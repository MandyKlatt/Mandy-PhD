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1A114302"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w:t>
      </w:r>
      <w:commentRangeStart w:id="0"/>
      <w:ins w:id="1" w:author="Hawlitschek, Patrick" w:date="2024-04-16T12:40:00Z">
        <w:r w:rsidR="00217A31">
          <w:rPr>
            <w:rFonts w:ascii="Times New Roman" w:hAnsi="Times New Roman" w:cs="Times New Roman"/>
            <w:sz w:val="24"/>
            <w:szCs w:val="24"/>
            <w:lang w:val="en-US"/>
          </w:rPr>
          <w:t xml:space="preserve">partly </w:t>
        </w:r>
      </w:ins>
      <w:commentRangeEnd w:id="0"/>
      <w:ins w:id="2" w:author="Hawlitschek, Patrick" w:date="2024-04-16T12:41:00Z">
        <w:r w:rsidR="00217A31">
          <w:rPr>
            <w:rStyle w:val="Kommentarzeichen"/>
          </w:rPr>
          <w:commentReference w:id="0"/>
        </w:r>
      </w:ins>
      <w:r w:rsidR="004E40DC" w:rsidRPr="004E40DC">
        <w:rPr>
          <w:rFonts w:ascii="Times New Roman" w:hAnsi="Times New Roman" w:cs="Times New Roman"/>
          <w:sz w:val="24"/>
          <w:szCs w:val="24"/>
          <w:lang w:val="en-US"/>
        </w:rPr>
        <w:t xml:space="preserve">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commentRangeStart w:id="3"/>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3"/>
      <w:r w:rsidR="00217A31">
        <w:rPr>
          <w:rStyle w:val="Kommentarzeichen"/>
        </w:rPr>
        <w:commentReference w:id="3"/>
      </w:r>
    </w:p>
    <w:p w14:paraId="049FAF86" w14:textId="77404C26" w:rsidR="004717F8" w:rsidRPr="00BC3195" w:rsidRDefault="00462906" w:rsidP="00B81611">
      <w:pPr>
        <w:spacing w:line="360" w:lineRule="auto"/>
        <w:rPr>
          <w:rFonts w:ascii="Times New Roman" w:hAnsi="Times New Roman" w:cs="Times New Roman"/>
          <w:sz w:val="24"/>
          <w:szCs w:val="24"/>
          <w:lang w:val="en-US"/>
        </w:rPr>
      </w:pPr>
      <w:commentRangeStart w:id="4"/>
      <w:r w:rsidRPr="00462906">
        <w:rPr>
          <w:rFonts w:ascii="Times New Roman" w:hAnsi="Times New Roman" w:cs="Times New Roman"/>
          <w:sz w:val="24"/>
          <w:szCs w:val="24"/>
          <w:lang w:val="en-US"/>
        </w:rPr>
        <w:t xml:space="preserve">To better understand how stressors </w:t>
      </w:r>
      <w:del w:id="5" w:author="Hawlitschek, Patrick" w:date="2024-04-16T12:46:00Z">
        <w:r w:rsidRPr="00462906" w:rsidDel="00217A31">
          <w:rPr>
            <w:rFonts w:ascii="Times New Roman" w:hAnsi="Times New Roman" w:cs="Times New Roman"/>
            <w:sz w:val="24"/>
            <w:szCs w:val="24"/>
            <w:lang w:val="en-US"/>
          </w:rPr>
          <w:delText xml:space="preserve">like </w:delText>
        </w:r>
      </w:del>
      <w:ins w:id="6" w:author="Hawlitschek, Patrick" w:date="2024-04-16T12:46:00Z">
        <w:r w:rsidR="00217A31">
          <w:rPr>
            <w:rFonts w:ascii="Times New Roman" w:hAnsi="Times New Roman" w:cs="Times New Roman"/>
            <w:sz w:val="24"/>
            <w:szCs w:val="24"/>
            <w:lang w:val="en-US"/>
          </w:rPr>
          <w:t>(</w:t>
        </w:r>
        <w:proofErr w:type="spellStart"/>
        <w:r w:rsidR="00217A31">
          <w:rPr>
            <w:rFonts w:ascii="Times New Roman" w:hAnsi="Times New Roman" w:cs="Times New Roman"/>
            <w:sz w:val="24"/>
            <w:szCs w:val="24"/>
            <w:lang w:val="en-US"/>
          </w:rPr>
          <w:t>e.g</w:t>
        </w:r>
        <w:proofErr w:type="spellEnd"/>
        <w:r w:rsidR="00217A31">
          <w:rPr>
            <w:rFonts w:ascii="Times New Roman" w:hAnsi="Times New Roman" w:cs="Times New Roman"/>
            <w:sz w:val="24"/>
            <w:szCs w:val="24"/>
            <w:lang w:val="en-US"/>
          </w:rPr>
          <w:t>,</w:t>
        </w:r>
        <w:r w:rsidR="00217A31" w:rsidRPr="00462906">
          <w:rPr>
            <w:rFonts w:ascii="Times New Roman" w:hAnsi="Times New Roman" w:cs="Times New Roman"/>
            <w:sz w:val="24"/>
            <w:szCs w:val="24"/>
            <w:lang w:val="en-US"/>
          </w:rPr>
          <w:t xml:space="preserve"> </w:t>
        </w:r>
      </w:ins>
      <w:r w:rsidRPr="00462906">
        <w:rPr>
          <w:rFonts w:ascii="Times New Roman" w:hAnsi="Times New Roman" w:cs="Times New Roman"/>
          <w:sz w:val="24"/>
          <w:szCs w:val="24"/>
          <w:lang w:val="en-US"/>
        </w:rPr>
        <w:t>classroom disruptions</w:t>
      </w:r>
      <w:ins w:id="7" w:author="Hawlitschek, Patrick" w:date="2024-04-16T12:46:00Z">
        <w:r w:rsidR="00217A31">
          <w:rPr>
            <w:rFonts w:ascii="Times New Roman" w:hAnsi="Times New Roman" w:cs="Times New Roman"/>
            <w:sz w:val="24"/>
            <w:szCs w:val="24"/>
            <w:lang w:val="en-US"/>
          </w:rPr>
          <w:t>)</w:t>
        </w:r>
      </w:ins>
      <w:r w:rsidRPr="00462906">
        <w:rPr>
          <w:rFonts w:ascii="Times New Roman" w:hAnsi="Times New Roman" w:cs="Times New Roman"/>
          <w:sz w:val="24"/>
          <w:szCs w:val="24"/>
          <w:lang w:val="en-US"/>
        </w:rPr>
        <w:t xml:space="preserve">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commentRangeEnd w:id="4"/>
      <w:r w:rsidR="00217A31">
        <w:rPr>
          <w:rStyle w:val="Kommentarzeichen"/>
        </w:rPr>
        <w:commentReference w:id="4"/>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w:t>
      </w:r>
      <w:ins w:id="8" w:author="Hawlitschek, Patrick" w:date="2024-04-16T13:20:00Z">
        <w:r w:rsidR="00CD4697">
          <w:rPr>
            <w:rFonts w:ascii="Times New Roman" w:hAnsi="Times New Roman" w:cs="Times New Roman"/>
            <w:sz w:val="24"/>
            <w:szCs w:val="24"/>
            <w:lang w:val="en-US"/>
          </w:rPr>
          <w:t xml:space="preserve">subjective </w:t>
        </w:r>
      </w:ins>
      <w:r w:rsidR="00D25B78">
        <w:rPr>
          <w:rFonts w:ascii="Times New Roman" w:hAnsi="Times New Roman" w:cs="Times New Roman"/>
          <w:sz w:val="24"/>
          <w:szCs w:val="24"/>
          <w:lang w:val="en-US"/>
        </w:rPr>
        <w:t>appraisal of classroom disruptions</w:t>
      </w:r>
      <w:ins w:id="9" w:author="Hawlitschek, Patrick" w:date="2024-04-16T13:20:00Z">
        <w:r w:rsidR="00CD4697">
          <w:rPr>
            <w:rFonts w:ascii="Times New Roman" w:hAnsi="Times New Roman" w:cs="Times New Roman"/>
            <w:sz w:val="24"/>
            <w:szCs w:val="24"/>
            <w:lang w:val="en-US"/>
          </w:rPr>
          <w:t xml:space="preserve"> and confidence</w:t>
        </w:r>
      </w:ins>
      <w:ins w:id="10" w:author="Hawlitschek, Patrick" w:date="2024-04-16T13:21:00Z">
        <w:r w:rsidR="00CD4697">
          <w:rPr>
            <w:rFonts w:ascii="Times New Roman" w:hAnsi="Times New Roman" w:cs="Times New Roman"/>
            <w:sz w:val="24"/>
            <w:szCs w:val="24"/>
            <w:lang w:val="en-US"/>
          </w:rPr>
          <w:t>.</w:t>
        </w:r>
      </w:ins>
      <w:r w:rsidR="00D25B78">
        <w:rPr>
          <w:rFonts w:ascii="Times New Roman" w:hAnsi="Times New Roman" w:cs="Times New Roman"/>
          <w:sz w:val="24"/>
          <w:szCs w:val="24"/>
          <w:lang w:val="en-US"/>
        </w:rPr>
        <w:t xml:space="preserve">, </w:t>
      </w:r>
      <w:ins w:id="11" w:author="Hawlitschek, Patrick" w:date="2024-04-16T13:21:00Z">
        <w:r w:rsidR="00CD4697">
          <w:rPr>
            <w:rFonts w:ascii="Times New Roman" w:hAnsi="Times New Roman" w:cs="Times New Roman"/>
            <w:sz w:val="24"/>
            <w:szCs w:val="24"/>
            <w:lang w:val="en-US"/>
          </w:rPr>
          <w:t xml:space="preserve">+++ Extra </w:t>
        </w:r>
        <w:proofErr w:type="spellStart"/>
        <w:r w:rsidR="00CD4697">
          <w:rPr>
            <w:rFonts w:ascii="Times New Roman" w:hAnsi="Times New Roman" w:cs="Times New Roman"/>
            <w:sz w:val="24"/>
            <w:szCs w:val="24"/>
            <w:lang w:val="en-US"/>
          </w:rPr>
          <w:t>Satz</w:t>
        </w:r>
        <w:proofErr w:type="spellEnd"/>
        <w:r w:rsidR="00CD4697">
          <w:rPr>
            <w:rFonts w:ascii="Times New Roman" w:hAnsi="Times New Roman" w:cs="Times New Roman"/>
            <w:sz w:val="24"/>
            <w:szCs w:val="24"/>
            <w:lang w:val="en-US"/>
          </w:rPr>
          <w:t xml:space="preserve"> </w:t>
        </w:r>
        <w:proofErr w:type="spellStart"/>
        <w:r w:rsidR="00CD4697">
          <w:rPr>
            <w:rFonts w:ascii="Times New Roman" w:hAnsi="Times New Roman" w:cs="Times New Roman"/>
            <w:sz w:val="24"/>
            <w:szCs w:val="24"/>
            <w:lang w:val="en-US"/>
          </w:rPr>
          <w:t>zu</w:t>
        </w:r>
        <w:proofErr w:type="spellEnd"/>
        <w:r w:rsidR="00CD4697">
          <w:rPr>
            <w:rFonts w:ascii="Times New Roman" w:hAnsi="Times New Roman" w:cs="Times New Roman"/>
            <w:sz w:val="24"/>
            <w:szCs w:val="24"/>
            <w:lang w:val="en-US"/>
          </w:rPr>
          <w:t xml:space="preserve"> TE ++</w:t>
        </w:r>
      </w:ins>
      <w:r w:rsidR="00D25B78">
        <w:rPr>
          <w:rFonts w:ascii="Times New Roman" w:hAnsi="Times New Roman" w:cs="Times New Roman"/>
          <w:sz w:val="24"/>
          <w:szCs w:val="24"/>
          <w:lang w:val="en-US"/>
        </w:rPr>
        <w:t>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HR, which can be readily recorded by any </w:t>
      </w:r>
      <w:r w:rsidR="002D39B4">
        <w:rPr>
          <w:rFonts w:ascii="Times New Roman" w:hAnsi="Times New Roman" w:cs="Times New Roman"/>
          <w:sz w:val="24"/>
          <w:szCs w:val="24"/>
          <w:lang w:val="en-US"/>
        </w:rPr>
        <w:t>fitness tracker</w:t>
      </w:r>
      <w:r w:rsidR="00D25B78">
        <w:rPr>
          <w:rFonts w:ascii="Times New Roman" w:hAnsi="Times New Roman" w:cs="Times New Roman"/>
          <w:sz w:val="24"/>
          <w:szCs w:val="24"/>
          <w:lang w:val="en-US"/>
        </w:rPr>
        <w:t>.</w:t>
      </w:r>
      <w:r w:rsidR="00FB3357">
        <w:rPr>
          <w:rFonts w:ascii="Times New Roman" w:hAnsi="Times New Roman" w:cs="Times New Roman"/>
          <w:sz w:val="24"/>
          <w:szCs w:val="24"/>
          <w:lang w:val="en-US"/>
        </w:rPr>
        <w:t xml:space="preserve"> </w:t>
      </w:r>
      <w:commentRangeStart w:id="12"/>
      <w:r w:rsidR="00BC3195" w:rsidRPr="00BC3195">
        <w:rPr>
          <w:rStyle w:val="--l"/>
          <w:rFonts w:ascii="Times New Roman" w:hAnsi="Times New Roman" w:cs="Times New Roman"/>
          <w:sz w:val="24"/>
          <w:szCs w:val="24"/>
          <w:lang w:val="en-US"/>
        </w:rPr>
        <w:t>Teachers</w:t>
      </w:r>
      <w:r w:rsidR="00BC3195">
        <w:rPr>
          <w:rStyle w:val="--l"/>
          <w:rFonts w:ascii="Times New Roman" w:hAnsi="Times New Roman" w:cs="Times New Roman"/>
          <w:sz w:val="24"/>
          <w:szCs w:val="24"/>
          <w:lang w:val="en-US"/>
        </w:rPr>
        <w:t>’</w:t>
      </w:r>
      <w:r w:rsidR="00BC3195"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3B2ACA">
        <w:rPr>
          <w:rStyle w:val="--l"/>
          <w:rFonts w:ascii="Times New Roman" w:hAnsi="Times New Roman" w:cs="Times New Roman"/>
          <w:sz w:val="24"/>
          <w:szCs w:val="24"/>
          <w:lang w:val="en-US"/>
        </w:rPr>
        <w:t xml:space="preserve">’ </w:t>
      </w:r>
      <w:r w:rsidR="00BC3195" w:rsidRPr="00BC3195">
        <w:rPr>
          <w:rStyle w:val="--l"/>
          <w:rFonts w:ascii="Times New Roman" w:hAnsi="Times New Roman" w:cs="Times New Roman"/>
          <w:sz w:val="24"/>
          <w:szCs w:val="24"/>
          <w:lang w:val="en-US"/>
        </w:rPr>
        <w:t>health as they navigate the stressful landscape of the classroom.</w:t>
      </w:r>
      <w:commentRangeEnd w:id="12"/>
      <w:r w:rsidR="0074053F">
        <w:rPr>
          <w:rStyle w:val="Kommentarzeichen"/>
        </w:rPr>
        <w:commentReference w:id="12"/>
      </w: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7CB58FC5"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 xml:space="preserve">for various domains including 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5C596F40"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13"/>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13"/>
      <w:r w:rsidR="00D25B78">
        <w:rPr>
          <w:rStyle w:val="Kommentarzeichen"/>
        </w:rPr>
        <w:commentReference w:id="13"/>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47E109DC"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del w:id="14" w:author="Hawlitschek, Patrick" w:date="2024-04-16T12:59:00Z">
        <w:r w:rsidDel="006126EF">
          <w:rPr>
            <w:rFonts w:ascii="Times New Roman" w:hAnsi="Times New Roman" w:cs="Times New Roman"/>
            <w:b/>
            <w:bCs/>
            <w:sz w:val="24"/>
            <w:szCs w:val="24"/>
            <w:lang w:val="en-US"/>
          </w:rPr>
          <w:delText xml:space="preserve">and Important Resources </w:delText>
        </w:r>
      </w:del>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15"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15"/>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254A4870"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w:t>
      </w:r>
      <w:r w:rsidR="002D39B4">
        <w:rPr>
          <w:rFonts w:ascii="Times New Roman" w:hAnsi="Times New Roman" w:cs="Times New Roman"/>
          <w:sz w:val="24"/>
          <w:szCs w:val="24"/>
          <w:lang w:val="en-US"/>
        </w:rPr>
        <w:t>experienced</w:t>
      </w:r>
      <w:r w:rsidR="00CE140E">
        <w:rPr>
          <w:rFonts w:ascii="Times New Roman" w:hAnsi="Times New Roman" w:cs="Times New Roman"/>
          <w:sz w:val="24"/>
          <w:szCs w:val="24"/>
          <w:lang w:val="en-US"/>
        </w:rPr>
        <w:t xml:space="preserve">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xml:space="preserve">. As we are interested in how specific </w:t>
      </w:r>
      <w:r w:rsidR="00CE140E">
        <w:rPr>
          <w:rFonts w:ascii="Times New Roman" w:hAnsi="Times New Roman" w:cs="Times New Roman"/>
          <w:sz w:val="24"/>
          <w:szCs w:val="24"/>
          <w:lang w:val="en-US"/>
        </w:rPr>
        <w:lastRenderedPageBreak/>
        <w:t>classroom events affect teacher stress, we adapted the transactional stress model</w:t>
      </w:r>
      <w:r w:rsidR="00643BEE">
        <w:rPr>
          <w:rFonts w:ascii="Times New Roman" w:hAnsi="Times New Roman" w:cs="Times New Roman"/>
          <w:sz w:val="24"/>
          <w:szCs w:val="24"/>
          <w:lang w:val="en-US"/>
        </w:rPr>
        <w:t xml:space="preserve"> to that type 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commentRangeStart w:id="16"/>
      <w:commentRangeStart w:id="17"/>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commentRangeEnd w:id="16"/>
      <w:r w:rsidR="005A2971">
        <w:rPr>
          <w:rStyle w:val="Kommentarzeichen"/>
        </w:rPr>
        <w:commentReference w:id="16"/>
      </w:r>
      <w:commentRangeEnd w:id="17"/>
      <w:r w:rsidR="00B104E4">
        <w:rPr>
          <w:rStyle w:val="Kommentarzeichen"/>
        </w:rPr>
        <w:commentReference w:id="17"/>
      </w:r>
    </w:p>
    <w:p w14:paraId="618BD5FF" w14:textId="2DC9B5D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 xml:space="preserve">to manage classroom disruptions, </w:t>
      </w:r>
      <w:r w:rsidR="002D39B4">
        <w:rPr>
          <w:rFonts w:ascii="Times New Roman" w:hAnsi="Times New Roman" w:cs="Times New Roman"/>
          <w:sz w:val="24"/>
          <w:szCs w:val="24"/>
          <w:lang w:val="en-US"/>
        </w:rPr>
        <w:t xml:space="preserve">by </w:t>
      </w:r>
      <w:r w:rsidR="009C562F" w:rsidRPr="009C562F">
        <w:rPr>
          <w:rFonts w:ascii="Times New Roman" w:hAnsi="Times New Roman" w:cs="Times New Roman"/>
          <w:sz w:val="24"/>
          <w:szCs w:val="24"/>
          <w:lang w:val="en-US"/>
        </w:rPr>
        <w:t>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commentRangeStart w:id="18"/>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w:t>
      </w:r>
      <w:commentRangeStart w:id="19"/>
      <w:r w:rsidRPr="00C13872">
        <w:rPr>
          <w:rFonts w:ascii="Times New Roman" w:hAnsi="Times New Roman" w:cs="Times New Roman"/>
          <w:sz w:val="24"/>
          <w:szCs w:val="24"/>
          <w:lang w:val="en-US"/>
        </w:rPr>
        <w:t>competencies</w:t>
      </w:r>
      <w:commentRangeEnd w:id="19"/>
      <w:r w:rsidR="006126EF">
        <w:rPr>
          <w:rStyle w:val="Kommentarzeichen"/>
        </w:rPr>
        <w:commentReference w:id="19"/>
      </w:r>
      <w:r w:rsidRPr="00C13872">
        <w:rPr>
          <w:rFonts w:ascii="Times New Roman" w:hAnsi="Times New Roman" w:cs="Times New Roman"/>
          <w:sz w:val="24"/>
          <w:szCs w:val="24"/>
          <w:lang w:val="en-US"/>
        </w:rPr>
        <w:t>,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12D41D2B"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sidR="00967A9B">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 xml:space="preserve">s </w:t>
      </w:r>
      <w:r w:rsidR="00587185">
        <w:rPr>
          <w:rFonts w:ascii="Times New Roman" w:hAnsi="Times New Roman" w:cs="Times New Roman"/>
          <w:sz w:val="24"/>
          <w:szCs w:val="24"/>
          <w:lang w:val="en-US"/>
        </w:rPr>
        <w:t xml:space="preserve">resulting in more complex classroom management skills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E</w:t>
      </w:r>
      <w:r w:rsidR="00967A9B">
        <w:rPr>
          <w:rFonts w:ascii="Times New Roman" w:hAnsi="Times New Roman" w:cs="Times New Roman"/>
          <w:sz w:val="24"/>
          <w:szCs w:val="24"/>
          <w:lang w:val="en-US"/>
        </w:rPr>
        <w:t xml:space="preserve">specially </w:t>
      </w:r>
      <w:r w:rsidRPr="00C13872">
        <w:rPr>
          <w:rFonts w:ascii="Times New Roman" w:hAnsi="Times New Roman" w:cs="Times New Roman"/>
          <w:sz w:val="24"/>
          <w:szCs w:val="24"/>
          <w:lang w:val="en-US"/>
        </w:rPr>
        <w:t>beginning teachers face considerable stress</w:t>
      </w:r>
      <w:r w:rsidR="00967A9B">
        <w:rPr>
          <w:rFonts w:ascii="Times New Roman" w:hAnsi="Times New Roman" w:cs="Times New Roman"/>
          <w:sz w:val="24"/>
          <w:szCs w:val="24"/>
          <w:lang w:val="en-US"/>
        </w:rPr>
        <w:t xml:space="preserve"> and </w:t>
      </w:r>
      <w:r w:rsidR="00967A9B" w:rsidRPr="00C13872">
        <w:rPr>
          <w:rFonts w:ascii="Times New Roman" w:hAnsi="Times New Roman" w:cs="Times New Roman"/>
          <w:sz w:val="24"/>
          <w:szCs w:val="24"/>
          <w:lang w:val="en-US"/>
        </w:rPr>
        <w:t>often 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sidR="00967A9B">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00967A9B"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commentRangeEnd w:id="18"/>
      <w:r w:rsidR="006126EF">
        <w:rPr>
          <w:rStyle w:val="Kommentarzeichen"/>
        </w:rPr>
        <w:commentReference w:id="18"/>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w:t>
      </w:r>
      <w:commentRangeStart w:id="20"/>
      <w:commentRangeStart w:id="21"/>
      <w:r w:rsidRPr="008A5822">
        <w:rPr>
          <w:rFonts w:ascii="Times New Roman" w:hAnsi="Times New Roman" w:cs="Times New Roman"/>
          <w:b/>
          <w:bCs/>
          <w:sz w:val="24"/>
          <w:szCs w:val="24"/>
          <w:lang w:val="en-US"/>
        </w:rPr>
        <w:t xml:space="preserve">HR </w:t>
      </w:r>
      <w:commentRangeEnd w:id="20"/>
      <w:r w:rsidR="00790C0F">
        <w:rPr>
          <w:rStyle w:val="Kommentarzeichen"/>
        </w:rPr>
        <w:commentReference w:id="20"/>
      </w:r>
      <w:commentRangeEnd w:id="21"/>
      <w:r w:rsidR="00CD4697">
        <w:rPr>
          <w:rStyle w:val="Kommentarzeichen"/>
        </w:rPr>
        <w:commentReference w:id="21"/>
      </w:r>
      <w:r w:rsidR="00E5755B" w:rsidRPr="008A5822">
        <w:rPr>
          <w:rFonts w:ascii="Times New Roman" w:hAnsi="Times New Roman" w:cs="Times New Roman"/>
          <w:b/>
          <w:bCs/>
          <w:sz w:val="24"/>
          <w:szCs w:val="24"/>
          <w:lang w:val="en-US"/>
        </w:rPr>
        <w:t>in Teaching-Learning Contexts</w:t>
      </w:r>
    </w:p>
    <w:p w14:paraId="6F8F0C6D" w14:textId="334D1701"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as low student engagement</w:t>
      </w:r>
      <w:r w:rsidR="00FE5213">
        <w:rPr>
          <w:rFonts w:ascii="Times New Roman" w:hAnsi="Times New Roman" w:cs="Times New Roman"/>
          <w:sz w:val="24"/>
          <w:szCs w:val="24"/>
          <w:lang w:val="en-US"/>
        </w:rPr>
        <w:t>, i.e., 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 in their tasks or classroom activities</w:t>
      </w:r>
      <w:r w:rsidR="009432BF">
        <w:rPr>
          <w:rFonts w:ascii="Times New Roman" w:hAnsi="Times New Roman" w:cs="Times New Roman"/>
          <w:sz w:val="24"/>
          <w:szCs w:val="24"/>
          <w:lang w:val="en-US"/>
        </w:rPr>
        <w:t xml:space="preserve">, or teacher-centered </w:t>
      </w:r>
      <w:r w:rsidR="009F30AD">
        <w:rPr>
          <w:rFonts w:ascii="Times New Roman" w:hAnsi="Times New Roman" w:cs="Times New Roman"/>
          <w:sz w:val="24"/>
          <w:szCs w:val="24"/>
          <w:lang w:val="en-US"/>
        </w:rPr>
        <w:t>activities</w:t>
      </w:r>
      <w:r w:rsidR="00FE5213">
        <w:rPr>
          <w:rFonts w:ascii="Times New Roman" w:hAnsi="Times New Roman" w:cs="Times New Roman"/>
          <w:sz w:val="24"/>
          <w:szCs w:val="24"/>
          <w:lang w:val="en-US"/>
        </w:rPr>
        <w:t>, i.e., c</w:t>
      </w:r>
      <w:r w:rsidR="00FE5213" w:rsidRPr="00FE5213">
        <w:rPr>
          <w:rFonts w:ascii="Times New Roman" w:hAnsi="Times New Roman" w:cs="Times New Roman"/>
          <w:sz w:val="24"/>
          <w:szCs w:val="24"/>
          <w:lang w:val="en-US"/>
        </w:rPr>
        <w:t>lassroom activit</w:t>
      </w:r>
      <w:r w:rsidR="00FE5213">
        <w:rPr>
          <w:rFonts w:ascii="Times New Roman" w:hAnsi="Times New Roman" w:cs="Times New Roman"/>
          <w:sz w:val="24"/>
          <w:szCs w:val="24"/>
          <w:lang w:val="en-US"/>
        </w:rPr>
        <w:t xml:space="preserve">ies </w:t>
      </w:r>
      <w:r w:rsidR="00FE5213" w:rsidRPr="00FE5213">
        <w:rPr>
          <w:rFonts w:ascii="Times New Roman" w:hAnsi="Times New Roman" w:cs="Times New Roman"/>
          <w:sz w:val="24"/>
          <w:szCs w:val="24"/>
          <w:lang w:val="en-US"/>
        </w:rPr>
        <w:t xml:space="preserve">primarily </w:t>
      </w:r>
      <w:r w:rsidR="00FE5213">
        <w:rPr>
          <w:rFonts w:ascii="Times New Roman" w:hAnsi="Times New Roman" w:cs="Times New Roman"/>
          <w:sz w:val="24"/>
          <w:szCs w:val="24"/>
          <w:lang w:val="en-US"/>
        </w:rPr>
        <w:t>focused</w:t>
      </w:r>
      <w:r w:rsidR="00FE5213" w:rsidRPr="00FE5213">
        <w:rPr>
          <w:rFonts w:ascii="Times New Roman" w:hAnsi="Times New Roman" w:cs="Times New Roman"/>
          <w:sz w:val="24"/>
          <w:szCs w:val="24"/>
          <w:lang w:val="en-US"/>
        </w:rPr>
        <w:t xml:space="preserve"> on the teacher</w:t>
      </w:r>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 xml:space="preserve"> actions.</w:t>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college students using wrist-worn </w:t>
      </w:r>
      <w:r w:rsidR="00BE10B7">
        <w:rPr>
          <w:rFonts w:ascii="Times New Roman" w:hAnsi="Times New Roman" w:cs="Times New Roman"/>
          <w:sz w:val="24"/>
          <w:szCs w:val="24"/>
          <w:lang w:val="en-US"/>
        </w:rPr>
        <w:lastRenderedPageBreak/>
        <w:t>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22"/>
      <w:commentRangeStart w:id="23"/>
      <w:r w:rsidR="00BE10B7">
        <w:rPr>
          <w:rFonts w:ascii="Times New Roman" w:hAnsi="Times New Roman" w:cs="Times New Roman"/>
          <w:sz w:val="24"/>
          <w:szCs w:val="24"/>
          <w:lang w:val="en-US"/>
        </w:rPr>
        <w:t xml:space="preserve">Fitbit </w:t>
      </w:r>
      <w:commentRangeEnd w:id="22"/>
      <w:r w:rsidR="009432BF">
        <w:rPr>
          <w:rStyle w:val="Kommentarzeichen"/>
        </w:rPr>
        <w:commentReference w:id="22"/>
      </w:r>
      <w:commentRangeEnd w:id="23"/>
      <w:r w:rsidR="00FE5213">
        <w:rPr>
          <w:rStyle w:val="Kommentarzeichen"/>
        </w:rPr>
        <w:commentReference w:id="23"/>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844C178" w:rsidR="002A710C" w:rsidRDefault="002A710C" w:rsidP="002A710C">
      <w:pPr>
        <w:spacing w:line="360" w:lineRule="auto"/>
        <w:rPr>
          <w:ins w:id="24" w:author="Hawlitschek, Patrick" w:date="2024-04-16T12:56:00Z"/>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25"/>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25"/>
      <w:r w:rsidR="00CC52D0">
        <w:rPr>
          <w:rStyle w:val="Kommentarzeichen"/>
        </w:rPr>
        <w:commentReference w:id="25"/>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profile </w:t>
      </w:r>
      <w:r w:rsidR="007F485F" w:rsidRPr="007F485F">
        <w:rPr>
          <w:rFonts w:ascii="Times New Roman" w:hAnsi="Times New Roman" w:cs="Times New Roman"/>
          <w:sz w:val="24"/>
          <w:szCs w:val="24"/>
          <w:lang w:val="en-US"/>
        </w:rPr>
        <w:t>for each teacher</w:t>
      </w:r>
      <w:r w:rsidR="007F485F">
        <w:rPr>
          <w:rFonts w:ascii="Times New Roman" w:hAnsi="Times New Roman" w:cs="Times New Roman"/>
          <w:sz w:val="24"/>
          <w:szCs w:val="24"/>
          <w:lang w:val="en-US"/>
        </w:rPr>
        <w:t xml:space="preserve"> (</w:t>
      </w:r>
      <w:commentRangeStart w:id="26"/>
      <w:commentRangeStart w:id="27"/>
      <w:r w:rsidR="00895071">
        <w:rPr>
          <w:rFonts w:ascii="Times New Roman" w:hAnsi="Times New Roman" w:cs="Times New Roman"/>
          <w:sz w:val="24"/>
          <w:szCs w:val="24"/>
          <w:lang w:val="en-US"/>
        </w:rPr>
        <w:t>to differentiate between teachers reporting higher or lower levels of stress</w:t>
      </w:r>
      <w:commentRangeEnd w:id="26"/>
      <w:r w:rsidR="00895071">
        <w:rPr>
          <w:rStyle w:val="Kommentarzeichen"/>
        </w:rPr>
        <w:commentReference w:id="26"/>
      </w:r>
      <w:commentRangeEnd w:id="27"/>
      <w:r w:rsidR="00CC52D0">
        <w:rPr>
          <w:rStyle w:val="Kommentarzeichen"/>
        </w:rPr>
        <w:commentReference w:id="27"/>
      </w:r>
      <w:r w:rsidRPr="00D0459A">
        <w:rPr>
          <w:rFonts w:ascii="Times New Roman" w:hAnsi="Times New Roman" w:cs="Times New Roman"/>
          <w:sz w:val="24"/>
          <w:szCs w:val="24"/>
          <w:lang w:val="en-US"/>
        </w:rPr>
        <w:t>.</w:t>
      </w:r>
      <w:r w:rsidR="007F485F">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75B4B6" w14:textId="513F2101" w:rsidR="006126EF" w:rsidRPr="008A5822" w:rsidRDefault="006126EF" w:rsidP="006126EF">
      <w:pPr>
        <w:spacing w:line="360" w:lineRule="auto"/>
        <w:rPr>
          <w:ins w:id="28" w:author="Hawlitschek, Patrick" w:date="2024-04-16T12:59:00Z"/>
          <w:rFonts w:ascii="Times New Roman" w:hAnsi="Times New Roman" w:cs="Times New Roman"/>
          <w:b/>
          <w:bCs/>
          <w:sz w:val="24"/>
          <w:szCs w:val="24"/>
          <w:lang w:val="en-US"/>
        </w:rPr>
      </w:pPr>
      <w:ins w:id="29" w:author="Hawlitschek, Patrick" w:date="2024-04-16T12:59:00Z">
        <w:r w:rsidRPr="008A5822">
          <w:rPr>
            <w:rFonts w:ascii="Times New Roman" w:hAnsi="Times New Roman" w:cs="Times New Roman"/>
            <w:b/>
            <w:bCs/>
            <w:sz w:val="24"/>
            <w:szCs w:val="24"/>
            <w:lang w:val="en-US"/>
          </w:rPr>
          <w:t xml:space="preserve">## </w:t>
        </w:r>
      </w:ins>
      <w:ins w:id="30" w:author="Hawlitschek, Patrick" w:date="2024-04-16T13:00:00Z">
        <w:r>
          <w:rPr>
            <w:rFonts w:ascii="Times New Roman" w:hAnsi="Times New Roman" w:cs="Times New Roman"/>
            <w:b/>
            <w:bCs/>
            <w:sz w:val="24"/>
            <w:szCs w:val="24"/>
            <w:lang w:val="en-US"/>
          </w:rPr>
          <w:t>The role of</w:t>
        </w:r>
      </w:ins>
      <w:ins w:id="31" w:author="Hawlitschek, Patrick" w:date="2024-04-16T13:01:00Z">
        <w:r w:rsidR="00886B52">
          <w:rPr>
            <w:rFonts w:ascii="Times New Roman" w:hAnsi="Times New Roman" w:cs="Times New Roman"/>
            <w:b/>
            <w:bCs/>
            <w:sz w:val="24"/>
            <w:szCs w:val="24"/>
            <w:lang w:val="en-US"/>
          </w:rPr>
          <w:t xml:space="preserve"> teaching experience </w:t>
        </w:r>
      </w:ins>
      <w:ins w:id="32" w:author="Hawlitschek, Patrick" w:date="2024-04-16T13:00:00Z">
        <w:r>
          <w:rPr>
            <w:rFonts w:ascii="Times New Roman" w:hAnsi="Times New Roman" w:cs="Times New Roman"/>
            <w:b/>
            <w:bCs/>
            <w:sz w:val="24"/>
            <w:szCs w:val="24"/>
            <w:lang w:val="en-US"/>
          </w:rPr>
          <w:t>in teachers’ stress response</w:t>
        </w:r>
      </w:ins>
    </w:p>
    <w:p w14:paraId="0291E16A" w14:textId="331F1206" w:rsidR="006126EF" w:rsidRDefault="006126EF" w:rsidP="006126EF">
      <w:pPr>
        <w:spacing w:line="360" w:lineRule="auto"/>
        <w:rPr>
          <w:ins w:id="33" w:author="Hawlitschek, Patrick" w:date="2024-04-16T13:00:00Z"/>
          <w:rFonts w:ascii="Times New Roman" w:hAnsi="Times New Roman" w:cs="Times New Roman"/>
          <w:sz w:val="24"/>
          <w:szCs w:val="24"/>
        </w:rPr>
      </w:pPr>
      <w:ins w:id="34" w:author="Hawlitschek, Patrick" w:date="2024-04-16T13:00:00Z">
        <w:r w:rsidRPr="00CD2141">
          <w:rPr>
            <w:rFonts w:ascii="Times New Roman" w:hAnsi="Times New Roman" w:cs="Times New Roman"/>
            <w:sz w:val="24"/>
            <w:szCs w:val="24"/>
          </w:rPr>
          <w:t>Hier käme der Abschnitt z</w:t>
        </w:r>
        <w:r w:rsidRPr="006126EF">
          <w:rPr>
            <w:rFonts w:ascii="Times New Roman" w:hAnsi="Times New Roman" w:cs="Times New Roman"/>
            <w:sz w:val="24"/>
            <w:szCs w:val="24"/>
          </w:rPr>
          <w:t>ur</w:t>
        </w:r>
        <w:r w:rsidRPr="00CD2141">
          <w:rPr>
            <w:rFonts w:ascii="Times New Roman" w:hAnsi="Times New Roman" w:cs="Times New Roman"/>
            <w:sz w:val="24"/>
            <w:szCs w:val="24"/>
          </w:rPr>
          <w:t xml:space="preserve"> p</w:t>
        </w:r>
        <w:r>
          <w:rPr>
            <w:rFonts w:ascii="Times New Roman" w:hAnsi="Times New Roman" w:cs="Times New Roman"/>
            <w:sz w:val="24"/>
            <w:szCs w:val="24"/>
          </w:rPr>
          <w:t xml:space="preserve">rofessional </w:t>
        </w:r>
        <w:proofErr w:type="spellStart"/>
        <w:r>
          <w:rPr>
            <w:rFonts w:ascii="Times New Roman" w:hAnsi="Times New Roman" w:cs="Times New Roman"/>
            <w:sz w:val="24"/>
            <w:szCs w:val="24"/>
          </w:rPr>
          <w:t>competence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teaching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experience</w:t>
        </w:r>
        <w:proofErr w:type="spellEnd"/>
        <w:r>
          <w:rPr>
            <w:rFonts w:ascii="Times New Roman" w:hAnsi="Times New Roman" w:cs="Times New Roman"/>
            <w:sz w:val="24"/>
            <w:szCs w:val="24"/>
          </w:rPr>
          <w:t xml:space="preserve"> (und dann unten in der Zusammenfassung aufgreifen)</w:t>
        </w:r>
      </w:ins>
      <w:ins w:id="35" w:author="Hawlitschek, Patrick" w:date="2024-04-16T13:24:00Z">
        <w:r w:rsidR="00CD4697">
          <w:rPr>
            <w:rFonts w:ascii="Times New Roman" w:hAnsi="Times New Roman" w:cs="Times New Roman"/>
            <w:sz w:val="24"/>
            <w:szCs w:val="24"/>
          </w:rPr>
          <w:t xml:space="preserve">. Dabei würde ich herausarbeiten, dass erfahrene LKs </w:t>
        </w:r>
      </w:ins>
      <w:ins w:id="36" w:author="Hawlitschek, Patrick" w:date="2024-04-16T13:25:00Z">
        <w:r w:rsidR="00CD4697">
          <w:rPr>
            <w:rFonts w:ascii="Times New Roman" w:hAnsi="Times New Roman" w:cs="Times New Roman"/>
            <w:sz w:val="24"/>
            <w:szCs w:val="24"/>
          </w:rPr>
          <w:t xml:space="preserve">per se eine geringere Stressreaktion haben (Mean </w:t>
        </w:r>
        <w:proofErr w:type="spellStart"/>
        <w:r w:rsidR="00CD4697">
          <w:rPr>
            <w:rFonts w:ascii="Times New Roman" w:hAnsi="Times New Roman" w:cs="Times New Roman"/>
            <w:sz w:val="24"/>
            <w:szCs w:val="24"/>
          </w:rPr>
          <w:t>level</w:t>
        </w:r>
        <w:proofErr w:type="spellEnd"/>
        <w:r w:rsidR="00CD4697">
          <w:rPr>
            <w:rFonts w:ascii="Times New Roman" w:hAnsi="Times New Roman" w:cs="Times New Roman"/>
            <w:sz w:val="24"/>
            <w:szCs w:val="24"/>
          </w:rPr>
          <w:t xml:space="preserve">) und sie über </w:t>
        </w:r>
        <w:proofErr w:type="spellStart"/>
        <w:r w:rsidR="00CD4697">
          <w:rPr>
            <w:rFonts w:ascii="Times New Roman" w:hAnsi="Times New Roman" w:cs="Times New Roman"/>
            <w:sz w:val="24"/>
            <w:szCs w:val="24"/>
          </w:rPr>
          <w:t>cogntive</w:t>
        </w:r>
        <w:proofErr w:type="spellEnd"/>
        <w:r w:rsidR="00CD4697">
          <w:rPr>
            <w:rFonts w:ascii="Times New Roman" w:hAnsi="Times New Roman" w:cs="Times New Roman"/>
            <w:sz w:val="24"/>
            <w:szCs w:val="24"/>
          </w:rPr>
          <w:t xml:space="preserve"> </w:t>
        </w:r>
        <w:proofErr w:type="spellStart"/>
        <w:r w:rsidR="00CD4697">
          <w:rPr>
            <w:rFonts w:ascii="Times New Roman" w:hAnsi="Times New Roman" w:cs="Times New Roman"/>
            <w:sz w:val="24"/>
            <w:szCs w:val="24"/>
          </w:rPr>
          <w:t>appraisals</w:t>
        </w:r>
        <w:proofErr w:type="spellEnd"/>
        <w:r w:rsidR="00CD4697">
          <w:rPr>
            <w:rFonts w:ascii="Times New Roman" w:hAnsi="Times New Roman" w:cs="Times New Roman"/>
            <w:sz w:val="24"/>
            <w:szCs w:val="24"/>
          </w:rPr>
          <w:t xml:space="preserve"> ihre Reaktion stärker regulieren können? (</w:t>
        </w:r>
        <w:proofErr w:type="spellStart"/>
        <w:r w:rsidR="00CD4697">
          <w:rPr>
            <w:rFonts w:ascii="Times New Roman" w:hAnsi="Times New Roman" w:cs="Times New Roman"/>
            <w:sz w:val="24"/>
            <w:szCs w:val="24"/>
          </w:rPr>
          <w:t>slope</w:t>
        </w:r>
        <w:proofErr w:type="spellEnd"/>
        <w:r w:rsidR="00CD4697">
          <w:rPr>
            <w:rFonts w:ascii="Times New Roman" w:hAnsi="Times New Roman" w:cs="Times New Roman"/>
            <w:sz w:val="24"/>
            <w:szCs w:val="24"/>
          </w:rPr>
          <w:t>) bin hier aber in den theoretischen Modellen nicht so firm, falls das nich</w:t>
        </w:r>
      </w:ins>
      <w:ins w:id="37" w:author="Hawlitschek, Patrick" w:date="2024-04-16T13:26:00Z">
        <w:r w:rsidR="00CD4697">
          <w:rPr>
            <w:rFonts w:ascii="Times New Roman" w:hAnsi="Times New Roman" w:cs="Times New Roman"/>
            <w:sz w:val="24"/>
            <w:szCs w:val="24"/>
          </w:rPr>
          <w:t>t hinhaut.</w:t>
        </w:r>
      </w:ins>
    </w:p>
    <w:p w14:paraId="550A61F0" w14:textId="17D5D33D" w:rsidR="006126EF" w:rsidRPr="006126EF" w:rsidRDefault="00886B52" w:rsidP="002A710C">
      <w:pPr>
        <w:spacing w:line="360" w:lineRule="auto"/>
        <w:rPr>
          <w:rPrChange w:id="38" w:author="Hawlitschek, Patrick" w:date="2024-04-16T13:00:00Z">
            <w:rPr>
              <w:rFonts w:ascii="Times New Roman" w:hAnsi="Times New Roman" w:cs="Times New Roman"/>
              <w:sz w:val="24"/>
              <w:szCs w:val="24"/>
              <w:lang w:val="en-US"/>
            </w:rPr>
          </w:rPrChange>
        </w:rPr>
      </w:pPr>
      <w:ins w:id="39" w:author="Hawlitschek, Patrick" w:date="2024-04-16T13:00:00Z">
        <w:r>
          <w:t xml:space="preserve">„As </w:t>
        </w:r>
        <w:proofErr w:type="spellStart"/>
        <w:r>
          <w:t>shown</w:t>
        </w:r>
        <w:proofErr w:type="spellEnd"/>
        <w:r>
          <w:t xml:space="preserve"> in Fig. 1...“</w:t>
        </w:r>
      </w:ins>
    </w:p>
    <w:p w14:paraId="37A89D56" w14:textId="0A6B77C6"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40"/>
      <w:commentRangeStart w:id="41"/>
      <w:r w:rsidR="00974215" w:rsidRPr="00600D7A">
        <w:rPr>
          <w:rFonts w:ascii="Times New Roman" w:hAnsi="Times New Roman" w:cs="Times New Roman"/>
          <w:sz w:val="24"/>
          <w:szCs w:val="24"/>
          <w:lang w:val="en-US"/>
        </w:rPr>
        <w:t>teacher-centered phases</w:t>
      </w:r>
      <w:commentRangeEnd w:id="40"/>
      <w:r w:rsidR="00974215">
        <w:rPr>
          <w:rStyle w:val="Kommentarzeichen"/>
        </w:rPr>
        <w:commentReference w:id="40"/>
      </w:r>
      <w:commentRangeEnd w:id="41"/>
      <w:r w:rsidR="00974215">
        <w:rPr>
          <w:rStyle w:val="Kommentarzeichen"/>
        </w:rPr>
        <w:commentReference w:id="41"/>
      </w:r>
      <w:r w:rsidR="00FD5FB3">
        <w:rPr>
          <w:rFonts w:ascii="Times New Roman" w:hAnsi="Times New Roman" w:cs="Times New Roman"/>
          <w:sz w:val="24"/>
          <w:szCs w:val="24"/>
          <w:lang w:val="en-US"/>
        </w:rPr>
        <w:t>,</w:t>
      </w:r>
      <w:r>
        <w:rPr>
          <w:rFonts w:ascii="Times New Roman" w:hAnsi="Times New Roman" w:cs="Times New Roman"/>
          <w:sz w:val="24"/>
          <w:szCs w:val="24"/>
          <w:lang w:val="en-US"/>
        </w:rPr>
        <w:t xml:space="preserve">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a </w:t>
      </w:r>
      <w:r w:rsidR="00967A9B">
        <w:rPr>
          <w:rFonts w:ascii="Times New Roman" w:hAnsi="Times New Roman" w:cs="Times New Roman"/>
          <w:sz w:val="24"/>
          <w:szCs w:val="24"/>
          <w:lang w:val="en-US"/>
        </w:rPr>
        <w:t>large enough</w:t>
      </w:r>
      <w:r w:rsidR="00895071">
        <w:rPr>
          <w:rFonts w:ascii="Times New Roman" w:hAnsi="Times New Roman" w:cs="Times New Roman"/>
          <w:sz w:val="24"/>
          <w:szCs w:val="24"/>
          <w:lang w:val="en-US"/>
        </w:rPr>
        <w:t xml:space="preserve"> sample to explore links with factors such as 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 xml:space="preserve">teaching experience, are still lacking. Our study aims </w:t>
      </w:r>
      <w:r w:rsidR="00967A9B">
        <w:rPr>
          <w:rFonts w:ascii="Times New Roman" w:hAnsi="Times New Roman" w:cs="Times New Roman"/>
          <w:sz w:val="24"/>
          <w:szCs w:val="24"/>
          <w:lang w:val="en-US"/>
        </w:rPr>
        <w:t>to close</w:t>
      </w:r>
      <w:r w:rsidR="00895071">
        <w:rPr>
          <w:rFonts w:ascii="Times New Roman" w:hAnsi="Times New Roman" w:cs="Times New Roman"/>
          <w:sz w:val="24"/>
          <w:szCs w:val="24"/>
          <w:lang w:val="en-US"/>
        </w:rPr>
        <w:t xml:space="preserve">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commentRangeStart w:id="42"/>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3E0005"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micro-teaching unit, with its unfamiliar setting and the scripted disruptions of participants’ teaching flow, was potentially stressful. Thus, we were particularly interested in the development 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These conditions 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commentRangeEnd w:id="42"/>
      <w:r w:rsidR="006126EF">
        <w:rPr>
          <w:rStyle w:val="Kommentarzeichen"/>
        </w:rPr>
        <w:commentReference w:id="42"/>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36A4B6B"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during </w:t>
      </w:r>
      <w:r w:rsidR="00587185" w:rsidRPr="00587185">
        <w:rPr>
          <w:rFonts w:ascii="Times New Roman" w:hAnsi="Times New Roman" w:cs="Times New Roman"/>
          <w:i/>
          <w:iCs/>
          <w:sz w:val="24"/>
          <w:szCs w:val="24"/>
          <w:lang w:val="en-US"/>
        </w:rPr>
        <w:t xml:space="preserve">the teaching phase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t>
      </w:r>
      <w:r w:rsidRPr="00956D35">
        <w:rPr>
          <w:rFonts w:ascii="Times New Roman" w:hAnsi="Times New Roman" w:cs="Times New Roman"/>
          <w:sz w:val="24"/>
          <w:szCs w:val="24"/>
          <w:lang w:val="en-US"/>
        </w:rPr>
        <w:lastRenderedPageBreak/>
        <w:t xml:space="preserve">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504AB43A"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43"/>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43"/>
      <w:r>
        <w:rPr>
          <w:rStyle w:val="Kommentarzeichen"/>
        </w:rPr>
        <w:commentReference w:id="43"/>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a decrease</w:t>
      </w:r>
      <w:r>
        <w:rPr>
          <w:rFonts w:ascii="Times New Roman" w:eastAsia="Times New Roman" w:hAnsi="Times New Roman" w:cs="Times New Roman"/>
          <w:color w:val="000000"/>
          <w:sz w:val="24"/>
          <w:szCs w:val="24"/>
          <w:lang w:val="en-US" w:eastAsia="de-DE"/>
        </w:rPr>
        <w:t xml:space="preserve"> in participants’ HR 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teaching phase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77777777" w:rsidR="0082167F" w:rsidRDefault="00956D35" w:rsidP="0082167F">
      <w:pPr>
        <w:spacing w:before="120" w:after="0" w:line="360" w:lineRule="auto"/>
        <w:rPr>
          <w:rFonts w:ascii="Times New Roman" w:hAnsi="Times New Roman" w:cs="Times New Roman"/>
          <w:sz w:val="24"/>
          <w:szCs w:val="24"/>
          <w:lang w:val="en-US"/>
        </w:rPr>
      </w:pPr>
      <w:commentRangeStart w:id="44"/>
      <w:commentRangeStart w:id="45"/>
      <w:commentRangeStart w:id="46"/>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09F44643"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uniquely contributes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44"/>
      <w:r w:rsidR="00E82F66">
        <w:rPr>
          <w:rStyle w:val="Kommentarzeichen"/>
        </w:rPr>
        <w:commentReference w:id="44"/>
      </w:r>
      <w:commentRangeEnd w:id="45"/>
      <w:r w:rsidR="00DE5E7F">
        <w:rPr>
          <w:rStyle w:val="Kommentarzeichen"/>
        </w:rPr>
        <w:commentReference w:id="45"/>
      </w:r>
      <w:commentRangeEnd w:id="46"/>
      <w:r w:rsidR="00153DA5">
        <w:rPr>
          <w:rStyle w:val="Kommentarzeichen"/>
        </w:rPr>
        <w:commentReference w:id="46"/>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the same as for the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 xml:space="preserve"> levels again for the changes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lastRenderedPageBreak/>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2DBB5F9"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47"/>
      <w:commentRangeStart w:id="48"/>
      <w:r w:rsidRPr="00FD5FB3">
        <w:rPr>
          <w:rFonts w:ascii="Times New Roman" w:hAnsi="Times New Roman" w:cs="Times New Roman"/>
          <w:i/>
          <w:iCs/>
          <w:sz w:val="24"/>
          <w:szCs w:val="24"/>
          <w:lang w:val="en-US"/>
        </w:rPr>
        <w:t>Procedure of the two-hour-long study</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47"/>
      <w:r w:rsidR="00E82F66" w:rsidRPr="00FD5FB3">
        <w:rPr>
          <w:rStyle w:val="Kommentarzeichen"/>
          <w:i/>
          <w:iCs/>
          <w:sz w:val="24"/>
          <w:szCs w:val="24"/>
        </w:rPr>
        <w:commentReference w:id="47"/>
      </w:r>
      <w:commentRangeEnd w:id="48"/>
      <w:r w:rsidR="00713F74" w:rsidRPr="00FD5FB3">
        <w:rPr>
          <w:rStyle w:val="Kommentarzeichen"/>
          <w:i/>
          <w:iCs/>
          <w:sz w:val="24"/>
          <w:szCs w:val="24"/>
        </w:rPr>
        <w:commentReference w:id="48"/>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D0E7ED5"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w:t>
      </w:r>
      <w:r w:rsidR="00D44633">
        <w:rPr>
          <w:rFonts w:ascii="Times New Roman" w:eastAsia="Times New Roman" w:hAnsi="Times New Roman" w:cs="Times New Roman"/>
          <w:color w:val="000000"/>
          <w:sz w:val="24"/>
          <w:szCs w:val="24"/>
          <w:lang w:val="en-US" w:eastAsia="de-DE"/>
        </w:rPr>
        <w:lastRenderedPageBreak/>
        <w:t xml:space="preserve">their </w:t>
      </w:r>
      <w:commentRangeStart w:id="49"/>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49"/>
      <w:r w:rsidR="00CD649D">
        <w:rPr>
          <w:rStyle w:val="Kommentarzeichen"/>
        </w:rPr>
        <w:commentReference w:id="49"/>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555F87">
        <w:rPr>
          <w:rFonts w:ascii="Times New Roman" w:eastAsia="Times New Roman" w:hAnsi="Times New Roman" w:cs="Times New Roman"/>
          <w:color w:val="000000"/>
          <w:sz w:val="24"/>
          <w:szCs w:val="24"/>
          <w:lang w:val="en-US" w:eastAsia="de-DE"/>
        </w:rPr>
        <w:t>for</w:t>
      </w:r>
      <w:r w:rsidR="007F4B6C">
        <w:rPr>
          <w:rFonts w:ascii="Times New Roman" w:eastAsia="Times New Roman" w:hAnsi="Times New Roman" w:cs="Times New Roman"/>
          <w:color w:val="000000"/>
          <w:sz w:val="24"/>
          <w:szCs w:val="24"/>
          <w:lang w:val="en-US" w:eastAsia="de-DE"/>
        </w:rPr>
        <w:t xml:space="preserve"> the 15-minute lesson,</w:t>
      </w:r>
      <w:commentRangeStart w:id="50"/>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50"/>
      <w:r w:rsidR="00DC6796">
        <w:rPr>
          <w:rStyle w:val="Kommentarzeichen"/>
        </w:rPr>
        <w:commentReference w:id="50"/>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D44633">
        <w:rPr>
          <w:rFonts w:ascii="Times New Roman" w:eastAsia="Times New Roman" w:hAnsi="Times New Roman" w:cs="Times New Roman"/>
          <w:color w:val="000000"/>
          <w:sz w:val="24"/>
          <w:szCs w:val="24"/>
          <w:lang w:val="en-US" w:eastAsia="de-DE"/>
        </w:rPr>
        <w:t xml:space="preserve">teaching unit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276D1AB1"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w:t>
      </w:r>
      <w:r>
        <w:rPr>
          <w:rFonts w:ascii="Times New Roman" w:eastAsia="Times New Roman" w:hAnsi="Times New Roman" w:cs="Times New Roman"/>
          <w:color w:val="000000"/>
          <w:sz w:val="24"/>
          <w:szCs w:val="24"/>
          <w:lang w:val="en-US" w:eastAsia="de-DE"/>
        </w:rPr>
        <w:lastRenderedPageBreak/>
        <w:t xml:space="preserve">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724BDD3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3BEF38FE"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between </w:t>
      </w:r>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51"/>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51"/>
      <w:r w:rsidR="0098574D">
        <w:rPr>
          <w:rStyle w:val="Kommentarzeichen"/>
        </w:rPr>
        <w:commentReference w:id="51"/>
      </w:r>
    </w:p>
    <w:p w14:paraId="57E71078" w14:textId="7777777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in the course of a five-phase lab study. </w:t>
      </w:r>
    </w:p>
    <w:p w14:paraId="4712C09F" w14:textId="0E2C6243"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for 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5BCD82B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the HR levels </w:t>
      </w:r>
      <w:r w:rsidR="004C0042">
        <w:rPr>
          <w:rFonts w:ascii="Times New Roman" w:eastAsia="Times New Roman" w:hAnsi="Times New Roman" w:cs="Times New Roman"/>
          <w:color w:val="000000"/>
          <w:sz w:val="24"/>
          <w:szCs w:val="24"/>
          <w:lang w:val="en-US" w:eastAsia="de-DE"/>
        </w:rPr>
        <w:t>in</w:t>
      </w:r>
      <w:r w:rsidR="00914988" w:rsidRPr="00914988">
        <w:rPr>
          <w:rFonts w:ascii="Times New Roman" w:eastAsia="Times New Roman" w:hAnsi="Times New Roman" w:cs="Times New Roman"/>
          <w:color w:val="000000"/>
          <w:sz w:val="24"/>
          <w:szCs w:val="24"/>
          <w:lang w:val="en-US" w:eastAsia="de-DE"/>
        </w:rPr>
        <w:t xml:space="preserve"> the different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6845BFF"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w:t>
      </w:r>
      <w:r w:rsidR="00D44633" w:rsidRPr="00CF700B">
        <w:rPr>
          <w:rFonts w:ascii="Times New Roman" w:eastAsia="Times New Roman" w:hAnsi="Times New Roman" w:cs="Times New Roman"/>
          <w:color w:val="000000"/>
          <w:sz w:val="24"/>
          <w:szCs w:val="24"/>
          <w:lang w:val="en-US" w:eastAsia="de-DE"/>
        </w:rPr>
        <w:lastRenderedPageBreak/>
        <w:t xml:space="preserve">estimate intercepts </w:t>
      </w:r>
      <w:bookmarkStart w:id="52"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52"/>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129777A"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In addressing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C67C048"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models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1501C5" w:rsidRPr="00394A7D">
        <w:rPr>
          <w:rFonts w:ascii="Times New Roman" w:hAnsi="Times New Roman" w:cs="Times New Roman"/>
          <w:sz w:val="24"/>
          <w:szCs w:val="24"/>
          <w:lang w:val="en-US"/>
        </w:rPr>
        <w:t xml:space="preserve">HR levels were only predicted with the disruption and confidence appraisal after the teaching had taken place, i.e., for all the intervals </w:t>
      </w:r>
      <w:r w:rsidR="001501C5">
        <w:rPr>
          <w:rFonts w:ascii="Times New Roman" w:hAnsi="Times New Roman" w:cs="Times New Roman"/>
          <w:sz w:val="24"/>
          <w:szCs w:val="24"/>
          <w:lang w:val="en-US"/>
        </w:rPr>
        <w:t>following</w:t>
      </w:r>
      <w:r w:rsidR="001501C5" w:rsidRPr="00394A7D">
        <w:rPr>
          <w:rFonts w:ascii="Times New Roman" w:hAnsi="Times New Roman" w:cs="Times New Roman"/>
          <w:sz w:val="24"/>
          <w:szCs w:val="24"/>
          <w:lang w:val="en-US"/>
        </w:rPr>
        <w:t xml:space="preserve"> the pre-teaching interval</w:t>
      </w:r>
      <w:r w:rsidR="001501C5">
        <w:rPr>
          <w:rFonts w:ascii="Times New Roman" w:hAnsi="Times New Roman" w:cs="Times New Roman"/>
          <w:sz w:val="24"/>
          <w:szCs w:val="24"/>
          <w:lang w:val="en-US"/>
        </w:rPr>
        <w:t xml:space="preserve"> (I</w:t>
      </w:r>
      <w:r w:rsidR="001501C5" w:rsidRPr="00394A7D">
        <w:rPr>
          <w:rFonts w:ascii="Times New Roman" w:hAnsi="Times New Roman" w:cs="Times New Roman"/>
          <w:sz w:val="24"/>
          <w:szCs w:val="24"/>
          <w:vertAlign w:val="subscript"/>
          <w:lang w:val="en-US"/>
        </w:rPr>
        <w:t>1</w:t>
      </w:r>
      <w:r w:rsidR="001501C5">
        <w:rPr>
          <w:rFonts w:ascii="Times New Roman" w:hAnsi="Times New Roman" w:cs="Times New Roman"/>
          <w:sz w:val="24"/>
          <w:szCs w:val="24"/>
          <w:lang w:val="en-US"/>
        </w:rPr>
        <w:t>).</w:t>
      </w:r>
      <w:r w:rsidR="000E0309">
        <w:rPr>
          <w:rFonts w:ascii="Times New Roman" w:eastAsia="Times New Roman" w:hAnsi="Times New Roman" w:cs="Times New Roman"/>
          <w:color w:val="000000"/>
          <w:sz w:val="24"/>
          <w:szCs w:val="24"/>
          <w:lang w:val="en-US" w:eastAsia="de-DE"/>
        </w:rPr>
        <w:t xml:space="preserve"> 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 xml:space="preserve">We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changes in </w:t>
      </w:r>
      <w:r w:rsidR="00FA538F">
        <w:rPr>
          <w:rFonts w:ascii="Times New Roman" w:eastAsia="Times New Roman" w:hAnsi="Times New Roman" w:cs="Times New Roman"/>
          <w:color w:val="000000"/>
          <w:sz w:val="24"/>
          <w:szCs w:val="24"/>
          <w:lang w:val="en-US" w:eastAsia="de-DE"/>
        </w:rPr>
        <w:t xml:space="preserve">teachers’ HR </w:t>
      </w:r>
      <w:r w:rsidR="00FA538F" w:rsidRPr="00FA538F">
        <w:rPr>
          <w:rFonts w:ascii="Times New Roman" w:eastAsia="Times New Roman" w:hAnsi="Times New Roman" w:cs="Times New Roman"/>
          <w:color w:val="000000"/>
          <w:sz w:val="24"/>
          <w:szCs w:val="24"/>
          <w:lang w:val="en-US" w:eastAsia="de-DE"/>
        </w:rPr>
        <w:t>at each interval.</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7BF8CFB8"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r w:rsidR="00FA538F">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mean HR.</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5A2971"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6070C840"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negative slopes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538F">
        <w:rPr>
          <w:rFonts w:ascii="Times New Roman" w:eastAsia="Times New Roman" w:hAnsi="Times New Roman" w:cs="Times New Roman"/>
          <w:color w:val="000000"/>
          <w:sz w:val="24"/>
          <w:szCs w:val="24"/>
          <w:lang w:val="en-US" w:eastAsia="de-DE"/>
        </w:rPr>
        <w:t>)</w:t>
      </w:r>
      <w:r w:rsidR="001414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5A2971"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commentRangeStart w:id="53"/>
      <w:r>
        <w:rPr>
          <w:rFonts w:ascii="Times New Roman" w:eastAsia="Times New Roman" w:hAnsi="Times New Roman" w:cs="Times New Roman"/>
          <w:b/>
          <w:bCs/>
          <w:color w:val="000000"/>
          <w:sz w:val="24"/>
          <w:szCs w:val="24"/>
          <w:lang w:val="en-US" w:eastAsia="de-DE"/>
        </w:rPr>
        <w:t xml:space="preserve">and Slopes </w:t>
      </w:r>
      <w:commentRangeEnd w:id="53"/>
      <w:r w:rsidR="0055464D">
        <w:rPr>
          <w:rStyle w:val="Kommentarzeichen"/>
        </w:rPr>
        <w:commentReference w:id="53"/>
      </w:r>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6C729EB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mean HR/mean slopes and the other constructs 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 where 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proofErr w:type="gramStart"/>
      <w:r w:rsidR="00707EFD" w:rsidRPr="005D6EAC">
        <w:rPr>
          <w:rFonts w:ascii="Times New Roman" w:eastAsia="Times New Roman" w:hAnsi="Times New Roman" w:cs="Times New Roman"/>
          <w:i/>
          <w:iCs/>
          <w:color w:val="000000"/>
          <w:sz w:val="24"/>
          <w:szCs w:val="24"/>
          <w:lang w:val="en-US" w:eastAsia="de-DE"/>
        </w:rPr>
        <w:t>r</w:t>
      </w:r>
      <w:r w:rsidR="00707EFD">
        <w:rPr>
          <w:rFonts w:ascii="Times New Roman" w:eastAsia="Times New Roman" w:hAnsi="Times New Roman" w:cs="Times New Roman"/>
          <w:color w:val="000000"/>
          <w:sz w:val="24"/>
          <w:szCs w:val="24"/>
          <w:lang w:val="en-US" w:eastAsia="de-DE"/>
        </w:rPr>
        <w:t>(</w:t>
      </w:r>
      <w:proofErr w:type="gramEnd"/>
      <w:r w:rsidR="00707EFD">
        <w:rPr>
          <w:rFonts w:ascii="Times New Roman" w:eastAsia="Times New Roman" w:hAnsi="Times New Roman" w:cs="Times New Roman"/>
          <w:color w:val="000000"/>
          <w:sz w:val="24"/>
          <w:szCs w:val="24"/>
          <w:lang w:val="en-US" w:eastAsia="de-DE"/>
        </w:rPr>
        <w:t>79)</w:t>
      </w:r>
      <w:r w:rsidR="00707EFD" w:rsidRPr="001B1D3B">
        <w:rPr>
          <w:rFonts w:ascii="Times New Roman" w:eastAsia="Times New Roman" w:hAnsi="Times New Roman" w:cs="Times New Roman"/>
          <w:color w:val="000000"/>
          <w:sz w:val="24"/>
          <w:szCs w:val="24"/>
          <w:lang w:val="en-US" w:eastAsia="de-DE"/>
        </w:rPr>
        <w:t>= -.27, p &lt; .05)</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where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Pr>
          <w:rFonts w:ascii="Times New Roman" w:eastAsia="Times New Roman" w:hAnsi="Times New Roman" w:cs="Times New Roman"/>
          <w:color w:val="000000"/>
          <w:sz w:val="24"/>
          <w:szCs w:val="24"/>
          <w:lang w:val="en-US" w:eastAsia="de-DE"/>
        </w:rPr>
        <w:t>(79)</w:t>
      </w:r>
      <w:r w:rsidR="00683D86" w:rsidRPr="005D6EAC">
        <w:rPr>
          <w:rFonts w:ascii="Times New Roman" w:eastAsia="Times New Roman" w:hAnsi="Times New Roman" w:cs="Times New Roman"/>
          <w:i/>
          <w:iCs/>
          <w:color w:val="000000"/>
          <w:sz w:val="24"/>
          <w:szCs w:val="24"/>
          <w:lang w:val="en-US" w:eastAsia="de-DE"/>
        </w:rPr>
        <w:t xml:space="preserve"> </w:t>
      </w:r>
      <w:r w:rsidR="00683D86" w:rsidRPr="001B1D3B">
        <w:rPr>
          <w:rFonts w:ascii="Times New Roman" w:eastAsia="Times New Roman" w:hAnsi="Times New Roman" w:cs="Times New Roman"/>
          <w:color w:val="000000"/>
          <w:sz w:val="24"/>
          <w:szCs w:val="24"/>
          <w:lang w:val="en-US" w:eastAsia="de-DE"/>
        </w:rPr>
        <w:t>= .24, p &lt; .05)</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commentRangeStart w:id="54"/>
      <w:commentRangeStart w:id="55"/>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commentRangeStart w:id="56"/>
      <w:r w:rsidR="006F2A38">
        <w:rPr>
          <w:rFonts w:ascii="Times New Roman" w:eastAsia="Times New Roman" w:hAnsi="Times New Roman" w:cs="Times New Roman"/>
          <w:color w:val="000000"/>
          <w:sz w:val="24"/>
          <w:szCs w:val="24"/>
          <w:lang w:val="en-US" w:eastAsia="de-DE"/>
        </w:rPr>
        <w:t xml:space="preserve"> &gt; </w:t>
      </w:r>
      <w:commentRangeEnd w:id="56"/>
      <w:r w:rsidR="008A5536">
        <w:rPr>
          <w:rStyle w:val="Kommentarzeichen"/>
        </w:rPr>
        <w:commentReference w:id="56"/>
      </w:r>
      <w:r w:rsidR="006F2A38">
        <w:rPr>
          <w:rFonts w:ascii="Times New Roman" w:eastAsia="Times New Roman" w:hAnsi="Times New Roman" w:cs="Times New Roman"/>
          <w:color w:val="000000"/>
          <w:sz w:val="24"/>
          <w:szCs w:val="24"/>
          <w:lang w:val="en-US" w:eastAsia="de-DE"/>
        </w:rPr>
        <w:t>.05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commentRangeEnd w:id="54"/>
      <w:r w:rsidR="009B784E">
        <w:rPr>
          <w:rStyle w:val="Kommentarzeichen"/>
        </w:rPr>
        <w:commentReference w:id="54"/>
      </w:r>
      <w:commentRangeEnd w:id="55"/>
      <w:r w:rsidR="00B104E4">
        <w:rPr>
          <w:rStyle w:val="Kommentarzeichen"/>
        </w:rPr>
        <w:commentReference w:id="55"/>
      </w:r>
    </w:p>
    <w:p w14:paraId="03727C6E" w14:textId="6CC0A6F4"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0A3E5A73" w14:textId="77777777" w:rsidR="00A97EB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00576AA7">
        <w:rPr>
          <w:rFonts w:ascii="Times New Roman" w:eastAsia="Times New Roman" w:hAnsi="Times New Roman" w:cs="Times New Roman"/>
          <w:color w:val="000000"/>
          <w:sz w:val="24"/>
          <w:szCs w:val="24"/>
          <w:lang w:val="en-US" w:eastAsia="de-DE"/>
        </w:rPr>
        <w:t xml:space="preserve">and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the confidence appraisal while controlling </w:t>
      </w:r>
      <w:r w:rsidR="00723DE8" w:rsidRPr="00884C3E">
        <w:rPr>
          <w:rFonts w:ascii="Times New Roman" w:eastAsia="Times New Roman" w:hAnsi="Times New Roman" w:cs="Times New Roman"/>
          <w:color w:val="000000"/>
          <w:sz w:val="24"/>
          <w:szCs w:val="24"/>
          <w:lang w:val="en-US" w:eastAsia="de-DE"/>
        </w:rPr>
        <w:lastRenderedPageBreak/>
        <w:t>for the shared variance with teaching experience (testing **Hypothesis 2c**),</w:t>
      </w:r>
      <w:r w:rsidR="00A97EB7">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sidR="00A97EB7">
        <w:rPr>
          <w:rFonts w:ascii="Times New Roman" w:eastAsia="Times New Roman" w:hAnsi="Times New Roman" w:cs="Times New Roman"/>
          <w:color w:val="000000"/>
          <w:sz w:val="24"/>
          <w:szCs w:val="24"/>
          <w:lang w:val="en-US" w:eastAsia="de-DE"/>
        </w:rPr>
        <w:t xml:space="preserve">no </w:t>
      </w:r>
      <w:r w:rsidRPr="005923DE">
        <w:rPr>
          <w:rFonts w:ascii="Times New Roman" w:eastAsia="Times New Roman" w:hAnsi="Times New Roman" w:cs="Times New Roman"/>
          <w:color w:val="000000"/>
          <w:sz w:val="24"/>
          <w:szCs w:val="24"/>
          <w:lang w:val="en-US" w:eastAsia="de-DE"/>
        </w:rPr>
        <w:t xml:space="preserve">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00A97EB7">
        <w:rPr>
          <w:rFonts w:ascii="Times New Roman" w:eastAsia="Times New Roman" w:hAnsi="Times New Roman" w:cs="Times New Roman"/>
          <w:color w:val="000000"/>
          <w:sz w:val="24"/>
          <w:szCs w:val="24"/>
          <w:lang w:val="en-US" w:eastAsia="de-DE"/>
        </w:rPr>
        <w:t>levels.</w:t>
      </w:r>
    </w:p>
    <w:p w14:paraId="5EF84C5F" w14:textId="6DDECC2C"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w:t>
      </w:r>
      <w:r w:rsidR="005E6CD5">
        <w:rPr>
          <w:rFonts w:ascii="Times New Roman" w:eastAsia="Times New Roman" w:hAnsi="Times New Roman" w:cs="Times New Roman"/>
          <w:color w:val="000000"/>
          <w:sz w:val="24"/>
          <w:szCs w:val="24"/>
          <w:lang w:val="en-US" w:eastAsia="de-DE"/>
        </w:rPr>
        <w:t xml:space="preserve"> </w:t>
      </w:r>
      <w:r w:rsidR="00D502A5">
        <w:rPr>
          <w:rFonts w:ascii="Times New Roman" w:eastAsia="Times New Roman" w:hAnsi="Times New Roman" w:cs="Times New Roman"/>
          <w:color w:val="000000"/>
          <w:sz w:val="24"/>
          <w:szCs w:val="24"/>
          <w:lang w:val="en-US" w:eastAsia="de-DE"/>
        </w:rPr>
        <w:t>This finding is in line with Hypothesis 2d.</w:t>
      </w:r>
    </w:p>
    <w:p w14:paraId="2FF7FB90" w14:textId="6F3AF804"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57"/>
      <w:r w:rsidRPr="00884C3E">
        <w:rPr>
          <w:rFonts w:ascii="Times New Roman" w:eastAsia="Times New Roman" w:hAnsi="Times New Roman" w:cs="Times New Roman"/>
          <w:color w:val="000000"/>
          <w:sz w:val="24"/>
          <w:szCs w:val="24"/>
          <w:lang w:val="en-US" w:eastAsia="de-DE"/>
        </w:rPr>
        <w:t xml:space="preserve">Furthermore, </w:t>
      </w:r>
      <w:r w:rsidR="00660517">
        <w:rPr>
          <w:rFonts w:ascii="Times New Roman" w:eastAsia="Times New Roman" w:hAnsi="Times New Roman" w:cs="Times New Roman"/>
          <w:color w:val="000000"/>
          <w:sz w:val="24"/>
          <w:szCs w:val="24"/>
          <w:lang w:val="en-US" w:eastAsia="de-DE"/>
        </w:rPr>
        <w:t xml:space="preserve">teaching experience significantly predicted the magnitude of participants’ HR increase only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indicating less steep HR changes in teachers with more teaching experience.</w:t>
      </w:r>
      <w:commentRangeEnd w:id="57"/>
      <w:r w:rsidR="0008058C">
        <w:rPr>
          <w:rStyle w:val="Kommentarzeichen"/>
        </w:rPr>
        <w:commentReference w:id="57"/>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205C4894"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5A2971"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rsidSect="00482C6C">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5A2971"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commentRangeStart w:id="58"/>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commentRangeEnd w:id="58"/>
            <w:r w:rsidR="005A2971">
              <w:rPr>
                <w:rStyle w:val="Kommentarzeichen"/>
              </w:rPr>
              <w:commentReference w:id="58"/>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commentRangeStart w:id="59"/>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commentRangeEnd w:id="59"/>
            <w:r w:rsidR="009B784E">
              <w:rPr>
                <w:rStyle w:val="Kommentarzeichen"/>
              </w:rPr>
              <w:commentReference w:id="59"/>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482C6C">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60"/>
      <w:commentRangeStart w:id="61"/>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60"/>
      <w:r>
        <w:rPr>
          <w:rStyle w:val="Kommentarzeichen"/>
        </w:rPr>
        <w:commentReference w:id="60"/>
      </w:r>
      <w:commentRangeEnd w:id="61"/>
      <w:r w:rsidR="00B7732B">
        <w:rPr>
          <w:rStyle w:val="Kommentarzeichen"/>
        </w:rPr>
        <w:commentReference w:id="61"/>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wlitschek, Patrick" w:date="2024-04-16T12:41:00Z" w:initials="PH">
    <w:p w14:paraId="14075B72" w14:textId="77777777" w:rsidR="00217A31" w:rsidRDefault="00217A31" w:rsidP="00217A31">
      <w:pPr>
        <w:pStyle w:val="Kommentartext"/>
      </w:pPr>
      <w:r>
        <w:rPr>
          <w:rStyle w:val="Kommentarzeichen"/>
        </w:rPr>
        <w:annotationRef/>
      </w:r>
      <w:r>
        <w:t>Das würde ich abschwächen und einfügen, weil ja die Stressreaktion auch von anderen Dinge beeinflusst wird.</w:t>
      </w:r>
    </w:p>
  </w:comment>
  <w:comment w:id="3" w:author="Hawlitschek, Patrick" w:date="2024-04-16T12:45:00Z" w:initials="PH">
    <w:p w14:paraId="21502573" w14:textId="77777777" w:rsidR="00790C0F" w:rsidRDefault="00217A31" w:rsidP="00790C0F">
      <w:pPr>
        <w:pStyle w:val="Kommentartext"/>
      </w:pPr>
      <w:r>
        <w:rPr>
          <w:rStyle w:val="Kommentarzeichen"/>
        </w:rPr>
        <w:annotationRef/>
      </w:r>
      <w:r w:rsidR="00790C0F">
        <w:t xml:space="preserve">Das finde ich noch nicht stringent genug, müsste auch kürzer. Es ist mehr eine Aneinanderreihung von Dingen... </w:t>
      </w:r>
    </w:p>
    <w:p w14:paraId="1AB95DDC" w14:textId="77777777" w:rsidR="00790C0F" w:rsidRDefault="00790C0F" w:rsidP="00790C0F">
      <w:pPr>
        <w:pStyle w:val="Kommentartext"/>
      </w:pPr>
    </w:p>
    <w:p w14:paraId="3892387E" w14:textId="77777777" w:rsidR="00790C0F" w:rsidRDefault="00790C0F" w:rsidP="00790C0F">
      <w:pPr>
        <w:pStyle w:val="Kommentartext"/>
      </w:pPr>
      <w:r>
        <w:t>Erstmal anschließen damit, dass diese appraisals ganz wichtig sind für die Stressreaktion (fehlt hier bzw. geht unter, weil nicht namentlich genannt). Anschließend sagen, dass es neben Ressourcen auf der schulischen/organisationellen Ebene (z.B. Klassenraum/UNterstützung), aber wiederum die persönlichen Ressourcen wichtiger sind. Dafür nennst du dann ein paar Beispiele (self-efficacy, professional knowledge). Dann: Von berufserfahrenden LKs kann man erwarten, dass sie über ihre Laufbahn diese Ressourcen angesammelt haben.</w:t>
      </w:r>
    </w:p>
  </w:comment>
  <w:comment w:id="4" w:author="Hawlitschek, Patrick" w:date="2024-04-16T12:47:00Z" w:initials="PH">
    <w:p w14:paraId="2C5086F4" w14:textId="7A22E068" w:rsidR="00217A31" w:rsidRDefault="00217A31" w:rsidP="00217A31">
      <w:pPr>
        <w:pStyle w:val="Kommentartext"/>
      </w:pPr>
      <w:r>
        <w:rPr>
          <w:rStyle w:val="Kommentarzeichen"/>
        </w:rPr>
        <w:annotationRef/>
      </w:r>
      <w:r>
        <w:t>Das wäre für mich die Eingangsphrase... Man will Stress von Lehrkräften verstehen, dafür ist es aber nötig, eine reliable Messung zu haben. Dann der ganze Fitbitkram.</w:t>
      </w:r>
    </w:p>
  </w:comment>
  <w:comment w:id="12" w:author="Mandy Klatt" w:date="2024-04-15T22:25:00Z" w:initials="MK">
    <w:p w14:paraId="62129E14" w14:textId="7A81EBDF" w:rsidR="0074053F" w:rsidRDefault="0074053F">
      <w:pPr>
        <w:pStyle w:val="Kommentartext"/>
      </w:pPr>
      <w:r>
        <w:rPr>
          <w:rStyle w:val="Kommentarzeichen"/>
        </w:rPr>
        <w:annotationRef/>
      </w:r>
      <w:r>
        <w:t>Implikationen hier oder weiter oben im Absatz bringen?</w:t>
      </w:r>
    </w:p>
  </w:comment>
  <w:comment w:id="13"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16" w:author="Hawlitschek, Patrick" w:date="2024-04-16T15:53:00Z" w:initials="PH">
    <w:p w14:paraId="05BB213A" w14:textId="77777777" w:rsidR="005A2971" w:rsidRDefault="005A2971" w:rsidP="005A2971">
      <w:pPr>
        <w:pStyle w:val="Kommentartext"/>
      </w:pPr>
      <w:r>
        <w:rPr>
          <w:rStyle w:val="Kommentarzeichen"/>
        </w:rPr>
        <w:annotationRef/>
      </w:r>
      <w:r>
        <w:t xml:space="preserve">So berechnet ihr doch gar nicht, oder? In diesem Modell wirkt TE auf die appraisal </w:t>
      </w:r>
    </w:p>
  </w:comment>
  <w:comment w:id="17" w:author="Hawlitschek, Patrick" w:date="2024-04-16T16:08:00Z" w:initials="PH">
    <w:p w14:paraId="2519A866" w14:textId="77777777" w:rsidR="00CD33D8" w:rsidRDefault="00B104E4" w:rsidP="00CD33D8">
      <w:pPr>
        <w:pStyle w:val="Kommentartext"/>
      </w:pPr>
      <w:r>
        <w:rPr>
          <w:rStyle w:val="Kommentarzeichen"/>
        </w:rPr>
        <w:annotationRef/>
      </w:r>
      <w:r w:rsidR="00CD33D8">
        <w:t>Interessant: es gibt keinen direkten Pfad von TE auf die Stressresponse (Herzrate). Also wäre es TE -&gt; appraisals -&gt; HR (so wäre mein Verständnis vom Modell), diese quasi-Mediation müsste aber besser vorbereitet werden. Weil so wirken die Analysen als ob ihr einfach appraisals und TE gleichrangig in die Regression werft. Ich argumentiere nicht dafür, dass ihr eine Mediationsanalyse rechnet, aber in der Theorie wird dieser Mechanismus noch nicht deutlich.</w:t>
      </w:r>
    </w:p>
  </w:comment>
  <w:comment w:id="19" w:author="Hawlitschek, Patrick" w:date="2024-04-16T12:51:00Z" w:initials="PH">
    <w:p w14:paraId="6AB7028A" w14:textId="13587EA9" w:rsidR="006126EF" w:rsidRDefault="006126EF" w:rsidP="006126EF">
      <w:pPr>
        <w:pStyle w:val="Kommentartext"/>
      </w:pPr>
      <w:r>
        <w:rPr>
          <w:rStyle w:val="Kommentarzeichen"/>
        </w:rPr>
        <w:annotationRef/>
      </w:r>
      <w:r>
        <w:t>Klieme hat immer darauf bestanden, Kompetenz im Singular zu schreiben. Die teachers‘ professional competence, aber mit mehreren Kompetenzaspekten/-facetten. Den Plural findet man eigentlich nur von Menschen, die nicht zur MPI-Gruppe gehörten.</w:t>
      </w:r>
    </w:p>
  </w:comment>
  <w:comment w:id="18" w:author="Hawlitschek, Patrick" w:date="2024-04-16T12:54:00Z" w:initials="PH">
    <w:p w14:paraId="17B3E43B" w14:textId="77777777" w:rsidR="00790C0F" w:rsidRDefault="006126EF" w:rsidP="00790C0F">
      <w:pPr>
        <w:pStyle w:val="Kommentartext"/>
      </w:pPr>
      <w:r>
        <w:rPr>
          <w:rStyle w:val="Kommentarzeichen"/>
        </w:rPr>
        <w:annotationRef/>
      </w:r>
      <w:r w:rsidR="00790C0F">
        <w:t xml:space="preserve">Das macht an dieser Stelle für mich keinen Sinn. Du erklärst das theoretische Modell zur Genese von Stress und dann würde ich erstmal empirische Ergebnisse zur Herzrate erwarten, also bisherige Studien zur Stress response erwarten. (abschnitt darunter). Dort dann schließen mit „besonders wichtig sind die appraisals“ in diesem Prozess und darauf genauer eingehen. Studien hierzu fehlen mir, die sollten fokussiert in diesem Abschnitt kommen. Im Anschluss hätte ich einen extra Abschnitt zu Teaching experience erföffnet. </w:t>
      </w:r>
    </w:p>
  </w:comment>
  <w:comment w:id="20" w:author="Hawlitschek, Patrick" w:date="2024-04-16T13:12:00Z" w:initials="PH">
    <w:p w14:paraId="5A52E0DB" w14:textId="77777777" w:rsidR="00790C0F" w:rsidRDefault="00790C0F" w:rsidP="00790C0F">
      <w:pPr>
        <w:pStyle w:val="Kommentartext"/>
      </w:pPr>
      <w:r>
        <w:rPr>
          <w:rStyle w:val="Kommentarzeichen"/>
        </w:rPr>
        <w:annotationRef/>
      </w:r>
      <w:r>
        <w:t>Gedankensprung..</w:t>
      </w:r>
    </w:p>
  </w:comment>
  <w:comment w:id="21" w:author="Hawlitschek, Patrick" w:date="2024-04-16T13:22:00Z" w:initials="PH">
    <w:p w14:paraId="4A83807D" w14:textId="77777777" w:rsidR="00CD4697" w:rsidRDefault="00CD4697" w:rsidP="00CD4697">
      <w:pPr>
        <w:pStyle w:val="Kommentartext"/>
      </w:pPr>
      <w:r>
        <w:rPr>
          <w:rStyle w:val="Kommentarzeichen"/>
        </w:rPr>
        <w:annotationRef/>
      </w:r>
      <w:r>
        <w:t>Btw ich bräuchte diese Überschrift nicht</w:t>
      </w:r>
    </w:p>
  </w:comment>
  <w:comment w:id="22" w:author="Deiglmayr, Anne" w:date="2024-04-04T14:43:00Z" w:initials="DA">
    <w:p w14:paraId="3EE6BC39" w14:textId="1F7545D8" w:rsidR="009432BF" w:rsidRDefault="009432BF">
      <w:pPr>
        <w:pStyle w:val="Kommentartext"/>
      </w:pPr>
      <w:r>
        <w:rPr>
          <w:rStyle w:val="Kommentarzeichen"/>
        </w:rPr>
        <w:annotationRef/>
      </w:r>
      <w:r>
        <w:t>Wahrscheinlich müssen wir beim Markennamen noch so ein ® einfügen….?</w:t>
      </w:r>
    </w:p>
  </w:comment>
  <w:comment w:id="23" w:author="Mandy Klatt" w:date="2024-04-13T14:17:00Z" w:initials="MK">
    <w:p w14:paraId="2F785A01" w14:textId="16976FD3" w:rsidR="00FE5213" w:rsidRDefault="00FE5213">
      <w:pPr>
        <w:pStyle w:val="Kommentartext"/>
      </w:pPr>
      <w:r>
        <w:rPr>
          <w:rStyle w:val="Kommentarzeichen"/>
        </w:rPr>
        <w:annotationRef/>
      </w:r>
      <w:r>
        <w:t xml:space="preserve">Dazu habe ich weder in anderen Papern noch </w:t>
      </w:r>
      <w:r w:rsidR="0037543B">
        <w:t>im APA Manual</w:t>
      </w:r>
      <w:r>
        <w:t xml:space="preserve"> diese Angabe</w:t>
      </w:r>
      <w:r w:rsidR="0037543B">
        <w:t xml:space="preserve"> bei Company Names</w:t>
      </w:r>
      <w:r>
        <w:t xml:space="preserve"> </w:t>
      </w:r>
      <w:r w:rsidR="00CC52D0">
        <w:t xml:space="preserve">mit dem ® </w:t>
      </w:r>
      <w:r>
        <w:t>gefunden</w:t>
      </w:r>
      <w:r w:rsidR="00CC52D0">
        <w:t>.</w:t>
      </w:r>
    </w:p>
  </w:comment>
  <w:comment w:id="25" w:author="Mandy Klatt" w:date="2024-04-13T14:34:00Z" w:initials="MK">
    <w:p w14:paraId="33AC096F" w14:textId="072270C4" w:rsidR="00CC52D0" w:rsidRDefault="00CC52D0">
      <w:pPr>
        <w:pStyle w:val="Kommentartext"/>
      </w:pPr>
      <w:r>
        <w:rPr>
          <w:rStyle w:val="Kommentarzeichen"/>
        </w:rPr>
        <w:annotationRef/>
      </w:r>
      <w:r>
        <w:t>Hier ist es wichtig zu spezifizieren, dass Runge et al. (2022) einen Fitnesstracker benutzt haben. Wearable ist zu allgemein, Huang et al. (2022) haben z.B. auch ein</w:t>
      </w:r>
      <w:r w:rsidR="0037543B">
        <w:t>en</w:t>
      </w:r>
      <w:r>
        <w:t xml:space="preserve"> Wearable verwendet, aber das war eine </w:t>
      </w:r>
      <w:r w:rsidRPr="00CC52D0">
        <w:t>Polar OH1</w:t>
      </w:r>
      <w:r>
        <w:t xml:space="preserve">, was ein am Arm getragener, optischer Pulssensor ist. </w:t>
      </w:r>
    </w:p>
  </w:comment>
  <w:comment w:id="26"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27"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mixed-method Studie, bei </w:t>
      </w:r>
      <w:r w:rsidR="007F485F">
        <w:t xml:space="preserve">der </w:t>
      </w:r>
      <w:r w:rsidR="007F485F">
        <w:rPr>
          <w:rStyle w:val="--l"/>
        </w:rPr>
        <w:t xml:space="preserve">Fitbit-Fitness-Tracker verwendet wurden, um die Herzfrequenz, den Schlaf und die Schrittzahl von vier Lehrpersonen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 xml:space="preserve">Es fanden wöchentlich Interviews statt, in denen sich die Forscher:innen nach den stressigsten und am wenigsten stressigen Tagen der Lehrpersonen erkundigten, die sich aus den Daten der 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Interviews füllte jede Lehrkraft den Classroom Appraisal of Resources and Demands (CARD) aus, um ihr Stressrisiko zu messen, das Preventative Resources Inventory (PRI), um ihre präventiven Bewältigungsfähigkeiten zu messen, und das Maslach Burnout Inventory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 Fragebögen, die Kodierung der wöchentlichen Interviews und die Fitbit-Daten trianguliert, um ein Profil für jede Lehrperson zu erstellen.</w:t>
      </w:r>
    </w:p>
  </w:comment>
  <w:comment w:id="40"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41"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r w:rsidRPr="00FE5213">
        <w:rPr>
          <w:rFonts w:ascii="Times New Roman" w:hAnsi="Times New Roman" w:cs="Times New Roman"/>
          <w:sz w:val="24"/>
          <w:szCs w:val="24"/>
        </w:rPr>
        <w:t>teacher-centered phases</w:t>
      </w:r>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42" w:author="Hawlitschek, Patrick" w:date="2024-04-16T12:58:00Z" w:initials="PH">
    <w:p w14:paraId="715C1B7A" w14:textId="77777777" w:rsidR="006126EF" w:rsidRDefault="006126EF" w:rsidP="006126EF">
      <w:pPr>
        <w:pStyle w:val="Kommentartext"/>
      </w:pPr>
      <w:r>
        <w:rPr>
          <w:rStyle w:val="Kommentarzeichen"/>
        </w:rPr>
        <w:annotationRef/>
      </w:r>
      <w:r>
        <w:t>Sorry, darum hast du mich nicht gebeten, aber ist das nicht alles Methodenteil? Z.B. Study design</w:t>
      </w:r>
    </w:p>
  </w:comment>
  <w:comment w:id="43" w:author="Mandy Klatt" w:date="2024-04-13T10:48:00Z" w:initials="MK">
    <w:p w14:paraId="30F4EBB8" w14:textId="559A59A9" w:rsidR="007819B7" w:rsidRDefault="007819B7" w:rsidP="007819B7">
      <w:pPr>
        <w:pStyle w:val="Kommentartext"/>
      </w:pPr>
      <w:r>
        <w:rPr>
          <w:rStyle w:val="Kommentarzeichen"/>
        </w:rPr>
        <w:annotationRef/>
      </w:r>
      <w:r>
        <w:t xml:space="preserve">Das muss jetzt hier wieder erwähnt werden, da wir uns dazu entschieden hatten, die konkret ausformulierten Hypothesen mit in die „Present Study“ Section aufzunehmen. Bin mir nur unsicher, ob’s bereits weiter oben erwähnt werden sollte </w:t>
      </w:r>
      <w:r w:rsidR="0046154C">
        <w:t xml:space="preserve">nach Vorstellung der Phasen </w:t>
      </w:r>
      <w:r>
        <w:t>oder hier bei Hypothese 1a?</w:t>
      </w:r>
    </w:p>
  </w:comment>
  <w:comment w:id="44"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Daran zu erkennen, dass erst hier überhaupt gesagt wird, dass more experienced teachers better skills haben. Oder hab ich das irgendwo überlesen?</w:t>
      </w:r>
    </w:p>
  </w:comment>
  <w:comment w:id="45"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46" w:author="Hawlitschek, Patrick" w:date="2024-04-16T13:07:00Z" w:initials="PH">
    <w:p w14:paraId="629062F6" w14:textId="77777777" w:rsidR="00CD4697" w:rsidRDefault="00153DA5" w:rsidP="00CD4697">
      <w:pPr>
        <w:pStyle w:val="Kommentartext"/>
      </w:pPr>
      <w:r>
        <w:rPr>
          <w:rStyle w:val="Kommentarzeichen"/>
        </w:rPr>
        <w:annotationRef/>
      </w:r>
      <w:r w:rsidR="00CD4697">
        <w:t>Ja das geht unter, weil danach der ganze HR abschnitt kommt. Meine Logik wäre folgende: Modell Stress response - dazu empirische Ergebnisse zum Verlauf/Herzratenmessung, dann auf die appraisails eingehen und schlussfolgendern, dass hier möglicherweise die TE relevant ist?</w:t>
      </w:r>
    </w:p>
  </w:comment>
  <w:comment w:id="47" w:author="Lotz, Christin" w:date="2024-04-09T12:33:00Z" w:initials="LC">
    <w:p w14:paraId="033014DF" w14:textId="6309527F" w:rsidR="00E82F66" w:rsidRDefault="00E82F66">
      <w:pPr>
        <w:pStyle w:val="Kommentartext"/>
      </w:pPr>
      <w:r>
        <w:rPr>
          <w:rStyle w:val="Kommentarzeichen"/>
        </w:rPr>
        <w:annotationRef/>
      </w:r>
      <w:r>
        <w:t>Wenn die figures nicht mit in den Wordcount zählen, dann sollte hier die Caption noch etwas ausführlicher werden. Sodass man ohne das Paper bis dahin gelesen zu haben, nur aus der Caption verstehen kann, was da in der Figure los ist.</w:t>
      </w:r>
    </w:p>
  </w:comment>
  <w:comment w:id="48"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49" w:author="G K" w:date="2024-04-03T23:42:00Z" w:initials="GK">
    <w:p w14:paraId="2790BFD2" w14:textId="6BAA998A" w:rsidR="00CD649D" w:rsidRDefault="00CD649D">
      <w:pPr>
        <w:pStyle w:val="Kommentartext"/>
      </w:pPr>
      <w:r>
        <w:rPr>
          <w:rStyle w:val="Kommentarzeichen"/>
        </w:rPr>
        <w:annotationRef/>
      </w:r>
      <w:r>
        <w:t>Vielleicht hier noch ein Satz zu den Anforderungen an die teaching-unit, also was im vorfeld als Aufgabenstellung und Rahmen vorgegeben wurde</w:t>
      </w:r>
    </w:p>
    <w:p w14:paraId="2EE3D88E" w14:textId="77777777" w:rsidR="00CD649D" w:rsidRDefault="00CD649D">
      <w:pPr>
        <w:pStyle w:val="Kommentartext"/>
      </w:pPr>
    </w:p>
  </w:comment>
  <w:comment w:id="50"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51"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Multiple Regression wurde mittels lm() funktion in R gerechnet, wobei diese</w:t>
      </w:r>
      <w:r>
        <w:rPr>
          <w:rStyle w:val="--l"/>
        </w:rPr>
        <w:t xml:space="preserve"> Funktion im stats-P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53" w:author="Mandy Klatt" w:date="2024-04-16T11:05:00Z" w:initials="MK">
    <w:p w14:paraId="0B5D48C8" w14:textId="79AC159F" w:rsidR="0055464D" w:rsidRDefault="0055464D">
      <w:pPr>
        <w:pStyle w:val="Kommentartext"/>
      </w:pPr>
      <w:r>
        <w:rPr>
          <w:rStyle w:val="Kommentarzeichen"/>
        </w:rPr>
        <w:annotationRef/>
      </w:r>
      <w:r>
        <w:t>Kommen die Slopes hier in den Titel mit rein, auch wenn wir uns das nur explorativ angeschaut haben?</w:t>
      </w:r>
    </w:p>
  </w:comment>
  <w:comment w:id="56" w:author="Hawlitschek, Patrick" w:date="2024-04-16T12:14:00Z" w:initials="PH">
    <w:p w14:paraId="27CAF412" w14:textId="77777777" w:rsidR="008A5536" w:rsidRDefault="008A5536" w:rsidP="008A5536">
      <w:pPr>
        <w:pStyle w:val="Kommentartext"/>
      </w:pPr>
      <w:r>
        <w:rPr>
          <w:rStyle w:val="Kommentarzeichen"/>
        </w:rPr>
        <w:annotationRef/>
      </w:r>
      <w:r>
        <w:t>Das ist falsch herum</w:t>
      </w:r>
    </w:p>
  </w:comment>
  <w:comment w:id="54" w:author="Hawlitschek, Patrick" w:date="2024-04-16T16:05:00Z" w:initials="PH">
    <w:p w14:paraId="7DA73F83" w14:textId="77777777" w:rsidR="00B104E4" w:rsidRDefault="009B784E" w:rsidP="00B104E4">
      <w:pPr>
        <w:pStyle w:val="Kommentartext"/>
      </w:pPr>
      <w:r>
        <w:rPr>
          <w:rStyle w:val="Kommentarzeichen"/>
        </w:rPr>
        <w:annotationRef/>
      </w:r>
      <w:r w:rsidR="00B104E4">
        <w:t>Daran sieht man doch schön, dass die TE die appraisails „beeinflusst“</w:t>
      </w:r>
    </w:p>
  </w:comment>
  <w:comment w:id="55" w:author="Hawlitschek, Patrick" w:date="2024-04-16T16:06:00Z" w:initials="PH">
    <w:p w14:paraId="4D8815AA" w14:textId="77777777" w:rsidR="00B104E4" w:rsidRDefault="00B104E4" w:rsidP="00B104E4">
      <w:pPr>
        <w:pStyle w:val="Kommentartext"/>
      </w:pPr>
      <w:r>
        <w:rPr>
          <w:rStyle w:val="Kommentarzeichen"/>
        </w:rPr>
        <w:annotationRef/>
      </w:r>
      <w:r>
        <w:t>TE -&gt; appraisals -&gt; HR (so wäre mein Verständnis vom Modell)</w:t>
      </w:r>
    </w:p>
  </w:comment>
  <w:comment w:id="57" w:author="Mandy Klatt" w:date="2024-04-15T22:11:00Z" w:initials="MK">
    <w:p w14:paraId="035D6C09" w14:textId="468DE937"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58" w:author="Hawlitschek, Patrick" w:date="2024-04-16T15:55:00Z" w:initials="PH">
    <w:p w14:paraId="39D57EAC" w14:textId="77777777" w:rsidR="005A2971" w:rsidRDefault="005A2971" w:rsidP="005A2971">
      <w:pPr>
        <w:pStyle w:val="Kommentartext"/>
      </w:pPr>
      <w:r>
        <w:rPr>
          <w:rStyle w:val="Kommentarzeichen"/>
        </w:rPr>
        <w:annotationRef/>
      </w:r>
      <w:r>
        <w:t>Wir hiermit der Effekt der TE mediiert?</w:t>
      </w:r>
    </w:p>
  </w:comment>
  <w:comment w:id="59" w:author="Hawlitschek, Patrick" w:date="2024-04-16T16:04:00Z" w:initials="PH">
    <w:p w14:paraId="3C1968CF" w14:textId="77777777" w:rsidR="009B784E" w:rsidRDefault="009B784E" w:rsidP="009B784E">
      <w:pPr>
        <w:pStyle w:val="Kommentartext"/>
      </w:pPr>
      <w:r>
        <w:rPr>
          <w:rStyle w:val="Kommentarzeichen"/>
        </w:rPr>
        <w:annotationRef/>
      </w:r>
      <w:r>
        <w:t>Hier wiederum keine Mediation, weil der Koeffizient von TE stabil bleibt (aber halt alles n.s.)</w:t>
      </w:r>
    </w:p>
  </w:comment>
  <w:comment w:id="60" w:author="Mandy Klatt" w:date="2023-11-15T10:15:00Z" w:initials="KM">
    <w:p w14:paraId="729A4812" w14:textId="499D13DA"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61"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075B72" w15:done="0"/>
  <w15:commentEx w15:paraId="3892387E" w15:done="0"/>
  <w15:commentEx w15:paraId="2C5086F4" w15:done="0"/>
  <w15:commentEx w15:paraId="62129E14" w15:done="0"/>
  <w15:commentEx w15:paraId="0D00B089" w15:done="0"/>
  <w15:commentEx w15:paraId="05BB213A" w15:done="0"/>
  <w15:commentEx w15:paraId="2519A866" w15:paraIdParent="05BB213A" w15:done="0"/>
  <w15:commentEx w15:paraId="6AB7028A" w15:done="0"/>
  <w15:commentEx w15:paraId="17B3E43B" w15:done="0"/>
  <w15:commentEx w15:paraId="5A52E0DB" w15:done="0"/>
  <w15:commentEx w15:paraId="4A83807D" w15:paraIdParent="5A52E0DB" w15:done="0"/>
  <w15:commentEx w15:paraId="3EE6BC39" w15:done="0"/>
  <w15:commentEx w15:paraId="2F785A01" w15:paraIdParent="3EE6BC39" w15:done="0"/>
  <w15:commentEx w15:paraId="33AC096F" w15:done="0"/>
  <w15:commentEx w15:paraId="73EFF466" w15:done="0"/>
  <w15:commentEx w15:paraId="75D8FB45" w15:paraIdParent="73EFF466" w15:done="0"/>
  <w15:commentEx w15:paraId="4AFE57CC" w15:done="0"/>
  <w15:commentEx w15:paraId="57DE9D2D" w15:paraIdParent="4AFE57CC" w15:done="0"/>
  <w15:commentEx w15:paraId="715C1B7A" w15:done="0"/>
  <w15:commentEx w15:paraId="30F4EBB8" w15:done="0"/>
  <w15:commentEx w15:paraId="47A55509" w15:done="0"/>
  <w15:commentEx w15:paraId="33FF61DE" w15:paraIdParent="47A55509" w15:done="0"/>
  <w15:commentEx w15:paraId="629062F6" w15:paraIdParent="47A55509" w15:done="0"/>
  <w15:commentEx w15:paraId="033014DF" w15:done="0"/>
  <w15:commentEx w15:paraId="3ED16841" w15:paraIdParent="033014DF" w15:done="0"/>
  <w15:commentEx w15:paraId="2EE3D88E" w15:done="0"/>
  <w15:commentEx w15:paraId="120F769E" w15:done="0"/>
  <w15:commentEx w15:paraId="0BD4435A" w15:done="0"/>
  <w15:commentEx w15:paraId="0B5D48C8" w15:done="0"/>
  <w15:commentEx w15:paraId="27CAF412" w15:done="0"/>
  <w15:commentEx w15:paraId="7DA73F83" w15:done="0"/>
  <w15:commentEx w15:paraId="4D8815AA" w15:paraIdParent="7DA73F83" w15:done="0"/>
  <w15:commentEx w15:paraId="035D6C09" w15:done="0"/>
  <w15:commentEx w15:paraId="39D57EAC" w15:done="0"/>
  <w15:commentEx w15:paraId="3C1968CF"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AD7DFAF" w16cex:dateUtc="2024-04-16T10:41:00Z"/>
  <w16cex:commentExtensible w16cex:durableId="1D60809A" w16cex:dateUtc="2024-04-16T10:45:00Z"/>
  <w16cex:commentExtensible w16cex:durableId="2B95364E" w16cex:dateUtc="2024-04-16T10:47:00Z"/>
  <w16cex:commentExtensible w16cex:durableId="29C827C3" w16cex:dateUtc="2024-04-15T20:25:00Z"/>
  <w16cex:commentExtensible w16cex:durableId="29B93259" w16cex:dateUtc="2024-04-04T12:06:00Z"/>
  <w16cex:commentExtensible w16cex:durableId="4F55D21A" w16cex:dateUtc="2024-04-16T13:53:00Z"/>
  <w16cex:commentExtensible w16cex:durableId="4BFDBFD8" w16cex:dateUtc="2024-04-16T14:08:00Z"/>
  <w16cex:commentExtensible w16cex:durableId="2F3C91E1" w16cex:dateUtc="2024-04-16T10:51:00Z"/>
  <w16cex:commentExtensible w16cex:durableId="401B9865" w16cex:dateUtc="2024-04-16T10:54:00Z"/>
  <w16cex:commentExtensible w16cex:durableId="40D84BFB" w16cex:dateUtc="2024-04-16T11:12:00Z"/>
  <w16cex:commentExtensible w16cex:durableId="5C108DBA" w16cex:dateUtc="2024-04-16T11:22:00Z"/>
  <w16cex:commentExtensible w16cex:durableId="29B93B09" w16cex:dateUtc="2024-04-04T12:43:00Z"/>
  <w16cex:commentExtensible w16cex:durableId="29C51269" w16cex:dateUtc="2024-04-13T12:17:00Z"/>
  <w16cex:commentExtensible w16cex:durableId="29C51662" w16cex:dateUtc="2024-04-13T12:34:00Z"/>
  <w16cex:commentExtensible w16cex:durableId="29B93D3B" w16cex:dateUtc="2024-04-04T12:52:00Z"/>
  <w16cex:commentExtensible w16cex:durableId="29C51524" w16cex:dateUtc="2024-04-13T12:28:00Z"/>
  <w16cex:commentExtensible w16cex:durableId="29B93DA6" w16cex:dateUtc="2024-04-04T12:54:00Z"/>
  <w16cex:commentExtensible w16cex:durableId="29C77F18" w16cex:dateUtc="2024-04-15T08:24:00Z"/>
  <w16cex:commentExtensible w16cex:durableId="6C03A17D" w16cex:dateUtc="2024-04-16T10:58:00Z"/>
  <w16cex:commentExtensible w16cex:durableId="29C4E176" w16cex:dateUtc="2024-04-13T08:48:00Z"/>
  <w16cex:commentExtensible w16cex:durableId="29BFB34D" w16cex:dateUtc="2024-04-09T10:30:00Z"/>
  <w16cex:commentExtensible w16cex:durableId="29C4E24B" w16cex:dateUtc="2024-04-13T08:51:00Z"/>
  <w16cex:commentExtensible w16cex:durableId="01272CA2" w16cex:dateUtc="2024-04-16T11:07:00Z"/>
  <w16cex:commentExtensible w16cex:durableId="29BFB436" w16cex:dateUtc="2024-04-09T10:33:00Z"/>
  <w16cex:commentExtensible w16cex:durableId="29C4EBC9" w16cex:dateUtc="2024-04-13T09:32:00Z"/>
  <w16cex:commentExtensible w16cex:durableId="29C78ABB" w16cex:dateUtc="2024-04-15T09:15:00Z"/>
  <w16cex:commentExtensible w16cex:durableId="29C78CCA" w16cex:dateUtc="2024-04-15T09:23:00Z"/>
  <w16cex:commentExtensible w16cex:durableId="29C8DA13" w16cex:dateUtc="2024-04-16T09:05:00Z"/>
  <w16cex:commentExtensible w16cex:durableId="5B0093E4" w16cex:dateUtc="2024-04-16T10:14:00Z"/>
  <w16cex:commentExtensible w16cex:durableId="1F603B25" w16cex:dateUtc="2024-04-16T14:05:00Z"/>
  <w16cex:commentExtensible w16cex:durableId="007AB620" w16cex:dateUtc="2024-04-16T14:06:00Z"/>
  <w16cex:commentExtensible w16cex:durableId="29C82499" w16cex:dateUtc="2024-04-15T20:11:00Z"/>
  <w16cex:commentExtensible w16cex:durableId="5D0E7AC1" w16cex:dateUtc="2024-04-16T13:55:00Z"/>
  <w16cex:commentExtensible w16cex:durableId="7A95B679" w16cex:dateUtc="2024-04-16T14:0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075B72" w16cid:durableId="1AD7DFAF"/>
  <w16cid:commentId w16cid:paraId="3892387E" w16cid:durableId="1D60809A"/>
  <w16cid:commentId w16cid:paraId="2C5086F4" w16cid:durableId="2B95364E"/>
  <w16cid:commentId w16cid:paraId="62129E14" w16cid:durableId="29C827C3"/>
  <w16cid:commentId w16cid:paraId="0D00B089" w16cid:durableId="29B93259"/>
  <w16cid:commentId w16cid:paraId="05BB213A" w16cid:durableId="4F55D21A"/>
  <w16cid:commentId w16cid:paraId="2519A866" w16cid:durableId="4BFDBFD8"/>
  <w16cid:commentId w16cid:paraId="6AB7028A" w16cid:durableId="2F3C91E1"/>
  <w16cid:commentId w16cid:paraId="17B3E43B" w16cid:durableId="401B9865"/>
  <w16cid:commentId w16cid:paraId="5A52E0DB" w16cid:durableId="40D84BFB"/>
  <w16cid:commentId w16cid:paraId="4A83807D" w16cid:durableId="5C108DBA"/>
  <w16cid:commentId w16cid:paraId="3EE6BC39" w16cid:durableId="29B93B09"/>
  <w16cid:commentId w16cid:paraId="2F785A01" w16cid:durableId="29C51269"/>
  <w16cid:commentId w16cid:paraId="33AC096F" w16cid:durableId="29C51662"/>
  <w16cid:commentId w16cid:paraId="73EFF466" w16cid:durableId="29B93D3B"/>
  <w16cid:commentId w16cid:paraId="75D8FB45" w16cid:durableId="29C51524"/>
  <w16cid:commentId w16cid:paraId="4AFE57CC" w16cid:durableId="29B93DA6"/>
  <w16cid:commentId w16cid:paraId="57DE9D2D" w16cid:durableId="29C77F18"/>
  <w16cid:commentId w16cid:paraId="715C1B7A" w16cid:durableId="6C03A17D"/>
  <w16cid:commentId w16cid:paraId="30F4EBB8" w16cid:durableId="29C4E176"/>
  <w16cid:commentId w16cid:paraId="47A55509" w16cid:durableId="29BFB34D"/>
  <w16cid:commentId w16cid:paraId="33FF61DE" w16cid:durableId="29C4E24B"/>
  <w16cid:commentId w16cid:paraId="629062F6" w16cid:durableId="01272CA2"/>
  <w16cid:commentId w16cid:paraId="033014DF" w16cid:durableId="29BFB436"/>
  <w16cid:commentId w16cid:paraId="3ED16841" w16cid:durableId="29C4EBC9"/>
  <w16cid:commentId w16cid:paraId="2EE3D88E" w16cid:durableId="29B92E1D"/>
  <w16cid:commentId w16cid:paraId="120F769E" w16cid:durableId="29C78ABB"/>
  <w16cid:commentId w16cid:paraId="0BD4435A" w16cid:durableId="29C78CCA"/>
  <w16cid:commentId w16cid:paraId="0B5D48C8" w16cid:durableId="29C8DA13"/>
  <w16cid:commentId w16cid:paraId="27CAF412" w16cid:durableId="5B0093E4"/>
  <w16cid:commentId w16cid:paraId="7DA73F83" w16cid:durableId="1F603B25"/>
  <w16cid:commentId w16cid:paraId="4D8815AA" w16cid:durableId="007AB620"/>
  <w16cid:commentId w16cid:paraId="035D6C09" w16cid:durableId="29C82499"/>
  <w16cid:commentId w16cid:paraId="39D57EAC" w16cid:durableId="5D0E7AC1"/>
  <w16cid:commentId w16cid:paraId="3C1968CF" w16cid:durableId="7A95B679"/>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BC2FE" w14:textId="77777777" w:rsidR="00482C6C" w:rsidRDefault="00482C6C" w:rsidP="006C02A6">
      <w:pPr>
        <w:spacing w:after="0" w:line="240" w:lineRule="auto"/>
      </w:pPr>
      <w:r>
        <w:separator/>
      </w:r>
    </w:p>
  </w:endnote>
  <w:endnote w:type="continuationSeparator" w:id="0">
    <w:p w14:paraId="3ABA6EB0" w14:textId="77777777" w:rsidR="00482C6C" w:rsidRDefault="00482C6C"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47738" w14:textId="77777777" w:rsidR="00482C6C" w:rsidRDefault="00482C6C" w:rsidP="006C02A6">
      <w:pPr>
        <w:spacing w:after="0" w:line="240" w:lineRule="auto"/>
      </w:pPr>
      <w:r>
        <w:separator/>
      </w:r>
    </w:p>
  </w:footnote>
  <w:footnote w:type="continuationSeparator" w:id="0">
    <w:p w14:paraId="54993231" w14:textId="77777777" w:rsidR="00482C6C" w:rsidRDefault="00482C6C"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wlitschek, Patrick">
    <w15:presenceInfo w15:providerId="AD" w15:userId="S::ph48jiwi@uni-leipzig.de::fd05d516-22df-4f92-96da-effc43cde946"/>
  </w15:person>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3382"/>
    <w:rsid w:val="00043797"/>
    <w:rsid w:val="00043C64"/>
    <w:rsid w:val="00044217"/>
    <w:rsid w:val="00045332"/>
    <w:rsid w:val="000457AC"/>
    <w:rsid w:val="00045ED4"/>
    <w:rsid w:val="0004636A"/>
    <w:rsid w:val="00046CE4"/>
    <w:rsid w:val="00047399"/>
    <w:rsid w:val="00047CB9"/>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5D1E"/>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3DA5"/>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A31"/>
    <w:rsid w:val="00217B12"/>
    <w:rsid w:val="00217F95"/>
    <w:rsid w:val="0022123C"/>
    <w:rsid w:val="00221676"/>
    <w:rsid w:val="002222EA"/>
    <w:rsid w:val="00222660"/>
    <w:rsid w:val="00223133"/>
    <w:rsid w:val="002238E2"/>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1087"/>
    <w:rsid w:val="002A2D30"/>
    <w:rsid w:val="002A3135"/>
    <w:rsid w:val="002A5414"/>
    <w:rsid w:val="002A544A"/>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493"/>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E53"/>
    <w:rsid w:val="003134C9"/>
    <w:rsid w:val="00313BF8"/>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CAE"/>
    <w:rsid w:val="00385547"/>
    <w:rsid w:val="00385DC5"/>
    <w:rsid w:val="0038621B"/>
    <w:rsid w:val="003864E4"/>
    <w:rsid w:val="00386BEB"/>
    <w:rsid w:val="00386CC7"/>
    <w:rsid w:val="00387466"/>
    <w:rsid w:val="00387A56"/>
    <w:rsid w:val="00391425"/>
    <w:rsid w:val="003920A7"/>
    <w:rsid w:val="00393A3B"/>
    <w:rsid w:val="00393CE2"/>
    <w:rsid w:val="00394A7D"/>
    <w:rsid w:val="003952AF"/>
    <w:rsid w:val="003960EB"/>
    <w:rsid w:val="003962DC"/>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82C"/>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794"/>
    <w:rsid w:val="004127CC"/>
    <w:rsid w:val="00413166"/>
    <w:rsid w:val="0041341C"/>
    <w:rsid w:val="0041421D"/>
    <w:rsid w:val="0041466B"/>
    <w:rsid w:val="00414A63"/>
    <w:rsid w:val="004150D5"/>
    <w:rsid w:val="00415E8A"/>
    <w:rsid w:val="004164AE"/>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23D8"/>
    <w:rsid w:val="004429E8"/>
    <w:rsid w:val="0044422A"/>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5D5"/>
    <w:rsid w:val="004806DE"/>
    <w:rsid w:val="00480720"/>
    <w:rsid w:val="00481142"/>
    <w:rsid w:val="004827A2"/>
    <w:rsid w:val="00482C6C"/>
    <w:rsid w:val="00482EAF"/>
    <w:rsid w:val="004833BD"/>
    <w:rsid w:val="0048426C"/>
    <w:rsid w:val="00484312"/>
    <w:rsid w:val="0048435C"/>
    <w:rsid w:val="00484AAA"/>
    <w:rsid w:val="00484E51"/>
    <w:rsid w:val="0048538A"/>
    <w:rsid w:val="004858F5"/>
    <w:rsid w:val="00486F7C"/>
    <w:rsid w:val="0049171D"/>
    <w:rsid w:val="00492F13"/>
    <w:rsid w:val="00493117"/>
    <w:rsid w:val="00494D7F"/>
    <w:rsid w:val="00495097"/>
    <w:rsid w:val="0049565A"/>
    <w:rsid w:val="00496464"/>
    <w:rsid w:val="0049688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363C"/>
    <w:rsid w:val="0050664F"/>
    <w:rsid w:val="005074D0"/>
    <w:rsid w:val="00510AAC"/>
    <w:rsid w:val="0051208E"/>
    <w:rsid w:val="0051246F"/>
    <w:rsid w:val="005132BB"/>
    <w:rsid w:val="00513639"/>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64D"/>
    <w:rsid w:val="00554A9E"/>
    <w:rsid w:val="0055513F"/>
    <w:rsid w:val="005555F2"/>
    <w:rsid w:val="00555F87"/>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971"/>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2496"/>
    <w:rsid w:val="005C30BC"/>
    <w:rsid w:val="005C3B1B"/>
    <w:rsid w:val="005C4065"/>
    <w:rsid w:val="005C5568"/>
    <w:rsid w:val="005C6B30"/>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6EF"/>
    <w:rsid w:val="00612B25"/>
    <w:rsid w:val="00613D0C"/>
    <w:rsid w:val="006143A0"/>
    <w:rsid w:val="00616172"/>
    <w:rsid w:val="00616C9C"/>
    <w:rsid w:val="00616D97"/>
    <w:rsid w:val="00617777"/>
    <w:rsid w:val="006177E7"/>
    <w:rsid w:val="00617B9B"/>
    <w:rsid w:val="00620F5F"/>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3D86"/>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354"/>
    <w:rsid w:val="006D148A"/>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3B4"/>
    <w:rsid w:val="00767F0D"/>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0C0F"/>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7B9C"/>
    <w:rsid w:val="007E0232"/>
    <w:rsid w:val="007E07E2"/>
    <w:rsid w:val="007E1214"/>
    <w:rsid w:val="007E1D56"/>
    <w:rsid w:val="007E23CB"/>
    <w:rsid w:val="007E2E61"/>
    <w:rsid w:val="007E334E"/>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6B52"/>
    <w:rsid w:val="00887B7C"/>
    <w:rsid w:val="00890864"/>
    <w:rsid w:val="008917A4"/>
    <w:rsid w:val="00891C09"/>
    <w:rsid w:val="008929DB"/>
    <w:rsid w:val="00893E8C"/>
    <w:rsid w:val="00895071"/>
    <w:rsid w:val="008A1B71"/>
    <w:rsid w:val="008A3192"/>
    <w:rsid w:val="008A386E"/>
    <w:rsid w:val="008A3CC9"/>
    <w:rsid w:val="008A5536"/>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B784E"/>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4E4"/>
    <w:rsid w:val="00B10E36"/>
    <w:rsid w:val="00B11879"/>
    <w:rsid w:val="00B12A75"/>
    <w:rsid w:val="00B13286"/>
    <w:rsid w:val="00B168DC"/>
    <w:rsid w:val="00B16E4F"/>
    <w:rsid w:val="00B2058C"/>
    <w:rsid w:val="00B20AD3"/>
    <w:rsid w:val="00B20B41"/>
    <w:rsid w:val="00B2184E"/>
    <w:rsid w:val="00B2291E"/>
    <w:rsid w:val="00B22B97"/>
    <w:rsid w:val="00B233A1"/>
    <w:rsid w:val="00B24CF8"/>
    <w:rsid w:val="00B24E51"/>
    <w:rsid w:val="00B24EE3"/>
    <w:rsid w:val="00B25FA6"/>
    <w:rsid w:val="00B2621C"/>
    <w:rsid w:val="00B27770"/>
    <w:rsid w:val="00B3030B"/>
    <w:rsid w:val="00B332B5"/>
    <w:rsid w:val="00B33DD7"/>
    <w:rsid w:val="00B3420A"/>
    <w:rsid w:val="00B34F37"/>
    <w:rsid w:val="00B35AC0"/>
    <w:rsid w:val="00B362AC"/>
    <w:rsid w:val="00B36ADB"/>
    <w:rsid w:val="00B3746B"/>
    <w:rsid w:val="00B37994"/>
    <w:rsid w:val="00B37DC1"/>
    <w:rsid w:val="00B40438"/>
    <w:rsid w:val="00B40582"/>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7D9E"/>
    <w:rsid w:val="00BF1507"/>
    <w:rsid w:val="00BF173F"/>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2B69"/>
    <w:rsid w:val="00C53505"/>
    <w:rsid w:val="00C54304"/>
    <w:rsid w:val="00C54E42"/>
    <w:rsid w:val="00C56538"/>
    <w:rsid w:val="00C56D22"/>
    <w:rsid w:val="00C57E02"/>
    <w:rsid w:val="00C61D9D"/>
    <w:rsid w:val="00C63330"/>
    <w:rsid w:val="00C635A7"/>
    <w:rsid w:val="00C6360B"/>
    <w:rsid w:val="00C65059"/>
    <w:rsid w:val="00C65DF4"/>
    <w:rsid w:val="00C6606B"/>
    <w:rsid w:val="00C6623E"/>
    <w:rsid w:val="00C66FE4"/>
    <w:rsid w:val="00C672D4"/>
    <w:rsid w:val="00C67B70"/>
    <w:rsid w:val="00C70B26"/>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3D8"/>
    <w:rsid w:val="00CD3E86"/>
    <w:rsid w:val="00CD4697"/>
    <w:rsid w:val="00CD5507"/>
    <w:rsid w:val="00CD55E4"/>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0AE"/>
    <w:rsid w:val="00DB64D6"/>
    <w:rsid w:val="00DB665B"/>
    <w:rsid w:val="00DB6707"/>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7D4"/>
    <w:rsid w:val="00F52A0E"/>
    <w:rsid w:val="00F52D85"/>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3357"/>
    <w:rsid w:val="00FB4D63"/>
    <w:rsid w:val="00FB5FB8"/>
    <w:rsid w:val="00FC0DB7"/>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5863</Words>
  <Characters>34521</Characters>
  <Application>Microsoft Office Word</Application>
  <DocSecurity>4</DocSecurity>
  <Lines>287</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2024-04-16T14:25:00Z</dcterms:created>
  <dcterms:modified xsi:type="dcterms:W3CDTF">2024-04-16T14:25:00Z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