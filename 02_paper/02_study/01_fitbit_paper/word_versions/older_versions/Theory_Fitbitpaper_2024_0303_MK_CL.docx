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BDC04" w14:textId="3A0D6032" w:rsidR="00711347" w:rsidRPr="00052EE2" w:rsidRDefault="00711347" w:rsidP="0032689B">
      <w:pPr>
        <w:spacing w:line="360" w:lineRule="auto"/>
        <w:ind w:left="720" w:hanging="360"/>
        <w:rPr>
          <w:b/>
          <w:bCs/>
        </w:rPr>
      </w:pPr>
      <w:r w:rsidRPr="00052EE2">
        <w:rPr>
          <w:b/>
          <w:bCs/>
        </w:rPr>
        <w:t xml:space="preserve">Anmerkungen </w:t>
      </w:r>
      <w:r w:rsidR="00052EE2" w:rsidRPr="00052EE2">
        <w:rPr>
          <w:b/>
          <w:bCs/>
        </w:rPr>
        <w:t>vom 29.01. Besprechung Theorie Anne &amp; Christin</w:t>
      </w:r>
    </w:p>
    <w:p w14:paraId="387A02E1" w14:textId="77777777" w:rsidR="0032689B" w:rsidRPr="00052EE2" w:rsidRDefault="00D17666" w:rsidP="0032689B">
      <w:pPr>
        <w:pStyle w:val="Listenabsatz"/>
        <w:numPr>
          <w:ilvl w:val="0"/>
          <w:numId w:val="5"/>
        </w:numPr>
        <w:spacing w:line="360" w:lineRule="auto"/>
        <w:rPr>
          <w:rFonts w:cstheme="minorHAnsi"/>
          <w:sz w:val="24"/>
          <w:szCs w:val="24"/>
        </w:rPr>
      </w:pPr>
      <w:r w:rsidRPr="00052EE2">
        <w:rPr>
          <w:rFonts w:cstheme="minorHAnsi"/>
          <w:sz w:val="24"/>
          <w:szCs w:val="24"/>
        </w:rPr>
        <w:t>Mit Wearables einsteigen</w:t>
      </w:r>
      <w:r w:rsidR="00A039DD" w:rsidRPr="00052EE2">
        <w:rPr>
          <w:rFonts w:cstheme="minorHAnsi"/>
          <w:sz w:val="24"/>
          <w:szCs w:val="24"/>
        </w:rPr>
        <w:t xml:space="preserve"> </w:t>
      </w:r>
      <w:r w:rsidR="00A039DD" w:rsidRPr="00052EE2">
        <w:rPr>
          <w:rFonts w:cstheme="minorHAnsi"/>
          <w:sz w:val="24"/>
          <w:szCs w:val="24"/>
        </w:rPr>
        <w:sym w:font="Wingdings" w:char="F0E0"/>
      </w:r>
      <w:r w:rsidR="00A039DD" w:rsidRPr="00052EE2">
        <w:rPr>
          <w:rFonts w:cstheme="minorHAnsi"/>
          <w:sz w:val="24"/>
          <w:szCs w:val="24"/>
        </w:rPr>
        <w:t xml:space="preserve"> hohe Akzeptanz, non-invasiv</w:t>
      </w:r>
      <w:r w:rsidR="00082748" w:rsidRPr="00052EE2">
        <w:rPr>
          <w:rFonts w:cstheme="minorHAnsi"/>
          <w:sz w:val="24"/>
          <w:szCs w:val="24"/>
        </w:rPr>
        <w:t>/ nicht störend</w:t>
      </w:r>
      <w:r w:rsidR="00D31681" w:rsidRPr="00052EE2">
        <w:rPr>
          <w:rFonts w:cstheme="minorHAnsi"/>
          <w:sz w:val="24"/>
          <w:szCs w:val="24"/>
        </w:rPr>
        <w:t>/ non-</w:t>
      </w:r>
      <w:r w:rsidR="00604C04" w:rsidRPr="00052EE2">
        <w:rPr>
          <w:rFonts w:cstheme="minorHAnsi"/>
          <w:sz w:val="24"/>
          <w:szCs w:val="24"/>
        </w:rPr>
        <w:t>intrusiv</w:t>
      </w:r>
      <w:r w:rsidR="00082748" w:rsidRPr="00052EE2">
        <w:rPr>
          <w:rFonts w:cstheme="minorHAnsi"/>
          <w:sz w:val="24"/>
          <w:szCs w:val="24"/>
        </w:rPr>
        <w:t xml:space="preserve">, wird von vielen getragen, </w:t>
      </w:r>
      <w:proofErr w:type="spellStart"/>
      <w:proofErr w:type="gramStart"/>
      <w:r w:rsidR="00082748" w:rsidRPr="00052EE2">
        <w:rPr>
          <w:rFonts w:cstheme="minorHAnsi"/>
          <w:sz w:val="24"/>
          <w:szCs w:val="24"/>
        </w:rPr>
        <w:t>Lehrer:innen</w:t>
      </w:r>
      <w:proofErr w:type="spellEnd"/>
      <w:proofErr w:type="gramEnd"/>
      <w:r w:rsidR="00082748" w:rsidRPr="00052EE2">
        <w:rPr>
          <w:rFonts w:cstheme="minorHAnsi"/>
          <w:sz w:val="24"/>
          <w:szCs w:val="24"/>
        </w:rPr>
        <w:t xml:space="preserve"> tragen das sowieso</w:t>
      </w:r>
      <w:r w:rsidR="00684925" w:rsidRPr="00052EE2">
        <w:rPr>
          <w:rFonts w:cstheme="minorHAnsi"/>
          <w:sz w:val="24"/>
          <w:szCs w:val="24"/>
        </w:rPr>
        <w:t xml:space="preserve">, Menschen tracken ihre Parameter </w:t>
      </w:r>
      <w:r w:rsidR="00684925" w:rsidRPr="00052EE2">
        <w:rPr>
          <w:rFonts w:cstheme="minorHAnsi"/>
          <w:sz w:val="24"/>
          <w:szCs w:val="24"/>
        </w:rPr>
        <w:sym w:font="Wingdings" w:char="F0E0"/>
      </w:r>
      <w:r w:rsidR="00684925" w:rsidRPr="00052EE2">
        <w:rPr>
          <w:rFonts w:cstheme="minorHAnsi"/>
          <w:sz w:val="24"/>
          <w:szCs w:val="24"/>
        </w:rPr>
        <w:t xml:space="preserve"> welche </w:t>
      </w:r>
      <w:r w:rsidR="00F6213A" w:rsidRPr="00052EE2">
        <w:rPr>
          <w:rFonts w:cstheme="minorHAnsi"/>
          <w:sz w:val="24"/>
          <w:szCs w:val="24"/>
        </w:rPr>
        <w:t xml:space="preserve">Parameter ergeben sich daraus für Lehrpersonen (Begründung, dass wir Stress mit </w:t>
      </w:r>
      <w:r w:rsidR="006E7622" w:rsidRPr="00052EE2">
        <w:rPr>
          <w:rFonts w:cstheme="minorHAnsi"/>
          <w:sz w:val="24"/>
          <w:szCs w:val="24"/>
        </w:rPr>
        <w:t>Fitnesstrackern erhoben haben)</w:t>
      </w:r>
      <w:r w:rsidR="00966E7D" w:rsidRPr="00052EE2">
        <w:rPr>
          <w:rFonts w:cstheme="minorHAnsi"/>
          <w:sz w:val="24"/>
          <w:szCs w:val="24"/>
        </w:rPr>
        <w:t xml:space="preserve"> </w:t>
      </w:r>
      <w:r w:rsidR="00966E7D" w:rsidRPr="00052EE2">
        <w:rPr>
          <w:rFonts w:cstheme="minorHAnsi"/>
          <w:sz w:val="24"/>
          <w:szCs w:val="24"/>
        </w:rPr>
        <w:sym w:font="Wingdings" w:char="F0E0"/>
      </w:r>
      <w:r w:rsidR="00966E7D" w:rsidRPr="00052EE2">
        <w:rPr>
          <w:rFonts w:cstheme="minorHAnsi"/>
          <w:sz w:val="24"/>
          <w:szCs w:val="24"/>
        </w:rPr>
        <w:t xml:space="preserve"> Übergang zu Teacher Stress</w:t>
      </w:r>
    </w:p>
    <w:p w14:paraId="5CE74D6A" w14:textId="16FDB9DA" w:rsidR="00F739FB" w:rsidRPr="00052EE2" w:rsidRDefault="0032689B" w:rsidP="0032689B">
      <w:pPr>
        <w:pStyle w:val="Listenabsatz"/>
        <w:numPr>
          <w:ilvl w:val="0"/>
          <w:numId w:val="5"/>
        </w:numPr>
        <w:spacing w:line="360" w:lineRule="auto"/>
        <w:rPr>
          <w:rFonts w:cstheme="minorHAnsi"/>
          <w:sz w:val="24"/>
          <w:szCs w:val="24"/>
        </w:rPr>
      </w:pPr>
      <w:r w:rsidRPr="00052EE2">
        <w:rPr>
          <w:rFonts w:cstheme="minorHAnsi"/>
          <w:sz w:val="24"/>
          <w:szCs w:val="24"/>
        </w:rPr>
        <w:t>Verbreitung von Fitness Trackern generell in Bevölkerung (Verkaufszahlen, wie viele Leute/ Lehrpersonen tragen sie; Fitbit kann als Bsp. aufgeführt werden)</w:t>
      </w:r>
    </w:p>
    <w:p w14:paraId="016AED66" w14:textId="39BB61B5" w:rsidR="00D17666" w:rsidRPr="00052EE2" w:rsidRDefault="006E7622" w:rsidP="00F739FB">
      <w:pPr>
        <w:pStyle w:val="Listenabsatz"/>
        <w:numPr>
          <w:ilvl w:val="0"/>
          <w:numId w:val="5"/>
        </w:numPr>
        <w:spacing w:line="360" w:lineRule="auto"/>
        <w:rPr>
          <w:rFonts w:cstheme="minorHAnsi"/>
          <w:sz w:val="24"/>
          <w:szCs w:val="24"/>
        </w:rPr>
      </w:pPr>
      <w:r w:rsidRPr="00052EE2">
        <w:rPr>
          <w:rFonts w:cstheme="minorHAnsi"/>
          <w:sz w:val="24"/>
          <w:szCs w:val="24"/>
        </w:rPr>
        <w:t xml:space="preserve">Mehr Theorie zu Classroom Management </w:t>
      </w:r>
      <w:r w:rsidRPr="00052EE2">
        <w:rPr>
          <w:rFonts w:cstheme="minorHAnsi"/>
          <w:sz w:val="24"/>
          <w:szCs w:val="24"/>
        </w:rPr>
        <w:sym w:font="Wingdings" w:char="F0E0"/>
      </w:r>
      <w:r w:rsidRPr="00052EE2">
        <w:rPr>
          <w:rFonts w:cstheme="minorHAnsi"/>
          <w:sz w:val="24"/>
          <w:szCs w:val="24"/>
        </w:rPr>
        <w:t xml:space="preserve"> Kompetenz, die </w:t>
      </w:r>
      <w:r w:rsidR="00484312" w:rsidRPr="00052EE2">
        <w:rPr>
          <w:rFonts w:cstheme="minorHAnsi"/>
          <w:sz w:val="24"/>
          <w:szCs w:val="24"/>
        </w:rPr>
        <w:t>Lehrpersonen haben sollten (</w:t>
      </w:r>
      <w:r w:rsidR="007A41DF" w:rsidRPr="00052EE2">
        <w:rPr>
          <w:rFonts w:cstheme="minorHAnsi"/>
          <w:sz w:val="24"/>
          <w:szCs w:val="24"/>
        </w:rPr>
        <w:t>subjektive Stör- und Sicherheitserleben</w:t>
      </w:r>
      <w:r w:rsidR="00F614FC" w:rsidRPr="00052EE2">
        <w:rPr>
          <w:rFonts w:cstheme="minorHAnsi"/>
          <w:sz w:val="24"/>
          <w:szCs w:val="24"/>
        </w:rPr>
        <w:t xml:space="preserve">, Berufserfahrung, usw.) </w:t>
      </w:r>
      <w:r w:rsidR="00BF5571" w:rsidRPr="00052EE2">
        <w:rPr>
          <w:rFonts w:cstheme="minorHAnsi"/>
          <w:sz w:val="24"/>
          <w:szCs w:val="24"/>
        </w:rPr>
        <w:sym w:font="Wingdings" w:char="F0E0"/>
      </w:r>
      <w:r w:rsidR="00BF5571" w:rsidRPr="00052EE2">
        <w:rPr>
          <w:rFonts w:cstheme="minorHAnsi"/>
          <w:sz w:val="24"/>
          <w:szCs w:val="24"/>
        </w:rPr>
        <w:t xml:space="preserve"> Appraisal </w:t>
      </w:r>
      <w:r w:rsidR="002A6657" w:rsidRPr="00052EE2">
        <w:rPr>
          <w:rFonts w:cstheme="minorHAnsi"/>
          <w:sz w:val="24"/>
          <w:szCs w:val="24"/>
        </w:rPr>
        <w:t>nicht über Self-</w:t>
      </w:r>
      <w:proofErr w:type="spellStart"/>
      <w:r w:rsidR="002A6657" w:rsidRPr="00052EE2">
        <w:rPr>
          <w:rFonts w:cstheme="minorHAnsi"/>
          <w:sz w:val="24"/>
          <w:szCs w:val="24"/>
        </w:rPr>
        <w:t>Efficacy</w:t>
      </w:r>
      <w:proofErr w:type="spellEnd"/>
      <w:r w:rsidR="002A6657" w:rsidRPr="00052EE2">
        <w:rPr>
          <w:rFonts w:cstheme="minorHAnsi"/>
          <w:sz w:val="24"/>
          <w:szCs w:val="24"/>
        </w:rPr>
        <w:t xml:space="preserve"> </w:t>
      </w:r>
      <w:r w:rsidR="00E60192" w:rsidRPr="00052EE2">
        <w:rPr>
          <w:rFonts w:cstheme="minorHAnsi"/>
          <w:sz w:val="24"/>
          <w:szCs w:val="24"/>
        </w:rPr>
        <w:t xml:space="preserve">(SE) </w:t>
      </w:r>
      <w:r w:rsidR="002A6657" w:rsidRPr="00052EE2">
        <w:rPr>
          <w:rFonts w:cstheme="minorHAnsi"/>
          <w:sz w:val="24"/>
          <w:szCs w:val="24"/>
        </w:rPr>
        <w:t>laufen lassen</w:t>
      </w:r>
      <w:r w:rsidR="00E60192" w:rsidRPr="00052EE2">
        <w:rPr>
          <w:rFonts w:cstheme="minorHAnsi"/>
          <w:sz w:val="24"/>
          <w:szCs w:val="24"/>
        </w:rPr>
        <w:t xml:space="preserve"> </w:t>
      </w:r>
      <w:r w:rsidR="00E60192" w:rsidRPr="00052EE2">
        <w:rPr>
          <w:rFonts w:cstheme="minorHAnsi"/>
          <w:sz w:val="24"/>
          <w:szCs w:val="24"/>
        </w:rPr>
        <w:sym w:font="Wingdings" w:char="F0E0"/>
      </w:r>
      <w:r w:rsidR="00E60192" w:rsidRPr="00052EE2">
        <w:rPr>
          <w:rFonts w:cstheme="minorHAnsi"/>
          <w:sz w:val="24"/>
          <w:szCs w:val="24"/>
        </w:rPr>
        <w:t xml:space="preserve"> SE komplett rauslassen</w:t>
      </w:r>
    </w:p>
    <w:p w14:paraId="4C4EF605" w14:textId="77777777" w:rsidR="00111B66" w:rsidRPr="00052EE2" w:rsidRDefault="002A6657" w:rsidP="00961AB0">
      <w:pPr>
        <w:pStyle w:val="Listenabsatz"/>
        <w:numPr>
          <w:ilvl w:val="0"/>
          <w:numId w:val="5"/>
        </w:numPr>
        <w:spacing w:line="360" w:lineRule="auto"/>
        <w:rPr>
          <w:rFonts w:cstheme="minorHAnsi"/>
          <w:sz w:val="24"/>
          <w:szCs w:val="24"/>
        </w:rPr>
      </w:pPr>
      <w:r w:rsidRPr="00052EE2">
        <w:rPr>
          <w:rFonts w:cstheme="minorHAnsi"/>
          <w:sz w:val="24"/>
          <w:szCs w:val="24"/>
        </w:rPr>
        <w:t>Lazarus-Modell mehr einbinden</w:t>
      </w:r>
      <w:r w:rsidR="0079347D" w:rsidRPr="00052EE2">
        <w:rPr>
          <w:rFonts w:cstheme="minorHAnsi"/>
          <w:sz w:val="24"/>
          <w:szCs w:val="24"/>
        </w:rPr>
        <w:t xml:space="preserve"> </w:t>
      </w:r>
    </w:p>
    <w:p w14:paraId="1131848F" w14:textId="30FE6176" w:rsidR="001348D3" w:rsidRPr="00052EE2" w:rsidRDefault="00961AB0" w:rsidP="00961AB0">
      <w:pPr>
        <w:pStyle w:val="Listenabsatz"/>
        <w:numPr>
          <w:ilvl w:val="0"/>
          <w:numId w:val="5"/>
        </w:numPr>
        <w:spacing w:line="360" w:lineRule="auto"/>
        <w:rPr>
          <w:rFonts w:cstheme="minorHAnsi"/>
          <w:sz w:val="24"/>
          <w:szCs w:val="24"/>
        </w:rPr>
      </w:pPr>
      <w:r w:rsidRPr="00052EE2">
        <w:rPr>
          <w:rFonts w:cstheme="minorHAnsi"/>
          <w:sz w:val="24"/>
          <w:szCs w:val="24"/>
        </w:rPr>
        <w:t xml:space="preserve">über </w:t>
      </w:r>
      <w:r w:rsidR="001348D3" w:rsidRPr="00052EE2">
        <w:rPr>
          <w:rFonts w:cstheme="minorHAnsi"/>
          <w:sz w:val="24"/>
          <w:szCs w:val="24"/>
        </w:rPr>
        <w:t>Job-Demand-</w:t>
      </w:r>
      <w:r w:rsidRPr="00052EE2">
        <w:rPr>
          <w:rFonts w:cstheme="minorHAnsi"/>
          <w:sz w:val="24"/>
          <w:szCs w:val="24"/>
        </w:rPr>
        <w:t xml:space="preserve">Resources-Modell </w:t>
      </w:r>
      <w:r w:rsidR="00B56BB8" w:rsidRPr="00052EE2">
        <w:rPr>
          <w:rFonts w:cstheme="minorHAnsi"/>
          <w:sz w:val="24"/>
          <w:szCs w:val="24"/>
        </w:rPr>
        <w:t>belesen</w:t>
      </w:r>
      <w:r w:rsidR="001B2AFC" w:rsidRPr="00052EE2">
        <w:rPr>
          <w:rFonts w:cstheme="minorHAnsi"/>
          <w:sz w:val="24"/>
          <w:szCs w:val="24"/>
        </w:rPr>
        <w:t xml:space="preserve"> </w:t>
      </w:r>
      <w:r w:rsidR="001B2AFC" w:rsidRPr="00052EE2">
        <w:rPr>
          <w:rFonts w:cstheme="minorHAnsi"/>
          <w:sz w:val="24"/>
          <w:szCs w:val="24"/>
        </w:rPr>
        <w:sym w:font="Wingdings" w:char="F0E0"/>
      </w:r>
      <w:r w:rsidR="001B2AFC" w:rsidRPr="00052EE2">
        <w:rPr>
          <w:rFonts w:cstheme="minorHAnsi"/>
          <w:sz w:val="24"/>
          <w:szCs w:val="24"/>
        </w:rPr>
        <w:t xml:space="preserve"> auch hier wird Bedeutung von Ressourcen betont</w:t>
      </w:r>
      <w:r w:rsidR="00E60192" w:rsidRPr="00052EE2">
        <w:rPr>
          <w:rFonts w:cstheme="minorHAnsi"/>
          <w:sz w:val="24"/>
          <w:szCs w:val="24"/>
        </w:rPr>
        <w:t>, um zu untermauern, dass wir uns auf valide Sichtweise stützen</w:t>
      </w:r>
    </w:p>
    <w:p w14:paraId="40E0FA29" w14:textId="56BE0631" w:rsidR="00B56BB8" w:rsidRPr="00052EE2" w:rsidRDefault="00B73AD1" w:rsidP="00961AB0">
      <w:pPr>
        <w:pStyle w:val="Listenabsatz"/>
        <w:numPr>
          <w:ilvl w:val="0"/>
          <w:numId w:val="5"/>
        </w:numPr>
        <w:spacing w:line="360" w:lineRule="auto"/>
        <w:rPr>
          <w:rFonts w:cstheme="minorHAnsi"/>
          <w:sz w:val="24"/>
          <w:szCs w:val="24"/>
        </w:rPr>
      </w:pPr>
      <w:r w:rsidRPr="00052EE2">
        <w:rPr>
          <w:rFonts w:cstheme="minorHAnsi"/>
          <w:sz w:val="24"/>
          <w:szCs w:val="24"/>
        </w:rPr>
        <w:t xml:space="preserve">Tobias </w:t>
      </w:r>
      <w:proofErr w:type="spellStart"/>
      <w:r w:rsidR="0062511F" w:rsidRPr="00052EE2">
        <w:rPr>
          <w:rFonts w:cstheme="minorHAnsi"/>
          <w:sz w:val="24"/>
          <w:szCs w:val="24"/>
        </w:rPr>
        <w:t>Kärner</w:t>
      </w:r>
      <w:proofErr w:type="spellEnd"/>
      <w:r w:rsidR="0062511F" w:rsidRPr="00052EE2">
        <w:rPr>
          <w:rFonts w:cstheme="minorHAnsi"/>
          <w:sz w:val="24"/>
          <w:szCs w:val="24"/>
        </w:rPr>
        <w:t xml:space="preserve"> </w:t>
      </w:r>
      <w:r w:rsidRPr="00052EE2">
        <w:rPr>
          <w:rFonts w:cstheme="minorHAnsi"/>
          <w:sz w:val="24"/>
          <w:szCs w:val="24"/>
        </w:rPr>
        <w:t xml:space="preserve">/ </w:t>
      </w:r>
      <w:proofErr w:type="spellStart"/>
      <w:r w:rsidR="0052564D" w:rsidRPr="00052EE2">
        <w:rPr>
          <w:rFonts w:cstheme="minorHAnsi"/>
          <w:sz w:val="24"/>
          <w:szCs w:val="24"/>
        </w:rPr>
        <w:t>Kyriacou</w:t>
      </w:r>
      <w:proofErr w:type="spellEnd"/>
      <w:r w:rsidR="0052564D" w:rsidRPr="00052EE2">
        <w:rPr>
          <w:rFonts w:cstheme="minorHAnsi"/>
          <w:sz w:val="24"/>
          <w:szCs w:val="24"/>
        </w:rPr>
        <w:t>-</w:t>
      </w:r>
      <w:r w:rsidR="00DA7E2F" w:rsidRPr="00052EE2">
        <w:rPr>
          <w:rFonts w:cstheme="minorHAnsi"/>
          <w:sz w:val="24"/>
          <w:szCs w:val="24"/>
        </w:rPr>
        <w:t xml:space="preserve">Modell anschauen </w:t>
      </w:r>
      <w:r w:rsidR="00200793" w:rsidRPr="00052EE2">
        <w:rPr>
          <w:rFonts w:cstheme="minorHAnsi"/>
          <w:sz w:val="24"/>
          <w:szCs w:val="24"/>
        </w:rPr>
        <w:t xml:space="preserve">und an unser Setting anpassen (Teacher </w:t>
      </w:r>
      <w:proofErr w:type="spellStart"/>
      <w:r w:rsidR="00200793" w:rsidRPr="00052EE2">
        <w:rPr>
          <w:rFonts w:cstheme="minorHAnsi"/>
          <w:sz w:val="24"/>
          <w:szCs w:val="24"/>
        </w:rPr>
        <w:t>characteristics</w:t>
      </w:r>
      <w:proofErr w:type="spellEnd"/>
      <w:r w:rsidR="00073ADE" w:rsidRPr="00052EE2">
        <w:rPr>
          <w:rFonts w:cstheme="minorHAnsi"/>
          <w:sz w:val="24"/>
          <w:szCs w:val="24"/>
        </w:rPr>
        <w:t>: Berufserfahrung)</w:t>
      </w:r>
    </w:p>
    <w:p w14:paraId="62BF5489" w14:textId="4203D767" w:rsidR="007059DA" w:rsidRPr="00052EE2" w:rsidRDefault="007059DA" w:rsidP="00961AB0">
      <w:pPr>
        <w:pStyle w:val="Listenabsatz"/>
        <w:numPr>
          <w:ilvl w:val="0"/>
          <w:numId w:val="5"/>
        </w:numPr>
        <w:spacing w:line="360" w:lineRule="auto"/>
        <w:rPr>
          <w:rFonts w:cstheme="minorHAnsi"/>
          <w:sz w:val="24"/>
          <w:szCs w:val="24"/>
        </w:rPr>
      </w:pPr>
      <w:r w:rsidRPr="00052EE2">
        <w:rPr>
          <w:rFonts w:cstheme="minorHAnsi"/>
          <w:sz w:val="24"/>
          <w:szCs w:val="24"/>
        </w:rPr>
        <w:t>Typischer Stressor:</w:t>
      </w:r>
      <w:r w:rsidR="00751C7A" w:rsidRPr="00052EE2">
        <w:rPr>
          <w:rFonts w:cstheme="minorHAnsi"/>
          <w:sz w:val="24"/>
          <w:szCs w:val="24"/>
        </w:rPr>
        <w:t xml:space="preserve"> Störung (aber gesamte Micro-Teaching-Unit betrachtend, nicht einzelne Störungen)</w:t>
      </w:r>
      <w:r w:rsidRPr="00052EE2">
        <w:rPr>
          <w:rFonts w:cstheme="minorHAnsi"/>
          <w:sz w:val="24"/>
          <w:szCs w:val="24"/>
        </w:rPr>
        <w:t>; typische Ressource: Erfahrung im Umgang damit</w:t>
      </w:r>
    </w:p>
    <w:p w14:paraId="7D968305" w14:textId="2230816E" w:rsidR="00CA225D" w:rsidRPr="00052EE2" w:rsidRDefault="006E7A67" w:rsidP="00D85CDF">
      <w:pPr>
        <w:pStyle w:val="Listenabsatz"/>
        <w:numPr>
          <w:ilvl w:val="0"/>
          <w:numId w:val="5"/>
        </w:numPr>
        <w:spacing w:line="360" w:lineRule="auto"/>
        <w:rPr>
          <w:rFonts w:cstheme="minorHAnsi"/>
          <w:sz w:val="24"/>
          <w:szCs w:val="24"/>
        </w:rPr>
      </w:pPr>
      <w:r w:rsidRPr="00052EE2">
        <w:rPr>
          <w:rFonts w:cstheme="minorHAnsi"/>
          <w:sz w:val="24"/>
          <w:szCs w:val="24"/>
        </w:rPr>
        <w:t xml:space="preserve">First </w:t>
      </w:r>
      <w:proofErr w:type="spellStart"/>
      <w:r w:rsidRPr="00052EE2">
        <w:rPr>
          <w:rFonts w:cstheme="minorHAnsi"/>
          <w:sz w:val="24"/>
          <w:szCs w:val="24"/>
        </w:rPr>
        <w:t>page</w:t>
      </w:r>
      <w:proofErr w:type="spellEnd"/>
      <w:r w:rsidRPr="00052EE2">
        <w:rPr>
          <w:rFonts w:cstheme="minorHAnsi"/>
          <w:sz w:val="24"/>
          <w:szCs w:val="24"/>
        </w:rPr>
        <w:t xml:space="preserve"> (</w:t>
      </w:r>
      <w:proofErr w:type="spellStart"/>
      <w:r w:rsidRPr="00052EE2">
        <w:rPr>
          <w:rFonts w:cstheme="minorHAnsi"/>
          <w:sz w:val="24"/>
          <w:szCs w:val="24"/>
        </w:rPr>
        <w:t>Introduction</w:t>
      </w:r>
      <w:proofErr w:type="spellEnd"/>
      <w:r w:rsidRPr="00052EE2">
        <w:rPr>
          <w:rFonts w:cstheme="minorHAnsi"/>
          <w:sz w:val="24"/>
          <w:szCs w:val="24"/>
        </w:rPr>
        <w:t>) vorschreiben</w:t>
      </w:r>
    </w:p>
    <w:p w14:paraId="3353F036" w14:textId="77777777" w:rsidR="006E7A67" w:rsidRPr="00052EE2" w:rsidRDefault="006E7A67" w:rsidP="00524AA5">
      <w:pPr>
        <w:spacing w:line="360" w:lineRule="auto"/>
        <w:rPr>
          <w:rFonts w:cstheme="minorHAnsi"/>
          <w:sz w:val="24"/>
          <w:szCs w:val="24"/>
        </w:rPr>
      </w:pPr>
    </w:p>
    <w:p w14:paraId="0707024A" w14:textId="329921B1" w:rsidR="000701B1" w:rsidRPr="00052EE2" w:rsidRDefault="00D85CDF" w:rsidP="000701B1">
      <w:pPr>
        <w:pStyle w:val="Listenabsatz"/>
        <w:numPr>
          <w:ilvl w:val="0"/>
          <w:numId w:val="5"/>
        </w:numPr>
        <w:spacing w:line="360" w:lineRule="auto"/>
        <w:rPr>
          <w:rFonts w:cstheme="minorHAnsi"/>
          <w:sz w:val="24"/>
          <w:szCs w:val="24"/>
        </w:rPr>
      </w:pPr>
      <w:r w:rsidRPr="00052EE2">
        <w:rPr>
          <w:rFonts w:cstheme="minorHAnsi"/>
          <w:sz w:val="24"/>
          <w:szCs w:val="24"/>
        </w:rPr>
        <w:t>Im Diskussionsteil: begründen, dass wir uns nicht einzelne Störungen angeschaut haben, sondern die Gesamtlektion (</w:t>
      </w:r>
      <w:r w:rsidR="00B06DB1" w:rsidRPr="00052EE2">
        <w:rPr>
          <w:rFonts w:cstheme="minorHAnsi"/>
          <w:sz w:val="24"/>
          <w:szCs w:val="24"/>
        </w:rPr>
        <w:t xml:space="preserve">da Stress kumulativ entsteht und es zeitliche Verzögerungen gibt bei Arousal; </w:t>
      </w:r>
      <w:proofErr w:type="spellStart"/>
      <w:r w:rsidR="00B06DB1" w:rsidRPr="00052EE2">
        <w:rPr>
          <w:rFonts w:cstheme="minorHAnsi"/>
          <w:sz w:val="24"/>
          <w:szCs w:val="24"/>
        </w:rPr>
        <w:t>aaaaußerdem</w:t>
      </w:r>
      <w:proofErr w:type="spellEnd"/>
      <w:r w:rsidR="00B06DB1" w:rsidRPr="00052EE2">
        <w:rPr>
          <w:rFonts w:cstheme="minorHAnsi"/>
          <w:sz w:val="24"/>
          <w:szCs w:val="24"/>
        </w:rPr>
        <w:t xml:space="preserve">: Daten lassen Analyse nicht zu) </w:t>
      </w:r>
    </w:p>
    <w:p w14:paraId="7A3098F5" w14:textId="77777777" w:rsidR="00D17666" w:rsidRDefault="00D17666" w:rsidP="00D17666">
      <w:pPr>
        <w:spacing w:line="360" w:lineRule="auto"/>
        <w:rPr>
          <w:rFonts w:ascii="Times New Roman" w:hAnsi="Times New Roman" w:cs="Times New Roman"/>
          <w:sz w:val="24"/>
          <w:szCs w:val="24"/>
        </w:rPr>
      </w:pPr>
    </w:p>
    <w:p w14:paraId="1590D74C" w14:textId="77777777" w:rsidR="00D17666" w:rsidRDefault="00D17666" w:rsidP="00D17666">
      <w:pPr>
        <w:spacing w:line="360" w:lineRule="auto"/>
        <w:rPr>
          <w:rFonts w:ascii="Times New Roman" w:hAnsi="Times New Roman" w:cs="Times New Roman"/>
          <w:sz w:val="24"/>
          <w:szCs w:val="24"/>
        </w:rPr>
      </w:pPr>
    </w:p>
    <w:p w14:paraId="4E15977F" w14:textId="77777777" w:rsidR="00D17666" w:rsidRDefault="00D17666" w:rsidP="00D17666">
      <w:pPr>
        <w:spacing w:line="360" w:lineRule="auto"/>
        <w:rPr>
          <w:rFonts w:ascii="Times New Roman" w:hAnsi="Times New Roman" w:cs="Times New Roman"/>
          <w:sz w:val="24"/>
          <w:szCs w:val="24"/>
        </w:rPr>
      </w:pPr>
    </w:p>
    <w:p w14:paraId="6C2B08FC" w14:textId="77777777" w:rsidR="0030789C" w:rsidRDefault="0030789C" w:rsidP="00A6567B">
      <w:pPr>
        <w:spacing w:line="360" w:lineRule="auto"/>
        <w:rPr>
          <w:rFonts w:ascii="Times New Roman" w:hAnsi="Times New Roman" w:cs="Times New Roman"/>
          <w:sz w:val="24"/>
          <w:szCs w:val="24"/>
        </w:rPr>
      </w:pPr>
    </w:p>
    <w:p w14:paraId="6C4C99E8" w14:textId="77777777" w:rsidR="00052EE2" w:rsidRPr="00EC79DF" w:rsidRDefault="00052EE2" w:rsidP="00A6567B">
      <w:pPr>
        <w:spacing w:line="360" w:lineRule="auto"/>
        <w:rPr>
          <w:rFonts w:ascii="Times New Roman" w:hAnsi="Times New Roman" w:cs="Times New Roman"/>
          <w:b/>
          <w:bCs/>
          <w:sz w:val="24"/>
          <w:szCs w:val="24"/>
        </w:rPr>
      </w:pPr>
    </w:p>
    <w:p w14:paraId="2F7A3F4B" w14:textId="77777777" w:rsidR="0030789C" w:rsidRPr="00EC79DF" w:rsidRDefault="0030789C" w:rsidP="00A6567B">
      <w:pPr>
        <w:spacing w:line="360" w:lineRule="auto"/>
        <w:rPr>
          <w:rFonts w:ascii="Times New Roman" w:hAnsi="Times New Roman" w:cs="Times New Roman"/>
          <w:b/>
          <w:bCs/>
          <w:sz w:val="24"/>
          <w:szCs w:val="24"/>
        </w:rPr>
      </w:pPr>
    </w:p>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r w:rsidRPr="0030789C">
        <w:rPr>
          <w:rFonts w:ascii="Times New Roman" w:hAnsi="Times New Roman" w:cs="Times New Roman"/>
          <w:b/>
          <w:bCs/>
          <w:sz w:val="24"/>
          <w:szCs w:val="24"/>
          <w:lang w:val="en-US"/>
        </w:rPr>
        <w:lastRenderedPageBreak/>
        <w:t xml:space="preserve"># </w:t>
      </w:r>
      <w:r w:rsidR="00D03B18" w:rsidRPr="0030789C">
        <w:rPr>
          <w:rFonts w:ascii="Times New Roman" w:hAnsi="Times New Roman" w:cs="Times New Roman"/>
          <w:b/>
          <w:bCs/>
          <w:sz w:val="24"/>
          <w:szCs w:val="24"/>
          <w:lang w:val="en-US"/>
        </w:rPr>
        <w:t xml:space="preserve">Introduction </w:t>
      </w:r>
    </w:p>
    <w:p w14:paraId="6CE41E95" w14:textId="77777777" w:rsidR="00980C64" w:rsidRDefault="004429E8"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Pr="007247B9">
        <w:rPr>
          <w:rFonts w:ascii="Times New Roman" w:hAnsi="Times New Roman" w:cs="Times New Roman"/>
          <w:sz w:val="24"/>
          <w:szCs w:val="24"/>
          <w:lang w:val="en-US"/>
        </w:rPr>
        <w:t>n the last decade</w:t>
      </w:r>
      <w:r>
        <w:rPr>
          <w:rFonts w:ascii="Times New Roman" w:hAnsi="Times New Roman" w:cs="Times New Roman"/>
          <w:sz w:val="24"/>
          <w:szCs w:val="24"/>
          <w:lang w:val="en-US"/>
        </w:rPr>
        <w:t>, c</w:t>
      </w:r>
      <w:r w:rsidR="007247B9" w:rsidRPr="007247B9">
        <w:rPr>
          <w:rFonts w:ascii="Times New Roman" w:hAnsi="Times New Roman" w:cs="Times New Roman"/>
          <w:sz w:val="24"/>
          <w:szCs w:val="24"/>
          <w:lang w:val="en-US"/>
        </w:rPr>
        <w:t>ommercial wearable</w:t>
      </w:r>
      <w:r w:rsidR="002021CA">
        <w:rPr>
          <w:rFonts w:ascii="Times New Roman" w:hAnsi="Times New Roman" w:cs="Times New Roman"/>
          <w:sz w:val="24"/>
          <w:szCs w:val="24"/>
          <w:lang w:val="en-US"/>
        </w:rPr>
        <w:t xml:space="preserve">s </w:t>
      </w:r>
      <w:r w:rsidR="007247B9">
        <w:rPr>
          <w:rFonts w:ascii="Times New Roman" w:hAnsi="Times New Roman" w:cs="Times New Roman"/>
          <w:sz w:val="24"/>
          <w:szCs w:val="24"/>
          <w:lang w:val="en-US"/>
        </w:rPr>
        <w:t>have become</w:t>
      </w:r>
      <w:r w:rsidR="007247B9" w:rsidRPr="007247B9">
        <w:rPr>
          <w:rFonts w:ascii="Times New Roman" w:hAnsi="Times New Roman" w:cs="Times New Roman"/>
          <w:sz w:val="24"/>
          <w:szCs w:val="24"/>
          <w:lang w:val="en-US"/>
        </w:rPr>
        <w:t xml:space="preserve"> increasingly popular </w:t>
      </w:r>
      <w:r w:rsidR="00DB64D6">
        <w:rPr>
          <w:rFonts w:ascii="Times New Roman" w:hAnsi="Times New Roman" w:cs="Times New Roman"/>
          <w:sz w:val="24"/>
          <w:szCs w:val="24"/>
          <w:lang w:val="en-US"/>
        </w:rPr>
        <w:t xml:space="preserve">and accepted </w:t>
      </w:r>
      <w:r w:rsidR="007247B9" w:rsidRPr="007247B9">
        <w:rPr>
          <w:rFonts w:ascii="Times New Roman" w:hAnsi="Times New Roman" w:cs="Times New Roman"/>
          <w:sz w:val="24"/>
          <w:szCs w:val="24"/>
          <w:lang w:val="en-US"/>
        </w:rPr>
        <w:t xml:space="preserve">among the wider </w:t>
      </w:r>
      <w:commentRangeStart w:id="0"/>
      <w:r w:rsidR="007247B9" w:rsidRPr="007247B9">
        <w:rPr>
          <w:rFonts w:ascii="Times New Roman" w:hAnsi="Times New Roman" w:cs="Times New Roman"/>
          <w:sz w:val="24"/>
          <w:szCs w:val="24"/>
          <w:lang w:val="en-US"/>
        </w:rPr>
        <w:t>population</w:t>
      </w:r>
      <w:commentRangeEnd w:id="0"/>
      <w:r w:rsidR="00BF00F9">
        <w:rPr>
          <w:rStyle w:val="Kommentarzeichen"/>
        </w:rPr>
        <w:commentReference w:id="0"/>
      </w:r>
      <w:r w:rsidR="006331E1">
        <w:rPr>
          <w:rFonts w:ascii="Times New Roman" w:hAnsi="Times New Roman" w:cs="Times New Roman"/>
          <w:sz w:val="24"/>
          <w:szCs w:val="24"/>
          <w:lang w:val="en-US"/>
        </w:rPr>
        <w:t>.</w:t>
      </w:r>
      <w:r w:rsidR="00F35E7E">
        <w:rPr>
          <w:rFonts w:ascii="Times New Roman" w:hAnsi="Times New Roman" w:cs="Times New Roman"/>
          <w:sz w:val="24"/>
          <w:szCs w:val="24"/>
          <w:lang w:val="en-US"/>
        </w:rPr>
        <w:t xml:space="preserve"> </w:t>
      </w:r>
      <w:commentRangeStart w:id="1"/>
      <w:r w:rsidR="006235A7" w:rsidRPr="006235A7">
        <w:rPr>
          <w:rFonts w:ascii="Times New Roman" w:hAnsi="Times New Roman" w:cs="Times New Roman"/>
          <w:sz w:val="24"/>
          <w:szCs w:val="24"/>
          <w:lang w:val="en-US"/>
        </w:rPr>
        <w:t xml:space="preserve">The impact of </w:t>
      </w:r>
      <w:r w:rsidR="00991270">
        <w:rPr>
          <w:rFonts w:ascii="Times New Roman" w:hAnsi="Times New Roman" w:cs="Times New Roman"/>
          <w:sz w:val="24"/>
          <w:szCs w:val="24"/>
          <w:lang w:val="en-US"/>
        </w:rPr>
        <w:t>these</w:t>
      </w:r>
      <w:r w:rsidR="006235A7" w:rsidRPr="006235A7">
        <w:rPr>
          <w:rFonts w:ascii="Times New Roman" w:hAnsi="Times New Roman" w:cs="Times New Roman"/>
          <w:sz w:val="24"/>
          <w:szCs w:val="24"/>
          <w:lang w:val="en-US"/>
        </w:rPr>
        <w:t xml:space="preserve"> devices comes in concrete data: Valued at USD 61.30 billion in 2022, the market for wearable technology has experienced robust growth and is expected to continue to expand</w:t>
      </w:r>
      <w:r w:rsidR="00ED3E88">
        <w:rPr>
          <w:rFonts w:ascii="Times New Roman" w:hAnsi="Times New Roman" w:cs="Times New Roman"/>
          <w:sz w:val="24"/>
          <w:szCs w:val="24"/>
          <w:lang w:val="en-US"/>
        </w:rPr>
        <w:t xml:space="preserve"> </w:t>
      </w:r>
      <w:r w:rsidR="00BA104B">
        <w:rPr>
          <w:rFonts w:ascii="Times New Roman" w:hAnsi="Times New Roman" w:cs="Times New Roman"/>
          <w:sz w:val="24"/>
          <w:szCs w:val="24"/>
          <w:lang w:val="en-US"/>
        </w:rPr>
        <w:t xml:space="preserve">with an annual growth rate of </w:t>
      </w:r>
      <w:r w:rsidR="00BA104B" w:rsidRPr="00BA104B">
        <w:rPr>
          <w:rFonts w:ascii="Times New Roman" w:hAnsi="Times New Roman" w:cs="Times New Roman"/>
          <w:sz w:val="24"/>
          <w:szCs w:val="24"/>
          <w:lang w:val="en-US"/>
        </w:rPr>
        <w:t>14.6% from 2023 to 2030</w:t>
      </w:r>
      <w:r w:rsidR="00991270">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[@https://www.grandviewresearch.com/industry-analysis/wearable-technology-market].</w:t>
      </w:r>
      <w:r w:rsidR="003B162C">
        <w:rPr>
          <w:rFonts w:ascii="Times New Roman" w:hAnsi="Times New Roman" w:cs="Times New Roman"/>
          <w:sz w:val="24"/>
          <w:szCs w:val="24"/>
          <w:lang w:val="en-US"/>
        </w:rPr>
        <w:t xml:space="preserve"> International Data Corporation (IDC</w:t>
      </w:r>
      <w:r w:rsidR="003D5F0F">
        <w:rPr>
          <w:rFonts w:ascii="Times New Roman" w:hAnsi="Times New Roman" w:cs="Times New Roman"/>
          <w:sz w:val="24"/>
          <w:szCs w:val="24"/>
          <w:lang w:val="en-US"/>
        </w:rPr>
        <w:t>)</w:t>
      </w:r>
      <w:r w:rsidR="00683043">
        <w:rPr>
          <w:rFonts w:ascii="Times New Roman" w:hAnsi="Times New Roman" w:cs="Times New Roman"/>
          <w:sz w:val="24"/>
          <w:szCs w:val="24"/>
          <w:lang w:val="en-US"/>
        </w:rPr>
        <w:t xml:space="preserve">, a </w:t>
      </w:r>
      <w:r w:rsidR="00683043" w:rsidRPr="00683043">
        <w:rPr>
          <w:rFonts w:ascii="Times New Roman" w:hAnsi="Times New Roman" w:cs="Times New Roman"/>
          <w:sz w:val="24"/>
          <w:szCs w:val="24"/>
          <w:lang w:val="en-US"/>
        </w:rPr>
        <w:t>global provider of market research and advisory services for the technology industry</w:t>
      </w:r>
      <w:r w:rsidR="00683043">
        <w:rPr>
          <w:rFonts w:ascii="Times New Roman" w:hAnsi="Times New Roman" w:cs="Times New Roman"/>
          <w:sz w:val="24"/>
          <w:szCs w:val="24"/>
          <w:lang w:val="en-US"/>
        </w:rPr>
        <w:t>,</w:t>
      </w:r>
      <w:r w:rsidR="003D5F0F">
        <w:rPr>
          <w:rFonts w:ascii="Times New Roman" w:hAnsi="Times New Roman" w:cs="Times New Roman"/>
          <w:sz w:val="24"/>
          <w:szCs w:val="24"/>
          <w:lang w:val="en-US"/>
        </w:rPr>
        <w:t xml:space="preserve"> </w:t>
      </w:r>
      <w:r w:rsidR="003D5F0F" w:rsidRPr="003D5F0F">
        <w:rPr>
          <w:rFonts w:ascii="Times New Roman" w:hAnsi="Times New Roman" w:cs="Times New Roman"/>
          <w:sz w:val="24"/>
          <w:szCs w:val="24"/>
          <w:lang w:val="en-US"/>
        </w:rPr>
        <w:t>reports that the substantial growth in the wearable market has primarily been driven by smartwatches and wrist-worn fitness trackers</w:t>
      </w:r>
      <w:r w:rsidR="0025202E">
        <w:rPr>
          <w:rFonts w:ascii="Times New Roman" w:hAnsi="Times New Roman" w:cs="Times New Roman"/>
          <w:sz w:val="24"/>
          <w:szCs w:val="24"/>
          <w:lang w:val="en-US"/>
        </w:rPr>
        <w:t xml:space="preserve"> </w:t>
      </w:r>
      <w:r w:rsidR="00866ED9">
        <w:rPr>
          <w:rFonts w:ascii="Times New Roman" w:hAnsi="Times New Roman" w:cs="Times New Roman"/>
          <w:sz w:val="24"/>
          <w:szCs w:val="24"/>
          <w:lang w:val="en-US"/>
        </w:rPr>
        <w:t>[@</w:t>
      </w:r>
      <w:r w:rsidR="00D6743A" w:rsidRPr="00D6743A">
        <w:rPr>
          <w:rFonts w:ascii="Times New Roman" w:hAnsi="Times New Roman" w:cs="Times New Roman"/>
          <w:sz w:val="24"/>
          <w:szCs w:val="24"/>
          <w:lang w:val="en-US"/>
        </w:rPr>
        <w:t>richter2018global</w:t>
      </w:r>
      <w:r w:rsidR="00D6743A">
        <w:rPr>
          <w:rFonts w:ascii="Times New Roman" w:hAnsi="Times New Roman" w:cs="Times New Roman"/>
          <w:sz w:val="24"/>
          <w:szCs w:val="24"/>
          <w:lang w:val="en-US"/>
        </w:rPr>
        <w:t>].</w:t>
      </w:r>
      <w:r w:rsidR="00DE3138">
        <w:rPr>
          <w:rFonts w:ascii="Times New Roman" w:hAnsi="Times New Roman" w:cs="Times New Roman"/>
          <w:sz w:val="24"/>
          <w:szCs w:val="24"/>
          <w:lang w:val="en-US"/>
        </w:rPr>
        <w:t xml:space="preserve"> </w:t>
      </w:r>
      <w:r w:rsidR="00F479AE">
        <w:rPr>
          <w:rFonts w:ascii="Times New Roman" w:hAnsi="Times New Roman" w:cs="Times New Roman"/>
          <w:sz w:val="24"/>
          <w:szCs w:val="24"/>
          <w:lang w:val="en-US"/>
        </w:rPr>
        <w:t>The most frequently used</w:t>
      </w:r>
      <w:r w:rsidR="00F479AE" w:rsidRPr="00F479AE">
        <w:rPr>
          <w:rFonts w:ascii="Times New Roman" w:hAnsi="Times New Roman" w:cs="Times New Roman"/>
          <w:sz w:val="24"/>
          <w:szCs w:val="24"/>
          <w:lang w:val="en-US"/>
        </w:rPr>
        <w:t xml:space="preserve"> wearables in research projects </w:t>
      </w:r>
      <w:r w:rsidR="00F479AE">
        <w:rPr>
          <w:rFonts w:ascii="Times New Roman" w:hAnsi="Times New Roman" w:cs="Times New Roman"/>
          <w:sz w:val="24"/>
          <w:szCs w:val="24"/>
          <w:lang w:val="en-US"/>
        </w:rPr>
        <w:t>are</w:t>
      </w:r>
      <w:r w:rsidR="00F479AE" w:rsidRPr="00F479AE">
        <w:rPr>
          <w:rFonts w:ascii="Times New Roman" w:hAnsi="Times New Roman" w:cs="Times New Roman"/>
          <w:sz w:val="24"/>
          <w:szCs w:val="24"/>
          <w:lang w:val="en-US"/>
        </w:rPr>
        <w:t xml:space="preserve"> Fitbit, Garmin, Misfit, Apple, and Polar. These brands</w:t>
      </w:r>
      <w:r w:rsidR="00F479AE">
        <w:rPr>
          <w:rFonts w:ascii="Times New Roman" w:hAnsi="Times New Roman" w:cs="Times New Roman"/>
          <w:sz w:val="24"/>
          <w:szCs w:val="24"/>
          <w:lang w:val="en-US"/>
        </w:rPr>
        <w:t>, already existing for several years</w:t>
      </w:r>
      <w:r w:rsidR="00F479AE" w:rsidRPr="00F479AE">
        <w:rPr>
          <w:rFonts w:ascii="Times New Roman" w:hAnsi="Times New Roman" w:cs="Times New Roman"/>
          <w:sz w:val="24"/>
          <w:szCs w:val="24"/>
          <w:lang w:val="en-US"/>
        </w:rPr>
        <w:t>, have</w:t>
      </w:r>
      <w:r w:rsidR="00F479AE">
        <w:rPr>
          <w:rFonts w:ascii="Times New Roman" w:hAnsi="Times New Roman" w:cs="Times New Roman"/>
          <w:sz w:val="24"/>
          <w:szCs w:val="24"/>
          <w:lang w:val="en-US"/>
        </w:rPr>
        <w:t xml:space="preserve"> </w:t>
      </w:r>
      <w:r w:rsidR="00F479AE" w:rsidRPr="00F479AE">
        <w:rPr>
          <w:rFonts w:ascii="Times New Roman" w:hAnsi="Times New Roman" w:cs="Times New Roman"/>
          <w:sz w:val="24"/>
          <w:szCs w:val="24"/>
          <w:lang w:val="en-US"/>
        </w:rPr>
        <w:t>shipped a substantial quantity of devices</w:t>
      </w:r>
      <w:r w:rsidR="00F479AE">
        <w:rPr>
          <w:rFonts w:ascii="Times New Roman" w:hAnsi="Times New Roman" w:cs="Times New Roman"/>
          <w:sz w:val="24"/>
          <w:szCs w:val="24"/>
          <w:lang w:val="en-US"/>
        </w:rPr>
        <w:t xml:space="preserve"> [</w:t>
      </w:r>
      <w:r w:rsidR="00C56D22" w:rsidRPr="00C56D22">
        <w:rPr>
          <w:rFonts w:ascii="Times New Roman" w:hAnsi="Times New Roman" w:cs="Times New Roman"/>
          <w:sz w:val="24"/>
          <w:szCs w:val="24"/>
          <w:lang w:val="en-US"/>
        </w:rPr>
        <w:t>henriksen2018using</w:t>
      </w:r>
      <w:r w:rsidR="009A4E1A">
        <w:rPr>
          <w:rFonts w:ascii="Times New Roman" w:hAnsi="Times New Roman" w:cs="Times New Roman"/>
          <w:sz w:val="24"/>
          <w:szCs w:val="24"/>
          <w:lang w:val="en-US"/>
        </w:rPr>
        <w:t>]</w:t>
      </w:r>
      <w:r w:rsidR="00F479AE" w:rsidRPr="00F479AE">
        <w:rPr>
          <w:rFonts w:ascii="Times New Roman" w:hAnsi="Times New Roman" w:cs="Times New Roman"/>
          <w:sz w:val="24"/>
          <w:szCs w:val="24"/>
          <w:lang w:val="en-US"/>
        </w:rPr>
        <w:t xml:space="preserve">. </w:t>
      </w:r>
      <w:commentRangeEnd w:id="1"/>
      <w:r w:rsidR="00BF00F9">
        <w:rPr>
          <w:rStyle w:val="Kommentarzeichen"/>
        </w:rPr>
        <w:commentReference w:id="1"/>
      </w:r>
    </w:p>
    <w:p w14:paraId="11B0E906" w14:textId="6F862DD6" w:rsidR="00714D3E" w:rsidRDefault="00360FC6" w:rsidP="00D03B18">
      <w:pPr>
        <w:spacing w:line="360" w:lineRule="auto"/>
        <w:rPr>
          <w:rFonts w:ascii="Times New Roman" w:hAnsi="Times New Roman" w:cs="Times New Roman"/>
          <w:sz w:val="24"/>
          <w:szCs w:val="24"/>
          <w:lang w:val="en-US"/>
        </w:rPr>
      </w:pPr>
      <w:r w:rsidRPr="00360FC6">
        <w:rPr>
          <w:rFonts w:ascii="Times New Roman" w:hAnsi="Times New Roman" w:cs="Times New Roman"/>
          <w:sz w:val="24"/>
          <w:szCs w:val="24"/>
          <w:lang w:val="en-US"/>
        </w:rPr>
        <w:t xml:space="preserve">In addition </w:t>
      </w:r>
      <w:r w:rsidR="004D55EF">
        <w:rPr>
          <w:rFonts w:ascii="Times New Roman" w:hAnsi="Times New Roman" w:cs="Times New Roman"/>
          <w:sz w:val="24"/>
          <w:szCs w:val="24"/>
          <w:lang w:val="en-US"/>
        </w:rPr>
        <w:t xml:space="preserve">to </w:t>
      </w:r>
      <w:r w:rsidR="00ED64D3">
        <w:rPr>
          <w:rFonts w:ascii="Times New Roman" w:hAnsi="Times New Roman" w:cs="Times New Roman"/>
          <w:sz w:val="24"/>
          <w:szCs w:val="24"/>
          <w:lang w:val="en-US"/>
        </w:rPr>
        <w:t xml:space="preserve">the </w:t>
      </w:r>
      <w:r w:rsidR="00ED64D3" w:rsidRPr="00CA5A01">
        <w:rPr>
          <w:rFonts w:ascii="Times New Roman" w:hAnsi="Times New Roman" w:cs="Times New Roman"/>
          <w:sz w:val="24"/>
          <w:szCs w:val="24"/>
          <w:lang w:val="en-US"/>
        </w:rPr>
        <w:t xml:space="preserve">ease of use, </w:t>
      </w:r>
      <w:r w:rsidR="00800D37">
        <w:rPr>
          <w:rFonts w:ascii="Times New Roman" w:hAnsi="Times New Roman" w:cs="Times New Roman"/>
          <w:sz w:val="24"/>
          <w:szCs w:val="24"/>
          <w:lang w:val="en-US"/>
        </w:rPr>
        <w:t xml:space="preserve">perceived </w:t>
      </w:r>
      <w:r w:rsidR="00ED64D3" w:rsidRPr="00CA5A01">
        <w:rPr>
          <w:rFonts w:ascii="Times New Roman" w:hAnsi="Times New Roman" w:cs="Times New Roman"/>
          <w:sz w:val="24"/>
          <w:szCs w:val="24"/>
          <w:lang w:val="en-US"/>
        </w:rPr>
        <w:t>usefulness, and enjoyment</w:t>
      </w:r>
      <w:r w:rsidR="00ED64D3">
        <w:rPr>
          <w:rFonts w:ascii="Times New Roman" w:hAnsi="Times New Roman" w:cs="Times New Roman"/>
          <w:sz w:val="24"/>
          <w:szCs w:val="24"/>
          <w:lang w:val="en-US"/>
        </w:rPr>
        <w:t xml:space="preserve"> </w:t>
      </w:r>
      <w:r w:rsidR="00994A3F">
        <w:rPr>
          <w:rFonts w:ascii="Times New Roman" w:hAnsi="Times New Roman" w:cs="Times New Roman"/>
          <w:sz w:val="24"/>
          <w:szCs w:val="24"/>
          <w:lang w:val="en-US"/>
        </w:rPr>
        <w:t>[@</w:t>
      </w:r>
      <w:r w:rsidR="00994A3F" w:rsidRPr="0052382C">
        <w:rPr>
          <w:rFonts w:ascii="Times New Roman" w:hAnsi="Times New Roman" w:cs="Times New Roman"/>
          <w:sz w:val="24"/>
          <w:szCs w:val="24"/>
          <w:lang w:val="en-US"/>
        </w:rPr>
        <w:t>peng2022acceptance</w:t>
      </w:r>
      <w:r w:rsidR="00ED64D3" w:rsidRPr="007247B9">
        <w:rPr>
          <w:rFonts w:ascii="Times New Roman" w:hAnsi="Times New Roman" w:cs="Times New Roman"/>
          <w:sz w:val="24"/>
          <w:szCs w:val="24"/>
          <w:lang w:val="en-US"/>
        </w:rPr>
        <w:t>]</w:t>
      </w:r>
      <w:r w:rsidR="00ED64D3">
        <w:rPr>
          <w:rFonts w:ascii="Times New Roman" w:hAnsi="Times New Roman" w:cs="Times New Roman"/>
          <w:sz w:val="24"/>
          <w:szCs w:val="24"/>
          <w:lang w:val="en-US"/>
        </w:rPr>
        <w:t xml:space="preserve">, </w:t>
      </w:r>
      <w:r w:rsidRPr="00360FC6">
        <w:rPr>
          <w:rFonts w:ascii="Times New Roman" w:hAnsi="Times New Roman" w:cs="Times New Roman"/>
          <w:sz w:val="24"/>
          <w:szCs w:val="24"/>
          <w:lang w:val="en-US"/>
        </w:rPr>
        <w:t>the</w:t>
      </w:r>
      <w:commentRangeStart w:id="2"/>
      <w:r w:rsidRPr="00360FC6">
        <w:rPr>
          <w:rFonts w:ascii="Times New Roman" w:hAnsi="Times New Roman" w:cs="Times New Roman"/>
          <w:sz w:val="24"/>
          <w:szCs w:val="24"/>
          <w:lang w:val="en-US"/>
        </w:rPr>
        <w:t xml:space="preserve"> success </w:t>
      </w:r>
      <w:commentRangeEnd w:id="2"/>
      <w:r w:rsidR="00BF00F9">
        <w:rPr>
          <w:rStyle w:val="Kommentarzeichen"/>
        </w:rPr>
        <w:commentReference w:id="2"/>
      </w:r>
      <w:r w:rsidRPr="00360FC6">
        <w:rPr>
          <w:rFonts w:ascii="Times New Roman" w:hAnsi="Times New Roman" w:cs="Times New Roman"/>
          <w:sz w:val="24"/>
          <w:szCs w:val="24"/>
          <w:lang w:val="en-US"/>
        </w:rPr>
        <w:t>of these devices is based on the fact that</w:t>
      </w:r>
      <w:r w:rsidR="00DB2E5D">
        <w:rPr>
          <w:rFonts w:ascii="Times New Roman" w:hAnsi="Times New Roman" w:cs="Times New Roman"/>
          <w:sz w:val="24"/>
          <w:szCs w:val="24"/>
          <w:lang w:val="en-US"/>
        </w:rPr>
        <w:t xml:space="preserve"> they </w:t>
      </w:r>
      <w:r w:rsidR="009E1572">
        <w:rPr>
          <w:rFonts w:ascii="Times New Roman" w:hAnsi="Times New Roman" w:cs="Times New Roman"/>
          <w:sz w:val="24"/>
          <w:szCs w:val="24"/>
          <w:lang w:val="en-US"/>
        </w:rPr>
        <w:t xml:space="preserve">are </w:t>
      </w:r>
      <w:r w:rsidR="00BC73E8">
        <w:rPr>
          <w:rFonts w:ascii="Times New Roman" w:hAnsi="Times New Roman" w:cs="Times New Roman"/>
          <w:sz w:val="24"/>
          <w:szCs w:val="24"/>
          <w:lang w:val="en-US"/>
        </w:rPr>
        <w:t xml:space="preserve">equipped with biosensors </w:t>
      </w:r>
      <w:r w:rsidR="00C15EB8">
        <w:rPr>
          <w:rFonts w:ascii="Times New Roman" w:hAnsi="Times New Roman" w:cs="Times New Roman"/>
          <w:sz w:val="24"/>
          <w:szCs w:val="24"/>
          <w:lang w:val="en-US"/>
        </w:rPr>
        <w:t>providing</w:t>
      </w:r>
      <w:r w:rsidR="00721F25">
        <w:rPr>
          <w:rFonts w:ascii="Times New Roman" w:hAnsi="Times New Roman" w:cs="Times New Roman"/>
          <w:sz w:val="24"/>
          <w:szCs w:val="24"/>
          <w:lang w:val="en-US"/>
        </w:rPr>
        <w:t xml:space="preserve"> </w:t>
      </w:r>
      <w:r w:rsidR="004D23C4">
        <w:rPr>
          <w:rFonts w:ascii="Times New Roman" w:hAnsi="Times New Roman" w:cs="Times New Roman"/>
          <w:sz w:val="24"/>
          <w:szCs w:val="24"/>
          <w:lang w:val="en-US"/>
        </w:rPr>
        <w:t xml:space="preserve">users </w:t>
      </w:r>
      <w:r w:rsidR="00FF759C">
        <w:rPr>
          <w:rFonts w:ascii="Times New Roman" w:hAnsi="Times New Roman" w:cs="Times New Roman"/>
          <w:sz w:val="24"/>
          <w:szCs w:val="24"/>
          <w:lang w:val="en-US"/>
        </w:rPr>
        <w:t xml:space="preserve">with </w:t>
      </w:r>
      <w:r w:rsidR="00107EF2" w:rsidRPr="004661AE">
        <w:rPr>
          <w:rFonts w:ascii="Times New Roman" w:hAnsi="Times New Roman" w:cs="Times New Roman"/>
          <w:sz w:val="24"/>
          <w:szCs w:val="24"/>
          <w:lang w:val="en-US"/>
        </w:rPr>
        <w:t xml:space="preserve">behavioral </w:t>
      </w:r>
      <w:r w:rsidR="00BA35AE" w:rsidRPr="004661AE">
        <w:rPr>
          <w:rFonts w:ascii="Times New Roman" w:hAnsi="Times New Roman" w:cs="Times New Roman"/>
          <w:sz w:val="24"/>
          <w:szCs w:val="24"/>
          <w:lang w:val="en-US"/>
        </w:rPr>
        <w:t xml:space="preserve">(e.g., </w:t>
      </w:r>
      <w:r w:rsidR="008D0E4A" w:rsidRPr="004661AE">
        <w:rPr>
          <w:rFonts w:ascii="Times New Roman" w:hAnsi="Times New Roman" w:cs="Times New Roman"/>
          <w:sz w:val="24"/>
          <w:szCs w:val="24"/>
          <w:lang w:val="en-US"/>
        </w:rPr>
        <w:t xml:space="preserve">step count, distance walked) </w:t>
      </w:r>
      <w:r w:rsidR="00650361" w:rsidRPr="004661AE">
        <w:rPr>
          <w:rFonts w:ascii="Times New Roman" w:hAnsi="Times New Roman" w:cs="Times New Roman"/>
          <w:sz w:val="24"/>
          <w:szCs w:val="24"/>
          <w:lang w:val="en-US"/>
        </w:rPr>
        <w:t>and</w:t>
      </w:r>
      <w:r w:rsidR="00107EF2" w:rsidRPr="004661AE">
        <w:rPr>
          <w:rFonts w:ascii="Times New Roman" w:hAnsi="Times New Roman" w:cs="Times New Roman"/>
          <w:sz w:val="24"/>
          <w:szCs w:val="24"/>
          <w:lang w:val="en-US"/>
        </w:rPr>
        <w:t xml:space="preserve"> </w:t>
      </w:r>
      <w:r w:rsidR="00672D87" w:rsidRPr="004661AE">
        <w:rPr>
          <w:rFonts w:ascii="Times New Roman" w:hAnsi="Times New Roman" w:cs="Times New Roman"/>
          <w:sz w:val="24"/>
          <w:szCs w:val="24"/>
          <w:lang w:val="en-US"/>
        </w:rPr>
        <w:t>physiological data</w:t>
      </w:r>
      <w:r w:rsidR="00672D87">
        <w:rPr>
          <w:rFonts w:ascii="Times New Roman" w:hAnsi="Times New Roman" w:cs="Times New Roman"/>
          <w:sz w:val="24"/>
          <w:szCs w:val="24"/>
          <w:lang w:val="en-US"/>
        </w:rPr>
        <w:t xml:space="preserve"> </w:t>
      </w:r>
      <w:r w:rsidR="00C176E1">
        <w:rPr>
          <w:rFonts w:ascii="Times New Roman" w:hAnsi="Times New Roman" w:cs="Times New Roman"/>
          <w:sz w:val="24"/>
          <w:szCs w:val="24"/>
          <w:lang w:val="en-US"/>
        </w:rPr>
        <w:t xml:space="preserve">(e.g., </w:t>
      </w:r>
      <w:r w:rsidR="00C069E4">
        <w:rPr>
          <w:rFonts w:ascii="Times New Roman" w:hAnsi="Times New Roman" w:cs="Times New Roman"/>
          <w:sz w:val="24"/>
          <w:szCs w:val="24"/>
          <w:lang w:val="en-US"/>
        </w:rPr>
        <w:t>HR</w:t>
      </w:r>
      <w:r w:rsidR="00672D87">
        <w:rPr>
          <w:rFonts w:ascii="Times New Roman" w:hAnsi="Times New Roman" w:cs="Times New Roman"/>
          <w:sz w:val="24"/>
          <w:szCs w:val="24"/>
          <w:lang w:val="en-US"/>
        </w:rPr>
        <w:t>,</w:t>
      </w:r>
      <w:r w:rsidR="008D0E4A">
        <w:rPr>
          <w:rFonts w:ascii="Times New Roman" w:hAnsi="Times New Roman" w:cs="Times New Roman"/>
          <w:sz w:val="24"/>
          <w:szCs w:val="24"/>
          <w:lang w:val="en-US"/>
        </w:rPr>
        <w:t xml:space="preserve"> skin temperature</w:t>
      </w:r>
      <w:r w:rsidR="00C176E1">
        <w:rPr>
          <w:rFonts w:ascii="Times New Roman" w:hAnsi="Times New Roman" w:cs="Times New Roman"/>
          <w:sz w:val="24"/>
          <w:szCs w:val="24"/>
          <w:lang w:val="en-US"/>
        </w:rPr>
        <w:t>).</w:t>
      </w:r>
      <w:r w:rsidR="00143352">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The general public is thus offered the opportunity to use low-cost, lightweight devices </w:t>
      </w:r>
      <w:r w:rsidR="00B91D3C">
        <w:rPr>
          <w:rFonts w:ascii="Times New Roman" w:hAnsi="Times New Roman" w:cs="Times New Roman"/>
          <w:sz w:val="24"/>
          <w:szCs w:val="24"/>
          <w:lang w:val="en-US"/>
        </w:rPr>
        <w:t>to</w:t>
      </w:r>
      <w:r w:rsidR="00B91D3C" w:rsidRPr="007247B9">
        <w:rPr>
          <w:rFonts w:ascii="Times New Roman" w:hAnsi="Times New Roman" w:cs="Times New Roman"/>
          <w:sz w:val="24"/>
          <w:szCs w:val="24"/>
          <w:lang w:val="en-US"/>
        </w:rPr>
        <w:t xml:space="preserve"> </w:t>
      </w:r>
      <w:r w:rsidR="00B91D3C">
        <w:rPr>
          <w:rFonts w:ascii="Times New Roman" w:hAnsi="Times New Roman" w:cs="Times New Roman"/>
          <w:sz w:val="24"/>
          <w:szCs w:val="24"/>
          <w:lang w:val="en-US"/>
        </w:rPr>
        <w:t xml:space="preserve">monitor their </w:t>
      </w:r>
      <w:r w:rsidR="00B91D3C" w:rsidRPr="007247B9">
        <w:rPr>
          <w:rFonts w:ascii="Times New Roman" w:hAnsi="Times New Roman" w:cs="Times New Roman"/>
          <w:sz w:val="24"/>
          <w:szCs w:val="24"/>
          <w:lang w:val="en-US"/>
        </w:rPr>
        <w:t xml:space="preserve">physical activity </w:t>
      </w:r>
      <w:r w:rsidR="00B91D3C">
        <w:rPr>
          <w:rFonts w:ascii="Times New Roman" w:hAnsi="Times New Roman" w:cs="Times New Roman"/>
          <w:sz w:val="24"/>
          <w:szCs w:val="24"/>
          <w:lang w:val="en-US"/>
        </w:rPr>
        <w:t>and health routines</w:t>
      </w:r>
      <w:r w:rsidR="00B91D3C" w:rsidRPr="00D545AB">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in their everyday </w:t>
      </w:r>
      <w:r w:rsidR="007A2A8C">
        <w:rPr>
          <w:rFonts w:ascii="Times New Roman" w:hAnsi="Times New Roman" w:cs="Times New Roman"/>
          <w:sz w:val="24"/>
          <w:szCs w:val="24"/>
          <w:lang w:val="en-US"/>
        </w:rPr>
        <w:t>life</w:t>
      </w:r>
      <w:r w:rsidR="008338F0">
        <w:rPr>
          <w:rFonts w:ascii="Times New Roman" w:hAnsi="Times New Roman" w:cs="Times New Roman"/>
          <w:sz w:val="24"/>
          <w:szCs w:val="24"/>
          <w:lang w:val="en-US"/>
        </w:rPr>
        <w:t xml:space="preserve">. </w:t>
      </w:r>
      <w:r w:rsidR="00ED552F" w:rsidRPr="00ED552F">
        <w:rPr>
          <w:rFonts w:ascii="Times New Roman" w:hAnsi="Times New Roman" w:cs="Times New Roman"/>
          <w:sz w:val="24"/>
          <w:szCs w:val="24"/>
          <w:lang w:val="en-US"/>
        </w:rPr>
        <w:t xml:space="preserve">In contrast to occasional clinical observations, they </w:t>
      </w:r>
      <w:r w:rsidR="00803A80">
        <w:rPr>
          <w:rFonts w:ascii="Times New Roman" w:hAnsi="Times New Roman" w:cs="Times New Roman"/>
          <w:sz w:val="24"/>
          <w:szCs w:val="24"/>
          <w:lang w:val="en-US"/>
        </w:rPr>
        <w:t>allow</w:t>
      </w:r>
      <w:r w:rsidR="00ED552F" w:rsidRPr="00ED552F">
        <w:rPr>
          <w:rFonts w:ascii="Times New Roman" w:hAnsi="Times New Roman" w:cs="Times New Roman"/>
          <w:sz w:val="24"/>
          <w:szCs w:val="24"/>
          <w:lang w:val="en-US"/>
        </w:rPr>
        <w:t xml:space="preserve"> the collection of big data over a </w:t>
      </w:r>
      <w:r w:rsidR="008E286F">
        <w:rPr>
          <w:rFonts w:ascii="Times New Roman" w:hAnsi="Times New Roman" w:cs="Times New Roman"/>
          <w:sz w:val="24"/>
          <w:szCs w:val="24"/>
          <w:lang w:val="en-US"/>
        </w:rPr>
        <w:t xml:space="preserve">longer </w:t>
      </w:r>
      <w:r w:rsidR="00592A47">
        <w:rPr>
          <w:rFonts w:ascii="Times New Roman" w:hAnsi="Times New Roman" w:cs="Times New Roman"/>
          <w:sz w:val="24"/>
          <w:szCs w:val="24"/>
          <w:lang w:val="en-US"/>
        </w:rPr>
        <w:t>period</w:t>
      </w:r>
      <w:r w:rsidR="0060425A">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 xml:space="preserve">whereby wrist-worn </w:t>
      </w:r>
      <w:r w:rsidR="00C84F49">
        <w:rPr>
          <w:rFonts w:ascii="Times New Roman" w:hAnsi="Times New Roman" w:cs="Times New Roman"/>
          <w:sz w:val="24"/>
          <w:szCs w:val="24"/>
          <w:lang w:val="en-US"/>
        </w:rPr>
        <w:t>wearables</w:t>
      </w:r>
      <w:r w:rsidR="0060425A" w:rsidRPr="0060425A">
        <w:rPr>
          <w:rFonts w:ascii="Times New Roman" w:hAnsi="Times New Roman" w:cs="Times New Roman"/>
          <w:sz w:val="24"/>
          <w:szCs w:val="24"/>
          <w:lang w:val="en-US"/>
        </w:rPr>
        <w:t xml:space="preserve"> are less intrusive than complex </w:t>
      </w:r>
      <w:r w:rsidR="00C84F49">
        <w:rPr>
          <w:rFonts w:ascii="Times New Roman" w:hAnsi="Times New Roman" w:cs="Times New Roman"/>
          <w:sz w:val="24"/>
          <w:szCs w:val="24"/>
          <w:lang w:val="en-US"/>
        </w:rPr>
        <w:t xml:space="preserve">medical </w:t>
      </w:r>
      <w:r w:rsidR="0060425A" w:rsidRPr="0060425A">
        <w:rPr>
          <w:rFonts w:ascii="Times New Roman" w:hAnsi="Times New Roman" w:cs="Times New Roman"/>
          <w:sz w:val="24"/>
          <w:szCs w:val="24"/>
          <w:lang w:val="en-US"/>
        </w:rPr>
        <w:t xml:space="preserve">devices </w:t>
      </w:r>
      <w:r w:rsidR="00C84F49">
        <w:rPr>
          <w:rFonts w:ascii="Times New Roman" w:hAnsi="Times New Roman" w:cs="Times New Roman"/>
          <w:sz w:val="24"/>
          <w:szCs w:val="24"/>
          <w:lang w:val="en-US"/>
        </w:rPr>
        <w:t xml:space="preserve">(e.g., </w:t>
      </w:r>
      <w:r w:rsidR="009443AF">
        <w:rPr>
          <w:rFonts w:ascii="Times New Roman" w:hAnsi="Times New Roman" w:cs="Times New Roman"/>
          <w:sz w:val="24"/>
          <w:szCs w:val="24"/>
          <w:lang w:val="en-US"/>
        </w:rPr>
        <w:t>e</w:t>
      </w:r>
      <w:r w:rsidR="009443AF" w:rsidRPr="009443AF">
        <w:rPr>
          <w:rFonts w:ascii="Times New Roman" w:hAnsi="Times New Roman" w:cs="Times New Roman"/>
          <w:sz w:val="24"/>
          <w:szCs w:val="24"/>
          <w:lang w:val="en-US"/>
        </w:rPr>
        <w:t>lectrocardiogram</w:t>
      </w:r>
      <w:r w:rsidR="009443AF">
        <w:rPr>
          <w:rFonts w:ascii="Times New Roman" w:hAnsi="Times New Roman" w:cs="Times New Roman"/>
          <w:sz w:val="24"/>
          <w:szCs w:val="24"/>
          <w:lang w:val="en-US"/>
        </w:rPr>
        <w:t>s)</w:t>
      </w:r>
      <w:r w:rsidR="009443AF" w:rsidRPr="009443AF">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that have to be attached to the body</w:t>
      </w:r>
      <w:r w:rsidR="0060425A">
        <w:rPr>
          <w:rFonts w:ascii="Times New Roman" w:hAnsi="Times New Roman" w:cs="Times New Roman"/>
          <w:sz w:val="24"/>
          <w:szCs w:val="24"/>
          <w:lang w:val="en-US"/>
        </w:rPr>
        <w:t xml:space="preserve"> </w:t>
      </w:r>
      <w:r w:rsidR="001F5C7E">
        <w:rPr>
          <w:rFonts w:ascii="Times New Roman" w:hAnsi="Times New Roman" w:cs="Times New Roman"/>
          <w:sz w:val="24"/>
          <w:szCs w:val="24"/>
          <w:lang w:val="en-US"/>
        </w:rPr>
        <w:t>[@</w:t>
      </w:r>
      <w:r w:rsidR="001F5C7E" w:rsidRPr="001F5C7E">
        <w:rPr>
          <w:rFonts w:ascii="Times New Roman" w:hAnsi="Times New Roman" w:cs="Times New Roman"/>
          <w:sz w:val="24"/>
          <w:szCs w:val="24"/>
          <w:lang w:val="en-US"/>
        </w:rPr>
        <w:t>godfrey2018z</w:t>
      </w:r>
      <w:r w:rsidR="001F5C7E">
        <w:rPr>
          <w:rFonts w:ascii="Times New Roman" w:hAnsi="Times New Roman" w:cs="Times New Roman"/>
          <w:sz w:val="24"/>
          <w:szCs w:val="24"/>
          <w:lang w:val="en-US"/>
        </w:rPr>
        <w:t>].</w:t>
      </w:r>
      <w:r w:rsidR="00B96BA0">
        <w:rPr>
          <w:rFonts w:ascii="Times New Roman" w:hAnsi="Times New Roman" w:cs="Times New Roman"/>
          <w:sz w:val="24"/>
          <w:szCs w:val="24"/>
          <w:lang w:val="en-US"/>
        </w:rPr>
        <w:t xml:space="preserve"> </w:t>
      </w:r>
    </w:p>
    <w:p w14:paraId="4F0C4C8D" w14:textId="3B6C434D" w:rsidR="0095663A" w:rsidRDefault="00323C7A" w:rsidP="00D03B18">
      <w:pPr>
        <w:spacing w:line="360" w:lineRule="auto"/>
        <w:rPr>
          <w:rFonts w:ascii="Times New Roman" w:hAnsi="Times New Roman" w:cs="Times New Roman"/>
          <w:sz w:val="24"/>
          <w:szCs w:val="24"/>
          <w:lang w:val="en-US"/>
        </w:rPr>
      </w:pPr>
      <w:r w:rsidRPr="00EA4D55">
        <w:rPr>
          <w:rFonts w:ascii="Times New Roman" w:hAnsi="Times New Roman" w:cs="Times New Roman"/>
          <w:sz w:val="24"/>
          <w:szCs w:val="24"/>
          <w:lang w:val="en-US"/>
        </w:rPr>
        <w:t xml:space="preserve">The use of wearables has already been investigated </w:t>
      </w:r>
      <w:r>
        <w:rPr>
          <w:rFonts w:ascii="Times New Roman" w:hAnsi="Times New Roman" w:cs="Times New Roman"/>
          <w:sz w:val="24"/>
          <w:szCs w:val="24"/>
          <w:lang w:val="en-US"/>
        </w:rPr>
        <w:t>across a wide range of domains</w:t>
      </w:r>
      <w:r w:rsidRPr="00EA4D55">
        <w:rPr>
          <w:rFonts w:ascii="Times New Roman" w:hAnsi="Times New Roman" w:cs="Times New Roman"/>
          <w:sz w:val="24"/>
          <w:szCs w:val="24"/>
          <w:lang w:val="en-US"/>
        </w:rPr>
        <w:t xml:space="preserve">, such as </w:t>
      </w:r>
      <w:r>
        <w:rPr>
          <w:rFonts w:ascii="Times New Roman" w:hAnsi="Times New Roman" w:cs="Times New Roman"/>
          <w:sz w:val="24"/>
          <w:szCs w:val="24"/>
          <w:lang w:val="en-US"/>
        </w:rPr>
        <w:t>medic</w:t>
      </w:r>
      <w:r w:rsidR="00453482">
        <w:rPr>
          <w:rFonts w:ascii="Times New Roman" w:hAnsi="Times New Roman" w:cs="Times New Roman"/>
          <w:sz w:val="24"/>
          <w:szCs w:val="24"/>
          <w:lang w:val="en-US"/>
        </w:rPr>
        <w:t>ine</w:t>
      </w:r>
      <w:r>
        <w:rPr>
          <w:rFonts w:ascii="Times New Roman" w:hAnsi="Times New Roman" w:cs="Times New Roman"/>
          <w:sz w:val="24"/>
          <w:szCs w:val="24"/>
          <w:lang w:val="en-US"/>
        </w:rPr>
        <w:t xml:space="preserve"> [@</w:t>
      </w:r>
      <w:r w:rsidRPr="00197F54">
        <w:rPr>
          <w:rFonts w:ascii="Times New Roman" w:hAnsi="Times New Roman" w:cs="Times New Roman"/>
          <w:sz w:val="24"/>
          <w:szCs w:val="24"/>
          <w:lang w:val="en-US"/>
        </w:rPr>
        <w:t>hughes2023wearable</w:t>
      </w:r>
      <w:r>
        <w:rPr>
          <w:rFonts w:ascii="Times New Roman" w:hAnsi="Times New Roman" w:cs="Times New Roman"/>
          <w:sz w:val="24"/>
          <w:szCs w:val="24"/>
          <w:lang w:val="en-US"/>
        </w:rPr>
        <w:t>; @</w:t>
      </w:r>
      <w:r w:rsidRPr="005E16F5">
        <w:rPr>
          <w:rFonts w:ascii="Times New Roman" w:hAnsi="Times New Roman" w:cs="Times New Roman"/>
          <w:sz w:val="24"/>
          <w:szCs w:val="24"/>
          <w:lang w:val="en-US"/>
        </w:rPr>
        <w:t>yetisen2018wearables</w:t>
      </w:r>
      <w:r>
        <w:rPr>
          <w:rFonts w:ascii="Times New Roman" w:hAnsi="Times New Roman" w:cs="Times New Roman"/>
          <w:sz w:val="24"/>
          <w:szCs w:val="24"/>
          <w:lang w:val="en-US"/>
        </w:rPr>
        <w:t>], sports [@</w:t>
      </w:r>
      <w:r w:rsidRPr="00131F9F">
        <w:rPr>
          <w:rFonts w:ascii="Times New Roman" w:hAnsi="Times New Roman" w:cs="Times New Roman"/>
          <w:sz w:val="24"/>
          <w:szCs w:val="24"/>
          <w:lang w:val="en-US"/>
        </w:rPr>
        <w:t>secckin2023review</w:t>
      </w:r>
      <w:r>
        <w:rPr>
          <w:rFonts w:ascii="Times New Roman" w:hAnsi="Times New Roman" w:cs="Times New Roman"/>
          <w:sz w:val="24"/>
          <w:szCs w:val="24"/>
          <w:lang w:val="en-US"/>
        </w:rPr>
        <w:t>; @</w:t>
      </w:r>
      <w:r w:rsidRPr="00B20AD3">
        <w:rPr>
          <w:rFonts w:ascii="Times New Roman" w:hAnsi="Times New Roman" w:cs="Times New Roman"/>
          <w:sz w:val="24"/>
          <w:szCs w:val="24"/>
          <w:lang w:val="en-US"/>
        </w:rPr>
        <w:t xml:space="preserve"> </w:t>
      </w:r>
      <w:r w:rsidRPr="00F50415">
        <w:rPr>
          <w:rFonts w:ascii="Times New Roman" w:hAnsi="Times New Roman" w:cs="Times New Roman"/>
          <w:sz w:val="24"/>
          <w:szCs w:val="24"/>
          <w:lang w:val="en-US"/>
        </w:rPr>
        <w:t>adesida2019exploring</w:t>
      </w:r>
      <w:r>
        <w:rPr>
          <w:rFonts w:ascii="Times New Roman" w:hAnsi="Times New Roman" w:cs="Times New Roman"/>
          <w:sz w:val="24"/>
          <w:szCs w:val="24"/>
          <w:lang w:val="en-US"/>
        </w:rPr>
        <w:t xml:space="preserve">] or </w:t>
      </w:r>
      <w:r w:rsidR="009832D6">
        <w:rPr>
          <w:rFonts w:ascii="Times New Roman" w:hAnsi="Times New Roman" w:cs="Times New Roman"/>
          <w:sz w:val="24"/>
          <w:szCs w:val="24"/>
          <w:lang w:val="en-US"/>
        </w:rPr>
        <w:t>entertainment [</w:t>
      </w:r>
      <w:r w:rsidR="004A1C41">
        <w:rPr>
          <w:rFonts w:ascii="Times New Roman" w:hAnsi="Times New Roman" w:cs="Times New Roman"/>
          <w:sz w:val="24"/>
          <w:szCs w:val="24"/>
          <w:lang w:val="en-US"/>
        </w:rPr>
        <w:t>@</w:t>
      </w:r>
      <w:r w:rsidR="004A1C41" w:rsidRPr="004A1C41">
        <w:rPr>
          <w:rFonts w:ascii="Times New Roman" w:hAnsi="Times New Roman" w:cs="Times New Roman"/>
          <w:sz w:val="24"/>
          <w:szCs w:val="24"/>
          <w:lang w:val="en-US"/>
        </w:rPr>
        <w:t>helmer2009smart</w:t>
      </w:r>
      <w:r w:rsidR="004A1C41">
        <w:rPr>
          <w:rFonts w:ascii="Times New Roman" w:hAnsi="Times New Roman" w:cs="Times New Roman"/>
          <w:sz w:val="24"/>
          <w:szCs w:val="24"/>
          <w:lang w:val="en-US"/>
        </w:rPr>
        <w:t>; @</w:t>
      </w:r>
      <w:r w:rsidR="00A64D0C" w:rsidRPr="00A64D0C">
        <w:rPr>
          <w:rFonts w:ascii="Times New Roman" w:hAnsi="Times New Roman" w:cs="Times New Roman"/>
          <w:sz w:val="24"/>
          <w:szCs w:val="24"/>
          <w:lang w:val="en-US"/>
        </w:rPr>
        <w:t>cciccek2015wearable</w:t>
      </w:r>
      <w:r w:rsidR="00A64D0C">
        <w:rPr>
          <w:rFonts w:ascii="Times New Roman" w:hAnsi="Times New Roman" w:cs="Times New Roman"/>
          <w:sz w:val="24"/>
          <w:szCs w:val="24"/>
          <w:lang w:val="en-US"/>
        </w:rPr>
        <w:t>].</w:t>
      </w:r>
      <w:r w:rsidR="000B4684">
        <w:rPr>
          <w:rFonts w:ascii="Times New Roman" w:hAnsi="Times New Roman" w:cs="Times New Roman"/>
          <w:sz w:val="24"/>
          <w:szCs w:val="24"/>
          <w:lang w:val="en-US"/>
        </w:rPr>
        <w:t xml:space="preserve"> In </w:t>
      </w:r>
      <w:r w:rsidR="001203C1" w:rsidRPr="000B4684">
        <w:rPr>
          <w:rFonts w:ascii="Times New Roman" w:hAnsi="Times New Roman" w:cs="Times New Roman"/>
          <w:sz w:val="24"/>
          <w:szCs w:val="24"/>
          <w:lang w:val="en-US"/>
        </w:rPr>
        <w:t>education</w:t>
      </w:r>
      <w:r w:rsidR="002642A8" w:rsidRPr="000B4684">
        <w:rPr>
          <w:rFonts w:ascii="Times New Roman" w:hAnsi="Times New Roman" w:cs="Times New Roman"/>
          <w:sz w:val="24"/>
          <w:szCs w:val="24"/>
          <w:lang w:val="en-US"/>
        </w:rPr>
        <w:t>al conte</w:t>
      </w:r>
      <w:r w:rsidR="000B4684" w:rsidRPr="000B4684">
        <w:rPr>
          <w:rFonts w:ascii="Times New Roman" w:hAnsi="Times New Roman" w:cs="Times New Roman"/>
          <w:sz w:val="24"/>
          <w:szCs w:val="24"/>
          <w:lang w:val="en-US"/>
        </w:rPr>
        <w:t>xt</w:t>
      </w:r>
      <w:r w:rsidR="00226557">
        <w:rPr>
          <w:rFonts w:ascii="Times New Roman" w:hAnsi="Times New Roman" w:cs="Times New Roman"/>
          <w:sz w:val="24"/>
          <w:szCs w:val="24"/>
          <w:lang w:val="en-US"/>
        </w:rPr>
        <w:t>s</w:t>
      </w:r>
      <w:r w:rsidR="000B4684">
        <w:rPr>
          <w:rFonts w:ascii="Times New Roman" w:hAnsi="Times New Roman" w:cs="Times New Roman"/>
          <w:sz w:val="24"/>
          <w:szCs w:val="24"/>
          <w:lang w:val="en-US"/>
        </w:rPr>
        <w:t xml:space="preserve">, </w:t>
      </w:r>
      <w:r w:rsidR="00A348F9">
        <w:rPr>
          <w:rFonts w:ascii="Times New Roman" w:hAnsi="Times New Roman" w:cs="Times New Roman"/>
          <w:sz w:val="24"/>
          <w:szCs w:val="24"/>
          <w:lang w:val="en-US"/>
        </w:rPr>
        <w:t xml:space="preserve">research </w:t>
      </w:r>
      <w:r w:rsidR="0033598B">
        <w:rPr>
          <w:rFonts w:ascii="Times New Roman" w:hAnsi="Times New Roman" w:cs="Times New Roman"/>
          <w:sz w:val="24"/>
          <w:szCs w:val="24"/>
          <w:lang w:val="en-US"/>
        </w:rPr>
        <w:t xml:space="preserve">about </w:t>
      </w:r>
      <w:r w:rsidR="00A3216A">
        <w:rPr>
          <w:rFonts w:ascii="Times New Roman" w:hAnsi="Times New Roman" w:cs="Times New Roman"/>
          <w:sz w:val="24"/>
          <w:szCs w:val="24"/>
          <w:lang w:val="en-US"/>
        </w:rPr>
        <w:t xml:space="preserve">the use of wearables is </w:t>
      </w:r>
      <w:r w:rsidR="00A348F9">
        <w:rPr>
          <w:rFonts w:ascii="Times New Roman" w:hAnsi="Times New Roman" w:cs="Times New Roman"/>
          <w:sz w:val="24"/>
          <w:szCs w:val="24"/>
          <w:lang w:val="en-US"/>
        </w:rPr>
        <w:t>meager</w:t>
      </w:r>
      <w:r w:rsidR="00EC79DF">
        <w:rPr>
          <w:rFonts w:ascii="Times New Roman" w:hAnsi="Times New Roman" w:cs="Times New Roman"/>
          <w:sz w:val="24"/>
          <w:szCs w:val="24"/>
          <w:lang w:val="en-US"/>
        </w:rPr>
        <w:t xml:space="preserve"> </w:t>
      </w:r>
      <w:r w:rsidR="00DB665B">
        <w:rPr>
          <w:rFonts w:ascii="Times New Roman" w:hAnsi="Times New Roman" w:cs="Times New Roman"/>
          <w:sz w:val="24"/>
          <w:szCs w:val="24"/>
          <w:lang w:val="en-US"/>
        </w:rPr>
        <w:t>[@</w:t>
      </w:r>
      <w:r w:rsidR="00DB665B" w:rsidRPr="000B6BA5">
        <w:rPr>
          <w:rFonts w:ascii="Times New Roman" w:hAnsi="Times New Roman" w:cs="Times New Roman"/>
          <w:sz w:val="24"/>
          <w:szCs w:val="24"/>
          <w:lang w:val="en-US"/>
        </w:rPr>
        <w:t>de2017towards</w:t>
      </w:r>
      <w:r w:rsidR="00DB665B">
        <w:rPr>
          <w:rFonts w:ascii="Times New Roman" w:hAnsi="Times New Roman" w:cs="Times New Roman"/>
          <w:sz w:val="24"/>
          <w:szCs w:val="24"/>
          <w:lang w:val="en-US"/>
        </w:rPr>
        <w:t>]</w:t>
      </w:r>
      <w:r w:rsidR="0033598B">
        <w:rPr>
          <w:rFonts w:ascii="Times New Roman" w:hAnsi="Times New Roman" w:cs="Times New Roman"/>
          <w:sz w:val="24"/>
          <w:szCs w:val="24"/>
          <w:lang w:val="en-US"/>
        </w:rPr>
        <w:t xml:space="preserve">. </w:t>
      </w:r>
    </w:p>
    <w:p w14:paraId="693BA91F" w14:textId="40BA5D7F" w:rsidR="000356B7" w:rsidRDefault="0033598B" w:rsidP="000356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380BBD" w:rsidRPr="00380BBD">
        <w:rPr>
          <w:rFonts w:ascii="Times New Roman" w:hAnsi="Times New Roman" w:cs="Times New Roman"/>
          <w:sz w:val="24"/>
          <w:szCs w:val="24"/>
          <w:lang w:val="en-US"/>
        </w:rPr>
        <w:t xml:space="preserve">hile there </w:t>
      </w:r>
      <w:r>
        <w:rPr>
          <w:rFonts w:ascii="Times New Roman" w:hAnsi="Times New Roman" w:cs="Times New Roman"/>
          <w:sz w:val="24"/>
          <w:szCs w:val="24"/>
          <w:lang w:val="en-US"/>
        </w:rPr>
        <w:t xml:space="preserve">are studies </w:t>
      </w:r>
      <w:r w:rsidR="00380BBD" w:rsidRPr="00380BBD">
        <w:rPr>
          <w:rFonts w:ascii="Times New Roman" w:hAnsi="Times New Roman" w:cs="Times New Roman"/>
          <w:sz w:val="24"/>
          <w:szCs w:val="24"/>
          <w:lang w:val="en-US"/>
        </w:rPr>
        <w:t>on how wearables can be used in the educational context to support teachers in monitoring student activity in the classroom</w:t>
      </w:r>
      <w:r w:rsidR="00380BBD">
        <w:rPr>
          <w:rFonts w:ascii="Times New Roman" w:hAnsi="Times New Roman" w:cs="Times New Roman"/>
          <w:sz w:val="24"/>
          <w:szCs w:val="24"/>
          <w:lang w:val="en-US"/>
        </w:rPr>
        <w:t xml:space="preserve"> [@</w:t>
      </w:r>
      <w:r w:rsidR="0011586D" w:rsidRPr="0011586D">
        <w:rPr>
          <w:rFonts w:ascii="Times New Roman" w:hAnsi="Times New Roman" w:cs="Times New Roman"/>
          <w:sz w:val="24"/>
          <w:szCs w:val="24"/>
          <w:lang w:val="en-US"/>
        </w:rPr>
        <w:t>quintana2016keeping</w:t>
      </w:r>
      <w:r w:rsidR="0011586D">
        <w:rPr>
          <w:rFonts w:ascii="Times New Roman" w:hAnsi="Times New Roman" w:cs="Times New Roman"/>
          <w:sz w:val="24"/>
          <w:szCs w:val="24"/>
          <w:lang w:val="en-US"/>
        </w:rPr>
        <w:t xml:space="preserve">; </w:t>
      </w:r>
      <w:r w:rsidR="000B6BA5">
        <w:rPr>
          <w:rFonts w:ascii="Times New Roman" w:hAnsi="Times New Roman" w:cs="Times New Roman"/>
          <w:sz w:val="24"/>
          <w:szCs w:val="24"/>
          <w:lang w:val="en-US"/>
        </w:rPr>
        <w:t>@</w:t>
      </w:r>
      <w:r w:rsidR="000B6BA5" w:rsidRPr="000B6BA5">
        <w:rPr>
          <w:rFonts w:ascii="Times New Roman" w:hAnsi="Times New Roman" w:cs="Times New Roman"/>
          <w:sz w:val="24"/>
          <w:szCs w:val="24"/>
          <w:lang w:val="en-US"/>
        </w:rPr>
        <w:t>de2017towards</w:t>
      </w:r>
      <w:r w:rsidR="0011586D">
        <w:rPr>
          <w:rFonts w:ascii="Times New Roman" w:hAnsi="Times New Roman" w:cs="Times New Roman"/>
          <w:sz w:val="24"/>
          <w:szCs w:val="24"/>
          <w:lang w:val="en-US"/>
        </w:rPr>
        <w:t>]</w:t>
      </w:r>
      <w:r w:rsidR="00380BBD" w:rsidRPr="00380BBD">
        <w:rPr>
          <w:rFonts w:ascii="Times New Roman" w:hAnsi="Times New Roman" w:cs="Times New Roman"/>
          <w:sz w:val="24"/>
          <w:szCs w:val="24"/>
          <w:lang w:val="en-US"/>
        </w:rPr>
        <w:t xml:space="preserve">, there is a research gap on the use of </w:t>
      </w:r>
      <w:r w:rsidR="00AC50FB">
        <w:rPr>
          <w:rFonts w:ascii="Times New Roman" w:hAnsi="Times New Roman" w:cs="Times New Roman"/>
          <w:sz w:val="24"/>
          <w:szCs w:val="24"/>
          <w:lang w:val="en-US"/>
        </w:rPr>
        <w:t xml:space="preserve">wrist-worn wearables </w:t>
      </w:r>
      <w:r w:rsidR="00380BBD" w:rsidRPr="00380BBD">
        <w:rPr>
          <w:rFonts w:ascii="Times New Roman" w:hAnsi="Times New Roman" w:cs="Times New Roman"/>
          <w:sz w:val="24"/>
          <w:szCs w:val="24"/>
          <w:lang w:val="en-US"/>
        </w:rPr>
        <w:t xml:space="preserve">by teachers. </w:t>
      </w:r>
      <w:r w:rsidR="00B77B01" w:rsidRPr="00B77B01">
        <w:rPr>
          <w:rFonts w:ascii="Times New Roman" w:hAnsi="Times New Roman" w:cs="Times New Roman"/>
          <w:sz w:val="24"/>
          <w:szCs w:val="24"/>
          <w:lang w:val="en-US"/>
        </w:rPr>
        <w:t xml:space="preserve">Especially wrist-based fitness trackers, which are being used by </w:t>
      </w:r>
      <w:r w:rsidR="0092355B">
        <w:rPr>
          <w:rFonts w:ascii="Times New Roman" w:hAnsi="Times New Roman" w:cs="Times New Roman"/>
          <w:sz w:val="24"/>
          <w:szCs w:val="24"/>
          <w:lang w:val="en-US"/>
        </w:rPr>
        <w:t>a</w:t>
      </w:r>
      <w:r w:rsidR="00B77B01" w:rsidRPr="00B77B01">
        <w:rPr>
          <w:rFonts w:ascii="Times New Roman" w:hAnsi="Times New Roman" w:cs="Times New Roman"/>
          <w:sz w:val="24"/>
          <w:szCs w:val="24"/>
          <w:lang w:val="en-US"/>
        </w:rPr>
        <w:t xml:space="preserve"> majority of the population, could offer the possibility of analyzing </w:t>
      </w:r>
      <w:r w:rsidR="00845B1F">
        <w:rPr>
          <w:rFonts w:ascii="Times New Roman" w:hAnsi="Times New Roman" w:cs="Times New Roman"/>
          <w:sz w:val="24"/>
          <w:szCs w:val="24"/>
          <w:lang w:val="en-US"/>
        </w:rPr>
        <w:t>p</w:t>
      </w:r>
      <w:r w:rsidR="00845B1F" w:rsidRPr="00D03B18">
        <w:rPr>
          <w:rFonts w:ascii="Times New Roman" w:hAnsi="Times New Roman" w:cs="Times New Roman"/>
          <w:sz w:val="24"/>
          <w:szCs w:val="24"/>
          <w:lang w:val="en-US"/>
        </w:rPr>
        <w:t xml:space="preserve">hysiological </w:t>
      </w:r>
      <w:r w:rsidR="00B77B01" w:rsidRPr="00B77B01">
        <w:rPr>
          <w:rFonts w:ascii="Times New Roman" w:hAnsi="Times New Roman" w:cs="Times New Roman"/>
          <w:sz w:val="24"/>
          <w:szCs w:val="24"/>
          <w:lang w:val="en-US"/>
        </w:rPr>
        <w:t>parameters</w:t>
      </w:r>
      <w:r w:rsidR="005A443D">
        <w:rPr>
          <w:rFonts w:ascii="Times New Roman" w:hAnsi="Times New Roman" w:cs="Times New Roman"/>
          <w:sz w:val="24"/>
          <w:szCs w:val="24"/>
          <w:lang w:val="en-US"/>
        </w:rPr>
        <w:t xml:space="preserve"> </w:t>
      </w:r>
      <w:r w:rsidR="00FB19B5" w:rsidRPr="00FB19B5">
        <w:rPr>
          <w:rFonts w:ascii="Times New Roman" w:hAnsi="Times New Roman" w:cs="Times New Roman"/>
          <w:sz w:val="24"/>
          <w:szCs w:val="24"/>
          <w:lang w:val="en-US"/>
        </w:rPr>
        <w:t>to gain deeper insights into the stress and strain experienced by teachers</w:t>
      </w:r>
      <w:r w:rsidR="007D3E75">
        <w:rPr>
          <w:rFonts w:ascii="Times New Roman" w:hAnsi="Times New Roman" w:cs="Times New Roman"/>
          <w:sz w:val="24"/>
          <w:szCs w:val="24"/>
          <w:lang w:val="en-US"/>
        </w:rPr>
        <w:t>.</w:t>
      </w:r>
      <w:r w:rsidR="00970A38">
        <w:rPr>
          <w:rFonts w:ascii="Times New Roman" w:hAnsi="Times New Roman" w:cs="Times New Roman"/>
          <w:sz w:val="24"/>
          <w:szCs w:val="24"/>
          <w:lang w:val="en-US"/>
        </w:rPr>
        <w:t xml:space="preserve"> </w:t>
      </w:r>
      <w:r w:rsidR="00460F11">
        <w:rPr>
          <w:rFonts w:ascii="Times New Roman" w:hAnsi="Times New Roman" w:cs="Times New Roman"/>
          <w:sz w:val="24"/>
          <w:szCs w:val="24"/>
          <w:lang w:val="en-US"/>
        </w:rPr>
        <w:t xml:space="preserve">HR measurements </w:t>
      </w:r>
      <w:r w:rsidR="00460F11" w:rsidRPr="00A039DF">
        <w:rPr>
          <w:rFonts w:ascii="Times New Roman" w:hAnsi="Times New Roman" w:cs="Times New Roman"/>
          <w:sz w:val="24"/>
          <w:szCs w:val="24"/>
          <w:lang w:val="en-US"/>
        </w:rPr>
        <w:t xml:space="preserve">as a parameter </w:t>
      </w:r>
      <w:r w:rsidR="00460F11">
        <w:rPr>
          <w:rFonts w:ascii="Times New Roman" w:hAnsi="Times New Roman" w:cs="Times New Roman"/>
          <w:sz w:val="24"/>
          <w:szCs w:val="24"/>
          <w:lang w:val="en-US"/>
        </w:rPr>
        <w:t>–</w:t>
      </w:r>
      <w:r w:rsidR="00460F11" w:rsidRPr="00A039DF">
        <w:rPr>
          <w:rFonts w:ascii="Times New Roman" w:hAnsi="Times New Roman" w:cs="Times New Roman"/>
          <w:sz w:val="24"/>
          <w:szCs w:val="24"/>
          <w:lang w:val="en-US"/>
        </w:rPr>
        <w:t xml:space="preserve"> measured by most fitness trackers</w:t>
      </w:r>
      <w:r w:rsidR="00460F11">
        <w:rPr>
          <w:rFonts w:ascii="Times New Roman" w:hAnsi="Times New Roman" w:cs="Times New Roman"/>
          <w:sz w:val="24"/>
          <w:szCs w:val="24"/>
          <w:lang w:val="en-US"/>
        </w:rPr>
        <w:t xml:space="preserve"> – are</w:t>
      </w:r>
      <w:r w:rsidR="00460F11" w:rsidRPr="00D03B18">
        <w:rPr>
          <w:rFonts w:ascii="Times New Roman" w:hAnsi="Times New Roman" w:cs="Times New Roman"/>
          <w:sz w:val="24"/>
          <w:szCs w:val="24"/>
          <w:lang w:val="en-US"/>
        </w:rPr>
        <w:t xml:space="preserve"> becoming increasingly important in research on stress experience</w:t>
      </w:r>
      <w:r w:rsidR="00460F11">
        <w:rPr>
          <w:rFonts w:ascii="Times New Roman" w:hAnsi="Times New Roman" w:cs="Times New Roman"/>
          <w:sz w:val="24"/>
          <w:szCs w:val="24"/>
          <w:lang w:val="en-US"/>
        </w:rPr>
        <w:t xml:space="preserve"> as they </w:t>
      </w:r>
      <w:r w:rsidR="00460F11" w:rsidRPr="002E7588">
        <w:rPr>
          <w:rFonts w:ascii="Times New Roman" w:hAnsi="Times New Roman" w:cs="Times New Roman"/>
          <w:sz w:val="24"/>
          <w:szCs w:val="24"/>
          <w:lang w:val="en-US"/>
        </w:rPr>
        <w:t>offer insights into the cardiovascular system</w:t>
      </w:r>
      <w:r w:rsidR="00460F11">
        <w:rPr>
          <w:rFonts w:ascii="Times New Roman" w:hAnsi="Times New Roman" w:cs="Times New Roman"/>
          <w:sz w:val="24"/>
          <w:szCs w:val="24"/>
          <w:lang w:val="en-US"/>
        </w:rPr>
        <w:t>’</w:t>
      </w:r>
      <w:r w:rsidR="00460F11" w:rsidRPr="002E7588">
        <w:rPr>
          <w:rFonts w:ascii="Times New Roman" w:hAnsi="Times New Roman" w:cs="Times New Roman"/>
          <w:sz w:val="24"/>
          <w:szCs w:val="24"/>
          <w:lang w:val="en-US"/>
        </w:rPr>
        <w:t xml:space="preserve">s exertion levels in reaction to both </w:t>
      </w:r>
      <w:r w:rsidR="00460F11" w:rsidRPr="002E7588">
        <w:rPr>
          <w:rFonts w:ascii="Times New Roman" w:hAnsi="Times New Roman" w:cs="Times New Roman"/>
          <w:sz w:val="24"/>
          <w:szCs w:val="24"/>
          <w:lang w:val="en-US"/>
        </w:rPr>
        <w:lastRenderedPageBreak/>
        <w:t>physical and mental exertion</w:t>
      </w:r>
      <w:r w:rsidR="00460F11">
        <w:rPr>
          <w:rFonts w:ascii="Times New Roman" w:hAnsi="Times New Roman" w:cs="Times New Roman"/>
          <w:sz w:val="24"/>
          <w:szCs w:val="24"/>
          <w:lang w:val="en-US"/>
        </w:rPr>
        <w:t xml:space="preserve"> [@sammito2015guideline]. Stress or mental and physical strain are factors that directly influence HR and lead to an increase in it [@custodis2014heart]. </w:t>
      </w:r>
      <w:r w:rsidR="00460F11" w:rsidRPr="00D03B18">
        <w:rPr>
          <w:rFonts w:ascii="Times New Roman" w:hAnsi="Times New Roman" w:cs="Times New Roman"/>
          <w:sz w:val="24"/>
          <w:szCs w:val="24"/>
          <w:lang w:val="en-US"/>
        </w:rPr>
        <w:t xml:space="preserve">They represent an important </w:t>
      </w:r>
      <w:r w:rsidR="00460F11">
        <w:rPr>
          <w:rFonts w:ascii="Times New Roman" w:hAnsi="Times New Roman" w:cs="Times New Roman"/>
          <w:sz w:val="24"/>
          <w:szCs w:val="24"/>
          <w:lang w:val="en-US"/>
        </w:rPr>
        <w:t>physical and emotional stress indicator</w:t>
      </w:r>
      <w:r w:rsidR="00460F11" w:rsidRPr="00D03B18">
        <w:rPr>
          <w:rFonts w:ascii="Times New Roman" w:hAnsi="Times New Roman" w:cs="Times New Roman"/>
          <w:sz w:val="24"/>
          <w:szCs w:val="24"/>
          <w:lang w:val="en-US"/>
        </w:rPr>
        <w:t xml:space="preserve">, as </w:t>
      </w:r>
      <w:r w:rsidR="00460F11">
        <w:rPr>
          <w:rFonts w:ascii="Times New Roman" w:hAnsi="Times New Roman" w:cs="Times New Roman"/>
          <w:sz w:val="24"/>
          <w:szCs w:val="24"/>
          <w:lang w:val="en-US"/>
        </w:rPr>
        <w:t xml:space="preserve">an </w:t>
      </w:r>
      <w:r w:rsidR="00460F11" w:rsidRPr="00D03B18">
        <w:rPr>
          <w:rFonts w:ascii="Times New Roman" w:hAnsi="Times New Roman" w:cs="Times New Roman"/>
          <w:sz w:val="24"/>
          <w:szCs w:val="24"/>
          <w:lang w:val="en-US"/>
        </w:rPr>
        <w:t xml:space="preserve">increased workload is associated with increased HR [@sachs2014]. Furthermore, they allow a more objective recording of stress than </w:t>
      </w:r>
      <w:r w:rsidR="003400E2">
        <w:rPr>
          <w:rFonts w:ascii="Times New Roman" w:hAnsi="Times New Roman" w:cs="Times New Roman"/>
          <w:sz w:val="24"/>
          <w:szCs w:val="24"/>
          <w:lang w:val="en-US"/>
        </w:rPr>
        <w:t xml:space="preserve">for example </w:t>
      </w:r>
      <w:r w:rsidR="00460F11" w:rsidRPr="00D03B18">
        <w:rPr>
          <w:rFonts w:ascii="Times New Roman" w:hAnsi="Times New Roman" w:cs="Times New Roman"/>
          <w:sz w:val="24"/>
          <w:szCs w:val="24"/>
          <w:lang w:val="en-US"/>
        </w:rPr>
        <w:t xml:space="preserve">self-reports </w:t>
      </w:r>
      <w:r w:rsidR="00460F11">
        <w:rPr>
          <w:rFonts w:ascii="Times New Roman" w:hAnsi="Times New Roman" w:cs="Times New Roman"/>
          <w:sz w:val="24"/>
          <w:szCs w:val="24"/>
          <w:lang w:val="en-US"/>
        </w:rPr>
        <w:t xml:space="preserve">without interrupting the teaching process </w:t>
      </w:r>
      <w:r w:rsidR="00460F11" w:rsidRPr="00D03B18">
        <w:rPr>
          <w:rFonts w:ascii="Times New Roman" w:hAnsi="Times New Roman" w:cs="Times New Roman"/>
          <w:sz w:val="24"/>
          <w:szCs w:val="24"/>
          <w:lang w:val="en-US"/>
        </w:rPr>
        <w:t>[</w:t>
      </w:r>
      <w:r w:rsidR="00B16E4F" w:rsidRPr="001C0471">
        <w:rPr>
          <w:rFonts w:ascii="Times New Roman" w:hAnsi="Times New Roman" w:cs="Times New Roman"/>
          <w:sz w:val="24"/>
          <w:szCs w:val="24"/>
          <w:lang w:val="en-US"/>
        </w:rPr>
        <w:t>@donker2018</w:t>
      </w:r>
      <w:r w:rsidR="00B16E4F">
        <w:rPr>
          <w:rFonts w:ascii="Times New Roman" w:hAnsi="Times New Roman" w:cs="Times New Roman"/>
          <w:sz w:val="24"/>
          <w:szCs w:val="24"/>
          <w:lang w:val="en-US"/>
        </w:rPr>
        <w:t xml:space="preserve">; </w:t>
      </w:r>
      <w:r w:rsidR="00460F11" w:rsidRPr="00D03B18">
        <w:rPr>
          <w:rFonts w:ascii="Times New Roman" w:hAnsi="Times New Roman" w:cs="Times New Roman"/>
          <w:sz w:val="24"/>
          <w:szCs w:val="24"/>
          <w:lang w:val="en-US"/>
        </w:rPr>
        <w:t>@</w:t>
      </w:r>
      <w:commentRangeStart w:id="3"/>
      <w:r w:rsidR="00460F11" w:rsidRPr="00D03B18">
        <w:rPr>
          <w:rFonts w:ascii="Times New Roman" w:hAnsi="Times New Roman" w:cs="Times New Roman"/>
          <w:sz w:val="24"/>
          <w:szCs w:val="24"/>
          <w:lang w:val="en-US"/>
        </w:rPr>
        <w:t>runge2020</w:t>
      </w:r>
      <w:commentRangeEnd w:id="3"/>
      <w:r w:rsidR="00BF00F9">
        <w:rPr>
          <w:rStyle w:val="Kommentarzeichen"/>
        </w:rPr>
        <w:commentReference w:id="3"/>
      </w:r>
      <w:r w:rsidR="00460F11" w:rsidRPr="00D03B18">
        <w:rPr>
          <w:rFonts w:ascii="Times New Roman" w:hAnsi="Times New Roman" w:cs="Times New Roman"/>
          <w:sz w:val="24"/>
          <w:szCs w:val="24"/>
          <w:lang w:val="en-US"/>
        </w:rPr>
        <w:t xml:space="preserve">]. </w:t>
      </w:r>
    </w:p>
    <w:p w14:paraId="0DAD3458" w14:textId="0A5AF73B" w:rsidR="001B31A7" w:rsidRDefault="000356B7" w:rsidP="00027126">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 xml:space="preserve">To date, </w:t>
      </w:r>
      <w:r w:rsidR="00B75257">
        <w:rPr>
          <w:rFonts w:ascii="Times New Roman" w:hAnsi="Times New Roman" w:cs="Times New Roman"/>
          <w:sz w:val="24"/>
          <w:szCs w:val="24"/>
          <w:lang w:val="en-US"/>
        </w:rPr>
        <w:t xml:space="preserve">the </w:t>
      </w:r>
      <w:r w:rsidR="00B75257" w:rsidRPr="00B75257">
        <w:rPr>
          <w:rFonts w:ascii="Times New Roman" w:hAnsi="Times New Roman" w:cs="Times New Roman"/>
          <w:sz w:val="24"/>
          <w:szCs w:val="24"/>
          <w:lang w:val="en-US"/>
        </w:rPr>
        <w:t xml:space="preserve">studies measuring </w:t>
      </w:r>
      <w:r w:rsidR="00DF0488">
        <w:rPr>
          <w:rFonts w:ascii="Times New Roman" w:hAnsi="Times New Roman" w:cs="Times New Roman"/>
          <w:sz w:val="24"/>
          <w:szCs w:val="24"/>
          <w:lang w:val="en-US"/>
        </w:rPr>
        <w:t xml:space="preserve">teachers’ </w:t>
      </w:r>
      <w:r w:rsidR="00B75257">
        <w:rPr>
          <w:rFonts w:ascii="Times New Roman" w:hAnsi="Times New Roman" w:cs="Times New Roman"/>
          <w:sz w:val="24"/>
          <w:szCs w:val="24"/>
          <w:lang w:val="en-US"/>
        </w:rPr>
        <w:t>HR</w:t>
      </w:r>
      <w:r w:rsidR="00DF0488">
        <w:rPr>
          <w:rFonts w:ascii="Times New Roman" w:hAnsi="Times New Roman" w:cs="Times New Roman"/>
          <w:sz w:val="24"/>
          <w:szCs w:val="24"/>
          <w:lang w:val="en-US"/>
        </w:rPr>
        <w:t xml:space="preserve"> </w:t>
      </w:r>
      <w:r w:rsidR="00B75257" w:rsidRPr="00B75257">
        <w:rPr>
          <w:rFonts w:ascii="Times New Roman" w:hAnsi="Times New Roman" w:cs="Times New Roman"/>
          <w:sz w:val="24"/>
          <w:szCs w:val="24"/>
          <w:lang w:val="en-US"/>
        </w:rPr>
        <w:t xml:space="preserve">in teaching-learning </w:t>
      </w:r>
      <w:r w:rsidR="00BC0FA8">
        <w:rPr>
          <w:rFonts w:ascii="Times New Roman" w:hAnsi="Times New Roman" w:cs="Times New Roman"/>
          <w:sz w:val="24"/>
          <w:szCs w:val="24"/>
          <w:lang w:val="en-US"/>
        </w:rPr>
        <w:t>settings</w:t>
      </w:r>
      <w:r w:rsidR="00B75257" w:rsidRPr="00B75257">
        <w:rPr>
          <w:rFonts w:ascii="Times New Roman" w:hAnsi="Times New Roman" w:cs="Times New Roman"/>
          <w:sz w:val="24"/>
          <w:szCs w:val="24"/>
          <w:lang w:val="en-US"/>
        </w:rPr>
        <w:t xml:space="preserve"> mostly use very expensive and intrusive electrocardiographs</w:t>
      </w:r>
      <w:r w:rsidR="00BC0FA8">
        <w:rPr>
          <w:rFonts w:ascii="Times New Roman" w:hAnsi="Times New Roman" w:cs="Times New Roman"/>
          <w:sz w:val="24"/>
          <w:szCs w:val="24"/>
          <w:lang w:val="en-US"/>
        </w:rPr>
        <w:t xml:space="preserve"> [</w:t>
      </w:r>
      <w:r w:rsidR="00AB6BEA" w:rsidRPr="00AB6BEA">
        <w:rPr>
          <w:rFonts w:ascii="Times New Roman" w:hAnsi="Times New Roman" w:cs="Times New Roman"/>
          <w:sz w:val="24"/>
          <w:szCs w:val="24"/>
          <w:lang w:val="en-US"/>
        </w:rPr>
        <w:t>@sperka1995; @scheuch1997psychophysische; @donker2018; @junker2021</w:t>
      </w:r>
      <w:r w:rsidR="00AB6BEA">
        <w:rPr>
          <w:rFonts w:ascii="Times New Roman" w:hAnsi="Times New Roman" w:cs="Times New Roman"/>
          <w:sz w:val="24"/>
          <w:szCs w:val="24"/>
          <w:lang w:val="en-US"/>
        </w:rPr>
        <w:t xml:space="preserve">; </w:t>
      </w:r>
      <w:r w:rsidR="00AB6BEA" w:rsidRPr="00AB6BEA">
        <w:rPr>
          <w:rFonts w:ascii="Times New Roman" w:hAnsi="Times New Roman" w:cs="Times New Roman"/>
          <w:sz w:val="24"/>
          <w:szCs w:val="24"/>
          <w:lang w:val="en-US"/>
        </w:rPr>
        <w:t>@huang2022class</w:t>
      </w:r>
      <w:r w:rsidR="00AB6BEA">
        <w:rPr>
          <w:rFonts w:ascii="Times New Roman" w:hAnsi="Times New Roman" w:cs="Times New Roman"/>
          <w:sz w:val="24"/>
          <w:szCs w:val="24"/>
          <w:lang w:val="en-US"/>
        </w:rPr>
        <w:t>]</w:t>
      </w:r>
      <w:r w:rsidR="00E114B6">
        <w:rPr>
          <w:rFonts w:ascii="Times New Roman" w:hAnsi="Times New Roman" w:cs="Times New Roman"/>
          <w:sz w:val="24"/>
          <w:szCs w:val="24"/>
          <w:lang w:val="en-US"/>
        </w:rPr>
        <w:t>, revealing that</w:t>
      </w:r>
      <w:r w:rsidR="00571D37">
        <w:rPr>
          <w:rFonts w:ascii="Times New Roman" w:hAnsi="Times New Roman" w:cs="Times New Roman"/>
          <w:sz w:val="24"/>
          <w:szCs w:val="24"/>
          <w:lang w:val="en-US"/>
        </w:rPr>
        <w:t xml:space="preserve"> teacher-centered activities and typical stressors are leading to an increase in HR</w:t>
      </w:r>
      <w:r w:rsidR="00B75257" w:rsidRPr="00B75257">
        <w:rPr>
          <w:rFonts w:ascii="Times New Roman" w:hAnsi="Times New Roman" w:cs="Times New Roman"/>
          <w:sz w:val="24"/>
          <w:szCs w:val="24"/>
          <w:lang w:val="en-US"/>
        </w:rPr>
        <w:t>.</w:t>
      </w:r>
      <w:r w:rsidR="0023746D">
        <w:rPr>
          <w:rFonts w:ascii="Times New Roman" w:hAnsi="Times New Roman" w:cs="Times New Roman"/>
          <w:sz w:val="24"/>
          <w:szCs w:val="24"/>
          <w:lang w:val="en-US"/>
        </w:rPr>
        <w:t xml:space="preserve"> </w:t>
      </w:r>
      <w:commentRangeStart w:id="4"/>
      <w:r w:rsidR="0023746D" w:rsidRPr="0023746D">
        <w:rPr>
          <w:rFonts w:ascii="Times New Roman" w:hAnsi="Times New Roman" w:cs="Times New Roman"/>
          <w:sz w:val="24"/>
          <w:szCs w:val="24"/>
          <w:lang w:val="en-US"/>
        </w:rPr>
        <w:t>@scheuch1997psychophysische</w:t>
      </w:r>
      <w:r w:rsidR="00571D37">
        <w:rPr>
          <w:rFonts w:ascii="Times New Roman" w:hAnsi="Times New Roman" w:cs="Times New Roman"/>
          <w:sz w:val="24"/>
          <w:szCs w:val="24"/>
          <w:lang w:val="en-US"/>
        </w:rPr>
        <w:t>, for example,</w:t>
      </w:r>
      <w:r w:rsidR="0023746D">
        <w:rPr>
          <w:rFonts w:ascii="Times New Roman" w:hAnsi="Times New Roman" w:cs="Times New Roman"/>
          <w:sz w:val="24"/>
          <w:szCs w:val="24"/>
          <w:lang w:val="en-US"/>
        </w:rPr>
        <w:t xml:space="preserve"> </w:t>
      </w:r>
      <w:r w:rsidR="0023746D" w:rsidRPr="0023746D">
        <w:rPr>
          <w:rFonts w:ascii="Times New Roman" w:hAnsi="Times New Roman" w:cs="Times New Roman"/>
          <w:sz w:val="24"/>
          <w:szCs w:val="24"/>
          <w:lang w:val="en-US"/>
        </w:rPr>
        <w:t>assessed the HR of 67 teachers during five real lessons, with results showing that the highest HR occurred during organizational activities, followed by teaching activities where the teacher directed the interaction.</w:t>
      </w:r>
      <w:r w:rsidR="00CF5469">
        <w:rPr>
          <w:rFonts w:ascii="Times New Roman" w:hAnsi="Times New Roman" w:cs="Times New Roman"/>
          <w:sz w:val="24"/>
          <w:szCs w:val="24"/>
          <w:lang w:val="en-US"/>
        </w:rPr>
        <w:t xml:space="preserve"> </w:t>
      </w:r>
      <w:commentRangeEnd w:id="4"/>
      <w:r w:rsidR="009C47F7">
        <w:rPr>
          <w:rStyle w:val="Kommentarzeichen"/>
        </w:rPr>
        <w:commentReference w:id="4"/>
      </w:r>
    </w:p>
    <w:p w14:paraId="2B75C58D" w14:textId="70714503" w:rsidR="00596BAB" w:rsidRDefault="001B31A7" w:rsidP="003430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w:t>
      </w:r>
      <w:r w:rsidR="00CF5469" w:rsidRPr="00CF5469">
        <w:rPr>
          <w:rFonts w:ascii="Times New Roman" w:hAnsi="Times New Roman" w:cs="Times New Roman"/>
          <w:sz w:val="24"/>
          <w:szCs w:val="24"/>
          <w:lang w:val="en-US"/>
        </w:rPr>
        <w:t xml:space="preserve">ther studies that have recorded </w:t>
      </w:r>
      <w:r w:rsidR="00CF5469">
        <w:rPr>
          <w:rFonts w:ascii="Times New Roman" w:hAnsi="Times New Roman" w:cs="Times New Roman"/>
          <w:sz w:val="24"/>
          <w:szCs w:val="24"/>
          <w:lang w:val="en-US"/>
        </w:rPr>
        <w:t>HR</w:t>
      </w:r>
      <w:r w:rsidR="00CF5469" w:rsidRPr="00CF5469">
        <w:rPr>
          <w:rFonts w:ascii="Times New Roman" w:hAnsi="Times New Roman" w:cs="Times New Roman"/>
          <w:sz w:val="24"/>
          <w:szCs w:val="24"/>
          <w:lang w:val="en-US"/>
        </w:rPr>
        <w:t xml:space="preserve"> </w:t>
      </w:r>
      <w:r w:rsidR="003430D4">
        <w:rPr>
          <w:rFonts w:ascii="Times New Roman" w:hAnsi="Times New Roman" w:cs="Times New Roman"/>
          <w:sz w:val="24"/>
          <w:szCs w:val="24"/>
          <w:lang w:val="en-US"/>
        </w:rPr>
        <w:t>using wearable</w:t>
      </w:r>
      <w:r w:rsidR="00596BAB">
        <w:rPr>
          <w:rFonts w:ascii="Times New Roman" w:hAnsi="Times New Roman" w:cs="Times New Roman"/>
          <w:sz w:val="24"/>
          <w:szCs w:val="24"/>
          <w:lang w:val="en-US"/>
        </w:rPr>
        <w:t xml:space="preserve">s </w:t>
      </w:r>
      <w:r w:rsidR="00CF5469" w:rsidRPr="00CF5469">
        <w:rPr>
          <w:rFonts w:ascii="Times New Roman" w:hAnsi="Times New Roman" w:cs="Times New Roman"/>
          <w:sz w:val="24"/>
          <w:szCs w:val="24"/>
          <w:lang w:val="en-US"/>
        </w:rPr>
        <w:t>have shown that HR decreases during a learning unit</w:t>
      </w:r>
      <w:r w:rsidR="003430D4">
        <w:rPr>
          <w:rFonts w:ascii="Times New Roman" w:hAnsi="Times New Roman" w:cs="Times New Roman"/>
          <w:sz w:val="24"/>
          <w:szCs w:val="24"/>
          <w:lang w:val="en-US"/>
        </w:rPr>
        <w:t xml:space="preserve"> </w:t>
      </w:r>
      <w:r>
        <w:rPr>
          <w:rFonts w:ascii="Times New Roman" w:hAnsi="Times New Roman" w:cs="Times New Roman"/>
          <w:sz w:val="20"/>
          <w:szCs w:val="20"/>
          <w:lang w:val="en-US"/>
        </w:rPr>
        <w:t>[</w:t>
      </w:r>
      <w:r w:rsidRPr="003430D4">
        <w:rPr>
          <w:rFonts w:ascii="Times New Roman" w:hAnsi="Times New Roman" w:cs="Times New Roman"/>
          <w:sz w:val="24"/>
          <w:szCs w:val="24"/>
          <w:lang w:val="en-US"/>
        </w:rPr>
        <w:t>@Darnell2019</w:t>
      </w:r>
      <w:r>
        <w:rPr>
          <w:rFonts w:ascii="Times New Roman" w:hAnsi="Times New Roman" w:cs="Times New Roman"/>
          <w:sz w:val="26"/>
          <w:szCs w:val="26"/>
          <w:lang w:val="en-US"/>
        </w:rPr>
        <w:t>] and</w:t>
      </w:r>
      <w:r w:rsidR="003430D4" w:rsidRPr="003430D4">
        <w:rPr>
          <w:rFonts w:ascii="Times New Roman" w:hAnsi="Times New Roman" w:cs="Times New Roman"/>
          <w:sz w:val="24"/>
          <w:szCs w:val="24"/>
          <w:lang w:val="en-US"/>
        </w:rPr>
        <w:t xml:space="preserve"> </w:t>
      </w:r>
      <w:r w:rsidR="003430D4" w:rsidRPr="00CF5469">
        <w:rPr>
          <w:rFonts w:ascii="Times New Roman" w:hAnsi="Times New Roman" w:cs="Times New Roman"/>
          <w:sz w:val="24"/>
          <w:szCs w:val="24"/>
          <w:lang w:val="en-US"/>
        </w:rPr>
        <w:t xml:space="preserve">increases before induced stress tasks </w:t>
      </w:r>
      <w:r w:rsidR="003430D4">
        <w:rPr>
          <w:rFonts w:ascii="Times New Roman" w:hAnsi="Times New Roman" w:cs="Times New Roman"/>
          <w:sz w:val="24"/>
          <w:szCs w:val="24"/>
          <w:lang w:val="en-US"/>
        </w:rPr>
        <w:t>[</w:t>
      </w:r>
      <w:r w:rsidRPr="003430D4">
        <w:rPr>
          <w:rFonts w:ascii="Times New Roman" w:hAnsi="Times New Roman" w:cs="Times New Roman"/>
          <w:sz w:val="24"/>
          <w:szCs w:val="24"/>
          <w:lang w:val="en-US"/>
        </w:rPr>
        <w:t>@chalmers2021</w:t>
      </w:r>
      <w:r>
        <w:rPr>
          <w:rFonts w:ascii="Times New Roman" w:hAnsi="Times New Roman" w:cs="Times New Roman"/>
          <w:sz w:val="24"/>
          <w:szCs w:val="24"/>
          <w:lang w:val="en-US"/>
        </w:rPr>
        <w:t>].</w:t>
      </w:r>
      <w:r w:rsidR="008E7DFF">
        <w:rPr>
          <w:rFonts w:ascii="Times New Roman" w:hAnsi="Times New Roman" w:cs="Times New Roman"/>
          <w:sz w:val="24"/>
          <w:szCs w:val="24"/>
          <w:lang w:val="en-US"/>
        </w:rPr>
        <w:t xml:space="preserve"> It should be noted that not teachers</w:t>
      </w:r>
      <w:r w:rsidR="006246C8">
        <w:rPr>
          <w:rFonts w:ascii="Times New Roman" w:hAnsi="Times New Roman" w:cs="Times New Roman"/>
          <w:sz w:val="24"/>
          <w:szCs w:val="24"/>
          <w:lang w:val="en-US"/>
        </w:rPr>
        <w:t>’</w:t>
      </w:r>
      <w:r w:rsidR="008E7DFF">
        <w:rPr>
          <w:rFonts w:ascii="Times New Roman" w:hAnsi="Times New Roman" w:cs="Times New Roman"/>
          <w:sz w:val="24"/>
          <w:szCs w:val="24"/>
          <w:lang w:val="en-US"/>
        </w:rPr>
        <w:t xml:space="preserve"> but college students’ HRs were assessed</w:t>
      </w:r>
      <w:r w:rsidR="0011783D">
        <w:rPr>
          <w:rFonts w:ascii="Times New Roman" w:hAnsi="Times New Roman" w:cs="Times New Roman"/>
          <w:sz w:val="24"/>
          <w:szCs w:val="24"/>
          <w:lang w:val="en-US"/>
        </w:rPr>
        <w:t xml:space="preserve"> in these studies</w:t>
      </w:r>
      <w:r w:rsidR="008E7DFF">
        <w:rPr>
          <w:rFonts w:ascii="Times New Roman" w:hAnsi="Times New Roman" w:cs="Times New Roman"/>
          <w:sz w:val="24"/>
          <w:szCs w:val="24"/>
          <w:lang w:val="en-US"/>
        </w:rPr>
        <w:t>.</w:t>
      </w:r>
      <w:r w:rsidR="006246C8">
        <w:rPr>
          <w:rFonts w:ascii="Times New Roman" w:hAnsi="Times New Roman" w:cs="Times New Roman"/>
          <w:sz w:val="24"/>
          <w:szCs w:val="24"/>
          <w:lang w:val="en-US"/>
        </w:rPr>
        <w:t xml:space="preserve"> </w:t>
      </w:r>
    </w:p>
    <w:p w14:paraId="410A0B79" w14:textId="7AEE81BC" w:rsidR="00FA4BA5" w:rsidRPr="00727908" w:rsidRDefault="00596BAB"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Accordingly, r</w:t>
      </w:r>
      <w:r w:rsidR="000356B7" w:rsidRPr="00D03B18">
        <w:rPr>
          <w:rFonts w:ascii="Times New Roman" w:hAnsi="Times New Roman" w:cs="Times New Roman"/>
          <w:sz w:val="24"/>
          <w:szCs w:val="24"/>
          <w:lang w:val="en-US"/>
        </w:rPr>
        <w:t xml:space="preserve">obust studies on whether </w:t>
      </w:r>
      <w:r w:rsidR="00DF0488">
        <w:rPr>
          <w:rFonts w:ascii="Times New Roman" w:hAnsi="Times New Roman" w:cs="Times New Roman"/>
          <w:sz w:val="24"/>
          <w:szCs w:val="24"/>
          <w:lang w:val="en-US"/>
        </w:rPr>
        <w:t>wearable</w:t>
      </w:r>
      <w:ins w:id="5" w:author="Lotz, Christin" w:date="2024-03-05T18:05:00Z">
        <w:r w:rsidR="009C47F7">
          <w:rPr>
            <w:rFonts w:ascii="Times New Roman" w:hAnsi="Times New Roman" w:cs="Times New Roman"/>
            <w:sz w:val="24"/>
            <w:szCs w:val="24"/>
            <w:lang w:val="en-US"/>
          </w:rPr>
          <w:t>s</w:t>
        </w:r>
      </w:ins>
      <w:r w:rsidR="00DF0488">
        <w:rPr>
          <w:rFonts w:ascii="Times New Roman" w:hAnsi="Times New Roman" w:cs="Times New Roman"/>
          <w:sz w:val="24"/>
          <w:szCs w:val="24"/>
          <w:lang w:val="en-US"/>
        </w:rPr>
        <w:t xml:space="preserve"> such as </w:t>
      </w:r>
      <w:r w:rsidR="000356B7" w:rsidRPr="00D03B18">
        <w:rPr>
          <w:rFonts w:ascii="Times New Roman" w:hAnsi="Times New Roman" w:cs="Times New Roman"/>
          <w:sz w:val="24"/>
          <w:szCs w:val="24"/>
          <w:lang w:val="en-US"/>
        </w:rPr>
        <w:t xml:space="preserve">fitness trackers are efficient, low-cost, and robust </w:t>
      </w:r>
      <w:r w:rsidR="000356B7">
        <w:rPr>
          <w:rFonts w:ascii="Times New Roman" w:hAnsi="Times New Roman" w:cs="Times New Roman"/>
          <w:sz w:val="24"/>
          <w:szCs w:val="24"/>
          <w:lang w:val="en-US"/>
        </w:rPr>
        <w:t>measurements</w:t>
      </w:r>
      <w:r w:rsidR="000356B7" w:rsidRPr="00D03B18">
        <w:rPr>
          <w:rFonts w:ascii="Times New Roman" w:hAnsi="Times New Roman" w:cs="Times New Roman"/>
          <w:sz w:val="24"/>
          <w:szCs w:val="24"/>
          <w:lang w:val="en-US"/>
        </w:rPr>
        <w:t xml:space="preserve"> for assessing teachers</w:t>
      </w:r>
      <w:r w:rsidR="000356B7">
        <w:rPr>
          <w:rFonts w:ascii="Times New Roman" w:hAnsi="Times New Roman" w:cs="Times New Roman"/>
          <w:sz w:val="24"/>
          <w:szCs w:val="24"/>
          <w:lang w:val="en-US"/>
        </w:rPr>
        <w:t>’</w:t>
      </w:r>
      <w:r w:rsidR="000356B7" w:rsidRPr="00D03B18">
        <w:rPr>
          <w:rFonts w:ascii="Times New Roman" w:hAnsi="Times New Roman" w:cs="Times New Roman"/>
          <w:sz w:val="24"/>
          <w:szCs w:val="24"/>
          <w:lang w:val="en-US"/>
        </w:rPr>
        <w:t xml:space="preserve"> physiological </w:t>
      </w:r>
      <w:r w:rsidR="000356B7">
        <w:rPr>
          <w:rFonts w:ascii="Times New Roman" w:hAnsi="Times New Roman" w:cs="Times New Roman"/>
          <w:sz w:val="24"/>
          <w:szCs w:val="24"/>
          <w:lang w:val="en-US"/>
        </w:rPr>
        <w:t>stress</w:t>
      </w:r>
      <w:r w:rsidR="000356B7" w:rsidRPr="00D03B18">
        <w:rPr>
          <w:rFonts w:ascii="Times New Roman" w:hAnsi="Times New Roman" w:cs="Times New Roman"/>
          <w:sz w:val="24"/>
          <w:szCs w:val="24"/>
          <w:lang w:val="en-US"/>
        </w:rPr>
        <w:t xml:space="preserve"> during teaching remain a desideratum</w:t>
      </w:r>
      <w:r w:rsidR="00360D14">
        <w:rPr>
          <w:rFonts w:ascii="Times New Roman" w:hAnsi="Times New Roman" w:cs="Times New Roman"/>
          <w:sz w:val="24"/>
          <w:szCs w:val="24"/>
          <w:lang w:val="en-US"/>
        </w:rPr>
        <w:t xml:space="preserve">. However, </w:t>
      </w:r>
      <w:r w:rsidR="00B16E4F">
        <w:rPr>
          <w:rFonts w:ascii="Times New Roman" w:hAnsi="Times New Roman" w:cs="Times New Roman"/>
          <w:sz w:val="24"/>
          <w:szCs w:val="24"/>
          <w:lang w:val="en-US"/>
        </w:rPr>
        <w:t xml:space="preserve">research on teacher stress </w:t>
      </w:r>
      <w:r w:rsidR="004B65AD" w:rsidRPr="004B65AD">
        <w:rPr>
          <w:rFonts w:ascii="Times New Roman" w:hAnsi="Times New Roman" w:cs="Times New Roman"/>
          <w:sz w:val="24"/>
          <w:szCs w:val="24"/>
          <w:lang w:val="en-US"/>
        </w:rPr>
        <w:t>is particularly relevant due to the increased stress levels in the teaching profession</w:t>
      </w:r>
      <w:r w:rsidR="004B65AD">
        <w:rPr>
          <w:rFonts w:ascii="Times New Roman" w:hAnsi="Times New Roman" w:cs="Times New Roman"/>
          <w:sz w:val="24"/>
          <w:szCs w:val="24"/>
          <w:lang w:val="en-US"/>
        </w:rPr>
        <w:t xml:space="preserve"> [</w:t>
      </w:r>
      <w:r w:rsidR="008B5080">
        <w:rPr>
          <w:rFonts w:ascii="Times New Roman" w:hAnsi="Times New Roman" w:cs="Times New Roman"/>
          <w:sz w:val="24"/>
          <w:szCs w:val="24"/>
          <w:lang w:val="en-US"/>
        </w:rPr>
        <w:t>@</w:t>
      </w:r>
      <w:r w:rsidR="008B5080" w:rsidRPr="008B5080">
        <w:rPr>
          <w:rFonts w:ascii="Times New Roman" w:hAnsi="Times New Roman" w:cs="Times New Roman"/>
          <w:sz w:val="24"/>
          <w:szCs w:val="24"/>
          <w:lang w:val="en-US"/>
        </w:rPr>
        <w:t>johnson2005experience</w:t>
      </w:r>
      <w:r w:rsidR="004B65AD">
        <w:rPr>
          <w:rFonts w:ascii="Times New Roman" w:hAnsi="Times New Roman" w:cs="Times New Roman"/>
          <w:sz w:val="24"/>
          <w:szCs w:val="24"/>
          <w:lang w:val="en-US"/>
        </w:rPr>
        <w:t>]</w:t>
      </w:r>
      <w:r w:rsidR="00FB19B5" w:rsidRPr="00FB19B5">
        <w:rPr>
          <w:rFonts w:ascii="Times New Roman" w:hAnsi="Times New Roman" w:cs="Times New Roman"/>
          <w:sz w:val="24"/>
          <w:szCs w:val="24"/>
          <w:lang w:val="en-US"/>
        </w:rPr>
        <w:t>.</w:t>
      </w:r>
      <w:r w:rsidR="00DC7623">
        <w:rPr>
          <w:rFonts w:ascii="Times New Roman" w:hAnsi="Times New Roman" w:cs="Times New Roman"/>
          <w:sz w:val="24"/>
          <w:szCs w:val="24"/>
          <w:lang w:val="en-US"/>
        </w:rPr>
        <w:t xml:space="preserve"> </w:t>
      </w:r>
      <w:commentRangeStart w:id="6"/>
      <w:r w:rsidR="00A62528">
        <w:rPr>
          <w:rFonts w:ascii="Times New Roman" w:hAnsi="Times New Roman" w:cs="Times New Roman"/>
          <w:sz w:val="24"/>
          <w:szCs w:val="24"/>
          <w:lang w:val="en-US"/>
        </w:rPr>
        <w:t>@</w:t>
      </w:r>
      <w:r w:rsidR="00A62528" w:rsidRPr="00BB0DAC">
        <w:rPr>
          <w:rFonts w:ascii="Times New Roman" w:hAnsi="Times New Roman" w:cs="Times New Roman"/>
          <w:sz w:val="24"/>
          <w:szCs w:val="24"/>
          <w:lang w:val="en-US"/>
        </w:rPr>
        <w:t>kieschke2008professional</w:t>
      </w:r>
      <w:r w:rsidR="00A62528">
        <w:rPr>
          <w:rFonts w:ascii="Times New Roman" w:hAnsi="Times New Roman" w:cs="Times New Roman"/>
          <w:sz w:val="24"/>
          <w:szCs w:val="24"/>
          <w:lang w:val="en-US"/>
        </w:rPr>
        <w:t xml:space="preserve"> revealed that German teachers tend to show an “</w:t>
      </w:r>
      <w:r w:rsidR="00A62528" w:rsidRPr="00181D17">
        <w:rPr>
          <w:rFonts w:ascii="Times New Roman" w:hAnsi="Times New Roman" w:cs="Times New Roman"/>
          <w:sz w:val="24"/>
          <w:szCs w:val="24"/>
          <w:lang w:val="en-US"/>
        </w:rPr>
        <w:t xml:space="preserve">excessive commitment coupled with </w:t>
      </w:r>
      <w:r w:rsidR="00A62528" w:rsidRPr="009512BE">
        <w:rPr>
          <w:rFonts w:ascii="Times New Roman" w:hAnsi="Times New Roman" w:cs="Times New Roman"/>
          <w:sz w:val="24"/>
          <w:szCs w:val="24"/>
          <w:lang w:val="en-US"/>
        </w:rPr>
        <w:t>inadequate coping resources; and […] are too exhausted to be capable of big efforts” (p. 435).</w:t>
      </w:r>
      <w:r w:rsidR="00A62528">
        <w:rPr>
          <w:rFonts w:ascii="Times New Roman" w:hAnsi="Times New Roman" w:cs="Times New Roman"/>
          <w:sz w:val="24"/>
          <w:szCs w:val="24"/>
          <w:lang w:val="en-US"/>
        </w:rPr>
        <w:t xml:space="preserve"> </w:t>
      </w:r>
      <w:commentRangeEnd w:id="6"/>
      <w:r w:rsidR="009C47F7">
        <w:rPr>
          <w:rStyle w:val="Kommentarzeichen"/>
        </w:rPr>
        <w:commentReference w:id="6"/>
      </w:r>
      <w:r w:rsidR="00A51E0B" w:rsidRPr="00A51E0B">
        <w:rPr>
          <w:rFonts w:ascii="Times New Roman" w:hAnsi="Times New Roman" w:cs="Times New Roman"/>
          <w:sz w:val="24"/>
          <w:szCs w:val="24"/>
          <w:lang w:val="en-US"/>
        </w:rPr>
        <w:t>One of the reasons for this is that teachers are confronted with a multitude of demands in their everyday work, some of which exceed their available resources and therefore make it difficult to cope with various stressors</w:t>
      </w:r>
      <w:r w:rsidR="00270C81">
        <w:rPr>
          <w:rFonts w:ascii="Times New Roman" w:hAnsi="Times New Roman" w:cs="Times New Roman"/>
          <w:sz w:val="24"/>
          <w:szCs w:val="24"/>
          <w:lang w:val="en-US"/>
        </w:rPr>
        <w:t xml:space="preserve"> </w:t>
      </w:r>
      <w:r w:rsidR="0096518B">
        <w:rPr>
          <w:rFonts w:ascii="Times New Roman" w:hAnsi="Times New Roman" w:cs="Times New Roman"/>
          <w:sz w:val="24"/>
          <w:szCs w:val="24"/>
          <w:lang w:val="en-US"/>
        </w:rPr>
        <w:t>[@</w:t>
      </w:r>
      <w:r w:rsidR="00CA5807" w:rsidRPr="00CA5807">
        <w:rPr>
          <w:rFonts w:ascii="Times New Roman" w:hAnsi="Times New Roman" w:cs="Times New Roman"/>
          <w:sz w:val="24"/>
          <w:szCs w:val="24"/>
          <w:lang w:val="en-US"/>
        </w:rPr>
        <w:t>montgomery2005meta</w:t>
      </w:r>
      <w:r w:rsidR="00CA5807">
        <w:rPr>
          <w:rFonts w:ascii="Times New Roman" w:hAnsi="Times New Roman" w:cs="Times New Roman"/>
          <w:sz w:val="24"/>
          <w:szCs w:val="24"/>
          <w:lang w:val="en-US"/>
        </w:rPr>
        <w:t>].</w:t>
      </w:r>
      <w:r w:rsidR="00FA4BA5">
        <w:rPr>
          <w:rFonts w:ascii="Times New Roman" w:hAnsi="Times New Roman" w:cs="Times New Roman"/>
          <w:sz w:val="24"/>
          <w:szCs w:val="24"/>
          <w:lang w:val="en-US"/>
        </w:rPr>
        <w:t xml:space="preserve"> </w:t>
      </w:r>
      <w:r w:rsidR="00F0549A" w:rsidRPr="00727908">
        <w:rPr>
          <w:rFonts w:ascii="Times New Roman" w:hAnsi="Times New Roman" w:cs="Times New Roman"/>
          <w:sz w:val="24"/>
          <w:szCs w:val="24"/>
          <w:lang w:val="en-US"/>
        </w:rPr>
        <w:t xml:space="preserve">In particular, the unpredictability of events </w:t>
      </w:r>
      <w:r w:rsidR="00F0549A">
        <w:rPr>
          <w:rFonts w:ascii="Times New Roman" w:hAnsi="Times New Roman" w:cs="Times New Roman"/>
          <w:sz w:val="24"/>
          <w:szCs w:val="24"/>
          <w:lang w:val="en-US"/>
        </w:rPr>
        <w:t xml:space="preserve">such as classroom disruptions </w:t>
      </w:r>
      <w:r w:rsidR="00F0549A" w:rsidRPr="00727908">
        <w:rPr>
          <w:rFonts w:ascii="Times New Roman" w:hAnsi="Times New Roman" w:cs="Times New Roman"/>
          <w:sz w:val="24"/>
          <w:szCs w:val="24"/>
          <w:lang w:val="en-US"/>
        </w:rPr>
        <w:t xml:space="preserve">during lessons </w:t>
      </w:r>
      <w:r w:rsidR="00F0549A">
        <w:rPr>
          <w:rFonts w:ascii="Times New Roman" w:hAnsi="Times New Roman" w:cs="Times New Roman"/>
          <w:sz w:val="24"/>
          <w:szCs w:val="24"/>
          <w:lang w:val="en-US"/>
        </w:rPr>
        <w:t xml:space="preserve">are typical stressors and </w:t>
      </w:r>
      <w:r w:rsidR="00F0549A" w:rsidRPr="00727908">
        <w:rPr>
          <w:rFonts w:ascii="Times New Roman" w:hAnsi="Times New Roman" w:cs="Times New Roman"/>
          <w:sz w:val="24"/>
          <w:szCs w:val="24"/>
          <w:lang w:val="en-US"/>
        </w:rPr>
        <w:t xml:space="preserve">can be very overwhelming for </w:t>
      </w:r>
      <w:commentRangeStart w:id="7"/>
      <w:r w:rsidR="00F0549A" w:rsidRPr="00727908">
        <w:rPr>
          <w:rFonts w:ascii="Times New Roman" w:hAnsi="Times New Roman" w:cs="Times New Roman"/>
          <w:sz w:val="24"/>
          <w:szCs w:val="24"/>
          <w:lang w:val="en-US"/>
        </w:rPr>
        <w:t>teachers.</w:t>
      </w:r>
      <w:r w:rsidR="00F0549A">
        <w:rPr>
          <w:rFonts w:ascii="Times New Roman" w:hAnsi="Times New Roman" w:cs="Times New Roman"/>
          <w:sz w:val="24"/>
          <w:szCs w:val="24"/>
          <w:lang w:val="en-US"/>
        </w:rPr>
        <w:t xml:space="preserve"> </w:t>
      </w:r>
      <w:commentRangeEnd w:id="7"/>
      <w:r w:rsidR="009C47F7">
        <w:rPr>
          <w:rStyle w:val="Kommentarzeichen"/>
        </w:rPr>
        <w:commentReference w:id="7"/>
      </w:r>
    </w:p>
    <w:p w14:paraId="62FB2223" w14:textId="162C6ACE" w:rsidR="00F15B76" w:rsidRPr="00EB763F" w:rsidRDefault="004E40DC" w:rsidP="00027126">
      <w:pPr>
        <w:spacing w:line="360" w:lineRule="auto"/>
        <w:rPr>
          <w:rFonts w:ascii="Times New Roman" w:hAnsi="Times New Roman" w:cs="Times New Roman"/>
          <w:lang w:val="en-US"/>
        </w:rPr>
      </w:pPr>
      <w:r w:rsidRPr="004E40DC">
        <w:rPr>
          <w:rFonts w:ascii="Times New Roman" w:hAnsi="Times New Roman" w:cs="Times New Roman"/>
          <w:sz w:val="24"/>
          <w:szCs w:val="24"/>
          <w:lang w:val="en-US"/>
        </w:rPr>
        <w:t>Stress therefore occurs when stressors accumulate</w:t>
      </w:r>
      <w:r>
        <w:rPr>
          <w:rFonts w:ascii="Times New Roman" w:hAnsi="Times New Roman" w:cs="Times New Roman"/>
          <w:sz w:val="24"/>
          <w:szCs w:val="24"/>
          <w:lang w:val="en-US"/>
        </w:rPr>
        <w:t xml:space="preserve"> [@</w:t>
      </w:r>
      <w:r w:rsidR="009A4EEB" w:rsidRPr="009A4EEB">
        <w:rPr>
          <w:rFonts w:ascii="Times New Roman" w:hAnsi="Times New Roman" w:cs="Times New Roman"/>
          <w:sz w:val="24"/>
          <w:szCs w:val="24"/>
          <w:lang w:val="en-US"/>
        </w:rPr>
        <w:t>mann2021cumulative</w:t>
      </w:r>
      <w:r w:rsidR="00833181">
        <w:rPr>
          <w:rFonts w:ascii="Times New Roman" w:hAnsi="Times New Roman" w:cs="Times New Roman"/>
          <w:sz w:val="24"/>
          <w:szCs w:val="24"/>
          <w:lang w:val="en-US"/>
        </w:rPr>
        <w:t>]</w:t>
      </w:r>
      <w:r w:rsidRPr="004E40DC">
        <w:rPr>
          <w:rFonts w:ascii="Times New Roman" w:hAnsi="Times New Roman" w:cs="Times New Roman"/>
          <w:sz w:val="24"/>
          <w:szCs w:val="24"/>
          <w:lang w:val="en-US"/>
        </w:rPr>
        <w:t xml:space="preserve">, although the extent of the strain depends on the subjective appraisal of the objective demands placed on the individual </w:t>
      </w:r>
      <w:r>
        <w:rPr>
          <w:rFonts w:ascii="Times New Roman" w:hAnsi="Times New Roman" w:cs="Times New Roman"/>
          <w:sz w:val="24"/>
          <w:szCs w:val="24"/>
          <w:lang w:val="en-US"/>
        </w:rPr>
        <w:t>about</w:t>
      </w:r>
      <w:r w:rsidRPr="004E40DC">
        <w:rPr>
          <w:rFonts w:ascii="Times New Roman" w:hAnsi="Times New Roman" w:cs="Times New Roman"/>
          <w:sz w:val="24"/>
          <w:szCs w:val="24"/>
          <w:lang w:val="en-US"/>
        </w:rPr>
        <w:t xml:space="preserve"> available resources</w:t>
      </w:r>
      <w:r w:rsidR="00833181">
        <w:rPr>
          <w:rFonts w:ascii="Times New Roman" w:hAnsi="Times New Roman" w:cs="Times New Roman"/>
          <w:sz w:val="24"/>
          <w:szCs w:val="24"/>
          <w:lang w:val="en-US"/>
        </w:rPr>
        <w:t xml:space="preserve"> [@</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Pr="004E40DC">
        <w:rPr>
          <w:rFonts w:ascii="Times New Roman" w:hAnsi="Times New Roman" w:cs="Times New Roman"/>
          <w:sz w:val="24"/>
          <w:szCs w:val="24"/>
          <w:lang w:val="en-US"/>
        </w:rPr>
        <w:t xml:space="preserve">. </w:t>
      </w:r>
      <w:commentRangeStart w:id="8"/>
      <w:r w:rsidR="005918F5" w:rsidRPr="005918F5">
        <w:rPr>
          <w:rFonts w:ascii="Times New Roman" w:hAnsi="Times New Roman" w:cs="Times New Roman"/>
          <w:sz w:val="24"/>
          <w:szCs w:val="24"/>
          <w:lang w:val="en-US"/>
        </w:rPr>
        <w:t>It is therefore particularly important for teachers in the teaching profession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whereby, for example, professional knowledge </w:t>
      </w:r>
      <w:r w:rsidR="005918F5" w:rsidRPr="005918F5">
        <w:rPr>
          <w:rFonts w:ascii="Times New Roman" w:hAnsi="Times New Roman" w:cs="Times New Roman"/>
          <w:sz w:val="24"/>
          <w:szCs w:val="24"/>
          <w:lang w:val="en-US"/>
        </w:rPr>
        <w:lastRenderedPageBreak/>
        <w:t>about classroom management reduces the risk of 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commentRangeEnd w:id="8"/>
      <w:r w:rsidR="009C47F7">
        <w:rPr>
          <w:rStyle w:val="Kommentarzeichen"/>
        </w:rPr>
        <w:commentReference w:id="8"/>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also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p>
    <w:p w14:paraId="1AFE5113" w14:textId="54D5C07D" w:rsidR="00D03B18" w:rsidRDefault="00430951" w:rsidP="00E14C21">
      <w:pPr>
        <w:spacing w:line="360" w:lineRule="auto"/>
        <w:rPr>
          <w:rFonts w:ascii="Times New Roman" w:hAnsi="Times New Roman" w:cs="Times New Roman"/>
          <w:sz w:val="24"/>
          <w:szCs w:val="24"/>
          <w:lang w:val="en-US"/>
        </w:rPr>
      </w:pPr>
      <w:r w:rsidRPr="00430951">
        <w:rPr>
          <w:rFonts w:ascii="Times New Roman" w:hAnsi="Times New Roman" w:cs="Times New Roman"/>
          <w:sz w:val="24"/>
          <w:szCs w:val="24"/>
          <w:lang w:val="en-US"/>
        </w:rPr>
        <w:t>To gain deeper insights into the links between stressors such as classroom disruption, appraisal processes</w:t>
      </w:r>
      <w:r>
        <w:rPr>
          <w:rFonts w:ascii="Times New Roman" w:hAnsi="Times New Roman" w:cs="Times New Roman"/>
          <w:sz w:val="24"/>
          <w:szCs w:val="24"/>
          <w:lang w:val="en-US"/>
        </w:rPr>
        <w:t>,</w:t>
      </w:r>
      <w:r w:rsidRPr="00430951">
        <w:rPr>
          <w:rFonts w:ascii="Times New Roman" w:hAnsi="Times New Roman" w:cs="Times New Roman"/>
          <w:sz w:val="24"/>
          <w:szCs w:val="24"/>
          <w:lang w:val="en-US"/>
        </w:rPr>
        <w:t xml:space="preserve"> and </w:t>
      </w:r>
      <w:commentRangeStart w:id="9"/>
      <w:r w:rsidRPr="00430951">
        <w:rPr>
          <w:rFonts w:ascii="Times New Roman" w:hAnsi="Times New Roman" w:cs="Times New Roman"/>
          <w:sz w:val="24"/>
          <w:szCs w:val="24"/>
          <w:lang w:val="en-US"/>
        </w:rPr>
        <w:t xml:space="preserve">stress responses such as increased </w:t>
      </w:r>
      <w:r>
        <w:rPr>
          <w:rFonts w:ascii="Times New Roman" w:hAnsi="Times New Roman" w:cs="Times New Roman"/>
          <w:sz w:val="24"/>
          <w:szCs w:val="24"/>
          <w:lang w:val="en-US"/>
        </w:rPr>
        <w:t>HR</w:t>
      </w:r>
      <w:commentRangeEnd w:id="9"/>
      <w:r w:rsidR="009C47F7">
        <w:rPr>
          <w:rStyle w:val="Kommentarzeichen"/>
        </w:rPr>
        <w:commentReference w:id="9"/>
      </w:r>
      <w:r>
        <w:rPr>
          <w:rFonts w:ascii="Times New Roman" w:hAnsi="Times New Roman" w:cs="Times New Roman"/>
          <w:sz w:val="24"/>
          <w:szCs w:val="24"/>
          <w:lang w:val="en-US"/>
        </w:rPr>
        <w:t xml:space="preserve">, it </w:t>
      </w:r>
      <w:r w:rsidR="00011C48">
        <w:rPr>
          <w:rFonts w:ascii="Times New Roman" w:hAnsi="Times New Roman" w:cs="Times New Roman"/>
          <w:sz w:val="24"/>
          <w:szCs w:val="24"/>
          <w:lang w:val="en-US"/>
        </w:rPr>
        <w:t>would be beneficial</w:t>
      </w:r>
      <w:r w:rsidR="009512BE" w:rsidRPr="009512BE">
        <w:rPr>
          <w:rFonts w:ascii="Times New Roman" w:hAnsi="Times New Roman" w:cs="Times New Roman"/>
          <w:sz w:val="24"/>
          <w:szCs w:val="24"/>
          <w:lang w:val="en-US"/>
        </w:rPr>
        <w:t xml:space="preserve"> in </w:t>
      </w:r>
      <w:r w:rsidR="009512BE">
        <w:rPr>
          <w:rFonts w:ascii="Times New Roman" w:hAnsi="Times New Roman" w:cs="Times New Roman"/>
          <w:sz w:val="24"/>
          <w:szCs w:val="24"/>
          <w:lang w:val="en-US"/>
        </w:rPr>
        <w:t xml:space="preserve">educational </w:t>
      </w:r>
      <w:r w:rsidR="009512BE" w:rsidRPr="009512BE">
        <w:rPr>
          <w:rFonts w:ascii="Times New Roman" w:hAnsi="Times New Roman" w:cs="Times New Roman"/>
          <w:sz w:val="24"/>
          <w:szCs w:val="24"/>
          <w:lang w:val="en-US"/>
        </w:rPr>
        <w:t>research</w:t>
      </w:r>
      <w:r w:rsidR="00D03B18" w:rsidRPr="00D03B18">
        <w:rPr>
          <w:rFonts w:ascii="Times New Roman" w:hAnsi="Times New Roman" w:cs="Times New Roman"/>
          <w:sz w:val="24"/>
          <w:szCs w:val="24"/>
          <w:lang w:val="en-US"/>
        </w:rPr>
        <w:t xml:space="preserve"> </w:t>
      </w:r>
      <w:r w:rsidR="00BD30B4">
        <w:rPr>
          <w:rFonts w:ascii="Times New Roman" w:hAnsi="Times New Roman" w:cs="Times New Roman"/>
          <w:sz w:val="24"/>
          <w:szCs w:val="24"/>
          <w:lang w:val="en-US"/>
        </w:rPr>
        <w:t>to capture</w:t>
      </w:r>
      <w:r w:rsidR="00D03B18" w:rsidRPr="00D03B18">
        <w:rPr>
          <w:rFonts w:ascii="Times New Roman" w:hAnsi="Times New Roman" w:cs="Times New Roman"/>
          <w:sz w:val="24"/>
          <w:szCs w:val="24"/>
          <w:lang w:val="en-US"/>
        </w:rPr>
        <w:t xml:space="preserve"> </w:t>
      </w:r>
      <w:r w:rsidR="001B21E6">
        <w:rPr>
          <w:rFonts w:ascii="Times New Roman" w:hAnsi="Times New Roman" w:cs="Times New Roman"/>
          <w:sz w:val="24"/>
          <w:szCs w:val="24"/>
          <w:lang w:val="en-US"/>
        </w:rPr>
        <w:t xml:space="preserve">teachers’ </w:t>
      </w:r>
      <w:r w:rsidR="00D03B18" w:rsidRPr="00D03B18">
        <w:rPr>
          <w:rFonts w:ascii="Times New Roman" w:hAnsi="Times New Roman" w:cs="Times New Roman"/>
          <w:sz w:val="24"/>
          <w:szCs w:val="24"/>
          <w:lang w:val="en-US"/>
        </w:rPr>
        <w:t xml:space="preserve">HR </w:t>
      </w:r>
      <w:r w:rsidR="00011C48">
        <w:rPr>
          <w:rFonts w:ascii="Times New Roman" w:hAnsi="Times New Roman" w:cs="Times New Roman"/>
          <w:sz w:val="24"/>
          <w:szCs w:val="24"/>
          <w:lang w:val="en-US"/>
        </w:rPr>
        <w:t>using</w:t>
      </w:r>
      <w:r w:rsidR="00D03B18" w:rsidRPr="00D03B18">
        <w:rPr>
          <w:rFonts w:ascii="Times New Roman" w:hAnsi="Times New Roman" w:cs="Times New Roman"/>
          <w:sz w:val="24"/>
          <w:szCs w:val="24"/>
          <w:lang w:val="en-US"/>
        </w:rPr>
        <w:t xml:space="preserve"> low-cost and non-</w:t>
      </w:r>
      <w:r w:rsidR="00C66FE4" w:rsidRPr="00D03B18">
        <w:rPr>
          <w:rFonts w:ascii="Times New Roman" w:hAnsi="Times New Roman" w:cs="Times New Roman"/>
          <w:sz w:val="24"/>
          <w:szCs w:val="24"/>
          <w:lang w:val="en-US"/>
        </w:rPr>
        <w:t>in</w:t>
      </w:r>
      <w:r w:rsidR="00C66FE4">
        <w:rPr>
          <w:rFonts w:ascii="Times New Roman" w:hAnsi="Times New Roman" w:cs="Times New Roman"/>
          <w:sz w:val="24"/>
          <w:szCs w:val="24"/>
          <w:lang w:val="en-US"/>
        </w:rPr>
        <w:t>trusive</w:t>
      </w:r>
      <w:r w:rsidR="00D03B18" w:rsidRPr="00D03B18">
        <w:rPr>
          <w:rFonts w:ascii="Times New Roman" w:hAnsi="Times New Roman" w:cs="Times New Roman"/>
          <w:sz w:val="24"/>
          <w:szCs w:val="24"/>
          <w:lang w:val="en-US"/>
        </w:rPr>
        <w:t xml:space="preserve"> instruments</w:t>
      </w:r>
      <w:r w:rsidR="002C7EC4">
        <w:rPr>
          <w:rFonts w:ascii="Times New Roman" w:hAnsi="Times New Roman" w:cs="Times New Roman"/>
          <w:sz w:val="24"/>
          <w:szCs w:val="24"/>
          <w:lang w:val="en-US"/>
        </w:rPr>
        <w:t xml:space="preserve"> </w:t>
      </w:r>
      <w:r w:rsidR="00011C48">
        <w:rPr>
          <w:rFonts w:ascii="Times New Roman" w:hAnsi="Times New Roman" w:cs="Times New Roman"/>
          <w:sz w:val="24"/>
          <w:szCs w:val="24"/>
          <w:lang w:val="en-US"/>
        </w:rPr>
        <w:t>such as fitness trackers.</w:t>
      </w:r>
      <w:r w:rsidR="00E257E7">
        <w:rPr>
          <w:rFonts w:ascii="Times New Roman" w:hAnsi="Times New Roman" w:cs="Times New Roman"/>
          <w:sz w:val="24"/>
          <w:szCs w:val="24"/>
          <w:lang w:val="en-US"/>
        </w:rPr>
        <w:t xml:space="preserve"> </w:t>
      </w:r>
      <w:r w:rsidR="002B762D">
        <w:rPr>
          <w:rFonts w:ascii="Times New Roman" w:hAnsi="Times New Roman" w:cs="Times New Roman"/>
          <w:sz w:val="24"/>
          <w:szCs w:val="24"/>
          <w:lang w:val="en-US"/>
        </w:rPr>
        <w:t>Therefore, t</w:t>
      </w:r>
      <w:r w:rsidR="00D03B18" w:rsidRPr="00D03B18">
        <w:rPr>
          <w:rFonts w:ascii="Times New Roman" w:hAnsi="Times New Roman" w:cs="Times New Roman"/>
          <w:sz w:val="24"/>
          <w:szCs w:val="24"/>
          <w:lang w:val="en-US"/>
        </w:rPr>
        <w:t xml:space="preserve">his study examined </w:t>
      </w:r>
      <w:ins w:id="10" w:author="Lotz, Christin" w:date="2024-03-05T18:09:00Z">
        <w:r w:rsidR="009C47F7">
          <w:rPr>
            <w:rFonts w:ascii="Times New Roman" w:hAnsi="Times New Roman" w:cs="Times New Roman"/>
            <w:sz w:val="24"/>
            <w:szCs w:val="24"/>
            <w:lang w:val="en-US"/>
          </w:rPr>
          <w:t xml:space="preserve">whether </w:t>
        </w:r>
      </w:ins>
      <w:r w:rsidR="00E14C21" w:rsidRPr="00E14C21">
        <w:rPr>
          <w:rFonts w:ascii="Times New Roman" w:hAnsi="Times New Roman" w:cs="Times New Roman"/>
          <w:sz w:val="24"/>
          <w:szCs w:val="24"/>
          <w:lang w:val="en-US"/>
        </w:rPr>
        <w:t xml:space="preserve">HR measures assessed by wrist-based fitness trackers are a suitable and effective method for mapping teachers’ HR over the course of a </w:t>
      </w:r>
      <w:commentRangeStart w:id="11"/>
      <w:r w:rsidR="00E14C21" w:rsidRPr="00E14C21">
        <w:rPr>
          <w:rFonts w:ascii="Times New Roman" w:hAnsi="Times New Roman" w:cs="Times New Roman"/>
          <w:sz w:val="24"/>
          <w:szCs w:val="24"/>
          <w:lang w:val="en-US"/>
        </w:rPr>
        <w:t xml:space="preserve">five-phase lab study, including a micro-teaching unit. </w:t>
      </w:r>
      <w:commentRangeEnd w:id="11"/>
      <w:r w:rsidR="009C47F7">
        <w:rPr>
          <w:rStyle w:val="Kommentarzeichen"/>
        </w:rPr>
        <w:commentReference w:id="11"/>
      </w:r>
      <w:r w:rsidR="00D03B18" w:rsidRPr="0058196B">
        <w:rPr>
          <w:rFonts w:ascii="Times New Roman" w:hAnsi="Times New Roman" w:cs="Times New Roman"/>
          <w:sz w:val="24"/>
          <w:szCs w:val="24"/>
          <w:lang w:val="en-US"/>
        </w:rPr>
        <w:t xml:space="preserve">Considering the relevance of appraisal </w:t>
      </w:r>
      <w:r w:rsidR="003513B5">
        <w:rPr>
          <w:rFonts w:ascii="Times New Roman" w:hAnsi="Times New Roman" w:cs="Times New Roman"/>
          <w:sz w:val="24"/>
          <w:szCs w:val="24"/>
          <w:lang w:val="en-US"/>
        </w:rPr>
        <w:t xml:space="preserve">processes </w:t>
      </w:r>
      <w:r w:rsidR="00D03B18" w:rsidRPr="0058196B">
        <w:rPr>
          <w:rFonts w:ascii="Times New Roman" w:hAnsi="Times New Roman" w:cs="Times New Roman"/>
          <w:sz w:val="24"/>
          <w:szCs w:val="24"/>
          <w:lang w:val="en-US"/>
        </w:rPr>
        <w:t xml:space="preserve">in classroom management, we additionally </w:t>
      </w:r>
      <w:r w:rsidR="00582A11">
        <w:rPr>
          <w:rFonts w:ascii="Times New Roman" w:hAnsi="Times New Roman" w:cs="Times New Roman"/>
          <w:sz w:val="24"/>
          <w:szCs w:val="24"/>
          <w:lang w:val="en-US"/>
        </w:rPr>
        <w:t xml:space="preserve">tested </w:t>
      </w:r>
      <w:r w:rsidR="00582A11" w:rsidRPr="00E14C21">
        <w:rPr>
          <w:rFonts w:ascii="Times New Roman" w:hAnsi="Times New Roman" w:cs="Times New Roman"/>
          <w:sz w:val="24"/>
          <w:szCs w:val="24"/>
          <w:lang w:val="en-US"/>
        </w:rPr>
        <w:t xml:space="preserve">whether variance in HR measures can be explained by teachers’ teaching experience, and by self-reported cognitive appraisal (disruption appraisal and confidence appraisal) of classroom </w:t>
      </w:r>
      <w:commentRangeStart w:id="12"/>
      <w:r w:rsidR="00582A11" w:rsidRPr="00E14C21">
        <w:rPr>
          <w:rFonts w:ascii="Times New Roman" w:hAnsi="Times New Roman" w:cs="Times New Roman"/>
          <w:sz w:val="24"/>
          <w:szCs w:val="24"/>
          <w:lang w:val="en-US"/>
        </w:rPr>
        <w:t>events</w:t>
      </w:r>
      <w:commentRangeEnd w:id="12"/>
      <w:r w:rsidR="009C47F7">
        <w:rPr>
          <w:rStyle w:val="Kommentarzeichen"/>
        </w:rPr>
        <w:commentReference w:id="12"/>
      </w:r>
      <w:r w:rsidR="00582A11" w:rsidRPr="00E14C21">
        <w:rPr>
          <w:rFonts w:ascii="Times New Roman" w:hAnsi="Times New Roman" w:cs="Times New Roman"/>
          <w:sz w:val="24"/>
          <w:szCs w:val="24"/>
          <w:lang w:val="en-US"/>
        </w:rPr>
        <w:t>.</w:t>
      </w:r>
    </w:p>
    <w:p w14:paraId="6611799F" w14:textId="77777777" w:rsidR="00C20F8D" w:rsidRDefault="00C20F8D" w:rsidP="00B81611">
      <w:pPr>
        <w:spacing w:line="360" w:lineRule="auto"/>
        <w:rPr>
          <w:rFonts w:ascii="Times New Roman" w:hAnsi="Times New Roman" w:cs="Times New Roman"/>
          <w:sz w:val="24"/>
          <w:szCs w:val="24"/>
          <w:lang w:val="en-US"/>
        </w:rPr>
      </w:pPr>
    </w:p>
    <w:p w14:paraId="1B401882" w14:textId="19A237AE" w:rsidR="00F9158C" w:rsidRPr="000D2E54" w:rsidRDefault="00B81611" w:rsidP="00B81611">
      <w:pPr>
        <w:spacing w:line="360" w:lineRule="auto"/>
        <w:rPr>
          <w:rFonts w:ascii="Times New Roman" w:hAnsi="Times New Roman" w:cs="Times New Roman"/>
          <w:b/>
          <w:bCs/>
          <w:sz w:val="24"/>
          <w:szCs w:val="24"/>
          <w:lang w:val="en-US"/>
        </w:rPr>
      </w:pPr>
      <w:r w:rsidRPr="000D2E54">
        <w:rPr>
          <w:rFonts w:ascii="Times New Roman" w:hAnsi="Times New Roman" w:cs="Times New Roman"/>
          <w:b/>
          <w:bCs/>
          <w:sz w:val="24"/>
          <w:szCs w:val="24"/>
          <w:lang w:val="en-US"/>
        </w:rPr>
        <w:t xml:space="preserve">## </w:t>
      </w:r>
      <w:r w:rsidR="008F01F3" w:rsidRPr="000D2E54">
        <w:rPr>
          <w:rFonts w:ascii="Times New Roman" w:hAnsi="Times New Roman" w:cs="Times New Roman"/>
          <w:b/>
          <w:bCs/>
          <w:sz w:val="24"/>
          <w:szCs w:val="24"/>
          <w:lang w:val="en-US"/>
        </w:rPr>
        <w:t>W</w:t>
      </w:r>
      <w:r w:rsidR="00F9158C" w:rsidRPr="000D2E54">
        <w:rPr>
          <w:rFonts w:ascii="Times New Roman" w:hAnsi="Times New Roman" w:cs="Times New Roman"/>
          <w:b/>
          <w:bCs/>
          <w:sz w:val="24"/>
          <w:szCs w:val="24"/>
          <w:lang w:val="en-US"/>
        </w:rPr>
        <w:t xml:space="preserve">earable </w:t>
      </w:r>
      <w:r w:rsidRPr="000D2E54">
        <w:rPr>
          <w:rFonts w:ascii="Times New Roman" w:hAnsi="Times New Roman" w:cs="Times New Roman"/>
          <w:b/>
          <w:bCs/>
          <w:sz w:val="24"/>
          <w:szCs w:val="24"/>
          <w:lang w:val="en-US"/>
        </w:rPr>
        <w:t xml:space="preserve">Devices </w:t>
      </w:r>
    </w:p>
    <w:p w14:paraId="75F3C661" w14:textId="39E57A96" w:rsidR="00584B04" w:rsidRDefault="00866254"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Wearables </w:t>
      </w:r>
      <w:r w:rsidR="00EF3E6D">
        <w:rPr>
          <w:rFonts w:ascii="Times New Roman" w:hAnsi="Times New Roman" w:cs="Times New Roman"/>
          <w:sz w:val="24"/>
          <w:szCs w:val="24"/>
          <w:lang w:val="en-US"/>
        </w:rPr>
        <w:t xml:space="preserve">(also referred </w:t>
      </w:r>
      <w:r w:rsidR="00CC710A">
        <w:rPr>
          <w:rFonts w:ascii="Times New Roman" w:hAnsi="Times New Roman" w:cs="Times New Roman"/>
          <w:sz w:val="24"/>
          <w:szCs w:val="24"/>
          <w:lang w:val="en-US"/>
        </w:rPr>
        <w:t xml:space="preserve">to </w:t>
      </w:r>
      <w:r w:rsidR="00EF3E6D">
        <w:rPr>
          <w:rFonts w:ascii="Times New Roman" w:hAnsi="Times New Roman" w:cs="Times New Roman"/>
          <w:sz w:val="24"/>
          <w:szCs w:val="24"/>
          <w:lang w:val="en-US"/>
        </w:rPr>
        <w:t xml:space="preserve">as </w:t>
      </w:r>
      <w:r w:rsidR="00CC710A">
        <w:rPr>
          <w:rFonts w:ascii="Times New Roman" w:hAnsi="Times New Roman" w:cs="Times New Roman"/>
          <w:sz w:val="24"/>
          <w:szCs w:val="24"/>
          <w:lang w:val="en-US"/>
        </w:rPr>
        <w:t>wearable devices, wearable computers, or wearable electronics, @</w:t>
      </w:r>
      <w:r w:rsidR="00CC710A" w:rsidRPr="006A4CB9">
        <w:rPr>
          <w:rFonts w:ascii="Times New Roman" w:hAnsi="Times New Roman" w:cs="Times New Roman"/>
          <w:sz w:val="24"/>
          <w:szCs w:val="24"/>
          <w:lang w:val="en-US"/>
        </w:rPr>
        <w:t>cciccek2015wearable</w:t>
      </w:r>
      <w:r w:rsidR="00CC71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w:t>
      </w:r>
      <w:r w:rsidR="009B095E">
        <w:rPr>
          <w:rFonts w:ascii="Times New Roman" w:hAnsi="Times New Roman" w:cs="Times New Roman"/>
          <w:sz w:val="24"/>
          <w:szCs w:val="24"/>
          <w:lang w:val="en-US"/>
        </w:rPr>
        <w:t xml:space="preserve">defined as </w:t>
      </w:r>
      <w:r w:rsidR="001C2550" w:rsidRPr="001C2550">
        <w:rPr>
          <w:rFonts w:ascii="Times New Roman" w:hAnsi="Times New Roman" w:cs="Times New Roman"/>
          <w:sz w:val="24"/>
          <w:szCs w:val="24"/>
          <w:lang w:val="en-US"/>
        </w:rPr>
        <w:t xml:space="preserve">electronic devices that are either directly worn on the body or loosely attached to a person </w:t>
      </w:r>
      <w:r w:rsidR="00176744">
        <w:rPr>
          <w:rFonts w:ascii="Times New Roman" w:hAnsi="Times New Roman" w:cs="Times New Roman"/>
          <w:sz w:val="24"/>
          <w:szCs w:val="24"/>
          <w:lang w:val="en-US"/>
        </w:rPr>
        <w:t xml:space="preserve">and </w:t>
      </w:r>
      <w:r w:rsidR="0000516A">
        <w:rPr>
          <w:rFonts w:ascii="Times New Roman" w:hAnsi="Times New Roman" w:cs="Times New Roman"/>
          <w:sz w:val="24"/>
          <w:szCs w:val="24"/>
          <w:lang w:val="en-US"/>
        </w:rPr>
        <w:t>integrated</w:t>
      </w:r>
      <w:r w:rsidR="00036132" w:rsidRPr="00036132">
        <w:rPr>
          <w:rFonts w:ascii="Times New Roman" w:hAnsi="Times New Roman" w:cs="Times New Roman"/>
          <w:sz w:val="24"/>
          <w:szCs w:val="24"/>
          <w:lang w:val="en-US"/>
        </w:rPr>
        <w:t xml:space="preserve"> </w:t>
      </w:r>
      <w:r w:rsidR="00176744">
        <w:rPr>
          <w:rFonts w:ascii="Times New Roman" w:hAnsi="Times New Roman" w:cs="Times New Roman"/>
          <w:sz w:val="24"/>
          <w:szCs w:val="24"/>
          <w:lang w:val="en-US"/>
        </w:rPr>
        <w:t>into</w:t>
      </w:r>
      <w:r w:rsidR="00036132" w:rsidRPr="00036132">
        <w:rPr>
          <w:rFonts w:ascii="Times New Roman" w:hAnsi="Times New Roman" w:cs="Times New Roman"/>
          <w:sz w:val="24"/>
          <w:szCs w:val="24"/>
          <w:lang w:val="en-US"/>
        </w:rPr>
        <w:t xml:space="preserve"> clothing or accessories</w:t>
      </w:r>
      <w:r w:rsidR="00364251">
        <w:rPr>
          <w:rFonts w:ascii="Times New Roman" w:hAnsi="Times New Roman" w:cs="Times New Roman"/>
          <w:sz w:val="24"/>
          <w:szCs w:val="24"/>
          <w:lang w:val="en-US"/>
        </w:rPr>
        <w:t xml:space="preserve"> to</w:t>
      </w:r>
      <w:r w:rsidR="00036132">
        <w:rPr>
          <w:rFonts w:ascii="Times New Roman" w:hAnsi="Times New Roman" w:cs="Times New Roman"/>
          <w:sz w:val="24"/>
          <w:szCs w:val="24"/>
          <w:lang w:val="en-US"/>
        </w:rPr>
        <w:t xml:space="preserve"> </w:t>
      </w:r>
      <w:r w:rsidR="00A964AF" w:rsidRPr="00A964AF">
        <w:rPr>
          <w:rFonts w:ascii="Times New Roman" w:hAnsi="Times New Roman" w:cs="Times New Roman"/>
          <w:sz w:val="24"/>
          <w:szCs w:val="24"/>
          <w:lang w:val="en-US"/>
        </w:rPr>
        <w:t>serve as a convenient all-in-one solution</w:t>
      </w:r>
      <w:r w:rsidR="00364251">
        <w:rPr>
          <w:rFonts w:ascii="Times New Roman" w:hAnsi="Times New Roman" w:cs="Times New Roman"/>
          <w:sz w:val="24"/>
          <w:szCs w:val="24"/>
          <w:lang w:val="en-US"/>
        </w:rPr>
        <w:t xml:space="preserve"> </w:t>
      </w:r>
      <w:r w:rsidR="00364251" w:rsidRPr="00364251">
        <w:rPr>
          <w:rFonts w:ascii="Times New Roman" w:hAnsi="Times New Roman" w:cs="Times New Roman"/>
          <w:sz w:val="24"/>
          <w:szCs w:val="24"/>
          <w:lang w:val="en-US"/>
        </w:rPr>
        <w:t>[@godfrey2018z].</w:t>
      </w:r>
      <w:r w:rsidR="00364251">
        <w:rPr>
          <w:rFonts w:ascii="Times New Roman" w:hAnsi="Times New Roman" w:cs="Times New Roman"/>
          <w:sz w:val="24"/>
          <w:szCs w:val="24"/>
          <w:lang w:val="en-US"/>
        </w:rPr>
        <w:t xml:space="preserve"> Essentially, </w:t>
      </w:r>
      <w:r w:rsidR="00231F5A">
        <w:rPr>
          <w:rFonts w:ascii="Times New Roman" w:hAnsi="Times New Roman" w:cs="Times New Roman"/>
          <w:sz w:val="24"/>
          <w:szCs w:val="24"/>
          <w:lang w:val="en-US"/>
        </w:rPr>
        <w:t>wearables</w:t>
      </w:r>
      <w:r w:rsidR="00364251" w:rsidRPr="00364251">
        <w:rPr>
          <w:rFonts w:ascii="Times New Roman" w:hAnsi="Times New Roman" w:cs="Times New Roman"/>
          <w:sz w:val="24"/>
          <w:szCs w:val="24"/>
          <w:lang w:val="en-US"/>
        </w:rPr>
        <w:t xml:space="preserve"> are designed to be worn continuously by users, gathering data such as location, movements, and vital signs</w:t>
      </w:r>
      <w:r w:rsidR="00DD2B6F">
        <w:rPr>
          <w:rFonts w:ascii="Times New Roman" w:hAnsi="Times New Roman" w:cs="Times New Roman"/>
          <w:sz w:val="24"/>
          <w:szCs w:val="24"/>
          <w:lang w:val="en-US"/>
        </w:rPr>
        <w:t xml:space="preserve"> via </w:t>
      </w:r>
      <w:r w:rsidR="009C2E05">
        <w:rPr>
          <w:rFonts w:ascii="Times New Roman" w:hAnsi="Times New Roman" w:cs="Times New Roman"/>
          <w:sz w:val="24"/>
          <w:szCs w:val="24"/>
          <w:lang w:val="en-US"/>
        </w:rPr>
        <w:t xml:space="preserve">wireless </w:t>
      </w:r>
      <w:r w:rsidR="00DD2B6F">
        <w:rPr>
          <w:rFonts w:ascii="Times New Roman" w:hAnsi="Times New Roman" w:cs="Times New Roman"/>
          <w:sz w:val="24"/>
          <w:szCs w:val="24"/>
          <w:lang w:val="en-US"/>
        </w:rPr>
        <w:t>sensors</w:t>
      </w:r>
      <w:r w:rsidR="00E90961">
        <w:rPr>
          <w:rFonts w:ascii="Times New Roman" w:hAnsi="Times New Roman" w:cs="Times New Roman"/>
          <w:sz w:val="24"/>
          <w:szCs w:val="24"/>
          <w:lang w:val="en-US"/>
        </w:rPr>
        <w:t xml:space="preserve"> </w:t>
      </w:r>
      <w:r w:rsidR="00123309">
        <w:rPr>
          <w:rFonts w:ascii="Times New Roman" w:hAnsi="Times New Roman" w:cs="Times New Roman"/>
          <w:sz w:val="24"/>
          <w:szCs w:val="24"/>
          <w:lang w:val="en-US"/>
        </w:rPr>
        <w:t>enabling users to inter</w:t>
      </w:r>
      <w:r w:rsidR="005B1F35">
        <w:rPr>
          <w:rFonts w:ascii="Times New Roman" w:hAnsi="Times New Roman" w:cs="Times New Roman"/>
          <w:sz w:val="24"/>
          <w:szCs w:val="24"/>
          <w:lang w:val="en-US"/>
        </w:rPr>
        <w:t xml:space="preserve">act with </w:t>
      </w:r>
      <w:r w:rsidR="006A76E5">
        <w:rPr>
          <w:rFonts w:ascii="Times New Roman" w:hAnsi="Times New Roman" w:cs="Times New Roman"/>
          <w:sz w:val="24"/>
          <w:szCs w:val="24"/>
          <w:lang w:val="en-US"/>
        </w:rPr>
        <w:t xml:space="preserve">these devices anytime and anywhere </w:t>
      </w:r>
      <w:r w:rsidR="00045ED4">
        <w:rPr>
          <w:rFonts w:ascii="Times New Roman" w:hAnsi="Times New Roman" w:cs="Times New Roman"/>
          <w:sz w:val="24"/>
          <w:szCs w:val="24"/>
          <w:lang w:val="en-US"/>
        </w:rPr>
        <w:t>[</w:t>
      </w:r>
      <w:r w:rsidR="004A6639">
        <w:rPr>
          <w:rFonts w:ascii="Times New Roman" w:hAnsi="Times New Roman" w:cs="Times New Roman"/>
          <w:sz w:val="24"/>
          <w:szCs w:val="24"/>
          <w:lang w:val="en-US"/>
        </w:rPr>
        <w:t>@</w:t>
      </w:r>
      <w:r w:rsidR="004A6639" w:rsidRPr="004A6639">
        <w:rPr>
          <w:rFonts w:ascii="Times New Roman" w:hAnsi="Times New Roman" w:cs="Times New Roman"/>
          <w:sz w:val="24"/>
          <w:szCs w:val="24"/>
          <w:lang w:val="en-US"/>
        </w:rPr>
        <w:t>cheng2017underlying</w:t>
      </w:r>
      <w:r w:rsidR="004A6639">
        <w:rPr>
          <w:rFonts w:ascii="Times New Roman" w:hAnsi="Times New Roman" w:cs="Times New Roman"/>
          <w:sz w:val="24"/>
          <w:szCs w:val="24"/>
          <w:lang w:val="en-US"/>
        </w:rPr>
        <w:t>]</w:t>
      </w:r>
      <w:r w:rsidR="00BB7D21">
        <w:rPr>
          <w:rFonts w:ascii="Times New Roman" w:hAnsi="Times New Roman" w:cs="Times New Roman"/>
          <w:sz w:val="24"/>
          <w:szCs w:val="24"/>
          <w:lang w:val="en-US"/>
        </w:rPr>
        <w:t xml:space="preserve">. </w:t>
      </w:r>
      <w:r w:rsidR="0011132B">
        <w:rPr>
          <w:rFonts w:ascii="Times New Roman" w:hAnsi="Times New Roman" w:cs="Times New Roman"/>
          <w:sz w:val="24"/>
          <w:szCs w:val="24"/>
          <w:lang w:val="en-US"/>
        </w:rPr>
        <w:t xml:space="preserve"> </w:t>
      </w:r>
    </w:p>
    <w:p w14:paraId="6726F666" w14:textId="7F90C0DD" w:rsidR="000C1464" w:rsidRPr="0002242D" w:rsidRDefault="009A6E17" w:rsidP="00CA76F2">
      <w:pPr>
        <w:spacing w:line="360" w:lineRule="auto"/>
        <w:rPr>
          <w:rFonts w:ascii="Times New Roman" w:hAnsi="Times New Roman" w:cs="Times New Roman"/>
          <w:sz w:val="24"/>
          <w:szCs w:val="24"/>
          <w:lang w:val="en-US"/>
        </w:rPr>
      </w:pPr>
      <w:r w:rsidRPr="009A6E17">
        <w:rPr>
          <w:rFonts w:ascii="Times New Roman" w:hAnsi="Times New Roman" w:cs="Times New Roman"/>
          <w:sz w:val="24"/>
          <w:szCs w:val="24"/>
          <w:lang w:val="en-US"/>
        </w:rPr>
        <w:t>Attempts to classify wearables reveal</w:t>
      </w:r>
      <w:ins w:id="13" w:author="Lotz, Christin" w:date="2024-03-05T18:18:00Z">
        <w:r w:rsidR="00737D66">
          <w:rPr>
            <w:rFonts w:ascii="Times New Roman" w:hAnsi="Times New Roman" w:cs="Times New Roman"/>
            <w:sz w:val="24"/>
            <w:szCs w:val="24"/>
            <w:lang w:val="en-US"/>
          </w:rPr>
          <w:t>ed</w:t>
        </w:r>
      </w:ins>
      <w:r w:rsidRPr="009A6E17">
        <w:rPr>
          <w:rFonts w:ascii="Times New Roman" w:hAnsi="Times New Roman" w:cs="Times New Roman"/>
          <w:sz w:val="24"/>
          <w:szCs w:val="24"/>
          <w:lang w:val="en-US"/>
        </w:rPr>
        <w:t xml:space="preserve"> different approaches in the literature</w:t>
      </w:r>
      <w:r w:rsidR="00C94AA5">
        <w:rPr>
          <w:rFonts w:ascii="Times New Roman" w:hAnsi="Times New Roman" w:cs="Times New Roman"/>
          <w:sz w:val="24"/>
          <w:szCs w:val="24"/>
          <w:lang w:val="en-US"/>
        </w:rPr>
        <w:t>:</w:t>
      </w:r>
      <w:r w:rsidR="00A9134B" w:rsidRPr="00A9134B">
        <w:rPr>
          <w:rFonts w:ascii="Times New Roman" w:hAnsi="Times New Roman" w:cs="Times New Roman"/>
          <w:sz w:val="24"/>
          <w:szCs w:val="24"/>
          <w:lang w:val="en-US"/>
        </w:rPr>
        <w:t xml:space="preserve"> </w:t>
      </w:r>
      <w:r w:rsidR="0002242D" w:rsidRPr="0002242D">
        <w:rPr>
          <w:rFonts w:ascii="Times New Roman" w:hAnsi="Times New Roman" w:cs="Times New Roman"/>
          <w:sz w:val="24"/>
          <w:szCs w:val="24"/>
          <w:lang w:val="en-US"/>
        </w:rPr>
        <w:t xml:space="preserve">The IDC </w:t>
      </w:r>
      <w:r w:rsidR="00F27301">
        <w:rPr>
          <w:rFonts w:ascii="Times New Roman" w:hAnsi="Times New Roman" w:cs="Times New Roman"/>
          <w:sz w:val="24"/>
          <w:szCs w:val="24"/>
          <w:lang w:val="en-US"/>
        </w:rPr>
        <w:t xml:space="preserve">(2017) </w:t>
      </w:r>
      <w:r w:rsidR="00A9134B">
        <w:rPr>
          <w:rFonts w:ascii="Times New Roman" w:hAnsi="Times New Roman" w:cs="Times New Roman"/>
          <w:sz w:val="24"/>
          <w:szCs w:val="24"/>
          <w:lang w:val="en-US"/>
        </w:rPr>
        <w:t xml:space="preserve">for example </w:t>
      </w:r>
      <w:r w:rsidR="00F11F93">
        <w:rPr>
          <w:rFonts w:ascii="Times New Roman" w:hAnsi="Times New Roman" w:cs="Times New Roman"/>
          <w:sz w:val="24"/>
          <w:szCs w:val="24"/>
          <w:lang w:val="en-US"/>
        </w:rPr>
        <w:t>divided</w:t>
      </w:r>
      <w:r w:rsidR="0002242D" w:rsidRPr="0002242D">
        <w:rPr>
          <w:rFonts w:ascii="Times New Roman" w:hAnsi="Times New Roman" w:cs="Times New Roman"/>
          <w:sz w:val="24"/>
          <w:szCs w:val="24"/>
          <w:lang w:val="en-US"/>
        </w:rPr>
        <w:t xml:space="preserve"> wearables into </w:t>
      </w:r>
      <w:r w:rsidR="002C26BF">
        <w:rPr>
          <w:rFonts w:ascii="Times New Roman" w:hAnsi="Times New Roman" w:cs="Times New Roman"/>
          <w:sz w:val="24"/>
          <w:szCs w:val="24"/>
          <w:lang w:val="en-US"/>
        </w:rPr>
        <w:t>six</w:t>
      </w:r>
      <w:r w:rsidR="0002242D" w:rsidRPr="0002242D">
        <w:rPr>
          <w:rFonts w:ascii="Times New Roman" w:hAnsi="Times New Roman" w:cs="Times New Roman"/>
          <w:sz w:val="24"/>
          <w:szCs w:val="24"/>
          <w:lang w:val="en-US"/>
        </w:rPr>
        <w:t xml:space="preserve"> categories</w:t>
      </w:r>
      <w:r w:rsidR="0002242D">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basic wristbands</w:t>
      </w:r>
      <w:r w:rsidR="00C71D23">
        <w:rPr>
          <w:rFonts w:ascii="Times New Roman" w:hAnsi="Times New Roman" w:cs="Times New Roman"/>
          <w:sz w:val="24"/>
          <w:szCs w:val="24"/>
          <w:lang w:val="en-US"/>
        </w:rPr>
        <w:t xml:space="preserve"> (fitness bands)</w:t>
      </w:r>
      <w:r w:rsidR="00BC779D">
        <w:rPr>
          <w:rFonts w:ascii="Times New Roman" w:hAnsi="Times New Roman" w:cs="Times New Roman"/>
          <w:sz w:val="24"/>
          <w:szCs w:val="24"/>
          <w:lang w:val="en-US"/>
        </w:rPr>
        <w:t xml:space="preserve">, </w:t>
      </w:r>
      <w:r w:rsidR="00C71D23">
        <w:rPr>
          <w:rFonts w:ascii="Times New Roman" w:hAnsi="Times New Roman" w:cs="Times New Roman"/>
          <w:sz w:val="24"/>
          <w:szCs w:val="24"/>
          <w:lang w:val="en-US"/>
        </w:rPr>
        <w:t>basic watches (hybrid watches</w:t>
      </w:r>
      <w:r w:rsidR="00557CB4">
        <w:rPr>
          <w:rFonts w:ascii="Times New Roman" w:hAnsi="Times New Roman" w:cs="Times New Roman"/>
          <w:sz w:val="24"/>
          <w:szCs w:val="24"/>
          <w:lang w:val="en-US"/>
        </w:rPr>
        <w:t xml:space="preserve"> as the evolution of fitness bands</w:t>
      </w:r>
      <w:r w:rsidR="00C71D23">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smartwatches</w:t>
      </w:r>
      <w:r w:rsidR="007C1CDF">
        <w:rPr>
          <w:rFonts w:ascii="Times New Roman" w:hAnsi="Times New Roman" w:cs="Times New Roman"/>
          <w:sz w:val="24"/>
          <w:szCs w:val="24"/>
          <w:lang w:val="en-US"/>
        </w:rPr>
        <w:t xml:space="preserve"> </w:t>
      </w:r>
      <w:r w:rsidR="00350522">
        <w:rPr>
          <w:rFonts w:ascii="Times New Roman" w:hAnsi="Times New Roman" w:cs="Times New Roman"/>
          <w:sz w:val="24"/>
          <w:szCs w:val="24"/>
          <w:lang w:val="en-US"/>
        </w:rPr>
        <w:t>(</w:t>
      </w:r>
      <w:r w:rsidR="00541852" w:rsidRPr="00541852">
        <w:rPr>
          <w:rFonts w:ascii="Times New Roman" w:hAnsi="Times New Roman" w:cs="Times New Roman"/>
          <w:sz w:val="24"/>
          <w:szCs w:val="24"/>
          <w:lang w:val="en-US"/>
        </w:rPr>
        <w:t>advanced</w:t>
      </w:r>
      <w:r w:rsidR="00541852">
        <w:rPr>
          <w:rFonts w:ascii="Times New Roman" w:hAnsi="Times New Roman" w:cs="Times New Roman"/>
          <w:sz w:val="24"/>
          <w:szCs w:val="24"/>
          <w:lang w:val="en-US"/>
        </w:rPr>
        <w:t xml:space="preserve"> watches with for example</w:t>
      </w:r>
      <w:r w:rsidR="00114B41">
        <w:rPr>
          <w:rFonts w:ascii="Times New Roman" w:hAnsi="Times New Roman" w:cs="Times New Roman"/>
          <w:sz w:val="24"/>
          <w:szCs w:val="24"/>
          <w:lang w:val="en-US"/>
        </w:rPr>
        <w:t xml:space="preserve"> integrated</w:t>
      </w:r>
      <w:r w:rsidR="00541852">
        <w:rPr>
          <w:rFonts w:ascii="Times New Roman" w:hAnsi="Times New Roman" w:cs="Times New Roman"/>
          <w:sz w:val="24"/>
          <w:szCs w:val="24"/>
          <w:lang w:val="en-US"/>
        </w:rPr>
        <w:t xml:space="preserve"> apps)</w:t>
      </w:r>
      <w:r w:rsidR="00350522">
        <w:rPr>
          <w:rFonts w:ascii="Times New Roman" w:hAnsi="Times New Roman" w:cs="Times New Roman"/>
          <w:sz w:val="24"/>
          <w:szCs w:val="24"/>
          <w:lang w:val="en-US"/>
        </w:rPr>
        <w:t>,</w:t>
      </w:r>
      <w:r w:rsidR="00541852">
        <w:rPr>
          <w:rFonts w:ascii="Times New Roman" w:hAnsi="Times New Roman" w:cs="Times New Roman"/>
          <w:sz w:val="24"/>
          <w:szCs w:val="24"/>
          <w:lang w:val="en-US"/>
        </w:rPr>
        <w:t xml:space="preserve"> clothing</w:t>
      </w:r>
      <w:r w:rsidR="005E32F2">
        <w:rPr>
          <w:rFonts w:ascii="Times New Roman" w:hAnsi="Times New Roman" w:cs="Times New Roman"/>
          <w:sz w:val="24"/>
          <w:szCs w:val="24"/>
          <w:lang w:val="en-US"/>
        </w:rPr>
        <w:t xml:space="preserve"> (e.g., step-counting shoes)</w:t>
      </w:r>
      <w:r w:rsidR="00541852">
        <w:rPr>
          <w:rFonts w:ascii="Times New Roman" w:hAnsi="Times New Roman" w:cs="Times New Roman"/>
          <w:sz w:val="24"/>
          <w:szCs w:val="24"/>
          <w:lang w:val="en-US"/>
        </w:rPr>
        <w:t>, earwear</w:t>
      </w:r>
      <w:r w:rsidR="00350522">
        <w:rPr>
          <w:rFonts w:ascii="Times New Roman" w:hAnsi="Times New Roman" w:cs="Times New Roman"/>
          <w:sz w:val="24"/>
          <w:szCs w:val="24"/>
          <w:lang w:val="en-US"/>
        </w:rPr>
        <w:t xml:space="preserve"> </w:t>
      </w:r>
      <w:r w:rsidR="00541852">
        <w:rPr>
          <w:rFonts w:ascii="Times New Roman" w:hAnsi="Times New Roman" w:cs="Times New Roman"/>
          <w:sz w:val="24"/>
          <w:szCs w:val="24"/>
          <w:lang w:val="en-US"/>
        </w:rPr>
        <w:t>and others</w:t>
      </w:r>
      <w:r w:rsidR="00EC005F">
        <w:rPr>
          <w:rFonts w:ascii="Times New Roman" w:hAnsi="Times New Roman" w:cs="Times New Roman"/>
          <w:sz w:val="24"/>
          <w:szCs w:val="24"/>
          <w:lang w:val="en-US"/>
        </w:rPr>
        <w:t xml:space="preserve"> [</w:t>
      </w:r>
      <w:r w:rsidR="00F27301">
        <w:rPr>
          <w:rFonts w:ascii="Times New Roman" w:hAnsi="Times New Roman" w:cs="Times New Roman"/>
          <w:sz w:val="24"/>
          <w:szCs w:val="24"/>
          <w:lang w:val="en-US"/>
        </w:rPr>
        <w:t>@</w:t>
      </w:r>
      <w:r w:rsidR="00F27301" w:rsidRPr="00F27301">
        <w:rPr>
          <w:rFonts w:ascii="Times New Roman" w:hAnsi="Times New Roman" w:cs="Times New Roman"/>
          <w:sz w:val="24"/>
          <w:szCs w:val="24"/>
          <w:lang w:val="en-US"/>
        </w:rPr>
        <w:t>idc2017shipments</w:t>
      </w:r>
      <w:r w:rsidR="00F27301">
        <w:rPr>
          <w:rFonts w:ascii="Times New Roman" w:hAnsi="Times New Roman" w:cs="Times New Roman"/>
          <w:sz w:val="24"/>
          <w:szCs w:val="24"/>
          <w:lang w:val="en-US"/>
        </w:rPr>
        <w:t>].</w:t>
      </w:r>
      <w:r w:rsidR="005025C5">
        <w:rPr>
          <w:rFonts w:ascii="Times New Roman" w:hAnsi="Times New Roman" w:cs="Times New Roman"/>
          <w:sz w:val="24"/>
          <w:szCs w:val="24"/>
          <w:lang w:val="en-US"/>
        </w:rPr>
        <w:t xml:space="preserve"> </w:t>
      </w:r>
      <w:r w:rsidR="007F108E">
        <w:rPr>
          <w:rFonts w:ascii="Times New Roman" w:hAnsi="Times New Roman" w:cs="Times New Roman"/>
          <w:sz w:val="24"/>
          <w:szCs w:val="24"/>
          <w:lang w:val="en-US"/>
        </w:rPr>
        <w:t xml:space="preserve">In contrast, </w:t>
      </w:r>
      <w:r w:rsidR="006A4CB9">
        <w:rPr>
          <w:rFonts w:ascii="Times New Roman" w:hAnsi="Times New Roman" w:cs="Times New Roman"/>
          <w:sz w:val="24"/>
          <w:szCs w:val="24"/>
          <w:lang w:val="en-US"/>
        </w:rPr>
        <w:t>@</w:t>
      </w:r>
      <w:r w:rsidR="006A4CB9" w:rsidRPr="006A4CB9">
        <w:rPr>
          <w:rFonts w:ascii="Times New Roman" w:hAnsi="Times New Roman" w:cs="Times New Roman"/>
          <w:sz w:val="24"/>
          <w:szCs w:val="24"/>
          <w:lang w:val="en-US"/>
        </w:rPr>
        <w:t>cciccek2015wearable</w:t>
      </w:r>
      <w:r w:rsidR="006A4CB9">
        <w:rPr>
          <w:rFonts w:ascii="Times New Roman" w:hAnsi="Times New Roman" w:cs="Times New Roman"/>
          <w:sz w:val="24"/>
          <w:szCs w:val="24"/>
          <w:lang w:val="en-US"/>
        </w:rPr>
        <w:t xml:space="preserve"> </w:t>
      </w:r>
      <w:r w:rsidR="008747D2">
        <w:rPr>
          <w:rFonts w:ascii="Times New Roman" w:hAnsi="Times New Roman" w:cs="Times New Roman"/>
          <w:sz w:val="24"/>
          <w:szCs w:val="24"/>
          <w:lang w:val="en-US"/>
        </w:rPr>
        <w:t xml:space="preserve">classified </w:t>
      </w:r>
      <w:r w:rsidR="00E273F7">
        <w:rPr>
          <w:rFonts w:ascii="Times New Roman" w:hAnsi="Times New Roman" w:cs="Times New Roman"/>
          <w:sz w:val="24"/>
          <w:szCs w:val="24"/>
          <w:lang w:val="en-US"/>
        </w:rPr>
        <w:t xml:space="preserve">wearables into </w:t>
      </w:r>
      <w:r w:rsidR="00CC710A">
        <w:rPr>
          <w:rFonts w:ascii="Times New Roman" w:hAnsi="Times New Roman" w:cs="Times New Roman"/>
          <w:sz w:val="24"/>
          <w:szCs w:val="24"/>
          <w:lang w:val="en-US"/>
        </w:rPr>
        <w:t xml:space="preserve">three </w:t>
      </w:r>
      <w:r w:rsidR="00A9134B">
        <w:rPr>
          <w:rFonts w:ascii="Times New Roman" w:hAnsi="Times New Roman" w:cs="Times New Roman"/>
          <w:sz w:val="24"/>
          <w:szCs w:val="24"/>
          <w:lang w:val="en-US"/>
        </w:rPr>
        <w:t>categories (</w:t>
      </w:r>
      <w:r w:rsidR="00F92F58" w:rsidRPr="00F92F58">
        <w:rPr>
          <w:rFonts w:ascii="Times New Roman" w:hAnsi="Times New Roman" w:cs="Times New Roman"/>
          <w:sz w:val="24"/>
          <w:szCs w:val="24"/>
          <w:lang w:val="en-US"/>
        </w:rPr>
        <w:t>wearable health technologies, wearable textile technologies</w:t>
      </w:r>
      <w:r w:rsidR="00486F7C">
        <w:rPr>
          <w:rFonts w:ascii="Times New Roman" w:hAnsi="Times New Roman" w:cs="Times New Roman"/>
          <w:sz w:val="24"/>
          <w:szCs w:val="24"/>
          <w:lang w:val="en-US"/>
        </w:rPr>
        <w:t>,</w:t>
      </w:r>
      <w:r w:rsidR="00F92F58" w:rsidRPr="00F92F58">
        <w:rPr>
          <w:rFonts w:ascii="Times New Roman" w:hAnsi="Times New Roman" w:cs="Times New Roman"/>
          <w:sz w:val="24"/>
          <w:szCs w:val="24"/>
          <w:lang w:val="en-US"/>
        </w:rPr>
        <w:t xml:space="preserve"> and wearable consumer electronics</w:t>
      </w:r>
      <w:r w:rsidR="00F92F58">
        <w:rPr>
          <w:rFonts w:ascii="Times New Roman" w:hAnsi="Times New Roman" w:cs="Times New Roman"/>
          <w:sz w:val="24"/>
          <w:szCs w:val="24"/>
          <w:lang w:val="en-US"/>
        </w:rPr>
        <w:t>)</w:t>
      </w:r>
      <w:r w:rsidR="00733768">
        <w:rPr>
          <w:rFonts w:ascii="Times New Roman" w:hAnsi="Times New Roman" w:cs="Times New Roman"/>
          <w:sz w:val="24"/>
          <w:szCs w:val="24"/>
          <w:lang w:val="en-US"/>
        </w:rPr>
        <w:t xml:space="preserve"> and </w:t>
      </w:r>
      <w:r w:rsidR="00CA76F2">
        <w:rPr>
          <w:rFonts w:ascii="Times New Roman" w:hAnsi="Times New Roman" w:cs="Times New Roman"/>
          <w:sz w:val="24"/>
          <w:szCs w:val="24"/>
          <w:lang w:val="en-US"/>
        </w:rPr>
        <w:t xml:space="preserve">stated </w:t>
      </w:r>
      <w:r w:rsidR="006A4CB9">
        <w:rPr>
          <w:rFonts w:ascii="Times New Roman" w:hAnsi="Times New Roman" w:cs="Times New Roman"/>
          <w:sz w:val="24"/>
          <w:szCs w:val="24"/>
          <w:lang w:val="en-US"/>
        </w:rPr>
        <w:t xml:space="preserve">that wearables must be </w:t>
      </w:r>
      <w:r w:rsidR="001C770F">
        <w:rPr>
          <w:rFonts w:ascii="Times New Roman" w:hAnsi="Times New Roman" w:cs="Times New Roman"/>
          <w:sz w:val="24"/>
          <w:szCs w:val="24"/>
          <w:lang w:val="en-US"/>
        </w:rPr>
        <w:t xml:space="preserve">characterized by </w:t>
      </w:r>
      <w:r w:rsidR="0056360D">
        <w:rPr>
          <w:rFonts w:ascii="Times New Roman" w:hAnsi="Times New Roman" w:cs="Times New Roman"/>
          <w:sz w:val="24"/>
          <w:szCs w:val="24"/>
          <w:lang w:val="en-US"/>
        </w:rPr>
        <w:t>attributes</w:t>
      </w:r>
      <w:r w:rsidR="001C770F">
        <w:rPr>
          <w:rFonts w:ascii="Times New Roman" w:hAnsi="Times New Roman" w:cs="Times New Roman"/>
          <w:sz w:val="24"/>
          <w:szCs w:val="24"/>
          <w:lang w:val="en-US"/>
        </w:rPr>
        <w:t xml:space="preserve"> such as </w:t>
      </w:r>
      <w:r w:rsidR="007D3FAF">
        <w:rPr>
          <w:rFonts w:ascii="Times New Roman" w:hAnsi="Times New Roman" w:cs="Times New Roman"/>
          <w:sz w:val="24"/>
          <w:szCs w:val="24"/>
          <w:lang w:val="en-US"/>
        </w:rPr>
        <w:lastRenderedPageBreak/>
        <w:t xml:space="preserve">hands-free </w:t>
      </w:r>
      <w:r w:rsidR="007169C7">
        <w:rPr>
          <w:rFonts w:ascii="Times New Roman" w:hAnsi="Times New Roman" w:cs="Times New Roman"/>
          <w:sz w:val="24"/>
          <w:szCs w:val="24"/>
          <w:lang w:val="en-US"/>
        </w:rPr>
        <w:t>operatable</w:t>
      </w:r>
      <w:r w:rsidR="007D3FAF">
        <w:rPr>
          <w:rFonts w:ascii="Times New Roman" w:hAnsi="Times New Roman" w:cs="Times New Roman"/>
          <w:sz w:val="24"/>
          <w:szCs w:val="24"/>
          <w:lang w:val="en-US"/>
        </w:rPr>
        <w:t xml:space="preserve">, </w:t>
      </w:r>
      <w:r w:rsidR="00BF684D">
        <w:rPr>
          <w:rFonts w:ascii="Times New Roman" w:hAnsi="Times New Roman" w:cs="Times New Roman"/>
          <w:sz w:val="24"/>
          <w:szCs w:val="24"/>
          <w:lang w:val="en-US"/>
        </w:rPr>
        <w:t xml:space="preserve">portable, useful, </w:t>
      </w:r>
      <w:r w:rsidR="007169C7">
        <w:rPr>
          <w:rFonts w:ascii="Times New Roman" w:hAnsi="Times New Roman" w:cs="Times New Roman"/>
          <w:sz w:val="24"/>
          <w:szCs w:val="24"/>
          <w:lang w:val="en-US"/>
        </w:rPr>
        <w:t>reliable</w:t>
      </w:r>
      <w:r w:rsidR="00BF684D">
        <w:rPr>
          <w:rFonts w:ascii="Times New Roman" w:hAnsi="Times New Roman" w:cs="Times New Roman"/>
          <w:sz w:val="24"/>
          <w:szCs w:val="24"/>
          <w:lang w:val="en-US"/>
        </w:rPr>
        <w:t>, prac</w:t>
      </w:r>
      <w:r w:rsidR="007169C7">
        <w:rPr>
          <w:rFonts w:ascii="Times New Roman" w:hAnsi="Times New Roman" w:cs="Times New Roman"/>
          <w:sz w:val="24"/>
          <w:szCs w:val="24"/>
          <w:lang w:val="en-US"/>
        </w:rPr>
        <w:t xml:space="preserve">tical, </w:t>
      </w:r>
      <w:r w:rsidR="00B60F38">
        <w:rPr>
          <w:rFonts w:ascii="Times New Roman" w:hAnsi="Times New Roman" w:cs="Times New Roman"/>
          <w:sz w:val="24"/>
          <w:szCs w:val="24"/>
          <w:lang w:val="en-US"/>
        </w:rPr>
        <w:t xml:space="preserve">multi-functional, mobile, </w:t>
      </w:r>
      <w:r w:rsidR="00D61C5C">
        <w:rPr>
          <w:rFonts w:ascii="Times New Roman" w:hAnsi="Times New Roman" w:cs="Times New Roman"/>
          <w:sz w:val="24"/>
          <w:szCs w:val="24"/>
          <w:lang w:val="en-US"/>
        </w:rPr>
        <w:t xml:space="preserve">socially acceptable, etc. (p. </w:t>
      </w:r>
      <w:commentRangeStart w:id="14"/>
      <w:r w:rsidR="00D61C5C">
        <w:rPr>
          <w:rFonts w:ascii="Times New Roman" w:hAnsi="Times New Roman" w:cs="Times New Roman"/>
          <w:sz w:val="24"/>
          <w:szCs w:val="24"/>
          <w:lang w:val="en-US"/>
        </w:rPr>
        <w:t>46</w:t>
      </w:r>
      <w:commentRangeEnd w:id="14"/>
      <w:r w:rsidR="00737D66">
        <w:rPr>
          <w:rStyle w:val="Kommentarzeichen"/>
        </w:rPr>
        <w:commentReference w:id="14"/>
      </w:r>
      <w:r w:rsidR="00D61C5C">
        <w:rPr>
          <w:rFonts w:ascii="Times New Roman" w:hAnsi="Times New Roman" w:cs="Times New Roman"/>
          <w:sz w:val="24"/>
          <w:szCs w:val="24"/>
          <w:lang w:val="en-US"/>
        </w:rPr>
        <w:t>).</w:t>
      </w:r>
      <w:r w:rsidR="00CA76F2">
        <w:rPr>
          <w:rFonts w:ascii="Times New Roman" w:hAnsi="Times New Roman" w:cs="Times New Roman"/>
          <w:sz w:val="24"/>
          <w:szCs w:val="24"/>
          <w:lang w:val="en-US"/>
        </w:rPr>
        <w:t xml:space="preserve"> </w:t>
      </w:r>
    </w:p>
    <w:p w14:paraId="607A873D" w14:textId="13C34860" w:rsidR="001020B2" w:rsidRDefault="006B116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the last decades, wearable</w:t>
      </w:r>
      <w:r w:rsidRPr="002E5C7F">
        <w:rPr>
          <w:rFonts w:ascii="Times New Roman" w:hAnsi="Times New Roman" w:cs="Times New Roman"/>
          <w:sz w:val="24"/>
          <w:szCs w:val="24"/>
          <w:lang w:val="en-US"/>
        </w:rPr>
        <w:t xml:space="preserve"> technologies such as fitness trackers have become widely </w:t>
      </w:r>
      <w:r>
        <w:rPr>
          <w:rFonts w:ascii="Times New Roman" w:hAnsi="Times New Roman" w:cs="Times New Roman"/>
          <w:sz w:val="24"/>
          <w:szCs w:val="24"/>
          <w:lang w:val="en-US"/>
        </w:rPr>
        <w:t xml:space="preserve">popular and </w:t>
      </w:r>
      <w:r w:rsidRPr="002E5C7F">
        <w:rPr>
          <w:rFonts w:ascii="Times New Roman" w:hAnsi="Times New Roman" w:cs="Times New Roman"/>
          <w:sz w:val="24"/>
          <w:szCs w:val="24"/>
          <w:lang w:val="en-US"/>
        </w:rPr>
        <w:t xml:space="preserve">accepted </w:t>
      </w:r>
      <w:r w:rsidR="008E25CD">
        <w:rPr>
          <w:rFonts w:ascii="Times New Roman" w:hAnsi="Times New Roman" w:cs="Times New Roman"/>
          <w:sz w:val="24"/>
          <w:szCs w:val="24"/>
          <w:lang w:val="en-US"/>
        </w:rPr>
        <w:t xml:space="preserve">as a mass product </w:t>
      </w:r>
      <w:r w:rsidRPr="002E5C7F">
        <w:rPr>
          <w:rFonts w:ascii="Times New Roman" w:hAnsi="Times New Roman" w:cs="Times New Roman"/>
          <w:sz w:val="24"/>
          <w:szCs w:val="24"/>
          <w:lang w:val="en-US"/>
        </w:rPr>
        <w:t xml:space="preserve">by </w:t>
      </w:r>
      <w:r>
        <w:rPr>
          <w:rFonts w:ascii="Times New Roman" w:hAnsi="Times New Roman" w:cs="Times New Roman"/>
          <w:sz w:val="24"/>
          <w:szCs w:val="24"/>
          <w:lang w:val="en-US"/>
        </w:rPr>
        <w:t xml:space="preserve">the population </w:t>
      </w:r>
      <w:r w:rsidR="00BD6632">
        <w:rPr>
          <w:rFonts w:ascii="Times New Roman" w:hAnsi="Times New Roman" w:cs="Times New Roman"/>
          <w:sz w:val="24"/>
          <w:szCs w:val="24"/>
          <w:lang w:val="en-US"/>
        </w:rPr>
        <w:t>[@</w:t>
      </w:r>
      <w:r w:rsidR="00E82CA9" w:rsidRPr="00E82CA9">
        <w:rPr>
          <w:rFonts w:ascii="Times New Roman" w:hAnsi="Times New Roman" w:cs="Times New Roman"/>
          <w:sz w:val="24"/>
          <w:szCs w:val="24"/>
          <w:lang w:val="en-US"/>
        </w:rPr>
        <w:t>park2020user</w:t>
      </w:r>
      <w:r w:rsidR="00E82CA9">
        <w:rPr>
          <w:rFonts w:ascii="Times New Roman" w:hAnsi="Times New Roman" w:cs="Times New Roman"/>
          <w:sz w:val="24"/>
          <w:szCs w:val="24"/>
          <w:lang w:val="en-US"/>
        </w:rPr>
        <w:t>]</w:t>
      </w:r>
      <w:r w:rsidRPr="002E5C7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010A4" w:rsidRPr="004010A4">
        <w:rPr>
          <w:rFonts w:ascii="Times New Roman" w:hAnsi="Times New Roman" w:cs="Times New Roman"/>
          <w:sz w:val="24"/>
          <w:szCs w:val="24"/>
          <w:lang w:val="en-US"/>
        </w:rPr>
        <w:t>Several factors contribute to the widespread acceptance of these devices:</w:t>
      </w:r>
      <w:r w:rsidR="004010A4">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 xml:space="preserve">Wearable </w:t>
      </w:r>
      <w:r w:rsidR="00BC0502">
        <w:rPr>
          <w:rFonts w:ascii="Times New Roman" w:hAnsi="Times New Roman" w:cs="Times New Roman"/>
          <w:sz w:val="24"/>
          <w:szCs w:val="24"/>
          <w:lang w:val="en-US"/>
        </w:rPr>
        <w:t xml:space="preserve">technologies such as fitness trackers </w:t>
      </w:r>
      <w:r w:rsidR="001068DC" w:rsidRPr="001068DC">
        <w:rPr>
          <w:rFonts w:ascii="Times New Roman" w:hAnsi="Times New Roman" w:cs="Times New Roman"/>
          <w:sz w:val="24"/>
          <w:szCs w:val="24"/>
          <w:lang w:val="en-US"/>
        </w:rPr>
        <w:t xml:space="preserve">excel at monitoring various aspects of physical activity, including </w:t>
      </w:r>
      <w:r w:rsidR="00650604">
        <w:rPr>
          <w:rFonts w:ascii="Times New Roman" w:hAnsi="Times New Roman" w:cs="Times New Roman"/>
          <w:sz w:val="24"/>
          <w:szCs w:val="24"/>
          <w:lang w:val="en-US"/>
        </w:rPr>
        <w:t>HR measurements</w:t>
      </w:r>
      <w:r w:rsidR="00106118">
        <w:rPr>
          <w:rFonts w:ascii="Times New Roman" w:hAnsi="Times New Roman" w:cs="Times New Roman"/>
          <w:sz w:val="24"/>
          <w:szCs w:val="24"/>
          <w:lang w:val="en-US"/>
        </w:rPr>
        <w:t xml:space="preserve">, </w:t>
      </w:r>
      <w:r w:rsidR="009C3D0B">
        <w:rPr>
          <w:rFonts w:ascii="Times New Roman" w:hAnsi="Times New Roman" w:cs="Times New Roman"/>
          <w:sz w:val="24"/>
          <w:szCs w:val="24"/>
          <w:lang w:val="en-US"/>
        </w:rPr>
        <w:t>distance</w:t>
      </w:r>
      <w:r w:rsidR="005214F4">
        <w:rPr>
          <w:rFonts w:ascii="Times New Roman" w:hAnsi="Times New Roman" w:cs="Times New Roman"/>
          <w:sz w:val="24"/>
          <w:szCs w:val="24"/>
          <w:lang w:val="en-US"/>
        </w:rPr>
        <w:t xml:space="preserve"> traveled</w:t>
      </w:r>
      <w:r w:rsidR="009C3D0B">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steps</w:t>
      </w:r>
      <w:r w:rsidR="009C3D0B">
        <w:rPr>
          <w:rFonts w:ascii="Times New Roman" w:hAnsi="Times New Roman" w:cs="Times New Roman"/>
          <w:sz w:val="24"/>
          <w:szCs w:val="24"/>
          <w:lang w:val="en-US"/>
        </w:rPr>
        <w:t xml:space="preserve"> taken</w:t>
      </w:r>
      <w:r w:rsidR="001068DC" w:rsidRPr="001068DC">
        <w:rPr>
          <w:rFonts w:ascii="Times New Roman" w:hAnsi="Times New Roman" w:cs="Times New Roman"/>
          <w:sz w:val="24"/>
          <w:szCs w:val="24"/>
          <w:lang w:val="en-US"/>
        </w:rPr>
        <w:t xml:space="preserve">, </w:t>
      </w:r>
      <w:r w:rsidR="00A816B3">
        <w:rPr>
          <w:rFonts w:ascii="Times New Roman" w:hAnsi="Times New Roman" w:cs="Times New Roman"/>
          <w:sz w:val="24"/>
          <w:szCs w:val="24"/>
          <w:lang w:val="en-US"/>
        </w:rPr>
        <w:t>or</w:t>
      </w:r>
      <w:r w:rsidR="001068DC" w:rsidRPr="001068DC">
        <w:rPr>
          <w:rFonts w:ascii="Times New Roman" w:hAnsi="Times New Roman" w:cs="Times New Roman"/>
          <w:sz w:val="24"/>
          <w:szCs w:val="24"/>
          <w:lang w:val="en-US"/>
        </w:rPr>
        <w:t xml:space="preserve"> calories</w:t>
      </w:r>
      <w:r w:rsidR="005214F4">
        <w:rPr>
          <w:rFonts w:ascii="Times New Roman" w:hAnsi="Times New Roman" w:cs="Times New Roman"/>
          <w:sz w:val="24"/>
          <w:szCs w:val="24"/>
          <w:lang w:val="en-US"/>
        </w:rPr>
        <w:t xml:space="preserve"> burned</w:t>
      </w:r>
      <w:r w:rsidR="001068DC" w:rsidRPr="001068DC">
        <w:rPr>
          <w:rFonts w:ascii="Times New Roman" w:hAnsi="Times New Roman" w:cs="Times New Roman"/>
          <w:sz w:val="24"/>
          <w:szCs w:val="24"/>
          <w:lang w:val="en-US"/>
        </w:rPr>
        <w:t xml:space="preserve">. This data provides users with valuable insights into their daily activity </w:t>
      </w:r>
      <w:r w:rsidR="00860013">
        <w:rPr>
          <w:rFonts w:ascii="Times New Roman" w:hAnsi="Times New Roman" w:cs="Times New Roman"/>
          <w:sz w:val="24"/>
          <w:szCs w:val="24"/>
          <w:lang w:val="en-US"/>
        </w:rPr>
        <w:t xml:space="preserve">and </w:t>
      </w:r>
      <w:r w:rsidR="00860013" w:rsidRPr="001068DC">
        <w:rPr>
          <w:rFonts w:ascii="Times New Roman" w:hAnsi="Times New Roman" w:cs="Times New Roman"/>
          <w:sz w:val="24"/>
          <w:szCs w:val="24"/>
          <w:lang w:val="en-US"/>
        </w:rPr>
        <w:t>cardiovascular health</w:t>
      </w:r>
      <w:r w:rsidR="00EF21C1">
        <w:rPr>
          <w:rFonts w:ascii="Times New Roman" w:hAnsi="Times New Roman" w:cs="Times New Roman"/>
          <w:sz w:val="24"/>
          <w:szCs w:val="24"/>
          <w:lang w:val="en-US"/>
        </w:rPr>
        <w:t xml:space="preserve"> levels </w:t>
      </w:r>
      <w:r w:rsidR="00EF21C1" w:rsidRPr="00A964AF">
        <w:rPr>
          <w:rFonts w:ascii="Times New Roman" w:hAnsi="Times New Roman" w:cs="Times New Roman"/>
          <w:sz w:val="24"/>
          <w:szCs w:val="24"/>
          <w:lang w:val="en-US"/>
        </w:rPr>
        <w:t xml:space="preserve">in their </w:t>
      </w:r>
      <w:r w:rsidR="00EF21C1">
        <w:rPr>
          <w:rFonts w:ascii="Times New Roman" w:hAnsi="Times New Roman" w:cs="Times New Roman"/>
          <w:sz w:val="24"/>
          <w:szCs w:val="24"/>
          <w:lang w:val="en-US"/>
        </w:rPr>
        <w:t xml:space="preserve">natural </w:t>
      </w:r>
      <w:r w:rsidR="00EF21C1" w:rsidRPr="00A964AF">
        <w:rPr>
          <w:rFonts w:ascii="Times New Roman" w:hAnsi="Times New Roman" w:cs="Times New Roman"/>
          <w:sz w:val="24"/>
          <w:szCs w:val="24"/>
          <w:lang w:val="en-US"/>
        </w:rPr>
        <w:t xml:space="preserve">everyday </w:t>
      </w:r>
      <w:r w:rsidR="00EF21C1">
        <w:rPr>
          <w:rFonts w:ascii="Times New Roman" w:hAnsi="Times New Roman" w:cs="Times New Roman"/>
          <w:sz w:val="24"/>
          <w:szCs w:val="24"/>
          <w:lang w:val="en-US"/>
        </w:rPr>
        <w:t>lives</w:t>
      </w:r>
      <w:r w:rsidR="001068DC" w:rsidRPr="001068DC">
        <w:rPr>
          <w:rFonts w:ascii="Times New Roman" w:hAnsi="Times New Roman" w:cs="Times New Roman"/>
          <w:sz w:val="24"/>
          <w:szCs w:val="24"/>
          <w:lang w:val="en-US"/>
        </w:rPr>
        <w:t xml:space="preserve">, </w:t>
      </w:r>
      <w:r w:rsidR="00AC3D27">
        <w:rPr>
          <w:rFonts w:ascii="Times New Roman" w:hAnsi="Times New Roman" w:cs="Times New Roman"/>
          <w:sz w:val="24"/>
          <w:szCs w:val="24"/>
          <w:lang w:val="en-US"/>
        </w:rPr>
        <w:t>supporting</w:t>
      </w:r>
      <w:r w:rsidR="001068DC" w:rsidRPr="001068DC">
        <w:rPr>
          <w:rFonts w:ascii="Times New Roman" w:hAnsi="Times New Roman" w:cs="Times New Roman"/>
          <w:sz w:val="24"/>
          <w:szCs w:val="24"/>
          <w:lang w:val="en-US"/>
        </w:rPr>
        <w:t xml:space="preserve"> them </w:t>
      </w:r>
      <w:r w:rsidR="006B5470">
        <w:rPr>
          <w:rFonts w:ascii="Times New Roman" w:hAnsi="Times New Roman" w:cs="Times New Roman"/>
          <w:sz w:val="24"/>
          <w:szCs w:val="24"/>
          <w:lang w:val="en-US"/>
        </w:rPr>
        <w:t>in setting</w:t>
      </w:r>
      <w:r w:rsidR="001068DC" w:rsidRPr="001068DC">
        <w:rPr>
          <w:rFonts w:ascii="Times New Roman" w:hAnsi="Times New Roman" w:cs="Times New Roman"/>
          <w:sz w:val="24"/>
          <w:szCs w:val="24"/>
          <w:lang w:val="en-US"/>
        </w:rPr>
        <w:t xml:space="preserve"> personalized fitness </w:t>
      </w:r>
      <w:r w:rsidR="00860013">
        <w:rPr>
          <w:rFonts w:ascii="Times New Roman" w:hAnsi="Times New Roman" w:cs="Times New Roman"/>
          <w:sz w:val="24"/>
          <w:szCs w:val="24"/>
          <w:lang w:val="en-US"/>
        </w:rPr>
        <w:t xml:space="preserve">and health </w:t>
      </w:r>
      <w:r w:rsidR="001068DC" w:rsidRPr="001068DC">
        <w:rPr>
          <w:rFonts w:ascii="Times New Roman" w:hAnsi="Times New Roman" w:cs="Times New Roman"/>
          <w:sz w:val="24"/>
          <w:szCs w:val="24"/>
          <w:lang w:val="en-US"/>
        </w:rPr>
        <w:t>goals</w:t>
      </w:r>
      <w:r w:rsidR="00156C28">
        <w:rPr>
          <w:rFonts w:ascii="Times New Roman" w:hAnsi="Times New Roman" w:cs="Times New Roman"/>
          <w:sz w:val="24"/>
          <w:szCs w:val="24"/>
          <w:lang w:val="en-US"/>
        </w:rPr>
        <w:t xml:space="preserve"> [@</w:t>
      </w:r>
      <w:r w:rsidR="00156C28" w:rsidRPr="00156C28">
        <w:rPr>
          <w:rFonts w:ascii="Times New Roman" w:hAnsi="Times New Roman" w:cs="Times New Roman"/>
          <w:sz w:val="24"/>
          <w:szCs w:val="24"/>
          <w:lang w:val="en-US"/>
        </w:rPr>
        <w:t>nuss2021effects</w:t>
      </w:r>
      <w:r w:rsidR="00156C28">
        <w:rPr>
          <w:rFonts w:ascii="Times New Roman" w:hAnsi="Times New Roman" w:cs="Times New Roman"/>
          <w:sz w:val="24"/>
          <w:szCs w:val="24"/>
          <w:lang w:val="en-US"/>
        </w:rPr>
        <w:t>]</w:t>
      </w:r>
      <w:r w:rsidR="006F211C">
        <w:rPr>
          <w:rFonts w:ascii="Times New Roman" w:hAnsi="Times New Roman" w:cs="Times New Roman"/>
          <w:sz w:val="24"/>
          <w:szCs w:val="24"/>
          <w:lang w:val="en-US"/>
        </w:rPr>
        <w:t xml:space="preserve"> or </w:t>
      </w:r>
      <w:r w:rsidR="00033198">
        <w:rPr>
          <w:rFonts w:ascii="Times New Roman" w:hAnsi="Times New Roman" w:cs="Times New Roman"/>
          <w:sz w:val="24"/>
          <w:szCs w:val="24"/>
          <w:lang w:val="en-US"/>
        </w:rPr>
        <w:t>providing information about stress levels</w:t>
      </w:r>
      <w:r w:rsidR="00EC1965">
        <w:rPr>
          <w:rFonts w:ascii="Times New Roman" w:hAnsi="Times New Roman" w:cs="Times New Roman"/>
          <w:sz w:val="24"/>
          <w:szCs w:val="24"/>
          <w:lang w:val="en-US"/>
        </w:rPr>
        <w:t xml:space="preserve"> [@</w:t>
      </w:r>
      <w:r w:rsidR="00B40438" w:rsidRPr="00B40438">
        <w:rPr>
          <w:rFonts w:ascii="Times New Roman" w:hAnsi="Times New Roman" w:cs="Times New Roman"/>
          <w:sz w:val="24"/>
          <w:szCs w:val="24"/>
          <w:lang w:val="en-US"/>
        </w:rPr>
        <w:t>hao2018chrv</w:t>
      </w:r>
      <w:r w:rsidR="00B40438">
        <w:rPr>
          <w:rFonts w:ascii="Times New Roman" w:hAnsi="Times New Roman" w:cs="Times New Roman"/>
          <w:sz w:val="24"/>
          <w:szCs w:val="24"/>
          <w:lang w:val="en-US"/>
        </w:rPr>
        <w:t>]</w:t>
      </w:r>
      <w:r w:rsidR="00936EAF">
        <w:rPr>
          <w:rFonts w:ascii="Times New Roman" w:hAnsi="Times New Roman" w:cs="Times New Roman"/>
          <w:sz w:val="24"/>
          <w:szCs w:val="24"/>
          <w:lang w:val="en-US"/>
        </w:rPr>
        <w:t>.</w:t>
      </w:r>
      <w:r w:rsidR="00E17C9E">
        <w:rPr>
          <w:rFonts w:ascii="Times New Roman" w:hAnsi="Times New Roman" w:cs="Times New Roman"/>
          <w:sz w:val="24"/>
          <w:szCs w:val="24"/>
          <w:lang w:val="en-US"/>
        </w:rPr>
        <w:t xml:space="preserve"> </w:t>
      </w:r>
      <w:r w:rsidR="00BC216C">
        <w:rPr>
          <w:rFonts w:ascii="Times New Roman" w:hAnsi="Times New Roman" w:cs="Times New Roman"/>
          <w:sz w:val="24"/>
          <w:szCs w:val="24"/>
          <w:lang w:val="en-US"/>
        </w:rPr>
        <w:t xml:space="preserve">Further advantages </w:t>
      </w:r>
      <w:r w:rsidR="001A7CCB">
        <w:rPr>
          <w:rFonts w:ascii="Times New Roman" w:hAnsi="Times New Roman" w:cs="Times New Roman"/>
          <w:sz w:val="24"/>
          <w:szCs w:val="24"/>
          <w:lang w:val="en-US"/>
        </w:rPr>
        <w:t xml:space="preserve">are </w:t>
      </w:r>
      <w:r w:rsidR="001A7CCB" w:rsidRPr="00260C50">
        <w:rPr>
          <w:rFonts w:ascii="Times New Roman" w:hAnsi="Times New Roman" w:cs="Times New Roman"/>
          <w:sz w:val="24"/>
          <w:szCs w:val="24"/>
          <w:lang w:val="en-US"/>
        </w:rPr>
        <w:t xml:space="preserve">the </w:t>
      </w:r>
      <w:r w:rsidR="001A7CCB">
        <w:rPr>
          <w:rFonts w:ascii="Times New Roman" w:hAnsi="Times New Roman" w:cs="Times New Roman"/>
          <w:sz w:val="24"/>
          <w:szCs w:val="24"/>
          <w:lang w:val="en-US"/>
        </w:rPr>
        <w:t xml:space="preserve">portable, </w:t>
      </w:r>
      <w:r w:rsidR="001A7CCB" w:rsidRPr="00260C50">
        <w:rPr>
          <w:rFonts w:ascii="Times New Roman" w:hAnsi="Times New Roman" w:cs="Times New Roman"/>
          <w:sz w:val="24"/>
          <w:szCs w:val="24"/>
          <w:lang w:val="en-US"/>
        </w:rPr>
        <w:t>non-invasive nature</w:t>
      </w:r>
      <w:r w:rsidR="001A7CCB">
        <w:rPr>
          <w:rFonts w:ascii="Times New Roman" w:hAnsi="Times New Roman" w:cs="Times New Roman"/>
          <w:sz w:val="24"/>
          <w:szCs w:val="24"/>
          <w:lang w:val="en-US"/>
        </w:rPr>
        <w:t xml:space="preserve"> of these devices,</w:t>
      </w:r>
      <w:r w:rsidR="001A7CCB" w:rsidRPr="00260C50">
        <w:rPr>
          <w:rFonts w:ascii="Times New Roman" w:hAnsi="Times New Roman" w:cs="Times New Roman"/>
          <w:sz w:val="24"/>
          <w:szCs w:val="24"/>
          <w:lang w:val="en-US"/>
        </w:rPr>
        <w:t xml:space="preserve"> </w:t>
      </w:r>
      <w:r w:rsidR="001A7CCB">
        <w:rPr>
          <w:rFonts w:ascii="Times New Roman" w:hAnsi="Times New Roman" w:cs="Times New Roman"/>
          <w:sz w:val="24"/>
          <w:szCs w:val="24"/>
          <w:lang w:val="en-US"/>
        </w:rPr>
        <w:t xml:space="preserve">the </w:t>
      </w:r>
      <w:r w:rsidR="001A7CCB" w:rsidRPr="001C0471">
        <w:rPr>
          <w:rFonts w:ascii="Times New Roman" w:hAnsi="Times New Roman" w:cs="Times New Roman"/>
          <w:sz w:val="24"/>
          <w:szCs w:val="24"/>
          <w:lang w:val="en-US"/>
        </w:rPr>
        <w:t>ease of use</w:t>
      </w:r>
      <w:r w:rsidR="003C1253">
        <w:rPr>
          <w:rFonts w:ascii="Times New Roman" w:hAnsi="Times New Roman" w:cs="Times New Roman"/>
          <w:sz w:val="24"/>
          <w:szCs w:val="24"/>
          <w:lang w:val="en-US"/>
        </w:rPr>
        <w:t>,</w:t>
      </w:r>
      <w:r w:rsidR="001A7CCB">
        <w:rPr>
          <w:rFonts w:ascii="Times New Roman" w:hAnsi="Times New Roman" w:cs="Times New Roman"/>
          <w:sz w:val="24"/>
          <w:szCs w:val="24"/>
          <w:lang w:val="en-US"/>
        </w:rPr>
        <w:t xml:space="preserve"> </w:t>
      </w:r>
      <w:r w:rsidR="003C1253">
        <w:rPr>
          <w:rFonts w:ascii="Times New Roman" w:hAnsi="Times New Roman" w:cs="Times New Roman"/>
          <w:sz w:val="24"/>
          <w:szCs w:val="24"/>
          <w:lang w:val="en-US"/>
        </w:rPr>
        <w:t xml:space="preserve">and especially, the </w:t>
      </w:r>
      <w:r w:rsidR="00E17C9E" w:rsidRPr="00260C50">
        <w:rPr>
          <w:rFonts w:ascii="Times New Roman" w:hAnsi="Times New Roman" w:cs="Times New Roman"/>
          <w:sz w:val="24"/>
          <w:szCs w:val="24"/>
          <w:lang w:val="en-US"/>
        </w:rPr>
        <w:t xml:space="preserve">low costs compared to complex laboratory methods for determining vital parameters </w:t>
      </w:r>
      <w:r w:rsidR="00E17C9E">
        <w:rPr>
          <w:rFonts w:ascii="Times New Roman" w:hAnsi="Times New Roman" w:cs="Times New Roman"/>
          <w:sz w:val="24"/>
          <w:szCs w:val="24"/>
          <w:lang w:val="en-US"/>
        </w:rPr>
        <w:t xml:space="preserve">(e.g., </w:t>
      </w:r>
      <w:r w:rsidR="00E17C9E" w:rsidRPr="001C0471">
        <w:rPr>
          <w:rFonts w:ascii="Times New Roman" w:hAnsi="Times New Roman" w:cs="Times New Roman"/>
          <w:sz w:val="24"/>
          <w:szCs w:val="24"/>
          <w:lang w:val="en-US"/>
        </w:rPr>
        <w:t>HR, blood pressure, skin temperature, physical activity</w:t>
      </w:r>
      <w:r w:rsidR="00E17C9E">
        <w:rPr>
          <w:rFonts w:ascii="Times New Roman" w:hAnsi="Times New Roman" w:cs="Times New Roman"/>
          <w:sz w:val="24"/>
          <w:szCs w:val="24"/>
          <w:lang w:val="en-US"/>
        </w:rPr>
        <w:t>), @</w:t>
      </w:r>
      <w:r w:rsidR="00E17C9E" w:rsidRPr="001C0471">
        <w:rPr>
          <w:rFonts w:ascii="Times New Roman" w:hAnsi="Times New Roman" w:cs="Times New Roman"/>
          <w:sz w:val="24"/>
          <w:szCs w:val="24"/>
          <w:lang w:val="en-US"/>
        </w:rPr>
        <w:t>hajj2023</w:t>
      </w:r>
      <w:r w:rsidR="00E17C9E">
        <w:rPr>
          <w:rFonts w:ascii="Times New Roman" w:hAnsi="Times New Roman" w:cs="Times New Roman"/>
          <w:sz w:val="24"/>
          <w:szCs w:val="24"/>
          <w:lang w:val="en-US"/>
        </w:rPr>
        <w:t>]</w:t>
      </w:r>
      <w:r w:rsidR="00E17C9E" w:rsidRPr="00260C50">
        <w:rPr>
          <w:rFonts w:ascii="Times New Roman" w:hAnsi="Times New Roman" w:cs="Times New Roman"/>
          <w:sz w:val="24"/>
          <w:szCs w:val="24"/>
          <w:lang w:val="en-US"/>
        </w:rPr>
        <w:t>.</w:t>
      </w:r>
    </w:p>
    <w:p w14:paraId="4793B3B3" w14:textId="27F52112" w:rsidR="00FA10AA" w:rsidRDefault="00797AD1" w:rsidP="00B81611">
      <w:pPr>
        <w:spacing w:line="360" w:lineRule="auto"/>
        <w:rPr>
          <w:rFonts w:ascii="Times New Roman" w:hAnsi="Times New Roman" w:cs="Times New Roman"/>
          <w:sz w:val="24"/>
          <w:szCs w:val="24"/>
          <w:lang w:val="en-US"/>
        </w:rPr>
      </w:pPr>
      <w:r w:rsidRPr="006451F8">
        <w:rPr>
          <w:rFonts w:ascii="Times New Roman" w:hAnsi="Times New Roman" w:cs="Times New Roman"/>
          <w:sz w:val="24"/>
          <w:szCs w:val="24"/>
          <w:lang w:val="en-US"/>
        </w:rPr>
        <w:t xml:space="preserve">The combination of these factors makes wearable </w:t>
      </w:r>
      <w:r w:rsidR="00FF0802" w:rsidRPr="006451F8">
        <w:rPr>
          <w:rFonts w:ascii="Times New Roman" w:hAnsi="Times New Roman" w:cs="Times New Roman"/>
          <w:sz w:val="24"/>
          <w:szCs w:val="24"/>
          <w:lang w:val="en-US"/>
        </w:rPr>
        <w:t xml:space="preserve">devices </w:t>
      </w:r>
      <w:r w:rsidR="00FF0802">
        <w:rPr>
          <w:rFonts w:ascii="Times New Roman" w:hAnsi="Times New Roman" w:cs="Times New Roman"/>
          <w:sz w:val="24"/>
          <w:szCs w:val="24"/>
          <w:lang w:val="en-US"/>
        </w:rPr>
        <w:t xml:space="preserve">such as fitness trackers </w:t>
      </w:r>
      <w:r w:rsidRPr="006451F8">
        <w:rPr>
          <w:rFonts w:ascii="Times New Roman" w:hAnsi="Times New Roman" w:cs="Times New Roman"/>
          <w:sz w:val="24"/>
          <w:szCs w:val="24"/>
          <w:lang w:val="en-US"/>
        </w:rPr>
        <w:t xml:space="preserve">an ideal technology for </w:t>
      </w:r>
      <w:r w:rsidR="00867B99">
        <w:rPr>
          <w:rFonts w:ascii="Times New Roman" w:hAnsi="Times New Roman" w:cs="Times New Roman"/>
          <w:sz w:val="24"/>
          <w:szCs w:val="24"/>
          <w:lang w:val="en-US"/>
        </w:rPr>
        <w:t xml:space="preserve">utilization in </w:t>
      </w:r>
      <w:r>
        <w:rPr>
          <w:rFonts w:ascii="Times New Roman" w:hAnsi="Times New Roman" w:cs="Times New Roman"/>
          <w:sz w:val="24"/>
          <w:szCs w:val="24"/>
          <w:lang w:val="en-US"/>
        </w:rPr>
        <w:t>different</w:t>
      </w:r>
      <w:r w:rsidR="00F17511">
        <w:rPr>
          <w:rFonts w:ascii="Times New Roman" w:hAnsi="Times New Roman" w:cs="Times New Roman"/>
          <w:sz w:val="24"/>
          <w:szCs w:val="24"/>
          <w:lang w:val="en-US"/>
        </w:rPr>
        <w:t xml:space="preserve"> domains such as </w:t>
      </w:r>
      <w:r w:rsidR="00FF0802">
        <w:rPr>
          <w:rFonts w:ascii="Times New Roman" w:hAnsi="Times New Roman" w:cs="Times New Roman"/>
          <w:sz w:val="24"/>
          <w:szCs w:val="24"/>
          <w:lang w:val="en-US"/>
        </w:rPr>
        <w:t>healthcare, entertainment, and fitness purposes [</w:t>
      </w:r>
      <w:r w:rsidR="00FF0802" w:rsidRPr="00842B3D">
        <w:rPr>
          <w:rFonts w:ascii="Times New Roman" w:hAnsi="Times New Roman" w:cs="Times New Roman"/>
          <w:sz w:val="24"/>
          <w:szCs w:val="24"/>
          <w:lang w:val="en-US"/>
        </w:rPr>
        <w:t>sinha2019taxonomy</w:t>
      </w:r>
      <w:r w:rsidR="00FF0802">
        <w:rPr>
          <w:rFonts w:ascii="Times New Roman" w:hAnsi="Times New Roman" w:cs="Times New Roman"/>
          <w:sz w:val="24"/>
          <w:szCs w:val="24"/>
          <w:lang w:val="en-US"/>
        </w:rPr>
        <w:t xml:space="preserve">]. </w:t>
      </w:r>
      <w:r w:rsidR="00970956" w:rsidRPr="00970956">
        <w:rPr>
          <w:rFonts w:ascii="Times New Roman" w:hAnsi="Times New Roman" w:cs="Times New Roman"/>
          <w:sz w:val="24"/>
          <w:szCs w:val="24"/>
          <w:lang w:val="en-US"/>
        </w:rPr>
        <w:t xml:space="preserve">Considering the features, benefits, and rapid adoption of these devices in recent years, some </w:t>
      </w:r>
      <w:r w:rsidR="00212B5D">
        <w:rPr>
          <w:rFonts w:ascii="Times New Roman" w:hAnsi="Times New Roman" w:cs="Times New Roman"/>
          <w:sz w:val="24"/>
          <w:szCs w:val="24"/>
          <w:lang w:val="en-US"/>
        </w:rPr>
        <w:t>studies</w:t>
      </w:r>
      <w:r w:rsidR="00970956" w:rsidRPr="00970956">
        <w:rPr>
          <w:rFonts w:ascii="Times New Roman" w:hAnsi="Times New Roman" w:cs="Times New Roman"/>
          <w:sz w:val="24"/>
          <w:szCs w:val="24"/>
          <w:lang w:val="en-US"/>
        </w:rPr>
        <w:t xml:space="preserve"> have also investigated their potential use </w:t>
      </w:r>
      <w:r w:rsidR="001C51E2">
        <w:rPr>
          <w:rFonts w:ascii="Times New Roman" w:hAnsi="Times New Roman" w:cs="Times New Roman"/>
          <w:sz w:val="24"/>
          <w:szCs w:val="24"/>
          <w:lang w:val="en-US"/>
        </w:rPr>
        <w:t>in</w:t>
      </w:r>
      <w:r w:rsidR="00970956" w:rsidRPr="00970956">
        <w:rPr>
          <w:rFonts w:ascii="Times New Roman" w:hAnsi="Times New Roman" w:cs="Times New Roman"/>
          <w:sz w:val="24"/>
          <w:szCs w:val="24"/>
          <w:lang w:val="en-US"/>
        </w:rPr>
        <w:t xml:space="preserve"> </w:t>
      </w:r>
      <w:r w:rsidR="00B87823">
        <w:rPr>
          <w:rFonts w:ascii="Times New Roman" w:hAnsi="Times New Roman" w:cs="Times New Roman"/>
          <w:sz w:val="24"/>
          <w:szCs w:val="24"/>
          <w:lang w:val="en-US"/>
        </w:rPr>
        <w:t>educa</w:t>
      </w:r>
      <w:r w:rsidR="002E4238">
        <w:rPr>
          <w:rFonts w:ascii="Times New Roman" w:hAnsi="Times New Roman" w:cs="Times New Roman"/>
          <w:sz w:val="24"/>
          <w:szCs w:val="24"/>
          <w:lang w:val="en-US"/>
        </w:rPr>
        <w:t>tion</w:t>
      </w:r>
      <w:r w:rsidR="00960B66">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as they</w:t>
      </w:r>
      <w:r w:rsidR="007D2A82" w:rsidRPr="007D2A82">
        <w:rPr>
          <w:rFonts w:ascii="Times New Roman" w:hAnsi="Times New Roman" w:cs="Times New Roman"/>
          <w:sz w:val="24"/>
          <w:szCs w:val="24"/>
          <w:lang w:val="en-US"/>
        </w:rPr>
        <w:t xml:space="preserve"> represent a promising new technology that can offer additional </w:t>
      </w:r>
      <w:r w:rsidR="002C2947" w:rsidRPr="002C2947">
        <w:rPr>
          <w:rFonts w:ascii="Times New Roman" w:hAnsi="Times New Roman" w:cs="Times New Roman"/>
          <w:sz w:val="24"/>
          <w:szCs w:val="24"/>
          <w:lang w:val="en-US"/>
        </w:rPr>
        <w:t>advantage</w:t>
      </w:r>
      <w:r w:rsidR="002C2947">
        <w:rPr>
          <w:rFonts w:ascii="Times New Roman" w:hAnsi="Times New Roman" w:cs="Times New Roman"/>
          <w:sz w:val="24"/>
          <w:szCs w:val="24"/>
          <w:lang w:val="en-US"/>
        </w:rPr>
        <w:t xml:space="preserve">s </w:t>
      </w:r>
      <w:r w:rsidR="007D2A82" w:rsidRPr="007D2A82">
        <w:rPr>
          <w:rFonts w:ascii="Times New Roman" w:hAnsi="Times New Roman" w:cs="Times New Roman"/>
          <w:sz w:val="24"/>
          <w:szCs w:val="24"/>
          <w:lang w:val="en-US"/>
        </w:rPr>
        <w:t>for formal and informal learning environments</w:t>
      </w:r>
      <w:r w:rsidR="007D2A82">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 xml:space="preserve">for both students and teachers </w:t>
      </w:r>
      <w:r w:rsidR="00960B66">
        <w:rPr>
          <w:rFonts w:ascii="Times New Roman" w:hAnsi="Times New Roman" w:cs="Times New Roman"/>
          <w:sz w:val="24"/>
          <w:szCs w:val="24"/>
          <w:lang w:val="en-US"/>
        </w:rPr>
        <w:t>[@</w:t>
      </w:r>
      <w:commentRangeStart w:id="15"/>
      <w:r w:rsidR="00FA10AA" w:rsidRPr="00FA10AA">
        <w:rPr>
          <w:rFonts w:ascii="Times New Roman" w:hAnsi="Times New Roman" w:cs="Times New Roman"/>
          <w:sz w:val="24"/>
          <w:szCs w:val="24"/>
          <w:lang w:val="en-US"/>
        </w:rPr>
        <w:t>koutromanos2020use</w:t>
      </w:r>
      <w:commentRangeEnd w:id="15"/>
      <w:r w:rsidR="00737D66">
        <w:rPr>
          <w:rStyle w:val="Kommentarzeichen"/>
        </w:rPr>
        <w:commentReference w:id="15"/>
      </w:r>
      <w:r w:rsidR="00FA10AA">
        <w:rPr>
          <w:rFonts w:ascii="Times New Roman" w:hAnsi="Times New Roman" w:cs="Times New Roman"/>
          <w:sz w:val="24"/>
          <w:szCs w:val="24"/>
          <w:lang w:val="en-US"/>
        </w:rPr>
        <w:t>].</w:t>
      </w:r>
      <w:r w:rsidR="00960B66">
        <w:rPr>
          <w:rFonts w:ascii="Times New Roman" w:hAnsi="Times New Roman" w:cs="Times New Roman"/>
          <w:sz w:val="24"/>
          <w:szCs w:val="24"/>
          <w:lang w:val="en-US"/>
        </w:rPr>
        <w:t xml:space="preserve"> </w:t>
      </w:r>
    </w:p>
    <w:p w14:paraId="63D14DA9" w14:textId="68A2DD2C" w:rsidR="00A76F13" w:rsidRDefault="00592C13" w:rsidP="00B81611">
      <w:pPr>
        <w:spacing w:line="360" w:lineRule="auto"/>
        <w:rPr>
          <w:rFonts w:ascii="Times New Roman" w:hAnsi="Times New Roman" w:cs="Times New Roman"/>
          <w:sz w:val="24"/>
          <w:szCs w:val="24"/>
          <w:lang w:val="en-US"/>
        </w:rPr>
      </w:pPr>
      <w:commentRangeStart w:id="16"/>
      <w:del w:id="17" w:author="Lotz, Christin" w:date="2024-03-05T18:24:00Z">
        <w:r w:rsidDel="00737D66">
          <w:rPr>
            <w:rFonts w:ascii="Times New Roman" w:hAnsi="Times New Roman" w:cs="Times New Roman"/>
            <w:sz w:val="24"/>
            <w:szCs w:val="24"/>
            <w:lang w:val="en-US"/>
          </w:rPr>
          <w:delText>@</w:delText>
        </w:r>
        <w:r w:rsidRPr="00592C13" w:rsidDel="00737D66">
          <w:rPr>
            <w:rFonts w:ascii="Times New Roman" w:hAnsi="Times New Roman" w:cs="Times New Roman"/>
            <w:sz w:val="24"/>
            <w:szCs w:val="24"/>
            <w:lang w:val="en-US"/>
          </w:rPr>
          <w:delText>de2017towards</w:delText>
        </w:r>
        <w:r w:rsidR="00707580" w:rsidDel="00737D66">
          <w:rPr>
            <w:rFonts w:ascii="Times New Roman" w:hAnsi="Times New Roman" w:cs="Times New Roman"/>
            <w:sz w:val="24"/>
            <w:szCs w:val="24"/>
            <w:lang w:val="en-US"/>
          </w:rPr>
          <w:delText xml:space="preserve"> </w:delText>
        </w:r>
      </w:del>
      <w:del w:id="18" w:author="Lotz, Christin" w:date="2024-03-05T18:25:00Z">
        <w:r w:rsidR="00CE64FB" w:rsidRPr="00CE64FB" w:rsidDel="00737D66">
          <w:rPr>
            <w:rFonts w:ascii="Times New Roman" w:hAnsi="Times New Roman" w:cs="Times New Roman"/>
            <w:sz w:val="24"/>
            <w:szCs w:val="24"/>
            <w:lang w:val="en-US"/>
          </w:rPr>
          <w:delText xml:space="preserve">pointed out that </w:delText>
        </w:r>
      </w:del>
      <w:ins w:id="19" w:author="Lotz, Christin" w:date="2024-03-05T18:25:00Z">
        <w:r w:rsidR="00737D66">
          <w:rPr>
            <w:rFonts w:ascii="Times New Roman" w:hAnsi="Times New Roman" w:cs="Times New Roman"/>
            <w:sz w:val="24"/>
            <w:szCs w:val="24"/>
            <w:lang w:val="en-US"/>
          </w:rPr>
          <w:t>D</w:t>
        </w:r>
      </w:ins>
      <w:del w:id="20" w:author="Lotz, Christin" w:date="2024-03-05T18:25:00Z">
        <w:r w:rsidR="00CE64FB" w:rsidRPr="00CE64FB" w:rsidDel="00737D66">
          <w:rPr>
            <w:rFonts w:ascii="Times New Roman" w:hAnsi="Times New Roman" w:cs="Times New Roman"/>
            <w:sz w:val="24"/>
            <w:szCs w:val="24"/>
            <w:lang w:val="en-US"/>
          </w:rPr>
          <w:delText>d</w:delText>
        </w:r>
      </w:del>
      <w:r w:rsidR="00CE64FB" w:rsidRPr="00CE64FB">
        <w:rPr>
          <w:rFonts w:ascii="Times New Roman" w:hAnsi="Times New Roman" w:cs="Times New Roman"/>
          <w:sz w:val="24"/>
          <w:szCs w:val="24"/>
          <w:lang w:val="en-US"/>
        </w:rPr>
        <w:t xml:space="preserve">espite the scarcity of existing literature on wearables in the educational context, two different approaches </w:t>
      </w:r>
      <w:del w:id="21" w:author="Lotz, Christin" w:date="2024-03-05T18:25:00Z">
        <w:r w:rsidR="00CE64FB" w:rsidRPr="00CE64FB" w:rsidDel="00737D66">
          <w:rPr>
            <w:rFonts w:ascii="Times New Roman" w:hAnsi="Times New Roman" w:cs="Times New Roman"/>
            <w:sz w:val="24"/>
            <w:szCs w:val="24"/>
            <w:lang w:val="en-US"/>
          </w:rPr>
          <w:delText xml:space="preserve">can </w:delText>
        </w:r>
      </w:del>
      <w:ins w:id="22" w:author="Lotz, Christin" w:date="2024-03-05T18:25:00Z">
        <w:r w:rsidR="00737D66">
          <w:rPr>
            <w:rFonts w:ascii="Times New Roman" w:hAnsi="Times New Roman" w:cs="Times New Roman"/>
            <w:sz w:val="24"/>
            <w:szCs w:val="24"/>
            <w:lang w:val="en-US"/>
          </w:rPr>
          <w:t>were</w:t>
        </w:r>
      </w:ins>
      <w:del w:id="23" w:author="Lotz, Christin" w:date="2024-03-05T18:25:00Z">
        <w:r w:rsidR="00CE64FB" w:rsidRPr="00CE64FB" w:rsidDel="00737D66">
          <w:rPr>
            <w:rFonts w:ascii="Times New Roman" w:hAnsi="Times New Roman" w:cs="Times New Roman"/>
            <w:sz w:val="24"/>
            <w:szCs w:val="24"/>
            <w:lang w:val="en-US"/>
          </w:rPr>
          <w:delText>be</w:delText>
        </w:r>
      </w:del>
      <w:r w:rsidR="00CE64FB" w:rsidRPr="00CE64FB">
        <w:rPr>
          <w:rFonts w:ascii="Times New Roman" w:hAnsi="Times New Roman" w:cs="Times New Roman"/>
          <w:sz w:val="24"/>
          <w:szCs w:val="24"/>
          <w:lang w:val="en-US"/>
        </w:rPr>
        <w:t xml:space="preserve"> identified</w:t>
      </w:r>
      <w:ins w:id="24" w:author="Lotz, Christin" w:date="2024-03-05T18:25:00Z">
        <w:r w:rsidR="00737D66">
          <w:rPr>
            <w:rFonts w:ascii="Times New Roman" w:hAnsi="Times New Roman" w:cs="Times New Roman"/>
            <w:sz w:val="24"/>
            <w:szCs w:val="24"/>
            <w:lang w:val="en-US"/>
          </w:rPr>
          <w:t xml:space="preserve"> (</w:t>
        </w:r>
      </w:ins>
      <w:ins w:id="25" w:author="Lotz, Christin" w:date="2024-03-05T18:24:00Z">
        <w:r w:rsidR="00737D66">
          <w:rPr>
            <w:rFonts w:ascii="Times New Roman" w:hAnsi="Times New Roman" w:cs="Times New Roman"/>
            <w:sz w:val="24"/>
            <w:szCs w:val="24"/>
            <w:lang w:val="en-US"/>
          </w:rPr>
          <w:t>@</w:t>
        </w:r>
        <w:r w:rsidR="00737D66" w:rsidRPr="00592C13">
          <w:rPr>
            <w:rFonts w:ascii="Times New Roman" w:hAnsi="Times New Roman" w:cs="Times New Roman"/>
            <w:sz w:val="24"/>
            <w:szCs w:val="24"/>
            <w:lang w:val="en-US"/>
          </w:rPr>
          <w:t>de2017towards</w:t>
        </w:r>
      </w:ins>
      <w:ins w:id="26" w:author="Lotz, Christin" w:date="2024-03-05T18:25:00Z">
        <w:r w:rsidR="00737D66">
          <w:rPr>
            <w:rFonts w:ascii="Times New Roman" w:hAnsi="Times New Roman" w:cs="Times New Roman"/>
            <w:sz w:val="24"/>
            <w:szCs w:val="24"/>
            <w:lang w:val="en-US"/>
          </w:rPr>
          <w:t>)</w:t>
        </w:r>
      </w:ins>
      <w:r w:rsidR="00CE64FB">
        <w:rPr>
          <w:rFonts w:ascii="Times New Roman" w:hAnsi="Times New Roman" w:cs="Times New Roman"/>
          <w:sz w:val="24"/>
          <w:szCs w:val="24"/>
          <w:lang w:val="en-US"/>
        </w:rPr>
        <w:t xml:space="preserve">: </w:t>
      </w:r>
      <w:commentRangeEnd w:id="16"/>
      <w:r w:rsidR="00737D66">
        <w:rPr>
          <w:rStyle w:val="Kommentarzeichen"/>
        </w:rPr>
        <w:commentReference w:id="16"/>
      </w:r>
      <w:r w:rsidR="00CE64FB">
        <w:rPr>
          <w:rFonts w:ascii="Times New Roman" w:hAnsi="Times New Roman" w:cs="Times New Roman"/>
          <w:sz w:val="24"/>
          <w:szCs w:val="24"/>
          <w:lang w:val="en-US"/>
        </w:rPr>
        <w:t xml:space="preserve">(1) </w:t>
      </w:r>
      <w:r w:rsidR="00B4730E">
        <w:rPr>
          <w:rFonts w:ascii="Times New Roman" w:hAnsi="Times New Roman" w:cs="Times New Roman"/>
          <w:sz w:val="24"/>
          <w:szCs w:val="24"/>
          <w:lang w:val="en-US"/>
        </w:rPr>
        <w:t xml:space="preserve">On the one hand, </w:t>
      </w:r>
      <w:r w:rsidR="00C123B3">
        <w:rPr>
          <w:rFonts w:ascii="Times New Roman" w:hAnsi="Times New Roman" w:cs="Times New Roman"/>
          <w:sz w:val="24"/>
          <w:szCs w:val="24"/>
          <w:lang w:val="en-US"/>
        </w:rPr>
        <w:t xml:space="preserve">there is </w:t>
      </w:r>
      <w:r w:rsidR="00D37823">
        <w:rPr>
          <w:rFonts w:ascii="Times New Roman" w:hAnsi="Times New Roman" w:cs="Times New Roman"/>
          <w:sz w:val="24"/>
          <w:szCs w:val="24"/>
          <w:lang w:val="en-US"/>
        </w:rPr>
        <w:t>research on</w:t>
      </w:r>
      <w:r w:rsidR="00D37823" w:rsidRPr="00D37823">
        <w:rPr>
          <w:rFonts w:ascii="Times New Roman" w:hAnsi="Times New Roman" w:cs="Times New Roman"/>
          <w:sz w:val="24"/>
          <w:szCs w:val="24"/>
          <w:lang w:val="en-US"/>
        </w:rPr>
        <w:t xml:space="preserve"> wearables as educational </w:t>
      </w:r>
      <w:r w:rsidR="00D37823">
        <w:rPr>
          <w:rFonts w:ascii="Times New Roman" w:hAnsi="Times New Roman" w:cs="Times New Roman"/>
          <w:sz w:val="24"/>
          <w:szCs w:val="24"/>
          <w:lang w:val="en-US"/>
        </w:rPr>
        <w:t>tools</w:t>
      </w:r>
      <w:r w:rsidR="00D37823" w:rsidRPr="00D37823">
        <w:rPr>
          <w:rFonts w:ascii="Times New Roman" w:hAnsi="Times New Roman" w:cs="Times New Roman"/>
          <w:sz w:val="24"/>
          <w:szCs w:val="24"/>
          <w:lang w:val="en-US"/>
        </w:rPr>
        <w:t xml:space="preserve"> to </w:t>
      </w:r>
      <w:r w:rsidR="009D18CC">
        <w:rPr>
          <w:rFonts w:ascii="Times New Roman" w:hAnsi="Times New Roman" w:cs="Times New Roman"/>
          <w:sz w:val="24"/>
          <w:szCs w:val="24"/>
          <w:lang w:val="en-US"/>
        </w:rPr>
        <w:t>create</w:t>
      </w:r>
      <w:r w:rsidR="00D37823" w:rsidRPr="00D37823">
        <w:rPr>
          <w:rFonts w:ascii="Times New Roman" w:hAnsi="Times New Roman" w:cs="Times New Roman"/>
          <w:sz w:val="24"/>
          <w:szCs w:val="24"/>
          <w:lang w:val="en-US"/>
        </w:rPr>
        <w:t xml:space="preserve"> particular projects</w:t>
      </w:r>
      <w:r w:rsidR="009D18CC">
        <w:rPr>
          <w:rFonts w:ascii="Times New Roman" w:hAnsi="Times New Roman" w:cs="Times New Roman"/>
          <w:sz w:val="24"/>
          <w:szCs w:val="24"/>
          <w:lang w:val="en-US"/>
        </w:rPr>
        <w:t xml:space="preserve"> </w:t>
      </w:r>
      <w:r w:rsidR="00A740B9">
        <w:rPr>
          <w:rFonts w:ascii="Times New Roman" w:hAnsi="Times New Roman" w:cs="Times New Roman"/>
          <w:sz w:val="24"/>
          <w:szCs w:val="24"/>
          <w:lang w:val="en-US"/>
        </w:rPr>
        <w:t xml:space="preserve">and </w:t>
      </w:r>
      <w:r w:rsidR="00A6397D">
        <w:rPr>
          <w:rFonts w:ascii="Times New Roman" w:hAnsi="Times New Roman" w:cs="Times New Roman"/>
          <w:sz w:val="24"/>
          <w:szCs w:val="24"/>
          <w:lang w:val="en-US"/>
        </w:rPr>
        <w:t>investigate their</w:t>
      </w:r>
      <w:r w:rsidR="00A740B9">
        <w:rPr>
          <w:rFonts w:ascii="Times New Roman" w:hAnsi="Times New Roman" w:cs="Times New Roman"/>
          <w:sz w:val="24"/>
          <w:szCs w:val="24"/>
          <w:lang w:val="en-US"/>
        </w:rPr>
        <w:t xml:space="preserve"> </w:t>
      </w:r>
      <w:r w:rsidR="00A26230">
        <w:rPr>
          <w:rFonts w:ascii="Times New Roman" w:hAnsi="Times New Roman" w:cs="Times New Roman"/>
          <w:sz w:val="24"/>
          <w:szCs w:val="24"/>
          <w:lang w:val="en-US"/>
        </w:rPr>
        <w:t>pot</w:t>
      </w:r>
      <w:r w:rsidR="00BC4B9C">
        <w:rPr>
          <w:rFonts w:ascii="Times New Roman" w:hAnsi="Times New Roman" w:cs="Times New Roman"/>
          <w:sz w:val="24"/>
          <w:szCs w:val="24"/>
          <w:lang w:val="en-US"/>
        </w:rPr>
        <w:t>ential</w:t>
      </w:r>
      <w:r w:rsidR="00F96096">
        <w:rPr>
          <w:rFonts w:ascii="Times New Roman" w:hAnsi="Times New Roman" w:cs="Times New Roman"/>
          <w:sz w:val="24"/>
          <w:szCs w:val="24"/>
          <w:lang w:val="en-US"/>
        </w:rPr>
        <w:t xml:space="preserve"> </w:t>
      </w:r>
      <w:r w:rsidR="00BC4B9C">
        <w:rPr>
          <w:rFonts w:ascii="Times New Roman" w:hAnsi="Times New Roman" w:cs="Times New Roman"/>
          <w:sz w:val="24"/>
          <w:szCs w:val="24"/>
          <w:lang w:val="en-US"/>
        </w:rPr>
        <w:t>in teaching and learning situations</w:t>
      </w:r>
      <w:r w:rsidR="000F146B">
        <w:rPr>
          <w:rFonts w:ascii="Times New Roman" w:hAnsi="Times New Roman" w:cs="Times New Roman"/>
          <w:sz w:val="24"/>
          <w:szCs w:val="24"/>
          <w:lang w:val="en-US"/>
        </w:rPr>
        <w:t xml:space="preserve"> </w:t>
      </w:r>
      <w:commentRangeStart w:id="27"/>
      <w:commentRangeStart w:id="28"/>
      <w:r w:rsidR="008F6030">
        <w:rPr>
          <w:rFonts w:ascii="Times New Roman" w:hAnsi="Times New Roman" w:cs="Times New Roman"/>
          <w:sz w:val="24"/>
          <w:szCs w:val="24"/>
          <w:lang w:val="en-US"/>
        </w:rPr>
        <w:t>@</w:t>
      </w:r>
      <w:r w:rsidR="008F6030" w:rsidRPr="008F6030">
        <w:rPr>
          <w:rFonts w:ascii="Times New Roman" w:hAnsi="Times New Roman" w:cs="Times New Roman"/>
          <w:sz w:val="24"/>
          <w:szCs w:val="24"/>
          <w:lang w:val="en-US"/>
        </w:rPr>
        <w:t>shadiev2018study</w:t>
      </w:r>
      <w:r w:rsidR="000F146B">
        <w:rPr>
          <w:rFonts w:ascii="Times New Roman" w:hAnsi="Times New Roman" w:cs="Times New Roman"/>
          <w:sz w:val="24"/>
          <w:szCs w:val="24"/>
          <w:lang w:val="en-US"/>
        </w:rPr>
        <w:t xml:space="preserve">, for example, </w:t>
      </w:r>
      <w:r w:rsidR="0042301B">
        <w:rPr>
          <w:rFonts w:ascii="Times New Roman" w:hAnsi="Times New Roman" w:cs="Times New Roman"/>
          <w:sz w:val="24"/>
          <w:szCs w:val="24"/>
          <w:lang w:val="en-US"/>
        </w:rPr>
        <w:t>showed that students performed best</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 xml:space="preserve">in </w:t>
      </w:r>
      <w:r w:rsidR="00692E1F" w:rsidRPr="00712547">
        <w:rPr>
          <w:rFonts w:ascii="Times New Roman" w:hAnsi="Times New Roman" w:cs="Times New Roman"/>
          <w:sz w:val="24"/>
          <w:szCs w:val="24"/>
          <w:lang w:val="en-US"/>
        </w:rPr>
        <w:t xml:space="preserve">learning </w:t>
      </w:r>
      <w:r w:rsidR="00712547" w:rsidRPr="00712547">
        <w:rPr>
          <w:rFonts w:ascii="Times New Roman" w:hAnsi="Times New Roman" w:cs="Times New Roman"/>
          <w:sz w:val="24"/>
          <w:szCs w:val="24"/>
          <w:lang w:val="en-US"/>
        </w:rPr>
        <w:t xml:space="preserve">English </w:t>
      </w:r>
      <w:r w:rsidR="00692E1F">
        <w:rPr>
          <w:rFonts w:ascii="Times New Roman" w:hAnsi="Times New Roman" w:cs="Times New Roman"/>
          <w:sz w:val="24"/>
          <w:szCs w:val="24"/>
          <w:lang w:val="en-US"/>
        </w:rPr>
        <w:t>when</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using</w:t>
      </w:r>
      <w:r w:rsidR="00712547" w:rsidRPr="00712547">
        <w:rPr>
          <w:rFonts w:ascii="Times New Roman" w:hAnsi="Times New Roman" w:cs="Times New Roman"/>
          <w:sz w:val="24"/>
          <w:szCs w:val="24"/>
          <w:lang w:val="en-US"/>
        </w:rPr>
        <w:t xml:space="preserve"> smartwatches</w:t>
      </w:r>
      <w:r w:rsidR="00692E1F">
        <w:rPr>
          <w:rFonts w:ascii="Times New Roman" w:hAnsi="Times New Roman" w:cs="Times New Roman"/>
          <w:sz w:val="24"/>
          <w:szCs w:val="24"/>
          <w:lang w:val="en-US"/>
        </w:rPr>
        <w:t xml:space="preserve">. </w:t>
      </w:r>
      <w:commentRangeEnd w:id="27"/>
      <w:r w:rsidR="006E4EC7">
        <w:rPr>
          <w:rStyle w:val="Kommentarzeichen"/>
        </w:rPr>
        <w:commentReference w:id="27"/>
      </w:r>
      <w:commentRangeEnd w:id="28"/>
      <w:r w:rsidR="00737D66">
        <w:rPr>
          <w:rStyle w:val="Kommentarzeichen"/>
        </w:rPr>
        <w:commentReference w:id="28"/>
      </w:r>
      <w:r w:rsidR="00B4730E" w:rsidRPr="002C2DF0">
        <w:rPr>
          <w:rFonts w:ascii="Times New Roman" w:hAnsi="Times New Roman" w:cs="Times New Roman"/>
          <w:sz w:val="24"/>
          <w:szCs w:val="24"/>
          <w:lang w:val="en-US"/>
        </w:rPr>
        <w:t>(</w:t>
      </w:r>
      <w:r w:rsidR="00B4730E">
        <w:rPr>
          <w:rFonts w:ascii="Times New Roman" w:hAnsi="Times New Roman" w:cs="Times New Roman"/>
          <w:sz w:val="24"/>
          <w:szCs w:val="24"/>
          <w:lang w:val="en-US"/>
        </w:rPr>
        <w:t xml:space="preserve">2) </w:t>
      </w:r>
      <w:r w:rsidR="003C2B37" w:rsidRPr="003C2B37">
        <w:rPr>
          <w:rFonts w:ascii="Times New Roman" w:hAnsi="Times New Roman" w:cs="Times New Roman"/>
          <w:sz w:val="24"/>
          <w:szCs w:val="24"/>
          <w:lang w:val="en-US"/>
        </w:rPr>
        <w:t xml:space="preserve">On the other hand, there </w:t>
      </w:r>
      <w:r w:rsidR="00C123B3">
        <w:rPr>
          <w:rFonts w:ascii="Times New Roman" w:hAnsi="Times New Roman" w:cs="Times New Roman"/>
          <w:sz w:val="24"/>
          <w:szCs w:val="24"/>
          <w:lang w:val="en-US"/>
        </w:rPr>
        <w:t>are studies using</w:t>
      </w:r>
      <w:r w:rsidR="003C2B37" w:rsidRPr="003C2B37">
        <w:rPr>
          <w:rFonts w:ascii="Times New Roman" w:hAnsi="Times New Roman" w:cs="Times New Roman"/>
          <w:sz w:val="24"/>
          <w:szCs w:val="24"/>
          <w:lang w:val="en-US"/>
        </w:rPr>
        <w:t xml:space="preserve"> wearables to analyze physiological data from users in teaching-learning contexts</w:t>
      </w:r>
      <w:r w:rsidR="008C6524">
        <w:rPr>
          <w:rFonts w:ascii="Times New Roman" w:hAnsi="Times New Roman" w:cs="Times New Roman"/>
          <w:sz w:val="24"/>
          <w:szCs w:val="24"/>
          <w:lang w:val="en-US"/>
        </w:rPr>
        <w:t xml:space="preserve"> </w:t>
      </w:r>
      <w:r w:rsidR="00267643" w:rsidRPr="00267643">
        <w:rPr>
          <w:rFonts w:ascii="Times New Roman" w:hAnsi="Times New Roman" w:cs="Times New Roman"/>
          <w:sz w:val="24"/>
          <w:szCs w:val="24"/>
          <w:lang w:val="en-US"/>
        </w:rPr>
        <w:t>to detect students' skills and improve their performance profile</w:t>
      </w:r>
      <w:r w:rsidR="00A66B00">
        <w:rPr>
          <w:rFonts w:ascii="Times New Roman" w:hAnsi="Times New Roman" w:cs="Times New Roman"/>
          <w:sz w:val="24"/>
          <w:szCs w:val="24"/>
          <w:lang w:val="en-US"/>
        </w:rPr>
        <w:t>s</w:t>
      </w:r>
      <w:r w:rsidR="00267643" w:rsidRPr="00267643">
        <w:rPr>
          <w:rFonts w:ascii="Times New Roman" w:hAnsi="Times New Roman" w:cs="Times New Roman"/>
          <w:sz w:val="24"/>
          <w:szCs w:val="24"/>
          <w:lang w:val="en-US"/>
        </w:rPr>
        <w:t>.</w:t>
      </w:r>
      <w:r w:rsidR="00267643">
        <w:rPr>
          <w:rFonts w:ascii="Times New Roman" w:hAnsi="Times New Roman" w:cs="Times New Roman"/>
          <w:sz w:val="24"/>
          <w:szCs w:val="24"/>
          <w:lang w:val="en-US"/>
        </w:rPr>
        <w:t xml:space="preserve"> </w:t>
      </w:r>
      <w:commentRangeStart w:id="29"/>
      <w:commentRangeStart w:id="30"/>
      <w:r w:rsidR="00946F6D" w:rsidRPr="00946F6D">
        <w:rPr>
          <w:rFonts w:ascii="Times New Roman" w:hAnsi="Times New Roman" w:cs="Times New Roman"/>
          <w:sz w:val="24"/>
          <w:szCs w:val="24"/>
          <w:lang w:val="en-US"/>
        </w:rPr>
        <w:t>byun2018feasibility</w:t>
      </w:r>
      <w:r w:rsidR="005074D0">
        <w:rPr>
          <w:rFonts w:ascii="Times New Roman" w:hAnsi="Times New Roman" w:cs="Times New Roman"/>
          <w:sz w:val="24"/>
          <w:szCs w:val="24"/>
          <w:lang w:val="en-US"/>
        </w:rPr>
        <w:t xml:space="preserve"> </w:t>
      </w:r>
      <w:r w:rsidR="00B66684">
        <w:rPr>
          <w:rFonts w:ascii="Times New Roman" w:hAnsi="Times New Roman" w:cs="Times New Roman"/>
          <w:sz w:val="24"/>
          <w:szCs w:val="24"/>
          <w:lang w:val="en-US"/>
        </w:rPr>
        <w:t>evaluated</w:t>
      </w:r>
      <w:r w:rsidR="00B66684" w:rsidRPr="00B66684">
        <w:rPr>
          <w:rFonts w:ascii="Times New Roman" w:hAnsi="Times New Roman" w:cs="Times New Roman"/>
          <w:sz w:val="24"/>
          <w:szCs w:val="24"/>
          <w:lang w:val="en-US"/>
        </w:rPr>
        <w:t xml:space="preserve"> the practicality and effectiveness of an intervention </w:t>
      </w:r>
      <w:r w:rsidR="00656310">
        <w:rPr>
          <w:rFonts w:ascii="Times New Roman" w:hAnsi="Times New Roman" w:cs="Times New Roman"/>
          <w:sz w:val="24"/>
          <w:szCs w:val="24"/>
          <w:lang w:val="en-US"/>
        </w:rPr>
        <w:t>with</w:t>
      </w:r>
      <w:r w:rsidR="00B66684" w:rsidRPr="00B66684">
        <w:rPr>
          <w:rFonts w:ascii="Times New Roman" w:hAnsi="Times New Roman" w:cs="Times New Roman"/>
          <w:sz w:val="24"/>
          <w:szCs w:val="24"/>
          <w:lang w:val="en-US"/>
        </w:rPr>
        <w:t xml:space="preserve"> wearable </w:t>
      </w:r>
      <w:r w:rsidR="00B66684">
        <w:rPr>
          <w:rFonts w:ascii="Times New Roman" w:hAnsi="Times New Roman" w:cs="Times New Roman"/>
          <w:sz w:val="24"/>
          <w:szCs w:val="24"/>
          <w:lang w:val="en-US"/>
        </w:rPr>
        <w:t xml:space="preserve">fitness tracker </w:t>
      </w:r>
      <w:r w:rsidR="00CE64CC">
        <w:rPr>
          <w:rFonts w:ascii="Times New Roman" w:hAnsi="Times New Roman" w:cs="Times New Roman"/>
          <w:sz w:val="24"/>
          <w:szCs w:val="24"/>
          <w:lang w:val="en-US"/>
        </w:rPr>
        <w:t>devises</w:t>
      </w:r>
      <w:r w:rsidR="00B66684" w:rsidRPr="00B66684">
        <w:rPr>
          <w:rFonts w:ascii="Times New Roman" w:hAnsi="Times New Roman" w:cs="Times New Roman"/>
          <w:sz w:val="24"/>
          <w:szCs w:val="24"/>
          <w:lang w:val="en-US"/>
        </w:rPr>
        <w:t xml:space="preserve"> to promote physical activity among preschoolers.</w:t>
      </w:r>
      <w:r w:rsidR="001A3502">
        <w:rPr>
          <w:rFonts w:ascii="Times New Roman" w:hAnsi="Times New Roman" w:cs="Times New Roman"/>
          <w:sz w:val="24"/>
          <w:szCs w:val="24"/>
          <w:lang w:val="en-US"/>
        </w:rPr>
        <w:t xml:space="preserve"> </w:t>
      </w:r>
      <w:r w:rsidR="00A76F13" w:rsidRPr="00A76F13">
        <w:rPr>
          <w:rFonts w:ascii="Times New Roman" w:hAnsi="Times New Roman" w:cs="Times New Roman"/>
          <w:sz w:val="24"/>
          <w:szCs w:val="24"/>
          <w:lang w:val="en-US"/>
        </w:rPr>
        <w:t>Students utilizing the wearable device</w:t>
      </w:r>
      <w:r w:rsidR="00A76F13">
        <w:rPr>
          <w:rFonts w:ascii="Times New Roman" w:hAnsi="Times New Roman" w:cs="Times New Roman"/>
          <w:sz w:val="24"/>
          <w:szCs w:val="24"/>
          <w:lang w:val="en-US"/>
        </w:rPr>
        <w:t xml:space="preserve"> </w:t>
      </w:r>
      <w:r w:rsidR="00E00047" w:rsidRPr="00E00047">
        <w:rPr>
          <w:rFonts w:ascii="Times New Roman" w:hAnsi="Times New Roman" w:cs="Times New Roman"/>
          <w:sz w:val="24"/>
          <w:szCs w:val="24"/>
          <w:lang w:val="en-US"/>
        </w:rPr>
        <w:t>exhibited notably reduced sedentary behavior and increased overall physical activity levels</w:t>
      </w:r>
      <w:r w:rsidR="00E00047">
        <w:rPr>
          <w:rFonts w:ascii="Times New Roman" w:hAnsi="Times New Roman" w:cs="Times New Roman"/>
          <w:sz w:val="24"/>
          <w:szCs w:val="24"/>
          <w:lang w:val="en-US"/>
        </w:rPr>
        <w:t xml:space="preserve">. </w:t>
      </w:r>
      <w:commentRangeEnd w:id="29"/>
      <w:r w:rsidR="006E4EC7">
        <w:rPr>
          <w:rStyle w:val="Kommentarzeichen"/>
        </w:rPr>
        <w:commentReference w:id="29"/>
      </w:r>
      <w:commentRangeEnd w:id="30"/>
      <w:r w:rsidR="00737D66">
        <w:rPr>
          <w:rStyle w:val="Kommentarzeichen"/>
        </w:rPr>
        <w:commentReference w:id="30"/>
      </w:r>
    </w:p>
    <w:p w14:paraId="691F2AD1" w14:textId="77777777" w:rsidR="00C06618" w:rsidRDefault="001A3502"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in most studies, the focus is on students</w:t>
      </w:r>
      <w:r w:rsidR="005205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C2B37">
        <w:rPr>
          <w:rFonts w:ascii="Times New Roman" w:hAnsi="Times New Roman" w:cs="Times New Roman"/>
          <w:sz w:val="24"/>
          <w:szCs w:val="24"/>
          <w:lang w:val="en-US"/>
        </w:rPr>
        <w:t xml:space="preserve">especially to support </w:t>
      </w:r>
      <w:r w:rsidR="00374D2A">
        <w:rPr>
          <w:rFonts w:ascii="Times New Roman" w:hAnsi="Times New Roman" w:cs="Times New Roman"/>
          <w:sz w:val="24"/>
          <w:szCs w:val="24"/>
          <w:lang w:val="en-US"/>
        </w:rPr>
        <w:t>their</w:t>
      </w:r>
      <w:r w:rsidRPr="003C2B37">
        <w:rPr>
          <w:rFonts w:ascii="Times New Roman" w:hAnsi="Times New Roman" w:cs="Times New Roman"/>
          <w:sz w:val="24"/>
          <w:szCs w:val="24"/>
          <w:lang w:val="en-US"/>
        </w:rPr>
        <w:t xml:space="preserve"> learning</w:t>
      </w:r>
      <w:r w:rsidR="005C5568">
        <w:rPr>
          <w:rFonts w:ascii="Times New Roman" w:hAnsi="Times New Roman" w:cs="Times New Roman"/>
          <w:sz w:val="24"/>
          <w:szCs w:val="24"/>
          <w:lang w:val="en-US"/>
        </w:rPr>
        <w:t xml:space="preserve"> [</w:t>
      </w:r>
      <w:r w:rsidR="00CE64CC">
        <w:rPr>
          <w:rFonts w:ascii="Times New Roman" w:hAnsi="Times New Roman" w:cs="Times New Roman"/>
          <w:sz w:val="24"/>
          <w:szCs w:val="24"/>
          <w:lang w:val="en-US"/>
        </w:rPr>
        <w:t>@</w:t>
      </w:r>
      <w:r w:rsidR="00CE64CC" w:rsidRPr="00FA10AA">
        <w:rPr>
          <w:rFonts w:ascii="Times New Roman" w:hAnsi="Times New Roman" w:cs="Times New Roman"/>
          <w:sz w:val="24"/>
          <w:szCs w:val="24"/>
          <w:lang w:val="en-US"/>
        </w:rPr>
        <w:t>koutromanos2020use</w:t>
      </w:r>
      <w:r w:rsidR="00CE64CC">
        <w:rPr>
          <w:rFonts w:ascii="Times New Roman" w:hAnsi="Times New Roman" w:cs="Times New Roman"/>
          <w:sz w:val="24"/>
          <w:szCs w:val="24"/>
          <w:lang w:val="en-US"/>
        </w:rPr>
        <w:t>]</w:t>
      </w:r>
      <w:r>
        <w:rPr>
          <w:rFonts w:ascii="Times New Roman" w:hAnsi="Times New Roman" w:cs="Times New Roman"/>
          <w:sz w:val="24"/>
          <w:szCs w:val="24"/>
          <w:lang w:val="en-US"/>
        </w:rPr>
        <w:t>.</w:t>
      </w:r>
      <w:r w:rsidR="00767F0D">
        <w:rPr>
          <w:rFonts w:ascii="Times New Roman" w:hAnsi="Times New Roman" w:cs="Times New Roman"/>
          <w:sz w:val="24"/>
          <w:szCs w:val="24"/>
          <w:lang w:val="en-US"/>
        </w:rPr>
        <w:t xml:space="preserve"> </w:t>
      </w:r>
      <w:r w:rsidR="009579BC" w:rsidRPr="009579BC">
        <w:rPr>
          <w:rFonts w:ascii="Times New Roman" w:hAnsi="Times New Roman" w:cs="Times New Roman"/>
          <w:sz w:val="24"/>
          <w:szCs w:val="24"/>
          <w:lang w:val="en-US"/>
        </w:rPr>
        <w:t xml:space="preserve">Despite the enormous potential of wearables, there is a desideratum </w:t>
      </w:r>
      <w:r w:rsidR="009579BC" w:rsidRPr="009579BC">
        <w:rPr>
          <w:rFonts w:ascii="Times New Roman" w:hAnsi="Times New Roman" w:cs="Times New Roman"/>
          <w:sz w:val="24"/>
          <w:szCs w:val="24"/>
          <w:lang w:val="en-US"/>
        </w:rPr>
        <w:lastRenderedPageBreak/>
        <w:t>of studies that deal with important recorded parameters and in particular their significance for teachers.</w:t>
      </w:r>
    </w:p>
    <w:p w14:paraId="6AAD02E4" w14:textId="77777777" w:rsidR="00C06618" w:rsidRDefault="00C06618" w:rsidP="00B81611">
      <w:pPr>
        <w:spacing w:line="360" w:lineRule="auto"/>
        <w:rPr>
          <w:rFonts w:ascii="Times New Roman" w:hAnsi="Times New Roman" w:cs="Times New Roman"/>
          <w:sz w:val="24"/>
          <w:szCs w:val="24"/>
          <w:lang w:val="en-US"/>
        </w:rPr>
      </w:pPr>
    </w:p>
    <w:p w14:paraId="62FEE105" w14:textId="6BBA71CF" w:rsidR="008E6AD2" w:rsidRPr="00A86EE1" w:rsidRDefault="0099584B" w:rsidP="00B81611">
      <w:pPr>
        <w:spacing w:line="360" w:lineRule="auto"/>
        <w:rPr>
          <w:rFonts w:ascii="Times New Roman" w:hAnsi="Times New Roman" w:cs="Times New Roman"/>
          <w:b/>
          <w:bCs/>
          <w:sz w:val="24"/>
          <w:szCs w:val="24"/>
          <w:lang w:val="en-US"/>
        </w:rPr>
      </w:pPr>
      <w:r w:rsidRPr="00A86EE1">
        <w:rPr>
          <w:rFonts w:ascii="Times New Roman" w:hAnsi="Times New Roman" w:cs="Times New Roman"/>
          <w:b/>
          <w:bCs/>
          <w:sz w:val="24"/>
          <w:szCs w:val="24"/>
          <w:lang w:val="en-US"/>
        </w:rPr>
        <w:t># HR as a</w:t>
      </w:r>
      <w:r w:rsidR="004A3C56" w:rsidRPr="00A86EE1">
        <w:rPr>
          <w:rFonts w:ascii="Times New Roman" w:hAnsi="Times New Roman" w:cs="Times New Roman"/>
          <w:b/>
          <w:bCs/>
          <w:sz w:val="24"/>
          <w:szCs w:val="24"/>
          <w:lang w:val="en-US"/>
        </w:rPr>
        <w:t xml:space="preserve"> </w:t>
      </w:r>
      <w:r w:rsidR="00246542" w:rsidRPr="00A86EE1">
        <w:rPr>
          <w:rFonts w:ascii="Times New Roman" w:hAnsi="Times New Roman" w:cs="Times New Roman"/>
          <w:b/>
          <w:bCs/>
          <w:sz w:val="24"/>
          <w:szCs w:val="24"/>
          <w:lang w:val="en-US"/>
        </w:rPr>
        <w:t xml:space="preserve">Vital </w:t>
      </w:r>
      <w:r w:rsidRPr="00A86EE1">
        <w:rPr>
          <w:rFonts w:ascii="Times New Roman" w:hAnsi="Times New Roman" w:cs="Times New Roman"/>
          <w:b/>
          <w:bCs/>
          <w:sz w:val="24"/>
          <w:szCs w:val="24"/>
          <w:lang w:val="en-US"/>
        </w:rPr>
        <w:t xml:space="preserve">Parameter </w:t>
      </w:r>
      <w:r w:rsidR="00F71296" w:rsidRPr="00A86EE1">
        <w:rPr>
          <w:rFonts w:ascii="Times New Roman" w:hAnsi="Times New Roman" w:cs="Times New Roman"/>
          <w:b/>
          <w:bCs/>
          <w:sz w:val="24"/>
          <w:szCs w:val="24"/>
          <w:lang w:val="en-US"/>
        </w:rPr>
        <w:t>and Indicator of Stress</w:t>
      </w:r>
    </w:p>
    <w:p w14:paraId="347EA69A" w14:textId="7DCF2D50" w:rsidR="00A80FD1" w:rsidRDefault="00406146" w:rsidP="00A80FD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most wrist wearables is </w:t>
      </w:r>
      <w:commentRangeStart w:id="31"/>
      <w:r w:rsidR="007860F8">
        <w:rPr>
          <w:rFonts w:ascii="Times New Roman" w:hAnsi="Times New Roman" w:cs="Times New Roman"/>
          <w:sz w:val="24"/>
          <w:szCs w:val="24"/>
          <w:lang w:val="en-US"/>
        </w:rPr>
        <w:t>HR</w:t>
      </w:r>
      <w:r w:rsidR="00A57425" w:rsidRPr="00A57425">
        <w:rPr>
          <w:rFonts w:ascii="Times New Roman" w:hAnsi="Times New Roman" w:cs="Times New Roman"/>
          <w:sz w:val="24"/>
          <w:szCs w:val="24"/>
          <w:lang w:val="en-US"/>
        </w:rPr>
        <w:t xml:space="preserve"> measurement</w:t>
      </w:r>
      <w:r>
        <w:rPr>
          <w:rFonts w:ascii="Times New Roman" w:hAnsi="Times New Roman" w:cs="Times New Roman"/>
          <w:sz w:val="24"/>
          <w:szCs w:val="24"/>
          <w:lang w:val="en-US"/>
        </w:rPr>
        <w:t xml:space="preserve">. </w:t>
      </w:r>
      <w:commentRangeEnd w:id="31"/>
      <w:r w:rsidR="00352121">
        <w:rPr>
          <w:rStyle w:val="Kommentarzeichen"/>
        </w:rPr>
        <w:commentReference w:id="31"/>
      </w:r>
      <w:r w:rsidR="002C27B1"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2C27B1" w:rsidRPr="00A66DC7">
        <w:rPr>
          <w:rFonts w:ascii="Times New Roman" w:hAnsi="Times New Roman" w:cs="Times New Roman"/>
          <w:sz w:val="24"/>
          <w:szCs w:val="24"/>
          <w:vertAlign w:val="superscript"/>
          <w:lang w:val="en-US"/>
        </w:rPr>
        <w:t>-1</w:t>
      </w:r>
      <w:r w:rsidR="002C27B1" w:rsidRPr="00A66DC7">
        <w:rPr>
          <w:rFonts w:ascii="Times New Roman" w:hAnsi="Times New Roman" w:cs="Times New Roman"/>
          <w:sz w:val="24"/>
          <w:szCs w:val="24"/>
          <w:lang w:val="en-US"/>
        </w:rPr>
        <w:t xml:space="preserve"> or beats per minute</w:t>
      </w:r>
      <w:r w:rsidR="002C27B1">
        <w:rPr>
          <w:rFonts w:ascii="Times New Roman" w:hAnsi="Times New Roman" w:cs="Times New Roman"/>
          <w:sz w:val="24"/>
          <w:szCs w:val="24"/>
          <w:lang w:val="en-US"/>
        </w:rPr>
        <w:t xml:space="preserve"> (BPM) [@hottenrott2007]</w:t>
      </w:r>
      <w:r w:rsidR="002C27B1" w:rsidRPr="00A66DC7">
        <w:rPr>
          <w:rFonts w:ascii="Times New Roman" w:hAnsi="Times New Roman" w:cs="Times New Roman"/>
          <w:sz w:val="24"/>
          <w:szCs w:val="24"/>
          <w:lang w:val="en-US"/>
        </w:rPr>
        <w:t>.</w:t>
      </w:r>
      <w:r w:rsidR="002C27B1">
        <w:rPr>
          <w:rFonts w:ascii="Times New Roman" w:hAnsi="Times New Roman" w:cs="Times New Roman"/>
          <w:sz w:val="24"/>
          <w:szCs w:val="24"/>
          <w:lang w:val="en-US"/>
        </w:rPr>
        <w:t xml:space="preserve"> </w:t>
      </w:r>
      <w:commentRangeStart w:id="32"/>
      <w:ins w:id="33" w:author="Lotz, Christin" w:date="2024-03-05T18:35:00Z">
        <w:r w:rsidR="00352121">
          <w:rPr>
            <w:rFonts w:ascii="Times New Roman" w:hAnsi="Times New Roman" w:cs="Times New Roman"/>
            <w:sz w:val="24"/>
            <w:szCs w:val="24"/>
            <w:lang w:val="en-US"/>
          </w:rPr>
          <w:t xml:space="preserve">The most common </w:t>
        </w:r>
      </w:ins>
      <w:ins w:id="34" w:author="Lotz, Christin" w:date="2024-03-05T18:36:00Z">
        <w:r w:rsidR="00352121">
          <w:rPr>
            <w:rFonts w:ascii="Times New Roman" w:hAnsi="Times New Roman" w:cs="Times New Roman"/>
            <w:sz w:val="24"/>
            <w:szCs w:val="24"/>
            <w:lang w:val="en-US"/>
          </w:rPr>
          <w:t xml:space="preserve">technique to </w:t>
        </w:r>
        <w:r w:rsidR="00352121" w:rsidRPr="00A57425">
          <w:rPr>
            <w:rFonts w:ascii="Times New Roman" w:hAnsi="Times New Roman" w:cs="Times New Roman"/>
            <w:sz w:val="24"/>
            <w:szCs w:val="24"/>
            <w:lang w:val="en-US"/>
          </w:rPr>
          <w:t xml:space="preserve">measure </w:t>
        </w:r>
      </w:ins>
      <w:r>
        <w:rPr>
          <w:rFonts w:ascii="Times New Roman" w:hAnsi="Times New Roman" w:cs="Times New Roman"/>
          <w:sz w:val="24"/>
          <w:szCs w:val="24"/>
          <w:lang w:val="en-US"/>
        </w:rPr>
        <w:t xml:space="preserve">HR </w:t>
      </w:r>
      <w:ins w:id="35" w:author="Lotz, Christin" w:date="2024-03-05T18:37:00Z">
        <w:r w:rsidR="00352121">
          <w:rPr>
            <w:rFonts w:ascii="Times New Roman" w:hAnsi="Times New Roman" w:cs="Times New Roman"/>
            <w:sz w:val="24"/>
            <w:szCs w:val="24"/>
            <w:lang w:val="en-US"/>
          </w:rPr>
          <w:t xml:space="preserve">via fitness trackers </w:t>
        </w:r>
      </w:ins>
      <w:del w:id="36" w:author="Lotz, Christin" w:date="2024-03-05T18:37:00Z">
        <w:r w:rsidR="00A57425" w:rsidRPr="00A57425" w:rsidDel="00352121">
          <w:rPr>
            <w:rFonts w:ascii="Times New Roman" w:hAnsi="Times New Roman" w:cs="Times New Roman"/>
            <w:sz w:val="24"/>
            <w:szCs w:val="24"/>
            <w:lang w:val="en-US"/>
          </w:rPr>
          <w:delText xml:space="preserve">can be detected and </w:delText>
        </w:r>
      </w:del>
      <w:del w:id="37" w:author="Lotz, Christin" w:date="2024-03-05T18:36:00Z">
        <w:r w:rsidR="00A57425" w:rsidRPr="00A57425" w:rsidDel="00352121">
          <w:rPr>
            <w:rFonts w:ascii="Times New Roman" w:hAnsi="Times New Roman" w:cs="Times New Roman"/>
            <w:sz w:val="24"/>
            <w:szCs w:val="24"/>
            <w:lang w:val="en-US"/>
          </w:rPr>
          <w:delText xml:space="preserve">measured </w:delText>
        </w:r>
      </w:del>
      <w:del w:id="38" w:author="Lotz, Christin" w:date="2024-03-05T18:37:00Z">
        <w:r w:rsidR="00A57425" w:rsidRPr="00A57425" w:rsidDel="00352121">
          <w:rPr>
            <w:rFonts w:ascii="Times New Roman" w:hAnsi="Times New Roman" w:cs="Times New Roman"/>
            <w:sz w:val="24"/>
            <w:szCs w:val="24"/>
            <w:lang w:val="en-US"/>
          </w:rPr>
          <w:delText>using various methods</w:delText>
        </w:r>
        <w:r w:rsidDel="00352121">
          <w:rPr>
            <w:rFonts w:ascii="Times New Roman" w:hAnsi="Times New Roman" w:cs="Times New Roman"/>
            <w:sz w:val="24"/>
            <w:szCs w:val="24"/>
            <w:lang w:val="en-US"/>
          </w:rPr>
          <w:delText xml:space="preserve"> via wearables</w:delText>
        </w:r>
        <w:r w:rsidR="00A57425" w:rsidRPr="00A57425" w:rsidDel="00352121">
          <w:rPr>
            <w:rFonts w:ascii="Times New Roman" w:hAnsi="Times New Roman" w:cs="Times New Roman"/>
            <w:sz w:val="24"/>
            <w:szCs w:val="24"/>
            <w:lang w:val="en-US"/>
          </w:rPr>
          <w:delText xml:space="preserve">, including sensors based on </w:delText>
        </w:r>
        <w:r w:rsidR="006C7A8F" w:rsidDel="00352121">
          <w:rPr>
            <w:rFonts w:ascii="Times New Roman" w:hAnsi="Times New Roman" w:cs="Times New Roman"/>
            <w:sz w:val="24"/>
            <w:szCs w:val="24"/>
            <w:lang w:val="en-US"/>
          </w:rPr>
          <w:delText>e</w:delText>
        </w:r>
        <w:r w:rsidR="00A57425" w:rsidRPr="00A57425" w:rsidDel="00352121">
          <w:rPr>
            <w:rFonts w:ascii="Times New Roman" w:hAnsi="Times New Roman" w:cs="Times New Roman"/>
            <w:sz w:val="24"/>
            <w:szCs w:val="24"/>
            <w:lang w:val="en-US"/>
          </w:rPr>
          <w:delText>lectrocardiogram</w:delText>
        </w:r>
        <w:r w:rsidR="006C7A8F" w:rsidDel="00352121">
          <w:rPr>
            <w:rFonts w:ascii="Times New Roman" w:hAnsi="Times New Roman" w:cs="Times New Roman"/>
            <w:sz w:val="24"/>
            <w:szCs w:val="24"/>
            <w:lang w:val="en-US"/>
          </w:rPr>
          <w:delText xml:space="preserve"> (ECG)</w:delText>
        </w:r>
        <w:r w:rsidR="00A57425" w:rsidRPr="00A57425" w:rsidDel="00352121">
          <w:rPr>
            <w:rFonts w:ascii="Times New Roman" w:hAnsi="Times New Roman" w:cs="Times New Roman"/>
            <w:sz w:val="24"/>
            <w:szCs w:val="24"/>
            <w:lang w:val="en-US"/>
          </w:rPr>
          <w:delText xml:space="preserve"> or</w:delText>
        </w:r>
        <w:r w:rsidR="00DD1209" w:rsidDel="00352121">
          <w:rPr>
            <w:rFonts w:ascii="Times New Roman" w:hAnsi="Times New Roman" w:cs="Times New Roman"/>
            <w:sz w:val="24"/>
            <w:szCs w:val="24"/>
            <w:lang w:val="en-US"/>
          </w:rPr>
          <w:delText xml:space="preserve"> p</w:delText>
        </w:r>
        <w:r w:rsidR="00A57425" w:rsidRPr="00A57425" w:rsidDel="00352121">
          <w:rPr>
            <w:rFonts w:ascii="Times New Roman" w:hAnsi="Times New Roman" w:cs="Times New Roman"/>
            <w:sz w:val="24"/>
            <w:szCs w:val="24"/>
            <w:lang w:val="en-US"/>
          </w:rPr>
          <w:delText>honocardiogram</w:delText>
        </w:r>
        <w:r w:rsidR="00DD1209" w:rsidDel="00352121">
          <w:rPr>
            <w:rFonts w:ascii="Times New Roman" w:hAnsi="Times New Roman" w:cs="Times New Roman"/>
            <w:sz w:val="24"/>
            <w:szCs w:val="24"/>
            <w:lang w:val="en-US"/>
          </w:rPr>
          <w:delText xml:space="preserve"> (PCG)</w:delText>
        </w:r>
        <w:r w:rsidR="008F7CF4" w:rsidDel="00352121">
          <w:rPr>
            <w:rFonts w:ascii="Times New Roman" w:hAnsi="Times New Roman" w:cs="Times New Roman"/>
            <w:sz w:val="24"/>
            <w:szCs w:val="24"/>
            <w:lang w:val="en-US"/>
          </w:rPr>
          <w:delText xml:space="preserve"> [@</w:delText>
        </w:r>
        <w:r w:rsidR="008F7CF4" w:rsidRPr="0073661B" w:rsidDel="00352121">
          <w:rPr>
            <w:rFonts w:ascii="Times New Roman" w:hAnsi="Times New Roman" w:cs="Times New Roman"/>
            <w:sz w:val="24"/>
            <w:szCs w:val="24"/>
            <w:lang w:val="en-US"/>
          </w:rPr>
          <w:delText>mukhopadhyay2017wearable</w:delText>
        </w:r>
        <w:r w:rsidR="008F7CF4" w:rsidDel="00352121">
          <w:rPr>
            <w:rFonts w:ascii="Times New Roman" w:hAnsi="Times New Roman" w:cs="Times New Roman"/>
            <w:sz w:val="24"/>
            <w:szCs w:val="24"/>
            <w:lang w:val="en-US"/>
          </w:rPr>
          <w:delText>]</w:delText>
        </w:r>
        <w:r w:rsidR="009B39D3" w:rsidDel="00352121">
          <w:rPr>
            <w:rFonts w:ascii="Times New Roman" w:hAnsi="Times New Roman" w:cs="Times New Roman"/>
            <w:sz w:val="24"/>
            <w:szCs w:val="24"/>
            <w:lang w:val="en-US"/>
          </w:rPr>
          <w:delText xml:space="preserve">. </w:delText>
        </w:r>
        <w:r w:rsidR="00F97644" w:rsidDel="00352121">
          <w:rPr>
            <w:rFonts w:ascii="Times New Roman" w:hAnsi="Times New Roman" w:cs="Times New Roman"/>
            <w:sz w:val="24"/>
            <w:szCs w:val="24"/>
            <w:lang w:val="en-US"/>
          </w:rPr>
          <w:delText xml:space="preserve">Another smart </w:delText>
        </w:r>
      </w:del>
      <w:del w:id="39" w:author="Lotz, Christin" w:date="2024-03-05T18:36:00Z">
        <w:r w:rsidR="00F97644" w:rsidDel="00352121">
          <w:rPr>
            <w:rFonts w:ascii="Times New Roman" w:hAnsi="Times New Roman" w:cs="Times New Roman"/>
            <w:sz w:val="24"/>
            <w:szCs w:val="24"/>
            <w:lang w:val="en-US"/>
          </w:rPr>
          <w:delText xml:space="preserve">technique </w:delText>
        </w:r>
      </w:del>
      <w:del w:id="40" w:author="Lotz, Christin" w:date="2024-03-05T18:37:00Z">
        <w:r w:rsidR="00202328" w:rsidDel="00352121">
          <w:rPr>
            <w:rFonts w:ascii="Times New Roman" w:hAnsi="Times New Roman" w:cs="Times New Roman"/>
            <w:sz w:val="24"/>
            <w:szCs w:val="24"/>
            <w:lang w:val="en-US"/>
          </w:rPr>
          <w:delText xml:space="preserve">used by </w:delText>
        </w:r>
        <w:r w:rsidR="00D1601B" w:rsidDel="00352121">
          <w:rPr>
            <w:rFonts w:ascii="Times New Roman" w:hAnsi="Times New Roman" w:cs="Times New Roman"/>
            <w:sz w:val="24"/>
            <w:szCs w:val="24"/>
            <w:lang w:val="en-US"/>
          </w:rPr>
          <w:delText>most</w:delText>
        </w:r>
        <w:r w:rsidR="00202328" w:rsidDel="00352121">
          <w:rPr>
            <w:rFonts w:ascii="Times New Roman" w:hAnsi="Times New Roman" w:cs="Times New Roman"/>
            <w:sz w:val="24"/>
            <w:szCs w:val="24"/>
            <w:lang w:val="en-US"/>
          </w:rPr>
          <w:delText xml:space="preserve"> </w:delText>
        </w:r>
        <w:r w:rsidR="008F7CF4" w:rsidDel="00352121">
          <w:rPr>
            <w:rFonts w:ascii="Times New Roman" w:hAnsi="Times New Roman" w:cs="Times New Roman"/>
            <w:sz w:val="24"/>
            <w:szCs w:val="24"/>
            <w:lang w:val="en-US"/>
          </w:rPr>
          <w:delText>fitness trackers</w:delText>
        </w:r>
        <w:r w:rsidR="00202328" w:rsidDel="00352121">
          <w:rPr>
            <w:rFonts w:ascii="Times New Roman" w:hAnsi="Times New Roman" w:cs="Times New Roman"/>
            <w:sz w:val="24"/>
            <w:szCs w:val="24"/>
            <w:lang w:val="en-US"/>
          </w:rPr>
          <w:delText xml:space="preserve"> on the </w:delText>
        </w:r>
        <w:r w:rsidR="008F7CF4" w:rsidDel="00352121">
          <w:rPr>
            <w:rFonts w:ascii="Times New Roman" w:hAnsi="Times New Roman" w:cs="Times New Roman"/>
            <w:sz w:val="24"/>
            <w:szCs w:val="24"/>
            <w:lang w:val="en-US"/>
          </w:rPr>
          <w:delText xml:space="preserve">market </w:delText>
        </w:r>
      </w:del>
      <w:r w:rsidR="00DD1209">
        <w:rPr>
          <w:rFonts w:ascii="Times New Roman" w:hAnsi="Times New Roman" w:cs="Times New Roman"/>
          <w:sz w:val="24"/>
          <w:szCs w:val="24"/>
          <w:lang w:val="en-US"/>
        </w:rPr>
        <w:t xml:space="preserve">is </w:t>
      </w:r>
      <w:r w:rsidR="004D1934">
        <w:rPr>
          <w:rFonts w:ascii="Times New Roman" w:hAnsi="Times New Roman" w:cs="Times New Roman"/>
          <w:sz w:val="24"/>
          <w:szCs w:val="24"/>
          <w:lang w:val="en-US"/>
        </w:rPr>
        <w:t>p</w:t>
      </w:r>
      <w:r w:rsidR="00BE20F4" w:rsidRPr="00BE20F4">
        <w:rPr>
          <w:rFonts w:ascii="Times New Roman" w:hAnsi="Times New Roman" w:cs="Times New Roman"/>
          <w:sz w:val="24"/>
          <w:szCs w:val="24"/>
          <w:lang w:val="en-US"/>
        </w:rPr>
        <w:t>hotoplethysmography (</w:t>
      </w:r>
      <w:commentRangeStart w:id="41"/>
      <w:r w:rsidR="00BE20F4" w:rsidRPr="00BE20F4">
        <w:rPr>
          <w:rFonts w:ascii="Times New Roman" w:hAnsi="Times New Roman" w:cs="Times New Roman"/>
          <w:sz w:val="24"/>
          <w:szCs w:val="24"/>
          <w:lang w:val="en-US"/>
        </w:rPr>
        <w:t>PPG</w:t>
      </w:r>
      <w:commentRangeEnd w:id="41"/>
      <w:r w:rsidR="00352121">
        <w:rPr>
          <w:rStyle w:val="Kommentarzeichen"/>
        </w:rPr>
        <w:commentReference w:id="41"/>
      </w:r>
      <w:r w:rsidR="00BE20F4" w:rsidRPr="00BE20F4">
        <w:rPr>
          <w:rFonts w:ascii="Times New Roman" w:hAnsi="Times New Roman" w:cs="Times New Roman"/>
          <w:sz w:val="24"/>
          <w:szCs w:val="24"/>
          <w:lang w:val="en-US"/>
        </w:rPr>
        <w:t>)</w:t>
      </w:r>
      <w:ins w:id="42" w:author="Lotz, Christin" w:date="2024-03-05T18:37:00Z">
        <w:r w:rsidR="00352121">
          <w:rPr>
            <w:rFonts w:ascii="Times New Roman" w:hAnsi="Times New Roman" w:cs="Times New Roman"/>
            <w:sz w:val="24"/>
            <w:szCs w:val="24"/>
            <w:lang w:val="en-US"/>
          </w:rPr>
          <w:t>.</w:t>
        </w:r>
      </w:ins>
      <w:r w:rsidR="006A6950">
        <w:rPr>
          <w:rFonts w:ascii="Times New Roman" w:hAnsi="Times New Roman" w:cs="Times New Roman"/>
          <w:sz w:val="24"/>
          <w:szCs w:val="24"/>
          <w:lang w:val="en-US"/>
        </w:rPr>
        <w:t xml:space="preserve"> </w:t>
      </w:r>
      <w:del w:id="43" w:author="Lotz, Christin" w:date="2024-03-05T18:37:00Z">
        <w:r w:rsidR="006A6950" w:rsidDel="00352121">
          <w:rPr>
            <w:rFonts w:ascii="Times New Roman" w:hAnsi="Times New Roman" w:cs="Times New Roman"/>
            <w:sz w:val="24"/>
            <w:szCs w:val="24"/>
            <w:lang w:val="en-US"/>
          </w:rPr>
          <w:delText xml:space="preserve">which </w:delText>
        </w:r>
      </w:del>
      <w:ins w:id="44" w:author="Lotz, Christin" w:date="2024-03-05T18:37:00Z">
        <w:r w:rsidR="00352121">
          <w:rPr>
            <w:rFonts w:ascii="Times New Roman" w:hAnsi="Times New Roman" w:cs="Times New Roman"/>
            <w:sz w:val="24"/>
            <w:szCs w:val="24"/>
            <w:lang w:val="en-US"/>
          </w:rPr>
          <w:t xml:space="preserve">This </w:t>
        </w:r>
      </w:ins>
      <w:del w:id="45" w:author="Lotz, Christin" w:date="2024-03-05T18:37:00Z">
        <w:r w:rsidR="004C506A" w:rsidDel="00352121">
          <w:rPr>
            <w:rFonts w:ascii="Times New Roman" w:hAnsi="Times New Roman" w:cs="Times New Roman"/>
            <w:sz w:val="24"/>
            <w:szCs w:val="24"/>
            <w:lang w:val="en-US"/>
          </w:rPr>
          <w:delText>is an</w:delText>
        </w:r>
      </w:del>
      <w:r w:rsidR="004C506A">
        <w:rPr>
          <w:rFonts w:ascii="Times New Roman" w:hAnsi="Times New Roman" w:cs="Times New Roman"/>
          <w:sz w:val="24"/>
          <w:szCs w:val="24"/>
          <w:lang w:val="en-US"/>
        </w:rPr>
        <w:t xml:space="preserve"> </w:t>
      </w:r>
      <w:r w:rsidR="00764489" w:rsidRPr="009978AB">
        <w:rPr>
          <w:rFonts w:ascii="Times New Roman" w:hAnsi="Times New Roman" w:cs="Times New Roman"/>
          <w:sz w:val="24"/>
          <w:szCs w:val="24"/>
          <w:lang w:val="en-US"/>
        </w:rPr>
        <w:t xml:space="preserve">optical method </w:t>
      </w:r>
      <w:del w:id="46" w:author="Lotz, Christin" w:date="2024-03-05T18:37:00Z">
        <w:r w:rsidR="00764489" w:rsidDel="00352121">
          <w:rPr>
            <w:rFonts w:ascii="Times New Roman" w:hAnsi="Times New Roman" w:cs="Times New Roman"/>
            <w:sz w:val="24"/>
            <w:szCs w:val="24"/>
            <w:lang w:val="en-US"/>
          </w:rPr>
          <w:delText>with</w:delText>
        </w:r>
        <w:r w:rsidR="00764489" w:rsidRPr="009978AB" w:rsidDel="00352121">
          <w:rPr>
            <w:rFonts w:ascii="Times New Roman" w:hAnsi="Times New Roman" w:cs="Times New Roman"/>
            <w:sz w:val="24"/>
            <w:szCs w:val="24"/>
            <w:lang w:val="en-US"/>
          </w:rPr>
          <w:delText xml:space="preserve"> an inexpensive and non-</w:delText>
        </w:r>
        <w:r w:rsidR="00764489" w:rsidDel="00352121">
          <w:rPr>
            <w:rFonts w:ascii="Times New Roman" w:hAnsi="Times New Roman" w:cs="Times New Roman"/>
            <w:sz w:val="24"/>
            <w:szCs w:val="24"/>
            <w:lang w:val="en-US"/>
          </w:rPr>
          <w:delText>intrusive</w:delText>
        </w:r>
        <w:r w:rsidR="00764489" w:rsidRPr="009978AB" w:rsidDel="00352121">
          <w:rPr>
            <w:rFonts w:ascii="Times New Roman" w:hAnsi="Times New Roman" w:cs="Times New Roman"/>
            <w:sz w:val="24"/>
            <w:szCs w:val="24"/>
            <w:lang w:val="en-US"/>
          </w:rPr>
          <w:delText xml:space="preserve"> technique to </w:delText>
        </w:r>
      </w:del>
      <w:r w:rsidR="00764489" w:rsidRPr="009978AB">
        <w:rPr>
          <w:rFonts w:ascii="Times New Roman" w:hAnsi="Times New Roman" w:cs="Times New Roman"/>
          <w:sz w:val="24"/>
          <w:szCs w:val="24"/>
          <w:lang w:val="en-US"/>
        </w:rPr>
        <w:t>assess</w:t>
      </w:r>
      <w:ins w:id="47" w:author="Lotz, Christin" w:date="2024-03-05T18:38:00Z">
        <w:r w:rsidR="00352121">
          <w:rPr>
            <w:rFonts w:ascii="Times New Roman" w:hAnsi="Times New Roman" w:cs="Times New Roman"/>
            <w:sz w:val="24"/>
            <w:szCs w:val="24"/>
            <w:lang w:val="en-US"/>
          </w:rPr>
          <w:t>es</w:t>
        </w:r>
      </w:ins>
      <w:r w:rsidR="00764489" w:rsidRPr="009978AB">
        <w:rPr>
          <w:rFonts w:ascii="Times New Roman" w:hAnsi="Times New Roman" w:cs="Times New Roman"/>
          <w:sz w:val="24"/>
          <w:szCs w:val="24"/>
          <w:lang w:val="en-US"/>
        </w:rPr>
        <w:t xml:space="preserve"> HR by flashing green lights to measure changes in blood volume [@allen2007photoplethysmography].</w:t>
      </w:r>
      <w:r w:rsidR="00A80FD1">
        <w:rPr>
          <w:rFonts w:ascii="Times New Roman" w:hAnsi="Times New Roman" w:cs="Times New Roman"/>
          <w:sz w:val="24"/>
          <w:szCs w:val="24"/>
          <w:lang w:val="en-US"/>
        </w:rPr>
        <w:t xml:space="preserve"> </w:t>
      </w:r>
      <w:commentRangeEnd w:id="32"/>
      <w:r w:rsidR="00352121">
        <w:rPr>
          <w:rStyle w:val="Kommentarzeichen"/>
        </w:rPr>
        <w:commentReference w:id="32"/>
      </w:r>
    </w:p>
    <w:p w14:paraId="6DC9B6EA" w14:textId="7929AB06" w:rsidR="00193A40" w:rsidRPr="00C06618" w:rsidRDefault="00245FC1" w:rsidP="00A80FD1">
      <w:pPr>
        <w:spacing w:line="360" w:lineRule="auto"/>
        <w:rPr>
          <w:rFonts w:ascii="Times New Roman" w:hAnsi="Times New Roman" w:cs="Times New Roman"/>
          <w:sz w:val="24"/>
          <w:szCs w:val="24"/>
          <w:lang w:val="en-US"/>
        </w:rPr>
      </w:pPr>
      <w:commentRangeStart w:id="48"/>
      <w:commentRangeStart w:id="49"/>
      <w:r w:rsidRPr="0068537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stated </w:t>
      </w:r>
      <w:r w:rsidR="00857F89">
        <w:rPr>
          <w:rFonts w:ascii="Times New Roman" w:hAnsi="Times New Roman" w:cs="Times New Roman"/>
          <w:sz w:val="24"/>
          <w:szCs w:val="24"/>
          <w:lang w:val="en-US"/>
        </w:rPr>
        <w:t xml:space="preserve">in his guidelines </w:t>
      </w:r>
      <w:r w:rsidR="00D5655E" w:rsidRPr="00D5655E">
        <w:rPr>
          <w:rFonts w:ascii="Times New Roman" w:hAnsi="Times New Roman" w:cs="Times New Roman"/>
          <w:sz w:val="24"/>
          <w:szCs w:val="24"/>
          <w:lang w:val="en-US"/>
        </w:rPr>
        <w:t xml:space="preserve">for the application of </w:t>
      </w:r>
      <w:r w:rsidR="00D5655E">
        <w:rPr>
          <w:rFonts w:ascii="Times New Roman" w:hAnsi="Times New Roman" w:cs="Times New Roman"/>
          <w:sz w:val="24"/>
          <w:szCs w:val="24"/>
          <w:lang w:val="en-US"/>
        </w:rPr>
        <w:t xml:space="preserve">HR </w:t>
      </w:r>
      <w:r w:rsidR="00974556">
        <w:rPr>
          <w:rFonts w:ascii="Times New Roman" w:hAnsi="Times New Roman" w:cs="Times New Roman"/>
          <w:sz w:val="24"/>
          <w:szCs w:val="24"/>
          <w:lang w:val="en-US"/>
        </w:rPr>
        <w:t>the following points: A</w:t>
      </w:r>
      <w:r>
        <w:rPr>
          <w:rFonts w:ascii="Times New Roman" w:hAnsi="Times New Roman" w:cs="Times New Roman"/>
          <w:sz w:val="24"/>
          <w:szCs w:val="24"/>
          <w:lang w:val="en-US"/>
        </w:rPr>
        <w:t>t</w:t>
      </w:r>
      <w:r w:rsidR="00AC701B" w:rsidRPr="00057222">
        <w:rPr>
          <w:rFonts w:ascii="Times New Roman" w:hAnsi="Times New Roman" w:cs="Times New Roman"/>
          <w:sz w:val="24"/>
          <w:szCs w:val="24"/>
          <w:lang w:val="en-US"/>
        </w:rPr>
        <w:t xml:space="preserve"> rest, the average HR (</w:t>
      </w:r>
      <w:proofErr w:type="spellStart"/>
      <w:r w:rsidR="00AC701B" w:rsidRPr="00057222">
        <w:rPr>
          <w:rFonts w:ascii="Times New Roman" w:hAnsi="Times New Roman" w:cs="Times New Roman"/>
          <w:sz w:val="24"/>
          <w:szCs w:val="24"/>
          <w:lang w:val="en-US"/>
        </w:rPr>
        <w:t>HR</w:t>
      </w:r>
      <w:r w:rsidR="00AC701B" w:rsidRPr="00057222">
        <w:rPr>
          <w:rFonts w:ascii="Times New Roman" w:hAnsi="Times New Roman" w:cs="Times New Roman"/>
          <w:sz w:val="24"/>
          <w:szCs w:val="24"/>
          <w:vertAlign w:val="subscript"/>
          <w:lang w:val="en-US"/>
        </w:rPr>
        <w:t>rest</w:t>
      </w:r>
      <w:proofErr w:type="spellEnd"/>
      <w:r w:rsidR="00AC701B" w:rsidRPr="00057222">
        <w:rPr>
          <w:rFonts w:ascii="Times New Roman" w:hAnsi="Times New Roman" w:cs="Times New Roman"/>
          <w:sz w:val="24"/>
          <w:szCs w:val="24"/>
          <w:lang w:val="en-US"/>
        </w:rPr>
        <w:t>)</w:t>
      </w:r>
      <w:r w:rsidR="00616C9C" w:rsidRPr="00057222">
        <w:rPr>
          <w:rFonts w:ascii="Times New Roman" w:hAnsi="Times New Roman" w:cs="Times New Roman"/>
          <w:sz w:val="24"/>
          <w:szCs w:val="24"/>
          <w:lang w:val="en-US"/>
        </w:rPr>
        <w:t xml:space="preserve"> </w:t>
      </w:r>
      <w:r w:rsidR="00057222" w:rsidRPr="00057222">
        <w:rPr>
          <w:rFonts w:ascii="Times New Roman" w:hAnsi="Times New Roman" w:cs="Times New Roman"/>
          <w:sz w:val="24"/>
          <w:szCs w:val="24"/>
          <w:lang w:val="en-US"/>
        </w:rPr>
        <w:t xml:space="preserve">of </w:t>
      </w:r>
      <w:r w:rsidR="00616C9C" w:rsidRPr="00057222">
        <w:rPr>
          <w:rFonts w:ascii="Times New Roman" w:hAnsi="Times New Roman" w:cs="Times New Roman"/>
          <w:sz w:val="24"/>
          <w:szCs w:val="24"/>
          <w:lang w:val="en-US"/>
        </w:rPr>
        <w:t xml:space="preserve">adults typically </w:t>
      </w:r>
      <w:r w:rsidR="00057222" w:rsidRPr="00057222">
        <w:rPr>
          <w:rFonts w:ascii="Times New Roman" w:hAnsi="Times New Roman" w:cs="Times New Roman"/>
          <w:sz w:val="24"/>
          <w:szCs w:val="24"/>
          <w:lang w:val="en-US"/>
        </w:rPr>
        <w:t xml:space="preserve">ranges </w:t>
      </w:r>
      <w:r w:rsidR="00616C9C" w:rsidRPr="00057222">
        <w:rPr>
          <w:rFonts w:ascii="Times New Roman" w:hAnsi="Times New Roman" w:cs="Times New Roman"/>
          <w:sz w:val="24"/>
          <w:szCs w:val="24"/>
          <w:lang w:val="en-US"/>
        </w:rPr>
        <w:t xml:space="preserve">from 60 to 80 </w:t>
      </w:r>
      <w:r w:rsidR="00057222" w:rsidRPr="00057222">
        <w:rPr>
          <w:rFonts w:ascii="Times New Roman" w:hAnsi="Times New Roman" w:cs="Times New Roman"/>
          <w:sz w:val="24"/>
          <w:szCs w:val="24"/>
          <w:lang w:val="en-US"/>
        </w:rPr>
        <w:t>BPM</w:t>
      </w:r>
      <w:r w:rsidR="008D5860">
        <w:rPr>
          <w:rFonts w:ascii="Times New Roman" w:hAnsi="Times New Roman" w:cs="Times New Roman"/>
          <w:sz w:val="24"/>
          <w:szCs w:val="24"/>
          <w:lang w:val="en-US"/>
        </w:rPr>
        <w:t xml:space="preserve">. </w:t>
      </w:r>
      <w:r w:rsidR="00AC701B" w:rsidRPr="00057222">
        <w:rPr>
          <w:rFonts w:ascii="Times New Roman" w:hAnsi="Times New Roman" w:cs="Times New Roman"/>
          <w:sz w:val="24"/>
          <w:szCs w:val="24"/>
          <w:lang w:val="en-US"/>
        </w:rPr>
        <w:t>The maximum HR (HR</w:t>
      </w:r>
      <w:r w:rsidR="00AC701B" w:rsidRPr="00057222">
        <w:rPr>
          <w:rFonts w:ascii="Times New Roman" w:hAnsi="Times New Roman" w:cs="Times New Roman"/>
          <w:sz w:val="24"/>
          <w:szCs w:val="24"/>
          <w:vertAlign w:val="subscript"/>
          <w:lang w:val="en-US"/>
        </w:rPr>
        <w:t>max</w:t>
      </w:r>
      <w:r w:rsidR="00AC701B" w:rsidRPr="00057222">
        <w:rPr>
          <w:rFonts w:ascii="Times New Roman" w:hAnsi="Times New Roman" w:cs="Times New Roman"/>
          <w:sz w:val="24"/>
          <w:szCs w:val="24"/>
          <w:lang w:val="en-US"/>
        </w:rPr>
        <w:t>) can be reached during physical activity or exertion</w:t>
      </w:r>
      <w:r w:rsidR="003B3286">
        <w:rPr>
          <w:rFonts w:ascii="Times New Roman" w:hAnsi="Times New Roman" w:cs="Times New Roman"/>
          <w:sz w:val="24"/>
          <w:szCs w:val="24"/>
          <w:lang w:val="en-US"/>
        </w:rPr>
        <w:t xml:space="preserve">, but </w:t>
      </w:r>
      <w:r w:rsidR="00193A40" w:rsidRPr="00193A40">
        <w:rPr>
          <w:rFonts w:ascii="Times New Roman" w:hAnsi="Times New Roman" w:cs="Times New Roman"/>
          <w:sz w:val="24"/>
          <w:szCs w:val="24"/>
          <w:lang w:val="en-US"/>
        </w:rPr>
        <w:t>varies depending on individual</w:t>
      </w:r>
      <w:r w:rsidR="00184635">
        <w:rPr>
          <w:rFonts w:ascii="Times New Roman" w:hAnsi="Times New Roman" w:cs="Times New Roman"/>
          <w:sz w:val="24"/>
          <w:szCs w:val="24"/>
          <w:lang w:val="en-US"/>
        </w:rPr>
        <w:t xml:space="preserve"> factors such as </w:t>
      </w:r>
      <w:r w:rsidR="00184635" w:rsidRPr="00184635">
        <w:rPr>
          <w:rFonts w:ascii="Times New Roman" w:hAnsi="Times New Roman" w:cs="Times New Roman"/>
          <w:sz w:val="24"/>
          <w:szCs w:val="24"/>
          <w:lang w:val="en-US"/>
        </w:rPr>
        <w:t>age, sex</w:t>
      </w:r>
      <w:r w:rsidR="00184635">
        <w:rPr>
          <w:rFonts w:ascii="Times New Roman" w:hAnsi="Times New Roman" w:cs="Times New Roman"/>
          <w:sz w:val="24"/>
          <w:szCs w:val="24"/>
          <w:lang w:val="en-US"/>
        </w:rPr>
        <w:t>,</w:t>
      </w:r>
      <w:r w:rsidR="00184635" w:rsidRPr="00184635">
        <w:rPr>
          <w:rFonts w:ascii="Times New Roman" w:hAnsi="Times New Roman" w:cs="Times New Roman"/>
          <w:sz w:val="24"/>
          <w:szCs w:val="24"/>
          <w:lang w:val="en-US"/>
        </w:rPr>
        <w:t xml:space="preserve"> and fitness level</w:t>
      </w:r>
      <w:r w:rsidR="003B3286">
        <w:rPr>
          <w:rFonts w:ascii="Times New Roman" w:hAnsi="Times New Roman" w:cs="Times New Roman"/>
          <w:sz w:val="24"/>
          <w:szCs w:val="24"/>
          <w:lang w:val="en-US"/>
        </w:rPr>
        <w:t xml:space="preserve"> </w:t>
      </w:r>
      <w:r w:rsidR="00193A40" w:rsidRPr="00193A40">
        <w:rPr>
          <w:rFonts w:ascii="Times New Roman" w:hAnsi="Times New Roman" w:cs="Times New Roman"/>
          <w:sz w:val="24"/>
          <w:szCs w:val="24"/>
          <w:lang w:val="en-US"/>
        </w:rPr>
        <w:t xml:space="preserve">and decreases </w:t>
      </w:r>
      <w:r w:rsidR="00193A40">
        <w:rPr>
          <w:rFonts w:ascii="Times New Roman" w:hAnsi="Times New Roman" w:cs="Times New Roman"/>
          <w:sz w:val="24"/>
          <w:szCs w:val="24"/>
          <w:lang w:val="en-US"/>
        </w:rPr>
        <w:t>with</w:t>
      </w:r>
      <w:r w:rsidR="00193A40" w:rsidRPr="00193A40">
        <w:rPr>
          <w:rFonts w:ascii="Times New Roman" w:hAnsi="Times New Roman" w:cs="Times New Roman"/>
          <w:sz w:val="24"/>
          <w:szCs w:val="24"/>
          <w:lang w:val="en-US"/>
        </w:rPr>
        <w:t xml:space="preserve"> </w:t>
      </w:r>
      <w:r w:rsidR="00193A40">
        <w:rPr>
          <w:rFonts w:ascii="Times New Roman" w:hAnsi="Times New Roman" w:cs="Times New Roman"/>
          <w:sz w:val="24"/>
          <w:szCs w:val="24"/>
          <w:lang w:val="en-US"/>
        </w:rPr>
        <w:t>age</w:t>
      </w:r>
      <w:r w:rsidR="00193A40" w:rsidRPr="00193A40">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With the </w:t>
      </w:r>
      <w:r w:rsidR="00A851A6">
        <w:rPr>
          <w:rFonts w:ascii="Times New Roman" w:hAnsi="Times New Roman" w:cs="Times New Roman"/>
          <w:sz w:val="24"/>
          <w:szCs w:val="24"/>
          <w:lang w:val="en-US"/>
        </w:rPr>
        <w:t xml:space="preserve">suggested </w:t>
      </w:r>
      <w:r w:rsidR="00822F1B">
        <w:rPr>
          <w:rFonts w:ascii="Times New Roman" w:hAnsi="Times New Roman" w:cs="Times New Roman"/>
          <w:sz w:val="24"/>
          <w:szCs w:val="24"/>
          <w:lang w:val="en-US"/>
        </w:rPr>
        <w:t xml:space="preserve">formula </w:t>
      </w:r>
      <w:r w:rsidR="00822F1B" w:rsidRPr="006041CD">
        <w:rPr>
          <w:rFonts w:ascii="Times New Roman" w:hAnsi="Times New Roman" w:cs="Times New Roman"/>
          <w:i/>
          <w:iCs/>
          <w:sz w:val="24"/>
          <w:szCs w:val="24"/>
          <w:lang w:val="en-US"/>
        </w:rPr>
        <w:t>HR</w:t>
      </w:r>
      <w:r w:rsidR="00822F1B" w:rsidRPr="006041CD">
        <w:rPr>
          <w:rFonts w:ascii="Times New Roman" w:hAnsi="Times New Roman" w:cs="Times New Roman"/>
          <w:i/>
          <w:iCs/>
          <w:sz w:val="24"/>
          <w:szCs w:val="24"/>
          <w:vertAlign w:val="subscript"/>
          <w:lang w:val="en-US"/>
        </w:rPr>
        <w:t>max</w:t>
      </w:r>
      <w:r w:rsidR="00822F1B" w:rsidRPr="006041CD">
        <w:rPr>
          <w:rFonts w:ascii="Times New Roman" w:hAnsi="Times New Roman" w:cs="Times New Roman"/>
          <w:i/>
          <w:iCs/>
          <w:sz w:val="24"/>
          <w:szCs w:val="24"/>
          <w:lang w:val="en-US"/>
        </w:rPr>
        <w:t xml:space="preserve"> = 207 – 0.7 × age</w:t>
      </w:r>
      <w:r w:rsidR="0077466D">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the HR</w:t>
      </w:r>
      <w:r w:rsidR="00822F1B" w:rsidRPr="00822F1B">
        <w:rPr>
          <w:rFonts w:ascii="Times New Roman" w:hAnsi="Times New Roman" w:cs="Times New Roman"/>
          <w:sz w:val="24"/>
          <w:szCs w:val="24"/>
          <w:vertAlign w:val="subscript"/>
          <w:lang w:val="en-US"/>
        </w:rPr>
        <w:t>max</w:t>
      </w:r>
      <w:r w:rsidR="00822F1B">
        <w:rPr>
          <w:rFonts w:ascii="Times New Roman" w:hAnsi="Times New Roman" w:cs="Times New Roman"/>
          <w:sz w:val="24"/>
          <w:szCs w:val="24"/>
          <w:vertAlign w:val="subscript"/>
          <w:lang w:val="en-US"/>
        </w:rPr>
        <w:t xml:space="preserve"> </w:t>
      </w:r>
      <w:r w:rsidR="00822F1B">
        <w:rPr>
          <w:rFonts w:ascii="Times New Roman" w:hAnsi="Times New Roman" w:cs="Times New Roman"/>
          <w:sz w:val="24"/>
          <w:szCs w:val="24"/>
          <w:lang w:val="en-US"/>
        </w:rPr>
        <w:t xml:space="preserve">of </w:t>
      </w:r>
      <w:r w:rsidR="00A21B64">
        <w:rPr>
          <w:rFonts w:ascii="Times New Roman" w:hAnsi="Times New Roman" w:cs="Times New Roman"/>
          <w:sz w:val="24"/>
          <w:szCs w:val="24"/>
          <w:lang w:val="en-US"/>
        </w:rPr>
        <w:t>a</w:t>
      </w:r>
      <w:r w:rsidR="00822F1B">
        <w:rPr>
          <w:rFonts w:ascii="Times New Roman" w:hAnsi="Times New Roman" w:cs="Times New Roman"/>
          <w:sz w:val="24"/>
          <w:szCs w:val="24"/>
          <w:lang w:val="en-US"/>
        </w:rPr>
        <w:t xml:space="preserve"> </w:t>
      </w:r>
      <w:r w:rsidR="0077466D">
        <w:rPr>
          <w:rFonts w:ascii="Times New Roman" w:hAnsi="Times New Roman" w:cs="Times New Roman"/>
          <w:sz w:val="24"/>
          <w:szCs w:val="24"/>
          <w:lang w:val="en-US"/>
        </w:rPr>
        <w:t>31-year-old</w:t>
      </w:r>
      <w:r w:rsidR="00A21B64">
        <w:rPr>
          <w:rFonts w:ascii="Times New Roman" w:hAnsi="Times New Roman" w:cs="Times New Roman"/>
          <w:sz w:val="24"/>
          <w:szCs w:val="24"/>
          <w:lang w:val="en-US"/>
        </w:rPr>
        <w:t xml:space="preserve"> person would be </w:t>
      </w:r>
      <w:r w:rsidR="0077466D">
        <w:rPr>
          <w:rFonts w:ascii="Times New Roman" w:hAnsi="Times New Roman" w:cs="Times New Roman"/>
          <w:sz w:val="24"/>
          <w:szCs w:val="24"/>
          <w:lang w:val="en-US"/>
        </w:rPr>
        <w:t xml:space="preserve">around 185 BPM, whereas </w:t>
      </w:r>
      <w:r w:rsidR="00A01F1B">
        <w:rPr>
          <w:rFonts w:ascii="Times New Roman" w:hAnsi="Times New Roman" w:cs="Times New Roman"/>
          <w:sz w:val="24"/>
          <w:szCs w:val="24"/>
          <w:lang w:val="en-US"/>
        </w:rPr>
        <w:t xml:space="preserve">sex or fitness level </w:t>
      </w:r>
      <w:r w:rsidR="006041CD">
        <w:rPr>
          <w:rFonts w:ascii="Times New Roman" w:hAnsi="Times New Roman" w:cs="Times New Roman"/>
          <w:sz w:val="24"/>
          <w:szCs w:val="24"/>
          <w:lang w:val="en-US"/>
        </w:rPr>
        <w:t>has</w:t>
      </w:r>
      <w:r w:rsidR="00A01F1B">
        <w:rPr>
          <w:rFonts w:ascii="Times New Roman" w:hAnsi="Times New Roman" w:cs="Times New Roman"/>
          <w:sz w:val="24"/>
          <w:szCs w:val="24"/>
          <w:lang w:val="en-US"/>
        </w:rPr>
        <w:t xml:space="preserve"> not </w:t>
      </w:r>
      <w:r w:rsidR="00002CFA">
        <w:rPr>
          <w:rFonts w:ascii="Times New Roman" w:hAnsi="Times New Roman" w:cs="Times New Roman"/>
          <w:sz w:val="24"/>
          <w:szCs w:val="24"/>
          <w:lang w:val="en-US"/>
        </w:rPr>
        <w:t>been</w:t>
      </w:r>
      <w:r w:rsidR="00A01F1B">
        <w:rPr>
          <w:rFonts w:ascii="Times New Roman" w:hAnsi="Times New Roman" w:cs="Times New Roman"/>
          <w:sz w:val="24"/>
          <w:szCs w:val="24"/>
          <w:lang w:val="en-US"/>
        </w:rPr>
        <w:t xml:space="preserve"> considered</w:t>
      </w:r>
      <w:r w:rsidR="00EE2611">
        <w:rPr>
          <w:rFonts w:ascii="Times New Roman" w:hAnsi="Times New Roman" w:cs="Times New Roman"/>
          <w:sz w:val="24"/>
          <w:szCs w:val="24"/>
          <w:lang w:val="en-US"/>
        </w:rPr>
        <w:t xml:space="preserve"> in this formula</w:t>
      </w:r>
      <w:r w:rsidR="00A01F1B">
        <w:rPr>
          <w:rFonts w:ascii="Times New Roman" w:hAnsi="Times New Roman" w:cs="Times New Roman"/>
          <w:sz w:val="24"/>
          <w:szCs w:val="24"/>
          <w:lang w:val="en-US"/>
        </w:rPr>
        <w:t xml:space="preserve">. </w:t>
      </w:r>
      <w:commentRangeEnd w:id="48"/>
      <w:r w:rsidR="00EC517C">
        <w:rPr>
          <w:rStyle w:val="Kommentarzeichen"/>
        </w:rPr>
        <w:commentReference w:id="48"/>
      </w:r>
      <w:commentRangeEnd w:id="49"/>
      <w:r w:rsidR="006B72EE">
        <w:rPr>
          <w:rStyle w:val="Kommentarzeichen"/>
        </w:rPr>
        <w:commentReference w:id="49"/>
      </w:r>
    </w:p>
    <w:p w14:paraId="006CB061" w14:textId="1CBD0F1C"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F553E2">
        <w:rPr>
          <w:rFonts w:ascii="Times New Roman" w:hAnsi="Times New Roman" w:cs="Times New Roman"/>
          <w:sz w:val="24"/>
          <w:szCs w:val="24"/>
          <w:lang w:val="en-US"/>
        </w:rPr>
        <w:t>I</w:t>
      </w:r>
      <w:r w:rsidRPr="001C0471">
        <w:rPr>
          <w:rFonts w:ascii="Times New Roman" w:hAnsi="Times New Roman" w:cs="Times New Roman"/>
          <w:sz w:val="24"/>
          <w:szCs w:val="24"/>
          <w:lang w:val="en-US"/>
        </w:rPr>
        <w:t>ncreased activity of the parasympathetic as the counterpart known as the “relaxed response” system</w:t>
      </w:r>
      <w:r>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has the effect of slowing down the HR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rest and digest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[@battipaglia2015].</w:t>
      </w:r>
      <w:r w:rsidR="002511B3">
        <w:rPr>
          <w:rFonts w:ascii="Times New Roman" w:hAnsi="Times New Roman" w:cs="Times New Roman"/>
          <w:sz w:val="24"/>
          <w:szCs w:val="24"/>
          <w:lang w:val="en-US"/>
        </w:rPr>
        <w:t xml:space="preserve"> </w:t>
      </w:r>
    </w:p>
    <w:p w14:paraId="2316E6A1" w14:textId="4018B6D7" w:rsidR="002511B3" w:rsidRDefault="0068537F" w:rsidP="002511B3">
      <w:pPr>
        <w:spacing w:line="360" w:lineRule="auto"/>
        <w:rPr>
          <w:rFonts w:ascii="Times New Roman" w:hAnsi="Times New Roman" w:cs="Times New Roman"/>
          <w:sz w:val="24"/>
          <w:szCs w:val="24"/>
          <w:lang w:val="en-US"/>
        </w:rPr>
      </w:pPr>
      <w:r w:rsidRPr="0068537F">
        <w:rPr>
          <w:rFonts w:ascii="Times New Roman" w:hAnsi="Times New Roman" w:cs="Times New Roman"/>
          <w:sz w:val="24"/>
          <w:szCs w:val="24"/>
          <w:lang w:val="en-US"/>
        </w:rPr>
        <w:t xml:space="preserve">In addition to the autonomic nervous system and genetic factors, human </w:t>
      </w:r>
      <w:r w:rsidR="00E02FA0">
        <w:rPr>
          <w:rFonts w:ascii="Times New Roman" w:hAnsi="Times New Roman" w:cs="Times New Roman"/>
          <w:sz w:val="24"/>
          <w:szCs w:val="24"/>
          <w:lang w:val="en-US"/>
        </w:rPr>
        <w:t>HR</w:t>
      </w:r>
      <w:r w:rsidRPr="0068537F">
        <w:rPr>
          <w:rFonts w:ascii="Times New Roman" w:hAnsi="Times New Roman" w:cs="Times New Roman"/>
          <w:sz w:val="24"/>
          <w:szCs w:val="24"/>
          <w:lang w:val="en-US"/>
        </w:rPr>
        <w:t xml:space="preserve"> is influenced by numerous external factors such as social, personal, psychological, environmental</w:t>
      </w:r>
      <w:r w:rsidR="006E6EE5">
        <w:rPr>
          <w:rFonts w:ascii="Times New Roman" w:hAnsi="Times New Roman" w:cs="Times New Roman"/>
          <w:sz w:val="24"/>
          <w:szCs w:val="24"/>
          <w:lang w:val="en-US"/>
        </w:rPr>
        <w:t>,</w:t>
      </w:r>
      <w:r w:rsidRPr="0068537F">
        <w:rPr>
          <w:rFonts w:ascii="Times New Roman" w:hAnsi="Times New Roman" w:cs="Times New Roman"/>
          <w:sz w:val="24"/>
          <w:szCs w:val="24"/>
          <w:lang w:val="en-US"/>
        </w:rPr>
        <w:t xml:space="preserve"> and behavioral factors [@wang2022] and </w:t>
      </w:r>
      <w:r w:rsidRPr="00111449">
        <w:rPr>
          <w:rFonts w:ascii="Times New Roman" w:hAnsi="Times New Roman" w:cs="Times New Roman"/>
          <w:sz w:val="24"/>
          <w:szCs w:val="24"/>
          <w:lang w:val="en-US"/>
        </w:rPr>
        <w:t xml:space="preserve">depends largely on the intensity of </w:t>
      </w:r>
      <w:r w:rsidR="00080ED3" w:rsidRPr="00111449">
        <w:rPr>
          <w:rFonts w:ascii="Times New Roman" w:hAnsi="Times New Roman" w:cs="Times New Roman"/>
          <w:sz w:val="24"/>
          <w:szCs w:val="24"/>
          <w:lang w:val="en-US"/>
        </w:rPr>
        <w:t>strain</w:t>
      </w:r>
      <w:r w:rsidR="0029309D" w:rsidRPr="00111449">
        <w:rPr>
          <w:rFonts w:ascii="Times New Roman" w:hAnsi="Times New Roman" w:cs="Times New Roman"/>
          <w:sz w:val="24"/>
          <w:szCs w:val="24"/>
          <w:lang w:val="en-US"/>
        </w:rPr>
        <w:t xml:space="preserve"> </w:t>
      </w:r>
      <w:r w:rsidR="00AB30DD" w:rsidRPr="00111449">
        <w:rPr>
          <w:rFonts w:ascii="Times New Roman" w:hAnsi="Times New Roman" w:cs="Times New Roman"/>
          <w:sz w:val="24"/>
          <w:szCs w:val="24"/>
          <w:lang w:val="en-US"/>
        </w:rPr>
        <w:t>“in response to physical and mental workload” [@sammito2015guideline</w:t>
      </w:r>
      <w:r w:rsidR="00BE60C7" w:rsidRPr="00111449">
        <w:rPr>
          <w:rFonts w:ascii="Times New Roman" w:hAnsi="Times New Roman" w:cs="Times New Roman"/>
          <w:sz w:val="24"/>
          <w:szCs w:val="24"/>
          <w:lang w:val="en-US"/>
        </w:rPr>
        <w:t xml:space="preserve">, p. 1]. </w:t>
      </w:r>
      <w:r w:rsidR="00393A3B" w:rsidRPr="00111449">
        <w:rPr>
          <w:rFonts w:ascii="Times New Roman" w:hAnsi="Times New Roman" w:cs="Times New Roman"/>
          <w:sz w:val="24"/>
          <w:szCs w:val="24"/>
          <w:lang w:val="en-US"/>
        </w:rPr>
        <w:t>P</w:t>
      </w:r>
      <w:r w:rsidRPr="00111449">
        <w:rPr>
          <w:rFonts w:ascii="Times New Roman" w:hAnsi="Times New Roman" w:cs="Times New Roman"/>
          <w:sz w:val="24"/>
          <w:szCs w:val="24"/>
          <w:lang w:val="en-US"/>
        </w:rPr>
        <w:t xml:space="preserve">hysical </w:t>
      </w:r>
      <w:r w:rsidR="00393A3B" w:rsidRPr="00111449">
        <w:rPr>
          <w:rFonts w:ascii="Times New Roman" w:hAnsi="Times New Roman" w:cs="Times New Roman"/>
          <w:sz w:val="24"/>
          <w:szCs w:val="24"/>
          <w:lang w:val="en-US"/>
        </w:rPr>
        <w:t xml:space="preserve">and mental </w:t>
      </w:r>
      <w:r w:rsidR="00BC151F" w:rsidRPr="00111449">
        <w:rPr>
          <w:rFonts w:ascii="Times New Roman" w:hAnsi="Times New Roman" w:cs="Times New Roman"/>
          <w:sz w:val="24"/>
          <w:szCs w:val="24"/>
          <w:lang w:val="en-US"/>
        </w:rPr>
        <w:t xml:space="preserve">strain </w:t>
      </w:r>
      <w:r w:rsidRPr="00111449">
        <w:rPr>
          <w:rFonts w:ascii="Times New Roman" w:hAnsi="Times New Roman" w:cs="Times New Roman"/>
          <w:sz w:val="24"/>
          <w:szCs w:val="24"/>
          <w:lang w:val="en-US"/>
        </w:rPr>
        <w:lastRenderedPageBreak/>
        <w:t xml:space="preserve">are therefore factors that directly influence </w:t>
      </w:r>
      <w:r w:rsidR="00BC151F" w:rsidRPr="00111449">
        <w:rPr>
          <w:rFonts w:ascii="Times New Roman" w:hAnsi="Times New Roman" w:cs="Times New Roman"/>
          <w:sz w:val="24"/>
          <w:szCs w:val="24"/>
          <w:lang w:val="en-US"/>
        </w:rPr>
        <w:t xml:space="preserve">HR </w:t>
      </w:r>
      <w:r w:rsidRPr="00111449">
        <w:rPr>
          <w:rFonts w:ascii="Times New Roman" w:hAnsi="Times New Roman" w:cs="Times New Roman"/>
          <w:sz w:val="24"/>
          <w:szCs w:val="24"/>
          <w:lang w:val="en-US"/>
        </w:rPr>
        <w:t xml:space="preserve">and lead to an increase </w:t>
      </w:r>
      <w:r w:rsidR="00BC151F" w:rsidRPr="00111449">
        <w:rPr>
          <w:rFonts w:ascii="Times New Roman" w:hAnsi="Times New Roman" w:cs="Times New Roman"/>
          <w:sz w:val="24"/>
          <w:szCs w:val="24"/>
          <w:lang w:val="en-US"/>
        </w:rPr>
        <w:t>in HR</w:t>
      </w:r>
      <w:r w:rsidRPr="00111449">
        <w:rPr>
          <w:rFonts w:ascii="Times New Roman" w:hAnsi="Times New Roman" w:cs="Times New Roman"/>
          <w:sz w:val="24"/>
          <w:szCs w:val="24"/>
          <w:lang w:val="en-US"/>
        </w:rPr>
        <w:t xml:space="preserve"> [@custodis2014heart]. </w:t>
      </w:r>
      <w:commentRangeStart w:id="50"/>
      <w:r w:rsidRPr="009E6B21">
        <w:rPr>
          <w:rFonts w:ascii="Times New Roman" w:hAnsi="Times New Roman" w:cs="Times New Roman"/>
          <w:sz w:val="24"/>
          <w:szCs w:val="24"/>
          <w:lang w:val="en-US"/>
        </w:rPr>
        <w:t>This can be explained by the fact that short-term or acute psychological stress activates the hypothalamic-pituitary-adrenal axis. The production of glucocorticoids by the adrenal glands then stimulates the cardiovascular tissue and provides feedback to the central nervous system to prevent activation of the hypothalamic-pituitary-adrenal axis</w:t>
      </w:r>
      <w:r w:rsidR="00F8574A" w:rsidRPr="009E6B21">
        <w:rPr>
          <w:rFonts w:ascii="Times New Roman" w:hAnsi="Times New Roman" w:cs="Times New Roman"/>
          <w:sz w:val="24"/>
          <w:szCs w:val="24"/>
          <w:lang w:val="en-US"/>
        </w:rPr>
        <w:t>. At the same time,</w:t>
      </w:r>
      <w:r w:rsidRPr="009E6B21">
        <w:rPr>
          <w:rFonts w:ascii="Times New Roman" w:hAnsi="Times New Roman" w:cs="Times New Roman"/>
          <w:sz w:val="24"/>
          <w:szCs w:val="24"/>
          <w:lang w:val="en-US"/>
        </w:rPr>
        <w:t xml:space="preserve"> stimulation of the cardiovascular tissue during stress causes an increased </w:t>
      </w:r>
      <w:r w:rsidR="0076550E" w:rsidRPr="009E6B21">
        <w:rPr>
          <w:rFonts w:ascii="Times New Roman" w:hAnsi="Times New Roman" w:cs="Times New Roman"/>
          <w:sz w:val="24"/>
          <w:szCs w:val="24"/>
          <w:lang w:val="en-US"/>
        </w:rPr>
        <w:t>HR</w:t>
      </w:r>
      <w:r w:rsidRPr="009E6B21">
        <w:rPr>
          <w:rFonts w:ascii="Times New Roman" w:hAnsi="Times New Roman" w:cs="Times New Roman"/>
          <w:sz w:val="24"/>
          <w:szCs w:val="24"/>
          <w:lang w:val="en-US"/>
        </w:rPr>
        <w:t xml:space="preserve"> [@junker2021].</w:t>
      </w:r>
      <w:r w:rsidRPr="0068537F">
        <w:rPr>
          <w:rFonts w:ascii="Times New Roman" w:hAnsi="Times New Roman" w:cs="Times New Roman"/>
          <w:sz w:val="24"/>
          <w:szCs w:val="24"/>
          <w:lang w:val="en-US"/>
        </w:rPr>
        <w:t xml:space="preserve"> </w:t>
      </w:r>
      <w:commentRangeEnd w:id="50"/>
      <w:r w:rsidR="006B72EE">
        <w:rPr>
          <w:rStyle w:val="Kommentarzeichen"/>
        </w:rPr>
        <w:commentReference w:id="50"/>
      </w:r>
      <w:commentRangeStart w:id="51"/>
      <w:r w:rsidRPr="0068537F">
        <w:rPr>
          <w:rFonts w:ascii="Times New Roman" w:hAnsi="Times New Roman" w:cs="Times New Roman"/>
          <w:sz w:val="24"/>
          <w:szCs w:val="24"/>
          <w:lang w:val="en-US"/>
        </w:rPr>
        <w:t>Accordingly, it can be assumed that stress-induced excitation of the sympathetic nervous system leads to activation of the cardiovascular system, which is why an increasing HR can be regarded as an indicator of increasing stress on the cardiovascular system [@</w:t>
      </w:r>
      <w:commentRangeStart w:id="52"/>
      <w:r w:rsidRPr="0068537F">
        <w:rPr>
          <w:rFonts w:ascii="Times New Roman" w:hAnsi="Times New Roman" w:cs="Times New Roman"/>
          <w:sz w:val="24"/>
          <w:szCs w:val="24"/>
          <w:lang w:val="en-US"/>
        </w:rPr>
        <w:t>kyriacou1978</w:t>
      </w:r>
      <w:commentRangeEnd w:id="52"/>
      <w:r w:rsidR="006B72EE">
        <w:rPr>
          <w:rStyle w:val="Kommentarzeichen"/>
        </w:rPr>
        <w:commentReference w:id="52"/>
      </w:r>
      <w:r w:rsidRPr="0068537F">
        <w:rPr>
          <w:rFonts w:ascii="Times New Roman" w:hAnsi="Times New Roman" w:cs="Times New Roman"/>
          <w:sz w:val="24"/>
          <w:szCs w:val="24"/>
          <w:lang w:val="en-US"/>
        </w:rPr>
        <w:t>].</w:t>
      </w:r>
      <w:commentRangeEnd w:id="51"/>
      <w:r w:rsidR="006B72EE">
        <w:rPr>
          <w:rStyle w:val="Kommentarzeichen"/>
        </w:rPr>
        <w:commentReference w:id="51"/>
      </w:r>
    </w:p>
    <w:p w14:paraId="459FB357" w14:textId="6527DDC8" w:rsidR="00F53B2B" w:rsidRPr="00575205" w:rsidRDefault="00575205" w:rsidP="002511B3">
      <w:pPr>
        <w:spacing w:line="360" w:lineRule="auto"/>
        <w:rPr>
          <w:rFonts w:ascii="Times New Roman" w:hAnsi="Times New Roman" w:cs="Times New Roman"/>
          <w:sz w:val="24"/>
          <w:szCs w:val="24"/>
          <w:lang w:val="en-US"/>
        </w:rPr>
      </w:pPr>
      <w:commentRangeStart w:id="53"/>
      <w:r w:rsidRPr="00575205">
        <w:rPr>
          <w:rFonts w:ascii="Times New Roman" w:hAnsi="Times New Roman" w:cs="Times New Roman"/>
          <w:sz w:val="24"/>
          <w:szCs w:val="24"/>
          <w:lang w:val="en-US"/>
        </w:rPr>
        <w:t xml:space="preserve">Although there are other physiological markers of </w:t>
      </w:r>
      <w:r w:rsidR="00E478BA">
        <w:rPr>
          <w:rFonts w:ascii="Times New Roman" w:hAnsi="Times New Roman" w:cs="Times New Roman"/>
          <w:sz w:val="24"/>
          <w:szCs w:val="24"/>
          <w:lang w:val="en-US"/>
        </w:rPr>
        <w:t xml:space="preserve">the </w:t>
      </w:r>
      <w:r w:rsidRPr="00575205">
        <w:rPr>
          <w:rFonts w:ascii="Times New Roman" w:hAnsi="Times New Roman" w:cs="Times New Roman"/>
          <w:sz w:val="24"/>
          <w:szCs w:val="24"/>
          <w:lang w:val="en-US"/>
        </w:rPr>
        <w:t>cardiac system</w:t>
      </w:r>
      <w:r w:rsidR="002C4E95">
        <w:rPr>
          <w:rFonts w:ascii="Times New Roman" w:hAnsi="Times New Roman" w:cs="Times New Roman"/>
          <w:sz w:val="24"/>
          <w:szCs w:val="24"/>
          <w:lang w:val="en-US"/>
        </w:rPr>
        <w:t>’s</w:t>
      </w:r>
      <w:r w:rsidRPr="00575205">
        <w:rPr>
          <w:rFonts w:ascii="Times New Roman" w:hAnsi="Times New Roman" w:cs="Times New Roman"/>
          <w:sz w:val="24"/>
          <w:szCs w:val="24"/>
          <w:lang w:val="en-US"/>
        </w:rPr>
        <w:t xml:space="preserve"> activity</w:t>
      </w:r>
      <w:r w:rsidR="009F1FE7" w:rsidRPr="009F1FE7">
        <w:rPr>
          <w:rFonts w:ascii="Times New Roman" w:hAnsi="Times New Roman" w:cs="Times New Roman"/>
          <w:sz w:val="24"/>
          <w:szCs w:val="24"/>
          <w:lang w:val="en-US"/>
        </w:rPr>
        <w:t xml:space="preserve"> </w:t>
      </w:r>
      <w:r w:rsidR="009F1FE7" w:rsidRPr="00575205">
        <w:rPr>
          <w:rFonts w:ascii="Times New Roman" w:hAnsi="Times New Roman" w:cs="Times New Roman"/>
          <w:sz w:val="24"/>
          <w:szCs w:val="24"/>
          <w:lang w:val="en-US"/>
        </w:rPr>
        <w:t xml:space="preserve">as more accurate </w:t>
      </w:r>
      <w:r w:rsidR="009F1FE7">
        <w:rPr>
          <w:rFonts w:ascii="Times New Roman" w:hAnsi="Times New Roman" w:cs="Times New Roman"/>
          <w:sz w:val="24"/>
          <w:szCs w:val="24"/>
          <w:lang w:val="en-US"/>
        </w:rPr>
        <w:t>indicators</w:t>
      </w:r>
      <w:r w:rsidR="009F1FE7" w:rsidRPr="00575205">
        <w:rPr>
          <w:rFonts w:ascii="Times New Roman" w:hAnsi="Times New Roman" w:cs="Times New Roman"/>
          <w:sz w:val="24"/>
          <w:szCs w:val="24"/>
          <w:lang w:val="en-US"/>
        </w:rPr>
        <w:t xml:space="preserve"> of stress</w:t>
      </w:r>
      <w:r w:rsidR="009F1FE7">
        <w:rPr>
          <w:rFonts w:ascii="Times New Roman" w:hAnsi="Times New Roman" w:cs="Times New Roman"/>
          <w:sz w:val="24"/>
          <w:szCs w:val="24"/>
          <w:lang w:val="en-US"/>
        </w:rPr>
        <w:t xml:space="preserve"> (e.g.,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sidR="009F1FE7">
        <w:rPr>
          <w:rFonts w:ascii="Times New Roman" w:hAnsi="Times New Roman" w:cs="Times New Roman"/>
          <w:sz w:val="24"/>
          <w:szCs w:val="24"/>
          <w:lang w:val="en-US"/>
        </w:rPr>
        <w:t>)</w:t>
      </w:r>
      <w:r w:rsidRPr="00575205">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research indicates a </w:t>
      </w:r>
      <w:r w:rsidR="00621B19">
        <w:rPr>
          <w:rFonts w:ascii="Times New Roman" w:hAnsi="Times New Roman" w:cs="Times New Roman"/>
          <w:sz w:val="24"/>
          <w:szCs w:val="24"/>
          <w:lang w:val="en-US"/>
        </w:rPr>
        <w:t xml:space="preserve">strong </w:t>
      </w:r>
      <w:r w:rsidRPr="00575205">
        <w:rPr>
          <w:rFonts w:ascii="Times New Roman" w:hAnsi="Times New Roman" w:cs="Times New Roman"/>
          <w:sz w:val="24"/>
          <w:szCs w:val="24"/>
          <w:lang w:val="en-US"/>
        </w:rPr>
        <w:t>correlation between</w:t>
      </w:r>
      <w:r w:rsidR="00E478BA">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stress </w:t>
      </w:r>
      <w:r w:rsidR="00E478BA" w:rsidRPr="00575205">
        <w:rPr>
          <w:rFonts w:ascii="Times New Roman" w:hAnsi="Times New Roman" w:cs="Times New Roman"/>
          <w:sz w:val="24"/>
          <w:szCs w:val="24"/>
          <w:lang w:val="en-US"/>
        </w:rPr>
        <w:t>measurement</w:t>
      </w:r>
      <w:r w:rsidR="00E478BA">
        <w:rPr>
          <w:rFonts w:ascii="Times New Roman" w:hAnsi="Times New Roman" w:cs="Times New Roman"/>
          <w:sz w:val="24"/>
          <w:szCs w:val="24"/>
          <w:lang w:val="en-US"/>
        </w:rPr>
        <w:t>s</w:t>
      </w:r>
      <w:r w:rsidR="00E478BA" w:rsidRPr="00575205">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such as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and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Pr>
          <w:rFonts w:ascii="Times New Roman" w:hAnsi="Times New Roman" w:cs="Times New Roman"/>
          <w:sz w:val="24"/>
          <w:szCs w:val="24"/>
          <w:lang w:val="en-US"/>
        </w:rPr>
        <w:t xml:space="preserve"> [</w:t>
      </w:r>
      <w:r w:rsidR="006C44C5">
        <w:rPr>
          <w:rFonts w:ascii="Times New Roman" w:hAnsi="Times New Roman" w:cs="Times New Roman"/>
          <w:sz w:val="24"/>
          <w:szCs w:val="24"/>
          <w:lang w:val="en-US"/>
        </w:rPr>
        <w:t>@</w:t>
      </w:r>
      <w:r w:rsidR="006C44C5" w:rsidRPr="006C44C5">
        <w:rPr>
          <w:rFonts w:ascii="Times New Roman" w:hAnsi="Times New Roman" w:cs="Times New Roman"/>
          <w:sz w:val="24"/>
          <w:szCs w:val="24"/>
          <w:lang w:val="en-US"/>
        </w:rPr>
        <w:t>rieger2014heart</w:t>
      </w:r>
      <w:r w:rsidR="006C44C5">
        <w:rPr>
          <w:rFonts w:ascii="Times New Roman" w:hAnsi="Times New Roman" w:cs="Times New Roman"/>
          <w:sz w:val="24"/>
          <w:szCs w:val="24"/>
          <w:lang w:val="en-US"/>
        </w:rPr>
        <w:t xml:space="preserve">; </w:t>
      </w:r>
      <w:r w:rsidR="0055198E">
        <w:rPr>
          <w:rFonts w:ascii="Times New Roman" w:hAnsi="Times New Roman" w:cs="Times New Roman"/>
          <w:sz w:val="24"/>
          <w:szCs w:val="24"/>
          <w:lang w:val="en-US"/>
        </w:rPr>
        <w:t>@</w:t>
      </w:r>
      <w:r w:rsidR="0055198E" w:rsidRPr="0055198E">
        <w:rPr>
          <w:lang w:val="en-US"/>
        </w:rPr>
        <w:t xml:space="preserve"> </w:t>
      </w:r>
      <w:r w:rsidR="0055198E" w:rsidRPr="0055198E">
        <w:rPr>
          <w:rFonts w:ascii="Times New Roman" w:hAnsi="Times New Roman" w:cs="Times New Roman"/>
          <w:sz w:val="24"/>
          <w:szCs w:val="24"/>
          <w:lang w:val="en-US"/>
        </w:rPr>
        <w:t>vrijkotte2000effects</w:t>
      </w:r>
      <w:r w:rsidR="0055198E">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00F53B2B" w:rsidRPr="00F53B2B">
        <w:rPr>
          <w:rFonts w:ascii="Times New Roman" w:hAnsi="Times New Roman" w:cs="Times New Roman"/>
          <w:sz w:val="24"/>
          <w:szCs w:val="24"/>
          <w:lang w:val="en-US"/>
        </w:rPr>
        <w:t xml:space="preserve">Thus, </w:t>
      </w:r>
      <w:r w:rsidR="0055198E">
        <w:rPr>
          <w:rFonts w:ascii="Times New Roman" w:hAnsi="Times New Roman" w:cs="Times New Roman"/>
          <w:sz w:val="24"/>
          <w:szCs w:val="24"/>
          <w:lang w:val="en-US"/>
        </w:rPr>
        <w:t>HR</w:t>
      </w:r>
      <w:r w:rsidR="00F53B2B" w:rsidRPr="00F53B2B">
        <w:rPr>
          <w:rFonts w:ascii="Times New Roman" w:hAnsi="Times New Roman" w:cs="Times New Roman"/>
          <w:sz w:val="24"/>
          <w:szCs w:val="24"/>
          <w:lang w:val="en-US"/>
        </w:rPr>
        <w:t xml:space="preserve"> serves as a reliable indicator of acute psychological stress.</w:t>
      </w:r>
      <w:commentRangeEnd w:id="53"/>
      <w:r w:rsidR="006B72EE">
        <w:rPr>
          <w:rStyle w:val="Kommentarzeichen"/>
        </w:rPr>
        <w:commentReference w:id="53"/>
      </w:r>
    </w:p>
    <w:p w14:paraId="44A05B9B" w14:textId="77777777" w:rsidR="00B65ACD" w:rsidRDefault="00B65ACD" w:rsidP="00B81611">
      <w:pPr>
        <w:spacing w:line="360" w:lineRule="auto"/>
        <w:rPr>
          <w:rFonts w:ascii="Times New Roman" w:hAnsi="Times New Roman" w:cs="Times New Roman"/>
          <w:sz w:val="24"/>
          <w:szCs w:val="24"/>
          <w:lang w:val="en-US"/>
        </w:rPr>
      </w:pPr>
    </w:p>
    <w:p w14:paraId="2CB74B13" w14:textId="77777777" w:rsidR="00FF14E7" w:rsidRPr="00A86EE1" w:rsidRDefault="00FF14E7" w:rsidP="00FF14E7">
      <w:pPr>
        <w:spacing w:line="360" w:lineRule="auto"/>
        <w:rPr>
          <w:rFonts w:ascii="Times New Roman" w:hAnsi="Times New Roman" w:cs="Times New Roman"/>
          <w:b/>
          <w:bCs/>
          <w:sz w:val="24"/>
          <w:szCs w:val="24"/>
          <w:lang w:val="en-US"/>
        </w:rPr>
      </w:pPr>
      <w:r w:rsidRPr="00A86EE1">
        <w:rPr>
          <w:rFonts w:ascii="Times New Roman" w:hAnsi="Times New Roman" w:cs="Times New Roman"/>
          <w:b/>
          <w:bCs/>
          <w:sz w:val="24"/>
          <w:szCs w:val="24"/>
          <w:lang w:val="en-US"/>
        </w:rPr>
        <w:t>## Stress in the Teaching Profession</w:t>
      </w:r>
    </w:p>
    <w:p w14:paraId="6D6FA7A9" w14:textId="77777777" w:rsidR="00143F9F" w:rsidRDefault="00143F9F" w:rsidP="00FF14E7">
      <w:pPr>
        <w:spacing w:line="360" w:lineRule="auto"/>
        <w:rPr>
          <w:rFonts w:ascii="Times New Roman" w:hAnsi="Times New Roman" w:cs="Times New Roman"/>
          <w:sz w:val="24"/>
          <w:szCs w:val="24"/>
          <w:lang w:val="en-US"/>
        </w:rPr>
      </w:pPr>
      <w:r w:rsidRPr="00143F9F">
        <w:rPr>
          <w:rFonts w:ascii="Times New Roman" w:hAnsi="Times New Roman" w:cs="Times New Roman"/>
          <w:sz w:val="24"/>
          <w:szCs w:val="24"/>
          <w:lang w:val="en-US"/>
        </w:rPr>
        <w:t xml:space="preserve">This </w:t>
      </w:r>
      <w:commentRangeStart w:id="54"/>
      <w:r w:rsidRPr="00143F9F">
        <w:rPr>
          <w:rFonts w:ascii="Times New Roman" w:hAnsi="Times New Roman" w:cs="Times New Roman"/>
          <w:sz w:val="24"/>
          <w:szCs w:val="24"/>
          <w:lang w:val="en-US"/>
        </w:rPr>
        <w:t xml:space="preserve">correlation </w:t>
      </w:r>
      <w:commentRangeEnd w:id="54"/>
      <w:r w:rsidR="006B72EE">
        <w:rPr>
          <w:rStyle w:val="Kommentarzeichen"/>
        </w:rPr>
        <w:commentReference w:id="54"/>
      </w:r>
      <w:r w:rsidRPr="00143F9F">
        <w:rPr>
          <w:rFonts w:ascii="Times New Roman" w:hAnsi="Times New Roman" w:cs="Times New Roman"/>
          <w:sz w:val="24"/>
          <w:szCs w:val="24"/>
          <w:lang w:val="en-US"/>
        </w:rPr>
        <w:t xml:space="preserve">between stress and increased HR is particularly essential in the teaching-learning context, as </w:t>
      </w:r>
      <w:r w:rsidR="00FF14E7" w:rsidRPr="003F6B37">
        <w:rPr>
          <w:rFonts w:ascii="Times New Roman" w:hAnsi="Times New Roman" w:cs="Times New Roman"/>
          <w:sz w:val="24"/>
          <w:szCs w:val="24"/>
          <w:lang w:val="en-US"/>
        </w:rPr>
        <w:t>the teaching profession is one of the most stressful professions compared to other occupational groups</w:t>
      </w:r>
      <w:r>
        <w:rPr>
          <w:rFonts w:ascii="Times New Roman" w:hAnsi="Times New Roman" w:cs="Times New Roman"/>
          <w:sz w:val="24"/>
          <w:szCs w:val="24"/>
          <w:lang w:val="en-US"/>
        </w:rPr>
        <w:t>, f</w:t>
      </w:r>
      <w:r w:rsidRPr="003F6B37">
        <w:rPr>
          <w:rFonts w:ascii="Times New Roman" w:hAnsi="Times New Roman" w:cs="Times New Roman"/>
          <w:sz w:val="24"/>
          <w:szCs w:val="24"/>
          <w:lang w:val="en-US"/>
        </w:rPr>
        <w:t>acing a variety of stressors during everyday work</w:t>
      </w:r>
      <w:r>
        <w:rPr>
          <w:rFonts w:ascii="Times New Roman" w:hAnsi="Times New Roman" w:cs="Times New Roman"/>
          <w:sz w:val="24"/>
          <w:szCs w:val="24"/>
          <w:lang w:val="en-US"/>
        </w:rPr>
        <w:t xml:space="preserve"> </w:t>
      </w:r>
      <w:commentRangeStart w:id="55"/>
      <w:r w:rsidR="00FF14E7" w:rsidRPr="003F6B37">
        <w:rPr>
          <w:rFonts w:ascii="Times New Roman" w:hAnsi="Times New Roman" w:cs="Times New Roman"/>
          <w:sz w:val="24"/>
          <w:szCs w:val="24"/>
          <w:lang w:val="en-US"/>
        </w:rPr>
        <w:t>[@smith2000; @herman2020]</w:t>
      </w:r>
      <w:r w:rsidR="00FF14E7">
        <w:rPr>
          <w:rFonts w:ascii="Times New Roman" w:hAnsi="Times New Roman" w:cs="Times New Roman"/>
          <w:sz w:val="24"/>
          <w:szCs w:val="24"/>
          <w:lang w:val="en-US"/>
        </w:rPr>
        <w:t xml:space="preserve">. </w:t>
      </w:r>
      <w:commentRangeEnd w:id="55"/>
      <w:r w:rsidR="006B72EE">
        <w:rPr>
          <w:rStyle w:val="Kommentarzeichen"/>
        </w:rPr>
        <w:commentReference w:id="55"/>
      </w:r>
    </w:p>
    <w:p w14:paraId="4983D546" w14:textId="10A2733A" w:rsidR="00B3420A" w:rsidRDefault="00A64E42" w:rsidP="00FF14E7">
      <w:pPr>
        <w:spacing w:line="360" w:lineRule="auto"/>
        <w:rPr>
          <w:rFonts w:ascii="Times New Roman" w:hAnsi="Times New Roman" w:cs="Times New Roman"/>
          <w:sz w:val="24"/>
          <w:szCs w:val="24"/>
          <w:lang w:val="en-US"/>
        </w:rPr>
      </w:pPr>
      <w:r w:rsidRPr="00A64E42">
        <w:rPr>
          <w:rFonts w:ascii="Times New Roman" w:hAnsi="Times New Roman" w:cs="Times New Roman"/>
          <w:sz w:val="24"/>
          <w:szCs w:val="24"/>
          <w:lang w:val="en-US"/>
        </w:rPr>
        <w:t xml:space="preserve">However, we need to clarify what stress means and how it is caused. </w:t>
      </w:r>
      <w:r w:rsidR="00055D6B" w:rsidRPr="00055D6B">
        <w:rPr>
          <w:rFonts w:ascii="Times New Roman" w:hAnsi="Times New Roman" w:cs="Times New Roman"/>
          <w:sz w:val="24"/>
          <w:szCs w:val="24"/>
          <w:lang w:val="en-US"/>
        </w:rPr>
        <w:t>According to</w:t>
      </w:r>
      <w:r w:rsidR="009E31AE" w:rsidRPr="009E31AE">
        <w:rPr>
          <w:rFonts w:ascii="Times New Roman" w:hAnsi="Times New Roman" w:cs="Times New Roman"/>
          <w:sz w:val="24"/>
          <w:szCs w:val="24"/>
          <w:lang w:val="en-US"/>
        </w:rPr>
        <w:t xml:space="preserve"> </w:t>
      </w:r>
      <w:r w:rsidR="009E31AE">
        <w:rPr>
          <w:rFonts w:ascii="Times New Roman" w:hAnsi="Times New Roman" w:cs="Times New Roman"/>
          <w:sz w:val="24"/>
          <w:szCs w:val="24"/>
          <w:lang w:val="en-US"/>
        </w:rPr>
        <w:t>@</w:t>
      </w:r>
      <w:r w:rsidR="009E31AE" w:rsidRPr="003D751F">
        <w:rPr>
          <w:rFonts w:ascii="Times New Roman" w:hAnsi="Times New Roman" w:cs="Times New Roman"/>
          <w:sz w:val="24"/>
          <w:szCs w:val="24"/>
          <w:lang w:val="en-US"/>
        </w:rPr>
        <w:t>kyriacou1978</w:t>
      </w:r>
      <w:r w:rsidR="003748DB">
        <w:rPr>
          <w:rFonts w:ascii="Times New Roman" w:hAnsi="Times New Roman" w:cs="Times New Roman"/>
          <w:sz w:val="24"/>
          <w:szCs w:val="24"/>
          <w:lang w:val="en-US"/>
        </w:rPr>
        <w:t>,</w:t>
      </w:r>
      <w:r w:rsidR="00E93DD8">
        <w:rPr>
          <w:rFonts w:ascii="Times New Roman" w:hAnsi="Times New Roman" w:cs="Times New Roman"/>
          <w:sz w:val="24"/>
          <w:szCs w:val="24"/>
          <w:lang w:val="en-US"/>
        </w:rPr>
        <w:t xml:space="preserve"> teacher </w:t>
      </w:r>
      <w:r w:rsidR="00FF14E7" w:rsidRPr="003F6B37">
        <w:rPr>
          <w:rFonts w:ascii="Times New Roman" w:hAnsi="Times New Roman" w:cs="Times New Roman"/>
          <w:sz w:val="24"/>
          <w:szCs w:val="24"/>
          <w:lang w:val="en-US"/>
        </w:rPr>
        <w:t xml:space="preserve">stress </w:t>
      </w:r>
      <w:r w:rsidR="00FF14E7">
        <w:rPr>
          <w:rFonts w:ascii="Times New Roman" w:hAnsi="Times New Roman" w:cs="Times New Roman"/>
          <w:sz w:val="24"/>
          <w:szCs w:val="24"/>
          <w:lang w:val="en-US"/>
        </w:rPr>
        <w:t xml:space="preserve">can be defined </w:t>
      </w:r>
      <w:r w:rsidR="00FF14E7" w:rsidRPr="003F6B37">
        <w:rPr>
          <w:rFonts w:ascii="Times New Roman" w:hAnsi="Times New Roman" w:cs="Times New Roman"/>
          <w:sz w:val="24"/>
          <w:szCs w:val="24"/>
          <w:lang w:val="en-US"/>
        </w:rPr>
        <w:t xml:space="preserve">as </w:t>
      </w:r>
    </w:p>
    <w:p w14:paraId="0EF7C6BD" w14:textId="38998E1E" w:rsidR="000165CE" w:rsidRDefault="00FF14E7" w:rsidP="00035438">
      <w:pPr>
        <w:spacing w:line="36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w:t>
      </w:r>
      <w:r w:rsidRPr="005D581A">
        <w:rPr>
          <w:rFonts w:ascii="Times New Roman" w:hAnsi="Times New Roman" w:cs="Times New Roman"/>
          <w:sz w:val="24"/>
          <w:szCs w:val="24"/>
          <w:lang w:val="en-US"/>
        </w:rPr>
        <w:t>a response of negative</w:t>
      </w:r>
      <w:r>
        <w:rPr>
          <w:rFonts w:ascii="Times New Roman" w:hAnsi="Times New Roman" w:cs="Times New Roman"/>
          <w:sz w:val="24"/>
          <w:szCs w:val="24"/>
          <w:lang w:val="en-US"/>
        </w:rPr>
        <w:t xml:space="preserve"> affect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usually </w:t>
      </w:r>
      <w:r w:rsidRPr="005D581A">
        <w:rPr>
          <w:rFonts w:ascii="Times New Roman" w:hAnsi="Times New Roman" w:cs="Times New Roman"/>
          <w:sz w:val="24"/>
          <w:szCs w:val="24"/>
          <w:lang w:val="en-US"/>
        </w:rPr>
        <w:t>accompanied by potentially pathogenic physiological and biochemical</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 xml:space="preserve">changes (such as increased heart rate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resulting from aspects of the teacher's job</w:t>
      </w:r>
      <w:r w:rsidR="00B3420A">
        <w:rPr>
          <w:rFonts w:ascii="Times New Roman" w:hAnsi="Times New Roman" w:cs="Times New Roman"/>
          <w:sz w:val="24"/>
          <w:szCs w:val="24"/>
          <w:lang w:val="en-US"/>
        </w:rPr>
        <w:t xml:space="preserve"> </w:t>
      </w:r>
      <w:r w:rsidR="00B3420A" w:rsidRPr="00B3420A">
        <w:rPr>
          <w:rFonts w:ascii="Times New Roman" w:hAnsi="Times New Roman" w:cs="Times New Roman"/>
          <w:sz w:val="24"/>
          <w:szCs w:val="24"/>
          <w:lang w:val="en-US"/>
        </w:rPr>
        <w:t>and mediated by the perception that the demands made upon the teacher constitute a threat to his self-esteem or well-being and by coping mechanisms activated to reduce the perceived threat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8B0A8C">
        <w:rPr>
          <w:rFonts w:ascii="Times New Roman" w:hAnsi="Times New Roman" w:cs="Times New Roman"/>
          <w:sz w:val="24"/>
          <w:szCs w:val="24"/>
          <w:lang w:val="en-US"/>
        </w:rPr>
        <w:t>(p. 2)</w:t>
      </w:r>
      <w:r>
        <w:rPr>
          <w:rFonts w:ascii="Times New Roman" w:hAnsi="Times New Roman" w:cs="Times New Roman"/>
          <w:sz w:val="24"/>
          <w:szCs w:val="24"/>
          <w:lang w:val="en-US"/>
        </w:rPr>
        <w:t xml:space="preserve">. </w:t>
      </w:r>
    </w:p>
    <w:p w14:paraId="3E474FEB" w14:textId="67789116" w:rsidR="00160146" w:rsidRPr="00326CB3"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00975E19">
        <w:rPr>
          <w:rFonts w:ascii="Times New Roman" w:hAnsi="Times New Roman" w:cs="Times New Roman"/>
          <w:sz w:val="24"/>
          <w:szCs w:val="24"/>
          <w:lang w:val="en-US"/>
        </w:rPr>
        <w:t xml:space="preserve">the ideas of </w:t>
      </w:r>
      <w:r w:rsidRPr="003F6B37">
        <w:rPr>
          <w:rFonts w:ascii="Times New Roman" w:hAnsi="Times New Roman" w:cs="Times New Roman"/>
          <w:sz w:val="24"/>
          <w:szCs w:val="24"/>
          <w:lang w:val="en-US"/>
        </w:rPr>
        <w:t xml:space="preserve">the integrative framework of 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56"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56"/>
      <w:r w:rsidR="00D93290">
        <w:rPr>
          <w:rFonts w:ascii="Times New Roman" w:hAnsi="Times New Roman" w:cs="Times New Roman"/>
          <w:sz w:val="24"/>
          <w:szCs w:val="24"/>
          <w:lang w:val="en-US"/>
        </w:rPr>
        <w:t>]</w:t>
      </w:r>
      <w:r w:rsidR="00F04460">
        <w:rPr>
          <w:rFonts w:ascii="Times New Roman" w:hAnsi="Times New Roman" w:cs="Times New Roman"/>
          <w:sz w:val="24"/>
          <w:szCs w:val="24"/>
          <w:lang w:val="en-US"/>
        </w:rPr>
        <w:t xml:space="preserve">. </w:t>
      </w:r>
      <w:r w:rsidR="00C732D8" w:rsidRPr="00C732D8">
        <w:rPr>
          <w:rFonts w:ascii="Times New Roman" w:hAnsi="Times New Roman" w:cs="Times New Roman"/>
          <w:sz w:val="24"/>
          <w:szCs w:val="24"/>
          <w:lang w:val="en-US"/>
        </w:rPr>
        <w:t>Lazarus' stress theory initially served as a model, which</w:t>
      </w:r>
      <w:r w:rsidR="00BE65D4">
        <w:rPr>
          <w:rFonts w:ascii="Times New Roman" w:hAnsi="Times New Roman" w:cs="Times New Roman"/>
          <w:sz w:val="24"/>
          <w:szCs w:val="24"/>
          <w:lang w:val="en-US"/>
        </w:rPr>
        <w:t xml:space="preserve">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C732D8" w:rsidRPr="00C732D8">
        <w:rPr>
          <w:rFonts w:ascii="Times New Roman" w:hAnsi="Times New Roman" w:cs="Times New Roman"/>
          <w:sz w:val="24"/>
          <w:szCs w:val="24"/>
          <w:lang w:val="en-US"/>
        </w:rPr>
        <w:t xml:space="preserve"> subsequently modified and tailored to the teaching-learning environment </w:t>
      </w:r>
      <w:r w:rsidR="006E1637">
        <w:rPr>
          <w:rFonts w:ascii="Times New Roman" w:hAnsi="Times New Roman" w:cs="Times New Roman"/>
          <w:sz w:val="24"/>
          <w:szCs w:val="24"/>
          <w:lang w:val="en-US"/>
        </w:rPr>
        <w:lastRenderedPageBreak/>
        <w:t>[@</w:t>
      </w:r>
      <w:r w:rsidR="006E1637" w:rsidRPr="006E1637">
        <w:rPr>
          <w:rFonts w:ascii="Times New Roman" w:hAnsi="Times New Roman" w:cs="Times New Roman"/>
          <w:sz w:val="24"/>
          <w:szCs w:val="24"/>
          <w:lang w:val="en-US"/>
        </w:rPr>
        <w:t>dick2013belastung</w:t>
      </w:r>
      <w:r w:rsidR="006E1637">
        <w:rPr>
          <w:rFonts w:ascii="Times New Roman" w:hAnsi="Times New Roman" w:cs="Times New Roman"/>
          <w:sz w:val="24"/>
          <w:szCs w:val="24"/>
          <w:lang w:val="en-US"/>
        </w:rPr>
        <w:t>]</w:t>
      </w:r>
      <w:r w:rsidR="00EA1CAD" w:rsidRPr="00EA1CAD">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For our study, we </w:t>
      </w:r>
      <w:commentRangeStart w:id="57"/>
      <w:r w:rsidR="00522251" w:rsidRPr="00522251">
        <w:rPr>
          <w:rFonts w:ascii="Times New Roman" w:hAnsi="Times New Roman" w:cs="Times New Roman"/>
          <w:sz w:val="24"/>
          <w:szCs w:val="24"/>
          <w:lang w:val="en-US"/>
        </w:rPr>
        <w:t xml:space="preserve">adopted </w:t>
      </w:r>
      <w:commentRangeEnd w:id="57"/>
      <w:r w:rsidR="00521DC2">
        <w:rPr>
          <w:rStyle w:val="Kommentarzeichen"/>
        </w:rPr>
        <w:commentReference w:id="57"/>
      </w:r>
      <w:r w:rsidR="00522251" w:rsidRPr="00522251">
        <w:rPr>
          <w:rFonts w:ascii="Times New Roman" w:hAnsi="Times New Roman" w:cs="Times New Roman"/>
          <w:sz w:val="24"/>
          <w:szCs w:val="24"/>
          <w:lang w:val="en-US"/>
        </w:rPr>
        <w:t xml:space="preserve">the model of </w:t>
      </w:r>
      <w:r w:rsidR="00BE65D4">
        <w:rPr>
          <w:rFonts w:ascii="Times New Roman" w:hAnsi="Times New Roman" w:cs="Times New Roman"/>
          <w:sz w:val="24"/>
          <w:szCs w:val="24"/>
          <w:lang w:val="en-US"/>
        </w:rPr>
        <w:t>@</w:t>
      </w:r>
      <w:r w:rsidR="004D4E27" w:rsidRPr="004D4E27">
        <w:rPr>
          <w:rFonts w:ascii="Times New Roman" w:hAnsi="Times New Roman" w:cs="Times New Roman"/>
          <w:sz w:val="24"/>
          <w:szCs w:val="24"/>
          <w:lang w:val="en-US"/>
        </w:rPr>
        <w:t>van2006stress</w:t>
      </w:r>
      <w:r w:rsidR="00BE65D4">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who made slight modifications to the model of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522251" w:rsidRPr="00522251">
        <w:rPr>
          <w:rFonts w:ascii="Times New Roman" w:hAnsi="Times New Roman" w:cs="Times New Roman"/>
          <w:sz w:val="24"/>
          <w:szCs w:val="24"/>
          <w:lang w:val="en-US"/>
        </w:rPr>
        <w:t>.</w:t>
      </w:r>
      <w:r w:rsidR="00F7059E">
        <w:rPr>
          <w:rFonts w:ascii="Times New Roman" w:hAnsi="Times New Roman" w:cs="Times New Roman"/>
          <w:sz w:val="24"/>
          <w:szCs w:val="24"/>
          <w:lang w:val="en-US"/>
        </w:rPr>
        <w:t xml:space="preserve"> </w:t>
      </w:r>
    </w:p>
    <w:p w14:paraId="7A465A07" w14:textId="1321BE3A" w:rsidR="0095446A" w:rsidRPr="005E6DA9" w:rsidRDefault="005E6DA9" w:rsidP="005E6DA9">
      <w:pPr>
        <w:keepNext/>
        <w:spacing w:line="360" w:lineRule="auto"/>
        <w:rPr>
          <w:rFonts w:ascii="Times New Roman" w:hAnsi="Times New Roman" w:cs="Times New Roman"/>
          <w:lang w:val="en-US"/>
        </w:rPr>
      </w:pPr>
      <w:r>
        <w:rPr>
          <w:noProof/>
        </w:rPr>
        <w:drawing>
          <wp:inline distT="0" distB="0" distL="0" distR="0" wp14:anchorId="4887D8BF" wp14:editId="0ADE6BF1">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r w:rsidR="000D2E54" w:rsidRPr="005E6DA9">
        <w:rPr>
          <w:rFonts w:ascii="Times New Roman" w:hAnsi="Times New Roman" w:cs="Times New Roman"/>
          <w:i/>
          <w:iCs/>
          <w:lang w:val="en-US"/>
        </w:rPr>
        <w:t xml:space="preserve">Figure </w:t>
      </w:r>
      <w:r w:rsidR="000D2E54" w:rsidRPr="005E6DA9">
        <w:rPr>
          <w:rFonts w:ascii="Times New Roman" w:hAnsi="Times New Roman" w:cs="Times New Roman"/>
          <w:i/>
          <w:iCs/>
        </w:rPr>
        <w:fldChar w:fldCharType="begin"/>
      </w:r>
      <w:r w:rsidR="000D2E54" w:rsidRPr="005E6DA9">
        <w:rPr>
          <w:rFonts w:ascii="Times New Roman" w:hAnsi="Times New Roman" w:cs="Times New Roman"/>
          <w:i/>
          <w:iCs/>
          <w:lang w:val="en-US"/>
        </w:rPr>
        <w:instrText xml:space="preserve"> SEQ Figure \* ARABIC </w:instrText>
      </w:r>
      <w:r w:rsidR="000D2E54" w:rsidRPr="005E6DA9">
        <w:rPr>
          <w:rFonts w:ascii="Times New Roman" w:hAnsi="Times New Roman" w:cs="Times New Roman"/>
          <w:i/>
          <w:iCs/>
        </w:rPr>
        <w:fldChar w:fldCharType="separate"/>
      </w:r>
      <w:r w:rsidR="000D2E54" w:rsidRPr="005E6DA9">
        <w:rPr>
          <w:rFonts w:ascii="Times New Roman" w:hAnsi="Times New Roman" w:cs="Times New Roman"/>
          <w:i/>
          <w:iCs/>
          <w:noProof/>
          <w:lang w:val="en-US"/>
        </w:rPr>
        <w:t>1</w:t>
      </w:r>
      <w:r w:rsidR="000D2E54" w:rsidRPr="005E6DA9">
        <w:rPr>
          <w:rFonts w:ascii="Times New Roman" w:hAnsi="Times New Roman" w:cs="Times New Roman"/>
          <w:i/>
          <w:iCs/>
        </w:rPr>
        <w:fldChar w:fldCharType="end"/>
      </w:r>
      <w:r w:rsidR="000D2E54" w:rsidRPr="005E6DA9">
        <w:rPr>
          <w:rFonts w:ascii="Times New Roman" w:hAnsi="Times New Roman" w:cs="Times New Roman"/>
          <w:lang w:val="en-US"/>
        </w:rPr>
        <w:t xml:space="preserve"> A model of teacher stress (adapted from van Dick 2006, p.37</w:t>
      </w:r>
      <w:r w:rsidR="003578A7" w:rsidRPr="005E6DA9">
        <w:rPr>
          <w:rFonts w:ascii="Times New Roman" w:hAnsi="Times New Roman" w:cs="Times New Roman"/>
          <w:lang w:val="en-US"/>
        </w:rPr>
        <w:t xml:space="preserve">, modified </w:t>
      </w:r>
      <w:r w:rsidR="00C336D9" w:rsidRPr="005E6DA9">
        <w:rPr>
          <w:rFonts w:ascii="Times New Roman" w:hAnsi="Times New Roman" w:cs="Times New Roman"/>
          <w:lang w:val="en-US"/>
        </w:rPr>
        <w:t>by the author</w:t>
      </w:r>
      <w:r w:rsidR="000D2E54" w:rsidRPr="005E6DA9">
        <w:rPr>
          <w:rFonts w:ascii="Times New Roman" w:hAnsi="Times New Roman" w:cs="Times New Roman"/>
          <w:lang w:val="en-US"/>
        </w:rPr>
        <w:t>)</w:t>
      </w:r>
    </w:p>
    <w:p w14:paraId="2F2905D1" w14:textId="5640E3A8" w:rsidR="00DA19C1" w:rsidRDefault="007636EB" w:rsidP="004469FA">
      <w:pPr>
        <w:spacing w:line="360" w:lineRule="auto"/>
        <w:rPr>
          <w:rFonts w:ascii="Times New Roman" w:hAnsi="Times New Roman" w:cs="Times New Roman"/>
          <w:sz w:val="24"/>
          <w:szCs w:val="24"/>
          <w:lang w:val="en-US"/>
        </w:rPr>
      </w:pPr>
      <w:r w:rsidRPr="004B7806">
        <w:rPr>
          <w:rFonts w:ascii="Times New Roman" w:hAnsi="Times New Roman" w:cs="Times New Roman"/>
          <w:sz w:val="24"/>
          <w:szCs w:val="24"/>
          <w:lang w:val="en-US"/>
        </w:rPr>
        <w:t xml:space="preserve">The model highlights the interaction between </w:t>
      </w:r>
      <w:r>
        <w:rPr>
          <w:rFonts w:ascii="Times New Roman" w:hAnsi="Times New Roman" w:cs="Times New Roman"/>
          <w:sz w:val="24"/>
          <w:szCs w:val="24"/>
          <w:lang w:val="en-US"/>
        </w:rPr>
        <w:t>an</w:t>
      </w:r>
      <w:r w:rsidRPr="004B7806">
        <w:rPr>
          <w:rFonts w:ascii="Times New Roman" w:hAnsi="Times New Roman" w:cs="Times New Roman"/>
          <w:sz w:val="24"/>
          <w:szCs w:val="24"/>
          <w:lang w:val="en-US"/>
        </w:rPr>
        <w:t xml:space="preserve"> individual and </w:t>
      </w:r>
      <w:r>
        <w:rPr>
          <w:rFonts w:ascii="Times New Roman" w:hAnsi="Times New Roman" w:cs="Times New Roman"/>
          <w:sz w:val="24"/>
          <w:szCs w:val="24"/>
          <w:lang w:val="en-US"/>
        </w:rPr>
        <w:t>the</w:t>
      </w:r>
      <w:r w:rsidRPr="004B7806">
        <w:rPr>
          <w:rFonts w:ascii="Times New Roman" w:hAnsi="Times New Roman" w:cs="Times New Roman"/>
          <w:sz w:val="24"/>
          <w:szCs w:val="24"/>
          <w:lang w:val="en-US"/>
        </w:rPr>
        <w:t xml:space="preserve"> environment</w:t>
      </w:r>
      <w:r>
        <w:rPr>
          <w:rFonts w:ascii="Times New Roman" w:hAnsi="Times New Roman" w:cs="Times New Roman"/>
          <w:sz w:val="24"/>
          <w:szCs w:val="24"/>
          <w:lang w:val="en-US"/>
        </w:rPr>
        <w:t xml:space="preserve">, </w:t>
      </w:r>
      <w:r w:rsidRPr="0054457D">
        <w:rPr>
          <w:rFonts w:ascii="Times New Roman" w:hAnsi="Times New Roman" w:cs="Times New Roman"/>
          <w:sz w:val="24"/>
          <w:szCs w:val="24"/>
          <w:lang w:val="en-US"/>
        </w:rPr>
        <w:t>whereby stress refers to any event that exceeds a person's adaptive resources</w:t>
      </w:r>
      <w:r w:rsidR="004127CC">
        <w:rPr>
          <w:rFonts w:ascii="Times New Roman" w:hAnsi="Times New Roman" w:cs="Times New Roman"/>
          <w:sz w:val="24"/>
          <w:szCs w:val="24"/>
          <w:lang w:val="en-US"/>
        </w:rPr>
        <w:t xml:space="preserve"> </w:t>
      </w:r>
      <w:r w:rsidR="00C30D5C">
        <w:rPr>
          <w:rFonts w:ascii="Times New Roman" w:hAnsi="Times New Roman" w:cs="Times New Roman"/>
          <w:sz w:val="24"/>
          <w:szCs w:val="24"/>
          <w:lang w:val="en-US"/>
        </w:rPr>
        <w:t>[@</w:t>
      </w:r>
      <w:r w:rsidR="00C30D5C" w:rsidRPr="00C30D5C">
        <w:rPr>
          <w:rFonts w:ascii="Times New Roman" w:hAnsi="Times New Roman" w:cs="Times New Roman"/>
          <w:sz w:val="24"/>
          <w:szCs w:val="24"/>
          <w:lang w:val="en-US"/>
        </w:rPr>
        <w:t>lazarus1990theory</w:t>
      </w:r>
      <w:r w:rsidR="00C30D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87058" w:rsidRPr="00C87058">
        <w:rPr>
          <w:rFonts w:ascii="Times New Roman" w:hAnsi="Times New Roman" w:cs="Times New Roman"/>
          <w:sz w:val="24"/>
          <w:szCs w:val="24"/>
          <w:lang w:val="en-US"/>
        </w:rPr>
        <w:t>This model will be explained using an example</w:t>
      </w:r>
      <w:r w:rsidR="00CA2DA4">
        <w:rPr>
          <w:rFonts w:ascii="Times New Roman" w:hAnsi="Times New Roman" w:cs="Times New Roman"/>
          <w:sz w:val="24"/>
          <w:szCs w:val="24"/>
          <w:lang w:val="en-US"/>
        </w:rPr>
        <w:t xml:space="preserve"> (</w:t>
      </w:r>
      <w:r w:rsidR="00973A59" w:rsidRPr="00973A59">
        <w:rPr>
          <w:rFonts w:ascii="Times New Roman" w:hAnsi="Times New Roman" w:cs="Times New Roman"/>
          <w:sz w:val="24"/>
          <w:szCs w:val="24"/>
          <w:lang w:val="en-US"/>
        </w:rPr>
        <w:t>based on</w:t>
      </w:r>
      <w:r w:rsidR="00973A59">
        <w:rPr>
          <w:rFonts w:ascii="Times New Roman" w:hAnsi="Times New Roman" w:cs="Times New Roman"/>
          <w:sz w:val="24"/>
          <w:szCs w:val="24"/>
          <w:lang w:val="en-US"/>
        </w:rPr>
        <w:t xml:space="preserve"> </w:t>
      </w:r>
      <w:r w:rsidR="00D34935">
        <w:rPr>
          <w:rFonts w:ascii="Times New Roman" w:hAnsi="Times New Roman" w:cs="Times New Roman"/>
          <w:sz w:val="24"/>
          <w:szCs w:val="24"/>
          <w:lang w:val="en-US"/>
        </w:rPr>
        <w:t>@</w:t>
      </w:r>
      <w:r w:rsidR="00D34935" w:rsidRPr="00D34935">
        <w:rPr>
          <w:rFonts w:ascii="Times New Roman" w:hAnsi="Times New Roman" w:cs="Times New Roman"/>
          <w:sz w:val="24"/>
          <w:szCs w:val="24"/>
          <w:lang w:val="en-US"/>
        </w:rPr>
        <w:t>dick2013belastung</w:t>
      </w:r>
      <w:r w:rsidR="00CA2DA4">
        <w:rPr>
          <w:rFonts w:ascii="Times New Roman" w:hAnsi="Times New Roman" w:cs="Times New Roman"/>
          <w:sz w:val="24"/>
          <w:szCs w:val="24"/>
          <w:lang w:val="en-US"/>
        </w:rPr>
        <w:t>)</w:t>
      </w:r>
      <w:r w:rsidR="004E10BF">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A teaching unit with classroom </w:t>
      </w:r>
      <w:r w:rsidR="00472650">
        <w:rPr>
          <w:rFonts w:ascii="Times New Roman" w:hAnsi="Times New Roman" w:cs="Times New Roman"/>
          <w:sz w:val="24"/>
          <w:szCs w:val="24"/>
          <w:lang w:val="en-US"/>
        </w:rPr>
        <w:t xml:space="preserve">demands </w:t>
      </w:r>
      <w:r w:rsidR="00371456">
        <w:rPr>
          <w:rFonts w:ascii="Times New Roman" w:hAnsi="Times New Roman" w:cs="Times New Roman"/>
          <w:sz w:val="24"/>
          <w:szCs w:val="24"/>
          <w:lang w:val="en-US"/>
        </w:rPr>
        <w:t>such as classroom disruption</w:t>
      </w:r>
      <w:r w:rsidR="00683C29">
        <w:rPr>
          <w:rFonts w:ascii="Times New Roman" w:hAnsi="Times New Roman" w:cs="Times New Roman"/>
          <w:sz w:val="24"/>
          <w:szCs w:val="24"/>
          <w:lang w:val="en-US"/>
        </w:rPr>
        <w:t xml:space="preserve">s </w:t>
      </w:r>
      <w:r w:rsidR="00D66BC1">
        <w:rPr>
          <w:rFonts w:ascii="Times New Roman" w:hAnsi="Times New Roman" w:cs="Times New Roman"/>
          <w:sz w:val="24"/>
          <w:szCs w:val="24"/>
          <w:lang w:val="en-US"/>
        </w:rPr>
        <w:t>[@</w:t>
      </w:r>
      <w:r w:rsidR="00D66BC1" w:rsidRPr="00D66BC1">
        <w:rPr>
          <w:rFonts w:ascii="Times New Roman" w:hAnsi="Times New Roman" w:cs="Times New Roman"/>
          <w:sz w:val="24"/>
          <w:szCs w:val="24"/>
          <w:lang w:val="en-US"/>
        </w:rPr>
        <w:t>karner2021teachers</w:t>
      </w:r>
      <w:r w:rsidR="005A2B42">
        <w:rPr>
          <w:rFonts w:ascii="Times New Roman" w:hAnsi="Times New Roman" w:cs="Times New Roman"/>
          <w:sz w:val="24"/>
          <w:szCs w:val="24"/>
          <w:lang w:val="en-US"/>
        </w:rPr>
        <w:t xml:space="preserve">] </w:t>
      </w:r>
      <w:r w:rsidR="00E72FF3">
        <w:rPr>
          <w:rFonts w:ascii="Times New Roman" w:hAnsi="Times New Roman" w:cs="Times New Roman"/>
          <w:sz w:val="24"/>
          <w:szCs w:val="24"/>
          <w:lang w:val="en-US"/>
        </w:rPr>
        <w:t>is</w:t>
      </w:r>
      <w:r w:rsidR="00256C63">
        <w:rPr>
          <w:rFonts w:ascii="Times New Roman" w:hAnsi="Times New Roman" w:cs="Times New Roman"/>
          <w:sz w:val="24"/>
          <w:szCs w:val="24"/>
          <w:lang w:val="en-US"/>
        </w:rPr>
        <w:t xml:space="preserve"> an</w:t>
      </w:r>
      <w:r w:rsidR="006E5266">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objective </w:t>
      </w:r>
      <w:r w:rsidR="00CC3D7C">
        <w:rPr>
          <w:rFonts w:ascii="Times New Roman" w:hAnsi="Times New Roman" w:cs="Times New Roman"/>
          <w:sz w:val="24"/>
          <w:szCs w:val="24"/>
          <w:lang w:val="en-US"/>
        </w:rPr>
        <w:t>aspect</w:t>
      </w:r>
      <w:r w:rsidR="004E10BF" w:rsidRPr="004E10BF">
        <w:rPr>
          <w:rFonts w:ascii="Times New Roman" w:hAnsi="Times New Roman" w:cs="Times New Roman"/>
          <w:sz w:val="24"/>
          <w:szCs w:val="24"/>
          <w:lang w:val="en-US"/>
        </w:rPr>
        <w:t xml:space="preserve"> of a teacher's work </w:t>
      </w:r>
      <w:r w:rsidR="00256C63">
        <w:rPr>
          <w:rFonts w:ascii="Times New Roman" w:hAnsi="Times New Roman" w:cs="Times New Roman"/>
          <w:sz w:val="24"/>
          <w:szCs w:val="24"/>
          <w:lang w:val="en-US"/>
        </w:rPr>
        <w:t xml:space="preserve">and </w:t>
      </w:r>
      <w:r w:rsidR="00CC3D7C">
        <w:rPr>
          <w:rFonts w:ascii="Times New Roman" w:hAnsi="Times New Roman" w:cs="Times New Roman"/>
          <w:sz w:val="24"/>
          <w:szCs w:val="24"/>
          <w:lang w:val="en-US"/>
        </w:rPr>
        <w:t>represents</w:t>
      </w:r>
      <w:r w:rsidR="004E10BF" w:rsidRPr="004E10BF">
        <w:rPr>
          <w:rFonts w:ascii="Times New Roman" w:hAnsi="Times New Roman" w:cs="Times New Roman"/>
          <w:sz w:val="24"/>
          <w:szCs w:val="24"/>
          <w:lang w:val="en-US"/>
        </w:rPr>
        <w:t xml:space="preserve"> potential occupational stress factors in the teaching profession</w:t>
      </w:r>
      <w:r w:rsidR="00CC3D7C">
        <w:rPr>
          <w:rFonts w:ascii="Times New Roman" w:hAnsi="Times New Roman" w:cs="Times New Roman"/>
          <w:sz w:val="24"/>
          <w:szCs w:val="24"/>
          <w:lang w:val="en-US"/>
        </w:rPr>
        <w:t xml:space="preserve"> (box 1). </w:t>
      </w:r>
      <w:r w:rsidR="009C311C" w:rsidRPr="009C311C">
        <w:rPr>
          <w:rFonts w:ascii="Times New Roman" w:hAnsi="Times New Roman" w:cs="Times New Roman"/>
          <w:sz w:val="24"/>
          <w:szCs w:val="24"/>
          <w:lang w:val="en-US"/>
        </w:rPr>
        <w:t xml:space="preserve">If classroom </w:t>
      </w:r>
      <w:r w:rsidR="00C87612">
        <w:rPr>
          <w:rFonts w:ascii="Times New Roman" w:hAnsi="Times New Roman" w:cs="Times New Roman"/>
          <w:sz w:val="24"/>
          <w:szCs w:val="24"/>
          <w:lang w:val="en-US"/>
        </w:rPr>
        <w:t xml:space="preserve">disruptions </w:t>
      </w:r>
      <w:r w:rsidR="009C311C" w:rsidRPr="009C311C">
        <w:rPr>
          <w:rFonts w:ascii="Times New Roman" w:hAnsi="Times New Roman" w:cs="Times New Roman"/>
          <w:sz w:val="24"/>
          <w:szCs w:val="24"/>
          <w:lang w:val="en-US"/>
        </w:rPr>
        <w:t xml:space="preserve">occur, the teacher first evaluates the situation </w:t>
      </w:r>
      <w:r w:rsidR="009C311C">
        <w:rPr>
          <w:rFonts w:ascii="Times New Roman" w:hAnsi="Times New Roman" w:cs="Times New Roman"/>
          <w:sz w:val="24"/>
          <w:szCs w:val="24"/>
          <w:lang w:val="en-US"/>
        </w:rPr>
        <w:t>(</w:t>
      </w:r>
      <w:r w:rsidR="003F5187">
        <w:rPr>
          <w:rFonts w:ascii="Times New Roman" w:hAnsi="Times New Roman" w:cs="Times New Roman"/>
          <w:sz w:val="24"/>
          <w:szCs w:val="24"/>
          <w:lang w:val="en-US"/>
        </w:rPr>
        <w:t xml:space="preserve">box 2) </w:t>
      </w:r>
      <w:commentRangeStart w:id="58"/>
      <w:r w:rsidR="009C311C" w:rsidRPr="009C311C">
        <w:rPr>
          <w:rFonts w:ascii="Times New Roman" w:hAnsi="Times New Roman" w:cs="Times New Roman"/>
          <w:sz w:val="24"/>
          <w:szCs w:val="24"/>
          <w:lang w:val="en-US"/>
        </w:rPr>
        <w:t xml:space="preserve">either </w:t>
      </w:r>
      <w:commentRangeEnd w:id="58"/>
      <w:r w:rsidR="00521DC2">
        <w:rPr>
          <w:rStyle w:val="Kommentarzeichen"/>
        </w:rPr>
        <w:commentReference w:id="58"/>
      </w:r>
      <w:r w:rsidR="009C311C" w:rsidRPr="009C311C">
        <w:rPr>
          <w:rFonts w:ascii="Times New Roman" w:hAnsi="Times New Roman" w:cs="Times New Roman"/>
          <w:sz w:val="24"/>
          <w:szCs w:val="24"/>
          <w:lang w:val="en-US"/>
        </w:rPr>
        <w:t>positively as a challenge, considers the disruption to be irrelevant</w:t>
      </w:r>
      <w:r w:rsidR="009C311C">
        <w:rPr>
          <w:rFonts w:ascii="Times New Roman" w:hAnsi="Times New Roman" w:cs="Times New Roman"/>
          <w:sz w:val="24"/>
          <w:szCs w:val="24"/>
          <w:lang w:val="en-US"/>
        </w:rPr>
        <w:t>,</w:t>
      </w:r>
      <w:r w:rsidR="009C311C" w:rsidRPr="009C311C">
        <w:rPr>
          <w:rFonts w:ascii="Times New Roman" w:hAnsi="Times New Roman" w:cs="Times New Roman"/>
          <w:sz w:val="24"/>
          <w:szCs w:val="24"/>
          <w:lang w:val="en-US"/>
        </w:rPr>
        <w:t xml:space="preserve"> or negatively as a potential threat</w:t>
      </w:r>
      <w:r w:rsidR="00ED7FCF">
        <w:rPr>
          <w:rFonts w:ascii="Times New Roman" w:hAnsi="Times New Roman" w:cs="Times New Roman"/>
          <w:sz w:val="24"/>
          <w:szCs w:val="24"/>
          <w:lang w:val="en-US"/>
        </w:rPr>
        <w:t xml:space="preserve">. </w:t>
      </w:r>
      <w:commentRangeStart w:id="59"/>
      <w:r w:rsidR="00ED7FCF">
        <w:rPr>
          <w:rFonts w:ascii="Times New Roman" w:hAnsi="Times New Roman" w:cs="Times New Roman"/>
          <w:sz w:val="24"/>
          <w:szCs w:val="24"/>
          <w:lang w:val="en-US"/>
        </w:rPr>
        <w:t xml:space="preserve">The </w:t>
      </w:r>
      <w:r w:rsidR="009C311C" w:rsidRPr="009C311C">
        <w:rPr>
          <w:rFonts w:ascii="Times New Roman" w:hAnsi="Times New Roman" w:cs="Times New Roman"/>
          <w:sz w:val="24"/>
          <w:szCs w:val="24"/>
          <w:lang w:val="en-US"/>
        </w:rPr>
        <w:t>stress model is only relevant in the last case</w:t>
      </w:r>
      <w:r w:rsidR="00ED7FCF">
        <w:rPr>
          <w:rFonts w:ascii="Times New Roman" w:hAnsi="Times New Roman" w:cs="Times New Roman"/>
          <w:sz w:val="24"/>
          <w:szCs w:val="24"/>
          <w:lang w:val="en-US"/>
        </w:rPr>
        <w:t xml:space="preserve"> when potential stressor</w:t>
      </w:r>
      <w:r w:rsidR="00607604">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w:t>
      </w:r>
      <w:r w:rsidR="00607604">
        <w:rPr>
          <w:rFonts w:ascii="Times New Roman" w:hAnsi="Times New Roman" w:cs="Times New Roman"/>
          <w:sz w:val="24"/>
          <w:szCs w:val="24"/>
          <w:lang w:val="en-US"/>
        </w:rPr>
        <w:t>are</w:t>
      </w:r>
      <w:r w:rsidR="00ED7FCF">
        <w:rPr>
          <w:rFonts w:ascii="Times New Roman" w:hAnsi="Times New Roman" w:cs="Times New Roman"/>
          <w:sz w:val="24"/>
          <w:szCs w:val="24"/>
          <w:lang w:val="en-US"/>
        </w:rPr>
        <w:t xml:space="preserve"> evaluated as actual stressor</w:t>
      </w:r>
      <w:r w:rsidR="004A794F">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(box 3). </w:t>
      </w:r>
      <w:commentRangeEnd w:id="59"/>
      <w:r w:rsidR="00521DC2">
        <w:rPr>
          <w:rStyle w:val="Kommentarzeichen"/>
        </w:rPr>
        <w:commentReference w:id="59"/>
      </w:r>
      <w:r w:rsidR="006842B4">
        <w:rPr>
          <w:rFonts w:ascii="Times New Roman" w:hAnsi="Times New Roman" w:cs="Times New Roman"/>
          <w:sz w:val="24"/>
          <w:szCs w:val="24"/>
          <w:lang w:val="en-US"/>
        </w:rPr>
        <w:t>In the next step, during</w:t>
      </w:r>
      <w:r w:rsidR="00ED68F8" w:rsidRPr="00ED68F8">
        <w:rPr>
          <w:rFonts w:ascii="Times New Roman" w:hAnsi="Times New Roman" w:cs="Times New Roman"/>
          <w:sz w:val="24"/>
          <w:szCs w:val="24"/>
          <w:lang w:val="en-US"/>
        </w:rPr>
        <w:t xml:space="preserve"> the second appraisal</w:t>
      </w:r>
      <w:r w:rsidR="00ED68F8">
        <w:rPr>
          <w:rFonts w:ascii="Times New Roman" w:hAnsi="Times New Roman" w:cs="Times New Roman"/>
          <w:sz w:val="24"/>
          <w:szCs w:val="24"/>
          <w:lang w:val="en-US"/>
        </w:rPr>
        <w:t xml:space="preserve"> (box 4)</w:t>
      </w:r>
      <w:r w:rsidR="00ED68F8" w:rsidRPr="00ED68F8">
        <w:rPr>
          <w:rFonts w:ascii="Times New Roman" w:hAnsi="Times New Roman" w:cs="Times New Roman"/>
          <w:sz w:val="24"/>
          <w:szCs w:val="24"/>
          <w:lang w:val="en-US"/>
        </w:rPr>
        <w:t xml:space="preserve">, the </w:t>
      </w:r>
      <w:commentRangeStart w:id="60"/>
      <w:r w:rsidR="00ED68F8" w:rsidRPr="00ED68F8">
        <w:rPr>
          <w:rFonts w:ascii="Times New Roman" w:hAnsi="Times New Roman" w:cs="Times New Roman"/>
          <w:sz w:val="24"/>
          <w:szCs w:val="24"/>
          <w:lang w:val="en-US"/>
        </w:rPr>
        <w:t xml:space="preserve">teacher considers whether he/she </w:t>
      </w:r>
      <w:commentRangeEnd w:id="60"/>
      <w:r w:rsidR="00521DC2">
        <w:rPr>
          <w:rStyle w:val="Kommentarzeichen"/>
        </w:rPr>
        <w:commentReference w:id="60"/>
      </w:r>
      <w:r w:rsidR="00ED68F8" w:rsidRPr="00ED68F8">
        <w:rPr>
          <w:rFonts w:ascii="Times New Roman" w:hAnsi="Times New Roman" w:cs="Times New Roman"/>
          <w:sz w:val="24"/>
          <w:szCs w:val="24"/>
          <w:lang w:val="en-US"/>
        </w:rPr>
        <w:t>has sufficient resources available to deal with the stressor</w:t>
      </w:r>
      <w:r w:rsidR="004A794F">
        <w:rPr>
          <w:rFonts w:ascii="Times New Roman" w:hAnsi="Times New Roman" w:cs="Times New Roman"/>
          <w:sz w:val="24"/>
          <w:szCs w:val="24"/>
          <w:lang w:val="en-US"/>
        </w:rPr>
        <w:t>s</w:t>
      </w:r>
      <w:r w:rsidR="00ED68F8" w:rsidRPr="00ED68F8">
        <w:rPr>
          <w:rFonts w:ascii="Times New Roman" w:hAnsi="Times New Roman" w:cs="Times New Roman"/>
          <w:sz w:val="24"/>
          <w:szCs w:val="24"/>
          <w:lang w:val="en-US"/>
        </w:rPr>
        <w:t>.</w:t>
      </w:r>
      <w:r w:rsidR="004A794F">
        <w:rPr>
          <w:rFonts w:ascii="Times New Roman" w:hAnsi="Times New Roman" w:cs="Times New Roman"/>
          <w:sz w:val="24"/>
          <w:szCs w:val="24"/>
          <w:lang w:val="en-US"/>
        </w:rPr>
        <w:t xml:space="preserve"> </w:t>
      </w:r>
      <w:r w:rsidR="00661467" w:rsidRPr="00661467">
        <w:rPr>
          <w:rFonts w:ascii="Times New Roman" w:hAnsi="Times New Roman" w:cs="Times New Roman"/>
          <w:sz w:val="24"/>
          <w:szCs w:val="24"/>
          <w:lang w:val="en-US"/>
        </w:rPr>
        <w:t>In the best case</w:t>
      </w:r>
      <w:r w:rsidR="00661467">
        <w:rPr>
          <w:rFonts w:ascii="Times New Roman" w:hAnsi="Times New Roman" w:cs="Times New Roman"/>
          <w:sz w:val="24"/>
          <w:szCs w:val="24"/>
          <w:lang w:val="en-US"/>
        </w:rPr>
        <w:t xml:space="preserve">, the </w:t>
      </w:r>
      <w:r w:rsidR="00696959">
        <w:rPr>
          <w:rFonts w:ascii="Times New Roman" w:hAnsi="Times New Roman" w:cs="Times New Roman"/>
          <w:sz w:val="24"/>
          <w:szCs w:val="24"/>
          <w:lang w:val="en-US"/>
        </w:rPr>
        <w:t>t</w:t>
      </w:r>
      <w:r w:rsidR="00FD40EC" w:rsidRPr="00FD40EC">
        <w:rPr>
          <w:rFonts w:ascii="Times New Roman" w:hAnsi="Times New Roman" w:cs="Times New Roman"/>
          <w:sz w:val="24"/>
          <w:szCs w:val="24"/>
          <w:lang w:val="en-US"/>
        </w:rPr>
        <w:t>eacher</w:t>
      </w:r>
      <w:r w:rsidR="00FD40EC">
        <w:rPr>
          <w:rFonts w:ascii="Times New Roman" w:hAnsi="Times New Roman" w:cs="Times New Roman"/>
          <w:sz w:val="24"/>
          <w:szCs w:val="24"/>
          <w:lang w:val="en-US"/>
        </w:rPr>
        <w:t xml:space="preserve"> has</w:t>
      </w:r>
      <w:r w:rsidR="00FD40EC" w:rsidRPr="00FD40EC">
        <w:rPr>
          <w:rFonts w:ascii="Times New Roman" w:hAnsi="Times New Roman" w:cs="Times New Roman"/>
          <w:sz w:val="24"/>
          <w:szCs w:val="24"/>
          <w:lang w:val="en-US"/>
        </w:rPr>
        <w:t xml:space="preserve"> both external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w:t>
      </w:r>
      <w:r w:rsidR="00B83752">
        <w:rPr>
          <w:rFonts w:ascii="Times New Roman" w:hAnsi="Times New Roman" w:cs="Times New Roman"/>
          <w:sz w:val="24"/>
          <w:szCs w:val="24"/>
          <w:lang w:val="en-US"/>
        </w:rPr>
        <w:t xml:space="preserve">supportive </w:t>
      </w:r>
      <w:r w:rsidR="00FD40EC" w:rsidRPr="00FD40EC">
        <w:rPr>
          <w:rFonts w:ascii="Times New Roman" w:hAnsi="Times New Roman" w:cs="Times New Roman"/>
          <w:sz w:val="24"/>
          <w:szCs w:val="24"/>
          <w:lang w:val="en-US"/>
        </w:rPr>
        <w:t>colleagues) and internal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classroom management skills) resources at </w:t>
      </w:r>
      <w:r w:rsidR="00B83752">
        <w:rPr>
          <w:rFonts w:ascii="Times New Roman" w:hAnsi="Times New Roman" w:cs="Times New Roman"/>
          <w:sz w:val="24"/>
          <w:szCs w:val="24"/>
          <w:lang w:val="en-US"/>
        </w:rPr>
        <w:t>his/her</w:t>
      </w:r>
      <w:r w:rsidR="00B83752" w:rsidRPr="00ED68F8">
        <w:rPr>
          <w:rFonts w:ascii="Times New Roman" w:hAnsi="Times New Roman" w:cs="Times New Roman"/>
          <w:sz w:val="24"/>
          <w:szCs w:val="24"/>
          <w:lang w:val="en-US"/>
        </w:rPr>
        <w:t xml:space="preserve"> </w:t>
      </w:r>
      <w:r w:rsidR="00FD40EC" w:rsidRPr="00FD40EC">
        <w:rPr>
          <w:rFonts w:ascii="Times New Roman" w:hAnsi="Times New Roman" w:cs="Times New Roman"/>
          <w:sz w:val="24"/>
          <w:szCs w:val="24"/>
          <w:lang w:val="en-US"/>
        </w:rPr>
        <w:t xml:space="preserve">disposal. During </w:t>
      </w:r>
      <w:r w:rsidR="00661467">
        <w:rPr>
          <w:rFonts w:ascii="Times New Roman" w:hAnsi="Times New Roman" w:cs="Times New Roman"/>
          <w:sz w:val="24"/>
          <w:szCs w:val="24"/>
          <w:lang w:val="en-US"/>
        </w:rPr>
        <w:t>both primary and secondary appraisal</w:t>
      </w:r>
      <w:r w:rsidR="00FD40EC" w:rsidRPr="00FD40EC">
        <w:rPr>
          <w:rFonts w:ascii="Times New Roman" w:hAnsi="Times New Roman" w:cs="Times New Roman"/>
          <w:sz w:val="24"/>
          <w:szCs w:val="24"/>
          <w:lang w:val="en-US"/>
        </w:rPr>
        <w:t xml:space="preserve"> process</w:t>
      </w:r>
      <w:r w:rsidR="00661467">
        <w:rPr>
          <w:rFonts w:ascii="Times New Roman" w:hAnsi="Times New Roman" w:cs="Times New Roman"/>
          <w:sz w:val="24"/>
          <w:szCs w:val="24"/>
          <w:lang w:val="en-US"/>
        </w:rPr>
        <w:t>es</w:t>
      </w:r>
      <w:r w:rsidR="00FD40EC" w:rsidRPr="00FD40EC">
        <w:rPr>
          <w:rFonts w:ascii="Times New Roman" w:hAnsi="Times New Roman" w:cs="Times New Roman"/>
          <w:sz w:val="24"/>
          <w:szCs w:val="24"/>
          <w:lang w:val="en-US"/>
        </w:rPr>
        <w:t xml:space="preserve">, the individual characteristics of the teacher, </w:t>
      </w:r>
      <w:r w:rsidR="00FD40EC" w:rsidRPr="0007131F">
        <w:rPr>
          <w:rFonts w:ascii="Times New Roman" w:hAnsi="Times New Roman" w:cs="Times New Roman"/>
          <w:sz w:val="24"/>
          <w:szCs w:val="24"/>
          <w:lang w:val="en-US"/>
        </w:rPr>
        <w:t>such as teaching experience, play a particularly important role</w:t>
      </w:r>
      <w:r w:rsidR="00FD40EC" w:rsidRPr="00FD40EC">
        <w:rPr>
          <w:rFonts w:ascii="Times New Roman" w:hAnsi="Times New Roman" w:cs="Times New Roman"/>
          <w:sz w:val="24"/>
          <w:szCs w:val="24"/>
          <w:lang w:val="en-US"/>
        </w:rPr>
        <w:t>.</w:t>
      </w:r>
      <w:r w:rsidR="00E22812">
        <w:rPr>
          <w:rFonts w:ascii="Times New Roman" w:hAnsi="Times New Roman" w:cs="Times New Roman"/>
          <w:sz w:val="24"/>
          <w:szCs w:val="24"/>
          <w:lang w:val="en-US"/>
        </w:rPr>
        <w:t xml:space="preserve"> </w:t>
      </w:r>
      <w:r w:rsidR="0063707E" w:rsidRPr="0063707E">
        <w:rPr>
          <w:rFonts w:ascii="Times New Roman" w:hAnsi="Times New Roman" w:cs="Times New Roman"/>
          <w:sz w:val="24"/>
          <w:szCs w:val="24"/>
          <w:lang w:val="en-US"/>
        </w:rPr>
        <w:t>Based on the evaluation of resources</w:t>
      </w:r>
      <w:r w:rsidR="005D613E">
        <w:rPr>
          <w:rFonts w:ascii="Times New Roman" w:hAnsi="Times New Roman" w:cs="Times New Roman"/>
          <w:sz w:val="24"/>
          <w:szCs w:val="24"/>
          <w:lang w:val="en-US"/>
        </w:rPr>
        <w:t xml:space="preserve"> and his/her characteristics</w:t>
      </w:r>
      <w:r w:rsidR="0063707E" w:rsidRPr="0063707E">
        <w:rPr>
          <w:rFonts w:ascii="Times New Roman" w:hAnsi="Times New Roman" w:cs="Times New Roman"/>
          <w:sz w:val="24"/>
          <w:szCs w:val="24"/>
          <w:lang w:val="en-US"/>
        </w:rPr>
        <w:t xml:space="preserve">, the teacher will try to </w:t>
      </w:r>
      <w:r w:rsidR="004010BF">
        <w:rPr>
          <w:rFonts w:ascii="Times New Roman" w:hAnsi="Times New Roman" w:cs="Times New Roman"/>
          <w:sz w:val="24"/>
          <w:szCs w:val="24"/>
          <w:lang w:val="en-US"/>
        </w:rPr>
        <w:t xml:space="preserve">cope with </w:t>
      </w:r>
      <w:r w:rsidR="0063707E" w:rsidRPr="0063707E">
        <w:rPr>
          <w:rFonts w:ascii="Times New Roman" w:hAnsi="Times New Roman" w:cs="Times New Roman"/>
          <w:sz w:val="24"/>
          <w:szCs w:val="24"/>
          <w:lang w:val="en-US"/>
        </w:rPr>
        <w:t>the situation</w:t>
      </w:r>
      <w:r w:rsidR="00124A7A">
        <w:rPr>
          <w:rFonts w:ascii="Times New Roman" w:hAnsi="Times New Roman" w:cs="Times New Roman"/>
          <w:sz w:val="24"/>
          <w:szCs w:val="24"/>
          <w:lang w:val="en-US"/>
        </w:rPr>
        <w:t xml:space="preserve"> (box 5)</w:t>
      </w:r>
      <w:r w:rsidR="0063707E" w:rsidRPr="0063707E">
        <w:rPr>
          <w:rFonts w:ascii="Times New Roman" w:hAnsi="Times New Roman" w:cs="Times New Roman"/>
          <w:sz w:val="24"/>
          <w:szCs w:val="24"/>
          <w:lang w:val="en-US"/>
        </w:rPr>
        <w:t xml:space="preserve"> and, for example, use classroom management strategies to stop the disruption</w:t>
      </w:r>
      <w:r w:rsidR="00124A7A">
        <w:rPr>
          <w:rFonts w:ascii="Times New Roman" w:hAnsi="Times New Roman" w:cs="Times New Roman"/>
          <w:sz w:val="24"/>
          <w:szCs w:val="24"/>
          <w:lang w:val="en-US"/>
        </w:rPr>
        <w:t>.</w:t>
      </w:r>
      <w:r w:rsidR="00776D90">
        <w:rPr>
          <w:rFonts w:ascii="Times New Roman" w:hAnsi="Times New Roman" w:cs="Times New Roman"/>
          <w:sz w:val="24"/>
          <w:szCs w:val="24"/>
          <w:lang w:val="en-US"/>
        </w:rPr>
        <w:t xml:space="preserve"> </w:t>
      </w:r>
      <w:r w:rsidR="004F63B2">
        <w:rPr>
          <w:rFonts w:ascii="Times New Roman" w:hAnsi="Times New Roman" w:cs="Times New Roman"/>
          <w:sz w:val="24"/>
          <w:szCs w:val="24"/>
          <w:lang w:val="en-US"/>
        </w:rPr>
        <w:t xml:space="preserve">If the </w:t>
      </w:r>
      <w:r w:rsidR="00776D90" w:rsidRPr="00776D90">
        <w:rPr>
          <w:rFonts w:ascii="Times New Roman" w:hAnsi="Times New Roman" w:cs="Times New Roman"/>
          <w:sz w:val="24"/>
          <w:szCs w:val="24"/>
          <w:lang w:val="en-US"/>
        </w:rPr>
        <w:t xml:space="preserve">teacher </w:t>
      </w:r>
      <w:r w:rsidR="004F63B2">
        <w:rPr>
          <w:rFonts w:ascii="Times New Roman" w:hAnsi="Times New Roman" w:cs="Times New Roman"/>
          <w:sz w:val="24"/>
          <w:szCs w:val="24"/>
          <w:lang w:val="en-US"/>
        </w:rPr>
        <w:t xml:space="preserve">is unable to cope, </w:t>
      </w:r>
      <w:r w:rsidR="00776D90" w:rsidRPr="00776D90">
        <w:rPr>
          <w:rFonts w:ascii="Times New Roman" w:hAnsi="Times New Roman" w:cs="Times New Roman"/>
          <w:sz w:val="24"/>
          <w:szCs w:val="24"/>
          <w:lang w:val="en-US"/>
        </w:rPr>
        <w:t xml:space="preserve">he/she </w:t>
      </w:r>
      <w:r w:rsidR="004F63B2">
        <w:rPr>
          <w:rFonts w:ascii="Times New Roman" w:hAnsi="Times New Roman" w:cs="Times New Roman"/>
          <w:sz w:val="24"/>
          <w:szCs w:val="24"/>
          <w:lang w:val="en-US"/>
        </w:rPr>
        <w:t>experiences stress</w:t>
      </w:r>
      <w:r w:rsidR="003C6EB7">
        <w:rPr>
          <w:rFonts w:ascii="Times New Roman" w:hAnsi="Times New Roman" w:cs="Times New Roman"/>
          <w:sz w:val="24"/>
          <w:szCs w:val="24"/>
          <w:lang w:val="en-US"/>
        </w:rPr>
        <w:t xml:space="preserve"> (box 6). T</w:t>
      </w:r>
      <w:r w:rsidR="004C3F6E" w:rsidRPr="004C3F6E">
        <w:rPr>
          <w:rFonts w:ascii="Times New Roman" w:hAnsi="Times New Roman" w:cs="Times New Roman"/>
          <w:sz w:val="24"/>
          <w:szCs w:val="24"/>
          <w:lang w:val="en-US"/>
        </w:rPr>
        <w:t xml:space="preserve">eacher stress is mainly characterized as a reaction to negative </w:t>
      </w:r>
      <w:r w:rsidR="00B50E99">
        <w:rPr>
          <w:rFonts w:ascii="Times New Roman" w:hAnsi="Times New Roman" w:cs="Times New Roman"/>
          <w:sz w:val="24"/>
          <w:szCs w:val="24"/>
          <w:lang w:val="en-US"/>
        </w:rPr>
        <w:t>affect</w:t>
      </w:r>
      <w:r w:rsidR="004C3F6E" w:rsidRPr="004C3F6E">
        <w:rPr>
          <w:rFonts w:ascii="Times New Roman" w:hAnsi="Times New Roman" w:cs="Times New Roman"/>
          <w:sz w:val="24"/>
          <w:szCs w:val="24"/>
          <w:lang w:val="en-US"/>
        </w:rPr>
        <w:t xml:space="preserve"> (e.g.</w:t>
      </w:r>
      <w:r w:rsidR="004C3F6E">
        <w:rPr>
          <w:rFonts w:ascii="Times New Roman" w:hAnsi="Times New Roman" w:cs="Times New Roman"/>
          <w:sz w:val="24"/>
          <w:szCs w:val="24"/>
          <w:lang w:val="en-US"/>
        </w:rPr>
        <w:t>,</w:t>
      </w:r>
      <w:r w:rsidR="004C3F6E" w:rsidRPr="004C3F6E">
        <w:rPr>
          <w:rFonts w:ascii="Times New Roman" w:hAnsi="Times New Roman" w:cs="Times New Roman"/>
          <w:sz w:val="24"/>
          <w:szCs w:val="24"/>
          <w:lang w:val="en-US"/>
        </w:rPr>
        <w:t xml:space="preserve"> anger or depression), which </w:t>
      </w:r>
      <w:r w:rsidR="00E058CF">
        <w:rPr>
          <w:rFonts w:ascii="Times New Roman" w:hAnsi="Times New Roman" w:cs="Times New Roman"/>
          <w:sz w:val="24"/>
          <w:szCs w:val="24"/>
          <w:lang w:val="en-US"/>
        </w:rPr>
        <w:t>is</w:t>
      </w:r>
      <w:r w:rsidR="004C3F6E" w:rsidRPr="004C3F6E">
        <w:rPr>
          <w:rFonts w:ascii="Times New Roman" w:hAnsi="Times New Roman" w:cs="Times New Roman"/>
          <w:sz w:val="24"/>
          <w:szCs w:val="24"/>
          <w:lang w:val="en-US"/>
        </w:rPr>
        <w:t xml:space="preserve"> </w:t>
      </w:r>
      <w:r w:rsidR="004C3F6E" w:rsidRPr="004C3F6E">
        <w:rPr>
          <w:rFonts w:ascii="Times New Roman" w:hAnsi="Times New Roman" w:cs="Times New Roman"/>
          <w:sz w:val="24"/>
          <w:szCs w:val="24"/>
          <w:lang w:val="en-US"/>
        </w:rPr>
        <w:lastRenderedPageBreak/>
        <w:t>generally followed by other symptoms</w:t>
      </w:r>
      <w:r w:rsidR="005E32D7">
        <w:rPr>
          <w:rFonts w:ascii="Times New Roman" w:hAnsi="Times New Roman" w:cs="Times New Roman"/>
          <w:sz w:val="24"/>
          <w:szCs w:val="24"/>
          <w:lang w:val="en-US"/>
        </w:rPr>
        <w:t xml:space="preserve"> </w:t>
      </w:r>
      <w:r w:rsidR="004C3F6E" w:rsidRPr="004C3F6E">
        <w:rPr>
          <w:rFonts w:ascii="Times New Roman" w:hAnsi="Times New Roman" w:cs="Times New Roman"/>
          <w:sz w:val="24"/>
          <w:szCs w:val="24"/>
          <w:lang w:val="en-US"/>
        </w:rPr>
        <w:t>that can be seen as reactions to teacher stress</w:t>
      </w:r>
      <w:r w:rsidR="003C6EB7">
        <w:rPr>
          <w:rFonts w:ascii="Times New Roman" w:hAnsi="Times New Roman" w:cs="Times New Roman"/>
          <w:sz w:val="24"/>
          <w:szCs w:val="24"/>
          <w:lang w:val="en-US"/>
        </w:rPr>
        <w:t xml:space="preserve">. </w:t>
      </w:r>
      <w:r w:rsidR="00200C58">
        <w:rPr>
          <w:rFonts w:ascii="Times New Roman" w:hAnsi="Times New Roman" w:cs="Times New Roman"/>
          <w:sz w:val="24"/>
          <w:szCs w:val="24"/>
          <w:lang w:val="en-US"/>
        </w:rPr>
        <w:t>The</w:t>
      </w:r>
      <w:r w:rsidR="008342BC" w:rsidRPr="003F6B37">
        <w:rPr>
          <w:rFonts w:ascii="Times New Roman" w:hAnsi="Times New Roman" w:cs="Times New Roman"/>
          <w:sz w:val="24"/>
          <w:szCs w:val="24"/>
          <w:lang w:val="en-US"/>
        </w:rPr>
        <w:t xml:space="preserve"> response of negative affect </w:t>
      </w:r>
      <w:r w:rsidR="008342BC">
        <w:rPr>
          <w:rFonts w:ascii="Times New Roman" w:hAnsi="Times New Roman" w:cs="Times New Roman"/>
          <w:sz w:val="24"/>
          <w:szCs w:val="24"/>
          <w:lang w:val="en-US"/>
        </w:rPr>
        <w:t xml:space="preserve">can be a </w:t>
      </w:r>
      <w:r w:rsidR="008342BC" w:rsidRPr="00B3746B">
        <w:rPr>
          <w:rFonts w:ascii="Times New Roman" w:hAnsi="Times New Roman" w:cs="Times New Roman"/>
          <w:sz w:val="24"/>
          <w:szCs w:val="24"/>
          <w:lang w:val="en-US"/>
        </w:rPr>
        <w:t xml:space="preserve">psychological (e.g., job dissatisfaction), </w:t>
      </w:r>
      <w:commentRangeStart w:id="61"/>
      <w:r w:rsidR="008342BC" w:rsidRPr="00B3746B">
        <w:rPr>
          <w:rFonts w:ascii="Times New Roman" w:hAnsi="Times New Roman" w:cs="Times New Roman"/>
          <w:sz w:val="24"/>
          <w:szCs w:val="24"/>
          <w:lang w:val="en-US"/>
        </w:rPr>
        <w:t xml:space="preserve">physiological (e.g., </w:t>
      </w:r>
      <w:r w:rsidR="008342BC">
        <w:rPr>
          <w:rFonts w:ascii="Times New Roman" w:hAnsi="Times New Roman" w:cs="Times New Roman"/>
          <w:sz w:val="24"/>
          <w:szCs w:val="24"/>
          <w:lang w:val="en-US"/>
        </w:rPr>
        <w:t>increased HR</w:t>
      </w:r>
      <w:r w:rsidR="008342BC" w:rsidRPr="00B3746B">
        <w:rPr>
          <w:rFonts w:ascii="Times New Roman" w:hAnsi="Times New Roman" w:cs="Times New Roman"/>
          <w:sz w:val="24"/>
          <w:szCs w:val="24"/>
          <w:lang w:val="en-US"/>
        </w:rPr>
        <w:t xml:space="preserve">), </w:t>
      </w:r>
      <w:commentRangeEnd w:id="61"/>
      <w:r w:rsidR="00521DC2">
        <w:rPr>
          <w:rStyle w:val="Kommentarzeichen"/>
        </w:rPr>
        <w:commentReference w:id="61"/>
      </w:r>
      <w:r w:rsidR="008342BC" w:rsidRPr="00B3746B">
        <w:rPr>
          <w:rFonts w:ascii="Times New Roman" w:hAnsi="Times New Roman" w:cs="Times New Roman"/>
          <w:sz w:val="24"/>
          <w:szCs w:val="24"/>
          <w:lang w:val="en-US"/>
        </w:rPr>
        <w:t xml:space="preserve">and behavioral (e.g., absenteeism) </w:t>
      </w:r>
      <w:r w:rsidR="008342BC">
        <w:rPr>
          <w:rFonts w:ascii="Times New Roman" w:hAnsi="Times New Roman" w:cs="Times New Roman"/>
          <w:sz w:val="24"/>
          <w:szCs w:val="24"/>
          <w:lang w:val="en-US"/>
        </w:rPr>
        <w:t xml:space="preserve">stress reaction </w:t>
      </w:r>
      <w:r w:rsidR="008342BC" w:rsidRPr="003F6B37">
        <w:rPr>
          <w:rFonts w:ascii="Times New Roman" w:hAnsi="Times New Roman" w:cs="Times New Roman"/>
          <w:sz w:val="24"/>
          <w:szCs w:val="24"/>
          <w:lang w:val="en-US"/>
        </w:rPr>
        <w:t>[</w:t>
      </w:r>
      <w:r w:rsidR="008342BC" w:rsidRPr="002C2C3C">
        <w:rPr>
          <w:rFonts w:ascii="Times New Roman" w:hAnsi="Times New Roman" w:cs="Times New Roman"/>
          <w:sz w:val="24"/>
          <w:szCs w:val="24"/>
          <w:lang w:val="en-US"/>
        </w:rPr>
        <w:t>huang2022class</w:t>
      </w:r>
      <w:r w:rsidR="008342BC">
        <w:rPr>
          <w:rFonts w:ascii="Times New Roman" w:hAnsi="Times New Roman" w:cs="Times New Roman"/>
          <w:sz w:val="24"/>
          <w:szCs w:val="24"/>
          <w:lang w:val="en-US"/>
        </w:rPr>
        <w:t xml:space="preserve">; </w:t>
      </w:r>
      <w:r w:rsidR="006C2984" w:rsidRPr="003F6B37">
        <w:rPr>
          <w:rFonts w:ascii="Times New Roman" w:hAnsi="Times New Roman" w:cs="Times New Roman"/>
          <w:sz w:val="24"/>
          <w:szCs w:val="24"/>
          <w:lang w:val="en-US"/>
        </w:rPr>
        <w:t>@</w:t>
      </w:r>
      <w:r w:rsidR="006C2984" w:rsidRPr="003D751F">
        <w:rPr>
          <w:rFonts w:ascii="Times New Roman" w:hAnsi="Times New Roman" w:cs="Times New Roman"/>
          <w:sz w:val="24"/>
          <w:szCs w:val="24"/>
          <w:lang w:val="en-US"/>
        </w:rPr>
        <w:t>kyriacou1978</w:t>
      </w:r>
      <w:r w:rsidR="008342BC" w:rsidRPr="003F6B37">
        <w:rPr>
          <w:rFonts w:ascii="Times New Roman" w:hAnsi="Times New Roman" w:cs="Times New Roman"/>
          <w:sz w:val="24"/>
          <w:szCs w:val="24"/>
          <w:lang w:val="en-US"/>
        </w:rPr>
        <w:t>].</w:t>
      </w:r>
      <w:r w:rsidR="00603B86">
        <w:rPr>
          <w:rFonts w:ascii="Times New Roman" w:hAnsi="Times New Roman" w:cs="Times New Roman"/>
          <w:sz w:val="24"/>
          <w:szCs w:val="24"/>
          <w:lang w:val="en-US"/>
        </w:rPr>
        <w:t xml:space="preserve"> </w:t>
      </w:r>
      <w:r w:rsidR="004469FA" w:rsidRPr="004469FA">
        <w:rPr>
          <w:rFonts w:ascii="Times New Roman" w:hAnsi="Times New Roman" w:cs="Times New Roman"/>
          <w:sz w:val="24"/>
          <w:szCs w:val="24"/>
          <w:lang w:val="en-US"/>
        </w:rPr>
        <w:t>Over the long term, if classroom disruptions occur again and again during teaching lessons</w:t>
      </w:r>
      <w:r w:rsidR="00154EF8">
        <w:rPr>
          <w:rFonts w:ascii="Times New Roman" w:hAnsi="Times New Roman" w:cs="Times New Roman"/>
          <w:sz w:val="24"/>
          <w:szCs w:val="24"/>
          <w:lang w:val="en-US"/>
        </w:rPr>
        <w:t xml:space="preserve"> and </w:t>
      </w:r>
      <w:r w:rsidR="004469FA" w:rsidRPr="004469FA">
        <w:rPr>
          <w:rFonts w:ascii="Times New Roman" w:hAnsi="Times New Roman" w:cs="Times New Roman"/>
          <w:sz w:val="24"/>
          <w:szCs w:val="24"/>
          <w:lang w:val="en-US"/>
        </w:rPr>
        <w:t xml:space="preserve">the teacher is unable to successfully </w:t>
      </w:r>
      <w:r w:rsidR="00154EF8">
        <w:rPr>
          <w:rFonts w:ascii="Times New Roman" w:hAnsi="Times New Roman" w:cs="Times New Roman"/>
          <w:sz w:val="24"/>
          <w:szCs w:val="24"/>
          <w:lang w:val="en-US"/>
        </w:rPr>
        <w:t>manage the classroom</w:t>
      </w:r>
      <w:r w:rsidR="00E64F1D">
        <w:rPr>
          <w:rFonts w:ascii="Times New Roman" w:hAnsi="Times New Roman" w:cs="Times New Roman"/>
          <w:sz w:val="24"/>
          <w:szCs w:val="24"/>
          <w:lang w:val="en-US"/>
        </w:rPr>
        <w:t xml:space="preserve"> </w:t>
      </w:r>
      <w:r w:rsidR="00E64F1D" w:rsidRPr="00E64F1D">
        <w:rPr>
          <w:rFonts w:ascii="Times New Roman" w:hAnsi="Times New Roman" w:cs="Times New Roman"/>
          <w:sz w:val="24"/>
          <w:szCs w:val="24"/>
          <w:lang w:val="en-US"/>
        </w:rPr>
        <w:t>due to insufficient effective classroom strategies</w:t>
      </w:r>
      <w:r w:rsidR="004469FA" w:rsidRPr="004469FA">
        <w:rPr>
          <w:rFonts w:ascii="Times New Roman" w:hAnsi="Times New Roman" w:cs="Times New Roman"/>
          <w:sz w:val="24"/>
          <w:szCs w:val="24"/>
          <w:lang w:val="en-US"/>
        </w:rPr>
        <w:t>, the result is chronic stress reactions (</w:t>
      </w:r>
      <w:r w:rsidR="004469FA">
        <w:rPr>
          <w:rFonts w:ascii="Times New Roman" w:hAnsi="Times New Roman" w:cs="Times New Roman"/>
          <w:sz w:val="24"/>
          <w:szCs w:val="24"/>
          <w:lang w:val="en-US"/>
        </w:rPr>
        <w:t>b</w:t>
      </w:r>
      <w:r w:rsidR="004469FA" w:rsidRPr="004469FA">
        <w:rPr>
          <w:rFonts w:ascii="Times New Roman" w:hAnsi="Times New Roman" w:cs="Times New Roman"/>
          <w:sz w:val="24"/>
          <w:szCs w:val="24"/>
          <w:lang w:val="en-US"/>
        </w:rPr>
        <w:t>ox 7).</w:t>
      </w:r>
      <w:r w:rsidR="004469FA">
        <w:rPr>
          <w:rFonts w:ascii="Times New Roman" w:hAnsi="Times New Roman" w:cs="Times New Roman"/>
          <w:sz w:val="24"/>
          <w:szCs w:val="24"/>
          <w:lang w:val="en-US"/>
        </w:rPr>
        <w:t xml:space="preserve"> </w:t>
      </w:r>
      <w:r w:rsidR="004469FA" w:rsidRPr="004469FA">
        <w:rPr>
          <w:rFonts w:ascii="Times New Roman" w:hAnsi="Times New Roman" w:cs="Times New Roman"/>
          <w:sz w:val="24"/>
          <w:szCs w:val="24"/>
          <w:lang w:val="en-US"/>
        </w:rPr>
        <w:t xml:space="preserve">In addition, there may be burdens </w:t>
      </w:r>
      <w:r w:rsidR="004469FA">
        <w:rPr>
          <w:rFonts w:ascii="Times New Roman" w:hAnsi="Times New Roman" w:cs="Times New Roman"/>
          <w:sz w:val="24"/>
          <w:szCs w:val="24"/>
          <w:lang w:val="en-US"/>
        </w:rPr>
        <w:t>that</w:t>
      </w:r>
      <w:r w:rsidR="004469FA" w:rsidRPr="004469FA">
        <w:rPr>
          <w:rFonts w:ascii="Times New Roman" w:hAnsi="Times New Roman" w:cs="Times New Roman"/>
          <w:sz w:val="24"/>
          <w:szCs w:val="24"/>
          <w:lang w:val="en-US"/>
        </w:rPr>
        <w:t xml:space="preserve"> are not directly related to the job (e.g.</w:t>
      </w:r>
      <w:r w:rsidR="004469FA">
        <w:rPr>
          <w:rFonts w:ascii="Times New Roman" w:hAnsi="Times New Roman" w:cs="Times New Roman"/>
          <w:sz w:val="24"/>
          <w:szCs w:val="24"/>
          <w:lang w:val="en-US"/>
        </w:rPr>
        <w:t>,</w:t>
      </w:r>
      <w:r w:rsidR="004469FA" w:rsidRPr="004469FA">
        <w:rPr>
          <w:rFonts w:ascii="Times New Roman" w:hAnsi="Times New Roman" w:cs="Times New Roman"/>
          <w:sz w:val="24"/>
          <w:szCs w:val="24"/>
          <w:lang w:val="en-US"/>
        </w:rPr>
        <w:t xml:space="preserve"> illness, financial difficulties) which, in addition to the professional demands, exhaust the teacher's resources and thus make it more difficult to cope with potential stressors (</w:t>
      </w:r>
      <w:r w:rsidR="004469FA">
        <w:rPr>
          <w:rFonts w:ascii="Times New Roman" w:hAnsi="Times New Roman" w:cs="Times New Roman"/>
          <w:sz w:val="24"/>
          <w:szCs w:val="24"/>
          <w:lang w:val="en-US"/>
        </w:rPr>
        <w:t>b</w:t>
      </w:r>
      <w:r w:rsidR="004469FA" w:rsidRPr="004469FA">
        <w:rPr>
          <w:rFonts w:ascii="Times New Roman" w:hAnsi="Times New Roman" w:cs="Times New Roman"/>
          <w:sz w:val="24"/>
          <w:szCs w:val="24"/>
          <w:lang w:val="en-US"/>
        </w:rPr>
        <w:t>ox 8).</w:t>
      </w:r>
    </w:p>
    <w:p w14:paraId="22C1D5E8" w14:textId="0B581C8C" w:rsidR="00E531CC" w:rsidRPr="00EC79DF" w:rsidRDefault="00982D42" w:rsidP="00FF14E7">
      <w:pPr>
        <w:spacing w:line="360" w:lineRule="auto"/>
        <w:rPr>
          <w:rFonts w:ascii="Times New Roman" w:hAnsi="Times New Roman" w:cs="Times New Roman"/>
          <w:sz w:val="24"/>
          <w:szCs w:val="24"/>
          <w:lang w:val="en-US"/>
        </w:rPr>
      </w:pPr>
      <w:r w:rsidRPr="00982D42">
        <w:rPr>
          <w:rFonts w:ascii="Times New Roman" w:hAnsi="Times New Roman" w:cs="Times New Roman"/>
          <w:sz w:val="24"/>
          <w:szCs w:val="24"/>
          <w:lang w:val="en-US"/>
        </w:rPr>
        <w:t xml:space="preserve">For our research goals, we are particularly interested </w:t>
      </w:r>
      <w:r w:rsidR="006C5DFB">
        <w:rPr>
          <w:rFonts w:ascii="Times New Roman" w:hAnsi="Times New Roman" w:cs="Times New Roman"/>
          <w:sz w:val="24"/>
          <w:szCs w:val="24"/>
          <w:lang w:val="en-US"/>
        </w:rPr>
        <w:t xml:space="preserve">in potential stressors </w:t>
      </w:r>
      <w:r w:rsidR="00A30AAD">
        <w:rPr>
          <w:rFonts w:ascii="Times New Roman" w:hAnsi="Times New Roman" w:cs="Times New Roman"/>
          <w:sz w:val="24"/>
          <w:szCs w:val="24"/>
          <w:lang w:val="en-US"/>
        </w:rPr>
        <w:t xml:space="preserve">in the classroom </w:t>
      </w:r>
      <w:commentRangeStart w:id="62"/>
      <w:r w:rsidR="006C5DFB">
        <w:rPr>
          <w:rFonts w:ascii="Times New Roman" w:hAnsi="Times New Roman" w:cs="Times New Roman"/>
          <w:sz w:val="24"/>
          <w:szCs w:val="24"/>
          <w:lang w:val="en-US"/>
        </w:rPr>
        <w:t>such as classroom disruptions (box 1)</w:t>
      </w:r>
      <w:r w:rsidR="00A30AAD">
        <w:rPr>
          <w:rFonts w:ascii="Times New Roman" w:hAnsi="Times New Roman" w:cs="Times New Roman"/>
          <w:sz w:val="24"/>
          <w:szCs w:val="24"/>
          <w:lang w:val="en-US"/>
        </w:rPr>
        <w:t>,</w:t>
      </w:r>
      <w:r w:rsidR="006C5DFB">
        <w:rPr>
          <w:rFonts w:ascii="Times New Roman" w:hAnsi="Times New Roman" w:cs="Times New Roman"/>
          <w:sz w:val="24"/>
          <w:szCs w:val="24"/>
          <w:lang w:val="en-US"/>
        </w:rPr>
        <w:t xml:space="preserve"> and their impact on </w:t>
      </w:r>
      <w:r w:rsidR="00C81665">
        <w:rPr>
          <w:rFonts w:ascii="Times New Roman" w:hAnsi="Times New Roman" w:cs="Times New Roman"/>
          <w:sz w:val="24"/>
          <w:szCs w:val="24"/>
          <w:lang w:val="en-US"/>
        </w:rPr>
        <w:t xml:space="preserve">the </w:t>
      </w:r>
      <w:r w:rsidR="00C81665" w:rsidRPr="00982D42">
        <w:rPr>
          <w:rFonts w:ascii="Times New Roman" w:hAnsi="Times New Roman" w:cs="Times New Roman"/>
          <w:sz w:val="24"/>
          <w:szCs w:val="24"/>
          <w:lang w:val="en-US"/>
        </w:rPr>
        <w:t>physiological component</w:t>
      </w:r>
      <w:r w:rsidR="00C81665">
        <w:rPr>
          <w:rFonts w:ascii="Times New Roman" w:hAnsi="Times New Roman" w:cs="Times New Roman"/>
          <w:sz w:val="24"/>
          <w:szCs w:val="24"/>
          <w:lang w:val="en-US"/>
        </w:rPr>
        <w:t xml:space="preserve"> </w:t>
      </w:r>
      <w:r w:rsidRPr="00982D42">
        <w:rPr>
          <w:rFonts w:ascii="Times New Roman" w:hAnsi="Times New Roman" w:cs="Times New Roman"/>
          <w:sz w:val="24"/>
          <w:szCs w:val="24"/>
          <w:lang w:val="en-US"/>
        </w:rPr>
        <w:t xml:space="preserve">in </w:t>
      </w:r>
      <w:r w:rsidR="00C81665">
        <w:rPr>
          <w:rFonts w:ascii="Times New Roman" w:hAnsi="Times New Roman" w:cs="Times New Roman"/>
          <w:sz w:val="24"/>
          <w:szCs w:val="24"/>
          <w:lang w:val="en-US"/>
        </w:rPr>
        <w:t>terms of an</w:t>
      </w:r>
      <w:r w:rsidRPr="00982D42">
        <w:rPr>
          <w:rFonts w:ascii="Times New Roman" w:hAnsi="Times New Roman" w:cs="Times New Roman"/>
          <w:sz w:val="24"/>
          <w:szCs w:val="24"/>
          <w:lang w:val="en-US"/>
        </w:rPr>
        <w:t xml:space="preserve"> increased </w:t>
      </w:r>
      <w:r w:rsidR="00014BCE">
        <w:rPr>
          <w:rFonts w:ascii="Times New Roman" w:hAnsi="Times New Roman" w:cs="Times New Roman"/>
          <w:sz w:val="24"/>
          <w:szCs w:val="24"/>
          <w:lang w:val="en-US"/>
        </w:rPr>
        <w:t>HR</w:t>
      </w:r>
      <w:r w:rsidRPr="00982D42">
        <w:rPr>
          <w:rFonts w:ascii="Times New Roman" w:hAnsi="Times New Roman" w:cs="Times New Roman"/>
          <w:sz w:val="24"/>
          <w:szCs w:val="24"/>
          <w:lang w:val="en-US"/>
        </w:rPr>
        <w:t xml:space="preserve"> </w:t>
      </w:r>
      <w:r w:rsidR="003115F6">
        <w:rPr>
          <w:rFonts w:ascii="Times New Roman" w:hAnsi="Times New Roman" w:cs="Times New Roman"/>
          <w:sz w:val="24"/>
          <w:szCs w:val="24"/>
          <w:lang w:val="en-US"/>
        </w:rPr>
        <w:t>(box 6)</w:t>
      </w:r>
      <w:r w:rsidRPr="00982D42">
        <w:rPr>
          <w:rFonts w:ascii="Times New Roman" w:hAnsi="Times New Roman" w:cs="Times New Roman"/>
          <w:sz w:val="24"/>
          <w:szCs w:val="24"/>
          <w:lang w:val="en-US"/>
        </w:rPr>
        <w:t xml:space="preserve">, </w:t>
      </w:r>
      <w:commentRangeEnd w:id="62"/>
      <w:r w:rsidR="00521DC2">
        <w:rPr>
          <w:rStyle w:val="Kommentarzeichen"/>
        </w:rPr>
        <w:commentReference w:id="62"/>
      </w:r>
      <w:r w:rsidRPr="00982D42">
        <w:rPr>
          <w:rFonts w:ascii="Times New Roman" w:hAnsi="Times New Roman" w:cs="Times New Roman"/>
          <w:sz w:val="24"/>
          <w:szCs w:val="24"/>
          <w:lang w:val="en-US"/>
        </w:rPr>
        <w:t>which can be interpreted as an indicator of stress based on existing research</w:t>
      </w:r>
      <w:r>
        <w:rPr>
          <w:rFonts w:ascii="Times New Roman" w:hAnsi="Times New Roman" w:cs="Times New Roman"/>
          <w:sz w:val="24"/>
          <w:szCs w:val="24"/>
          <w:lang w:val="en-US"/>
        </w:rPr>
        <w:t xml:space="preserve"> [</w:t>
      </w:r>
      <w:r w:rsidR="00E531CC">
        <w:rPr>
          <w:rFonts w:ascii="Times New Roman" w:hAnsi="Times New Roman" w:cs="Times New Roman"/>
          <w:sz w:val="24"/>
          <w:szCs w:val="24"/>
          <w:lang w:val="en-US"/>
        </w:rPr>
        <w:t>@</w:t>
      </w:r>
      <w:r w:rsidR="00E531CC" w:rsidRPr="00E531CC">
        <w:rPr>
          <w:rFonts w:ascii="Times New Roman" w:hAnsi="Times New Roman" w:cs="Times New Roman"/>
          <w:sz w:val="24"/>
          <w:szCs w:val="24"/>
          <w:lang w:val="en-US"/>
        </w:rPr>
        <w:t>clays2011perception</w:t>
      </w:r>
      <w:r>
        <w:rPr>
          <w:rFonts w:ascii="Times New Roman" w:hAnsi="Times New Roman" w:cs="Times New Roman"/>
          <w:sz w:val="24"/>
          <w:szCs w:val="24"/>
          <w:lang w:val="en-US"/>
        </w:rPr>
        <w:t xml:space="preserve">; </w:t>
      </w:r>
      <w:r w:rsidR="00D01A4A">
        <w:rPr>
          <w:rFonts w:ascii="Times New Roman" w:hAnsi="Times New Roman" w:cs="Times New Roman"/>
          <w:sz w:val="24"/>
          <w:szCs w:val="24"/>
          <w:lang w:val="en-US"/>
        </w:rPr>
        <w:t>@</w:t>
      </w:r>
      <w:r w:rsidR="00D01A4A" w:rsidRPr="00D01A4A">
        <w:rPr>
          <w:rFonts w:ascii="Times New Roman" w:hAnsi="Times New Roman" w:cs="Times New Roman"/>
          <w:sz w:val="24"/>
          <w:szCs w:val="24"/>
          <w:lang w:val="en-US"/>
        </w:rPr>
        <w:t>schubert2009effects</w:t>
      </w:r>
      <w:r w:rsidR="00D01A4A">
        <w:rPr>
          <w:rFonts w:ascii="Times New Roman" w:hAnsi="Times New Roman" w:cs="Times New Roman"/>
          <w:sz w:val="24"/>
          <w:szCs w:val="24"/>
          <w:lang w:val="en-US"/>
        </w:rPr>
        <w:t>].</w:t>
      </w:r>
      <w:r w:rsidR="001D42FB">
        <w:rPr>
          <w:rFonts w:ascii="Times New Roman" w:hAnsi="Times New Roman" w:cs="Times New Roman"/>
          <w:sz w:val="24"/>
          <w:szCs w:val="24"/>
          <w:lang w:val="en-US"/>
        </w:rPr>
        <w:t xml:space="preserve"> </w:t>
      </w:r>
      <w:r w:rsidR="0016025A" w:rsidRPr="0016025A">
        <w:rPr>
          <w:rFonts w:ascii="Times New Roman" w:hAnsi="Times New Roman" w:cs="Times New Roman"/>
          <w:sz w:val="24"/>
          <w:szCs w:val="24"/>
          <w:lang w:val="en-US"/>
        </w:rPr>
        <w:t xml:space="preserve">In order to better understand the interlinking of these aspects, the </w:t>
      </w:r>
      <w:r w:rsidR="00CB268F">
        <w:rPr>
          <w:rFonts w:ascii="Times New Roman" w:hAnsi="Times New Roman" w:cs="Times New Roman"/>
          <w:sz w:val="24"/>
          <w:szCs w:val="24"/>
          <w:lang w:val="en-US"/>
        </w:rPr>
        <w:t>HR</w:t>
      </w:r>
      <w:r w:rsidR="0016025A" w:rsidRPr="0016025A">
        <w:rPr>
          <w:rFonts w:ascii="Times New Roman" w:hAnsi="Times New Roman" w:cs="Times New Roman"/>
          <w:sz w:val="24"/>
          <w:szCs w:val="24"/>
          <w:lang w:val="en-US"/>
        </w:rPr>
        <w:t xml:space="preserve"> during teaching as a stress reaction will be discussed in more detail. </w:t>
      </w:r>
    </w:p>
    <w:p w14:paraId="42FF6B13" w14:textId="77777777" w:rsidR="00B24EE3" w:rsidRDefault="00B24EE3" w:rsidP="00FF14E7">
      <w:pPr>
        <w:spacing w:line="360" w:lineRule="auto"/>
        <w:rPr>
          <w:rFonts w:ascii="Times New Roman" w:hAnsi="Times New Roman" w:cs="Times New Roman"/>
          <w:sz w:val="24"/>
          <w:szCs w:val="24"/>
          <w:lang w:val="en-US"/>
        </w:rPr>
      </w:pPr>
    </w:p>
    <w:p w14:paraId="4515403B" w14:textId="7EA8434C"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in Teaching-Learning Contexts</w:t>
      </w:r>
    </w:p>
    <w:p w14:paraId="3DE6FBAA" w14:textId="3112023B" w:rsidR="0041466B" w:rsidRPr="001A47C1" w:rsidRDefault="0041466B" w:rsidP="0041466B">
      <w:pPr>
        <w:spacing w:line="360" w:lineRule="auto"/>
        <w:rPr>
          <w:rFonts w:ascii="Times New Roman" w:hAnsi="Times New Roman" w:cs="Times New Roman"/>
          <w:sz w:val="24"/>
          <w:szCs w:val="24"/>
          <w:lang w:val="en-US"/>
        </w:rPr>
      </w:pPr>
      <w:commentRangeStart w:id="63"/>
      <w:r w:rsidRPr="000D1FC2">
        <w:rPr>
          <w:rFonts w:ascii="Times New Roman" w:hAnsi="Times New Roman" w:cs="Times New Roman"/>
          <w:sz w:val="24"/>
          <w:szCs w:val="24"/>
          <w:lang w:val="en-US"/>
        </w:rPr>
        <w:t xml:space="preserve">In </w:t>
      </w:r>
      <w:r w:rsidR="00AF6EE2">
        <w:rPr>
          <w:rFonts w:ascii="Times New Roman" w:hAnsi="Times New Roman" w:cs="Times New Roman"/>
          <w:sz w:val="24"/>
          <w:szCs w:val="24"/>
          <w:lang w:val="en-US"/>
        </w:rPr>
        <w:t>the educational context</w:t>
      </w:r>
      <w:r w:rsidRPr="000D1FC2">
        <w:rPr>
          <w:rFonts w:ascii="Times New Roman" w:hAnsi="Times New Roman" w:cs="Times New Roman"/>
          <w:sz w:val="24"/>
          <w:szCs w:val="24"/>
          <w:lang w:val="en-US"/>
        </w:rPr>
        <w:t xml:space="preserve">, there is a particular interest in finding adequate indicators and quantitatively measurable parameters for teacher stress and burnout </w:t>
      </w: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Previous research on teacher stress often focused on </w:t>
      </w:r>
      <w:r>
        <w:rPr>
          <w:rFonts w:ascii="Times New Roman" w:hAnsi="Times New Roman" w:cs="Times New Roman"/>
          <w:sz w:val="24"/>
          <w:szCs w:val="24"/>
          <w:lang w:val="en-US"/>
        </w:rPr>
        <w:t xml:space="preserve">the </w:t>
      </w:r>
      <w:r w:rsidRPr="003F6B37">
        <w:rPr>
          <w:rFonts w:ascii="Times New Roman" w:hAnsi="Times New Roman" w:cs="Times New Roman"/>
          <w:sz w:val="24"/>
          <w:szCs w:val="24"/>
          <w:lang w:val="en-US"/>
        </w:rPr>
        <w:t xml:space="preserve">psychological experience of stress using self-report questionnaires with </w:t>
      </w:r>
      <w:r>
        <w:rPr>
          <w:rFonts w:ascii="Times New Roman" w:hAnsi="Times New Roman" w:cs="Times New Roman"/>
          <w:sz w:val="24"/>
          <w:szCs w:val="24"/>
          <w:lang w:val="en-US"/>
        </w:rPr>
        <w:t>single-item</w:t>
      </w:r>
      <w:r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r w:rsidR="00A36556" w:rsidRPr="00A36556">
        <w:rPr>
          <w:rFonts w:ascii="Times New Roman" w:hAnsi="Times New Roman" w:cs="Times New Roman"/>
          <w:sz w:val="24"/>
          <w:szCs w:val="24"/>
          <w:lang w:val="en-US"/>
        </w:rPr>
        <w:t xml:space="preserve">However, </w:t>
      </w:r>
      <w:r w:rsidR="00627CFA">
        <w:rPr>
          <w:rFonts w:ascii="Times New Roman" w:hAnsi="Times New Roman" w:cs="Times New Roman"/>
          <w:sz w:val="24"/>
          <w:szCs w:val="24"/>
          <w:lang w:val="en-US"/>
        </w:rPr>
        <w:t>self-reported data</w:t>
      </w:r>
      <w:r w:rsidR="00A36556" w:rsidRPr="00A36556">
        <w:rPr>
          <w:rFonts w:ascii="Times New Roman" w:hAnsi="Times New Roman" w:cs="Times New Roman"/>
          <w:sz w:val="24"/>
          <w:szCs w:val="24"/>
          <w:lang w:val="en-US"/>
        </w:rPr>
        <w:t xml:space="preserve"> in the measurement of stress raises concerns about the validity and accuracy of causal inferences for </w:t>
      </w:r>
      <w:r w:rsidR="00A36556">
        <w:rPr>
          <w:rFonts w:ascii="Times New Roman" w:hAnsi="Times New Roman" w:cs="Times New Roman"/>
          <w:sz w:val="24"/>
          <w:szCs w:val="24"/>
          <w:lang w:val="en-US"/>
        </w:rPr>
        <w:t>several</w:t>
      </w:r>
      <w:r w:rsidR="00A36556" w:rsidRPr="00A36556">
        <w:rPr>
          <w:rFonts w:ascii="Times New Roman" w:hAnsi="Times New Roman" w:cs="Times New Roman"/>
          <w:sz w:val="24"/>
          <w:szCs w:val="24"/>
          <w:lang w:val="en-US"/>
        </w:rPr>
        <w:t xml:space="preserve"> reasons, including response biases such as social desirability </w:t>
      </w:r>
      <w:r w:rsidR="00A36556">
        <w:rPr>
          <w:rFonts w:ascii="Times New Roman" w:hAnsi="Times New Roman" w:cs="Times New Roman"/>
          <w:sz w:val="24"/>
          <w:szCs w:val="24"/>
          <w:lang w:val="en-US"/>
        </w:rPr>
        <w:t>[@</w:t>
      </w:r>
      <w:r w:rsidR="000C5F77" w:rsidRPr="000C5F77">
        <w:rPr>
          <w:rFonts w:ascii="Times New Roman" w:hAnsi="Times New Roman" w:cs="Times New Roman"/>
          <w:sz w:val="24"/>
          <w:szCs w:val="24"/>
          <w:lang w:val="en-US"/>
        </w:rPr>
        <w:t>razavi2001self</w:t>
      </w:r>
      <w:r w:rsidR="000C5F77">
        <w:rPr>
          <w:rFonts w:ascii="Times New Roman" w:hAnsi="Times New Roman" w:cs="Times New Roman"/>
          <w:sz w:val="24"/>
          <w:szCs w:val="24"/>
          <w:lang w:val="en-US"/>
        </w:rPr>
        <w:t xml:space="preserve">] </w:t>
      </w:r>
      <w:r w:rsidR="00A36556" w:rsidRPr="00A36556">
        <w:rPr>
          <w:rFonts w:ascii="Times New Roman" w:hAnsi="Times New Roman" w:cs="Times New Roman"/>
          <w:sz w:val="24"/>
          <w:szCs w:val="24"/>
          <w:lang w:val="en-US"/>
        </w:rPr>
        <w:t>or recall bias</w:t>
      </w:r>
      <w:r w:rsidR="000C5F77">
        <w:rPr>
          <w:rFonts w:ascii="Times New Roman" w:hAnsi="Times New Roman" w:cs="Times New Roman"/>
          <w:sz w:val="24"/>
          <w:szCs w:val="24"/>
          <w:lang w:val="en-US"/>
        </w:rPr>
        <w:t xml:space="preserve"> [@</w:t>
      </w:r>
      <w:r w:rsidR="00627CFA" w:rsidRPr="00627CFA">
        <w:rPr>
          <w:rFonts w:ascii="Times New Roman" w:hAnsi="Times New Roman" w:cs="Times New Roman"/>
          <w:sz w:val="24"/>
          <w:szCs w:val="24"/>
          <w:lang w:val="en-US"/>
        </w:rPr>
        <w:t>van2016accuracy</w:t>
      </w:r>
      <w:r w:rsidR="00627CFA">
        <w:rPr>
          <w:rFonts w:ascii="Times New Roman" w:hAnsi="Times New Roman" w:cs="Times New Roman"/>
          <w:sz w:val="24"/>
          <w:szCs w:val="24"/>
          <w:lang w:val="en-US"/>
        </w:rPr>
        <w:t>]</w:t>
      </w:r>
      <w:r w:rsidR="00A36556" w:rsidRPr="00A36556">
        <w:rPr>
          <w:rFonts w:ascii="Times New Roman" w:hAnsi="Times New Roman" w:cs="Times New Roman"/>
          <w:sz w:val="24"/>
          <w:szCs w:val="24"/>
          <w:lang w:val="en-US"/>
        </w:rPr>
        <w:t>.</w:t>
      </w:r>
      <w:r w:rsidR="004E0656">
        <w:rPr>
          <w:rFonts w:ascii="Times New Roman" w:hAnsi="Times New Roman" w:cs="Times New Roman"/>
          <w:sz w:val="24"/>
          <w:szCs w:val="24"/>
          <w:lang w:val="en-US"/>
        </w:rPr>
        <w:t xml:space="preserve"> Because </w:t>
      </w:r>
      <w:r w:rsidR="00893E8C" w:rsidRPr="00893E8C">
        <w:rPr>
          <w:rFonts w:ascii="Times New Roman" w:hAnsi="Times New Roman" w:cs="Times New Roman"/>
          <w:sz w:val="24"/>
          <w:szCs w:val="24"/>
          <w:lang w:val="en-US"/>
        </w:rPr>
        <w:t>self-reported data fail to capture actual physiological stress responses in real-life situations</w:t>
      </w:r>
      <w:r w:rsidR="00866A55" w:rsidRPr="00866A55">
        <w:rPr>
          <w:rFonts w:ascii="Times New Roman" w:hAnsi="Times New Roman" w:cs="Times New Roman"/>
          <w:sz w:val="24"/>
          <w:szCs w:val="24"/>
          <w:lang w:val="en-US"/>
        </w:rPr>
        <w:t xml:space="preserve">, </w:t>
      </w:r>
      <w:r w:rsidR="003920A7">
        <w:rPr>
          <w:rFonts w:ascii="Times New Roman" w:hAnsi="Times New Roman" w:cs="Times New Roman"/>
          <w:sz w:val="24"/>
          <w:szCs w:val="24"/>
          <w:lang w:val="en-US"/>
        </w:rPr>
        <w:t>ambul</w:t>
      </w:r>
      <w:r w:rsidR="00694D0B">
        <w:rPr>
          <w:rFonts w:ascii="Times New Roman" w:hAnsi="Times New Roman" w:cs="Times New Roman"/>
          <w:sz w:val="24"/>
          <w:szCs w:val="24"/>
          <w:lang w:val="en-US"/>
        </w:rPr>
        <w:t>atory assessment methods using a</w:t>
      </w:r>
      <w:r w:rsidR="0052485D">
        <w:rPr>
          <w:rFonts w:ascii="Times New Roman" w:hAnsi="Times New Roman" w:cs="Times New Roman"/>
          <w:sz w:val="24"/>
          <w:szCs w:val="24"/>
          <w:lang w:val="en-US"/>
        </w:rPr>
        <w:t xml:space="preserve"> variety of assessments</w:t>
      </w:r>
      <w:r w:rsidR="00591399">
        <w:rPr>
          <w:rFonts w:ascii="Times New Roman" w:hAnsi="Times New Roman" w:cs="Times New Roman"/>
          <w:sz w:val="24"/>
          <w:szCs w:val="24"/>
          <w:lang w:val="en-US"/>
        </w:rPr>
        <w:t xml:space="preserve"> are</w:t>
      </w:r>
      <w:r w:rsidR="00591399" w:rsidRPr="00866A55">
        <w:rPr>
          <w:rFonts w:ascii="Times New Roman" w:hAnsi="Times New Roman" w:cs="Times New Roman"/>
          <w:sz w:val="24"/>
          <w:szCs w:val="24"/>
          <w:lang w:val="en-US"/>
        </w:rPr>
        <w:t xml:space="preserve"> recommended</w:t>
      </w:r>
      <w:r w:rsidR="00591399">
        <w:rPr>
          <w:rFonts w:ascii="Times New Roman" w:hAnsi="Times New Roman" w:cs="Times New Roman"/>
          <w:sz w:val="24"/>
          <w:szCs w:val="24"/>
          <w:lang w:val="en-US"/>
        </w:rPr>
        <w:t xml:space="preserve"> e.g., </w:t>
      </w:r>
      <w:r w:rsidR="008B5D15">
        <w:rPr>
          <w:rFonts w:ascii="Times New Roman" w:hAnsi="Times New Roman" w:cs="Times New Roman"/>
          <w:sz w:val="24"/>
          <w:szCs w:val="24"/>
          <w:lang w:val="en-US"/>
        </w:rPr>
        <w:t xml:space="preserve">collecting </w:t>
      </w:r>
      <w:r w:rsidR="0059387F">
        <w:rPr>
          <w:rFonts w:ascii="Times New Roman" w:hAnsi="Times New Roman" w:cs="Times New Roman"/>
          <w:sz w:val="24"/>
          <w:szCs w:val="24"/>
          <w:lang w:val="en-US"/>
        </w:rPr>
        <w:t xml:space="preserve">additional </w:t>
      </w:r>
      <w:r w:rsidR="00866A55" w:rsidRPr="00866A55">
        <w:rPr>
          <w:rFonts w:ascii="Times New Roman" w:hAnsi="Times New Roman" w:cs="Times New Roman"/>
          <w:sz w:val="24"/>
          <w:szCs w:val="24"/>
          <w:lang w:val="en-US"/>
        </w:rPr>
        <w:t>physiological measures</w:t>
      </w:r>
      <w:r w:rsidR="00A51D64">
        <w:rPr>
          <w:rFonts w:ascii="Times New Roman" w:hAnsi="Times New Roman" w:cs="Times New Roman"/>
          <w:sz w:val="24"/>
          <w:szCs w:val="24"/>
          <w:lang w:val="en-US"/>
        </w:rPr>
        <w:t xml:space="preserve"> such as HR</w:t>
      </w:r>
      <w:r w:rsidR="00866A55" w:rsidRPr="00866A55">
        <w:rPr>
          <w:rFonts w:ascii="Times New Roman" w:hAnsi="Times New Roman" w:cs="Times New Roman"/>
          <w:sz w:val="24"/>
          <w:szCs w:val="24"/>
          <w:lang w:val="en-US"/>
        </w:rPr>
        <w:t xml:space="preserve"> </w:t>
      </w:r>
      <w:r w:rsidR="001D641B" w:rsidRPr="00866A55">
        <w:rPr>
          <w:rFonts w:ascii="Times New Roman" w:hAnsi="Times New Roman" w:cs="Times New Roman"/>
          <w:sz w:val="24"/>
          <w:szCs w:val="24"/>
          <w:lang w:val="en-US"/>
        </w:rPr>
        <w:t xml:space="preserve">as objective data </w:t>
      </w:r>
      <w:r w:rsidR="00866A55">
        <w:rPr>
          <w:rFonts w:ascii="Times New Roman" w:hAnsi="Times New Roman" w:cs="Times New Roman"/>
          <w:sz w:val="24"/>
          <w:szCs w:val="24"/>
          <w:lang w:val="en-US"/>
        </w:rPr>
        <w:t>[@</w:t>
      </w:r>
      <w:r w:rsidR="003F09C5" w:rsidRPr="003F09C5">
        <w:rPr>
          <w:rFonts w:ascii="Times New Roman" w:hAnsi="Times New Roman" w:cs="Times New Roman"/>
          <w:sz w:val="24"/>
          <w:szCs w:val="24"/>
          <w:lang w:val="en-US"/>
        </w:rPr>
        <w:t>trull2013ambulatory</w:t>
      </w:r>
      <w:r w:rsidR="003F09C5">
        <w:rPr>
          <w:rFonts w:ascii="Times New Roman" w:hAnsi="Times New Roman" w:cs="Times New Roman"/>
          <w:sz w:val="24"/>
          <w:szCs w:val="24"/>
          <w:lang w:val="en-US"/>
        </w:rPr>
        <w:t>; @</w:t>
      </w:r>
      <w:r w:rsidR="003F09C5" w:rsidRPr="003F09C5">
        <w:rPr>
          <w:lang w:val="en-US"/>
        </w:rPr>
        <w:t xml:space="preserve"> </w:t>
      </w:r>
      <w:r w:rsidR="003F09C5" w:rsidRPr="003F09C5">
        <w:rPr>
          <w:rFonts w:ascii="Times New Roman" w:hAnsi="Times New Roman" w:cs="Times New Roman"/>
          <w:sz w:val="24"/>
          <w:szCs w:val="24"/>
          <w:lang w:val="en-US"/>
        </w:rPr>
        <w:t>wettstein2020ambulatory</w:t>
      </w:r>
      <w:r w:rsidR="003F09C5">
        <w:rPr>
          <w:rFonts w:ascii="Times New Roman" w:hAnsi="Times New Roman" w:cs="Times New Roman"/>
          <w:sz w:val="24"/>
          <w:szCs w:val="24"/>
          <w:lang w:val="en-US"/>
        </w:rPr>
        <w:t>].</w:t>
      </w:r>
      <w:r w:rsidR="006D6991">
        <w:rPr>
          <w:rFonts w:ascii="Times New Roman" w:hAnsi="Times New Roman" w:cs="Times New Roman"/>
          <w:sz w:val="24"/>
          <w:szCs w:val="24"/>
          <w:lang w:val="en-US"/>
        </w:rPr>
        <w:t xml:space="preserve"> </w:t>
      </w:r>
      <w:r w:rsidR="001B7300">
        <w:rPr>
          <w:rFonts w:ascii="Times New Roman" w:hAnsi="Times New Roman" w:cs="Times New Roman"/>
          <w:sz w:val="24"/>
          <w:szCs w:val="24"/>
          <w:lang w:val="en-US"/>
        </w:rPr>
        <w:t xml:space="preserve">Furthermore, </w:t>
      </w:r>
      <w:r w:rsidR="009260FE" w:rsidRPr="001C0471">
        <w:rPr>
          <w:rFonts w:ascii="Times New Roman" w:hAnsi="Times New Roman" w:cs="Times New Roman"/>
          <w:sz w:val="24"/>
          <w:szCs w:val="24"/>
          <w:lang w:val="en-US"/>
        </w:rPr>
        <w:t xml:space="preserve">HR </w:t>
      </w:r>
      <w:r w:rsidR="006623D5">
        <w:rPr>
          <w:rFonts w:ascii="Times New Roman" w:hAnsi="Times New Roman" w:cs="Times New Roman"/>
          <w:sz w:val="24"/>
          <w:szCs w:val="24"/>
          <w:lang w:val="en-US"/>
        </w:rPr>
        <w:t xml:space="preserve">as </w:t>
      </w:r>
      <w:r w:rsidR="001B7300">
        <w:rPr>
          <w:rFonts w:ascii="Times New Roman" w:hAnsi="Times New Roman" w:cs="Times New Roman"/>
          <w:sz w:val="24"/>
          <w:szCs w:val="24"/>
          <w:lang w:val="en-US"/>
        </w:rPr>
        <w:t xml:space="preserve">a </w:t>
      </w:r>
      <w:r w:rsidR="00386BEB" w:rsidRPr="001C0471">
        <w:rPr>
          <w:rFonts w:ascii="Times New Roman" w:hAnsi="Times New Roman" w:cs="Times New Roman"/>
          <w:sz w:val="24"/>
          <w:szCs w:val="24"/>
          <w:lang w:val="en-US"/>
        </w:rPr>
        <w:t xml:space="preserve">physiological measurement </w:t>
      </w:r>
      <w:r w:rsidR="001B7300">
        <w:rPr>
          <w:rFonts w:ascii="Times New Roman" w:hAnsi="Times New Roman" w:cs="Times New Roman"/>
          <w:sz w:val="24"/>
          <w:szCs w:val="24"/>
          <w:lang w:val="en-US"/>
        </w:rPr>
        <w:t>provides</w:t>
      </w:r>
      <w:r w:rsidR="00386BEB" w:rsidRPr="001C0471">
        <w:rPr>
          <w:rFonts w:ascii="Times New Roman" w:hAnsi="Times New Roman" w:cs="Times New Roman"/>
          <w:sz w:val="24"/>
          <w:szCs w:val="24"/>
          <w:lang w:val="en-US"/>
        </w:rPr>
        <w:t xml:space="preserve"> researchers with objective insight</w:t>
      </w:r>
      <w:r w:rsidR="00386BEB">
        <w:rPr>
          <w:rFonts w:ascii="Times New Roman" w:hAnsi="Times New Roman" w:cs="Times New Roman"/>
          <w:sz w:val="24"/>
          <w:szCs w:val="24"/>
          <w:lang w:val="en-US"/>
        </w:rPr>
        <w:t>s</w:t>
      </w:r>
      <w:r w:rsidR="00386BEB" w:rsidRPr="001C0471">
        <w:rPr>
          <w:rFonts w:ascii="Times New Roman" w:hAnsi="Times New Roman" w:cs="Times New Roman"/>
          <w:sz w:val="24"/>
          <w:szCs w:val="24"/>
          <w:lang w:val="en-US"/>
        </w:rPr>
        <w:t xml:space="preserve"> into teachers’ affectivity </w:t>
      </w:r>
      <w:r w:rsidR="009260FE">
        <w:rPr>
          <w:rFonts w:ascii="Times New Roman" w:hAnsi="Times New Roman" w:cs="Times New Roman"/>
          <w:sz w:val="24"/>
          <w:szCs w:val="24"/>
          <w:lang w:val="en-US"/>
        </w:rPr>
        <w:t xml:space="preserve">and stress levels </w:t>
      </w:r>
      <w:r w:rsidR="00386BEB" w:rsidRPr="001C0471">
        <w:rPr>
          <w:rFonts w:ascii="Times New Roman" w:hAnsi="Times New Roman" w:cs="Times New Roman"/>
          <w:sz w:val="24"/>
          <w:szCs w:val="24"/>
          <w:lang w:val="en-US"/>
        </w:rPr>
        <w:t>without interrupting the teaching process [@donker2018</w:t>
      </w:r>
      <w:r w:rsidR="00386BEB">
        <w:rPr>
          <w:rFonts w:ascii="Times New Roman" w:hAnsi="Times New Roman" w:cs="Times New Roman"/>
          <w:sz w:val="24"/>
          <w:szCs w:val="24"/>
          <w:lang w:val="en-US"/>
        </w:rPr>
        <w:t xml:space="preserve">; </w:t>
      </w:r>
      <w:r w:rsidR="00E824E4" w:rsidRPr="00D03B18">
        <w:rPr>
          <w:rFonts w:ascii="Times New Roman" w:hAnsi="Times New Roman" w:cs="Times New Roman"/>
          <w:sz w:val="24"/>
          <w:szCs w:val="24"/>
          <w:lang w:val="en-US"/>
        </w:rPr>
        <w:t>@runge2020</w:t>
      </w:r>
      <w:r w:rsidR="00E824E4">
        <w:rPr>
          <w:rFonts w:ascii="Times New Roman" w:hAnsi="Times New Roman" w:cs="Times New Roman"/>
          <w:sz w:val="24"/>
          <w:szCs w:val="24"/>
          <w:lang w:val="en-US"/>
        </w:rPr>
        <w:t>].</w:t>
      </w:r>
      <w:r w:rsidR="005C6B30">
        <w:rPr>
          <w:rFonts w:ascii="Times New Roman" w:hAnsi="Times New Roman" w:cs="Times New Roman"/>
          <w:sz w:val="24"/>
          <w:szCs w:val="24"/>
          <w:lang w:val="en-US"/>
        </w:rPr>
        <w:t xml:space="preserve"> </w:t>
      </w:r>
      <w:commentRangeEnd w:id="63"/>
      <w:r w:rsidR="001E2FCB">
        <w:rPr>
          <w:rStyle w:val="Kommentarzeichen"/>
        </w:rPr>
        <w:commentReference w:id="63"/>
      </w:r>
      <w:r w:rsidR="00AE56B4" w:rsidRPr="001B7300">
        <w:rPr>
          <w:rFonts w:ascii="Times New Roman" w:hAnsi="Times New Roman" w:cs="Times New Roman"/>
          <w:sz w:val="24"/>
          <w:szCs w:val="24"/>
          <w:lang w:val="en-US"/>
        </w:rPr>
        <w:t xml:space="preserve">To gain a more </w:t>
      </w:r>
      <w:r w:rsidR="00AE56B4">
        <w:rPr>
          <w:rFonts w:ascii="Times New Roman" w:hAnsi="Times New Roman" w:cs="Times New Roman"/>
          <w:sz w:val="24"/>
          <w:szCs w:val="24"/>
          <w:lang w:val="en-US"/>
        </w:rPr>
        <w:t>detailed</w:t>
      </w:r>
      <w:r w:rsidR="00AE56B4" w:rsidRPr="001B7300">
        <w:rPr>
          <w:rFonts w:ascii="Times New Roman" w:hAnsi="Times New Roman" w:cs="Times New Roman"/>
          <w:sz w:val="24"/>
          <w:szCs w:val="24"/>
          <w:lang w:val="en-US"/>
        </w:rPr>
        <w:t xml:space="preserve"> </w:t>
      </w:r>
      <w:r w:rsidR="00AE56B4" w:rsidRPr="001B7300">
        <w:rPr>
          <w:rFonts w:ascii="Times New Roman" w:hAnsi="Times New Roman" w:cs="Times New Roman"/>
          <w:sz w:val="24"/>
          <w:szCs w:val="24"/>
          <w:lang w:val="en-US"/>
        </w:rPr>
        <w:lastRenderedPageBreak/>
        <w:t>insight into teacher stress, @wettstein2021 recommend, for example, measuring physiological parameters before, during as well as after teaching.</w:t>
      </w:r>
      <w:r w:rsidR="005D26C4">
        <w:rPr>
          <w:rFonts w:ascii="Times New Roman" w:hAnsi="Times New Roman" w:cs="Times New Roman"/>
          <w:sz w:val="24"/>
          <w:szCs w:val="24"/>
          <w:lang w:val="en-US"/>
        </w:rPr>
        <w:t xml:space="preserve"> </w:t>
      </w:r>
    </w:p>
    <w:p w14:paraId="32031D6A" w14:textId="0DF336F5" w:rsidR="002D6FBF" w:rsidRDefault="001A47C1" w:rsidP="00E82B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Despite this potential</w:t>
      </w:r>
      <w:r w:rsidR="00A902CD">
        <w:rPr>
          <w:rFonts w:ascii="Times New Roman" w:hAnsi="Times New Roman" w:cs="Times New Roman"/>
          <w:sz w:val="24"/>
          <w:szCs w:val="24"/>
          <w:lang w:val="en-US"/>
        </w:rPr>
        <w:t xml:space="preserve"> of HR measurements</w:t>
      </w:r>
      <w:r w:rsidR="00E824E4">
        <w:rPr>
          <w:rFonts w:ascii="Times New Roman" w:hAnsi="Times New Roman" w:cs="Times New Roman"/>
          <w:sz w:val="24"/>
          <w:szCs w:val="24"/>
          <w:lang w:val="en-US"/>
        </w:rPr>
        <w:t xml:space="preserve">, there </w:t>
      </w:r>
      <w:r w:rsidR="0041466B" w:rsidRPr="003F6B37">
        <w:rPr>
          <w:rFonts w:ascii="Times New Roman" w:hAnsi="Times New Roman" w:cs="Times New Roman"/>
          <w:sz w:val="24"/>
          <w:szCs w:val="24"/>
          <w:lang w:val="en-US"/>
        </w:rPr>
        <w:t xml:space="preserve">are only a few studies that investigated </w:t>
      </w:r>
      <w:r w:rsidR="00AF238D">
        <w:rPr>
          <w:rFonts w:ascii="Times New Roman" w:hAnsi="Times New Roman" w:cs="Times New Roman"/>
          <w:sz w:val="24"/>
          <w:szCs w:val="24"/>
          <w:lang w:val="en-US"/>
        </w:rPr>
        <w:t xml:space="preserve">HR as </w:t>
      </w:r>
      <w:r w:rsidR="00BB3041">
        <w:rPr>
          <w:rFonts w:ascii="Times New Roman" w:hAnsi="Times New Roman" w:cs="Times New Roman"/>
          <w:sz w:val="24"/>
          <w:szCs w:val="24"/>
          <w:lang w:val="en-US"/>
        </w:rPr>
        <w:t xml:space="preserve">a </w:t>
      </w:r>
      <w:r w:rsidR="0041466B" w:rsidRPr="003F6B37">
        <w:rPr>
          <w:rFonts w:ascii="Times New Roman" w:hAnsi="Times New Roman" w:cs="Times New Roman"/>
          <w:sz w:val="24"/>
          <w:szCs w:val="24"/>
          <w:lang w:val="en-US"/>
        </w:rPr>
        <w:t>physiological indicator</w:t>
      </w:r>
      <w:r w:rsidR="00BB3041">
        <w:rPr>
          <w:rFonts w:ascii="Times New Roman" w:hAnsi="Times New Roman" w:cs="Times New Roman"/>
          <w:sz w:val="24"/>
          <w:szCs w:val="24"/>
          <w:lang w:val="en-US"/>
        </w:rPr>
        <w:t xml:space="preserve"> of teacher stress</w:t>
      </w:r>
      <w:r w:rsidR="008B4FA9">
        <w:rPr>
          <w:rFonts w:ascii="Times New Roman" w:hAnsi="Times New Roman" w:cs="Times New Roman"/>
          <w:sz w:val="24"/>
          <w:szCs w:val="24"/>
          <w:lang w:val="en-US"/>
        </w:rPr>
        <w:t xml:space="preserve">. </w:t>
      </w:r>
      <w:commentRangeStart w:id="64"/>
      <w:r w:rsidR="0008618B">
        <w:rPr>
          <w:rFonts w:ascii="Times New Roman" w:hAnsi="Times New Roman" w:cs="Times New Roman"/>
          <w:sz w:val="24"/>
          <w:szCs w:val="24"/>
          <w:lang w:val="en-US"/>
        </w:rPr>
        <w:t>The</w:t>
      </w:r>
      <w:r w:rsidR="000E1E43">
        <w:rPr>
          <w:rFonts w:ascii="Times New Roman" w:hAnsi="Times New Roman" w:cs="Times New Roman"/>
          <w:sz w:val="24"/>
          <w:szCs w:val="24"/>
          <w:lang w:val="en-US"/>
        </w:rPr>
        <w:t xml:space="preserve"> studies</w:t>
      </w:r>
      <w:r w:rsidR="00F6096E">
        <w:rPr>
          <w:rFonts w:ascii="Times New Roman" w:hAnsi="Times New Roman" w:cs="Times New Roman"/>
          <w:sz w:val="24"/>
          <w:szCs w:val="24"/>
          <w:lang w:val="en-US"/>
        </w:rPr>
        <w:t xml:space="preserve"> </w:t>
      </w:r>
      <w:r w:rsidR="00E3707D">
        <w:rPr>
          <w:rFonts w:ascii="Times New Roman" w:hAnsi="Times New Roman" w:cs="Times New Roman"/>
          <w:sz w:val="24"/>
          <w:szCs w:val="24"/>
          <w:lang w:val="en-US"/>
        </w:rPr>
        <w:t xml:space="preserve">recorded teachers’ HR </w:t>
      </w:r>
      <w:r w:rsidR="0051208E" w:rsidRPr="00DB120C">
        <w:rPr>
          <w:rFonts w:ascii="Times New Roman" w:hAnsi="Times New Roman" w:cs="Times New Roman"/>
          <w:sz w:val="24"/>
          <w:szCs w:val="24"/>
          <w:lang w:val="en-US"/>
        </w:rPr>
        <w:t xml:space="preserve">using expensive and </w:t>
      </w:r>
      <w:r w:rsidR="0051208E">
        <w:rPr>
          <w:rFonts w:ascii="Times New Roman" w:hAnsi="Times New Roman" w:cs="Times New Roman"/>
          <w:sz w:val="24"/>
          <w:szCs w:val="24"/>
          <w:lang w:val="en-US"/>
        </w:rPr>
        <w:t>intrusive</w:t>
      </w:r>
      <w:r w:rsidR="0051208E" w:rsidRPr="00DB120C">
        <w:rPr>
          <w:rFonts w:ascii="Times New Roman" w:hAnsi="Times New Roman" w:cs="Times New Roman"/>
          <w:sz w:val="24"/>
          <w:szCs w:val="24"/>
          <w:lang w:val="en-US"/>
        </w:rPr>
        <w:t xml:space="preserve"> </w:t>
      </w:r>
      <w:r w:rsidR="0051208E" w:rsidRPr="0041116A">
        <w:rPr>
          <w:rFonts w:ascii="Times New Roman" w:hAnsi="Times New Roman" w:cs="Times New Roman"/>
          <w:sz w:val="24"/>
          <w:szCs w:val="24"/>
          <w:lang w:val="en-US"/>
        </w:rPr>
        <w:t>electrocardiographs (ECG devices)</w:t>
      </w:r>
      <w:r w:rsidR="004827A2">
        <w:rPr>
          <w:rFonts w:ascii="Times New Roman" w:hAnsi="Times New Roman" w:cs="Times New Roman"/>
          <w:sz w:val="24"/>
          <w:szCs w:val="24"/>
          <w:lang w:val="en-US"/>
        </w:rPr>
        <w:t xml:space="preserve">. </w:t>
      </w:r>
      <w:commentRangeEnd w:id="64"/>
      <w:r w:rsidR="001E2FCB">
        <w:rPr>
          <w:rStyle w:val="Kommentarzeichen"/>
        </w:rPr>
        <w:commentReference w:id="64"/>
      </w:r>
      <w:commentRangeStart w:id="65"/>
      <w:r w:rsidR="004827A2">
        <w:rPr>
          <w:rFonts w:ascii="Times New Roman" w:hAnsi="Times New Roman" w:cs="Times New Roman"/>
          <w:sz w:val="24"/>
          <w:szCs w:val="24"/>
          <w:lang w:val="en-US"/>
        </w:rPr>
        <w:t xml:space="preserve">The results revealed </w:t>
      </w:r>
      <w:r w:rsidR="007168CA" w:rsidRPr="0065685A">
        <w:rPr>
          <w:rFonts w:ascii="Times New Roman" w:hAnsi="Times New Roman" w:cs="Times New Roman"/>
          <w:sz w:val="24"/>
          <w:szCs w:val="24"/>
          <w:lang w:val="en-US"/>
        </w:rPr>
        <w:t xml:space="preserve">that </w:t>
      </w:r>
      <w:r w:rsidR="007168CA">
        <w:rPr>
          <w:rFonts w:ascii="Times New Roman" w:hAnsi="Times New Roman" w:cs="Times New Roman"/>
          <w:sz w:val="24"/>
          <w:szCs w:val="24"/>
          <w:lang w:val="en-US"/>
        </w:rPr>
        <w:t>HR</w:t>
      </w:r>
      <w:r w:rsidR="007168CA" w:rsidRPr="0065685A">
        <w:rPr>
          <w:rFonts w:ascii="Times New Roman" w:hAnsi="Times New Roman" w:cs="Times New Roman"/>
          <w:sz w:val="24"/>
          <w:szCs w:val="24"/>
          <w:lang w:val="en-US"/>
        </w:rPr>
        <w:t xml:space="preserve"> </w:t>
      </w:r>
      <w:r w:rsidR="00026841">
        <w:rPr>
          <w:rFonts w:ascii="Times New Roman" w:hAnsi="Times New Roman" w:cs="Times New Roman"/>
          <w:sz w:val="24"/>
          <w:szCs w:val="24"/>
          <w:lang w:val="en-US"/>
        </w:rPr>
        <w:t xml:space="preserve">as an indicator </w:t>
      </w:r>
      <w:r w:rsidR="0041341C">
        <w:rPr>
          <w:rFonts w:ascii="Times New Roman" w:hAnsi="Times New Roman" w:cs="Times New Roman"/>
          <w:sz w:val="24"/>
          <w:szCs w:val="24"/>
          <w:lang w:val="en-US"/>
        </w:rPr>
        <w:t xml:space="preserve">of stress </w:t>
      </w:r>
      <w:r w:rsidR="007168CA" w:rsidRPr="0065685A">
        <w:rPr>
          <w:rFonts w:ascii="Times New Roman" w:hAnsi="Times New Roman" w:cs="Times New Roman"/>
          <w:sz w:val="24"/>
          <w:szCs w:val="24"/>
          <w:lang w:val="en-US"/>
        </w:rPr>
        <w:t xml:space="preserve">can be used to map different </w:t>
      </w:r>
      <w:r w:rsidR="00356D14">
        <w:rPr>
          <w:rFonts w:ascii="Times New Roman" w:hAnsi="Times New Roman" w:cs="Times New Roman"/>
          <w:sz w:val="24"/>
          <w:szCs w:val="24"/>
          <w:lang w:val="en-US"/>
        </w:rPr>
        <w:t xml:space="preserve">HR </w:t>
      </w:r>
      <w:r w:rsidR="007168CA">
        <w:rPr>
          <w:rFonts w:ascii="Times New Roman" w:hAnsi="Times New Roman" w:cs="Times New Roman"/>
          <w:sz w:val="24"/>
          <w:szCs w:val="24"/>
          <w:lang w:val="en-US"/>
        </w:rPr>
        <w:t>courses</w:t>
      </w:r>
      <w:r w:rsidR="007168CA" w:rsidRPr="0065685A">
        <w:rPr>
          <w:rFonts w:ascii="Times New Roman" w:hAnsi="Times New Roman" w:cs="Times New Roman"/>
          <w:sz w:val="24"/>
          <w:szCs w:val="24"/>
          <w:lang w:val="en-US"/>
        </w:rPr>
        <w:t xml:space="preserve"> during teaching</w:t>
      </w:r>
      <w:r w:rsidR="00D72273">
        <w:rPr>
          <w:rFonts w:ascii="Times New Roman" w:hAnsi="Times New Roman" w:cs="Times New Roman"/>
          <w:sz w:val="24"/>
          <w:szCs w:val="24"/>
          <w:lang w:val="en-US"/>
        </w:rPr>
        <w:t xml:space="preserve"> </w:t>
      </w:r>
      <w:r w:rsidR="00673DCB">
        <w:rPr>
          <w:rFonts w:ascii="Times New Roman" w:hAnsi="Times New Roman" w:cs="Times New Roman"/>
          <w:sz w:val="24"/>
          <w:szCs w:val="24"/>
          <w:lang w:val="en-US"/>
        </w:rPr>
        <w:t xml:space="preserve">depending on the </w:t>
      </w:r>
      <w:r w:rsidR="00D320CE">
        <w:rPr>
          <w:rFonts w:ascii="Times New Roman" w:hAnsi="Times New Roman" w:cs="Times New Roman"/>
          <w:sz w:val="24"/>
          <w:szCs w:val="24"/>
          <w:lang w:val="en-US"/>
        </w:rPr>
        <w:t xml:space="preserve">teachers’ </w:t>
      </w:r>
      <w:r w:rsidR="00673DCB">
        <w:rPr>
          <w:rFonts w:ascii="Times New Roman" w:hAnsi="Times New Roman" w:cs="Times New Roman"/>
          <w:sz w:val="24"/>
          <w:szCs w:val="24"/>
          <w:lang w:val="en-US"/>
        </w:rPr>
        <w:t>activity</w:t>
      </w:r>
      <w:r w:rsidR="00C31521">
        <w:rPr>
          <w:rFonts w:ascii="Times New Roman" w:hAnsi="Times New Roman" w:cs="Times New Roman"/>
          <w:sz w:val="24"/>
          <w:szCs w:val="24"/>
          <w:lang w:val="en-US"/>
        </w:rPr>
        <w:t xml:space="preserve">. </w:t>
      </w:r>
      <w:r w:rsidR="00E529DD">
        <w:rPr>
          <w:rFonts w:ascii="Times New Roman" w:hAnsi="Times New Roman" w:cs="Times New Roman"/>
          <w:sz w:val="24"/>
          <w:szCs w:val="24"/>
          <w:lang w:val="en-US"/>
        </w:rPr>
        <w:t xml:space="preserve">The HR increased </w:t>
      </w:r>
      <w:r w:rsidR="00D51776" w:rsidRPr="00D51776">
        <w:rPr>
          <w:rFonts w:ascii="Times New Roman" w:hAnsi="Times New Roman" w:cs="Times New Roman"/>
          <w:sz w:val="24"/>
          <w:szCs w:val="24"/>
          <w:lang w:val="en-US"/>
        </w:rPr>
        <w:t>especially during teacher-centered activities when teachers had to take a leading position in the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that the first lesson is linked to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 xml:space="preserve">HR.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del w:id="66" w:author="Lotz, Christin" w:date="2024-03-05T19:04:00Z">
        <w:r w:rsidR="00E82BC5" w:rsidRPr="00360890" w:rsidDel="001E2FCB">
          <w:rPr>
            <w:rFonts w:ascii="Times New Roman" w:hAnsi="Times New Roman" w:cs="Times New Roman"/>
            <w:sz w:val="24"/>
            <w:szCs w:val="24"/>
            <w:lang w:val="en-US"/>
          </w:rPr>
          <w:delText xml:space="preserve">in </w:delText>
        </w:r>
      </w:del>
      <w:ins w:id="67" w:author="Lotz, Christin" w:date="2024-03-05T19:04:00Z">
        <w:r w:rsidR="001E2FCB">
          <w:rPr>
            <w:rFonts w:ascii="Times New Roman" w:hAnsi="Times New Roman" w:cs="Times New Roman"/>
            <w:sz w:val="24"/>
            <w:szCs w:val="24"/>
            <w:lang w:val="en-US"/>
          </w:rPr>
          <w:t>over</w:t>
        </w:r>
        <w:r w:rsidR="001E2FCB" w:rsidRPr="00360890">
          <w:rPr>
            <w:rFonts w:ascii="Times New Roman" w:hAnsi="Times New Roman" w:cs="Times New Roman"/>
            <w:sz w:val="24"/>
            <w:szCs w:val="24"/>
            <w:lang w:val="en-US"/>
          </w:rPr>
          <w:t xml:space="preserve"> </w:t>
        </w:r>
      </w:ins>
      <w:r w:rsidR="00E82BC5" w:rsidRPr="00360890">
        <w:rPr>
          <w:rFonts w:ascii="Times New Roman" w:hAnsi="Times New Roman" w:cs="Times New Roman"/>
          <w:sz w:val="24"/>
          <w:szCs w:val="24"/>
          <w:lang w:val="en-US"/>
        </w:rPr>
        <w:t xml:space="preserve">the course of the lesson due to the </w:t>
      </w:r>
      <w:r w:rsidR="00E82BC5">
        <w:rPr>
          <w:rFonts w:ascii="Times New Roman" w:hAnsi="Times New Roman" w:cs="Times New Roman"/>
          <w:sz w:val="24"/>
          <w:szCs w:val="24"/>
          <w:lang w:val="en-US"/>
        </w:rPr>
        <w:t xml:space="preserve">pre-service teachers’ </w:t>
      </w:r>
      <w:r w:rsidR="00E82BC5" w:rsidRPr="00360890">
        <w:rPr>
          <w:rFonts w:ascii="Times New Roman" w:hAnsi="Times New Roman" w:cs="Times New Roman"/>
          <w:sz w:val="24"/>
          <w:szCs w:val="24"/>
          <w:lang w:val="en-US"/>
        </w:rPr>
        <w:t>active coping process</w:t>
      </w:r>
      <w:r w:rsidR="00E82BC5">
        <w:rPr>
          <w:rFonts w:ascii="Times New Roman" w:hAnsi="Times New Roman" w:cs="Times New Roman"/>
          <w:sz w:val="24"/>
          <w:szCs w:val="24"/>
          <w:lang w:val="en-US"/>
        </w:rPr>
        <w:t>es</w:t>
      </w:r>
      <w:r w:rsidR="009E3907">
        <w:rPr>
          <w:rFonts w:ascii="Times New Roman" w:hAnsi="Times New Roman" w:cs="Times New Roman"/>
          <w:sz w:val="24"/>
          <w:szCs w:val="24"/>
          <w:lang w:val="en-US"/>
        </w:rPr>
        <w:t xml:space="preserve">, meaning that the </w:t>
      </w:r>
      <w:r w:rsidR="00E82BC5" w:rsidRPr="00360890">
        <w:rPr>
          <w:rFonts w:ascii="Times New Roman" w:hAnsi="Times New Roman" w:cs="Times New Roman"/>
          <w:sz w:val="24"/>
          <w:szCs w:val="24"/>
          <w:lang w:val="en-US"/>
        </w:rPr>
        <w:t>active management of the interaction with the students</w:t>
      </w:r>
      <w:r w:rsidR="00CA0D86">
        <w:rPr>
          <w:rFonts w:ascii="Times New Roman" w:hAnsi="Times New Roman" w:cs="Times New Roman"/>
          <w:sz w:val="24"/>
          <w:szCs w:val="24"/>
          <w:lang w:val="en-US"/>
        </w:rPr>
        <w:t xml:space="preserve"> helped </w:t>
      </w:r>
      <w:r w:rsidR="009B4A61">
        <w:rPr>
          <w:rFonts w:ascii="Times New Roman" w:hAnsi="Times New Roman" w:cs="Times New Roman"/>
          <w:sz w:val="24"/>
          <w:szCs w:val="24"/>
          <w:lang w:val="en-US"/>
        </w:rPr>
        <w:t xml:space="preserve">the teachers </w:t>
      </w:r>
      <w:r w:rsidR="00CA0D86">
        <w:rPr>
          <w:rFonts w:ascii="Times New Roman" w:hAnsi="Times New Roman" w:cs="Times New Roman"/>
          <w:sz w:val="24"/>
          <w:szCs w:val="24"/>
          <w:lang w:val="en-US"/>
        </w:rPr>
        <w:t>regulate their HR</w:t>
      </w:r>
      <w:r w:rsidR="00E82BC5" w:rsidRPr="00360890">
        <w:rPr>
          <w:rFonts w:ascii="Times New Roman" w:hAnsi="Times New Roman" w:cs="Times New Roman"/>
          <w:sz w:val="24"/>
          <w:szCs w:val="24"/>
          <w:lang w:val="en-US"/>
        </w:rPr>
        <w:t>.</w:t>
      </w:r>
      <w:r w:rsidR="002D6FBF">
        <w:rPr>
          <w:rFonts w:ascii="Times New Roman" w:hAnsi="Times New Roman" w:cs="Times New Roman"/>
          <w:sz w:val="24"/>
          <w:szCs w:val="24"/>
          <w:lang w:val="en-US"/>
        </w:rPr>
        <w:t xml:space="preserve"> </w:t>
      </w:r>
      <w:commentRangeEnd w:id="65"/>
      <w:r w:rsidR="001E2FCB">
        <w:rPr>
          <w:rStyle w:val="Kommentarzeichen"/>
        </w:rPr>
        <w:commentReference w:id="65"/>
      </w:r>
    </w:p>
    <w:p w14:paraId="6F8F0C6D" w14:textId="25CA9EC2" w:rsidR="00F66834" w:rsidRDefault="002D6FBF" w:rsidP="00F66834">
      <w:pPr>
        <w:spacing w:line="360" w:lineRule="auto"/>
        <w:rPr>
          <w:rFonts w:ascii="Times New Roman" w:hAnsi="Times New Roman" w:cs="Times New Roman"/>
          <w:sz w:val="24"/>
          <w:szCs w:val="24"/>
          <w:lang w:val="en-US"/>
        </w:rPr>
      </w:pPr>
      <w:r w:rsidRPr="002D6FBF">
        <w:rPr>
          <w:rFonts w:ascii="Times New Roman" w:hAnsi="Times New Roman" w:cs="Times New Roman"/>
          <w:sz w:val="24"/>
          <w:szCs w:val="24"/>
          <w:lang w:val="en-US"/>
        </w:rPr>
        <w:t xml:space="preserve">Other studies that </w:t>
      </w:r>
      <w:ins w:id="68" w:author="Lotz, Christin" w:date="2024-03-05T19:06:00Z">
        <w:r w:rsidR="001E2FCB">
          <w:rPr>
            <w:rFonts w:ascii="Times New Roman" w:hAnsi="Times New Roman" w:cs="Times New Roman"/>
            <w:sz w:val="24"/>
            <w:szCs w:val="24"/>
            <w:lang w:val="en-US"/>
          </w:rPr>
          <w:t xml:space="preserve">also </w:t>
        </w:r>
      </w:ins>
      <w:r w:rsidRPr="002D6FBF">
        <w:rPr>
          <w:rFonts w:ascii="Times New Roman" w:hAnsi="Times New Roman" w:cs="Times New Roman"/>
          <w:sz w:val="24"/>
          <w:szCs w:val="24"/>
          <w:lang w:val="en-US"/>
        </w:rPr>
        <w:t>measured teachers</w:t>
      </w:r>
      <w:r>
        <w:rPr>
          <w:rFonts w:ascii="Times New Roman" w:hAnsi="Times New Roman" w:cs="Times New Roman"/>
          <w:sz w:val="24"/>
          <w:szCs w:val="24"/>
          <w:lang w:val="en-US"/>
        </w:rPr>
        <w:t xml:space="preserve">’ HR </w:t>
      </w:r>
      <w:r w:rsidRPr="002D6FBF">
        <w:rPr>
          <w:rFonts w:ascii="Times New Roman" w:hAnsi="Times New Roman" w:cs="Times New Roman"/>
          <w:sz w:val="24"/>
          <w:szCs w:val="24"/>
          <w:lang w:val="en-US"/>
        </w:rPr>
        <w:t xml:space="preserve">using electrocardiographs identified typical potential predictors for increased </w:t>
      </w:r>
      <w:r>
        <w:rPr>
          <w:rFonts w:ascii="Times New Roman" w:hAnsi="Times New Roman" w:cs="Times New Roman"/>
          <w:sz w:val="24"/>
          <w:szCs w:val="24"/>
          <w:lang w:val="en-US"/>
        </w:rPr>
        <w:t>HR</w:t>
      </w:r>
      <w:r w:rsidRPr="002D6FBF">
        <w:rPr>
          <w:rFonts w:ascii="Times New Roman" w:hAnsi="Times New Roman" w:cs="Times New Roman"/>
          <w:sz w:val="24"/>
          <w:szCs w:val="24"/>
          <w:lang w:val="en-US"/>
        </w:rPr>
        <w:t xml:space="preserve"> values such as typical stressors, e.g.</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class size</w:t>
      </w:r>
      <w:r>
        <w:rPr>
          <w:rFonts w:ascii="Times New Roman" w:hAnsi="Times New Roman" w:cs="Times New Roman"/>
          <w:sz w:val="24"/>
          <w:szCs w:val="24"/>
          <w:lang w:val="en-US"/>
        </w:rPr>
        <w:t xml:space="preserve"> [@</w:t>
      </w:r>
      <w:r w:rsidRPr="005B01DE">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or low student engagement and motivation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for example </w:t>
      </w:r>
      <w:r w:rsidR="00F66834" w:rsidRPr="005C3B1B">
        <w:rPr>
          <w:rFonts w:ascii="Times New Roman" w:hAnsi="Times New Roman" w:cs="Times New Roman"/>
          <w:sz w:val="24"/>
          <w:szCs w:val="24"/>
          <w:lang w:val="en-US"/>
        </w:rPr>
        <w:t xml:space="preserve">recorded the HR of 40 teachers </w:t>
      </w:r>
      <w:r w:rsidR="00562726" w:rsidRPr="004A2620">
        <w:rPr>
          <w:rFonts w:ascii="Times New Roman" w:hAnsi="Times New Roman" w:cs="Times New Roman"/>
          <w:sz w:val="24"/>
          <w:szCs w:val="24"/>
          <w:lang w:val="en-US"/>
        </w:rPr>
        <w:t xml:space="preserve">using </w:t>
      </w:r>
      <w:r w:rsidR="00562726">
        <w:rPr>
          <w:rFonts w:ascii="Times New Roman" w:hAnsi="Times New Roman" w:cs="Times New Roman"/>
          <w:sz w:val="24"/>
          <w:szCs w:val="24"/>
          <w:lang w:val="en-US"/>
        </w:rPr>
        <w:t xml:space="preserve">an </w:t>
      </w:r>
      <w:r w:rsidR="00562726" w:rsidRPr="004A2620">
        <w:rPr>
          <w:rFonts w:ascii="Times New Roman" w:hAnsi="Times New Roman" w:cs="Times New Roman"/>
          <w:sz w:val="24"/>
          <w:szCs w:val="24"/>
          <w:lang w:val="en-US"/>
        </w:rPr>
        <w:t xml:space="preserve">Ambulatory Monitoring System </w:t>
      </w:r>
      <w:r w:rsidR="00562726">
        <w:rPr>
          <w:rFonts w:ascii="Times New Roman" w:hAnsi="Times New Roman" w:cs="Times New Roman"/>
          <w:sz w:val="24"/>
          <w:szCs w:val="24"/>
          <w:lang w:val="en-US"/>
        </w:rPr>
        <w:t xml:space="preserve">with </w:t>
      </w:r>
      <w:r w:rsidR="00562726" w:rsidRPr="00562726">
        <w:rPr>
          <w:rFonts w:ascii="Times New Roman" w:hAnsi="Times New Roman" w:cs="Times New Roman"/>
          <w:sz w:val="24"/>
          <w:szCs w:val="24"/>
          <w:lang w:val="en-US"/>
        </w:rPr>
        <w:t xml:space="preserve">seven electrodes </w:t>
      </w:r>
      <w:r w:rsidR="00F66834" w:rsidRPr="005C3B1B">
        <w:rPr>
          <w:rFonts w:ascii="Times New Roman" w:hAnsi="Times New Roman" w:cs="Times New Roman"/>
          <w:sz w:val="24"/>
          <w:szCs w:val="24"/>
          <w:lang w:val="en-US"/>
        </w:rPr>
        <w:t>during a real classroom lesson</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to find out to what extent main stressors within the classroom (</w:t>
      </w:r>
      <w:r w:rsidR="00F66834">
        <w:rPr>
          <w:rFonts w:ascii="Times New Roman" w:hAnsi="Times New Roman" w:cs="Times New Roman"/>
          <w:sz w:val="24"/>
          <w:szCs w:val="24"/>
          <w:lang w:val="en-US"/>
        </w:rPr>
        <w:t xml:space="preserve">e.g., </w:t>
      </w:r>
      <w:r w:rsidR="00F66834" w:rsidRPr="005C3B1B">
        <w:rPr>
          <w:rFonts w:ascii="Times New Roman" w:hAnsi="Times New Roman" w:cs="Times New Roman"/>
          <w:sz w:val="24"/>
          <w:szCs w:val="24"/>
          <w:lang w:val="en-US"/>
        </w:rPr>
        <w:t xml:space="preserve">low student engagement and motivation, teacher-centered activities) can </w:t>
      </w:r>
      <w:r w:rsidR="00F66834">
        <w:rPr>
          <w:rFonts w:ascii="Times New Roman" w:hAnsi="Times New Roman" w:cs="Times New Roman"/>
          <w:sz w:val="24"/>
          <w:szCs w:val="24"/>
          <w:lang w:val="en-US"/>
        </w:rPr>
        <w:t xml:space="preserve">predict teachers’ </w:t>
      </w:r>
      <w:r w:rsidR="00F66834" w:rsidRPr="005C3B1B">
        <w:rPr>
          <w:rFonts w:ascii="Times New Roman" w:hAnsi="Times New Roman" w:cs="Times New Roman"/>
          <w:sz w:val="24"/>
          <w:szCs w:val="24"/>
          <w:lang w:val="en-US"/>
        </w:rPr>
        <w:t>HR</w:t>
      </w:r>
      <w:r w:rsidR="00F66834">
        <w:rPr>
          <w:rFonts w:ascii="Times New Roman" w:hAnsi="Times New Roman" w:cs="Times New Roman"/>
          <w:sz w:val="24"/>
          <w:szCs w:val="24"/>
          <w:lang w:val="en-US"/>
        </w:rPr>
        <w:t xml:space="preserve"> as an indicator of physiological stress during teaching</w:t>
      </w:r>
      <w:r w:rsidR="00F66834" w:rsidRPr="005C3B1B">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commentRangeStart w:id="69"/>
      <w:r w:rsidR="005D5610">
        <w:rPr>
          <w:rFonts w:ascii="Times New Roman" w:hAnsi="Times New Roman" w:cs="Times New Roman"/>
          <w:sz w:val="24"/>
          <w:szCs w:val="24"/>
          <w:lang w:val="en-US"/>
        </w:rPr>
        <w:t>proved</w:t>
      </w:r>
      <w:r w:rsidR="00F66834" w:rsidRPr="005C3B1B">
        <w:rPr>
          <w:rFonts w:ascii="Times New Roman" w:hAnsi="Times New Roman" w:cs="Times New Roman"/>
          <w:sz w:val="24"/>
          <w:szCs w:val="24"/>
          <w:lang w:val="en-US"/>
        </w:rPr>
        <w:t xml:space="preserve"> </w:t>
      </w:r>
      <w:commentRangeEnd w:id="69"/>
      <w:r w:rsidR="006B48FF">
        <w:rPr>
          <w:rStyle w:val="Kommentarzeichen"/>
        </w:rPr>
        <w:commentReference w:id="69"/>
      </w:r>
      <w:r w:rsidR="00F66834" w:rsidRPr="005C3B1B">
        <w:rPr>
          <w:rFonts w:ascii="Times New Roman" w:hAnsi="Times New Roman" w:cs="Times New Roman"/>
          <w:sz w:val="24"/>
          <w:szCs w:val="24"/>
          <w:lang w:val="en-US"/>
        </w:rPr>
        <w:t xml:space="preserve">that teacher stress caused by </w:t>
      </w:r>
      <w:r w:rsidR="002F47FD">
        <w:rPr>
          <w:rFonts w:ascii="Times New Roman" w:hAnsi="Times New Roman" w:cs="Times New Roman"/>
          <w:sz w:val="24"/>
          <w:szCs w:val="24"/>
          <w:lang w:val="en-US"/>
        </w:rPr>
        <w:t xml:space="preserve">those </w:t>
      </w:r>
      <w:r w:rsidR="00F66834" w:rsidRPr="005C3B1B">
        <w:rPr>
          <w:rFonts w:ascii="Times New Roman" w:hAnsi="Times New Roman" w:cs="Times New Roman"/>
          <w:sz w:val="24"/>
          <w:szCs w:val="24"/>
          <w:lang w:val="en-US"/>
        </w:rPr>
        <w:t xml:space="preserve">stressors during </w:t>
      </w:r>
      <w:r w:rsidR="00F66834">
        <w:rPr>
          <w:rFonts w:ascii="Times New Roman" w:hAnsi="Times New Roman" w:cs="Times New Roman"/>
          <w:sz w:val="24"/>
          <w:szCs w:val="24"/>
          <w:lang w:val="en-US"/>
        </w:rPr>
        <w:t>teaching</w:t>
      </w:r>
      <w:r w:rsidR="00F66834" w:rsidRPr="005C3B1B">
        <w:rPr>
          <w:rFonts w:ascii="Times New Roman" w:hAnsi="Times New Roman" w:cs="Times New Roman"/>
          <w:sz w:val="24"/>
          <w:szCs w:val="24"/>
          <w:lang w:val="en-US"/>
        </w:rPr>
        <w:t xml:space="preserve"> can be quantitatively measured by an increase in HR</w:t>
      </w:r>
      <w:r w:rsidR="00F66834">
        <w:rPr>
          <w:rFonts w:ascii="Times New Roman" w:hAnsi="Times New Roman" w:cs="Times New Roman"/>
          <w:sz w:val="24"/>
          <w:szCs w:val="24"/>
          <w:lang w:val="en-US"/>
        </w:rPr>
        <w:t>.</w:t>
      </w:r>
    </w:p>
    <w:p w14:paraId="668DA6E2" w14:textId="4513BCB8" w:rsidR="00BE10B7" w:rsidRDefault="002E0A95" w:rsidP="00BE10B7">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 the</w:t>
      </w:r>
      <w:r w:rsidR="0000056F">
        <w:rPr>
          <w:rFonts w:ascii="Times New Roman" w:hAnsi="Times New Roman" w:cs="Times New Roman"/>
          <w:sz w:val="24"/>
          <w:szCs w:val="24"/>
          <w:lang w:val="en-US"/>
        </w:rPr>
        <w:t>se</w:t>
      </w:r>
      <w:r w:rsidRPr="002E0A95">
        <w:rPr>
          <w:rFonts w:ascii="Times New Roman" w:hAnsi="Times New Roman" w:cs="Times New Roman"/>
          <w:sz w:val="24"/>
          <w:szCs w:val="24"/>
          <w:lang w:val="en-US"/>
        </w:rPr>
        <w:t xml:space="preserve"> studies that measured HR using cost-intensive and intrusive ECG devices,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low-cost,</w:t>
      </w:r>
      <w:r w:rsidR="001876A5">
        <w:rPr>
          <w:rFonts w:ascii="Times New Roman" w:hAnsi="Times New Roman" w:cs="Times New Roman"/>
          <w:sz w:val="24"/>
          <w:szCs w:val="24"/>
          <w:lang w:val="en-US"/>
        </w:rPr>
        <w:t xml:space="preserve"> 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commentRangeStart w:id="70"/>
      <w:r w:rsidR="002D0B82" w:rsidRPr="002D0B82">
        <w:rPr>
          <w:rFonts w:ascii="Times New Roman" w:hAnsi="Times New Roman" w:cs="Times New Roman"/>
          <w:sz w:val="24"/>
          <w:szCs w:val="24"/>
          <w:lang w:val="en-US"/>
        </w:rPr>
        <w:t>However, it is very important to note that these studies did not measure teachers</w:t>
      </w:r>
      <w:r w:rsidR="0022591F">
        <w:rPr>
          <w:rFonts w:ascii="Times New Roman" w:hAnsi="Times New Roman" w:cs="Times New Roman"/>
          <w:sz w:val="24"/>
          <w:szCs w:val="24"/>
          <w:lang w:val="en-US"/>
        </w:rPr>
        <w:t>’</w:t>
      </w:r>
      <w:r w:rsidR="002D0B82" w:rsidRPr="002D0B82">
        <w:rPr>
          <w:rFonts w:ascii="Times New Roman" w:hAnsi="Times New Roman" w:cs="Times New Roman"/>
          <w:sz w:val="24"/>
          <w:szCs w:val="24"/>
          <w:lang w:val="en-US"/>
        </w:rPr>
        <w:t>, but college students</w:t>
      </w:r>
      <w:r w:rsidR="0022591F">
        <w:rPr>
          <w:rFonts w:ascii="Times New Roman" w:hAnsi="Times New Roman" w:cs="Times New Roman"/>
          <w:sz w:val="24"/>
          <w:szCs w:val="24"/>
          <w:lang w:val="en-US"/>
        </w:rPr>
        <w:t>’</w:t>
      </w:r>
      <w:r w:rsidR="002D0B82" w:rsidRPr="002D0B82">
        <w:rPr>
          <w:rFonts w:ascii="Times New Roman" w:hAnsi="Times New Roman" w:cs="Times New Roman"/>
          <w:sz w:val="24"/>
          <w:szCs w:val="24"/>
          <w:lang w:val="en-US"/>
        </w:rPr>
        <w:t xml:space="preserve"> </w:t>
      </w:r>
      <w:r w:rsidR="00135A60">
        <w:rPr>
          <w:rFonts w:ascii="Times New Roman" w:hAnsi="Times New Roman" w:cs="Times New Roman"/>
          <w:sz w:val="24"/>
          <w:szCs w:val="24"/>
          <w:lang w:val="en-US"/>
        </w:rPr>
        <w:t>HR</w:t>
      </w:r>
      <w:r w:rsidR="002D0B82" w:rsidRPr="002D0B82">
        <w:rPr>
          <w:rFonts w:ascii="Times New Roman" w:hAnsi="Times New Roman" w:cs="Times New Roman"/>
          <w:sz w:val="24"/>
          <w:szCs w:val="24"/>
          <w:lang w:val="en-US"/>
        </w:rPr>
        <w:t>.</w:t>
      </w:r>
      <w:r w:rsidR="002D0B82">
        <w:rPr>
          <w:rFonts w:ascii="Times New Roman" w:hAnsi="Times New Roman" w:cs="Times New Roman"/>
          <w:sz w:val="24"/>
          <w:szCs w:val="24"/>
          <w:lang w:val="en-US"/>
        </w:rPr>
        <w:t xml:space="preserve"> </w:t>
      </w:r>
      <w:commentRangeEnd w:id="70"/>
      <w:r w:rsidR="006B48FF">
        <w:rPr>
          <w:rStyle w:val="Kommentarzeichen"/>
        </w:rPr>
        <w:commentReference w:id="70"/>
      </w:r>
      <w:commentRangeStart w:id="71"/>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HRs of 15 medical college students using wrist-worn devices during lecture classes.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ctive learning sessions</w:t>
      </w:r>
      <w:r w:rsidR="00BE10B7">
        <w:rPr>
          <w:rFonts w:ascii="Times New Roman" w:hAnsi="Times New Roman" w:cs="Times New Roman"/>
          <w:sz w:val="24"/>
          <w:szCs w:val="24"/>
          <w:lang w:val="en-US"/>
        </w:rPr>
        <w:t xml:space="preserve">. </w:t>
      </w:r>
      <w:commentRangeEnd w:id="71"/>
      <w:r w:rsidR="006B48FF">
        <w:rPr>
          <w:rStyle w:val="Kommentarzeichen"/>
        </w:rPr>
        <w:commentReference w:id="71"/>
      </w:r>
      <w:r w:rsidR="00BE10B7" w:rsidRPr="008D30F1">
        <w:rPr>
          <w:rFonts w:ascii="Times New Roman" w:hAnsi="Times New Roman" w:cs="Times New Roman"/>
          <w:sz w:val="24"/>
          <w:szCs w:val="24"/>
          <w:lang w:val="en-US"/>
        </w:rPr>
        <w:t xml:space="preserve">The </w:t>
      </w:r>
      <w:r w:rsidR="00BE10B7">
        <w:rPr>
          <w:rFonts w:ascii="Times New Roman" w:hAnsi="Times New Roman" w:cs="Times New Roman"/>
          <w:sz w:val="24"/>
          <w:szCs w:val="24"/>
          <w:lang w:val="en-US"/>
        </w:rPr>
        <w:t>researchers</w:t>
      </w:r>
      <w:r w:rsidR="00BE10B7" w:rsidRPr="008D30F1">
        <w:rPr>
          <w:rFonts w:ascii="Times New Roman" w:hAnsi="Times New Roman" w:cs="Times New Roman"/>
          <w:sz w:val="24"/>
          <w:szCs w:val="24"/>
          <w:lang w:val="en-US"/>
        </w:rPr>
        <w:t xml:space="preserve"> proposed the first robust measurements of </w:t>
      </w:r>
      <w:r w:rsidR="00BE10B7">
        <w:rPr>
          <w:rFonts w:ascii="Times New Roman" w:hAnsi="Times New Roman" w:cs="Times New Roman"/>
          <w:sz w:val="24"/>
          <w:szCs w:val="24"/>
          <w:lang w:val="en-US"/>
        </w:rPr>
        <w:t>HR</w:t>
      </w:r>
      <w:r w:rsidR="00BE10B7" w:rsidRPr="008D30F1">
        <w:rPr>
          <w:rFonts w:ascii="Times New Roman" w:hAnsi="Times New Roman" w:cs="Times New Roman"/>
          <w:sz w:val="24"/>
          <w:szCs w:val="24"/>
          <w:lang w:val="en-US"/>
        </w:rPr>
        <w:t xml:space="preserve"> changes during lectures and recommended </w:t>
      </w:r>
      <w:r w:rsidR="00BE10B7">
        <w:rPr>
          <w:rFonts w:ascii="Times New Roman" w:hAnsi="Times New Roman" w:cs="Times New Roman"/>
          <w:sz w:val="24"/>
          <w:szCs w:val="24"/>
          <w:lang w:val="en-US"/>
        </w:rPr>
        <w:t>using</w:t>
      </w:r>
      <w:r w:rsidR="00BE10B7" w:rsidRPr="008D30F1">
        <w:rPr>
          <w:rFonts w:ascii="Times New Roman" w:hAnsi="Times New Roman" w:cs="Times New Roman"/>
          <w:sz w:val="24"/>
          <w:szCs w:val="24"/>
          <w:lang w:val="en-US"/>
        </w:rPr>
        <w:t xml:space="preserve"> personal fitness trackers during various phases of learning </w:t>
      </w:r>
      <w:r w:rsidR="00BE10B7" w:rsidRPr="008D30F1">
        <w:rPr>
          <w:rFonts w:ascii="Times New Roman" w:hAnsi="Times New Roman" w:cs="Times New Roman"/>
          <w:sz w:val="24"/>
          <w:szCs w:val="24"/>
          <w:lang w:val="en-US"/>
        </w:rPr>
        <w:lastRenderedPageBreak/>
        <w:t>and teaching.</w:t>
      </w:r>
      <w:r w:rsidR="00B8297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@chalmers2021 examined the usability of the average HR measured with a Fitbit fitness tracker of 30 medical students and 30 normative participants to identify </w:t>
      </w:r>
      <w:r w:rsidR="00BE10B7" w:rsidRPr="007A22EB">
        <w:rPr>
          <w:rFonts w:ascii="Times New Roman" w:hAnsi="Times New Roman" w:cs="Times New Roman"/>
          <w:sz w:val="24"/>
          <w:szCs w:val="24"/>
          <w:lang w:val="en-US"/>
        </w:rPr>
        <w:t>physiological changes</w:t>
      </w:r>
      <w:r w:rsidR="00BE10B7">
        <w:rPr>
          <w:rFonts w:ascii="Times New Roman" w:hAnsi="Times New Roman" w:cs="Times New Roman"/>
          <w:sz w:val="24"/>
          <w:szCs w:val="24"/>
          <w:lang w:val="en-US"/>
        </w:rPr>
        <w:t xml:space="preserve"> during stress tasks, whereas the average HR increased significantly between the resting and stress phases for both groups.</w:t>
      </w:r>
    </w:p>
    <w:p w14:paraId="6A967787" w14:textId="6D6DFBCC" w:rsidR="00A7455E" w:rsidRDefault="00625A55" w:rsidP="00A7455E">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only one study has combined both </w:t>
      </w:r>
      <w:proofErr w:type="gramStart"/>
      <w:r w:rsidRPr="00625A55">
        <w:rPr>
          <w:rFonts w:ascii="Times New Roman" w:hAnsi="Times New Roman" w:cs="Times New Roman"/>
          <w:sz w:val="24"/>
          <w:szCs w:val="24"/>
          <w:lang w:val="en-US"/>
        </w:rPr>
        <w:t xml:space="preserve">aspects </w:t>
      </w:r>
      <w:r w:rsidR="006B48FF">
        <w:rPr>
          <w:rFonts w:ascii="Times New Roman" w:hAnsi="Times New Roman" w:cs="Times New Roman"/>
          <w:sz w:val="24"/>
          <w:szCs w:val="24"/>
          <w:lang w:val="en-US"/>
        </w:rPr>
        <w:t xml:space="preserve"> of</w:t>
      </w:r>
      <w:proofErr w:type="gramEnd"/>
      <w:r w:rsidR="006B48FF">
        <w:rPr>
          <w:rFonts w:ascii="Times New Roman" w:hAnsi="Times New Roman" w:cs="Times New Roman"/>
          <w:sz w:val="24"/>
          <w:szCs w:val="24"/>
          <w:lang w:val="en-US"/>
        </w:rPr>
        <w:t xml:space="preserve"> </w:t>
      </w:r>
      <w:r w:rsidR="006B48FF" w:rsidRPr="00625A55">
        <w:rPr>
          <w:rFonts w:ascii="Times New Roman" w:hAnsi="Times New Roman" w:cs="Times New Roman"/>
          <w:sz w:val="24"/>
          <w:szCs w:val="24"/>
          <w:lang w:val="en-US"/>
        </w:rPr>
        <w:t>recording</w:t>
      </w:r>
      <w:r w:rsidR="006B48FF">
        <w:rPr>
          <w:rFonts w:ascii="Times New Roman" w:hAnsi="Times New Roman" w:cs="Times New Roman"/>
          <w:sz w:val="24"/>
          <w:szCs w:val="24"/>
          <w:lang w:val="en-US"/>
        </w:rPr>
        <w:t xml:space="preserve"> teachers’ HR</w:t>
      </w:r>
      <w:r w:rsidR="006B48FF" w:rsidRPr="00625A55" w:rsidDel="006B48FF">
        <w:rPr>
          <w:rFonts w:ascii="Times New Roman" w:hAnsi="Times New Roman" w:cs="Times New Roman"/>
          <w:sz w:val="24"/>
          <w:szCs w:val="24"/>
          <w:lang w:val="en-US"/>
        </w:rPr>
        <w:t xml:space="preserve"> </w:t>
      </w:r>
      <w:r w:rsidR="006B48FF">
        <w:rPr>
          <w:rFonts w:ascii="Times New Roman" w:hAnsi="Times New Roman" w:cs="Times New Roman"/>
          <w:sz w:val="24"/>
          <w:szCs w:val="24"/>
          <w:lang w:val="en-US"/>
        </w:rPr>
        <w:t>by wrist</w:t>
      </w:r>
      <w:r w:rsidRPr="00625A55">
        <w:rPr>
          <w:rFonts w:ascii="Times New Roman" w:hAnsi="Times New Roman" w:cs="Times New Roman"/>
          <w:sz w:val="24"/>
          <w:szCs w:val="24"/>
          <w:lang w:val="en-US"/>
        </w:rPr>
        <w:t>-worn wearable</w:t>
      </w:r>
      <w:r w:rsidR="006B48FF">
        <w:rPr>
          <w:rFonts w:ascii="Times New Roman" w:hAnsi="Times New Roman" w:cs="Times New Roman"/>
          <w:sz w:val="24"/>
          <w:szCs w:val="24"/>
          <w:lang w:val="en-US"/>
        </w:rPr>
        <w:t>s(@</w:t>
      </w:r>
      <w:r w:rsidR="006B48FF" w:rsidRPr="00C50390">
        <w:rPr>
          <w:rFonts w:ascii="Times New Roman" w:hAnsi="Times New Roman" w:cs="Times New Roman"/>
          <w:sz w:val="24"/>
          <w:szCs w:val="24"/>
          <w:lang w:val="en-US"/>
        </w:rPr>
        <w:t>runge2020</w:t>
      </w:r>
      <w:r w:rsidRPr="00625A5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7455E" w:rsidRPr="00D0459A">
        <w:rPr>
          <w:rFonts w:ascii="Times New Roman" w:hAnsi="Times New Roman" w:cs="Times New Roman"/>
          <w:sz w:val="24"/>
          <w:szCs w:val="24"/>
          <w:lang w:val="en-US"/>
        </w:rPr>
        <w:t xml:space="preserve"> </w:t>
      </w:r>
      <w:r w:rsidR="006B48FF">
        <w:rPr>
          <w:rFonts w:ascii="Times New Roman" w:hAnsi="Times New Roman" w:cs="Times New Roman"/>
          <w:sz w:val="24"/>
          <w:szCs w:val="24"/>
          <w:lang w:val="en-US"/>
        </w:rPr>
        <w:t>A</w:t>
      </w:r>
      <w:r w:rsidR="006B48FF" w:rsidRPr="00D0459A">
        <w:rPr>
          <w:rFonts w:ascii="Times New Roman" w:hAnsi="Times New Roman" w:cs="Times New Roman"/>
          <w:sz w:val="24"/>
          <w:szCs w:val="24"/>
          <w:lang w:val="en-US"/>
        </w:rPr>
        <w:t xml:space="preserve"> Fitbit fitness tracker </w:t>
      </w:r>
      <w:r w:rsidR="006B48FF">
        <w:rPr>
          <w:rFonts w:ascii="Times New Roman" w:hAnsi="Times New Roman" w:cs="Times New Roman"/>
          <w:sz w:val="24"/>
          <w:szCs w:val="24"/>
          <w:lang w:val="en-US"/>
        </w:rPr>
        <w:t xml:space="preserve">was used to assess </w:t>
      </w:r>
      <w:r w:rsidR="00A7455E" w:rsidRPr="00D0459A">
        <w:rPr>
          <w:rFonts w:ascii="Times New Roman" w:hAnsi="Times New Roman" w:cs="Times New Roman"/>
          <w:sz w:val="24"/>
          <w:szCs w:val="24"/>
          <w:lang w:val="en-US"/>
        </w:rPr>
        <w:t xml:space="preserve">HR </w:t>
      </w:r>
      <w:r w:rsidR="00622D5C">
        <w:rPr>
          <w:rFonts w:ascii="Times New Roman" w:hAnsi="Times New Roman" w:cs="Times New Roman"/>
          <w:sz w:val="24"/>
          <w:szCs w:val="24"/>
          <w:lang w:val="en-US"/>
        </w:rPr>
        <w:t xml:space="preserve">as an indicator of stress </w:t>
      </w:r>
      <w:r w:rsidR="006B48FF" w:rsidRPr="00D0459A">
        <w:rPr>
          <w:rFonts w:ascii="Times New Roman" w:hAnsi="Times New Roman" w:cs="Times New Roman"/>
          <w:sz w:val="24"/>
          <w:szCs w:val="24"/>
          <w:lang w:val="en-US"/>
        </w:rPr>
        <w:t xml:space="preserve">in </w:t>
      </w:r>
      <w:r w:rsidR="006B48FF">
        <w:rPr>
          <w:rFonts w:ascii="Times New Roman" w:hAnsi="Times New Roman" w:cs="Times New Roman"/>
          <w:sz w:val="24"/>
          <w:szCs w:val="24"/>
          <w:lang w:val="en-US"/>
        </w:rPr>
        <w:t xml:space="preserve">four </w:t>
      </w:r>
      <w:r w:rsidR="006B48FF" w:rsidRPr="00D0459A">
        <w:rPr>
          <w:rFonts w:ascii="Times New Roman" w:hAnsi="Times New Roman" w:cs="Times New Roman"/>
          <w:sz w:val="24"/>
          <w:szCs w:val="24"/>
          <w:lang w:val="en-US"/>
        </w:rPr>
        <w:t>teachers</w:t>
      </w:r>
      <w:del w:id="72" w:author="Mandy Klatt" w:date="2024-03-26T17:11:00Z">
        <w:r w:rsidR="006B48FF" w:rsidRPr="00D0459A" w:rsidDel="00DA300F">
          <w:rPr>
            <w:rFonts w:ascii="Times New Roman" w:hAnsi="Times New Roman" w:cs="Times New Roman"/>
            <w:sz w:val="24"/>
            <w:szCs w:val="24"/>
            <w:lang w:val="en-US"/>
          </w:rPr>
          <w:delText xml:space="preserve"> </w:delText>
        </w:r>
      </w:del>
      <w:r w:rsidR="00A7455E" w:rsidRPr="00D0459A">
        <w:rPr>
          <w:rFonts w:ascii="Times New Roman" w:hAnsi="Times New Roman" w:cs="Times New Roman"/>
          <w:sz w:val="24"/>
          <w:szCs w:val="24"/>
          <w:lang w:val="en-US"/>
        </w:rPr>
        <w:t>.</w:t>
      </w:r>
      <w:r w:rsidR="00A7455E">
        <w:rPr>
          <w:rFonts w:ascii="Times New Roman" w:hAnsi="Times New Roman" w:cs="Times New Roman"/>
          <w:sz w:val="24"/>
          <w:szCs w:val="24"/>
          <w:lang w:val="en-US"/>
        </w:rPr>
        <w:t xml:space="preserve"> </w:t>
      </w:r>
      <w:r w:rsidR="00622D5C">
        <w:rPr>
          <w:rFonts w:ascii="Times New Roman" w:hAnsi="Times New Roman" w:cs="Times New Roman"/>
          <w:sz w:val="24"/>
          <w:szCs w:val="24"/>
          <w:lang w:val="en-US"/>
        </w:rPr>
        <w:t xml:space="preserve">They </w:t>
      </w:r>
      <w:r w:rsidR="00A7455E" w:rsidRPr="00D0459A">
        <w:rPr>
          <w:rFonts w:ascii="Times New Roman" w:hAnsi="Times New Roman" w:cs="Times New Roman"/>
          <w:sz w:val="24"/>
          <w:szCs w:val="24"/>
          <w:lang w:val="en-US"/>
        </w:rPr>
        <w:t xml:space="preserve">concluded that stress in the teaching profession can be mapped using </w:t>
      </w:r>
      <w:r w:rsidR="00A7455E">
        <w:rPr>
          <w:rFonts w:ascii="Times New Roman" w:hAnsi="Times New Roman" w:cs="Times New Roman"/>
          <w:sz w:val="24"/>
          <w:szCs w:val="24"/>
          <w:lang w:val="en-US"/>
        </w:rPr>
        <w:t>fitness trackers' indicators</w:t>
      </w:r>
      <w:r w:rsidR="00A7455E" w:rsidRPr="00D0459A">
        <w:rPr>
          <w:rFonts w:ascii="Times New Roman" w:hAnsi="Times New Roman" w:cs="Times New Roman"/>
          <w:sz w:val="24"/>
          <w:szCs w:val="24"/>
          <w:lang w:val="en-US"/>
        </w:rPr>
        <w:t>. In particular, it was found that the combination of a high number of steps, a high HR</w:t>
      </w:r>
      <w:r w:rsidR="00A7455E">
        <w:rPr>
          <w:rFonts w:ascii="Times New Roman" w:hAnsi="Times New Roman" w:cs="Times New Roman"/>
          <w:sz w:val="24"/>
          <w:szCs w:val="24"/>
          <w:lang w:val="en-US"/>
        </w:rPr>
        <w:t>,</w:t>
      </w:r>
      <w:r w:rsidR="00A7455E" w:rsidRPr="00D0459A">
        <w:rPr>
          <w:rFonts w:ascii="Times New Roman" w:hAnsi="Times New Roman" w:cs="Times New Roman"/>
          <w:sz w:val="24"/>
          <w:szCs w:val="24"/>
          <w:lang w:val="en-US"/>
        </w:rPr>
        <w:t xml:space="preserve"> and short sleep </w:t>
      </w:r>
      <w:r w:rsidR="00A7455E">
        <w:rPr>
          <w:rFonts w:ascii="Times New Roman" w:hAnsi="Times New Roman" w:cs="Times New Roman"/>
          <w:sz w:val="24"/>
          <w:szCs w:val="24"/>
          <w:lang w:val="en-US"/>
        </w:rPr>
        <w:t>is</w:t>
      </w:r>
      <w:r w:rsidR="00A7455E" w:rsidRPr="00D0459A">
        <w:rPr>
          <w:rFonts w:ascii="Times New Roman" w:hAnsi="Times New Roman" w:cs="Times New Roman"/>
          <w:sz w:val="24"/>
          <w:szCs w:val="24"/>
          <w:lang w:val="en-US"/>
        </w:rPr>
        <w:t xml:space="preserve"> an indicator of stress and that poor student behavior is the stressor that is perceived most frequently</w:t>
      </w:r>
      <w:r w:rsidR="00A7455E">
        <w:rPr>
          <w:rFonts w:ascii="Times New Roman" w:hAnsi="Times New Roman" w:cs="Times New Roman"/>
          <w:sz w:val="24"/>
          <w:szCs w:val="24"/>
          <w:lang w:val="en-US"/>
        </w:rPr>
        <w:t>.</w:t>
      </w:r>
      <w:r w:rsidR="0000056F">
        <w:rPr>
          <w:rFonts w:ascii="Times New Roman" w:hAnsi="Times New Roman" w:cs="Times New Roman"/>
          <w:sz w:val="24"/>
          <w:szCs w:val="24"/>
          <w:lang w:val="en-US"/>
        </w:rPr>
        <w:t xml:space="preserve"> </w:t>
      </w:r>
      <w:r w:rsidR="0000056F" w:rsidRPr="0000056F">
        <w:rPr>
          <w:rFonts w:ascii="Times New Roman" w:hAnsi="Times New Roman" w:cs="Times New Roman"/>
          <w:sz w:val="24"/>
          <w:szCs w:val="24"/>
          <w:lang w:val="en-US"/>
        </w:rPr>
        <w:t>It should be noted that the generalizability of the results is limited due to the small sample size of four participants.</w:t>
      </w:r>
    </w:p>
    <w:p w14:paraId="0BE285FC" w14:textId="6EE23FFB" w:rsidR="00136AB7" w:rsidRPr="00FF7A9F" w:rsidRDefault="00136AB7" w:rsidP="00FF14E7">
      <w:pPr>
        <w:spacing w:line="360" w:lineRule="auto"/>
        <w:rPr>
          <w:rFonts w:ascii="Times New Roman" w:hAnsi="Times New Roman" w:cs="Times New Roman"/>
          <w:sz w:val="24"/>
          <w:szCs w:val="24"/>
          <w:lang w:val="en-US"/>
        </w:rPr>
      </w:pPr>
      <w:commentRangeStart w:id="73"/>
      <w:r w:rsidRPr="00136AB7">
        <w:rPr>
          <w:rFonts w:ascii="Times New Roman" w:hAnsi="Times New Roman" w:cs="Times New Roman"/>
          <w:sz w:val="24"/>
          <w:szCs w:val="24"/>
          <w:lang w:val="en-US"/>
        </w:rPr>
        <w:t>The studies show</w:t>
      </w:r>
      <w:r w:rsidR="00622D5C">
        <w:rPr>
          <w:rFonts w:ascii="Times New Roman" w:hAnsi="Times New Roman" w:cs="Times New Roman"/>
          <w:sz w:val="24"/>
          <w:szCs w:val="24"/>
          <w:lang w:val="en-US"/>
        </w:rPr>
        <w:t>ed</w:t>
      </w:r>
      <w:r w:rsidRPr="00136AB7">
        <w:rPr>
          <w:rFonts w:ascii="Times New Roman" w:hAnsi="Times New Roman" w:cs="Times New Roman"/>
          <w:sz w:val="24"/>
          <w:szCs w:val="24"/>
          <w:lang w:val="en-US"/>
        </w:rPr>
        <w:t xml:space="preserve"> that the HR of teachers (and students) change</w:t>
      </w:r>
      <w:r w:rsidR="00622D5C">
        <w:rPr>
          <w:rFonts w:ascii="Times New Roman" w:hAnsi="Times New Roman" w:cs="Times New Roman"/>
          <w:sz w:val="24"/>
          <w:szCs w:val="24"/>
          <w:lang w:val="en-US"/>
        </w:rPr>
        <w:t>d,</w:t>
      </w:r>
      <w:r w:rsidRPr="00136AB7">
        <w:rPr>
          <w:rFonts w:ascii="Times New Roman" w:hAnsi="Times New Roman" w:cs="Times New Roman"/>
          <w:sz w:val="24"/>
          <w:szCs w:val="24"/>
          <w:lang w:val="en-US"/>
        </w:rPr>
        <w:t xml:space="preserve"> depending on the activity and stressor</w:t>
      </w:r>
      <w:r w:rsidR="000A054D">
        <w:rPr>
          <w:rFonts w:ascii="Times New Roman" w:hAnsi="Times New Roman" w:cs="Times New Roman"/>
          <w:sz w:val="24"/>
          <w:szCs w:val="24"/>
          <w:lang w:val="en-US"/>
        </w:rPr>
        <w:t>s</w:t>
      </w:r>
      <w:r w:rsidRPr="00136AB7">
        <w:rPr>
          <w:rFonts w:ascii="Times New Roman" w:hAnsi="Times New Roman" w:cs="Times New Roman"/>
          <w:sz w:val="24"/>
          <w:szCs w:val="24"/>
          <w:lang w:val="en-US"/>
        </w:rPr>
        <w:t xml:space="preserve"> during teaching</w:t>
      </w:r>
      <w:r w:rsidR="000A054D">
        <w:rPr>
          <w:rFonts w:ascii="Times New Roman" w:hAnsi="Times New Roman" w:cs="Times New Roman"/>
          <w:sz w:val="24"/>
          <w:szCs w:val="24"/>
          <w:lang w:val="en-US"/>
        </w:rPr>
        <w:t xml:space="preserve">, </w:t>
      </w:r>
      <w:r w:rsidR="00600D7A" w:rsidRPr="00600D7A">
        <w:rPr>
          <w:rFonts w:ascii="Times New Roman" w:hAnsi="Times New Roman" w:cs="Times New Roman"/>
          <w:sz w:val="24"/>
          <w:szCs w:val="24"/>
          <w:lang w:val="en-US"/>
        </w:rPr>
        <w:t xml:space="preserve">whereby teacher-centered phases in particular led to an increase in the </w:t>
      </w:r>
      <w:r w:rsidR="00600D7A">
        <w:rPr>
          <w:rFonts w:ascii="Times New Roman" w:hAnsi="Times New Roman" w:cs="Times New Roman"/>
          <w:sz w:val="24"/>
          <w:szCs w:val="24"/>
          <w:lang w:val="en-US"/>
        </w:rPr>
        <w:t>HR</w:t>
      </w:r>
      <w:commentRangeEnd w:id="73"/>
      <w:r w:rsidR="00622D5C">
        <w:rPr>
          <w:rStyle w:val="Kommentarzeichen"/>
        </w:rPr>
        <w:commentReference w:id="73"/>
      </w:r>
      <w:r w:rsidR="00600D7A" w:rsidRPr="00600D7A">
        <w:rPr>
          <w:rFonts w:ascii="Times New Roman" w:hAnsi="Times New Roman" w:cs="Times New Roman"/>
          <w:sz w:val="24"/>
          <w:szCs w:val="24"/>
          <w:lang w:val="en-US"/>
        </w:rPr>
        <w:t>.</w:t>
      </w:r>
      <w:r w:rsidR="00600D7A">
        <w:rPr>
          <w:rFonts w:ascii="Times New Roman" w:hAnsi="Times New Roman" w:cs="Times New Roman"/>
          <w:sz w:val="24"/>
          <w:szCs w:val="24"/>
          <w:lang w:val="en-US"/>
        </w:rPr>
        <w:t xml:space="preserve"> </w:t>
      </w:r>
      <w:commentRangeStart w:id="74"/>
      <w:r w:rsidR="00BC2744">
        <w:rPr>
          <w:rFonts w:ascii="Times New Roman" w:hAnsi="Times New Roman" w:cs="Times New Roman"/>
          <w:sz w:val="24"/>
          <w:szCs w:val="24"/>
          <w:lang w:val="en-US"/>
        </w:rPr>
        <w:t>Furthermore, it could be</w:t>
      </w:r>
      <w:r w:rsidR="00BC2744" w:rsidRPr="00BC2744">
        <w:rPr>
          <w:rFonts w:ascii="Times New Roman" w:hAnsi="Times New Roman" w:cs="Times New Roman"/>
          <w:sz w:val="24"/>
          <w:szCs w:val="24"/>
          <w:lang w:val="en-US"/>
        </w:rPr>
        <w:t xml:space="preserve"> </w:t>
      </w:r>
      <w:r w:rsidR="00BC2744">
        <w:rPr>
          <w:rFonts w:ascii="Times New Roman" w:hAnsi="Times New Roman" w:cs="Times New Roman"/>
          <w:sz w:val="24"/>
          <w:szCs w:val="24"/>
          <w:lang w:val="en-US"/>
        </w:rPr>
        <w:t>shown</w:t>
      </w:r>
      <w:r w:rsidR="00BC2744" w:rsidRPr="00BC2744">
        <w:rPr>
          <w:rFonts w:ascii="Times New Roman" w:hAnsi="Times New Roman" w:cs="Times New Roman"/>
          <w:sz w:val="24"/>
          <w:szCs w:val="24"/>
          <w:lang w:val="en-US"/>
        </w:rPr>
        <w:t xml:space="preserve"> that HR increases even before stress</w:t>
      </w:r>
      <w:r w:rsidR="00BC2744">
        <w:rPr>
          <w:rFonts w:ascii="Times New Roman" w:hAnsi="Times New Roman" w:cs="Times New Roman"/>
          <w:sz w:val="24"/>
          <w:szCs w:val="24"/>
          <w:lang w:val="en-US"/>
        </w:rPr>
        <w:t xml:space="preserve"> occurs</w:t>
      </w:r>
      <w:r w:rsidR="00BC2744" w:rsidRPr="00BC2744">
        <w:rPr>
          <w:rFonts w:ascii="Times New Roman" w:hAnsi="Times New Roman" w:cs="Times New Roman"/>
          <w:sz w:val="24"/>
          <w:szCs w:val="24"/>
          <w:lang w:val="en-US"/>
        </w:rPr>
        <w:t>.</w:t>
      </w:r>
      <w:r w:rsidR="00BC2744">
        <w:rPr>
          <w:rFonts w:ascii="Times New Roman" w:hAnsi="Times New Roman" w:cs="Times New Roman"/>
          <w:sz w:val="24"/>
          <w:szCs w:val="24"/>
          <w:lang w:val="en-US"/>
        </w:rPr>
        <w:t xml:space="preserve"> </w:t>
      </w:r>
      <w:commentRangeEnd w:id="74"/>
      <w:r w:rsidR="00622D5C">
        <w:rPr>
          <w:rStyle w:val="Kommentarzeichen"/>
        </w:rPr>
        <w:commentReference w:id="74"/>
      </w:r>
      <w:r w:rsidR="00FF7A9F" w:rsidRPr="00FF7A9F">
        <w:rPr>
          <w:rFonts w:ascii="Times New Roman" w:hAnsi="Times New Roman" w:cs="Times New Roman"/>
          <w:sz w:val="24"/>
          <w:szCs w:val="24"/>
          <w:lang w:val="en-US"/>
        </w:rPr>
        <w:t xml:space="preserve">To gain a more detailed insight into these processes of the </w:t>
      </w:r>
      <w:commentRangeStart w:id="75"/>
      <w:r w:rsidR="00FF7A9F" w:rsidRPr="00FF7A9F">
        <w:rPr>
          <w:rFonts w:ascii="Times New Roman" w:hAnsi="Times New Roman" w:cs="Times New Roman"/>
          <w:sz w:val="24"/>
          <w:szCs w:val="24"/>
          <w:lang w:val="en-US"/>
        </w:rPr>
        <w:t xml:space="preserve">development </w:t>
      </w:r>
      <w:commentRangeEnd w:id="75"/>
      <w:r w:rsidR="00622D5C">
        <w:rPr>
          <w:rStyle w:val="Kommentarzeichen"/>
        </w:rPr>
        <w:commentReference w:id="75"/>
      </w:r>
      <w:r w:rsidR="00FF7A9F" w:rsidRPr="00FF7A9F">
        <w:rPr>
          <w:rFonts w:ascii="Times New Roman" w:hAnsi="Times New Roman" w:cs="Times New Roman"/>
          <w:sz w:val="24"/>
          <w:szCs w:val="24"/>
          <w:lang w:val="en-US"/>
        </w:rPr>
        <w:t xml:space="preserve">of teacher stress, </w:t>
      </w:r>
      <w:commentRangeStart w:id="76"/>
      <w:r w:rsidR="00FF7A9F" w:rsidRPr="00FF7A9F">
        <w:rPr>
          <w:rFonts w:ascii="Times New Roman" w:hAnsi="Times New Roman" w:cs="Times New Roman"/>
          <w:sz w:val="24"/>
          <w:szCs w:val="24"/>
          <w:lang w:val="en-US"/>
        </w:rPr>
        <w:t xml:space="preserve">it is relevant to look at the individual phases </w:t>
      </w:r>
      <w:r w:rsidR="00FE1E47">
        <w:rPr>
          <w:rFonts w:ascii="Times New Roman" w:hAnsi="Times New Roman" w:cs="Times New Roman"/>
          <w:sz w:val="24"/>
          <w:szCs w:val="24"/>
          <w:lang w:val="en-US"/>
        </w:rPr>
        <w:t xml:space="preserve">in particular the </w:t>
      </w:r>
      <w:r w:rsidR="00FF7A9F" w:rsidRPr="00FF7A9F">
        <w:rPr>
          <w:rFonts w:ascii="Times New Roman" w:hAnsi="Times New Roman" w:cs="Times New Roman"/>
          <w:sz w:val="24"/>
          <w:szCs w:val="24"/>
          <w:lang w:val="en-US"/>
        </w:rPr>
        <w:t xml:space="preserve">potential stressors </w:t>
      </w:r>
      <w:r w:rsidR="00865511">
        <w:rPr>
          <w:rFonts w:ascii="Times New Roman" w:hAnsi="Times New Roman" w:cs="Times New Roman"/>
          <w:sz w:val="24"/>
          <w:szCs w:val="24"/>
          <w:lang w:val="en-US"/>
        </w:rPr>
        <w:t xml:space="preserve">such as classroom disruptions </w:t>
      </w:r>
      <w:r w:rsidR="008B3988">
        <w:rPr>
          <w:rFonts w:ascii="Times New Roman" w:hAnsi="Times New Roman" w:cs="Times New Roman"/>
          <w:sz w:val="24"/>
          <w:szCs w:val="24"/>
          <w:lang w:val="en-US"/>
        </w:rPr>
        <w:t xml:space="preserve">(box 1) </w:t>
      </w:r>
      <w:r w:rsidR="00FF7A9F" w:rsidRPr="00FF7A9F">
        <w:rPr>
          <w:rFonts w:ascii="Times New Roman" w:hAnsi="Times New Roman" w:cs="Times New Roman"/>
          <w:sz w:val="24"/>
          <w:szCs w:val="24"/>
          <w:lang w:val="en-US"/>
        </w:rPr>
        <w:t>in the model</w:t>
      </w:r>
      <w:r w:rsidR="00A025AF">
        <w:rPr>
          <w:rFonts w:ascii="Times New Roman" w:hAnsi="Times New Roman" w:cs="Times New Roman"/>
          <w:sz w:val="24"/>
          <w:szCs w:val="24"/>
          <w:lang w:val="en-US"/>
        </w:rPr>
        <w:t xml:space="preserve"> (see Fig. 1)</w:t>
      </w:r>
      <w:r w:rsidR="00FF7A9F" w:rsidRPr="00FF7A9F">
        <w:rPr>
          <w:rFonts w:ascii="Times New Roman" w:hAnsi="Times New Roman" w:cs="Times New Roman"/>
          <w:sz w:val="24"/>
          <w:szCs w:val="24"/>
          <w:lang w:val="en-US"/>
        </w:rPr>
        <w:t>.</w:t>
      </w:r>
      <w:commentRangeEnd w:id="76"/>
      <w:r w:rsidR="00622D5C">
        <w:rPr>
          <w:rStyle w:val="Kommentarzeichen"/>
        </w:rPr>
        <w:commentReference w:id="76"/>
      </w:r>
    </w:p>
    <w:p w14:paraId="45A28527" w14:textId="77777777" w:rsidR="00136AB7" w:rsidRDefault="00136AB7" w:rsidP="00FF14E7">
      <w:pPr>
        <w:spacing w:line="360" w:lineRule="auto"/>
        <w:rPr>
          <w:rFonts w:ascii="Times New Roman" w:hAnsi="Times New Roman" w:cs="Times New Roman"/>
          <w:sz w:val="24"/>
          <w:szCs w:val="24"/>
          <w:lang w:val="en-US"/>
        </w:rPr>
      </w:pPr>
    </w:p>
    <w:p w14:paraId="21219F54" w14:textId="2FAC438D" w:rsidR="00A7520E" w:rsidRPr="008A5822" w:rsidRDefault="00A7520E"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w:t>
      </w:r>
      <w:r w:rsidR="008A5822" w:rsidRPr="008A5822">
        <w:rPr>
          <w:rFonts w:ascii="Times New Roman" w:hAnsi="Times New Roman" w:cs="Times New Roman"/>
          <w:b/>
          <w:bCs/>
          <w:sz w:val="24"/>
          <w:szCs w:val="24"/>
          <w:lang w:val="en-US"/>
        </w:rPr>
        <w:t xml:space="preserve"> </w:t>
      </w:r>
      <w:r w:rsidR="008929DB" w:rsidRPr="008A5822">
        <w:rPr>
          <w:rFonts w:ascii="Times New Roman" w:hAnsi="Times New Roman" w:cs="Times New Roman"/>
          <w:b/>
          <w:bCs/>
          <w:sz w:val="24"/>
          <w:szCs w:val="24"/>
          <w:lang w:val="en-US"/>
        </w:rPr>
        <w:t>Classroom Disruptions as Potential Stressors</w:t>
      </w:r>
    </w:p>
    <w:p w14:paraId="1BE5094C" w14:textId="570569FC" w:rsidR="00FF7755" w:rsidRPr="0055747D" w:rsidRDefault="004150D5" w:rsidP="00FF7755">
      <w:pPr>
        <w:spacing w:line="360" w:lineRule="auto"/>
        <w:rPr>
          <w:rFonts w:ascii="Times New Roman" w:hAnsi="Times New Roman" w:cs="Times New Roman"/>
          <w:sz w:val="24"/>
          <w:szCs w:val="24"/>
          <w:lang w:val="en-US"/>
        </w:rPr>
      </w:pPr>
      <w:r w:rsidRPr="004150D5">
        <w:rPr>
          <w:rFonts w:ascii="Times New Roman" w:hAnsi="Times New Roman" w:cs="Times New Roman"/>
          <w:sz w:val="24"/>
          <w:szCs w:val="24"/>
          <w:lang w:val="en-US"/>
        </w:rPr>
        <w:t xml:space="preserve">The causes of teacher stress are diverse and </w:t>
      </w:r>
      <w:del w:id="77" w:author="Lotz, Christin" w:date="2024-03-06T10:49:00Z">
        <w:r w:rsidRPr="004150D5" w:rsidDel="00F76A1B">
          <w:rPr>
            <w:rFonts w:ascii="Times New Roman" w:hAnsi="Times New Roman" w:cs="Times New Roman"/>
            <w:sz w:val="24"/>
            <w:szCs w:val="24"/>
            <w:lang w:val="en-US"/>
          </w:rPr>
          <w:delText xml:space="preserve">the </w:delText>
        </w:r>
      </w:del>
      <w:ins w:id="78" w:author="Lotz, Christin" w:date="2024-03-06T10:49:00Z">
        <w:r w:rsidR="00F76A1B">
          <w:rPr>
            <w:rFonts w:ascii="Times New Roman" w:hAnsi="Times New Roman" w:cs="Times New Roman"/>
            <w:sz w:val="24"/>
            <w:szCs w:val="24"/>
            <w:lang w:val="en-US"/>
          </w:rPr>
          <w:t>its</w:t>
        </w:r>
        <w:r w:rsidR="00F76A1B" w:rsidRPr="004150D5">
          <w:rPr>
            <w:rFonts w:ascii="Times New Roman" w:hAnsi="Times New Roman" w:cs="Times New Roman"/>
            <w:sz w:val="24"/>
            <w:szCs w:val="24"/>
            <w:lang w:val="en-US"/>
          </w:rPr>
          <w:t xml:space="preserve"> </w:t>
        </w:r>
      </w:ins>
      <w:r w:rsidRPr="004150D5">
        <w:rPr>
          <w:rFonts w:ascii="Times New Roman" w:hAnsi="Times New Roman" w:cs="Times New Roman"/>
          <w:sz w:val="24"/>
          <w:szCs w:val="24"/>
          <w:lang w:val="en-US"/>
        </w:rPr>
        <w:t xml:space="preserve">investigation </w:t>
      </w:r>
      <w:del w:id="79" w:author="Lotz, Christin" w:date="2024-03-06T10:49:00Z">
        <w:r w:rsidRPr="004150D5" w:rsidDel="00F76A1B">
          <w:rPr>
            <w:rFonts w:ascii="Times New Roman" w:hAnsi="Times New Roman" w:cs="Times New Roman"/>
            <w:sz w:val="24"/>
            <w:szCs w:val="24"/>
            <w:lang w:val="en-US"/>
          </w:rPr>
          <w:delText xml:space="preserve">of these </w:delText>
        </w:r>
      </w:del>
      <w:r w:rsidRPr="004150D5">
        <w:rPr>
          <w:rFonts w:ascii="Times New Roman" w:hAnsi="Times New Roman" w:cs="Times New Roman"/>
          <w:sz w:val="24"/>
          <w:szCs w:val="24"/>
          <w:lang w:val="en-US"/>
        </w:rPr>
        <w:t xml:space="preserve">is relevant, as it has been shown that there are important connections between stress and resources on the one hand and </w:t>
      </w:r>
      <w:r w:rsidR="00667553" w:rsidRPr="00667553">
        <w:rPr>
          <w:rFonts w:ascii="Times New Roman" w:hAnsi="Times New Roman" w:cs="Times New Roman"/>
          <w:sz w:val="24"/>
          <w:szCs w:val="24"/>
          <w:lang w:val="en-US"/>
        </w:rPr>
        <w:t>stress-induced health issues</w:t>
      </w:r>
      <w:r w:rsidR="00667553">
        <w:rPr>
          <w:rFonts w:ascii="Times New Roman" w:hAnsi="Times New Roman" w:cs="Times New Roman"/>
          <w:sz w:val="24"/>
          <w:szCs w:val="24"/>
          <w:lang w:val="en-US"/>
        </w:rPr>
        <w:t xml:space="preserve"> </w:t>
      </w:r>
      <w:r w:rsidRPr="004150D5">
        <w:rPr>
          <w:rFonts w:ascii="Times New Roman" w:hAnsi="Times New Roman" w:cs="Times New Roman"/>
          <w:sz w:val="24"/>
          <w:szCs w:val="24"/>
          <w:lang w:val="en-US"/>
        </w:rPr>
        <w:t>on the other</w:t>
      </w:r>
      <w:r>
        <w:rPr>
          <w:rFonts w:ascii="Times New Roman" w:hAnsi="Times New Roman" w:cs="Times New Roman"/>
          <w:sz w:val="24"/>
          <w:szCs w:val="24"/>
          <w:lang w:val="en-US"/>
        </w:rPr>
        <w:t xml:space="preserve"> [@</w:t>
      </w:r>
      <w:r w:rsidR="006616DA" w:rsidRPr="006616DA">
        <w:rPr>
          <w:rFonts w:ascii="Times New Roman" w:hAnsi="Times New Roman" w:cs="Times New Roman"/>
          <w:sz w:val="24"/>
          <w:szCs w:val="24"/>
          <w:lang w:val="en-US"/>
        </w:rPr>
        <w:t>krause2013messung</w:t>
      </w:r>
      <w:r w:rsidR="006616DA">
        <w:rPr>
          <w:rFonts w:ascii="Times New Roman" w:hAnsi="Times New Roman" w:cs="Times New Roman"/>
          <w:sz w:val="24"/>
          <w:szCs w:val="24"/>
          <w:lang w:val="en-US"/>
        </w:rPr>
        <w:t>].</w:t>
      </w:r>
      <w:r w:rsidR="004771B5">
        <w:rPr>
          <w:rFonts w:ascii="Times New Roman" w:hAnsi="Times New Roman" w:cs="Times New Roman"/>
          <w:sz w:val="24"/>
          <w:szCs w:val="24"/>
          <w:lang w:val="en-US"/>
        </w:rPr>
        <w:t xml:space="preserve"> </w:t>
      </w:r>
      <w:r w:rsidR="00C6623E">
        <w:rPr>
          <w:rFonts w:ascii="Times New Roman" w:hAnsi="Times New Roman" w:cs="Times New Roman"/>
          <w:sz w:val="24"/>
          <w:szCs w:val="24"/>
          <w:lang w:val="en-US"/>
        </w:rPr>
        <w:t>Student misbehavior</w:t>
      </w:r>
      <w:r w:rsidR="009E69E3">
        <w:rPr>
          <w:rFonts w:ascii="Times New Roman" w:hAnsi="Times New Roman" w:cs="Times New Roman"/>
          <w:sz w:val="24"/>
          <w:szCs w:val="24"/>
          <w:lang w:val="en-US"/>
        </w:rPr>
        <w:t xml:space="preserve"> </w:t>
      </w:r>
      <w:r w:rsidR="00C6623E">
        <w:rPr>
          <w:rFonts w:ascii="Times New Roman" w:hAnsi="Times New Roman" w:cs="Times New Roman"/>
          <w:sz w:val="24"/>
          <w:szCs w:val="24"/>
          <w:lang w:val="en-US"/>
        </w:rPr>
        <w:t>such as classroom disruptions, disrespect, and d</w:t>
      </w:r>
      <w:r w:rsidR="00C6623E" w:rsidRPr="0045108D">
        <w:rPr>
          <w:rFonts w:ascii="Times New Roman" w:hAnsi="Times New Roman" w:cs="Times New Roman"/>
          <w:sz w:val="24"/>
          <w:szCs w:val="24"/>
          <w:lang w:val="en-US"/>
        </w:rPr>
        <w:t>isciplinary problems</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is</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one of</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 xml:space="preserve">the </w:t>
      </w:r>
      <w:r w:rsidR="00C6623E">
        <w:rPr>
          <w:rFonts w:ascii="Times New Roman" w:hAnsi="Times New Roman" w:cs="Times New Roman"/>
          <w:sz w:val="24"/>
          <w:szCs w:val="24"/>
          <w:lang w:val="en-US"/>
        </w:rPr>
        <w:t xml:space="preserve">most influential </w:t>
      </w:r>
      <w:r w:rsidR="009E69E3">
        <w:rPr>
          <w:rFonts w:ascii="Times New Roman" w:hAnsi="Times New Roman" w:cs="Times New Roman"/>
          <w:sz w:val="24"/>
          <w:szCs w:val="24"/>
          <w:lang w:val="en-US"/>
        </w:rPr>
        <w:t xml:space="preserve">stressors </w:t>
      </w:r>
      <w:r w:rsidR="000603A4">
        <w:rPr>
          <w:rFonts w:ascii="Times New Roman" w:hAnsi="Times New Roman" w:cs="Times New Roman"/>
          <w:sz w:val="24"/>
          <w:szCs w:val="24"/>
          <w:lang w:val="en-US"/>
        </w:rPr>
        <w:t xml:space="preserve">and </w:t>
      </w:r>
      <w:r w:rsidR="00013CD1">
        <w:rPr>
          <w:rFonts w:ascii="Times New Roman" w:hAnsi="Times New Roman" w:cs="Times New Roman"/>
          <w:sz w:val="24"/>
          <w:szCs w:val="24"/>
          <w:lang w:val="en-US"/>
        </w:rPr>
        <w:t>key</w:t>
      </w:r>
      <w:r w:rsidR="000603A4">
        <w:rPr>
          <w:rFonts w:ascii="Times New Roman" w:hAnsi="Times New Roman" w:cs="Times New Roman"/>
          <w:sz w:val="24"/>
          <w:szCs w:val="24"/>
          <w:lang w:val="en-US"/>
        </w:rPr>
        <w:t xml:space="preserve"> risk </w:t>
      </w:r>
      <w:r w:rsidR="007D5787">
        <w:rPr>
          <w:rFonts w:ascii="Times New Roman" w:hAnsi="Times New Roman" w:cs="Times New Roman"/>
          <w:sz w:val="24"/>
          <w:szCs w:val="24"/>
          <w:lang w:val="en-US"/>
        </w:rPr>
        <w:t>factors</w:t>
      </w:r>
      <w:r w:rsidR="000603A4">
        <w:rPr>
          <w:rFonts w:ascii="Times New Roman" w:hAnsi="Times New Roman" w:cs="Times New Roman"/>
          <w:sz w:val="24"/>
          <w:szCs w:val="24"/>
          <w:lang w:val="en-US"/>
        </w:rPr>
        <w:t xml:space="preserve"> </w:t>
      </w:r>
      <w:r w:rsidR="007D5787">
        <w:rPr>
          <w:rFonts w:ascii="Times New Roman" w:hAnsi="Times New Roman" w:cs="Times New Roman"/>
          <w:sz w:val="24"/>
          <w:szCs w:val="24"/>
          <w:lang w:val="en-US"/>
        </w:rPr>
        <w:t xml:space="preserve">for teacher health </w:t>
      </w:r>
      <w:r w:rsidR="00C6623E">
        <w:rPr>
          <w:rFonts w:ascii="Times New Roman" w:hAnsi="Times New Roman" w:cs="Times New Roman"/>
          <w:sz w:val="24"/>
          <w:szCs w:val="24"/>
          <w:lang w:val="en-US"/>
        </w:rPr>
        <w:t>[</w:t>
      </w:r>
      <w:r w:rsidR="00C6623E" w:rsidRPr="00415E8A">
        <w:rPr>
          <w:rFonts w:ascii="Times New Roman" w:hAnsi="Times New Roman" w:cs="Times New Roman"/>
          <w:sz w:val="24"/>
          <w:szCs w:val="24"/>
          <w:lang w:val="en-US"/>
        </w:rPr>
        <w:t>@boyle1995structural</w:t>
      </w:r>
      <w:r w:rsidR="00C6623E">
        <w:rPr>
          <w:rFonts w:ascii="Times New Roman" w:hAnsi="Times New Roman" w:cs="Times New Roman"/>
          <w:sz w:val="24"/>
          <w:szCs w:val="24"/>
          <w:lang w:val="en-US"/>
        </w:rPr>
        <w:t>; @</w:t>
      </w:r>
      <w:r w:rsidR="00C6623E" w:rsidRPr="00F6289B">
        <w:rPr>
          <w:rFonts w:ascii="Times New Roman" w:hAnsi="Times New Roman" w:cs="Times New Roman"/>
          <w:sz w:val="24"/>
          <w:szCs w:val="24"/>
          <w:lang w:val="en-US"/>
        </w:rPr>
        <w:t>aloe2014multivariate</w:t>
      </w:r>
      <w:r w:rsidR="00C6623E">
        <w:rPr>
          <w:rFonts w:ascii="Times New Roman" w:hAnsi="Times New Roman" w:cs="Times New Roman"/>
          <w:sz w:val="24"/>
          <w:szCs w:val="24"/>
          <w:lang w:val="en-US"/>
        </w:rPr>
        <w:t xml:space="preserve">]. </w:t>
      </w:r>
      <w:r w:rsidR="00FF7755">
        <w:rPr>
          <w:rFonts w:ascii="Times New Roman" w:hAnsi="Times New Roman" w:cs="Times New Roman"/>
          <w:sz w:val="24"/>
          <w:szCs w:val="24"/>
          <w:lang w:val="en-US"/>
        </w:rPr>
        <w:t>@</w:t>
      </w:r>
      <w:r w:rsidR="00FF7755" w:rsidRPr="00E26725">
        <w:rPr>
          <w:lang w:val="en-US"/>
        </w:rPr>
        <w:t xml:space="preserve"> </w:t>
      </w:r>
      <w:commentRangeStart w:id="80"/>
      <w:r w:rsidR="00FF7755" w:rsidRPr="00E26725">
        <w:rPr>
          <w:rFonts w:ascii="Times New Roman" w:hAnsi="Times New Roman" w:cs="Times New Roman"/>
          <w:sz w:val="24"/>
          <w:szCs w:val="24"/>
          <w:lang w:val="en-US"/>
        </w:rPr>
        <w:t>aldrup2018misbehavior</w:t>
      </w:r>
      <w:r w:rsidR="00FF7755" w:rsidRPr="00A07395">
        <w:rPr>
          <w:rFonts w:ascii="Times New Roman" w:hAnsi="Times New Roman" w:cs="Times New Roman"/>
          <w:sz w:val="24"/>
          <w:szCs w:val="24"/>
          <w:lang w:val="en-US"/>
        </w:rPr>
        <w:t xml:space="preserve"> </w:t>
      </w:r>
      <w:r w:rsidR="00E70ADB">
        <w:rPr>
          <w:rFonts w:ascii="Times New Roman" w:hAnsi="Times New Roman" w:cs="Times New Roman"/>
          <w:sz w:val="24"/>
          <w:szCs w:val="24"/>
          <w:lang w:val="en-US"/>
        </w:rPr>
        <w:t>revealed</w:t>
      </w:r>
      <w:r w:rsidR="00FF7755" w:rsidRPr="00A07395">
        <w:rPr>
          <w:rFonts w:ascii="Times New Roman" w:hAnsi="Times New Roman" w:cs="Times New Roman"/>
          <w:sz w:val="24"/>
          <w:szCs w:val="24"/>
          <w:lang w:val="en-US"/>
        </w:rPr>
        <w:t xml:space="preserve"> in their </w:t>
      </w:r>
      <w:r w:rsidR="00E70ADB">
        <w:rPr>
          <w:rFonts w:ascii="Times New Roman" w:hAnsi="Times New Roman" w:cs="Times New Roman"/>
          <w:sz w:val="24"/>
          <w:szCs w:val="24"/>
          <w:lang w:val="en-US"/>
        </w:rPr>
        <w:t>study</w:t>
      </w:r>
      <w:r w:rsidR="00FF7755" w:rsidRPr="00A07395">
        <w:rPr>
          <w:rFonts w:ascii="Times New Roman" w:hAnsi="Times New Roman" w:cs="Times New Roman"/>
          <w:sz w:val="24"/>
          <w:szCs w:val="24"/>
          <w:lang w:val="en-US"/>
        </w:rPr>
        <w:t xml:space="preserve"> that teachers who perceive more misbehavior also reported decreased work enthusiasm and increased emotional exhaustion. </w:t>
      </w:r>
      <w:r w:rsidR="00FF7755">
        <w:rPr>
          <w:rFonts w:ascii="Times New Roman" w:hAnsi="Times New Roman" w:cs="Times New Roman"/>
          <w:sz w:val="24"/>
          <w:szCs w:val="24"/>
          <w:lang w:val="en-US"/>
        </w:rPr>
        <w:t>A</w:t>
      </w:r>
      <w:r w:rsidR="00FF7755" w:rsidRPr="00A07395">
        <w:rPr>
          <w:rFonts w:ascii="Times New Roman" w:hAnsi="Times New Roman" w:cs="Times New Roman"/>
          <w:sz w:val="24"/>
          <w:szCs w:val="24"/>
          <w:lang w:val="en-US"/>
        </w:rPr>
        <w:t xml:space="preserve"> positive relationship between teachers and students is </w:t>
      </w:r>
      <w:r w:rsidR="00FF7755">
        <w:rPr>
          <w:rFonts w:ascii="Times New Roman" w:hAnsi="Times New Roman" w:cs="Times New Roman"/>
          <w:sz w:val="24"/>
          <w:szCs w:val="24"/>
          <w:lang w:val="en-US"/>
        </w:rPr>
        <w:t xml:space="preserve">therefore </w:t>
      </w:r>
      <w:r w:rsidR="00FF7755" w:rsidRPr="00A07395">
        <w:rPr>
          <w:rFonts w:ascii="Times New Roman" w:hAnsi="Times New Roman" w:cs="Times New Roman"/>
          <w:sz w:val="24"/>
          <w:szCs w:val="24"/>
          <w:lang w:val="en-US"/>
        </w:rPr>
        <w:t>crucial for the professional well-being of teachers and thus also influences the perception of stress and strain</w:t>
      </w:r>
      <w:r w:rsidR="00FF7755">
        <w:rPr>
          <w:rFonts w:ascii="Times New Roman" w:hAnsi="Times New Roman" w:cs="Times New Roman"/>
          <w:sz w:val="24"/>
          <w:szCs w:val="24"/>
          <w:lang w:val="en-US"/>
        </w:rPr>
        <w:t>.</w:t>
      </w:r>
      <w:commentRangeEnd w:id="80"/>
      <w:r w:rsidR="00F76A1B">
        <w:rPr>
          <w:rStyle w:val="Kommentarzeichen"/>
        </w:rPr>
        <w:commentReference w:id="80"/>
      </w:r>
    </w:p>
    <w:p w14:paraId="3A1E5F6C" w14:textId="5DBE49BE" w:rsidR="00C6623E" w:rsidRDefault="00C6623E" w:rsidP="00C6623E">
      <w:pPr>
        <w:spacing w:line="360" w:lineRule="auto"/>
        <w:rPr>
          <w:rFonts w:ascii="Times New Roman" w:hAnsi="Times New Roman" w:cs="Times New Roman"/>
          <w:sz w:val="24"/>
          <w:szCs w:val="24"/>
          <w:lang w:val="en-US"/>
        </w:rPr>
      </w:pPr>
      <w:r w:rsidRPr="00627279">
        <w:rPr>
          <w:rFonts w:ascii="Times New Roman" w:hAnsi="Times New Roman" w:cs="Times New Roman"/>
          <w:sz w:val="24"/>
          <w:szCs w:val="24"/>
          <w:lang w:val="en-US"/>
        </w:rPr>
        <w:t>In contrast to disciplinary conflicts and disrespect, classroom disruptions are linked to the teaching process</w:t>
      </w:r>
      <w:r>
        <w:rPr>
          <w:rFonts w:ascii="Times New Roman" w:hAnsi="Times New Roman" w:cs="Times New Roman"/>
          <w:sz w:val="24"/>
          <w:szCs w:val="24"/>
          <w:lang w:val="en-US"/>
        </w:rPr>
        <w:t>. They can</w:t>
      </w:r>
      <w:r w:rsidRPr="00627279">
        <w:rPr>
          <w:rFonts w:ascii="Times New Roman" w:hAnsi="Times New Roman" w:cs="Times New Roman"/>
          <w:sz w:val="24"/>
          <w:szCs w:val="24"/>
          <w:lang w:val="en-US"/>
        </w:rPr>
        <w:t xml:space="preserve">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w:t>
      </w:r>
      <w:commentRangeStart w:id="81"/>
      <w:r>
        <w:rPr>
          <w:rFonts w:ascii="Times New Roman" w:hAnsi="Times New Roman" w:cs="Times New Roman"/>
          <w:sz w:val="24"/>
          <w:szCs w:val="24"/>
          <w:lang w:val="en-US"/>
        </w:rPr>
        <w:t xml:space="preserve">own translation, </w:t>
      </w:r>
      <w:commentRangeEnd w:id="81"/>
      <w:r w:rsidR="00F76A1B">
        <w:rPr>
          <w:rStyle w:val="Kommentarzeichen"/>
        </w:rPr>
        <w:commentReference w:id="81"/>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commentRangeStart w:id="82"/>
      <w:r w:rsidRPr="00393CE2">
        <w:rPr>
          <w:rFonts w:ascii="Times New Roman" w:hAnsi="Times New Roman" w:cs="Times New Roman"/>
          <w:sz w:val="24"/>
          <w:szCs w:val="24"/>
          <w:lang w:val="en-US"/>
        </w:rPr>
        <w:lastRenderedPageBreak/>
        <w:t>Classroom disruptions can be differentiated according to various aspects</w:t>
      </w:r>
      <w:r w:rsidR="0036040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Pr>
          <w:rFonts w:ascii="Times New Roman" w:hAnsi="Times New Roman" w:cs="Times New Roman"/>
          <w:sz w:val="24"/>
          <w:szCs w:val="24"/>
          <w:lang w:val="en-US"/>
        </w:rPr>
        <w:t>[@steins2010]</w:t>
      </w:r>
      <w:r w:rsidR="007F77DC">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active</w:t>
      </w:r>
      <w:r w:rsidR="00360402">
        <w:rPr>
          <w:rFonts w:ascii="Times New Roman" w:hAnsi="Times New Roman" w:cs="Times New Roman"/>
          <w:sz w:val="24"/>
          <w:szCs w:val="24"/>
          <w:lang w:val="en-US"/>
        </w:rPr>
        <w:t xml:space="preserve"> and </w:t>
      </w:r>
      <w:r w:rsidRPr="00393CE2">
        <w:rPr>
          <w:rFonts w:ascii="Times New Roman" w:hAnsi="Times New Roman" w:cs="Times New Roman"/>
          <w:sz w:val="24"/>
          <w:szCs w:val="24"/>
          <w:lang w:val="en-US"/>
        </w:rPr>
        <w:t xml:space="preserve">passive disruptions </w:t>
      </w:r>
      <w:r w:rsidRPr="0035007C">
        <w:rPr>
          <w:rFonts w:ascii="Times New Roman" w:hAnsi="Times New Roman" w:cs="Times New Roman"/>
          <w:sz w:val="24"/>
          <w:szCs w:val="24"/>
          <w:lang w:val="en-US"/>
        </w:rPr>
        <w:t>[@</w:t>
      </w:r>
      <w:r w:rsidRPr="00B20B41">
        <w:rPr>
          <w:rFonts w:ascii="Times New Roman" w:hAnsi="Times New Roman" w:cs="Times New Roman"/>
          <w:sz w:val="24"/>
          <w:szCs w:val="24"/>
          <w:lang w:val="en-US"/>
        </w:rPr>
        <w:t>scherzinger2018aggressive</w:t>
      </w:r>
      <w:r w:rsidRPr="0035007C">
        <w:rPr>
          <w:rFonts w:ascii="Times New Roman" w:hAnsi="Times New Roman" w:cs="Times New Roman"/>
          <w:sz w:val="24"/>
          <w:szCs w:val="24"/>
          <w:lang w:val="en-US"/>
        </w:rPr>
        <w:t>]</w:t>
      </w:r>
      <w:r w:rsidR="007F77DC">
        <w:rPr>
          <w:rFonts w:ascii="Times New Roman" w:hAnsi="Times New Roman" w:cs="Times New Roman"/>
          <w:sz w:val="24"/>
          <w:szCs w:val="24"/>
          <w:lang w:val="en-US"/>
        </w:rPr>
        <w:t xml:space="preserve">, </w:t>
      </w:r>
      <w:r w:rsidR="00F262D8">
        <w:rPr>
          <w:rFonts w:ascii="Times New Roman" w:hAnsi="Times New Roman" w:cs="Times New Roman"/>
          <w:sz w:val="24"/>
          <w:szCs w:val="24"/>
          <w:lang w:val="en-US"/>
        </w:rPr>
        <w:t>focusing</w:t>
      </w:r>
      <w:r w:rsidR="006C7273">
        <w:rPr>
          <w:rFonts w:ascii="Times New Roman" w:hAnsi="Times New Roman" w:cs="Times New Roman"/>
          <w:sz w:val="24"/>
          <w:szCs w:val="24"/>
          <w:lang w:val="en-US"/>
        </w:rPr>
        <w:t xml:space="preserve"> on the teaching-learning process </w:t>
      </w:r>
      <w:r w:rsidR="00667BFB">
        <w:rPr>
          <w:rFonts w:ascii="Times New Roman" w:hAnsi="Times New Roman" w:cs="Times New Roman"/>
          <w:sz w:val="24"/>
          <w:szCs w:val="24"/>
          <w:lang w:val="en-US"/>
        </w:rPr>
        <w:t>[@</w:t>
      </w:r>
      <w:r w:rsidR="00667BFB" w:rsidRPr="00667BFB">
        <w:rPr>
          <w:rFonts w:ascii="Times New Roman" w:hAnsi="Times New Roman" w:cs="Times New Roman"/>
          <w:sz w:val="24"/>
          <w:szCs w:val="24"/>
          <w:lang w:val="en-US"/>
        </w:rPr>
        <w:t>lohmann2007schulern</w:t>
      </w:r>
      <w:r w:rsidR="00667BFB">
        <w:rPr>
          <w:rFonts w:ascii="Times New Roman" w:hAnsi="Times New Roman" w:cs="Times New Roman"/>
          <w:sz w:val="24"/>
          <w:szCs w:val="24"/>
          <w:lang w:val="en-US"/>
        </w:rPr>
        <w:t>]</w:t>
      </w:r>
      <w:r w:rsidR="002B0F49">
        <w:rPr>
          <w:rFonts w:ascii="Times New Roman" w:hAnsi="Times New Roman" w:cs="Times New Roman"/>
          <w:sz w:val="24"/>
          <w:szCs w:val="24"/>
          <w:lang w:val="en-US"/>
        </w:rPr>
        <w:t>.</w:t>
      </w:r>
      <w:commentRangeEnd w:id="82"/>
      <w:r w:rsidR="00F76A1B">
        <w:rPr>
          <w:rStyle w:val="Kommentarzeichen"/>
        </w:rPr>
        <w:commentReference w:id="82"/>
      </w:r>
    </w:p>
    <w:p w14:paraId="0B961922" w14:textId="40C19C2B" w:rsidR="00D42779" w:rsidRDefault="00C6623E" w:rsidP="007F2BA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@eckstein2022 </w:t>
      </w:r>
      <w:r w:rsidRPr="00B41AD4">
        <w:rPr>
          <w:rFonts w:ascii="Times New Roman" w:hAnsi="Times New Roman" w:cs="Times New Roman"/>
          <w:sz w:val="24"/>
          <w:szCs w:val="24"/>
          <w:lang w:val="en-US"/>
        </w:rPr>
        <w:t>emphasizes</w:t>
      </w:r>
      <w:r w:rsidRPr="00C760DC">
        <w:rPr>
          <w:rFonts w:ascii="Times New Roman" w:hAnsi="Times New Roman" w:cs="Times New Roman"/>
          <w:sz w:val="24"/>
          <w:szCs w:val="24"/>
          <w:lang w:val="en-US"/>
        </w:rPr>
        <w:t xml:space="preserve"> that the term </w:t>
      </w:r>
      <w:r w:rsidRPr="006C7A7D">
        <w:rPr>
          <w:rFonts w:ascii="Times New Roman" w:hAnsi="Times New Roman" w:cs="Times New Roman"/>
          <w:i/>
          <w:iCs/>
          <w:sz w:val="24"/>
          <w:szCs w:val="24"/>
          <w:lang w:val="en-US"/>
        </w:rPr>
        <w:t>classroom disruption</w:t>
      </w:r>
      <w:r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w:t>
      </w:r>
      <w:r>
        <w:rPr>
          <w:rFonts w:ascii="Times New Roman" w:hAnsi="Times New Roman" w:cs="Times New Roman"/>
          <w:sz w:val="24"/>
          <w:szCs w:val="24"/>
          <w:lang w:val="en-US"/>
        </w:rPr>
        <w:t>[@eckstein2022]</w:t>
      </w:r>
      <w:r w:rsidRPr="00C760D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Pr>
          <w:rFonts w:ascii="Times New Roman" w:hAnsi="Times New Roman" w:cs="Times New Roman"/>
          <w:sz w:val="24"/>
          <w:szCs w:val="24"/>
          <w:lang w:val="en-US"/>
        </w:rPr>
        <w:t>a</w:t>
      </w:r>
      <w:r w:rsidRPr="0055747D">
        <w:rPr>
          <w:rFonts w:ascii="Times New Roman" w:hAnsi="Times New Roman" w:cs="Times New Roman"/>
          <w:sz w:val="24"/>
          <w:szCs w:val="24"/>
          <w:lang w:val="en-US"/>
        </w:rPr>
        <w:t xml:space="preserve">n incident </w:t>
      </w:r>
      <w:r>
        <w:rPr>
          <w:rFonts w:ascii="Times New Roman" w:hAnsi="Times New Roman" w:cs="Times New Roman"/>
          <w:sz w:val="24"/>
          <w:szCs w:val="24"/>
          <w:lang w:val="en-US"/>
        </w:rPr>
        <w:t>is</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perceived</w:t>
      </w:r>
      <w:r w:rsidRPr="0055747D">
        <w:rPr>
          <w:rFonts w:ascii="Times New Roman" w:hAnsi="Times New Roman" w:cs="Times New Roman"/>
          <w:sz w:val="24"/>
          <w:szCs w:val="24"/>
          <w:lang w:val="en-US"/>
        </w:rPr>
        <w:t xml:space="preserve"> as a classroom disruption depends on the subjective appraisal of the recipient</w:t>
      </w:r>
      <w:r>
        <w:rPr>
          <w:rFonts w:ascii="Times New Roman" w:hAnsi="Times New Roman" w:cs="Times New Roman"/>
          <w:sz w:val="24"/>
          <w:szCs w:val="24"/>
          <w:lang w:val="en-US"/>
        </w:rPr>
        <w:t xml:space="preserve">, whereas </w:t>
      </w:r>
      <w:r w:rsidRPr="0055747D">
        <w:rPr>
          <w:rFonts w:ascii="Times New Roman" w:hAnsi="Times New Roman" w:cs="Times New Roman"/>
          <w:sz w:val="24"/>
          <w:szCs w:val="24"/>
          <w:lang w:val="en-US"/>
        </w:rPr>
        <w:t>the context, the teaching experience</w:t>
      </w:r>
      <w:r>
        <w:rPr>
          <w:rFonts w:ascii="Times New Roman" w:hAnsi="Times New Roman" w:cs="Times New Roman"/>
          <w:sz w:val="24"/>
          <w:szCs w:val="24"/>
          <w:lang w:val="en-US"/>
        </w:rPr>
        <w:t>,</w:t>
      </w:r>
      <w:r w:rsidRPr="0055747D">
        <w:rPr>
          <w:rFonts w:ascii="Times New Roman" w:hAnsi="Times New Roman" w:cs="Times New Roman"/>
          <w:sz w:val="24"/>
          <w:szCs w:val="24"/>
          <w:lang w:val="en-US"/>
        </w:rPr>
        <w:t xml:space="preserve"> and the personality traits of the </w:t>
      </w:r>
      <w:r>
        <w:rPr>
          <w:rFonts w:ascii="Times New Roman" w:hAnsi="Times New Roman" w:cs="Times New Roman"/>
          <w:sz w:val="24"/>
          <w:szCs w:val="24"/>
          <w:lang w:val="en-US"/>
        </w:rPr>
        <w:t>disrupted</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 disruptive </w:t>
      </w:r>
      <w:r w:rsidRPr="0055747D">
        <w:rPr>
          <w:rFonts w:ascii="Times New Roman" w:hAnsi="Times New Roman" w:cs="Times New Roman"/>
          <w:sz w:val="24"/>
          <w:szCs w:val="24"/>
          <w:lang w:val="en-US"/>
        </w:rPr>
        <w:t>person need to be taken into account</w:t>
      </w:r>
      <w:r>
        <w:rPr>
          <w:rFonts w:ascii="Times New Roman" w:hAnsi="Times New Roman" w:cs="Times New Roman"/>
          <w:sz w:val="24"/>
          <w:szCs w:val="24"/>
          <w:lang w:val="en-US"/>
        </w:rPr>
        <w:t xml:space="preserve"> [@eckstein2016].</w:t>
      </w:r>
      <w:r w:rsidR="00F750E1">
        <w:rPr>
          <w:rFonts w:ascii="Times New Roman" w:hAnsi="Times New Roman" w:cs="Times New Roman"/>
          <w:sz w:val="24"/>
          <w:szCs w:val="24"/>
          <w:lang w:val="en-US"/>
        </w:rPr>
        <w:t xml:space="preserve"> </w:t>
      </w:r>
    </w:p>
    <w:p w14:paraId="0082EF2E" w14:textId="6B3C3B08" w:rsidR="00C6623E" w:rsidRDefault="007F2BA9" w:rsidP="00FF14E7">
      <w:pPr>
        <w:spacing w:line="360" w:lineRule="auto"/>
        <w:rPr>
          <w:rFonts w:ascii="Times New Roman" w:hAnsi="Times New Roman" w:cs="Times New Roman"/>
          <w:sz w:val="24"/>
          <w:szCs w:val="24"/>
          <w:lang w:val="en-US"/>
        </w:rPr>
      </w:pPr>
      <w:r w:rsidRPr="007F2BA9">
        <w:rPr>
          <w:rFonts w:ascii="Times New Roman" w:hAnsi="Times New Roman" w:cs="Times New Roman"/>
          <w:sz w:val="24"/>
          <w:szCs w:val="24"/>
          <w:lang w:val="en-US"/>
        </w:rPr>
        <w:t>In this regard, parallels to the transactional stress model emerge very clearly</w:t>
      </w:r>
      <w:r>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When faced with stressors</w:t>
      </w:r>
      <w:r w:rsidR="000318D2">
        <w:rPr>
          <w:rFonts w:ascii="Times New Roman" w:hAnsi="Times New Roman" w:cs="Times New Roman"/>
          <w:sz w:val="24"/>
          <w:szCs w:val="24"/>
          <w:lang w:val="en-US"/>
        </w:rPr>
        <w:t xml:space="preserve"> such as classroom disruptions</w:t>
      </w:r>
      <w:r w:rsidRPr="004B7806">
        <w:rPr>
          <w:rFonts w:ascii="Times New Roman" w:hAnsi="Times New Roman" w:cs="Times New Roman"/>
          <w:sz w:val="24"/>
          <w:szCs w:val="24"/>
          <w:lang w:val="en-US"/>
        </w:rPr>
        <w:t>,</w:t>
      </w:r>
      <w:r w:rsidR="00F1225B">
        <w:rPr>
          <w:rFonts w:ascii="Times New Roman" w:hAnsi="Times New Roman" w:cs="Times New Roman"/>
          <w:sz w:val="24"/>
          <w:szCs w:val="24"/>
          <w:lang w:val="en-US"/>
        </w:rPr>
        <w:t xml:space="preserve"> teachers </w:t>
      </w:r>
      <w:r w:rsidR="00F1225B" w:rsidRPr="004B7806">
        <w:rPr>
          <w:rFonts w:ascii="Times New Roman" w:hAnsi="Times New Roman" w:cs="Times New Roman"/>
          <w:sz w:val="24"/>
          <w:szCs w:val="24"/>
          <w:lang w:val="en-US"/>
        </w:rPr>
        <w:t>assess</w:t>
      </w:r>
      <w:r w:rsidR="00F1225B">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both the stressors</w:t>
      </w:r>
      <w:r w:rsidR="007245E9">
        <w:rPr>
          <w:rFonts w:ascii="Times New Roman" w:hAnsi="Times New Roman" w:cs="Times New Roman"/>
          <w:sz w:val="24"/>
          <w:szCs w:val="24"/>
          <w:lang w:val="en-US"/>
        </w:rPr>
        <w:t>’</w:t>
      </w:r>
      <w:r w:rsidRPr="004B7806">
        <w:rPr>
          <w:rFonts w:ascii="Times New Roman" w:hAnsi="Times New Roman" w:cs="Times New Roman"/>
          <w:sz w:val="24"/>
          <w:szCs w:val="24"/>
          <w:lang w:val="en-US"/>
        </w:rPr>
        <w:t xml:space="preserve"> relevance (primary appraisal) and </w:t>
      </w:r>
      <w:r w:rsidR="00F1225B">
        <w:rPr>
          <w:rFonts w:ascii="Times New Roman" w:hAnsi="Times New Roman" w:cs="Times New Roman"/>
          <w:sz w:val="24"/>
          <w:szCs w:val="24"/>
          <w:lang w:val="en-US"/>
        </w:rPr>
        <w:t>their</w:t>
      </w:r>
      <w:r w:rsidRPr="004B7806">
        <w:rPr>
          <w:rFonts w:ascii="Times New Roman" w:hAnsi="Times New Roman" w:cs="Times New Roman"/>
          <w:sz w:val="24"/>
          <w:szCs w:val="24"/>
          <w:lang w:val="en-US"/>
        </w:rPr>
        <w:t xml:space="preserve"> capacity for </w:t>
      </w:r>
      <w:commentRangeStart w:id="83"/>
      <w:r w:rsidRPr="004B7806">
        <w:rPr>
          <w:rFonts w:ascii="Times New Roman" w:hAnsi="Times New Roman" w:cs="Times New Roman"/>
          <w:sz w:val="24"/>
          <w:szCs w:val="24"/>
          <w:lang w:val="en-US"/>
        </w:rPr>
        <w:t xml:space="preserve">overcoming </w:t>
      </w:r>
      <w:commentRangeEnd w:id="83"/>
      <w:r w:rsidR="00F76A1B">
        <w:rPr>
          <w:rStyle w:val="Kommentarzeichen"/>
        </w:rPr>
        <w:commentReference w:id="83"/>
      </w:r>
      <w:r w:rsidRPr="004B7806">
        <w:rPr>
          <w:rFonts w:ascii="Times New Roman" w:hAnsi="Times New Roman" w:cs="Times New Roman"/>
          <w:sz w:val="24"/>
          <w:szCs w:val="24"/>
          <w:lang w:val="en-US"/>
        </w:rPr>
        <w:t xml:space="preserve">stress (secondary appraisal). </w:t>
      </w:r>
      <w:r w:rsidR="007173E9">
        <w:rPr>
          <w:rFonts w:ascii="Times New Roman" w:hAnsi="Times New Roman" w:cs="Times New Roman"/>
          <w:sz w:val="24"/>
          <w:szCs w:val="24"/>
          <w:lang w:val="en-US"/>
        </w:rPr>
        <w:t xml:space="preserve">How </w:t>
      </w:r>
      <w:r w:rsidRPr="002046EE">
        <w:rPr>
          <w:rFonts w:ascii="Times New Roman" w:hAnsi="Times New Roman" w:cs="Times New Roman"/>
          <w:sz w:val="24"/>
          <w:szCs w:val="24"/>
          <w:lang w:val="en-US"/>
        </w:rPr>
        <w:t>teacher</w:t>
      </w:r>
      <w:r w:rsidR="00F1225B">
        <w:rPr>
          <w:rFonts w:ascii="Times New Roman" w:hAnsi="Times New Roman" w:cs="Times New Roman"/>
          <w:sz w:val="24"/>
          <w:szCs w:val="24"/>
          <w:lang w:val="en-US"/>
        </w:rPr>
        <w:t xml:space="preserve">s </w:t>
      </w:r>
      <w:r w:rsidRPr="002046EE">
        <w:rPr>
          <w:rFonts w:ascii="Times New Roman" w:hAnsi="Times New Roman" w:cs="Times New Roman"/>
          <w:sz w:val="24"/>
          <w:szCs w:val="24"/>
          <w:lang w:val="en-US"/>
        </w:rPr>
        <w:t>evaluate</w:t>
      </w:r>
      <w:r w:rsidR="000318D2">
        <w:rPr>
          <w:rFonts w:ascii="Times New Roman" w:hAnsi="Times New Roman" w:cs="Times New Roman"/>
          <w:sz w:val="24"/>
          <w:szCs w:val="24"/>
          <w:lang w:val="en-US"/>
        </w:rPr>
        <w:t xml:space="preserve"> </w:t>
      </w:r>
      <w:r w:rsidRPr="002046EE">
        <w:rPr>
          <w:rFonts w:ascii="Times New Roman" w:hAnsi="Times New Roman" w:cs="Times New Roman"/>
          <w:sz w:val="24"/>
          <w:szCs w:val="24"/>
          <w:lang w:val="en-US"/>
        </w:rPr>
        <w:t xml:space="preserve">the demands placed on </w:t>
      </w:r>
      <w:r w:rsidR="00F1225B">
        <w:rPr>
          <w:rFonts w:ascii="Times New Roman" w:hAnsi="Times New Roman" w:cs="Times New Roman"/>
          <w:sz w:val="24"/>
          <w:szCs w:val="24"/>
          <w:lang w:val="en-US"/>
        </w:rPr>
        <w:t>them</w:t>
      </w:r>
      <w:r w:rsidRPr="002046EE">
        <w:rPr>
          <w:rFonts w:ascii="Times New Roman" w:hAnsi="Times New Roman" w:cs="Times New Roman"/>
          <w:sz w:val="24"/>
          <w:szCs w:val="24"/>
          <w:lang w:val="en-US"/>
        </w:rPr>
        <w:t xml:space="preserve"> </w:t>
      </w:r>
      <w:r w:rsidR="00B837E8">
        <w:rPr>
          <w:rFonts w:ascii="Times New Roman" w:hAnsi="Times New Roman" w:cs="Times New Roman"/>
          <w:sz w:val="24"/>
          <w:szCs w:val="24"/>
          <w:lang w:val="en-US"/>
        </w:rPr>
        <w:t xml:space="preserve">also </w:t>
      </w:r>
      <w:r w:rsidRPr="002046EE">
        <w:rPr>
          <w:rFonts w:ascii="Times New Roman" w:hAnsi="Times New Roman" w:cs="Times New Roman"/>
          <w:sz w:val="24"/>
          <w:szCs w:val="24"/>
          <w:lang w:val="en-US"/>
        </w:rPr>
        <w:t xml:space="preserve">depends on the interaction between their characteristics </w:t>
      </w:r>
      <w:r w:rsidR="00FA0879">
        <w:rPr>
          <w:rFonts w:ascii="Times New Roman" w:hAnsi="Times New Roman" w:cs="Times New Roman"/>
          <w:sz w:val="24"/>
          <w:szCs w:val="24"/>
          <w:lang w:val="en-US"/>
        </w:rPr>
        <w:t xml:space="preserve">such as biographical details (e.g., teaching experience) </w:t>
      </w:r>
      <w:r w:rsidRPr="002046EE">
        <w:rPr>
          <w:rFonts w:ascii="Times New Roman" w:hAnsi="Times New Roman" w:cs="Times New Roman"/>
          <w:sz w:val="24"/>
          <w:szCs w:val="24"/>
          <w:lang w:val="en-US"/>
        </w:rPr>
        <w:t>and their perception of the demands</w:t>
      </w:r>
      <w:r w:rsidRPr="006407D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C6BD5">
        <w:rPr>
          <w:rFonts w:ascii="Times New Roman" w:hAnsi="Times New Roman" w:cs="Times New Roman"/>
          <w:sz w:val="24"/>
          <w:szCs w:val="24"/>
          <w:lang w:val="en-US"/>
        </w:rPr>
        <w:t xml:space="preserve">Primary and secondary </w:t>
      </w:r>
      <w:r>
        <w:rPr>
          <w:rFonts w:ascii="Times New Roman" w:hAnsi="Times New Roman" w:cs="Times New Roman"/>
          <w:sz w:val="24"/>
          <w:szCs w:val="24"/>
          <w:lang w:val="en-US"/>
        </w:rPr>
        <w:t>appraisals</w:t>
      </w:r>
      <w:r w:rsidRPr="00AC6BD5">
        <w:rPr>
          <w:rFonts w:ascii="Times New Roman" w:hAnsi="Times New Roman" w:cs="Times New Roman"/>
          <w:sz w:val="24"/>
          <w:szCs w:val="24"/>
          <w:lang w:val="en-US"/>
        </w:rPr>
        <w:t xml:space="preserve"> are regarded to have an impact on </w:t>
      </w:r>
      <w:r w:rsidR="00081BCF">
        <w:rPr>
          <w:rFonts w:ascii="Times New Roman" w:hAnsi="Times New Roman" w:cs="Times New Roman"/>
          <w:sz w:val="24"/>
          <w:szCs w:val="24"/>
          <w:lang w:val="en-US"/>
        </w:rPr>
        <w:t>teachers</w:t>
      </w:r>
      <w:r w:rsidRPr="00AC6BD5">
        <w:rPr>
          <w:rFonts w:ascii="Times New Roman" w:hAnsi="Times New Roman" w:cs="Times New Roman"/>
          <w:sz w:val="24"/>
          <w:szCs w:val="24"/>
          <w:lang w:val="en-US"/>
        </w:rPr>
        <w:t xml:space="preserve"> coping mechanisms. </w:t>
      </w:r>
      <w:r>
        <w:rPr>
          <w:rFonts w:ascii="Times New Roman" w:hAnsi="Times New Roman" w:cs="Times New Roman"/>
          <w:sz w:val="24"/>
          <w:szCs w:val="24"/>
          <w:lang w:val="en-US"/>
        </w:rPr>
        <w:t>Coping strategies in turn have an impact on the</w:t>
      </w:r>
      <w:r w:rsidRPr="004B7806">
        <w:rPr>
          <w:rFonts w:ascii="Times New Roman" w:hAnsi="Times New Roman" w:cs="Times New Roman"/>
          <w:sz w:val="24"/>
          <w:szCs w:val="24"/>
          <w:lang w:val="en-US"/>
        </w:rPr>
        <w:t xml:space="preserve"> immediate stress reaction, long-term health, psychological well-being, and social functioning</w:t>
      </w:r>
      <w:r>
        <w:rPr>
          <w:rFonts w:ascii="Times New Roman" w:hAnsi="Times New Roman" w:cs="Times New Roman"/>
          <w:sz w:val="24"/>
          <w:szCs w:val="24"/>
          <w:lang w:val="en-US"/>
        </w:rPr>
        <w:t xml:space="preserve"> [</w:t>
      </w:r>
      <w:r w:rsidR="00081BCF">
        <w:rPr>
          <w:rFonts w:ascii="Times New Roman" w:hAnsi="Times New Roman" w:cs="Times New Roman"/>
          <w:sz w:val="24"/>
          <w:szCs w:val="24"/>
          <w:lang w:val="en-US"/>
        </w:rPr>
        <w:t>@</w:t>
      </w:r>
      <w:r w:rsidR="00081BCF" w:rsidRPr="00AB34F0">
        <w:rPr>
          <w:rFonts w:ascii="Times New Roman" w:hAnsi="Times New Roman" w:cs="Times New Roman"/>
          <w:sz w:val="24"/>
          <w:szCs w:val="24"/>
          <w:lang w:val="en-US"/>
        </w:rPr>
        <w:t>kyriacou2001</w:t>
      </w:r>
      <w:r w:rsidR="00081BC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obbarius2021]</w:t>
      </w:r>
      <w:r w:rsidRPr="004B780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3D4DE21F" w14:textId="77777777" w:rsidR="00CC092A" w:rsidRDefault="00CC092A" w:rsidP="009575B9">
      <w:pPr>
        <w:spacing w:line="360" w:lineRule="auto"/>
        <w:rPr>
          <w:rFonts w:ascii="Times New Roman" w:hAnsi="Times New Roman" w:cs="Times New Roman"/>
          <w:b/>
          <w:bCs/>
          <w:sz w:val="24"/>
          <w:szCs w:val="24"/>
          <w:lang w:val="en-US"/>
        </w:rPr>
      </w:pPr>
    </w:p>
    <w:p w14:paraId="485FD35E" w14:textId="4289D8C5" w:rsidR="009575B9" w:rsidRPr="008A5822" w:rsidRDefault="009575B9" w:rsidP="009575B9">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Classroom Management Skills and Professional Experience as Resources</w:t>
      </w:r>
    </w:p>
    <w:p w14:paraId="18C00C15" w14:textId="2C0CC348" w:rsidR="00F73D13" w:rsidRDefault="001540A3" w:rsidP="00FF14E7">
      <w:pPr>
        <w:spacing w:line="360" w:lineRule="auto"/>
        <w:rPr>
          <w:rFonts w:ascii="Times New Roman" w:hAnsi="Times New Roman" w:cs="Times New Roman"/>
          <w:sz w:val="24"/>
          <w:szCs w:val="24"/>
          <w:lang w:val="en-US"/>
        </w:rPr>
      </w:pPr>
      <w:r w:rsidRPr="001540A3">
        <w:rPr>
          <w:rFonts w:ascii="Times New Roman" w:hAnsi="Times New Roman" w:cs="Times New Roman"/>
          <w:sz w:val="24"/>
          <w:szCs w:val="24"/>
          <w:lang w:val="en-US"/>
        </w:rPr>
        <w:t xml:space="preserve">The relevance of resources and coping strategies </w:t>
      </w:r>
      <w:r>
        <w:rPr>
          <w:rFonts w:ascii="Times New Roman" w:hAnsi="Times New Roman" w:cs="Times New Roman"/>
          <w:sz w:val="24"/>
          <w:szCs w:val="24"/>
          <w:lang w:val="en-US"/>
        </w:rPr>
        <w:t xml:space="preserve">such as classroom management skills </w:t>
      </w:r>
      <w:r w:rsidR="00E824A7">
        <w:rPr>
          <w:rFonts w:ascii="Times New Roman" w:hAnsi="Times New Roman" w:cs="Times New Roman"/>
          <w:sz w:val="24"/>
          <w:szCs w:val="24"/>
          <w:lang w:val="en-US"/>
        </w:rPr>
        <w:t xml:space="preserve">and professional experience </w:t>
      </w:r>
      <w:r w:rsidRPr="001540A3">
        <w:rPr>
          <w:rFonts w:ascii="Times New Roman" w:hAnsi="Times New Roman" w:cs="Times New Roman"/>
          <w:sz w:val="24"/>
          <w:szCs w:val="24"/>
          <w:lang w:val="en-US"/>
        </w:rPr>
        <w:t xml:space="preserve">should be emphasized at this point, as they are crucial for the </w:t>
      </w:r>
      <w:r w:rsidR="00C87A31">
        <w:rPr>
          <w:rFonts w:ascii="Times New Roman" w:hAnsi="Times New Roman" w:cs="Times New Roman"/>
          <w:sz w:val="24"/>
          <w:szCs w:val="24"/>
          <w:lang w:val="en-US"/>
        </w:rPr>
        <w:t>appraisal</w:t>
      </w:r>
      <w:r w:rsidRPr="001540A3">
        <w:rPr>
          <w:rFonts w:ascii="Times New Roman" w:hAnsi="Times New Roman" w:cs="Times New Roman"/>
          <w:sz w:val="24"/>
          <w:szCs w:val="24"/>
          <w:lang w:val="en-US"/>
        </w:rPr>
        <w:t xml:space="preserve"> process</w:t>
      </w:r>
      <w:r w:rsidR="00C87A31">
        <w:rPr>
          <w:rFonts w:ascii="Times New Roman" w:hAnsi="Times New Roman" w:cs="Times New Roman"/>
          <w:sz w:val="24"/>
          <w:szCs w:val="24"/>
          <w:lang w:val="en-US"/>
        </w:rPr>
        <w:t>es</w:t>
      </w:r>
      <w:r w:rsidR="00E824A7">
        <w:rPr>
          <w:rFonts w:ascii="Times New Roman" w:hAnsi="Times New Roman" w:cs="Times New Roman"/>
          <w:sz w:val="24"/>
          <w:szCs w:val="24"/>
          <w:lang w:val="en-US"/>
        </w:rPr>
        <w:t xml:space="preserve">. </w:t>
      </w:r>
      <w:r w:rsidR="00667211" w:rsidRPr="00667211">
        <w:rPr>
          <w:rFonts w:ascii="Times New Roman" w:hAnsi="Times New Roman" w:cs="Times New Roman"/>
          <w:sz w:val="24"/>
          <w:szCs w:val="24"/>
          <w:lang w:val="en-US"/>
        </w:rPr>
        <w:t>The consequences of a lack of resources and coping mechanisms are fatal:</w:t>
      </w:r>
      <w:r w:rsidR="00667211">
        <w:rPr>
          <w:rFonts w:ascii="Times New Roman" w:hAnsi="Times New Roman" w:cs="Times New Roman"/>
          <w:sz w:val="24"/>
          <w:szCs w:val="24"/>
          <w:lang w:val="en-US"/>
        </w:rPr>
        <w:t xml:space="preserve"> </w:t>
      </w:r>
      <w:r w:rsidR="00A478E6">
        <w:rPr>
          <w:rFonts w:ascii="Times New Roman" w:hAnsi="Times New Roman" w:cs="Times New Roman"/>
          <w:sz w:val="24"/>
          <w:szCs w:val="24"/>
          <w:lang w:val="en-US"/>
        </w:rPr>
        <w:t>If</w:t>
      </w:r>
      <w:r w:rsidR="00A478E6" w:rsidRPr="003F6B37">
        <w:rPr>
          <w:rFonts w:ascii="Times New Roman" w:hAnsi="Times New Roman" w:cs="Times New Roman"/>
          <w:sz w:val="24"/>
          <w:szCs w:val="24"/>
          <w:lang w:val="en-US"/>
        </w:rPr>
        <w:t xml:space="preserve"> teachers are exposed to </w:t>
      </w:r>
      <w:r w:rsidR="00A478E6">
        <w:rPr>
          <w:rFonts w:ascii="Times New Roman" w:hAnsi="Times New Roman" w:cs="Times New Roman"/>
          <w:sz w:val="24"/>
          <w:szCs w:val="24"/>
          <w:lang w:val="en-US"/>
        </w:rPr>
        <w:t xml:space="preserve">a </w:t>
      </w:r>
      <w:r w:rsidR="00A478E6" w:rsidRPr="003F6B37">
        <w:rPr>
          <w:rFonts w:ascii="Times New Roman" w:hAnsi="Times New Roman" w:cs="Times New Roman"/>
          <w:sz w:val="24"/>
          <w:szCs w:val="24"/>
          <w:lang w:val="en-US"/>
        </w:rPr>
        <w:t xml:space="preserve">teaching-learning environment </w:t>
      </w:r>
      <w:r w:rsidR="00A478E6">
        <w:rPr>
          <w:rFonts w:ascii="Times New Roman" w:hAnsi="Times New Roman" w:cs="Times New Roman"/>
          <w:sz w:val="24"/>
          <w:szCs w:val="24"/>
          <w:lang w:val="en-US"/>
        </w:rPr>
        <w:t xml:space="preserve">that they </w:t>
      </w:r>
      <w:r w:rsidR="006056E9">
        <w:rPr>
          <w:rFonts w:ascii="Times New Roman" w:hAnsi="Times New Roman" w:cs="Times New Roman"/>
          <w:sz w:val="24"/>
          <w:szCs w:val="24"/>
          <w:lang w:val="en-US"/>
        </w:rPr>
        <w:t>evaluate</w:t>
      </w:r>
      <w:r w:rsidR="00A478E6">
        <w:rPr>
          <w:rFonts w:ascii="Times New Roman" w:hAnsi="Times New Roman" w:cs="Times New Roman"/>
          <w:sz w:val="24"/>
          <w:szCs w:val="24"/>
          <w:lang w:val="en-US"/>
        </w:rPr>
        <w:t xml:space="preserve"> as </w:t>
      </w:r>
      <w:r w:rsidR="00A478E6" w:rsidRPr="003F6B37">
        <w:rPr>
          <w:rFonts w:ascii="Times New Roman" w:hAnsi="Times New Roman" w:cs="Times New Roman"/>
          <w:sz w:val="24"/>
          <w:szCs w:val="24"/>
          <w:lang w:val="en-US"/>
        </w:rPr>
        <w:t xml:space="preserve">stressful </w:t>
      </w:r>
      <w:r w:rsidR="00A478E6">
        <w:rPr>
          <w:rFonts w:ascii="Times New Roman" w:hAnsi="Times New Roman" w:cs="Times New Roman"/>
          <w:sz w:val="24"/>
          <w:szCs w:val="24"/>
          <w:lang w:val="en-US"/>
        </w:rPr>
        <w:t xml:space="preserve">or disruptive </w:t>
      </w:r>
      <w:r w:rsidR="006056E9">
        <w:rPr>
          <w:rFonts w:ascii="Times New Roman" w:hAnsi="Times New Roman" w:cs="Times New Roman"/>
          <w:sz w:val="24"/>
          <w:szCs w:val="24"/>
          <w:lang w:val="en-US"/>
        </w:rPr>
        <w:t xml:space="preserve">(primary appraisal) </w:t>
      </w:r>
      <w:r w:rsidR="00A478E6" w:rsidRPr="003F6B37">
        <w:rPr>
          <w:rFonts w:ascii="Times New Roman" w:hAnsi="Times New Roman" w:cs="Times New Roman"/>
          <w:sz w:val="24"/>
          <w:szCs w:val="24"/>
          <w:lang w:val="en-US"/>
        </w:rPr>
        <w:t xml:space="preserve">over a long period and </w:t>
      </w:r>
      <w:r w:rsidR="00A478E6">
        <w:rPr>
          <w:rFonts w:ascii="Times New Roman" w:hAnsi="Times New Roman" w:cs="Times New Roman"/>
          <w:sz w:val="24"/>
          <w:szCs w:val="24"/>
          <w:lang w:val="en-US"/>
        </w:rPr>
        <w:t xml:space="preserve">if they </w:t>
      </w:r>
      <w:r w:rsidR="00665CFA">
        <w:rPr>
          <w:rFonts w:ascii="Times New Roman" w:hAnsi="Times New Roman" w:cs="Times New Roman"/>
          <w:sz w:val="24"/>
          <w:szCs w:val="24"/>
          <w:lang w:val="en-US"/>
        </w:rPr>
        <w:t>do</w:t>
      </w:r>
      <w:r w:rsidR="00A478E6" w:rsidRPr="003F6B37">
        <w:rPr>
          <w:rFonts w:ascii="Times New Roman" w:hAnsi="Times New Roman" w:cs="Times New Roman"/>
          <w:sz w:val="24"/>
          <w:szCs w:val="24"/>
          <w:lang w:val="en-US"/>
        </w:rPr>
        <w:t xml:space="preserve"> not </w:t>
      </w:r>
      <w:r w:rsidR="00665CFA">
        <w:rPr>
          <w:rFonts w:ascii="Times New Roman" w:hAnsi="Times New Roman" w:cs="Times New Roman"/>
          <w:sz w:val="24"/>
          <w:szCs w:val="24"/>
          <w:lang w:val="en-US"/>
        </w:rPr>
        <w:t xml:space="preserve">feel </w:t>
      </w:r>
      <w:r w:rsidR="006056E9">
        <w:rPr>
          <w:rFonts w:ascii="Times New Roman" w:hAnsi="Times New Roman" w:cs="Times New Roman"/>
          <w:sz w:val="24"/>
          <w:szCs w:val="24"/>
          <w:lang w:val="en-US"/>
        </w:rPr>
        <w:t>confident</w:t>
      </w:r>
      <w:r w:rsidR="005821FF">
        <w:rPr>
          <w:rFonts w:ascii="Times New Roman" w:hAnsi="Times New Roman" w:cs="Times New Roman"/>
          <w:sz w:val="24"/>
          <w:szCs w:val="24"/>
          <w:lang w:val="en-US"/>
        </w:rPr>
        <w:t xml:space="preserve"> </w:t>
      </w:r>
      <w:r w:rsidR="00040A63">
        <w:rPr>
          <w:rFonts w:ascii="Times New Roman" w:hAnsi="Times New Roman" w:cs="Times New Roman"/>
          <w:sz w:val="24"/>
          <w:szCs w:val="24"/>
          <w:lang w:val="en-US"/>
        </w:rPr>
        <w:t>to deal with</w:t>
      </w:r>
      <w:r w:rsidR="00A478E6">
        <w:rPr>
          <w:rFonts w:ascii="Times New Roman" w:hAnsi="Times New Roman" w:cs="Times New Roman"/>
          <w:sz w:val="24"/>
          <w:szCs w:val="24"/>
          <w:lang w:val="en-US"/>
        </w:rPr>
        <w:t xml:space="preserve"> these disruptive </w:t>
      </w:r>
      <w:r w:rsidR="00AA678E">
        <w:rPr>
          <w:rFonts w:ascii="Times New Roman" w:hAnsi="Times New Roman" w:cs="Times New Roman"/>
          <w:sz w:val="24"/>
          <w:szCs w:val="24"/>
          <w:lang w:val="en-US"/>
        </w:rPr>
        <w:t xml:space="preserve">classroom </w:t>
      </w:r>
      <w:r w:rsidR="00A478E6">
        <w:rPr>
          <w:rFonts w:ascii="Times New Roman" w:hAnsi="Times New Roman" w:cs="Times New Roman"/>
          <w:sz w:val="24"/>
          <w:szCs w:val="24"/>
          <w:lang w:val="en-US"/>
        </w:rPr>
        <w:t xml:space="preserve">situations </w:t>
      </w:r>
      <w:r w:rsidR="0065447B">
        <w:rPr>
          <w:rFonts w:ascii="Times New Roman" w:hAnsi="Times New Roman" w:cs="Times New Roman"/>
          <w:sz w:val="24"/>
          <w:szCs w:val="24"/>
          <w:lang w:val="en-US"/>
        </w:rPr>
        <w:t xml:space="preserve">(secondary appraisal) </w:t>
      </w:r>
      <w:r w:rsidR="00A478E6">
        <w:rPr>
          <w:rFonts w:ascii="Times New Roman" w:hAnsi="Times New Roman" w:cs="Times New Roman"/>
          <w:sz w:val="24"/>
          <w:szCs w:val="24"/>
          <w:lang w:val="en-US"/>
        </w:rPr>
        <w:t xml:space="preserve">because they </w:t>
      </w:r>
      <w:r w:rsidR="00A478E6" w:rsidRPr="003F6B37">
        <w:rPr>
          <w:rFonts w:ascii="Times New Roman" w:hAnsi="Times New Roman" w:cs="Times New Roman"/>
          <w:sz w:val="24"/>
          <w:szCs w:val="24"/>
          <w:lang w:val="en-US"/>
        </w:rPr>
        <w:t xml:space="preserve">have </w:t>
      </w:r>
      <w:r w:rsidR="00A478E6">
        <w:rPr>
          <w:rFonts w:ascii="Times New Roman" w:hAnsi="Times New Roman" w:cs="Times New Roman"/>
          <w:sz w:val="24"/>
          <w:szCs w:val="24"/>
          <w:lang w:val="en-US"/>
        </w:rPr>
        <w:t xml:space="preserve">no </w:t>
      </w:r>
      <w:r w:rsidR="00A478E6" w:rsidRPr="003F6B37">
        <w:rPr>
          <w:rFonts w:ascii="Times New Roman" w:hAnsi="Times New Roman" w:cs="Times New Roman"/>
          <w:sz w:val="24"/>
          <w:szCs w:val="24"/>
          <w:lang w:val="en-US"/>
        </w:rPr>
        <w:t>sufficient resources and coping strategies</w:t>
      </w:r>
      <w:r w:rsidR="00A478E6">
        <w:rPr>
          <w:rFonts w:ascii="Times New Roman" w:hAnsi="Times New Roman" w:cs="Times New Roman"/>
          <w:sz w:val="24"/>
          <w:szCs w:val="24"/>
          <w:lang w:val="en-US"/>
        </w:rPr>
        <w:t>, it can lead</w:t>
      </w:r>
      <w:r w:rsidR="00A478E6" w:rsidRPr="003F6B37">
        <w:rPr>
          <w:rFonts w:ascii="Times New Roman" w:hAnsi="Times New Roman" w:cs="Times New Roman"/>
          <w:sz w:val="24"/>
          <w:szCs w:val="24"/>
          <w:lang w:val="en-US"/>
        </w:rPr>
        <w:t xml:space="preserve"> to </w:t>
      </w:r>
      <w:r w:rsidR="00A478E6">
        <w:rPr>
          <w:rFonts w:ascii="Times New Roman" w:hAnsi="Times New Roman" w:cs="Times New Roman"/>
          <w:sz w:val="24"/>
          <w:szCs w:val="24"/>
          <w:lang w:val="en-US"/>
        </w:rPr>
        <w:t xml:space="preserve">negative personal and vocational consequences such as burnout, </w:t>
      </w:r>
      <w:r w:rsidR="00A478E6" w:rsidRPr="003F6B37">
        <w:rPr>
          <w:rFonts w:ascii="Times New Roman" w:hAnsi="Times New Roman" w:cs="Times New Roman"/>
          <w:sz w:val="24"/>
          <w:szCs w:val="24"/>
          <w:lang w:val="en-US"/>
        </w:rPr>
        <w:t>high turnover</w:t>
      </w:r>
      <w:r w:rsidR="00A478E6">
        <w:rPr>
          <w:rFonts w:ascii="Times New Roman" w:hAnsi="Times New Roman" w:cs="Times New Roman"/>
          <w:sz w:val="24"/>
          <w:szCs w:val="24"/>
          <w:lang w:val="en-US"/>
        </w:rPr>
        <w:t>,</w:t>
      </w:r>
      <w:r w:rsidR="00A478E6" w:rsidRPr="003F6B37">
        <w:rPr>
          <w:rFonts w:ascii="Times New Roman" w:hAnsi="Times New Roman" w:cs="Times New Roman"/>
          <w:sz w:val="24"/>
          <w:szCs w:val="24"/>
          <w:lang w:val="en-US"/>
        </w:rPr>
        <w:t xml:space="preserve"> and premature retirement [@jalongo2006; @unterbrink2007; @aloe2014]. </w:t>
      </w:r>
    </w:p>
    <w:p w14:paraId="2D7B8850" w14:textId="7EC3DA76" w:rsidR="00984017" w:rsidRDefault="00A669DC" w:rsidP="00E871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These</w:t>
      </w:r>
      <w:r w:rsidR="00C51EF1" w:rsidRPr="00C51EF1">
        <w:rPr>
          <w:rFonts w:ascii="Times New Roman" w:hAnsi="Times New Roman" w:cs="Times New Roman"/>
          <w:sz w:val="24"/>
          <w:szCs w:val="24"/>
          <w:lang w:val="en-US"/>
        </w:rPr>
        <w:t xml:space="preserve"> correlation</w:t>
      </w:r>
      <w:r>
        <w:rPr>
          <w:rFonts w:ascii="Times New Roman" w:hAnsi="Times New Roman" w:cs="Times New Roman"/>
          <w:sz w:val="24"/>
          <w:szCs w:val="24"/>
          <w:lang w:val="en-US"/>
        </w:rPr>
        <w:t>s</w:t>
      </w:r>
      <w:r w:rsidR="00C51EF1" w:rsidRPr="00C51EF1">
        <w:rPr>
          <w:rFonts w:ascii="Times New Roman" w:hAnsi="Times New Roman" w:cs="Times New Roman"/>
          <w:sz w:val="24"/>
          <w:szCs w:val="24"/>
          <w:lang w:val="en-US"/>
        </w:rPr>
        <w:t xml:space="preserve"> </w:t>
      </w:r>
      <w:r w:rsidR="00AC7BF1">
        <w:rPr>
          <w:rFonts w:ascii="Times New Roman" w:hAnsi="Times New Roman" w:cs="Times New Roman"/>
          <w:sz w:val="24"/>
          <w:szCs w:val="24"/>
          <w:lang w:val="en-US"/>
        </w:rPr>
        <w:t>are</w:t>
      </w:r>
      <w:r w:rsidR="00C51EF1" w:rsidRPr="00C51EF1">
        <w:rPr>
          <w:rFonts w:ascii="Times New Roman" w:hAnsi="Times New Roman" w:cs="Times New Roman"/>
          <w:sz w:val="24"/>
          <w:szCs w:val="24"/>
          <w:lang w:val="en-US"/>
        </w:rPr>
        <w:t xml:space="preserve"> not surprising, as</w:t>
      </w:r>
      <w:r w:rsidR="00C51EF1">
        <w:rPr>
          <w:rFonts w:ascii="Times New Roman" w:hAnsi="Times New Roman" w:cs="Times New Roman"/>
          <w:sz w:val="24"/>
          <w:szCs w:val="24"/>
          <w:lang w:val="en-US"/>
        </w:rPr>
        <w:t xml:space="preserve"> </w:t>
      </w:r>
      <w:r w:rsidR="00087159">
        <w:rPr>
          <w:rFonts w:ascii="Times New Roman" w:hAnsi="Times New Roman" w:cs="Times New Roman"/>
          <w:sz w:val="24"/>
          <w:szCs w:val="24"/>
          <w:lang w:val="en-US"/>
        </w:rPr>
        <w:t xml:space="preserve">teaching is </w:t>
      </w:r>
      <w:r w:rsidR="00E8719F" w:rsidRPr="00E8719F">
        <w:rPr>
          <w:rFonts w:ascii="Times New Roman" w:hAnsi="Times New Roman" w:cs="Times New Roman"/>
          <w:sz w:val="24"/>
          <w:szCs w:val="24"/>
          <w:lang w:val="en-US"/>
        </w:rPr>
        <w:t>characterized as multidimensional, simultaneous, immediate, unpredictable, public</w:t>
      </w:r>
      <w:r w:rsidR="00DC07F4">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and shared </w:t>
      </w:r>
      <w:r w:rsidR="000E3109">
        <w:rPr>
          <w:rFonts w:ascii="Times New Roman" w:hAnsi="Times New Roman" w:cs="Times New Roman"/>
          <w:sz w:val="24"/>
          <w:szCs w:val="24"/>
          <w:lang w:val="en-US"/>
        </w:rPr>
        <w:t>[@</w:t>
      </w:r>
      <w:r w:rsidR="000E3109" w:rsidRPr="000E3109">
        <w:rPr>
          <w:rFonts w:ascii="Times New Roman" w:hAnsi="Times New Roman" w:cs="Times New Roman"/>
          <w:sz w:val="24"/>
          <w:szCs w:val="24"/>
          <w:lang w:val="en-US"/>
        </w:rPr>
        <w:t>doyle2013ecological</w:t>
      </w:r>
      <w:r w:rsidR="00744D68">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w:t>
      </w:r>
      <w:r w:rsidR="0055513F">
        <w:rPr>
          <w:rFonts w:ascii="Times New Roman" w:hAnsi="Times New Roman" w:cs="Times New Roman"/>
          <w:sz w:val="24"/>
          <w:szCs w:val="24"/>
          <w:lang w:val="en-US"/>
        </w:rPr>
        <w:t xml:space="preserve">Lessons </w:t>
      </w:r>
      <w:r w:rsidR="00E8719F" w:rsidRPr="00E8719F">
        <w:rPr>
          <w:rFonts w:ascii="Times New Roman" w:hAnsi="Times New Roman" w:cs="Times New Roman"/>
          <w:sz w:val="24"/>
          <w:szCs w:val="24"/>
          <w:lang w:val="en-US"/>
        </w:rPr>
        <w:t>and, in particular, classroom disruptions are unpredictable and multifaceted</w:t>
      </w:r>
      <w:r w:rsidR="0055513F">
        <w:rPr>
          <w:rFonts w:ascii="Times New Roman" w:hAnsi="Times New Roman" w:cs="Times New Roman"/>
          <w:sz w:val="24"/>
          <w:szCs w:val="24"/>
          <w:lang w:val="en-US"/>
        </w:rPr>
        <w:t xml:space="preserve">. </w:t>
      </w:r>
      <w:r w:rsidR="0055513F" w:rsidRPr="00E8719F">
        <w:rPr>
          <w:rFonts w:ascii="Times New Roman" w:hAnsi="Times New Roman" w:cs="Times New Roman"/>
          <w:sz w:val="24"/>
          <w:szCs w:val="24"/>
          <w:lang w:val="en-US"/>
        </w:rPr>
        <w:t xml:space="preserve">All of these circumstances place </w:t>
      </w:r>
      <w:r w:rsidR="0055513F">
        <w:rPr>
          <w:rFonts w:ascii="Times New Roman" w:hAnsi="Times New Roman" w:cs="Times New Roman"/>
          <w:sz w:val="24"/>
          <w:szCs w:val="24"/>
          <w:lang w:val="en-US"/>
        </w:rPr>
        <w:t>several</w:t>
      </w:r>
      <w:r w:rsidR="0055513F" w:rsidRPr="00E8719F">
        <w:rPr>
          <w:rFonts w:ascii="Times New Roman" w:hAnsi="Times New Roman" w:cs="Times New Roman"/>
          <w:sz w:val="24"/>
          <w:szCs w:val="24"/>
          <w:lang w:val="en-US"/>
        </w:rPr>
        <w:t xml:space="preserve"> demands on teachers</w:t>
      </w:r>
      <w:r w:rsidR="0055513F">
        <w:rPr>
          <w:rFonts w:ascii="Times New Roman" w:hAnsi="Times New Roman" w:cs="Times New Roman"/>
          <w:sz w:val="24"/>
          <w:szCs w:val="24"/>
          <w:lang w:val="en-US"/>
        </w:rPr>
        <w:t xml:space="preserve"> </w:t>
      </w:r>
      <w:r w:rsidR="00E8719F" w:rsidRPr="00E8719F">
        <w:rPr>
          <w:rFonts w:ascii="Times New Roman" w:hAnsi="Times New Roman" w:cs="Times New Roman"/>
          <w:sz w:val="24"/>
          <w:szCs w:val="24"/>
          <w:lang w:val="en-US"/>
        </w:rPr>
        <w:t>and require a high level of knowledge and competence from the teacher</w:t>
      </w:r>
      <w:r w:rsidR="00003440">
        <w:rPr>
          <w:rFonts w:ascii="Times New Roman" w:hAnsi="Times New Roman" w:cs="Times New Roman"/>
          <w:sz w:val="24"/>
          <w:szCs w:val="24"/>
          <w:lang w:val="en-US"/>
        </w:rPr>
        <w:t xml:space="preserve"> </w:t>
      </w:r>
      <w:r w:rsidR="0099753D">
        <w:rPr>
          <w:rFonts w:ascii="Times New Roman" w:hAnsi="Times New Roman" w:cs="Times New Roman"/>
          <w:sz w:val="24"/>
          <w:szCs w:val="24"/>
          <w:lang w:val="en-US"/>
        </w:rPr>
        <w:t>[@</w:t>
      </w:r>
      <w:r w:rsidR="0099753D" w:rsidRPr="0099753D">
        <w:rPr>
          <w:rFonts w:ascii="Times New Roman" w:hAnsi="Times New Roman" w:cs="Times New Roman"/>
          <w:sz w:val="24"/>
          <w:szCs w:val="24"/>
          <w:lang w:val="en-US"/>
        </w:rPr>
        <w:t>klieme2008concept</w:t>
      </w:r>
      <w:r w:rsidR="0099753D">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w:t>
      </w:r>
      <w:r w:rsidR="0099753D">
        <w:rPr>
          <w:rFonts w:ascii="Times New Roman" w:hAnsi="Times New Roman" w:cs="Times New Roman"/>
          <w:sz w:val="24"/>
          <w:szCs w:val="24"/>
          <w:lang w:val="en-US"/>
        </w:rPr>
        <w:t xml:space="preserve">These </w:t>
      </w:r>
      <w:r w:rsidR="00E045FD">
        <w:rPr>
          <w:rFonts w:ascii="Times New Roman" w:hAnsi="Times New Roman" w:cs="Times New Roman"/>
          <w:sz w:val="24"/>
          <w:szCs w:val="24"/>
          <w:lang w:val="en-US"/>
        </w:rPr>
        <w:t>professional competencies</w:t>
      </w:r>
      <w:r w:rsidR="00586A6E">
        <w:rPr>
          <w:rFonts w:ascii="Times New Roman" w:hAnsi="Times New Roman" w:cs="Times New Roman"/>
          <w:sz w:val="24"/>
          <w:szCs w:val="24"/>
          <w:lang w:val="en-US"/>
        </w:rPr>
        <w:t xml:space="preserve"> </w:t>
      </w:r>
      <w:r w:rsidR="00FA2F75">
        <w:rPr>
          <w:rFonts w:ascii="Times New Roman" w:hAnsi="Times New Roman" w:cs="Times New Roman"/>
          <w:sz w:val="24"/>
          <w:szCs w:val="24"/>
          <w:lang w:val="en-US"/>
        </w:rPr>
        <w:t>encompass</w:t>
      </w:r>
      <w:r w:rsidR="00E8719F" w:rsidRPr="00E8719F">
        <w:rPr>
          <w:rFonts w:ascii="Times New Roman" w:hAnsi="Times New Roman" w:cs="Times New Roman"/>
          <w:sz w:val="24"/>
          <w:szCs w:val="24"/>
          <w:lang w:val="en-US"/>
        </w:rPr>
        <w:t xml:space="preserve">, among other things, </w:t>
      </w:r>
      <w:r w:rsidR="004B0A8F">
        <w:rPr>
          <w:rFonts w:ascii="Times New Roman" w:hAnsi="Times New Roman" w:cs="Times New Roman"/>
          <w:sz w:val="24"/>
          <w:szCs w:val="24"/>
          <w:lang w:val="en-US"/>
        </w:rPr>
        <w:t xml:space="preserve">teachers' specific </w:t>
      </w:r>
      <w:r w:rsidR="00E8719F" w:rsidRPr="00E8719F">
        <w:rPr>
          <w:rFonts w:ascii="Times New Roman" w:hAnsi="Times New Roman" w:cs="Times New Roman"/>
          <w:sz w:val="24"/>
          <w:szCs w:val="24"/>
          <w:lang w:val="en-US"/>
        </w:rPr>
        <w:t xml:space="preserve">knowledge </w:t>
      </w:r>
      <w:r w:rsidR="00FA2F75">
        <w:rPr>
          <w:rFonts w:ascii="Times New Roman" w:hAnsi="Times New Roman" w:cs="Times New Roman"/>
          <w:sz w:val="24"/>
          <w:szCs w:val="24"/>
          <w:lang w:val="en-US"/>
        </w:rPr>
        <w:t xml:space="preserve">and skills </w:t>
      </w:r>
      <w:r w:rsidR="00E8719F" w:rsidRPr="00E8719F">
        <w:rPr>
          <w:rFonts w:ascii="Times New Roman" w:hAnsi="Times New Roman" w:cs="Times New Roman"/>
          <w:sz w:val="24"/>
          <w:szCs w:val="24"/>
          <w:lang w:val="en-US"/>
        </w:rPr>
        <w:t xml:space="preserve">about classroom management and can be understood as a diverse toolbox </w:t>
      </w:r>
      <w:r w:rsidR="00DE34A1">
        <w:rPr>
          <w:rFonts w:ascii="Times New Roman" w:hAnsi="Times New Roman" w:cs="Times New Roman"/>
          <w:sz w:val="24"/>
          <w:szCs w:val="24"/>
          <w:lang w:val="en-US"/>
        </w:rPr>
        <w:t xml:space="preserve">of strategies, techniques, and measures </w:t>
      </w:r>
      <w:r w:rsidR="00E8719F" w:rsidRPr="00E8719F">
        <w:rPr>
          <w:rFonts w:ascii="Times New Roman" w:hAnsi="Times New Roman" w:cs="Times New Roman"/>
          <w:sz w:val="24"/>
          <w:szCs w:val="24"/>
          <w:lang w:val="en-US"/>
        </w:rPr>
        <w:t>for the teacher to navigate the challenging environment of the classroom</w:t>
      </w:r>
      <w:r w:rsidR="00FA2F75">
        <w:rPr>
          <w:rFonts w:ascii="Times New Roman" w:hAnsi="Times New Roman" w:cs="Times New Roman"/>
          <w:sz w:val="24"/>
          <w:szCs w:val="24"/>
          <w:lang w:val="en-US"/>
        </w:rPr>
        <w:t xml:space="preserve"> [@</w:t>
      </w:r>
      <w:r w:rsidR="00790A9B" w:rsidRPr="00790A9B">
        <w:rPr>
          <w:rFonts w:ascii="Times New Roman" w:hAnsi="Times New Roman" w:cs="Times New Roman"/>
          <w:sz w:val="24"/>
          <w:szCs w:val="24"/>
          <w:lang w:val="en-US"/>
        </w:rPr>
        <w:t>konig2016teacher</w:t>
      </w:r>
      <w:r w:rsidR="00790A9B">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w:t>
      </w:r>
      <w:r w:rsidR="00080EDD" w:rsidRPr="00080EDD">
        <w:rPr>
          <w:rFonts w:ascii="Times New Roman" w:hAnsi="Times New Roman" w:cs="Times New Roman"/>
          <w:sz w:val="24"/>
          <w:szCs w:val="24"/>
          <w:lang w:val="en-US"/>
        </w:rPr>
        <w:t xml:space="preserve"> </w:t>
      </w:r>
      <w:commentRangeStart w:id="84"/>
      <w:r w:rsidR="005B212A" w:rsidRPr="005B212A">
        <w:rPr>
          <w:rFonts w:ascii="Times New Roman" w:hAnsi="Times New Roman" w:cs="Times New Roman"/>
          <w:sz w:val="24"/>
          <w:szCs w:val="24"/>
          <w:lang w:val="en-US"/>
        </w:rPr>
        <w:t>Based on</w:t>
      </w:r>
      <w:r w:rsidR="004B6056">
        <w:rPr>
          <w:rFonts w:ascii="Times New Roman" w:hAnsi="Times New Roman" w:cs="Times New Roman"/>
          <w:sz w:val="24"/>
          <w:szCs w:val="24"/>
          <w:lang w:val="en-US"/>
        </w:rPr>
        <w:t xml:space="preserve"> @</w:t>
      </w:r>
      <w:r w:rsidR="004B6056" w:rsidRPr="004B6056">
        <w:rPr>
          <w:rFonts w:ascii="Times New Roman" w:hAnsi="Times New Roman" w:cs="Times New Roman"/>
          <w:sz w:val="24"/>
          <w:szCs w:val="24"/>
          <w:lang w:val="en-US"/>
        </w:rPr>
        <w:t>doyle1986classroom</w:t>
      </w:r>
      <w:r w:rsidR="005B212A" w:rsidRPr="005B212A">
        <w:rPr>
          <w:rFonts w:ascii="Times New Roman" w:hAnsi="Times New Roman" w:cs="Times New Roman"/>
          <w:sz w:val="24"/>
          <w:szCs w:val="24"/>
          <w:lang w:val="en-US"/>
        </w:rPr>
        <w:t>, a distinction can be made between structure-oriented and process-oriented measures. Process-oriented measures include (1) the monitoring of student activities and (2) the smooth structure of lessons</w:t>
      </w:r>
      <w:r w:rsidR="005B212A">
        <w:rPr>
          <w:rFonts w:ascii="Times New Roman" w:hAnsi="Times New Roman" w:cs="Times New Roman"/>
          <w:sz w:val="24"/>
          <w:szCs w:val="24"/>
          <w:lang w:val="en-US"/>
        </w:rPr>
        <w:t xml:space="preserve">. </w:t>
      </w:r>
      <w:r w:rsidR="005B212A" w:rsidRPr="005B212A">
        <w:rPr>
          <w:rFonts w:ascii="Times New Roman" w:hAnsi="Times New Roman" w:cs="Times New Roman"/>
          <w:sz w:val="24"/>
          <w:szCs w:val="24"/>
          <w:lang w:val="en-US"/>
        </w:rPr>
        <w:t>While these measures relate directly to events in the teaching process, structure-oriented measures, such as (3) the establishment of rules, routines</w:t>
      </w:r>
      <w:r w:rsidR="00EA2C53">
        <w:rPr>
          <w:rFonts w:ascii="Times New Roman" w:hAnsi="Times New Roman" w:cs="Times New Roman"/>
          <w:sz w:val="24"/>
          <w:szCs w:val="24"/>
          <w:lang w:val="en-US"/>
        </w:rPr>
        <w:t>,</w:t>
      </w:r>
      <w:r w:rsidR="005B212A" w:rsidRPr="005B212A">
        <w:rPr>
          <w:rFonts w:ascii="Times New Roman" w:hAnsi="Times New Roman" w:cs="Times New Roman"/>
          <w:sz w:val="24"/>
          <w:szCs w:val="24"/>
          <w:lang w:val="en-US"/>
        </w:rPr>
        <w:t xml:space="preserve"> and rituals, have a longer-term effect.</w:t>
      </w:r>
      <w:r w:rsidR="00294DDC">
        <w:rPr>
          <w:rFonts w:ascii="Times New Roman" w:hAnsi="Times New Roman" w:cs="Times New Roman"/>
          <w:sz w:val="24"/>
          <w:szCs w:val="24"/>
          <w:lang w:val="en-US"/>
        </w:rPr>
        <w:t xml:space="preserve"> </w:t>
      </w:r>
      <w:r w:rsidR="00294DDC" w:rsidRPr="00294DDC">
        <w:rPr>
          <w:rFonts w:ascii="Times New Roman" w:hAnsi="Times New Roman" w:cs="Times New Roman"/>
          <w:sz w:val="24"/>
          <w:szCs w:val="24"/>
          <w:lang w:val="en-US"/>
        </w:rPr>
        <w:t xml:space="preserve">The three aspects of effective classroom management aim to maximize students' </w:t>
      </w:r>
      <w:r w:rsidR="001D6A4F">
        <w:rPr>
          <w:rFonts w:ascii="Times New Roman" w:hAnsi="Times New Roman" w:cs="Times New Roman"/>
          <w:sz w:val="24"/>
          <w:szCs w:val="24"/>
          <w:lang w:val="en-US"/>
        </w:rPr>
        <w:t xml:space="preserve">active </w:t>
      </w:r>
      <w:r w:rsidR="00294DDC" w:rsidRPr="00294DDC">
        <w:rPr>
          <w:rFonts w:ascii="Times New Roman" w:hAnsi="Times New Roman" w:cs="Times New Roman"/>
          <w:sz w:val="24"/>
          <w:szCs w:val="24"/>
          <w:lang w:val="en-US"/>
        </w:rPr>
        <w:t>learning time and reduce classroom disruption</w:t>
      </w:r>
      <w:r w:rsidR="00294DDC">
        <w:rPr>
          <w:rFonts w:ascii="Times New Roman" w:hAnsi="Times New Roman" w:cs="Times New Roman"/>
          <w:sz w:val="24"/>
          <w:szCs w:val="24"/>
          <w:lang w:val="en-US"/>
        </w:rPr>
        <w:t xml:space="preserve"> [@</w:t>
      </w:r>
      <w:r w:rsidR="00B45552" w:rsidRPr="00B45552">
        <w:rPr>
          <w:rFonts w:ascii="Times New Roman" w:hAnsi="Times New Roman" w:cs="Times New Roman"/>
          <w:sz w:val="24"/>
          <w:szCs w:val="24"/>
          <w:lang w:val="en-US"/>
        </w:rPr>
        <w:t>emmer2003classroom</w:t>
      </w:r>
      <w:r w:rsidR="008B26C6">
        <w:rPr>
          <w:rFonts w:ascii="Times New Roman" w:hAnsi="Times New Roman" w:cs="Times New Roman"/>
          <w:sz w:val="24"/>
          <w:szCs w:val="24"/>
          <w:lang w:val="en-US"/>
        </w:rPr>
        <w:t>].</w:t>
      </w:r>
      <w:commentRangeEnd w:id="84"/>
      <w:r w:rsidR="00F76A1B">
        <w:rPr>
          <w:rStyle w:val="Kommentarzeichen"/>
        </w:rPr>
        <w:commentReference w:id="84"/>
      </w:r>
    </w:p>
    <w:p w14:paraId="021882AC" w14:textId="77F46BC6" w:rsidR="00E77EF4" w:rsidRDefault="0050664F" w:rsidP="00E871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Thus, e</w:t>
      </w:r>
      <w:r w:rsidR="00C322F4" w:rsidRPr="006F7D41">
        <w:rPr>
          <w:rFonts w:ascii="Times New Roman" w:hAnsi="Times New Roman" w:cs="Times New Roman"/>
          <w:sz w:val="24"/>
          <w:szCs w:val="24"/>
          <w:lang w:val="en-US"/>
        </w:rPr>
        <w:t xml:space="preserve">ffective classroom management skills are </w:t>
      </w:r>
      <w:r w:rsidR="00C322F4">
        <w:rPr>
          <w:rFonts w:ascii="Times New Roman" w:hAnsi="Times New Roman" w:cs="Times New Roman"/>
          <w:sz w:val="24"/>
          <w:szCs w:val="24"/>
          <w:lang w:val="en-US"/>
        </w:rPr>
        <w:t xml:space="preserve">considered </w:t>
      </w:r>
      <w:r w:rsidR="00C322F4" w:rsidRPr="006F7D41">
        <w:rPr>
          <w:rFonts w:ascii="Times New Roman" w:hAnsi="Times New Roman" w:cs="Times New Roman"/>
          <w:sz w:val="24"/>
          <w:szCs w:val="24"/>
          <w:lang w:val="en-US"/>
        </w:rPr>
        <w:t xml:space="preserve">an important personal resource </w:t>
      </w:r>
      <w:r w:rsidR="00C322F4">
        <w:rPr>
          <w:rFonts w:ascii="Times New Roman" w:hAnsi="Times New Roman" w:cs="Times New Roman"/>
          <w:sz w:val="24"/>
          <w:szCs w:val="24"/>
          <w:lang w:val="en-US"/>
        </w:rPr>
        <w:t>for teachers to reduce</w:t>
      </w:r>
      <w:r w:rsidR="00C322F4" w:rsidRPr="006F7D41">
        <w:rPr>
          <w:rFonts w:ascii="Times New Roman" w:hAnsi="Times New Roman" w:cs="Times New Roman"/>
          <w:sz w:val="24"/>
          <w:szCs w:val="24"/>
          <w:lang w:val="en-US"/>
        </w:rPr>
        <w:t xml:space="preserve"> classroom disruption</w:t>
      </w:r>
      <w:r>
        <w:rPr>
          <w:rFonts w:ascii="Times New Roman" w:hAnsi="Times New Roman" w:cs="Times New Roman"/>
          <w:sz w:val="24"/>
          <w:szCs w:val="24"/>
          <w:lang w:val="en-US"/>
        </w:rPr>
        <w:t xml:space="preserve"> [@</w:t>
      </w:r>
      <w:r w:rsidRPr="00830591">
        <w:rPr>
          <w:rFonts w:ascii="Times New Roman" w:hAnsi="Times New Roman" w:cs="Times New Roman"/>
          <w:sz w:val="24"/>
          <w:szCs w:val="24"/>
          <w:lang w:val="en-US"/>
        </w:rPr>
        <w:t>cramer2018belastung</w:t>
      </w:r>
      <w:r>
        <w:rPr>
          <w:rFonts w:ascii="Times New Roman" w:hAnsi="Times New Roman" w:cs="Times New Roman"/>
          <w:sz w:val="24"/>
          <w:szCs w:val="24"/>
          <w:lang w:val="en-US"/>
        </w:rPr>
        <w:t xml:space="preserve">] and it </w:t>
      </w:r>
      <w:r w:rsidR="00E77EF4">
        <w:rPr>
          <w:rFonts w:ascii="Times New Roman" w:hAnsi="Times New Roman" w:cs="Times New Roman"/>
          <w:sz w:val="24"/>
          <w:szCs w:val="24"/>
          <w:lang w:val="en-US"/>
        </w:rPr>
        <w:t>has been shown, that p</w:t>
      </w:r>
      <w:r w:rsidR="00E77EF4" w:rsidRPr="00E51023">
        <w:rPr>
          <w:rFonts w:ascii="Times New Roman" w:hAnsi="Times New Roman" w:cs="Times New Roman"/>
          <w:sz w:val="24"/>
          <w:szCs w:val="24"/>
          <w:lang w:val="en-US"/>
        </w:rPr>
        <w:t>rofessional knowledge about classroom management reduces the risk of strain</w:t>
      </w:r>
      <w:r w:rsidR="00E77EF4">
        <w:rPr>
          <w:rFonts w:ascii="Times New Roman" w:hAnsi="Times New Roman" w:cs="Times New Roman"/>
          <w:sz w:val="24"/>
          <w:szCs w:val="24"/>
          <w:lang w:val="en-US"/>
        </w:rPr>
        <w:t xml:space="preserve"> and stress [</w:t>
      </w:r>
      <w:r w:rsidR="00E77EF4" w:rsidRPr="00B10017">
        <w:rPr>
          <w:rFonts w:ascii="Times New Roman" w:hAnsi="Times New Roman" w:cs="Times New Roman"/>
          <w:sz w:val="24"/>
          <w:szCs w:val="24"/>
          <w:lang w:val="en-US"/>
        </w:rPr>
        <w:t>klusmann2012berufliche</w:t>
      </w:r>
      <w:r w:rsidR="00E77EF4">
        <w:rPr>
          <w:rFonts w:ascii="Times New Roman" w:hAnsi="Times New Roman" w:cs="Times New Roman"/>
          <w:sz w:val="24"/>
          <w:szCs w:val="24"/>
          <w:lang w:val="en-US"/>
        </w:rPr>
        <w:t>].</w:t>
      </w:r>
      <w:r w:rsidR="00855034">
        <w:rPr>
          <w:rFonts w:ascii="Times New Roman" w:hAnsi="Times New Roman" w:cs="Times New Roman"/>
          <w:sz w:val="24"/>
          <w:szCs w:val="24"/>
          <w:lang w:val="en-US"/>
        </w:rPr>
        <w:t xml:space="preserve"> </w:t>
      </w:r>
      <w:r w:rsidR="00413166">
        <w:rPr>
          <w:rFonts w:ascii="Times New Roman" w:hAnsi="Times New Roman" w:cs="Times New Roman"/>
          <w:sz w:val="24"/>
          <w:szCs w:val="24"/>
          <w:lang w:val="en-US"/>
        </w:rPr>
        <w:t xml:space="preserve">In their intervention study, </w:t>
      </w:r>
      <w:r w:rsidR="00467BFF">
        <w:rPr>
          <w:rFonts w:ascii="Times New Roman" w:hAnsi="Times New Roman" w:cs="Times New Roman"/>
          <w:sz w:val="24"/>
          <w:szCs w:val="24"/>
          <w:lang w:val="en-US"/>
        </w:rPr>
        <w:t>@</w:t>
      </w:r>
      <w:r w:rsidR="00413166" w:rsidRPr="00413166">
        <w:rPr>
          <w:rFonts w:ascii="Times New Roman" w:hAnsi="Times New Roman" w:cs="Times New Roman"/>
          <w:sz w:val="24"/>
          <w:szCs w:val="24"/>
          <w:lang w:val="en-US"/>
        </w:rPr>
        <w:t xml:space="preserve">schelske1994coping </w:t>
      </w:r>
      <w:r w:rsidR="00467BFF">
        <w:rPr>
          <w:rFonts w:ascii="Times New Roman" w:hAnsi="Times New Roman" w:cs="Times New Roman"/>
          <w:sz w:val="24"/>
          <w:szCs w:val="24"/>
          <w:lang w:val="en-US"/>
        </w:rPr>
        <w:t>showed that</w:t>
      </w:r>
      <w:r w:rsidR="00B2058C" w:rsidRPr="00B2058C">
        <w:rPr>
          <w:rFonts w:ascii="Times New Roman" w:hAnsi="Times New Roman" w:cs="Times New Roman"/>
          <w:sz w:val="24"/>
          <w:szCs w:val="24"/>
          <w:lang w:val="en-US"/>
        </w:rPr>
        <w:t xml:space="preserve"> providing training in coping and classroom management </w:t>
      </w:r>
      <w:r w:rsidR="0030139D">
        <w:rPr>
          <w:rFonts w:ascii="Times New Roman" w:hAnsi="Times New Roman" w:cs="Times New Roman"/>
          <w:sz w:val="24"/>
          <w:szCs w:val="24"/>
          <w:lang w:val="en-US"/>
        </w:rPr>
        <w:t xml:space="preserve">skills </w:t>
      </w:r>
      <w:r w:rsidR="00B2058C" w:rsidRPr="00B2058C">
        <w:rPr>
          <w:rFonts w:ascii="Times New Roman" w:hAnsi="Times New Roman" w:cs="Times New Roman"/>
          <w:sz w:val="24"/>
          <w:szCs w:val="24"/>
          <w:lang w:val="en-US"/>
        </w:rPr>
        <w:t>enhance</w:t>
      </w:r>
      <w:r w:rsidR="0030139D">
        <w:rPr>
          <w:rFonts w:ascii="Times New Roman" w:hAnsi="Times New Roman" w:cs="Times New Roman"/>
          <w:sz w:val="24"/>
          <w:szCs w:val="24"/>
          <w:lang w:val="en-US"/>
        </w:rPr>
        <w:t>d</w:t>
      </w:r>
      <w:r w:rsidR="00B2058C" w:rsidRPr="00B2058C">
        <w:rPr>
          <w:rFonts w:ascii="Times New Roman" w:hAnsi="Times New Roman" w:cs="Times New Roman"/>
          <w:sz w:val="24"/>
          <w:szCs w:val="24"/>
          <w:lang w:val="en-US"/>
        </w:rPr>
        <w:t xml:space="preserve"> student teachers</w:t>
      </w:r>
      <w:r w:rsidR="00467BFF">
        <w:rPr>
          <w:rFonts w:ascii="Times New Roman" w:hAnsi="Times New Roman" w:cs="Times New Roman"/>
          <w:sz w:val="24"/>
          <w:szCs w:val="24"/>
          <w:lang w:val="en-US"/>
        </w:rPr>
        <w:t>’</w:t>
      </w:r>
      <w:r w:rsidR="00B2058C" w:rsidRPr="00B2058C">
        <w:rPr>
          <w:rFonts w:ascii="Times New Roman" w:hAnsi="Times New Roman" w:cs="Times New Roman"/>
          <w:sz w:val="24"/>
          <w:szCs w:val="24"/>
          <w:lang w:val="en-US"/>
        </w:rPr>
        <w:t xml:space="preserve"> competency in handling classroom challenges</w:t>
      </w:r>
      <w:r w:rsidR="00AD5792">
        <w:rPr>
          <w:rFonts w:ascii="Times New Roman" w:hAnsi="Times New Roman" w:cs="Times New Roman"/>
          <w:sz w:val="24"/>
          <w:szCs w:val="24"/>
          <w:lang w:val="en-US"/>
        </w:rPr>
        <w:t xml:space="preserve"> </w:t>
      </w:r>
      <w:r w:rsidR="004C52A6">
        <w:rPr>
          <w:rFonts w:ascii="Times New Roman" w:hAnsi="Times New Roman" w:cs="Times New Roman"/>
          <w:sz w:val="24"/>
          <w:szCs w:val="24"/>
          <w:lang w:val="en-US"/>
        </w:rPr>
        <w:t xml:space="preserve">and coping with stressors, </w:t>
      </w:r>
      <w:r w:rsidR="00B2058C" w:rsidRPr="00B2058C">
        <w:rPr>
          <w:rFonts w:ascii="Times New Roman" w:hAnsi="Times New Roman" w:cs="Times New Roman"/>
          <w:sz w:val="24"/>
          <w:szCs w:val="24"/>
          <w:lang w:val="en-US"/>
        </w:rPr>
        <w:t>contributing to their professional development</w:t>
      </w:r>
      <w:r w:rsidR="001F4C8B">
        <w:rPr>
          <w:rFonts w:ascii="Times New Roman" w:hAnsi="Times New Roman" w:cs="Times New Roman"/>
          <w:sz w:val="24"/>
          <w:szCs w:val="24"/>
          <w:lang w:val="en-US"/>
        </w:rPr>
        <w:t xml:space="preserve">. </w:t>
      </w:r>
      <w:r w:rsidR="00B57E6D" w:rsidRPr="00B57E6D">
        <w:rPr>
          <w:rFonts w:ascii="Times New Roman" w:hAnsi="Times New Roman" w:cs="Times New Roman"/>
          <w:sz w:val="24"/>
          <w:szCs w:val="24"/>
          <w:lang w:val="en-US"/>
        </w:rPr>
        <w:t>The positive outcomes of effective classroom management include better teacher-student relationships, an improved classroom climate</w:t>
      </w:r>
      <w:r w:rsidR="00B57E6D">
        <w:rPr>
          <w:rFonts w:ascii="Times New Roman" w:hAnsi="Times New Roman" w:cs="Times New Roman"/>
          <w:sz w:val="24"/>
          <w:szCs w:val="24"/>
          <w:lang w:val="en-US"/>
        </w:rPr>
        <w:t>,</w:t>
      </w:r>
      <w:r w:rsidR="00B57E6D" w:rsidRPr="00B57E6D">
        <w:rPr>
          <w:rFonts w:ascii="Times New Roman" w:hAnsi="Times New Roman" w:cs="Times New Roman"/>
          <w:sz w:val="24"/>
          <w:szCs w:val="24"/>
          <w:lang w:val="en-US"/>
        </w:rPr>
        <w:t xml:space="preserve"> and more cooperative and less disruptive learners [@eichhorn2015foresight; @marzano2003classroom]. </w:t>
      </w:r>
      <w:r w:rsidR="00B57E6D">
        <w:rPr>
          <w:rFonts w:ascii="Times New Roman" w:hAnsi="Times New Roman" w:cs="Times New Roman"/>
          <w:sz w:val="24"/>
          <w:szCs w:val="24"/>
          <w:lang w:val="en-US"/>
        </w:rPr>
        <w:t>Thus, e</w:t>
      </w:r>
      <w:r w:rsidR="00B57E6D" w:rsidRPr="00B57E6D">
        <w:rPr>
          <w:rFonts w:ascii="Times New Roman" w:hAnsi="Times New Roman" w:cs="Times New Roman"/>
          <w:sz w:val="24"/>
          <w:szCs w:val="24"/>
          <w:lang w:val="en-US"/>
        </w:rPr>
        <w:t>ffective classroom management techniques can be used to develop resources for the health of both teachers and students [@hascher2004wohlbefinden].</w:t>
      </w:r>
    </w:p>
    <w:p w14:paraId="5341032F" w14:textId="32878D85" w:rsidR="00AF1D5A" w:rsidRPr="00AF1D5A" w:rsidRDefault="00AF1D5A" w:rsidP="00E8719F">
      <w:pPr>
        <w:spacing w:line="360" w:lineRule="auto"/>
        <w:rPr>
          <w:rFonts w:ascii="Times New Roman" w:hAnsi="Times New Roman" w:cs="Times New Roman"/>
          <w:sz w:val="24"/>
          <w:szCs w:val="24"/>
          <w:lang w:val="en-US"/>
        </w:rPr>
      </w:pPr>
      <w:r w:rsidRPr="00AF1D5A">
        <w:rPr>
          <w:rFonts w:ascii="Times New Roman" w:hAnsi="Times New Roman" w:cs="Times New Roman"/>
          <w:sz w:val="24"/>
          <w:szCs w:val="24"/>
          <w:lang w:val="en-US"/>
        </w:rPr>
        <w:t xml:space="preserve">Professional experience as a characteristic of teachers (see Fig. 1) also has a decisive influence on </w:t>
      </w:r>
      <w:r w:rsidR="00660804">
        <w:rPr>
          <w:rFonts w:ascii="Times New Roman" w:hAnsi="Times New Roman" w:cs="Times New Roman"/>
          <w:sz w:val="24"/>
          <w:szCs w:val="24"/>
          <w:lang w:val="en-US"/>
        </w:rPr>
        <w:t xml:space="preserve">classroom management skills and hence on the </w:t>
      </w:r>
      <w:r w:rsidR="00BD3DEC">
        <w:rPr>
          <w:rFonts w:ascii="Times New Roman" w:hAnsi="Times New Roman" w:cs="Times New Roman"/>
          <w:sz w:val="24"/>
          <w:szCs w:val="24"/>
          <w:lang w:val="en-US"/>
        </w:rPr>
        <w:t>appraisal processes</w:t>
      </w:r>
      <w:r w:rsidRPr="00AF1D5A">
        <w:rPr>
          <w:rFonts w:ascii="Times New Roman" w:hAnsi="Times New Roman" w:cs="Times New Roman"/>
          <w:sz w:val="24"/>
          <w:szCs w:val="24"/>
          <w:lang w:val="en-US"/>
        </w:rPr>
        <w:t>, as particularly teachers with less teaching experience are overwhelmed by the simultaneity and complexity of teaching</w:t>
      </w:r>
      <w:r w:rsidR="00B612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E84923" w:rsidRPr="00E84923">
        <w:rPr>
          <w:rFonts w:ascii="Times New Roman" w:hAnsi="Times New Roman" w:cs="Times New Roman"/>
          <w:sz w:val="24"/>
          <w:szCs w:val="24"/>
          <w:lang w:val="en-US"/>
        </w:rPr>
        <w:t>ophardt2017klassenmanagement</w:t>
      </w:r>
      <w:r w:rsidR="00E84923">
        <w:rPr>
          <w:rFonts w:ascii="Times New Roman" w:hAnsi="Times New Roman" w:cs="Times New Roman"/>
          <w:sz w:val="24"/>
          <w:szCs w:val="24"/>
          <w:lang w:val="en-US"/>
        </w:rPr>
        <w:t>; @</w:t>
      </w:r>
      <w:r w:rsidR="00B6121A" w:rsidRPr="00B6121A">
        <w:rPr>
          <w:rFonts w:ascii="Times New Roman" w:hAnsi="Times New Roman" w:cs="Times New Roman"/>
          <w:sz w:val="24"/>
          <w:szCs w:val="24"/>
          <w:lang w:val="en-US"/>
        </w:rPr>
        <w:t>wolff2015keeping</w:t>
      </w:r>
      <w:r w:rsidR="00675678">
        <w:rPr>
          <w:rFonts w:ascii="Times New Roman" w:hAnsi="Times New Roman" w:cs="Times New Roman"/>
          <w:sz w:val="24"/>
          <w:szCs w:val="24"/>
          <w:lang w:val="en-US"/>
        </w:rPr>
        <w:t xml:space="preserve">; </w:t>
      </w:r>
      <w:r w:rsidR="0040136A">
        <w:rPr>
          <w:rFonts w:ascii="Times New Roman" w:hAnsi="Times New Roman" w:cs="Times New Roman"/>
          <w:sz w:val="24"/>
          <w:szCs w:val="24"/>
          <w:lang w:val="en-US"/>
        </w:rPr>
        <w:t>@</w:t>
      </w:r>
      <w:r w:rsidR="0040136A" w:rsidRPr="0040136A">
        <w:rPr>
          <w:rFonts w:ascii="Times New Roman" w:hAnsi="Times New Roman" w:cs="Times New Roman"/>
          <w:sz w:val="24"/>
          <w:szCs w:val="24"/>
          <w:lang w:val="en-US"/>
        </w:rPr>
        <w:t xml:space="preserve"> </w:t>
      </w:r>
      <w:r w:rsidR="0040136A" w:rsidRPr="00B10017">
        <w:rPr>
          <w:rFonts w:ascii="Times New Roman" w:hAnsi="Times New Roman" w:cs="Times New Roman"/>
          <w:sz w:val="24"/>
          <w:szCs w:val="24"/>
          <w:lang w:val="en-US"/>
        </w:rPr>
        <w:t>klusmann2012berufliche</w:t>
      </w:r>
      <w:r w:rsidR="00B6121A">
        <w:rPr>
          <w:rFonts w:ascii="Times New Roman" w:hAnsi="Times New Roman" w:cs="Times New Roman"/>
          <w:sz w:val="24"/>
          <w:szCs w:val="24"/>
          <w:lang w:val="en-US"/>
        </w:rPr>
        <w:t>].</w:t>
      </w:r>
      <w:r w:rsidR="004D065F">
        <w:rPr>
          <w:rFonts w:ascii="Times New Roman" w:hAnsi="Times New Roman" w:cs="Times New Roman"/>
          <w:sz w:val="24"/>
          <w:szCs w:val="24"/>
          <w:lang w:val="en-US"/>
        </w:rPr>
        <w:t xml:space="preserve"> </w:t>
      </w:r>
      <w:r w:rsidR="003F67FB" w:rsidRPr="003F67FB">
        <w:rPr>
          <w:rFonts w:ascii="Times New Roman" w:hAnsi="Times New Roman" w:cs="Times New Roman"/>
          <w:sz w:val="24"/>
          <w:szCs w:val="24"/>
          <w:lang w:val="en-US"/>
        </w:rPr>
        <w:t>Skills in dealing with teaching events are closely related to the cognitive load of teachers. Th</w:t>
      </w:r>
      <w:r w:rsidR="00EB0366">
        <w:rPr>
          <w:rFonts w:ascii="Times New Roman" w:hAnsi="Times New Roman" w:cs="Times New Roman"/>
          <w:sz w:val="24"/>
          <w:szCs w:val="24"/>
          <w:lang w:val="en-US"/>
        </w:rPr>
        <w:t xml:space="preserve">ese classroom management skills </w:t>
      </w:r>
      <w:r w:rsidR="003F67FB" w:rsidRPr="003F67FB">
        <w:rPr>
          <w:rFonts w:ascii="Times New Roman" w:hAnsi="Times New Roman" w:cs="Times New Roman"/>
          <w:sz w:val="24"/>
          <w:szCs w:val="24"/>
          <w:lang w:val="en-US"/>
        </w:rPr>
        <w:t xml:space="preserve">develop, among other things, through growing teaching experience, as teachers attempt to cluster experienced classroom </w:t>
      </w:r>
      <w:r w:rsidR="003F67FB" w:rsidRPr="003F67FB">
        <w:rPr>
          <w:rFonts w:ascii="Times New Roman" w:hAnsi="Times New Roman" w:cs="Times New Roman"/>
          <w:sz w:val="24"/>
          <w:szCs w:val="24"/>
          <w:lang w:val="en-US"/>
        </w:rPr>
        <w:lastRenderedPageBreak/>
        <w:t>events into patterns and formulate appropriate action alternatives. According to</w:t>
      </w:r>
      <w:r w:rsidR="001615C8">
        <w:rPr>
          <w:rFonts w:ascii="Times New Roman" w:hAnsi="Times New Roman" w:cs="Times New Roman"/>
          <w:sz w:val="24"/>
          <w:szCs w:val="24"/>
          <w:lang w:val="en-US"/>
        </w:rPr>
        <w:t xml:space="preserve"> @</w:t>
      </w:r>
      <w:r w:rsidR="001615C8" w:rsidRPr="00BD1D04">
        <w:rPr>
          <w:lang w:val="en-US"/>
        </w:rPr>
        <w:t xml:space="preserve"> </w:t>
      </w:r>
      <w:r w:rsidR="001615C8" w:rsidRPr="001615C8">
        <w:rPr>
          <w:rFonts w:ascii="Times New Roman" w:hAnsi="Times New Roman" w:cs="Times New Roman"/>
          <w:sz w:val="24"/>
          <w:szCs w:val="24"/>
          <w:lang w:val="en-US"/>
        </w:rPr>
        <w:t>wolff2021classroom</w:t>
      </w:r>
      <w:r w:rsidR="003F67FB" w:rsidRPr="003F67FB">
        <w:rPr>
          <w:rFonts w:ascii="Times New Roman" w:hAnsi="Times New Roman" w:cs="Times New Roman"/>
          <w:sz w:val="24"/>
          <w:szCs w:val="24"/>
          <w:lang w:val="en-US"/>
        </w:rPr>
        <w:t xml:space="preserve">, such </w:t>
      </w:r>
      <w:r w:rsidR="0003497F">
        <w:rPr>
          <w:rFonts w:ascii="Times New Roman" w:hAnsi="Times New Roman" w:cs="Times New Roman"/>
          <w:sz w:val="24"/>
          <w:szCs w:val="24"/>
          <w:lang w:val="en-US"/>
        </w:rPr>
        <w:t xml:space="preserve">cognitive </w:t>
      </w:r>
      <w:r w:rsidR="003F67FB" w:rsidRPr="003F67FB">
        <w:rPr>
          <w:rFonts w:ascii="Times New Roman" w:hAnsi="Times New Roman" w:cs="Times New Roman"/>
          <w:sz w:val="24"/>
          <w:szCs w:val="24"/>
          <w:lang w:val="en-US"/>
        </w:rPr>
        <w:t xml:space="preserve">processes can be understood as </w:t>
      </w:r>
      <w:r w:rsidR="00A03B3C">
        <w:rPr>
          <w:rFonts w:ascii="Times New Roman" w:hAnsi="Times New Roman" w:cs="Times New Roman"/>
          <w:sz w:val="24"/>
          <w:szCs w:val="24"/>
          <w:lang w:val="en-US"/>
        </w:rPr>
        <w:t>mental classroom management scripts</w:t>
      </w:r>
      <w:r w:rsidR="003F67FB" w:rsidRPr="003F67FB">
        <w:rPr>
          <w:rFonts w:ascii="Times New Roman" w:hAnsi="Times New Roman" w:cs="Times New Roman"/>
          <w:sz w:val="24"/>
          <w:szCs w:val="24"/>
          <w:lang w:val="en-US"/>
        </w:rPr>
        <w:t>.</w:t>
      </w:r>
      <w:r w:rsidR="008A1B71">
        <w:rPr>
          <w:rFonts w:ascii="Times New Roman" w:hAnsi="Times New Roman" w:cs="Times New Roman"/>
          <w:sz w:val="24"/>
          <w:szCs w:val="24"/>
          <w:lang w:val="en-US"/>
        </w:rPr>
        <w:t xml:space="preserve"> </w:t>
      </w:r>
      <w:r w:rsidR="00C77232">
        <w:rPr>
          <w:rFonts w:ascii="Times New Roman" w:hAnsi="Times New Roman" w:cs="Times New Roman"/>
          <w:sz w:val="24"/>
          <w:szCs w:val="24"/>
          <w:lang w:val="en-US"/>
        </w:rPr>
        <w:t>Accordingly, e</w:t>
      </w:r>
      <w:r w:rsidR="00EA6390" w:rsidRPr="00EA6390">
        <w:rPr>
          <w:rFonts w:ascii="Times New Roman" w:hAnsi="Times New Roman" w:cs="Times New Roman"/>
          <w:sz w:val="24"/>
          <w:szCs w:val="24"/>
          <w:lang w:val="en-US"/>
        </w:rPr>
        <w:t>specially for beginning teachers</w:t>
      </w:r>
      <w:r w:rsidR="008A1B71">
        <w:rPr>
          <w:rFonts w:ascii="Times New Roman" w:hAnsi="Times New Roman" w:cs="Times New Roman"/>
          <w:sz w:val="24"/>
          <w:szCs w:val="24"/>
          <w:lang w:val="en-US"/>
        </w:rPr>
        <w:t>, t</w:t>
      </w:r>
      <w:r w:rsidR="008A1B71" w:rsidRPr="00EA6390">
        <w:rPr>
          <w:rFonts w:ascii="Times New Roman" w:hAnsi="Times New Roman" w:cs="Times New Roman"/>
          <w:sz w:val="24"/>
          <w:szCs w:val="24"/>
          <w:lang w:val="en-US"/>
        </w:rPr>
        <w:t>he teaching profession seems to be very demanding and stressful</w:t>
      </w:r>
      <w:r w:rsidR="00EA6390" w:rsidRPr="00EA6390">
        <w:rPr>
          <w:rFonts w:ascii="Times New Roman" w:hAnsi="Times New Roman" w:cs="Times New Roman"/>
          <w:sz w:val="24"/>
          <w:szCs w:val="24"/>
          <w:lang w:val="en-US"/>
        </w:rPr>
        <w:t xml:space="preserve">. In particular the first five years, between 40 and 50 percent of beginning teachers change careers for a variety of reasons such as disciplinary problems with students [@ingersoll2003]. @fisher2011 investigated the extent to which age or teaching experience and job dissatisfaction are associated with an increased risk of burnout and stress among teachers. </w:t>
      </w:r>
      <w:r w:rsidR="0071184F">
        <w:rPr>
          <w:rFonts w:ascii="Times New Roman" w:hAnsi="Times New Roman" w:cs="Times New Roman"/>
          <w:sz w:val="24"/>
          <w:szCs w:val="24"/>
          <w:lang w:val="en-US"/>
        </w:rPr>
        <w:t xml:space="preserve">The </w:t>
      </w:r>
      <w:r w:rsidR="00EA6390" w:rsidRPr="00EA6390">
        <w:rPr>
          <w:rFonts w:ascii="Times New Roman" w:hAnsi="Times New Roman" w:cs="Times New Roman"/>
          <w:sz w:val="24"/>
          <w:szCs w:val="24"/>
          <w:lang w:val="en-US"/>
        </w:rPr>
        <w:t xml:space="preserve">results </w:t>
      </w:r>
      <w:r w:rsidR="0071184F">
        <w:rPr>
          <w:rFonts w:ascii="Times New Roman" w:hAnsi="Times New Roman" w:cs="Times New Roman"/>
          <w:sz w:val="24"/>
          <w:szCs w:val="24"/>
          <w:lang w:val="en-US"/>
        </w:rPr>
        <w:t>revealed</w:t>
      </w:r>
      <w:r w:rsidR="00EA6390" w:rsidRPr="00EA6390">
        <w:rPr>
          <w:rFonts w:ascii="Times New Roman" w:hAnsi="Times New Roman" w:cs="Times New Roman"/>
          <w:sz w:val="24"/>
          <w:szCs w:val="24"/>
          <w:lang w:val="en-US"/>
        </w:rPr>
        <w:t xml:space="preserve"> that teachers with less professional experience had higher burnout score</w:t>
      </w:r>
      <w:r w:rsidR="0071184F">
        <w:rPr>
          <w:rFonts w:ascii="Times New Roman" w:hAnsi="Times New Roman" w:cs="Times New Roman"/>
          <w:sz w:val="24"/>
          <w:szCs w:val="24"/>
          <w:lang w:val="en-US"/>
        </w:rPr>
        <w:t>s</w:t>
      </w:r>
      <w:r w:rsidR="00EA6390" w:rsidRPr="00EA6390">
        <w:rPr>
          <w:rFonts w:ascii="Times New Roman" w:hAnsi="Times New Roman" w:cs="Times New Roman"/>
          <w:sz w:val="24"/>
          <w:szCs w:val="24"/>
          <w:lang w:val="en-US"/>
        </w:rPr>
        <w:t xml:space="preserve">. @fisher2011 concluded that years of professional experience, burnout, and satisfaction in the teaching profession are statistically significant predictors of teacher </w:t>
      </w:r>
      <w:commentRangeStart w:id="85"/>
      <w:commentRangeStart w:id="86"/>
      <w:r w:rsidR="00EA6390" w:rsidRPr="00EA6390">
        <w:rPr>
          <w:rFonts w:ascii="Times New Roman" w:hAnsi="Times New Roman" w:cs="Times New Roman"/>
          <w:sz w:val="24"/>
          <w:szCs w:val="24"/>
          <w:lang w:val="en-US"/>
        </w:rPr>
        <w:t>stress</w:t>
      </w:r>
      <w:commentRangeEnd w:id="85"/>
      <w:r w:rsidR="005C7A71">
        <w:rPr>
          <w:rStyle w:val="Kommentarzeichen"/>
        </w:rPr>
        <w:commentReference w:id="85"/>
      </w:r>
      <w:commentRangeEnd w:id="86"/>
      <w:r w:rsidR="00952C8A">
        <w:rPr>
          <w:rStyle w:val="Kommentarzeichen"/>
        </w:rPr>
        <w:commentReference w:id="86"/>
      </w:r>
      <w:r w:rsidR="00EA6390" w:rsidRPr="00EA6390">
        <w:rPr>
          <w:rFonts w:ascii="Times New Roman" w:hAnsi="Times New Roman" w:cs="Times New Roman"/>
          <w:sz w:val="24"/>
          <w:szCs w:val="24"/>
          <w:lang w:val="en-US"/>
        </w:rPr>
        <w:t>.</w:t>
      </w:r>
    </w:p>
    <w:p w14:paraId="09D247A2" w14:textId="77777777" w:rsidR="00956D35" w:rsidRDefault="00956D35" w:rsidP="00956D35">
      <w:pPr>
        <w:spacing w:line="360" w:lineRule="auto"/>
        <w:rPr>
          <w:rFonts w:ascii="Times New Roman" w:hAnsi="Times New Roman" w:cs="Times New Roman"/>
          <w:b/>
          <w:bCs/>
          <w:sz w:val="24"/>
          <w:szCs w:val="24"/>
          <w:lang w:val="en-US"/>
        </w:rPr>
      </w:pPr>
    </w:p>
    <w:p w14:paraId="47287FCA" w14:textId="7210CE96" w:rsidR="00956D35" w:rsidRPr="00956D35" w:rsidRDefault="00956D35" w:rsidP="00956D35">
      <w:pPr>
        <w:spacing w:line="360" w:lineRule="auto"/>
        <w:rPr>
          <w:rFonts w:ascii="Times New Roman" w:hAnsi="Times New Roman" w:cs="Times New Roman"/>
          <w:b/>
          <w:bCs/>
          <w:sz w:val="24"/>
          <w:szCs w:val="24"/>
          <w:lang w:val="en-US"/>
        </w:rPr>
      </w:pPr>
      <w:commentRangeStart w:id="87"/>
      <w:r w:rsidRPr="00956D35">
        <w:rPr>
          <w:rFonts w:ascii="Times New Roman" w:hAnsi="Times New Roman" w:cs="Times New Roman"/>
          <w:b/>
          <w:bCs/>
          <w:sz w:val="24"/>
          <w:szCs w:val="24"/>
          <w:lang w:val="en-US"/>
        </w:rPr>
        <w:t xml:space="preserve">## Present Investigation </w:t>
      </w:r>
      <w:commentRangeEnd w:id="87"/>
      <w:r>
        <w:rPr>
          <w:rStyle w:val="Kommentarzeichen"/>
        </w:rPr>
        <w:commentReference w:id="87"/>
      </w:r>
    </w:p>
    <w:p w14:paraId="77BB4345" w14:textId="77777777"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present investigation was part of a larger project targeting the development of professional vision in teachers. The study was carried out in a classroom at the university that served as the lab. </w:t>
      </w:r>
    </w:p>
    <w:p w14:paraId="66109491" w14:textId="4A661328"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Within the time frame of approximately two hours, we distinguished five phases of our study: In the (1) pre-teaching phase, the participants were welcomed, prepared for the following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 During the (2) teaching phase, the participants taught a 15-minute self-prepared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to a "class" of three actors that performed nine (possibly disruptive) classroom events (e.g., chatting with </w:t>
      </w:r>
      <w:r w:rsidR="004611A6">
        <w:rPr>
          <w:rFonts w:ascii="Times New Roman" w:hAnsi="Times New Roman" w:cs="Times New Roman"/>
          <w:sz w:val="24"/>
          <w:szCs w:val="24"/>
          <w:lang w:val="en-US"/>
        </w:rPr>
        <w:t xml:space="preserve">a </w:t>
      </w:r>
      <w:r w:rsidRPr="00956D35">
        <w:rPr>
          <w:rFonts w:ascii="Times New Roman" w:hAnsi="Times New Roman" w:cs="Times New Roman"/>
          <w:sz w:val="24"/>
          <w:szCs w:val="24"/>
          <w:lang w:val="en-US"/>
        </w:rPr>
        <w:t xml:space="preserve">neighbor, heckling, looking at </w:t>
      </w:r>
      <w:r w:rsidR="004611A6">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phone; see Table ## in </w:t>
      </w:r>
      <w:r w:rsidR="004611A6">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supplementary material for an overview and categorization of all events; also see Fig## for a depiction of the laboratory setting of the micro-teaching unit). The actors received standardized instructions on a screen (only visible to the actors, but not to the participants) to perform a classroom event every one and a half minutes.  While teaching, participants wore eye-tracking glasses</w:t>
      </w:r>
      <w:r w:rsidR="004611A6">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additionally, their lessons were recorded by cameras. In the (3) post-teaching phase, the participants answered several questionnaires, followed by the (4) interview phase, in which they watched the video of their 15-minute unit and answered questions about the (disruptive) classroom events. In the (5) end phase, the participant answered another questionnaire. These conditions were identical for all participants.</w:t>
      </w:r>
    </w:p>
    <w:p w14:paraId="25206B19" w14:textId="77777777" w:rsidR="00956D35" w:rsidRPr="00956D35" w:rsidRDefault="00956D35" w:rsidP="00956D35">
      <w:pPr>
        <w:spacing w:line="360" w:lineRule="auto"/>
        <w:rPr>
          <w:rFonts w:ascii="Times New Roman" w:hAnsi="Times New Roman" w:cs="Times New Roman"/>
          <w:sz w:val="24"/>
          <w:szCs w:val="24"/>
          <w:lang w:val="en-US"/>
        </w:rPr>
      </w:pPr>
      <w:commentRangeStart w:id="88"/>
      <w:r w:rsidRPr="00956D35">
        <w:rPr>
          <w:rFonts w:ascii="Times New Roman" w:hAnsi="Times New Roman" w:cs="Times New Roman"/>
          <w:sz w:val="24"/>
          <w:szCs w:val="24"/>
          <w:lang w:val="en-US"/>
        </w:rPr>
        <w:lastRenderedPageBreak/>
        <w:t xml:space="preserve">During the entire study, the participants wore a fitness tracker, while the HR measurements provided the database for the present investigation. </w:t>
      </w:r>
      <w:r w:rsidRPr="002B0AD5">
        <w:rPr>
          <w:rFonts w:ascii="Times New Roman" w:hAnsi="Times New Roman" w:cs="Times New Roman"/>
          <w:sz w:val="24"/>
          <w:szCs w:val="24"/>
          <w:lang w:val="en-US"/>
        </w:rPr>
        <w:t xml:space="preserve">Previous research found that </w:t>
      </w:r>
      <w:r w:rsidRPr="00C4369A">
        <w:rPr>
          <w:rFonts w:ascii="Times New Roman" w:hAnsi="Times New Roman" w:cs="Times New Roman"/>
          <w:sz w:val="24"/>
          <w:szCs w:val="24"/>
          <w:lang w:val="en-US"/>
        </w:rPr>
        <w:t>fitness trackers can be used as a low-cost, non-invasive method of measuring HR [hajj2022wrist; @fuller2020reliability] and that fitness trackers can help to detect differences in mean HR between different teaching phases [@donker2020associations; @junker2021potential]. However, XXX</w:t>
      </w:r>
      <w:r w:rsidRPr="00956D35">
        <w:rPr>
          <w:rFonts w:ascii="Times New Roman" w:hAnsi="Times New Roman" w:cs="Times New Roman"/>
          <w:sz w:val="24"/>
          <w:szCs w:val="24"/>
          <w:lang w:val="en-US"/>
        </w:rPr>
        <w:t xml:space="preserve">  </w:t>
      </w:r>
      <w:commentRangeEnd w:id="88"/>
      <w:r w:rsidR="00C4369A">
        <w:rPr>
          <w:rStyle w:val="Kommentarzeichen"/>
        </w:rPr>
        <w:commentReference w:id="88"/>
      </w:r>
    </w:p>
    <w:p w14:paraId="67B9718D" w14:textId="2AA5E8DF"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Thus, </w:t>
      </w:r>
      <w:r w:rsidR="006E4A9F">
        <w:rPr>
          <w:rFonts w:ascii="Times New Roman" w:hAnsi="Times New Roman" w:cs="Times New Roman"/>
          <w:sz w:val="24"/>
          <w:szCs w:val="24"/>
          <w:lang w:val="en-US"/>
        </w:rPr>
        <w:t>the</w:t>
      </w:r>
      <w:r w:rsidR="006E4A9F" w:rsidRPr="006E4A9F">
        <w:rPr>
          <w:rFonts w:ascii="Times New Roman" w:hAnsi="Times New Roman" w:cs="Times New Roman"/>
          <w:sz w:val="24"/>
          <w:szCs w:val="24"/>
          <w:lang w:val="en-US"/>
        </w:rPr>
        <w:t xml:space="preserve"> goals of the present study were twofold</w:t>
      </w:r>
      <w:r w:rsidRPr="00956D35">
        <w:rPr>
          <w:rFonts w:ascii="Times New Roman" w:hAnsi="Times New Roman" w:cs="Times New Roman"/>
          <w:sz w:val="24"/>
          <w:szCs w:val="24"/>
          <w:lang w:val="en-US"/>
        </w:rPr>
        <w:t>:</w:t>
      </w:r>
    </w:p>
    <w:p w14:paraId="50461566" w14:textId="7C46C675"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are a suitable and effective method for mapping teachers’ HR over the course of a five-phase lab study, including a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2BAFC877" w14:textId="12748020"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In </w:t>
      </w:r>
      <w:r w:rsidR="00863D0F">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first step, we therefore exploratively described the participants’ overall HR trend during the </w:t>
      </w:r>
      <w:r w:rsidR="00863D0F">
        <w:rPr>
          <w:rFonts w:ascii="Times New Roman" w:hAnsi="Times New Roman" w:cs="Times New Roman"/>
          <w:sz w:val="24"/>
          <w:szCs w:val="24"/>
          <w:lang w:val="en-US"/>
        </w:rPr>
        <w:t>two-hour</w:t>
      </w:r>
      <w:r w:rsidRPr="00956D35">
        <w:rPr>
          <w:rFonts w:ascii="Times New Roman" w:hAnsi="Times New Roman" w:cs="Times New Roman"/>
          <w:sz w:val="24"/>
          <w:szCs w:val="24"/>
          <w:lang w:val="en-US"/>
        </w:rPr>
        <w:t xml:space="preserve"> study interval and examined whether z-standardization of the participants’ mean HR can serve as a useful method to account for individual differences in baseline HR. Regarding the HR trend of the entire course of the study, we expected participants´ HR to gradually increase during the pre-teaching phase, to peak during the teaching phase, and to gradually decrease during the remaining time interval. Furthermore, we expected to observe the same trends in both standardized and non-standardized mean HR values. </w:t>
      </w:r>
    </w:p>
    <w:p w14:paraId="11AA51FA" w14:textId="7EBF783C"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In the second step, we selected five corresponding intervals with a length of ten minutes each out of the five phases and examined the levels of and the changes in HR of the five intervals separately. We presumed the highest HR levels in the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regarding HR changes, we expected an increase </w:t>
      </w:r>
      <w:r w:rsidR="00863D0F">
        <w:rPr>
          <w:rFonts w:ascii="Times New Roman" w:hAnsi="Times New Roman" w:cs="Times New Roman"/>
          <w:sz w:val="24"/>
          <w:szCs w:val="24"/>
          <w:lang w:val="en-US"/>
        </w:rPr>
        <w:t>at</w:t>
      </w:r>
      <w:r w:rsidRPr="00956D35">
        <w:rPr>
          <w:rFonts w:ascii="Times New Roman" w:hAnsi="Times New Roman" w:cs="Times New Roman"/>
          <w:sz w:val="24"/>
          <w:szCs w:val="24"/>
          <w:lang w:val="en-US"/>
        </w:rPr>
        <w:t xml:space="preserve"> the beginning of the study and a decrease in the following phases. </w:t>
      </w:r>
    </w:p>
    <w:p w14:paraId="7F6676E8" w14:textId="1F8F2F70" w:rsidR="00EC5E76" w:rsidRDefault="00956D35" w:rsidP="00EB6100">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(2)</w:t>
      </w:r>
      <w:r w:rsidRPr="00956D35">
        <w:rPr>
          <w:rFonts w:ascii="Times New Roman" w:hAnsi="Times New Roman" w:cs="Times New Roman"/>
          <w:sz w:val="24"/>
          <w:szCs w:val="24"/>
          <w:lang w:val="en-US"/>
        </w:rPr>
        <w:tab/>
        <w:t xml:space="preserve">The second research goal was to examine whether variance in HR measures can be explained by teachers’ teaching experience, and by self-reported cognitive appraisal </w:t>
      </w:r>
      <w:r w:rsidRPr="00C4369A">
        <w:rPr>
          <w:rFonts w:ascii="Times New Roman" w:hAnsi="Times New Roman" w:cs="Times New Roman"/>
          <w:sz w:val="24"/>
          <w:szCs w:val="24"/>
          <w:lang w:val="en-US"/>
        </w:rPr>
        <w:t>(disruption appraisal and confidence appraisal)</w:t>
      </w:r>
      <w:r w:rsidRPr="00956D35">
        <w:rPr>
          <w:rFonts w:ascii="Times New Roman" w:hAnsi="Times New Roman" w:cs="Times New Roman"/>
          <w:sz w:val="24"/>
          <w:szCs w:val="24"/>
          <w:lang w:val="en-US"/>
        </w:rPr>
        <w:t xml:space="preserve"> of classroom events. We expected all three variables (teaching experience, disruption appraisal</w:t>
      </w:r>
      <w:r w:rsidR="00863D0F">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confidence appraisal) to be significant predictors for the HR measurements in the different phases.</w:t>
      </w:r>
    </w:p>
    <w:sectPr w:rsidR="00EC5E76">
      <w:foot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tz, Christin" w:date="2024-03-05T17:55:00Z" w:initials="LC">
    <w:p w14:paraId="5A3C57CE" w14:textId="125E8850" w:rsidR="00BF00F9" w:rsidRDefault="00BF00F9">
      <w:pPr>
        <w:pStyle w:val="Kommentartext"/>
      </w:pPr>
      <w:r>
        <w:rPr>
          <w:rStyle w:val="Kommentarzeichen"/>
        </w:rPr>
        <w:annotationRef/>
      </w:r>
      <w:r>
        <w:t xml:space="preserve">Reference </w:t>
      </w:r>
      <w:proofErr w:type="spellStart"/>
      <w:r>
        <w:t>needed</w:t>
      </w:r>
      <w:proofErr w:type="spellEnd"/>
      <w:r>
        <w:t>.</w:t>
      </w:r>
    </w:p>
  </w:comment>
  <w:comment w:id="1" w:author="Lotz, Christin" w:date="2024-03-05T17:56:00Z" w:initials="LC">
    <w:p w14:paraId="6024CEAF" w14:textId="77777777" w:rsidR="00BF00F9" w:rsidRDefault="00BF00F9">
      <w:pPr>
        <w:pStyle w:val="Kommentartext"/>
      </w:pPr>
      <w:r>
        <w:rPr>
          <w:rStyle w:val="Kommentarzeichen"/>
        </w:rPr>
        <w:annotationRef/>
      </w:r>
      <w:r>
        <w:t xml:space="preserve">Kein guter Start, da es zu marktwirtschaftlich geschrieben ist. Unser </w:t>
      </w:r>
      <w:proofErr w:type="spellStart"/>
      <w:r>
        <w:t>Venue</w:t>
      </w:r>
      <w:proofErr w:type="spellEnd"/>
      <w:r>
        <w:t xml:space="preserve"> ist aber ein Journal </w:t>
      </w:r>
      <w:proofErr w:type="gramStart"/>
      <w:r>
        <w:t>über Computers</w:t>
      </w:r>
      <w:proofErr w:type="gramEnd"/>
      <w:r>
        <w:t xml:space="preserve"> in Education. Daher sollte unbedingt auch schon im ersten Abschnitt klar werden, dass diese Uhren (neben ihrer marktwirtschaftlichen Relevanz) insbesondere auch im </w:t>
      </w:r>
      <w:proofErr w:type="spellStart"/>
      <w:r>
        <w:t>educational</w:t>
      </w:r>
      <w:proofErr w:type="spellEnd"/>
      <w:r>
        <w:t xml:space="preserve"> </w:t>
      </w:r>
      <w:proofErr w:type="spellStart"/>
      <w:r>
        <w:t>context</w:t>
      </w:r>
      <w:proofErr w:type="spellEnd"/>
      <w:r>
        <w:t xml:space="preserve"> zunehmen verbreiteter werden und viel Potential bergen.</w:t>
      </w:r>
    </w:p>
    <w:p w14:paraId="4FA01FE1" w14:textId="6ABD8D66" w:rsidR="00BF00F9" w:rsidRDefault="00BF00F9">
      <w:pPr>
        <w:pStyle w:val="Kommentartext"/>
      </w:pPr>
      <w:r>
        <w:t>Es sollte unbedingt schon direkt im ersten Absatz klar werden, dass es im folgenden Artikel um Herzratenmessung in Lehr-Lern-Settings gehen wird.</w:t>
      </w:r>
    </w:p>
  </w:comment>
  <w:comment w:id="2" w:author="Lotz, Christin" w:date="2024-03-05T17:59:00Z" w:initials="LC">
    <w:p w14:paraId="4F33E393" w14:textId="40C977CF" w:rsidR="00BF00F9" w:rsidRDefault="00BF00F9">
      <w:pPr>
        <w:pStyle w:val="Kommentartext"/>
      </w:pPr>
      <w:r>
        <w:rPr>
          <w:rStyle w:val="Kommentarzeichen"/>
        </w:rPr>
        <w:annotationRef/>
      </w:r>
      <w:r>
        <w:t xml:space="preserve">Naja, </w:t>
      </w:r>
      <w:proofErr w:type="spellStart"/>
      <w:r>
        <w:t>success</w:t>
      </w:r>
      <w:proofErr w:type="spellEnd"/>
      <w:r>
        <w:t xml:space="preserve">… Es ist halt deren </w:t>
      </w:r>
      <w:proofErr w:type="spellStart"/>
      <w:r>
        <w:t>purpose</w:t>
      </w:r>
      <w:proofErr w:type="spellEnd"/>
      <w:r>
        <w:t xml:space="preserve"> diese Daten zu liefern.</w:t>
      </w:r>
    </w:p>
  </w:comment>
  <w:comment w:id="3" w:author="Lotz, Christin" w:date="2024-03-05T18:02:00Z" w:initials="LC">
    <w:p w14:paraId="049ACC46" w14:textId="77777777" w:rsidR="009C47F7" w:rsidRDefault="00BF00F9">
      <w:pPr>
        <w:pStyle w:val="Kommentartext"/>
      </w:pPr>
      <w:r>
        <w:rPr>
          <w:rStyle w:val="Kommentarzeichen"/>
        </w:rPr>
        <w:annotationRef/>
      </w:r>
      <w:proofErr w:type="spellStart"/>
      <w:r>
        <w:t>Alrighty</w:t>
      </w:r>
      <w:proofErr w:type="spellEnd"/>
      <w:r>
        <w:t>, in diesen letzten beiden Absätzen kommt jetzt das wichtige. Aber es ist noch zu lang. Versuch mal, das auf die Hälfte einzudampfen.</w:t>
      </w:r>
    </w:p>
    <w:p w14:paraId="04E6802A" w14:textId="5F276000" w:rsidR="00BF00F9" w:rsidRDefault="00BF00F9">
      <w:pPr>
        <w:pStyle w:val="Kommentartext"/>
      </w:pPr>
      <w:r>
        <w:t xml:space="preserve">Die </w:t>
      </w:r>
      <w:proofErr w:type="spellStart"/>
      <w:r>
        <w:t>first</w:t>
      </w:r>
      <w:proofErr w:type="spellEnd"/>
      <w:r>
        <w:t xml:space="preserve"> </w:t>
      </w:r>
      <w:proofErr w:type="spellStart"/>
      <w:r>
        <w:t>page</w:t>
      </w:r>
      <w:proofErr w:type="spellEnd"/>
      <w:r>
        <w:t xml:space="preserve"> heißt mit Absicht in Einzahl </w:t>
      </w:r>
      <w:proofErr w:type="spellStart"/>
      <w:r>
        <w:t>page</w:t>
      </w:r>
      <w:proofErr w:type="spellEnd"/>
      <w:r>
        <w:t xml:space="preserve"> und nicht </w:t>
      </w:r>
      <w:proofErr w:type="spellStart"/>
      <w:r>
        <w:t>pages</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 w:author="Lotz, Christin" w:date="2024-03-05T18:05:00Z" w:initials="LC">
    <w:p w14:paraId="419B5EF7" w14:textId="55DC2E71" w:rsidR="009C47F7" w:rsidRDefault="009C47F7">
      <w:pPr>
        <w:pStyle w:val="Kommentartext"/>
      </w:pPr>
      <w:r>
        <w:rPr>
          <w:rStyle w:val="Kommentarzeichen"/>
        </w:rPr>
        <w:annotationRef/>
      </w:r>
      <w:r>
        <w:t xml:space="preserve">Zu detailliert für </w:t>
      </w:r>
      <w:proofErr w:type="spellStart"/>
      <w:r>
        <w:t>first</w:t>
      </w:r>
      <w:proofErr w:type="spellEnd"/>
      <w:r>
        <w:t xml:space="preserve"> </w:t>
      </w:r>
      <w:proofErr w:type="spellStart"/>
      <w:r>
        <w:t>page</w:t>
      </w:r>
      <w:proofErr w:type="spellEnd"/>
      <w:r>
        <w:t>.</w:t>
      </w:r>
    </w:p>
  </w:comment>
  <w:comment w:id="6" w:author="Lotz, Christin" w:date="2024-03-05T18:06:00Z" w:initials="LC">
    <w:p w14:paraId="6C7A17CE" w14:textId="77777777" w:rsidR="009C47F7" w:rsidRDefault="009C47F7">
      <w:pPr>
        <w:pStyle w:val="Kommentartext"/>
      </w:pPr>
      <w:r>
        <w:rPr>
          <w:rStyle w:val="Kommentarzeichen"/>
        </w:rPr>
        <w:annotationRef/>
      </w:r>
      <w:r>
        <w:t xml:space="preserve">Zu </w:t>
      </w:r>
      <w:proofErr w:type="spellStart"/>
      <w:r>
        <w:t>detaillliert</w:t>
      </w:r>
      <w:proofErr w:type="spellEnd"/>
      <w:r>
        <w:t xml:space="preserve"> für </w:t>
      </w:r>
      <w:proofErr w:type="spellStart"/>
      <w:r>
        <w:t>first</w:t>
      </w:r>
      <w:proofErr w:type="spellEnd"/>
      <w:r>
        <w:t xml:space="preserve"> </w:t>
      </w:r>
      <w:proofErr w:type="spellStart"/>
      <w:r>
        <w:t>page</w:t>
      </w:r>
      <w:proofErr w:type="spellEnd"/>
      <w:r>
        <w:t>.</w:t>
      </w:r>
    </w:p>
    <w:p w14:paraId="2AF3FD96" w14:textId="4D1BDA88" w:rsidR="009C47F7" w:rsidRDefault="009C47F7">
      <w:pPr>
        <w:pStyle w:val="Kommentartext"/>
      </w:pPr>
      <w:r>
        <w:t>Aber das kannst du später sehr gut irgendwo anders platzieren</w:t>
      </w:r>
    </w:p>
  </w:comment>
  <w:comment w:id="7" w:author="Lotz, Christin" w:date="2024-03-05T18:07:00Z" w:initials="LC">
    <w:p w14:paraId="409B7EDB" w14:textId="53E89494" w:rsidR="009C47F7" w:rsidRDefault="009C47F7">
      <w:pPr>
        <w:pStyle w:val="Kommentartext"/>
      </w:pPr>
      <w:r>
        <w:rPr>
          <w:rStyle w:val="Kommentarzeichen"/>
        </w:rPr>
        <w:annotationRef/>
      </w:r>
      <w:r>
        <w:t xml:space="preserve">Reference </w:t>
      </w:r>
      <w:proofErr w:type="spellStart"/>
      <w:r>
        <w:t>needed</w:t>
      </w:r>
      <w:proofErr w:type="spellEnd"/>
    </w:p>
  </w:comment>
  <w:comment w:id="8" w:author="Lotz, Christin" w:date="2024-03-05T18:07:00Z" w:initials="LC">
    <w:p w14:paraId="1C98CB62" w14:textId="4064D2B5" w:rsidR="009C47F7" w:rsidRDefault="009C47F7">
      <w:pPr>
        <w:pStyle w:val="Kommentartext"/>
      </w:pPr>
      <w:r>
        <w:rPr>
          <w:rStyle w:val="Kommentarzeichen"/>
        </w:rPr>
        <w:annotationRef/>
      </w:r>
      <w:r>
        <w:t>Das ist ein guter Satz. Mehr Sätze dieser Art.</w:t>
      </w:r>
    </w:p>
  </w:comment>
  <w:comment w:id="9" w:author="Lotz, Christin" w:date="2024-03-05T18:11:00Z" w:initials="LC">
    <w:p w14:paraId="27058D5B" w14:textId="23B882F4" w:rsidR="009C47F7" w:rsidRDefault="009C47F7">
      <w:pPr>
        <w:pStyle w:val="Kommentartext"/>
      </w:pPr>
      <w:r>
        <w:rPr>
          <w:rStyle w:val="Kommentarzeichen"/>
        </w:rPr>
        <w:annotationRef/>
      </w:r>
      <w:r>
        <w:t>Würde ich als erstes nennen, da wichtigster Punkt im Paper</w:t>
      </w:r>
    </w:p>
  </w:comment>
  <w:comment w:id="11" w:author="Lotz, Christin" w:date="2024-03-05T18:12:00Z" w:initials="LC">
    <w:p w14:paraId="78848C6D" w14:textId="79A81B0A" w:rsidR="009C47F7" w:rsidRDefault="009C47F7">
      <w:pPr>
        <w:pStyle w:val="Kommentartext"/>
      </w:pPr>
      <w:r>
        <w:rPr>
          <w:rStyle w:val="Kommentarzeichen"/>
        </w:rPr>
        <w:annotationRef/>
      </w:r>
      <w:r>
        <w:t xml:space="preserve">Hier bin ich noch am </w:t>
      </w:r>
      <w:proofErr w:type="spellStart"/>
      <w:r>
        <w:t>hadern</w:t>
      </w:r>
      <w:proofErr w:type="spellEnd"/>
      <w:r>
        <w:t xml:space="preserve">, ob das nicht auch schon zu viele Details für die </w:t>
      </w:r>
      <w:proofErr w:type="spellStart"/>
      <w:r>
        <w:t>first</w:t>
      </w:r>
      <w:proofErr w:type="spellEnd"/>
      <w:r>
        <w:t xml:space="preserve"> </w:t>
      </w:r>
      <w:proofErr w:type="spellStart"/>
      <w:r>
        <w:t>page</w:t>
      </w:r>
      <w:proofErr w:type="spellEnd"/>
      <w:r>
        <w:t xml:space="preserve"> sind.</w:t>
      </w:r>
    </w:p>
  </w:comment>
  <w:comment w:id="12" w:author="Lotz, Christin" w:date="2024-03-05T18:10:00Z" w:initials="LC">
    <w:p w14:paraId="4583A345" w14:textId="32815779" w:rsidR="009C47F7" w:rsidRDefault="009C47F7">
      <w:pPr>
        <w:pStyle w:val="Kommentartext"/>
      </w:pPr>
      <w:r>
        <w:rPr>
          <w:rStyle w:val="Kommentarzeichen"/>
        </w:rPr>
        <w:annotationRef/>
      </w:r>
      <w:r>
        <w:t xml:space="preserve">Das </w:t>
      </w:r>
      <w:proofErr w:type="spellStart"/>
      <w:r>
        <w:t>ende</w:t>
      </w:r>
      <w:proofErr w:type="spellEnd"/>
      <w:r>
        <w:t xml:space="preserve"> deiner </w:t>
      </w:r>
      <w:proofErr w:type="spellStart"/>
      <w:r>
        <w:t>first</w:t>
      </w:r>
      <w:proofErr w:type="spellEnd"/>
      <w:r>
        <w:t xml:space="preserve"> </w:t>
      </w:r>
      <w:proofErr w:type="spellStart"/>
      <w:r>
        <w:t>page</w:t>
      </w:r>
      <w:proofErr w:type="spellEnd"/>
      <w:r>
        <w:t xml:space="preserve"> ist definitiv besser als der Anfang. </w:t>
      </w:r>
    </w:p>
  </w:comment>
  <w:comment w:id="14" w:author="Lotz, Christin" w:date="2024-03-05T18:18:00Z" w:initials="LC">
    <w:p w14:paraId="312A412A" w14:textId="403AAD0C" w:rsidR="00737D66" w:rsidRDefault="00737D66">
      <w:pPr>
        <w:pStyle w:val="Kommentartext"/>
      </w:pPr>
      <w:r>
        <w:rPr>
          <w:rStyle w:val="Kommentarzeichen"/>
        </w:rPr>
        <w:annotationRef/>
      </w:r>
      <w:r>
        <w:t>In den beiden Abschnitten geht es zu viel um unwichtigen Stuff. Du kannst versuchen, schneller zum wichtigen Punkt (nämlich Uhren) zu kommen. Also die beiden Absätze am besten auf 2-3 Sätze zusammendampfen.</w:t>
      </w:r>
    </w:p>
    <w:p w14:paraId="1179A41B" w14:textId="77777777" w:rsidR="00737D66" w:rsidRDefault="00737D66">
      <w:pPr>
        <w:pStyle w:val="Kommentartext"/>
      </w:pPr>
    </w:p>
    <w:p w14:paraId="6F43E7DA" w14:textId="07B79463" w:rsidR="00737D66" w:rsidRDefault="00737D66">
      <w:pPr>
        <w:pStyle w:val="Kommentartext"/>
      </w:pPr>
      <w:r>
        <w:t>Außerdem, wenn du zwei Kategorisierungen nur so auflistest und dann nicht sagst, welche Taxonomie die bessere ist, oder die wichtige oder die für uns nützlicher, dann fragt man sich, was man nun mit diesen Informationen anfangen soll.</w:t>
      </w:r>
    </w:p>
  </w:comment>
  <w:comment w:id="15" w:author="Lotz, Christin" w:date="2024-03-05T18:22:00Z" w:initials="LC">
    <w:p w14:paraId="260D76E2" w14:textId="534EED04" w:rsidR="00737D66" w:rsidRDefault="00737D66">
      <w:pPr>
        <w:pStyle w:val="Kommentartext"/>
      </w:pPr>
      <w:r>
        <w:rPr>
          <w:rStyle w:val="Kommentarzeichen"/>
        </w:rPr>
        <w:annotationRef/>
      </w:r>
      <w:r>
        <w:t xml:space="preserve">Kommentar zu den letzten </w:t>
      </w:r>
      <w:proofErr w:type="spellStart"/>
      <w:r>
        <w:t>beifden</w:t>
      </w:r>
      <w:proofErr w:type="spellEnd"/>
      <w:r>
        <w:t xml:space="preserve"> Abschnitten: Kann in einen zusammengefasst werden, wobei aus dem vorletzten Abschnitt ca. ½ bis 2/3 </w:t>
      </w:r>
      <w:proofErr w:type="gramStart"/>
      <w:r>
        <w:t>weg können</w:t>
      </w:r>
      <w:proofErr w:type="gramEnd"/>
      <w:r>
        <w:t xml:space="preserve">. Mach den Trichter schneller enger auf Herzraten/Stressmessung im Educational </w:t>
      </w:r>
      <w:proofErr w:type="spellStart"/>
      <w:r>
        <w:t>context</w:t>
      </w:r>
      <w:proofErr w:type="spellEnd"/>
      <w:r>
        <w:t>.</w:t>
      </w:r>
    </w:p>
  </w:comment>
  <w:comment w:id="16" w:author="Lotz, Christin" w:date="2024-03-05T18:24:00Z" w:initials="LC">
    <w:p w14:paraId="30A7A3AB" w14:textId="77777777" w:rsidR="00737D66" w:rsidRDefault="00737D66">
      <w:pPr>
        <w:pStyle w:val="Kommentartext"/>
      </w:pPr>
      <w:r>
        <w:rPr>
          <w:rStyle w:val="Kommentarzeichen"/>
        </w:rPr>
        <w:annotationRef/>
      </w:r>
      <w:r>
        <w:t xml:space="preserve">Versuch mal seltener einen Satz oder Absatz mit den Namen anzufangen. Ich </w:t>
      </w:r>
      <w:proofErr w:type="gramStart"/>
      <w:r>
        <w:t>hab</w:t>
      </w:r>
      <w:proofErr w:type="gramEnd"/>
      <w:r>
        <w:t xml:space="preserve"> den mal so umgestellt, wie ich sozialisiert wurde. Liest sich zumindest für mich etwas weniger sperrig.</w:t>
      </w:r>
    </w:p>
    <w:p w14:paraId="3F2F2089" w14:textId="77777777" w:rsidR="00737D66" w:rsidRDefault="00737D66">
      <w:pPr>
        <w:pStyle w:val="Kommentartext"/>
      </w:pPr>
    </w:p>
    <w:p w14:paraId="15E7A013" w14:textId="787C377C" w:rsidR="00737D66" w:rsidRDefault="00737D66">
      <w:pPr>
        <w:pStyle w:val="Kommentartext"/>
      </w:pPr>
      <w:r>
        <w:t>Trotzdem ist die Aussage etwas hinterfragbar, ob es noch stimmt, dass nur wenige Studien erschienen sind, wenn die Quelle schon 7 Jahre alt ist.</w:t>
      </w:r>
    </w:p>
  </w:comment>
  <w:comment w:id="27" w:author="Mandy Klatt" w:date="2024-02-20T10:41:00Z" w:initials="MK">
    <w:p w14:paraId="5DDDBCAB" w14:textId="352534C8" w:rsidR="006E4EC7" w:rsidRDefault="006E4EC7">
      <w:pPr>
        <w:pStyle w:val="Kommentartext"/>
      </w:pPr>
      <w:r>
        <w:rPr>
          <w:rStyle w:val="Kommentarzeichen"/>
        </w:rPr>
        <w:annotationRef/>
      </w:r>
      <w:r>
        <w:t xml:space="preserve">Eigentlich irrelevant für unsere Studie, lieber Referenz nur in Klammern als </w:t>
      </w:r>
      <w:r w:rsidR="00CB5B61">
        <w:t xml:space="preserve">ein </w:t>
      </w:r>
      <w:r>
        <w:t>Bsp. setzen?</w:t>
      </w:r>
    </w:p>
  </w:comment>
  <w:comment w:id="28" w:author="Lotz, Christin" w:date="2024-03-05T18:27:00Z" w:initials="LC">
    <w:p w14:paraId="394CBCF1" w14:textId="77777777" w:rsidR="00737D66" w:rsidRDefault="00737D66">
      <w:pPr>
        <w:pStyle w:val="Kommentartext"/>
      </w:pPr>
      <w:r>
        <w:rPr>
          <w:rStyle w:val="Kommentarzeichen"/>
        </w:rPr>
        <w:annotationRef/>
      </w:r>
      <w:r>
        <w:t>Ja, Irrelefanten-Friedhof.</w:t>
      </w:r>
    </w:p>
    <w:p w14:paraId="279B5083" w14:textId="77777777" w:rsidR="00737D66" w:rsidRDefault="00737D66">
      <w:pPr>
        <w:pStyle w:val="Kommentartext"/>
      </w:pPr>
    </w:p>
    <w:p w14:paraId="7D317499" w14:textId="386AE620" w:rsidR="00737D66" w:rsidRDefault="00737D66">
      <w:pPr>
        <w:pStyle w:val="Kommentartext"/>
      </w:pPr>
      <w:r>
        <w:t xml:space="preserve">Schreib lieber </w:t>
      </w:r>
      <w:r w:rsidR="006B3308">
        <w:t xml:space="preserve">klarer </w:t>
      </w:r>
      <w:r>
        <w:t xml:space="preserve">darüber, </w:t>
      </w:r>
      <w:r w:rsidR="006B3308">
        <w:t xml:space="preserve">warum und </w:t>
      </w:r>
      <w:r>
        <w:t>wie diese Unterscheidung für unsere Studie relevant sein könnte.</w:t>
      </w:r>
    </w:p>
  </w:comment>
  <w:comment w:id="29" w:author="Mandy Klatt" w:date="2024-02-20T10:41:00Z" w:initials="MK">
    <w:p w14:paraId="66351805" w14:textId="3A9E16CE" w:rsidR="006E4EC7" w:rsidRDefault="006E4EC7">
      <w:pPr>
        <w:pStyle w:val="Kommentartext"/>
      </w:pPr>
      <w:r>
        <w:rPr>
          <w:rStyle w:val="Kommentarzeichen"/>
        </w:rPr>
        <w:annotationRef/>
      </w:r>
      <w:r>
        <w:t>same</w:t>
      </w:r>
    </w:p>
  </w:comment>
  <w:comment w:id="30" w:author="Lotz, Christin" w:date="2024-03-05T18:28:00Z" w:initials="LC">
    <w:p w14:paraId="07DF7F73" w14:textId="013C1EF5" w:rsidR="00737D66" w:rsidRDefault="00737D66">
      <w:pPr>
        <w:pStyle w:val="Kommentartext"/>
      </w:pPr>
      <w:r>
        <w:rPr>
          <w:rStyle w:val="Kommentarzeichen"/>
        </w:rPr>
        <w:annotationRef/>
      </w:r>
      <w:r>
        <w:t>same</w:t>
      </w:r>
    </w:p>
  </w:comment>
  <w:comment w:id="31" w:author="Lotz, Christin" w:date="2024-03-05T18:34:00Z" w:initials="LC">
    <w:p w14:paraId="182BBA98" w14:textId="33C304DF" w:rsidR="00352121" w:rsidRDefault="00352121">
      <w:pPr>
        <w:pStyle w:val="Kommentartext"/>
      </w:pPr>
      <w:r>
        <w:rPr>
          <w:rStyle w:val="Kommentarzeichen"/>
        </w:rPr>
        <w:annotationRef/>
      </w:r>
      <w:r>
        <w:t>Wir sind jetzt schon auf Seite 5 und erst jetzt geht es um Herzratenmessungen. Das ist auch ein Zeichen dafür, dass zu viele unwichtige Infos in den Teilen bisher stehen.</w:t>
      </w:r>
    </w:p>
  </w:comment>
  <w:comment w:id="41" w:author="Lotz, Christin" w:date="2024-03-05T18:37:00Z" w:initials="LC">
    <w:p w14:paraId="2ED773DF" w14:textId="6E32E82E" w:rsidR="00352121" w:rsidRDefault="00352121">
      <w:pPr>
        <w:pStyle w:val="Kommentartext"/>
      </w:pPr>
      <w:r>
        <w:rPr>
          <w:rStyle w:val="Kommentarzeichen"/>
        </w:rPr>
        <w:annotationRef/>
      </w:r>
      <w:proofErr w:type="spellStart"/>
      <w:r>
        <w:t>Ref</w:t>
      </w:r>
      <w:proofErr w:type="spellEnd"/>
      <w:r>
        <w:t xml:space="preserve"> </w:t>
      </w:r>
      <w:proofErr w:type="spellStart"/>
      <w:r>
        <w:t>needed</w:t>
      </w:r>
      <w:proofErr w:type="spellEnd"/>
    </w:p>
  </w:comment>
  <w:comment w:id="32" w:author="Lotz, Christin" w:date="2024-03-05T18:38:00Z" w:initials="LC">
    <w:p w14:paraId="5BCCB6E3" w14:textId="77777777" w:rsidR="00352121" w:rsidRDefault="00352121">
      <w:pPr>
        <w:pStyle w:val="Kommentartext"/>
      </w:pPr>
      <w:r>
        <w:rPr>
          <w:rStyle w:val="Kommentarzeichen"/>
        </w:rPr>
        <w:annotationRef/>
      </w:r>
      <w:r>
        <w:t xml:space="preserve">Ungefähr so kurz </w:t>
      </w:r>
      <w:r w:rsidR="00CE6078">
        <w:t>ist angemessen.</w:t>
      </w:r>
    </w:p>
    <w:p w14:paraId="100A5AFD" w14:textId="31A547A4" w:rsidR="00CE6078" w:rsidRDefault="00CE6078">
      <w:pPr>
        <w:pStyle w:val="Kommentartext"/>
      </w:pPr>
      <w:r>
        <w:t>Der erste Teil zu den anderen Verfahren um Herzraten zu messen ist nicht falsch, aber im Paper sind wir schon so eng im Trichter, dass wir nur noch über Wearables sprechen. Deshalb brauchen wir die anderen Infos nicht mehr.</w:t>
      </w:r>
    </w:p>
  </w:comment>
  <w:comment w:id="48" w:author="Mandy Klatt" w:date="2024-02-19T13:23:00Z" w:initials="MK">
    <w:p w14:paraId="4DD066C9" w14:textId="6005D0F2" w:rsidR="00EC517C" w:rsidRDefault="00EC517C">
      <w:pPr>
        <w:pStyle w:val="Kommentartext"/>
      </w:pPr>
      <w:r>
        <w:rPr>
          <w:rStyle w:val="Kommentarzeichen"/>
        </w:rPr>
        <w:annotationRef/>
      </w:r>
      <w:r>
        <w:t>Das führe ich hier an, damit wir später einen Anhaltspunkt haben, um die gemessenen HR-Werte besser einordnen zu können. Oder sollte das auch erst in der Diskussion erfolgen?</w:t>
      </w:r>
    </w:p>
  </w:comment>
  <w:comment w:id="49" w:author="Lotz, Christin" w:date="2024-03-05T18:40:00Z" w:initials="LC">
    <w:p w14:paraId="76CAF57A" w14:textId="65B023BC" w:rsidR="006B72EE" w:rsidRDefault="006B72EE">
      <w:pPr>
        <w:pStyle w:val="Kommentartext"/>
      </w:pPr>
      <w:r>
        <w:rPr>
          <w:rStyle w:val="Kommentarzeichen"/>
        </w:rPr>
        <w:annotationRef/>
      </w:r>
      <w:proofErr w:type="spellStart"/>
      <w:r>
        <w:t>Typical</w:t>
      </w:r>
      <w:proofErr w:type="spellEnd"/>
      <w:r>
        <w:t xml:space="preserve"> HR kann bleiben. Der Rest kann restlos gestrichen werden. Im ganzen Paper geht es Null um HR max. Daher raus damit.</w:t>
      </w:r>
    </w:p>
  </w:comment>
  <w:comment w:id="50" w:author="Lotz, Christin" w:date="2024-03-05T18:44:00Z" w:initials="LC">
    <w:p w14:paraId="64882013" w14:textId="11E4167F" w:rsidR="006B72EE" w:rsidRDefault="006B72EE">
      <w:pPr>
        <w:pStyle w:val="Kommentartext"/>
      </w:pPr>
      <w:r>
        <w:rPr>
          <w:rStyle w:val="Kommentarzeichen"/>
        </w:rPr>
        <w:annotationRef/>
      </w:r>
      <w:r>
        <w:t xml:space="preserve">ZU unwichtig für unseren </w:t>
      </w:r>
      <w:proofErr w:type="spellStart"/>
      <w:r>
        <w:t>educational</w:t>
      </w:r>
      <w:proofErr w:type="spellEnd"/>
      <w:r>
        <w:t xml:space="preserve"> </w:t>
      </w:r>
      <w:proofErr w:type="spellStart"/>
      <w:r>
        <w:t>context</w:t>
      </w:r>
      <w:proofErr w:type="spellEnd"/>
    </w:p>
  </w:comment>
  <w:comment w:id="52" w:author="Lotz, Christin" w:date="2024-03-05T18:41:00Z" w:initials="LC">
    <w:p w14:paraId="3157D7BD" w14:textId="6052D37C" w:rsidR="006B72EE" w:rsidRDefault="006B72EE">
      <w:pPr>
        <w:pStyle w:val="Kommentartext"/>
      </w:pPr>
      <w:r>
        <w:rPr>
          <w:rStyle w:val="Kommentarzeichen"/>
        </w:rPr>
        <w:annotationRef/>
      </w:r>
      <w:r>
        <w:t xml:space="preserve">In diesem und dem Abschnitt davon muss klarer werden, warum diese Infos relevant sind. Also HR als Indikator für Stress muss viel früher gesagt werden. Sag dem Leser am Anfang von einem Absatz am besten schon, warum die Infos die jetzt kommen wichtig sind und wofür man das braucht. Der </w:t>
      </w:r>
      <w:proofErr w:type="spellStart"/>
      <w:r>
        <w:t>Closure</w:t>
      </w:r>
      <w:proofErr w:type="spellEnd"/>
      <w:r>
        <w:t xml:space="preserve"> kommt zu spät.</w:t>
      </w:r>
    </w:p>
  </w:comment>
  <w:comment w:id="51" w:author="Lotz, Christin" w:date="2024-03-05T18:45:00Z" w:initials="LC">
    <w:p w14:paraId="763FBCFB" w14:textId="0BE954B6" w:rsidR="006B72EE" w:rsidRDefault="006B72EE">
      <w:pPr>
        <w:pStyle w:val="Kommentartext"/>
      </w:pPr>
      <w:r>
        <w:rPr>
          <w:rStyle w:val="Kommentarzeichen"/>
        </w:rPr>
        <w:annotationRef/>
      </w:r>
      <w:r>
        <w:t>Der Satz ist wichtig!</w:t>
      </w:r>
    </w:p>
  </w:comment>
  <w:comment w:id="53" w:author="Lotz, Christin" w:date="2024-03-05T18:45:00Z" w:initials="LC">
    <w:p w14:paraId="11638A55" w14:textId="17A20397" w:rsidR="006B72EE" w:rsidRDefault="006B72EE">
      <w:pPr>
        <w:pStyle w:val="Kommentartext"/>
      </w:pPr>
      <w:r>
        <w:rPr>
          <w:rStyle w:val="Kommentarzeichen"/>
        </w:rPr>
        <w:annotationRef/>
      </w:r>
      <w:r>
        <w:t>Eventuell erst in der Diskussion bringen. Sonst frage ich mich als Leser nur, was die Info hier soll.</w:t>
      </w:r>
    </w:p>
  </w:comment>
  <w:comment w:id="54" w:author="Lotz, Christin" w:date="2024-03-05T18:46:00Z" w:initials="LC">
    <w:p w14:paraId="3D70816F" w14:textId="3929F18E" w:rsidR="006B72EE" w:rsidRDefault="006B72EE">
      <w:pPr>
        <w:pStyle w:val="Kommentartext"/>
      </w:pPr>
      <w:r>
        <w:rPr>
          <w:rStyle w:val="Kommentarzeichen"/>
        </w:rPr>
        <w:annotationRef/>
      </w:r>
      <w:r>
        <w:t xml:space="preserve">In dem </w:t>
      </w:r>
      <w:proofErr w:type="spellStart"/>
      <w:r>
        <w:t>Sprech</w:t>
      </w:r>
      <w:proofErr w:type="spellEnd"/>
      <w:r>
        <w:t xml:space="preserve"> könnte man annehmen, dass es zwei getrennt Konstrukte sind. Wir wollen aber so einen </w:t>
      </w:r>
      <w:proofErr w:type="spellStart"/>
      <w:r>
        <w:t>Sprech</w:t>
      </w:r>
      <w:proofErr w:type="spellEnd"/>
      <w:r>
        <w:t xml:space="preserve"> </w:t>
      </w:r>
      <w:proofErr w:type="spellStart"/>
      <w:r>
        <w:t>wählenb</w:t>
      </w:r>
      <w:proofErr w:type="spellEnd"/>
      <w:r>
        <w:t xml:space="preserve">, dass das eine ein </w:t>
      </w:r>
      <w:proofErr w:type="spellStart"/>
      <w:r>
        <w:t>Idikator</w:t>
      </w:r>
      <w:proofErr w:type="spellEnd"/>
      <w:r>
        <w:t xml:space="preserve"> für das andere ist.</w:t>
      </w:r>
    </w:p>
  </w:comment>
  <w:comment w:id="55" w:author="Lotz, Christin" w:date="2024-03-05T18:47:00Z" w:initials="LC">
    <w:p w14:paraId="56542617" w14:textId="77777777" w:rsidR="006B72EE" w:rsidRDefault="006B72EE">
      <w:pPr>
        <w:pStyle w:val="Kommentartext"/>
      </w:pPr>
      <w:r>
        <w:rPr>
          <w:rStyle w:val="Kommentarzeichen"/>
        </w:rPr>
        <w:annotationRef/>
      </w:r>
      <w:r>
        <w:t>Schau mal bitte nach dem Artikel von Johannes Schult zu Lehrerstress im Vergleich zu anderen Berufsgruppen. Den sollten wir eventuell auch zitieren, weil Deutsche Stichprobe.</w:t>
      </w:r>
    </w:p>
    <w:p w14:paraId="1E47F7C0" w14:textId="77777777" w:rsidR="006B72EE" w:rsidRDefault="006B72EE">
      <w:pPr>
        <w:pStyle w:val="Kommentartext"/>
      </w:pPr>
    </w:p>
    <w:p w14:paraId="1924B672" w14:textId="75462009" w:rsidR="006B72EE" w:rsidRDefault="006B72EE">
      <w:pPr>
        <w:pStyle w:val="Kommentartext"/>
      </w:pPr>
    </w:p>
  </w:comment>
  <w:comment w:id="57" w:author="Lotz, Christin" w:date="2024-03-05T18:49:00Z" w:initials="LC">
    <w:p w14:paraId="4083853D" w14:textId="53918285" w:rsidR="00521DC2" w:rsidRPr="00DA300F" w:rsidRDefault="00521DC2">
      <w:pPr>
        <w:pStyle w:val="Kommentartext"/>
      </w:pPr>
      <w:r>
        <w:rPr>
          <w:rStyle w:val="Kommentarzeichen"/>
        </w:rPr>
        <w:annotationRef/>
      </w:r>
      <w:r w:rsidRPr="00A027D8">
        <w:t xml:space="preserve">Adapted oder adopted?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58" w:author="Lotz, Christin" w:date="2024-03-05T18:52:00Z" w:initials="LC">
    <w:p w14:paraId="33AB4226" w14:textId="10FFFB44" w:rsidR="00521DC2" w:rsidRPr="00521DC2" w:rsidRDefault="00521DC2">
      <w:pPr>
        <w:pStyle w:val="Kommentartext"/>
      </w:pPr>
      <w:r>
        <w:rPr>
          <w:rStyle w:val="Kommentarzeichen"/>
        </w:rPr>
        <w:annotationRef/>
      </w:r>
      <w:r w:rsidRPr="00521DC2">
        <w:t xml:space="preserve">Ich glaube </w:t>
      </w:r>
      <w:proofErr w:type="spellStart"/>
      <w:r w:rsidRPr="00521DC2">
        <w:t>either</w:t>
      </w:r>
      <w:proofErr w:type="spellEnd"/>
      <w:r w:rsidRPr="00521DC2">
        <w:t xml:space="preserve"> … </w:t>
      </w:r>
      <w:proofErr w:type="spellStart"/>
      <w:r w:rsidRPr="00521DC2">
        <w:t>or</w:t>
      </w:r>
      <w:proofErr w:type="spellEnd"/>
      <w:r w:rsidRPr="00521DC2">
        <w:t xml:space="preserve"> Sä</w:t>
      </w:r>
      <w:r>
        <w:t xml:space="preserve">tze </w:t>
      </w:r>
      <w:proofErr w:type="spellStart"/>
      <w:r>
        <w:t>kännen</w:t>
      </w:r>
      <w:proofErr w:type="spellEnd"/>
      <w:r>
        <w:t xml:space="preserve"> nur 2 Möglichkeiten und nicht 3 haben.</w:t>
      </w:r>
    </w:p>
  </w:comment>
  <w:comment w:id="59" w:author="Lotz, Christin" w:date="2024-03-05T18:53:00Z" w:initials="LC">
    <w:p w14:paraId="47570EFC" w14:textId="45487C74" w:rsidR="00521DC2" w:rsidRDefault="00521DC2">
      <w:pPr>
        <w:pStyle w:val="Kommentartext"/>
      </w:pPr>
      <w:r>
        <w:rPr>
          <w:rStyle w:val="Kommentarzeichen"/>
        </w:rPr>
        <w:annotationRef/>
      </w:r>
      <w:r>
        <w:t>Das Modell ist immer relevant. Du meinst sicher der Ablauf im Model läuft weiter, wenn …</w:t>
      </w:r>
    </w:p>
  </w:comment>
  <w:comment w:id="60" w:author="Lotz, Christin" w:date="2024-03-05T18:54:00Z" w:initials="LC">
    <w:p w14:paraId="08DB425D" w14:textId="708BD81B" w:rsidR="00521DC2" w:rsidRDefault="00521DC2">
      <w:pPr>
        <w:pStyle w:val="Kommentartext"/>
      </w:pPr>
      <w:r>
        <w:rPr>
          <w:rStyle w:val="Kommentarzeichen"/>
        </w:rPr>
        <w:annotationRef/>
      </w:r>
      <w:r>
        <w:t xml:space="preserve">Du kannst in Mehrzahl schreiben und dann als Pronomen einfach </w:t>
      </w:r>
      <w:proofErr w:type="spellStart"/>
      <w:r>
        <w:t>they</w:t>
      </w:r>
      <w:proofErr w:type="spellEnd"/>
      <w:r>
        <w:t xml:space="preserve"> nutzen</w:t>
      </w:r>
    </w:p>
  </w:comment>
  <w:comment w:id="61" w:author="Lotz, Christin" w:date="2024-03-05T18:55:00Z" w:initials="LC">
    <w:p w14:paraId="3FEE6E5B" w14:textId="4593F51F" w:rsidR="00521DC2" w:rsidRDefault="00521DC2">
      <w:pPr>
        <w:pStyle w:val="Kommentartext"/>
      </w:pPr>
      <w:r>
        <w:rPr>
          <w:rStyle w:val="Kommentarzeichen"/>
        </w:rPr>
        <w:annotationRef/>
      </w:r>
      <w:r>
        <w:t xml:space="preserve">Hier würde ich die </w:t>
      </w:r>
      <w:proofErr w:type="spellStart"/>
      <w:r>
        <w:t>physiological</w:t>
      </w:r>
      <w:proofErr w:type="spellEnd"/>
      <w:r>
        <w:t xml:space="preserve"> </w:t>
      </w:r>
      <w:proofErr w:type="spellStart"/>
      <w:r>
        <w:t>reaction</w:t>
      </w:r>
      <w:proofErr w:type="spellEnd"/>
      <w:r>
        <w:t xml:space="preserve"> mehr hervorheben. Denn darum geht’s ja im Paper.</w:t>
      </w:r>
    </w:p>
  </w:comment>
  <w:comment w:id="62" w:author="Lotz, Christin" w:date="2024-03-05T18:57:00Z" w:initials="LC">
    <w:p w14:paraId="582F7CA7" w14:textId="4982CA06" w:rsidR="00521DC2" w:rsidRDefault="00521DC2">
      <w:pPr>
        <w:pStyle w:val="Kommentartext"/>
      </w:pPr>
      <w:r>
        <w:rPr>
          <w:rStyle w:val="Kommentarzeichen"/>
        </w:rPr>
        <w:annotationRef/>
      </w:r>
      <w:r>
        <w:t xml:space="preserve">Naja und dass wir auch Box 2 und 4 mit dabei haben könnte hier auch schon kommen. </w:t>
      </w:r>
      <w:r w:rsidR="00BA75CB">
        <w:t xml:space="preserve">Sonst fragt man sich, warum man sich so ein komplexes Modell raussucht, wenn man sich nur 2 Boxen davon </w:t>
      </w:r>
      <w:proofErr w:type="spellStart"/>
      <w:r w:rsidR="00BA75CB">
        <w:t>aunschaut</w:t>
      </w:r>
      <w:proofErr w:type="spellEnd"/>
      <w:r w:rsidR="00BA75CB">
        <w:t>.</w:t>
      </w:r>
    </w:p>
  </w:comment>
  <w:comment w:id="63" w:author="Lotz, Christin" w:date="2024-03-05T19:01:00Z" w:initials="LC">
    <w:p w14:paraId="5BB79BE3" w14:textId="77777777" w:rsidR="001E2FCB" w:rsidRDefault="001E2FCB">
      <w:pPr>
        <w:pStyle w:val="Kommentartext"/>
      </w:pPr>
      <w:r>
        <w:rPr>
          <w:rStyle w:val="Kommentarzeichen"/>
        </w:rPr>
        <w:annotationRef/>
      </w:r>
      <w:r>
        <w:t xml:space="preserve">Ich finde, das könnte so ähnlich auch auf die </w:t>
      </w:r>
      <w:proofErr w:type="spellStart"/>
      <w:r>
        <w:t>first</w:t>
      </w:r>
      <w:proofErr w:type="spellEnd"/>
      <w:r>
        <w:t xml:space="preserve"> </w:t>
      </w:r>
      <w:proofErr w:type="spellStart"/>
      <w:r>
        <w:t>page</w:t>
      </w:r>
      <w:proofErr w:type="spellEnd"/>
      <w:r>
        <w:t xml:space="preserve"> kommen.</w:t>
      </w:r>
    </w:p>
    <w:p w14:paraId="2706AB5C" w14:textId="77777777" w:rsidR="001E2FCB" w:rsidRDefault="001E2FCB">
      <w:pPr>
        <w:pStyle w:val="Kommentartext"/>
      </w:pPr>
    </w:p>
    <w:p w14:paraId="4430801C" w14:textId="2779F4C5" w:rsidR="001E2FCB" w:rsidRDefault="001E2FCB">
      <w:pPr>
        <w:pStyle w:val="Kommentartext"/>
      </w:pPr>
      <w:r>
        <w:t xml:space="preserve">Ansonsten finde ich den Cut irgendwie zu Hart von dem Modell jetzt plötzlich wieder auf </w:t>
      </w:r>
      <w:proofErr w:type="spellStart"/>
      <w:r>
        <w:t>SElf</w:t>
      </w:r>
      <w:proofErr w:type="spellEnd"/>
      <w:r>
        <w:t xml:space="preserve">-report </w:t>
      </w:r>
      <w:proofErr w:type="spellStart"/>
      <w:r>
        <w:t>measures</w:t>
      </w:r>
      <w:proofErr w:type="spellEnd"/>
      <w:r>
        <w:t xml:space="preserve"> vs. </w:t>
      </w:r>
      <w:proofErr w:type="spellStart"/>
      <w:r>
        <w:t>wearables</w:t>
      </w:r>
      <w:proofErr w:type="spellEnd"/>
      <w:r>
        <w:t xml:space="preserve"> zu kommen. Wie in der letzten Version auch schon angemerkt stehen viele Absätze eher lose beieinander und man fragt sich so ein bisschen, wo die Reise hingehen soll.</w:t>
      </w:r>
    </w:p>
  </w:comment>
  <w:comment w:id="64" w:author="Lotz, Christin" w:date="2024-03-05T19:07:00Z" w:initials="LC">
    <w:p w14:paraId="589E0860" w14:textId="77777777" w:rsidR="001E2FCB" w:rsidRDefault="001E2FCB">
      <w:pPr>
        <w:pStyle w:val="Kommentartext"/>
      </w:pPr>
      <w:r>
        <w:rPr>
          <w:rStyle w:val="Kommentarzeichen"/>
        </w:rPr>
        <w:annotationRef/>
      </w:r>
      <w:r>
        <w:t xml:space="preserve">Ich würde schon hier am Anfang vom Abschnitt sagen, dass jetzt </w:t>
      </w:r>
      <w:r w:rsidR="006B48FF">
        <w:t>HR-</w:t>
      </w:r>
      <w:r>
        <w:t xml:space="preserve">Studien mit </w:t>
      </w:r>
      <w:r w:rsidR="006B48FF">
        <w:t xml:space="preserve">zunächst </w:t>
      </w:r>
      <w:r>
        <w:t xml:space="preserve">EEG und </w:t>
      </w:r>
      <w:r w:rsidR="006B48FF">
        <w:t xml:space="preserve">dann </w:t>
      </w:r>
      <w:r>
        <w:t>Wearables kommen. Damit man sich nicht wundert, woher jetzt der Schlenker zu den EEG-Sachen kommt</w:t>
      </w:r>
      <w:r w:rsidR="006B48FF">
        <w:t xml:space="preserve"> und was </w:t>
      </w:r>
      <w:proofErr w:type="spellStart"/>
      <w:r w:rsidR="006B48FF">
        <w:t>dan</w:t>
      </w:r>
      <w:proofErr w:type="spellEnd"/>
      <w:r w:rsidR="006B48FF">
        <w:t xml:space="preserve"> mit dem </w:t>
      </w:r>
      <w:proofErr w:type="spellStart"/>
      <w:r w:rsidR="006B48FF">
        <w:t>waerables</w:t>
      </w:r>
      <w:proofErr w:type="spellEnd"/>
      <w:r w:rsidR="006B48FF">
        <w:t xml:space="preserve"> </w:t>
      </w:r>
      <w:proofErr w:type="spellStart"/>
      <w:r w:rsidR="006B48FF">
        <w:t>thema</w:t>
      </w:r>
      <w:proofErr w:type="spellEnd"/>
      <w:r w:rsidR="006B48FF">
        <w:t xml:space="preserve"> zu tun hat. </w:t>
      </w:r>
    </w:p>
    <w:p w14:paraId="3713D09A" w14:textId="77777777" w:rsidR="006B48FF" w:rsidRDefault="006B48FF">
      <w:pPr>
        <w:pStyle w:val="Kommentartext"/>
      </w:pPr>
    </w:p>
    <w:p w14:paraId="69392E46" w14:textId="50DF8C1E" w:rsidR="006B48FF" w:rsidRDefault="006B48FF">
      <w:pPr>
        <w:pStyle w:val="Kommentartext"/>
      </w:pPr>
      <w:r>
        <w:t xml:space="preserve">Korrektur zu Kommentar ob: Lass mal </w:t>
      </w:r>
      <w:proofErr w:type="spellStart"/>
      <w:r>
        <w:t>EEg</w:t>
      </w:r>
      <w:proofErr w:type="spellEnd"/>
      <w:r>
        <w:t xml:space="preserve"> weiter ob drin, weil es hier ja gebraucht wird.</w:t>
      </w:r>
    </w:p>
  </w:comment>
  <w:comment w:id="65" w:author="Lotz, Christin" w:date="2024-03-05T19:04:00Z" w:initials="LC">
    <w:p w14:paraId="468FFAB1" w14:textId="27A848CC" w:rsidR="001E2FCB" w:rsidRDefault="001E2FCB">
      <w:pPr>
        <w:pStyle w:val="Kommentartext"/>
      </w:pPr>
      <w:r>
        <w:rPr>
          <w:rStyle w:val="Kommentarzeichen"/>
        </w:rPr>
        <w:annotationRef/>
      </w:r>
      <w:r>
        <w:t xml:space="preserve">Yes, das ist ein Traum. Bitte mehr von diesen Absätzen, die zum Thema passen, in sich logisch aufgebaut sind und klar und trotzdem </w:t>
      </w:r>
      <w:proofErr w:type="gramStart"/>
      <w:r>
        <w:t>synthetisiert  Infos</w:t>
      </w:r>
      <w:proofErr w:type="gramEnd"/>
      <w:r>
        <w:t xml:space="preserve"> vermitteln. </w:t>
      </w:r>
    </w:p>
  </w:comment>
  <w:comment w:id="69" w:author="Lotz, Christin" w:date="2024-03-05T19:10:00Z" w:initials="LC">
    <w:p w14:paraId="2B0F3D6E" w14:textId="2DA498C1" w:rsidR="006B48FF" w:rsidRDefault="006B48FF">
      <w:pPr>
        <w:pStyle w:val="Kommentartext"/>
      </w:pPr>
      <w:r>
        <w:rPr>
          <w:rStyle w:val="Kommentarzeichen"/>
        </w:rPr>
        <w:annotationRef/>
      </w:r>
      <w:proofErr w:type="spellStart"/>
      <w:r>
        <w:t>Proved</w:t>
      </w:r>
      <w:proofErr w:type="spellEnd"/>
      <w:r>
        <w:t xml:space="preserve"> ist ein kritisches Wort. Sollte lieber nicht benutzt werden, da die ja nix bewiesen haben, sondern lediglich </w:t>
      </w:r>
      <w:proofErr w:type="spellStart"/>
      <w:r>
        <w:t>evidenz</w:t>
      </w:r>
      <w:proofErr w:type="spellEnd"/>
      <w:r>
        <w:t xml:space="preserve"> </w:t>
      </w:r>
      <w:proofErr w:type="spellStart"/>
      <w:r>
        <w:t>provided</w:t>
      </w:r>
      <w:proofErr w:type="spellEnd"/>
      <w:r>
        <w:t xml:space="preserve"> haben.</w:t>
      </w:r>
    </w:p>
  </w:comment>
  <w:comment w:id="70" w:author="Lotz, Christin" w:date="2024-03-05T19:13:00Z" w:initials="LC">
    <w:p w14:paraId="1E84E59A" w14:textId="67980A52" w:rsidR="006B48FF" w:rsidRDefault="006B48FF">
      <w:pPr>
        <w:pStyle w:val="Kommentartext"/>
      </w:pPr>
      <w:r>
        <w:rPr>
          <w:rStyle w:val="Kommentarzeichen"/>
        </w:rPr>
        <w:annotationRef/>
      </w:r>
      <w:r>
        <w:t>Eventuell wäre der Hinweis am Ende vom Absatz besser aufgehoben. Plus: Es ist wichtig, dass du dazu sagst, warum diese Unterscheidung so wichtig ist.</w:t>
      </w:r>
    </w:p>
  </w:comment>
  <w:comment w:id="71" w:author="Lotz, Christin" w:date="2024-03-05T19:14:00Z" w:initials="LC">
    <w:p w14:paraId="4ED0D48A" w14:textId="1DBA253D" w:rsidR="006B48FF" w:rsidRDefault="006B48FF">
      <w:pPr>
        <w:pStyle w:val="Kommentartext"/>
      </w:pPr>
      <w:r>
        <w:rPr>
          <w:rStyle w:val="Kommentarzeichen"/>
        </w:rPr>
        <w:annotationRef/>
      </w:r>
      <w:r>
        <w:t>Ist die Studie wirklich relevant, wenn die Probanden hier nur Lernen und nicht Unterrichten?</w:t>
      </w:r>
    </w:p>
  </w:comment>
  <w:comment w:id="73" w:author="Lotz, Christin" w:date="2024-03-05T19:21:00Z" w:initials="LC">
    <w:p w14:paraId="3CE9A3D9" w14:textId="07ABBA54" w:rsidR="00622D5C" w:rsidRPr="00622D5C" w:rsidRDefault="00622D5C">
      <w:pPr>
        <w:pStyle w:val="Kommentartext"/>
        <w:rPr>
          <w:lang w:val="en-US"/>
        </w:rPr>
      </w:pPr>
      <w:r>
        <w:rPr>
          <w:rStyle w:val="Kommentarzeichen"/>
        </w:rPr>
        <w:annotationRef/>
      </w:r>
      <w:r w:rsidRPr="00622D5C">
        <w:rPr>
          <w:lang w:val="en-US"/>
        </w:rPr>
        <w:t xml:space="preserve">Bitte </w:t>
      </w:r>
      <w:proofErr w:type="spellStart"/>
      <w:r w:rsidRPr="00622D5C">
        <w:rPr>
          <w:lang w:val="en-US"/>
        </w:rPr>
        <w:t>nochma</w:t>
      </w:r>
      <w:r>
        <w:rPr>
          <w:lang w:val="en-US"/>
        </w:rPr>
        <w:t>l</w:t>
      </w:r>
      <w:proofErr w:type="spellEnd"/>
      <w:r w:rsidRPr="00622D5C">
        <w:rPr>
          <w:lang w:val="en-US"/>
        </w:rPr>
        <w:t xml:space="preserve"> </w:t>
      </w:r>
      <w:proofErr w:type="spellStart"/>
      <w:r w:rsidRPr="00622D5C">
        <w:rPr>
          <w:lang w:val="en-US"/>
        </w:rPr>
        <w:t>überall</w:t>
      </w:r>
      <w:proofErr w:type="spellEnd"/>
      <w:r w:rsidRPr="00622D5C">
        <w:rPr>
          <w:lang w:val="en-US"/>
        </w:rPr>
        <w:t xml:space="preserve"> use of </w:t>
      </w:r>
      <w:r>
        <w:rPr>
          <w:lang w:val="en-US"/>
        </w:rPr>
        <w:t xml:space="preserve">past tense </w:t>
      </w:r>
      <w:proofErr w:type="spellStart"/>
      <w:r>
        <w:rPr>
          <w:lang w:val="en-US"/>
        </w:rPr>
        <w:t>checken</w:t>
      </w:r>
      <w:proofErr w:type="spellEnd"/>
      <w:r>
        <w:rPr>
          <w:lang w:val="en-US"/>
        </w:rPr>
        <w:t>.</w:t>
      </w:r>
    </w:p>
  </w:comment>
  <w:comment w:id="74" w:author="Lotz, Christin" w:date="2024-03-05T19:21:00Z" w:initials="LC">
    <w:p w14:paraId="6217E4FB" w14:textId="7CA2295C" w:rsidR="00622D5C" w:rsidRDefault="00622D5C">
      <w:pPr>
        <w:pStyle w:val="Kommentartext"/>
      </w:pPr>
      <w:r>
        <w:rPr>
          <w:rStyle w:val="Kommentarzeichen"/>
        </w:rPr>
        <w:annotationRef/>
      </w:r>
      <w:r>
        <w:t>Wo haben wir das nochmal gesehen?</w:t>
      </w:r>
    </w:p>
  </w:comment>
  <w:comment w:id="75" w:author="Lotz, Christin" w:date="2024-03-05T19:22:00Z" w:initials="LC">
    <w:p w14:paraId="7419B24B" w14:textId="6F4D6010" w:rsidR="00622D5C" w:rsidRDefault="00622D5C">
      <w:pPr>
        <w:pStyle w:val="Kommentartext"/>
      </w:pPr>
      <w:r>
        <w:rPr>
          <w:rStyle w:val="Kommentarzeichen"/>
        </w:rPr>
        <w:annotationRef/>
      </w:r>
      <w:r>
        <w:t xml:space="preserve">Development auch </w:t>
      </w:r>
      <w:proofErr w:type="spellStart"/>
      <w:r>
        <w:t>son</w:t>
      </w:r>
      <w:proofErr w:type="spellEnd"/>
      <w:r>
        <w:t xml:space="preserve"> schwieriges Wort. Wir meist </w:t>
      </w:r>
      <w:proofErr w:type="spellStart"/>
      <w:r>
        <w:t>ehger</w:t>
      </w:r>
      <w:proofErr w:type="spellEnd"/>
      <w:r>
        <w:t xml:space="preserve"> im Zusammenhang von Entwicklungsprozessen über längere Zeiträume verwendet. Wir reden hier ja eher von Entstehung und nicht von Entwicklung von Stress.</w:t>
      </w:r>
    </w:p>
  </w:comment>
  <w:comment w:id="76" w:author="Lotz, Christin" w:date="2024-03-05T19:23:00Z" w:initials="LC">
    <w:p w14:paraId="3AB7E712" w14:textId="77777777" w:rsidR="00622D5C" w:rsidRDefault="00622D5C">
      <w:pPr>
        <w:pStyle w:val="Kommentartext"/>
      </w:pPr>
      <w:r>
        <w:rPr>
          <w:rStyle w:val="Kommentarzeichen"/>
        </w:rPr>
        <w:annotationRef/>
      </w:r>
      <w:r>
        <w:t>Das ist gut gemeint, aber kommt total unerwartet. Es fehlt noch eine Begründung, warum es wichtig ist, Phasen anzuschauen und generell kommt der Begriff Phasen ziemlich unvermittelt. Total unklar, was hier an dieser Stelle mit Phasen gemeint ist.</w:t>
      </w:r>
    </w:p>
    <w:p w14:paraId="7841CCDB" w14:textId="77777777" w:rsidR="00622D5C" w:rsidRDefault="00622D5C">
      <w:pPr>
        <w:pStyle w:val="Kommentartext"/>
      </w:pPr>
    </w:p>
    <w:p w14:paraId="066B3AA1" w14:textId="0EF7ACEC" w:rsidR="00622D5C" w:rsidRDefault="00622D5C">
      <w:pPr>
        <w:pStyle w:val="Kommentartext"/>
      </w:pPr>
      <w:r>
        <w:t>Ich kommentiere diesen Abschnitt übrigens deswegen so ausführlich, weil der super wichtig ist.  Der Bezug zum Modell kann noch deutlicher und klarer werden.</w:t>
      </w:r>
    </w:p>
  </w:comment>
  <w:comment w:id="80" w:author="Lotz, Christin" w:date="2024-03-06T10:51:00Z" w:initials="LC">
    <w:p w14:paraId="7C227F19" w14:textId="7316670B" w:rsidR="00F76A1B" w:rsidRPr="00F76A1B" w:rsidRDefault="00F76A1B">
      <w:pPr>
        <w:pStyle w:val="Kommentartext"/>
      </w:pPr>
      <w:r>
        <w:rPr>
          <w:rStyle w:val="Kommentarzeichen"/>
        </w:rPr>
        <w:annotationRef/>
      </w:r>
      <w:r w:rsidRPr="00F76A1B">
        <w:t xml:space="preserve">Work </w:t>
      </w:r>
      <w:proofErr w:type="spellStart"/>
      <w:r w:rsidRPr="00F76A1B">
        <w:t>enthusiasm</w:t>
      </w:r>
      <w:proofErr w:type="spellEnd"/>
      <w:r w:rsidRPr="00F76A1B">
        <w:t xml:space="preserve">, emotional </w:t>
      </w:r>
      <w:proofErr w:type="spellStart"/>
      <w:r w:rsidRPr="00F76A1B">
        <w:t>exhaustion</w:t>
      </w:r>
      <w:proofErr w:type="spellEnd"/>
      <w:r w:rsidRPr="00F76A1B">
        <w:t xml:space="preserve"> and </w:t>
      </w:r>
      <w:proofErr w:type="spellStart"/>
      <w:r w:rsidRPr="00F76A1B">
        <w:t>teacher</w:t>
      </w:r>
      <w:proofErr w:type="spellEnd"/>
      <w:r w:rsidRPr="00F76A1B">
        <w:t>-student-relations sind alles Konstrukte um die</w:t>
      </w:r>
      <w:r>
        <w:t xml:space="preserve"> es in unserem Artikel nicht geht.</w:t>
      </w:r>
    </w:p>
  </w:comment>
  <w:comment w:id="81" w:author="Lotz, Christin" w:date="2024-03-06T10:51:00Z" w:initials="LC">
    <w:p w14:paraId="05BFC52A" w14:textId="5E4AF193" w:rsidR="00F76A1B" w:rsidRDefault="00F76A1B">
      <w:pPr>
        <w:pStyle w:val="Kommentartext"/>
      </w:pPr>
      <w:r>
        <w:rPr>
          <w:rStyle w:val="Kommentarzeichen"/>
        </w:rPr>
        <w:annotationRef/>
      </w:r>
      <w:r>
        <w:t>Dann lieber nicht als direktes Zitat.</w:t>
      </w:r>
    </w:p>
  </w:comment>
  <w:comment w:id="82" w:author="Lotz, Christin" w:date="2024-03-06T10:53:00Z" w:initials="LC">
    <w:p w14:paraId="3D7C062F" w14:textId="1A8FA1DB" w:rsidR="00F76A1B" w:rsidRDefault="00F76A1B">
      <w:pPr>
        <w:pStyle w:val="Kommentartext"/>
      </w:pPr>
      <w:r>
        <w:rPr>
          <w:rStyle w:val="Kommentarzeichen"/>
        </w:rPr>
        <w:annotationRef/>
      </w:r>
      <w:r>
        <w:t>Was bringt uns diese Unterscheidung für den Artikel? Warum ist das relevant?</w:t>
      </w:r>
    </w:p>
  </w:comment>
  <w:comment w:id="83" w:author="Lotz, Christin" w:date="2024-03-06T10:54:00Z" w:initials="LC">
    <w:p w14:paraId="001FFA85" w14:textId="419EDCEF" w:rsidR="00F76A1B" w:rsidRDefault="00F76A1B">
      <w:pPr>
        <w:pStyle w:val="Kommentartext"/>
      </w:pPr>
      <w:r>
        <w:rPr>
          <w:rStyle w:val="Kommentarzeichen"/>
        </w:rPr>
        <w:annotationRef/>
      </w:r>
      <w:r>
        <w:t xml:space="preserve">Benutz mal lieber das Verb </w:t>
      </w:r>
      <w:proofErr w:type="spellStart"/>
      <w:r>
        <w:t>coping</w:t>
      </w:r>
      <w:proofErr w:type="spellEnd"/>
    </w:p>
  </w:comment>
  <w:comment w:id="84" w:author="Lotz, Christin" w:date="2024-03-06T10:57:00Z" w:initials="LC">
    <w:p w14:paraId="27588DDE" w14:textId="77777777" w:rsidR="00F76A1B" w:rsidRDefault="00F76A1B">
      <w:pPr>
        <w:pStyle w:val="Kommentartext"/>
      </w:pPr>
      <w:r>
        <w:rPr>
          <w:rStyle w:val="Kommentarzeichen"/>
        </w:rPr>
        <w:annotationRef/>
      </w:r>
      <w:r>
        <w:t>Wie immer meine gleiche Frage: Was hat diese Unterscheidung mit unserem Artikel zu tun? Warum ist das relevant?</w:t>
      </w:r>
    </w:p>
    <w:p w14:paraId="068E8D00" w14:textId="53B89495" w:rsidR="00F76A1B" w:rsidRDefault="00F76A1B">
      <w:pPr>
        <w:pStyle w:val="Kommentartext"/>
      </w:pPr>
      <w:r>
        <w:t>Und ich meine damit nicht, dass du es streichen sollst. Aber wenn du es bringst, dann musst du darlegen, weshalb diese Unterscheidung hilfreich ist, unsere Fragestellungen herzuleiten.</w:t>
      </w:r>
    </w:p>
  </w:comment>
  <w:comment w:id="85" w:author="Mandy Klatt" w:date="2024-03-03T13:08:00Z" w:initials="MK">
    <w:p w14:paraId="1CD72BC6" w14:textId="75E0294F" w:rsidR="005C7A71" w:rsidRDefault="005C7A71">
      <w:pPr>
        <w:pStyle w:val="Kommentartext"/>
      </w:pPr>
      <w:r>
        <w:rPr>
          <w:rStyle w:val="Kommentarzeichen"/>
        </w:rPr>
        <w:annotationRef/>
      </w:r>
      <w:r>
        <w:t xml:space="preserve">Am Ende nochmal eine kurze Zusammenfassung schreiben oder </w:t>
      </w:r>
      <w:r w:rsidR="0070625F">
        <w:t xml:space="preserve">würde sich das mit der </w:t>
      </w:r>
      <w:proofErr w:type="spellStart"/>
      <w:r w:rsidR="0070625F">
        <w:t>Present</w:t>
      </w:r>
      <w:proofErr w:type="spellEnd"/>
      <w:r w:rsidR="0070625F">
        <w:t xml:space="preserve"> Investigation doppeln?</w:t>
      </w:r>
    </w:p>
  </w:comment>
  <w:comment w:id="86" w:author="Lotz, Christin" w:date="2024-03-06T11:00:00Z" w:initials="LC">
    <w:p w14:paraId="3D478DE2" w14:textId="77777777" w:rsidR="00952C8A" w:rsidRDefault="00952C8A">
      <w:pPr>
        <w:pStyle w:val="Kommentartext"/>
      </w:pPr>
      <w:r>
        <w:rPr>
          <w:rStyle w:val="Kommentarzeichen"/>
        </w:rPr>
        <w:annotationRef/>
      </w:r>
      <w:r>
        <w:t xml:space="preserve">Am Ende von jedem Absatz wäre es sinnvoll, nochmal kurz zusammenzufassen, was die relevante Erkenntnis ist, um die Fragestellung/ den </w:t>
      </w:r>
      <w:proofErr w:type="spellStart"/>
      <w:r>
        <w:t>research</w:t>
      </w:r>
      <w:proofErr w:type="spellEnd"/>
      <w:r>
        <w:t xml:space="preserve"> </w:t>
      </w:r>
      <w:proofErr w:type="spellStart"/>
      <w:r>
        <w:t>gap</w:t>
      </w:r>
      <w:proofErr w:type="spellEnd"/>
      <w:r>
        <w:t xml:space="preserve"> herzuleiten.</w:t>
      </w:r>
    </w:p>
    <w:p w14:paraId="0F7749C2" w14:textId="77777777" w:rsidR="00952C8A" w:rsidRDefault="00952C8A">
      <w:pPr>
        <w:pStyle w:val="Kommentartext"/>
      </w:pPr>
    </w:p>
    <w:p w14:paraId="6EB91FBD" w14:textId="1B058ADE" w:rsidR="00952C8A" w:rsidRDefault="00952C8A">
      <w:pPr>
        <w:pStyle w:val="Kommentartext"/>
      </w:pPr>
      <w:r>
        <w:t xml:space="preserve">Wenn ich den Theorieteil nur bis hier her lese, hätte ich (wenn ich den Rest nicht kennen würde) noch so ziemlich keine Idee, worauf du eigentlich </w:t>
      </w:r>
      <w:proofErr w:type="gramStart"/>
      <w:r>
        <w:t>hinaus willst</w:t>
      </w:r>
      <w:proofErr w:type="gramEnd"/>
      <w:r>
        <w:t>.</w:t>
      </w:r>
      <w:r w:rsidR="007D1711">
        <w:t xml:space="preserve"> </w:t>
      </w:r>
    </w:p>
  </w:comment>
  <w:comment w:id="87" w:author="Mandy Klatt" w:date="2024-03-02T16:30:00Z" w:initials="MK">
    <w:p w14:paraId="6312BE22" w14:textId="47B41B60" w:rsidR="00956D35" w:rsidRDefault="00956D35">
      <w:pPr>
        <w:pStyle w:val="Kommentartext"/>
      </w:pPr>
      <w:r>
        <w:rPr>
          <w:rStyle w:val="Kommentarzeichen"/>
        </w:rPr>
        <w:annotationRef/>
      </w:r>
      <w:r>
        <w:t xml:space="preserve">Ich habe das mal mit aufgenommen, um den Übergang </w:t>
      </w:r>
      <w:r w:rsidR="00DC7310">
        <w:t>smoother zu gestalten.</w:t>
      </w:r>
    </w:p>
  </w:comment>
  <w:comment w:id="88" w:author="Mandy Klatt" w:date="2024-03-03T14:57:00Z" w:initials="MK">
    <w:p w14:paraId="5ED3C9AF" w14:textId="485A78DC" w:rsidR="00C4369A" w:rsidRDefault="00C4369A">
      <w:pPr>
        <w:pStyle w:val="Kommentartext"/>
      </w:pPr>
      <w:r>
        <w:rPr>
          <w:rStyle w:val="Kommentarzeichen"/>
        </w:rPr>
        <w:annotationRef/>
      </w:r>
      <w:r>
        <w:t>Passe ich noch an, sobald die Theorie klarer wird.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3C57CE" w15:done="0"/>
  <w15:commentEx w15:paraId="4FA01FE1" w15:done="0"/>
  <w15:commentEx w15:paraId="4F33E393" w15:done="0"/>
  <w15:commentEx w15:paraId="04E6802A" w15:done="0"/>
  <w15:commentEx w15:paraId="419B5EF7" w15:done="0"/>
  <w15:commentEx w15:paraId="2AF3FD96" w15:done="0"/>
  <w15:commentEx w15:paraId="409B7EDB" w15:done="0"/>
  <w15:commentEx w15:paraId="1C98CB62" w15:done="0"/>
  <w15:commentEx w15:paraId="27058D5B" w15:done="0"/>
  <w15:commentEx w15:paraId="78848C6D" w15:done="0"/>
  <w15:commentEx w15:paraId="4583A345" w15:done="0"/>
  <w15:commentEx w15:paraId="6F43E7DA" w15:done="0"/>
  <w15:commentEx w15:paraId="260D76E2" w15:done="0"/>
  <w15:commentEx w15:paraId="15E7A013" w15:done="0"/>
  <w15:commentEx w15:paraId="5DDDBCAB" w15:done="0"/>
  <w15:commentEx w15:paraId="7D317499" w15:paraIdParent="5DDDBCAB" w15:done="0"/>
  <w15:commentEx w15:paraId="66351805" w15:done="0"/>
  <w15:commentEx w15:paraId="07DF7F73" w15:paraIdParent="66351805" w15:done="0"/>
  <w15:commentEx w15:paraId="182BBA98" w15:done="0"/>
  <w15:commentEx w15:paraId="2ED773DF" w15:done="0"/>
  <w15:commentEx w15:paraId="100A5AFD" w15:done="0"/>
  <w15:commentEx w15:paraId="4DD066C9" w15:done="0"/>
  <w15:commentEx w15:paraId="76CAF57A" w15:paraIdParent="4DD066C9" w15:done="0"/>
  <w15:commentEx w15:paraId="64882013" w15:done="0"/>
  <w15:commentEx w15:paraId="3157D7BD" w15:done="0"/>
  <w15:commentEx w15:paraId="763FBCFB" w15:done="0"/>
  <w15:commentEx w15:paraId="11638A55" w15:done="0"/>
  <w15:commentEx w15:paraId="3D70816F" w15:done="0"/>
  <w15:commentEx w15:paraId="1924B672" w15:done="0"/>
  <w15:commentEx w15:paraId="4083853D" w15:done="0"/>
  <w15:commentEx w15:paraId="33AB4226" w15:done="0"/>
  <w15:commentEx w15:paraId="47570EFC" w15:done="0"/>
  <w15:commentEx w15:paraId="08DB425D" w15:done="0"/>
  <w15:commentEx w15:paraId="3FEE6E5B" w15:done="0"/>
  <w15:commentEx w15:paraId="582F7CA7" w15:done="0"/>
  <w15:commentEx w15:paraId="4430801C" w15:done="0"/>
  <w15:commentEx w15:paraId="69392E46" w15:done="0"/>
  <w15:commentEx w15:paraId="468FFAB1" w15:done="0"/>
  <w15:commentEx w15:paraId="2B0F3D6E" w15:done="0"/>
  <w15:commentEx w15:paraId="1E84E59A" w15:done="0"/>
  <w15:commentEx w15:paraId="4ED0D48A" w15:done="0"/>
  <w15:commentEx w15:paraId="3CE9A3D9" w15:done="0"/>
  <w15:commentEx w15:paraId="6217E4FB" w15:done="0"/>
  <w15:commentEx w15:paraId="7419B24B" w15:done="0"/>
  <w15:commentEx w15:paraId="066B3AA1" w15:done="0"/>
  <w15:commentEx w15:paraId="7C227F19" w15:done="0"/>
  <w15:commentEx w15:paraId="05BFC52A" w15:done="0"/>
  <w15:commentEx w15:paraId="3D7C062F" w15:done="0"/>
  <w15:commentEx w15:paraId="001FFA85" w15:done="0"/>
  <w15:commentEx w15:paraId="068E8D00" w15:done="0"/>
  <w15:commentEx w15:paraId="1CD72BC6" w15:done="0"/>
  <w15:commentEx w15:paraId="6EB91FBD" w15:paraIdParent="1CD72BC6" w15:done="0"/>
  <w15:commentEx w15:paraId="6312BE22" w15:done="0"/>
  <w15:commentEx w15:paraId="5ED3C9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1DB16" w16cex:dateUtc="2024-03-05T16:55:00Z"/>
  <w16cex:commentExtensible w16cex:durableId="2991DB48" w16cex:dateUtc="2024-03-05T16:56:00Z"/>
  <w16cex:commentExtensible w16cex:durableId="2991DBE4" w16cex:dateUtc="2024-03-05T16:59:00Z"/>
  <w16cex:commentExtensible w16cex:durableId="2991DCD1" w16cex:dateUtc="2024-03-05T17:02:00Z"/>
  <w16cex:commentExtensible w16cex:durableId="2991DD52" w16cex:dateUtc="2024-03-05T17:05:00Z"/>
  <w16cex:commentExtensible w16cex:durableId="2991DDA5" w16cex:dateUtc="2024-03-05T17:06:00Z"/>
  <w16cex:commentExtensible w16cex:durableId="2991DDCF" w16cex:dateUtc="2024-03-05T17:07:00Z"/>
  <w16cex:commentExtensible w16cex:durableId="2991DDF4" w16cex:dateUtc="2024-03-05T17:07:00Z"/>
  <w16cex:commentExtensible w16cex:durableId="2991DEE2" w16cex:dateUtc="2024-03-05T17:11:00Z"/>
  <w16cex:commentExtensible w16cex:durableId="2991DF09" w16cex:dateUtc="2024-03-05T17:12:00Z"/>
  <w16cex:commentExtensible w16cex:durableId="2991DEB0" w16cex:dateUtc="2024-03-05T17:10:00Z"/>
  <w16cex:commentExtensible w16cex:durableId="2991E092" w16cex:dateUtc="2024-03-05T17:18:00Z"/>
  <w16cex:commentExtensible w16cex:durableId="2991E158" w16cex:dateUtc="2024-03-05T17:22:00Z"/>
  <w16cex:commentExtensible w16cex:durableId="2991E1C0" w16cex:dateUtc="2024-03-05T17:24:00Z"/>
  <w16cex:commentExtensible w16cex:durableId="297F0057" w16cex:dateUtc="2024-02-20T09:41:00Z"/>
  <w16cex:commentExtensible w16cex:durableId="2991E281" w16cex:dateUtc="2024-03-05T17:27:00Z"/>
  <w16cex:commentExtensible w16cex:durableId="297F004E" w16cex:dateUtc="2024-02-20T09:41:00Z"/>
  <w16cex:commentExtensible w16cex:durableId="2991E2B9" w16cex:dateUtc="2024-03-05T17:28:00Z"/>
  <w16cex:commentExtensible w16cex:durableId="2991E419" w16cex:dateUtc="2024-03-05T17:34:00Z"/>
  <w16cex:commentExtensible w16cex:durableId="2991E4E6" w16cex:dateUtc="2024-03-05T17:37:00Z"/>
  <w16cex:commentExtensible w16cex:durableId="2991E518" w16cex:dateUtc="2024-03-05T17:38:00Z"/>
  <w16cex:commentExtensible w16cex:durableId="297DD4DA" w16cex:dateUtc="2024-02-19T12:23:00Z"/>
  <w16cex:commentExtensible w16cex:durableId="2991E594" w16cex:dateUtc="2024-03-05T17:40:00Z"/>
  <w16cex:commentExtensible w16cex:durableId="2991E6A7" w16cex:dateUtc="2024-03-05T17:44:00Z"/>
  <w16cex:commentExtensible w16cex:durableId="2991E5ED" w16cex:dateUtc="2024-03-05T17:41:00Z"/>
  <w16cex:commentExtensible w16cex:durableId="2991E6C3" w16cex:dateUtc="2024-03-05T17:45:00Z"/>
  <w16cex:commentExtensible w16cex:durableId="2991E6DE" w16cex:dateUtc="2024-03-05T17:45:00Z"/>
  <w16cex:commentExtensible w16cex:durableId="2991E70A" w16cex:dateUtc="2024-03-05T17:46:00Z"/>
  <w16cex:commentExtensible w16cex:durableId="2991E748" w16cex:dateUtc="2024-03-05T17:47:00Z"/>
  <w16cex:commentExtensible w16cex:durableId="2991E7AF" w16cex:dateUtc="2024-03-05T17:49:00Z"/>
  <w16cex:commentExtensible w16cex:durableId="2991E866" w16cex:dateUtc="2024-03-05T17:52:00Z"/>
  <w16cex:commentExtensible w16cex:durableId="2991E8AD" w16cex:dateUtc="2024-03-05T17:53:00Z"/>
  <w16cex:commentExtensible w16cex:durableId="2991E8D5" w16cex:dateUtc="2024-03-05T17:54:00Z"/>
  <w16cex:commentExtensible w16cex:durableId="2991E937" w16cex:dateUtc="2024-03-05T17:55:00Z"/>
  <w16cex:commentExtensible w16cex:durableId="2991E9AE" w16cex:dateUtc="2024-03-05T17:57:00Z"/>
  <w16cex:commentExtensible w16cex:durableId="2991EA79" w16cex:dateUtc="2024-03-05T18:01:00Z"/>
  <w16cex:commentExtensible w16cex:durableId="2991EBF4" w16cex:dateUtc="2024-03-05T18:07:00Z"/>
  <w16cex:commentExtensible w16cex:durableId="2991EB38" w16cex:dateUtc="2024-03-05T18:04:00Z"/>
  <w16cex:commentExtensible w16cex:durableId="2991ECBB" w16cex:dateUtc="2024-03-05T18:10:00Z"/>
  <w16cex:commentExtensible w16cex:durableId="2991ED50" w16cex:dateUtc="2024-03-05T18:13:00Z"/>
  <w16cex:commentExtensible w16cex:durableId="2991ED95" w16cex:dateUtc="2024-03-05T18:14:00Z"/>
  <w16cex:commentExtensible w16cex:durableId="2991EF23" w16cex:dateUtc="2024-03-05T18:21:00Z"/>
  <w16cex:commentExtensible w16cex:durableId="2991EF4D" w16cex:dateUtc="2024-03-05T18:21:00Z"/>
  <w16cex:commentExtensible w16cex:durableId="2991EF6B" w16cex:dateUtc="2024-03-05T18:22:00Z"/>
  <w16cex:commentExtensible w16cex:durableId="2991EFBE" w16cex:dateUtc="2024-03-05T18:23:00Z"/>
  <w16cex:commentExtensible w16cex:durableId="2992C94A" w16cex:dateUtc="2024-03-06T09:51:00Z"/>
  <w16cex:commentExtensible w16cex:durableId="2992C93A" w16cex:dateUtc="2024-03-06T09:51:00Z"/>
  <w16cex:commentExtensible w16cex:durableId="2992C997" w16cex:dateUtc="2024-03-06T09:53:00Z"/>
  <w16cex:commentExtensible w16cex:durableId="2992C9FA" w16cex:dateUtc="2024-03-06T09:54:00Z"/>
  <w16cex:commentExtensible w16cex:durableId="2992CA8E" w16cex:dateUtc="2024-03-06T09:57:00Z"/>
  <w16cex:commentExtensible w16cex:durableId="298EF4D2" w16cex:dateUtc="2024-03-03T12:08:00Z"/>
  <w16cex:commentExtensible w16cex:durableId="2992CB65" w16cex:dateUtc="2024-03-06T10:00:00Z"/>
  <w16cex:commentExtensible w16cex:durableId="298DD29B" w16cex:dateUtc="2024-03-02T15:30:00Z"/>
  <w16cex:commentExtensible w16cex:durableId="298F0E5B" w16cex:dateUtc="2024-03-03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3C57CE" w16cid:durableId="2991DB16"/>
  <w16cid:commentId w16cid:paraId="4FA01FE1" w16cid:durableId="2991DB48"/>
  <w16cid:commentId w16cid:paraId="4F33E393" w16cid:durableId="2991DBE4"/>
  <w16cid:commentId w16cid:paraId="04E6802A" w16cid:durableId="2991DCD1"/>
  <w16cid:commentId w16cid:paraId="419B5EF7" w16cid:durableId="2991DD52"/>
  <w16cid:commentId w16cid:paraId="2AF3FD96" w16cid:durableId="2991DDA5"/>
  <w16cid:commentId w16cid:paraId="409B7EDB" w16cid:durableId="2991DDCF"/>
  <w16cid:commentId w16cid:paraId="1C98CB62" w16cid:durableId="2991DDF4"/>
  <w16cid:commentId w16cid:paraId="27058D5B" w16cid:durableId="2991DEE2"/>
  <w16cid:commentId w16cid:paraId="78848C6D" w16cid:durableId="2991DF09"/>
  <w16cid:commentId w16cid:paraId="4583A345" w16cid:durableId="2991DEB0"/>
  <w16cid:commentId w16cid:paraId="6F43E7DA" w16cid:durableId="2991E092"/>
  <w16cid:commentId w16cid:paraId="260D76E2" w16cid:durableId="2991E158"/>
  <w16cid:commentId w16cid:paraId="15E7A013" w16cid:durableId="2991E1C0"/>
  <w16cid:commentId w16cid:paraId="5DDDBCAB" w16cid:durableId="297F0057"/>
  <w16cid:commentId w16cid:paraId="7D317499" w16cid:durableId="2991E281"/>
  <w16cid:commentId w16cid:paraId="66351805" w16cid:durableId="297F004E"/>
  <w16cid:commentId w16cid:paraId="07DF7F73" w16cid:durableId="2991E2B9"/>
  <w16cid:commentId w16cid:paraId="182BBA98" w16cid:durableId="2991E419"/>
  <w16cid:commentId w16cid:paraId="2ED773DF" w16cid:durableId="2991E4E6"/>
  <w16cid:commentId w16cid:paraId="100A5AFD" w16cid:durableId="2991E518"/>
  <w16cid:commentId w16cid:paraId="4DD066C9" w16cid:durableId="297DD4DA"/>
  <w16cid:commentId w16cid:paraId="76CAF57A" w16cid:durableId="2991E594"/>
  <w16cid:commentId w16cid:paraId="64882013" w16cid:durableId="2991E6A7"/>
  <w16cid:commentId w16cid:paraId="3157D7BD" w16cid:durableId="2991E5ED"/>
  <w16cid:commentId w16cid:paraId="763FBCFB" w16cid:durableId="2991E6C3"/>
  <w16cid:commentId w16cid:paraId="11638A55" w16cid:durableId="2991E6DE"/>
  <w16cid:commentId w16cid:paraId="3D70816F" w16cid:durableId="2991E70A"/>
  <w16cid:commentId w16cid:paraId="1924B672" w16cid:durableId="2991E748"/>
  <w16cid:commentId w16cid:paraId="4083853D" w16cid:durableId="2991E7AF"/>
  <w16cid:commentId w16cid:paraId="33AB4226" w16cid:durableId="2991E866"/>
  <w16cid:commentId w16cid:paraId="47570EFC" w16cid:durableId="2991E8AD"/>
  <w16cid:commentId w16cid:paraId="08DB425D" w16cid:durableId="2991E8D5"/>
  <w16cid:commentId w16cid:paraId="3FEE6E5B" w16cid:durableId="2991E937"/>
  <w16cid:commentId w16cid:paraId="582F7CA7" w16cid:durableId="2991E9AE"/>
  <w16cid:commentId w16cid:paraId="4430801C" w16cid:durableId="2991EA79"/>
  <w16cid:commentId w16cid:paraId="69392E46" w16cid:durableId="2991EBF4"/>
  <w16cid:commentId w16cid:paraId="468FFAB1" w16cid:durableId="2991EB38"/>
  <w16cid:commentId w16cid:paraId="2B0F3D6E" w16cid:durableId="2991ECBB"/>
  <w16cid:commentId w16cid:paraId="1E84E59A" w16cid:durableId="2991ED50"/>
  <w16cid:commentId w16cid:paraId="4ED0D48A" w16cid:durableId="2991ED95"/>
  <w16cid:commentId w16cid:paraId="3CE9A3D9" w16cid:durableId="2991EF23"/>
  <w16cid:commentId w16cid:paraId="6217E4FB" w16cid:durableId="2991EF4D"/>
  <w16cid:commentId w16cid:paraId="7419B24B" w16cid:durableId="2991EF6B"/>
  <w16cid:commentId w16cid:paraId="066B3AA1" w16cid:durableId="2991EFBE"/>
  <w16cid:commentId w16cid:paraId="7C227F19" w16cid:durableId="2992C94A"/>
  <w16cid:commentId w16cid:paraId="05BFC52A" w16cid:durableId="2992C93A"/>
  <w16cid:commentId w16cid:paraId="3D7C062F" w16cid:durableId="2992C997"/>
  <w16cid:commentId w16cid:paraId="001FFA85" w16cid:durableId="2992C9FA"/>
  <w16cid:commentId w16cid:paraId="068E8D00" w16cid:durableId="2992CA8E"/>
  <w16cid:commentId w16cid:paraId="1CD72BC6" w16cid:durableId="298EF4D2"/>
  <w16cid:commentId w16cid:paraId="6EB91FBD" w16cid:durableId="2992CB65"/>
  <w16cid:commentId w16cid:paraId="6312BE22" w16cid:durableId="298DD29B"/>
  <w16cid:commentId w16cid:paraId="5ED3C9AF" w16cid:durableId="298F0E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3AB2D" w14:textId="77777777" w:rsidR="00CF6CF2" w:rsidRDefault="00CF6CF2" w:rsidP="006C02A6">
      <w:pPr>
        <w:spacing w:after="0" w:line="240" w:lineRule="auto"/>
      </w:pPr>
      <w:r>
        <w:separator/>
      </w:r>
    </w:p>
  </w:endnote>
  <w:endnote w:type="continuationSeparator" w:id="0">
    <w:p w14:paraId="2F07F763" w14:textId="77777777" w:rsidR="00CF6CF2" w:rsidRDefault="00CF6CF2"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9566F" w14:textId="77777777" w:rsidR="00CF6CF2" w:rsidRDefault="00CF6CF2" w:rsidP="006C02A6">
      <w:pPr>
        <w:spacing w:after="0" w:line="240" w:lineRule="auto"/>
      </w:pPr>
      <w:r>
        <w:separator/>
      </w:r>
    </w:p>
  </w:footnote>
  <w:footnote w:type="continuationSeparator" w:id="0">
    <w:p w14:paraId="0A15B101" w14:textId="77777777" w:rsidR="00CF6CF2" w:rsidRDefault="00CF6CF2" w:rsidP="006C0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2"/>
  </w:num>
  <w:num w:numId="6">
    <w:abstractNumId w:val="6"/>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tz, Christin">
    <w15:presenceInfo w15:providerId="AD" w15:userId="S-1-5-21-2361800232-213331468-3115616407-311662"/>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056F"/>
    <w:rsid w:val="00000C03"/>
    <w:rsid w:val="0000135D"/>
    <w:rsid w:val="00002972"/>
    <w:rsid w:val="00002A27"/>
    <w:rsid w:val="00002CFA"/>
    <w:rsid w:val="00002FD7"/>
    <w:rsid w:val="00003440"/>
    <w:rsid w:val="0000516A"/>
    <w:rsid w:val="00006808"/>
    <w:rsid w:val="00007C0F"/>
    <w:rsid w:val="00011A82"/>
    <w:rsid w:val="00011C48"/>
    <w:rsid w:val="00013CD1"/>
    <w:rsid w:val="00014032"/>
    <w:rsid w:val="00014BCE"/>
    <w:rsid w:val="000165CE"/>
    <w:rsid w:val="00020805"/>
    <w:rsid w:val="000211BB"/>
    <w:rsid w:val="0002242D"/>
    <w:rsid w:val="00025278"/>
    <w:rsid w:val="00026841"/>
    <w:rsid w:val="00026EB6"/>
    <w:rsid w:val="00027126"/>
    <w:rsid w:val="00030849"/>
    <w:rsid w:val="000318D2"/>
    <w:rsid w:val="00032004"/>
    <w:rsid w:val="0003290C"/>
    <w:rsid w:val="00032DBC"/>
    <w:rsid w:val="00033198"/>
    <w:rsid w:val="0003497F"/>
    <w:rsid w:val="00035438"/>
    <w:rsid w:val="000354CF"/>
    <w:rsid w:val="000356B7"/>
    <w:rsid w:val="00035942"/>
    <w:rsid w:val="00035F3D"/>
    <w:rsid w:val="00036132"/>
    <w:rsid w:val="0003733B"/>
    <w:rsid w:val="00040A63"/>
    <w:rsid w:val="00043382"/>
    <w:rsid w:val="00045ED4"/>
    <w:rsid w:val="00046CE4"/>
    <w:rsid w:val="00047CB9"/>
    <w:rsid w:val="00052EE2"/>
    <w:rsid w:val="0005512E"/>
    <w:rsid w:val="00055AF7"/>
    <w:rsid w:val="00055D6B"/>
    <w:rsid w:val="00057222"/>
    <w:rsid w:val="000603A4"/>
    <w:rsid w:val="00060AF0"/>
    <w:rsid w:val="00064613"/>
    <w:rsid w:val="000655B8"/>
    <w:rsid w:val="00066BCD"/>
    <w:rsid w:val="00066E40"/>
    <w:rsid w:val="000701B1"/>
    <w:rsid w:val="0007131F"/>
    <w:rsid w:val="000734DA"/>
    <w:rsid w:val="00073ADE"/>
    <w:rsid w:val="00073CCC"/>
    <w:rsid w:val="00073FE0"/>
    <w:rsid w:val="0007435C"/>
    <w:rsid w:val="00074EAD"/>
    <w:rsid w:val="00075ED6"/>
    <w:rsid w:val="00076601"/>
    <w:rsid w:val="000772C8"/>
    <w:rsid w:val="00077837"/>
    <w:rsid w:val="00080181"/>
    <w:rsid w:val="00080ED3"/>
    <w:rsid w:val="00080EDD"/>
    <w:rsid w:val="00081107"/>
    <w:rsid w:val="00081BCF"/>
    <w:rsid w:val="00082748"/>
    <w:rsid w:val="000852FB"/>
    <w:rsid w:val="0008618B"/>
    <w:rsid w:val="00086748"/>
    <w:rsid w:val="000870EB"/>
    <w:rsid w:val="00087159"/>
    <w:rsid w:val="000928ED"/>
    <w:rsid w:val="0009290A"/>
    <w:rsid w:val="00092A3B"/>
    <w:rsid w:val="00093472"/>
    <w:rsid w:val="00094752"/>
    <w:rsid w:val="00094C24"/>
    <w:rsid w:val="00094E6F"/>
    <w:rsid w:val="00096431"/>
    <w:rsid w:val="000974F9"/>
    <w:rsid w:val="000A054D"/>
    <w:rsid w:val="000A0B07"/>
    <w:rsid w:val="000A2B46"/>
    <w:rsid w:val="000A34B9"/>
    <w:rsid w:val="000A589A"/>
    <w:rsid w:val="000A5CAC"/>
    <w:rsid w:val="000A6F87"/>
    <w:rsid w:val="000A7151"/>
    <w:rsid w:val="000B108A"/>
    <w:rsid w:val="000B10D9"/>
    <w:rsid w:val="000B146D"/>
    <w:rsid w:val="000B16D2"/>
    <w:rsid w:val="000B1CB1"/>
    <w:rsid w:val="000B2030"/>
    <w:rsid w:val="000B2243"/>
    <w:rsid w:val="000B23D7"/>
    <w:rsid w:val="000B4684"/>
    <w:rsid w:val="000B5025"/>
    <w:rsid w:val="000B6BA5"/>
    <w:rsid w:val="000B73F6"/>
    <w:rsid w:val="000B748F"/>
    <w:rsid w:val="000B7B62"/>
    <w:rsid w:val="000C1464"/>
    <w:rsid w:val="000C2DD9"/>
    <w:rsid w:val="000C2ED0"/>
    <w:rsid w:val="000C313E"/>
    <w:rsid w:val="000C3C5B"/>
    <w:rsid w:val="000C5F77"/>
    <w:rsid w:val="000C6769"/>
    <w:rsid w:val="000C7846"/>
    <w:rsid w:val="000D0474"/>
    <w:rsid w:val="000D08AB"/>
    <w:rsid w:val="000D1F47"/>
    <w:rsid w:val="000D1FC2"/>
    <w:rsid w:val="000D21B9"/>
    <w:rsid w:val="000D2E54"/>
    <w:rsid w:val="000D3399"/>
    <w:rsid w:val="000D471F"/>
    <w:rsid w:val="000D4CF5"/>
    <w:rsid w:val="000D564E"/>
    <w:rsid w:val="000D59E3"/>
    <w:rsid w:val="000D5D9C"/>
    <w:rsid w:val="000D7457"/>
    <w:rsid w:val="000E193A"/>
    <w:rsid w:val="000E1E43"/>
    <w:rsid w:val="000E3109"/>
    <w:rsid w:val="000E3914"/>
    <w:rsid w:val="000E3CF7"/>
    <w:rsid w:val="000E740A"/>
    <w:rsid w:val="000F146B"/>
    <w:rsid w:val="000F4912"/>
    <w:rsid w:val="000F7C63"/>
    <w:rsid w:val="000F7DC1"/>
    <w:rsid w:val="001006A4"/>
    <w:rsid w:val="001017CB"/>
    <w:rsid w:val="00101BEE"/>
    <w:rsid w:val="001020B2"/>
    <w:rsid w:val="0010404F"/>
    <w:rsid w:val="00105845"/>
    <w:rsid w:val="00106118"/>
    <w:rsid w:val="001068DC"/>
    <w:rsid w:val="00107EF2"/>
    <w:rsid w:val="0011116A"/>
    <w:rsid w:val="0011132B"/>
    <w:rsid w:val="00111449"/>
    <w:rsid w:val="00111B66"/>
    <w:rsid w:val="001124B0"/>
    <w:rsid w:val="00112609"/>
    <w:rsid w:val="0011281D"/>
    <w:rsid w:val="00113461"/>
    <w:rsid w:val="00114554"/>
    <w:rsid w:val="001149E8"/>
    <w:rsid w:val="00114B41"/>
    <w:rsid w:val="0011586D"/>
    <w:rsid w:val="001162E1"/>
    <w:rsid w:val="0011783D"/>
    <w:rsid w:val="001203C1"/>
    <w:rsid w:val="00120D0F"/>
    <w:rsid w:val="00121E60"/>
    <w:rsid w:val="00122A0E"/>
    <w:rsid w:val="00123309"/>
    <w:rsid w:val="00124A7A"/>
    <w:rsid w:val="00125476"/>
    <w:rsid w:val="00125776"/>
    <w:rsid w:val="00125A1F"/>
    <w:rsid w:val="00127B3C"/>
    <w:rsid w:val="0013190A"/>
    <w:rsid w:val="00131DE4"/>
    <w:rsid w:val="00131F9F"/>
    <w:rsid w:val="001348D3"/>
    <w:rsid w:val="00134B7A"/>
    <w:rsid w:val="001354C5"/>
    <w:rsid w:val="00135A60"/>
    <w:rsid w:val="00135C01"/>
    <w:rsid w:val="00136AB7"/>
    <w:rsid w:val="001379A4"/>
    <w:rsid w:val="001406E1"/>
    <w:rsid w:val="00140BBD"/>
    <w:rsid w:val="00143352"/>
    <w:rsid w:val="00143C65"/>
    <w:rsid w:val="00143F9F"/>
    <w:rsid w:val="001449FF"/>
    <w:rsid w:val="00144CFA"/>
    <w:rsid w:val="001459C2"/>
    <w:rsid w:val="00145FA4"/>
    <w:rsid w:val="0014686B"/>
    <w:rsid w:val="00147DE2"/>
    <w:rsid w:val="0015036B"/>
    <w:rsid w:val="001504B2"/>
    <w:rsid w:val="0015100B"/>
    <w:rsid w:val="00151E83"/>
    <w:rsid w:val="001523FB"/>
    <w:rsid w:val="00153851"/>
    <w:rsid w:val="0015391E"/>
    <w:rsid w:val="001540A3"/>
    <w:rsid w:val="0015487F"/>
    <w:rsid w:val="00154EF8"/>
    <w:rsid w:val="00156C28"/>
    <w:rsid w:val="001572DB"/>
    <w:rsid w:val="00157C63"/>
    <w:rsid w:val="00160146"/>
    <w:rsid w:val="0016025A"/>
    <w:rsid w:val="0016044B"/>
    <w:rsid w:val="00160D4E"/>
    <w:rsid w:val="001612B5"/>
    <w:rsid w:val="001615C8"/>
    <w:rsid w:val="00163362"/>
    <w:rsid w:val="00163D34"/>
    <w:rsid w:val="00164746"/>
    <w:rsid w:val="00165A12"/>
    <w:rsid w:val="00166C4D"/>
    <w:rsid w:val="001670D4"/>
    <w:rsid w:val="0017307B"/>
    <w:rsid w:val="00175E84"/>
    <w:rsid w:val="00176744"/>
    <w:rsid w:val="001769B8"/>
    <w:rsid w:val="00181D17"/>
    <w:rsid w:val="00184635"/>
    <w:rsid w:val="00184DA9"/>
    <w:rsid w:val="0018559F"/>
    <w:rsid w:val="001867EB"/>
    <w:rsid w:val="001876A5"/>
    <w:rsid w:val="00191484"/>
    <w:rsid w:val="001935C4"/>
    <w:rsid w:val="001938C8"/>
    <w:rsid w:val="00193A40"/>
    <w:rsid w:val="001949CD"/>
    <w:rsid w:val="00194EC6"/>
    <w:rsid w:val="00197C8B"/>
    <w:rsid w:val="00197F54"/>
    <w:rsid w:val="001A072B"/>
    <w:rsid w:val="001A1101"/>
    <w:rsid w:val="001A1DEA"/>
    <w:rsid w:val="001A214C"/>
    <w:rsid w:val="001A3502"/>
    <w:rsid w:val="001A4364"/>
    <w:rsid w:val="001A46ED"/>
    <w:rsid w:val="001A47C1"/>
    <w:rsid w:val="001A5B63"/>
    <w:rsid w:val="001A61B0"/>
    <w:rsid w:val="001A6675"/>
    <w:rsid w:val="001A6CEE"/>
    <w:rsid w:val="001A76ED"/>
    <w:rsid w:val="001A7B8A"/>
    <w:rsid w:val="001A7CCB"/>
    <w:rsid w:val="001A7CE7"/>
    <w:rsid w:val="001B0C00"/>
    <w:rsid w:val="001B15CF"/>
    <w:rsid w:val="001B21E6"/>
    <w:rsid w:val="001B2AFC"/>
    <w:rsid w:val="001B31A7"/>
    <w:rsid w:val="001B3602"/>
    <w:rsid w:val="001B4322"/>
    <w:rsid w:val="001B5BE8"/>
    <w:rsid w:val="001B5E30"/>
    <w:rsid w:val="001B610D"/>
    <w:rsid w:val="001B6C3A"/>
    <w:rsid w:val="001B7135"/>
    <w:rsid w:val="001B7300"/>
    <w:rsid w:val="001B796B"/>
    <w:rsid w:val="001C0471"/>
    <w:rsid w:val="001C0E77"/>
    <w:rsid w:val="001C225D"/>
    <w:rsid w:val="001C2550"/>
    <w:rsid w:val="001C4AA3"/>
    <w:rsid w:val="001C51E2"/>
    <w:rsid w:val="001C5BB2"/>
    <w:rsid w:val="001C770F"/>
    <w:rsid w:val="001D01C5"/>
    <w:rsid w:val="001D05F5"/>
    <w:rsid w:val="001D1AD8"/>
    <w:rsid w:val="001D1FED"/>
    <w:rsid w:val="001D40BC"/>
    <w:rsid w:val="001D42FB"/>
    <w:rsid w:val="001D641B"/>
    <w:rsid w:val="001D6A4F"/>
    <w:rsid w:val="001D6D9D"/>
    <w:rsid w:val="001D7320"/>
    <w:rsid w:val="001E1533"/>
    <w:rsid w:val="001E19D6"/>
    <w:rsid w:val="001E2FCB"/>
    <w:rsid w:val="001E36BA"/>
    <w:rsid w:val="001E72F6"/>
    <w:rsid w:val="001F48F8"/>
    <w:rsid w:val="001F4C8B"/>
    <w:rsid w:val="001F5C7E"/>
    <w:rsid w:val="001F5FF2"/>
    <w:rsid w:val="001F72EA"/>
    <w:rsid w:val="001F76DE"/>
    <w:rsid w:val="001F7E8E"/>
    <w:rsid w:val="00200793"/>
    <w:rsid w:val="00200C58"/>
    <w:rsid w:val="002021CA"/>
    <w:rsid w:val="00202328"/>
    <w:rsid w:val="00202592"/>
    <w:rsid w:val="0020350F"/>
    <w:rsid w:val="002046EE"/>
    <w:rsid w:val="0020471F"/>
    <w:rsid w:val="00210492"/>
    <w:rsid w:val="002112E9"/>
    <w:rsid w:val="00211935"/>
    <w:rsid w:val="002125CE"/>
    <w:rsid w:val="00212B5D"/>
    <w:rsid w:val="00215D69"/>
    <w:rsid w:val="00216110"/>
    <w:rsid w:val="00217B12"/>
    <w:rsid w:val="00221676"/>
    <w:rsid w:val="00222660"/>
    <w:rsid w:val="00223133"/>
    <w:rsid w:val="0022591F"/>
    <w:rsid w:val="00226557"/>
    <w:rsid w:val="00227ED9"/>
    <w:rsid w:val="00231F5A"/>
    <w:rsid w:val="002321C8"/>
    <w:rsid w:val="002331B2"/>
    <w:rsid w:val="002331C2"/>
    <w:rsid w:val="0023480B"/>
    <w:rsid w:val="00234B31"/>
    <w:rsid w:val="00235913"/>
    <w:rsid w:val="00235B3D"/>
    <w:rsid w:val="00236987"/>
    <w:rsid w:val="0023746D"/>
    <w:rsid w:val="00237C68"/>
    <w:rsid w:val="0024027E"/>
    <w:rsid w:val="00240C6D"/>
    <w:rsid w:val="00241DD3"/>
    <w:rsid w:val="00245FC1"/>
    <w:rsid w:val="00246542"/>
    <w:rsid w:val="00246B3A"/>
    <w:rsid w:val="00246C25"/>
    <w:rsid w:val="002511B3"/>
    <w:rsid w:val="0025202E"/>
    <w:rsid w:val="00252E35"/>
    <w:rsid w:val="00253DEA"/>
    <w:rsid w:val="00256342"/>
    <w:rsid w:val="00256C63"/>
    <w:rsid w:val="002572BD"/>
    <w:rsid w:val="00257996"/>
    <w:rsid w:val="00260C50"/>
    <w:rsid w:val="00262465"/>
    <w:rsid w:val="002624C4"/>
    <w:rsid w:val="00262F1F"/>
    <w:rsid w:val="002642A8"/>
    <w:rsid w:val="002656AC"/>
    <w:rsid w:val="002670D7"/>
    <w:rsid w:val="00267643"/>
    <w:rsid w:val="00267910"/>
    <w:rsid w:val="00270AF3"/>
    <w:rsid w:val="00270C81"/>
    <w:rsid w:val="00270DCA"/>
    <w:rsid w:val="0027116C"/>
    <w:rsid w:val="002734D9"/>
    <w:rsid w:val="00273896"/>
    <w:rsid w:val="00274094"/>
    <w:rsid w:val="002751C3"/>
    <w:rsid w:val="0027712B"/>
    <w:rsid w:val="002774CE"/>
    <w:rsid w:val="00277A43"/>
    <w:rsid w:val="00277D01"/>
    <w:rsid w:val="00280404"/>
    <w:rsid w:val="0028091E"/>
    <w:rsid w:val="002809AD"/>
    <w:rsid w:val="00280AE1"/>
    <w:rsid w:val="00280F1B"/>
    <w:rsid w:val="00282139"/>
    <w:rsid w:val="00282D26"/>
    <w:rsid w:val="00283B86"/>
    <w:rsid w:val="00284E24"/>
    <w:rsid w:val="00290D8F"/>
    <w:rsid w:val="0029309D"/>
    <w:rsid w:val="00294BCF"/>
    <w:rsid w:val="00294DDC"/>
    <w:rsid w:val="002A0D44"/>
    <w:rsid w:val="002A2D30"/>
    <w:rsid w:val="002A5414"/>
    <w:rsid w:val="002A544A"/>
    <w:rsid w:val="002A6657"/>
    <w:rsid w:val="002B0AD5"/>
    <w:rsid w:val="002B0ECE"/>
    <w:rsid w:val="002B0F49"/>
    <w:rsid w:val="002B176F"/>
    <w:rsid w:val="002B2A0E"/>
    <w:rsid w:val="002B3A86"/>
    <w:rsid w:val="002B5B55"/>
    <w:rsid w:val="002B762D"/>
    <w:rsid w:val="002B76DB"/>
    <w:rsid w:val="002C0023"/>
    <w:rsid w:val="002C26BF"/>
    <w:rsid w:val="002C27B1"/>
    <w:rsid w:val="002C2947"/>
    <w:rsid w:val="002C2C3C"/>
    <w:rsid w:val="002C2DF0"/>
    <w:rsid w:val="002C3458"/>
    <w:rsid w:val="002C38CE"/>
    <w:rsid w:val="002C4262"/>
    <w:rsid w:val="002C4E95"/>
    <w:rsid w:val="002C6C8F"/>
    <w:rsid w:val="002C6F2B"/>
    <w:rsid w:val="002C7EC4"/>
    <w:rsid w:val="002D0369"/>
    <w:rsid w:val="002D07CE"/>
    <w:rsid w:val="002D0B82"/>
    <w:rsid w:val="002D36CB"/>
    <w:rsid w:val="002D5CEF"/>
    <w:rsid w:val="002D6FBF"/>
    <w:rsid w:val="002D71B4"/>
    <w:rsid w:val="002E0A95"/>
    <w:rsid w:val="002E228A"/>
    <w:rsid w:val="002E2E7C"/>
    <w:rsid w:val="002E4238"/>
    <w:rsid w:val="002E4965"/>
    <w:rsid w:val="002E525F"/>
    <w:rsid w:val="002E5C7F"/>
    <w:rsid w:val="002E5DE8"/>
    <w:rsid w:val="002E6E35"/>
    <w:rsid w:val="002E6F69"/>
    <w:rsid w:val="002E7588"/>
    <w:rsid w:val="002E78C4"/>
    <w:rsid w:val="002F200A"/>
    <w:rsid w:val="002F2300"/>
    <w:rsid w:val="002F47FD"/>
    <w:rsid w:val="0030139D"/>
    <w:rsid w:val="00301E62"/>
    <w:rsid w:val="00302EBD"/>
    <w:rsid w:val="00306822"/>
    <w:rsid w:val="00306B31"/>
    <w:rsid w:val="0030789C"/>
    <w:rsid w:val="003106BE"/>
    <w:rsid w:val="003115F6"/>
    <w:rsid w:val="00312E53"/>
    <w:rsid w:val="0031404D"/>
    <w:rsid w:val="003147C0"/>
    <w:rsid w:val="00315E09"/>
    <w:rsid w:val="00316939"/>
    <w:rsid w:val="00320458"/>
    <w:rsid w:val="0032095E"/>
    <w:rsid w:val="0032214C"/>
    <w:rsid w:val="003238F7"/>
    <w:rsid w:val="00323C7A"/>
    <w:rsid w:val="00323CE9"/>
    <w:rsid w:val="00325DAE"/>
    <w:rsid w:val="0032689B"/>
    <w:rsid w:val="003269D5"/>
    <w:rsid w:val="003269E6"/>
    <w:rsid w:val="00326CB3"/>
    <w:rsid w:val="00327CE7"/>
    <w:rsid w:val="0033000B"/>
    <w:rsid w:val="003302A2"/>
    <w:rsid w:val="003311D0"/>
    <w:rsid w:val="003329BE"/>
    <w:rsid w:val="00332AC9"/>
    <w:rsid w:val="003350D9"/>
    <w:rsid w:val="0033598B"/>
    <w:rsid w:val="00336914"/>
    <w:rsid w:val="00337541"/>
    <w:rsid w:val="003400E2"/>
    <w:rsid w:val="00340A03"/>
    <w:rsid w:val="003430D4"/>
    <w:rsid w:val="003436B0"/>
    <w:rsid w:val="00343BE4"/>
    <w:rsid w:val="00344851"/>
    <w:rsid w:val="00345EDA"/>
    <w:rsid w:val="0034678A"/>
    <w:rsid w:val="00347EF7"/>
    <w:rsid w:val="00347F21"/>
    <w:rsid w:val="0035007C"/>
    <w:rsid w:val="00350522"/>
    <w:rsid w:val="003513B5"/>
    <w:rsid w:val="003519EC"/>
    <w:rsid w:val="00351F67"/>
    <w:rsid w:val="00352121"/>
    <w:rsid w:val="00356D14"/>
    <w:rsid w:val="003578A7"/>
    <w:rsid w:val="00360402"/>
    <w:rsid w:val="00360890"/>
    <w:rsid w:val="00360D14"/>
    <w:rsid w:val="00360FC6"/>
    <w:rsid w:val="0036126E"/>
    <w:rsid w:val="00363232"/>
    <w:rsid w:val="00364251"/>
    <w:rsid w:val="00364DF5"/>
    <w:rsid w:val="00371456"/>
    <w:rsid w:val="00371843"/>
    <w:rsid w:val="003748DB"/>
    <w:rsid w:val="00374D2A"/>
    <w:rsid w:val="00375632"/>
    <w:rsid w:val="003768A2"/>
    <w:rsid w:val="00377BF2"/>
    <w:rsid w:val="003803A2"/>
    <w:rsid w:val="00380BBD"/>
    <w:rsid w:val="00382D4F"/>
    <w:rsid w:val="003841C7"/>
    <w:rsid w:val="00385DC5"/>
    <w:rsid w:val="003864E4"/>
    <w:rsid w:val="00386BEB"/>
    <w:rsid w:val="00386CC7"/>
    <w:rsid w:val="00387466"/>
    <w:rsid w:val="00387A56"/>
    <w:rsid w:val="00391425"/>
    <w:rsid w:val="003920A7"/>
    <w:rsid w:val="00393A3B"/>
    <w:rsid w:val="00393CE2"/>
    <w:rsid w:val="003960EB"/>
    <w:rsid w:val="0039684C"/>
    <w:rsid w:val="00397724"/>
    <w:rsid w:val="00397CAD"/>
    <w:rsid w:val="003A0756"/>
    <w:rsid w:val="003A1031"/>
    <w:rsid w:val="003A18B7"/>
    <w:rsid w:val="003A1C01"/>
    <w:rsid w:val="003A25F0"/>
    <w:rsid w:val="003A4093"/>
    <w:rsid w:val="003A5BA2"/>
    <w:rsid w:val="003A6498"/>
    <w:rsid w:val="003A7F8C"/>
    <w:rsid w:val="003B0317"/>
    <w:rsid w:val="003B0DFD"/>
    <w:rsid w:val="003B162C"/>
    <w:rsid w:val="003B3286"/>
    <w:rsid w:val="003B5F06"/>
    <w:rsid w:val="003B6256"/>
    <w:rsid w:val="003B70E9"/>
    <w:rsid w:val="003B7ECF"/>
    <w:rsid w:val="003C014C"/>
    <w:rsid w:val="003C08EF"/>
    <w:rsid w:val="003C103C"/>
    <w:rsid w:val="003C1253"/>
    <w:rsid w:val="003C2B37"/>
    <w:rsid w:val="003C3654"/>
    <w:rsid w:val="003C4B3C"/>
    <w:rsid w:val="003C5736"/>
    <w:rsid w:val="003C6EB7"/>
    <w:rsid w:val="003C78AA"/>
    <w:rsid w:val="003D04EB"/>
    <w:rsid w:val="003D10D2"/>
    <w:rsid w:val="003D14AA"/>
    <w:rsid w:val="003D3D10"/>
    <w:rsid w:val="003D4DAE"/>
    <w:rsid w:val="003D54F2"/>
    <w:rsid w:val="003D5C12"/>
    <w:rsid w:val="003D5F0F"/>
    <w:rsid w:val="003D751F"/>
    <w:rsid w:val="003E102F"/>
    <w:rsid w:val="003E1565"/>
    <w:rsid w:val="003E3BFF"/>
    <w:rsid w:val="003E46C6"/>
    <w:rsid w:val="003E744B"/>
    <w:rsid w:val="003F09C5"/>
    <w:rsid w:val="003F0A4A"/>
    <w:rsid w:val="003F0DDF"/>
    <w:rsid w:val="003F18F3"/>
    <w:rsid w:val="003F2D0D"/>
    <w:rsid w:val="003F4501"/>
    <w:rsid w:val="003F49C1"/>
    <w:rsid w:val="003F5187"/>
    <w:rsid w:val="003F67FB"/>
    <w:rsid w:val="003F698B"/>
    <w:rsid w:val="003F6B37"/>
    <w:rsid w:val="003F6E3C"/>
    <w:rsid w:val="0040083E"/>
    <w:rsid w:val="004010A4"/>
    <w:rsid w:val="004010BF"/>
    <w:rsid w:val="0040136A"/>
    <w:rsid w:val="00402A0E"/>
    <w:rsid w:val="004035EB"/>
    <w:rsid w:val="00406146"/>
    <w:rsid w:val="00406891"/>
    <w:rsid w:val="0041116A"/>
    <w:rsid w:val="00411794"/>
    <w:rsid w:val="004127CC"/>
    <w:rsid w:val="00413166"/>
    <w:rsid w:val="0041341C"/>
    <w:rsid w:val="0041466B"/>
    <w:rsid w:val="004150D5"/>
    <w:rsid w:val="00415E8A"/>
    <w:rsid w:val="004164AE"/>
    <w:rsid w:val="0042143A"/>
    <w:rsid w:val="0042301B"/>
    <w:rsid w:val="00425BEE"/>
    <w:rsid w:val="00427DE2"/>
    <w:rsid w:val="0043036A"/>
    <w:rsid w:val="00430951"/>
    <w:rsid w:val="00433007"/>
    <w:rsid w:val="00433240"/>
    <w:rsid w:val="00434BE4"/>
    <w:rsid w:val="004365F4"/>
    <w:rsid w:val="004429E8"/>
    <w:rsid w:val="00444972"/>
    <w:rsid w:val="004469FA"/>
    <w:rsid w:val="004501F7"/>
    <w:rsid w:val="00450846"/>
    <w:rsid w:val="0045108D"/>
    <w:rsid w:val="004511D4"/>
    <w:rsid w:val="004513C2"/>
    <w:rsid w:val="00451FBB"/>
    <w:rsid w:val="00452B9F"/>
    <w:rsid w:val="00453482"/>
    <w:rsid w:val="004552D8"/>
    <w:rsid w:val="00455E0B"/>
    <w:rsid w:val="004571BF"/>
    <w:rsid w:val="00460F11"/>
    <w:rsid w:val="004611A6"/>
    <w:rsid w:val="00464312"/>
    <w:rsid w:val="00464493"/>
    <w:rsid w:val="004661AE"/>
    <w:rsid w:val="00466A67"/>
    <w:rsid w:val="0046703E"/>
    <w:rsid w:val="00467BFF"/>
    <w:rsid w:val="0047119F"/>
    <w:rsid w:val="004722D5"/>
    <w:rsid w:val="00472650"/>
    <w:rsid w:val="00472878"/>
    <w:rsid w:val="00472EDE"/>
    <w:rsid w:val="00474688"/>
    <w:rsid w:val="004746B5"/>
    <w:rsid w:val="0047526C"/>
    <w:rsid w:val="00475630"/>
    <w:rsid w:val="00475C26"/>
    <w:rsid w:val="004771B5"/>
    <w:rsid w:val="00477496"/>
    <w:rsid w:val="00480720"/>
    <w:rsid w:val="00481142"/>
    <w:rsid w:val="004827A2"/>
    <w:rsid w:val="004833BD"/>
    <w:rsid w:val="0048426C"/>
    <w:rsid w:val="00484312"/>
    <w:rsid w:val="0048435C"/>
    <w:rsid w:val="00484E51"/>
    <w:rsid w:val="00486F7C"/>
    <w:rsid w:val="0049171D"/>
    <w:rsid w:val="00495097"/>
    <w:rsid w:val="0049565A"/>
    <w:rsid w:val="00496464"/>
    <w:rsid w:val="004A0A7B"/>
    <w:rsid w:val="004A19BC"/>
    <w:rsid w:val="004A1C41"/>
    <w:rsid w:val="004A2620"/>
    <w:rsid w:val="004A289E"/>
    <w:rsid w:val="004A3C56"/>
    <w:rsid w:val="004A3FE3"/>
    <w:rsid w:val="004A6639"/>
    <w:rsid w:val="004A794F"/>
    <w:rsid w:val="004B0A8F"/>
    <w:rsid w:val="004B1492"/>
    <w:rsid w:val="004B162C"/>
    <w:rsid w:val="004B20B9"/>
    <w:rsid w:val="004B3833"/>
    <w:rsid w:val="004B4EC2"/>
    <w:rsid w:val="004B6056"/>
    <w:rsid w:val="004B65AD"/>
    <w:rsid w:val="004B7806"/>
    <w:rsid w:val="004B7D37"/>
    <w:rsid w:val="004C0662"/>
    <w:rsid w:val="004C15F8"/>
    <w:rsid w:val="004C1B66"/>
    <w:rsid w:val="004C25E5"/>
    <w:rsid w:val="004C3F6E"/>
    <w:rsid w:val="004C506A"/>
    <w:rsid w:val="004C52A6"/>
    <w:rsid w:val="004C5A1D"/>
    <w:rsid w:val="004C6F00"/>
    <w:rsid w:val="004D065F"/>
    <w:rsid w:val="004D06D0"/>
    <w:rsid w:val="004D0D59"/>
    <w:rsid w:val="004D1934"/>
    <w:rsid w:val="004D1C54"/>
    <w:rsid w:val="004D23C4"/>
    <w:rsid w:val="004D3EB5"/>
    <w:rsid w:val="004D4288"/>
    <w:rsid w:val="004D4E27"/>
    <w:rsid w:val="004D5015"/>
    <w:rsid w:val="004D52D7"/>
    <w:rsid w:val="004D55EF"/>
    <w:rsid w:val="004D7890"/>
    <w:rsid w:val="004E0656"/>
    <w:rsid w:val="004E10BF"/>
    <w:rsid w:val="004E32DC"/>
    <w:rsid w:val="004E384D"/>
    <w:rsid w:val="004E40DC"/>
    <w:rsid w:val="004E50FA"/>
    <w:rsid w:val="004E6A7C"/>
    <w:rsid w:val="004E7FDE"/>
    <w:rsid w:val="004F0114"/>
    <w:rsid w:val="004F0A83"/>
    <w:rsid w:val="004F1C3D"/>
    <w:rsid w:val="004F2415"/>
    <w:rsid w:val="004F2DEF"/>
    <w:rsid w:val="004F5007"/>
    <w:rsid w:val="004F5FD1"/>
    <w:rsid w:val="004F63B2"/>
    <w:rsid w:val="004F6F8A"/>
    <w:rsid w:val="004F7D56"/>
    <w:rsid w:val="0050005C"/>
    <w:rsid w:val="00501351"/>
    <w:rsid w:val="0050140E"/>
    <w:rsid w:val="00501815"/>
    <w:rsid w:val="005025C5"/>
    <w:rsid w:val="0050664F"/>
    <w:rsid w:val="005074D0"/>
    <w:rsid w:val="00510AAC"/>
    <w:rsid w:val="0051208E"/>
    <w:rsid w:val="0051246F"/>
    <w:rsid w:val="005132BB"/>
    <w:rsid w:val="00514B31"/>
    <w:rsid w:val="00515D1D"/>
    <w:rsid w:val="00516F16"/>
    <w:rsid w:val="00517A47"/>
    <w:rsid w:val="00517BD6"/>
    <w:rsid w:val="00517C71"/>
    <w:rsid w:val="00520574"/>
    <w:rsid w:val="005214F4"/>
    <w:rsid w:val="00521DC2"/>
    <w:rsid w:val="00522251"/>
    <w:rsid w:val="0052382C"/>
    <w:rsid w:val="00524739"/>
    <w:rsid w:val="0052485D"/>
    <w:rsid w:val="00524AA5"/>
    <w:rsid w:val="0052564D"/>
    <w:rsid w:val="005258F2"/>
    <w:rsid w:val="00531813"/>
    <w:rsid w:val="005323B8"/>
    <w:rsid w:val="005355C0"/>
    <w:rsid w:val="005357FD"/>
    <w:rsid w:val="00535C26"/>
    <w:rsid w:val="00536D09"/>
    <w:rsid w:val="00541814"/>
    <w:rsid w:val="00541852"/>
    <w:rsid w:val="005427B1"/>
    <w:rsid w:val="00542AAE"/>
    <w:rsid w:val="00543AAB"/>
    <w:rsid w:val="0054457D"/>
    <w:rsid w:val="00545FC7"/>
    <w:rsid w:val="00550AE0"/>
    <w:rsid w:val="0055198E"/>
    <w:rsid w:val="00551A81"/>
    <w:rsid w:val="00552105"/>
    <w:rsid w:val="00553025"/>
    <w:rsid w:val="00553B84"/>
    <w:rsid w:val="00554A9E"/>
    <w:rsid w:val="0055513F"/>
    <w:rsid w:val="0055747D"/>
    <w:rsid w:val="00557714"/>
    <w:rsid w:val="00557CB4"/>
    <w:rsid w:val="00562726"/>
    <w:rsid w:val="005629F6"/>
    <w:rsid w:val="00562A5D"/>
    <w:rsid w:val="0056360D"/>
    <w:rsid w:val="00564892"/>
    <w:rsid w:val="005665F0"/>
    <w:rsid w:val="005672EB"/>
    <w:rsid w:val="00571D37"/>
    <w:rsid w:val="00572659"/>
    <w:rsid w:val="00572DAF"/>
    <w:rsid w:val="00575205"/>
    <w:rsid w:val="0058052D"/>
    <w:rsid w:val="00580CFF"/>
    <w:rsid w:val="0058196B"/>
    <w:rsid w:val="005821FF"/>
    <w:rsid w:val="005825B0"/>
    <w:rsid w:val="00582A11"/>
    <w:rsid w:val="00582F4D"/>
    <w:rsid w:val="0058313A"/>
    <w:rsid w:val="005832F0"/>
    <w:rsid w:val="005840FE"/>
    <w:rsid w:val="00584B04"/>
    <w:rsid w:val="00584B08"/>
    <w:rsid w:val="00586A6E"/>
    <w:rsid w:val="00587A0F"/>
    <w:rsid w:val="0059024F"/>
    <w:rsid w:val="00591399"/>
    <w:rsid w:val="005918F5"/>
    <w:rsid w:val="00592A47"/>
    <w:rsid w:val="00592C13"/>
    <w:rsid w:val="00593399"/>
    <w:rsid w:val="0059387F"/>
    <w:rsid w:val="00596BAB"/>
    <w:rsid w:val="005A13F9"/>
    <w:rsid w:val="005A18BE"/>
    <w:rsid w:val="005A2B42"/>
    <w:rsid w:val="005A443D"/>
    <w:rsid w:val="005A4EED"/>
    <w:rsid w:val="005A6C55"/>
    <w:rsid w:val="005B01DE"/>
    <w:rsid w:val="005B1265"/>
    <w:rsid w:val="005B1ACB"/>
    <w:rsid w:val="005B1F35"/>
    <w:rsid w:val="005B212A"/>
    <w:rsid w:val="005B2390"/>
    <w:rsid w:val="005B3F0F"/>
    <w:rsid w:val="005B5797"/>
    <w:rsid w:val="005C2496"/>
    <w:rsid w:val="005C30BC"/>
    <w:rsid w:val="005C3B1B"/>
    <w:rsid w:val="005C4065"/>
    <w:rsid w:val="005C5568"/>
    <w:rsid w:val="005C6B30"/>
    <w:rsid w:val="005C7A71"/>
    <w:rsid w:val="005D26C4"/>
    <w:rsid w:val="005D2B37"/>
    <w:rsid w:val="005D5610"/>
    <w:rsid w:val="005D581A"/>
    <w:rsid w:val="005D5DE1"/>
    <w:rsid w:val="005D613E"/>
    <w:rsid w:val="005D6C7F"/>
    <w:rsid w:val="005E0388"/>
    <w:rsid w:val="005E16F5"/>
    <w:rsid w:val="005E1E3B"/>
    <w:rsid w:val="005E2531"/>
    <w:rsid w:val="005E27D1"/>
    <w:rsid w:val="005E32D7"/>
    <w:rsid w:val="005E32F2"/>
    <w:rsid w:val="005E490D"/>
    <w:rsid w:val="005E6136"/>
    <w:rsid w:val="005E683F"/>
    <w:rsid w:val="005E6DA9"/>
    <w:rsid w:val="005E6E2E"/>
    <w:rsid w:val="005E72CE"/>
    <w:rsid w:val="005E778A"/>
    <w:rsid w:val="005F078F"/>
    <w:rsid w:val="005F080B"/>
    <w:rsid w:val="005F1904"/>
    <w:rsid w:val="005F1D05"/>
    <w:rsid w:val="005F4823"/>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10941"/>
    <w:rsid w:val="00610A57"/>
    <w:rsid w:val="0061140E"/>
    <w:rsid w:val="00613D0C"/>
    <w:rsid w:val="006143A0"/>
    <w:rsid w:val="00616172"/>
    <w:rsid w:val="00616C9C"/>
    <w:rsid w:val="00617777"/>
    <w:rsid w:val="006177E7"/>
    <w:rsid w:val="00617B9B"/>
    <w:rsid w:val="00621B19"/>
    <w:rsid w:val="00622D5C"/>
    <w:rsid w:val="006235A7"/>
    <w:rsid w:val="006246C8"/>
    <w:rsid w:val="0062511F"/>
    <w:rsid w:val="006259D9"/>
    <w:rsid w:val="00625A55"/>
    <w:rsid w:val="00627279"/>
    <w:rsid w:val="00627CFA"/>
    <w:rsid w:val="00630A26"/>
    <w:rsid w:val="00631400"/>
    <w:rsid w:val="006331E1"/>
    <w:rsid w:val="006338C7"/>
    <w:rsid w:val="0063707E"/>
    <w:rsid w:val="00637BB7"/>
    <w:rsid w:val="006407D5"/>
    <w:rsid w:val="00640D50"/>
    <w:rsid w:val="00640E65"/>
    <w:rsid w:val="00642C0E"/>
    <w:rsid w:val="00642CF6"/>
    <w:rsid w:val="00643887"/>
    <w:rsid w:val="00644399"/>
    <w:rsid w:val="006451F8"/>
    <w:rsid w:val="0064616D"/>
    <w:rsid w:val="00646E76"/>
    <w:rsid w:val="00647126"/>
    <w:rsid w:val="006475D9"/>
    <w:rsid w:val="00650361"/>
    <w:rsid w:val="00650604"/>
    <w:rsid w:val="00651944"/>
    <w:rsid w:val="0065271D"/>
    <w:rsid w:val="00653272"/>
    <w:rsid w:val="006538AB"/>
    <w:rsid w:val="0065447B"/>
    <w:rsid w:val="00654498"/>
    <w:rsid w:val="00654BA2"/>
    <w:rsid w:val="00654D4D"/>
    <w:rsid w:val="00656310"/>
    <w:rsid w:val="0065685A"/>
    <w:rsid w:val="006573DE"/>
    <w:rsid w:val="00660804"/>
    <w:rsid w:val="00660937"/>
    <w:rsid w:val="00661467"/>
    <w:rsid w:val="006616DA"/>
    <w:rsid w:val="006623D5"/>
    <w:rsid w:val="00662750"/>
    <w:rsid w:val="006656A7"/>
    <w:rsid w:val="00665CFA"/>
    <w:rsid w:val="0066610E"/>
    <w:rsid w:val="00667211"/>
    <w:rsid w:val="00667553"/>
    <w:rsid w:val="00667BFB"/>
    <w:rsid w:val="00670271"/>
    <w:rsid w:val="00671294"/>
    <w:rsid w:val="0067215B"/>
    <w:rsid w:val="00672D87"/>
    <w:rsid w:val="00673DCB"/>
    <w:rsid w:val="00674400"/>
    <w:rsid w:val="00675678"/>
    <w:rsid w:val="00680788"/>
    <w:rsid w:val="00680A92"/>
    <w:rsid w:val="00683043"/>
    <w:rsid w:val="00683C29"/>
    <w:rsid w:val="006842B4"/>
    <w:rsid w:val="00684925"/>
    <w:rsid w:val="0068537F"/>
    <w:rsid w:val="00685CC6"/>
    <w:rsid w:val="0068621A"/>
    <w:rsid w:val="00692AE7"/>
    <w:rsid w:val="00692E1F"/>
    <w:rsid w:val="006934EE"/>
    <w:rsid w:val="00694D0B"/>
    <w:rsid w:val="00696118"/>
    <w:rsid w:val="00696959"/>
    <w:rsid w:val="006A25BC"/>
    <w:rsid w:val="006A3A09"/>
    <w:rsid w:val="006A4CB9"/>
    <w:rsid w:val="006A6584"/>
    <w:rsid w:val="006A6950"/>
    <w:rsid w:val="006A76E5"/>
    <w:rsid w:val="006B1163"/>
    <w:rsid w:val="006B3308"/>
    <w:rsid w:val="006B48FF"/>
    <w:rsid w:val="006B5470"/>
    <w:rsid w:val="006B6485"/>
    <w:rsid w:val="006B70A7"/>
    <w:rsid w:val="006B72EE"/>
    <w:rsid w:val="006C00BB"/>
    <w:rsid w:val="006C02A6"/>
    <w:rsid w:val="006C166C"/>
    <w:rsid w:val="006C2984"/>
    <w:rsid w:val="006C2BB1"/>
    <w:rsid w:val="006C44C5"/>
    <w:rsid w:val="006C4BDC"/>
    <w:rsid w:val="006C5DFB"/>
    <w:rsid w:val="006C68D3"/>
    <w:rsid w:val="006C69D0"/>
    <w:rsid w:val="006C6BF7"/>
    <w:rsid w:val="006C7273"/>
    <w:rsid w:val="006C7A7D"/>
    <w:rsid w:val="006C7A8F"/>
    <w:rsid w:val="006D012C"/>
    <w:rsid w:val="006D04B7"/>
    <w:rsid w:val="006D0B6B"/>
    <w:rsid w:val="006D0D6C"/>
    <w:rsid w:val="006D1B40"/>
    <w:rsid w:val="006D5406"/>
    <w:rsid w:val="006D5746"/>
    <w:rsid w:val="006D6991"/>
    <w:rsid w:val="006D6B3B"/>
    <w:rsid w:val="006E056D"/>
    <w:rsid w:val="006E0DCE"/>
    <w:rsid w:val="006E1637"/>
    <w:rsid w:val="006E1718"/>
    <w:rsid w:val="006E2DC0"/>
    <w:rsid w:val="006E3550"/>
    <w:rsid w:val="006E4A9F"/>
    <w:rsid w:val="006E4EC7"/>
    <w:rsid w:val="006E5266"/>
    <w:rsid w:val="006E6EE5"/>
    <w:rsid w:val="006E7622"/>
    <w:rsid w:val="006E7A67"/>
    <w:rsid w:val="006F0F23"/>
    <w:rsid w:val="006F1554"/>
    <w:rsid w:val="006F211C"/>
    <w:rsid w:val="006F3497"/>
    <w:rsid w:val="006F570C"/>
    <w:rsid w:val="006F604A"/>
    <w:rsid w:val="006F7D41"/>
    <w:rsid w:val="00700A18"/>
    <w:rsid w:val="00701016"/>
    <w:rsid w:val="007015F1"/>
    <w:rsid w:val="00702E9E"/>
    <w:rsid w:val="007034E1"/>
    <w:rsid w:val="00704D8E"/>
    <w:rsid w:val="00704DCE"/>
    <w:rsid w:val="00705169"/>
    <w:rsid w:val="007059DA"/>
    <w:rsid w:val="0070625F"/>
    <w:rsid w:val="00706FD9"/>
    <w:rsid w:val="00707580"/>
    <w:rsid w:val="00707D1C"/>
    <w:rsid w:val="00710558"/>
    <w:rsid w:val="00711347"/>
    <w:rsid w:val="0071184F"/>
    <w:rsid w:val="00712547"/>
    <w:rsid w:val="00714D3E"/>
    <w:rsid w:val="00715057"/>
    <w:rsid w:val="00715F40"/>
    <w:rsid w:val="007168CA"/>
    <w:rsid w:val="007169C7"/>
    <w:rsid w:val="007173E9"/>
    <w:rsid w:val="00720E29"/>
    <w:rsid w:val="00721F25"/>
    <w:rsid w:val="00722BA0"/>
    <w:rsid w:val="00722DC2"/>
    <w:rsid w:val="00723C6A"/>
    <w:rsid w:val="007245E9"/>
    <w:rsid w:val="007247B9"/>
    <w:rsid w:val="007251CA"/>
    <w:rsid w:val="00727908"/>
    <w:rsid w:val="00731AD9"/>
    <w:rsid w:val="00733768"/>
    <w:rsid w:val="00733CE9"/>
    <w:rsid w:val="0073661B"/>
    <w:rsid w:val="00736A6C"/>
    <w:rsid w:val="00737D66"/>
    <w:rsid w:val="00737F34"/>
    <w:rsid w:val="00742D30"/>
    <w:rsid w:val="007440B0"/>
    <w:rsid w:val="00744D68"/>
    <w:rsid w:val="00745C94"/>
    <w:rsid w:val="00746562"/>
    <w:rsid w:val="00747A71"/>
    <w:rsid w:val="00751253"/>
    <w:rsid w:val="00751C7A"/>
    <w:rsid w:val="00751E16"/>
    <w:rsid w:val="00752F0F"/>
    <w:rsid w:val="00752F80"/>
    <w:rsid w:val="0075648B"/>
    <w:rsid w:val="00757104"/>
    <w:rsid w:val="00757277"/>
    <w:rsid w:val="007579CD"/>
    <w:rsid w:val="00760723"/>
    <w:rsid w:val="00760EE5"/>
    <w:rsid w:val="0076102D"/>
    <w:rsid w:val="00761D32"/>
    <w:rsid w:val="00763410"/>
    <w:rsid w:val="007636EB"/>
    <w:rsid w:val="00763904"/>
    <w:rsid w:val="00764489"/>
    <w:rsid w:val="0076537D"/>
    <w:rsid w:val="0076550E"/>
    <w:rsid w:val="00767F0D"/>
    <w:rsid w:val="007711DE"/>
    <w:rsid w:val="00771B4B"/>
    <w:rsid w:val="00771C71"/>
    <w:rsid w:val="0077466D"/>
    <w:rsid w:val="00774EF7"/>
    <w:rsid w:val="00775355"/>
    <w:rsid w:val="00776D90"/>
    <w:rsid w:val="007772E6"/>
    <w:rsid w:val="00781301"/>
    <w:rsid w:val="00782563"/>
    <w:rsid w:val="0078560B"/>
    <w:rsid w:val="007860F8"/>
    <w:rsid w:val="00790A9B"/>
    <w:rsid w:val="0079141B"/>
    <w:rsid w:val="00792473"/>
    <w:rsid w:val="0079347D"/>
    <w:rsid w:val="007935D4"/>
    <w:rsid w:val="00794935"/>
    <w:rsid w:val="00795E0D"/>
    <w:rsid w:val="00797AD1"/>
    <w:rsid w:val="007A09EB"/>
    <w:rsid w:val="007A226C"/>
    <w:rsid w:val="007A22EB"/>
    <w:rsid w:val="007A2A8C"/>
    <w:rsid w:val="007A41DF"/>
    <w:rsid w:val="007A444E"/>
    <w:rsid w:val="007A5E02"/>
    <w:rsid w:val="007A63C7"/>
    <w:rsid w:val="007A72F0"/>
    <w:rsid w:val="007A7F91"/>
    <w:rsid w:val="007B048B"/>
    <w:rsid w:val="007B137D"/>
    <w:rsid w:val="007B1648"/>
    <w:rsid w:val="007B6BAB"/>
    <w:rsid w:val="007B7F93"/>
    <w:rsid w:val="007C0742"/>
    <w:rsid w:val="007C1CDF"/>
    <w:rsid w:val="007C20E7"/>
    <w:rsid w:val="007C50D1"/>
    <w:rsid w:val="007C5F7D"/>
    <w:rsid w:val="007C7C16"/>
    <w:rsid w:val="007D1711"/>
    <w:rsid w:val="007D1C3B"/>
    <w:rsid w:val="007D2A82"/>
    <w:rsid w:val="007D3E75"/>
    <w:rsid w:val="007D3FAF"/>
    <w:rsid w:val="007D5787"/>
    <w:rsid w:val="007D7B9C"/>
    <w:rsid w:val="007E2E61"/>
    <w:rsid w:val="007E6C4A"/>
    <w:rsid w:val="007E6F60"/>
    <w:rsid w:val="007E73EE"/>
    <w:rsid w:val="007F108E"/>
    <w:rsid w:val="007F2BA9"/>
    <w:rsid w:val="007F2CB6"/>
    <w:rsid w:val="007F5911"/>
    <w:rsid w:val="007F613A"/>
    <w:rsid w:val="007F6256"/>
    <w:rsid w:val="007F750F"/>
    <w:rsid w:val="007F76A4"/>
    <w:rsid w:val="007F77DC"/>
    <w:rsid w:val="007F7A7A"/>
    <w:rsid w:val="00800D37"/>
    <w:rsid w:val="008012E2"/>
    <w:rsid w:val="008030CB"/>
    <w:rsid w:val="008035CC"/>
    <w:rsid w:val="00803A80"/>
    <w:rsid w:val="00806FBB"/>
    <w:rsid w:val="00810B0A"/>
    <w:rsid w:val="00812266"/>
    <w:rsid w:val="00813D01"/>
    <w:rsid w:val="00814F54"/>
    <w:rsid w:val="008150A0"/>
    <w:rsid w:val="00815F7C"/>
    <w:rsid w:val="008171A1"/>
    <w:rsid w:val="00822F1B"/>
    <w:rsid w:val="0082315A"/>
    <w:rsid w:val="00823DD2"/>
    <w:rsid w:val="00824A03"/>
    <w:rsid w:val="00824C53"/>
    <w:rsid w:val="0082547B"/>
    <w:rsid w:val="00827931"/>
    <w:rsid w:val="008300AA"/>
    <w:rsid w:val="00830591"/>
    <w:rsid w:val="00830CC9"/>
    <w:rsid w:val="00830E84"/>
    <w:rsid w:val="0083103C"/>
    <w:rsid w:val="00831521"/>
    <w:rsid w:val="00832D1E"/>
    <w:rsid w:val="00833095"/>
    <w:rsid w:val="00833181"/>
    <w:rsid w:val="008338F0"/>
    <w:rsid w:val="00833CFA"/>
    <w:rsid w:val="008342BC"/>
    <w:rsid w:val="008363F2"/>
    <w:rsid w:val="00841907"/>
    <w:rsid w:val="008428A0"/>
    <w:rsid w:val="00842B3D"/>
    <w:rsid w:val="008451C7"/>
    <w:rsid w:val="00845253"/>
    <w:rsid w:val="00845B1F"/>
    <w:rsid w:val="008507FD"/>
    <w:rsid w:val="0085111A"/>
    <w:rsid w:val="00855034"/>
    <w:rsid w:val="0085518A"/>
    <w:rsid w:val="00857F89"/>
    <w:rsid w:val="00860013"/>
    <w:rsid w:val="0086377A"/>
    <w:rsid w:val="00863D0F"/>
    <w:rsid w:val="00863D14"/>
    <w:rsid w:val="00863DCA"/>
    <w:rsid w:val="0086470D"/>
    <w:rsid w:val="008648DF"/>
    <w:rsid w:val="00865511"/>
    <w:rsid w:val="00866254"/>
    <w:rsid w:val="00866A55"/>
    <w:rsid w:val="00866ED9"/>
    <w:rsid w:val="00867B99"/>
    <w:rsid w:val="0087074C"/>
    <w:rsid w:val="008708D4"/>
    <w:rsid w:val="00871DA5"/>
    <w:rsid w:val="00872687"/>
    <w:rsid w:val="008730A7"/>
    <w:rsid w:val="00873830"/>
    <w:rsid w:val="00873FB4"/>
    <w:rsid w:val="0087452A"/>
    <w:rsid w:val="008747D2"/>
    <w:rsid w:val="00876640"/>
    <w:rsid w:val="00877552"/>
    <w:rsid w:val="00880D09"/>
    <w:rsid w:val="008811AA"/>
    <w:rsid w:val="00882F17"/>
    <w:rsid w:val="008834C5"/>
    <w:rsid w:val="008851BD"/>
    <w:rsid w:val="00885DB6"/>
    <w:rsid w:val="008862A5"/>
    <w:rsid w:val="00886822"/>
    <w:rsid w:val="00886AA7"/>
    <w:rsid w:val="00887B7C"/>
    <w:rsid w:val="008917A4"/>
    <w:rsid w:val="00891C09"/>
    <w:rsid w:val="008929DB"/>
    <w:rsid w:val="00893E8C"/>
    <w:rsid w:val="008A1B71"/>
    <w:rsid w:val="008A3192"/>
    <w:rsid w:val="008A386E"/>
    <w:rsid w:val="008A3CC9"/>
    <w:rsid w:val="008A5822"/>
    <w:rsid w:val="008A66D8"/>
    <w:rsid w:val="008A67AF"/>
    <w:rsid w:val="008A6D11"/>
    <w:rsid w:val="008A70BA"/>
    <w:rsid w:val="008A7A08"/>
    <w:rsid w:val="008B099D"/>
    <w:rsid w:val="008B0A8C"/>
    <w:rsid w:val="008B22D6"/>
    <w:rsid w:val="008B2315"/>
    <w:rsid w:val="008B26C6"/>
    <w:rsid w:val="008B3988"/>
    <w:rsid w:val="008B4FA9"/>
    <w:rsid w:val="008B5080"/>
    <w:rsid w:val="008B5D15"/>
    <w:rsid w:val="008B63B4"/>
    <w:rsid w:val="008C1ED5"/>
    <w:rsid w:val="008C3655"/>
    <w:rsid w:val="008C44E4"/>
    <w:rsid w:val="008C45B4"/>
    <w:rsid w:val="008C6524"/>
    <w:rsid w:val="008C6B35"/>
    <w:rsid w:val="008D0E4A"/>
    <w:rsid w:val="008D2F88"/>
    <w:rsid w:val="008D30F1"/>
    <w:rsid w:val="008D32A8"/>
    <w:rsid w:val="008D38AC"/>
    <w:rsid w:val="008D4914"/>
    <w:rsid w:val="008D4FBB"/>
    <w:rsid w:val="008D5860"/>
    <w:rsid w:val="008D5F7E"/>
    <w:rsid w:val="008D674B"/>
    <w:rsid w:val="008D6C65"/>
    <w:rsid w:val="008D6FBD"/>
    <w:rsid w:val="008E0051"/>
    <w:rsid w:val="008E1696"/>
    <w:rsid w:val="008E25CD"/>
    <w:rsid w:val="008E286F"/>
    <w:rsid w:val="008E3AD3"/>
    <w:rsid w:val="008E6AD2"/>
    <w:rsid w:val="008E7DFF"/>
    <w:rsid w:val="008F01F3"/>
    <w:rsid w:val="008F1A55"/>
    <w:rsid w:val="008F238A"/>
    <w:rsid w:val="008F3170"/>
    <w:rsid w:val="008F3C62"/>
    <w:rsid w:val="008F5BF2"/>
    <w:rsid w:val="008F6030"/>
    <w:rsid w:val="008F66C8"/>
    <w:rsid w:val="008F7CF4"/>
    <w:rsid w:val="008F7F3D"/>
    <w:rsid w:val="009001D1"/>
    <w:rsid w:val="009018E9"/>
    <w:rsid w:val="00902422"/>
    <w:rsid w:val="0090513F"/>
    <w:rsid w:val="00905907"/>
    <w:rsid w:val="00906B4D"/>
    <w:rsid w:val="009075F7"/>
    <w:rsid w:val="009103FD"/>
    <w:rsid w:val="00911F21"/>
    <w:rsid w:val="009120CE"/>
    <w:rsid w:val="009123BC"/>
    <w:rsid w:val="009129FA"/>
    <w:rsid w:val="009130A2"/>
    <w:rsid w:val="00914524"/>
    <w:rsid w:val="00914889"/>
    <w:rsid w:val="00917D98"/>
    <w:rsid w:val="0092057D"/>
    <w:rsid w:val="00921319"/>
    <w:rsid w:val="00923305"/>
    <w:rsid w:val="0092355B"/>
    <w:rsid w:val="009247D4"/>
    <w:rsid w:val="00924F13"/>
    <w:rsid w:val="009260FE"/>
    <w:rsid w:val="009275B5"/>
    <w:rsid w:val="009309D7"/>
    <w:rsid w:val="00931267"/>
    <w:rsid w:val="009326A3"/>
    <w:rsid w:val="00933CA6"/>
    <w:rsid w:val="00935247"/>
    <w:rsid w:val="009362FB"/>
    <w:rsid w:val="00936EAF"/>
    <w:rsid w:val="00936F35"/>
    <w:rsid w:val="00937EEF"/>
    <w:rsid w:val="009415A8"/>
    <w:rsid w:val="009418D0"/>
    <w:rsid w:val="00943074"/>
    <w:rsid w:val="009438E4"/>
    <w:rsid w:val="009443AF"/>
    <w:rsid w:val="00945C89"/>
    <w:rsid w:val="00946F6D"/>
    <w:rsid w:val="00947622"/>
    <w:rsid w:val="009512BE"/>
    <w:rsid w:val="00951567"/>
    <w:rsid w:val="00952962"/>
    <w:rsid w:val="00952C8A"/>
    <w:rsid w:val="00953FE6"/>
    <w:rsid w:val="0095446A"/>
    <w:rsid w:val="00956106"/>
    <w:rsid w:val="0095663A"/>
    <w:rsid w:val="00956D35"/>
    <w:rsid w:val="0095756E"/>
    <w:rsid w:val="009575B9"/>
    <w:rsid w:val="009579BC"/>
    <w:rsid w:val="00957AA1"/>
    <w:rsid w:val="00957BDA"/>
    <w:rsid w:val="00960B66"/>
    <w:rsid w:val="00961AB0"/>
    <w:rsid w:val="009621EF"/>
    <w:rsid w:val="009639A5"/>
    <w:rsid w:val="00963D95"/>
    <w:rsid w:val="0096518B"/>
    <w:rsid w:val="00965546"/>
    <w:rsid w:val="00965EF5"/>
    <w:rsid w:val="00966E7D"/>
    <w:rsid w:val="0096700C"/>
    <w:rsid w:val="00970956"/>
    <w:rsid w:val="00970A38"/>
    <w:rsid w:val="00970AFD"/>
    <w:rsid w:val="00973A59"/>
    <w:rsid w:val="00974556"/>
    <w:rsid w:val="00974589"/>
    <w:rsid w:val="0097473B"/>
    <w:rsid w:val="009749AD"/>
    <w:rsid w:val="00974F1A"/>
    <w:rsid w:val="00975664"/>
    <w:rsid w:val="00975AA9"/>
    <w:rsid w:val="00975E19"/>
    <w:rsid w:val="0097714B"/>
    <w:rsid w:val="0097788B"/>
    <w:rsid w:val="00980587"/>
    <w:rsid w:val="00980C64"/>
    <w:rsid w:val="00982D42"/>
    <w:rsid w:val="009832D6"/>
    <w:rsid w:val="00983CC7"/>
    <w:rsid w:val="00984017"/>
    <w:rsid w:val="00986555"/>
    <w:rsid w:val="0098775C"/>
    <w:rsid w:val="00987FCD"/>
    <w:rsid w:val="00990D6F"/>
    <w:rsid w:val="00991270"/>
    <w:rsid w:val="0099254B"/>
    <w:rsid w:val="00993B4B"/>
    <w:rsid w:val="00994A3F"/>
    <w:rsid w:val="0099584B"/>
    <w:rsid w:val="00996758"/>
    <w:rsid w:val="00996A2E"/>
    <w:rsid w:val="009970BA"/>
    <w:rsid w:val="009973DD"/>
    <w:rsid w:val="0099746F"/>
    <w:rsid w:val="0099753D"/>
    <w:rsid w:val="009978AB"/>
    <w:rsid w:val="009A1ACF"/>
    <w:rsid w:val="009A228F"/>
    <w:rsid w:val="009A3A64"/>
    <w:rsid w:val="009A3B53"/>
    <w:rsid w:val="009A3C32"/>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C007B"/>
    <w:rsid w:val="009C18A0"/>
    <w:rsid w:val="009C2E05"/>
    <w:rsid w:val="009C311C"/>
    <w:rsid w:val="009C3D0B"/>
    <w:rsid w:val="009C47F7"/>
    <w:rsid w:val="009C5AFC"/>
    <w:rsid w:val="009C6276"/>
    <w:rsid w:val="009C772C"/>
    <w:rsid w:val="009D1098"/>
    <w:rsid w:val="009D10D1"/>
    <w:rsid w:val="009D18CC"/>
    <w:rsid w:val="009D3602"/>
    <w:rsid w:val="009D6094"/>
    <w:rsid w:val="009D7FCE"/>
    <w:rsid w:val="009E1572"/>
    <w:rsid w:val="009E18ED"/>
    <w:rsid w:val="009E302E"/>
    <w:rsid w:val="009E31AE"/>
    <w:rsid w:val="009E340C"/>
    <w:rsid w:val="009E3907"/>
    <w:rsid w:val="009E69E3"/>
    <w:rsid w:val="009E6B21"/>
    <w:rsid w:val="009F0823"/>
    <w:rsid w:val="009F0CA0"/>
    <w:rsid w:val="009F1FE7"/>
    <w:rsid w:val="009F26FD"/>
    <w:rsid w:val="009F339B"/>
    <w:rsid w:val="009F6BD8"/>
    <w:rsid w:val="00A001B8"/>
    <w:rsid w:val="00A003C8"/>
    <w:rsid w:val="00A00C4C"/>
    <w:rsid w:val="00A019E5"/>
    <w:rsid w:val="00A01A3B"/>
    <w:rsid w:val="00A01ABA"/>
    <w:rsid w:val="00A01F1B"/>
    <w:rsid w:val="00A025AF"/>
    <w:rsid w:val="00A027D8"/>
    <w:rsid w:val="00A02938"/>
    <w:rsid w:val="00A039DD"/>
    <w:rsid w:val="00A039DF"/>
    <w:rsid w:val="00A03B3C"/>
    <w:rsid w:val="00A0487C"/>
    <w:rsid w:val="00A04AC8"/>
    <w:rsid w:val="00A06586"/>
    <w:rsid w:val="00A07395"/>
    <w:rsid w:val="00A07A66"/>
    <w:rsid w:val="00A07CCF"/>
    <w:rsid w:val="00A11195"/>
    <w:rsid w:val="00A11454"/>
    <w:rsid w:val="00A1239A"/>
    <w:rsid w:val="00A12BC7"/>
    <w:rsid w:val="00A21587"/>
    <w:rsid w:val="00A21B48"/>
    <w:rsid w:val="00A21B64"/>
    <w:rsid w:val="00A2514F"/>
    <w:rsid w:val="00A26230"/>
    <w:rsid w:val="00A27BD8"/>
    <w:rsid w:val="00A30AAD"/>
    <w:rsid w:val="00A3216A"/>
    <w:rsid w:val="00A348F9"/>
    <w:rsid w:val="00A356C2"/>
    <w:rsid w:val="00A36556"/>
    <w:rsid w:val="00A36D04"/>
    <w:rsid w:val="00A36FC2"/>
    <w:rsid w:val="00A4090F"/>
    <w:rsid w:val="00A41C0D"/>
    <w:rsid w:val="00A4239A"/>
    <w:rsid w:val="00A429CD"/>
    <w:rsid w:val="00A42E6D"/>
    <w:rsid w:val="00A43302"/>
    <w:rsid w:val="00A43A08"/>
    <w:rsid w:val="00A44369"/>
    <w:rsid w:val="00A44480"/>
    <w:rsid w:val="00A444AE"/>
    <w:rsid w:val="00A457BF"/>
    <w:rsid w:val="00A46601"/>
    <w:rsid w:val="00A46A68"/>
    <w:rsid w:val="00A478E6"/>
    <w:rsid w:val="00A512C5"/>
    <w:rsid w:val="00A51D64"/>
    <w:rsid w:val="00A51E0B"/>
    <w:rsid w:val="00A532B6"/>
    <w:rsid w:val="00A544B1"/>
    <w:rsid w:val="00A54F70"/>
    <w:rsid w:val="00A553C1"/>
    <w:rsid w:val="00A57425"/>
    <w:rsid w:val="00A60652"/>
    <w:rsid w:val="00A62528"/>
    <w:rsid w:val="00A6301E"/>
    <w:rsid w:val="00A63175"/>
    <w:rsid w:val="00A63488"/>
    <w:rsid w:val="00A6397D"/>
    <w:rsid w:val="00A64916"/>
    <w:rsid w:val="00A64D0C"/>
    <w:rsid w:val="00A64E42"/>
    <w:rsid w:val="00A6567B"/>
    <w:rsid w:val="00A65969"/>
    <w:rsid w:val="00A669DC"/>
    <w:rsid w:val="00A66B00"/>
    <w:rsid w:val="00A66DC7"/>
    <w:rsid w:val="00A67195"/>
    <w:rsid w:val="00A67507"/>
    <w:rsid w:val="00A7264F"/>
    <w:rsid w:val="00A740B9"/>
    <w:rsid w:val="00A7455E"/>
    <w:rsid w:val="00A750C3"/>
    <w:rsid w:val="00A7520E"/>
    <w:rsid w:val="00A75497"/>
    <w:rsid w:val="00A75D03"/>
    <w:rsid w:val="00A76F13"/>
    <w:rsid w:val="00A773EF"/>
    <w:rsid w:val="00A777EA"/>
    <w:rsid w:val="00A80AAB"/>
    <w:rsid w:val="00A80CDF"/>
    <w:rsid w:val="00A80FD1"/>
    <w:rsid w:val="00A816B3"/>
    <w:rsid w:val="00A82513"/>
    <w:rsid w:val="00A83C4D"/>
    <w:rsid w:val="00A851A6"/>
    <w:rsid w:val="00A8568A"/>
    <w:rsid w:val="00A8638C"/>
    <w:rsid w:val="00A86EE1"/>
    <w:rsid w:val="00A902CD"/>
    <w:rsid w:val="00A9134B"/>
    <w:rsid w:val="00A92310"/>
    <w:rsid w:val="00A94BEC"/>
    <w:rsid w:val="00A94D6D"/>
    <w:rsid w:val="00A9612F"/>
    <w:rsid w:val="00A964AF"/>
    <w:rsid w:val="00A971D1"/>
    <w:rsid w:val="00A979DC"/>
    <w:rsid w:val="00AA0743"/>
    <w:rsid w:val="00AA0D89"/>
    <w:rsid w:val="00AA27C4"/>
    <w:rsid w:val="00AA286C"/>
    <w:rsid w:val="00AA2C82"/>
    <w:rsid w:val="00AA4B4B"/>
    <w:rsid w:val="00AA6764"/>
    <w:rsid w:val="00AA678E"/>
    <w:rsid w:val="00AA75B3"/>
    <w:rsid w:val="00AB11DB"/>
    <w:rsid w:val="00AB2A9B"/>
    <w:rsid w:val="00AB30DD"/>
    <w:rsid w:val="00AB34F0"/>
    <w:rsid w:val="00AB3C0B"/>
    <w:rsid w:val="00AB4BF1"/>
    <w:rsid w:val="00AB51E7"/>
    <w:rsid w:val="00AB6BEA"/>
    <w:rsid w:val="00AB75A1"/>
    <w:rsid w:val="00AC1874"/>
    <w:rsid w:val="00AC3379"/>
    <w:rsid w:val="00AC3D27"/>
    <w:rsid w:val="00AC436D"/>
    <w:rsid w:val="00AC50FB"/>
    <w:rsid w:val="00AC6BD5"/>
    <w:rsid w:val="00AC701B"/>
    <w:rsid w:val="00AC7A12"/>
    <w:rsid w:val="00AC7BF1"/>
    <w:rsid w:val="00AD4A6C"/>
    <w:rsid w:val="00AD5206"/>
    <w:rsid w:val="00AD5792"/>
    <w:rsid w:val="00AD7D7C"/>
    <w:rsid w:val="00AE086B"/>
    <w:rsid w:val="00AE1DC7"/>
    <w:rsid w:val="00AE3061"/>
    <w:rsid w:val="00AE31CD"/>
    <w:rsid w:val="00AE409A"/>
    <w:rsid w:val="00AE4946"/>
    <w:rsid w:val="00AE56B4"/>
    <w:rsid w:val="00AE6596"/>
    <w:rsid w:val="00AE6685"/>
    <w:rsid w:val="00AF0437"/>
    <w:rsid w:val="00AF12FE"/>
    <w:rsid w:val="00AF17B1"/>
    <w:rsid w:val="00AF1D5A"/>
    <w:rsid w:val="00AF238D"/>
    <w:rsid w:val="00AF34DA"/>
    <w:rsid w:val="00AF3DE8"/>
    <w:rsid w:val="00AF5A2F"/>
    <w:rsid w:val="00AF5E13"/>
    <w:rsid w:val="00AF601C"/>
    <w:rsid w:val="00AF6068"/>
    <w:rsid w:val="00AF6EE2"/>
    <w:rsid w:val="00B001C9"/>
    <w:rsid w:val="00B01841"/>
    <w:rsid w:val="00B03E43"/>
    <w:rsid w:val="00B06B66"/>
    <w:rsid w:val="00B06DB1"/>
    <w:rsid w:val="00B06F82"/>
    <w:rsid w:val="00B10017"/>
    <w:rsid w:val="00B10E36"/>
    <w:rsid w:val="00B12A75"/>
    <w:rsid w:val="00B13286"/>
    <w:rsid w:val="00B16E4F"/>
    <w:rsid w:val="00B2058C"/>
    <w:rsid w:val="00B20AD3"/>
    <w:rsid w:val="00B20B41"/>
    <w:rsid w:val="00B22B97"/>
    <w:rsid w:val="00B233A1"/>
    <w:rsid w:val="00B24CF8"/>
    <w:rsid w:val="00B24E51"/>
    <w:rsid w:val="00B24EE3"/>
    <w:rsid w:val="00B25FA6"/>
    <w:rsid w:val="00B2621C"/>
    <w:rsid w:val="00B27770"/>
    <w:rsid w:val="00B3030B"/>
    <w:rsid w:val="00B332B5"/>
    <w:rsid w:val="00B3420A"/>
    <w:rsid w:val="00B34F37"/>
    <w:rsid w:val="00B35AC0"/>
    <w:rsid w:val="00B362AC"/>
    <w:rsid w:val="00B36ADB"/>
    <w:rsid w:val="00B3746B"/>
    <w:rsid w:val="00B37DC1"/>
    <w:rsid w:val="00B40438"/>
    <w:rsid w:val="00B40582"/>
    <w:rsid w:val="00B41AD4"/>
    <w:rsid w:val="00B41EB2"/>
    <w:rsid w:val="00B45552"/>
    <w:rsid w:val="00B4623A"/>
    <w:rsid w:val="00B463CA"/>
    <w:rsid w:val="00B46525"/>
    <w:rsid w:val="00B4730E"/>
    <w:rsid w:val="00B50E99"/>
    <w:rsid w:val="00B527CE"/>
    <w:rsid w:val="00B53D98"/>
    <w:rsid w:val="00B55317"/>
    <w:rsid w:val="00B56BB8"/>
    <w:rsid w:val="00B570A4"/>
    <w:rsid w:val="00B57472"/>
    <w:rsid w:val="00B57E6D"/>
    <w:rsid w:val="00B60F38"/>
    <w:rsid w:val="00B611BF"/>
    <w:rsid w:val="00B6121A"/>
    <w:rsid w:val="00B61C0F"/>
    <w:rsid w:val="00B639CF"/>
    <w:rsid w:val="00B63E3F"/>
    <w:rsid w:val="00B65738"/>
    <w:rsid w:val="00B65ACD"/>
    <w:rsid w:val="00B66684"/>
    <w:rsid w:val="00B706E8"/>
    <w:rsid w:val="00B726D2"/>
    <w:rsid w:val="00B73AD1"/>
    <w:rsid w:val="00B743DA"/>
    <w:rsid w:val="00B75257"/>
    <w:rsid w:val="00B754E2"/>
    <w:rsid w:val="00B77B01"/>
    <w:rsid w:val="00B80C10"/>
    <w:rsid w:val="00B81611"/>
    <w:rsid w:val="00B8173A"/>
    <w:rsid w:val="00B822B5"/>
    <w:rsid w:val="00B8236A"/>
    <w:rsid w:val="00B824FA"/>
    <w:rsid w:val="00B82975"/>
    <w:rsid w:val="00B83752"/>
    <w:rsid w:val="00B837E8"/>
    <w:rsid w:val="00B84220"/>
    <w:rsid w:val="00B852E0"/>
    <w:rsid w:val="00B8545F"/>
    <w:rsid w:val="00B86328"/>
    <w:rsid w:val="00B86F5C"/>
    <w:rsid w:val="00B8765D"/>
    <w:rsid w:val="00B877A2"/>
    <w:rsid w:val="00B87823"/>
    <w:rsid w:val="00B87CD9"/>
    <w:rsid w:val="00B91D3C"/>
    <w:rsid w:val="00B93C30"/>
    <w:rsid w:val="00B93F23"/>
    <w:rsid w:val="00B96BA0"/>
    <w:rsid w:val="00B96F58"/>
    <w:rsid w:val="00BA08CA"/>
    <w:rsid w:val="00BA0C0B"/>
    <w:rsid w:val="00BA104B"/>
    <w:rsid w:val="00BA3116"/>
    <w:rsid w:val="00BA35AE"/>
    <w:rsid w:val="00BA3DAD"/>
    <w:rsid w:val="00BA52E2"/>
    <w:rsid w:val="00BA63B6"/>
    <w:rsid w:val="00BA6647"/>
    <w:rsid w:val="00BA6A92"/>
    <w:rsid w:val="00BA6B63"/>
    <w:rsid w:val="00BA75CB"/>
    <w:rsid w:val="00BA794E"/>
    <w:rsid w:val="00BB0DAC"/>
    <w:rsid w:val="00BB3041"/>
    <w:rsid w:val="00BB3DB4"/>
    <w:rsid w:val="00BB52C8"/>
    <w:rsid w:val="00BB5C41"/>
    <w:rsid w:val="00BB6D02"/>
    <w:rsid w:val="00BB73E4"/>
    <w:rsid w:val="00BB7D21"/>
    <w:rsid w:val="00BC0502"/>
    <w:rsid w:val="00BC0608"/>
    <w:rsid w:val="00BC06CE"/>
    <w:rsid w:val="00BC0FA8"/>
    <w:rsid w:val="00BC151F"/>
    <w:rsid w:val="00BC1EEF"/>
    <w:rsid w:val="00BC216C"/>
    <w:rsid w:val="00BC2744"/>
    <w:rsid w:val="00BC2DB8"/>
    <w:rsid w:val="00BC4B9C"/>
    <w:rsid w:val="00BC5B28"/>
    <w:rsid w:val="00BC7366"/>
    <w:rsid w:val="00BC73E8"/>
    <w:rsid w:val="00BC779D"/>
    <w:rsid w:val="00BD1D04"/>
    <w:rsid w:val="00BD1DD8"/>
    <w:rsid w:val="00BD30B4"/>
    <w:rsid w:val="00BD3DEC"/>
    <w:rsid w:val="00BD5162"/>
    <w:rsid w:val="00BD6632"/>
    <w:rsid w:val="00BD66CB"/>
    <w:rsid w:val="00BD7EE5"/>
    <w:rsid w:val="00BD7F55"/>
    <w:rsid w:val="00BE10AA"/>
    <w:rsid w:val="00BE10B7"/>
    <w:rsid w:val="00BE20F4"/>
    <w:rsid w:val="00BE5322"/>
    <w:rsid w:val="00BE5BAE"/>
    <w:rsid w:val="00BE60C7"/>
    <w:rsid w:val="00BE65D4"/>
    <w:rsid w:val="00BE7D9E"/>
    <w:rsid w:val="00BF00F9"/>
    <w:rsid w:val="00BF1507"/>
    <w:rsid w:val="00BF3309"/>
    <w:rsid w:val="00BF5571"/>
    <w:rsid w:val="00BF684D"/>
    <w:rsid w:val="00BF7824"/>
    <w:rsid w:val="00C001B9"/>
    <w:rsid w:val="00C01172"/>
    <w:rsid w:val="00C011D1"/>
    <w:rsid w:val="00C01F6C"/>
    <w:rsid w:val="00C02168"/>
    <w:rsid w:val="00C04940"/>
    <w:rsid w:val="00C06618"/>
    <w:rsid w:val="00C069E4"/>
    <w:rsid w:val="00C1023A"/>
    <w:rsid w:val="00C11D33"/>
    <w:rsid w:val="00C11EFB"/>
    <w:rsid w:val="00C123B3"/>
    <w:rsid w:val="00C123BD"/>
    <w:rsid w:val="00C12449"/>
    <w:rsid w:val="00C136BD"/>
    <w:rsid w:val="00C15A37"/>
    <w:rsid w:val="00C15EB8"/>
    <w:rsid w:val="00C160D6"/>
    <w:rsid w:val="00C16451"/>
    <w:rsid w:val="00C170CA"/>
    <w:rsid w:val="00C176E1"/>
    <w:rsid w:val="00C17FB8"/>
    <w:rsid w:val="00C20F8D"/>
    <w:rsid w:val="00C22B33"/>
    <w:rsid w:val="00C23DC7"/>
    <w:rsid w:val="00C25278"/>
    <w:rsid w:val="00C263A1"/>
    <w:rsid w:val="00C274ED"/>
    <w:rsid w:val="00C30882"/>
    <w:rsid w:val="00C30D5C"/>
    <w:rsid w:val="00C30DFB"/>
    <w:rsid w:val="00C30E30"/>
    <w:rsid w:val="00C31521"/>
    <w:rsid w:val="00C31FF9"/>
    <w:rsid w:val="00C322F4"/>
    <w:rsid w:val="00C336D9"/>
    <w:rsid w:val="00C33770"/>
    <w:rsid w:val="00C3451A"/>
    <w:rsid w:val="00C347F8"/>
    <w:rsid w:val="00C35354"/>
    <w:rsid w:val="00C4072E"/>
    <w:rsid w:val="00C4369A"/>
    <w:rsid w:val="00C45401"/>
    <w:rsid w:val="00C45C5E"/>
    <w:rsid w:val="00C45ED5"/>
    <w:rsid w:val="00C4748B"/>
    <w:rsid w:val="00C475FF"/>
    <w:rsid w:val="00C50390"/>
    <w:rsid w:val="00C51EF1"/>
    <w:rsid w:val="00C529F3"/>
    <w:rsid w:val="00C54304"/>
    <w:rsid w:val="00C54E42"/>
    <w:rsid w:val="00C56538"/>
    <w:rsid w:val="00C56D22"/>
    <w:rsid w:val="00C57E02"/>
    <w:rsid w:val="00C61D9D"/>
    <w:rsid w:val="00C635A7"/>
    <w:rsid w:val="00C6360B"/>
    <w:rsid w:val="00C6623E"/>
    <w:rsid w:val="00C66FE4"/>
    <w:rsid w:val="00C672D4"/>
    <w:rsid w:val="00C67B70"/>
    <w:rsid w:val="00C70B26"/>
    <w:rsid w:val="00C7188F"/>
    <w:rsid w:val="00C71D23"/>
    <w:rsid w:val="00C71D4D"/>
    <w:rsid w:val="00C72482"/>
    <w:rsid w:val="00C732D8"/>
    <w:rsid w:val="00C7583A"/>
    <w:rsid w:val="00C760DC"/>
    <w:rsid w:val="00C766CE"/>
    <w:rsid w:val="00C77232"/>
    <w:rsid w:val="00C81665"/>
    <w:rsid w:val="00C822C2"/>
    <w:rsid w:val="00C847D7"/>
    <w:rsid w:val="00C849C9"/>
    <w:rsid w:val="00C84F49"/>
    <w:rsid w:val="00C853F6"/>
    <w:rsid w:val="00C858F7"/>
    <w:rsid w:val="00C87058"/>
    <w:rsid w:val="00C87612"/>
    <w:rsid w:val="00C87A31"/>
    <w:rsid w:val="00C90463"/>
    <w:rsid w:val="00C91CF8"/>
    <w:rsid w:val="00C94A2C"/>
    <w:rsid w:val="00C94AA5"/>
    <w:rsid w:val="00C94B09"/>
    <w:rsid w:val="00C94E2C"/>
    <w:rsid w:val="00C95156"/>
    <w:rsid w:val="00C953AC"/>
    <w:rsid w:val="00C95438"/>
    <w:rsid w:val="00C97F42"/>
    <w:rsid w:val="00CA0D86"/>
    <w:rsid w:val="00CA0FA8"/>
    <w:rsid w:val="00CA225D"/>
    <w:rsid w:val="00CA29FB"/>
    <w:rsid w:val="00CA2DA4"/>
    <w:rsid w:val="00CA3F30"/>
    <w:rsid w:val="00CA444E"/>
    <w:rsid w:val="00CA4D33"/>
    <w:rsid w:val="00CA4E6F"/>
    <w:rsid w:val="00CA5807"/>
    <w:rsid w:val="00CA5A01"/>
    <w:rsid w:val="00CA69A1"/>
    <w:rsid w:val="00CA6B28"/>
    <w:rsid w:val="00CA6D34"/>
    <w:rsid w:val="00CA76F2"/>
    <w:rsid w:val="00CA77C3"/>
    <w:rsid w:val="00CB0D84"/>
    <w:rsid w:val="00CB268F"/>
    <w:rsid w:val="00CB26D7"/>
    <w:rsid w:val="00CB4A90"/>
    <w:rsid w:val="00CB5B5A"/>
    <w:rsid w:val="00CB5B61"/>
    <w:rsid w:val="00CB64DD"/>
    <w:rsid w:val="00CB651B"/>
    <w:rsid w:val="00CB68A3"/>
    <w:rsid w:val="00CB68D8"/>
    <w:rsid w:val="00CB7F2F"/>
    <w:rsid w:val="00CC092A"/>
    <w:rsid w:val="00CC2087"/>
    <w:rsid w:val="00CC3D7C"/>
    <w:rsid w:val="00CC3F27"/>
    <w:rsid w:val="00CC5AB2"/>
    <w:rsid w:val="00CC5BDB"/>
    <w:rsid w:val="00CC617D"/>
    <w:rsid w:val="00CC710A"/>
    <w:rsid w:val="00CD27CC"/>
    <w:rsid w:val="00CD3E86"/>
    <w:rsid w:val="00CD5507"/>
    <w:rsid w:val="00CD599B"/>
    <w:rsid w:val="00CD7395"/>
    <w:rsid w:val="00CE1FCA"/>
    <w:rsid w:val="00CE6078"/>
    <w:rsid w:val="00CE64CC"/>
    <w:rsid w:val="00CE64FB"/>
    <w:rsid w:val="00CF1022"/>
    <w:rsid w:val="00CF2C7C"/>
    <w:rsid w:val="00CF5469"/>
    <w:rsid w:val="00CF6CF2"/>
    <w:rsid w:val="00CF7930"/>
    <w:rsid w:val="00CF7F9F"/>
    <w:rsid w:val="00D00310"/>
    <w:rsid w:val="00D01906"/>
    <w:rsid w:val="00D01A4A"/>
    <w:rsid w:val="00D03B18"/>
    <w:rsid w:val="00D042DE"/>
    <w:rsid w:val="00D04570"/>
    <w:rsid w:val="00D0459A"/>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6BE0"/>
    <w:rsid w:val="00D2785C"/>
    <w:rsid w:val="00D30B46"/>
    <w:rsid w:val="00D31681"/>
    <w:rsid w:val="00D31EE2"/>
    <w:rsid w:val="00D320CE"/>
    <w:rsid w:val="00D34935"/>
    <w:rsid w:val="00D34ECD"/>
    <w:rsid w:val="00D3738C"/>
    <w:rsid w:val="00D37823"/>
    <w:rsid w:val="00D4057B"/>
    <w:rsid w:val="00D40C08"/>
    <w:rsid w:val="00D422D2"/>
    <w:rsid w:val="00D42779"/>
    <w:rsid w:val="00D429BC"/>
    <w:rsid w:val="00D46626"/>
    <w:rsid w:val="00D47CF9"/>
    <w:rsid w:val="00D51210"/>
    <w:rsid w:val="00D51592"/>
    <w:rsid w:val="00D51776"/>
    <w:rsid w:val="00D52A61"/>
    <w:rsid w:val="00D545AB"/>
    <w:rsid w:val="00D5655E"/>
    <w:rsid w:val="00D57C3C"/>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5530"/>
    <w:rsid w:val="00D808CD"/>
    <w:rsid w:val="00D84B77"/>
    <w:rsid w:val="00D851B8"/>
    <w:rsid w:val="00D854A3"/>
    <w:rsid w:val="00D85CDF"/>
    <w:rsid w:val="00D861B1"/>
    <w:rsid w:val="00D87AD0"/>
    <w:rsid w:val="00D902F1"/>
    <w:rsid w:val="00D919A2"/>
    <w:rsid w:val="00D92201"/>
    <w:rsid w:val="00D92EAF"/>
    <w:rsid w:val="00D93290"/>
    <w:rsid w:val="00D9361E"/>
    <w:rsid w:val="00D939CE"/>
    <w:rsid w:val="00DA19C1"/>
    <w:rsid w:val="00DA2277"/>
    <w:rsid w:val="00DA300F"/>
    <w:rsid w:val="00DA3E06"/>
    <w:rsid w:val="00DA5996"/>
    <w:rsid w:val="00DA6746"/>
    <w:rsid w:val="00DA6F2F"/>
    <w:rsid w:val="00DA72CF"/>
    <w:rsid w:val="00DA7E2F"/>
    <w:rsid w:val="00DB120C"/>
    <w:rsid w:val="00DB2707"/>
    <w:rsid w:val="00DB2E5D"/>
    <w:rsid w:val="00DB34AD"/>
    <w:rsid w:val="00DB3934"/>
    <w:rsid w:val="00DB3CE8"/>
    <w:rsid w:val="00DB3FD4"/>
    <w:rsid w:val="00DB407B"/>
    <w:rsid w:val="00DB531D"/>
    <w:rsid w:val="00DB568E"/>
    <w:rsid w:val="00DB64D6"/>
    <w:rsid w:val="00DB665B"/>
    <w:rsid w:val="00DB6707"/>
    <w:rsid w:val="00DB7BAD"/>
    <w:rsid w:val="00DC07F4"/>
    <w:rsid w:val="00DC11DE"/>
    <w:rsid w:val="00DC7310"/>
    <w:rsid w:val="00DC7623"/>
    <w:rsid w:val="00DD01EF"/>
    <w:rsid w:val="00DD1209"/>
    <w:rsid w:val="00DD1345"/>
    <w:rsid w:val="00DD2B6F"/>
    <w:rsid w:val="00DD2E53"/>
    <w:rsid w:val="00DE0CF8"/>
    <w:rsid w:val="00DE1896"/>
    <w:rsid w:val="00DE1ADC"/>
    <w:rsid w:val="00DE21B1"/>
    <w:rsid w:val="00DE2580"/>
    <w:rsid w:val="00DE2965"/>
    <w:rsid w:val="00DE3138"/>
    <w:rsid w:val="00DE34A1"/>
    <w:rsid w:val="00DE7E33"/>
    <w:rsid w:val="00DF0488"/>
    <w:rsid w:val="00DF1626"/>
    <w:rsid w:val="00DF4006"/>
    <w:rsid w:val="00DF5482"/>
    <w:rsid w:val="00E00047"/>
    <w:rsid w:val="00E01C12"/>
    <w:rsid w:val="00E02565"/>
    <w:rsid w:val="00E02FA0"/>
    <w:rsid w:val="00E03C5A"/>
    <w:rsid w:val="00E045FD"/>
    <w:rsid w:val="00E058CF"/>
    <w:rsid w:val="00E06128"/>
    <w:rsid w:val="00E06294"/>
    <w:rsid w:val="00E0630A"/>
    <w:rsid w:val="00E06633"/>
    <w:rsid w:val="00E10125"/>
    <w:rsid w:val="00E101FE"/>
    <w:rsid w:val="00E114B6"/>
    <w:rsid w:val="00E12F4D"/>
    <w:rsid w:val="00E12FD6"/>
    <w:rsid w:val="00E13269"/>
    <w:rsid w:val="00E141E7"/>
    <w:rsid w:val="00E14C21"/>
    <w:rsid w:val="00E15B10"/>
    <w:rsid w:val="00E16FD4"/>
    <w:rsid w:val="00E17C9E"/>
    <w:rsid w:val="00E224D5"/>
    <w:rsid w:val="00E22812"/>
    <w:rsid w:val="00E22972"/>
    <w:rsid w:val="00E232A4"/>
    <w:rsid w:val="00E2447C"/>
    <w:rsid w:val="00E24893"/>
    <w:rsid w:val="00E24A66"/>
    <w:rsid w:val="00E257E7"/>
    <w:rsid w:val="00E26725"/>
    <w:rsid w:val="00E273F7"/>
    <w:rsid w:val="00E30F76"/>
    <w:rsid w:val="00E32CEF"/>
    <w:rsid w:val="00E3707D"/>
    <w:rsid w:val="00E408BE"/>
    <w:rsid w:val="00E4192C"/>
    <w:rsid w:val="00E4339A"/>
    <w:rsid w:val="00E440C2"/>
    <w:rsid w:val="00E463D9"/>
    <w:rsid w:val="00E46AF1"/>
    <w:rsid w:val="00E478BA"/>
    <w:rsid w:val="00E51023"/>
    <w:rsid w:val="00E52610"/>
    <w:rsid w:val="00E529DD"/>
    <w:rsid w:val="00E531CC"/>
    <w:rsid w:val="00E5346D"/>
    <w:rsid w:val="00E540E1"/>
    <w:rsid w:val="00E548C1"/>
    <w:rsid w:val="00E5755B"/>
    <w:rsid w:val="00E5771A"/>
    <w:rsid w:val="00E60192"/>
    <w:rsid w:val="00E606C2"/>
    <w:rsid w:val="00E64F1D"/>
    <w:rsid w:val="00E65643"/>
    <w:rsid w:val="00E7009A"/>
    <w:rsid w:val="00E70ADB"/>
    <w:rsid w:val="00E71C76"/>
    <w:rsid w:val="00E72FF3"/>
    <w:rsid w:val="00E7477A"/>
    <w:rsid w:val="00E75F95"/>
    <w:rsid w:val="00E76833"/>
    <w:rsid w:val="00E7722A"/>
    <w:rsid w:val="00E77EF4"/>
    <w:rsid w:val="00E824A7"/>
    <w:rsid w:val="00E824E4"/>
    <w:rsid w:val="00E82B9D"/>
    <w:rsid w:val="00E82BC5"/>
    <w:rsid w:val="00E82CA9"/>
    <w:rsid w:val="00E8391B"/>
    <w:rsid w:val="00E84923"/>
    <w:rsid w:val="00E8630C"/>
    <w:rsid w:val="00E8719F"/>
    <w:rsid w:val="00E903A7"/>
    <w:rsid w:val="00E90961"/>
    <w:rsid w:val="00E9107D"/>
    <w:rsid w:val="00E92B42"/>
    <w:rsid w:val="00E92C16"/>
    <w:rsid w:val="00E934FD"/>
    <w:rsid w:val="00E93DD8"/>
    <w:rsid w:val="00E9560B"/>
    <w:rsid w:val="00E96B7D"/>
    <w:rsid w:val="00E96F32"/>
    <w:rsid w:val="00E97300"/>
    <w:rsid w:val="00E97A81"/>
    <w:rsid w:val="00EA08F0"/>
    <w:rsid w:val="00EA1350"/>
    <w:rsid w:val="00EA1CAD"/>
    <w:rsid w:val="00EA2C53"/>
    <w:rsid w:val="00EA4AF7"/>
    <w:rsid w:val="00EA4D55"/>
    <w:rsid w:val="00EA5D33"/>
    <w:rsid w:val="00EA62F2"/>
    <w:rsid w:val="00EA6390"/>
    <w:rsid w:val="00EA7332"/>
    <w:rsid w:val="00EB0366"/>
    <w:rsid w:val="00EB121E"/>
    <w:rsid w:val="00EB1FED"/>
    <w:rsid w:val="00EB4441"/>
    <w:rsid w:val="00EB5F9D"/>
    <w:rsid w:val="00EB5FB5"/>
    <w:rsid w:val="00EB6100"/>
    <w:rsid w:val="00EB763F"/>
    <w:rsid w:val="00EC005F"/>
    <w:rsid w:val="00EC11A2"/>
    <w:rsid w:val="00EC18EB"/>
    <w:rsid w:val="00EC1965"/>
    <w:rsid w:val="00EC314C"/>
    <w:rsid w:val="00EC3940"/>
    <w:rsid w:val="00EC3CCA"/>
    <w:rsid w:val="00EC4C48"/>
    <w:rsid w:val="00EC517C"/>
    <w:rsid w:val="00EC5C2D"/>
    <w:rsid w:val="00EC5E76"/>
    <w:rsid w:val="00EC6075"/>
    <w:rsid w:val="00EC67B6"/>
    <w:rsid w:val="00EC79DF"/>
    <w:rsid w:val="00ED0012"/>
    <w:rsid w:val="00ED11F0"/>
    <w:rsid w:val="00ED2FE1"/>
    <w:rsid w:val="00ED3E88"/>
    <w:rsid w:val="00ED5063"/>
    <w:rsid w:val="00ED517B"/>
    <w:rsid w:val="00ED552F"/>
    <w:rsid w:val="00ED64D3"/>
    <w:rsid w:val="00ED68F8"/>
    <w:rsid w:val="00ED7FCF"/>
    <w:rsid w:val="00EE1BD7"/>
    <w:rsid w:val="00EE2611"/>
    <w:rsid w:val="00EE60D7"/>
    <w:rsid w:val="00EF0BDF"/>
    <w:rsid w:val="00EF17F1"/>
    <w:rsid w:val="00EF21C1"/>
    <w:rsid w:val="00EF2517"/>
    <w:rsid w:val="00EF2E6E"/>
    <w:rsid w:val="00EF3E6D"/>
    <w:rsid w:val="00EF501F"/>
    <w:rsid w:val="00EF6CA7"/>
    <w:rsid w:val="00F0056F"/>
    <w:rsid w:val="00F0297A"/>
    <w:rsid w:val="00F04171"/>
    <w:rsid w:val="00F041BE"/>
    <w:rsid w:val="00F04460"/>
    <w:rsid w:val="00F046A4"/>
    <w:rsid w:val="00F0495E"/>
    <w:rsid w:val="00F04C6C"/>
    <w:rsid w:val="00F0549A"/>
    <w:rsid w:val="00F07C05"/>
    <w:rsid w:val="00F07DE2"/>
    <w:rsid w:val="00F11A7C"/>
    <w:rsid w:val="00F11F93"/>
    <w:rsid w:val="00F1225B"/>
    <w:rsid w:val="00F13ECC"/>
    <w:rsid w:val="00F142BF"/>
    <w:rsid w:val="00F14304"/>
    <w:rsid w:val="00F14D85"/>
    <w:rsid w:val="00F15B76"/>
    <w:rsid w:val="00F15BEE"/>
    <w:rsid w:val="00F17511"/>
    <w:rsid w:val="00F23E7F"/>
    <w:rsid w:val="00F242AD"/>
    <w:rsid w:val="00F255D8"/>
    <w:rsid w:val="00F262D8"/>
    <w:rsid w:val="00F271B9"/>
    <w:rsid w:val="00F27301"/>
    <w:rsid w:val="00F311CD"/>
    <w:rsid w:val="00F31811"/>
    <w:rsid w:val="00F31AA6"/>
    <w:rsid w:val="00F31B06"/>
    <w:rsid w:val="00F322BF"/>
    <w:rsid w:val="00F33B69"/>
    <w:rsid w:val="00F356D2"/>
    <w:rsid w:val="00F35E7E"/>
    <w:rsid w:val="00F37518"/>
    <w:rsid w:val="00F40A17"/>
    <w:rsid w:val="00F42675"/>
    <w:rsid w:val="00F43045"/>
    <w:rsid w:val="00F44F8D"/>
    <w:rsid w:val="00F453D3"/>
    <w:rsid w:val="00F45632"/>
    <w:rsid w:val="00F460DC"/>
    <w:rsid w:val="00F479AE"/>
    <w:rsid w:val="00F50415"/>
    <w:rsid w:val="00F5156D"/>
    <w:rsid w:val="00F52A0E"/>
    <w:rsid w:val="00F53A15"/>
    <w:rsid w:val="00F53B2B"/>
    <w:rsid w:val="00F5452F"/>
    <w:rsid w:val="00F54DD2"/>
    <w:rsid w:val="00F553E2"/>
    <w:rsid w:val="00F56DE8"/>
    <w:rsid w:val="00F57BDF"/>
    <w:rsid w:val="00F6096E"/>
    <w:rsid w:val="00F614FC"/>
    <w:rsid w:val="00F61532"/>
    <w:rsid w:val="00F6213A"/>
    <w:rsid w:val="00F6289B"/>
    <w:rsid w:val="00F65402"/>
    <w:rsid w:val="00F65F32"/>
    <w:rsid w:val="00F66834"/>
    <w:rsid w:val="00F67F3B"/>
    <w:rsid w:val="00F67FC8"/>
    <w:rsid w:val="00F7059E"/>
    <w:rsid w:val="00F71296"/>
    <w:rsid w:val="00F739FB"/>
    <w:rsid w:val="00F73C5E"/>
    <w:rsid w:val="00F73D13"/>
    <w:rsid w:val="00F750E1"/>
    <w:rsid w:val="00F75477"/>
    <w:rsid w:val="00F76A1B"/>
    <w:rsid w:val="00F80196"/>
    <w:rsid w:val="00F818BE"/>
    <w:rsid w:val="00F81A9B"/>
    <w:rsid w:val="00F8574A"/>
    <w:rsid w:val="00F85DF3"/>
    <w:rsid w:val="00F86279"/>
    <w:rsid w:val="00F87A5F"/>
    <w:rsid w:val="00F91450"/>
    <w:rsid w:val="00F9158C"/>
    <w:rsid w:val="00F927BA"/>
    <w:rsid w:val="00F92F58"/>
    <w:rsid w:val="00F96096"/>
    <w:rsid w:val="00F96129"/>
    <w:rsid w:val="00F97368"/>
    <w:rsid w:val="00F97644"/>
    <w:rsid w:val="00F9783F"/>
    <w:rsid w:val="00F97C16"/>
    <w:rsid w:val="00FA046A"/>
    <w:rsid w:val="00FA0879"/>
    <w:rsid w:val="00FA10AA"/>
    <w:rsid w:val="00FA1D5A"/>
    <w:rsid w:val="00FA2F75"/>
    <w:rsid w:val="00FA3263"/>
    <w:rsid w:val="00FA33CE"/>
    <w:rsid w:val="00FA44F5"/>
    <w:rsid w:val="00FA4BA5"/>
    <w:rsid w:val="00FA5F34"/>
    <w:rsid w:val="00FA744B"/>
    <w:rsid w:val="00FA7655"/>
    <w:rsid w:val="00FA7F38"/>
    <w:rsid w:val="00FB13A1"/>
    <w:rsid w:val="00FB1510"/>
    <w:rsid w:val="00FB19B5"/>
    <w:rsid w:val="00FB2185"/>
    <w:rsid w:val="00FB4D63"/>
    <w:rsid w:val="00FB5FB8"/>
    <w:rsid w:val="00FC0DB7"/>
    <w:rsid w:val="00FC2336"/>
    <w:rsid w:val="00FC43BE"/>
    <w:rsid w:val="00FC61F7"/>
    <w:rsid w:val="00FC7BAB"/>
    <w:rsid w:val="00FD01F7"/>
    <w:rsid w:val="00FD40EC"/>
    <w:rsid w:val="00FD4CC3"/>
    <w:rsid w:val="00FD4D0B"/>
    <w:rsid w:val="00FE0DE6"/>
    <w:rsid w:val="00FE1E47"/>
    <w:rsid w:val="00FE28B6"/>
    <w:rsid w:val="00FE2E3B"/>
    <w:rsid w:val="00FE2EC3"/>
    <w:rsid w:val="00FE396C"/>
    <w:rsid w:val="00FE3A30"/>
    <w:rsid w:val="00FE436F"/>
    <w:rsid w:val="00FE5B81"/>
    <w:rsid w:val="00FE7945"/>
    <w:rsid w:val="00FF0802"/>
    <w:rsid w:val="00FF14E7"/>
    <w:rsid w:val="00FF18D6"/>
    <w:rsid w:val="00FF1D84"/>
    <w:rsid w:val="00FF1DA3"/>
    <w:rsid w:val="00FF2AB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2B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5179</Words>
  <Characters>32115</Characters>
  <Application>Microsoft Office Word</Application>
  <DocSecurity>0</DocSecurity>
  <Lines>465</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11</cp:revision>
  <dcterms:created xsi:type="dcterms:W3CDTF">2024-03-05T17:13:00Z</dcterms:created>
  <dcterms:modified xsi:type="dcterms:W3CDTF">2024-03-26T16:11:00Z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