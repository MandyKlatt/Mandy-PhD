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commentRangeEnd w:id="0"/>
      <w:r w:rsidR="00271421">
        <w:rPr>
          <w:rStyle w:val="Kommentarzeichen"/>
        </w:rPr>
        <w:commentReference w:id="0"/>
      </w:r>
    </w:p>
    <w:p w14:paraId="59DEE9B5" w14:textId="77777777" w:rsidR="009B0F0A" w:rsidRDefault="00E33D36" w:rsidP="00027126">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w:t>
      </w:r>
      <w:r w:rsidR="007E5E88">
        <w:rPr>
          <w:rFonts w:ascii="Times New Roman" w:hAnsi="Times New Roman" w:cs="Times New Roman"/>
          <w:sz w:val="24"/>
          <w:szCs w:val="24"/>
          <w:lang w:val="en-US"/>
        </w:rPr>
        <w:t>al contexts</w:t>
      </w:r>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r w:rsidR="007E5E88">
        <w:rPr>
          <w:rFonts w:ascii="Times New Roman" w:hAnsi="Times New Roman" w:cs="Times New Roman"/>
          <w:sz w:val="24"/>
          <w:szCs w:val="24"/>
          <w:lang w:val="en-US"/>
        </w:rPr>
        <w:t xml:space="preserve">a huge </w:t>
      </w:r>
      <w:r w:rsidRPr="00E33D36">
        <w:rPr>
          <w:rFonts w:ascii="Times New Roman" w:hAnsi="Times New Roman" w:cs="Times New Roman"/>
          <w:sz w:val="24"/>
          <w:szCs w:val="24"/>
          <w:lang w:val="en-US"/>
        </w:rPr>
        <w:t xml:space="preserve">interest in </w:t>
      </w:r>
      <w:r w:rsidR="007E5E88">
        <w:rPr>
          <w:rFonts w:ascii="Times New Roman" w:hAnsi="Times New Roman" w:cs="Times New Roman"/>
          <w:sz w:val="24"/>
          <w:szCs w:val="24"/>
          <w:lang w:val="en-US"/>
        </w:rPr>
        <w:t>exploring whether heart rate</w:t>
      </w:r>
      <w:r w:rsidR="00FD7F02">
        <w:rPr>
          <w:rFonts w:ascii="Times New Roman" w:hAnsi="Times New Roman" w:cs="Times New Roman"/>
          <w:sz w:val="24"/>
          <w:szCs w:val="24"/>
          <w:lang w:val="en-US"/>
        </w:rPr>
        <w:t xml:space="preserve"> (HR)</w:t>
      </w:r>
      <w:r w:rsidR="007E5E88">
        <w:rPr>
          <w:rFonts w:ascii="Times New Roman" w:hAnsi="Times New Roman" w:cs="Times New Roman"/>
          <w:sz w:val="24"/>
          <w:szCs w:val="24"/>
          <w:lang w:val="en-US"/>
        </w:rPr>
        <w:t xml:space="preserve"> measures </w:t>
      </w:r>
      <w:r w:rsidR="00914C9E">
        <w:rPr>
          <w:rFonts w:ascii="Times New Roman" w:hAnsi="Times New Roman" w:cs="Times New Roman"/>
          <w:sz w:val="24"/>
          <w:szCs w:val="24"/>
          <w:lang w:val="en-US"/>
        </w:rPr>
        <w:t xml:space="preserve">can </w:t>
      </w:r>
      <w:r w:rsidR="007E5E88">
        <w:rPr>
          <w:rFonts w:ascii="Times New Roman" w:hAnsi="Times New Roman" w:cs="Times New Roman"/>
          <w:sz w:val="24"/>
          <w:szCs w:val="24"/>
          <w:lang w:val="en-US"/>
        </w:rPr>
        <w:t>serve as</w:t>
      </w:r>
      <w:r w:rsidRPr="00E33D36">
        <w:rPr>
          <w:rFonts w:ascii="Times New Roman" w:hAnsi="Times New Roman" w:cs="Times New Roman"/>
          <w:sz w:val="24"/>
          <w:szCs w:val="24"/>
          <w:lang w:val="en-US"/>
        </w:rPr>
        <w:t xml:space="preserve"> reliable indicators for teacher</w:t>
      </w:r>
      <w:r w:rsidR="007E5E88">
        <w:rPr>
          <w:rFonts w:ascii="Times New Roman" w:hAnsi="Times New Roman" w:cs="Times New Roman"/>
          <w:sz w:val="24"/>
          <w:szCs w:val="24"/>
          <w:lang w:val="en-US"/>
        </w:rPr>
        <w:t>s’</w:t>
      </w:r>
      <w:r w:rsidRPr="00E33D36">
        <w:rPr>
          <w:rFonts w:ascii="Times New Roman" w:hAnsi="Times New Roman" w:cs="Times New Roman"/>
          <w:sz w:val="24"/>
          <w:szCs w:val="24"/>
          <w:lang w:val="en-US"/>
        </w:rPr>
        <w:t xml:space="preserve"> stress</w:t>
      </w:r>
      <w:r w:rsidR="007E5E88">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00BF203E" w:rsidRPr="00BF203E">
        <w:rPr>
          <w:rFonts w:ascii="Times New Roman" w:hAnsi="Times New Roman" w:cs="Times New Roman"/>
          <w:sz w:val="24"/>
          <w:szCs w:val="24"/>
          <w:lang w:val="en-US"/>
        </w:rPr>
        <w:t>karner2021teachers</w:t>
      </w:r>
      <w:r w:rsidRPr="000D1FC2">
        <w:rPr>
          <w:rFonts w:ascii="Times New Roman" w:hAnsi="Times New Roman" w:cs="Times New Roman"/>
          <w:sz w:val="24"/>
          <w:szCs w:val="24"/>
          <w:lang w:val="en-US"/>
        </w:rPr>
        <w:t xml:space="preserve">; </w:t>
      </w:r>
      <w:r w:rsidR="004114BB">
        <w:rPr>
          <w:rFonts w:ascii="Times New Roman" w:hAnsi="Times New Roman" w:cs="Times New Roman"/>
          <w:sz w:val="24"/>
          <w:szCs w:val="24"/>
          <w:lang w:val="en-US"/>
        </w:rPr>
        <w:t>@</w:t>
      </w:r>
      <w:r w:rsidR="004114BB" w:rsidRPr="004114BB">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studies</w:t>
      </w:r>
      <w:r w:rsidR="007E5E88">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w:t>
      </w:r>
      <w:r w:rsidR="0055623B">
        <w:rPr>
          <w:rFonts w:ascii="Times New Roman" w:hAnsi="Times New Roman" w:cs="Times New Roman"/>
          <w:sz w:val="24"/>
          <w:szCs w:val="24"/>
          <w:lang w:val="en-US"/>
        </w:rPr>
        <w:t xml:space="preserve">classroom-related </w:t>
      </w:r>
      <w:r w:rsidR="00B2378F" w:rsidRPr="00E33D36">
        <w:rPr>
          <w:rFonts w:ascii="Times New Roman" w:hAnsi="Times New Roman" w:cs="Times New Roman"/>
          <w:sz w:val="24"/>
          <w:szCs w:val="24"/>
          <w:lang w:val="en-US"/>
        </w:rPr>
        <w:t>stressors</w:t>
      </w:r>
      <w:r w:rsidR="00B2378F">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 xml:space="preserve">lead to increased </w:t>
      </w:r>
      <w:r w:rsidR="00B2378F">
        <w:rPr>
          <w:rFonts w:ascii="Times New Roman" w:hAnsi="Times New Roman" w:cs="Times New Roman"/>
          <w:sz w:val="24"/>
          <w:szCs w:val="24"/>
          <w:lang w:val="en-US"/>
        </w:rPr>
        <w:t xml:space="preserve">teacher </w:t>
      </w:r>
      <w:r w:rsidR="00B2378F"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in teaching settings</w:t>
      </w:r>
      <w:r w:rsidR="009B0F0A" w:rsidRPr="009B0F0A">
        <w:rPr>
          <w:rFonts w:ascii="Times New Roman" w:hAnsi="Times New Roman" w:cs="Times New Roman"/>
          <w:sz w:val="24"/>
          <w:szCs w:val="24"/>
          <w:lang w:val="en-US"/>
        </w:rPr>
        <w:t xml:space="preserve"> </w:t>
      </w:r>
      <w:r w:rsidR="009B0F0A">
        <w:rPr>
          <w:rFonts w:ascii="Times New Roman" w:hAnsi="Times New Roman" w:cs="Times New Roman"/>
          <w:sz w:val="24"/>
          <w:szCs w:val="24"/>
          <w:lang w:val="en-US"/>
        </w:rPr>
        <w:t>[</w:t>
      </w:r>
      <w:r w:rsidR="009B0F0A" w:rsidRPr="00AB6BEA">
        <w:rPr>
          <w:rFonts w:ascii="Times New Roman" w:hAnsi="Times New Roman" w:cs="Times New Roman"/>
          <w:sz w:val="24"/>
          <w:szCs w:val="24"/>
          <w:lang w:val="en-US"/>
        </w:rPr>
        <w:t>@sperka1995;</w:t>
      </w:r>
      <w:r w:rsidR="009B0F0A">
        <w:rPr>
          <w:rFonts w:ascii="Times New Roman" w:hAnsi="Times New Roman" w:cs="Times New Roman"/>
          <w:sz w:val="24"/>
          <w:szCs w:val="24"/>
          <w:lang w:val="en-US"/>
        </w:rPr>
        <w:t xml:space="preserve"> </w:t>
      </w:r>
      <w:r w:rsidR="009B0F0A" w:rsidRPr="00AB6BEA">
        <w:rPr>
          <w:rFonts w:ascii="Times New Roman" w:hAnsi="Times New Roman" w:cs="Times New Roman"/>
          <w:sz w:val="24"/>
          <w:szCs w:val="24"/>
          <w:lang w:val="en-US"/>
        </w:rPr>
        <w:t>@scheuch1997psychophysische; @donker2018; @junker2021</w:t>
      </w:r>
      <w:r w:rsidR="009B0F0A">
        <w:rPr>
          <w:rFonts w:ascii="Times New Roman" w:hAnsi="Times New Roman" w:cs="Times New Roman"/>
          <w:sz w:val="24"/>
          <w:szCs w:val="24"/>
          <w:lang w:val="en-US"/>
        </w:rPr>
        <w:t xml:space="preserve">; </w:t>
      </w:r>
      <w:r w:rsidR="009B0F0A" w:rsidRPr="00AB6BEA">
        <w:rPr>
          <w:rFonts w:ascii="Times New Roman" w:hAnsi="Times New Roman" w:cs="Times New Roman"/>
          <w:sz w:val="24"/>
          <w:szCs w:val="24"/>
          <w:lang w:val="en-US"/>
        </w:rPr>
        <w:t>@huang2022class</w:t>
      </w:r>
      <w:r w:rsidR="009B0F0A">
        <w:rPr>
          <w:rFonts w:ascii="Times New Roman" w:hAnsi="Times New Roman" w:cs="Times New Roman"/>
          <w:sz w:val="24"/>
          <w:szCs w:val="24"/>
          <w:lang w:val="en-US"/>
        </w:rPr>
        <w:t>]</w:t>
      </w:r>
      <w:r w:rsidR="00B2378F" w:rsidRPr="00E33D36">
        <w:rPr>
          <w:rFonts w:ascii="Times New Roman" w:hAnsi="Times New Roman" w:cs="Times New Roman"/>
          <w:sz w:val="24"/>
          <w:szCs w:val="24"/>
          <w:lang w:val="en-US"/>
        </w:rPr>
        <w:t xml:space="preserve">. However, </w:t>
      </w:r>
      <w:r w:rsidR="00B2378F">
        <w:rPr>
          <w:rFonts w:ascii="Times New Roman" w:hAnsi="Times New Roman" w:cs="Times New Roman"/>
          <w:sz w:val="24"/>
          <w:szCs w:val="24"/>
          <w:lang w:val="en-US"/>
        </w:rPr>
        <w:t>these studies</w:t>
      </w:r>
      <w:r w:rsidRPr="00E33D36">
        <w:rPr>
          <w:rFonts w:ascii="Times New Roman" w:hAnsi="Times New Roman" w:cs="Times New Roman"/>
          <w:sz w:val="24"/>
          <w:szCs w:val="24"/>
          <w:lang w:val="en-US"/>
        </w:rPr>
        <w:t xml:space="preserve"> often rel</w:t>
      </w:r>
      <w:r w:rsidR="007E5E88">
        <w:rPr>
          <w:rFonts w:ascii="Times New Roman" w:hAnsi="Times New Roman" w:cs="Times New Roman"/>
          <w:sz w:val="24"/>
          <w:szCs w:val="24"/>
          <w:lang w:val="en-US"/>
        </w:rPr>
        <w:t>ied</w:t>
      </w:r>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r w:rsidR="00F66FA7">
        <w:rPr>
          <w:rFonts w:ascii="Times New Roman" w:hAnsi="Times New Roman" w:cs="Times New Roman"/>
          <w:sz w:val="24"/>
          <w:szCs w:val="24"/>
          <w:lang w:val="en-US"/>
        </w:rPr>
        <w:t xml:space="preserve">(ECG) </w:t>
      </w:r>
      <w:r w:rsidR="007E5E88">
        <w:rPr>
          <w:rFonts w:ascii="Times New Roman" w:hAnsi="Times New Roman" w:cs="Times New Roman"/>
          <w:sz w:val="24"/>
          <w:szCs w:val="24"/>
          <w:lang w:val="en-US"/>
        </w:rPr>
        <w:t xml:space="preserve">to measure </w:t>
      </w:r>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 </w:t>
      </w:r>
      <w:r w:rsidR="0055623B">
        <w:rPr>
          <w:rFonts w:ascii="Times New Roman" w:hAnsi="Times New Roman" w:cs="Times New Roman"/>
          <w:sz w:val="24"/>
          <w:szCs w:val="24"/>
          <w:lang w:val="en-US"/>
        </w:rPr>
        <w:t>Therefore,</w:t>
      </w:r>
      <w:r w:rsidR="009B0F0A">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affordable</w:t>
      </w:r>
      <w:r w:rsidR="00B2378F">
        <w:rPr>
          <w:rFonts w:ascii="Times New Roman" w:hAnsi="Times New Roman" w:cs="Times New Roman"/>
          <w:sz w:val="24"/>
          <w:szCs w:val="24"/>
          <w:lang w:val="en-US"/>
        </w:rPr>
        <w:t xml:space="preserve">, highly accepted, and </w:t>
      </w:r>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r w:rsidR="00384808">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r w:rsidR="000A7063">
        <w:rPr>
          <w:rFonts w:ascii="Times New Roman" w:hAnsi="Times New Roman" w:cs="Times New Roman"/>
          <w:sz w:val="24"/>
          <w:szCs w:val="24"/>
          <w:lang w:val="en-US"/>
        </w:rPr>
        <w:t xml:space="preserve">teachers’ </w:t>
      </w:r>
      <w:r w:rsidR="0055623B">
        <w:rPr>
          <w:rFonts w:ascii="Times New Roman" w:hAnsi="Times New Roman" w:cs="Times New Roman"/>
          <w:sz w:val="24"/>
          <w:szCs w:val="24"/>
          <w:lang w:val="en-US"/>
        </w:rPr>
        <w:t xml:space="preserve">physiological </w:t>
      </w:r>
      <w:r w:rsidR="008B2DCD" w:rsidRPr="008B2DCD">
        <w:rPr>
          <w:rFonts w:ascii="Times New Roman" w:hAnsi="Times New Roman" w:cs="Times New Roman"/>
          <w:sz w:val="24"/>
          <w:szCs w:val="24"/>
          <w:lang w:val="en-US"/>
        </w:rPr>
        <w:t>stress</w:t>
      </w:r>
      <w:r w:rsidR="0055623B">
        <w:rPr>
          <w:rFonts w:ascii="Times New Roman" w:hAnsi="Times New Roman" w:cs="Times New Roman"/>
          <w:sz w:val="24"/>
          <w:szCs w:val="24"/>
          <w:lang w:val="en-US"/>
        </w:rPr>
        <w:t xml:space="preserve"> responses</w:t>
      </w:r>
      <w:r w:rsidR="000A7063">
        <w:rPr>
          <w:rFonts w:ascii="Times New Roman" w:hAnsi="Times New Roman" w:cs="Times New Roman"/>
          <w:sz w:val="24"/>
          <w:szCs w:val="24"/>
          <w:lang w:val="en-US"/>
        </w:rPr>
        <w:t xml:space="preserve"> in everyday teaching</w:t>
      </w:r>
      <w:r w:rsidR="008B2DCD" w:rsidRPr="008B2DCD">
        <w:rPr>
          <w:rFonts w:ascii="Times New Roman" w:hAnsi="Times New Roman" w:cs="Times New Roman"/>
          <w:sz w:val="24"/>
          <w:szCs w:val="24"/>
          <w:lang w:val="en-US"/>
        </w:rPr>
        <w:t>.</w:t>
      </w:r>
      <w:r w:rsidR="009B0F0A">
        <w:rPr>
          <w:rFonts w:ascii="Times New Roman" w:hAnsi="Times New Roman" w:cs="Times New Roman"/>
          <w:sz w:val="24"/>
          <w:szCs w:val="24"/>
          <w:lang w:val="en-US"/>
        </w:rPr>
        <w:t xml:space="preserve"> </w:t>
      </w:r>
      <w:r w:rsidR="00AE6924">
        <w:rPr>
          <w:rFonts w:ascii="Times New Roman" w:hAnsi="Times New Roman" w:cs="Times New Roman"/>
          <w:sz w:val="24"/>
          <w:szCs w:val="24"/>
          <w:lang w:val="en-US"/>
        </w:rPr>
        <w:t>Ubiquitous, low-cost assessments of teacher stress</w:t>
      </w:r>
      <w:r w:rsidR="00AE6924" w:rsidRPr="00E53262">
        <w:rPr>
          <w:rFonts w:ascii="Times New Roman" w:hAnsi="Times New Roman" w:cs="Times New Roman"/>
          <w:sz w:val="24"/>
          <w:szCs w:val="24"/>
          <w:lang w:val="en-US"/>
        </w:rPr>
        <w:t xml:space="preserve"> </w:t>
      </w:r>
      <w:commentRangeStart w:id="1"/>
      <w:commentRangeStart w:id="2"/>
      <w:commentRangeEnd w:id="1"/>
      <w:r w:rsidR="00914C9E">
        <w:rPr>
          <w:rStyle w:val="Kommentarzeichen"/>
        </w:rPr>
        <w:commentReference w:id="1"/>
      </w:r>
      <w:commentRangeEnd w:id="2"/>
      <w:r w:rsidR="00556A68">
        <w:rPr>
          <w:rStyle w:val="Kommentarzeichen"/>
        </w:rPr>
        <w:commentReference w:id="2"/>
      </w:r>
      <w:r w:rsidR="00AE6924">
        <w:rPr>
          <w:rFonts w:ascii="Times New Roman" w:hAnsi="Times New Roman" w:cs="Times New Roman"/>
          <w:sz w:val="24"/>
          <w:szCs w:val="24"/>
          <w:lang w:val="en-US"/>
        </w:rPr>
        <w:t>would be</w:t>
      </w:r>
      <w:r w:rsidR="00AE6924" w:rsidRPr="00E53262">
        <w:rPr>
          <w:rFonts w:ascii="Times New Roman" w:hAnsi="Times New Roman" w:cs="Times New Roman"/>
          <w:sz w:val="24"/>
          <w:szCs w:val="24"/>
          <w:lang w:val="en-US"/>
        </w:rPr>
        <w:t xml:space="preserve"> </w:t>
      </w:r>
      <w:r w:rsidR="00E53262" w:rsidRPr="00E53262">
        <w:rPr>
          <w:rFonts w:ascii="Times New Roman" w:hAnsi="Times New Roman" w:cs="Times New Roman"/>
          <w:sz w:val="24"/>
          <w:szCs w:val="24"/>
          <w:lang w:val="en-US"/>
        </w:rPr>
        <w:t xml:space="preserve">particularly </w:t>
      </w:r>
      <w:r w:rsidR="00AE6924">
        <w:rPr>
          <w:rFonts w:ascii="Times New Roman" w:hAnsi="Times New Roman" w:cs="Times New Roman"/>
          <w:sz w:val="24"/>
          <w:szCs w:val="24"/>
          <w:lang w:val="en-US"/>
        </w:rPr>
        <w:t>relevant</w:t>
      </w:r>
      <w:r w:rsidR="00AE6924" w:rsidRPr="00E53262">
        <w:rPr>
          <w:rFonts w:ascii="Times New Roman" w:hAnsi="Times New Roman" w:cs="Times New Roman"/>
          <w:sz w:val="24"/>
          <w:szCs w:val="24"/>
          <w:lang w:val="en-US"/>
        </w:rPr>
        <w:t xml:space="preserve"> </w:t>
      </w:r>
      <w:r w:rsidR="00E53262" w:rsidRPr="00E53262">
        <w:rPr>
          <w:rFonts w:ascii="Times New Roman" w:hAnsi="Times New Roman" w:cs="Times New Roman"/>
          <w:sz w:val="24"/>
          <w:szCs w:val="24"/>
          <w:lang w:val="en-US"/>
        </w:rPr>
        <w:t>g</w:t>
      </w:r>
      <w:r w:rsidR="002C77EC" w:rsidRPr="00703F3B">
        <w:rPr>
          <w:rFonts w:ascii="Times New Roman" w:hAnsi="Times New Roman" w:cs="Times New Roman"/>
          <w:sz w:val="24"/>
          <w:szCs w:val="24"/>
          <w:lang w:val="en-US"/>
        </w:rPr>
        <w:t xml:space="preserve">iven the </w:t>
      </w:r>
      <w:r w:rsidR="002C77EC">
        <w:rPr>
          <w:rFonts w:ascii="Times New Roman" w:hAnsi="Times New Roman" w:cs="Times New Roman"/>
          <w:sz w:val="24"/>
          <w:szCs w:val="24"/>
          <w:lang w:val="en-US"/>
        </w:rPr>
        <w:t>high stress</w:t>
      </w:r>
      <w:r w:rsidR="002C77EC" w:rsidRPr="00703F3B">
        <w:rPr>
          <w:rFonts w:ascii="Times New Roman" w:hAnsi="Times New Roman" w:cs="Times New Roman"/>
          <w:sz w:val="24"/>
          <w:szCs w:val="24"/>
          <w:lang w:val="en-US"/>
        </w:rPr>
        <w:t xml:space="preserve"> levels in the teaching profession</w:t>
      </w:r>
      <w:r w:rsidR="00AE6924">
        <w:rPr>
          <w:rFonts w:ascii="Times New Roman" w:hAnsi="Times New Roman" w:cs="Times New Roman"/>
          <w:sz w:val="24"/>
          <w:szCs w:val="24"/>
          <w:lang w:val="en-US"/>
        </w:rPr>
        <w:t>, and the associated negative effects on teachers´ health as well as persistence in the workforce</w:t>
      </w:r>
      <w:r w:rsidR="002C77EC">
        <w:rPr>
          <w:rFonts w:ascii="Times New Roman" w:hAnsi="Times New Roman" w:cs="Times New Roman"/>
          <w:sz w:val="24"/>
          <w:szCs w:val="24"/>
          <w:lang w:val="en-US"/>
        </w:rPr>
        <w:t xml:space="preserve"> [@</w:t>
      </w:r>
      <w:r w:rsidR="002C77EC" w:rsidRPr="008B5080">
        <w:rPr>
          <w:rFonts w:ascii="Times New Roman" w:hAnsi="Times New Roman" w:cs="Times New Roman"/>
          <w:sz w:val="24"/>
          <w:szCs w:val="24"/>
          <w:lang w:val="en-US"/>
        </w:rPr>
        <w:t>johnson2005experience</w:t>
      </w:r>
      <w:r w:rsidR="002C77EC">
        <w:rPr>
          <w:rFonts w:ascii="Times New Roman" w:hAnsi="Times New Roman" w:cs="Times New Roman"/>
          <w:sz w:val="24"/>
          <w:szCs w:val="24"/>
          <w:lang w:val="en-US"/>
        </w:rPr>
        <w:t xml:space="preserve">; </w:t>
      </w:r>
      <w:r w:rsidR="00EF7A03" w:rsidRPr="008D4259">
        <w:rPr>
          <w:rFonts w:ascii="Times New Roman" w:hAnsi="Times New Roman" w:cs="Times New Roman"/>
          <w:sz w:val="24"/>
          <w:szCs w:val="24"/>
          <w:lang w:val="en-US"/>
        </w:rPr>
        <w:t>@montgomery2005meta].</w:t>
      </w:r>
    </w:p>
    <w:p w14:paraId="6D61F4B8" w14:textId="47BA8721" w:rsidR="002A63FE" w:rsidRPr="00B6073A" w:rsidRDefault="00A456E7"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Classroom disruptions</w:t>
      </w:r>
      <w:r w:rsidR="00AE6924">
        <w:rPr>
          <w:rFonts w:ascii="Times New Roman" w:hAnsi="Times New Roman" w:cs="Times New Roman"/>
          <w:sz w:val="24"/>
          <w:szCs w:val="24"/>
          <w:lang w:val="en-US"/>
        </w:rPr>
        <w:t xml:space="preserve"> </w:t>
      </w:r>
      <w:r>
        <w:rPr>
          <w:rFonts w:ascii="Times New Roman" w:hAnsi="Times New Roman" w:cs="Times New Roman"/>
          <w:sz w:val="24"/>
          <w:szCs w:val="24"/>
          <w:lang w:val="en-US"/>
        </w:rPr>
        <w:t>are one of the major stressors in teachers’ daily work [@boyle1995structural; @aloe2014multivariate]</w:t>
      </w:r>
      <w:r w:rsidR="00E541AB">
        <w:rPr>
          <w:rFonts w:ascii="Times New Roman" w:hAnsi="Times New Roman" w:cs="Times New Roman"/>
          <w:sz w:val="24"/>
          <w:szCs w:val="24"/>
          <w:lang w:val="en-US"/>
        </w:rPr>
        <w:t xml:space="preserve">. </w:t>
      </w:r>
      <w:r w:rsidR="008D4259" w:rsidRPr="000075B3">
        <w:rPr>
          <w:rFonts w:ascii="Times New Roman" w:hAnsi="Times New Roman" w:cs="Times New Roman"/>
          <w:sz w:val="24"/>
          <w:szCs w:val="24"/>
          <w:lang w:val="en-US"/>
        </w:rPr>
        <w:t xml:space="preserve">According to </w:t>
      </w:r>
      <w:r w:rsidR="008D4259" w:rsidRPr="00C34F40">
        <w:rPr>
          <w:rFonts w:ascii="Times New Roman" w:hAnsi="Times New Roman" w:cs="Times New Roman"/>
          <w:sz w:val="24"/>
          <w:szCs w:val="24"/>
          <w:lang w:val="en-US"/>
        </w:rPr>
        <w:t>@lazarus1990theory</w:t>
      </w:r>
      <w:r w:rsidR="008D4259" w:rsidRPr="000075B3">
        <w:rPr>
          <w:rFonts w:ascii="Times New Roman" w:hAnsi="Times New Roman" w:cs="Times New Roman"/>
          <w:sz w:val="24"/>
          <w:szCs w:val="24"/>
          <w:lang w:val="en-US"/>
        </w:rPr>
        <w:t xml:space="preserve"> transactional model of stress and coping</w:t>
      </w:r>
      <w:r w:rsidR="008D4259">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the</w:t>
      </w:r>
      <w:r w:rsidR="004E40DC" w:rsidRPr="004E40DC">
        <w:rPr>
          <w:rFonts w:ascii="Times New Roman" w:hAnsi="Times New Roman" w:cs="Times New Roman"/>
          <w:sz w:val="24"/>
          <w:szCs w:val="24"/>
          <w:lang w:val="en-US"/>
        </w:rPr>
        <w:t xml:space="preserve"> </w:t>
      </w:r>
      <w:r w:rsidR="0055623B">
        <w:rPr>
          <w:rFonts w:ascii="Times New Roman" w:hAnsi="Times New Roman" w:cs="Times New Roman"/>
          <w:sz w:val="24"/>
          <w:szCs w:val="24"/>
          <w:lang w:val="en-US"/>
        </w:rPr>
        <w:t>amount of stress</w:t>
      </w:r>
      <w:r w:rsidR="004E40DC" w:rsidRPr="004E40DC">
        <w:rPr>
          <w:rFonts w:ascii="Times New Roman" w:hAnsi="Times New Roman" w:cs="Times New Roman"/>
          <w:sz w:val="24"/>
          <w:szCs w:val="24"/>
          <w:lang w:val="en-US"/>
        </w:rPr>
        <w:t xml:space="preserve"> depends on the subjective appraisal of </w:t>
      </w:r>
      <w:r w:rsidR="00EA0734">
        <w:rPr>
          <w:rFonts w:ascii="Times New Roman" w:hAnsi="Times New Roman" w:cs="Times New Roman"/>
          <w:sz w:val="24"/>
          <w:szCs w:val="24"/>
          <w:lang w:val="en-US"/>
        </w:rPr>
        <w:t xml:space="preserve">a stressor, which involves considerations about available </w:t>
      </w:r>
      <w:r w:rsidR="0055623B">
        <w:rPr>
          <w:rFonts w:ascii="Times New Roman" w:hAnsi="Times New Roman" w:cs="Times New Roman"/>
          <w:sz w:val="24"/>
          <w:szCs w:val="24"/>
          <w:lang w:val="en-US"/>
        </w:rPr>
        <w:t xml:space="preserve">coping </w:t>
      </w:r>
      <w:r w:rsidR="00EA0734">
        <w:rPr>
          <w:rFonts w:ascii="Times New Roman" w:hAnsi="Times New Roman" w:cs="Times New Roman"/>
          <w:sz w:val="24"/>
          <w:szCs w:val="24"/>
          <w:lang w:val="en-US"/>
        </w:rPr>
        <w:t>resources</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w:t>
      </w:r>
      <w:r w:rsidR="007A62A8">
        <w:rPr>
          <w:rFonts w:ascii="Times New Roman" w:hAnsi="Times New Roman" w:cs="Times New Roman"/>
          <w:sz w:val="24"/>
          <w:szCs w:val="24"/>
          <w:lang w:val="en-US"/>
        </w:rPr>
        <w:t xml:space="preserve">professional and personal </w:t>
      </w:r>
      <w:r w:rsidR="005918F5" w:rsidRPr="005918F5">
        <w:rPr>
          <w:rFonts w:ascii="Times New Roman" w:hAnsi="Times New Roman" w:cs="Times New Roman"/>
          <w:sz w:val="24"/>
          <w:szCs w:val="24"/>
          <w:lang w:val="en-US"/>
        </w:rPr>
        <w:t>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4D3503">
        <w:rPr>
          <w:rFonts w:ascii="Times New Roman" w:hAnsi="Times New Roman" w:cs="Times New Roman"/>
          <w:sz w:val="24"/>
          <w:szCs w:val="24"/>
          <w:lang w:val="en-US"/>
        </w:rPr>
        <w:t xml:space="preserve"> </w:t>
      </w:r>
      <w:r w:rsidR="00ED14DF">
        <w:rPr>
          <w:rFonts w:ascii="Times New Roman" w:hAnsi="Times New Roman" w:cs="Times New Roman"/>
          <w:sz w:val="24"/>
          <w:szCs w:val="24"/>
          <w:lang w:val="en-US"/>
        </w:rPr>
        <w:t xml:space="preserve">For instance, </w:t>
      </w:r>
      <w:r w:rsidR="003D78A0">
        <w:rPr>
          <w:rFonts w:ascii="Times New Roman" w:hAnsi="Times New Roman" w:cs="Times New Roman"/>
          <w:sz w:val="24"/>
          <w:szCs w:val="24"/>
          <w:lang w:val="en-US"/>
        </w:rPr>
        <w:t xml:space="preserve">research has shown that </w:t>
      </w:r>
      <w:r w:rsidR="00ED14DF">
        <w:rPr>
          <w:rFonts w:ascii="Times New Roman" w:hAnsi="Times New Roman" w:cs="Times New Roman"/>
          <w:sz w:val="24"/>
          <w:szCs w:val="24"/>
          <w:lang w:val="en-US"/>
        </w:rPr>
        <w:t>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w:t>
      </w:r>
      <w:r w:rsidR="00052AE9">
        <w:rPr>
          <w:rFonts w:ascii="Times New Roman" w:hAnsi="Times New Roman" w:cs="Times New Roman"/>
          <w:sz w:val="24"/>
          <w:szCs w:val="24"/>
          <w:lang w:val="en-US"/>
        </w:rPr>
        <w:t xml:space="preserve">, </w:t>
      </w:r>
      <w:r w:rsidR="001236CD" w:rsidRPr="001236CD">
        <w:rPr>
          <w:rFonts w:ascii="Times New Roman" w:hAnsi="Times New Roman" w:cs="Times New Roman"/>
          <w:sz w:val="24"/>
          <w:szCs w:val="24"/>
          <w:lang w:val="en-US"/>
        </w:rPr>
        <w:t>including</w:t>
      </w:r>
      <w:r w:rsidR="00914C9E">
        <w:rPr>
          <w:rFonts w:ascii="Times New Roman" w:hAnsi="Times New Roman" w:cs="Times New Roman"/>
          <w:sz w:val="24"/>
          <w:szCs w:val="24"/>
          <w:lang w:val="en-US"/>
        </w:rPr>
        <w:t xml:space="preserve"> strategies for</w:t>
      </w:r>
      <w:r w:rsidR="001236CD" w:rsidRPr="001236CD">
        <w:rPr>
          <w:rFonts w:ascii="Times New Roman" w:hAnsi="Times New Roman" w:cs="Times New Roman"/>
          <w:sz w:val="24"/>
          <w:szCs w:val="24"/>
          <w:lang w:val="en-US"/>
        </w:rPr>
        <w:t xml:space="preserve"> dealing with classroom disruption</w:t>
      </w:r>
      <w:r w:rsidR="0055623B">
        <w:rPr>
          <w:rFonts w:ascii="Times New Roman" w:hAnsi="Times New Roman" w:cs="Times New Roman"/>
          <w:sz w:val="24"/>
          <w:szCs w:val="24"/>
          <w:lang w:val="en-US"/>
        </w:rPr>
        <w:t>s</w:t>
      </w:r>
      <w:r w:rsidR="001236CD">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3D78A0">
        <w:rPr>
          <w:rFonts w:ascii="Times New Roman" w:hAnsi="Times New Roman" w:cs="Times New Roman"/>
          <w:sz w:val="24"/>
          <w:szCs w:val="24"/>
          <w:lang w:val="en-US"/>
        </w:rPr>
        <w:t>. P</w:t>
      </w:r>
      <w:r w:rsidR="00B6073A" w:rsidRPr="00B6073A">
        <w:rPr>
          <w:rFonts w:ascii="Times New Roman" w:hAnsi="Times New Roman" w:cs="Times New Roman"/>
          <w:sz w:val="24"/>
          <w:szCs w:val="24"/>
          <w:lang w:val="en-US"/>
        </w:rPr>
        <w:t xml:space="preserve">rofessional experience is one </w:t>
      </w:r>
      <w:r w:rsidR="00914C9E">
        <w:rPr>
          <w:rFonts w:ascii="Times New Roman" w:hAnsi="Times New Roman" w:cs="Times New Roman"/>
          <w:sz w:val="24"/>
          <w:szCs w:val="24"/>
          <w:lang w:val="en-US"/>
        </w:rPr>
        <w:t>way</w:t>
      </w:r>
      <w:r w:rsidR="00914C9E" w:rsidRPr="00B6073A">
        <w:rPr>
          <w:rFonts w:ascii="Times New Roman" w:hAnsi="Times New Roman" w:cs="Times New Roman"/>
          <w:sz w:val="24"/>
          <w:szCs w:val="24"/>
          <w:lang w:val="en-US"/>
        </w:rPr>
        <w:t xml:space="preserve"> </w:t>
      </w:r>
      <w:r w:rsidR="00B6073A" w:rsidRPr="00B6073A">
        <w:rPr>
          <w:rFonts w:ascii="Times New Roman" w:hAnsi="Times New Roman" w:cs="Times New Roman"/>
          <w:sz w:val="24"/>
          <w:szCs w:val="24"/>
          <w:lang w:val="en-US"/>
        </w:rPr>
        <w:t>how professional knowledge is acquired</w:t>
      </w:r>
      <w:r w:rsidR="001E1252">
        <w:rPr>
          <w:rFonts w:ascii="Times New Roman" w:hAnsi="Times New Roman" w:cs="Times New Roman"/>
          <w:sz w:val="24"/>
          <w:szCs w:val="24"/>
          <w:lang w:val="en-US"/>
        </w:rPr>
        <w:t xml:space="preserve"> [@</w:t>
      </w:r>
      <w:r w:rsidR="00C17184" w:rsidRPr="00C17184">
        <w:rPr>
          <w:rFonts w:ascii="Times New Roman" w:hAnsi="Times New Roman" w:cs="Times New Roman"/>
          <w:sz w:val="24"/>
          <w:szCs w:val="24"/>
          <w:lang w:val="en-US"/>
        </w:rPr>
        <w:t>ericsson2006influence</w:t>
      </w:r>
      <w:r w:rsidR="00C17184">
        <w:rPr>
          <w:rFonts w:ascii="Times New Roman" w:hAnsi="Times New Roman" w:cs="Times New Roman"/>
          <w:sz w:val="24"/>
          <w:szCs w:val="24"/>
          <w:lang w:val="en-US"/>
        </w:rPr>
        <w:t xml:space="preserve">]. </w:t>
      </w:r>
      <w:r w:rsidR="00914C9E">
        <w:rPr>
          <w:rFonts w:ascii="Times New Roman" w:hAnsi="Times New Roman" w:cs="Times New Roman"/>
          <w:sz w:val="24"/>
          <w:szCs w:val="24"/>
          <w:lang w:val="en-US"/>
        </w:rPr>
        <w:t>Typically</w:t>
      </w:r>
      <w:r w:rsidR="00C17184">
        <w:rPr>
          <w:rFonts w:ascii="Times New Roman" w:hAnsi="Times New Roman" w:cs="Times New Roman"/>
          <w:sz w:val="24"/>
          <w:szCs w:val="24"/>
          <w:lang w:val="en-US"/>
        </w:rPr>
        <w:t>,</w:t>
      </w:r>
      <w:r w:rsidR="00D71361">
        <w:rPr>
          <w:rFonts w:ascii="Times New Roman" w:hAnsi="Times New Roman" w:cs="Times New Roman"/>
          <w:sz w:val="24"/>
          <w:szCs w:val="24"/>
          <w:lang w:val="en-US"/>
        </w:rPr>
        <w:t xml:space="preserve"> </w:t>
      </w:r>
      <w:r w:rsidR="00C423C2">
        <w:rPr>
          <w:rFonts w:ascii="Times New Roman" w:hAnsi="Times New Roman" w:cs="Times New Roman"/>
          <w:sz w:val="24"/>
          <w:szCs w:val="24"/>
          <w:lang w:val="en-US"/>
        </w:rPr>
        <w:t xml:space="preserve">experienced teachers </w:t>
      </w:r>
      <w:r w:rsidR="00047AA4">
        <w:rPr>
          <w:rFonts w:ascii="Times New Roman" w:hAnsi="Times New Roman" w:cs="Times New Roman"/>
          <w:sz w:val="24"/>
          <w:szCs w:val="24"/>
          <w:lang w:val="en-US"/>
        </w:rPr>
        <w:t>have</w:t>
      </w:r>
      <w:r w:rsidR="00902803">
        <w:rPr>
          <w:rFonts w:ascii="Times New Roman" w:hAnsi="Times New Roman" w:cs="Times New Roman"/>
          <w:sz w:val="24"/>
          <w:szCs w:val="24"/>
          <w:lang w:val="en-US"/>
        </w:rPr>
        <w:t xml:space="preserve"> </w:t>
      </w:r>
      <w:r w:rsidR="003209F4">
        <w:rPr>
          <w:rFonts w:ascii="Times New Roman" w:hAnsi="Times New Roman" w:cs="Times New Roman"/>
          <w:sz w:val="24"/>
          <w:szCs w:val="24"/>
          <w:lang w:val="en-US"/>
        </w:rPr>
        <w:t xml:space="preserve">more effective </w:t>
      </w:r>
      <w:r w:rsidR="009678B8">
        <w:rPr>
          <w:rFonts w:ascii="Times New Roman" w:hAnsi="Times New Roman" w:cs="Times New Roman"/>
          <w:sz w:val="24"/>
          <w:szCs w:val="24"/>
          <w:lang w:val="en-US"/>
        </w:rPr>
        <w:t xml:space="preserve">classroom management skills </w:t>
      </w:r>
      <w:r w:rsidR="00914C9E">
        <w:rPr>
          <w:rFonts w:ascii="Times New Roman" w:hAnsi="Times New Roman" w:cs="Times New Roman"/>
          <w:sz w:val="24"/>
          <w:szCs w:val="24"/>
          <w:lang w:val="en-US"/>
        </w:rPr>
        <w:t xml:space="preserve">for </w:t>
      </w:r>
      <w:r w:rsidR="009678B8">
        <w:rPr>
          <w:rFonts w:ascii="Times New Roman" w:hAnsi="Times New Roman" w:cs="Times New Roman"/>
          <w:sz w:val="24"/>
          <w:szCs w:val="24"/>
          <w:lang w:val="en-US"/>
        </w:rPr>
        <w:t>deal</w:t>
      </w:r>
      <w:r w:rsidR="00914C9E">
        <w:rPr>
          <w:rFonts w:ascii="Times New Roman" w:hAnsi="Times New Roman" w:cs="Times New Roman"/>
          <w:sz w:val="24"/>
          <w:szCs w:val="24"/>
          <w:lang w:val="en-US"/>
        </w:rPr>
        <w:t>ing</w:t>
      </w:r>
      <w:r w:rsidR="009678B8">
        <w:rPr>
          <w:rFonts w:ascii="Times New Roman" w:hAnsi="Times New Roman" w:cs="Times New Roman"/>
          <w:sz w:val="24"/>
          <w:szCs w:val="24"/>
          <w:lang w:val="en-US"/>
        </w:rPr>
        <w:t xml:space="preserve"> with classroom disruption</w:t>
      </w:r>
      <w:r w:rsidR="006C2662">
        <w:rPr>
          <w:rFonts w:ascii="Times New Roman" w:hAnsi="Times New Roman" w:cs="Times New Roman"/>
          <w:sz w:val="24"/>
          <w:szCs w:val="24"/>
          <w:lang w:val="en-US"/>
        </w:rPr>
        <w:t>s</w:t>
      </w:r>
      <w:r w:rsidR="008431C9">
        <w:rPr>
          <w:rFonts w:ascii="Times New Roman" w:hAnsi="Times New Roman" w:cs="Times New Roman"/>
          <w:sz w:val="24"/>
          <w:szCs w:val="24"/>
          <w:lang w:val="en-US"/>
        </w:rPr>
        <w:t xml:space="preserve"> [</w:t>
      </w:r>
      <w:r w:rsidR="009678B8">
        <w:rPr>
          <w:rFonts w:ascii="Times New Roman" w:hAnsi="Times New Roman" w:cs="Times New Roman"/>
          <w:sz w:val="24"/>
          <w:szCs w:val="24"/>
          <w:lang w:val="en-US"/>
        </w:rPr>
        <w:t>@</w:t>
      </w:r>
      <w:r w:rsidR="009678B8" w:rsidRPr="00B6121A">
        <w:rPr>
          <w:rFonts w:ascii="Times New Roman" w:hAnsi="Times New Roman" w:cs="Times New Roman"/>
          <w:sz w:val="24"/>
          <w:szCs w:val="24"/>
          <w:lang w:val="en-US"/>
        </w:rPr>
        <w:t>wolff2015keeping</w:t>
      </w:r>
      <w:r w:rsidR="009678B8">
        <w:rPr>
          <w:rFonts w:ascii="Times New Roman" w:hAnsi="Times New Roman" w:cs="Times New Roman"/>
          <w:sz w:val="24"/>
          <w:szCs w:val="24"/>
          <w:lang w:val="en-US"/>
        </w:rPr>
        <w:t>]</w:t>
      </w:r>
      <w:commentRangeStart w:id="3"/>
      <w:commentRangeStart w:id="4"/>
      <w:r w:rsidR="00047AA4">
        <w:rPr>
          <w:rFonts w:ascii="Times New Roman" w:hAnsi="Times New Roman" w:cs="Times New Roman"/>
          <w:sz w:val="24"/>
          <w:szCs w:val="24"/>
          <w:lang w:val="en-US"/>
        </w:rPr>
        <w:t>.</w:t>
      </w:r>
      <w:commentRangeEnd w:id="3"/>
      <w:r w:rsidR="00AE6924">
        <w:rPr>
          <w:rStyle w:val="Kommentarzeichen"/>
        </w:rPr>
        <w:commentReference w:id="3"/>
      </w:r>
      <w:commentRangeEnd w:id="4"/>
      <w:r w:rsidR="0055623B">
        <w:rPr>
          <w:rStyle w:val="Kommentarzeichen"/>
        </w:rPr>
        <w:commentReference w:id="4"/>
      </w:r>
      <w:r w:rsidR="00047AA4">
        <w:rPr>
          <w:rFonts w:ascii="Times New Roman" w:hAnsi="Times New Roman" w:cs="Times New Roman"/>
          <w:sz w:val="24"/>
          <w:szCs w:val="24"/>
          <w:lang w:val="en-US"/>
        </w:rPr>
        <w:t xml:space="preserve"> </w:t>
      </w:r>
    </w:p>
    <w:p w14:paraId="2711131D" w14:textId="362F939E" w:rsidR="0027441B" w:rsidRDefault="00AE692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9F0346" w:rsidRPr="009F0346">
        <w:rPr>
          <w:rFonts w:ascii="Times New Roman" w:hAnsi="Times New Roman" w:cs="Times New Roman"/>
          <w:sz w:val="24"/>
          <w:szCs w:val="24"/>
          <w:lang w:val="en-US"/>
        </w:rPr>
        <w:t xml:space="preserve">here is a call for research </w:t>
      </w:r>
      <w:r w:rsidR="00B06EE5">
        <w:rPr>
          <w:rFonts w:ascii="Times New Roman" w:hAnsi="Times New Roman" w:cs="Times New Roman"/>
          <w:sz w:val="24"/>
          <w:szCs w:val="24"/>
          <w:lang w:val="en-US"/>
        </w:rPr>
        <w:t>using</w:t>
      </w:r>
      <w:r w:rsidR="00B06EE5" w:rsidRPr="009F0346">
        <w:rPr>
          <w:rFonts w:ascii="Times New Roman" w:hAnsi="Times New Roman" w:cs="Times New Roman"/>
          <w:sz w:val="24"/>
          <w:szCs w:val="24"/>
          <w:lang w:val="en-US"/>
        </w:rPr>
        <w:t xml:space="preserve"> </w:t>
      </w:r>
      <w:r w:rsidR="009F0346" w:rsidRPr="009F0346">
        <w:rPr>
          <w:rFonts w:ascii="Times New Roman" w:hAnsi="Times New Roman" w:cs="Times New Roman"/>
          <w:sz w:val="24"/>
          <w:szCs w:val="24"/>
          <w:lang w:val="en-US"/>
        </w:rPr>
        <w:t>physiological</w:t>
      </w:r>
      <w:r w:rsidR="00FF4087">
        <w:rPr>
          <w:rFonts w:ascii="Times New Roman" w:hAnsi="Times New Roman" w:cs="Times New Roman"/>
          <w:sz w:val="24"/>
          <w:szCs w:val="24"/>
          <w:lang w:val="en-US"/>
        </w:rPr>
        <w:t xml:space="preserve"> </w:t>
      </w:r>
      <w:r w:rsidR="008A0DF1">
        <w:rPr>
          <w:rFonts w:ascii="Times New Roman" w:hAnsi="Times New Roman" w:cs="Times New Roman"/>
          <w:sz w:val="24"/>
          <w:szCs w:val="24"/>
          <w:lang w:val="en-US"/>
        </w:rPr>
        <w:t>measures</w:t>
      </w:r>
      <w:r w:rsidR="009F0346">
        <w:rPr>
          <w:rFonts w:ascii="Times New Roman" w:hAnsi="Times New Roman" w:cs="Times New Roman"/>
          <w:sz w:val="24"/>
          <w:szCs w:val="24"/>
          <w:lang w:val="en-US"/>
        </w:rPr>
        <w:t xml:space="preserve"> </w:t>
      </w:r>
      <w:r w:rsidR="009F0346" w:rsidRPr="009F0346">
        <w:rPr>
          <w:rFonts w:ascii="Times New Roman" w:hAnsi="Times New Roman" w:cs="Times New Roman"/>
          <w:sz w:val="24"/>
          <w:szCs w:val="24"/>
          <w:lang w:val="en-US"/>
        </w:rPr>
        <w:t xml:space="preserve">of stress </w:t>
      </w:r>
      <w:r w:rsidR="009F0346">
        <w:rPr>
          <w:rFonts w:ascii="Times New Roman" w:hAnsi="Times New Roman" w:cs="Times New Roman"/>
          <w:sz w:val="24"/>
          <w:szCs w:val="24"/>
          <w:lang w:val="en-US"/>
        </w:rPr>
        <w:t>to</w:t>
      </w:r>
      <w:r w:rsidR="009F0346" w:rsidRPr="009F0346">
        <w:rPr>
          <w:rFonts w:ascii="Times New Roman" w:hAnsi="Times New Roman" w:cs="Times New Roman"/>
          <w:sz w:val="24"/>
          <w:szCs w:val="24"/>
          <w:lang w:val="en-US"/>
        </w:rPr>
        <w:t xml:space="preserve"> </w:t>
      </w:r>
      <w:r w:rsidR="00AC08EF" w:rsidRPr="00462906">
        <w:rPr>
          <w:rFonts w:ascii="Times New Roman" w:hAnsi="Times New Roman" w:cs="Times New Roman"/>
          <w:sz w:val="24"/>
          <w:szCs w:val="24"/>
          <w:lang w:val="en-US"/>
        </w:rPr>
        <w:t>better understand</w:t>
      </w:r>
      <w:r w:rsidR="00AC08EF">
        <w:rPr>
          <w:rFonts w:ascii="Times New Roman" w:hAnsi="Times New Roman" w:cs="Times New Roman"/>
          <w:sz w:val="24"/>
          <w:szCs w:val="24"/>
          <w:lang w:val="en-US"/>
        </w:rPr>
        <w:t xml:space="preserve"> </w:t>
      </w:r>
      <w:r w:rsidR="00AC08EF" w:rsidRPr="00462906">
        <w:rPr>
          <w:rFonts w:ascii="Times New Roman" w:hAnsi="Times New Roman" w:cs="Times New Roman"/>
          <w:sz w:val="24"/>
          <w:szCs w:val="24"/>
          <w:lang w:val="en-US"/>
        </w:rPr>
        <w:t>how stressors like classroom disruptions affect teachers</w:t>
      </w:r>
      <w:r w:rsidR="009819B3">
        <w:rPr>
          <w:rFonts w:ascii="Times New Roman" w:hAnsi="Times New Roman" w:cs="Times New Roman"/>
          <w:sz w:val="24"/>
          <w:szCs w:val="24"/>
          <w:lang w:val="en-US"/>
        </w:rPr>
        <w:t>’</w:t>
      </w:r>
      <w:r w:rsidR="00AC08EF" w:rsidRPr="00462906">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stress </w:t>
      </w:r>
      <w:r w:rsidR="00AC08EF" w:rsidRPr="00462906">
        <w:rPr>
          <w:rFonts w:ascii="Times New Roman" w:hAnsi="Times New Roman" w:cs="Times New Roman"/>
          <w:sz w:val="24"/>
          <w:szCs w:val="24"/>
          <w:lang w:val="en-US"/>
        </w:rPr>
        <w:t>responses</w:t>
      </w:r>
      <w:r w:rsidR="00B06EE5">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CF39CF" w:rsidRPr="00CF39CF">
        <w:rPr>
          <w:rFonts w:ascii="Times New Roman" w:hAnsi="Times New Roman" w:cs="Times New Roman"/>
          <w:sz w:val="24"/>
          <w:szCs w:val="24"/>
          <w:lang w:val="en-US"/>
        </w:rPr>
        <w:t xml:space="preserve"> </w:t>
      </w:r>
      <w:r w:rsidR="00CF39CF">
        <w:rPr>
          <w:rFonts w:ascii="Times New Roman" w:hAnsi="Times New Roman" w:cs="Times New Roman"/>
          <w:sz w:val="24"/>
          <w:szCs w:val="24"/>
          <w:lang w:val="en-US"/>
        </w:rPr>
        <w:t>T</w:t>
      </w:r>
      <w:r w:rsidR="00CF39CF" w:rsidRPr="00BC3195">
        <w:rPr>
          <w:rStyle w:val="--l"/>
          <w:rFonts w:ascii="Times New Roman" w:hAnsi="Times New Roman" w:cs="Times New Roman"/>
          <w:sz w:val="24"/>
          <w:szCs w:val="24"/>
          <w:lang w:val="en-US"/>
        </w:rPr>
        <w:t>eachers</w:t>
      </w:r>
      <w:r w:rsidR="00CF39CF">
        <w:rPr>
          <w:rStyle w:val="--l"/>
          <w:rFonts w:ascii="Times New Roman" w:hAnsi="Times New Roman" w:cs="Times New Roman"/>
          <w:sz w:val="24"/>
          <w:szCs w:val="24"/>
          <w:lang w:val="en-US"/>
        </w:rPr>
        <w:t>’</w:t>
      </w:r>
      <w:r w:rsidR="00CF39CF" w:rsidRPr="00BC3195">
        <w:rPr>
          <w:rStyle w:val="--l"/>
          <w:rFonts w:ascii="Times New Roman" w:hAnsi="Times New Roman" w:cs="Times New Roman"/>
          <w:sz w:val="24"/>
          <w:szCs w:val="24"/>
          <w:lang w:val="en-US"/>
        </w:rPr>
        <w:t xml:space="preserve"> use of wrist-worn fitness trackers in educational research</w:t>
      </w:r>
      <w:r w:rsidR="00CF39CF" w:rsidRPr="00E53262">
        <w:rPr>
          <w:rFonts w:ascii="Times New Roman" w:hAnsi="Times New Roman" w:cs="Times New Roman"/>
          <w:sz w:val="24"/>
          <w:szCs w:val="24"/>
          <w:lang w:val="en-US"/>
        </w:rPr>
        <w:t xml:space="preserve"> offers transformative potential by providing detailed</w:t>
      </w:r>
      <w:r w:rsidR="00B06EE5">
        <w:rPr>
          <w:rFonts w:ascii="Times New Roman" w:hAnsi="Times New Roman" w:cs="Times New Roman"/>
          <w:sz w:val="24"/>
          <w:szCs w:val="24"/>
          <w:lang w:val="en-US"/>
        </w:rPr>
        <w:t xml:space="preserve"> in vivo</w:t>
      </w:r>
      <w:r w:rsidR="00CF39CF" w:rsidRPr="00E53262">
        <w:rPr>
          <w:rFonts w:ascii="Times New Roman" w:hAnsi="Times New Roman" w:cs="Times New Roman"/>
          <w:sz w:val="24"/>
          <w:szCs w:val="24"/>
          <w:lang w:val="en-US"/>
        </w:rPr>
        <w:t xml:space="preserve"> data,</w:t>
      </w:r>
      <w:r w:rsidR="00B06EE5">
        <w:rPr>
          <w:rFonts w:ascii="Times New Roman" w:hAnsi="Times New Roman" w:cs="Times New Roman"/>
          <w:sz w:val="24"/>
          <w:szCs w:val="24"/>
          <w:lang w:val="en-US"/>
        </w:rPr>
        <w:t xml:space="preserve"> allowing researchers as well as teachers themselves to</w:t>
      </w:r>
      <w:r w:rsidR="00B06EE5" w:rsidRPr="00BC3195">
        <w:rPr>
          <w:rStyle w:val="--l"/>
          <w:rFonts w:ascii="Times New Roman" w:hAnsi="Times New Roman" w:cs="Times New Roman"/>
          <w:sz w:val="24"/>
          <w:szCs w:val="24"/>
          <w:lang w:val="en-US"/>
        </w:rPr>
        <w:t xml:space="preserve"> monitor </w:t>
      </w:r>
      <w:r w:rsidR="00B06EE5">
        <w:rPr>
          <w:rStyle w:val="--l"/>
          <w:rFonts w:ascii="Times New Roman" w:hAnsi="Times New Roman" w:cs="Times New Roman"/>
          <w:sz w:val="24"/>
          <w:szCs w:val="24"/>
          <w:lang w:val="en-US"/>
        </w:rPr>
        <w:t xml:space="preserve">stress during teaching at any time, in any situation, and at low costs. Such ubiquitous, low-cost assessment of stress indicators has the potential to </w:t>
      </w:r>
      <w:r w:rsidR="00B06EE5">
        <w:rPr>
          <w:rFonts w:ascii="Times New Roman" w:hAnsi="Times New Roman" w:cs="Times New Roman"/>
          <w:sz w:val="24"/>
          <w:szCs w:val="24"/>
          <w:lang w:val="en-US"/>
        </w:rPr>
        <w:t>contribute</w:t>
      </w:r>
      <w:r w:rsidR="00B06EE5">
        <w:rPr>
          <w:rStyle w:val="--l"/>
          <w:rFonts w:ascii="Times New Roman" w:hAnsi="Times New Roman" w:cs="Times New Roman"/>
          <w:sz w:val="24"/>
          <w:szCs w:val="24"/>
          <w:lang w:val="en-US"/>
        </w:rPr>
        <w:t xml:space="preserve"> to a better understanding of</w:t>
      </w:r>
      <w:r w:rsidR="00B06EE5" w:rsidRPr="0005478C">
        <w:rPr>
          <w:rStyle w:val="--l"/>
          <w:rFonts w:ascii="Times New Roman" w:hAnsi="Times New Roman" w:cs="Times New Roman"/>
          <w:sz w:val="24"/>
          <w:szCs w:val="24"/>
          <w:lang w:val="en-US"/>
        </w:rPr>
        <w:t xml:space="preserve"> </w:t>
      </w:r>
      <w:r w:rsidR="00B06EE5">
        <w:rPr>
          <w:rStyle w:val="--l"/>
          <w:rFonts w:ascii="Times New Roman" w:hAnsi="Times New Roman" w:cs="Times New Roman"/>
          <w:sz w:val="24"/>
          <w:szCs w:val="24"/>
          <w:lang w:val="en-US"/>
        </w:rPr>
        <w:t xml:space="preserve">teacher stress, and eventually to the development of interventions for </w:t>
      </w:r>
      <w:r w:rsidR="00B06EE5" w:rsidRPr="0005478C">
        <w:rPr>
          <w:rStyle w:val="--l"/>
          <w:rFonts w:ascii="Times New Roman" w:hAnsi="Times New Roman" w:cs="Times New Roman"/>
          <w:sz w:val="24"/>
          <w:szCs w:val="24"/>
          <w:lang w:val="en-US"/>
        </w:rPr>
        <w:lastRenderedPageBreak/>
        <w:t>prevent</w:t>
      </w:r>
      <w:r w:rsidR="00B06EE5">
        <w:rPr>
          <w:rStyle w:val="--l"/>
          <w:rFonts w:ascii="Times New Roman" w:hAnsi="Times New Roman" w:cs="Times New Roman"/>
          <w:sz w:val="24"/>
          <w:szCs w:val="24"/>
          <w:lang w:val="en-US"/>
        </w:rPr>
        <w:t>ing stress-related, negative consequences for teachers´ health and work.</w:t>
      </w:r>
      <w:r w:rsidR="00B06EE5">
        <w:rPr>
          <w:rFonts w:ascii="Times New Roman" w:hAnsi="Times New Roman" w:cs="Times New Roman"/>
          <w:sz w:val="24"/>
          <w:szCs w:val="24"/>
          <w:lang w:val="en-US"/>
        </w:rPr>
        <w:t xml:space="preserve"> To begin harnessing this potential, this</w:t>
      </w:r>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r w:rsidR="00462906"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 xml:space="preserve">HR as an indicator of stress </w:t>
      </w:r>
      <w:r w:rsidR="00AC08EF" w:rsidRPr="004717F8">
        <w:rPr>
          <w:rFonts w:ascii="Times New Roman" w:hAnsi="Times New Roman" w:cs="Times New Roman"/>
          <w:sz w:val="24"/>
          <w:szCs w:val="24"/>
          <w:lang w:val="en-US"/>
        </w:rPr>
        <w:t xml:space="preserve">before, during, and after </w:t>
      </w:r>
      <w:r w:rsidR="009533DD">
        <w:rPr>
          <w:rFonts w:ascii="Times New Roman" w:hAnsi="Times New Roman" w:cs="Times New Roman"/>
          <w:sz w:val="24"/>
          <w:szCs w:val="24"/>
          <w:lang w:val="en-US"/>
        </w:rPr>
        <w:t>a teaching session</w:t>
      </w:r>
      <w:r w:rsidR="00AC08EF">
        <w:rPr>
          <w:rFonts w:ascii="Times New Roman" w:hAnsi="Times New Roman" w:cs="Times New Roman"/>
          <w:sz w:val="24"/>
          <w:szCs w:val="24"/>
          <w:lang w:val="en-US"/>
        </w:rPr>
        <w:t xml:space="preserve"> in which</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typical</w:t>
      </w:r>
      <w:r w:rsidR="00B06EE5">
        <w:rPr>
          <w:rFonts w:ascii="Times New Roman" w:hAnsi="Times New Roman" w:cs="Times New Roman"/>
          <w:sz w:val="24"/>
          <w:szCs w:val="24"/>
          <w:lang w:val="en-US"/>
        </w:rPr>
        <w:t>, potentially stressful,</w:t>
      </w:r>
      <w:r w:rsidR="00AC08EF">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classroom disruptions</w:t>
      </w:r>
      <w:r w:rsidR="00AC08EF">
        <w:rPr>
          <w:rFonts w:ascii="Times New Roman" w:hAnsi="Times New Roman" w:cs="Times New Roman"/>
          <w:sz w:val="24"/>
          <w:szCs w:val="24"/>
          <w:lang w:val="en-US"/>
        </w:rPr>
        <w:t xml:space="preserve"> occurred</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Teachers’ HR </w:t>
      </w:r>
      <w:r w:rsidR="00D25B78">
        <w:rPr>
          <w:rFonts w:ascii="Times New Roman" w:hAnsi="Times New Roman" w:cs="Times New Roman"/>
          <w:sz w:val="24"/>
          <w:szCs w:val="24"/>
          <w:lang w:val="en-US"/>
        </w:rPr>
        <w:t>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r w:rsidR="00C71800">
        <w:rPr>
          <w:rFonts w:ascii="Times New Roman" w:hAnsi="Times New Roman" w:cs="Times New Roman"/>
          <w:sz w:val="24"/>
          <w:szCs w:val="24"/>
          <w:lang w:val="en-US"/>
        </w:rPr>
        <w:t>s</w:t>
      </w:r>
      <w:r w:rsidR="00D25B78">
        <w:rPr>
          <w:rFonts w:ascii="Times New Roman" w:hAnsi="Times New Roman" w:cs="Times New Roman"/>
          <w:sz w:val="24"/>
          <w:szCs w:val="24"/>
          <w:lang w:val="en-US"/>
        </w:rPr>
        <w:t xml:space="preserve"> of classroom disruptions and their teaching experience</w:t>
      </w:r>
      <w:r w:rsidR="0001239D">
        <w:rPr>
          <w:rFonts w:ascii="Times New Roman" w:hAnsi="Times New Roman" w:cs="Times New Roman"/>
          <w:sz w:val="24"/>
          <w:szCs w:val="24"/>
          <w:lang w:val="en-US"/>
        </w:rPr>
        <w:t xml:space="preserve"> in order to establish the validity of this approach</w:t>
      </w:r>
      <w:r w:rsidR="00D25B78">
        <w:rPr>
          <w:rFonts w:ascii="Times New Roman" w:hAnsi="Times New Roman" w:cs="Times New Roman"/>
          <w:sz w:val="24"/>
          <w:szCs w:val="24"/>
          <w:lang w:val="en-US"/>
        </w:rPr>
        <w:t>.</w:t>
      </w:r>
    </w:p>
    <w:p w14:paraId="7D3D1E80" w14:textId="77777777" w:rsidR="002C77EC" w:rsidRPr="00CF665C" w:rsidRDefault="002C77EC" w:rsidP="00B81611">
      <w:pPr>
        <w:spacing w:line="360" w:lineRule="auto"/>
        <w:rPr>
          <w:rFonts w:ascii="Times New Roman" w:hAnsi="Times New Roman" w:cs="Times New Roman"/>
          <w:sz w:val="24"/>
          <w:szCs w:val="24"/>
          <w:lang w:val="en-US"/>
        </w:rPr>
      </w:pPr>
    </w:p>
    <w:p w14:paraId="2961DBB3" w14:textId="4D123C56"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 xml:space="preserve">Fitness </w:t>
      </w:r>
      <w:r w:rsidR="00496D06">
        <w:rPr>
          <w:rFonts w:ascii="Times New Roman" w:hAnsi="Times New Roman" w:cs="Times New Roman"/>
          <w:b/>
          <w:bCs/>
          <w:sz w:val="24"/>
          <w:szCs w:val="24"/>
          <w:lang w:val="en-US"/>
        </w:rPr>
        <w:t>t</w:t>
      </w:r>
      <w:r w:rsidRPr="00890864">
        <w:rPr>
          <w:rFonts w:ascii="Times New Roman" w:hAnsi="Times New Roman" w:cs="Times New Roman"/>
          <w:b/>
          <w:bCs/>
          <w:sz w:val="24"/>
          <w:szCs w:val="24"/>
          <w:lang w:val="en-US"/>
        </w:rPr>
        <w:t xml:space="preserve">rackers as a </w:t>
      </w:r>
      <w:r w:rsidR="00AE6924">
        <w:rPr>
          <w:rFonts w:ascii="Times New Roman" w:hAnsi="Times New Roman" w:cs="Times New Roman"/>
          <w:b/>
          <w:bCs/>
          <w:sz w:val="24"/>
          <w:szCs w:val="24"/>
          <w:lang w:val="en-US"/>
        </w:rPr>
        <w:t>ubiquitous, low-cost tool for assessing</w:t>
      </w:r>
      <w:r w:rsidR="00B36098">
        <w:rPr>
          <w:rFonts w:ascii="Times New Roman" w:hAnsi="Times New Roman" w:cs="Times New Roman"/>
          <w:b/>
          <w:bCs/>
          <w:sz w:val="24"/>
          <w:szCs w:val="24"/>
          <w:lang w:val="en-US"/>
        </w:rPr>
        <w:t xml:space="preserve"> s</w:t>
      </w:r>
      <w:r w:rsidRPr="00890864">
        <w:rPr>
          <w:rFonts w:ascii="Times New Roman" w:hAnsi="Times New Roman" w:cs="Times New Roman"/>
          <w:b/>
          <w:bCs/>
          <w:sz w:val="24"/>
          <w:szCs w:val="24"/>
          <w:lang w:val="en-US"/>
        </w:rPr>
        <w:t>tress</w:t>
      </w:r>
    </w:p>
    <w:p w14:paraId="054300FA" w14:textId="51ECB3AF" w:rsidR="00B91129" w:rsidRPr="00E33D36" w:rsidRDefault="00E33D36" w:rsidP="00B91129">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 xml:space="preserve">Wearables, defined as electronic devices worn directly on the body or integrated into clothing or accessories, serve as versatile </w:t>
      </w:r>
      <w:r w:rsidR="00AE6924">
        <w:rPr>
          <w:rFonts w:ascii="Times New Roman" w:hAnsi="Times New Roman" w:cs="Times New Roman"/>
          <w:sz w:val="24"/>
          <w:szCs w:val="24"/>
          <w:lang w:val="en-US"/>
        </w:rPr>
        <w:t xml:space="preserve">data collection </w:t>
      </w:r>
      <w:r w:rsidRPr="00E33D36">
        <w:rPr>
          <w:rFonts w:ascii="Times New Roman" w:hAnsi="Times New Roman" w:cs="Times New Roman"/>
          <w:sz w:val="24"/>
          <w:szCs w:val="24"/>
          <w:lang w:val="en-US"/>
        </w:rPr>
        <w:t>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000A37EB">
        <w:rPr>
          <w:rFonts w:ascii="Times New Roman" w:hAnsi="Times New Roman" w:cs="Times New Roman"/>
          <w:sz w:val="24"/>
          <w:szCs w:val="24"/>
          <w:lang w:val="en-US"/>
        </w:rPr>
        <w:t xml:space="preserve"> for</w:t>
      </w:r>
      <w:r w:rsidRPr="00E33D36">
        <w:rPr>
          <w:rFonts w:ascii="Times New Roman" w:hAnsi="Times New Roman" w:cs="Times New Roman"/>
          <w:sz w:val="24"/>
          <w:szCs w:val="24"/>
          <w:lang w:val="en-US"/>
        </w:rPr>
        <w:t xml:space="preserve">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Fitness trackers, a popular </w:t>
      </w:r>
      <w:r w:rsidR="000A37EB">
        <w:rPr>
          <w:rFonts w:ascii="Times New Roman" w:hAnsi="Times New Roman" w:cs="Times New Roman"/>
          <w:sz w:val="24"/>
          <w:szCs w:val="24"/>
          <w:lang w:val="en-US"/>
        </w:rPr>
        <w:t xml:space="preserve">example of </w:t>
      </w:r>
      <w:r w:rsidR="00B91129" w:rsidRPr="00E33D36">
        <w:rPr>
          <w:rFonts w:ascii="Times New Roman" w:hAnsi="Times New Roman" w:cs="Times New Roman"/>
          <w:sz w:val="24"/>
          <w:szCs w:val="24"/>
          <w:lang w:val="en-US"/>
        </w:rPr>
        <w:t xml:space="preserve">wearable </w:t>
      </w:r>
      <w:r w:rsidR="00B91129">
        <w:rPr>
          <w:rFonts w:ascii="Times New Roman" w:hAnsi="Times New Roman" w:cs="Times New Roman"/>
          <w:sz w:val="24"/>
          <w:szCs w:val="24"/>
          <w:lang w:val="en-US"/>
        </w:rPr>
        <w:t>technology [@</w:t>
      </w:r>
      <w:r w:rsidR="00B91129" w:rsidRPr="00E82CA9">
        <w:rPr>
          <w:rFonts w:ascii="Times New Roman" w:hAnsi="Times New Roman" w:cs="Times New Roman"/>
          <w:sz w:val="24"/>
          <w:szCs w:val="24"/>
          <w:lang w:val="en-US"/>
        </w:rPr>
        <w:t>park2020user</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provide data</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on</w:t>
      </w:r>
      <w:r w:rsidR="00B91129" w:rsidRPr="00E33D36">
        <w:rPr>
          <w:rFonts w:ascii="Times New Roman" w:hAnsi="Times New Roman" w:cs="Times New Roman"/>
          <w:sz w:val="24"/>
          <w:szCs w:val="24"/>
          <w:lang w:val="en-US"/>
        </w:rPr>
        <w:t xml:space="preserve"> physical activity and cardiovascular </w:t>
      </w:r>
      <w:r w:rsidR="00B91129">
        <w:rPr>
          <w:rFonts w:ascii="Times New Roman" w:hAnsi="Times New Roman" w:cs="Times New Roman"/>
          <w:sz w:val="24"/>
          <w:szCs w:val="24"/>
          <w:lang w:val="en-US"/>
        </w:rPr>
        <w:t>parameters such as HR</w:t>
      </w:r>
      <w:r w:rsidR="00B91129" w:rsidRPr="00E33D36">
        <w:rPr>
          <w:rFonts w:ascii="Times New Roman" w:hAnsi="Times New Roman" w:cs="Times New Roman"/>
          <w:sz w:val="24"/>
          <w:szCs w:val="24"/>
          <w:lang w:val="en-US"/>
        </w:rPr>
        <w:t xml:space="preserve">, supporting personalized fitness goals </w:t>
      </w:r>
      <w:r w:rsidR="00B91129">
        <w:rPr>
          <w:rFonts w:ascii="Times New Roman" w:hAnsi="Times New Roman" w:cs="Times New Roman"/>
          <w:sz w:val="24"/>
          <w:szCs w:val="24"/>
          <w:lang w:val="en-US"/>
        </w:rPr>
        <w:t>[@</w:t>
      </w:r>
      <w:r w:rsidR="00B91129" w:rsidRPr="00156C28">
        <w:rPr>
          <w:rFonts w:ascii="Times New Roman" w:hAnsi="Times New Roman" w:cs="Times New Roman"/>
          <w:sz w:val="24"/>
          <w:szCs w:val="24"/>
          <w:lang w:val="en-US"/>
        </w:rPr>
        <w:t>nuss2021effects</w:t>
      </w:r>
      <w:r w:rsidR="00B91129">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and stress management</w:t>
      </w:r>
      <w:r w:rsidR="00B91129">
        <w:rPr>
          <w:rFonts w:ascii="Times New Roman" w:hAnsi="Times New Roman" w:cs="Times New Roman"/>
          <w:sz w:val="24"/>
          <w:szCs w:val="24"/>
          <w:lang w:val="en-US"/>
        </w:rPr>
        <w:t xml:space="preserve"> [@</w:t>
      </w:r>
      <w:r w:rsidR="00B91129" w:rsidRPr="00B40438">
        <w:rPr>
          <w:rFonts w:ascii="Times New Roman" w:hAnsi="Times New Roman" w:cs="Times New Roman"/>
          <w:sz w:val="24"/>
          <w:szCs w:val="24"/>
          <w:lang w:val="en-US"/>
        </w:rPr>
        <w:t>hao2018chrv</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FD058C" w:rsidRPr="00E33D36">
        <w:rPr>
          <w:rFonts w:ascii="Times New Roman" w:hAnsi="Times New Roman" w:cs="Times New Roman"/>
          <w:sz w:val="24"/>
          <w:szCs w:val="24"/>
          <w:lang w:val="en-US"/>
        </w:rPr>
        <w:t xml:space="preserve">Their affordability and ease of use </w:t>
      </w:r>
      <w:r w:rsidR="00FD058C">
        <w:rPr>
          <w:rFonts w:ascii="Times New Roman" w:hAnsi="Times New Roman" w:cs="Times New Roman"/>
          <w:sz w:val="24"/>
          <w:szCs w:val="24"/>
          <w:lang w:val="en-US"/>
        </w:rPr>
        <w:t xml:space="preserve">have contributed to their widespread use in </w:t>
      </w:r>
      <w:r w:rsidR="00FD058C" w:rsidRPr="00E33D36">
        <w:rPr>
          <w:rFonts w:ascii="Times New Roman" w:hAnsi="Times New Roman" w:cs="Times New Roman"/>
          <w:sz w:val="24"/>
          <w:szCs w:val="24"/>
          <w:lang w:val="en-US"/>
        </w:rPr>
        <w:t xml:space="preserve">healthcare, </w:t>
      </w:r>
      <w:r w:rsidR="000A37EB">
        <w:rPr>
          <w:rFonts w:ascii="Times New Roman" w:hAnsi="Times New Roman" w:cs="Times New Roman"/>
          <w:sz w:val="24"/>
          <w:szCs w:val="24"/>
          <w:lang w:val="en-US"/>
        </w:rPr>
        <w:t xml:space="preserve">recreation, </w:t>
      </w:r>
      <w:r w:rsidR="00FD058C" w:rsidRPr="00E33D36">
        <w:rPr>
          <w:rFonts w:ascii="Times New Roman" w:hAnsi="Times New Roman" w:cs="Times New Roman"/>
          <w:sz w:val="24"/>
          <w:szCs w:val="24"/>
          <w:lang w:val="en-US"/>
        </w:rPr>
        <w:t xml:space="preserve">entertainment, </w:t>
      </w:r>
      <w:r w:rsidR="00FD058C">
        <w:rPr>
          <w:rFonts w:ascii="Times New Roman" w:hAnsi="Times New Roman" w:cs="Times New Roman"/>
          <w:sz w:val="24"/>
          <w:szCs w:val="24"/>
          <w:lang w:val="en-US"/>
        </w:rPr>
        <w:t xml:space="preserve">and </w:t>
      </w:r>
      <w:r w:rsidR="00FD058C" w:rsidRPr="00E33D36">
        <w:rPr>
          <w:rFonts w:ascii="Times New Roman" w:hAnsi="Times New Roman" w:cs="Times New Roman"/>
          <w:sz w:val="24"/>
          <w:szCs w:val="24"/>
          <w:lang w:val="en-US"/>
        </w:rPr>
        <w:t>fitness</w:t>
      </w:r>
      <w:r w:rsidR="00FD058C">
        <w:rPr>
          <w:rFonts w:ascii="Times New Roman" w:hAnsi="Times New Roman" w:cs="Times New Roman"/>
          <w:sz w:val="24"/>
          <w:szCs w:val="24"/>
          <w:lang w:val="en-US"/>
        </w:rPr>
        <w:t xml:space="preserve"> [</w:t>
      </w:r>
      <w:r w:rsidR="00FD058C" w:rsidRPr="00842B3D">
        <w:rPr>
          <w:rFonts w:ascii="Times New Roman" w:hAnsi="Times New Roman" w:cs="Times New Roman"/>
          <w:sz w:val="24"/>
          <w:szCs w:val="24"/>
          <w:lang w:val="en-US"/>
        </w:rPr>
        <w:t>sinha2019taxonomy</w:t>
      </w:r>
      <w:r w:rsidR="00FD058C">
        <w:rPr>
          <w:rFonts w:ascii="Times New Roman" w:hAnsi="Times New Roman" w:cs="Times New Roman"/>
          <w:sz w:val="24"/>
          <w:szCs w:val="24"/>
          <w:lang w:val="en-US"/>
        </w:rPr>
        <w:t xml:space="preserve">]. </w:t>
      </w:r>
      <w:r w:rsidR="00AE6924">
        <w:rPr>
          <w:rFonts w:ascii="Times New Roman" w:hAnsi="Times New Roman" w:cs="Times New Roman"/>
          <w:sz w:val="24"/>
          <w:szCs w:val="24"/>
          <w:lang w:val="en-US"/>
        </w:rPr>
        <w:t>A</w:t>
      </w:r>
      <w:r w:rsidR="00FD058C" w:rsidRPr="00A24213">
        <w:rPr>
          <w:rFonts w:ascii="Times New Roman" w:hAnsi="Times New Roman" w:cs="Times New Roman"/>
          <w:sz w:val="24"/>
          <w:szCs w:val="24"/>
          <w:lang w:val="en-US"/>
        </w:rPr>
        <w:t>lso in education</w:t>
      </w:r>
      <w:r w:rsidR="00FD058C">
        <w:rPr>
          <w:rFonts w:ascii="Times New Roman" w:hAnsi="Times New Roman" w:cs="Times New Roman"/>
          <w:sz w:val="24"/>
          <w:szCs w:val="24"/>
          <w:lang w:val="en-US"/>
        </w:rPr>
        <w:t xml:space="preserve">, fitness trackers offer </w:t>
      </w:r>
      <w:r w:rsidR="00FD058C" w:rsidRPr="00A24213">
        <w:rPr>
          <w:rFonts w:ascii="Times New Roman" w:hAnsi="Times New Roman" w:cs="Times New Roman"/>
          <w:sz w:val="24"/>
          <w:szCs w:val="24"/>
          <w:lang w:val="en-US"/>
        </w:rPr>
        <w:t xml:space="preserve">benefits </w:t>
      </w:r>
      <w:r w:rsidR="000A37EB">
        <w:rPr>
          <w:rFonts w:ascii="Times New Roman" w:hAnsi="Times New Roman" w:cs="Times New Roman"/>
          <w:sz w:val="24"/>
          <w:szCs w:val="24"/>
          <w:lang w:val="en-US"/>
        </w:rPr>
        <w:t>in</w:t>
      </w:r>
      <w:r w:rsidR="00FD058C" w:rsidRPr="007D2A82">
        <w:rPr>
          <w:rFonts w:ascii="Times New Roman" w:hAnsi="Times New Roman" w:cs="Times New Roman"/>
          <w:sz w:val="24"/>
          <w:szCs w:val="24"/>
          <w:lang w:val="en-US"/>
        </w:rPr>
        <w:t xml:space="preserve"> formal and informal learning environments</w:t>
      </w:r>
      <w:r w:rsidR="00FD058C">
        <w:rPr>
          <w:rFonts w:ascii="Times New Roman" w:hAnsi="Times New Roman" w:cs="Times New Roman"/>
          <w:sz w:val="24"/>
          <w:szCs w:val="24"/>
          <w:lang w:val="en-US"/>
        </w:rPr>
        <w:t xml:space="preserve"> for both students and teachers </w:t>
      </w:r>
      <w:r w:rsidR="00FD058C">
        <w:rPr>
          <w:rFonts w:ascii="Times New Roman" w:hAnsi="Times New Roman" w:cs="Times New Roman"/>
          <w:lang w:val="en-US"/>
        </w:rPr>
        <w:t>[</w:t>
      </w:r>
      <w:r w:rsidR="00FD058C">
        <w:rPr>
          <w:rFonts w:ascii="Times New Roman" w:hAnsi="Times New Roman" w:cs="Times New Roman"/>
          <w:sz w:val="24"/>
          <w:szCs w:val="24"/>
          <w:lang w:val="en-US"/>
        </w:rPr>
        <w:t>@</w:t>
      </w:r>
      <w:r w:rsidR="00FD058C" w:rsidRPr="00592C13">
        <w:rPr>
          <w:rFonts w:ascii="Times New Roman" w:hAnsi="Times New Roman" w:cs="Times New Roman"/>
          <w:sz w:val="24"/>
          <w:szCs w:val="24"/>
          <w:lang w:val="en-US"/>
        </w:rPr>
        <w:t>de2017towards</w:t>
      </w:r>
      <w:r w:rsidR="00FD058C">
        <w:rPr>
          <w:rFonts w:ascii="Times New Roman" w:hAnsi="Times New Roman" w:cs="Times New Roman"/>
          <w:sz w:val="24"/>
          <w:szCs w:val="24"/>
          <w:lang w:val="en-US"/>
        </w:rPr>
        <w:t>]</w:t>
      </w:r>
      <w:r w:rsidR="00FD058C" w:rsidRPr="00A24213">
        <w:rPr>
          <w:rFonts w:ascii="Times New Roman" w:hAnsi="Times New Roman" w:cs="Times New Roman"/>
          <w:sz w:val="24"/>
          <w:szCs w:val="24"/>
          <w:lang w:val="en-US"/>
        </w:rPr>
        <w:t xml:space="preserve">. </w:t>
      </w:r>
      <w:r w:rsidR="00AE6924">
        <w:rPr>
          <w:rFonts w:ascii="Times New Roman" w:hAnsi="Times New Roman" w:cs="Times New Roman"/>
          <w:sz w:val="24"/>
          <w:szCs w:val="24"/>
          <w:lang w:val="en-US"/>
        </w:rPr>
        <w:t>F</w:t>
      </w:r>
      <w:r w:rsidR="00B40643" w:rsidRPr="00E33D36">
        <w:rPr>
          <w:rFonts w:ascii="Times New Roman" w:hAnsi="Times New Roman" w:cs="Times New Roman"/>
          <w:sz w:val="24"/>
          <w:szCs w:val="24"/>
          <w:lang w:val="en-US"/>
        </w:rPr>
        <w:t xml:space="preserve">itness trackers offer </w:t>
      </w:r>
      <w:r w:rsidR="00AE6924">
        <w:rPr>
          <w:rFonts w:ascii="Times New Roman" w:hAnsi="Times New Roman" w:cs="Times New Roman"/>
          <w:sz w:val="24"/>
          <w:szCs w:val="24"/>
          <w:lang w:val="en-US"/>
        </w:rPr>
        <w:t>ubiquitous, low-cost, and un</w:t>
      </w:r>
      <w:r w:rsidR="00B40643" w:rsidRPr="00E33D36">
        <w:rPr>
          <w:rFonts w:ascii="Times New Roman" w:hAnsi="Times New Roman" w:cs="Times New Roman"/>
          <w:sz w:val="24"/>
          <w:szCs w:val="24"/>
          <w:lang w:val="en-US"/>
        </w:rPr>
        <w:t>intrusive</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data collection </w:t>
      </w:r>
      <w:r w:rsidR="00B40643">
        <w:rPr>
          <w:rFonts w:ascii="Times New Roman" w:hAnsi="Times New Roman" w:cs="Times New Roman"/>
          <w:sz w:val="24"/>
          <w:szCs w:val="24"/>
          <w:lang w:val="en-US"/>
        </w:rPr>
        <w:t>[@</w:t>
      </w:r>
      <w:r w:rsidR="00B40643" w:rsidRPr="001F5C7E">
        <w:rPr>
          <w:rFonts w:ascii="Times New Roman" w:hAnsi="Times New Roman" w:cs="Times New Roman"/>
          <w:sz w:val="24"/>
          <w:szCs w:val="24"/>
          <w:lang w:val="en-US"/>
        </w:rPr>
        <w:t>godfrey2018z</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AE6924">
        <w:rPr>
          <w:rFonts w:ascii="Times New Roman" w:hAnsi="Times New Roman" w:cs="Times New Roman"/>
          <w:sz w:val="24"/>
          <w:szCs w:val="24"/>
          <w:lang w:val="en-US"/>
        </w:rPr>
        <w:t xml:space="preserve">and their use </w:t>
      </w:r>
      <w:r w:rsidR="004C70EE">
        <w:rPr>
          <w:rFonts w:ascii="Times New Roman" w:hAnsi="Times New Roman" w:cs="Times New Roman"/>
          <w:sz w:val="24"/>
          <w:szCs w:val="24"/>
          <w:lang w:val="en-US"/>
        </w:rPr>
        <w:t xml:space="preserve">aligns </w:t>
      </w:r>
      <w:r w:rsidR="00B40643" w:rsidRPr="00E33D36">
        <w:rPr>
          <w:rFonts w:ascii="Times New Roman" w:hAnsi="Times New Roman" w:cs="Times New Roman"/>
          <w:sz w:val="24"/>
          <w:szCs w:val="24"/>
          <w:lang w:val="en-US"/>
        </w:rPr>
        <w:t>with the increasing popularity and acceptance of wearables among the general population</w:t>
      </w:r>
      <w:r w:rsidR="00B40643">
        <w:rPr>
          <w:rFonts w:ascii="Times New Roman" w:hAnsi="Times New Roman" w:cs="Times New Roman"/>
          <w:sz w:val="24"/>
          <w:szCs w:val="24"/>
          <w:lang w:val="en-US"/>
        </w:rPr>
        <w:t xml:space="preserve"> [@</w:t>
      </w:r>
      <w:r w:rsidR="00B40643" w:rsidRPr="0052382C">
        <w:rPr>
          <w:rFonts w:ascii="Times New Roman" w:hAnsi="Times New Roman" w:cs="Times New Roman"/>
          <w:sz w:val="24"/>
          <w:szCs w:val="24"/>
          <w:lang w:val="en-US"/>
        </w:rPr>
        <w:t>peng2022acceptance</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23388C">
        <w:rPr>
          <w:rFonts w:ascii="Times New Roman" w:hAnsi="Times New Roman" w:cs="Times New Roman"/>
          <w:sz w:val="24"/>
          <w:szCs w:val="24"/>
          <w:lang w:val="en-US"/>
        </w:rPr>
        <w:t>I</w:t>
      </w:r>
      <w:r w:rsidR="0068505D">
        <w:rPr>
          <w:rFonts w:ascii="Times New Roman" w:hAnsi="Times New Roman" w:cs="Times New Roman"/>
          <w:sz w:val="24"/>
          <w:szCs w:val="24"/>
          <w:lang w:val="en-US"/>
        </w:rPr>
        <w:t>n</w:t>
      </w:r>
      <w:r w:rsidR="00B40643">
        <w:rPr>
          <w:rFonts w:ascii="Times New Roman" w:hAnsi="Times New Roman" w:cs="Times New Roman"/>
          <w:sz w:val="24"/>
          <w:szCs w:val="24"/>
          <w:lang w:val="en-US"/>
        </w:rPr>
        <w:t xml:space="preserve"> contrast to s</w:t>
      </w:r>
      <w:r w:rsidR="00B40643" w:rsidRPr="00E33D36">
        <w:rPr>
          <w:rFonts w:ascii="Times New Roman" w:hAnsi="Times New Roman" w:cs="Times New Roman"/>
          <w:sz w:val="24"/>
          <w:szCs w:val="24"/>
          <w:lang w:val="en-US"/>
        </w:rPr>
        <w:t>elf-report questionnaires</w:t>
      </w:r>
      <w:r w:rsidR="00B40643">
        <w:rPr>
          <w:rFonts w:ascii="Times New Roman" w:hAnsi="Times New Roman" w:cs="Times New Roman"/>
          <w:sz w:val="24"/>
          <w:szCs w:val="24"/>
          <w:lang w:val="en-US"/>
        </w:rPr>
        <w:t xml:space="preserve"> on stress </w:t>
      </w:r>
      <w:r w:rsidR="00B40643" w:rsidRPr="003F6B37">
        <w:rPr>
          <w:rFonts w:ascii="Times New Roman" w:hAnsi="Times New Roman" w:cs="Times New Roman"/>
          <w:sz w:val="24"/>
          <w:szCs w:val="24"/>
          <w:lang w:val="en-US"/>
        </w:rPr>
        <w:t>[@chaplain2008; @liu2020]</w:t>
      </w:r>
      <w:r w:rsidR="00B40643">
        <w:rPr>
          <w:rFonts w:ascii="Times New Roman" w:hAnsi="Times New Roman" w:cs="Times New Roman"/>
          <w:sz w:val="24"/>
          <w:szCs w:val="24"/>
          <w:lang w:val="en-US"/>
        </w:rPr>
        <w:t xml:space="preserve"> that are</w:t>
      </w:r>
      <w:r w:rsidR="00B40643" w:rsidRPr="00E33D36">
        <w:rPr>
          <w:rFonts w:ascii="Times New Roman" w:hAnsi="Times New Roman" w:cs="Times New Roman"/>
          <w:sz w:val="24"/>
          <w:szCs w:val="24"/>
          <w:lang w:val="en-US"/>
        </w:rPr>
        <w:t xml:space="preserve"> prone to biases like social desirability </w:t>
      </w:r>
      <w:r w:rsidR="00B40643">
        <w:rPr>
          <w:rFonts w:ascii="Times New Roman" w:hAnsi="Times New Roman" w:cs="Times New Roman"/>
          <w:sz w:val="24"/>
          <w:szCs w:val="24"/>
          <w:lang w:val="en-US"/>
        </w:rPr>
        <w:t>[@</w:t>
      </w:r>
      <w:r w:rsidR="00B40643" w:rsidRPr="000C5F77">
        <w:rPr>
          <w:rFonts w:ascii="Times New Roman" w:hAnsi="Times New Roman" w:cs="Times New Roman"/>
          <w:sz w:val="24"/>
          <w:szCs w:val="24"/>
          <w:lang w:val="en-US"/>
        </w:rPr>
        <w:t>razavi2001self</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or recall errors</w:t>
      </w:r>
      <w:r w:rsidR="00B40643">
        <w:rPr>
          <w:rFonts w:ascii="Times New Roman" w:hAnsi="Times New Roman" w:cs="Times New Roman"/>
          <w:sz w:val="24"/>
          <w:szCs w:val="24"/>
          <w:lang w:val="en-US"/>
        </w:rPr>
        <w:t xml:space="preserve"> [@</w:t>
      </w:r>
      <w:r w:rsidR="00B40643" w:rsidRPr="00627CFA">
        <w:rPr>
          <w:rFonts w:ascii="Times New Roman" w:hAnsi="Times New Roman" w:cs="Times New Roman"/>
          <w:sz w:val="24"/>
          <w:szCs w:val="24"/>
          <w:lang w:val="en-US"/>
        </w:rPr>
        <w:t>van2016accuracy</w:t>
      </w:r>
      <w:r w:rsidR="00B40643">
        <w:rPr>
          <w:rFonts w:ascii="Times New Roman" w:hAnsi="Times New Roman" w:cs="Times New Roman"/>
          <w:sz w:val="24"/>
          <w:szCs w:val="24"/>
          <w:lang w:val="en-US"/>
        </w:rPr>
        <w:t>], a</w:t>
      </w:r>
      <w:r w:rsidR="00B40643" w:rsidRPr="00E33D36">
        <w:rPr>
          <w:rFonts w:ascii="Times New Roman" w:hAnsi="Times New Roman" w:cs="Times New Roman"/>
          <w:sz w:val="24"/>
          <w:szCs w:val="24"/>
          <w:lang w:val="en-US"/>
        </w:rPr>
        <w:t>mbulatory assessment</w:t>
      </w:r>
      <w:r w:rsidR="004C70EE">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methods</w:t>
      </w:r>
      <w:r w:rsidR="004C70EE">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w:t>
      </w:r>
      <w:r w:rsidR="00B40643" w:rsidRPr="003F09C5">
        <w:rPr>
          <w:rFonts w:ascii="Times New Roman" w:hAnsi="Times New Roman" w:cs="Times New Roman"/>
          <w:sz w:val="24"/>
          <w:szCs w:val="24"/>
          <w:lang w:val="en-US"/>
        </w:rPr>
        <w:t>trull2013ambulatory</w:t>
      </w:r>
      <w:r w:rsidR="00B40643">
        <w:rPr>
          <w:rFonts w:ascii="Times New Roman" w:hAnsi="Times New Roman" w:cs="Times New Roman"/>
          <w:sz w:val="24"/>
          <w:szCs w:val="24"/>
          <w:lang w:val="en-US"/>
        </w:rPr>
        <w:t>; @</w:t>
      </w:r>
      <w:r w:rsidR="00B40643" w:rsidRPr="003F09C5">
        <w:rPr>
          <w:rFonts w:ascii="Times New Roman" w:hAnsi="Times New Roman" w:cs="Times New Roman"/>
          <w:sz w:val="24"/>
          <w:szCs w:val="24"/>
          <w:lang w:val="en-US"/>
        </w:rPr>
        <w:t>wettstein2020ambulatory</w:t>
      </w:r>
      <w:r w:rsidR="00B40643">
        <w:rPr>
          <w:rFonts w:ascii="Times New Roman" w:hAnsi="Times New Roman" w:cs="Times New Roman"/>
          <w:sz w:val="24"/>
          <w:szCs w:val="24"/>
          <w:lang w:val="en-US"/>
        </w:rPr>
        <w:t xml:space="preserve">] </w:t>
      </w:r>
      <w:r w:rsidR="0023388C">
        <w:rPr>
          <w:rFonts w:ascii="Times New Roman" w:hAnsi="Times New Roman" w:cs="Times New Roman"/>
          <w:sz w:val="24"/>
          <w:szCs w:val="24"/>
          <w:lang w:val="en-US"/>
        </w:rPr>
        <w:t>offer</w:t>
      </w:r>
      <w:r w:rsidR="00B40643" w:rsidRPr="00E33D36">
        <w:rPr>
          <w:rFonts w:ascii="Times New Roman" w:hAnsi="Times New Roman" w:cs="Times New Roman"/>
          <w:sz w:val="24"/>
          <w:szCs w:val="24"/>
          <w:lang w:val="en-US"/>
        </w:rPr>
        <w:t xml:space="preserve"> objective insights into teachers</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stress levels</w:t>
      </w:r>
      <w:r w:rsidR="00B40643">
        <w:rPr>
          <w:rFonts w:ascii="Times New Roman" w:hAnsi="Times New Roman" w:cs="Times New Roman"/>
          <w:sz w:val="24"/>
          <w:szCs w:val="24"/>
          <w:lang w:val="en-US"/>
        </w:rPr>
        <w:t>, e.g., by monitoring teachers’</w:t>
      </w:r>
      <w:r w:rsidR="00C17F1D">
        <w:rPr>
          <w:rFonts w:ascii="Times New Roman" w:hAnsi="Times New Roman" w:cs="Times New Roman"/>
          <w:sz w:val="24"/>
          <w:szCs w:val="24"/>
          <w:lang w:val="en-US"/>
        </w:rPr>
        <w:t xml:space="preserve"> </w:t>
      </w:r>
      <w:r w:rsidR="0023388C">
        <w:rPr>
          <w:rFonts w:ascii="Times New Roman" w:hAnsi="Times New Roman" w:cs="Times New Roman"/>
          <w:sz w:val="24"/>
          <w:szCs w:val="24"/>
          <w:lang w:val="en-US"/>
        </w:rPr>
        <w:t xml:space="preserve">physiological stress markers </w:t>
      </w:r>
      <w:r w:rsidR="00B40643" w:rsidRPr="00E33D36">
        <w:rPr>
          <w:rFonts w:ascii="Times New Roman" w:hAnsi="Times New Roman" w:cs="Times New Roman"/>
          <w:sz w:val="24"/>
          <w:szCs w:val="24"/>
          <w:lang w:val="en-US"/>
        </w:rPr>
        <w:t>without disrupting teaching</w:t>
      </w:r>
      <w:r w:rsidR="00B40643">
        <w:rPr>
          <w:rFonts w:ascii="Times New Roman" w:hAnsi="Times New Roman" w:cs="Times New Roman"/>
          <w:sz w:val="24"/>
          <w:szCs w:val="24"/>
          <w:lang w:val="en-US"/>
        </w:rPr>
        <w:t xml:space="preserve"> </w:t>
      </w:r>
      <w:r w:rsidR="00B40643" w:rsidRPr="001C0471">
        <w:rPr>
          <w:rFonts w:ascii="Times New Roman" w:hAnsi="Times New Roman" w:cs="Times New Roman"/>
          <w:sz w:val="24"/>
          <w:szCs w:val="24"/>
          <w:lang w:val="en-US"/>
        </w:rPr>
        <w:t>[@donker2018</w:t>
      </w:r>
      <w:r w:rsidR="00B40643">
        <w:rPr>
          <w:rFonts w:ascii="Times New Roman" w:hAnsi="Times New Roman" w:cs="Times New Roman"/>
          <w:sz w:val="24"/>
          <w:szCs w:val="24"/>
          <w:lang w:val="en-US"/>
        </w:rPr>
        <w:t xml:space="preserve">; </w:t>
      </w:r>
      <w:r w:rsidR="00B40643" w:rsidRPr="00D03B18">
        <w:rPr>
          <w:rFonts w:ascii="Times New Roman" w:hAnsi="Times New Roman" w:cs="Times New Roman"/>
          <w:sz w:val="24"/>
          <w:szCs w:val="24"/>
          <w:lang w:val="en-US"/>
        </w:rPr>
        <w:t>@runge2020</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w:t>
      </w:r>
      <w:r w:rsidR="00B40643">
        <w:rPr>
          <w:rFonts w:ascii="Times New Roman" w:hAnsi="Times New Roman" w:cs="Times New Roman"/>
          <w:sz w:val="24"/>
          <w:szCs w:val="24"/>
          <w:lang w:val="en-US"/>
        </w:rPr>
        <w:t xml:space="preserve"> </w:t>
      </w:r>
    </w:p>
    <w:p w14:paraId="31F37099" w14:textId="2517317A" w:rsidR="00361CDA" w:rsidRPr="00E67C9D"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w:t>
      </w:r>
      <w:r w:rsidR="001C1334">
        <w:rPr>
          <w:rFonts w:ascii="Times New Roman" w:hAnsi="Times New Roman" w:cs="Times New Roman"/>
          <w:sz w:val="24"/>
          <w:szCs w:val="24"/>
          <w:lang w:val="en-US"/>
        </w:rPr>
        <w:t>-worn</w:t>
      </w:r>
      <w:r>
        <w:rPr>
          <w:rFonts w:ascii="Times New Roman" w:hAnsi="Times New Roman" w:cs="Times New Roman"/>
          <w:sz w:val="24"/>
          <w:szCs w:val="24"/>
          <w:lang w:val="en-US"/>
        </w:rPr>
        <w:t xml:space="preserve"> </w:t>
      </w:r>
      <w:r w:rsidR="001C1334">
        <w:rPr>
          <w:rFonts w:ascii="Times New Roman" w:hAnsi="Times New Roman" w:cs="Times New Roman"/>
          <w:sz w:val="24"/>
          <w:szCs w:val="24"/>
          <w:lang w:val="en-US"/>
        </w:rPr>
        <w:t xml:space="preserve">fitness </w:t>
      </w:r>
      <w:r w:rsidR="003C3F3A">
        <w:rPr>
          <w:rFonts w:ascii="Times New Roman" w:hAnsi="Times New Roman" w:cs="Times New Roman"/>
          <w:sz w:val="24"/>
          <w:szCs w:val="24"/>
          <w:lang w:val="en-US"/>
        </w:rPr>
        <w:t>trackers</w:t>
      </w:r>
      <w:r>
        <w:rPr>
          <w:rFonts w:ascii="Times New Roman" w:hAnsi="Times New Roman" w:cs="Times New Roman"/>
          <w:sz w:val="24"/>
          <w:szCs w:val="24"/>
          <w:lang w:val="en-US"/>
        </w:rPr>
        <w:t xml:space="preserve"> is </w:t>
      </w:r>
      <w:r w:rsidR="0023388C">
        <w:rPr>
          <w:rFonts w:ascii="Times New Roman" w:hAnsi="Times New Roman" w:cs="Times New Roman"/>
          <w:sz w:val="24"/>
          <w:szCs w:val="24"/>
          <w:lang w:val="en-US"/>
        </w:rPr>
        <w:t>heart rate (</w:t>
      </w:r>
      <w:r>
        <w:rPr>
          <w:rFonts w:ascii="Times New Roman" w:hAnsi="Times New Roman" w:cs="Times New Roman"/>
          <w:sz w:val="24"/>
          <w:szCs w:val="24"/>
          <w:lang w:val="en-US"/>
        </w:rPr>
        <w:t>HR</w:t>
      </w:r>
      <w:r w:rsidR="0023388C">
        <w:rPr>
          <w:rFonts w:ascii="Times New Roman" w:hAnsi="Times New Roman" w:cs="Times New Roman"/>
          <w:sz w:val="24"/>
          <w:szCs w:val="24"/>
          <w:lang w:val="en-US"/>
        </w:rPr>
        <w:t>)</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r w:rsidR="00054773">
        <w:rPr>
          <w:rFonts w:ascii="Times New Roman" w:hAnsi="Times New Roman" w:cs="Times New Roman"/>
          <w:sz w:val="24"/>
          <w:szCs w:val="24"/>
          <w:lang w:val="en-US"/>
        </w:rPr>
        <w:t>@</w:t>
      </w:r>
      <w:r w:rsidR="00054773" w:rsidRPr="00054773">
        <w:rPr>
          <w:rFonts w:ascii="Times New Roman" w:hAnsi="Times New Roman" w:cs="Times New Roman"/>
          <w:sz w:val="24"/>
          <w:szCs w:val="24"/>
          <w:lang w:val="en-US"/>
        </w:rPr>
        <w:t>berntson2007cardiovascular</w:t>
      </w:r>
      <w:r w:rsidR="00054773">
        <w:rPr>
          <w:rFonts w:ascii="Times New Roman" w:hAnsi="Times New Roman" w:cs="Times New Roman"/>
          <w:sz w:val="24"/>
          <w:szCs w:val="24"/>
          <w:lang w:val="en-US"/>
        </w:rPr>
        <w:t xml:space="preserve">; </w:t>
      </w:r>
      <w:r>
        <w:rPr>
          <w:rFonts w:ascii="Times New Roman" w:hAnsi="Times New Roman" w:cs="Times New Roman"/>
          <w:sz w:val="24"/>
          <w:szCs w:val="24"/>
          <w:lang w:val="en-US"/>
        </w:rPr>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At rest, the average HR of adults typically ranges </w:t>
      </w:r>
      <w:r w:rsidR="00FC1A5D">
        <w:rPr>
          <w:rFonts w:ascii="Times New Roman" w:hAnsi="Times New Roman" w:cs="Times New Roman"/>
          <w:sz w:val="24"/>
          <w:szCs w:val="24"/>
          <w:lang w:val="en-US"/>
        </w:rPr>
        <w:t>between</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60 </w:t>
      </w:r>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r w:rsidR="00410F65">
        <w:rPr>
          <w:rFonts w:ascii="Times New Roman" w:hAnsi="Times New Roman" w:cs="Times New Roman"/>
          <w:sz w:val="24"/>
          <w:szCs w:val="24"/>
          <w:lang w:val="en-US"/>
        </w:rPr>
        <w:t xml:space="preserve">HR </w:t>
      </w:r>
      <w:r w:rsidR="00410F65" w:rsidRPr="00A57425">
        <w:rPr>
          <w:rFonts w:ascii="Times New Roman" w:hAnsi="Times New Roman" w:cs="Times New Roman"/>
          <w:sz w:val="24"/>
          <w:szCs w:val="24"/>
          <w:lang w:val="en-US"/>
        </w:rPr>
        <w:t xml:space="preserve">can be detected and measured </w:t>
      </w:r>
      <w:r w:rsidR="006848FF">
        <w:rPr>
          <w:rFonts w:ascii="Times New Roman" w:hAnsi="Times New Roman" w:cs="Times New Roman"/>
          <w:sz w:val="24"/>
          <w:szCs w:val="24"/>
          <w:lang w:val="en-US"/>
        </w:rPr>
        <w:t xml:space="preserve">in different ways </w:t>
      </w:r>
      <w:r w:rsidR="00562FA9" w:rsidRPr="00A57425">
        <w:rPr>
          <w:rFonts w:ascii="Times New Roman" w:hAnsi="Times New Roman" w:cs="Times New Roman"/>
          <w:sz w:val="24"/>
          <w:szCs w:val="24"/>
          <w:lang w:val="en-US"/>
        </w:rPr>
        <w:t>using sensors</w:t>
      </w:r>
      <w:r w:rsidR="00CD2E2A">
        <w:rPr>
          <w:rFonts w:ascii="Times New Roman" w:hAnsi="Times New Roman" w:cs="Times New Roman"/>
          <w:sz w:val="24"/>
          <w:szCs w:val="24"/>
          <w:lang w:val="en-US"/>
        </w:rPr>
        <w:t xml:space="preserve">, for example, </w:t>
      </w:r>
      <w:r w:rsidR="00562FA9" w:rsidRPr="00A57425">
        <w:rPr>
          <w:rFonts w:ascii="Times New Roman" w:hAnsi="Times New Roman" w:cs="Times New Roman"/>
          <w:sz w:val="24"/>
          <w:szCs w:val="24"/>
          <w:lang w:val="en-US"/>
        </w:rPr>
        <w:t xml:space="preserve">based on </w:t>
      </w:r>
      <w:r w:rsidR="00562FA9">
        <w:rPr>
          <w:rFonts w:ascii="Times New Roman" w:hAnsi="Times New Roman" w:cs="Times New Roman"/>
          <w:sz w:val="24"/>
          <w:szCs w:val="24"/>
          <w:lang w:val="en-US"/>
        </w:rPr>
        <w:t>e</w:t>
      </w:r>
      <w:r w:rsidR="00562FA9" w:rsidRPr="00A57425">
        <w:rPr>
          <w:rFonts w:ascii="Times New Roman" w:hAnsi="Times New Roman" w:cs="Times New Roman"/>
          <w:sz w:val="24"/>
          <w:szCs w:val="24"/>
          <w:lang w:val="en-US"/>
        </w:rPr>
        <w:t>lectrocardiogram</w:t>
      </w:r>
      <w:r w:rsidR="00562FA9">
        <w:rPr>
          <w:rFonts w:ascii="Times New Roman" w:hAnsi="Times New Roman" w:cs="Times New Roman"/>
          <w:sz w:val="24"/>
          <w:szCs w:val="24"/>
          <w:lang w:val="en-US"/>
        </w:rPr>
        <w:t xml:space="preserve"> (ECG)</w:t>
      </w:r>
      <w:r w:rsidR="00B93884">
        <w:rPr>
          <w:rFonts w:ascii="Times New Roman" w:hAnsi="Times New Roman" w:cs="Times New Roman"/>
          <w:sz w:val="24"/>
          <w:szCs w:val="24"/>
          <w:lang w:val="en-US"/>
        </w:rPr>
        <w:t xml:space="preserve"> </w:t>
      </w:r>
      <w:r w:rsidR="006848FF">
        <w:rPr>
          <w:rFonts w:ascii="Times New Roman" w:hAnsi="Times New Roman" w:cs="Times New Roman"/>
          <w:sz w:val="24"/>
          <w:szCs w:val="24"/>
          <w:lang w:val="en-US"/>
        </w:rPr>
        <w:t xml:space="preserve">or </w:t>
      </w:r>
      <w:r w:rsidR="00B93884" w:rsidRPr="00B93884">
        <w:rPr>
          <w:rFonts w:ascii="Times New Roman" w:hAnsi="Times New Roman" w:cs="Times New Roman"/>
          <w:sz w:val="24"/>
          <w:szCs w:val="24"/>
          <w:lang w:val="en-US"/>
        </w:rPr>
        <w:t xml:space="preserve">photoplethysmography </w:t>
      </w:r>
      <w:r w:rsidR="00B93884">
        <w:rPr>
          <w:rFonts w:ascii="Times New Roman" w:hAnsi="Times New Roman" w:cs="Times New Roman"/>
          <w:sz w:val="24"/>
          <w:szCs w:val="24"/>
          <w:lang w:val="en-US"/>
        </w:rPr>
        <w:t xml:space="preserve">(PPG) </w:t>
      </w:r>
      <w:r w:rsidR="00562FA9">
        <w:rPr>
          <w:rFonts w:ascii="Times New Roman" w:hAnsi="Times New Roman" w:cs="Times New Roman"/>
          <w:sz w:val="24"/>
          <w:szCs w:val="24"/>
          <w:lang w:val="en-US"/>
        </w:rPr>
        <w:t>[@</w:t>
      </w:r>
      <w:r w:rsidR="00562FA9" w:rsidRPr="0073661B">
        <w:rPr>
          <w:rFonts w:ascii="Times New Roman" w:hAnsi="Times New Roman" w:cs="Times New Roman"/>
          <w:sz w:val="24"/>
          <w:szCs w:val="24"/>
          <w:lang w:val="en-US"/>
        </w:rPr>
        <w:t>mukhopadhyay2017wearable</w:t>
      </w:r>
      <w:r w:rsidR="00562FA9">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While ECG sensors offer precise measurements by detecting the heart</w:t>
      </w:r>
      <w:r w:rsidR="002E39C6">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xml:space="preserve">s electrical activity, their intrusive nature and requirement </w:t>
      </w:r>
      <w:r w:rsidR="00AE6924">
        <w:rPr>
          <w:rFonts w:ascii="Times New Roman" w:hAnsi="Times New Roman" w:cs="Times New Roman"/>
          <w:sz w:val="24"/>
          <w:szCs w:val="24"/>
          <w:lang w:val="en-US"/>
        </w:rPr>
        <w:t>of</w:t>
      </w:r>
      <w:r w:rsidR="00AE6924" w:rsidRPr="00ED680C">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 xml:space="preserve">direct skin </w:t>
      </w:r>
      <w:r w:rsidR="00ED680C" w:rsidRPr="00ED680C">
        <w:rPr>
          <w:rFonts w:ascii="Times New Roman" w:hAnsi="Times New Roman" w:cs="Times New Roman"/>
          <w:sz w:val="24"/>
          <w:szCs w:val="24"/>
          <w:lang w:val="en-US"/>
        </w:rPr>
        <w:lastRenderedPageBreak/>
        <w:t>contact may limit their suitability</w:t>
      </w:r>
      <w:r w:rsidR="00194D31">
        <w:rPr>
          <w:rFonts w:ascii="Times New Roman" w:hAnsi="Times New Roman" w:cs="Times New Roman"/>
          <w:sz w:val="24"/>
          <w:szCs w:val="24"/>
          <w:lang w:val="en-US"/>
        </w:rPr>
        <w:t xml:space="preserve"> [@</w:t>
      </w:r>
      <w:r w:rsidR="00A61F67" w:rsidRPr="00A61F67">
        <w:rPr>
          <w:rFonts w:ascii="Times New Roman" w:hAnsi="Times New Roman" w:cs="Times New Roman"/>
          <w:sz w:val="24"/>
          <w:szCs w:val="24"/>
          <w:lang w:val="en-US"/>
        </w:rPr>
        <w:t>kranjec2014non</w:t>
      </w:r>
      <w:r w:rsidR="00A61F67">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particularly in educational settings.</w:t>
      </w:r>
      <w:r w:rsidR="00ED680C">
        <w:rPr>
          <w:rFonts w:ascii="Times New Roman" w:hAnsi="Times New Roman" w:cs="Times New Roman"/>
          <w:sz w:val="24"/>
          <w:szCs w:val="24"/>
          <w:lang w:val="en-US"/>
        </w:rPr>
        <w:t xml:space="preserve"> </w:t>
      </w:r>
      <w:r w:rsidR="00361CDA" w:rsidRPr="00361CDA">
        <w:rPr>
          <w:rFonts w:ascii="Times New Roman" w:hAnsi="Times New Roman" w:cs="Times New Roman"/>
          <w:sz w:val="24"/>
          <w:szCs w:val="24"/>
          <w:lang w:val="en-US"/>
        </w:rPr>
        <w:t>PPG</w:t>
      </w:r>
      <w:r w:rsidR="00576277">
        <w:rPr>
          <w:rFonts w:ascii="Times New Roman" w:hAnsi="Times New Roman" w:cs="Times New Roman"/>
          <w:sz w:val="24"/>
          <w:szCs w:val="24"/>
          <w:lang w:val="en-US"/>
        </w:rPr>
        <w:t xml:space="preserve"> is </w:t>
      </w:r>
      <w:r w:rsidR="00604FCB">
        <w:rPr>
          <w:rFonts w:ascii="Times New Roman" w:hAnsi="Times New Roman" w:cs="Times New Roman"/>
          <w:sz w:val="24"/>
          <w:szCs w:val="24"/>
          <w:lang w:val="en-US"/>
        </w:rPr>
        <w:t xml:space="preserve">a rather </w:t>
      </w:r>
      <w:r w:rsidR="00576277">
        <w:rPr>
          <w:rFonts w:ascii="Times New Roman" w:hAnsi="Times New Roman" w:cs="Times New Roman"/>
          <w:sz w:val="24"/>
          <w:szCs w:val="24"/>
          <w:lang w:val="en-US"/>
        </w:rPr>
        <w:t xml:space="preserve">uncomplicated and inexpensive technique to </w:t>
      </w:r>
      <w:r w:rsidR="00576277" w:rsidRPr="00A57425">
        <w:rPr>
          <w:rFonts w:ascii="Times New Roman" w:hAnsi="Times New Roman" w:cs="Times New Roman"/>
          <w:sz w:val="24"/>
          <w:szCs w:val="24"/>
          <w:lang w:val="en-US"/>
        </w:rPr>
        <w:t xml:space="preserve">measure </w:t>
      </w:r>
      <w:r w:rsidR="00576277">
        <w:rPr>
          <w:rFonts w:ascii="Times New Roman" w:hAnsi="Times New Roman" w:cs="Times New Roman"/>
          <w:sz w:val="24"/>
          <w:szCs w:val="24"/>
          <w:lang w:val="en-US"/>
        </w:rPr>
        <w:t>HR</w:t>
      </w:r>
      <w:r w:rsidR="00361CDA" w:rsidRPr="00361CDA">
        <w:rPr>
          <w:rFonts w:ascii="Times New Roman" w:hAnsi="Times New Roman" w:cs="Times New Roman"/>
          <w:sz w:val="24"/>
          <w:szCs w:val="24"/>
          <w:lang w:val="en-US"/>
        </w:rPr>
        <w:t xml:space="preserve">, commonly found in </w:t>
      </w:r>
      <w:r w:rsidR="00E67C9D">
        <w:rPr>
          <w:rFonts w:ascii="Times New Roman" w:hAnsi="Times New Roman" w:cs="Times New Roman"/>
          <w:sz w:val="24"/>
          <w:szCs w:val="24"/>
          <w:lang w:val="en-US"/>
        </w:rPr>
        <w:t xml:space="preserve">most </w:t>
      </w:r>
      <w:r w:rsidR="00361CDA" w:rsidRPr="00361CDA">
        <w:rPr>
          <w:rFonts w:ascii="Times New Roman" w:hAnsi="Times New Roman" w:cs="Times New Roman"/>
          <w:sz w:val="24"/>
          <w:szCs w:val="24"/>
          <w:lang w:val="en-US"/>
        </w:rPr>
        <w:t>fitness trackers</w:t>
      </w:r>
      <w:r w:rsidR="004E6261">
        <w:rPr>
          <w:rFonts w:ascii="Times New Roman" w:hAnsi="Times New Roman" w:cs="Times New Roman"/>
          <w:sz w:val="24"/>
          <w:szCs w:val="24"/>
          <w:lang w:val="en-US"/>
        </w:rPr>
        <w:t xml:space="preserve"> [@</w:t>
      </w:r>
      <w:r w:rsidR="004E6261" w:rsidRPr="00FD189B">
        <w:rPr>
          <w:rFonts w:ascii="Times New Roman" w:hAnsi="Times New Roman" w:cs="Times New Roman"/>
          <w:sz w:val="24"/>
          <w:szCs w:val="24"/>
          <w:lang w:val="en-US"/>
        </w:rPr>
        <w:t>castaneda2018review</w:t>
      </w:r>
      <w:r w:rsidR="004E6261">
        <w:rPr>
          <w:rFonts w:ascii="Times New Roman" w:hAnsi="Times New Roman" w:cs="Times New Roman"/>
          <w:sz w:val="24"/>
          <w:szCs w:val="24"/>
          <w:lang w:val="en-US"/>
        </w:rPr>
        <w:t>]</w:t>
      </w:r>
      <w:r w:rsidR="00E67C9D">
        <w:rPr>
          <w:rFonts w:ascii="Times New Roman" w:hAnsi="Times New Roman" w:cs="Times New Roman"/>
          <w:sz w:val="24"/>
          <w:szCs w:val="24"/>
          <w:lang w:val="en-US"/>
        </w:rPr>
        <w:t xml:space="preserve">. </w:t>
      </w:r>
      <w:r w:rsidR="00E67C9D" w:rsidRPr="00E67C9D">
        <w:rPr>
          <w:rFonts w:ascii="Times New Roman" w:hAnsi="Times New Roman" w:cs="Times New Roman"/>
          <w:sz w:val="24"/>
          <w:szCs w:val="24"/>
          <w:lang w:val="en-US"/>
        </w:rPr>
        <w:t xml:space="preserve">This optical method assesses HR by flashing green or red lights to measure changes in blood volume [@allen2007photoplethysmography].    </w:t>
      </w:r>
    </w:p>
    <w:p w14:paraId="7B645DC2" w14:textId="61B34547" w:rsidR="00557EE6" w:rsidRDefault="004A3C56" w:rsidP="00FF14E7">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 xml:space="preserve">Stress or mental and physical strain are factors that directly influence HR and lead </w:t>
      </w:r>
      <w:r w:rsidR="00164D08">
        <w:rPr>
          <w:rFonts w:ascii="Times New Roman" w:hAnsi="Times New Roman" w:cs="Times New Roman"/>
          <w:sz w:val="24"/>
          <w:szCs w:val="24"/>
          <w:lang w:val="en-US"/>
        </w:rPr>
        <w:t xml:space="preserve">to </w:t>
      </w:r>
      <w:r w:rsidR="00604FCB">
        <w:rPr>
          <w:rFonts w:ascii="Times New Roman" w:hAnsi="Times New Roman" w:cs="Times New Roman"/>
          <w:sz w:val="24"/>
          <w:szCs w:val="24"/>
          <w:lang w:val="en-US"/>
        </w:rPr>
        <w:t>its</w:t>
      </w:r>
      <w:r w:rsidR="005010A8" w:rsidRPr="005010A8">
        <w:rPr>
          <w:rFonts w:ascii="Times New Roman" w:hAnsi="Times New Roman" w:cs="Times New Roman"/>
          <w:sz w:val="24"/>
          <w:szCs w:val="24"/>
          <w:lang w:val="en-US"/>
        </w:rPr>
        <w:t xml:space="preserve"> increase [@custodis2014heart]. They represent an important physical and emotional stress indicator, as an increased workload is associated with increased HR [@sachs2014].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r w:rsidR="00502BA4" w:rsidRPr="00502BA4">
        <w:rPr>
          <w:lang w:val="en-US"/>
        </w:rPr>
        <w:t xml:space="preserve"> </w:t>
      </w:r>
      <w:r w:rsidR="00502BA4" w:rsidRPr="00502BA4">
        <w:rPr>
          <w:rFonts w:ascii="Times New Roman" w:hAnsi="Times New Roman" w:cs="Times New Roman"/>
          <w:sz w:val="24"/>
          <w:szCs w:val="24"/>
          <w:lang w:val="en-US"/>
        </w:rPr>
        <w:t xml:space="preserve">Thus, fitness trackers offer a </w:t>
      </w:r>
      <w:r w:rsidR="0023388C">
        <w:rPr>
          <w:rFonts w:ascii="Times New Roman" w:hAnsi="Times New Roman" w:cs="Times New Roman"/>
          <w:sz w:val="24"/>
          <w:szCs w:val="24"/>
          <w:lang w:val="en-US"/>
        </w:rPr>
        <w:t xml:space="preserve">low-cost, and unobtrusive </w:t>
      </w:r>
      <w:r w:rsidR="00502BA4" w:rsidRPr="00502BA4">
        <w:rPr>
          <w:rFonts w:ascii="Times New Roman" w:hAnsi="Times New Roman" w:cs="Times New Roman"/>
          <w:sz w:val="24"/>
          <w:szCs w:val="24"/>
          <w:lang w:val="en-US"/>
        </w:rPr>
        <w:t>way of monitoring a wearer</w:t>
      </w:r>
      <w:r w:rsidR="00502BA4">
        <w:rPr>
          <w:rFonts w:ascii="Times New Roman" w:hAnsi="Times New Roman" w:cs="Times New Roman"/>
          <w:sz w:val="24"/>
          <w:szCs w:val="24"/>
          <w:lang w:val="en-US"/>
        </w:rPr>
        <w:t>’s</w:t>
      </w:r>
      <w:r w:rsidR="00502BA4" w:rsidRPr="00502BA4">
        <w:rPr>
          <w:rFonts w:ascii="Times New Roman" w:hAnsi="Times New Roman" w:cs="Times New Roman"/>
          <w:sz w:val="24"/>
          <w:szCs w:val="24"/>
          <w:lang w:val="en-US"/>
        </w:rPr>
        <w:t xml:space="preserve"> stress level</w:t>
      </w:r>
      <w:r w:rsidR="0023388C">
        <w:rPr>
          <w:rFonts w:ascii="Times New Roman" w:hAnsi="Times New Roman" w:cs="Times New Roman"/>
          <w:sz w:val="24"/>
          <w:szCs w:val="24"/>
          <w:lang w:val="en-US"/>
        </w:rPr>
        <w:t xml:space="preserve"> in many different settings</w:t>
      </w:r>
      <w:r w:rsidR="00502BA4" w:rsidRPr="00502BA4">
        <w:rPr>
          <w:rFonts w:ascii="Times New Roman" w:hAnsi="Times New Roman" w:cs="Times New Roman"/>
          <w:sz w:val="24"/>
          <w:szCs w:val="24"/>
          <w:lang w:val="en-US"/>
        </w:rPr>
        <w:t>.</w:t>
      </w:r>
    </w:p>
    <w:p w14:paraId="5A160778" w14:textId="77777777" w:rsidR="006B68BD" w:rsidRPr="006B68BD" w:rsidRDefault="006B68BD" w:rsidP="006B68BD">
      <w:pPr>
        <w:keepNext/>
        <w:spacing w:line="360" w:lineRule="auto"/>
        <w:rPr>
          <w:noProof/>
          <w:lang w:val="en-US"/>
        </w:rPr>
      </w:pPr>
    </w:p>
    <w:p w14:paraId="4515403B" w14:textId="12F5FB3B"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 xml:space="preserve">in </w:t>
      </w:r>
      <w:r w:rsidR="00EB04F0">
        <w:rPr>
          <w:rFonts w:ascii="Times New Roman" w:hAnsi="Times New Roman" w:cs="Times New Roman"/>
          <w:b/>
          <w:bCs/>
          <w:sz w:val="24"/>
          <w:szCs w:val="24"/>
          <w:lang w:val="en-US"/>
        </w:rPr>
        <w:t>t</w:t>
      </w:r>
      <w:r w:rsidR="00E5755B" w:rsidRPr="008A5822">
        <w:rPr>
          <w:rFonts w:ascii="Times New Roman" w:hAnsi="Times New Roman" w:cs="Times New Roman"/>
          <w:b/>
          <w:bCs/>
          <w:sz w:val="24"/>
          <w:szCs w:val="24"/>
          <w:lang w:val="en-US"/>
        </w:rPr>
        <w:t>eaching-</w:t>
      </w:r>
      <w:r w:rsidR="00EB04F0">
        <w:rPr>
          <w:rFonts w:ascii="Times New Roman" w:hAnsi="Times New Roman" w:cs="Times New Roman"/>
          <w:b/>
          <w:bCs/>
          <w:sz w:val="24"/>
          <w:szCs w:val="24"/>
          <w:lang w:val="en-US"/>
        </w:rPr>
        <w:t>l</w:t>
      </w:r>
      <w:r w:rsidR="00E5755B" w:rsidRPr="008A5822">
        <w:rPr>
          <w:rFonts w:ascii="Times New Roman" w:hAnsi="Times New Roman" w:cs="Times New Roman"/>
          <w:b/>
          <w:bCs/>
          <w:sz w:val="24"/>
          <w:szCs w:val="24"/>
          <w:lang w:val="en-US"/>
        </w:rPr>
        <w:t xml:space="preserve">earning </w:t>
      </w:r>
      <w:r w:rsidR="00EB04F0">
        <w:rPr>
          <w:rFonts w:ascii="Times New Roman" w:hAnsi="Times New Roman" w:cs="Times New Roman"/>
          <w:b/>
          <w:bCs/>
          <w:sz w:val="24"/>
          <w:szCs w:val="24"/>
          <w:lang w:val="en-US"/>
        </w:rPr>
        <w:t>c</w:t>
      </w:r>
      <w:r w:rsidR="00E5755B" w:rsidRPr="008A5822">
        <w:rPr>
          <w:rFonts w:ascii="Times New Roman" w:hAnsi="Times New Roman" w:cs="Times New Roman"/>
          <w:b/>
          <w:bCs/>
          <w:sz w:val="24"/>
          <w:szCs w:val="24"/>
          <w:lang w:val="en-US"/>
        </w:rPr>
        <w:t>ontexts</w:t>
      </w:r>
    </w:p>
    <w:p w14:paraId="6F8F0C6D" w14:textId="037321E8" w:rsidR="00F66834" w:rsidRPr="00223F44" w:rsidRDefault="00415607" w:rsidP="00F66834">
      <w:pPr>
        <w:spacing w:line="360" w:lineRule="auto"/>
        <w:rPr>
          <w:rFonts w:ascii="Times New Roman" w:hAnsi="Times New Roman" w:cs="Times New Roman"/>
          <w:sz w:val="24"/>
          <w:szCs w:val="24"/>
          <w:lang w:val="en-US"/>
        </w:rPr>
      </w:pPr>
      <w:r w:rsidRPr="00415607">
        <w:rPr>
          <w:rFonts w:ascii="Times New Roman" w:hAnsi="Times New Roman" w:cs="Times New Roman"/>
          <w:sz w:val="24"/>
          <w:szCs w:val="24"/>
          <w:lang w:val="en-US"/>
        </w:rPr>
        <w:t xml:space="preserve">Prior research, </w:t>
      </w:r>
      <w:r>
        <w:rPr>
          <w:rFonts w:ascii="Times New Roman" w:hAnsi="Times New Roman" w:cs="Times New Roman"/>
          <w:sz w:val="24"/>
          <w:szCs w:val="24"/>
          <w:lang w:val="en-US"/>
        </w:rPr>
        <w:t xml:space="preserve">not </w:t>
      </w:r>
      <w:r w:rsidRPr="00415607">
        <w:rPr>
          <w:rFonts w:ascii="Times New Roman" w:hAnsi="Times New Roman" w:cs="Times New Roman"/>
          <w:sz w:val="24"/>
          <w:szCs w:val="24"/>
          <w:lang w:val="en-US"/>
        </w:rPr>
        <w:t>using fitness trackers but traditional electrocardiography (ECG), has shown that changes in teacher HR can be mapped onto stressors experienced by teachers during teaching</w:t>
      </w:r>
      <w:r w:rsidR="00C31521">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9E54DB">
        <w:rPr>
          <w:rFonts w:ascii="Times New Roman" w:hAnsi="Times New Roman" w:cs="Times New Roman"/>
          <w:sz w:val="24"/>
          <w:szCs w:val="24"/>
          <w:lang w:val="en-US"/>
        </w:rPr>
        <w:t xml:space="preserve">teachers’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r w:rsidR="00D51776" w:rsidRPr="00D51776">
        <w:rPr>
          <w:rFonts w:ascii="Times New Roman" w:hAnsi="Times New Roman" w:cs="Times New Roman"/>
          <w:sz w:val="24"/>
          <w:szCs w:val="24"/>
          <w:lang w:val="en-US"/>
        </w:rPr>
        <w:t>had to take a</w:t>
      </w:r>
      <w:r w:rsidR="004B4526">
        <w:rPr>
          <w:rFonts w:ascii="Times New Roman" w:hAnsi="Times New Roman" w:cs="Times New Roman"/>
          <w:sz w:val="24"/>
          <w:szCs w:val="24"/>
          <w:lang w:val="en-US"/>
        </w:rPr>
        <w:t xml:space="preserve">n exposed </w:t>
      </w:r>
      <w:r w:rsidR="00D51776" w:rsidRPr="00D51776">
        <w:rPr>
          <w:rFonts w:ascii="Times New Roman" w:hAnsi="Times New Roman" w:cs="Times New Roman"/>
          <w:sz w:val="24"/>
          <w:szCs w:val="24"/>
          <w:lang w:val="en-US"/>
        </w:rPr>
        <w:t>position in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w:t>
      </w:r>
      <w:r w:rsidR="00FD6804">
        <w:rPr>
          <w:rFonts w:ascii="Times New Roman" w:hAnsi="Times New Roman" w:cs="Times New Roman"/>
          <w:sz w:val="24"/>
          <w:szCs w:val="24"/>
          <w:lang w:val="en-US"/>
        </w:rPr>
        <w:t xml:space="preserve"> and showed that</w:t>
      </w:r>
      <w:r w:rsidR="00E82BC5">
        <w:rPr>
          <w:rFonts w:ascii="Times New Roman" w:hAnsi="Times New Roman" w:cs="Times New Roman"/>
          <w:sz w:val="24"/>
          <w:szCs w:val="24"/>
          <w:lang w:val="en-US"/>
        </w:rPr>
        <w:t xml:space="preserve"> </w:t>
      </w:r>
      <w:r w:rsidR="00FD6804">
        <w:rPr>
          <w:rFonts w:ascii="Times New Roman" w:hAnsi="Times New Roman" w:cs="Times New Roman"/>
          <w:sz w:val="24"/>
          <w:szCs w:val="24"/>
          <w:lang w:val="en-US"/>
        </w:rPr>
        <w:t>t</w:t>
      </w:r>
      <w:r w:rsidR="004D5854">
        <w:rPr>
          <w:rFonts w:ascii="Times New Roman" w:hAnsi="Times New Roman" w:cs="Times New Roman"/>
          <w:sz w:val="24"/>
          <w:szCs w:val="24"/>
          <w:lang w:val="en-US"/>
        </w:rPr>
        <w:t>eachers</w:t>
      </w:r>
      <w:r w:rsidR="00A63F2E">
        <w:rPr>
          <w:rFonts w:ascii="Times New Roman" w:hAnsi="Times New Roman" w:cs="Times New Roman"/>
          <w:sz w:val="24"/>
          <w:szCs w:val="24"/>
          <w:lang w:val="en-US"/>
        </w:rPr>
        <w:t>’</w:t>
      </w:r>
      <w:r w:rsidR="00E82BC5" w:rsidRPr="00747A71">
        <w:rPr>
          <w:rFonts w:ascii="Times New Roman" w:hAnsi="Times New Roman" w:cs="Times New Roman"/>
          <w:sz w:val="24"/>
          <w:szCs w:val="24"/>
          <w:lang w:val="en-US"/>
        </w:rPr>
        <w:t xml:space="preserve"> </w:t>
      </w:r>
      <w:r w:rsidR="004D5854">
        <w:rPr>
          <w:rFonts w:ascii="Times New Roman" w:hAnsi="Times New Roman" w:cs="Times New Roman"/>
          <w:sz w:val="24"/>
          <w:szCs w:val="24"/>
          <w:lang w:val="en-US"/>
        </w:rPr>
        <w:t xml:space="preserve">HR </w:t>
      </w:r>
      <w:r w:rsidR="00E82BC5" w:rsidRPr="00747A71">
        <w:rPr>
          <w:rFonts w:ascii="Times New Roman" w:hAnsi="Times New Roman" w:cs="Times New Roman"/>
          <w:sz w:val="24"/>
          <w:szCs w:val="24"/>
          <w:lang w:val="en-US"/>
        </w:rPr>
        <w:t xml:space="preserve">increased </w:t>
      </w:r>
      <w:r w:rsidR="004D5854">
        <w:rPr>
          <w:rFonts w:ascii="Times New Roman" w:hAnsi="Times New Roman" w:cs="Times New Roman"/>
          <w:sz w:val="24"/>
          <w:szCs w:val="24"/>
          <w:lang w:val="en-US"/>
        </w:rPr>
        <w:t xml:space="preserve">significantly </w:t>
      </w:r>
      <w:r w:rsidR="00CC1117">
        <w:rPr>
          <w:rFonts w:ascii="Times New Roman" w:hAnsi="Times New Roman" w:cs="Times New Roman"/>
          <w:sz w:val="24"/>
          <w:szCs w:val="24"/>
          <w:lang w:val="en-US"/>
        </w:rPr>
        <w:t>during 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sidR="00CC1117">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The authors interpret</w:t>
      </w:r>
      <w:r w:rsidR="00FD6804">
        <w:rPr>
          <w:rFonts w:ascii="Times New Roman" w:hAnsi="Times New Roman" w:cs="Times New Roman"/>
          <w:sz w:val="24"/>
          <w:szCs w:val="24"/>
          <w:lang w:val="en-US"/>
        </w:rPr>
        <w:t>ed</w:t>
      </w:r>
      <w:r w:rsidR="006C68A5" w:rsidRPr="006C68A5">
        <w:rPr>
          <w:rFonts w:ascii="Times New Roman" w:hAnsi="Times New Roman" w:cs="Times New Roman"/>
          <w:sz w:val="24"/>
          <w:szCs w:val="24"/>
          <w:lang w:val="en-US"/>
        </w:rPr>
        <w:t xml:space="preserve"> this finding as indicating that pre-service teachers</w:t>
      </w:r>
      <w:r w:rsidR="002576E8">
        <w:rPr>
          <w:rFonts w:ascii="Times New Roman" w:hAnsi="Times New Roman" w:cs="Times New Roman"/>
          <w:sz w:val="24"/>
          <w:szCs w:val="24"/>
          <w:lang w:val="en-US"/>
        </w:rPr>
        <w:t>’</w:t>
      </w:r>
      <w:r w:rsidR="006C68A5" w:rsidRPr="006C68A5">
        <w:rPr>
          <w:rFonts w:ascii="Times New Roman" w:hAnsi="Times New Roman" w:cs="Times New Roman"/>
          <w:sz w:val="24"/>
          <w:szCs w:val="24"/>
          <w:lang w:val="en-US"/>
        </w:rPr>
        <w:t xml:space="preserve"> proactive coping strategies, such as actively managing student interactions, </w:t>
      </w:r>
      <w:r w:rsidR="006C68A5">
        <w:rPr>
          <w:rFonts w:ascii="Times New Roman" w:hAnsi="Times New Roman" w:cs="Times New Roman"/>
          <w:sz w:val="24"/>
          <w:szCs w:val="24"/>
          <w:lang w:val="en-US"/>
        </w:rPr>
        <w:t>helped</w:t>
      </w:r>
      <w:r w:rsidR="006C68A5" w:rsidRPr="006C68A5">
        <w:rPr>
          <w:rFonts w:ascii="Times New Roman" w:hAnsi="Times New Roman" w:cs="Times New Roman"/>
          <w:sz w:val="24"/>
          <w:szCs w:val="24"/>
          <w:lang w:val="en-US"/>
        </w:rPr>
        <w:t xml:space="preserve"> </w:t>
      </w:r>
      <w:r w:rsidR="00A63F2E">
        <w:rPr>
          <w:rFonts w:ascii="Times New Roman" w:hAnsi="Times New Roman" w:cs="Times New Roman"/>
          <w:sz w:val="24"/>
          <w:szCs w:val="24"/>
          <w:lang w:val="en-US"/>
        </w:rPr>
        <w:t>lower</w:t>
      </w:r>
      <w:r w:rsidR="006C68A5" w:rsidRPr="006C68A5">
        <w:rPr>
          <w:rFonts w:ascii="Times New Roman" w:hAnsi="Times New Roman" w:cs="Times New Roman"/>
          <w:sz w:val="24"/>
          <w:szCs w:val="24"/>
          <w:lang w:val="en-US"/>
        </w:rPr>
        <w:t xml:space="preserve"> their</w:t>
      </w:r>
      <w:r w:rsidR="006C68A5">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HR levels.</w:t>
      </w:r>
      <w:r w:rsidR="006C68A5">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sidR="00CC1117">
        <w:rPr>
          <w:rFonts w:ascii="Times New Roman" w:hAnsi="Times New Roman" w:cs="Times New Roman"/>
          <w:sz w:val="24"/>
          <w:szCs w:val="24"/>
          <w:lang w:val="en-US"/>
        </w:rPr>
        <w:t>ECG</w:t>
      </w:r>
      <w:r w:rsidR="00CC1117"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00CC1117" w:rsidRPr="002D6FBF">
        <w:rPr>
          <w:rFonts w:ascii="Times New Roman" w:hAnsi="Times New Roman" w:cs="Times New Roman"/>
          <w:sz w:val="24"/>
          <w:szCs w:val="24"/>
          <w:lang w:val="en-US"/>
        </w:rPr>
        <w:t xml:space="preserve">typical stressors </w:t>
      </w:r>
      <w:r w:rsidR="00CC1117">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w:t>
      </w:r>
      <w:r w:rsidR="00FC4469">
        <w:rPr>
          <w:rFonts w:ascii="Times New Roman" w:hAnsi="Times New Roman" w:cs="Times New Roman"/>
          <w:sz w:val="24"/>
          <w:szCs w:val="24"/>
          <w:lang w:val="en-US"/>
        </w:rPr>
        <w:t>s in</w:t>
      </w:r>
      <w:r w:rsidR="00D01985" w:rsidRPr="002D6FBF">
        <w:rPr>
          <w:rFonts w:ascii="Times New Roman" w:hAnsi="Times New Roman" w:cs="Times New Roman"/>
          <w:sz w:val="24"/>
          <w:szCs w:val="24"/>
          <w:lang w:val="en-US"/>
        </w:rPr>
        <w:t xml:space="preserve"> </w:t>
      </w:r>
      <w:r w:rsidR="00D01985">
        <w:rPr>
          <w:rFonts w:ascii="Times New Roman" w:hAnsi="Times New Roman" w:cs="Times New Roman"/>
          <w:sz w:val="24"/>
          <w:szCs w:val="24"/>
          <w:lang w:val="en-US"/>
        </w:rPr>
        <w:t>HR</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00CC1117"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w:t>
      </w:r>
      <w:r w:rsidR="00537843">
        <w:rPr>
          <w:rFonts w:ascii="Times New Roman" w:hAnsi="Times New Roman" w:cs="Times New Roman"/>
          <w:sz w:val="24"/>
          <w:szCs w:val="24"/>
          <w:lang w:val="en-US"/>
        </w:rPr>
        <w:t xml:space="preserve">of 40 </w:t>
      </w:r>
      <w:r w:rsidR="00537843" w:rsidRPr="005C3B1B">
        <w:rPr>
          <w:rFonts w:ascii="Times New Roman" w:hAnsi="Times New Roman" w:cs="Times New Roman"/>
          <w:sz w:val="24"/>
          <w:szCs w:val="24"/>
          <w:lang w:val="en-US"/>
        </w:rPr>
        <w:t>teachers during a real classroom lesson</w:t>
      </w:r>
      <w:r w:rsidR="00CC1117">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223F44" w:rsidRPr="00223F44">
        <w:rPr>
          <w:rFonts w:ascii="Times New Roman" w:hAnsi="Times New Roman" w:cs="Times New Roman"/>
          <w:sz w:val="24"/>
          <w:szCs w:val="24"/>
          <w:lang w:val="en-US"/>
        </w:rPr>
        <w:t xml:space="preserve">They </w:t>
      </w:r>
      <w:r w:rsidR="00223F44">
        <w:rPr>
          <w:rFonts w:ascii="Times New Roman" w:hAnsi="Times New Roman" w:cs="Times New Roman"/>
          <w:sz w:val="24"/>
          <w:szCs w:val="24"/>
          <w:lang w:val="en-US"/>
        </w:rPr>
        <w:t>provided</w:t>
      </w:r>
      <w:r w:rsidR="00223F44" w:rsidRPr="00223F44">
        <w:rPr>
          <w:rFonts w:ascii="Times New Roman" w:hAnsi="Times New Roman" w:cs="Times New Roman"/>
          <w:sz w:val="24"/>
          <w:szCs w:val="24"/>
          <w:lang w:val="en-US"/>
        </w:rPr>
        <w:t xml:space="preserve"> evidence that teacher stress, induced by factors like low student engagement (e.g., lack of motivation or interest in tasks) or teacher-centered activities (e.g., teacher-focused classroom activities) result</w:t>
      </w:r>
      <w:r w:rsidR="00134695">
        <w:rPr>
          <w:rFonts w:ascii="Times New Roman" w:hAnsi="Times New Roman" w:cs="Times New Roman"/>
          <w:sz w:val="24"/>
          <w:szCs w:val="24"/>
          <w:lang w:val="en-US"/>
        </w:rPr>
        <w:t xml:space="preserve">ed </w:t>
      </w:r>
      <w:r w:rsidR="00223F44" w:rsidRPr="00223F44">
        <w:rPr>
          <w:rFonts w:ascii="Times New Roman" w:hAnsi="Times New Roman" w:cs="Times New Roman"/>
          <w:sz w:val="24"/>
          <w:szCs w:val="24"/>
          <w:lang w:val="en-US"/>
        </w:rPr>
        <w:t>in elevated HR.</w:t>
      </w:r>
    </w:p>
    <w:p w14:paraId="5364BBE8" w14:textId="6EC42523"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lastRenderedPageBreak/>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college students </w:t>
      </w:r>
      <w:r w:rsidR="00F32148">
        <w:rPr>
          <w:rFonts w:ascii="Times New Roman" w:hAnsi="Times New Roman" w:cs="Times New Roman"/>
          <w:sz w:val="24"/>
          <w:szCs w:val="24"/>
          <w:lang w:val="en-US"/>
        </w:rPr>
        <w:t xml:space="preserve">listening to lecture </w:t>
      </w:r>
      <w:r w:rsidR="0076413C">
        <w:rPr>
          <w:rFonts w:ascii="Times New Roman" w:hAnsi="Times New Roman" w:cs="Times New Roman"/>
          <w:sz w:val="24"/>
          <w:szCs w:val="24"/>
          <w:lang w:val="en-US"/>
        </w:rPr>
        <w:t xml:space="preserve">classes </w:t>
      </w:r>
      <w:r w:rsidR="00BE10B7">
        <w:rPr>
          <w:rFonts w:ascii="Times New Roman" w:hAnsi="Times New Roman" w:cs="Times New Roman"/>
          <w:sz w:val="24"/>
          <w:szCs w:val="24"/>
          <w:lang w:val="en-US"/>
        </w:rPr>
        <w:t xml:space="preserve">using wrist-worn devices.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 xml:space="preserve">from the beginning to the end of </w:t>
      </w:r>
      <w:r w:rsidR="009D7722">
        <w:rPr>
          <w:rFonts w:ascii="Times New Roman" w:hAnsi="Times New Roman" w:cs="Times New Roman"/>
          <w:sz w:val="24"/>
          <w:szCs w:val="24"/>
          <w:lang w:val="en-US"/>
        </w:rPr>
        <w:t>the</w:t>
      </w:r>
      <w:r w:rsidR="00BE10B7" w:rsidRPr="009B44F6">
        <w:rPr>
          <w:rFonts w:ascii="Times New Roman" w:hAnsi="Times New Roman" w:cs="Times New Roman"/>
          <w:sz w:val="24"/>
          <w:szCs w:val="24"/>
          <w:lang w:val="en-US"/>
        </w:rPr>
        <w:t xml:space="preserve">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3464B4">
        <w:rPr>
          <w:rFonts w:ascii="Times New Roman" w:hAnsi="Times New Roman" w:cs="Times New Roman"/>
          <w:sz w:val="24"/>
          <w:szCs w:val="24"/>
          <w:lang w:val="en-US"/>
        </w:rPr>
        <w:t xml:space="preserve"> (</w:t>
      </w:r>
      <w:r w:rsidR="003464B4" w:rsidRPr="0033529D">
        <w:rPr>
          <w:rFonts w:ascii="Times New Roman" w:hAnsi="Times New Roman" w:cs="Times New Roman"/>
          <w:sz w:val="24"/>
          <w:szCs w:val="24"/>
          <w:lang w:val="en-US"/>
        </w:rPr>
        <w:t>peer-discussion based problem solving</w:t>
      </w:r>
      <w:r w:rsidR="003464B4">
        <w:rPr>
          <w:rFonts w:ascii="Times New Roman" w:hAnsi="Times New Roman" w:cs="Times New Roman"/>
          <w:sz w:val="24"/>
          <w:szCs w:val="24"/>
          <w:lang w:val="en-US"/>
        </w:rPr>
        <w:t>)</w:t>
      </w:r>
      <w:r w:rsidR="00BE10B7">
        <w:rPr>
          <w:rFonts w:ascii="Times New Roman" w:hAnsi="Times New Roman" w:cs="Times New Roman"/>
          <w:sz w:val="24"/>
          <w:szCs w:val="24"/>
          <w:lang w:val="en-US"/>
        </w:rPr>
        <w:t>. @chalmers2021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during stress-inducing tasks</w:t>
      </w:r>
      <w:r w:rsidR="009F30AD">
        <w:rPr>
          <w:rFonts w:ascii="Times New Roman" w:hAnsi="Times New Roman" w:cs="Times New Roman"/>
          <w:sz w:val="24"/>
          <w:szCs w:val="24"/>
          <w:lang w:val="en-US"/>
        </w:rPr>
        <w:t xml:space="preserve"> </w:t>
      </w:r>
      <w:r w:rsidR="00FC4469">
        <w:rPr>
          <w:rFonts w:ascii="Times New Roman" w:hAnsi="Times New Roman" w:cs="Times New Roman"/>
          <w:sz w:val="24"/>
          <w:szCs w:val="24"/>
          <w:lang w:val="en-US"/>
        </w:rPr>
        <w:t xml:space="preserve">(i.e., </w:t>
      </w:r>
      <w:r w:rsidR="00495DE2">
        <w:rPr>
          <w:rFonts w:ascii="Times New Roman" w:hAnsi="Times New Roman" w:cs="Times New Roman"/>
          <w:sz w:val="24"/>
          <w:szCs w:val="24"/>
          <w:lang w:val="en-US"/>
        </w:rPr>
        <w:t xml:space="preserve">the </w:t>
      </w:r>
      <w:r w:rsidR="00495DE2" w:rsidRPr="00495DE2">
        <w:rPr>
          <w:rFonts w:ascii="Times New Roman" w:hAnsi="Times New Roman" w:cs="Times New Roman"/>
          <w:sz w:val="24"/>
          <w:szCs w:val="24"/>
          <w:lang w:val="en-US"/>
        </w:rPr>
        <w:t xml:space="preserve">Trier </w:t>
      </w:r>
      <w:r w:rsidR="00DD23FB">
        <w:rPr>
          <w:rFonts w:ascii="Times New Roman" w:hAnsi="Times New Roman" w:cs="Times New Roman"/>
          <w:sz w:val="24"/>
          <w:szCs w:val="24"/>
          <w:lang w:val="en-US"/>
        </w:rPr>
        <w:t xml:space="preserve">Social </w:t>
      </w:r>
      <w:r w:rsidR="00495DE2" w:rsidRPr="00495DE2">
        <w:rPr>
          <w:rFonts w:ascii="Times New Roman" w:hAnsi="Times New Roman" w:cs="Times New Roman"/>
          <w:sz w:val="24"/>
          <w:szCs w:val="24"/>
          <w:lang w:val="en-US"/>
        </w:rPr>
        <w:t>Stress Test</w:t>
      </w:r>
      <w:r w:rsidR="00DD23FB">
        <w:rPr>
          <w:rFonts w:ascii="Times New Roman" w:hAnsi="Times New Roman" w:cs="Times New Roman"/>
          <w:sz w:val="24"/>
          <w:szCs w:val="24"/>
          <w:lang w:val="en-US"/>
        </w:rPr>
        <w:t>; @</w:t>
      </w:r>
      <w:r w:rsidR="00EF3F8B" w:rsidRPr="00EF3F8B">
        <w:rPr>
          <w:rFonts w:ascii="Times New Roman" w:hAnsi="Times New Roman" w:cs="Times New Roman"/>
          <w:sz w:val="24"/>
          <w:szCs w:val="24"/>
          <w:lang w:val="en-US"/>
        </w:rPr>
        <w:t>kirschbaum1993trier</w:t>
      </w:r>
      <w:r w:rsidR="00EF3F8B">
        <w:rPr>
          <w:rFonts w:ascii="Times New Roman" w:hAnsi="Times New Roman" w:cs="Times New Roman"/>
          <w:sz w:val="24"/>
          <w:szCs w:val="24"/>
          <w:lang w:val="en-US"/>
        </w:rPr>
        <w:t>]</w:t>
      </w:r>
      <w:r w:rsidR="009432BF">
        <w:rPr>
          <w:rFonts w:ascii="Times New Roman" w:hAnsi="Times New Roman" w:cs="Times New Roman"/>
          <w:sz w:val="24"/>
          <w:szCs w:val="24"/>
          <w:lang w:val="en-US"/>
        </w:rPr>
        <w:t>. 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 xml:space="preserve">average HR increased significantly </w:t>
      </w:r>
      <w:r w:rsidR="00FC4469">
        <w:rPr>
          <w:rFonts w:ascii="Times New Roman" w:hAnsi="Times New Roman" w:cs="Times New Roman"/>
          <w:sz w:val="24"/>
          <w:szCs w:val="24"/>
          <w:lang w:val="en-US"/>
        </w:rPr>
        <w:t>from</w:t>
      </w:r>
      <w:r w:rsidR="00FC4469" w:rsidRPr="003B5F4B">
        <w:rPr>
          <w:rFonts w:ascii="Times New Roman" w:hAnsi="Times New Roman" w:cs="Times New Roman"/>
          <w:sz w:val="24"/>
          <w:szCs w:val="24"/>
          <w:lang w:val="en-US"/>
        </w:rPr>
        <w:t xml:space="preserve"> </w:t>
      </w:r>
      <w:r w:rsidR="00BE10B7" w:rsidRPr="003B5F4B">
        <w:rPr>
          <w:rFonts w:ascii="Times New Roman" w:hAnsi="Times New Roman" w:cs="Times New Roman"/>
          <w:sz w:val="24"/>
          <w:szCs w:val="24"/>
          <w:lang w:val="en-US"/>
        </w:rPr>
        <w:t xml:space="preserve">the resting </w:t>
      </w:r>
      <w:r w:rsidR="00FC4469">
        <w:rPr>
          <w:rFonts w:ascii="Times New Roman" w:hAnsi="Times New Roman" w:cs="Times New Roman"/>
          <w:sz w:val="24"/>
          <w:szCs w:val="24"/>
          <w:lang w:val="en-US"/>
        </w:rPr>
        <w:t>to</w:t>
      </w:r>
      <w:r w:rsidR="00FC4469" w:rsidRPr="003B5F4B">
        <w:rPr>
          <w:rFonts w:ascii="Times New Roman" w:hAnsi="Times New Roman" w:cs="Times New Roman"/>
          <w:sz w:val="24"/>
          <w:szCs w:val="24"/>
          <w:lang w:val="en-US"/>
        </w:rPr>
        <w:t xml:space="preserve"> </w:t>
      </w:r>
      <w:r w:rsidR="00FC4469">
        <w:rPr>
          <w:rFonts w:ascii="Times New Roman" w:hAnsi="Times New Roman" w:cs="Times New Roman"/>
          <w:sz w:val="24"/>
          <w:szCs w:val="24"/>
          <w:lang w:val="en-US"/>
        </w:rPr>
        <w:t xml:space="preserve">the </w:t>
      </w:r>
      <w:r w:rsidR="00BE10B7" w:rsidRPr="003B5F4B">
        <w:rPr>
          <w:rFonts w:ascii="Times New Roman" w:hAnsi="Times New Roman" w:cs="Times New Roman"/>
          <w:sz w:val="24"/>
          <w:szCs w:val="24"/>
          <w:lang w:val="en-US"/>
        </w:rPr>
        <w:t xml:space="preserve">stress </w:t>
      </w:r>
      <w:r w:rsidR="00FC4469">
        <w:rPr>
          <w:rFonts w:ascii="Times New Roman" w:hAnsi="Times New Roman" w:cs="Times New Roman"/>
          <w:sz w:val="24"/>
          <w:szCs w:val="24"/>
          <w:lang w:val="en-US"/>
        </w:rPr>
        <w:t xml:space="preserve">inducing </w:t>
      </w:r>
      <w:r w:rsidR="00BE10B7" w:rsidRPr="003B5F4B">
        <w:rPr>
          <w:rFonts w:ascii="Times New Roman" w:hAnsi="Times New Roman" w:cs="Times New Roman"/>
          <w:sz w:val="24"/>
          <w:szCs w:val="24"/>
          <w:lang w:val="en-US"/>
        </w:rPr>
        <w:t>phases</w:t>
      </w:r>
      <w:r w:rsidR="00FC4469">
        <w:rPr>
          <w:rFonts w:ascii="Times New Roman" w:hAnsi="Times New Roman" w:cs="Times New Roman"/>
          <w:sz w:val="24"/>
          <w:szCs w:val="24"/>
          <w:lang w:val="en-US"/>
        </w:rPr>
        <w:t xml:space="preserve"> of the task</w:t>
      </w:r>
      <w:r w:rsidR="00BE10B7" w:rsidRPr="003B5F4B">
        <w:rPr>
          <w:rFonts w:ascii="Times New Roman" w:hAnsi="Times New Roman" w:cs="Times New Roman"/>
          <w:sz w:val="24"/>
          <w:szCs w:val="24"/>
          <w:lang w:val="en-US"/>
        </w:rPr>
        <w:t>.</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Even though the participants </w:t>
      </w:r>
      <w:r w:rsidR="009D7722">
        <w:rPr>
          <w:rFonts w:ascii="Times New Roman" w:hAnsi="Times New Roman" w:cs="Times New Roman"/>
          <w:sz w:val="24"/>
          <w:szCs w:val="24"/>
          <w:lang w:val="en-US"/>
        </w:rPr>
        <w:t>of both</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9D7722">
        <w:rPr>
          <w:rFonts w:ascii="Times New Roman" w:hAnsi="Times New Roman" w:cs="Times New Roman"/>
          <w:sz w:val="24"/>
          <w:szCs w:val="24"/>
          <w:lang w:val="en-US"/>
        </w:rPr>
        <w:t xml:space="preserve"> </w:t>
      </w:r>
      <w:r w:rsidR="00876F1D">
        <w:rPr>
          <w:rFonts w:ascii="Times New Roman" w:hAnsi="Times New Roman" w:cs="Times New Roman"/>
          <w:sz w:val="24"/>
          <w:szCs w:val="24"/>
          <w:lang w:val="en-US"/>
        </w:rPr>
        <w:t xml:space="preserve">[@Darnell2019; @chalmers2021] </w:t>
      </w:r>
      <w:r w:rsidR="004A6E89" w:rsidRPr="001231DE">
        <w:rPr>
          <w:rFonts w:ascii="Times New Roman" w:hAnsi="Times New Roman" w:cs="Times New Roman"/>
          <w:sz w:val="24"/>
          <w:szCs w:val="24"/>
          <w:lang w:val="en-US"/>
        </w:rPr>
        <w:t xml:space="preserve">were </w:t>
      </w:r>
      <w:r w:rsidR="009D7722">
        <w:rPr>
          <w:rFonts w:ascii="Times New Roman" w:hAnsi="Times New Roman" w:cs="Times New Roman"/>
          <w:sz w:val="24"/>
          <w:szCs w:val="24"/>
          <w:lang w:val="en-US"/>
        </w:rPr>
        <w:t>not teachers</w:t>
      </w:r>
      <w:r w:rsidR="009D7722" w:rsidRPr="001231DE">
        <w:rPr>
          <w:rFonts w:ascii="Times New Roman" w:hAnsi="Times New Roman" w:cs="Times New Roman"/>
          <w:sz w:val="24"/>
          <w:szCs w:val="24"/>
          <w:lang w:val="en-US"/>
        </w:rPr>
        <w:t xml:space="preserve"> </w:t>
      </w:r>
      <w:r w:rsidR="009D7722">
        <w:rPr>
          <w:rFonts w:ascii="Times New Roman" w:hAnsi="Times New Roman" w:cs="Times New Roman"/>
          <w:sz w:val="24"/>
          <w:szCs w:val="24"/>
          <w:lang w:val="en-US"/>
        </w:rPr>
        <w:t xml:space="preserve">but </w:t>
      </w:r>
      <w:r w:rsidR="004A6E89" w:rsidRPr="001231DE">
        <w:rPr>
          <w:rFonts w:ascii="Times New Roman" w:hAnsi="Times New Roman" w:cs="Times New Roman"/>
          <w:sz w:val="24"/>
          <w:szCs w:val="24"/>
          <w:lang w:val="en-US"/>
        </w:rPr>
        <w:t>learners</w:t>
      </w:r>
      <w:r w:rsidR="009432BF">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the results are relevant </w:t>
      </w:r>
      <w:r w:rsidR="009D7722">
        <w:rPr>
          <w:rFonts w:ascii="Times New Roman" w:hAnsi="Times New Roman" w:cs="Times New Roman"/>
          <w:sz w:val="24"/>
          <w:szCs w:val="24"/>
          <w:lang w:val="en-US"/>
        </w:rPr>
        <w:t>for</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study</w:t>
      </w:r>
      <w:r w:rsidR="009D7722">
        <w:rPr>
          <w:rFonts w:ascii="Times New Roman" w:hAnsi="Times New Roman" w:cs="Times New Roman"/>
          <w:sz w:val="24"/>
          <w:szCs w:val="24"/>
          <w:lang w:val="en-US"/>
        </w:rPr>
        <w:t>ing</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D7722">
        <w:rPr>
          <w:rFonts w:ascii="Times New Roman" w:hAnsi="Times New Roman" w:cs="Times New Roman"/>
          <w:sz w:val="24"/>
          <w:szCs w:val="24"/>
          <w:lang w:val="en-US"/>
        </w:rPr>
        <w:t>over the course of</w:t>
      </w:r>
      <w:r w:rsidR="009D7722"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472C7E77" w14:textId="3023ECCB" w:rsidR="006B68BD" w:rsidRDefault="002A710C" w:rsidP="00744791">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064B39">
        <w:rPr>
          <w:rFonts w:ascii="Times New Roman" w:hAnsi="Times New Roman" w:cs="Times New Roman"/>
          <w:i/>
          <w:iCs/>
          <w:sz w:val="24"/>
          <w:szCs w:val="24"/>
          <w:lang w:val="en-US"/>
        </w:rPr>
        <w:t xml:space="preserve"> </w:t>
      </w:r>
      <w:r w:rsidR="009432BF">
        <w:rPr>
          <w:rFonts w:ascii="Times New Roman" w:hAnsi="Times New Roman" w:cs="Times New Roman"/>
          <w:sz w:val="24"/>
          <w:szCs w:val="24"/>
          <w:lang w:val="en-US"/>
        </w:rPr>
        <w:t>=</w:t>
      </w:r>
      <w:r w:rsidR="00064B3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4 </w:t>
      </w:r>
      <w:r w:rsidR="002F159C">
        <w:rPr>
          <w:rFonts w:ascii="Times New Roman" w:hAnsi="Times New Roman" w:cs="Times New Roman"/>
          <w:sz w:val="24"/>
          <w:szCs w:val="24"/>
          <w:lang w:val="en-US"/>
        </w:rPr>
        <w:t xml:space="preserve">in-service </w:t>
      </w:r>
      <w:r w:rsidRPr="00D0459A">
        <w:rPr>
          <w:rFonts w:ascii="Times New Roman" w:hAnsi="Times New Roman" w:cs="Times New Roman"/>
          <w:sz w:val="24"/>
          <w:szCs w:val="24"/>
          <w:lang w:val="en-US"/>
        </w:rPr>
        <w:t>teachers</w:t>
      </w:r>
      <w:r w:rsidR="008C2911">
        <w:rPr>
          <w:rFonts w:ascii="Times New Roman" w:hAnsi="Times New Roman" w:cs="Times New Roman"/>
          <w:sz w:val="24"/>
          <w:szCs w:val="24"/>
          <w:lang w:val="en-US"/>
        </w:rPr>
        <w:t xml:space="preserve"> in authentic lessons</w:t>
      </w:r>
      <w:r w:rsidRPr="00D0459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C769B" w:rsidRPr="005C769B">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005C769B">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In particular, it was found that the combination of </w:t>
      </w:r>
      <w:r w:rsidR="0083597A" w:rsidRPr="006A49E7">
        <w:rPr>
          <w:rFonts w:ascii="Times New Roman" w:hAnsi="Times New Roman" w:cs="Times New Roman"/>
          <w:sz w:val="24"/>
          <w:szCs w:val="24"/>
          <w:lang w:val="en-US"/>
        </w:rPr>
        <w:t>a high HR</w:t>
      </w:r>
      <w:r w:rsidR="0083597A">
        <w:rPr>
          <w:rFonts w:ascii="Times New Roman" w:hAnsi="Times New Roman" w:cs="Times New Roman"/>
          <w:sz w:val="24"/>
          <w:szCs w:val="24"/>
          <w:lang w:val="en-US"/>
        </w:rPr>
        <w:t>,</w:t>
      </w:r>
      <w:r w:rsidR="0083597A" w:rsidRPr="006A49E7">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a high number of steps, and short sleep</w:t>
      </w:r>
      <w:r w:rsidR="00A77C9D">
        <w:rPr>
          <w:rFonts w:ascii="Times New Roman" w:hAnsi="Times New Roman" w:cs="Times New Roman"/>
          <w:sz w:val="24"/>
          <w:szCs w:val="24"/>
          <w:lang w:val="en-US"/>
        </w:rPr>
        <w:t xml:space="preserve"> duration</w:t>
      </w:r>
      <w:r w:rsidR="006A49E7" w:rsidRPr="006A49E7">
        <w:rPr>
          <w:rFonts w:ascii="Times New Roman" w:hAnsi="Times New Roman" w:cs="Times New Roman"/>
          <w:sz w:val="24"/>
          <w:szCs w:val="24"/>
          <w:lang w:val="en-US"/>
        </w:rPr>
        <w:t xml:space="preserve"> was characteristic </w:t>
      </w:r>
      <w:r w:rsidR="00DB72E9">
        <w:rPr>
          <w:rFonts w:ascii="Times New Roman" w:hAnsi="Times New Roman" w:cs="Times New Roman"/>
          <w:sz w:val="24"/>
          <w:szCs w:val="24"/>
          <w:lang w:val="en-US"/>
        </w:rPr>
        <w:t>of</w:t>
      </w:r>
      <w:r w:rsidR="006A49E7" w:rsidRPr="006A49E7">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4149479" w14:textId="464BAFEC" w:rsidR="00AF710E" w:rsidRPr="00843A1E" w:rsidRDefault="00321A7E" w:rsidP="00AF710E">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t>In summary, previous studies have revealed that teachers’ (and students’) HR changes</w:t>
      </w:r>
      <w:r w:rsidR="00961D79">
        <w:rPr>
          <w:rFonts w:ascii="Times New Roman" w:hAnsi="Times New Roman" w:cs="Times New Roman"/>
          <w:sz w:val="24"/>
          <w:szCs w:val="24"/>
          <w:lang w:val="en-US"/>
        </w:rPr>
        <w:t xml:space="preserve"> </w:t>
      </w:r>
      <w:r w:rsidR="00FC4469" w:rsidRPr="005659E9">
        <w:rPr>
          <w:rFonts w:ascii="Times New Roman" w:hAnsi="Times New Roman" w:cs="Times New Roman"/>
          <w:sz w:val="24"/>
          <w:szCs w:val="24"/>
          <w:lang w:val="en-US"/>
        </w:rPr>
        <w:t xml:space="preserve">depending on their activities and the stressors they experience, </w:t>
      </w:r>
      <w:r w:rsidR="00961D79">
        <w:rPr>
          <w:rFonts w:ascii="Times New Roman" w:hAnsi="Times New Roman" w:cs="Times New Roman"/>
          <w:sz w:val="24"/>
          <w:szCs w:val="24"/>
          <w:lang w:val="en-US"/>
        </w:rPr>
        <w:t>with</w:t>
      </w:r>
      <w:r w:rsidR="00961D79" w:rsidRPr="005659E9">
        <w:rPr>
          <w:rFonts w:ascii="Times New Roman" w:hAnsi="Times New Roman" w:cs="Times New Roman"/>
          <w:sz w:val="24"/>
          <w:szCs w:val="24"/>
          <w:lang w:val="en-US"/>
        </w:rPr>
        <w:t xml:space="preserve"> </w:t>
      </w:r>
      <w:r w:rsidR="006C3E25">
        <w:rPr>
          <w:rFonts w:ascii="Times New Roman" w:hAnsi="Times New Roman" w:cs="Times New Roman"/>
          <w:sz w:val="24"/>
          <w:szCs w:val="24"/>
          <w:lang w:val="en-US"/>
        </w:rPr>
        <w:t xml:space="preserve">an increase in HR </w:t>
      </w:r>
      <w:r w:rsidR="00961D79" w:rsidRPr="005659E9">
        <w:rPr>
          <w:rFonts w:ascii="Times New Roman" w:hAnsi="Times New Roman" w:cs="Times New Roman"/>
          <w:sz w:val="24"/>
          <w:szCs w:val="24"/>
          <w:lang w:val="en-US"/>
        </w:rPr>
        <w:t xml:space="preserve">even </w:t>
      </w:r>
      <w:commentRangeStart w:id="5"/>
      <w:commentRangeStart w:id="6"/>
      <w:r w:rsidR="00961D79" w:rsidRPr="005659E9">
        <w:rPr>
          <w:rFonts w:ascii="Times New Roman" w:hAnsi="Times New Roman" w:cs="Times New Roman"/>
          <w:sz w:val="24"/>
          <w:szCs w:val="24"/>
          <w:lang w:val="en-US"/>
        </w:rPr>
        <w:t>before</w:t>
      </w:r>
      <w:r w:rsidR="00FC4469">
        <w:rPr>
          <w:rFonts w:ascii="Times New Roman" w:hAnsi="Times New Roman" w:cs="Times New Roman"/>
          <w:sz w:val="24"/>
          <w:szCs w:val="24"/>
          <w:lang w:val="en-US"/>
        </w:rPr>
        <w:t xml:space="preserve"> expected</w:t>
      </w:r>
      <w:r w:rsidR="00961D79" w:rsidRPr="005659E9">
        <w:rPr>
          <w:rFonts w:ascii="Times New Roman" w:hAnsi="Times New Roman" w:cs="Times New Roman"/>
          <w:sz w:val="24"/>
          <w:szCs w:val="24"/>
          <w:lang w:val="en-US"/>
        </w:rPr>
        <w:t xml:space="preserve"> stress</w:t>
      </w:r>
      <w:r w:rsidR="00FC4469">
        <w:rPr>
          <w:rFonts w:ascii="Times New Roman" w:hAnsi="Times New Roman" w:cs="Times New Roman"/>
          <w:sz w:val="24"/>
          <w:szCs w:val="24"/>
          <w:lang w:val="en-US"/>
        </w:rPr>
        <w:t>ors</w:t>
      </w:r>
      <w:r w:rsidR="00961D79" w:rsidRPr="005659E9">
        <w:rPr>
          <w:rFonts w:ascii="Times New Roman" w:hAnsi="Times New Roman" w:cs="Times New Roman"/>
          <w:sz w:val="24"/>
          <w:szCs w:val="24"/>
          <w:lang w:val="en-US"/>
        </w:rPr>
        <w:t xml:space="preserve"> occur</w:t>
      </w:r>
      <w:commentRangeEnd w:id="5"/>
      <w:r w:rsidR="00A77C9D">
        <w:rPr>
          <w:rStyle w:val="Kommentarzeichen"/>
        </w:rPr>
        <w:commentReference w:id="5"/>
      </w:r>
      <w:commentRangeEnd w:id="6"/>
      <w:r w:rsidR="00F2616D">
        <w:rPr>
          <w:rStyle w:val="Kommentarzeichen"/>
        </w:rPr>
        <w:commentReference w:id="6"/>
      </w:r>
      <w:r w:rsidR="00FC4469">
        <w:rPr>
          <w:rFonts w:ascii="Times New Roman" w:hAnsi="Times New Roman" w:cs="Times New Roman"/>
          <w:sz w:val="24"/>
          <w:szCs w:val="24"/>
          <w:lang w:val="en-US"/>
        </w:rPr>
        <w:t xml:space="preserve">, </w:t>
      </w:r>
      <w:r w:rsidR="006C3E25">
        <w:rPr>
          <w:rFonts w:ascii="Times New Roman" w:hAnsi="Times New Roman" w:cs="Times New Roman"/>
          <w:sz w:val="24"/>
          <w:szCs w:val="24"/>
          <w:lang w:val="en-US"/>
        </w:rPr>
        <w:t xml:space="preserve">and </w:t>
      </w:r>
      <w:r w:rsidR="00FC4469">
        <w:rPr>
          <w:rFonts w:ascii="Times New Roman" w:hAnsi="Times New Roman" w:cs="Times New Roman"/>
          <w:sz w:val="24"/>
          <w:szCs w:val="24"/>
          <w:lang w:val="en-US"/>
        </w:rPr>
        <w:t xml:space="preserve">with </w:t>
      </w:r>
      <w:r w:rsidR="00841584">
        <w:rPr>
          <w:rFonts w:ascii="Times New Roman" w:hAnsi="Times New Roman" w:cs="Times New Roman"/>
          <w:sz w:val="24"/>
          <w:szCs w:val="24"/>
          <w:lang w:val="en-US"/>
        </w:rPr>
        <w:t>peaks</w:t>
      </w:r>
      <w:r w:rsidR="00214B85">
        <w:rPr>
          <w:rFonts w:ascii="Times New Roman" w:hAnsi="Times New Roman" w:cs="Times New Roman"/>
          <w:sz w:val="24"/>
          <w:szCs w:val="24"/>
          <w:lang w:val="en-US"/>
        </w:rPr>
        <w:t xml:space="preserve"> </w:t>
      </w:r>
      <w:r w:rsidR="006C3E25" w:rsidRPr="005659E9">
        <w:rPr>
          <w:rFonts w:ascii="Times New Roman" w:hAnsi="Times New Roman" w:cs="Times New Roman"/>
          <w:sz w:val="24"/>
          <w:szCs w:val="24"/>
          <w:lang w:val="en-US"/>
        </w:rPr>
        <w:t xml:space="preserve">in activating phases </w:t>
      </w:r>
      <w:r w:rsidR="003F5FE4" w:rsidRPr="005659E9">
        <w:rPr>
          <w:rFonts w:ascii="Times New Roman" w:hAnsi="Times New Roman" w:cs="Times New Roman"/>
          <w:sz w:val="24"/>
          <w:szCs w:val="24"/>
          <w:lang w:val="en-US"/>
        </w:rPr>
        <w:t>[@Darnell2019; @chalmers2021]</w:t>
      </w:r>
      <w:r w:rsidRPr="005659E9">
        <w:rPr>
          <w:rFonts w:ascii="Times New Roman" w:hAnsi="Times New Roman" w:cs="Times New Roman"/>
          <w:sz w:val="24"/>
          <w:szCs w:val="24"/>
          <w:lang w:val="en-US"/>
        </w:rPr>
        <w:t xml:space="preserve">, whereby </w:t>
      </w:r>
      <w:r w:rsidR="00A77C9D">
        <w:rPr>
          <w:rFonts w:ascii="Times New Roman" w:hAnsi="Times New Roman" w:cs="Times New Roman"/>
          <w:sz w:val="24"/>
          <w:szCs w:val="24"/>
          <w:lang w:val="en-US"/>
        </w:rPr>
        <w:t>t</w:t>
      </w:r>
      <w:r w:rsidRPr="005659E9">
        <w:rPr>
          <w:rFonts w:ascii="Times New Roman" w:hAnsi="Times New Roman" w:cs="Times New Roman"/>
          <w:sz w:val="24"/>
          <w:szCs w:val="24"/>
          <w:lang w:val="en-US"/>
        </w:rPr>
        <w:t>eacher-centered phases</w:t>
      </w:r>
      <w:r w:rsidR="00FC4469">
        <w:rPr>
          <w:rFonts w:ascii="Times New Roman" w:hAnsi="Times New Roman" w:cs="Times New Roman"/>
          <w:sz w:val="24"/>
          <w:szCs w:val="24"/>
          <w:lang w:val="en-US"/>
        </w:rPr>
        <w:t>, in particular,</w:t>
      </w:r>
      <w:r w:rsidRPr="005659E9">
        <w:rPr>
          <w:rFonts w:ascii="Times New Roman" w:hAnsi="Times New Roman" w:cs="Times New Roman"/>
          <w:sz w:val="24"/>
          <w:szCs w:val="24"/>
          <w:lang w:val="en-US"/>
        </w:rPr>
        <w:t xml:space="preserve"> led to an increase in HR [@sperka1995; @scheuch1997psychophysische; @donker2018; @junker2021]. </w:t>
      </w:r>
      <w:r w:rsidR="00AF710E" w:rsidRPr="005659E9">
        <w:rPr>
          <w:rFonts w:ascii="Times New Roman" w:hAnsi="Times New Roman" w:cs="Times New Roman"/>
          <w:sz w:val="24"/>
          <w:szCs w:val="24"/>
          <w:lang w:val="en-US"/>
        </w:rPr>
        <w:t>However, studies are still lacking, that investigate data from teacher-worn fitness trackers in larger samples to explore the links between teachers’ HR and subjective stressor appraisal or effects of teaching experience.</w:t>
      </w:r>
      <w:r w:rsidR="00AF710E">
        <w:rPr>
          <w:rFonts w:ascii="Times New Roman" w:hAnsi="Times New Roman" w:cs="Times New Roman"/>
          <w:sz w:val="24"/>
          <w:szCs w:val="24"/>
          <w:lang w:val="en-US"/>
        </w:rPr>
        <w:t xml:space="preserve"> </w:t>
      </w:r>
    </w:p>
    <w:p w14:paraId="07B2BDC8" w14:textId="062CB9CB" w:rsidR="006B68BD" w:rsidRDefault="006B68BD" w:rsidP="00744791">
      <w:pPr>
        <w:spacing w:line="360" w:lineRule="auto"/>
        <w:rPr>
          <w:rFonts w:ascii="Times New Roman" w:hAnsi="Times New Roman" w:cs="Times New Roman"/>
          <w:sz w:val="24"/>
          <w:szCs w:val="24"/>
          <w:lang w:val="en-US"/>
        </w:rPr>
      </w:pPr>
    </w:p>
    <w:p w14:paraId="259FAD41" w14:textId="77777777" w:rsidR="00335418" w:rsidRDefault="00335418" w:rsidP="00744791">
      <w:pPr>
        <w:spacing w:line="360" w:lineRule="auto"/>
        <w:rPr>
          <w:rFonts w:ascii="Times New Roman" w:hAnsi="Times New Roman" w:cs="Times New Roman"/>
          <w:sz w:val="24"/>
          <w:szCs w:val="24"/>
          <w:lang w:val="en-US"/>
        </w:rPr>
      </w:pPr>
    </w:p>
    <w:p w14:paraId="42E6D915" w14:textId="0021BC39" w:rsidR="00FE29C2" w:rsidRPr="00557EE6" w:rsidRDefault="00FE29C2" w:rsidP="00FE29C2">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lastRenderedPageBreak/>
        <w:t xml:space="preserve">## </w:t>
      </w:r>
      <w:r w:rsidR="00B8666F">
        <w:rPr>
          <w:rFonts w:ascii="Times New Roman" w:hAnsi="Times New Roman" w:cs="Times New Roman"/>
          <w:b/>
          <w:bCs/>
          <w:sz w:val="24"/>
          <w:szCs w:val="24"/>
          <w:lang w:val="en-US"/>
        </w:rPr>
        <w:t>Emergence of t</w:t>
      </w:r>
      <w:r w:rsidRPr="00557EE6">
        <w:rPr>
          <w:rFonts w:ascii="Times New Roman" w:hAnsi="Times New Roman" w:cs="Times New Roman"/>
          <w:b/>
          <w:bCs/>
          <w:sz w:val="24"/>
          <w:szCs w:val="24"/>
          <w:lang w:val="en-US"/>
        </w:rPr>
        <w:t xml:space="preserve">eacher </w:t>
      </w:r>
      <w:r>
        <w:rPr>
          <w:rFonts w:ascii="Times New Roman" w:hAnsi="Times New Roman" w:cs="Times New Roman"/>
          <w:b/>
          <w:bCs/>
          <w:sz w:val="24"/>
          <w:szCs w:val="24"/>
          <w:lang w:val="en-US"/>
        </w:rPr>
        <w:t>s</w:t>
      </w:r>
      <w:r w:rsidRPr="00557EE6">
        <w:rPr>
          <w:rFonts w:ascii="Times New Roman" w:hAnsi="Times New Roman" w:cs="Times New Roman"/>
          <w:b/>
          <w:bCs/>
          <w:sz w:val="24"/>
          <w:szCs w:val="24"/>
          <w:lang w:val="en-US"/>
        </w:rPr>
        <w:t xml:space="preserve">tress </w:t>
      </w:r>
      <w:r w:rsidR="002341FE">
        <w:rPr>
          <w:rFonts w:ascii="Times New Roman" w:hAnsi="Times New Roman" w:cs="Times New Roman"/>
          <w:b/>
          <w:bCs/>
          <w:sz w:val="24"/>
          <w:szCs w:val="24"/>
          <w:lang w:val="en-US"/>
        </w:rPr>
        <w:t xml:space="preserve">and important resources </w:t>
      </w:r>
    </w:p>
    <w:p w14:paraId="2D22C196" w14:textId="611F6989" w:rsidR="00FE29C2" w:rsidRDefault="00FE29C2" w:rsidP="00FE29C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3F6B37">
        <w:rPr>
          <w:rFonts w:ascii="Times New Roman" w:hAnsi="Times New Roman" w:cs="Times New Roman"/>
          <w:sz w:val="24"/>
          <w:szCs w:val="24"/>
          <w:lang w:val="en-US"/>
        </w:rPr>
        <w:t>he teaching profession is one of the most stressful professions</w:t>
      </w:r>
      <w:r>
        <w:rPr>
          <w:rFonts w:ascii="Times New Roman" w:hAnsi="Times New Roman" w:cs="Times New Roman"/>
          <w:sz w:val="24"/>
          <w:szCs w:val="24"/>
          <w:lang w:val="en-US"/>
        </w:rPr>
        <w:t xml:space="preserve"> as teachers face</w:t>
      </w:r>
      <w:r w:rsidRPr="003F6B37">
        <w:rPr>
          <w:rFonts w:ascii="Times New Roman" w:hAnsi="Times New Roman" w:cs="Times New Roman"/>
          <w:sz w:val="24"/>
          <w:szCs w:val="24"/>
          <w:lang w:val="en-US"/>
        </w:rPr>
        <w:t xml:space="preserve"> a variety of stressors during everyday work</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[@smith2000; @herman2020</w:t>
      </w:r>
      <w:r>
        <w:rPr>
          <w:rFonts w:ascii="Times New Roman" w:hAnsi="Times New Roman" w:cs="Times New Roman"/>
          <w:sz w:val="24"/>
          <w:szCs w:val="24"/>
          <w:lang w:val="en-US"/>
        </w:rPr>
        <w:t>; @</w:t>
      </w:r>
      <w:r w:rsidRPr="007E0232">
        <w:rPr>
          <w:rFonts w:ascii="Times New Roman" w:hAnsi="Times New Roman" w:cs="Times New Roman"/>
          <w:sz w:val="24"/>
          <w:szCs w:val="24"/>
          <w:lang w:val="en-US"/>
        </w:rPr>
        <w:t>schult2014belastet</w:t>
      </w:r>
      <w:r w:rsidRPr="003F6B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According to </w:t>
      </w:r>
      <w:r>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sidRPr="009C562F">
        <w:rPr>
          <w:rFonts w:ascii="Times New Roman" w:hAnsi="Times New Roman" w:cs="Times New Roman"/>
          <w:sz w:val="24"/>
          <w:szCs w:val="24"/>
          <w:lang w:val="en-US"/>
        </w:rPr>
        <w:t xml:space="preserve">, teacher stress can be defined as a negative affective response, </w:t>
      </w:r>
      <w:r>
        <w:rPr>
          <w:rFonts w:ascii="Times New Roman" w:hAnsi="Times New Roman" w:cs="Times New Roman"/>
          <w:sz w:val="24"/>
          <w:szCs w:val="24"/>
          <w:lang w:val="en-US"/>
        </w:rPr>
        <w:t>typically</w:t>
      </w:r>
      <w:r w:rsidRPr="009C562F">
        <w:rPr>
          <w:rFonts w:ascii="Times New Roman" w:hAnsi="Times New Roman" w:cs="Times New Roman"/>
          <w:sz w:val="24"/>
          <w:szCs w:val="24"/>
          <w:lang w:val="en-US"/>
        </w:rPr>
        <w:t xml:space="preserve"> accompanied by physiological changes such as increased </w:t>
      </w:r>
      <w:r>
        <w:rPr>
          <w:rFonts w:ascii="Times New Roman" w:hAnsi="Times New Roman" w:cs="Times New Roman"/>
          <w:sz w:val="24"/>
          <w:szCs w:val="24"/>
          <w:lang w:val="en-US"/>
        </w:rPr>
        <w:t>HR</w:t>
      </w:r>
      <w:r w:rsidRPr="009C562F">
        <w:rPr>
          <w:rFonts w:ascii="Times New Roman" w:hAnsi="Times New Roman" w:cs="Times New Roman"/>
          <w:sz w:val="24"/>
          <w:szCs w:val="24"/>
          <w:lang w:val="en-US"/>
        </w:rPr>
        <w:t>, triggered by job-related demands</w:t>
      </w:r>
      <w:r>
        <w:rPr>
          <w:rFonts w:ascii="Times New Roman" w:hAnsi="Times New Roman" w:cs="Times New Roman"/>
          <w:sz w:val="24"/>
          <w:szCs w:val="24"/>
          <w:lang w:val="en-US"/>
        </w:rPr>
        <w:t>,</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Pr="009C562F">
        <w:rPr>
          <w:rFonts w:ascii="Times New Roman" w:hAnsi="Times New Roman" w:cs="Times New Roman"/>
          <w:sz w:val="24"/>
          <w:szCs w:val="24"/>
          <w:lang w:val="en-US"/>
        </w:rPr>
        <w:t>perceived as threatening to one</w:t>
      </w:r>
      <w:r>
        <w:rPr>
          <w:rFonts w:ascii="Times New Roman" w:hAnsi="Times New Roman" w:cs="Times New Roman"/>
          <w:sz w:val="24"/>
          <w:szCs w:val="24"/>
          <w:lang w:val="en-US"/>
        </w:rPr>
        <w:t>’</w:t>
      </w:r>
      <w:r w:rsidRPr="009C562F">
        <w:rPr>
          <w:rFonts w:ascii="Times New Roman" w:hAnsi="Times New Roman" w:cs="Times New Roman"/>
          <w:sz w:val="24"/>
          <w:szCs w:val="24"/>
          <w:lang w:val="en-US"/>
        </w:rPr>
        <w:t>s self-esteem or well-being</w:t>
      </w:r>
      <w:r>
        <w:rPr>
          <w:rFonts w:ascii="Times New Roman" w:hAnsi="Times New Roman" w:cs="Times New Roman"/>
          <w:sz w:val="24"/>
          <w:szCs w:val="24"/>
          <w:lang w:val="en-US"/>
        </w:rPr>
        <w:t>. C</w:t>
      </w:r>
      <w:r w:rsidRPr="009C562F">
        <w:rPr>
          <w:rFonts w:ascii="Times New Roman" w:hAnsi="Times New Roman" w:cs="Times New Roman"/>
          <w:sz w:val="24"/>
          <w:szCs w:val="24"/>
          <w:lang w:val="en-US"/>
        </w:rPr>
        <w:t>oping mechanisms</w:t>
      </w:r>
      <w:r>
        <w:rPr>
          <w:rFonts w:ascii="Times New Roman" w:hAnsi="Times New Roman" w:cs="Times New Roman"/>
          <w:sz w:val="24"/>
          <w:szCs w:val="24"/>
          <w:lang w:val="en-US"/>
        </w:rPr>
        <w:t xml:space="preserve"> help to reduce the perceived threat.</w:t>
      </w:r>
    </w:p>
    <w:p w14:paraId="3AC900EA" w14:textId="00062CD6" w:rsidR="00FE29C2" w:rsidRDefault="00FE29C2" w:rsidP="00FE29C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Pr>
          <w:rFonts w:ascii="Times New Roman" w:hAnsi="Times New Roman" w:cs="Times New Roman"/>
          <w:sz w:val="24"/>
          <w:szCs w:val="24"/>
          <w:lang w:val="en-US"/>
        </w:rPr>
        <w:t xml:space="preserve">by </w:t>
      </w:r>
      <w:r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w:t>
      </w:r>
      <w:r w:rsidRPr="0042143A">
        <w:rPr>
          <w:rFonts w:ascii="Times New Roman" w:hAnsi="Times New Roman" w:cs="Times New Roman"/>
          <w:sz w:val="24"/>
          <w:szCs w:val="24"/>
          <w:lang w:val="en-US"/>
        </w:rPr>
        <w:t>lazarus1981stressbezogene</w:t>
      </w:r>
      <w:r>
        <w:rPr>
          <w:rFonts w:ascii="Times New Roman" w:hAnsi="Times New Roman" w:cs="Times New Roman"/>
          <w:sz w:val="24"/>
          <w:szCs w:val="24"/>
          <w:lang w:val="en-US"/>
        </w:rPr>
        <w:t>; @</w:t>
      </w:r>
      <w:r w:rsidRPr="00D93290">
        <w:rPr>
          <w:rFonts w:ascii="Times New Roman" w:hAnsi="Times New Roman" w:cs="Times New Roman"/>
          <w:sz w:val="24"/>
          <w:szCs w:val="24"/>
          <w:lang w:val="en-US"/>
        </w:rPr>
        <w:t>lazarus1984stress</w:t>
      </w:r>
      <w:r>
        <w:rPr>
          <w:rFonts w:ascii="Times New Roman" w:hAnsi="Times New Roman" w:cs="Times New Roman"/>
          <w:sz w:val="24"/>
          <w:szCs w:val="24"/>
          <w:lang w:val="en-US"/>
        </w:rPr>
        <w:t xml:space="preserve">], which was modified </w:t>
      </w:r>
      <w:r w:rsidRPr="00C732D8">
        <w:rPr>
          <w:rFonts w:ascii="Times New Roman" w:hAnsi="Times New Roman" w:cs="Times New Roman"/>
          <w:sz w:val="24"/>
          <w:szCs w:val="24"/>
          <w:lang w:val="en-US"/>
        </w:rPr>
        <w:t xml:space="preserve">and tailored to the teaching-learning environment </w:t>
      </w:r>
      <w:r>
        <w:rPr>
          <w:rFonts w:ascii="Times New Roman" w:hAnsi="Times New Roman" w:cs="Times New Roman"/>
          <w:sz w:val="24"/>
          <w:szCs w:val="24"/>
          <w:lang w:val="en-US"/>
        </w:rPr>
        <w:t xml:space="preserve">by </w:t>
      </w:r>
      <w:r w:rsidRPr="003F6B37">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sidR="00911BB7">
        <w:rPr>
          <w:rFonts w:ascii="Times New Roman" w:hAnsi="Times New Roman" w:cs="Times New Roman"/>
          <w:sz w:val="24"/>
          <w:szCs w:val="24"/>
          <w:lang w:val="en-US"/>
        </w:rPr>
        <w:t xml:space="preserve"> </w:t>
      </w:r>
      <w:r w:rsidR="006A6D99">
        <w:rPr>
          <w:rFonts w:ascii="Times New Roman" w:hAnsi="Times New Roman" w:cs="Times New Roman"/>
          <w:sz w:val="24"/>
          <w:szCs w:val="24"/>
          <w:lang w:val="en-US"/>
        </w:rPr>
        <w:t xml:space="preserve">and later in the German-speaking </w:t>
      </w:r>
      <w:r w:rsidR="004458E8">
        <w:rPr>
          <w:rFonts w:ascii="Times New Roman" w:hAnsi="Times New Roman" w:cs="Times New Roman"/>
          <w:sz w:val="24"/>
          <w:szCs w:val="24"/>
          <w:lang w:val="en-US"/>
        </w:rPr>
        <w:t>context</w:t>
      </w:r>
      <w:r w:rsidR="004B478C">
        <w:rPr>
          <w:rFonts w:ascii="Times New Roman" w:hAnsi="Times New Roman" w:cs="Times New Roman"/>
          <w:sz w:val="24"/>
          <w:szCs w:val="24"/>
          <w:lang w:val="en-US"/>
        </w:rPr>
        <w:t xml:space="preserve"> by</w:t>
      </w:r>
      <w:r w:rsidR="009A5E0E">
        <w:rPr>
          <w:rFonts w:ascii="Times New Roman" w:hAnsi="Times New Roman" w:cs="Times New Roman"/>
          <w:sz w:val="24"/>
          <w:szCs w:val="24"/>
          <w:lang w:val="en-US"/>
        </w:rPr>
        <w:t xml:space="preserve"> @</w:t>
      </w:r>
      <w:r w:rsidR="009A5E0E" w:rsidRPr="009A5E0E">
        <w:rPr>
          <w:rFonts w:ascii="Times New Roman" w:hAnsi="Times New Roman" w:cs="Times New Roman"/>
          <w:sz w:val="24"/>
          <w:szCs w:val="24"/>
          <w:lang w:val="en-US"/>
        </w:rPr>
        <w:t>van2006stress</w:t>
      </w:r>
      <w:r>
        <w:rPr>
          <w:rFonts w:ascii="Times New Roman" w:hAnsi="Times New Roman" w:cs="Times New Roman"/>
          <w:sz w:val="24"/>
          <w:szCs w:val="24"/>
          <w:lang w:val="en-US"/>
        </w:rPr>
        <w:t xml:space="preserve">. </w:t>
      </w:r>
      <w:r w:rsidRPr="00C34F40">
        <w:rPr>
          <w:rFonts w:ascii="Times New Roman" w:hAnsi="Times New Roman" w:cs="Times New Roman"/>
          <w:sz w:val="24"/>
          <w:szCs w:val="24"/>
          <w:lang w:val="en-US"/>
        </w:rPr>
        <w:t>In general, the transactional stress model [@lazarus1990theory] highlights the interaction between an individual and the environment, whereby stress refers to a person</w:t>
      </w:r>
      <w:r>
        <w:rPr>
          <w:rFonts w:ascii="Times New Roman" w:hAnsi="Times New Roman" w:cs="Times New Roman"/>
          <w:sz w:val="24"/>
          <w:szCs w:val="24"/>
          <w:lang w:val="en-US"/>
        </w:rPr>
        <w:t>’</w:t>
      </w:r>
      <w:r w:rsidRPr="00C34F40">
        <w:rPr>
          <w:rFonts w:ascii="Times New Roman" w:hAnsi="Times New Roman" w:cs="Times New Roman"/>
          <w:sz w:val="24"/>
          <w:szCs w:val="24"/>
          <w:lang w:val="en-US"/>
        </w:rPr>
        <w:t xml:space="preserve">s subjective reaction to an event (a stressor) that exceeds their adaptive resources. </w:t>
      </w:r>
    </w:p>
    <w:p w14:paraId="07F2C797" w14:textId="77777777" w:rsidR="00156951" w:rsidRDefault="00156951" w:rsidP="00FE29C2">
      <w:pPr>
        <w:spacing w:line="360" w:lineRule="auto"/>
        <w:rPr>
          <w:rFonts w:ascii="Times New Roman" w:hAnsi="Times New Roman" w:cs="Times New Roman"/>
          <w:sz w:val="24"/>
          <w:szCs w:val="24"/>
          <w:lang w:val="en-US"/>
        </w:rPr>
      </w:pPr>
    </w:p>
    <w:p w14:paraId="4C34EB85" w14:textId="77777777" w:rsidR="00FE29C2" w:rsidRPr="001E566F" w:rsidRDefault="00FE29C2" w:rsidP="00FE29C2">
      <w:pPr>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253C3758" w14:textId="77777777" w:rsidR="00FE29C2" w:rsidRPr="00C743FD" w:rsidRDefault="00FE29C2" w:rsidP="00FE29C2">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t>A model of teacher stress (adapted from van Dick 2006, p.37, modified by the author</w:t>
      </w:r>
      <w:r>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w:t>
      </w:r>
    </w:p>
    <w:p w14:paraId="24FBBC98" w14:textId="4EB6E0FD" w:rsidR="000B50D7" w:rsidRDefault="00FE29C2" w:rsidP="00FE29C2">
      <w:pPr>
        <w:keepNext/>
        <w:spacing w:line="360" w:lineRule="auto"/>
        <w:rPr>
          <w:rFonts w:ascii="Times New Roman" w:hAnsi="Times New Roman" w:cs="Times New Roman"/>
          <w:sz w:val="24"/>
          <w:szCs w:val="24"/>
          <w:lang w:val="en-US"/>
        </w:rPr>
      </w:pPr>
      <w:r>
        <w:rPr>
          <w:noProof/>
          <w:lang w:val="en-US"/>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Pr>
          <w:rFonts w:ascii="Times New Roman" w:hAnsi="Times New Roman" w:cs="Times New Roman"/>
          <w:sz w:val="24"/>
          <w:szCs w:val="24"/>
          <w:lang w:val="en-US"/>
        </w:rPr>
        <w:t>Fig. 1 shows, in a simplified way, how classroom events affect teachers’ stress levels, according to the model of teacher stress</w:t>
      </w:r>
      <w:r w:rsidR="00A70866">
        <w:rPr>
          <w:rFonts w:ascii="Times New Roman" w:hAnsi="Times New Roman" w:cs="Times New Roman"/>
          <w:sz w:val="24"/>
          <w:szCs w:val="24"/>
          <w:lang w:val="en-US"/>
        </w:rPr>
        <w:t xml:space="preserve"> [@</w:t>
      </w:r>
      <w:r w:rsidR="00A70866" w:rsidRPr="009A5E0E">
        <w:rPr>
          <w:rFonts w:ascii="Times New Roman" w:hAnsi="Times New Roman" w:cs="Times New Roman"/>
          <w:sz w:val="24"/>
          <w:szCs w:val="24"/>
          <w:lang w:val="en-US"/>
        </w:rPr>
        <w:t>van2006stress</w:t>
      </w:r>
      <w:r w:rsidR="00A7086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005C64">
        <w:rPr>
          <w:rFonts w:ascii="Times New Roman" w:hAnsi="Times New Roman" w:cs="Times New Roman"/>
          <w:sz w:val="24"/>
          <w:szCs w:val="24"/>
          <w:lang w:val="en-US"/>
        </w:rPr>
        <w:t xml:space="preserve">When </w:t>
      </w:r>
      <w:r>
        <w:rPr>
          <w:rFonts w:ascii="Times New Roman" w:hAnsi="Times New Roman" w:cs="Times New Roman"/>
          <w:sz w:val="24"/>
          <w:szCs w:val="24"/>
          <w:lang w:val="en-US"/>
        </w:rPr>
        <w:t xml:space="preserve">potential stressors (e.g., </w:t>
      </w:r>
      <w:r w:rsidRPr="00005C64">
        <w:rPr>
          <w:rFonts w:ascii="Times New Roman" w:hAnsi="Times New Roman" w:cs="Times New Roman"/>
          <w:sz w:val="24"/>
          <w:szCs w:val="24"/>
          <w:lang w:val="en-US"/>
        </w:rPr>
        <w:lastRenderedPageBreak/>
        <w:t>classroom disruptions</w:t>
      </w:r>
      <w:r>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 xml:space="preserve">intuitively judge </w:t>
      </w:r>
      <w:r w:rsidRPr="00005C64">
        <w:rPr>
          <w:rFonts w:ascii="Times New Roman" w:hAnsi="Times New Roman" w:cs="Times New Roman"/>
          <w:sz w:val="24"/>
          <w:szCs w:val="24"/>
          <w:lang w:val="en-US"/>
        </w:rPr>
        <w:t>how disruptive the event is</w:t>
      </w:r>
      <w:r>
        <w:rPr>
          <w:rFonts w:ascii="Times New Roman" w:hAnsi="Times New Roman" w:cs="Times New Roman"/>
          <w:sz w:val="24"/>
          <w:szCs w:val="24"/>
          <w:lang w:val="en-US"/>
        </w:rPr>
        <w:t xml:space="preserve"> in a primary appraisal</w:t>
      </w:r>
      <w:r w:rsidRPr="00005C6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 If potential stressors are judged as threatening, i.e., as actual stressors (3), </w:t>
      </w:r>
      <w:r w:rsidRPr="00ED68F8">
        <w:rPr>
          <w:rFonts w:ascii="Times New Roman" w:hAnsi="Times New Roman" w:cs="Times New Roman"/>
          <w:sz w:val="24"/>
          <w:szCs w:val="24"/>
          <w:lang w:val="en-US"/>
        </w:rPr>
        <w:t>teacher</w:t>
      </w:r>
      <w:r>
        <w:rPr>
          <w:rFonts w:ascii="Times New Roman" w:hAnsi="Times New Roman" w:cs="Times New Roman"/>
          <w:sz w:val="24"/>
          <w:szCs w:val="24"/>
          <w:lang w:val="en-US"/>
        </w:rPr>
        <w:t>s</w:t>
      </w:r>
      <w:r w:rsidRPr="00ED68F8">
        <w:rPr>
          <w:rFonts w:ascii="Times New Roman" w:hAnsi="Times New Roman" w:cs="Times New Roman"/>
          <w:sz w:val="24"/>
          <w:szCs w:val="24"/>
          <w:lang w:val="en-US"/>
        </w:rPr>
        <w:t xml:space="preserve"> consider whether </w:t>
      </w:r>
      <w:r>
        <w:rPr>
          <w:rFonts w:ascii="Times New Roman" w:hAnsi="Times New Roman" w:cs="Times New Roman"/>
          <w:sz w:val="24"/>
          <w:szCs w:val="24"/>
          <w:lang w:val="en-US"/>
        </w:rPr>
        <w:t>they have</w:t>
      </w:r>
      <w:r w:rsidRPr="00ED68F8">
        <w:rPr>
          <w:rFonts w:ascii="Times New Roman" w:hAnsi="Times New Roman" w:cs="Times New Roman"/>
          <w:sz w:val="24"/>
          <w:szCs w:val="24"/>
          <w:lang w:val="en-US"/>
        </w:rPr>
        <w:t xml:space="preserve"> sufficient resources </w:t>
      </w:r>
      <w:r>
        <w:rPr>
          <w:rFonts w:ascii="Times New Roman" w:hAnsi="Times New Roman" w:cs="Times New Roman"/>
          <w:sz w:val="24"/>
          <w:szCs w:val="24"/>
          <w:lang w:val="en-US"/>
        </w:rPr>
        <w:t>for coping</w:t>
      </w:r>
      <w:r w:rsidRPr="00ED68F8">
        <w:rPr>
          <w:rFonts w:ascii="Times New Roman" w:hAnsi="Times New Roman" w:cs="Times New Roman"/>
          <w:sz w:val="24"/>
          <w:szCs w:val="24"/>
          <w:lang w:val="en-US"/>
        </w:rPr>
        <w:t xml:space="preserve"> with the stressor</w:t>
      </w:r>
      <w:r>
        <w:rPr>
          <w:rFonts w:ascii="Times New Roman" w:hAnsi="Times New Roman" w:cs="Times New Roman"/>
          <w:sz w:val="24"/>
          <w:szCs w:val="24"/>
          <w:lang w:val="en-US"/>
        </w:rPr>
        <w:t>s (4)</w:t>
      </w:r>
      <w:r w:rsidRPr="00ED68F8">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utilize these resources in trying to cope with the stressors, e.g., by employing</w:t>
      </w:r>
      <w:r w:rsidRPr="009C562F">
        <w:rPr>
          <w:rFonts w:ascii="Times New Roman" w:hAnsi="Times New Roman" w:cs="Times New Roman"/>
          <w:sz w:val="24"/>
          <w:szCs w:val="24"/>
          <w:lang w:val="en-US"/>
        </w:rPr>
        <w:t xml:space="preserve"> classroom management</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strategies </w:t>
      </w:r>
      <w:r>
        <w:rPr>
          <w:rFonts w:ascii="Times New Roman" w:hAnsi="Times New Roman" w:cs="Times New Roman"/>
          <w:sz w:val="24"/>
          <w:szCs w:val="24"/>
          <w:lang w:val="en-US"/>
        </w:rPr>
        <w:t xml:space="preserve">(5). </w:t>
      </w:r>
      <w:r w:rsidRPr="009C562F">
        <w:rPr>
          <w:rFonts w:ascii="Times New Roman" w:hAnsi="Times New Roman" w:cs="Times New Roman"/>
          <w:sz w:val="24"/>
          <w:szCs w:val="24"/>
          <w:lang w:val="en-US"/>
        </w:rPr>
        <w:t>In cases where coping fails, stress ensues,</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often accompanied by physiological reactions like increased </w:t>
      </w:r>
      <w:r>
        <w:rPr>
          <w:rFonts w:ascii="Times New Roman" w:hAnsi="Times New Roman" w:cs="Times New Roman"/>
          <w:sz w:val="24"/>
          <w:szCs w:val="24"/>
          <w:lang w:val="en-US"/>
        </w:rPr>
        <w:t>HR (6)</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As part of the coping process</w:t>
      </w:r>
      <w:r w:rsidRPr="009C562F">
        <w:rPr>
          <w:rFonts w:ascii="Times New Roman" w:hAnsi="Times New Roman" w:cs="Times New Roman"/>
          <w:sz w:val="24"/>
          <w:szCs w:val="24"/>
          <w:lang w:val="en-US"/>
        </w:rPr>
        <w:t>,</w:t>
      </w:r>
      <w:r>
        <w:rPr>
          <w:rFonts w:ascii="Times New Roman" w:hAnsi="Times New Roman" w:cs="Times New Roman"/>
          <w:sz w:val="24"/>
          <w:szCs w:val="24"/>
          <w:lang w:val="en-US"/>
        </w:rPr>
        <w:t xml:space="preserve"> and dependent on its outcomes,</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w:t>
      </w:r>
      <w:r w:rsidRPr="009C562F">
        <w:rPr>
          <w:rFonts w:ascii="Times New Roman" w:hAnsi="Times New Roman" w:cs="Times New Roman"/>
          <w:sz w:val="24"/>
          <w:szCs w:val="24"/>
          <w:lang w:val="en-US"/>
        </w:rPr>
        <w:t xml:space="preserve"> re-evaluate</w:t>
      </w:r>
      <w:r>
        <w:rPr>
          <w:rFonts w:ascii="Times New Roman" w:hAnsi="Times New Roman" w:cs="Times New Roman"/>
          <w:sz w:val="24"/>
          <w:szCs w:val="24"/>
          <w:lang w:val="en-US"/>
        </w:rPr>
        <w:t xml:space="preserve"> the stressor (7). </w:t>
      </w:r>
    </w:p>
    <w:p w14:paraId="0592E6BC" w14:textId="1B694841" w:rsidR="00792E3B" w:rsidRPr="00792E3B" w:rsidRDefault="00792E3B" w:rsidP="00792E3B">
      <w:pPr>
        <w:spacing w:line="360" w:lineRule="auto"/>
        <w:rPr>
          <w:rFonts w:ascii="Times New Roman" w:hAnsi="Times New Roman" w:cs="Times New Roman"/>
          <w:sz w:val="24"/>
          <w:szCs w:val="24"/>
          <w:lang w:val="en-US"/>
        </w:rPr>
      </w:pPr>
      <w:r w:rsidRPr="00792E3B">
        <w:rPr>
          <w:rFonts w:ascii="Times New Roman" w:hAnsi="Times New Roman" w:cs="Times New Roman"/>
          <w:sz w:val="24"/>
          <w:szCs w:val="24"/>
          <w:lang w:val="en-US"/>
        </w:rPr>
        <w:t>As shown in Fig. 1, both primary and secondary appraisals are influenced by teachers’ professional experience</w:t>
      </w:r>
      <w:r w:rsidR="004552BF">
        <w:rPr>
          <w:rFonts w:ascii="Times New Roman" w:hAnsi="Times New Roman" w:cs="Times New Roman"/>
          <w:sz w:val="24"/>
          <w:szCs w:val="24"/>
          <w:lang w:val="en-US"/>
        </w:rPr>
        <w:t xml:space="preserve">. </w:t>
      </w:r>
      <w:r w:rsidR="004552BF" w:rsidRPr="005659E9">
        <w:rPr>
          <w:rFonts w:ascii="Times New Roman" w:hAnsi="Times New Roman" w:cs="Times New Roman"/>
          <w:sz w:val="24"/>
          <w:szCs w:val="24"/>
          <w:lang w:val="en-US"/>
        </w:rPr>
        <w:t>As professional experience grows, teachers develop cognitive scripts for managing classroom events, resulting in more complex and effective classroom management skills [@wolff2021classroom]</w:t>
      </w:r>
      <w:r w:rsidR="007320EE">
        <w:rPr>
          <w:rFonts w:ascii="Times New Roman" w:hAnsi="Times New Roman" w:cs="Times New Roman"/>
          <w:sz w:val="24"/>
          <w:szCs w:val="24"/>
          <w:lang w:val="en-US"/>
        </w:rPr>
        <w:t>.</w:t>
      </w:r>
      <w:r w:rsidR="00790458">
        <w:rPr>
          <w:rFonts w:ascii="Times New Roman" w:hAnsi="Times New Roman" w:cs="Times New Roman"/>
          <w:sz w:val="24"/>
          <w:szCs w:val="24"/>
          <w:lang w:val="en-US"/>
        </w:rPr>
        <w:t xml:space="preserve"> </w:t>
      </w:r>
      <w:r w:rsidR="007320EE">
        <w:rPr>
          <w:rFonts w:ascii="Times New Roman" w:hAnsi="Times New Roman" w:cs="Times New Roman"/>
          <w:sz w:val="24"/>
          <w:szCs w:val="24"/>
          <w:lang w:val="en-US"/>
        </w:rPr>
        <w:t>E</w:t>
      </w:r>
      <w:r w:rsidR="007320EE" w:rsidRPr="007320EE">
        <w:rPr>
          <w:rFonts w:ascii="Times New Roman" w:hAnsi="Times New Roman" w:cs="Times New Roman"/>
          <w:sz w:val="24"/>
          <w:szCs w:val="24"/>
          <w:lang w:val="en-US"/>
        </w:rPr>
        <w:t>ffective</w:t>
      </w:r>
      <w:r w:rsidR="007320EE">
        <w:rPr>
          <w:rFonts w:ascii="Times New Roman" w:hAnsi="Times New Roman" w:cs="Times New Roman"/>
          <w:sz w:val="24"/>
          <w:szCs w:val="24"/>
          <w:lang w:val="en-US"/>
        </w:rPr>
        <w:t xml:space="preserve"> classroom management</w:t>
      </w:r>
      <w:r w:rsidR="007320EE" w:rsidRPr="007320EE">
        <w:rPr>
          <w:rFonts w:ascii="Times New Roman" w:hAnsi="Times New Roman" w:cs="Times New Roman"/>
          <w:sz w:val="24"/>
          <w:szCs w:val="24"/>
          <w:lang w:val="en-US"/>
        </w:rPr>
        <w:t xml:space="preserve"> strategies</w:t>
      </w:r>
      <w:r w:rsidR="007320EE">
        <w:rPr>
          <w:rFonts w:ascii="Times New Roman" w:hAnsi="Times New Roman" w:cs="Times New Roman"/>
          <w:sz w:val="24"/>
          <w:szCs w:val="24"/>
          <w:lang w:val="en-US"/>
        </w:rPr>
        <w:t xml:space="preserve"> </w:t>
      </w:r>
      <w:r w:rsidR="009C0FF1">
        <w:rPr>
          <w:rFonts w:ascii="Times New Roman" w:hAnsi="Times New Roman" w:cs="Times New Roman"/>
          <w:sz w:val="24"/>
          <w:szCs w:val="24"/>
          <w:lang w:val="en-US"/>
        </w:rPr>
        <w:t xml:space="preserve">in turn </w:t>
      </w:r>
      <w:r w:rsidR="007320EE">
        <w:rPr>
          <w:rFonts w:ascii="Times New Roman" w:hAnsi="Times New Roman" w:cs="Times New Roman"/>
          <w:sz w:val="24"/>
          <w:szCs w:val="24"/>
          <w:lang w:val="en-US"/>
        </w:rPr>
        <w:t>are considered to be important resources and</w:t>
      </w:r>
      <w:r w:rsidR="007320EE" w:rsidRPr="007320EE">
        <w:rPr>
          <w:rFonts w:ascii="Times New Roman" w:hAnsi="Times New Roman" w:cs="Times New Roman"/>
          <w:sz w:val="24"/>
          <w:szCs w:val="24"/>
          <w:lang w:val="en-US"/>
        </w:rPr>
        <w:t xml:space="preserve"> have an influence on the stress response.</w:t>
      </w:r>
      <w:r w:rsidR="007320EE">
        <w:rPr>
          <w:rFonts w:ascii="Times New Roman" w:hAnsi="Times New Roman" w:cs="Times New Roman"/>
          <w:sz w:val="24"/>
          <w:szCs w:val="24"/>
          <w:lang w:val="en-US"/>
        </w:rPr>
        <w:t xml:space="preserve"> Thus, research has shown that</w:t>
      </w:r>
      <w:r w:rsidR="00E84777">
        <w:rPr>
          <w:rFonts w:ascii="Times New Roman" w:hAnsi="Times New Roman" w:cs="Times New Roman"/>
          <w:sz w:val="24"/>
          <w:szCs w:val="24"/>
          <w:lang w:val="en-US"/>
        </w:rPr>
        <w:t xml:space="preserve"> e</w:t>
      </w:r>
      <w:r w:rsidRPr="00792E3B">
        <w:rPr>
          <w:rFonts w:ascii="Times New Roman" w:hAnsi="Times New Roman" w:cs="Times New Roman"/>
          <w:sz w:val="24"/>
          <w:szCs w:val="24"/>
          <w:lang w:val="en-US"/>
        </w:rPr>
        <w:t>ffective classroom management skills and problem-focused coping styles are linked to fewer instances of emotional exhaustion and stres</w:t>
      </w:r>
      <w:r w:rsidR="005D04C6">
        <w:rPr>
          <w:rFonts w:ascii="Times New Roman" w:hAnsi="Times New Roman" w:cs="Times New Roman"/>
          <w:sz w:val="24"/>
          <w:szCs w:val="24"/>
          <w:lang w:val="en-US"/>
        </w:rPr>
        <w:t xml:space="preserve">s </w:t>
      </w:r>
      <w:r w:rsidR="00BB765D">
        <w:rPr>
          <w:rFonts w:ascii="MS Gothic" w:eastAsia="MS Gothic" w:hAnsi="MS Gothic" w:cs="MS Gothic" w:hint="eastAsia"/>
          <w:sz w:val="24"/>
          <w:szCs w:val="24"/>
          <w:lang w:val="en-US"/>
        </w:rPr>
        <w:t>[</w:t>
      </w:r>
      <w:r w:rsidRPr="00792E3B">
        <w:rPr>
          <w:rFonts w:ascii="Times New Roman" w:hAnsi="Times New Roman" w:cs="Times New Roman"/>
          <w:sz w:val="24"/>
          <w:szCs w:val="24"/>
          <w:lang w:val="en-US"/>
        </w:rPr>
        <w:t>@maslach2001job; @clunies2008self</w:t>
      </w:r>
      <w:r w:rsidR="005D04C6">
        <w:rPr>
          <w:rFonts w:ascii="MS Gothic" w:eastAsia="MS Gothic" w:hAnsi="MS Gothic" w:cs="MS Gothic" w:hint="eastAsia"/>
          <w:sz w:val="24"/>
          <w:szCs w:val="24"/>
          <w:lang w:val="en-US"/>
        </w:rPr>
        <w:t>]</w:t>
      </w:r>
      <w:r w:rsidRPr="00792E3B">
        <w:rPr>
          <w:rFonts w:ascii="Times New Roman" w:hAnsi="Times New Roman" w:cs="Times New Roman"/>
          <w:sz w:val="24"/>
          <w:szCs w:val="24"/>
          <w:lang w:val="en-US"/>
        </w:rPr>
        <w:t xml:space="preserve">. </w:t>
      </w:r>
      <w:r w:rsidR="00D071CF">
        <w:rPr>
          <w:rFonts w:ascii="Times New Roman" w:hAnsi="Times New Roman" w:cs="Times New Roman"/>
          <w:sz w:val="24"/>
          <w:szCs w:val="24"/>
          <w:lang w:val="en-US"/>
        </w:rPr>
        <w:t>Especially b</w:t>
      </w:r>
      <w:r w:rsidR="00D071CF" w:rsidRPr="005659E9">
        <w:rPr>
          <w:rFonts w:ascii="Times New Roman" w:hAnsi="Times New Roman" w:cs="Times New Roman"/>
          <w:sz w:val="24"/>
          <w:szCs w:val="24"/>
          <w:lang w:val="en-US"/>
        </w:rPr>
        <w:t>eginning teachers face considerable stress and often feel overwhelmed by the demands of teaching</w:t>
      </w:r>
      <w:r w:rsidR="00D071CF">
        <w:rPr>
          <w:rFonts w:ascii="Times New Roman" w:hAnsi="Times New Roman" w:cs="Times New Roman"/>
          <w:sz w:val="24"/>
          <w:szCs w:val="24"/>
          <w:lang w:val="en-US"/>
        </w:rPr>
        <w:t xml:space="preserve"> </w:t>
      </w:r>
      <w:r w:rsidR="00D071CF" w:rsidRPr="005659E9">
        <w:rPr>
          <w:rFonts w:ascii="Times New Roman" w:hAnsi="Times New Roman" w:cs="Times New Roman"/>
          <w:sz w:val="24"/>
          <w:szCs w:val="24"/>
          <w:lang w:val="en-US"/>
        </w:rPr>
        <w:t xml:space="preserve">[@ophardt2017klassenmanagement; @wolff2015keeping; @klusmann2012berufliche], with many leaving the profession within the first five years [@ingersoll2003]. </w:t>
      </w:r>
      <w:r w:rsidR="00F5324F">
        <w:rPr>
          <w:rFonts w:ascii="Times New Roman" w:hAnsi="Times New Roman" w:cs="Times New Roman"/>
          <w:sz w:val="24"/>
          <w:szCs w:val="24"/>
          <w:lang w:val="en-US"/>
        </w:rPr>
        <w:t>Accordingly, when re</w:t>
      </w:r>
      <w:r w:rsidR="00F5324F" w:rsidRPr="005659E9">
        <w:rPr>
          <w:rFonts w:ascii="Times New Roman" w:hAnsi="Times New Roman" w:cs="Times New Roman"/>
          <w:sz w:val="24"/>
          <w:szCs w:val="24"/>
          <w:lang w:val="en-US"/>
        </w:rPr>
        <w:t xml:space="preserve">sources are lacking and coping fails, negative consequences </w:t>
      </w:r>
      <w:r w:rsidR="00F5324F">
        <w:rPr>
          <w:rFonts w:ascii="Times New Roman" w:hAnsi="Times New Roman" w:cs="Times New Roman"/>
          <w:sz w:val="24"/>
          <w:szCs w:val="24"/>
          <w:lang w:val="en-US"/>
        </w:rPr>
        <w:t xml:space="preserve">for health (e.g., </w:t>
      </w:r>
      <w:r w:rsidR="00F5324F" w:rsidRPr="005659E9">
        <w:rPr>
          <w:rFonts w:ascii="Times New Roman" w:hAnsi="Times New Roman" w:cs="Times New Roman"/>
          <w:sz w:val="24"/>
          <w:szCs w:val="24"/>
          <w:lang w:val="en-US"/>
        </w:rPr>
        <w:t>burnout</w:t>
      </w:r>
      <w:r w:rsidR="00F5324F">
        <w:rPr>
          <w:rFonts w:ascii="Times New Roman" w:hAnsi="Times New Roman" w:cs="Times New Roman"/>
          <w:sz w:val="24"/>
          <w:szCs w:val="24"/>
          <w:lang w:val="en-US"/>
        </w:rPr>
        <w:t xml:space="preserve">) </w:t>
      </w:r>
      <w:r w:rsidR="00F5324F" w:rsidRPr="005659E9">
        <w:rPr>
          <w:rFonts w:ascii="Times New Roman" w:hAnsi="Times New Roman" w:cs="Times New Roman"/>
          <w:sz w:val="24"/>
          <w:szCs w:val="24"/>
          <w:lang w:val="en-US"/>
        </w:rPr>
        <w:t xml:space="preserve">and </w:t>
      </w:r>
      <w:r w:rsidR="00F5324F">
        <w:rPr>
          <w:rFonts w:ascii="Times New Roman" w:hAnsi="Times New Roman" w:cs="Times New Roman"/>
          <w:sz w:val="24"/>
          <w:szCs w:val="24"/>
          <w:lang w:val="en-US"/>
        </w:rPr>
        <w:t xml:space="preserve">for work (e.g., </w:t>
      </w:r>
      <w:r w:rsidR="00F5324F" w:rsidRPr="005659E9">
        <w:rPr>
          <w:rFonts w:ascii="Times New Roman" w:hAnsi="Times New Roman" w:cs="Times New Roman"/>
          <w:sz w:val="24"/>
          <w:szCs w:val="24"/>
          <w:lang w:val="en-US"/>
        </w:rPr>
        <w:t xml:space="preserve">high turnover </w:t>
      </w:r>
      <w:r w:rsidR="00F5324F">
        <w:rPr>
          <w:rFonts w:ascii="Times New Roman" w:hAnsi="Times New Roman" w:cs="Times New Roman"/>
          <w:sz w:val="24"/>
          <w:szCs w:val="24"/>
          <w:lang w:val="en-US"/>
        </w:rPr>
        <w:t xml:space="preserve">rates) </w:t>
      </w:r>
      <w:r w:rsidR="00F5324F" w:rsidRPr="005659E9">
        <w:rPr>
          <w:rFonts w:ascii="Times New Roman" w:hAnsi="Times New Roman" w:cs="Times New Roman"/>
          <w:sz w:val="24"/>
          <w:szCs w:val="24"/>
          <w:lang w:val="en-US"/>
        </w:rPr>
        <w:t>can arise [@jalongo2006; @unterbrink2007; @aloe2014]</w:t>
      </w:r>
      <w:r w:rsidRPr="00792E3B">
        <w:rPr>
          <w:rFonts w:ascii="Times New Roman" w:hAnsi="Times New Roman" w:cs="Times New Roman"/>
          <w:sz w:val="24"/>
          <w:szCs w:val="24"/>
          <w:lang w:val="en-US"/>
        </w:rPr>
        <w:t>, highlighting the importance of professional experience in managing stress</w:t>
      </w:r>
      <w:r w:rsidR="0020459D">
        <w:rPr>
          <w:rFonts w:ascii="Times New Roman" w:hAnsi="Times New Roman" w:cs="Times New Roman"/>
          <w:sz w:val="24"/>
          <w:szCs w:val="24"/>
          <w:lang w:val="en-US"/>
        </w:rPr>
        <w:t xml:space="preserve"> [</w:t>
      </w:r>
      <w:r w:rsidRPr="00792E3B">
        <w:rPr>
          <w:rFonts w:ascii="Times New Roman" w:hAnsi="Times New Roman" w:cs="Times New Roman"/>
          <w:sz w:val="24"/>
          <w:szCs w:val="24"/>
          <w:lang w:val="en-US"/>
        </w:rPr>
        <w:t>@fisher2011</w:t>
      </w:r>
      <w:r w:rsidR="0020459D" w:rsidRPr="005659E9">
        <w:rPr>
          <w:rFonts w:ascii="Times New Roman" w:hAnsi="Times New Roman" w:cs="Times New Roman"/>
          <w:sz w:val="24"/>
          <w:szCs w:val="24"/>
          <w:lang w:val="en-US"/>
        </w:rPr>
        <w:t>]</w:t>
      </w:r>
      <w:r w:rsidRPr="00792E3B">
        <w:rPr>
          <w:rFonts w:ascii="Times New Roman" w:hAnsi="Times New Roman" w:cs="Times New Roman"/>
          <w:sz w:val="24"/>
          <w:szCs w:val="24"/>
          <w:lang w:val="en-US"/>
        </w:rPr>
        <w:t>.</w:t>
      </w:r>
    </w:p>
    <w:p w14:paraId="22CC13BD" w14:textId="302BF2DA" w:rsidR="00B06819" w:rsidRDefault="00792E3B" w:rsidP="00956D35">
      <w:pPr>
        <w:spacing w:line="360" w:lineRule="auto"/>
        <w:rPr>
          <w:rFonts w:ascii="Times New Roman" w:hAnsi="Times New Roman" w:cs="Times New Roman"/>
          <w:sz w:val="24"/>
          <w:szCs w:val="24"/>
          <w:lang w:val="en-US"/>
        </w:rPr>
      </w:pPr>
      <w:r w:rsidRPr="00792E3B">
        <w:rPr>
          <w:rFonts w:ascii="Times New Roman" w:hAnsi="Times New Roman" w:cs="Times New Roman"/>
          <w:sz w:val="24"/>
          <w:szCs w:val="24"/>
          <w:lang w:val="en-US"/>
        </w:rPr>
        <w:t>Despite recognizing these factors, studies often overlook the complexity of the transactional stress model</w:t>
      </w:r>
      <w:r w:rsidR="0054676B">
        <w:rPr>
          <w:rFonts w:ascii="Times New Roman" w:hAnsi="Times New Roman" w:cs="Times New Roman"/>
          <w:sz w:val="24"/>
          <w:szCs w:val="24"/>
          <w:lang w:val="en-US"/>
        </w:rPr>
        <w:t xml:space="preserve"> </w:t>
      </w:r>
      <w:r w:rsidR="00790458" w:rsidRPr="00790458">
        <w:rPr>
          <w:rFonts w:ascii="Times New Roman" w:hAnsi="Times New Roman" w:cs="Times New Roman"/>
          <w:sz w:val="24"/>
          <w:szCs w:val="24"/>
          <w:lang w:val="en-US"/>
        </w:rPr>
        <w:t xml:space="preserve">by neglecting the investigation of additional parameters such as </w:t>
      </w:r>
      <w:r w:rsidR="00D071CF">
        <w:rPr>
          <w:rFonts w:ascii="Times New Roman" w:hAnsi="Times New Roman" w:cs="Times New Roman"/>
          <w:sz w:val="24"/>
          <w:szCs w:val="24"/>
          <w:lang w:val="en-US"/>
        </w:rPr>
        <w:t xml:space="preserve">professional experience, </w:t>
      </w:r>
      <w:r w:rsidR="00790458" w:rsidRPr="00790458">
        <w:rPr>
          <w:rFonts w:ascii="Times New Roman" w:hAnsi="Times New Roman" w:cs="Times New Roman"/>
          <w:sz w:val="24"/>
          <w:szCs w:val="24"/>
          <w:lang w:val="en-US"/>
        </w:rPr>
        <w:t>appraisal</w:t>
      </w:r>
      <w:r w:rsidR="00D071CF">
        <w:rPr>
          <w:rFonts w:ascii="Times New Roman" w:hAnsi="Times New Roman" w:cs="Times New Roman"/>
          <w:sz w:val="24"/>
          <w:szCs w:val="24"/>
          <w:lang w:val="en-US"/>
        </w:rPr>
        <w:t>,</w:t>
      </w:r>
      <w:r w:rsidR="00790458" w:rsidRPr="00790458">
        <w:rPr>
          <w:rFonts w:ascii="Times New Roman" w:hAnsi="Times New Roman" w:cs="Times New Roman"/>
          <w:sz w:val="24"/>
          <w:szCs w:val="24"/>
          <w:lang w:val="en-US"/>
        </w:rPr>
        <w:t xml:space="preserve"> and coping strategies, which are</w:t>
      </w:r>
      <w:r w:rsidR="00BF47A5">
        <w:rPr>
          <w:rFonts w:ascii="Times New Roman" w:hAnsi="Times New Roman" w:cs="Times New Roman"/>
          <w:sz w:val="24"/>
          <w:szCs w:val="24"/>
          <w:lang w:val="en-US"/>
        </w:rPr>
        <w:t xml:space="preserve"> important indicators in predicting</w:t>
      </w:r>
      <w:r w:rsidR="00790458" w:rsidRPr="00790458">
        <w:rPr>
          <w:rFonts w:ascii="Times New Roman" w:hAnsi="Times New Roman" w:cs="Times New Roman"/>
          <w:sz w:val="24"/>
          <w:szCs w:val="24"/>
          <w:lang w:val="en-US"/>
        </w:rPr>
        <w:t xml:space="preserve"> stress reactions</w:t>
      </w:r>
      <w:r w:rsidR="0020459D">
        <w:rPr>
          <w:rFonts w:ascii="Times New Roman" w:hAnsi="Times New Roman" w:cs="Times New Roman"/>
          <w:sz w:val="24"/>
          <w:szCs w:val="24"/>
          <w:lang w:val="en-US"/>
        </w:rPr>
        <w:t xml:space="preserve"> [for an overview</w:t>
      </w:r>
      <w:r w:rsidR="009C0FF1">
        <w:rPr>
          <w:rFonts w:ascii="Times New Roman" w:hAnsi="Times New Roman" w:cs="Times New Roman"/>
          <w:sz w:val="24"/>
          <w:szCs w:val="24"/>
          <w:lang w:val="en-US"/>
        </w:rPr>
        <w:t xml:space="preserve">, see </w:t>
      </w:r>
      <w:r w:rsidRPr="00792E3B">
        <w:rPr>
          <w:rFonts w:ascii="Times New Roman" w:hAnsi="Times New Roman" w:cs="Times New Roman"/>
          <w:sz w:val="24"/>
          <w:szCs w:val="24"/>
          <w:lang w:val="en-US"/>
        </w:rPr>
        <w:t>@obbarius2021</w:t>
      </w:r>
      <w:r w:rsidR="0020459D" w:rsidRPr="005659E9">
        <w:rPr>
          <w:rFonts w:ascii="Times New Roman" w:hAnsi="Times New Roman" w:cs="Times New Roman"/>
          <w:sz w:val="24"/>
          <w:szCs w:val="24"/>
          <w:lang w:val="en-US"/>
        </w:rPr>
        <w:t>]</w:t>
      </w:r>
      <w:r w:rsidRPr="00792E3B">
        <w:rPr>
          <w:rFonts w:ascii="Times New Roman" w:hAnsi="Times New Roman" w:cs="Times New Roman"/>
          <w:sz w:val="24"/>
          <w:szCs w:val="24"/>
          <w:lang w:val="en-US"/>
        </w:rPr>
        <w:t xml:space="preserve">. </w:t>
      </w:r>
      <w:r w:rsidR="001A0B0C">
        <w:rPr>
          <w:rFonts w:ascii="Times New Roman" w:hAnsi="Times New Roman" w:cs="Times New Roman"/>
          <w:sz w:val="24"/>
          <w:szCs w:val="24"/>
          <w:lang w:val="en-US"/>
        </w:rPr>
        <w:t>@</w:t>
      </w:r>
      <w:r w:rsidR="001A0B0C" w:rsidRPr="00AD5406">
        <w:rPr>
          <w:rFonts w:ascii="Times New Roman" w:hAnsi="Times New Roman" w:cs="Times New Roman"/>
          <w:sz w:val="24"/>
          <w:szCs w:val="24"/>
          <w:lang w:val="en-US"/>
        </w:rPr>
        <w:t>goh2010revised</w:t>
      </w:r>
      <w:r w:rsidR="001A0B0C">
        <w:rPr>
          <w:rFonts w:ascii="Times New Roman" w:hAnsi="Times New Roman" w:cs="Times New Roman"/>
          <w:sz w:val="24"/>
          <w:szCs w:val="24"/>
          <w:lang w:val="en-US"/>
        </w:rPr>
        <w:t>, for example</w:t>
      </w:r>
      <w:r w:rsidR="00D071CF">
        <w:rPr>
          <w:rFonts w:ascii="Times New Roman" w:hAnsi="Times New Roman" w:cs="Times New Roman"/>
          <w:sz w:val="24"/>
          <w:szCs w:val="24"/>
          <w:lang w:val="en-US"/>
        </w:rPr>
        <w:t xml:space="preserve">, </w:t>
      </w:r>
      <w:r w:rsidR="00782ED8" w:rsidRPr="00A3129D">
        <w:rPr>
          <w:rFonts w:ascii="Times New Roman" w:hAnsi="Times New Roman" w:cs="Times New Roman"/>
          <w:sz w:val="24"/>
          <w:szCs w:val="24"/>
          <w:lang w:val="en-US"/>
        </w:rPr>
        <w:t xml:space="preserve">found direct links </w:t>
      </w:r>
      <w:r w:rsidR="001A0B0C">
        <w:rPr>
          <w:rFonts w:ascii="Times New Roman" w:hAnsi="Times New Roman" w:cs="Times New Roman"/>
          <w:sz w:val="24"/>
          <w:szCs w:val="24"/>
          <w:lang w:val="en-US"/>
        </w:rPr>
        <w:t xml:space="preserve">in </w:t>
      </w:r>
      <w:r w:rsidR="001A0B0C" w:rsidRPr="004C7659">
        <w:rPr>
          <w:rFonts w:ascii="Times New Roman" w:hAnsi="Times New Roman" w:cs="Times New Roman"/>
          <w:i/>
          <w:iCs/>
          <w:sz w:val="24"/>
          <w:szCs w:val="24"/>
          <w:lang w:val="en-US"/>
        </w:rPr>
        <w:t>N</w:t>
      </w:r>
      <w:r w:rsidR="001A0B0C">
        <w:rPr>
          <w:rFonts w:ascii="Times New Roman" w:hAnsi="Times New Roman" w:cs="Times New Roman"/>
          <w:sz w:val="24"/>
          <w:szCs w:val="24"/>
          <w:lang w:val="en-US"/>
        </w:rPr>
        <w:t xml:space="preserve"> = 129 </w:t>
      </w:r>
      <w:r w:rsidR="001A0B0C" w:rsidRPr="004C7659">
        <w:rPr>
          <w:rFonts w:ascii="Times New Roman" w:hAnsi="Times New Roman" w:cs="Times New Roman"/>
          <w:sz w:val="24"/>
          <w:szCs w:val="24"/>
          <w:lang w:val="en-US"/>
        </w:rPr>
        <w:t xml:space="preserve">participants with </w:t>
      </w:r>
      <w:r w:rsidR="001A0B0C">
        <w:rPr>
          <w:rFonts w:ascii="Times New Roman" w:hAnsi="Times New Roman" w:cs="Times New Roman"/>
          <w:sz w:val="24"/>
          <w:szCs w:val="24"/>
          <w:lang w:val="en-US"/>
        </w:rPr>
        <w:t>full-time</w:t>
      </w:r>
      <w:r w:rsidR="001A0B0C" w:rsidRPr="004C7659">
        <w:rPr>
          <w:rFonts w:ascii="Times New Roman" w:hAnsi="Times New Roman" w:cs="Times New Roman"/>
          <w:sz w:val="24"/>
          <w:szCs w:val="24"/>
          <w:lang w:val="en-US"/>
        </w:rPr>
        <w:t xml:space="preserve"> employment</w:t>
      </w:r>
      <w:r w:rsidR="001A0B0C" w:rsidRPr="00A3129D">
        <w:rPr>
          <w:rFonts w:ascii="Times New Roman" w:hAnsi="Times New Roman" w:cs="Times New Roman"/>
          <w:sz w:val="24"/>
          <w:szCs w:val="24"/>
          <w:lang w:val="en-US"/>
        </w:rPr>
        <w:t xml:space="preserve"> </w:t>
      </w:r>
      <w:r w:rsidR="00782ED8" w:rsidRPr="00A3129D">
        <w:rPr>
          <w:rFonts w:ascii="Times New Roman" w:hAnsi="Times New Roman" w:cs="Times New Roman"/>
          <w:sz w:val="24"/>
          <w:szCs w:val="24"/>
          <w:lang w:val="en-US"/>
        </w:rPr>
        <w:t xml:space="preserve">between primary appraisal and initial stress levels, as well as between stress levels over time. </w:t>
      </w:r>
      <w:r w:rsidR="001A0B0C">
        <w:rPr>
          <w:rFonts w:ascii="Times New Roman" w:hAnsi="Times New Roman" w:cs="Times New Roman"/>
          <w:sz w:val="24"/>
          <w:szCs w:val="24"/>
          <w:lang w:val="en-US"/>
        </w:rPr>
        <w:t xml:space="preserve">In the educational context, </w:t>
      </w:r>
      <w:r w:rsidR="00AC4560">
        <w:rPr>
          <w:rFonts w:ascii="Times New Roman" w:hAnsi="Times New Roman" w:cs="Times New Roman"/>
          <w:sz w:val="24"/>
          <w:szCs w:val="24"/>
          <w:lang w:val="en-US"/>
        </w:rPr>
        <w:t>@</w:t>
      </w:r>
      <w:r w:rsidR="00AC4560" w:rsidRPr="00C72B4E">
        <w:rPr>
          <w:rFonts w:ascii="Times New Roman" w:hAnsi="Times New Roman" w:cs="Times New Roman"/>
          <w:sz w:val="24"/>
          <w:szCs w:val="24"/>
          <w:lang w:val="en-US"/>
        </w:rPr>
        <w:t>laugaa2008stress</w:t>
      </w:r>
      <w:r w:rsidR="00AC4560">
        <w:rPr>
          <w:rFonts w:ascii="Times New Roman" w:hAnsi="Times New Roman" w:cs="Times New Roman"/>
          <w:sz w:val="24"/>
          <w:szCs w:val="24"/>
          <w:lang w:val="en-US"/>
        </w:rPr>
        <w:t xml:space="preserve"> showed in a questionnaire study with </w:t>
      </w:r>
      <w:r w:rsidR="00AC4560" w:rsidRPr="00FB1C78">
        <w:rPr>
          <w:rFonts w:ascii="Times New Roman" w:hAnsi="Times New Roman" w:cs="Times New Roman"/>
          <w:i/>
          <w:iCs/>
          <w:sz w:val="24"/>
          <w:szCs w:val="24"/>
          <w:lang w:val="en-US"/>
        </w:rPr>
        <w:t>N</w:t>
      </w:r>
      <w:r w:rsidR="00AC4560">
        <w:rPr>
          <w:rFonts w:ascii="Times New Roman" w:hAnsi="Times New Roman" w:cs="Times New Roman"/>
          <w:sz w:val="24"/>
          <w:szCs w:val="24"/>
          <w:lang w:val="en-US"/>
        </w:rPr>
        <w:t xml:space="preserve"> = 410 French teachers </w:t>
      </w:r>
      <w:r w:rsidR="00AC4560" w:rsidRPr="00C60F02">
        <w:rPr>
          <w:rFonts w:ascii="Times New Roman" w:hAnsi="Times New Roman" w:cs="Times New Roman"/>
          <w:sz w:val="24"/>
          <w:szCs w:val="24"/>
          <w:lang w:val="en-US"/>
        </w:rPr>
        <w:t>that</w:t>
      </w:r>
      <w:r w:rsidR="00AC4560">
        <w:rPr>
          <w:rFonts w:ascii="Times New Roman" w:hAnsi="Times New Roman" w:cs="Times New Roman"/>
          <w:sz w:val="24"/>
          <w:szCs w:val="24"/>
          <w:lang w:val="en-US"/>
        </w:rPr>
        <w:t xml:space="preserve"> </w:t>
      </w:r>
      <w:r w:rsidR="00AC4560" w:rsidRPr="00C60F02">
        <w:rPr>
          <w:rFonts w:ascii="Times New Roman" w:hAnsi="Times New Roman" w:cs="Times New Roman"/>
          <w:sz w:val="24"/>
          <w:szCs w:val="24"/>
          <w:lang w:val="en-US"/>
        </w:rPr>
        <w:t>perceived stress and coping strategies are important variables in explaining variance in burnout</w:t>
      </w:r>
      <w:r w:rsidR="00AC4560">
        <w:rPr>
          <w:rFonts w:ascii="Times New Roman" w:hAnsi="Times New Roman" w:cs="Times New Roman"/>
          <w:sz w:val="24"/>
          <w:szCs w:val="24"/>
          <w:lang w:val="en-US"/>
        </w:rPr>
        <w:t xml:space="preserve">. Taken together, </w:t>
      </w:r>
      <w:r w:rsidR="00156951">
        <w:rPr>
          <w:rFonts w:ascii="Times New Roman" w:hAnsi="Times New Roman" w:cs="Times New Roman"/>
          <w:sz w:val="24"/>
          <w:szCs w:val="24"/>
          <w:lang w:val="en-US"/>
        </w:rPr>
        <w:t xml:space="preserve">professional experience, </w:t>
      </w:r>
      <w:r w:rsidR="00AC4560">
        <w:rPr>
          <w:rFonts w:ascii="Times New Roman" w:hAnsi="Times New Roman" w:cs="Times New Roman"/>
          <w:sz w:val="24"/>
          <w:szCs w:val="24"/>
          <w:lang w:val="en-US"/>
        </w:rPr>
        <w:t>e</w:t>
      </w:r>
      <w:r w:rsidR="00AC4560" w:rsidRPr="00B1092F">
        <w:rPr>
          <w:rFonts w:ascii="Times New Roman" w:hAnsi="Times New Roman" w:cs="Times New Roman"/>
          <w:sz w:val="24"/>
          <w:szCs w:val="24"/>
          <w:lang w:val="en-US"/>
        </w:rPr>
        <w:t xml:space="preserve">ffective classroom management and active coping styles reduce stress, but more studies </w:t>
      </w:r>
      <w:r w:rsidR="00AC4560">
        <w:rPr>
          <w:rFonts w:ascii="Times New Roman" w:hAnsi="Times New Roman" w:cs="Times New Roman"/>
          <w:sz w:val="24"/>
          <w:szCs w:val="24"/>
          <w:lang w:val="en-US"/>
        </w:rPr>
        <w:t xml:space="preserve">combining self-reported data with objective measurements </w:t>
      </w:r>
      <w:r w:rsidR="00AC4560" w:rsidRPr="00B1092F">
        <w:rPr>
          <w:rFonts w:ascii="Times New Roman" w:hAnsi="Times New Roman" w:cs="Times New Roman"/>
          <w:sz w:val="24"/>
          <w:szCs w:val="24"/>
          <w:lang w:val="en-US"/>
        </w:rPr>
        <w:t xml:space="preserve">are needed to understand </w:t>
      </w:r>
      <w:r w:rsidR="00AC4560">
        <w:rPr>
          <w:rFonts w:ascii="Times New Roman" w:hAnsi="Times New Roman" w:cs="Times New Roman"/>
          <w:sz w:val="24"/>
          <w:szCs w:val="24"/>
          <w:lang w:val="en-US"/>
        </w:rPr>
        <w:t xml:space="preserve">the causes of </w:t>
      </w:r>
      <w:r w:rsidR="00AC4560" w:rsidRPr="00B1092F">
        <w:rPr>
          <w:rFonts w:ascii="Times New Roman" w:hAnsi="Times New Roman" w:cs="Times New Roman"/>
          <w:sz w:val="24"/>
          <w:szCs w:val="24"/>
          <w:lang w:val="en-US"/>
        </w:rPr>
        <w:t>teacher stress</w:t>
      </w:r>
      <w:r w:rsidR="009C0FF1">
        <w:rPr>
          <w:rFonts w:ascii="Times New Roman" w:hAnsi="Times New Roman" w:cs="Times New Roman"/>
          <w:sz w:val="24"/>
          <w:szCs w:val="24"/>
          <w:lang w:val="en-US"/>
        </w:rPr>
        <w:t xml:space="preserve"> and the interplay of </w:t>
      </w:r>
      <w:r w:rsidR="009C0FF1">
        <w:rPr>
          <w:rFonts w:ascii="Times New Roman" w:hAnsi="Times New Roman" w:cs="Times New Roman"/>
          <w:sz w:val="24"/>
          <w:szCs w:val="24"/>
          <w:lang w:val="en-US"/>
        </w:rPr>
        <w:lastRenderedPageBreak/>
        <w:t>important resources such as professional experience</w:t>
      </w:r>
      <w:r w:rsidR="00156951">
        <w:rPr>
          <w:rFonts w:ascii="Times New Roman" w:hAnsi="Times New Roman" w:cs="Times New Roman"/>
          <w:sz w:val="24"/>
          <w:szCs w:val="24"/>
          <w:lang w:val="en-US"/>
        </w:rPr>
        <w:t xml:space="preserve">, </w:t>
      </w:r>
      <w:r w:rsidR="009C0FF1">
        <w:rPr>
          <w:rFonts w:ascii="Times New Roman" w:hAnsi="Times New Roman" w:cs="Times New Roman"/>
          <w:sz w:val="24"/>
          <w:szCs w:val="24"/>
          <w:lang w:val="en-US"/>
        </w:rPr>
        <w:t>stress appraisa</w:t>
      </w:r>
      <w:r w:rsidR="00156951">
        <w:rPr>
          <w:rFonts w:ascii="Times New Roman" w:hAnsi="Times New Roman" w:cs="Times New Roman"/>
          <w:sz w:val="24"/>
          <w:szCs w:val="24"/>
          <w:lang w:val="en-US"/>
        </w:rPr>
        <w:t>ls and stress responses such as an increased HR.</w:t>
      </w:r>
    </w:p>
    <w:p w14:paraId="41C375EF" w14:textId="77777777" w:rsidR="00156951" w:rsidRPr="00156951" w:rsidRDefault="00156951" w:rsidP="00956D35">
      <w:pPr>
        <w:spacing w:line="360" w:lineRule="auto"/>
        <w:rPr>
          <w:rFonts w:ascii="Times New Roman" w:hAnsi="Times New Roman" w:cs="Times New Roman"/>
          <w:sz w:val="24"/>
          <w:szCs w:val="24"/>
          <w:lang w:val="en-US"/>
        </w:rPr>
      </w:pPr>
    </w:p>
    <w:p w14:paraId="47287FCA" w14:textId="5F5A35BA"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25206B19" w14:textId="59776332"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r w:rsidR="005C0A34">
        <w:rPr>
          <w:rFonts w:ascii="Times New Roman" w:hAnsi="Times New Roman" w:cs="Times New Roman"/>
          <w:sz w:val="24"/>
          <w:szCs w:val="24"/>
          <w:lang w:val="en-US"/>
        </w:rPr>
        <w:t xml:space="preserve">in </w:t>
      </w:r>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w:t>
      </w:r>
      <w:r w:rsidR="005C0A34">
        <w:rPr>
          <w:rFonts w:ascii="Times New Roman" w:hAnsi="Times New Roman" w:cs="Times New Roman"/>
          <w:sz w:val="24"/>
          <w:szCs w:val="24"/>
          <w:lang w:val="en-US"/>
        </w:rPr>
        <w:t xml:space="preserve">in-service </w:t>
      </w:r>
      <w:r w:rsidR="001C6783">
        <w:rPr>
          <w:rFonts w:ascii="Times New Roman" w:hAnsi="Times New Roman" w:cs="Times New Roman"/>
          <w:sz w:val="24"/>
          <w:szCs w:val="24"/>
          <w:lang w:val="en-US"/>
        </w:rPr>
        <w:t xml:space="preserve">and </w:t>
      </w:r>
      <w:r w:rsidR="005C0A34">
        <w:rPr>
          <w:rFonts w:ascii="Times New Roman" w:hAnsi="Times New Roman" w:cs="Times New Roman"/>
          <w:sz w:val="24"/>
          <w:szCs w:val="24"/>
          <w:lang w:val="en-US"/>
        </w:rPr>
        <w:t xml:space="preserve">pre-service </w:t>
      </w:r>
      <w:r w:rsidR="001C6783">
        <w:rPr>
          <w:rFonts w:ascii="Times New Roman" w:hAnsi="Times New Roman" w:cs="Times New Roman"/>
          <w:sz w:val="24"/>
          <w:szCs w:val="24"/>
          <w:lang w:val="en-US"/>
        </w:rPr>
        <w:t xml:space="preserve">teachers </w:t>
      </w:r>
      <w:r w:rsidR="004730CB">
        <w:rPr>
          <w:rFonts w:ascii="Times New Roman" w:hAnsi="Times New Roman" w:cs="Times New Roman"/>
          <w:sz w:val="24"/>
          <w:szCs w:val="24"/>
          <w:lang w:val="en-US"/>
        </w:rPr>
        <w:t>who participated in a lab</w:t>
      </w:r>
      <w:r w:rsidR="008375C1">
        <w:rPr>
          <w:rFonts w:ascii="Times New Roman" w:hAnsi="Times New Roman" w:cs="Times New Roman"/>
          <w:sz w:val="24"/>
          <w:szCs w:val="24"/>
          <w:lang w:val="en-US"/>
        </w:rPr>
        <w:t>oratory</w:t>
      </w:r>
      <w:r w:rsidR="004730CB">
        <w:rPr>
          <w:rFonts w:ascii="Times New Roman" w:hAnsi="Times New Roman" w:cs="Times New Roman"/>
          <w:sz w:val="24"/>
          <w:szCs w:val="24"/>
          <w:lang w:val="en-US"/>
        </w:rPr>
        <w:t xml:space="preserve">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w:t>
      </w:r>
      <w:r w:rsidR="001C6783">
        <w:rPr>
          <w:rFonts w:ascii="Times New Roman" w:hAnsi="Times New Roman" w:cs="Times New Roman"/>
          <w:sz w:val="24"/>
          <w:szCs w:val="24"/>
          <w:lang w:val="en-US"/>
        </w:rPr>
        <w:t>As part of the larger project, p</w:t>
      </w:r>
      <w:r w:rsidRPr="00956D35">
        <w:rPr>
          <w:rFonts w:ascii="Times New Roman" w:hAnsi="Times New Roman" w:cs="Times New Roman"/>
          <w:sz w:val="24"/>
          <w:szCs w:val="24"/>
          <w:lang w:val="en-US"/>
        </w:rPr>
        <w:t>articipants</w:t>
      </w:r>
      <w:r w:rsidR="001C6783">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sidR="001C6783">
        <w:rPr>
          <w:rFonts w:ascii="Times New Roman" w:hAnsi="Times New Roman" w:cs="Times New Roman"/>
          <w:sz w:val="24"/>
          <w:szCs w:val="24"/>
          <w:lang w:val="en-US"/>
        </w:rPr>
        <w:t xml:space="preserve"> to the lab individually and </w:t>
      </w:r>
      <w:r w:rsidRPr="00956D35">
        <w:rPr>
          <w:rFonts w:ascii="Times New Roman" w:hAnsi="Times New Roman" w:cs="Times New Roman"/>
          <w:sz w:val="24"/>
          <w:szCs w:val="24"/>
          <w:lang w:val="en-US"/>
        </w:rPr>
        <w:t>taught a 15-minute</w:t>
      </w:r>
      <w:r w:rsidR="001C6783">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of three actors</w:t>
      </w:r>
      <w:r w:rsidR="001C6783">
        <w:rPr>
          <w:rFonts w:ascii="Times New Roman" w:hAnsi="Times New Roman" w:cs="Times New Roman"/>
          <w:sz w:val="24"/>
          <w:szCs w:val="24"/>
          <w:lang w:val="en-US"/>
        </w:rPr>
        <w:t xml:space="preserve"> (</w:t>
      </w:r>
      <w:r w:rsidR="00DA6D32">
        <w:rPr>
          <w:rFonts w:ascii="Times New Roman" w:hAnsi="Times New Roman" w:cs="Times New Roman"/>
          <w:sz w:val="24"/>
          <w:szCs w:val="24"/>
          <w:lang w:val="en-US"/>
        </w:rPr>
        <w:t xml:space="preserve">i.e., </w:t>
      </w:r>
      <w:r w:rsidR="001C6783">
        <w:rPr>
          <w:rFonts w:ascii="Times New Roman" w:hAnsi="Times New Roman" w:cs="Times New Roman"/>
          <w:sz w:val="24"/>
          <w:szCs w:val="24"/>
          <w:lang w:val="en-US"/>
        </w:rPr>
        <w:t>trained student assistants)</w:t>
      </w:r>
      <w:r w:rsidR="00380C8E">
        <w:rPr>
          <w:rFonts w:ascii="Times New Roman" w:hAnsi="Times New Roman" w:cs="Times New Roman"/>
          <w:sz w:val="24"/>
          <w:szCs w:val="24"/>
          <w:lang w:val="en-US"/>
        </w:rPr>
        <w:t xml:space="preserve"> </w:t>
      </w:r>
      <w:r w:rsidR="004A6FA5">
        <w:rPr>
          <w:rFonts w:ascii="Times New Roman" w:hAnsi="Times New Roman" w:cs="Times New Roman"/>
          <w:sz w:val="24"/>
          <w:szCs w:val="24"/>
          <w:lang w:val="en-US"/>
        </w:rPr>
        <w:t>who</w:t>
      </w:r>
      <w:r w:rsidR="00380C8E">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performed </w:t>
      </w:r>
      <w:r w:rsidR="00380C8E">
        <w:rPr>
          <w:rFonts w:ascii="Times New Roman" w:hAnsi="Times New Roman" w:cs="Times New Roman"/>
          <w:sz w:val="24"/>
          <w:szCs w:val="24"/>
          <w:lang w:val="en-US"/>
        </w:rPr>
        <w:t xml:space="preserve">several </w:t>
      </w:r>
      <w:r w:rsidRPr="00956D35">
        <w:rPr>
          <w:rFonts w:ascii="Times New Roman" w:hAnsi="Times New Roman" w:cs="Times New Roman"/>
          <w:sz w:val="24"/>
          <w:szCs w:val="24"/>
          <w:lang w:val="en-US"/>
        </w:rPr>
        <w:t>possibly disruptive</w:t>
      </w:r>
      <w:r w:rsidR="001C6783">
        <w:rPr>
          <w:rFonts w:ascii="Times New Roman" w:hAnsi="Times New Roman" w:cs="Times New Roman"/>
          <w:sz w:val="24"/>
          <w:szCs w:val="24"/>
          <w:lang w:val="en-US"/>
        </w:rPr>
        <w:t>,</w:t>
      </w:r>
      <w:r w:rsidR="00AA3B91">
        <w:rPr>
          <w:rFonts w:ascii="Times New Roman" w:hAnsi="Times New Roman" w:cs="Times New Roman"/>
          <w:sz w:val="24"/>
          <w:szCs w:val="24"/>
          <w:lang w:val="en-US"/>
        </w:rPr>
        <w:t xml:space="preserve"> typical</w:t>
      </w:r>
      <w:r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564737" w:rsidRPr="00564737">
        <w:rPr>
          <w:rFonts w:ascii="Times New Roman" w:hAnsi="Times New Roman" w:cs="Times New Roman"/>
          <w:sz w:val="24"/>
          <w:szCs w:val="24"/>
          <w:lang w:val="en-US"/>
        </w:rPr>
        <w:t>The micro-teaching unit was potentially stressful</w:t>
      </w:r>
      <w:r w:rsidR="00564737">
        <w:rPr>
          <w:rFonts w:ascii="Times New Roman" w:hAnsi="Times New Roman" w:cs="Times New Roman"/>
          <w:sz w:val="24"/>
          <w:szCs w:val="24"/>
          <w:lang w:val="en-US"/>
        </w:rPr>
        <w:t xml:space="preserve"> for the participants</w:t>
      </w:r>
      <w:r w:rsidR="00564737" w:rsidRPr="00564737">
        <w:rPr>
          <w:rFonts w:ascii="Times New Roman" w:hAnsi="Times New Roman" w:cs="Times New Roman"/>
          <w:sz w:val="24"/>
          <w:szCs w:val="24"/>
          <w:lang w:val="en-US"/>
        </w:rPr>
        <w:t>, given its unfamiliar setting and the disruptions of participants’ teaching flow.</w:t>
      </w:r>
      <w:r w:rsidR="00564737">
        <w:rPr>
          <w:rFonts w:ascii="Times New Roman" w:hAnsi="Times New Roman" w:cs="Times New Roman"/>
          <w:sz w:val="24"/>
          <w:szCs w:val="24"/>
          <w:lang w:val="en-US"/>
        </w:rPr>
        <w:t xml:space="preserve"> </w:t>
      </w:r>
      <w:r w:rsidR="001C6783">
        <w:rPr>
          <w:rFonts w:ascii="Times New Roman" w:hAnsi="Times New Roman" w:cs="Times New Roman"/>
          <w:sz w:val="24"/>
          <w:szCs w:val="24"/>
          <w:lang w:val="en-US"/>
        </w:rPr>
        <w:t>Thus,</w:t>
      </w:r>
      <w:r w:rsidR="00DA6D32">
        <w:rPr>
          <w:rFonts w:ascii="Times New Roman" w:hAnsi="Times New Roman" w:cs="Times New Roman"/>
          <w:sz w:val="24"/>
          <w:szCs w:val="24"/>
          <w:lang w:val="en-US"/>
        </w:rPr>
        <w:t xml:space="preserve"> in the present study,</w:t>
      </w:r>
      <w:r w:rsidR="001C6783">
        <w:rPr>
          <w:rFonts w:ascii="Times New Roman" w:hAnsi="Times New Roman" w:cs="Times New Roman"/>
          <w:sz w:val="24"/>
          <w:szCs w:val="24"/>
          <w:lang w:val="en-US"/>
        </w:rPr>
        <w:t xml:space="preserve"> we were particularly interested in </w:t>
      </w:r>
      <w:r w:rsidR="00DA6D32">
        <w:rPr>
          <w:rFonts w:ascii="Times New Roman" w:hAnsi="Times New Roman" w:cs="Times New Roman"/>
          <w:sz w:val="24"/>
          <w:szCs w:val="24"/>
          <w:lang w:val="en-US"/>
        </w:rPr>
        <w:t xml:space="preserve">mapping </w:t>
      </w:r>
      <w:r w:rsidR="00380C8E">
        <w:rPr>
          <w:rFonts w:ascii="Times New Roman" w:hAnsi="Times New Roman" w:cs="Times New Roman"/>
          <w:sz w:val="24"/>
          <w:szCs w:val="24"/>
          <w:lang w:val="en-US"/>
        </w:rPr>
        <w:t xml:space="preserve">the </w:t>
      </w:r>
      <w:r w:rsidR="00F5259E">
        <w:rPr>
          <w:rFonts w:ascii="Times New Roman" w:hAnsi="Times New Roman" w:cs="Times New Roman"/>
          <w:sz w:val="24"/>
          <w:szCs w:val="24"/>
          <w:lang w:val="en-US"/>
        </w:rPr>
        <w:t xml:space="preserve">changes </w:t>
      </w:r>
      <w:r w:rsidR="004416DD">
        <w:rPr>
          <w:rFonts w:ascii="Times New Roman" w:hAnsi="Times New Roman" w:cs="Times New Roman"/>
          <w:sz w:val="24"/>
          <w:szCs w:val="24"/>
          <w:lang w:val="en-US"/>
        </w:rPr>
        <w:t>in</w:t>
      </w:r>
      <w:r w:rsidR="001C6783">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1C6783">
        <w:rPr>
          <w:rFonts w:ascii="Times New Roman" w:hAnsi="Times New Roman" w:cs="Times New Roman"/>
          <w:sz w:val="24"/>
          <w:szCs w:val="24"/>
          <w:lang w:val="en-US"/>
        </w:rPr>
        <w:t xml:space="preserve"> HR before, during, and after this micro-teaching unit.</w:t>
      </w:r>
      <w:r w:rsidR="001C6783" w:rsidRPr="001C6783">
        <w:rPr>
          <w:rFonts w:ascii="Times New Roman" w:hAnsi="Times New Roman" w:cs="Times New Roman"/>
          <w:sz w:val="24"/>
          <w:szCs w:val="24"/>
          <w:lang w:val="en-US"/>
        </w:rPr>
        <w:t xml:space="preserve"> </w:t>
      </w:r>
      <w:r w:rsidR="001C6783">
        <w:rPr>
          <w:rFonts w:ascii="Times New Roman" w:hAnsi="Times New Roman" w:cs="Times New Roman"/>
          <w:sz w:val="24"/>
          <w:szCs w:val="24"/>
          <w:lang w:val="en-US"/>
        </w:rPr>
        <w:t>W</w:t>
      </w:r>
      <w:r w:rsidR="001C6783" w:rsidRPr="00956D35">
        <w:rPr>
          <w:rFonts w:ascii="Times New Roman" w:hAnsi="Times New Roman" w:cs="Times New Roman"/>
          <w:sz w:val="24"/>
          <w:szCs w:val="24"/>
          <w:lang w:val="en-US"/>
        </w:rPr>
        <w:t xml:space="preserve">e </w:t>
      </w:r>
      <w:r w:rsidR="001C6783">
        <w:rPr>
          <w:rFonts w:ascii="Times New Roman" w:hAnsi="Times New Roman" w:cs="Times New Roman"/>
          <w:sz w:val="24"/>
          <w:szCs w:val="24"/>
          <w:lang w:val="en-US"/>
        </w:rPr>
        <w:t xml:space="preserve">recorded HR data </w:t>
      </w:r>
      <w:r w:rsidR="00380C8E">
        <w:rPr>
          <w:rFonts w:ascii="Times New Roman" w:hAnsi="Times New Roman" w:cs="Times New Roman"/>
          <w:sz w:val="24"/>
          <w:szCs w:val="24"/>
          <w:lang w:val="en-US"/>
        </w:rPr>
        <w:t xml:space="preserve">for a total duration of approximately two hours, which were divided </w:t>
      </w:r>
      <w:r w:rsidR="001C6783">
        <w:rPr>
          <w:rFonts w:ascii="Times New Roman" w:hAnsi="Times New Roman" w:cs="Times New Roman"/>
          <w:sz w:val="24"/>
          <w:szCs w:val="24"/>
          <w:lang w:val="en-US"/>
        </w:rPr>
        <w:t xml:space="preserve">in </w:t>
      </w:r>
      <w:r w:rsidR="001C6783" w:rsidRPr="00956D35">
        <w:rPr>
          <w:rFonts w:ascii="Times New Roman" w:hAnsi="Times New Roman" w:cs="Times New Roman"/>
          <w:sz w:val="24"/>
          <w:szCs w:val="24"/>
          <w:lang w:val="en-US"/>
        </w:rPr>
        <w:t xml:space="preserve">five phases: In the </w:t>
      </w:r>
      <w:r w:rsidR="001C6783" w:rsidRPr="002E1374">
        <w:rPr>
          <w:rFonts w:ascii="Times New Roman" w:hAnsi="Times New Roman" w:cs="Times New Roman"/>
          <w:i/>
          <w:iCs/>
          <w:sz w:val="24"/>
          <w:szCs w:val="24"/>
          <w:lang w:val="en-US"/>
        </w:rPr>
        <w:t>pre-teaching phase</w:t>
      </w:r>
      <w:r w:rsidR="001C6783" w:rsidRPr="00956D35">
        <w:rPr>
          <w:rFonts w:ascii="Times New Roman" w:hAnsi="Times New Roman" w:cs="Times New Roman"/>
          <w:sz w:val="24"/>
          <w:szCs w:val="24"/>
          <w:lang w:val="en-US"/>
        </w:rPr>
        <w:t xml:space="preserve">, participants were welcomed, prepared for the following </w:t>
      </w:r>
      <w:r w:rsidR="001C6783">
        <w:rPr>
          <w:rFonts w:ascii="Times New Roman" w:hAnsi="Times New Roman" w:cs="Times New Roman"/>
          <w:sz w:val="24"/>
          <w:szCs w:val="24"/>
          <w:lang w:val="en-US"/>
        </w:rPr>
        <w:t>micro-teaching</w:t>
      </w:r>
      <w:r w:rsidR="001C6783" w:rsidRPr="00956D35">
        <w:rPr>
          <w:rFonts w:ascii="Times New Roman" w:hAnsi="Times New Roman" w:cs="Times New Roman"/>
          <w:sz w:val="24"/>
          <w:szCs w:val="24"/>
          <w:lang w:val="en-US"/>
        </w:rPr>
        <w:t xml:space="preserve"> unit, and familiarized with the setting.</w:t>
      </w:r>
      <w:r w:rsidR="001C6783">
        <w:rPr>
          <w:rFonts w:ascii="Times New Roman" w:hAnsi="Times New Roman" w:cs="Times New Roman"/>
          <w:sz w:val="24"/>
          <w:szCs w:val="24"/>
          <w:lang w:val="en-US"/>
        </w:rPr>
        <w:t xml:space="preserve"> In</w:t>
      </w:r>
      <w:r w:rsidR="001C6783" w:rsidRPr="00956D35">
        <w:rPr>
          <w:rFonts w:ascii="Times New Roman" w:hAnsi="Times New Roman" w:cs="Times New Roman"/>
          <w:sz w:val="24"/>
          <w:szCs w:val="24"/>
          <w:lang w:val="en-US"/>
        </w:rPr>
        <w:t xml:space="preserve"> the</w:t>
      </w:r>
      <w:r w:rsidR="001C6783">
        <w:rPr>
          <w:rFonts w:ascii="Times New Roman" w:hAnsi="Times New Roman" w:cs="Times New Roman"/>
          <w:sz w:val="24"/>
          <w:szCs w:val="24"/>
          <w:lang w:val="en-US"/>
        </w:rPr>
        <w:t xml:space="preserve"> </w:t>
      </w:r>
      <w:r w:rsidR="001C6783" w:rsidRPr="002E1374">
        <w:rPr>
          <w:rFonts w:ascii="Times New Roman" w:hAnsi="Times New Roman" w:cs="Times New Roman"/>
          <w:i/>
          <w:iCs/>
          <w:sz w:val="24"/>
          <w:szCs w:val="24"/>
          <w:lang w:val="en-US"/>
        </w:rPr>
        <w:t>teaching phase</w:t>
      </w:r>
      <w:r w:rsidR="001C6783" w:rsidRPr="00956D35">
        <w:rPr>
          <w:rFonts w:ascii="Times New Roman" w:hAnsi="Times New Roman" w:cs="Times New Roman"/>
          <w:sz w:val="24"/>
          <w:szCs w:val="24"/>
          <w:lang w:val="en-US"/>
        </w:rPr>
        <w:t xml:space="preserve">, </w:t>
      </w:r>
      <w:r w:rsidR="001C6783">
        <w:rPr>
          <w:rFonts w:ascii="Times New Roman" w:hAnsi="Times New Roman" w:cs="Times New Roman"/>
          <w:sz w:val="24"/>
          <w:szCs w:val="24"/>
          <w:lang w:val="en-US"/>
        </w:rPr>
        <w:t>participants taught the micro-teaching unit and experienced</w:t>
      </w:r>
      <w:r w:rsidR="004416DD">
        <w:rPr>
          <w:rFonts w:ascii="Times New Roman" w:hAnsi="Times New Roman" w:cs="Times New Roman"/>
          <w:sz w:val="24"/>
          <w:szCs w:val="24"/>
          <w:lang w:val="en-US"/>
        </w:rPr>
        <w:t xml:space="preserve"> </w:t>
      </w:r>
      <w:r w:rsidR="00F5259E">
        <w:rPr>
          <w:rFonts w:ascii="Times New Roman" w:hAnsi="Times New Roman" w:cs="Times New Roman"/>
          <w:sz w:val="24"/>
          <w:szCs w:val="24"/>
          <w:lang w:val="en-US"/>
        </w:rPr>
        <w:t xml:space="preserve">possibly disruptive </w:t>
      </w:r>
      <w:r w:rsidR="001C6783">
        <w:rPr>
          <w:rFonts w:ascii="Times New Roman" w:hAnsi="Times New Roman" w:cs="Times New Roman"/>
          <w:sz w:val="24"/>
          <w:szCs w:val="24"/>
          <w:lang w:val="en-US"/>
        </w:rPr>
        <w:t xml:space="preserve">classroom </w:t>
      </w:r>
      <w:r w:rsidR="00F5259E">
        <w:rPr>
          <w:rFonts w:ascii="Times New Roman" w:hAnsi="Times New Roman" w:cs="Times New Roman"/>
          <w:sz w:val="24"/>
          <w:szCs w:val="24"/>
          <w:lang w:val="en-US"/>
        </w:rPr>
        <w:t>events</w:t>
      </w:r>
      <w:r w:rsidR="001C6783">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In the </w:t>
      </w:r>
      <w:r w:rsidRPr="004B0C2D">
        <w:rPr>
          <w:rFonts w:ascii="Times New Roman" w:hAnsi="Times New Roman" w:cs="Times New Roman"/>
          <w:i/>
          <w:iCs/>
          <w:sz w:val="24"/>
          <w:szCs w:val="24"/>
          <w:lang w:val="en-US"/>
        </w:rPr>
        <w:t>post-teaching phase</w:t>
      </w:r>
      <w:r w:rsidRPr="00956D35">
        <w:rPr>
          <w:rFonts w:ascii="Times New Roman" w:hAnsi="Times New Roman" w:cs="Times New Roman"/>
          <w:sz w:val="24"/>
          <w:szCs w:val="24"/>
          <w:lang w:val="en-US"/>
        </w:rPr>
        <w:t>, participants answered several questionnaires</w:t>
      </w:r>
      <w:r w:rsidR="00F5259E">
        <w:rPr>
          <w:rFonts w:ascii="Times New Roman" w:hAnsi="Times New Roman" w:cs="Times New Roman"/>
          <w:sz w:val="24"/>
          <w:szCs w:val="24"/>
          <w:lang w:val="en-US"/>
        </w:rPr>
        <w:t xml:space="preserve">. </w:t>
      </w:r>
      <w:r w:rsidR="00F33C45" w:rsidRPr="00F33C45">
        <w:rPr>
          <w:rFonts w:ascii="Times New Roman" w:hAnsi="Times New Roman" w:cs="Times New Roman"/>
          <w:sz w:val="24"/>
          <w:szCs w:val="24"/>
          <w:lang w:val="en-US"/>
        </w:rPr>
        <w:t xml:space="preserve">Next, in the </w:t>
      </w:r>
      <w:r w:rsidR="00F33C45" w:rsidRPr="00F33C45">
        <w:rPr>
          <w:rFonts w:ascii="Times New Roman" w:hAnsi="Times New Roman" w:cs="Times New Roman"/>
          <w:i/>
          <w:iCs/>
          <w:sz w:val="24"/>
          <w:szCs w:val="24"/>
          <w:lang w:val="en-US"/>
        </w:rPr>
        <w:t>interview phase,</w:t>
      </w:r>
      <w:r w:rsidR="00F33C45" w:rsidRPr="00F33C45">
        <w:rPr>
          <w:rFonts w:ascii="Times New Roman" w:hAnsi="Times New Roman" w:cs="Times New Roman"/>
          <w:sz w:val="24"/>
          <w:szCs w:val="24"/>
          <w:lang w:val="en-US"/>
        </w:rPr>
        <w:t xml:space="preserve"> participants engaged in a stimulated recall interview during which they rated </w:t>
      </w:r>
      <w:r w:rsidR="00380C8E">
        <w:rPr>
          <w:rFonts w:ascii="Times New Roman" w:hAnsi="Times New Roman" w:cs="Times New Roman"/>
          <w:sz w:val="24"/>
          <w:szCs w:val="24"/>
          <w:lang w:val="en-US"/>
        </w:rPr>
        <w:t>the disruptiveness of</w:t>
      </w:r>
      <w:r w:rsidR="00F33C45" w:rsidRPr="00F33C45">
        <w:rPr>
          <w:rFonts w:ascii="Times New Roman" w:hAnsi="Times New Roman" w:cs="Times New Roman"/>
          <w:sz w:val="24"/>
          <w:szCs w:val="24"/>
          <w:lang w:val="en-US"/>
        </w:rPr>
        <w:t xml:space="preserve"> each classroom events, and how confident they had felt in dealing with it. </w:t>
      </w:r>
      <w:r w:rsidR="00F5259E">
        <w:rPr>
          <w:rFonts w:ascii="Times New Roman" w:hAnsi="Times New Roman" w:cs="Times New Roman"/>
          <w:sz w:val="24"/>
          <w:szCs w:val="24"/>
          <w:lang w:val="en-US"/>
        </w:rPr>
        <w:t>I</w:t>
      </w:r>
      <w:r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Pr="004B0C2D">
        <w:rPr>
          <w:rFonts w:ascii="Times New Roman" w:hAnsi="Times New Roman" w:cs="Times New Roman"/>
          <w:i/>
          <w:iCs/>
          <w:sz w:val="24"/>
          <w:szCs w:val="24"/>
          <w:lang w:val="en-US"/>
        </w:rPr>
        <w:t>end phase</w:t>
      </w:r>
      <w:r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1C31EB54"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414A096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w:t>
      </w:r>
      <w:r w:rsidR="00DA6D32">
        <w:rPr>
          <w:rFonts w:ascii="Times New Roman" w:hAnsi="Times New Roman" w:cs="Times New Roman"/>
          <w:sz w:val="24"/>
          <w:szCs w:val="24"/>
          <w:lang w:val="en-US"/>
        </w:rPr>
        <w:t>are</w:t>
      </w:r>
      <w:r w:rsidR="00DA6D32"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a suitable and effective method for mapping teachers’ HR over the course of </w:t>
      </w:r>
      <w:r w:rsidR="000253A5">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 xml:space="preserve">before, during, and after </w:t>
      </w:r>
      <w:r w:rsidR="000253A5">
        <w:rPr>
          <w:rFonts w:ascii="Times New Roman" w:hAnsi="Times New Roman" w:cs="Times New Roman"/>
          <w:sz w:val="24"/>
          <w:szCs w:val="24"/>
          <w:lang w:val="en-US"/>
        </w:rPr>
        <w:t>the</w:t>
      </w:r>
      <w:r w:rsidR="004F3BD3">
        <w:rPr>
          <w:rFonts w:ascii="Times New Roman" w:hAnsi="Times New Roman" w:cs="Times New Roman"/>
          <w:sz w:val="24"/>
          <w:szCs w:val="24"/>
          <w:lang w:val="en-US"/>
        </w:rPr>
        <w:t xml:space="preserve">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7C28B688"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C06EFC">
        <w:rPr>
          <w:rFonts w:ascii="Times New Roman" w:hAnsi="Times New Roman" w:cs="Times New Roman"/>
          <w:sz w:val="24"/>
          <w:szCs w:val="24"/>
          <w:lang w:val="en-US"/>
        </w:rPr>
        <w:t xml:space="preserve">the </w:t>
      </w:r>
      <w:r w:rsidR="00AC42D8" w:rsidRPr="00C06EFC">
        <w:rPr>
          <w:rFonts w:ascii="Times New Roman" w:hAnsi="Times New Roman" w:cs="Times New Roman"/>
          <w:sz w:val="24"/>
          <w:szCs w:val="24"/>
          <w:lang w:val="en-US"/>
        </w:rPr>
        <w:t>micro-</w:t>
      </w:r>
      <w:r w:rsidR="00587185" w:rsidRPr="00C06EFC">
        <w:rPr>
          <w:rFonts w:ascii="Times New Roman" w:hAnsi="Times New Roman" w:cs="Times New Roman"/>
          <w:sz w:val="24"/>
          <w:szCs w:val="24"/>
          <w:lang w:val="en-US"/>
        </w:rPr>
        <w:t>teaching</w:t>
      </w:r>
      <w:r w:rsidR="00AC42D8" w:rsidRPr="00C06EFC">
        <w:rPr>
          <w:rFonts w:ascii="Times New Roman" w:hAnsi="Times New Roman" w:cs="Times New Roman"/>
          <w:sz w:val="24"/>
          <w:szCs w:val="24"/>
          <w:lang w:val="en-US"/>
        </w:rPr>
        <w:t xml:space="preserve"> unit</w:t>
      </w:r>
      <w:r w:rsidR="00587185" w:rsidRPr="00C06EFC">
        <w:rPr>
          <w:rFonts w:ascii="Times New Roman" w:hAnsi="Times New Roman" w:cs="Times New Roman"/>
          <w:sz w:val="24"/>
          <w:szCs w:val="24"/>
          <w:lang w:val="en-US"/>
        </w:rPr>
        <w:t xml:space="preserv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w:t>
      </w:r>
      <w:r w:rsidR="00DA6D32">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HR values.</w:t>
      </w:r>
    </w:p>
    <w:p w14:paraId="740AC8A6" w14:textId="4CB8A599" w:rsidR="00BC714D" w:rsidRPr="00BC714D"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lastRenderedPageBreak/>
        <w:t>Second, five representative 10-minute intervals were selected from the five phases (see also Figure 2</w:t>
      </w:r>
      <w:r w:rsidR="00DA6D32">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Pr="0096291C">
        <w:rPr>
          <w:rFonts w:ascii="Times New Roman" w:hAnsi="Times New Roman" w:cs="Times New Roman"/>
          <w:i/>
          <w:iCs/>
          <w:sz w:val="24"/>
          <w:szCs w:val="24"/>
          <w:lang w:val="en-US"/>
        </w:rPr>
        <w:t>pre-teaching interval</w:t>
      </w:r>
      <w:r w:rsidRPr="00BC714D">
        <w:rPr>
          <w:rFonts w:ascii="Times New Roman" w:hAnsi="Times New Roman" w:cs="Times New Roman"/>
          <w:sz w:val="24"/>
          <w:szCs w:val="24"/>
          <w:lang w:val="en-US"/>
        </w:rPr>
        <w:t xml:space="preserve">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xml:space="preserve">), </w:t>
      </w:r>
      <w:r w:rsidRPr="0096291C">
        <w:rPr>
          <w:rFonts w:ascii="Times New Roman" w:hAnsi="Times New Roman" w:cs="Times New Roman"/>
          <w:i/>
          <w:iCs/>
          <w:sz w:val="24"/>
          <w:szCs w:val="24"/>
          <w:lang w:val="en-US"/>
        </w:rPr>
        <w:t>teaching interval</w:t>
      </w:r>
      <w:r w:rsidRPr="00BC714D">
        <w:rPr>
          <w:rFonts w:ascii="Times New Roman" w:hAnsi="Times New Roman" w:cs="Times New Roman"/>
          <w:sz w:val="24"/>
          <w:szCs w:val="24"/>
          <w:lang w:val="en-US"/>
        </w:rPr>
        <w:t xml:space="preserve">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xml:space="preserve">), </w:t>
      </w:r>
      <w:r w:rsidRPr="0096291C">
        <w:rPr>
          <w:rFonts w:ascii="Times New Roman" w:hAnsi="Times New Roman" w:cs="Times New Roman"/>
          <w:i/>
          <w:iCs/>
          <w:sz w:val="24"/>
          <w:szCs w:val="24"/>
          <w:lang w:val="en-US"/>
        </w:rPr>
        <w:t>post-teaching interval</w:t>
      </w:r>
      <w:r w:rsidRPr="00BC714D">
        <w:rPr>
          <w:rFonts w:ascii="Times New Roman" w:hAnsi="Times New Roman" w:cs="Times New Roman"/>
          <w:sz w:val="24"/>
          <w:szCs w:val="24"/>
          <w:lang w:val="en-US"/>
        </w:rPr>
        <w:t xml:space="preserve">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 xml:space="preserve">), </w:t>
      </w:r>
      <w:r w:rsidRPr="0096291C">
        <w:rPr>
          <w:rFonts w:ascii="Times New Roman" w:hAnsi="Times New Roman" w:cs="Times New Roman"/>
          <w:i/>
          <w:iCs/>
          <w:sz w:val="24"/>
          <w:szCs w:val="24"/>
          <w:lang w:val="en-US"/>
        </w:rPr>
        <w:t>interview interval</w:t>
      </w:r>
      <w:r w:rsidRPr="00BC714D">
        <w:rPr>
          <w:rFonts w:ascii="Times New Roman" w:hAnsi="Times New Roman" w:cs="Times New Roman"/>
          <w:sz w:val="24"/>
          <w:szCs w:val="24"/>
          <w:lang w:val="en-US"/>
        </w:rPr>
        <w:t xml:space="preserve"> (I</w:t>
      </w:r>
      <w:r w:rsidRPr="00A9475C">
        <w:rPr>
          <w:rFonts w:ascii="Times New Roman" w:hAnsi="Times New Roman" w:cs="Times New Roman"/>
          <w:sz w:val="24"/>
          <w:szCs w:val="24"/>
          <w:vertAlign w:val="subscript"/>
          <w:lang w:val="en-US"/>
        </w:rPr>
        <w:t>4</w:t>
      </w:r>
      <w:r w:rsidRPr="00BC714D">
        <w:rPr>
          <w:rFonts w:ascii="Times New Roman" w:hAnsi="Times New Roman" w:cs="Times New Roman"/>
          <w:sz w:val="24"/>
          <w:szCs w:val="24"/>
          <w:lang w:val="en-US"/>
        </w:rPr>
        <w:t xml:space="preserve">), </w:t>
      </w:r>
      <w:r w:rsidRPr="0096291C">
        <w:rPr>
          <w:rFonts w:ascii="Times New Roman" w:hAnsi="Times New Roman" w:cs="Times New Roman"/>
          <w:i/>
          <w:iCs/>
          <w:sz w:val="24"/>
          <w:szCs w:val="24"/>
          <w:lang w:val="en-US"/>
        </w:rPr>
        <w:t>end interval</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We examined HR level</w:t>
      </w:r>
      <w:r w:rsidR="00DA6D32">
        <w:rPr>
          <w:rFonts w:ascii="Times New Roman" w:hAnsi="Times New Roman" w:cs="Times New Roman"/>
          <w:sz w:val="24"/>
          <w:szCs w:val="24"/>
          <w:lang w:val="en-US"/>
        </w:rPr>
        <w:t>s</w:t>
      </w:r>
      <w:r w:rsidRPr="00BC714D">
        <w:rPr>
          <w:rFonts w:ascii="Times New Roman" w:hAnsi="Times New Roman" w:cs="Times New Roman"/>
          <w:sz w:val="24"/>
          <w:szCs w:val="24"/>
          <w:lang w:val="en-US"/>
        </w:rPr>
        <w:t xml:space="preserve"> and change</w:t>
      </w:r>
      <w:r w:rsidR="00DA6D32">
        <w:rPr>
          <w:rFonts w:ascii="Times New Roman" w:hAnsi="Times New Roman" w:cs="Times New Roman"/>
          <w:sz w:val="24"/>
          <w:szCs w:val="24"/>
          <w:lang w:val="en-US"/>
        </w:rPr>
        <w:t>s</w:t>
      </w:r>
      <w:r w:rsidRPr="00BC714D">
        <w:rPr>
          <w:rFonts w:ascii="Times New Roman" w:hAnsi="Times New Roman" w:cs="Times New Roman"/>
          <w:sz w:val="24"/>
          <w:szCs w:val="24"/>
          <w:lang w:val="en-US"/>
        </w:rPr>
        <w:t xml:space="preserve"> during these intervals in order to test the hypotheses that a) teachers show</w:t>
      </w:r>
      <w:r w:rsidR="00E5647A">
        <w:rPr>
          <w:rFonts w:ascii="Times New Roman" w:hAnsi="Times New Roman" w:cs="Times New Roman"/>
          <w:sz w:val="24"/>
          <w:szCs w:val="24"/>
          <w:lang w:val="en-US"/>
        </w:rPr>
        <w:t>ed</w:t>
      </w:r>
      <w:r w:rsidRPr="00BC714D">
        <w:rPr>
          <w:rFonts w:ascii="Times New Roman" w:hAnsi="Times New Roman" w:cs="Times New Roman"/>
          <w:sz w:val="24"/>
          <w:szCs w:val="24"/>
          <w:lang w:val="en-US"/>
        </w:rPr>
        <w:t xml:space="preserve"> the highest HR </w:t>
      </w:r>
      <w:r w:rsidR="00E5647A">
        <w:rPr>
          <w:rFonts w:ascii="Times New Roman" w:hAnsi="Times New Roman" w:cs="Times New Roman"/>
          <w:sz w:val="24"/>
          <w:szCs w:val="24"/>
          <w:lang w:val="en-US"/>
        </w:rPr>
        <w:t xml:space="preserve">level </w:t>
      </w:r>
      <w:r w:rsidRPr="00BC714D">
        <w:rPr>
          <w:rFonts w:ascii="Times New Roman" w:hAnsi="Times New Roman" w:cs="Times New Roman"/>
          <w:sz w:val="24"/>
          <w:szCs w:val="24"/>
          <w:lang w:val="en-US"/>
        </w:rPr>
        <w:t xml:space="preserve">during the </w:t>
      </w:r>
      <w:r w:rsidR="00346B4C">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091B92">
        <w:rPr>
          <w:rFonts w:ascii="Times New Roman" w:hAnsi="Times New Roman" w:cs="Times New Roman"/>
          <w:sz w:val="24"/>
          <w:szCs w:val="24"/>
          <w:lang w:val="en-US"/>
        </w:rPr>
        <w:t>(</w:t>
      </w:r>
      <w:r w:rsidRPr="00BC714D">
        <w:rPr>
          <w:rFonts w:ascii="Times New Roman" w:hAnsi="Times New Roman" w:cs="Times New Roman"/>
          <w:sz w:val="24"/>
          <w:szCs w:val="24"/>
          <w:lang w:val="en-US"/>
        </w:rPr>
        <w:t>I</w:t>
      </w:r>
      <w:r w:rsidRPr="00091B92">
        <w:rPr>
          <w:rFonts w:ascii="Times New Roman" w:hAnsi="Times New Roman" w:cs="Times New Roman"/>
          <w:sz w:val="24"/>
          <w:szCs w:val="24"/>
          <w:vertAlign w:val="subscript"/>
          <w:lang w:val="en-US"/>
        </w:rPr>
        <w:t>2</w:t>
      </w:r>
      <w:r w:rsidR="00BA41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compared to all other </w:t>
      </w:r>
      <w:r w:rsidR="00346B4C">
        <w:rPr>
          <w:rFonts w:ascii="Times New Roman" w:hAnsi="Times New Roman" w:cs="Times New Roman"/>
          <w:sz w:val="24"/>
          <w:szCs w:val="24"/>
          <w:lang w:val="en-US"/>
        </w:rPr>
        <w:t>phases</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1a</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and b) that teacher HR increase</w:t>
      </w:r>
      <w:r w:rsidR="00E5647A">
        <w:rPr>
          <w:rFonts w:ascii="Times New Roman" w:hAnsi="Times New Roman" w:cs="Times New Roman"/>
          <w:sz w:val="24"/>
          <w:szCs w:val="24"/>
          <w:lang w:val="en-US"/>
        </w:rPr>
        <w:t>d</w:t>
      </w:r>
      <w:r w:rsidRPr="00BC714D">
        <w:rPr>
          <w:rFonts w:ascii="Times New Roman" w:hAnsi="Times New Roman" w:cs="Times New Roman"/>
          <w:sz w:val="24"/>
          <w:szCs w:val="24"/>
          <w:lang w:val="en-US"/>
        </w:rPr>
        <w:t xml:space="preserve"> during the </w:t>
      </w:r>
      <w:r w:rsidRPr="009B49FB">
        <w:rPr>
          <w:rFonts w:ascii="Times New Roman" w:hAnsi="Times New Roman" w:cs="Times New Roman"/>
          <w:i/>
          <w:iCs/>
          <w:sz w:val="24"/>
          <w:szCs w:val="24"/>
          <w:lang w:val="en-US"/>
        </w:rPr>
        <w:t>pre-</w:t>
      </w:r>
      <w:r w:rsidRPr="0096291C">
        <w:rPr>
          <w:rFonts w:ascii="Times New Roman" w:hAnsi="Times New Roman" w:cs="Times New Roman"/>
          <w:i/>
          <w:iCs/>
          <w:sz w:val="24"/>
          <w:szCs w:val="24"/>
          <w:lang w:val="en-US"/>
        </w:rPr>
        <w:t>teaching interval</w:t>
      </w:r>
      <w:r w:rsidRPr="00BC714D">
        <w:rPr>
          <w:rFonts w:ascii="Times New Roman" w:hAnsi="Times New Roman" w:cs="Times New Roman"/>
          <w:sz w:val="24"/>
          <w:szCs w:val="24"/>
          <w:lang w:val="en-US"/>
        </w:rPr>
        <w:t xml:space="preserve">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xml:space="preserve">) </w:t>
      </w:r>
      <w:r w:rsidR="00E5647A" w:rsidRPr="00BC714D">
        <w:rPr>
          <w:rFonts w:ascii="Times New Roman" w:hAnsi="Times New Roman" w:cs="Times New Roman"/>
          <w:sz w:val="24"/>
          <w:szCs w:val="24"/>
          <w:lang w:val="en-US"/>
        </w:rPr>
        <w:t>while they were preparing for teaching</w:t>
      </w:r>
      <w:r w:rsidR="00E5647A">
        <w:rPr>
          <w:rFonts w:ascii="Times New Roman" w:hAnsi="Times New Roman" w:cs="Times New Roman"/>
          <w:sz w:val="24"/>
          <w:szCs w:val="24"/>
          <w:lang w:val="en-US"/>
        </w:rPr>
        <w:t>,</w:t>
      </w:r>
      <w:r w:rsidR="00E5647A" w:rsidRPr="00BC714D">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but decrease</w:t>
      </w:r>
      <w:r w:rsidR="00E5647A">
        <w:rPr>
          <w:rFonts w:ascii="Times New Roman" w:hAnsi="Times New Roman" w:cs="Times New Roman"/>
          <w:sz w:val="24"/>
          <w:szCs w:val="24"/>
          <w:lang w:val="en-US"/>
        </w:rPr>
        <w:t>d</w:t>
      </w:r>
      <w:r w:rsidRPr="00BC714D">
        <w:rPr>
          <w:rFonts w:ascii="Times New Roman" w:hAnsi="Times New Roman" w:cs="Times New Roman"/>
          <w:sz w:val="24"/>
          <w:szCs w:val="24"/>
          <w:lang w:val="en-US"/>
        </w:rPr>
        <w:t xml:space="preserve"> in all of the following intervals, because of habituating to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and recovering from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xml:space="preserve">) the potentially stressful </w:t>
      </w:r>
      <w:r w:rsidR="00AB4AC0">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1b</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w:t>
      </w:r>
    </w:p>
    <w:p w14:paraId="58F390D1" w14:textId="4DA26EC3" w:rsidR="00D44633"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(2)</w:t>
      </w:r>
      <w:r w:rsidRPr="00BC714D">
        <w:rPr>
          <w:rFonts w:ascii="Times New Roman" w:hAnsi="Times New Roman" w:cs="Times New Roman"/>
          <w:sz w:val="24"/>
          <w:szCs w:val="24"/>
          <w:lang w:val="en-US"/>
        </w:rPr>
        <w:tab/>
        <w:t>We further explored whether teaching experience ma</w:t>
      </w:r>
      <w:r w:rsidR="00355469">
        <w:rPr>
          <w:rFonts w:ascii="Times New Roman" w:hAnsi="Times New Roman" w:cs="Times New Roman"/>
          <w:sz w:val="24"/>
          <w:szCs w:val="24"/>
          <w:lang w:val="en-US"/>
        </w:rPr>
        <w:t>de</w:t>
      </w:r>
      <w:r w:rsidRPr="00BC714D">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BC714D">
        <w:rPr>
          <w:rFonts w:ascii="Times New Roman" w:hAnsi="Times New Roman" w:cs="Times New Roman"/>
          <w:sz w:val="24"/>
          <w:szCs w:val="24"/>
          <w:lang w:val="en-US"/>
        </w:rPr>
        <w:t xml:space="preserve"> difference </w:t>
      </w:r>
      <w:r>
        <w:rPr>
          <w:rFonts w:ascii="Times New Roman" w:hAnsi="Times New Roman" w:cs="Times New Roman"/>
          <w:sz w:val="24"/>
          <w:szCs w:val="24"/>
          <w:lang w:val="en-US"/>
        </w:rPr>
        <w:t>in</w:t>
      </w:r>
      <w:r w:rsidRPr="00BC714D">
        <w:rPr>
          <w:rFonts w:ascii="Times New Roman" w:hAnsi="Times New Roman" w:cs="Times New Roman"/>
          <w:sz w:val="24"/>
          <w:szCs w:val="24"/>
          <w:lang w:val="en-US"/>
        </w:rPr>
        <w:t xml:space="preserve"> how teachers reacted to the classroom disruptions. In line with the research on teacher expertise and teacher stress reviewed above, we expected more experienced teachers </w:t>
      </w:r>
      <w:r w:rsidR="00D553D3">
        <w:rPr>
          <w:rFonts w:ascii="Times New Roman" w:hAnsi="Times New Roman" w:cs="Times New Roman"/>
          <w:sz w:val="24"/>
          <w:szCs w:val="24"/>
          <w:lang w:val="en-US"/>
        </w:rPr>
        <w:t xml:space="preserve">to </w:t>
      </w:r>
      <w:r w:rsidR="00177A1E">
        <w:rPr>
          <w:rFonts w:ascii="Times New Roman" w:hAnsi="Times New Roman" w:cs="Times New Roman"/>
          <w:sz w:val="24"/>
          <w:szCs w:val="24"/>
          <w:lang w:val="en-US"/>
        </w:rPr>
        <w:t>be less stressed by the classroom events</w:t>
      </w:r>
      <w:r w:rsidR="00D553D3">
        <w:rPr>
          <w:rFonts w:ascii="Times New Roman" w:hAnsi="Times New Roman" w:cs="Times New Roman"/>
          <w:sz w:val="24"/>
          <w:szCs w:val="24"/>
          <w:lang w:val="en-US"/>
        </w:rPr>
        <w:t xml:space="preserve"> (**</w:t>
      </w:r>
      <w:r w:rsidR="00D553D3" w:rsidRPr="00BC714D">
        <w:rPr>
          <w:rFonts w:ascii="Times New Roman" w:hAnsi="Times New Roman" w:cs="Times New Roman"/>
          <w:sz w:val="24"/>
          <w:szCs w:val="24"/>
          <w:lang w:val="en-US"/>
        </w:rPr>
        <w:t xml:space="preserve">Hypothesis 2a). </w:t>
      </w:r>
      <w:r w:rsidRPr="00BC714D">
        <w:rPr>
          <w:rFonts w:ascii="Times New Roman" w:hAnsi="Times New Roman" w:cs="Times New Roman"/>
          <w:sz w:val="24"/>
          <w:szCs w:val="24"/>
          <w:lang w:val="en-US"/>
        </w:rPr>
        <w:t xml:space="preserve"> In addition, we were interested in </w:t>
      </w:r>
      <w:r w:rsidR="00D553D3">
        <w:rPr>
          <w:rFonts w:ascii="Times New Roman" w:hAnsi="Times New Roman" w:cs="Times New Roman"/>
          <w:sz w:val="24"/>
          <w:szCs w:val="24"/>
          <w:lang w:val="en-US"/>
        </w:rPr>
        <w:t>examining the</w:t>
      </w:r>
      <w:r w:rsidRPr="00BC714D">
        <w:rPr>
          <w:rFonts w:ascii="Times New Roman" w:hAnsi="Times New Roman" w:cs="Times New Roman"/>
          <w:sz w:val="24"/>
          <w:szCs w:val="24"/>
          <w:lang w:val="en-US"/>
        </w:rPr>
        <w:t xml:space="preserve"> relations between teachers</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appraisals of the classroom events (disruptiveness; confidence in dealing with them) and teachers</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HR</w:t>
      </w:r>
      <w:r w:rsidR="00D553D3">
        <w:rPr>
          <w:rFonts w:ascii="Times New Roman" w:hAnsi="Times New Roman" w:cs="Times New Roman"/>
          <w:sz w:val="24"/>
          <w:szCs w:val="24"/>
          <w:lang w:val="en-US"/>
        </w:rPr>
        <w:t xml:space="preserve"> level</w:t>
      </w:r>
      <w:r w:rsidRPr="00BC714D">
        <w:rPr>
          <w:rFonts w:ascii="Times New Roman" w:hAnsi="Times New Roman" w:cs="Times New Roman"/>
          <w:sz w:val="24"/>
          <w:szCs w:val="24"/>
          <w:lang w:val="en-US"/>
        </w:rPr>
        <w:t>, beyond the explanatory power of teaching experience.</w:t>
      </w:r>
      <w:r w:rsidR="00177A1E">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We expected higher HR levels for teachers who felt more disrupted, regardless of their teaching experience (</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Hypotheses 2b</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w:t>
      </w:r>
      <w:r w:rsidR="00D553D3">
        <w:rPr>
          <w:rFonts w:ascii="Times New Roman" w:hAnsi="Times New Roman" w:cs="Times New Roman"/>
          <w:sz w:val="24"/>
          <w:szCs w:val="24"/>
          <w:lang w:val="en-US"/>
        </w:rPr>
        <w:t xml:space="preserve"> and </w:t>
      </w:r>
      <w:r w:rsidRPr="00BC714D">
        <w:rPr>
          <w:rFonts w:ascii="Times New Roman" w:hAnsi="Times New Roman" w:cs="Times New Roman"/>
          <w:sz w:val="24"/>
          <w:szCs w:val="24"/>
          <w:lang w:val="en-US"/>
        </w:rPr>
        <w:t>lower HR levels for teachers who felt more confident in dealing with the events, regardless of teaching experience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2c</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HR levels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2d</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00101D82" w:rsidRPr="00713F74">
        <w:rPr>
          <w:rFonts w:ascii="Times New Roman" w:hAnsi="Times New Roman" w:cs="Times New Roman"/>
          <w:sz w:val="24"/>
          <w:szCs w:val="24"/>
          <w:lang w:val="en-US"/>
        </w:rPr>
        <w:t xml:space="preserve">In addition, we </w:t>
      </w:r>
      <w:r w:rsidR="00101D82">
        <w:rPr>
          <w:rFonts w:ascii="Times New Roman" w:hAnsi="Times New Roman" w:cs="Times New Roman"/>
          <w:sz w:val="24"/>
          <w:szCs w:val="24"/>
          <w:lang w:val="en-US"/>
        </w:rPr>
        <w:t xml:space="preserve">exploratively </w:t>
      </w:r>
      <w:r w:rsidR="00177A1E">
        <w:rPr>
          <w:rFonts w:ascii="Times New Roman" w:hAnsi="Times New Roman" w:cs="Times New Roman"/>
          <w:sz w:val="24"/>
          <w:szCs w:val="24"/>
          <w:lang w:val="en-US"/>
        </w:rPr>
        <w:t>ran</w:t>
      </w:r>
      <w:r w:rsidR="00177A1E" w:rsidRPr="00713F74">
        <w:rPr>
          <w:rFonts w:ascii="Times New Roman" w:hAnsi="Times New Roman" w:cs="Times New Roman"/>
          <w:sz w:val="24"/>
          <w:szCs w:val="24"/>
          <w:lang w:val="en-US"/>
        </w:rPr>
        <w:t xml:space="preserve"> </w:t>
      </w:r>
      <w:r w:rsidR="00101D82">
        <w:rPr>
          <w:rFonts w:ascii="Times New Roman" w:hAnsi="Times New Roman" w:cs="Times New Roman"/>
          <w:sz w:val="24"/>
          <w:szCs w:val="24"/>
          <w:lang w:val="en-US"/>
        </w:rPr>
        <w:t xml:space="preserve">analogous </w:t>
      </w:r>
      <w:r w:rsidR="00177A1E">
        <w:rPr>
          <w:rFonts w:ascii="Times New Roman" w:hAnsi="Times New Roman" w:cs="Times New Roman"/>
          <w:sz w:val="24"/>
          <w:szCs w:val="24"/>
          <w:lang w:val="en-US"/>
        </w:rPr>
        <w:t xml:space="preserve">analyses </w:t>
      </w:r>
      <w:r w:rsidR="00101D82" w:rsidRPr="00713F74">
        <w:rPr>
          <w:rFonts w:ascii="Times New Roman" w:hAnsi="Times New Roman" w:cs="Times New Roman"/>
          <w:sz w:val="24"/>
          <w:szCs w:val="24"/>
          <w:lang w:val="en-US"/>
        </w:rPr>
        <w:t xml:space="preserve">for the </w:t>
      </w:r>
      <w:r w:rsidR="00101D82" w:rsidRPr="00E81920">
        <w:rPr>
          <w:rFonts w:ascii="Times New Roman" w:hAnsi="Times New Roman" w:cs="Times New Roman"/>
          <w:i/>
          <w:iCs/>
          <w:sz w:val="24"/>
          <w:szCs w:val="24"/>
          <w:lang w:val="en-US"/>
        </w:rPr>
        <w:t>changes</w:t>
      </w:r>
      <w:r w:rsidR="00101D82" w:rsidRPr="00713F74">
        <w:rPr>
          <w:rFonts w:ascii="Times New Roman" w:hAnsi="Times New Roman" w:cs="Times New Roman"/>
          <w:sz w:val="24"/>
          <w:szCs w:val="24"/>
          <w:lang w:val="en-US"/>
        </w:rPr>
        <w:t xml:space="preserve"> in </w:t>
      </w:r>
      <w:r w:rsidR="00101D82">
        <w:rPr>
          <w:rFonts w:ascii="Times New Roman" w:hAnsi="Times New Roman" w:cs="Times New Roman"/>
          <w:sz w:val="24"/>
          <w:szCs w:val="24"/>
          <w:lang w:val="en-US"/>
        </w:rPr>
        <w:t>HR</w:t>
      </w:r>
      <w:r w:rsidR="00101D82" w:rsidRPr="00713F74">
        <w:rPr>
          <w:rFonts w:ascii="Times New Roman" w:hAnsi="Times New Roman" w:cs="Times New Roman"/>
          <w:sz w:val="24"/>
          <w:szCs w:val="24"/>
          <w:lang w:val="en-US"/>
        </w:rPr>
        <w:t>.</w:t>
      </w:r>
    </w:p>
    <w:p w14:paraId="645F10E1" w14:textId="77777777" w:rsidR="00AB4AC0" w:rsidRDefault="00AB4AC0" w:rsidP="00BC714D">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5CDFA7C4" w14:textId="776CA2C1" w:rsidR="00E3584B"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proofErr w:type="spellStart"/>
      <w:r w:rsidRPr="00BC0733">
        <w:rPr>
          <w:rFonts w:ascii="Times New Roman" w:eastAsia="Times New Roman" w:hAnsi="Times New Roman" w:cs="Times New Roman"/>
          <w:i/>
          <w:color w:val="000000"/>
          <w:sz w:val="24"/>
          <w:szCs w:val="24"/>
          <w:lang w:val="en-US" w:eastAsia="de-DE"/>
        </w:rPr>
        <w:t>n</w:t>
      </w:r>
      <w:r w:rsidR="008F44A8">
        <w:rPr>
          <w:rFonts w:ascii="Times New Roman" w:eastAsia="Times New Roman" w:hAnsi="Times New Roman" w:cs="Times New Roman"/>
          <w:iCs/>
          <w:color w:val="000000"/>
          <w:sz w:val="24"/>
          <w:szCs w:val="24"/>
          <w:vertAlign w:val="subscript"/>
          <w:lang w:val="en-US" w:eastAsia="de-DE"/>
        </w:rPr>
        <w:t>total</w:t>
      </w:r>
      <w:proofErr w:type="spellEnd"/>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A46EFC">
        <w:rPr>
          <w:rFonts w:ascii="Times New Roman" w:eastAsia="Times New Roman" w:hAnsi="Times New Roman" w:cs="Times New Roman"/>
          <w:color w:val="000000"/>
          <w:sz w:val="24"/>
          <w:szCs w:val="24"/>
          <w:lang w:val="en-US" w:eastAsia="de-DE"/>
        </w:rPr>
        <w:t xml:space="preserve"> = </w:t>
      </w:r>
      <w:r w:rsidR="00ED5B4E" w:rsidRPr="00CF700B">
        <w:rPr>
          <w:rFonts w:ascii="Times New Roman" w:eastAsia="Times New Roman" w:hAnsi="Times New Roman" w:cs="Times New Roman"/>
          <w:color w:val="000000"/>
          <w:sz w:val="24"/>
          <w:szCs w:val="24"/>
          <w:lang w:val="en-US" w:eastAsia="de-DE"/>
        </w:rPr>
        <w:t xml:space="preserve">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r w:rsidR="00675D84">
        <w:rPr>
          <w:rFonts w:ascii="Times New Roman" w:eastAsia="Times New Roman" w:hAnsi="Times New Roman" w:cs="Times New Roman"/>
          <w:color w:val="000000"/>
          <w:sz w:val="24"/>
          <w:szCs w:val="24"/>
          <w:lang w:val="en-US" w:eastAsia="de-DE"/>
        </w:rPr>
        <w:t xml:space="preserve">, including </w:t>
      </w:r>
      <w:r w:rsidR="00F401E2">
        <w:rPr>
          <w:rFonts w:ascii="Times New Roman" w:eastAsia="Times New Roman" w:hAnsi="Times New Roman" w:cs="Times New Roman"/>
          <w:color w:val="000000"/>
          <w:sz w:val="24"/>
          <w:szCs w:val="24"/>
          <w:lang w:val="en-US" w:eastAsia="de-DE"/>
        </w:rPr>
        <w:t>40</w:t>
      </w:r>
      <w:r w:rsidR="00B009A6">
        <w:rPr>
          <w:rFonts w:ascii="Times New Roman" w:eastAsia="Times New Roman" w:hAnsi="Times New Roman" w:cs="Times New Roman"/>
          <w:color w:val="000000"/>
          <w:sz w:val="24"/>
          <w:szCs w:val="24"/>
          <w:lang w:val="en-US" w:eastAsia="de-DE"/>
        </w:rPr>
        <w:t xml:space="preserve"> pre-service </w:t>
      </w:r>
      <w:r w:rsidR="00F401E2">
        <w:rPr>
          <w:rFonts w:ascii="Times New Roman" w:eastAsia="Times New Roman" w:hAnsi="Times New Roman" w:cs="Times New Roman"/>
          <w:color w:val="000000"/>
          <w:sz w:val="24"/>
          <w:szCs w:val="24"/>
          <w:lang w:val="en-US" w:eastAsia="de-DE"/>
        </w:rPr>
        <w:t>(</w:t>
      </w:r>
      <w:proofErr w:type="spellStart"/>
      <w:r w:rsidR="00F401E2" w:rsidRPr="00247320">
        <w:rPr>
          <w:rFonts w:ascii="Times New Roman" w:eastAsia="Times New Roman" w:hAnsi="Times New Roman" w:cs="Times New Roman"/>
          <w:i/>
          <w:iCs/>
          <w:color w:val="000000"/>
          <w:sz w:val="24"/>
          <w:szCs w:val="24"/>
          <w:lang w:val="en-US" w:eastAsia="de-DE"/>
        </w:rPr>
        <w:t>n</w:t>
      </w:r>
      <w:r w:rsidR="00B204F5" w:rsidRPr="00B204F5">
        <w:rPr>
          <w:rFonts w:ascii="Times New Roman" w:eastAsia="Times New Roman" w:hAnsi="Times New Roman" w:cs="Times New Roman"/>
          <w:color w:val="000000"/>
          <w:sz w:val="24"/>
          <w:szCs w:val="24"/>
          <w:vertAlign w:val="subscript"/>
          <w:lang w:val="en-US" w:eastAsia="de-DE"/>
        </w:rPr>
        <w:t>pre</w:t>
      </w:r>
      <w:proofErr w:type="spellEnd"/>
      <w:r w:rsidR="00B204F5" w:rsidRPr="00B204F5">
        <w:rPr>
          <w:rFonts w:ascii="Times New Roman" w:eastAsia="Times New Roman" w:hAnsi="Times New Roman" w:cs="Times New Roman"/>
          <w:color w:val="000000"/>
          <w:sz w:val="24"/>
          <w:szCs w:val="24"/>
          <w:vertAlign w:val="subscript"/>
          <w:lang w:val="en-US" w:eastAsia="de-DE"/>
        </w:rPr>
        <w:t>-service</w:t>
      </w:r>
      <w:r w:rsidR="00B204F5">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 xml:space="preserve">28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pre</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12</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 xml:space="preserve">men) </w:t>
      </w:r>
      <w:r w:rsidR="00B009A6">
        <w:rPr>
          <w:rFonts w:ascii="Times New Roman" w:eastAsia="Times New Roman" w:hAnsi="Times New Roman" w:cs="Times New Roman"/>
          <w:color w:val="000000"/>
          <w:sz w:val="24"/>
          <w:szCs w:val="24"/>
          <w:lang w:val="en-US" w:eastAsia="de-DE"/>
        </w:rPr>
        <w:t xml:space="preserve">and </w:t>
      </w:r>
      <w:r w:rsidR="000B661A">
        <w:rPr>
          <w:rFonts w:ascii="Times New Roman" w:eastAsia="Times New Roman" w:hAnsi="Times New Roman" w:cs="Times New Roman"/>
          <w:color w:val="000000"/>
          <w:sz w:val="24"/>
          <w:szCs w:val="24"/>
          <w:lang w:val="en-US" w:eastAsia="de-DE"/>
        </w:rPr>
        <w:t>41</w:t>
      </w:r>
      <w:r w:rsidR="00B009A6">
        <w:rPr>
          <w:rFonts w:ascii="Times New Roman" w:eastAsia="Times New Roman" w:hAnsi="Times New Roman" w:cs="Times New Roman"/>
          <w:color w:val="000000"/>
          <w:sz w:val="24"/>
          <w:szCs w:val="24"/>
          <w:lang w:val="en-US" w:eastAsia="de-DE"/>
        </w:rPr>
        <w:t xml:space="preserve"> in-service teachers</w:t>
      </w:r>
      <w:r w:rsidR="00247320">
        <w:rPr>
          <w:rFonts w:ascii="Times New Roman" w:eastAsia="Times New Roman" w:hAnsi="Times New Roman" w:cs="Times New Roman"/>
          <w:color w:val="000000"/>
          <w:sz w:val="24"/>
          <w:szCs w:val="24"/>
          <w:lang w:val="en-US" w:eastAsia="de-DE"/>
        </w:rPr>
        <w:t xml:space="preserve"> (</w:t>
      </w:r>
      <w:proofErr w:type="spellStart"/>
      <w:r w:rsidR="00247320" w:rsidRPr="00247320">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in</w:t>
      </w:r>
      <w:proofErr w:type="spellEnd"/>
      <w:r w:rsidR="00247320" w:rsidRPr="00B204F5">
        <w:rPr>
          <w:rFonts w:ascii="Times New Roman" w:eastAsia="Times New Roman" w:hAnsi="Times New Roman" w:cs="Times New Roman"/>
          <w:color w:val="000000"/>
          <w:sz w:val="24"/>
          <w:szCs w:val="24"/>
          <w:vertAlign w:val="subscript"/>
          <w:lang w:val="en-US" w:eastAsia="de-DE"/>
        </w:rPr>
        <w:t>-service</w:t>
      </w:r>
      <w:r w:rsidR="00247320">
        <w:rPr>
          <w:rFonts w:ascii="Times New Roman" w:eastAsia="Times New Roman" w:hAnsi="Times New Roman" w:cs="Times New Roman"/>
          <w:color w:val="000000"/>
          <w:sz w:val="24"/>
          <w:szCs w:val="24"/>
          <w:lang w:val="en-US" w:eastAsia="de-DE"/>
        </w:rPr>
        <w:t xml:space="preserve"> = 2</w:t>
      </w:r>
      <w:r w:rsidR="008D4846">
        <w:rPr>
          <w:rFonts w:ascii="Times New Roman" w:eastAsia="Times New Roman" w:hAnsi="Times New Roman" w:cs="Times New Roman"/>
          <w:color w:val="000000"/>
          <w:sz w:val="24"/>
          <w:szCs w:val="24"/>
          <w:lang w:val="en-US" w:eastAsia="de-DE"/>
        </w:rPr>
        <w:t>4</w:t>
      </w:r>
      <w:r w:rsidR="00247320">
        <w:rPr>
          <w:rFonts w:ascii="Times New Roman" w:eastAsia="Times New Roman" w:hAnsi="Times New Roman" w:cs="Times New Roman"/>
          <w:color w:val="000000"/>
          <w:sz w:val="24"/>
          <w:szCs w:val="24"/>
          <w:lang w:val="en-US" w:eastAsia="de-DE"/>
        </w:rPr>
        <w:t xml:space="preserve">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sidRPr="00F76335">
        <w:rPr>
          <w:rFonts w:ascii="Times New Roman" w:eastAsia="Times New Roman" w:hAnsi="Times New Roman" w:cs="Times New Roman"/>
          <w:color w:val="000000"/>
          <w:sz w:val="24"/>
          <w:szCs w:val="24"/>
          <w:vertAlign w:val="subscript"/>
          <w:lang w:val="en-US" w:eastAsia="de-DE"/>
        </w:rPr>
        <w:t>in</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w:t>
      </w:r>
      <w:r w:rsidR="008D4846">
        <w:rPr>
          <w:rFonts w:ascii="Times New Roman" w:eastAsia="Times New Roman" w:hAnsi="Times New Roman" w:cs="Times New Roman"/>
          <w:color w:val="000000"/>
          <w:sz w:val="24"/>
          <w:szCs w:val="24"/>
          <w:lang w:val="en-US" w:eastAsia="de-DE"/>
        </w:rPr>
        <w:t>7</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men)</w:t>
      </w:r>
      <w:r w:rsidR="00B009A6">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2D1E4740" w14:textId="77777777" w:rsidR="000A63AA" w:rsidRPr="00DC5295" w:rsidRDefault="000A63AA" w:rsidP="00D44633">
      <w:pPr>
        <w:spacing w:before="120" w:after="240" w:line="360" w:lineRule="auto"/>
        <w:rPr>
          <w:rFonts w:ascii="Times New Roman" w:eastAsia="Times New Roman" w:hAnsi="Times New Roman" w:cs="Times New Roman"/>
          <w:color w:val="000000"/>
          <w:sz w:val="24"/>
          <w:szCs w:val="24"/>
          <w:lang w:val="en-US" w:eastAsia="de-DE"/>
        </w:rPr>
      </w:pP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4BFE858E"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E40386" w:rsidRPr="008D43B9">
        <w:rPr>
          <w:rFonts w:ascii="Times New Roman" w:eastAsia="Times New Roman" w:hAnsi="Times New Roman" w:cs="Times New Roman"/>
          <w:color w:val="000000"/>
          <w:sz w:val="24"/>
          <w:szCs w:val="24"/>
          <w:lang w:val="en-US" w:eastAsia="de-DE"/>
        </w:rPr>
        <w:t>Participati</w:t>
      </w:r>
      <w:r w:rsidR="00E40386">
        <w:rPr>
          <w:rFonts w:ascii="Times New Roman" w:eastAsia="Times New Roman" w:hAnsi="Times New Roman" w:cs="Times New Roman"/>
          <w:color w:val="000000"/>
          <w:sz w:val="24"/>
          <w:szCs w:val="24"/>
          <w:lang w:val="en-US" w:eastAsia="de-DE"/>
        </w:rPr>
        <w:t>on</w:t>
      </w:r>
      <w:r w:rsidR="008D43B9" w:rsidRPr="008D43B9">
        <w:rPr>
          <w:rFonts w:ascii="Times New Roman" w:eastAsia="Times New Roman" w:hAnsi="Times New Roman" w:cs="Times New Roman"/>
          <w:color w:val="000000"/>
          <w:sz w:val="24"/>
          <w:szCs w:val="24"/>
          <w:lang w:val="en-US" w:eastAsia="de-DE"/>
        </w:rPr>
        <w:t xml:space="preserve"> </w:t>
      </w:r>
      <w:r w:rsidR="00E40386">
        <w:rPr>
          <w:rFonts w:ascii="Times New Roman" w:eastAsia="Times New Roman" w:hAnsi="Times New Roman" w:cs="Times New Roman"/>
          <w:color w:val="000000"/>
          <w:sz w:val="24"/>
          <w:szCs w:val="24"/>
          <w:lang w:val="en-US" w:eastAsia="de-DE"/>
        </w:rPr>
        <w:t>was</w:t>
      </w:r>
      <w:r w:rsidR="00E40386" w:rsidRPr="008D43B9">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 xml:space="preserve">not </w:t>
      </w:r>
      <w:r w:rsidR="00E40386">
        <w:rPr>
          <w:rFonts w:ascii="Times New Roman" w:eastAsia="Times New Roman" w:hAnsi="Times New Roman" w:cs="Times New Roman"/>
          <w:color w:val="000000"/>
          <w:sz w:val="24"/>
          <w:szCs w:val="24"/>
          <w:lang w:val="en-US" w:eastAsia="de-DE"/>
        </w:rPr>
        <w:t>incentivized</w:t>
      </w:r>
      <w:r w:rsidR="008F5B3C">
        <w:rPr>
          <w:rFonts w:ascii="Times New Roman" w:eastAsia="Times New Roman" w:hAnsi="Times New Roman" w:cs="Times New Roman"/>
          <w:color w:val="000000"/>
          <w:sz w:val="24"/>
          <w:szCs w:val="24"/>
          <w:lang w:val="en-US" w:eastAsia="de-DE"/>
        </w:rPr>
        <w:t>.</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540F012D"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r w:rsidRPr="00FD5FB3">
        <w:rPr>
          <w:rFonts w:ascii="Times New Roman" w:hAnsi="Times New Roman" w:cs="Times New Roman"/>
          <w:i/>
          <w:iCs/>
          <w:sz w:val="24"/>
          <w:szCs w:val="24"/>
          <w:lang w:val="en-US"/>
        </w:rPr>
        <w:t>Procedure of the two-hour study</w:t>
      </w:r>
      <w:r w:rsidR="008F5B3C">
        <w:rPr>
          <w:rFonts w:ascii="Times New Roman" w:hAnsi="Times New Roman" w:cs="Times New Roman"/>
          <w:i/>
          <w:iCs/>
          <w:sz w:val="24"/>
          <w:szCs w:val="24"/>
          <w:lang w:val="en-US"/>
        </w:rPr>
        <w:t>,</w:t>
      </w:r>
      <w:r w:rsidR="00713F74" w:rsidRPr="00FD5FB3">
        <w:rPr>
          <w:rFonts w:ascii="Times New Roman" w:hAnsi="Times New Roman" w:cs="Times New Roman"/>
          <w:i/>
          <w:iCs/>
          <w:sz w:val="24"/>
          <w:szCs w:val="24"/>
          <w:lang w:val="en-US"/>
        </w:rPr>
        <w:t xml:space="preserve"> consisting of five phases with five representative 10-minute intervals</w:t>
      </w:r>
      <w:r w:rsidR="00C13E06">
        <w:rPr>
          <w:rFonts w:ascii="Times New Roman" w:hAnsi="Times New Roman" w:cs="Times New Roman"/>
          <w:i/>
          <w:iCs/>
          <w:sz w:val="24"/>
          <w:szCs w:val="24"/>
          <w:lang w:val="en-US"/>
        </w:rPr>
        <w:t xml:space="preserve"> as the basis of our analysis.</w:t>
      </w:r>
    </w:p>
    <w:p w14:paraId="64CF358E" w14:textId="383738CB" w:rsidR="00D44633" w:rsidRDefault="00B77917"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05857" cy="6232976"/>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46BD749D"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lastRenderedPageBreak/>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w:t>
      </w:r>
      <w:r w:rsidR="00C5184A">
        <w:rPr>
          <w:rFonts w:ascii="Times New Roman" w:eastAsia="Times New Roman" w:hAnsi="Times New Roman" w:cs="Times New Roman"/>
          <w:color w:val="000000"/>
          <w:sz w:val="24"/>
          <w:szCs w:val="24"/>
          <w:lang w:val="en-US" w:eastAsia="de-DE"/>
        </w:rPr>
        <w:t xml:space="preserve">participant </w:t>
      </w:r>
      <w:r>
        <w:rPr>
          <w:rFonts w:ascii="Times New Roman" w:eastAsia="Times New Roman" w:hAnsi="Times New Roman" w:cs="Times New Roman"/>
          <w:color w:val="000000"/>
          <w:sz w:val="24"/>
          <w:szCs w:val="24"/>
          <w:lang w:val="en-US" w:eastAsia="de-DE"/>
        </w:rPr>
        <w:t xml:space="preserve">underwent the same </w:t>
      </w:r>
      <w:r w:rsidR="00D44633">
        <w:rPr>
          <w:rFonts w:ascii="Times New Roman" w:eastAsia="Times New Roman" w:hAnsi="Times New Roman" w:cs="Times New Roman"/>
          <w:color w:val="000000"/>
          <w:sz w:val="24"/>
          <w:szCs w:val="24"/>
          <w:lang w:val="en-US" w:eastAsia="de-DE"/>
        </w:rPr>
        <w:t xml:space="preserve">phases </w:t>
      </w:r>
      <w:r w:rsidR="00707F6D">
        <w:rPr>
          <w:rFonts w:ascii="Times New Roman" w:eastAsia="Times New Roman" w:hAnsi="Times New Roman" w:cs="Times New Roman"/>
          <w:color w:val="000000"/>
          <w:sz w:val="24"/>
          <w:szCs w:val="24"/>
          <w:lang w:val="en-US" w:eastAsia="de-DE"/>
        </w:rPr>
        <w:t xml:space="preserve">(see </w:t>
      </w:r>
      <w:r w:rsidR="00D44633">
        <w:rPr>
          <w:rFonts w:ascii="Times New Roman" w:eastAsia="Times New Roman" w:hAnsi="Times New Roman" w:cs="Times New Roman"/>
          <w:color w:val="000000"/>
          <w:sz w:val="24"/>
          <w:szCs w:val="24"/>
          <w:lang w:val="en-US" w:eastAsia="de-DE"/>
        </w:rPr>
        <w:t xml:space="preserve">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w:t>
      </w:r>
      <w:r w:rsidR="00707F6D">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 xml:space="preserve">held their self-prepared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w:t>
      </w:r>
      <w:r w:rsidR="00521950" w:rsidRPr="00521950">
        <w:rPr>
          <w:rFonts w:ascii="Times New Roman" w:hAnsi="Times New Roman" w:cs="Times New Roman"/>
          <w:sz w:val="24"/>
          <w:szCs w:val="24"/>
          <w:lang w:val="en-US"/>
        </w:rPr>
        <w:t xml:space="preserve">and Fig## in the supplementary material </w:t>
      </w:r>
      <w:r w:rsidR="009F30AD" w:rsidRPr="00956D35">
        <w:rPr>
          <w:rFonts w:ascii="Times New Roman" w:hAnsi="Times New Roman" w:cs="Times New Roman"/>
          <w:sz w:val="24"/>
          <w:szCs w:val="24"/>
          <w:lang w:val="en-US"/>
        </w:rPr>
        <w:t xml:space="preserve">for a depiction of the laboratory setting of the micro-teaching unit).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C13E06">
        <w:rPr>
          <w:rFonts w:ascii="Times New Roman" w:eastAsia="Times New Roman" w:hAnsi="Times New Roman" w:cs="Times New Roman"/>
          <w:color w:val="000000"/>
          <w:sz w:val="24"/>
          <w:szCs w:val="24"/>
          <w:lang w:val="en-US" w:eastAsia="de-DE"/>
        </w:rPr>
        <w:t xml:space="preserve">of </w:t>
      </w:r>
      <w:r w:rsidR="007F4B6C">
        <w:rPr>
          <w:rFonts w:ascii="Times New Roman" w:eastAsia="Times New Roman" w:hAnsi="Times New Roman" w:cs="Times New Roman"/>
          <w:color w:val="000000"/>
          <w:sz w:val="24"/>
          <w:szCs w:val="24"/>
          <w:lang w:val="en-US" w:eastAsia="de-DE"/>
        </w:rPr>
        <w:t xml:space="preserve">the </w:t>
      </w:r>
      <w:r w:rsidR="008F5B3C" w:rsidRPr="00956D35">
        <w:rPr>
          <w:rFonts w:ascii="Times New Roman" w:hAnsi="Times New Roman" w:cs="Times New Roman"/>
          <w:sz w:val="24"/>
          <w:szCs w:val="24"/>
          <w:lang w:val="en-US"/>
        </w:rPr>
        <w:t>micro-teaching unit</w:t>
      </w:r>
      <w:r w:rsidR="007F4B6C">
        <w:rPr>
          <w:rFonts w:ascii="Times New Roman" w:eastAsia="Times New Roman" w:hAnsi="Times New Roman" w:cs="Times New Roman"/>
          <w:color w:val="000000"/>
          <w:sz w:val="24"/>
          <w:szCs w:val="24"/>
          <w:lang w:val="en-US" w:eastAsia="de-DE"/>
        </w:rPr>
        <w:t>,</w:t>
      </w:r>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E40386">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DC6796">
        <w:rPr>
          <w:rFonts w:ascii="Times New Roman" w:eastAsia="Times New Roman" w:hAnsi="Times New Roman" w:cs="Times New Roman"/>
          <w:color w:val="000000"/>
          <w:sz w:val="24"/>
          <w:szCs w:val="24"/>
          <w:lang w:val="en-US" w:eastAsia="de-DE"/>
        </w:rPr>
        <w:t xml:space="preserve">introductory </w:t>
      </w:r>
      <w:r w:rsidR="00E40386" w:rsidRPr="00DC6796">
        <w:rPr>
          <w:rFonts w:ascii="Times New Roman" w:eastAsia="Times New Roman" w:hAnsi="Times New Roman" w:cs="Times New Roman"/>
          <w:color w:val="000000"/>
          <w:sz w:val="24"/>
          <w:szCs w:val="24"/>
          <w:lang w:val="en-US" w:eastAsia="de-DE"/>
        </w:rPr>
        <w:t>lesson</w:t>
      </w:r>
      <w:r w:rsidR="00E40386">
        <w:rPr>
          <w:rFonts w:ascii="Times New Roman" w:eastAsia="Times New Roman" w:hAnsi="Times New Roman" w:cs="Times New Roman"/>
          <w:color w:val="000000"/>
          <w:sz w:val="24"/>
          <w:szCs w:val="24"/>
          <w:lang w:val="en-US" w:eastAsia="de-DE"/>
        </w:rPr>
        <w:t xml:space="preserve">, </w:t>
      </w:r>
      <w:r w:rsidR="00E40386" w:rsidRPr="00DC6796">
        <w:rPr>
          <w:rFonts w:ascii="Times New Roman" w:eastAsia="Times New Roman" w:hAnsi="Times New Roman" w:cs="Times New Roman"/>
          <w:color w:val="000000"/>
          <w:sz w:val="24"/>
          <w:szCs w:val="24"/>
          <w:lang w:val="en-US" w:eastAsia="de-DE"/>
        </w:rPr>
        <w:t>and</w:t>
      </w:r>
      <w:r w:rsidR="00D529F1" w:rsidRPr="00DC6796">
        <w:rPr>
          <w:rFonts w:ascii="Times New Roman" w:eastAsia="Times New Roman" w:hAnsi="Times New Roman" w:cs="Times New Roman"/>
          <w:color w:val="000000"/>
          <w:sz w:val="24"/>
          <w:szCs w:val="24"/>
          <w:lang w:val="en-US" w:eastAsia="de-DE"/>
        </w:rPr>
        <w:t xml:space="preserve"> </w:t>
      </w:r>
      <w:r w:rsidR="00E40386">
        <w:rPr>
          <w:rFonts w:ascii="Times New Roman" w:eastAsia="Times New Roman" w:hAnsi="Times New Roman" w:cs="Times New Roman"/>
          <w:color w:val="000000"/>
          <w:sz w:val="24"/>
          <w:szCs w:val="24"/>
          <w:lang w:val="en-US" w:eastAsia="de-DE"/>
        </w:rPr>
        <w:t xml:space="preserve">had to consist of </w:t>
      </w:r>
      <w:r w:rsidR="00D529F1">
        <w:rPr>
          <w:rFonts w:ascii="Times New Roman" w:eastAsia="Times New Roman" w:hAnsi="Times New Roman" w:cs="Times New Roman"/>
          <w:color w:val="000000"/>
          <w:sz w:val="24"/>
          <w:szCs w:val="24"/>
          <w:lang w:val="en-US" w:eastAsia="de-DE"/>
        </w:rPr>
        <w:t xml:space="preserve">supervised </w:t>
      </w:r>
      <w:r w:rsidR="00D529F1" w:rsidRPr="00DC6796">
        <w:rPr>
          <w:rFonts w:ascii="Times New Roman" w:eastAsia="Times New Roman" w:hAnsi="Times New Roman" w:cs="Times New Roman"/>
          <w:color w:val="000000"/>
          <w:sz w:val="24"/>
          <w:szCs w:val="24"/>
          <w:lang w:val="en-US" w:eastAsia="de-DE"/>
        </w:rPr>
        <w:t xml:space="preserve">individual work </w:t>
      </w:r>
      <w:r w:rsidR="00E40386">
        <w:rPr>
          <w:rFonts w:ascii="Times New Roman" w:eastAsia="Times New Roman" w:hAnsi="Times New Roman" w:cs="Times New Roman"/>
          <w:color w:val="000000"/>
          <w:sz w:val="24"/>
          <w:szCs w:val="24"/>
          <w:lang w:val="en-US" w:eastAsia="de-DE"/>
        </w:rPr>
        <w:t xml:space="preserve">and / </w:t>
      </w:r>
      <w:r w:rsidR="00D529F1" w:rsidRPr="00DC6796">
        <w:rPr>
          <w:rFonts w:ascii="Times New Roman" w:eastAsia="Times New Roman" w:hAnsi="Times New Roman" w:cs="Times New Roman"/>
          <w:color w:val="000000"/>
          <w:sz w:val="24"/>
          <w:szCs w:val="24"/>
          <w:lang w:val="en-US" w:eastAsia="de-DE"/>
        </w:rPr>
        <w:t>or frontal teaching.</w:t>
      </w:r>
      <w:r w:rsidR="00D529F1">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xml:space="preserve">. </w:t>
      </w:r>
      <w:r w:rsidR="00D90585" w:rsidRPr="00D90585">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Pr>
          <w:rFonts w:ascii="Times New Roman" w:eastAsia="Times New Roman" w:hAnsi="Times New Roman" w:cs="Times New Roman"/>
          <w:color w:val="000000"/>
          <w:sz w:val="24"/>
          <w:szCs w:val="24"/>
          <w:lang w:val="en-US" w:eastAsia="de-DE"/>
        </w:rPr>
        <w:t>was</w:t>
      </w:r>
      <w:r w:rsidR="00C13E06" w:rsidRPr="00D90585">
        <w:rPr>
          <w:rFonts w:ascii="Times New Roman" w:eastAsia="Times New Roman" w:hAnsi="Times New Roman" w:cs="Times New Roman"/>
          <w:color w:val="000000"/>
          <w:sz w:val="24"/>
          <w:szCs w:val="24"/>
          <w:lang w:val="en-US" w:eastAsia="de-DE"/>
        </w:rPr>
        <w:t xml:space="preserve"> </w:t>
      </w:r>
      <w:r w:rsidR="00C13E06">
        <w:rPr>
          <w:rFonts w:ascii="Times New Roman" w:eastAsia="Times New Roman" w:hAnsi="Times New Roman" w:cs="Times New Roman"/>
          <w:color w:val="000000"/>
          <w:sz w:val="24"/>
          <w:szCs w:val="24"/>
          <w:lang w:val="en-US" w:eastAsia="de-DE"/>
        </w:rPr>
        <w:t>video-</w:t>
      </w:r>
      <w:r w:rsidR="00D90585" w:rsidRPr="00D90585">
        <w:rPr>
          <w:rFonts w:ascii="Times New Roman" w:eastAsia="Times New Roman" w:hAnsi="Times New Roman" w:cs="Times New Roman"/>
          <w:color w:val="000000"/>
          <w:sz w:val="24"/>
          <w:szCs w:val="24"/>
          <w:lang w:val="en-US" w:eastAsia="de-DE"/>
        </w:rPr>
        <w:t xml:space="preserve">recorded. </w:t>
      </w:r>
      <w:r w:rsidR="00D44633">
        <w:rPr>
          <w:rFonts w:ascii="Times New Roman" w:eastAsia="Times New Roman" w:hAnsi="Times New Roman" w:cs="Times New Roman"/>
          <w:color w:val="000000"/>
          <w:sz w:val="24"/>
          <w:szCs w:val="24"/>
          <w:lang w:val="en-US" w:eastAsia="de-DE"/>
        </w:rPr>
        <w:t>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a brief computer-based questionnaire assessing </w:t>
      </w:r>
      <w:r w:rsidR="00220962"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220962" w:rsidRPr="00DE643C">
        <w:rPr>
          <w:rFonts w:ascii="Times New Roman" w:eastAsia="Times New Roman" w:hAnsi="Times New Roman" w:cs="Times New Roman"/>
          <w:color w:val="000000"/>
          <w:sz w:val="24"/>
          <w:szCs w:val="24"/>
          <w:lang w:val="en-US" w:eastAsia="de-DE"/>
        </w:rPr>
        <w:t xml:space="preserve"> teaching activities)</w:t>
      </w:r>
      <w:r w:rsidR="00220962">
        <w:rPr>
          <w:rFonts w:ascii="Times New Roman" w:eastAsia="Times New Roman" w:hAnsi="Times New Roman" w:cs="Times New Roman"/>
          <w:color w:val="000000"/>
          <w:sz w:val="24"/>
          <w:szCs w:val="24"/>
          <w:lang w:val="en-US" w:eastAsia="de-DE"/>
        </w:rPr>
        <w:t>, and a short knowledge test irrelevant to the present study</w:t>
      </w:r>
      <w:r w:rsidR="00220962" w:rsidRPr="00500717">
        <w:rPr>
          <w:rFonts w:ascii="Times New Roman" w:eastAsia="Times New Roman" w:hAnsi="Times New Roman" w:cs="Times New Roman"/>
          <w:color w:val="000000"/>
          <w:sz w:val="24"/>
          <w:szCs w:val="24"/>
          <w:lang w:val="en-US" w:eastAsia="de-DE"/>
        </w:rPr>
        <w:t>.</w:t>
      </w:r>
      <w:r w:rsidR="00220962" w:rsidRPr="00821318">
        <w:rPr>
          <w:rFonts w:ascii="Times New Roman" w:eastAsia="Times New Roman" w:hAnsi="Times New Roman" w:cs="Times New Roman"/>
          <w:sz w:val="24"/>
          <w:szCs w:val="24"/>
          <w:lang w:val="en-US" w:eastAsia="de-DE"/>
        </w:rPr>
        <w:t xml:space="preserve"> </w:t>
      </w:r>
      <w:r w:rsidR="00220962">
        <w:rPr>
          <w:rFonts w:ascii="Times New Roman" w:eastAsia="Times New Roman" w:hAnsi="Times New Roman" w:cs="Times New Roman"/>
          <w:sz w:val="24"/>
          <w:szCs w:val="24"/>
          <w:lang w:val="en-US" w:eastAsia="de-DE"/>
        </w:rPr>
        <w:t xml:space="preserve">In the </w:t>
      </w:r>
      <w:r w:rsidR="00220962" w:rsidRPr="00D43B1A">
        <w:rPr>
          <w:rFonts w:ascii="Times New Roman" w:eastAsia="Times New Roman" w:hAnsi="Times New Roman" w:cs="Times New Roman"/>
          <w:i/>
          <w:iCs/>
          <w:sz w:val="24"/>
          <w:szCs w:val="24"/>
          <w:lang w:val="en-US" w:eastAsia="de-DE"/>
        </w:rPr>
        <w:t>interview phase</w:t>
      </w:r>
      <w:r w:rsidR="00220962">
        <w:rPr>
          <w:rFonts w:ascii="Times New Roman" w:eastAsia="Times New Roman" w:hAnsi="Times New Roman" w:cs="Times New Roman"/>
          <w:sz w:val="24"/>
          <w:szCs w:val="24"/>
          <w:lang w:val="en-US" w:eastAsia="de-DE"/>
        </w:rPr>
        <w:t xml:space="preserve">, </w:t>
      </w:r>
      <w:r w:rsidR="00220962" w:rsidRPr="00821318">
        <w:rPr>
          <w:rFonts w:ascii="Times New Roman" w:eastAsia="Times New Roman" w:hAnsi="Times New Roman" w:cs="Times New Roman"/>
          <w:sz w:val="24"/>
          <w:szCs w:val="24"/>
          <w:lang w:val="en-US" w:eastAsia="de-DE"/>
        </w:rPr>
        <w:t xml:space="preserve">participants </w:t>
      </w:r>
      <w:r w:rsidR="00220962">
        <w:rPr>
          <w:rFonts w:ascii="Times New Roman" w:eastAsia="Times New Roman" w:hAnsi="Times New Roman" w:cs="Times New Roman"/>
          <w:sz w:val="24"/>
          <w:szCs w:val="24"/>
          <w:lang w:val="en-US" w:eastAsia="de-DE"/>
        </w:rPr>
        <w:t>engaged in a Stimulated Recall Interview (SRI)</w:t>
      </w:r>
      <w:r w:rsidR="00220962">
        <w:rPr>
          <w:rFonts w:ascii="Times New Roman" w:eastAsia="Times New Roman" w:hAnsi="Times New Roman" w:cs="Times New Roman"/>
          <w:color w:val="000000"/>
          <w:sz w:val="24"/>
          <w:szCs w:val="24"/>
          <w:lang w:val="en-US" w:eastAsia="de-DE"/>
        </w:rPr>
        <w:t xml:space="preserve">. During the SRI, </w:t>
      </w:r>
      <w:r w:rsidR="00220962" w:rsidRPr="00870E2D">
        <w:rPr>
          <w:rFonts w:ascii="Times New Roman" w:eastAsia="Times New Roman" w:hAnsi="Times New Roman" w:cs="Times New Roman"/>
          <w:color w:val="000000"/>
          <w:sz w:val="24"/>
          <w:szCs w:val="24"/>
          <w:lang w:val="en-US" w:eastAsia="de-DE"/>
        </w:rPr>
        <w:t xml:space="preserve">participants watched </w:t>
      </w:r>
      <w:r w:rsidR="00220962">
        <w:rPr>
          <w:rFonts w:ascii="Times New Roman" w:eastAsia="Times New Roman" w:hAnsi="Times New Roman" w:cs="Times New Roman"/>
          <w:color w:val="000000"/>
          <w:sz w:val="24"/>
          <w:szCs w:val="24"/>
          <w:lang w:val="en-US" w:eastAsia="de-DE"/>
        </w:rPr>
        <w:t>the video of their own lesson</w:t>
      </w:r>
      <w:r w:rsidR="00220962" w:rsidRPr="00870E2D">
        <w:rPr>
          <w:rFonts w:ascii="Times New Roman" w:eastAsia="Times New Roman" w:hAnsi="Times New Roman" w:cs="Times New Roman"/>
          <w:color w:val="000000"/>
          <w:sz w:val="24"/>
          <w:szCs w:val="24"/>
          <w:lang w:val="en-US" w:eastAsia="de-DE"/>
        </w:rPr>
        <w:t xml:space="preserve"> from the ego perspective</w:t>
      </w:r>
      <w:r w:rsidR="00220962">
        <w:rPr>
          <w:rFonts w:ascii="Times New Roman" w:eastAsia="Times New Roman" w:hAnsi="Times New Roman" w:cs="Times New Roman"/>
          <w:color w:val="000000"/>
          <w:sz w:val="24"/>
          <w:szCs w:val="24"/>
          <w:lang w:val="en-US" w:eastAsia="de-DE"/>
        </w:rPr>
        <w:t>,</w:t>
      </w:r>
      <w:r w:rsidR="00220962" w:rsidRPr="00870E2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recorded through the eye-tracking glasses</w:t>
      </w:r>
      <w:r w:rsidR="00C13E06">
        <w:rPr>
          <w:rFonts w:ascii="Times New Roman" w:eastAsia="Times New Roman" w:hAnsi="Times New Roman" w:cs="Times New Roman"/>
          <w:color w:val="000000"/>
          <w:sz w:val="24"/>
          <w:szCs w:val="24"/>
          <w:lang w:val="en-US" w:eastAsia="de-DE"/>
        </w:rPr>
        <w:t xml:space="preserve">. </w:t>
      </w:r>
      <w:r w:rsidR="00220962" w:rsidRPr="00CF700B">
        <w:rPr>
          <w:rFonts w:ascii="Times New Roman" w:eastAsia="Times New Roman" w:hAnsi="Times New Roman" w:cs="Times New Roman"/>
          <w:color w:val="000000"/>
          <w:sz w:val="24"/>
          <w:szCs w:val="24"/>
          <w:lang w:val="en-US" w:eastAsia="de-DE"/>
        </w:rPr>
        <w:t>The experimen</w:t>
      </w:r>
      <w:r w:rsidR="00220962">
        <w:rPr>
          <w:rFonts w:ascii="Times New Roman" w:eastAsia="Times New Roman" w:hAnsi="Times New Roman" w:cs="Times New Roman"/>
          <w:color w:val="000000"/>
          <w:sz w:val="24"/>
          <w:szCs w:val="24"/>
          <w:lang w:val="en-US" w:eastAsia="de-DE"/>
        </w:rPr>
        <w:t>t</w:t>
      </w:r>
      <w:r w:rsidR="00220962" w:rsidRPr="00CF700B">
        <w:rPr>
          <w:rFonts w:ascii="Times New Roman" w:eastAsia="Times New Roman" w:hAnsi="Times New Roman" w:cs="Times New Roman"/>
          <w:color w:val="000000"/>
          <w:sz w:val="24"/>
          <w:szCs w:val="24"/>
          <w:lang w:val="en-US" w:eastAsia="de-DE"/>
        </w:rPr>
        <w:t xml:space="preserve">er stopped the video </w:t>
      </w:r>
      <w:r w:rsidR="00220962">
        <w:rPr>
          <w:rFonts w:ascii="Times New Roman" w:eastAsia="Times New Roman" w:hAnsi="Times New Roman" w:cs="Times New Roman"/>
          <w:color w:val="000000"/>
          <w:sz w:val="24"/>
          <w:szCs w:val="24"/>
          <w:lang w:val="en-US" w:eastAsia="de-DE"/>
        </w:rPr>
        <w:t>each time one of</w:t>
      </w:r>
      <w:r w:rsidR="00220962" w:rsidRPr="00CF700B">
        <w:rPr>
          <w:rFonts w:ascii="Times New Roman" w:eastAsia="Times New Roman" w:hAnsi="Times New Roman" w:cs="Times New Roman"/>
          <w:color w:val="000000"/>
          <w:sz w:val="24"/>
          <w:szCs w:val="24"/>
          <w:lang w:val="en-US" w:eastAsia="de-DE"/>
        </w:rPr>
        <w:t xml:space="preserve"> the nine </w:t>
      </w:r>
      <w:r w:rsidR="00220962">
        <w:rPr>
          <w:rFonts w:ascii="Times New Roman" w:eastAsia="Times New Roman" w:hAnsi="Times New Roman" w:cs="Times New Roman"/>
          <w:color w:val="000000"/>
          <w:sz w:val="24"/>
          <w:szCs w:val="24"/>
          <w:lang w:val="en-US" w:eastAsia="de-DE"/>
        </w:rPr>
        <w:t>classroom events</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happened</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and</w:t>
      </w:r>
      <w:r w:rsidR="00220962" w:rsidRPr="00CF700B">
        <w:rPr>
          <w:rFonts w:ascii="Times New Roman" w:eastAsia="Times New Roman" w:hAnsi="Times New Roman" w:cs="Times New Roman"/>
          <w:color w:val="000000"/>
          <w:sz w:val="24"/>
          <w:szCs w:val="24"/>
          <w:lang w:val="en-US" w:eastAsia="de-DE"/>
        </w:rPr>
        <w:t xml:space="preserve"> ask</w:t>
      </w:r>
      <w:r w:rsidR="00220962">
        <w:rPr>
          <w:rFonts w:ascii="Times New Roman" w:eastAsia="Times New Roman" w:hAnsi="Times New Roman" w:cs="Times New Roman"/>
          <w:color w:val="000000"/>
          <w:sz w:val="24"/>
          <w:szCs w:val="24"/>
          <w:lang w:val="en-US" w:eastAsia="de-DE"/>
        </w:rPr>
        <w:t>ed</w:t>
      </w:r>
      <w:r w:rsidR="00220962" w:rsidRPr="00CF700B">
        <w:rPr>
          <w:rFonts w:ascii="Times New Roman" w:eastAsia="Times New Roman" w:hAnsi="Times New Roman" w:cs="Times New Roman"/>
          <w:color w:val="000000"/>
          <w:sz w:val="24"/>
          <w:szCs w:val="24"/>
          <w:lang w:val="en-US" w:eastAsia="de-DE"/>
        </w:rPr>
        <w:t xml:space="preserve"> </w:t>
      </w:r>
      <w:r w:rsidR="00220962" w:rsidRPr="00CA7685">
        <w:rPr>
          <w:rFonts w:ascii="Times New Roman" w:eastAsia="Times New Roman" w:hAnsi="Times New Roman" w:cs="Times New Roman"/>
          <w:color w:val="000000"/>
          <w:sz w:val="24"/>
          <w:szCs w:val="24"/>
          <w:lang w:val="en-US" w:eastAsia="de-DE"/>
        </w:rPr>
        <w:t>five open</w:t>
      </w:r>
      <w:r w:rsidR="00C13E06">
        <w:rPr>
          <w:rFonts w:ascii="Times New Roman" w:eastAsia="Times New Roman" w:hAnsi="Times New Roman" w:cs="Times New Roman"/>
          <w:color w:val="000000"/>
          <w:sz w:val="24"/>
          <w:szCs w:val="24"/>
          <w:lang w:val="en-US" w:eastAsia="de-DE"/>
        </w:rPr>
        <w:t>-ended</w:t>
      </w:r>
      <w:r w:rsidR="00220962" w:rsidRPr="00CA7685">
        <w:rPr>
          <w:rFonts w:ascii="Times New Roman" w:eastAsia="Times New Roman" w:hAnsi="Times New Roman" w:cs="Times New Roman"/>
          <w:color w:val="000000"/>
          <w:sz w:val="24"/>
          <w:szCs w:val="24"/>
          <w:lang w:val="en-US" w:eastAsia="de-DE"/>
        </w:rPr>
        <w:t xml:space="preserve"> and three </w:t>
      </w:r>
      <w:r w:rsidR="00C13E06">
        <w:rPr>
          <w:rFonts w:ascii="Times New Roman" w:eastAsia="Times New Roman" w:hAnsi="Times New Roman" w:cs="Times New Roman"/>
          <w:color w:val="000000"/>
          <w:sz w:val="24"/>
          <w:szCs w:val="24"/>
          <w:lang w:val="en-US" w:eastAsia="de-DE"/>
        </w:rPr>
        <w:t xml:space="preserve">rating </w:t>
      </w:r>
      <w:r w:rsidR="00220962">
        <w:rPr>
          <w:rFonts w:ascii="Times New Roman" w:eastAsia="Times New Roman" w:hAnsi="Times New Roman" w:cs="Times New Roman"/>
          <w:color w:val="000000"/>
          <w:sz w:val="24"/>
          <w:szCs w:val="24"/>
          <w:lang w:val="en-US" w:eastAsia="de-DE"/>
        </w:rPr>
        <w:t xml:space="preserve">questions per event. Two of the </w:t>
      </w:r>
      <w:r w:rsidR="00C13E06">
        <w:rPr>
          <w:rFonts w:ascii="Times New Roman" w:eastAsia="Times New Roman" w:hAnsi="Times New Roman" w:cs="Times New Roman"/>
          <w:color w:val="000000"/>
          <w:sz w:val="24"/>
          <w:szCs w:val="24"/>
          <w:lang w:val="en-US" w:eastAsia="de-DE"/>
        </w:rPr>
        <w:t xml:space="preserve">rating </w:t>
      </w:r>
      <w:r w:rsidR="00220962">
        <w:rPr>
          <w:rFonts w:ascii="Times New Roman" w:eastAsia="Times New Roman" w:hAnsi="Times New Roman" w:cs="Times New Roman"/>
          <w:color w:val="000000"/>
          <w:sz w:val="24"/>
          <w:szCs w:val="24"/>
          <w:lang w:val="en-US" w:eastAsia="de-DE"/>
        </w:rPr>
        <w:t xml:space="preserve">questions are relevant </w:t>
      </w:r>
      <w:r w:rsidR="00DE3994">
        <w:rPr>
          <w:rFonts w:ascii="Times New Roman" w:eastAsia="Times New Roman" w:hAnsi="Times New Roman" w:cs="Times New Roman"/>
          <w:color w:val="000000"/>
          <w:sz w:val="24"/>
          <w:szCs w:val="24"/>
          <w:lang w:val="en-US" w:eastAsia="de-DE"/>
        </w:rPr>
        <w:t>to</w:t>
      </w:r>
      <w:r w:rsidR="00220962">
        <w:rPr>
          <w:rFonts w:ascii="Times New Roman" w:eastAsia="Times New Roman" w:hAnsi="Times New Roman" w:cs="Times New Roman"/>
          <w:color w:val="000000"/>
          <w:sz w:val="24"/>
          <w:szCs w:val="24"/>
          <w:lang w:val="en-US" w:eastAsia="de-DE"/>
        </w:rPr>
        <w:t xml:space="preserve"> </w:t>
      </w:r>
      <w:r w:rsidR="00F2482A">
        <w:rPr>
          <w:rFonts w:ascii="Times New Roman" w:eastAsia="Times New Roman" w:hAnsi="Times New Roman" w:cs="Times New Roman"/>
          <w:color w:val="000000"/>
          <w:sz w:val="24"/>
          <w:szCs w:val="24"/>
          <w:lang w:val="en-US" w:eastAsia="de-DE"/>
        </w:rPr>
        <w:t xml:space="preserve">the present </w:t>
      </w:r>
      <w:r w:rsidR="00220962">
        <w:rPr>
          <w:rFonts w:ascii="Times New Roman" w:eastAsia="Times New Roman" w:hAnsi="Times New Roman" w:cs="Times New Roman"/>
          <w:color w:val="000000"/>
          <w:sz w:val="24"/>
          <w:szCs w:val="24"/>
          <w:lang w:val="en-US" w:eastAsia="de-DE"/>
        </w:rPr>
        <w:t xml:space="preserve">study: the disruption and the confidence </w:t>
      </w:r>
      <w:r w:rsidR="00F2482A">
        <w:rPr>
          <w:rFonts w:ascii="Times New Roman" w:eastAsia="Times New Roman" w:hAnsi="Times New Roman" w:cs="Times New Roman"/>
          <w:color w:val="000000"/>
          <w:sz w:val="24"/>
          <w:szCs w:val="24"/>
          <w:lang w:val="en-US" w:eastAsia="de-DE"/>
        </w:rPr>
        <w:t xml:space="preserve">appraisal </w:t>
      </w:r>
      <w:r w:rsidR="00220962">
        <w:rPr>
          <w:rFonts w:ascii="Times New Roman" w:eastAsia="Times New Roman" w:hAnsi="Times New Roman" w:cs="Times New Roman"/>
          <w:color w:val="000000"/>
          <w:sz w:val="24"/>
          <w:szCs w:val="24"/>
          <w:lang w:val="en-US" w:eastAsia="de-DE"/>
        </w:rPr>
        <w:t>rating</w:t>
      </w:r>
      <w:r w:rsidR="00F2482A">
        <w:rPr>
          <w:rFonts w:ascii="Times New Roman" w:eastAsia="Times New Roman" w:hAnsi="Times New Roman" w:cs="Times New Roman"/>
          <w:color w:val="000000"/>
          <w:sz w:val="24"/>
          <w:szCs w:val="24"/>
          <w:lang w:val="en-US" w:eastAsia="de-DE"/>
        </w:rPr>
        <w:t>s</w:t>
      </w:r>
      <w:r w:rsidR="00220962">
        <w:rPr>
          <w:rFonts w:ascii="Times New Roman" w:eastAsia="Times New Roman" w:hAnsi="Times New Roman" w:cs="Times New Roman"/>
          <w:color w:val="000000"/>
          <w:sz w:val="24"/>
          <w:szCs w:val="24"/>
          <w:lang w:val="en-US" w:eastAsia="de-DE"/>
        </w:rPr>
        <w:t xml:space="preserve"> (see Measures).</w:t>
      </w:r>
      <w:r w:rsidR="00220962">
        <w:rPr>
          <w:rFonts w:ascii="Times New Roman" w:eastAsia="Times New Roman" w:hAnsi="Times New Roman" w:cs="Times New Roman"/>
          <w:sz w:val="24"/>
          <w:szCs w:val="24"/>
          <w:lang w:val="en-US" w:eastAsia="de-DE"/>
        </w:rPr>
        <w:t xml:space="preserve"> T</w:t>
      </w:r>
      <w:r w:rsidR="00220962" w:rsidRPr="00554CCF">
        <w:rPr>
          <w:rFonts w:ascii="Times New Roman" w:eastAsia="Times New Roman" w:hAnsi="Times New Roman" w:cs="Times New Roman"/>
          <w:sz w:val="24"/>
          <w:szCs w:val="24"/>
          <w:lang w:val="en-US" w:eastAsia="de-DE"/>
        </w:rPr>
        <w:t xml:space="preserve">he interview lasted </w:t>
      </w:r>
      <w:r w:rsidR="00220962">
        <w:rPr>
          <w:rFonts w:ascii="Times New Roman" w:eastAsia="Times New Roman" w:hAnsi="Times New Roman" w:cs="Times New Roman"/>
          <w:sz w:val="24"/>
          <w:szCs w:val="24"/>
          <w:lang w:val="en-US" w:eastAsia="de-DE"/>
        </w:rPr>
        <w:t xml:space="preserve">about </w:t>
      </w:r>
      <w:r w:rsidR="00220962" w:rsidRPr="00554CCF">
        <w:rPr>
          <w:rFonts w:ascii="Times New Roman" w:eastAsia="Times New Roman" w:hAnsi="Times New Roman" w:cs="Times New Roman"/>
          <w:sz w:val="24"/>
          <w:szCs w:val="24"/>
          <w:lang w:val="en-US" w:eastAsia="de-DE"/>
        </w:rPr>
        <w:t>45-60 minutes</w:t>
      </w:r>
      <w:r w:rsidR="00220962">
        <w:rPr>
          <w:rFonts w:ascii="Times New Roman" w:eastAsia="Times New Roman" w:hAnsi="Times New Roman" w:cs="Times New Roman"/>
          <w:sz w:val="24"/>
          <w:szCs w:val="24"/>
          <w:lang w:val="en-US" w:eastAsia="de-DE"/>
        </w:rPr>
        <w:t xml:space="preserve"> and </w:t>
      </w:r>
      <w:r w:rsidR="00220962" w:rsidRPr="00554CCF">
        <w:rPr>
          <w:rFonts w:ascii="Times New Roman" w:eastAsia="Times New Roman" w:hAnsi="Times New Roman" w:cs="Times New Roman"/>
          <w:sz w:val="24"/>
          <w:szCs w:val="24"/>
          <w:lang w:val="en-US" w:eastAsia="de-DE"/>
        </w:rPr>
        <w:t>participants’ position was seated</w:t>
      </w:r>
      <w:r w:rsidR="00220962">
        <w:rPr>
          <w:rFonts w:ascii="Times New Roman" w:eastAsia="Times New Roman" w:hAnsi="Times New Roman" w:cs="Times New Roman"/>
          <w:sz w:val="24"/>
          <w:szCs w:val="24"/>
          <w:lang w:val="en-US" w:eastAsia="de-DE"/>
        </w:rPr>
        <w:t xml:space="preserve">. The </w:t>
      </w:r>
      <w:r w:rsidR="00220962" w:rsidRPr="00D43B1A">
        <w:rPr>
          <w:rFonts w:ascii="Times New Roman" w:eastAsia="Times New Roman" w:hAnsi="Times New Roman" w:cs="Times New Roman"/>
          <w:i/>
          <w:iCs/>
          <w:sz w:val="24"/>
          <w:szCs w:val="24"/>
          <w:lang w:val="en-US" w:eastAsia="de-DE"/>
        </w:rPr>
        <w:t>end phase</w:t>
      </w:r>
      <w:r w:rsidR="00220962">
        <w:rPr>
          <w:rFonts w:ascii="Times New Roman" w:eastAsia="Times New Roman" w:hAnsi="Times New Roman" w:cs="Times New Roman"/>
          <w:sz w:val="24"/>
          <w:szCs w:val="24"/>
          <w:lang w:val="en-US" w:eastAsia="de-DE"/>
        </w:rPr>
        <w:t xml:space="preserve"> lasted about 10-15 minutes and </w:t>
      </w:r>
      <w:r w:rsidR="00220962" w:rsidRPr="00722BD5">
        <w:rPr>
          <w:rFonts w:ascii="Times New Roman" w:eastAsia="Times New Roman" w:hAnsi="Times New Roman" w:cs="Times New Roman"/>
          <w:sz w:val="24"/>
          <w:szCs w:val="24"/>
          <w:lang w:val="en-US" w:eastAsia="de-DE"/>
        </w:rPr>
        <w:t>participants answered a</w:t>
      </w:r>
      <w:r w:rsidR="00220962">
        <w:rPr>
          <w:rFonts w:ascii="Times New Roman" w:eastAsia="Times New Roman" w:hAnsi="Times New Roman" w:cs="Times New Roman"/>
          <w:sz w:val="24"/>
          <w:szCs w:val="24"/>
          <w:lang w:val="en-US" w:eastAsia="de-DE"/>
        </w:rPr>
        <w:t xml:space="preserve">nother </w:t>
      </w:r>
      <w:r w:rsidR="00220962" w:rsidRPr="00722BD5">
        <w:rPr>
          <w:rFonts w:ascii="Times New Roman" w:eastAsia="Times New Roman" w:hAnsi="Times New Roman" w:cs="Times New Roman"/>
          <w:sz w:val="24"/>
          <w:szCs w:val="24"/>
          <w:lang w:val="en-US" w:eastAsia="de-DE"/>
        </w:rPr>
        <w:t>questionnaire</w:t>
      </w:r>
      <w:r w:rsidR="00220962">
        <w:rPr>
          <w:rFonts w:ascii="Times New Roman" w:eastAsia="Times New Roman" w:hAnsi="Times New Roman" w:cs="Times New Roman"/>
          <w:sz w:val="24"/>
          <w:szCs w:val="24"/>
          <w:lang w:val="en-US" w:eastAsia="de-DE"/>
        </w:rPr>
        <w:t xml:space="preserve"> irrelevant to </w:t>
      </w:r>
      <w:r w:rsidR="00F2482A">
        <w:rPr>
          <w:rFonts w:ascii="Times New Roman" w:eastAsia="Times New Roman" w:hAnsi="Times New Roman" w:cs="Times New Roman"/>
          <w:sz w:val="24"/>
          <w:szCs w:val="24"/>
          <w:lang w:val="en-US" w:eastAsia="de-DE"/>
        </w:rPr>
        <w:t xml:space="preserve">the present </w:t>
      </w:r>
      <w:r w:rsidR="00220962">
        <w:rPr>
          <w:rFonts w:ascii="Times New Roman" w:eastAsia="Times New Roman" w:hAnsi="Times New Roman" w:cs="Times New Roman"/>
          <w:sz w:val="24"/>
          <w:szCs w:val="24"/>
          <w:lang w:val="en-US" w:eastAsia="de-DE"/>
        </w:rPr>
        <w:t>study, again in a seated position.</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26DB097F" w14:textId="08620A49" w:rsidR="00D44633" w:rsidRPr="0096599D" w:rsidRDefault="00ED5B4E" w:rsidP="00D44633">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 xml:space="preserve">To measure teachers’ HR, we used </w:t>
      </w:r>
      <w:r w:rsidR="008F5B3C">
        <w:rPr>
          <w:rFonts w:ascii="Times New Roman" w:eastAsia="Times New Roman" w:hAnsi="Times New Roman" w:cs="Times New Roman"/>
          <w:color w:val="000000"/>
          <w:sz w:val="24"/>
          <w:szCs w:val="24"/>
          <w:lang w:val="en-US" w:eastAsia="de-DE"/>
        </w:rPr>
        <w:t>the</w:t>
      </w:r>
      <w:r w:rsidRPr="00D97031">
        <w:rPr>
          <w:rFonts w:ascii="Times New Roman" w:eastAsia="Times New Roman" w:hAnsi="Times New Roman" w:cs="Times New Roman"/>
          <w:color w:val="000000"/>
          <w:sz w:val="24"/>
          <w:szCs w:val="24"/>
          <w:lang w:val="en-US" w:eastAsia="de-DE"/>
        </w:rPr>
        <w:t xml:space="preserve"> wrist-based fitness tracker</w:t>
      </w:r>
      <w:r w:rsidR="008F5B3C">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Fitbit Charge 4</w:t>
      </w:r>
      <w:r w:rsidR="002F5C1C">
        <w:rPr>
          <w:rFonts w:ascii="Times New Roman" w:eastAsia="Times New Roman" w:hAnsi="Times New Roman" w:cs="Times New Roman"/>
          <w:color w:val="000000"/>
          <w:sz w:val="24"/>
          <w:szCs w:val="24"/>
          <w:lang w:val="en-US" w:eastAsia="de-DE"/>
        </w:rPr>
        <w:t>®</w:t>
      </w:r>
      <w:r w:rsidRPr="00D97031">
        <w:rPr>
          <w:rFonts w:ascii="Times New Roman" w:eastAsia="Times New Roman" w:hAnsi="Times New Roman" w:cs="Times New Roman"/>
          <w:color w:val="000000"/>
          <w:sz w:val="24"/>
          <w:szCs w:val="24"/>
          <w:lang w:val="en-US" w:eastAsia="de-DE"/>
        </w:rPr>
        <w:t>. In line with the manufacturer's instructions [@fitbitnd], the device was attached</w:t>
      </w:r>
      <w:r w:rsidR="002F5C1C">
        <w:rPr>
          <w:rFonts w:ascii="Times New Roman" w:eastAsia="Times New Roman" w:hAnsi="Times New Roman" w:cs="Times New Roman"/>
          <w:color w:val="000000"/>
          <w:sz w:val="24"/>
          <w:szCs w:val="24"/>
          <w:lang w:val="en-US" w:eastAsia="de-DE"/>
        </w:rPr>
        <w:t xml:space="preserve"> </w:t>
      </w:r>
      <w:r w:rsidR="004E29F3">
        <w:rPr>
          <w:rFonts w:ascii="Times New Roman" w:eastAsia="Times New Roman" w:hAnsi="Times New Roman" w:cs="Times New Roman"/>
          <w:color w:val="000000"/>
          <w:sz w:val="24"/>
          <w:szCs w:val="24"/>
          <w:lang w:val="en-US" w:eastAsia="de-DE"/>
        </w:rPr>
        <w:t>to</w:t>
      </w:r>
      <w:r w:rsidR="002F5C1C">
        <w:rPr>
          <w:rFonts w:ascii="Times New Roman" w:eastAsia="Times New Roman" w:hAnsi="Times New Roman" w:cs="Times New Roman"/>
          <w:color w:val="000000"/>
          <w:sz w:val="24"/>
          <w:szCs w:val="24"/>
          <w:lang w:val="en-US" w:eastAsia="de-DE"/>
        </w:rPr>
        <w:t xml:space="preserve"> the</w:t>
      </w:r>
      <w:r w:rsidR="002F5C1C" w:rsidRPr="002F5C1C">
        <w:rPr>
          <w:rFonts w:ascii="Times New Roman" w:eastAsia="Times New Roman" w:hAnsi="Times New Roman" w:cs="Times New Roman"/>
          <w:color w:val="000000"/>
          <w:sz w:val="24"/>
          <w:szCs w:val="24"/>
          <w:lang w:val="en-US" w:eastAsia="de-DE"/>
        </w:rPr>
        <w:t xml:space="preserve"> </w:t>
      </w:r>
      <w:r w:rsidR="002F5C1C" w:rsidRPr="00D97031">
        <w:rPr>
          <w:rFonts w:ascii="Times New Roman" w:eastAsia="Times New Roman" w:hAnsi="Times New Roman" w:cs="Times New Roman"/>
          <w:color w:val="000000"/>
          <w:sz w:val="24"/>
          <w:szCs w:val="24"/>
          <w:lang w:val="en-US" w:eastAsia="de-DE"/>
        </w:rPr>
        <w:t xml:space="preserve">participants’ </w:t>
      </w:r>
      <w:r w:rsidR="002F5C1C" w:rsidRPr="00D97031">
        <w:rPr>
          <w:rFonts w:ascii="Times New Roman" w:eastAsia="Times New Roman" w:hAnsi="Times New Roman" w:cs="Times New Roman"/>
          <w:color w:val="000000"/>
          <w:sz w:val="24"/>
          <w:szCs w:val="24"/>
          <w:lang w:val="en-US" w:eastAsia="de-DE"/>
        </w:rPr>
        <w:lastRenderedPageBreak/>
        <w:t>nondominant hand</w:t>
      </w:r>
      <w:r w:rsidR="002F5C1C">
        <w:rPr>
          <w:rFonts w:ascii="Times New Roman" w:eastAsia="Times New Roman" w:hAnsi="Times New Roman" w:cs="Times New Roman"/>
          <w:color w:val="000000"/>
          <w:sz w:val="24"/>
          <w:szCs w:val="24"/>
          <w:lang w:val="en-US" w:eastAsia="de-DE"/>
        </w:rPr>
        <w:t xml:space="preserve">, </w:t>
      </w:r>
      <w:r w:rsidR="002F5C1C" w:rsidRPr="00D97031">
        <w:rPr>
          <w:rFonts w:ascii="Times New Roman" w:eastAsia="Times New Roman" w:hAnsi="Times New Roman" w:cs="Times New Roman"/>
          <w:color w:val="000000"/>
          <w:sz w:val="24"/>
          <w:szCs w:val="24"/>
          <w:lang w:val="en-US" w:eastAsia="de-DE"/>
        </w:rPr>
        <w:t>a</w:t>
      </w:r>
      <w:r w:rsidRPr="00D97031">
        <w:rPr>
          <w:rFonts w:ascii="Times New Roman" w:eastAsia="Times New Roman" w:hAnsi="Times New Roman" w:cs="Times New Roman"/>
          <w:color w:val="000000"/>
          <w:sz w:val="24"/>
          <w:szCs w:val="24"/>
          <w:lang w:val="en-US" w:eastAsia="de-DE"/>
        </w:rPr>
        <w:t xml:space="preserve"> finger’s width above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r w:rsidR="00CE2630">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calculat</w:t>
      </w:r>
      <w:r w:rsidR="00CE2630">
        <w:rPr>
          <w:rFonts w:ascii="Times New Roman" w:eastAsia="Times New Roman" w:hAnsi="Times New Roman" w:cs="Times New Roman"/>
          <w:color w:val="000000"/>
          <w:sz w:val="24"/>
          <w:szCs w:val="24"/>
          <w:lang w:val="en-US" w:eastAsia="de-DE"/>
        </w:rPr>
        <w:t>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w:t>
      </w:r>
      <w:r w:rsidR="008A1094">
        <w:rPr>
          <w:rFonts w:ascii="Times New Roman" w:eastAsia="Times New Roman" w:hAnsi="Times New Roman" w:cs="Times New Roman"/>
          <w:color w:val="000000"/>
          <w:sz w:val="24"/>
          <w:szCs w:val="24"/>
          <w:lang w:val="en-US" w:eastAsia="de-DE"/>
        </w:rPr>
        <w:t>d</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sidR="008A1094">
        <w:rPr>
          <w:rFonts w:ascii="Times New Roman" w:eastAsia="Times New Roman" w:hAnsi="Times New Roman" w:cs="Times New Roman"/>
          <w:color w:val="000000"/>
          <w:sz w:val="24"/>
          <w:szCs w:val="24"/>
          <w:lang w:val="en-US" w:eastAsia="de-DE"/>
        </w:rPr>
        <w:t>were</w:t>
      </w:r>
      <w:r w:rsidR="008A1094" w:rsidRPr="00D97031">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 xml:space="preserve">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w:t>
      </w:r>
      <w:r w:rsidR="000840BA">
        <w:rPr>
          <w:rFonts w:ascii="Times New Roman" w:eastAsia="Times New Roman" w:hAnsi="Times New Roman" w:cs="Times New Roman"/>
          <w:color w:val="000000"/>
          <w:sz w:val="24"/>
          <w:szCs w:val="24"/>
          <w:lang w:val="en-US" w:eastAsia="de-DE"/>
        </w:rPr>
        <w:t>contain</w:t>
      </w:r>
      <w:r w:rsidR="008A1094">
        <w:rPr>
          <w:rFonts w:ascii="Times New Roman" w:eastAsia="Times New Roman" w:hAnsi="Times New Roman" w:cs="Times New Roman"/>
          <w:color w:val="000000"/>
          <w:sz w:val="24"/>
          <w:szCs w:val="24"/>
          <w:lang w:val="en-US" w:eastAsia="de-DE"/>
        </w:rPr>
        <w:t>ed</w:t>
      </w:r>
      <w:r>
        <w:rPr>
          <w:rFonts w:ascii="Times New Roman" w:eastAsia="Times New Roman" w:hAnsi="Times New Roman" w:cs="Times New Roman"/>
          <w:color w:val="000000"/>
          <w:sz w:val="24"/>
          <w:szCs w:val="24"/>
          <w:lang w:val="en-US" w:eastAsia="de-DE"/>
        </w:rPr>
        <w:t xml:space="preserve">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00CE263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sidR="00D44633">
        <w:rPr>
          <w:rFonts w:ascii="Times New Roman" w:eastAsia="Times New Roman" w:hAnsi="Times New Roman" w:cs="Times New Roman"/>
          <w:color w:val="000000"/>
          <w:sz w:val="24"/>
          <w:szCs w:val="24"/>
          <w:lang w:val="en-US" w:eastAsia="de-DE"/>
        </w:rPr>
        <w:t xml:space="preserve">we </w:t>
      </w:r>
      <w:r w:rsidR="002F5C1C">
        <w:rPr>
          <w:rFonts w:ascii="Times New Roman" w:eastAsia="Times New Roman" w:hAnsi="Times New Roman" w:cs="Times New Roman"/>
          <w:color w:val="000000"/>
          <w:sz w:val="24"/>
          <w:szCs w:val="24"/>
          <w:lang w:val="en-US" w:eastAsia="de-DE"/>
        </w:rPr>
        <w:t xml:space="preserve">also calculated </w:t>
      </w:r>
      <w:r w:rsidR="00D44633" w:rsidRPr="00CF700B">
        <w:rPr>
          <w:rFonts w:ascii="Times New Roman" w:eastAsia="Times New Roman" w:hAnsi="Times New Roman" w:cs="Times New Roman"/>
          <w:color w:val="000000"/>
          <w:sz w:val="24"/>
          <w:szCs w:val="24"/>
          <w:lang w:val="en-US" w:eastAsia="de-DE"/>
        </w:rPr>
        <w:t>z-standardized</w:t>
      </w:r>
      <w:r w:rsidR="002F5C1C">
        <w:rPr>
          <w:rFonts w:ascii="Times New Roman" w:eastAsia="Times New Roman" w:hAnsi="Times New Roman" w:cs="Times New Roman"/>
          <w:color w:val="000000"/>
          <w:sz w:val="24"/>
          <w:szCs w:val="24"/>
          <w:lang w:val="en-US" w:eastAsia="de-DE"/>
        </w:rPr>
        <w:t xml:space="preserve"> HR values</w:t>
      </w:r>
      <w:r w:rsidR="00C83285">
        <w:rPr>
          <w:rFonts w:ascii="Times New Roman" w:eastAsia="Times New Roman" w:hAnsi="Times New Roman" w:cs="Times New Roman"/>
          <w:color w:val="000000"/>
          <w:sz w:val="24"/>
          <w:szCs w:val="24"/>
          <w:lang w:val="en-US" w:eastAsia="de-DE"/>
        </w:rPr>
        <w:t xml:space="preserve">, e.g., </w:t>
      </w:r>
      <w:r w:rsidR="006C1163">
        <w:rPr>
          <w:rFonts w:ascii="Times New Roman" w:eastAsia="Times New Roman" w:hAnsi="Times New Roman" w:cs="Times New Roman"/>
          <w:color w:val="000000"/>
          <w:sz w:val="24"/>
          <w:szCs w:val="24"/>
          <w:lang w:val="en-US" w:eastAsia="de-DE"/>
        </w:rPr>
        <w:t xml:space="preserve">the </w:t>
      </w:r>
      <w:r w:rsidR="00C83285" w:rsidRPr="00C83285">
        <w:rPr>
          <w:rFonts w:ascii="Times New Roman" w:eastAsia="Times New Roman" w:hAnsi="Times New Roman" w:cs="Times New Roman"/>
          <w:color w:val="000000"/>
          <w:sz w:val="24"/>
          <w:szCs w:val="24"/>
          <w:lang w:val="en-US" w:eastAsia="de-DE"/>
        </w:rPr>
        <w:t xml:space="preserve">individual mean value </w:t>
      </w:r>
      <w:r w:rsidR="000032FB">
        <w:rPr>
          <w:rFonts w:ascii="Times New Roman" w:eastAsia="Times New Roman" w:hAnsi="Times New Roman" w:cs="Times New Roman"/>
          <w:color w:val="000000"/>
          <w:sz w:val="24"/>
          <w:szCs w:val="24"/>
          <w:lang w:val="en-US" w:eastAsia="de-DE"/>
        </w:rPr>
        <w:t>from the unstandardized mean HR</w:t>
      </w:r>
      <w:r w:rsidR="00654600">
        <w:rPr>
          <w:rFonts w:ascii="Times New Roman" w:eastAsia="Times New Roman" w:hAnsi="Times New Roman" w:cs="Times New Roman"/>
          <w:color w:val="000000"/>
          <w:sz w:val="24"/>
          <w:szCs w:val="24"/>
          <w:lang w:val="en-US" w:eastAsia="de-DE"/>
        </w:rPr>
        <w:t>s</w:t>
      </w:r>
      <w:commentRangeStart w:id="7"/>
      <w:commentRangeEnd w:id="7"/>
      <w:r w:rsidR="00654600">
        <w:rPr>
          <w:rStyle w:val="Kommentarzeichen"/>
        </w:rPr>
        <w:commentReference w:id="7"/>
      </w:r>
      <w:commentRangeStart w:id="8"/>
      <w:commentRangeEnd w:id="8"/>
      <w:r w:rsidR="00654600">
        <w:rPr>
          <w:rStyle w:val="Kommentarzeichen"/>
        </w:rPr>
        <w:commentReference w:id="8"/>
      </w:r>
      <w:commentRangeStart w:id="9"/>
      <w:commentRangeEnd w:id="9"/>
      <w:r w:rsidR="00654600">
        <w:rPr>
          <w:rStyle w:val="Kommentarzeichen"/>
        </w:rPr>
        <w:commentReference w:id="9"/>
      </w:r>
      <w:r w:rsidR="000032FB">
        <w:rPr>
          <w:rFonts w:ascii="Times New Roman" w:eastAsia="Times New Roman" w:hAnsi="Times New Roman" w:cs="Times New Roman"/>
          <w:color w:val="000000"/>
          <w:sz w:val="24"/>
          <w:szCs w:val="24"/>
          <w:lang w:val="en-US" w:eastAsia="de-DE"/>
        </w:rPr>
        <w:t xml:space="preserve"> </w:t>
      </w:r>
      <w:r w:rsidR="00C83285" w:rsidRPr="00C83285">
        <w:rPr>
          <w:rFonts w:ascii="Times New Roman" w:eastAsia="Times New Roman" w:hAnsi="Times New Roman" w:cs="Times New Roman"/>
          <w:color w:val="000000"/>
          <w:sz w:val="24"/>
          <w:szCs w:val="24"/>
          <w:lang w:val="en-US" w:eastAsia="de-DE"/>
        </w:rPr>
        <w:t xml:space="preserve">over the duration of the study </w:t>
      </w:r>
      <w:r w:rsidR="000F7C5E" w:rsidRPr="00902F45">
        <w:rPr>
          <w:rFonts w:ascii="Times New Roman" w:eastAsia="Times New Roman" w:hAnsi="Times New Roman" w:cs="Times New Roman"/>
          <w:color w:val="000000"/>
          <w:sz w:val="24"/>
          <w:szCs w:val="24"/>
          <w:lang w:val="en-US" w:eastAsia="de-DE"/>
        </w:rPr>
        <w:t xml:space="preserve">at the subject level of </w:t>
      </w:r>
      <w:r w:rsidR="000F7C5E" w:rsidRPr="00902F45">
        <w:rPr>
          <w:rFonts w:ascii="Times New Roman" w:eastAsia="Times New Roman" w:hAnsi="Times New Roman" w:cs="Times New Roman"/>
          <w:i/>
          <w:iCs/>
          <w:color w:val="000000"/>
          <w:sz w:val="24"/>
          <w:szCs w:val="24"/>
          <w:lang w:val="en-US" w:eastAsia="de-DE"/>
        </w:rPr>
        <w:t>n</w:t>
      </w:r>
      <w:r w:rsidR="000F7C5E" w:rsidRPr="00902F45">
        <w:rPr>
          <w:rFonts w:ascii="Times New Roman" w:eastAsia="Times New Roman" w:hAnsi="Times New Roman" w:cs="Times New Roman"/>
          <w:color w:val="000000"/>
          <w:sz w:val="24"/>
          <w:szCs w:val="24"/>
          <w:lang w:val="en-US" w:eastAsia="de-DE"/>
        </w:rPr>
        <w:t xml:space="preserve"> = 81 participants</w:t>
      </w:r>
      <w:r w:rsidR="000F7C5E" w:rsidRPr="000F7C5E">
        <w:rPr>
          <w:rStyle w:val="Kommentarzeichen"/>
          <w:lang w:val="en-US"/>
        </w:rPr>
        <w:t>.</w:t>
      </w:r>
      <w:r w:rsidR="002F5C1C">
        <w:rPr>
          <w:rFonts w:ascii="Times New Roman" w:eastAsia="Times New Roman" w:hAnsi="Times New Roman" w:cs="Times New Roman"/>
          <w:color w:val="000000"/>
          <w:sz w:val="24"/>
          <w:szCs w:val="24"/>
          <w:lang w:val="en-US" w:eastAsia="de-DE"/>
        </w:rPr>
        <w:t xml:space="preserve"> </w:t>
      </w:r>
    </w:p>
    <w:p w14:paraId="3C08160B" w14:textId="1BA6B98E" w:rsidR="00D44633" w:rsidRDefault="00E0463A"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we aimed to explore teachers’ HR </w:t>
      </w:r>
      <w:r w:rsidR="008A1094">
        <w:rPr>
          <w:rFonts w:ascii="Times New Roman" w:eastAsia="Times New Roman" w:hAnsi="Times New Roman" w:cs="Times New Roman"/>
          <w:sz w:val="24"/>
          <w:szCs w:val="24"/>
          <w:lang w:val="en-US" w:eastAsia="de-DE"/>
        </w:rPr>
        <w:t>over the course of the above-mentioned five</w:t>
      </w:r>
      <w:r>
        <w:rPr>
          <w:rFonts w:ascii="Times New Roman" w:eastAsia="Times New Roman" w:hAnsi="Times New Roman" w:cs="Times New Roman"/>
          <w:sz w:val="24"/>
          <w:szCs w:val="24"/>
          <w:lang w:val="en-US" w:eastAsia="de-DE"/>
        </w:rPr>
        <w:t xml:space="preserve"> phases and to keep measurement intervals comparable within phases, we aggregated HR over a representative 10-minute interval within each phase. </w:t>
      </w:r>
      <w:r w:rsidR="00D44633">
        <w:rPr>
          <w:rFonts w:ascii="Times New Roman" w:eastAsia="Times New Roman" w:hAnsi="Times New Roman" w:cs="Times New Roman"/>
          <w:color w:val="000000"/>
          <w:sz w:val="24"/>
          <w:szCs w:val="24"/>
          <w:lang w:val="en-US" w:eastAsia="de-DE"/>
        </w:rPr>
        <w:t>P</w:t>
      </w:r>
      <w:r w:rsidR="00D44633" w:rsidRPr="00FC2A13">
        <w:rPr>
          <w:rFonts w:ascii="Times New Roman" w:eastAsia="Times New Roman" w:hAnsi="Times New Roman" w:cs="Times New Roman"/>
          <w:color w:val="000000"/>
          <w:sz w:val="24"/>
          <w:szCs w:val="24"/>
          <w:lang w:val="en-US" w:eastAsia="de-DE"/>
        </w:rPr>
        <w:t>revious research</w:t>
      </w:r>
      <w:r w:rsidR="00D44633">
        <w:rPr>
          <w:rFonts w:ascii="Times New Roman" w:eastAsia="Times New Roman" w:hAnsi="Times New Roman" w:cs="Times New Roman"/>
          <w:color w:val="000000"/>
          <w:sz w:val="24"/>
          <w:szCs w:val="24"/>
          <w:lang w:val="en-US" w:eastAsia="de-DE"/>
        </w:rPr>
        <w:t xml:space="preserve"> has indicated that</w:t>
      </w:r>
      <w:r w:rsidR="00D44633" w:rsidRPr="00FC2A1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10-minute intervals are a useful duration for analyzing PPG data</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@lu2008can</w:t>
      </w:r>
      <w:r w:rsidR="00D44633">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The intervals were selected based on the following rules: </w:t>
      </w:r>
      <w:r w:rsidR="00D44633" w:rsidRPr="007B05E5">
        <w:rPr>
          <w:rFonts w:ascii="Times New Roman" w:eastAsia="Times New Roman" w:hAnsi="Times New Roman" w:cs="Times New Roman"/>
          <w:sz w:val="24"/>
          <w:szCs w:val="24"/>
          <w:lang w:val="en-US" w:eastAsia="de-DE"/>
        </w:rPr>
        <w:t xml:space="preserve">The </w:t>
      </w:r>
      <w:r w:rsidR="00D44633" w:rsidRPr="00D03508">
        <w:rPr>
          <w:rFonts w:ascii="Times New Roman" w:eastAsia="Times New Roman" w:hAnsi="Times New Roman" w:cs="Times New Roman"/>
          <w:i/>
          <w:iCs/>
          <w:sz w:val="24"/>
          <w:szCs w:val="24"/>
          <w:lang w:val="en-US" w:eastAsia="de-DE"/>
        </w:rPr>
        <w:t>pre-teaching interval</w:t>
      </w:r>
      <w:r w:rsidR="00D44633">
        <w:rPr>
          <w:rFonts w:ascii="Times New Roman" w:eastAsia="Times New Roman" w:hAnsi="Times New Roman" w:cs="Times New Roman"/>
          <w:sz w:val="24"/>
          <w:szCs w:val="24"/>
          <w:lang w:val="en-US" w:eastAsia="de-DE"/>
        </w:rPr>
        <w:t xml:space="preserve">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comprised the first 10 minutes after</w:t>
      </w:r>
      <w:r w:rsidR="00D44633">
        <w:rPr>
          <w:rFonts w:ascii="Times New Roman" w:eastAsia="Times New Roman" w:hAnsi="Times New Roman" w:cs="Times New Roman"/>
          <w:color w:val="000000"/>
          <w:sz w:val="24"/>
          <w:szCs w:val="24"/>
          <w:lang w:val="en-US" w:eastAsia="de-DE"/>
        </w:rPr>
        <w:t xml:space="preserve"> the fitness tracker</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had been</w:t>
      </w:r>
      <w:r w:rsidR="00D44633" w:rsidRPr="00CF700B">
        <w:rPr>
          <w:rFonts w:ascii="Times New Roman" w:eastAsia="Times New Roman" w:hAnsi="Times New Roman" w:cs="Times New Roman"/>
          <w:color w:val="000000"/>
          <w:sz w:val="24"/>
          <w:szCs w:val="24"/>
          <w:lang w:val="en-US" w:eastAsia="de-DE"/>
        </w:rPr>
        <w:t xml:space="preserve"> put</w:t>
      </w:r>
      <w:r w:rsidR="00D44633">
        <w:rPr>
          <w:rFonts w:ascii="Times New Roman" w:eastAsia="Times New Roman" w:hAnsi="Times New Roman" w:cs="Times New Roman"/>
          <w:color w:val="000000"/>
          <w:sz w:val="24"/>
          <w:szCs w:val="24"/>
          <w:lang w:val="en-US" w:eastAsia="de-DE"/>
        </w:rPr>
        <w:t xml:space="preserve"> on. </w:t>
      </w:r>
      <w:r w:rsidR="00D44633"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00D44633" w:rsidRPr="00D03508">
        <w:rPr>
          <w:rFonts w:ascii="Times New Roman" w:eastAsia="Times New Roman" w:hAnsi="Times New Roman" w:cs="Times New Roman"/>
          <w:i/>
          <w:iCs/>
          <w:color w:val="000000"/>
          <w:sz w:val="24"/>
          <w:szCs w:val="24"/>
          <w:lang w:val="en-US" w:eastAsia="de-DE"/>
        </w:rPr>
        <w:t>teaching 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 two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after the teacher had started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teaching unit. This interval was o</w:t>
      </w:r>
      <w:r w:rsidR="00D44633"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00D44633" w:rsidRPr="00A05D8D">
        <w:rPr>
          <w:rFonts w:ascii="Times New Roman" w:eastAsia="Times New Roman" w:hAnsi="Times New Roman" w:cs="Times New Roman"/>
          <w:color w:val="000000"/>
          <w:sz w:val="24"/>
          <w:szCs w:val="24"/>
          <w:lang w:val="en-US" w:eastAsia="de-DE"/>
        </w:rPr>
        <w:t xml:space="preserve">highest relevance </w:t>
      </w:r>
      <w:r w:rsidR="00D44633">
        <w:rPr>
          <w:rFonts w:ascii="Times New Roman" w:eastAsia="Times New Roman" w:hAnsi="Times New Roman" w:cs="Times New Roman"/>
          <w:color w:val="000000"/>
          <w:sz w:val="24"/>
          <w:szCs w:val="24"/>
          <w:lang w:val="en-US" w:eastAsia="de-DE"/>
        </w:rPr>
        <w:t>to</w:t>
      </w:r>
      <w:r w:rsidR="00D44633" w:rsidRPr="00A05D8D">
        <w:rPr>
          <w:rFonts w:ascii="Times New Roman" w:eastAsia="Times New Roman" w:hAnsi="Times New Roman" w:cs="Times New Roman"/>
          <w:color w:val="000000"/>
          <w:sz w:val="24"/>
          <w:szCs w:val="24"/>
          <w:lang w:val="en-US" w:eastAsia="de-DE"/>
        </w:rPr>
        <w:t xml:space="preserve"> our study</w:t>
      </w:r>
      <w:r w:rsidR="00D44633">
        <w:rPr>
          <w:rFonts w:ascii="Times New Roman" w:eastAsia="Times New Roman" w:hAnsi="Times New Roman" w:cs="Times New Roman"/>
          <w:color w:val="000000"/>
          <w:sz w:val="24"/>
          <w:szCs w:val="24"/>
          <w:lang w:val="en-US" w:eastAsia="de-DE"/>
        </w:rPr>
        <w:t>. W</w:t>
      </w:r>
      <w:r w:rsidR="00D44633" w:rsidRPr="006F5526">
        <w:rPr>
          <w:rFonts w:ascii="Times New Roman" w:eastAsia="Times New Roman" w:hAnsi="Times New Roman" w:cs="Times New Roman"/>
          <w:color w:val="000000"/>
          <w:sz w:val="24"/>
          <w:szCs w:val="24"/>
          <w:lang w:val="en-US" w:eastAsia="de-DE"/>
        </w:rPr>
        <w:t xml:space="preserve">e explicitly chose </w:t>
      </w:r>
      <w:r w:rsidR="00D44633">
        <w:rPr>
          <w:rFonts w:ascii="Times New Roman" w:eastAsia="Times New Roman" w:hAnsi="Times New Roman" w:cs="Times New Roman"/>
          <w:color w:val="000000"/>
          <w:sz w:val="24"/>
          <w:szCs w:val="24"/>
          <w:lang w:val="en-US" w:eastAsia="de-DE"/>
        </w:rPr>
        <w:t>an early</w:t>
      </w:r>
      <w:r w:rsidR="00D44633"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sidR="00D44633">
        <w:rPr>
          <w:rFonts w:ascii="Times New Roman" w:eastAsia="Times New Roman" w:hAnsi="Times New Roman" w:cs="Times New Roman"/>
          <w:color w:val="000000"/>
          <w:sz w:val="24"/>
          <w:szCs w:val="24"/>
          <w:lang w:val="en-US" w:eastAsia="de-DE"/>
        </w:rPr>
        <w:t xml:space="preserve"> interval within the </w:t>
      </w:r>
      <w:r w:rsidR="00D44633" w:rsidRPr="00FF7AE3">
        <w:rPr>
          <w:rFonts w:ascii="Times New Roman" w:eastAsia="Times New Roman" w:hAnsi="Times New Roman" w:cs="Times New Roman"/>
          <w:i/>
          <w:iCs/>
          <w:color w:val="000000"/>
          <w:sz w:val="24"/>
          <w:szCs w:val="24"/>
          <w:lang w:val="en-US" w:eastAsia="de-DE"/>
        </w:rPr>
        <w:t>teaching phase</w:t>
      </w:r>
      <w:r w:rsidR="00D44633" w:rsidRPr="006F5526">
        <w:rPr>
          <w:rFonts w:ascii="Times New Roman" w:eastAsia="Times New Roman" w:hAnsi="Times New Roman" w:cs="Times New Roman"/>
          <w:color w:val="000000"/>
          <w:sz w:val="24"/>
          <w:szCs w:val="24"/>
          <w:lang w:val="en-US" w:eastAsia="de-DE"/>
        </w:rPr>
        <w:t xml:space="preserve">, as </w:t>
      </w:r>
      <w:r w:rsidR="00D44633">
        <w:rPr>
          <w:rFonts w:ascii="Times New Roman" w:eastAsia="Times New Roman" w:hAnsi="Times New Roman" w:cs="Times New Roman"/>
          <w:color w:val="000000"/>
          <w:sz w:val="24"/>
          <w:szCs w:val="24"/>
          <w:lang w:val="en-US" w:eastAsia="de-DE"/>
        </w:rPr>
        <w:t>previous</w:t>
      </w:r>
      <w:r w:rsidR="00D44633" w:rsidRPr="00CF700B">
        <w:rPr>
          <w:rFonts w:ascii="Times New Roman" w:eastAsia="Times New Roman" w:hAnsi="Times New Roman" w:cs="Times New Roman"/>
          <w:color w:val="000000"/>
          <w:sz w:val="24"/>
          <w:szCs w:val="24"/>
          <w:lang w:val="en-US" w:eastAsia="de-DE"/>
        </w:rPr>
        <w:t xml:space="preserve"> studies revealed that the </w:t>
      </w:r>
      <w:r w:rsidR="00D44633">
        <w:rPr>
          <w:rFonts w:ascii="Times New Roman" w:eastAsia="Times New Roman" w:hAnsi="Times New Roman" w:cs="Times New Roman"/>
          <w:color w:val="000000"/>
          <w:sz w:val="24"/>
          <w:szCs w:val="24"/>
          <w:lang w:val="en-US" w:eastAsia="de-DE"/>
        </w:rPr>
        <w:t>beginning</w:t>
      </w:r>
      <w:r w:rsidR="00D44633" w:rsidRPr="00CF700B">
        <w:rPr>
          <w:rFonts w:ascii="Times New Roman" w:eastAsia="Times New Roman" w:hAnsi="Times New Roman" w:cs="Times New Roman"/>
          <w:color w:val="000000"/>
          <w:sz w:val="24"/>
          <w:szCs w:val="24"/>
          <w:lang w:val="en-US" w:eastAsia="de-DE"/>
        </w:rPr>
        <w:t xml:space="preserve"> of </w:t>
      </w:r>
      <w:r w:rsidR="00D44633">
        <w:rPr>
          <w:rFonts w:ascii="Times New Roman" w:eastAsia="Times New Roman" w:hAnsi="Times New Roman" w:cs="Times New Roman"/>
          <w:color w:val="000000"/>
          <w:sz w:val="24"/>
          <w:szCs w:val="24"/>
          <w:lang w:val="en-US" w:eastAsia="de-DE"/>
        </w:rPr>
        <w:t>a</w:t>
      </w:r>
      <w:r w:rsidR="00D44633" w:rsidRPr="00CF700B">
        <w:rPr>
          <w:rFonts w:ascii="Times New Roman" w:eastAsia="Times New Roman" w:hAnsi="Times New Roman" w:cs="Times New Roman"/>
          <w:color w:val="000000"/>
          <w:sz w:val="24"/>
          <w:szCs w:val="24"/>
          <w:lang w:val="en-US" w:eastAsia="de-DE"/>
        </w:rPr>
        <w:t xml:space="preserve"> lesson </w:t>
      </w:r>
      <w:r w:rsidR="00D44633">
        <w:rPr>
          <w:rFonts w:ascii="Times New Roman" w:eastAsia="Times New Roman" w:hAnsi="Times New Roman" w:cs="Times New Roman"/>
          <w:color w:val="000000"/>
          <w:sz w:val="24"/>
          <w:szCs w:val="24"/>
          <w:lang w:val="en-US" w:eastAsia="de-DE"/>
        </w:rPr>
        <w:t>is</w:t>
      </w:r>
      <w:r w:rsidR="00D44633" w:rsidRPr="00CF700B">
        <w:rPr>
          <w:rFonts w:ascii="Times New Roman" w:eastAsia="Times New Roman" w:hAnsi="Times New Roman" w:cs="Times New Roman"/>
          <w:color w:val="000000"/>
          <w:sz w:val="24"/>
          <w:szCs w:val="24"/>
          <w:lang w:val="en-US" w:eastAsia="de-DE"/>
        </w:rPr>
        <w:t xml:space="preserve"> essential </w:t>
      </w:r>
      <w:r w:rsidR="00D44633">
        <w:rPr>
          <w:rFonts w:ascii="Times New Roman" w:eastAsia="Times New Roman" w:hAnsi="Times New Roman" w:cs="Times New Roman"/>
          <w:color w:val="000000"/>
          <w:sz w:val="24"/>
          <w:szCs w:val="24"/>
          <w:lang w:val="en-US" w:eastAsia="de-DE"/>
        </w:rPr>
        <w:t xml:space="preserve">and demanding </w:t>
      </w:r>
      <w:r w:rsidR="00D44633"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w:t>
      </w:r>
      <w:r w:rsidR="00D44633" w:rsidRPr="00D03508">
        <w:rPr>
          <w:rFonts w:ascii="Times New Roman" w:eastAsia="Times New Roman" w:hAnsi="Times New Roman" w:cs="Times New Roman"/>
          <w:i/>
          <w:iCs/>
          <w:color w:val="000000"/>
          <w:sz w:val="24"/>
          <w:szCs w:val="24"/>
          <w:lang w:val="en-US" w:eastAsia="de-DE"/>
        </w:rPr>
        <w:t>post-teaching 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w:t>
      </w:r>
      <w:r w:rsidR="00D44633" w:rsidRPr="00CF700B">
        <w:rPr>
          <w:rFonts w:ascii="Times New Roman" w:eastAsia="Times New Roman" w:hAnsi="Times New Roman" w:cs="Times New Roman"/>
          <w:color w:val="000000"/>
          <w:sz w:val="24"/>
          <w:szCs w:val="24"/>
          <w:lang w:val="en-US" w:eastAsia="de-DE"/>
        </w:rPr>
        <w:t xml:space="preserve"> immediately after the end of the teaching </w:t>
      </w:r>
      <w:r w:rsidR="00D44633">
        <w:rPr>
          <w:rFonts w:ascii="Times New Roman" w:eastAsia="Times New Roman" w:hAnsi="Times New Roman" w:cs="Times New Roman"/>
          <w:color w:val="000000"/>
          <w:sz w:val="24"/>
          <w:szCs w:val="24"/>
          <w:lang w:val="en-US" w:eastAsia="de-DE"/>
        </w:rPr>
        <w:t>unit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The </w:t>
      </w:r>
      <w:r w:rsidR="00796CF6" w:rsidRPr="00D03508">
        <w:rPr>
          <w:rFonts w:ascii="Times New Roman" w:eastAsia="Times New Roman" w:hAnsi="Times New Roman" w:cs="Times New Roman"/>
          <w:i/>
          <w:iCs/>
          <w:color w:val="000000"/>
          <w:sz w:val="24"/>
          <w:szCs w:val="24"/>
          <w:lang w:val="en-US" w:eastAsia="de-DE"/>
        </w:rPr>
        <w:t>i</w:t>
      </w:r>
      <w:r w:rsidR="00D44633" w:rsidRPr="00D03508">
        <w:rPr>
          <w:rFonts w:ascii="Times New Roman" w:eastAsia="Times New Roman" w:hAnsi="Times New Roman" w:cs="Times New Roman"/>
          <w:i/>
          <w:iCs/>
          <w:color w:val="000000"/>
          <w:sz w:val="24"/>
          <w:szCs w:val="24"/>
          <w:lang w:val="en-US" w:eastAsia="de-DE"/>
        </w:rPr>
        <w:t>nterview interval</w:t>
      </w:r>
      <w:r w:rsidR="00D44633">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was defined as the </w:t>
      </w:r>
      <w:r w:rsidR="00D44633" w:rsidRPr="00CF700B">
        <w:rPr>
          <w:rFonts w:ascii="Times New Roman" w:eastAsia="Times New Roman" w:hAnsi="Times New Roman" w:cs="Times New Roman"/>
          <w:color w:val="000000"/>
          <w:sz w:val="24"/>
          <w:szCs w:val="24"/>
          <w:lang w:val="en-US" w:eastAsia="de-DE"/>
        </w:rPr>
        <w:t>mid</w:t>
      </w:r>
      <w:r w:rsidR="00D44633">
        <w:rPr>
          <w:rFonts w:ascii="Times New Roman" w:eastAsia="Times New Roman" w:hAnsi="Times New Roman" w:cs="Times New Roman"/>
          <w:color w:val="000000"/>
          <w:sz w:val="24"/>
          <w:szCs w:val="24"/>
          <w:lang w:val="en-US" w:eastAsia="de-DE"/>
        </w:rPr>
        <w:t>-10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sidR="00D44633">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sidR="00D4463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D03508">
        <w:rPr>
          <w:rFonts w:ascii="Times New Roman" w:eastAsia="Times New Roman" w:hAnsi="Times New Roman" w:cs="Times New Roman"/>
          <w:i/>
          <w:iCs/>
          <w:color w:val="000000"/>
          <w:sz w:val="24"/>
          <w:szCs w:val="24"/>
          <w:lang w:val="en-US" w:eastAsia="de-DE"/>
        </w:rPr>
        <w:t>end 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comprised the last</w:t>
      </w:r>
      <w:r w:rsidR="00D44633" w:rsidRPr="00CF700B">
        <w:rPr>
          <w:rFonts w:ascii="Times New Roman" w:eastAsia="Times New Roman" w:hAnsi="Times New Roman" w:cs="Times New Roman"/>
          <w:color w:val="000000"/>
          <w:sz w:val="24"/>
          <w:szCs w:val="24"/>
          <w:lang w:val="en-US" w:eastAsia="de-DE"/>
        </w:rPr>
        <w:t xml:space="preserve"> 10</w:t>
      </w:r>
      <w:r w:rsidR="00D44633">
        <w:rPr>
          <w:rFonts w:ascii="Times New Roman" w:eastAsia="Times New Roman" w:hAnsi="Times New Roman" w:cs="Times New Roman"/>
          <w:color w:val="000000"/>
          <w:sz w:val="24"/>
          <w:szCs w:val="24"/>
          <w:lang w:val="en-US" w:eastAsia="de-DE"/>
        </w:rPr>
        <w:t xml:space="preserve">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before</w:t>
      </w:r>
      <w:r w:rsidR="00D44633" w:rsidRPr="00CF700B">
        <w:rPr>
          <w:rFonts w:ascii="Times New Roman" w:eastAsia="Times New Roman" w:hAnsi="Times New Roman" w:cs="Times New Roman"/>
          <w:color w:val="000000"/>
          <w:sz w:val="24"/>
          <w:szCs w:val="24"/>
          <w:lang w:val="en-US" w:eastAsia="de-DE"/>
        </w:rPr>
        <w:t xml:space="preserve"> the </w:t>
      </w:r>
      <w:r w:rsidR="00D44633">
        <w:rPr>
          <w:rFonts w:ascii="Times New Roman" w:eastAsia="Times New Roman" w:hAnsi="Times New Roman" w:cs="Times New Roman"/>
          <w:color w:val="000000"/>
          <w:sz w:val="24"/>
          <w:szCs w:val="24"/>
          <w:lang w:val="en-US" w:eastAsia="de-DE"/>
        </w:rPr>
        <w:t>fitness tracker was taken</w:t>
      </w:r>
      <w:r w:rsidR="00D44633" w:rsidRPr="00CF700B">
        <w:rPr>
          <w:rFonts w:ascii="Times New Roman" w:eastAsia="Times New Roman" w:hAnsi="Times New Roman" w:cs="Times New Roman"/>
          <w:color w:val="000000"/>
          <w:sz w:val="24"/>
          <w:szCs w:val="24"/>
          <w:lang w:val="en-US" w:eastAsia="de-DE"/>
        </w:rPr>
        <w:t xml:space="preserve"> off</w:t>
      </w:r>
      <w:r w:rsidR="00D44633">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4F551EC2"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002F5C1C">
        <w:rPr>
          <w:rFonts w:ascii="Times New Roman" w:eastAsia="Times New Roman" w:hAnsi="Times New Roman" w:cs="Times New Roman"/>
          <w:color w:val="000000"/>
          <w:sz w:val="24"/>
          <w:szCs w:val="24"/>
          <w:lang w:val="en-US" w:eastAsia="de-DE"/>
        </w:rPr>
        <w:t xml:space="preserve"> that is common in Germany</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790999EC" w14:textId="53373D06" w:rsidR="00497479" w:rsidRDefault="00E6053A"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w:t>
      </w:r>
      <w:r>
        <w:rPr>
          <w:rFonts w:ascii="Times New Roman" w:eastAsia="Times New Roman" w:hAnsi="Times New Roman" w:cs="Times New Roman"/>
          <w:sz w:val="24"/>
          <w:szCs w:val="24"/>
          <w:lang w:val="en-US" w:eastAsia="de-DE"/>
        </w:rPr>
        <w:t xml:space="preserve">assessed during the SRI </w:t>
      </w:r>
      <w:r>
        <w:rPr>
          <w:rFonts w:ascii="Times New Roman" w:eastAsia="Times New Roman" w:hAnsi="Times New Roman" w:cs="Times New Roman"/>
          <w:color w:val="000000"/>
          <w:sz w:val="24"/>
          <w:szCs w:val="24"/>
          <w:lang w:val="en-US" w:eastAsia="de-DE"/>
        </w:rPr>
        <w:t xml:space="preserve">on an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sidR="00CE2630">
        <w:rPr>
          <w:rFonts w:ascii="Times New Roman" w:eastAsia="Times New Roman" w:hAnsi="Times New Roman" w:cs="Times New Roman"/>
          <w:color w:val="000000"/>
          <w:sz w:val="24"/>
          <w:szCs w:val="24"/>
          <w:lang w:val="en-US" w:eastAsia="de-DE"/>
        </w:rPr>
        <w:t xml:space="preserve">, ranging from </w:t>
      </w:r>
      <w:r w:rsidR="004B2E9A">
        <w:rPr>
          <w:rFonts w:ascii="Times New Roman" w:eastAsia="Times New Roman" w:hAnsi="Times New Roman" w:cs="Times New Roman"/>
          <w:color w:val="000000"/>
          <w:sz w:val="24"/>
          <w:szCs w:val="24"/>
          <w:lang w:val="en-US" w:eastAsia="de-DE"/>
        </w:rPr>
        <w:t>0</w:t>
      </w:r>
      <w:r w:rsidR="00CE2630">
        <w:rPr>
          <w:rFonts w:ascii="Times New Roman" w:eastAsia="Times New Roman" w:hAnsi="Times New Roman" w:cs="Times New Roman"/>
          <w:color w:val="000000"/>
          <w:sz w:val="24"/>
          <w:szCs w:val="24"/>
          <w:lang w:val="en-US" w:eastAsia="de-DE"/>
        </w:rPr>
        <w:t xml:space="preserve"> </w:t>
      </w:r>
      <w:r w:rsidR="00156951">
        <w:rPr>
          <w:rFonts w:ascii="Times New Roman" w:eastAsia="Times New Roman" w:hAnsi="Times New Roman" w:cs="Times New Roman"/>
          <w:color w:val="000000"/>
          <w:sz w:val="24"/>
          <w:szCs w:val="24"/>
          <w:lang w:val="en-US" w:eastAsia="de-DE"/>
        </w:rPr>
        <w:t xml:space="preserve">(not at all disrupting/confident) </w:t>
      </w:r>
      <w:r w:rsidR="00CE2630">
        <w:rPr>
          <w:rFonts w:ascii="Times New Roman" w:eastAsia="Times New Roman" w:hAnsi="Times New Roman" w:cs="Times New Roman"/>
          <w:color w:val="000000"/>
          <w:sz w:val="24"/>
          <w:szCs w:val="24"/>
          <w:lang w:val="en-US" w:eastAsia="de-DE"/>
        </w:rPr>
        <w:t xml:space="preserve">to </w:t>
      </w:r>
      <w:r w:rsidR="004B2E9A">
        <w:rPr>
          <w:rFonts w:ascii="Times New Roman" w:eastAsia="Times New Roman" w:hAnsi="Times New Roman" w:cs="Times New Roman"/>
          <w:color w:val="000000"/>
          <w:sz w:val="24"/>
          <w:szCs w:val="24"/>
          <w:lang w:val="en-US" w:eastAsia="de-DE"/>
        </w:rPr>
        <w:t>10</w:t>
      </w:r>
      <w:r w:rsidR="00156951">
        <w:rPr>
          <w:rFonts w:ascii="Times New Roman" w:eastAsia="Times New Roman" w:hAnsi="Times New Roman" w:cs="Times New Roman"/>
          <w:color w:val="000000"/>
          <w:sz w:val="24"/>
          <w:szCs w:val="24"/>
          <w:lang w:val="en-US" w:eastAsia="de-DE"/>
        </w:rPr>
        <w:t xml:space="preserve"> (extremely disrupting/confident)</w:t>
      </w:r>
      <w:r w:rsidR="00CE2630">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For the current analysis, ratings</w:t>
      </w:r>
      <w:r w:rsidR="00825C9B">
        <w:rPr>
          <w:rFonts w:ascii="Times New Roman" w:eastAsia="Times New Roman" w:hAnsi="Times New Roman" w:cs="Times New Roman"/>
          <w:sz w:val="24"/>
          <w:szCs w:val="24"/>
          <w:lang w:val="en-US" w:eastAsia="de-DE"/>
        </w:rPr>
        <w:t xml:space="preserve"> were </w:t>
      </w:r>
      <w:r w:rsidR="00825C9B">
        <w:rPr>
          <w:rFonts w:ascii="Times New Roman" w:eastAsia="Times New Roman" w:hAnsi="Times New Roman" w:cs="Times New Roman"/>
          <w:color w:val="000000"/>
          <w:sz w:val="24"/>
          <w:szCs w:val="24"/>
          <w:lang w:val="en-US" w:eastAsia="de-DE"/>
        </w:rPr>
        <w:t>averaged</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across</w:t>
      </w:r>
      <w:r w:rsidR="00825C9B" w:rsidRPr="004177FE">
        <w:rPr>
          <w:rFonts w:ascii="Times New Roman" w:eastAsia="Times New Roman" w:hAnsi="Times New Roman" w:cs="Times New Roman"/>
          <w:color w:val="000000"/>
          <w:sz w:val="24"/>
          <w:szCs w:val="24"/>
          <w:lang w:val="en-US" w:eastAsia="de-DE"/>
        </w:rPr>
        <w:t xml:space="preserve"> the nine</w:t>
      </w:r>
      <w:r w:rsidR="00825C9B">
        <w:rPr>
          <w:rFonts w:ascii="Times New Roman" w:eastAsia="Times New Roman" w:hAnsi="Times New Roman" w:cs="Times New Roman"/>
          <w:color w:val="000000"/>
          <w:sz w:val="24"/>
          <w:szCs w:val="24"/>
          <w:lang w:val="en-US" w:eastAsia="de-DE"/>
        </w:rPr>
        <w:t xml:space="preserve"> classroom</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 xml:space="preserve">events for each participant, </w:t>
      </w:r>
      <w:r w:rsidR="00825C9B" w:rsidRPr="00ED5BC2">
        <w:rPr>
          <w:rFonts w:ascii="Times New Roman" w:eastAsia="Times New Roman" w:hAnsi="Times New Roman" w:cs="Times New Roman"/>
          <w:color w:val="000000"/>
          <w:sz w:val="24"/>
          <w:szCs w:val="24"/>
          <w:lang w:val="en-US" w:eastAsia="de-DE"/>
        </w:rPr>
        <w:t xml:space="preserve">as we were interested in the </w:t>
      </w:r>
      <w:r w:rsidR="00825C9B">
        <w:rPr>
          <w:rFonts w:ascii="Times New Roman" w:eastAsia="Times New Roman" w:hAnsi="Times New Roman" w:cs="Times New Roman"/>
          <w:color w:val="000000"/>
          <w:sz w:val="24"/>
          <w:szCs w:val="24"/>
          <w:lang w:val="en-US" w:eastAsia="de-DE"/>
        </w:rPr>
        <w:t xml:space="preserve">general stressfulness of the </w:t>
      </w:r>
      <w:r w:rsidR="009C4618" w:rsidRPr="00AE5FD6">
        <w:rPr>
          <w:rFonts w:ascii="Times New Roman" w:eastAsia="Times New Roman" w:hAnsi="Times New Roman" w:cs="Times New Roman"/>
          <w:i/>
          <w:color w:val="000000"/>
          <w:sz w:val="24"/>
          <w:szCs w:val="24"/>
          <w:lang w:val="en-US" w:eastAsia="de-DE"/>
        </w:rPr>
        <w:t>teaching phase</w:t>
      </w:r>
      <w:r w:rsidR="00825C9B">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r w:rsidR="00825C9B" w:rsidRPr="00ED5BC2">
        <w:rPr>
          <w:rFonts w:ascii="Times New Roman" w:eastAsia="Times New Roman" w:hAnsi="Times New Roman" w:cs="Times New Roman"/>
          <w:color w:val="000000"/>
          <w:sz w:val="24"/>
          <w:szCs w:val="24"/>
          <w:lang w:val="en-US" w:eastAsia="de-DE"/>
        </w:rPr>
        <w:t>.</w:t>
      </w:r>
    </w:p>
    <w:p w14:paraId="311E150E" w14:textId="77777777" w:rsidR="007F2E23" w:rsidRPr="007F2E23" w:rsidRDefault="007F2E23" w:rsidP="00D44633">
      <w:pPr>
        <w:spacing w:before="120" w:after="240" w:line="360" w:lineRule="auto"/>
        <w:rPr>
          <w:rFonts w:ascii="Times New Roman" w:eastAsia="Times New Roman" w:hAnsi="Times New Roman" w:cs="Times New Roman"/>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p>
    <w:p w14:paraId="57E71078" w14:textId="4BFCB8B8"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w:t>
      </w:r>
      <w:r w:rsidR="008E6427">
        <w:rPr>
          <w:rFonts w:ascii="Times New Roman" w:eastAsia="Times New Roman" w:hAnsi="Times New Roman" w:cs="Times New Roman"/>
          <w:color w:val="000000"/>
          <w:sz w:val="24"/>
          <w:szCs w:val="24"/>
          <w:lang w:val="en-US" w:eastAsia="de-DE"/>
        </w:rPr>
        <w:t>after</w:t>
      </w:r>
      <w:r w:rsidR="008E6427" w:rsidRPr="00796CF6">
        <w:rPr>
          <w:rFonts w:ascii="Times New Roman" w:eastAsia="Times New Roman" w:hAnsi="Times New Roman" w:cs="Times New Roman"/>
          <w:color w:val="000000"/>
          <w:sz w:val="24"/>
          <w:szCs w:val="24"/>
          <w:lang w:val="en-US" w:eastAsia="de-DE"/>
        </w:rPr>
        <w:t xml:space="preserve"> </w:t>
      </w:r>
      <w:r w:rsidR="00842E6D">
        <w:rPr>
          <w:rFonts w:ascii="Times New Roman" w:eastAsia="Times New Roman" w:hAnsi="Times New Roman" w:cs="Times New Roman"/>
          <w:color w:val="000000"/>
          <w:sz w:val="24"/>
          <w:szCs w:val="24"/>
          <w:lang w:val="en-US" w:eastAsia="de-DE"/>
        </w:rPr>
        <w:t>the</w:t>
      </w:r>
      <w:r w:rsidR="00842E6D"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micro-teaching unit </w:t>
      </w:r>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course of </w:t>
      </w:r>
      <w:r w:rsidR="00842E6D">
        <w:rPr>
          <w:rFonts w:ascii="Times New Roman" w:eastAsia="Times New Roman" w:hAnsi="Times New Roman" w:cs="Times New Roman"/>
          <w:color w:val="000000"/>
          <w:sz w:val="24"/>
          <w:szCs w:val="24"/>
          <w:lang w:val="en-US" w:eastAsia="de-DE"/>
        </w:rPr>
        <w:t>the</w:t>
      </w:r>
      <w:r w:rsidR="00842E6D"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five-phase lab study. </w:t>
      </w:r>
    </w:p>
    <w:p w14:paraId="4712C09F" w14:textId="0C246E23" w:rsidR="005C07D5" w:rsidRPr="00237053"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sidR="00842E6D">
        <w:rPr>
          <w:rFonts w:ascii="Times New Roman" w:eastAsia="Times New Roman" w:hAnsi="Times New Roman" w:cs="Times New Roman"/>
          <w:color w:val="000000"/>
          <w:sz w:val="24"/>
          <w:szCs w:val="24"/>
          <w:lang w:val="en-US" w:eastAsia="de-DE"/>
        </w:rPr>
        <w:t>W</w:t>
      </w:r>
      <w:r w:rsidRPr="00796CF6">
        <w:rPr>
          <w:rFonts w:ascii="Times New Roman" w:eastAsia="Times New Roman" w:hAnsi="Times New Roman" w:cs="Times New Roman"/>
          <w:color w:val="000000"/>
          <w:sz w:val="24"/>
          <w:szCs w:val="24"/>
          <w:lang w:val="en-US" w:eastAsia="de-DE"/>
        </w:rPr>
        <w:t xml:space="preserve">e visually compared unstandardized and standardized 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r w:rsidR="00AA0CCC">
        <w:rPr>
          <w:rFonts w:ascii="Times New Roman" w:eastAsia="Times New Roman" w:hAnsi="Times New Roman" w:cs="Times New Roman"/>
          <w:color w:val="000000"/>
          <w:sz w:val="24"/>
          <w:szCs w:val="24"/>
          <w:lang w:val="en-US" w:eastAsia="de-DE"/>
        </w:rPr>
        <w:t xml:space="preserve">over the course of </w:t>
      </w:r>
      <w:r w:rsidR="00BE03B6">
        <w:rPr>
          <w:rFonts w:ascii="Times New Roman" w:eastAsia="Times New Roman" w:hAnsi="Times New Roman" w:cs="Times New Roman"/>
          <w:color w:val="000000"/>
          <w:sz w:val="24"/>
          <w:szCs w:val="24"/>
          <w:lang w:val="en-US" w:eastAsia="de-DE"/>
        </w:rPr>
        <w:t xml:space="preserve">the entire </w:t>
      </w:r>
      <w:r w:rsidR="00DB090C">
        <w:rPr>
          <w:rFonts w:ascii="Times New Roman" w:eastAsia="Times New Roman" w:hAnsi="Times New Roman" w:cs="Times New Roman"/>
          <w:color w:val="000000"/>
          <w:sz w:val="24"/>
          <w:szCs w:val="24"/>
          <w:lang w:val="en-US" w:eastAsia="de-DE"/>
        </w:rPr>
        <w:t>two-hour</w:t>
      </w:r>
      <w:r w:rsidR="00BE03B6">
        <w:rPr>
          <w:rFonts w:ascii="Times New Roman" w:eastAsia="Times New Roman" w:hAnsi="Times New Roman" w:cs="Times New Roman"/>
          <w:color w:val="000000"/>
          <w:sz w:val="24"/>
          <w:szCs w:val="24"/>
          <w:lang w:val="en-US" w:eastAsia="de-DE"/>
        </w:rPr>
        <w:t xml:space="preserve"> study</w:t>
      </w:r>
      <w:r w:rsidR="00914988">
        <w:rPr>
          <w:rFonts w:ascii="Times New Roman" w:eastAsia="Times New Roman" w:hAnsi="Times New Roman" w:cs="Times New Roman"/>
          <w:color w:val="000000"/>
          <w:sz w:val="24"/>
          <w:szCs w:val="24"/>
          <w:lang w:val="en-US" w:eastAsia="de-DE"/>
        </w:rPr>
        <w:t>.</w:t>
      </w:r>
      <w:r w:rsidR="00237053">
        <w:rPr>
          <w:rStyle w:val="Funotenzeichen"/>
          <w:rFonts w:ascii="Times New Roman" w:eastAsia="Times New Roman" w:hAnsi="Times New Roman" w:cs="Times New Roman"/>
          <w:color w:val="000000"/>
          <w:sz w:val="24"/>
          <w:szCs w:val="24"/>
          <w:lang w:val="en-US" w:eastAsia="de-DE"/>
        </w:rPr>
        <w:footnoteReference w:id="2"/>
      </w:r>
      <w:r w:rsidR="00914988">
        <w:rPr>
          <w:rFonts w:ascii="Times New Roman" w:eastAsia="Times New Roman" w:hAnsi="Times New Roman" w:cs="Times New Roman"/>
          <w:color w:val="000000"/>
          <w:sz w:val="24"/>
          <w:szCs w:val="24"/>
          <w:lang w:val="en-US" w:eastAsia="de-DE"/>
        </w:rPr>
        <w:t xml:space="preserve"> </w:t>
      </w:r>
      <w:r w:rsidR="0031644B">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Pr>
          <w:rFonts w:ascii="Times New Roman" w:eastAsia="Times New Roman" w:hAnsi="Times New Roman" w:cs="Times New Roman"/>
          <w:color w:val="000000"/>
          <w:sz w:val="24"/>
          <w:szCs w:val="24"/>
          <w:lang w:val="en-US" w:eastAsia="de-DE"/>
        </w:rPr>
        <w:t xml:space="preserve"> </w:t>
      </w:r>
    </w:p>
    <w:p w14:paraId="76222991" w14:textId="6636222C" w:rsidR="00D44633" w:rsidRPr="00D35367" w:rsidRDefault="00D44633" w:rsidP="00F92445">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r w:rsidR="00076787">
        <w:rPr>
          <w:rFonts w:ascii="Times New Roman" w:eastAsia="Times New Roman" w:hAnsi="Times New Roman" w:cs="Times New Roman"/>
          <w:color w:val="000000"/>
          <w:sz w:val="24"/>
          <w:szCs w:val="24"/>
          <w:lang w:val="en-US" w:eastAsia="de-DE"/>
        </w:rPr>
        <w:t xml:space="preserve">mean differences of </w:t>
      </w:r>
      <w:r w:rsidR="00914988" w:rsidRPr="00914988">
        <w:rPr>
          <w:rFonts w:ascii="Times New Roman" w:eastAsia="Times New Roman" w:hAnsi="Times New Roman" w:cs="Times New Roman"/>
          <w:color w:val="000000"/>
          <w:sz w:val="24"/>
          <w:szCs w:val="24"/>
          <w:lang w:val="en-US" w:eastAsia="de-DE"/>
        </w:rPr>
        <w:t xml:space="preserve">the HR levels </w:t>
      </w:r>
      <w:r w:rsidR="00076787">
        <w:rPr>
          <w:rFonts w:ascii="Times New Roman" w:eastAsia="Times New Roman" w:hAnsi="Times New Roman" w:cs="Times New Roman"/>
          <w:color w:val="000000"/>
          <w:sz w:val="24"/>
          <w:szCs w:val="24"/>
          <w:lang w:val="en-US" w:eastAsia="de-DE"/>
        </w:rPr>
        <w:t>across</w:t>
      </w:r>
      <w:r w:rsidR="00076787" w:rsidRPr="00914988">
        <w:rPr>
          <w:rFonts w:ascii="Times New Roman" w:eastAsia="Times New Roman" w:hAnsi="Times New Roman" w:cs="Times New Roman"/>
          <w:color w:val="000000"/>
          <w:sz w:val="24"/>
          <w:szCs w:val="24"/>
          <w:lang w:val="en-US" w:eastAsia="de-DE"/>
        </w:rPr>
        <w:t xml:space="preserve"> </w:t>
      </w:r>
      <w:r w:rsidR="00914988" w:rsidRPr="00914988">
        <w:rPr>
          <w:rFonts w:ascii="Times New Roman" w:eastAsia="Times New Roman" w:hAnsi="Times New Roman" w:cs="Times New Roman"/>
          <w:color w:val="000000"/>
          <w:sz w:val="24"/>
          <w:szCs w:val="24"/>
          <w:lang w:val="en-US" w:eastAsia="de-DE"/>
        </w:rPr>
        <w:t xml:space="preserve">the </w:t>
      </w:r>
      <w:r w:rsidR="00076787">
        <w:rPr>
          <w:rFonts w:ascii="Times New Roman" w:eastAsia="Times New Roman" w:hAnsi="Times New Roman" w:cs="Times New Roman"/>
          <w:color w:val="000000"/>
          <w:sz w:val="24"/>
          <w:szCs w:val="24"/>
          <w:lang w:val="en-US" w:eastAsia="de-DE"/>
        </w:rPr>
        <w:t>selected five</w:t>
      </w:r>
      <w:r w:rsidR="00076787" w:rsidRPr="00914988">
        <w:rPr>
          <w:rFonts w:ascii="Times New Roman" w:eastAsia="Times New Roman" w:hAnsi="Times New Roman" w:cs="Times New Roman"/>
          <w:color w:val="000000"/>
          <w:sz w:val="24"/>
          <w:szCs w:val="24"/>
          <w:lang w:val="en-US" w:eastAsia="de-DE"/>
        </w:rPr>
        <w:t xml:space="preserve">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w:t>
      </w:r>
      <w:r w:rsidR="00842E6D">
        <w:rPr>
          <w:rFonts w:ascii="Times New Roman" w:eastAsia="Times New Roman" w:hAnsi="Times New Roman" w:cs="Times New Roman"/>
          <w:color w:val="000000"/>
          <w:sz w:val="24"/>
          <w:szCs w:val="24"/>
          <w:lang w:val="en-US" w:eastAsia="de-DE"/>
        </w:rPr>
        <w:t xml:space="preserve">was </w:t>
      </w:r>
      <w:r>
        <w:rPr>
          <w:rFonts w:ascii="Times New Roman" w:eastAsia="Times New Roman" w:hAnsi="Times New Roman" w:cs="Times New Roman"/>
          <w:color w:val="000000"/>
          <w:sz w:val="24"/>
          <w:szCs w:val="24"/>
          <w:lang w:val="en-US" w:eastAsia="de-DE"/>
        </w:rPr>
        <w:t xml:space="preserve">the </w:t>
      </w:r>
      <w:commentRangeStart w:id="10"/>
      <w:commentRangeStart w:id="11"/>
      <w:commentRangeStart w:id="12"/>
      <w:r w:rsidRPr="00DE19DA">
        <w:rPr>
          <w:rFonts w:ascii="Times New Roman" w:eastAsia="Times New Roman" w:hAnsi="Times New Roman" w:cs="Times New Roman"/>
          <w:color w:val="000000"/>
          <w:sz w:val="24"/>
          <w:szCs w:val="24"/>
          <w:lang w:val="en-US" w:eastAsia="de-DE"/>
        </w:rPr>
        <w:t>standardized</w:t>
      </w:r>
      <w:r w:rsidR="00DE19DA" w:rsidRPr="00DE19DA">
        <w:rPr>
          <w:rFonts w:ascii="Times New Roman" w:eastAsia="Times New Roman" w:hAnsi="Times New Roman" w:cs="Times New Roman"/>
          <w:color w:val="000000"/>
          <w:sz w:val="24"/>
          <w:szCs w:val="24"/>
          <w:lang w:val="en-US" w:eastAsia="de-DE"/>
        </w:rPr>
        <w:t xml:space="preserve"> </w:t>
      </w:r>
      <w:r w:rsidR="00DE19DA" w:rsidRPr="00DE19DA">
        <w:rPr>
          <w:rFonts w:ascii="Times New Roman" w:eastAsia="Times New Roman" w:hAnsi="Times New Roman" w:cs="Times New Roman"/>
          <w:color w:val="000000"/>
          <w:sz w:val="24"/>
          <w:szCs w:val="24"/>
          <w:highlight w:val="yellow"/>
          <w:lang w:val="en-US" w:eastAsia="de-DE"/>
        </w:rPr>
        <w:t>mean</w:t>
      </w:r>
      <w:r w:rsidRPr="00DE19DA">
        <w:rPr>
          <w:rFonts w:ascii="Times New Roman" w:eastAsia="Times New Roman" w:hAnsi="Times New Roman" w:cs="Times New Roman"/>
          <w:color w:val="000000"/>
          <w:sz w:val="24"/>
          <w:szCs w:val="24"/>
          <w:highlight w:val="yellow"/>
          <w:lang w:val="en-US" w:eastAsia="de-DE"/>
        </w:rPr>
        <w:t xml:space="preserve"> HR</w:t>
      </w:r>
      <w:r w:rsidR="00FB315B">
        <w:rPr>
          <w:rFonts w:ascii="Times New Roman" w:eastAsia="Times New Roman" w:hAnsi="Times New Roman" w:cs="Times New Roman"/>
          <w:color w:val="000000"/>
          <w:sz w:val="24"/>
          <w:szCs w:val="24"/>
          <w:lang w:val="en-US" w:eastAsia="de-DE"/>
        </w:rPr>
        <w:t xml:space="preserve">, </w:t>
      </w:r>
      <w:r w:rsidR="00F92445" w:rsidRPr="00F92445">
        <w:rPr>
          <w:rFonts w:ascii="Times New Roman" w:eastAsia="Times New Roman" w:hAnsi="Times New Roman" w:cs="Times New Roman"/>
          <w:color w:val="000000"/>
          <w:sz w:val="24"/>
          <w:szCs w:val="24"/>
          <w:lang w:val="en-US" w:eastAsia="de-DE"/>
        </w:rPr>
        <w:t>which was calculated by averaging the standardized mean HR for each interval for each person, resulting in 81 values for each interval</w:t>
      </w:r>
      <w:del w:id="13" w:author="Deiglmayr, Anne" w:date="2024-05-22T16:57:00Z">
        <w:r w:rsidDel="00842E6D">
          <w:rPr>
            <w:rFonts w:ascii="Times New Roman" w:eastAsia="Times New Roman" w:hAnsi="Times New Roman" w:cs="Times New Roman"/>
            <w:color w:val="000000"/>
            <w:sz w:val="24"/>
            <w:szCs w:val="24"/>
            <w:lang w:val="en-US" w:eastAsia="de-DE"/>
          </w:rPr>
          <w:delText xml:space="preserve"> for </w:delText>
        </w:r>
        <w:commentRangeEnd w:id="10"/>
        <w:r w:rsidR="00842E6D" w:rsidDel="00842E6D">
          <w:rPr>
            <w:rStyle w:val="Kommentarzeichen"/>
          </w:rPr>
          <w:commentReference w:id="10"/>
        </w:r>
      </w:del>
      <w:commentRangeEnd w:id="11"/>
      <w:r w:rsidR="008E6427">
        <w:rPr>
          <w:rStyle w:val="Kommentarzeichen"/>
        </w:rPr>
        <w:commentReference w:id="11"/>
      </w:r>
      <w:commentRangeEnd w:id="12"/>
      <w:r w:rsidR="00834909">
        <w:rPr>
          <w:rStyle w:val="Kommentarzeichen"/>
        </w:rPr>
        <w:commentReference w:id="12"/>
      </w:r>
      <w:del w:id="14" w:author="Deiglmayr, Anne" w:date="2024-05-22T16:57:00Z">
        <w:r w:rsidDel="00842E6D">
          <w:rPr>
            <w:rFonts w:ascii="Times New Roman" w:eastAsia="Times New Roman" w:hAnsi="Times New Roman" w:cs="Times New Roman"/>
            <w:color w:val="000000"/>
            <w:sz w:val="24"/>
            <w:szCs w:val="24"/>
            <w:lang w:val="en-US" w:eastAsia="de-DE"/>
          </w:rPr>
          <w:delText>each interval</w:delText>
        </w:r>
      </w:del>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w:t>
      </w:r>
      <w:r w:rsidR="008E6427">
        <w:rPr>
          <w:rFonts w:ascii="Times New Roman" w:eastAsia="Times New Roman" w:hAnsi="Times New Roman" w:cs="Times New Roman"/>
          <w:color w:val="000000"/>
          <w:sz w:val="24"/>
          <w:szCs w:val="24"/>
          <w:lang w:val="en-US" w:eastAsia="de-DE"/>
        </w:rPr>
        <w:t xml:space="preserve">interval with the </w:t>
      </w:r>
      <w:r>
        <w:rPr>
          <w:rFonts w:ascii="Times New Roman" w:eastAsia="Times New Roman" w:hAnsi="Times New Roman" w:cs="Times New Roman"/>
          <w:color w:val="000000"/>
          <w:sz w:val="24"/>
          <w:szCs w:val="24"/>
          <w:lang w:val="en-US" w:eastAsia="de-DE"/>
        </w:rPr>
        <w:t xml:space="preserve">highest </w:t>
      </w:r>
      <w:r w:rsidRPr="00173A63">
        <w:rPr>
          <w:rFonts w:ascii="Times New Roman" w:eastAsia="Times New Roman" w:hAnsi="Times New Roman" w:cs="Times New Roman"/>
          <w:color w:val="000000"/>
          <w:sz w:val="24"/>
          <w:szCs w:val="24"/>
          <w:highlight w:val="yellow"/>
          <w:lang w:val="en-US" w:eastAsia="de-DE"/>
        </w:rPr>
        <w:t>HR level</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w:t>
      </w:r>
      <w:r w:rsidR="00842E6D">
        <w:rPr>
          <w:rFonts w:ascii="Times New Roman" w:eastAsia="Times New Roman" w:hAnsi="Times New Roman" w:cs="Times New Roman"/>
          <w:color w:val="000000"/>
          <w:sz w:val="24"/>
          <w:szCs w:val="24"/>
          <w:lang w:val="en-US" w:eastAsia="de-DE"/>
        </w:rPr>
        <w:t>as well as</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008E6427">
        <w:rPr>
          <w:rFonts w:ascii="Times New Roman" w:eastAsia="Times New Roman" w:hAnsi="Times New Roman" w:cs="Times New Roman"/>
          <w:color w:val="000000"/>
          <w:sz w:val="24"/>
          <w:szCs w:val="24"/>
          <w:lang w:val="en-US" w:eastAsia="de-DE"/>
        </w:rPr>
        <w:t xml:space="preserve">mean </w:t>
      </w:r>
      <w:r w:rsidRPr="00CF700B">
        <w:rPr>
          <w:rFonts w:ascii="Times New Roman" w:eastAsia="Times New Roman" w:hAnsi="Times New Roman" w:cs="Times New Roman"/>
          <w:color w:val="000000"/>
          <w:sz w:val="24"/>
          <w:szCs w:val="24"/>
          <w:lang w:val="en-US" w:eastAsia="de-DE"/>
        </w:rPr>
        <w:t xml:space="preserve">differences between the </w:t>
      </w:r>
      <w:r w:rsidRPr="00027620">
        <w:rPr>
          <w:rFonts w:ascii="Times New Roman" w:eastAsia="Times New Roman" w:hAnsi="Times New Roman" w:cs="Times New Roman"/>
          <w:i/>
          <w:iCs/>
          <w:color w:val="000000"/>
          <w:sz w:val="24"/>
          <w:szCs w:val="24"/>
          <w:lang w:val="en-US" w:eastAsia="de-DE"/>
        </w:rPr>
        <w:t>teaching 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00305789">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(see Table 1)</w:t>
      </w:r>
      <w:r w:rsidR="00AA452A">
        <w:rPr>
          <w:rFonts w:ascii="Times New Roman" w:eastAsia="Times New Roman" w:hAnsi="Times New Roman" w:cs="Times New Roman"/>
          <w:color w:val="000000"/>
          <w:sz w:val="24"/>
          <w:szCs w:val="24"/>
          <w:lang w:val="en-US" w:eastAsia="de-DE"/>
        </w:rPr>
        <w:t>.</w:t>
      </w:r>
    </w:p>
    <w:p w14:paraId="17A1A0DB" w14:textId="05327D9B"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 xml:space="preserve">which examined the </w:t>
      </w:r>
      <w:r w:rsidR="000E0309" w:rsidRPr="0031644B">
        <w:rPr>
          <w:rFonts w:ascii="Times New Roman" w:eastAsia="Times New Roman" w:hAnsi="Times New Roman" w:cs="Times New Roman"/>
          <w:color w:val="000000"/>
          <w:sz w:val="24"/>
          <w:szCs w:val="24"/>
          <w:highlight w:val="yellow"/>
          <w:lang w:val="en-US" w:eastAsia="de-DE"/>
          <w:rPrChange w:id="15" w:author="Deiglmayr, Anne" w:date="2024-05-22T17:00:00Z">
            <w:rPr>
              <w:rFonts w:ascii="Times New Roman" w:eastAsia="Times New Roman" w:hAnsi="Times New Roman" w:cs="Times New Roman"/>
              <w:color w:val="000000"/>
              <w:sz w:val="24"/>
              <w:szCs w:val="24"/>
              <w:lang w:val="en-US" w:eastAsia="de-DE"/>
            </w:rPr>
          </w:rPrChange>
        </w:rPr>
        <w:t>HR changes</w:t>
      </w:r>
      <w:r w:rsidR="000E0309" w:rsidRPr="000E0309">
        <w:rPr>
          <w:rFonts w:ascii="Times New Roman" w:eastAsia="Times New Roman" w:hAnsi="Times New Roman" w:cs="Times New Roman"/>
          <w:color w:val="000000"/>
          <w:sz w:val="24"/>
          <w:szCs w:val="24"/>
          <w:lang w:val="en-US" w:eastAsia="de-DE"/>
        </w:rPr>
        <w:t xml:space="preserve">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r w:rsidR="003C3292" w:rsidRPr="0031644B">
        <w:rPr>
          <w:rFonts w:ascii="Times New Roman" w:eastAsia="Times New Roman" w:hAnsi="Times New Roman" w:cs="Times New Roman"/>
          <w:color w:val="000000"/>
          <w:sz w:val="24"/>
          <w:szCs w:val="24"/>
          <w:highlight w:val="yellow"/>
          <w:lang w:val="en-US" w:eastAsia="de-DE"/>
          <w:rPrChange w:id="16" w:author="Deiglmayr, Anne" w:date="2024-05-22T17:00:00Z">
            <w:rPr>
              <w:rFonts w:ascii="Times New Roman" w:eastAsia="Times New Roman" w:hAnsi="Times New Roman" w:cs="Times New Roman"/>
              <w:color w:val="000000"/>
              <w:sz w:val="24"/>
              <w:szCs w:val="24"/>
              <w:lang w:val="en-US" w:eastAsia="de-DE"/>
            </w:rPr>
          </w:rPrChange>
        </w:rPr>
        <w:t xml:space="preserve">standardized </w:t>
      </w:r>
      <w:r w:rsidR="00D44633" w:rsidRPr="0031644B">
        <w:rPr>
          <w:rFonts w:ascii="Times New Roman" w:eastAsia="Times New Roman" w:hAnsi="Times New Roman" w:cs="Times New Roman"/>
          <w:color w:val="000000"/>
          <w:sz w:val="24"/>
          <w:szCs w:val="24"/>
          <w:highlight w:val="yellow"/>
          <w:lang w:val="en-US" w:eastAsia="de-DE"/>
          <w:rPrChange w:id="17" w:author="Deiglmayr, Anne" w:date="2024-05-22T17:00:00Z">
            <w:rPr>
              <w:rFonts w:ascii="Times New Roman" w:eastAsia="Times New Roman" w:hAnsi="Times New Roman" w:cs="Times New Roman"/>
              <w:color w:val="000000"/>
              <w:sz w:val="24"/>
              <w:szCs w:val="24"/>
              <w:lang w:val="en-US" w:eastAsia="de-DE"/>
            </w:rPr>
          </w:rPrChange>
        </w:rPr>
        <w:t xml:space="preserve">HR </w:t>
      </w:r>
      <w:r w:rsidR="003C3292" w:rsidRPr="0031644B">
        <w:rPr>
          <w:rFonts w:ascii="Times New Roman" w:eastAsia="Times New Roman" w:hAnsi="Times New Roman" w:cs="Times New Roman"/>
          <w:color w:val="000000"/>
          <w:sz w:val="24"/>
          <w:szCs w:val="24"/>
          <w:highlight w:val="yellow"/>
          <w:lang w:val="en-US" w:eastAsia="de-DE"/>
          <w:rPrChange w:id="18" w:author="Deiglmayr, Anne" w:date="2024-05-22T17:00:00Z">
            <w:rPr>
              <w:rFonts w:ascii="Times New Roman" w:eastAsia="Times New Roman" w:hAnsi="Times New Roman" w:cs="Times New Roman"/>
              <w:color w:val="000000"/>
              <w:sz w:val="24"/>
              <w:szCs w:val="24"/>
              <w:lang w:val="en-US" w:eastAsia="de-DE"/>
            </w:rPr>
          </w:rPrChange>
        </w:rPr>
        <w:t>values</w:t>
      </w:r>
      <w:r w:rsidR="003C3292">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w:t>
      </w:r>
      <w:r w:rsidR="00D44633">
        <w:rPr>
          <w:rFonts w:ascii="Times New Roman" w:eastAsia="Times New Roman" w:hAnsi="Times New Roman" w:cs="Times New Roman"/>
          <w:color w:val="000000"/>
          <w:sz w:val="24"/>
          <w:szCs w:val="24"/>
          <w:lang w:val="en-US" w:eastAsia="de-DE"/>
        </w:rPr>
        <w:lastRenderedPageBreak/>
        <w:t xml:space="preserve">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19"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19"/>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027620">
        <w:rPr>
          <w:rFonts w:ascii="Times New Roman" w:eastAsia="Times New Roman" w:hAnsi="Times New Roman" w:cs="Times New Roman"/>
          <w:color w:val="000000"/>
          <w:sz w:val="24"/>
          <w:szCs w:val="24"/>
          <w:lang w:val="en-US" w:eastAsia="de-DE"/>
        </w:rPr>
        <w:t xml:space="preserve"> </w:t>
      </w:r>
      <w:r w:rsidR="008A1FFF">
        <w:rPr>
          <w:rFonts w:ascii="Times New Roman" w:eastAsia="Times New Roman" w:hAnsi="Times New Roman" w:cs="Times New Roman"/>
          <w:sz w:val="24"/>
          <w:szCs w:val="24"/>
          <w:lang w:val="en-US" w:eastAsia="de-DE"/>
        </w:rPr>
        <w:t>M</w:t>
      </w:r>
      <w:r w:rsidR="00AA452A" w:rsidRPr="00902F45">
        <w:rPr>
          <w:rFonts w:ascii="Times New Roman" w:eastAsia="Times New Roman" w:hAnsi="Times New Roman" w:cs="Times New Roman"/>
          <w:color w:val="000000"/>
          <w:sz w:val="24"/>
          <w:szCs w:val="24"/>
          <w:lang w:val="en-US" w:eastAsia="de-DE"/>
        </w:rPr>
        <w:t>ean slope</w:t>
      </w:r>
      <w:r w:rsidR="00027620">
        <w:rPr>
          <w:rStyle w:val="Funotenzeichen"/>
          <w:rFonts w:ascii="Times New Roman" w:eastAsia="Times New Roman" w:hAnsi="Times New Roman" w:cs="Times New Roman"/>
          <w:color w:val="000000"/>
          <w:sz w:val="24"/>
          <w:szCs w:val="24"/>
          <w:lang w:val="en-US" w:eastAsia="de-DE"/>
        </w:rPr>
        <w:footnoteReference w:id="3"/>
      </w:r>
      <w:r w:rsidR="00AA452A" w:rsidRPr="00902F45">
        <w:rPr>
          <w:rFonts w:ascii="Times New Roman" w:eastAsia="Times New Roman" w:hAnsi="Times New Roman" w:cs="Times New Roman"/>
          <w:color w:val="000000"/>
          <w:sz w:val="24"/>
          <w:szCs w:val="24"/>
          <w:lang w:val="en-US" w:eastAsia="de-DE"/>
        </w:rPr>
        <w:t xml:space="preserve"> and mean intercept estimates </w:t>
      </w:r>
      <w:r w:rsidR="002E604C">
        <w:rPr>
          <w:rFonts w:ascii="Times New Roman" w:eastAsia="Times New Roman" w:hAnsi="Times New Roman" w:cs="Times New Roman"/>
          <w:color w:val="000000"/>
          <w:sz w:val="24"/>
          <w:szCs w:val="24"/>
          <w:lang w:val="en-US" w:eastAsia="de-DE"/>
        </w:rPr>
        <w:t>were</w:t>
      </w:r>
      <w:r w:rsidR="002E604C" w:rsidRPr="00902F45">
        <w:rPr>
          <w:rFonts w:ascii="Times New Roman" w:eastAsia="Times New Roman" w:hAnsi="Times New Roman" w:cs="Times New Roman"/>
          <w:color w:val="000000"/>
          <w:sz w:val="24"/>
          <w:szCs w:val="24"/>
          <w:lang w:val="en-US" w:eastAsia="de-DE"/>
        </w:rPr>
        <w:t xml:space="preserve"> </w:t>
      </w:r>
      <w:r w:rsidR="00AA452A" w:rsidRPr="00902F45">
        <w:rPr>
          <w:rFonts w:ascii="Times New Roman" w:eastAsia="Times New Roman" w:hAnsi="Times New Roman" w:cs="Times New Roman"/>
          <w:color w:val="000000"/>
          <w:sz w:val="24"/>
          <w:szCs w:val="24"/>
          <w:lang w:val="en-US" w:eastAsia="de-DE"/>
        </w:rPr>
        <w:t xml:space="preserve">based on all values at all </w:t>
      </w:r>
      <w:r w:rsidR="00B60ADB" w:rsidRPr="00DD6476">
        <w:rPr>
          <w:rFonts w:ascii="Times New Roman" w:eastAsia="Times New Roman" w:hAnsi="Times New Roman" w:cs="Times New Roman"/>
          <w:color w:val="000000"/>
          <w:sz w:val="24"/>
          <w:szCs w:val="24"/>
          <w:lang w:val="en-US" w:eastAsia="de-DE"/>
        </w:rPr>
        <w:t>measurement points per interval for all participants</w:t>
      </w:r>
      <w:r w:rsidR="00B60ADB" w:rsidRPr="00902F45">
        <w:rPr>
          <w:rFonts w:ascii="Times New Roman" w:eastAsia="Times New Roman" w:hAnsi="Times New Roman" w:cs="Times New Roman"/>
          <w:color w:val="000000"/>
          <w:sz w:val="24"/>
          <w:szCs w:val="24"/>
          <w:lang w:val="en-US" w:eastAsia="de-DE"/>
        </w:rPr>
        <w:t xml:space="preserve"> </w:t>
      </w:r>
      <w:r w:rsidR="00AA452A" w:rsidRPr="00902F45">
        <w:rPr>
          <w:rFonts w:ascii="Times New Roman" w:eastAsia="Times New Roman" w:hAnsi="Times New Roman" w:cs="Times New Roman"/>
          <w:color w:val="000000"/>
          <w:sz w:val="24"/>
          <w:szCs w:val="24"/>
          <w:lang w:val="en-US" w:eastAsia="de-DE"/>
        </w:rPr>
        <w:t>(see Table 2).</w:t>
      </w:r>
      <w:r w:rsidR="00AA452A" w:rsidRPr="00D35367">
        <w:rPr>
          <w:lang w:val="en-US"/>
        </w:rPr>
        <w:t xml:space="preserve"> </w:t>
      </w:r>
      <w:r w:rsidR="00AA452A">
        <w:rPr>
          <w:rFonts w:ascii="Times New Roman" w:eastAsia="Times New Roman" w:hAnsi="Times New Roman" w:cs="Times New Roman"/>
          <w:color w:val="000000"/>
          <w:sz w:val="24"/>
          <w:szCs w:val="24"/>
          <w:lang w:val="en-US" w:eastAsia="de-DE"/>
        </w:rPr>
        <w:t>Mean</w:t>
      </w:r>
      <w:r w:rsidR="00AA452A" w:rsidRPr="00D35367">
        <w:rPr>
          <w:rFonts w:ascii="Times New Roman" w:eastAsia="Times New Roman" w:hAnsi="Times New Roman" w:cs="Times New Roman"/>
          <w:color w:val="000000"/>
          <w:sz w:val="24"/>
          <w:szCs w:val="24"/>
          <w:lang w:val="en-US" w:eastAsia="de-DE"/>
        </w:rPr>
        <w:t xml:space="preserve"> slope </w:t>
      </w:r>
      <w:r w:rsidR="00AA452A">
        <w:rPr>
          <w:rFonts w:ascii="Times New Roman" w:eastAsia="Times New Roman" w:hAnsi="Times New Roman" w:cs="Times New Roman"/>
          <w:color w:val="000000"/>
          <w:sz w:val="24"/>
          <w:szCs w:val="24"/>
          <w:lang w:val="en-US" w:eastAsia="de-DE"/>
        </w:rPr>
        <w:t xml:space="preserve">and mean intercept </w:t>
      </w:r>
      <w:r w:rsidR="00AA452A" w:rsidRPr="00D35367">
        <w:rPr>
          <w:rFonts w:ascii="Times New Roman" w:eastAsia="Times New Roman" w:hAnsi="Times New Roman" w:cs="Times New Roman"/>
          <w:color w:val="000000"/>
          <w:sz w:val="24"/>
          <w:szCs w:val="24"/>
          <w:lang w:val="en-US" w:eastAsia="de-DE"/>
        </w:rPr>
        <w:t>values represent the unstandardized coefficients</w:t>
      </w:r>
      <w:r w:rsidR="000B3C8B">
        <w:rPr>
          <w:rFonts w:ascii="Times New Roman" w:eastAsia="Times New Roman" w:hAnsi="Times New Roman" w:cs="Times New Roman"/>
          <w:color w:val="000000"/>
          <w:sz w:val="24"/>
          <w:szCs w:val="24"/>
          <w:lang w:val="en-US" w:eastAsia="de-DE"/>
        </w:rPr>
        <w:t>.</w:t>
      </w:r>
    </w:p>
    <w:p w14:paraId="43619DDA" w14:textId="1E104C6F"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w:t>
      </w:r>
      <w:r w:rsidR="002C14C3">
        <w:rPr>
          <w:rFonts w:ascii="Times New Roman" w:eastAsia="Times New Roman" w:hAnsi="Times New Roman" w:cs="Times New Roman"/>
          <w:color w:val="000000"/>
          <w:sz w:val="24"/>
          <w:szCs w:val="24"/>
          <w:lang w:val="en-US" w:eastAsia="de-DE"/>
        </w:rPr>
        <w:t>A</w:t>
      </w:r>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w:t>
      </w:r>
      <w:r w:rsidRPr="0031644B">
        <w:rPr>
          <w:rFonts w:ascii="Times New Roman" w:eastAsia="Times New Roman" w:hAnsi="Times New Roman" w:cs="Times New Roman"/>
          <w:color w:val="000000"/>
          <w:sz w:val="24"/>
          <w:szCs w:val="24"/>
          <w:highlight w:val="yellow"/>
          <w:lang w:val="en-US" w:eastAsia="de-DE"/>
          <w:rPrChange w:id="20" w:author="Deiglmayr, Anne" w:date="2024-05-22T17:01:00Z">
            <w:rPr>
              <w:rFonts w:ascii="Times New Roman" w:eastAsia="Times New Roman" w:hAnsi="Times New Roman" w:cs="Times New Roman"/>
              <w:color w:val="000000"/>
              <w:sz w:val="24"/>
              <w:szCs w:val="24"/>
              <w:lang w:val="en-US" w:eastAsia="de-DE"/>
            </w:rPr>
          </w:rPrChange>
        </w:rPr>
        <w:t xml:space="preserve">teachers’ HR </w:t>
      </w:r>
      <w:r w:rsidR="00FA538F" w:rsidRPr="0031644B">
        <w:rPr>
          <w:rFonts w:ascii="Times New Roman" w:eastAsia="Times New Roman" w:hAnsi="Times New Roman" w:cs="Times New Roman"/>
          <w:color w:val="000000"/>
          <w:sz w:val="24"/>
          <w:szCs w:val="24"/>
          <w:highlight w:val="yellow"/>
          <w:lang w:val="en-US" w:eastAsia="de-DE"/>
          <w:rPrChange w:id="21" w:author="Deiglmayr, Anne" w:date="2024-05-22T17:01:00Z">
            <w:rPr>
              <w:rFonts w:ascii="Times New Roman" w:eastAsia="Times New Roman" w:hAnsi="Times New Roman" w:cs="Times New Roman"/>
              <w:color w:val="000000"/>
              <w:sz w:val="24"/>
              <w:szCs w:val="24"/>
              <w:lang w:val="en-US" w:eastAsia="de-DE"/>
            </w:rPr>
          </w:rPrChange>
        </w:rPr>
        <w:t>levels</w:t>
      </w:r>
      <w:r w:rsidR="00FA538F">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703A4C42"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To test </w:t>
      </w:r>
      <w:r w:rsidR="0031644B">
        <w:rPr>
          <w:rFonts w:ascii="Times New Roman" w:eastAsia="Times New Roman" w:hAnsi="Times New Roman" w:cs="Times New Roman"/>
          <w:color w:val="000000"/>
          <w:sz w:val="24"/>
          <w:szCs w:val="24"/>
          <w:lang w:val="en-US" w:eastAsia="de-DE"/>
        </w:rPr>
        <w:t>H</w:t>
      </w:r>
      <w:r>
        <w:rPr>
          <w:rFonts w:ascii="Times New Roman" w:eastAsia="Times New Roman" w:hAnsi="Times New Roman" w:cs="Times New Roman"/>
          <w:color w:val="000000"/>
          <w:sz w:val="24"/>
          <w:szCs w:val="24"/>
          <w:lang w:val="en-US" w:eastAsia="de-DE"/>
        </w:rPr>
        <w:t>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commentRangeStart w:id="22"/>
      <w:commentRangeStart w:id="23"/>
      <w:r w:rsidRPr="001248E6">
        <w:rPr>
          <w:rFonts w:ascii="Times New Roman" w:eastAsia="Times New Roman" w:hAnsi="Times New Roman" w:cs="Times New Roman"/>
          <w:color w:val="000000"/>
          <w:sz w:val="24"/>
          <w:szCs w:val="24"/>
          <w:highlight w:val="yellow"/>
          <w:lang w:val="en-US" w:eastAsia="de-DE"/>
        </w:rPr>
        <w:t xml:space="preserve">participants’ HR levels </w:t>
      </w:r>
      <w:r w:rsidR="00E14B03" w:rsidRPr="001248E6">
        <w:rPr>
          <w:rFonts w:ascii="Times New Roman" w:eastAsia="Times New Roman" w:hAnsi="Times New Roman" w:cs="Times New Roman"/>
          <w:color w:val="000000"/>
          <w:sz w:val="24"/>
          <w:szCs w:val="24"/>
          <w:highlight w:val="yellow"/>
          <w:lang w:val="en-US" w:eastAsia="de-DE"/>
        </w:rPr>
        <w:t>(</w:t>
      </w:r>
      <w:r w:rsidR="00F50A89" w:rsidRPr="001248E6">
        <w:rPr>
          <w:rFonts w:ascii="Times New Roman" w:eastAsia="Times New Roman" w:hAnsi="Times New Roman" w:cs="Times New Roman"/>
          <w:color w:val="000000"/>
          <w:sz w:val="24"/>
          <w:szCs w:val="24"/>
          <w:highlight w:val="yellow"/>
          <w:lang w:val="en-US" w:eastAsia="de-DE"/>
        </w:rPr>
        <w:t xml:space="preserve">i.e., </w:t>
      </w:r>
      <w:r w:rsidR="00E14B03" w:rsidRPr="001248E6">
        <w:rPr>
          <w:rFonts w:ascii="Times New Roman" w:eastAsia="Times New Roman" w:hAnsi="Times New Roman" w:cs="Times New Roman"/>
          <w:color w:val="000000"/>
          <w:sz w:val="24"/>
          <w:szCs w:val="24"/>
          <w:highlight w:val="yellow"/>
          <w:lang w:val="en-US" w:eastAsia="de-DE"/>
        </w:rPr>
        <w:t>standardized mean HR</w:t>
      </w:r>
      <w:r w:rsidR="00E14B03">
        <w:rPr>
          <w:rFonts w:ascii="Times New Roman" w:eastAsia="Times New Roman" w:hAnsi="Times New Roman" w:cs="Times New Roman"/>
          <w:color w:val="000000"/>
          <w:sz w:val="24"/>
          <w:szCs w:val="24"/>
          <w:lang w:val="en-US" w:eastAsia="de-DE"/>
        </w:rPr>
        <w:t>)</w:t>
      </w:r>
      <w:r w:rsidR="005B7B56">
        <w:rPr>
          <w:rStyle w:val="Funotenzeichen"/>
          <w:rFonts w:ascii="Times New Roman" w:eastAsia="Times New Roman" w:hAnsi="Times New Roman" w:cs="Times New Roman"/>
          <w:color w:val="000000"/>
          <w:sz w:val="24"/>
          <w:szCs w:val="24"/>
          <w:lang w:val="en-US" w:eastAsia="de-DE"/>
        </w:rPr>
        <w:footnoteReference w:id="4"/>
      </w:r>
      <w:r w:rsidR="00E14B03">
        <w:rPr>
          <w:rFonts w:ascii="Times New Roman" w:eastAsia="Times New Roman" w:hAnsi="Times New Roman" w:cs="Times New Roman"/>
          <w:color w:val="000000"/>
          <w:sz w:val="24"/>
          <w:szCs w:val="24"/>
          <w:lang w:val="en-US" w:eastAsia="de-DE"/>
        </w:rPr>
        <w:t xml:space="preserve"> </w:t>
      </w:r>
      <w:commentRangeEnd w:id="22"/>
      <w:r w:rsidR="002E604C">
        <w:rPr>
          <w:rStyle w:val="Kommentarzeichen"/>
        </w:rPr>
        <w:commentReference w:id="22"/>
      </w:r>
      <w:commentRangeEnd w:id="23"/>
      <w:r w:rsidR="00E456AE">
        <w:rPr>
          <w:rStyle w:val="Kommentarzeichen"/>
        </w:rPr>
        <w:commentReference w:id="23"/>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31644B">
        <w:rPr>
          <w:rFonts w:ascii="Times New Roman" w:eastAsia="Times New Roman" w:hAnsi="Times New Roman" w:cs="Times New Roman"/>
          <w:color w:val="000000"/>
          <w:sz w:val="24"/>
          <w:szCs w:val="24"/>
          <w:lang w:val="en-US" w:eastAsia="de-DE"/>
        </w:rPr>
        <w:t>H</w:t>
      </w:r>
      <w:r w:rsidR="00FA538F">
        <w:rPr>
          <w:rFonts w:ascii="Times New Roman" w:eastAsia="Times New Roman" w:hAnsi="Times New Roman" w:cs="Times New Roman"/>
          <w:color w:val="000000"/>
          <w:sz w:val="24"/>
          <w:szCs w:val="24"/>
          <w:lang w:val="en-US" w:eastAsia="de-DE"/>
        </w:rPr>
        <w:t>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2C14C3">
        <w:rPr>
          <w:rFonts w:ascii="Times New Roman" w:eastAsia="Times New Roman" w:hAnsi="Times New Roman" w:cs="Times New Roman"/>
          <w:color w:val="000000"/>
          <w:sz w:val="24"/>
          <w:szCs w:val="24"/>
          <w:lang w:val="en-US" w:eastAsia="de-DE"/>
        </w:rPr>
        <w:t xml:space="preserve"> as predictors</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r w:rsidR="002C14C3">
        <w:rPr>
          <w:rFonts w:ascii="Times New Roman" w:eastAsia="Times New Roman" w:hAnsi="Times New Roman" w:cs="Times New Roman"/>
          <w:color w:val="000000"/>
          <w:sz w:val="24"/>
          <w:szCs w:val="24"/>
          <w:lang w:val="en-US" w:eastAsia="de-DE"/>
        </w:rPr>
        <w:t xml:space="preserve">the </w:t>
      </w:r>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 xml:space="preserve">test </w:t>
      </w:r>
      <w:r w:rsidR="0031644B">
        <w:rPr>
          <w:rFonts w:ascii="Times New Roman" w:eastAsia="Times New Roman" w:hAnsi="Times New Roman" w:cs="Times New Roman"/>
          <w:color w:val="000000"/>
          <w:sz w:val="24"/>
          <w:szCs w:val="24"/>
          <w:lang w:val="en-US" w:eastAsia="de-DE"/>
        </w:rPr>
        <w:t>H</w:t>
      </w:r>
      <w:r w:rsidR="002D2EF1">
        <w:rPr>
          <w:rFonts w:ascii="Times New Roman" w:eastAsia="Times New Roman" w:hAnsi="Times New Roman" w:cs="Times New Roman"/>
          <w:color w:val="000000"/>
          <w:sz w:val="24"/>
          <w:szCs w:val="24"/>
          <w:lang w:val="en-US" w:eastAsia="de-DE"/>
        </w:rPr>
        <w:t>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361114">
        <w:rPr>
          <w:rFonts w:ascii="Times New Roman" w:eastAsia="Times New Roman" w:hAnsi="Times New Roman" w:cs="Times New Roman"/>
          <w:color w:val="000000"/>
          <w:sz w:val="24"/>
          <w:szCs w:val="24"/>
          <w:lang w:val="en-US" w:eastAsia="de-DE"/>
        </w:rPr>
        <w:t>Furthermore, w</w:t>
      </w:r>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361114">
        <w:rPr>
          <w:rFonts w:ascii="Times New Roman" w:eastAsia="Times New Roman" w:hAnsi="Times New Roman" w:cs="Times New Roman"/>
          <w:color w:val="000000"/>
          <w:sz w:val="24"/>
          <w:szCs w:val="24"/>
          <w:lang w:val="en-US" w:eastAsia="de-DE"/>
        </w:rPr>
        <w:t>s</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3F251F">
        <w:rPr>
          <w:rFonts w:ascii="Times New Roman" w:eastAsia="Times New Roman" w:hAnsi="Times New Roman" w:cs="Times New Roman"/>
          <w:i/>
          <w:iCs/>
          <w:color w:val="000000"/>
          <w:sz w:val="24"/>
          <w:szCs w:val="24"/>
          <w:highlight w:val="yellow"/>
          <w:lang w:val="en-US" w:eastAsia="de-DE"/>
        </w:rPr>
        <w:t>changes</w:t>
      </w:r>
      <w:r w:rsidR="00FA538F" w:rsidRPr="003F251F">
        <w:rPr>
          <w:rFonts w:ascii="Times New Roman" w:eastAsia="Times New Roman" w:hAnsi="Times New Roman" w:cs="Times New Roman"/>
          <w:color w:val="000000"/>
          <w:sz w:val="24"/>
          <w:szCs w:val="24"/>
          <w:highlight w:val="yellow"/>
          <w:lang w:val="en-US" w:eastAsia="de-DE"/>
        </w:rPr>
        <w:t xml:space="preserve"> in teachers’ HR </w:t>
      </w:r>
      <w:r w:rsidR="00361114" w:rsidRPr="003F251F">
        <w:rPr>
          <w:rFonts w:ascii="Times New Roman" w:eastAsia="Times New Roman" w:hAnsi="Times New Roman" w:cs="Times New Roman"/>
          <w:color w:val="000000"/>
          <w:sz w:val="24"/>
          <w:szCs w:val="24"/>
          <w:highlight w:val="yellow"/>
          <w:lang w:val="en-US" w:eastAsia="de-DE"/>
        </w:rPr>
        <w:t>(i.e., mean slopes)</w:t>
      </w:r>
      <w:r w:rsidR="00361114">
        <w:rPr>
          <w:rFonts w:ascii="Times New Roman" w:eastAsia="Times New Roman" w:hAnsi="Times New Roman" w:cs="Times New Roman"/>
          <w:color w:val="000000"/>
          <w:sz w:val="24"/>
          <w:szCs w:val="24"/>
          <w:lang w:val="en-US" w:eastAsia="de-DE"/>
        </w:rPr>
        <w:t xml:space="preserve"> </w:t>
      </w:r>
      <w:r w:rsidR="00FA538F" w:rsidRPr="00FA538F">
        <w:rPr>
          <w:rFonts w:ascii="Times New Roman" w:eastAsia="Times New Roman" w:hAnsi="Times New Roman" w:cs="Times New Roman"/>
          <w:color w:val="000000"/>
          <w:sz w:val="24"/>
          <w:szCs w:val="24"/>
          <w:lang w:val="en-US" w:eastAsia="de-DE"/>
        </w:rPr>
        <w:t>at each interval.</w:t>
      </w:r>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r w:rsidR="00361114">
        <w:rPr>
          <w:rFonts w:ascii="Times New Roman" w:hAnsi="Times New Roman" w:cs="Times New Roman"/>
          <w:sz w:val="24"/>
          <w:szCs w:val="24"/>
          <w:lang w:val="en-US"/>
        </w:rPr>
        <w:t xml:space="preserve"> and changes</w:t>
      </w:r>
      <w:r w:rsidR="00361114" w:rsidRPr="00394A7D">
        <w:rPr>
          <w:rFonts w:ascii="Times New Roman" w:hAnsi="Times New Roman" w:cs="Times New Roman"/>
          <w:sz w:val="24"/>
          <w:szCs w:val="24"/>
          <w:lang w:val="en-US"/>
        </w:rPr>
        <w:t xml:space="preserve"> </w:t>
      </w:r>
      <w:r w:rsidR="002E604C" w:rsidRPr="00394A7D">
        <w:rPr>
          <w:rFonts w:ascii="Times New Roman" w:hAnsi="Times New Roman" w:cs="Times New Roman"/>
          <w:sz w:val="24"/>
          <w:szCs w:val="24"/>
          <w:lang w:val="en-US"/>
        </w:rPr>
        <w:t>were</w:t>
      </w:r>
      <w:r w:rsidR="002E604C">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not </w:t>
      </w:r>
      <w:r w:rsidR="0031644B">
        <w:rPr>
          <w:rFonts w:ascii="Times New Roman" w:hAnsi="Times New Roman" w:cs="Times New Roman"/>
          <w:sz w:val="24"/>
          <w:szCs w:val="24"/>
          <w:lang w:val="en-US"/>
        </w:rPr>
        <w:t>regressed on</w:t>
      </w:r>
      <w:r w:rsidR="0031644B" w:rsidRPr="00394A7D">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the disruption and confidence appraisal</w:t>
      </w:r>
      <w:r w:rsidR="002E604C">
        <w:rPr>
          <w:rFonts w:ascii="Times New Roman" w:hAnsi="Times New Roman" w:cs="Times New Roman"/>
          <w:sz w:val="24"/>
          <w:szCs w:val="24"/>
          <w:lang w:val="en-US"/>
        </w:rPr>
        <w:t>s</w:t>
      </w:r>
      <w:r w:rsidR="002E604C" w:rsidRPr="002E604C">
        <w:rPr>
          <w:rFonts w:ascii="Times New Roman" w:hAnsi="Times New Roman" w:cs="Times New Roman"/>
          <w:sz w:val="24"/>
          <w:szCs w:val="24"/>
          <w:lang w:val="en-US"/>
        </w:rPr>
        <w:t xml:space="preserve"> </w:t>
      </w:r>
      <w:r w:rsidR="002E604C">
        <w:rPr>
          <w:rFonts w:ascii="Times New Roman" w:hAnsi="Times New Roman" w:cs="Times New Roman"/>
          <w:sz w:val="24"/>
          <w:szCs w:val="24"/>
          <w:lang w:val="en-US"/>
        </w:rPr>
        <w:t xml:space="preserve">in </w:t>
      </w:r>
      <w:r w:rsidR="002E604C" w:rsidRPr="00394A7D">
        <w:rPr>
          <w:rFonts w:ascii="Times New Roman" w:hAnsi="Times New Roman" w:cs="Times New Roman"/>
          <w:sz w:val="24"/>
          <w:szCs w:val="24"/>
          <w:lang w:val="en-US"/>
        </w:rPr>
        <w:t xml:space="preserve">the </w:t>
      </w:r>
      <w:r w:rsidR="002E604C" w:rsidRPr="003F251F">
        <w:rPr>
          <w:rFonts w:ascii="Times New Roman" w:hAnsi="Times New Roman" w:cs="Times New Roman"/>
          <w:i/>
          <w:iCs/>
          <w:sz w:val="24"/>
          <w:szCs w:val="24"/>
          <w:lang w:val="en-US"/>
        </w:rPr>
        <w:t>pre-teaching interval</w:t>
      </w:r>
      <w:r w:rsidR="002E604C">
        <w:rPr>
          <w:rFonts w:ascii="Times New Roman" w:hAnsi="Times New Roman" w:cs="Times New Roman"/>
          <w:sz w:val="24"/>
          <w:szCs w:val="24"/>
          <w:lang w:val="en-US"/>
        </w:rPr>
        <w:t xml:space="preserve"> (I</w:t>
      </w:r>
      <w:r w:rsidR="002E604C" w:rsidRPr="00394A7D">
        <w:rPr>
          <w:rFonts w:ascii="Times New Roman" w:hAnsi="Times New Roman" w:cs="Times New Roman"/>
          <w:sz w:val="24"/>
          <w:szCs w:val="24"/>
          <w:vertAlign w:val="subscript"/>
          <w:lang w:val="en-US"/>
        </w:rPr>
        <w:t>1</w:t>
      </w:r>
      <w:r w:rsidR="002E604C">
        <w:rPr>
          <w:rFonts w:ascii="Times New Roman" w:hAnsi="Times New Roman" w:cs="Times New Roman"/>
          <w:sz w:val="24"/>
          <w:szCs w:val="24"/>
          <w:lang w:val="en-US"/>
        </w:rPr>
        <w:t>),</w:t>
      </w:r>
      <w:r w:rsidR="00361114" w:rsidRPr="00394A7D">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because the </w:t>
      </w:r>
      <w:r w:rsidR="0031644B">
        <w:rPr>
          <w:rFonts w:ascii="Times New Roman" w:hAnsi="Times New Roman" w:cs="Times New Roman"/>
          <w:sz w:val="24"/>
          <w:szCs w:val="24"/>
          <w:lang w:val="en-US"/>
        </w:rPr>
        <w:t xml:space="preserve">appraised </w:t>
      </w:r>
      <w:r w:rsidR="00361114">
        <w:rPr>
          <w:rFonts w:ascii="Times New Roman" w:hAnsi="Times New Roman" w:cs="Times New Roman"/>
          <w:sz w:val="24"/>
          <w:szCs w:val="24"/>
          <w:lang w:val="en-US"/>
        </w:rPr>
        <w:t xml:space="preserve">classroom events had not </w:t>
      </w:r>
      <w:r w:rsidR="0031644B">
        <w:rPr>
          <w:rFonts w:ascii="Times New Roman" w:hAnsi="Times New Roman" w:cs="Times New Roman"/>
          <w:sz w:val="24"/>
          <w:szCs w:val="24"/>
          <w:lang w:val="en-US"/>
        </w:rPr>
        <w:t xml:space="preserve">yet </w:t>
      </w:r>
      <w:r w:rsidR="00361114">
        <w:rPr>
          <w:rFonts w:ascii="Times New Roman" w:hAnsi="Times New Roman" w:cs="Times New Roman"/>
          <w:sz w:val="24"/>
          <w:szCs w:val="24"/>
          <w:lang w:val="en-US"/>
        </w:rPr>
        <w:t>taken place</w:t>
      </w:r>
      <w:r w:rsidR="0031644B">
        <w:rPr>
          <w:rFonts w:ascii="Times New Roman" w:hAnsi="Times New Roman" w:cs="Times New Roman"/>
          <w:sz w:val="24"/>
          <w:szCs w:val="24"/>
          <w:lang w:val="en-US"/>
        </w:rPr>
        <w:t xml:space="preserve"> in the </w:t>
      </w:r>
      <w:r w:rsidR="0031644B" w:rsidRPr="003F251F">
        <w:rPr>
          <w:rFonts w:ascii="Times New Roman" w:hAnsi="Times New Roman" w:cs="Times New Roman"/>
          <w:i/>
          <w:iCs/>
          <w:sz w:val="24"/>
          <w:szCs w:val="24"/>
          <w:lang w:val="en-US"/>
        </w:rPr>
        <w:t>pre-teaching interval</w:t>
      </w:r>
      <w:r w:rsidR="00361114">
        <w:rPr>
          <w:rFonts w:ascii="Times New Roman" w:hAnsi="Times New Roman" w:cs="Times New Roman"/>
          <w:sz w:val="24"/>
          <w:szCs w:val="24"/>
          <w:lang w:val="en-US"/>
        </w:rPr>
        <w:t>.</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3DDC0560"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xml:space="preserve">## Research goal 1: </w:t>
      </w:r>
      <w:r w:rsidR="00655285">
        <w:rPr>
          <w:rFonts w:ascii="Times New Roman" w:eastAsia="Times New Roman" w:hAnsi="Times New Roman" w:cs="Times New Roman"/>
          <w:b/>
          <w:bCs/>
          <w:color w:val="000000"/>
          <w:sz w:val="24"/>
          <w:szCs w:val="24"/>
          <w:lang w:val="en-US" w:eastAsia="de-DE"/>
        </w:rPr>
        <w:t>M</w:t>
      </w:r>
      <w:r w:rsidRPr="007D3542">
        <w:rPr>
          <w:rFonts w:ascii="Times New Roman" w:eastAsia="Times New Roman" w:hAnsi="Times New Roman" w:cs="Times New Roman"/>
          <w:b/>
          <w:bCs/>
          <w:color w:val="000000"/>
          <w:sz w:val="24"/>
          <w:szCs w:val="24"/>
          <w:lang w:val="en-US" w:eastAsia="de-DE"/>
        </w:rPr>
        <w:t xml:space="preserve">apping </w:t>
      </w:r>
      <w:r w:rsidR="00426029">
        <w:rPr>
          <w:rFonts w:ascii="Times New Roman" w:eastAsia="Times New Roman" w:hAnsi="Times New Roman" w:cs="Times New Roman"/>
          <w:b/>
          <w:bCs/>
          <w:color w:val="000000"/>
          <w:sz w:val="24"/>
          <w:szCs w:val="24"/>
          <w:lang w:val="en-US" w:eastAsia="de-DE"/>
        </w:rPr>
        <w:t xml:space="preserve">teachers’ </w:t>
      </w:r>
      <w:r w:rsidRPr="007D3542">
        <w:rPr>
          <w:rFonts w:ascii="Times New Roman" w:eastAsia="Times New Roman" w:hAnsi="Times New Roman" w:cs="Times New Roman"/>
          <w:b/>
          <w:bCs/>
          <w:color w:val="000000"/>
          <w:sz w:val="24"/>
          <w:szCs w:val="24"/>
          <w:lang w:val="en-US" w:eastAsia="de-DE"/>
        </w:rPr>
        <w:t xml:space="preserve">HR </w:t>
      </w:r>
      <w:r w:rsidR="00655285">
        <w:rPr>
          <w:rFonts w:ascii="Times New Roman" w:eastAsia="Times New Roman" w:hAnsi="Times New Roman" w:cs="Times New Roman"/>
          <w:b/>
          <w:bCs/>
          <w:color w:val="000000"/>
          <w:sz w:val="24"/>
          <w:szCs w:val="24"/>
          <w:lang w:val="en-US" w:eastAsia="de-DE"/>
        </w:rPr>
        <w:t>o</w:t>
      </w:r>
      <w:r w:rsidRPr="007D3542">
        <w:rPr>
          <w:rFonts w:ascii="Times New Roman" w:eastAsia="Times New Roman" w:hAnsi="Times New Roman" w:cs="Times New Roman"/>
          <w:b/>
          <w:bCs/>
          <w:color w:val="000000"/>
          <w:sz w:val="24"/>
          <w:szCs w:val="24"/>
          <w:lang w:val="en-US" w:eastAsia="de-DE"/>
        </w:rPr>
        <w:t xml:space="preserve">ver </w:t>
      </w:r>
      <w:r w:rsidR="00426029">
        <w:rPr>
          <w:rFonts w:ascii="Times New Roman" w:eastAsia="Times New Roman" w:hAnsi="Times New Roman" w:cs="Times New Roman"/>
          <w:b/>
          <w:bCs/>
          <w:color w:val="000000"/>
          <w:sz w:val="24"/>
          <w:szCs w:val="24"/>
          <w:lang w:val="en-US" w:eastAsia="de-DE"/>
        </w:rPr>
        <w:t xml:space="preserve">the course of the </w:t>
      </w:r>
      <w:r w:rsidR="00655285">
        <w:rPr>
          <w:rFonts w:ascii="Times New Roman" w:eastAsia="Times New Roman" w:hAnsi="Times New Roman" w:cs="Times New Roman"/>
          <w:b/>
          <w:bCs/>
          <w:color w:val="000000"/>
          <w:sz w:val="24"/>
          <w:szCs w:val="24"/>
          <w:lang w:val="en-US" w:eastAsia="de-DE"/>
        </w:rPr>
        <w:t>s</w:t>
      </w:r>
      <w:r w:rsidRPr="007D3542">
        <w:rPr>
          <w:rFonts w:ascii="Times New Roman" w:eastAsia="Times New Roman" w:hAnsi="Times New Roman" w:cs="Times New Roman"/>
          <w:b/>
          <w:bCs/>
          <w:color w:val="000000"/>
          <w:sz w:val="24"/>
          <w:szCs w:val="24"/>
          <w:lang w:val="en-US" w:eastAsia="de-DE"/>
        </w:rPr>
        <w:t xml:space="preserve">tudy </w:t>
      </w:r>
      <w:r w:rsidR="00655285">
        <w:rPr>
          <w:rFonts w:ascii="Times New Roman" w:eastAsia="Times New Roman" w:hAnsi="Times New Roman" w:cs="Times New Roman"/>
          <w:b/>
          <w:bCs/>
          <w:color w:val="000000"/>
          <w:sz w:val="24"/>
          <w:szCs w:val="24"/>
          <w:lang w:val="en-US" w:eastAsia="de-DE"/>
        </w:rPr>
        <w:t>p</w:t>
      </w:r>
      <w:r w:rsidRPr="007D3542">
        <w:rPr>
          <w:rFonts w:ascii="Times New Roman" w:eastAsia="Times New Roman" w:hAnsi="Times New Roman" w:cs="Times New Roman"/>
          <w:b/>
          <w:bCs/>
          <w:color w:val="000000"/>
          <w:sz w:val="24"/>
          <w:szCs w:val="24"/>
          <w:lang w:val="en-US" w:eastAsia="de-DE"/>
        </w:rPr>
        <w:t>hases</w:t>
      </w:r>
    </w:p>
    <w:p w14:paraId="4127ABAB" w14:textId="3461534E" w:rsidR="00D44633" w:rsidRPr="006715A2"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participants’ overall HR trend and explore whether z-standardization of participants’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teachers’ unstandardized and standardized 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r w:rsidRPr="00CF700B">
        <w:rPr>
          <w:rFonts w:ascii="Times New Roman" w:eastAsia="Times New Roman" w:hAnsi="Times New Roman" w:cs="Times New Roman"/>
          <w:color w:val="000000"/>
          <w:sz w:val="24"/>
          <w:szCs w:val="24"/>
          <w:lang w:val="en-US" w:eastAsia="de-DE"/>
        </w:rPr>
        <w:t xml:space="preserve"> the unstandardized and standardized HR</w:t>
      </w:r>
      <w:r w:rsidR="00E032D9">
        <w:rPr>
          <w:rFonts w:ascii="Times New Roman" w:eastAsia="Times New Roman" w:hAnsi="Times New Roman" w:cs="Times New Roman"/>
          <w:color w:val="000000"/>
          <w:sz w:val="24"/>
          <w:szCs w:val="24"/>
          <w:lang w:val="en-US" w:eastAsia="de-DE"/>
        </w:rPr>
        <w:t xml:space="preserve"> t</w:t>
      </w:r>
      <w:r w:rsidR="00770823">
        <w:rPr>
          <w:rFonts w:ascii="Times New Roman" w:eastAsia="Times New Roman" w:hAnsi="Times New Roman" w:cs="Times New Roman"/>
          <w:color w:val="000000"/>
          <w:sz w:val="24"/>
          <w:szCs w:val="24"/>
          <w:lang w:val="en-US" w:eastAsia="de-DE"/>
        </w:rPr>
        <w:t>r</w:t>
      </w:r>
      <w:r w:rsidR="00E032D9">
        <w:rPr>
          <w:rFonts w:ascii="Times New Roman" w:eastAsia="Times New Roman" w:hAnsi="Times New Roman" w:cs="Times New Roman"/>
          <w:color w:val="000000"/>
          <w:sz w:val="24"/>
          <w:szCs w:val="24"/>
          <w:lang w:val="en-US" w:eastAsia="de-DE"/>
        </w:rPr>
        <w:t>ends</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w:t>
      </w:r>
      <w:r>
        <w:rPr>
          <w:rFonts w:ascii="Times New Roman" w:eastAsia="Times New Roman" w:hAnsi="Times New Roman" w:cs="Times New Roman"/>
          <w:color w:val="000000"/>
          <w:sz w:val="24"/>
          <w:szCs w:val="24"/>
          <w:lang w:val="en-US" w:eastAsia="de-DE"/>
        </w:rPr>
        <w:lastRenderedPageBreak/>
        <w:t xml:space="preserve">then </w:t>
      </w:r>
      <w:r w:rsidRPr="00CF700B">
        <w:rPr>
          <w:rFonts w:ascii="Times New Roman" w:eastAsia="Times New Roman" w:hAnsi="Times New Roman" w:cs="Times New Roman"/>
          <w:color w:val="000000"/>
          <w:sz w:val="24"/>
          <w:szCs w:val="24"/>
          <w:lang w:val="en-US" w:eastAsia="de-DE"/>
        </w:rPr>
        <w:t>decreased</w:t>
      </w:r>
      <w:r w:rsidR="00C56E22">
        <w:rPr>
          <w:rFonts w:ascii="Times New Roman" w:eastAsia="Times New Roman" w:hAnsi="Times New Roman" w:cs="Times New Roman"/>
          <w:color w:val="000000"/>
          <w:sz w:val="24"/>
          <w:szCs w:val="24"/>
          <w:lang w:val="en-US" w:eastAsia="de-DE"/>
        </w:rPr>
        <w:t>, with the</w:t>
      </w:r>
      <w:r w:rsidRPr="00CF700B">
        <w:rPr>
          <w:rFonts w:ascii="Times New Roman" w:eastAsia="Times New Roman" w:hAnsi="Times New Roman" w:cs="Times New Roman"/>
          <w:color w:val="000000"/>
          <w:sz w:val="24"/>
          <w:szCs w:val="24"/>
          <w:lang w:val="en-US" w:eastAsia="de-DE"/>
        </w:rPr>
        <w:t xml:space="preserve"> unstandardized and standardized </w:t>
      </w:r>
      <w:r>
        <w:rPr>
          <w:rFonts w:ascii="Times New Roman" w:eastAsia="Times New Roman" w:hAnsi="Times New Roman" w:cs="Times New Roman"/>
          <w:color w:val="000000"/>
          <w:sz w:val="24"/>
          <w:szCs w:val="24"/>
          <w:lang w:val="en-US" w:eastAsia="de-DE"/>
        </w:rPr>
        <w:t>HR</w:t>
      </w:r>
      <w:r w:rsidR="00C56E22">
        <w:rPr>
          <w:rFonts w:ascii="Times New Roman" w:eastAsia="Times New Roman" w:hAnsi="Times New Roman" w:cs="Times New Roman"/>
          <w:color w:val="000000"/>
          <w:sz w:val="24"/>
          <w:szCs w:val="24"/>
          <w:lang w:val="en-US" w:eastAsia="de-DE"/>
        </w:rPr>
        <w:t xml:space="preserve"> graphs</w:t>
      </w:r>
      <w:r>
        <w:rPr>
          <w:rFonts w:ascii="Times New Roman" w:eastAsia="Times New Roman" w:hAnsi="Times New Roman" w:cs="Times New Roman"/>
          <w:color w:val="000000"/>
          <w:sz w:val="24"/>
          <w:szCs w:val="24"/>
          <w:lang w:val="en-US" w:eastAsia="de-DE"/>
        </w:rPr>
        <w:t xml:space="preserve"> </w:t>
      </w:r>
      <w:r w:rsidR="00C56E22">
        <w:rPr>
          <w:rFonts w:ascii="Times New Roman" w:eastAsia="Times New Roman" w:hAnsi="Times New Roman" w:cs="Times New Roman"/>
          <w:color w:val="000000"/>
          <w:sz w:val="24"/>
          <w:szCs w:val="24"/>
          <w:lang w:val="en-US" w:eastAsia="de-DE"/>
        </w:rPr>
        <w:t xml:space="preserve">showing </w:t>
      </w:r>
      <w:r>
        <w:rPr>
          <w:rFonts w:ascii="Times New Roman" w:eastAsia="Times New Roman" w:hAnsi="Times New Roman" w:cs="Times New Roman"/>
          <w:color w:val="000000"/>
          <w:sz w:val="24"/>
          <w:szCs w:val="24"/>
          <w:lang w:val="en-US" w:eastAsia="de-DE"/>
        </w:rPr>
        <w:t>high similarity.</w:t>
      </w:r>
      <w:r>
        <w:rPr>
          <w:rFonts w:ascii="Times New Roman" w:eastAsia="Times New Roman" w:hAnsi="Times New Roman" w:cs="Times New Roman"/>
          <w:sz w:val="24"/>
          <w:szCs w:val="24"/>
          <w:lang w:val="en-US" w:eastAsia="de-DE"/>
        </w:rPr>
        <w:t xml:space="preserve"> </w:t>
      </w:r>
      <w:r w:rsidR="00C56E22">
        <w:rPr>
          <w:rFonts w:ascii="Times New Roman" w:eastAsia="Times New Roman" w:hAnsi="Times New Roman" w:cs="Times New Roman"/>
          <w:sz w:val="24"/>
          <w:szCs w:val="24"/>
          <w:lang w:val="en-US" w:eastAsia="de-DE"/>
        </w:rPr>
        <w:t>Thus, f</w:t>
      </w:r>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HR</w:t>
      </w:r>
      <w:r w:rsidR="00AD0B71">
        <w:rPr>
          <w:rFonts w:ascii="Times New Roman" w:eastAsia="Times New Roman" w:hAnsi="Times New Roman" w:cs="Times New Roman"/>
          <w:sz w:val="24"/>
          <w:szCs w:val="24"/>
          <w:lang w:val="en-US" w:eastAsia="de-DE"/>
        </w:rPr>
        <w:t xml:space="preserve"> values</w:t>
      </w:r>
      <w:r w:rsidR="00E61EB5">
        <w:rPr>
          <w:rFonts w:ascii="Times New Roman" w:eastAsia="Times New Roman" w:hAnsi="Times New Roman" w:cs="Times New Roman"/>
          <w:sz w:val="24"/>
          <w:szCs w:val="24"/>
          <w:lang w:val="en-US" w:eastAsia="de-DE"/>
        </w:rPr>
        <w:t>.</w:t>
      </w:r>
      <w:r w:rsidR="008D375D">
        <w:rPr>
          <w:rFonts w:ascii="Times New Roman" w:eastAsia="Times New Roman" w:hAnsi="Times New Roman" w:cs="Times New Roman"/>
          <w:sz w:val="24"/>
          <w:szCs w:val="24"/>
          <w:lang w:val="en-US" w:eastAsia="de-DE"/>
        </w:rPr>
        <w:t xml:space="preserve"> </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6B9EE26B"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sidR="009959AE">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w:t>
      </w:r>
      <w:r w:rsidR="009959AE">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w:t>
      </w:r>
      <w:r w:rsidR="009959AE">
        <w:rPr>
          <w:rFonts w:ascii="Times New Roman" w:eastAsia="Times New Roman" w:hAnsi="Times New Roman" w:cs="Times New Roman"/>
          <w:i/>
          <w:color w:val="000000"/>
          <w:sz w:val="24"/>
          <w:szCs w:val="24"/>
          <w:lang w:val="en-US" w:eastAsia="de-DE"/>
        </w:rPr>
        <w:t>o</w:t>
      </w:r>
      <w:r>
        <w:rPr>
          <w:rFonts w:ascii="Times New Roman" w:eastAsia="Times New Roman" w:hAnsi="Times New Roman" w:cs="Times New Roman"/>
          <w:i/>
          <w:color w:val="000000"/>
          <w:sz w:val="24"/>
          <w:szCs w:val="24"/>
          <w:lang w:val="en-US" w:eastAsia="de-DE"/>
        </w:rPr>
        <w:t xml:space="preserve">ver the </w:t>
      </w:r>
      <w:r w:rsidR="009959AE">
        <w:rPr>
          <w:rFonts w:ascii="Times New Roman" w:eastAsia="Times New Roman" w:hAnsi="Times New Roman" w:cs="Times New Roman"/>
          <w:i/>
          <w:color w:val="000000"/>
          <w:sz w:val="24"/>
          <w:szCs w:val="24"/>
          <w:lang w:val="en-US" w:eastAsia="de-DE"/>
        </w:rPr>
        <w:t>c</w:t>
      </w:r>
      <w:r>
        <w:rPr>
          <w:rFonts w:ascii="Times New Roman" w:eastAsia="Times New Roman" w:hAnsi="Times New Roman" w:cs="Times New Roman"/>
          <w:i/>
          <w:color w:val="000000"/>
          <w:sz w:val="24"/>
          <w:szCs w:val="24"/>
          <w:lang w:val="en-US" w:eastAsia="de-DE"/>
        </w:rPr>
        <w:t>ourse of</w:t>
      </w:r>
      <w:r w:rsidRPr="00B03516">
        <w:rPr>
          <w:rFonts w:ascii="Times New Roman" w:eastAsia="Times New Roman" w:hAnsi="Times New Roman" w:cs="Times New Roman"/>
          <w:i/>
          <w:color w:val="000000"/>
          <w:sz w:val="24"/>
          <w:szCs w:val="24"/>
          <w:lang w:val="en-US" w:eastAsia="de-DE"/>
        </w:rPr>
        <w:t xml:space="preserve"> the</w:t>
      </w:r>
      <w:r w:rsidR="009959AE">
        <w:rPr>
          <w:rFonts w:ascii="Times New Roman" w:eastAsia="Times New Roman" w:hAnsi="Times New Roman" w:cs="Times New Roman"/>
          <w:i/>
          <w:color w:val="000000"/>
          <w:sz w:val="24"/>
          <w:szCs w:val="24"/>
          <w:lang w:val="en-US" w:eastAsia="de-DE"/>
        </w:rPr>
        <w:t xml:space="preserve"> e</w:t>
      </w:r>
      <w:r>
        <w:rPr>
          <w:rFonts w:ascii="Times New Roman" w:eastAsia="Times New Roman" w:hAnsi="Times New Roman" w:cs="Times New Roman"/>
          <w:i/>
          <w:color w:val="000000"/>
          <w:sz w:val="24"/>
          <w:szCs w:val="24"/>
          <w:lang w:val="en-US" w:eastAsia="de-DE"/>
        </w:rPr>
        <w:t xml:space="preserve">ntire </w:t>
      </w:r>
      <w:r w:rsidR="009959AE">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tudy and the </w:t>
      </w:r>
      <w:r w:rsidR="009959AE">
        <w:rPr>
          <w:rFonts w:ascii="Times New Roman" w:eastAsia="Times New Roman" w:hAnsi="Times New Roman" w:cs="Times New Roman"/>
          <w:i/>
          <w:color w:val="000000"/>
          <w:sz w:val="24"/>
          <w:szCs w:val="24"/>
          <w:lang w:val="en-US" w:eastAsia="de-DE"/>
        </w:rPr>
        <w:t>f</w:t>
      </w:r>
      <w:r>
        <w:rPr>
          <w:rFonts w:ascii="Times New Roman" w:eastAsia="Times New Roman" w:hAnsi="Times New Roman" w:cs="Times New Roman"/>
          <w:i/>
          <w:color w:val="000000"/>
          <w:sz w:val="24"/>
          <w:szCs w:val="24"/>
          <w:lang w:val="en-US" w:eastAsia="de-DE"/>
        </w:rPr>
        <w:t xml:space="preserve">ive </w:t>
      </w:r>
      <w:r w:rsidR="009959AE">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ntervals</w:t>
      </w:r>
      <w:r w:rsidRPr="00B03516">
        <w:rPr>
          <w:rFonts w:ascii="Times New Roman" w:eastAsia="Times New Roman" w:hAnsi="Times New Roman" w:cs="Times New Roman"/>
          <w:i/>
          <w:color w:val="000000"/>
          <w:sz w:val="24"/>
          <w:szCs w:val="24"/>
          <w:lang w:val="en-US" w:eastAsia="de-DE"/>
        </w:rPr>
        <w:t xml:space="preserve"> (</w:t>
      </w:r>
      <w:r w:rsidR="009959AE">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r w:rsidR="008532A5">
              <w:rPr>
                <w:rFonts w:ascii="Times New Roman" w:eastAsia="Times New Roman" w:hAnsi="Times New Roman" w:cs="Times New Roman"/>
                <w:color w:val="000000"/>
                <w:sz w:val="24"/>
                <w:szCs w:val="24"/>
                <w:lang w:eastAsia="de-DE"/>
              </w:rPr>
              <w:t xml:space="preserve"> </w:t>
            </w:r>
            <w:proofErr w:type="spellStart"/>
            <w:r w:rsidR="008532A5">
              <w:rPr>
                <w:rFonts w:ascii="Times New Roman" w:eastAsia="Times New Roman" w:hAnsi="Times New Roman" w:cs="Times New Roman"/>
                <w:color w:val="000000"/>
                <w:sz w:val="24"/>
                <w:szCs w:val="24"/>
                <w:lang w:eastAsia="de-DE"/>
              </w:rPr>
              <w:t>of</w:t>
            </w:r>
            <w:proofErr w:type="spellEnd"/>
            <w:r w:rsidR="008532A5">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002036C7"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r w:rsidR="009959AE">
              <w:rPr>
                <w:rFonts w:ascii="Times New Roman" w:eastAsia="Times New Roman" w:hAnsi="Times New Roman" w:cs="Times New Roman"/>
                <w:color w:val="000000"/>
                <w:sz w:val="24"/>
                <w:szCs w:val="24"/>
                <w:lang w:eastAsia="de-DE"/>
              </w:rPr>
              <w:t>teaching</w:t>
            </w:r>
            <w:proofErr w:type="spellEnd"/>
            <w:r w:rsidRPr="00707DCB">
              <w:rPr>
                <w:rFonts w:ascii="Times New Roman" w:eastAsia="Times New Roman" w:hAnsi="Times New Roman" w:cs="Times New Roman"/>
                <w:color w:val="000000"/>
                <w:sz w:val="24"/>
                <w:szCs w:val="24"/>
                <w:lang w:eastAsia="de-DE"/>
              </w:rPr>
              <w:t xml:space="preserve"> </w:t>
            </w:r>
            <w:proofErr w:type="spellStart"/>
            <w:r w:rsidR="009959AE">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707DCB" w:rsidRDefault="009959AE" w:rsidP="00D30895">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Teaching</w:t>
            </w:r>
            <w:r w:rsidR="00D44633" w:rsidRPr="00707DCB">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proofErr w:type="spellStart"/>
            <w:r w:rsidR="009959AE">
              <w:rPr>
                <w:rFonts w:ascii="Times New Roman" w:eastAsia="Times New Roman" w:hAnsi="Times New Roman" w:cs="Times New Roman"/>
                <w:color w:val="000000"/>
                <w:sz w:val="24"/>
                <w:szCs w:val="24"/>
                <w:lang w:eastAsia="de-DE"/>
              </w:rPr>
              <w:t>teaching</w:t>
            </w:r>
            <w:proofErr w:type="spellEnd"/>
            <w:r w:rsidRPr="00707DCB">
              <w:rPr>
                <w:rFonts w:ascii="Times New Roman" w:eastAsia="Times New Roman" w:hAnsi="Times New Roman" w:cs="Times New Roman"/>
                <w:color w:val="000000"/>
                <w:sz w:val="24"/>
                <w:szCs w:val="24"/>
                <w:lang w:eastAsia="de-DE"/>
              </w:rPr>
              <w:t xml:space="preserve"> </w:t>
            </w:r>
            <w:proofErr w:type="spellStart"/>
            <w:r w:rsidR="009959AE">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sidR="009959AE">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sidR="009959AE">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w:t>
            </w:r>
            <w:r w:rsidR="008A74F8" w:rsidRPr="008A74F8">
              <w:rPr>
                <w:rFonts w:ascii="Times New Roman" w:eastAsia="Times New Roman" w:hAnsi="Times New Roman" w:cs="Times New Roman"/>
                <w:color w:val="000000"/>
                <w:sz w:val="24"/>
                <w:szCs w:val="24"/>
                <w:vertAlign w:val="superscript"/>
                <w:lang w:eastAsia="de-DE"/>
              </w:rPr>
              <w:t>2</w:t>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FB2939"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63D47600" w:rsidR="002036C7"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w:t>
            </w:r>
            <w:r w:rsidR="00EA3D16">
              <w:rPr>
                <w:rFonts w:ascii="Times New Roman" w:eastAsia="Times New Roman" w:hAnsi="Times New Roman" w:cs="Times New Roman"/>
                <w:color w:val="000000"/>
                <w:sz w:val="24"/>
                <w:szCs w:val="24"/>
                <w:lang w:val="en-US" w:eastAsia="de-DE"/>
              </w:rPr>
              <w:t xml:space="preserve"> vs. the individual intervals</w:t>
            </w:r>
            <w:r w:rsidRPr="003A3F52">
              <w:rPr>
                <w:rFonts w:ascii="Times New Roman" w:eastAsia="Times New Roman" w:hAnsi="Times New Roman" w:cs="Times New Roman"/>
                <w:color w:val="000000"/>
                <w:sz w:val="24"/>
                <w:szCs w:val="24"/>
                <w:lang w:val="en-US" w:eastAsia="de-DE"/>
              </w:rPr>
              <w:t xml:space="preserve"> were</w:t>
            </w:r>
            <w:r w:rsidR="00D11F2F">
              <w:rPr>
                <w:rFonts w:ascii="Times New Roman" w:eastAsia="Times New Roman" w:hAnsi="Times New Roman" w:cs="Times New Roman"/>
                <w:color w:val="000000"/>
                <w:sz w:val="24"/>
                <w:szCs w:val="24"/>
                <w:lang w:val="en-US" w:eastAsia="de-DE"/>
              </w:rPr>
              <w:t xml:space="preserve"> not exactly 0 and 1 due</w:t>
            </w:r>
            <w:r w:rsidRPr="003A3F52">
              <w:rPr>
                <w:rFonts w:ascii="Times New Roman" w:eastAsia="Times New Roman" w:hAnsi="Times New Roman" w:cs="Times New Roman"/>
                <w:color w:val="000000"/>
                <w:sz w:val="24"/>
                <w:szCs w:val="24"/>
                <w:lang w:val="en-US" w:eastAsia="de-DE"/>
              </w:rPr>
              <w:t xml:space="preserve"> to rounding differences</w:t>
            </w:r>
            <w:r w:rsidRPr="00F77BDA">
              <w:rPr>
                <w:rFonts w:ascii="Times New Roman" w:eastAsia="Times New Roman" w:hAnsi="Times New Roman" w:cs="Times New Roman"/>
                <w:color w:val="000000"/>
                <w:sz w:val="24"/>
                <w:szCs w:val="24"/>
                <w:lang w:val="en-US" w:eastAsia="de-DE"/>
              </w:rPr>
              <w:t>.</w:t>
            </w:r>
            <w:r w:rsidR="00A20878">
              <w:rPr>
                <w:rFonts w:ascii="Times New Roman" w:eastAsia="Times New Roman" w:hAnsi="Times New Roman" w:cs="Times New Roman"/>
                <w:color w:val="000000"/>
                <w:sz w:val="24"/>
                <w:szCs w:val="24"/>
                <w:lang w:val="en-US" w:eastAsia="de-DE"/>
              </w:rPr>
              <w:t xml:space="preserve"> </w:t>
            </w:r>
          </w:p>
          <w:p w14:paraId="16DA8C76" w14:textId="5667B696" w:rsidR="00D44633" w:rsidRPr="00EB6D99" w:rsidRDefault="002036C7" w:rsidP="00D30895">
            <w:pPr>
              <w:spacing w:before="240" w:after="240" w:line="240" w:lineRule="auto"/>
              <w:rPr>
                <w:rFonts w:ascii="Times New Roman" w:eastAsia="Times New Roman" w:hAnsi="Times New Roman" w:cs="Times New Roman"/>
                <w:color w:val="000000"/>
                <w:sz w:val="24"/>
                <w:szCs w:val="24"/>
                <w:lang w:val="en-US" w:eastAsia="de-DE"/>
              </w:rPr>
            </w:pPr>
            <w:r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 xml:space="preserve"> </w:t>
            </w:r>
            <w:r w:rsidR="00D11F2F">
              <w:rPr>
                <w:rFonts w:ascii="Times New Roman" w:eastAsia="Times New Roman" w:hAnsi="Times New Roman" w:cs="Times New Roman"/>
                <w:color w:val="000000"/>
                <w:sz w:val="24"/>
                <w:szCs w:val="24"/>
                <w:lang w:val="en-US" w:eastAsia="de-DE"/>
              </w:rPr>
              <w:t>D</w:t>
            </w:r>
            <w:r w:rsidR="00744ED9" w:rsidRPr="00744ED9">
              <w:rPr>
                <w:rFonts w:ascii="Times New Roman" w:eastAsia="Times New Roman" w:hAnsi="Times New Roman" w:cs="Times New Roman"/>
                <w:color w:val="000000"/>
                <w:sz w:val="24"/>
                <w:szCs w:val="24"/>
                <w:lang w:val="en-US" w:eastAsia="de-DE"/>
              </w:rPr>
              <w:t xml:space="preserve">eviations of the minimum values in the overall course </w:t>
            </w:r>
            <w:r w:rsidR="00D11F2F">
              <w:rPr>
                <w:rFonts w:ascii="Times New Roman" w:eastAsia="Times New Roman" w:hAnsi="Times New Roman" w:cs="Times New Roman"/>
                <w:color w:val="000000"/>
                <w:sz w:val="24"/>
                <w:szCs w:val="24"/>
                <w:lang w:val="en-US" w:eastAsia="de-DE"/>
              </w:rPr>
              <w:t>vs.</w:t>
            </w:r>
            <w:r w:rsidR="00D11F2F" w:rsidRPr="00744ED9">
              <w:rPr>
                <w:rFonts w:ascii="Times New Roman" w:eastAsia="Times New Roman" w:hAnsi="Times New Roman" w:cs="Times New Roman"/>
                <w:color w:val="000000"/>
                <w:sz w:val="24"/>
                <w:szCs w:val="24"/>
                <w:lang w:val="en-US" w:eastAsia="de-DE"/>
              </w:rPr>
              <w:t xml:space="preserve"> </w:t>
            </w:r>
            <w:r w:rsidR="00744ED9" w:rsidRPr="00744ED9">
              <w:rPr>
                <w:rFonts w:ascii="Times New Roman" w:eastAsia="Times New Roman" w:hAnsi="Times New Roman" w:cs="Times New Roman"/>
                <w:color w:val="000000"/>
                <w:sz w:val="24"/>
                <w:szCs w:val="24"/>
                <w:lang w:val="en-US" w:eastAsia="de-DE"/>
              </w:rPr>
              <w:t xml:space="preserve">the </w:t>
            </w:r>
            <w:r w:rsidR="00744ED9" w:rsidRPr="0004549E">
              <w:rPr>
                <w:rFonts w:ascii="Times New Roman" w:eastAsia="Times New Roman" w:hAnsi="Times New Roman" w:cs="Times New Roman"/>
                <w:i/>
                <w:iCs/>
                <w:color w:val="000000"/>
                <w:sz w:val="24"/>
                <w:szCs w:val="24"/>
                <w:lang w:val="en-US" w:eastAsia="de-DE"/>
              </w:rPr>
              <w:t>end interval</w:t>
            </w:r>
            <w:r w:rsidR="00744ED9" w:rsidRPr="00744ED9">
              <w:rPr>
                <w:rFonts w:ascii="Times New Roman" w:eastAsia="Times New Roman" w:hAnsi="Times New Roman" w:cs="Times New Roman"/>
                <w:color w:val="000000"/>
                <w:sz w:val="24"/>
                <w:szCs w:val="24"/>
                <w:lang w:val="en-US" w:eastAsia="de-DE"/>
              </w:rPr>
              <w:t xml:space="preserve"> </w:t>
            </w:r>
            <w:r w:rsidR="0004549E">
              <w:rPr>
                <w:rFonts w:ascii="Times New Roman" w:eastAsia="Times New Roman" w:hAnsi="Times New Roman" w:cs="Times New Roman"/>
                <w:color w:val="000000"/>
                <w:sz w:val="24"/>
                <w:szCs w:val="24"/>
                <w:lang w:val="en-US" w:eastAsia="de-DE"/>
              </w:rPr>
              <w:t>(</w:t>
            </w:r>
            <w:r w:rsidR="0004549E" w:rsidRPr="0004549E">
              <w:rPr>
                <w:rFonts w:ascii="Times New Roman" w:eastAsia="Times New Roman" w:hAnsi="Times New Roman" w:cs="Times New Roman"/>
                <w:color w:val="000000"/>
                <w:sz w:val="24"/>
                <w:szCs w:val="24"/>
                <w:lang w:val="en-US" w:eastAsia="de-DE"/>
              </w:rPr>
              <w:t>I</w:t>
            </w:r>
            <w:r w:rsidR="0004549E" w:rsidRPr="0004549E">
              <w:rPr>
                <w:rFonts w:ascii="Times New Roman" w:eastAsia="Times New Roman" w:hAnsi="Times New Roman" w:cs="Times New Roman"/>
                <w:color w:val="000000"/>
                <w:sz w:val="24"/>
                <w:szCs w:val="24"/>
                <w:vertAlign w:val="subscript"/>
                <w:lang w:val="en-US" w:eastAsia="de-DE"/>
              </w:rPr>
              <w:t>5</w:t>
            </w:r>
            <w:r w:rsidR="0004549E" w:rsidRPr="0004549E">
              <w:rPr>
                <w:rFonts w:ascii="Times New Roman" w:eastAsia="Times New Roman" w:hAnsi="Times New Roman" w:cs="Times New Roman"/>
                <w:color w:val="000000"/>
                <w:sz w:val="24"/>
                <w:szCs w:val="24"/>
                <w:lang w:val="en-US" w:eastAsia="de-DE"/>
              </w:rPr>
              <w:t xml:space="preserve">) </w:t>
            </w:r>
            <w:r w:rsidR="00D11F2F">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744ED9">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328AAD35" w:rsidR="00D44633"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commentRangeStart w:id="24"/>
      <w:r w:rsidRPr="00CF700B">
        <w:rPr>
          <w:rFonts w:ascii="Times New Roman" w:eastAsia="Times New Roman" w:hAnsi="Times New Roman" w:cs="Times New Roman"/>
          <w:i/>
          <w:iCs/>
          <w:color w:val="000000"/>
          <w:sz w:val="24"/>
          <w:szCs w:val="24"/>
          <w:lang w:val="en-US" w:eastAsia="de-DE"/>
        </w:rPr>
        <w:t xml:space="preserve">Overall </w:t>
      </w:r>
      <w:r w:rsidR="001C5902">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w:t>
      </w:r>
      <w:r w:rsidR="001C5902">
        <w:rPr>
          <w:rFonts w:ascii="Times New Roman" w:eastAsia="Times New Roman" w:hAnsi="Times New Roman" w:cs="Times New Roman"/>
          <w:i/>
          <w:iCs/>
          <w:color w:val="000000"/>
          <w:sz w:val="24"/>
          <w:szCs w:val="24"/>
          <w:lang w:val="en-US" w:eastAsia="de-DE"/>
        </w:rPr>
        <w:t>u</w:t>
      </w:r>
      <w:r>
        <w:rPr>
          <w:rFonts w:ascii="Times New Roman" w:eastAsia="Times New Roman" w:hAnsi="Times New Roman" w:cs="Times New Roman"/>
          <w:i/>
          <w:iCs/>
          <w:color w:val="000000"/>
          <w:sz w:val="24"/>
          <w:szCs w:val="24"/>
          <w:lang w:val="en-US" w:eastAsia="de-DE"/>
        </w:rPr>
        <w:t xml:space="preserve">nstandardized HR in BPM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w:t>
      </w:r>
      <w:r w:rsidR="00E032D9">
        <w:rPr>
          <w:rFonts w:ascii="Times New Roman" w:eastAsia="Times New Roman" w:hAnsi="Times New Roman" w:cs="Times New Roman"/>
          <w:i/>
          <w:iCs/>
          <w:color w:val="000000"/>
          <w:sz w:val="24"/>
          <w:szCs w:val="24"/>
          <w:lang w:val="en-US" w:eastAsia="de-DE"/>
        </w:rPr>
        <w:t>3</w:t>
      </w:r>
      <w:r>
        <w:rPr>
          <w:rFonts w:ascii="Times New Roman" w:eastAsia="Times New Roman" w:hAnsi="Times New Roman" w:cs="Times New Roman"/>
          <w:i/>
          <w:iCs/>
          <w:color w:val="000000"/>
          <w:sz w:val="24"/>
          <w:szCs w:val="24"/>
          <w:lang w:val="en-US" w:eastAsia="de-DE"/>
        </w:rPr>
        <w:t xml:space="preserve">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w:t>
      </w:r>
      <w:r w:rsidR="00E032D9">
        <w:rPr>
          <w:rFonts w:ascii="Times New Roman" w:eastAsia="Times New Roman" w:hAnsi="Times New Roman" w:cs="Times New Roman"/>
          <w:i/>
          <w:iCs/>
          <w:color w:val="000000"/>
          <w:sz w:val="24"/>
          <w:szCs w:val="24"/>
          <w:lang w:val="en-US" w:eastAsia="de-DE"/>
        </w:rPr>
        <w:t>3</w:t>
      </w:r>
      <w:r>
        <w:rPr>
          <w:rFonts w:ascii="Times New Roman" w:eastAsia="Times New Roman" w:hAnsi="Times New Roman" w:cs="Times New Roman"/>
          <w:i/>
          <w:iCs/>
          <w:color w:val="000000"/>
          <w:sz w:val="24"/>
          <w:szCs w:val="24"/>
          <w:lang w:val="en-US" w:eastAsia="de-DE"/>
        </w:rPr>
        <w:t>b</w:t>
      </w:r>
      <w:r w:rsidR="001C5902">
        <w:rPr>
          <w:rFonts w:ascii="Times New Roman" w:eastAsia="Times New Roman" w:hAnsi="Times New Roman" w:cs="Times New Roman"/>
          <w:i/>
          <w:iCs/>
          <w:color w:val="000000"/>
          <w:sz w:val="24"/>
          <w:szCs w:val="24"/>
          <w:lang w:val="en-US" w:eastAsia="de-DE"/>
        </w:rPr>
        <w:t xml:space="preserve">. for the planned </w:t>
      </w:r>
      <w:r w:rsidR="00952C5E">
        <w:rPr>
          <w:rFonts w:ascii="Times New Roman" w:eastAsia="Times New Roman" w:hAnsi="Times New Roman" w:cs="Times New Roman"/>
          <w:i/>
          <w:iCs/>
          <w:color w:val="000000"/>
          <w:sz w:val="24"/>
          <w:szCs w:val="24"/>
          <w:lang w:val="en-US" w:eastAsia="de-DE"/>
        </w:rPr>
        <w:t>2-hour study</w:t>
      </w:r>
      <w:commentRangeEnd w:id="24"/>
      <w:r w:rsidR="001A3A47">
        <w:rPr>
          <w:rStyle w:val="Kommentarzeichen"/>
        </w:rPr>
        <w:commentReference w:id="24"/>
      </w:r>
    </w:p>
    <w:p w14:paraId="57E10E57" w14:textId="5EC77D26" w:rsidR="00A53D7E" w:rsidRPr="009F0D78" w:rsidRDefault="00A53D7E" w:rsidP="00D44633">
      <w:pPr>
        <w:spacing w:before="240" w:after="240" w:line="240" w:lineRule="auto"/>
        <w:rPr>
          <w:rFonts w:ascii="Times New Roman" w:eastAsia="Times New Roman" w:hAnsi="Times New Roman" w:cs="Times New Roman"/>
          <w:i/>
          <w:iCs/>
          <w:color w:val="000000"/>
          <w:sz w:val="24"/>
          <w:szCs w:val="24"/>
          <w:lang w:val="en-US" w:eastAsia="de-DE"/>
        </w:rPr>
      </w:pPr>
    </w:p>
    <w:p w14:paraId="285E3795" w14:textId="66361755" w:rsidR="00D44633" w:rsidRDefault="00D44633" w:rsidP="00D44633">
      <w:pPr>
        <w:spacing w:before="240" w:after="240" w:line="240" w:lineRule="auto"/>
        <w:rPr>
          <w:rFonts w:ascii="Times New Roman" w:eastAsia="Times New Roman" w:hAnsi="Times New Roman" w:cs="Times New Roman"/>
          <w:sz w:val="24"/>
          <w:szCs w:val="24"/>
          <w:lang w:val="en-US" w:eastAsia="de-DE"/>
        </w:rPr>
      </w:pPr>
    </w:p>
    <w:p w14:paraId="74632801" w14:textId="363BC039" w:rsidR="00A8107B" w:rsidRPr="00BC7613" w:rsidRDefault="001A3A47"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49EC44F" w:rsidR="00D44633" w:rsidRPr="00CA60D7" w:rsidRDefault="00F07B5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first tested</w:t>
      </w:r>
      <w:r w:rsidR="00D44633">
        <w:rPr>
          <w:rFonts w:ascii="Times New Roman" w:eastAsia="Times New Roman" w:hAnsi="Times New Roman" w:cs="Times New Roman"/>
          <w:color w:val="000000"/>
          <w:sz w:val="24"/>
          <w:szCs w:val="24"/>
          <w:lang w:val="en-US" w:eastAsia="de-DE"/>
        </w:rPr>
        <w:t xml:space="preserve"> the hypothesis that </w:t>
      </w:r>
      <w:r w:rsidR="003A0BD0">
        <w:rPr>
          <w:rFonts w:ascii="Times New Roman" w:eastAsia="Times New Roman" w:hAnsi="Times New Roman" w:cs="Times New Roman"/>
          <w:color w:val="000000"/>
          <w:sz w:val="24"/>
          <w:szCs w:val="24"/>
          <w:lang w:val="en-US" w:eastAsia="de-DE"/>
        </w:rPr>
        <w:t xml:space="preserve">teachers showed the highest </w:t>
      </w:r>
      <w:r w:rsidR="00D54DE5">
        <w:rPr>
          <w:rFonts w:ascii="Times New Roman" w:eastAsia="Times New Roman" w:hAnsi="Times New Roman" w:cs="Times New Roman"/>
          <w:color w:val="000000"/>
          <w:sz w:val="24"/>
          <w:szCs w:val="24"/>
          <w:lang w:val="en-US" w:eastAsia="de-DE"/>
        </w:rPr>
        <w:t xml:space="preserve">standardized </w:t>
      </w:r>
      <w:r w:rsidR="003A0BD0">
        <w:rPr>
          <w:rFonts w:ascii="Times New Roman" w:eastAsia="Times New Roman" w:hAnsi="Times New Roman" w:cs="Times New Roman"/>
          <w:color w:val="000000"/>
          <w:sz w:val="24"/>
          <w:szCs w:val="24"/>
          <w:lang w:val="en-US" w:eastAsia="de-DE"/>
        </w:rPr>
        <w:t>mean</w:t>
      </w:r>
      <w:r w:rsidR="00FA0429">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HR during the micro-teaching unit</w:t>
      </w:r>
      <w:r w:rsidR="003A0BD0">
        <w:rPr>
          <w:rFonts w:ascii="Times New Roman" w:eastAsia="Times New Roman" w:hAnsi="Times New Roman" w:cs="Times New Roman"/>
          <w:color w:val="000000"/>
          <w:sz w:val="24"/>
          <w:szCs w:val="24"/>
          <w:lang w:val="en-US" w:eastAsia="de-DE"/>
        </w:rPr>
        <w:t>, compared to all other phases</w:t>
      </w:r>
      <w:r w:rsidR="00D44633">
        <w:rPr>
          <w:rFonts w:ascii="Times New Roman" w:eastAsia="Times New Roman" w:hAnsi="Times New Roman" w:cs="Times New Roman"/>
          <w:color w:val="000000"/>
          <w:sz w:val="24"/>
          <w:szCs w:val="24"/>
          <w:lang w:val="en-US" w:eastAsia="de-DE"/>
        </w:rPr>
        <w:t xml:space="preserve"> (Hypothesis 1a). Repeated measures ANOVA revealed that the </w:t>
      </w:r>
      <w:r w:rsidR="00D44633" w:rsidRPr="00D11F2F">
        <w:rPr>
          <w:rFonts w:ascii="Times New Roman" w:eastAsia="Times New Roman" w:hAnsi="Times New Roman" w:cs="Times New Roman"/>
          <w:color w:val="000000"/>
          <w:sz w:val="24"/>
          <w:szCs w:val="24"/>
          <w:highlight w:val="yellow"/>
          <w:lang w:val="en-US" w:eastAsia="de-DE"/>
          <w:rPrChange w:id="25" w:author="Deiglmayr, Anne" w:date="2024-05-22T17:12:00Z">
            <w:rPr>
              <w:rFonts w:ascii="Times New Roman" w:eastAsia="Times New Roman" w:hAnsi="Times New Roman" w:cs="Times New Roman"/>
              <w:color w:val="000000"/>
              <w:sz w:val="24"/>
              <w:szCs w:val="24"/>
              <w:lang w:val="en-US" w:eastAsia="de-DE"/>
            </w:rPr>
          </w:rPrChange>
        </w:rPr>
        <w:t xml:space="preserve">standardized </w:t>
      </w:r>
      <w:r w:rsidR="00AD0B71" w:rsidRPr="00D11F2F">
        <w:rPr>
          <w:rFonts w:ascii="Times New Roman" w:eastAsia="Times New Roman" w:hAnsi="Times New Roman" w:cs="Times New Roman"/>
          <w:color w:val="000000"/>
          <w:sz w:val="24"/>
          <w:szCs w:val="24"/>
          <w:highlight w:val="yellow"/>
          <w:lang w:val="en-US" w:eastAsia="de-DE"/>
          <w:rPrChange w:id="26" w:author="Deiglmayr, Anne" w:date="2024-05-22T17:12:00Z">
            <w:rPr>
              <w:rFonts w:ascii="Times New Roman" w:eastAsia="Times New Roman" w:hAnsi="Times New Roman" w:cs="Times New Roman"/>
              <w:color w:val="000000"/>
              <w:sz w:val="24"/>
              <w:szCs w:val="24"/>
              <w:lang w:val="en-US" w:eastAsia="de-DE"/>
            </w:rPr>
          </w:rPrChange>
        </w:rPr>
        <w:t xml:space="preserve">mean </w:t>
      </w:r>
      <w:r w:rsidR="00D44633" w:rsidRPr="00D11F2F">
        <w:rPr>
          <w:rFonts w:ascii="Times New Roman" w:eastAsia="Times New Roman" w:hAnsi="Times New Roman" w:cs="Times New Roman"/>
          <w:color w:val="000000"/>
          <w:sz w:val="24"/>
          <w:szCs w:val="24"/>
          <w:highlight w:val="yellow"/>
          <w:lang w:val="en-US" w:eastAsia="de-DE"/>
          <w:rPrChange w:id="27" w:author="Deiglmayr, Anne" w:date="2024-05-22T17:12:00Z">
            <w:rPr>
              <w:rFonts w:ascii="Times New Roman" w:eastAsia="Times New Roman" w:hAnsi="Times New Roman" w:cs="Times New Roman"/>
              <w:color w:val="000000"/>
              <w:sz w:val="24"/>
              <w:szCs w:val="24"/>
              <w:lang w:val="en-US" w:eastAsia="de-DE"/>
            </w:rPr>
          </w:rPrChange>
        </w:rPr>
        <w:t>HR</w:t>
      </w:r>
      <w:r w:rsidR="00D44633">
        <w:rPr>
          <w:rFonts w:ascii="Times New Roman" w:eastAsia="Times New Roman" w:hAnsi="Times New Roman" w:cs="Times New Roman"/>
          <w:color w:val="000000"/>
          <w:sz w:val="24"/>
          <w:szCs w:val="24"/>
          <w:lang w:val="en-US" w:eastAsia="de-DE"/>
        </w:rPr>
        <w:t xml:space="preserve"> </w:t>
      </w:r>
      <w:r w:rsidR="00D44633"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sidR="00D44633">
        <w:rPr>
          <w:rFonts w:ascii="Times New Roman" w:eastAsia="Times New Roman" w:hAnsi="Times New Roman" w:cs="Times New Roman"/>
          <w:color w:val="000000"/>
          <w:sz w:val="24"/>
          <w:szCs w:val="24"/>
          <w:lang w:val="en-US" w:eastAsia="de-DE"/>
        </w:rPr>
        <w:t xml:space="preserve"> between intervals</w:t>
      </w:r>
      <w:r w:rsidR="00D44633" w:rsidRPr="00D7654C">
        <w:rPr>
          <w:rFonts w:ascii="Times New Roman" w:eastAsia="Times New Roman" w:hAnsi="Times New Roman" w:cs="Times New Roman"/>
          <w:color w:val="000000"/>
          <w:sz w:val="24"/>
          <w:szCs w:val="24"/>
          <w:lang w:val="en-US" w:eastAsia="de-DE"/>
        </w:rPr>
        <w:t xml:space="preserve">, </w:t>
      </w:r>
      <w:proofErr w:type="gramStart"/>
      <w:r w:rsidR="00D44633" w:rsidRPr="00BA785C">
        <w:rPr>
          <w:rFonts w:ascii="Times New Roman" w:eastAsia="Times New Roman" w:hAnsi="Times New Roman" w:cs="Times New Roman"/>
          <w:i/>
          <w:iCs/>
          <w:color w:val="000000"/>
          <w:sz w:val="24"/>
          <w:szCs w:val="24"/>
          <w:lang w:val="en-US" w:eastAsia="de-DE"/>
        </w:rPr>
        <w:t>F</w:t>
      </w:r>
      <w:r w:rsidR="00D44633" w:rsidRPr="00D7654C">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4, 400</w:t>
      </w:r>
      <w:r w:rsidR="00D44633" w:rsidRPr="00D7654C">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257.50</w:t>
      </w:r>
      <w:r w:rsidR="00D44633" w:rsidRPr="00D7654C">
        <w:rPr>
          <w:rFonts w:ascii="Times New Roman" w:eastAsia="Times New Roman" w:hAnsi="Times New Roman" w:cs="Times New Roman"/>
          <w:color w:val="000000"/>
          <w:sz w:val="24"/>
          <w:szCs w:val="24"/>
          <w:lang w:val="en-US" w:eastAsia="de-DE"/>
        </w:rPr>
        <w:t xml:space="preserve">, </w:t>
      </w:r>
      <w:r w:rsidR="00D44633" w:rsidRPr="0069734F">
        <w:rPr>
          <w:rFonts w:ascii="Times New Roman" w:eastAsia="Times New Roman" w:hAnsi="Times New Roman" w:cs="Times New Roman"/>
          <w:i/>
          <w:iCs/>
          <w:color w:val="000000"/>
          <w:sz w:val="24"/>
          <w:szCs w:val="24"/>
          <w:lang w:val="en-US" w:eastAsia="de-DE"/>
        </w:rPr>
        <w:t>p</w:t>
      </w:r>
      <w:r w:rsidR="00D44633" w:rsidRPr="00D7654C">
        <w:rPr>
          <w:rFonts w:ascii="Times New Roman" w:eastAsia="Times New Roman" w:hAnsi="Times New Roman" w:cs="Times New Roman"/>
          <w:color w:val="000000"/>
          <w:sz w:val="24"/>
          <w:szCs w:val="24"/>
          <w:lang w:val="en-US" w:eastAsia="de-DE"/>
        </w:rPr>
        <w:t xml:space="preserve"> &lt; .0</w:t>
      </w:r>
      <w:r w:rsidR="00D44633">
        <w:rPr>
          <w:rFonts w:ascii="Times New Roman" w:eastAsia="Times New Roman" w:hAnsi="Times New Roman" w:cs="Times New Roman"/>
          <w:color w:val="000000"/>
          <w:sz w:val="24"/>
          <w:szCs w:val="24"/>
          <w:lang w:val="en-US" w:eastAsia="de-DE"/>
        </w:rPr>
        <w:t xml:space="preserve">5, </w:t>
      </w:r>
      <w:r w:rsidR="00D44633" w:rsidRPr="006C3C91">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color w:val="000000"/>
          <w:sz w:val="24"/>
          <w:szCs w:val="24"/>
          <w:lang w:val="en-US" w:eastAsia="de-DE"/>
        </w:rPr>
        <w:t xml:space="preserve"> = 1.60 (large effect). Post-hoc contrasts indicated that</w:t>
      </w:r>
      <w:r w:rsidR="003A0BD0">
        <w:rPr>
          <w:rFonts w:ascii="Times New Roman" w:eastAsia="Times New Roman" w:hAnsi="Times New Roman" w:cs="Times New Roman"/>
          <w:color w:val="000000"/>
          <w:sz w:val="24"/>
          <w:szCs w:val="24"/>
          <w:lang w:val="en-US" w:eastAsia="de-DE"/>
        </w:rPr>
        <w:t>, as hypothesized,</w:t>
      </w:r>
      <w:r w:rsidR="00D44633">
        <w:rPr>
          <w:rFonts w:ascii="Times New Roman" w:eastAsia="Times New Roman" w:hAnsi="Times New Roman" w:cs="Times New Roman"/>
          <w:color w:val="000000"/>
          <w:sz w:val="24"/>
          <w:szCs w:val="24"/>
          <w:lang w:val="en-US" w:eastAsia="de-DE"/>
        </w:rPr>
        <w:t xml:space="preserve"> the </w:t>
      </w:r>
      <w:commentRangeStart w:id="28"/>
      <w:commentRangeStart w:id="29"/>
      <w:r w:rsidR="00D44633" w:rsidRPr="00CF700B">
        <w:rPr>
          <w:rFonts w:ascii="Times New Roman" w:eastAsia="Times New Roman" w:hAnsi="Times New Roman" w:cs="Times New Roman"/>
          <w:color w:val="000000"/>
          <w:sz w:val="24"/>
          <w:szCs w:val="24"/>
          <w:lang w:val="en-US" w:eastAsia="de-DE"/>
        </w:rPr>
        <w:t xml:space="preserve">standardized </w:t>
      </w:r>
      <w:r w:rsidR="00696AE9">
        <w:rPr>
          <w:rFonts w:ascii="Times New Roman" w:eastAsia="Times New Roman" w:hAnsi="Times New Roman" w:cs="Times New Roman"/>
          <w:color w:val="000000"/>
          <w:sz w:val="24"/>
          <w:szCs w:val="24"/>
          <w:lang w:val="en-US" w:eastAsia="de-DE"/>
        </w:rPr>
        <w:t xml:space="preserve">mean </w:t>
      </w:r>
      <w:r w:rsidR="00D44633" w:rsidRPr="00CF700B">
        <w:rPr>
          <w:rFonts w:ascii="Times New Roman" w:eastAsia="Times New Roman" w:hAnsi="Times New Roman" w:cs="Times New Roman"/>
          <w:color w:val="000000"/>
          <w:sz w:val="24"/>
          <w:szCs w:val="24"/>
          <w:lang w:val="en-US" w:eastAsia="de-DE"/>
        </w:rPr>
        <w:t xml:space="preserve">HR </w:t>
      </w:r>
      <w:commentRangeEnd w:id="28"/>
      <w:r w:rsidR="003A0BD0">
        <w:rPr>
          <w:rStyle w:val="Kommentarzeichen"/>
        </w:rPr>
        <w:commentReference w:id="28"/>
      </w:r>
      <w:commentRangeEnd w:id="29"/>
      <w:r w:rsidR="004A49ED">
        <w:rPr>
          <w:rStyle w:val="Kommentarzeichen"/>
        </w:rPr>
        <w:commentReference w:id="29"/>
      </w:r>
      <w:r w:rsidR="00D44633" w:rsidRPr="00CF700B">
        <w:rPr>
          <w:rFonts w:ascii="Times New Roman" w:eastAsia="Times New Roman" w:hAnsi="Times New Roman" w:cs="Times New Roman"/>
          <w:color w:val="000000"/>
          <w:sz w:val="24"/>
          <w:szCs w:val="24"/>
          <w:lang w:val="en-US" w:eastAsia="de-DE"/>
        </w:rPr>
        <w:t xml:space="preserve">was significantly higher in the </w:t>
      </w:r>
      <w:r w:rsidR="00D44633" w:rsidRPr="00A94B40">
        <w:rPr>
          <w:rFonts w:ascii="Times New Roman" w:eastAsia="Times New Roman" w:hAnsi="Times New Roman" w:cs="Times New Roman"/>
          <w:i/>
          <w:iCs/>
          <w:color w:val="000000"/>
          <w:sz w:val="24"/>
          <w:szCs w:val="24"/>
          <w:lang w:val="en-US" w:eastAsia="de-DE"/>
        </w:rPr>
        <w:t>teaching 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 xml:space="preserve"> than in all other </w:t>
      </w:r>
      <w:r w:rsidR="00D11F2F">
        <w:rPr>
          <w:rFonts w:ascii="Times New Roman" w:eastAsia="Times New Roman" w:hAnsi="Times New Roman" w:cs="Times New Roman"/>
          <w:color w:val="000000"/>
          <w:sz w:val="24"/>
          <w:szCs w:val="24"/>
          <w:lang w:val="en-US" w:eastAsia="de-DE"/>
        </w:rPr>
        <w:t xml:space="preserve">intervals </w:t>
      </w:r>
      <w:r w:rsidR="003A0BD0">
        <w:rPr>
          <w:rFonts w:ascii="Times New Roman" w:eastAsia="Times New Roman" w:hAnsi="Times New Roman" w:cs="Times New Roman"/>
          <w:color w:val="000000"/>
          <w:sz w:val="24"/>
          <w:szCs w:val="24"/>
          <w:lang w:val="en-US" w:eastAsia="de-DE"/>
        </w:rPr>
        <w:t>(see also Fig. 4). Specifically, it was higher than</w:t>
      </w:r>
      <w:r w:rsidR="00D44633" w:rsidRPr="00CF700B">
        <w:rPr>
          <w:rFonts w:ascii="Times New Roman" w:eastAsia="Times New Roman" w:hAnsi="Times New Roman" w:cs="Times New Roman"/>
          <w:color w:val="000000"/>
          <w:sz w:val="24"/>
          <w:szCs w:val="24"/>
          <w:lang w:val="en-US" w:eastAsia="de-DE"/>
        </w:rPr>
        <w:t xml:space="preserve"> </w:t>
      </w:r>
      <w:r w:rsidR="003A0BD0">
        <w:rPr>
          <w:rFonts w:ascii="Times New Roman" w:eastAsia="Times New Roman" w:hAnsi="Times New Roman" w:cs="Times New Roman"/>
          <w:color w:val="000000"/>
          <w:sz w:val="24"/>
          <w:szCs w:val="24"/>
          <w:lang w:val="en-US" w:eastAsia="de-DE"/>
        </w:rPr>
        <w:t xml:space="preserve">in </w:t>
      </w:r>
      <w:r w:rsidR="00D44633"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00D44633" w:rsidRPr="00A94B40">
        <w:rPr>
          <w:rFonts w:ascii="Times New Roman" w:eastAsia="Times New Roman" w:hAnsi="Times New Roman" w:cs="Times New Roman"/>
          <w:i/>
          <w:iCs/>
          <w:color w:val="000000"/>
          <w:sz w:val="24"/>
          <w:szCs w:val="24"/>
          <w:lang w:val="en-US" w:eastAsia="de-DE"/>
        </w:rPr>
        <w:t>pre-teaching interval</w:t>
      </w:r>
      <w:r w:rsidR="00E61EB5" w:rsidRPr="00A94B40">
        <w:rPr>
          <w:rFonts w:ascii="Times New Roman" w:eastAsia="Times New Roman" w:hAnsi="Times New Roman" w:cs="Times New Roman"/>
          <w:i/>
          <w:iCs/>
          <w:color w:val="000000"/>
          <w:sz w:val="24"/>
          <w:szCs w:val="24"/>
          <w:lang w:val="en-US" w:eastAsia="de-DE"/>
        </w:rPr>
        <w:t xml:space="preserve"> </w:t>
      </w:r>
      <w:r w:rsidR="00E61EB5">
        <w:rPr>
          <w:rFonts w:ascii="Times New Roman" w:eastAsia="Times New Roman" w:hAnsi="Times New Roman" w:cs="Times New Roman"/>
          <w:color w:val="000000"/>
          <w:sz w:val="24"/>
          <w:szCs w:val="24"/>
          <w:lang w:val="en-US" w:eastAsia="de-DE"/>
        </w:rPr>
        <w:t>(I</w:t>
      </w:r>
      <w:r w:rsidR="00E61EB5" w:rsidRPr="004C1081">
        <w:rPr>
          <w:rFonts w:ascii="Times New Roman" w:eastAsia="Times New Roman" w:hAnsi="Times New Roman" w:cs="Times New Roman"/>
          <w:color w:val="000000"/>
          <w:sz w:val="24"/>
          <w:szCs w:val="24"/>
          <w:vertAlign w:val="subscript"/>
          <w:lang w:val="en-US" w:eastAsia="de-DE"/>
        </w:rPr>
        <w:t>1</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proofErr w:type="gramStart"/>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proofErr w:type="gramEnd"/>
      <w:r w:rsidR="00E5338E">
        <w:rPr>
          <w:rFonts w:ascii="Times New Roman" w:eastAsia="Times New Roman" w:hAnsi="Times New Roman" w:cs="Times New Roman"/>
          <w:color w:val="000000"/>
          <w:sz w:val="24"/>
          <w:szCs w:val="24"/>
          <w:lang w:val="en-US" w:eastAsia="de-DE"/>
        </w:rPr>
        <w:t>80</w:t>
      </w:r>
      <w:r w:rsidR="00D44633" w:rsidRPr="00CF700B">
        <w:rPr>
          <w:rFonts w:ascii="Times New Roman" w:eastAsia="Times New Roman" w:hAnsi="Times New Roman" w:cs="Times New Roman"/>
          <w:color w:val="000000"/>
          <w:sz w:val="24"/>
          <w:szCs w:val="24"/>
          <w:lang w:val="en-US" w:eastAsia="de-DE"/>
        </w:rPr>
        <w:t xml:space="preserve">) = </w:t>
      </w:r>
      <w:r w:rsidR="00D44633" w:rsidRPr="00AA51E5">
        <w:rPr>
          <w:rFonts w:ascii="Times New Roman" w:eastAsia="Times New Roman" w:hAnsi="Times New Roman" w:cs="Times New Roman"/>
          <w:color w:val="000000"/>
          <w:sz w:val="24"/>
          <w:szCs w:val="24"/>
          <w:lang w:val="en-US" w:eastAsia="de-DE"/>
        </w:rPr>
        <w:t>32.71</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0.82</w:t>
      </w:r>
      <w:r w:rsidR="003A0BD0">
        <w:rPr>
          <w:rFonts w:ascii="Times New Roman" w:eastAsia="Times New Roman" w:hAnsi="Times New Roman" w:cs="Times New Roman"/>
          <w:color w:val="000000"/>
          <w:sz w:val="24"/>
          <w:szCs w:val="24"/>
          <w:lang w:val="en-US" w:eastAsia="de-DE"/>
        </w:rPr>
        <w:t>;</w:t>
      </w:r>
      <w:r w:rsidR="00D1191D">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the </w:t>
      </w:r>
      <w:r w:rsidR="00D44633" w:rsidRPr="00A94B40">
        <w:rPr>
          <w:rFonts w:ascii="Times New Roman" w:eastAsia="Times New Roman" w:hAnsi="Times New Roman" w:cs="Times New Roman"/>
          <w:i/>
          <w:iCs/>
          <w:color w:val="000000"/>
          <w:sz w:val="24"/>
          <w:szCs w:val="24"/>
          <w:lang w:val="en-US" w:eastAsia="de-DE"/>
        </w:rPr>
        <w:t>post-teaching 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E5338E">
        <w:rPr>
          <w:rFonts w:ascii="Times New Roman" w:eastAsia="Times New Roman" w:hAnsi="Times New Roman" w:cs="Times New Roman"/>
          <w:color w:val="000000"/>
          <w:sz w:val="24"/>
          <w:szCs w:val="24"/>
          <w:lang w:val="en-US" w:eastAsia="de-DE"/>
        </w:rPr>
        <w:t>80</w:t>
      </w:r>
      <w:r w:rsidR="00D44633" w:rsidRPr="00CF700B">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32.00</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1.34</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the </w:t>
      </w:r>
      <w:r w:rsidR="00D44633" w:rsidRPr="00A94B40">
        <w:rPr>
          <w:rFonts w:ascii="Times New Roman" w:eastAsia="Times New Roman" w:hAnsi="Times New Roman" w:cs="Times New Roman"/>
          <w:i/>
          <w:iCs/>
          <w:color w:val="000000"/>
          <w:sz w:val="24"/>
          <w:szCs w:val="24"/>
          <w:lang w:val="en-US" w:eastAsia="de-DE"/>
        </w:rPr>
        <w:t>interview 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E5338E">
        <w:rPr>
          <w:rFonts w:ascii="Times New Roman" w:eastAsia="Times New Roman" w:hAnsi="Times New Roman" w:cs="Times New Roman"/>
          <w:color w:val="000000"/>
          <w:sz w:val="24"/>
          <w:szCs w:val="24"/>
          <w:lang w:val="en-US" w:eastAsia="de-DE"/>
        </w:rPr>
        <w:t>80</w:t>
      </w:r>
      <w:r w:rsidR="00D44633" w:rsidRPr="00CF700B">
        <w:rPr>
          <w:rFonts w:ascii="Times New Roman" w:eastAsia="Times New Roman" w:hAnsi="Times New Roman" w:cs="Times New Roman"/>
          <w:color w:val="000000"/>
          <w:sz w:val="24"/>
          <w:szCs w:val="24"/>
          <w:lang w:val="en-US" w:eastAsia="de-DE"/>
        </w:rPr>
        <w:t xml:space="preserve">) = </w:t>
      </w:r>
      <w:r w:rsidR="00D44633" w:rsidRPr="00D03B36">
        <w:rPr>
          <w:rFonts w:ascii="Times New Roman" w:eastAsia="Times New Roman" w:hAnsi="Times New Roman" w:cs="Times New Roman"/>
          <w:color w:val="000000"/>
          <w:sz w:val="24"/>
          <w:szCs w:val="24"/>
          <w:lang w:val="en-US" w:eastAsia="de-DE"/>
        </w:rPr>
        <w:t>453.47</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3.37</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and </w:t>
      </w:r>
      <w:r w:rsidR="00D44633" w:rsidRPr="00CF700B">
        <w:rPr>
          <w:rFonts w:ascii="Times New Roman" w:eastAsia="Times New Roman" w:hAnsi="Times New Roman" w:cs="Times New Roman"/>
          <w:color w:val="000000"/>
          <w:sz w:val="24"/>
          <w:szCs w:val="24"/>
          <w:lang w:val="en-US" w:eastAsia="de-DE"/>
        </w:rPr>
        <w:t xml:space="preserve">the </w:t>
      </w:r>
      <w:r w:rsidR="00D44633" w:rsidRPr="00A94B40">
        <w:rPr>
          <w:rFonts w:ascii="Times New Roman" w:eastAsia="Times New Roman" w:hAnsi="Times New Roman" w:cs="Times New Roman"/>
          <w:i/>
          <w:iCs/>
          <w:color w:val="000000"/>
          <w:sz w:val="24"/>
          <w:szCs w:val="24"/>
          <w:lang w:val="en-US" w:eastAsia="de-DE"/>
        </w:rPr>
        <w:t>end 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sidRPr="00B36717">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E5338E">
        <w:rPr>
          <w:rFonts w:ascii="Times New Roman" w:eastAsia="Times New Roman" w:hAnsi="Times New Roman" w:cs="Times New Roman"/>
          <w:color w:val="000000"/>
          <w:sz w:val="24"/>
          <w:szCs w:val="24"/>
          <w:lang w:val="en-US" w:eastAsia="de-DE"/>
        </w:rPr>
        <w:t>80</w:t>
      </w:r>
      <w:r w:rsidR="00D44633" w:rsidRPr="00CF700B">
        <w:rPr>
          <w:rFonts w:ascii="Times New Roman" w:eastAsia="Times New Roman" w:hAnsi="Times New Roman" w:cs="Times New Roman"/>
          <w:color w:val="000000"/>
          <w:sz w:val="24"/>
          <w:szCs w:val="24"/>
          <w:lang w:val="en-US" w:eastAsia="de-DE"/>
        </w:rPr>
        <w:t xml:space="preserve">) = </w:t>
      </w:r>
      <w:r w:rsidR="00D44633" w:rsidRPr="00BD7078">
        <w:rPr>
          <w:rFonts w:ascii="Times New Roman" w:eastAsia="Times New Roman" w:hAnsi="Times New Roman" w:cs="Times New Roman"/>
          <w:color w:val="000000"/>
          <w:sz w:val="24"/>
          <w:szCs w:val="24"/>
          <w:lang w:val="en-US" w:eastAsia="de-DE"/>
        </w:rPr>
        <w:t>511.89</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4.68</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 </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0BB1BE37" w14:textId="7C6371CB" w:rsidR="00D44633" w:rsidRPr="00AB3F38" w:rsidRDefault="007C6B5C" w:rsidP="00D44633">
      <w:pPr>
        <w:spacing w:before="240" w:after="240" w:line="240" w:lineRule="auto"/>
        <w:rPr>
          <w:rFonts w:ascii="Times New Roman" w:eastAsia="Times New Roman" w:hAnsi="Times New Roman" w:cs="Times New Roman"/>
          <w:sz w:val="24"/>
          <w:szCs w:val="24"/>
          <w:lang w:val="en-US" w:eastAsia="de-DE"/>
        </w:rPr>
      </w:pPr>
      <w:r w:rsidRPr="007C6B5C">
        <w:rPr>
          <w:rFonts w:ascii="Times New Roman" w:eastAsia="Times New Roman" w:hAnsi="Times New Roman" w:cs="Times New Roman"/>
          <w:i/>
          <w:iCs/>
          <w:color w:val="000000"/>
          <w:sz w:val="24"/>
          <w:szCs w:val="24"/>
          <w:lang w:val="en-US" w:eastAsia="de-DE"/>
        </w:rPr>
        <w:t xml:space="preserve">Distribution of the standardized </w:t>
      </w:r>
      <w:r>
        <w:rPr>
          <w:rFonts w:ascii="Times New Roman" w:eastAsia="Times New Roman" w:hAnsi="Times New Roman" w:cs="Times New Roman"/>
          <w:i/>
          <w:iCs/>
          <w:color w:val="000000"/>
          <w:sz w:val="24"/>
          <w:szCs w:val="24"/>
          <w:lang w:val="en-US" w:eastAsia="de-DE"/>
        </w:rPr>
        <w:t xml:space="preserve">mean </w:t>
      </w:r>
      <w:r w:rsidRPr="007C6B5C">
        <w:rPr>
          <w:rFonts w:ascii="Times New Roman" w:eastAsia="Times New Roman" w:hAnsi="Times New Roman" w:cs="Times New Roman"/>
          <w:i/>
          <w:iCs/>
          <w:color w:val="000000"/>
          <w:sz w:val="24"/>
          <w:szCs w:val="24"/>
          <w:lang w:val="en-US" w:eastAsia="de-DE"/>
        </w:rPr>
        <w:t>heart rate in the five intervals</w:t>
      </w:r>
    </w:p>
    <w:p w14:paraId="602B5E13" w14:textId="77777777" w:rsidR="007C6B5C" w:rsidRDefault="007C6B5C" w:rsidP="00D44633">
      <w:pPr>
        <w:spacing w:before="120" w:after="0" w:line="360" w:lineRule="auto"/>
        <w:rPr>
          <w:rFonts w:ascii="Times New Roman" w:eastAsia="Times New Roman" w:hAnsi="Times New Roman" w:cs="Times New Roman"/>
          <w:i/>
          <w:iCs/>
          <w:color w:val="000000"/>
          <w:sz w:val="20"/>
          <w:szCs w:val="24"/>
          <w:lang w:val="en-US" w:eastAsia="de-DE"/>
        </w:rPr>
      </w:pPr>
    </w:p>
    <w:p w14:paraId="71D4D65D" w14:textId="4937BEB2" w:rsidR="007C6B5C" w:rsidRDefault="007C6B5C" w:rsidP="00D44633">
      <w:pPr>
        <w:spacing w:before="120" w:after="0" w:line="360" w:lineRule="auto"/>
        <w:rPr>
          <w:rFonts w:ascii="Times New Roman" w:eastAsia="Times New Roman" w:hAnsi="Times New Roman" w:cs="Times New Roman"/>
          <w:i/>
          <w:iCs/>
          <w:color w:val="000000"/>
          <w:sz w:val="20"/>
          <w:szCs w:val="24"/>
          <w:lang w:val="en-US" w:eastAsia="de-DE"/>
        </w:rPr>
      </w:pPr>
      <w:r>
        <w:rPr>
          <w:rFonts w:ascii="Times New Roman" w:eastAsia="Times New Roman" w:hAnsi="Times New Roman" w:cs="Times New Roman"/>
          <w:i/>
          <w:iCs/>
          <w:noProof/>
          <w:color w:val="000000"/>
          <w:sz w:val="20"/>
          <w:szCs w:val="24"/>
          <w:lang w:val="en-US" w:eastAsia="de-DE"/>
        </w:rPr>
        <w:lastRenderedPageBreak/>
        <w:drawing>
          <wp:inline distT="0" distB="0" distL="0" distR="0" wp14:anchorId="7A9B8B60" wp14:editId="69D8EEF2">
            <wp:extent cx="5760720" cy="34556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7AC4FAC2"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for the hypothesis that</w:t>
      </w:r>
      <w:r w:rsidR="00FA0429">
        <w:rPr>
          <w:rFonts w:ascii="Times New Roman" w:eastAsia="Times New Roman" w:hAnsi="Times New Roman" w:cs="Times New Roman"/>
          <w:color w:val="000000"/>
          <w:sz w:val="24"/>
          <w:szCs w:val="24"/>
          <w:lang w:val="en-US" w:eastAsia="de-DE"/>
        </w:rPr>
        <w:t xml:space="preserve"> HR </w:t>
      </w:r>
      <w:r w:rsidR="00AB0292">
        <w:rPr>
          <w:rFonts w:ascii="Times New Roman" w:eastAsia="Times New Roman" w:hAnsi="Times New Roman" w:cs="Times New Roman"/>
          <w:color w:val="000000"/>
          <w:sz w:val="24"/>
          <w:szCs w:val="24"/>
          <w:lang w:val="en-US" w:eastAsia="de-DE"/>
        </w:rPr>
        <w:t xml:space="preserve">would </w:t>
      </w:r>
      <w:r w:rsidR="00FA0429">
        <w:rPr>
          <w:rFonts w:ascii="Times New Roman" w:eastAsia="Times New Roman" w:hAnsi="Times New Roman" w:cs="Times New Roman"/>
          <w:color w:val="000000"/>
          <w:sz w:val="24"/>
          <w:szCs w:val="24"/>
          <w:lang w:val="en-US" w:eastAsia="de-DE"/>
        </w:rPr>
        <w:t xml:space="preserve">increase </w:t>
      </w:r>
      <w:r>
        <w:rPr>
          <w:rFonts w:ascii="Times New Roman" w:eastAsia="Times New Roman" w:hAnsi="Times New Roman" w:cs="Times New Roman"/>
          <w:color w:val="000000"/>
          <w:sz w:val="24"/>
          <w:szCs w:val="24"/>
          <w:lang w:val="en-US" w:eastAsia="de-DE"/>
        </w:rPr>
        <w:t xml:space="preserve">in the </w:t>
      </w:r>
      <w:r w:rsidRPr="00886B4F">
        <w:rPr>
          <w:rFonts w:ascii="Times New Roman" w:eastAsia="Times New Roman" w:hAnsi="Times New Roman" w:cs="Times New Roman"/>
          <w:i/>
          <w:iCs/>
          <w:color w:val="000000"/>
          <w:sz w:val="24"/>
          <w:szCs w:val="24"/>
          <w:lang w:val="en-US" w:eastAsia="de-DE"/>
        </w:rPr>
        <w:t>pre-teaching</w:t>
      </w:r>
      <w:r w:rsidR="00D11F2F" w:rsidRPr="00886B4F">
        <w:rPr>
          <w:rFonts w:ascii="Times New Roman" w:eastAsia="Times New Roman" w:hAnsi="Times New Roman" w:cs="Times New Roman"/>
          <w:i/>
          <w:iCs/>
          <w:color w:val="000000"/>
          <w:sz w:val="24"/>
          <w:szCs w:val="24"/>
          <w:lang w:val="en-US" w:eastAsia="de-DE"/>
        </w:rPr>
        <w:t xml:space="preserve"> phase</w:t>
      </w:r>
      <w:r>
        <w:rPr>
          <w:rFonts w:ascii="Times New Roman" w:eastAsia="Times New Roman" w:hAnsi="Times New Roman" w:cs="Times New Roman"/>
          <w:color w:val="000000"/>
          <w:sz w:val="24"/>
          <w:szCs w:val="24"/>
          <w:lang w:val="en-US" w:eastAsia="de-DE"/>
        </w:rPr>
        <w:t xml:space="preserve"> and </w:t>
      </w:r>
      <w:r w:rsidR="00FA0429">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in </w:t>
      </w:r>
      <w:r w:rsidR="00D11F2F">
        <w:rPr>
          <w:rFonts w:ascii="Times New Roman" w:eastAsia="Times New Roman" w:hAnsi="Times New Roman" w:cs="Times New Roman"/>
          <w:color w:val="000000"/>
          <w:sz w:val="24"/>
          <w:szCs w:val="24"/>
          <w:lang w:val="en-US" w:eastAsia="de-DE"/>
        </w:rPr>
        <w:t>all other phases</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xml:space="preserve">. The </w:t>
      </w:r>
      <w:r w:rsidR="007A6E05">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lope</w:t>
      </w:r>
      <w:r w:rsidR="007A6E05">
        <w:rPr>
          <w:rFonts w:ascii="Times New Roman" w:eastAsia="Times New Roman" w:hAnsi="Times New Roman" w:cs="Times New Roman"/>
          <w:color w:val="000000"/>
          <w:sz w:val="24"/>
          <w:szCs w:val="24"/>
          <w:lang w:val="en-US" w:eastAsia="de-DE"/>
        </w:rPr>
        <w:t xml:space="preserve"> of</w:t>
      </w:r>
      <w:r>
        <w:rPr>
          <w:rFonts w:ascii="Times New Roman" w:eastAsia="Times New Roman" w:hAnsi="Times New Roman" w:cs="Times New Roman"/>
          <w:color w:val="000000"/>
          <w:sz w:val="24"/>
          <w:szCs w:val="24"/>
          <w:lang w:val="en-US" w:eastAsia="de-DE"/>
        </w:rPr>
        <w:t xml:space="preserve"> the </w:t>
      </w:r>
      <w:r w:rsidR="004C1081" w:rsidRPr="00886B4F">
        <w:rPr>
          <w:rFonts w:ascii="Times New Roman" w:eastAsia="Times New Roman" w:hAnsi="Times New Roman" w:cs="Times New Roman"/>
          <w:i/>
          <w:iCs/>
          <w:color w:val="000000"/>
          <w:sz w:val="24"/>
          <w:szCs w:val="24"/>
          <w:lang w:val="en-US" w:eastAsia="de-DE"/>
        </w:rPr>
        <w:t>p</w:t>
      </w:r>
      <w:r w:rsidRPr="00886B4F">
        <w:rPr>
          <w:rFonts w:ascii="Times New Roman" w:eastAsia="Times New Roman" w:hAnsi="Times New Roman" w:cs="Times New Roman"/>
          <w:i/>
          <w:iCs/>
          <w:color w:val="000000"/>
          <w:sz w:val="24"/>
          <w:szCs w:val="24"/>
          <w:lang w:val="en-US" w:eastAsia="de-DE"/>
        </w:rPr>
        <w:t>re-teaching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r w:rsidR="00AB0292">
        <w:rPr>
          <w:rFonts w:ascii="Times New Roman" w:eastAsia="Times New Roman" w:hAnsi="Times New Roman" w:cs="Times New Roman"/>
          <w:color w:val="000000"/>
          <w:sz w:val="24"/>
          <w:szCs w:val="24"/>
          <w:lang w:val="en-US" w:eastAsia="de-DE"/>
        </w:rPr>
        <w:t xml:space="preserve">n increase in </w:t>
      </w:r>
      <w:r>
        <w:rPr>
          <w:rFonts w:ascii="Times New Roman" w:eastAsia="Times New Roman" w:hAnsi="Times New Roman" w:cs="Times New Roman"/>
          <w:color w:val="000000"/>
          <w:sz w:val="24"/>
          <w:szCs w:val="24"/>
          <w:lang w:val="en-US" w:eastAsia="de-DE"/>
        </w:rPr>
        <w:t>HR</w:t>
      </w:r>
      <w:r w:rsidR="00AB0292">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the </w:t>
      </w:r>
      <w:r w:rsidR="007A6E05">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slope</w:t>
      </w:r>
      <w:r w:rsidR="007A6E05">
        <w:rPr>
          <w:rFonts w:ascii="Times New Roman" w:eastAsia="Times New Roman" w:hAnsi="Times New Roman" w:cs="Times New Roman"/>
          <w:color w:val="000000"/>
          <w:sz w:val="24"/>
          <w:szCs w:val="24"/>
          <w:lang w:val="en-US" w:eastAsia="de-DE"/>
        </w:rPr>
        <w:t>s</w:t>
      </w:r>
      <w:r>
        <w:rPr>
          <w:rFonts w:ascii="Times New Roman" w:eastAsia="Times New Roman" w:hAnsi="Times New Roman" w:cs="Times New Roman"/>
          <w:color w:val="000000"/>
          <w:sz w:val="24"/>
          <w:szCs w:val="24"/>
          <w:lang w:val="en-US" w:eastAsia="de-DE"/>
        </w:rPr>
        <w:t xml:space="preserve"> of the </w:t>
      </w:r>
      <w:r w:rsidRPr="007A6E05">
        <w:rPr>
          <w:rFonts w:ascii="Times New Roman" w:eastAsia="Times New Roman" w:hAnsi="Times New Roman" w:cs="Times New Roman"/>
          <w:i/>
          <w:iCs/>
          <w:color w:val="000000"/>
          <w:sz w:val="24"/>
          <w:szCs w:val="24"/>
          <w:lang w:val="en-US" w:eastAsia="de-DE"/>
        </w:rPr>
        <w:t>teaching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sidRPr="007A6E05">
        <w:rPr>
          <w:rFonts w:ascii="Times New Roman" w:eastAsia="Times New Roman" w:hAnsi="Times New Roman" w:cs="Times New Roman"/>
          <w:i/>
          <w:iCs/>
          <w:color w:val="000000"/>
          <w:sz w:val="24"/>
          <w:szCs w:val="24"/>
          <w:lang w:val="en-US" w:eastAsia="de-DE"/>
        </w:rPr>
        <w:t>post-teaching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r w:rsidR="00AB0292">
        <w:rPr>
          <w:rFonts w:ascii="Times New Roman" w:eastAsia="Times New Roman" w:hAnsi="Times New Roman" w:cs="Times New Roman"/>
          <w:color w:val="000000"/>
          <w:sz w:val="24"/>
          <w:szCs w:val="24"/>
          <w:lang w:val="en-US" w:eastAsia="de-DE"/>
        </w:rPr>
        <w:t xml:space="preserve">e in </w:t>
      </w:r>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w:t>
      </w:r>
      <w:r w:rsidRPr="007A6E05">
        <w:rPr>
          <w:rFonts w:ascii="Times New Roman" w:eastAsia="Times New Roman" w:hAnsi="Times New Roman" w:cs="Times New Roman"/>
          <w:i/>
          <w:iCs/>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sidRPr="007A6E05">
        <w:rPr>
          <w:rFonts w:ascii="Times New Roman" w:eastAsia="Times New Roman" w:hAnsi="Times New Roman" w:cs="Times New Roman"/>
          <w:i/>
          <w:iCs/>
          <w:color w:val="000000"/>
          <w:sz w:val="24"/>
          <w:szCs w:val="24"/>
          <w:lang w:val="en-US" w:eastAsia="de-DE"/>
        </w:rPr>
        <w:t>end 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w:t>
      </w:r>
      <w:r w:rsidR="007A6E05">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slope was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3A8DB75A"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0F41E7">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for the </w:t>
      </w:r>
      <w:r w:rsidR="00A118D2">
        <w:rPr>
          <w:rFonts w:ascii="Times New Roman" w:eastAsia="Times New Roman" w:hAnsi="Times New Roman" w:cs="Times New Roman"/>
          <w:i/>
          <w:color w:val="000000"/>
          <w:sz w:val="24"/>
          <w:szCs w:val="24"/>
          <w:lang w:val="en-US" w:eastAsia="de-DE"/>
        </w:rPr>
        <w:t xml:space="preserve">five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ntervals</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sidR="000F41E7">
              <w:rPr>
                <w:rFonts w:ascii="Times New Roman" w:eastAsia="Times New Roman" w:hAnsi="Times New Roman" w:cs="Times New Roman"/>
                <w:color w:val="000000"/>
                <w:sz w:val="24"/>
                <w:szCs w:val="24"/>
                <w:lang w:eastAsia="de-DE"/>
              </w:rPr>
              <w:t>i</w:t>
            </w:r>
            <w:r>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B133701"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sidR="00A118D2">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44FA135E" w:rsidR="00D44633" w:rsidRPr="00CF700B" w:rsidRDefault="009F160B"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FB2939"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031558B2"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commentRangeStart w:id="30"/>
      <w:r>
        <w:rPr>
          <w:rFonts w:ascii="Times New Roman" w:eastAsia="Times New Roman" w:hAnsi="Times New Roman" w:cs="Times New Roman"/>
          <w:i/>
          <w:iCs/>
          <w:color w:val="000000"/>
          <w:sz w:val="24"/>
          <w:szCs w:val="24"/>
          <w:lang w:val="en-US" w:eastAsia="de-DE"/>
        </w:rPr>
        <w:t xml:space="preserve">Graphical </w:t>
      </w:r>
      <w:r w:rsidR="0018621F">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isplay of the </w:t>
      </w:r>
      <w:r w:rsidR="00F10235">
        <w:rPr>
          <w:rFonts w:ascii="Times New Roman" w:eastAsia="Times New Roman" w:hAnsi="Times New Roman" w:cs="Times New Roman"/>
          <w:i/>
          <w:iCs/>
          <w:color w:val="000000"/>
          <w:sz w:val="24"/>
          <w:szCs w:val="24"/>
          <w:lang w:val="en-US" w:eastAsia="de-DE"/>
        </w:rPr>
        <w:t xml:space="preserve">linear </w:t>
      </w:r>
      <w:r w:rsidR="005C32B7">
        <w:rPr>
          <w:rFonts w:ascii="Times New Roman" w:eastAsia="Times New Roman" w:hAnsi="Times New Roman" w:cs="Times New Roman"/>
          <w:i/>
          <w:iCs/>
          <w:color w:val="000000"/>
          <w:sz w:val="24"/>
          <w:szCs w:val="24"/>
          <w:lang w:val="en-US" w:eastAsia="de-DE"/>
        </w:rPr>
        <w:t>trend</w:t>
      </w:r>
      <w:r>
        <w:rPr>
          <w:rFonts w:ascii="Times New Roman" w:eastAsia="Times New Roman" w:hAnsi="Times New Roman" w:cs="Times New Roman"/>
          <w:i/>
          <w:iCs/>
          <w:color w:val="000000"/>
          <w:sz w:val="24"/>
          <w:szCs w:val="24"/>
          <w:lang w:val="en-US" w:eastAsia="de-DE"/>
        </w:rPr>
        <w:t xml:space="preserve">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18621F">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18621F">
        <w:rPr>
          <w:rFonts w:ascii="Times New Roman" w:eastAsia="Times New Roman" w:hAnsi="Times New Roman" w:cs="Times New Roman"/>
          <w:i/>
          <w:iCs/>
          <w:color w:val="000000"/>
          <w:sz w:val="24"/>
          <w:szCs w:val="24"/>
          <w:lang w:val="en-US" w:eastAsia="de-DE"/>
        </w:rPr>
        <w:t xml:space="preserve">mean </w:t>
      </w:r>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C11C9C">
        <w:rPr>
          <w:rFonts w:ascii="Times New Roman" w:eastAsia="Times New Roman" w:hAnsi="Times New Roman" w:cs="Times New Roman"/>
          <w:i/>
          <w:iCs/>
          <w:color w:val="000000"/>
          <w:sz w:val="24"/>
          <w:szCs w:val="24"/>
          <w:lang w:val="en-US" w:eastAsia="de-DE"/>
        </w:rPr>
        <w:t>the five</w:t>
      </w:r>
      <w:r w:rsidR="00C11C9C" w:rsidRPr="00CF700B">
        <w:rPr>
          <w:rFonts w:ascii="Times New Roman" w:eastAsia="Times New Roman" w:hAnsi="Times New Roman" w:cs="Times New Roman"/>
          <w:i/>
          <w:iCs/>
          <w:color w:val="000000"/>
          <w:sz w:val="24"/>
          <w:szCs w:val="24"/>
          <w:lang w:val="en-US" w:eastAsia="de-DE"/>
        </w:rPr>
        <w:t xml:space="preserve"> </w:t>
      </w:r>
      <w:r w:rsidR="0018621F">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r w:rsidR="00C11C9C">
        <w:rPr>
          <w:rFonts w:ascii="Times New Roman" w:eastAsia="Times New Roman" w:hAnsi="Times New Roman" w:cs="Times New Roman"/>
          <w:i/>
          <w:iCs/>
          <w:color w:val="000000"/>
          <w:sz w:val="24"/>
          <w:szCs w:val="24"/>
          <w:lang w:val="en-US" w:eastAsia="de-DE"/>
        </w:rPr>
        <w:t>s</w:t>
      </w:r>
      <w:commentRangeEnd w:id="30"/>
      <w:r w:rsidR="003D2DDD">
        <w:rPr>
          <w:rStyle w:val="Kommentarzeichen"/>
        </w:rPr>
        <w:commentReference w:id="30"/>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0ED93A83"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Pr>
          <w:rFonts w:ascii="Times New Roman" w:eastAsia="Times New Roman" w:hAnsi="Times New Roman" w:cs="Times New Roman"/>
          <w:b/>
          <w:bCs/>
          <w:color w:val="000000"/>
          <w:sz w:val="24"/>
          <w:szCs w:val="24"/>
          <w:lang w:val="en-US" w:eastAsia="de-DE"/>
        </w:rPr>
        <w:t xml:space="preserve">Research </w:t>
      </w:r>
      <w:r w:rsidR="00AE5CD5">
        <w:rPr>
          <w:rFonts w:ascii="Times New Roman" w:eastAsia="Times New Roman" w:hAnsi="Times New Roman" w:cs="Times New Roman"/>
          <w:b/>
          <w:bCs/>
          <w:color w:val="000000"/>
          <w:sz w:val="24"/>
          <w:szCs w:val="24"/>
          <w:lang w:val="en-US" w:eastAsia="de-DE"/>
        </w:rPr>
        <w:t>g</w:t>
      </w:r>
      <w:r>
        <w:rPr>
          <w:rFonts w:ascii="Times New Roman" w:eastAsia="Times New Roman" w:hAnsi="Times New Roman" w:cs="Times New Roman"/>
          <w:b/>
          <w:bCs/>
          <w:color w:val="000000"/>
          <w:sz w:val="24"/>
          <w:szCs w:val="24"/>
          <w:lang w:val="en-US" w:eastAsia="de-DE"/>
        </w:rPr>
        <w:t xml:space="preserve">oal 2: </w:t>
      </w:r>
      <w:r w:rsidR="00655285">
        <w:rPr>
          <w:rFonts w:ascii="Times New Roman" w:eastAsia="Times New Roman" w:hAnsi="Times New Roman" w:cs="Times New Roman"/>
          <w:b/>
          <w:bCs/>
          <w:color w:val="000000"/>
          <w:sz w:val="24"/>
          <w:szCs w:val="24"/>
          <w:lang w:val="en-US" w:eastAsia="de-DE"/>
        </w:rPr>
        <w:t>P</w:t>
      </w:r>
      <w:r w:rsidRPr="00CF700B">
        <w:rPr>
          <w:rFonts w:ascii="Times New Roman" w:eastAsia="Times New Roman" w:hAnsi="Times New Roman" w:cs="Times New Roman"/>
          <w:b/>
          <w:bCs/>
          <w:color w:val="000000"/>
          <w:sz w:val="24"/>
          <w:szCs w:val="24"/>
          <w:lang w:val="en-US" w:eastAsia="de-DE"/>
        </w:rPr>
        <w:t>rediction of</w:t>
      </w:r>
      <w:r>
        <w:rPr>
          <w:rFonts w:ascii="Times New Roman" w:eastAsia="Times New Roman" w:hAnsi="Times New Roman" w:cs="Times New Roman"/>
          <w:b/>
          <w:bCs/>
          <w:color w:val="000000"/>
          <w:sz w:val="24"/>
          <w:szCs w:val="24"/>
          <w:lang w:val="en-US" w:eastAsia="de-DE"/>
        </w:rPr>
        <w:t xml:space="preserve">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tandardized </w:t>
      </w:r>
      <w:r w:rsidR="00AE5CD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w:t>
      </w:r>
      <w:r w:rsidR="005C748D">
        <w:rPr>
          <w:rFonts w:ascii="Times New Roman" w:eastAsia="Times New Roman" w:hAnsi="Times New Roman" w:cs="Times New Roman"/>
          <w:b/>
          <w:bCs/>
          <w:color w:val="000000"/>
          <w:sz w:val="24"/>
          <w:szCs w:val="24"/>
          <w:lang w:val="en-US" w:eastAsia="de-DE"/>
        </w:rPr>
        <w:t xml:space="preserve">mean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lopes </w:t>
      </w:r>
      <w:r w:rsidR="00AE5CD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AE5CD5">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AE5CD5">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D11F2F">
        <w:rPr>
          <w:rFonts w:ascii="Times New Roman" w:eastAsia="Times New Roman" w:hAnsi="Times New Roman" w:cs="Times New Roman"/>
          <w:b/>
          <w:bCs/>
          <w:color w:val="000000"/>
          <w:sz w:val="24"/>
          <w:szCs w:val="24"/>
          <w:lang w:val="en-US" w:eastAsia="de-DE"/>
        </w:rPr>
        <w:t>subjective appraisals</w:t>
      </w:r>
    </w:p>
    <w:p w14:paraId="6FDC1DD4" w14:textId="6F5EE8CA"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576417" w:rsidRPr="009F160B">
        <w:rPr>
          <w:rFonts w:ascii="Times New Roman" w:eastAsia="Times New Roman" w:hAnsi="Times New Roman" w:cs="Times New Roman"/>
          <w:color w:val="000000"/>
          <w:sz w:val="24"/>
          <w:szCs w:val="24"/>
          <w:highlight w:val="yellow"/>
          <w:lang w:val="en-US" w:eastAsia="de-DE"/>
        </w:rPr>
        <w:t xml:space="preserve">standardized </w:t>
      </w:r>
      <w:r w:rsidR="00FA538F" w:rsidRPr="009F160B">
        <w:rPr>
          <w:rFonts w:ascii="Times New Roman" w:eastAsia="Times New Roman" w:hAnsi="Times New Roman" w:cs="Times New Roman"/>
          <w:color w:val="000000"/>
          <w:sz w:val="24"/>
          <w:szCs w:val="24"/>
          <w:highlight w:val="yellow"/>
          <w:lang w:val="en-US" w:eastAsia="de-DE"/>
        </w:rPr>
        <w:t xml:space="preserve">mean </w:t>
      </w:r>
      <w:r w:rsidRPr="009F160B">
        <w:rPr>
          <w:rFonts w:ascii="Times New Roman" w:eastAsia="Times New Roman" w:hAnsi="Times New Roman" w:cs="Times New Roman"/>
          <w:color w:val="000000"/>
          <w:sz w:val="24"/>
          <w:szCs w:val="24"/>
          <w:highlight w:val="yellow"/>
          <w:lang w:val="en-US" w:eastAsia="de-DE"/>
        </w:rPr>
        <w:t>HR</w:t>
      </w:r>
      <w:r w:rsidR="008A622C" w:rsidRPr="009F160B">
        <w:rPr>
          <w:rFonts w:ascii="Times New Roman" w:eastAsia="Times New Roman" w:hAnsi="Times New Roman" w:cs="Times New Roman"/>
          <w:color w:val="000000"/>
          <w:sz w:val="24"/>
          <w:szCs w:val="24"/>
          <w:highlight w:val="yellow"/>
          <w:lang w:val="en-US" w:eastAsia="de-DE"/>
        </w:rPr>
        <w:t>/</w:t>
      </w:r>
      <w:r w:rsidR="00FA538F" w:rsidRPr="009F160B">
        <w:rPr>
          <w:rFonts w:ascii="Times New Roman" w:eastAsia="Times New Roman" w:hAnsi="Times New Roman" w:cs="Times New Roman"/>
          <w:color w:val="000000"/>
          <w:sz w:val="24"/>
          <w:szCs w:val="24"/>
          <w:highlight w:val="yellow"/>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w:t>
      </w:r>
      <w:r w:rsidR="00576417" w:rsidRPr="009F160B">
        <w:rPr>
          <w:rFonts w:ascii="Times New Roman" w:eastAsia="Times New Roman" w:hAnsi="Times New Roman" w:cs="Times New Roman"/>
          <w:color w:val="000000"/>
          <w:sz w:val="24"/>
          <w:szCs w:val="24"/>
          <w:highlight w:val="yellow"/>
          <w:lang w:val="en-US" w:eastAsia="de-DE"/>
        </w:rPr>
        <w:t>standar</w:t>
      </w:r>
      <w:r w:rsidR="005608BF" w:rsidRPr="009F160B">
        <w:rPr>
          <w:rFonts w:ascii="Times New Roman" w:eastAsia="Times New Roman" w:hAnsi="Times New Roman" w:cs="Times New Roman"/>
          <w:color w:val="000000"/>
          <w:sz w:val="24"/>
          <w:szCs w:val="24"/>
          <w:highlight w:val="yellow"/>
          <w:lang w:val="en-US" w:eastAsia="de-DE"/>
        </w:rPr>
        <w:t xml:space="preserve">dized </w:t>
      </w:r>
      <w:r w:rsidR="005D6EAC" w:rsidRPr="009F160B">
        <w:rPr>
          <w:rFonts w:ascii="Times New Roman" w:eastAsia="Times New Roman" w:hAnsi="Times New Roman" w:cs="Times New Roman"/>
          <w:color w:val="000000"/>
          <w:sz w:val="24"/>
          <w:szCs w:val="24"/>
          <w:highlight w:val="yellow"/>
          <w:lang w:val="en-US" w:eastAsia="de-DE"/>
        </w:rPr>
        <w:t>mean HR/mean slopes</w:t>
      </w:r>
      <w:r w:rsidR="005D6EAC">
        <w:rPr>
          <w:rFonts w:ascii="Times New Roman" w:eastAsia="Times New Roman" w:hAnsi="Times New Roman" w:cs="Times New Roman"/>
          <w:color w:val="000000"/>
          <w:sz w:val="24"/>
          <w:szCs w:val="24"/>
          <w:lang w:val="en-US" w:eastAsia="de-DE"/>
        </w:rPr>
        <w:t xml:space="preserve"> and the other </w:t>
      </w:r>
      <w:r w:rsidR="002E26CC">
        <w:rPr>
          <w:rFonts w:ascii="Times New Roman" w:eastAsia="Times New Roman" w:hAnsi="Times New Roman" w:cs="Times New Roman"/>
          <w:color w:val="000000"/>
          <w:sz w:val="24"/>
          <w:szCs w:val="24"/>
          <w:lang w:val="en-US" w:eastAsia="de-DE"/>
        </w:rPr>
        <w:t xml:space="preserve">variables </w:t>
      </w:r>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9F160B">
        <w:rPr>
          <w:rFonts w:ascii="Times New Roman" w:eastAsia="Times New Roman" w:hAnsi="Times New Roman" w:cs="Times New Roman"/>
          <w:i/>
          <w:iCs/>
          <w:color w:val="000000"/>
          <w:sz w:val="24"/>
          <w:szCs w:val="24"/>
          <w:lang w:val="en-US" w:eastAsia="de-DE"/>
        </w:rPr>
        <w:t>pre-teaching interval</w:t>
      </w:r>
      <w:r w:rsidR="00707EFD" w:rsidRPr="001B1D3B">
        <w:rPr>
          <w:rFonts w:ascii="Times New Roman" w:eastAsia="Times New Roman" w:hAnsi="Times New Roman" w:cs="Times New Roman"/>
          <w:color w:val="000000"/>
          <w:sz w:val="24"/>
          <w:szCs w:val="24"/>
          <w:lang w:val="en-US" w:eastAsia="de-DE"/>
        </w:rPr>
        <w:t xml:space="preserve">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in which </w:t>
      </w:r>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r w:rsidR="00707EFD" w:rsidRPr="005D6EAC">
        <w:rPr>
          <w:rFonts w:ascii="Times New Roman" w:eastAsia="Times New Roman" w:hAnsi="Times New Roman" w:cs="Times New Roman"/>
          <w:i/>
          <w:iCs/>
          <w:color w:val="000000"/>
          <w:sz w:val="24"/>
          <w:szCs w:val="24"/>
          <w:lang w:val="en-US" w:eastAsia="de-DE"/>
        </w:rPr>
        <w:t>r</w:t>
      </w:r>
      <w:r w:rsidR="00707EFD" w:rsidRPr="001B1D3B">
        <w:rPr>
          <w:rFonts w:ascii="Times New Roman" w:eastAsia="Times New Roman" w:hAnsi="Times New Roman" w:cs="Times New Roman"/>
          <w:color w:val="000000"/>
          <w:sz w:val="24"/>
          <w:szCs w:val="24"/>
          <w:lang w:val="en-US" w:eastAsia="de-DE"/>
        </w:rPr>
        <w:t>=-.27)</w:t>
      </w:r>
      <w:r w:rsidR="002E26CC">
        <w:rPr>
          <w:rFonts w:ascii="Times New Roman" w:eastAsia="Times New Roman" w:hAnsi="Times New Roman" w:cs="Times New Roman"/>
          <w:color w:val="000000"/>
          <w:sz w:val="24"/>
          <w:szCs w:val="24"/>
          <w:lang w:val="en-US" w:eastAsia="de-DE"/>
        </w:rPr>
        <w:t>,</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w:t>
      </w:r>
      <w:r w:rsidR="00683D86" w:rsidRPr="009F160B">
        <w:rPr>
          <w:rFonts w:ascii="Times New Roman" w:eastAsia="Times New Roman" w:hAnsi="Times New Roman" w:cs="Times New Roman"/>
          <w:i/>
          <w:iCs/>
          <w:color w:val="000000"/>
          <w:sz w:val="24"/>
          <w:szCs w:val="24"/>
          <w:lang w:val="en-US" w:eastAsia="de-DE"/>
        </w:rPr>
        <w:t>interview interval</w:t>
      </w:r>
      <w:r w:rsidR="00683D86" w:rsidRPr="001B1D3B">
        <w:rPr>
          <w:rFonts w:ascii="Times New Roman" w:eastAsia="Times New Roman" w:hAnsi="Times New Roman" w:cs="Times New Roman"/>
          <w:color w:val="000000"/>
          <w:sz w:val="24"/>
          <w:szCs w:val="24"/>
          <w:lang w:val="en-US" w:eastAsia="de-DE"/>
        </w:rPr>
        <w:t xml:space="preserve">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in which </w:t>
      </w:r>
      <w:r w:rsidR="00683D86" w:rsidRPr="009F160B">
        <w:rPr>
          <w:rFonts w:ascii="Times New Roman" w:eastAsia="Times New Roman" w:hAnsi="Times New Roman" w:cs="Times New Roman"/>
          <w:color w:val="000000"/>
          <w:sz w:val="24"/>
          <w:szCs w:val="24"/>
          <w:highlight w:val="yellow"/>
          <w:lang w:val="en-US" w:eastAsia="de-DE"/>
        </w:rPr>
        <w:t xml:space="preserve">mean </w:t>
      </w:r>
      <w:r w:rsidR="00707EFD" w:rsidRPr="009F160B">
        <w:rPr>
          <w:rFonts w:ascii="Times New Roman" w:eastAsia="Times New Roman" w:hAnsi="Times New Roman" w:cs="Times New Roman"/>
          <w:color w:val="000000"/>
          <w:sz w:val="24"/>
          <w:szCs w:val="24"/>
          <w:highlight w:val="yellow"/>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sidRPr="001B1D3B">
        <w:rPr>
          <w:rFonts w:ascii="Times New Roman" w:eastAsia="Times New Roman" w:hAnsi="Times New Roman" w:cs="Times New Roman"/>
          <w:color w:val="000000"/>
          <w:sz w:val="24"/>
          <w:szCs w:val="24"/>
          <w:lang w:val="en-US" w:eastAsia="de-DE"/>
        </w:rPr>
        <w:t>=.24)</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.36)</w:t>
      </w:r>
      <w:r w:rsidR="003B53A0">
        <w:rPr>
          <w:rFonts w:ascii="Times New Roman" w:eastAsia="Times New Roman" w:hAnsi="Times New Roman" w:cs="Times New Roman"/>
          <w:color w:val="000000"/>
          <w:sz w:val="24"/>
          <w:szCs w:val="24"/>
          <w:lang w:val="en-US" w:eastAsia="de-DE"/>
        </w:rPr>
        <w:t>, and</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.44</w:t>
      </w:r>
      <w:r w:rsidR="00F045D1">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Moreover, the two</w:t>
      </w:r>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were negatively </w:t>
      </w:r>
      <w:r w:rsidR="002C1AD5">
        <w:rPr>
          <w:rFonts w:ascii="Times New Roman" w:eastAsia="Times New Roman" w:hAnsi="Times New Roman" w:cs="Times New Roman"/>
          <w:color w:val="000000"/>
          <w:sz w:val="24"/>
          <w:szCs w:val="24"/>
          <w:lang w:val="en-US" w:eastAsia="de-DE"/>
        </w:rPr>
        <w:t>correlated (</w:t>
      </w:r>
      <w:r w:rsidR="006F2A38" w:rsidRPr="004A0CC5">
        <w:rPr>
          <w:rFonts w:ascii="Times New Roman" w:eastAsia="Times New Roman" w:hAnsi="Times New Roman" w:cs="Times New Roman"/>
          <w:i/>
          <w:iCs/>
          <w:color w:val="000000"/>
          <w:sz w:val="24"/>
          <w:szCs w:val="24"/>
          <w:lang w:val="en-US" w:eastAsia="de-DE"/>
        </w:rPr>
        <w:t>r</w:t>
      </w:r>
      <w:r w:rsidR="006F2A38">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2C1AD5" w:rsidRPr="002C1AD5">
        <w:rPr>
          <w:rFonts w:ascii="Times New Roman" w:eastAsia="Times New Roman" w:hAnsi="Times New Roman" w:cs="Times New Roman"/>
          <w:color w:val="000000"/>
          <w:sz w:val="24"/>
          <w:szCs w:val="24"/>
          <w:lang w:val="en-US" w:eastAsia="de-DE"/>
        </w:rPr>
        <w:t>.37</w:t>
      </w:r>
      <w:r w:rsidR="002C1AD5">
        <w:rPr>
          <w:rFonts w:ascii="Times New Roman" w:eastAsia="Times New Roman" w:hAnsi="Times New Roman" w:cs="Times New Roman"/>
          <w:color w:val="000000"/>
          <w:sz w:val="24"/>
          <w:szCs w:val="24"/>
          <w:lang w:val="en-US" w:eastAsia="de-DE"/>
        </w:rPr>
        <w:t>).</w:t>
      </w:r>
    </w:p>
    <w:p w14:paraId="03727C6E" w14:textId="61A3C873" w:rsidR="00E71209" w:rsidRDefault="00946541"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effect</w:t>
      </w:r>
      <w:r w:rsidR="00714898" w:rsidRPr="00CF700B">
        <w:rPr>
          <w:rFonts w:ascii="Times New Roman" w:eastAsia="Times New Roman" w:hAnsi="Times New Roman" w:cs="Times New Roman"/>
          <w:color w:val="000000"/>
          <w:sz w:val="24"/>
          <w:szCs w:val="24"/>
          <w:lang w:val="en-US" w:eastAsia="de-DE"/>
        </w:rPr>
        <w:t xml:space="preserve"> of teaching experience on </w:t>
      </w:r>
      <w:r w:rsidR="00714898">
        <w:rPr>
          <w:rFonts w:ascii="Times New Roman" w:eastAsia="Times New Roman" w:hAnsi="Times New Roman" w:cs="Times New Roman"/>
          <w:color w:val="000000"/>
          <w:sz w:val="24"/>
          <w:szCs w:val="24"/>
          <w:lang w:val="en-US" w:eastAsia="de-DE"/>
        </w:rPr>
        <w:t>participants</w:t>
      </w:r>
      <w:r w:rsidR="00714898" w:rsidRPr="00CF700B">
        <w:rPr>
          <w:rFonts w:ascii="Times New Roman" w:eastAsia="Times New Roman" w:hAnsi="Times New Roman" w:cs="Times New Roman"/>
          <w:color w:val="000000"/>
          <w:sz w:val="24"/>
          <w:szCs w:val="24"/>
          <w:lang w:val="en-US" w:eastAsia="de-DE"/>
        </w:rPr>
        <w:t xml:space="preserve">’ </w:t>
      </w:r>
      <w:r w:rsidR="00714898" w:rsidRPr="009F160B">
        <w:rPr>
          <w:rFonts w:ascii="Times New Roman" w:eastAsia="Times New Roman" w:hAnsi="Times New Roman" w:cs="Times New Roman"/>
          <w:color w:val="000000"/>
          <w:sz w:val="24"/>
          <w:szCs w:val="24"/>
          <w:highlight w:val="yellow"/>
          <w:lang w:val="en-US" w:eastAsia="de-DE"/>
        </w:rPr>
        <w:t>HR levels (i.e., standardized mean HR</w:t>
      </w:r>
      <w:r w:rsidR="00714898">
        <w:rPr>
          <w:rFonts w:ascii="Times New Roman" w:eastAsia="Times New Roman" w:hAnsi="Times New Roman" w:cs="Times New Roman"/>
          <w:color w:val="000000"/>
          <w:sz w:val="24"/>
          <w:szCs w:val="24"/>
          <w:lang w:val="en-US" w:eastAsia="de-DE"/>
        </w:rPr>
        <w:t xml:space="preserve">) </w:t>
      </w:r>
      <w:r w:rsidR="00714898" w:rsidRPr="00CF700B">
        <w:rPr>
          <w:rFonts w:ascii="Times New Roman" w:eastAsia="Times New Roman" w:hAnsi="Times New Roman" w:cs="Times New Roman"/>
          <w:color w:val="000000"/>
          <w:sz w:val="24"/>
          <w:szCs w:val="24"/>
          <w:lang w:val="en-US" w:eastAsia="de-DE"/>
        </w:rPr>
        <w:t xml:space="preserve">for </w:t>
      </w:r>
      <w:r w:rsidR="00714898">
        <w:rPr>
          <w:rFonts w:ascii="Times New Roman" w:eastAsia="Times New Roman" w:hAnsi="Times New Roman" w:cs="Times New Roman"/>
          <w:color w:val="000000"/>
          <w:sz w:val="24"/>
          <w:szCs w:val="24"/>
          <w:lang w:val="en-US" w:eastAsia="de-DE"/>
        </w:rPr>
        <w:t xml:space="preserve">each of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five intervals (</w:t>
      </w:r>
      <w:r w:rsidR="00D11F2F">
        <w:rPr>
          <w:rFonts w:ascii="Times New Roman" w:eastAsia="Times New Roman" w:hAnsi="Times New Roman" w:cs="Times New Roman"/>
          <w:color w:val="000000"/>
          <w:sz w:val="24"/>
          <w:szCs w:val="24"/>
          <w:lang w:val="en-US" w:eastAsia="de-DE"/>
        </w:rPr>
        <w:t xml:space="preserve">testing </w:t>
      </w:r>
      <w:r w:rsidR="00714898">
        <w:rPr>
          <w:rFonts w:ascii="Times New Roman" w:eastAsia="Times New Roman" w:hAnsi="Times New Roman" w:cs="Times New Roman"/>
          <w:color w:val="000000"/>
          <w:sz w:val="24"/>
          <w:szCs w:val="24"/>
          <w:lang w:val="en-US" w:eastAsia="de-DE"/>
        </w:rPr>
        <w:t>Hypotheses 2</w:t>
      </w:r>
      <w:r w:rsidR="00BB0FCA">
        <w:rPr>
          <w:rFonts w:ascii="Times New Roman" w:eastAsia="Times New Roman" w:hAnsi="Times New Roman" w:cs="Times New Roman"/>
          <w:color w:val="000000"/>
          <w:sz w:val="24"/>
          <w:szCs w:val="24"/>
          <w:lang w:val="en-US" w:eastAsia="de-DE"/>
        </w:rPr>
        <w:t>a</w:t>
      </w:r>
      <w:r w:rsidR="00714898">
        <w:rPr>
          <w:rFonts w:ascii="Times New Roman" w:eastAsia="Times New Roman" w:hAnsi="Times New Roman" w:cs="Times New Roman"/>
          <w:color w:val="000000"/>
          <w:sz w:val="24"/>
          <w:szCs w:val="24"/>
          <w:lang w:val="en-US" w:eastAsia="de-DE"/>
        </w:rPr>
        <w:t>-d), t</w:t>
      </w:r>
      <w:r w:rsidR="00D44633">
        <w:rPr>
          <w:rFonts w:ascii="Times New Roman" w:eastAsia="Times New Roman" w:hAnsi="Times New Roman" w:cs="Times New Roman"/>
          <w:color w:val="000000"/>
          <w:sz w:val="24"/>
          <w:szCs w:val="24"/>
          <w:lang w:val="en-US" w:eastAsia="de-DE"/>
        </w:rPr>
        <w:t xml:space="preserve">eaching experience significantly predicted </w:t>
      </w:r>
      <w:r w:rsidR="00E71209" w:rsidRPr="009F160B">
        <w:rPr>
          <w:rFonts w:ascii="Times New Roman" w:eastAsia="Times New Roman" w:hAnsi="Times New Roman" w:cs="Times New Roman"/>
          <w:color w:val="000000"/>
          <w:sz w:val="24"/>
          <w:szCs w:val="24"/>
          <w:highlight w:val="yellow"/>
          <w:lang w:val="en-US" w:eastAsia="de-DE"/>
        </w:rPr>
        <w:t xml:space="preserve">standardized </w:t>
      </w:r>
      <w:r w:rsidR="00D44633" w:rsidRPr="009F160B">
        <w:rPr>
          <w:rFonts w:ascii="Times New Roman" w:eastAsia="Times New Roman" w:hAnsi="Times New Roman" w:cs="Times New Roman"/>
          <w:color w:val="000000"/>
          <w:sz w:val="24"/>
          <w:szCs w:val="24"/>
          <w:highlight w:val="yellow"/>
          <w:lang w:val="en-US" w:eastAsia="de-DE"/>
        </w:rPr>
        <w:t>mean HR</w:t>
      </w:r>
      <w:r w:rsidR="00D44633" w:rsidRPr="00CF700B">
        <w:rPr>
          <w:rFonts w:ascii="Times New Roman" w:eastAsia="Times New Roman" w:hAnsi="Times New Roman" w:cs="Times New Roman"/>
          <w:color w:val="000000"/>
          <w:sz w:val="24"/>
          <w:szCs w:val="24"/>
          <w:lang w:val="en-US" w:eastAsia="de-DE"/>
        </w:rPr>
        <w:t xml:space="preserve"> only </w:t>
      </w:r>
      <w:r w:rsidR="00D44633">
        <w:rPr>
          <w:rFonts w:ascii="Times New Roman" w:eastAsia="Times New Roman" w:hAnsi="Times New Roman" w:cs="Times New Roman"/>
          <w:color w:val="000000"/>
          <w:sz w:val="24"/>
          <w:szCs w:val="24"/>
          <w:lang w:val="en-US" w:eastAsia="de-DE"/>
        </w:rPr>
        <w:t>in</w:t>
      </w:r>
      <w:r w:rsidR="00D44633" w:rsidRPr="00CF700B">
        <w:rPr>
          <w:rFonts w:ascii="Times New Roman" w:eastAsia="Times New Roman" w:hAnsi="Times New Roman" w:cs="Times New Roman"/>
          <w:color w:val="000000"/>
          <w:sz w:val="24"/>
          <w:szCs w:val="24"/>
          <w:lang w:val="en-US" w:eastAsia="de-DE"/>
        </w:rPr>
        <w:t xml:space="preserve"> the </w:t>
      </w:r>
      <w:r w:rsidR="00D44633" w:rsidRPr="009F160B">
        <w:rPr>
          <w:rFonts w:ascii="Times New Roman" w:eastAsia="Times New Roman" w:hAnsi="Times New Roman" w:cs="Times New Roman"/>
          <w:i/>
          <w:iCs/>
          <w:color w:val="000000"/>
          <w:sz w:val="24"/>
          <w:szCs w:val="24"/>
          <w:lang w:val="en-US" w:eastAsia="de-DE"/>
        </w:rPr>
        <w:t>interview interval</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Table 4, Interview </w:t>
      </w:r>
      <w:r w:rsidR="009959AE">
        <w:rPr>
          <w:rFonts w:ascii="Times New Roman" w:eastAsia="Times New Roman" w:hAnsi="Times New Roman" w:cs="Times New Roman"/>
          <w:color w:val="000000"/>
          <w:sz w:val="24"/>
          <w:szCs w:val="24"/>
          <w:lang w:val="en-US" w:eastAsia="de-DE"/>
        </w:rPr>
        <w:t>interval</w:t>
      </w:r>
      <w:r w:rsidR="00D44633">
        <w:rPr>
          <w:rFonts w:ascii="Times New Roman" w:eastAsia="Times New Roman" w:hAnsi="Times New Roman" w:cs="Times New Roman"/>
          <w:color w:val="000000"/>
          <w:sz w:val="24"/>
          <w:szCs w:val="24"/>
          <w:lang w:val="en-US" w:eastAsia="de-DE"/>
        </w:rPr>
        <w:t>, Model 1</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a </w:t>
      </w:r>
      <w:r w:rsidR="00D44633" w:rsidRPr="00E84128">
        <w:rPr>
          <w:rFonts w:ascii="Times New Roman" w:eastAsia="Times New Roman" w:hAnsi="Times New Roman" w:cs="Times New Roman"/>
          <w:color w:val="000000"/>
          <w:sz w:val="24"/>
          <w:szCs w:val="24"/>
          <w:lang w:val="en-US" w:eastAsia="de-DE"/>
        </w:rPr>
        <w:t xml:space="preserve">higher </w:t>
      </w:r>
      <w:r w:rsidR="00E71209">
        <w:rPr>
          <w:rFonts w:ascii="Times New Roman" w:eastAsia="Times New Roman" w:hAnsi="Times New Roman" w:cs="Times New Roman"/>
          <w:color w:val="000000"/>
          <w:sz w:val="24"/>
          <w:szCs w:val="24"/>
          <w:lang w:val="en-US" w:eastAsia="de-DE"/>
        </w:rPr>
        <w:t xml:space="preserve">standardized </w:t>
      </w:r>
      <w:r w:rsidR="00D44633"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 xml:space="preserve">This </w:t>
      </w:r>
      <w:r w:rsidR="003B53A0">
        <w:rPr>
          <w:rFonts w:ascii="Times New Roman" w:eastAsia="Times New Roman" w:hAnsi="Times New Roman" w:cs="Times New Roman"/>
          <w:color w:val="000000"/>
          <w:sz w:val="24"/>
          <w:szCs w:val="24"/>
          <w:lang w:val="en-US" w:eastAsia="de-DE"/>
        </w:rPr>
        <w:t xml:space="preserve">relationship </w:t>
      </w:r>
      <w:r w:rsidR="00E71209">
        <w:rPr>
          <w:rFonts w:ascii="Times New Roman" w:eastAsia="Times New Roman" w:hAnsi="Times New Roman" w:cs="Times New Roman"/>
          <w:color w:val="000000"/>
          <w:sz w:val="24"/>
          <w:szCs w:val="24"/>
          <w:lang w:val="en-US" w:eastAsia="de-DE"/>
        </w:rPr>
        <w:t>is</w:t>
      </w:r>
      <w:r w:rsidR="003B53A0">
        <w:rPr>
          <w:rFonts w:ascii="Times New Roman" w:eastAsia="Times New Roman" w:hAnsi="Times New Roman" w:cs="Times New Roman"/>
          <w:color w:val="000000"/>
          <w:sz w:val="24"/>
          <w:szCs w:val="24"/>
          <w:lang w:val="en-US" w:eastAsia="de-DE"/>
        </w:rPr>
        <w:t>, in fact,</w:t>
      </w:r>
      <w:r w:rsidR="00E71209">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in the opposite direction </w:t>
      </w:r>
      <w:r w:rsidR="00221EAD">
        <w:rPr>
          <w:rFonts w:ascii="Times New Roman" w:eastAsia="Times New Roman" w:hAnsi="Times New Roman" w:cs="Times New Roman"/>
          <w:color w:val="000000"/>
          <w:sz w:val="24"/>
          <w:szCs w:val="24"/>
          <w:lang w:val="en-US" w:eastAsia="de-DE"/>
        </w:rPr>
        <w:t xml:space="preserve">as </w:t>
      </w:r>
      <w:r w:rsidR="003B53A0">
        <w:rPr>
          <w:rFonts w:ascii="Times New Roman" w:eastAsia="Times New Roman" w:hAnsi="Times New Roman" w:cs="Times New Roman"/>
          <w:color w:val="000000"/>
          <w:sz w:val="24"/>
          <w:szCs w:val="24"/>
          <w:lang w:val="en-US" w:eastAsia="de-DE"/>
        </w:rPr>
        <w:t>predicted by</w:t>
      </w:r>
      <w:r w:rsidR="00E71209">
        <w:rPr>
          <w:rFonts w:ascii="Times New Roman" w:eastAsia="Times New Roman" w:hAnsi="Times New Roman" w:cs="Times New Roman"/>
          <w:color w:val="000000"/>
          <w:sz w:val="24"/>
          <w:szCs w:val="24"/>
          <w:lang w:val="en-US" w:eastAsia="de-DE"/>
        </w:rPr>
        <w:t xml:space="preserve"> Hypothesis 2a.</w:t>
      </w:r>
    </w:p>
    <w:p w14:paraId="0A3E5A73" w14:textId="28C95436" w:rsidR="00A97EB7" w:rsidRDefault="009D2CF7"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w:t>
      </w:r>
      <w:r w:rsidRPr="005923DE">
        <w:rPr>
          <w:rFonts w:ascii="Times New Roman" w:eastAsia="Times New Roman" w:hAnsi="Times New Roman" w:cs="Times New Roman"/>
          <w:color w:val="000000"/>
          <w:sz w:val="24"/>
          <w:szCs w:val="24"/>
          <w:lang w:val="en-US" w:eastAsia="de-DE"/>
        </w:rPr>
        <w:t xml:space="preserve">dding </w:t>
      </w:r>
      <w:r>
        <w:rPr>
          <w:rFonts w:ascii="Times New Roman" w:eastAsia="Times New Roman" w:hAnsi="Times New Roman" w:cs="Times New Roman"/>
          <w:color w:val="000000"/>
          <w:sz w:val="24"/>
          <w:szCs w:val="24"/>
          <w:lang w:val="en-US" w:eastAsia="de-DE"/>
        </w:rPr>
        <w:t>n</w:t>
      </w:r>
      <w:r w:rsidR="003B53A0">
        <w:rPr>
          <w:rFonts w:ascii="Times New Roman" w:eastAsia="Times New Roman" w:hAnsi="Times New Roman" w:cs="Times New Roman"/>
          <w:color w:val="000000"/>
          <w:sz w:val="24"/>
          <w:szCs w:val="24"/>
          <w:lang w:val="en-US" w:eastAsia="de-DE"/>
        </w:rPr>
        <w:t xml:space="preserve">either </w:t>
      </w:r>
      <w:r w:rsidR="00D44633" w:rsidRPr="005923DE">
        <w:rPr>
          <w:rFonts w:ascii="Times New Roman" w:eastAsia="Times New Roman" w:hAnsi="Times New Roman" w:cs="Times New Roman"/>
          <w:color w:val="000000"/>
          <w:sz w:val="24"/>
          <w:szCs w:val="24"/>
          <w:lang w:val="en-US" w:eastAsia="de-DE"/>
        </w:rPr>
        <w:t>disruption appraisal (**Hypothesis 2b**)</w:t>
      </w:r>
      <w:r w:rsidR="00D44633">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nor </w:t>
      </w:r>
      <w:r w:rsidR="00723DE8" w:rsidRPr="00884C3E">
        <w:rPr>
          <w:rFonts w:ascii="Times New Roman" w:eastAsia="Times New Roman" w:hAnsi="Times New Roman" w:cs="Times New Roman"/>
          <w:color w:val="000000"/>
          <w:sz w:val="24"/>
          <w:szCs w:val="24"/>
          <w:lang w:val="en-US" w:eastAsia="de-DE"/>
        </w:rPr>
        <w:t>confidence appraisal (**Hypothesis 2c**)</w:t>
      </w:r>
      <w:r w:rsidR="00A97EB7">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while controlling for the shared variance with teaching experience</w:t>
      </w:r>
      <w:r w:rsidRPr="005923DE">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r w:rsidR="0004243F">
        <w:rPr>
          <w:rFonts w:ascii="Times New Roman" w:eastAsia="Times New Roman" w:hAnsi="Times New Roman" w:cs="Times New Roman"/>
          <w:color w:val="000000"/>
          <w:sz w:val="24"/>
          <w:szCs w:val="24"/>
          <w:lang w:val="en-US" w:eastAsia="de-DE"/>
        </w:rPr>
        <w:t xml:space="preserve">any </w:t>
      </w:r>
      <w:r w:rsidR="00D44633" w:rsidRPr="005923DE">
        <w:rPr>
          <w:rFonts w:ascii="Times New Roman" w:eastAsia="Times New Roman" w:hAnsi="Times New Roman" w:cs="Times New Roman"/>
          <w:color w:val="000000"/>
          <w:sz w:val="24"/>
          <w:szCs w:val="24"/>
          <w:lang w:val="en-US" w:eastAsia="de-DE"/>
        </w:rPr>
        <w:t>significant effect</w:t>
      </w:r>
      <w:r w:rsidR="002E26CC">
        <w:rPr>
          <w:rFonts w:ascii="Times New Roman" w:eastAsia="Times New Roman" w:hAnsi="Times New Roman" w:cs="Times New Roman"/>
          <w:color w:val="000000"/>
          <w:sz w:val="24"/>
          <w:szCs w:val="24"/>
          <w:lang w:val="en-US" w:eastAsia="de-DE"/>
        </w:rPr>
        <w:t>s</w:t>
      </w:r>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proofErr w:type="gramStart"/>
      <w:r w:rsidR="004E14DD">
        <w:rPr>
          <w:rFonts w:ascii="Times New Roman" w:eastAsia="Times New Roman" w:hAnsi="Times New Roman" w:cs="Times New Roman"/>
          <w:color w:val="000000"/>
          <w:sz w:val="24"/>
          <w:szCs w:val="24"/>
          <w:lang w:val="en-US" w:eastAsia="de-DE"/>
        </w:rPr>
        <w:t>teachers’</w:t>
      </w:r>
      <w:proofErr w:type="gramEnd"/>
      <w:r w:rsidR="00D44633" w:rsidRPr="005923DE">
        <w:rPr>
          <w:rFonts w:ascii="Times New Roman" w:eastAsia="Times New Roman" w:hAnsi="Times New Roman" w:cs="Times New Roman"/>
          <w:color w:val="000000"/>
          <w:sz w:val="24"/>
          <w:szCs w:val="24"/>
          <w:lang w:val="en-US" w:eastAsia="de-DE"/>
        </w:rPr>
        <w:t xml:space="preserve"> </w:t>
      </w:r>
      <w:r w:rsidR="00AF1B62">
        <w:rPr>
          <w:rFonts w:ascii="Times New Roman" w:eastAsia="Times New Roman" w:hAnsi="Times New Roman" w:cs="Times New Roman"/>
          <w:color w:val="000000"/>
          <w:sz w:val="24"/>
          <w:szCs w:val="24"/>
          <w:lang w:val="en-US" w:eastAsia="de-DE"/>
        </w:rPr>
        <w:t xml:space="preserve">standardized </w:t>
      </w:r>
      <w:r w:rsidR="002E26CC">
        <w:rPr>
          <w:rFonts w:ascii="Times New Roman" w:eastAsia="Times New Roman" w:hAnsi="Times New Roman" w:cs="Times New Roman"/>
          <w:color w:val="000000"/>
          <w:sz w:val="24"/>
          <w:szCs w:val="24"/>
          <w:lang w:val="en-US" w:eastAsia="de-DE"/>
        </w:rPr>
        <w:t xml:space="preserve">mean </w:t>
      </w:r>
      <w:r w:rsidR="00D44633" w:rsidRPr="005923DE">
        <w:rPr>
          <w:rFonts w:ascii="Times New Roman" w:eastAsia="Times New Roman" w:hAnsi="Times New Roman" w:cs="Times New Roman"/>
          <w:color w:val="000000"/>
          <w:sz w:val="24"/>
          <w:szCs w:val="24"/>
          <w:lang w:val="en-US" w:eastAsia="de-DE"/>
        </w:rPr>
        <w:t>HR</w:t>
      </w:r>
      <w:r w:rsidR="00A97EB7">
        <w:rPr>
          <w:rFonts w:ascii="Times New Roman" w:eastAsia="Times New Roman" w:hAnsi="Times New Roman" w:cs="Times New Roman"/>
          <w:color w:val="000000"/>
          <w:sz w:val="24"/>
          <w:szCs w:val="24"/>
          <w:lang w:val="en-US" w:eastAsia="de-DE"/>
        </w:rPr>
        <w:t>.</w:t>
      </w:r>
    </w:p>
    <w:p w14:paraId="5EF84C5F" w14:textId="06A0211D"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was significantly predicted </w:t>
      </w:r>
      <w:r w:rsidR="0004243F">
        <w:rPr>
          <w:rFonts w:ascii="Times New Roman" w:eastAsia="Times New Roman" w:hAnsi="Times New Roman" w:cs="Times New Roman"/>
          <w:color w:val="000000"/>
          <w:sz w:val="24"/>
          <w:szCs w:val="24"/>
          <w:lang w:val="en-US" w:eastAsia="de-DE"/>
        </w:rPr>
        <w:t xml:space="preserve">only </w:t>
      </w:r>
      <w:r w:rsidRPr="00884C3E">
        <w:rPr>
          <w:rFonts w:ascii="Times New Roman" w:eastAsia="Times New Roman" w:hAnsi="Times New Roman" w:cs="Times New Roman"/>
          <w:color w:val="000000"/>
          <w:sz w:val="24"/>
          <w:szCs w:val="24"/>
          <w:lang w:val="en-US" w:eastAsia="de-DE"/>
        </w:rPr>
        <w:t>by disruption appraisal</w:t>
      </w:r>
      <w:r w:rsidR="0004243F">
        <w:rPr>
          <w:rFonts w:ascii="Times New Roman" w:eastAsia="Times New Roman" w:hAnsi="Times New Roman" w:cs="Times New Roman"/>
          <w:color w:val="000000"/>
          <w:sz w:val="24"/>
          <w:szCs w:val="24"/>
          <w:lang w:val="en-US" w:eastAsia="de-DE"/>
        </w:rPr>
        <w:t>, and only</w:t>
      </w:r>
      <w:r w:rsidRPr="00884C3E">
        <w:rPr>
          <w:rFonts w:ascii="Times New Roman" w:eastAsia="Times New Roman" w:hAnsi="Times New Roman" w:cs="Times New Roman"/>
          <w:color w:val="000000"/>
          <w:sz w:val="24"/>
          <w:szCs w:val="24"/>
          <w:lang w:val="en-US" w:eastAsia="de-DE"/>
        </w:rPr>
        <w:t xml:space="preserve"> in the </w:t>
      </w:r>
      <w:r w:rsidRPr="009F160B">
        <w:rPr>
          <w:rFonts w:ascii="Times New Roman" w:eastAsia="Times New Roman" w:hAnsi="Times New Roman" w:cs="Times New Roman"/>
          <w:i/>
          <w:iCs/>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w:t>
      </w:r>
      <w:r w:rsidR="009959AE">
        <w:rPr>
          <w:rFonts w:ascii="Times New Roman" w:eastAsia="Times New Roman" w:hAnsi="Times New Roman" w:cs="Times New Roman"/>
          <w:color w:val="000000"/>
          <w:sz w:val="24"/>
          <w:szCs w:val="24"/>
          <w:lang w:val="en-US" w:eastAsia="de-DE"/>
        </w:rPr>
        <w:t>teaching</w:t>
      </w:r>
      <w:r w:rsidRPr="00884C3E">
        <w:rPr>
          <w:rFonts w:ascii="Times New Roman" w:eastAsia="Times New Roman" w:hAnsi="Times New Roman" w:cs="Times New Roman"/>
          <w:color w:val="000000"/>
          <w:sz w:val="24"/>
          <w:szCs w:val="24"/>
          <w:lang w:val="en-US" w:eastAsia="de-DE"/>
        </w:rPr>
        <w:t xml:space="preserve"> </w:t>
      </w:r>
      <w:r w:rsidR="009959AE">
        <w:rPr>
          <w:rFonts w:ascii="Times New Roman" w:eastAsia="Times New Roman" w:hAnsi="Times New Roman" w:cs="Times New Roman"/>
          <w:color w:val="000000"/>
          <w:sz w:val="24"/>
          <w:szCs w:val="24"/>
          <w:lang w:val="en-US" w:eastAsia="de-DE"/>
        </w:rPr>
        <w:t>interval</w:t>
      </w:r>
      <w:r w:rsidRPr="00884C3E">
        <w:rPr>
          <w:rFonts w:ascii="Times New Roman" w:eastAsia="Times New Roman" w:hAnsi="Times New Roman" w:cs="Times New Roman"/>
          <w:color w:val="000000"/>
          <w:sz w:val="24"/>
          <w:szCs w:val="24"/>
          <w:lang w:val="en-US" w:eastAsia="de-DE"/>
        </w:rPr>
        <w:t xml:space="preserve">, Model 4), indicating </w:t>
      </w:r>
      <w:r w:rsidR="002E26CC">
        <w:rPr>
          <w:rFonts w:ascii="Times New Roman" w:eastAsia="Times New Roman" w:hAnsi="Times New Roman" w:cs="Times New Roman"/>
          <w:color w:val="000000"/>
          <w:sz w:val="24"/>
          <w:szCs w:val="24"/>
          <w:lang w:val="en-US" w:eastAsia="de-DE"/>
        </w:rPr>
        <w:t xml:space="preserve">a </w:t>
      </w:r>
      <w:r w:rsidRPr="00884C3E">
        <w:rPr>
          <w:rFonts w:ascii="Times New Roman" w:eastAsia="Times New Roman" w:hAnsi="Times New Roman" w:cs="Times New Roman"/>
          <w:color w:val="000000"/>
          <w:sz w:val="24"/>
          <w:szCs w:val="24"/>
          <w:lang w:val="en-US" w:eastAsia="de-DE"/>
        </w:rPr>
        <w:t xml:space="preserve">higher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for teachers who </w:t>
      </w:r>
      <w:r w:rsidR="002E26CC">
        <w:rPr>
          <w:rFonts w:ascii="Times New Roman" w:eastAsia="Times New Roman" w:hAnsi="Times New Roman" w:cs="Times New Roman"/>
          <w:color w:val="000000"/>
          <w:sz w:val="24"/>
          <w:szCs w:val="24"/>
          <w:lang w:val="en-US" w:eastAsia="de-DE"/>
        </w:rPr>
        <w:t>felt more disrupted by the classroom events</w:t>
      </w:r>
      <w:r w:rsidR="0004243F">
        <w:rPr>
          <w:rFonts w:ascii="Times New Roman" w:eastAsia="Times New Roman" w:hAnsi="Times New Roman" w:cs="Times New Roman"/>
          <w:color w:val="000000"/>
          <w:sz w:val="24"/>
          <w:szCs w:val="24"/>
          <w:lang w:val="en-US" w:eastAsia="de-DE"/>
        </w:rPr>
        <w:t>, when</w:t>
      </w:r>
      <w:r w:rsidR="002E26CC">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controlling for all other factors.</w:t>
      </w:r>
      <w:r w:rsidR="005E6CD5">
        <w:rPr>
          <w:rFonts w:ascii="Times New Roman" w:eastAsia="Times New Roman" w:hAnsi="Times New Roman" w:cs="Times New Roman"/>
          <w:color w:val="000000"/>
          <w:sz w:val="24"/>
          <w:szCs w:val="24"/>
          <w:lang w:val="en-US" w:eastAsia="de-DE"/>
        </w:rPr>
        <w:t xml:space="preserve"> </w:t>
      </w:r>
    </w:p>
    <w:p w14:paraId="00335050" w14:textId="02D2E41F" w:rsidR="00F045D1" w:rsidRDefault="00372642"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the </w:t>
      </w:r>
      <w:r w:rsidR="00FD0518">
        <w:rPr>
          <w:rFonts w:ascii="Times New Roman" w:eastAsia="Times New Roman" w:hAnsi="Times New Roman" w:cs="Times New Roman"/>
          <w:color w:val="000000"/>
          <w:sz w:val="24"/>
          <w:szCs w:val="24"/>
          <w:lang w:val="en-US" w:eastAsia="de-DE"/>
        </w:rPr>
        <w:t xml:space="preserve">explorative investigation of the </w:t>
      </w:r>
      <w:r>
        <w:rPr>
          <w:rFonts w:ascii="Times New Roman" w:eastAsia="Times New Roman" w:hAnsi="Times New Roman" w:cs="Times New Roman"/>
          <w:color w:val="000000"/>
          <w:sz w:val="24"/>
          <w:szCs w:val="24"/>
          <w:lang w:val="en-US" w:eastAsia="de-DE"/>
        </w:rPr>
        <w:t>effects</w:t>
      </w:r>
      <w:r w:rsidRPr="00CF700B">
        <w:rPr>
          <w:rFonts w:ascii="Times New Roman" w:eastAsia="Times New Roman" w:hAnsi="Times New Roman" w:cs="Times New Roman"/>
          <w:color w:val="000000"/>
          <w:sz w:val="24"/>
          <w:szCs w:val="24"/>
          <w:lang w:val="en-US" w:eastAsia="de-DE"/>
        </w:rPr>
        <w:t xml:space="preserve"> of teaching experience </w:t>
      </w:r>
      <w:r>
        <w:rPr>
          <w:rFonts w:ascii="Times New Roman" w:eastAsia="Times New Roman" w:hAnsi="Times New Roman" w:cs="Times New Roman"/>
          <w:color w:val="000000"/>
          <w:sz w:val="24"/>
          <w:szCs w:val="24"/>
          <w:lang w:val="en-US" w:eastAsia="de-DE"/>
        </w:rPr>
        <w:t>and subjective appraisals on</w:t>
      </w:r>
      <w:r w:rsidRPr="00FA538F">
        <w:rPr>
          <w:rFonts w:ascii="Times New Roman" w:eastAsia="Times New Roman" w:hAnsi="Times New Roman" w:cs="Times New Roman"/>
          <w:color w:val="000000"/>
          <w:sz w:val="24"/>
          <w:szCs w:val="24"/>
          <w:lang w:val="en-US" w:eastAsia="de-DE"/>
        </w:rPr>
        <w:t xml:space="preserve"> </w:t>
      </w:r>
      <w:r w:rsidRPr="00FB06B2">
        <w:rPr>
          <w:rFonts w:ascii="Times New Roman" w:eastAsia="Times New Roman" w:hAnsi="Times New Roman" w:cs="Times New Roman"/>
          <w:i/>
          <w:iCs/>
          <w:color w:val="000000"/>
          <w:sz w:val="24"/>
          <w:szCs w:val="24"/>
          <w:lang w:val="en-US" w:eastAsia="de-DE"/>
        </w:rPr>
        <w:t>changes</w:t>
      </w:r>
      <w:r w:rsidR="00114876">
        <w:rPr>
          <w:rFonts w:ascii="Times New Roman" w:eastAsia="Times New Roman" w:hAnsi="Times New Roman" w:cs="Times New Roman"/>
          <w:color w:val="000000"/>
          <w:sz w:val="24"/>
          <w:szCs w:val="24"/>
          <w:lang w:val="en-US" w:eastAsia="de-DE"/>
        </w:rPr>
        <w:t xml:space="preserve"> </w:t>
      </w:r>
      <w:r w:rsidR="00283BDD">
        <w:rPr>
          <w:rFonts w:ascii="Times New Roman" w:eastAsia="Times New Roman" w:hAnsi="Times New Roman" w:cs="Times New Roman"/>
          <w:color w:val="000000"/>
          <w:sz w:val="24"/>
          <w:szCs w:val="24"/>
          <w:lang w:val="en-US" w:eastAsia="de-DE"/>
        </w:rPr>
        <w:t xml:space="preserve">(i.e., mean slopes) </w:t>
      </w:r>
      <w:r w:rsidRPr="00FA538F">
        <w:rPr>
          <w:rFonts w:ascii="Times New Roman" w:eastAsia="Times New Roman" w:hAnsi="Times New Roman" w:cs="Times New Roman"/>
          <w:color w:val="000000"/>
          <w:sz w:val="24"/>
          <w:szCs w:val="24"/>
          <w:lang w:val="en-US" w:eastAsia="de-DE"/>
        </w:rPr>
        <w:t xml:space="preserve">in </w:t>
      </w:r>
      <w:r>
        <w:rPr>
          <w:rFonts w:ascii="Times New Roman" w:eastAsia="Times New Roman" w:hAnsi="Times New Roman" w:cs="Times New Roman"/>
          <w:color w:val="000000"/>
          <w:sz w:val="24"/>
          <w:szCs w:val="24"/>
          <w:lang w:val="en-US" w:eastAsia="de-DE"/>
        </w:rPr>
        <w:t>teachers’ HR</w:t>
      </w:r>
      <w:r w:rsidR="006B4419">
        <w:rPr>
          <w:rFonts w:ascii="Times New Roman" w:eastAsia="Times New Roman" w:hAnsi="Times New Roman" w:cs="Times New Roman"/>
          <w:color w:val="000000"/>
          <w:sz w:val="24"/>
          <w:szCs w:val="24"/>
          <w:lang w:val="en-US" w:eastAsia="de-DE"/>
        </w:rPr>
        <w:t>,</w:t>
      </w:r>
      <w:r w:rsidR="00EB163F">
        <w:rPr>
          <w:rFonts w:ascii="Times New Roman" w:eastAsia="Times New Roman" w:hAnsi="Times New Roman" w:cs="Times New Roman"/>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 xml:space="preserve">teaching experience significantly predicted the </w:t>
      </w:r>
      <w:r w:rsidR="002E26CC">
        <w:rPr>
          <w:rFonts w:ascii="Times New Roman" w:eastAsia="Times New Roman" w:hAnsi="Times New Roman" w:cs="Times New Roman"/>
          <w:color w:val="000000"/>
          <w:sz w:val="24"/>
          <w:szCs w:val="24"/>
          <w:lang w:val="en-US" w:eastAsia="de-DE"/>
        </w:rPr>
        <w:t>mean slope</w:t>
      </w:r>
      <w:r w:rsidR="00660517">
        <w:rPr>
          <w:rFonts w:ascii="Times New Roman" w:eastAsia="Times New Roman" w:hAnsi="Times New Roman" w:cs="Times New Roman"/>
          <w:color w:val="000000"/>
          <w:sz w:val="24"/>
          <w:szCs w:val="24"/>
          <w:lang w:val="en-US" w:eastAsia="de-DE"/>
        </w:rPr>
        <w:t xml:space="preserve"> in the </w:t>
      </w:r>
      <w:r w:rsidR="00660517" w:rsidRPr="0034267F">
        <w:rPr>
          <w:rFonts w:ascii="Times New Roman" w:eastAsia="Times New Roman" w:hAnsi="Times New Roman" w:cs="Times New Roman"/>
          <w:i/>
          <w:iCs/>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w:t>
      </w:r>
      <w:r w:rsidR="009959AE">
        <w:rPr>
          <w:rFonts w:ascii="Times New Roman" w:eastAsia="Times New Roman" w:hAnsi="Times New Roman" w:cs="Times New Roman"/>
          <w:color w:val="000000"/>
          <w:sz w:val="24"/>
          <w:szCs w:val="24"/>
          <w:lang w:val="en-US" w:eastAsia="de-DE"/>
        </w:rPr>
        <w:t>teaching</w:t>
      </w:r>
      <w:r w:rsidR="00660517">
        <w:rPr>
          <w:rFonts w:ascii="Times New Roman" w:eastAsia="Times New Roman" w:hAnsi="Times New Roman" w:cs="Times New Roman"/>
          <w:color w:val="000000"/>
          <w:sz w:val="24"/>
          <w:szCs w:val="24"/>
          <w:lang w:val="en-US" w:eastAsia="de-DE"/>
        </w:rPr>
        <w:t xml:space="preserve"> </w:t>
      </w:r>
      <w:r w:rsidR="009959AE">
        <w:rPr>
          <w:rFonts w:ascii="Times New Roman" w:eastAsia="Times New Roman" w:hAnsi="Times New Roman" w:cs="Times New Roman"/>
          <w:color w:val="000000"/>
          <w:sz w:val="24"/>
          <w:szCs w:val="24"/>
          <w:lang w:val="en-US" w:eastAsia="de-DE"/>
        </w:rPr>
        <w:t>interval</w:t>
      </w:r>
      <w:r w:rsidR="00660517">
        <w:rPr>
          <w:rFonts w:ascii="Times New Roman" w:eastAsia="Times New Roman" w:hAnsi="Times New Roman" w:cs="Times New Roman"/>
          <w:color w:val="000000"/>
          <w:sz w:val="24"/>
          <w:szCs w:val="24"/>
          <w:lang w:val="en-US" w:eastAsia="de-DE"/>
        </w:rPr>
        <w:t>,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w:t>
      </w:r>
      <w:r w:rsidR="006B4419">
        <w:rPr>
          <w:rFonts w:ascii="Times New Roman" w:eastAsia="Times New Roman" w:hAnsi="Times New Roman" w:cs="Times New Roman"/>
          <w:color w:val="000000"/>
          <w:sz w:val="24"/>
          <w:szCs w:val="24"/>
          <w:lang w:val="en-US" w:eastAsia="de-DE"/>
        </w:rPr>
        <w:t xml:space="preserve">a </w:t>
      </w:r>
      <w:r w:rsidR="00660517" w:rsidRPr="00B44866">
        <w:rPr>
          <w:rFonts w:ascii="Times New Roman" w:eastAsia="Times New Roman" w:hAnsi="Times New Roman" w:cs="Times New Roman"/>
          <w:color w:val="000000"/>
          <w:sz w:val="24"/>
          <w:szCs w:val="24"/>
          <w:lang w:val="en-US" w:eastAsia="de-DE"/>
        </w:rPr>
        <w:t xml:space="preserve">less steep HR </w:t>
      </w:r>
      <w:r w:rsidR="00770BCE">
        <w:rPr>
          <w:rFonts w:ascii="Times New Roman" w:eastAsia="Times New Roman" w:hAnsi="Times New Roman" w:cs="Times New Roman"/>
          <w:color w:val="000000"/>
          <w:sz w:val="24"/>
          <w:szCs w:val="24"/>
          <w:lang w:val="en-US" w:eastAsia="de-DE"/>
        </w:rPr>
        <w:t>increase</w:t>
      </w:r>
      <w:r w:rsidR="00770BCE" w:rsidRPr="00B44866">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 teachers with more teaching experience.</w:t>
      </w:r>
      <w:r w:rsidR="002E15F1">
        <w:rPr>
          <w:rFonts w:ascii="Times New Roman" w:eastAsia="Times New Roman" w:hAnsi="Times New Roman" w:cs="Times New Roman"/>
          <w:color w:val="000000"/>
          <w:sz w:val="24"/>
          <w:szCs w:val="24"/>
          <w:lang w:val="en-US" w:eastAsia="de-DE"/>
        </w:rPr>
        <w:t xml:space="preserve"> </w:t>
      </w:r>
      <w:r w:rsidR="00FD32EE" w:rsidRPr="00FD32EE">
        <w:rPr>
          <w:rFonts w:ascii="Times New Roman" w:eastAsia="Times New Roman" w:hAnsi="Times New Roman" w:cs="Times New Roman"/>
          <w:color w:val="000000"/>
          <w:sz w:val="24"/>
          <w:szCs w:val="24"/>
          <w:lang w:val="en-US" w:eastAsia="de-DE"/>
        </w:rPr>
        <w:t>For all other intervals, the prediction was not significant</w:t>
      </w:r>
      <w:r w:rsidR="00236BCE">
        <w:rPr>
          <w:rFonts w:ascii="Times New Roman" w:eastAsia="Times New Roman" w:hAnsi="Times New Roman" w:cs="Times New Roman"/>
          <w:color w:val="000000"/>
          <w:sz w:val="24"/>
          <w:szCs w:val="24"/>
          <w:lang w:val="en-US" w:eastAsia="de-DE"/>
        </w:rPr>
        <w:t>.</w:t>
      </w:r>
    </w:p>
    <w:p w14:paraId="720EA13B" w14:textId="77777777" w:rsidR="00FD32EE" w:rsidRPr="00FD32EE" w:rsidRDefault="00FD32EE"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42AD04B3"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lastRenderedPageBreak/>
        <w:t>C</w:t>
      </w:r>
      <w:r w:rsidRPr="00CF700B">
        <w:rPr>
          <w:rFonts w:ascii="Times New Roman" w:eastAsia="Times New Roman" w:hAnsi="Times New Roman" w:cs="Times New Roman"/>
          <w:i/>
          <w:iCs/>
          <w:color w:val="000000"/>
          <w:sz w:val="24"/>
          <w:szCs w:val="24"/>
          <w:lang w:val="en-US" w:eastAsia="de-DE"/>
        </w:rPr>
        <w:t xml:space="preserve">orrelations </w:t>
      </w:r>
      <w:r w:rsidR="00CB696C">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sidR="00CB696C">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CB696C">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CB696C">
        <w:rPr>
          <w:rFonts w:ascii="Times New Roman" w:eastAsia="Times New Roman" w:hAnsi="Times New Roman" w:cs="Times New Roman"/>
          <w:i/>
          <w:iCs/>
          <w:color w:val="000000"/>
          <w:sz w:val="24"/>
          <w:szCs w:val="24"/>
          <w:lang w:val="en-US" w:eastAsia="de-DE"/>
        </w:rPr>
        <w:t>m</w:t>
      </w:r>
      <w:r w:rsidR="00ED7D9C">
        <w:rPr>
          <w:rFonts w:ascii="Times New Roman" w:eastAsia="Times New Roman" w:hAnsi="Times New Roman" w:cs="Times New Roman"/>
          <w:i/>
          <w:iCs/>
          <w:color w:val="000000"/>
          <w:sz w:val="24"/>
          <w:szCs w:val="24"/>
          <w:lang w:val="en-US" w:eastAsia="de-DE"/>
        </w:rPr>
        <w:t xml:space="preserve">ean </w:t>
      </w:r>
      <w:r w:rsidR="00CB696C">
        <w:rPr>
          <w:rFonts w:ascii="Times New Roman" w:eastAsia="Times New Roman" w:hAnsi="Times New Roman" w:cs="Times New Roman"/>
          <w:i/>
          <w:iCs/>
          <w:color w:val="000000"/>
          <w:sz w:val="24"/>
          <w:szCs w:val="24"/>
          <w:lang w:val="en-US" w:eastAsia="de-DE"/>
        </w:rPr>
        <w:t>s</w:t>
      </w:r>
      <w:r w:rsidR="00ED7D9C">
        <w:rPr>
          <w:rFonts w:ascii="Times New Roman" w:eastAsia="Times New Roman" w:hAnsi="Times New Roman" w:cs="Times New Roman"/>
          <w:i/>
          <w:iCs/>
          <w:color w:val="000000"/>
          <w:sz w:val="24"/>
          <w:szCs w:val="24"/>
          <w:lang w:val="en-US" w:eastAsia="de-DE"/>
        </w:rPr>
        <w:t>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w:t>
      </w:r>
      <w:r w:rsidR="00CB696C">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redictor </w:t>
      </w:r>
      <w:r w:rsidR="00CB696C">
        <w:rPr>
          <w:rFonts w:ascii="Times New Roman" w:eastAsia="Times New Roman" w:hAnsi="Times New Roman" w:cs="Times New Roman"/>
          <w:i/>
          <w:iCs/>
          <w:color w:val="000000"/>
          <w:sz w:val="24"/>
          <w:szCs w:val="24"/>
          <w:lang w:val="en-US" w:eastAsia="de-DE"/>
        </w:rPr>
        <w:t>v</w:t>
      </w:r>
      <w:r>
        <w:rPr>
          <w:rFonts w:ascii="Times New Roman" w:eastAsia="Times New Roman" w:hAnsi="Times New Roman" w:cs="Times New Roman"/>
          <w:i/>
          <w:iCs/>
          <w:color w:val="000000"/>
          <w:sz w:val="24"/>
          <w:szCs w:val="24"/>
          <w:lang w:val="en-US" w:eastAsia="de-DE"/>
        </w:rPr>
        <w:t xml:space="preserve">ariables </w:t>
      </w:r>
      <w:r w:rsidR="002E26CC">
        <w:rPr>
          <w:rFonts w:ascii="Times New Roman" w:eastAsia="Times New Roman" w:hAnsi="Times New Roman" w:cs="Times New Roman"/>
          <w:i/>
          <w:iCs/>
          <w:color w:val="000000"/>
          <w:sz w:val="24"/>
          <w:szCs w:val="24"/>
          <w:lang w:val="en-US" w:eastAsia="de-DE"/>
        </w:rPr>
        <w:t xml:space="preserve">of </w:t>
      </w:r>
      <w:r w:rsidR="00CB696C">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sidR="00CB696C">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sidR="00CB696C">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xml:space="preserve">, and </w:t>
      </w:r>
      <w:r w:rsidR="00CB696C">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onfidence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for the </w:t>
      </w:r>
      <w:r w:rsidR="00CB696C">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CB696C">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4817BA"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34267F">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4817BA" w:rsidRDefault="00ED7D9C" w:rsidP="0034267F">
            <w:pPr>
              <w:spacing w:after="0" w:line="240" w:lineRule="auto"/>
              <w:jc w:val="center"/>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r w:rsidR="009959AE">
              <w:rPr>
                <w:rFonts w:ascii="Times New Roman" w:eastAsia="Times New Roman" w:hAnsi="Times New Roman" w:cs="Times New Roman"/>
                <w:color w:val="000000"/>
                <w:sz w:val="24"/>
                <w:szCs w:val="24"/>
                <w:lang w:eastAsia="de-DE"/>
              </w:rPr>
              <w:t>teaching</w:t>
            </w:r>
            <w:proofErr w:type="spellEnd"/>
            <w:r w:rsidR="008A622C">
              <w:rPr>
                <w:rFonts w:ascii="Times New Roman" w:eastAsia="Times New Roman" w:hAnsi="Times New Roman" w:cs="Times New Roman"/>
                <w:color w:val="000000"/>
                <w:sz w:val="24"/>
                <w:szCs w:val="24"/>
                <w:lang w:eastAsia="de-DE"/>
              </w:rPr>
              <w:t xml:space="preserve"> </w:t>
            </w:r>
            <w:proofErr w:type="spellStart"/>
            <w:r w:rsidR="009959AE">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Default="009959AE" w:rsidP="0034267F">
            <w:pPr>
              <w:spacing w:after="0"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3221567B" w:rsidR="00ED7D9C" w:rsidRPr="004817BA" w:rsidRDefault="009959AE" w:rsidP="0034267F">
            <w:pPr>
              <w:spacing w:after="0" w:line="240" w:lineRule="auto"/>
              <w:jc w:val="cente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Default="00ED7D9C" w:rsidP="0034267F">
            <w:pPr>
              <w:spacing w:after="0"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w:t>
            </w:r>
            <w:proofErr w:type="spellStart"/>
            <w:r w:rsidR="009959AE">
              <w:rPr>
                <w:rFonts w:ascii="Times New Roman" w:eastAsia="Times New Roman" w:hAnsi="Times New Roman" w:cs="Times New Roman"/>
                <w:sz w:val="24"/>
                <w:szCs w:val="24"/>
                <w:lang w:eastAsia="de-DE"/>
              </w:rPr>
              <w:t>teaching</w:t>
            </w:r>
            <w:proofErr w:type="spellEnd"/>
          </w:p>
          <w:p w14:paraId="35E8E9AF" w14:textId="3AD8EB5F" w:rsidR="00ED7D9C" w:rsidRPr="004817BA" w:rsidRDefault="009959AE" w:rsidP="0034267F">
            <w:pPr>
              <w:spacing w:after="0" w:line="240" w:lineRule="auto"/>
              <w:jc w:val="cente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34267F">
            <w:pPr>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28A5C820" w:rsidR="00ED7D9C" w:rsidRPr="004817BA" w:rsidRDefault="009959AE" w:rsidP="0034267F">
            <w:pPr>
              <w:spacing w:after="0" w:line="240" w:lineRule="auto"/>
              <w:jc w:val="center"/>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34267F">
            <w:pPr>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15AF61B7" w:rsidR="00ED7D9C" w:rsidRPr="004817BA" w:rsidRDefault="009959AE" w:rsidP="0034267F">
            <w:pPr>
              <w:spacing w:after="0" w:line="240" w:lineRule="auto"/>
              <w:jc w:val="center"/>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4817BA" w:rsidRDefault="009959AE" w:rsidP="00E816D2">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Teaching</w:t>
            </w:r>
            <w:r w:rsidR="0034267F">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4817BA" w:rsidRDefault="0034267F" w:rsidP="00E816D2">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7"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34267F">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4817BA" w:rsidRDefault="009C16B5" w:rsidP="00E816D2">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C</w:t>
            </w:r>
            <w:r w:rsidR="0034267F">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EE4EF2"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696D43D1" w:rsidR="009C16B5" w:rsidRPr="00CF700B" w:rsidRDefault="009C16B5" w:rsidP="0034267F">
            <w:pPr>
              <w:spacing w:after="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8"/>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0C019CF5" w:rsidR="00D44633" w:rsidRPr="00A24C8C" w:rsidRDefault="009D2CF7"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Standardized</w:t>
      </w:r>
      <w:r w:rsidR="00D44633" w:rsidRPr="00CF700B">
        <w:rPr>
          <w:rFonts w:ascii="Times New Roman" w:eastAsia="Times New Roman" w:hAnsi="Times New Roman" w:cs="Times New Roman"/>
          <w:i/>
          <w:iCs/>
          <w:color w:val="000000"/>
          <w:sz w:val="24"/>
          <w:szCs w:val="24"/>
          <w:lang w:val="en-US" w:eastAsia="de-DE"/>
        </w:rPr>
        <w:t xml:space="preserve"> </w:t>
      </w:r>
      <w:r w:rsidR="006B49B4">
        <w:rPr>
          <w:rFonts w:ascii="Times New Roman" w:eastAsia="Times New Roman" w:hAnsi="Times New Roman" w:cs="Times New Roman"/>
          <w:i/>
          <w:iCs/>
          <w:color w:val="000000"/>
          <w:sz w:val="24"/>
          <w:szCs w:val="24"/>
          <w:lang w:val="en-US" w:eastAsia="de-DE"/>
        </w:rPr>
        <w:t>r</w:t>
      </w:r>
      <w:r w:rsidR="00D44633" w:rsidRPr="00CF700B">
        <w:rPr>
          <w:rFonts w:ascii="Times New Roman" w:eastAsia="Times New Roman" w:hAnsi="Times New Roman" w:cs="Times New Roman"/>
          <w:i/>
          <w:iCs/>
          <w:color w:val="000000"/>
          <w:sz w:val="24"/>
          <w:szCs w:val="24"/>
          <w:lang w:val="en-US" w:eastAsia="de-DE"/>
        </w:rPr>
        <w:t>egression</w:t>
      </w:r>
      <w:r>
        <w:rPr>
          <w:rFonts w:ascii="Times New Roman" w:eastAsia="Times New Roman" w:hAnsi="Times New Roman" w:cs="Times New Roman"/>
          <w:i/>
          <w:iCs/>
          <w:color w:val="000000"/>
          <w:sz w:val="24"/>
          <w:szCs w:val="24"/>
          <w:lang w:val="en-US" w:eastAsia="de-DE"/>
        </w:rPr>
        <w:t xml:space="preserve"> coefficients</w:t>
      </w:r>
      <w:r w:rsidR="00D44633" w:rsidRPr="00CF700B">
        <w:rPr>
          <w:rFonts w:ascii="Times New Roman" w:eastAsia="Times New Roman" w:hAnsi="Times New Roman" w:cs="Times New Roman"/>
          <w:i/>
          <w:iCs/>
          <w:color w:val="000000"/>
          <w:sz w:val="24"/>
          <w:szCs w:val="24"/>
          <w:lang w:val="en-US" w:eastAsia="de-DE"/>
        </w:rPr>
        <w:t xml:space="preserve"> </w:t>
      </w:r>
      <w:r w:rsidR="00D44633">
        <w:rPr>
          <w:rFonts w:ascii="Times New Roman" w:eastAsia="Times New Roman" w:hAnsi="Times New Roman" w:cs="Times New Roman"/>
          <w:i/>
          <w:iCs/>
          <w:color w:val="000000"/>
          <w:sz w:val="24"/>
          <w:szCs w:val="24"/>
          <w:lang w:val="en-US" w:eastAsia="de-DE"/>
        </w:rPr>
        <w:t xml:space="preserve">of </w:t>
      </w:r>
      <w:r w:rsidR="006B49B4">
        <w:rPr>
          <w:rFonts w:ascii="Times New Roman" w:eastAsia="Times New Roman" w:hAnsi="Times New Roman" w:cs="Times New Roman"/>
          <w:i/>
          <w:iCs/>
          <w:color w:val="000000"/>
          <w:sz w:val="24"/>
          <w:szCs w:val="24"/>
          <w:lang w:val="en-US" w:eastAsia="de-DE"/>
        </w:rPr>
        <w:t>s</w:t>
      </w:r>
      <w:r w:rsidR="00D44633" w:rsidRPr="00652F54">
        <w:rPr>
          <w:rFonts w:ascii="Times New Roman" w:eastAsia="Times New Roman" w:hAnsi="Times New Roman" w:cs="Times New Roman"/>
          <w:i/>
          <w:iCs/>
          <w:color w:val="000000"/>
          <w:sz w:val="24"/>
          <w:szCs w:val="24"/>
          <w:lang w:val="en-US" w:eastAsia="de-DE"/>
        </w:rPr>
        <w:t xml:space="preserve">tandardized </w:t>
      </w:r>
      <w:r w:rsidR="006B49B4">
        <w:rPr>
          <w:rFonts w:ascii="Times New Roman" w:eastAsia="Times New Roman" w:hAnsi="Times New Roman" w:cs="Times New Roman"/>
          <w:i/>
          <w:iCs/>
          <w:color w:val="000000"/>
          <w:sz w:val="24"/>
          <w:szCs w:val="24"/>
          <w:lang w:val="en-US" w:eastAsia="de-DE"/>
        </w:rPr>
        <w:t>m</w:t>
      </w:r>
      <w:r w:rsidR="00D44633" w:rsidRPr="00652F54">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h</w:t>
      </w:r>
      <w:r w:rsidR="00D44633">
        <w:rPr>
          <w:rFonts w:ascii="Times New Roman" w:eastAsia="Times New Roman" w:hAnsi="Times New Roman" w:cs="Times New Roman"/>
          <w:i/>
          <w:iCs/>
          <w:color w:val="000000"/>
          <w:sz w:val="24"/>
          <w:szCs w:val="24"/>
          <w:lang w:val="en-US" w:eastAsia="de-DE"/>
        </w:rPr>
        <w:t xml:space="preserve">eart </w:t>
      </w:r>
      <w:r w:rsidR="006B49B4">
        <w:rPr>
          <w:rFonts w:ascii="Times New Roman" w:eastAsia="Times New Roman" w:hAnsi="Times New Roman" w:cs="Times New Roman"/>
          <w:i/>
          <w:iCs/>
          <w:color w:val="000000"/>
          <w:sz w:val="24"/>
          <w:szCs w:val="24"/>
          <w:lang w:val="en-US" w:eastAsia="de-DE"/>
        </w:rPr>
        <w:t>r</w:t>
      </w:r>
      <w:r w:rsidR="00D44633">
        <w:rPr>
          <w:rFonts w:ascii="Times New Roman" w:eastAsia="Times New Roman" w:hAnsi="Times New Roman" w:cs="Times New Roman"/>
          <w:i/>
          <w:iCs/>
          <w:color w:val="000000"/>
          <w:sz w:val="24"/>
          <w:szCs w:val="24"/>
          <w:lang w:val="en-US" w:eastAsia="de-DE"/>
        </w:rPr>
        <w:t>ate</w:t>
      </w:r>
      <w:r w:rsidR="00D44633" w:rsidRPr="00652F54">
        <w:rPr>
          <w:rFonts w:ascii="Times New Roman" w:eastAsia="Times New Roman" w:hAnsi="Times New Roman" w:cs="Times New Roman"/>
          <w:i/>
          <w:iCs/>
          <w:color w:val="000000"/>
          <w:sz w:val="24"/>
          <w:szCs w:val="24"/>
          <w:lang w:val="en-US" w:eastAsia="de-DE"/>
        </w:rPr>
        <w:t xml:space="preserve"> </w:t>
      </w:r>
      <w:r w:rsidR="00D44633">
        <w:rPr>
          <w:rFonts w:ascii="Times New Roman" w:eastAsia="Times New Roman" w:hAnsi="Times New Roman" w:cs="Times New Roman"/>
          <w:i/>
          <w:iCs/>
          <w:color w:val="000000"/>
          <w:sz w:val="24"/>
          <w:szCs w:val="24"/>
          <w:lang w:val="en-US" w:eastAsia="de-DE"/>
        </w:rPr>
        <w:t xml:space="preserve">and </w:t>
      </w:r>
      <w:r w:rsidR="006B49B4">
        <w:rPr>
          <w:rFonts w:ascii="Times New Roman" w:eastAsia="Times New Roman" w:hAnsi="Times New Roman" w:cs="Times New Roman"/>
          <w:i/>
          <w:iCs/>
          <w:color w:val="000000"/>
          <w:sz w:val="24"/>
          <w:szCs w:val="24"/>
          <w:lang w:val="en-US" w:eastAsia="de-DE"/>
        </w:rPr>
        <w:t>m</w:t>
      </w:r>
      <w:r w:rsidR="00770BCE">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s</w:t>
      </w:r>
      <w:r w:rsidR="00D44633">
        <w:rPr>
          <w:rFonts w:ascii="Times New Roman" w:eastAsia="Times New Roman" w:hAnsi="Times New Roman" w:cs="Times New Roman"/>
          <w:i/>
          <w:iCs/>
          <w:color w:val="000000"/>
          <w:sz w:val="24"/>
          <w:szCs w:val="24"/>
          <w:lang w:val="en-US" w:eastAsia="de-DE"/>
        </w:rPr>
        <w:t xml:space="preserve">lopes </w:t>
      </w:r>
      <w:r w:rsidR="006B49B4">
        <w:rPr>
          <w:rFonts w:ascii="Times New Roman" w:eastAsia="Times New Roman" w:hAnsi="Times New Roman" w:cs="Times New Roman"/>
          <w:i/>
          <w:iCs/>
          <w:color w:val="000000"/>
          <w:sz w:val="24"/>
          <w:szCs w:val="24"/>
          <w:lang w:val="en-US" w:eastAsia="de-DE"/>
        </w:rPr>
        <w:t>p</w:t>
      </w:r>
      <w:r w:rsidR="00D44633">
        <w:rPr>
          <w:rFonts w:ascii="Times New Roman" w:eastAsia="Times New Roman" w:hAnsi="Times New Roman" w:cs="Times New Roman"/>
          <w:i/>
          <w:iCs/>
          <w:color w:val="000000"/>
          <w:sz w:val="24"/>
          <w:szCs w:val="24"/>
          <w:lang w:val="en-US" w:eastAsia="de-DE"/>
        </w:rPr>
        <w:t xml:space="preserve">redicted by </w:t>
      </w:r>
      <w:r w:rsidR="006B49B4">
        <w:rPr>
          <w:rFonts w:ascii="Times New Roman" w:eastAsia="Times New Roman" w:hAnsi="Times New Roman" w:cs="Times New Roman"/>
          <w:i/>
          <w:iCs/>
          <w:color w:val="000000"/>
          <w:sz w:val="24"/>
          <w:szCs w:val="24"/>
          <w:lang w:val="en-US" w:eastAsia="de-DE"/>
        </w:rPr>
        <w:t>t</w:t>
      </w:r>
      <w:r w:rsidR="00D44633">
        <w:rPr>
          <w:rFonts w:ascii="Times New Roman" w:eastAsia="Times New Roman" w:hAnsi="Times New Roman" w:cs="Times New Roman"/>
          <w:i/>
          <w:iCs/>
          <w:color w:val="000000"/>
          <w:sz w:val="24"/>
          <w:szCs w:val="24"/>
          <w:lang w:val="en-US" w:eastAsia="de-DE"/>
        </w:rPr>
        <w:t xml:space="preserve">eaching </w:t>
      </w:r>
      <w:r w:rsidR="006B49B4">
        <w:rPr>
          <w:rFonts w:ascii="Times New Roman" w:eastAsia="Times New Roman" w:hAnsi="Times New Roman" w:cs="Times New Roman"/>
          <w:i/>
          <w:iCs/>
          <w:color w:val="000000"/>
          <w:sz w:val="24"/>
          <w:szCs w:val="24"/>
          <w:lang w:val="en-US" w:eastAsia="de-DE"/>
        </w:rPr>
        <w:t>e</w:t>
      </w:r>
      <w:r w:rsidR="00D44633">
        <w:rPr>
          <w:rFonts w:ascii="Times New Roman" w:eastAsia="Times New Roman" w:hAnsi="Times New Roman" w:cs="Times New Roman"/>
          <w:i/>
          <w:iCs/>
          <w:color w:val="000000"/>
          <w:sz w:val="24"/>
          <w:szCs w:val="24"/>
          <w:lang w:val="en-US" w:eastAsia="de-DE"/>
        </w:rPr>
        <w:t xml:space="preserve">xperience, </w:t>
      </w:r>
      <w:r w:rsidR="006B49B4">
        <w:rPr>
          <w:rFonts w:ascii="Times New Roman" w:eastAsia="Times New Roman" w:hAnsi="Times New Roman" w:cs="Times New Roman"/>
          <w:i/>
          <w:iCs/>
          <w:color w:val="000000"/>
          <w:sz w:val="24"/>
          <w:szCs w:val="24"/>
          <w:lang w:val="en-US" w:eastAsia="de-DE"/>
        </w:rPr>
        <w:t>d</w:t>
      </w:r>
      <w:r w:rsidR="00D44633">
        <w:rPr>
          <w:rFonts w:ascii="Times New Roman" w:eastAsia="Times New Roman" w:hAnsi="Times New Roman" w:cs="Times New Roman"/>
          <w:i/>
          <w:iCs/>
          <w:color w:val="000000"/>
          <w:sz w:val="24"/>
          <w:szCs w:val="24"/>
          <w:lang w:val="en-US" w:eastAsia="de-DE"/>
        </w:rPr>
        <w:t xml:space="preserve">isruption </w:t>
      </w:r>
      <w:r w:rsidR="006B49B4">
        <w:rPr>
          <w:rFonts w:ascii="Times New Roman" w:eastAsia="Times New Roman" w:hAnsi="Times New Roman" w:cs="Times New Roman"/>
          <w:i/>
          <w:iCs/>
          <w:color w:val="000000"/>
          <w:sz w:val="24"/>
          <w:szCs w:val="24"/>
          <w:lang w:val="en-US" w:eastAsia="de-DE"/>
        </w:rPr>
        <w:t>a</w:t>
      </w:r>
      <w:r w:rsidR="00D44633">
        <w:rPr>
          <w:rFonts w:ascii="Times New Roman" w:eastAsia="Times New Roman" w:hAnsi="Times New Roman" w:cs="Times New Roman"/>
          <w:i/>
          <w:iCs/>
          <w:color w:val="000000"/>
          <w:sz w:val="24"/>
          <w:szCs w:val="24"/>
          <w:lang w:val="en-US" w:eastAsia="de-DE"/>
        </w:rPr>
        <w:t xml:space="preserve">ppraisal, and </w:t>
      </w:r>
      <w:r w:rsidR="006B49B4">
        <w:rPr>
          <w:rFonts w:ascii="Times New Roman" w:eastAsia="Times New Roman" w:hAnsi="Times New Roman" w:cs="Times New Roman"/>
          <w:i/>
          <w:iCs/>
          <w:color w:val="000000"/>
          <w:sz w:val="24"/>
          <w:szCs w:val="24"/>
          <w:lang w:val="en-US" w:eastAsia="de-DE"/>
        </w:rPr>
        <w:t>c</w:t>
      </w:r>
      <w:r w:rsidR="00D44633">
        <w:rPr>
          <w:rFonts w:ascii="Times New Roman" w:eastAsia="Times New Roman" w:hAnsi="Times New Roman" w:cs="Times New Roman"/>
          <w:i/>
          <w:iCs/>
          <w:color w:val="000000"/>
          <w:sz w:val="24"/>
          <w:szCs w:val="24"/>
          <w:lang w:val="en-US" w:eastAsia="de-DE"/>
        </w:rPr>
        <w:t xml:space="preserve">onfidence </w:t>
      </w:r>
      <w:r w:rsidR="006B49B4">
        <w:rPr>
          <w:rFonts w:ascii="Times New Roman" w:eastAsia="Times New Roman" w:hAnsi="Times New Roman" w:cs="Times New Roman"/>
          <w:i/>
          <w:iCs/>
          <w:color w:val="000000"/>
          <w:sz w:val="24"/>
          <w:szCs w:val="24"/>
          <w:lang w:val="en-US" w:eastAsia="de-DE"/>
        </w:rPr>
        <w:t>a</w:t>
      </w:r>
      <w:r w:rsidR="00D44633">
        <w:rPr>
          <w:rFonts w:ascii="Times New Roman" w:eastAsia="Times New Roman" w:hAnsi="Times New Roman" w:cs="Times New Roman"/>
          <w:i/>
          <w:iCs/>
          <w:color w:val="000000"/>
          <w:sz w:val="24"/>
          <w:szCs w:val="24"/>
          <w:lang w:val="en-US" w:eastAsia="de-DE"/>
        </w:rPr>
        <w:t xml:space="preserve">ppraisal </w:t>
      </w:r>
      <w:r w:rsidR="00D44633" w:rsidRPr="00CF700B">
        <w:rPr>
          <w:rFonts w:ascii="Times New Roman" w:eastAsia="Times New Roman" w:hAnsi="Times New Roman" w:cs="Times New Roman"/>
          <w:i/>
          <w:iCs/>
          <w:color w:val="000000"/>
          <w:sz w:val="24"/>
          <w:szCs w:val="24"/>
          <w:lang w:val="en-US" w:eastAsia="de-DE"/>
        </w:rPr>
        <w:t xml:space="preserve">for </w:t>
      </w:r>
      <w:r w:rsidR="00D44633">
        <w:rPr>
          <w:rFonts w:ascii="Times New Roman" w:eastAsia="Times New Roman" w:hAnsi="Times New Roman" w:cs="Times New Roman"/>
          <w:i/>
          <w:iCs/>
          <w:color w:val="000000"/>
          <w:sz w:val="24"/>
          <w:szCs w:val="24"/>
          <w:lang w:val="en-US" w:eastAsia="de-DE"/>
        </w:rPr>
        <w:t xml:space="preserve">the </w:t>
      </w:r>
      <w:r w:rsidR="006B49B4">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i/>
          <w:iCs/>
          <w:color w:val="000000"/>
          <w:sz w:val="24"/>
          <w:szCs w:val="24"/>
          <w:lang w:val="en-US" w:eastAsia="de-DE"/>
        </w:rPr>
        <w:t xml:space="preserve">ive </w:t>
      </w:r>
      <w:r w:rsidR="006B49B4">
        <w:rPr>
          <w:rFonts w:ascii="Times New Roman" w:eastAsia="Times New Roman" w:hAnsi="Times New Roman" w:cs="Times New Roman"/>
          <w:i/>
          <w:iCs/>
          <w:color w:val="000000"/>
          <w:sz w:val="24"/>
          <w:szCs w:val="24"/>
          <w:lang w:val="en-US" w:eastAsia="de-DE"/>
        </w:rPr>
        <w:t>i</w:t>
      </w:r>
      <w:r w:rsidR="00D44633">
        <w:rPr>
          <w:rFonts w:ascii="Times New Roman" w:eastAsia="Times New Roman" w:hAnsi="Times New Roman" w:cs="Times New Roman"/>
          <w:i/>
          <w:iCs/>
          <w:color w:val="000000"/>
          <w:sz w:val="24"/>
          <w:szCs w:val="24"/>
          <w:lang w:val="en-US" w:eastAsia="de-DE"/>
        </w:rPr>
        <w:t>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FB2939"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8C7263D"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 xml:space="preserve">Dependent </w:t>
            </w:r>
            <w:r w:rsidR="006B49B4">
              <w:rPr>
                <w:rFonts w:ascii="Times New Roman" w:eastAsia="Times New Roman" w:hAnsi="Times New Roman" w:cs="Times New Roman"/>
                <w:i/>
                <w:iCs/>
                <w:color w:val="000000"/>
                <w:sz w:val="20"/>
                <w:szCs w:val="20"/>
                <w:lang w:val="en-US" w:eastAsia="de-DE"/>
              </w:rPr>
              <w:t>v</w:t>
            </w:r>
            <w:r w:rsidRPr="003D7B5A">
              <w:rPr>
                <w:rFonts w:ascii="Times New Roman" w:eastAsia="Times New Roman" w:hAnsi="Times New Roman" w:cs="Times New Roman"/>
                <w:i/>
                <w:iCs/>
                <w:color w:val="000000"/>
                <w:sz w:val="20"/>
                <w:szCs w:val="20"/>
                <w:lang w:val="en-US" w:eastAsia="de-DE"/>
              </w:rPr>
              <w:t xml:space="preserve">ariable: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 xml:space="preserve">tandardized </w:t>
            </w:r>
            <w:r w:rsidR="0032188A">
              <w:rPr>
                <w:rFonts w:ascii="Times New Roman" w:eastAsia="Times New Roman" w:hAnsi="Times New Roman" w:cs="Times New Roman"/>
                <w:i/>
                <w:iCs/>
                <w:color w:val="000000"/>
                <w:sz w:val="20"/>
                <w:szCs w:val="20"/>
                <w:lang w:val="en-US" w:eastAsia="de-DE"/>
              </w:rPr>
              <w:t>m</w:t>
            </w:r>
            <w:r w:rsidRPr="003D7B5A">
              <w:rPr>
                <w:rFonts w:ascii="Times New Roman" w:eastAsia="Times New Roman" w:hAnsi="Times New Roman" w:cs="Times New Roman"/>
                <w:i/>
                <w:iCs/>
                <w:color w:val="000000"/>
                <w:sz w:val="20"/>
                <w:szCs w:val="20"/>
                <w:lang w:val="en-US" w:eastAsia="de-DE"/>
              </w:rPr>
              <w:t>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0032188A">
              <w:rPr>
                <w:rFonts w:ascii="Times New Roman" w:eastAsia="Times New Roman" w:hAnsi="Times New Roman" w:cs="Times New Roman"/>
                <w:i/>
                <w:iCs/>
                <w:color w:val="000000"/>
                <w:sz w:val="20"/>
                <w:szCs w:val="20"/>
                <w:lang w:val="en-US" w:eastAsia="de-DE"/>
              </w:rPr>
              <w:t>m</w:t>
            </w:r>
            <w:r w:rsidR="00770BCE">
              <w:rPr>
                <w:rFonts w:ascii="Times New Roman" w:eastAsia="Times New Roman" w:hAnsi="Times New Roman" w:cs="Times New Roman"/>
                <w:i/>
                <w:iCs/>
                <w:color w:val="000000"/>
                <w:sz w:val="20"/>
                <w:szCs w:val="20"/>
                <w:lang w:val="en-US" w:eastAsia="de-DE"/>
              </w:rPr>
              <w:t xml:space="preserve">ean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5CA8CD5"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60" w:type="dxa"/>
            <w:gridSpan w:val="2"/>
          </w:tcPr>
          <w:p w14:paraId="51026AFC" w14:textId="373D3AC1"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sidR="00D44633">
              <w:rPr>
                <w:rFonts w:ascii="Times New Roman" w:eastAsia="Times New Roman" w:hAnsi="Times New Roman" w:cs="Times New Roman"/>
                <w:sz w:val="20"/>
                <w:szCs w:val="20"/>
                <w:lang w:eastAsia="de-DE"/>
              </w:rPr>
              <w:t>lope</w:t>
            </w:r>
            <w:r w:rsidR="0010482D">
              <w:rPr>
                <w:rFonts w:ascii="Times New Roman" w:eastAsia="Times New Roman" w:hAnsi="Times New Roman" w:cs="Times New Roman"/>
                <w:sz w:val="20"/>
                <w:szCs w:val="20"/>
                <w:lang w:eastAsia="de-DE"/>
              </w:rPr>
              <w:t>s</w:t>
            </w:r>
            <w:proofErr w:type="spellEnd"/>
          </w:p>
        </w:tc>
        <w:tc>
          <w:tcPr>
            <w:tcW w:w="1559" w:type="dxa"/>
            <w:gridSpan w:val="2"/>
          </w:tcPr>
          <w:p w14:paraId="64CF28E6" w14:textId="5858CD2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3"/>
          </w:tcPr>
          <w:p w14:paraId="7A60FA36" w14:textId="34EF0D90"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r w:rsidR="00E816D2">
              <w:rPr>
                <w:rFonts w:ascii="Times New Roman" w:eastAsia="Times New Roman" w:hAnsi="Times New Roman" w:cs="Times New Roman"/>
                <w:sz w:val="20"/>
                <w:szCs w:val="20"/>
                <w:lang w:eastAsia="de-DE"/>
              </w:rPr>
              <w:t>s</w:t>
            </w:r>
            <w:proofErr w:type="spellEnd"/>
          </w:p>
        </w:tc>
        <w:tc>
          <w:tcPr>
            <w:tcW w:w="1488" w:type="dxa"/>
            <w:gridSpan w:val="2"/>
          </w:tcPr>
          <w:p w14:paraId="756BD0B7" w14:textId="0460C978"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489" w:type="dxa"/>
            <w:gridSpan w:val="3"/>
          </w:tcPr>
          <w:p w14:paraId="4432FA49" w14:textId="51E82DBF"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r w:rsidR="00E816D2">
              <w:rPr>
                <w:rFonts w:ascii="Times New Roman" w:eastAsia="Times New Roman" w:hAnsi="Times New Roman" w:cs="Times New Roman"/>
                <w:sz w:val="20"/>
                <w:szCs w:val="20"/>
                <w:lang w:eastAsia="de-DE"/>
              </w:rPr>
              <w:t>s</w:t>
            </w:r>
            <w:proofErr w:type="spellEnd"/>
          </w:p>
        </w:tc>
        <w:tc>
          <w:tcPr>
            <w:tcW w:w="1559" w:type="dxa"/>
            <w:gridSpan w:val="2"/>
          </w:tcPr>
          <w:p w14:paraId="72B89B75" w14:textId="4885AAAE"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2"/>
          </w:tcPr>
          <w:p w14:paraId="2F30C8A6" w14:textId="532FC975"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r w:rsidR="00E816D2">
              <w:rPr>
                <w:rFonts w:ascii="Times New Roman" w:eastAsia="Times New Roman" w:hAnsi="Times New Roman" w:cs="Times New Roman"/>
                <w:sz w:val="20"/>
                <w:szCs w:val="20"/>
                <w:lang w:eastAsia="de-DE"/>
              </w:rPr>
              <w:t>s</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50835416" w:rsidR="00D44633" w:rsidRPr="00902F45" w:rsidRDefault="00D44633" w:rsidP="00D30895">
            <w:pPr>
              <w:rPr>
                <w:rFonts w:ascii="Times New Roman" w:eastAsia="Times New Roman" w:hAnsi="Times New Roman" w:cs="Times New Roman"/>
                <w:b/>
                <w:bCs/>
                <w:sz w:val="20"/>
                <w:szCs w:val="20"/>
                <w:lang w:eastAsia="de-DE"/>
              </w:rPr>
            </w:pPr>
            <w:proofErr w:type="spellStart"/>
            <w:r w:rsidRPr="00902F45">
              <w:rPr>
                <w:rFonts w:ascii="Times New Roman" w:eastAsia="Times New Roman" w:hAnsi="Times New Roman" w:cs="Times New Roman"/>
                <w:b/>
                <w:bCs/>
                <w:sz w:val="20"/>
                <w:szCs w:val="20"/>
                <w:lang w:eastAsia="de-DE"/>
              </w:rPr>
              <w:t>Pre-</w:t>
            </w:r>
            <w:r w:rsidR="00AC7844">
              <w:rPr>
                <w:rFonts w:ascii="Times New Roman" w:eastAsia="Times New Roman" w:hAnsi="Times New Roman" w:cs="Times New Roman"/>
                <w:b/>
                <w:bCs/>
                <w:sz w:val="20"/>
                <w:szCs w:val="20"/>
                <w:lang w:eastAsia="de-DE"/>
              </w:rPr>
              <w:t>t</w:t>
            </w:r>
            <w:r w:rsidRPr="00902F45">
              <w:rPr>
                <w:rFonts w:ascii="Times New Roman" w:eastAsia="Times New Roman" w:hAnsi="Times New Roman" w:cs="Times New Roman"/>
                <w:b/>
                <w:bCs/>
                <w:sz w:val="20"/>
                <w:szCs w:val="20"/>
                <w:lang w:eastAsia="de-DE"/>
              </w:rPr>
              <w:t>eaching</w:t>
            </w:r>
            <w:proofErr w:type="spellEnd"/>
            <w:r w:rsidRPr="00902F45">
              <w:rPr>
                <w:rFonts w:ascii="Times New Roman" w:eastAsia="Times New Roman" w:hAnsi="Times New Roman" w:cs="Times New Roman"/>
                <w:b/>
                <w:bCs/>
                <w:sz w:val="20"/>
                <w:szCs w:val="20"/>
                <w:lang w:eastAsia="de-DE"/>
              </w:rPr>
              <w:t xml:space="preserve"> </w:t>
            </w:r>
            <w:proofErr w:type="spellStart"/>
            <w:r w:rsidR="009959AE">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1</w:t>
            </w:r>
            <w:r w:rsidR="00C45777">
              <w:rPr>
                <w:rFonts w:ascii="Times New Roman" w:eastAsia="Times New Roman" w:hAnsi="Times New Roman" w:cs="Times New Roman"/>
                <w:b/>
                <w:bCs/>
                <w:sz w:val="20"/>
                <w:szCs w:val="20"/>
                <w:lang w:eastAsia="de-DE"/>
              </w:rPr>
              <w:t>)</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2D30677C"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Teaching </w:t>
            </w:r>
            <w:proofErr w:type="spellStart"/>
            <w:r w:rsidR="009959AE">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2</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2D19CC3F"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009959AE">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3</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6729A120"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Interview </w:t>
            </w:r>
            <w:proofErr w:type="spellStart"/>
            <w:r w:rsidR="009959AE">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4</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6A55781B"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End </w:t>
            </w:r>
            <w:proofErr w:type="spellStart"/>
            <w:r w:rsidR="009959AE">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5</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F64B4EC" w14:textId="6BEB799C"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In Model 1, standardized mean HR </w:t>
            </w:r>
            <w:r w:rsidR="00426F06">
              <w:rPr>
                <w:rFonts w:ascii="Times New Roman" w:eastAsia="Times New Roman" w:hAnsi="Times New Roman" w:cs="Times New Roman"/>
                <w:color w:val="000000"/>
                <w:sz w:val="20"/>
                <w:szCs w:val="20"/>
                <w:lang w:val="en-US" w:eastAsia="de-DE"/>
              </w:rPr>
              <w:t>and mean slopes were</w:t>
            </w:r>
            <w:r w:rsidRPr="00902F45">
              <w:rPr>
                <w:rFonts w:ascii="Times New Roman" w:eastAsia="Times New Roman" w:hAnsi="Times New Roman" w:cs="Times New Roman"/>
                <w:color w:val="000000"/>
                <w:sz w:val="20"/>
                <w:szCs w:val="20"/>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3E4C653E" w14:textId="77777777" w:rsidR="00926D94" w:rsidRPr="00CA5FFA" w:rsidRDefault="00926D94" w:rsidP="00926D94">
      <w:pPr>
        <w:pStyle w:val="StandardWeb"/>
        <w:spacing w:before="0" w:beforeAutospacing="0" w:after="0" w:afterAutospacing="0" w:line="360" w:lineRule="auto"/>
        <w:jc w:val="both"/>
        <w:rPr>
          <w:lang w:val="en-US"/>
        </w:rPr>
      </w:pPr>
      <w:r w:rsidRPr="00CA5FFA">
        <w:rPr>
          <w:b/>
          <w:bCs/>
          <w:color w:val="000000"/>
          <w:lang w:val="en-US"/>
        </w:rPr>
        <w:lastRenderedPageBreak/>
        <w:t># Discussion</w:t>
      </w:r>
      <w:r w:rsidRPr="00CA5FFA">
        <w:rPr>
          <w:rStyle w:val="apple-tab-span"/>
          <w:b/>
          <w:bCs/>
          <w:color w:val="000000"/>
          <w:lang w:val="en-US"/>
        </w:rPr>
        <w:tab/>
      </w:r>
    </w:p>
    <w:p w14:paraId="2A41D9C0" w14:textId="77777777" w:rsidR="00BD2840" w:rsidRDefault="00925662" w:rsidP="00B717DE">
      <w:pPr>
        <w:pStyle w:val="StandardWeb"/>
        <w:spacing w:before="240" w:beforeAutospacing="0" w:after="240" w:afterAutospacing="0" w:line="360" w:lineRule="auto"/>
        <w:jc w:val="both"/>
        <w:rPr>
          <w:b/>
          <w:bCs/>
          <w:color w:val="000000"/>
          <w:lang w:val="en-US"/>
        </w:rPr>
      </w:pPr>
      <w:r w:rsidRPr="002361B6">
        <w:rPr>
          <w:b/>
          <w:bCs/>
          <w:color w:val="000000"/>
          <w:lang w:val="en-US"/>
        </w:rPr>
        <w:t xml:space="preserve">## </w:t>
      </w:r>
      <w:r w:rsidR="008564F3">
        <w:rPr>
          <w:b/>
          <w:bCs/>
          <w:color w:val="000000"/>
          <w:lang w:val="en-US"/>
        </w:rPr>
        <w:t>Summary of key findings</w:t>
      </w:r>
    </w:p>
    <w:p w14:paraId="7836E891" w14:textId="3EF23E60" w:rsidR="00775EDC" w:rsidRDefault="00B717DE" w:rsidP="00B717DE">
      <w:pPr>
        <w:pStyle w:val="StandardWeb"/>
        <w:spacing w:before="240" w:beforeAutospacing="0" w:after="240" w:afterAutospacing="0" w:line="360" w:lineRule="auto"/>
        <w:jc w:val="both"/>
        <w:rPr>
          <w:color w:val="000000"/>
          <w:lang w:val="en-US"/>
        </w:rPr>
      </w:pPr>
      <w:r>
        <w:rPr>
          <w:color w:val="000000"/>
          <w:lang w:val="en-US"/>
        </w:rPr>
        <w:t>Our</w:t>
      </w:r>
      <w:r>
        <w:rPr>
          <w:lang w:val="en-US"/>
        </w:rPr>
        <w:t xml:space="preserve"> study aimed to</w:t>
      </w:r>
      <w:r w:rsidRPr="00BB2020">
        <w:rPr>
          <w:lang w:val="en-US"/>
        </w:rPr>
        <w:t xml:space="preserve"> </w:t>
      </w:r>
      <w:r>
        <w:rPr>
          <w:lang w:val="en-US"/>
        </w:rPr>
        <w:t xml:space="preserve">investigate </w:t>
      </w:r>
      <w:r w:rsidRPr="00C874D5">
        <w:rPr>
          <w:lang w:val="en-US"/>
        </w:rPr>
        <w:t>how data collected from a wrist-worn fitness tracker could shed light on</w:t>
      </w:r>
      <w:r w:rsidR="004D4D2E" w:rsidRPr="00C874D5">
        <w:rPr>
          <w:lang w:val="en-US"/>
        </w:rPr>
        <w:t xml:space="preserve"> teachers</w:t>
      </w:r>
      <w:r w:rsidR="004D4D2E">
        <w:rPr>
          <w:lang w:val="en-US"/>
        </w:rPr>
        <w:t xml:space="preserve">’ </w:t>
      </w:r>
      <w:r w:rsidR="004D4D2E" w:rsidRPr="00C874D5">
        <w:rPr>
          <w:lang w:val="en-US"/>
        </w:rPr>
        <w:t>stress responses before, during, and after teaching sessions</w:t>
      </w:r>
      <w:r w:rsidR="004D4D2E">
        <w:rPr>
          <w:lang w:val="en-US"/>
        </w:rPr>
        <w:t xml:space="preserve"> as an </w:t>
      </w:r>
      <w:r w:rsidRPr="00C874D5">
        <w:rPr>
          <w:lang w:val="en-US"/>
        </w:rPr>
        <w:t>effect of stressors, such as classroom disruptions</w:t>
      </w:r>
      <w:r w:rsidR="004D4D2E">
        <w:rPr>
          <w:lang w:val="en-US"/>
        </w:rPr>
        <w:t>.</w:t>
      </w:r>
      <w:r w:rsidRPr="00C874D5">
        <w:rPr>
          <w:lang w:val="en-US"/>
        </w:rPr>
        <w:t xml:space="preserve"> </w:t>
      </w:r>
      <w:r w:rsidR="000A0A29">
        <w:rPr>
          <w:color w:val="000000"/>
          <w:lang w:val="en-US"/>
        </w:rPr>
        <w:t>W</w:t>
      </w:r>
      <w:r>
        <w:rPr>
          <w:color w:val="000000"/>
          <w:lang w:val="en-US"/>
        </w:rPr>
        <w:t xml:space="preserve">e </w:t>
      </w:r>
      <w:r w:rsidR="000A0A29">
        <w:rPr>
          <w:color w:val="000000"/>
          <w:lang w:val="en-US"/>
        </w:rPr>
        <w:t xml:space="preserve">assessed </w:t>
      </w:r>
      <w:r>
        <w:rPr>
          <w:color w:val="000000"/>
          <w:lang w:val="en-US"/>
        </w:rPr>
        <w:t xml:space="preserve">teachers’ HR </w:t>
      </w:r>
      <w:r w:rsidR="000A0A29">
        <w:rPr>
          <w:color w:val="000000"/>
          <w:lang w:val="en-US"/>
        </w:rPr>
        <w:t xml:space="preserve">using a Fitbit® fitness tracker </w:t>
      </w:r>
      <w:r>
        <w:rPr>
          <w:color w:val="000000"/>
          <w:lang w:val="en-US"/>
        </w:rPr>
        <w:t xml:space="preserve">over the course of </w:t>
      </w:r>
      <w:r w:rsidRPr="00DC2D61">
        <w:rPr>
          <w:color w:val="000000"/>
          <w:lang w:val="en-US"/>
        </w:rPr>
        <w:t>a five-phase lab study</w:t>
      </w:r>
      <w:r>
        <w:rPr>
          <w:lang w:val="en-US"/>
        </w:rPr>
        <w:t xml:space="preserve">, including a micro-teaching unit with </w:t>
      </w:r>
      <w:r>
        <w:rPr>
          <w:color w:val="000000"/>
          <w:lang w:val="en-US"/>
        </w:rPr>
        <w:t xml:space="preserve">potentially disruptive </w:t>
      </w:r>
      <w:r w:rsidRPr="00653A73">
        <w:rPr>
          <w:color w:val="000000"/>
          <w:lang w:val="en-US"/>
        </w:rPr>
        <w:t>classroom events</w:t>
      </w:r>
      <w:r>
        <w:rPr>
          <w:color w:val="000000"/>
          <w:lang w:val="en-US"/>
        </w:rPr>
        <w:t xml:space="preserve">. Moreover, we examined </w:t>
      </w:r>
      <w:r w:rsidRPr="00653A73">
        <w:rPr>
          <w:color w:val="000000"/>
          <w:lang w:val="en-US"/>
        </w:rPr>
        <w:t xml:space="preserve">whether variance in HR measures </w:t>
      </w:r>
      <w:r w:rsidR="000A0A29">
        <w:rPr>
          <w:color w:val="000000"/>
          <w:lang w:val="en-US"/>
        </w:rPr>
        <w:t>could</w:t>
      </w:r>
      <w:r w:rsidR="000A0A29" w:rsidRPr="00653A73">
        <w:rPr>
          <w:color w:val="000000"/>
          <w:lang w:val="en-US"/>
        </w:rPr>
        <w:t xml:space="preserve"> </w:t>
      </w:r>
      <w:r w:rsidRPr="00653A73">
        <w:rPr>
          <w:color w:val="000000"/>
          <w:lang w:val="en-US"/>
        </w:rPr>
        <w:t>be explained by teachers’ teaching experience and self-reported</w:t>
      </w:r>
      <w:r>
        <w:rPr>
          <w:color w:val="000000"/>
          <w:lang w:val="en-US"/>
        </w:rPr>
        <w:t xml:space="preserve"> </w:t>
      </w:r>
      <w:r w:rsidRPr="00653A73">
        <w:rPr>
          <w:color w:val="000000"/>
          <w:lang w:val="en-US"/>
        </w:rPr>
        <w:t>appraisal</w:t>
      </w:r>
      <w:r w:rsidR="004D4D2E">
        <w:rPr>
          <w:color w:val="000000"/>
          <w:lang w:val="en-US"/>
        </w:rPr>
        <w:t>s</w:t>
      </w:r>
      <w:r w:rsidRPr="00653A73">
        <w:rPr>
          <w:color w:val="000000"/>
          <w:lang w:val="en-US"/>
        </w:rPr>
        <w:t xml:space="preserve"> (disruption</w:t>
      </w:r>
      <w:r>
        <w:rPr>
          <w:color w:val="000000"/>
          <w:lang w:val="en-US"/>
        </w:rPr>
        <w:t xml:space="preserve"> </w:t>
      </w:r>
      <w:r w:rsidRPr="00653A73">
        <w:rPr>
          <w:color w:val="000000"/>
          <w:lang w:val="en-US"/>
        </w:rPr>
        <w:t xml:space="preserve">and confidence appraisal) of </w:t>
      </w:r>
      <w:r>
        <w:rPr>
          <w:color w:val="000000"/>
          <w:lang w:val="en-US"/>
        </w:rPr>
        <w:t xml:space="preserve">the </w:t>
      </w:r>
      <w:r w:rsidRPr="00653A73">
        <w:rPr>
          <w:color w:val="000000"/>
          <w:lang w:val="en-US"/>
        </w:rPr>
        <w:t>classroom events.</w:t>
      </w:r>
      <w:r>
        <w:rPr>
          <w:color w:val="000000"/>
          <w:lang w:val="en-US"/>
        </w:rPr>
        <w:t xml:space="preserve"> </w:t>
      </w:r>
    </w:p>
    <w:p w14:paraId="12FC4B31" w14:textId="0C408DC7" w:rsidR="00BD2840" w:rsidRDefault="000A0A29" w:rsidP="00B717DE">
      <w:pPr>
        <w:pStyle w:val="StandardWeb"/>
        <w:spacing w:before="240" w:beforeAutospacing="0" w:after="240" w:afterAutospacing="0" w:line="360" w:lineRule="auto"/>
        <w:jc w:val="both"/>
        <w:rPr>
          <w:color w:val="000000"/>
          <w:lang w:val="en-US"/>
        </w:rPr>
      </w:pPr>
      <w:r>
        <w:rPr>
          <w:lang w:val="en-US"/>
        </w:rPr>
        <w:t>A</w:t>
      </w:r>
      <w:r w:rsidR="00F702A3">
        <w:rPr>
          <w:lang w:val="en-US"/>
        </w:rPr>
        <w:t xml:space="preserve">s expected, </w:t>
      </w:r>
      <w:r w:rsidR="00B2677C">
        <w:rPr>
          <w:color w:val="000000"/>
          <w:lang w:val="en-US"/>
        </w:rPr>
        <w:t>teachers’</w:t>
      </w:r>
      <w:r w:rsidR="00B2677C" w:rsidRPr="00A7542D">
        <w:rPr>
          <w:color w:val="000000"/>
          <w:lang w:val="en-US"/>
        </w:rPr>
        <w:t xml:space="preserve"> </w:t>
      </w:r>
      <w:r w:rsidR="00B2677C">
        <w:rPr>
          <w:color w:val="000000"/>
          <w:lang w:val="en-US"/>
        </w:rPr>
        <w:t xml:space="preserve">HR </w:t>
      </w:r>
      <w:r w:rsidR="00B2677C" w:rsidRPr="00A7542D">
        <w:rPr>
          <w:color w:val="000000"/>
          <w:lang w:val="en-US"/>
        </w:rPr>
        <w:t>increased before</w:t>
      </w:r>
      <w:r w:rsidR="00B2677C">
        <w:rPr>
          <w:color w:val="000000"/>
          <w:lang w:val="en-US"/>
        </w:rPr>
        <w:t xml:space="preserve">, peaked during, </w:t>
      </w:r>
      <w:r w:rsidR="00B2677C" w:rsidRPr="00A7542D">
        <w:rPr>
          <w:color w:val="000000"/>
          <w:lang w:val="en-US"/>
        </w:rPr>
        <w:t>and progressively decreased</w:t>
      </w:r>
      <w:r w:rsidR="00B2677C">
        <w:rPr>
          <w:color w:val="000000"/>
          <w:lang w:val="en-US"/>
        </w:rPr>
        <w:t xml:space="preserve"> after </w:t>
      </w:r>
      <w:r w:rsidRPr="00A7542D">
        <w:rPr>
          <w:color w:val="000000"/>
          <w:lang w:val="en-US"/>
        </w:rPr>
        <w:t xml:space="preserve">the </w:t>
      </w:r>
      <w:r>
        <w:rPr>
          <w:color w:val="000000"/>
          <w:lang w:val="en-US"/>
        </w:rPr>
        <w:t>micro-teaching unit</w:t>
      </w:r>
      <w:r w:rsidR="00B2677C">
        <w:rPr>
          <w:color w:val="000000"/>
          <w:lang w:val="en-US"/>
        </w:rPr>
        <w:t xml:space="preserve">. </w:t>
      </w:r>
      <w:r w:rsidR="004024DC">
        <w:rPr>
          <w:color w:val="000000"/>
          <w:lang w:val="en-US"/>
        </w:rPr>
        <w:t xml:space="preserve">Second, </w:t>
      </w:r>
      <w:r w:rsidR="00B05F8E">
        <w:rPr>
          <w:color w:val="000000"/>
          <w:lang w:val="en-US"/>
        </w:rPr>
        <w:t xml:space="preserve">contrary to our expectations, </w:t>
      </w:r>
      <w:r w:rsidR="001B26BE">
        <w:rPr>
          <w:color w:val="000000"/>
          <w:lang w:val="en-US"/>
        </w:rPr>
        <w:t xml:space="preserve">differences in </w:t>
      </w:r>
      <w:r w:rsidR="00952BCE">
        <w:rPr>
          <w:color w:val="000000"/>
          <w:lang w:val="en-US"/>
        </w:rPr>
        <w:t>t</w:t>
      </w:r>
      <w:r w:rsidR="00952BCE" w:rsidRPr="00952BCE">
        <w:rPr>
          <w:color w:val="000000"/>
          <w:lang w:val="en-US"/>
        </w:rPr>
        <w:t>eachers</w:t>
      </w:r>
      <w:r w:rsidR="00952BCE">
        <w:rPr>
          <w:color w:val="000000"/>
          <w:lang w:val="en-US"/>
        </w:rPr>
        <w:t>’</w:t>
      </w:r>
      <w:r w:rsidR="00952BCE" w:rsidRPr="00952BCE">
        <w:rPr>
          <w:color w:val="000000"/>
          <w:lang w:val="en-US"/>
        </w:rPr>
        <w:t xml:space="preserve"> </w:t>
      </w:r>
      <w:r w:rsidR="00952BCE">
        <w:rPr>
          <w:color w:val="000000"/>
          <w:lang w:val="en-US"/>
        </w:rPr>
        <w:t>HR</w:t>
      </w:r>
      <w:r w:rsidR="00952BCE" w:rsidRPr="00952BCE">
        <w:rPr>
          <w:color w:val="000000"/>
          <w:lang w:val="en-US"/>
        </w:rPr>
        <w:t xml:space="preserve"> could not be </w:t>
      </w:r>
      <w:r w:rsidR="00E425CA">
        <w:rPr>
          <w:color w:val="000000"/>
          <w:lang w:val="en-US"/>
        </w:rPr>
        <w:t>systematically explained</w:t>
      </w:r>
      <w:r w:rsidR="00E425CA" w:rsidRPr="00952BCE">
        <w:rPr>
          <w:color w:val="000000"/>
          <w:lang w:val="en-US"/>
        </w:rPr>
        <w:t xml:space="preserve"> </w:t>
      </w:r>
      <w:r w:rsidR="00D5681B" w:rsidRPr="00952BCE">
        <w:rPr>
          <w:color w:val="000000"/>
          <w:lang w:val="en-US"/>
        </w:rPr>
        <w:t xml:space="preserve">by teaching experience or subjective </w:t>
      </w:r>
      <w:r w:rsidR="00D5681B">
        <w:rPr>
          <w:color w:val="000000"/>
          <w:lang w:val="en-US"/>
        </w:rPr>
        <w:t xml:space="preserve">appraisals </w:t>
      </w:r>
      <w:r w:rsidR="00E425CA">
        <w:rPr>
          <w:color w:val="000000"/>
          <w:lang w:val="en-US"/>
        </w:rPr>
        <w:t>of the disruption</w:t>
      </w:r>
      <w:r w:rsidR="004E0712">
        <w:rPr>
          <w:color w:val="000000"/>
          <w:lang w:val="en-US"/>
        </w:rPr>
        <w:t>s.</w:t>
      </w:r>
      <w:r w:rsidR="009236E0">
        <w:rPr>
          <w:color w:val="000000"/>
          <w:lang w:val="en-US"/>
        </w:rPr>
        <w:t xml:space="preserve"> </w:t>
      </w:r>
    </w:p>
    <w:p w14:paraId="024BE137" w14:textId="77777777" w:rsidR="00142DE6" w:rsidRDefault="00142DE6" w:rsidP="00B717DE">
      <w:pPr>
        <w:pStyle w:val="StandardWeb"/>
        <w:spacing w:before="240" w:beforeAutospacing="0" w:after="240" w:afterAutospacing="0" w:line="360" w:lineRule="auto"/>
        <w:jc w:val="both"/>
        <w:rPr>
          <w:color w:val="000000"/>
          <w:lang w:val="en-US"/>
        </w:rPr>
      </w:pPr>
    </w:p>
    <w:p w14:paraId="64252028" w14:textId="2938C78B" w:rsidR="00E85CE3" w:rsidRDefault="00E85CE3" w:rsidP="00B717DE">
      <w:pPr>
        <w:pStyle w:val="StandardWeb"/>
        <w:spacing w:before="240" w:beforeAutospacing="0" w:after="240" w:afterAutospacing="0" w:line="360" w:lineRule="auto"/>
        <w:jc w:val="both"/>
        <w:rPr>
          <w:color w:val="000000"/>
          <w:lang w:val="en-US"/>
        </w:rPr>
      </w:pPr>
      <w:r w:rsidRPr="002361B6">
        <w:rPr>
          <w:b/>
          <w:bCs/>
          <w:color w:val="000000"/>
          <w:lang w:val="en-US"/>
        </w:rPr>
        <w:t xml:space="preserve">## </w:t>
      </w:r>
      <w:r w:rsidR="00655285">
        <w:rPr>
          <w:b/>
          <w:bCs/>
          <w:color w:val="000000"/>
          <w:lang w:val="en-US"/>
        </w:rPr>
        <w:t>Findings from m</w:t>
      </w:r>
      <w:r w:rsidRPr="007D3542">
        <w:rPr>
          <w:b/>
          <w:bCs/>
          <w:color w:val="000000"/>
          <w:lang w:val="en-US"/>
        </w:rPr>
        <w:t xml:space="preserve">apping </w:t>
      </w:r>
      <w:r>
        <w:rPr>
          <w:b/>
          <w:bCs/>
          <w:color w:val="000000"/>
          <w:lang w:val="en-US"/>
        </w:rPr>
        <w:t xml:space="preserve">teachers’ </w:t>
      </w:r>
      <w:r w:rsidRPr="007D3542">
        <w:rPr>
          <w:b/>
          <w:bCs/>
          <w:color w:val="000000"/>
          <w:lang w:val="en-US"/>
        </w:rPr>
        <w:t xml:space="preserve">HR </w:t>
      </w:r>
      <w:r w:rsidR="00655285">
        <w:rPr>
          <w:b/>
          <w:bCs/>
          <w:color w:val="000000"/>
          <w:lang w:val="en-US"/>
        </w:rPr>
        <w:t>o</w:t>
      </w:r>
      <w:r w:rsidRPr="007D3542">
        <w:rPr>
          <w:b/>
          <w:bCs/>
          <w:color w:val="000000"/>
          <w:lang w:val="en-US"/>
        </w:rPr>
        <w:t xml:space="preserve">ver </w:t>
      </w:r>
      <w:r w:rsidR="00655285">
        <w:rPr>
          <w:b/>
          <w:bCs/>
          <w:color w:val="000000"/>
          <w:lang w:val="en-US"/>
        </w:rPr>
        <w:t>s</w:t>
      </w:r>
      <w:r w:rsidRPr="007D3542">
        <w:rPr>
          <w:b/>
          <w:bCs/>
          <w:color w:val="000000"/>
          <w:lang w:val="en-US"/>
        </w:rPr>
        <w:t xml:space="preserve">tudy </w:t>
      </w:r>
      <w:r w:rsidR="00655285">
        <w:rPr>
          <w:b/>
          <w:bCs/>
          <w:color w:val="000000"/>
          <w:lang w:val="en-US"/>
        </w:rPr>
        <w:t>p</w:t>
      </w:r>
      <w:r w:rsidRPr="007D3542">
        <w:rPr>
          <w:b/>
          <w:bCs/>
          <w:color w:val="000000"/>
          <w:lang w:val="en-US"/>
        </w:rPr>
        <w:t>hases</w:t>
      </w:r>
    </w:p>
    <w:p w14:paraId="0B421CDC" w14:textId="50E6F9DB" w:rsidR="003E3533" w:rsidRPr="00992780" w:rsidRDefault="004348EC" w:rsidP="003E3533">
      <w:pPr>
        <w:pStyle w:val="StandardWeb"/>
        <w:spacing w:before="240" w:beforeAutospacing="0" w:after="240" w:afterAutospacing="0" w:line="360" w:lineRule="auto"/>
        <w:jc w:val="both"/>
        <w:rPr>
          <w:color w:val="000000"/>
          <w:lang w:val="en-US"/>
        </w:rPr>
      </w:pPr>
      <w:r w:rsidRPr="004348EC">
        <w:rPr>
          <w:color w:val="000000"/>
          <w:lang w:val="en-US"/>
        </w:rPr>
        <w:t>Our first research question concerned</w:t>
      </w:r>
      <w:r w:rsidR="00536419">
        <w:rPr>
          <w:color w:val="000000"/>
          <w:lang w:val="en-US"/>
        </w:rPr>
        <w:t xml:space="preserve"> </w:t>
      </w:r>
      <w:r w:rsidR="00CD5A8F">
        <w:rPr>
          <w:color w:val="000000"/>
          <w:lang w:val="en-US"/>
        </w:rPr>
        <w:t xml:space="preserve">the effectiveness and suitability of </w:t>
      </w:r>
      <w:r w:rsidR="00CC0A93" w:rsidRPr="00CC0A93">
        <w:rPr>
          <w:color w:val="000000"/>
          <w:lang w:val="en-US"/>
        </w:rPr>
        <w:t>HR measures assessed by wrist-based fitness trackers for mapping teachers’ HR over the course of the five-phase lab study, including the time before, during, and after the potentially stressful micro-teaching unit.</w:t>
      </w:r>
      <w:r w:rsidR="00CD5A8F">
        <w:rPr>
          <w:color w:val="000000"/>
          <w:lang w:val="en-US"/>
        </w:rPr>
        <w:t xml:space="preserve"> </w:t>
      </w:r>
      <w:r w:rsidR="00873C79" w:rsidRPr="00873C79">
        <w:rPr>
          <w:color w:val="000000"/>
          <w:lang w:val="en-US"/>
        </w:rPr>
        <w:t xml:space="preserve">Results </w:t>
      </w:r>
      <w:r w:rsidR="00246808">
        <w:rPr>
          <w:color w:val="000000"/>
          <w:lang w:val="en-US"/>
        </w:rPr>
        <w:t xml:space="preserve">supported </w:t>
      </w:r>
      <w:r w:rsidR="00873C79" w:rsidRPr="00873C79">
        <w:rPr>
          <w:color w:val="000000"/>
          <w:lang w:val="en-US"/>
        </w:rPr>
        <w:t>our hypotheses:</w:t>
      </w:r>
      <w:r w:rsidR="00D91465">
        <w:rPr>
          <w:color w:val="000000"/>
          <w:lang w:val="en-US"/>
        </w:rPr>
        <w:t xml:space="preserve"> </w:t>
      </w:r>
      <w:r w:rsidR="00873C79" w:rsidRPr="00873C79">
        <w:rPr>
          <w:color w:val="000000"/>
          <w:lang w:val="en-US"/>
        </w:rPr>
        <w:t xml:space="preserve">First, </w:t>
      </w:r>
      <w:r w:rsidR="00A01F76">
        <w:rPr>
          <w:color w:val="000000"/>
          <w:lang w:val="en-US"/>
        </w:rPr>
        <w:t xml:space="preserve">as expected in Hypothesis 1a, </w:t>
      </w:r>
      <w:r w:rsidR="00735371">
        <w:rPr>
          <w:lang w:val="en-US"/>
        </w:rPr>
        <w:t>standardized mean HR</w:t>
      </w:r>
      <w:r w:rsidR="002E5F7F" w:rsidRPr="002E5F7F">
        <w:rPr>
          <w:lang w:val="en-US"/>
        </w:rPr>
        <w:t xml:space="preserve"> </w:t>
      </w:r>
      <w:r w:rsidR="00C36FCD" w:rsidRPr="00CF700B">
        <w:rPr>
          <w:color w:val="000000"/>
          <w:lang w:val="en-US"/>
        </w:rPr>
        <w:t xml:space="preserve">was significantly higher in the </w:t>
      </w:r>
      <w:r w:rsidR="006D0C5F">
        <w:rPr>
          <w:color w:val="000000"/>
          <w:lang w:val="en-US"/>
        </w:rPr>
        <w:t>micro-teaching unit</w:t>
      </w:r>
      <w:r w:rsidR="00C36FCD">
        <w:rPr>
          <w:color w:val="000000"/>
          <w:lang w:val="en-US"/>
        </w:rPr>
        <w:t xml:space="preserve"> than in all other phases </w:t>
      </w:r>
      <w:r w:rsidR="006D0C5F">
        <w:rPr>
          <w:color w:val="000000"/>
          <w:lang w:val="en-US"/>
        </w:rPr>
        <w:t xml:space="preserve">with large effect sizes </w:t>
      </w:r>
      <w:r w:rsidR="00C36FCD">
        <w:rPr>
          <w:color w:val="000000"/>
          <w:lang w:val="en-US"/>
        </w:rPr>
        <w:t>(</w:t>
      </w:r>
      <w:r w:rsidR="00870287" w:rsidRPr="00870287">
        <w:rPr>
          <w:color w:val="000000"/>
          <w:lang w:val="en-US"/>
        </w:rPr>
        <w:t>0.82</w:t>
      </w:r>
      <w:r w:rsidR="00E20C22">
        <w:rPr>
          <w:color w:val="000000"/>
          <w:lang w:val="en-US"/>
        </w:rPr>
        <w:t xml:space="preserve"> </w:t>
      </w:r>
      <w:r w:rsidR="006D0C5F" w:rsidRPr="006D0C5F">
        <w:rPr>
          <w:rStyle w:val="mrel"/>
          <w:lang w:val="en-US"/>
        </w:rPr>
        <w:t xml:space="preserve">≤ </w:t>
      </w:r>
      <w:r w:rsidR="00870287" w:rsidRPr="008964A5">
        <w:rPr>
          <w:i/>
          <w:iCs/>
          <w:color w:val="000000"/>
          <w:lang w:val="en-US"/>
        </w:rPr>
        <w:t>d</w:t>
      </w:r>
      <w:r w:rsidR="00870287" w:rsidRPr="00870287">
        <w:rPr>
          <w:color w:val="000000"/>
          <w:lang w:val="en-US"/>
        </w:rPr>
        <w:t xml:space="preserve"> </w:t>
      </w:r>
      <w:r w:rsidR="006D0C5F" w:rsidRPr="006D0C5F">
        <w:rPr>
          <w:rStyle w:val="mrel"/>
          <w:lang w:val="en-US"/>
        </w:rPr>
        <w:t xml:space="preserve">≤ </w:t>
      </w:r>
      <w:r w:rsidR="00870287" w:rsidRPr="00870287">
        <w:rPr>
          <w:color w:val="000000"/>
          <w:lang w:val="en-US"/>
        </w:rPr>
        <w:t>4.68</w:t>
      </w:r>
      <w:r w:rsidR="00870287">
        <w:rPr>
          <w:color w:val="000000"/>
          <w:lang w:val="en-US"/>
        </w:rPr>
        <w:t>)</w:t>
      </w:r>
      <w:r w:rsidR="002E5F7F" w:rsidRPr="002E5F7F">
        <w:rPr>
          <w:lang w:val="en-US"/>
        </w:rPr>
        <w:t>.</w:t>
      </w:r>
      <w:r w:rsidR="002E5F7F" w:rsidRPr="002E5F7F">
        <w:rPr>
          <w:color w:val="000000"/>
          <w:lang w:val="en-US"/>
        </w:rPr>
        <w:t xml:space="preserve"> </w:t>
      </w:r>
      <w:r w:rsidR="00DB0214" w:rsidRPr="003C2519">
        <w:rPr>
          <w:color w:val="000000"/>
          <w:lang w:val="en-US"/>
        </w:rPr>
        <w:t>This</w:t>
      </w:r>
      <w:r w:rsidR="006D0C5F">
        <w:rPr>
          <w:color w:val="000000"/>
          <w:lang w:val="en-US"/>
        </w:rPr>
        <w:t xml:space="preserve"> finding</w:t>
      </w:r>
      <w:r w:rsidR="00DB0214" w:rsidRPr="003C2519">
        <w:rPr>
          <w:color w:val="000000"/>
          <w:lang w:val="en-US"/>
        </w:rPr>
        <w:t xml:space="preserve"> is in line with prior studies showing</w:t>
      </w:r>
      <w:r w:rsidR="00DB0214">
        <w:rPr>
          <w:color w:val="000000"/>
          <w:lang w:val="en-US"/>
        </w:rPr>
        <w:t xml:space="preserve"> that </w:t>
      </w:r>
      <w:r w:rsidR="00DB0214" w:rsidRPr="00C657A1">
        <w:rPr>
          <w:lang w:val="en-US"/>
        </w:rPr>
        <w:t>teacher</w:t>
      </w:r>
      <w:r w:rsidR="00DB0214">
        <w:rPr>
          <w:lang w:val="en-US"/>
        </w:rPr>
        <w:t xml:space="preserve">s’ HR </w:t>
      </w:r>
      <w:r w:rsidR="00DB0214" w:rsidRPr="00C657A1">
        <w:rPr>
          <w:lang w:val="en-US"/>
        </w:rPr>
        <w:t xml:space="preserve">varies depending on their activities and encountered stressors, particularly increasing during phases where </w:t>
      </w:r>
      <w:r w:rsidR="00DB0214">
        <w:rPr>
          <w:lang w:val="en-US"/>
        </w:rPr>
        <w:t>teachers</w:t>
      </w:r>
      <w:r w:rsidR="00DB0214" w:rsidRPr="00C657A1">
        <w:rPr>
          <w:lang w:val="en-US"/>
        </w:rPr>
        <w:t xml:space="preserve"> are in an exposed position </w:t>
      </w:r>
      <w:r w:rsidR="00DB0214">
        <w:rPr>
          <w:lang w:val="en-US"/>
        </w:rPr>
        <w:t>[@sperka1995; @scheuch1997psychophysische; @donker2018</w:t>
      </w:r>
      <w:r w:rsidR="00DF7DEE">
        <w:rPr>
          <w:lang w:val="en-US"/>
        </w:rPr>
        <w:t>; @</w:t>
      </w:r>
      <w:r w:rsidR="008C6206" w:rsidRPr="008C6206">
        <w:rPr>
          <w:lang w:val="en-US"/>
        </w:rPr>
        <w:t>junker2021</w:t>
      </w:r>
      <w:r w:rsidR="00DB0214">
        <w:rPr>
          <w:lang w:val="en-US"/>
        </w:rPr>
        <w:t>]</w:t>
      </w:r>
      <w:r w:rsidR="00DB0214" w:rsidRPr="00C657A1">
        <w:rPr>
          <w:lang w:val="en-US"/>
        </w:rPr>
        <w:t>.</w:t>
      </w:r>
      <w:r w:rsidR="00DB0214">
        <w:rPr>
          <w:lang w:val="en-US"/>
        </w:rPr>
        <w:t xml:space="preserve"> </w:t>
      </w:r>
      <w:r w:rsidR="00246808">
        <w:rPr>
          <w:lang w:val="en-US"/>
        </w:rPr>
        <w:t>Second</w:t>
      </w:r>
      <w:r w:rsidR="003C6544">
        <w:rPr>
          <w:lang w:val="en-US"/>
        </w:rPr>
        <w:t xml:space="preserve">, </w:t>
      </w:r>
      <w:proofErr w:type="gramStart"/>
      <w:r w:rsidR="00722ED1">
        <w:rPr>
          <w:lang w:val="en-US"/>
        </w:rPr>
        <w:t>t</w:t>
      </w:r>
      <w:r w:rsidR="00722ED1" w:rsidRPr="002157F3">
        <w:rPr>
          <w:lang w:val="en-US"/>
        </w:rPr>
        <w:t>eachers</w:t>
      </w:r>
      <w:r w:rsidR="00722ED1">
        <w:rPr>
          <w:lang w:val="en-US"/>
        </w:rPr>
        <w:t>’</w:t>
      </w:r>
      <w:proofErr w:type="gramEnd"/>
      <w:r w:rsidR="00246808">
        <w:rPr>
          <w:lang w:val="en-US"/>
        </w:rPr>
        <w:t xml:space="preserve"> </w:t>
      </w:r>
      <w:r w:rsidR="00246808">
        <w:rPr>
          <w:color w:val="000000"/>
          <w:lang w:val="en-US"/>
        </w:rPr>
        <w:t>standardized mean</w:t>
      </w:r>
      <w:r w:rsidR="00722ED1">
        <w:rPr>
          <w:lang w:val="en-US"/>
        </w:rPr>
        <w:t xml:space="preserve"> HR </w:t>
      </w:r>
      <w:r w:rsidR="003C6544">
        <w:rPr>
          <w:lang w:val="en-US"/>
        </w:rPr>
        <w:t>increase</w:t>
      </w:r>
      <w:r w:rsidR="000A351C">
        <w:rPr>
          <w:lang w:val="en-US"/>
        </w:rPr>
        <w:t>d</w:t>
      </w:r>
      <w:r w:rsidR="003C6544" w:rsidRPr="002157F3">
        <w:rPr>
          <w:lang w:val="en-US"/>
        </w:rPr>
        <w:t xml:space="preserve"> </w:t>
      </w:r>
      <w:r w:rsidR="00947A58">
        <w:rPr>
          <w:lang w:val="en-US"/>
        </w:rPr>
        <w:t xml:space="preserve">before the </w:t>
      </w:r>
      <w:r w:rsidR="00EB430A">
        <w:rPr>
          <w:lang w:val="en-US"/>
        </w:rPr>
        <w:t>micro-teaching unit</w:t>
      </w:r>
      <w:r w:rsidR="003C6544">
        <w:rPr>
          <w:lang w:val="en-US"/>
        </w:rPr>
        <w:t xml:space="preserve"> </w:t>
      </w:r>
      <w:r w:rsidR="0081544E">
        <w:rPr>
          <w:lang w:val="en-US"/>
        </w:rPr>
        <w:t>and</w:t>
      </w:r>
      <w:r w:rsidR="0081544E" w:rsidRPr="002157F3">
        <w:rPr>
          <w:lang w:val="en-US"/>
        </w:rPr>
        <w:t xml:space="preserve"> </w:t>
      </w:r>
      <w:r w:rsidR="003C6544" w:rsidRPr="002157F3">
        <w:rPr>
          <w:lang w:val="en-US"/>
        </w:rPr>
        <w:t>subsequently decline</w:t>
      </w:r>
      <w:r w:rsidR="000A351C">
        <w:rPr>
          <w:lang w:val="en-US"/>
        </w:rPr>
        <w:t>d</w:t>
      </w:r>
      <w:r w:rsidR="003C6544" w:rsidRPr="002157F3">
        <w:rPr>
          <w:lang w:val="en-US"/>
        </w:rPr>
        <w:t xml:space="preserve"> </w:t>
      </w:r>
      <w:r w:rsidR="003C6544" w:rsidRPr="00BC714D">
        <w:rPr>
          <w:lang w:val="en-US"/>
        </w:rPr>
        <w:t>(</w:t>
      </w:r>
      <w:r w:rsidR="00312B0B">
        <w:rPr>
          <w:lang w:val="en-US"/>
        </w:rPr>
        <w:t>Hypothesis 1b</w:t>
      </w:r>
      <w:r w:rsidR="003C6544" w:rsidRPr="00BC714D">
        <w:rPr>
          <w:lang w:val="en-US"/>
        </w:rPr>
        <w:t>)</w:t>
      </w:r>
      <w:r w:rsidR="000A351C">
        <w:rPr>
          <w:lang w:val="en-US"/>
        </w:rPr>
        <w:t>.</w:t>
      </w:r>
      <w:r w:rsidR="002F4D7C">
        <w:rPr>
          <w:color w:val="000000"/>
          <w:lang w:val="en-US"/>
        </w:rPr>
        <w:t xml:space="preserve"> </w:t>
      </w:r>
      <w:r w:rsidR="00DB0214" w:rsidRPr="006577D1">
        <w:rPr>
          <w:lang w:val="en-US"/>
        </w:rPr>
        <w:t>This finding corresponds with results from prior studies</w:t>
      </w:r>
      <w:r w:rsidR="00DB0214">
        <w:rPr>
          <w:lang w:val="en-US"/>
        </w:rPr>
        <w:t xml:space="preserve"> that investigated HR trends in teaching-learning situations</w:t>
      </w:r>
      <w:r w:rsidR="004D4D2E">
        <w:rPr>
          <w:lang w:val="en-US"/>
        </w:rPr>
        <w:t>,</w:t>
      </w:r>
      <w:r w:rsidR="00DB0214">
        <w:rPr>
          <w:lang w:val="en-US"/>
        </w:rPr>
        <w:t xml:space="preserve"> showing that </w:t>
      </w:r>
      <w:r w:rsidR="00DB0214" w:rsidRPr="001231DE">
        <w:rPr>
          <w:lang w:val="en-US"/>
        </w:rPr>
        <w:t>HR changes</w:t>
      </w:r>
      <w:r w:rsidR="00DB0214">
        <w:rPr>
          <w:lang w:val="en-US"/>
        </w:rPr>
        <w:t xml:space="preserve"> align with activating </w:t>
      </w:r>
      <w:r w:rsidR="00DB0214" w:rsidRPr="001414CC">
        <w:rPr>
          <w:lang w:val="en-US"/>
        </w:rPr>
        <w:t>event</w:t>
      </w:r>
      <w:r w:rsidR="00DB0214">
        <w:rPr>
          <w:lang w:val="en-US"/>
        </w:rPr>
        <w:t>s</w:t>
      </w:r>
      <w:r w:rsidR="00DB0214" w:rsidRPr="001231DE">
        <w:rPr>
          <w:lang w:val="en-US"/>
        </w:rPr>
        <w:t xml:space="preserve"> </w:t>
      </w:r>
      <w:r w:rsidR="00DB0214">
        <w:rPr>
          <w:lang w:val="en-US"/>
        </w:rPr>
        <w:t>or stress-inducing tasks [@Darnell2019; @chalmers2021].</w:t>
      </w:r>
      <w:r w:rsidR="00856C10">
        <w:rPr>
          <w:color w:val="000000"/>
          <w:lang w:val="en-US"/>
        </w:rPr>
        <w:t xml:space="preserve"> </w:t>
      </w:r>
      <w:r w:rsidR="00992780">
        <w:rPr>
          <w:color w:val="000000"/>
          <w:lang w:val="en-US"/>
        </w:rPr>
        <w:t>Moreover, r</w:t>
      </w:r>
      <w:r w:rsidR="005429C5">
        <w:rPr>
          <w:color w:val="000000"/>
          <w:lang w:val="en-US"/>
        </w:rPr>
        <w:t xml:space="preserve">esearchers found that </w:t>
      </w:r>
      <w:r w:rsidR="00E457AE">
        <w:rPr>
          <w:color w:val="000000"/>
          <w:lang w:val="en-US"/>
        </w:rPr>
        <w:t>w</w:t>
      </w:r>
      <w:r w:rsidR="00E457AE" w:rsidRPr="00E457AE">
        <w:rPr>
          <w:color w:val="000000"/>
          <w:lang w:val="en-US"/>
        </w:rPr>
        <w:t xml:space="preserve">earable sensing devices, like smart wristbands, can effectively capture </w:t>
      </w:r>
      <w:r w:rsidR="00CA6F0C" w:rsidRPr="00CA6F0C">
        <w:rPr>
          <w:color w:val="000000"/>
          <w:lang w:val="en-US"/>
        </w:rPr>
        <w:t xml:space="preserve">changes in </w:t>
      </w:r>
      <w:r w:rsidR="00435377">
        <w:rPr>
          <w:color w:val="000000"/>
          <w:lang w:val="en-US"/>
        </w:rPr>
        <w:t xml:space="preserve">(students’) </w:t>
      </w:r>
      <w:r w:rsidR="00CA6F0C" w:rsidRPr="00CA6F0C">
        <w:rPr>
          <w:color w:val="000000"/>
          <w:lang w:val="en-US"/>
        </w:rPr>
        <w:t xml:space="preserve">HR levels </w:t>
      </w:r>
      <w:r w:rsidR="00CA6F0C">
        <w:rPr>
          <w:color w:val="000000"/>
          <w:lang w:val="en-US"/>
        </w:rPr>
        <w:t xml:space="preserve">as </w:t>
      </w:r>
      <w:r w:rsidR="00CA6F0C" w:rsidRPr="00E457AE">
        <w:rPr>
          <w:color w:val="000000"/>
          <w:lang w:val="en-US"/>
        </w:rPr>
        <w:t>physiological responses</w:t>
      </w:r>
      <w:r w:rsidR="00CA6F0C">
        <w:rPr>
          <w:color w:val="000000"/>
          <w:lang w:val="en-US"/>
        </w:rPr>
        <w:t xml:space="preserve"> </w:t>
      </w:r>
      <w:r w:rsidR="00CA6F0C" w:rsidRPr="00CA6F0C">
        <w:rPr>
          <w:color w:val="000000"/>
          <w:lang w:val="en-US"/>
        </w:rPr>
        <w:t>during various activities like lectures, self-tests, presentations, and exams</w:t>
      </w:r>
      <w:r w:rsidR="00CA6F0C">
        <w:rPr>
          <w:color w:val="000000"/>
          <w:lang w:val="en-US"/>
        </w:rPr>
        <w:t xml:space="preserve"> [@</w:t>
      </w:r>
      <w:r w:rsidR="005429C5">
        <w:rPr>
          <w:color w:val="000000"/>
          <w:lang w:val="en-US"/>
        </w:rPr>
        <w:t>f</w:t>
      </w:r>
      <w:r w:rsidR="00DE4D0D" w:rsidRPr="00DE4D0D">
        <w:rPr>
          <w:color w:val="000000"/>
          <w:lang w:val="en-US"/>
        </w:rPr>
        <w:t>rancisti2023identification</w:t>
      </w:r>
      <w:r w:rsidR="00CA6F0C">
        <w:rPr>
          <w:color w:val="000000"/>
          <w:lang w:val="en-US"/>
        </w:rPr>
        <w:t>].</w:t>
      </w:r>
      <w:r w:rsidR="00992780">
        <w:rPr>
          <w:color w:val="000000"/>
          <w:lang w:val="en-US"/>
        </w:rPr>
        <w:t xml:space="preserve"> </w:t>
      </w:r>
      <w:r w:rsidR="00CD23F5">
        <w:rPr>
          <w:lang w:val="en-US"/>
        </w:rPr>
        <w:t>Third</w:t>
      </w:r>
      <w:r w:rsidR="00D43F33">
        <w:rPr>
          <w:lang w:val="en-US"/>
        </w:rPr>
        <w:t xml:space="preserve">, </w:t>
      </w:r>
      <w:r w:rsidR="00CD23F5">
        <w:rPr>
          <w:lang w:val="en-US"/>
        </w:rPr>
        <w:t>r</w:t>
      </w:r>
      <w:r w:rsidR="001B3785">
        <w:rPr>
          <w:lang w:val="en-US"/>
        </w:rPr>
        <w:t xml:space="preserve">esults revealed that the </w:t>
      </w:r>
      <w:r w:rsidR="00D43F33" w:rsidRPr="00956D35">
        <w:rPr>
          <w:lang w:val="en-US"/>
        </w:rPr>
        <w:lastRenderedPageBreak/>
        <w:t>standardized and non-standardized mean HR values</w:t>
      </w:r>
      <w:r w:rsidR="00D43F33">
        <w:rPr>
          <w:lang w:val="en-US"/>
        </w:rPr>
        <w:t xml:space="preserve"> </w:t>
      </w:r>
      <w:r w:rsidR="001B3785">
        <w:rPr>
          <w:lang w:val="en-US"/>
        </w:rPr>
        <w:t>were comparable</w:t>
      </w:r>
      <w:r w:rsidR="00610E74">
        <w:rPr>
          <w:lang w:val="en-US"/>
        </w:rPr>
        <w:t xml:space="preserve"> (see Fig. </w:t>
      </w:r>
      <w:r w:rsidR="009206DA">
        <w:rPr>
          <w:lang w:val="en-US"/>
        </w:rPr>
        <w:t>3)</w:t>
      </w:r>
      <w:r w:rsidR="0081544E">
        <w:rPr>
          <w:lang w:val="en-US"/>
        </w:rPr>
        <w:t xml:space="preserve">. We used standardized values for all further analyses to ensure </w:t>
      </w:r>
      <w:r w:rsidR="003F4F52" w:rsidRPr="003F4F52">
        <w:rPr>
          <w:lang w:val="en-US"/>
        </w:rPr>
        <w:t xml:space="preserve">that observed differences in </w:t>
      </w:r>
      <w:r w:rsidR="003F4F52">
        <w:rPr>
          <w:lang w:val="en-US"/>
        </w:rPr>
        <w:t>HR</w:t>
      </w:r>
      <w:r w:rsidR="003F4F52" w:rsidRPr="003F4F52">
        <w:rPr>
          <w:lang w:val="en-US"/>
        </w:rPr>
        <w:t xml:space="preserve"> between individuals </w:t>
      </w:r>
      <w:r w:rsidR="00AC2FE2">
        <w:rPr>
          <w:lang w:val="en-US"/>
        </w:rPr>
        <w:t>were</w:t>
      </w:r>
      <w:r w:rsidR="003F4F52" w:rsidRPr="003F4F52">
        <w:rPr>
          <w:lang w:val="en-US"/>
        </w:rPr>
        <w:t xml:space="preserve"> not solely due to inherent differences in baseline </w:t>
      </w:r>
      <w:r w:rsidR="003F4F52">
        <w:rPr>
          <w:lang w:val="en-US"/>
        </w:rPr>
        <w:t xml:space="preserve">HR </w:t>
      </w:r>
      <w:r w:rsidR="003F4F52" w:rsidRPr="003F4F52">
        <w:rPr>
          <w:lang w:val="en-US"/>
        </w:rPr>
        <w:t>levels</w:t>
      </w:r>
      <w:r w:rsidR="00F47067">
        <w:rPr>
          <w:lang w:val="en-US"/>
        </w:rPr>
        <w:t xml:space="preserve"> </w:t>
      </w:r>
      <w:r w:rsidR="00B5579A">
        <w:rPr>
          <w:lang w:val="en-US"/>
        </w:rPr>
        <w:t>(</w:t>
      </w:r>
      <w:r w:rsidR="0050698B">
        <w:rPr>
          <w:lang w:val="en-US"/>
        </w:rPr>
        <w:t xml:space="preserve">but </w:t>
      </w:r>
      <w:r w:rsidR="00B5579A">
        <w:rPr>
          <w:lang w:val="en-US"/>
        </w:rPr>
        <w:t>see ##Limitations)</w:t>
      </w:r>
      <w:r w:rsidR="00610E74">
        <w:rPr>
          <w:lang w:val="en-US"/>
        </w:rPr>
        <w:t xml:space="preserve">. </w:t>
      </w:r>
      <w:r w:rsidR="001178C0" w:rsidRPr="009A2C3A">
        <w:rPr>
          <w:lang w:val="en-US"/>
        </w:rPr>
        <w:t xml:space="preserve">Taken together, the findings </w:t>
      </w:r>
      <w:r w:rsidR="00EF18ED">
        <w:rPr>
          <w:lang w:val="en-US"/>
        </w:rPr>
        <w:t>indicate</w:t>
      </w:r>
      <w:r w:rsidR="001178C0" w:rsidRPr="009A2C3A">
        <w:rPr>
          <w:lang w:val="en-US"/>
        </w:rPr>
        <w:t xml:space="preserve"> that wrist-worn fitness tracker</w:t>
      </w:r>
      <w:r w:rsidR="001178C0">
        <w:rPr>
          <w:lang w:val="en-US"/>
        </w:rPr>
        <w:t>s are a useful tool to map teachers’ HR before, during, and after teaching.</w:t>
      </w:r>
    </w:p>
    <w:p w14:paraId="00288D3B" w14:textId="77777777" w:rsidR="00D61AB9" w:rsidRDefault="00D61AB9" w:rsidP="00B4344E">
      <w:pPr>
        <w:spacing w:before="120" w:after="0" w:line="360" w:lineRule="auto"/>
        <w:rPr>
          <w:rFonts w:ascii="Times New Roman" w:hAnsi="Times New Roman" w:cs="Times New Roman"/>
          <w:color w:val="000000"/>
          <w:lang w:val="en-US"/>
        </w:rPr>
      </w:pPr>
    </w:p>
    <w:p w14:paraId="25AC7CBF" w14:textId="2AF1147C" w:rsidR="00E85CE3" w:rsidRPr="00B4344E" w:rsidRDefault="00B4344E" w:rsidP="00B4344E">
      <w:pPr>
        <w:spacing w:before="120" w:after="0" w:line="360" w:lineRule="auto"/>
        <w:rPr>
          <w:rFonts w:ascii="Times New Roman" w:eastAsia="Times New Roman" w:hAnsi="Times New Roman" w:cs="Times New Roman"/>
          <w:sz w:val="24"/>
          <w:szCs w:val="24"/>
          <w:lang w:val="en-US" w:eastAsia="de-DE"/>
        </w:rPr>
      </w:pPr>
      <w:r w:rsidRPr="002361B6">
        <w:rPr>
          <w:rFonts w:ascii="Times New Roman" w:hAnsi="Times New Roman" w:cs="Times New Roman"/>
          <w:color w:val="000000"/>
          <w:lang w:val="en-US"/>
        </w:rPr>
        <w:t>##</w:t>
      </w:r>
      <w:r w:rsidR="00655285">
        <w:rPr>
          <w:rFonts w:ascii="Times New Roman" w:hAnsi="Times New Roman" w:cs="Times New Roman"/>
          <w:color w:val="000000"/>
          <w:lang w:val="en-US"/>
        </w:rPr>
        <w:t xml:space="preserve"> </w:t>
      </w:r>
      <w:r w:rsidR="00655285">
        <w:rPr>
          <w:rFonts w:ascii="Times New Roman" w:eastAsia="Times New Roman" w:hAnsi="Times New Roman" w:cs="Times New Roman"/>
          <w:b/>
          <w:bCs/>
          <w:color w:val="000000"/>
          <w:sz w:val="24"/>
          <w:szCs w:val="24"/>
          <w:lang w:val="en-US" w:eastAsia="de-DE"/>
        </w:rPr>
        <w:t xml:space="preserve">Findings from </w:t>
      </w:r>
      <w:r w:rsidR="00942BFF">
        <w:rPr>
          <w:rFonts w:ascii="Times New Roman" w:eastAsia="Times New Roman" w:hAnsi="Times New Roman" w:cs="Times New Roman"/>
          <w:b/>
          <w:bCs/>
          <w:color w:val="000000"/>
          <w:sz w:val="24"/>
          <w:szCs w:val="24"/>
          <w:lang w:val="en-US" w:eastAsia="de-DE"/>
        </w:rPr>
        <w:t xml:space="preserve">the </w:t>
      </w:r>
      <w:r w:rsidR="003F4776">
        <w:rPr>
          <w:rFonts w:ascii="Times New Roman" w:eastAsia="Times New Roman" w:hAnsi="Times New Roman" w:cs="Times New Roman"/>
          <w:b/>
          <w:bCs/>
          <w:color w:val="000000"/>
          <w:sz w:val="24"/>
          <w:szCs w:val="24"/>
          <w:lang w:val="en-US" w:eastAsia="de-DE"/>
        </w:rPr>
        <w:t xml:space="preserve">influence of teaching experience </w:t>
      </w:r>
      <w:r w:rsidRPr="00CF700B">
        <w:rPr>
          <w:rFonts w:ascii="Times New Roman" w:eastAsia="Times New Roman" w:hAnsi="Times New Roman" w:cs="Times New Roman"/>
          <w:b/>
          <w:bCs/>
          <w:color w:val="000000"/>
          <w:sz w:val="24"/>
          <w:szCs w:val="24"/>
          <w:lang w:val="en-US" w:eastAsia="de-DE"/>
        </w:rPr>
        <w:t xml:space="preserve">and </w:t>
      </w:r>
      <w:r>
        <w:rPr>
          <w:rFonts w:ascii="Times New Roman" w:eastAsia="Times New Roman" w:hAnsi="Times New Roman" w:cs="Times New Roman"/>
          <w:b/>
          <w:bCs/>
          <w:color w:val="000000"/>
          <w:sz w:val="24"/>
          <w:szCs w:val="24"/>
          <w:lang w:val="en-US" w:eastAsia="de-DE"/>
        </w:rPr>
        <w:t>subjective appraisal ratings</w:t>
      </w:r>
      <w:r w:rsidR="003F4776">
        <w:rPr>
          <w:rFonts w:ascii="Times New Roman" w:eastAsia="Times New Roman" w:hAnsi="Times New Roman" w:cs="Times New Roman"/>
          <w:b/>
          <w:bCs/>
          <w:color w:val="000000"/>
          <w:sz w:val="24"/>
          <w:szCs w:val="24"/>
          <w:lang w:val="en-US" w:eastAsia="de-DE"/>
        </w:rPr>
        <w:t xml:space="preserve"> on teachers’ HR</w:t>
      </w:r>
    </w:p>
    <w:p w14:paraId="498D3A5F" w14:textId="2830F8D9" w:rsidR="00D536F4" w:rsidRDefault="00047157" w:rsidP="00D536F4">
      <w:pPr>
        <w:pStyle w:val="StandardWeb"/>
        <w:spacing w:before="240" w:after="240" w:line="360" w:lineRule="auto"/>
        <w:jc w:val="both"/>
        <w:rPr>
          <w:lang w:val="en-US"/>
        </w:rPr>
      </w:pPr>
      <w:r w:rsidRPr="005A360E">
        <w:rPr>
          <w:color w:val="000000"/>
          <w:lang w:val="en-US"/>
        </w:rPr>
        <w:t>Regarding our second research question</w:t>
      </w:r>
      <w:r>
        <w:rPr>
          <w:color w:val="000000"/>
          <w:lang w:val="en-US"/>
        </w:rPr>
        <w:t xml:space="preserve">, </w:t>
      </w:r>
      <w:r w:rsidRPr="004D6FE0">
        <w:rPr>
          <w:color w:val="000000"/>
          <w:lang w:val="en-US"/>
        </w:rPr>
        <w:t xml:space="preserve">the </w:t>
      </w:r>
      <w:r w:rsidRPr="00CF700B">
        <w:rPr>
          <w:color w:val="000000"/>
          <w:lang w:val="en-US"/>
        </w:rPr>
        <w:t>regression</w:t>
      </w:r>
      <w:r>
        <w:rPr>
          <w:color w:val="000000"/>
          <w:lang w:val="en-US"/>
        </w:rPr>
        <w:t xml:space="preserve"> models </w:t>
      </w:r>
      <w:r w:rsidRPr="004D6FE0">
        <w:rPr>
          <w:color w:val="000000"/>
          <w:lang w:val="en-US"/>
        </w:rPr>
        <w:t>only partially supported our expectations.</w:t>
      </w:r>
      <w:r>
        <w:rPr>
          <w:color w:val="000000"/>
          <w:lang w:val="en-US"/>
        </w:rPr>
        <w:t xml:space="preserve"> </w:t>
      </w:r>
      <w:r w:rsidR="008E3D13" w:rsidRPr="00C34B28">
        <w:rPr>
          <w:lang w:val="en-US"/>
        </w:rPr>
        <w:t xml:space="preserve">Building on the </w:t>
      </w:r>
      <w:r w:rsidR="008E3D13">
        <w:rPr>
          <w:color w:val="000000"/>
          <w:lang w:val="en-US"/>
        </w:rPr>
        <w:t>model of teacher stress [</w:t>
      </w:r>
      <w:r w:rsidR="008E3D13" w:rsidRPr="003F6B37">
        <w:rPr>
          <w:lang w:val="en-US"/>
        </w:rPr>
        <w:t>@</w:t>
      </w:r>
      <w:r w:rsidR="008E3D13" w:rsidRPr="003D751F">
        <w:rPr>
          <w:lang w:val="en-US"/>
        </w:rPr>
        <w:t>kyriacou1978</w:t>
      </w:r>
      <w:r w:rsidR="006E6E60">
        <w:rPr>
          <w:lang w:val="en-US"/>
        </w:rPr>
        <w:t>, see Fig. 2</w:t>
      </w:r>
      <w:r w:rsidR="008E3D13">
        <w:rPr>
          <w:lang w:val="en-US"/>
        </w:rPr>
        <w:t xml:space="preserve">], </w:t>
      </w:r>
      <w:r w:rsidR="008E3D13" w:rsidRPr="00D917A5">
        <w:rPr>
          <w:lang w:val="en-US"/>
        </w:rPr>
        <w:t>we hypothesized that</w:t>
      </w:r>
      <w:r w:rsidR="000D4384">
        <w:rPr>
          <w:lang w:val="en-US"/>
        </w:rPr>
        <w:t xml:space="preserve"> </w:t>
      </w:r>
      <w:r w:rsidR="006B07CA" w:rsidRPr="00BC714D">
        <w:rPr>
          <w:lang w:val="en-US"/>
        </w:rPr>
        <w:t xml:space="preserve">more experienced teachers might have better classroom management </w:t>
      </w:r>
      <w:r w:rsidR="00393DD5">
        <w:rPr>
          <w:lang w:val="en-US"/>
        </w:rPr>
        <w:t>skills</w:t>
      </w:r>
      <w:r w:rsidR="006B07CA" w:rsidRPr="00BC714D">
        <w:rPr>
          <w:lang w:val="en-US"/>
        </w:rPr>
        <w:t xml:space="preserve">, and thus </w:t>
      </w:r>
      <w:r w:rsidR="00393DD5">
        <w:rPr>
          <w:lang w:val="en-US"/>
        </w:rPr>
        <w:t>experience less stress when dealing with classroom disruptions</w:t>
      </w:r>
      <w:r w:rsidR="006B07CA" w:rsidRPr="00BC714D">
        <w:rPr>
          <w:lang w:val="en-US"/>
        </w:rPr>
        <w:t xml:space="preserve">. </w:t>
      </w:r>
      <w:r w:rsidR="004D4D2E">
        <w:rPr>
          <w:lang w:val="en-US"/>
        </w:rPr>
        <w:t>Not in line with our hypotheses</w:t>
      </w:r>
      <w:r w:rsidR="00061E0A" w:rsidRPr="00061E0A">
        <w:rPr>
          <w:lang w:val="en-US"/>
        </w:rPr>
        <w:t xml:space="preserve">, we </w:t>
      </w:r>
      <w:r w:rsidR="008E1FBB">
        <w:rPr>
          <w:lang w:val="en-US"/>
        </w:rPr>
        <w:t>found no effects of</w:t>
      </w:r>
      <w:r w:rsidR="002E34F0">
        <w:rPr>
          <w:lang w:val="en-US"/>
        </w:rPr>
        <w:t xml:space="preserve"> </w:t>
      </w:r>
      <w:r w:rsidR="00061E0A" w:rsidRPr="00061E0A">
        <w:rPr>
          <w:lang w:val="en-US"/>
        </w:rPr>
        <w:t xml:space="preserve">teaching experience </w:t>
      </w:r>
      <w:r w:rsidR="006420F9">
        <w:rPr>
          <w:lang w:val="en-US"/>
        </w:rPr>
        <w:t>or</w:t>
      </w:r>
      <w:r w:rsidR="00061E0A" w:rsidRPr="00061E0A">
        <w:rPr>
          <w:lang w:val="en-US"/>
        </w:rPr>
        <w:t xml:space="preserve"> </w:t>
      </w:r>
      <w:r w:rsidR="006420F9">
        <w:rPr>
          <w:lang w:val="en-US"/>
        </w:rPr>
        <w:t xml:space="preserve">subjective </w:t>
      </w:r>
      <w:r w:rsidR="00061E0A" w:rsidRPr="00061E0A">
        <w:rPr>
          <w:lang w:val="en-US"/>
        </w:rPr>
        <w:t>appraisal ratings on the teachers</w:t>
      </w:r>
      <w:r w:rsidR="00D868ED">
        <w:rPr>
          <w:lang w:val="en-US"/>
        </w:rPr>
        <w:t>’ HR</w:t>
      </w:r>
      <w:r w:rsidR="00B50B06">
        <w:rPr>
          <w:lang w:val="en-US"/>
        </w:rPr>
        <w:t xml:space="preserve"> in the investigated intervals. </w:t>
      </w:r>
      <w:r w:rsidR="00C707B2">
        <w:rPr>
          <w:lang w:val="en-US"/>
        </w:rPr>
        <w:t>This finding suggest</w:t>
      </w:r>
      <w:r w:rsidR="00BB33BA">
        <w:rPr>
          <w:lang w:val="en-US"/>
        </w:rPr>
        <w:t>s</w:t>
      </w:r>
      <w:r w:rsidR="00C707B2">
        <w:rPr>
          <w:lang w:val="en-US"/>
        </w:rPr>
        <w:t xml:space="preserve"> </w:t>
      </w:r>
      <w:r w:rsidR="00393DD5">
        <w:rPr>
          <w:lang w:val="en-US"/>
        </w:rPr>
        <w:t>that the more</w:t>
      </w:r>
      <w:r w:rsidR="00BB33BA">
        <w:rPr>
          <w:lang w:val="en-US"/>
        </w:rPr>
        <w:t xml:space="preserve"> </w:t>
      </w:r>
      <w:r w:rsidR="00266648">
        <w:rPr>
          <w:lang w:val="en-US"/>
        </w:rPr>
        <w:t xml:space="preserve">experienced teachers </w:t>
      </w:r>
      <w:r w:rsidR="00393DD5">
        <w:rPr>
          <w:lang w:val="en-US"/>
        </w:rPr>
        <w:t>were</w:t>
      </w:r>
      <w:r w:rsidR="004D4D2E">
        <w:rPr>
          <w:lang w:val="en-US"/>
        </w:rPr>
        <w:t xml:space="preserve"> comparably</w:t>
      </w:r>
      <w:r w:rsidR="00393DD5">
        <w:rPr>
          <w:lang w:val="en-US"/>
        </w:rPr>
        <w:t xml:space="preserve"> </w:t>
      </w:r>
      <w:r w:rsidR="00964A04">
        <w:rPr>
          <w:lang w:val="en-US"/>
        </w:rPr>
        <w:t>stress</w:t>
      </w:r>
      <w:r w:rsidR="00393DD5">
        <w:rPr>
          <w:lang w:val="en-US"/>
        </w:rPr>
        <w:t>ed</w:t>
      </w:r>
      <w:r w:rsidR="00964A04">
        <w:rPr>
          <w:lang w:val="en-US"/>
        </w:rPr>
        <w:t xml:space="preserve"> </w:t>
      </w:r>
      <w:r w:rsidR="00393DD5">
        <w:rPr>
          <w:lang w:val="en-US"/>
        </w:rPr>
        <w:t>by the teaching demands as the less experienced teachers</w:t>
      </w:r>
      <w:r w:rsidR="00753CDB">
        <w:rPr>
          <w:lang w:val="en-US"/>
        </w:rPr>
        <w:t xml:space="preserve">. </w:t>
      </w:r>
      <w:r w:rsidR="00393DD5">
        <w:rPr>
          <w:lang w:val="en-US"/>
        </w:rPr>
        <w:t>At least in the somewhat artificial teaching situation that we create</w:t>
      </w:r>
      <w:r w:rsidR="00A677C6">
        <w:rPr>
          <w:lang w:val="en-US"/>
        </w:rPr>
        <w:t xml:space="preserve">d </w:t>
      </w:r>
      <w:r w:rsidR="00393DD5">
        <w:rPr>
          <w:lang w:val="en-US"/>
        </w:rPr>
        <w:t xml:space="preserve">their </w:t>
      </w:r>
      <w:r w:rsidR="003B25A1">
        <w:rPr>
          <w:lang w:val="en-US"/>
        </w:rPr>
        <w:t xml:space="preserve">teaching experience </w:t>
      </w:r>
      <w:r w:rsidR="008031A8">
        <w:rPr>
          <w:lang w:val="en-US"/>
        </w:rPr>
        <w:t>did not</w:t>
      </w:r>
      <w:r w:rsidR="005F7CF7">
        <w:rPr>
          <w:lang w:val="en-US"/>
        </w:rPr>
        <w:t xml:space="preserve"> </w:t>
      </w:r>
      <w:r w:rsidR="00393DD5">
        <w:rPr>
          <w:lang w:val="en-US"/>
        </w:rPr>
        <w:t xml:space="preserve">provide sufficient </w:t>
      </w:r>
      <w:r w:rsidR="005F7CF7">
        <w:rPr>
          <w:lang w:val="en-US"/>
        </w:rPr>
        <w:t>resources</w:t>
      </w:r>
      <w:r w:rsidR="001348A6">
        <w:rPr>
          <w:lang w:val="en-US"/>
        </w:rPr>
        <w:t xml:space="preserve"> </w:t>
      </w:r>
      <w:r w:rsidR="00393DD5">
        <w:rPr>
          <w:lang w:val="en-US"/>
        </w:rPr>
        <w:t>to effectively</w:t>
      </w:r>
      <w:r w:rsidR="001348A6">
        <w:rPr>
          <w:lang w:val="en-US"/>
        </w:rPr>
        <w:t xml:space="preserve"> prevent stress</w:t>
      </w:r>
      <w:r w:rsidR="005F7CF7">
        <w:rPr>
          <w:lang w:val="en-US"/>
        </w:rPr>
        <w:t>.</w:t>
      </w:r>
      <w:r w:rsidR="00724585">
        <w:rPr>
          <w:lang w:val="en-US"/>
        </w:rPr>
        <w:t xml:space="preserve"> </w:t>
      </w:r>
      <w:r w:rsidR="00AA3586" w:rsidRPr="00AA3586">
        <w:rPr>
          <w:lang w:val="en-US"/>
        </w:rPr>
        <w:t>Consistent with this finding, recent research suggests that interventions to reduce stress and burnout in teachers need to address multiple levels</w:t>
      </w:r>
      <w:r w:rsidR="004034BF">
        <w:rPr>
          <w:lang w:val="en-US"/>
        </w:rPr>
        <w:t xml:space="preserve"> (</w:t>
      </w:r>
      <w:r w:rsidR="00AA3586" w:rsidRPr="00AA3586">
        <w:rPr>
          <w:lang w:val="en-US"/>
        </w:rPr>
        <w:t>individual, individual-organization</w:t>
      </w:r>
      <w:r w:rsidR="004034BF">
        <w:rPr>
          <w:lang w:val="en-US"/>
        </w:rPr>
        <w:t>al</w:t>
      </w:r>
      <w:r w:rsidR="00AA3586" w:rsidRPr="00AA3586">
        <w:rPr>
          <w:lang w:val="en-US"/>
        </w:rPr>
        <w:t>, and organizational</w:t>
      </w:r>
      <w:r w:rsidR="00335AB5">
        <w:rPr>
          <w:lang w:val="en-US"/>
        </w:rPr>
        <w:t xml:space="preserve">; </w:t>
      </w:r>
      <w:r w:rsidR="00C75B58">
        <w:rPr>
          <w:lang w:val="en-US"/>
        </w:rPr>
        <w:t>@</w:t>
      </w:r>
      <w:r w:rsidR="00C75B58" w:rsidRPr="00C75B58">
        <w:rPr>
          <w:lang w:val="en-US"/>
        </w:rPr>
        <w:t>mcintyre2017towards</w:t>
      </w:r>
      <w:r w:rsidR="00335AB5">
        <w:rPr>
          <w:lang w:val="en-US"/>
        </w:rPr>
        <w:t>)</w:t>
      </w:r>
      <w:r w:rsidR="00AA3586" w:rsidRPr="00AA3586">
        <w:rPr>
          <w:lang w:val="en-US"/>
        </w:rPr>
        <w:t xml:space="preserve">. </w:t>
      </w:r>
      <w:r w:rsidR="00C45C17" w:rsidRPr="00C45C17">
        <w:rPr>
          <w:lang w:val="en-US"/>
        </w:rPr>
        <w:t>Merely enhancing teachers</w:t>
      </w:r>
      <w:r w:rsidR="00C45C17">
        <w:rPr>
          <w:lang w:val="en-US"/>
        </w:rPr>
        <w:t xml:space="preserve">’ </w:t>
      </w:r>
      <w:r w:rsidR="00C45C17" w:rsidRPr="00C45C17">
        <w:rPr>
          <w:lang w:val="en-US"/>
        </w:rPr>
        <w:t>skills and coping mechanisms might not effectively diminish their stress levels</w:t>
      </w:r>
      <w:r w:rsidR="00393DD5">
        <w:rPr>
          <w:lang w:val="en-US"/>
        </w:rPr>
        <w:t>,</w:t>
      </w:r>
      <w:r w:rsidR="00C45C17" w:rsidRPr="00C45C17">
        <w:rPr>
          <w:lang w:val="en-US"/>
        </w:rPr>
        <w:t xml:space="preserve"> unless changes are made to the organizational context of schools, including factors such as excessive workloads, resource limitations, and unsupportive administrative practices</w:t>
      </w:r>
      <w:r w:rsidR="00295DA4">
        <w:rPr>
          <w:lang w:val="en-US"/>
        </w:rPr>
        <w:t xml:space="preserve"> [</w:t>
      </w:r>
      <w:r w:rsidR="00F72720">
        <w:rPr>
          <w:lang w:val="en-US"/>
        </w:rPr>
        <w:t>@</w:t>
      </w:r>
      <w:r w:rsidR="00F72720" w:rsidRPr="00F72720">
        <w:rPr>
          <w:lang w:val="en-US"/>
        </w:rPr>
        <w:t>eddy2019single</w:t>
      </w:r>
      <w:r w:rsidR="00F72720">
        <w:rPr>
          <w:lang w:val="en-US"/>
        </w:rPr>
        <w:t>].</w:t>
      </w:r>
      <w:r w:rsidR="00AD667F">
        <w:rPr>
          <w:lang w:val="en-US"/>
        </w:rPr>
        <w:t xml:space="preserve"> </w:t>
      </w:r>
      <w:r w:rsidR="00393CAC">
        <w:rPr>
          <w:lang w:val="en-US"/>
        </w:rPr>
        <w:t xml:space="preserve">Moreover, </w:t>
      </w:r>
      <w:r w:rsidR="00497BC8">
        <w:rPr>
          <w:lang w:val="en-US"/>
        </w:rPr>
        <w:t>t</w:t>
      </w:r>
      <w:r w:rsidR="00B46EAC" w:rsidRPr="00B46EAC">
        <w:rPr>
          <w:lang w:val="en-US"/>
        </w:rPr>
        <w:t>eachers</w:t>
      </w:r>
      <w:r w:rsidR="00497BC8">
        <w:rPr>
          <w:lang w:val="en-US"/>
        </w:rPr>
        <w:t>’</w:t>
      </w:r>
      <w:r w:rsidR="00B46EAC" w:rsidRPr="00B46EAC">
        <w:rPr>
          <w:lang w:val="en-US"/>
        </w:rPr>
        <w:t xml:space="preserve"> professional experience </w:t>
      </w:r>
      <w:r w:rsidR="00393DD5">
        <w:rPr>
          <w:lang w:val="en-US"/>
        </w:rPr>
        <w:t>is not</w:t>
      </w:r>
      <w:r w:rsidR="00B46EAC" w:rsidRPr="00B46EAC">
        <w:rPr>
          <w:lang w:val="en-US"/>
        </w:rPr>
        <w:t xml:space="preserve"> a guarantee for more professional knowledge</w:t>
      </w:r>
      <w:r w:rsidR="00393DD5">
        <w:rPr>
          <w:lang w:val="en-US"/>
        </w:rPr>
        <w:t xml:space="preserve"> and skills</w:t>
      </w:r>
      <w:r w:rsidR="00563E7D">
        <w:rPr>
          <w:lang w:val="en-US"/>
        </w:rPr>
        <w:t xml:space="preserve">, as </w:t>
      </w:r>
      <w:r w:rsidR="00B46EAC" w:rsidRPr="00B46EAC">
        <w:rPr>
          <w:lang w:val="en-US"/>
        </w:rPr>
        <w:t>teachers with more professional experience do not perform better than their colleagues with less professional experience in terms of pedagogical-psychological knowledge, which also includes effective classroom management</w:t>
      </w:r>
      <w:r w:rsidR="00B46EAC">
        <w:rPr>
          <w:lang w:val="en-US"/>
        </w:rPr>
        <w:t xml:space="preserve"> [@</w:t>
      </w:r>
      <w:r w:rsidR="001619E6" w:rsidRPr="001619E6">
        <w:rPr>
          <w:lang w:val="en-US"/>
        </w:rPr>
        <w:t>kirschner2016professionswissen</w:t>
      </w:r>
      <w:r w:rsidR="001619E6">
        <w:rPr>
          <w:lang w:val="en-US"/>
        </w:rPr>
        <w:t>].</w:t>
      </w:r>
      <w:r w:rsidR="00E676B2">
        <w:rPr>
          <w:lang w:val="en-US"/>
        </w:rPr>
        <w:t xml:space="preserve"> </w:t>
      </w:r>
      <w:r w:rsidR="00393DD5">
        <w:rPr>
          <w:rStyle w:val="--l"/>
          <w:lang w:val="en-US"/>
        </w:rPr>
        <w:t>Developing skills</w:t>
      </w:r>
      <w:r w:rsidR="000B4B51" w:rsidRPr="000B4B51">
        <w:rPr>
          <w:rStyle w:val="--l"/>
          <w:lang w:val="en-US"/>
        </w:rPr>
        <w:t xml:space="preserve"> </w:t>
      </w:r>
      <w:r w:rsidR="00393DD5">
        <w:rPr>
          <w:rStyle w:val="--l"/>
          <w:lang w:val="en-US"/>
        </w:rPr>
        <w:t xml:space="preserve">from professional experience </w:t>
      </w:r>
      <w:r w:rsidR="000B4B51" w:rsidRPr="000B4B51">
        <w:rPr>
          <w:rStyle w:val="--l"/>
          <w:lang w:val="en-US"/>
        </w:rPr>
        <w:t xml:space="preserve">requires </w:t>
      </w:r>
      <w:r w:rsidR="00D251C6">
        <w:rPr>
          <w:rStyle w:val="--l"/>
          <w:lang w:val="en-US"/>
        </w:rPr>
        <w:t xml:space="preserve">a </w:t>
      </w:r>
      <w:r w:rsidR="000B4B51" w:rsidRPr="000B4B51">
        <w:rPr>
          <w:rStyle w:val="--l"/>
          <w:lang w:val="en-US"/>
        </w:rPr>
        <w:t xml:space="preserve">deliberate practice </w:t>
      </w:r>
      <w:r w:rsidR="004748B6">
        <w:rPr>
          <w:rStyle w:val="--l"/>
          <w:lang w:val="en-US"/>
        </w:rPr>
        <w:t xml:space="preserve">of teaching </w:t>
      </w:r>
      <w:r w:rsidR="008C482C">
        <w:rPr>
          <w:rStyle w:val="--l"/>
          <w:lang w:val="en-US"/>
        </w:rPr>
        <w:t>“</w:t>
      </w:r>
      <w:r w:rsidR="008C482C" w:rsidRPr="008C482C">
        <w:rPr>
          <w:lang w:val="en-US"/>
        </w:rPr>
        <w:t xml:space="preserve">to choose to improve, to learn through </w:t>
      </w:r>
      <w:r w:rsidR="006F2694">
        <w:rPr>
          <w:lang w:val="en-US"/>
        </w:rPr>
        <w:t>[…]</w:t>
      </w:r>
      <w:r w:rsidR="00446BD7">
        <w:rPr>
          <w:lang w:val="en-US"/>
        </w:rPr>
        <w:t xml:space="preserve"> </w:t>
      </w:r>
      <w:r w:rsidR="008C482C" w:rsidRPr="008C482C">
        <w:rPr>
          <w:lang w:val="en-US"/>
        </w:rPr>
        <w:t>experience, and to integrate new knowledge into future performances</w:t>
      </w:r>
      <w:r w:rsidR="008C482C">
        <w:rPr>
          <w:rStyle w:val="--l"/>
          <w:lang w:val="en-US"/>
        </w:rPr>
        <w:t xml:space="preserve">” </w:t>
      </w:r>
      <w:r w:rsidR="000B4B51" w:rsidRPr="000B4B51">
        <w:rPr>
          <w:rStyle w:val="--l"/>
          <w:lang w:val="en-US"/>
        </w:rPr>
        <w:t>[</w:t>
      </w:r>
      <w:r w:rsidR="00D712FD">
        <w:rPr>
          <w:rStyle w:val="--l"/>
          <w:lang w:val="en-US"/>
        </w:rPr>
        <w:t>@</w:t>
      </w:r>
      <w:r w:rsidR="008005A6" w:rsidRPr="008005A6">
        <w:rPr>
          <w:rStyle w:val="--l"/>
          <w:lang w:val="en-US"/>
        </w:rPr>
        <w:t>dunn1999deliberate</w:t>
      </w:r>
      <w:r w:rsidR="00D251C6">
        <w:rPr>
          <w:rStyle w:val="--l"/>
          <w:lang w:val="en-US"/>
        </w:rPr>
        <w:t xml:space="preserve">, </w:t>
      </w:r>
      <w:r w:rsidR="00D251C6" w:rsidRPr="00D536F4">
        <w:rPr>
          <w:lang w:val="en-US"/>
        </w:rPr>
        <w:t>p. 647</w:t>
      </w:r>
      <w:r w:rsidR="008005A6" w:rsidRPr="00D536F4">
        <w:rPr>
          <w:lang w:val="en-US"/>
        </w:rPr>
        <w:t>]</w:t>
      </w:r>
      <w:r w:rsidR="00D536F4">
        <w:rPr>
          <w:lang w:val="en-US"/>
        </w:rPr>
        <w:t>.</w:t>
      </w:r>
    </w:p>
    <w:p w14:paraId="6785F219" w14:textId="2F9586F1" w:rsidR="00B05379" w:rsidRDefault="00393DD5" w:rsidP="00E079CB">
      <w:pPr>
        <w:pStyle w:val="StandardWeb"/>
        <w:spacing w:before="240" w:beforeAutospacing="0" w:after="240" w:afterAutospacing="0" w:line="360" w:lineRule="auto"/>
        <w:jc w:val="both"/>
        <w:rPr>
          <w:rStyle w:val="--l"/>
          <w:lang w:val="en-US"/>
        </w:rPr>
      </w:pPr>
      <w:r>
        <w:rPr>
          <w:lang w:val="en-US"/>
        </w:rPr>
        <w:t>While we found no systematic effects of teaching experience or subjective appraisals</w:t>
      </w:r>
      <w:r w:rsidR="00F258CD" w:rsidRPr="00F258CD">
        <w:rPr>
          <w:lang w:val="en-US"/>
        </w:rPr>
        <w:t xml:space="preserve">, we </w:t>
      </w:r>
      <w:r>
        <w:rPr>
          <w:lang w:val="en-US"/>
        </w:rPr>
        <w:t xml:space="preserve">did see some interesting patterns of relations. </w:t>
      </w:r>
      <w:r w:rsidR="000249F1" w:rsidRPr="000249F1">
        <w:rPr>
          <w:lang w:val="en-US"/>
        </w:rPr>
        <w:t>First</w:t>
      </w:r>
      <w:r w:rsidR="00A7075A">
        <w:rPr>
          <w:lang w:val="en-US"/>
        </w:rPr>
        <w:t xml:space="preserve">, </w:t>
      </w:r>
      <w:r w:rsidR="00310968">
        <w:rPr>
          <w:lang w:val="en-US"/>
        </w:rPr>
        <w:t>teaching experience</w:t>
      </w:r>
      <w:r w:rsidR="00AA3B57">
        <w:rPr>
          <w:lang w:val="en-US"/>
        </w:rPr>
        <w:t xml:space="preserve"> </w:t>
      </w:r>
      <w:r w:rsidR="000249F1" w:rsidRPr="000249F1">
        <w:rPr>
          <w:lang w:val="en-US"/>
        </w:rPr>
        <w:t>was</w:t>
      </w:r>
      <w:r w:rsidR="00521E40">
        <w:rPr>
          <w:lang w:val="en-US"/>
        </w:rPr>
        <w:t xml:space="preserve"> </w:t>
      </w:r>
      <w:r>
        <w:rPr>
          <w:lang w:val="en-US"/>
        </w:rPr>
        <w:t xml:space="preserve">predictive of HR </w:t>
      </w:r>
      <w:r>
        <w:rPr>
          <w:lang w:val="en-US"/>
        </w:rPr>
        <w:lastRenderedPageBreak/>
        <w:t xml:space="preserve">differences </w:t>
      </w:r>
      <w:r w:rsidR="00521E40">
        <w:rPr>
          <w:color w:val="000000"/>
          <w:lang w:val="en-US"/>
        </w:rPr>
        <w:t xml:space="preserve">in </w:t>
      </w:r>
      <w:r>
        <w:rPr>
          <w:color w:val="000000"/>
          <w:lang w:val="en-US"/>
        </w:rPr>
        <w:t xml:space="preserve">the </w:t>
      </w:r>
      <w:r w:rsidRPr="002039F2">
        <w:rPr>
          <w:i/>
          <w:iCs/>
          <w:color w:val="000000"/>
          <w:lang w:val="en-US"/>
        </w:rPr>
        <w:t>interview phase</w:t>
      </w:r>
      <w:r w:rsidR="00AE2EC4">
        <w:rPr>
          <w:color w:val="000000"/>
          <w:lang w:val="en-US"/>
        </w:rPr>
        <w:t xml:space="preserve">, </w:t>
      </w:r>
      <w:r>
        <w:rPr>
          <w:color w:val="000000"/>
          <w:lang w:val="en-US"/>
        </w:rPr>
        <w:t xml:space="preserve">in the direction </w:t>
      </w:r>
      <w:r w:rsidR="00BB3589">
        <w:rPr>
          <w:color w:val="000000"/>
          <w:lang w:val="en-US"/>
        </w:rPr>
        <w:t xml:space="preserve">that </w:t>
      </w:r>
      <w:r>
        <w:rPr>
          <w:color w:val="000000"/>
          <w:lang w:val="en-US"/>
        </w:rPr>
        <w:t xml:space="preserve">more experienced </w:t>
      </w:r>
      <w:r w:rsidR="00AE2EC4" w:rsidRPr="002A54BE">
        <w:rPr>
          <w:color w:val="000000"/>
          <w:lang w:val="en-US"/>
        </w:rPr>
        <w:t xml:space="preserve">teachers </w:t>
      </w:r>
      <w:r>
        <w:rPr>
          <w:color w:val="000000"/>
          <w:lang w:val="en-US"/>
        </w:rPr>
        <w:t xml:space="preserve">showed </w:t>
      </w:r>
      <w:r w:rsidR="00563E7D">
        <w:rPr>
          <w:color w:val="000000"/>
          <w:lang w:val="en-US"/>
        </w:rPr>
        <w:t xml:space="preserve">a </w:t>
      </w:r>
      <w:r w:rsidR="00AE2EC4" w:rsidRPr="002A54BE">
        <w:rPr>
          <w:color w:val="000000"/>
          <w:lang w:val="en-US"/>
        </w:rPr>
        <w:t>higher HR</w:t>
      </w:r>
      <w:r w:rsidR="002039F2">
        <w:rPr>
          <w:color w:val="000000"/>
          <w:lang w:val="en-US"/>
        </w:rPr>
        <w:t xml:space="preserve"> </w:t>
      </w:r>
      <w:r w:rsidR="0083212D">
        <w:rPr>
          <w:color w:val="000000"/>
          <w:lang w:val="en-US"/>
        </w:rPr>
        <w:t>(</w:t>
      </w:r>
      <w:r w:rsidR="0083212D" w:rsidRPr="0083212D">
        <w:rPr>
          <w:color w:val="000000"/>
        </w:rPr>
        <w:t>β</w:t>
      </w:r>
      <w:r w:rsidR="0083212D" w:rsidRPr="0083212D">
        <w:rPr>
          <w:color w:val="000000"/>
          <w:lang w:val="en-US"/>
        </w:rPr>
        <w:t xml:space="preserve"> =</w:t>
      </w:r>
      <w:r w:rsidR="0083212D">
        <w:rPr>
          <w:color w:val="000000"/>
          <w:lang w:val="en-US"/>
        </w:rPr>
        <w:t xml:space="preserve"> </w:t>
      </w:r>
      <w:r w:rsidR="00060FA6">
        <w:rPr>
          <w:color w:val="000000"/>
          <w:lang w:val="en-US"/>
        </w:rPr>
        <w:t>.24</w:t>
      </w:r>
      <w:r w:rsidR="0083212D">
        <w:rPr>
          <w:color w:val="000000"/>
          <w:lang w:val="en-US"/>
        </w:rPr>
        <w:t>)</w:t>
      </w:r>
      <w:r>
        <w:rPr>
          <w:color w:val="000000"/>
          <w:lang w:val="en-US"/>
        </w:rPr>
        <w:t xml:space="preserve"> and thus, probably experienced higher levels of stress, during the stimulated recall interview</w:t>
      </w:r>
      <w:r w:rsidR="00BB3589">
        <w:rPr>
          <w:color w:val="000000"/>
          <w:lang w:val="en-US"/>
        </w:rPr>
        <w:t xml:space="preserve">. </w:t>
      </w:r>
      <w:r w:rsidR="00AA3B57" w:rsidRPr="00264C32">
        <w:rPr>
          <w:color w:val="000000"/>
          <w:lang w:val="en-US"/>
        </w:rPr>
        <w:t xml:space="preserve">One explanation for the higher </w:t>
      </w:r>
      <w:r w:rsidR="00AA3B57">
        <w:rPr>
          <w:color w:val="000000"/>
          <w:lang w:val="en-US"/>
        </w:rPr>
        <w:t>HR</w:t>
      </w:r>
      <w:r w:rsidR="00AA3B57" w:rsidRPr="00264C32">
        <w:rPr>
          <w:color w:val="000000"/>
          <w:lang w:val="en-US"/>
        </w:rPr>
        <w:t xml:space="preserve"> of experienced teachers could be that age correlated strongly with teaching experience</w:t>
      </w:r>
      <w:r w:rsidR="008F4764">
        <w:rPr>
          <w:color w:val="000000"/>
          <w:lang w:val="en-US"/>
        </w:rPr>
        <w:t xml:space="preserve"> (</w:t>
      </w:r>
      <w:r w:rsidR="008F4764" w:rsidRPr="00381A3B">
        <w:rPr>
          <w:i/>
          <w:iCs/>
          <w:color w:val="000000"/>
          <w:lang w:val="en-US"/>
        </w:rPr>
        <w:t>r</w:t>
      </w:r>
      <w:r w:rsidR="008F4764">
        <w:rPr>
          <w:color w:val="000000"/>
          <w:lang w:val="en-US"/>
        </w:rPr>
        <w:t xml:space="preserve"> = </w:t>
      </w:r>
      <w:r w:rsidR="00381A3B">
        <w:rPr>
          <w:color w:val="000000"/>
          <w:lang w:val="en-US"/>
        </w:rPr>
        <w:t>.94)</w:t>
      </w:r>
      <w:r w:rsidR="00AA3B57" w:rsidRPr="00264C32">
        <w:rPr>
          <w:color w:val="000000"/>
          <w:lang w:val="en-US"/>
        </w:rPr>
        <w:t>.</w:t>
      </w:r>
      <w:r w:rsidR="00AA3B57">
        <w:rPr>
          <w:color w:val="000000"/>
          <w:lang w:val="en-US"/>
        </w:rPr>
        <w:t xml:space="preserve"> </w:t>
      </w:r>
      <w:r w:rsidR="00AA3B57" w:rsidRPr="00D67450">
        <w:rPr>
          <w:rStyle w:val="--l"/>
          <w:lang w:val="en-US"/>
        </w:rPr>
        <w:t xml:space="preserve">For instance, researchers showed that older </w:t>
      </w:r>
      <w:r w:rsidR="00140B20">
        <w:rPr>
          <w:rStyle w:val="--l"/>
          <w:lang w:val="en-US"/>
        </w:rPr>
        <w:t>(</w:t>
      </w:r>
      <w:r w:rsidR="00AA3B57" w:rsidRPr="00D67450">
        <w:rPr>
          <w:rStyle w:val="--l"/>
          <w:lang w:val="en-US"/>
        </w:rPr>
        <w:t>female</w:t>
      </w:r>
      <w:r w:rsidR="00140B20">
        <w:rPr>
          <w:rStyle w:val="--l"/>
          <w:lang w:val="en-US"/>
        </w:rPr>
        <w:t>)</w:t>
      </w:r>
      <w:r w:rsidR="00AA3B57" w:rsidRPr="00D67450">
        <w:rPr>
          <w:rStyle w:val="--l"/>
          <w:lang w:val="en-US"/>
        </w:rPr>
        <w:t xml:space="preserve"> teachers did not experience a decrease in their </w:t>
      </w:r>
      <w:r w:rsidR="00541F8C">
        <w:rPr>
          <w:rStyle w:val="--l"/>
          <w:lang w:val="en-US"/>
        </w:rPr>
        <w:t>HR</w:t>
      </w:r>
      <w:r w:rsidR="00AA3B57" w:rsidRPr="00D67450">
        <w:rPr>
          <w:rStyle w:val="--l"/>
          <w:lang w:val="en-US"/>
        </w:rPr>
        <w:t xml:space="preserve"> during periods of </w:t>
      </w:r>
      <w:r w:rsidR="00541F8C">
        <w:rPr>
          <w:rStyle w:val="--l"/>
          <w:lang w:val="en-US"/>
        </w:rPr>
        <w:t>low stress</w:t>
      </w:r>
      <w:r w:rsidR="00AA3B57" w:rsidRPr="00D67450">
        <w:rPr>
          <w:rStyle w:val="--l"/>
          <w:lang w:val="en-US"/>
        </w:rPr>
        <w:t xml:space="preserve"> levels, from which they concluded that recovery from stress was </w:t>
      </w:r>
      <w:commentRangeStart w:id="31"/>
      <w:commentRangeStart w:id="32"/>
      <w:r w:rsidR="00AA3B57" w:rsidRPr="00D67450">
        <w:rPr>
          <w:rStyle w:val="--l"/>
          <w:lang w:val="en-US"/>
        </w:rPr>
        <w:t xml:space="preserve">insufficient </w:t>
      </w:r>
      <w:commentRangeEnd w:id="31"/>
      <w:r w:rsidR="00A95D29">
        <w:rPr>
          <w:rStyle w:val="Kommentarzeichen"/>
          <w:rFonts w:asciiTheme="minorHAnsi" w:eastAsiaTheme="minorHAnsi" w:hAnsiTheme="minorHAnsi" w:cstheme="minorBidi"/>
          <w:lang w:eastAsia="en-US"/>
        </w:rPr>
        <w:commentReference w:id="31"/>
      </w:r>
      <w:commentRangeEnd w:id="32"/>
      <w:r w:rsidR="00FB2939">
        <w:rPr>
          <w:rStyle w:val="Kommentarzeichen"/>
          <w:rFonts w:asciiTheme="minorHAnsi" w:eastAsiaTheme="minorHAnsi" w:hAnsiTheme="minorHAnsi" w:cstheme="minorBidi"/>
          <w:lang w:eastAsia="en-US"/>
        </w:rPr>
        <w:commentReference w:id="32"/>
      </w:r>
      <w:r w:rsidR="00AA3B57" w:rsidRPr="00D67450">
        <w:rPr>
          <w:rStyle w:val="--l"/>
          <w:lang w:val="en-US"/>
        </w:rPr>
        <w:t>in the older teachers</w:t>
      </w:r>
      <w:r w:rsidR="00AA3B57">
        <w:rPr>
          <w:rStyle w:val="--l"/>
          <w:lang w:val="en-US"/>
        </w:rPr>
        <w:t xml:space="preserve"> [</w:t>
      </w:r>
      <w:r w:rsidR="004C3A32">
        <w:rPr>
          <w:rStyle w:val="--l"/>
          <w:lang w:val="en-US"/>
        </w:rPr>
        <w:t>@</w:t>
      </w:r>
      <w:r w:rsidR="00AA3B57" w:rsidRPr="00B34298">
        <w:rPr>
          <w:rStyle w:val="--l"/>
          <w:lang w:val="en-US"/>
        </w:rPr>
        <w:t>ritvanen2006responses</w:t>
      </w:r>
      <w:r w:rsidR="00AA3B57">
        <w:rPr>
          <w:rStyle w:val="--l"/>
          <w:lang w:val="en-US"/>
        </w:rPr>
        <w:t>].</w:t>
      </w:r>
      <w:r w:rsidR="00936B01">
        <w:rPr>
          <w:rStyle w:val="--l"/>
          <w:lang w:val="en-US"/>
        </w:rPr>
        <w:t xml:space="preserve"> </w:t>
      </w:r>
      <w:r w:rsidR="00476D13" w:rsidRPr="00476D13">
        <w:rPr>
          <w:rStyle w:val="--l"/>
          <w:lang w:val="en-US"/>
        </w:rPr>
        <w:t xml:space="preserve">Another explanation could be provided by </w:t>
      </w:r>
      <w:r w:rsidR="00D35313">
        <w:rPr>
          <w:rStyle w:val="--l"/>
          <w:lang w:val="en-US"/>
        </w:rPr>
        <w:t>@</w:t>
      </w:r>
      <w:r w:rsidR="00D35313" w:rsidRPr="00D35313">
        <w:rPr>
          <w:rStyle w:val="--l"/>
          <w:lang w:val="en-US"/>
        </w:rPr>
        <w:t>alhija2015teacher</w:t>
      </w:r>
      <w:r w:rsidR="00476D13" w:rsidRPr="00476D13">
        <w:rPr>
          <w:rStyle w:val="--l"/>
          <w:lang w:val="en-US"/>
        </w:rPr>
        <w:t xml:space="preserve">, </w:t>
      </w:r>
      <w:r w:rsidR="00DD7CA7">
        <w:rPr>
          <w:rStyle w:val="--l"/>
          <w:lang w:val="en-US"/>
        </w:rPr>
        <w:t>who</w:t>
      </w:r>
      <w:r w:rsidR="00476D13" w:rsidRPr="00476D13">
        <w:rPr>
          <w:rStyle w:val="--l"/>
          <w:lang w:val="en-US"/>
        </w:rPr>
        <w:t xml:space="preserve"> found that more experienced teachers reported more stress due to student misbehavior compared to less experienced teachers</w:t>
      </w:r>
      <w:r w:rsidR="00DD7CA7">
        <w:rPr>
          <w:rStyle w:val="--l"/>
          <w:lang w:val="en-US"/>
        </w:rPr>
        <w:t xml:space="preserve"> as a </w:t>
      </w:r>
      <w:r w:rsidR="00476D13" w:rsidRPr="00476D13">
        <w:rPr>
          <w:rStyle w:val="--l"/>
          <w:lang w:val="en-US"/>
        </w:rPr>
        <w:t xml:space="preserve">result </w:t>
      </w:r>
      <w:r w:rsidR="00DD7CA7">
        <w:rPr>
          <w:rStyle w:val="--l"/>
          <w:lang w:val="en-US"/>
        </w:rPr>
        <w:t xml:space="preserve">of </w:t>
      </w:r>
      <w:r w:rsidR="00A95D29">
        <w:rPr>
          <w:rStyle w:val="--l"/>
          <w:lang w:val="en-US"/>
        </w:rPr>
        <w:t>higher</w:t>
      </w:r>
      <w:r w:rsidR="00476D13" w:rsidRPr="00476D13">
        <w:rPr>
          <w:rStyle w:val="--l"/>
          <w:lang w:val="en-US"/>
        </w:rPr>
        <w:t xml:space="preserve"> burnout</w:t>
      </w:r>
      <w:r w:rsidR="00A95D29">
        <w:rPr>
          <w:rStyle w:val="--l"/>
          <w:lang w:val="en-US"/>
        </w:rPr>
        <w:t xml:space="preserve"> symptoms</w:t>
      </w:r>
      <w:r w:rsidR="00476D13" w:rsidRPr="00476D13">
        <w:rPr>
          <w:rStyle w:val="--l"/>
          <w:lang w:val="en-US"/>
        </w:rPr>
        <w:t>.</w:t>
      </w:r>
      <w:r w:rsidR="00E84AA2">
        <w:rPr>
          <w:rStyle w:val="--l"/>
          <w:lang w:val="en-US"/>
        </w:rPr>
        <w:t xml:space="preserve"> </w:t>
      </w:r>
      <w:r w:rsidR="00E84AA2" w:rsidRPr="00E84AA2">
        <w:rPr>
          <w:rStyle w:val="--l"/>
          <w:lang w:val="en-US"/>
        </w:rPr>
        <w:t xml:space="preserve">In other words, experienced teachers </w:t>
      </w:r>
      <w:r w:rsidR="00A95D29">
        <w:rPr>
          <w:rStyle w:val="--l"/>
          <w:lang w:val="en-US"/>
        </w:rPr>
        <w:t>may</w:t>
      </w:r>
      <w:r w:rsidR="00A95D29" w:rsidRPr="00E84AA2">
        <w:rPr>
          <w:rStyle w:val="--l"/>
          <w:lang w:val="en-US"/>
        </w:rPr>
        <w:t xml:space="preserve"> </w:t>
      </w:r>
      <w:r w:rsidR="00A95D29">
        <w:rPr>
          <w:rStyle w:val="--l"/>
          <w:lang w:val="en-US"/>
        </w:rPr>
        <w:t>show</w:t>
      </w:r>
      <w:r w:rsidR="00A95D29" w:rsidRPr="00E84AA2">
        <w:rPr>
          <w:rStyle w:val="--l"/>
          <w:lang w:val="en-US"/>
        </w:rPr>
        <w:t xml:space="preserve"> </w:t>
      </w:r>
      <w:r w:rsidR="00E84AA2" w:rsidRPr="00E84AA2">
        <w:rPr>
          <w:rStyle w:val="--l"/>
          <w:lang w:val="en-US"/>
        </w:rPr>
        <w:t xml:space="preserve">elevated </w:t>
      </w:r>
      <w:r w:rsidR="00E84AA2">
        <w:rPr>
          <w:rStyle w:val="--l"/>
          <w:lang w:val="en-US"/>
        </w:rPr>
        <w:t>HRs</w:t>
      </w:r>
      <w:r w:rsidR="00E84AA2" w:rsidRPr="00E84AA2">
        <w:rPr>
          <w:rStyle w:val="--l"/>
          <w:lang w:val="en-US"/>
        </w:rPr>
        <w:t xml:space="preserve"> due to </w:t>
      </w:r>
      <w:r w:rsidR="00A95D29">
        <w:rPr>
          <w:rStyle w:val="--l"/>
          <w:lang w:val="en-US"/>
        </w:rPr>
        <w:t>a habitually</w:t>
      </w:r>
      <w:r w:rsidR="00A95D29" w:rsidRPr="00E84AA2">
        <w:rPr>
          <w:rStyle w:val="--l"/>
          <w:lang w:val="en-US"/>
        </w:rPr>
        <w:t xml:space="preserve"> </w:t>
      </w:r>
      <w:r w:rsidR="00E84AA2" w:rsidRPr="00E84AA2">
        <w:rPr>
          <w:rStyle w:val="--l"/>
          <w:lang w:val="en-US"/>
        </w:rPr>
        <w:t>increased stress level</w:t>
      </w:r>
      <w:r w:rsidR="00A95D29">
        <w:rPr>
          <w:rStyle w:val="--l"/>
          <w:lang w:val="en-US"/>
        </w:rPr>
        <w:t xml:space="preserve"> and lower stress tolerance</w:t>
      </w:r>
      <w:r w:rsidR="00E84AA2" w:rsidRPr="00E84AA2">
        <w:rPr>
          <w:rStyle w:val="--l"/>
          <w:lang w:val="en-US"/>
        </w:rPr>
        <w:t>.</w:t>
      </w:r>
      <w:r w:rsidR="00A95D29">
        <w:rPr>
          <w:rStyle w:val="--l"/>
          <w:lang w:val="en-US"/>
        </w:rPr>
        <w:t xml:space="preserve"> However, the positive association between teaching experience and HR was found only in the </w:t>
      </w:r>
      <w:r w:rsidR="00A95D29" w:rsidRPr="0021220C">
        <w:rPr>
          <w:rStyle w:val="--l"/>
          <w:i/>
          <w:iCs/>
          <w:lang w:val="en-US"/>
        </w:rPr>
        <w:t>interview phase</w:t>
      </w:r>
      <w:r w:rsidR="00A95D29">
        <w:rPr>
          <w:rStyle w:val="--l"/>
          <w:lang w:val="en-US"/>
        </w:rPr>
        <w:t>. Thus, it is also possible that more experienced, older teachers found the interview itself to be more stressful. Since the interview entailed watching one</w:t>
      </w:r>
      <w:r w:rsidR="0021220C">
        <w:rPr>
          <w:rStyle w:val="--l"/>
          <w:lang w:val="en-US"/>
        </w:rPr>
        <w:t>’</w:t>
      </w:r>
      <w:r w:rsidR="00A95D29">
        <w:rPr>
          <w:rStyle w:val="--l"/>
          <w:lang w:val="en-US"/>
        </w:rPr>
        <w:t>s own lessons together with an experimenter and answering the experimenter’s questions on the classroom disruptions that had occurred during may indeed be considered a potentially stress-inducing situation. Possibly, the more experienced teachers felt more threatened by the interview situation than less experienced teachers.</w:t>
      </w:r>
    </w:p>
    <w:p w14:paraId="22CC8D56" w14:textId="5C69F9C6" w:rsidR="00C14178" w:rsidRDefault="00C14178" w:rsidP="00E079CB">
      <w:pPr>
        <w:pStyle w:val="StandardWeb"/>
        <w:spacing w:before="240" w:beforeAutospacing="0" w:after="240" w:afterAutospacing="0" w:line="360" w:lineRule="auto"/>
        <w:jc w:val="both"/>
        <w:rPr>
          <w:color w:val="000000"/>
          <w:lang w:val="en-US"/>
        </w:rPr>
      </w:pPr>
      <w:r>
        <w:rPr>
          <w:color w:val="000000"/>
          <w:lang w:val="en-US"/>
        </w:rPr>
        <w:t xml:space="preserve">Second, two findings did support our hypotheses, at least partially: 1) We found </w:t>
      </w:r>
      <w:r w:rsidR="005D5E59">
        <w:rPr>
          <w:color w:val="000000"/>
          <w:lang w:val="en-US"/>
        </w:rPr>
        <w:t>t</w:t>
      </w:r>
      <w:r w:rsidR="005D5E59" w:rsidRPr="005D5E59">
        <w:rPr>
          <w:rStyle w:val="--l"/>
          <w:lang w:val="en-US"/>
        </w:rPr>
        <w:t>eachers who perceived the events as more disruptive had a higher HR</w:t>
      </w:r>
      <w:r w:rsidR="005D5E59">
        <w:rPr>
          <w:color w:val="000000"/>
          <w:lang w:val="en-US"/>
        </w:rPr>
        <w:t xml:space="preserve"> </w:t>
      </w:r>
      <w:r>
        <w:rPr>
          <w:color w:val="000000"/>
          <w:lang w:val="en-US"/>
        </w:rPr>
        <w:t>(</w:t>
      </w:r>
      <w:r w:rsidRPr="0083212D">
        <w:rPr>
          <w:color w:val="000000"/>
        </w:rPr>
        <w:t>β</w:t>
      </w:r>
      <w:r w:rsidRPr="0083212D">
        <w:rPr>
          <w:color w:val="000000"/>
          <w:lang w:val="en-US"/>
        </w:rPr>
        <w:t xml:space="preserve"> =</w:t>
      </w:r>
      <w:r>
        <w:rPr>
          <w:color w:val="000000"/>
          <w:lang w:val="en-US"/>
        </w:rPr>
        <w:t xml:space="preserve"> .25), i.e., the phase immediately following the micro-teaching unit, and thus probably the most prone to actually show the cumulative effects of the potentially stressful classroom disruptions, and 2) we found a </w:t>
      </w:r>
      <w:r w:rsidRPr="00B44866">
        <w:rPr>
          <w:color w:val="000000"/>
          <w:lang w:val="en-US"/>
        </w:rPr>
        <w:t xml:space="preserve">less steep HR </w:t>
      </w:r>
      <w:r>
        <w:rPr>
          <w:color w:val="000000"/>
          <w:lang w:val="en-US"/>
        </w:rPr>
        <w:t>increase</w:t>
      </w:r>
      <w:r w:rsidRPr="00B44866">
        <w:rPr>
          <w:color w:val="000000"/>
          <w:lang w:val="en-US"/>
        </w:rPr>
        <w:t xml:space="preserve"> in teachers with more teaching experience</w:t>
      </w:r>
      <w:r>
        <w:rPr>
          <w:color w:val="000000"/>
          <w:lang w:val="en-US"/>
        </w:rPr>
        <w:t xml:space="preserve"> during the </w:t>
      </w:r>
      <w:r w:rsidRPr="009959AE">
        <w:rPr>
          <w:i/>
          <w:iCs/>
          <w:color w:val="000000"/>
          <w:lang w:val="en-US"/>
        </w:rPr>
        <w:t>pre-teaching phase</w:t>
      </w:r>
      <w:r>
        <w:rPr>
          <w:color w:val="000000"/>
          <w:lang w:val="en-US"/>
        </w:rPr>
        <w:t xml:space="preserve"> </w:t>
      </w:r>
      <w:r w:rsidRPr="002B1BE4">
        <w:rPr>
          <w:color w:val="000000"/>
          <w:lang w:val="en-US"/>
        </w:rPr>
        <w:t>(β = -.27)</w:t>
      </w:r>
      <w:r>
        <w:rPr>
          <w:color w:val="000000"/>
          <w:lang w:val="en-US"/>
        </w:rPr>
        <w:t>, i.e. in preparation of the micro-teaching unit</w:t>
      </w:r>
      <w:r w:rsidRPr="00B44866">
        <w:rPr>
          <w:color w:val="000000"/>
          <w:lang w:val="en-US"/>
        </w:rPr>
        <w:t>.</w:t>
      </w:r>
      <w:r>
        <w:rPr>
          <w:color w:val="000000"/>
          <w:lang w:val="en-US"/>
        </w:rPr>
        <w:t xml:space="preserve"> The first finding is consistent with the </w:t>
      </w:r>
      <w:r w:rsidR="00F028EF">
        <w:rPr>
          <w:color w:val="000000"/>
          <w:lang w:val="en-US"/>
        </w:rPr>
        <w:t>idea</w:t>
      </w:r>
      <w:r>
        <w:rPr>
          <w:color w:val="000000"/>
          <w:lang w:val="en-US"/>
        </w:rPr>
        <w:t xml:space="preserve"> that differences in HR, as an indicator of the physiological stress response, can be linked to cognitive appraisals of stressors. The second finding supports the idea that, even though teaching experience guarantees neither </w:t>
      </w:r>
      <w:r w:rsidR="00431302">
        <w:rPr>
          <w:color w:val="000000"/>
          <w:lang w:val="en-US"/>
        </w:rPr>
        <w:t xml:space="preserve">superior </w:t>
      </w:r>
      <w:r>
        <w:rPr>
          <w:color w:val="000000"/>
          <w:lang w:val="en-US"/>
        </w:rPr>
        <w:t xml:space="preserve">expertise nor stress resistance, </w:t>
      </w:r>
      <w:r w:rsidR="00431302">
        <w:rPr>
          <w:color w:val="000000"/>
          <w:lang w:val="en-US"/>
        </w:rPr>
        <w:t>the habits and routines formed by experienced teachers may</w:t>
      </w:r>
      <w:r>
        <w:rPr>
          <w:color w:val="000000"/>
          <w:lang w:val="en-US"/>
        </w:rPr>
        <w:t xml:space="preserve"> </w:t>
      </w:r>
      <w:r w:rsidR="00431302">
        <w:rPr>
          <w:color w:val="000000"/>
          <w:lang w:val="en-US"/>
        </w:rPr>
        <w:t>at least lead to lower arousal levels (e.g., experienced as feeling less nervous and tense) when they anticipate potentially stressful teaching situations.</w:t>
      </w:r>
    </w:p>
    <w:p w14:paraId="44C3048B" w14:textId="77777777" w:rsidR="0063687C" w:rsidRDefault="00431302" w:rsidP="00926D94">
      <w:pPr>
        <w:pStyle w:val="StandardWeb"/>
        <w:spacing w:before="240" w:beforeAutospacing="0" w:after="240" w:afterAutospacing="0" w:line="360" w:lineRule="auto"/>
        <w:jc w:val="both"/>
        <w:rPr>
          <w:lang w:val="en-US"/>
        </w:rPr>
      </w:pPr>
      <w:r>
        <w:rPr>
          <w:color w:val="000000"/>
          <w:lang w:val="en-US"/>
        </w:rPr>
        <w:t>Taken together, our findings support</w:t>
      </w:r>
      <w:r w:rsidR="0011421B">
        <w:rPr>
          <w:color w:val="000000"/>
          <w:lang w:val="en-US"/>
        </w:rPr>
        <w:t xml:space="preserve"> </w:t>
      </w:r>
      <w:r w:rsidR="00B73E46">
        <w:rPr>
          <w:color w:val="000000"/>
          <w:lang w:val="en-US"/>
        </w:rPr>
        <w:t>@</w:t>
      </w:r>
      <w:r w:rsidR="00B73E46" w:rsidRPr="00B73E46">
        <w:rPr>
          <w:color w:val="000000"/>
          <w:lang w:val="en-US"/>
        </w:rPr>
        <w:t>wettstein2021</w:t>
      </w:r>
      <w:r w:rsidR="002361B6">
        <w:rPr>
          <w:color w:val="000000"/>
          <w:lang w:val="en-US"/>
        </w:rPr>
        <w:t xml:space="preserve"> </w:t>
      </w:r>
      <w:r w:rsidR="00B661FA">
        <w:rPr>
          <w:color w:val="000000"/>
          <w:lang w:val="en-US"/>
        </w:rPr>
        <w:t>call for the</w:t>
      </w:r>
      <w:r w:rsidR="00B73E46">
        <w:rPr>
          <w:color w:val="000000"/>
          <w:lang w:val="en-US"/>
        </w:rPr>
        <w:t xml:space="preserve"> </w:t>
      </w:r>
      <w:r>
        <w:rPr>
          <w:color w:val="000000"/>
          <w:lang w:val="en-US"/>
        </w:rPr>
        <w:t xml:space="preserve">use </w:t>
      </w:r>
      <w:r w:rsidR="00B73E46">
        <w:rPr>
          <w:color w:val="000000"/>
          <w:lang w:val="en-US"/>
        </w:rPr>
        <w:t xml:space="preserve">of </w:t>
      </w:r>
      <w:r w:rsidR="00045A97">
        <w:rPr>
          <w:lang w:val="en-US"/>
        </w:rPr>
        <w:t>a</w:t>
      </w:r>
      <w:r w:rsidR="00045A97" w:rsidRPr="00045A97">
        <w:rPr>
          <w:lang w:val="en-US"/>
        </w:rPr>
        <w:t>mbulatory assessment</w:t>
      </w:r>
      <w:r w:rsidR="00B661FA">
        <w:rPr>
          <w:lang w:val="en-US"/>
        </w:rPr>
        <w:t xml:space="preserve"> methods</w:t>
      </w:r>
      <w:r w:rsidR="00045A97" w:rsidRPr="00045A97">
        <w:rPr>
          <w:lang w:val="en-US"/>
        </w:rPr>
        <w:t>, particularly in the context of classroom disruptions</w:t>
      </w:r>
      <w:r>
        <w:rPr>
          <w:lang w:val="en-US"/>
        </w:rPr>
        <w:t>,</w:t>
      </w:r>
      <w:r w:rsidR="002361B6">
        <w:rPr>
          <w:lang w:val="en-US"/>
        </w:rPr>
        <w:t xml:space="preserve"> </w:t>
      </w:r>
      <w:r w:rsidR="00045A97" w:rsidRPr="00045A97">
        <w:rPr>
          <w:lang w:val="en-US"/>
        </w:rPr>
        <w:t xml:space="preserve">for gaining a </w:t>
      </w:r>
      <w:r w:rsidR="002F3A6D">
        <w:rPr>
          <w:lang w:val="en-US"/>
        </w:rPr>
        <w:t>deeper</w:t>
      </w:r>
      <w:r w:rsidR="00045A97" w:rsidRPr="00045A97">
        <w:rPr>
          <w:lang w:val="en-US"/>
        </w:rPr>
        <w:t xml:space="preserve"> understanding of teacher stress and its impact on both psychological and </w:t>
      </w:r>
      <w:r>
        <w:rPr>
          <w:lang w:val="en-US"/>
        </w:rPr>
        <w:t>physiological</w:t>
      </w:r>
      <w:r w:rsidRPr="00045A97">
        <w:rPr>
          <w:lang w:val="en-US"/>
        </w:rPr>
        <w:t xml:space="preserve"> </w:t>
      </w:r>
      <w:r>
        <w:rPr>
          <w:lang w:val="en-US"/>
        </w:rPr>
        <w:t>variables</w:t>
      </w:r>
      <w:r w:rsidR="00045A97" w:rsidRPr="00045A97">
        <w:rPr>
          <w:lang w:val="en-US"/>
        </w:rPr>
        <w:t>.</w:t>
      </w:r>
    </w:p>
    <w:p w14:paraId="67CEFF56" w14:textId="77777777" w:rsidR="0063687C" w:rsidRDefault="0063687C" w:rsidP="00926D94">
      <w:pPr>
        <w:pStyle w:val="StandardWeb"/>
        <w:spacing w:before="240" w:beforeAutospacing="0" w:after="240" w:afterAutospacing="0" w:line="360" w:lineRule="auto"/>
        <w:jc w:val="both"/>
        <w:rPr>
          <w:lang w:val="en-US"/>
        </w:rPr>
      </w:pPr>
    </w:p>
    <w:p w14:paraId="4C576221" w14:textId="089218D3" w:rsidR="00926D94" w:rsidRPr="0055218C" w:rsidRDefault="00926D94" w:rsidP="00926D94">
      <w:pPr>
        <w:pStyle w:val="StandardWeb"/>
        <w:spacing w:before="240" w:beforeAutospacing="0" w:after="240" w:afterAutospacing="0" w:line="360" w:lineRule="auto"/>
        <w:jc w:val="both"/>
        <w:rPr>
          <w:b/>
          <w:bCs/>
          <w:lang w:val="en-US"/>
        </w:rPr>
      </w:pPr>
      <w:r w:rsidRPr="0055218C">
        <w:rPr>
          <w:b/>
          <w:bCs/>
          <w:color w:val="000000"/>
          <w:lang w:val="en-US"/>
        </w:rPr>
        <w:t>## Limitations</w:t>
      </w:r>
      <w:r w:rsidR="005A4099">
        <w:rPr>
          <w:b/>
          <w:bCs/>
          <w:color w:val="000000"/>
          <w:lang w:val="en-US"/>
        </w:rPr>
        <w:t xml:space="preserve"> and future directions</w:t>
      </w:r>
    </w:p>
    <w:p w14:paraId="549FCD3F" w14:textId="49C0CEA1" w:rsidR="00E915C6" w:rsidRDefault="00260BC1" w:rsidP="00926D94">
      <w:pPr>
        <w:pStyle w:val="StandardWeb"/>
        <w:spacing w:before="240" w:beforeAutospacing="0" w:after="240" w:afterAutospacing="0" w:line="360" w:lineRule="auto"/>
        <w:jc w:val="both"/>
        <w:rPr>
          <w:rStyle w:val="--l"/>
          <w:lang w:val="en-US"/>
        </w:rPr>
      </w:pPr>
      <w:r>
        <w:rPr>
          <w:color w:val="000000"/>
          <w:lang w:val="en-US"/>
        </w:rPr>
        <w:t>While</w:t>
      </w:r>
      <w:r w:rsidR="00926D94" w:rsidRPr="00CA5FFA">
        <w:rPr>
          <w:color w:val="000000"/>
          <w:lang w:val="en-US"/>
        </w:rPr>
        <w:t xml:space="preserve"> the laboratory setting of the study </w:t>
      </w:r>
      <w:r>
        <w:rPr>
          <w:color w:val="000000"/>
          <w:lang w:val="en-US"/>
        </w:rPr>
        <w:t>allowed for a controlled implementation of stressors in a setting that was comparable for all participants, the setting was not an</w:t>
      </w:r>
      <w:r w:rsidR="00926D94" w:rsidRPr="00CA5FFA">
        <w:rPr>
          <w:color w:val="000000"/>
          <w:lang w:val="en-US"/>
        </w:rPr>
        <w:t xml:space="preserve"> authentic classroom environment. </w:t>
      </w:r>
      <w:r>
        <w:rPr>
          <w:color w:val="000000"/>
          <w:lang w:val="en-US"/>
        </w:rPr>
        <w:t xml:space="preserve">Most importantly, the setting did not include a shared history of the teacher and his or her students, and thus only a very thin basis for establishing a positive </w:t>
      </w:r>
      <w:r w:rsidR="00926D94" w:rsidRPr="00CA5FFA">
        <w:rPr>
          <w:color w:val="000000"/>
          <w:lang w:val="en-US"/>
        </w:rPr>
        <w:t>teacher-student relationship</w:t>
      </w:r>
      <w:r>
        <w:rPr>
          <w:color w:val="000000"/>
          <w:lang w:val="en-US"/>
        </w:rPr>
        <w:t>, which is a core characteristic</w:t>
      </w:r>
      <w:r w:rsidRPr="00CA5FFA">
        <w:rPr>
          <w:color w:val="000000"/>
          <w:lang w:val="en-US"/>
        </w:rPr>
        <w:t xml:space="preserve"> </w:t>
      </w:r>
      <w:r>
        <w:rPr>
          <w:color w:val="000000"/>
          <w:lang w:val="en-US"/>
        </w:rPr>
        <w:t>of</w:t>
      </w:r>
      <w:r w:rsidRPr="00CA5FFA">
        <w:rPr>
          <w:color w:val="000000"/>
          <w:lang w:val="en-US"/>
        </w:rPr>
        <w:t xml:space="preserve"> </w:t>
      </w:r>
      <w:r w:rsidR="00926D94" w:rsidRPr="00CA5FFA">
        <w:rPr>
          <w:color w:val="000000"/>
          <w:lang w:val="en-US"/>
        </w:rPr>
        <w:t xml:space="preserve">effective classroom management [@ruedi2014; @beaty2010]. </w:t>
      </w:r>
      <w:r w:rsidR="00387F55">
        <w:rPr>
          <w:color w:val="000000"/>
          <w:lang w:val="en-US"/>
        </w:rPr>
        <w:t>Nevertheless</w:t>
      </w:r>
      <w:r w:rsidR="00926D94" w:rsidRPr="00CA5FFA">
        <w:rPr>
          <w:color w:val="000000"/>
          <w:lang w:val="en-US"/>
        </w:rPr>
        <w:t xml:space="preserve">, </w:t>
      </w:r>
      <w:r w:rsidR="00926D94">
        <w:rPr>
          <w:color w:val="000000"/>
          <w:lang w:val="en-US"/>
        </w:rPr>
        <w:t xml:space="preserve">conditions were identical for all participants, meaning </w:t>
      </w:r>
      <w:r w:rsidR="00EC2ED9" w:rsidRPr="00EC2ED9">
        <w:rPr>
          <w:rStyle w:val="--l"/>
          <w:lang w:val="en-US"/>
        </w:rPr>
        <w:t xml:space="preserve">that even if the </w:t>
      </w:r>
      <w:r w:rsidR="00EC2ED9">
        <w:rPr>
          <w:rStyle w:val="--l"/>
          <w:lang w:val="en-US"/>
        </w:rPr>
        <w:t>HR</w:t>
      </w:r>
      <w:r w:rsidR="00EC2ED9" w:rsidRPr="00EC2ED9">
        <w:rPr>
          <w:rStyle w:val="--l"/>
          <w:lang w:val="en-US"/>
        </w:rPr>
        <w:t xml:space="preserve"> was </w:t>
      </w:r>
      <w:r w:rsidR="00387F55">
        <w:rPr>
          <w:rStyle w:val="--l"/>
          <w:lang w:val="en-US"/>
        </w:rPr>
        <w:t xml:space="preserve">influenced by the </w:t>
      </w:r>
      <w:r w:rsidR="00A01195">
        <w:rPr>
          <w:rStyle w:val="--l"/>
          <w:lang w:val="en-US"/>
        </w:rPr>
        <w:t>artificial setting</w:t>
      </w:r>
      <w:r w:rsidR="00EC2ED9" w:rsidRPr="00EC2ED9">
        <w:rPr>
          <w:rStyle w:val="--l"/>
          <w:lang w:val="en-US"/>
        </w:rPr>
        <w:t xml:space="preserve">, this was </w:t>
      </w:r>
      <w:r w:rsidR="00A01195">
        <w:rPr>
          <w:rStyle w:val="--l"/>
          <w:lang w:val="en-US"/>
        </w:rPr>
        <w:t xml:space="preserve">likely </w:t>
      </w:r>
      <w:r w:rsidR="00EC2ED9" w:rsidRPr="00EC2ED9">
        <w:rPr>
          <w:rStyle w:val="--l"/>
          <w:lang w:val="en-US"/>
        </w:rPr>
        <w:t xml:space="preserve">the case for all </w:t>
      </w:r>
      <w:r w:rsidR="00EC2ED9">
        <w:rPr>
          <w:color w:val="000000"/>
          <w:lang w:val="en-US"/>
        </w:rPr>
        <w:t>participants</w:t>
      </w:r>
      <w:r w:rsidR="00A01195">
        <w:rPr>
          <w:color w:val="000000"/>
          <w:lang w:val="en-US"/>
        </w:rPr>
        <w:t xml:space="preserve"> and does not limit our general conclusions</w:t>
      </w:r>
      <w:r w:rsidR="00EC2ED9" w:rsidRPr="00EC2ED9">
        <w:rPr>
          <w:rStyle w:val="--l"/>
          <w:lang w:val="en-US"/>
        </w:rPr>
        <w:t>.</w:t>
      </w:r>
      <w:r w:rsidR="004F3D11">
        <w:rPr>
          <w:rStyle w:val="--l"/>
          <w:lang w:val="en-US"/>
        </w:rPr>
        <w:t xml:space="preserve"> </w:t>
      </w:r>
      <w:r w:rsidR="00387F55">
        <w:rPr>
          <w:rStyle w:val="--l"/>
          <w:lang w:val="en-US"/>
        </w:rPr>
        <w:t>I</w:t>
      </w:r>
      <w:r w:rsidR="00941545" w:rsidRPr="00941545">
        <w:rPr>
          <w:rStyle w:val="--l"/>
          <w:lang w:val="en-US"/>
        </w:rPr>
        <w:t xml:space="preserve">n subsequent studies, it would be </w:t>
      </w:r>
      <w:r w:rsidR="00A01195">
        <w:rPr>
          <w:rStyle w:val="--l"/>
          <w:lang w:val="en-US"/>
        </w:rPr>
        <w:t>insightful</w:t>
      </w:r>
      <w:r w:rsidR="00A01195" w:rsidRPr="00941545">
        <w:rPr>
          <w:rStyle w:val="--l"/>
          <w:lang w:val="en-US"/>
        </w:rPr>
        <w:t xml:space="preserve"> </w:t>
      </w:r>
      <w:r w:rsidR="00941545" w:rsidRPr="00941545">
        <w:rPr>
          <w:rStyle w:val="--l"/>
          <w:lang w:val="en-US"/>
        </w:rPr>
        <w:t xml:space="preserve">to </w:t>
      </w:r>
      <w:r w:rsidR="00A01195">
        <w:rPr>
          <w:rStyle w:val="--l"/>
          <w:lang w:val="en-US"/>
        </w:rPr>
        <w:t xml:space="preserve">assess </w:t>
      </w:r>
      <w:r w:rsidR="00210716">
        <w:rPr>
          <w:rStyle w:val="--l"/>
          <w:lang w:val="en-US"/>
        </w:rPr>
        <w:t>teachers’ HR in authentic classroom</w:t>
      </w:r>
      <w:r w:rsidR="00A01195">
        <w:rPr>
          <w:rStyle w:val="--l"/>
          <w:lang w:val="en-US"/>
        </w:rPr>
        <w:t xml:space="preserve"> settings</w:t>
      </w:r>
      <w:r w:rsidR="00693DF3">
        <w:rPr>
          <w:rStyle w:val="--l"/>
          <w:lang w:val="en-US"/>
        </w:rPr>
        <w:t xml:space="preserve">. </w:t>
      </w:r>
    </w:p>
    <w:p w14:paraId="5B17BA32" w14:textId="2DFD1B94" w:rsidR="00F61EDB" w:rsidRPr="00A2583A" w:rsidRDefault="00BC2830" w:rsidP="005A091F">
      <w:pPr>
        <w:pStyle w:val="StandardWeb"/>
        <w:spacing w:before="240" w:after="240" w:line="360" w:lineRule="auto"/>
        <w:jc w:val="both"/>
        <w:rPr>
          <w:lang w:val="en-US"/>
        </w:rPr>
      </w:pPr>
      <w:r>
        <w:rPr>
          <w:rStyle w:val="--l"/>
          <w:lang w:val="en-US"/>
        </w:rPr>
        <w:t>Further limitations concern our assessment of teachers</w:t>
      </w:r>
      <w:r w:rsidR="00A2583A">
        <w:rPr>
          <w:rStyle w:val="--l"/>
          <w:lang w:val="en-US"/>
        </w:rPr>
        <w:t>’</w:t>
      </w:r>
      <w:r>
        <w:rPr>
          <w:rStyle w:val="--l"/>
          <w:lang w:val="en-US"/>
        </w:rPr>
        <w:t xml:space="preserve"> HR. </w:t>
      </w:r>
      <w:r w:rsidR="009C533E">
        <w:rPr>
          <w:rStyle w:val="--l"/>
          <w:lang w:val="en-US"/>
        </w:rPr>
        <w:t>First, w</w:t>
      </w:r>
      <w:r>
        <w:rPr>
          <w:rStyle w:val="--l"/>
          <w:lang w:val="en-US"/>
        </w:rPr>
        <w:t xml:space="preserve">hile our results demonstrate the usefulness of drawing upon easily available HR data from ubiquitous, low-cost, un-intrusive fitness trackers in order to estimate teacher stress, there also are shortcomings of this type of assessment. First, while fitness trackers typically yield HR data, </w:t>
      </w:r>
      <w:r w:rsidR="00B31ED5" w:rsidRPr="00B31ED5">
        <w:rPr>
          <w:rStyle w:val="--l"/>
          <w:lang w:val="en-US"/>
        </w:rPr>
        <w:t xml:space="preserve">heart rate variability </w:t>
      </w:r>
      <w:r w:rsidR="00B31ED5">
        <w:rPr>
          <w:rStyle w:val="--l"/>
          <w:lang w:val="en-US"/>
        </w:rPr>
        <w:t>(HRV)</w:t>
      </w:r>
      <w:r w:rsidR="00C61575" w:rsidRPr="00C61575">
        <w:rPr>
          <w:lang w:val="en-US"/>
        </w:rPr>
        <w:t xml:space="preserve"> </w:t>
      </w:r>
      <w:r>
        <w:rPr>
          <w:lang w:val="en-US"/>
        </w:rPr>
        <w:t xml:space="preserve">data would be an even more accurate indicator of stress </w:t>
      </w:r>
      <w:r>
        <w:rPr>
          <w:rStyle w:val="--l"/>
          <w:lang w:val="en-US"/>
        </w:rPr>
        <w:t>[@</w:t>
      </w:r>
      <w:r w:rsidRPr="00EE4CDE">
        <w:rPr>
          <w:rStyle w:val="--l"/>
          <w:lang w:val="en-US"/>
        </w:rPr>
        <w:t>wettstein2020ambulatory</w:t>
      </w:r>
      <w:r>
        <w:rPr>
          <w:rStyle w:val="--l"/>
          <w:lang w:val="en-US"/>
        </w:rPr>
        <w:t>]</w:t>
      </w:r>
      <w:r>
        <w:rPr>
          <w:lang w:val="en-US"/>
        </w:rPr>
        <w:t xml:space="preserve"> but is typically not provided by low-cost fitness trackers, at least in currently available models.</w:t>
      </w:r>
      <w:r w:rsidRPr="00BC2830">
        <w:rPr>
          <w:rStyle w:val="--l"/>
          <w:lang w:val="en-US"/>
        </w:rPr>
        <w:t xml:space="preserve"> </w:t>
      </w:r>
      <w:r>
        <w:rPr>
          <w:rStyle w:val="--l"/>
          <w:lang w:val="en-US"/>
        </w:rPr>
        <w:t>Depending on the further development of low-cost fitness trackers, however, f</w:t>
      </w:r>
      <w:r w:rsidRPr="00B31ED5">
        <w:rPr>
          <w:rStyle w:val="--l"/>
          <w:lang w:val="en-US"/>
        </w:rPr>
        <w:t xml:space="preserve">uture studies </w:t>
      </w:r>
      <w:r>
        <w:rPr>
          <w:rStyle w:val="--l"/>
          <w:lang w:val="en-US"/>
        </w:rPr>
        <w:t>might consider assessing HRV instead of HR.</w:t>
      </w:r>
      <w:r w:rsidR="00A2583A">
        <w:rPr>
          <w:rStyle w:val="--l"/>
          <w:lang w:val="en-US"/>
        </w:rPr>
        <w:t xml:space="preserve"> </w:t>
      </w:r>
      <w:r>
        <w:rPr>
          <w:rStyle w:val="--l"/>
          <w:lang w:val="en-US"/>
        </w:rPr>
        <w:t>Secon</w:t>
      </w:r>
      <w:r w:rsidR="00A2583A">
        <w:rPr>
          <w:rStyle w:val="--l"/>
          <w:lang w:val="en-US"/>
        </w:rPr>
        <w:t>d, o</w:t>
      </w:r>
      <w:r w:rsidR="00635597">
        <w:rPr>
          <w:color w:val="000000"/>
          <w:lang w:val="en-US"/>
        </w:rPr>
        <w:t>ur design did not include a phase during which</w:t>
      </w:r>
      <w:r w:rsidR="00836961">
        <w:rPr>
          <w:color w:val="000000"/>
          <w:lang w:val="en-US"/>
        </w:rPr>
        <w:t xml:space="preserve"> participants’</w:t>
      </w:r>
      <w:r w:rsidR="00926D94" w:rsidRPr="00CA5FFA">
        <w:rPr>
          <w:color w:val="000000"/>
          <w:lang w:val="en-US"/>
        </w:rPr>
        <w:t xml:space="preserve"> resting HR</w:t>
      </w:r>
      <w:r w:rsidR="00635597">
        <w:rPr>
          <w:color w:val="000000"/>
          <w:lang w:val="en-US"/>
        </w:rPr>
        <w:t xml:space="preserve"> could be recorded. Resting HR is generally considered an</w:t>
      </w:r>
      <w:r w:rsidR="00926D94" w:rsidRPr="00CA5FFA">
        <w:rPr>
          <w:color w:val="000000"/>
          <w:lang w:val="en-US"/>
        </w:rPr>
        <w:t xml:space="preserve"> important </w:t>
      </w:r>
      <w:r w:rsidR="00635597">
        <w:rPr>
          <w:color w:val="000000"/>
          <w:lang w:val="en-US"/>
        </w:rPr>
        <w:t>baseline</w:t>
      </w:r>
      <w:r w:rsidR="00635597" w:rsidRPr="00CA5FFA">
        <w:rPr>
          <w:color w:val="000000"/>
          <w:lang w:val="en-US"/>
        </w:rPr>
        <w:t xml:space="preserve"> </w:t>
      </w:r>
      <w:r w:rsidR="00926D94" w:rsidRPr="00CA5FFA">
        <w:rPr>
          <w:color w:val="000000"/>
          <w:lang w:val="en-US"/>
        </w:rPr>
        <w:t xml:space="preserve">to </w:t>
      </w:r>
      <w:r w:rsidR="00635597">
        <w:rPr>
          <w:color w:val="000000"/>
          <w:lang w:val="en-US"/>
        </w:rPr>
        <w:t>determine</w:t>
      </w:r>
      <w:r w:rsidR="00635597" w:rsidRPr="00CA5FFA">
        <w:rPr>
          <w:color w:val="000000"/>
          <w:lang w:val="en-US"/>
        </w:rPr>
        <w:t xml:space="preserve"> </w:t>
      </w:r>
      <w:r w:rsidR="00926D94" w:rsidRPr="00CA5FFA">
        <w:rPr>
          <w:color w:val="000000"/>
          <w:lang w:val="en-US"/>
        </w:rPr>
        <w:t xml:space="preserve">inter- and intrapersonal </w:t>
      </w:r>
      <w:r w:rsidR="00635597" w:rsidRPr="00CA5FFA">
        <w:rPr>
          <w:color w:val="000000"/>
          <w:lang w:val="en-US"/>
        </w:rPr>
        <w:t xml:space="preserve">differences </w:t>
      </w:r>
      <w:r w:rsidR="00635597">
        <w:rPr>
          <w:color w:val="000000"/>
          <w:lang w:val="en-US"/>
        </w:rPr>
        <w:t xml:space="preserve">in </w:t>
      </w:r>
      <w:r w:rsidR="00926D94" w:rsidRPr="00CA5FFA">
        <w:rPr>
          <w:color w:val="000000"/>
          <w:lang w:val="en-US"/>
        </w:rPr>
        <w:t xml:space="preserve">cardiovascular </w:t>
      </w:r>
      <w:r w:rsidR="00635597">
        <w:rPr>
          <w:color w:val="000000"/>
          <w:lang w:val="en-US"/>
        </w:rPr>
        <w:t>health and reactivity</w:t>
      </w:r>
      <w:r w:rsidR="00926D94" w:rsidRPr="00CA5FFA">
        <w:rPr>
          <w:color w:val="000000"/>
          <w:lang w:val="en-US"/>
        </w:rPr>
        <w:t xml:space="preserve"> [@nanchen2018; @heneghan2019]. </w:t>
      </w:r>
      <w:r w:rsidR="00635597">
        <w:rPr>
          <w:color w:val="000000"/>
          <w:lang w:val="en-US"/>
        </w:rPr>
        <w:t>However,</w:t>
      </w:r>
      <w:r w:rsidR="00926D94" w:rsidRPr="00A57034">
        <w:rPr>
          <w:color w:val="000000"/>
          <w:lang w:val="en-US"/>
        </w:rPr>
        <w:t xml:space="preserve"> record</w:t>
      </w:r>
      <w:r w:rsidR="00635597">
        <w:rPr>
          <w:color w:val="000000"/>
          <w:lang w:val="en-US"/>
        </w:rPr>
        <w:t>ing</w:t>
      </w:r>
      <w:r w:rsidR="00926D94" w:rsidRPr="00A57034">
        <w:rPr>
          <w:color w:val="000000"/>
          <w:lang w:val="en-US"/>
        </w:rPr>
        <w:t xml:space="preserve"> </w:t>
      </w:r>
      <w:r w:rsidR="00635597">
        <w:rPr>
          <w:color w:val="000000"/>
          <w:lang w:val="en-US"/>
        </w:rPr>
        <w:t>a valid baseline</w:t>
      </w:r>
      <w:r w:rsidR="00635597" w:rsidRPr="00A57034">
        <w:rPr>
          <w:color w:val="000000"/>
          <w:lang w:val="en-US"/>
        </w:rPr>
        <w:t xml:space="preserve"> </w:t>
      </w:r>
      <w:r w:rsidR="00926D94">
        <w:rPr>
          <w:color w:val="000000"/>
          <w:lang w:val="en-US"/>
        </w:rPr>
        <w:t xml:space="preserve">HR </w:t>
      </w:r>
      <w:r w:rsidR="00635597">
        <w:rPr>
          <w:color w:val="000000"/>
          <w:lang w:val="en-US"/>
        </w:rPr>
        <w:t>requires</w:t>
      </w:r>
      <w:r w:rsidR="00635597" w:rsidRPr="00A57034">
        <w:rPr>
          <w:color w:val="000000"/>
          <w:lang w:val="en-US"/>
        </w:rPr>
        <w:t xml:space="preserve"> </w:t>
      </w:r>
      <w:r w:rsidR="00926D94" w:rsidRPr="00A57034">
        <w:rPr>
          <w:color w:val="000000"/>
          <w:lang w:val="en-US"/>
        </w:rPr>
        <w:t xml:space="preserve">a resting phase without physical </w:t>
      </w:r>
      <w:r w:rsidR="00635597">
        <w:rPr>
          <w:color w:val="000000"/>
          <w:lang w:val="en-US"/>
        </w:rPr>
        <w:t xml:space="preserve">movement </w:t>
      </w:r>
      <w:r w:rsidR="00926D94" w:rsidRPr="00A57034">
        <w:rPr>
          <w:color w:val="000000"/>
          <w:lang w:val="en-US"/>
        </w:rPr>
        <w:t>or emotional stress, ideally fifteen minutes before the beginning of the activity</w:t>
      </w:r>
      <w:r w:rsidR="00635597">
        <w:rPr>
          <w:color w:val="000000"/>
          <w:lang w:val="en-US"/>
        </w:rPr>
        <w:t xml:space="preserve">, which is difficult to impossible to achieve in practice </w:t>
      </w:r>
      <w:r w:rsidR="00635597" w:rsidRPr="00A57034">
        <w:rPr>
          <w:color w:val="000000"/>
          <w:lang w:val="en-US"/>
        </w:rPr>
        <w:t>[@sammito2015guideline]</w:t>
      </w:r>
      <w:r w:rsidR="00635597">
        <w:rPr>
          <w:color w:val="000000"/>
          <w:lang w:val="en-US"/>
        </w:rPr>
        <w:t xml:space="preserve">, e.g., when assessing teacher HR prior to and during teaching. Thus, our study explored the possibility of substituting baseline HR measurement </w:t>
      </w:r>
      <w:r w:rsidR="000A358F">
        <w:rPr>
          <w:color w:val="000000"/>
          <w:lang w:val="en-US"/>
        </w:rPr>
        <w:t>via</w:t>
      </w:r>
      <w:r w:rsidR="00635597">
        <w:rPr>
          <w:color w:val="000000"/>
          <w:lang w:val="en-US"/>
        </w:rPr>
        <w:t xml:space="preserve"> z-standardization across 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Pr>
          <w:color w:val="000000"/>
          <w:lang w:val="en-US"/>
        </w:rPr>
        <w:t>based on</w:t>
      </w:r>
      <w:r w:rsidR="00635597">
        <w:rPr>
          <w:color w:val="000000"/>
          <w:lang w:val="en-US"/>
        </w:rPr>
        <w:t xml:space="preserve"> the whole sample, the standardization fulfills the aim of controlling for differences in individual mean </w:t>
      </w:r>
      <w:r w:rsidR="00304D0A">
        <w:rPr>
          <w:color w:val="000000"/>
          <w:lang w:val="en-US"/>
        </w:rPr>
        <w:t>HR</w:t>
      </w:r>
      <w:r w:rsidR="00635597">
        <w:rPr>
          <w:color w:val="000000"/>
          <w:lang w:val="en-US"/>
        </w:rPr>
        <w:t xml:space="preserve"> due to, for example, age-related differences. Finally, depending on the brand and model of fitness </w:t>
      </w:r>
      <w:r w:rsidR="005A091F">
        <w:rPr>
          <w:color w:val="000000"/>
          <w:lang w:val="en-US"/>
        </w:rPr>
        <w:t>tracker</w:t>
      </w:r>
      <w:r w:rsidR="00066ACF">
        <w:rPr>
          <w:color w:val="000000"/>
          <w:lang w:val="en-US"/>
        </w:rPr>
        <w:t>s</w:t>
      </w:r>
      <w:r w:rsidR="00635597">
        <w:rPr>
          <w:color w:val="000000"/>
          <w:lang w:val="en-US"/>
        </w:rPr>
        <w:t xml:space="preserve"> used, </w:t>
      </w:r>
      <w:r w:rsidR="00304D0A">
        <w:rPr>
          <w:color w:val="000000"/>
          <w:lang w:val="en-US"/>
        </w:rPr>
        <w:t xml:space="preserve">the </w:t>
      </w:r>
      <w:r w:rsidR="005A091F">
        <w:rPr>
          <w:color w:val="000000"/>
          <w:lang w:val="en-US"/>
        </w:rPr>
        <w:t xml:space="preserve">measurement of HR may be </w:t>
      </w:r>
      <w:r w:rsidR="005A091F">
        <w:rPr>
          <w:color w:val="000000"/>
          <w:lang w:val="en-US"/>
        </w:rPr>
        <w:lastRenderedPageBreak/>
        <w:t xml:space="preserve">more or less precise, </w:t>
      </w:r>
      <w:r w:rsidR="0070658D">
        <w:rPr>
          <w:color w:val="000000"/>
          <w:lang w:val="en-US"/>
        </w:rPr>
        <w:t>possibly</w:t>
      </w:r>
      <w:r w:rsidR="005A091F">
        <w:rPr>
          <w:color w:val="000000"/>
          <w:lang w:val="en-US"/>
        </w:rPr>
        <w:t xml:space="preserve"> due to systematic measurement errors. Our study used the same Fitbit® tracker on all participants, but could not compare its results to those of other devices. </w:t>
      </w:r>
      <w:r w:rsidR="00F61EDB" w:rsidRPr="00F61EDB">
        <w:rPr>
          <w:color w:val="000000"/>
          <w:lang w:val="en-US"/>
        </w:rPr>
        <w:t>Research on the reliability of Fitbit</w:t>
      </w:r>
      <w:r w:rsidR="00635597">
        <w:rPr>
          <w:color w:val="000000"/>
          <w:lang w:val="en-US"/>
        </w:rPr>
        <w:t>®</w:t>
      </w:r>
      <w:r w:rsidR="00F61EDB" w:rsidRPr="00F61EDB">
        <w:rPr>
          <w:color w:val="000000"/>
          <w:lang w:val="en-US"/>
        </w:rPr>
        <w:t xml:space="preserve"> devices for the measurement of HR </w:t>
      </w:r>
      <w:r w:rsidR="00635597">
        <w:rPr>
          <w:color w:val="000000"/>
          <w:lang w:val="en-US"/>
        </w:rPr>
        <w:t xml:space="preserve">has proven </w:t>
      </w:r>
      <w:r w:rsidR="00F61EDB" w:rsidRPr="00F61EDB">
        <w:rPr>
          <w:color w:val="000000"/>
          <w:lang w:val="en-US"/>
        </w:rPr>
        <w:t xml:space="preserve">that this brand is </w:t>
      </w:r>
      <w:r w:rsidR="005A091F">
        <w:rPr>
          <w:color w:val="000000"/>
          <w:lang w:val="en-US"/>
        </w:rPr>
        <w:t xml:space="preserve">generally </w:t>
      </w:r>
      <w:r w:rsidR="00F61EDB" w:rsidRPr="00F61EDB">
        <w:rPr>
          <w:color w:val="000000"/>
          <w:lang w:val="en-US"/>
        </w:rPr>
        <w:t xml:space="preserve">accurate in controlled settings </w:t>
      </w:r>
      <w:r w:rsidR="005A091F">
        <w:rPr>
          <w:color w:val="000000"/>
          <w:lang w:val="en-US"/>
        </w:rPr>
        <w:t>and for moderate</w:t>
      </w:r>
      <w:r w:rsidR="00F61EDB" w:rsidRPr="00F61EDB">
        <w:rPr>
          <w:color w:val="000000"/>
          <w:lang w:val="en-US"/>
        </w:rPr>
        <w:t xml:space="preserve"> activity level</w:t>
      </w:r>
      <w:r w:rsidR="005A091F">
        <w:rPr>
          <w:color w:val="000000"/>
          <w:lang w:val="en-US"/>
        </w:rPr>
        <w:t>s</w:t>
      </w:r>
      <w:r w:rsidR="00F61EDB" w:rsidRPr="00F61EDB">
        <w:rPr>
          <w:color w:val="000000"/>
          <w:lang w:val="en-US"/>
        </w:rPr>
        <w:t xml:space="preserve"> [@wallen2016accuracy; @hajj2023; @fuller2020; @jo2016]</w:t>
      </w:r>
      <w:r w:rsidR="000A358F">
        <w:rPr>
          <w:color w:val="000000"/>
          <w:lang w:val="en-US"/>
        </w:rPr>
        <w:t xml:space="preserve"> such as in our study</w:t>
      </w:r>
      <w:r w:rsidR="00F61EDB" w:rsidRPr="00F61EDB">
        <w:rPr>
          <w:color w:val="000000"/>
          <w:lang w:val="en-US"/>
        </w:rPr>
        <w:t>. For example, the Fitbit</w:t>
      </w:r>
      <w:r w:rsidR="007F438C">
        <w:rPr>
          <w:color w:val="000000"/>
          <w:lang w:val="en-US"/>
        </w:rPr>
        <w:t>®</w:t>
      </w:r>
      <w:r w:rsidR="00F61EDB" w:rsidRPr="00F61EDB">
        <w:rPr>
          <w:color w:val="000000"/>
          <w:lang w:val="en-US"/>
        </w:rPr>
        <w:t xml:space="preserve"> fitness tracker showed good measurement accuracy during resting phases [@jo2016; @muggeridge2021measurement] and for activities such as walking, jogging, and running [@hajj2023]. </w:t>
      </w:r>
      <w:r w:rsidR="00635597">
        <w:rPr>
          <w:color w:val="000000"/>
          <w:lang w:val="en-US"/>
        </w:rPr>
        <w:t xml:space="preserve">However, </w:t>
      </w:r>
      <w:r w:rsidR="00F61EDB" w:rsidRPr="00F61EDB">
        <w:rPr>
          <w:color w:val="000000"/>
          <w:lang w:val="en-US"/>
        </w:rPr>
        <w:t>some studies indicate</w:t>
      </w:r>
      <w:r w:rsidR="000A358F">
        <w:rPr>
          <w:color w:val="000000"/>
          <w:lang w:val="en-US"/>
        </w:rPr>
        <w:t>d</w:t>
      </w:r>
      <w:r w:rsidR="00F61EDB" w:rsidRPr="00F61EDB">
        <w:rPr>
          <w:color w:val="000000"/>
          <w:lang w:val="en-US"/>
        </w:rPr>
        <w:t xml:space="preserve"> that the Fitbit</w:t>
      </w:r>
      <w:r w:rsidR="004C0FF3">
        <w:rPr>
          <w:color w:val="000000"/>
          <w:lang w:val="en-US"/>
        </w:rPr>
        <w:t>®</w:t>
      </w:r>
      <w:r w:rsidR="00F61EDB" w:rsidRPr="00F61EDB">
        <w:rPr>
          <w:color w:val="000000"/>
          <w:lang w:val="en-US"/>
        </w:rPr>
        <w:t xml:space="preserve"> tracker </w:t>
      </w:r>
      <w:r w:rsidR="00635597">
        <w:rPr>
          <w:color w:val="000000"/>
          <w:lang w:val="en-US"/>
        </w:rPr>
        <w:t>sometimes</w:t>
      </w:r>
      <w:r w:rsidR="00F61EDB" w:rsidRPr="00F61EDB">
        <w:rPr>
          <w:color w:val="000000"/>
          <w:lang w:val="en-US"/>
        </w:rPr>
        <w:t xml:space="preserve"> underestimat</w:t>
      </w:r>
      <w:r w:rsidR="00635597">
        <w:rPr>
          <w:color w:val="000000"/>
          <w:lang w:val="en-US"/>
        </w:rPr>
        <w:t>es</w:t>
      </w:r>
      <w:r w:rsidR="00F61EDB" w:rsidRPr="00F61EDB">
        <w:rPr>
          <w:color w:val="000000"/>
          <w:lang w:val="en-US"/>
        </w:rPr>
        <w:t xml:space="preserve"> HR at higher exercise intensities such as cycling [@thomson2019heart; @montoye2017comparative; @jo2016; @jachymek2021]. </w:t>
      </w:r>
      <w:r w:rsidR="00635597">
        <w:rPr>
          <w:color w:val="000000"/>
          <w:lang w:val="en-US"/>
        </w:rPr>
        <w:t>While</w:t>
      </w:r>
      <w:r w:rsidR="00F61EDB" w:rsidRPr="00F61EDB">
        <w:rPr>
          <w:color w:val="000000"/>
          <w:lang w:val="en-US"/>
        </w:rPr>
        <w:t xml:space="preserve"> @chevance2022accuracy concluded in their systematic review that</w:t>
      </w:r>
      <w:r w:rsidR="00635597">
        <w:rPr>
          <w:color w:val="000000"/>
          <w:lang w:val="en-US"/>
        </w:rPr>
        <w:t xml:space="preserve"> Fitbit</w:t>
      </w:r>
      <w:r w:rsidR="00E84955">
        <w:rPr>
          <w:color w:val="000000"/>
          <w:lang w:val="en-US"/>
        </w:rPr>
        <w:t>’</w:t>
      </w:r>
      <w:r w:rsidR="00635597">
        <w:rPr>
          <w:color w:val="000000"/>
          <w:lang w:val="en-US"/>
        </w:rPr>
        <w:t>s®</w:t>
      </w:r>
      <w:r w:rsidR="00E84955">
        <w:rPr>
          <w:color w:val="000000"/>
          <w:lang w:val="en-US"/>
        </w:rPr>
        <w:t xml:space="preserve"> </w:t>
      </w:r>
      <w:r w:rsidR="00F61EDB" w:rsidRPr="00F61EDB">
        <w:rPr>
          <w:color w:val="000000"/>
          <w:lang w:val="en-US"/>
        </w:rPr>
        <w:t xml:space="preserve">the underestimation of HR has an acceptable range. @gagnon2022 </w:t>
      </w:r>
      <w:r w:rsidR="00635597">
        <w:rPr>
          <w:color w:val="000000"/>
          <w:lang w:val="en-US"/>
        </w:rPr>
        <w:t>stress</w:t>
      </w:r>
      <w:r w:rsidR="000A358F">
        <w:rPr>
          <w:color w:val="000000"/>
          <w:lang w:val="en-US"/>
        </w:rPr>
        <w:t>ed</w:t>
      </w:r>
      <w:r w:rsidR="00635597">
        <w:rPr>
          <w:color w:val="000000"/>
          <w:lang w:val="en-US"/>
        </w:rPr>
        <w:t xml:space="preserve"> that Fitbit® trackers</w:t>
      </w:r>
      <w:r w:rsidR="00F61EDB" w:rsidRPr="00F61EDB">
        <w:rPr>
          <w:color w:val="000000"/>
          <w:lang w:val="en-US"/>
        </w:rPr>
        <w:t xml:space="preserve"> cannot replace an ECG machine when precision is </w:t>
      </w:r>
      <w:r w:rsidR="00FD5629">
        <w:rPr>
          <w:color w:val="000000"/>
          <w:lang w:val="en-US"/>
        </w:rPr>
        <w:t>paramount</w:t>
      </w:r>
      <w:r w:rsidR="00F61EDB" w:rsidRPr="00F61EDB">
        <w:rPr>
          <w:color w:val="000000"/>
          <w:lang w:val="en-US"/>
        </w:rPr>
        <w:t>.</w:t>
      </w:r>
      <w:r w:rsidR="007F438C">
        <w:rPr>
          <w:color w:val="000000"/>
          <w:lang w:val="en-US"/>
        </w:rPr>
        <w:t xml:space="preserve"> </w:t>
      </w:r>
      <w:r w:rsidR="004C0FF3" w:rsidRPr="004C0FF3">
        <w:rPr>
          <w:rStyle w:val="--l"/>
          <w:lang w:val="en-US"/>
        </w:rPr>
        <w:t xml:space="preserve">Despite these </w:t>
      </w:r>
      <w:r w:rsidR="00531BC0">
        <w:rPr>
          <w:rStyle w:val="--l"/>
          <w:lang w:val="en-US"/>
        </w:rPr>
        <w:t>considerations</w:t>
      </w:r>
      <w:r w:rsidR="004C0FF3" w:rsidRPr="004C0FF3">
        <w:rPr>
          <w:rStyle w:val="--l"/>
          <w:lang w:val="en-US"/>
        </w:rPr>
        <w:t>, the Fitbit</w:t>
      </w:r>
      <w:r w:rsidR="004C0FF3">
        <w:rPr>
          <w:color w:val="000000"/>
          <w:lang w:val="en-US"/>
        </w:rPr>
        <w:t>®</w:t>
      </w:r>
      <w:r w:rsidR="004C0FF3" w:rsidRPr="004C0FF3">
        <w:rPr>
          <w:rStyle w:val="--l"/>
          <w:lang w:val="en-US"/>
        </w:rPr>
        <w:t xml:space="preserve"> model was suitable for our study purposes, as the </w:t>
      </w:r>
      <w:r w:rsidR="00531BC0">
        <w:rPr>
          <w:rStyle w:val="--l"/>
          <w:lang w:val="en-US"/>
        </w:rPr>
        <w:t>participants</w:t>
      </w:r>
      <w:r w:rsidR="004C0FF3" w:rsidRPr="004C0FF3">
        <w:rPr>
          <w:rStyle w:val="--l"/>
          <w:lang w:val="en-US"/>
        </w:rPr>
        <w:t xml:space="preserve"> did not have to perform any intense activities.</w:t>
      </w:r>
    </w:p>
    <w:p w14:paraId="74D01CEB" w14:textId="4F2C0498" w:rsidR="00DE4B38" w:rsidRDefault="00A571F0" w:rsidP="00926D94">
      <w:pPr>
        <w:pStyle w:val="StandardWeb"/>
        <w:spacing w:before="240" w:beforeAutospacing="0" w:after="240" w:afterAutospacing="0" w:line="360" w:lineRule="auto"/>
        <w:jc w:val="both"/>
        <w:rPr>
          <w:lang w:val="en-US"/>
        </w:rPr>
      </w:pPr>
      <w:r>
        <w:rPr>
          <w:lang w:val="en-US"/>
        </w:rPr>
        <w:t xml:space="preserve">Our study design allowed us to control the stressfulness of the situation that the teachers experienced, in particular by confronting them with the (scripted) classroom disruptions. However, while the presence of potential stressors is necessary for the emergence of a physiological stress response, </w:t>
      </w:r>
      <w:r w:rsidR="00FD5629">
        <w:rPr>
          <w:lang w:val="en-US"/>
        </w:rPr>
        <w:t>many other factors influence</w:t>
      </w:r>
      <w:r>
        <w:rPr>
          <w:lang w:val="en-US"/>
        </w:rPr>
        <w:t xml:space="preserve"> whether a stress response occurs, and how it is subjectively registered and expressed by the teacher. We aimed to address at least some of the factors influencing stress response</w:t>
      </w:r>
      <w:r w:rsidR="000A358F">
        <w:rPr>
          <w:lang w:val="en-US"/>
        </w:rPr>
        <w:t>s</w:t>
      </w:r>
      <w:r>
        <w:rPr>
          <w:lang w:val="en-US"/>
        </w:rPr>
        <w:t xml:space="preserve"> according to the Lazarus model (XXX). However, we missed other factors that potentially also have a substantial effect. For example, </w:t>
      </w:r>
      <w:r w:rsidR="00F605AF">
        <w:rPr>
          <w:lang w:val="en-US"/>
        </w:rPr>
        <w:t xml:space="preserve">we </w:t>
      </w:r>
      <w:r w:rsidR="00312DAD">
        <w:rPr>
          <w:lang w:val="en-US"/>
        </w:rPr>
        <w:t xml:space="preserve">did not </w:t>
      </w:r>
      <w:r w:rsidR="00CE3FC5">
        <w:rPr>
          <w:lang w:val="en-US"/>
        </w:rPr>
        <w:t>assess</w:t>
      </w:r>
      <w:r w:rsidR="00864099">
        <w:rPr>
          <w:lang w:val="en-US"/>
        </w:rPr>
        <w:t xml:space="preserve"> any personal traits</w:t>
      </w:r>
      <w:r w:rsidR="00F73FD9">
        <w:rPr>
          <w:lang w:val="en-US"/>
        </w:rPr>
        <w:t xml:space="preserve"> of the participants</w:t>
      </w:r>
      <w:r w:rsidR="00312DAD" w:rsidRPr="00312DAD">
        <w:rPr>
          <w:lang w:val="en-US"/>
        </w:rPr>
        <w:t xml:space="preserve">, such as emotional stability, work commitment, and life satisfaction, which </w:t>
      </w:r>
      <w:r w:rsidR="00F605AF">
        <w:rPr>
          <w:lang w:val="en-US"/>
        </w:rPr>
        <w:t xml:space="preserve">are considered to be </w:t>
      </w:r>
      <w:r w:rsidR="00312DAD" w:rsidRPr="00312DAD">
        <w:rPr>
          <w:lang w:val="en-US"/>
        </w:rPr>
        <w:t xml:space="preserve">potential sources or protective factors of teacher stress </w:t>
      </w:r>
      <w:r w:rsidR="00312DAD">
        <w:rPr>
          <w:lang w:val="en-US"/>
        </w:rPr>
        <w:t>[</w:t>
      </w:r>
      <w:r w:rsidR="00312DAD" w:rsidRPr="004717F8">
        <w:rPr>
          <w:lang w:val="en-US"/>
        </w:rPr>
        <w:t>@wettstein2021</w:t>
      </w:r>
      <w:r w:rsidR="00312DAD">
        <w:rPr>
          <w:lang w:val="en-US"/>
        </w:rPr>
        <w:t>].</w:t>
      </w:r>
      <w:r w:rsidR="00CE3FC5">
        <w:rPr>
          <w:lang w:val="en-US"/>
        </w:rPr>
        <w:t xml:space="preserve"> </w:t>
      </w:r>
      <w:r w:rsidR="00DE4B38" w:rsidRPr="00DE4B38">
        <w:rPr>
          <w:lang w:val="en-US"/>
        </w:rPr>
        <w:t>Furthermore, we did not gather any information on the health status of the participants</w:t>
      </w:r>
      <w:r w:rsidR="008D0234">
        <w:rPr>
          <w:lang w:val="en-US"/>
        </w:rPr>
        <w:t>. However,</w:t>
      </w:r>
      <w:r w:rsidR="008A45B7" w:rsidRPr="008A45B7">
        <w:rPr>
          <w:rStyle w:val="--l"/>
          <w:lang w:val="en-US"/>
        </w:rPr>
        <w:t xml:space="preserve"> factors such as alcohol consumption, fitness level, cardiovascular diseases, etc. </w:t>
      </w:r>
      <w:r>
        <w:rPr>
          <w:rStyle w:val="--l"/>
          <w:lang w:val="en-US"/>
        </w:rPr>
        <w:t xml:space="preserve">could </w:t>
      </w:r>
      <w:r w:rsidR="008A45B7" w:rsidRPr="008A45B7">
        <w:rPr>
          <w:rStyle w:val="--l"/>
          <w:lang w:val="en-US"/>
        </w:rPr>
        <w:t>have</w:t>
      </w:r>
      <w:r>
        <w:rPr>
          <w:rStyle w:val="--l"/>
          <w:lang w:val="en-US"/>
        </w:rPr>
        <w:t xml:space="preserve"> </w:t>
      </w:r>
      <w:r w:rsidR="00FD5629">
        <w:rPr>
          <w:rStyle w:val="--l"/>
          <w:lang w:val="en-US"/>
        </w:rPr>
        <w:t>influenced</w:t>
      </w:r>
      <w:r w:rsidR="008A45B7" w:rsidRPr="008A45B7">
        <w:rPr>
          <w:rStyle w:val="--l"/>
          <w:lang w:val="en-US"/>
        </w:rPr>
        <w:t xml:space="preserve"> </w:t>
      </w:r>
      <w:r>
        <w:rPr>
          <w:rStyle w:val="--l"/>
          <w:lang w:val="en-US"/>
        </w:rPr>
        <w:t xml:space="preserve">physiological responses such as </w:t>
      </w:r>
      <w:r w:rsidR="008A45B7">
        <w:rPr>
          <w:rStyle w:val="--l"/>
          <w:lang w:val="en-US"/>
        </w:rPr>
        <w:t>HR</w:t>
      </w:r>
      <w:r w:rsidR="008A45B7" w:rsidRPr="008A45B7">
        <w:rPr>
          <w:rStyle w:val="--l"/>
          <w:lang w:val="en-US"/>
        </w:rPr>
        <w:t xml:space="preserve"> and should be taken into account</w:t>
      </w:r>
      <w:r w:rsidR="008A45B7">
        <w:rPr>
          <w:rStyle w:val="--l"/>
          <w:lang w:val="en-US"/>
        </w:rPr>
        <w:t xml:space="preserve"> [@</w:t>
      </w:r>
      <w:r w:rsidR="00040530" w:rsidRPr="00C63330">
        <w:rPr>
          <w:lang w:val="en-US"/>
        </w:rPr>
        <w:t>sammito2015guideline</w:t>
      </w:r>
      <w:r w:rsidR="00040530">
        <w:rPr>
          <w:lang w:val="en-US"/>
        </w:rPr>
        <w:t>].</w:t>
      </w:r>
      <w:r w:rsidR="00E620D1">
        <w:rPr>
          <w:lang w:val="en-US"/>
        </w:rPr>
        <w:t xml:space="preserve"> </w:t>
      </w:r>
      <w:r w:rsidR="009C00E6" w:rsidRPr="009C00E6">
        <w:rPr>
          <w:lang w:val="en-US"/>
        </w:rPr>
        <w:t xml:space="preserve">Future research should incorporate additional information collected to account for the fact that </w:t>
      </w:r>
      <w:r w:rsidR="004114A8" w:rsidRPr="000C398F">
        <w:rPr>
          <w:lang w:val="en-US"/>
        </w:rPr>
        <w:t>human HR is, in addition to the autonomic nervous system and genetic factors, influenced by numerous external factors such as social, personal, psychological, environmental, and behavioral factors [@wang2022]</w:t>
      </w:r>
      <w:r w:rsidR="004114A8">
        <w:rPr>
          <w:lang w:val="en-US"/>
        </w:rPr>
        <w:t xml:space="preserve">. </w:t>
      </w:r>
    </w:p>
    <w:p w14:paraId="57F8F5B1" w14:textId="569873D7" w:rsidR="008B79B9" w:rsidRDefault="00661775" w:rsidP="00926D94">
      <w:pPr>
        <w:pStyle w:val="StandardWeb"/>
        <w:spacing w:before="240" w:beforeAutospacing="0" w:after="240" w:afterAutospacing="0" w:line="360" w:lineRule="auto"/>
        <w:jc w:val="both"/>
        <w:rPr>
          <w:lang w:val="en-US"/>
        </w:rPr>
      </w:pPr>
      <w:r w:rsidRPr="00661775">
        <w:rPr>
          <w:lang w:val="en-US"/>
        </w:rPr>
        <w:t xml:space="preserve">Furthermore, an important consideration must be made about the primary and secondary appraisal processes, which were measured using single-item scales. It is possible that the ratings </w:t>
      </w:r>
      <w:r w:rsidRPr="00661775">
        <w:rPr>
          <w:lang w:val="en-US"/>
        </w:rPr>
        <w:lastRenderedPageBreak/>
        <w:t>were not sensitive enough to assess teachers' appraisal processes, possibly due to the dynamic interaction between individuals and their environment regarding stress. Stress is not a fixed construct, but a</w:t>
      </w:r>
      <w:r w:rsidR="004646C4">
        <w:rPr>
          <w:lang w:val="en-US"/>
        </w:rPr>
        <w:t xml:space="preserve"> constantly changing </w:t>
      </w:r>
      <w:r w:rsidRPr="00661775">
        <w:rPr>
          <w:lang w:val="en-US"/>
        </w:rPr>
        <w:t xml:space="preserve">affective response, making it difficult to determine process markers for appraisal. Thus, the search for a single satisfactory measure is constrained by the inherent complexity of stress [@lazarus1990theory].  </w:t>
      </w:r>
    </w:p>
    <w:p w14:paraId="3DE1303F" w14:textId="77777777" w:rsidR="00FB37F5" w:rsidRDefault="00FB37F5" w:rsidP="00926D94">
      <w:pPr>
        <w:pStyle w:val="StandardWeb"/>
        <w:spacing w:before="240" w:beforeAutospacing="0" w:after="240" w:afterAutospacing="0" w:line="360" w:lineRule="auto"/>
        <w:jc w:val="both"/>
        <w:rPr>
          <w:color w:val="000000"/>
          <w:lang w:val="en-US"/>
        </w:rPr>
      </w:pPr>
    </w:p>
    <w:p w14:paraId="432966D0" w14:textId="32D0520D" w:rsidR="00926D94" w:rsidRPr="00CD23F5" w:rsidRDefault="00926D94" w:rsidP="00926D94">
      <w:pPr>
        <w:pStyle w:val="StandardWeb"/>
        <w:spacing w:before="240" w:beforeAutospacing="0" w:after="240" w:afterAutospacing="0" w:line="360" w:lineRule="auto"/>
        <w:jc w:val="both"/>
        <w:rPr>
          <w:b/>
          <w:bCs/>
          <w:lang w:val="en-US"/>
        </w:rPr>
      </w:pPr>
      <w:commentRangeStart w:id="33"/>
      <w:r w:rsidRPr="00CD23F5">
        <w:rPr>
          <w:b/>
          <w:bCs/>
          <w:color w:val="000000"/>
          <w:lang w:val="en-US"/>
        </w:rPr>
        <w:t xml:space="preserve">## Practical </w:t>
      </w:r>
      <w:r w:rsidR="001014BB" w:rsidRPr="00CD23F5">
        <w:rPr>
          <w:b/>
          <w:bCs/>
          <w:color w:val="000000"/>
          <w:lang w:val="en-US"/>
        </w:rPr>
        <w:t>i</w:t>
      </w:r>
      <w:r w:rsidRPr="00CD23F5">
        <w:rPr>
          <w:b/>
          <w:bCs/>
          <w:color w:val="000000"/>
          <w:lang w:val="en-US"/>
        </w:rPr>
        <w:t xml:space="preserve">mplications and </w:t>
      </w:r>
      <w:r w:rsidR="001014BB" w:rsidRPr="00CD23F5">
        <w:rPr>
          <w:b/>
          <w:bCs/>
          <w:color w:val="000000"/>
          <w:lang w:val="en-US"/>
        </w:rPr>
        <w:t>h</w:t>
      </w:r>
      <w:r w:rsidRPr="00CD23F5">
        <w:rPr>
          <w:b/>
          <w:bCs/>
          <w:color w:val="000000"/>
          <w:lang w:val="en-US"/>
        </w:rPr>
        <w:t>ands-</w:t>
      </w:r>
      <w:r w:rsidR="001014BB" w:rsidRPr="00CD23F5">
        <w:rPr>
          <w:b/>
          <w:bCs/>
          <w:color w:val="000000"/>
          <w:lang w:val="en-US"/>
        </w:rPr>
        <w:t>o</w:t>
      </w:r>
      <w:r w:rsidRPr="00CD23F5">
        <w:rPr>
          <w:b/>
          <w:bCs/>
          <w:color w:val="000000"/>
          <w:lang w:val="en-US"/>
        </w:rPr>
        <w:t xml:space="preserve">n </w:t>
      </w:r>
      <w:r w:rsidR="001014BB" w:rsidRPr="00CD23F5">
        <w:rPr>
          <w:b/>
          <w:bCs/>
          <w:color w:val="000000"/>
          <w:lang w:val="en-US"/>
        </w:rPr>
        <w:t>tips</w:t>
      </w:r>
      <w:r w:rsidRPr="00CD23F5">
        <w:rPr>
          <w:b/>
          <w:bCs/>
          <w:color w:val="000000"/>
          <w:lang w:val="en-US"/>
        </w:rPr>
        <w:t xml:space="preserve"> with </w:t>
      </w:r>
      <w:r w:rsidR="001014BB" w:rsidRPr="00CD23F5">
        <w:rPr>
          <w:b/>
          <w:bCs/>
          <w:color w:val="000000"/>
          <w:lang w:val="en-US"/>
        </w:rPr>
        <w:t>fitness trackers</w:t>
      </w:r>
      <w:commentRangeEnd w:id="33"/>
      <w:r w:rsidR="00AD023E">
        <w:rPr>
          <w:rStyle w:val="Kommentarzeichen"/>
          <w:rFonts w:asciiTheme="minorHAnsi" w:eastAsiaTheme="minorHAnsi" w:hAnsiTheme="minorHAnsi" w:cstheme="minorBidi"/>
          <w:lang w:eastAsia="en-US"/>
        </w:rPr>
        <w:commentReference w:id="33"/>
      </w:r>
    </w:p>
    <w:p w14:paraId="6867EAEF" w14:textId="006F8B05" w:rsidR="00926D94" w:rsidRPr="0054500D" w:rsidRDefault="00A571F0" w:rsidP="00926D94">
      <w:pPr>
        <w:pStyle w:val="StandardWeb"/>
        <w:spacing w:before="240" w:beforeAutospacing="0" w:after="240" w:afterAutospacing="0" w:line="360" w:lineRule="auto"/>
        <w:jc w:val="both"/>
        <w:rPr>
          <w:rStyle w:val="--l"/>
          <w:color w:val="000000"/>
          <w:lang w:val="en-US"/>
        </w:rPr>
      </w:pPr>
      <w:r>
        <w:rPr>
          <w:lang w:val="en-US"/>
        </w:rPr>
        <w:t xml:space="preserve">Despite the limitations of our study, </w:t>
      </w:r>
      <w:r w:rsidR="00E467FF">
        <w:rPr>
          <w:lang w:val="en-US"/>
        </w:rPr>
        <w:t>result</w:t>
      </w:r>
      <w:r w:rsidR="00D4596D">
        <w:rPr>
          <w:lang w:val="en-US"/>
        </w:rPr>
        <w:t xml:space="preserve">s suggest that wrist-worn, low-cost, and nonintrusive fitness trackers </w:t>
      </w:r>
      <w:r>
        <w:rPr>
          <w:lang w:val="en-US"/>
        </w:rPr>
        <w:t>are a promising tool for recording HR as an indicator of stress</w:t>
      </w:r>
      <w:r w:rsidR="00606A35">
        <w:rPr>
          <w:lang w:val="en-US"/>
        </w:rPr>
        <w:t xml:space="preserve"> </w:t>
      </w:r>
      <w:commentRangeStart w:id="34"/>
      <w:r w:rsidR="00D4596D">
        <w:rPr>
          <w:lang w:val="en-US"/>
        </w:rPr>
        <w:t>in educational settings</w:t>
      </w:r>
      <w:commentRangeEnd w:id="34"/>
      <w:r w:rsidR="00FD7C28">
        <w:rPr>
          <w:rStyle w:val="Kommentarzeichen"/>
          <w:rFonts w:asciiTheme="minorHAnsi" w:eastAsiaTheme="minorHAnsi" w:hAnsiTheme="minorHAnsi" w:cstheme="minorBidi"/>
          <w:lang w:eastAsia="en-US"/>
        </w:rPr>
        <w:commentReference w:id="34"/>
      </w:r>
      <w:r w:rsidR="00606A35">
        <w:rPr>
          <w:lang w:val="en-US"/>
        </w:rPr>
        <w:t>.</w:t>
      </w:r>
      <w:r w:rsidR="00E17EE2">
        <w:rPr>
          <w:color w:val="000000"/>
          <w:lang w:val="en-US"/>
        </w:rPr>
        <w:t xml:space="preserve"> T</w:t>
      </w:r>
      <w:r w:rsidR="00C74FA7">
        <w:rPr>
          <w:color w:val="000000"/>
          <w:lang w:val="en-US"/>
        </w:rPr>
        <w:t>he</w:t>
      </w:r>
      <w:r w:rsidR="00926D94" w:rsidRPr="00CA5FFA">
        <w:rPr>
          <w:color w:val="000000"/>
          <w:lang w:val="en-US"/>
        </w:rPr>
        <w:t xml:space="preserve"> increasing availability of HR data </w:t>
      </w:r>
      <w:r w:rsidR="00E17EE2">
        <w:rPr>
          <w:color w:val="000000"/>
          <w:lang w:val="en-US"/>
        </w:rPr>
        <w:t>from</w:t>
      </w:r>
      <w:r w:rsidR="00E17EE2" w:rsidRPr="00CA5FFA">
        <w:rPr>
          <w:color w:val="000000"/>
          <w:lang w:val="en-US"/>
        </w:rPr>
        <w:t xml:space="preserve"> </w:t>
      </w:r>
      <w:r w:rsidR="00926D94" w:rsidRPr="00CA5FFA">
        <w:rPr>
          <w:color w:val="000000"/>
          <w:lang w:val="en-US"/>
        </w:rPr>
        <w:t xml:space="preserve">wearable </w:t>
      </w:r>
      <w:r w:rsidR="00926D94">
        <w:rPr>
          <w:color w:val="000000"/>
          <w:lang w:val="en-US"/>
        </w:rPr>
        <w:t>fitness trackers</w:t>
      </w:r>
      <w:r w:rsidR="00926D94" w:rsidRPr="00CA5FFA">
        <w:rPr>
          <w:color w:val="000000"/>
          <w:lang w:val="en-US"/>
        </w:rPr>
        <w:t xml:space="preserve"> offers </w:t>
      </w:r>
      <w:r w:rsidR="00C00825">
        <w:rPr>
          <w:color w:val="000000"/>
          <w:lang w:val="en-US"/>
        </w:rPr>
        <w:t>teachers</w:t>
      </w:r>
      <w:r w:rsidR="00926D94" w:rsidRPr="00CA5FFA">
        <w:rPr>
          <w:color w:val="000000"/>
          <w:lang w:val="en-US"/>
        </w:rPr>
        <w:t xml:space="preserve"> the opportunity </w:t>
      </w:r>
      <w:r w:rsidR="00926D94">
        <w:rPr>
          <w:color w:val="000000"/>
          <w:lang w:val="en-US"/>
        </w:rPr>
        <w:t>to</w:t>
      </w:r>
      <w:r w:rsidR="00926D94" w:rsidRPr="00CA5FFA">
        <w:rPr>
          <w:color w:val="000000"/>
          <w:lang w:val="en-US"/>
        </w:rPr>
        <w:t xml:space="preserve"> </w:t>
      </w:r>
      <w:r w:rsidR="008E106A">
        <w:rPr>
          <w:color w:val="000000"/>
          <w:lang w:val="en-US"/>
        </w:rPr>
        <w:t>self-monitor</w:t>
      </w:r>
      <w:r w:rsidR="00926D94" w:rsidRPr="00CA5FFA">
        <w:rPr>
          <w:color w:val="000000"/>
          <w:lang w:val="en-US"/>
        </w:rPr>
        <w:t xml:space="preserve"> important mental health indicators such as HR, beyond traditional self-reporting</w:t>
      </w:r>
      <w:r w:rsidR="00926D94">
        <w:rPr>
          <w:color w:val="000000"/>
          <w:lang w:val="en-US"/>
        </w:rPr>
        <w:t xml:space="preserve"> or expensive, intrusive ECG devices</w:t>
      </w:r>
      <w:r w:rsidR="00926D94" w:rsidRPr="00CA5FFA">
        <w:rPr>
          <w:color w:val="000000"/>
          <w:lang w:val="en-US"/>
        </w:rPr>
        <w:t xml:space="preserve">. </w:t>
      </w:r>
      <w:r w:rsidR="00926D94">
        <w:rPr>
          <w:color w:val="000000"/>
          <w:lang w:val="en-US"/>
        </w:rPr>
        <w:t>Using</w:t>
      </w:r>
      <w:r w:rsidR="00926D94" w:rsidRPr="00CA5FFA">
        <w:rPr>
          <w:color w:val="000000"/>
          <w:lang w:val="en-US"/>
        </w:rPr>
        <w:t xml:space="preserve"> fitness trackers </w:t>
      </w:r>
      <w:r w:rsidR="00926D94">
        <w:rPr>
          <w:color w:val="000000"/>
          <w:lang w:val="en-US"/>
        </w:rPr>
        <w:t>could</w:t>
      </w:r>
      <w:r w:rsidR="00926D94" w:rsidRPr="00CA5FFA">
        <w:rPr>
          <w:color w:val="000000"/>
          <w:lang w:val="en-US"/>
        </w:rPr>
        <w:t xml:space="preserve"> enable teachers to strengthen their self-awareness in stressful situations and allow for </w:t>
      </w:r>
      <w:commentRangeStart w:id="35"/>
      <w:r w:rsidR="00926D94" w:rsidRPr="00CA5FFA">
        <w:rPr>
          <w:color w:val="000000"/>
          <w:lang w:val="en-US"/>
        </w:rPr>
        <w:t>early self-intervention</w:t>
      </w:r>
      <w:commentRangeEnd w:id="35"/>
      <w:r w:rsidR="00FD7C28">
        <w:rPr>
          <w:rStyle w:val="Kommentarzeichen"/>
          <w:rFonts w:asciiTheme="minorHAnsi" w:eastAsiaTheme="minorHAnsi" w:hAnsiTheme="minorHAnsi" w:cstheme="minorBidi"/>
          <w:lang w:eastAsia="en-US"/>
        </w:rPr>
        <w:commentReference w:id="35"/>
      </w:r>
      <w:r w:rsidR="00926D94" w:rsidRPr="00CA5FFA">
        <w:rPr>
          <w:color w:val="000000"/>
          <w:lang w:val="en-US"/>
        </w:rPr>
        <w:t xml:space="preserve">. </w:t>
      </w:r>
      <w:r w:rsidR="0054500D">
        <w:rPr>
          <w:rStyle w:val="--l"/>
          <w:lang w:val="en-US"/>
        </w:rPr>
        <w:t>Furthermore, the</w:t>
      </w:r>
      <w:r w:rsidR="0054500D" w:rsidRPr="005F2747">
        <w:rPr>
          <w:rStyle w:val="--l"/>
          <w:lang w:val="en-US"/>
        </w:rPr>
        <w:t xml:space="preserve"> use of fitness trackers in education could help teachers to create a greater awareness of the interplay between teaching practice and physiological and psychological </w:t>
      </w:r>
      <w:r w:rsidR="00E17EE2">
        <w:rPr>
          <w:rStyle w:val="--l"/>
          <w:lang w:val="en-US"/>
        </w:rPr>
        <w:t>variables</w:t>
      </w:r>
      <w:r w:rsidR="0054500D" w:rsidRPr="005F2747">
        <w:rPr>
          <w:rStyle w:val="--l"/>
          <w:lang w:val="en-US"/>
        </w:rPr>
        <w:t xml:space="preserve">. For example, researchers were able to show that </w:t>
      </w:r>
      <w:r w:rsidR="0054500D">
        <w:rPr>
          <w:rStyle w:val="--l"/>
          <w:lang w:val="en-US"/>
        </w:rPr>
        <w:t>an increased</w:t>
      </w:r>
      <w:r w:rsidR="0054500D" w:rsidRPr="005F2747">
        <w:rPr>
          <w:rStyle w:val="--l"/>
          <w:lang w:val="en-US"/>
        </w:rPr>
        <w:t xml:space="preserve"> </w:t>
      </w:r>
      <w:r w:rsidR="0054500D">
        <w:rPr>
          <w:rStyle w:val="--l"/>
          <w:lang w:val="en-US"/>
        </w:rPr>
        <w:t>HR during teaching was</w:t>
      </w:r>
      <w:r w:rsidR="0054500D" w:rsidRPr="005F2747">
        <w:rPr>
          <w:rStyle w:val="--l"/>
          <w:lang w:val="en-US"/>
        </w:rPr>
        <w:t xml:space="preserve"> linked to less effective and sometimes confusing prosody patterns</w:t>
      </w:r>
      <w:r w:rsidR="00FD7C28">
        <w:rPr>
          <w:rStyle w:val="--l"/>
          <w:lang w:val="en-US"/>
        </w:rPr>
        <w:t xml:space="preserve"> </w:t>
      </w:r>
      <w:r w:rsidR="00193551">
        <w:rPr>
          <w:rStyle w:val="--l"/>
          <w:lang w:val="en-US"/>
        </w:rPr>
        <w:t xml:space="preserve">such as </w:t>
      </w:r>
      <w:r w:rsidR="0050554D">
        <w:rPr>
          <w:rStyle w:val="--l"/>
          <w:lang w:val="en-US"/>
        </w:rPr>
        <w:t>intonation</w:t>
      </w:r>
      <w:r w:rsidR="0054500D" w:rsidRPr="005F2747">
        <w:rPr>
          <w:rStyle w:val="--l"/>
          <w:lang w:val="en-US"/>
        </w:rPr>
        <w:t>, pace, and pausing</w:t>
      </w:r>
      <w:r w:rsidR="0054500D">
        <w:rPr>
          <w:rStyle w:val="--l"/>
          <w:lang w:val="en-US"/>
        </w:rPr>
        <w:t xml:space="preserve"> [@</w:t>
      </w:r>
      <w:r w:rsidR="0054500D" w:rsidRPr="005445A5">
        <w:rPr>
          <w:rStyle w:val="--l"/>
          <w:lang w:val="en-US"/>
        </w:rPr>
        <w:t>tobin2016expression</w:t>
      </w:r>
      <w:r w:rsidR="0054500D">
        <w:rPr>
          <w:rStyle w:val="--l"/>
          <w:lang w:val="en-US"/>
        </w:rPr>
        <w:t>].</w:t>
      </w:r>
      <w:r w:rsidR="0054500D">
        <w:rPr>
          <w:color w:val="000000"/>
          <w:lang w:val="en-US"/>
        </w:rPr>
        <w:t xml:space="preserve"> </w:t>
      </w:r>
      <w:r w:rsidR="00926D94" w:rsidRPr="00CA5FFA">
        <w:rPr>
          <w:color w:val="000000"/>
          <w:lang w:val="en-US"/>
        </w:rPr>
        <w:t xml:space="preserve">Research on mental health has shown that </w:t>
      </w:r>
      <w:r w:rsidR="00926D94">
        <w:rPr>
          <w:color w:val="000000"/>
          <w:lang w:val="en-US"/>
        </w:rPr>
        <w:t>to</w:t>
      </w:r>
      <w:r w:rsidR="00926D94" w:rsidRPr="00CA5FFA">
        <w:rPr>
          <w:color w:val="000000"/>
          <w:lang w:val="en-US"/>
        </w:rPr>
        <w:t xml:space="preserve"> achieve a regular and meaningful use of fitness trackers as mental health monitoring, it would be essential for </w:t>
      </w:r>
      <w:r w:rsidR="003A01D6">
        <w:rPr>
          <w:color w:val="000000"/>
          <w:lang w:val="en-US"/>
        </w:rPr>
        <w:t xml:space="preserve">participants </w:t>
      </w:r>
      <w:r w:rsidR="00926D94" w:rsidRPr="00CA5FFA">
        <w:rPr>
          <w:color w:val="000000"/>
          <w:lang w:val="en-US"/>
        </w:rPr>
        <w:t xml:space="preserve">to understand the purpose of using the fitness </w:t>
      </w:r>
      <w:r w:rsidR="001C0BD6">
        <w:rPr>
          <w:color w:val="000000"/>
          <w:lang w:val="en-US"/>
        </w:rPr>
        <w:t>trackers</w:t>
      </w:r>
      <w:r w:rsidR="00926D94" w:rsidRPr="00CA5FFA">
        <w:rPr>
          <w:color w:val="000000"/>
          <w:lang w:val="en-US"/>
        </w:rPr>
        <w:t xml:space="preserve"> as well as the meaning of the data [@ng2018]. </w:t>
      </w:r>
      <w:r w:rsidR="00AA5268">
        <w:rPr>
          <w:rStyle w:val="--l"/>
          <w:lang w:val="en-US"/>
        </w:rPr>
        <w:t>Interventions harnessing the potential of fitness trackers for teachers</w:t>
      </w:r>
      <w:r w:rsidR="00193551">
        <w:rPr>
          <w:rStyle w:val="--l"/>
          <w:lang w:val="en-US"/>
        </w:rPr>
        <w:t>’</w:t>
      </w:r>
      <w:r w:rsidR="00AA5268">
        <w:rPr>
          <w:rStyle w:val="--l"/>
          <w:lang w:val="en-US"/>
        </w:rPr>
        <w:t xml:space="preserve"> personal health management should therefore</w:t>
      </w:r>
      <w:r w:rsidR="00780CF9" w:rsidRPr="00780CF9">
        <w:rPr>
          <w:rStyle w:val="--l"/>
          <w:lang w:val="en-US"/>
        </w:rPr>
        <w:t xml:space="preserve"> </w:t>
      </w:r>
      <w:commentRangeStart w:id="36"/>
      <w:r w:rsidR="00780CF9" w:rsidRPr="00780CF9">
        <w:rPr>
          <w:rStyle w:val="--l"/>
          <w:lang w:val="en-US"/>
        </w:rPr>
        <w:t>explain the use of fitness trackers and the handling of data</w:t>
      </w:r>
      <w:r w:rsidR="00780CF9">
        <w:rPr>
          <w:rStyle w:val="--l"/>
          <w:lang w:val="en-US"/>
        </w:rPr>
        <w:t>, e.g., with</w:t>
      </w:r>
      <w:r w:rsidR="00780CF9" w:rsidRPr="00780CF9">
        <w:rPr>
          <w:rStyle w:val="--l"/>
          <w:lang w:val="en-US"/>
        </w:rPr>
        <w:t xml:space="preserve"> interventions in order to achieve long-lasting benefits with the technology.</w:t>
      </w:r>
      <w:r w:rsidR="001F785D">
        <w:rPr>
          <w:rStyle w:val="--l"/>
          <w:lang w:val="en-US"/>
        </w:rPr>
        <w:t xml:space="preserve"> </w:t>
      </w:r>
      <w:commentRangeEnd w:id="36"/>
      <w:r w:rsidR="00AA5268">
        <w:rPr>
          <w:rStyle w:val="Kommentarzeichen"/>
          <w:rFonts w:asciiTheme="minorHAnsi" w:eastAsiaTheme="minorHAnsi" w:hAnsiTheme="minorHAnsi" w:cstheme="minorBidi"/>
          <w:lang w:eastAsia="en-US"/>
        </w:rPr>
        <w:commentReference w:id="36"/>
      </w:r>
    </w:p>
    <w:p w14:paraId="75A3C199" w14:textId="3DCF03C1" w:rsidR="005E24C0" w:rsidRPr="002B21CC" w:rsidRDefault="005E24C0" w:rsidP="005E24C0">
      <w:pPr>
        <w:pStyle w:val="StandardWeb"/>
        <w:spacing w:before="240" w:beforeAutospacing="0" w:after="240" w:afterAutospacing="0" w:line="360" w:lineRule="auto"/>
        <w:jc w:val="both"/>
        <w:rPr>
          <w:color w:val="000000"/>
          <w:lang w:val="en-US"/>
        </w:rPr>
      </w:pPr>
      <w:r>
        <w:rPr>
          <w:color w:val="000000"/>
          <w:lang w:val="en-US"/>
        </w:rPr>
        <w:t>F</w:t>
      </w:r>
      <w:r w:rsidRPr="00CA5FFA">
        <w:rPr>
          <w:color w:val="000000"/>
          <w:lang w:val="en-US"/>
        </w:rPr>
        <w:t xml:space="preserve">uture research could use low-cost and non-invasive devices to accompany teachers in their everyday school practice </w:t>
      </w:r>
      <w:r>
        <w:rPr>
          <w:color w:val="000000"/>
          <w:lang w:val="en-US"/>
        </w:rPr>
        <w:t>to</w:t>
      </w:r>
      <w:r w:rsidRPr="00CA5FFA">
        <w:rPr>
          <w:color w:val="000000"/>
          <w:lang w:val="en-US"/>
        </w:rPr>
        <w:t xml:space="preserve"> gain insight into teachers</w:t>
      </w:r>
      <w:r>
        <w:rPr>
          <w:color w:val="000000"/>
          <w:lang w:val="en-US"/>
        </w:rPr>
        <w:t>’</w:t>
      </w:r>
      <w:r w:rsidRPr="00CA5FFA">
        <w:rPr>
          <w:color w:val="000000"/>
          <w:lang w:val="en-US"/>
        </w:rPr>
        <w:t xml:space="preserve"> stress experience during teaching. Even in teacher training, wearable fitness trackers could provide new insights into the stress experience of student teachers</w:t>
      </w:r>
      <w:r w:rsidR="00FD7C28" w:rsidRPr="00FD7C28">
        <w:rPr>
          <w:color w:val="000000"/>
          <w:lang w:val="en-US"/>
        </w:rPr>
        <w:t xml:space="preserve"> </w:t>
      </w:r>
      <w:r w:rsidR="00FD7C28" w:rsidRPr="00CA5FFA">
        <w:rPr>
          <w:color w:val="000000"/>
          <w:lang w:val="en-US"/>
        </w:rPr>
        <w:t>during internships</w:t>
      </w:r>
      <w:r w:rsidRPr="00CA5FFA">
        <w:rPr>
          <w:color w:val="000000"/>
          <w:lang w:val="en-US"/>
        </w:rPr>
        <w:t>.</w:t>
      </w:r>
      <w:r>
        <w:rPr>
          <w:color w:val="000000"/>
          <w:lang w:val="en-US"/>
        </w:rPr>
        <w:t xml:space="preserve"> The SRI method has proven very insightful for adding the teacher´s own perspective to the recordings of their teaching and physiological data. Evaluating</w:t>
      </w:r>
      <w:r w:rsidRPr="00CA5FFA">
        <w:rPr>
          <w:color w:val="000000"/>
          <w:lang w:val="en-US"/>
        </w:rPr>
        <w:t xml:space="preserve"> data</w:t>
      </w:r>
      <w:r>
        <w:rPr>
          <w:color w:val="000000"/>
          <w:lang w:val="en-US"/>
        </w:rPr>
        <w:t xml:space="preserve"> from fitness trackers, possibly together with video recording</w:t>
      </w:r>
      <w:r w:rsidR="00FD7C28">
        <w:rPr>
          <w:color w:val="000000"/>
          <w:lang w:val="en-US"/>
        </w:rPr>
        <w:t>s</w:t>
      </w:r>
      <w:r>
        <w:rPr>
          <w:color w:val="000000"/>
          <w:lang w:val="en-US"/>
        </w:rPr>
        <w:t xml:space="preserve"> of their lessons, together </w:t>
      </w:r>
      <w:r w:rsidRPr="00CA5FFA">
        <w:rPr>
          <w:color w:val="000000"/>
          <w:lang w:val="en-US"/>
        </w:rPr>
        <w:t xml:space="preserve">with </w:t>
      </w:r>
      <w:r>
        <w:rPr>
          <w:color w:val="000000"/>
          <w:lang w:val="en-US"/>
        </w:rPr>
        <w:t>teachers or teacher students</w:t>
      </w:r>
      <w:r w:rsidRPr="00CA5FFA">
        <w:rPr>
          <w:color w:val="000000"/>
          <w:lang w:val="en-US"/>
        </w:rPr>
        <w:t xml:space="preserve"> could provide clues as to which </w:t>
      </w:r>
      <w:r>
        <w:rPr>
          <w:color w:val="000000"/>
          <w:lang w:val="en-US"/>
        </w:rPr>
        <w:t>types of situations</w:t>
      </w:r>
      <w:r w:rsidRPr="00CA5FFA">
        <w:rPr>
          <w:color w:val="000000"/>
          <w:lang w:val="en-US"/>
        </w:rPr>
        <w:t xml:space="preserve"> are experienced as particularly stressful</w:t>
      </w:r>
      <w:r>
        <w:rPr>
          <w:color w:val="000000"/>
          <w:lang w:val="en-US"/>
        </w:rPr>
        <w:t>, and to</w:t>
      </w:r>
      <w:r w:rsidRPr="00CA5FFA">
        <w:rPr>
          <w:color w:val="000000"/>
          <w:lang w:val="en-US"/>
        </w:rPr>
        <w:t xml:space="preserve"> discuss and implement possible </w:t>
      </w:r>
      <w:r w:rsidRPr="00CA5FFA">
        <w:rPr>
          <w:color w:val="000000"/>
          <w:lang w:val="en-US"/>
        </w:rPr>
        <w:lastRenderedPageBreak/>
        <w:t>stress-reducing measures in teacher training. </w:t>
      </w:r>
      <w:r>
        <w:rPr>
          <w:rStyle w:val="--l"/>
          <w:lang w:val="en-US"/>
        </w:rPr>
        <w:t>Accordingly, the</w:t>
      </w:r>
      <w:r w:rsidRPr="002B21CC">
        <w:rPr>
          <w:rStyle w:val="--l"/>
          <w:lang w:val="en-US"/>
        </w:rPr>
        <w:t xml:space="preserve"> combination of subjective self-reported data such as interviews or questionnaires and objective measures such as </w:t>
      </w:r>
      <w:r>
        <w:rPr>
          <w:rStyle w:val="--l"/>
          <w:lang w:val="en-US"/>
        </w:rPr>
        <w:t>HR</w:t>
      </w:r>
      <w:r w:rsidRPr="002B21CC">
        <w:rPr>
          <w:rStyle w:val="--l"/>
          <w:lang w:val="en-US"/>
        </w:rPr>
        <w:t xml:space="preserve"> would be an important step towards understanding and possibly preventing the development of stress in the teaching profession.</w:t>
      </w:r>
    </w:p>
    <w:p w14:paraId="21AA6AE8" w14:textId="22324702" w:rsidR="001F785D" w:rsidRPr="003C422E" w:rsidRDefault="005E24C0" w:rsidP="00926D94">
      <w:pPr>
        <w:pStyle w:val="StandardWeb"/>
        <w:spacing w:before="240" w:after="240" w:line="360" w:lineRule="auto"/>
        <w:jc w:val="both"/>
        <w:rPr>
          <w:lang w:val="en-US"/>
        </w:rPr>
      </w:pPr>
      <w:commentRangeStart w:id="37"/>
      <w:r>
        <w:rPr>
          <w:color w:val="000000"/>
          <w:lang w:val="en-US"/>
        </w:rPr>
        <w:t xml:space="preserve">For researchers wishing to use fitness trackers in data collection, </w:t>
      </w:r>
      <w:commentRangeEnd w:id="37"/>
      <w:r w:rsidR="00EC583A">
        <w:rPr>
          <w:rStyle w:val="Kommentarzeichen"/>
          <w:rFonts w:asciiTheme="minorHAnsi" w:eastAsiaTheme="minorHAnsi" w:hAnsiTheme="minorHAnsi" w:cstheme="minorBidi"/>
          <w:lang w:eastAsia="en-US"/>
        </w:rPr>
        <w:commentReference w:id="37"/>
      </w:r>
      <w:r>
        <w:rPr>
          <w:color w:val="000000"/>
          <w:lang w:val="en-US"/>
        </w:rPr>
        <w:t xml:space="preserve">a few </w:t>
      </w:r>
      <w:commentRangeStart w:id="38"/>
      <w:commentRangeStart w:id="39"/>
      <w:r>
        <w:rPr>
          <w:color w:val="000000"/>
          <w:lang w:val="en-US"/>
        </w:rPr>
        <w:t xml:space="preserve">practical </w:t>
      </w:r>
      <w:commentRangeEnd w:id="38"/>
      <w:r>
        <w:rPr>
          <w:rStyle w:val="Kommentarzeichen"/>
          <w:rFonts w:asciiTheme="minorHAnsi" w:eastAsiaTheme="minorHAnsi" w:hAnsiTheme="minorHAnsi" w:cstheme="minorBidi"/>
          <w:lang w:eastAsia="en-US"/>
        </w:rPr>
        <w:commentReference w:id="38"/>
      </w:r>
      <w:commentRangeEnd w:id="39"/>
      <w:r w:rsidR="003D2DDD">
        <w:rPr>
          <w:rStyle w:val="Kommentarzeichen"/>
          <w:rFonts w:asciiTheme="minorHAnsi" w:eastAsiaTheme="minorHAnsi" w:hAnsiTheme="minorHAnsi" w:cstheme="minorBidi"/>
          <w:lang w:eastAsia="en-US"/>
        </w:rPr>
        <w:commentReference w:id="39"/>
      </w:r>
      <w:r>
        <w:rPr>
          <w:color w:val="000000"/>
          <w:lang w:val="en-US"/>
        </w:rPr>
        <w:t>aspects to consider are the following: 1)</w:t>
      </w:r>
      <w:r w:rsidR="009C7112" w:rsidRPr="00CA5FFA">
        <w:rPr>
          <w:color w:val="000000"/>
          <w:lang w:val="en-US"/>
        </w:rPr>
        <w:t xml:space="preserve"> </w:t>
      </w:r>
      <w:commentRangeStart w:id="40"/>
      <w:r w:rsidR="009C7112" w:rsidRPr="00CA5FFA">
        <w:rPr>
          <w:color w:val="000000"/>
          <w:lang w:val="en-US"/>
        </w:rPr>
        <w:t xml:space="preserve">noting the time </w:t>
      </w:r>
      <w:r w:rsidR="009C7112">
        <w:rPr>
          <w:color w:val="000000"/>
          <w:lang w:val="en-US"/>
        </w:rPr>
        <w:t>to</w:t>
      </w:r>
      <w:r w:rsidR="009C7112" w:rsidRPr="00CA5FFA">
        <w:rPr>
          <w:color w:val="000000"/>
          <w:lang w:val="en-US"/>
        </w:rPr>
        <w:t xml:space="preserve"> make the HR measurable at different intervals, e.g., to replicate findings </w:t>
      </w:r>
      <w:r w:rsidR="009C7112">
        <w:rPr>
          <w:color w:val="000000"/>
          <w:lang w:val="en-US"/>
        </w:rPr>
        <w:t xml:space="preserve">on </w:t>
      </w:r>
      <w:r w:rsidR="009C7112" w:rsidRPr="00CA5FFA">
        <w:rPr>
          <w:color w:val="000000"/>
          <w:lang w:val="en-US"/>
        </w:rPr>
        <w:t>whether HR differs</w:t>
      </w:r>
      <w:r w:rsidR="009C7112">
        <w:rPr>
          <w:color w:val="000000"/>
          <w:lang w:val="en-US"/>
        </w:rPr>
        <w:t xml:space="preserve"> </w:t>
      </w:r>
      <w:r w:rsidR="009C7112" w:rsidRPr="00CA5FFA">
        <w:rPr>
          <w:color w:val="000000"/>
          <w:lang w:val="en-US"/>
        </w:rPr>
        <w:t>in teacher-centered and student-centered activities using fitness tracker</w:t>
      </w:r>
      <w:r w:rsidR="006C50D6">
        <w:rPr>
          <w:color w:val="000000"/>
          <w:lang w:val="en-US"/>
        </w:rPr>
        <w:t>s</w:t>
      </w:r>
      <w:r w:rsidR="009C7112" w:rsidRPr="00CA5FFA">
        <w:rPr>
          <w:color w:val="000000"/>
          <w:lang w:val="en-US"/>
        </w:rPr>
        <w:t xml:space="preserve">. </w:t>
      </w:r>
      <w:commentRangeEnd w:id="40"/>
      <w:r>
        <w:rPr>
          <w:rStyle w:val="Kommentarzeichen"/>
          <w:rFonts w:asciiTheme="minorHAnsi" w:eastAsiaTheme="minorHAnsi" w:hAnsiTheme="minorHAnsi" w:cstheme="minorBidi"/>
          <w:lang w:eastAsia="en-US"/>
        </w:rPr>
        <w:commentReference w:id="40"/>
      </w:r>
    </w:p>
    <w:p w14:paraId="73F2BA29" w14:textId="77777777" w:rsidR="00177542" w:rsidRDefault="00177542" w:rsidP="00926D94">
      <w:pPr>
        <w:spacing w:line="360" w:lineRule="auto"/>
        <w:rPr>
          <w:rFonts w:ascii="Times New Roman" w:hAnsi="Times New Roman" w:cs="Times New Roman"/>
          <w:b/>
          <w:bCs/>
          <w:lang w:val="en-US"/>
        </w:rPr>
      </w:pPr>
    </w:p>
    <w:p w14:paraId="233D8F3D" w14:textId="53D02A47" w:rsidR="00926D94" w:rsidRPr="001014BB" w:rsidRDefault="00926D94" w:rsidP="00926D94">
      <w:pPr>
        <w:spacing w:line="360" w:lineRule="auto"/>
        <w:rPr>
          <w:rFonts w:ascii="Times New Roman" w:hAnsi="Times New Roman" w:cs="Times New Roman"/>
          <w:b/>
          <w:bCs/>
          <w:lang w:val="en-US"/>
        </w:rPr>
      </w:pPr>
      <w:r w:rsidRPr="001014BB">
        <w:rPr>
          <w:rFonts w:ascii="Times New Roman" w:hAnsi="Times New Roman" w:cs="Times New Roman"/>
          <w:b/>
          <w:bCs/>
          <w:lang w:val="en-US"/>
        </w:rPr>
        <w:t>## Conclusion</w:t>
      </w:r>
    </w:p>
    <w:p w14:paraId="549497DD" w14:textId="3C65566F" w:rsidR="006579CC" w:rsidRPr="00DD1703" w:rsidRDefault="001628FB" w:rsidP="00DD1703">
      <w:pPr>
        <w:spacing w:line="360" w:lineRule="auto"/>
        <w:rPr>
          <w:rFonts w:ascii="Times New Roman" w:hAnsi="Times New Roman" w:cs="Times New Roman"/>
          <w:sz w:val="24"/>
          <w:szCs w:val="24"/>
          <w:lang w:val="en-US"/>
        </w:rPr>
      </w:pPr>
      <w:r w:rsidRPr="00A47760">
        <w:rPr>
          <w:rFonts w:ascii="Times New Roman" w:hAnsi="Times New Roman" w:cs="Times New Roman"/>
          <w:sz w:val="24"/>
          <w:szCs w:val="24"/>
          <w:lang w:val="en-US"/>
        </w:rPr>
        <w:t xml:space="preserve">This study investigated </w:t>
      </w:r>
      <w:r w:rsidR="00A47760">
        <w:rPr>
          <w:rFonts w:ascii="Times New Roman" w:hAnsi="Times New Roman" w:cs="Times New Roman"/>
          <w:sz w:val="24"/>
          <w:szCs w:val="24"/>
          <w:lang w:val="en-US"/>
        </w:rPr>
        <w:t>whether</w:t>
      </w:r>
      <w:r w:rsidR="00A47760" w:rsidRPr="00A47760">
        <w:rPr>
          <w:rFonts w:ascii="Times New Roman" w:hAnsi="Times New Roman" w:cs="Times New Roman"/>
          <w:sz w:val="24"/>
          <w:szCs w:val="24"/>
          <w:lang w:val="en-US"/>
        </w:rPr>
        <w:t xml:space="preserve"> </w:t>
      </w:r>
      <w:r w:rsidR="001C38B5">
        <w:rPr>
          <w:rFonts w:ascii="Times New Roman" w:hAnsi="Times New Roman" w:cs="Times New Roman"/>
          <w:sz w:val="24"/>
          <w:szCs w:val="24"/>
          <w:lang w:val="en-US"/>
        </w:rPr>
        <w:t xml:space="preserve">HR </w:t>
      </w:r>
      <w:r w:rsidR="00A47760">
        <w:rPr>
          <w:rFonts w:ascii="Times New Roman" w:hAnsi="Times New Roman" w:cs="Times New Roman"/>
          <w:sz w:val="24"/>
          <w:szCs w:val="24"/>
          <w:lang w:val="en-US"/>
        </w:rPr>
        <w:t xml:space="preserve">data collected </w:t>
      </w:r>
      <w:r w:rsidR="00A47760" w:rsidRPr="00A47760">
        <w:rPr>
          <w:rFonts w:ascii="Times New Roman" w:hAnsi="Times New Roman" w:cs="Times New Roman"/>
          <w:sz w:val="24"/>
          <w:szCs w:val="24"/>
          <w:lang w:val="en-US"/>
        </w:rPr>
        <w:t xml:space="preserve">from teacher-worn fitness trackers </w:t>
      </w:r>
      <w:r w:rsidR="00B64194">
        <w:rPr>
          <w:rFonts w:ascii="Times New Roman" w:hAnsi="Times New Roman" w:cs="Times New Roman"/>
          <w:sz w:val="24"/>
          <w:szCs w:val="24"/>
          <w:lang w:val="en-US"/>
        </w:rPr>
        <w:t>are suitable to explore</w:t>
      </w:r>
      <w:r w:rsidR="00A47760" w:rsidRPr="00A47760">
        <w:rPr>
          <w:rFonts w:ascii="Times New Roman" w:hAnsi="Times New Roman" w:cs="Times New Roman"/>
          <w:sz w:val="24"/>
          <w:szCs w:val="24"/>
          <w:lang w:val="en-US"/>
        </w:rPr>
        <w:t xml:space="preserve"> links with factors such as subjective stressor appraisal, or effects of teaching experience</w:t>
      </w:r>
      <w:r w:rsidR="00873025">
        <w:rPr>
          <w:rFonts w:ascii="Times New Roman" w:hAnsi="Times New Roman" w:cs="Times New Roman"/>
          <w:sz w:val="24"/>
          <w:szCs w:val="24"/>
          <w:lang w:val="en-US"/>
        </w:rPr>
        <w:t xml:space="preserve"> to</w:t>
      </w:r>
      <w:r w:rsidR="009E2866" w:rsidRPr="009E2866">
        <w:rPr>
          <w:rFonts w:ascii="Times New Roman" w:hAnsi="Times New Roman" w:cs="Times New Roman"/>
          <w:sz w:val="24"/>
          <w:szCs w:val="24"/>
          <w:lang w:val="en-US"/>
        </w:rPr>
        <w:t xml:space="preserve"> achieve a more profound comprehension of stressful </w:t>
      </w:r>
      <w:r w:rsidR="001C38B5" w:rsidRPr="001C38B5">
        <w:rPr>
          <w:rFonts w:ascii="Times New Roman" w:hAnsi="Times New Roman" w:cs="Times New Roman"/>
          <w:sz w:val="24"/>
          <w:szCs w:val="24"/>
          <w:lang w:val="en-US"/>
        </w:rPr>
        <w:t>transactional processes</w:t>
      </w:r>
      <w:r w:rsidR="001C38B5">
        <w:rPr>
          <w:rFonts w:ascii="Times New Roman" w:hAnsi="Times New Roman" w:cs="Times New Roman"/>
          <w:sz w:val="24"/>
          <w:szCs w:val="24"/>
          <w:lang w:val="en-US"/>
        </w:rPr>
        <w:t xml:space="preserve"> </w:t>
      </w:r>
      <w:r w:rsidR="009E2866" w:rsidRPr="009E2866">
        <w:rPr>
          <w:rFonts w:ascii="Times New Roman" w:hAnsi="Times New Roman" w:cs="Times New Roman"/>
          <w:sz w:val="24"/>
          <w:szCs w:val="24"/>
          <w:lang w:val="en-US"/>
        </w:rPr>
        <w:t>occurring in the classroom</w:t>
      </w:r>
      <w:r w:rsidR="00B64194">
        <w:rPr>
          <w:rFonts w:ascii="Times New Roman" w:hAnsi="Times New Roman" w:cs="Times New Roman"/>
          <w:sz w:val="24"/>
          <w:szCs w:val="24"/>
          <w:lang w:val="en-US"/>
        </w:rPr>
        <w:t>.</w:t>
      </w:r>
      <w:r w:rsidRPr="00A47760">
        <w:rPr>
          <w:rFonts w:ascii="Times New Roman" w:hAnsi="Times New Roman" w:cs="Times New Roman"/>
          <w:sz w:val="24"/>
          <w:szCs w:val="24"/>
          <w:lang w:val="en-US"/>
        </w:rPr>
        <w:t xml:space="preserve"> Our results suggest that </w:t>
      </w:r>
      <w:r w:rsidR="00275AE3" w:rsidRPr="00275AE3">
        <w:rPr>
          <w:rFonts w:ascii="Times New Roman" w:hAnsi="Times New Roman" w:cs="Times New Roman"/>
          <w:sz w:val="24"/>
          <w:szCs w:val="24"/>
          <w:lang w:val="en-US"/>
        </w:rPr>
        <w:t xml:space="preserve">the widespread availability of HR data via fitness trackers presents opportunities for teachers to self-monitor stress levels </w:t>
      </w:r>
      <w:r w:rsidR="00275AE3">
        <w:rPr>
          <w:rFonts w:ascii="Times New Roman" w:hAnsi="Times New Roman" w:cs="Times New Roman"/>
          <w:sz w:val="24"/>
          <w:szCs w:val="24"/>
          <w:lang w:val="en-US"/>
        </w:rPr>
        <w:t xml:space="preserve">for </w:t>
      </w:r>
      <w:r w:rsidR="00275AE3" w:rsidRPr="00275AE3">
        <w:rPr>
          <w:rFonts w:ascii="Times New Roman" w:hAnsi="Times New Roman" w:cs="Times New Roman"/>
          <w:sz w:val="24"/>
          <w:szCs w:val="24"/>
          <w:lang w:val="en-US"/>
        </w:rPr>
        <w:t>early</w:t>
      </w:r>
      <w:r w:rsidR="00275AE3">
        <w:rPr>
          <w:rFonts w:ascii="Times New Roman" w:hAnsi="Times New Roman" w:cs="Times New Roman"/>
          <w:sz w:val="24"/>
          <w:szCs w:val="24"/>
          <w:lang w:val="en-US"/>
        </w:rPr>
        <w:t xml:space="preserve"> intervention</w:t>
      </w:r>
      <w:r w:rsidR="00275AE3" w:rsidRPr="00275AE3">
        <w:rPr>
          <w:rFonts w:ascii="Times New Roman" w:hAnsi="Times New Roman" w:cs="Times New Roman"/>
          <w:sz w:val="24"/>
          <w:szCs w:val="24"/>
          <w:lang w:val="en-US"/>
        </w:rPr>
        <w:t>. Integrating fitness trackers into teacher training and everyday practice could offer valuable insights into stress experiences, facilitating the development of targeted interventions to support educator well-being</w:t>
      </w:r>
      <w:r w:rsidR="00DD1703">
        <w:rPr>
          <w:rFonts w:ascii="Times New Roman" w:hAnsi="Times New Roman" w:cs="Times New Roman"/>
          <w:sz w:val="24"/>
          <w:szCs w:val="24"/>
          <w:lang w:val="en-US"/>
        </w:rPr>
        <w:t xml:space="preserve">. </w:t>
      </w:r>
      <w:r w:rsidR="00275AE3" w:rsidRPr="00275AE3">
        <w:rPr>
          <w:rFonts w:ascii="Times New Roman" w:hAnsi="Times New Roman" w:cs="Times New Roman"/>
          <w:sz w:val="24"/>
          <w:szCs w:val="24"/>
          <w:lang w:val="en-US"/>
        </w:rPr>
        <w:t>In summary, our study contributes to the understanding of stress in educational settings and underscores the potential of wearable technology in advancing research on teacher well-being.</w:t>
      </w:r>
    </w:p>
    <w:p w14:paraId="1269C7EC" w14:textId="77777777" w:rsidR="006579CC" w:rsidRDefault="006579CC" w:rsidP="00D44633">
      <w:pPr>
        <w:rPr>
          <w:rFonts w:ascii="Times New Roman" w:hAnsi="Times New Roman" w:cs="Times New Roman"/>
          <w:b/>
          <w:bCs/>
          <w:sz w:val="24"/>
          <w:szCs w:val="24"/>
          <w:lang w:val="en-US"/>
        </w:rPr>
      </w:pPr>
    </w:p>
    <w:p w14:paraId="375C5F63" w14:textId="77777777" w:rsidR="006579CC" w:rsidRDefault="006579CC" w:rsidP="00D44633">
      <w:pPr>
        <w:rPr>
          <w:rFonts w:ascii="Times New Roman" w:hAnsi="Times New Roman" w:cs="Times New Roman"/>
          <w:b/>
          <w:bCs/>
          <w:sz w:val="24"/>
          <w:szCs w:val="24"/>
          <w:lang w:val="en-US"/>
        </w:rPr>
      </w:pPr>
    </w:p>
    <w:p w14:paraId="68848521" w14:textId="3DD2666F" w:rsidR="001C19CF" w:rsidRDefault="003C3159"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1AE9FD5" w14:textId="1FD13148"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41"/>
      <w:commentRangeStart w:id="42"/>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41"/>
      <w:r>
        <w:rPr>
          <w:rStyle w:val="Kommentarzeichen"/>
        </w:rPr>
        <w:commentReference w:id="41"/>
      </w:r>
      <w:commentRangeEnd w:id="42"/>
      <w:r w:rsidR="00B7732B">
        <w:rPr>
          <w:rStyle w:val="Kommentarzeichen"/>
        </w:rPr>
        <w:commentReference w:id="42"/>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5-28T14:55:00Z" w:initials="MK">
    <w:p w14:paraId="58E8A08A" w14:textId="087DE8D0" w:rsidR="00271421" w:rsidRDefault="00271421">
      <w:pPr>
        <w:pStyle w:val="Kommentartext"/>
      </w:pPr>
      <w:r>
        <w:rPr>
          <w:rStyle w:val="Kommentarzeichen"/>
        </w:rPr>
        <w:annotationRef/>
      </w:r>
      <w:r>
        <w:t xml:space="preserve">Wie viele </w:t>
      </w:r>
      <w:proofErr w:type="spellStart"/>
      <w:proofErr w:type="gramStart"/>
      <w:r>
        <w:t>Reviewer:innen</w:t>
      </w:r>
      <w:proofErr w:type="spellEnd"/>
      <w:proofErr w:type="gramEnd"/>
      <w:r>
        <w:t xml:space="preserve"> kann man vorschlagen?</w:t>
      </w:r>
    </w:p>
  </w:comment>
  <w:comment w:id="1" w:author="Deiglmayr, Anne" w:date="2024-05-22T14:19:00Z" w:initials="DA">
    <w:p w14:paraId="12E6A533" w14:textId="339923EC" w:rsidR="00914C9E" w:rsidRPr="00914C9E" w:rsidRDefault="00914C9E">
      <w:pPr>
        <w:pStyle w:val="Kommentartext"/>
      </w:pPr>
      <w:r>
        <w:rPr>
          <w:rStyle w:val="Kommentarzeichen"/>
        </w:rPr>
        <w:annotationRef/>
      </w:r>
      <w:r w:rsidRPr="009B0F0A">
        <w:t>Was genau ist „</w:t>
      </w:r>
      <w:proofErr w:type="spellStart"/>
      <w:r w:rsidRPr="009B0F0A">
        <w:t>this</w:t>
      </w:r>
      <w:proofErr w:type="spellEnd"/>
      <w:r w:rsidRPr="009B0F0A">
        <w:t xml:space="preserve">“? </w:t>
      </w:r>
      <w:r>
        <w:t xml:space="preserve">Es könnte das Argument </w:t>
      </w:r>
      <w:proofErr w:type="gramStart"/>
      <w:r>
        <w:t>stärken</w:t>
      </w:r>
      <w:proofErr w:type="gramEnd"/>
      <w:r>
        <w:t xml:space="preserve"> wenn wir ein einen gut passende, knappe Formulierung finden. </w:t>
      </w:r>
      <w:r w:rsidRPr="00914C9E">
        <w:rPr>
          <w:lang w:val="en-US"/>
        </w:rPr>
        <w:t xml:space="preserve">Affordable tools for the ubiquitous assessment of </w:t>
      </w:r>
      <w:r>
        <w:rPr>
          <w:lang w:val="en-US"/>
        </w:rPr>
        <w:t xml:space="preserve">teacher </w:t>
      </w:r>
      <w:r w:rsidRPr="00914C9E">
        <w:rPr>
          <w:lang w:val="en-US"/>
        </w:rPr>
        <w:t xml:space="preserve">stress… </w:t>
      </w:r>
      <w:proofErr w:type="spellStart"/>
      <w:r w:rsidRPr="00914C9E">
        <w:rPr>
          <w:lang w:val="en-US"/>
        </w:rPr>
        <w:t>oder</w:t>
      </w:r>
      <w:proofErr w:type="spellEnd"/>
      <w:r w:rsidRPr="00914C9E">
        <w:rPr>
          <w:lang w:val="en-US"/>
        </w:rPr>
        <w:t xml:space="preserve"> s</w:t>
      </w:r>
      <w:r>
        <w:rPr>
          <w:lang w:val="en-US"/>
        </w:rPr>
        <w:t xml:space="preserve">o. </w:t>
      </w:r>
      <w:r w:rsidRPr="00914C9E">
        <w:t>Aber diese Formulierung gefällt mir eigentlich gar nicht. Wenn w</w:t>
      </w:r>
      <w:r>
        <w:t>ir was Gutes finden, sollte das auch Teil des Titels werden.</w:t>
      </w:r>
    </w:p>
  </w:comment>
  <w:comment w:id="2" w:author="Mandy Klatt" w:date="2024-05-28T16:33:00Z" w:initials="MK">
    <w:p w14:paraId="4A7B75D3" w14:textId="77A72BCF" w:rsidR="00556A68" w:rsidRPr="00621ADE" w:rsidRDefault="00556A68">
      <w:pPr>
        <w:pStyle w:val="Kommentartext"/>
        <w:rPr>
          <w:lang w:val="en-US"/>
        </w:rPr>
      </w:pPr>
      <w:r>
        <w:rPr>
          <w:rStyle w:val="Kommentarzeichen"/>
        </w:rPr>
        <w:annotationRef/>
      </w:r>
      <w:r w:rsidR="00621ADE" w:rsidRPr="00621ADE">
        <w:rPr>
          <w:lang w:val="en-US"/>
        </w:rPr>
        <w:t>Cost-Effective Solutions for Ubiquitous Teacher Stress Assessment</w:t>
      </w:r>
    </w:p>
  </w:comment>
  <w:comment w:id="3" w:author="Deiglmayr, Anne" w:date="2024-05-22T15:57:00Z" w:initials="DA">
    <w:p w14:paraId="69F10F82" w14:textId="718FC744" w:rsidR="00AE6924" w:rsidRDefault="00AE6924">
      <w:pPr>
        <w:pStyle w:val="Kommentartext"/>
      </w:pPr>
      <w:r>
        <w:rPr>
          <w:rStyle w:val="Kommentarzeichen"/>
        </w:rPr>
        <w:annotationRef/>
      </w:r>
      <w:r>
        <w:t>Dieser Absatz ist noch etwas lang, bzw. nimmt viel aus dem Theorieteil vorweg. Ggf. hier kürzen, dafür unten noch 1-2 Sätze mehr zur Methodik der Studie?</w:t>
      </w:r>
    </w:p>
  </w:comment>
  <w:comment w:id="4" w:author="Lotz, Christin" w:date="2024-05-27T16:34:00Z" w:initials="LC">
    <w:p w14:paraId="001456A6" w14:textId="25CC630C" w:rsidR="0055623B" w:rsidRDefault="0055623B">
      <w:pPr>
        <w:pStyle w:val="Kommentartext"/>
      </w:pPr>
      <w:r>
        <w:rPr>
          <w:rStyle w:val="Kommentarzeichen"/>
        </w:rPr>
        <w:annotationRef/>
      </w:r>
      <w:r>
        <w:t xml:space="preserve">Ich </w:t>
      </w:r>
      <w:proofErr w:type="spellStart"/>
      <w:r>
        <w:t>finds</w:t>
      </w:r>
      <w:proofErr w:type="spellEnd"/>
      <w:r>
        <w:t xml:space="preserve"> tatsächlich ok, dass die </w:t>
      </w:r>
      <w:proofErr w:type="spellStart"/>
      <w:r>
        <w:t>first</w:t>
      </w:r>
      <w:proofErr w:type="spellEnd"/>
      <w:r>
        <w:t xml:space="preserve"> </w:t>
      </w:r>
      <w:proofErr w:type="spellStart"/>
      <w:r>
        <w:t>page</w:t>
      </w:r>
      <w:proofErr w:type="spellEnd"/>
      <w:r>
        <w:t xml:space="preserve"> hier schon die </w:t>
      </w:r>
      <w:proofErr w:type="spellStart"/>
      <w:r>
        <w:t>ARgu</w:t>
      </w:r>
      <w:r w:rsidR="000A37EB">
        <w:t>m</w:t>
      </w:r>
      <w:r>
        <w:t>entatrionsfigur</w:t>
      </w:r>
      <w:proofErr w:type="spellEnd"/>
      <w:r>
        <w:t xml:space="preserve"> des Theor</w:t>
      </w:r>
      <w:r w:rsidR="000A37EB">
        <w:t>ie</w:t>
      </w:r>
      <w:r>
        <w:t xml:space="preserve">teils </w:t>
      </w:r>
      <w:proofErr w:type="gramStart"/>
      <w:r>
        <w:t>wiederspiegelt</w:t>
      </w:r>
      <w:proofErr w:type="gramEnd"/>
      <w:r>
        <w:t>.</w:t>
      </w:r>
    </w:p>
  </w:comment>
  <w:comment w:id="5" w:author="Lotz, Christin" w:date="2024-05-27T17:21:00Z" w:initials="LC">
    <w:p w14:paraId="76A1BD84" w14:textId="36FC72A2" w:rsidR="00A77C9D" w:rsidRDefault="00A77C9D">
      <w:pPr>
        <w:pStyle w:val="Kommentartext"/>
      </w:pPr>
      <w:r>
        <w:rPr>
          <w:rStyle w:val="Kommentarzeichen"/>
        </w:rPr>
        <w:annotationRef/>
      </w:r>
      <w:r w:rsidR="00802BEB">
        <w:rPr>
          <w:noProof/>
        </w:rPr>
        <w:t>Wo kam das im Text vor? Hab ich das überlesen?</w:t>
      </w:r>
    </w:p>
  </w:comment>
  <w:comment w:id="6" w:author="Mandy Klatt" w:date="2024-05-28T16:34:00Z" w:initials="MK">
    <w:p w14:paraId="32D367F0" w14:textId="0DB84B34" w:rsidR="00F2616D" w:rsidRDefault="00F2616D">
      <w:pPr>
        <w:pStyle w:val="Kommentartext"/>
      </w:pPr>
      <w:r>
        <w:rPr>
          <w:rStyle w:val="Kommentarzeichen"/>
        </w:rPr>
        <w:annotationRef/>
      </w:r>
      <w:r w:rsidR="001B333E">
        <w:t xml:space="preserve">In der Studie von Chalmers et al. (2021), in der gezeigt wurde, dass </w:t>
      </w:r>
      <w:r w:rsidR="006D25F9">
        <w:t>die HR</w:t>
      </w:r>
      <w:r w:rsidR="001B333E">
        <w:t xml:space="preserve"> bereits vor de</w:t>
      </w:r>
      <w:r w:rsidR="00C7792A">
        <w:t xml:space="preserve">r </w:t>
      </w:r>
      <w:proofErr w:type="spellStart"/>
      <w:r w:rsidR="00C7792A">
        <w:t>stress</w:t>
      </w:r>
      <w:proofErr w:type="spellEnd"/>
      <w:r w:rsidR="00C7792A">
        <w:t>-</w:t>
      </w:r>
      <w:proofErr w:type="spellStart"/>
      <w:r w:rsidR="00C7792A">
        <w:t>inducing</w:t>
      </w:r>
      <w:proofErr w:type="spellEnd"/>
      <w:r w:rsidR="00C7792A">
        <w:t xml:space="preserve"> </w:t>
      </w:r>
      <w:proofErr w:type="spellStart"/>
      <w:r w:rsidR="00C7792A">
        <w:t>task</w:t>
      </w:r>
      <w:proofErr w:type="spellEnd"/>
      <w:r w:rsidR="00C7792A">
        <w:t xml:space="preserve"> anstieg.</w:t>
      </w:r>
    </w:p>
  </w:comment>
  <w:comment w:id="7" w:author="Deiglmayr, Anne" w:date="2024-05-22T16:51:00Z" w:initials="DA">
    <w:p w14:paraId="25FC82B9" w14:textId="77777777" w:rsidR="00654600" w:rsidRDefault="00654600" w:rsidP="00654600">
      <w:pPr>
        <w:pStyle w:val="Kommentartext"/>
      </w:pPr>
      <w:r>
        <w:rPr>
          <w:rStyle w:val="Kommentarzeichen"/>
        </w:rPr>
        <w:annotationRef/>
      </w:r>
      <w:r>
        <w:t>Was genau wurde z-standardisiert? Auf welche Grundgesamtheit?</w:t>
      </w:r>
    </w:p>
  </w:comment>
  <w:comment w:id="8" w:author="Mandy Klatt" w:date="2024-05-28T14:15:00Z" w:initials="MK">
    <w:p w14:paraId="632FC4BA" w14:textId="77777777" w:rsidR="00654600" w:rsidRDefault="00654600" w:rsidP="00654600">
      <w:pPr>
        <w:pStyle w:val="Kommentartext"/>
      </w:pPr>
      <w:r>
        <w:rPr>
          <w:rStyle w:val="Kommentarzeichen"/>
        </w:rPr>
        <w:annotationRef/>
      </w:r>
      <w:r>
        <w:t>Was ist die Basis für die z-Std.? Nochmal genau aufschreiben, worauf sich die z-</w:t>
      </w:r>
      <w:proofErr w:type="spellStart"/>
      <w:r>
        <w:t>std</w:t>
      </w:r>
      <w:proofErr w:type="spellEnd"/>
      <w:r>
        <w:t>-Werte beziehen.</w:t>
      </w:r>
    </w:p>
    <w:p w14:paraId="3A9B0563" w14:textId="77777777" w:rsidR="00654600" w:rsidRDefault="00654600" w:rsidP="00654600">
      <w:pPr>
        <w:pStyle w:val="Kommentartext"/>
      </w:pPr>
    </w:p>
    <w:p w14:paraId="682A7D6E" w14:textId="7F58B3AD" w:rsidR="00654600" w:rsidRDefault="00654600" w:rsidP="00654600">
      <w:pPr>
        <w:pStyle w:val="Kommentartext"/>
      </w:pPr>
      <w:r>
        <w:t>Beziehen sich die z-</w:t>
      </w:r>
      <w:proofErr w:type="spellStart"/>
      <w:r>
        <w:t>std</w:t>
      </w:r>
      <w:proofErr w:type="spellEnd"/>
      <w:r>
        <w:t xml:space="preserve">- Werte auf 81 x 5 x 6000 oder auf 81 x Messungen der Studiendauer? </w:t>
      </w:r>
    </w:p>
    <w:p w14:paraId="411AD654" w14:textId="77777777" w:rsidR="00654600" w:rsidRDefault="00654600" w:rsidP="00654600">
      <w:pPr>
        <w:pStyle w:val="Kommentartext"/>
      </w:pPr>
    </w:p>
    <w:p w14:paraId="3D9D2789" w14:textId="77777777" w:rsidR="00654600" w:rsidRDefault="00654600" w:rsidP="00654600">
      <w:pPr>
        <w:pStyle w:val="Kommentartext"/>
      </w:pPr>
    </w:p>
  </w:comment>
  <w:comment w:id="9" w:author="Mandy Klatt" w:date="2024-06-03T14:10:00Z" w:initials="MK">
    <w:p w14:paraId="2356B8EE" w14:textId="089F2B4D" w:rsidR="00654600" w:rsidRDefault="00654600" w:rsidP="00654600">
      <w:pPr>
        <w:pStyle w:val="Kommentartext"/>
      </w:pPr>
      <w:r>
        <w:rPr>
          <w:rStyle w:val="Kommentarzeichen"/>
        </w:rPr>
        <w:annotationRef/>
      </w:r>
      <w:r>
        <w:t>Zweiter Fall, also 81 x Messungen der Studiendauer</w:t>
      </w:r>
      <w:r w:rsidR="00B46CE9">
        <w:t>, also d</w:t>
      </w:r>
      <w:r>
        <w:t>er individuelle Mittelwert über die gesamte Studiendauer</w:t>
      </w:r>
      <w:r w:rsidR="00F80663">
        <w:t xml:space="preserve"> </w:t>
      </w:r>
      <w:r>
        <w:t>über jeweils 81 Leute gemittelt</w:t>
      </w:r>
    </w:p>
  </w:comment>
  <w:comment w:id="10" w:author="Deiglmayr, Anne" w:date="2024-05-22T16:55:00Z" w:initials="DA">
    <w:p w14:paraId="53F90B2C" w14:textId="32A2F3AD" w:rsidR="00842E6D" w:rsidRDefault="00842E6D">
      <w:pPr>
        <w:pStyle w:val="Kommentartext"/>
      </w:pPr>
      <w:r>
        <w:rPr>
          <w:rStyle w:val="Kommentarzeichen"/>
        </w:rPr>
        <w:annotationRef/>
      </w:r>
      <w:r>
        <w:t>Wir brauchen eine einheitliche Bezeichnung. Diese sollte dazu passen, wie der z-Wert gebildet wurde.</w:t>
      </w:r>
    </w:p>
  </w:comment>
  <w:comment w:id="11" w:author="Lotz, Christin" w:date="2024-05-27T18:38:00Z" w:initials="LC">
    <w:p w14:paraId="7CEC0F69" w14:textId="30AC1F58" w:rsidR="008E6427" w:rsidRDefault="008E6427">
      <w:pPr>
        <w:pStyle w:val="Kommentartext"/>
      </w:pPr>
      <w:r>
        <w:rPr>
          <w:rStyle w:val="Kommentarzeichen"/>
        </w:rPr>
        <w:annotationRef/>
      </w:r>
      <w:r>
        <w:t xml:space="preserve">Und auch, wie genau der </w:t>
      </w:r>
      <w:proofErr w:type="spellStart"/>
      <w:r>
        <w:t>mean</w:t>
      </w:r>
      <w:proofErr w:type="spellEnd"/>
      <w:r>
        <w:t xml:space="preserve"> gebildet wurde. Das war erst alle Werte innerhalb einer Person für das </w:t>
      </w:r>
      <w:proofErr w:type="spellStart"/>
      <w:r>
        <w:t>jeweilge</w:t>
      </w:r>
      <w:proofErr w:type="spellEnd"/>
      <w:r>
        <w:t xml:space="preserve"> </w:t>
      </w:r>
      <w:proofErr w:type="spellStart"/>
      <w:r>
        <w:t>iNtervall</w:t>
      </w:r>
      <w:proofErr w:type="spellEnd"/>
      <w:r>
        <w:t xml:space="preserve"> </w:t>
      </w:r>
      <w:proofErr w:type="spellStart"/>
      <w:r>
        <w:t>mitteln</w:t>
      </w:r>
      <w:proofErr w:type="spellEnd"/>
      <w:r>
        <w:t xml:space="preserve"> und dann diese Mittelwerte über die Personen mitteln, oder?</w:t>
      </w:r>
    </w:p>
  </w:comment>
  <w:comment w:id="12" w:author="Mandy Klatt" w:date="2024-06-03T14:15:00Z" w:initials="MK">
    <w:p w14:paraId="2C379697" w14:textId="2525519E" w:rsidR="00834909" w:rsidRDefault="00834909">
      <w:pPr>
        <w:pStyle w:val="Kommentartext"/>
      </w:pPr>
      <w:r>
        <w:rPr>
          <w:rStyle w:val="Kommentarzeichen"/>
        </w:rPr>
        <w:annotationRef/>
      </w:r>
      <w:r w:rsidR="00BF4DB3">
        <w:t xml:space="preserve">Die </w:t>
      </w:r>
      <w:proofErr w:type="spellStart"/>
      <w:r w:rsidR="00BF4DB3">
        <w:t>std.</w:t>
      </w:r>
      <w:proofErr w:type="spellEnd"/>
      <w:r w:rsidR="00BF4DB3">
        <w:t xml:space="preserve"> </w:t>
      </w:r>
      <w:proofErr w:type="spellStart"/>
      <w:r w:rsidR="00BF4DB3">
        <w:t>mean</w:t>
      </w:r>
      <w:proofErr w:type="spellEnd"/>
      <w:r w:rsidR="00BF4DB3">
        <w:t xml:space="preserve"> HR für jede</w:t>
      </w:r>
      <w:r w:rsidR="0080502A">
        <w:t xml:space="preserve">s </w:t>
      </w:r>
      <w:r w:rsidR="00BF4DB3">
        <w:t>Inte</w:t>
      </w:r>
      <w:r w:rsidR="00C77A9D">
        <w:t>r</w:t>
      </w:r>
      <w:r w:rsidR="00BF4DB3">
        <w:t xml:space="preserve">vall für jedes Individuum gemittelt </w:t>
      </w:r>
      <w:r w:rsidR="00BF4DB3">
        <w:sym w:font="Wingdings" w:char="F0E0"/>
      </w:r>
      <w:r w:rsidR="00BF4DB3">
        <w:t xml:space="preserve"> </w:t>
      </w:r>
      <w:r w:rsidR="00C77A9D">
        <w:t xml:space="preserve">für jedes Intervall 81 Werte (=IDs) </w:t>
      </w:r>
    </w:p>
  </w:comment>
  <w:comment w:id="22" w:author="Lotz, Christin" w:date="2024-05-27T18:46:00Z" w:initials="LC">
    <w:p w14:paraId="780F0125" w14:textId="655FF514" w:rsidR="002E604C" w:rsidRDefault="002E604C">
      <w:pPr>
        <w:pStyle w:val="Kommentartext"/>
      </w:pPr>
      <w:r>
        <w:rPr>
          <w:rStyle w:val="Kommentarzeichen"/>
        </w:rPr>
        <w:annotationRef/>
      </w:r>
      <w:r>
        <w:t xml:space="preserve">Eventuell kann hier eine weitere Fußnote nicht schaden, warum wir hier </w:t>
      </w:r>
      <w:proofErr w:type="spellStart"/>
      <w:r>
        <w:t>mean</w:t>
      </w:r>
      <w:proofErr w:type="spellEnd"/>
      <w:r>
        <w:t xml:space="preserve"> HRs nehmen und nicht Mean </w:t>
      </w:r>
      <w:proofErr w:type="spellStart"/>
      <w:r>
        <w:t>INtercepts</w:t>
      </w:r>
      <w:proofErr w:type="spellEnd"/>
      <w:r>
        <w:t>.</w:t>
      </w:r>
    </w:p>
  </w:comment>
  <w:comment w:id="23" w:author="Mandy Klatt" w:date="2024-06-03T14:30:00Z" w:initials="MK">
    <w:p w14:paraId="359708F0" w14:textId="45C9E1DA" w:rsidR="00E456AE" w:rsidRDefault="00E456AE">
      <w:pPr>
        <w:pStyle w:val="Kommentartext"/>
      </w:pPr>
      <w:r>
        <w:rPr>
          <w:rStyle w:val="Kommentarzeichen"/>
        </w:rPr>
        <w:annotationRef/>
      </w:r>
      <w:r w:rsidR="001D508B">
        <w:t>Weil wir die</w:t>
      </w:r>
      <w:r w:rsidR="008A3098">
        <w:t xml:space="preserve"> </w:t>
      </w:r>
      <w:r w:rsidR="00484B51">
        <w:t xml:space="preserve">mittlere </w:t>
      </w:r>
      <w:proofErr w:type="spellStart"/>
      <w:r w:rsidR="008A3098">
        <w:t>std.</w:t>
      </w:r>
      <w:proofErr w:type="spellEnd"/>
      <w:r w:rsidR="008A3098">
        <w:t xml:space="preserve"> </w:t>
      </w:r>
      <w:r w:rsidR="001D508B">
        <w:t xml:space="preserve">HR </w:t>
      </w:r>
      <w:r w:rsidR="00484B51">
        <w:t xml:space="preserve">(also die HR </w:t>
      </w:r>
      <w:r w:rsidR="001D508B">
        <w:t>„in der Mitte“</w:t>
      </w:r>
      <w:r w:rsidR="00484B51">
        <w:t>)</w:t>
      </w:r>
      <w:r w:rsidR="008A3098">
        <w:t xml:space="preserve"> </w:t>
      </w:r>
      <w:r w:rsidR="001D508B">
        <w:t xml:space="preserve">der Intervalle </w:t>
      </w:r>
      <w:r w:rsidR="008A3098">
        <w:t>erklären wollen und nicht die HR zu Beginn des Intervalls (x = 0)</w:t>
      </w:r>
      <w:r w:rsidR="00DE19DA">
        <w:t>?</w:t>
      </w:r>
    </w:p>
  </w:comment>
  <w:comment w:id="24" w:author="Mandy Klatt" w:date="2024-06-03T15:49:00Z" w:initials="MK">
    <w:p w14:paraId="7A035F9B" w14:textId="77777777" w:rsidR="00720A97" w:rsidRDefault="001A3A47">
      <w:pPr>
        <w:pStyle w:val="Kommentartext"/>
      </w:pPr>
      <w:r>
        <w:rPr>
          <w:rStyle w:val="Kommentarzeichen"/>
        </w:rPr>
        <w:annotationRef/>
      </w:r>
      <w:r w:rsidR="00720A97">
        <w:t>Beim letzten Mal besprochen:</w:t>
      </w:r>
    </w:p>
    <w:p w14:paraId="14A9DA19" w14:textId="77777777" w:rsidR="002E67E9" w:rsidRDefault="002E67E9">
      <w:pPr>
        <w:pStyle w:val="Kommentartext"/>
      </w:pPr>
    </w:p>
    <w:p w14:paraId="0FB7D4CC" w14:textId="694C8046" w:rsidR="00720A97" w:rsidRDefault="00720A97">
      <w:pPr>
        <w:pStyle w:val="Kommentartext"/>
      </w:pPr>
      <w:r>
        <w:t xml:space="preserve">Variante A): </w:t>
      </w:r>
      <w:r>
        <w:t xml:space="preserve">CI </w:t>
      </w:r>
      <w:r w:rsidR="002E67E9">
        <w:t xml:space="preserve">beim Plot </w:t>
      </w:r>
      <w:r>
        <w:t>weglassen, da sonst nur Verwirrung</w:t>
      </w:r>
    </w:p>
    <w:p w14:paraId="28A0393E" w14:textId="77777777" w:rsidR="002E67E9" w:rsidRDefault="002E67E9">
      <w:pPr>
        <w:pStyle w:val="Kommentartext"/>
      </w:pPr>
    </w:p>
    <w:p w14:paraId="6D0D13C1" w14:textId="0DAE2A35" w:rsidR="002E67E9" w:rsidRDefault="00720A97">
      <w:pPr>
        <w:pStyle w:val="Kommentartext"/>
      </w:pPr>
      <w:r>
        <w:t xml:space="preserve">Variante B): </w:t>
      </w:r>
      <w:r>
        <w:t>über 81 gemittelt</w:t>
      </w:r>
      <w:r>
        <w:t xml:space="preserve"> (1) m</w:t>
      </w:r>
      <w:r>
        <w:t>it CI 68%</w:t>
      </w:r>
      <w:r w:rsidR="002E67E9">
        <w:t xml:space="preserve"> und </w:t>
      </w:r>
      <w:r>
        <w:t>(2) mit</w:t>
      </w:r>
      <w:r w:rsidR="002E67E9">
        <w:t xml:space="preserve"> CI</w:t>
      </w:r>
      <w:r>
        <w:t xml:space="preserve"> </w:t>
      </w:r>
      <w:r>
        <w:t>95%</w:t>
      </w:r>
      <w:r>
        <w:t xml:space="preserve">; </w:t>
      </w:r>
    </w:p>
    <w:p w14:paraId="0E8C9080" w14:textId="282708AD" w:rsidR="001A3A47" w:rsidRDefault="00720A97">
      <w:pPr>
        <w:pStyle w:val="Kommentartext"/>
      </w:pPr>
      <w:r>
        <w:t xml:space="preserve">Problem hier: </w:t>
      </w:r>
      <w:r w:rsidR="001A3A47">
        <w:t xml:space="preserve">Da wir nicht für jede Person </w:t>
      </w:r>
      <w:r w:rsidR="00265A60">
        <w:t xml:space="preserve">die gleichen Zeitpunkte haben, wann die </w:t>
      </w:r>
      <w:r w:rsidR="001A3A47">
        <w:t>HR</w:t>
      </w:r>
      <w:r w:rsidR="00265A60">
        <w:t xml:space="preserve"> gemessen wurde</w:t>
      </w:r>
      <w:r w:rsidR="001A3A47">
        <w:t>, können wir nicht für jeden Messzeitpunkt 81 Werte ermittel</w:t>
      </w:r>
      <w:r w:rsidR="00265A60">
        <w:t>n</w:t>
      </w:r>
      <w:r w:rsidR="001A3A47">
        <w:t xml:space="preserve">, weil es nicht </w:t>
      </w:r>
      <w:proofErr w:type="spellStart"/>
      <w:r w:rsidR="001A3A47">
        <w:t>merged</w:t>
      </w:r>
      <w:proofErr w:type="spellEnd"/>
      <w:r w:rsidR="00D41DD5">
        <w:t xml:space="preserve">, daher befinden wir uns auf der Ebene der Messpunkte </w:t>
      </w:r>
      <w:r w:rsidR="006C28FE">
        <w:sym w:font="Wingdings" w:char="F0E0"/>
      </w:r>
      <w:r w:rsidR="006C28FE">
        <w:t xml:space="preserve"> daher Variante A)</w:t>
      </w:r>
    </w:p>
  </w:comment>
  <w:comment w:id="28" w:author="Deiglmayr, Anne" w:date="2024-04-23T12:38:00Z" w:initials="DA">
    <w:p w14:paraId="02DD4FC6" w14:textId="77777777" w:rsidR="003A0BD0" w:rsidRDefault="003A0BD0" w:rsidP="003A0BD0">
      <w:pPr>
        <w:pStyle w:val="Kommentartext"/>
      </w:pPr>
      <w:r>
        <w:rPr>
          <w:rStyle w:val="Kommentarzeichen"/>
        </w:rPr>
        <w:annotationRef/>
      </w:r>
      <w:r>
        <w:rPr>
          <w:rStyle w:val="Kommentarzeichen"/>
        </w:rPr>
        <w:annotationRef/>
      </w:r>
      <w:r>
        <w:t xml:space="preserve">Wir sollten es immer einheitlich benennen. Vorschläge: </w:t>
      </w:r>
      <w:proofErr w:type="spellStart"/>
      <w:r>
        <w:t>mean</w:t>
      </w:r>
      <w:proofErr w:type="spellEnd"/>
      <w:r>
        <w:t xml:space="preserve"> </w:t>
      </w:r>
      <w:proofErr w:type="spellStart"/>
      <w:r>
        <w:t>standardized</w:t>
      </w:r>
      <w:proofErr w:type="spellEnd"/>
      <w:r>
        <w:t xml:space="preserve"> HR, </w:t>
      </w:r>
      <w:proofErr w:type="spellStart"/>
      <w:r>
        <w:t>mean</w:t>
      </w:r>
      <w:proofErr w:type="spellEnd"/>
      <w:r>
        <w:t xml:space="preserve"> </w:t>
      </w:r>
      <w:proofErr w:type="spellStart"/>
      <w:r>
        <w:t>HRz</w:t>
      </w:r>
      <w:proofErr w:type="spellEnd"/>
      <w:r>
        <w:t xml:space="preserve"> (z tiefergestellt), oder das „</w:t>
      </w:r>
      <w:proofErr w:type="spellStart"/>
      <w:r>
        <w:t>mean</w:t>
      </w:r>
      <w:proofErr w:type="spellEnd"/>
      <w:r>
        <w:t xml:space="preserve">“ weglassen, wenn es sich auf den Intervall-Mittelwert bezieht? Auch </w:t>
      </w:r>
      <w:proofErr w:type="spellStart"/>
      <w:r>
        <w:t>ne</w:t>
      </w:r>
      <w:proofErr w:type="spellEnd"/>
      <w:r>
        <w:t xml:space="preserve"> Möglichkeit: HR z_ I2 (z_I2 </w:t>
      </w:r>
      <w:proofErr w:type="spellStart"/>
      <w:r>
        <w:t>tiefgergestellt</w:t>
      </w:r>
      <w:proofErr w:type="spellEnd"/>
      <w:r>
        <w:t xml:space="preserve">) für </w:t>
      </w:r>
      <w:proofErr w:type="spellStart"/>
      <w:r>
        <w:t>mean</w:t>
      </w:r>
      <w:proofErr w:type="spellEnd"/>
      <w:r>
        <w:t xml:space="preserve"> </w:t>
      </w:r>
      <w:proofErr w:type="spellStart"/>
      <w:r>
        <w:t>standardized</w:t>
      </w:r>
      <w:proofErr w:type="spellEnd"/>
      <w:r>
        <w:t xml:space="preserve"> HR in </w:t>
      </w:r>
      <w:proofErr w:type="spellStart"/>
      <w:r>
        <w:t>the</w:t>
      </w:r>
      <w:proofErr w:type="spellEnd"/>
      <w:r>
        <w:t xml:space="preserve"> </w:t>
      </w:r>
      <w:proofErr w:type="spellStart"/>
      <w:r>
        <w:t>teaching</w:t>
      </w:r>
      <w:proofErr w:type="spellEnd"/>
      <w:r>
        <w:t xml:space="preserve"> </w:t>
      </w:r>
      <w:proofErr w:type="spellStart"/>
      <w:r>
        <w:t>intervall</w:t>
      </w:r>
      <w:proofErr w:type="spellEnd"/>
    </w:p>
    <w:p w14:paraId="7C43B33A" w14:textId="7F4A238F" w:rsidR="003A0BD0" w:rsidRDefault="003A0BD0" w:rsidP="003A0BD0">
      <w:pPr>
        <w:pStyle w:val="NurText"/>
      </w:pPr>
    </w:p>
    <w:p w14:paraId="4100E798" w14:textId="4C3FA338" w:rsidR="003A0BD0" w:rsidRDefault="003A0BD0">
      <w:pPr>
        <w:pStyle w:val="Kommentartext"/>
      </w:pPr>
    </w:p>
  </w:comment>
  <w:comment w:id="29" w:author="Mandy Klatt" w:date="2024-04-30T14:56:00Z" w:initials="MK">
    <w:p w14:paraId="5E292203" w14:textId="0379197C" w:rsidR="004A49ED" w:rsidRDefault="004A49ED">
      <w:pPr>
        <w:pStyle w:val="Kommentartext"/>
      </w:pPr>
      <w:r>
        <w:rPr>
          <w:rStyle w:val="Kommentarzeichen"/>
        </w:rPr>
        <w:annotationRef/>
      </w:r>
      <w:r>
        <w:t xml:space="preserve">Ist </w:t>
      </w:r>
      <w:proofErr w:type="spellStart"/>
      <w:r>
        <w:t>standardized</w:t>
      </w:r>
      <w:proofErr w:type="spellEnd"/>
      <w:r>
        <w:t xml:space="preserve"> </w:t>
      </w:r>
      <w:proofErr w:type="spellStart"/>
      <w:r>
        <w:t>mean</w:t>
      </w:r>
      <w:proofErr w:type="spellEnd"/>
      <w:r>
        <w:t xml:space="preserve"> HR auch ok? </w:t>
      </w:r>
      <w:r w:rsidR="00D2675C">
        <w:t>Den Term haben wir bisher genutzt.</w:t>
      </w:r>
      <w:r w:rsidR="00F700C2">
        <w:t xml:space="preserve"> Ich habe die </w:t>
      </w:r>
      <w:proofErr w:type="spellStart"/>
      <w:r w:rsidR="00F700C2">
        <w:t>std.</w:t>
      </w:r>
      <w:proofErr w:type="spellEnd"/>
      <w:r w:rsidR="00F700C2">
        <w:t xml:space="preserve"> </w:t>
      </w:r>
      <w:proofErr w:type="spellStart"/>
      <w:r w:rsidR="00F700C2">
        <w:t>mean</w:t>
      </w:r>
      <w:proofErr w:type="spellEnd"/>
      <w:r w:rsidR="00F700C2">
        <w:t xml:space="preserve"> HR jetzt überall</w:t>
      </w:r>
      <w:r w:rsidR="00BF58CB">
        <w:t xml:space="preserve"> </w:t>
      </w:r>
      <w:r w:rsidR="00F700C2">
        <w:t xml:space="preserve">eingefügt/hinzugeschrieben. </w:t>
      </w:r>
    </w:p>
  </w:comment>
  <w:comment w:id="30" w:author="Mandy Klatt" w:date="2024-05-28T14:32:00Z" w:initials="MK">
    <w:p w14:paraId="185920D0" w14:textId="77777777" w:rsidR="003D2DDD" w:rsidRDefault="003D2DDD">
      <w:pPr>
        <w:pStyle w:val="Kommentartext"/>
      </w:pPr>
      <w:r>
        <w:rPr>
          <w:rStyle w:val="Kommentarzeichen"/>
        </w:rPr>
        <w:annotationRef/>
      </w:r>
      <w:r>
        <w:t xml:space="preserve">Über 81 Leute mitteln </w:t>
      </w:r>
    </w:p>
    <w:p w14:paraId="55DD436B" w14:textId="77777777" w:rsidR="003D2DDD" w:rsidRDefault="003D2DDD">
      <w:pPr>
        <w:pStyle w:val="Kommentartext"/>
      </w:pPr>
      <w:r>
        <w:t>Mit 95%</w:t>
      </w:r>
    </w:p>
    <w:p w14:paraId="4249D102" w14:textId="743803B0" w:rsidR="003D2DDD" w:rsidRDefault="003D2DDD">
      <w:pPr>
        <w:pStyle w:val="Kommentartext"/>
      </w:pPr>
      <w:r>
        <w:t>Mit 68%</w:t>
      </w:r>
    </w:p>
  </w:comment>
  <w:comment w:id="31" w:author="Deiglmayr, Anne" w:date="2024-05-22T17:49:00Z" w:initials="DA">
    <w:p w14:paraId="3480DAB4" w14:textId="13104120" w:rsidR="00A95D29" w:rsidRDefault="00A95D29">
      <w:pPr>
        <w:pStyle w:val="Kommentartext"/>
      </w:pPr>
      <w:r>
        <w:rPr>
          <w:rStyle w:val="Kommentarzeichen"/>
        </w:rPr>
        <w:annotationRef/>
      </w:r>
      <w:r>
        <w:t>Ist das wirklich das Wort, was sie verwenden?</w:t>
      </w:r>
    </w:p>
  </w:comment>
  <w:comment w:id="32" w:author="Mandy Klatt" w:date="2024-06-03T10:26:00Z" w:initials="MK">
    <w:p w14:paraId="177B68F8" w14:textId="53B6807B" w:rsidR="00FB2939" w:rsidRDefault="00FB2939">
      <w:pPr>
        <w:pStyle w:val="Kommentartext"/>
      </w:pPr>
      <w:r>
        <w:rPr>
          <w:rStyle w:val="Kommentarzeichen"/>
        </w:rPr>
        <w:annotationRef/>
      </w:r>
      <w:r w:rsidR="00B44C88">
        <w:rPr>
          <w:noProof/>
        </w:rPr>
        <w:t xml:space="preserve">Jap, direkt im Abstract: </w:t>
      </w:r>
      <w:r w:rsidR="00B44C88">
        <w:rPr>
          <w:noProof/>
        </w:rPr>
        <w:drawing>
          <wp:inline distT="0" distB="0" distL="0" distR="0" wp14:anchorId="1B6BC108" wp14:editId="2E40959D">
            <wp:extent cx="2138194" cy="16097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56832" cy="169909"/>
                    </a:xfrm>
                    <a:prstGeom prst="rect">
                      <a:avLst/>
                    </a:prstGeom>
                  </pic:spPr>
                </pic:pic>
              </a:graphicData>
            </a:graphic>
          </wp:inline>
        </w:drawing>
      </w:r>
    </w:p>
  </w:comment>
  <w:comment w:id="33" w:author="Mandy Klatt" w:date="2024-05-28T14:48:00Z" w:initials="MK">
    <w:p w14:paraId="4D14D48B" w14:textId="77777777" w:rsidR="00AD023E" w:rsidRDefault="00AD023E">
      <w:pPr>
        <w:pStyle w:val="Kommentartext"/>
      </w:pPr>
      <w:r>
        <w:rPr>
          <w:rStyle w:val="Kommentarzeichen"/>
        </w:rPr>
        <w:annotationRef/>
      </w:r>
      <w:r>
        <w:t xml:space="preserve">Beginnend mit Implikationen für </w:t>
      </w:r>
      <w:proofErr w:type="spellStart"/>
      <w:proofErr w:type="gramStart"/>
      <w:r>
        <w:t>Lehrer:inbildung</w:t>
      </w:r>
      <w:proofErr w:type="spellEnd"/>
      <w:proofErr w:type="gramEnd"/>
    </w:p>
    <w:p w14:paraId="0F56FB62" w14:textId="7320BF15" w:rsidR="00AD023E" w:rsidRDefault="00AD023E">
      <w:pPr>
        <w:pStyle w:val="Kommentartext"/>
      </w:pPr>
      <w:r>
        <w:t xml:space="preserve">Anschließend Researcher </w:t>
      </w:r>
      <w:proofErr w:type="spellStart"/>
      <w:r>
        <w:t>Guidlines</w:t>
      </w:r>
      <w:proofErr w:type="spellEnd"/>
    </w:p>
  </w:comment>
  <w:comment w:id="34" w:author="Lotz, Christin" w:date="2024-05-27T22:04:00Z" w:initials="LC">
    <w:p w14:paraId="14E11DF0" w14:textId="489290CF" w:rsidR="00FD7C28" w:rsidRDefault="00FD7C28">
      <w:pPr>
        <w:pStyle w:val="Kommentartext"/>
      </w:pPr>
      <w:r>
        <w:rPr>
          <w:rStyle w:val="Kommentarzeichen"/>
        </w:rPr>
        <w:annotationRef/>
      </w:r>
      <w:r>
        <w:t xml:space="preserve">Vielleicht kann man die Unterscheidung </w:t>
      </w:r>
      <w:proofErr w:type="spellStart"/>
      <w:r>
        <w:t>ufmachen</w:t>
      </w:r>
      <w:proofErr w:type="spellEnd"/>
      <w:r>
        <w:t xml:space="preserve">, welche </w:t>
      </w:r>
      <w:proofErr w:type="spellStart"/>
      <w:r>
        <w:t>Implcations</w:t>
      </w:r>
      <w:proofErr w:type="spellEnd"/>
      <w:r>
        <w:t xml:space="preserve"> es für die </w:t>
      </w:r>
      <w:proofErr w:type="spellStart"/>
      <w:r>
        <w:t>teachers</w:t>
      </w:r>
      <w:proofErr w:type="spellEnd"/>
      <w:r>
        <w:t xml:space="preserve"> </w:t>
      </w:r>
      <w:r w:rsidR="00EC583A">
        <w:t xml:space="preserve">in den Schulen </w:t>
      </w:r>
      <w:r>
        <w:t xml:space="preserve">gibt und welche es für die </w:t>
      </w:r>
      <w:proofErr w:type="spellStart"/>
      <w:r>
        <w:t>researchers</w:t>
      </w:r>
      <w:proofErr w:type="spellEnd"/>
      <w:r>
        <w:t xml:space="preserve"> </w:t>
      </w:r>
      <w:r w:rsidR="00EC583A">
        <w:t xml:space="preserve">bezüglich des </w:t>
      </w:r>
      <w:proofErr w:type="spellStart"/>
      <w:r w:rsidR="00EC583A">
        <w:t>assessments</w:t>
      </w:r>
      <w:proofErr w:type="spellEnd"/>
      <w:r w:rsidR="00EC583A">
        <w:t xml:space="preserve"> </w:t>
      </w:r>
      <w:r>
        <w:t>gibt. Und diese</w:t>
      </w:r>
      <w:r w:rsidR="00EC583A">
        <w:t xml:space="preserve"> Unterscheidung</w:t>
      </w:r>
      <w:r>
        <w:t xml:space="preserve"> dann auch</w:t>
      </w:r>
      <w:r w:rsidR="00EC583A">
        <w:t xml:space="preserve"> noch</w:t>
      </w:r>
      <w:r>
        <w:t xml:space="preserve"> klarer benennen.</w:t>
      </w:r>
    </w:p>
  </w:comment>
  <w:comment w:id="35" w:author="Lotz, Christin" w:date="2024-05-27T21:57:00Z" w:initials="LC">
    <w:p w14:paraId="3B7A75E9" w14:textId="180DBE1D" w:rsidR="00FD7C28" w:rsidRDefault="00FD7C28">
      <w:pPr>
        <w:pStyle w:val="Kommentartext"/>
      </w:pPr>
      <w:r>
        <w:rPr>
          <w:rStyle w:val="Kommentarzeichen"/>
        </w:rPr>
        <w:annotationRef/>
      </w:r>
      <w:r>
        <w:t xml:space="preserve">Vielleicht noch ein Beispiel, was so eine </w:t>
      </w:r>
      <w:proofErr w:type="spellStart"/>
      <w:r>
        <w:t>self</w:t>
      </w:r>
      <w:proofErr w:type="spellEnd"/>
      <w:r>
        <w:t>-intervention sein könnte.</w:t>
      </w:r>
    </w:p>
  </w:comment>
  <w:comment w:id="36" w:author="Deiglmayr, Anne" w:date="2024-05-22T18:55:00Z" w:initials="DA">
    <w:p w14:paraId="1CA98448" w14:textId="41C50709" w:rsidR="00AA5268" w:rsidRDefault="00AA5268">
      <w:pPr>
        <w:pStyle w:val="Kommentartext"/>
      </w:pPr>
      <w:r>
        <w:rPr>
          <w:rStyle w:val="Kommentarzeichen"/>
        </w:rPr>
        <w:annotationRef/>
      </w:r>
      <w:r>
        <w:t>Was ist damit gemeint?</w:t>
      </w:r>
    </w:p>
  </w:comment>
  <w:comment w:id="37" w:author="Lotz, Christin" w:date="2024-05-27T22:09:00Z" w:initials="LC">
    <w:p w14:paraId="6FCDF2CA" w14:textId="5E9A0CAF" w:rsidR="00EC583A" w:rsidRDefault="00EC583A">
      <w:pPr>
        <w:pStyle w:val="Kommentartext"/>
      </w:pPr>
      <w:r>
        <w:rPr>
          <w:rStyle w:val="Kommentarzeichen"/>
        </w:rPr>
        <w:annotationRef/>
      </w:r>
      <w:r>
        <w:t xml:space="preserve">Hier sollte definitiv noch mehr kommen. Das ist gerade das spannende für die Leser des Journals. Und gute Praktische </w:t>
      </w:r>
      <w:proofErr w:type="spellStart"/>
      <w:r>
        <w:t>Tips</w:t>
      </w:r>
      <w:proofErr w:type="spellEnd"/>
      <w:r>
        <w:t xml:space="preserve"> können auch dafür sorgen, dass das Paper gut zitiert wird.</w:t>
      </w:r>
    </w:p>
  </w:comment>
  <w:comment w:id="38" w:author="Deiglmayr, Anne" w:date="2024-05-22T18:57:00Z" w:initials="DA">
    <w:p w14:paraId="196A1BBF" w14:textId="7D29BB76" w:rsidR="005E24C0" w:rsidRDefault="005E24C0">
      <w:pPr>
        <w:pStyle w:val="Kommentartext"/>
      </w:pPr>
      <w:r>
        <w:rPr>
          <w:rStyle w:val="Kommentarzeichen"/>
        </w:rPr>
        <w:annotationRef/>
      </w:r>
      <w:r>
        <w:t xml:space="preserve">Gibt es noch mehr praktische Tipps als den mit der Zeit? </w:t>
      </w:r>
    </w:p>
  </w:comment>
  <w:comment w:id="39" w:author="Mandy Klatt" w:date="2024-05-28T14:38:00Z" w:initials="MK">
    <w:p w14:paraId="4711AE49" w14:textId="3D4EB3DD" w:rsidR="003D2DDD" w:rsidRDefault="003D2DDD">
      <w:pPr>
        <w:pStyle w:val="Kommentartext"/>
      </w:pPr>
      <w:r>
        <w:rPr>
          <w:rStyle w:val="Kommentarzeichen"/>
        </w:rPr>
        <w:annotationRef/>
      </w:r>
      <w:r>
        <w:t xml:space="preserve">Entscheidungsbaum (High </w:t>
      </w:r>
      <w:proofErr w:type="spellStart"/>
      <w:r>
        <w:t>Intensity</w:t>
      </w:r>
      <w:proofErr w:type="spellEnd"/>
      <w:r>
        <w:t>, Kosten, Größe der Uhr bezogen auf Alter, Geschlecht,</w:t>
      </w:r>
      <w:r w:rsidR="00AD023E">
        <w:t xml:space="preserve"> Gesundheitliche Daten unterliegen besonderem Datenschutz, Zuverlässigkeit der Uhren, Zwischenspeicherung – Transfer, Akku muss geladen sein, Desinfektion, Zeitsynchronisierung für On-/Offset)</w:t>
      </w:r>
    </w:p>
    <w:p w14:paraId="2760379B" w14:textId="52B6FEC1" w:rsidR="00AD023E" w:rsidRDefault="00AD023E">
      <w:pPr>
        <w:pStyle w:val="Kommentartext"/>
      </w:pPr>
    </w:p>
    <w:p w14:paraId="51581F82" w14:textId="077CB173" w:rsidR="00AD023E" w:rsidRDefault="00AD023E">
      <w:pPr>
        <w:pStyle w:val="Kommentartext"/>
      </w:pPr>
      <w:r>
        <w:t xml:space="preserve">Gliederung: </w:t>
      </w:r>
    </w:p>
    <w:p w14:paraId="36265AA3" w14:textId="55B039B4" w:rsidR="00AD023E" w:rsidRDefault="00AD023E">
      <w:pPr>
        <w:pStyle w:val="Kommentartext"/>
      </w:pPr>
      <w:r>
        <w:t xml:space="preserve">Studienplanung </w:t>
      </w:r>
    </w:p>
    <w:p w14:paraId="4786BCA4" w14:textId="77777777" w:rsidR="00AD023E" w:rsidRDefault="00AD023E">
      <w:pPr>
        <w:pStyle w:val="Kommentartext"/>
      </w:pPr>
      <w:r>
        <w:t>Durchführung</w:t>
      </w:r>
    </w:p>
    <w:p w14:paraId="23F25D24" w14:textId="49FB8F58" w:rsidR="00AD023E" w:rsidRDefault="00AD023E">
      <w:pPr>
        <w:pStyle w:val="Kommentartext"/>
      </w:pPr>
      <w:r>
        <w:t>Nachbereitung</w:t>
      </w:r>
    </w:p>
  </w:comment>
  <w:comment w:id="40" w:author="Deiglmayr, Anne" w:date="2024-05-22T18:57:00Z" w:initials="DA">
    <w:p w14:paraId="26470E28" w14:textId="38179BF0" w:rsidR="005E24C0" w:rsidRDefault="005E24C0">
      <w:pPr>
        <w:pStyle w:val="Kommentartext"/>
      </w:pPr>
      <w:r>
        <w:rPr>
          <w:rStyle w:val="Kommentarzeichen"/>
        </w:rPr>
        <w:annotationRef/>
      </w:r>
      <w:r>
        <w:t>Das verstehe ich nicht ganz.</w:t>
      </w:r>
    </w:p>
  </w:comment>
  <w:comment w:id="41"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42"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8A08A" w15:done="0"/>
  <w15:commentEx w15:paraId="12E6A533" w15:done="0"/>
  <w15:commentEx w15:paraId="4A7B75D3" w15:paraIdParent="12E6A533" w15:done="0"/>
  <w15:commentEx w15:paraId="69F10F82" w15:done="0"/>
  <w15:commentEx w15:paraId="001456A6" w15:paraIdParent="69F10F82" w15:done="0"/>
  <w15:commentEx w15:paraId="76A1BD84" w15:done="0"/>
  <w15:commentEx w15:paraId="32D367F0" w15:paraIdParent="76A1BD84" w15:done="0"/>
  <w15:commentEx w15:paraId="25FC82B9" w15:done="0"/>
  <w15:commentEx w15:paraId="3D9D2789" w15:paraIdParent="25FC82B9" w15:done="0"/>
  <w15:commentEx w15:paraId="2356B8EE" w15:paraIdParent="25FC82B9" w15:done="0"/>
  <w15:commentEx w15:paraId="53F90B2C" w15:done="0"/>
  <w15:commentEx w15:paraId="7CEC0F69" w15:paraIdParent="53F90B2C" w15:done="0"/>
  <w15:commentEx w15:paraId="2C379697" w15:paraIdParent="53F90B2C" w15:done="0"/>
  <w15:commentEx w15:paraId="780F0125" w15:done="0"/>
  <w15:commentEx w15:paraId="359708F0" w15:paraIdParent="780F0125" w15:done="0"/>
  <w15:commentEx w15:paraId="0E8C9080" w15:done="0"/>
  <w15:commentEx w15:paraId="4100E798" w15:done="0"/>
  <w15:commentEx w15:paraId="5E292203" w15:paraIdParent="4100E798" w15:done="0"/>
  <w15:commentEx w15:paraId="4249D102" w15:done="0"/>
  <w15:commentEx w15:paraId="3480DAB4" w15:done="0"/>
  <w15:commentEx w15:paraId="177B68F8" w15:paraIdParent="3480DAB4" w15:done="0"/>
  <w15:commentEx w15:paraId="0F56FB62" w15:done="0"/>
  <w15:commentEx w15:paraId="14E11DF0" w15:done="0"/>
  <w15:commentEx w15:paraId="3B7A75E9" w15:done="0"/>
  <w15:commentEx w15:paraId="1CA98448" w15:done="0"/>
  <w15:commentEx w15:paraId="6FCDF2CA" w15:done="0"/>
  <w15:commentEx w15:paraId="196A1BBF" w15:done="0"/>
  <w15:commentEx w15:paraId="23F25D24" w15:paraIdParent="196A1BBF" w15:done="0"/>
  <w15:commentEx w15:paraId="26470E28"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06EDD" w16cex:dateUtc="2024-05-28T12:55:00Z"/>
  <w16cex:commentExtensible w16cex:durableId="29F87D72" w16cex:dateUtc="2024-05-22T12:19:00Z"/>
  <w16cex:commentExtensible w16cex:durableId="2A0085CC" w16cex:dateUtc="2024-05-28T14:33:00Z"/>
  <w16cex:commentExtensible w16cex:durableId="29F89478" w16cex:dateUtc="2024-05-22T13:57:00Z"/>
  <w16cex:commentExtensible w16cex:durableId="29FF3486" w16cex:dateUtc="2024-05-27T14:34:00Z"/>
  <w16cex:commentExtensible w16cex:durableId="29FF3FB6" w16cex:dateUtc="2024-05-27T15:21:00Z"/>
  <w16cex:commentExtensible w16cex:durableId="2A008623" w16cex:dateUtc="2024-05-28T14:34:00Z"/>
  <w16cex:commentExtensible w16cex:durableId="29F8A0FD" w16cex:dateUtc="2024-05-22T14:51:00Z"/>
  <w16cex:commentExtensible w16cex:durableId="2A00659E" w16cex:dateUtc="2024-05-28T12:15:00Z"/>
  <w16cex:commentExtensible w16cex:durableId="2A084D49" w16cex:dateUtc="2024-06-03T12:10:00Z"/>
  <w16cex:commentExtensible w16cex:durableId="29F8A217" w16cex:dateUtc="2024-05-22T14:55:00Z"/>
  <w16cex:commentExtensible w16cex:durableId="29FF5189" w16cex:dateUtc="2024-05-27T16:38:00Z"/>
  <w16cex:commentExtensible w16cex:durableId="2A084E8A" w16cex:dateUtc="2024-06-03T12:15:00Z"/>
  <w16cex:commentExtensible w16cex:durableId="29FF539D" w16cex:dateUtc="2024-05-27T16:46:00Z"/>
  <w16cex:commentExtensible w16cex:durableId="2A085217" w16cex:dateUtc="2024-06-03T12:30:00Z"/>
  <w16cex:commentExtensible w16cex:durableId="2A08648C" w16cex:dateUtc="2024-06-03T13:49:00Z"/>
  <w16cex:commentExtensible w16cex:durableId="29D22A60" w16cex:dateUtc="2024-04-23T10:38:00Z"/>
  <w16cex:commentExtensible w16cex:durableId="29DB8529" w16cex:dateUtc="2024-04-30T12:56:00Z"/>
  <w16cex:commentExtensible w16cex:durableId="2A00699A" w16cex:dateUtc="2024-05-28T12:32:00Z"/>
  <w16cex:commentExtensible w16cex:durableId="29F8AE92" w16cex:dateUtc="2024-05-22T15:49:00Z"/>
  <w16cex:commentExtensible w16cex:durableId="2A0818F1" w16cex:dateUtc="2024-06-03T08:26:00Z"/>
  <w16cex:commentExtensible w16cex:durableId="2A006D31" w16cex:dateUtc="2024-05-28T12:48:00Z"/>
  <w16cex:commentExtensible w16cex:durableId="29FF81E2" w16cex:dateUtc="2024-05-27T20:04:00Z"/>
  <w16cex:commentExtensible w16cex:durableId="29FF8057" w16cex:dateUtc="2024-05-27T19:57:00Z"/>
  <w16cex:commentExtensible w16cex:durableId="29F8BE14" w16cex:dateUtc="2024-05-22T16:55:00Z"/>
  <w16cex:commentExtensible w16cex:durableId="29FF830B" w16cex:dateUtc="2024-05-27T20:09:00Z"/>
  <w16cex:commentExtensible w16cex:durableId="29F8BEA7" w16cex:dateUtc="2024-05-22T16:57:00Z"/>
  <w16cex:commentExtensible w16cex:durableId="2A006AE7" w16cex:dateUtc="2024-05-28T12:38:00Z"/>
  <w16cex:commentExtensible w16cex:durableId="29F8BE97" w16cex:dateUtc="2024-05-22T16:57: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8A08A" w16cid:durableId="2A006EDD"/>
  <w16cid:commentId w16cid:paraId="12E6A533" w16cid:durableId="29F87D72"/>
  <w16cid:commentId w16cid:paraId="4A7B75D3" w16cid:durableId="2A0085CC"/>
  <w16cid:commentId w16cid:paraId="69F10F82" w16cid:durableId="29F89478"/>
  <w16cid:commentId w16cid:paraId="001456A6" w16cid:durableId="29FF3486"/>
  <w16cid:commentId w16cid:paraId="76A1BD84" w16cid:durableId="29FF3FB6"/>
  <w16cid:commentId w16cid:paraId="32D367F0" w16cid:durableId="2A008623"/>
  <w16cid:commentId w16cid:paraId="25FC82B9" w16cid:durableId="29F8A0FD"/>
  <w16cid:commentId w16cid:paraId="3D9D2789" w16cid:durableId="2A00659E"/>
  <w16cid:commentId w16cid:paraId="2356B8EE" w16cid:durableId="2A084D49"/>
  <w16cid:commentId w16cid:paraId="53F90B2C" w16cid:durableId="29F8A217"/>
  <w16cid:commentId w16cid:paraId="7CEC0F69" w16cid:durableId="29FF5189"/>
  <w16cid:commentId w16cid:paraId="2C379697" w16cid:durableId="2A084E8A"/>
  <w16cid:commentId w16cid:paraId="780F0125" w16cid:durableId="29FF539D"/>
  <w16cid:commentId w16cid:paraId="359708F0" w16cid:durableId="2A085217"/>
  <w16cid:commentId w16cid:paraId="0E8C9080" w16cid:durableId="2A08648C"/>
  <w16cid:commentId w16cid:paraId="4100E798" w16cid:durableId="29D22A60"/>
  <w16cid:commentId w16cid:paraId="5E292203" w16cid:durableId="29DB8529"/>
  <w16cid:commentId w16cid:paraId="4249D102" w16cid:durableId="2A00699A"/>
  <w16cid:commentId w16cid:paraId="3480DAB4" w16cid:durableId="29F8AE92"/>
  <w16cid:commentId w16cid:paraId="177B68F8" w16cid:durableId="2A0818F1"/>
  <w16cid:commentId w16cid:paraId="0F56FB62" w16cid:durableId="2A006D31"/>
  <w16cid:commentId w16cid:paraId="14E11DF0" w16cid:durableId="29FF81E2"/>
  <w16cid:commentId w16cid:paraId="3B7A75E9" w16cid:durableId="29FF8057"/>
  <w16cid:commentId w16cid:paraId="1CA98448" w16cid:durableId="29F8BE14"/>
  <w16cid:commentId w16cid:paraId="6FCDF2CA" w16cid:durableId="29FF830B"/>
  <w16cid:commentId w16cid:paraId="196A1BBF" w16cid:durableId="29F8BEA7"/>
  <w16cid:commentId w16cid:paraId="23F25D24" w16cid:durableId="2A006AE7"/>
  <w16cid:commentId w16cid:paraId="26470E28" w16cid:durableId="29F8BE97"/>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E2E21" w14:textId="77777777" w:rsidR="002A2898" w:rsidRDefault="002A2898" w:rsidP="006C02A6">
      <w:pPr>
        <w:spacing w:after="0" w:line="240" w:lineRule="auto"/>
      </w:pPr>
      <w:r>
        <w:separator/>
      </w:r>
    </w:p>
  </w:endnote>
  <w:endnote w:type="continuationSeparator" w:id="0">
    <w:p w14:paraId="091A00D0" w14:textId="77777777" w:rsidR="002A2898" w:rsidRDefault="002A2898"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144E9" w14:textId="77777777" w:rsidR="002A2898" w:rsidRDefault="002A2898" w:rsidP="006C02A6">
      <w:pPr>
        <w:spacing w:after="0" w:line="240" w:lineRule="auto"/>
      </w:pPr>
      <w:r>
        <w:separator/>
      </w:r>
    </w:p>
  </w:footnote>
  <w:footnote w:type="continuationSeparator" w:id="0">
    <w:p w14:paraId="3CCD8249" w14:textId="77777777" w:rsidR="002A2898" w:rsidRDefault="002A2898"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237053" w:rsidRPr="00237053" w:rsidRDefault="0023705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6768C2AE" w14:textId="77777777" w:rsidR="00027620" w:rsidRPr="00C93F92" w:rsidRDefault="00027620"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4">
    <w:p w14:paraId="078C6B5A" w14:textId="04B42C78" w:rsidR="005B7B56" w:rsidRPr="00001449" w:rsidRDefault="005B7B56">
      <w:pPr>
        <w:pStyle w:val="Funotentext"/>
        <w:rPr>
          <w:rFonts w:ascii="Times New Roman" w:hAnsi="Times New Roman" w:cs="Times New Roman"/>
          <w:lang w:val="en-US"/>
        </w:rPr>
      </w:pPr>
      <w:r>
        <w:rPr>
          <w:rStyle w:val="Funotenzeichen"/>
        </w:rPr>
        <w:footnoteRef/>
      </w:r>
      <w:r w:rsidRPr="00001449">
        <w:rPr>
          <w:lang w:val="en-US"/>
        </w:rPr>
        <w:t xml:space="preserve"> </w:t>
      </w:r>
      <w:r w:rsidR="00001449" w:rsidRPr="00001449">
        <w:rPr>
          <w:rFonts w:ascii="Times New Roman" w:hAnsi="Times New Roman" w:cs="Times New Roman"/>
          <w:lang w:val="en-US"/>
        </w:rPr>
        <w:t>We used the mean standardized HR as we wanted to explain the mean HR of the intervals and not the HR at the beginning of the interval (x = 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3"/>
  </w:num>
  <w:num w:numId="2">
    <w:abstractNumId w:val="23"/>
  </w:num>
  <w:num w:numId="3">
    <w:abstractNumId w:val="2"/>
  </w:num>
  <w:num w:numId="4">
    <w:abstractNumId w:val="9"/>
  </w:num>
  <w:num w:numId="5">
    <w:abstractNumId w:val="8"/>
  </w:num>
  <w:num w:numId="6">
    <w:abstractNumId w:val="30"/>
  </w:num>
  <w:num w:numId="7">
    <w:abstractNumId w:val="21"/>
  </w:num>
  <w:num w:numId="8">
    <w:abstractNumId w:val="7"/>
  </w:num>
  <w:num w:numId="9">
    <w:abstractNumId w:val="22"/>
  </w:num>
  <w:num w:numId="10">
    <w:abstractNumId w:val="18"/>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31"/>
    <w:lvlOverride w:ilvl="0">
      <w:lvl w:ilvl="0">
        <w:numFmt w:val="decimal"/>
        <w:lvlText w:val="%1."/>
        <w:lvlJc w:val="left"/>
      </w:lvl>
    </w:lvlOverride>
  </w:num>
  <w:num w:numId="14">
    <w:abstractNumId w:val="32"/>
  </w:num>
  <w:num w:numId="15">
    <w:abstractNumId w:val="28"/>
    <w:lvlOverride w:ilvl="0">
      <w:lvl w:ilvl="0">
        <w:numFmt w:val="decimal"/>
        <w:lvlText w:val="%1."/>
        <w:lvlJc w:val="left"/>
      </w:lvl>
    </w:lvlOverride>
  </w:num>
  <w:num w:numId="16">
    <w:abstractNumId w:val="20"/>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3"/>
  </w:num>
  <w:num w:numId="20">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1"/>
  </w:num>
  <w:num w:numId="24">
    <w:abstractNumId w:val="29"/>
  </w:num>
  <w:num w:numId="25">
    <w:abstractNumId w:val="24"/>
  </w:num>
  <w:num w:numId="26">
    <w:abstractNumId w:val="12"/>
  </w:num>
  <w:num w:numId="27">
    <w:abstractNumId w:val="16"/>
  </w:num>
  <w:num w:numId="28">
    <w:abstractNumId w:val="5"/>
  </w:num>
  <w:num w:numId="29">
    <w:abstractNumId w:val="19"/>
  </w:num>
  <w:num w:numId="30">
    <w:abstractNumId w:val="0"/>
  </w:num>
  <w:num w:numId="31">
    <w:abstractNumId w:val="6"/>
  </w:num>
  <w:num w:numId="32">
    <w:abstractNumId w:val="17"/>
  </w:num>
  <w:num w:numId="33">
    <w:abstractNumId w:val="25"/>
  </w:num>
  <w:num w:numId="34">
    <w:abstractNumId w:val="3"/>
  </w:num>
  <w:num w:numId="35">
    <w:abstractNumId w:val="27"/>
  </w:num>
  <w:num w:numId="3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rson w15:author="Lotz, Christin">
    <w15:presenceInfo w15:providerId="AD" w15:userId="S-1-5-21-2361800232-213331468-3115616407-311662"/>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808"/>
    <w:rsid w:val="000075B3"/>
    <w:rsid w:val="00007602"/>
    <w:rsid w:val="00007C0F"/>
    <w:rsid w:val="00011A82"/>
    <w:rsid w:val="00011C48"/>
    <w:rsid w:val="0001239D"/>
    <w:rsid w:val="00013CD1"/>
    <w:rsid w:val="00014032"/>
    <w:rsid w:val="00014BCE"/>
    <w:rsid w:val="00015717"/>
    <w:rsid w:val="00015A73"/>
    <w:rsid w:val="000165CE"/>
    <w:rsid w:val="000176CC"/>
    <w:rsid w:val="000204F2"/>
    <w:rsid w:val="00020805"/>
    <w:rsid w:val="00021193"/>
    <w:rsid w:val="000211BB"/>
    <w:rsid w:val="00021346"/>
    <w:rsid w:val="0002242D"/>
    <w:rsid w:val="00023D14"/>
    <w:rsid w:val="000249F1"/>
    <w:rsid w:val="00025278"/>
    <w:rsid w:val="000253A5"/>
    <w:rsid w:val="00026841"/>
    <w:rsid w:val="00026EB6"/>
    <w:rsid w:val="00027126"/>
    <w:rsid w:val="00027620"/>
    <w:rsid w:val="00027A0F"/>
    <w:rsid w:val="000304CA"/>
    <w:rsid w:val="00030849"/>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3D1"/>
    <w:rsid w:val="00041DEC"/>
    <w:rsid w:val="0004243F"/>
    <w:rsid w:val="00043382"/>
    <w:rsid w:val="00043797"/>
    <w:rsid w:val="00043C64"/>
    <w:rsid w:val="00044217"/>
    <w:rsid w:val="000445F3"/>
    <w:rsid w:val="00045332"/>
    <w:rsid w:val="0004549E"/>
    <w:rsid w:val="000457AC"/>
    <w:rsid w:val="00045911"/>
    <w:rsid w:val="00045A97"/>
    <w:rsid w:val="00045ED4"/>
    <w:rsid w:val="0004636A"/>
    <w:rsid w:val="00046CE4"/>
    <w:rsid w:val="00047157"/>
    <w:rsid w:val="00047399"/>
    <w:rsid w:val="00047AA4"/>
    <w:rsid w:val="00047CB9"/>
    <w:rsid w:val="0005028B"/>
    <w:rsid w:val="00050867"/>
    <w:rsid w:val="00051BC2"/>
    <w:rsid w:val="00052AE9"/>
    <w:rsid w:val="00052EE2"/>
    <w:rsid w:val="00053CF4"/>
    <w:rsid w:val="00053DDC"/>
    <w:rsid w:val="00054773"/>
    <w:rsid w:val="0005478C"/>
    <w:rsid w:val="0005512E"/>
    <w:rsid w:val="00055AF7"/>
    <w:rsid w:val="00055D6B"/>
    <w:rsid w:val="00056442"/>
    <w:rsid w:val="00057222"/>
    <w:rsid w:val="000603A4"/>
    <w:rsid w:val="00060AF0"/>
    <w:rsid w:val="00060FA6"/>
    <w:rsid w:val="00061E0A"/>
    <w:rsid w:val="00063BD5"/>
    <w:rsid w:val="00063FD3"/>
    <w:rsid w:val="00064613"/>
    <w:rsid w:val="00064B39"/>
    <w:rsid w:val="000655B8"/>
    <w:rsid w:val="000667C6"/>
    <w:rsid w:val="00066ACF"/>
    <w:rsid w:val="00066BCD"/>
    <w:rsid w:val="00066E40"/>
    <w:rsid w:val="000671B8"/>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139"/>
    <w:rsid w:val="00093472"/>
    <w:rsid w:val="00094752"/>
    <w:rsid w:val="00094C24"/>
    <w:rsid w:val="00094E6F"/>
    <w:rsid w:val="000955FF"/>
    <w:rsid w:val="00096431"/>
    <w:rsid w:val="00096C85"/>
    <w:rsid w:val="000974F9"/>
    <w:rsid w:val="000A0034"/>
    <w:rsid w:val="000A0475"/>
    <w:rsid w:val="000A054D"/>
    <w:rsid w:val="000A086D"/>
    <w:rsid w:val="000A0A29"/>
    <w:rsid w:val="000A0B07"/>
    <w:rsid w:val="000A26E3"/>
    <w:rsid w:val="000A28C1"/>
    <w:rsid w:val="000A2B46"/>
    <w:rsid w:val="000A34B9"/>
    <w:rsid w:val="000A351C"/>
    <w:rsid w:val="000A358F"/>
    <w:rsid w:val="000A37EB"/>
    <w:rsid w:val="000A4A70"/>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661A"/>
    <w:rsid w:val="000B6BA5"/>
    <w:rsid w:val="000B73F6"/>
    <w:rsid w:val="000B748F"/>
    <w:rsid w:val="000B7B62"/>
    <w:rsid w:val="000C1464"/>
    <w:rsid w:val="000C1DA2"/>
    <w:rsid w:val="000C2DD9"/>
    <w:rsid w:val="000C2ED0"/>
    <w:rsid w:val="000C313E"/>
    <w:rsid w:val="000C398F"/>
    <w:rsid w:val="000C3C5B"/>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E56"/>
    <w:rsid w:val="000F38FC"/>
    <w:rsid w:val="000F41E7"/>
    <w:rsid w:val="000F4912"/>
    <w:rsid w:val="000F5B4A"/>
    <w:rsid w:val="000F5D1E"/>
    <w:rsid w:val="000F7C5E"/>
    <w:rsid w:val="000F7C63"/>
    <w:rsid w:val="000F7DC1"/>
    <w:rsid w:val="001006A4"/>
    <w:rsid w:val="00101278"/>
    <w:rsid w:val="001014BB"/>
    <w:rsid w:val="001017CB"/>
    <w:rsid w:val="001019DE"/>
    <w:rsid w:val="00101BEE"/>
    <w:rsid w:val="00101D82"/>
    <w:rsid w:val="001020B2"/>
    <w:rsid w:val="0010221A"/>
    <w:rsid w:val="00103A79"/>
    <w:rsid w:val="0010404F"/>
    <w:rsid w:val="0010482D"/>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86D"/>
    <w:rsid w:val="00115941"/>
    <w:rsid w:val="00115E83"/>
    <w:rsid w:val="001162E1"/>
    <w:rsid w:val="00117444"/>
    <w:rsid w:val="001177C3"/>
    <w:rsid w:val="0011783D"/>
    <w:rsid w:val="001178C0"/>
    <w:rsid w:val="001203C1"/>
    <w:rsid w:val="00120886"/>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100B"/>
    <w:rsid w:val="001513EE"/>
    <w:rsid w:val="00151E83"/>
    <w:rsid w:val="001523FB"/>
    <w:rsid w:val="001527DA"/>
    <w:rsid w:val="00153851"/>
    <w:rsid w:val="0015391E"/>
    <w:rsid w:val="001540A3"/>
    <w:rsid w:val="0015487F"/>
    <w:rsid w:val="00154EF8"/>
    <w:rsid w:val="00156951"/>
    <w:rsid w:val="00156C0C"/>
    <w:rsid w:val="00156C28"/>
    <w:rsid w:val="00156E98"/>
    <w:rsid w:val="001572DB"/>
    <w:rsid w:val="0015770D"/>
    <w:rsid w:val="00157C63"/>
    <w:rsid w:val="00157DDA"/>
    <w:rsid w:val="00160146"/>
    <w:rsid w:val="0016025A"/>
    <w:rsid w:val="0016044B"/>
    <w:rsid w:val="00160D4E"/>
    <w:rsid w:val="001612B5"/>
    <w:rsid w:val="0016158A"/>
    <w:rsid w:val="001615C8"/>
    <w:rsid w:val="0016174E"/>
    <w:rsid w:val="001619E6"/>
    <w:rsid w:val="00162756"/>
    <w:rsid w:val="001628FB"/>
    <w:rsid w:val="00163362"/>
    <w:rsid w:val="00163D34"/>
    <w:rsid w:val="0016458E"/>
    <w:rsid w:val="00164746"/>
    <w:rsid w:val="00164D08"/>
    <w:rsid w:val="00164F31"/>
    <w:rsid w:val="00165795"/>
    <w:rsid w:val="00165A12"/>
    <w:rsid w:val="00166C4D"/>
    <w:rsid w:val="001670D4"/>
    <w:rsid w:val="001676E0"/>
    <w:rsid w:val="0017207F"/>
    <w:rsid w:val="00172A49"/>
    <w:rsid w:val="0017307B"/>
    <w:rsid w:val="00173A63"/>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3551"/>
    <w:rsid w:val="001935C4"/>
    <w:rsid w:val="001938C8"/>
    <w:rsid w:val="00193A40"/>
    <w:rsid w:val="001949CD"/>
    <w:rsid w:val="00194D31"/>
    <w:rsid w:val="00194EC6"/>
    <w:rsid w:val="001963D4"/>
    <w:rsid w:val="001968F5"/>
    <w:rsid w:val="00197C8B"/>
    <w:rsid w:val="00197F54"/>
    <w:rsid w:val="001A072B"/>
    <w:rsid w:val="001A0B0C"/>
    <w:rsid w:val="001A1101"/>
    <w:rsid w:val="001A1DEA"/>
    <w:rsid w:val="001A214C"/>
    <w:rsid w:val="001A3502"/>
    <w:rsid w:val="001A3A47"/>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303"/>
    <w:rsid w:val="001C5902"/>
    <w:rsid w:val="001C5BB2"/>
    <w:rsid w:val="001C6783"/>
    <w:rsid w:val="001C6C64"/>
    <w:rsid w:val="001C770F"/>
    <w:rsid w:val="001D00AD"/>
    <w:rsid w:val="001D01C5"/>
    <w:rsid w:val="001D05F5"/>
    <w:rsid w:val="001D18AE"/>
    <w:rsid w:val="001D1AD8"/>
    <w:rsid w:val="001D1FED"/>
    <w:rsid w:val="001D40BC"/>
    <w:rsid w:val="001D42FB"/>
    <w:rsid w:val="001D5028"/>
    <w:rsid w:val="001D508B"/>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E7A85"/>
    <w:rsid w:val="001F1176"/>
    <w:rsid w:val="001F1AC2"/>
    <w:rsid w:val="001F3000"/>
    <w:rsid w:val="001F48F8"/>
    <w:rsid w:val="001F4C8B"/>
    <w:rsid w:val="001F560C"/>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A3E"/>
    <w:rsid w:val="00207D48"/>
    <w:rsid w:val="0021037D"/>
    <w:rsid w:val="00210492"/>
    <w:rsid w:val="00210716"/>
    <w:rsid w:val="002112E9"/>
    <w:rsid w:val="00211935"/>
    <w:rsid w:val="0021220C"/>
    <w:rsid w:val="002125CE"/>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C6D"/>
    <w:rsid w:val="00241DD3"/>
    <w:rsid w:val="00244E4A"/>
    <w:rsid w:val="00245FC1"/>
    <w:rsid w:val="00246542"/>
    <w:rsid w:val="00246808"/>
    <w:rsid w:val="00246B3A"/>
    <w:rsid w:val="00246C25"/>
    <w:rsid w:val="00246EB2"/>
    <w:rsid w:val="0024728B"/>
    <w:rsid w:val="00247320"/>
    <w:rsid w:val="00250AD9"/>
    <w:rsid w:val="00250F63"/>
    <w:rsid w:val="002511B3"/>
    <w:rsid w:val="0025202E"/>
    <w:rsid w:val="00252572"/>
    <w:rsid w:val="00252AC9"/>
    <w:rsid w:val="00252E35"/>
    <w:rsid w:val="00253DEA"/>
    <w:rsid w:val="00254B58"/>
    <w:rsid w:val="00256342"/>
    <w:rsid w:val="00256C63"/>
    <w:rsid w:val="002572BD"/>
    <w:rsid w:val="002576E8"/>
    <w:rsid w:val="00257996"/>
    <w:rsid w:val="002606EF"/>
    <w:rsid w:val="00260BC1"/>
    <w:rsid w:val="00260C50"/>
    <w:rsid w:val="002619E1"/>
    <w:rsid w:val="00262465"/>
    <w:rsid w:val="002624C4"/>
    <w:rsid w:val="00262F1F"/>
    <w:rsid w:val="002642A8"/>
    <w:rsid w:val="00264C32"/>
    <w:rsid w:val="002656AC"/>
    <w:rsid w:val="00265A60"/>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1421"/>
    <w:rsid w:val="00272376"/>
    <w:rsid w:val="00273191"/>
    <w:rsid w:val="002731F0"/>
    <w:rsid w:val="002734D9"/>
    <w:rsid w:val="00273896"/>
    <w:rsid w:val="00273C9F"/>
    <w:rsid w:val="00274094"/>
    <w:rsid w:val="0027441B"/>
    <w:rsid w:val="00275026"/>
    <w:rsid w:val="002751C3"/>
    <w:rsid w:val="00275AE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BCF"/>
    <w:rsid w:val="00294DDC"/>
    <w:rsid w:val="00295DA4"/>
    <w:rsid w:val="0029613B"/>
    <w:rsid w:val="002966F0"/>
    <w:rsid w:val="0029685D"/>
    <w:rsid w:val="002A0D44"/>
    <w:rsid w:val="002A1087"/>
    <w:rsid w:val="002A17B2"/>
    <w:rsid w:val="002A2898"/>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1BE4"/>
    <w:rsid w:val="002B21CC"/>
    <w:rsid w:val="002B24E6"/>
    <w:rsid w:val="002B2A0E"/>
    <w:rsid w:val="002B2F26"/>
    <w:rsid w:val="002B3A86"/>
    <w:rsid w:val="002B43B5"/>
    <w:rsid w:val="002B5B55"/>
    <w:rsid w:val="002B5CFA"/>
    <w:rsid w:val="002B6487"/>
    <w:rsid w:val="002B7089"/>
    <w:rsid w:val="002B762D"/>
    <w:rsid w:val="002B76DB"/>
    <w:rsid w:val="002C0023"/>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457"/>
    <w:rsid w:val="002C57B9"/>
    <w:rsid w:val="002C6C8F"/>
    <w:rsid w:val="002C6F2B"/>
    <w:rsid w:val="002C77EC"/>
    <w:rsid w:val="002C7EC4"/>
    <w:rsid w:val="002D0369"/>
    <w:rsid w:val="002D07CE"/>
    <w:rsid w:val="002D0B82"/>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15F6"/>
    <w:rsid w:val="00311C8F"/>
    <w:rsid w:val="00312693"/>
    <w:rsid w:val="00312B0B"/>
    <w:rsid w:val="00312DAD"/>
    <w:rsid w:val="00312E53"/>
    <w:rsid w:val="0031301B"/>
    <w:rsid w:val="003134C9"/>
    <w:rsid w:val="0031404D"/>
    <w:rsid w:val="003147C0"/>
    <w:rsid w:val="00315E09"/>
    <w:rsid w:val="0031644B"/>
    <w:rsid w:val="00316939"/>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50D9"/>
    <w:rsid w:val="0033529D"/>
    <w:rsid w:val="00335418"/>
    <w:rsid w:val="0033598B"/>
    <w:rsid w:val="00335AB5"/>
    <w:rsid w:val="003367DB"/>
    <w:rsid w:val="00336914"/>
    <w:rsid w:val="00337541"/>
    <w:rsid w:val="003378FA"/>
    <w:rsid w:val="00337F31"/>
    <w:rsid w:val="003400E2"/>
    <w:rsid w:val="003408AE"/>
    <w:rsid w:val="003408EC"/>
    <w:rsid w:val="00340A03"/>
    <w:rsid w:val="00340DC2"/>
    <w:rsid w:val="0034267F"/>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25EC"/>
    <w:rsid w:val="003540D5"/>
    <w:rsid w:val="00355469"/>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6248"/>
    <w:rsid w:val="0037628E"/>
    <w:rsid w:val="003768A2"/>
    <w:rsid w:val="00376943"/>
    <w:rsid w:val="00377BF2"/>
    <w:rsid w:val="003803A2"/>
    <w:rsid w:val="00380BBD"/>
    <w:rsid w:val="00380BC3"/>
    <w:rsid w:val="00380C8E"/>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1425"/>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C01"/>
    <w:rsid w:val="003A25F0"/>
    <w:rsid w:val="003A2D0F"/>
    <w:rsid w:val="003A4093"/>
    <w:rsid w:val="003A561C"/>
    <w:rsid w:val="003A593E"/>
    <w:rsid w:val="003A59CB"/>
    <w:rsid w:val="003A5BA2"/>
    <w:rsid w:val="003A6498"/>
    <w:rsid w:val="003A79D3"/>
    <w:rsid w:val="003A7F8C"/>
    <w:rsid w:val="003B0273"/>
    <w:rsid w:val="003B0317"/>
    <w:rsid w:val="003B0645"/>
    <w:rsid w:val="003B0DFD"/>
    <w:rsid w:val="003B162C"/>
    <w:rsid w:val="003B25A1"/>
    <w:rsid w:val="003B2ACA"/>
    <w:rsid w:val="003B30F5"/>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159"/>
    <w:rsid w:val="003C3292"/>
    <w:rsid w:val="003C3654"/>
    <w:rsid w:val="003C3C9B"/>
    <w:rsid w:val="003C3F3A"/>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51F"/>
    <w:rsid w:val="003F2D0D"/>
    <w:rsid w:val="003F4385"/>
    <w:rsid w:val="003F4501"/>
    <w:rsid w:val="003F4776"/>
    <w:rsid w:val="003F4954"/>
    <w:rsid w:val="003F49C1"/>
    <w:rsid w:val="003F4C85"/>
    <w:rsid w:val="003F4F52"/>
    <w:rsid w:val="003F5187"/>
    <w:rsid w:val="003F5FE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618"/>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295E"/>
    <w:rsid w:val="0042301B"/>
    <w:rsid w:val="00425BEE"/>
    <w:rsid w:val="00426029"/>
    <w:rsid w:val="00426F06"/>
    <w:rsid w:val="004279E4"/>
    <w:rsid w:val="00427DE2"/>
    <w:rsid w:val="0043036A"/>
    <w:rsid w:val="00430951"/>
    <w:rsid w:val="00431302"/>
    <w:rsid w:val="004313C5"/>
    <w:rsid w:val="00431CFB"/>
    <w:rsid w:val="00433007"/>
    <w:rsid w:val="00433240"/>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FBB"/>
    <w:rsid w:val="00452B9F"/>
    <w:rsid w:val="00453482"/>
    <w:rsid w:val="00454A69"/>
    <w:rsid w:val="004552BF"/>
    <w:rsid w:val="004552D8"/>
    <w:rsid w:val="004553B4"/>
    <w:rsid w:val="00455E0B"/>
    <w:rsid w:val="004571BF"/>
    <w:rsid w:val="00460F11"/>
    <w:rsid w:val="004611A6"/>
    <w:rsid w:val="0046154C"/>
    <w:rsid w:val="00462906"/>
    <w:rsid w:val="00464312"/>
    <w:rsid w:val="00464493"/>
    <w:rsid w:val="004646C4"/>
    <w:rsid w:val="00464826"/>
    <w:rsid w:val="00464BD7"/>
    <w:rsid w:val="00465783"/>
    <w:rsid w:val="004661AE"/>
    <w:rsid w:val="00466A67"/>
    <w:rsid w:val="0046703E"/>
    <w:rsid w:val="00467BFF"/>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9171D"/>
    <w:rsid w:val="0049274F"/>
    <w:rsid w:val="00492F13"/>
    <w:rsid w:val="00493117"/>
    <w:rsid w:val="0049373B"/>
    <w:rsid w:val="00494D7F"/>
    <w:rsid w:val="00495097"/>
    <w:rsid w:val="0049565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64D"/>
    <w:rsid w:val="004A49ED"/>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EB5"/>
    <w:rsid w:val="004D3FD8"/>
    <w:rsid w:val="004D4288"/>
    <w:rsid w:val="004D4D2E"/>
    <w:rsid w:val="004D4E27"/>
    <w:rsid w:val="004D5015"/>
    <w:rsid w:val="004D55EF"/>
    <w:rsid w:val="004D5854"/>
    <w:rsid w:val="004D6B2D"/>
    <w:rsid w:val="004D6FE0"/>
    <w:rsid w:val="004D7890"/>
    <w:rsid w:val="004E0656"/>
    <w:rsid w:val="004E0712"/>
    <w:rsid w:val="004E10BF"/>
    <w:rsid w:val="004E14DD"/>
    <w:rsid w:val="004E1D6F"/>
    <w:rsid w:val="004E29F3"/>
    <w:rsid w:val="004E32DC"/>
    <w:rsid w:val="004E384D"/>
    <w:rsid w:val="004E40DC"/>
    <w:rsid w:val="004E50FA"/>
    <w:rsid w:val="004E6261"/>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CA0"/>
    <w:rsid w:val="00527F9B"/>
    <w:rsid w:val="00530497"/>
    <w:rsid w:val="00531813"/>
    <w:rsid w:val="00531BC0"/>
    <w:rsid w:val="005323B8"/>
    <w:rsid w:val="00532579"/>
    <w:rsid w:val="00532C18"/>
    <w:rsid w:val="00535128"/>
    <w:rsid w:val="005355C0"/>
    <w:rsid w:val="005357FD"/>
    <w:rsid w:val="00535B89"/>
    <w:rsid w:val="00535C26"/>
    <w:rsid w:val="00536419"/>
    <w:rsid w:val="00536D09"/>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50422"/>
    <w:rsid w:val="00550AE0"/>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FA9"/>
    <w:rsid w:val="0056360D"/>
    <w:rsid w:val="00563B2C"/>
    <w:rsid w:val="00563E7D"/>
    <w:rsid w:val="00564737"/>
    <w:rsid w:val="00564892"/>
    <w:rsid w:val="005659E9"/>
    <w:rsid w:val="005665F0"/>
    <w:rsid w:val="005672EB"/>
    <w:rsid w:val="005708B1"/>
    <w:rsid w:val="00571A40"/>
    <w:rsid w:val="00571D37"/>
    <w:rsid w:val="00572659"/>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399"/>
    <w:rsid w:val="005918F5"/>
    <w:rsid w:val="005928E5"/>
    <w:rsid w:val="00592A47"/>
    <w:rsid w:val="00592C13"/>
    <w:rsid w:val="00593399"/>
    <w:rsid w:val="00593796"/>
    <w:rsid w:val="0059387F"/>
    <w:rsid w:val="00593A40"/>
    <w:rsid w:val="00596BAB"/>
    <w:rsid w:val="00596DE3"/>
    <w:rsid w:val="005973BF"/>
    <w:rsid w:val="005A091F"/>
    <w:rsid w:val="005A13F9"/>
    <w:rsid w:val="005A176D"/>
    <w:rsid w:val="005A18BE"/>
    <w:rsid w:val="005A2428"/>
    <w:rsid w:val="005A2B42"/>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5797"/>
    <w:rsid w:val="005B758F"/>
    <w:rsid w:val="005B7B56"/>
    <w:rsid w:val="005C07D5"/>
    <w:rsid w:val="005C0A34"/>
    <w:rsid w:val="005C2496"/>
    <w:rsid w:val="005C30BC"/>
    <w:rsid w:val="005C32B7"/>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388"/>
    <w:rsid w:val="005E0619"/>
    <w:rsid w:val="005E16F5"/>
    <w:rsid w:val="005E1E3B"/>
    <w:rsid w:val="005E24C0"/>
    <w:rsid w:val="005E2531"/>
    <w:rsid w:val="005E27D1"/>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747"/>
    <w:rsid w:val="005F4823"/>
    <w:rsid w:val="005F49BD"/>
    <w:rsid w:val="005F4A4E"/>
    <w:rsid w:val="005F5221"/>
    <w:rsid w:val="005F6320"/>
    <w:rsid w:val="005F6C16"/>
    <w:rsid w:val="005F7CF7"/>
    <w:rsid w:val="005F7DBE"/>
    <w:rsid w:val="00600C97"/>
    <w:rsid w:val="00600D7A"/>
    <w:rsid w:val="00601735"/>
    <w:rsid w:val="00601A5D"/>
    <w:rsid w:val="006021F6"/>
    <w:rsid w:val="00602B62"/>
    <w:rsid w:val="00602BB4"/>
    <w:rsid w:val="00603B86"/>
    <w:rsid w:val="006041CD"/>
    <w:rsid w:val="0060425A"/>
    <w:rsid w:val="00604C04"/>
    <w:rsid w:val="00604FCB"/>
    <w:rsid w:val="006056E9"/>
    <w:rsid w:val="006060F8"/>
    <w:rsid w:val="00606292"/>
    <w:rsid w:val="00606A35"/>
    <w:rsid w:val="00607055"/>
    <w:rsid w:val="00607604"/>
    <w:rsid w:val="00607638"/>
    <w:rsid w:val="00607A96"/>
    <w:rsid w:val="00607FA8"/>
    <w:rsid w:val="00610941"/>
    <w:rsid w:val="00610A57"/>
    <w:rsid w:val="00610E74"/>
    <w:rsid w:val="0061140E"/>
    <w:rsid w:val="00612B25"/>
    <w:rsid w:val="00613D0C"/>
    <w:rsid w:val="00613F24"/>
    <w:rsid w:val="006143A0"/>
    <w:rsid w:val="006144F6"/>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FB8"/>
    <w:rsid w:val="00635597"/>
    <w:rsid w:val="0063687C"/>
    <w:rsid w:val="0063707E"/>
    <w:rsid w:val="006373AA"/>
    <w:rsid w:val="00637BB7"/>
    <w:rsid w:val="006407D5"/>
    <w:rsid w:val="00640CDE"/>
    <w:rsid w:val="00640D50"/>
    <w:rsid w:val="00640E65"/>
    <w:rsid w:val="006420F9"/>
    <w:rsid w:val="00642C0E"/>
    <w:rsid w:val="00642CF6"/>
    <w:rsid w:val="00643887"/>
    <w:rsid w:val="00643BEE"/>
    <w:rsid w:val="00644399"/>
    <w:rsid w:val="00644CC6"/>
    <w:rsid w:val="006451F8"/>
    <w:rsid w:val="00645FEC"/>
    <w:rsid w:val="0064616D"/>
    <w:rsid w:val="00646D85"/>
    <w:rsid w:val="00646E76"/>
    <w:rsid w:val="00647126"/>
    <w:rsid w:val="006475D9"/>
    <w:rsid w:val="0064771F"/>
    <w:rsid w:val="00647F82"/>
    <w:rsid w:val="00650361"/>
    <w:rsid w:val="00650604"/>
    <w:rsid w:val="00651944"/>
    <w:rsid w:val="0065271D"/>
    <w:rsid w:val="00653272"/>
    <w:rsid w:val="006533B9"/>
    <w:rsid w:val="006538AB"/>
    <w:rsid w:val="0065447B"/>
    <w:rsid w:val="00654498"/>
    <w:rsid w:val="00654600"/>
    <w:rsid w:val="00654BA2"/>
    <w:rsid w:val="00654D4D"/>
    <w:rsid w:val="00655285"/>
    <w:rsid w:val="00655CB8"/>
    <w:rsid w:val="00655F46"/>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4039"/>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4400"/>
    <w:rsid w:val="006747AC"/>
    <w:rsid w:val="00675678"/>
    <w:rsid w:val="00675D84"/>
    <w:rsid w:val="00677132"/>
    <w:rsid w:val="00677D38"/>
    <w:rsid w:val="00680788"/>
    <w:rsid w:val="006807BB"/>
    <w:rsid w:val="00680A92"/>
    <w:rsid w:val="00681620"/>
    <w:rsid w:val="00681DF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307"/>
    <w:rsid w:val="00692AE7"/>
    <w:rsid w:val="00692E1F"/>
    <w:rsid w:val="006934EE"/>
    <w:rsid w:val="00693A4E"/>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3BC"/>
    <w:rsid w:val="006B5470"/>
    <w:rsid w:val="006B6485"/>
    <w:rsid w:val="006B68BD"/>
    <w:rsid w:val="006B6CB2"/>
    <w:rsid w:val="006B70A7"/>
    <w:rsid w:val="006B7169"/>
    <w:rsid w:val="006C00BB"/>
    <w:rsid w:val="006C02A6"/>
    <w:rsid w:val="006C1163"/>
    <w:rsid w:val="006C166C"/>
    <w:rsid w:val="006C2662"/>
    <w:rsid w:val="006C28FE"/>
    <w:rsid w:val="006C2984"/>
    <w:rsid w:val="006C2BB1"/>
    <w:rsid w:val="006C3E25"/>
    <w:rsid w:val="006C44C5"/>
    <w:rsid w:val="006C4BDC"/>
    <w:rsid w:val="006C50D6"/>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354"/>
    <w:rsid w:val="006D148A"/>
    <w:rsid w:val="006D156B"/>
    <w:rsid w:val="006D1A1E"/>
    <w:rsid w:val="006D1B40"/>
    <w:rsid w:val="006D1C49"/>
    <w:rsid w:val="006D25F9"/>
    <w:rsid w:val="006D2BDA"/>
    <w:rsid w:val="006D4F38"/>
    <w:rsid w:val="006D50D7"/>
    <w:rsid w:val="006D5406"/>
    <w:rsid w:val="006D5746"/>
    <w:rsid w:val="006D5914"/>
    <w:rsid w:val="006D6991"/>
    <w:rsid w:val="006D6B3B"/>
    <w:rsid w:val="006D76E4"/>
    <w:rsid w:val="006E056D"/>
    <w:rsid w:val="006E069C"/>
    <w:rsid w:val="006E0DCE"/>
    <w:rsid w:val="006E1637"/>
    <w:rsid w:val="006E1718"/>
    <w:rsid w:val="006E17CE"/>
    <w:rsid w:val="006E2DC0"/>
    <w:rsid w:val="006E3550"/>
    <w:rsid w:val="006E4A9F"/>
    <w:rsid w:val="006E4EC7"/>
    <w:rsid w:val="006E5266"/>
    <w:rsid w:val="006E590B"/>
    <w:rsid w:val="006E605A"/>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D41"/>
    <w:rsid w:val="006F7EAC"/>
    <w:rsid w:val="00700A18"/>
    <w:rsid w:val="00700C86"/>
    <w:rsid w:val="00701016"/>
    <w:rsid w:val="007015F1"/>
    <w:rsid w:val="007021FA"/>
    <w:rsid w:val="00702E9E"/>
    <w:rsid w:val="007034E1"/>
    <w:rsid w:val="00703898"/>
    <w:rsid w:val="00703F3B"/>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84F"/>
    <w:rsid w:val="00712547"/>
    <w:rsid w:val="007133FD"/>
    <w:rsid w:val="00713A5B"/>
    <w:rsid w:val="00713F74"/>
    <w:rsid w:val="00714898"/>
    <w:rsid w:val="00714D3E"/>
    <w:rsid w:val="00715057"/>
    <w:rsid w:val="00715F40"/>
    <w:rsid w:val="00716146"/>
    <w:rsid w:val="007168CA"/>
    <w:rsid w:val="007169C7"/>
    <w:rsid w:val="007173E9"/>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96E"/>
    <w:rsid w:val="00727908"/>
    <w:rsid w:val="00731AD9"/>
    <w:rsid w:val="00731B79"/>
    <w:rsid w:val="007320EE"/>
    <w:rsid w:val="00733768"/>
    <w:rsid w:val="00733CE9"/>
    <w:rsid w:val="007346AD"/>
    <w:rsid w:val="00735371"/>
    <w:rsid w:val="0073661B"/>
    <w:rsid w:val="00736A6C"/>
    <w:rsid w:val="007371E2"/>
    <w:rsid w:val="00737B33"/>
    <w:rsid w:val="00737F34"/>
    <w:rsid w:val="0074053F"/>
    <w:rsid w:val="00742D30"/>
    <w:rsid w:val="007434F5"/>
    <w:rsid w:val="007440B0"/>
    <w:rsid w:val="00744791"/>
    <w:rsid w:val="00744835"/>
    <w:rsid w:val="00744D68"/>
    <w:rsid w:val="00744ED9"/>
    <w:rsid w:val="0074522F"/>
    <w:rsid w:val="00745C94"/>
    <w:rsid w:val="00746562"/>
    <w:rsid w:val="00747A71"/>
    <w:rsid w:val="007507EC"/>
    <w:rsid w:val="00751253"/>
    <w:rsid w:val="00751C7A"/>
    <w:rsid w:val="00751E16"/>
    <w:rsid w:val="00752197"/>
    <w:rsid w:val="007521D9"/>
    <w:rsid w:val="00752F0F"/>
    <w:rsid w:val="00752F80"/>
    <w:rsid w:val="00753CDB"/>
    <w:rsid w:val="00754893"/>
    <w:rsid w:val="0075648B"/>
    <w:rsid w:val="00756BD1"/>
    <w:rsid w:val="00757104"/>
    <w:rsid w:val="00757277"/>
    <w:rsid w:val="007579CD"/>
    <w:rsid w:val="00760723"/>
    <w:rsid w:val="00760EE5"/>
    <w:rsid w:val="0076102D"/>
    <w:rsid w:val="00761D32"/>
    <w:rsid w:val="0076317E"/>
    <w:rsid w:val="00763410"/>
    <w:rsid w:val="007636EB"/>
    <w:rsid w:val="00763904"/>
    <w:rsid w:val="0076413C"/>
    <w:rsid w:val="00764489"/>
    <w:rsid w:val="007647D6"/>
    <w:rsid w:val="0076537D"/>
    <w:rsid w:val="0076550E"/>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90458"/>
    <w:rsid w:val="00790999"/>
    <w:rsid w:val="00790A9B"/>
    <w:rsid w:val="0079141B"/>
    <w:rsid w:val="00792473"/>
    <w:rsid w:val="00792E3B"/>
    <w:rsid w:val="007931C4"/>
    <w:rsid w:val="0079347D"/>
    <w:rsid w:val="007935D4"/>
    <w:rsid w:val="00794935"/>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6E05"/>
    <w:rsid w:val="007A72F0"/>
    <w:rsid w:val="007A7733"/>
    <w:rsid w:val="007A7F91"/>
    <w:rsid w:val="007B048B"/>
    <w:rsid w:val="007B137D"/>
    <w:rsid w:val="007B1648"/>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B5C"/>
    <w:rsid w:val="007C700F"/>
    <w:rsid w:val="007C7C16"/>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214"/>
    <w:rsid w:val="007E13B7"/>
    <w:rsid w:val="007E1D56"/>
    <w:rsid w:val="007E23CB"/>
    <w:rsid w:val="007E260E"/>
    <w:rsid w:val="007E2E61"/>
    <w:rsid w:val="007E334E"/>
    <w:rsid w:val="007E5E88"/>
    <w:rsid w:val="007E6C4A"/>
    <w:rsid w:val="007E6DA3"/>
    <w:rsid w:val="007E6F60"/>
    <w:rsid w:val="007E73EE"/>
    <w:rsid w:val="007E7B0F"/>
    <w:rsid w:val="007F05FB"/>
    <w:rsid w:val="007F108E"/>
    <w:rsid w:val="007F2BA9"/>
    <w:rsid w:val="007F2CB6"/>
    <w:rsid w:val="007F2E23"/>
    <w:rsid w:val="007F30FB"/>
    <w:rsid w:val="007F438C"/>
    <w:rsid w:val="007F45E9"/>
    <w:rsid w:val="007F485F"/>
    <w:rsid w:val="007F4B6C"/>
    <w:rsid w:val="007F5911"/>
    <w:rsid w:val="007F613A"/>
    <w:rsid w:val="007F6256"/>
    <w:rsid w:val="007F66CE"/>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10B0A"/>
    <w:rsid w:val="008110A7"/>
    <w:rsid w:val="008120C7"/>
    <w:rsid w:val="00812266"/>
    <w:rsid w:val="008125A2"/>
    <w:rsid w:val="00812CB4"/>
    <w:rsid w:val="00813D01"/>
    <w:rsid w:val="00813EB2"/>
    <w:rsid w:val="00814F54"/>
    <w:rsid w:val="008150A0"/>
    <w:rsid w:val="0081544E"/>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7030"/>
    <w:rsid w:val="008271FB"/>
    <w:rsid w:val="00827931"/>
    <w:rsid w:val="008300AA"/>
    <w:rsid w:val="00830591"/>
    <w:rsid w:val="00830CC9"/>
    <w:rsid w:val="00830E84"/>
    <w:rsid w:val="0083103C"/>
    <w:rsid w:val="00831521"/>
    <w:rsid w:val="0083212D"/>
    <w:rsid w:val="00832B79"/>
    <w:rsid w:val="00832D1E"/>
    <w:rsid w:val="00833095"/>
    <w:rsid w:val="00833181"/>
    <w:rsid w:val="008338F0"/>
    <w:rsid w:val="00833CFA"/>
    <w:rsid w:val="008342BC"/>
    <w:rsid w:val="00834909"/>
    <w:rsid w:val="00834DCC"/>
    <w:rsid w:val="0083597A"/>
    <w:rsid w:val="008363F2"/>
    <w:rsid w:val="00836961"/>
    <w:rsid w:val="00837198"/>
    <w:rsid w:val="008372F0"/>
    <w:rsid w:val="008375C1"/>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83"/>
    <w:rsid w:val="00845E25"/>
    <w:rsid w:val="008470AE"/>
    <w:rsid w:val="008507FD"/>
    <w:rsid w:val="00850D5A"/>
    <w:rsid w:val="0085111A"/>
    <w:rsid w:val="008511F3"/>
    <w:rsid w:val="00851B45"/>
    <w:rsid w:val="0085212C"/>
    <w:rsid w:val="008532A5"/>
    <w:rsid w:val="00855034"/>
    <w:rsid w:val="0085518A"/>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5"/>
    <w:rsid w:val="00872687"/>
    <w:rsid w:val="00873025"/>
    <w:rsid w:val="008730A7"/>
    <w:rsid w:val="00873568"/>
    <w:rsid w:val="00873830"/>
    <w:rsid w:val="00873C79"/>
    <w:rsid w:val="00873FB4"/>
    <w:rsid w:val="0087452A"/>
    <w:rsid w:val="008747D2"/>
    <w:rsid w:val="00874CF2"/>
    <w:rsid w:val="00876640"/>
    <w:rsid w:val="00876F1D"/>
    <w:rsid w:val="00877552"/>
    <w:rsid w:val="0087774F"/>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A0449"/>
    <w:rsid w:val="008A0A08"/>
    <w:rsid w:val="008A0DF1"/>
    <w:rsid w:val="008A1094"/>
    <w:rsid w:val="008A1B4A"/>
    <w:rsid w:val="008A1B71"/>
    <w:rsid w:val="008A1F8F"/>
    <w:rsid w:val="008A1FFF"/>
    <w:rsid w:val="008A3098"/>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6206"/>
    <w:rsid w:val="008C6524"/>
    <w:rsid w:val="008C6B35"/>
    <w:rsid w:val="008C783D"/>
    <w:rsid w:val="008D0234"/>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1FBB"/>
    <w:rsid w:val="008E24FD"/>
    <w:rsid w:val="008E25CD"/>
    <w:rsid w:val="008E286F"/>
    <w:rsid w:val="008E28A2"/>
    <w:rsid w:val="008E3AD3"/>
    <w:rsid w:val="008E3D13"/>
    <w:rsid w:val="008E6384"/>
    <w:rsid w:val="008E6427"/>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6030"/>
    <w:rsid w:val="008F66C8"/>
    <w:rsid w:val="008F7CF4"/>
    <w:rsid w:val="008F7F3D"/>
    <w:rsid w:val="009001D1"/>
    <w:rsid w:val="009018E9"/>
    <w:rsid w:val="00902422"/>
    <w:rsid w:val="00902803"/>
    <w:rsid w:val="0090314F"/>
    <w:rsid w:val="00903B19"/>
    <w:rsid w:val="00903D3B"/>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2CF4"/>
    <w:rsid w:val="0092312D"/>
    <w:rsid w:val="00923305"/>
    <w:rsid w:val="0092355B"/>
    <w:rsid w:val="009236E0"/>
    <w:rsid w:val="009247D4"/>
    <w:rsid w:val="00924F13"/>
    <w:rsid w:val="00925662"/>
    <w:rsid w:val="009257A7"/>
    <w:rsid w:val="009260FE"/>
    <w:rsid w:val="00926BC5"/>
    <w:rsid w:val="00926D94"/>
    <w:rsid w:val="009275B5"/>
    <w:rsid w:val="00927AF3"/>
    <w:rsid w:val="00927E21"/>
    <w:rsid w:val="009309D7"/>
    <w:rsid w:val="00930AB2"/>
    <w:rsid w:val="00931267"/>
    <w:rsid w:val="00931910"/>
    <w:rsid w:val="00932279"/>
    <w:rsid w:val="009326A3"/>
    <w:rsid w:val="00932767"/>
    <w:rsid w:val="00933CA6"/>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1AB0"/>
    <w:rsid w:val="00961D79"/>
    <w:rsid w:val="009621EF"/>
    <w:rsid w:val="0096291C"/>
    <w:rsid w:val="00963574"/>
    <w:rsid w:val="009639A5"/>
    <w:rsid w:val="00963D95"/>
    <w:rsid w:val="00964A04"/>
    <w:rsid w:val="0096518B"/>
    <w:rsid w:val="00965546"/>
    <w:rsid w:val="0096599D"/>
    <w:rsid w:val="00965EF5"/>
    <w:rsid w:val="00966430"/>
    <w:rsid w:val="00966E7D"/>
    <w:rsid w:val="0096700C"/>
    <w:rsid w:val="009678B8"/>
    <w:rsid w:val="00967A9B"/>
    <w:rsid w:val="00970956"/>
    <w:rsid w:val="00970A38"/>
    <w:rsid w:val="00970AFD"/>
    <w:rsid w:val="00971DB5"/>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587"/>
    <w:rsid w:val="00980BCE"/>
    <w:rsid w:val="00980C64"/>
    <w:rsid w:val="0098151D"/>
    <w:rsid w:val="009819B3"/>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6758"/>
    <w:rsid w:val="00996A2E"/>
    <w:rsid w:val="009970BA"/>
    <w:rsid w:val="009973DD"/>
    <w:rsid w:val="0099746F"/>
    <w:rsid w:val="0099753D"/>
    <w:rsid w:val="009978AB"/>
    <w:rsid w:val="009A1ACF"/>
    <w:rsid w:val="009A228F"/>
    <w:rsid w:val="009A23E1"/>
    <w:rsid w:val="009A2C3A"/>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E8C"/>
    <w:rsid w:val="009B1FB3"/>
    <w:rsid w:val="009B2AF5"/>
    <w:rsid w:val="009B39D3"/>
    <w:rsid w:val="009B44F6"/>
    <w:rsid w:val="009B49FB"/>
    <w:rsid w:val="009B4A61"/>
    <w:rsid w:val="009B4B39"/>
    <w:rsid w:val="009B4CC1"/>
    <w:rsid w:val="009B6863"/>
    <w:rsid w:val="009B6A38"/>
    <w:rsid w:val="009B70C8"/>
    <w:rsid w:val="009C007B"/>
    <w:rsid w:val="009C00E6"/>
    <w:rsid w:val="009C0CDE"/>
    <w:rsid w:val="009C0DF1"/>
    <w:rsid w:val="009C0F3B"/>
    <w:rsid w:val="009C0FF1"/>
    <w:rsid w:val="009C16B5"/>
    <w:rsid w:val="009C18A0"/>
    <w:rsid w:val="009C2A42"/>
    <w:rsid w:val="009C2E05"/>
    <w:rsid w:val="009C311C"/>
    <w:rsid w:val="009C3D0B"/>
    <w:rsid w:val="009C4618"/>
    <w:rsid w:val="009C4B37"/>
    <w:rsid w:val="009C533E"/>
    <w:rsid w:val="009C562F"/>
    <w:rsid w:val="009C5AFC"/>
    <w:rsid w:val="009C6276"/>
    <w:rsid w:val="009C7112"/>
    <w:rsid w:val="009C772C"/>
    <w:rsid w:val="009D0E02"/>
    <w:rsid w:val="009D1098"/>
    <w:rsid w:val="009D10D1"/>
    <w:rsid w:val="009D1712"/>
    <w:rsid w:val="009D18CC"/>
    <w:rsid w:val="009D2CF7"/>
    <w:rsid w:val="009D3602"/>
    <w:rsid w:val="009D36C3"/>
    <w:rsid w:val="009D6094"/>
    <w:rsid w:val="009D7722"/>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CA0"/>
    <w:rsid w:val="009F160B"/>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87C"/>
    <w:rsid w:val="00A04AC8"/>
    <w:rsid w:val="00A057A0"/>
    <w:rsid w:val="00A06586"/>
    <w:rsid w:val="00A06EFB"/>
    <w:rsid w:val="00A07292"/>
    <w:rsid w:val="00A07395"/>
    <w:rsid w:val="00A07A66"/>
    <w:rsid w:val="00A07C01"/>
    <w:rsid w:val="00A07CCF"/>
    <w:rsid w:val="00A10F8B"/>
    <w:rsid w:val="00A1111E"/>
    <w:rsid w:val="00A11195"/>
    <w:rsid w:val="00A1137C"/>
    <w:rsid w:val="00A11454"/>
    <w:rsid w:val="00A118D2"/>
    <w:rsid w:val="00A1229C"/>
    <w:rsid w:val="00A1239A"/>
    <w:rsid w:val="00A129C0"/>
    <w:rsid w:val="00A12BC7"/>
    <w:rsid w:val="00A1318C"/>
    <w:rsid w:val="00A20878"/>
    <w:rsid w:val="00A21587"/>
    <w:rsid w:val="00A21B48"/>
    <w:rsid w:val="00A21B64"/>
    <w:rsid w:val="00A21D7C"/>
    <w:rsid w:val="00A24213"/>
    <w:rsid w:val="00A24B71"/>
    <w:rsid w:val="00A2514F"/>
    <w:rsid w:val="00A2530A"/>
    <w:rsid w:val="00A2583A"/>
    <w:rsid w:val="00A260E8"/>
    <w:rsid w:val="00A26230"/>
    <w:rsid w:val="00A27164"/>
    <w:rsid w:val="00A27BD8"/>
    <w:rsid w:val="00A30AAD"/>
    <w:rsid w:val="00A3129D"/>
    <w:rsid w:val="00A3216A"/>
    <w:rsid w:val="00A32D07"/>
    <w:rsid w:val="00A3339B"/>
    <w:rsid w:val="00A341B6"/>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3D7E"/>
    <w:rsid w:val="00A544B1"/>
    <w:rsid w:val="00A549B9"/>
    <w:rsid w:val="00A54F70"/>
    <w:rsid w:val="00A553C1"/>
    <w:rsid w:val="00A55EA8"/>
    <w:rsid w:val="00A5660D"/>
    <w:rsid w:val="00A571F0"/>
    <w:rsid w:val="00A57425"/>
    <w:rsid w:val="00A60652"/>
    <w:rsid w:val="00A61753"/>
    <w:rsid w:val="00A6197B"/>
    <w:rsid w:val="00A61F67"/>
    <w:rsid w:val="00A62528"/>
    <w:rsid w:val="00A6301E"/>
    <w:rsid w:val="00A63175"/>
    <w:rsid w:val="00A63488"/>
    <w:rsid w:val="00A6397D"/>
    <w:rsid w:val="00A63F2E"/>
    <w:rsid w:val="00A64916"/>
    <w:rsid w:val="00A64D0C"/>
    <w:rsid w:val="00A64E42"/>
    <w:rsid w:val="00A6547E"/>
    <w:rsid w:val="00A6567B"/>
    <w:rsid w:val="00A65969"/>
    <w:rsid w:val="00A6625D"/>
    <w:rsid w:val="00A669DC"/>
    <w:rsid w:val="00A66B00"/>
    <w:rsid w:val="00A66DC7"/>
    <w:rsid w:val="00A67195"/>
    <w:rsid w:val="00A67507"/>
    <w:rsid w:val="00A677C6"/>
    <w:rsid w:val="00A67DFB"/>
    <w:rsid w:val="00A7075A"/>
    <w:rsid w:val="00A70866"/>
    <w:rsid w:val="00A71AB1"/>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51A6"/>
    <w:rsid w:val="00A8568A"/>
    <w:rsid w:val="00A8638C"/>
    <w:rsid w:val="00A868DE"/>
    <w:rsid w:val="00A86EE1"/>
    <w:rsid w:val="00A875DF"/>
    <w:rsid w:val="00A87FDA"/>
    <w:rsid w:val="00A902CD"/>
    <w:rsid w:val="00A9134B"/>
    <w:rsid w:val="00A92310"/>
    <w:rsid w:val="00A93C2F"/>
    <w:rsid w:val="00A9475C"/>
    <w:rsid w:val="00A94B40"/>
    <w:rsid w:val="00A94BEC"/>
    <w:rsid w:val="00A94D6D"/>
    <w:rsid w:val="00A9508F"/>
    <w:rsid w:val="00A95265"/>
    <w:rsid w:val="00A95D29"/>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628C"/>
    <w:rsid w:val="00AA6764"/>
    <w:rsid w:val="00AA678E"/>
    <w:rsid w:val="00AA75B3"/>
    <w:rsid w:val="00AA7A0A"/>
    <w:rsid w:val="00AB0292"/>
    <w:rsid w:val="00AB070A"/>
    <w:rsid w:val="00AB11DB"/>
    <w:rsid w:val="00AB1E89"/>
    <w:rsid w:val="00AB20D9"/>
    <w:rsid w:val="00AB257A"/>
    <w:rsid w:val="00AB2A9B"/>
    <w:rsid w:val="00AB30DD"/>
    <w:rsid w:val="00AB34F0"/>
    <w:rsid w:val="00AB3C0B"/>
    <w:rsid w:val="00AB3D33"/>
    <w:rsid w:val="00AB4AC0"/>
    <w:rsid w:val="00AB4BF1"/>
    <w:rsid w:val="00AB51E7"/>
    <w:rsid w:val="00AB680E"/>
    <w:rsid w:val="00AB6BEA"/>
    <w:rsid w:val="00AB6DBA"/>
    <w:rsid w:val="00AB75A1"/>
    <w:rsid w:val="00AC08EF"/>
    <w:rsid w:val="00AC09C2"/>
    <w:rsid w:val="00AC1874"/>
    <w:rsid w:val="00AC2CAE"/>
    <w:rsid w:val="00AC2FE2"/>
    <w:rsid w:val="00AC315C"/>
    <w:rsid w:val="00AC3379"/>
    <w:rsid w:val="00AC3D27"/>
    <w:rsid w:val="00AC42D8"/>
    <w:rsid w:val="00AC436D"/>
    <w:rsid w:val="00AC4560"/>
    <w:rsid w:val="00AC4A86"/>
    <w:rsid w:val="00AC4B5E"/>
    <w:rsid w:val="00AC50FB"/>
    <w:rsid w:val="00AC5A6A"/>
    <w:rsid w:val="00AC6BD5"/>
    <w:rsid w:val="00AC6E56"/>
    <w:rsid w:val="00AC701B"/>
    <w:rsid w:val="00AC7844"/>
    <w:rsid w:val="00AC7924"/>
    <w:rsid w:val="00AC7A12"/>
    <w:rsid w:val="00AC7BF1"/>
    <w:rsid w:val="00AD023E"/>
    <w:rsid w:val="00AD072B"/>
    <w:rsid w:val="00AD095E"/>
    <w:rsid w:val="00AD0B71"/>
    <w:rsid w:val="00AD4A6C"/>
    <w:rsid w:val="00AD5206"/>
    <w:rsid w:val="00AD5406"/>
    <w:rsid w:val="00AD5792"/>
    <w:rsid w:val="00AD5E8F"/>
    <w:rsid w:val="00AD667F"/>
    <w:rsid w:val="00AD7D7C"/>
    <w:rsid w:val="00AE00DF"/>
    <w:rsid w:val="00AE086B"/>
    <w:rsid w:val="00AE0E90"/>
    <w:rsid w:val="00AE1DC7"/>
    <w:rsid w:val="00AE2EC4"/>
    <w:rsid w:val="00AE3061"/>
    <w:rsid w:val="00AE30EB"/>
    <w:rsid w:val="00AE31CD"/>
    <w:rsid w:val="00AE3233"/>
    <w:rsid w:val="00AE3AE8"/>
    <w:rsid w:val="00AE409A"/>
    <w:rsid w:val="00AE422E"/>
    <w:rsid w:val="00AE4946"/>
    <w:rsid w:val="00AE5189"/>
    <w:rsid w:val="00AE5621"/>
    <w:rsid w:val="00AE56B4"/>
    <w:rsid w:val="00AE5ACB"/>
    <w:rsid w:val="00AE5CD5"/>
    <w:rsid w:val="00AE5E26"/>
    <w:rsid w:val="00AE6596"/>
    <w:rsid w:val="00AE6685"/>
    <w:rsid w:val="00AE6924"/>
    <w:rsid w:val="00AE792B"/>
    <w:rsid w:val="00AF0437"/>
    <w:rsid w:val="00AF12FE"/>
    <w:rsid w:val="00AF15EB"/>
    <w:rsid w:val="00AF17B1"/>
    <w:rsid w:val="00AF1B62"/>
    <w:rsid w:val="00AF1D5A"/>
    <w:rsid w:val="00AF22B7"/>
    <w:rsid w:val="00AF238D"/>
    <w:rsid w:val="00AF2CF8"/>
    <w:rsid w:val="00AF34DA"/>
    <w:rsid w:val="00AF3DE8"/>
    <w:rsid w:val="00AF56E4"/>
    <w:rsid w:val="00AF5A2F"/>
    <w:rsid w:val="00AF5E13"/>
    <w:rsid w:val="00AF601C"/>
    <w:rsid w:val="00AF6068"/>
    <w:rsid w:val="00AF6EE2"/>
    <w:rsid w:val="00AF710E"/>
    <w:rsid w:val="00B001C9"/>
    <w:rsid w:val="00B00599"/>
    <w:rsid w:val="00B009A6"/>
    <w:rsid w:val="00B01380"/>
    <w:rsid w:val="00B01841"/>
    <w:rsid w:val="00B03AFB"/>
    <w:rsid w:val="00B03E43"/>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FA6"/>
    <w:rsid w:val="00B2621C"/>
    <w:rsid w:val="00B2677C"/>
    <w:rsid w:val="00B272E1"/>
    <w:rsid w:val="00B27770"/>
    <w:rsid w:val="00B3030B"/>
    <w:rsid w:val="00B309FA"/>
    <w:rsid w:val="00B31ED5"/>
    <w:rsid w:val="00B332B5"/>
    <w:rsid w:val="00B336A5"/>
    <w:rsid w:val="00B33DD7"/>
    <w:rsid w:val="00B33F60"/>
    <w:rsid w:val="00B3420A"/>
    <w:rsid w:val="00B34298"/>
    <w:rsid w:val="00B34F37"/>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AD4"/>
    <w:rsid w:val="00B41EB2"/>
    <w:rsid w:val="00B4344E"/>
    <w:rsid w:val="00B434F6"/>
    <w:rsid w:val="00B43FBF"/>
    <w:rsid w:val="00B449EC"/>
    <w:rsid w:val="00B44C88"/>
    <w:rsid w:val="00B45552"/>
    <w:rsid w:val="00B4623A"/>
    <w:rsid w:val="00B463CA"/>
    <w:rsid w:val="00B46525"/>
    <w:rsid w:val="00B46CE9"/>
    <w:rsid w:val="00B46EAC"/>
    <w:rsid w:val="00B4730E"/>
    <w:rsid w:val="00B500B1"/>
    <w:rsid w:val="00B50B06"/>
    <w:rsid w:val="00B50D45"/>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706E8"/>
    <w:rsid w:val="00B717DE"/>
    <w:rsid w:val="00B71D1F"/>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66F"/>
    <w:rsid w:val="00B86F5C"/>
    <w:rsid w:val="00B8765D"/>
    <w:rsid w:val="00B877A2"/>
    <w:rsid w:val="00B87823"/>
    <w:rsid w:val="00B87CD9"/>
    <w:rsid w:val="00B9102B"/>
    <w:rsid w:val="00B9103F"/>
    <w:rsid w:val="00B91129"/>
    <w:rsid w:val="00B91D3C"/>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DB4"/>
    <w:rsid w:val="00BB4200"/>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FA8"/>
    <w:rsid w:val="00BC151F"/>
    <w:rsid w:val="00BC1EEF"/>
    <w:rsid w:val="00BC216C"/>
    <w:rsid w:val="00BC2744"/>
    <w:rsid w:val="00BC2830"/>
    <w:rsid w:val="00BC2DB8"/>
    <w:rsid w:val="00BC3195"/>
    <w:rsid w:val="00BC3AE2"/>
    <w:rsid w:val="00BC4B9C"/>
    <w:rsid w:val="00BC5B28"/>
    <w:rsid w:val="00BC5D40"/>
    <w:rsid w:val="00BC714D"/>
    <w:rsid w:val="00BC7190"/>
    <w:rsid w:val="00BC7366"/>
    <w:rsid w:val="00BC7380"/>
    <w:rsid w:val="00BC73E8"/>
    <w:rsid w:val="00BC779D"/>
    <w:rsid w:val="00BD0A08"/>
    <w:rsid w:val="00BD0E1A"/>
    <w:rsid w:val="00BD1A5B"/>
    <w:rsid w:val="00BD1D04"/>
    <w:rsid w:val="00BD1DD8"/>
    <w:rsid w:val="00BD2840"/>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AE"/>
    <w:rsid w:val="00BE60C7"/>
    <w:rsid w:val="00BE65D4"/>
    <w:rsid w:val="00BE6AB8"/>
    <w:rsid w:val="00BE6C2E"/>
    <w:rsid w:val="00BE7D9E"/>
    <w:rsid w:val="00BF07E6"/>
    <w:rsid w:val="00BF1507"/>
    <w:rsid w:val="00BF173F"/>
    <w:rsid w:val="00BF1931"/>
    <w:rsid w:val="00BF203E"/>
    <w:rsid w:val="00BF3309"/>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3ACB"/>
    <w:rsid w:val="00C04940"/>
    <w:rsid w:val="00C05383"/>
    <w:rsid w:val="00C0598B"/>
    <w:rsid w:val="00C05A47"/>
    <w:rsid w:val="00C06618"/>
    <w:rsid w:val="00C06654"/>
    <w:rsid w:val="00C069E4"/>
    <w:rsid w:val="00C06EFC"/>
    <w:rsid w:val="00C1023A"/>
    <w:rsid w:val="00C11C9C"/>
    <w:rsid w:val="00C11CD0"/>
    <w:rsid w:val="00C11D33"/>
    <w:rsid w:val="00C11EFB"/>
    <w:rsid w:val="00C12147"/>
    <w:rsid w:val="00C123B3"/>
    <w:rsid w:val="00C123BD"/>
    <w:rsid w:val="00C12449"/>
    <w:rsid w:val="00C12AF2"/>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F8D"/>
    <w:rsid w:val="00C224ED"/>
    <w:rsid w:val="00C22B33"/>
    <w:rsid w:val="00C23DC7"/>
    <w:rsid w:val="00C248FD"/>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485"/>
    <w:rsid w:val="00C336D9"/>
    <w:rsid w:val="00C33770"/>
    <w:rsid w:val="00C3451A"/>
    <w:rsid w:val="00C347F8"/>
    <w:rsid w:val="00C34B28"/>
    <w:rsid w:val="00C34F40"/>
    <w:rsid w:val="00C35354"/>
    <w:rsid w:val="00C361C0"/>
    <w:rsid w:val="00C36227"/>
    <w:rsid w:val="00C36FCD"/>
    <w:rsid w:val="00C37E9C"/>
    <w:rsid w:val="00C4072E"/>
    <w:rsid w:val="00C41D90"/>
    <w:rsid w:val="00C423C2"/>
    <w:rsid w:val="00C4369A"/>
    <w:rsid w:val="00C44F29"/>
    <w:rsid w:val="00C45401"/>
    <w:rsid w:val="00C45777"/>
    <w:rsid w:val="00C45C17"/>
    <w:rsid w:val="00C45C5E"/>
    <w:rsid w:val="00C45ED5"/>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80BE1"/>
    <w:rsid w:val="00C80E1A"/>
    <w:rsid w:val="00C814B1"/>
    <w:rsid w:val="00C81665"/>
    <w:rsid w:val="00C822C2"/>
    <w:rsid w:val="00C83285"/>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4A2C"/>
    <w:rsid w:val="00C94AA5"/>
    <w:rsid w:val="00C94B09"/>
    <w:rsid w:val="00C94E2C"/>
    <w:rsid w:val="00C95156"/>
    <w:rsid w:val="00C952A5"/>
    <w:rsid w:val="00C953AC"/>
    <w:rsid w:val="00C95438"/>
    <w:rsid w:val="00C96006"/>
    <w:rsid w:val="00C97F42"/>
    <w:rsid w:val="00CA0D86"/>
    <w:rsid w:val="00CA0FA8"/>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F2"/>
    <w:rsid w:val="00CA77C3"/>
    <w:rsid w:val="00CA77E1"/>
    <w:rsid w:val="00CB0D84"/>
    <w:rsid w:val="00CB268F"/>
    <w:rsid w:val="00CB26D7"/>
    <w:rsid w:val="00CB382E"/>
    <w:rsid w:val="00CB4A90"/>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435"/>
    <w:rsid w:val="00CD1905"/>
    <w:rsid w:val="00CD23F5"/>
    <w:rsid w:val="00CD27CC"/>
    <w:rsid w:val="00CD2E2A"/>
    <w:rsid w:val="00CD3E86"/>
    <w:rsid w:val="00CD3FB2"/>
    <w:rsid w:val="00CD5507"/>
    <w:rsid w:val="00CD55E4"/>
    <w:rsid w:val="00CD599B"/>
    <w:rsid w:val="00CD5A8F"/>
    <w:rsid w:val="00CD649D"/>
    <w:rsid w:val="00CD7395"/>
    <w:rsid w:val="00CE04DF"/>
    <w:rsid w:val="00CE140E"/>
    <w:rsid w:val="00CE1FCA"/>
    <w:rsid w:val="00CE2630"/>
    <w:rsid w:val="00CE3FC5"/>
    <w:rsid w:val="00CE57D0"/>
    <w:rsid w:val="00CE64CC"/>
    <w:rsid w:val="00CE64F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508"/>
    <w:rsid w:val="00D03B18"/>
    <w:rsid w:val="00D042DE"/>
    <w:rsid w:val="00D04570"/>
    <w:rsid w:val="00D0459A"/>
    <w:rsid w:val="00D05757"/>
    <w:rsid w:val="00D057B2"/>
    <w:rsid w:val="00D05E09"/>
    <w:rsid w:val="00D071CF"/>
    <w:rsid w:val="00D07628"/>
    <w:rsid w:val="00D07E34"/>
    <w:rsid w:val="00D10193"/>
    <w:rsid w:val="00D1191D"/>
    <w:rsid w:val="00D11AF9"/>
    <w:rsid w:val="00D11D80"/>
    <w:rsid w:val="00D11F2F"/>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DC1"/>
    <w:rsid w:val="00D2346A"/>
    <w:rsid w:val="00D237D9"/>
    <w:rsid w:val="00D23A0D"/>
    <w:rsid w:val="00D23B27"/>
    <w:rsid w:val="00D24204"/>
    <w:rsid w:val="00D2451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2970"/>
    <w:rsid w:val="00D33FB3"/>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633"/>
    <w:rsid w:val="00D4596D"/>
    <w:rsid w:val="00D45C05"/>
    <w:rsid w:val="00D46626"/>
    <w:rsid w:val="00D47AD2"/>
    <w:rsid w:val="00D47CF9"/>
    <w:rsid w:val="00D502A5"/>
    <w:rsid w:val="00D50AB8"/>
    <w:rsid w:val="00D50CAA"/>
    <w:rsid w:val="00D51018"/>
    <w:rsid w:val="00D51210"/>
    <w:rsid w:val="00D51592"/>
    <w:rsid w:val="00D51776"/>
    <w:rsid w:val="00D52194"/>
    <w:rsid w:val="00D529F1"/>
    <w:rsid w:val="00D52A61"/>
    <w:rsid w:val="00D536F4"/>
    <w:rsid w:val="00D54128"/>
    <w:rsid w:val="00D545AB"/>
    <w:rsid w:val="00D54DE5"/>
    <w:rsid w:val="00D553D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576E"/>
    <w:rsid w:val="00D65850"/>
    <w:rsid w:val="00D66AC4"/>
    <w:rsid w:val="00D66BC1"/>
    <w:rsid w:val="00D6743A"/>
    <w:rsid w:val="00D67450"/>
    <w:rsid w:val="00D67A9F"/>
    <w:rsid w:val="00D67C7C"/>
    <w:rsid w:val="00D67D6A"/>
    <w:rsid w:val="00D712FD"/>
    <w:rsid w:val="00D71361"/>
    <w:rsid w:val="00D72273"/>
    <w:rsid w:val="00D7370C"/>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605"/>
    <w:rsid w:val="00D917A5"/>
    <w:rsid w:val="00D919A2"/>
    <w:rsid w:val="00D92201"/>
    <w:rsid w:val="00D92EAF"/>
    <w:rsid w:val="00D930D6"/>
    <w:rsid w:val="00D93290"/>
    <w:rsid w:val="00D9361E"/>
    <w:rsid w:val="00D939CE"/>
    <w:rsid w:val="00D95266"/>
    <w:rsid w:val="00D95750"/>
    <w:rsid w:val="00D958FB"/>
    <w:rsid w:val="00D9789F"/>
    <w:rsid w:val="00D97C76"/>
    <w:rsid w:val="00DA15E7"/>
    <w:rsid w:val="00DA19C1"/>
    <w:rsid w:val="00DA2277"/>
    <w:rsid w:val="00DA3E06"/>
    <w:rsid w:val="00DA5996"/>
    <w:rsid w:val="00DA625D"/>
    <w:rsid w:val="00DA6746"/>
    <w:rsid w:val="00DA6D32"/>
    <w:rsid w:val="00DA6F2F"/>
    <w:rsid w:val="00DA72CF"/>
    <w:rsid w:val="00DA7E2F"/>
    <w:rsid w:val="00DB0214"/>
    <w:rsid w:val="00DB05EB"/>
    <w:rsid w:val="00DB079F"/>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623"/>
    <w:rsid w:val="00DD01EF"/>
    <w:rsid w:val="00DD1209"/>
    <w:rsid w:val="00DD1345"/>
    <w:rsid w:val="00DD1703"/>
    <w:rsid w:val="00DD1EE0"/>
    <w:rsid w:val="00DD23FB"/>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E33"/>
    <w:rsid w:val="00DF0488"/>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2D9"/>
    <w:rsid w:val="00E03C5A"/>
    <w:rsid w:val="00E044D3"/>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269"/>
    <w:rsid w:val="00E1353E"/>
    <w:rsid w:val="00E141E7"/>
    <w:rsid w:val="00E14540"/>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20B7"/>
    <w:rsid w:val="00E224D5"/>
    <w:rsid w:val="00E22812"/>
    <w:rsid w:val="00E22972"/>
    <w:rsid w:val="00E232A4"/>
    <w:rsid w:val="00E23535"/>
    <w:rsid w:val="00E2447C"/>
    <w:rsid w:val="00E2488A"/>
    <w:rsid w:val="00E24893"/>
    <w:rsid w:val="00E24A66"/>
    <w:rsid w:val="00E257E7"/>
    <w:rsid w:val="00E26725"/>
    <w:rsid w:val="00E26CBC"/>
    <w:rsid w:val="00E273F7"/>
    <w:rsid w:val="00E30F76"/>
    <w:rsid w:val="00E32CEF"/>
    <w:rsid w:val="00E334AB"/>
    <w:rsid w:val="00E33895"/>
    <w:rsid w:val="00E33D36"/>
    <w:rsid w:val="00E3584B"/>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BEB"/>
    <w:rsid w:val="00E463D9"/>
    <w:rsid w:val="00E467FF"/>
    <w:rsid w:val="00E46AF1"/>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40E1"/>
    <w:rsid w:val="00E541AB"/>
    <w:rsid w:val="00E5431E"/>
    <w:rsid w:val="00E546B2"/>
    <w:rsid w:val="00E548C1"/>
    <w:rsid w:val="00E56215"/>
    <w:rsid w:val="00E5647A"/>
    <w:rsid w:val="00E5755B"/>
    <w:rsid w:val="00E5771A"/>
    <w:rsid w:val="00E57F39"/>
    <w:rsid w:val="00E60192"/>
    <w:rsid w:val="00E6053A"/>
    <w:rsid w:val="00E606C2"/>
    <w:rsid w:val="00E60DFF"/>
    <w:rsid w:val="00E61707"/>
    <w:rsid w:val="00E61DC9"/>
    <w:rsid w:val="00E61EB5"/>
    <w:rsid w:val="00E620D1"/>
    <w:rsid w:val="00E62756"/>
    <w:rsid w:val="00E62F22"/>
    <w:rsid w:val="00E637A8"/>
    <w:rsid w:val="00E64F1D"/>
    <w:rsid w:val="00E65643"/>
    <w:rsid w:val="00E65F97"/>
    <w:rsid w:val="00E666CC"/>
    <w:rsid w:val="00E66903"/>
    <w:rsid w:val="00E6718E"/>
    <w:rsid w:val="00E676B2"/>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16D2"/>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19F"/>
    <w:rsid w:val="00E87EB6"/>
    <w:rsid w:val="00E903A7"/>
    <w:rsid w:val="00E90641"/>
    <w:rsid w:val="00E90961"/>
    <w:rsid w:val="00E9107D"/>
    <w:rsid w:val="00E915C6"/>
    <w:rsid w:val="00E91909"/>
    <w:rsid w:val="00E92B42"/>
    <w:rsid w:val="00E92C16"/>
    <w:rsid w:val="00E930F9"/>
    <w:rsid w:val="00E934FD"/>
    <w:rsid w:val="00E93DD8"/>
    <w:rsid w:val="00E9560B"/>
    <w:rsid w:val="00E968CE"/>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6100"/>
    <w:rsid w:val="00EB72F5"/>
    <w:rsid w:val="00EB763F"/>
    <w:rsid w:val="00EC005F"/>
    <w:rsid w:val="00EC01C3"/>
    <w:rsid w:val="00EC11A2"/>
    <w:rsid w:val="00EC16A6"/>
    <w:rsid w:val="00EC18EB"/>
    <w:rsid w:val="00EC1965"/>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D9C"/>
    <w:rsid w:val="00ED7FCF"/>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C5"/>
    <w:rsid w:val="00EF59B3"/>
    <w:rsid w:val="00EF6CA7"/>
    <w:rsid w:val="00EF7A03"/>
    <w:rsid w:val="00F0052C"/>
    <w:rsid w:val="00F0056F"/>
    <w:rsid w:val="00F011A0"/>
    <w:rsid w:val="00F0155D"/>
    <w:rsid w:val="00F018C6"/>
    <w:rsid w:val="00F01C4C"/>
    <w:rsid w:val="00F028EF"/>
    <w:rsid w:val="00F0297A"/>
    <w:rsid w:val="00F04171"/>
    <w:rsid w:val="00F041BE"/>
    <w:rsid w:val="00F04460"/>
    <w:rsid w:val="00F045D1"/>
    <w:rsid w:val="00F046A4"/>
    <w:rsid w:val="00F0495E"/>
    <w:rsid w:val="00F04C6C"/>
    <w:rsid w:val="00F0549A"/>
    <w:rsid w:val="00F06A99"/>
    <w:rsid w:val="00F06F99"/>
    <w:rsid w:val="00F07B53"/>
    <w:rsid w:val="00F07C05"/>
    <w:rsid w:val="00F07DE2"/>
    <w:rsid w:val="00F10235"/>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616D"/>
    <w:rsid w:val="00F262D8"/>
    <w:rsid w:val="00F26CD6"/>
    <w:rsid w:val="00F271B9"/>
    <w:rsid w:val="00F27301"/>
    <w:rsid w:val="00F311CD"/>
    <w:rsid w:val="00F31811"/>
    <w:rsid w:val="00F31AA6"/>
    <w:rsid w:val="00F31B06"/>
    <w:rsid w:val="00F32148"/>
    <w:rsid w:val="00F321DD"/>
    <w:rsid w:val="00F322BF"/>
    <w:rsid w:val="00F327A1"/>
    <w:rsid w:val="00F33B69"/>
    <w:rsid w:val="00F33C45"/>
    <w:rsid w:val="00F33D95"/>
    <w:rsid w:val="00F356D2"/>
    <w:rsid w:val="00F35E7E"/>
    <w:rsid w:val="00F365E4"/>
    <w:rsid w:val="00F37518"/>
    <w:rsid w:val="00F37572"/>
    <w:rsid w:val="00F401E2"/>
    <w:rsid w:val="00F40A17"/>
    <w:rsid w:val="00F42675"/>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24F"/>
    <w:rsid w:val="00F537CB"/>
    <w:rsid w:val="00F53A15"/>
    <w:rsid w:val="00F53B2B"/>
    <w:rsid w:val="00F5452F"/>
    <w:rsid w:val="00F54DD2"/>
    <w:rsid w:val="00F553E2"/>
    <w:rsid w:val="00F5544A"/>
    <w:rsid w:val="00F558B8"/>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0663"/>
    <w:rsid w:val="00F818BE"/>
    <w:rsid w:val="00F81A9B"/>
    <w:rsid w:val="00F838EC"/>
    <w:rsid w:val="00F8574A"/>
    <w:rsid w:val="00F85AB4"/>
    <w:rsid w:val="00F85DF3"/>
    <w:rsid w:val="00F86279"/>
    <w:rsid w:val="00F87433"/>
    <w:rsid w:val="00F87A5F"/>
    <w:rsid w:val="00F90F2E"/>
    <w:rsid w:val="00F91450"/>
    <w:rsid w:val="00F9158C"/>
    <w:rsid w:val="00F91FBD"/>
    <w:rsid w:val="00F9229A"/>
    <w:rsid w:val="00F92445"/>
    <w:rsid w:val="00F927BA"/>
    <w:rsid w:val="00F92EBC"/>
    <w:rsid w:val="00F92F58"/>
    <w:rsid w:val="00F93DF5"/>
    <w:rsid w:val="00F952A3"/>
    <w:rsid w:val="00F96096"/>
    <w:rsid w:val="00F96129"/>
    <w:rsid w:val="00F9646A"/>
    <w:rsid w:val="00F972B9"/>
    <w:rsid w:val="00F97368"/>
    <w:rsid w:val="00F97644"/>
    <w:rsid w:val="00F9783F"/>
    <w:rsid w:val="00F97C16"/>
    <w:rsid w:val="00F97C5A"/>
    <w:rsid w:val="00FA0429"/>
    <w:rsid w:val="00FA046A"/>
    <w:rsid w:val="00FA0879"/>
    <w:rsid w:val="00FA10AA"/>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7F5"/>
    <w:rsid w:val="00FB4AB6"/>
    <w:rsid w:val="00FB4D63"/>
    <w:rsid w:val="00FB5FB8"/>
    <w:rsid w:val="00FB6CC0"/>
    <w:rsid w:val="00FB7807"/>
    <w:rsid w:val="00FC0D57"/>
    <w:rsid w:val="00FC0DB7"/>
    <w:rsid w:val="00FC19AE"/>
    <w:rsid w:val="00FC1A5D"/>
    <w:rsid w:val="00FC2336"/>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8.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sv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8341</Words>
  <Characters>49550</Characters>
  <Application>Microsoft Office Word</Application>
  <DocSecurity>0</DocSecurity>
  <Lines>1457</Lines>
  <Paragraphs>636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196</cp:revision>
  <dcterms:created xsi:type="dcterms:W3CDTF">2024-05-28T13:04:00Z</dcterms:created>
  <dcterms:modified xsi:type="dcterms:W3CDTF">2024-06-03T14:25:00Z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