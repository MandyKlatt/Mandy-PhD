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025738" w:rsidRDefault="00025738" w:rsidP="00025738">
      <w:pPr>
        <w:spacing w:line="480" w:lineRule="auto"/>
        <w:jc w:val="center"/>
        <w:rPr>
          <w:rFonts w:ascii="Times New Roman" w:hAnsi="Times New Roman" w:cs="Times New Roman"/>
          <w:b/>
          <w:bCs/>
          <w:sz w:val="24"/>
          <w:szCs w:val="24"/>
          <w:lang w:val="en-US"/>
        </w:rPr>
      </w:pPr>
      <w:r w:rsidRPr="00025738">
        <w:rPr>
          <w:rFonts w:ascii="Times New Roman" w:hAnsi="Times New Roman" w:cs="Times New Roman"/>
          <w:b/>
          <w:bCs/>
          <w:sz w:val="24"/>
          <w:szCs w:val="24"/>
          <w:lang w:val="en-US"/>
        </w:rPr>
        <w:t>F</w:t>
      </w:r>
      <w:r>
        <w:rPr>
          <w:rFonts w:ascii="Times New Roman" w:hAnsi="Times New Roman" w:cs="Times New Roman"/>
          <w:b/>
          <w:bCs/>
          <w:sz w:val="24"/>
          <w:szCs w:val="24"/>
          <w:lang w:val="en-US"/>
        </w:rPr>
        <w:t>rom heartbeat to data – Using wearable fitness trackers as an affordable approach to assess teacher stress</w:t>
      </w:r>
      <w:r w:rsidR="00D22521" w:rsidRPr="00025738">
        <w:rPr>
          <w:rFonts w:ascii="Times New Roman" w:hAnsi="Times New Roman" w:cs="Times New Roman"/>
          <w:b/>
          <w:bCs/>
          <w:sz w:val="24"/>
          <w:szCs w:val="24"/>
          <w:lang w:val="en-US"/>
        </w:rPr>
        <w:t xml:space="preserve"> </w:t>
      </w:r>
    </w:p>
    <w:p w14:paraId="729E841E" w14:textId="63C6573D" w:rsidR="00157193" w:rsidRPr="008077A3" w:rsidRDefault="00025738" w:rsidP="0002573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w:t>
      </w:r>
      <w:r w:rsidR="00157193" w:rsidRPr="008077A3">
        <w:rPr>
          <w:rFonts w:ascii="Times New Roman" w:hAnsi="Times New Roman" w:cs="Times New Roman"/>
          <w:b/>
          <w:bCs/>
          <w:sz w:val="24"/>
          <w:szCs w:val="24"/>
          <w:lang w:val="en-US"/>
        </w:rPr>
        <w:t>stract</w:t>
      </w:r>
    </w:p>
    <w:p w14:paraId="4808688D" w14:textId="64F15247" w:rsidR="000F2053" w:rsidRDefault="000626C4" w:rsidP="00A91BC8">
      <w:pPr>
        <w:spacing w:line="480" w:lineRule="auto"/>
        <w:rPr>
          <w:rFonts w:ascii="Times New Roman" w:hAnsi="Times New Roman" w:cs="Times New Roman"/>
          <w:sz w:val="24"/>
          <w:szCs w:val="24"/>
          <w:lang w:val="en-US"/>
        </w:rPr>
      </w:pPr>
      <w:ins w:id="0" w:author="Deiglmayr, Anne" w:date="2024-08-24T11:06:00Z">
        <w:r>
          <w:rPr>
            <w:rFonts w:ascii="Times New Roman" w:hAnsi="Times New Roman" w:cs="Times New Roman"/>
            <w:sz w:val="24"/>
            <w:szCs w:val="24"/>
            <w:lang w:val="en-US"/>
          </w:rPr>
          <w:t>Past</w:t>
        </w:r>
      </w:ins>
      <w:ins w:id="1" w:author="Deiglmayr, Anne" w:date="2024-08-24T10:41:00Z">
        <w:r w:rsidR="00B65DEB">
          <w:rPr>
            <w:rFonts w:ascii="Times New Roman" w:hAnsi="Times New Roman" w:cs="Times New Roman"/>
            <w:sz w:val="24"/>
            <w:szCs w:val="24"/>
            <w:lang w:val="en-US"/>
          </w:rPr>
          <w:t xml:space="preserve"> r</w:t>
        </w:r>
      </w:ins>
      <w:del w:id="2" w:author="Deiglmayr, Anne" w:date="2024-08-24T10:41:00Z">
        <w:r w:rsidR="00745371" w:rsidDel="00B65DEB">
          <w:rPr>
            <w:rFonts w:ascii="Times New Roman" w:hAnsi="Times New Roman" w:cs="Times New Roman"/>
            <w:sz w:val="24"/>
            <w:szCs w:val="24"/>
            <w:lang w:val="en-US"/>
          </w:rPr>
          <w:delText>R</w:delText>
        </w:r>
      </w:del>
      <w:r w:rsidR="00A5020F" w:rsidRPr="000F2053">
        <w:rPr>
          <w:rFonts w:ascii="Times New Roman" w:hAnsi="Times New Roman" w:cs="Times New Roman"/>
          <w:sz w:val="24"/>
          <w:szCs w:val="24"/>
          <w:lang w:val="en-US"/>
        </w:rPr>
        <w:t xml:space="preserve">esearch </w:t>
      </w:r>
      <w:r w:rsidR="00A5020F">
        <w:rPr>
          <w:rFonts w:ascii="Times New Roman" w:hAnsi="Times New Roman" w:cs="Times New Roman"/>
          <w:sz w:val="24"/>
          <w:szCs w:val="24"/>
          <w:lang w:val="en-US"/>
        </w:rPr>
        <w:t xml:space="preserve">on physiological indicators of teacher stress </w:t>
      </w:r>
      <w:r w:rsidR="00A5020F" w:rsidRPr="000F2053">
        <w:rPr>
          <w:rFonts w:ascii="Times New Roman" w:hAnsi="Times New Roman" w:cs="Times New Roman"/>
          <w:sz w:val="24"/>
          <w:szCs w:val="24"/>
          <w:lang w:val="en-US"/>
        </w:rPr>
        <w:t xml:space="preserve">often </w:t>
      </w:r>
      <w:ins w:id="3" w:author="Deiglmayr, Anne" w:date="2024-08-24T10:41:00Z">
        <w:r w:rsidR="00B65DEB">
          <w:rPr>
            <w:rFonts w:ascii="Times New Roman" w:hAnsi="Times New Roman" w:cs="Times New Roman"/>
            <w:sz w:val="24"/>
            <w:szCs w:val="24"/>
            <w:lang w:val="en-US"/>
          </w:rPr>
          <w:t xml:space="preserve">had to </w:t>
        </w:r>
      </w:ins>
      <w:r w:rsidR="00A5020F" w:rsidRPr="000F2053">
        <w:rPr>
          <w:rFonts w:ascii="Times New Roman" w:hAnsi="Times New Roman" w:cs="Times New Roman"/>
          <w:sz w:val="24"/>
          <w:szCs w:val="24"/>
          <w:lang w:val="en-US"/>
        </w:rPr>
        <w:t>rel</w:t>
      </w:r>
      <w:ins w:id="4" w:author="Deiglmayr, Anne" w:date="2024-08-24T10:41:00Z">
        <w:r w:rsidR="00B65DEB">
          <w:rPr>
            <w:rFonts w:ascii="Times New Roman" w:hAnsi="Times New Roman" w:cs="Times New Roman"/>
            <w:sz w:val="24"/>
            <w:szCs w:val="24"/>
            <w:lang w:val="en-US"/>
          </w:rPr>
          <w:t>y</w:t>
        </w:r>
      </w:ins>
      <w:del w:id="5" w:author="Deiglmayr, Anne" w:date="2024-08-24T10:41:00Z">
        <w:r w:rsidR="00A5020F" w:rsidRPr="000F2053" w:rsidDel="00B65DEB">
          <w:rPr>
            <w:rFonts w:ascii="Times New Roman" w:hAnsi="Times New Roman" w:cs="Times New Roman"/>
            <w:sz w:val="24"/>
            <w:szCs w:val="24"/>
            <w:lang w:val="en-US"/>
          </w:rPr>
          <w:delText>ied</w:delText>
        </w:r>
      </w:del>
      <w:r w:rsidR="00A5020F" w:rsidRPr="000F2053">
        <w:rPr>
          <w:rFonts w:ascii="Times New Roman" w:hAnsi="Times New Roman" w:cs="Times New Roman"/>
          <w:sz w:val="24"/>
          <w:szCs w:val="24"/>
          <w:lang w:val="en-US"/>
        </w:rPr>
        <w:t xml:space="preserve"> on expensive and </w:t>
      </w:r>
      <w:r w:rsidR="00A5020F">
        <w:rPr>
          <w:rFonts w:ascii="Times New Roman" w:hAnsi="Times New Roman" w:cs="Times New Roman"/>
          <w:sz w:val="24"/>
          <w:szCs w:val="24"/>
          <w:lang w:val="en-US"/>
        </w:rPr>
        <w:t>obtrusive</w:t>
      </w:r>
      <w:r w:rsidR="00A5020F"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 xml:space="preserve">assessment </w:t>
      </w:r>
      <w:r w:rsidR="00A5020F" w:rsidRPr="000F2053">
        <w:rPr>
          <w:rFonts w:ascii="Times New Roman" w:hAnsi="Times New Roman" w:cs="Times New Roman"/>
          <w:sz w:val="24"/>
          <w:szCs w:val="24"/>
          <w:lang w:val="en-US"/>
        </w:rPr>
        <w:t>methods</w:t>
      </w:r>
      <w:r w:rsidR="00535A97">
        <w:rPr>
          <w:rFonts w:ascii="Times New Roman" w:hAnsi="Times New Roman" w:cs="Times New Roman"/>
          <w:sz w:val="24"/>
          <w:szCs w:val="24"/>
          <w:lang w:val="en-US"/>
        </w:rPr>
        <w:t xml:space="preserve">. </w:t>
      </w:r>
      <w:ins w:id="6" w:author="Deiglmayr, Anne" w:date="2024-08-24T11:06:00Z">
        <w:r>
          <w:rPr>
            <w:rFonts w:ascii="Times New Roman" w:hAnsi="Times New Roman" w:cs="Times New Roman"/>
            <w:sz w:val="24"/>
            <w:szCs w:val="24"/>
            <w:lang w:val="en-US"/>
          </w:rPr>
          <w:t xml:space="preserve">Modern </w:t>
        </w:r>
      </w:ins>
      <w:del w:id="7" w:author="Deiglmayr, Anne" w:date="2024-08-24T11:06:00Z">
        <w:r w:rsidR="00535A97" w:rsidDel="000626C4">
          <w:rPr>
            <w:rFonts w:ascii="Times New Roman" w:hAnsi="Times New Roman" w:cs="Times New Roman"/>
            <w:sz w:val="24"/>
            <w:szCs w:val="24"/>
            <w:lang w:val="en-US"/>
          </w:rPr>
          <w:delText>F</w:delText>
        </w:r>
      </w:del>
      <w:ins w:id="8" w:author="Deiglmayr, Anne" w:date="2024-08-24T11:06:00Z">
        <w:r>
          <w:rPr>
            <w:rFonts w:ascii="Times New Roman" w:hAnsi="Times New Roman" w:cs="Times New Roman"/>
            <w:sz w:val="24"/>
            <w:szCs w:val="24"/>
            <w:lang w:val="en-US"/>
          </w:rPr>
          <w:t>f</w:t>
        </w:r>
      </w:ins>
      <w:r w:rsidR="00535A97" w:rsidRPr="000F2053">
        <w:rPr>
          <w:rFonts w:ascii="Times New Roman" w:hAnsi="Times New Roman" w:cs="Times New Roman"/>
          <w:sz w:val="24"/>
          <w:szCs w:val="24"/>
          <w:lang w:val="en-US"/>
        </w:rPr>
        <w:t>itness trackers</w:t>
      </w:r>
      <w:r w:rsidR="00535A97">
        <w:rPr>
          <w:rFonts w:ascii="Times New Roman" w:hAnsi="Times New Roman" w:cs="Times New Roman"/>
          <w:sz w:val="24"/>
          <w:szCs w:val="24"/>
          <w:lang w:val="en-US"/>
        </w:rPr>
        <w:t xml:space="preserve"> </w:t>
      </w:r>
      <w:del w:id="9" w:author="Deiglmayr, Anne" w:date="2024-08-24T11:06:00Z">
        <w:r w:rsidR="00535A97" w:rsidDel="000626C4">
          <w:rPr>
            <w:rFonts w:ascii="Times New Roman" w:hAnsi="Times New Roman" w:cs="Times New Roman"/>
            <w:sz w:val="24"/>
            <w:szCs w:val="24"/>
            <w:lang w:val="en-US"/>
          </w:rPr>
          <w:delText xml:space="preserve">might </w:delText>
        </w:r>
      </w:del>
      <w:r w:rsidR="00535A97">
        <w:rPr>
          <w:rFonts w:ascii="Times New Roman" w:hAnsi="Times New Roman" w:cs="Times New Roman"/>
          <w:sz w:val="24"/>
          <w:szCs w:val="24"/>
          <w:lang w:val="en-US"/>
        </w:rPr>
        <w:t xml:space="preserve">represent </w:t>
      </w:r>
      <w:r w:rsidR="009B2DEA">
        <w:rPr>
          <w:rFonts w:ascii="Times New Roman" w:hAnsi="Times New Roman" w:cs="Times New Roman"/>
          <w:sz w:val="24"/>
          <w:szCs w:val="24"/>
          <w:lang w:val="en-US"/>
        </w:rPr>
        <w:t xml:space="preserve">a </w:t>
      </w:r>
      <w:r w:rsidR="00535A97">
        <w:rPr>
          <w:rFonts w:ascii="Times New Roman" w:hAnsi="Times New Roman" w:cs="Times New Roman"/>
          <w:sz w:val="24"/>
          <w:szCs w:val="24"/>
          <w:lang w:val="en-US"/>
        </w:rPr>
        <w:t>n</w:t>
      </w:r>
      <w:r w:rsidR="00A5020F">
        <w:rPr>
          <w:rFonts w:ascii="Times New Roman" w:hAnsi="Times New Roman" w:cs="Times New Roman"/>
          <w:sz w:val="24"/>
          <w:szCs w:val="24"/>
          <w:lang w:val="en-US"/>
        </w:rPr>
        <w:t>on-invasive</w:t>
      </w:r>
      <w:r w:rsidR="00535A97">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and convenient</w:t>
      </w:r>
      <w:r w:rsidR="00A5020F" w:rsidRPr="000F2053">
        <w:rPr>
          <w:rFonts w:ascii="Times New Roman" w:hAnsi="Times New Roman" w:cs="Times New Roman"/>
          <w:sz w:val="24"/>
          <w:szCs w:val="24"/>
          <w:lang w:val="en-US"/>
        </w:rPr>
        <w:t xml:space="preserve"> alternative</w:t>
      </w:r>
      <w:r w:rsidR="00535A97">
        <w:rPr>
          <w:rFonts w:ascii="Times New Roman" w:hAnsi="Times New Roman" w:cs="Times New Roman"/>
          <w:sz w:val="24"/>
          <w:szCs w:val="24"/>
          <w:lang w:val="en-US"/>
        </w:rPr>
        <w:t xml:space="preserve">. </w:t>
      </w:r>
      <w:del w:id="10" w:author="Deiglmayr, Anne" w:date="2024-08-24T10:42:00Z">
        <w:r w:rsidR="00535A97" w:rsidDel="00B65DEB">
          <w:rPr>
            <w:rFonts w:ascii="Times New Roman" w:hAnsi="Times New Roman" w:cs="Times New Roman"/>
            <w:sz w:val="24"/>
            <w:szCs w:val="24"/>
            <w:lang w:val="en-US"/>
          </w:rPr>
          <w:delText>Thus, t</w:delText>
        </w:r>
      </w:del>
      <w:ins w:id="11" w:author="Deiglmayr, Anne" w:date="2024-08-24T10:42:00Z">
        <w:r w:rsidR="00B65DEB">
          <w:rPr>
            <w:rFonts w:ascii="Times New Roman" w:hAnsi="Times New Roman" w:cs="Times New Roman"/>
            <w:sz w:val="24"/>
            <w:szCs w:val="24"/>
            <w:lang w:val="en-US"/>
          </w:rPr>
          <w:t>T</w:t>
        </w:r>
      </w:ins>
      <w:r w:rsidR="000F2053" w:rsidRPr="000F2053">
        <w:rPr>
          <w:rFonts w:ascii="Times New Roman" w:hAnsi="Times New Roman" w:cs="Times New Roman"/>
          <w:sz w:val="24"/>
          <w:szCs w:val="24"/>
          <w:lang w:val="en-US"/>
        </w:rPr>
        <w:t>his study investigat</w:t>
      </w:r>
      <w:r w:rsidR="00535A97">
        <w:rPr>
          <w:rFonts w:ascii="Times New Roman" w:hAnsi="Times New Roman" w:cs="Times New Roman"/>
          <w:sz w:val="24"/>
          <w:szCs w:val="24"/>
          <w:lang w:val="en-US"/>
        </w:rPr>
        <w:t>ed</w:t>
      </w:r>
      <w:r w:rsidR="000F2053" w:rsidRPr="000F2053">
        <w:rPr>
          <w:rFonts w:ascii="Times New Roman" w:hAnsi="Times New Roman" w:cs="Times New Roman"/>
          <w:sz w:val="24"/>
          <w:szCs w:val="24"/>
          <w:lang w:val="en-US"/>
        </w:rPr>
        <w:t xml:space="preserve"> the use of wrist-worn fitness trackers to assess </w:t>
      </w:r>
      <w:r w:rsidR="00535A97">
        <w:rPr>
          <w:rFonts w:ascii="Times New Roman" w:hAnsi="Times New Roman" w:cs="Times New Roman"/>
          <w:sz w:val="24"/>
          <w:szCs w:val="24"/>
          <w:lang w:val="en-US"/>
        </w:rPr>
        <w:t xml:space="preserve">teacher </w:t>
      </w:r>
      <w:r w:rsidR="00A27A2F">
        <w:rPr>
          <w:rFonts w:ascii="Times New Roman" w:hAnsi="Times New Roman" w:cs="Times New Roman"/>
          <w:sz w:val="24"/>
          <w:szCs w:val="24"/>
          <w:lang w:val="en-US"/>
        </w:rPr>
        <w:t>h</w:t>
      </w:r>
      <w:r w:rsidR="00A27A2F" w:rsidRPr="000F2053">
        <w:rPr>
          <w:rFonts w:ascii="Times New Roman" w:hAnsi="Times New Roman" w:cs="Times New Roman"/>
          <w:sz w:val="24"/>
          <w:szCs w:val="24"/>
          <w:lang w:val="en-US"/>
        </w:rPr>
        <w:t>eart rate (HR) as a</w:t>
      </w:r>
      <w:r w:rsidR="00A27A2F">
        <w:rPr>
          <w:rFonts w:ascii="Times New Roman" w:hAnsi="Times New Roman" w:cs="Times New Roman"/>
          <w:sz w:val="24"/>
          <w:szCs w:val="24"/>
          <w:lang w:val="en-US"/>
        </w:rPr>
        <w:t xml:space="preserve">n </w:t>
      </w:r>
      <w:r w:rsidR="00A27A2F" w:rsidRPr="000F2053">
        <w:rPr>
          <w:rFonts w:ascii="Times New Roman" w:hAnsi="Times New Roman" w:cs="Times New Roman"/>
          <w:sz w:val="24"/>
          <w:szCs w:val="24"/>
          <w:lang w:val="en-US"/>
        </w:rPr>
        <w:t>indicator</w:t>
      </w:r>
      <w:r w:rsidR="00A27A2F">
        <w:rPr>
          <w:rFonts w:ascii="Times New Roman" w:hAnsi="Times New Roman" w:cs="Times New Roman"/>
          <w:sz w:val="24"/>
          <w:szCs w:val="24"/>
          <w:lang w:val="en-US"/>
        </w:rPr>
        <w:t xml:space="preserve"> of</w:t>
      </w:r>
      <w:r w:rsidR="00A27A2F" w:rsidRPr="000F2053">
        <w:rPr>
          <w:rFonts w:ascii="Times New Roman" w:hAnsi="Times New Roman" w:cs="Times New Roman"/>
          <w:sz w:val="24"/>
          <w:szCs w:val="24"/>
          <w:lang w:val="en-US"/>
        </w:rPr>
        <w:t xml:space="preserve"> </w:t>
      </w:r>
      <w:r w:rsidR="000F2053" w:rsidRPr="000F2053">
        <w:rPr>
          <w:rFonts w:ascii="Times New Roman" w:hAnsi="Times New Roman" w:cs="Times New Roman"/>
          <w:sz w:val="24"/>
          <w:szCs w:val="24"/>
          <w:lang w:val="en-US"/>
        </w:rPr>
        <w:t>stress</w:t>
      </w:r>
      <w:ins w:id="12" w:author="Deiglmayr, Anne" w:date="2024-08-24T11:06:00Z">
        <w:r>
          <w:rPr>
            <w:rFonts w:ascii="Times New Roman" w:hAnsi="Times New Roman" w:cs="Times New Roman"/>
            <w:sz w:val="24"/>
            <w:szCs w:val="24"/>
            <w:lang w:val="en-US"/>
          </w:rPr>
          <w:t xml:space="preserve"> during teaching</w:t>
        </w:r>
      </w:ins>
      <w:r w:rsidR="000F2053" w:rsidRPr="000F2053">
        <w:rPr>
          <w:rFonts w:ascii="Times New Roman" w:hAnsi="Times New Roman" w:cs="Times New Roman"/>
          <w:sz w:val="24"/>
          <w:szCs w:val="24"/>
          <w:lang w:val="en-US"/>
        </w:rPr>
        <w:t xml:space="preserve">. </w:t>
      </w:r>
      <w:r w:rsidR="00015EF6">
        <w:rPr>
          <w:rFonts w:ascii="Times New Roman" w:hAnsi="Times New Roman" w:cs="Times New Roman"/>
          <w:sz w:val="24"/>
          <w:szCs w:val="24"/>
          <w:lang w:val="en-US"/>
        </w:rPr>
        <w:t xml:space="preserve">In a </w:t>
      </w:r>
      <w:del w:id="13" w:author="Deiglmayr, Anne" w:date="2024-08-24T10:42:00Z">
        <w:r w:rsidR="00015EF6" w:rsidDel="00B65DEB">
          <w:rPr>
            <w:rFonts w:ascii="Times New Roman" w:hAnsi="Times New Roman" w:cs="Times New Roman"/>
            <w:sz w:val="24"/>
            <w:szCs w:val="24"/>
            <w:lang w:val="en-US"/>
          </w:rPr>
          <w:delText>five-phase lab</w:delText>
        </w:r>
      </w:del>
      <w:ins w:id="14" w:author="Deiglmayr, Anne" w:date="2024-08-24T10:42:00Z">
        <w:r w:rsidR="00B65DEB">
          <w:rPr>
            <w:rFonts w:ascii="Times New Roman" w:hAnsi="Times New Roman" w:cs="Times New Roman"/>
            <w:sz w:val="24"/>
            <w:szCs w:val="24"/>
            <w:lang w:val="en-US"/>
          </w:rPr>
          <w:t>laboratory</w:t>
        </w:r>
      </w:ins>
      <w:r w:rsidR="00015EF6">
        <w:rPr>
          <w:rFonts w:ascii="Times New Roman" w:hAnsi="Times New Roman" w:cs="Times New Roman"/>
          <w:sz w:val="24"/>
          <w:szCs w:val="24"/>
          <w:lang w:val="en-US"/>
        </w:rPr>
        <w:t xml:space="preserve"> study, w</w:t>
      </w:r>
      <w:r w:rsidR="000F2053"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w:t>
      </w:r>
      <w:r w:rsidR="00A5020F">
        <w:rPr>
          <w:rFonts w:ascii="Times New Roman" w:hAnsi="Times New Roman" w:cs="Times New Roman"/>
          <w:sz w:val="24"/>
          <w:szCs w:val="24"/>
          <w:lang w:val="en-US"/>
        </w:rPr>
        <w:t xml:space="preserve">assess </w:t>
      </w:r>
      <w:r w:rsidR="00015EF6">
        <w:rPr>
          <w:rFonts w:ascii="Times New Roman" w:hAnsi="Times New Roman" w:cs="Times New Roman"/>
          <w:sz w:val="24"/>
          <w:szCs w:val="24"/>
          <w:lang w:val="en-US"/>
        </w:rPr>
        <w:t xml:space="preserve">teachers´ HR </w:t>
      </w:r>
      <w:r w:rsidR="000F2053" w:rsidRPr="000F2053">
        <w:rPr>
          <w:rFonts w:ascii="Times New Roman" w:hAnsi="Times New Roman" w:cs="Times New Roman"/>
          <w:sz w:val="24"/>
          <w:szCs w:val="24"/>
          <w:lang w:val="en-US"/>
        </w:rPr>
        <w:t xml:space="preserve">before, during, and after a </w:t>
      </w:r>
      <w:r w:rsidR="00535A97">
        <w:rPr>
          <w:rFonts w:ascii="Times New Roman" w:hAnsi="Times New Roman" w:cs="Times New Roman"/>
          <w:sz w:val="24"/>
          <w:szCs w:val="24"/>
          <w:lang w:val="en-US"/>
        </w:rPr>
        <w:t xml:space="preserve">potentially </w:t>
      </w:r>
      <w:r w:rsidR="00015EF6">
        <w:rPr>
          <w:rFonts w:ascii="Times New Roman" w:hAnsi="Times New Roman" w:cs="Times New Roman"/>
          <w:sz w:val="24"/>
          <w:szCs w:val="24"/>
          <w:lang w:val="en-US"/>
        </w:rPr>
        <w:t>stressful micro-</w:t>
      </w:r>
      <w:r w:rsidR="000F2053" w:rsidRPr="000F2053">
        <w:rPr>
          <w:rFonts w:ascii="Times New Roman" w:hAnsi="Times New Roman" w:cs="Times New Roman"/>
          <w:sz w:val="24"/>
          <w:szCs w:val="24"/>
          <w:lang w:val="en-US"/>
        </w:rPr>
        <w:t xml:space="preserve">teaching session. </w:t>
      </w:r>
      <w:del w:id="15" w:author="Deiglmayr, Anne" w:date="2024-08-24T10:43:00Z">
        <w:r w:rsidR="000F2053" w:rsidRPr="000F2053" w:rsidDel="00B65DEB">
          <w:rPr>
            <w:rFonts w:ascii="Times New Roman" w:hAnsi="Times New Roman" w:cs="Times New Roman"/>
            <w:sz w:val="24"/>
            <w:szCs w:val="24"/>
            <w:lang w:val="en-US"/>
          </w:rPr>
          <w:delText xml:space="preserve">Results </w:delText>
        </w:r>
      </w:del>
      <w:ins w:id="16" w:author="Deiglmayr, Anne" w:date="2024-08-24T10:43:00Z">
        <w:r w:rsidR="00B65DEB">
          <w:rPr>
            <w:rFonts w:ascii="Times New Roman" w:hAnsi="Times New Roman" w:cs="Times New Roman"/>
            <w:sz w:val="24"/>
            <w:szCs w:val="24"/>
            <w:lang w:val="en-US"/>
          </w:rPr>
          <w:t xml:space="preserve">Our results </w:t>
        </w:r>
      </w:ins>
      <w:ins w:id="17" w:author="Deiglmayr, Anne" w:date="2024-08-24T10:45:00Z">
        <w:r w:rsidR="00B65DEB">
          <w:rPr>
            <w:rFonts w:ascii="Times New Roman" w:hAnsi="Times New Roman" w:cs="Times New Roman"/>
            <w:sz w:val="24"/>
            <w:szCs w:val="24"/>
            <w:lang w:val="en-US"/>
          </w:rPr>
          <w:t xml:space="preserve">demonstrate </w:t>
        </w:r>
      </w:ins>
      <w:ins w:id="18" w:author="Deiglmayr, Anne" w:date="2024-08-24T10:43:00Z">
        <w:r w:rsidR="00B65DEB" w:rsidRPr="00A91BC8">
          <w:rPr>
            <w:rFonts w:ascii="Times New Roman" w:hAnsi="Times New Roman" w:cs="Times New Roman"/>
            <w:sz w:val="24"/>
            <w:szCs w:val="24"/>
            <w:lang w:val="en-US"/>
          </w:rPr>
          <w:t xml:space="preserve">that </w:t>
        </w:r>
      </w:ins>
      <w:ins w:id="19" w:author="Deiglmayr, Anne" w:date="2024-08-24T10:44:00Z">
        <w:r w:rsidR="00B65DEB">
          <w:rPr>
            <w:rFonts w:ascii="Times New Roman" w:hAnsi="Times New Roman" w:cs="Times New Roman"/>
            <w:sz w:val="24"/>
            <w:szCs w:val="24"/>
            <w:lang w:val="en-US"/>
          </w:rPr>
          <w:t xml:space="preserve">the </w:t>
        </w:r>
      </w:ins>
      <w:ins w:id="20" w:author="Deiglmayr, Anne" w:date="2024-08-24T10:43:00Z">
        <w:r w:rsidR="00B65DEB" w:rsidRPr="00A91BC8">
          <w:rPr>
            <w:rFonts w:ascii="Times New Roman" w:hAnsi="Times New Roman" w:cs="Times New Roman"/>
            <w:sz w:val="24"/>
            <w:szCs w:val="24"/>
            <w:lang w:val="en-US"/>
          </w:rPr>
          <w:t>fitness tracker</w:t>
        </w:r>
      </w:ins>
      <w:ins w:id="21" w:author="Deiglmayr, Anne" w:date="2024-08-24T10:44:00Z">
        <w:r w:rsidR="00B65DEB">
          <w:rPr>
            <w:rFonts w:ascii="Times New Roman" w:hAnsi="Times New Roman" w:cs="Times New Roman"/>
            <w:sz w:val="24"/>
            <w:szCs w:val="24"/>
            <w:lang w:val="en-US"/>
          </w:rPr>
          <w:t xml:space="preserve"> was indeed</w:t>
        </w:r>
      </w:ins>
      <w:ins w:id="22" w:author="Deiglmayr, Anne" w:date="2024-08-24T10:43:00Z">
        <w:r w:rsidR="00B65DEB" w:rsidRPr="00A91BC8">
          <w:rPr>
            <w:rFonts w:ascii="Times New Roman" w:hAnsi="Times New Roman" w:cs="Times New Roman"/>
            <w:sz w:val="24"/>
            <w:szCs w:val="24"/>
            <w:lang w:val="en-US"/>
          </w:rPr>
          <w:t xml:space="preserve"> useful </w:t>
        </w:r>
        <w:r w:rsidR="00B65DEB" w:rsidRPr="000F2053">
          <w:rPr>
            <w:rFonts w:ascii="Times New Roman" w:hAnsi="Times New Roman" w:cs="Times New Roman"/>
            <w:sz w:val="24"/>
            <w:szCs w:val="24"/>
            <w:lang w:val="en-US"/>
          </w:rPr>
          <w:t xml:space="preserve">for mapping </w:t>
        </w:r>
      </w:ins>
      <w:ins w:id="23" w:author="Deiglmayr, Anne" w:date="2024-08-24T10:44:00Z">
        <w:r w:rsidR="00B65DEB">
          <w:rPr>
            <w:rFonts w:ascii="Times New Roman" w:hAnsi="Times New Roman" w:cs="Times New Roman"/>
            <w:sz w:val="24"/>
            <w:szCs w:val="24"/>
            <w:lang w:val="en-US"/>
          </w:rPr>
          <w:t xml:space="preserve">teachers´ </w:t>
        </w:r>
      </w:ins>
      <w:ins w:id="24" w:author="Deiglmayr, Anne" w:date="2024-08-24T10:43:00Z">
        <w:r w:rsidR="00B65DEB" w:rsidRPr="000F2053">
          <w:rPr>
            <w:rFonts w:ascii="Times New Roman" w:hAnsi="Times New Roman" w:cs="Times New Roman"/>
            <w:sz w:val="24"/>
            <w:szCs w:val="24"/>
            <w:lang w:val="en-US"/>
          </w:rPr>
          <w:t>stress</w:t>
        </w:r>
      </w:ins>
      <w:ins w:id="25" w:author="Deiglmayr, Anne" w:date="2024-08-24T10:44:00Z">
        <w:r w:rsidR="00B65DEB">
          <w:rPr>
            <w:rFonts w:ascii="Times New Roman" w:hAnsi="Times New Roman" w:cs="Times New Roman"/>
            <w:sz w:val="24"/>
            <w:szCs w:val="24"/>
            <w:lang w:val="en-US"/>
          </w:rPr>
          <w:t xml:space="preserve">, with </w:t>
        </w:r>
      </w:ins>
      <w:ins w:id="26" w:author="Deiglmayr, Anne" w:date="2024-08-24T10:46:00Z">
        <w:r w:rsidR="00B65DEB">
          <w:rPr>
            <w:rFonts w:ascii="Times New Roman" w:hAnsi="Times New Roman" w:cs="Times New Roman"/>
            <w:sz w:val="24"/>
            <w:szCs w:val="24"/>
            <w:lang w:val="en-US"/>
          </w:rPr>
          <w:t>the</w:t>
        </w:r>
      </w:ins>
      <w:ins w:id="27" w:author="Deiglmayr, Anne" w:date="2024-08-24T10:44:00Z">
        <w:r w:rsidR="00B65DEB">
          <w:rPr>
            <w:rFonts w:ascii="Times New Roman" w:hAnsi="Times New Roman" w:cs="Times New Roman"/>
            <w:sz w:val="24"/>
            <w:szCs w:val="24"/>
            <w:lang w:val="en-US"/>
          </w:rPr>
          <w:t xml:space="preserve"> </w:t>
        </w:r>
      </w:ins>
      <w:ins w:id="28" w:author="Deiglmayr, Anne" w:date="2024-08-24T10:45:00Z">
        <w:r w:rsidR="00B65DEB">
          <w:rPr>
            <w:rFonts w:ascii="Times New Roman" w:hAnsi="Times New Roman" w:cs="Times New Roman"/>
            <w:sz w:val="24"/>
            <w:szCs w:val="24"/>
            <w:lang w:val="en-US"/>
          </w:rPr>
          <w:t xml:space="preserve">data </w:t>
        </w:r>
      </w:ins>
      <w:del w:id="29" w:author="Deiglmayr, Anne" w:date="2024-08-24T10:43:00Z">
        <w:r w:rsidR="00A5020F" w:rsidDel="00B65DEB">
          <w:rPr>
            <w:rFonts w:ascii="Times New Roman" w:hAnsi="Times New Roman" w:cs="Times New Roman"/>
            <w:sz w:val="24"/>
            <w:szCs w:val="24"/>
            <w:lang w:val="en-US"/>
          </w:rPr>
          <w:delText xml:space="preserve">of </w:delText>
        </w:r>
        <w:r w:rsidR="00A5020F" w:rsidRPr="00025738" w:rsidDel="00B65DEB">
          <w:rPr>
            <w:rFonts w:ascii="Times New Roman" w:hAnsi="Times New Roman" w:cs="Times New Roman"/>
            <w:i/>
            <w:iCs/>
            <w:sz w:val="24"/>
            <w:szCs w:val="24"/>
            <w:lang w:val="en-US"/>
          </w:rPr>
          <w:delText>t</w:delText>
        </w:r>
        <w:r w:rsidR="00A5020F" w:rsidDel="00B65DEB">
          <w:rPr>
            <w:rFonts w:ascii="Times New Roman" w:hAnsi="Times New Roman" w:cs="Times New Roman"/>
            <w:sz w:val="24"/>
            <w:szCs w:val="24"/>
            <w:lang w:val="en-US"/>
          </w:rPr>
          <w:delText xml:space="preserve">-tests </w:delText>
        </w:r>
      </w:del>
      <w:del w:id="30" w:author="Deiglmayr, Anne" w:date="2024-08-24T10:45:00Z">
        <w:r w:rsidR="000F2053" w:rsidRPr="000F2053" w:rsidDel="00B65DEB">
          <w:rPr>
            <w:rFonts w:ascii="Times New Roman" w:hAnsi="Times New Roman" w:cs="Times New Roman"/>
            <w:sz w:val="24"/>
            <w:szCs w:val="24"/>
            <w:lang w:val="en-US"/>
          </w:rPr>
          <w:delText>show</w:delText>
        </w:r>
      </w:del>
      <w:del w:id="31" w:author="Deiglmayr, Anne" w:date="2024-08-24T10:43:00Z">
        <w:r w:rsidR="000F2053" w:rsidRPr="000F2053" w:rsidDel="00B65DEB">
          <w:rPr>
            <w:rFonts w:ascii="Times New Roman" w:hAnsi="Times New Roman" w:cs="Times New Roman"/>
            <w:sz w:val="24"/>
            <w:szCs w:val="24"/>
            <w:lang w:val="en-US"/>
          </w:rPr>
          <w:delText>ed</w:delText>
        </w:r>
      </w:del>
      <w:ins w:id="32" w:author="Deiglmayr, Anne" w:date="2024-08-24T10:45:00Z">
        <w:r w:rsidR="00B65DEB">
          <w:rPr>
            <w:rFonts w:ascii="Times New Roman" w:hAnsi="Times New Roman" w:cs="Times New Roman"/>
            <w:sz w:val="24"/>
            <w:szCs w:val="24"/>
            <w:lang w:val="en-US"/>
          </w:rPr>
          <w:t>showing</w:t>
        </w:r>
      </w:ins>
      <w:r w:rsidR="000F2053" w:rsidRPr="000F2053">
        <w:rPr>
          <w:rFonts w:ascii="Times New Roman" w:hAnsi="Times New Roman" w:cs="Times New Roman"/>
          <w:sz w:val="24"/>
          <w:szCs w:val="24"/>
          <w:lang w:val="en-US"/>
        </w:rPr>
        <w:t xml:space="preserve"> </w:t>
      </w:r>
      <w:del w:id="33" w:author="Deiglmayr, Anne" w:date="2024-08-24T10:45:00Z">
        <w:r w:rsidR="00015EF6" w:rsidDel="00B65DEB">
          <w:rPr>
            <w:rFonts w:ascii="Times New Roman" w:hAnsi="Times New Roman" w:cs="Times New Roman"/>
            <w:sz w:val="24"/>
            <w:szCs w:val="24"/>
            <w:lang w:val="en-US"/>
          </w:rPr>
          <w:delText>that</w:delText>
        </w:r>
        <w:r w:rsidR="00A718F3" w:rsidDel="00B65DEB">
          <w:rPr>
            <w:rFonts w:ascii="Times New Roman" w:hAnsi="Times New Roman" w:cs="Times New Roman"/>
            <w:sz w:val="24"/>
            <w:szCs w:val="24"/>
            <w:lang w:val="en-US"/>
          </w:rPr>
          <w:delText xml:space="preserve"> </w:delText>
        </w:r>
      </w:del>
      <w:ins w:id="34" w:author="Deiglmayr, Anne" w:date="2024-08-24T10:45:00Z">
        <w:r w:rsidR="00B65DEB">
          <w:rPr>
            <w:rFonts w:ascii="Times New Roman" w:hAnsi="Times New Roman" w:cs="Times New Roman"/>
            <w:sz w:val="24"/>
            <w:szCs w:val="24"/>
            <w:lang w:val="en-US"/>
          </w:rPr>
          <w:t xml:space="preserve">how </w:t>
        </w:r>
      </w:ins>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del w:id="35" w:author="Deiglmayr, Anne" w:date="2024-08-24T10:45:00Z">
        <w:r w:rsidR="00A91BC8" w:rsidDel="00B65DEB">
          <w:rPr>
            <w:rFonts w:ascii="Times New Roman" w:hAnsi="Times New Roman" w:cs="Times New Roman"/>
            <w:sz w:val="24"/>
            <w:szCs w:val="24"/>
            <w:lang w:val="en-US"/>
          </w:rPr>
          <w:delText xml:space="preserve">, </w:delText>
        </w:r>
        <w:r w:rsidR="00A91BC8" w:rsidRPr="00A91BC8" w:rsidDel="00B65DEB">
          <w:rPr>
            <w:rFonts w:ascii="Times New Roman" w:hAnsi="Times New Roman" w:cs="Times New Roman"/>
            <w:sz w:val="24"/>
            <w:szCs w:val="24"/>
            <w:lang w:val="en-US"/>
          </w:rPr>
          <w:delText>indicat</w:delText>
        </w:r>
        <w:r w:rsidR="00A91BC8" w:rsidDel="00B65DEB">
          <w:rPr>
            <w:rFonts w:ascii="Times New Roman" w:hAnsi="Times New Roman" w:cs="Times New Roman"/>
            <w:sz w:val="24"/>
            <w:szCs w:val="24"/>
            <w:lang w:val="en-US"/>
          </w:rPr>
          <w:delText>ing</w:delText>
        </w:r>
      </w:del>
      <w:del w:id="36" w:author="Deiglmayr, Anne" w:date="2024-08-24T10:43:00Z">
        <w:r w:rsidR="00A91BC8" w:rsidDel="00B65DEB">
          <w:rPr>
            <w:rFonts w:ascii="Times New Roman" w:hAnsi="Times New Roman" w:cs="Times New Roman"/>
            <w:sz w:val="24"/>
            <w:szCs w:val="24"/>
            <w:lang w:val="en-US"/>
          </w:rPr>
          <w:delText xml:space="preserve"> </w:delText>
        </w:r>
        <w:r w:rsidR="00A91BC8" w:rsidRPr="00A91BC8" w:rsidDel="00B65DEB">
          <w:rPr>
            <w:rFonts w:ascii="Times New Roman" w:hAnsi="Times New Roman" w:cs="Times New Roman"/>
            <w:sz w:val="24"/>
            <w:szCs w:val="24"/>
            <w:lang w:val="en-US"/>
          </w:rPr>
          <w:delText xml:space="preserve">that wrist-worn fitness trackers are a useful tool </w:delText>
        </w:r>
        <w:r w:rsidR="00015EF6" w:rsidRPr="000F2053" w:rsidDel="00B65DEB">
          <w:rPr>
            <w:rFonts w:ascii="Times New Roman" w:hAnsi="Times New Roman" w:cs="Times New Roman"/>
            <w:sz w:val="24"/>
            <w:szCs w:val="24"/>
            <w:lang w:val="en-US"/>
          </w:rPr>
          <w:delText>for mapping stress in educational settings</w:delText>
        </w:r>
      </w:del>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00A27A2F">
        <w:rPr>
          <w:rFonts w:ascii="Times New Roman" w:hAnsi="Times New Roman" w:cs="Times New Roman"/>
          <w:sz w:val="24"/>
          <w:szCs w:val="24"/>
          <w:lang w:val="en-US"/>
        </w:rPr>
        <w:t xml:space="preserve">Moreover, we </w:t>
      </w:r>
      <w:ins w:id="37" w:author="Deiglmayr, Anne" w:date="2024-08-24T11:07:00Z">
        <w:r>
          <w:rPr>
            <w:rFonts w:ascii="Times New Roman" w:hAnsi="Times New Roman" w:cs="Times New Roman"/>
            <w:sz w:val="24"/>
            <w:szCs w:val="24"/>
            <w:lang w:val="en-US"/>
          </w:rPr>
          <w:t>related</w:t>
        </w:r>
      </w:ins>
      <w:ins w:id="38" w:author="Deiglmayr, Anne" w:date="2024-08-24T10:46:00Z">
        <w:r w:rsidR="00B65DEB">
          <w:rPr>
            <w:rFonts w:ascii="Times New Roman" w:hAnsi="Times New Roman" w:cs="Times New Roman"/>
            <w:sz w:val="24"/>
            <w:szCs w:val="24"/>
            <w:lang w:val="en-US"/>
          </w:rPr>
          <w:t xml:space="preserve"> the fitness tracker data </w:t>
        </w:r>
      </w:ins>
      <w:ins w:id="39" w:author="Deiglmayr, Anne" w:date="2024-08-24T11:07:00Z">
        <w:r>
          <w:rPr>
            <w:rFonts w:ascii="Times New Roman" w:hAnsi="Times New Roman" w:cs="Times New Roman"/>
            <w:sz w:val="24"/>
            <w:szCs w:val="24"/>
            <w:lang w:val="en-US"/>
          </w:rPr>
          <w:t>to</w:t>
        </w:r>
      </w:ins>
      <w:ins w:id="40" w:author="Deiglmayr, Anne" w:date="2024-08-24T10:48:00Z">
        <w:r w:rsidR="003418FB">
          <w:rPr>
            <w:rFonts w:ascii="Times New Roman" w:hAnsi="Times New Roman" w:cs="Times New Roman"/>
            <w:sz w:val="24"/>
            <w:szCs w:val="24"/>
            <w:lang w:val="en-US"/>
          </w:rPr>
          <w:t xml:space="preserve"> retrospective</w:t>
        </w:r>
      </w:ins>
      <w:ins w:id="41" w:author="Deiglmayr, Anne" w:date="2024-08-24T10:46:00Z">
        <w:r w:rsidR="00B65DEB">
          <w:rPr>
            <w:rFonts w:ascii="Times New Roman" w:hAnsi="Times New Roman" w:cs="Times New Roman"/>
            <w:sz w:val="24"/>
            <w:szCs w:val="24"/>
            <w:lang w:val="en-US"/>
          </w:rPr>
          <w:t xml:space="preserve"> teacher se</w:t>
        </w:r>
      </w:ins>
      <w:ins w:id="42" w:author="Deiglmayr, Anne" w:date="2024-08-24T10:47:00Z">
        <w:r w:rsidR="00B65DEB">
          <w:rPr>
            <w:rFonts w:ascii="Times New Roman" w:hAnsi="Times New Roman" w:cs="Times New Roman"/>
            <w:sz w:val="24"/>
            <w:szCs w:val="24"/>
            <w:lang w:val="en-US"/>
          </w:rPr>
          <w:t>lf-reports</w:t>
        </w:r>
      </w:ins>
      <w:ins w:id="43" w:author="Deiglmayr, Anne" w:date="2024-08-24T11:08:00Z">
        <w:r>
          <w:rPr>
            <w:rFonts w:ascii="Times New Roman" w:hAnsi="Times New Roman" w:cs="Times New Roman"/>
            <w:sz w:val="24"/>
            <w:szCs w:val="24"/>
            <w:lang w:val="en-US"/>
          </w:rPr>
          <w:t xml:space="preserve">. We found </w:t>
        </w:r>
      </w:ins>
      <w:del w:id="44" w:author="Deiglmayr, Anne" w:date="2024-08-24T10:47:00Z">
        <w:r w:rsidR="00A27A2F" w:rsidDel="003418FB">
          <w:rPr>
            <w:rFonts w:ascii="Times New Roman" w:hAnsi="Times New Roman" w:cs="Times New Roman"/>
            <w:sz w:val="24"/>
            <w:szCs w:val="24"/>
            <w:lang w:val="en-US"/>
          </w:rPr>
          <w:delText>examin</w:delText>
        </w:r>
        <w:r w:rsidR="00A27A2F" w:rsidDel="00B65DEB">
          <w:rPr>
            <w:rFonts w:ascii="Times New Roman" w:hAnsi="Times New Roman" w:cs="Times New Roman"/>
            <w:sz w:val="24"/>
            <w:szCs w:val="24"/>
            <w:lang w:val="en-US"/>
          </w:rPr>
          <w:delText>e</w:delText>
        </w:r>
        <w:r w:rsidR="00A27A2F" w:rsidDel="003418FB">
          <w:rPr>
            <w:rFonts w:ascii="Times New Roman" w:hAnsi="Times New Roman" w:cs="Times New Roman"/>
            <w:sz w:val="24"/>
            <w:szCs w:val="24"/>
            <w:lang w:val="en-US"/>
          </w:rPr>
          <w:delText>d</w:delText>
        </w:r>
      </w:del>
      <w:del w:id="45" w:author="Deiglmayr, Anne" w:date="2024-08-24T11:09:00Z">
        <w:r w:rsidR="00A27A2F" w:rsidDel="000626C4">
          <w:rPr>
            <w:rFonts w:ascii="Times New Roman" w:hAnsi="Times New Roman" w:cs="Times New Roman"/>
            <w:sz w:val="24"/>
            <w:szCs w:val="24"/>
            <w:lang w:val="en-US"/>
          </w:rPr>
          <w:delText xml:space="preserve"> </w:delText>
        </w:r>
      </w:del>
      <w:del w:id="46" w:author="Deiglmayr, Anne" w:date="2024-08-24T10:55:00Z">
        <w:r w:rsidR="00A27A2F" w:rsidDel="003418FB">
          <w:rPr>
            <w:rFonts w:ascii="Times New Roman" w:hAnsi="Times New Roman" w:cs="Times New Roman"/>
            <w:sz w:val="24"/>
            <w:szCs w:val="24"/>
            <w:lang w:val="en-US"/>
          </w:rPr>
          <w:delText xml:space="preserve">whether </w:delText>
        </w:r>
      </w:del>
      <w:del w:id="47" w:author="Deiglmayr, Anne" w:date="2024-08-24T11:09:00Z">
        <w:r w:rsidR="00A5020F" w:rsidDel="000626C4">
          <w:rPr>
            <w:rFonts w:ascii="Times New Roman" w:hAnsi="Times New Roman" w:cs="Times New Roman"/>
            <w:sz w:val="24"/>
            <w:szCs w:val="24"/>
            <w:lang w:val="en-US"/>
          </w:rPr>
          <w:delText>teachers</w:delText>
        </w:r>
      </w:del>
      <w:ins w:id="48" w:author="Deiglmayr, Anne" w:date="2024-08-24T11:09:00Z">
        <w:r>
          <w:rPr>
            <w:rFonts w:ascii="Times New Roman" w:hAnsi="Times New Roman" w:cs="Times New Roman"/>
            <w:sz w:val="24"/>
            <w:szCs w:val="24"/>
            <w:lang w:val="en-US"/>
          </w:rPr>
          <w:t>that teachers</w:t>
        </w:r>
      </w:ins>
      <w:r w:rsidR="00A5020F">
        <w:rPr>
          <w:rFonts w:ascii="Times New Roman" w:hAnsi="Times New Roman" w:cs="Times New Roman"/>
          <w:sz w:val="24"/>
          <w:szCs w:val="24"/>
          <w:lang w:val="en-US"/>
        </w:rPr>
        <w:t>’ subjective stress appraisals</w:t>
      </w:r>
      <w:ins w:id="49" w:author="Deiglmayr, Anne" w:date="2024-08-24T10:47:00Z">
        <w:r w:rsidR="003418FB">
          <w:rPr>
            <w:rFonts w:ascii="Times New Roman" w:hAnsi="Times New Roman" w:cs="Times New Roman"/>
            <w:sz w:val="24"/>
            <w:szCs w:val="24"/>
            <w:lang w:val="en-US"/>
          </w:rPr>
          <w:t>, together with</w:t>
        </w:r>
      </w:ins>
      <w:r w:rsidR="00A5020F">
        <w:rPr>
          <w:rFonts w:ascii="Times New Roman" w:hAnsi="Times New Roman" w:cs="Times New Roman"/>
          <w:sz w:val="24"/>
          <w:szCs w:val="24"/>
          <w:lang w:val="en-US"/>
        </w:rPr>
        <w:t xml:space="preserve"> </w:t>
      </w:r>
      <w:del w:id="50" w:author="Deiglmayr, Anne" w:date="2024-08-24T10:47:00Z">
        <w:r w:rsidR="00A5020F" w:rsidDel="003418FB">
          <w:rPr>
            <w:rFonts w:ascii="Times New Roman" w:hAnsi="Times New Roman" w:cs="Times New Roman"/>
            <w:sz w:val="24"/>
            <w:szCs w:val="24"/>
            <w:lang w:val="en-US"/>
          </w:rPr>
          <w:delText xml:space="preserve">and </w:delText>
        </w:r>
      </w:del>
      <w:ins w:id="51" w:author="Deiglmayr, Anne" w:date="2024-08-24T10:47:00Z">
        <w:r w:rsidR="003418FB">
          <w:rPr>
            <w:rFonts w:ascii="Times New Roman" w:hAnsi="Times New Roman" w:cs="Times New Roman"/>
            <w:sz w:val="24"/>
            <w:szCs w:val="24"/>
            <w:lang w:val="en-US"/>
          </w:rPr>
          <w:t xml:space="preserve">their </w:t>
        </w:r>
      </w:ins>
      <w:r w:rsidR="00A5020F">
        <w:rPr>
          <w:rFonts w:ascii="Times New Roman" w:hAnsi="Times New Roman" w:cs="Times New Roman"/>
          <w:sz w:val="24"/>
          <w:szCs w:val="24"/>
          <w:lang w:val="en-US"/>
        </w:rPr>
        <w:t>teaching experience</w:t>
      </w:r>
      <w:ins w:id="52" w:author="Deiglmayr, Anne" w:date="2024-08-24T10:47:00Z">
        <w:r w:rsidR="003418FB">
          <w:rPr>
            <w:rFonts w:ascii="Times New Roman" w:hAnsi="Times New Roman" w:cs="Times New Roman"/>
            <w:sz w:val="24"/>
            <w:szCs w:val="24"/>
            <w:lang w:val="en-US"/>
          </w:rPr>
          <w:t>,</w:t>
        </w:r>
      </w:ins>
      <w:r w:rsidR="00A5020F">
        <w:rPr>
          <w:rFonts w:ascii="Times New Roman" w:hAnsi="Times New Roman" w:cs="Times New Roman"/>
          <w:sz w:val="24"/>
          <w:szCs w:val="24"/>
          <w:lang w:val="en-US"/>
        </w:rPr>
        <w:t xml:space="preserve"> explained </w:t>
      </w:r>
      <w:ins w:id="53" w:author="Deiglmayr, Anne" w:date="2024-08-24T11:09:00Z">
        <w:r>
          <w:rPr>
            <w:rFonts w:ascii="Times New Roman" w:hAnsi="Times New Roman" w:cs="Times New Roman"/>
            <w:sz w:val="24"/>
            <w:szCs w:val="24"/>
            <w:lang w:val="en-US"/>
          </w:rPr>
          <w:t>only</w:t>
        </w:r>
      </w:ins>
      <w:ins w:id="54" w:author="Deiglmayr, Anne" w:date="2024-08-24T11:08:00Z">
        <w:r>
          <w:rPr>
            <w:rFonts w:ascii="Times New Roman" w:hAnsi="Times New Roman" w:cs="Times New Roman"/>
            <w:sz w:val="24"/>
            <w:szCs w:val="24"/>
            <w:lang w:val="en-US"/>
          </w:rPr>
          <w:t xml:space="preserve"> small amount</w:t>
        </w:r>
      </w:ins>
      <w:ins w:id="55" w:author="Deiglmayr, Anne" w:date="2024-08-24T11:09:00Z">
        <w:r>
          <w:rPr>
            <w:rFonts w:ascii="Times New Roman" w:hAnsi="Times New Roman" w:cs="Times New Roman"/>
            <w:sz w:val="24"/>
            <w:szCs w:val="24"/>
            <w:lang w:val="en-US"/>
          </w:rPr>
          <w:t>s</w:t>
        </w:r>
      </w:ins>
      <w:ins w:id="56" w:author="Deiglmayr, Anne" w:date="2024-08-24T11:08:00Z">
        <w:r>
          <w:rPr>
            <w:rFonts w:ascii="Times New Roman" w:hAnsi="Times New Roman" w:cs="Times New Roman"/>
            <w:sz w:val="24"/>
            <w:szCs w:val="24"/>
            <w:lang w:val="en-US"/>
          </w:rPr>
          <w:t xml:space="preserve"> of</w:t>
        </w:r>
      </w:ins>
      <w:ins w:id="57" w:author="Deiglmayr, Anne" w:date="2024-08-24T10:55:00Z">
        <w:r w:rsidR="003418FB">
          <w:rPr>
            <w:rFonts w:ascii="Times New Roman" w:hAnsi="Times New Roman" w:cs="Times New Roman"/>
            <w:sz w:val="24"/>
            <w:szCs w:val="24"/>
            <w:lang w:val="en-US"/>
          </w:rPr>
          <w:t xml:space="preserve"> </w:t>
        </w:r>
      </w:ins>
      <w:r w:rsidR="00A5020F">
        <w:rPr>
          <w:rFonts w:ascii="Times New Roman" w:hAnsi="Times New Roman" w:cs="Times New Roman"/>
          <w:sz w:val="24"/>
          <w:szCs w:val="24"/>
          <w:lang w:val="en-US"/>
        </w:rPr>
        <w:t>variance in HR data</w:t>
      </w:r>
      <w:del w:id="58" w:author="Deiglmayr, Anne" w:date="2024-08-24T10:55:00Z">
        <w:r w:rsidR="00A5020F" w:rsidDel="003418FB">
          <w:rPr>
            <w:rFonts w:ascii="Times New Roman" w:hAnsi="Times New Roman" w:cs="Times New Roman"/>
            <w:sz w:val="24"/>
            <w:szCs w:val="24"/>
            <w:lang w:val="en-US"/>
          </w:rPr>
          <w:delText xml:space="preserve">. </w:delText>
        </w:r>
      </w:del>
      <w:ins w:id="59" w:author="Deiglmayr, Anne" w:date="2024-08-24T10:49:00Z">
        <w:r w:rsidR="003418FB">
          <w:rPr>
            <w:rFonts w:ascii="Times New Roman" w:hAnsi="Times New Roman" w:cs="Times New Roman"/>
            <w:sz w:val="24"/>
            <w:szCs w:val="24"/>
            <w:lang w:val="en-US"/>
          </w:rPr>
          <w:t xml:space="preserve"> </w:t>
        </w:r>
      </w:ins>
      <w:del w:id="60" w:author="Deiglmayr, Anne" w:date="2024-08-24T10:47:00Z">
        <w:r w:rsidR="009E5814" w:rsidDel="003418FB">
          <w:rPr>
            <w:rFonts w:ascii="Times New Roman" w:hAnsi="Times New Roman" w:cs="Times New Roman"/>
            <w:sz w:val="24"/>
            <w:szCs w:val="24"/>
            <w:lang w:val="en-US"/>
          </w:rPr>
          <w:delText>Multiple</w:delText>
        </w:r>
        <w:r w:rsidR="00A5020F" w:rsidDel="003418FB">
          <w:rPr>
            <w:rFonts w:ascii="Times New Roman" w:hAnsi="Times New Roman" w:cs="Times New Roman"/>
            <w:sz w:val="24"/>
            <w:szCs w:val="24"/>
            <w:lang w:val="en-US"/>
          </w:rPr>
          <w:delText xml:space="preserve"> regression analysis revealed </w:delText>
        </w:r>
        <w:r w:rsidR="00CA6824" w:rsidDel="003418FB">
          <w:rPr>
            <w:rFonts w:ascii="Times New Roman" w:hAnsi="Times New Roman" w:cs="Times New Roman"/>
            <w:sz w:val="24"/>
            <w:szCs w:val="24"/>
            <w:lang w:val="en-US"/>
          </w:rPr>
          <w:delText xml:space="preserve">mainly </w:delText>
        </w:r>
        <w:r w:rsidR="00A5020F" w:rsidDel="003418FB">
          <w:rPr>
            <w:rFonts w:ascii="Times New Roman" w:hAnsi="Times New Roman" w:cs="Times New Roman"/>
            <w:sz w:val="24"/>
            <w:szCs w:val="24"/>
            <w:lang w:val="en-US"/>
          </w:rPr>
          <w:delText xml:space="preserve">no </w:delText>
        </w:r>
        <w:r w:rsidR="000F2053" w:rsidRPr="000F2053" w:rsidDel="003418FB">
          <w:rPr>
            <w:rFonts w:ascii="Times New Roman" w:hAnsi="Times New Roman" w:cs="Times New Roman"/>
            <w:sz w:val="24"/>
            <w:szCs w:val="24"/>
            <w:lang w:val="en-US"/>
          </w:rPr>
          <w:delText>significant</w:delText>
        </w:r>
        <w:r w:rsidR="00A5020F" w:rsidDel="003418FB">
          <w:rPr>
            <w:rFonts w:ascii="Times New Roman" w:hAnsi="Times New Roman" w:cs="Times New Roman"/>
            <w:sz w:val="24"/>
            <w:szCs w:val="24"/>
            <w:lang w:val="en-US"/>
          </w:rPr>
          <w:delText xml:space="preserve"> coefficients</w:delText>
        </w:r>
        <w:r w:rsidR="000F2053" w:rsidRPr="000F2053" w:rsidDel="003418FB">
          <w:rPr>
            <w:rFonts w:ascii="Times New Roman" w:hAnsi="Times New Roman" w:cs="Times New Roman"/>
            <w:sz w:val="24"/>
            <w:szCs w:val="24"/>
            <w:lang w:val="en-US"/>
          </w:rPr>
          <w:delText xml:space="preserve">. </w:delText>
        </w:r>
      </w:del>
      <w:r w:rsidR="00A5020F">
        <w:rPr>
          <w:rFonts w:ascii="Times New Roman" w:hAnsi="Times New Roman" w:cs="Times New Roman"/>
          <w:sz w:val="24"/>
          <w:szCs w:val="24"/>
          <w:lang w:val="en-US"/>
        </w:rPr>
        <w:t>We discuss the</w:t>
      </w:r>
      <w:r w:rsidR="000F2053" w:rsidRPr="000F2053">
        <w:rPr>
          <w:rFonts w:ascii="Times New Roman" w:hAnsi="Times New Roman" w:cs="Times New Roman"/>
          <w:sz w:val="24"/>
          <w:szCs w:val="24"/>
          <w:lang w:val="en-US"/>
        </w:rPr>
        <w:t xml:space="preserve"> potential of </w:t>
      </w:r>
      <w:del w:id="61" w:author="Deiglmayr, Anne" w:date="2024-08-24T10:50:00Z">
        <w:r w:rsidR="000F2053" w:rsidRPr="000F2053" w:rsidDel="003418FB">
          <w:rPr>
            <w:rFonts w:ascii="Times New Roman" w:hAnsi="Times New Roman" w:cs="Times New Roman"/>
            <w:sz w:val="24"/>
            <w:szCs w:val="24"/>
            <w:lang w:val="en-US"/>
          </w:rPr>
          <w:delText>wearable technology</w:delText>
        </w:r>
      </w:del>
      <w:ins w:id="62" w:author="Deiglmayr, Anne" w:date="2024-08-24T10:50:00Z">
        <w:r w:rsidR="003418FB">
          <w:rPr>
            <w:rFonts w:ascii="Times New Roman" w:hAnsi="Times New Roman" w:cs="Times New Roman"/>
            <w:sz w:val="24"/>
            <w:szCs w:val="24"/>
            <w:lang w:val="en-US"/>
          </w:rPr>
          <w:t>fitness trackers</w:t>
        </w:r>
      </w:ins>
      <w:r w:rsidR="000F2053" w:rsidRPr="000F205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as an affordable and ubiquitous assessment tool for research on</w:t>
      </w:r>
      <w:r w:rsidR="000F2053" w:rsidRPr="000F2053">
        <w:rPr>
          <w:rFonts w:ascii="Times New Roman" w:hAnsi="Times New Roman" w:cs="Times New Roman"/>
          <w:sz w:val="24"/>
          <w:szCs w:val="24"/>
          <w:lang w:val="en-US"/>
        </w:rPr>
        <w:t xml:space="preserve"> teacher stress </w:t>
      </w:r>
      <w:r w:rsidR="009B2DEA">
        <w:rPr>
          <w:rFonts w:ascii="Times New Roman" w:hAnsi="Times New Roman" w:cs="Times New Roman"/>
          <w:sz w:val="24"/>
          <w:szCs w:val="24"/>
          <w:lang w:val="en-US"/>
        </w:rPr>
        <w:t>in the classroom</w:t>
      </w:r>
      <w:ins w:id="63" w:author="Deiglmayr, Anne" w:date="2024-08-24T10:50:00Z">
        <w:r w:rsidR="003418FB">
          <w:rPr>
            <w:rFonts w:ascii="Times New Roman" w:hAnsi="Times New Roman" w:cs="Times New Roman"/>
            <w:sz w:val="24"/>
            <w:szCs w:val="24"/>
            <w:lang w:val="en-US"/>
          </w:rPr>
          <w:t>, and provide advice for practical</w:t>
        </w:r>
      </w:ins>
      <w:ins w:id="64" w:author="Deiglmayr, Anne" w:date="2024-08-24T10:51:00Z">
        <w:r w:rsidR="003418FB">
          <w:rPr>
            <w:rFonts w:ascii="Times New Roman" w:hAnsi="Times New Roman" w:cs="Times New Roman"/>
            <w:sz w:val="24"/>
            <w:szCs w:val="24"/>
            <w:lang w:val="en-US"/>
          </w:rPr>
          <w:t xml:space="preserve"> implementation</w:t>
        </w:r>
      </w:ins>
      <w:r w:rsidR="000F2053" w:rsidRPr="000F2053">
        <w:rPr>
          <w:rFonts w:ascii="Times New Roman" w:hAnsi="Times New Roman" w:cs="Times New Roman"/>
          <w:sz w:val="24"/>
          <w:szCs w:val="24"/>
          <w:lang w:val="en-US"/>
        </w:rPr>
        <w:t>.</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1831CC7B" w:rsidR="009B0F0A" w:rsidRPr="008077A3" w:rsidRDefault="008D04B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The teaching profession is one of the most stressful professions</w:t>
      </w:r>
      <w:r>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077A3">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facing</w:t>
      </w:r>
      <w:r w:rsidRPr="008077A3">
        <w:rPr>
          <w:rFonts w:ascii="Times New Roman" w:hAnsi="Times New Roman" w:cs="Times New Roman"/>
          <w:sz w:val="24"/>
          <w:szCs w:val="24"/>
          <w:lang w:val="en-US"/>
        </w:rPr>
        <w:t xml:space="preserve"> a </w:t>
      </w:r>
      <w:r>
        <w:rPr>
          <w:rFonts w:ascii="Times New Roman" w:hAnsi="Times New Roman" w:cs="Times New Roman"/>
          <w:sz w:val="24"/>
          <w:szCs w:val="24"/>
          <w:lang w:val="en-US"/>
        </w:rPr>
        <w:t>host</w:t>
      </w:r>
      <w:r w:rsidRPr="008077A3">
        <w:rPr>
          <w:rFonts w:ascii="Times New Roman" w:hAnsi="Times New Roman" w:cs="Times New Roman"/>
          <w:sz w:val="24"/>
          <w:szCs w:val="24"/>
          <w:lang w:val="en-US"/>
        </w:rPr>
        <w:t xml:space="preserve"> of stressors during </w:t>
      </w:r>
      <w:r>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 xml:space="preserve">everyday work [@smith2000; @herman2020; @schult2014belastet]. </w:t>
      </w:r>
      <w:ins w:id="65" w:author="Deiglmayr, Anne" w:date="2024-08-26T11:45:00Z">
        <w:r w:rsidR="0003737F">
          <w:rPr>
            <w:rFonts w:ascii="Times New Roman" w:hAnsi="Times New Roman" w:cs="Times New Roman"/>
            <w:sz w:val="24"/>
            <w:szCs w:val="24"/>
            <w:lang w:val="en-US"/>
          </w:rPr>
          <w:t xml:space="preserve">To </w:t>
        </w:r>
      </w:ins>
      <w:ins w:id="66" w:author="Deiglmayr, Anne" w:date="2024-08-26T11:46:00Z">
        <w:r w:rsidR="0003737F">
          <w:rPr>
            <w:rFonts w:ascii="Times New Roman" w:hAnsi="Times New Roman" w:cs="Times New Roman"/>
            <w:sz w:val="24"/>
            <w:szCs w:val="24"/>
            <w:lang w:val="en-US"/>
          </w:rPr>
          <w:t>better understand</w:t>
        </w:r>
      </w:ins>
      <w:ins w:id="67" w:author="Deiglmayr, Anne" w:date="2024-08-26T11:45:00Z">
        <w:r w:rsidR="0003737F">
          <w:rPr>
            <w:rFonts w:ascii="Times New Roman" w:hAnsi="Times New Roman" w:cs="Times New Roman"/>
            <w:sz w:val="24"/>
            <w:szCs w:val="24"/>
            <w:lang w:val="en-US"/>
          </w:rPr>
          <w:t xml:space="preserve"> </w:t>
        </w:r>
      </w:ins>
      <w:ins w:id="68" w:author="Deiglmayr, Anne" w:date="2024-08-26T11:47:00Z">
        <w:r w:rsidR="0003737F">
          <w:rPr>
            <w:rFonts w:ascii="Times New Roman" w:hAnsi="Times New Roman" w:cs="Times New Roman"/>
            <w:sz w:val="24"/>
            <w:szCs w:val="24"/>
            <w:lang w:val="en-US"/>
          </w:rPr>
          <w:t xml:space="preserve">mechanisms in </w:t>
        </w:r>
      </w:ins>
      <w:ins w:id="69" w:author="Deiglmayr, Anne" w:date="2024-08-26T11:45:00Z">
        <w:r w:rsidR="0003737F">
          <w:rPr>
            <w:rFonts w:ascii="Times New Roman" w:hAnsi="Times New Roman" w:cs="Times New Roman"/>
            <w:sz w:val="24"/>
            <w:szCs w:val="24"/>
            <w:lang w:val="en-US"/>
          </w:rPr>
          <w:t>teacher stress</w:t>
        </w:r>
      </w:ins>
      <w:ins w:id="70" w:author="Deiglmayr, Anne" w:date="2024-08-26T11:46:00Z">
        <w:r w:rsidR="0003737F">
          <w:rPr>
            <w:rFonts w:ascii="Times New Roman" w:hAnsi="Times New Roman" w:cs="Times New Roman"/>
            <w:sz w:val="24"/>
            <w:szCs w:val="24"/>
            <w:lang w:val="en-US"/>
          </w:rPr>
          <w:t>, t</w:t>
        </w:r>
      </w:ins>
      <w:del w:id="71" w:author="Deiglmayr, Anne" w:date="2024-08-26T11:46:00Z">
        <w:r w:rsidDel="0003737F">
          <w:rPr>
            <w:rFonts w:ascii="Times New Roman" w:hAnsi="Times New Roman" w:cs="Times New Roman"/>
            <w:sz w:val="24"/>
            <w:szCs w:val="24"/>
            <w:lang w:val="en-US"/>
          </w:rPr>
          <w:delText>T</w:delText>
        </w:r>
      </w:del>
      <w:r w:rsidR="00E33D36" w:rsidRPr="008077A3">
        <w:rPr>
          <w:rFonts w:ascii="Times New Roman" w:hAnsi="Times New Roman" w:cs="Times New Roman"/>
          <w:sz w:val="24"/>
          <w:szCs w:val="24"/>
          <w:lang w:val="en-US"/>
        </w:rPr>
        <w:t>here</w:t>
      </w:r>
      <w:r w:rsidR="007661B3">
        <w:rPr>
          <w:rFonts w:ascii="Times New Roman" w:hAnsi="Times New Roman" w:cs="Times New Roman"/>
          <w:sz w:val="24"/>
          <w:szCs w:val="24"/>
          <w:lang w:val="en-US"/>
        </w:rPr>
        <w:t xml:space="preserve"> i</w:t>
      </w:r>
      <w:r w:rsidR="00E33D36"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w:t>
      </w:r>
      <w:r>
        <w:rPr>
          <w:rFonts w:ascii="Times New Roman" w:hAnsi="Times New Roman" w:cs="Times New Roman"/>
          <w:sz w:val="24"/>
          <w:szCs w:val="24"/>
          <w:lang w:val="en-US"/>
        </w:rPr>
        <w:t>growing</w:t>
      </w:r>
      <w:r w:rsidRPr="008077A3">
        <w:rPr>
          <w:rFonts w:ascii="Times New Roman" w:hAnsi="Times New Roman" w:cs="Times New Roman"/>
          <w:sz w:val="24"/>
          <w:szCs w:val="24"/>
          <w:lang w:val="en-US"/>
        </w:rPr>
        <w:t xml:space="preserve"> </w:t>
      </w:r>
      <w:ins w:id="72" w:author="Deiglmayr, Anne" w:date="2024-08-26T11:46:00Z">
        <w:r w:rsidR="0003737F">
          <w:rPr>
            <w:rFonts w:ascii="Times New Roman" w:hAnsi="Times New Roman" w:cs="Times New Roman"/>
            <w:sz w:val="24"/>
            <w:szCs w:val="24"/>
            <w:lang w:val="en-US"/>
          </w:rPr>
          <w:t xml:space="preserve">research </w:t>
        </w:r>
      </w:ins>
      <w:r w:rsidR="00E33D36" w:rsidRPr="008077A3">
        <w:rPr>
          <w:rFonts w:ascii="Times New Roman" w:hAnsi="Times New Roman" w:cs="Times New Roman"/>
          <w:sz w:val="24"/>
          <w:szCs w:val="24"/>
          <w:lang w:val="en-US"/>
        </w:rPr>
        <w:t xml:space="preserve">interest in </w:t>
      </w:r>
      <w:del w:id="73" w:author="Deiglmayr, Anne" w:date="2024-08-26T12:43:00Z">
        <w:r w:rsidR="007E5E88" w:rsidRPr="008077A3" w:rsidDel="0059360A">
          <w:rPr>
            <w:rFonts w:ascii="Times New Roman" w:hAnsi="Times New Roman" w:cs="Times New Roman"/>
            <w:sz w:val="24"/>
            <w:szCs w:val="24"/>
            <w:lang w:val="en-US"/>
          </w:rPr>
          <w:delText xml:space="preserve">exploring </w:delText>
        </w:r>
      </w:del>
      <w:r w:rsidR="003E4DC1">
        <w:rPr>
          <w:rFonts w:ascii="Times New Roman" w:hAnsi="Times New Roman" w:cs="Times New Roman"/>
          <w:sz w:val="24"/>
          <w:szCs w:val="24"/>
          <w:lang w:val="en-US"/>
        </w:rPr>
        <w:t>physiological</w:t>
      </w:r>
      <w:r>
        <w:rPr>
          <w:rFonts w:ascii="Times New Roman" w:hAnsi="Times New Roman" w:cs="Times New Roman"/>
          <w:sz w:val="24"/>
          <w:szCs w:val="24"/>
          <w:lang w:val="en-US"/>
        </w:rPr>
        <w:t xml:space="preserve"> measures such as </w:t>
      </w:r>
      <w:r w:rsidR="007E5E88" w:rsidRPr="008077A3">
        <w:rPr>
          <w:rFonts w:ascii="Times New Roman" w:hAnsi="Times New Roman" w:cs="Times New Roman"/>
          <w:sz w:val="24"/>
          <w:szCs w:val="24"/>
          <w:lang w:val="en-US"/>
        </w:rPr>
        <w:t>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as</w:t>
      </w:r>
      <w:r w:rsidR="00E33D36" w:rsidRPr="008077A3">
        <w:rPr>
          <w:rFonts w:ascii="Times New Roman" w:hAnsi="Times New Roman" w:cs="Times New Roman"/>
          <w:sz w:val="24"/>
          <w:szCs w:val="24"/>
          <w:lang w:val="en-US"/>
        </w:rPr>
        <w:t xml:space="preserve"> </w:t>
      </w:r>
      <w:del w:id="74" w:author="Deiglmayr, Anne" w:date="2024-08-26T12:43:00Z">
        <w:r w:rsidR="00E33D36" w:rsidRPr="008077A3" w:rsidDel="0059360A">
          <w:rPr>
            <w:rFonts w:ascii="Times New Roman" w:hAnsi="Times New Roman" w:cs="Times New Roman"/>
            <w:sz w:val="24"/>
            <w:szCs w:val="24"/>
            <w:lang w:val="en-US"/>
          </w:rPr>
          <w:delText xml:space="preserve">reliable indicators </w:delText>
        </w:r>
      </w:del>
      <w:del w:id="75" w:author="Deiglmayr, Anne" w:date="2024-08-24T11:10:00Z">
        <w:r w:rsidR="00E33D36" w:rsidRPr="008077A3" w:rsidDel="007329A7">
          <w:rPr>
            <w:rFonts w:ascii="Times New Roman" w:hAnsi="Times New Roman" w:cs="Times New Roman"/>
            <w:sz w:val="24"/>
            <w:szCs w:val="24"/>
            <w:lang w:val="en-US"/>
          </w:rPr>
          <w:delText>for</w:delText>
        </w:r>
      </w:del>
      <w:ins w:id="76" w:author="Deiglmayr, Anne" w:date="2024-08-26T12:43:00Z">
        <w:r w:rsidR="0059360A">
          <w:rPr>
            <w:rFonts w:ascii="Times New Roman" w:hAnsi="Times New Roman" w:cs="Times New Roman"/>
            <w:sz w:val="24"/>
            <w:szCs w:val="24"/>
            <w:lang w:val="en-US"/>
          </w:rPr>
          <w:t xml:space="preserve">online measures </w:t>
        </w:r>
      </w:ins>
      <w:del w:id="77" w:author="Deiglmayr, Anne" w:date="2024-08-24T11:10:00Z">
        <w:r w:rsidR="00E33D36" w:rsidRPr="008077A3" w:rsidDel="007329A7">
          <w:rPr>
            <w:rFonts w:ascii="Times New Roman" w:hAnsi="Times New Roman" w:cs="Times New Roman"/>
            <w:sz w:val="24"/>
            <w:szCs w:val="24"/>
            <w:lang w:val="en-US"/>
          </w:rPr>
          <w:delText xml:space="preserve"> </w:delText>
        </w:r>
      </w:del>
      <w:ins w:id="78" w:author="Deiglmayr, Anne" w:date="2024-08-24T11:10:00Z">
        <w:r w:rsidR="007329A7">
          <w:rPr>
            <w:rFonts w:ascii="Times New Roman" w:hAnsi="Times New Roman" w:cs="Times New Roman"/>
            <w:sz w:val="24"/>
            <w:szCs w:val="24"/>
            <w:lang w:val="en-US"/>
          </w:rPr>
          <w:t>of</w:t>
        </w:r>
        <w:r w:rsidR="007329A7" w:rsidRPr="008077A3">
          <w:rPr>
            <w:rFonts w:ascii="Times New Roman" w:hAnsi="Times New Roman" w:cs="Times New Roman"/>
            <w:sz w:val="24"/>
            <w:szCs w:val="24"/>
            <w:lang w:val="en-US"/>
          </w:rPr>
          <w:t xml:space="preserve"> </w:t>
        </w:r>
      </w:ins>
      <w:r w:rsidR="00E33D36" w:rsidRPr="008077A3">
        <w:rPr>
          <w:rFonts w:ascii="Times New Roman" w:hAnsi="Times New Roman" w:cs="Times New Roman"/>
          <w:sz w:val="24"/>
          <w:szCs w:val="24"/>
          <w:lang w:val="en-US"/>
        </w:rPr>
        <w:t>teacher</w:t>
      </w:r>
      <w:r w:rsidR="007E5E88" w:rsidRPr="008077A3">
        <w:rPr>
          <w:rFonts w:ascii="Times New Roman" w:hAnsi="Times New Roman" w:cs="Times New Roman"/>
          <w:sz w:val="24"/>
          <w:szCs w:val="24"/>
          <w:lang w:val="en-US"/>
        </w:rPr>
        <w:t>s’</w:t>
      </w:r>
      <w:r w:rsidR="00E33D36"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00E33D36"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00E33D36"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00E33D36" w:rsidRPr="008077A3">
        <w:rPr>
          <w:rFonts w:ascii="Times New Roman" w:hAnsi="Times New Roman" w:cs="Times New Roman"/>
          <w:sz w:val="24"/>
          <w:szCs w:val="24"/>
          <w:lang w:val="en-US"/>
        </w:rPr>
        <w:t xml:space="preserve">]. </w:t>
      </w:r>
      <w:ins w:id="79" w:author="Deiglmayr, Anne" w:date="2024-08-26T11:47:00Z">
        <w:r w:rsidR="0003737F">
          <w:rPr>
            <w:rFonts w:ascii="Times New Roman" w:hAnsi="Times New Roman" w:cs="Times New Roman"/>
            <w:sz w:val="24"/>
            <w:szCs w:val="24"/>
            <w:lang w:val="en-US"/>
          </w:rPr>
          <w:t xml:space="preserve">For example, </w:t>
        </w:r>
      </w:ins>
      <w:del w:id="80" w:author="Deiglmayr, Anne" w:date="2024-08-26T11:47:00Z">
        <w:r w:rsidR="007E5E88" w:rsidRPr="008077A3" w:rsidDel="0003737F">
          <w:rPr>
            <w:rFonts w:ascii="Times New Roman" w:hAnsi="Times New Roman" w:cs="Times New Roman"/>
            <w:sz w:val="24"/>
            <w:szCs w:val="24"/>
            <w:lang w:val="en-US"/>
          </w:rPr>
          <w:delText xml:space="preserve">Prior </w:delText>
        </w:r>
        <w:r w:rsidR="00E33D36" w:rsidRPr="008077A3" w:rsidDel="0003737F">
          <w:rPr>
            <w:rFonts w:ascii="Times New Roman" w:hAnsi="Times New Roman" w:cs="Times New Roman"/>
            <w:sz w:val="24"/>
            <w:szCs w:val="24"/>
            <w:lang w:val="en-US"/>
          </w:rPr>
          <w:delText>studies</w:delText>
        </w:r>
        <w:r w:rsidR="007E5E88" w:rsidRPr="008077A3" w:rsidDel="0003737F">
          <w:rPr>
            <w:rFonts w:ascii="Times New Roman" w:hAnsi="Times New Roman" w:cs="Times New Roman"/>
            <w:sz w:val="24"/>
            <w:szCs w:val="24"/>
            <w:lang w:val="en-US"/>
          </w:rPr>
          <w:delText xml:space="preserve"> </w:delText>
        </w:r>
        <w:r w:rsidR="00B2378F" w:rsidRPr="008077A3" w:rsidDel="0003737F">
          <w:rPr>
            <w:rFonts w:ascii="Times New Roman" w:hAnsi="Times New Roman" w:cs="Times New Roman"/>
            <w:sz w:val="24"/>
            <w:szCs w:val="24"/>
            <w:lang w:val="en-US"/>
          </w:rPr>
          <w:delText>showed</w:delText>
        </w:r>
      </w:del>
      <w:ins w:id="81" w:author="Deiglmayr, Anne" w:date="2024-08-26T11:47:00Z">
        <w:r w:rsidR="0003737F">
          <w:rPr>
            <w:rFonts w:ascii="Times New Roman" w:hAnsi="Times New Roman" w:cs="Times New Roman"/>
            <w:sz w:val="24"/>
            <w:szCs w:val="24"/>
            <w:lang w:val="en-US"/>
          </w:rPr>
          <w:t>is has been shown</w:t>
        </w:r>
      </w:ins>
      <w:r w:rsidR="00B2378F" w:rsidRPr="008077A3">
        <w:rPr>
          <w:rFonts w:ascii="Times New Roman" w:hAnsi="Times New Roman" w:cs="Times New Roman"/>
          <w:sz w:val="24"/>
          <w:szCs w:val="24"/>
          <w:lang w:val="en-US"/>
        </w:rPr>
        <w:t xml:space="preserve">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 xml:space="preserve">stressors </w:t>
      </w:r>
      <w:del w:id="82" w:author="Deiglmayr, Anne" w:date="2024-08-26T11:48:00Z">
        <w:r w:rsidR="00B2378F" w:rsidRPr="008077A3" w:rsidDel="0003737F">
          <w:rPr>
            <w:rFonts w:ascii="Times New Roman" w:hAnsi="Times New Roman" w:cs="Times New Roman"/>
            <w:sz w:val="24"/>
            <w:szCs w:val="24"/>
            <w:lang w:val="en-US"/>
          </w:rPr>
          <w:delText xml:space="preserve">lead to </w:delText>
        </w:r>
      </w:del>
      <w:r w:rsidR="00B2378F" w:rsidRPr="008077A3">
        <w:rPr>
          <w:rFonts w:ascii="Times New Roman" w:hAnsi="Times New Roman" w:cs="Times New Roman"/>
          <w:sz w:val="24"/>
          <w:szCs w:val="24"/>
          <w:lang w:val="en-US"/>
        </w:rPr>
        <w:t>increase</w:t>
      </w:r>
      <w:del w:id="83" w:author="Deiglmayr, Anne" w:date="2024-08-26T11:48:00Z">
        <w:r w:rsidR="00B2378F" w:rsidRPr="008077A3" w:rsidDel="0003737F">
          <w:rPr>
            <w:rFonts w:ascii="Times New Roman" w:hAnsi="Times New Roman" w:cs="Times New Roman"/>
            <w:sz w:val="24"/>
            <w:szCs w:val="24"/>
            <w:lang w:val="en-US"/>
          </w:rPr>
          <w:delText>d</w:delText>
        </w:r>
      </w:del>
      <w:r w:rsidR="00B2378F" w:rsidRPr="008077A3">
        <w:rPr>
          <w:rFonts w:ascii="Times New Roman" w:hAnsi="Times New Roman" w:cs="Times New Roman"/>
          <w:sz w:val="24"/>
          <w:szCs w:val="24"/>
          <w:lang w:val="en-US"/>
        </w:rPr>
        <w:t xml:space="preserve"> teacher HR </w:t>
      </w:r>
      <w:del w:id="84" w:author="Deiglmayr, Anne" w:date="2024-08-26T11:48:00Z">
        <w:r w:rsidR="00B2378F" w:rsidRPr="008077A3" w:rsidDel="0003737F">
          <w:rPr>
            <w:rFonts w:ascii="Times New Roman" w:hAnsi="Times New Roman" w:cs="Times New Roman"/>
            <w:sz w:val="24"/>
            <w:szCs w:val="24"/>
            <w:lang w:val="en-US"/>
          </w:rPr>
          <w:delText xml:space="preserve">in </w:delText>
        </w:r>
      </w:del>
      <w:ins w:id="85" w:author="Deiglmayr, Anne" w:date="2024-08-26T11:48:00Z">
        <w:r w:rsidR="0003737F">
          <w:rPr>
            <w:rFonts w:ascii="Times New Roman" w:hAnsi="Times New Roman" w:cs="Times New Roman"/>
            <w:sz w:val="24"/>
            <w:szCs w:val="24"/>
            <w:lang w:val="en-US"/>
          </w:rPr>
          <w:t>during</w:t>
        </w:r>
        <w:r w:rsidR="0003737F" w:rsidRPr="008077A3">
          <w:rPr>
            <w:rFonts w:ascii="Times New Roman" w:hAnsi="Times New Roman" w:cs="Times New Roman"/>
            <w:sz w:val="24"/>
            <w:szCs w:val="24"/>
            <w:lang w:val="en-US"/>
          </w:rPr>
          <w:t xml:space="preserve"> </w:t>
        </w:r>
      </w:ins>
      <w:r w:rsidR="00B2378F" w:rsidRPr="008077A3">
        <w:rPr>
          <w:rFonts w:ascii="Times New Roman" w:hAnsi="Times New Roman" w:cs="Times New Roman"/>
          <w:sz w:val="24"/>
          <w:szCs w:val="24"/>
          <w:lang w:val="en-US"/>
        </w:rPr>
        <w:t xml:space="preserve">teaching </w:t>
      </w:r>
      <w:ins w:id="86" w:author="Deiglmayr, Anne" w:date="2024-08-26T12:45:00Z">
        <w:r w:rsidR="0059360A">
          <w:rPr>
            <w:rFonts w:ascii="Times New Roman" w:hAnsi="Times New Roman" w:cs="Times New Roman"/>
            <w:sz w:val="24"/>
            <w:szCs w:val="24"/>
            <w:lang w:val="en-US"/>
          </w:rPr>
          <w:t xml:space="preserve">activities </w:t>
        </w:r>
      </w:ins>
      <w:del w:id="87" w:author="Deiglmayr, Anne" w:date="2024-08-26T11:48:00Z">
        <w:r w:rsidR="00B2378F" w:rsidRPr="008077A3" w:rsidDel="0003737F">
          <w:rPr>
            <w:rFonts w:ascii="Times New Roman" w:hAnsi="Times New Roman" w:cs="Times New Roman"/>
            <w:sz w:val="24"/>
            <w:szCs w:val="24"/>
            <w:lang w:val="en-US"/>
          </w:rPr>
          <w:delText>settings</w:delText>
        </w:r>
        <w:r w:rsidR="009B0F0A" w:rsidRPr="008077A3" w:rsidDel="0003737F">
          <w:rPr>
            <w:rFonts w:ascii="Times New Roman" w:hAnsi="Times New Roman" w:cs="Times New Roman"/>
            <w:sz w:val="24"/>
            <w:szCs w:val="24"/>
            <w:lang w:val="en-US"/>
          </w:rPr>
          <w:delText xml:space="preserve"> </w:delText>
        </w:r>
      </w:del>
      <w:r w:rsidR="009B0F0A" w:rsidRPr="008077A3">
        <w:rPr>
          <w:rFonts w:ascii="Times New Roman" w:hAnsi="Times New Roman" w:cs="Times New Roman"/>
          <w:sz w:val="24"/>
          <w:szCs w:val="24"/>
          <w:lang w:val="en-US"/>
        </w:rPr>
        <w:t>[@sperka1995; @scheuch1997psychophysische; @donker2018; @junker2021; @huang2022class]</w:t>
      </w:r>
      <w:r w:rsidR="00B2378F" w:rsidRPr="008077A3">
        <w:rPr>
          <w:rFonts w:ascii="Times New Roman" w:hAnsi="Times New Roman" w:cs="Times New Roman"/>
          <w:sz w:val="24"/>
          <w:szCs w:val="24"/>
          <w:lang w:val="en-US"/>
        </w:rPr>
        <w:t xml:space="preserve">. However, </w:t>
      </w:r>
      <w:del w:id="88" w:author="Deiglmayr, Anne" w:date="2024-08-26T11:48:00Z">
        <w:r w:rsidR="00B2378F" w:rsidRPr="008077A3" w:rsidDel="0003737F">
          <w:rPr>
            <w:rFonts w:ascii="Times New Roman" w:hAnsi="Times New Roman" w:cs="Times New Roman"/>
            <w:sz w:val="24"/>
            <w:szCs w:val="24"/>
            <w:lang w:val="en-US"/>
          </w:rPr>
          <w:delText xml:space="preserve">these </w:delText>
        </w:r>
      </w:del>
      <w:ins w:id="89" w:author="Deiglmayr, Anne" w:date="2024-08-26T11:48:00Z">
        <w:r w:rsidR="0003737F">
          <w:rPr>
            <w:rFonts w:ascii="Times New Roman" w:hAnsi="Times New Roman" w:cs="Times New Roman"/>
            <w:sz w:val="24"/>
            <w:szCs w:val="24"/>
            <w:lang w:val="en-US"/>
          </w:rPr>
          <w:t>previous</w:t>
        </w:r>
        <w:r w:rsidR="0003737F" w:rsidRPr="008077A3">
          <w:rPr>
            <w:rFonts w:ascii="Times New Roman" w:hAnsi="Times New Roman" w:cs="Times New Roman"/>
            <w:sz w:val="24"/>
            <w:szCs w:val="24"/>
            <w:lang w:val="en-US"/>
          </w:rPr>
          <w:t xml:space="preserve"> </w:t>
        </w:r>
      </w:ins>
      <w:r w:rsidR="00B2378F" w:rsidRPr="008077A3">
        <w:rPr>
          <w:rFonts w:ascii="Times New Roman" w:hAnsi="Times New Roman" w:cs="Times New Roman"/>
          <w:sz w:val="24"/>
          <w:szCs w:val="24"/>
          <w:lang w:val="en-US"/>
        </w:rPr>
        <w:t>studies</w:t>
      </w:r>
      <w:ins w:id="90" w:author="Deiglmayr, Anne" w:date="2024-08-26T11:48:00Z">
        <w:r w:rsidR="0003737F">
          <w:rPr>
            <w:rFonts w:ascii="Times New Roman" w:hAnsi="Times New Roman" w:cs="Times New Roman"/>
            <w:sz w:val="24"/>
            <w:szCs w:val="24"/>
            <w:lang w:val="en-US"/>
          </w:rPr>
          <w:t xml:space="preserve"> have</w:t>
        </w:r>
      </w:ins>
      <w:r w:rsidR="00E33D36"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00E33D36"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(ECG)</w:t>
      </w:r>
      <w:r w:rsidR="00B2378F" w:rsidRPr="008077A3">
        <w:rPr>
          <w:rFonts w:ascii="Times New Roman" w:hAnsi="Times New Roman" w:cs="Times New Roman"/>
          <w:sz w:val="24"/>
          <w:szCs w:val="24"/>
          <w:lang w:val="en-US"/>
        </w:rPr>
        <w:t xml:space="preserve">. </w:t>
      </w:r>
      <w:ins w:id="91" w:author="Deiglmayr, Anne" w:date="2024-08-26T11:49:00Z">
        <w:r w:rsidR="0003737F">
          <w:rPr>
            <w:rFonts w:ascii="Times New Roman" w:hAnsi="Times New Roman" w:cs="Times New Roman"/>
            <w:sz w:val="24"/>
            <w:szCs w:val="24"/>
            <w:lang w:val="en-US"/>
          </w:rPr>
          <w:t>Modern f</w:t>
        </w:r>
        <w:r w:rsidR="0003737F" w:rsidRPr="000F2053">
          <w:rPr>
            <w:rFonts w:ascii="Times New Roman" w:hAnsi="Times New Roman" w:cs="Times New Roman"/>
            <w:sz w:val="24"/>
            <w:szCs w:val="24"/>
            <w:lang w:val="en-US"/>
          </w:rPr>
          <w:t>itness trackers</w:t>
        </w:r>
        <w:r w:rsidR="0003737F">
          <w:rPr>
            <w:rFonts w:ascii="Times New Roman" w:hAnsi="Times New Roman" w:cs="Times New Roman"/>
            <w:sz w:val="24"/>
            <w:szCs w:val="24"/>
            <w:lang w:val="en-US"/>
          </w:rPr>
          <w:t xml:space="preserve"> represent a non-invasive and convenient</w:t>
        </w:r>
        <w:r w:rsidR="0003737F" w:rsidRPr="000F2053">
          <w:rPr>
            <w:rFonts w:ascii="Times New Roman" w:hAnsi="Times New Roman" w:cs="Times New Roman"/>
            <w:sz w:val="24"/>
            <w:szCs w:val="24"/>
            <w:lang w:val="en-US"/>
          </w:rPr>
          <w:t xml:space="preserve"> alternative</w:t>
        </w:r>
      </w:ins>
      <w:ins w:id="92" w:author="Deiglmayr, Anne" w:date="2024-08-26T12:44:00Z">
        <w:r w:rsidR="0059360A">
          <w:rPr>
            <w:rFonts w:ascii="Times New Roman" w:hAnsi="Times New Roman" w:cs="Times New Roman"/>
            <w:sz w:val="24"/>
            <w:szCs w:val="24"/>
            <w:lang w:val="en-US"/>
          </w:rPr>
          <w:t>.</w:t>
        </w:r>
      </w:ins>
      <w:ins w:id="93" w:author="Deiglmayr, Anne" w:date="2024-08-26T11:49:00Z">
        <w:r w:rsidR="0003737F" w:rsidRPr="008077A3">
          <w:rPr>
            <w:rFonts w:ascii="Times New Roman" w:hAnsi="Times New Roman" w:cs="Times New Roman"/>
            <w:sz w:val="24"/>
            <w:szCs w:val="24"/>
            <w:lang w:val="en-US"/>
          </w:rPr>
          <w:t xml:space="preserve"> </w:t>
        </w:r>
      </w:ins>
      <w:del w:id="94" w:author="Deiglmayr, Anne" w:date="2024-08-26T11:50:00Z">
        <w:r w:rsidR="0055623B" w:rsidRPr="008077A3" w:rsidDel="0003737F">
          <w:rPr>
            <w:rFonts w:ascii="Times New Roman" w:hAnsi="Times New Roman" w:cs="Times New Roman"/>
            <w:sz w:val="24"/>
            <w:szCs w:val="24"/>
            <w:lang w:val="en-US"/>
          </w:rPr>
          <w:delText>Therefore,</w:delText>
        </w:r>
        <w:r w:rsidR="009B0F0A" w:rsidRPr="008077A3" w:rsidDel="0003737F">
          <w:rPr>
            <w:rFonts w:ascii="Times New Roman" w:hAnsi="Times New Roman" w:cs="Times New Roman"/>
            <w:sz w:val="24"/>
            <w:szCs w:val="24"/>
            <w:lang w:val="en-US"/>
          </w:rPr>
          <w:delText xml:space="preserve"> </w:delText>
        </w:r>
        <w:r w:rsidR="00E33D36" w:rsidRPr="008077A3" w:rsidDel="0003737F">
          <w:rPr>
            <w:rFonts w:ascii="Times New Roman" w:hAnsi="Times New Roman" w:cs="Times New Roman"/>
            <w:sz w:val="24"/>
            <w:szCs w:val="24"/>
            <w:lang w:val="en-US"/>
          </w:rPr>
          <w:delText>affordable</w:delText>
        </w:r>
        <w:r w:rsidR="00B2378F" w:rsidRPr="008077A3" w:rsidDel="0003737F">
          <w:rPr>
            <w:rFonts w:ascii="Times New Roman" w:hAnsi="Times New Roman" w:cs="Times New Roman"/>
            <w:sz w:val="24"/>
            <w:szCs w:val="24"/>
            <w:lang w:val="en-US"/>
          </w:rPr>
          <w:delText xml:space="preserve">, highly accepted, </w:delText>
        </w:r>
        <w:r w:rsidR="00E33D36" w:rsidRPr="008077A3" w:rsidDel="0003737F">
          <w:rPr>
            <w:rFonts w:ascii="Times New Roman" w:hAnsi="Times New Roman" w:cs="Times New Roman"/>
            <w:sz w:val="24"/>
            <w:szCs w:val="24"/>
            <w:lang w:val="en-US"/>
          </w:rPr>
          <w:delText>non-invasive</w:delText>
        </w:r>
        <w:r w:rsidR="000106CC" w:rsidDel="0003737F">
          <w:rPr>
            <w:rFonts w:ascii="Times New Roman" w:hAnsi="Times New Roman" w:cs="Times New Roman"/>
            <w:sz w:val="24"/>
            <w:szCs w:val="24"/>
            <w:lang w:val="en-US"/>
          </w:rPr>
          <w:delText>,</w:delText>
        </w:r>
        <w:r w:rsidR="00E33D36" w:rsidRPr="008077A3" w:rsidDel="0003737F">
          <w:rPr>
            <w:rFonts w:ascii="Times New Roman" w:hAnsi="Times New Roman" w:cs="Times New Roman"/>
            <w:sz w:val="24"/>
            <w:szCs w:val="24"/>
            <w:lang w:val="en-US"/>
          </w:rPr>
          <w:delText xml:space="preserve"> </w:delText>
        </w:r>
        <w:r w:rsidR="007661B3" w:rsidDel="0003737F">
          <w:rPr>
            <w:rFonts w:ascii="Times New Roman" w:hAnsi="Times New Roman" w:cs="Times New Roman"/>
            <w:sz w:val="24"/>
            <w:szCs w:val="24"/>
            <w:lang w:val="en-US"/>
          </w:rPr>
          <w:delText xml:space="preserve">and non-obtrusive </w:delText>
        </w:r>
        <w:r w:rsidR="00E33D36" w:rsidRPr="008077A3" w:rsidDel="0003737F">
          <w:rPr>
            <w:rFonts w:ascii="Times New Roman" w:hAnsi="Times New Roman" w:cs="Times New Roman"/>
            <w:sz w:val="24"/>
            <w:szCs w:val="24"/>
            <w:lang w:val="en-US"/>
          </w:rPr>
          <w:delText xml:space="preserve">instruments like wrist-worn fitness trackers </w:delText>
        </w:r>
      </w:del>
      <w:r w:rsidR="00E33D36" w:rsidRPr="008077A3">
        <w:rPr>
          <w:rFonts w:ascii="Times New Roman" w:hAnsi="Times New Roman" w:cs="Times New Roman"/>
          <w:sz w:val="24"/>
          <w:szCs w:val="24"/>
          <w:lang w:val="en-US"/>
        </w:rPr>
        <w:t xml:space="preserve">[@ferguson2015] </w:t>
      </w:r>
      <w:del w:id="95" w:author="Deiglmayr, Anne" w:date="2024-08-26T11:50:00Z">
        <w:r w:rsidR="00E33D36" w:rsidRPr="008077A3" w:rsidDel="0003737F">
          <w:rPr>
            <w:rFonts w:ascii="Times New Roman" w:hAnsi="Times New Roman" w:cs="Times New Roman"/>
            <w:sz w:val="24"/>
            <w:szCs w:val="24"/>
            <w:lang w:val="en-US"/>
          </w:rPr>
          <w:delText xml:space="preserve">could </w:delText>
        </w:r>
        <w:r w:rsidR="008B2DCD" w:rsidRPr="008077A3" w:rsidDel="0003737F">
          <w:rPr>
            <w:rFonts w:ascii="Times New Roman" w:hAnsi="Times New Roman" w:cs="Times New Roman"/>
            <w:sz w:val="24"/>
            <w:szCs w:val="24"/>
            <w:lang w:val="en-US"/>
          </w:rPr>
          <w:delText xml:space="preserve">be a valuable tool for </w:delText>
        </w:r>
        <w:r w:rsidR="00810B5C" w:rsidDel="0003737F">
          <w:rPr>
            <w:rFonts w:ascii="Times New Roman" w:hAnsi="Times New Roman" w:cs="Times New Roman"/>
            <w:sz w:val="24"/>
            <w:szCs w:val="24"/>
            <w:lang w:val="en-US"/>
          </w:rPr>
          <w:delText>assessing</w:delText>
        </w:r>
        <w:r w:rsidR="00810B5C" w:rsidRPr="008077A3" w:rsidDel="0003737F">
          <w:rPr>
            <w:rFonts w:ascii="Times New Roman" w:hAnsi="Times New Roman" w:cs="Times New Roman"/>
            <w:sz w:val="24"/>
            <w:szCs w:val="24"/>
            <w:lang w:val="en-US"/>
          </w:rPr>
          <w:delText xml:space="preserve"> </w:delText>
        </w:r>
        <w:r w:rsidR="00384808" w:rsidRPr="008077A3" w:rsidDel="0003737F">
          <w:rPr>
            <w:rFonts w:ascii="Times New Roman" w:hAnsi="Times New Roman" w:cs="Times New Roman"/>
            <w:sz w:val="24"/>
            <w:szCs w:val="24"/>
            <w:lang w:val="en-US"/>
          </w:rPr>
          <w:delText xml:space="preserve">teachers’ </w:delText>
        </w:r>
        <w:r w:rsidR="008B2DCD" w:rsidRPr="008077A3" w:rsidDel="0003737F">
          <w:rPr>
            <w:rFonts w:ascii="Times New Roman" w:hAnsi="Times New Roman" w:cs="Times New Roman"/>
            <w:sz w:val="24"/>
            <w:szCs w:val="24"/>
            <w:lang w:val="en-US"/>
          </w:rPr>
          <w:delText xml:space="preserve">HR </w:delText>
        </w:r>
        <w:r w:rsidR="00FD1D2D" w:rsidRPr="008077A3" w:rsidDel="0003737F">
          <w:rPr>
            <w:rFonts w:ascii="Times New Roman" w:hAnsi="Times New Roman" w:cs="Times New Roman"/>
            <w:sz w:val="24"/>
            <w:szCs w:val="24"/>
            <w:lang w:val="en-US"/>
          </w:rPr>
          <w:delText>and</w:delText>
        </w:r>
        <w:r w:rsidR="008B2DCD" w:rsidRPr="008077A3" w:rsidDel="0003737F">
          <w:rPr>
            <w:rFonts w:ascii="Times New Roman" w:hAnsi="Times New Roman" w:cs="Times New Roman"/>
            <w:sz w:val="24"/>
            <w:szCs w:val="24"/>
            <w:lang w:val="en-US"/>
          </w:rPr>
          <w:delText xml:space="preserve"> </w:delText>
        </w:r>
        <w:r w:rsidR="00810B5C" w:rsidDel="0003737F">
          <w:rPr>
            <w:rFonts w:ascii="Times New Roman" w:hAnsi="Times New Roman" w:cs="Times New Roman"/>
            <w:sz w:val="24"/>
            <w:szCs w:val="24"/>
            <w:lang w:val="en-US"/>
          </w:rPr>
          <w:delText xml:space="preserve">exploring </w:delText>
        </w:r>
        <w:r w:rsidR="008B2DCD" w:rsidRPr="008077A3" w:rsidDel="0003737F">
          <w:rPr>
            <w:rFonts w:ascii="Times New Roman" w:hAnsi="Times New Roman" w:cs="Times New Roman"/>
            <w:sz w:val="24"/>
            <w:szCs w:val="24"/>
            <w:lang w:val="en-US"/>
          </w:rPr>
          <w:delText xml:space="preserve">the factors contributing to </w:delText>
        </w:r>
        <w:r w:rsidR="000A7063" w:rsidRPr="008077A3" w:rsidDel="0003737F">
          <w:rPr>
            <w:rFonts w:ascii="Times New Roman" w:hAnsi="Times New Roman" w:cs="Times New Roman"/>
            <w:sz w:val="24"/>
            <w:szCs w:val="24"/>
            <w:lang w:val="en-US"/>
          </w:rPr>
          <w:delText xml:space="preserve">teachers’ </w:delText>
        </w:r>
        <w:r w:rsidR="0055623B" w:rsidRPr="008077A3" w:rsidDel="0003737F">
          <w:rPr>
            <w:rFonts w:ascii="Times New Roman" w:hAnsi="Times New Roman" w:cs="Times New Roman"/>
            <w:sz w:val="24"/>
            <w:szCs w:val="24"/>
            <w:lang w:val="en-US"/>
          </w:rPr>
          <w:delText xml:space="preserve">physiological </w:delText>
        </w:r>
        <w:r w:rsidR="008B2DCD" w:rsidRPr="008077A3" w:rsidDel="0003737F">
          <w:rPr>
            <w:rFonts w:ascii="Times New Roman" w:hAnsi="Times New Roman" w:cs="Times New Roman"/>
            <w:sz w:val="24"/>
            <w:szCs w:val="24"/>
            <w:lang w:val="en-US"/>
          </w:rPr>
          <w:delText>stress</w:delText>
        </w:r>
        <w:r w:rsidR="0055623B" w:rsidRPr="008077A3" w:rsidDel="0003737F">
          <w:rPr>
            <w:rFonts w:ascii="Times New Roman" w:hAnsi="Times New Roman" w:cs="Times New Roman"/>
            <w:sz w:val="24"/>
            <w:szCs w:val="24"/>
            <w:lang w:val="en-US"/>
          </w:rPr>
          <w:delText xml:space="preserve"> responses</w:delText>
        </w:r>
        <w:r w:rsidR="000A7063" w:rsidRPr="008077A3" w:rsidDel="0003737F">
          <w:rPr>
            <w:rFonts w:ascii="Times New Roman" w:hAnsi="Times New Roman" w:cs="Times New Roman"/>
            <w:sz w:val="24"/>
            <w:szCs w:val="24"/>
            <w:lang w:val="en-US"/>
          </w:rPr>
          <w:delText xml:space="preserve"> in everyday teaching</w:delText>
        </w:r>
      </w:del>
      <w:del w:id="96" w:author="Deiglmayr, Anne" w:date="2024-08-26T11:51:00Z">
        <w:r w:rsidR="008B2DCD" w:rsidRPr="008077A3" w:rsidDel="0003737F">
          <w:rPr>
            <w:rFonts w:ascii="Times New Roman" w:hAnsi="Times New Roman" w:cs="Times New Roman"/>
            <w:sz w:val="24"/>
            <w:szCs w:val="24"/>
            <w:lang w:val="en-US"/>
          </w:rPr>
          <w:delText>.</w:delText>
        </w:r>
        <w:r w:rsidR="009B0F0A" w:rsidRPr="008077A3" w:rsidDel="0003737F">
          <w:rPr>
            <w:rFonts w:ascii="Times New Roman" w:hAnsi="Times New Roman" w:cs="Times New Roman"/>
            <w:sz w:val="24"/>
            <w:szCs w:val="24"/>
            <w:lang w:val="en-US"/>
          </w:rPr>
          <w:delText xml:space="preserve"> </w:delText>
        </w:r>
      </w:del>
      <w:moveFromRangeStart w:id="97" w:author="Deiglmayr, Anne" w:date="2024-08-26T11:57:00Z" w:name="move175565860"/>
      <w:moveFrom w:id="98" w:author="Deiglmayr, Anne" w:date="2024-08-26T11:57:00Z">
        <w:r w:rsidR="00AE6924" w:rsidRPr="008077A3" w:rsidDel="006A1A5C">
          <w:rPr>
            <w:rFonts w:ascii="Times New Roman" w:hAnsi="Times New Roman" w:cs="Times New Roman"/>
            <w:sz w:val="24"/>
            <w:szCs w:val="24"/>
            <w:lang w:val="en-US"/>
          </w:rPr>
          <w:t xml:space="preserve">Ubiquitous, low-cost assessments of teacher stress would be </w:t>
        </w:r>
        <w:r w:rsidR="00E53262" w:rsidRPr="008077A3" w:rsidDel="006A1A5C">
          <w:rPr>
            <w:rFonts w:ascii="Times New Roman" w:hAnsi="Times New Roman" w:cs="Times New Roman"/>
            <w:sz w:val="24"/>
            <w:szCs w:val="24"/>
            <w:lang w:val="en-US"/>
          </w:rPr>
          <w:t xml:space="preserve">particularly </w:t>
        </w:r>
        <w:r w:rsidR="00AE6924" w:rsidRPr="008077A3" w:rsidDel="006A1A5C">
          <w:rPr>
            <w:rFonts w:ascii="Times New Roman" w:hAnsi="Times New Roman" w:cs="Times New Roman"/>
            <w:sz w:val="24"/>
            <w:szCs w:val="24"/>
            <w:lang w:val="en-US"/>
          </w:rPr>
          <w:t xml:space="preserve">relevant </w:t>
        </w:r>
        <w:r w:rsidR="00E53262" w:rsidRPr="008077A3" w:rsidDel="006A1A5C">
          <w:rPr>
            <w:rFonts w:ascii="Times New Roman" w:hAnsi="Times New Roman" w:cs="Times New Roman"/>
            <w:sz w:val="24"/>
            <w:szCs w:val="24"/>
            <w:lang w:val="en-US"/>
          </w:rPr>
          <w:t>g</w:t>
        </w:r>
        <w:r w:rsidR="002C77EC" w:rsidRPr="008077A3" w:rsidDel="006A1A5C">
          <w:rPr>
            <w:rFonts w:ascii="Times New Roman" w:hAnsi="Times New Roman" w:cs="Times New Roman"/>
            <w:sz w:val="24"/>
            <w:szCs w:val="24"/>
            <w:lang w:val="en-US"/>
          </w:rPr>
          <w:t xml:space="preserve">iven the </w:t>
        </w:r>
        <w:r w:rsidR="00E7601B" w:rsidDel="006A1A5C">
          <w:rPr>
            <w:rFonts w:ascii="Times New Roman" w:hAnsi="Times New Roman" w:cs="Times New Roman"/>
            <w:sz w:val="24"/>
            <w:szCs w:val="24"/>
            <w:lang w:val="en-US"/>
          </w:rPr>
          <w:t xml:space="preserve">profession’s </w:t>
        </w:r>
        <w:r w:rsidR="002C77EC" w:rsidRPr="008077A3" w:rsidDel="006A1A5C">
          <w:rPr>
            <w:rFonts w:ascii="Times New Roman" w:hAnsi="Times New Roman" w:cs="Times New Roman"/>
            <w:sz w:val="24"/>
            <w:szCs w:val="24"/>
            <w:lang w:val="en-US"/>
          </w:rPr>
          <w:t xml:space="preserve">high stress levels </w:t>
        </w:r>
        <w:r w:rsidR="00AE6924" w:rsidRPr="008077A3" w:rsidDel="006A1A5C">
          <w:rPr>
            <w:rFonts w:ascii="Times New Roman" w:hAnsi="Times New Roman" w:cs="Times New Roman"/>
            <w:sz w:val="24"/>
            <w:szCs w:val="24"/>
            <w:lang w:val="en-US"/>
          </w:rPr>
          <w:t xml:space="preserve">and the associated negative effects on teachers´ health </w:t>
        </w:r>
        <w:r w:rsidR="002C77EC" w:rsidRPr="008077A3" w:rsidDel="006A1A5C">
          <w:rPr>
            <w:rFonts w:ascii="Times New Roman" w:hAnsi="Times New Roman" w:cs="Times New Roman"/>
            <w:sz w:val="24"/>
            <w:szCs w:val="24"/>
            <w:lang w:val="en-US"/>
          </w:rPr>
          <w:t xml:space="preserve">[@johnson2005experience; </w:t>
        </w:r>
        <w:r w:rsidR="00EF7A03" w:rsidRPr="008077A3" w:rsidDel="006A1A5C">
          <w:rPr>
            <w:rFonts w:ascii="Times New Roman" w:hAnsi="Times New Roman" w:cs="Times New Roman"/>
            <w:sz w:val="24"/>
            <w:szCs w:val="24"/>
            <w:lang w:val="en-US"/>
          </w:rPr>
          <w:t>@montgomery2005meta].</w:t>
        </w:r>
      </w:moveFrom>
      <w:moveFromRangeEnd w:id="97"/>
    </w:p>
    <w:p w14:paraId="6D61F4B8" w14:textId="4BB1330B" w:rsidR="002A63FE" w:rsidRPr="008077A3" w:rsidDel="0059360A" w:rsidRDefault="00A456E7" w:rsidP="003420F3">
      <w:pPr>
        <w:spacing w:line="480" w:lineRule="auto"/>
        <w:rPr>
          <w:del w:id="99" w:author="Deiglmayr, Anne" w:date="2024-08-26T12:47:00Z"/>
          <w:rFonts w:ascii="Times New Roman" w:hAnsi="Times New Roman" w:cs="Times New Roman"/>
          <w:sz w:val="24"/>
          <w:szCs w:val="24"/>
          <w:lang w:val="en-US"/>
        </w:rPr>
      </w:pPr>
      <w:moveFromRangeStart w:id="100" w:author="Deiglmayr, Anne" w:date="2024-08-26T11:52:00Z" w:name="move175565543"/>
      <w:moveFrom w:id="101" w:author="Deiglmayr, Anne" w:date="2024-08-26T11:52:00Z">
        <w:r w:rsidRPr="008077A3" w:rsidDel="0003737F">
          <w:rPr>
            <w:rFonts w:ascii="Times New Roman" w:hAnsi="Times New Roman" w:cs="Times New Roman"/>
            <w:sz w:val="24"/>
            <w:szCs w:val="24"/>
            <w:lang w:val="en-US"/>
          </w:rPr>
          <w:t>Classroom disruptions</w:t>
        </w:r>
        <w:r w:rsidR="00AE6924" w:rsidRPr="008077A3" w:rsidDel="0003737F">
          <w:rPr>
            <w:rFonts w:ascii="Times New Roman" w:hAnsi="Times New Roman" w:cs="Times New Roman"/>
            <w:sz w:val="24"/>
            <w:szCs w:val="24"/>
            <w:lang w:val="en-US"/>
          </w:rPr>
          <w:t xml:space="preserve"> </w:t>
        </w:r>
        <w:r w:rsidRPr="008077A3" w:rsidDel="0003737F">
          <w:rPr>
            <w:rFonts w:ascii="Times New Roman" w:hAnsi="Times New Roman" w:cs="Times New Roman"/>
            <w:sz w:val="24"/>
            <w:szCs w:val="24"/>
            <w:lang w:val="en-US"/>
          </w:rPr>
          <w:t xml:space="preserve">are </w:t>
        </w:r>
        <w:r w:rsidR="00E7601B" w:rsidDel="0003737F">
          <w:rPr>
            <w:rFonts w:ascii="Times New Roman" w:hAnsi="Times New Roman" w:cs="Times New Roman"/>
            <w:sz w:val="24"/>
            <w:szCs w:val="24"/>
            <w:lang w:val="en-US"/>
          </w:rPr>
          <w:t>a</w:t>
        </w:r>
        <w:r w:rsidRPr="008077A3" w:rsidDel="0003737F">
          <w:rPr>
            <w:rFonts w:ascii="Times New Roman" w:hAnsi="Times New Roman" w:cs="Times New Roman"/>
            <w:sz w:val="24"/>
            <w:szCs w:val="24"/>
            <w:lang w:val="en-US"/>
          </w:rPr>
          <w:t xml:space="preserve"> major stressor in teachers’ daily work [@boyle1995structural; @aloe2014multivariate]</w:t>
        </w:r>
        <w:r w:rsidR="00E541AB" w:rsidRPr="008077A3" w:rsidDel="0003737F">
          <w:rPr>
            <w:rFonts w:ascii="Times New Roman" w:hAnsi="Times New Roman" w:cs="Times New Roman"/>
            <w:sz w:val="24"/>
            <w:szCs w:val="24"/>
            <w:lang w:val="en-US"/>
          </w:rPr>
          <w:t xml:space="preserve">. </w:t>
        </w:r>
      </w:moveFrom>
      <w:moveFromRangeEnd w:id="100"/>
      <w:ins w:id="102" w:author="Deiglmayr, Anne" w:date="2024-08-26T12:45:00Z">
        <w:r w:rsidR="0059360A" w:rsidRPr="008077A3">
          <w:rPr>
            <w:rFonts w:ascii="Times New Roman" w:hAnsi="Times New Roman" w:cs="Times New Roman"/>
            <w:sz w:val="24"/>
            <w:szCs w:val="24"/>
            <w:lang w:val="en-US"/>
          </w:rPr>
          <w:t xml:space="preserve">Classroom disruptions are </w:t>
        </w:r>
        <w:r w:rsidR="0059360A">
          <w:rPr>
            <w:rFonts w:ascii="Times New Roman" w:hAnsi="Times New Roman" w:cs="Times New Roman"/>
            <w:sz w:val="24"/>
            <w:szCs w:val="24"/>
            <w:lang w:val="en-US"/>
          </w:rPr>
          <w:t>a</w:t>
        </w:r>
        <w:r w:rsidR="0059360A" w:rsidRPr="008077A3">
          <w:rPr>
            <w:rFonts w:ascii="Times New Roman" w:hAnsi="Times New Roman" w:cs="Times New Roman"/>
            <w:sz w:val="24"/>
            <w:szCs w:val="24"/>
            <w:lang w:val="en-US"/>
          </w:rPr>
          <w:t xml:space="preserve"> major stressor in teachers’ daily work</w:t>
        </w:r>
        <w:r w:rsidR="0059360A">
          <w:rPr>
            <w:rFonts w:ascii="Times New Roman" w:hAnsi="Times New Roman" w:cs="Times New Roman"/>
            <w:sz w:val="24"/>
            <w:szCs w:val="24"/>
            <w:lang w:val="en-US"/>
          </w:rPr>
          <w:t xml:space="preserve"> </w:t>
        </w:r>
        <w:r w:rsidR="0059360A" w:rsidRPr="008077A3">
          <w:rPr>
            <w:rFonts w:ascii="Times New Roman" w:hAnsi="Times New Roman" w:cs="Times New Roman"/>
            <w:sz w:val="24"/>
            <w:szCs w:val="24"/>
            <w:lang w:val="en-US"/>
          </w:rPr>
          <w:t>[@boyle1995structural; @aloe2014multivariate</w:t>
        </w:r>
        <w:r w:rsidR="0059360A">
          <w:rPr>
            <w:rFonts w:ascii="Times New Roman" w:hAnsi="Times New Roman" w:cs="Times New Roman"/>
            <w:sz w:val="24"/>
            <w:szCs w:val="24"/>
            <w:lang w:val="en-US"/>
          </w:rPr>
          <w:t xml:space="preserve">], and learning how to deal with them is an important aspect of professional </w:t>
        </w:r>
      </w:ins>
      <w:ins w:id="103" w:author="Deiglmayr, Anne" w:date="2024-08-26T12:46:00Z">
        <w:r w:rsidR="0059360A">
          <w:rPr>
            <w:rFonts w:ascii="Times New Roman" w:hAnsi="Times New Roman" w:cs="Times New Roman"/>
            <w:sz w:val="24"/>
            <w:szCs w:val="24"/>
            <w:lang w:val="en-US"/>
          </w:rPr>
          <w:t>expertise</w:t>
        </w:r>
      </w:ins>
      <w:ins w:id="104" w:author="Deiglmayr, Anne" w:date="2024-08-26T12:45:00Z">
        <w:r w:rsidR="0059360A">
          <w:rPr>
            <w:rFonts w:ascii="Times New Roman" w:hAnsi="Times New Roman" w:cs="Times New Roman"/>
            <w:sz w:val="24"/>
            <w:szCs w:val="24"/>
            <w:lang w:val="en-US"/>
          </w:rPr>
          <w:t xml:space="preserve"> </w:t>
        </w:r>
        <w:r w:rsidR="0059360A" w:rsidRPr="008077A3">
          <w:rPr>
            <w:rFonts w:ascii="Times New Roman" w:hAnsi="Times New Roman" w:cs="Times New Roman"/>
            <w:sz w:val="24"/>
            <w:szCs w:val="24"/>
            <w:lang w:val="en-US"/>
          </w:rPr>
          <w:t>[@wolff2015keeping]</w:t>
        </w:r>
        <w:r w:rsidR="0059360A">
          <w:rPr>
            <w:rFonts w:ascii="Times New Roman" w:hAnsi="Times New Roman" w:cs="Times New Roman"/>
            <w:sz w:val="24"/>
            <w:szCs w:val="24"/>
            <w:lang w:val="en-US"/>
          </w:rPr>
          <w:t xml:space="preserve">. </w:t>
        </w:r>
      </w:ins>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experience</w:t>
      </w:r>
      <w:r w:rsidR="00E7601B"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of stress</w:t>
      </w:r>
      <w:r w:rsidR="004E40DC" w:rsidRPr="008077A3">
        <w:rPr>
          <w:rFonts w:ascii="Times New Roman" w:hAnsi="Times New Roman" w:cs="Times New Roman"/>
          <w:sz w:val="24"/>
          <w:szCs w:val="24"/>
          <w:lang w:val="en-US"/>
        </w:rPr>
        <w:t xml:space="preserve"> </w:t>
      </w:r>
      <w:ins w:id="105" w:author="Deiglmayr, Anne" w:date="2024-08-26T12:46:00Z">
        <w:r w:rsidR="0059360A">
          <w:rPr>
            <w:rFonts w:ascii="Times New Roman" w:hAnsi="Times New Roman" w:cs="Times New Roman"/>
            <w:sz w:val="24"/>
            <w:szCs w:val="24"/>
            <w:lang w:val="en-US"/>
          </w:rPr>
          <w:t xml:space="preserve">in response to stressors such as classroom disruptions </w:t>
        </w:r>
      </w:ins>
      <w:r w:rsidR="004E40DC" w:rsidRPr="008077A3">
        <w:rPr>
          <w:rFonts w:ascii="Times New Roman" w:hAnsi="Times New Roman" w:cs="Times New Roman"/>
          <w:sz w:val="24"/>
          <w:szCs w:val="24"/>
          <w:lang w:val="en-US"/>
        </w:rPr>
        <w:t xml:space="preserve">depends on the </w:t>
      </w:r>
      <w:ins w:id="106" w:author="Deiglmayr, Anne" w:date="2024-08-26T12:47:00Z">
        <w:r w:rsidR="0059360A">
          <w:rPr>
            <w:rFonts w:ascii="Times New Roman" w:hAnsi="Times New Roman" w:cs="Times New Roman"/>
            <w:sz w:val="24"/>
            <w:szCs w:val="24"/>
            <w:lang w:val="en-US"/>
          </w:rPr>
          <w:t xml:space="preserve">teacher´s </w:t>
        </w:r>
      </w:ins>
      <w:r w:rsidR="004E40DC" w:rsidRPr="008077A3">
        <w:rPr>
          <w:rFonts w:ascii="Times New Roman" w:hAnsi="Times New Roman" w:cs="Times New Roman"/>
          <w:sz w:val="24"/>
          <w:szCs w:val="24"/>
          <w:lang w:val="en-US"/>
        </w:rPr>
        <w:t>subjective appraisal</w:t>
      </w:r>
      <w:del w:id="107" w:author="Deiglmayr, Anne" w:date="2024-08-26T12:47:00Z">
        <w:r w:rsidR="004E40DC" w:rsidRPr="008077A3" w:rsidDel="0059360A">
          <w:rPr>
            <w:rFonts w:ascii="Times New Roman" w:hAnsi="Times New Roman" w:cs="Times New Roman"/>
            <w:sz w:val="24"/>
            <w:szCs w:val="24"/>
            <w:lang w:val="en-US"/>
          </w:rPr>
          <w:delText xml:space="preserve"> of </w:delText>
        </w:r>
        <w:r w:rsidR="00EA0734" w:rsidRPr="008077A3" w:rsidDel="0059360A">
          <w:rPr>
            <w:rFonts w:ascii="Times New Roman" w:hAnsi="Times New Roman" w:cs="Times New Roman"/>
            <w:sz w:val="24"/>
            <w:szCs w:val="24"/>
            <w:lang w:val="en-US"/>
          </w:rPr>
          <w:delText>a stressor</w:delText>
        </w:r>
      </w:del>
      <w:r w:rsidR="00EA0734" w:rsidRPr="008077A3">
        <w:rPr>
          <w:rFonts w:ascii="Times New Roman" w:hAnsi="Times New Roman" w:cs="Times New Roman"/>
          <w:sz w:val="24"/>
          <w:szCs w:val="24"/>
          <w:lang w:val="en-US"/>
        </w:rPr>
        <w:t>, which</w:t>
      </w:r>
      <w:ins w:id="108" w:author="Deiglmayr, Anne" w:date="2024-08-24T11:10:00Z">
        <w:r w:rsidR="007329A7">
          <w:rPr>
            <w:rFonts w:ascii="Times New Roman" w:hAnsi="Times New Roman" w:cs="Times New Roman"/>
            <w:sz w:val="24"/>
            <w:szCs w:val="24"/>
            <w:lang w:val="en-US"/>
          </w:rPr>
          <w:t xml:space="preserve">, in </w:t>
        </w:r>
      </w:ins>
      <w:ins w:id="109" w:author="Deiglmayr, Anne" w:date="2024-08-24T11:11:00Z">
        <w:r w:rsidR="007329A7">
          <w:rPr>
            <w:rFonts w:ascii="Times New Roman" w:hAnsi="Times New Roman" w:cs="Times New Roman"/>
            <w:sz w:val="24"/>
            <w:szCs w:val="24"/>
            <w:lang w:val="en-US"/>
          </w:rPr>
          <w:t>turn</w:t>
        </w:r>
      </w:ins>
      <w:ins w:id="110" w:author="Deiglmayr, Anne" w:date="2024-08-24T11:10:00Z">
        <w:r w:rsidR="007329A7">
          <w:rPr>
            <w:rFonts w:ascii="Times New Roman" w:hAnsi="Times New Roman" w:cs="Times New Roman"/>
            <w:sz w:val="24"/>
            <w:szCs w:val="24"/>
            <w:lang w:val="en-US"/>
          </w:rPr>
          <w:t xml:space="preserve">, </w:t>
        </w:r>
      </w:ins>
      <w:ins w:id="111" w:author="Deiglmayr, Anne" w:date="2024-08-24T11:11:00Z">
        <w:r w:rsidR="007329A7">
          <w:rPr>
            <w:rFonts w:ascii="Times New Roman" w:hAnsi="Times New Roman" w:cs="Times New Roman"/>
            <w:sz w:val="24"/>
            <w:szCs w:val="24"/>
            <w:lang w:val="en-US"/>
          </w:rPr>
          <w:t>depends on</w:t>
        </w:r>
      </w:ins>
      <w:ins w:id="112" w:author="Deiglmayr, Anne" w:date="2024-08-26T12:47:00Z">
        <w:r w:rsidR="0059360A">
          <w:rPr>
            <w:rFonts w:ascii="Times New Roman" w:hAnsi="Times New Roman" w:cs="Times New Roman"/>
            <w:sz w:val="24"/>
            <w:szCs w:val="24"/>
            <w:lang w:val="en-US"/>
          </w:rPr>
          <w:t xml:space="preserve"> their</w:t>
        </w:r>
      </w:ins>
      <w:ins w:id="113" w:author="Deiglmayr, Anne" w:date="2024-08-24T11:11:00Z">
        <w:r w:rsidR="007329A7">
          <w:rPr>
            <w:rFonts w:ascii="Times New Roman" w:hAnsi="Times New Roman" w:cs="Times New Roman"/>
            <w:sz w:val="24"/>
            <w:szCs w:val="24"/>
            <w:lang w:val="en-US"/>
          </w:rPr>
          <w:t xml:space="preserve"> </w:t>
        </w:r>
      </w:ins>
      <w:del w:id="114" w:author="Deiglmayr, Anne" w:date="2024-08-24T11:10:00Z">
        <w:r w:rsidR="00EA0734" w:rsidRPr="008077A3" w:rsidDel="007329A7">
          <w:rPr>
            <w:rFonts w:ascii="Times New Roman" w:hAnsi="Times New Roman" w:cs="Times New Roman"/>
            <w:sz w:val="24"/>
            <w:szCs w:val="24"/>
            <w:lang w:val="en-US"/>
          </w:rPr>
          <w:delText xml:space="preserve"> </w:delText>
        </w:r>
      </w:del>
      <w:del w:id="115" w:author="Deiglmayr, Anne" w:date="2024-08-24T11:11:00Z">
        <w:r w:rsidR="00EA0734" w:rsidRPr="008077A3" w:rsidDel="007329A7">
          <w:rPr>
            <w:rFonts w:ascii="Times New Roman" w:hAnsi="Times New Roman" w:cs="Times New Roman"/>
            <w:sz w:val="24"/>
            <w:szCs w:val="24"/>
            <w:lang w:val="en-US"/>
          </w:rPr>
          <w:delText>involves considerations about available</w:delText>
        </w:r>
      </w:del>
      <w:del w:id="116" w:author="Deiglmayr, Anne" w:date="2024-08-26T12:47:00Z">
        <w:r w:rsidR="00EA0734" w:rsidRPr="008077A3" w:rsidDel="0059360A">
          <w:rPr>
            <w:rFonts w:ascii="Times New Roman" w:hAnsi="Times New Roman" w:cs="Times New Roman"/>
            <w:sz w:val="24"/>
            <w:szCs w:val="24"/>
            <w:lang w:val="en-US"/>
          </w:rPr>
          <w:delText xml:space="preserve"> </w:delText>
        </w:r>
      </w:del>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ins w:id="117" w:author="Deiglmayr, Anne" w:date="2024-08-26T11:53:00Z">
        <w:r w:rsidR="0003737F">
          <w:rPr>
            <w:rFonts w:ascii="Times New Roman" w:hAnsi="Times New Roman" w:cs="Times New Roman"/>
            <w:sz w:val="24"/>
            <w:szCs w:val="24"/>
            <w:lang w:val="en-US"/>
          </w:rPr>
          <w:t>, such as their professional knowledge</w:t>
        </w:r>
      </w:ins>
      <w:r w:rsidR="004E40DC" w:rsidRPr="008077A3">
        <w:rPr>
          <w:rFonts w:ascii="Times New Roman" w:hAnsi="Times New Roman" w:cs="Times New Roman"/>
          <w:sz w:val="24"/>
          <w:szCs w:val="24"/>
          <w:lang w:val="en-US"/>
        </w:rPr>
        <w:t xml:space="preserve">. </w:t>
      </w:r>
      <w:del w:id="118" w:author="Deiglmayr, Anne" w:date="2024-08-24T11:11:00Z">
        <w:r w:rsidR="005918F5" w:rsidRPr="008077A3" w:rsidDel="007329A7">
          <w:rPr>
            <w:rFonts w:ascii="Times New Roman" w:hAnsi="Times New Roman" w:cs="Times New Roman"/>
            <w:sz w:val="24"/>
            <w:szCs w:val="24"/>
            <w:lang w:val="en-US"/>
          </w:rPr>
          <w:delText>It is</w:delText>
        </w:r>
        <w:r w:rsidR="00FD1D2D" w:rsidRPr="008077A3" w:rsidDel="007329A7">
          <w:rPr>
            <w:rFonts w:ascii="Times New Roman" w:hAnsi="Times New Roman" w:cs="Times New Roman"/>
            <w:sz w:val="24"/>
            <w:szCs w:val="24"/>
            <w:lang w:val="en-US"/>
          </w:rPr>
          <w:delText>,</w:delText>
        </w:r>
        <w:r w:rsidR="005918F5" w:rsidRPr="008077A3" w:rsidDel="007329A7">
          <w:rPr>
            <w:rFonts w:ascii="Times New Roman" w:hAnsi="Times New Roman" w:cs="Times New Roman"/>
            <w:sz w:val="24"/>
            <w:szCs w:val="24"/>
            <w:lang w:val="en-US"/>
          </w:rPr>
          <w:delText xml:space="preserve"> therefore</w:delText>
        </w:r>
        <w:r w:rsidR="00FD1D2D" w:rsidRPr="008077A3" w:rsidDel="007329A7">
          <w:rPr>
            <w:rFonts w:ascii="Times New Roman" w:hAnsi="Times New Roman" w:cs="Times New Roman"/>
            <w:sz w:val="24"/>
            <w:szCs w:val="24"/>
            <w:lang w:val="en-US"/>
          </w:rPr>
          <w:delText>,</w:delText>
        </w:r>
        <w:r w:rsidR="005918F5" w:rsidRPr="008077A3" w:rsidDel="007329A7">
          <w:rPr>
            <w:rFonts w:ascii="Times New Roman" w:hAnsi="Times New Roman" w:cs="Times New Roman"/>
            <w:sz w:val="24"/>
            <w:szCs w:val="24"/>
            <w:lang w:val="en-US"/>
          </w:rPr>
          <w:delText xml:space="preserve"> particularly </w:delText>
        </w:r>
        <w:r w:rsidR="005918F5" w:rsidRPr="008077A3" w:rsidDel="007329A7">
          <w:rPr>
            <w:rFonts w:ascii="Times New Roman" w:hAnsi="Times New Roman" w:cs="Times New Roman"/>
            <w:sz w:val="24"/>
            <w:szCs w:val="24"/>
            <w:lang w:val="en-US"/>
          </w:rPr>
          <w:lastRenderedPageBreak/>
          <w:delText xml:space="preserve">important for teachers to have sufficient </w:delText>
        </w:r>
        <w:r w:rsidR="007A62A8" w:rsidRPr="008077A3" w:rsidDel="007329A7">
          <w:rPr>
            <w:rFonts w:ascii="Times New Roman" w:hAnsi="Times New Roman" w:cs="Times New Roman"/>
            <w:sz w:val="24"/>
            <w:szCs w:val="24"/>
            <w:lang w:val="en-US"/>
          </w:rPr>
          <w:delText xml:space="preserve">professional and personal </w:delText>
        </w:r>
        <w:r w:rsidR="005918F5" w:rsidRPr="008077A3" w:rsidDel="007329A7">
          <w:rPr>
            <w:rFonts w:ascii="Times New Roman" w:hAnsi="Times New Roman" w:cs="Times New Roman"/>
            <w:sz w:val="24"/>
            <w:szCs w:val="24"/>
            <w:lang w:val="en-US"/>
          </w:rPr>
          <w:delText>resources at their disposal [</w:delText>
        </w:r>
        <w:r w:rsidR="00AB3C0B" w:rsidRPr="008077A3" w:rsidDel="007329A7">
          <w:rPr>
            <w:rFonts w:ascii="Times New Roman" w:hAnsi="Times New Roman" w:cs="Times New Roman"/>
            <w:sz w:val="24"/>
            <w:szCs w:val="24"/>
            <w:lang w:val="en-US"/>
          </w:rPr>
          <w:delText>@cramer2018belastung]</w:delText>
        </w:r>
        <w:r w:rsidR="00EA0734" w:rsidRPr="008077A3" w:rsidDel="007329A7">
          <w:rPr>
            <w:rFonts w:ascii="Times New Roman" w:hAnsi="Times New Roman" w:cs="Times New Roman"/>
            <w:sz w:val="24"/>
            <w:szCs w:val="24"/>
            <w:lang w:val="en-US"/>
          </w:rPr>
          <w:delText>.</w:delText>
        </w:r>
        <w:r w:rsidR="004D3503" w:rsidRPr="008077A3" w:rsidDel="007329A7">
          <w:rPr>
            <w:rFonts w:ascii="Times New Roman" w:hAnsi="Times New Roman" w:cs="Times New Roman"/>
            <w:sz w:val="24"/>
            <w:szCs w:val="24"/>
            <w:lang w:val="en-US"/>
          </w:rPr>
          <w:delText xml:space="preserve"> </w:delText>
        </w:r>
        <w:r w:rsidR="00ED14DF" w:rsidRPr="008077A3" w:rsidDel="007329A7">
          <w:rPr>
            <w:rFonts w:ascii="Times New Roman" w:hAnsi="Times New Roman" w:cs="Times New Roman"/>
            <w:sz w:val="24"/>
            <w:szCs w:val="24"/>
            <w:lang w:val="en-US"/>
          </w:rPr>
          <w:delText xml:space="preserve">For instance, </w:delText>
        </w:r>
        <w:r w:rsidR="003D78A0" w:rsidRPr="008077A3" w:rsidDel="007329A7">
          <w:rPr>
            <w:rFonts w:ascii="Times New Roman" w:hAnsi="Times New Roman" w:cs="Times New Roman"/>
            <w:sz w:val="24"/>
            <w:szCs w:val="24"/>
            <w:lang w:val="en-US"/>
          </w:rPr>
          <w:delText xml:space="preserve">research has shown that </w:delText>
        </w:r>
      </w:del>
      <w:moveToRangeStart w:id="119" w:author="Deiglmayr, Anne" w:date="2024-08-26T11:52:00Z" w:name="move175565543"/>
      <w:moveTo w:id="120" w:author="Deiglmayr, Anne" w:date="2024-08-26T11:52:00Z">
        <w:del w:id="121" w:author="Deiglmayr, Anne" w:date="2024-08-26T12:45:00Z">
          <w:r w:rsidR="0003737F" w:rsidRPr="008077A3" w:rsidDel="0059360A">
            <w:rPr>
              <w:rFonts w:ascii="Times New Roman" w:hAnsi="Times New Roman" w:cs="Times New Roman"/>
              <w:sz w:val="24"/>
              <w:szCs w:val="24"/>
              <w:lang w:val="en-US"/>
            </w:rPr>
            <w:delText xml:space="preserve">Classroom disruptions are </w:delText>
          </w:r>
          <w:r w:rsidR="0003737F" w:rsidDel="0059360A">
            <w:rPr>
              <w:rFonts w:ascii="Times New Roman" w:hAnsi="Times New Roman" w:cs="Times New Roman"/>
              <w:sz w:val="24"/>
              <w:szCs w:val="24"/>
              <w:lang w:val="en-US"/>
            </w:rPr>
            <w:delText>a</w:delText>
          </w:r>
          <w:r w:rsidR="0003737F" w:rsidRPr="008077A3" w:rsidDel="0059360A">
            <w:rPr>
              <w:rFonts w:ascii="Times New Roman" w:hAnsi="Times New Roman" w:cs="Times New Roman"/>
              <w:sz w:val="24"/>
              <w:szCs w:val="24"/>
              <w:lang w:val="en-US"/>
            </w:rPr>
            <w:delText xml:space="preserve"> major stressor in teachers’ daily work</w:delText>
          </w:r>
        </w:del>
        <w:del w:id="122" w:author="Deiglmayr, Anne" w:date="2024-08-26T11:54:00Z">
          <w:r w:rsidR="0003737F" w:rsidRPr="008077A3" w:rsidDel="0003737F">
            <w:rPr>
              <w:rFonts w:ascii="Times New Roman" w:hAnsi="Times New Roman" w:cs="Times New Roman"/>
              <w:sz w:val="24"/>
              <w:szCs w:val="24"/>
              <w:lang w:val="en-US"/>
            </w:rPr>
            <w:delText xml:space="preserve"> </w:delText>
          </w:r>
        </w:del>
        <w:del w:id="123" w:author="Deiglmayr, Anne" w:date="2024-08-26T11:55:00Z">
          <w:r w:rsidR="0003737F" w:rsidRPr="008077A3" w:rsidDel="006A1A5C">
            <w:rPr>
              <w:rFonts w:ascii="Times New Roman" w:hAnsi="Times New Roman" w:cs="Times New Roman"/>
              <w:sz w:val="24"/>
              <w:szCs w:val="24"/>
              <w:lang w:val="en-US"/>
            </w:rPr>
            <w:delText>[@boyle1995structural; @aloe2014multivariate]</w:delText>
          </w:r>
        </w:del>
        <w:r w:rsidR="0003737F" w:rsidRPr="008077A3">
          <w:rPr>
            <w:rFonts w:ascii="Times New Roman" w:hAnsi="Times New Roman" w:cs="Times New Roman"/>
            <w:sz w:val="24"/>
            <w:szCs w:val="24"/>
            <w:lang w:val="en-US"/>
          </w:rPr>
          <w:t>.</w:t>
        </w:r>
        <w:del w:id="124" w:author="Deiglmayr, Anne" w:date="2024-08-26T11:52:00Z">
          <w:r w:rsidR="0003737F" w:rsidRPr="008077A3" w:rsidDel="0003737F">
            <w:rPr>
              <w:rFonts w:ascii="Times New Roman" w:hAnsi="Times New Roman" w:cs="Times New Roman"/>
              <w:sz w:val="24"/>
              <w:szCs w:val="24"/>
              <w:lang w:val="en-US"/>
            </w:rPr>
            <w:delText xml:space="preserve"> </w:delText>
          </w:r>
        </w:del>
      </w:moveTo>
      <w:moveToRangeEnd w:id="119"/>
      <w:del w:id="125" w:author="Deiglmayr, Anne" w:date="2024-08-24T11:12:00Z">
        <w:r w:rsidR="00ED14DF" w:rsidRPr="008077A3" w:rsidDel="007329A7">
          <w:rPr>
            <w:rFonts w:ascii="Times New Roman" w:hAnsi="Times New Roman" w:cs="Times New Roman"/>
            <w:sz w:val="24"/>
            <w:szCs w:val="24"/>
            <w:lang w:val="en-US"/>
          </w:rPr>
          <w:delText>p</w:delText>
        </w:r>
      </w:del>
      <w:del w:id="126" w:author="Deiglmayr, Anne" w:date="2024-08-26T11:52:00Z">
        <w:r w:rsidR="005918F5" w:rsidRPr="008077A3" w:rsidDel="0003737F">
          <w:rPr>
            <w:rFonts w:ascii="Times New Roman" w:hAnsi="Times New Roman" w:cs="Times New Roman"/>
            <w:sz w:val="24"/>
            <w:szCs w:val="24"/>
            <w:lang w:val="en-US"/>
          </w:rPr>
          <w:delText>rofessional knowledge about</w:delText>
        </w:r>
        <w:r w:rsidR="00EA0734" w:rsidRPr="008077A3" w:rsidDel="0003737F">
          <w:rPr>
            <w:rFonts w:ascii="Times New Roman" w:hAnsi="Times New Roman" w:cs="Times New Roman"/>
            <w:sz w:val="24"/>
            <w:szCs w:val="24"/>
            <w:lang w:val="en-US"/>
          </w:rPr>
          <w:delText xml:space="preserve"> effective</w:delText>
        </w:r>
        <w:r w:rsidR="005918F5" w:rsidRPr="008077A3" w:rsidDel="0003737F">
          <w:rPr>
            <w:rFonts w:ascii="Times New Roman" w:hAnsi="Times New Roman" w:cs="Times New Roman"/>
            <w:sz w:val="24"/>
            <w:szCs w:val="24"/>
            <w:lang w:val="en-US"/>
          </w:rPr>
          <w:delText xml:space="preserve"> classroom management</w:delText>
        </w:r>
        <w:r w:rsidR="00052AE9" w:rsidRPr="008077A3" w:rsidDel="0003737F">
          <w:rPr>
            <w:rFonts w:ascii="Times New Roman" w:hAnsi="Times New Roman" w:cs="Times New Roman"/>
            <w:sz w:val="24"/>
            <w:szCs w:val="24"/>
            <w:lang w:val="en-US"/>
          </w:rPr>
          <w:delText xml:space="preserve">, </w:delText>
        </w:r>
        <w:r w:rsidR="001236CD" w:rsidRPr="008077A3" w:rsidDel="0003737F">
          <w:rPr>
            <w:rFonts w:ascii="Times New Roman" w:hAnsi="Times New Roman" w:cs="Times New Roman"/>
            <w:sz w:val="24"/>
            <w:szCs w:val="24"/>
            <w:lang w:val="en-US"/>
          </w:rPr>
          <w:delText>including</w:delText>
        </w:r>
        <w:r w:rsidR="00914C9E" w:rsidRPr="008077A3" w:rsidDel="0003737F">
          <w:rPr>
            <w:rFonts w:ascii="Times New Roman" w:hAnsi="Times New Roman" w:cs="Times New Roman"/>
            <w:sz w:val="24"/>
            <w:szCs w:val="24"/>
            <w:lang w:val="en-US"/>
          </w:rPr>
          <w:delText xml:space="preserve"> strategies for</w:delText>
        </w:r>
        <w:r w:rsidR="001236CD" w:rsidRPr="008077A3" w:rsidDel="0003737F">
          <w:rPr>
            <w:rFonts w:ascii="Times New Roman" w:hAnsi="Times New Roman" w:cs="Times New Roman"/>
            <w:sz w:val="24"/>
            <w:szCs w:val="24"/>
            <w:lang w:val="en-US"/>
          </w:rPr>
          <w:delText xml:space="preserve"> dealing with classroom disruption</w:delText>
        </w:r>
        <w:r w:rsidR="0055623B" w:rsidRPr="008077A3" w:rsidDel="0003737F">
          <w:rPr>
            <w:rFonts w:ascii="Times New Roman" w:hAnsi="Times New Roman" w:cs="Times New Roman"/>
            <w:sz w:val="24"/>
            <w:szCs w:val="24"/>
            <w:lang w:val="en-US"/>
          </w:rPr>
          <w:delText>s</w:delText>
        </w:r>
        <w:r w:rsidR="001236CD" w:rsidRPr="008077A3" w:rsidDel="0003737F">
          <w:rPr>
            <w:rFonts w:ascii="Times New Roman" w:hAnsi="Times New Roman" w:cs="Times New Roman"/>
            <w:sz w:val="24"/>
            <w:szCs w:val="24"/>
            <w:lang w:val="en-US"/>
          </w:rPr>
          <w:delText xml:space="preserve">, </w:delText>
        </w:r>
        <w:r w:rsidR="005918F5" w:rsidRPr="008077A3" w:rsidDel="0003737F">
          <w:rPr>
            <w:rFonts w:ascii="Times New Roman" w:hAnsi="Times New Roman" w:cs="Times New Roman"/>
            <w:sz w:val="24"/>
            <w:szCs w:val="24"/>
            <w:lang w:val="en-US"/>
          </w:rPr>
          <w:delText>reduces the risk of</w:delText>
        </w:r>
        <w:r w:rsidR="00EA0734" w:rsidRPr="008077A3" w:rsidDel="0003737F">
          <w:rPr>
            <w:rFonts w:ascii="Times New Roman" w:hAnsi="Times New Roman" w:cs="Times New Roman"/>
            <w:sz w:val="24"/>
            <w:szCs w:val="24"/>
            <w:lang w:val="en-US"/>
          </w:rPr>
          <w:delText xml:space="preserve"> </w:delText>
        </w:r>
        <w:r w:rsidR="005918F5" w:rsidRPr="008077A3" w:rsidDel="0003737F">
          <w:rPr>
            <w:rFonts w:ascii="Times New Roman" w:hAnsi="Times New Roman" w:cs="Times New Roman"/>
            <w:sz w:val="24"/>
            <w:szCs w:val="24"/>
            <w:lang w:val="en-US"/>
          </w:rPr>
          <w:delText>stress</w:delText>
        </w:r>
        <w:r w:rsidR="00AB3C0B" w:rsidRPr="008077A3" w:rsidDel="0003737F">
          <w:rPr>
            <w:rFonts w:ascii="Times New Roman" w:hAnsi="Times New Roman" w:cs="Times New Roman"/>
            <w:sz w:val="24"/>
            <w:szCs w:val="24"/>
            <w:lang w:val="en-US"/>
          </w:rPr>
          <w:delText xml:space="preserve"> [</w:delText>
        </w:r>
        <w:r w:rsidR="005F078F" w:rsidRPr="008077A3" w:rsidDel="0003737F">
          <w:rPr>
            <w:rFonts w:ascii="Times New Roman" w:hAnsi="Times New Roman" w:cs="Times New Roman"/>
            <w:sz w:val="24"/>
            <w:szCs w:val="24"/>
            <w:lang w:val="en-US"/>
          </w:rPr>
          <w:delText>@</w:delText>
        </w:r>
        <w:r w:rsidR="0039684C" w:rsidRPr="008077A3" w:rsidDel="0003737F">
          <w:rPr>
            <w:rFonts w:ascii="Times New Roman" w:hAnsi="Times New Roman" w:cs="Times New Roman"/>
            <w:sz w:val="24"/>
            <w:szCs w:val="24"/>
            <w:lang w:val="en-US"/>
          </w:rPr>
          <w:delText>klusmann2012berufliche</w:delText>
        </w:r>
      </w:del>
      <w:del w:id="127" w:author="Deiglmayr, Anne" w:date="2024-08-24T11:14:00Z">
        <w:r w:rsidR="0039684C" w:rsidRPr="008077A3" w:rsidDel="007329A7">
          <w:rPr>
            <w:rFonts w:ascii="Times New Roman" w:hAnsi="Times New Roman" w:cs="Times New Roman"/>
            <w:sz w:val="24"/>
            <w:szCs w:val="24"/>
            <w:lang w:val="en-US"/>
          </w:rPr>
          <w:delText>]</w:delText>
        </w:r>
      </w:del>
      <w:del w:id="128" w:author="Deiglmayr, Anne" w:date="2024-08-24T11:12:00Z">
        <w:r w:rsidR="00E7601B" w:rsidDel="007329A7">
          <w:rPr>
            <w:rFonts w:ascii="Times New Roman" w:hAnsi="Times New Roman" w:cs="Times New Roman"/>
            <w:sz w:val="24"/>
            <w:szCs w:val="24"/>
            <w:lang w:val="en-US"/>
          </w:rPr>
          <w:delText xml:space="preserve">, and </w:delText>
        </w:r>
      </w:del>
      <w:del w:id="129" w:author="Deiglmayr, Anne" w:date="2024-08-24T11:14:00Z">
        <w:r w:rsidR="00E7601B" w:rsidDel="007329A7">
          <w:rPr>
            <w:rFonts w:ascii="Times New Roman" w:hAnsi="Times New Roman" w:cs="Times New Roman"/>
            <w:sz w:val="24"/>
            <w:szCs w:val="24"/>
            <w:lang w:val="en-US"/>
          </w:rPr>
          <w:delText>increases with</w:delText>
        </w:r>
        <w:r w:rsidR="003D78A0" w:rsidRPr="008077A3" w:rsidDel="007329A7">
          <w:rPr>
            <w:rFonts w:ascii="Times New Roman" w:hAnsi="Times New Roman" w:cs="Times New Roman"/>
            <w:sz w:val="24"/>
            <w:szCs w:val="24"/>
            <w:lang w:val="en-US"/>
          </w:rPr>
          <w:delText xml:space="preserve"> </w:delText>
        </w:r>
        <w:r w:rsidR="00E7601B" w:rsidDel="007329A7">
          <w:rPr>
            <w:rFonts w:ascii="Times New Roman" w:hAnsi="Times New Roman" w:cs="Times New Roman"/>
            <w:sz w:val="24"/>
            <w:szCs w:val="24"/>
            <w:lang w:val="en-US"/>
          </w:rPr>
          <w:delText>p</w:delText>
        </w:r>
        <w:r w:rsidR="00B6073A" w:rsidRPr="008077A3" w:rsidDel="007329A7">
          <w:rPr>
            <w:rFonts w:ascii="Times New Roman" w:hAnsi="Times New Roman" w:cs="Times New Roman"/>
            <w:sz w:val="24"/>
            <w:szCs w:val="24"/>
            <w:lang w:val="en-US"/>
          </w:rPr>
          <w:delText xml:space="preserve">rofessional experience </w:delText>
        </w:r>
        <w:r w:rsidR="001E1252" w:rsidRPr="008077A3" w:rsidDel="007329A7">
          <w:rPr>
            <w:rFonts w:ascii="Times New Roman" w:hAnsi="Times New Roman" w:cs="Times New Roman"/>
            <w:sz w:val="24"/>
            <w:szCs w:val="24"/>
            <w:lang w:val="en-US"/>
          </w:rPr>
          <w:delText>[@</w:delText>
        </w:r>
        <w:r w:rsidR="00C17184" w:rsidRPr="008077A3" w:rsidDel="007329A7">
          <w:rPr>
            <w:rFonts w:ascii="Times New Roman" w:hAnsi="Times New Roman" w:cs="Times New Roman"/>
            <w:sz w:val="24"/>
            <w:szCs w:val="24"/>
            <w:lang w:val="en-US"/>
          </w:rPr>
          <w:delText>ericsson2006influence]</w:delText>
        </w:r>
      </w:del>
      <w:del w:id="130" w:author="Deiglmayr, Anne" w:date="2024-08-24T11:13:00Z">
        <w:r w:rsidR="00C17184" w:rsidRPr="008077A3" w:rsidDel="007329A7">
          <w:rPr>
            <w:rFonts w:ascii="Times New Roman" w:hAnsi="Times New Roman" w:cs="Times New Roman"/>
            <w:sz w:val="24"/>
            <w:szCs w:val="24"/>
            <w:lang w:val="en-US"/>
          </w:rPr>
          <w:delText xml:space="preserve">. </w:delText>
        </w:r>
        <w:r w:rsidR="00194A94" w:rsidDel="007329A7">
          <w:rPr>
            <w:rFonts w:ascii="Times New Roman" w:hAnsi="Times New Roman" w:cs="Times New Roman"/>
            <w:sz w:val="24"/>
            <w:szCs w:val="24"/>
            <w:lang w:val="en-US"/>
          </w:rPr>
          <w:delText>Experienced teachers typically have more effective classroom management skills for handling</w:delText>
        </w:r>
        <w:r w:rsidR="009678B8" w:rsidRPr="008077A3" w:rsidDel="007329A7">
          <w:rPr>
            <w:rFonts w:ascii="Times New Roman" w:hAnsi="Times New Roman" w:cs="Times New Roman"/>
            <w:sz w:val="24"/>
            <w:szCs w:val="24"/>
            <w:lang w:val="en-US"/>
          </w:rPr>
          <w:delText xml:space="preserve"> disruption</w:delText>
        </w:r>
        <w:r w:rsidR="006C2662" w:rsidRPr="008077A3" w:rsidDel="007329A7">
          <w:rPr>
            <w:rFonts w:ascii="Times New Roman" w:hAnsi="Times New Roman" w:cs="Times New Roman"/>
            <w:sz w:val="24"/>
            <w:szCs w:val="24"/>
            <w:lang w:val="en-US"/>
          </w:rPr>
          <w:delText>s</w:delText>
        </w:r>
        <w:r w:rsidR="008431C9" w:rsidRPr="008077A3" w:rsidDel="007329A7">
          <w:rPr>
            <w:rFonts w:ascii="Times New Roman" w:hAnsi="Times New Roman" w:cs="Times New Roman"/>
            <w:sz w:val="24"/>
            <w:szCs w:val="24"/>
            <w:lang w:val="en-US"/>
          </w:rPr>
          <w:delText xml:space="preserve"> </w:delText>
        </w:r>
      </w:del>
      <w:del w:id="131" w:author="Deiglmayr, Anne" w:date="2024-08-26T11:54:00Z">
        <w:r w:rsidR="008431C9" w:rsidRPr="008077A3" w:rsidDel="0003737F">
          <w:rPr>
            <w:rFonts w:ascii="Times New Roman" w:hAnsi="Times New Roman" w:cs="Times New Roman"/>
            <w:sz w:val="24"/>
            <w:szCs w:val="24"/>
            <w:lang w:val="en-US"/>
          </w:rPr>
          <w:delText>[</w:delText>
        </w:r>
        <w:r w:rsidR="009678B8" w:rsidRPr="008077A3" w:rsidDel="0003737F">
          <w:rPr>
            <w:rFonts w:ascii="Times New Roman" w:hAnsi="Times New Roman" w:cs="Times New Roman"/>
            <w:sz w:val="24"/>
            <w:szCs w:val="24"/>
            <w:lang w:val="en-US"/>
          </w:rPr>
          <w:delText>@wolff2015keeping]</w:delText>
        </w:r>
      </w:del>
      <w:del w:id="132" w:author="Deiglmayr, Anne" w:date="2024-08-24T11:14:00Z">
        <w:r w:rsidR="00047AA4" w:rsidRPr="008077A3" w:rsidDel="007329A7">
          <w:rPr>
            <w:rFonts w:ascii="Times New Roman" w:hAnsi="Times New Roman" w:cs="Times New Roman"/>
            <w:sz w:val="24"/>
            <w:szCs w:val="24"/>
            <w:lang w:val="en-US"/>
          </w:rPr>
          <w:delText>.</w:delText>
        </w:r>
      </w:del>
      <w:r w:rsidR="00047AA4" w:rsidRPr="008077A3">
        <w:rPr>
          <w:rFonts w:ascii="Times New Roman" w:hAnsi="Times New Roman" w:cs="Times New Roman"/>
          <w:sz w:val="24"/>
          <w:szCs w:val="24"/>
          <w:lang w:val="en-US"/>
        </w:rPr>
        <w:t xml:space="preserve"> </w:t>
      </w:r>
    </w:p>
    <w:p w14:paraId="2711131D" w14:textId="72A3F297" w:rsidR="0027441B" w:rsidRPr="008077A3" w:rsidRDefault="0059360A">
      <w:pPr>
        <w:spacing w:line="480" w:lineRule="auto"/>
        <w:rPr>
          <w:rFonts w:ascii="Times New Roman" w:hAnsi="Times New Roman" w:cs="Times New Roman"/>
          <w:sz w:val="24"/>
          <w:szCs w:val="24"/>
          <w:lang w:val="en-US"/>
        </w:rPr>
      </w:pPr>
      <w:ins w:id="133" w:author="Deiglmayr, Anne" w:date="2024-08-26T12:48:00Z">
        <w:r>
          <w:rPr>
            <w:rFonts w:ascii="Times New Roman" w:hAnsi="Times New Roman" w:cs="Times New Roman"/>
            <w:sz w:val="24"/>
            <w:szCs w:val="24"/>
            <w:lang w:val="en-US"/>
          </w:rPr>
          <w:t>The resulting</w:t>
        </w:r>
      </w:ins>
      <w:ins w:id="134" w:author="Deiglmayr, Anne" w:date="2024-08-24T11:14:00Z">
        <w:r w:rsidR="007329A7">
          <w:rPr>
            <w:rFonts w:ascii="Times New Roman" w:hAnsi="Times New Roman" w:cs="Times New Roman"/>
            <w:sz w:val="24"/>
            <w:szCs w:val="24"/>
            <w:lang w:val="en-US"/>
          </w:rPr>
          <w:t xml:space="preserve"> stress response</w:t>
        </w:r>
      </w:ins>
      <w:ins w:id="135" w:author="Deiglmayr, Anne" w:date="2024-08-26T11:55:00Z">
        <w:r w:rsidR="006A1A5C">
          <w:rPr>
            <w:rFonts w:ascii="Times New Roman" w:hAnsi="Times New Roman" w:cs="Times New Roman"/>
            <w:sz w:val="24"/>
            <w:szCs w:val="24"/>
            <w:lang w:val="en-US"/>
          </w:rPr>
          <w:t xml:space="preserve"> </w:t>
        </w:r>
      </w:ins>
      <w:ins w:id="136" w:author="Deiglmayr, Anne" w:date="2024-08-24T11:14:00Z">
        <w:r w:rsidR="007329A7">
          <w:rPr>
            <w:rFonts w:ascii="Times New Roman" w:hAnsi="Times New Roman" w:cs="Times New Roman"/>
            <w:sz w:val="24"/>
            <w:szCs w:val="24"/>
            <w:lang w:val="en-US"/>
          </w:rPr>
          <w:t xml:space="preserve">has a subjective as well as a physiological dimension </w:t>
        </w:r>
        <w:commentRangeStart w:id="137"/>
        <w:r w:rsidR="007329A7">
          <w:rPr>
            <w:rFonts w:ascii="Times New Roman" w:hAnsi="Times New Roman" w:cs="Times New Roman"/>
            <w:sz w:val="24"/>
            <w:szCs w:val="24"/>
            <w:lang w:val="en-US"/>
          </w:rPr>
          <w:t>[</w:t>
        </w:r>
        <w:r w:rsidR="007329A7" w:rsidRPr="008077A3">
          <w:rPr>
            <w:rFonts w:ascii="Times New Roman" w:hAnsi="Times New Roman" w:cs="Times New Roman"/>
            <w:sz w:val="24"/>
            <w:szCs w:val="24"/>
            <w:lang w:val="en-US"/>
          </w:rPr>
          <w:t>@johnson2005experience; @montgomery2005meta</w:t>
        </w:r>
        <w:commentRangeEnd w:id="137"/>
        <w:r w:rsidR="007329A7">
          <w:rPr>
            <w:rStyle w:val="Kommentarzeichen"/>
          </w:rPr>
          <w:commentReference w:id="137"/>
        </w:r>
        <w:r w:rsidR="007329A7">
          <w:rPr>
            <w:rFonts w:ascii="Times New Roman" w:hAnsi="Times New Roman" w:cs="Times New Roman"/>
            <w:sz w:val="24"/>
            <w:szCs w:val="24"/>
            <w:lang w:val="en-US"/>
          </w:rPr>
          <w:t xml:space="preserve">]. </w:t>
        </w:r>
      </w:ins>
      <w:ins w:id="138" w:author="Deiglmayr, Anne" w:date="2024-08-26T12:48:00Z">
        <w:r>
          <w:rPr>
            <w:rFonts w:ascii="Times New Roman" w:hAnsi="Times New Roman" w:cs="Times New Roman"/>
            <w:sz w:val="24"/>
            <w:szCs w:val="24"/>
            <w:lang w:val="en-US"/>
          </w:rPr>
          <w:t xml:space="preserve">Therefore, </w:t>
        </w:r>
      </w:ins>
      <w:del w:id="139" w:author="Deiglmayr, Anne" w:date="2024-08-26T12:48:00Z">
        <w:r w:rsidR="00A46338" w:rsidDel="0059360A">
          <w:rPr>
            <w:rFonts w:ascii="Times New Roman" w:hAnsi="Times New Roman" w:cs="Times New Roman"/>
            <w:sz w:val="24"/>
            <w:szCs w:val="24"/>
            <w:lang w:val="en-US"/>
          </w:rPr>
          <w:delText>I</w:delText>
        </w:r>
      </w:del>
      <w:ins w:id="140" w:author="Deiglmayr, Anne" w:date="2024-08-26T12:48:00Z">
        <w:r>
          <w:rPr>
            <w:rFonts w:ascii="Times New Roman" w:hAnsi="Times New Roman" w:cs="Times New Roman"/>
            <w:sz w:val="24"/>
            <w:szCs w:val="24"/>
            <w:lang w:val="en-US"/>
          </w:rPr>
          <w:t>i</w:t>
        </w:r>
      </w:ins>
      <w:r w:rsidR="00A46338">
        <w:rPr>
          <w:rFonts w:ascii="Times New Roman" w:hAnsi="Times New Roman" w:cs="Times New Roman"/>
          <w:sz w:val="24"/>
          <w:szCs w:val="24"/>
          <w:lang w:val="en-US"/>
        </w:rPr>
        <w:t xml:space="preserve">n order to better understand </w:t>
      </w:r>
      <w:r w:rsidR="00A46338" w:rsidRPr="008077A3">
        <w:rPr>
          <w:rFonts w:ascii="Times New Roman" w:hAnsi="Times New Roman" w:cs="Times New Roman"/>
          <w:sz w:val="24"/>
          <w:szCs w:val="24"/>
          <w:lang w:val="en-US"/>
        </w:rPr>
        <w:t xml:space="preserve">how </w:t>
      </w:r>
      <w:ins w:id="141" w:author="Deiglmayr, Anne" w:date="2024-08-26T11:56:00Z">
        <w:r w:rsidR="006A1A5C">
          <w:rPr>
            <w:rFonts w:ascii="Times New Roman" w:hAnsi="Times New Roman" w:cs="Times New Roman"/>
            <w:sz w:val="24"/>
            <w:szCs w:val="24"/>
            <w:lang w:val="en-US"/>
          </w:rPr>
          <w:t xml:space="preserve">classroom </w:t>
        </w:r>
      </w:ins>
      <w:r w:rsidR="00A46338" w:rsidRPr="008077A3">
        <w:rPr>
          <w:rFonts w:ascii="Times New Roman" w:hAnsi="Times New Roman" w:cs="Times New Roman"/>
          <w:sz w:val="24"/>
          <w:szCs w:val="24"/>
          <w:lang w:val="en-US"/>
        </w:rPr>
        <w:t xml:space="preserve">stressors </w:t>
      </w:r>
      <w:del w:id="142" w:author="Deiglmayr, Anne" w:date="2024-08-24T11:14:00Z">
        <w:r w:rsidR="00A46338" w:rsidRPr="008077A3" w:rsidDel="007329A7">
          <w:rPr>
            <w:rFonts w:ascii="Times New Roman" w:hAnsi="Times New Roman" w:cs="Times New Roman"/>
            <w:sz w:val="24"/>
            <w:szCs w:val="24"/>
            <w:lang w:val="en-US"/>
          </w:rPr>
          <w:delText xml:space="preserve">like </w:delText>
        </w:r>
      </w:del>
      <w:del w:id="143" w:author="Deiglmayr, Anne" w:date="2024-08-26T11:56:00Z">
        <w:r w:rsidR="00A46338" w:rsidRPr="008077A3" w:rsidDel="006A1A5C">
          <w:rPr>
            <w:rFonts w:ascii="Times New Roman" w:hAnsi="Times New Roman" w:cs="Times New Roman"/>
            <w:sz w:val="24"/>
            <w:szCs w:val="24"/>
            <w:lang w:val="en-US"/>
          </w:rPr>
          <w:delText xml:space="preserve">classroom disruptions </w:delText>
        </w:r>
      </w:del>
      <w:r w:rsidR="00A46338" w:rsidRPr="008077A3">
        <w:rPr>
          <w:rFonts w:ascii="Times New Roman" w:hAnsi="Times New Roman" w:cs="Times New Roman"/>
          <w:sz w:val="24"/>
          <w:szCs w:val="24"/>
          <w:lang w:val="en-US"/>
        </w:rPr>
        <w:t>affect teachers’ stress response</w:t>
      </w:r>
      <w:del w:id="144" w:author="Deiglmayr, Anne" w:date="2024-08-26T11:56:00Z">
        <w:r w:rsidR="00A46338" w:rsidRPr="008077A3" w:rsidDel="006A1A5C">
          <w:rPr>
            <w:rFonts w:ascii="Times New Roman" w:hAnsi="Times New Roman" w:cs="Times New Roman"/>
            <w:sz w:val="24"/>
            <w:szCs w:val="24"/>
            <w:lang w:val="en-US"/>
          </w:rPr>
          <w:delText>s</w:delText>
        </w:r>
      </w:del>
      <w:r w:rsidR="00A46338">
        <w:rPr>
          <w:rFonts w:ascii="Times New Roman" w:hAnsi="Times New Roman" w:cs="Times New Roman"/>
          <w:sz w:val="24"/>
          <w:szCs w:val="24"/>
          <w:lang w:val="en-US"/>
        </w:rPr>
        <w:t xml:space="preserve">, subjective </w:t>
      </w:r>
      <w:del w:id="145" w:author="Deiglmayr, Anne" w:date="2024-08-24T11:15:00Z">
        <w:r w:rsidR="00A46338" w:rsidDel="007329A7">
          <w:rPr>
            <w:rFonts w:ascii="Times New Roman" w:hAnsi="Times New Roman" w:cs="Times New Roman"/>
            <w:sz w:val="24"/>
            <w:szCs w:val="24"/>
            <w:lang w:val="en-US"/>
          </w:rPr>
          <w:delText xml:space="preserve">measures such as </w:delText>
        </w:r>
      </w:del>
      <w:r w:rsidR="00A46338">
        <w:rPr>
          <w:rFonts w:ascii="Times New Roman" w:hAnsi="Times New Roman" w:cs="Times New Roman"/>
          <w:sz w:val="24"/>
          <w:szCs w:val="24"/>
          <w:lang w:val="en-US"/>
        </w:rPr>
        <w:t xml:space="preserve">self-reports should </w:t>
      </w:r>
      <w:ins w:id="146" w:author="Deiglmayr, Anne" w:date="2024-08-24T11:15:00Z">
        <w:r w:rsidR="007329A7">
          <w:rPr>
            <w:rFonts w:ascii="Times New Roman" w:hAnsi="Times New Roman" w:cs="Times New Roman"/>
            <w:sz w:val="24"/>
            <w:szCs w:val="24"/>
            <w:lang w:val="en-US"/>
          </w:rPr>
          <w:t xml:space="preserve">therefore </w:t>
        </w:r>
      </w:ins>
      <w:r w:rsidR="00A46338">
        <w:rPr>
          <w:rFonts w:ascii="Times New Roman" w:hAnsi="Times New Roman" w:cs="Times New Roman"/>
          <w:sz w:val="24"/>
          <w:szCs w:val="24"/>
          <w:lang w:val="en-US"/>
        </w:rPr>
        <w:t>be accompanied by objective</w:t>
      </w:r>
      <w:ins w:id="147" w:author="Deiglmayr, Anne" w:date="2024-08-24T11:15:00Z">
        <w:r w:rsidR="007329A7">
          <w:rPr>
            <w:rFonts w:ascii="Times New Roman" w:hAnsi="Times New Roman" w:cs="Times New Roman"/>
            <w:sz w:val="24"/>
            <w:szCs w:val="24"/>
            <w:lang w:val="en-US"/>
          </w:rPr>
          <w:t>, physiological</w:t>
        </w:r>
      </w:ins>
      <w:r w:rsidR="00A46338">
        <w:rPr>
          <w:rFonts w:ascii="Times New Roman" w:hAnsi="Times New Roman" w:cs="Times New Roman"/>
          <w:sz w:val="24"/>
          <w:szCs w:val="24"/>
          <w:lang w:val="en-US"/>
        </w:rPr>
        <w:t xml:space="preserve"> measures </w:t>
      </w:r>
      <w:del w:id="148" w:author="Deiglmayr, Anne" w:date="2024-08-26T11:56:00Z">
        <w:r w:rsidR="00A46338" w:rsidDel="006A1A5C">
          <w:rPr>
            <w:rFonts w:ascii="Times New Roman" w:hAnsi="Times New Roman" w:cs="Times New Roman"/>
            <w:sz w:val="24"/>
            <w:szCs w:val="24"/>
            <w:lang w:val="en-US"/>
          </w:rPr>
          <w:delText xml:space="preserve">of stress </w:delText>
        </w:r>
      </w:del>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w:t>
      </w:r>
      <w:del w:id="149" w:author="Deiglmayr, Anne" w:date="2024-08-24T11:15:00Z">
        <w:r w:rsidR="00A46338" w:rsidDel="003E52B0">
          <w:rPr>
            <w:rFonts w:ascii="Times New Roman" w:hAnsi="Times New Roman" w:cs="Times New Roman"/>
            <w:sz w:val="24"/>
            <w:szCs w:val="24"/>
            <w:lang w:val="en-US"/>
          </w:rPr>
          <w:delText xml:space="preserve">will </w:delText>
        </w:r>
      </w:del>
      <w:r w:rsidR="00A46338">
        <w:rPr>
          <w:rFonts w:ascii="Times New Roman" w:hAnsi="Times New Roman" w:cs="Times New Roman"/>
          <w:sz w:val="24"/>
          <w:szCs w:val="24"/>
          <w:lang w:val="en-US"/>
        </w:rPr>
        <w:t>provide</w:t>
      </w:r>
      <w:ins w:id="150" w:author="Deiglmayr, Anne" w:date="2024-08-24T11:15:00Z">
        <w:r w:rsidR="003E52B0">
          <w:rPr>
            <w:rFonts w:ascii="Times New Roman" w:hAnsi="Times New Roman" w:cs="Times New Roman"/>
            <w:sz w:val="24"/>
            <w:szCs w:val="24"/>
            <w:lang w:val="en-US"/>
          </w:rPr>
          <w:t>s</w:t>
        </w:r>
      </w:ins>
      <w:r w:rsidR="00A46338">
        <w:rPr>
          <w:rFonts w:ascii="Times New Roman" w:hAnsi="Times New Roman" w:cs="Times New Roman"/>
          <w:sz w:val="24"/>
          <w:szCs w:val="24"/>
          <w:lang w:val="en-US"/>
        </w:rPr>
        <w:t xml:space="preserve"> fine-grained</w:t>
      </w:r>
      <w:r w:rsidR="00514707">
        <w:rPr>
          <w:rFonts w:ascii="Times New Roman" w:hAnsi="Times New Roman" w:cs="Times New Roman"/>
          <w:sz w:val="24"/>
          <w:szCs w:val="24"/>
          <w:lang w:val="en-US"/>
        </w:rPr>
        <w:t>,</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w:t>
      </w:r>
      <w:ins w:id="151" w:author="Deiglmayr, Anne" w:date="2024-08-26T11:59:00Z">
        <w:r w:rsidR="006A1A5C">
          <w:rPr>
            <w:rStyle w:val="--l"/>
            <w:rFonts w:ascii="Times New Roman" w:hAnsi="Times New Roman" w:cs="Times New Roman"/>
            <w:sz w:val="24"/>
            <w:szCs w:val="24"/>
            <w:lang w:val="en-US"/>
          </w:rPr>
          <w:t xml:space="preserve"> </w:t>
        </w:r>
      </w:ins>
      <w:del w:id="152" w:author="Deiglmayr, Anne" w:date="2024-08-26T11:59:00Z">
        <w:r w:rsidR="00B06EE5" w:rsidRPr="008077A3" w:rsidDel="006A1A5C">
          <w:rPr>
            <w:rStyle w:val="--l"/>
            <w:rFonts w:ascii="Times New Roman" w:hAnsi="Times New Roman" w:cs="Times New Roman"/>
            <w:sz w:val="24"/>
            <w:szCs w:val="24"/>
            <w:lang w:val="en-US"/>
          </w:rPr>
          <w:delText xml:space="preserve"> </w:delText>
        </w:r>
      </w:del>
      <w:ins w:id="153" w:author="Deiglmayr, Anne" w:date="2024-08-24T11:16:00Z">
        <w:r w:rsidR="003E52B0">
          <w:rPr>
            <w:rStyle w:val="--l"/>
            <w:rFonts w:ascii="Times New Roman" w:hAnsi="Times New Roman" w:cs="Times New Roman"/>
            <w:sz w:val="24"/>
            <w:szCs w:val="24"/>
            <w:lang w:val="en-US"/>
          </w:rPr>
          <w:t xml:space="preserve">their physiological </w:t>
        </w:r>
      </w:ins>
      <w:r w:rsidR="00B06EE5" w:rsidRPr="008077A3">
        <w:rPr>
          <w:rStyle w:val="--l"/>
          <w:rFonts w:ascii="Times New Roman" w:hAnsi="Times New Roman" w:cs="Times New Roman"/>
          <w:sz w:val="24"/>
          <w:szCs w:val="24"/>
          <w:lang w:val="en-US"/>
        </w:rPr>
        <w:t xml:space="preserve">stress </w:t>
      </w:r>
      <w:ins w:id="154" w:author="Deiglmayr, Anne" w:date="2024-08-24T11:16:00Z">
        <w:r w:rsidR="003E52B0">
          <w:rPr>
            <w:rStyle w:val="--l"/>
            <w:rFonts w:ascii="Times New Roman" w:hAnsi="Times New Roman" w:cs="Times New Roman"/>
            <w:sz w:val="24"/>
            <w:szCs w:val="24"/>
            <w:lang w:val="en-US"/>
          </w:rPr>
          <w:t xml:space="preserve">response </w:t>
        </w:r>
      </w:ins>
      <w:r w:rsidR="00A46338">
        <w:rPr>
          <w:rStyle w:val="--l"/>
          <w:rFonts w:ascii="Times New Roman" w:hAnsi="Times New Roman" w:cs="Times New Roman"/>
          <w:sz w:val="24"/>
          <w:szCs w:val="24"/>
          <w:lang w:val="en-US"/>
        </w:rPr>
        <w:t xml:space="preserve">continuously </w:t>
      </w:r>
      <w:r w:rsidR="00B06EE5" w:rsidRPr="008077A3">
        <w:rPr>
          <w:rStyle w:val="--l"/>
          <w:rFonts w:ascii="Times New Roman" w:hAnsi="Times New Roman" w:cs="Times New Roman"/>
          <w:sz w:val="24"/>
          <w:szCs w:val="24"/>
          <w:lang w:val="en-US"/>
        </w:rPr>
        <w:t xml:space="preserve">during teaching, </w:t>
      </w:r>
      <w:r w:rsidR="00A46338">
        <w:rPr>
          <w:rStyle w:val="--l"/>
          <w:rFonts w:ascii="Times New Roman" w:hAnsi="Times New Roman" w:cs="Times New Roman"/>
          <w:sz w:val="24"/>
          <w:szCs w:val="24"/>
          <w:lang w:val="en-US"/>
        </w:rPr>
        <w:t>across settings</w:t>
      </w:r>
      <w:r w:rsidR="00B06EE5" w:rsidRPr="008077A3">
        <w:rPr>
          <w:rStyle w:val="--l"/>
          <w:rFonts w:ascii="Times New Roman" w:hAnsi="Times New Roman" w:cs="Times New Roman"/>
          <w:sz w:val="24"/>
          <w:szCs w:val="24"/>
          <w:lang w:val="en-US"/>
        </w:rPr>
        <w:t>, and at low costs.</w:t>
      </w:r>
      <w:ins w:id="155" w:author="Deiglmayr, Anne" w:date="2024-08-26T11:57:00Z">
        <w:r w:rsidR="006A1A5C" w:rsidRPr="006A1A5C">
          <w:rPr>
            <w:rFonts w:ascii="Times New Roman" w:hAnsi="Times New Roman" w:cs="Times New Roman"/>
            <w:sz w:val="24"/>
            <w:szCs w:val="24"/>
            <w:lang w:val="en-US"/>
          </w:rPr>
          <w:t xml:space="preserve"> </w:t>
        </w:r>
      </w:ins>
      <w:ins w:id="156" w:author="Deiglmayr, Anne" w:date="2024-08-26T11:59:00Z">
        <w:r w:rsidR="006A1A5C">
          <w:rPr>
            <w:rFonts w:ascii="Times New Roman" w:hAnsi="Times New Roman" w:cs="Times New Roman"/>
            <w:sz w:val="24"/>
            <w:szCs w:val="24"/>
            <w:lang w:val="en-US"/>
          </w:rPr>
          <w:t xml:space="preserve">Being able to monitor, and eventually counteract, teacher stress levels </w:t>
        </w:r>
      </w:ins>
      <w:moveToRangeStart w:id="157" w:author="Deiglmayr, Anne" w:date="2024-08-26T11:57:00Z" w:name="move175565860"/>
      <w:moveTo w:id="158" w:author="Deiglmayr, Anne" w:date="2024-08-26T11:57:00Z">
        <w:del w:id="159" w:author="Deiglmayr, Anne" w:date="2024-08-26T11:57:00Z">
          <w:r w:rsidR="006A1A5C" w:rsidRPr="008077A3" w:rsidDel="006A1A5C">
            <w:rPr>
              <w:rFonts w:ascii="Times New Roman" w:hAnsi="Times New Roman" w:cs="Times New Roman"/>
              <w:sz w:val="24"/>
              <w:szCs w:val="24"/>
              <w:lang w:val="en-US"/>
            </w:rPr>
            <w:delText>U</w:delText>
          </w:r>
        </w:del>
        <w:del w:id="160" w:author="Deiglmayr, Anne" w:date="2024-08-26T11:59:00Z">
          <w:r w:rsidR="006A1A5C" w:rsidRPr="008077A3" w:rsidDel="006A1A5C">
            <w:rPr>
              <w:rFonts w:ascii="Times New Roman" w:hAnsi="Times New Roman" w:cs="Times New Roman"/>
              <w:sz w:val="24"/>
              <w:szCs w:val="24"/>
              <w:lang w:val="en-US"/>
            </w:rPr>
            <w:delText xml:space="preserve">biquitous, low-cost assessments of teacher stress </w:delText>
          </w:r>
        </w:del>
        <w:del w:id="161" w:author="Deiglmayr, Anne" w:date="2024-08-26T11:57:00Z">
          <w:r w:rsidR="006A1A5C" w:rsidRPr="008077A3" w:rsidDel="006A1A5C">
            <w:rPr>
              <w:rFonts w:ascii="Times New Roman" w:hAnsi="Times New Roman" w:cs="Times New Roman"/>
              <w:sz w:val="24"/>
              <w:szCs w:val="24"/>
              <w:lang w:val="en-US"/>
            </w:rPr>
            <w:delText>would be</w:delText>
          </w:r>
        </w:del>
      </w:moveTo>
      <w:ins w:id="162" w:author="Deiglmayr, Anne" w:date="2024-08-26T11:59:00Z">
        <w:r w:rsidR="006A1A5C">
          <w:rPr>
            <w:rFonts w:ascii="Times New Roman" w:hAnsi="Times New Roman" w:cs="Times New Roman"/>
            <w:sz w:val="24"/>
            <w:szCs w:val="24"/>
            <w:lang w:val="en-US"/>
          </w:rPr>
          <w:t>appears</w:t>
        </w:r>
      </w:ins>
      <w:moveTo w:id="163" w:author="Deiglmayr, Anne" w:date="2024-08-26T11:57:00Z">
        <w:r w:rsidR="006A1A5C" w:rsidRPr="008077A3">
          <w:rPr>
            <w:rFonts w:ascii="Times New Roman" w:hAnsi="Times New Roman" w:cs="Times New Roman"/>
            <w:sz w:val="24"/>
            <w:szCs w:val="24"/>
            <w:lang w:val="en-US"/>
          </w:rPr>
          <w:t xml:space="preserve"> particularly relevant given the </w:t>
        </w:r>
        <w:r w:rsidR="006A1A5C">
          <w:rPr>
            <w:rFonts w:ascii="Times New Roman" w:hAnsi="Times New Roman" w:cs="Times New Roman"/>
            <w:sz w:val="24"/>
            <w:szCs w:val="24"/>
            <w:lang w:val="en-US"/>
          </w:rPr>
          <w:t xml:space="preserve">profession’s </w:t>
        </w:r>
      </w:moveTo>
      <w:ins w:id="164" w:author="Deiglmayr, Anne" w:date="2024-08-26T11:59:00Z">
        <w:r w:rsidR="006A1A5C">
          <w:rPr>
            <w:rFonts w:ascii="Times New Roman" w:hAnsi="Times New Roman" w:cs="Times New Roman"/>
            <w:sz w:val="24"/>
            <w:szCs w:val="24"/>
            <w:lang w:val="en-US"/>
          </w:rPr>
          <w:t xml:space="preserve">generally </w:t>
        </w:r>
      </w:ins>
      <w:moveTo w:id="165" w:author="Deiglmayr, Anne" w:date="2024-08-26T11:57:00Z">
        <w:r w:rsidR="006A1A5C" w:rsidRPr="008077A3">
          <w:rPr>
            <w:rFonts w:ascii="Times New Roman" w:hAnsi="Times New Roman" w:cs="Times New Roman"/>
            <w:sz w:val="24"/>
            <w:szCs w:val="24"/>
            <w:lang w:val="en-US"/>
          </w:rPr>
          <w:t xml:space="preserve">high stress levels and </w:t>
        </w:r>
        <w:del w:id="166" w:author="Deiglmayr, Anne" w:date="2024-08-26T11:57:00Z">
          <w:r w:rsidR="006A1A5C" w:rsidRPr="008077A3" w:rsidDel="006A1A5C">
            <w:rPr>
              <w:rFonts w:ascii="Times New Roman" w:hAnsi="Times New Roman" w:cs="Times New Roman"/>
              <w:sz w:val="24"/>
              <w:szCs w:val="24"/>
              <w:lang w:val="en-US"/>
            </w:rPr>
            <w:delText xml:space="preserve">the </w:delText>
          </w:r>
        </w:del>
        <w:r w:rsidR="006A1A5C" w:rsidRPr="008077A3">
          <w:rPr>
            <w:rFonts w:ascii="Times New Roman" w:hAnsi="Times New Roman" w:cs="Times New Roman"/>
            <w:sz w:val="24"/>
            <w:szCs w:val="24"/>
            <w:lang w:val="en-US"/>
          </w:rPr>
          <w:t xml:space="preserve">associated negative </w:t>
        </w:r>
      </w:moveTo>
      <w:ins w:id="167" w:author="Deiglmayr, Anne" w:date="2024-08-26T11:57:00Z">
        <w:r w:rsidR="006A1A5C" w:rsidRPr="008077A3">
          <w:rPr>
            <w:rFonts w:ascii="Times New Roman" w:hAnsi="Times New Roman" w:cs="Times New Roman"/>
            <w:sz w:val="24"/>
            <w:szCs w:val="24"/>
            <w:lang w:val="en-US"/>
          </w:rPr>
          <w:t xml:space="preserve">health </w:t>
        </w:r>
      </w:ins>
      <w:moveTo w:id="168" w:author="Deiglmayr, Anne" w:date="2024-08-26T11:57:00Z">
        <w:r w:rsidR="006A1A5C" w:rsidRPr="008077A3">
          <w:rPr>
            <w:rFonts w:ascii="Times New Roman" w:hAnsi="Times New Roman" w:cs="Times New Roman"/>
            <w:sz w:val="24"/>
            <w:szCs w:val="24"/>
            <w:lang w:val="en-US"/>
          </w:rPr>
          <w:t>effects</w:t>
        </w:r>
      </w:moveTo>
      <w:ins w:id="169" w:author="Deiglmayr, Anne" w:date="2024-08-26T11:57:00Z">
        <w:r w:rsidR="006A1A5C">
          <w:rPr>
            <w:rFonts w:ascii="Times New Roman" w:hAnsi="Times New Roman" w:cs="Times New Roman"/>
            <w:sz w:val="24"/>
            <w:szCs w:val="24"/>
            <w:lang w:val="en-US"/>
          </w:rPr>
          <w:t xml:space="preserve"> </w:t>
        </w:r>
      </w:ins>
      <w:moveTo w:id="170" w:author="Deiglmayr, Anne" w:date="2024-08-26T11:57:00Z">
        <w:del w:id="171" w:author="Deiglmayr, Anne" w:date="2024-08-26T11:57:00Z">
          <w:r w:rsidR="006A1A5C" w:rsidRPr="008077A3" w:rsidDel="006A1A5C">
            <w:rPr>
              <w:rFonts w:ascii="Times New Roman" w:hAnsi="Times New Roman" w:cs="Times New Roman"/>
              <w:sz w:val="24"/>
              <w:szCs w:val="24"/>
              <w:lang w:val="en-US"/>
            </w:rPr>
            <w:delText xml:space="preserve"> on teachers´ health </w:delText>
          </w:r>
        </w:del>
        <w:r w:rsidR="006A1A5C" w:rsidRPr="008077A3">
          <w:rPr>
            <w:rFonts w:ascii="Times New Roman" w:hAnsi="Times New Roman" w:cs="Times New Roman"/>
            <w:sz w:val="24"/>
            <w:szCs w:val="24"/>
            <w:lang w:val="en-US"/>
          </w:rPr>
          <w:t>[@johnson2005experience; @montgomery2005meta].</w:t>
        </w:r>
      </w:moveTo>
      <w:moveToRangeEnd w:id="157"/>
      <w:r w:rsidR="00B06EE5" w:rsidRPr="008077A3">
        <w:rPr>
          <w:rStyle w:val="--l"/>
          <w:rFonts w:ascii="Times New Roman" w:hAnsi="Times New Roman" w:cs="Times New Roman"/>
          <w:sz w:val="24"/>
          <w:szCs w:val="24"/>
          <w:lang w:val="en-US"/>
        </w:rPr>
        <w:t xml:space="preserve"> </w:t>
      </w:r>
      <w:del w:id="172" w:author="Deiglmayr, Anne" w:date="2024-08-24T11:16:00Z">
        <w:r w:rsidR="00A46338" w:rsidDel="003E52B0">
          <w:rPr>
            <w:rStyle w:val="--l"/>
            <w:rFonts w:ascii="Times New Roman" w:hAnsi="Times New Roman" w:cs="Times New Roman"/>
            <w:sz w:val="24"/>
            <w:szCs w:val="24"/>
            <w:lang w:val="en-US"/>
          </w:rPr>
          <w:delText>U</w:delText>
        </w:r>
        <w:r w:rsidR="00B06EE5" w:rsidRPr="008077A3" w:rsidDel="003E52B0">
          <w:rPr>
            <w:rStyle w:val="--l"/>
            <w:rFonts w:ascii="Times New Roman" w:hAnsi="Times New Roman" w:cs="Times New Roman"/>
            <w:sz w:val="24"/>
            <w:szCs w:val="24"/>
            <w:lang w:val="en-US"/>
          </w:rPr>
          <w:delText xml:space="preserve">biquitous, low-cost assessment of stress indicators </w:delText>
        </w:r>
        <w:r w:rsidR="00025738" w:rsidDel="003E52B0">
          <w:rPr>
            <w:rStyle w:val="--l"/>
            <w:rFonts w:ascii="Times New Roman" w:hAnsi="Times New Roman" w:cs="Times New Roman"/>
            <w:sz w:val="24"/>
            <w:szCs w:val="24"/>
            <w:lang w:val="en-US"/>
          </w:rPr>
          <w:delText>would</w:delText>
        </w:r>
        <w:r w:rsidR="00B06EE5" w:rsidRPr="008077A3" w:rsidDel="003E52B0">
          <w:rPr>
            <w:rStyle w:val="--l"/>
            <w:rFonts w:ascii="Times New Roman" w:hAnsi="Times New Roman" w:cs="Times New Roman"/>
            <w:sz w:val="24"/>
            <w:szCs w:val="24"/>
            <w:lang w:val="en-US"/>
          </w:rPr>
          <w:delText xml:space="preserve"> </w:delText>
        </w:r>
        <w:r w:rsidR="00B06EE5" w:rsidRPr="008077A3" w:rsidDel="003E52B0">
          <w:rPr>
            <w:rFonts w:ascii="Times New Roman" w:hAnsi="Times New Roman" w:cs="Times New Roman"/>
            <w:sz w:val="24"/>
            <w:szCs w:val="24"/>
            <w:lang w:val="en-US"/>
          </w:rPr>
          <w:delText>contribute</w:delText>
        </w:r>
        <w:r w:rsidR="00B06EE5" w:rsidRPr="008077A3" w:rsidDel="003E52B0">
          <w:rPr>
            <w:rStyle w:val="--l"/>
            <w:rFonts w:ascii="Times New Roman" w:hAnsi="Times New Roman" w:cs="Times New Roman"/>
            <w:sz w:val="24"/>
            <w:szCs w:val="24"/>
            <w:lang w:val="en-US"/>
          </w:rPr>
          <w:delText xml:space="preserve"> to a better understanding of teacher stress, and eventually to the development of interventions for preventing stress-related, negative consequences for teachers´ health and work.</w:delText>
        </w:r>
        <w:r w:rsidR="00B06EE5" w:rsidRPr="008077A3" w:rsidDel="003E52B0">
          <w:rPr>
            <w:rFonts w:ascii="Times New Roman" w:hAnsi="Times New Roman" w:cs="Times New Roman"/>
            <w:sz w:val="24"/>
            <w:szCs w:val="24"/>
            <w:lang w:val="en-US"/>
          </w:rPr>
          <w:delText xml:space="preserve"> </w:delText>
        </w:r>
      </w:del>
      <w:r w:rsidR="00B06EE5" w:rsidRPr="008077A3">
        <w:rPr>
          <w:rFonts w:ascii="Times New Roman" w:hAnsi="Times New Roman" w:cs="Times New Roman"/>
          <w:sz w:val="24"/>
          <w:szCs w:val="24"/>
          <w:lang w:val="en-US"/>
        </w:rPr>
        <w:t xml:space="preserve">To </w:t>
      </w:r>
      <w:r w:rsidR="00A46338">
        <w:rPr>
          <w:rFonts w:ascii="Times New Roman" w:hAnsi="Times New Roman" w:cs="Times New Roman"/>
          <w:sz w:val="24"/>
          <w:szCs w:val="24"/>
          <w:lang w:val="en-US"/>
        </w:rPr>
        <w:t>harness</w:t>
      </w:r>
      <w:r w:rsidR="00B06EE5" w:rsidRPr="008077A3">
        <w:rPr>
          <w:rFonts w:ascii="Times New Roman" w:hAnsi="Times New Roman" w:cs="Times New Roman"/>
          <w:sz w:val="24"/>
          <w:szCs w:val="24"/>
          <w:lang w:val="en-US"/>
        </w:rPr>
        <w:t xml:space="preserve"> this potential, </w:t>
      </w:r>
      <w:del w:id="173" w:author="Deiglmayr, Anne" w:date="2024-08-24T11:17:00Z">
        <w:r w:rsidR="00B06EE5" w:rsidRPr="008077A3" w:rsidDel="003E52B0">
          <w:rPr>
            <w:rFonts w:ascii="Times New Roman" w:hAnsi="Times New Roman" w:cs="Times New Roman"/>
            <w:sz w:val="24"/>
            <w:szCs w:val="24"/>
            <w:lang w:val="en-US"/>
          </w:rPr>
          <w:delText>this</w:delText>
        </w:r>
        <w:r w:rsidR="00462906" w:rsidRPr="008077A3" w:rsidDel="003E52B0">
          <w:rPr>
            <w:rFonts w:ascii="Times New Roman" w:hAnsi="Times New Roman" w:cs="Times New Roman"/>
            <w:sz w:val="24"/>
            <w:szCs w:val="24"/>
            <w:lang w:val="en-US"/>
          </w:rPr>
          <w:delText xml:space="preserve"> </w:delText>
        </w:r>
      </w:del>
      <w:ins w:id="174" w:author="Deiglmayr, Anne" w:date="2024-08-24T11:17:00Z">
        <w:r w:rsidR="003E52B0">
          <w:rPr>
            <w:rFonts w:ascii="Times New Roman" w:hAnsi="Times New Roman" w:cs="Times New Roman"/>
            <w:sz w:val="24"/>
            <w:szCs w:val="24"/>
            <w:lang w:val="en-US"/>
          </w:rPr>
          <w:t>the present</w:t>
        </w:r>
        <w:r w:rsidR="003E52B0" w:rsidRPr="008077A3">
          <w:rPr>
            <w:rFonts w:ascii="Times New Roman" w:hAnsi="Times New Roman" w:cs="Times New Roman"/>
            <w:sz w:val="24"/>
            <w:szCs w:val="24"/>
            <w:lang w:val="en-US"/>
          </w:rPr>
          <w:t xml:space="preserve"> </w:t>
        </w:r>
      </w:ins>
      <w:r w:rsidR="00462906" w:rsidRPr="008077A3">
        <w:rPr>
          <w:rFonts w:ascii="Times New Roman" w:hAnsi="Times New Roman" w:cs="Times New Roman"/>
          <w:sz w:val="24"/>
          <w:szCs w:val="24"/>
          <w:lang w:val="en-US"/>
        </w:rPr>
        <w:t xml:space="preserve">study </w:t>
      </w:r>
      <w:r w:rsidR="00D25B78" w:rsidRPr="008077A3">
        <w:rPr>
          <w:rFonts w:ascii="Times New Roman" w:hAnsi="Times New Roman" w:cs="Times New Roman"/>
          <w:sz w:val="24"/>
          <w:szCs w:val="24"/>
          <w:lang w:val="en-US"/>
        </w:rPr>
        <w:t>explore</w:t>
      </w:r>
      <w:ins w:id="175" w:author="Deiglmayr, Anne" w:date="2024-08-24T11:17:00Z">
        <w:r w:rsidR="003E52B0">
          <w:rPr>
            <w:rFonts w:ascii="Times New Roman" w:hAnsi="Times New Roman" w:cs="Times New Roman"/>
            <w:sz w:val="24"/>
            <w:szCs w:val="24"/>
            <w:lang w:val="en-US"/>
          </w:rPr>
          <w:t>d</w:t>
        </w:r>
      </w:ins>
      <w:del w:id="176" w:author="Deiglmayr, Anne" w:date="2024-08-24T11:17:00Z">
        <w:r w:rsidR="00F96D20" w:rsidDel="003E52B0">
          <w:rPr>
            <w:rFonts w:ascii="Times New Roman" w:hAnsi="Times New Roman" w:cs="Times New Roman"/>
            <w:sz w:val="24"/>
            <w:szCs w:val="24"/>
            <w:lang w:val="en-US"/>
          </w:rPr>
          <w:delText>s</w:delText>
        </w:r>
      </w:del>
      <w:r w:rsidR="00D25B78" w:rsidRPr="008077A3">
        <w:rPr>
          <w:rFonts w:ascii="Times New Roman" w:hAnsi="Times New Roman" w:cs="Times New Roman"/>
          <w:sz w:val="24"/>
          <w:szCs w:val="24"/>
          <w:lang w:val="en-US"/>
        </w:rPr>
        <w:t xml:space="preserve">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 xml:space="preserve">as a </w:t>
      </w:r>
      <w:del w:id="177" w:author="Deiglmayr, Anne" w:date="2024-08-24T11:17:00Z">
        <w:r w:rsidR="00810B5C" w:rsidDel="003E52B0">
          <w:rPr>
            <w:rFonts w:ascii="Times New Roman" w:hAnsi="Times New Roman" w:cs="Times New Roman"/>
            <w:sz w:val="24"/>
            <w:szCs w:val="24"/>
            <w:lang w:val="en-US"/>
          </w:rPr>
          <w:delText xml:space="preserve">new </w:delText>
        </w:r>
      </w:del>
      <w:r w:rsidR="00D25B78" w:rsidRPr="008077A3">
        <w:rPr>
          <w:rFonts w:ascii="Times New Roman" w:hAnsi="Times New Roman" w:cs="Times New Roman"/>
          <w:sz w:val="24"/>
          <w:szCs w:val="24"/>
          <w:lang w:val="en-US"/>
        </w:rPr>
        <w:t>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HR</w:t>
      </w:r>
      <w:ins w:id="178" w:author="Deiglmayr, Anne" w:date="2024-08-26T11:53:00Z">
        <w:r w:rsidR="0003737F">
          <w:rPr>
            <w:rFonts w:ascii="Times New Roman" w:hAnsi="Times New Roman" w:cs="Times New Roman"/>
            <w:sz w:val="24"/>
            <w:szCs w:val="24"/>
            <w:lang w:val="en-US"/>
          </w:rPr>
          <w:t>,</w:t>
        </w:r>
      </w:ins>
      <w:r w:rsidR="00C71800" w:rsidRPr="008077A3">
        <w:rPr>
          <w:rFonts w:ascii="Times New Roman" w:hAnsi="Times New Roman" w:cs="Times New Roman"/>
          <w:sz w:val="24"/>
          <w:szCs w:val="24"/>
          <w:lang w:val="en-US"/>
        </w:rPr>
        <w:t xml:space="preserve"> as</w:t>
      </w:r>
      <w:del w:id="179" w:author="Deiglmayr, Anne" w:date="2024-08-26T11:52:00Z">
        <w:r w:rsidR="00C71800" w:rsidRPr="008077A3" w:rsidDel="0003737F">
          <w:rPr>
            <w:rFonts w:ascii="Times New Roman" w:hAnsi="Times New Roman" w:cs="Times New Roman"/>
            <w:sz w:val="24"/>
            <w:szCs w:val="24"/>
            <w:lang w:val="en-US"/>
          </w:rPr>
          <w:delText xml:space="preserve"> </w:delText>
        </w:r>
      </w:del>
      <w:ins w:id="180" w:author="Deiglmayr, Anne" w:date="2024-08-26T11:53:00Z">
        <w:r w:rsidR="0003737F">
          <w:rPr>
            <w:rFonts w:ascii="Times New Roman" w:hAnsi="Times New Roman" w:cs="Times New Roman"/>
            <w:sz w:val="24"/>
            <w:szCs w:val="24"/>
            <w:lang w:val="en-US"/>
          </w:rPr>
          <w:t xml:space="preserve"> </w:t>
        </w:r>
      </w:ins>
      <w:r w:rsidR="00C71800" w:rsidRPr="008077A3">
        <w:rPr>
          <w:rFonts w:ascii="Times New Roman" w:hAnsi="Times New Roman" w:cs="Times New Roman"/>
          <w:sz w:val="24"/>
          <w:szCs w:val="24"/>
          <w:lang w:val="en-US"/>
        </w:rPr>
        <w:t>an indicator of stress</w:t>
      </w:r>
      <w:ins w:id="181" w:author="Deiglmayr, Anne" w:date="2024-08-24T11:18:00Z">
        <w:r w:rsidR="003E52B0">
          <w:rPr>
            <w:rFonts w:ascii="Times New Roman" w:hAnsi="Times New Roman" w:cs="Times New Roman"/>
            <w:sz w:val="24"/>
            <w:szCs w:val="24"/>
            <w:lang w:val="en-US"/>
          </w:rPr>
          <w:t>,</w:t>
        </w:r>
      </w:ins>
      <w:r w:rsidR="00C7180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w:t>
      </w:r>
      <w:del w:id="182" w:author="Deiglmayr, Anne" w:date="2024-08-24T11:18:00Z">
        <w:r w:rsidR="00AC08EF" w:rsidRPr="008077A3" w:rsidDel="003E52B0">
          <w:rPr>
            <w:rFonts w:ascii="Times New Roman" w:hAnsi="Times New Roman" w:cs="Times New Roman"/>
            <w:sz w:val="24"/>
            <w:szCs w:val="24"/>
            <w:lang w:val="en-US"/>
          </w:rPr>
          <w:delText xml:space="preserve">in </w:delText>
        </w:r>
      </w:del>
      <w:ins w:id="183" w:author="Deiglmayr, Anne" w:date="2024-08-24T11:18:00Z">
        <w:r w:rsidR="003E52B0">
          <w:rPr>
            <w:rFonts w:ascii="Times New Roman" w:hAnsi="Times New Roman" w:cs="Times New Roman"/>
            <w:sz w:val="24"/>
            <w:szCs w:val="24"/>
            <w:lang w:val="en-US"/>
          </w:rPr>
          <w:t>during</w:t>
        </w:r>
        <w:r w:rsidR="003E52B0" w:rsidRPr="008077A3">
          <w:rPr>
            <w:rFonts w:ascii="Times New Roman" w:hAnsi="Times New Roman" w:cs="Times New Roman"/>
            <w:sz w:val="24"/>
            <w:szCs w:val="24"/>
            <w:lang w:val="en-US"/>
          </w:rPr>
          <w:t xml:space="preserve"> </w:t>
        </w:r>
      </w:ins>
      <w:r w:rsidR="00AC08EF" w:rsidRPr="008077A3">
        <w:rPr>
          <w:rFonts w:ascii="Times New Roman" w:hAnsi="Times New Roman" w:cs="Times New Roman"/>
          <w:sz w:val="24"/>
          <w:szCs w:val="24"/>
          <w:lang w:val="en-US"/>
        </w:rPr>
        <w:t>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lastRenderedPageBreak/>
        <w:t>occurred</w:t>
      </w:r>
      <w:r w:rsidR="00D25B78" w:rsidRPr="008077A3">
        <w:rPr>
          <w:rFonts w:ascii="Times New Roman" w:hAnsi="Times New Roman" w:cs="Times New Roman"/>
          <w:sz w:val="24"/>
          <w:szCs w:val="24"/>
          <w:lang w:val="en-US"/>
        </w:rPr>
        <w:t xml:space="preserve">. </w:t>
      </w:r>
      <w:ins w:id="184" w:author="Deiglmayr, Anne" w:date="2024-08-24T11:17:00Z">
        <w:r w:rsidR="003E52B0">
          <w:rPr>
            <w:rFonts w:ascii="Times New Roman" w:hAnsi="Times New Roman" w:cs="Times New Roman"/>
            <w:sz w:val="24"/>
            <w:szCs w:val="24"/>
            <w:lang w:val="en-US"/>
          </w:rPr>
          <w:t xml:space="preserve">Further, we explored </w:t>
        </w:r>
      </w:ins>
      <w:ins w:id="185" w:author="Deiglmayr, Anne" w:date="2024-08-24T11:18:00Z">
        <w:r w:rsidR="003E52B0">
          <w:rPr>
            <w:rFonts w:ascii="Times New Roman" w:hAnsi="Times New Roman" w:cs="Times New Roman"/>
            <w:sz w:val="24"/>
            <w:szCs w:val="24"/>
            <w:lang w:val="en-US"/>
          </w:rPr>
          <w:t xml:space="preserve">to what extent </w:t>
        </w:r>
      </w:ins>
      <w:ins w:id="186" w:author="Deiglmayr, Anne" w:date="2024-08-24T11:17:00Z">
        <w:r w:rsidR="003E52B0" w:rsidRPr="008077A3">
          <w:rPr>
            <w:rFonts w:ascii="Times New Roman" w:hAnsi="Times New Roman" w:cs="Times New Roman"/>
            <w:sz w:val="24"/>
            <w:szCs w:val="24"/>
            <w:lang w:val="en-US"/>
          </w:rPr>
          <w:t xml:space="preserve">teachers’ </w:t>
        </w:r>
        <w:r w:rsidR="003E52B0">
          <w:rPr>
            <w:rFonts w:ascii="Times New Roman" w:hAnsi="Times New Roman" w:cs="Times New Roman"/>
            <w:sz w:val="24"/>
            <w:szCs w:val="24"/>
            <w:lang w:val="en-US"/>
          </w:rPr>
          <w:t xml:space="preserve">subjective </w:t>
        </w:r>
        <w:r w:rsidR="003E52B0" w:rsidRPr="008077A3">
          <w:rPr>
            <w:rFonts w:ascii="Times New Roman" w:hAnsi="Times New Roman" w:cs="Times New Roman"/>
            <w:sz w:val="24"/>
            <w:szCs w:val="24"/>
            <w:lang w:val="en-US"/>
          </w:rPr>
          <w:t>appraisals of classroom disruptions and their teaching experience</w:t>
        </w:r>
        <w:r w:rsidR="003E52B0">
          <w:rPr>
            <w:rFonts w:ascii="Times New Roman" w:hAnsi="Times New Roman" w:cs="Times New Roman"/>
            <w:sz w:val="24"/>
            <w:szCs w:val="24"/>
            <w:lang w:val="en-US"/>
          </w:rPr>
          <w:t xml:space="preserve"> </w:t>
        </w:r>
      </w:ins>
      <w:ins w:id="187" w:author="Deiglmayr, Anne" w:date="2024-08-24T11:19:00Z">
        <w:r w:rsidR="003E52B0">
          <w:rPr>
            <w:rFonts w:ascii="Times New Roman" w:hAnsi="Times New Roman" w:cs="Times New Roman"/>
            <w:sz w:val="24"/>
            <w:szCs w:val="24"/>
            <w:lang w:val="en-US"/>
          </w:rPr>
          <w:t>predicted teacher stress as assessed by the fitness tracker</w:t>
        </w:r>
      </w:ins>
      <w:del w:id="188" w:author="Deiglmayr, Anne" w:date="2024-08-24T11:18:00Z">
        <w:r w:rsidR="00AC08EF" w:rsidRPr="008077A3" w:rsidDel="003E52B0">
          <w:rPr>
            <w:rFonts w:ascii="Times New Roman" w:hAnsi="Times New Roman" w:cs="Times New Roman"/>
            <w:sz w:val="24"/>
            <w:szCs w:val="24"/>
            <w:lang w:val="en-US"/>
          </w:rPr>
          <w:delText xml:space="preserve">Teachers’ </w:delText>
        </w:r>
      </w:del>
      <w:del w:id="189" w:author="Deiglmayr, Anne" w:date="2024-08-24T11:19:00Z">
        <w:r w:rsidR="00AC08EF" w:rsidRPr="008077A3" w:rsidDel="003E52B0">
          <w:rPr>
            <w:rFonts w:ascii="Times New Roman" w:hAnsi="Times New Roman" w:cs="Times New Roman"/>
            <w:sz w:val="24"/>
            <w:szCs w:val="24"/>
            <w:lang w:val="en-US"/>
          </w:rPr>
          <w:delText xml:space="preserve">HR </w:delText>
        </w:r>
        <w:r w:rsidR="00D25B78" w:rsidRPr="008077A3" w:rsidDel="003E52B0">
          <w:rPr>
            <w:rFonts w:ascii="Times New Roman" w:hAnsi="Times New Roman" w:cs="Times New Roman"/>
            <w:sz w:val="24"/>
            <w:szCs w:val="24"/>
            <w:lang w:val="en-US"/>
          </w:rPr>
          <w:delText xml:space="preserve">data </w:delText>
        </w:r>
        <w:r w:rsidR="00D25B78" w:rsidRPr="00153FCF" w:rsidDel="003E52B0">
          <w:rPr>
            <w:rFonts w:ascii="Times New Roman" w:hAnsi="Times New Roman" w:cs="Times New Roman"/>
            <w:sz w:val="24"/>
            <w:szCs w:val="24"/>
            <w:lang w:val="en-US"/>
          </w:rPr>
          <w:delText>w</w:delText>
        </w:r>
        <w:r w:rsidR="00025738" w:rsidDel="003E52B0">
          <w:rPr>
            <w:rFonts w:ascii="Times New Roman" w:hAnsi="Times New Roman" w:cs="Times New Roman"/>
            <w:sz w:val="24"/>
            <w:szCs w:val="24"/>
            <w:lang w:val="en-US"/>
          </w:rPr>
          <w:delText>as</w:delText>
        </w:r>
        <w:r w:rsidR="00D25B78" w:rsidRPr="008077A3" w:rsidDel="003E52B0">
          <w:rPr>
            <w:rFonts w:ascii="Times New Roman" w:hAnsi="Times New Roman" w:cs="Times New Roman"/>
            <w:sz w:val="24"/>
            <w:szCs w:val="24"/>
            <w:lang w:val="en-US"/>
          </w:rPr>
          <w:delText xml:space="preserve"> </w:delText>
        </w:r>
        <w:r w:rsidR="00025738" w:rsidDel="003E52B0">
          <w:rPr>
            <w:rFonts w:ascii="Times New Roman" w:hAnsi="Times New Roman" w:cs="Times New Roman"/>
            <w:sz w:val="24"/>
            <w:szCs w:val="24"/>
            <w:lang w:val="en-US"/>
          </w:rPr>
          <w:delText xml:space="preserve">predicted </w:delText>
        </w:r>
        <w:r w:rsidR="00D25B78" w:rsidRPr="008077A3" w:rsidDel="003E52B0">
          <w:rPr>
            <w:rFonts w:ascii="Times New Roman" w:hAnsi="Times New Roman" w:cs="Times New Roman"/>
            <w:sz w:val="24"/>
            <w:szCs w:val="24"/>
            <w:lang w:val="en-US"/>
          </w:rPr>
          <w:delText>with teachers</w:delText>
        </w:r>
        <w:r w:rsidR="003952AF" w:rsidRPr="008077A3" w:rsidDel="003E52B0">
          <w:rPr>
            <w:rFonts w:ascii="Times New Roman" w:hAnsi="Times New Roman" w:cs="Times New Roman"/>
            <w:sz w:val="24"/>
            <w:szCs w:val="24"/>
            <w:lang w:val="en-US"/>
          </w:rPr>
          <w:delText>’</w:delText>
        </w:r>
        <w:r w:rsidR="00D25B78" w:rsidRPr="008077A3" w:rsidDel="003E52B0">
          <w:rPr>
            <w:rFonts w:ascii="Times New Roman" w:hAnsi="Times New Roman" w:cs="Times New Roman"/>
            <w:sz w:val="24"/>
            <w:szCs w:val="24"/>
            <w:lang w:val="en-US"/>
          </w:rPr>
          <w:delText xml:space="preserve"> appraisal</w:delText>
        </w:r>
        <w:r w:rsidR="00C71800" w:rsidRPr="008077A3" w:rsidDel="003E52B0">
          <w:rPr>
            <w:rFonts w:ascii="Times New Roman" w:hAnsi="Times New Roman" w:cs="Times New Roman"/>
            <w:sz w:val="24"/>
            <w:szCs w:val="24"/>
            <w:lang w:val="en-US"/>
          </w:rPr>
          <w:delText>s</w:delText>
        </w:r>
        <w:r w:rsidR="00D25B78" w:rsidRPr="008077A3" w:rsidDel="003E52B0">
          <w:rPr>
            <w:rFonts w:ascii="Times New Roman" w:hAnsi="Times New Roman" w:cs="Times New Roman"/>
            <w:sz w:val="24"/>
            <w:szCs w:val="24"/>
            <w:lang w:val="en-US"/>
          </w:rPr>
          <w:delText xml:space="preserve"> of classroom disruptions and their teaching experience</w:delText>
        </w:r>
      </w:del>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071316C4"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w:t>
      </w:r>
      <w:r w:rsidR="00514707">
        <w:rPr>
          <w:rFonts w:ascii="Times New Roman" w:hAnsi="Times New Roman" w:cs="Times New Roman"/>
          <w:b/>
          <w:bCs/>
          <w:sz w:val="24"/>
          <w:szCs w:val="24"/>
          <w:lang w:val="en-US"/>
        </w:rPr>
        <w:t xml:space="preserve">physiological </w:t>
      </w:r>
      <w:r w:rsidR="00B36098" w:rsidRPr="008077A3">
        <w:rPr>
          <w:rFonts w:ascii="Times New Roman" w:hAnsi="Times New Roman" w:cs="Times New Roman"/>
          <w:b/>
          <w:bCs/>
          <w:sz w:val="24"/>
          <w:szCs w:val="24"/>
          <w:lang w:val="en-US"/>
        </w:rPr>
        <w:t>s</w:t>
      </w:r>
      <w:r w:rsidRPr="008077A3">
        <w:rPr>
          <w:rFonts w:ascii="Times New Roman" w:hAnsi="Times New Roman" w:cs="Times New Roman"/>
          <w:b/>
          <w:bCs/>
          <w:sz w:val="24"/>
          <w:szCs w:val="24"/>
          <w:lang w:val="en-US"/>
        </w:rPr>
        <w:t>tress</w:t>
      </w:r>
      <w:r w:rsidR="00514707">
        <w:rPr>
          <w:rFonts w:ascii="Times New Roman" w:hAnsi="Times New Roman" w:cs="Times New Roman"/>
          <w:b/>
          <w:bCs/>
          <w:sz w:val="24"/>
          <w:szCs w:val="24"/>
          <w:lang w:val="en-US"/>
        </w:rPr>
        <w:t xml:space="preserve"> </w:t>
      </w:r>
      <w:del w:id="190" w:author="Deiglmayr, Anne" w:date="2024-08-24T11:20:00Z">
        <w:r w:rsidR="00514707" w:rsidDel="006C7C56">
          <w:rPr>
            <w:rFonts w:ascii="Times New Roman" w:hAnsi="Times New Roman" w:cs="Times New Roman"/>
            <w:b/>
            <w:bCs/>
            <w:sz w:val="24"/>
            <w:szCs w:val="24"/>
            <w:lang w:val="en-US"/>
          </w:rPr>
          <w:delText>reactions</w:delText>
        </w:r>
      </w:del>
      <w:ins w:id="191" w:author="Deiglmayr, Anne" w:date="2024-08-24T11:20:00Z">
        <w:r w:rsidR="006C7C56">
          <w:rPr>
            <w:rFonts w:ascii="Times New Roman" w:hAnsi="Times New Roman" w:cs="Times New Roman"/>
            <w:b/>
            <w:bCs/>
            <w:sz w:val="24"/>
            <w:szCs w:val="24"/>
            <w:lang w:val="en-US"/>
          </w:rPr>
          <w:t>responses</w:t>
        </w:r>
      </w:ins>
    </w:p>
    <w:p w14:paraId="054300FA" w14:textId="2C459E3C" w:rsidR="00B91129" w:rsidRPr="008077A3" w:rsidRDefault="00B91129"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Fitness trackers</w:t>
      </w:r>
      <w:ins w:id="192" w:author="Deiglmayr, Anne" w:date="2024-08-24T11:22:00Z">
        <w:r w:rsidR="00DD2527">
          <w:rPr>
            <w:rFonts w:ascii="Times New Roman" w:hAnsi="Times New Roman" w:cs="Times New Roman"/>
            <w:sz w:val="24"/>
            <w:szCs w:val="24"/>
            <w:lang w:val="en-US"/>
          </w:rPr>
          <w:t xml:space="preserve"> </w:t>
        </w:r>
      </w:ins>
      <w:del w:id="193" w:author="Deiglmayr, Anne" w:date="2024-08-24T11:22:00Z">
        <w:r w:rsidRPr="008077A3" w:rsidDel="00DD2527">
          <w:rPr>
            <w:rFonts w:ascii="Times New Roman" w:hAnsi="Times New Roman" w:cs="Times New Roman"/>
            <w:sz w:val="24"/>
            <w:szCs w:val="24"/>
            <w:lang w:val="en-US"/>
          </w:rPr>
          <w:delText>,</w:delText>
        </w:r>
      </w:del>
      <w:r w:rsidRPr="008077A3">
        <w:rPr>
          <w:rFonts w:ascii="Times New Roman" w:hAnsi="Times New Roman" w:cs="Times New Roman"/>
          <w:sz w:val="24"/>
          <w:szCs w:val="24"/>
          <w:lang w:val="en-US"/>
        </w:rPr>
        <w:t xml:space="preserve"> </w:t>
      </w:r>
      <w:del w:id="194" w:author="Deiglmayr, Anne" w:date="2024-08-24T11:21:00Z">
        <w:r w:rsidRPr="008077A3" w:rsidDel="00DD2527">
          <w:rPr>
            <w:rFonts w:ascii="Times New Roman" w:hAnsi="Times New Roman" w:cs="Times New Roman"/>
            <w:sz w:val="24"/>
            <w:szCs w:val="24"/>
            <w:lang w:val="en-US"/>
          </w:rPr>
          <w:delText xml:space="preserve">a popular </w:delText>
        </w:r>
        <w:r w:rsidR="000A37EB" w:rsidRPr="008077A3" w:rsidDel="00DD2527">
          <w:rPr>
            <w:rFonts w:ascii="Times New Roman" w:hAnsi="Times New Roman" w:cs="Times New Roman"/>
            <w:sz w:val="24"/>
            <w:szCs w:val="24"/>
            <w:lang w:val="en-US"/>
          </w:rPr>
          <w:delText xml:space="preserve">example of </w:delText>
        </w:r>
        <w:r w:rsidRPr="008077A3" w:rsidDel="00DD2527">
          <w:rPr>
            <w:rFonts w:ascii="Times New Roman" w:hAnsi="Times New Roman" w:cs="Times New Roman"/>
            <w:sz w:val="24"/>
            <w:szCs w:val="24"/>
            <w:lang w:val="en-US"/>
          </w:rPr>
          <w:delText xml:space="preserve">wearable technology [@park2020user], </w:delText>
        </w:r>
      </w:del>
      <w:r w:rsidRPr="008077A3">
        <w:rPr>
          <w:rFonts w:ascii="Times New Roman" w:hAnsi="Times New Roman" w:cs="Times New Roman"/>
          <w:sz w:val="24"/>
          <w:szCs w:val="24"/>
          <w:lang w:val="en-US"/>
        </w:rPr>
        <w:t xml:space="preserve">provide data on physical activity and cardiovascular parameters such as HR, supporting personalized fitness goals [@nuss2021effects] and stress management [@hao2018chrv]. </w:t>
      </w:r>
      <w:del w:id="195" w:author="Deiglmayr, Anne" w:date="2024-08-24T11:22:00Z">
        <w:r w:rsidR="00DD2527" w:rsidRPr="008077A3" w:rsidDel="00DD2527">
          <w:rPr>
            <w:rFonts w:ascii="Times New Roman" w:hAnsi="Times New Roman" w:cs="Times New Roman"/>
            <w:sz w:val="24"/>
            <w:szCs w:val="24"/>
            <w:lang w:val="en-US"/>
          </w:rPr>
          <w:delText>Wearables</w:delText>
        </w:r>
      </w:del>
      <w:del w:id="196" w:author="Deiglmayr, Anne" w:date="2024-08-24T11:23:00Z">
        <w:r w:rsidR="00DD2527" w:rsidRPr="008077A3" w:rsidDel="00DD2527">
          <w:rPr>
            <w:rFonts w:ascii="Times New Roman" w:hAnsi="Times New Roman" w:cs="Times New Roman"/>
            <w:sz w:val="24"/>
            <w:szCs w:val="24"/>
            <w:lang w:val="en-US"/>
          </w:rPr>
          <w:delText xml:space="preserve">, </w:delText>
        </w:r>
      </w:del>
      <w:del w:id="197" w:author="Deiglmayr, Anne" w:date="2024-08-24T11:22:00Z">
        <w:r w:rsidR="00DD2527" w:rsidRPr="008077A3" w:rsidDel="00DD2527">
          <w:rPr>
            <w:rFonts w:ascii="Times New Roman" w:hAnsi="Times New Roman" w:cs="Times New Roman"/>
            <w:sz w:val="24"/>
            <w:szCs w:val="24"/>
            <w:lang w:val="en-US"/>
          </w:rPr>
          <w:delText>defined as</w:delText>
        </w:r>
      </w:del>
      <w:del w:id="198" w:author="Deiglmayr, Anne" w:date="2024-08-24T11:23:00Z">
        <w:r w:rsidR="00DD2527" w:rsidRPr="008077A3" w:rsidDel="00DD2527">
          <w:rPr>
            <w:rFonts w:ascii="Times New Roman" w:hAnsi="Times New Roman" w:cs="Times New Roman"/>
            <w:sz w:val="24"/>
            <w:szCs w:val="24"/>
            <w:lang w:val="en-US"/>
          </w:rPr>
          <w:delText xml:space="preserve"> electronic devices worn directly on the body</w:delText>
        </w:r>
      </w:del>
      <w:del w:id="199" w:author="Deiglmayr, Anne" w:date="2024-08-24T11:22:00Z">
        <w:r w:rsidR="00DD2527" w:rsidRPr="008077A3" w:rsidDel="00DD2527">
          <w:rPr>
            <w:rFonts w:ascii="Times New Roman" w:hAnsi="Times New Roman" w:cs="Times New Roman"/>
            <w:sz w:val="24"/>
            <w:szCs w:val="24"/>
            <w:lang w:val="en-US"/>
          </w:rPr>
          <w:delText xml:space="preserve"> or integrated into clothing or accessories</w:delText>
        </w:r>
      </w:del>
      <w:del w:id="200" w:author="Deiglmayr, Anne" w:date="2024-08-24T11:23:00Z">
        <w:r w:rsidR="00DD2527" w:rsidRPr="008077A3" w:rsidDel="00DD2527">
          <w:rPr>
            <w:rFonts w:ascii="Times New Roman" w:hAnsi="Times New Roman" w:cs="Times New Roman"/>
            <w:sz w:val="24"/>
            <w:szCs w:val="24"/>
            <w:lang w:val="en-US"/>
          </w:rPr>
          <w:delText xml:space="preserve">, </w:delText>
        </w:r>
      </w:del>
      <w:del w:id="201" w:author="Deiglmayr, Anne" w:date="2024-08-24T11:22:00Z">
        <w:r w:rsidR="00DD2527" w:rsidRPr="008077A3" w:rsidDel="00DD2527">
          <w:rPr>
            <w:rFonts w:ascii="Times New Roman" w:hAnsi="Times New Roman" w:cs="Times New Roman"/>
            <w:sz w:val="24"/>
            <w:szCs w:val="24"/>
            <w:lang w:val="en-US"/>
          </w:rPr>
          <w:delText>serve</w:delText>
        </w:r>
      </w:del>
      <w:del w:id="202" w:author="Deiglmayr, Anne" w:date="2024-08-24T11:23:00Z">
        <w:r w:rsidR="00DD2527" w:rsidRPr="008077A3" w:rsidDel="00DD2527">
          <w:rPr>
            <w:rFonts w:ascii="Times New Roman" w:hAnsi="Times New Roman" w:cs="Times New Roman"/>
            <w:sz w:val="24"/>
            <w:szCs w:val="24"/>
            <w:lang w:val="en-US"/>
          </w:rPr>
          <w:delText xml:space="preserve"> as versatile solutions</w:delText>
        </w:r>
      </w:del>
      <w:del w:id="203" w:author="Deiglmayr, Anne" w:date="2024-08-26T12:50:00Z">
        <w:r w:rsidR="00DD2527" w:rsidRPr="008077A3" w:rsidDel="00854BD6">
          <w:rPr>
            <w:rFonts w:ascii="Times New Roman" w:hAnsi="Times New Roman" w:cs="Times New Roman"/>
            <w:sz w:val="24"/>
            <w:szCs w:val="24"/>
            <w:lang w:val="en-US"/>
          </w:rPr>
          <w:delText xml:space="preserve"> [@godfrey2018z]</w:delText>
        </w:r>
      </w:del>
      <w:del w:id="204" w:author="Deiglmayr, Anne" w:date="2024-08-24T11:24:00Z">
        <w:r w:rsidR="00DD2527" w:rsidRPr="008077A3" w:rsidDel="00DD2527">
          <w:rPr>
            <w:rFonts w:ascii="Times New Roman" w:hAnsi="Times New Roman" w:cs="Times New Roman"/>
            <w:sz w:val="24"/>
            <w:szCs w:val="24"/>
            <w:lang w:val="en-US"/>
          </w:rPr>
          <w:delText xml:space="preserve"> for gathering data </w:delText>
        </w:r>
        <w:r w:rsidR="00DD2527" w:rsidDel="00DD2527">
          <w:rPr>
            <w:rFonts w:ascii="Times New Roman" w:hAnsi="Times New Roman" w:cs="Times New Roman"/>
            <w:sz w:val="24"/>
            <w:szCs w:val="24"/>
            <w:lang w:val="en-US"/>
          </w:rPr>
          <w:delText>on</w:delText>
        </w:r>
        <w:r w:rsidR="00DD2527" w:rsidRPr="008077A3" w:rsidDel="00DD2527">
          <w:rPr>
            <w:rFonts w:ascii="Times New Roman" w:hAnsi="Times New Roman" w:cs="Times New Roman"/>
            <w:sz w:val="24"/>
            <w:szCs w:val="24"/>
            <w:lang w:val="en-US"/>
          </w:rPr>
          <w:delText xml:space="preserve"> location, movements, and vital signs [@cheng2017underlying].</w:delText>
        </w:r>
      </w:del>
      <w:r w:rsidR="00DD2527" w:rsidRPr="008077A3">
        <w:rPr>
          <w:rFonts w:ascii="Times New Roman" w:hAnsi="Times New Roman" w:cs="Times New Roman"/>
          <w:sz w:val="24"/>
          <w:szCs w:val="24"/>
          <w:lang w:val="en-US"/>
        </w:rPr>
        <w:t xml:space="preserve"> </w:t>
      </w:r>
      <w:del w:id="205" w:author="Deiglmayr, Anne" w:date="2024-08-24T11:24:00Z">
        <w:r w:rsidR="00FD058C" w:rsidRPr="008077A3" w:rsidDel="00DD2527">
          <w:rPr>
            <w:rFonts w:ascii="Times New Roman" w:hAnsi="Times New Roman" w:cs="Times New Roman"/>
            <w:sz w:val="24"/>
            <w:szCs w:val="24"/>
            <w:lang w:val="en-US"/>
          </w:rPr>
          <w:delText xml:space="preserve">Their </w:delText>
        </w:r>
      </w:del>
      <w:del w:id="206" w:author="Deiglmayr, Anne" w:date="2024-08-24T11:26:00Z">
        <w:r w:rsidR="00FD058C" w:rsidRPr="008077A3" w:rsidDel="00DD2527">
          <w:rPr>
            <w:rFonts w:ascii="Times New Roman" w:hAnsi="Times New Roman" w:cs="Times New Roman"/>
            <w:sz w:val="24"/>
            <w:szCs w:val="24"/>
            <w:lang w:val="en-US"/>
          </w:rPr>
          <w:delText xml:space="preserve">affordability and ease of use have contributed to their widespread use in healthcare, </w:delText>
        </w:r>
        <w:r w:rsidR="000A37EB" w:rsidRPr="008077A3" w:rsidDel="00DD2527">
          <w:rPr>
            <w:rFonts w:ascii="Times New Roman" w:hAnsi="Times New Roman" w:cs="Times New Roman"/>
            <w:sz w:val="24"/>
            <w:szCs w:val="24"/>
            <w:lang w:val="en-US"/>
          </w:rPr>
          <w:delText xml:space="preserve">recreation, </w:delText>
        </w:r>
        <w:r w:rsidR="00FD058C" w:rsidRPr="008077A3" w:rsidDel="00DD2527">
          <w:rPr>
            <w:rFonts w:ascii="Times New Roman" w:hAnsi="Times New Roman" w:cs="Times New Roman"/>
            <w:sz w:val="24"/>
            <w:szCs w:val="24"/>
            <w:lang w:val="en-US"/>
          </w:rPr>
          <w:delText xml:space="preserve">entertainment, and fitness [sinha2019taxonomy]. </w:delText>
        </w:r>
        <w:r w:rsidR="001D3036" w:rsidDel="00DD2527">
          <w:rPr>
            <w:rFonts w:ascii="Times New Roman" w:hAnsi="Times New Roman" w:cs="Times New Roman"/>
            <w:sz w:val="24"/>
            <w:szCs w:val="24"/>
            <w:lang w:val="en-US"/>
          </w:rPr>
          <w:delText>In educational settings</w:delText>
        </w:r>
        <w:r w:rsidR="00FD058C" w:rsidRPr="008077A3" w:rsidDel="00DD2527">
          <w:rPr>
            <w:rFonts w:ascii="Times New Roman" w:hAnsi="Times New Roman" w:cs="Times New Roman"/>
            <w:sz w:val="24"/>
            <w:szCs w:val="24"/>
            <w:lang w:val="en-US"/>
          </w:rPr>
          <w:delText xml:space="preserve">, fitness trackers offer benefits </w:delText>
        </w:r>
        <w:r w:rsidR="000A37EB" w:rsidRPr="008077A3" w:rsidDel="00DD2527">
          <w:rPr>
            <w:rFonts w:ascii="Times New Roman" w:hAnsi="Times New Roman" w:cs="Times New Roman"/>
            <w:sz w:val="24"/>
            <w:szCs w:val="24"/>
            <w:lang w:val="en-US"/>
          </w:rPr>
          <w:delText>in</w:delText>
        </w:r>
        <w:r w:rsidR="00FD058C" w:rsidRPr="008077A3" w:rsidDel="00DD2527">
          <w:rPr>
            <w:rFonts w:ascii="Times New Roman" w:hAnsi="Times New Roman" w:cs="Times New Roman"/>
            <w:sz w:val="24"/>
            <w:szCs w:val="24"/>
            <w:lang w:val="en-US"/>
          </w:rPr>
          <w:delText xml:space="preserve"> formal and informal learning environments for both students and teachers [@de2017towards]. </w:delText>
        </w:r>
      </w:del>
      <w:del w:id="207" w:author="Deiglmayr, Anne" w:date="2024-08-26T12:50:00Z">
        <w:r w:rsidR="00AE6924" w:rsidRPr="008077A3" w:rsidDel="00854BD6">
          <w:rPr>
            <w:rFonts w:ascii="Times New Roman" w:hAnsi="Times New Roman" w:cs="Times New Roman"/>
            <w:sz w:val="24"/>
            <w:szCs w:val="24"/>
            <w:lang w:val="en-US"/>
          </w:rPr>
          <w:delText>F</w:delText>
        </w:r>
        <w:r w:rsidR="00B40643" w:rsidRPr="008077A3" w:rsidDel="00854BD6">
          <w:rPr>
            <w:rFonts w:ascii="Times New Roman" w:hAnsi="Times New Roman" w:cs="Times New Roman"/>
            <w:sz w:val="24"/>
            <w:szCs w:val="24"/>
            <w:lang w:val="en-US"/>
          </w:rPr>
          <w:delText xml:space="preserve">itness </w:delText>
        </w:r>
      </w:del>
      <w:ins w:id="208" w:author="Deiglmayr, Anne" w:date="2024-08-26T12:50:00Z">
        <w:r w:rsidR="00854BD6">
          <w:rPr>
            <w:rFonts w:ascii="Times New Roman" w:hAnsi="Times New Roman" w:cs="Times New Roman"/>
            <w:sz w:val="24"/>
            <w:szCs w:val="24"/>
            <w:lang w:val="en-US"/>
          </w:rPr>
          <w:t>They</w:t>
        </w:r>
      </w:ins>
      <w:del w:id="209" w:author="Deiglmayr, Anne" w:date="2024-08-26T12:50:00Z">
        <w:r w:rsidR="00B40643" w:rsidRPr="008077A3" w:rsidDel="00854BD6">
          <w:rPr>
            <w:rFonts w:ascii="Times New Roman" w:hAnsi="Times New Roman" w:cs="Times New Roman"/>
            <w:sz w:val="24"/>
            <w:szCs w:val="24"/>
            <w:lang w:val="en-US"/>
          </w:rPr>
          <w:delText>trackers</w:delText>
        </w:r>
      </w:del>
      <w:r w:rsidR="00B40643" w:rsidRPr="008077A3">
        <w:rPr>
          <w:rFonts w:ascii="Times New Roman" w:hAnsi="Times New Roman" w:cs="Times New Roman"/>
          <w:sz w:val="24"/>
          <w:szCs w:val="24"/>
          <w:lang w:val="en-US"/>
        </w:rPr>
        <w:t xml:space="preserve"> </w:t>
      </w:r>
      <w:r w:rsidR="00390BE7">
        <w:rPr>
          <w:rFonts w:ascii="Times New Roman" w:hAnsi="Times New Roman" w:cs="Times New Roman"/>
          <w:sz w:val="24"/>
          <w:szCs w:val="24"/>
          <w:lang w:val="en-US"/>
        </w:rPr>
        <w:t>can be used as</w:t>
      </w:r>
      <w:r w:rsidR="00390BE7"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w:t>
      </w:r>
      <w:r w:rsidR="00390BE7">
        <w:rPr>
          <w:rFonts w:ascii="Times New Roman" w:hAnsi="Times New Roman" w:cs="Times New Roman"/>
          <w:sz w:val="24"/>
          <w:szCs w:val="24"/>
          <w:lang w:val="en-US"/>
        </w:rPr>
        <w:t xml:space="preserve">instruments </w:t>
      </w:r>
      <w:r w:rsidR="00B40643" w:rsidRPr="008077A3">
        <w:rPr>
          <w:rFonts w:ascii="Times New Roman" w:hAnsi="Times New Roman" w:cs="Times New Roman"/>
          <w:sz w:val="24"/>
          <w:szCs w:val="24"/>
          <w:lang w:val="en-US"/>
        </w:rPr>
        <w:t xml:space="preserve">[@godfrey2018z], </w:t>
      </w:r>
      <w:r w:rsidR="00AE6924" w:rsidRPr="008077A3">
        <w:rPr>
          <w:rFonts w:ascii="Times New Roman" w:hAnsi="Times New Roman" w:cs="Times New Roman"/>
          <w:sz w:val="24"/>
          <w:szCs w:val="24"/>
          <w:lang w:val="en-US"/>
        </w:rPr>
        <w:t>and their</w:t>
      </w:r>
      <w:ins w:id="210" w:author="Deiglmayr, Anne" w:date="2024-08-26T12:50:00Z">
        <w:r w:rsidR="00854BD6">
          <w:rPr>
            <w:rFonts w:ascii="Times New Roman" w:hAnsi="Times New Roman" w:cs="Times New Roman"/>
            <w:sz w:val="24"/>
            <w:szCs w:val="24"/>
            <w:lang w:val="en-US"/>
          </w:rPr>
          <w:t xml:space="preserve"> wide-spread</w:t>
        </w:r>
      </w:ins>
      <w:r w:rsidR="00AE6924" w:rsidRPr="008077A3">
        <w:rPr>
          <w:rFonts w:ascii="Times New Roman" w:hAnsi="Times New Roman" w:cs="Times New Roman"/>
          <w:sz w:val="24"/>
          <w:szCs w:val="24"/>
          <w:lang w:val="en-US"/>
        </w:rPr>
        <w:t xml:space="preserve"> use</w:t>
      </w:r>
      <w:ins w:id="211" w:author="Deiglmayr, Anne" w:date="2024-08-26T12:50:00Z">
        <w:r w:rsidR="00854BD6">
          <w:rPr>
            <w:rFonts w:ascii="Times New Roman" w:hAnsi="Times New Roman" w:cs="Times New Roman"/>
            <w:sz w:val="24"/>
            <w:szCs w:val="24"/>
            <w:lang w:val="en-US"/>
          </w:rPr>
          <w:t xml:space="preserve"> and everyday availability</w:t>
        </w:r>
      </w:ins>
      <w:r w:rsidR="00AE6924" w:rsidRPr="008077A3">
        <w:rPr>
          <w:rFonts w:ascii="Times New Roman" w:hAnsi="Times New Roman" w:cs="Times New Roman"/>
          <w:sz w:val="24"/>
          <w:szCs w:val="24"/>
          <w:lang w:val="en-US"/>
        </w:rPr>
        <w:t xml:space="preserv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w:t>
      </w:r>
      <w:r w:rsidR="003B7AC9">
        <w:rPr>
          <w:rFonts w:ascii="Times New Roman" w:hAnsi="Times New Roman" w:cs="Times New Roman"/>
          <w:sz w:val="24"/>
          <w:szCs w:val="24"/>
          <w:lang w:val="en-US"/>
        </w:rPr>
        <w:t>ed</w:t>
      </w:r>
      <w:r w:rsidR="00B40643" w:rsidRPr="008077A3">
        <w:rPr>
          <w:rFonts w:ascii="Times New Roman" w:hAnsi="Times New Roman" w:cs="Times New Roman"/>
          <w:sz w:val="24"/>
          <w:szCs w:val="24"/>
          <w:lang w:val="en-US"/>
        </w:rPr>
        <w:t xml:space="preserve"> questionnaires on stress [@chaplain2008; @liu2020] that are prone to biases like social desirability [@razavi2001self] or recall errors [@van2016accuracy], </w:t>
      </w:r>
      <w:ins w:id="212" w:author="Deiglmayr, Anne" w:date="2024-08-26T12:51:00Z">
        <w:r w:rsidR="00854BD6">
          <w:rPr>
            <w:rFonts w:ascii="Times New Roman" w:hAnsi="Times New Roman" w:cs="Times New Roman"/>
            <w:sz w:val="24"/>
            <w:szCs w:val="24"/>
            <w:lang w:val="en-US"/>
          </w:rPr>
          <w:t xml:space="preserve">fitness trackers, as </w:t>
        </w:r>
      </w:ins>
      <w:r w:rsidR="00B40643" w:rsidRPr="008077A3">
        <w:rPr>
          <w:rFonts w:ascii="Times New Roman" w:hAnsi="Times New Roman" w:cs="Times New Roman"/>
          <w:sz w:val="24"/>
          <w:szCs w:val="24"/>
          <w:lang w:val="en-US"/>
        </w:rPr>
        <w:t>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[@trull2013ambulatory; @wettstein2020ambulatory]</w:t>
      </w:r>
      <w:ins w:id="213" w:author="Deiglmayr, Anne" w:date="2024-08-26T12:51:00Z">
        <w:r w:rsidR="00854BD6">
          <w:rPr>
            <w:rFonts w:ascii="Times New Roman" w:hAnsi="Times New Roman" w:cs="Times New Roman"/>
            <w:sz w:val="24"/>
            <w:szCs w:val="24"/>
            <w:lang w:val="en-US"/>
          </w:rPr>
          <w:t>,</w:t>
        </w:r>
      </w:ins>
      <w:r w:rsidR="00B40643"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w:t>
      </w:r>
      <w:ins w:id="214" w:author="Deiglmayr, Anne" w:date="2024-08-26T12:51:00Z">
        <w:r w:rsidR="00854BD6">
          <w:rPr>
            <w:rFonts w:ascii="Times New Roman" w:hAnsi="Times New Roman" w:cs="Times New Roman"/>
            <w:sz w:val="24"/>
            <w:szCs w:val="24"/>
            <w:lang w:val="en-US"/>
          </w:rPr>
          <w:t xml:space="preserve">more </w:t>
        </w:r>
      </w:ins>
      <w:r w:rsidR="00B40643" w:rsidRPr="008077A3">
        <w:rPr>
          <w:rFonts w:ascii="Times New Roman" w:hAnsi="Times New Roman" w:cs="Times New Roman"/>
          <w:sz w:val="24"/>
          <w:szCs w:val="24"/>
          <w:lang w:val="en-US"/>
        </w:rPr>
        <w:t>objective insights into teachers’ stress levels</w:t>
      </w:r>
      <w:del w:id="215" w:author="Deiglmayr, Anne" w:date="2024-08-26T12:51:00Z">
        <w:r w:rsidR="00B40643" w:rsidRPr="008077A3" w:rsidDel="00854BD6">
          <w:rPr>
            <w:rFonts w:ascii="Times New Roman" w:hAnsi="Times New Roman" w:cs="Times New Roman"/>
            <w:sz w:val="24"/>
            <w:szCs w:val="24"/>
            <w:lang w:val="en-US"/>
          </w:rPr>
          <w:delText>, e.g.,</w:delText>
        </w:r>
      </w:del>
      <w:ins w:id="216" w:author="Deiglmayr, Anne" w:date="2024-08-26T12:51:00Z">
        <w:r w:rsidR="00854BD6">
          <w:rPr>
            <w:rFonts w:ascii="Times New Roman" w:hAnsi="Times New Roman" w:cs="Times New Roman"/>
            <w:sz w:val="24"/>
            <w:szCs w:val="24"/>
            <w:lang w:val="en-US"/>
          </w:rPr>
          <w:t xml:space="preserve"> </w:t>
        </w:r>
      </w:ins>
      <w:r w:rsidR="00B40643" w:rsidRPr="008077A3">
        <w:rPr>
          <w:rFonts w:ascii="Times New Roman" w:hAnsi="Times New Roman" w:cs="Times New Roman"/>
          <w:sz w:val="24"/>
          <w:szCs w:val="24"/>
          <w:lang w:val="en-US"/>
        </w:rPr>
        <w:t xml:space="preserve">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w:t>
      </w:r>
      <w:del w:id="217" w:author="Deiglmayr, Anne" w:date="2024-08-26T12:51:00Z">
        <w:r w:rsidR="0023388C" w:rsidRPr="008077A3" w:rsidDel="00854BD6">
          <w:rPr>
            <w:rFonts w:ascii="Times New Roman" w:hAnsi="Times New Roman" w:cs="Times New Roman"/>
            <w:sz w:val="24"/>
            <w:szCs w:val="24"/>
            <w:lang w:val="en-US"/>
          </w:rPr>
          <w:delText xml:space="preserve">markers </w:delText>
        </w:r>
      </w:del>
      <w:ins w:id="218" w:author="Deiglmayr, Anne" w:date="2024-08-26T12:51:00Z">
        <w:r w:rsidR="00854BD6">
          <w:rPr>
            <w:rFonts w:ascii="Times New Roman" w:hAnsi="Times New Roman" w:cs="Times New Roman"/>
            <w:sz w:val="24"/>
            <w:szCs w:val="24"/>
            <w:lang w:val="en-US"/>
          </w:rPr>
          <w:t>responses</w:t>
        </w:r>
        <w:r w:rsidR="00854BD6" w:rsidRPr="008077A3">
          <w:rPr>
            <w:rFonts w:ascii="Times New Roman" w:hAnsi="Times New Roman" w:cs="Times New Roman"/>
            <w:sz w:val="24"/>
            <w:szCs w:val="24"/>
            <w:lang w:val="en-US"/>
          </w:rPr>
          <w:t xml:space="preserve"> </w:t>
        </w:r>
      </w:ins>
      <w:r w:rsidR="00B40643" w:rsidRPr="008077A3">
        <w:rPr>
          <w:rFonts w:ascii="Times New Roman" w:hAnsi="Times New Roman" w:cs="Times New Roman"/>
          <w:sz w:val="24"/>
          <w:szCs w:val="24"/>
          <w:lang w:val="en-US"/>
        </w:rPr>
        <w:t xml:space="preserve">without disrupting teaching [@donker2018; @runge2020]. </w:t>
      </w:r>
    </w:p>
    <w:p w14:paraId="31F37099" w14:textId="0F486992"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 xml:space="preserve">heart rate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w:t>
      </w:r>
      <w:r w:rsidR="00815CD8">
        <w:rPr>
          <w:rFonts w:ascii="Times New Roman" w:hAnsi="Times New Roman" w:cs="Times New Roman"/>
          <w:sz w:val="24"/>
          <w:szCs w:val="24"/>
          <w:lang w:val="en-US"/>
        </w:rPr>
        <w:t>such as</w:t>
      </w:r>
      <w:r w:rsidR="00562FA9" w:rsidRPr="008077A3">
        <w:rPr>
          <w:rFonts w:ascii="Times New Roman" w:hAnsi="Times New Roman" w:cs="Times New Roman"/>
          <w:sz w:val="24"/>
          <w:szCs w:val="24"/>
          <w:lang w:val="en-US"/>
        </w:rPr>
        <w:t xml:space="preserve"> </w:t>
      </w:r>
      <w:r w:rsidR="00815CD8" w:rsidRPr="008077A3">
        <w:rPr>
          <w:rFonts w:ascii="Times New Roman" w:hAnsi="Times New Roman" w:cs="Times New Roman"/>
          <w:sz w:val="24"/>
          <w:szCs w:val="24"/>
          <w:lang w:val="en-US"/>
        </w:rPr>
        <w:t>electrocardiogra</w:t>
      </w:r>
      <w:r w:rsidR="00815CD8">
        <w:rPr>
          <w:rFonts w:ascii="Times New Roman" w:hAnsi="Times New Roman" w:cs="Times New Roman"/>
          <w:sz w:val="24"/>
          <w:szCs w:val="24"/>
          <w:lang w:val="en-US"/>
        </w:rPr>
        <w:t>phy</w:t>
      </w:r>
      <w:r w:rsidR="00815CD8" w:rsidRPr="008077A3">
        <w:rPr>
          <w:rFonts w:ascii="Times New Roman" w:hAnsi="Times New Roman" w:cs="Times New Roman"/>
          <w:sz w:val="24"/>
          <w:szCs w:val="24"/>
          <w:lang w:val="en-US"/>
        </w:rPr>
        <w:t xml:space="preserve"> </w:t>
      </w:r>
      <w:r w:rsidR="00562FA9" w:rsidRPr="008077A3">
        <w:rPr>
          <w:rFonts w:ascii="Times New Roman" w:hAnsi="Times New Roman" w:cs="Times New Roman"/>
          <w:sz w:val="24"/>
          <w:szCs w:val="24"/>
          <w:lang w:val="en-US"/>
        </w:rPr>
        <w:t>(ECG)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ins w:id="219" w:author="Deiglmayr, Anne" w:date="2024-08-26T12:52:00Z">
        <w:r w:rsidR="00854BD6">
          <w:rPr>
            <w:rFonts w:ascii="Times New Roman" w:hAnsi="Times New Roman" w:cs="Times New Roman"/>
            <w:sz w:val="24"/>
            <w:szCs w:val="24"/>
            <w:lang w:val="en-US"/>
          </w:rPr>
          <w:t>In contrast, p</w:t>
        </w:r>
        <w:r w:rsidR="00854BD6" w:rsidRPr="008077A3">
          <w:rPr>
            <w:rFonts w:ascii="Times New Roman" w:hAnsi="Times New Roman" w:cs="Times New Roman"/>
            <w:sz w:val="24"/>
            <w:szCs w:val="24"/>
            <w:lang w:val="en-US"/>
          </w:rPr>
          <w:t xml:space="preserve">hotoplethysmography </w:t>
        </w:r>
        <w:r w:rsidR="00854BD6">
          <w:rPr>
            <w:rFonts w:ascii="Times New Roman" w:hAnsi="Times New Roman" w:cs="Times New Roman"/>
            <w:sz w:val="24"/>
            <w:szCs w:val="24"/>
            <w:lang w:val="en-US"/>
          </w:rPr>
          <w:t>(</w:t>
        </w:r>
      </w:ins>
      <w:r w:rsidR="00361CDA" w:rsidRPr="008077A3">
        <w:rPr>
          <w:rFonts w:ascii="Times New Roman" w:hAnsi="Times New Roman" w:cs="Times New Roman"/>
          <w:sz w:val="24"/>
          <w:szCs w:val="24"/>
          <w:lang w:val="en-US"/>
        </w:rPr>
        <w:t>PPG</w:t>
      </w:r>
      <w:ins w:id="220" w:author="Deiglmayr, Anne" w:date="2024-08-26T12:52:00Z">
        <w:r w:rsidR="00854BD6">
          <w:rPr>
            <w:rFonts w:ascii="Times New Roman" w:hAnsi="Times New Roman" w:cs="Times New Roman"/>
            <w:sz w:val="24"/>
            <w:szCs w:val="24"/>
            <w:lang w:val="en-US"/>
          </w:rPr>
          <w:t>)</w:t>
        </w:r>
      </w:ins>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This optical method assesses HR by flashing green or red lights to measure changes in blood volume</w:t>
      </w:r>
      <w:r w:rsidR="00B0077B">
        <w:rPr>
          <w:rFonts w:ascii="Times New Roman" w:hAnsi="Times New Roman" w:cs="Times New Roman"/>
          <w:sz w:val="24"/>
          <w:szCs w:val="24"/>
          <w:lang w:val="en-US"/>
        </w:rPr>
        <w:t xml:space="preserve"> </w:t>
      </w:r>
      <w:r w:rsidR="00AC4B07" w:rsidRPr="00AC4B07">
        <w:rPr>
          <w:rFonts w:ascii="Times New Roman" w:hAnsi="Times New Roman" w:cs="Times New Roman"/>
          <w:sz w:val="24"/>
          <w:szCs w:val="24"/>
          <w:lang w:val="en-US"/>
        </w:rPr>
        <w:t>in the capillaries of the skin</w:t>
      </w:r>
      <w:r w:rsidR="00AC4B07">
        <w:rPr>
          <w:rFonts w:ascii="Times New Roman" w:hAnsi="Times New Roman" w:cs="Times New Roman"/>
          <w:sz w:val="24"/>
          <w:szCs w:val="24"/>
          <w:lang w:val="en-US"/>
        </w:rPr>
        <w:t xml:space="preserve"> </w:t>
      </w:r>
      <w:r w:rsidR="00E67C9D" w:rsidRPr="008077A3">
        <w:rPr>
          <w:rFonts w:ascii="Times New Roman" w:hAnsi="Times New Roman" w:cs="Times New Roman"/>
          <w:sz w:val="24"/>
          <w:szCs w:val="24"/>
          <w:lang w:val="en-US"/>
        </w:rPr>
        <w:t xml:space="preserve">[@allen2007photoplethysmography].    </w:t>
      </w:r>
    </w:p>
    <w:p w14:paraId="7B645DC2" w14:textId="3851C11B"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Physiologically, HR is regulated </w:t>
      </w:r>
      <w:del w:id="221" w:author="Deiglmayr, Anne" w:date="2024-08-26T12:53:00Z">
        <w:r w:rsidRPr="008077A3" w:rsidDel="00854BD6">
          <w:rPr>
            <w:rFonts w:ascii="Times New Roman" w:hAnsi="Times New Roman" w:cs="Times New Roman"/>
            <w:sz w:val="24"/>
            <w:szCs w:val="24"/>
            <w:lang w:val="en-US"/>
          </w:rPr>
          <w:delText xml:space="preserve">and influenced </w:delText>
        </w:r>
        <w:r w:rsidR="00815CD8" w:rsidDel="00854BD6">
          <w:rPr>
            <w:rFonts w:ascii="Times New Roman" w:hAnsi="Times New Roman" w:cs="Times New Roman"/>
            <w:sz w:val="24"/>
            <w:szCs w:val="24"/>
            <w:lang w:val="en-US"/>
          </w:rPr>
          <w:delText>rapidly</w:delText>
        </w:r>
        <w:r w:rsidRPr="008077A3" w:rsidDel="00854BD6">
          <w:rPr>
            <w:rFonts w:ascii="Times New Roman" w:hAnsi="Times New Roman" w:cs="Times New Roman"/>
            <w:sz w:val="24"/>
            <w:szCs w:val="24"/>
            <w:lang w:val="en-US"/>
          </w:rPr>
          <w:delText xml:space="preserve"> </w:delText>
        </w:r>
      </w:del>
      <w:r w:rsidRPr="008077A3">
        <w:rPr>
          <w:rFonts w:ascii="Times New Roman" w:hAnsi="Times New Roman" w:cs="Times New Roman"/>
          <w:sz w:val="24"/>
          <w:szCs w:val="24"/>
          <w:lang w:val="en-US"/>
        </w:rPr>
        <w:t xml:space="preserve">by the sympathetic and </w:t>
      </w:r>
      <w:del w:id="222" w:author="Deiglmayr, Anne" w:date="2024-08-26T12:53:00Z">
        <w:r w:rsidRPr="008077A3" w:rsidDel="00854BD6">
          <w:rPr>
            <w:rFonts w:ascii="Times New Roman" w:hAnsi="Times New Roman" w:cs="Times New Roman"/>
            <w:sz w:val="24"/>
            <w:szCs w:val="24"/>
            <w:lang w:val="en-US"/>
          </w:rPr>
          <w:delText xml:space="preserve">the </w:delText>
        </w:r>
      </w:del>
      <w:r w:rsidRPr="008077A3">
        <w:rPr>
          <w:rFonts w:ascii="Times New Roman" w:hAnsi="Times New Roman" w:cs="Times New Roman"/>
          <w:sz w:val="24"/>
          <w:szCs w:val="24"/>
          <w:lang w:val="en-US"/>
        </w:rPr>
        <w:t>parasympathetic nervous system</w:t>
      </w:r>
      <w:ins w:id="223" w:author="Deiglmayr, Anne" w:date="2024-08-26T12:53:00Z">
        <w:r w:rsidR="00854BD6">
          <w:rPr>
            <w:rFonts w:ascii="Times New Roman" w:hAnsi="Times New Roman" w:cs="Times New Roman"/>
            <w:sz w:val="24"/>
            <w:szCs w:val="24"/>
            <w:lang w:val="en-US"/>
          </w:rPr>
          <w:t>s</w:t>
        </w:r>
      </w:ins>
      <w:r w:rsidRPr="008077A3">
        <w:rPr>
          <w:rFonts w:ascii="Times New Roman" w:hAnsi="Times New Roman" w:cs="Times New Roman"/>
          <w:sz w:val="24"/>
          <w:szCs w:val="24"/>
          <w:lang w:val="en-US"/>
        </w:rPr>
        <w:t xml:space="preserve"> [@pham2021]. An increase in </w:t>
      </w:r>
      <w:del w:id="224" w:author="Deiglmayr, Anne" w:date="2024-08-26T12:53:00Z">
        <w:r w:rsidRPr="008077A3" w:rsidDel="00854BD6">
          <w:rPr>
            <w:rFonts w:ascii="Times New Roman" w:hAnsi="Times New Roman" w:cs="Times New Roman"/>
            <w:sz w:val="24"/>
            <w:szCs w:val="24"/>
            <w:lang w:val="en-US"/>
          </w:rPr>
          <w:delText xml:space="preserve">the activity of the </w:delText>
        </w:r>
      </w:del>
      <w:r w:rsidRPr="008077A3">
        <w:rPr>
          <w:rFonts w:ascii="Times New Roman" w:hAnsi="Times New Roman" w:cs="Times New Roman"/>
          <w:sz w:val="24"/>
          <w:szCs w:val="24"/>
          <w:lang w:val="en-US"/>
        </w:rPr>
        <w:t>sympathetic</w:t>
      </w:r>
      <w:r w:rsidR="00D25B78" w:rsidRPr="008077A3">
        <w:rPr>
          <w:rFonts w:ascii="Times New Roman" w:hAnsi="Times New Roman" w:cs="Times New Roman"/>
          <w:sz w:val="24"/>
          <w:szCs w:val="24"/>
          <w:lang w:val="en-US"/>
        </w:rPr>
        <w:t xml:space="preserve"> </w:t>
      </w:r>
      <w:del w:id="225" w:author="Deiglmayr, Anne" w:date="2024-08-26T12:53:00Z">
        <w:r w:rsidRPr="008077A3" w:rsidDel="00854BD6">
          <w:rPr>
            <w:rFonts w:ascii="Times New Roman" w:hAnsi="Times New Roman" w:cs="Times New Roman"/>
            <w:sz w:val="24"/>
            <w:szCs w:val="24"/>
            <w:lang w:val="en-US"/>
          </w:rPr>
          <w:delText xml:space="preserve">system </w:delText>
        </w:r>
      </w:del>
      <w:ins w:id="226" w:author="Deiglmayr, Anne" w:date="2024-08-26T12:53:00Z">
        <w:r w:rsidR="00854BD6">
          <w:rPr>
            <w:rFonts w:ascii="Times New Roman" w:hAnsi="Times New Roman" w:cs="Times New Roman"/>
            <w:sz w:val="24"/>
            <w:szCs w:val="24"/>
            <w:lang w:val="en-US"/>
          </w:rPr>
          <w:t>activity</w:t>
        </w:r>
        <w:r w:rsidR="00854BD6" w:rsidRPr="008077A3">
          <w:rPr>
            <w:rFonts w:ascii="Times New Roman" w:hAnsi="Times New Roman" w:cs="Times New Roman"/>
            <w:sz w:val="24"/>
            <w:szCs w:val="24"/>
            <w:lang w:val="en-US"/>
          </w:rPr>
          <w:t xml:space="preserve"> </w:t>
        </w:r>
      </w:ins>
      <w:r w:rsidRPr="008077A3">
        <w:rPr>
          <w:rFonts w:ascii="Times New Roman" w:hAnsi="Times New Roman" w:cs="Times New Roman"/>
          <w:sz w:val="24"/>
          <w:szCs w:val="24"/>
          <w:lang w:val="en-US"/>
        </w:rPr>
        <w:t>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ins w:id="227" w:author="Deiglmayr, Anne" w:date="2024-08-26T12:53:00Z">
        <w:r w:rsidR="00854BD6">
          <w:rPr>
            <w:rFonts w:ascii="Times New Roman" w:hAnsi="Times New Roman" w:cs="Times New Roman"/>
            <w:sz w:val="24"/>
            <w:szCs w:val="24"/>
            <w:lang w:val="en-US"/>
          </w:rPr>
          <w:t xml:space="preserve">; whereas </w:t>
        </w:r>
      </w:ins>
      <w:del w:id="228" w:author="Deiglmayr, Anne" w:date="2024-08-26T12:53:00Z">
        <w:r w:rsidR="006747AC" w:rsidRPr="008077A3" w:rsidDel="00854BD6">
          <w:rPr>
            <w:rFonts w:ascii="Times New Roman" w:hAnsi="Times New Roman" w:cs="Times New Roman"/>
            <w:sz w:val="24"/>
            <w:szCs w:val="24"/>
            <w:lang w:val="en-US"/>
          </w:rPr>
          <w:delText>.</w:delText>
        </w:r>
        <w:r w:rsidRPr="008077A3" w:rsidDel="00854BD6">
          <w:rPr>
            <w:rFonts w:ascii="Times New Roman" w:hAnsi="Times New Roman" w:cs="Times New Roman"/>
            <w:sz w:val="24"/>
            <w:szCs w:val="24"/>
            <w:lang w:val="en-US"/>
          </w:rPr>
          <w:delText xml:space="preserve"> </w:delText>
        </w:r>
        <w:r w:rsidR="00D25B78" w:rsidRPr="008077A3" w:rsidDel="00854BD6">
          <w:rPr>
            <w:rFonts w:ascii="Times New Roman" w:hAnsi="Times New Roman" w:cs="Times New Roman"/>
            <w:sz w:val="24"/>
            <w:szCs w:val="24"/>
            <w:lang w:val="en-US"/>
          </w:rPr>
          <w:delText xml:space="preserve">In contrast, increased activity of the </w:delText>
        </w:r>
      </w:del>
      <w:ins w:id="229" w:author="Deiglmayr, Anne" w:date="2024-08-26T12:53:00Z">
        <w:r w:rsidR="00854BD6">
          <w:rPr>
            <w:rFonts w:ascii="Times New Roman" w:hAnsi="Times New Roman" w:cs="Times New Roman"/>
            <w:sz w:val="24"/>
            <w:szCs w:val="24"/>
            <w:lang w:val="en-US"/>
          </w:rPr>
          <w:t xml:space="preserve">an </w:t>
        </w:r>
      </w:ins>
      <w:ins w:id="230" w:author="Deiglmayr, Anne" w:date="2024-08-26T12:54:00Z">
        <w:r w:rsidR="00854BD6">
          <w:rPr>
            <w:rFonts w:ascii="Times New Roman" w:hAnsi="Times New Roman" w:cs="Times New Roman"/>
            <w:sz w:val="24"/>
            <w:szCs w:val="24"/>
            <w:lang w:val="en-US"/>
          </w:rPr>
          <w:t xml:space="preserve">increase in </w:t>
        </w:r>
      </w:ins>
      <w:r w:rsidR="00D25B78" w:rsidRPr="008077A3">
        <w:rPr>
          <w:rFonts w:ascii="Times New Roman" w:hAnsi="Times New Roman" w:cs="Times New Roman"/>
          <w:sz w:val="24"/>
          <w:szCs w:val="24"/>
          <w:lang w:val="en-US"/>
        </w:rPr>
        <w:t xml:space="preserve">parasympathetic </w:t>
      </w:r>
      <w:del w:id="231" w:author="Deiglmayr, Anne" w:date="2024-08-26T12:54:00Z">
        <w:r w:rsidR="00815CD8" w:rsidDel="00854BD6">
          <w:rPr>
            <w:rFonts w:ascii="Times New Roman" w:hAnsi="Times New Roman" w:cs="Times New Roman"/>
            <w:sz w:val="24"/>
            <w:szCs w:val="24"/>
            <w:lang w:val="en-US"/>
          </w:rPr>
          <w:delText xml:space="preserve">system </w:delText>
        </w:r>
      </w:del>
      <w:ins w:id="232" w:author="Deiglmayr, Anne" w:date="2024-08-26T12:54:00Z">
        <w:r w:rsidR="00854BD6">
          <w:rPr>
            <w:rFonts w:ascii="Times New Roman" w:hAnsi="Times New Roman" w:cs="Times New Roman"/>
            <w:sz w:val="24"/>
            <w:szCs w:val="24"/>
            <w:lang w:val="en-US"/>
          </w:rPr>
          <w:t xml:space="preserve">activity </w:t>
        </w:r>
      </w:ins>
      <w:del w:id="233" w:author="Deiglmayr, Anne" w:date="2024-08-26T12:54:00Z">
        <w:r w:rsidR="00D25B78" w:rsidRPr="008077A3" w:rsidDel="00854BD6">
          <w:rPr>
            <w:rFonts w:ascii="Times New Roman" w:hAnsi="Times New Roman" w:cs="Times New Roman"/>
            <w:sz w:val="24"/>
            <w:szCs w:val="24"/>
            <w:lang w:val="en-US"/>
          </w:rPr>
          <w:delText>has the effect of</w:delText>
        </w:r>
      </w:del>
      <w:ins w:id="234" w:author="Deiglmayr, Anne" w:date="2024-08-26T12:54:00Z">
        <w:r w:rsidR="00854BD6">
          <w:rPr>
            <w:rFonts w:ascii="Times New Roman" w:hAnsi="Times New Roman" w:cs="Times New Roman"/>
            <w:sz w:val="24"/>
            <w:szCs w:val="24"/>
            <w:lang w:val="en-US"/>
          </w:rPr>
          <w:t>results in</w:t>
        </w:r>
      </w:ins>
      <w:r w:rsidR="00D25B78" w:rsidRPr="008077A3">
        <w:rPr>
          <w:rFonts w:ascii="Times New Roman" w:hAnsi="Times New Roman" w:cs="Times New Roman"/>
          <w:sz w:val="24"/>
          <w:szCs w:val="24"/>
          <w:lang w:val="en-US"/>
        </w:rPr>
        <w:t xml:space="preserve"> slowing down HR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directly </w:t>
      </w:r>
      <w:r w:rsidR="00815CD8">
        <w:rPr>
          <w:rFonts w:ascii="Times New Roman" w:hAnsi="Times New Roman" w:cs="Times New Roman"/>
          <w:sz w:val="24"/>
          <w:szCs w:val="24"/>
          <w:lang w:val="en-US"/>
        </w:rPr>
        <w:t>increase</w:t>
      </w:r>
      <w:r w:rsidR="0046475E" w:rsidRPr="0046475E">
        <w:rPr>
          <w:rFonts w:ascii="Times New Roman" w:hAnsi="Times New Roman" w:cs="Times New Roman"/>
          <w:sz w:val="24"/>
          <w:szCs w:val="24"/>
          <w:lang w:val="en-US"/>
        </w:rPr>
        <w:t xml:space="preserve"> HR</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w:t>
      </w:r>
      <w:r w:rsidR="00815CD8">
        <w:rPr>
          <w:rFonts w:ascii="Times New Roman" w:hAnsi="Times New Roman" w:cs="Times New Roman"/>
          <w:sz w:val="24"/>
          <w:szCs w:val="24"/>
          <w:lang w:val="en-US"/>
        </w:rPr>
        <w:t>relaxation and ease</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Thus, fitness trackers offer a </w:t>
      </w:r>
      <w:r w:rsidR="0023388C" w:rsidRPr="008077A3">
        <w:rPr>
          <w:rFonts w:ascii="Times New Roman" w:hAnsi="Times New Roman" w:cs="Times New Roman"/>
          <w:sz w:val="24"/>
          <w:szCs w:val="24"/>
          <w:lang w:val="en-US"/>
        </w:rPr>
        <w:t xml:space="preserve">low-cost, and unobtrusive </w:t>
      </w:r>
      <w:r w:rsidR="00815CD8">
        <w:rPr>
          <w:rFonts w:ascii="Times New Roman" w:hAnsi="Times New Roman" w:cs="Times New Roman"/>
          <w:sz w:val="24"/>
          <w:szCs w:val="24"/>
          <w:lang w:val="en-US"/>
        </w:rPr>
        <w:t>access to psychological stress</w:t>
      </w:r>
      <w:r w:rsidR="00B0077B">
        <w:rPr>
          <w:rFonts w:ascii="Times New Roman" w:hAnsi="Times New Roman" w:cs="Times New Roman"/>
          <w:sz w:val="24"/>
          <w:szCs w:val="24"/>
          <w:lang w:val="en-US"/>
        </w:rPr>
        <w:t xml:space="preserve"> data</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4DC1B595"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Prior research, </w:t>
      </w:r>
      <w:ins w:id="235" w:author="Deiglmayr, Anne" w:date="2024-08-26T12:55:00Z">
        <w:r w:rsidR="00854BD6">
          <w:rPr>
            <w:rFonts w:ascii="Times New Roman" w:hAnsi="Times New Roman" w:cs="Times New Roman"/>
            <w:sz w:val="24"/>
            <w:szCs w:val="24"/>
            <w:lang w:val="en-US"/>
          </w:rPr>
          <w:t xml:space="preserve">typically </w:t>
        </w:r>
      </w:ins>
      <w:r w:rsidRPr="008077A3">
        <w:rPr>
          <w:rFonts w:ascii="Times New Roman" w:hAnsi="Times New Roman" w:cs="Times New Roman"/>
          <w:sz w:val="24"/>
          <w:szCs w:val="24"/>
          <w:lang w:val="en-US"/>
        </w:rPr>
        <w:t xml:space="preserve">using </w:t>
      </w:r>
      <w:del w:id="236" w:author="Deiglmayr, Anne" w:date="2024-08-26T12:55:00Z">
        <w:r w:rsidRPr="008077A3" w:rsidDel="00854BD6">
          <w:rPr>
            <w:rFonts w:ascii="Times New Roman" w:hAnsi="Times New Roman" w:cs="Times New Roman"/>
            <w:sz w:val="24"/>
            <w:szCs w:val="24"/>
            <w:lang w:val="en-US"/>
          </w:rPr>
          <w:delText>traditional electrocardiography (</w:delText>
        </w:r>
      </w:del>
      <w:r w:rsidRPr="008077A3">
        <w:rPr>
          <w:rFonts w:ascii="Times New Roman" w:hAnsi="Times New Roman" w:cs="Times New Roman"/>
          <w:sz w:val="24"/>
          <w:szCs w:val="24"/>
          <w:lang w:val="en-US"/>
        </w:rPr>
        <w:t>ECG</w:t>
      </w:r>
      <w:del w:id="237" w:author="Deiglmayr, Anne" w:date="2024-08-26T12:55:00Z">
        <w:r w:rsidRPr="008077A3" w:rsidDel="00854BD6">
          <w:rPr>
            <w:rFonts w:ascii="Times New Roman" w:hAnsi="Times New Roman" w:cs="Times New Roman"/>
            <w:sz w:val="24"/>
            <w:szCs w:val="24"/>
            <w:lang w:val="en-US"/>
          </w:rPr>
          <w:delText>)</w:delText>
        </w:r>
      </w:del>
      <w:ins w:id="238" w:author="Deiglmayr, Anne" w:date="2024-08-26T12:55:00Z">
        <w:r w:rsidR="00854BD6">
          <w:rPr>
            <w:rFonts w:ascii="Times New Roman" w:hAnsi="Times New Roman" w:cs="Times New Roman"/>
            <w:sz w:val="24"/>
            <w:szCs w:val="24"/>
            <w:lang w:val="en-US"/>
          </w:rPr>
          <w:t xml:space="preserve"> methods</w:t>
        </w:r>
      </w:ins>
      <w:r w:rsidRPr="008077A3">
        <w:rPr>
          <w:rFonts w:ascii="Times New Roman" w:hAnsi="Times New Roman" w:cs="Times New Roman"/>
          <w:sz w:val="24"/>
          <w:szCs w:val="24"/>
          <w:lang w:val="en-US"/>
        </w:rPr>
        <w:t>, has shown that changes in teacher</w:t>
      </w:r>
      <w:r w:rsidR="00745371">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can be mapped onto stressors</w:t>
      </w:r>
      <w:ins w:id="239" w:author="Deiglmayr, Anne" w:date="2024-08-26T12:55:00Z">
        <w:r w:rsidR="00854BD6">
          <w:rPr>
            <w:rFonts w:ascii="Times New Roman" w:hAnsi="Times New Roman" w:cs="Times New Roman"/>
            <w:sz w:val="24"/>
            <w:szCs w:val="24"/>
            <w:lang w:val="en-US"/>
          </w:rPr>
          <w:t xml:space="preserve"> they</w:t>
        </w:r>
      </w:ins>
      <w:r w:rsidRPr="008077A3">
        <w:rPr>
          <w:rFonts w:ascii="Times New Roman" w:hAnsi="Times New Roman" w:cs="Times New Roman"/>
          <w:sz w:val="24"/>
          <w:szCs w:val="24"/>
          <w:lang w:val="en-US"/>
        </w:rPr>
        <w:t xml:space="preserve"> experience</w:t>
      </w:r>
      <w:del w:id="240" w:author="Deiglmayr, Anne" w:date="2024-08-26T12:55:00Z">
        <w:r w:rsidRPr="008077A3" w:rsidDel="00854BD6">
          <w:rPr>
            <w:rFonts w:ascii="Times New Roman" w:hAnsi="Times New Roman" w:cs="Times New Roman"/>
            <w:sz w:val="24"/>
            <w:szCs w:val="24"/>
            <w:lang w:val="en-US"/>
          </w:rPr>
          <w:delText>d</w:delText>
        </w:r>
      </w:del>
      <w:r w:rsidRPr="008077A3">
        <w:rPr>
          <w:rFonts w:ascii="Times New Roman" w:hAnsi="Times New Roman" w:cs="Times New Roman"/>
          <w:sz w:val="24"/>
          <w:szCs w:val="24"/>
          <w:lang w:val="en-US"/>
        </w:rPr>
        <w:t xml:space="preserve">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ins w:id="241" w:author="Deiglmayr, Anne" w:date="2024-08-26T12:56:00Z">
        <w:r w:rsidR="00854BD6" w:rsidRPr="008077A3">
          <w:rPr>
            <w:rFonts w:ascii="Times New Roman" w:hAnsi="Times New Roman" w:cs="Times New Roman"/>
            <w:sz w:val="24"/>
            <w:szCs w:val="24"/>
            <w:lang w:val="en-US"/>
          </w:rPr>
          <w:t>teacher</w:t>
        </w:r>
        <w:r w:rsidR="00854BD6">
          <w:rPr>
            <w:rFonts w:ascii="Times New Roman" w:hAnsi="Times New Roman" w:cs="Times New Roman"/>
            <w:sz w:val="24"/>
            <w:szCs w:val="24"/>
            <w:lang w:val="en-US"/>
          </w:rPr>
          <w:t>s’</w:t>
        </w:r>
        <w:r w:rsidR="00854BD6" w:rsidRPr="008077A3">
          <w:rPr>
            <w:rFonts w:ascii="Times New Roman" w:hAnsi="Times New Roman" w:cs="Times New Roman"/>
            <w:sz w:val="24"/>
            <w:szCs w:val="24"/>
            <w:lang w:val="en-US"/>
          </w:rPr>
          <w:t xml:space="preserve"> </w:t>
        </w:r>
      </w:ins>
      <w:del w:id="242" w:author="Deiglmayr, Anne" w:date="2024-08-26T12:56:00Z">
        <w:r w:rsidR="00745371" w:rsidDel="00854BD6">
          <w:rPr>
            <w:rFonts w:ascii="Times New Roman" w:hAnsi="Times New Roman" w:cs="Times New Roman"/>
            <w:sz w:val="24"/>
            <w:szCs w:val="24"/>
            <w:lang w:val="en-US"/>
          </w:rPr>
          <w:delText xml:space="preserve">their </w:delText>
        </w:r>
      </w:del>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ins w:id="243" w:author="Deiglmayr, Anne" w:date="2024-08-26T12:56:00Z">
        <w:r w:rsidR="00854BD6">
          <w:rPr>
            <w:rFonts w:ascii="Times New Roman" w:hAnsi="Times New Roman" w:cs="Times New Roman"/>
            <w:sz w:val="24"/>
            <w:szCs w:val="24"/>
            <w:lang w:val="en-US"/>
          </w:rPr>
          <w:t xml:space="preserve">teachers </w:t>
        </w:r>
      </w:ins>
      <w:r w:rsidR="00745371" w:rsidRPr="008077A3">
        <w:rPr>
          <w:rFonts w:ascii="Times New Roman" w:hAnsi="Times New Roman" w:cs="Times New Roman"/>
          <w:sz w:val="24"/>
          <w:szCs w:val="24"/>
          <w:lang w:val="en-US"/>
        </w:rPr>
        <w:t>tak</w:t>
      </w:r>
      <w:ins w:id="244" w:author="Deiglmayr, Anne" w:date="2024-08-26T12:56:00Z">
        <w:r w:rsidR="00854BD6">
          <w:rPr>
            <w:rFonts w:ascii="Times New Roman" w:hAnsi="Times New Roman" w:cs="Times New Roman"/>
            <w:sz w:val="24"/>
            <w:szCs w:val="24"/>
            <w:lang w:val="en-US"/>
          </w:rPr>
          <w:t>e</w:t>
        </w:r>
      </w:ins>
      <w:del w:id="245" w:author="Deiglmayr, Anne" w:date="2024-08-26T12:56:00Z">
        <w:r w:rsidR="00745371" w:rsidRPr="008077A3" w:rsidDel="00854BD6">
          <w:rPr>
            <w:rFonts w:ascii="Times New Roman" w:hAnsi="Times New Roman" w:cs="Times New Roman"/>
            <w:sz w:val="24"/>
            <w:szCs w:val="24"/>
            <w:lang w:val="en-US"/>
          </w:rPr>
          <w:delText>i</w:delText>
        </w:r>
        <w:r w:rsidR="00745371" w:rsidDel="00854BD6">
          <w:rPr>
            <w:rFonts w:ascii="Times New Roman" w:hAnsi="Times New Roman" w:cs="Times New Roman"/>
            <w:sz w:val="24"/>
            <w:szCs w:val="24"/>
            <w:lang w:val="en-US"/>
          </w:rPr>
          <w:delText>ng</w:delText>
        </w:r>
      </w:del>
      <w:r w:rsidR="00D51776" w:rsidRPr="008077A3">
        <w:rPr>
          <w:rFonts w:ascii="Times New Roman" w:hAnsi="Times New Roman" w:cs="Times New Roman"/>
          <w:sz w:val="24"/>
          <w:szCs w:val="24"/>
          <w:lang w:val="en-US"/>
        </w:rPr>
        <w:t xml:space="preserv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 xml:space="preserve">The authors </w:t>
      </w:r>
      <w:r w:rsidR="009725D0">
        <w:rPr>
          <w:rFonts w:ascii="Times New Roman" w:hAnsi="Times New Roman" w:cs="Times New Roman"/>
          <w:sz w:val="24"/>
          <w:szCs w:val="24"/>
          <w:lang w:val="en-US"/>
        </w:rPr>
        <w:t>suggest</w:t>
      </w:r>
      <w:r w:rsidR="00745371">
        <w:rPr>
          <w:rFonts w:ascii="Times New Roman" w:hAnsi="Times New Roman" w:cs="Times New Roman"/>
          <w:sz w:val="24"/>
          <w:szCs w:val="24"/>
          <w:lang w:val="en-US"/>
        </w:rPr>
        <w:t>ed</w:t>
      </w:r>
      <w:r w:rsidR="009725D0">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9725D0">
        <w:rPr>
          <w:rFonts w:ascii="Times New Roman" w:hAnsi="Times New Roman" w:cs="Times New Roman"/>
          <w:sz w:val="24"/>
          <w:szCs w:val="24"/>
          <w:lang w:val="en-US"/>
        </w:rPr>
        <w:t>Again,</w:t>
      </w:r>
      <w:r w:rsidR="00223F44" w:rsidRPr="008077A3">
        <w:rPr>
          <w:rFonts w:ascii="Times New Roman" w:hAnsi="Times New Roman" w:cs="Times New Roman"/>
          <w:sz w:val="24"/>
          <w:szCs w:val="24"/>
          <w:lang w:val="en-US"/>
        </w:rPr>
        <w:t xml:space="preserve">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2448E2B5" w:rsidR="004A6E89" w:rsidRPr="008077A3" w:rsidRDefault="002E0A95" w:rsidP="003420F3">
      <w:pPr>
        <w:spacing w:line="480" w:lineRule="auto"/>
        <w:rPr>
          <w:rFonts w:ascii="Times New Roman" w:hAnsi="Times New Roman" w:cs="Times New Roman"/>
          <w:sz w:val="24"/>
          <w:szCs w:val="24"/>
          <w:lang w:val="en-US"/>
        </w:rPr>
      </w:pPr>
      <w:del w:id="246" w:author="Deiglmayr, Anne" w:date="2024-08-26T12:57:00Z">
        <w:r w:rsidRPr="008077A3" w:rsidDel="00854BD6">
          <w:rPr>
            <w:rFonts w:ascii="Times New Roman" w:hAnsi="Times New Roman" w:cs="Times New Roman"/>
            <w:sz w:val="24"/>
            <w:szCs w:val="24"/>
            <w:lang w:val="en-US"/>
          </w:rPr>
          <w:delText>In addition to</w:delText>
        </w:r>
        <w:r w:rsidR="009432BF" w:rsidRPr="008077A3" w:rsidDel="00854BD6">
          <w:rPr>
            <w:rFonts w:ascii="Times New Roman" w:hAnsi="Times New Roman" w:cs="Times New Roman"/>
            <w:sz w:val="24"/>
            <w:szCs w:val="24"/>
            <w:lang w:val="en-US"/>
          </w:rPr>
          <w:delText xml:space="preserve"> </w:delText>
        </w:r>
        <w:r w:rsidRPr="008077A3" w:rsidDel="00854BD6">
          <w:rPr>
            <w:rFonts w:ascii="Times New Roman" w:hAnsi="Times New Roman" w:cs="Times New Roman"/>
            <w:sz w:val="24"/>
            <w:szCs w:val="24"/>
            <w:lang w:val="en-US"/>
          </w:rPr>
          <w:delText xml:space="preserve">ECG </w:delText>
        </w:r>
        <w:r w:rsidR="009432BF" w:rsidRPr="008077A3" w:rsidDel="00854BD6">
          <w:rPr>
            <w:rFonts w:ascii="Times New Roman" w:hAnsi="Times New Roman" w:cs="Times New Roman"/>
            <w:sz w:val="24"/>
            <w:szCs w:val="24"/>
            <w:lang w:val="en-US"/>
          </w:rPr>
          <w:delText>studies</w:delText>
        </w:r>
        <w:r w:rsidRPr="008077A3" w:rsidDel="00854BD6">
          <w:rPr>
            <w:rFonts w:ascii="Times New Roman" w:hAnsi="Times New Roman" w:cs="Times New Roman"/>
            <w:sz w:val="24"/>
            <w:szCs w:val="24"/>
            <w:lang w:val="en-US"/>
          </w:rPr>
          <w:delText xml:space="preserve">, a few </w:delText>
        </w:r>
      </w:del>
      <w:ins w:id="247" w:author="Deiglmayr, Anne" w:date="2024-08-26T12:57:00Z">
        <w:r w:rsidR="00854BD6">
          <w:rPr>
            <w:rFonts w:ascii="Times New Roman" w:hAnsi="Times New Roman" w:cs="Times New Roman"/>
            <w:sz w:val="24"/>
            <w:szCs w:val="24"/>
            <w:lang w:val="en-US"/>
          </w:rPr>
          <w:t xml:space="preserve">More recent </w:t>
        </w:r>
      </w:ins>
      <w:r w:rsidRPr="008077A3">
        <w:rPr>
          <w:rFonts w:ascii="Times New Roman" w:hAnsi="Times New Roman" w:cs="Times New Roman"/>
          <w:sz w:val="24"/>
          <w:szCs w:val="24"/>
          <w:lang w:val="en-US"/>
        </w:rPr>
        <w:t xml:space="preserve">studies </w:t>
      </w:r>
      <w:ins w:id="248" w:author="Deiglmayr, Anne" w:date="2024-08-26T12:57:00Z">
        <w:r w:rsidR="00854BD6">
          <w:rPr>
            <w:rFonts w:ascii="Times New Roman" w:hAnsi="Times New Roman" w:cs="Times New Roman"/>
            <w:sz w:val="24"/>
            <w:szCs w:val="24"/>
            <w:lang w:val="en-US"/>
          </w:rPr>
          <w:t xml:space="preserve">have </w:t>
        </w:r>
      </w:ins>
      <w:r w:rsidR="00A467F9">
        <w:rPr>
          <w:rFonts w:ascii="Times New Roman" w:hAnsi="Times New Roman" w:cs="Times New Roman"/>
          <w:sz w:val="24"/>
          <w:szCs w:val="24"/>
          <w:lang w:val="en-US"/>
        </w:rPr>
        <w:t>beg</w:t>
      </w:r>
      <w:ins w:id="249" w:author="Deiglmayr, Anne" w:date="2024-08-26T12:57:00Z">
        <w:r w:rsidR="00854BD6">
          <w:rPr>
            <w:rFonts w:ascii="Times New Roman" w:hAnsi="Times New Roman" w:cs="Times New Roman"/>
            <w:sz w:val="24"/>
            <w:szCs w:val="24"/>
            <w:lang w:val="en-US"/>
          </w:rPr>
          <w:t>u</w:t>
        </w:r>
      </w:ins>
      <w:del w:id="250" w:author="Deiglmayr, Anne" w:date="2024-08-26T12:57:00Z">
        <w:r w:rsidR="00A467F9" w:rsidDel="00854BD6">
          <w:rPr>
            <w:rFonts w:ascii="Times New Roman" w:hAnsi="Times New Roman" w:cs="Times New Roman"/>
            <w:sz w:val="24"/>
            <w:szCs w:val="24"/>
            <w:lang w:val="en-US"/>
          </w:rPr>
          <w:delText>a</w:delText>
        </w:r>
      </w:del>
      <w:r w:rsidR="00A467F9">
        <w:rPr>
          <w:rFonts w:ascii="Times New Roman" w:hAnsi="Times New Roman" w:cs="Times New Roman"/>
          <w:sz w:val="24"/>
          <w:szCs w:val="24"/>
          <w:lang w:val="en-US"/>
        </w:rPr>
        <w:t>n</w:t>
      </w:r>
      <w:r w:rsidR="00A467F9" w:rsidRPr="008077A3">
        <w:rPr>
          <w:rFonts w:ascii="Times New Roman" w:hAnsi="Times New Roman" w:cs="Times New Roman"/>
          <w:sz w:val="24"/>
          <w:szCs w:val="24"/>
          <w:lang w:val="en-US"/>
        </w:rPr>
        <w:t xml:space="preserve"> </w:t>
      </w:r>
      <w:r w:rsidR="00252E35" w:rsidRPr="008077A3">
        <w:rPr>
          <w:rFonts w:ascii="Times New Roman" w:hAnsi="Times New Roman" w:cs="Times New Roman"/>
          <w:sz w:val="24"/>
          <w:szCs w:val="24"/>
          <w:lang w:val="en-US"/>
        </w:rPr>
        <w:t>us</w:t>
      </w:r>
      <w:r w:rsidR="00A467F9">
        <w:rPr>
          <w:rFonts w:ascii="Times New Roman" w:hAnsi="Times New Roman" w:cs="Times New Roman"/>
          <w:sz w:val="24"/>
          <w:szCs w:val="24"/>
          <w:lang w:val="en-US"/>
        </w:rPr>
        <w:t>ing</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 xml:space="preserve">HR trends in </w:t>
      </w:r>
      <w:del w:id="251" w:author="Deiglmayr, Anne" w:date="2024-08-26T12:59:00Z">
        <w:r w:rsidR="00952962" w:rsidRPr="008077A3" w:rsidDel="00854BD6">
          <w:rPr>
            <w:rFonts w:ascii="Times New Roman" w:hAnsi="Times New Roman" w:cs="Times New Roman"/>
            <w:sz w:val="24"/>
            <w:szCs w:val="24"/>
            <w:lang w:val="en-US"/>
          </w:rPr>
          <w:delText>teaching-learning situat</w:delText>
        </w:r>
        <w:r w:rsidR="00EB5FB5" w:rsidRPr="008077A3" w:rsidDel="00854BD6">
          <w:rPr>
            <w:rFonts w:ascii="Times New Roman" w:hAnsi="Times New Roman" w:cs="Times New Roman"/>
            <w:sz w:val="24"/>
            <w:szCs w:val="24"/>
            <w:lang w:val="en-US"/>
          </w:rPr>
          <w:delText>ions</w:delText>
        </w:r>
      </w:del>
      <w:ins w:id="252" w:author="Deiglmayr, Anne" w:date="2024-08-26T12:59:00Z">
        <w:r w:rsidR="00854BD6">
          <w:rPr>
            <w:rFonts w:ascii="Times New Roman" w:hAnsi="Times New Roman" w:cs="Times New Roman"/>
            <w:sz w:val="24"/>
            <w:szCs w:val="24"/>
            <w:lang w:val="en-US"/>
          </w:rPr>
          <w:t>instructional settings</w:t>
        </w:r>
      </w:ins>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measured the HR of 15 medical college students </w:t>
      </w:r>
      <w:r w:rsidR="00F32148" w:rsidRPr="008077A3">
        <w:rPr>
          <w:rFonts w:ascii="Times New Roman" w:hAnsi="Times New Roman" w:cs="Times New Roman"/>
          <w:sz w:val="24"/>
          <w:szCs w:val="24"/>
          <w:lang w:val="en-US"/>
        </w:rPr>
        <w:t>listening to lecture</w:t>
      </w:r>
      <w:ins w:id="253" w:author="Deiglmayr, Anne" w:date="2024-08-26T12:59:00Z">
        <w:r w:rsidR="00854BD6">
          <w:rPr>
            <w:rFonts w:ascii="Times New Roman" w:hAnsi="Times New Roman" w:cs="Times New Roman"/>
            <w:sz w:val="24"/>
            <w:szCs w:val="24"/>
            <w:lang w:val="en-US"/>
          </w:rPr>
          <w:t>s</w:t>
        </w:r>
      </w:ins>
      <w:del w:id="254" w:author="Deiglmayr, Anne" w:date="2024-08-26T12:59:00Z">
        <w:r w:rsidR="00F32148" w:rsidRPr="008077A3" w:rsidDel="00854BD6">
          <w:rPr>
            <w:rFonts w:ascii="Times New Roman" w:hAnsi="Times New Roman" w:cs="Times New Roman"/>
            <w:sz w:val="24"/>
            <w:szCs w:val="24"/>
            <w:lang w:val="en-US"/>
          </w:rPr>
          <w:delText xml:space="preserve"> </w:delText>
        </w:r>
        <w:r w:rsidR="0076413C" w:rsidRPr="008077A3" w:rsidDel="00854BD6">
          <w:rPr>
            <w:rFonts w:ascii="Times New Roman" w:hAnsi="Times New Roman" w:cs="Times New Roman"/>
            <w:sz w:val="24"/>
            <w:szCs w:val="24"/>
            <w:lang w:val="en-US"/>
          </w:rPr>
          <w:delText>classes</w:delText>
        </w:r>
      </w:del>
      <w:ins w:id="255" w:author="Deiglmayr, Anne" w:date="2024-08-26T12:57:00Z">
        <w:r w:rsidR="00854BD6">
          <w:rPr>
            <w:rFonts w:ascii="Times New Roman" w:hAnsi="Times New Roman" w:cs="Times New Roman"/>
            <w:sz w:val="24"/>
            <w:szCs w:val="24"/>
            <w:lang w:val="en-US"/>
          </w:rPr>
          <w:t>,</w:t>
        </w:r>
      </w:ins>
      <w:r w:rsidR="0076413C"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using wrist-worn devices. The analysis revealed a constant decrease in HR </w:t>
      </w:r>
      <w:r w:rsidR="00A467F9">
        <w:rPr>
          <w:rFonts w:ascii="Times New Roman" w:hAnsi="Times New Roman" w:cs="Times New Roman"/>
          <w:sz w:val="24"/>
          <w:szCs w:val="24"/>
          <w:lang w:val="en-US"/>
        </w:rPr>
        <w:t xml:space="preserve">throughout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t>
      </w:r>
      <w:del w:id="256" w:author="Deiglmayr, Anne" w:date="2024-08-26T17:29:00Z">
        <w:r w:rsidR="00BE10B7" w:rsidRPr="008077A3" w:rsidDel="00DB7274">
          <w:rPr>
            <w:rFonts w:ascii="Times New Roman" w:hAnsi="Times New Roman" w:cs="Times New Roman"/>
            <w:sz w:val="24"/>
            <w:szCs w:val="24"/>
            <w:lang w:val="en-US"/>
          </w:rPr>
          <w:delText xml:space="preserve">whereas </w:delText>
        </w:r>
      </w:del>
      <w:ins w:id="257" w:author="Deiglmayr, Anne" w:date="2024-08-26T17:29:00Z">
        <w:r w:rsidR="00DB7274">
          <w:rPr>
            <w:rFonts w:ascii="Times New Roman" w:hAnsi="Times New Roman" w:cs="Times New Roman"/>
            <w:sz w:val="24"/>
            <w:szCs w:val="24"/>
            <w:lang w:val="en-US"/>
          </w:rPr>
          <w:t>with</w:t>
        </w:r>
        <w:r w:rsidR="00DB7274" w:rsidRPr="008077A3">
          <w:rPr>
            <w:rFonts w:ascii="Times New Roman" w:hAnsi="Times New Roman" w:cs="Times New Roman"/>
            <w:sz w:val="24"/>
            <w:szCs w:val="24"/>
            <w:lang w:val="en-US"/>
          </w:rPr>
          <w:t xml:space="preserve"> </w:t>
        </w:r>
      </w:ins>
      <w:del w:id="258" w:author="Deiglmayr, Anne" w:date="2024-08-26T12:58:00Z">
        <w:r w:rsidR="00BE10B7" w:rsidRPr="008077A3" w:rsidDel="00854BD6">
          <w:rPr>
            <w:rFonts w:ascii="Times New Roman" w:hAnsi="Times New Roman" w:cs="Times New Roman"/>
            <w:sz w:val="24"/>
            <w:szCs w:val="24"/>
            <w:lang w:val="en-US"/>
          </w:rPr>
          <w:delText xml:space="preserve">the </w:delText>
        </w:r>
      </w:del>
      <w:r w:rsidR="00BE10B7" w:rsidRPr="008077A3">
        <w:rPr>
          <w:rFonts w:ascii="Times New Roman" w:hAnsi="Times New Roman" w:cs="Times New Roman"/>
          <w:sz w:val="24"/>
          <w:szCs w:val="24"/>
          <w:lang w:val="en-US"/>
        </w:rPr>
        <w:t>HR peak</w:t>
      </w:r>
      <w:ins w:id="259" w:author="Deiglmayr, Anne" w:date="2024-08-26T12:58:00Z">
        <w:r w:rsidR="00854BD6">
          <w:rPr>
            <w:rFonts w:ascii="Times New Roman" w:hAnsi="Times New Roman" w:cs="Times New Roman"/>
            <w:sz w:val="24"/>
            <w:szCs w:val="24"/>
            <w:lang w:val="en-US"/>
          </w:rPr>
          <w:t>s</w:t>
        </w:r>
      </w:ins>
      <w:r w:rsidR="00BE10B7" w:rsidRPr="008077A3">
        <w:rPr>
          <w:rFonts w:ascii="Times New Roman" w:hAnsi="Times New Roman" w:cs="Times New Roman"/>
          <w:sz w:val="24"/>
          <w:szCs w:val="24"/>
          <w:lang w:val="en-US"/>
        </w:rPr>
        <w:t xml:space="preserve"> </w:t>
      </w:r>
      <w:del w:id="260" w:author="Deiglmayr, Anne" w:date="2024-08-26T17:29:00Z">
        <w:r w:rsidR="00BE10B7" w:rsidRPr="008077A3" w:rsidDel="00DB7274">
          <w:rPr>
            <w:rFonts w:ascii="Times New Roman" w:hAnsi="Times New Roman" w:cs="Times New Roman"/>
            <w:sz w:val="24"/>
            <w:szCs w:val="24"/>
            <w:lang w:val="en-US"/>
          </w:rPr>
          <w:delText xml:space="preserve">was reached </w:delText>
        </w:r>
      </w:del>
      <w:r w:rsidR="00BE10B7" w:rsidRPr="008077A3">
        <w:rPr>
          <w:rFonts w:ascii="Times New Roman" w:hAnsi="Times New Roman" w:cs="Times New Roman"/>
          <w:sz w:val="24"/>
          <w:szCs w:val="24"/>
          <w:lang w:val="en-US"/>
        </w:rPr>
        <w:t xml:space="preserve">during </w:t>
      </w:r>
      <w:ins w:id="261" w:author="Deiglmayr, Anne" w:date="2024-08-26T17:30:00Z">
        <w:r w:rsidR="00DB7274">
          <w:rPr>
            <w:rFonts w:ascii="Times New Roman" w:hAnsi="Times New Roman" w:cs="Times New Roman"/>
            <w:sz w:val="24"/>
            <w:szCs w:val="24"/>
            <w:lang w:val="en-US"/>
          </w:rPr>
          <w:t>more inter</w:t>
        </w:r>
      </w:ins>
      <w:r w:rsidR="00BE10B7" w:rsidRPr="008077A3">
        <w:rPr>
          <w:rFonts w:ascii="Times New Roman" w:hAnsi="Times New Roman" w:cs="Times New Roman"/>
          <w:sz w:val="24"/>
          <w:szCs w:val="24"/>
          <w:lang w:val="en-US"/>
        </w:rPr>
        <w:t xml:space="preserve">active learning </w:t>
      </w:r>
      <w:del w:id="262" w:author="Deiglmayr, Anne" w:date="2024-08-26T17:29:00Z">
        <w:r w:rsidR="00BE10B7" w:rsidRPr="008077A3" w:rsidDel="00DB7274">
          <w:rPr>
            <w:rFonts w:ascii="Times New Roman" w:hAnsi="Times New Roman" w:cs="Times New Roman"/>
            <w:sz w:val="24"/>
            <w:szCs w:val="24"/>
            <w:lang w:val="en-US"/>
          </w:rPr>
          <w:delText>sessions</w:delText>
        </w:r>
        <w:r w:rsidR="003464B4" w:rsidRPr="008077A3" w:rsidDel="00DB7274">
          <w:rPr>
            <w:rFonts w:ascii="Times New Roman" w:hAnsi="Times New Roman" w:cs="Times New Roman"/>
            <w:sz w:val="24"/>
            <w:szCs w:val="24"/>
            <w:lang w:val="en-US"/>
          </w:rPr>
          <w:delText xml:space="preserve"> </w:delText>
        </w:r>
      </w:del>
      <w:ins w:id="263" w:author="Deiglmayr, Anne" w:date="2024-08-26T17:29:00Z">
        <w:r w:rsidR="00DB7274">
          <w:rPr>
            <w:rFonts w:ascii="Times New Roman" w:hAnsi="Times New Roman" w:cs="Times New Roman"/>
            <w:sz w:val="24"/>
            <w:szCs w:val="24"/>
            <w:lang w:val="en-US"/>
          </w:rPr>
          <w:t>phases</w:t>
        </w:r>
      </w:ins>
      <w:del w:id="264" w:author="Deiglmayr, Anne" w:date="2024-08-26T17:30:00Z">
        <w:r w:rsidR="003464B4" w:rsidRPr="008077A3" w:rsidDel="00DB7274">
          <w:rPr>
            <w:rFonts w:ascii="Times New Roman" w:hAnsi="Times New Roman" w:cs="Times New Roman"/>
            <w:sz w:val="24"/>
            <w:szCs w:val="24"/>
            <w:lang w:val="en-US"/>
          </w:rPr>
          <w:delText>(</w:delText>
        </w:r>
        <w:r w:rsidR="00A8432F" w:rsidDel="00DB7274">
          <w:rPr>
            <w:rFonts w:ascii="Times New Roman" w:hAnsi="Times New Roman" w:cs="Times New Roman"/>
            <w:sz w:val="24"/>
            <w:szCs w:val="24"/>
            <w:lang w:val="en-US"/>
          </w:rPr>
          <w:delText>peer-discussion-based</w:delText>
        </w:r>
        <w:r w:rsidR="003464B4" w:rsidRPr="008077A3" w:rsidDel="00DB7274">
          <w:rPr>
            <w:rFonts w:ascii="Times New Roman" w:hAnsi="Times New Roman" w:cs="Times New Roman"/>
            <w:sz w:val="24"/>
            <w:szCs w:val="24"/>
            <w:lang w:val="en-US"/>
          </w:rPr>
          <w:delText xml:space="preserve"> </w:delText>
        </w:r>
        <w:r w:rsidR="00A8432F" w:rsidDel="00DB7274">
          <w:rPr>
            <w:rFonts w:ascii="Times New Roman" w:hAnsi="Times New Roman" w:cs="Times New Roman"/>
            <w:sz w:val="24"/>
            <w:szCs w:val="24"/>
            <w:lang w:val="en-US"/>
          </w:rPr>
          <w:delText>problem-solving</w:delText>
        </w:r>
        <w:r w:rsidR="003464B4" w:rsidRPr="008077A3" w:rsidDel="00DB7274">
          <w:rPr>
            <w:rFonts w:ascii="Times New Roman" w:hAnsi="Times New Roman" w:cs="Times New Roman"/>
            <w:sz w:val="24"/>
            <w:szCs w:val="24"/>
            <w:lang w:val="en-US"/>
          </w:rPr>
          <w:delText>)</w:delText>
        </w:r>
      </w:del>
      <w:r w:rsidR="00BE10B7" w:rsidRPr="008077A3">
        <w:rPr>
          <w:rFonts w:ascii="Times New Roman" w:hAnsi="Times New Roman" w:cs="Times New Roman"/>
          <w:sz w:val="24"/>
          <w:szCs w:val="24"/>
          <w:lang w:val="en-US"/>
        </w:rPr>
        <w:t xml:space="preserve">. @chalmers2021 </w:t>
      </w:r>
      <w:del w:id="265" w:author="Deiglmayr, Anne" w:date="2024-08-26T17:30:00Z">
        <w:r w:rsidR="00BE10B7" w:rsidRPr="008077A3" w:rsidDel="00DB7274">
          <w:rPr>
            <w:rFonts w:ascii="Times New Roman" w:hAnsi="Times New Roman" w:cs="Times New Roman"/>
            <w:sz w:val="24"/>
            <w:szCs w:val="24"/>
            <w:lang w:val="en-US"/>
          </w:rPr>
          <w:delText xml:space="preserve">examined the usability of </w:delText>
        </w:r>
      </w:del>
      <w:del w:id="266" w:author="Deiglmayr, Anne" w:date="2024-08-26T12:58:00Z">
        <w:r w:rsidR="00BE10B7" w:rsidRPr="008077A3" w:rsidDel="00854BD6">
          <w:rPr>
            <w:rFonts w:ascii="Times New Roman" w:hAnsi="Times New Roman" w:cs="Times New Roman"/>
            <w:sz w:val="24"/>
            <w:szCs w:val="24"/>
            <w:lang w:val="en-US"/>
          </w:rPr>
          <w:delText xml:space="preserve">the </w:delText>
        </w:r>
      </w:del>
      <w:del w:id="267" w:author="Deiglmayr, Anne" w:date="2024-08-26T17:30:00Z">
        <w:r w:rsidR="00BE10B7" w:rsidRPr="008077A3" w:rsidDel="00DB7274">
          <w:rPr>
            <w:rFonts w:ascii="Times New Roman" w:hAnsi="Times New Roman" w:cs="Times New Roman"/>
            <w:sz w:val="24"/>
            <w:szCs w:val="24"/>
            <w:lang w:val="en-US"/>
          </w:rPr>
          <w:delText xml:space="preserve">average </w:delText>
        </w:r>
      </w:del>
      <w:ins w:id="268" w:author="Deiglmayr, Anne" w:date="2024-08-26T17:30:00Z">
        <w:r w:rsidR="00DB7274">
          <w:rPr>
            <w:rFonts w:ascii="Times New Roman" w:hAnsi="Times New Roman" w:cs="Times New Roman"/>
            <w:sz w:val="24"/>
            <w:szCs w:val="24"/>
            <w:lang w:val="en-US"/>
          </w:rPr>
          <w:t xml:space="preserve">used </w:t>
        </w:r>
      </w:ins>
      <w:r w:rsidR="00BE10B7" w:rsidRPr="008077A3">
        <w:rPr>
          <w:rFonts w:ascii="Times New Roman" w:hAnsi="Times New Roman" w:cs="Times New Roman"/>
          <w:sz w:val="24"/>
          <w:szCs w:val="24"/>
          <w:lang w:val="en-US"/>
        </w:rPr>
        <w:t>HR</w:t>
      </w:r>
      <w:del w:id="269" w:author="Deiglmayr, Anne" w:date="2024-08-26T17:30:00Z">
        <w:r w:rsidR="009432BF" w:rsidRPr="008077A3" w:rsidDel="00DB7274">
          <w:rPr>
            <w:rFonts w:ascii="Times New Roman" w:hAnsi="Times New Roman" w:cs="Times New Roman"/>
            <w:sz w:val="24"/>
            <w:szCs w:val="24"/>
            <w:lang w:val="en-US"/>
          </w:rPr>
          <w:delText>,</w:delText>
        </w:r>
        <w:r w:rsidR="00BE10B7" w:rsidRPr="008077A3" w:rsidDel="00DB7274">
          <w:rPr>
            <w:rFonts w:ascii="Times New Roman" w:hAnsi="Times New Roman" w:cs="Times New Roman"/>
            <w:sz w:val="24"/>
            <w:szCs w:val="24"/>
            <w:lang w:val="en-US"/>
          </w:rPr>
          <w:delText xml:space="preserve"> measured with</w:delText>
        </w:r>
      </w:del>
      <w:ins w:id="270" w:author="Deiglmayr, Anne" w:date="2024-08-26T17:30:00Z">
        <w:r w:rsidR="00DB7274">
          <w:rPr>
            <w:rFonts w:ascii="Times New Roman" w:hAnsi="Times New Roman" w:cs="Times New Roman"/>
            <w:sz w:val="24"/>
            <w:szCs w:val="24"/>
            <w:lang w:val="en-US"/>
          </w:rPr>
          <w:t xml:space="preserve"> data from</w:t>
        </w:r>
      </w:ins>
      <w:r w:rsidR="00BE10B7" w:rsidRPr="008077A3">
        <w:rPr>
          <w:rFonts w:ascii="Times New Roman" w:hAnsi="Times New Roman" w:cs="Times New Roman"/>
          <w:sz w:val="24"/>
          <w:szCs w:val="24"/>
          <w:lang w:val="en-US"/>
        </w:rPr>
        <w:t xml:space="preserve"> a fitness tracker</w:t>
      </w:r>
      <w:del w:id="271" w:author="Deiglmayr, Anne" w:date="2024-08-26T17:30:00Z">
        <w:r w:rsidR="009432BF" w:rsidRPr="008077A3" w:rsidDel="00DB7274">
          <w:rPr>
            <w:rFonts w:ascii="Times New Roman" w:hAnsi="Times New Roman" w:cs="Times New Roman"/>
            <w:sz w:val="24"/>
            <w:szCs w:val="24"/>
            <w:lang w:val="en-US"/>
          </w:rPr>
          <w:delText>,</w:delText>
        </w:r>
      </w:del>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lastRenderedPageBreak/>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xml:space="preserve">. </w:t>
      </w:r>
      <w:del w:id="272" w:author="Deiglmayr, Anne" w:date="2024-08-26T12:58:00Z">
        <w:r w:rsidR="009432BF" w:rsidRPr="008077A3" w:rsidDel="00854BD6">
          <w:rPr>
            <w:rFonts w:ascii="Times New Roman" w:hAnsi="Times New Roman" w:cs="Times New Roman"/>
            <w:sz w:val="24"/>
            <w:szCs w:val="24"/>
            <w:lang w:val="en-US"/>
          </w:rPr>
          <w:delText>T</w:delText>
        </w:r>
        <w:r w:rsidR="00BE10B7" w:rsidRPr="008077A3" w:rsidDel="00854BD6">
          <w:rPr>
            <w:rFonts w:ascii="Times New Roman" w:hAnsi="Times New Roman" w:cs="Times New Roman"/>
            <w:sz w:val="24"/>
            <w:szCs w:val="24"/>
            <w:lang w:val="en-US"/>
          </w:rPr>
          <w:delText>he a</w:delText>
        </w:r>
      </w:del>
      <w:ins w:id="273" w:author="Deiglmayr, Anne" w:date="2024-08-26T12:58:00Z">
        <w:r w:rsidR="00854BD6">
          <w:rPr>
            <w:rFonts w:ascii="Times New Roman" w:hAnsi="Times New Roman" w:cs="Times New Roman"/>
            <w:sz w:val="24"/>
            <w:szCs w:val="24"/>
            <w:lang w:val="en-US"/>
          </w:rPr>
          <w:t>A</w:t>
        </w:r>
      </w:ins>
      <w:r w:rsidR="00BE10B7" w:rsidRPr="008077A3">
        <w:rPr>
          <w:rFonts w:ascii="Times New Roman" w:hAnsi="Times New Roman" w:cs="Times New Roman"/>
          <w:sz w:val="24"/>
          <w:szCs w:val="24"/>
          <w:lang w:val="en-US"/>
        </w:rPr>
        <w:t xml:space="preserve">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 xml:space="preserve">of </w:t>
      </w:r>
      <w:del w:id="274" w:author="Deiglmayr, Anne" w:date="2024-08-26T17:31:00Z">
        <w:r w:rsidR="009D7722" w:rsidRPr="008077A3" w:rsidDel="00DB7274">
          <w:rPr>
            <w:rFonts w:ascii="Times New Roman" w:hAnsi="Times New Roman" w:cs="Times New Roman"/>
            <w:sz w:val="24"/>
            <w:szCs w:val="24"/>
            <w:lang w:val="en-US"/>
          </w:rPr>
          <w:delText>both</w:delText>
        </w:r>
        <w:r w:rsidR="004A6E89" w:rsidRPr="008077A3" w:rsidDel="00DB7274">
          <w:rPr>
            <w:rFonts w:ascii="Times New Roman" w:hAnsi="Times New Roman" w:cs="Times New Roman"/>
            <w:sz w:val="24"/>
            <w:szCs w:val="24"/>
            <w:lang w:val="en-US"/>
          </w:rPr>
          <w:delText xml:space="preserve"> </w:delText>
        </w:r>
      </w:del>
      <w:ins w:id="275" w:author="Deiglmayr, Anne" w:date="2024-08-26T17:31:00Z">
        <w:r w:rsidR="00DB7274">
          <w:rPr>
            <w:rFonts w:ascii="Times New Roman" w:hAnsi="Times New Roman" w:cs="Times New Roman"/>
            <w:sz w:val="24"/>
            <w:szCs w:val="24"/>
            <w:lang w:val="en-US"/>
          </w:rPr>
          <w:t>these previous</w:t>
        </w:r>
        <w:r w:rsidR="00DB7274" w:rsidRPr="008077A3">
          <w:rPr>
            <w:rFonts w:ascii="Times New Roman" w:hAnsi="Times New Roman" w:cs="Times New Roman"/>
            <w:sz w:val="24"/>
            <w:szCs w:val="24"/>
            <w:lang w:val="en-US"/>
          </w:rPr>
          <w:t xml:space="preserve"> </w:t>
        </w:r>
      </w:ins>
      <w:r w:rsidR="004A6E89" w:rsidRPr="008077A3">
        <w:rPr>
          <w:rFonts w:ascii="Times New Roman" w:hAnsi="Times New Roman" w:cs="Times New Roman"/>
          <w:sz w:val="24"/>
          <w:szCs w:val="24"/>
          <w:lang w:val="en-US"/>
        </w:rPr>
        <w:t>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teacher stress </w:t>
      </w:r>
      <w:r w:rsidR="00A467F9">
        <w:rPr>
          <w:rFonts w:ascii="Times New Roman" w:hAnsi="Times New Roman" w:cs="Times New Roman"/>
          <w:sz w:val="24"/>
          <w:szCs w:val="24"/>
          <w:lang w:val="en-US"/>
        </w:rPr>
        <w:t>as they demonstrate</w:t>
      </w:r>
      <w:r w:rsidR="0033473E">
        <w:rPr>
          <w:rFonts w:ascii="Times New Roman" w:hAnsi="Times New Roman" w:cs="Times New Roman"/>
          <w:sz w:val="24"/>
          <w:szCs w:val="24"/>
          <w:lang w:val="en-US"/>
        </w:rPr>
        <w:t>d</w:t>
      </w:r>
      <w:r w:rsidR="00A467F9">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that </w:t>
      </w:r>
      <w:del w:id="276" w:author="Deiglmayr, Anne" w:date="2024-08-26T17:31:00Z">
        <w:r w:rsidR="00B35395" w:rsidDel="00DB7274">
          <w:rPr>
            <w:rFonts w:ascii="Times New Roman" w:hAnsi="Times New Roman" w:cs="Times New Roman"/>
            <w:sz w:val="24"/>
            <w:szCs w:val="24"/>
            <w:lang w:val="en-US"/>
          </w:rPr>
          <w:delText>first,</w:delText>
        </w:r>
        <w:r w:rsidR="004A6E89" w:rsidRPr="008077A3" w:rsidDel="00DB7274">
          <w:rPr>
            <w:rFonts w:ascii="Times New Roman" w:hAnsi="Times New Roman" w:cs="Times New Roman"/>
            <w:sz w:val="24"/>
            <w:szCs w:val="24"/>
            <w:lang w:val="en-US"/>
          </w:rPr>
          <w:delText xml:space="preserve"> </w:delText>
        </w:r>
      </w:del>
      <w:r w:rsidR="004A6E89" w:rsidRPr="008077A3">
        <w:rPr>
          <w:rFonts w:ascii="Times New Roman" w:hAnsi="Times New Roman" w:cs="Times New Roman"/>
          <w:sz w:val="24"/>
          <w:szCs w:val="24"/>
          <w:lang w:val="en-US"/>
        </w:rPr>
        <w:t xml:space="preserve">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w:t>
      </w:r>
      <w:r w:rsidR="00B35395">
        <w:rPr>
          <w:rFonts w:ascii="Times New Roman" w:hAnsi="Times New Roman" w:cs="Times New Roman"/>
          <w:sz w:val="24"/>
          <w:szCs w:val="24"/>
          <w:lang w:val="en-US"/>
        </w:rPr>
        <w:t xml:space="preserve"> </w:t>
      </w:r>
      <w:del w:id="277" w:author="Deiglmayr, Anne" w:date="2024-08-26T17:31:00Z">
        <w:r w:rsidR="00B35395" w:rsidDel="00DB7274">
          <w:rPr>
            <w:rFonts w:ascii="Times New Roman" w:hAnsi="Times New Roman" w:cs="Times New Roman"/>
            <w:sz w:val="24"/>
            <w:szCs w:val="24"/>
            <w:lang w:val="en-US"/>
          </w:rPr>
          <w:delText>second,</w:delText>
        </w:r>
        <w:r w:rsidR="004A6E89" w:rsidRPr="008077A3" w:rsidDel="00DB7274">
          <w:rPr>
            <w:rFonts w:ascii="Times New Roman" w:hAnsi="Times New Roman" w:cs="Times New Roman"/>
            <w:sz w:val="24"/>
            <w:szCs w:val="24"/>
            <w:lang w:val="en-US"/>
          </w:rPr>
          <w:delText xml:space="preserve"> </w:delText>
        </w:r>
      </w:del>
      <w:r w:rsidR="004A6E89" w:rsidRPr="008077A3">
        <w:rPr>
          <w:rFonts w:ascii="Times New Roman" w:hAnsi="Times New Roman" w:cs="Times New Roman"/>
          <w:sz w:val="24"/>
          <w:szCs w:val="24"/>
          <w:lang w:val="en-US"/>
        </w:rPr>
        <w:t>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33BB4783" w:rsidR="006B68BD" w:rsidRPr="008077A3" w:rsidRDefault="00A467F9"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432BF" w:rsidRPr="008077A3">
        <w:rPr>
          <w:rFonts w:ascii="Times New Roman" w:hAnsi="Times New Roman" w:cs="Times New Roman"/>
          <w:sz w:val="24"/>
          <w:szCs w:val="24"/>
          <w:lang w:val="en-US"/>
        </w:rPr>
        <w:t xml:space="preserve">o the best of our knowledge, </w:t>
      </w:r>
      <w:r w:rsidR="002A710C"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002A710C" w:rsidRPr="008077A3">
        <w:rPr>
          <w:rFonts w:ascii="Times New Roman" w:hAnsi="Times New Roman" w:cs="Times New Roman"/>
          <w:sz w:val="24"/>
          <w:szCs w:val="24"/>
          <w:lang w:val="en-US"/>
        </w:rPr>
        <w:t xml:space="preserve"> teachers’ HR</w:t>
      </w:r>
      <w:r w:rsidR="002A710C" w:rsidRPr="008077A3" w:rsidDel="006B48FF">
        <w:rPr>
          <w:rFonts w:ascii="Times New Roman" w:hAnsi="Times New Roman" w:cs="Times New Roman"/>
          <w:sz w:val="24"/>
          <w:szCs w:val="24"/>
          <w:lang w:val="en-US"/>
        </w:rPr>
        <w:t xml:space="preserve"> </w:t>
      </w:r>
      <w:ins w:id="278" w:author="Deiglmayr, Anne" w:date="2024-08-26T17:31:00Z">
        <w:r w:rsidR="00DB7274" w:rsidRPr="008077A3">
          <w:rPr>
            <w:rFonts w:ascii="Times New Roman" w:hAnsi="Times New Roman" w:cs="Times New Roman"/>
            <w:sz w:val="24"/>
            <w:szCs w:val="24"/>
            <w:lang w:val="en-US"/>
          </w:rPr>
          <w:t xml:space="preserve">during teaching </w:t>
        </w:r>
      </w:ins>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002A710C"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del w:id="279" w:author="Deiglmayr, Anne" w:date="2024-08-26T17:31:00Z">
        <w:r w:rsidR="009432BF" w:rsidRPr="008077A3" w:rsidDel="00DB7274">
          <w:rPr>
            <w:rFonts w:ascii="Times New Roman" w:hAnsi="Times New Roman" w:cs="Times New Roman"/>
            <w:sz w:val="24"/>
            <w:szCs w:val="24"/>
            <w:lang w:val="en-US"/>
          </w:rPr>
          <w:delText xml:space="preserve"> during teaching</w:delText>
        </w:r>
      </w:del>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assess</w:t>
      </w:r>
      <w:r>
        <w:rPr>
          <w:rFonts w:ascii="Times New Roman" w:hAnsi="Times New Roman" w:cs="Times New Roman"/>
          <w:sz w:val="24"/>
          <w:szCs w:val="24"/>
          <w:lang w:val="en-US"/>
        </w:rPr>
        <w:t>ed</w:t>
      </w:r>
      <w:r w:rsidR="002A710C" w:rsidRPr="008077A3">
        <w:rPr>
          <w:rFonts w:ascii="Times New Roman" w:hAnsi="Times New Roman" w:cs="Times New Roman"/>
          <w:sz w:val="24"/>
          <w:szCs w:val="24"/>
          <w:lang w:val="en-US"/>
        </w:rPr>
        <w:t xml:space="preserve"> HR as an indicator of stress in </w:t>
      </w:r>
      <w:r w:rsidR="008D04BD" w:rsidRPr="00B35395">
        <w:rPr>
          <w:rFonts w:ascii="Times New Roman" w:hAnsi="Times New Roman" w:cs="Times New Roman"/>
          <w:iCs/>
          <w:sz w:val="24"/>
          <w:szCs w:val="24"/>
          <w:lang w:val="en-US"/>
        </w:rPr>
        <w:t>four</w:t>
      </w:r>
      <w:r w:rsidR="009432BF" w:rsidRPr="008077A3">
        <w:rPr>
          <w:rFonts w:ascii="Times New Roman" w:hAnsi="Times New Roman" w:cs="Times New Roman"/>
          <w:sz w:val="24"/>
          <w:szCs w:val="24"/>
          <w:lang w:val="en-US"/>
        </w:rPr>
        <w:t xml:space="preserve"> </w:t>
      </w:r>
      <w:r w:rsidR="002F159C" w:rsidRPr="008077A3">
        <w:rPr>
          <w:rFonts w:ascii="Times New Roman" w:hAnsi="Times New Roman" w:cs="Times New Roman"/>
          <w:sz w:val="24"/>
          <w:szCs w:val="24"/>
          <w:lang w:val="en-US"/>
        </w:rPr>
        <w:t xml:space="preserve">in-service </w:t>
      </w:r>
      <w:r w:rsidR="002A710C"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w:t>
      </w:r>
      <w:del w:id="280" w:author="Deiglmayr, Anne" w:date="2024-08-26T17:32:00Z">
        <w:r w:rsidR="008C2911" w:rsidRPr="008077A3" w:rsidDel="00DB7274">
          <w:rPr>
            <w:rFonts w:ascii="Times New Roman" w:hAnsi="Times New Roman" w:cs="Times New Roman"/>
            <w:sz w:val="24"/>
            <w:szCs w:val="24"/>
            <w:lang w:val="en-US"/>
          </w:rPr>
          <w:delText xml:space="preserve">in </w:delText>
        </w:r>
      </w:del>
      <w:ins w:id="281" w:author="Deiglmayr, Anne" w:date="2024-08-26T17:32:00Z">
        <w:r w:rsidR="00DB7274">
          <w:rPr>
            <w:rFonts w:ascii="Times New Roman" w:hAnsi="Times New Roman" w:cs="Times New Roman"/>
            <w:sz w:val="24"/>
            <w:szCs w:val="24"/>
            <w:lang w:val="en-US"/>
          </w:rPr>
          <w:t>during</w:t>
        </w:r>
        <w:r w:rsidR="00DB7274" w:rsidRPr="008077A3">
          <w:rPr>
            <w:rFonts w:ascii="Times New Roman" w:hAnsi="Times New Roman" w:cs="Times New Roman"/>
            <w:sz w:val="24"/>
            <w:szCs w:val="24"/>
            <w:lang w:val="en-US"/>
          </w:rPr>
          <w:t xml:space="preserve"> </w:t>
        </w:r>
      </w:ins>
      <w:r w:rsidR="008C2911" w:rsidRPr="008077A3">
        <w:rPr>
          <w:rFonts w:ascii="Times New Roman" w:hAnsi="Times New Roman" w:cs="Times New Roman"/>
          <w:sz w:val="24"/>
          <w:szCs w:val="24"/>
          <w:lang w:val="en-US"/>
        </w:rPr>
        <w:t>authentic lessons</w:t>
      </w:r>
      <w:r w:rsidR="002A710C"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002A710C" w:rsidRPr="008077A3">
        <w:rPr>
          <w:rFonts w:ascii="Times New Roman" w:hAnsi="Times New Roman" w:cs="Times New Roman"/>
          <w:sz w:val="24"/>
          <w:szCs w:val="24"/>
          <w:lang w:val="en-US"/>
        </w:rPr>
        <w:t xml:space="preserve"> </w:t>
      </w:r>
      <w:r w:rsidR="004A138A" w:rsidRPr="008077A3">
        <w:rPr>
          <w:rFonts w:ascii="Times New Roman" w:hAnsi="Times New Roman" w:cs="Times New Roman"/>
          <w:sz w:val="24"/>
          <w:szCs w:val="24"/>
          <w:lang w:val="en-US"/>
        </w:rPr>
        <w:t>It</w:t>
      </w:r>
      <w:r w:rsidR="006A49E7" w:rsidRPr="008077A3">
        <w:rPr>
          <w:rFonts w:ascii="Times New Roman" w:hAnsi="Times New Roman" w:cs="Times New Roman"/>
          <w:sz w:val="24"/>
          <w:szCs w:val="24"/>
          <w:lang w:val="en-US"/>
        </w:rPr>
        <w:t xml:space="preserve">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8D04BD">
        <w:rPr>
          <w:rFonts w:ascii="Times New Roman" w:hAnsi="Times New Roman" w:cs="Times New Roman"/>
          <w:sz w:val="24"/>
          <w:szCs w:val="24"/>
          <w:lang w:val="en-US"/>
        </w:rPr>
        <w:t xml:space="preserve">for </w:t>
      </w:r>
      <w:r w:rsidR="006A49E7" w:rsidRPr="008077A3">
        <w:rPr>
          <w:rFonts w:ascii="Times New Roman" w:hAnsi="Times New Roman" w:cs="Times New Roman"/>
          <w:sz w:val="24"/>
          <w:szCs w:val="24"/>
          <w:lang w:val="en-US"/>
        </w:rPr>
        <w:t xml:space="preserve">teachers reporting high stress levels. </w:t>
      </w:r>
      <w:r w:rsidR="004A138A">
        <w:rPr>
          <w:rFonts w:ascii="Times New Roman" w:hAnsi="Times New Roman" w:cs="Times New Roman"/>
          <w:sz w:val="24"/>
          <w:szCs w:val="24"/>
          <w:lang w:val="en-US"/>
        </w:rPr>
        <w:t>However, i</w:t>
      </w:r>
      <w:r w:rsidR="006A49E7" w:rsidRPr="008077A3">
        <w:rPr>
          <w:rFonts w:ascii="Times New Roman" w:hAnsi="Times New Roman" w:cs="Times New Roman"/>
          <w:sz w:val="24"/>
          <w:szCs w:val="24"/>
          <w:lang w:val="en-US"/>
        </w:rPr>
        <w:t>t should</w:t>
      </w:r>
      <w:r w:rsidR="004A138A">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EC74919"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w:t>
      </w:r>
      <w:r w:rsidR="0033473E">
        <w:rPr>
          <w:rFonts w:ascii="Times New Roman" w:hAnsi="Times New Roman" w:cs="Times New Roman"/>
          <w:sz w:val="24"/>
          <w:szCs w:val="24"/>
          <w:lang w:val="en-US"/>
        </w:rPr>
        <w:t xml:space="preserve">the </w:t>
      </w:r>
      <w:r w:rsidR="00FC4469" w:rsidRPr="008077A3">
        <w:rPr>
          <w:rFonts w:ascii="Times New Roman" w:hAnsi="Times New Roman" w:cs="Times New Roman"/>
          <w:sz w:val="24"/>
          <w:szCs w:val="24"/>
          <w:lang w:val="en-US"/>
        </w:rPr>
        <w:t>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ins w:id="282" w:author="Deiglmayr, Anne" w:date="2024-08-26T17:33:00Z">
        <w:r w:rsidR="00DB7274">
          <w:rPr>
            <w:rFonts w:ascii="Times New Roman" w:hAnsi="Times New Roman" w:cs="Times New Roman"/>
            <w:sz w:val="24"/>
            <w:szCs w:val="24"/>
            <w:lang w:val="en-US"/>
          </w:rPr>
          <w:t xml:space="preserve">. For teachers, </w:t>
        </w:r>
      </w:ins>
      <w:del w:id="283" w:author="Deiglmayr, Anne" w:date="2024-08-26T17:33:00Z">
        <w:r w:rsidRPr="008077A3" w:rsidDel="00DB7274">
          <w:rPr>
            <w:rFonts w:ascii="Times New Roman" w:hAnsi="Times New Roman" w:cs="Times New Roman"/>
            <w:sz w:val="24"/>
            <w:szCs w:val="24"/>
            <w:lang w:val="en-US"/>
          </w:rPr>
          <w:delText>, whereby</w:delText>
        </w:r>
      </w:del>
      <w:r w:rsidRPr="008077A3">
        <w:rPr>
          <w:rFonts w:ascii="Times New Roman" w:hAnsi="Times New Roman" w:cs="Times New Roman"/>
          <w:sz w:val="24"/>
          <w:szCs w:val="24"/>
          <w:lang w:val="en-US"/>
        </w:rPr>
        <w:t xml:space="preserve">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4A138A" w:rsidRPr="008077A3">
        <w:rPr>
          <w:rFonts w:ascii="Times New Roman" w:hAnsi="Times New Roman" w:cs="Times New Roman"/>
          <w:sz w:val="24"/>
          <w:szCs w:val="24"/>
          <w:lang w:val="en-US"/>
        </w:rPr>
        <w:t xml:space="preserve"> led</w:t>
      </w:r>
      <w:r w:rsidRPr="008077A3">
        <w:rPr>
          <w:rFonts w:ascii="Times New Roman" w:hAnsi="Times New Roman" w:cs="Times New Roman"/>
          <w:sz w:val="24"/>
          <w:szCs w:val="24"/>
          <w:lang w:val="en-US"/>
        </w:rPr>
        <w:t xml:space="preserve"> to an increase in HR [@sperka1995; @scheuch1997psychophysische; @donker2018; @junker2021]. </w:t>
      </w:r>
      <w:del w:id="284" w:author="Deiglmayr, Anne" w:date="2024-08-26T17:33:00Z">
        <w:r w:rsidR="008D04BD" w:rsidDel="00DB7274">
          <w:rPr>
            <w:rFonts w:ascii="Times New Roman" w:hAnsi="Times New Roman" w:cs="Times New Roman"/>
            <w:sz w:val="24"/>
            <w:szCs w:val="24"/>
            <w:lang w:val="en-US"/>
          </w:rPr>
          <w:delText>Currently</w:delText>
        </w:r>
      </w:del>
      <w:ins w:id="285" w:author="Deiglmayr, Anne" w:date="2024-08-26T17:33:00Z">
        <w:r w:rsidR="00DB7274">
          <w:rPr>
            <w:rFonts w:ascii="Times New Roman" w:hAnsi="Times New Roman" w:cs="Times New Roman"/>
            <w:sz w:val="24"/>
            <w:szCs w:val="24"/>
            <w:lang w:val="en-US"/>
          </w:rPr>
          <w:t>However</w:t>
        </w:r>
      </w:ins>
      <w:r w:rsidR="00AF710E" w:rsidRPr="008077A3">
        <w:rPr>
          <w:rFonts w:ascii="Times New Roman" w:hAnsi="Times New Roman" w:cs="Times New Roman"/>
          <w:sz w:val="24"/>
          <w:szCs w:val="24"/>
          <w:lang w:val="en-US"/>
        </w:rPr>
        <w:t xml:space="preserve">,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w:t>
      </w:r>
      <w:r w:rsidR="008D04BD">
        <w:rPr>
          <w:rFonts w:ascii="Times New Roman" w:hAnsi="Times New Roman" w:cs="Times New Roman"/>
          <w:sz w:val="24"/>
          <w:szCs w:val="24"/>
          <w:lang w:val="en-US"/>
        </w:rPr>
        <w:t xml:space="preserve">using </w:t>
      </w:r>
      <w:r w:rsidR="00AF710E" w:rsidRPr="008077A3">
        <w:rPr>
          <w:rFonts w:ascii="Times New Roman" w:hAnsi="Times New Roman" w:cs="Times New Roman"/>
          <w:sz w:val="24"/>
          <w:szCs w:val="24"/>
          <w:lang w:val="en-US"/>
        </w:rPr>
        <w:t>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w:t>
      </w:r>
      <w:r w:rsidR="008D04BD">
        <w:rPr>
          <w:rFonts w:ascii="Times New Roman" w:hAnsi="Times New Roman" w:cs="Times New Roman"/>
          <w:sz w:val="24"/>
          <w:szCs w:val="24"/>
          <w:lang w:val="en-US"/>
        </w:rPr>
        <w:t xml:space="preserve">convenient </w:t>
      </w:r>
      <w:r w:rsidR="00DC758D">
        <w:rPr>
          <w:rFonts w:ascii="Times New Roman" w:hAnsi="Times New Roman" w:cs="Times New Roman"/>
          <w:sz w:val="24"/>
          <w:szCs w:val="24"/>
          <w:lang w:val="en-US"/>
        </w:rPr>
        <w:t xml:space="preserve">tool for researching </w:t>
      </w:r>
      <w:r w:rsidR="00AF710E" w:rsidRPr="008077A3">
        <w:rPr>
          <w:rFonts w:ascii="Times New Roman" w:hAnsi="Times New Roman" w:cs="Times New Roman"/>
          <w:sz w:val="24"/>
          <w:szCs w:val="24"/>
          <w:lang w:val="en-US"/>
        </w:rPr>
        <w:t xml:space="preserve">links between teachers’ HR and </w:t>
      </w:r>
      <w:del w:id="286" w:author="Deiglmayr, Anne" w:date="2024-08-26T17:33:00Z">
        <w:r w:rsidR="00AF710E" w:rsidRPr="008077A3" w:rsidDel="00DB7274">
          <w:rPr>
            <w:rFonts w:ascii="Times New Roman" w:hAnsi="Times New Roman" w:cs="Times New Roman"/>
            <w:sz w:val="24"/>
            <w:szCs w:val="24"/>
            <w:lang w:val="en-US"/>
          </w:rPr>
          <w:delText>subjective stressor appraisal or effects of teaching experience</w:delText>
        </w:r>
      </w:del>
      <w:ins w:id="287" w:author="Deiglmayr, Anne" w:date="2024-08-26T17:33:00Z">
        <w:r w:rsidR="00DB7274">
          <w:rPr>
            <w:rFonts w:ascii="Times New Roman" w:hAnsi="Times New Roman" w:cs="Times New Roman"/>
            <w:sz w:val="24"/>
            <w:szCs w:val="24"/>
            <w:lang w:val="en-US"/>
          </w:rPr>
          <w:t>stress inducing events and mechanism</w:t>
        </w:r>
      </w:ins>
      <w:ins w:id="288" w:author="Deiglmayr, Anne" w:date="2024-08-26T17:34:00Z">
        <w:r w:rsidR="00DB7274">
          <w:rPr>
            <w:rFonts w:ascii="Times New Roman" w:hAnsi="Times New Roman" w:cs="Times New Roman"/>
            <w:sz w:val="24"/>
            <w:szCs w:val="24"/>
            <w:lang w:val="en-US"/>
          </w:rPr>
          <w:t>s</w:t>
        </w:r>
      </w:ins>
      <w:r w:rsidR="00AF710E" w:rsidRPr="008077A3">
        <w:rPr>
          <w:rFonts w:ascii="Times New Roman" w:hAnsi="Times New Roman" w:cs="Times New Roman"/>
          <w:sz w:val="24"/>
          <w:szCs w:val="24"/>
          <w:lang w:val="en-US"/>
        </w:rPr>
        <w:t xml:space="preserve">. </w:t>
      </w: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41611175"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del w:id="289" w:author="Deiglmayr, Anne" w:date="2024-08-26T17:34:00Z">
        <w:r w:rsidR="00B8666F" w:rsidRPr="008077A3" w:rsidDel="00DB7274">
          <w:rPr>
            <w:rFonts w:ascii="Times New Roman" w:hAnsi="Times New Roman" w:cs="Times New Roman"/>
            <w:b/>
            <w:bCs/>
            <w:sz w:val="24"/>
            <w:szCs w:val="24"/>
            <w:lang w:val="en-US"/>
          </w:rPr>
          <w:delText>Emergence of</w:delText>
        </w:r>
      </w:del>
      <w:ins w:id="290" w:author="Deiglmayr, Anne" w:date="2024-08-26T17:37:00Z">
        <w:r w:rsidR="00DB7274">
          <w:rPr>
            <w:rFonts w:ascii="Times New Roman" w:hAnsi="Times New Roman" w:cs="Times New Roman"/>
            <w:b/>
            <w:bCs/>
            <w:sz w:val="24"/>
            <w:szCs w:val="24"/>
            <w:lang w:val="en-US"/>
          </w:rPr>
          <w:t xml:space="preserve">A model of </w:t>
        </w:r>
      </w:ins>
      <w:del w:id="291" w:author="Deiglmayr, Anne" w:date="2024-08-26T17:34:00Z">
        <w:r w:rsidR="00B8666F" w:rsidRPr="008077A3" w:rsidDel="00DB7274">
          <w:rPr>
            <w:rFonts w:ascii="Times New Roman" w:hAnsi="Times New Roman" w:cs="Times New Roman"/>
            <w:b/>
            <w:bCs/>
            <w:sz w:val="24"/>
            <w:szCs w:val="24"/>
            <w:lang w:val="en-US"/>
          </w:rPr>
          <w:delText xml:space="preserve"> </w:delText>
        </w:r>
      </w:del>
      <w:r w:rsidR="00B8666F"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eacher stress </w:t>
      </w:r>
      <w:del w:id="292" w:author="Deiglmayr, Anne" w:date="2024-08-26T17:36:00Z">
        <w:r w:rsidR="002341FE" w:rsidRPr="008077A3" w:rsidDel="00DB7274">
          <w:rPr>
            <w:rFonts w:ascii="Times New Roman" w:hAnsi="Times New Roman" w:cs="Times New Roman"/>
            <w:b/>
            <w:bCs/>
            <w:sz w:val="24"/>
            <w:szCs w:val="24"/>
            <w:lang w:val="en-US"/>
          </w:rPr>
          <w:delText xml:space="preserve">and important resources </w:delText>
        </w:r>
      </w:del>
    </w:p>
    <w:p w14:paraId="2D22C196" w14:textId="2779CD43" w:rsidR="00FE29C2" w:rsidRPr="008077A3" w:rsidDel="00DB7274" w:rsidRDefault="00FE29C2" w:rsidP="003420F3">
      <w:pPr>
        <w:spacing w:line="480" w:lineRule="auto"/>
        <w:rPr>
          <w:del w:id="293" w:author="Deiglmayr, Anne" w:date="2024-08-26T17:37:00Z"/>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ins w:id="294" w:author="Deiglmayr, Anne" w:date="2024-08-26T17:37:00Z">
        <w:r w:rsidR="00DB7274">
          <w:rPr>
            <w:rFonts w:ascii="Times New Roman" w:hAnsi="Times New Roman" w:cs="Times New Roman"/>
            <w:sz w:val="24"/>
            <w:szCs w:val="24"/>
            <w:lang w:val="en-US"/>
          </w:rPr>
          <w:t xml:space="preserve"> </w:t>
        </w:r>
      </w:ins>
    </w:p>
    <w:p w14:paraId="3AC900EA" w14:textId="00ED8C3E" w:rsidR="00FE29C2" w:rsidRPr="008077A3" w:rsidRDefault="000161E8" w:rsidP="003420F3">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proofErr w:type="spellEnd"/>
      <w:r w:rsidRPr="008077A3">
        <w:rPr>
          <w:rFonts w:ascii="Times New Roman" w:hAnsi="Times New Roman" w:cs="Times New Roman"/>
          <w:sz w:val="24"/>
          <w:szCs w:val="24"/>
          <w:lang w:val="en-US"/>
        </w:rPr>
        <w:t xml:space="preserve"> </w:t>
      </w:r>
      <w:r w:rsidR="00FE29C2" w:rsidRPr="008077A3">
        <w:rPr>
          <w:rFonts w:ascii="Times New Roman" w:hAnsi="Times New Roman" w:cs="Times New Roman"/>
          <w:sz w:val="24"/>
          <w:szCs w:val="24"/>
          <w:lang w:val="en-US"/>
        </w:rPr>
        <w:t>definition of teacher stress</w:t>
      </w:r>
      <w:ins w:id="295" w:author="Deiglmayr, Anne" w:date="2024-08-26T17:39:00Z">
        <w:r w:rsidR="00DB7274">
          <w:rPr>
            <w:rFonts w:ascii="Times New Roman" w:hAnsi="Times New Roman" w:cs="Times New Roman"/>
            <w:sz w:val="24"/>
            <w:szCs w:val="24"/>
            <w:lang w:val="en-US"/>
          </w:rPr>
          <w:t xml:space="preserve"> (see </w:t>
        </w:r>
        <w:r w:rsidR="00DB7274" w:rsidRPr="008077A3">
          <w:rPr>
            <w:rFonts w:ascii="Times New Roman" w:hAnsi="Times New Roman" w:cs="Times New Roman"/>
            <w:sz w:val="24"/>
            <w:szCs w:val="24"/>
            <w:lang w:val="en-US"/>
          </w:rPr>
          <w:t>@kyriacou1978 and</w:t>
        </w:r>
        <w:r w:rsidR="00DB7274">
          <w:rPr>
            <w:rFonts w:ascii="Times New Roman" w:hAnsi="Times New Roman" w:cs="Times New Roman"/>
            <w:sz w:val="24"/>
            <w:szCs w:val="24"/>
            <w:lang w:val="en-US"/>
          </w:rPr>
          <w:t xml:space="preserve">, for a more recent </w:t>
        </w:r>
        <w:proofErr w:type="spellStart"/>
        <w:r w:rsidR="00DB7274">
          <w:rPr>
            <w:rFonts w:ascii="Times New Roman" w:hAnsi="Times New Roman" w:cs="Times New Roman"/>
            <w:sz w:val="24"/>
            <w:szCs w:val="24"/>
            <w:lang w:val="en-US"/>
          </w:rPr>
          <w:t>adaptaion</w:t>
        </w:r>
        <w:proofErr w:type="spellEnd"/>
        <w:r w:rsidR="00DB7274">
          <w:rPr>
            <w:rFonts w:ascii="Times New Roman" w:hAnsi="Times New Roman" w:cs="Times New Roman"/>
            <w:sz w:val="24"/>
            <w:szCs w:val="24"/>
            <w:lang w:val="en-US"/>
          </w:rPr>
          <w:t>,</w:t>
        </w:r>
        <w:r w:rsidR="00DB7274" w:rsidRPr="008077A3">
          <w:rPr>
            <w:rFonts w:ascii="Times New Roman" w:hAnsi="Times New Roman" w:cs="Times New Roman"/>
            <w:sz w:val="24"/>
            <w:szCs w:val="24"/>
            <w:lang w:val="en-US"/>
          </w:rPr>
          <w:t xml:space="preserve"> @van2006stress</w:t>
        </w:r>
        <w:r w:rsidR="00DB7274">
          <w:rPr>
            <w:rFonts w:ascii="Times New Roman" w:hAnsi="Times New Roman" w:cs="Times New Roman"/>
            <w:sz w:val="24"/>
            <w:szCs w:val="24"/>
            <w:lang w:val="en-US"/>
          </w:rPr>
          <w:t>)</w:t>
        </w:r>
      </w:ins>
      <w:r w:rsidR="00FE29C2" w:rsidRPr="008077A3">
        <w:rPr>
          <w:rFonts w:ascii="Times New Roman" w:hAnsi="Times New Roman" w:cs="Times New Roman"/>
          <w:sz w:val="24"/>
          <w:szCs w:val="24"/>
          <w:lang w:val="en-US"/>
        </w:rPr>
        <w:t xml:space="preserve"> is based on the transactional stress model by Lazarus and colleagues [</w:t>
      </w:r>
      <w:r w:rsidR="0051086A" w:rsidRPr="0051086A">
        <w:rPr>
          <w:rFonts w:ascii="Times New Roman" w:hAnsi="Times New Roman" w:cs="Times New Roman"/>
          <w:sz w:val="24"/>
          <w:szCs w:val="24"/>
          <w:lang w:val="en-US"/>
        </w:rPr>
        <w:t>lazarus1966psychological</w:t>
      </w:r>
      <w:ins w:id="296" w:author="Deiglmayr, Anne" w:date="2024-08-26T17:39:00Z">
        <w:r w:rsidR="00DB7274">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@lazarus1990theory]</w:t>
        </w:r>
      </w:ins>
      <w:r w:rsidR="00D90A16">
        <w:rPr>
          <w:rFonts w:ascii="Times New Roman" w:hAnsi="Times New Roman" w:cs="Times New Roman"/>
          <w:sz w:val="24"/>
          <w:szCs w:val="24"/>
          <w:lang w:val="en-US"/>
        </w:rPr>
        <w:t>]</w:t>
      </w:r>
      <w:del w:id="297" w:author="Deiglmayr, Anne" w:date="2024-08-26T17:39:00Z">
        <w:r w:rsidR="00FE29C2" w:rsidRPr="008077A3" w:rsidDel="00DB7274">
          <w:rPr>
            <w:rFonts w:ascii="Times New Roman" w:hAnsi="Times New Roman" w:cs="Times New Roman"/>
            <w:sz w:val="24"/>
            <w:szCs w:val="24"/>
            <w:lang w:val="en-US"/>
          </w:rPr>
          <w:delText>, which was modified and tailored to the teaching-learning environment by @kyriacou1978</w:delText>
        </w:r>
        <w:r w:rsidR="00911BB7" w:rsidRPr="008077A3" w:rsidDel="00DB7274">
          <w:rPr>
            <w:rFonts w:ascii="Times New Roman" w:hAnsi="Times New Roman" w:cs="Times New Roman"/>
            <w:sz w:val="24"/>
            <w:szCs w:val="24"/>
            <w:lang w:val="en-US"/>
          </w:rPr>
          <w:delText xml:space="preserve"> </w:delText>
        </w:r>
        <w:r w:rsidR="006A6D99" w:rsidRPr="008077A3" w:rsidDel="00DB7274">
          <w:rPr>
            <w:rFonts w:ascii="Times New Roman" w:hAnsi="Times New Roman" w:cs="Times New Roman"/>
            <w:sz w:val="24"/>
            <w:szCs w:val="24"/>
            <w:lang w:val="en-US"/>
          </w:rPr>
          <w:delText>and</w:delText>
        </w:r>
        <w:r w:rsidR="00743EFA" w:rsidDel="00DB7274">
          <w:rPr>
            <w:rFonts w:ascii="Times New Roman" w:hAnsi="Times New Roman" w:cs="Times New Roman"/>
            <w:sz w:val="24"/>
            <w:szCs w:val="24"/>
            <w:lang w:val="en-US"/>
          </w:rPr>
          <w:delText>, more recently,</w:delText>
        </w:r>
        <w:r w:rsidR="006A6D99" w:rsidRPr="008077A3" w:rsidDel="00DB7274">
          <w:rPr>
            <w:rFonts w:ascii="Times New Roman" w:hAnsi="Times New Roman" w:cs="Times New Roman"/>
            <w:sz w:val="24"/>
            <w:szCs w:val="24"/>
            <w:lang w:val="en-US"/>
          </w:rPr>
          <w:delText xml:space="preserve"> </w:delText>
        </w:r>
        <w:r w:rsidR="00174435" w:rsidDel="00DB7274">
          <w:rPr>
            <w:rFonts w:ascii="Times New Roman" w:hAnsi="Times New Roman" w:cs="Times New Roman"/>
            <w:sz w:val="24"/>
            <w:szCs w:val="24"/>
            <w:lang w:val="en-US"/>
          </w:rPr>
          <w:delText xml:space="preserve">by </w:delText>
        </w:r>
        <w:r w:rsidR="009A5E0E" w:rsidRPr="008077A3" w:rsidDel="00DB7274">
          <w:rPr>
            <w:rFonts w:ascii="Times New Roman" w:hAnsi="Times New Roman" w:cs="Times New Roman"/>
            <w:sz w:val="24"/>
            <w:szCs w:val="24"/>
            <w:lang w:val="en-US"/>
          </w:rPr>
          <w:delText>@van2006stress</w:delText>
        </w:r>
        <w:r w:rsidR="00FE29C2" w:rsidRPr="008077A3" w:rsidDel="00DB7274">
          <w:rPr>
            <w:rFonts w:ascii="Times New Roman" w:hAnsi="Times New Roman" w:cs="Times New Roman"/>
            <w:sz w:val="24"/>
            <w:szCs w:val="24"/>
            <w:lang w:val="en-US"/>
          </w:rPr>
          <w:delText>. In general, the transactional stress model [@lazarus1990theory]</w:delText>
        </w:r>
      </w:del>
      <w:ins w:id="298" w:author="Deiglmayr, Anne" w:date="2024-08-26T17:39:00Z">
        <w:r w:rsidR="00DB7274">
          <w:rPr>
            <w:rFonts w:ascii="Times New Roman" w:hAnsi="Times New Roman" w:cs="Times New Roman"/>
            <w:sz w:val="24"/>
            <w:szCs w:val="24"/>
            <w:lang w:val="en-US"/>
          </w:rPr>
          <w:t>, which</w:t>
        </w:r>
      </w:ins>
      <w:ins w:id="299" w:author="Deiglmayr, Anne" w:date="2024-08-26T17:40:00Z">
        <w:r w:rsidR="00D36BDB">
          <w:rPr>
            <w:rFonts w:ascii="Times New Roman" w:hAnsi="Times New Roman" w:cs="Times New Roman"/>
            <w:sz w:val="24"/>
            <w:szCs w:val="24"/>
            <w:lang w:val="en-US"/>
          </w:rPr>
          <w:t xml:space="preserve"> </w:t>
        </w:r>
      </w:ins>
      <w:del w:id="300" w:author="Deiglmayr, Anne" w:date="2024-08-26T17:39:00Z">
        <w:r w:rsidR="00FE29C2" w:rsidRPr="008077A3" w:rsidDel="00DB7274">
          <w:rPr>
            <w:rFonts w:ascii="Times New Roman" w:hAnsi="Times New Roman" w:cs="Times New Roman"/>
            <w:sz w:val="24"/>
            <w:szCs w:val="24"/>
            <w:lang w:val="en-US"/>
          </w:rPr>
          <w:delText xml:space="preserve"> </w:delText>
        </w:r>
      </w:del>
      <w:r w:rsidR="00FE29C2" w:rsidRPr="008077A3">
        <w:rPr>
          <w:rFonts w:ascii="Times New Roman" w:hAnsi="Times New Roman" w:cs="Times New Roman"/>
          <w:sz w:val="24"/>
          <w:szCs w:val="24"/>
          <w:lang w:val="en-US"/>
        </w:rPr>
        <w:t xml:space="preserve">highlights the interaction between an individual and the environment, whereby stress refers to a person’s subjective reaction to an event (a stressor) </w:t>
      </w:r>
      <w:del w:id="301" w:author="Deiglmayr, Anne" w:date="2024-08-26T17:38:00Z">
        <w:r w:rsidR="008D04BD" w:rsidDel="00DB7274">
          <w:rPr>
            <w:rFonts w:ascii="Times New Roman" w:hAnsi="Times New Roman" w:cs="Times New Roman"/>
            <w:sz w:val="24"/>
            <w:szCs w:val="24"/>
            <w:lang w:val="en-US"/>
          </w:rPr>
          <w:delText>exceeding</w:delText>
        </w:r>
        <w:r w:rsidR="00FE29C2" w:rsidRPr="008077A3" w:rsidDel="00DB7274">
          <w:rPr>
            <w:rFonts w:ascii="Times New Roman" w:hAnsi="Times New Roman" w:cs="Times New Roman"/>
            <w:sz w:val="24"/>
            <w:szCs w:val="24"/>
            <w:lang w:val="en-US"/>
          </w:rPr>
          <w:delText xml:space="preserve"> </w:delText>
        </w:r>
      </w:del>
      <w:ins w:id="302" w:author="Deiglmayr, Anne" w:date="2024-08-26T17:38:00Z">
        <w:r w:rsidR="00DB7274">
          <w:rPr>
            <w:rFonts w:ascii="Times New Roman" w:hAnsi="Times New Roman" w:cs="Times New Roman"/>
            <w:sz w:val="24"/>
            <w:szCs w:val="24"/>
            <w:lang w:val="en-US"/>
          </w:rPr>
          <w:t>that exceeds the person´s</w:t>
        </w:r>
        <w:r w:rsidR="00DB7274" w:rsidRPr="008077A3">
          <w:rPr>
            <w:rFonts w:ascii="Times New Roman" w:hAnsi="Times New Roman" w:cs="Times New Roman"/>
            <w:sz w:val="24"/>
            <w:szCs w:val="24"/>
            <w:lang w:val="en-US"/>
          </w:rPr>
          <w:t xml:space="preserve"> </w:t>
        </w:r>
      </w:ins>
      <w:r w:rsidR="00FE29C2" w:rsidRPr="008077A3">
        <w:rPr>
          <w:rFonts w:ascii="Times New Roman" w:hAnsi="Times New Roman" w:cs="Times New Roman"/>
          <w:sz w:val="24"/>
          <w:szCs w:val="24"/>
          <w:lang w:val="en-US"/>
        </w:rPr>
        <w:t xml:space="preserve">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3E69955B"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w:t>
      </w:r>
      <w:del w:id="303" w:author="Deiglmayr, Anne" w:date="2024-08-26T17:38:00Z">
        <w:r w:rsidRPr="008077A3" w:rsidDel="00DB7274">
          <w:rPr>
            <w:rFonts w:ascii="Times New Roman" w:hAnsi="Times New Roman" w:cs="Times New Roman"/>
            <w:sz w:val="24"/>
            <w:szCs w:val="24"/>
            <w:lang w:val="en-US"/>
          </w:rPr>
          <w:delText>s</w:delText>
        </w:r>
      </w:del>
      <w:r w:rsidRPr="008077A3">
        <w:rPr>
          <w:rFonts w:ascii="Times New Roman" w:hAnsi="Times New Roman" w:cs="Times New Roman"/>
          <w:sz w:val="24"/>
          <w:szCs w:val="24"/>
          <w:lang w:val="en-US"/>
        </w:rPr>
        <w:t xml:space="preserve">, according to the </w:t>
      </w:r>
      <w:ins w:id="304" w:author="Deiglmayr, Anne" w:date="2024-08-26T17:41:00Z">
        <w:r w:rsidR="00D36BDB">
          <w:rPr>
            <w:rFonts w:ascii="Times New Roman" w:hAnsi="Times New Roman" w:cs="Times New Roman"/>
            <w:sz w:val="24"/>
            <w:szCs w:val="24"/>
            <w:lang w:val="en-US"/>
          </w:rPr>
          <w:t xml:space="preserve">adaptation of the Lazarus model to </w:t>
        </w:r>
      </w:ins>
      <w:del w:id="305" w:author="Deiglmayr, Anne" w:date="2024-08-26T17:41:00Z">
        <w:r w:rsidRPr="008077A3" w:rsidDel="00D36BDB">
          <w:rPr>
            <w:rFonts w:ascii="Times New Roman" w:hAnsi="Times New Roman" w:cs="Times New Roman"/>
            <w:sz w:val="24"/>
            <w:szCs w:val="24"/>
            <w:lang w:val="en-US"/>
          </w:rPr>
          <w:delText xml:space="preserve">model of </w:delText>
        </w:r>
      </w:del>
      <w:r w:rsidRPr="008077A3">
        <w:rPr>
          <w:rFonts w:ascii="Times New Roman" w:hAnsi="Times New Roman" w:cs="Times New Roman"/>
          <w:sz w:val="24"/>
          <w:szCs w:val="24"/>
          <w:lang w:val="en-US"/>
        </w:rPr>
        <w:t>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Pr>
          <w:rFonts w:ascii="Times New Roman" w:hAnsi="Times New Roman" w:cs="Times New Roman"/>
          <w:sz w:val="24"/>
          <w:szCs w:val="24"/>
          <w:lang w:val="en-US"/>
        </w:rPr>
        <w:t>n</w:t>
      </w:r>
      <w:r w:rsidRPr="008077A3">
        <w:rPr>
          <w:rFonts w:ascii="Times New Roman" w:hAnsi="Times New Roman" w:cs="Times New Roman"/>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7610F414"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As shown in Fig. 1, </w:t>
      </w:r>
      <w:del w:id="306" w:author="Deiglmayr, Anne" w:date="2024-08-26T17:42:00Z">
        <w:r w:rsidRPr="008077A3" w:rsidDel="00D36BDB">
          <w:rPr>
            <w:rFonts w:ascii="Times New Roman" w:hAnsi="Times New Roman" w:cs="Times New Roman"/>
            <w:sz w:val="24"/>
            <w:szCs w:val="24"/>
            <w:lang w:val="en-US"/>
          </w:rPr>
          <w:delText xml:space="preserve">both </w:delText>
        </w:r>
      </w:del>
      <w:ins w:id="307" w:author="Deiglmayr, Anne" w:date="2024-08-29T13:53:00Z">
        <w:r w:rsidR="005F38B3">
          <w:rPr>
            <w:rFonts w:ascii="Times New Roman" w:hAnsi="Times New Roman" w:cs="Times New Roman"/>
            <w:sz w:val="24"/>
            <w:szCs w:val="24"/>
            <w:lang w:val="en-US"/>
          </w:rPr>
          <w:t xml:space="preserve">teachers´ </w:t>
        </w:r>
      </w:ins>
      <w:r w:rsidRPr="008077A3">
        <w:rPr>
          <w:rFonts w:ascii="Times New Roman" w:hAnsi="Times New Roman" w:cs="Times New Roman"/>
          <w:sz w:val="24"/>
          <w:szCs w:val="24"/>
          <w:lang w:val="en-US"/>
        </w:rPr>
        <w:t>primary and secondary appraisal</w:t>
      </w:r>
      <w:ins w:id="308" w:author="Deiglmayr, Anne" w:date="2024-08-26T17:42:00Z">
        <w:r w:rsidR="00D36BDB">
          <w:rPr>
            <w:rFonts w:ascii="Times New Roman" w:hAnsi="Times New Roman" w:cs="Times New Roman"/>
            <w:sz w:val="24"/>
            <w:szCs w:val="24"/>
            <w:lang w:val="en-US"/>
          </w:rPr>
          <w:t xml:space="preserve"> as well as coping attempts</w:t>
        </w:r>
      </w:ins>
      <w:del w:id="309" w:author="Deiglmayr, Anne" w:date="2024-08-26T17:42:00Z">
        <w:r w:rsidRPr="008077A3" w:rsidDel="00D36BDB">
          <w:rPr>
            <w:rFonts w:ascii="Times New Roman" w:hAnsi="Times New Roman" w:cs="Times New Roman"/>
            <w:sz w:val="24"/>
            <w:szCs w:val="24"/>
            <w:lang w:val="en-US"/>
          </w:rPr>
          <w:delText>s</w:delText>
        </w:r>
      </w:del>
      <w:r w:rsidRPr="008077A3">
        <w:rPr>
          <w:rFonts w:ascii="Times New Roman" w:hAnsi="Times New Roman" w:cs="Times New Roman"/>
          <w:sz w:val="24"/>
          <w:szCs w:val="24"/>
          <w:lang w:val="en-US"/>
        </w:rPr>
        <w:t xml:space="preserve"> are influenced by </w:t>
      </w:r>
      <w:del w:id="310" w:author="Deiglmayr, Anne" w:date="2024-08-29T13:53:00Z">
        <w:r w:rsidRPr="008077A3" w:rsidDel="005F38B3">
          <w:rPr>
            <w:rFonts w:ascii="Times New Roman" w:hAnsi="Times New Roman" w:cs="Times New Roman"/>
            <w:sz w:val="24"/>
            <w:szCs w:val="24"/>
            <w:lang w:val="en-US"/>
          </w:rPr>
          <w:delText xml:space="preserve">teachers’ </w:delText>
        </w:r>
      </w:del>
      <w:r w:rsidRPr="008077A3">
        <w:rPr>
          <w:rFonts w:ascii="Times New Roman" w:hAnsi="Times New Roman" w:cs="Times New Roman"/>
          <w:sz w:val="24"/>
          <w:szCs w:val="24"/>
          <w:lang w:val="en-US"/>
        </w:rPr>
        <w:t>professional experience</w:t>
      </w:r>
      <w:r w:rsidR="004552BF" w:rsidRPr="008077A3">
        <w:rPr>
          <w:rFonts w:ascii="Times New Roman" w:hAnsi="Times New Roman" w:cs="Times New Roman"/>
          <w:sz w:val="24"/>
          <w:szCs w:val="24"/>
          <w:lang w:val="en-US"/>
        </w:rPr>
        <w:t xml:space="preserve">. As professional experience grows, teachers develop cognitive scripts for managing classroom events, resulting in more complex and </w:t>
      </w:r>
      <w:del w:id="311" w:author="Deiglmayr, Anne" w:date="2024-08-29T13:53:00Z">
        <w:r w:rsidR="004552BF" w:rsidRPr="008077A3" w:rsidDel="005F38B3">
          <w:rPr>
            <w:rFonts w:ascii="Times New Roman" w:hAnsi="Times New Roman" w:cs="Times New Roman"/>
            <w:sz w:val="24"/>
            <w:szCs w:val="24"/>
            <w:lang w:val="en-US"/>
          </w:rPr>
          <w:delText xml:space="preserve">effective </w:delText>
        </w:r>
      </w:del>
      <w:ins w:id="312" w:author="Deiglmayr, Anne" w:date="2024-08-29T13:54:00Z">
        <w:r w:rsidR="005F38B3">
          <w:rPr>
            <w:rFonts w:ascii="Times New Roman" w:hAnsi="Times New Roman" w:cs="Times New Roman"/>
            <w:sz w:val="24"/>
            <w:szCs w:val="24"/>
            <w:lang w:val="en-US"/>
          </w:rPr>
          <w:t>problem-focused</w:t>
        </w:r>
      </w:ins>
      <w:ins w:id="313" w:author="Deiglmayr, Anne" w:date="2024-08-29T13:53:00Z">
        <w:r w:rsidR="005F38B3" w:rsidRPr="008077A3">
          <w:rPr>
            <w:rFonts w:ascii="Times New Roman" w:hAnsi="Times New Roman" w:cs="Times New Roman"/>
            <w:sz w:val="24"/>
            <w:szCs w:val="24"/>
            <w:lang w:val="en-US"/>
          </w:rPr>
          <w:t xml:space="preserve"> </w:t>
        </w:r>
      </w:ins>
      <w:r w:rsidR="004552BF" w:rsidRPr="008077A3">
        <w:rPr>
          <w:rFonts w:ascii="Times New Roman" w:hAnsi="Times New Roman" w:cs="Times New Roman"/>
          <w:sz w:val="24"/>
          <w:szCs w:val="24"/>
          <w:lang w:val="en-US"/>
        </w:rPr>
        <w:t xml:space="preserve">classroom management skills </w:t>
      </w:r>
      <w:r w:rsidR="004552BF" w:rsidRPr="008077A3">
        <w:rPr>
          <w:rFonts w:ascii="Times New Roman" w:hAnsi="Times New Roman" w:cs="Times New Roman"/>
          <w:sz w:val="24"/>
          <w:szCs w:val="24"/>
          <w:lang w:val="en-US"/>
        </w:rPr>
        <w:lastRenderedPageBreak/>
        <w:t>[@wolff2021classroom]</w:t>
      </w:r>
      <w:ins w:id="314" w:author="Deiglmayr, Anne" w:date="2024-08-29T13:53:00Z">
        <w:r w:rsidR="005F38B3">
          <w:rPr>
            <w:rFonts w:ascii="Times New Roman" w:hAnsi="Times New Roman" w:cs="Times New Roman"/>
            <w:sz w:val="24"/>
            <w:szCs w:val="24"/>
            <w:lang w:val="en-US"/>
          </w:rPr>
          <w:t>, and thus more effective coping</w:t>
        </w:r>
      </w:ins>
      <w:ins w:id="315" w:author="Deiglmayr, Anne" w:date="2024-08-29T13:54:00Z">
        <w:r w:rsidR="005F38B3">
          <w:rPr>
            <w:rFonts w:ascii="Times New Roman" w:hAnsi="Times New Roman" w:cs="Times New Roman"/>
            <w:sz w:val="24"/>
            <w:szCs w:val="24"/>
            <w:lang w:val="en-US"/>
          </w:rPr>
          <w:t xml:space="preserve"> and less stress</w:t>
        </w:r>
      </w:ins>
      <w:r w:rsidR="007320EE" w:rsidRPr="008077A3">
        <w:rPr>
          <w:rFonts w:ascii="Times New Roman" w:hAnsi="Times New Roman" w:cs="Times New Roman"/>
          <w:sz w:val="24"/>
          <w:szCs w:val="24"/>
          <w:lang w:val="en-US"/>
        </w:rPr>
        <w:t>.</w:t>
      </w:r>
      <w:del w:id="316" w:author="Deiglmayr, Anne" w:date="2024-08-29T13:54:00Z">
        <w:r w:rsidR="00790458" w:rsidRPr="008077A3" w:rsidDel="005F38B3">
          <w:rPr>
            <w:rFonts w:ascii="Times New Roman" w:hAnsi="Times New Roman" w:cs="Times New Roman"/>
            <w:sz w:val="24"/>
            <w:szCs w:val="24"/>
            <w:lang w:val="en-US"/>
          </w:rPr>
          <w:delText xml:space="preserve"> </w:delText>
        </w:r>
      </w:del>
      <w:del w:id="317" w:author="Deiglmayr, Anne" w:date="2024-08-26T17:43:00Z">
        <w:r w:rsidR="004A138A" w:rsidDel="00D36BDB">
          <w:rPr>
            <w:rFonts w:ascii="Times New Roman" w:hAnsi="Times New Roman" w:cs="Times New Roman"/>
            <w:sz w:val="24"/>
            <w:szCs w:val="24"/>
            <w:lang w:val="en-US"/>
          </w:rPr>
          <w:delText>In turn, e</w:delText>
        </w:r>
      </w:del>
      <w:del w:id="318" w:author="Deiglmayr, Anne" w:date="2024-08-29T13:54:00Z">
        <w:r w:rsidR="007320EE" w:rsidRPr="008077A3" w:rsidDel="005F38B3">
          <w:rPr>
            <w:rFonts w:ascii="Times New Roman" w:hAnsi="Times New Roman" w:cs="Times New Roman"/>
            <w:sz w:val="24"/>
            <w:szCs w:val="24"/>
            <w:lang w:val="en-US"/>
          </w:rPr>
          <w:delText xml:space="preserve">ffective classroom management strategies are </w:delText>
        </w:r>
      </w:del>
      <w:del w:id="319" w:author="Deiglmayr, Anne" w:date="2024-08-26T17:43:00Z">
        <w:r w:rsidR="007320EE" w:rsidRPr="008077A3" w:rsidDel="00D36BDB">
          <w:rPr>
            <w:rFonts w:ascii="Times New Roman" w:hAnsi="Times New Roman" w:cs="Times New Roman"/>
            <w:sz w:val="24"/>
            <w:szCs w:val="24"/>
            <w:lang w:val="en-US"/>
          </w:rPr>
          <w:delText xml:space="preserve">considered to be </w:delText>
        </w:r>
      </w:del>
      <w:del w:id="320" w:author="Deiglmayr, Anne" w:date="2024-08-29T13:54:00Z">
        <w:r w:rsidR="007320EE" w:rsidRPr="008077A3" w:rsidDel="005F38B3">
          <w:rPr>
            <w:rFonts w:ascii="Times New Roman" w:hAnsi="Times New Roman" w:cs="Times New Roman"/>
            <w:sz w:val="24"/>
            <w:szCs w:val="24"/>
            <w:lang w:val="en-US"/>
          </w:rPr>
          <w:delText xml:space="preserve">important resources </w:delText>
        </w:r>
      </w:del>
      <w:del w:id="321" w:author="Deiglmayr, Anne" w:date="2024-08-26T17:43:00Z">
        <w:r w:rsidR="007320EE" w:rsidRPr="008077A3" w:rsidDel="00D36BDB">
          <w:rPr>
            <w:rFonts w:ascii="Times New Roman" w:hAnsi="Times New Roman" w:cs="Times New Roman"/>
            <w:sz w:val="24"/>
            <w:szCs w:val="24"/>
            <w:lang w:val="en-US"/>
          </w:rPr>
          <w:delText xml:space="preserve">and </w:delText>
        </w:r>
        <w:r w:rsidR="00073B92" w:rsidDel="00D36BDB">
          <w:rPr>
            <w:rFonts w:ascii="Times New Roman" w:hAnsi="Times New Roman" w:cs="Times New Roman"/>
            <w:sz w:val="24"/>
            <w:szCs w:val="24"/>
            <w:lang w:val="en-US"/>
          </w:rPr>
          <w:delText>alleviates</w:delText>
        </w:r>
      </w:del>
      <w:del w:id="322" w:author="Deiglmayr, Anne" w:date="2024-08-29T13:54:00Z">
        <w:r w:rsidR="00073B92" w:rsidRPr="008077A3" w:rsidDel="005F38B3">
          <w:rPr>
            <w:rFonts w:ascii="Times New Roman" w:hAnsi="Times New Roman" w:cs="Times New Roman"/>
            <w:sz w:val="24"/>
            <w:szCs w:val="24"/>
            <w:lang w:val="en-US"/>
          </w:rPr>
          <w:delText xml:space="preserve"> </w:delText>
        </w:r>
      </w:del>
      <w:del w:id="323" w:author="Deiglmayr, Anne" w:date="2024-08-26T17:43:00Z">
        <w:r w:rsidR="007320EE" w:rsidRPr="008077A3" w:rsidDel="00D36BDB">
          <w:rPr>
            <w:rFonts w:ascii="Times New Roman" w:hAnsi="Times New Roman" w:cs="Times New Roman"/>
            <w:sz w:val="24"/>
            <w:szCs w:val="24"/>
            <w:lang w:val="en-US"/>
          </w:rPr>
          <w:delText xml:space="preserve">the </w:delText>
        </w:r>
      </w:del>
      <w:del w:id="324" w:author="Deiglmayr, Anne" w:date="2024-08-29T13:54:00Z">
        <w:r w:rsidR="007320EE" w:rsidRPr="008077A3" w:rsidDel="005F38B3">
          <w:rPr>
            <w:rFonts w:ascii="Times New Roman" w:hAnsi="Times New Roman" w:cs="Times New Roman"/>
            <w:sz w:val="24"/>
            <w:szCs w:val="24"/>
            <w:lang w:val="en-US"/>
          </w:rPr>
          <w:delText>stress</w:delText>
        </w:r>
      </w:del>
      <w:del w:id="325" w:author="Deiglmayr, Anne" w:date="2024-08-26T17:43:00Z">
        <w:r w:rsidR="007320EE" w:rsidRPr="008077A3" w:rsidDel="00D36BDB">
          <w:rPr>
            <w:rFonts w:ascii="Times New Roman" w:hAnsi="Times New Roman" w:cs="Times New Roman"/>
            <w:sz w:val="24"/>
            <w:szCs w:val="24"/>
            <w:lang w:val="en-US"/>
          </w:rPr>
          <w:delText xml:space="preserve"> response</w:delText>
        </w:r>
      </w:del>
      <w:r w:rsidR="007320EE" w:rsidRPr="008077A3">
        <w:rPr>
          <w:rFonts w:ascii="Times New Roman" w:hAnsi="Times New Roman" w:cs="Times New Roman"/>
          <w:sz w:val="24"/>
          <w:szCs w:val="24"/>
          <w:lang w:val="en-US"/>
        </w:rPr>
        <w:t xml:space="preserve">. </w:t>
      </w:r>
      <w:del w:id="326" w:author="Deiglmayr, Anne" w:date="2024-08-26T17:44:00Z">
        <w:r w:rsidR="00073B92" w:rsidDel="00D36BDB">
          <w:rPr>
            <w:rFonts w:ascii="Times New Roman" w:hAnsi="Times New Roman" w:cs="Times New Roman"/>
            <w:sz w:val="24"/>
            <w:szCs w:val="24"/>
            <w:lang w:val="en-US"/>
          </w:rPr>
          <w:delText>Furthermore</w:delText>
        </w:r>
      </w:del>
      <w:ins w:id="327" w:author="Deiglmayr, Anne" w:date="2024-08-26T17:44:00Z">
        <w:r w:rsidR="00D36BDB">
          <w:rPr>
            <w:rFonts w:ascii="Times New Roman" w:hAnsi="Times New Roman" w:cs="Times New Roman"/>
            <w:sz w:val="24"/>
            <w:szCs w:val="24"/>
            <w:lang w:val="en-US"/>
          </w:rPr>
          <w:t>Empirically</w:t>
        </w:r>
      </w:ins>
      <w:r w:rsidR="00073B92">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classroom management skills and problem-focused coping styles are linked to fewer instances of emotional exhaustion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del w:id="328" w:author="Deiglmayr, Anne" w:date="2024-08-26T17:44:00Z">
        <w:r w:rsidR="00073B92" w:rsidDel="00D36BDB">
          <w:rPr>
            <w:rFonts w:ascii="Times New Roman" w:hAnsi="Times New Roman" w:cs="Times New Roman"/>
            <w:sz w:val="24"/>
            <w:szCs w:val="24"/>
            <w:lang w:val="en-US"/>
          </w:rPr>
          <w:delText>Particularly n</w:delText>
        </w:r>
      </w:del>
      <w:ins w:id="329" w:author="Deiglmayr, Anne" w:date="2024-08-26T17:44:00Z">
        <w:r w:rsidR="00D36BDB">
          <w:rPr>
            <w:rFonts w:ascii="Times New Roman" w:hAnsi="Times New Roman" w:cs="Times New Roman"/>
            <w:sz w:val="24"/>
            <w:szCs w:val="24"/>
            <w:lang w:val="en-US"/>
          </w:rPr>
          <w:t>N</w:t>
        </w:r>
      </w:ins>
      <w:r w:rsidR="00073B92">
        <w:rPr>
          <w:rFonts w:ascii="Times New Roman" w:hAnsi="Times New Roman" w:cs="Times New Roman"/>
          <w:sz w:val="24"/>
          <w:szCs w:val="24"/>
          <w:lang w:val="en-US"/>
        </w:rPr>
        <w:t>ovices</w:t>
      </w:r>
      <w:ins w:id="330" w:author="Deiglmayr, Anne" w:date="2024-08-26T17:44:00Z">
        <w:r w:rsidR="00D36BDB">
          <w:rPr>
            <w:rFonts w:ascii="Times New Roman" w:hAnsi="Times New Roman" w:cs="Times New Roman"/>
            <w:sz w:val="24"/>
            <w:szCs w:val="24"/>
            <w:lang w:val="en-US"/>
          </w:rPr>
          <w:t xml:space="preserve"> in the teaching profession, on the other hand,</w:t>
        </w:r>
      </w:ins>
      <w:r w:rsidR="00073B92">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del w:id="331" w:author="Deiglmayr, Anne" w:date="2024-08-26T17:54:00Z">
        <w:r w:rsidRPr="008077A3" w:rsidDel="006E726C">
          <w:rPr>
            <w:rFonts w:ascii="Times New Roman" w:hAnsi="Times New Roman" w:cs="Times New Roman"/>
            <w:sz w:val="24"/>
            <w:szCs w:val="24"/>
            <w:lang w:val="en-US"/>
          </w:rPr>
          <w:delText xml:space="preserve">in </w:delText>
        </w:r>
      </w:del>
      <w:ins w:id="332" w:author="Deiglmayr, Anne" w:date="2024-08-26T17:54:00Z">
        <w:r w:rsidR="006E726C">
          <w:rPr>
            <w:rFonts w:ascii="Times New Roman" w:hAnsi="Times New Roman" w:cs="Times New Roman"/>
            <w:sz w:val="24"/>
            <w:szCs w:val="24"/>
            <w:lang w:val="en-US"/>
          </w:rPr>
          <w:t>for</w:t>
        </w:r>
        <w:r w:rsidR="006E726C" w:rsidRPr="008077A3">
          <w:rPr>
            <w:rFonts w:ascii="Times New Roman" w:hAnsi="Times New Roman" w:cs="Times New Roman"/>
            <w:sz w:val="24"/>
            <w:szCs w:val="24"/>
            <w:lang w:val="en-US"/>
          </w:rPr>
          <w:t xml:space="preserve"> </w:t>
        </w:r>
      </w:ins>
      <w:r w:rsidRPr="008077A3">
        <w:rPr>
          <w:rFonts w:ascii="Times New Roman" w:hAnsi="Times New Roman" w:cs="Times New Roman"/>
          <w:sz w:val="24"/>
          <w:szCs w:val="24"/>
          <w:lang w:val="en-US"/>
        </w:rPr>
        <w:t xml:space="preserve">managing </w:t>
      </w:r>
      <w:ins w:id="333" w:author="Deiglmayr, Anne" w:date="2024-08-29T13:54:00Z">
        <w:r w:rsidR="005F38B3">
          <w:rPr>
            <w:rFonts w:ascii="Times New Roman" w:hAnsi="Times New Roman" w:cs="Times New Roman"/>
            <w:sz w:val="24"/>
            <w:szCs w:val="24"/>
            <w:lang w:val="en-US"/>
          </w:rPr>
          <w:t xml:space="preserve">teacher </w:t>
        </w:r>
      </w:ins>
      <w:r w:rsidRPr="008077A3">
        <w:rPr>
          <w:rFonts w:ascii="Times New Roman" w:hAnsi="Times New Roman" w:cs="Times New Roman"/>
          <w:sz w:val="24"/>
          <w:szCs w:val="24"/>
          <w:lang w:val="en-US"/>
        </w:rPr>
        <w:t>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del w:id="334" w:author="Deiglmayr, Anne" w:date="2024-08-26T17:55:00Z">
        <w:r w:rsidR="008B40D4" w:rsidRPr="008B40D4" w:rsidDel="006E726C">
          <w:rPr>
            <w:rFonts w:ascii="Times New Roman" w:hAnsi="Times New Roman" w:cs="Times New Roman"/>
            <w:sz w:val="24"/>
            <w:szCs w:val="24"/>
            <w:lang w:val="en-US"/>
          </w:rPr>
          <w:delText xml:space="preserve">However, developing skills from professional experience requires a deliberate </w:delText>
        </w:r>
        <w:r w:rsidR="00073B92" w:rsidDel="006E726C">
          <w:rPr>
            <w:rFonts w:ascii="Times New Roman" w:hAnsi="Times New Roman" w:cs="Times New Roman"/>
            <w:sz w:val="24"/>
            <w:szCs w:val="24"/>
            <w:lang w:val="en-US"/>
          </w:rPr>
          <w:delText>choice</w:delText>
        </w:r>
        <w:r w:rsidR="008B40D4" w:rsidRPr="008B40D4" w:rsidDel="006E726C">
          <w:rPr>
            <w:rFonts w:ascii="Times New Roman" w:hAnsi="Times New Roman" w:cs="Times New Roman"/>
            <w:sz w:val="24"/>
            <w:szCs w:val="24"/>
            <w:lang w:val="en-US"/>
          </w:rPr>
          <w:delText xml:space="preserve"> </w:delText>
        </w:r>
        <w:r w:rsidR="00073B92" w:rsidDel="006E726C">
          <w:rPr>
            <w:rFonts w:ascii="Times New Roman" w:hAnsi="Times New Roman" w:cs="Times New Roman"/>
            <w:sz w:val="24"/>
            <w:szCs w:val="24"/>
            <w:lang w:val="en-US"/>
          </w:rPr>
          <w:delText>“</w:delText>
        </w:r>
        <w:r w:rsidR="008B40D4" w:rsidRPr="008B40D4" w:rsidDel="006E726C">
          <w:rPr>
            <w:rFonts w:ascii="Times New Roman" w:hAnsi="Times New Roman" w:cs="Times New Roman"/>
            <w:sz w:val="24"/>
            <w:szCs w:val="24"/>
            <w:lang w:val="en-US"/>
          </w:rPr>
          <w:delText>to improve, to learn through […] experience, and to integrate new knowledge into future performances” [@dunn1999deliberate, p. 647].</w:delText>
        </w:r>
        <w:r w:rsidR="008B40D4" w:rsidDel="006E726C">
          <w:rPr>
            <w:rFonts w:ascii="Times New Roman" w:hAnsi="Times New Roman" w:cs="Times New Roman"/>
            <w:sz w:val="24"/>
            <w:szCs w:val="24"/>
            <w:lang w:val="en-US"/>
          </w:rPr>
          <w:delText xml:space="preserve"> </w:delText>
        </w:r>
        <w:r w:rsidR="007344DA" w:rsidDel="006E726C">
          <w:rPr>
            <w:rFonts w:ascii="Times New Roman" w:hAnsi="Times New Roman" w:cs="Times New Roman"/>
            <w:sz w:val="24"/>
            <w:szCs w:val="24"/>
            <w:lang w:val="en-US"/>
          </w:rPr>
          <w:delText xml:space="preserve">Such </w:delText>
        </w:r>
        <w:r w:rsidR="00DB54A3" w:rsidRPr="00F27519" w:rsidDel="006E726C">
          <w:rPr>
            <w:rFonts w:ascii="Times New Roman" w:hAnsi="Times New Roman" w:cs="Times New Roman"/>
            <w:sz w:val="24"/>
            <w:szCs w:val="24"/>
            <w:lang w:val="en-US"/>
          </w:rPr>
          <w:delText xml:space="preserve">expertise </w:delText>
        </w:r>
        <w:r w:rsidR="00073B92" w:rsidDel="006E726C">
          <w:rPr>
            <w:rFonts w:ascii="Times New Roman" w:hAnsi="Times New Roman" w:cs="Times New Roman"/>
            <w:sz w:val="24"/>
            <w:szCs w:val="24"/>
            <w:lang w:val="en-US"/>
          </w:rPr>
          <w:delText xml:space="preserve">grows </w:delText>
        </w:r>
      </w:del>
      <w:del w:id="335" w:author="Deiglmayr, Anne" w:date="2024-08-26T17:45:00Z">
        <w:r w:rsidR="00073B92" w:rsidDel="00D36BDB">
          <w:rPr>
            <w:rFonts w:ascii="Times New Roman" w:hAnsi="Times New Roman" w:cs="Times New Roman"/>
            <w:sz w:val="24"/>
            <w:szCs w:val="24"/>
            <w:lang w:val="en-US"/>
          </w:rPr>
          <w:delText xml:space="preserve">in </w:delText>
        </w:r>
      </w:del>
      <w:del w:id="336" w:author="Deiglmayr, Anne" w:date="2024-08-26T17:55:00Z">
        <w:r w:rsidR="00073B92" w:rsidDel="006E726C">
          <w:rPr>
            <w:rFonts w:ascii="Times New Roman" w:hAnsi="Times New Roman" w:cs="Times New Roman"/>
            <w:sz w:val="24"/>
            <w:szCs w:val="24"/>
            <w:lang w:val="en-US"/>
          </w:rPr>
          <w:delText>time</w:delText>
        </w:r>
        <w:r w:rsidR="00DB54A3" w:rsidRPr="00F27519" w:rsidDel="006E726C">
          <w:rPr>
            <w:rFonts w:ascii="Times New Roman" w:hAnsi="Times New Roman" w:cs="Times New Roman"/>
            <w:sz w:val="24"/>
            <w:szCs w:val="24"/>
            <w:lang w:val="en-US"/>
          </w:rPr>
          <w:delText xml:space="preserve">, so that, ideally, professional experience </w:delText>
        </w:r>
        <w:r w:rsidR="00073B92" w:rsidDel="006E726C">
          <w:rPr>
            <w:rFonts w:ascii="Times New Roman" w:hAnsi="Times New Roman" w:cs="Times New Roman"/>
            <w:sz w:val="24"/>
            <w:szCs w:val="24"/>
            <w:lang w:val="en-US"/>
          </w:rPr>
          <w:delText>fosters</w:delText>
        </w:r>
        <w:r w:rsidR="00DB54A3" w:rsidRPr="00F27519" w:rsidDel="006E726C">
          <w:rPr>
            <w:rFonts w:ascii="Times New Roman" w:hAnsi="Times New Roman" w:cs="Times New Roman"/>
            <w:sz w:val="24"/>
            <w:szCs w:val="24"/>
            <w:lang w:val="en-US"/>
          </w:rPr>
          <w:delText xml:space="preserve"> an increase in coping strategies and </w:delText>
        </w:r>
        <w:r w:rsidR="00073B92" w:rsidDel="006E726C">
          <w:rPr>
            <w:rFonts w:ascii="Times New Roman" w:hAnsi="Times New Roman" w:cs="Times New Roman"/>
            <w:sz w:val="24"/>
            <w:szCs w:val="24"/>
            <w:lang w:val="en-US"/>
          </w:rPr>
          <w:delText xml:space="preserve">diminishes stress in </w:delText>
        </w:r>
        <w:r w:rsidR="00642CD0" w:rsidDel="006E726C">
          <w:rPr>
            <w:rFonts w:ascii="Times New Roman" w:hAnsi="Times New Roman" w:cs="Times New Roman"/>
            <w:sz w:val="24"/>
            <w:szCs w:val="24"/>
            <w:lang w:val="en-US"/>
          </w:rPr>
          <w:delText>everyday</w:delText>
        </w:r>
        <w:r w:rsidR="00073B92" w:rsidDel="006E726C">
          <w:rPr>
            <w:rFonts w:ascii="Times New Roman" w:hAnsi="Times New Roman" w:cs="Times New Roman"/>
            <w:sz w:val="24"/>
            <w:szCs w:val="24"/>
            <w:lang w:val="en-US"/>
          </w:rPr>
          <w:delText xml:space="preserve"> situations</w:delText>
        </w:r>
        <w:r w:rsidR="00DB54A3" w:rsidDel="006E726C">
          <w:rPr>
            <w:rFonts w:ascii="Times New Roman" w:hAnsi="Times New Roman" w:cs="Times New Roman"/>
            <w:sz w:val="24"/>
            <w:szCs w:val="24"/>
            <w:lang w:val="en-US"/>
          </w:rPr>
          <w:delText xml:space="preserve">. </w:delText>
        </w:r>
      </w:del>
    </w:p>
    <w:p w14:paraId="57040F54" w14:textId="2AAFF0CF" w:rsidR="002C6DB3" w:rsidDel="006E726C" w:rsidRDefault="00980296" w:rsidP="003420F3">
      <w:pPr>
        <w:spacing w:line="480" w:lineRule="auto"/>
        <w:rPr>
          <w:del w:id="337" w:author="Deiglmayr, Anne" w:date="2024-08-26T17:55:00Z"/>
          <w:rFonts w:ascii="Times New Roman" w:hAnsi="Times New Roman" w:cs="Times New Roman"/>
          <w:sz w:val="24"/>
          <w:szCs w:val="24"/>
          <w:lang w:val="en-US"/>
        </w:rPr>
      </w:pPr>
      <w:del w:id="338" w:author="Deiglmayr, Anne" w:date="2024-08-26T17:55:00Z">
        <w:r w:rsidRPr="00980296" w:rsidDel="006E726C">
          <w:rPr>
            <w:rFonts w:ascii="Times New Roman" w:hAnsi="Times New Roman" w:cs="Times New Roman"/>
            <w:sz w:val="24"/>
            <w:szCs w:val="24"/>
            <w:lang w:val="en-US"/>
          </w:rPr>
          <w:delText xml:space="preserve">As </w:delText>
        </w:r>
        <w:r w:rsidRPr="008077A3" w:rsidDel="006E726C">
          <w:rPr>
            <w:rFonts w:ascii="Times New Roman" w:hAnsi="Times New Roman" w:cs="Times New Roman"/>
            <w:sz w:val="24"/>
            <w:szCs w:val="24"/>
            <w:lang w:val="en-US"/>
          </w:rPr>
          <w:delText>@obbarius2021</w:delText>
        </w:r>
        <w:r w:rsidR="00F27519" w:rsidDel="006E726C">
          <w:rPr>
            <w:rFonts w:ascii="Times New Roman" w:hAnsi="Times New Roman" w:cs="Times New Roman"/>
            <w:sz w:val="24"/>
            <w:szCs w:val="24"/>
            <w:lang w:val="en-US"/>
          </w:rPr>
          <w:delText xml:space="preserve"> and colleagues</w:delText>
        </w:r>
        <w:r w:rsidDel="006E726C">
          <w:rPr>
            <w:rFonts w:ascii="Times New Roman" w:hAnsi="Times New Roman" w:cs="Times New Roman"/>
            <w:sz w:val="24"/>
            <w:szCs w:val="24"/>
            <w:lang w:val="en-US"/>
          </w:rPr>
          <w:delText xml:space="preserve"> </w:delText>
        </w:r>
        <w:r w:rsidRPr="00980296" w:rsidDel="006E726C">
          <w:rPr>
            <w:rFonts w:ascii="Times New Roman" w:hAnsi="Times New Roman" w:cs="Times New Roman"/>
            <w:sz w:val="24"/>
            <w:szCs w:val="24"/>
            <w:lang w:val="en-US"/>
          </w:rPr>
          <w:delText>ha</w:delText>
        </w:r>
        <w:r w:rsidR="00E4599D" w:rsidDel="006E726C">
          <w:rPr>
            <w:rFonts w:ascii="Times New Roman" w:hAnsi="Times New Roman" w:cs="Times New Roman"/>
            <w:sz w:val="24"/>
            <w:szCs w:val="24"/>
            <w:lang w:val="en-US"/>
          </w:rPr>
          <w:delText>ve</w:delText>
        </w:r>
        <w:r w:rsidRPr="00980296" w:rsidDel="006E726C">
          <w:rPr>
            <w:rFonts w:ascii="Times New Roman" w:hAnsi="Times New Roman" w:cs="Times New Roman"/>
            <w:sz w:val="24"/>
            <w:szCs w:val="24"/>
            <w:lang w:val="en-US"/>
          </w:rPr>
          <w:delText xml:space="preserve"> criticized</w:delText>
        </w:r>
        <w:r w:rsidR="00E4599D" w:rsidDel="006E726C">
          <w:rPr>
            <w:rFonts w:ascii="Times New Roman" w:hAnsi="Times New Roman" w:cs="Times New Roman"/>
            <w:sz w:val="24"/>
            <w:szCs w:val="24"/>
            <w:lang w:val="en-US"/>
          </w:rPr>
          <w:delText xml:space="preserve"> in their study</w:delText>
        </w:r>
        <w:r w:rsidRPr="00980296" w:rsidDel="006E726C">
          <w:rPr>
            <w:rFonts w:ascii="Times New Roman" w:hAnsi="Times New Roman" w:cs="Times New Roman"/>
            <w:sz w:val="24"/>
            <w:szCs w:val="24"/>
            <w:lang w:val="en-US"/>
          </w:rPr>
          <w:delText xml:space="preserve">, </w:delText>
        </w:r>
        <w:r w:rsidR="00F27519" w:rsidDel="006E726C">
          <w:rPr>
            <w:rFonts w:ascii="Times New Roman" w:hAnsi="Times New Roman" w:cs="Times New Roman"/>
            <w:sz w:val="24"/>
            <w:szCs w:val="24"/>
            <w:lang w:val="en-US"/>
          </w:rPr>
          <w:delText xml:space="preserve">research </w:delText>
        </w:r>
        <w:r w:rsidRPr="00980296" w:rsidDel="006E726C">
          <w:rPr>
            <w:rFonts w:ascii="Times New Roman" w:hAnsi="Times New Roman" w:cs="Times New Roman"/>
            <w:sz w:val="24"/>
            <w:szCs w:val="24"/>
            <w:lang w:val="en-US"/>
          </w:rPr>
          <w:delText xml:space="preserve">often </w:delText>
        </w:r>
        <w:r w:rsidR="00870605" w:rsidDel="006E726C">
          <w:rPr>
            <w:rFonts w:ascii="Times New Roman" w:hAnsi="Times New Roman" w:cs="Times New Roman"/>
            <w:sz w:val="24"/>
            <w:szCs w:val="24"/>
            <w:lang w:val="en-US"/>
          </w:rPr>
          <w:delText>overlooks</w:delText>
        </w:r>
        <w:r w:rsidRPr="00980296" w:rsidDel="006E726C">
          <w:rPr>
            <w:rFonts w:ascii="Times New Roman" w:hAnsi="Times New Roman" w:cs="Times New Roman"/>
            <w:sz w:val="24"/>
            <w:szCs w:val="24"/>
            <w:lang w:val="en-US"/>
          </w:rPr>
          <w:delText xml:space="preserve"> the complexity</w:delText>
        </w:r>
        <w:r w:rsidR="00F27519" w:rsidRPr="00F27519" w:rsidDel="006E726C">
          <w:rPr>
            <w:rFonts w:ascii="Times New Roman" w:hAnsi="Times New Roman" w:cs="Times New Roman"/>
            <w:sz w:val="24"/>
            <w:szCs w:val="24"/>
            <w:lang w:val="en-US"/>
          </w:rPr>
          <w:delText xml:space="preserve"> </w:delText>
        </w:r>
        <w:r w:rsidR="00F27519" w:rsidRPr="008077A3" w:rsidDel="006E726C">
          <w:rPr>
            <w:rFonts w:ascii="Times New Roman" w:hAnsi="Times New Roman" w:cs="Times New Roman"/>
            <w:sz w:val="24"/>
            <w:szCs w:val="24"/>
            <w:lang w:val="en-US"/>
          </w:rPr>
          <w:delText>of the transactional stress model by neglecting the investigation of additional parameters such as professional experience, appraisal, and coping strategies</w:delText>
        </w:r>
        <w:r w:rsidR="00F27519" w:rsidDel="006E726C">
          <w:rPr>
            <w:rFonts w:ascii="Times New Roman" w:hAnsi="Times New Roman" w:cs="Times New Roman"/>
            <w:sz w:val="24"/>
            <w:szCs w:val="24"/>
            <w:lang w:val="en-US"/>
          </w:rPr>
          <w:delText>.</w:delText>
        </w:r>
        <w:r w:rsidDel="006E726C">
          <w:rPr>
            <w:rFonts w:ascii="Times New Roman" w:hAnsi="Times New Roman" w:cs="Times New Roman"/>
            <w:sz w:val="24"/>
            <w:szCs w:val="24"/>
            <w:lang w:val="en-US"/>
          </w:rPr>
          <w:delText xml:space="preserve"> </w:delText>
        </w:r>
        <w:r w:rsidR="00073B92" w:rsidDel="006E726C">
          <w:rPr>
            <w:rFonts w:ascii="Times New Roman" w:hAnsi="Times New Roman" w:cs="Times New Roman"/>
            <w:sz w:val="24"/>
            <w:szCs w:val="24"/>
            <w:lang w:val="en-US"/>
          </w:rPr>
          <w:delText>Research highlights</w:delText>
        </w:r>
        <w:r w:rsidR="005727D4" w:rsidRPr="005727D4" w:rsidDel="006E726C">
          <w:rPr>
            <w:rFonts w:ascii="Times New Roman" w:hAnsi="Times New Roman" w:cs="Times New Roman"/>
            <w:sz w:val="24"/>
            <w:szCs w:val="24"/>
            <w:lang w:val="en-US"/>
          </w:rPr>
          <w:delText xml:space="preserve"> links between additional variables such as primary appraisal and stress levels</w:delText>
        </w:r>
        <w:r w:rsidR="00277762" w:rsidDel="006E726C">
          <w:rPr>
            <w:rFonts w:ascii="Times New Roman" w:hAnsi="Times New Roman" w:cs="Times New Roman"/>
            <w:sz w:val="24"/>
            <w:szCs w:val="24"/>
            <w:lang w:val="en-US"/>
          </w:rPr>
          <w:delText xml:space="preserve"> </w:delText>
        </w:r>
        <w:r w:rsidR="00347BCE" w:rsidDel="006E726C">
          <w:rPr>
            <w:rFonts w:ascii="Times New Roman" w:hAnsi="Times New Roman" w:cs="Times New Roman"/>
            <w:sz w:val="24"/>
            <w:szCs w:val="24"/>
            <w:lang w:val="en-US"/>
          </w:rPr>
          <w:delText>[</w:delText>
        </w:r>
        <w:r w:rsidR="00347BCE" w:rsidRPr="008077A3" w:rsidDel="006E726C">
          <w:rPr>
            <w:rFonts w:ascii="Times New Roman" w:hAnsi="Times New Roman" w:cs="Times New Roman"/>
            <w:sz w:val="24"/>
            <w:szCs w:val="24"/>
            <w:lang w:val="en-US"/>
          </w:rPr>
          <w:delText>@goh2010revised</w:delText>
        </w:r>
        <w:r w:rsidR="00347BCE" w:rsidDel="006E726C">
          <w:rPr>
            <w:rFonts w:ascii="Times New Roman" w:hAnsi="Times New Roman" w:cs="Times New Roman"/>
            <w:sz w:val="24"/>
            <w:szCs w:val="24"/>
            <w:lang w:val="en-US"/>
          </w:rPr>
          <w:delText>]</w:delText>
        </w:r>
        <w:r w:rsidR="005727D4" w:rsidRPr="005727D4" w:rsidDel="006E726C">
          <w:rPr>
            <w:rFonts w:ascii="Times New Roman" w:hAnsi="Times New Roman" w:cs="Times New Roman"/>
            <w:sz w:val="24"/>
            <w:szCs w:val="24"/>
            <w:lang w:val="en-US"/>
          </w:rPr>
          <w:delText>.</w:delText>
        </w:r>
        <w:r w:rsidR="00BB432F" w:rsidDel="006E726C">
          <w:rPr>
            <w:rFonts w:ascii="Times New Roman" w:hAnsi="Times New Roman" w:cs="Times New Roman"/>
            <w:sz w:val="24"/>
            <w:szCs w:val="24"/>
            <w:lang w:val="en-US"/>
          </w:rPr>
          <w:delText xml:space="preserve"> </w:delText>
        </w:r>
        <w:r w:rsidR="001A0B0C" w:rsidRPr="008077A3" w:rsidDel="006E726C">
          <w:rPr>
            <w:rFonts w:ascii="Times New Roman" w:hAnsi="Times New Roman" w:cs="Times New Roman"/>
            <w:sz w:val="24"/>
            <w:szCs w:val="24"/>
            <w:lang w:val="en-US"/>
          </w:rPr>
          <w:delText xml:space="preserve">In </w:delText>
        </w:r>
        <w:r w:rsidR="00F54E07" w:rsidRPr="008077A3" w:rsidDel="006E726C">
          <w:rPr>
            <w:rFonts w:ascii="Times New Roman" w:hAnsi="Times New Roman" w:cs="Times New Roman"/>
            <w:sz w:val="24"/>
            <w:szCs w:val="24"/>
            <w:lang w:val="en-US"/>
          </w:rPr>
          <w:delText xml:space="preserve">a questionnaire study with </w:delText>
        </w:r>
        <w:r w:rsidR="00F54E07" w:rsidRPr="008077A3" w:rsidDel="006E726C">
          <w:rPr>
            <w:rFonts w:ascii="Times New Roman" w:hAnsi="Times New Roman" w:cs="Times New Roman"/>
            <w:i/>
            <w:iCs/>
            <w:sz w:val="24"/>
            <w:szCs w:val="24"/>
            <w:lang w:val="en-US"/>
          </w:rPr>
          <w:delText>N</w:delText>
        </w:r>
        <w:r w:rsidR="00F54E07" w:rsidRPr="008077A3" w:rsidDel="006E726C">
          <w:rPr>
            <w:rFonts w:ascii="Times New Roman" w:hAnsi="Times New Roman" w:cs="Times New Roman"/>
            <w:sz w:val="24"/>
            <w:szCs w:val="24"/>
            <w:lang w:val="en-US"/>
          </w:rPr>
          <w:delText xml:space="preserve"> = 410 French teachers</w:delText>
        </w:r>
        <w:r w:rsidR="001A0B0C" w:rsidRPr="008077A3" w:rsidDel="006E726C">
          <w:rPr>
            <w:rFonts w:ascii="Times New Roman" w:hAnsi="Times New Roman" w:cs="Times New Roman"/>
            <w:sz w:val="24"/>
            <w:szCs w:val="24"/>
            <w:lang w:val="en-US"/>
          </w:rPr>
          <w:delText xml:space="preserve">, </w:delText>
        </w:r>
        <w:r w:rsidR="00AC4560" w:rsidRPr="008077A3" w:rsidDel="006E726C">
          <w:rPr>
            <w:rFonts w:ascii="Times New Roman" w:hAnsi="Times New Roman" w:cs="Times New Roman"/>
            <w:sz w:val="24"/>
            <w:szCs w:val="24"/>
            <w:lang w:val="en-US"/>
          </w:rPr>
          <w:delText>@laugaa2008stress showed that perceived stress and coping strategies are important variables in explaining variance in burnout.</w:delText>
        </w:r>
        <w:r w:rsidR="004F5341" w:rsidDel="006E726C">
          <w:rPr>
            <w:rFonts w:ascii="Times New Roman" w:hAnsi="Times New Roman" w:cs="Times New Roman"/>
            <w:sz w:val="24"/>
            <w:szCs w:val="24"/>
            <w:lang w:val="en-US"/>
          </w:rPr>
          <w:delText xml:space="preserve"> </w:delText>
        </w:r>
      </w:del>
    </w:p>
    <w:p w14:paraId="422C5BD0" w14:textId="77777777" w:rsidR="00F54E07" w:rsidRPr="008077A3" w:rsidRDefault="00F54E07"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328AA8BE" w:rsidR="00956D35" w:rsidRPr="008077A3" w:rsidRDefault="00F54E07"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present study aimed to explore the relations between teachers´ </w:t>
      </w:r>
      <w:del w:id="339" w:author="Deiglmayr, Anne" w:date="2024-08-26T17:56:00Z">
        <w:r w:rsidDel="006E726C">
          <w:rPr>
            <w:rFonts w:ascii="Times New Roman" w:hAnsi="Times New Roman" w:cs="Times New Roman"/>
            <w:sz w:val="24"/>
            <w:szCs w:val="24"/>
            <w:lang w:val="en-US"/>
          </w:rPr>
          <w:delText xml:space="preserve">professional experience, </w:delText>
        </w:r>
      </w:del>
      <w:r>
        <w:rPr>
          <w:rFonts w:ascii="Times New Roman" w:hAnsi="Times New Roman" w:cs="Times New Roman"/>
          <w:sz w:val="24"/>
          <w:szCs w:val="24"/>
          <w:lang w:val="en-US"/>
        </w:rPr>
        <w:t>HR response</w:t>
      </w:r>
      <w:r w:rsidR="00642CD0">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del w:id="340" w:author="Deiglmayr, Anne" w:date="2024-08-26T17:56:00Z">
        <w:r w:rsidDel="006E726C">
          <w:rPr>
            <w:rFonts w:ascii="Times New Roman" w:hAnsi="Times New Roman" w:cs="Times New Roman"/>
            <w:sz w:val="24"/>
            <w:szCs w:val="24"/>
            <w:lang w:val="en-US"/>
          </w:rPr>
          <w:delText xml:space="preserve">the </w:delText>
        </w:r>
      </w:del>
      <w:ins w:id="341" w:author="Deiglmayr, Anne" w:date="2024-08-26T17:57:00Z">
        <w:r w:rsidR="006E726C">
          <w:rPr>
            <w:rFonts w:ascii="Times New Roman" w:hAnsi="Times New Roman" w:cs="Times New Roman"/>
            <w:sz w:val="24"/>
            <w:szCs w:val="24"/>
            <w:lang w:val="en-US"/>
          </w:rPr>
          <w:t xml:space="preserve">their </w:t>
        </w:r>
      </w:ins>
      <w:r>
        <w:rPr>
          <w:rFonts w:ascii="Times New Roman" w:hAnsi="Times New Roman" w:cs="Times New Roman"/>
          <w:sz w:val="24"/>
          <w:szCs w:val="24"/>
          <w:lang w:val="en-US"/>
        </w:rPr>
        <w:t xml:space="preserve">subjective appraisals of stress </w:t>
      </w:r>
      <w:del w:id="342" w:author="Deiglmayr, Anne" w:date="2024-08-26T17:57:00Z">
        <w:r w:rsidR="00A21C43" w:rsidDel="006E726C">
          <w:rPr>
            <w:rFonts w:ascii="Times New Roman" w:hAnsi="Times New Roman" w:cs="Times New Roman"/>
            <w:sz w:val="24"/>
            <w:szCs w:val="24"/>
            <w:lang w:val="en-US"/>
          </w:rPr>
          <w:delText xml:space="preserve">response </w:delText>
        </w:r>
      </w:del>
      <w:del w:id="343" w:author="Deiglmayr, Anne" w:date="2024-08-26T17:56:00Z">
        <w:r w:rsidR="00A21C43" w:rsidDel="006E726C">
          <w:rPr>
            <w:rFonts w:ascii="Times New Roman" w:hAnsi="Times New Roman" w:cs="Times New Roman"/>
            <w:sz w:val="24"/>
            <w:szCs w:val="24"/>
            <w:lang w:val="en-US"/>
          </w:rPr>
          <w:delText xml:space="preserve">in </w:delText>
        </w:r>
      </w:del>
      <w:ins w:id="344" w:author="Deiglmayr, Anne" w:date="2024-08-26T17:56:00Z">
        <w:r w:rsidR="006E726C">
          <w:rPr>
            <w:rFonts w:ascii="Times New Roman" w:hAnsi="Times New Roman" w:cs="Times New Roman"/>
            <w:sz w:val="24"/>
            <w:szCs w:val="24"/>
            <w:lang w:val="en-US"/>
          </w:rPr>
          <w:t xml:space="preserve">during </w:t>
        </w:r>
      </w:ins>
      <w:r w:rsidR="00A21C43">
        <w:rPr>
          <w:rFonts w:ascii="Times New Roman" w:hAnsi="Times New Roman" w:cs="Times New Roman"/>
          <w:sz w:val="24"/>
          <w:szCs w:val="24"/>
          <w:lang w:val="en-US"/>
        </w:rPr>
        <w:t>a micro-teaching unit</w:t>
      </w:r>
      <w:del w:id="345" w:author="Deiglmayr, Anne" w:date="2024-08-26T17:57:00Z">
        <w:r w:rsidR="001D0D54" w:rsidDel="006E726C">
          <w:rPr>
            <w:rFonts w:ascii="Times New Roman" w:hAnsi="Times New Roman" w:cs="Times New Roman"/>
            <w:sz w:val="24"/>
            <w:szCs w:val="24"/>
            <w:lang w:val="en-US"/>
          </w:rPr>
          <w:delText>,</w:delText>
        </w:r>
      </w:del>
      <w:ins w:id="346" w:author="Deiglmayr, Anne" w:date="2024-08-26T17:57:00Z">
        <w:r w:rsidR="006E726C">
          <w:rPr>
            <w:rFonts w:ascii="Times New Roman" w:hAnsi="Times New Roman" w:cs="Times New Roman"/>
            <w:sz w:val="24"/>
            <w:szCs w:val="24"/>
            <w:lang w:val="en-US"/>
          </w:rPr>
          <w:t xml:space="preserve"> and to relate their self</w:t>
        </w:r>
      </w:ins>
      <w:ins w:id="347" w:author="Deiglmayr, Anne" w:date="2024-08-26T17:58:00Z">
        <w:r w:rsidR="006E726C">
          <w:rPr>
            <w:rFonts w:ascii="Times New Roman" w:hAnsi="Times New Roman" w:cs="Times New Roman"/>
            <w:sz w:val="24"/>
            <w:szCs w:val="24"/>
            <w:lang w:val="en-US"/>
          </w:rPr>
          <w:t xml:space="preserve">-reported </w:t>
        </w:r>
      </w:ins>
      <w:ins w:id="348" w:author="Deiglmayr, Anne" w:date="2024-08-29T13:55:00Z">
        <w:r w:rsidR="005F38B3">
          <w:rPr>
            <w:rFonts w:ascii="Times New Roman" w:hAnsi="Times New Roman" w:cs="Times New Roman"/>
            <w:sz w:val="24"/>
            <w:szCs w:val="24"/>
            <w:lang w:val="en-US"/>
          </w:rPr>
          <w:t xml:space="preserve">appraisals </w:t>
        </w:r>
      </w:ins>
      <w:ins w:id="349" w:author="Deiglmayr, Anne" w:date="2024-08-26T17:58:00Z">
        <w:r w:rsidR="006E726C">
          <w:rPr>
            <w:rFonts w:ascii="Times New Roman" w:hAnsi="Times New Roman" w:cs="Times New Roman"/>
            <w:sz w:val="24"/>
            <w:szCs w:val="24"/>
            <w:lang w:val="en-US"/>
          </w:rPr>
          <w:t>and physiological</w:t>
        </w:r>
      </w:ins>
      <w:ins w:id="350" w:author="Deiglmayr, Anne" w:date="2024-08-26T17:57:00Z">
        <w:r w:rsidR="006E726C">
          <w:rPr>
            <w:rFonts w:ascii="Times New Roman" w:hAnsi="Times New Roman" w:cs="Times New Roman"/>
            <w:sz w:val="24"/>
            <w:szCs w:val="24"/>
            <w:lang w:val="en-US"/>
          </w:rPr>
          <w:t xml:space="preserve"> stress responses to</w:t>
        </w:r>
      </w:ins>
      <w:ins w:id="351" w:author="Deiglmayr, Anne" w:date="2024-08-26T17:58:00Z">
        <w:r w:rsidR="006E726C">
          <w:rPr>
            <w:rFonts w:ascii="Times New Roman" w:hAnsi="Times New Roman" w:cs="Times New Roman"/>
            <w:sz w:val="24"/>
            <w:szCs w:val="24"/>
            <w:lang w:val="en-US"/>
          </w:rPr>
          <w:t xml:space="preserve"> their </w:t>
        </w:r>
      </w:ins>
      <w:ins w:id="352" w:author="Deiglmayr, Anne" w:date="2024-08-29T13:55:00Z">
        <w:r w:rsidR="005F38B3">
          <w:rPr>
            <w:rFonts w:ascii="Times New Roman" w:hAnsi="Times New Roman" w:cs="Times New Roman"/>
            <w:sz w:val="24"/>
            <w:szCs w:val="24"/>
            <w:lang w:val="en-US"/>
          </w:rPr>
          <w:t>teaching</w:t>
        </w:r>
      </w:ins>
      <w:ins w:id="353" w:author="Deiglmayr, Anne" w:date="2024-08-26T17:58:00Z">
        <w:r w:rsidR="006E726C">
          <w:rPr>
            <w:rFonts w:ascii="Times New Roman" w:hAnsi="Times New Roman" w:cs="Times New Roman"/>
            <w:sz w:val="24"/>
            <w:szCs w:val="24"/>
            <w:lang w:val="en-US"/>
          </w:rPr>
          <w:t xml:space="preserve"> experience.</w:t>
        </w:r>
      </w:ins>
      <w:ins w:id="354" w:author="Deiglmayr, Anne" w:date="2024-08-26T17:57:00Z">
        <w:r w:rsidR="006E726C">
          <w:rPr>
            <w:rFonts w:ascii="Times New Roman" w:hAnsi="Times New Roman" w:cs="Times New Roman"/>
            <w:sz w:val="24"/>
            <w:szCs w:val="24"/>
            <w:lang w:val="en-US"/>
          </w:rPr>
          <w:t xml:space="preserve"> </w:t>
        </w:r>
      </w:ins>
      <w:r w:rsidR="00A21C43">
        <w:rPr>
          <w:rFonts w:ascii="Times New Roman" w:hAnsi="Times New Roman" w:cs="Times New Roman"/>
          <w:sz w:val="24"/>
          <w:szCs w:val="24"/>
          <w:lang w:val="en-US"/>
        </w:rPr>
        <w:t xml:space="preserve"> </w:t>
      </w:r>
      <w:del w:id="355" w:author="Deiglmayr, Anne" w:date="2024-08-26T17:57:00Z">
        <w:r w:rsidR="00A21C43" w:rsidDel="006E726C">
          <w:rPr>
            <w:rFonts w:ascii="Times New Roman" w:hAnsi="Times New Roman" w:cs="Times New Roman"/>
            <w:sz w:val="24"/>
            <w:szCs w:val="24"/>
            <w:lang w:val="en-US"/>
          </w:rPr>
          <w:delText>comprising</w:delText>
        </w:r>
        <w:r w:rsidDel="006E726C">
          <w:rPr>
            <w:rFonts w:ascii="Times New Roman" w:hAnsi="Times New Roman" w:cs="Times New Roman"/>
            <w:sz w:val="24"/>
            <w:szCs w:val="24"/>
            <w:lang w:val="en-US"/>
          </w:rPr>
          <w:delText xml:space="preserve"> </w:delText>
        </w:r>
      </w:del>
      <w:del w:id="356" w:author="Deiglmayr, Anne" w:date="2024-08-26T17:58:00Z">
        <w:r w:rsidDel="006E726C">
          <w:rPr>
            <w:rFonts w:ascii="Times New Roman" w:hAnsi="Times New Roman" w:cs="Times New Roman"/>
            <w:sz w:val="24"/>
            <w:szCs w:val="24"/>
            <w:lang w:val="en-US"/>
          </w:rPr>
          <w:delText xml:space="preserve">a series of </w:delText>
        </w:r>
        <w:r w:rsidR="00A21C43" w:rsidDel="006E726C">
          <w:rPr>
            <w:rFonts w:ascii="Times New Roman" w:hAnsi="Times New Roman" w:cs="Times New Roman"/>
            <w:sz w:val="24"/>
            <w:szCs w:val="24"/>
            <w:lang w:val="en-US"/>
          </w:rPr>
          <w:delText xml:space="preserve">experimentally manipulated </w:delText>
        </w:r>
        <w:r w:rsidDel="006E726C">
          <w:rPr>
            <w:rFonts w:ascii="Times New Roman" w:hAnsi="Times New Roman" w:cs="Times New Roman"/>
            <w:sz w:val="24"/>
            <w:szCs w:val="24"/>
            <w:lang w:val="en-US"/>
          </w:rPr>
          <w:delText xml:space="preserve">classroom disruptions. </w:delText>
        </w:r>
      </w:del>
      <w:r w:rsidR="00EB5FC4">
        <w:rPr>
          <w:rFonts w:ascii="Times New Roman" w:hAnsi="Times New Roman" w:cs="Times New Roman"/>
          <w:sz w:val="24"/>
          <w:szCs w:val="24"/>
          <w:lang w:val="en-US"/>
        </w:rPr>
        <w:t>We analyzed data</w:t>
      </w:r>
      <w:r w:rsidR="004730CB" w:rsidRPr="008077A3">
        <w:rPr>
          <w:rFonts w:ascii="Times New Roman" w:hAnsi="Times New Roman" w:cs="Times New Roman"/>
          <w:sz w:val="24"/>
          <w:szCs w:val="24"/>
          <w:lang w:val="en-US"/>
        </w:rPr>
        <w:t xml:space="preserve">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 xml:space="preserve">who participated in a </w:t>
      </w:r>
      <w:r w:rsidR="00642CD0">
        <w:rPr>
          <w:rFonts w:ascii="Times New Roman" w:hAnsi="Times New Roman" w:cs="Times New Roman"/>
          <w:sz w:val="24"/>
          <w:szCs w:val="24"/>
          <w:lang w:val="en-US"/>
        </w:rPr>
        <w:t>laboratory study</w:t>
      </w:r>
      <w:r w:rsidR="004730CB" w:rsidRPr="008077A3">
        <w:rPr>
          <w:rFonts w:ascii="Times New Roman" w:hAnsi="Times New Roman" w:cs="Times New Roman"/>
          <w:sz w:val="24"/>
          <w:szCs w:val="24"/>
          <w:lang w:val="en-US"/>
        </w:rPr>
        <w:t xml:space="preserve"> as part of </w:t>
      </w:r>
      <w:r w:rsidR="00956D35"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ins w:id="357" w:author="Deiglmayr, Anne" w:date="2024-08-29T13:55:00Z">
        <w:r w:rsidR="005F38B3">
          <w:rPr>
            <w:rFonts w:ascii="Times New Roman" w:hAnsi="Times New Roman" w:cs="Times New Roman"/>
            <w:sz w:val="24"/>
            <w:szCs w:val="24"/>
            <w:lang w:val="en-US"/>
          </w:rPr>
          <w:t xml:space="preserve"> skills</w:t>
        </w:r>
      </w:ins>
      <w:r w:rsidR="00956D35" w:rsidRPr="008077A3">
        <w:rPr>
          <w:rFonts w:ascii="Times New Roman" w:hAnsi="Times New Roman" w:cs="Times New Roman"/>
          <w:sz w:val="24"/>
          <w:szCs w:val="24"/>
          <w:lang w:val="en-US"/>
        </w:rPr>
        <w:t xml:space="preserve">. </w:t>
      </w:r>
      <w:del w:id="358" w:author="Deiglmayr, Anne" w:date="2024-08-26T17:58:00Z">
        <w:r w:rsidR="001C6783" w:rsidRPr="008077A3" w:rsidDel="006E726C">
          <w:rPr>
            <w:rFonts w:ascii="Times New Roman" w:hAnsi="Times New Roman" w:cs="Times New Roman"/>
            <w:sz w:val="24"/>
            <w:szCs w:val="24"/>
            <w:lang w:val="en-US"/>
          </w:rPr>
          <w:delText>As part of the larger project, p</w:delText>
        </w:r>
      </w:del>
      <w:ins w:id="359" w:author="Deiglmayr, Anne" w:date="2024-08-26T17:58:00Z">
        <w:r w:rsidR="006E726C">
          <w:rPr>
            <w:rFonts w:ascii="Times New Roman" w:hAnsi="Times New Roman" w:cs="Times New Roman"/>
            <w:sz w:val="24"/>
            <w:szCs w:val="24"/>
            <w:lang w:val="en-US"/>
          </w:rPr>
          <w:t>P</w:t>
        </w:r>
      </w:ins>
      <w:r w:rsidR="00956D35"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00956D35" w:rsidRPr="008077A3">
        <w:rPr>
          <w:rFonts w:ascii="Times New Roman" w:hAnsi="Times New Roman" w:cs="Times New Roman"/>
          <w:sz w:val="24"/>
          <w:szCs w:val="24"/>
          <w:lang w:val="en-US"/>
        </w:rPr>
        <w:t xml:space="preserve">taught a </w:t>
      </w:r>
      <w:del w:id="360" w:author="Deiglmayr, Anne" w:date="2024-08-29T14:01:00Z">
        <w:r w:rsidR="00E02F40" w:rsidRPr="008077A3" w:rsidDel="005F38B3">
          <w:rPr>
            <w:rFonts w:ascii="Times New Roman" w:hAnsi="Times New Roman" w:cs="Times New Roman"/>
            <w:sz w:val="24"/>
            <w:szCs w:val="24"/>
            <w:lang w:val="en-US"/>
          </w:rPr>
          <w:delText xml:space="preserve">self-prepared </w:delText>
        </w:r>
        <w:r w:rsidR="00956D35" w:rsidRPr="008077A3" w:rsidDel="005F38B3">
          <w:rPr>
            <w:rFonts w:ascii="Times New Roman" w:hAnsi="Times New Roman" w:cs="Times New Roman"/>
            <w:sz w:val="24"/>
            <w:szCs w:val="24"/>
            <w:lang w:val="en-US"/>
          </w:rPr>
          <w:delText>15-minute</w:delText>
        </w:r>
        <w:r w:rsidR="00E02F40" w:rsidDel="005F38B3">
          <w:rPr>
            <w:rFonts w:ascii="Times New Roman" w:hAnsi="Times New Roman" w:cs="Times New Roman"/>
            <w:sz w:val="24"/>
            <w:szCs w:val="24"/>
            <w:lang w:val="en-US"/>
          </w:rPr>
          <w:delText xml:space="preserve"> </w:delText>
        </w:r>
        <w:r w:rsidR="004611A6" w:rsidRPr="008077A3" w:rsidDel="005F38B3">
          <w:rPr>
            <w:rFonts w:ascii="Times New Roman" w:hAnsi="Times New Roman" w:cs="Times New Roman"/>
            <w:sz w:val="24"/>
            <w:szCs w:val="24"/>
            <w:lang w:val="en-US"/>
          </w:rPr>
          <w:delText>micro-teaching</w:delText>
        </w:r>
        <w:r w:rsidR="00956D35" w:rsidRPr="008077A3" w:rsidDel="005F38B3">
          <w:rPr>
            <w:rFonts w:ascii="Times New Roman" w:hAnsi="Times New Roman" w:cs="Times New Roman"/>
            <w:sz w:val="24"/>
            <w:szCs w:val="24"/>
            <w:lang w:val="en-US"/>
          </w:rPr>
          <w:delText xml:space="preserve"> unit</w:delText>
        </w:r>
      </w:del>
      <w:ins w:id="361" w:author="Deiglmayr, Anne" w:date="2024-08-29T14:01:00Z">
        <w:r w:rsidR="005F38B3">
          <w:rPr>
            <w:rFonts w:ascii="Times New Roman" w:hAnsi="Times New Roman" w:cs="Times New Roman"/>
            <w:sz w:val="24"/>
            <w:szCs w:val="24"/>
            <w:lang w:val="en-US"/>
          </w:rPr>
          <w:t>short lesson</w:t>
        </w:r>
      </w:ins>
      <w:r w:rsidR="00956D35" w:rsidRPr="008077A3">
        <w:rPr>
          <w:rFonts w:ascii="Times New Roman" w:hAnsi="Times New Roman" w:cs="Times New Roman"/>
          <w:sz w:val="24"/>
          <w:szCs w:val="24"/>
          <w:lang w:val="en-US"/>
        </w:rPr>
        <w:t xml:space="preserve"> to a class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00E02F40">
        <w:rPr>
          <w:rFonts w:ascii="Times New Roman" w:hAnsi="Times New Roman" w:cs="Times New Roman"/>
          <w:sz w:val="24"/>
          <w:szCs w:val="24"/>
          <w:lang w:val="en-US"/>
        </w:rPr>
        <w:t xml:space="preserve">typical and </w:t>
      </w:r>
      <w:r w:rsidR="00956D35" w:rsidRPr="008077A3">
        <w:rPr>
          <w:rFonts w:ascii="Times New Roman" w:hAnsi="Times New Roman" w:cs="Times New Roman"/>
          <w:sz w:val="24"/>
          <w:szCs w:val="24"/>
          <w:lang w:val="en-US"/>
        </w:rPr>
        <w:t>possibly disruptive</w:t>
      </w:r>
      <w:r w:rsidR="00AA3B91"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w:t>
      </w:r>
      <w:ins w:id="362" w:author="Deiglmayr, Anne" w:date="2024-08-26T17:59:00Z">
        <w:r w:rsidR="006E726C">
          <w:rPr>
            <w:rFonts w:ascii="Times New Roman" w:hAnsi="Times New Roman" w:cs="Times New Roman"/>
            <w:sz w:val="24"/>
            <w:szCs w:val="24"/>
            <w:lang w:val="en-US"/>
          </w:rPr>
          <w:t xml:space="preserve">thus </w:t>
        </w:r>
      </w:ins>
      <w:r w:rsidR="00564737" w:rsidRPr="008077A3">
        <w:rPr>
          <w:rFonts w:ascii="Times New Roman" w:hAnsi="Times New Roman" w:cs="Times New Roman"/>
          <w:sz w:val="24"/>
          <w:szCs w:val="24"/>
          <w:lang w:val="en-US"/>
        </w:rPr>
        <w:t>potentially stressful for the participants</w:t>
      </w:r>
      <w:del w:id="363" w:author="Deiglmayr, Anne" w:date="2024-08-26T17:59:00Z">
        <w:r w:rsidR="00564737" w:rsidRPr="008077A3" w:rsidDel="006E726C">
          <w:rPr>
            <w:rFonts w:ascii="Times New Roman" w:hAnsi="Times New Roman" w:cs="Times New Roman"/>
            <w:sz w:val="24"/>
            <w:szCs w:val="24"/>
            <w:lang w:val="en-US"/>
          </w:rPr>
          <w:delText>, given its unfamiliar setting and the disruptions of participants’ teaching flow</w:delText>
        </w:r>
      </w:del>
      <w:del w:id="364" w:author="Deiglmayr, Anne" w:date="2024-08-29T14:00:00Z">
        <w:r w:rsidR="00564737" w:rsidRPr="008077A3" w:rsidDel="005F38B3">
          <w:rPr>
            <w:rFonts w:ascii="Times New Roman" w:hAnsi="Times New Roman" w:cs="Times New Roman"/>
            <w:sz w:val="24"/>
            <w:szCs w:val="24"/>
            <w:lang w:val="en-US"/>
          </w:rPr>
          <w:delText xml:space="preserve">. </w:delText>
        </w:r>
        <w:r w:rsidR="001C6783" w:rsidRPr="008077A3" w:rsidDel="005F38B3">
          <w:rPr>
            <w:rFonts w:ascii="Times New Roman" w:hAnsi="Times New Roman" w:cs="Times New Roman"/>
            <w:sz w:val="24"/>
            <w:szCs w:val="24"/>
            <w:lang w:val="en-US"/>
          </w:rPr>
          <w:delText>Thus,</w:delText>
        </w:r>
        <w:r w:rsidR="00DA6D32" w:rsidRPr="008077A3" w:rsidDel="005F38B3">
          <w:rPr>
            <w:rFonts w:ascii="Times New Roman" w:hAnsi="Times New Roman" w:cs="Times New Roman"/>
            <w:sz w:val="24"/>
            <w:szCs w:val="24"/>
            <w:lang w:val="en-US"/>
          </w:rPr>
          <w:delText xml:space="preserve"> in the present study,</w:delText>
        </w:r>
        <w:r w:rsidR="001C6783" w:rsidRPr="008077A3" w:rsidDel="005F38B3">
          <w:rPr>
            <w:rFonts w:ascii="Times New Roman" w:hAnsi="Times New Roman" w:cs="Times New Roman"/>
            <w:sz w:val="24"/>
            <w:szCs w:val="24"/>
            <w:lang w:val="en-US"/>
          </w:rPr>
          <w:delText xml:space="preserve"> we were particularly interested in </w:delText>
        </w:r>
        <w:r w:rsidR="00DA6D32" w:rsidRPr="008077A3" w:rsidDel="005F38B3">
          <w:rPr>
            <w:rFonts w:ascii="Times New Roman" w:hAnsi="Times New Roman" w:cs="Times New Roman"/>
            <w:sz w:val="24"/>
            <w:szCs w:val="24"/>
            <w:lang w:val="en-US"/>
          </w:rPr>
          <w:delText xml:space="preserve">mapping </w:delText>
        </w:r>
        <w:r w:rsidR="00380C8E" w:rsidRPr="008077A3" w:rsidDel="005F38B3">
          <w:rPr>
            <w:rFonts w:ascii="Times New Roman" w:hAnsi="Times New Roman" w:cs="Times New Roman"/>
            <w:sz w:val="24"/>
            <w:szCs w:val="24"/>
            <w:lang w:val="en-US"/>
          </w:rPr>
          <w:delText xml:space="preserve">the </w:delText>
        </w:r>
        <w:r w:rsidR="00F5259E" w:rsidRPr="008077A3" w:rsidDel="005F38B3">
          <w:rPr>
            <w:rFonts w:ascii="Times New Roman" w:hAnsi="Times New Roman" w:cs="Times New Roman"/>
            <w:sz w:val="24"/>
            <w:szCs w:val="24"/>
            <w:lang w:val="en-US"/>
          </w:rPr>
          <w:delText xml:space="preserve">changes </w:delText>
        </w:r>
        <w:r w:rsidR="004416DD" w:rsidRPr="008077A3" w:rsidDel="005F38B3">
          <w:rPr>
            <w:rFonts w:ascii="Times New Roman" w:hAnsi="Times New Roman" w:cs="Times New Roman"/>
            <w:sz w:val="24"/>
            <w:szCs w:val="24"/>
            <w:lang w:val="en-US"/>
          </w:rPr>
          <w:delText>in</w:delText>
        </w:r>
        <w:r w:rsidR="001C6783" w:rsidRPr="008077A3" w:rsidDel="005F38B3">
          <w:rPr>
            <w:rFonts w:ascii="Times New Roman" w:hAnsi="Times New Roman" w:cs="Times New Roman"/>
            <w:sz w:val="24"/>
            <w:szCs w:val="24"/>
            <w:lang w:val="en-US"/>
          </w:rPr>
          <w:delText xml:space="preserve"> </w:delText>
        </w:r>
        <w:r w:rsidR="00967A9B" w:rsidRPr="008077A3" w:rsidDel="005F38B3">
          <w:rPr>
            <w:rFonts w:ascii="Times New Roman" w:hAnsi="Times New Roman" w:cs="Times New Roman"/>
            <w:sz w:val="24"/>
            <w:szCs w:val="24"/>
            <w:lang w:val="en-US"/>
          </w:rPr>
          <w:delText>participants’</w:delText>
        </w:r>
        <w:r w:rsidR="001C6783" w:rsidRPr="008077A3" w:rsidDel="005F38B3">
          <w:rPr>
            <w:rFonts w:ascii="Times New Roman" w:hAnsi="Times New Roman" w:cs="Times New Roman"/>
            <w:sz w:val="24"/>
            <w:szCs w:val="24"/>
            <w:lang w:val="en-US"/>
          </w:rPr>
          <w:delText xml:space="preserve"> HR before, during, and after this micro-teaching unit. We recorded HR data </w:delText>
        </w:r>
        <w:r w:rsidR="00380C8E" w:rsidRPr="008077A3" w:rsidDel="005F38B3">
          <w:rPr>
            <w:rFonts w:ascii="Times New Roman" w:hAnsi="Times New Roman" w:cs="Times New Roman"/>
            <w:sz w:val="24"/>
            <w:szCs w:val="24"/>
            <w:lang w:val="en-US"/>
          </w:rPr>
          <w:delText xml:space="preserve">for a total duration of approximately two hours, which </w:delText>
        </w:r>
        <w:r w:rsidR="00451D6C" w:rsidDel="005F38B3">
          <w:rPr>
            <w:rFonts w:ascii="Times New Roman" w:hAnsi="Times New Roman" w:cs="Times New Roman"/>
            <w:sz w:val="24"/>
            <w:szCs w:val="24"/>
            <w:lang w:val="en-US"/>
          </w:rPr>
          <w:delText>was</w:delText>
        </w:r>
        <w:r w:rsidR="00451D6C" w:rsidRPr="008077A3" w:rsidDel="005F38B3">
          <w:rPr>
            <w:rFonts w:ascii="Times New Roman" w:hAnsi="Times New Roman" w:cs="Times New Roman"/>
            <w:sz w:val="24"/>
            <w:szCs w:val="24"/>
            <w:lang w:val="en-US"/>
          </w:rPr>
          <w:delText xml:space="preserve"> </w:delText>
        </w:r>
        <w:r w:rsidR="00380C8E" w:rsidRPr="008077A3" w:rsidDel="005F38B3">
          <w:rPr>
            <w:rFonts w:ascii="Times New Roman" w:hAnsi="Times New Roman" w:cs="Times New Roman"/>
            <w:sz w:val="24"/>
            <w:szCs w:val="24"/>
            <w:lang w:val="en-US"/>
          </w:rPr>
          <w:delText xml:space="preserve">divided </w:delText>
        </w:r>
        <w:r w:rsidR="001C6783" w:rsidRPr="008077A3" w:rsidDel="005F38B3">
          <w:rPr>
            <w:rFonts w:ascii="Times New Roman" w:hAnsi="Times New Roman" w:cs="Times New Roman"/>
            <w:sz w:val="24"/>
            <w:szCs w:val="24"/>
            <w:lang w:val="en-US"/>
          </w:rPr>
          <w:delText>in</w:delText>
        </w:r>
        <w:r w:rsidR="00451D6C" w:rsidDel="005F38B3">
          <w:rPr>
            <w:rFonts w:ascii="Times New Roman" w:hAnsi="Times New Roman" w:cs="Times New Roman"/>
            <w:sz w:val="24"/>
            <w:szCs w:val="24"/>
            <w:lang w:val="en-US"/>
          </w:rPr>
          <w:delText>to</w:delText>
        </w:r>
        <w:r w:rsidR="001C6783" w:rsidRPr="008077A3" w:rsidDel="005F38B3">
          <w:rPr>
            <w:rFonts w:ascii="Times New Roman" w:hAnsi="Times New Roman" w:cs="Times New Roman"/>
            <w:sz w:val="24"/>
            <w:szCs w:val="24"/>
            <w:lang w:val="en-US"/>
          </w:rPr>
          <w:delText xml:space="preserve"> five phases</w:delText>
        </w:r>
        <w:r w:rsidR="00D71887" w:rsidDel="005F38B3">
          <w:rPr>
            <w:rFonts w:ascii="Times New Roman" w:hAnsi="Times New Roman" w:cs="Times New Roman"/>
            <w:sz w:val="24"/>
            <w:szCs w:val="24"/>
            <w:lang w:val="en-US"/>
          </w:rPr>
          <w:delText xml:space="preserve"> (see Fig. 2). </w:delText>
        </w:r>
        <w:r w:rsidR="008A375B" w:rsidDel="005F38B3">
          <w:rPr>
            <w:rFonts w:ascii="Times New Roman" w:hAnsi="Times New Roman" w:cs="Times New Roman"/>
            <w:sz w:val="24"/>
            <w:szCs w:val="24"/>
            <w:lang w:val="en-US"/>
          </w:rPr>
          <w:delText xml:space="preserve">All </w:delText>
        </w:r>
        <w:r w:rsidR="00DE5E7F" w:rsidRPr="008077A3" w:rsidDel="005F38B3">
          <w:rPr>
            <w:rFonts w:ascii="Times New Roman" w:hAnsi="Times New Roman" w:cs="Times New Roman"/>
            <w:sz w:val="24"/>
            <w:szCs w:val="24"/>
            <w:lang w:val="en-US"/>
          </w:rPr>
          <w:delText xml:space="preserve">participants wore a fitness tracker on their </w:delText>
        </w:r>
        <w:r w:rsidR="00642CD0" w:rsidDel="005F38B3">
          <w:rPr>
            <w:rFonts w:ascii="Times New Roman" w:hAnsi="Times New Roman" w:cs="Times New Roman"/>
            <w:sz w:val="24"/>
            <w:szCs w:val="24"/>
            <w:lang w:val="en-US"/>
          </w:rPr>
          <w:delText>wrists</w:delText>
        </w:r>
        <w:r w:rsidR="007E2B45" w:rsidDel="005F38B3">
          <w:rPr>
            <w:rFonts w:ascii="Times New Roman" w:hAnsi="Times New Roman" w:cs="Times New Roman"/>
            <w:sz w:val="24"/>
            <w:szCs w:val="24"/>
            <w:lang w:val="en-US"/>
          </w:rPr>
          <w:delText xml:space="preserve"> and experienced the phases</w:delText>
        </w:r>
        <w:r w:rsidR="008A375B" w:rsidDel="005F38B3">
          <w:rPr>
            <w:rFonts w:ascii="Times New Roman" w:hAnsi="Times New Roman" w:cs="Times New Roman"/>
            <w:sz w:val="24"/>
            <w:szCs w:val="24"/>
            <w:lang w:val="en-US"/>
          </w:rPr>
          <w:delText xml:space="preserve"> in the same order.</w:delText>
        </w:r>
      </w:del>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BA178D7"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The first research goal was to investigate whether HR measures assessed by</w:t>
      </w:r>
      <w:ins w:id="365" w:author="Deiglmayr, Anne" w:date="2024-08-29T13:56:00Z">
        <w:r w:rsidR="005F38B3">
          <w:rPr>
            <w:rFonts w:ascii="Times New Roman" w:hAnsi="Times New Roman" w:cs="Times New Roman"/>
            <w:sz w:val="24"/>
            <w:szCs w:val="24"/>
            <w:lang w:val="en-US"/>
          </w:rPr>
          <w:t xml:space="preserve"> a</w:t>
        </w:r>
      </w:ins>
      <w:r w:rsidRPr="008077A3">
        <w:rPr>
          <w:rFonts w:ascii="Times New Roman" w:hAnsi="Times New Roman" w:cs="Times New Roman"/>
          <w:sz w:val="24"/>
          <w:szCs w:val="24"/>
          <w:lang w:val="en-US"/>
        </w:rPr>
        <w:t xml:space="preserve"> wrist-based fitness tracker</w:t>
      </w:r>
      <w:del w:id="366" w:author="Deiglmayr, Anne" w:date="2024-08-29T13:56:00Z">
        <w:r w:rsidRPr="008077A3" w:rsidDel="005F38B3">
          <w:rPr>
            <w:rFonts w:ascii="Times New Roman" w:hAnsi="Times New Roman" w:cs="Times New Roman"/>
            <w:sz w:val="24"/>
            <w:szCs w:val="24"/>
            <w:lang w:val="en-US"/>
          </w:rPr>
          <w:delText>s</w:delText>
        </w:r>
      </w:del>
      <w:r w:rsidRPr="008077A3">
        <w:rPr>
          <w:rFonts w:ascii="Times New Roman" w:hAnsi="Times New Roman" w:cs="Times New Roman"/>
          <w:sz w:val="24"/>
          <w:szCs w:val="24"/>
          <w:lang w:val="en-US"/>
        </w:rPr>
        <w:t xml:space="preserve"> </w:t>
      </w:r>
      <w:del w:id="367" w:author="Deiglmayr, Anne" w:date="2024-08-29T13:56:00Z">
        <w:r w:rsidR="00DA6D32" w:rsidRPr="008077A3" w:rsidDel="005F38B3">
          <w:rPr>
            <w:rFonts w:ascii="Times New Roman" w:hAnsi="Times New Roman" w:cs="Times New Roman"/>
            <w:sz w:val="24"/>
            <w:szCs w:val="24"/>
            <w:lang w:val="en-US"/>
          </w:rPr>
          <w:delText xml:space="preserve">are </w:delText>
        </w:r>
      </w:del>
      <w:ins w:id="368" w:author="Deiglmayr, Anne" w:date="2024-08-29T13:56:00Z">
        <w:r w:rsidR="005F38B3">
          <w:rPr>
            <w:rFonts w:ascii="Times New Roman" w:hAnsi="Times New Roman" w:cs="Times New Roman"/>
            <w:sz w:val="24"/>
            <w:szCs w:val="24"/>
            <w:lang w:val="en-US"/>
          </w:rPr>
          <w:t>were</w:t>
        </w:r>
        <w:r w:rsidR="005F38B3" w:rsidRPr="008077A3">
          <w:rPr>
            <w:rFonts w:ascii="Times New Roman" w:hAnsi="Times New Roman" w:cs="Times New Roman"/>
            <w:sz w:val="24"/>
            <w:szCs w:val="24"/>
            <w:lang w:val="en-US"/>
          </w:rPr>
          <w:t xml:space="preserve"> </w:t>
        </w:r>
      </w:ins>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w:t>
      </w:r>
      <w:del w:id="369" w:author="Deiglmayr, Anne" w:date="2024-08-29T13:56:00Z">
        <w:r w:rsidRPr="008077A3" w:rsidDel="005F38B3">
          <w:rPr>
            <w:rFonts w:ascii="Times New Roman" w:hAnsi="Times New Roman" w:cs="Times New Roman"/>
            <w:sz w:val="24"/>
            <w:szCs w:val="24"/>
            <w:lang w:val="en-US"/>
          </w:rPr>
          <w:delText xml:space="preserve">five-phase </w:delText>
        </w:r>
      </w:del>
      <w:r w:rsidRPr="008077A3">
        <w:rPr>
          <w:rFonts w:ascii="Times New Roman" w:hAnsi="Times New Roman" w:cs="Times New Roman"/>
          <w:sz w:val="24"/>
          <w:szCs w:val="24"/>
          <w:lang w:val="en-US"/>
        </w:rPr>
        <w:t>lab study</w:t>
      </w:r>
      <w:ins w:id="370" w:author="Deiglmayr, Anne" w:date="2024-08-29T14:01:00Z">
        <w:r w:rsidR="005F38B3">
          <w:rPr>
            <w:rFonts w:ascii="Times New Roman" w:hAnsi="Times New Roman" w:cs="Times New Roman"/>
            <w:sz w:val="24"/>
            <w:szCs w:val="24"/>
            <w:lang w:val="en-US"/>
          </w:rPr>
          <w:t>, with a total duration of approximately 2 hours</w:t>
        </w:r>
      </w:ins>
      <w:r w:rsidRPr="008077A3">
        <w:rPr>
          <w:rFonts w:ascii="Times New Roman" w:hAnsi="Times New Roman" w:cs="Times New Roman"/>
          <w:sz w:val="24"/>
          <w:szCs w:val="24"/>
          <w:lang w:val="en-US"/>
        </w:rPr>
        <w:t>, including</w:t>
      </w:r>
      <w:r w:rsidR="004F3BD3" w:rsidRPr="008077A3">
        <w:rPr>
          <w:rFonts w:ascii="Times New Roman" w:hAnsi="Times New Roman" w:cs="Times New Roman"/>
          <w:sz w:val="24"/>
          <w:szCs w:val="24"/>
          <w:lang w:val="en-US"/>
        </w:rPr>
        <w:t xml:space="preserve"> </w:t>
      </w:r>
      <w:del w:id="371" w:author="Deiglmayr, Anne" w:date="2024-08-29T13:57:00Z">
        <w:r w:rsidR="004F3BD3" w:rsidRPr="008077A3" w:rsidDel="005F38B3">
          <w:rPr>
            <w:rFonts w:ascii="Times New Roman" w:hAnsi="Times New Roman" w:cs="Times New Roman"/>
            <w:sz w:val="24"/>
            <w:szCs w:val="24"/>
            <w:lang w:val="en-US"/>
          </w:rPr>
          <w:delText>the time</w:delText>
        </w:r>
        <w:r w:rsidRPr="008077A3" w:rsidDel="005F38B3">
          <w:rPr>
            <w:rFonts w:ascii="Times New Roman" w:hAnsi="Times New Roman" w:cs="Times New Roman"/>
            <w:sz w:val="24"/>
            <w:szCs w:val="24"/>
            <w:lang w:val="en-US"/>
          </w:rPr>
          <w:delText xml:space="preserve"> </w:delText>
        </w:r>
      </w:del>
      <w:ins w:id="372" w:author="Deiglmayr, Anne" w:date="2024-08-29T13:57:00Z">
        <w:r w:rsidR="005F38B3">
          <w:rPr>
            <w:rFonts w:ascii="Times New Roman" w:hAnsi="Times New Roman" w:cs="Times New Roman"/>
            <w:sz w:val="24"/>
            <w:szCs w:val="24"/>
            <w:lang w:val="en-US"/>
          </w:rPr>
          <w:t>phases</w:t>
        </w:r>
        <w:r w:rsidR="005F38B3" w:rsidRPr="008077A3">
          <w:rPr>
            <w:rFonts w:ascii="Times New Roman" w:hAnsi="Times New Roman" w:cs="Times New Roman"/>
            <w:sz w:val="24"/>
            <w:szCs w:val="24"/>
            <w:lang w:val="en-US"/>
          </w:rPr>
          <w:t xml:space="preserve"> </w:t>
        </w:r>
      </w:ins>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w:t>
      </w:r>
      <w:del w:id="373" w:author="Deiglmayr, Anne" w:date="2024-08-29T14:01:00Z">
        <w:r w:rsidR="004F3BD3" w:rsidRPr="008077A3" w:rsidDel="005F38B3">
          <w:rPr>
            <w:rFonts w:ascii="Times New Roman" w:hAnsi="Times New Roman" w:cs="Times New Roman"/>
            <w:sz w:val="24"/>
            <w:szCs w:val="24"/>
            <w:lang w:val="en-US"/>
          </w:rPr>
          <w:delText xml:space="preserve">potentially </w:delText>
        </w:r>
      </w:del>
      <w:r w:rsidR="004F3BD3" w:rsidRPr="008077A3">
        <w:rPr>
          <w:rFonts w:ascii="Times New Roman" w:hAnsi="Times New Roman" w:cs="Times New Roman"/>
          <w:sz w:val="24"/>
          <w:szCs w:val="24"/>
          <w:lang w:val="en-US"/>
        </w:rPr>
        <w:t>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3FF2C177" w:rsidR="00587185" w:rsidRPr="008077A3" w:rsidRDefault="007819B7" w:rsidP="003420F3">
      <w:pPr>
        <w:spacing w:line="480" w:lineRule="auto"/>
        <w:rPr>
          <w:rFonts w:ascii="Times New Roman" w:hAnsi="Times New Roman" w:cs="Times New Roman"/>
          <w:sz w:val="24"/>
          <w:szCs w:val="24"/>
          <w:lang w:val="en-US"/>
        </w:rPr>
      </w:pPr>
      <w:del w:id="374" w:author="Deiglmayr, Anne" w:date="2024-08-29T14:02:00Z">
        <w:r w:rsidRPr="008077A3" w:rsidDel="00A52B2E">
          <w:rPr>
            <w:rFonts w:ascii="Times New Roman" w:hAnsi="Times New Roman" w:cs="Times New Roman"/>
            <w:sz w:val="24"/>
            <w:szCs w:val="24"/>
            <w:lang w:val="en-US"/>
          </w:rPr>
          <w:delText>First</w:delText>
        </w:r>
      </w:del>
      <w:ins w:id="375" w:author="Deiglmayr, Anne" w:date="2024-08-29T14:02:00Z">
        <w:r w:rsidR="00A52B2E">
          <w:rPr>
            <w:rFonts w:ascii="Times New Roman" w:hAnsi="Times New Roman" w:cs="Times New Roman"/>
            <w:sz w:val="24"/>
            <w:szCs w:val="24"/>
            <w:lang w:val="en-US"/>
          </w:rPr>
          <w:t>Looking at HR measures globally</w:t>
        </w:r>
      </w:ins>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 xml:space="preserve">In addition, we examined whether z-standardization of the participants’ HR </w:t>
      </w:r>
      <w:r w:rsidRPr="008077A3">
        <w:rPr>
          <w:rFonts w:ascii="Times New Roman" w:hAnsi="Times New Roman" w:cs="Times New Roman"/>
          <w:sz w:val="24"/>
          <w:szCs w:val="24"/>
          <w:lang w:val="en-US"/>
        </w:rPr>
        <w:lastRenderedPageBreak/>
        <w:t>could serve as a useful method to 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2940D4FB" w:rsidR="00BC714D" w:rsidRPr="008077A3" w:rsidRDefault="00BC714D" w:rsidP="003420F3">
      <w:pPr>
        <w:spacing w:line="480" w:lineRule="auto"/>
        <w:rPr>
          <w:rFonts w:ascii="Times New Roman" w:hAnsi="Times New Roman" w:cs="Times New Roman"/>
          <w:sz w:val="24"/>
          <w:szCs w:val="24"/>
          <w:lang w:val="en-US"/>
        </w:rPr>
      </w:pPr>
      <w:del w:id="376" w:author="Deiglmayr, Anne" w:date="2024-08-29T14:52:00Z">
        <w:r w:rsidRPr="008077A3" w:rsidDel="007A1C56">
          <w:rPr>
            <w:rFonts w:ascii="Times New Roman" w:hAnsi="Times New Roman" w:cs="Times New Roman"/>
            <w:sz w:val="24"/>
            <w:szCs w:val="24"/>
            <w:lang w:val="en-US"/>
          </w:rPr>
          <w:delText>Second</w:delText>
        </w:r>
      </w:del>
      <w:ins w:id="377" w:author="Deiglmayr, Anne" w:date="2024-08-29T14:52:00Z">
        <w:r w:rsidR="007A1C56">
          <w:rPr>
            <w:rFonts w:ascii="Times New Roman" w:hAnsi="Times New Roman" w:cs="Times New Roman"/>
            <w:sz w:val="24"/>
            <w:szCs w:val="24"/>
            <w:lang w:val="en-US"/>
          </w:rPr>
          <w:t>In a</w:t>
        </w:r>
      </w:ins>
      <w:ins w:id="378" w:author="Deiglmayr, Anne" w:date="2024-08-29T14:53:00Z">
        <w:r w:rsidR="007A1C56">
          <w:rPr>
            <w:rFonts w:ascii="Times New Roman" w:hAnsi="Times New Roman" w:cs="Times New Roman"/>
            <w:sz w:val="24"/>
            <w:szCs w:val="24"/>
            <w:lang w:val="en-US"/>
          </w:rPr>
          <w:t>ddition</w:t>
        </w:r>
      </w:ins>
      <w:r w:rsidRPr="008077A3">
        <w:rPr>
          <w:rFonts w:ascii="Times New Roman" w:hAnsi="Times New Roman" w:cs="Times New Roman"/>
          <w:sz w:val="24"/>
          <w:szCs w:val="24"/>
          <w:lang w:val="en-US"/>
        </w:rPr>
        <w:t xml:space="preserve">, </w:t>
      </w:r>
      <w:ins w:id="379" w:author="Deiglmayr, Anne" w:date="2024-08-29T14:53:00Z">
        <w:r w:rsidR="007A1C56">
          <w:rPr>
            <w:rFonts w:ascii="Times New Roman" w:hAnsi="Times New Roman" w:cs="Times New Roman"/>
            <w:sz w:val="24"/>
            <w:szCs w:val="24"/>
            <w:lang w:val="en-US"/>
          </w:rPr>
          <w:t xml:space="preserve">we selected </w:t>
        </w:r>
      </w:ins>
      <w:r w:rsidRPr="008077A3">
        <w:rPr>
          <w:rFonts w:ascii="Times New Roman" w:hAnsi="Times New Roman" w:cs="Times New Roman"/>
          <w:sz w:val="24"/>
          <w:szCs w:val="24"/>
          <w:lang w:val="en-US"/>
        </w:rPr>
        <w:t xml:space="preserve">five representative 10-minute intervals </w:t>
      </w:r>
      <w:del w:id="380" w:author="Deiglmayr, Anne" w:date="2024-08-29T14:53:00Z">
        <w:r w:rsidRPr="008077A3" w:rsidDel="007A1C56">
          <w:rPr>
            <w:rFonts w:ascii="Times New Roman" w:hAnsi="Times New Roman" w:cs="Times New Roman"/>
            <w:sz w:val="24"/>
            <w:szCs w:val="24"/>
            <w:lang w:val="en-US"/>
          </w:rPr>
          <w:delText xml:space="preserve">were selected </w:delText>
        </w:r>
      </w:del>
      <w:r w:rsidRPr="008077A3">
        <w:rPr>
          <w:rFonts w:ascii="Times New Roman" w:hAnsi="Times New Roman" w:cs="Times New Roman"/>
          <w:sz w:val="24"/>
          <w:szCs w:val="24"/>
          <w:lang w:val="en-US"/>
        </w:rPr>
        <w:t>from the five phases</w:t>
      </w:r>
      <w:ins w:id="381" w:author="Deiglmayr, Anne" w:date="2024-08-29T13:57:00Z">
        <w:r w:rsidR="005F38B3">
          <w:rPr>
            <w:rFonts w:ascii="Times New Roman" w:hAnsi="Times New Roman" w:cs="Times New Roman"/>
            <w:sz w:val="24"/>
            <w:szCs w:val="24"/>
            <w:lang w:val="en-US"/>
          </w:rPr>
          <w:t xml:space="preserve"> of the lab study</w:t>
        </w:r>
      </w:ins>
      <w:r w:rsidRPr="008077A3">
        <w:rPr>
          <w:rFonts w:ascii="Times New Roman" w:hAnsi="Times New Roman" w:cs="Times New Roman"/>
          <w:sz w:val="24"/>
          <w:szCs w:val="24"/>
          <w:lang w:val="en-US"/>
        </w:rPr>
        <w:t xml:space="preserve"> (see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del w:id="382" w:author="Deiglmayr, Anne" w:date="2024-08-29T13:58:00Z">
        <w:r w:rsidRPr="008077A3" w:rsidDel="005F38B3">
          <w:rPr>
            <w:rFonts w:ascii="Times New Roman" w:hAnsi="Times New Roman" w:cs="Times New Roman"/>
            <w:sz w:val="24"/>
            <w:szCs w:val="24"/>
            <w:lang w:val="en-US"/>
          </w:rPr>
          <w:delText xml:space="preserve"> </w:delText>
        </w:r>
        <w:r w:rsidRPr="008077A3" w:rsidDel="005F38B3">
          <w:rPr>
            <w:rFonts w:ascii="Times New Roman" w:hAnsi="Times New Roman" w:cs="Times New Roman"/>
            <w:i/>
            <w:iCs/>
            <w:sz w:val="24"/>
            <w:szCs w:val="24"/>
            <w:lang w:val="en-US"/>
          </w:rPr>
          <w:delText>pre-teaching interval</w:delText>
        </w:r>
        <w:r w:rsidRPr="008077A3" w:rsidDel="005F38B3">
          <w:rPr>
            <w:rFonts w:ascii="Times New Roman" w:hAnsi="Times New Roman" w:cs="Times New Roman"/>
            <w:sz w:val="24"/>
            <w:szCs w:val="24"/>
            <w:lang w:val="en-US"/>
          </w:rPr>
          <w:delText xml:space="preserve"> (I</w:delText>
        </w:r>
        <w:r w:rsidRPr="008077A3" w:rsidDel="005F38B3">
          <w:rPr>
            <w:rFonts w:ascii="Times New Roman" w:hAnsi="Times New Roman" w:cs="Times New Roman"/>
            <w:sz w:val="24"/>
            <w:szCs w:val="24"/>
            <w:vertAlign w:val="subscript"/>
            <w:lang w:val="en-US"/>
          </w:rPr>
          <w:delText>1</w:delText>
        </w:r>
        <w:r w:rsidRPr="008077A3" w:rsidDel="005F38B3">
          <w:rPr>
            <w:rFonts w:ascii="Times New Roman" w:hAnsi="Times New Roman" w:cs="Times New Roman"/>
            <w:sz w:val="24"/>
            <w:szCs w:val="24"/>
            <w:lang w:val="en-US"/>
          </w:rPr>
          <w:delText xml:space="preserve">), </w:delText>
        </w:r>
        <w:r w:rsidRPr="008077A3" w:rsidDel="005F38B3">
          <w:rPr>
            <w:rFonts w:ascii="Times New Roman" w:hAnsi="Times New Roman" w:cs="Times New Roman"/>
            <w:i/>
            <w:iCs/>
            <w:sz w:val="24"/>
            <w:szCs w:val="24"/>
            <w:lang w:val="en-US"/>
          </w:rPr>
          <w:delText>teaching interval</w:delText>
        </w:r>
        <w:r w:rsidRPr="008077A3" w:rsidDel="005F38B3">
          <w:rPr>
            <w:rFonts w:ascii="Times New Roman" w:hAnsi="Times New Roman" w:cs="Times New Roman"/>
            <w:sz w:val="24"/>
            <w:szCs w:val="24"/>
            <w:lang w:val="en-US"/>
          </w:rPr>
          <w:delText xml:space="preserve"> (I</w:delText>
        </w:r>
        <w:r w:rsidRPr="008077A3" w:rsidDel="005F38B3">
          <w:rPr>
            <w:rFonts w:ascii="Times New Roman" w:hAnsi="Times New Roman" w:cs="Times New Roman"/>
            <w:sz w:val="24"/>
            <w:szCs w:val="24"/>
            <w:vertAlign w:val="subscript"/>
            <w:lang w:val="en-US"/>
          </w:rPr>
          <w:delText>2</w:delText>
        </w:r>
        <w:r w:rsidRPr="008077A3" w:rsidDel="005F38B3">
          <w:rPr>
            <w:rFonts w:ascii="Times New Roman" w:hAnsi="Times New Roman" w:cs="Times New Roman"/>
            <w:sz w:val="24"/>
            <w:szCs w:val="24"/>
            <w:lang w:val="en-US"/>
          </w:rPr>
          <w:delText xml:space="preserve">), </w:delText>
        </w:r>
        <w:r w:rsidRPr="008077A3" w:rsidDel="005F38B3">
          <w:rPr>
            <w:rFonts w:ascii="Times New Roman" w:hAnsi="Times New Roman" w:cs="Times New Roman"/>
            <w:i/>
            <w:iCs/>
            <w:sz w:val="24"/>
            <w:szCs w:val="24"/>
            <w:lang w:val="en-US"/>
          </w:rPr>
          <w:delText>post-teaching interval</w:delText>
        </w:r>
        <w:r w:rsidRPr="008077A3" w:rsidDel="005F38B3">
          <w:rPr>
            <w:rFonts w:ascii="Times New Roman" w:hAnsi="Times New Roman" w:cs="Times New Roman"/>
            <w:sz w:val="24"/>
            <w:szCs w:val="24"/>
            <w:lang w:val="en-US"/>
          </w:rPr>
          <w:delText xml:space="preserve"> (I</w:delText>
        </w:r>
        <w:r w:rsidRPr="008077A3" w:rsidDel="005F38B3">
          <w:rPr>
            <w:rFonts w:ascii="Times New Roman" w:hAnsi="Times New Roman" w:cs="Times New Roman"/>
            <w:sz w:val="24"/>
            <w:szCs w:val="24"/>
            <w:vertAlign w:val="subscript"/>
            <w:lang w:val="en-US"/>
          </w:rPr>
          <w:delText>3</w:delText>
        </w:r>
        <w:r w:rsidRPr="008077A3" w:rsidDel="005F38B3">
          <w:rPr>
            <w:rFonts w:ascii="Times New Roman" w:hAnsi="Times New Roman" w:cs="Times New Roman"/>
            <w:sz w:val="24"/>
            <w:szCs w:val="24"/>
            <w:lang w:val="en-US"/>
          </w:rPr>
          <w:delText xml:space="preserve">), </w:delText>
        </w:r>
        <w:r w:rsidRPr="008077A3" w:rsidDel="005F38B3">
          <w:rPr>
            <w:rFonts w:ascii="Times New Roman" w:hAnsi="Times New Roman" w:cs="Times New Roman"/>
            <w:i/>
            <w:iCs/>
            <w:sz w:val="24"/>
            <w:szCs w:val="24"/>
            <w:lang w:val="en-US"/>
          </w:rPr>
          <w:delText>interview interval</w:delText>
        </w:r>
        <w:r w:rsidRPr="008077A3" w:rsidDel="005F38B3">
          <w:rPr>
            <w:rFonts w:ascii="Times New Roman" w:hAnsi="Times New Roman" w:cs="Times New Roman"/>
            <w:sz w:val="24"/>
            <w:szCs w:val="24"/>
            <w:lang w:val="en-US"/>
          </w:rPr>
          <w:delText xml:space="preserve"> (I</w:delText>
        </w:r>
        <w:r w:rsidRPr="008077A3" w:rsidDel="005F38B3">
          <w:rPr>
            <w:rFonts w:ascii="Times New Roman" w:hAnsi="Times New Roman" w:cs="Times New Roman"/>
            <w:sz w:val="24"/>
            <w:szCs w:val="24"/>
            <w:vertAlign w:val="subscript"/>
            <w:lang w:val="en-US"/>
          </w:rPr>
          <w:delText>4</w:delText>
        </w:r>
        <w:r w:rsidRPr="008077A3" w:rsidDel="005F38B3">
          <w:rPr>
            <w:rFonts w:ascii="Times New Roman" w:hAnsi="Times New Roman" w:cs="Times New Roman"/>
            <w:sz w:val="24"/>
            <w:szCs w:val="24"/>
            <w:lang w:val="en-US"/>
          </w:rPr>
          <w:delText xml:space="preserve">), </w:delText>
        </w:r>
        <w:r w:rsidR="0016034B" w:rsidDel="005F38B3">
          <w:rPr>
            <w:rFonts w:ascii="Times New Roman" w:hAnsi="Times New Roman" w:cs="Times New Roman"/>
            <w:sz w:val="24"/>
            <w:szCs w:val="24"/>
            <w:lang w:val="en-US"/>
          </w:rPr>
          <w:delText xml:space="preserve">and </w:delText>
        </w:r>
        <w:r w:rsidRPr="008077A3" w:rsidDel="005F38B3">
          <w:rPr>
            <w:rFonts w:ascii="Times New Roman" w:hAnsi="Times New Roman" w:cs="Times New Roman"/>
            <w:i/>
            <w:iCs/>
            <w:sz w:val="24"/>
            <w:szCs w:val="24"/>
            <w:lang w:val="en-US"/>
          </w:rPr>
          <w:delText>end interval</w:delText>
        </w:r>
        <w:r w:rsidR="00A9475C" w:rsidRPr="008077A3" w:rsidDel="005F38B3">
          <w:rPr>
            <w:rFonts w:ascii="Times New Roman" w:hAnsi="Times New Roman" w:cs="Times New Roman"/>
            <w:sz w:val="24"/>
            <w:szCs w:val="24"/>
            <w:lang w:val="en-US"/>
          </w:rPr>
          <w:delText xml:space="preserve"> </w:delText>
        </w:r>
        <w:r w:rsidRPr="008077A3" w:rsidDel="005F38B3">
          <w:rPr>
            <w:rFonts w:ascii="Times New Roman" w:hAnsi="Times New Roman" w:cs="Times New Roman"/>
            <w:sz w:val="24"/>
            <w:szCs w:val="24"/>
            <w:lang w:val="en-US"/>
          </w:rPr>
          <w:delText>(I</w:delText>
        </w:r>
        <w:r w:rsidRPr="008077A3" w:rsidDel="005F38B3">
          <w:rPr>
            <w:rFonts w:ascii="Times New Roman" w:hAnsi="Times New Roman" w:cs="Times New Roman"/>
            <w:sz w:val="24"/>
            <w:szCs w:val="24"/>
            <w:vertAlign w:val="subscript"/>
            <w:lang w:val="en-US"/>
          </w:rPr>
          <w:delText>5</w:delText>
        </w:r>
        <w:r w:rsidRPr="008077A3" w:rsidDel="005F38B3">
          <w:rPr>
            <w:rFonts w:ascii="Times New Roman" w:hAnsi="Times New Roman" w:cs="Times New Roman"/>
            <w:sz w:val="24"/>
            <w:szCs w:val="24"/>
            <w:lang w:val="en-US"/>
          </w:rPr>
          <w:delText>)</w:delText>
        </w:r>
      </w:del>
      <w:ins w:id="383" w:author="Deiglmayr, Anne" w:date="2024-08-29T14:53:00Z">
        <w:r w:rsidR="007A1C56">
          <w:rPr>
            <w:rFonts w:ascii="Times New Roman" w:hAnsi="Times New Roman" w:cs="Times New Roman"/>
            <w:sz w:val="24"/>
            <w:szCs w:val="24"/>
            <w:lang w:val="en-US"/>
          </w:rPr>
          <w:t xml:space="preserve">, in order to </w:t>
        </w:r>
      </w:ins>
      <w:del w:id="384" w:author="Deiglmayr, Anne" w:date="2024-08-29T14:53:00Z">
        <w:r w:rsidRPr="008077A3" w:rsidDel="007A1C56">
          <w:rPr>
            <w:rFonts w:ascii="Times New Roman" w:hAnsi="Times New Roman" w:cs="Times New Roman"/>
            <w:sz w:val="24"/>
            <w:szCs w:val="24"/>
            <w:lang w:val="en-US"/>
          </w:rPr>
          <w:delText>.  We examined HR level</w:delText>
        </w:r>
        <w:r w:rsidR="00DA6D32" w:rsidRPr="008077A3" w:rsidDel="007A1C56">
          <w:rPr>
            <w:rFonts w:ascii="Times New Roman" w:hAnsi="Times New Roman" w:cs="Times New Roman"/>
            <w:sz w:val="24"/>
            <w:szCs w:val="24"/>
            <w:lang w:val="en-US"/>
          </w:rPr>
          <w:delText>s</w:delText>
        </w:r>
        <w:r w:rsidRPr="008077A3" w:rsidDel="007A1C56">
          <w:rPr>
            <w:rFonts w:ascii="Times New Roman" w:hAnsi="Times New Roman" w:cs="Times New Roman"/>
            <w:sz w:val="24"/>
            <w:szCs w:val="24"/>
            <w:lang w:val="en-US"/>
          </w:rPr>
          <w:delText xml:space="preserve"> and change</w:delText>
        </w:r>
        <w:r w:rsidR="00DA6D32" w:rsidRPr="008077A3" w:rsidDel="007A1C56">
          <w:rPr>
            <w:rFonts w:ascii="Times New Roman" w:hAnsi="Times New Roman" w:cs="Times New Roman"/>
            <w:sz w:val="24"/>
            <w:szCs w:val="24"/>
            <w:lang w:val="en-US"/>
          </w:rPr>
          <w:delText>s</w:delText>
        </w:r>
        <w:r w:rsidRPr="008077A3" w:rsidDel="007A1C56">
          <w:rPr>
            <w:rFonts w:ascii="Times New Roman" w:hAnsi="Times New Roman" w:cs="Times New Roman"/>
            <w:sz w:val="24"/>
            <w:szCs w:val="24"/>
            <w:lang w:val="en-US"/>
          </w:rPr>
          <w:delText xml:space="preserve"> during these intervals </w:delText>
        </w:r>
        <w:r w:rsidR="0016034B" w:rsidDel="007A1C56">
          <w:rPr>
            <w:rFonts w:ascii="Times New Roman" w:hAnsi="Times New Roman" w:cs="Times New Roman"/>
            <w:sz w:val="24"/>
            <w:szCs w:val="24"/>
            <w:lang w:val="en-US"/>
          </w:rPr>
          <w:delText>to</w:delText>
        </w:r>
        <w:r w:rsidRPr="008077A3" w:rsidDel="007A1C56">
          <w:rPr>
            <w:rFonts w:ascii="Times New Roman" w:hAnsi="Times New Roman" w:cs="Times New Roman"/>
            <w:sz w:val="24"/>
            <w:szCs w:val="24"/>
            <w:lang w:val="en-US"/>
          </w:rPr>
          <w:delText xml:space="preserve"> </w:delText>
        </w:r>
      </w:del>
      <w:r w:rsidRPr="008077A3">
        <w:rPr>
          <w:rFonts w:ascii="Times New Roman" w:hAnsi="Times New Roman" w:cs="Times New Roman"/>
          <w:sz w:val="24"/>
          <w:szCs w:val="24"/>
          <w:lang w:val="en-US"/>
        </w:rPr>
        <w:t>test the hypotheses that</w:t>
      </w:r>
      <w:ins w:id="385" w:author="Deiglmayr, Anne" w:date="2024-08-29T14:54:00Z">
        <w:r w:rsidR="007A1C56">
          <w:rPr>
            <w:rFonts w:ascii="Times New Roman" w:hAnsi="Times New Roman" w:cs="Times New Roman"/>
            <w:sz w:val="24"/>
            <w:szCs w:val="24"/>
            <w:lang w:val="en-US"/>
          </w:rPr>
          <w:t>, regarding RH levels,</w:t>
        </w:r>
      </w:ins>
      <w:ins w:id="386" w:author="Deiglmayr, Anne" w:date="2024-08-29T14:53:00Z">
        <w:r w:rsidR="007A1C56">
          <w:rPr>
            <w:rFonts w:ascii="Times New Roman" w:hAnsi="Times New Roman" w:cs="Times New Roman"/>
            <w:sz w:val="24"/>
            <w:szCs w:val="24"/>
            <w:lang w:val="en-US"/>
          </w:rPr>
          <w:t xml:space="preserve"> </w:t>
        </w:r>
      </w:ins>
      <w:del w:id="387" w:author="Deiglmayr, Anne" w:date="2024-08-29T14:53:00Z">
        <w:r w:rsidR="0087320C" w:rsidDel="007A1C56">
          <w:rPr>
            <w:rFonts w:ascii="Times New Roman" w:hAnsi="Times New Roman" w:cs="Times New Roman"/>
            <w:sz w:val="24"/>
            <w:szCs w:val="24"/>
            <w:lang w:val="en-US"/>
          </w:rPr>
          <w:delText>, first,</w:delText>
        </w:r>
        <w:r w:rsidRPr="008077A3" w:rsidDel="007A1C56">
          <w:rPr>
            <w:rFonts w:ascii="Times New Roman" w:hAnsi="Times New Roman" w:cs="Times New Roman"/>
            <w:sz w:val="24"/>
            <w:szCs w:val="24"/>
            <w:lang w:val="en-US"/>
          </w:rPr>
          <w:delText xml:space="preserve"> </w:delText>
        </w:r>
      </w:del>
      <w:r w:rsidRPr="008077A3">
        <w:rPr>
          <w:rFonts w:ascii="Times New Roman" w:hAnsi="Times New Roman" w:cs="Times New Roman"/>
          <w:sz w:val="24"/>
          <w:szCs w:val="24"/>
          <w:lang w:val="en-US"/>
        </w:rPr>
        <w:t xml:space="preserve">teachers </w:t>
      </w:r>
      <w:del w:id="388" w:author="Deiglmayr, Anne" w:date="2024-08-29T14:54:00Z">
        <w:r w:rsidRPr="008077A3" w:rsidDel="007A1C56">
          <w:rPr>
            <w:rFonts w:ascii="Times New Roman" w:hAnsi="Times New Roman" w:cs="Times New Roman"/>
            <w:sz w:val="24"/>
            <w:szCs w:val="24"/>
            <w:lang w:val="en-US"/>
          </w:rPr>
          <w:delText>show</w:delText>
        </w:r>
        <w:r w:rsidR="00E5647A" w:rsidRPr="008077A3" w:rsidDel="007A1C56">
          <w:rPr>
            <w:rFonts w:ascii="Times New Roman" w:hAnsi="Times New Roman" w:cs="Times New Roman"/>
            <w:sz w:val="24"/>
            <w:szCs w:val="24"/>
            <w:lang w:val="en-US"/>
          </w:rPr>
          <w:delText>ed</w:delText>
        </w:r>
        <w:r w:rsidRPr="008077A3" w:rsidDel="007A1C56">
          <w:rPr>
            <w:rFonts w:ascii="Times New Roman" w:hAnsi="Times New Roman" w:cs="Times New Roman"/>
            <w:sz w:val="24"/>
            <w:szCs w:val="24"/>
            <w:lang w:val="en-US"/>
          </w:rPr>
          <w:delText xml:space="preserve"> </w:delText>
        </w:r>
      </w:del>
      <w:ins w:id="389" w:author="Deiglmayr, Anne" w:date="2024-08-29T14:54:00Z">
        <w:r w:rsidR="007A1C56">
          <w:rPr>
            <w:rFonts w:ascii="Times New Roman" w:hAnsi="Times New Roman" w:cs="Times New Roman"/>
            <w:sz w:val="24"/>
            <w:szCs w:val="24"/>
            <w:lang w:val="en-US"/>
          </w:rPr>
          <w:t>HR would be</w:t>
        </w:r>
        <w:r w:rsidR="007A1C56" w:rsidRPr="008077A3">
          <w:rPr>
            <w:rFonts w:ascii="Times New Roman" w:hAnsi="Times New Roman" w:cs="Times New Roman"/>
            <w:sz w:val="24"/>
            <w:szCs w:val="24"/>
            <w:lang w:val="en-US"/>
          </w:rPr>
          <w:t xml:space="preserve"> </w:t>
        </w:r>
      </w:ins>
      <w:r w:rsidRPr="008077A3">
        <w:rPr>
          <w:rFonts w:ascii="Times New Roman" w:hAnsi="Times New Roman" w:cs="Times New Roman"/>
          <w:sz w:val="24"/>
          <w:szCs w:val="24"/>
          <w:lang w:val="en-US"/>
        </w:rPr>
        <w:t xml:space="preserve">the highest </w:t>
      </w:r>
      <w:del w:id="390" w:author="Deiglmayr, Anne" w:date="2024-08-29T14:54:00Z">
        <w:r w:rsidRPr="008077A3" w:rsidDel="007A1C56">
          <w:rPr>
            <w:rFonts w:ascii="Times New Roman" w:hAnsi="Times New Roman" w:cs="Times New Roman"/>
            <w:sz w:val="24"/>
            <w:szCs w:val="24"/>
            <w:lang w:val="en-US"/>
          </w:rPr>
          <w:delText xml:space="preserve">HR </w:delText>
        </w:r>
        <w:r w:rsidR="00E5647A" w:rsidRPr="008077A3" w:rsidDel="007A1C56">
          <w:rPr>
            <w:rFonts w:ascii="Times New Roman" w:hAnsi="Times New Roman" w:cs="Times New Roman"/>
            <w:sz w:val="24"/>
            <w:szCs w:val="24"/>
            <w:lang w:val="en-US"/>
          </w:rPr>
          <w:delText xml:space="preserve">level </w:delText>
        </w:r>
      </w:del>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del w:id="391" w:author="Deiglmayr, Anne" w:date="2024-08-29T13:58:00Z">
        <w:r w:rsidRPr="008077A3" w:rsidDel="005F38B3">
          <w:rPr>
            <w:rFonts w:ascii="Times New Roman" w:hAnsi="Times New Roman" w:cs="Times New Roman"/>
            <w:sz w:val="24"/>
            <w:szCs w:val="24"/>
            <w:lang w:val="en-US"/>
          </w:rPr>
          <w:delText xml:space="preserve"> </w:delText>
        </w:r>
        <w:r w:rsidR="00091B92" w:rsidRPr="008077A3" w:rsidDel="005F38B3">
          <w:rPr>
            <w:rFonts w:ascii="Times New Roman" w:hAnsi="Times New Roman" w:cs="Times New Roman"/>
            <w:sz w:val="24"/>
            <w:szCs w:val="24"/>
            <w:lang w:val="en-US"/>
          </w:rPr>
          <w:delText>(</w:delText>
        </w:r>
        <w:r w:rsidRPr="008077A3" w:rsidDel="005F38B3">
          <w:rPr>
            <w:rFonts w:ascii="Times New Roman" w:hAnsi="Times New Roman" w:cs="Times New Roman"/>
            <w:sz w:val="24"/>
            <w:szCs w:val="24"/>
            <w:lang w:val="en-US"/>
          </w:rPr>
          <w:delText>I</w:delText>
        </w:r>
        <w:r w:rsidRPr="008077A3" w:rsidDel="005F38B3">
          <w:rPr>
            <w:rFonts w:ascii="Times New Roman" w:hAnsi="Times New Roman" w:cs="Times New Roman"/>
            <w:sz w:val="24"/>
            <w:szCs w:val="24"/>
            <w:vertAlign w:val="subscript"/>
            <w:lang w:val="en-US"/>
          </w:rPr>
          <w:delText>2</w:delText>
        </w:r>
        <w:r w:rsidR="00BA41FB" w:rsidRPr="008077A3" w:rsidDel="005F38B3">
          <w:rPr>
            <w:rFonts w:ascii="Times New Roman" w:hAnsi="Times New Roman" w:cs="Times New Roman"/>
            <w:sz w:val="24"/>
            <w:szCs w:val="24"/>
            <w:lang w:val="en-US"/>
          </w:rPr>
          <w:delText>)</w:delText>
        </w:r>
      </w:del>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w:t>
      </w:r>
      <w:ins w:id="392" w:author="Deiglmayr, Anne" w:date="2024-08-29T14:54:00Z">
        <w:r w:rsidR="007A1C56">
          <w:rPr>
            <w:rFonts w:ascii="Times New Roman" w:hAnsi="Times New Roman" w:cs="Times New Roman"/>
            <w:sz w:val="24"/>
            <w:szCs w:val="24"/>
            <w:lang w:val="en-US"/>
          </w:rPr>
          <w:t>, regarding HR slopes,</w:t>
        </w:r>
      </w:ins>
      <w:ins w:id="393" w:author="Deiglmayr, Anne" w:date="2024-08-29T14:53:00Z">
        <w:r w:rsidR="007A1C56">
          <w:rPr>
            <w:rFonts w:ascii="Times New Roman" w:hAnsi="Times New Roman" w:cs="Times New Roman"/>
            <w:sz w:val="24"/>
            <w:szCs w:val="24"/>
            <w:lang w:val="en-US"/>
          </w:rPr>
          <w:t xml:space="preserve"> </w:t>
        </w:r>
      </w:ins>
      <w:del w:id="394" w:author="Deiglmayr, Anne" w:date="2024-08-29T14:53:00Z">
        <w:r w:rsidR="0087320C" w:rsidDel="007A1C56">
          <w:rPr>
            <w:rFonts w:ascii="Times New Roman" w:hAnsi="Times New Roman" w:cs="Times New Roman"/>
            <w:sz w:val="24"/>
            <w:szCs w:val="24"/>
            <w:lang w:val="en-US"/>
          </w:rPr>
          <w:delText>, second,</w:delText>
        </w:r>
        <w:r w:rsidRPr="008077A3" w:rsidDel="007A1C56">
          <w:rPr>
            <w:rFonts w:ascii="Times New Roman" w:hAnsi="Times New Roman" w:cs="Times New Roman"/>
            <w:sz w:val="24"/>
            <w:szCs w:val="24"/>
            <w:lang w:val="en-US"/>
          </w:rPr>
          <w:delText xml:space="preserve"> </w:delText>
        </w:r>
      </w:del>
      <w:r w:rsidRPr="008077A3">
        <w:rPr>
          <w:rFonts w:ascii="Times New Roman" w:hAnsi="Times New Roman" w:cs="Times New Roman"/>
          <w:sz w:val="24"/>
          <w:szCs w:val="24"/>
          <w:lang w:val="en-US"/>
        </w:rPr>
        <w:t>that teacher</w:t>
      </w:r>
      <w:r w:rsidR="00451D6C">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w:t>
      </w:r>
      <w:ins w:id="395" w:author="Deiglmayr, Anne" w:date="2024-08-29T14:54:00Z">
        <w:r w:rsidR="007A1C56">
          <w:rPr>
            <w:rFonts w:ascii="Times New Roman" w:hAnsi="Times New Roman" w:cs="Times New Roman"/>
            <w:sz w:val="24"/>
            <w:szCs w:val="24"/>
            <w:lang w:val="en-US"/>
          </w:rPr>
          <w:t xml:space="preserve">would </w:t>
        </w:r>
      </w:ins>
      <w:r w:rsidRPr="008077A3">
        <w:rPr>
          <w:rFonts w:ascii="Times New Roman" w:hAnsi="Times New Roman" w:cs="Times New Roman"/>
          <w:sz w:val="24"/>
          <w:szCs w:val="24"/>
          <w:lang w:val="en-US"/>
        </w:rPr>
        <w:t>increase</w:t>
      </w:r>
      <w:del w:id="396" w:author="Deiglmayr, Anne" w:date="2024-08-29T14:54:00Z">
        <w:r w:rsidR="00E5647A" w:rsidRPr="008077A3" w:rsidDel="007A1C56">
          <w:rPr>
            <w:rFonts w:ascii="Times New Roman" w:hAnsi="Times New Roman" w:cs="Times New Roman"/>
            <w:sz w:val="24"/>
            <w:szCs w:val="24"/>
            <w:lang w:val="en-US"/>
          </w:rPr>
          <w:delText>d</w:delText>
        </w:r>
      </w:del>
      <w:r w:rsidRPr="008077A3">
        <w:rPr>
          <w:rFonts w:ascii="Times New Roman" w:hAnsi="Times New Roman" w:cs="Times New Roman"/>
          <w:sz w:val="24"/>
          <w:szCs w:val="24"/>
          <w:lang w:val="en-US"/>
        </w:rPr>
        <w:t xml:space="preserve"> </w:t>
      </w:r>
      <w:del w:id="397" w:author="Deiglmayr, Anne" w:date="2024-08-29T13:58:00Z">
        <w:r w:rsidRPr="008077A3" w:rsidDel="005F38B3">
          <w:rPr>
            <w:rFonts w:ascii="Times New Roman" w:hAnsi="Times New Roman" w:cs="Times New Roman"/>
            <w:sz w:val="24"/>
            <w:szCs w:val="24"/>
            <w:lang w:val="en-US"/>
          </w:rPr>
          <w:delText xml:space="preserve">during the </w:delText>
        </w:r>
        <w:r w:rsidRPr="008077A3" w:rsidDel="005F38B3">
          <w:rPr>
            <w:rFonts w:ascii="Times New Roman" w:hAnsi="Times New Roman" w:cs="Times New Roman"/>
            <w:i/>
            <w:iCs/>
            <w:sz w:val="24"/>
            <w:szCs w:val="24"/>
            <w:lang w:val="en-US"/>
          </w:rPr>
          <w:delText>pre-teaching interval</w:delText>
        </w:r>
        <w:r w:rsidRPr="008077A3" w:rsidDel="005F38B3">
          <w:rPr>
            <w:rFonts w:ascii="Times New Roman" w:hAnsi="Times New Roman" w:cs="Times New Roman"/>
            <w:sz w:val="24"/>
            <w:szCs w:val="24"/>
            <w:lang w:val="en-US"/>
          </w:rPr>
          <w:delText xml:space="preserve"> (I</w:delText>
        </w:r>
        <w:r w:rsidRPr="008077A3" w:rsidDel="005F38B3">
          <w:rPr>
            <w:rFonts w:ascii="Times New Roman" w:hAnsi="Times New Roman" w:cs="Times New Roman"/>
            <w:sz w:val="24"/>
            <w:szCs w:val="24"/>
            <w:vertAlign w:val="subscript"/>
            <w:lang w:val="en-US"/>
          </w:rPr>
          <w:delText>1</w:delText>
        </w:r>
        <w:r w:rsidRPr="008077A3" w:rsidDel="005F38B3">
          <w:rPr>
            <w:rFonts w:ascii="Times New Roman" w:hAnsi="Times New Roman" w:cs="Times New Roman"/>
            <w:sz w:val="24"/>
            <w:szCs w:val="24"/>
            <w:lang w:val="en-US"/>
          </w:rPr>
          <w:delText>)</w:delText>
        </w:r>
        <w:r w:rsidR="00451D6C" w:rsidDel="005F38B3">
          <w:rPr>
            <w:rFonts w:ascii="Times New Roman" w:hAnsi="Times New Roman" w:cs="Times New Roman"/>
            <w:sz w:val="24"/>
            <w:szCs w:val="24"/>
            <w:lang w:val="en-US"/>
          </w:rPr>
          <w:delText>,</w:delText>
        </w:r>
        <w:r w:rsidRPr="008077A3" w:rsidDel="005F38B3">
          <w:rPr>
            <w:rFonts w:ascii="Times New Roman" w:hAnsi="Times New Roman" w:cs="Times New Roman"/>
            <w:sz w:val="24"/>
            <w:szCs w:val="24"/>
            <w:lang w:val="en-US"/>
          </w:rPr>
          <w:delText xml:space="preserve"> </w:delText>
        </w:r>
        <w:r w:rsidR="00451D6C" w:rsidDel="005F38B3">
          <w:rPr>
            <w:rFonts w:ascii="Times New Roman" w:hAnsi="Times New Roman" w:cs="Times New Roman"/>
            <w:sz w:val="24"/>
            <w:szCs w:val="24"/>
            <w:lang w:val="en-US"/>
          </w:rPr>
          <w:delText xml:space="preserve">i.e. </w:delText>
        </w:r>
      </w:del>
      <w:r w:rsidR="00E5647A" w:rsidRPr="008077A3">
        <w:rPr>
          <w:rFonts w:ascii="Times New Roman" w:hAnsi="Times New Roman" w:cs="Times New Roman"/>
          <w:sz w:val="24"/>
          <w:szCs w:val="24"/>
          <w:lang w:val="en-US"/>
        </w:rPr>
        <w:t>while they were preparing for teaching</w:t>
      </w:r>
      <w:ins w:id="398" w:author="Deiglmayr, Anne" w:date="2024-08-29T13:58:00Z">
        <w:r w:rsidR="005F38B3">
          <w:rPr>
            <w:rFonts w:ascii="Times New Roman" w:hAnsi="Times New Roman" w:cs="Times New Roman"/>
            <w:sz w:val="24"/>
            <w:szCs w:val="24"/>
            <w:lang w:val="en-US"/>
          </w:rPr>
          <w:t xml:space="preserve"> (pre-teaching interval)</w:t>
        </w:r>
      </w:ins>
      <w:r w:rsidR="00E5647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but decrease</w:t>
      </w:r>
      <w:del w:id="399" w:author="Deiglmayr, Anne" w:date="2024-08-29T14:54:00Z">
        <w:r w:rsidR="00E5647A" w:rsidRPr="008077A3" w:rsidDel="007A1C56">
          <w:rPr>
            <w:rFonts w:ascii="Times New Roman" w:hAnsi="Times New Roman" w:cs="Times New Roman"/>
            <w:sz w:val="24"/>
            <w:szCs w:val="24"/>
            <w:lang w:val="en-US"/>
          </w:rPr>
          <w:delText>d</w:delText>
        </w:r>
      </w:del>
      <w:r w:rsidRPr="008077A3">
        <w:rPr>
          <w:rFonts w:ascii="Times New Roman" w:hAnsi="Times New Roman" w:cs="Times New Roman"/>
          <w:sz w:val="24"/>
          <w:szCs w:val="24"/>
          <w:lang w:val="en-US"/>
        </w:rPr>
        <w:t xml:space="preserve"> in all of the following intervals, </w:t>
      </w:r>
      <w:del w:id="400" w:author="Deiglmayr, Anne" w:date="2024-08-29T14:55:00Z">
        <w:r w:rsidRPr="008077A3" w:rsidDel="007A1C56">
          <w:rPr>
            <w:rFonts w:ascii="Times New Roman" w:hAnsi="Times New Roman" w:cs="Times New Roman"/>
            <w:sz w:val="24"/>
            <w:szCs w:val="24"/>
            <w:lang w:val="en-US"/>
          </w:rPr>
          <w:delText>because of</w:delText>
        </w:r>
      </w:del>
      <w:ins w:id="401" w:author="Deiglmayr, Anne" w:date="2024-08-29T14:55:00Z">
        <w:r w:rsidR="007A1C56">
          <w:rPr>
            <w:rFonts w:ascii="Times New Roman" w:hAnsi="Times New Roman" w:cs="Times New Roman"/>
            <w:sz w:val="24"/>
            <w:szCs w:val="24"/>
            <w:lang w:val="en-US"/>
          </w:rPr>
          <w:t xml:space="preserve">i.e. </w:t>
        </w:r>
        <w:proofErr w:type="spellStart"/>
        <w:r w:rsidR="007A1C56">
          <w:rPr>
            <w:rFonts w:ascii="Times New Roman" w:hAnsi="Times New Roman" w:cs="Times New Roman"/>
            <w:sz w:val="24"/>
            <w:szCs w:val="24"/>
            <w:lang w:val="en-US"/>
          </w:rPr>
          <w:t>hwen</w:t>
        </w:r>
        <w:proofErr w:type="spellEnd"/>
        <w:r w:rsidR="007A1C56">
          <w:rPr>
            <w:rFonts w:ascii="Times New Roman" w:hAnsi="Times New Roman" w:cs="Times New Roman"/>
            <w:sz w:val="24"/>
            <w:szCs w:val="24"/>
            <w:lang w:val="en-US"/>
          </w:rPr>
          <w:t xml:space="preserve"> they were</w:t>
        </w:r>
      </w:ins>
      <w:r w:rsidRPr="008077A3">
        <w:rPr>
          <w:rFonts w:ascii="Times New Roman" w:hAnsi="Times New Roman" w:cs="Times New Roman"/>
          <w:sz w:val="24"/>
          <w:szCs w:val="24"/>
          <w:lang w:val="en-US"/>
        </w:rPr>
        <w:t xml:space="preserve"> </w:t>
      </w:r>
      <w:r w:rsidR="00AA7261" w:rsidRPr="008077A3">
        <w:rPr>
          <w:rFonts w:ascii="Times New Roman" w:hAnsi="Times New Roman" w:cs="Times New Roman"/>
          <w:sz w:val="24"/>
          <w:szCs w:val="24"/>
          <w:lang w:val="en-US"/>
        </w:rPr>
        <w:t>habituati</w:t>
      </w:r>
      <w:ins w:id="402" w:author="Deiglmayr, Anne" w:date="2024-08-29T14:55:00Z">
        <w:r w:rsidR="007A1C56">
          <w:rPr>
            <w:rFonts w:ascii="Times New Roman" w:hAnsi="Times New Roman" w:cs="Times New Roman"/>
            <w:sz w:val="24"/>
            <w:szCs w:val="24"/>
            <w:lang w:val="en-US"/>
          </w:rPr>
          <w:t>ng</w:t>
        </w:r>
      </w:ins>
      <w:del w:id="403" w:author="Deiglmayr, Anne" w:date="2024-08-29T14:55:00Z">
        <w:r w:rsidR="00AA7261" w:rsidDel="007A1C56">
          <w:rPr>
            <w:rFonts w:ascii="Times New Roman" w:hAnsi="Times New Roman" w:cs="Times New Roman"/>
            <w:sz w:val="24"/>
            <w:szCs w:val="24"/>
            <w:lang w:val="en-US"/>
          </w:rPr>
          <w:delText>on</w:delText>
        </w:r>
      </w:del>
      <w:r w:rsidR="00AA7261"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to</w:t>
      </w:r>
      <w:r w:rsidR="00D6569F">
        <w:rPr>
          <w:rFonts w:ascii="Times New Roman" w:hAnsi="Times New Roman" w:cs="Times New Roman"/>
          <w:sz w:val="24"/>
          <w:szCs w:val="24"/>
          <w:lang w:val="en-US"/>
        </w:rPr>
        <w:t xml:space="preserve"> </w:t>
      </w:r>
      <w:del w:id="404" w:author="Deiglmayr, Anne" w:date="2024-08-29T13:59:00Z">
        <w:r w:rsidR="00D6569F" w:rsidDel="005F38B3">
          <w:rPr>
            <w:rFonts w:ascii="Times New Roman" w:hAnsi="Times New Roman" w:cs="Times New Roman"/>
            <w:sz w:val="24"/>
            <w:szCs w:val="24"/>
            <w:lang w:val="en-US"/>
          </w:rPr>
          <w:delText>teaching</w:delText>
        </w:r>
        <w:r w:rsidRPr="008077A3" w:rsidDel="005F38B3">
          <w:rPr>
            <w:rFonts w:ascii="Times New Roman" w:hAnsi="Times New Roman" w:cs="Times New Roman"/>
            <w:sz w:val="24"/>
            <w:szCs w:val="24"/>
            <w:lang w:val="en-US"/>
          </w:rPr>
          <w:delText xml:space="preserve"> (I</w:delText>
        </w:r>
        <w:r w:rsidRPr="008077A3" w:rsidDel="005F38B3">
          <w:rPr>
            <w:rFonts w:ascii="Times New Roman" w:hAnsi="Times New Roman" w:cs="Times New Roman"/>
            <w:sz w:val="24"/>
            <w:szCs w:val="24"/>
            <w:vertAlign w:val="subscript"/>
            <w:lang w:val="en-US"/>
          </w:rPr>
          <w:delText>2</w:delText>
        </w:r>
        <w:r w:rsidRPr="008077A3" w:rsidDel="005F38B3">
          <w:rPr>
            <w:rFonts w:ascii="Times New Roman" w:hAnsi="Times New Roman" w:cs="Times New Roman"/>
            <w:sz w:val="24"/>
            <w:szCs w:val="24"/>
            <w:lang w:val="en-US"/>
          </w:rPr>
          <w:delText xml:space="preserve">) </w:delText>
        </w:r>
      </w:del>
      <w:r w:rsidRPr="008077A3">
        <w:rPr>
          <w:rFonts w:ascii="Times New Roman" w:hAnsi="Times New Roman" w:cs="Times New Roman"/>
          <w:sz w:val="24"/>
          <w:szCs w:val="24"/>
          <w:lang w:val="en-US"/>
        </w:rPr>
        <w:t xml:space="preserve">and recovering from the </w:t>
      </w:r>
      <w:del w:id="405" w:author="Deiglmayr, Anne" w:date="2024-08-29T14:55:00Z">
        <w:r w:rsidRPr="008077A3" w:rsidDel="007A1C56">
          <w:rPr>
            <w:rFonts w:ascii="Times New Roman" w:hAnsi="Times New Roman" w:cs="Times New Roman"/>
            <w:sz w:val="24"/>
            <w:szCs w:val="24"/>
            <w:lang w:val="en-US"/>
          </w:rPr>
          <w:delText xml:space="preserve">potentially </w:delText>
        </w:r>
      </w:del>
      <w:r w:rsidRPr="008077A3">
        <w:rPr>
          <w:rFonts w:ascii="Times New Roman" w:hAnsi="Times New Roman" w:cs="Times New Roman"/>
          <w:sz w:val="24"/>
          <w:szCs w:val="24"/>
          <w:lang w:val="en-US"/>
        </w:rPr>
        <w:t xml:space="preserve">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D6569F">
        <w:rPr>
          <w:rFonts w:ascii="Times New Roman" w:hAnsi="Times New Roman" w:cs="Times New Roman"/>
          <w:sz w:val="24"/>
          <w:szCs w:val="24"/>
          <w:lang w:val="en-US"/>
        </w:rPr>
        <w:t>(</w:t>
      </w:r>
      <w:del w:id="406" w:author="Deiglmayr, Anne" w:date="2024-08-29T13:59:00Z">
        <w:r w:rsidR="00D6569F" w:rsidRPr="008077A3" w:rsidDel="005F38B3">
          <w:rPr>
            <w:rFonts w:ascii="Times New Roman" w:hAnsi="Times New Roman" w:cs="Times New Roman"/>
            <w:sz w:val="24"/>
            <w:szCs w:val="24"/>
            <w:lang w:val="en-US"/>
          </w:rPr>
          <w:delText>I</w:delText>
        </w:r>
        <w:r w:rsidR="00D6569F" w:rsidRPr="008077A3" w:rsidDel="005F38B3">
          <w:rPr>
            <w:rFonts w:ascii="Times New Roman" w:hAnsi="Times New Roman" w:cs="Times New Roman"/>
            <w:sz w:val="24"/>
            <w:szCs w:val="24"/>
            <w:vertAlign w:val="subscript"/>
            <w:lang w:val="en-US"/>
          </w:rPr>
          <w:delText>3</w:delText>
        </w:r>
        <w:r w:rsidR="00D6569F" w:rsidRPr="008077A3" w:rsidDel="005F38B3">
          <w:rPr>
            <w:rFonts w:ascii="Times New Roman" w:hAnsi="Times New Roman" w:cs="Times New Roman"/>
            <w:sz w:val="24"/>
            <w:szCs w:val="24"/>
            <w:lang w:val="en-US"/>
          </w:rPr>
          <w:delText>-I</w:delText>
        </w:r>
        <w:r w:rsidR="00D6569F" w:rsidRPr="008077A3" w:rsidDel="005F38B3">
          <w:rPr>
            <w:rFonts w:ascii="Times New Roman" w:hAnsi="Times New Roman" w:cs="Times New Roman"/>
            <w:sz w:val="24"/>
            <w:szCs w:val="24"/>
            <w:vertAlign w:val="subscript"/>
            <w:lang w:val="en-US"/>
          </w:rPr>
          <w:delText>5</w:delText>
        </w:r>
        <w:r w:rsidR="00D6569F" w:rsidDel="005F38B3">
          <w:rPr>
            <w:rFonts w:ascii="Times New Roman" w:hAnsi="Times New Roman" w:cs="Times New Roman"/>
            <w:sz w:val="24"/>
            <w:szCs w:val="24"/>
            <w:lang w:val="en-US"/>
          </w:rPr>
          <w:delText>;</w:delText>
        </w:r>
      </w:del>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4808CE2C"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w:t>
      </w:r>
      <w:r w:rsidR="00F4673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46734">
        <w:rPr>
          <w:rFonts w:ascii="Times New Roman" w:hAnsi="Times New Roman" w:cs="Times New Roman"/>
          <w:sz w:val="24"/>
          <w:szCs w:val="24"/>
          <w:lang w:val="en-US"/>
        </w:rPr>
        <w:t xml:space="preserve">HR </w:t>
      </w:r>
      <w:r w:rsidRPr="008077A3">
        <w:rPr>
          <w:rFonts w:ascii="Times New Roman" w:hAnsi="Times New Roman" w:cs="Times New Roman"/>
          <w:sz w:val="24"/>
          <w:szCs w:val="24"/>
          <w:lang w:val="en-US"/>
        </w:rPr>
        <w:t xml:space="preserve">reacted to the classroom disruptions. </w:t>
      </w:r>
      <w:del w:id="407" w:author="Deiglmayr, Anne" w:date="2024-08-29T14:56:00Z">
        <w:r w:rsidRPr="008077A3" w:rsidDel="007A1C56">
          <w:rPr>
            <w:rFonts w:ascii="Times New Roman" w:hAnsi="Times New Roman" w:cs="Times New Roman"/>
            <w:sz w:val="24"/>
            <w:szCs w:val="24"/>
            <w:lang w:val="en-US"/>
          </w:rPr>
          <w:delText xml:space="preserve">In line with the </w:delText>
        </w:r>
        <w:r w:rsidR="00F46734" w:rsidRPr="008077A3" w:rsidDel="007A1C56">
          <w:rPr>
            <w:rFonts w:ascii="Times New Roman" w:hAnsi="Times New Roman" w:cs="Times New Roman"/>
            <w:sz w:val="24"/>
            <w:szCs w:val="24"/>
            <w:lang w:val="en-US"/>
          </w:rPr>
          <w:delText>above</w:delText>
        </w:r>
        <w:r w:rsidR="00F46734" w:rsidDel="007A1C56">
          <w:rPr>
            <w:rFonts w:ascii="Times New Roman" w:hAnsi="Times New Roman" w:cs="Times New Roman"/>
            <w:sz w:val="24"/>
            <w:szCs w:val="24"/>
            <w:lang w:val="en-US"/>
          </w:rPr>
          <w:delText>-</w:delText>
        </w:r>
        <w:r w:rsidR="00F46734" w:rsidRPr="008077A3" w:rsidDel="007A1C56">
          <w:rPr>
            <w:rFonts w:ascii="Times New Roman" w:hAnsi="Times New Roman" w:cs="Times New Roman"/>
            <w:sz w:val="24"/>
            <w:szCs w:val="24"/>
            <w:lang w:val="en-US"/>
          </w:rPr>
          <w:delText xml:space="preserve">reviewed </w:delText>
        </w:r>
        <w:r w:rsidRPr="008077A3" w:rsidDel="007A1C56">
          <w:rPr>
            <w:rFonts w:ascii="Times New Roman" w:hAnsi="Times New Roman" w:cs="Times New Roman"/>
            <w:sz w:val="24"/>
            <w:szCs w:val="24"/>
            <w:lang w:val="en-US"/>
          </w:rPr>
          <w:delText>research on teacher expertise and teacher stress, w</w:delText>
        </w:r>
      </w:del>
      <w:ins w:id="408" w:author="Deiglmayr, Anne" w:date="2024-08-29T14:56:00Z">
        <w:r w:rsidR="007A1C56">
          <w:rPr>
            <w:rFonts w:ascii="Times New Roman" w:hAnsi="Times New Roman" w:cs="Times New Roman"/>
            <w:sz w:val="24"/>
            <w:szCs w:val="24"/>
            <w:lang w:val="en-US"/>
          </w:rPr>
          <w:t>W</w:t>
        </w:r>
      </w:ins>
      <w:r w:rsidRPr="008077A3">
        <w:rPr>
          <w:rFonts w:ascii="Times New Roman" w:hAnsi="Times New Roman" w:cs="Times New Roman"/>
          <w:sz w:val="24"/>
          <w:szCs w:val="24"/>
          <w:lang w:val="en-US"/>
        </w:rPr>
        <w:t xml:space="preserve">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w:t>
      </w:r>
      <w:r w:rsidR="0087320C">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In addition, we </w:t>
      </w:r>
      <w:r w:rsidR="00D553D3" w:rsidRPr="008077A3">
        <w:rPr>
          <w:rFonts w:ascii="Times New Roman" w:hAnsi="Times New Roman" w:cs="Times New Roman"/>
          <w:sz w:val="24"/>
          <w:szCs w:val="24"/>
          <w:lang w:val="en-US"/>
        </w:rPr>
        <w:t>examin</w:t>
      </w:r>
      <w:r w:rsidR="00F46734">
        <w:rPr>
          <w:rFonts w:ascii="Times New Roman" w:hAnsi="Times New Roman" w:cs="Times New Roman"/>
          <w:sz w:val="24"/>
          <w:szCs w:val="24"/>
          <w:lang w:val="en-US"/>
        </w:rPr>
        <w:t>ed</w:t>
      </w:r>
      <w:r w:rsidR="00D553D3" w:rsidRPr="008077A3">
        <w:rPr>
          <w:rFonts w:ascii="Times New Roman" w:hAnsi="Times New Roman" w:cs="Times New Roman"/>
          <w:sz w:val="24"/>
          <w:szCs w:val="24"/>
          <w:lang w:val="en-US"/>
        </w:rPr>
        <w:t xml:space="preserve">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ins w:id="409" w:author="Deiglmayr, Anne" w:date="2024-08-29T14:56:00Z">
        <w:r w:rsidR="007A1C56">
          <w:rPr>
            <w:rFonts w:ascii="Times New Roman" w:hAnsi="Times New Roman" w:cs="Times New Roman"/>
            <w:sz w:val="24"/>
            <w:szCs w:val="24"/>
            <w:lang w:val="en-US"/>
          </w:rPr>
          <w:t xml:space="preserve">subjective </w:t>
        </w:r>
      </w:ins>
      <w:r w:rsidRPr="008077A3">
        <w:rPr>
          <w:rFonts w:ascii="Times New Roman" w:hAnsi="Times New Roman" w:cs="Times New Roman"/>
          <w:sz w:val="24"/>
          <w:szCs w:val="24"/>
          <w:lang w:val="en-US"/>
        </w:rPr>
        <w:t>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w:t>
      </w:r>
      <w:r w:rsidR="00AA7261">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C43A1">
        <w:rPr>
          <w:rFonts w:ascii="Times New Roman" w:hAnsi="Times New Roman" w:cs="Times New Roman"/>
          <w:sz w:val="24"/>
          <w:szCs w:val="24"/>
          <w:lang w:val="en-US"/>
        </w:rPr>
        <w:t>W</w:t>
      </w:r>
      <w:r w:rsidRPr="008077A3">
        <w:rPr>
          <w:rFonts w:ascii="Times New Roman" w:hAnsi="Times New Roman" w:cs="Times New Roman"/>
          <w:sz w:val="24"/>
          <w:szCs w:val="24"/>
          <w:lang w:val="en-US"/>
        </w:rPr>
        <w:t>e hypothesized that each of the three predictors (</w:t>
      </w:r>
      <w:r w:rsidRPr="005125E5">
        <w:rPr>
          <w:rFonts w:ascii="Times New Roman" w:hAnsi="Times New Roman" w:cs="Times New Roman"/>
          <w:i/>
          <w:sz w:val="24"/>
          <w:szCs w:val="24"/>
          <w:lang w:val="en-US"/>
        </w:rPr>
        <w:t>teaching experience</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disruption appraisal</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confidence appraisal</w:t>
      </w:r>
      <w:r w:rsidRPr="008077A3">
        <w:rPr>
          <w:rFonts w:ascii="Times New Roman" w:hAnsi="Times New Roman" w:cs="Times New Roman"/>
          <w:sz w:val="24"/>
          <w:szCs w:val="24"/>
          <w:lang w:val="en-US"/>
        </w:rPr>
        <w:t>) uniquely contribute</w:t>
      </w:r>
      <w:r w:rsidR="00F46734">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19D6D4F0" w14:textId="145254A8" w:rsidR="0001276E"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103BA8">
        <w:rPr>
          <w:rFonts w:ascii="Times New Roman" w:eastAsia="Times New Roman" w:hAnsi="Times New Roman" w:cs="Times New Roman"/>
          <w:color w:val="000000"/>
          <w:sz w:val="24"/>
          <w:szCs w:val="24"/>
          <w:lang w:val="en-US" w:eastAsia="de-DE"/>
        </w:rPr>
        <w:t>.</w:t>
      </w:r>
      <w:r w:rsidR="00247320"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7E800FC4" w14:textId="77777777" w:rsidR="00792A0C" w:rsidRPr="008077A3" w:rsidRDefault="00792A0C"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7E091FAA"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690D2B">
        <w:rPr>
          <w:rFonts w:ascii="Times New Roman" w:eastAsia="Times New Roman" w:hAnsi="Times New Roman" w:cs="Times New Roman"/>
          <w:color w:val="000000"/>
          <w:sz w:val="24"/>
          <w:szCs w:val="24"/>
          <w:lang w:val="en-US" w:eastAsia="de-DE"/>
        </w:rPr>
        <w:t>prior to</w:t>
      </w:r>
      <w:r w:rsidR="00690D2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testing. Participation was voluntary</w:t>
      </w:r>
      <w:r w:rsidR="00690D2B">
        <w:rPr>
          <w:rFonts w:ascii="Times New Roman" w:eastAsia="Times New Roman" w:hAnsi="Times New Roman" w:cs="Times New Roman"/>
          <w:color w:val="000000"/>
          <w:sz w:val="24"/>
          <w:szCs w:val="24"/>
          <w:lang w:val="en-US" w:eastAsia="de-DE"/>
        </w:rPr>
        <w:t xml:space="preserve">, </w:t>
      </w:r>
      <w:r w:rsidR="00690D2B" w:rsidRPr="008077A3">
        <w:rPr>
          <w:rFonts w:ascii="Times New Roman" w:eastAsia="Times New Roman" w:hAnsi="Times New Roman" w:cs="Times New Roman"/>
          <w:color w:val="000000"/>
          <w:sz w:val="24"/>
          <w:szCs w:val="24"/>
          <w:lang w:val="en-US" w:eastAsia="de-DE"/>
        </w:rPr>
        <w:t>not incentivized</w:t>
      </w:r>
      <w:r w:rsidR="00690D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only took place after written consent had been given.</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eastAsia="de-DE"/>
        </w:rPr>
        <w:lastRenderedPageBreak/>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13DC9347" w:rsidR="00E3584B" w:rsidRPr="008077A3" w:rsidRDefault="00ED5B4E" w:rsidP="00BE5B60">
      <w:pPr>
        <w:spacing w:before="120" w:after="0" w:line="480" w:lineRule="auto"/>
        <w:rPr>
          <w:rFonts w:ascii="Times New Roman" w:eastAsia="Times New Roman" w:hAnsi="Times New Roman" w:cs="Times New Roman"/>
          <w:sz w:val="24"/>
          <w:szCs w:val="24"/>
          <w:lang w:val="en-US" w:eastAsia="de-DE"/>
        </w:rPr>
      </w:pPr>
      <w:r w:rsidRPr="009E43C3">
        <w:rPr>
          <w:rFonts w:ascii="Times New Roman" w:eastAsia="Times New Roman" w:hAnsi="Times New Roman" w:cs="Times New Roman"/>
          <w:color w:val="000000"/>
          <w:sz w:val="24"/>
          <w:szCs w:val="24"/>
          <w:lang w:val="en-US" w:eastAsia="de-DE"/>
        </w:rPr>
        <w:t>Each participant came to the lab for</w:t>
      </w:r>
      <w:r w:rsidR="00D44633" w:rsidRPr="009E43C3">
        <w:rPr>
          <w:rFonts w:ascii="Times New Roman" w:eastAsia="Times New Roman" w:hAnsi="Times New Roman" w:cs="Times New Roman"/>
          <w:color w:val="000000"/>
          <w:sz w:val="24"/>
          <w:szCs w:val="24"/>
          <w:lang w:val="en-US" w:eastAsia="de-DE"/>
        </w:rPr>
        <w:t xml:space="preserve"> a </w:t>
      </w:r>
      <w:r w:rsidRPr="009E43C3">
        <w:rPr>
          <w:rFonts w:ascii="Times New Roman" w:eastAsia="Times New Roman" w:hAnsi="Times New Roman" w:cs="Times New Roman"/>
          <w:color w:val="000000"/>
          <w:sz w:val="24"/>
          <w:szCs w:val="24"/>
          <w:lang w:val="en-US" w:eastAsia="de-DE"/>
        </w:rPr>
        <w:t xml:space="preserve">period </w:t>
      </w:r>
      <w:r w:rsidR="00D44633" w:rsidRPr="009E43C3">
        <w:rPr>
          <w:rFonts w:ascii="Times New Roman" w:eastAsia="Times New Roman" w:hAnsi="Times New Roman" w:cs="Times New Roman"/>
          <w:color w:val="000000"/>
          <w:sz w:val="24"/>
          <w:szCs w:val="24"/>
          <w:lang w:val="en-US" w:eastAsia="de-DE"/>
        </w:rPr>
        <w:t>of</w:t>
      </w:r>
      <w:r w:rsidR="00D44633" w:rsidRPr="008077A3">
        <w:rPr>
          <w:rFonts w:ascii="Times New Roman" w:eastAsia="Times New Roman" w:hAnsi="Times New Roman" w:cs="Times New Roman"/>
          <w:color w:val="000000"/>
          <w:sz w:val="24"/>
          <w:szCs w:val="24"/>
          <w:lang w:val="en-US" w:eastAsia="de-DE"/>
        </w:rPr>
        <w:t xml:space="preserve">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w:t>
      </w:r>
      <w:r w:rsidRPr="008077A3">
        <w:rPr>
          <w:rFonts w:ascii="Times New Roman" w:eastAsia="Times New Roman" w:hAnsi="Times New Roman" w:cs="Times New Roman"/>
          <w:color w:val="000000"/>
          <w:sz w:val="24"/>
          <w:szCs w:val="24"/>
          <w:lang w:val="en-US" w:eastAsia="de-DE"/>
        </w:rPr>
        <w:lastRenderedPageBreak/>
        <w:t xml:space="preserve">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9E43C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 xml:space="preserve">topic and class level </w:t>
      </w:r>
      <w:r w:rsidR="009E43C3">
        <w:rPr>
          <w:rFonts w:ascii="Times New Roman" w:eastAsia="Times New Roman" w:hAnsi="Times New Roman" w:cs="Times New Roman"/>
          <w:color w:val="000000"/>
          <w:sz w:val="24"/>
          <w:szCs w:val="24"/>
          <w:lang w:val="en-US" w:eastAsia="de-DE"/>
        </w:rPr>
        <w:t xml:space="preserve">of the teaching unit </w:t>
      </w:r>
      <w:r w:rsidR="00DC6796" w:rsidRPr="008077A3">
        <w:rPr>
          <w:rFonts w:ascii="Times New Roman" w:eastAsia="Times New Roman" w:hAnsi="Times New Roman" w:cs="Times New Roman"/>
          <w:color w:val="000000"/>
          <w:sz w:val="24"/>
          <w:szCs w:val="24"/>
          <w:lang w:val="en-US" w:eastAsia="de-DE"/>
        </w:rPr>
        <w:t>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 xml:space="preserve">a brief computer-based </w:t>
      </w:r>
      <w:del w:id="410" w:author="Deiglmayr, Anne" w:date="2024-08-29T14:58:00Z">
        <w:r w:rsidR="00220962" w:rsidRPr="008077A3" w:rsidDel="007A1C56">
          <w:rPr>
            <w:rFonts w:ascii="Times New Roman" w:eastAsia="Times New Roman" w:hAnsi="Times New Roman" w:cs="Times New Roman"/>
            <w:color w:val="000000"/>
            <w:sz w:val="24"/>
            <w:szCs w:val="24"/>
            <w:lang w:val="en-US" w:eastAsia="de-DE"/>
          </w:rPr>
          <w:delText xml:space="preserve">questionnaire </w:delText>
        </w:r>
      </w:del>
      <w:ins w:id="411" w:author="Deiglmayr, Anne" w:date="2024-08-29T14:58:00Z">
        <w:r w:rsidR="007A1C56">
          <w:rPr>
            <w:rFonts w:ascii="Times New Roman" w:eastAsia="Times New Roman" w:hAnsi="Times New Roman" w:cs="Times New Roman"/>
            <w:color w:val="000000"/>
            <w:sz w:val="24"/>
            <w:szCs w:val="24"/>
            <w:lang w:val="en-US" w:eastAsia="de-DE"/>
          </w:rPr>
          <w:t>survey</w:t>
        </w:r>
        <w:r w:rsidR="007A1C56" w:rsidRPr="008077A3">
          <w:rPr>
            <w:rFonts w:ascii="Times New Roman" w:eastAsia="Times New Roman" w:hAnsi="Times New Roman" w:cs="Times New Roman"/>
            <w:color w:val="000000"/>
            <w:sz w:val="24"/>
            <w:szCs w:val="24"/>
            <w:lang w:val="en-US" w:eastAsia="de-DE"/>
          </w:rPr>
          <w:t xml:space="preserve"> </w:t>
        </w:r>
      </w:ins>
      <w:del w:id="412" w:author="Deiglmayr, Anne" w:date="2024-08-29T14:58:00Z">
        <w:r w:rsidR="00220962" w:rsidRPr="008077A3" w:rsidDel="007A1C56">
          <w:rPr>
            <w:rFonts w:ascii="Times New Roman" w:eastAsia="Times New Roman" w:hAnsi="Times New Roman" w:cs="Times New Roman"/>
            <w:color w:val="000000"/>
            <w:sz w:val="24"/>
            <w:szCs w:val="24"/>
            <w:lang w:val="en-US" w:eastAsia="de-DE"/>
          </w:rPr>
          <w:delText xml:space="preserve">assessing </w:delText>
        </w:r>
      </w:del>
      <w:ins w:id="413" w:author="Deiglmayr, Anne" w:date="2024-08-29T14:58:00Z">
        <w:r w:rsidR="007A1C56">
          <w:rPr>
            <w:rFonts w:ascii="Times New Roman" w:eastAsia="Times New Roman" w:hAnsi="Times New Roman" w:cs="Times New Roman"/>
            <w:color w:val="000000"/>
            <w:sz w:val="24"/>
            <w:szCs w:val="24"/>
            <w:lang w:val="en-US" w:eastAsia="de-DE"/>
          </w:rPr>
          <w:t>of</w:t>
        </w:r>
      </w:ins>
      <w:ins w:id="414" w:author="Deiglmayr, Anne" w:date="2024-08-29T14:59:00Z">
        <w:r w:rsidR="007A1C56">
          <w:rPr>
            <w:rFonts w:ascii="Times New Roman" w:eastAsia="Times New Roman" w:hAnsi="Times New Roman" w:cs="Times New Roman"/>
            <w:color w:val="000000"/>
            <w:sz w:val="24"/>
            <w:szCs w:val="24"/>
            <w:lang w:val="en-US" w:eastAsia="de-DE"/>
          </w:rPr>
          <w:t xml:space="preserve"> </w:t>
        </w:r>
      </w:ins>
      <w:r w:rsidR="00220962" w:rsidRPr="008077A3">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 teaching activities), and a short knowledge test</w:t>
      </w:r>
      <w:ins w:id="415" w:author="Deiglmayr, Anne" w:date="2024-08-29T14:59:00Z">
        <w:r w:rsidR="007A1C56">
          <w:rPr>
            <w:rFonts w:ascii="Times New Roman" w:eastAsia="Times New Roman" w:hAnsi="Times New Roman" w:cs="Times New Roman"/>
            <w:color w:val="000000"/>
            <w:sz w:val="24"/>
            <w:szCs w:val="24"/>
            <w:lang w:val="en-US" w:eastAsia="de-DE"/>
          </w:rPr>
          <w:t xml:space="preserve"> that was</w:t>
        </w:r>
      </w:ins>
      <w:r w:rsidR="00220962" w:rsidRPr="008077A3">
        <w:rPr>
          <w:rFonts w:ascii="Times New Roman" w:eastAsia="Times New Roman" w:hAnsi="Times New Roman" w:cs="Times New Roman"/>
          <w:color w:val="000000"/>
          <w:sz w:val="24"/>
          <w:szCs w:val="24"/>
          <w:lang w:val="en-US" w:eastAsia="de-DE"/>
        </w:rPr>
        <w:t xml:space="preserve">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xml:space="preserve">. During the SRI, participants </w:t>
      </w:r>
      <w:ins w:id="416" w:author="Deiglmayr, Anne" w:date="2024-08-29T15:00:00Z">
        <w:r w:rsidR="007A1C56">
          <w:rPr>
            <w:rFonts w:ascii="Times New Roman" w:eastAsia="Times New Roman" w:hAnsi="Times New Roman" w:cs="Times New Roman"/>
            <w:color w:val="000000"/>
            <w:sz w:val="24"/>
            <w:szCs w:val="24"/>
            <w:lang w:val="en-US" w:eastAsia="de-DE"/>
          </w:rPr>
          <w:t xml:space="preserve">sat in front of a computer monitor and </w:t>
        </w:r>
      </w:ins>
      <w:r w:rsidR="00220962" w:rsidRPr="008077A3">
        <w:rPr>
          <w:rFonts w:ascii="Times New Roman" w:eastAsia="Times New Roman" w:hAnsi="Times New Roman" w:cs="Times New Roman"/>
          <w:color w:val="000000"/>
          <w:sz w:val="24"/>
          <w:szCs w:val="24"/>
          <w:lang w:val="en-US" w:eastAsia="de-DE"/>
        </w:rPr>
        <w:t xml:space="preserve">watched the video of their own lesson from the ego perspective, </w:t>
      </w:r>
      <w:ins w:id="417" w:author="Deiglmayr, Anne" w:date="2024-08-29T14:59:00Z">
        <w:r w:rsidR="007A1C56">
          <w:rPr>
            <w:rFonts w:ascii="Times New Roman" w:eastAsia="Times New Roman" w:hAnsi="Times New Roman" w:cs="Times New Roman"/>
            <w:color w:val="000000"/>
            <w:sz w:val="24"/>
            <w:szCs w:val="24"/>
            <w:lang w:val="en-US" w:eastAsia="de-DE"/>
          </w:rPr>
          <w:t xml:space="preserve">as </w:t>
        </w:r>
      </w:ins>
      <w:r w:rsidR="00220962" w:rsidRPr="008077A3">
        <w:rPr>
          <w:rFonts w:ascii="Times New Roman" w:eastAsia="Times New Roman" w:hAnsi="Times New Roman" w:cs="Times New Roman"/>
          <w:color w:val="000000"/>
          <w:sz w:val="24"/>
          <w:szCs w:val="24"/>
          <w:lang w:val="en-US" w:eastAsia="de-DE"/>
        </w:rPr>
        <w:t>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w:t>
      </w:r>
      <w:ins w:id="418" w:author="Deiglmayr, Anne" w:date="2024-08-29T14:59:00Z">
        <w:r w:rsidR="007A1C56">
          <w:rPr>
            <w:rFonts w:ascii="Times New Roman" w:eastAsia="Times New Roman" w:hAnsi="Times New Roman" w:cs="Times New Roman"/>
            <w:color w:val="000000"/>
            <w:sz w:val="24"/>
            <w:szCs w:val="24"/>
            <w:lang w:val="en-US" w:eastAsia="de-DE"/>
          </w:rPr>
          <w:t>,</w:t>
        </w:r>
      </w:ins>
      <w:r w:rsidR="00220962" w:rsidRPr="008077A3">
        <w:rPr>
          <w:rFonts w:ascii="Times New Roman" w:eastAsia="Times New Roman" w:hAnsi="Times New Roman" w:cs="Times New Roman"/>
          <w:color w:val="000000"/>
          <w:sz w:val="24"/>
          <w:szCs w:val="24"/>
          <w:lang w:val="en-US" w:eastAsia="de-DE"/>
        </w:rPr>
        <w:t xml:space="preserve"> and asked five open</w:t>
      </w:r>
      <w:r w:rsidR="00C13E06" w:rsidRPr="008077A3">
        <w:rPr>
          <w:rFonts w:ascii="Times New Roman" w:eastAsia="Times New Roman" w:hAnsi="Times New Roman" w:cs="Times New Roman"/>
          <w:color w:val="000000"/>
          <w:sz w:val="24"/>
          <w:szCs w:val="24"/>
          <w:lang w:val="en-US" w:eastAsia="de-DE"/>
        </w:rPr>
        <w:t>-ended</w:t>
      </w:r>
      <w:ins w:id="419" w:author="Deiglmayr, Anne" w:date="2024-08-29T14:59:00Z">
        <w:r w:rsidR="007A1C56">
          <w:rPr>
            <w:rFonts w:ascii="Times New Roman" w:eastAsia="Times New Roman" w:hAnsi="Times New Roman" w:cs="Times New Roman"/>
            <w:color w:val="000000"/>
            <w:sz w:val="24"/>
            <w:szCs w:val="24"/>
            <w:lang w:val="en-US" w:eastAsia="de-DE"/>
          </w:rPr>
          <w:t>,</w:t>
        </w:r>
      </w:ins>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w:t>
      </w:r>
      <w:r w:rsidR="00BE5B60">
        <w:rPr>
          <w:rFonts w:ascii="Times New Roman" w:eastAsia="Times New Roman" w:hAnsi="Times New Roman" w:cs="Times New Roman"/>
          <w:sz w:val="24"/>
          <w:szCs w:val="24"/>
          <w:lang w:val="en-US" w:eastAsia="de-DE"/>
        </w:rPr>
        <w:t xml:space="preserve">. </w:t>
      </w:r>
      <w:del w:id="420" w:author="Deiglmayr, Anne" w:date="2024-08-29T15:00:00Z">
        <w:r w:rsidR="00220962" w:rsidRPr="008077A3" w:rsidDel="007A1C56">
          <w:rPr>
            <w:rFonts w:ascii="Times New Roman" w:eastAsia="Times New Roman" w:hAnsi="Times New Roman" w:cs="Times New Roman"/>
            <w:sz w:val="24"/>
            <w:szCs w:val="24"/>
            <w:lang w:val="en-US" w:eastAsia="de-DE"/>
          </w:rPr>
          <w:delText xml:space="preserve">The </w:delText>
        </w:r>
      </w:del>
      <w:ins w:id="421" w:author="Deiglmayr, Anne" w:date="2024-08-29T15:00:00Z">
        <w:r w:rsidR="007A1C56">
          <w:rPr>
            <w:rFonts w:ascii="Times New Roman" w:eastAsia="Times New Roman" w:hAnsi="Times New Roman" w:cs="Times New Roman"/>
            <w:sz w:val="24"/>
            <w:szCs w:val="24"/>
            <w:lang w:val="en-US" w:eastAsia="de-DE"/>
          </w:rPr>
          <w:t>Finally, in the</w:t>
        </w:r>
        <w:r w:rsidR="007A1C56" w:rsidRPr="008077A3">
          <w:rPr>
            <w:rFonts w:ascii="Times New Roman" w:eastAsia="Times New Roman" w:hAnsi="Times New Roman" w:cs="Times New Roman"/>
            <w:sz w:val="24"/>
            <w:szCs w:val="24"/>
            <w:lang w:val="en-US" w:eastAsia="de-DE"/>
          </w:rPr>
          <w:t xml:space="preserve"> </w:t>
        </w:r>
      </w:ins>
      <w:r w:rsidR="00220962" w:rsidRPr="008077A3">
        <w:rPr>
          <w:rFonts w:ascii="Times New Roman" w:eastAsia="Times New Roman" w:hAnsi="Times New Roman" w:cs="Times New Roman"/>
          <w:i/>
          <w:iCs/>
          <w:sz w:val="24"/>
          <w:szCs w:val="24"/>
          <w:lang w:val="en-US" w:eastAsia="de-DE"/>
        </w:rPr>
        <w:t>end phase</w:t>
      </w:r>
      <w:ins w:id="422" w:author="Deiglmayr, Anne" w:date="2024-08-29T15:01:00Z">
        <w:r w:rsidR="007A1C56">
          <w:rPr>
            <w:rFonts w:ascii="Times New Roman" w:eastAsia="Times New Roman" w:hAnsi="Times New Roman" w:cs="Times New Roman"/>
            <w:sz w:val="24"/>
            <w:szCs w:val="24"/>
            <w:lang w:val="en-US" w:eastAsia="de-DE"/>
          </w:rPr>
          <w:t xml:space="preserve">, participants </w:t>
        </w:r>
      </w:ins>
      <w:del w:id="423" w:author="Deiglmayr, Anne" w:date="2024-08-29T15:01:00Z">
        <w:r w:rsidR="00220962" w:rsidRPr="008077A3" w:rsidDel="007A1C56">
          <w:rPr>
            <w:rFonts w:ascii="Times New Roman" w:eastAsia="Times New Roman" w:hAnsi="Times New Roman" w:cs="Times New Roman"/>
            <w:sz w:val="24"/>
            <w:szCs w:val="24"/>
            <w:lang w:val="en-US" w:eastAsia="de-DE"/>
          </w:rPr>
          <w:delText xml:space="preserve"> </w:delText>
        </w:r>
      </w:del>
      <w:ins w:id="424" w:author="Deiglmayr, Anne" w:date="2024-08-29T15:01:00Z">
        <w:r w:rsidR="007A1C56">
          <w:rPr>
            <w:rFonts w:ascii="Times New Roman" w:eastAsia="Times New Roman" w:hAnsi="Times New Roman" w:cs="Times New Roman"/>
            <w:sz w:val="24"/>
            <w:szCs w:val="24"/>
            <w:lang w:val="en-US" w:eastAsia="de-DE"/>
          </w:rPr>
          <w:t>filled in</w:t>
        </w:r>
      </w:ins>
      <w:ins w:id="425" w:author="Deiglmayr, Anne" w:date="2024-08-29T15:00:00Z">
        <w:r w:rsidR="007A1C56" w:rsidRPr="008077A3">
          <w:rPr>
            <w:rFonts w:ascii="Times New Roman" w:eastAsia="Times New Roman" w:hAnsi="Times New Roman" w:cs="Times New Roman"/>
            <w:sz w:val="24"/>
            <w:szCs w:val="24"/>
            <w:lang w:val="en-US" w:eastAsia="de-DE"/>
          </w:rPr>
          <w:t xml:space="preserve"> another questionnaire irrelevant to the present study</w:t>
        </w:r>
      </w:ins>
      <w:ins w:id="426" w:author="Deiglmayr, Anne" w:date="2024-08-29T15:01:00Z">
        <w:r w:rsidR="007A1C56">
          <w:rPr>
            <w:rFonts w:ascii="Times New Roman" w:eastAsia="Times New Roman" w:hAnsi="Times New Roman" w:cs="Times New Roman"/>
            <w:sz w:val="24"/>
            <w:szCs w:val="24"/>
            <w:lang w:val="en-US" w:eastAsia="de-DE"/>
          </w:rPr>
          <w:t>, which</w:t>
        </w:r>
      </w:ins>
      <w:ins w:id="427" w:author="Deiglmayr, Anne" w:date="2024-08-29T15:00:00Z">
        <w:r w:rsidR="007A1C56" w:rsidRPr="008077A3">
          <w:rPr>
            <w:rFonts w:ascii="Times New Roman" w:eastAsia="Times New Roman" w:hAnsi="Times New Roman" w:cs="Times New Roman"/>
            <w:sz w:val="24"/>
            <w:szCs w:val="24"/>
            <w:lang w:val="en-US" w:eastAsia="de-DE"/>
          </w:rPr>
          <w:t xml:space="preserve"> </w:t>
        </w:r>
      </w:ins>
      <w:r w:rsidR="00220962" w:rsidRPr="008077A3">
        <w:rPr>
          <w:rFonts w:ascii="Times New Roman" w:eastAsia="Times New Roman" w:hAnsi="Times New Roman" w:cs="Times New Roman"/>
          <w:sz w:val="24"/>
          <w:szCs w:val="24"/>
          <w:lang w:val="en-US" w:eastAsia="de-DE"/>
        </w:rPr>
        <w:t xml:space="preserve">lasted about 10-15 minutes </w:t>
      </w:r>
      <w:del w:id="428" w:author="Deiglmayr, Anne" w:date="2024-08-29T15:01:00Z">
        <w:r w:rsidR="00220962" w:rsidRPr="008077A3" w:rsidDel="007A1C56">
          <w:rPr>
            <w:rFonts w:ascii="Times New Roman" w:eastAsia="Times New Roman" w:hAnsi="Times New Roman" w:cs="Times New Roman"/>
            <w:sz w:val="24"/>
            <w:szCs w:val="24"/>
            <w:lang w:val="en-US" w:eastAsia="de-DE"/>
          </w:rPr>
          <w:delText>and participants</w:delText>
        </w:r>
      </w:del>
      <w:del w:id="429" w:author="Deiglmayr, Anne" w:date="2024-08-29T15:00:00Z">
        <w:r w:rsidR="00220962" w:rsidRPr="008077A3" w:rsidDel="007A1C56">
          <w:rPr>
            <w:rFonts w:ascii="Times New Roman" w:eastAsia="Times New Roman" w:hAnsi="Times New Roman" w:cs="Times New Roman"/>
            <w:sz w:val="24"/>
            <w:szCs w:val="24"/>
            <w:lang w:val="en-US" w:eastAsia="de-DE"/>
          </w:rPr>
          <w:delText xml:space="preserve"> answered another questionnaire irrelevant to </w:delText>
        </w:r>
        <w:r w:rsidR="00F2482A" w:rsidRPr="008077A3" w:rsidDel="007A1C56">
          <w:rPr>
            <w:rFonts w:ascii="Times New Roman" w:eastAsia="Times New Roman" w:hAnsi="Times New Roman" w:cs="Times New Roman"/>
            <w:sz w:val="24"/>
            <w:szCs w:val="24"/>
            <w:lang w:val="en-US" w:eastAsia="de-DE"/>
          </w:rPr>
          <w:delText xml:space="preserve">the present </w:delText>
        </w:r>
        <w:r w:rsidR="00220962" w:rsidRPr="008077A3" w:rsidDel="007A1C56">
          <w:rPr>
            <w:rFonts w:ascii="Times New Roman" w:eastAsia="Times New Roman" w:hAnsi="Times New Roman" w:cs="Times New Roman"/>
            <w:sz w:val="24"/>
            <w:szCs w:val="24"/>
            <w:lang w:val="en-US" w:eastAsia="de-DE"/>
          </w:rPr>
          <w:delText>study</w:delText>
        </w:r>
        <w:r w:rsidR="00BE5B60" w:rsidDel="007A1C56">
          <w:rPr>
            <w:rFonts w:ascii="Times New Roman" w:eastAsia="Times New Roman" w:hAnsi="Times New Roman" w:cs="Times New Roman"/>
            <w:sz w:val="24"/>
            <w:szCs w:val="24"/>
            <w:lang w:val="en-US" w:eastAsia="de-DE"/>
          </w:rPr>
          <w:delText xml:space="preserve">. Participants were </w:delText>
        </w:r>
        <w:r w:rsidR="00BE5B60" w:rsidRPr="008077A3" w:rsidDel="007A1C56">
          <w:rPr>
            <w:rFonts w:ascii="Times New Roman" w:eastAsia="Times New Roman" w:hAnsi="Times New Roman" w:cs="Times New Roman"/>
            <w:sz w:val="24"/>
            <w:szCs w:val="24"/>
            <w:lang w:val="en-US" w:eastAsia="de-DE"/>
          </w:rPr>
          <w:delText>seated</w:delText>
        </w:r>
        <w:r w:rsidR="00BE5B60" w:rsidDel="007A1C56">
          <w:rPr>
            <w:rFonts w:ascii="Times New Roman" w:eastAsia="Times New Roman" w:hAnsi="Times New Roman" w:cs="Times New Roman"/>
            <w:sz w:val="24"/>
            <w:szCs w:val="24"/>
            <w:lang w:val="en-US" w:eastAsia="de-DE"/>
          </w:rPr>
          <w:delText xml:space="preserve"> during interviews</w:delText>
        </w:r>
      </w:del>
      <w:r w:rsidR="00BE5B60" w:rsidRPr="008077A3">
        <w:rPr>
          <w:rFonts w:ascii="Times New Roman" w:eastAsia="Times New Roman" w:hAnsi="Times New Roman" w:cs="Times New Roman"/>
          <w:sz w:val="24"/>
          <w:szCs w:val="24"/>
          <w:lang w:val="en-US" w:eastAsia="de-DE"/>
        </w:rPr>
        <w:t>.</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Heart Rate Data and Heart Rate Intervals</w:t>
      </w:r>
    </w:p>
    <w:p w14:paraId="26DB097F" w14:textId="505CF72E"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3C08160B" w14:textId="0714F6B8"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phases, we aggregated HR over a representative 10-minute interval within each phase</w:t>
      </w:r>
      <w:ins w:id="430" w:author="Deiglmayr, Anne" w:date="2024-08-29T15:02:00Z">
        <w:r w:rsidR="00931DA8">
          <w:rPr>
            <w:rFonts w:ascii="Times New Roman" w:eastAsia="Times New Roman" w:hAnsi="Times New Roman" w:cs="Times New Roman"/>
            <w:sz w:val="24"/>
            <w:szCs w:val="24"/>
            <w:lang w:val="en-US" w:eastAsia="de-DE"/>
          </w:rPr>
          <w:t xml:space="preserve"> (cf. Fig. 2)</w:t>
        </w:r>
      </w:ins>
      <w:r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w:t>
      </w:r>
      <w:del w:id="431" w:author="Deiglmayr, Anne" w:date="2024-08-29T15:03:00Z">
        <w:r w:rsidR="00D44633" w:rsidRPr="008077A3" w:rsidDel="00931DA8">
          <w:rPr>
            <w:rFonts w:ascii="Times New Roman" w:eastAsia="Times New Roman" w:hAnsi="Times New Roman" w:cs="Times New Roman"/>
            <w:color w:val="000000"/>
            <w:sz w:val="24"/>
            <w:szCs w:val="24"/>
            <w:lang w:val="en-US" w:eastAsia="de-DE"/>
          </w:rPr>
          <w:delText xml:space="preserve">teaching </w:delText>
        </w:r>
      </w:del>
      <w:ins w:id="432" w:author="Deiglmayr, Anne" w:date="2024-08-29T15:03:00Z">
        <w:r w:rsidR="00931DA8">
          <w:rPr>
            <w:rFonts w:ascii="Times New Roman" w:eastAsia="Times New Roman" w:hAnsi="Times New Roman" w:cs="Times New Roman"/>
            <w:color w:val="000000"/>
            <w:sz w:val="24"/>
            <w:szCs w:val="24"/>
            <w:lang w:val="en-US" w:eastAsia="de-DE"/>
          </w:rPr>
          <w:t>lesson had</w:t>
        </w:r>
        <w:r w:rsidR="00931DA8" w:rsidRPr="008077A3">
          <w:rPr>
            <w:rFonts w:ascii="Times New Roman" w:eastAsia="Times New Roman" w:hAnsi="Times New Roman" w:cs="Times New Roman"/>
            <w:color w:val="000000"/>
            <w:sz w:val="24"/>
            <w:szCs w:val="24"/>
            <w:lang w:val="en-US" w:eastAsia="de-DE"/>
          </w:rPr>
          <w:t xml:space="preserve"> </w:t>
        </w:r>
      </w:ins>
      <w:del w:id="433" w:author="Deiglmayr, Anne" w:date="2024-08-29T15:03:00Z">
        <w:r w:rsidR="00D44633" w:rsidRPr="008077A3" w:rsidDel="00931DA8">
          <w:rPr>
            <w:rFonts w:ascii="Times New Roman" w:eastAsia="Times New Roman" w:hAnsi="Times New Roman" w:cs="Times New Roman"/>
            <w:color w:val="000000"/>
            <w:sz w:val="24"/>
            <w:szCs w:val="24"/>
            <w:lang w:val="en-US" w:eastAsia="de-DE"/>
          </w:rPr>
          <w:delText>unit</w:delText>
        </w:r>
        <w:r w:rsidR="00197E0E" w:rsidRPr="00197E0E" w:rsidDel="00931DA8">
          <w:rPr>
            <w:rFonts w:ascii="Times New Roman" w:eastAsia="Times New Roman" w:hAnsi="Times New Roman" w:cs="Times New Roman"/>
            <w:color w:val="000000"/>
            <w:sz w:val="24"/>
            <w:szCs w:val="24"/>
            <w:lang w:val="en-US" w:eastAsia="de-DE"/>
          </w:rPr>
          <w:delText xml:space="preserve"> </w:delText>
        </w:r>
      </w:del>
      <w:r w:rsidR="00197E0E" w:rsidRPr="008077A3">
        <w:rPr>
          <w:rFonts w:ascii="Times New Roman" w:eastAsia="Times New Roman" w:hAnsi="Times New Roman" w:cs="Times New Roman"/>
          <w:color w:val="000000"/>
          <w:sz w:val="24"/>
          <w:szCs w:val="24"/>
          <w:lang w:val="en-US" w:eastAsia="de-DE"/>
        </w:rPr>
        <w:t>started</w:t>
      </w:r>
      <w:r w:rsidR="00D44633" w:rsidRPr="008077A3">
        <w:rPr>
          <w:rFonts w:ascii="Times New Roman" w:eastAsia="Times New Roman" w:hAnsi="Times New Roman" w:cs="Times New Roman"/>
          <w:color w:val="000000"/>
          <w:sz w:val="24"/>
          <w:szCs w:val="24"/>
          <w:lang w:val="en-US" w:eastAsia="de-DE"/>
        </w:rPr>
        <w:t xml:space="preserve">.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E475B0">
        <w:rPr>
          <w:rFonts w:ascii="Times New Roman" w:eastAsia="Times New Roman" w:hAnsi="Times New Roman" w:cs="Times New Roman"/>
          <w:color w:val="000000"/>
          <w:sz w:val="24"/>
          <w:szCs w:val="24"/>
          <w:lang w:val="en-US" w:eastAsia="de-DE"/>
        </w:rPr>
        <w:t>. All</w:t>
      </w:r>
      <w:r w:rsidR="00D44633" w:rsidRPr="008077A3">
        <w:rPr>
          <w:rFonts w:ascii="Times New Roman" w:eastAsia="Times New Roman" w:hAnsi="Times New Roman" w:cs="Times New Roman"/>
          <w:color w:val="000000"/>
          <w:sz w:val="24"/>
          <w:szCs w:val="24"/>
          <w:lang w:val="en-US" w:eastAsia="de-DE"/>
        </w:rPr>
        <w:t xml:space="preserve"> participants were</w:t>
      </w:r>
      <w:ins w:id="434" w:author="Deiglmayr, Anne" w:date="2024-08-29T15:03:00Z">
        <w:r w:rsidR="00931DA8">
          <w:rPr>
            <w:rFonts w:ascii="Times New Roman" w:eastAsia="Times New Roman" w:hAnsi="Times New Roman" w:cs="Times New Roman"/>
            <w:color w:val="000000"/>
            <w:sz w:val="24"/>
            <w:szCs w:val="24"/>
            <w:lang w:val="en-US" w:eastAsia="de-DE"/>
          </w:rPr>
          <w:t xml:space="preserve"> being</w:t>
        </w:r>
      </w:ins>
      <w:r w:rsidR="00D44633" w:rsidRPr="008077A3">
        <w:rPr>
          <w:rFonts w:ascii="Times New Roman" w:eastAsia="Times New Roman" w:hAnsi="Times New Roman" w:cs="Times New Roman"/>
          <w:color w:val="000000"/>
          <w:sz w:val="24"/>
          <w:szCs w:val="24"/>
          <w:lang w:val="en-US" w:eastAsia="de-DE"/>
        </w:rPr>
        <w:t xml:space="preserve">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0F99EA5C" w:rsidR="00D44633" w:rsidRPr="008077A3" w:rsidRDefault="00E475B0"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articipants’ teaching experience was assessed as a part of </w:t>
      </w:r>
      <w:r>
        <w:rPr>
          <w:rFonts w:ascii="Times New Roman" w:eastAsia="Times New Roman" w:hAnsi="Times New Roman" w:cs="Times New Roman"/>
          <w:color w:val="000000"/>
          <w:sz w:val="24"/>
          <w:szCs w:val="24"/>
          <w:lang w:val="en-US" w:eastAsia="de-DE"/>
        </w:rPr>
        <w:t xml:space="preserve">their </w:t>
      </w:r>
      <w:r w:rsidR="00D44633" w:rsidRPr="008077A3">
        <w:rPr>
          <w:rFonts w:ascii="Times New Roman" w:eastAsia="Times New Roman" w:hAnsi="Times New Roman" w:cs="Times New Roman"/>
          <w:color w:val="000000"/>
          <w:sz w:val="24"/>
          <w:szCs w:val="24"/>
          <w:lang w:val="en-US" w:eastAsia="de-DE"/>
        </w:rPr>
        <w:t>sociodemographic data. Participants stated their work experience in years</w:t>
      </w:r>
      <w:del w:id="435" w:author="Deiglmayr, Anne" w:date="2024-08-29T15:03:00Z">
        <w:r w:rsidR="00D44633" w:rsidRPr="008077A3" w:rsidDel="00931DA8">
          <w:rPr>
            <w:rFonts w:ascii="Times New Roman" w:eastAsia="Times New Roman" w:hAnsi="Times New Roman" w:cs="Times New Roman"/>
            <w:color w:val="000000"/>
            <w:sz w:val="24"/>
            <w:szCs w:val="24"/>
            <w:lang w:val="en-US" w:eastAsia="de-DE"/>
          </w:rPr>
          <w:delText xml:space="preserve"> (excluding the traineeship year</w:delText>
        </w:r>
        <w:r w:rsidR="002F5C1C" w:rsidRPr="008077A3" w:rsidDel="00931DA8">
          <w:rPr>
            <w:rFonts w:ascii="Times New Roman" w:eastAsia="Times New Roman" w:hAnsi="Times New Roman" w:cs="Times New Roman"/>
            <w:color w:val="000000"/>
            <w:sz w:val="24"/>
            <w:szCs w:val="24"/>
            <w:lang w:val="en-US" w:eastAsia="de-DE"/>
          </w:rPr>
          <w:delText xml:space="preserve"> that is common in Germany</w:delText>
        </w:r>
        <w:r w:rsidR="00D44633" w:rsidRPr="008077A3" w:rsidDel="00931DA8">
          <w:rPr>
            <w:rFonts w:ascii="Times New Roman" w:eastAsia="Times New Roman" w:hAnsi="Times New Roman" w:cs="Times New Roman"/>
            <w:color w:val="000000"/>
            <w:sz w:val="24"/>
            <w:szCs w:val="24"/>
            <w:lang w:val="en-US" w:eastAsia="de-DE"/>
          </w:rPr>
          <w:delText>)</w:delText>
        </w:r>
      </w:del>
      <w:r w:rsidR="00D44633"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58F3B92F"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w:t>
      </w:r>
      <w:r w:rsidR="00A37830">
        <w:rPr>
          <w:rFonts w:ascii="Times New Roman" w:eastAsia="Times New Roman" w:hAnsi="Times New Roman" w:cs="Times New Roman"/>
          <w:color w:val="000000"/>
          <w:sz w:val="24"/>
          <w:szCs w:val="24"/>
          <w:lang w:val="en-US" w:eastAsia="de-DE"/>
        </w:rPr>
        <w:t xml:space="preserve"> R</w:t>
      </w:r>
      <w:r w:rsidR="00825C9B" w:rsidRPr="008077A3">
        <w:rPr>
          <w:rFonts w:ascii="Times New Roman" w:eastAsia="Times New Roman" w:hAnsi="Times New Roman" w:cs="Times New Roman"/>
          <w:color w:val="000000"/>
          <w:sz w:val="24"/>
          <w:szCs w:val="24"/>
          <w:lang w:val="en-US" w:eastAsia="de-DE"/>
        </w:rPr>
        <w:t>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w:t>
      </w:r>
      <w:del w:id="436" w:author="Deiglmayr, Anne" w:date="2024-08-29T15:04:00Z">
        <w:r w:rsidR="00825C9B" w:rsidRPr="008077A3" w:rsidDel="00931DA8">
          <w:rPr>
            <w:rFonts w:ascii="Times New Roman" w:eastAsia="Times New Roman" w:hAnsi="Times New Roman" w:cs="Times New Roman"/>
            <w:color w:val="000000"/>
            <w:sz w:val="24"/>
            <w:szCs w:val="24"/>
            <w:lang w:val="en-US" w:eastAsia="de-DE"/>
          </w:rPr>
          <w:delText>, specifically in the aggregated effect of all potentially stressful events (disruption rating) and the mean level of subjective coping (confidence rating)</w:delText>
        </w:r>
      </w:del>
      <w:r w:rsidR="00825C9B" w:rsidRPr="008077A3">
        <w:rPr>
          <w:rFonts w:ascii="Times New Roman" w:eastAsia="Times New Roman" w:hAnsi="Times New Roman" w:cs="Times New Roman"/>
          <w:color w:val="000000"/>
          <w:sz w:val="24"/>
          <w:szCs w:val="24"/>
          <w:lang w:val="en-US" w:eastAsia="de-DE"/>
        </w:rPr>
        <w:t>.</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4C91359A" w:rsidR="00796CF6" w:rsidRPr="008077A3" w:rsidDel="00931DA8" w:rsidRDefault="00796CF6" w:rsidP="003420F3">
      <w:pPr>
        <w:spacing w:before="120" w:after="0" w:line="480" w:lineRule="auto"/>
        <w:rPr>
          <w:del w:id="437" w:author="Deiglmayr, Anne" w:date="2024-08-29T15:05:00Z"/>
          <w:rFonts w:ascii="Times New Roman" w:eastAsia="Times New Roman" w:hAnsi="Times New Roman" w:cs="Times New Roman"/>
          <w:color w:val="000000"/>
          <w:sz w:val="24"/>
          <w:szCs w:val="24"/>
          <w:lang w:val="en-US" w:eastAsia="de-DE"/>
        </w:rPr>
      </w:pPr>
      <w:del w:id="438" w:author="Deiglmayr, Anne" w:date="2024-08-29T15:05:00Z">
        <w:r w:rsidRPr="008077A3" w:rsidDel="00931DA8">
          <w:rPr>
            <w:rFonts w:ascii="Times New Roman" w:eastAsia="Times New Roman" w:hAnsi="Times New Roman" w:cs="Times New Roman"/>
            <w:color w:val="000000"/>
            <w:sz w:val="24"/>
            <w:szCs w:val="24"/>
            <w:lang w:val="en-US" w:eastAsia="de-DE"/>
          </w:rPr>
          <w:delText xml:space="preserve">**Research goal 1**. The first research goal included mapping teachers’ HR before, during, and </w:delText>
        </w:r>
        <w:r w:rsidR="008E6427" w:rsidRPr="008077A3" w:rsidDel="00931DA8">
          <w:rPr>
            <w:rFonts w:ascii="Times New Roman" w:eastAsia="Times New Roman" w:hAnsi="Times New Roman" w:cs="Times New Roman"/>
            <w:color w:val="000000"/>
            <w:sz w:val="24"/>
            <w:szCs w:val="24"/>
            <w:lang w:val="en-US" w:eastAsia="de-DE"/>
          </w:rPr>
          <w:delText xml:space="preserve">after </w:delText>
        </w:r>
        <w:r w:rsidR="00842E6D" w:rsidRPr="008077A3" w:rsidDel="00931DA8">
          <w:rPr>
            <w:rFonts w:ascii="Times New Roman" w:eastAsia="Times New Roman" w:hAnsi="Times New Roman" w:cs="Times New Roman"/>
            <w:color w:val="000000"/>
            <w:sz w:val="24"/>
            <w:szCs w:val="24"/>
            <w:lang w:val="en-US" w:eastAsia="de-DE"/>
          </w:rPr>
          <w:delText xml:space="preserve">the </w:delText>
        </w:r>
        <w:r w:rsidRPr="008077A3" w:rsidDel="00931DA8">
          <w:rPr>
            <w:rFonts w:ascii="Times New Roman" w:eastAsia="Times New Roman" w:hAnsi="Times New Roman" w:cs="Times New Roman"/>
            <w:color w:val="000000"/>
            <w:sz w:val="24"/>
            <w:szCs w:val="24"/>
            <w:lang w:val="en-US" w:eastAsia="de-DE"/>
          </w:rPr>
          <w:delText xml:space="preserve">micro-teaching unit </w:delText>
        </w:r>
        <w:r w:rsidR="00AA0CCC" w:rsidRPr="008077A3" w:rsidDel="00931DA8">
          <w:rPr>
            <w:rFonts w:ascii="Times New Roman" w:eastAsia="Times New Roman" w:hAnsi="Times New Roman" w:cs="Times New Roman"/>
            <w:color w:val="000000"/>
            <w:sz w:val="24"/>
            <w:szCs w:val="24"/>
            <w:lang w:val="en-US" w:eastAsia="de-DE"/>
          </w:rPr>
          <w:delText xml:space="preserve">over the </w:delText>
        </w:r>
        <w:r w:rsidRPr="008077A3" w:rsidDel="00931DA8">
          <w:rPr>
            <w:rFonts w:ascii="Times New Roman" w:eastAsia="Times New Roman" w:hAnsi="Times New Roman" w:cs="Times New Roman"/>
            <w:color w:val="000000"/>
            <w:sz w:val="24"/>
            <w:szCs w:val="24"/>
            <w:lang w:val="en-US" w:eastAsia="de-DE"/>
          </w:rPr>
          <w:delText xml:space="preserve">course of </w:delText>
        </w:r>
        <w:r w:rsidR="00842E6D" w:rsidRPr="008077A3" w:rsidDel="00931DA8">
          <w:rPr>
            <w:rFonts w:ascii="Times New Roman" w:eastAsia="Times New Roman" w:hAnsi="Times New Roman" w:cs="Times New Roman"/>
            <w:color w:val="000000"/>
            <w:sz w:val="24"/>
            <w:szCs w:val="24"/>
            <w:lang w:val="en-US" w:eastAsia="de-DE"/>
          </w:rPr>
          <w:delText xml:space="preserve">the </w:delText>
        </w:r>
        <w:r w:rsidRPr="008077A3" w:rsidDel="00931DA8">
          <w:rPr>
            <w:rFonts w:ascii="Times New Roman" w:eastAsia="Times New Roman" w:hAnsi="Times New Roman" w:cs="Times New Roman"/>
            <w:color w:val="000000"/>
            <w:sz w:val="24"/>
            <w:szCs w:val="24"/>
            <w:lang w:val="en-US" w:eastAsia="de-DE"/>
          </w:rPr>
          <w:delText>five-phase lab study.</w:delText>
        </w:r>
      </w:del>
    </w:p>
    <w:p w14:paraId="4712C09F" w14:textId="08DD7238"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del w:id="439" w:author="Deiglmayr, Anne" w:date="2024-08-29T15:06:00Z">
        <w:r w:rsidRPr="008077A3" w:rsidDel="00931DA8">
          <w:rPr>
            <w:rFonts w:ascii="Times New Roman" w:eastAsia="Times New Roman" w:hAnsi="Times New Roman" w:cs="Times New Roman"/>
            <w:color w:val="000000"/>
            <w:sz w:val="24"/>
            <w:szCs w:val="24"/>
            <w:lang w:val="en-US" w:eastAsia="de-DE"/>
          </w:rPr>
          <w:delText>Regarding the teachers’ HR trend</w:delText>
        </w:r>
      </w:del>
      <w:ins w:id="440" w:author="Deiglmayr, Anne" w:date="2024-08-29T15:06:00Z">
        <w:r w:rsidR="00931DA8">
          <w:rPr>
            <w:rFonts w:ascii="Times New Roman" w:eastAsia="Times New Roman" w:hAnsi="Times New Roman" w:cs="Times New Roman"/>
            <w:color w:val="000000"/>
            <w:sz w:val="24"/>
            <w:szCs w:val="24"/>
            <w:lang w:val="en-US" w:eastAsia="de-DE"/>
          </w:rPr>
          <w:t>To enable visual inspection of HR trends</w:t>
        </w:r>
      </w:ins>
      <w:r w:rsidRPr="008077A3">
        <w:rPr>
          <w:rFonts w:ascii="Times New Roman" w:eastAsia="Times New Roman" w:hAnsi="Times New Roman" w:cs="Times New Roman"/>
          <w:color w:val="000000"/>
          <w:sz w:val="24"/>
          <w:szCs w:val="24"/>
          <w:lang w:val="en-US" w:eastAsia="de-DE"/>
        </w:rPr>
        <w:t xml:space="preserve">, we displayed </w:t>
      </w:r>
      <w:commentRangeStart w:id="441"/>
      <w:ins w:id="442" w:author="Deiglmayr, Anne" w:date="2024-08-29T15:06:00Z">
        <w:r w:rsidR="00931DA8">
          <w:rPr>
            <w:rFonts w:ascii="Times New Roman" w:eastAsia="Times New Roman" w:hAnsi="Times New Roman" w:cs="Times New Roman"/>
            <w:color w:val="000000"/>
            <w:sz w:val="24"/>
            <w:szCs w:val="24"/>
            <w:lang w:val="en-US" w:eastAsia="de-DE"/>
          </w:rPr>
          <w:t xml:space="preserve">smoothed </w:t>
        </w:r>
        <w:commentRangeEnd w:id="441"/>
        <w:r w:rsidR="00931DA8">
          <w:rPr>
            <w:rStyle w:val="Kommentarzeichen"/>
          </w:rPr>
          <w:commentReference w:id="441"/>
        </w:r>
      </w:ins>
      <w:del w:id="443" w:author="Deiglmayr, Anne" w:date="2024-08-29T15:06:00Z">
        <w:r w:rsidRPr="008077A3" w:rsidDel="00931DA8">
          <w:rPr>
            <w:rFonts w:ascii="Times New Roman" w:eastAsia="Times New Roman" w:hAnsi="Times New Roman" w:cs="Times New Roman"/>
            <w:color w:val="000000"/>
            <w:sz w:val="24"/>
            <w:szCs w:val="24"/>
            <w:lang w:val="en-US" w:eastAsia="de-DE"/>
          </w:rPr>
          <w:delText xml:space="preserve">the </w:delText>
        </w:r>
      </w:del>
      <w:ins w:id="444" w:author="Deiglmayr, Anne" w:date="2024-08-29T15:06:00Z">
        <w:r w:rsidR="00931DA8">
          <w:rPr>
            <w:rFonts w:ascii="Times New Roman" w:eastAsia="Times New Roman" w:hAnsi="Times New Roman" w:cs="Times New Roman"/>
            <w:color w:val="000000"/>
            <w:sz w:val="24"/>
            <w:szCs w:val="24"/>
            <w:lang w:val="en-US" w:eastAsia="de-DE"/>
          </w:rPr>
          <w:t>teacher</w:t>
        </w:r>
        <w:r w:rsidR="00931DA8" w:rsidRPr="008077A3">
          <w:rPr>
            <w:rFonts w:ascii="Times New Roman" w:eastAsia="Times New Roman" w:hAnsi="Times New Roman" w:cs="Times New Roman"/>
            <w:color w:val="000000"/>
            <w:sz w:val="24"/>
            <w:szCs w:val="24"/>
            <w:lang w:val="en-US" w:eastAsia="de-DE"/>
          </w:rPr>
          <w:t xml:space="preserve"> </w:t>
        </w:r>
      </w:ins>
      <w:r w:rsidRPr="008077A3">
        <w:rPr>
          <w:rFonts w:ascii="Times New Roman" w:eastAsia="Times New Roman" w:hAnsi="Times New Roman" w:cs="Times New Roman"/>
          <w:color w:val="000000"/>
          <w:sz w:val="24"/>
          <w:szCs w:val="24"/>
          <w:lang w:val="en-US" w:eastAsia="de-DE"/>
        </w:rPr>
        <w:t xml:space="preserve">HR </w:t>
      </w:r>
      <w:del w:id="445" w:author="Deiglmayr, Anne" w:date="2024-08-29T15:06:00Z">
        <w:r w:rsidRPr="008077A3" w:rsidDel="00931DA8">
          <w:rPr>
            <w:rFonts w:ascii="Times New Roman" w:eastAsia="Times New Roman" w:hAnsi="Times New Roman" w:cs="Times New Roman"/>
            <w:color w:val="000000"/>
            <w:sz w:val="24"/>
            <w:szCs w:val="24"/>
            <w:lang w:val="en-US" w:eastAsia="de-DE"/>
          </w:rPr>
          <w:delText xml:space="preserve">trend </w:delText>
        </w:r>
      </w:del>
      <w:r w:rsidRPr="008077A3">
        <w:rPr>
          <w:rFonts w:ascii="Times New Roman" w:eastAsia="Times New Roman" w:hAnsi="Times New Roman" w:cs="Times New Roman"/>
          <w:color w:val="000000"/>
          <w:sz w:val="24"/>
          <w:szCs w:val="24"/>
          <w:lang w:val="en-US" w:eastAsia="de-DE"/>
        </w:rPr>
        <w:t xml:space="preserve">over the course of the </w:t>
      </w:r>
      <w:r w:rsidR="00461AC7">
        <w:rPr>
          <w:rFonts w:ascii="Times New Roman" w:eastAsia="Times New Roman" w:hAnsi="Times New Roman" w:cs="Times New Roman"/>
          <w:color w:val="000000"/>
          <w:sz w:val="24"/>
          <w:szCs w:val="24"/>
          <w:lang w:val="en-US" w:eastAsia="de-DE"/>
        </w:rPr>
        <w:t>recording</w:t>
      </w:r>
      <w:r w:rsidRPr="008077A3">
        <w:rPr>
          <w:rFonts w:ascii="Times New Roman" w:eastAsia="Times New Roman" w:hAnsi="Times New Roman" w:cs="Times New Roman"/>
          <w:color w:val="000000"/>
          <w:sz w:val="24"/>
          <w:szCs w:val="24"/>
          <w:lang w:val="en-US" w:eastAsia="de-DE"/>
        </w:rPr>
        <w:t xml:space="preserve">.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 xml:space="preserve">e visually compared </w:t>
      </w:r>
      <w:r w:rsidRPr="008077A3">
        <w:rPr>
          <w:rFonts w:ascii="Times New Roman" w:eastAsia="Times New Roman" w:hAnsi="Times New Roman" w:cs="Times New Roman"/>
          <w:color w:val="000000"/>
          <w:sz w:val="24"/>
          <w:szCs w:val="24"/>
          <w:lang w:val="en-US" w:eastAsia="de-DE"/>
        </w:rPr>
        <w:lastRenderedPageBreak/>
        <w:t>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w:t>
      </w:r>
      <w:r w:rsidR="00734405">
        <w:rPr>
          <w:rFonts w:ascii="Times New Roman" w:eastAsia="Times New Roman" w:hAnsi="Times New Roman" w:cs="Times New Roman"/>
          <w:color w:val="000000"/>
          <w:sz w:val="24"/>
          <w:szCs w:val="24"/>
          <w:lang w:val="en-US" w:eastAsia="de-DE"/>
        </w:rPr>
        <w:t xml:space="preserve">the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w:t>
      </w:r>
      <w:r w:rsidR="00461AC7">
        <w:rPr>
          <w:rFonts w:ascii="Times New Roman" w:eastAsia="Times New Roman" w:hAnsi="Times New Roman" w:cs="Times New Roman"/>
          <w:color w:val="000000"/>
          <w:sz w:val="24"/>
          <w:szCs w:val="24"/>
          <w:lang w:val="en-US" w:eastAsia="de-DE"/>
        </w:rPr>
        <w:t>recording period</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1EDBA981" w14:textId="14EA2FA1" w:rsidR="0043395E" w:rsidDel="00931DA8" w:rsidRDefault="00D44633" w:rsidP="00931DA8">
      <w:pPr>
        <w:spacing w:before="120" w:after="0" w:line="480" w:lineRule="auto"/>
        <w:rPr>
          <w:del w:id="446" w:author="Deiglmayr, Anne" w:date="2024-08-29T15:08:00Z"/>
          <w:rFonts w:ascii="Times New Roman" w:eastAsia="Times New Roman" w:hAnsi="Times New Roman" w:cs="Times New Roman"/>
          <w:color w:val="000000"/>
          <w:sz w:val="24"/>
          <w:szCs w:val="24"/>
          <w:lang w:val="en-US" w:eastAsia="de-DE"/>
        </w:rPr>
      </w:pPr>
      <w:del w:id="447" w:author="Deiglmayr, Anne" w:date="2024-08-29T15:10:00Z">
        <w:r w:rsidRPr="008077A3" w:rsidDel="00931DA8">
          <w:rPr>
            <w:rFonts w:ascii="Times New Roman" w:eastAsia="Times New Roman" w:hAnsi="Times New Roman" w:cs="Times New Roman"/>
            <w:color w:val="000000"/>
            <w:sz w:val="24"/>
            <w:szCs w:val="24"/>
            <w:lang w:val="en-US" w:eastAsia="de-DE"/>
          </w:rPr>
          <w:delText xml:space="preserve">For testing Hypothesis 1a, </w:delText>
        </w:r>
        <w:r w:rsidR="00914988" w:rsidRPr="008077A3" w:rsidDel="00931DA8">
          <w:rPr>
            <w:rFonts w:ascii="Times New Roman" w:eastAsia="Times New Roman" w:hAnsi="Times New Roman" w:cs="Times New Roman"/>
            <w:color w:val="000000"/>
            <w:sz w:val="24"/>
            <w:szCs w:val="24"/>
            <w:lang w:val="en-US" w:eastAsia="de-DE"/>
          </w:rPr>
          <w:delText xml:space="preserve">which examined </w:delText>
        </w:r>
        <w:r w:rsidR="00076787" w:rsidRPr="008077A3" w:rsidDel="00931DA8">
          <w:rPr>
            <w:rFonts w:ascii="Times New Roman" w:eastAsia="Times New Roman" w:hAnsi="Times New Roman" w:cs="Times New Roman"/>
            <w:color w:val="000000"/>
            <w:sz w:val="24"/>
            <w:szCs w:val="24"/>
            <w:lang w:val="en-US" w:eastAsia="de-DE"/>
          </w:rPr>
          <w:delText xml:space="preserve">mean differences of </w:delText>
        </w:r>
        <w:r w:rsidR="0043395E" w:rsidDel="00931DA8">
          <w:rPr>
            <w:rFonts w:ascii="Times New Roman" w:eastAsia="Times New Roman" w:hAnsi="Times New Roman" w:cs="Times New Roman"/>
            <w:color w:val="000000"/>
            <w:sz w:val="24"/>
            <w:szCs w:val="24"/>
            <w:lang w:val="en-US" w:eastAsia="de-DE"/>
          </w:rPr>
          <w:delText xml:space="preserve">standardized </w:delText>
        </w:r>
        <w:r w:rsidR="00914988" w:rsidRPr="008077A3" w:rsidDel="00931DA8">
          <w:rPr>
            <w:rFonts w:ascii="Times New Roman" w:eastAsia="Times New Roman" w:hAnsi="Times New Roman" w:cs="Times New Roman"/>
            <w:color w:val="000000"/>
            <w:sz w:val="24"/>
            <w:szCs w:val="24"/>
            <w:lang w:val="en-US" w:eastAsia="de-DE"/>
          </w:rPr>
          <w:delText xml:space="preserve">HR levels </w:delText>
        </w:r>
        <w:r w:rsidR="00076787" w:rsidRPr="008077A3" w:rsidDel="00931DA8">
          <w:rPr>
            <w:rFonts w:ascii="Times New Roman" w:eastAsia="Times New Roman" w:hAnsi="Times New Roman" w:cs="Times New Roman"/>
            <w:color w:val="000000"/>
            <w:sz w:val="24"/>
            <w:szCs w:val="24"/>
            <w:lang w:val="en-US" w:eastAsia="de-DE"/>
          </w:rPr>
          <w:delText xml:space="preserve">across </w:delText>
        </w:r>
      </w:del>
      <w:ins w:id="448" w:author="Deiglmayr, Anne" w:date="2024-08-29T15:10:00Z">
        <w:r w:rsidR="00931DA8">
          <w:rPr>
            <w:rFonts w:ascii="Times New Roman" w:eastAsia="Times New Roman" w:hAnsi="Times New Roman" w:cs="Times New Roman"/>
            <w:color w:val="000000"/>
            <w:sz w:val="24"/>
            <w:szCs w:val="24"/>
            <w:lang w:val="en-US" w:eastAsia="de-DE"/>
          </w:rPr>
          <w:t xml:space="preserve">We averaged each person’s standardized HR over each of </w:t>
        </w:r>
      </w:ins>
      <w:r w:rsidR="00914988" w:rsidRPr="008077A3">
        <w:rPr>
          <w:rFonts w:ascii="Times New Roman" w:eastAsia="Times New Roman" w:hAnsi="Times New Roman" w:cs="Times New Roman"/>
          <w:color w:val="000000"/>
          <w:sz w:val="24"/>
          <w:szCs w:val="24"/>
          <w:lang w:val="en-US" w:eastAsia="de-DE"/>
        </w:rPr>
        <w:t xml:space="preserve">the </w:t>
      </w:r>
      <w:r w:rsidR="00461AC7" w:rsidRPr="008077A3">
        <w:rPr>
          <w:rFonts w:ascii="Times New Roman" w:eastAsia="Times New Roman" w:hAnsi="Times New Roman" w:cs="Times New Roman"/>
          <w:color w:val="000000"/>
          <w:sz w:val="24"/>
          <w:szCs w:val="24"/>
          <w:lang w:val="en-US" w:eastAsia="de-DE"/>
        </w:rPr>
        <w:t xml:space="preserve">five </w:t>
      </w:r>
      <w:r w:rsidR="00076787" w:rsidRPr="008077A3">
        <w:rPr>
          <w:rFonts w:ascii="Times New Roman" w:eastAsia="Times New Roman" w:hAnsi="Times New Roman" w:cs="Times New Roman"/>
          <w:color w:val="000000"/>
          <w:sz w:val="24"/>
          <w:szCs w:val="24"/>
          <w:lang w:val="en-US" w:eastAsia="de-DE"/>
        </w:rPr>
        <w:t xml:space="preserve">selected </w:t>
      </w:r>
      <w:r w:rsidR="00047399" w:rsidRPr="008077A3">
        <w:rPr>
          <w:rFonts w:ascii="Times New Roman" w:eastAsia="Times New Roman" w:hAnsi="Times New Roman" w:cs="Times New Roman"/>
          <w:color w:val="000000"/>
          <w:sz w:val="24"/>
          <w:szCs w:val="24"/>
          <w:lang w:val="en-US" w:eastAsia="de-DE"/>
        </w:rPr>
        <w:t>intervals</w:t>
      </w:r>
      <w:r w:rsidR="002B1010" w:rsidRPr="004702A1">
        <w:rPr>
          <w:rStyle w:val="Funotenzeichen"/>
          <w:rFonts w:ascii="Times New Roman" w:eastAsia="Times New Roman" w:hAnsi="Times New Roman" w:cs="Times New Roman"/>
          <w:color w:val="000000"/>
          <w:sz w:val="24"/>
          <w:szCs w:val="24"/>
          <w:lang w:val="en-US" w:eastAsia="de-DE"/>
        </w:rPr>
        <w:footnoteReference w:id="3"/>
      </w:r>
      <w:r w:rsidR="00914988" w:rsidRPr="008077A3">
        <w:rPr>
          <w:rFonts w:ascii="Times New Roman" w:eastAsia="Times New Roman" w:hAnsi="Times New Roman" w:cs="Times New Roman"/>
          <w:color w:val="000000"/>
          <w:sz w:val="24"/>
          <w:szCs w:val="24"/>
          <w:lang w:val="en-US" w:eastAsia="de-DE"/>
        </w:rPr>
        <w:t xml:space="preserve">, </w:t>
      </w:r>
      <w:del w:id="449" w:author="Deiglmayr, Anne" w:date="2024-08-29T15:10:00Z">
        <w:r w:rsidR="006549F2" w:rsidDel="00931DA8">
          <w:rPr>
            <w:rFonts w:ascii="Times New Roman" w:eastAsia="Times New Roman" w:hAnsi="Times New Roman" w:cs="Times New Roman"/>
            <w:color w:val="000000"/>
            <w:sz w:val="24"/>
            <w:szCs w:val="24"/>
            <w:lang w:val="en-US" w:eastAsia="de-DE"/>
          </w:rPr>
          <w:delText>we averaged each person’s standardized HR ove</w:delText>
        </w:r>
      </w:del>
      <w:r w:rsidR="006549F2">
        <w:rPr>
          <w:rFonts w:ascii="Times New Roman" w:eastAsia="Times New Roman" w:hAnsi="Times New Roman" w:cs="Times New Roman"/>
          <w:color w:val="000000"/>
          <w:sz w:val="24"/>
          <w:szCs w:val="24"/>
          <w:lang w:val="en-US" w:eastAsia="de-DE"/>
        </w:rPr>
        <w:t>r</w:t>
      </w:r>
      <w:del w:id="450" w:author="Deiglmayr, Anne" w:date="2024-08-29T15:10:00Z">
        <w:r w:rsidR="006549F2" w:rsidDel="00931DA8">
          <w:rPr>
            <w:rFonts w:ascii="Times New Roman" w:eastAsia="Times New Roman" w:hAnsi="Times New Roman" w:cs="Times New Roman"/>
            <w:color w:val="000000"/>
            <w:sz w:val="24"/>
            <w:szCs w:val="24"/>
            <w:lang w:val="en-US" w:eastAsia="de-DE"/>
          </w:rPr>
          <w:delText xml:space="preserve"> </w:delText>
        </w:r>
      </w:del>
      <w:del w:id="451" w:author="Deiglmayr, Anne" w:date="2024-08-29T15:08:00Z">
        <w:r w:rsidR="006549F2" w:rsidDel="00931DA8">
          <w:rPr>
            <w:rFonts w:ascii="Times New Roman" w:eastAsia="Times New Roman" w:hAnsi="Times New Roman" w:cs="Times New Roman"/>
            <w:color w:val="000000"/>
            <w:sz w:val="24"/>
            <w:szCs w:val="24"/>
            <w:lang w:val="en-US" w:eastAsia="de-DE"/>
          </w:rPr>
          <w:delText xml:space="preserve">a </w:delText>
        </w:r>
      </w:del>
      <w:del w:id="452" w:author="Deiglmayr, Anne" w:date="2024-08-29T15:10:00Z">
        <w:r w:rsidR="006549F2" w:rsidDel="00931DA8">
          <w:rPr>
            <w:rFonts w:ascii="Times New Roman" w:eastAsia="Times New Roman" w:hAnsi="Times New Roman" w:cs="Times New Roman"/>
            <w:color w:val="000000"/>
            <w:sz w:val="24"/>
            <w:szCs w:val="24"/>
            <w:lang w:val="en-US" w:eastAsia="de-DE"/>
          </w:rPr>
          <w:delText>given interval</w:delText>
        </w:r>
      </w:del>
      <w:r w:rsidR="006549F2">
        <w:rPr>
          <w:rFonts w:ascii="Times New Roman" w:eastAsia="Times New Roman" w:hAnsi="Times New Roman" w:cs="Times New Roman"/>
          <w:color w:val="000000"/>
          <w:sz w:val="24"/>
          <w:szCs w:val="24"/>
          <w:lang w:val="en-US" w:eastAsia="de-DE"/>
        </w:rPr>
        <w:t>, resulting in one measure per person per interval</w:t>
      </w:r>
      <w:ins w:id="453" w:author="Deiglmayr, Anne" w:date="2024-08-29T15:10:00Z">
        <w:r w:rsidR="00931DA8">
          <w:rPr>
            <w:rFonts w:ascii="Times New Roman" w:eastAsia="Times New Roman" w:hAnsi="Times New Roman" w:cs="Times New Roman"/>
            <w:color w:val="000000"/>
            <w:sz w:val="24"/>
            <w:szCs w:val="24"/>
            <w:lang w:val="en-US" w:eastAsia="de-DE"/>
          </w:rPr>
          <w:t xml:space="preserve">. </w:t>
        </w:r>
      </w:ins>
      <w:del w:id="454" w:author="Deiglmayr, Anne" w:date="2024-08-29T15:10:00Z">
        <w:r w:rsidR="002B1010" w:rsidDel="00931DA8">
          <w:rPr>
            <w:rFonts w:ascii="Times New Roman" w:eastAsia="Times New Roman" w:hAnsi="Times New Roman" w:cs="Times New Roman"/>
            <w:color w:val="000000"/>
            <w:sz w:val="24"/>
            <w:szCs w:val="24"/>
            <w:lang w:val="en-US" w:eastAsia="de-DE"/>
          </w:rPr>
          <w:delText>,</w:delText>
        </w:r>
        <w:r w:rsidR="006549F2" w:rsidDel="00931DA8">
          <w:rPr>
            <w:rFonts w:ascii="Times New Roman" w:eastAsia="Times New Roman" w:hAnsi="Times New Roman" w:cs="Times New Roman"/>
            <w:color w:val="000000"/>
            <w:sz w:val="24"/>
            <w:szCs w:val="24"/>
            <w:lang w:val="en-US" w:eastAsia="de-DE"/>
          </w:rPr>
          <w:delText xml:space="preserve"> </w:delText>
        </w:r>
      </w:del>
      <w:ins w:id="455" w:author="Deiglmayr, Anne" w:date="2024-08-29T15:10:00Z">
        <w:r w:rsidR="00931DA8">
          <w:rPr>
            <w:rFonts w:ascii="Times New Roman" w:eastAsia="Times New Roman" w:hAnsi="Times New Roman" w:cs="Times New Roman"/>
            <w:color w:val="000000"/>
            <w:sz w:val="24"/>
            <w:szCs w:val="24"/>
            <w:lang w:val="en-US" w:eastAsia="de-DE"/>
          </w:rPr>
          <w:t>To test Hypothesis 1a</w:t>
        </w:r>
        <w:r w:rsidR="00931DA8" w:rsidRPr="008077A3">
          <w:rPr>
            <w:rFonts w:ascii="Times New Roman" w:eastAsia="Times New Roman" w:hAnsi="Times New Roman" w:cs="Times New Roman"/>
            <w:color w:val="000000"/>
            <w:sz w:val="24"/>
            <w:szCs w:val="24"/>
            <w:lang w:val="en-US" w:eastAsia="de-DE"/>
          </w:rPr>
          <w:t xml:space="preserve">, we </w:t>
        </w:r>
      </w:ins>
      <w:ins w:id="456" w:author="Deiglmayr, Anne" w:date="2024-08-29T15:11:00Z">
        <w:r w:rsidR="00931DA8">
          <w:rPr>
            <w:rFonts w:ascii="Times New Roman" w:eastAsia="Times New Roman" w:hAnsi="Times New Roman" w:cs="Times New Roman"/>
            <w:color w:val="000000"/>
            <w:sz w:val="24"/>
            <w:szCs w:val="24"/>
            <w:lang w:val="en-US" w:eastAsia="de-DE"/>
          </w:rPr>
          <w:t>initially</w:t>
        </w:r>
      </w:ins>
      <w:ins w:id="457" w:author="Deiglmayr, Anne" w:date="2024-08-29T15:10:00Z">
        <w:r w:rsidR="00931DA8">
          <w:rPr>
            <w:rFonts w:ascii="Times New Roman" w:eastAsia="Times New Roman" w:hAnsi="Times New Roman" w:cs="Times New Roman"/>
            <w:color w:val="000000"/>
            <w:sz w:val="24"/>
            <w:szCs w:val="24"/>
            <w:lang w:val="en-US" w:eastAsia="de-DE"/>
          </w:rPr>
          <w:t xml:space="preserve"> </w:t>
        </w:r>
        <w:r w:rsidR="00931DA8" w:rsidRPr="008077A3">
          <w:rPr>
            <w:rFonts w:ascii="Times New Roman" w:eastAsia="Times New Roman" w:hAnsi="Times New Roman" w:cs="Times New Roman"/>
            <w:color w:val="000000"/>
            <w:sz w:val="24"/>
            <w:szCs w:val="24"/>
            <w:lang w:val="en-US" w:eastAsia="de-DE"/>
          </w:rPr>
          <w:t>conducted a one-way ANOVA with repeated measures as an omnibus test</w:t>
        </w:r>
      </w:ins>
      <w:ins w:id="458" w:author="Deiglmayr, Anne" w:date="2024-08-29T15:11:00Z">
        <w:r w:rsidR="00931DA8">
          <w:rPr>
            <w:rFonts w:ascii="Times New Roman" w:eastAsia="Times New Roman" w:hAnsi="Times New Roman" w:cs="Times New Roman"/>
            <w:color w:val="000000"/>
            <w:sz w:val="24"/>
            <w:szCs w:val="24"/>
            <w:lang w:val="en-US" w:eastAsia="de-DE"/>
          </w:rPr>
          <w:t>, and then</w:t>
        </w:r>
      </w:ins>
      <w:ins w:id="459" w:author="Deiglmayr, Anne" w:date="2024-08-29T15:10:00Z">
        <w:r w:rsidR="00931DA8">
          <w:rPr>
            <w:rFonts w:ascii="Times New Roman" w:eastAsia="Times New Roman" w:hAnsi="Times New Roman" w:cs="Times New Roman"/>
            <w:color w:val="000000"/>
            <w:sz w:val="24"/>
            <w:szCs w:val="24"/>
            <w:lang w:val="en-US" w:eastAsia="de-DE"/>
          </w:rPr>
          <w:t xml:space="preserve"> </w:t>
        </w:r>
        <w:r w:rsidR="00931DA8" w:rsidRPr="008077A3">
          <w:rPr>
            <w:rFonts w:ascii="Times New Roman" w:eastAsia="Times New Roman" w:hAnsi="Times New Roman" w:cs="Times New Roman"/>
            <w:color w:val="000000"/>
            <w:sz w:val="24"/>
            <w:szCs w:val="24"/>
            <w:lang w:val="en-US" w:eastAsia="de-DE"/>
          </w:rPr>
          <w:t xml:space="preserve">tested the mean differences between the </w:t>
        </w:r>
        <w:r w:rsidR="00931DA8" w:rsidRPr="008077A3">
          <w:rPr>
            <w:rFonts w:ascii="Times New Roman" w:eastAsia="Times New Roman" w:hAnsi="Times New Roman" w:cs="Times New Roman"/>
            <w:i/>
            <w:iCs/>
            <w:color w:val="000000"/>
            <w:sz w:val="24"/>
            <w:szCs w:val="24"/>
            <w:lang w:val="en-US" w:eastAsia="de-DE"/>
          </w:rPr>
          <w:t>teaching interval</w:t>
        </w:r>
        <w:r w:rsidR="00931DA8" w:rsidRPr="008077A3">
          <w:rPr>
            <w:rFonts w:ascii="Times New Roman" w:eastAsia="Times New Roman" w:hAnsi="Times New Roman" w:cs="Times New Roman"/>
            <w:color w:val="000000"/>
            <w:sz w:val="24"/>
            <w:szCs w:val="24"/>
            <w:lang w:val="en-US" w:eastAsia="de-DE"/>
          </w:rPr>
          <w:t xml:space="preserve"> (I</w:t>
        </w:r>
        <w:r w:rsidR="00931DA8" w:rsidRPr="008077A3">
          <w:rPr>
            <w:rFonts w:ascii="Times New Roman" w:eastAsia="Times New Roman" w:hAnsi="Times New Roman" w:cs="Times New Roman"/>
            <w:color w:val="000000"/>
            <w:sz w:val="24"/>
            <w:szCs w:val="24"/>
            <w:vertAlign w:val="subscript"/>
            <w:lang w:val="en-US" w:eastAsia="de-DE"/>
          </w:rPr>
          <w:t>2</w:t>
        </w:r>
        <w:r w:rsidR="00931DA8" w:rsidRPr="008077A3">
          <w:rPr>
            <w:rFonts w:ascii="Times New Roman" w:eastAsia="Times New Roman" w:hAnsi="Times New Roman" w:cs="Times New Roman"/>
            <w:color w:val="000000"/>
            <w:sz w:val="24"/>
            <w:szCs w:val="24"/>
            <w:lang w:val="en-US" w:eastAsia="de-DE"/>
          </w:rPr>
          <w:t>) and the other four intervals</w:t>
        </w:r>
      </w:ins>
      <w:ins w:id="460" w:author="Deiglmayr, Anne" w:date="2024-08-29T15:12:00Z">
        <w:r w:rsidR="00931DA8">
          <w:rPr>
            <w:rFonts w:ascii="Times New Roman" w:eastAsia="Times New Roman" w:hAnsi="Times New Roman" w:cs="Times New Roman"/>
            <w:color w:val="000000"/>
            <w:sz w:val="24"/>
            <w:szCs w:val="24"/>
            <w:lang w:val="en-US" w:eastAsia="de-DE"/>
          </w:rPr>
          <w:t xml:space="preserve"> </w:t>
        </w:r>
      </w:ins>
      <w:ins w:id="461" w:author="Deiglmayr, Anne" w:date="2024-08-29T15:11:00Z">
        <w:r w:rsidR="00931DA8">
          <w:rPr>
            <w:rFonts w:ascii="Times New Roman" w:eastAsia="Times New Roman" w:hAnsi="Times New Roman" w:cs="Times New Roman"/>
            <w:color w:val="000000"/>
            <w:sz w:val="24"/>
            <w:szCs w:val="24"/>
            <w:lang w:val="en-US" w:eastAsia="de-DE"/>
          </w:rPr>
          <w:t xml:space="preserve">by </w:t>
        </w:r>
      </w:ins>
      <w:del w:id="462" w:author="Deiglmayr, Anne" w:date="2024-08-29T15:10:00Z">
        <w:r w:rsidR="006549F2" w:rsidDel="00931DA8">
          <w:rPr>
            <w:rFonts w:ascii="Times New Roman" w:eastAsia="Times New Roman" w:hAnsi="Times New Roman" w:cs="Times New Roman"/>
            <w:color w:val="000000"/>
            <w:sz w:val="24"/>
            <w:szCs w:val="24"/>
            <w:lang w:val="en-US" w:eastAsia="de-DE"/>
          </w:rPr>
          <w:delText xml:space="preserve">and </w:delText>
        </w:r>
        <w:r w:rsidRPr="008077A3" w:rsidDel="00931DA8">
          <w:rPr>
            <w:rFonts w:ascii="Times New Roman" w:eastAsia="Times New Roman" w:hAnsi="Times New Roman" w:cs="Times New Roman"/>
            <w:color w:val="000000"/>
            <w:sz w:val="24"/>
            <w:szCs w:val="24"/>
            <w:lang w:val="en-US" w:eastAsia="de-DE"/>
          </w:rPr>
          <w:delText>initially conducted a one-way ANOVA with repeated measures as an omnibus test.</w:delText>
        </w:r>
      </w:del>
      <w:del w:id="463" w:author="Deiglmayr, Anne" w:date="2024-08-29T15:11:00Z">
        <w:r w:rsidR="0043395E" w:rsidDel="00931DA8">
          <w:rPr>
            <w:rFonts w:ascii="Times New Roman" w:eastAsia="Times New Roman" w:hAnsi="Times New Roman" w:cs="Times New Roman"/>
            <w:color w:val="000000"/>
            <w:sz w:val="24"/>
            <w:szCs w:val="24"/>
            <w:lang w:val="en-US" w:eastAsia="de-DE"/>
          </w:rPr>
          <w:delText xml:space="preserve"> </w:delText>
        </w:r>
      </w:del>
    </w:p>
    <w:p w14:paraId="76222991" w14:textId="5CF28242" w:rsidR="00D44633" w:rsidRPr="008077A3" w:rsidRDefault="000E34F1">
      <w:pPr>
        <w:spacing w:before="120" w:after="0" w:line="480" w:lineRule="auto"/>
        <w:rPr>
          <w:rFonts w:ascii="Times New Roman" w:eastAsia="Times New Roman" w:hAnsi="Times New Roman" w:cs="Times New Roman"/>
          <w:color w:val="000000"/>
          <w:sz w:val="24"/>
          <w:szCs w:val="24"/>
          <w:lang w:val="en-US" w:eastAsia="de-DE"/>
        </w:rPr>
      </w:pPr>
      <w:del w:id="464" w:author="Deiglmayr, Anne" w:date="2024-08-29T15:08:00Z">
        <w:r w:rsidRPr="008077A3" w:rsidDel="00931DA8">
          <w:rPr>
            <w:rFonts w:ascii="Times New Roman" w:eastAsia="Times New Roman" w:hAnsi="Times New Roman" w:cs="Times New Roman"/>
            <w:color w:val="000000"/>
            <w:sz w:val="24"/>
            <w:szCs w:val="24"/>
            <w:lang w:val="en-US" w:eastAsia="de-DE"/>
          </w:rPr>
          <w:delText>To</w:delText>
        </w:r>
        <w:r w:rsidR="00D44633" w:rsidRPr="008077A3" w:rsidDel="00931DA8">
          <w:rPr>
            <w:rFonts w:ascii="Times New Roman" w:eastAsia="Times New Roman" w:hAnsi="Times New Roman" w:cs="Times New Roman"/>
            <w:color w:val="000000"/>
            <w:sz w:val="24"/>
            <w:szCs w:val="24"/>
            <w:lang w:val="en-US" w:eastAsia="de-DE"/>
          </w:rPr>
          <w:delText xml:space="preserve"> identify the </w:delText>
        </w:r>
        <w:r w:rsidR="008E6427" w:rsidRPr="008077A3" w:rsidDel="00931DA8">
          <w:rPr>
            <w:rFonts w:ascii="Times New Roman" w:eastAsia="Times New Roman" w:hAnsi="Times New Roman" w:cs="Times New Roman"/>
            <w:color w:val="000000"/>
            <w:sz w:val="24"/>
            <w:szCs w:val="24"/>
            <w:lang w:val="en-US" w:eastAsia="de-DE"/>
          </w:rPr>
          <w:delText xml:space="preserve">interval with the </w:delText>
        </w:r>
        <w:r w:rsidR="00D44633" w:rsidRPr="008077A3" w:rsidDel="00931DA8">
          <w:rPr>
            <w:rFonts w:ascii="Times New Roman" w:eastAsia="Times New Roman" w:hAnsi="Times New Roman" w:cs="Times New Roman"/>
            <w:color w:val="000000"/>
            <w:sz w:val="24"/>
            <w:szCs w:val="24"/>
            <w:lang w:val="en-US" w:eastAsia="de-DE"/>
          </w:rPr>
          <w:delText xml:space="preserve">highest </w:delText>
        </w:r>
        <w:r w:rsidR="004E2D1A" w:rsidRPr="007D018E" w:rsidDel="00931DA8">
          <w:rPr>
            <w:rFonts w:ascii="Times New Roman" w:eastAsia="Times New Roman" w:hAnsi="Times New Roman" w:cs="Times New Roman"/>
            <w:color w:val="000000"/>
            <w:sz w:val="24"/>
            <w:szCs w:val="24"/>
            <w:lang w:val="en-US" w:eastAsia="de-DE"/>
          </w:rPr>
          <w:delText>mean standardized HR</w:delText>
        </w:r>
        <w:r w:rsidR="00D44633" w:rsidRPr="008077A3" w:rsidDel="00931DA8">
          <w:rPr>
            <w:rFonts w:ascii="Times New Roman" w:eastAsia="Times New Roman" w:hAnsi="Times New Roman" w:cs="Times New Roman"/>
            <w:color w:val="000000"/>
            <w:sz w:val="24"/>
            <w:szCs w:val="24"/>
            <w:lang w:val="en-US" w:eastAsia="de-DE"/>
          </w:rPr>
          <w:delText>, w</w:delText>
        </w:r>
      </w:del>
      <w:del w:id="465" w:author="Deiglmayr, Anne" w:date="2024-08-29T15:11:00Z">
        <w:r w:rsidR="00D44633" w:rsidRPr="008077A3" w:rsidDel="00931DA8">
          <w:rPr>
            <w:rFonts w:ascii="Times New Roman" w:eastAsia="Times New Roman" w:hAnsi="Times New Roman" w:cs="Times New Roman"/>
            <w:color w:val="000000"/>
            <w:sz w:val="24"/>
            <w:szCs w:val="24"/>
            <w:lang w:val="en-US" w:eastAsia="de-DE"/>
          </w:rPr>
          <w:delText xml:space="preserve">e subsequently conducted </w:delText>
        </w:r>
        <w:r w:rsidR="00D44633" w:rsidRPr="008077A3" w:rsidDel="00931DA8">
          <w:rPr>
            <w:rFonts w:ascii="Times New Roman" w:eastAsia="Times New Roman" w:hAnsi="Times New Roman" w:cs="Times New Roman"/>
            <w:i/>
            <w:iCs/>
            <w:color w:val="000000"/>
            <w:sz w:val="24"/>
            <w:szCs w:val="24"/>
            <w:lang w:val="en-US" w:eastAsia="de-DE"/>
          </w:rPr>
          <w:delText>t</w:delText>
        </w:r>
        <w:r w:rsidR="00D44633" w:rsidRPr="008077A3" w:rsidDel="00931DA8">
          <w:rPr>
            <w:rFonts w:ascii="Times New Roman" w:eastAsia="Times New Roman" w:hAnsi="Times New Roman" w:cs="Times New Roman"/>
            <w:color w:val="000000"/>
            <w:sz w:val="24"/>
            <w:szCs w:val="24"/>
            <w:lang w:val="en-US" w:eastAsia="de-DE"/>
          </w:rPr>
          <w:delText>-tests with</w:delText>
        </w:r>
      </w:del>
      <w:r w:rsidR="00D44633" w:rsidRPr="008077A3">
        <w:rPr>
          <w:rFonts w:ascii="Times New Roman" w:eastAsia="Times New Roman" w:hAnsi="Times New Roman" w:cs="Times New Roman"/>
          <w:color w:val="000000"/>
          <w:sz w:val="24"/>
          <w:szCs w:val="24"/>
          <w:lang w:val="en-US" w:eastAsia="de-DE"/>
        </w:rPr>
        <w:t xml:space="preserve"> planned contrasts </w:t>
      </w:r>
      <w:del w:id="466" w:author="Deiglmayr, Anne" w:date="2024-08-29T15:12:00Z">
        <w:r w:rsidR="00D44633" w:rsidRPr="008077A3" w:rsidDel="00931DA8">
          <w:rPr>
            <w:rFonts w:ascii="Times New Roman" w:eastAsia="Times New Roman" w:hAnsi="Times New Roman" w:cs="Times New Roman"/>
            <w:color w:val="000000"/>
            <w:sz w:val="24"/>
            <w:szCs w:val="24"/>
            <w:lang w:val="en-US" w:eastAsia="de-DE"/>
          </w:rPr>
          <w:delText xml:space="preserve">as post-hoc tests </w:delText>
        </w:r>
      </w:del>
      <w:r w:rsidR="0043395E">
        <w:rPr>
          <w:rFonts w:ascii="Times New Roman" w:eastAsia="Times New Roman" w:hAnsi="Times New Roman" w:cs="Times New Roman"/>
          <w:color w:val="000000"/>
          <w:sz w:val="24"/>
          <w:szCs w:val="24"/>
          <w:lang w:val="en-US" w:eastAsia="de-DE"/>
        </w:rPr>
        <w:t>and inspect</w:t>
      </w:r>
      <w:ins w:id="467" w:author="Deiglmayr, Anne" w:date="2024-08-29T15:11:00Z">
        <w:r w:rsidR="00931DA8">
          <w:rPr>
            <w:rFonts w:ascii="Times New Roman" w:eastAsia="Times New Roman" w:hAnsi="Times New Roman" w:cs="Times New Roman"/>
            <w:color w:val="000000"/>
            <w:sz w:val="24"/>
            <w:szCs w:val="24"/>
            <w:lang w:val="en-US" w:eastAsia="de-DE"/>
          </w:rPr>
          <w:t>ion of</w:t>
        </w:r>
      </w:ins>
      <w:del w:id="468" w:author="Deiglmayr, Anne" w:date="2024-08-29T15:11:00Z">
        <w:r w:rsidR="0043395E" w:rsidDel="00931DA8">
          <w:rPr>
            <w:rFonts w:ascii="Times New Roman" w:eastAsia="Times New Roman" w:hAnsi="Times New Roman" w:cs="Times New Roman"/>
            <w:color w:val="000000"/>
            <w:sz w:val="24"/>
            <w:szCs w:val="24"/>
            <w:lang w:val="en-US" w:eastAsia="de-DE"/>
          </w:rPr>
          <w:delText>ed</w:delText>
        </w:r>
      </w:del>
      <w:r w:rsidR="00D44633" w:rsidRPr="008077A3">
        <w:rPr>
          <w:rFonts w:ascii="Times New Roman" w:eastAsia="Times New Roman" w:hAnsi="Times New Roman" w:cs="Times New Roman"/>
          <w:color w:val="000000"/>
          <w:sz w:val="24"/>
          <w:szCs w:val="24"/>
          <w:lang w:val="en-US" w:eastAsia="de-DE"/>
        </w:rPr>
        <w:t xml:space="preserve"> </w:t>
      </w:r>
      <w:del w:id="469" w:author="Deiglmayr, Anne" w:date="2024-08-29T15:12:00Z">
        <w:r w:rsidR="00D44633" w:rsidRPr="008077A3" w:rsidDel="00931DA8">
          <w:rPr>
            <w:rFonts w:ascii="Times New Roman" w:eastAsia="Times New Roman" w:hAnsi="Times New Roman" w:cs="Times New Roman"/>
            <w:color w:val="000000"/>
            <w:sz w:val="24"/>
            <w:szCs w:val="24"/>
            <w:lang w:val="en-US" w:eastAsia="de-DE"/>
          </w:rPr>
          <w:delText xml:space="preserve">the </w:delText>
        </w:r>
      </w:del>
      <w:r w:rsidR="00D44633" w:rsidRPr="008077A3">
        <w:rPr>
          <w:rFonts w:ascii="Times New Roman" w:eastAsia="Times New Roman" w:hAnsi="Times New Roman" w:cs="Times New Roman"/>
          <w:color w:val="000000"/>
          <w:sz w:val="24"/>
          <w:szCs w:val="24"/>
          <w:lang w:val="en-US" w:eastAsia="de-DE"/>
        </w:rPr>
        <w:t xml:space="preserve">effect size </w:t>
      </w:r>
      <w:r w:rsidR="00D44633" w:rsidRPr="008077A3">
        <w:rPr>
          <w:rFonts w:ascii="Times New Roman" w:eastAsia="Times New Roman" w:hAnsi="Times New Roman" w:cs="Times New Roman"/>
          <w:i/>
          <w:iCs/>
          <w:color w:val="000000"/>
          <w:sz w:val="24"/>
          <w:szCs w:val="24"/>
          <w:lang w:val="en-US" w:eastAsia="de-DE"/>
        </w:rPr>
        <w:t>d</w:t>
      </w:r>
      <w:del w:id="470" w:author="Deiglmayr, Anne" w:date="2024-08-29T15:13:00Z">
        <w:r w:rsidR="00D44633" w:rsidRPr="008077A3" w:rsidDel="002D23C3">
          <w:rPr>
            <w:rFonts w:ascii="Times New Roman" w:eastAsia="Times New Roman" w:hAnsi="Times New Roman" w:cs="Times New Roman"/>
            <w:color w:val="000000"/>
            <w:sz w:val="24"/>
            <w:szCs w:val="24"/>
            <w:lang w:val="en-US" w:eastAsia="de-DE"/>
          </w:rPr>
          <w:delText xml:space="preserve"> [@cohen1988new]. </w:delText>
        </w:r>
      </w:del>
      <w:del w:id="471" w:author="Deiglmayr, Anne" w:date="2024-08-29T15:09:00Z">
        <w:r w:rsidR="00D44633" w:rsidRPr="008077A3" w:rsidDel="00931DA8">
          <w:rPr>
            <w:rFonts w:ascii="Times New Roman" w:eastAsia="Times New Roman" w:hAnsi="Times New Roman" w:cs="Times New Roman"/>
            <w:color w:val="000000"/>
            <w:sz w:val="24"/>
            <w:szCs w:val="24"/>
            <w:lang w:val="en-US" w:eastAsia="de-DE"/>
          </w:rPr>
          <w:delText>Specifically</w:delText>
        </w:r>
      </w:del>
      <w:del w:id="472" w:author="Deiglmayr, Anne" w:date="2024-08-29T15:10:00Z">
        <w:r w:rsidR="00D44633" w:rsidRPr="008077A3" w:rsidDel="00931DA8">
          <w:rPr>
            <w:rFonts w:ascii="Times New Roman" w:eastAsia="Times New Roman" w:hAnsi="Times New Roman" w:cs="Times New Roman"/>
            <w:color w:val="000000"/>
            <w:sz w:val="24"/>
            <w:szCs w:val="24"/>
            <w:lang w:val="en-US" w:eastAsia="de-DE"/>
          </w:rPr>
          <w:delText xml:space="preserve">, we tested the </w:delText>
        </w:r>
        <w:r w:rsidR="008E6427" w:rsidRPr="008077A3" w:rsidDel="00931DA8">
          <w:rPr>
            <w:rFonts w:ascii="Times New Roman" w:eastAsia="Times New Roman" w:hAnsi="Times New Roman" w:cs="Times New Roman"/>
            <w:color w:val="000000"/>
            <w:sz w:val="24"/>
            <w:szCs w:val="24"/>
            <w:lang w:val="en-US" w:eastAsia="de-DE"/>
          </w:rPr>
          <w:delText xml:space="preserve">mean </w:delText>
        </w:r>
        <w:r w:rsidR="00D44633" w:rsidRPr="008077A3" w:rsidDel="00931DA8">
          <w:rPr>
            <w:rFonts w:ascii="Times New Roman" w:eastAsia="Times New Roman" w:hAnsi="Times New Roman" w:cs="Times New Roman"/>
            <w:color w:val="000000"/>
            <w:sz w:val="24"/>
            <w:szCs w:val="24"/>
            <w:lang w:val="en-US" w:eastAsia="de-DE"/>
          </w:rPr>
          <w:delText xml:space="preserve">differences between the </w:delText>
        </w:r>
        <w:r w:rsidR="00D44633" w:rsidRPr="008077A3" w:rsidDel="00931DA8">
          <w:rPr>
            <w:rFonts w:ascii="Times New Roman" w:eastAsia="Times New Roman" w:hAnsi="Times New Roman" w:cs="Times New Roman"/>
            <w:i/>
            <w:iCs/>
            <w:color w:val="000000"/>
            <w:sz w:val="24"/>
            <w:szCs w:val="24"/>
            <w:lang w:val="en-US" w:eastAsia="de-DE"/>
          </w:rPr>
          <w:delText>teaching interval</w:delText>
        </w:r>
        <w:r w:rsidR="002844B7" w:rsidRPr="008077A3" w:rsidDel="00931DA8">
          <w:rPr>
            <w:rFonts w:ascii="Times New Roman" w:eastAsia="Times New Roman" w:hAnsi="Times New Roman" w:cs="Times New Roman"/>
            <w:color w:val="000000"/>
            <w:sz w:val="24"/>
            <w:szCs w:val="24"/>
            <w:lang w:val="en-US" w:eastAsia="de-DE"/>
          </w:rPr>
          <w:delText xml:space="preserve"> (I</w:delText>
        </w:r>
        <w:r w:rsidR="002844B7" w:rsidRPr="008077A3" w:rsidDel="00931DA8">
          <w:rPr>
            <w:rFonts w:ascii="Times New Roman" w:eastAsia="Times New Roman" w:hAnsi="Times New Roman" w:cs="Times New Roman"/>
            <w:color w:val="000000"/>
            <w:sz w:val="24"/>
            <w:szCs w:val="24"/>
            <w:vertAlign w:val="subscript"/>
            <w:lang w:val="en-US" w:eastAsia="de-DE"/>
          </w:rPr>
          <w:delText>2</w:delText>
        </w:r>
        <w:r w:rsidR="00C743FD" w:rsidRPr="008077A3" w:rsidDel="00931DA8">
          <w:rPr>
            <w:rFonts w:ascii="Times New Roman" w:eastAsia="Times New Roman" w:hAnsi="Times New Roman" w:cs="Times New Roman"/>
            <w:color w:val="000000"/>
            <w:sz w:val="24"/>
            <w:szCs w:val="24"/>
            <w:lang w:val="en-US" w:eastAsia="de-DE"/>
          </w:rPr>
          <w:delText>) and</w:delText>
        </w:r>
        <w:r w:rsidR="00D44633" w:rsidRPr="008077A3" w:rsidDel="00931DA8">
          <w:rPr>
            <w:rFonts w:ascii="Times New Roman" w:eastAsia="Times New Roman" w:hAnsi="Times New Roman" w:cs="Times New Roman"/>
            <w:color w:val="000000"/>
            <w:sz w:val="24"/>
            <w:szCs w:val="24"/>
            <w:lang w:val="en-US" w:eastAsia="de-DE"/>
          </w:rPr>
          <w:delText xml:space="preserve"> the other four intervals</w:delText>
        </w:r>
        <w:r w:rsidR="00305789" w:rsidRPr="008077A3" w:rsidDel="00931DA8">
          <w:rPr>
            <w:rFonts w:ascii="Times New Roman" w:eastAsia="Times New Roman" w:hAnsi="Times New Roman" w:cs="Times New Roman"/>
            <w:color w:val="000000"/>
            <w:sz w:val="24"/>
            <w:szCs w:val="24"/>
            <w:lang w:val="en-US" w:eastAsia="de-DE"/>
          </w:rPr>
          <w:delText xml:space="preserve"> </w:delText>
        </w:r>
        <w:r w:rsidR="00D44633" w:rsidRPr="008077A3" w:rsidDel="00931DA8">
          <w:rPr>
            <w:rFonts w:ascii="Times New Roman" w:eastAsia="Times New Roman" w:hAnsi="Times New Roman" w:cs="Times New Roman"/>
            <w:color w:val="000000"/>
            <w:sz w:val="24"/>
            <w:szCs w:val="24"/>
            <w:lang w:val="en-US" w:eastAsia="de-DE"/>
          </w:rPr>
          <w:delText>(see Table 1)</w:delText>
        </w:r>
        <w:r w:rsidR="00AA452A" w:rsidRPr="008077A3" w:rsidDel="00931DA8">
          <w:rPr>
            <w:rFonts w:ascii="Times New Roman" w:eastAsia="Times New Roman" w:hAnsi="Times New Roman" w:cs="Times New Roman"/>
            <w:color w:val="000000"/>
            <w:sz w:val="24"/>
            <w:szCs w:val="24"/>
            <w:lang w:val="en-US" w:eastAsia="de-DE"/>
          </w:rPr>
          <w:delText>.</w:delText>
        </w:r>
      </w:del>
    </w:p>
    <w:p w14:paraId="17A1A0DB" w14:textId="1B471A60"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D0167F">
        <w:rPr>
          <w:rFonts w:ascii="Times New Roman" w:eastAsia="Times New Roman" w:hAnsi="Times New Roman" w:cs="Times New Roman"/>
          <w:color w:val="000000"/>
          <w:sz w:val="24"/>
          <w:szCs w:val="24"/>
          <w:highlight w:val="yellow"/>
          <w:lang w:val="en-US" w:eastAsia="de-DE"/>
          <w:rPrChange w:id="473" w:author="Deiglmayr, Anne" w:date="2024-09-02T12:20:00Z">
            <w:rPr>
              <w:rFonts w:ascii="Times New Roman" w:eastAsia="Times New Roman" w:hAnsi="Times New Roman" w:cs="Times New Roman"/>
              <w:color w:val="000000"/>
              <w:sz w:val="24"/>
              <w:szCs w:val="24"/>
              <w:lang w:val="en-US" w:eastAsia="de-DE"/>
            </w:rPr>
          </w:rPrChange>
        </w:rPr>
        <w:t>For</w:t>
      </w:r>
      <w:r w:rsidR="00D44633" w:rsidRPr="00D0167F">
        <w:rPr>
          <w:rFonts w:ascii="Times New Roman" w:eastAsia="Times New Roman" w:hAnsi="Times New Roman" w:cs="Times New Roman"/>
          <w:color w:val="000000"/>
          <w:sz w:val="24"/>
          <w:szCs w:val="24"/>
          <w:highlight w:val="yellow"/>
          <w:lang w:val="en-US" w:eastAsia="de-DE"/>
          <w:rPrChange w:id="474" w:author="Deiglmayr, Anne" w:date="2024-09-02T12:20:00Z">
            <w:rPr>
              <w:rFonts w:ascii="Times New Roman" w:eastAsia="Times New Roman" w:hAnsi="Times New Roman" w:cs="Times New Roman"/>
              <w:color w:val="000000"/>
              <w:sz w:val="24"/>
              <w:szCs w:val="24"/>
              <w:lang w:val="en-US" w:eastAsia="de-DE"/>
            </w:rPr>
          </w:rPrChange>
        </w:rPr>
        <w:t xml:space="preserve"> testing Hypothesis 1b</w:t>
      </w:r>
      <w:r w:rsidR="00C65059" w:rsidRPr="00D0167F">
        <w:rPr>
          <w:rFonts w:ascii="Times New Roman" w:eastAsia="Times New Roman" w:hAnsi="Times New Roman" w:cs="Times New Roman"/>
          <w:color w:val="000000"/>
          <w:sz w:val="24"/>
          <w:szCs w:val="24"/>
          <w:highlight w:val="yellow"/>
          <w:lang w:val="en-US" w:eastAsia="de-DE"/>
          <w:rPrChange w:id="475" w:author="Deiglmayr, Anne" w:date="2024-09-02T12:20:00Z">
            <w:rPr>
              <w:rFonts w:ascii="Times New Roman" w:eastAsia="Times New Roman" w:hAnsi="Times New Roman" w:cs="Times New Roman"/>
              <w:color w:val="000000"/>
              <w:sz w:val="24"/>
              <w:szCs w:val="24"/>
              <w:lang w:val="en-US" w:eastAsia="de-DE"/>
            </w:rPr>
          </w:rPrChange>
        </w:rPr>
        <w:t>,</w:t>
      </w:r>
      <w:r w:rsidR="00D44633" w:rsidRPr="00D0167F">
        <w:rPr>
          <w:rFonts w:ascii="Times New Roman" w:eastAsia="Times New Roman" w:hAnsi="Times New Roman" w:cs="Times New Roman"/>
          <w:color w:val="000000"/>
          <w:sz w:val="24"/>
          <w:szCs w:val="24"/>
          <w:highlight w:val="yellow"/>
          <w:lang w:val="en-US" w:eastAsia="de-DE"/>
          <w:rPrChange w:id="476" w:author="Deiglmayr, Anne" w:date="2024-09-02T12:20:00Z">
            <w:rPr>
              <w:rFonts w:ascii="Times New Roman" w:eastAsia="Times New Roman" w:hAnsi="Times New Roman" w:cs="Times New Roman"/>
              <w:color w:val="000000"/>
              <w:sz w:val="24"/>
              <w:szCs w:val="24"/>
              <w:lang w:val="en-US" w:eastAsia="de-DE"/>
            </w:rPr>
          </w:rPrChange>
        </w:rPr>
        <w:t xml:space="preserve"> </w:t>
      </w:r>
      <w:del w:id="477" w:author="Deiglmayr, Anne" w:date="2024-08-29T15:12:00Z">
        <w:r w:rsidR="000E0309" w:rsidRPr="00D0167F" w:rsidDel="00931DA8">
          <w:rPr>
            <w:rFonts w:ascii="Times New Roman" w:eastAsia="Times New Roman" w:hAnsi="Times New Roman" w:cs="Times New Roman"/>
            <w:color w:val="000000"/>
            <w:sz w:val="24"/>
            <w:szCs w:val="24"/>
            <w:highlight w:val="yellow"/>
            <w:lang w:val="en-US" w:eastAsia="de-DE"/>
            <w:rPrChange w:id="478" w:author="Deiglmayr, Anne" w:date="2024-09-02T12:20:00Z">
              <w:rPr>
                <w:rFonts w:ascii="Times New Roman" w:eastAsia="Times New Roman" w:hAnsi="Times New Roman" w:cs="Times New Roman"/>
                <w:color w:val="000000"/>
                <w:sz w:val="24"/>
                <w:szCs w:val="24"/>
                <w:lang w:val="en-US" w:eastAsia="de-DE"/>
              </w:rPr>
            </w:rPrChange>
          </w:rPr>
          <w:delText>which examined the</w:delText>
        </w:r>
      </w:del>
      <w:ins w:id="479" w:author="Deiglmayr, Anne" w:date="2024-08-29T15:12:00Z">
        <w:r w:rsidR="002D23C3" w:rsidRPr="00D0167F">
          <w:rPr>
            <w:rFonts w:ascii="Times New Roman" w:eastAsia="Times New Roman" w:hAnsi="Times New Roman" w:cs="Times New Roman"/>
            <w:color w:val="000000"/>
            <w:sz w:val="24"/>
            <w:szCs w:val="24"/>
            <w:highlight w:val="yellow"/>
            <w:lang w:val="en-US" w:eastAsia="de-DE"/>
            <w:rPrChange w:id="480" w:author="Deiglmayr, Anne" w:date="2024-09-02T12:20:00Z">
              <w:rPr>
                <w:rFonts w:ascii="Times New Roman" w:eastAsia="Times New Roman" w:hAnsi="Times New Roman" w:cs="Times New Roman"/>
                <w:color w:val="000000"/>
                <w:sz w:val="24"/>
                <w:szCs w:val="24"/>
                <w:lang w:val="en-US" w:eastAsia="de-DE"/>
              </w:rPr>
            </w:rPrChange>
          </w:rPr>
          <w:t>concerning</w:t>
        </w:r>
      </w:ins>
      <w:r w:rsidR="000E0309" w:rsidRPr="00D0167F">
        <w:rPr>
          <w:rFonts w:ascii="Times New Roman" w:eastAsia="Times New Roman" w:hAnsi="Times New Roman" w:cs="Times New Roman"/>
          <w:color w:val="000000"/>
          <w:sz w:val="24"/>
          <w:szCs w:val="24"/>
          <w:highlight w:val="yellow"/>
          <w:lang w:val="en-US" w:eastAsia="de-DE"/>
          <w:rPrChange w:id="481" w:author="Deiglmayr, Anne" w:date="2024-09-02T12:20:00Z">
            <w:rPr>
              <w:rFonts w:ascii="Times New Roman" w:eastAsia="Times New Roman" w:hAnsi="Times New Roman" w:cs="Times New Roman"/>
              <w:color w:val="000000"/>
              <w:sz w:val="24"/>
              <w:szCs w:val="24"/>
              <w:lang w:val="en-US" w:eastAsia="de-DE"/>
            </w:rPr>
          </w:rPrChange>
        </w:rPr>
        <w:t xml:space="preserve"> HR changes </w:t>
      </w:r>
      <w:del w:id="482" w:author="Deiglmayr, Anne" w:date="2024-09-02T12:16:00Z">
        <w:r w:rsidR="004E2D1A" w:rsidRPr="00D0167F" w:rsidDel="00D0167F">
          <w:rPr>
            <w:rFonts w:ascii="Times New Roman" w:eastAsia="Times New Roman" w:hAnsi="Times New Roman" w:cs="Times New Roman"/>
            <w:color w:val="000000"/>
            <w:sz w:val="24"/>
            <w:szCs w:val="24"/>
            <w:highlight w:val="yellow"/>
            <w:lang w:val="en-US" w:eastAsia="de-DE"/>
            <w:rPrChange w:id="483" w:author="Deiglmayr, Anne" w:date="2024-09-02T12:20:00Z">
              <w:rPr>
                <w:rFonts w:ascii="Times New Roman" w:eastAsia="Times New Roman" w:hAnsi="Times New Roman" w:cs="Times New Roman"/>
                <w:color w:val="000000"/>
                <w:sz w:val="24"/>
                <w:szCs w:val="24"/>
                <w:lang w:val="en-US" w:eastAsia="de-DE"/>
              </w:rPr>
            </w:rPrChange>
          </w:rPr>
          <w:delText xml:space="preserve">(i.e., mean slopes) </w:delText>
        </w:r>
      </w:del>
      <w:r w:rsidR="000E0309" w:rsidRPr="00D0167F">
        <w:rPr>
          <w:rFonts w:ascii="Times New Roman" w:eastAsia="Times New Roman" w:hAnsi="Times New Roman" w:cs="Times New Roman"/>
          <w:color w:val="000000"/>
          <w:sz w:val="24"/>
          <w:szCs w:val="24"/>
          <w:highlight w:val="yellow"/>
          <w:lang w:val="en-US" w:eastAsia="de-DE"/>
          <w:rPrChange w:id="484" w:author="Deiglmayr, Anne" w:date="2024-09-02T12:20:00Z">
            <w:rPr>
              <w:rFonts w:ascii="Times New Roman" w:eastAsia="Times New Roman" w:hAnsi="Times New Roman" w:cs="Times New Roman"/>
              <w:color w:val="000000"/>
              <w:sz w:val="24"/>
              <w:szCs w:val="24"/>
              <w:lang w:val="en-US" w:eastAsia="de-DE"/>
            </w:rPr>
          </w:rPrChange>
        </w:rPr>
        <w:t>within each interval</w:t>
      </w:r>
      <w:r w:rsidR="00914988" w:rsidRPr="00D0167F">
        <w:rPr>
          <w:rFonts w:ascii="Times New Roman" w:eastAsia="Times New Roman" w:hAnsi="Times New Roman" w:cs="Times New Roman"/>
          <w:color w:val="000000"/>
          <w:sz w:val="24"/>
          <w:szCs w:val="24"/>
          <w:highlight w:val="yellow"/>
          <w:lang w:val="en-US" w:eastAsia="de-DE"/>
          <w:rPrChange w:id="485" w:author="Deiglmayr, Anne" w:date="2024-09-02T12:20:00Z">
            <w:rPr>
              <w:rFonts w:ascii="Times New Roman" w:eastAsia="Times New Roman" w:hAnsi="Times New Roman" w:cs="Times New Roman"/>
              <w:color w:val="000000"/>
              <w:sz w:val="24"/>
              <w:szCs w:val="24"/>
              <w:lang w:val="en-US" w:eastAsia="de-DE"/>
            </w:rPr>
          </w:rPrChange>
        </w:rPr>
        <w:t xml:space="preserve">, </w:t>
      </w:r>
      <w:r w:rsidR="00D44633" w:rsidRPr="00D0167F">
        <w:rPr>
          <w:rFonts w:ascii="Times New Roman" w:eastAsia="Times New Roman" w:hAnsi="Times New Roman" w:cs="Times New Roman"/>
          <w:color w:val="000000"/>
          <w:sz w:val="24"/>
          <w:szCs w:val="24"/>
          <w:highlight w:val="yellow"/>
          <w:lang w:val="en-US" w:eastAsia="de-DE"/>
          <w:rPrChange w:id="486" w:author="Deiglmayr, Anne" w:date="2024-09-02T12:20:00Z">
            <w:rPr>
              <w:rFonts w:ascii="Times New Roman" w:eastAsia="Times New Roman" w:hAnsi="Times New Roman" w:cs="Times New Roman"/>
              <w:color w:val="000000"/>
              <w:sz w:val="24"/>
              <w:szCs w:val="24"/>
              <w:lang w:val="en-US" w:eastAsia="de-DE"/>
            </w:rPr>
          </w:rPrChange>
        </w:rPr>
        <w:t xml:space="preserve">we </w:t>
      </w:r>
      <w:r w:rsidR="00DA7129" w:rsidRPr="00D0167F">
        <w:rPr>
          <w:rFonts w:ascii="Times New Roman" w:eastAsia="Times New Roman" w:hAnsi="Times New Roman" w:cs="Times New Roman"/>
          <w:color w:val="000000"/>
          <w:sz w:val="24"/>
          <w:szCs w:val="24"/>
          <w:highlight w:val="yellow"/>
          <w:lang w:val="en-US" w:eastAsia="de-DE"/>
          <w:rPrChange w:id="487" w:author="Deiglmayr, Anne" w:date="2024-09-02T12:20:00Z">
            <w:rPr>
              <w:rFonts w:ascii="Times New Roman" w:eastAsia="Times New Roman" w:hAnsi="Times New Roman" w:cs="Times New Roman"/>
              <w:color w:val="000000"/>
              <w:sz w:val="24"/>
              <w:szCs w:val="24"/>
              <w:lang w:val="en-US" w:eastAsia="de-DE"/>
            </w:rPr>
          </w:rPrChange>
        </w:rPr>
        <w:t xml:space="preserve">first </w:t>
      </w:r>
      <w:r w:rsidR="00D44633" w:rsidRPr="00D0167F">
        <w:rPr>
          <w:rFonts w:ascii="Times New Roman" w:eastAsia="Times New Roman" w:hAnsi="Times New Roman" w:cs="Times New Roman"/>
          <w:color w:val="000000"/>
          <w:sz w:val="24"/>
          <w:szCs w:val="24"/>
          <w:highlight w:val="yellow"/>
          <w:lang w:val="en-US" w:eastAsia="de-DE"/>
          <w:rPrChange w:id="488" w:author="Deiglmayr, Anne" w:date="2024-09-02T12:20:00Z">
            <w:rPr>
              <w:rFonts w:ascii="Times New Roman" w:eastAsia="Times New Roman" w:hAnsi="Times New Roman" w:cs="Times New Roman"/>
              <w:color w:val="000000"/>
              <w:sz w:val="24"/>
              <w:szCs w:val="24"/>
              <w:lang w:val="en-US" w:eastAsia="de-DE"/>
            </w:rPr>
          </w:rPrChange>
        </w:rPr>
        <w:t xml:space="preserve">conducted a linear estimation of the increase or decrease in </w:t>
      </w:r>
      <w:r w:rsidR="003C3292" w:rsidRPr="00D0167F">
        <w:rPr>
          <w:rFonts w:ascii="Times New Roman" w:eastAsia="Times New Roman" w:hAnsi="Times New Roman" w:cs="Times New Roman"/>
          <w:color w:val="000000"/>
          <w:sz w:val="24"/>
          <w:szCs w:val="24"/>
          <w:highlight w:val="yellow"/>
          <w:lang w:val="en-US" w:eastAsia="de-DE"/>
          <w:rPrChange w:id="489" w:author="Deiglmayr, Anne" w:date="2024-09-02T12:20:00Z">
            <w:rPr>
              <w:rFonts w:ascii="Times New Roman" w:eastAsia="Times New Roman" w:hAnsi="Times New Roman" w:cs="Times New Roman"/>
              <w:color w:val="000000"/>
              <w:sz w:val="24"/>
              <w:szCs w:val="24"/>
              <w:lang w:val="en-US" w:eastAsia="de-DE"/>
            </w:rPr>
          </w:rPrChange>
        </w:rPr>
        <w:t xml:space="preserve">standardized </w:t>
      </w:r>
      <w:r w:rsidR="00D44633" w:rsidRPr="00D0167F">
        <w:rPr>
          <w:rFonts w:ascii="Times New Roman" w:eastAsia="Times New Roman" w:hAnsi="Times New Roman" w:cs="Times New Roman"/>
          <w:color w:val="000000"/>
          <w:sz w:val="24"/>
          <w:szCs w:val="24"/>
          <w:highlight w:val="yellow"/>
          <w:lang w:val="en-US" w:eastAsia="de-DE"/>
          <w:rPrChange w:id="490" w:author="Deiglmayr, Anne" w:date="2024-09-02T12:20:00Z">
            <w:rPr>
              <w:rFonts w:ascii="Times New Roman" w:eastAsia="Times New Roman" w:hAnsi="Times New Roman" w:cs="Times New Roman"/>
              <w:color w:val="000000"/>
              <w:sz w:val="24"/>
              <w:szCs w:val="24"/>
              <w:lang w:val="en-US" w:eastAsia="de-DE"/>
            </w:rPr>
          </w:rPrChange>
        </w:rPr>
        <w:t xml:space="preserve">HR </w:t>
      </w:r>
      <w:r w:rsidR="003C3292" w:rsidRPr="00D0167F">
        <w:rPr>
          <w:rFonts w:ascii="Times New Roman" w:eastAsia="Times New Roman" w:hAnsi="Times New Roman" w:cs="Times New Roman"/>
          <w:color w:val="000000"/>
          <w:sz w:val="24"/>
          <w:szCs w:val="24"/>
          <w:highlight w:val="yellow"/>
          <w:lang w:val="en-US" w:eastAsia="de-DE"/>
          <w:rPrChange w:id="491" w:author="Deiglmayr, Anne" w:date="2024-09-02T12:20:00Z">
            <w:rPr>
              <w:rFonts w:ascii="Times New Roman" w:eastAsia="Times New Roman" w:hAnsi="Times New Roman" w:cs="Times New Roman"/>
              <w:color w:val="000000"/>
              <w:sz w:val="24"/>
              <w:szCs w:val="24"/>
              <w:lang w:val="en-US" w:eastAsia="de-DE"/>
            </w:rPr>
          </w:rPrChange>
        </w:rPr>
        <w:t xml:space="preserve">values </w:t>
      </w:r>
      <w:r w:rsidR="00D44633" w:rsidRPr="00D0167F">
        <w:rPr>
          <w:rFonts w:ascii="Times New Roman" w:eastAsia="Times New Roman" w:hAnsi="Times New Roman" w:cs="Times New Roman"/>
          <w:color w:val="000000"/>
          <w:sz w:val="24"/>
          <w:szCs w:val="24"/>
          <w:highlight w:val="yellow"/>
          <w:lang w:val="en-US" w:eastAsia="de-DE"/>
          <w:rPrChange w:id="492" w:author="Deiglmayr, Anne" w:date="2024-09-02T12:20:00Z">
            <w:rPr>
              <w:rFonts w:ascii="Times New Roman" w:eastAsia="Times New Roman" w:hAnsi="Times New Roman" w:cs="Times New Roman"/>
              <w:color w:val="000000"/>
              <w:sz w:val="24"/>
              <w:szCs w:val="24"/>
              <w:lang w:val="en-US" w:eastAsia="de-DE"/>
            </w:rPr>
          </w:rPrChange>
        </w:rPr>
        <w:t xml:space="preserve">over </w:t>
      </w:r>
      <w:commentRangeStart w:id="493"/>
      <w:r w:rsidR="00D44633" w:rsidRPr="00D0167F">
        <w:rPr>
          <w:rFonts w:ascii="Times New Roman" w:eastAsia="Times New Roman" w:hAnsi="Times New Roman" w:cs="Times New Roman"/>
          <w:color w:val="000000"/>
          <w:sz w:val="24"/>
          <w:szCs w:val="24"/>
          <w:highlight w:val="yellow"/>
          <w:lang w:val="en-US" w:eastAsia="de-DE"/>
          <w:rPrChange w:id="494" w:author="Deiglmayr, Anne" w:date="2024-09-02T12:20:00Z">
            <w:rPr>
              <w:rFonts w:ascii="Times New Roman" w:eastAsia="Times New Roman" w:hAnsi="Times New Roman" w:cs="Times New Roman"/>
              <w:color w:val="000000"/>
              <w:sz w:val="24"/>
              <w:szCs w:val="24"/>
              <w:lang w:val="en-US" w:eastAsia="de-DE"/>
            </w:rPr>
          </w:rPrChange>
        </w:rPr>
        <w:t>time</w:t>
      </w:r>
      <w:commentRangeEnd w:id="493"/>
      <w:r w:rsidR="00D0167F" w:rsidRPr="00D0167F">
        <w:rPr>
          <w:rStyle w:val="Kommentarzeichen"/>
          <w:highlight w:val="yellow"/>
          <w:rPrChange w:id="495" w:author="Deiglmayr, Anne" w:date="2024-09-02T12:20:00Z">
            <w:rPr>
              <w:rStyle w:val="Kommentarzeichen"/>
            </w:rPr>
          </w:rPrChange>
        </w:rPr>
        <w:commentReference w:id="493"/>
      </w:r>
      <w:r w:rsidR="00D44633" w:rsidRPr="00D0167F">
        <w:rPr>
          <w:rFonts w:ascii="Times New Roman" w:eastAsia="Times New Roman" w:hAnsi="Times New Roman" w:cs="Times New Roman"/>
          <w:color w:val="000000"/>
          <w:sz w:val="24"/>
          <w:szCs w:val="24"/>
          <w:highlight w:val="yellow"/>
          <w:lang w:val="en-US" w:eastAsia="de-DE"/>
          <w:rPrChange w:id="496" w:author="Deiglmayr, Anne" w:date="2024-09-02T12:20:00Z">
            <w:rPr>
              <w:rFonts w:ascii="Times New Roman" w:eastAsia="Times New Roman" w:hAnsi="Times New Roman" w:cs="Times New Roman"/>
              <w:color w:val="000000"/>
              <w:sz w:val="24"/>
              <w:szCs w:val="24"/>
              <w:lang w:val="en-US" w:eastAsia="de-DE"/>
            </w:rPr>
          </w:rPrChange>
        </w:rPr>
        <w:t>. To this end, we used fixed intercept fixed slope regression models [@</w:t>
      </w:r>
      <w:r w:rsidR="00D44633" w:rsidRPr="00D0167F">
        <w:rPr>
          <w:rFonts w:ascii="Times New Roman" w:eastAsia="Times New Roman" w:hAnsi="Times New Roman" w:cs="Times New Roman"/>
          <w:color w:val="000000"/>
          <w:sz w:val="24"/>
          <w:szCs w:val="24"/>
          <w:highlight w:val="yellow"/>
          <w:shd w:val="clear" w:color="auto" w:fill="FFFFFF"/>
          <w:lang w:val="en-US" w:eastAsia="de-DE"/>
          <w:rPrChange w:id="497" w:author="Deiglmayr, Anne" w:date="2024-09-02T12:20:00Z">
            <w:rPr>
              <w:rFonts w:ascii="Times New Roman" w:eastAsia="Times New Roman" w:hAnsi="Times New Roman" w:cs="Times New Roman"/>
              <w:color w:val="000000"/>
              <w:sz w:val="24"/>
              <w:szCs w:val="24"/>
              <w:shd w:val="clear" w:color="auto" w:fill="FFFFFF"/>
              <w:lang w:val="en-US" w:eastAsia="de-DE"/>
            </w:rPr>
          </w:rPrChange>
        </w:rPr>
        <w:t>gelman2006data]</w:t>
      </w:r>
      <w:r w:rsidR="00D44633" w:rsidRPr="00D0167F">
        <w:rPr>
          <w:rFonts w:ascii="Times New Roman" w:eastAsia="Times New Roman" w:hAnsi="Times New Roman" w:cs="Times New Roman"/>
          <w:color w:val="000000"/>
          <w:sz w:val="24"/>
          <w:szCs w:val="24"/>
          <w:highlight w:val="yellow"/>
          <w:lang w:val="en-US" w:eastAsia="de-DE"/>
          <w:rPrChange w:id="498" w:author="Deiglmayr, Anne" w:date="2024-09-02T12:20:00Z">
            <w:rPr>
              <w:rFonts w:ascii="Times New Roman" w:eastAsia="Times New Roman" w:hAnsi="Times New Roman" w:cs="Times New Roman"/>
              <w:color w:val="000000"/>
              <w:sz w:val="24"/>
              <w:szCs w:val="24"/>
              <w:lang w:val="en-US" w:eastAsia="de-DE"/>
            </w:rPr>
          </w:rPrChange>
        </w:rPr>
        <w:t xml:space="preserve"> for each interval to estimate intercepts </w:t>
      </w:r>
      <w:bookmarkStart w:id="499" w:name="_Hlk147847961"/>
      <w:r w:rsidR="00D44633" w:rsidRPr="00D0167F">
        <w:rPr>
          <w:rFonts w:ascii="Times New Roman" w:eastAsia="Times New Roman" w:hAnsi="Times New Roman" w:cs="Times New Roman"/>
          <w:color w:val="000000"/>
          <w:sz w:val="24"/>
          <w:szCs w:val="24"/>
          <w:highlight w:val="yellow"/>
          <w:lang w:val="en-US" w:eastAsia="de-DE"/>
          <w:rPrChange w:id="500" w:author="Deiglmayr, Anne" w:date="2024-09-02T12:20:00Z">
            <w:rPr>
              <w:rFonts w:ascii="Times New Roman" w:eastAsia="Times New Roman" w:hAnsi="Times New Roman" w:cs="Times New Roman"/>
              <w:color w:val="000000"/>
              <w:sz w:val="24"/>
              <w:szCs w:val="24"/>
              <w:lang w:val="en-US" w:eastAsia="de-DE"/>
            </w:rPr>
          </w:rPrChange>
        </w:rPr>
        <w:t xml:space="preserve">and linear slopes for </w:t>
      </w:r>
      <w:del w:id="501" w:author="Deiglmayr, Anne" w:date="2024-09-02T12:19:00Z">
        <w:r w:rsidR="00D44633" w:rsidRPr="00D0167F" w:rsidDel="00D0167F">
          <w:rPr>
            <w:rFonts w:ascii="Times New Roman" w:eastAsia="Times New Roman" w:hAnsi="Times New Roman" w:cs="Times New Roman"/>
            <w:color w:val="000000"/>
            <w:sz w:val="24"/>
            <w:szCs w:val="24"/>
            <w:highlight w:val="yellow"/>
            <w:lang w:val="en-US" w:eastAsia="de-DE"/>
            <w:rPrChange w:id="502" w:author="Deiglmayr, Anne" w:date="2024-09-02T12:20:00Z">
              <w:rPr>
                <w:rFonts w:ascii="Times New Roman" w:eastAsia="Times New Roman" w:hAnsi="Times New Roman" w:cs="Times New Roman"/>
                <w:color w:val="000000"/>
                <w:sz w:val="24"/>
                <w:szCs w:val="24"/>
                <w:lang w:val="en-US" w:eastAsia="de-DE"/>
              </w:rPr>
            </w:rPrChange>
          </w:rPr>
          <w:delText xml:space="preserve">all </w:delText>
        </w:r>
      </w:del>
      <w:ins w:id="503" w:author="Deiglmayr, Anne" w:date="2024-09-02T12:19:00Z">
        <w:r w:rsidR="00D0167F" w:rsidRPr="00D0167F">
          <w:rPr>
            <w:rFonts w:ascii="Times New Roman" w:eastAsia="Times New Roman" w:hAnsi="Times New Roman" w:cs="Times New Roman"/>
            <w:color w:val="000000"/>
            <w:sz w:val="24"/>
            <w:szCs w:val="24"/>
            <w:highlight w:val="yellow"/>
            <w:lang w:val="en-US" w:eastAsia="de-DE"/>
            <w:rPrChange w:id="504" w:author="Deiglmayr, Anne" w:date="2024-09-02T12:20:00Z">
              <w:rPr>
                <w:rFonts w:ascii="Times New Roman" w:eastAsia="Times New Roman" w:hAnsi="Times New Roman" w:cs="Times New Roman"/>
                <w:color w:val="000000"/>
                <w:sz w:val="24"/>
                <w:szCs w:val="24"/>
                <w:lang w:val="en-US" w:eastAsia="de-DE"/>
              </w:rPr>
            </w:rPrChange>
          </w:rPr>
          <w:t xml:space="preserve">each </w:t>
        </w:r>
      </w:ins>
      <w:r w:rsidR="00D44633" w:rsidRPr="00D0167F">
        <w:rPr>
          <w:rFonts w:ascii="Times New Roman" w:eastAsia="Times New Roman" w:hAnsi="Times New Roman" w:cs="Times New Roman"/>
          <w:color w:val="000000"/>
          <w:sz w:val="24"/>
          <w:szCs w:val="24"/>
          <w:highlight w:val="yellow"/>
          <w:lang w:val="en-US" w:eastAsia="de-DE"/>
          <w:rPrChange w:id="505" w:author="Deiglmayr, Anne" w:date="2024-09-02T12:20:00Z">
            <w:rPr>
              <w:rFonts w:ascii="Times New Roman" w:eastAsia="Times New Roman" w:hAnsi="Times New Roman" w:cs="Times New Roman"/>
              <w:color w:val="000000"/>
              <w:sz w:val="24"/>
              <w:szCs w:val="24"/>
              <w:lang w:val="en-US" w:eastAsia="de-DE"/>
            </w:rPr>
          </w:rPrChange>
        </w:rPr>
        <w:t>individual</w:t>
      </w:r>
      <w:del w:id="506" w:author="Deiglmayr, Anne" w:date="2024-09-02T12:19:00Z">
        <w:r w:rsidR="00D44633" w:rsidRPr="00D0167F" w:rsidDel="00D0167F">
          <w:rPr>
            <w:rFonts w:ascii="Times New Roman" w:eastAsia="Times New Roman" w:hAnsi="Times New Roman" w:cs="Times New Roman"/>
            <w:color w:val="000000"/>
            <w:sz w:val="24"/>
            <w:szCs w:val="24"/>
            <w:highlight w:val="yellow"/>
            <w:lang w:val="en-US" w:eastAsia="de-DE"/>
            <w:rPrChange w:id="507" w:author="Deiglmayr, Anne" w:date="2024-09-02T12:20:00Z">
              <w:rPr>
                <w:rFonts w:ascii="Times New Roman" w:eastAsia="Times New Roman" w:hAnsi="Times New Roman" w:cs="Times New Roman"/>
                <w:color w:val="000000"/>
                <w:sz w:val="24"/>
                <w:szCs w:val="24"/>
                <w:lang w:val="en-US" w:eastAsia="de-DE"/>
              </w:rPr>
            </w:rPrChange>
          </w:rPr>
          <w:delText>s</w:delText>
        </w:r>
      </w:del>
      <w:ins w:id="508" w:author="Deiglmayr, Anne" w:date="2024-09-02T12:19:00Z">
        <w:r w:rsidR="00D0167F" w:rsidRPr="00D0167F">
          <w:rPr>
            <w:rFonts w:ascii="Times New Roman" w:eastAsia="Times New Roman" w:hAnsi="Times New Roman" w:cs="Times New Roman"/>
            <w:color w:val="000000"/>
            <w:sz w:val="24"/>
            <w:szCs w:val="24"/>
            <w:highlight w:val="yellow"/>
            <w:lang w:val="en-US" w:eastAsia="de-DE"/>
            <w:rPrChange w:id="509" w:author="Deiglmayr, Anne" w:date="2024-09-02T12:20:00Z">
              <w:rPr>
                <w:rFonts w:ascii="Times New Roman" w:eastAsia="Times New Roman" w:hAnsi="Times New Roman" w:cs="Times New Roman"/>
                <w:color w:val="000000"/>
                <w:sz w:val="24"/>
                <w:szCs w:val="24"/>
                <w:lang w:val="en-US" w:eastAsia="de-DE"/>
              </w:rPr>
            </w:rPrChange>
          </w:rPr>
          <w:t>,</w:t>
        </w:r>
      </w:ins>
      <w:r w:rsidR="00D44633" w:rsidRPr="00D0167F">
        <w:rPr>
          <w:rFonts w:ascii="Times New Roman" w:eastAsia="Times New Roman" w:hAnsi="Times New Roman" w:cs="Times New Roman"/>
          <w:color w:val="000000"/>
          <w:sz w:val="24"/>
          <w:szCs w:val="24"/>
          <w:highlight w:val="yellow"/>
          <w:lang w:val="en-US" w:eastAsia="de-DE"/>
          <w:rPrChange w:id="510" w:author="Deiglmayr, Anne" w:date="2024-09-02T12:20:00Z">
            <w:rPr>
              <w:rFonts w:ascii="Times New Roman" w:eastAsia="Times New Roman" w:hAnsi="Times New Roman" w:cs="Times New Roman"/>
              <w:color w:val="000000"/>
              <w:sz w:val="24"/>
              <w:szCs w:val="24"/>
              <w:lang w:val="en-US" w:eastAsia="de-DE"/>
            </w:rPr>
          </w:rPrChange>
        </w:rPr>
        <w:t xml:space="preserve"> </w:t>
      </w:r>
      <w:bookmarkEnd w:id="499"/>
      <w:r w:rsidR="00D44633" w:rsidRPr="00D0167F">
        <w:rPr>
          <w:rFonts w:ascii="Times New Roman" w:eastAsia="Times New Roman" w:hAnsi="Times New Roman" w:cs="Times New Roman"/>
          <w:color w:val="000000"/>
          <w:sz w:val="24"/>
          <w:szCs w:val="24"/>
          <w:highlight w:val="yellow"/>
          <w:lang w:val="en-US" w:eastAsia="de-DE"/>
          <w:rPrChange w:id="511" w:author="Deiglmayr, Anne" w:date="2024-09-02T12:20:00Z">
            <w:rPr>
              <w:rFonts w:ascii="Times New Roman" w:eastAsia="Times New Roman" w:hAnsi="Times New Roman" w:cs="Times New Roman"/>
              <w:color w:val="000000"/>
              <w:sz w:val="24"/>
              <w:szCs w:val="24"/>
              <w:lang w:val="en-US" w:eastAsia="de-DE"/>
            </w:rPr>
          </w:rPrChange>
        </w:rPr>
        <w:t>which were then averaged across individuals.</w:t>
      </w:r>
      <w:ins w:id="512" w:author="Deiglmayr, Anne" w:date="2024-09-02T12:17:00Z">
        <w:r w:rsidR="00D0167F" w:rsidRPr="00D0167F">
          <w:rPr>
            <w:rFonts w:ascii="Times New Roman" w:eastAsia="Times New Roman" w:hAnsi="Times New Roman" w:cs="Times New Roman"/>
            <w:color w:val="000000"/>
            <w:sz w:val="24"/>
            <w:szCs w:val="24"/>
            <w:highlight w:val="yellow"/>
            <w:lang w:val="en-US" w:eastAsia="de-DE"/>
            <w:rPrChange w:id="513" w:author="Deiglmayr, Anne" w:date="2024-09-02T12:20:00Z">
              <w:rPr>
                <w:rFonts w:ascii="Times New Roman" w:eastAsia="Times New Roman" w:hAnsi="Times New Roman" w:cs="Times New Roman"/>
                <w:color w:val="000000"/>
                <w:sz w:val="24"/>
                <w:szCs w:val="24"/>
                <w:lang w:val="en-US" w:eastAsia="de-DE"/>
              </w:rPr>
            </w:rPrChange>
          </w:rPr>
          <w:t xml:space="preserve"> We tested Hypothesis 1b based on the unstandardized estimates of mean slopes (one </w:t>
        </w:r>
      </w:ins>
      <w:ins w:id="514" w:author="Deiglmayr, Anne" w:date="2024-09-02T12:18:00Z">
        <w:r w:rsidR="00D0167F" w:rsidRPr="00D0167F">
          <w:rPr>
            <w:rFonts w:ascii="Times New Roman" w:eastAsia="Times New Roman" w:hAnsi="Times New Roman" w:cs="Times New Roman"/>
            <w:color w:val="000000"/>
            <w:sz w:val="24"/>
            <w:szCs w:val="24"/>
            <w:highlight w:val="yellow"/>
            <w:lang w:val="en-US" w:eastAsia="de-DE"/>
            <w:rPrChange w:id="515" w:author="Deiglmayr, Anne" w:date="2024-09-02T12:20:00Z">
              <w:rPr>
                <w:rFonts w:ascii="Times New Roman" w:eastAsia="Times New Roman" w:hAnsi="Times New Roman" w:cs="Times New Roman"/>
                <w:color w:val="000000"/>
                <w:sz w:val="24"/>
                <w:szCs w:val="24"/>
                <w:lang w:val="en-US" w:eastAsia="de-DE"/>
              </w:rPr>
            </w:rPrChange>
          </w:rPr>
          <w:t>estimate per participant per interval).</w:t>
        </w:r>
      </w:ins>
      <w:r w:rsidR="00027620" w:rsidRPr="00D0167F">
        <w:rPr>
          <w:rFonts w:ascii="Times New Roman" w:eastAsia="Times New Roman" w:hAnsi="Times New Roman" w:cs="Times New Roman"/>
          <w:color w:val="000000"/>
          <w:sz w:val="24"/>
          <w:szCs w:val="24"/>
          <w:highlight w:val="yellow"/>
          <w:lang w:val="en-US" w:eastAsia="de-DE"/>
          <w:rPrChange w:id="516" w:author="Deiglmayr, Anne" w:date="2024-09-02T12:20:00Z">
            <w:rPr>
              <w:rFonts w:ascii="Times New Roman" w:eastAsia="Times New Roman" w:hAnsi="Times New Roman" w:cs="Times New Roman"/>
              <w:color w:val="000000"/>
              <w:sz w:val="24"/>
              <w:szCs w:val="24"/>
              <w:lang w:val="en-US" w:eastAsia="de-DE"/>
            </w:rPr>
          </w:rPrChange>
        </w:rPr>
        <w:t xml:space="preserve"> </w:t>
      </w:r>
      <w:commentRangeStart w:id="517"/>
      <w:r w:rsidR="008A1FFF" w:rsidRPr="00D0167F">
        <w:rPr>
          <w:rFonts w:ascii="Times New Roman" w:eastAsia="Times New Roman" w:hAnsi="Times New Roman" w:cs="Times New Roman"/>
          <w:sz w:val="24"/>
          <w:szCs w:val="24"/>
          <w:highlight w:val="yellow"/>
          <w:lang w:val="en-US" w:eastAsia="de-DE"/>
          <w:rPrChange w:id="518" w:author="Deiglmayr, Anne" w:date="2024-09-02T12:20:00Z">
            <w:rPr>
              <w:rFonts w:ascii="Times New Roman" w:eastAsia="Times New Roman" w:hAnsi="Times New Roman" w:cs="Times New Roman"/>
              <w:sz w:val="24"/>
              <w:szCs w:val="24"/>
              <w:lang w:val="en-US" w:eastAsia="de-DE"/>
            </w:rPr>
          </w:rPrChange>
        </w:rPr>
        <w:t>M</w:t>
      </w:r>
      <w:r w:rsidR="00AA452A" w:rsidRPr="00D0167F">
        <w:rPr>
          <w:rFonts w:ascii="Times New Roman" w:eastAsia="Times New Roman" w:hAnsi="Times New Roman" w:cs="Times New Roman"/>
          <w:color w:val="000000"/>
          <w:sz w:val="24"/>
          <w:szCs w:val="24"/>
          <w:highlight w:val="yellow"/>
          <w:lang w:val="en-US" w:eastAsia="de-DE"/>
          <w:rPrChange w:id="519" w:author="Deiglmayr, Anne" w:date="2024-09-02T12:20:00Z">
            <w:rPr>
              <w:rFonts w:ascii="Times New Roman" w:eastAsia="Times New Roman" w:hAnsi="Times New Roman" w:cs="Times New Roman"/>
              <w:color w:val="000000"/>
              <w:sz w:val="24"/>
              <w:szCs w:val="24"/>
              <w:lang w:val="en-US" w:eastAsia="de-DE"/>
            </w:rPr>
          </w:rPrChange>
        </w:rPr>
        <w:t>ean slope</w:t>
      </w:r>
      <w:r w:rsidR="00027620" w:rsidRPr="00D0167F">
        <w:rPr>
          <w:rStyle w:val="Funotenzeichen"/>
          <w:rFonts w:ascii="Times New Roman" w:eastAsia="Times New Roman" w:hAnsi="Times New Roman" w:cs="Times New Roman"/>
          <w:color w:val="000000"/>
          <w:sz w:val="24"/>
          <w:szCs w:val="24"/>
          <w:highlight w:val="yellow"/>
          <w:lang w:val="en-US" w:eastAsia="de-DE"/>
          <w:rPrChange w:id="520" w:author="Deiglmayr, Anne" w:date="2024-09-02T12:20:00Z">
            <w:rPr>
              <w:rStyle w:val="Funotenzeichen"/>
              <w:rFonts w:ascii="Times New Roman" w:eastAsia="Times New Roman" w:hAnsi="Times New Roman" w:cs="Times New Roman"/>
              <w:color w:val="000000"/>
              <w:sz w:val="24"/>
              <w:szCs w:val="24"/>
              <w:lang w:val="en-US" w:eastAsia="de-DE"/>
            </w:rPr>
          </w:rPrChange>
        </w:rPr>
        <w:footnoteReference w:id="4"/>
      </w:r>
      <w:r w:rsidR="00AA452A" w:rsidRPr="00D0167F">
        <w:rPr>
          <w:rFonts w:ascii="Times New Roman" w:eastAsia="Times New Roman" w:hAnsi="Times New Roman" w:cs="Times New Roman"/>
          <w:color w:val="000000"/>
          <w:sz w:val="24"/>
          <w:szCs w:val="24"/>
          <w:highlight w:val="yellow"/>
          <w:lang w:val="en-US" w:eastAsia="de-DE"/>
          <w:rPrChange w:id="521" w:author="Deiglmayr, Anne" w:date="2024-09-02T12:20:00Z">
            <w:rPr>
              <w:rFonts w:ascii="Times New Roman" w:eastAsia="Times New Roman" w:hAnsi="Times New Roman" w:cs="Times New Roman"/>
              <w:color w:val="000000"/>
              <w:sz w:val="24"/>
              <w:szCs w:val="24"/>
              <w:lang w:val="en-US" w:eastAsia="de-DE"/>
            </w:rPr>
          </w:rPrChange>
        </w:rPr>
        <w:t xml:space="preserve"> </w:t>
      </w:r>
      <w:commentRangeStart w:id="522"/>
      <w:r w:rsidR="00AA452A" w:rsidRPr="00D0167F">
        <w:rPr>
          <w:rFonts w:ascii="Times New Roman" w:eastAsia="Times New Roman" w:hAnsi="Times New Roman" w:cs="Times New Roman"/>
          <w:color w:val="000000"/>
          <w:sz w:val="24"/>
          <w:szCs w:val="24"/>
          <w:highlight w:val="yellow"/>
          <w:lang w:val="en-US" w:eastAsia="de-DE"/>
          <w:rPrChange w:id="523" w:author="Deiglmayr, Anne" w:date="2024-09-02T12:20:00Z">
            <w:rPr>
              <w:rFonts w:ascii="Times New Roman" w:eastAsia="Times New Roman" w:hAnsi="Times New Roman" w:cs="Times New Roman"/>
              <w:color w:val="000000"/>
              <w:sz w:val="24"/>
              <w:szCs w:val="24"/>
              <w:lang w:val="en-US" w:eastAsia="de-DE"/>
            </w:rPr>
          </w:rPrChange>
        </w:rPr>
        <w:t xml:space="preserve">and mean intercept </w:t>
      </w:r>
      <w:commentRangeEnd w:id="522"/>
      <w:r w:rsidR="00D0167F" w:rsidRPr="00D0167F">
        <w:rPr>
          <w:rStyle w:val="Kommentarzeichen"/>
          <w:highlight w:val="yellow"/>
          <w:rPrChange w:id="524" w:author="Deiglmayr, Anne" w:date="2024-09-02T12:20:00Z">
            <w:rPr>
              <w:rStyle w:val="Kommentarzeichen"/>
            </w:rPr>
          </w:rPrChange>
        </w:rPr>
        <w:commentReference w:id="522"/>
      </w:r>
      <w:r w:rsidR="00E91A87" w:rsidRPr="00D0167F">
        <w:rPr>
          <w:rFonts w:ascii="Times New Roman" w:eastAsia="Times New Roman" w:hAnsi="Times New Roman" w:cs="Times New Roman"/>
          <w:color w:val="000000"/>
          <w:sz w:val="24"/>
          <w:szCs w:val="24"/>
          <w:highlight w:val="yellow"/>
          <w:lang w:val="en-US" w:eastAsia="de-DE"/>
          <w:rPrChange w:id="525" w:author="Deiglmayr, Anne" w:date="2024-09-02T12:20:00Z">
            <w:rPr>
              <w:rFonts w:ascii="Times New Roman" w:eastAsia="Times New Roman" w:hAnsi="Times New Roman" w:cs="Times New Roman"/>
              <w:color w:val="000000"/>
              <w:sz w:val="24"/>
              <w:szCs w:val="24"/>
              <w:lang w:val="en-US" w:eastAsia="de-DE"/>
            </w:rPr>
          </w:rPrChange>
        </w:rPr>
        <w:t xml:space="preserve">were reported as unstandardized </w:t>
      </w:r>
      <w:r w:rsidR="00AA452A" w:rsidRPr="00D0167F">
        <w:rPr>
          <w:rFonts w:ascii="Times New Roman" w:eastAsia="Times New Roman" w:hAnsi="Times New Roman" w:cs="Times New Roman"/>
          <w:color w:val="000000"/>
          <w:sz w:val="24"/>
          <w:szCs w:val="24"/>
          <w:highlight w:val="yellow"/>
          <w:lang w:val="en-US" w:eastAsia="de-DE"/>
          <w:rPrChange w:id="526" w:author="Deiglmayr, Anne" w:date="2024-09-02T12:20:00Z">
            <w:rPr>
              <w:rFonts w:ascii="Times New Roman" w:eastAsia="Times New Roman" w:hAnsi="Times New Roman" w:cs="Times New Roman"/>
              <w:color w:val="000000"/>
              <w:sz w:val="24"/>
              <w:szCs w:val="24"/>
              <w:lang w:val="en-US" w:eastAsia="de-DE"/>
            </w:rPr>
          </w:rPrChange>
        </w:rPr>
        <w:t xml:space="preserve">estimates </w:t>
      </w:r>
      <w:r w:rsidR="00A17536" w:rsidRPr="00D0167F">
        <w:rPr>
          <w:rFonts w:ascii="Times New Roman" w:eastAsia="Times New Roman" w:hAnsi="Times New Roman" w:cs="Times New Roman"/>
          <w:color w:val="000000"/>
          <w:sz w:val="24"/>
          <w:szCs w:val="24"/>
          <w:highlight w:val="yellow"/>
          <w:lang w:val="en-US" w:eastAsia="de-DE"/>
          <w:rPrChange w:id="527" w:author="Deiglmayr, Anne" w:date="2024-09-02T12:20:00Z">
            <w:rPr>
              <w:rFonts w:ascii="Times New Roman" w:eastAsia="Times New Roman" w:hAnsi="Times New Roman" w:cs="Times New Roman"/>
              <w:color w:val="000000"/>
              <w:sz w:val="24"/>
              <w:szCs w:val="24"/>
              <w:lang w:val="en-US" w:eastAsia="de-DE"/>
            </w:rPr>
          </w:rPrChange>
        </w:rPr>
        <w:t>a</w:t>
      </w:r>
      <w:r w:rsidR="00E91A87" w:rsidRPr="00D0167F">
        <w:rPr>
          <w:rFonts w:ascii="Times New Roman" w:eastAsia="Times New Roman" w:hAnsi="Times New Roman" w:cs="Times New Roman"/>
          <w:color w:val="000000"/>
          <w:sz w:val="24"/>
          <w:szCs w:val="24"/>
          <w:highlight w:val="yellow"/>
          <w:lang w:val="en-US" w:eastAsia="de-DE"/>
          <w:rPrChange w:id="528" w:author="Deiglmayr, Anne" w:date="2024-09-02T12:20:00Z">
            <w:rPr>
              <w:rFonts w:ascii="Times New Roman" w:eastAsia="Times New Roman" w:hAnsi="Times New Roman" w:cs="Times New Roman"/>
              <w:color w:val="000000"/>
              <w:sz w:val="24"/>
              <w:szCs w:val="24"/>
              <w:lang w:val="en-US" w:eastAsia="de-DE"/>
            </w:rPr>
          </w:rPrChange>
        </w:rPr>
        <w:t>nd</w:t>
      </w:r>
      <w:r w:rsidR="00E91A87">
        <w:rPr>
          <w:rFonts w:ascii="Times New Roman" w:eastAsia="Times New Roman" w:hAnsi="Times New Roman" w:cs="Times New Roman"/>
          <w:color w:val="000000"/>
          <w:sz w:val="24"/>
          <w:szCs w:val="24"/>
          <w:lang w:val="en-US" w:eastAsia="de-DE"/>
        </w:rPr>
        <w:t xml:space="preserve"> </w:t>
      </w:r>
      <w:r w:rsidR="00AA452A" w:rsidRPr="008077A3">
        <w:rPr>
          <w:rFonts w:ascii="Times New Roman" w:eastAsia="Times New Roman" w:hAnsi="Times New Roman" w:cs="Times New Roman"/>
          <w:color w:val="000000"/>
          <w:sz w:val="24"/>
          <w:szCs w:val="24"/>
          <w:lang w:val="en-US" w:eastAsia="de-DE"/>
        </w:rPr>
        <w:lastRenderedPageBreak/>
        <w:t xml:space="preserve">based on all </w:t>
      </w:r>
      <w:r w:rsidR="00E91A87">
        <w:rPr>
          <w:rFonts w:ascii="Times New Roman" w:eastAsia="Times New Roman" w:hAnsi="Times New Roman" w:cs="Times New Roman"/>
          <w:color w:val="000000"/>
          <w:sz w:val="24"/>
          <w:szCs w:val="24"/>
          <w:lang w:val="en-US" w:eastAsia="de-DE"/>
        </w:rPr>
        <w:t xml:space="preserve">z-standardized HR </w:t>
      </w:r>
      <w:r w:rsidR="00AA452A" w:rsidRPr="008077A3">
        <w:rPr>
          <w:rFonts w:ascii="Times New Roman" w:eastAsia="Times New Roman" w:hAnsi="Times New Roman" w:cs="Times New Roman"/>
          <w:color w:val="000000"/>
          <w:sz w:val="24"/>
          <w:szCs w:val="24"/>
          <w:lang w:val="en-US" w:eastAsia="de-DE"/>
        </w:rPr>
        <w:t xml:space="preserve">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del w:id="529" w:author="Deiglmayr, Anne" w:date="2024-08-29T15:13:00Z">
        <w:r w:rsidR="00AA452A" w:rsidRPr="008077A3" w:rsidDel="002D23C3">
          <w:rPr>
            <w:rFonts w:ascii="Times New Roman" w:eastAsia="Times New Roman" w:hAnsi="Times New Roman" w:cs="Times New Roman"/>
            <w:color w:val="000000"/>
            <w:sz w:val="24"/>
            <w:szCs w:val="24"/>
            <w:lang w:val="en-US" w:eastAsia="de-DE"/>
          </w:rPr>
          <w:delText>(see Table 2)</w:delText>
        </w:r>
      </w:del>
      <w:r w:rsidR="00AA452A" w:rsidRPr="008077A3">
        <w:rPr>
          <w:rFonts w:ascii="Times New Roman" w:eastAsia="Times New Roman" w:hAnsi="Times New Roman" w:cs="Times New Roman"/>
          <w:color w:val="000000"/>
          <w:sz w:val="24"/>
          <w:szCs w:val="24"/>
          <w:lang w:val="en-US" w:eastAsia="de-DE"/>
        </w:rPr>
        <w:t>.</w:t>
      </w:r>
      <w:r w:rsidR="00AA452A" w:rsidRPr="008077A3">
        <w:rPr>
          <w:rFonts w:ascii="Times New Roman" w:hAnsi="Times New Roman" w:cs="Times New Roman"/>
          <w:sz w:val="24"/>
          <w:szCs w:val="24"/>
          <w:lang w:val="en-US"/>
        </w:rPr>
        <w:t xml:space="preserve"> </w:t>
      </w:r>
      <w:commentRangeEnd w:id="517"/>
      <w:r w:rsidR="00D0167F">
        <w:rPr>
          <w:rStyle w:val="Kommentarzeichen"/>
        </w:rPr>
        <w:commentReference w:id="517"/>
      </w:r>
    </w:p>
    <w:p w14:paraId="43619DDA" w14:textId="6975E3F3" w:rsidR="001501C5" w:rsidRPr="008077A3" w:rsidDel="00E8197E" w:rsidRDefault="00796CF6" w:rsidP="003420F3">
      <w:pPr>
        <w:spacing w:before="120" w:after="0" w:line="480" w:lineRule="auto"/>
        <w:rPr>
          <w:del w:id="530" w:author="Deiglmayr, Anne" w:date="2024-09-02T12:21:00Z"/>
          <w:rFonts w:ascii="Times New Roman" w:eastAsia="Times New Roman" w:hAnsi="Times New Roman" w:cs="Times New Roman"/>
          <w:color w:val="000000"/>
          <w:sz w:val="24"/>
          <w:szCs w:val="24"/>
          <w:lang w:val="en-US" w:eastAsia="de-DE"/>
        </w:rPr>
      </w:pPr>
      <w:del w:id="531" w:author="Deiglmayr, Anne" w:date="2024-08-29T15:13:00Z">
        <w:r w:rsidRPr="008077A3" w:rsidDel="002D23C3">
          <w:rPr>
            <w:rFonts w:ascii="Times New Roman" w:eastAsia="Times New Roman" w:hAnsi="Times New Roman" w:cs="Times New Roman"/>
            <w:color w:val="000000"/>
            <w:sz w:val="24"/>
            <w:szCs w:val="24"/>
            <w:lang w:val="en-US" w:eastAsia="de-DE"/>
          </w:rPr>
          <w:delText xml:space="preserve">**Research goal 2**. </w:delText>
        </w:r>
      </w:del>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w:t>
      </w:r>
      <w:del w:id="532" w:author="Deiglmayr, Anne" w:date="2024-09-02T12:20:00Z">
        <w:r w:rsidRPr="008077A3" w:rsidDel="00E8197E">
          <w:rPr>
            <w:rFonts w:ascii="Times New Roman" w:eastAsia="Times New Roman" w:hAnsi="Times New Roman" w:cs="Times New Roman"/>
            <w:color w:val="000000"/>
            <w:sz w:val="24"/>
            <w:szCs w:val="24"/>
            <w:lang w:val="en-US" w:eastAsia="de-DE"/>
          </w:rPr>
          <w:delText xml:space="preserve">examined the effects of teaching experience and subjective appraisal of disruptive classroom events on </w:delText>
        </w:r>
        <w:r w:rsidRPr="007D018E" w:rsidDel="00E8197E">
          <w:rPr>
            <w:rFonts w:ascii="Times New Roman" w:eastAsia="Times New Roman" w:hAnsi="Times New Roman" w:cs="Times New Roman"/>
            <w:color w:val="000000"/>
            <w:sz w:val="24"/>
            <w:szCs w:val="24"/>
            <w:lang w:val="en-US" w:eastAsia="de-DE"/>
          </w:rPr>
          <w:delText xml:space="preserve">teachers’ HR </w:delText>
        </w:r>
        <w:r w:rsidR="00FA538F" w:rsidRPr="007D018E" w:rsidDel="00E8197E">
          <w:rPr>
            <w:rFonts w:ascii="Times New Roman" w:eastAsia="Times New Roman" w:hAnsi="Times New Roman" w:cs="Times New Roman"/>
            <w:color w:val="000000"/>
            <w:sz w:val="24"/>
            <w:szCs w:val="24"/>
            <w:lang w:val="en-US" w:eastAsia="de-DE"/>
          </w:rPr>
          <w:delText xml:space="preserve">levels </w:delText>
        </w:r>
        <w:r w:rsidR="004E2D1A" w:rsidRPr="007D018E" w:rsidDel="00E8197E">
          <w:rPr>
            <w:rFonts w:ascii="Times New Roman" w:eastAsia="Times New Roman" w:hAnsi="Times New Roman" w:cs="Times New Roman"/>
            <w:color w:val="000000"/>
            <w:sz w:val="24"/>
            <w:szCs w:val="24"/>
            <w:lang w:val="en-US" w:eastAsia="de-DE"/>
          </w:rPr>
          <w:delText>(i.e., mean standardized HR) d</w:delText>
        </w:r>
        <w:r w:rsidRPr="007D018E" w:rsidDel="00E8197E">
          <w:rPr>
            <w:rFonts w:ascii="Times New Roman" w:eastAsia="Times New Roman" w:hAnsi="Times New Roman" w:cs="Times New Roman"/>
            <w:color w:val="000000"/>
            <w:sz w:val="24"/>
            <w:szCs w:val="24"/>
            <w:lang w:val="en-US" w:eastAsia="de-DE"/>
          </w:rPr>
          <w:delText>uring</w:delText>
        </w:r>
        <w:r w:rsidRPr="008077A3" w:rsidDel="00E8197E">
          <w:rPr>
            <w:rFonts w:ascii="Times New Roman" w:eastAsia="Times New Roman" w:hAnsi="Times New Roman" w:cs="Times New Roman"/>
            <w:color w:val="000000"/>
            <w:sz w:val="24"/>
            <w:szCs w:val="24"/>
            <w:lang w:val="en-US" w:eastAsia="de-DE"/>
          </w:rPr>
          <w:delText xml:space="preserve"> the five </w:delText>
        </w:r>
        <w:r w:rsidR="009E5814" w:rsidDel="00E8197E">
          <w:rPr>
            <w:rFonts w:ascii="Times New Roman" w:eastAsia="Times New Roman" w:hAnsi="Times New Roman" w:cs="Times New Roman"/>
            <w:color w:val="000000"/>
            <w:sz w:val="24"/>
            <w:szCs w:val="24"/>
            <w:lang w:val="en-US" w:eastAsia="de-DE"/>
          </w:rPr>
          <w:delText>intervals</w:delText>
        </w:r>
        <w:r w:rsidRPr="008077A3" w:rsidDel="00E8197E">
          <w:rPr>
            <w:rFonts w:ascii="Times New Roman" w:eastAsia="Times New Roman" w:hAnsi="Times New Roman" w:cs="Times New Roman"/>
            <w:color w:val="000000"/>
            <w:sz w:val="24"/>
            <w:szCs w:val="24"/>
            <w:lang w:val="en-US" w:eastAsia="de-DE"/>
          </w:rPr>
          <w:delText xml:space="preserve">. </w:delText>
        </w:r>
      </w:del>
      <w:ins w:id="533" w:author="Deiglmayr, Anne" w:date="2024-09-02T12:21:00Z">
        <w:r w:rsidR="00E8197E">
          <w:rPr>
            <w:rFonts w:ascii="Times New Roman" w:eastAsia="Times New Roman" w:hAnsi="Times New Roman" w:cs="Times New Roman"/>
            <w:color w:val="000000"/>
            <w:sz w:val="24"/>
            <w:szCs w:val="24"/>
            <w:lang w:val="en-US" w:eastAsia="de-DE"/>
          </w:rPr>
          <w:t xml:space="preserve"> r</w:t>
        </w:r>
      </w:ins>
      <w:ins w:id="534" w:author="Deiglmayr, Anne" w:date="2024-09-02T12:20:00Z">
        <w:r w:rsidR="00E8197E">
          <w:rPr>
            <w:rFonts w:ascii="Times New Roman" w:eastAsia="Times New Roman" w:hAnsi="Times New Roman" w:cs="Times New Roman"/>
            <w:color w:val="000000"/>
            <w:sz w:val="24"/>
            <w:szCs w:val="24"/>
            <w:lang w:val="en-US" w:eastAsia="de-DE"/>
          </w:rPr>
          <w:t>an linear regression analysis with teaching experience and subjective appraisals as predictors</w:t>
        </w:r>
      </w:ins>
      <w:ins w:id="535" w:author="Deiglmayr, Anne" w:date="2024-09-02T12:21:00Z">
        <w:r w:rsidR="00E8197E">
          <w:rPr>
            <w:rFonts w:ascii="Times New Roman" w:eastAsia="Times New Roman" w:hAnsi="Times New Roman" w:cs="Times New Roman"/>
            <w:color w:val="000000"/>
            <w:sz w:val="24"/>
            <w:szCs w:val="24"/>
            <w:lang w:val="en-US" w:eastAsia="de-DE"/>
          </w:rPr>
          <w:t xml:space="preserve">. </w:t>
        </w:r>
      </w:ins>
    </w:p>
    <w:p w14:paraId="4D664C43" w14:textId="68D34FAF"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E14B03"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for each of the five intervals</w:t>
      </w:r>
      <w:ins w:id="536" w:author="Deiglmayr, Anne" w:date="2024-09-02T12:21:00Z">
        <w:r w:rsidR="00E8197E">
          <w:rPr>
            <w:rFonts w:ascii="Times New Roman" w:eastAsia="Times New Roman" w:hAnsi="Times New Roman" w:cs="Times New Roman"/>
            <w:color w:val="000000"/>
            <w:sz w:val="24"/>
            <w:szCs w:val="24"/>
            <w:lang w:val="en-US" w:eastAsia="de-DE"/>
          </w:rPr>
          <w:t>,</w:t>
        </w:r>
      </w:ins>
      <w:r w:rsidRPr="008077A3">
        <w:rPr>
          <w:rFonts w:ascii="Times New Roman" w:eastAsia="Times New Roman" w:hAnsi="Times New Roman" w:cs="Times New Roman"/>
          <w:color w:val="000000"/>
          <w:sz w:val="24"/>
          <w:szCs w:val="24"/>
          <w:lang w:val="en-US" w:eastAsia="de-DE"/>
        </w:rPr>
        <w:t xml:space="preserve">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del w:id="537" w:author="Deiglmayr, Anne" w:date="2024-09-02T12:21:00Z">
        <w:r w:rsidR="002C14C3" w:rsidRPr="008077A3" w:rsidDel="00E8197E">
          <w:rPr>
            <w:rFonts w:ascii="Times New Roman" w:eastAsia="Times New Roman" w:hAnsi="Times New Roman" w:cs="Times New Roman"/>
            <w:color w:val="000000"/>
            <w:sz w:val="24"/>
            <w:szCs w:val="24"/>
            <w:lang w:val="en-US" w:eastAsia="de-DE"/>
          </w:rPr>
          <w:delText xml:space="preserve">the </w:delText>
        </w:r>
        <w:r w:rsidR="001501C5" w:rsidRPr="008077A3" w:rsidDel="00E8197E">
          <w:rPr>
            <w:rFonts w:ascii="Times New Roman" w:eastAsia="Times New Roman" w:hAnsi="Times New Roman" w:cs="Times New Roman"/>
            <w:color w:val="000000"/>
            <w:sz w:val="24"/>
            <w:szCs w:val="24"/>
            <w:lang w:val="en-US" w:eastAsia="de-DE"/>
          </w:rPr>
          <w:delText xml:space="preserve">shared variance with </w:delText>
        </w:r>
      </w:del>
      <w:r w:rsidR="001501C5" w:rsidRPr="008077A3">
        <w:rPr>
          <w:rFonts w:ascii="Times New Roman" w:eastAsia="Times New Roman" w:hAnsi="Times New Roman" w:cs="Times New Roman"/>
          <w:color w:val="000000"/>
          <w:sz w:val="24"/>
          <w:szCs w:val="24"/>
          <w:lang w:val="en-US" w:eastAsia="de-DE"/>
        </w:rPr>
        <w:t>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del w:id="538" w:author="Deiglmayr, Anne" w:date="2024-09-02T12:21:00Z">
        <w:r w:rsidR="00361114" w:rsidRPr="008077A3" w:rsidDel="00E8197E">
          <w:rPr>
            <w:rFonts w:ascii="Times New Roman" w:eastAsia="Times New Roman" w:hAnsi="Times New Roman" w:cs="Times New Roman"/>
            <w:color w:val="000000"/>
            <w:sz w:val="24"/>
            <w:szCs w:val="24"/>
            <w:lang w:val="en-US" w:eastAsia="de-DE"/>
          </w:rPr>
          <w:delText xml:space="preserve"> </w:delText>
        </w:r>
        <w:r w:rsidR="00FA538F" w:rsidRPr="008077A3" w:rsidDel="00E8197E">
          <w:rPr>
            <w:rFonts w:ascii="Times New Roman" w:eastAsia="Times New Roman" w:hAnsi="Times New Roman" w:cs="Times New Roman"/>
            <w:color w:val="000000"/>
            <w:sz w:val="24"/>
            <w:szCs w:val="24"/>
            <w:lang w:val="en-US" w:eastAsia="de-DE"/>
          </w:rPr>
          <w:delText>at each interval</w:delText>
        </w:r>
      </w:del>
      <w:r w:rsidR="00FA538F" w:rsidRPr="008077A3">
        <w:rPr>
          <w:rFonts w:ascii="Times New Roman" w:eastAsia="Times New Roman" w:hAnsi="Times New Roman" w:cs="Times New Roman"/>
          <w:color w:val="000000"/>
          <w:sz w:val="24"/>
          <w:szCs w:val="24"/>
          <w:lang w:val="en-US" w:eastAsia="de-DE"/>
        </w:rPr>
        <w:t>.</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ins w:id="539" w:author="Deiglmayr, Anne" w:date="2024-09-02T12:22:00Z">
        <w:r w:rsidR="00E8197E">
          <w:rPr>
            <w:rFonts w:ascii="Times New Roman" w:hAnsi="Times New Roman" w:cs="Times New Roman"/>
            <w:sz w:val="24"/>
            <w:szCs w:val="24"/>
            <w:lang w:val="en-US"/>
          </w:rPr>
          <w:t xml:space="preserve"> in that phase</w:t>
        </w:r>
      </w:ins>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151BBBE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del w:id="540" w:author="Deiglmayr, Anne" w:date="2024-09-02T12:22:00Z">
        <w:r w:rsidRPr="008077A3" w:rsidDel="00FE77BE">
          <w:rPr>
            <w:rFonts w:ascii="Times New Roman" w:eastAsia="Times New Roman" w:hAnsi="Times New Roman" w:cs="Times New Roman"/>
            <w:b/>
            <w:bCs/>
            <w:color w:val="000000"/>
            <w:sz w:val="24"/>
            <w:szCs w:val="24"/>
            <w:lang w:val="en-US" w:eastAsia="de-DE"/>
          </w:rPr>
          <w:delText xml:space="preserve">Research goal 1: </w:delText>
        </w:r>
      </w:del>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04EC405D" w:rsidR="00D44633" w:rsidRPr="008077A3" w:rsidRDefault="00DA41BB" w:rsidP="003420F3">
      <w:pPr>
        <w:spacing w:before="120" w:after="240" w:line="480" w:lineRule="auto"/>
        <w:rPr>
          <w:rFonts w:ascii="Times New Roman" w:eastAsia="Times New Roman" w:hAnsi="Times New Roman" w:cs="Times New Roman"/>
          <w:color w:val="000000"/>
          <w:sz w:val="24"/>
          <w:szCs w:val="24"/>
          <w:lang w:val="en-US" w:eastAsia="de-DE"/>
        </w:rPr>
      </w:pPr>
      <w:commentRangeStart w:id="541"/>
      <w:ins w:id="542" w:author="Deiglmayr, Anne" w:date="2024-09-02T13:14:00Z">
        <w:r w:rsidRPr="008077A3">
          <w:rPr>
            <w:rFonts w:ascii="Times New Roman" w:eastAsia="Times New Roman" w:hAnsi="Times New Roman" w:cs="Times New Roman"/>
            <w:color w:val="000000"/>
            <w:sz w:val="24"/>
            <w:szCs w:val="24"/>
            <w:lang w:val="en-US" w:eastAsia="de-DE"/>
          </w:rPr>
          <w:t xml:space="preserve">Means, standard deviations, and range of teachers’ unstandardized and standardized HR </w:t>
        </w:r>
        <w:r>
          <w:rPr>
            <w:rFonts w:ascii="Times New Roman" w:eastAsia="Times New Roman" w:hAnsi="Times New Roman" w:cs="Times New Roman"/>
            <w:color w:val="000000"/>
            <w:sz w:val="24"/>
            <w:szCs w:val="24"/>
            <w:lang w:val="en-US" w:eastAsia="de-DE"/>
          </w:rPr>
          <w:t xml:space="preserve">for </w:t>
        </w:r>
      </w:ins>
      <w:ins w:id="543" w:author="Deiglmayr, Anne" w:date="2024-09-02T13:15:00Z">
        <w:r>
          <w:rPr>
            <w:rFonts w:ascii="Times New Roman" w:eastAsia="Times New Roman" w:hAnsi="Times New Roman" w:cs="Times New Roman"/>
            <w:color w:val="000000"/>
            <w:sz w:val="24"/>
            <w:szCs w:val="24"/>
            <w:lang w:val="en-US" w:eastAsia="de-DE"/>
          </w:rPr>
          <w:t xml:space="preserve">the entire study period, and </w:t>
        </w:r>
      </w:ins>
      <w:ins w:id="544" w:author="Deiglmayr, Anne" w:date="2024-09-02T13:16:00Z">
        <w:r>
          <w:rPr>
            <w:rFonts w:ascii="Times New Roman" w:eastAsia="Times New Roman" w:hAnsi="Times New Roman" w:cs="Times New Roman"/>
            <w:color w:val="000000"/>
            <w:sz w:val="24"/>
            <w:szCs w:val="24"/>
            <w:lang w:val="en-US" w:eastAsia="de-DE"/>
          </w:rPr>
          <w:t xml:space="preserve">for </w:t>
        </w:r>
      </w:ins>
      <w:ins w:id="545" w:author="Deiglmayr, Anne" w:date="2024-09-02T13:14:00Z">
        <w:r>
          <w:rPr>
            <w:rFonts w:ascii="Times New Roman" w:eastAsia="Times New Roman" w:hAnsi="Times New Roman" w:cs="Times New Roman"/>
            <w:color w:val="000000"/>
            <w:sz w:val="24"/>
            <w:szCs w:val="24"/>
            <w:lang w:val="en-US" w:eastAsia="de-DE"/>
          </w:rPr>
          <w:t>the five intervals</w:t>
        </w:r>
      </w:ins>
      <w:ins w:id="546" w:author="Deiglmayr, Anne" w:date="2024-09-02T13:16:00Z">
        <w:r>
          <w:rPr>
            <w:rFonts w:ascii="Times New Roman" w:eastAsia="Times New Roman" w:hAnsi="Times New Roman" w:cs="Times New Roman"/>
            <w:color w:val="000000"/>
            <w:sz w:val="24"/>
            <w:szCs w:val="24"/>
            <w:lang w:val="en-US" w:eastAsia="de-DE"/>
          </w:rPr>
          <w:t>,</w:t>
        </w:r>
      </w:ins>
      <w:ins w:id="547" w:author="Deiglmayr, Anne" w:date="2024-09-02T13:14:00Z">
        <w:r>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are shown in Table 1. </w:t>
        </w:r>
        <w:commentRangeEnd w:id="541"/>
        <w:r>
          <w:rPr>
            <w:rStyle w:val="Kommentarzeichen"/>
          </w:rPr>
          <w:commentReference w:id="541"/>
        </w:r>
      </w:ins>
      <w:moveToRangeStart w:id="548" w:author="Deiglmayr, Anne" w:date="2024-09-02T13:12:00Z" w:name="move176175157"/>
      <w:moveTo w:id="549" w:author="Deiglmayr, Anne" w:date="2024-09-02T13:12:00Z">
        <w:r w:rsidRPr="008077A3">
          <w:rPr>
            <w:rFonts w:ascii="Times New Roman" w:eastAsia="Times New Roman" w:hAnsi="Times New Roman" w:cs="Times New Roman"/>
            <w:color w:val="000000"/>
            <w:sz w:val="24"/>
            <w:szCs w:val="24"/>
            <w:lang w:val="en-US" w:eastAsia="de-DE"/>
          </w:rPr>
          <w:t>Fig. 3 a. and b. display the unstandardized and standardized HR trends, respectively</w:t>
        </w:r>
      </w:moveTo>
      <w:ins w:id="550" w:author="Deiglmayr, Anne" w:date="2024-09-02T13:12:00Z">
        <w:r>
          <w:rPr>
            <w:rFonts w:ascii="Times New Roman" w:eastAsia="Times New Roman" w:hAnsi="Times New Roman" w:cs="Times New Roman"/>
            <w:color w:val="000000"/>
            <w:sz w:val="24"/>
            <w:szCs w:val="24"/>
            <w:lang w:val="en-US" w:eastAsia="de-DE"/>
          </w:rPr>
          <w:t>, over the course of the entire study period</w:t>
        </w:r>
      </w:ins>
      <w:moveTo w:id="551" w:author="Deiglmayr, Anne" w:date="2024-09-02T13:12:00Z">
        <w:r w:rsidRPr="008077A3">
          <w:rPr>
            <w:rFonts w:ascii="Times New Roman" w:eastAsia="Times New Roman" w:hAnsi="Times New Roman" w:cs="Times New Roman"/>
            <w:color w:val="000000"/>
            <w:sz w:val="24"/>
            <w:szCs w:val="24"/>
            <w:lang w:val="en-US" w:eastAsia="de-DE"/>
          </w:rPr>
          <w:t xml:space="preserve">. </w:t>
        </w:r>
      </w:moveTo>
      <w:moveToRangeEnd w:id="548"/>
      <w:del w:id="552" w:author="Deiglmayr, Anne" w:date="2024-09-02T13:12:00Z">
        <w:r w:rsidR="00D44633" w:rsidRPr="008077A3" w:rsidDel="00DA41BB">
          <w:rPr>
            <w:rFonts w:ascii="Times New Roman" w:eastAsia="Times New Roman" w:hAnsi="Times New Roman" w:cs="Times New Roman"/>
            <w:color w:val="000000"/>
            <w:sz w:val="24"/>
            <w:szCs w:val="24"/>
            <w:lang w:val="en-US" w:eastAsia="de-DE"/>
          </w:rPr>
          <w:delText xml:space="preserve">The first part of our </w:delText>
        </w:r>
        <w:r w:rsidR="009F595D" w:rsidRPr="008077A3" w:rsidDel="00DA41BB">
          <w:rPr>
            <w:rFonts w:ascii="Times New Roman" w:eastAsia="Times New Roman" w:hAnsi="Times New Roman" w:cs="Times New Roman"/>
            <w:color w:val="000000"/>
            <w:sz w:val="24"/>
            <w:szCs w:val="24"/>
            <w:lang w:val="en-US" w:eastAsia="de-DE"/>
          </w:rPr>
          <w:delText xml:space="preserve">first </w:delText>
        </w:r>
        <w:r w:rsidR="00D44633" w:rsidRPr="008077A3" w:rsidDel="00DA41BB">
          <w:rPr>
            <w:rFonts w:ascii="Times New Roman" w:eastAsia="Times New Roman" w:hAnsi="Times New Roman" w:cs="Times New Roman"/>
            <w:color w:val="000000"/>
            <w:sz w:val="24"/>
            <w:szCs w:val="24"/>
            <w:lang w:val="en-US" w:eastAsia="de-DE"/>
          </w:rPr>
          <w:delText xml:space="preserve">research goal was to map participants’ overall HR trend </w:delText>
        </w:r>
        <w:r w:rsidR="00D44633" w:rsidRPr="008077A3" w:rsidDel="00DA41BB">
          <w:rPr>
            <w:rFonts w:ascii="Times New Roman" w:eastAsia="Times New Roman" w:hAnsi="Times New Roman" w:cs="Times New Roman"/>
            <w:color w:val="000000"/>
            <w:sz w:val="24"/>
            <w:szCs w:val="24"/>
            <w:lang w:val="en-US" w:eastAsia="de-DE"/>
          </w:rPr>
          <w:lastRenderedPageBreak/>
          <w:delText xml:space="preserve">and explore whether z-standardization of participants’ HR is a useful method to account for individual differences in the baseline. </w:delText>
        </w:r>
      </w:del>
      <w:del w:id="553" w:author="Deiglmayr, Anne" w:date="2024-09-02T13:14:00Z">
        <w:r w:rsidR="00D44633" w:rsidRPr="008077A3" w:rsidDel="00DA41BB">
          <w:rPr>
            <w:rFonts w:ascii="Times New Roman" w:eastAsia="Times New Roman" w:hAnsi="Times New Roman" w:cs="Times New Roman"/>
            <w:color w:val="000000"/>
            <w:sz w:val="24"/>
            <w:szCs w:val="24"/>
            <w:lang w:val="en-US" w:eastAsia="de-DE"/>
          </w:rPr>
          <w:delText xml:space="preserve">Means, standard deviations, and range of teachers’ unstandardized and standardized HR are shown in Table 1. </w:delText>
        </w:r>
      </w:del>
      <w:moveFromRangeStart w:id="554" w:author="Deiglmayr, Anne" w:date="2024-09-02T13:12:00Z" w:name="move176175157"/>
      <w:moveFrom w:id="555" w:author="Deiglmayr, Anne" w:date="2024-09-02T13:12:00Z">
        <w:r w:rsidR="00D44633" w:rsidRPr="008077A3" w:rsidDel="00DA41BB">
          <w:rPr>
            <w:rFonts w:ascii="Times New Roman" w:eastAsia="Times New Roman" w:hAnsi="Times New Roman" w:cs="Times New Roman"/>
            <w:color w:val="000000"/>
            <w:sz w:val="24"/>
            <w:szCs w:val="24"/>
            <w:lang w:val="en-US" w:eastAsia="de-DE"/>
          </w:rPr>
          <w:t xml:space="preserve">Fig. </w:t>
        </w:r>
        <w:r w:rsidR="00A73846" w:rsidRPr="008077A3" w:rsidDel="00DA41BB">
          <w:rPr>
            <w:rFonts w:ascii="Times New Roman" w:eastAsia="Times New Roman" w:hAnsi="Times New Roman" w:cs="Times New Roman"/>
            <w:color w:val="000000"/>
            <w:sz w:val="24"/>
            <w:szCs w:val="24"/>
            <w:lang w:val="en-US" w:eastAsia="de-DE"/>
          </w:rPr>
          <w:t>3</w:t>
        </w:r>
        <w:r w:rsidR="00D44633" w:rsidRPr="008077A3" w:rsidDel="00DA41BB">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sidDel="00DA41BB">
          <w:rPr>
            <w:rFonts w:ascii="Times New Roman" w:eastAsia="Times New Roman" w:hAnsi="Times New Roman" w:cs="Times New Roman"/>
            <w:color w:val="000000"/>
            <w:sz w:val="24"/>
            <w:szCs w:val="24"/>
            <w:lang w:val="en-US" w:eastAsia="de-DE"/>
          </w:rPr>
          <w:t xml:space="preserve"> t</w:t>
        </w:r>
        <w:r w:rsidR="00770823" w:rsidRPr="008077A3" w:rsidDel="00DA41BB">
          <w:rPr>
            <w:rFonts w:ascii="Times New Roman" w:eastAsia="Times New Roman" w:hAnsi="Times New Roman" w:cs="Times New Roman"/>
            <w:color w:val="000000"/>
            <w:sz w:val="24"/>
            <w:szCs w:val="24"/>
            <w:lang w:val="en-US" w:eastAsia="de-DE"/>
          </w:rPr>
          <w:t>r</w:t>
        </w:r>
        <w:r w:rsidR="00E032D9" w:rsidRPr="008077A3" w:rsidDel="00DA41BB">
          <w:rPr>
            <w:rFonts w:ascii="Times New Roman" w:eastAsia="Times New Roman" w:hAnsi="Times New Roman" w:cs="Times New Roman"/>
            <w:color w:val="000000"/>
            <w:sz w:val="24"/>
            <w:szCs w:val="24"/>
            <w:lang w:val="en-US" w:eastAsia="de-DE"/>
          </w:rPr>
          <w:t>ends</w:t>
        </w:r>
        <w:r w:rsidR="00D44633" w:rsidRPr="008077A3" w:rsidDel="00DA41BB">
          <w:rPr>
            <w:rFonts w:ascii="Times New Roman" w:eastAsia="Times New Roman" w:hAnsi="Times New Roman" w:cs="Times New Roman"/>
            <w:color w:val="000000"/>
            <w:sz w:val="24"/>
            <w:szCs w:val="24"/>
            <w:lang w:val="en-US" w:eastAsia="de-DE"/>
          </w:rPr>
          <w:t xml:space="preserve">, respectively. </w:t>
        </w:r>
      </w:moveFrom>
      <w:moveFromRangeEnd w:id="554"/>
      <w:r w:rsidR="00D44633" w:rsidRPr="008077A3">
        <w:rPr>
          <w:rFonts w:ascii="Times New Roman" w:eastAsia="Times New Roman" w:hAnsi="Times New Roman" w:cs="Times New Roman"/>
          <w:color w:val="000000"/>
          <w:sz w:val="24"/>
          <w:szCs w:val="24"/>
          <w:lang w:val="en-US" w:eastAsia="de-DE"/>
        </w:rPr>
        <w:t>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00D44633"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00D44633"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00D44633" w:rsidRPr="008077A3">
        <w:rPr>
          <w:rFonts w:ascii="Times New Roman" w:eastAsia="Times New Roman" w:hAnsi="Times New Roman" w:cs="Times New Roman"/>
          <w:color w:val="000000"/>
          <w:sz w:val="24"/>
          <w:szCs w:val="24"/>
          <w:lang w:val="en-US" w:eastAsia="de-DE"/>
        </w:rPr>
        <w:t>high similarity.</w:t>
      </w:r>
      <w:r w:rsidR="00D44633"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M </w:t>
            </w:r>
            <w:r w:rsidRPr="00F03AED">
              <w:rPr>
                <w:rFonts w:ascii="Times New Roman" w:eastAsia="Times New Roman" w:hAnsi="Times New Roman" w:cs="Times New Roman"/>
                <w:color w:val="000000"/>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SD </w:t>
            </w:r>
            <w:r w:rsidRPr="00F03AED">
              <w:rPr>
                <w:rFonts w:ascii="Times New Roman" w:eastAsia="Times New Roman" w:hAnsi="Times New Roman" w:cs="Times New Roman"/>
                <w:color w:val="000000"/>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8110EA"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lastRenderedPageBreak/>
              <w:t xml:space="preserve">1 </w:t>
            </w:r>
            <w:r w:rsidRPr="008077A3">
              <w:rPr>
                <w:rFonts w:ascii="Times New Roman" w:eastAsia="Times New Roman" w:hAnsi="Times New Roman" w:cs="Times New Roman"/>
                <w:color w:val="000000"/>
                <w:sz w:val="24"/>
                <w:szCs w:val="24"/>
                <w:lang w:val="en-US" w:eastAsia="de-DE"/>
              </w:rPr>
              <w:t>Please note that</w:t>
            </w:r>
            <w:r w:rsidR="007664CA">
              <w:rPr>
                <w:rFonts w:ascii="Times New Roman" w:eastAsia="Times New Roman" w:hAnsi="Times New Roman" w:cs="Times New Roman"/>
                <w:color w:val="000000"/>
                <w:sz w:val="24"/>
                <w:szCs w:val="24"/>
                <w:lang w:val="en-US" w:eastAsia="de-DE"/>
              </w:rPr>
              <w:t xml:space="preserve"> standardized</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7599DEB"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w:t>
      </w:r>
      <w:r w:rsidR="007664CA">
        <w:rPr>
          <w:rFonts w:ascii="Times New Roman" w:eastAsia="Times New Roman" w:hAnsi="Times New Roman" w:cs="Times New Roman"/>
          <w:i/>
          <w:iCs/>
          <w:color w:val="000000"/>
          <w:sz w:val="24"/>
          <w:szCs w:val="24"/>
          <w:lang w:val="en-US" w:eastAsia="de-DE"/>
        </w:rPr>
        <w:t>over the course of the</w:t>
      </w:r>
      <w:r w:rsidR="001C5902" w:rsidRPr="008077A3">
        <w:rPr>
          <w:rFonts w:ascii="Times New Roman" w:eastAsia="Times New Roman" w:hAnsi="Times New Roman" w:cs="Times New Roman"/>
          <w:i/>
          <w:iCs/>
          <w:color w:val="000000"/>
          <w:sz w:val="24"/>
          <w:szCs w:val="24"/>
          <w:lang w:val="en-US" w:eastAsia="de-DE"/>
        </w:rPr>
        <w:t xml:space="preserve">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F7DEE20" w:rsidR="00D44633" w:rsidRPr="008077A3" w:rsidRDefault="00F07B53">
      <w:pPr>
        <w:spacing w:before="120" w:after="240" w:line="480" w:lineRule="auto"/>
        <w:rPr>
          <w:rFonts w:ascii="Times New Roman" w:eastAsia="Times New Roman" w:hAnsi="Times New Roman" w:cs="Times New Roman"/>
          <w:color w:val="000000"/>
          <w:sz w:val="24"/>
          <w:szCs w:val="24"/>
          <w:lang w:val="en-US" w:eastAsia="de-DE"/>
        </w:rPr>
        <w:pPrChange w:id="556" w:author="Deiglmayr, Anne" w:date="2024-09-02T13:20:00Z">
          <w:pPr>
            <w:spacing w:before="120" w:after="0" w:line="480" w:lineRule="auto"/>
          </w:pPr>
        </w:pPrChange>
      </w:pPr>
      <w:del w:id="557" w:author="Deiglmayr, Anne" w:date="2024-09-02T13:18:00Z">
        <w:r w:rsidRPr="008077A3" w:rsidDel="00DA41BB">
          <w:rPr>
            <w:rFonts w:ascii="Times New Roman" w:eastAsia="Times New Roman" w:hAnsi="Times New Roman" w:cs="Times New Roman"/>
            <w:color w:val="000000"/>
            <w:sz w:val="24"/>
            <w:szCs w:val="24"/>
            <w:lang w:val="en-US" w:eastAsia="de-DE"/>
          </w:rPr>
          <w:lastRenderedPageBreak/>
          <w:delText xml:space="preserve">We </w:delText>
        </w:r>
      </w:del>
      <w:del w:id="558" w:author="Deiglmayr, Anne" w:date="2024-09-02T13:16:00Z">
        <w:r w:rsidRPr="008077A3" w:rsidDel="00DA41BB">
          <w:rPr>
            <w:rFonts w:ascii="Times New Roman" w:eastAsia="Times New Roman" w:hAnsi="Times New Roman" w:cs="Times New Roman"/>
            <w:color w:val="000000"/>
            <w:sz w:val="24"/>
            <w:szCs w:val="24"/>
            <w:lang w:val="en-US" w:eastAsia="de-DE"/>
          </w:rPr>
          <w:delText xml:space="preserve">first </w:delText>
        </w:r>
      </w:del>
      <w:del w:id="559" w:author="Deiglmayr, Anne" w:date="2024-09-02T13:18:00Z">
        <w:r w:rsidRPr="008077A3" w:rsidDel="00DA41BB">
          <w:rPr>
            <w:rFonts w:ascii="Times New Roman" w:eastAsia="Times New Roman" w:hAnsi="Times New Roman" w:cs="Times New Roman"/>
            <w:color w:val="000000"/>
            <w:sz w:val="24"/>
            <w:szCs w:val="24"/>
            <w:lang w:val="en-US" w:eastAsia="de-DE"/>
          </w:rPr>
          <w:delText>tested</w:delText>
        </w:r>
        <w:r w:rsidR="00D44633" w:rsidRPr="008077A3" w:rsidDel="00DA41BB">
          <w:rPr>
            <w:rFonts w:ascii="Times New Roman" w:eastAsia="Times New Roman" w:hAnsi="Times New Roman" w:cs="Times New Roman"/>
            <w:color w:val="000000"/>
            <w:sz w:val="24"/>
            <w:szCs w:val="24"/>
            <w:lang w:val="en-US" w:eastAsia="de-DE"/>
          </w:rPr>
          <w:delText xml:space="preserve"> the hypothesis that </w:delText>
        </w:r>
        <w:r w:rsidR="003A0BD0" w:rsidRPr="008077A3" w:rsidDel="00DA41BB">
          <w:rPr>
            <w:rFonts w:ascii="Times New Roman" w:eastAsia="Times New Roman" w:hAnsi="Times New Roman" w:cs="Times New Roman"/>
            <w:color w:val="000000"/>
            <w:sz w:val="24"/>
            <w:szCs w:val="24"/>
            <w:lang w:val="en-US" w:eastAsia="de-DE"/>
          </w:rPr>
          <w:delText xml:space="preserve">teachers showed the highest </w:delText>
        </w:r>
        <w:r w:rsidR="00642E5A" w:rsidRPr="008077A3" w:rsidDel="00DA41BB">
          <w:rPr>
            <w:rFonts w:ascii="Times New Roman" w:eastAsia="Times New Roman" w:hAnsi="Times New Roman" w:cs="Times New Roman"/>
            <w:color w:val="000000"/>
            <w:sz w:val="24"/>
            <w:szCs w:val="24"/>
            <w:lang w:val="en-US" w:eastAsia="de-DE"/>
          </w:rPr>
          <w:delText>mean standardized</w:delText>
        </w:r>
        <w:r w:rsidR="00FA0429" w:rsidRPr="008077A3" w:rsidDel="00DA41BB">
          <w:rPr>
            <w:rFonts w:ascii="Times New Roman" w:eastAsia="Times New Roman" w:hAnsi="Times New Roman" w:cs="Times New Roman"/>
            <w:color w:val="000000"/>
            <w:sz w:val="24"/>
            <w:szCs w:val="24"/>
            <w:lang w:val="en-US" w:eastAsia="de-DE"/>
          </w:rPr>
          <w:delText xml:space="preserve"> </w:delText>
        </w:r>
        <w:r w:rsidR="00D44633" w:rsidRPr="008077A3" w:rsidDel="00DA41BB">
          <w:rPr>
            <w:rFonts w:ascii="Times New Roman" w:eastAsia="Times New Roman" w:hAnsi="Times New Roman" w:cs="Times New Roman"/>
            <w:color w:val="000000"/>
            <w:sz w:val="24"/>
            <w:szCs w:val="24"/>
            <w:lang w:val="en-US" w:eastAsia="de-DE"/>
          </w:rPr>
          <w:delText xml:space="preserve">HR during the </w:delText>
        </w:r>
      </w:del>
      <w:del w:id="560" w:author="Deiglmayr, Anne" w:date="2024-09-02T13:17:00Z">
        <w:r w:rsidR="00D44633" w:rsidRPr="008077A3" w:rsidDel="00DA41BB">
          <w:rPr>
            <w:rFonts w:ascii="Times New Roman" w:eastAsia="Times New Roman" w:hAnsi="Times New Roman" w:cs="Times New Roman"/>
            <w:color w:val="000000"/>
            <w:sz w:val="24"/>
            <w:szCs w:val="24"/>
            <w:lang w:val="en-US" w:eastAsia="de-DE"/>
          </w:rPr>
          <w:delText>micro-teaching unit</w:delText>
        </w:r>
      </w:del>
      <w:del w:id="561" w:author="Deiglmayr, Anne" w:date="2024-09-02T13:18:00Z">
        <w:r w:rsidR="003A0BD0" w:rsidRPr="008077A3" w:rsidDel="00DA41BB">
          <w:rPr>
            <w:rFonts w:ascii="Times New Roman" w:eastAsia="Times New Roman" w:hAnsi="Times New Roman" w:cs="Times New Roman"/>
            <w:color w:val="000000"/>
            <w:sz w:val="24"/>
            <w:szCs w:val="24"/>
            <w:lang w:val="en-US" w:eastAsia="de-DE"/>
          </w:rPr>
          <w:delText xml:space="preserve">, compared to all other </w:delText>
        </w:r>
        <w:r w:rsidR="007664CA" w:rsidDel="00DA41BB">
          <w:rPr>
            <w:rFonts w:ascii="Times New Roman" w:eastAsia="Times New Roman" w:hAnsi="Times New Roman" w:cs="Times New Roman"/>
            <w:color w:val="000000"/>
            <w:sz w:val="24"/>
            <w:szCs w:val="24"/>
            <w:lang w:val="en-US" w:eastAsia="de-DE"/>
          </w:rPr>
          <w:delText>intervals</w:delText>
        </w:r>
        <w:r w:rsidR="007664CA" w:rsidRPr="008077A3" w:rsidDel="00DA41BB">
          <w:rPr>
            <w:rFonts w:ascii="Times New Roman" w:eastAsia="Times New Roman" w:hAnsi="Times New Roman" w:cs="Times New Roman"/>
            <w:color w:val="000000"/>
            <w:sz w:val="24"/>
            <w:szCs w:val="24"/>
            <w:lang w:val="en-US" w:eastAsia="de-DE"/>
          </w:rPr>
          <w:delText xml:space="preserve"> </w:delText>
        </w:r>
        <w:r w:rsidR="00D44633" w:rsidRPr="008077A3" w:rsidDel="00DA41BB">
          <w:rPr>
            <w:rFonts w:ascii="Times New Roman" w:eastAsia="Times New Roman" w:hAnsi="Times New Roman" w:cs="Times New Roman"/>
            <w:color w:val="000000"/>
            <w:sz w:val="24"/>
            <w:szCs w:val="24"/>
            <w:lang w:val="en-US" w:eastAsia="de-DE"/>
          </w:rPr>
          <w:delText>(</w:delText>
        </w:r>
      </w:del>
      <w:del w:id="562" w:author="Deiglmayr, Anne" w:date="2024-09-02T13:17:00Z">
        <w:r w:rsidR="00D44633" w:rsidRPr="008077A3" w:rsidDel="00DA41BB">
          <w:rPr>
            <w:rFonts w:ascii="Times New Roman" w:eastAsia="Times New Roman" w:hAnsi="Times New Roman" w:cs="Times New Roman"/>
            <w:color w:val="000000"/>
            <w:sz w:val="24"/>
            <w:szCs w:val="24"/>
            <w:lang w:val="en-US" w:eastAsia="de-DE"/>
          </w:rPr>
          <w:delText>Hypothesis 1a</w:delText>
        </w:r>
      </w:del>
      <w:del w:id="563" w:author="Deiglmayr, Anne" w:date="2024-09-02T13:18:00Z">
        <w:r w:rsidR="00D44633" w:rsidRPr="008077A3" w:rsidDel="00DA41BB">
          <w:rPr>
            <w:rFonts w:ascii="Times New Roman" w:eastAsia="Times New Roman" w:hAnsi="Times New Roman" w:cs="Times New Roman"/>
            <w:color w:val="000000"/>
            <w:sz w:val="24"/>
            <w:szCs w:val="24"/>
            <w:lang w:val="en-US" w:eastAsia="de-DE"/>
          </w:rPr>
          <w:delText xml:space="preserve">). </w:delText>
        </w:r>
      </w:del>
      <w:ins w:id="564" w:author="Deiglmayr, Anne" w:date="2024-09-02T13:20:00Z">
        <w:r w:rsidR="00DA41BB">
          <w:rPr>
            <w:rFonts w:ascii="Times New Roman" w:eastAsia="Times New Roman" w:hAnsi="Times New Roman" w:cs="Times New Roman"/>
            <w:sz w:val="24"/>
            <w:szCs w:val="24"/>
            <w:lang w:val="en-US" w:eastAsia="de-DE"/>
          </w:rPr>
          <w:t>Figure 4 shows the distribution of teachers´ mean standardized HR for the five intervals.</w:t>
        </w:r>
        <w:r w:rsidR="00DA41BB">
          <w:rPr>
            <w:rFonts w:ascii="Times New Roman" w:eastAsia="Times New Roman" w:hAnsi="Times New Roman" w:cs="Times New Roman"/>
            <w:color w:val="000000"/>
            <w:sz w:val="24"/>
            <w:szCs w:val="24"/>
            <w:lang w:val="en-US" w:eastAsia="de-DE"/>
          </w:rPr>
          <w:t xml:space="preserve"> </w:t>
        </w:r>
      </w:ins>
      <w:r w:rsidR="00D44633" w:rsidRPr="008077A3">
        <w:rPr>
          <w:rFonts w:ascii="Times New Roman" w:eastAsia="Times New Roman" w:hAnsi="Times New Roman" w:cs="Times New Roman"/>
          <w:color w:val="000000"/>
          <w:sz w:val="24"/>
          <w:szCs w:val="24"/>
          <w:lang w:val="en-US" w:eastAsia="de-DE"/>
        </w:rPr>
        <w:t xml:space="preserve">Repeated measures ANOVA revealed </w:t>
      </w:r>
      <w:del w:id="565" w:author="Deiglmayr, Anne" w:date="2024-09-02T13:20:00Z">
        <w:r w:rsidR="00D44633" w:rsidRPr="008077A3" w:rsidDel="00DA41BB">
          <w:rPr>
            <w:rFonts w:ascii="Times New Roman" w:eastAsia="Times New Roman" w:hAnsi="Times New Roman" w:cs="Times New Roman"/>
            <w:color w:val="000000"/>
            <w:sz w:val="24"/>
            <w:szCs w:val="24"/>
            <w:lang w:val="en-US" w:eastAsia="de-DE"/>
          </w:rPr>
          <w:delText xml:space="preserve">that the </w:delText>
        </w:r>
        <w:r w:rsidR="00642E5A" w:rsidRPr="007D018E" w:rsidDel="00DA41BB">
          <w:rPr>
            <w:rFonts w:ascii="Times New Roman" w:eastAsia="Times New Roman" w:hAnsi="Times New Roman" w:cs="Times New Roman"/>
            <w:color w:val="000000"/>
            <w:sz w:val="24"/>
            <w:szCs w:val="24"/>
            <w:lang w:val="en-US" w:eastAsia="de-DE"/>
          </w:rPr>
          <w:delText>mean standardized</w:delText>
        </w:r>
        <w:r w:rsidR="00AD0B71" w:rsidRPr="007D018E" w:rsidDel="00DA41BB">
          <w:rPr>
            <w:rFonts w:ascii="Times New Roman" w:eastAsia="Times New Roman" w:hAnsi="Times New Roman" w:cs="Times New Roman"/>
            <w:color w:val="000000"/>
            <w:sz w:val="24"/>
            <w:szCs w:val="24"/>
            <w:lang w:val="en-US" w:eastAsia="de-DE"/>
          </w:rPr>
          <w:delText xml:space="preserve"> </w:delText>
        </w:r>
        <w:r w:rsidR="00D44633" w:rsidRPr="007D018E" w:rsidDel="00DA41BB">
          <w:rPr>
            <w:rFonts w:ascii="Times New Roman" w:eastAsia="Times New Roman" w:hAnsi="Times New Roman" w:cs="Times New Roman"/>
            <w:color w:val="000000"/>
            <w:sz w:val="24"/>
            <w:szCs w:val="24"/>
            <w:lang w:val="en-US" w:eastAsia="de-DE"/>
          </w:rPr>
          <w:delText>HR</w:delText>
        </w:r>
        <w:r w:rsidR="00D44633" w:rsidRPr="008077A3" w:rsidDel="00DA41BB">
          <w:rPr>
            <w:rFonts w:ascii="Times New Roman" w:eastAsia="Times New Roman" w:hAnsi="Times New Roman" w:cs="Times New Roman"/>
            <w:color w:val="000000"/>
            <w:sz w:val="24"/>
            <w:szCs w:val="24"/>
            <w:lang w:val="en-US" w:eastAsia="de-DE"/>
          </w:rPr>
          <w:delText xml:space="preserve"> differed statistically </w:delText>
        </w:r>
        <w:r w:rsidR="00E5431E" w:rsidRPr="008077A3" w:rsidDel="00DA41BB">
          <w:rPr>
            <w:rFonts w:ascii="Times New Roman" w:eastAsia="Times New Roman" w:hAnsi="Times New Roman" w:cs="Times New Roman"/>
            <w:color w:val="000000"/>
            <w:sz w:val="24"/>
            <w:szCs w:val="24"/>
            <w:lang w:val="en-US" w:eastAsia="de-DE"/>
          </w:rPr>
          <w:delText>significantl</w:delText>
        </w:r>
      </w:del>
      <w:ins w:id="566" w:author="Deiglmayr, Anne" w:date="2024-09-02T13:20:00Z">
        <w:r w:rsidR="00DA41BB" w:rsidRPr="008077A3">
          <w:rPr>
            <w:rFonts w:ascii="Times New Roman" w:eastAsia="Times New Roman" w:hAnsi="Times New Roman" w:cs="Times New Roman"/>
            <w:color w:val="000000"/>
            <w:sz w:val="24"/>
            <w:szCs w:val="24"/>
            <w:lang w:val="en-US" w:eastAsia="de-DE"/>
          </w:rPr>
          <w:t>significant</w:t>
        </w:r>
        <w:r w:rsidR="00DA41BB">
          <w:rPr>
            <w:rFonts w:ascii="Times New Roman" w:eastAsia="Times New Roman" w:hAnsi="Times New Roman" w:cs="Times New Roman"/>
            <w:color w:val="000000"/>
            <w:sz w:val="24"/>
            <w:szCs w:val="24"/>
            <w:lang w:val="en-US" w:eastAsia="de-DE"/>
          </w:rPr>
          <w:t xml:space="preserve"> differences in </w:t>
        </w:r>
        <w:r w:rsidR="00DA41BB">
          <w:rPr>
            <w:rFonts w:ascii="Times New Roman" w:eastAsia="Times New Roman" w:hAnsi="Times New Roman" w:cs="Times New Roman"/>
            <w:sz w:val="24"/>
            <w:szCs w:val="24"/>
            <w:lang w:val="en-US" w:eastAsia="de-DE"/>
          </w:rPr>
          <w:t xml:space="preserve">mean standardized HR </w:t>
        </w:r>
        <w:r w:rsidR="00DA41BB">
          <w:rPr>
            <w:rFonts w:ascii="Times New Roman" w:eastAsia="Times New Roman" w:hAnsi="Times New Roman" w:cs="Times New Roman"/>
            <w:color w:val="000000"/>
            <w:sz w:val="24"/>
            <w:szCs w:val="24"/>
            <w:lang w:val="en-US" w:eastAsia="de-DE"/>
          </w:rPr>
          <w:t xml:space="preserve">between </w:t>
        </w:r>
      </w:ins>
      <w:del w:id="567" w:author="Deiglmayr, Anne" w:date="2024-09-02T13:20:00Z">
        <w:r w:rsidR="00E5431E" w:rsidRPr="008077A3" w:rsidDel="00DA41BB">
          <w:rPr>
            <w:rFonts w:ascii="Times New Roman" w:eastAsia="Times New Roman" w:hAnsi="Times New Roman" w:cs="Times New Roman"/>
            <w:color w:val="000000"/>
            <w:sz w:val="24"/>
            <w:szCs w:val="24"/>
            <w:lang w:val="en-US" w:eastAsia="de-DE"/>
          </w:rPr>
          <w:delText>y</w:delText>
        </w:r>
        <w:r w:rsidR="00D44633" w:rsidRPr="008077A3" w:rsidDel="00DA41BB">
          <w:rPr>
            <w:rFonts w:ascii="Times New Roman" w:eastAsia="Times New Roman" w:hAnsi="Times New Roman" w:cs="Times New Roman"/>
            <w:color w:val="000000"/>
            <w:sz w:val="24"/>
            <w:szCs w:val="24"/>
            <w:lang w:val="en-US" w:eastAsia="de-DE"/>
          </w:rPr>
          <w:delText xml:space="preserve"> between </w:delText>
        </w:r>
      </w:del>
      <w:r w:rsidR="00D44633" w:rsidRPr="008077A3">
        <w:rPr>
          <w:rFonts w:ascii="Times New Roman" w:eastAsia="Times New Roman" w:hAnsi="Times New Roman" w:cs="Times New Roman"/>
          <w:color w:val="000000"/>
          <w:sz w:val="24"/>
          <w:szCs w:val="24"/>
          <w:lang w:val="en-US" w:eastAsia="de-DE"/>
        </w:rPr>
        <w:t xml:space="preserve">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w:t>
      </w:r>
      <w:r w:rsidR="004E0BBD">
        <w:rPr>
          <w:rFonts w:ascii="Times New Roman" w:eastAsia="Times New Roman" w:hAnsi="Times New Roman" w:cs="Times New Roman"/>
          <w:color w:val="000000"/>
          <w:sz w:val="24"/>
          <w:szCs w:val="24"/>
          <w:lang w:val="en-US" w:eastAsia="de-DE"/>
        </w:rPr>
        <w:t>Planned</w:t>
      </w:r>
      <w:r w:rsidR="00D44633" w:rsidRPr="008077A3">
        <w:rPr>
          <w:rFonts w:ascii="Times New Roman" w:eastAsia="Times New Roman" w:hAnsi="Times New Roman" w:cs="Times New Roman"/>
          <w:color w:val="000000"/>
          <w:sz w:val="24"/>
          <w:szCs w:val="24"/>
          <w:lang w:val="en-US" w:eastAsia="de-DE"/>
        </w:rPr>
        <w:t xml:space="preserve"> contrasts indicated that</w:t>
      </w:r>
      <w:r w:rsidR="003A0BD0" w:rsidRPr="008077A3">
        <w:rPr>
          <w:rFonts w:ascii="Times New Roman" w:eastAsia="Times New Roman" w:hAnsi="Times New Roman" w:cs="Times New Roman"/>
          <w:color w:val="000000"/>
          <w:sz w:val="24"/>
          <w:szCs w:val="24"/>
          <w:lang w:val="en-US" w:eastAsia="de-DE"/>
        </w:rPr>
        <w:t>, as hypothesized</w:t>
      </w:r>
      <w:ins w:id="568" w:author="Deiglmayr, Anne" w:date="2024-09-02T13:17:00Z">
        <w:r w:rsidR="00DA41BB">
          <w:rPr>
            <w:rFonts w:ascii="Times New Roman" w:eastAsia="Times New Roman" w:hAnsi="Times New Roman" w:cs="Times New Roman"/>
            <w:color w:val="000000"/>
            <w:sz w:val="24"/>
            <w:szCs w:val="24"/>
            <w:lang w:val="en-US" w:eastAsia="de-DE"/>
          </w:rPr>
          <w:t xml:space="preserve"> </w:t>
        </w:r>
      </w:ins>
      <w:ins w:id="569" w:author="Deiglmayr, Anne" w:date="2024-09-02T13:18:00Z">
        <w:r w:rsidR="00DA41BB">
          <w:rPr>
            <w:rFonts w:ascii="Times New Roman" w:eastAsia="Times New Roman" w:hAnsi="Times New Roman" w:cs="Times New Roman"/>
            <w:color w:val="000000"/>
            <w:sz w:val="24"/>
            <w:szCs w:val="24"/>
            <w:lang w:val="en-US" w:eastAsia="de-DE"/>
          </w:rPr>
          <w:t>(</w:t>
        </w:r>
        <w:r w:rsidR="00DA41BB" w:rsidRPr="008077A3">
          <w:rPr>
            <w:rFonts w:ascii="Times New Roman" w:eastAsia="Times New Roman" w:hAnsi="Times New Roman" w:cs="Times New Roman"/>
            <w:color w:val="000000"/>
            <w:sz w:val="24"/>
            <w:szCs w:val="24"/>
            <w:lang w:val="en-US" w:eastAsia="de-DE"/>
          </w:rPr>
          <w:t>Hypothesis 1a</w:t>
        </w:r>
        <w:r w:rsidR="00DA41BB">
          <w:rPr>
            <w:rFonts w:ascii="Times New Roman" w:eastAsia="Times New Roman" w:hAnsi="Times New Roman" w:cs="Times New Roman"/>
            <w:color w:val="000000"/>
            <w:sz w:val="24"/>
            <w:szCs w:val="24"/>
            <w:lang w:val="en-US" w:eastAsia="de-DE"/>
          </w:rPr>
          <w:t>)</w:t>
        </w:r>
      </w:ins>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del w:id="570" w:author="Deiglmayr, Anne" w:date="2024-09-02T13:18:00Z">
        <w:r w:rsidR="00D44633" w:rsidRPr="008077A3" w:rsidDel="00DA41BB">
          <w:rPr>
            <w:rFonts w:ascii="Times New Roman" w:eastAsia="Times New Roman" w:hAnsi="Times New Roman" w:cs="Times New Roman"/>
            <w:color w:val="000000"/>
            <w:sz w:val="24"/>
            <w:szCs w:val="24"/>
            <w:lang w:val="en-US" w:eastAsia="de-DE"/>
          </w:rPr>
          <w:delText xml:space="preserve">the </w:delText>
        </w:r>
      </w:del>
      <w:r w:rsidR="00642E5A" w:rsidRPr="007D018E">
        <w:rPr>
          <w:rFonts w:ascii="Times New Roman" w:eastAsia="Times New Roman" w:hAnsi="Times New Roman" w:cs="Times New Roman"/>
          <w:color w:val="000000"/>
          <w:sz w:val="24"/>
          <w:szCs w:val="24"/>
          <w:lang w:val="en-US" w:eastAsia="de-DE"/>
        </w:rPr>
        <w:t xml:space="preserve">mean </w:t>
      </w:r>
      <w:ins w:id="571" w:author="Deiglmayr, Anne" w:date="2024-09-02T13:18:00Z">
        <w:r w:rsidR="00DA41BB">
          <w:rPr>
            <w:rFonts w:ascii="Times New Roman" w:eastAsia="Times New Roman" w:hAnsi="Times New Roman" w:cs="Times New Roman"/>
            <w:color w:val="000000"/>
            <w:sz w:val="24"/>
            <w:szCs w:val="24"/>
            <w:lang w:val="en-US" w:eastAsia="de-DE"/>
          </w:rPr>
          <w:t xml:space="preserve">standardized HR </w:t>
        </w:r>
      </w:ins>
      <w:r w:rsidR="00D44633" w:rsidRPr="008077A3">
        <w:rPr>
          <w:rFonts w:ascii="Times New Roman" w:eastAsia="Times New Roman" w:hAnsi="Times New Roman" w:cs="Times New Roman"/>
          <w:color w:val="000000"/>
          <w:sz w:val="24"/>
          <w:szCs w:val="24"/>
          <w:lang w:val="en-US" w:eastAsia="de-DE"/>
        </w:rPr>
        <w:t xml:space="preserve">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intervals</w:t>
      </w:r>
      <w:ins w:id="572" w:author="Deiglmayr, Anne" w:date="2024-09-02T13:21:00Z">
        <w:r w:rsidR="00DA41BB">
          <w:rPr>
            <w:rFonts w:ascii="Times New Roman" w:eastAsia="Times New Roman" w:hAnsi="Times New Roman" w:cs="Times New Roman"/>
            <w:color w:val="000000"/>
            <w:sz w:val="24"/>
            <w:szCs w:val="24"/>
            <w:lang w:val="en-US" w:eastAsia="de-DE"/>
          </w:rPr>
          <w:t>,</w:t>
        </w:r>
      </w:ins>
      <w:del w:id="573" w:author="Deiglmayr, Anne" w:date="2024-09-02T13:21:00Z">
        <w:r w:rsidR="00D11F2F" w:rsidRPr="008077A3" w:rsidDel="00DA41BB">
          <w:rPr>
            <w:rFonts w:ascii="Times New Roman" w:eastAsia="Times New Roman" w:hAnsi="Times New Roman" w:cs="Times New Roman"/>
            <w:color w:val="000000"/>
            <w:sz w:val="24"/>
            <w:szCs w:val="24"/>
            <w:lang w:val="en-US" w:eastAsia="de-DE"/>
          </w:rPr>
          <w:delText xml:space="preserve"> </w:delText>
        </w:r>
        <w:r w:rsidR="003A0BD0" w:rsidRPr="008077A3" w:rsidDel="00DA41BB">
          <w:rPr>
            <w:rFonts w:ascii="Times New Roman" w:eastAsia="Times New Roman" w:hAnsi="Times New Roman" w:cs="Times New Roman"/>
            <w:color w:val="000000"/>
            <w:sz w:val="24"/>
            <w:szCs w:val="24"/>
            <w:lang w:val="en-US" w:eastAsia="de-DE"/>
          </w:rPr>
          <w:delText>(see also Fig. 4)</w:delText>
        </w:r>
      </w:del>
      <w:r w:rsidR="003A0BD0" w:rsidRPr="008077A3">
        <w:rPr>
          <w:rFonts w:ascii="Times New Roman" w:eastAsia="Times New Roman" w:hAnsi="Times New Roman" w:cs="Times New Roman"/>
          <w:color w:val="000000"/>
          <w:sz w:val="24"/>
          <w:szCs w:val="24"/>
          <w:lang w:val="en-US" w:eastAsia="de-DE"/>
        </w:rPr>
        <w:t xml:space="preserve">. </w:t>
      </w:r>
      <w:ins w:id="574" w:author="Deiglmayr, Anne" w:date="2024-09-02T13:21:00Z">
        <w:r w:rsidR="00DA41BB">
          <w:rPr>
            <w:rFonts w:ascii="Times New Roman" w:eastAsia="Times New Roman" w:hAnsi="Times New Roman" w:cs="Times New Roman"/>
            <w:color w:val="000000"/>
            <w:sz w:val="24"/>
            <w:szCs w:val="24"/>
            <w:lang w:val="en-US" w:eastAsia="de-DE"/>
          </w:rPr>
          <w:t>s</w:t>
        </w:r>
      </w:ins>
      <w:del w:id="575" w:author="Deiglmayr, Anne" w:date="2024-09-02T13:21:00Z">
        <w:r w:rsidR="003A0BD0" w:rsidRPr="008077A3" w:rsidDel="00DA41BB">
          <w:rPr>
            <w:rFonts w:ascii="Times New Roman" w:eastAsia="Times New Roman" w:hAnsi="Times New Roman" w:cs="Times New Roman"/>
            <w:color w:val="000000"/>
            <w:sz w:val="24"/>
            <w:szCs w:val="24"/>
            <w:lang w:val="en-US" w:eastAsia="de-DE"/>
          </w:rPr>
          <w:delText>S</w:delText>
        </w:r>
      </w:del>
      <w:r w:rsidR="003A0BD0" w:rsidRPr="008077A3">
        <w:rPr>
          <w:rFonts w:ascii="Times New Roman" w:eastAsia="Times New Roman" w:hAnsi="Times New Roman" w:cs="Times New Roman"/>
          <w:color w:val="000000"/>
          <w:sz w:val="24"/>
          <w:szCs w:val="24"/>
          <w:lang w:val="en-US" w:eastAsia="de-DE"/>
        </w:rPr>
        <w:t xml:space="preserve">pecifically, </w:t>
      </w:r>
      <w:del w:id="576" w:author="Deiglmayr, Anne" w:date="2024-09-02T13:21:00Z">
        <w:r w:rsidR="003A0BD0" w:rsidRPr="008077A3" w:rsidDel="00DA41BB">
          <w:rPr>
            <w:rFonts w:ascii="Times New Roman" w:eastAsia="Times New Roman" w:hAnsi="Times New Roman" w:cs="Times New Roman"/>
            <w:color w:val="000000"/>
            <w:sz w:val="24"/>
            <w:szCs w:val="24"/>
            <w:lang w:val="en-US" w:eastAsia="de-DE"/>
          </w:rPr>
          <w:delText>it was higher than</w:delText>
        </w:r>
        <w:r w:rsidR="00D44633" w:rsidRPr="008077A3" w:rsidDel="00DA41BB">
          <w:rPr>
            <w:rFonts w:ascii="Times New Roman" w:eastAsia="Times New Roman" w:hAnsi="Times New Roman" w:cs="Times New Roman"/>
            <w:color w:val="000000"/>
            <w:sz w:val="24"/>
            <w:szCs w:val="24"/>
            <w:lang w:val="en-US" w:eastAsia="de-DE"/>
          </w:rPr>
          <w:delText xml:space="preserve"> </w:delText>
        </w:r>
        <w:r w:rsidR="003A0BD0" w:rsidRPr="008077A3" w:rsidDel="00DA41BB">
          <w:rPr>
            <w:rFonts w:ascii="Times New Roman" w:eastAsia="Times New Roman" w:hAnsi="Times New Roman" w:cs="Times New Roman"/>
            <w:color w:val="000000"/>
            <w:sz w:val="24"/>
            <w:szCs w:val="24"/>
            <w:lang w:val="en-US" w:eastAsia="de-DE"/>
          </w:rPr>
          <w:delText xml:space="preserve">in </w:delText>
        </w:r>
      </w:del>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proofErr w:type="gramStart"/>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proofErr w:type="gramEnd"/>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w:t>
      </w:r>
      <w:r w:rsidR="00B25A7C">
        <w:rPr>
          <w:rFonts w:ascii="Times New Roman" w:eastAsia="Times New Roman" w:hAnsi="Times New Roman" w:cs="Times New Roman"/>
          <w:color w:val="000000"/>
          <w:sz w:val="24"/>
          <w:szCs w:val="24"/>
          <w:lang w:val="en-US" w:eastAsia="de-DE"/>
        </w:rPr>
        <w:t>.</w:t>
      </w:r>
      <w:r w:rsidR="00125E1B">
        <w:rPr>
          <w:rFonts w:ascii="Times New Roman" w:eastAsia="Times New Roman" w:hAnsi="Times New Roman" w:cs="Times New Roman"/>
          <w:color w:val="000000"/>
          <w:sz w:val="24"/>
          <w:szCs w:val="24"/>
          <w:lang w:val="en-US" w:eastAsia="de-DE"/>
        </w:rPr>
        <w:t>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73029C2D"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standardized</w:t>
      </w:r>
      <w:r w:rsidRPr="008077A3">
        <w:rPr>
          <w:rFonts w:ascii="Times New Roman" w:eastAsia="Times New Roman" w:hAnsi="Times New Roman" w:cs="Times New Roman"/>
          <w:i/>
          <w:iCs/>
          <w:color w:val="000000"/>
          <w:sz w:val="24"/>
          <w:szCs w:val="24"/>
          <w:lang w:val="en-US" w:eastAsia="de-DE"/>
        </w:rPr>
        <w:t xml:space="preserve"> heart rate </w:t>
      </w:r>
      <w:r w:rsidR="007664CA" w:rsidRPr="008077A3">
        <w:rPr>
          <w:rFonts w:ascii="Times New Roman" w:eastAsia="Times New Roman" w:hAnsi="Times New Roman" w:cs="Times New Roman"/>
          <w:i/>
          <w:iCs/>
          <w:color w:val="000000"/>
          <w:sz w:val="24"/>
          <w:szCs w:val="24"/>
          <w:lang w:val="en-US" w:eastAsia="de-DE"/>
        </w:rPr>
        <w:t xml:space="preserve">means </w:t>
      </w:r>
      <w:r w:rsidRPr="008077A3">
        <w:rPr>
          <w:rFonts w:ascii="Times New Roman" w:eastAsia="Times New Roman" w:hAnsi="Times New Roman" w:cs="Times New Roman"/>
          <w:i/>
          <w:iCs/>
          <w:color w:val="000000"/>
          <w:sz w:val="24"/>
          <w:szCs w:val="24"/>
          <w:lang w:val="en-US" w:eastAsia="de-DE"/>
        </w:rPr>
        <w:t>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2D966A5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del w:id="577" w:author="Deiglmayr, Anne" w:date="2024-09-02T13:21:00Z">
        <w:r w:rsidR="00AB0292" w:rsidRPr="008077A3" w:rsidDel="00DA41BB">
          <w:rPr>
            <w:rFonts w:ascii="Times New Roman" w:eastAsia="Times New Roman" w:hAnsi="Times New Roman" w:cs="Times New Roman"/>
            <w:color w:val="000000"/>
            <w:sz w:val="24"/>
            <w:szCs w:val="24"/>
            <w:lang w:val="en-US" w:eastAsia="de-DE"/>
          </w:rPr>
          <w:delText xml:space="preserve">for </w:delText>
        </w:r>
      </w:del>
      <w:r w:rsidR="00AB0292" w:rsidRPr="008077A3">
        <w:rPr>
          <w:rFonts w:ascii="Times New Roman" w:eastAsia="Times New Roman" w:hAnsi="Times New Roman" w:cs="Times New Roman"/>
          <w:color w:val="000000"/>
          <w:sz w:val="24"/>
          <w:szCs w:val="24"/>
          <w:lang w:val="en-US" w:eastAsia="de-DE"/>
        </w:rPr>
        <w:t>the hypothesis that</w:t>
      </w:r>
      <w:r w:rsidR="00FA0429" w:rsidRPr="008077A3">
        <w:rPr>
          <w:rFonts w:ascii="Times New Roman" w:eastAsia="Times New Roman" w:hAnsi="Times New Roman" w:cs="Times New Roman"/>
          <w:color w:val="000000"/>
          <w:sz w:val="24"/>
          <w:szCs w:val="24"/>
          <w:lang w:val="en-US" w:eastAsia="de-DE"/>
        </w:rPr>
        <w:t xml:space="preserve"> HR increase</w:t>
      </w:r>
      <w:r w:rsidR="007664CA">
        <w:rPr>
          <w:rFonts w:ascii="Times New Roman" w:eastAsia="Times New Roman" w:hAnsi="Times New Roman" w:cs="Times New Roman"/>
          <w:color w:val="000000"/>
          <w:sz w:val="24"/>
          <w:szCs w:val="24"/>
          <w:lang w:val="en-US" w:eastAsia="de-DE"/>
        </w:rPr>
        <w:t>d</w:t>
      </w:r>
      <w:r w:rsidR="00FA0429"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w:t>
      </w:r>
      <w:r w:rsidR="00F07B1F">
        <w:rPr>
          <w:rFonts w:ascii="Times New Roman" w:eastAsia="Times New Roman" w:hAnsi="Times New Roman" w:cs="Times New Roman"/>
          <w:i/>
          <w:iCs/>
          <w:color w:val="000000"/>
          <w:sz w:val="24"/>
          <w:szCs w:val="24"/>
          <w:lang w:val="en-US" w:eastAsia="de-DE"/>
        </w:rPr>
        <w:t>phase</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00FA0429" w:rsidRPr="008077A3">
        <w:rPr>
          <w:rFonts w:ascii="Times New Roman" w:eastAsia="Times New Roman" w:hAnsi="Times New Roman" w:cs="Times New Roman"/>
          <w:color w:val="000000"/>
          <w:sz w:val="24"/>
          <w:szCs w:val="24"/>
          <w:lang w:val="en-US" w:eastAsia="de-DE"/>
        </w:rPr>
        <w:t>decrease</w:t>
      </w:r>
      <w:r w:rsidR="007664CA">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 xml:space="preserve">all other </w:t>
      </w:r>
      <w:r w:rsidR="00F07B1F">
        <w:rPr>
          <w:rFonts w:ascii="Times New Roman" w:eastAsia="Times New Roman" w:hAnsi="Times New Roman" w:cs="Times New Roman"/>
          <w:color w:val="000000"/>
          <w:sz w:val="24"/>
          <w:szCs w:val="24"/>
          <w:lang w:val="en-US" w:eastAsia="de-DE"/>
        </w:rPr>
        <w:t xml:space="preserve">phases </w:t>
      </w:r>
      <w:r w:rsidR="00FA538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Hypothesis 1b). The mean intercepts and mean slopes, complemented by their standard deviations for each interval, are shown in Table 2</w:t>
      </w:r>
      <w:r w:rsidR="00C34232">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w:t>
      </w:r>
      <w:r w:rsidR="00B46DC8">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w:t>
      </w:r>
      <w:r w:rsidR="003536B9">
        <w:rPr>
          <w:rFonts w:ascii="Times New Roman" w:eastAsia="Times New Roman" w:hAnsi="Times New Roman" w:cs="Times New Roman"/>
          <w:color w:val="000000"/>
          <w:sz w:val="24"/>
          <w:szCs w:val="24"/>
          <w:lang w:val="en-US" w:eastAsia="de-DE"/>
        </w:rPr>
        <w:t>,</w:t>
      </w:r>
      <w:r w:rsidR="004C1081" w:rsidRPr="008077A3">
        <w:rPr>
          <w:rFonts w:ascii="Times New Roman" w:eastAsia="Times New Roman" w:hAnsi="Times New Roman" w:cs="Times New Roman"/>
          <w:color w:val="000000"/>
          <w:sz w:val="24"/>
          <w:szCs w:val="24"/>
          <w:lang w:val="en-US" w:eastAsia="de-DE"/>
        </w:rPr>
        <w:t xml:space="preserve"> </w:t>
      </w:r>
      <w:r w:rsidR="00B46DC8">
        <w:rPr>
          <w:rFonts w:ascii="Times New Roman" w:eastAsia="Times New Roman" w:hAnsi="Times New Roman" w:cs="Times New Roman"/>
          <w:color w:val="000000"/>
          <w:sz w:val="24"/>
          <w:szCs w:val="24"/>
          <w:lang w:val="en-US" w:eastAsia="de-DE"/>
        </w:rPr>
        <w:t xml:space="preserve">and </w:t>
      </w:r>
      <w:r w:rsidR="00B46DC8" w:rsidRPr="008077A3">
        <w:rPr>
          <w:rFonts w:ascii="Times New Roman" w:eastAsia="Times New Roman" w:hAnsi="Times New Roman" w:cs="Times New Roman"/>
          <w:i/>
          <w:iCs/>
          <w:color w:val="000000"/>
          <w:sz w:val="24"/>
          <w:szCs w:val="24"/>
          <w:lang w:val="en-US" w:eastAsia="de-DE"/>
        </w:rPr>
        <w:t>interview interval</w:t>
      </w:r>
      <w:r w:rsidR="00B46DC8" w:rsidRPr="008077A3">
        <w:rPr>
          <w:rFonts w:ascii="Times New Roman" w:eastAsia="Times New Roman" w:hAnsi="Times New Roman" w:cs="Times New Roman"/>
          <w:color w:val="000000"/>
          <w:sz w:val="24"/>
          <w:szCs w:val="24"/>
          <w:lang w:val="en-US" w:eastAsia="de-DE"/>
        </w:rPr>
        <w:t xml:space="preserve"> (I</w:t>
      </w:r>
      <w:r w:rsidR="00B46DC8" w:rsidRPr="008077A3">
        <w:rPr>
          <w:rFonts w:ascii="Times New Roman" w:eastAsia="Times New Roman" w:hAnsi="Times New Roman" w:cs="Times New Roman"/>
          <w:color w:val="000000"/>
          <w:sz w:val="24"/>
          <w:szCs w:val="24"/>
          <w:vertAlign w:val="subscript"/>
          <w:lang w:val="en-US" w:eastAsia="de-DE"/>
        </w:rPr>
        <w:t>4</w:t>
      </w:r>
      <w:r w:rsidR="00B46DC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interval, </w:t>
      </w:r>
      <w:r w:rsidR="0009296C">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w:t>
      </w:r>
      <w:ins w:id="578" w:author="Deiglmayr, Anne" w:date="2024-09-02T13:22:00Z">
        <w:r w:rsidR="00E213A7">
          <w:rPr>
            <w:rFonts w:ascii="Times New Roman" w:eastAsia="Times New Roman" w:hAnsi="Times New Roman" w:cs="Times New Roman"/>
            <w:color w:val="000000"/>
            <w:sz w:val="24"/>
            <w:szCs w:val="24"/>
            <w:lang w:val="en-US" w:eastAsia="de-DE"/>
          </w:rPr>
          <w:t>,</w:t>
        </w:r>
      </w:ins>
      <w:r w:rsidRPr="008077A3">
        <w:rPr>
          <w:rFonts w:ascii="Times New Roman" w:eastAsia="Times New Roman" w:hAnsi="Times New Roman" w:cs="Times New Roman"/>
          <w:color w:val="000000"/>
          <w:sz w:val="24"/>
          <w:szCs w:val="24"/>
          <w:lang w:val="en-US" w:eastAsia="de-DE"/>
        </w:rPr>
        <w:t xml:space="preser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commentRangeStart w:id="579"/>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commentRangeEnd w:id="579"/>
      <w:r w:rsidR="00E213A7">
        <w:rPr>
          <w:rStyle w:val="Kommentarzeichen"/>
        </w:rPr>
        <w:commentReference w:id="579"/>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AC70A5" w:rsidRPr="008077A3"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8077A3" w:rsidRDefault="00AC70A5"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2830" w:type="dxa"/>
            <w:gridSpan w:val="2"/>
            <w:hideMark/>
          </w:tcPr>
          <w:p w14:paraId="56A99EDA"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AC70A5" w:rsidRPr="008077A3"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8077A3" w:rsidRDefault="00AC70A5" w:rsidP="003420F3">
            <w:pPr>
              <w:spacing w:line="480" w:lineRule="auto"/>
              <w:rPr>
                <w:rFonts w:ascii="Times New Roman" w:eastAsia="Times New Roman" w:hAnsi="Times New Roman" w:cs="Times New Roman"/>
                <w:color w:val="000000"/>
                <w:sz w:val="24"/>
                <w:szCs w:val="24"/>
                <w:lang w:eastAsia="de-DE"/>
              </w:rPr>
            </w:pPr>
          </w:p>
        </w:tc>
        <w:tc>
          <w:tcPr>
            <w:tcW w:w="1412" w:type="dxa"/>
          </w:tcPr>
          <w:p w14:paraId="6CC800E6"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AC70A5" w:rsidRPr="008077A3"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644D0C14"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59CD9509"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828C863"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0D9D91F"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00DE7FE0"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w:t>
            </w:r>
            <w:ins w:id="580" w:author="Deiglmayr, Anne" w:date="2024-09-02T13:25:00Z">
              <w:r w:rsidR="00E213A7" w:rsidRPr="008077A3">
                <w:rPr>
                  <w:rFonts w:ascii="Times New Roman" w:eastAsia="Times New Roman" w:hAnsi="Times New Roman" w:cs="Times New Roman"/>
                  <w:color w:val="000000"/>
                  <w:sz w:val="24"/>
                  <w:szCs w:val="24"/>
                  <w:lang w:eastAsia="de-DE"/>
                </w:rPr>
                <w:t>*</w:t>
              </w:r>
            </w:ins>
            <w:r w:rsidRPr="008077A3">
              <w:rPr>
                <w:rFonts w:ascii="Times New Roman" w:eastAsia="Times New Roman" w:hAnsi="Times New Roman" w:cs="Times New Roman"/>
                <w:color w:val="000000"/>
                <w:sz w:val="24"/>
                <w:szCs w:val="24"/>
                <w:lang w:eastAsia="de-DE"/>
              </w:rPr>
              <w:t xml:space="preserve"> (0.070)</w:t>
            </w:r>
          </w:p>
        </w:tc>
        <w:tc>
          <w:tcPr>
            <w:tcW w:w="1377" w:type="dxa"/>
            <w:hideMark/>
          </w:tcPr>
          <w:p w14:paraId="7DCBBA8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29CB9A25"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60B99B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297B9529" w14:textId="4099A755" w:rsidR="00A078AB" w:rsidRPr="000B5C2B"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del w:id="581" w:author="Deiglmayr, Anne" w:date="2024-09-02T13:25:00Z">
        <w:r w:rsidRPr="008077A3" w:rsidDel="00E213A7">
          <w:rPr>
            <w:rFonts w:ascii="Times New Roman" w:eastAsia="Times New Roman" w:hAnsi="Times New Roman" w:cs="Times New Roman"/>
            <w:b/>
            <w:bCs/>
            <w:color w:val="000000"/>
            <w:sz w:val="24"/>
            <w:szCs w:val="24"/>
            <w:lang w:val="en-US" w:eastAsia="de-DE"/>
          </w:rPr>
          <w:delText xml:space="preserve">Research </w:delText>
        </w:r>
        <w:r w:rsidR="00AE5CD5" w:rsidRPr="008077A3" w:rsidDel="00E213A7">
          <w:rPr>
            <w:rFonts w:ascii="Times New Roman" w:eastAsia="Times New Roman" w:hAnsi="Times New Roman" w:cs="Times New Roman"/>
            <w:b/>
            <w:bCs/>
            <w:color w:val="000000"/>
            <w:sz w:val="24"/>
            <w:szCs w:val="24"/>
            <w:lang w:val="en-US" w:eastAsia="de-DE"/>
          </w:rPr>
          <w:delText>g</w:delText>
        </w:r>
        <w:r w:rsidRPr="008077A3" w:rsidDel="00E213A7">
          <w:rPr>
            <w:rFonts w:ascii="Times New Roman" w:eastAsia="Times New Roman" w:hAnsi="Times New Roman" w:cs="Times New Roman"/>
            <w:b/>
            <w:bCs/>
            <w:color w:val="000000"/>
            <w:sz w:val="24"/>
            <w:szCs w:val="24"/>
            <w:lang w:val="en-US" w:eastAsia="de-DE"/>
          </w:rPr>
          <w:delText xml:space="preserve">oal 2: </w:delText>
        </w:r>
      </w:del>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redicti</w:t>
      </w:r>
      <w:del w:id="582" w:author="Deiglmayr, Anne" w:date="2024-09-02T13:26:00Z">
        <w:r w:rsidRPr="008077A3" w:rsidDel="009E3657">
          <w:rPr>
            <w:rFonts w:ascii="Times New Roman" w:eastAsia="Times New Roman" w:hAnsi="Times New Roman" w:cs="Times New Roman"/>
            <w:b/>
            <w:bCs/>
            <w:color w:val="000000"/>
            <w:sz w:val="24"/>
            <w:szCs w:val="24"/>
            <w:lang w:val="en-US" w:eastAsia="de-DE"/>
          </w:rPr>
          <w:delText>o</w:delText>
        </w:r>
      </w:del>
      <w:ins w:id="583" w:author="Deiglmayr, Anne" w:date="2024-09-02T13:26:00Z">
        <w:r w:rsidR="009E3657">
          <w:rPr>
            <w:rFonts w:ascii="Times New Roman" w:eastAsia="Times New Roman" w:hAnsi="Times New Roman" w:cs="Times New Roman"/>
            <w:b/>
            <w:bCs/>
            <w:color w:val="000000"/>
            <w:sz w:val="24"/>
            <w:szCs w:val="24"/>
            <w:lang w:val="en-US" w:eastAsia="de-DE"/>
          </w:rPr>
          <w:t>ng</w:t>
        </w:r>
      </w:ins>
      <w:del w:id="584" w:author="Deiglmayr, Anne" w:date="2024-09-02T13:26:00Z">
        <w:r w:rsidRPr="008077A3" w:rsidDel="009E3657">
          <w:rPr>
            <w:rFonts w:ascii="Times New Roman" w:eastAsia="Times New Roman" w:hAnsi="Times New Roman" w:cs="Times New Roman"/>
            <w:b/>
            <w:bCs/>
            <w:color w:val="000000"/>
            <w:sz w:val="24"/>
            <w:szCs w:val="24"/>
            <w:lang w:val="en-US" w:eastAsia="de-DE"/>
          </w:rPr>
          <w:delText>n</w:delText>
        </w:r>
      </w:del>
      <w:r w:rsidRPr="008077A3">
        <w:rPr>
          <w:rFonts w:ascii="Times New Roman" w:eastAsia="Times New Roman" w:hAnsi="Times New Roman" w:cs="Times New Roman"/>
          <w:b/>
          <w:bCs/>
          <w:color w:val="000000"/>
          <w:sz w:val="24"/>
          <w:szCs w:val="24"/>
          <w:lang w:val="en-US" w:eastAsia="de-DE"/>
        </w:rPr>
        <w:t xml:space="preserve"> </w:t>
      </w:r>
      <w:del w:id="585" w:author="Deiglmayr, Anne" w:date="2024-09-02T13:26:00Z">
        <w:r w:rsidRPr="008077A3" w:rsidDel="009E3657">
          <w:rPr>
            <w:rFonts w:ascii="Times New Roman" w:eastAsia="Times New Roman" w:hAnsi="Times New Roman" w:cs="Times New Roman"/>
            <w:b/>
            <w:bCs/>
            <w:color w:val="000000"/>
            <w:sz w:val="24"/>
            <w:szCs w:val="24"/>
            <w:lang w:val="en-US" w:eastAsia="de-DE"/>
          </w:rPr>
          <w:delText xml:space="preserve">of </w:delText>
        </w:r>
      </w:del>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del w:id="586" w:author="Deiglmayr, Anne" w:date="2024-09-02T13:26:00Z">
        <w:r w:rsidR="00AE5CD5" w:rsidRPr="008077A3" w:rsidDel="009E3657">
          <w:rPr>
            <w:rFonts w:ascii="Times New Roman" w:eastAsia="Times New Roman" w:hAnsi="Times New Roman" w:cs="Times New Roman"/>
            <w:b/>
            <w:bCs/>
            <w:color w:val="000000"/>
            <w:sz w:val="24"/>
            <w:szCs w:val="24"/>
            <w:lang w:val="en-US" w:eastAsia="de-DE"/>
          </w:rPr>
          <w:delText>w</w:delText>
        </w:r>
        <w:r w:rsidRPr="008077A3" w:rsidDel="009E3657">
          <w:rPr>
            <w:rFonts w:ascii="Times New Roman" w:eastAsia="Times New Roman" w:hAnsi="Times New Roman" w:cs="Times New Roman"/>
            <w:b/>
            <w:bCs/>
            <w:color w:val="000000"/>
            <w:sz w:val="24"/>
            <w:szCs w:val="24"/>
            <w:lang w:val="en-US" w:eastAsia="de-DE"/>
          </w:rPr>
          <w:delText xml:space="preserve">ith </w:delText>
        </w:r>
        <w:r w:rsidR="00AE5CD5" w:rsidRPr="008077A3" w:rsidDel="009E3657">
          <w:rPr>
            <w:rFonts w:ascii="Times New Roman" w:eastAsia="Times New Roman" w:hAnsi="Times New Roman" w:cs="Times New Roman"/>
            <w:b/>
            <w:bCs/>
            <w:color w:val="000000"/>
            <w:sz w:val="24"/>
            <w:szCs w:val="24"/>
            <w:lang w:val="en-US" w:eastAsia="de-DE"/>
          </w:rPr>
          <w:delText>t</w:delText>
        </w:r>
        <w:r w:rsidRPr="008077A3" w:rsidDel="009E3657">
          <w:rPr>
            <w:rFonts w:ascii="Times New Roman" w:eastAsia="Times New Roman" w:hAnsi="Times New Roman" w:cs="Times New Roman"/>
            <w:b/>
            <w:bCs/>
            <w:color w:val="000000"/>
            <w:sz w:val="24"/>
            <w:szCs w:val="24"/>
            <w:lang w:val="en-US" w:eastAsia="de-DE"/>
          </w:rPr>
          <w:delText xml:space="preserve">eaching </w:delText>
        </w:r>
        <w:r w:rsidR="00AE5CD5" w:rsidRPr="008077A3" w:rsidDel="009E3657">
          <w:rPr>
            <w:rFonts w:ascii="Times New Roman" w:eastAsia="Times New Roman" w:hAnsi="Times New Roman" w:cs="Times New Roman"/>
            <w:b/>
            <w:bCs/>
            <w:color w:val="000000"/>
            <w:sz w:val="24"/>
            <w:szCs w:val="24"/>
            <w:lang w:val="en-US" w:eastAsia="de-DE"/>
          </w:rPr>
          <w:delText>e</w:delText>
        </w:r>
        <w:r w:rsidRPr="008077A3" w:rsidDel="009E3657">
          <w:rPr>
            <w:rFonts w:ascii="Times New Roman" w:eastAsia="Times New Roman" w:hAnsi="Times New Roman" w:cs="Times New Roman"/>
            <w:b/>
            <w:bCs/>
            <w:color w:val="000000"/>
            <w:sz w:val="24"/>
            <w:szCs w:val="24"/>
            <w:lang w:val="en-US" w:eastAsia="de-DE"/>
          </w:rPr>
          <w:delText xml:space="preserve">xperience and </w:delText>
        </w:r>
        <w:r w:rsidR="00D11F2F" w:rsidRPr="008077A3" w:rsidDel="009E3657">
          <w:rPr>
            <w:rFonts w:ascii="Times New Roman" w:eastAsia="Times New Roman" w:hAnsi="Times New Roman" w:cs="Times New Roman"/>
            <w:b/>
            <w:bCs/>
            <w:color w:val="000000"/>
            <w:sz w:val="24"/>
            <w:szCs w:val="24"/>
            <w:lang w:val="en-US" w:eastAsia="de-DE"/>
          </w:rPr>
          <w:delText>subjective appraisals</w:delText>
        </w:r>
      </w:del>
    </w:p>
    <w:p w14:paraId="6FDC1DD4" w14:textId="77D31088" w:rsidR="00D44633" w:rsidRDefault="007A13C4" w:rsidP="003420F3">
      <w:pPr>
        <w:spacing w:before="120" w:after="0" w:line="480" w:lineRule="auto"/>
        <w:rPr>
          <w:rFonts w:ascii="Times New Roman" w:eastAsia="Times New Roman" w:hAnsi="Times New Roman" w:cs="Times New Roman"/>
          <w:color w:val="000000"/>
          <w:sz w:val="24"/>
          <w:szCs w:val="24"/>
          <w:lang w:val="en-US" w:eastAsia="de-DE"/>
        </w:rPr>
      </w:pPr>
      <w:ins w:id="587" w:author="Deiglmayr, Anne" w:date="2024-09-02T13:27:00Z">
        <w:r w:rsidRPr="008077A3">
          <w:rPr>
            <w:rFonts w:ascii="Times New Roman" w:eastAsia="Times New Roman" w:hAnsi="Times New Roman" w:cs="Times New Roman"/>
            <w:color w:val="000000"/>
            <w:sz w:val="24"/>
            <w:szCs w:val="24"/>
            <w:lang w:val="en-US" w:eastAsia="de-DE"/>
          </w:rPr>
          <w:t>Table 3</w:t>
        </w:r>
        <w:r>
          <w:rPr>
            <w:rFonts w:ascii="Times New Roman" w:eastAsia="Times New Roman" w:hAnsi="Times New Roman" w:cs="Times New Roman"/>
            <w:color w:val="000000"/>
            <w:sz w:val="24"/>
            <w:szCs w:val="24"/>
            <w:lang w:val="en-US" w:eastAsia="de-DE"/>
          </w:rPr>
          <w:t xml:space="preserve"> shows the raw </w:t>
        </w:r>
      </w:ins>
      <w:del w:id="588" w:author="Deiglmayr, Anne" w:date="2024-09-02T13:27:00Z">
        <w:r w:rsidR="00D44633" w:rsidRPr="008077A3" w:rsidDel="007A13C4">
          <w:rPr>
            <w:rFonts w:ascii="Times New Roman" w:eastAsia="Times New Roman" w:hAnsi="Times New Roman" w:cs="Times New Roman"/>
            <w:color w:val="000000"/>
            <w:sz w:val="24"/>
            <w:szCs w:val="24"/>
            <w:lang w:val="en-US" w:eastAsia="de-DE"/>
          </w:rPr>
          <w:delText>C</w:delText>
        </w:r>
      </w:del>
      <w:ins w:id="589" w:author="Deiglmayr, Anne" w:date="2024-09-02T13:27:00Z">
        <w:r>
          <w:rPr>
            <w:rFonts w:ascii="Times New Roman" w:eastAsia="Times New Roman" w:hAnsi="Times New Roman" w:cs="Times New Roman"/>
            <w:color w:val="000000"/>
            <w:sz w:val="24"/>
            <w:szCs w:val="24"/>
            <w:lang w:val="en-US" w:eastAsia="de-DE"/>
          </w:rPr>
          <w:t>c</w:t>
        </w:r>
      </w:ins>
      <w:r w:rsidR="00D44633" w:rsidRPr="008077A3">
        <w:rPr>
          <w:rFonts w:ascii="Times New Roman" w:eastAsia="Times New Roman" w:hAnsi="Times New Roman" w:cs="Times New Roman"/>
          <w:color w:val="000000"/>
          <w:sz w:val="24"/>
          <w:szCs w:val="24"/>
          <w:lang w:val="en-US" w:eastAsia="de-DE"/>
        </w:rPr>
        <w:t xml:space="preserve">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000B5C2B">
        <w:rPr>
          <w:rFonts w:ascii="Times New Roman" w:eastAsia="Times New Roman" w:hAnsi="Times New Roman" w:cs="Times New Roman"/>
          <w:color w:val="000000"/>
          <w:sz w:val="24"/>
          <w:szCs w:val="24"/>
          <w:lang w:val="en-US" w:eastAsia="de-DE"/>
        </w:rPr>
        <w:t xml:space="preserve"> (see Table </w:t>
      </w:r>
      <w:r w:rsidR="007B1D95">
        <w:rPr>
          <w:rFonts w:ascii="Times New Roman" w:eastAsia="Times New Roman" w:hAnsi="Times New Roman" w:cs="Times New Roman"/>
          <w:color w:val="000000"/>
          <w:sz w:val="24"/>
          <w:szCs w:val="24"/>
          <w:lang w:val="en-US" w:eastAsia="de-DE"/>
        </w:rPr>
        <w:t>2</w:t>
      </w:r>
      <w:ins w:id="590" w:author="Deiglmayr, Anne" w:date="2024-09-02T13:31:00Z">
        <w:r>
          <w:rPr>
            <w:rFonts w:ascii="Times New Roman" w:eastAsia="Times New Roman" w:hAnsi="Times New Roman" w:cs="Times New Roman"/>
            <w:color w:val="000000"/>
            <w:sz w:val="24"/>
            <w:szCs w:val="24"/>
            <w:lang w:val="en-US" w:eastAsia="de-DE"/>
          </w:rPr>
          <w:t xml:space="preserve"> for means and standard deviations</w:t>
        </w:r>
      </w:ins>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teaching experience</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CA6824" w:rsidRPr="008077A3">
        <w:rPr>
          <w:rFonts w:ascii="Times New Roman" w:eastAsia="Times New Roman" w:hAnsi="Times New Roman" w:cs="Times New Roman"/>
          <w:color w:val="000000"/>
          <w:sz w:val="24"/>
          <w:szCs w:val="24"/>
          <w:lang w:val="en-US" w:eastAsia="de-DE"/>
        </w:rPr>
        <w:t>5.64</w:t>
      </w:r>
      <w:r w:rsidR="00CA6824">
        <w:rPr>
          <w:rFonts w:ascii="Times New Roman" w:eastAsia="Times New Roman" w:hAnsi="Times New Roman" w:cs="Times New Roman"/>
          <w:color w:val="000000"/>
          <w:sz w:val="24"/>
          <w:szCs w:val="24"/>
          <w:lang w:val="en-US" w:eastAsia="de-DE"/>
        </w:rPr>
        <w:t xml:space="preserve">, </w:t>
      </w:r>
      <w:r w:rsidR="00CA6824" w:rsidRPr="008077A3">
        <w:rPr>
          <w:rFonts w:ascii="Times New Roman" w:eastAsia="Times New Roman" w:hAnsi="Times New Roman" w:cs="Times New Roman"/>
          <w:i/>
          <w:iCs/>
          <w:color w:val="000000"/>
          <w:sz w:val="24"/>
          <w:szCs w:val="24"/>
          <w:lang w:val="en-US" w:eastAsia="de-DE"/>
        </w:rPr>
        <w:t>SD</w:t>
      </w:r>
      <w:r w:rsidR="00CA6824" w:rsidRPr="008077A3">
        <w:rPr>
          <w:rFonts w:ascii="Times New Roman" w:eastAsia="Times New Roman" w:hAnsi="Times New Roman" w:cs="Times New Roman"/>
          <w:color w:val="000000"/>
          <w:sz w:val="24"/>
          <w:szCs w:val="24"/>
          <w:lang w:val="en-US" w:eastAsia="de-DE"/>
        </w:rPr>
        <w:t xml:space="preserve"> = 9.46</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disruption appraisal</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sidRPr="00A57814">
        <w:rPr>
          <w:rFonts w:ascii="Times New Roman" w:eastAsia="Times New Roman" w:hAnsi="Times New Roman" w:cs="Times New Roman"/>
          <w:color w:val="000000"/>
          <w:sz w:val="24"/>
          <w:szCs w:val="24"/>
          <w:lang w:val="en-US" w:eastAsia="de-DE"/>
        </w:rPr>
        <w:t>5.19</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2.87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and confidence appraisal </w:t>
      </w:r>
      <w:r w:rsidR="000B5C2B">
        <w:rPr>
          <w:rFonts w:ascii="Times New Roman" w:eastAsia="Times New Roman" w:hAnsi="Times New Roman" w:cs="Times New Roman"/>
          <w:color w:val="000000"/>
          <w:sz w:val="24"/>
          <w:szCs w:val="24"/>
          <w:lang w:val="en-US" w:eastAsia="de-DE"/>
        </w:rPr>
        <w:t>(</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7.81</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1.97</w:t>
      </w:r>
      <w:r w:rsidR="000B5C2B">
        <w:rPr>
          <w:rFonts w:ascii="Times New Roman" w:eastAsia="Times New Roman" w:hAnsi="Times New Roman" w:cs="Times New Roman"/>
          <w:color w:val="000000"/>
          <w:sz w:val="24"/>
          <w:szCs w:val="24"/>
          <w:lang w:val="en-US" w:eastAsia="de-DE"/>
        </w:rPr>
        <w:t>)</w:t>
      </w:r>
      <w:del w:id="591" w:author="Deiglmayr, Anne" w:date="2024-09-02T13:27:00Z">
        <w:r w:rsidR="000B5C2B" w:rsidDel="007A13C4">
          <w:rPr>
            <w:rFonts w:ascii="Times New Roman" w:eastAsia="Times New Roman" w:hAnsi="Times New Roman" w:cs="Times New Roman"/>
            <w:color w:val="000000"/>
            <w:sz w:val="24"/>
            <w:szCs w:val="24"/>
            <w:lang w:val="en-US" w:eastAsia="de-DE"/>
          </w:rPr>
          <w:delText xml:space="preserve"> </w:delText>
        </w:r>
        <w:r w:rsidR="00D44633" w:rsidRPr="008077A3" w:rsidDel="007A13C4">
          <w:rPr>
            <w:rFonts w:ascii="Times New Roman" w:eastAsia="Times New Roman" w:hAnsi="Times New Roman" w:cs="Times New Roman"/>
            <w:color w:val="000000"/>
            <w:sz w:val="24"/>
            <w:szCs w:val="24"/>
            <w:lang w:val="en-US" w:eastAsia="de-DE"/>
          </w:rPr>
          <w:delText>are presented in Table 3</w:delText>
        </w:r>
      </w:del>
      <w:r w:rsidR="00D44633" w:rsidRPr="008077A3">
        <w:rPr>
          <w:rFonts w:ascii="Times New Roman" w:eastAsia="Times New Roman" w:hAnsi="Times New Roman" w:cs="Times New Roman"/>
          <w:color w:val="000000"/>
          <w:sz w:val="24"/>
          <w:szCs w:val="24"/>
          <w:lang w:val="en-US" w:eastAsia="de-DE"/>
        </w:rPr>
        <w:t xml:space="preserve">. </w:t>
      </w:r>
      <w:del w:id="592" w:author="Deiglmayr, Anne" w:date="2024-09-02T13:32:00Z">
        <w:r w:rsidR="005D6EAC" w:rsidRPr="008077A3" w:rsidDel="007A13C4">
          <w:rPr>
            <w:rFonts w:ascii="Times New Roman" w:eastAsia="Times New Roman" w:hAnsi="Times New Roman" w:cs="Times New Roman"/>
            <w:color w:val="000000"/>
            <w:sz w:val="24"/>
            <w:szCs w:val="24"/>
            <w:lang w:val="en-US" w:eastAsia="de-DE"/>
          </w:rPr>
          <w:delText xml:space="preserve">Correlations </w:delText>
        </w:r>
      </w:del>
      <w:ins w:id="593" w:author="Deiglmayr, Anne" w:date="2024-09-02T13:32:00Z">
        <w:r>
          <w:rPr>
            <w:rFonts w:ascii="Times New Roman" w:eastAsia="Times New Roman" w:hAnsi="Times New Roman" w:cs="Times New Roman"/>
            <w:color w:val="000000"/>
            <w:sz w:val="24"/>
            <w:szCs w:val="24"/>
            <w:lang w:val="en-US" w:eastAsia="de-DE"/>
          </w:rPr>
          <w:t>With a few notable exceptions, correlations</w:t>
        </w:r>
        <w:r w:rsidRPr="008077A3">
          <w:rPr>
            <w:rFonts w:ascii="Times New Roman" w:eastAsia="Times New Roman" w:hAnsi="Times New Roman" w:cs="Times New Roman"/>
            <w:color w:val="000000"/>
            <w:sz w:val="24"/>
            <w:szCs w:val="24"/>
            <w:lang w:val="en-US" w:eastAsia="de-DE"/>
          </w:rPr>
          <w:t xml:space="preserve"> </w:t>
        </w:r>
      </w:ins>
      <w:ins w:id="594" w:author="Deiglmayr, Anne" w:date="2024-09-02T13:28:00Z">
        <w:r>
          <w:rPr>
            <w:rFonts w:ascii="Times New Roman" w:eastAsia="Times New Roman" w:hAnsi="Times New Roman" w:cs="Times New Roman"/>
            <w:color w:val="000000"/>
            <w:sz w:val="24"/>
            <w:szCs w:val="24"/>
            <w:lang w:val="en-US" w:eastAsia="de-DE"/>
          </w:rPr>
          <w:t xml:space="preserve">with HR measures </w:t>
        </w:r>
      </w:ins>
      <w:del w:id="595" w:author="Deiglmayr, Anne" w:date="2024-09-02T13:27:00Z">
        <w:r w:rsidR="005D6EAC" w:rsidRPr="008077A3" w:rsidDel="007A13C4">
          <w:rPr>
            <w:rFonts w:ascii="Times New Roman" w:eastAsia="Times New Roman" w:hAnsi="Times New Roman" w:cs="Times New Roman"/>
            <w:color w:val="000000"/>
            <w:sz w:val="24"/>
            <w:szCs w:val="24"/>
            <w:lang w:val="en-US" w:eastAsia="de-DE"/>
          </w:rPr>
          <w:delText xml:space="preserve">between </w:delText>
        </w:r>
        <w:r w:rsidR="00642E5A" w:rsidRPr="007D018E" w:rsidDel="007A13C4">
          <w:rPr>
            <w:rFonts w:ascii="Times New Roman" w:eastAsia="Times New Roman" w:hAnsi="Times New Roman" w:cs="Times New Roman"/>
            <w:color w:val="000000"/>
            <w:sz w:val="24"/>
            <w:szCs w:val="24"/>
            <w:lang w:val="en-US" w:eastAsia="de-DE"/>
          </w:rPr>
          <w:delText>mean standardized</w:delText>
        </w:r>
        <w:r w:rsidR="005D6EAC" w:rsidRPr="007D018E" w:rsidDel="007A13C4">
          <w:rPr>
            <w:rFonts w:ascii="Times New Roman" w:eastAsia="Times New Roman" w:hAnsi="Times New Roman" w:cs="Times New Roman"/>
            <w:color w:val="000000"/>
            <w:sz w:val="24"/>
            <w:szCs w:val="24"/>
            <w:lang w:val="en-US" w:eastAsia="de-DE"/>
          </w:rPr>
          <w:delText xml:space="preserve"> HR/mean slopes</w:delText>
        </w:r>
        <w:r w:rsidR="005D6EAC" w:rsidRPr="008077A3" w:rsidDel="007A13C4">
          <w:rPr>
            <w:rFonts w:ascii="Times New Roman" w:eastAsia="Times New Roman" w:hAnsi="Times New Roman" w:cs="Times New Roman"/>
            <w:color w:val="000000"/>
            <w:sz w:val="24"/>
            <w:szCs w:val="24"/>
            <w:lang w:val="en-US" w:eastAsia="de-DE"/>
          </w:rPr>
          <w:delText xml:space="preserve"> and the other </w:delText>
        </w:r>
        <w:r w:rsidR="002E26CC" w:rsidRPr="008077A3" w:rsidDel="007A13C4">
          <w:rPr>
            <w:rFonts w:ascii="Times New Roman" w:eastAsia="Times New Roman" w:hAnsi="Times New Roman" w:cs="Times New Roman"/>
            <w:color w:val="000000"/>
            <w:sz w:val="24"/>
            <w:szCs w:val="24"/>
            <w:lang w:val="en-US" w:eastAsia="de-DE"/>
          </w:rPr>
          <w:delText xml:space="preserve">variables </w:delText>
        </w:r>
      </w:del>
      <w:r w:rsidR="005D6EAC" w:rsidRPr="008077A3">
        <w:rPr>
          <w:rFonts w:ascii="Times New Roman" w:eastAsia="Times New Roman" w:hAnsi="Times New Roman" w:cs="Times New Roman"/>
          <w:color w:val="000000"/>
          <w:sz w:val="24"/>
          <w:szCs w:val="24"/>
          <w:lang w:val="en-US" w:eastAsia="de-DE"/>
        </w:rPr>
        <w:t>were mostly very small and statistically non-significant</w:t>
      </w:r>
      <w:ins w:id="596" w:author="Deiglmayr, Anne" w:date="2024-09-02T13:32:00Z">
        <w:r>
          <w:rPr>
            <w:rFonts w:ascii="Times New Roman" w:eastAsia="Times New Roman" w:hAnsi="Times New Roman" w:cs="Times New Roman"/>
            <w:color w:val="000000"/>
            <w:sz w:val="24"/>
            <w:szCs w:val="24"/>
            <w:lang w:val="en-US" w:eastAsia="de-DE"/>
          </w:rPr>
          <w:t xml:space="preserve"> (Tab</w:t>
        </w:r>
        <w:r w:rsidR="00704153">
          <w:rPr>
            <w:rFonts w:ascii="Times New Roman" w:eastAsia="Times New Roman" w:hAnsi="Times New Roman" w:cs="Times New Roman"/>
            <w:color w:val="000000"/>
            <w:sz w:val="24"/>
            <w:szCs w:val="24"/>
            <w:lang w:val="en-US" w:eastAsia="de-DE"/>
          </w:rPr>
          <w:t>le</w:t>
        </w:r>
        <w:r>
          <w:rPr>
            <w:rFonts w:ascii="Times New Roman" w:eastAsia="Times New Roman" w:hAnsi="Times New Roman" w:cs="Times New Roman"/>
            <w:color w:val="000000"/>
            <w:sz w:val="24"/>
            <w:szCs w:val="24"/>
            <w:lang w:val="en-US" w:eastAsia="de-DE"/>
          </w:rPr>
          <w:t xml:space="preserve"> 3)</w:t>
        </w:r>
      </w:ins>
      <w:ins w:id="597" w:author="Deiglmayr, Anne" w:date="2024-09-02T13:31:00Z">
        <w:r>
          <w:rPr>
            <w:rFonts w:ascii="Times New Roman" w:eastAsia="Times New Roman" w:hAnsi="Times New Roman" w:cs="Times New Roman"/>
            <w:color w:val="000000"/>
            <w:sz w:val="24"/>
            <w:szCs w:val="24"/>
            <w:lang w:val="en-US" w:eastAsia="de-DE"/>
          </w:rPr>
          <w:t>.</w:t>
        </w:r>
      </w:ins>
      <w:del w:id="598" w:author="Deiglmayr, Anne" w:date="2024-09-02T13:31:00Z">
        <w:r w:rsidR="005D6EAC" w:rsidRPr="008077A3" w:rsidDel="007A13C4">
          <w:rPr>
            <w:rFonts w:ascii="Times New Roman" w:eastAsia="Times New Roman" w:hAnsi="Times New Roman" w:cs="Times New Roman"/>
            <w:color w:val="000000"/>
            <w:sz w:val="24"/>
            <w:szCs w:val="24"/>
            <w:lang w:val="en-US" w:eastAsia="de-DE"/>
          </w:rPr>
          <w:delText xml:space="preserve">, except </w:delText>
        </w:r>
      </w:del>
      <w:del w:id="599" w:author="Deiglmayr, Anne" w:date="2024-09-02T13:28:00Z">
        <w:r w:rsidR="005D6EAC" w:rsidRPr="008077A3" w:rsidDel="007A13C4">
          <w:rPr>
            <w:rFonts w:ascii="Times New Roman" w:eastAsia="Times New Roman" w:hAnsi="Times New Roman" w:cs="Times New Roman"/>
            <w:color w:val="000000"/>
            <w:sz w:val="24"/>
            <w:szCs w:val="24"/>
            <w:lang w:val="en-US" w:eastAsia="de-DE"/>
          </w:rPr>
          <w:delText xml:space="preserve">for </w:delText>
        </w:r>
      </w:del>
      <w:del w:id="600" w:author="Deiglmayr, Anne" w:date="2024-09-02T13:31:00Z">
        <w:r w:rsidR="00707EFD" w:rsidRPr="008077A3" w:rsidDel="007A13C4">
          <w:rPr>
            <w:rFonts w:ascii="Times New Roman" w:eastAsia="Times New Roman" w:hAnsi="Times New Roman" w:cs="Times New Roman"/>
            <w:color w:val="000000"/>
            <w:sz w:val="24"/>
            <w:szCs w:val="24"/>
            <w:lang w:val="en-US" w:eastAsia="de-DE"/>
          </w:rPr>
          <w:delText xml:space="preserve">the </w:delText>
        </w:r>
        <w:r w:rsidR="00707EFD" w:rsidRPr="008077A3" w:rsidDel="007A13C4">
          <w:rPr>
            <w:rFonts w:ascii="Times New Roman" w:eastAsia="Times New Roman" w:hAnsi="Times New Roman" w:cs="Times New Roman"/>
            <w:i/>
            <w:iCs/>
            <w:color w:val="000000"/>
            <w:sz w:val="24"/>
            <w:szCs w:val="24"/>
            <w:lang w:val="en-US" w:eastAsia="de-DE"/>
          </w:rPr>
          <w:delText>pre-teaching interval</w:delText>
        </w:r>
        <w:r w:rsidR="00707EFD" w:rsidRPr="008077A3" w:rsidDel="007A13C4">
          <w:rPr>
            <w:rFonts w:ascii="Times New Roman" w:eastAsia="Times New Roman" w:hAnsi="Times New Roman" w:cs="Times New Roman"/>
            <w:color w:val="000000"/>
            <w:sz w:val="24"/>
            <w:szCs w:val="24"/>
            <w:lang w:val="en-US" w:eastAsia="de-DE"/>
          </w:rPr>
          <w:delText xml:space="preserve"> (I</w:delText>
        </w:r>
        <w:r w:rsidR="00707EFD" w:rsidRPr="008077A3" w:rsidDel="007A13C4">
          <w:rPr>
            <w:rFonts w:ascii="Times New Roman" w:eastAsia="Times New Roman" w:hAnsi="Times New Roman" w:cs="Times New Roman"/>
            <w:color w:val="000000"/>
            <w:sz w:val="24"/>
            <w:szCs w:val="24"/>
            <w:vertAlign w:val="subscript"/>
            <w:lang w:val="en-US" w:eastAsia="de-DE"/>
          </w:rPr>
          <w:delText>1</w:delText>
        </w:r>
        <w:r w:rsidR="00707EFD" w:rsidRPr="008077A3" w:rsidDel="007A13C4">
          <w:rPr>
            <w:rFonts w:ascii="Times New Roman" w:eastAsia="Times New Roman" w:hAnsi="Times New Roman" w:cs="Times New Roman"/>
            <w:color w:val="000000"/>
            <w:sz w:val="24"/>
            <w:szCs w:val="24"/>
            <w:lang w:val="en-US" w:eastAsia="de-DE"/>
          </w:rPr>
          <w:delText>)</w:delText>
        </w:r>
        <w:r w:rsidR="002E26CC" w:rsidRPr="008077A3" w:rsidDel="007A13C4">
          <w:rPr>
            <w:rFonts w:ascii="Times New Roman" w:eastAsia="Times New Roman" w:hAnsi="Times New Roman" w:cs="Times New Roman"/>
            <w:color w:val="000000"/>
            <w:sz w:val="24"/>
            <w:szCs w:val="24"/>
            <w:lang w:val="en-US" w:eastAsia="de-DE"/>
          </w:rPr>
          <w:delText xml:space="preserve">, in which </w:delText>
        </w:r>
        <w:r w:rsidR="00707EFD" w:rsidRPr="008077A3" w:rsidDel="007A13C4">
          <w:rPr>
            <w:rFonts w:ascii="Times New Roman" w:eastAsia="Times New Roman" w:hAnsi="Times New Roman" w:cs="Times New Roman"/>
            <w:color w:val="000000"/>
            <w:sz w:val="24"/>
            <w:szCs w:val="24"/>
            <w:lang w:val="en-US" w:eastAsia="de-DE"/>
          </w:rPr>
          <w:delText>mean slope</w:delText>
        </w:r>
        <w:r w:rsidR="005837A8" w:rsidRPr="008077A3" w:rsidDel="007A13C4">
          <w:rPr>
            <w:rFonts w:ascii="Times New Roman" w:eastAsia="Times New Roman" w:hAnsi="Times New Roman" w:cs="Times New Roman"/>
            <w:color w:val="000000"/>
            <w:sz w:val="24"/>
            <w:szCs w:val="24"/>
            <w:lang w:val="en-US" w:eastAsia="de-DE"/>
          </w:rPr>
          <w:delText xml:space="preserve"> </w:delText>
        </w:r>
        <w:r w:rsidR="00707EFD" w:rsidRPr="008077A3" w:rsidDel="007A13C4">
          <w:rPr>
            <w:rFonts w:ascii="Times New Roman" w:eastAsia="Times New Roman" w:hAnsi="Times New Roman" w:cs="Times New Roman"/>
            <w:color w:val="000000"/>
            <w:sz w:val="24"/>
            <w:szCs w:val="24"/>
            <w:lang w:val="en-US" w:eastAsia="de-DE"/>
          </w:rPr>
          <w:delText>and teaching experience correlated negatively (</w:delText>
        </w:r>
        <w:r w:rsidR="00707EFD" w:rsidRPr="008077A3" w:rsidDel="007A13C4">
          <w:rPr>
            <w:rFonts w:ascii="Times New Roman" w:eastAsia="Times New Roman" w:hAnsi="Times New Roman" w:cs="Times New Roman"/>
            <w:i/>
            <w:iCs/>
            <w:color w:val="000000"/>
            <w:sz w:val="24"/>
            <w:szCs w:val="24"/>
            <w:lang w:val="en-US" w:eastAsia="de-DE"/>
          </w:rPr>
          <w:delText>r</w:delText>
        </w:r>
        <w:r w:rsidR="00707EFD" w:rsidRPr="008077A3" w:rsidDel="007A13C4">
          <w:rPr>
            <w:rFonts w:ascii="Times New Roman" w:eastAsia="Times New Roman" w:hAnsi="Times New Roman" w:cs="Times New Roman"/>
            <w:color w:val="000000"/>
            <w:sz w:val="24"/>
            <w:szCs w:val="24"/>
            <w:lang w:val="en-US" w:eastAsia="de-DE"/>
          </w:rPr>
          <w:delText>=-.27)</w:delText>
        </w:r>
        <w:r w:rsidR="002E26CC" w:rsidRPr="008077A3" w:rsidDel="007A13C4">
          <w:rPr>
            <w:rFonts w:ascii="Times New Roman" w:eastAsia="Times New Roman" w:hAnsi="Times New Roman" w:cs="Times New Roman"/>
            <w:color w:val="000000"/>
            <w:sz w:val="24"/>
            <w:szCs w:val="24"/>
            <w:lang w:val="en-US" w:eastAsia="de-DE"/>
          </w:rPr>
          <w:delText>,</w:delText>
        </w:r>
        <w:r w:rsidR="00707EFD" w:rsidRPr="008077A3" w:rsidDel="007A13C4">
          <w:rPr>
            <w:rFonts w:ascii="Times New Roman" w:eastAsia="Times New Roman" w:hAnsi="Times New Roman" w:cs="Times New Roman"/>
            <w:color w:val="000000"/>
            <w:sz w:val="24"/>
            <w:szCs w:val="24"/>
            <w:lang w:val="en-US" w:eastAsia="de-DE"/>
          </w:rPr>
          <w:delText xml:space="preserve"> and </w:delText>
        </w:r>
        <w:r w:rsidR="00683D86" w:rsidRPr="008077A3" w:rsidDel="007A13C4">
          <w:rPr>
            <w:rFonts w:ascii="Times New Roman" w:eastAsia="Times New Roman" w:hAnsi="Times New Roman" w:cs="Times New Roman"/>
            <w:color w:val="000000"/>
            <w:sz w:val="24"/>
            <w:szCs w:val="24"/>
            <w:lang w:val="en-US" w:eastAsia="de-DE"/>
          </w:rPr>
          <w:delText xml:space="preserve">the </w:delText>
        </w:r>
        <w:r w:rsidR="00683D86" w:rsidRPr="008077A3" w:rsidDel="007A13C4">
          <w:rPr>
            <w:rFonts w:ascii="Times New Roman" w:eastAsia="Times New Roman" w:hAnsi="Times New Roman" w:cs="Times New Roman"/>
            <w:i/>
            <w:iCs/>
            <w:color w:val="000000"/>
            <w:sz w:val="24"/>
            <w:szCs w:val="24"/>
            <w:lang w:val="en-US" w:eastAsia="de-DE"/>
          </w:rPr>
          <w:delText>interview interval</w:delText>
        </w:r>
        <w:r w:rsidR="00683D86" w:rsidRPr="008077A3" w:rsidDel="007A13C4">
          <w:rPr>
            <w:rFonts w:ascii="Times New Roman" w:eastAsia="Times New Roman" w:hAnsi="Times New Roman" w:cs="Times New Roman"/>
            <w:color w:val="000000"/>
            <w:sz w:val="24"/>
            <w:szCs w:val="24"/>
            <w:lang w:val="en-US" w:eastAsia="de-DE"/>
          </w:rPr>
          <w:delText xml:space="preserve"> (I</w:delText>
        </w:r>
        <w:r w:rsidR="00683D86" w:rsidRPr="008077A3" w:rsidDel="007A13C4">
          <w:rPr>
            <w:rFonts w:ascii="Times New Roman" w:eastAsia="Times New Roman" w:hAnsi="Times New Roman" w:cs="Times New Roman"/>
            <w:color w:val="000000"/>
            <w:sz w:val="24"/>
            <w:szCs w:val="24"/>
            <w:vertAlign w:val="subscript"/>
            <w:lang w:val="en-US" w:eastAsia="de-DE"/>
          </w:rPr>
          <w:delText>4</w:delText>
        </w:r>
        <w:r w:rsidR="00683D86" w:rsidRPr="008077A3" w:rsidDel="007A13C4">
          <w:rPr>
            <w:rFonts w:ascii="Times New Roman" w:eastAsia="Times New Roman" w:hAnsi="Times New Roman" w:cs="Times New Roman"/>
            <w:color w:val="000000"/>
            <w:sz w:val="24"/>
            <w:szCs w:val="24"/>
            <w:lang w:val="en-US" w:eastAsia="de-DE"/>
          </w:rPr>
          <w:delText xml:space="preserve">) </w:delText>
        </w:r>
        <w:r w:rsidR="002E26CC" w:rsidRPr="008077A3" w:rsidDel="007A13C4">
          <w:rPr>
            <w:rFonts w:ascii="Times New Roman" w:eastAsia="Times New Roman" w:hAnsi="Times New Roman" w:cs="Times New Roman"/>
            <w:color w:val="000000"/>
            <w:sz w:val="24"/>
            <w:szCs w:val="24"/>
            <w:lang w:val="en-US" w:eastAsia="de-DE"/>
          </w:rPr>
          <w:delText xml:space="preserve">in which </w:delText>
        </w:r>
        <w:r w:rsidR="00683D86" w:rsidRPr="008077A3" w:rsidDel="007A13C4">
          <w:rPr>
            <w:rFonts w:ascii="Times New Roman" w:eastAsia="Times New Roman" w:hAnsi="Times New Roman" w:cs="Times New Roman"/>
            <w:color w:val="000000"/>
            <w:sz w:val="24"/>
            <w:szCs w:val="24"/>
            <w:lang w:val="en-US" w:eastAsia="de-DE"/>
          </w:rPr>
          <w:delText xml:space="preserve">mean </w:delText>
        </w:r>
        <w:r w:rsidR="00707EFD" w:rsidRPr="008077A3" w:rsidDel="007A13C4">
          <w:rPr>
            <w:rFonts w:ascii="Times New Roman" w:eastAsia="Times New Roman" w:hAnsi="Times New Roman" w:cs="Times New Roman"/>
            <w:color w:val="000000"/>
            <w:sz w:val="24"/>
            <w:szCs w:val="24"/>
            <w:lang w:val="en-US" w:eastAsia="de-DE"/>
          </w:rPr>
          <w:delText>HR</w:delText>
        </w:r>
        <w:r w:rsidR="00683D86" w:rsidRPr="008077A3" w:rsidDel="007A13C4">
          <w:rPr>
            <w:rFonts w:ascii="Times New Roman" w:eastAsia="Times New Roman" w:hAnsi="Times New Roman" w:cs="Times New Roman"/>
            <w:color w:val="000000"/>
            <w:sz w:val="24"/>
            <w:szCs w:val="24"/>
            <w:lang w:val="en-US" w:eastAsia="de-DE"/>
          </w:rPr>
          <w:delText xml:space="preserve"> and teaching experience correlated positively (</w:delText>
        </w:r>
        <w:r w:rsidR="00683D86" w:rsidRPr="008077A3" w:rsidDel="007A13C4">
          <w:rPr>
            <w:rFonts w:ascii="Times New Roman" w:eastAsia="Times New Roman" w:hAnsi="Times New Roman" w:cs="Times New Roman"/>
            <w:i/>
            <w:iCs/>
            <w:color w:val="000000"/>
            <w:sz w:val="24"/>
            <w:szCs w:val="24"/>
            <w:lang w:val="en-US" w:eastAsia="de-DE"/>
          </w:rPr>
          <w:delText>r</w:delText>
        </w:r>
        <w:r w:rsidR="00683D86" w:rsidRPr="008077A3" w:rsidDel="007A13C4">
          <w:rPr>
            <w:rFonts w:ascii="Times New Roman" w:eastAsia="Times New Roman" w:hAnsi="Times New Roman" w:cs="Times New Roman"/>
            <w:color w:val="000000"/>
            <w:sz w:val="24"/>
            <w:szCs w:val="24"/>
            <w:lang w:val="en-US" w:eastAsia="de-DE"/>
          </w:rPr>
          <w:delText>=.24)</w:delText>
        </w:r>
      </w:del>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w:t>
      </w:r>
      <w:ins w:id="601" w:author="Deiglmayr, Anne" w:date="2024-09-02T13:32:00Z">
        <w:r w:rsidR="00704153">
          <w:rPr>
            <w:rFonts w:ascii="Times New Roman" w:eastAsia="Times New Roman" w:hAnsi="Times New Roman" w:cs="Times New Roman"/>
            <w:color w:val="000000"/>
            <w:sz w:val="24"/>
            <w:szCs w:val="24"/>
            <w:lang w:val="en-US" w:eastAsia="de-DE"/>
          </w:rPr>
          <w:t xml:space="preserve"> (not shown in Table 3)</w:t>
        </w:r>
      </w:ins>
      <w:r w:rsidR="00F045D1" w:rsidRPr="008077A3">
        <w:rPr>
          <w:rFonts w:ascii="Times New Roman" w:eastAsia="Times New Roman" w:hAnsi="Times New Roman" w:cs="Times New Roman"/>
          <w:color w:val="000000"/>
          <w:sz w:val="24"/>
          <w:szCs w:val="24"/>
          <w:lang w:val="en-US" w:eastAsia="de-DE"/>
        </w:rPr>
        <w:t xml:space="preserve"> were substantial: more experienced teachers </w:t>
      </w:r>
      <w:del w:id="602" w:author="Deiglmayr, Anne" w:date="2024-09-02T13:32:00Z">
        <w:r w:rsidR="00F045D1" w:rsidRPr="008077A3" w:rsidDel="00704153">
          <w:rPr>
            <w:rFonts w:ascii="Times New Roman" w:eastAsia="Times New Roman" w:hAnsi="Times New Roman" w:cs="Times New Roman"/>
            <w:color w:val="000000"/>
            <w:sz w:val="24"/>
            <w:szCs w:val="24"/>
            <w:lang w:val="en-US" w:eastAsia="de-DE"/>
          </w:rPr>
          <w:delText xml:space="preserve">had </w:delText>
        </w:r>
      </w:del>
      <w:ins w:id="603" w:author="Deiglmayr, Anne" w:date="2024-09-02T13:32:00Z">
        <w:r w:rsidR="00704153">
          <w:rPr>
            <w:rFonts w:ascii="Times New Roman" w:eastAsia="Times New Roman" w:hAnsi="Times New Roman" w:cs="Times New Roman"/>
            <w:color w:val="000000"/>
            <w:sz w:val="24"/>
            <w:szCs w:val="24"/>
            <w:lang w:val="en-US" w:eastAsia="de-DE"/>
          </w:rPr>
          <w:t>gave</w:t>
        </w:r>
        <w:r w:rsidR="00704153" w:rsidRPr="008077A3">
          <w:rPr>
            <w:rFonts w:ascii="Times New Roman" w:eastAsia="Times New Roman" w:hAnsi="Times New Roman" w:cs="Times New Roman"/>
            <w:color w:val="000000"/>
            <w:sz w:val="24"/>
            <w:szCs w:val="24"/>
            <w:lang w:val="en-US" w:eastAsia="de-DE"/>
          </w:rPr>
          <w:t xml:space="preserve"> </w:t>
        </w:r>
      </w:ins>
      <w:r w:rsidR="00F045D1" w:rsidRPr="008077A3">
        <w:rPr>
          <w:rFonts w:ascii="Times New Roman" w:eastAsia="Times New Roman" w:hAnsi="Times New Roman" w:cs="Times New Roman"/>
          <w:color w:val="000000"/>
          <w:sz w:val="24"/>
          <w:szCs w:val="24"/>
          <w:lang w:val="en-US" w:eastAsia="de-DE"/>
        </w:rPr>
        <w:t>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3E55ED48" w:rsidR="00E71209" w:rsidRPr="008077A3" w:rsidDel="00464F0F" w:rsidRDefault="00946541" w:rsidP="003420F3">
      <w:pPr>
        <w:spacing w:before="120" w:after="0" w:line="480" w:lineRule="auto"/>
        <w:rPr>
          <w:del w:id="604" w:author="Deiglmayr, Anne" w:date="2024-09-02T13:35:00Z"/>
          <w:rFonts w:ascii="Times New Roman" w:eastAsia="Times New Roman" w:hAnsi="Times New Roman" w:cs="Times New Roman"/>
          <w:color w:val="000000"/>
          <w:sz w:val="24"/>
          <w:szCs w:val="24"/>
          <w:lang w:val="en-US" w:eastAsia="de-DE"/>
        </w:rPr>
      </w:pPr>
      <w:del w:id="605" w:author="Deiglmayr, Anne" w:date="2024-09-02T13:34:00Z">
        <w:r w:rsidRPr="008077A3" w:rsidDel="00464F0F">
          <w:rPr>
            <w:rFonts w:ascii="Times New Roman" w:eastAsia="Times New Roman" w:hAnsi="Times New Roman" w:cs="Times New Roman"/>
            <w:color w:val="000000"/>
            <w:sz w:val="24"/>
            <w:szCs w:val="24"/>
            <w:lang w:val="en-US" w:eastAsia="de-DE"/>
          </w:rPr>
          <w:delText xml:space="preserve">Concerning </w:delText>
        </w:r>
        <w:r w:rsidR="00714898" w:rsidRPr="008077A3" w:rsidDel="00464F0F">
          <w:rPr>
            <w:rFonts w:ascii="Times New Roman" w:eastAsia="Times New Roman" w:hAnsi="Times New Roman" w:cs="Times New Roman"/>
            <w:color w:val="000000"/>
            <w:sz w:val="24"/>
            <w:szCs w:val="24"/>
            <w:lang w:val="en-US" w:eastAsia="de-DE"/>
          </w:rPr>
          <w:delText xml:space="preserve">the effect of teaching experience on participants’ </w:delText>
        </w:r>
        <w:r w:rsidR="00714898" w:rsidRPr="00EC2338" w:rsidDel="00464F0F">
          <w:rPr>
            <w:rFonts w:ascii="Times New Roman" w:eastAsia="Times New Roman" w:hAnsi="Times New Roman" w:cs="Times New Roman"/>
            <w:color w:val="000000"/>
            <w:sz w:val="24"/>
            <w:szCs w:val="24"/>
            <w:lang w:val="en-US" w:eastAsia="de-DE"/>
          </w:rPr>
          <w:delText xml:space="preserve">HR levels (i.e., </w:delText>
        </w:r>
        <w:r w:rsidR="00642E5A" w:rsidRPr="00EC2338" w:rsidDel="00464F0F">
          <w:rPr>
            <w:rFonts w:ascii="Times New Roman" w:eastAsia="Times New Roman" w:hAnsi="Times New Roman" w:cs="Times New Roman"/>
            <w:color w:val="000000"/>
            <w:sz w:val="24"/>
            <w:szCs w:val="24"/>
            <w:lang w:val="en-US" w:eastAsia="de-DE"/>
          </w:rPr>
          <w:delText>mean standardized</w:delText>
        </w:r>
        <w:r w:rsidR="00714898" w:rsidRPr="00EC2338" w:rsidDel="00464F0F">
          <w:rPr>
            <w:rFonts w:ascii="Times New Roman" w:eastAsia="Times New Roman" w:hAnsi="Times New Roman" w:cs="Times New Roman"/>
            <w:color w:val="000000"/>
            <w:sz w:val="24"/>
            <w:szCs w:val="24"/>
            <w:lang w:val="en-US" w:eastAsia="de-DE"/>
          </w:rPr>
          <w:delText xml:space="preserve"> HR</w:delText>
        </w:r>
        <w:r w:rsidR="00714898" w:rsidRPr="008077A3" w:rsidDel="00464F0F">
          <w:rPr>
            <w:rFonts w:ascii="Times New Roman" w:eastAsia="Times New Roman" w:hAnsi="Times New Roman" w:cs="Times New Roman"/>
            <w:color w:val="000000"/>
            <w:sz w:val="24"/>
            <w:szCs w:val="24"/>
            <w:lang w:val="en-US" w:eastAsia="de-DE"/>
          </w:rPr>
          <w:delText>) for each of the five intervals, t</w:delText>
        </w:r>
      </w:del>
      <w:ins w:id="606" w:author="Deiglmayr, Anne" w:date="2024-09-02T13:34:00Z">
        <w:r w:rsidR="00464F0F">
          <w:rPr>
            <w:rFonts w:ascii="Times New Roman" w:eastAsia="Times New Roman" w:hAnsi="Times New Roman" w:cs="Times New Roman"/>
            <w:color w:val="000000"/>
            <w:sz w:val="24"/>
            <w:szCs w:val="24"/>
            <w:lang w:val="en-US" w:eastAsia="de-DE"/>
          </w:rPr>
          <w:t xml:space="preserve"> Table 4 shows the results of the regression analyses. T</w:t>
        </w:r>
      </w:ins>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 xml:space="preserve">mean </w:t>
      </w:r>
      <w:r w:rsidR="00642E5A" w:rsidRPr="008077A3">
        <w:rPr>
          <w:rFonts w:ascii="Times New Roman" w:eastAsia="Times New Roman" w:hAnsi="Times New Roman" w:cs="Times New Roman"/>
          <w:color w:val="000000"/>
          <w:sz w:val="24"/>
          <w:szCs w:val="24"/>
          <w:lang w:val="en-US" w:eastAsia="de-DE"/>
        </w:rPr>
        <w:lastRenderedPageBreak/>
        <w:t>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ins w:id="607" w:author="Deiglmayr, Anne" w:date="2024-09-02T13:35:00Z">
        <w:r w:rsidR="00464F0F">
          <w:rPr>
            <w:rFonts w:ascii="Times New Roman" w:eastAsia="Times New Roman" w:hAnsi="Times New Roman" w:cs="Times New Roman"/>
            <w:color w:val="000000"/>
            <w:sz w:val="24"/>
            <w:szCs w:val="24"/>
            <w:lang w:val="en-US" w:eastAsia="de-DE"/>
          </w:rPr>
          <w:t xml:space="preserve"> </w:t>
        </w:r>
      </w:ins>
    </w:p>
    <w:p w14:paraId="0A3E5A73" w14:textId="070484E1" w:rsidR="00A97EB7" w:rsidRPr="008077A3" w:rsidRDefault="00997791"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either </w:t>
      </w:r>
      <w:r>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del w:id="608" w:author="Deiglmayr, Anne" w:date="2024-09-02T13:35:00Z">
        <w:r w:rsidR="009D2CF7" w:rsidRPr="008077A3" w:rsidDel="00464F0F">
          <w:rPr>
            <w:rFonts w:ascii="Times New Roman" w:eastAsia="Times New Roman" w:hAnsi="Times New Roman" w:cs="Times New Roman"/>
            <w:color w:val="000000"/>
            <w:sz w:val="24"/>
            <w:szCs w:val="24"/>
            <w:lang w:val="en-US" w:eastAsia="de-DE"/>
          </w:rPr>
          <w:delText xml:space="preserve">while controlling for the shared variance with teaching experience </w:delText>
        </w:r>
      </w:del>
      <w:del w:id="609" w:author="Deiglmayr, Anne" w:date="2024-09-02T13:36:00Z">
        <w:r w:rsidR="00D44633" w:rsidRPr="008077A3" w:rsidDel="00464F0F">
          <w:rPr>
            <w:rFonts w:ascii="Times New Roman" w:eastAsia="Times New Roman" w:hAnsi="Times New Roman" w:cs="Times New Roman"/>
            <w:color w:val="000000"/>
            <w:sz w:val="24"/>
            <w:szCs w:val="24"/>
            <w:lang w:val="en-US" w:eastAsia="de-DE"/>
          </w:rPr>
          <w:delText xml:space="preserve">revealed </w:delText>
        </w:r>
      </w:del>
      <w:ins w:id="610" w:author="Deiglmayr, Anne" w:date="2024-09-02T13:36:00Z">
        <w:r w:rsidR="00464F0F">
          <w:rPr>
            <w:rFonts w:ascii="Times New Roman" w:eastAsia="Times New Roman" w:hAnsi="Times New Roman" w:cs="Times New Roman"/>
            <w:color w:val="000000"/>
            <w:sz w:val="24"/>
            <w:szCs w:val="24"/>
            <w:lang w:val="en-US" w:eastAsia="de-DE"/>
          </w:rPr>
          <w:t xml:space="preserve">increased the amount of explained variance </w:t>
        </w:r>
      </w:ins>
      <w:ins w:id="611" w:author="Deiglmayr, Anne" w:date="2024-09-02T13:37:00Z">
        <w:r w:rsidR="00464F0F">
          <w:rPr>
            <w:rFonts w:ascii="Times New Roman" w:eastAsia="Times New Roman" w:hAnsi="Times New Roman" w:cs="Times New Roman"/>
            <w:color w:val="000000"/>
            <w:sz w:val="24"/>
            <w:szCs w:val="24"/>
            <w:lang w:val="en-US" w:eastAsia="de-DE"/>
          </w:rPr>
          <w:t>to</w:t>
        </w:r>
      </w:ins>
      <w:ins w:id="612" w:author="Deiglmayr, Anne" w:date="2024-09-02T13:36:00Z">
        <w:r w:rsidR="00464F0F">
          <w:rPr>
            <w:rFonts w:ascii="Times New Roman" w:eastAsia="Times New Roman" w:hAnsi="Times New Roman" w:cs="Times New Roman"/>
            <w:color w:val="000000"/>
            <w:sz w:val="24"/>
            <w:szCs w:val="24"/>
            <w:lang w:val="en-US" w:eastAsia="de-DE"/>
          </w:rPr>
          <w:t xml:space="preserve"> a statistically </w:t>
        </w:r>
      </w:ins>
      <w:r w:rsidR="00D44633" w:rsidRPr="008077A3">
        <w:rPr>
          <w:rFonts w:ascii="Times New Roman" w:eastAsia="Times New Roman" w:hAnsi="Times New Roman" w:cs="Times New Roman"/>
          <w:color w:val="000000"/>
          <w:sz w:val="24"/>
          <w:szCs w:val="24"/>
          <w:lang w:val="en-US" w:eastAsia="de-DE"/>
        </w:rPr>
        <w:t xml:space="preserve">significant </w:t>
      </w:r>
      <w:del w:id="613" w:author="Deiglmayr, Anne" w:date="2024-09-02T13:37:00Z">
        <w:r w:rsidR="00D44633" w:rsidRPr="008077A3" w:rsidDel="00464F0F">
          <w:rPr>
            <w:rFonts w:ascii="Times New Roman" w:eastAsia="Times New Roman" w:hAnsi="Times New Roman" w:cs="Times New Roman"/>
            <w:color w:val="000000"/>
            <w:sz w:val="24"/>
            <w:szCs w:val="24"/>
            <w:lang w:val="en-US" w:eastAsia="de-DE"/>
          </w:rPr>
          <w:delText>effect</w:delText>
        </w:r>
        <w:r w:rsidR="002E26CC" w:rsidRPr="008077A3" w:rsidDel="00464F0F">
          <w:rPr>
            <w:rFonts w:ascii="Times New Roman" w:eastAsia="Times New Roman" w:hAnsi="Times New Roman" w:cs="Times New Roman"/>
            <w:color w:val="000000"/>
            <w:sz w:val="24"/>
            <w:szCs w:val="24"/>
            <w:lang w:val="en-US" w:eastAsia="de-DE"/>
          </w:rPr>
          <w:delText>s</w:delText>
        </w:r>
        <w:r w:rsidR="00D44633" w:rsidRPr="008077A3" w:rsidDel="00464F0F">
          <w:rPr>
            <w:rFonts w:ascii="Times New Roman" w:eastAsia="Times New Roman" w:hAnsi="Times New Roman" w:cs="Times New Roman"/>
            <w:color w:val="000000"/>
            <w:sz w:val="24"/>
            <w:szCs w:val="24"/>
            <w:lang w:val="en-US" w:eastAsia="de-DE"/>
          </w:rPr>
          <w:delText xml:space="preserve"> </w:delText>
        </w:r>
        <w:r w:rsidR="00E71209" w:rsidRPr="008077A3" w:rsidDel="00464F0F">
          <w:rPr>
            <w:rFonts w:ascii="Times New Roman" w:eastAsia="Times New Roman" w:hAnsi="Times New Roman" w:cs="Times New Roman"/>
            <w:color w:val="000000"/>
            <w:sz w:val="24"/>
            <w:szCs w:val="24"/>
            <w:lang w:val="en-US" w:eastAsia="de-DE"/>
          </w:rPr>
          <w:delText xml:space="preserve">on </w:delText>
        </w:r>
        <w:r w:rsidR="004E14DD" w:rsidRPr="008077A3" w:rsidDel="00464F0F">
          <w:rPr>
            <w:rFonts w:ascii="Times New Roman" w:eastAsia="Times New Roman" w:hAnsi="Times New Roman" w:cs="Times New Roman"/>
            <w:color w:val="000000"/>
            <w:sz w:val="24"/>
            <w:szCs w:val="24"/>
            <w:lang w:val="en-US" w:eastAsia="de-DE"/>
          </w:rPr>
          <w:delText>teachers’</w:delText>
        </w:r>
        <w:r w:rsidR="00D44633" w:rsidRPr="008077A3" w:rsidDel="00464F0F">
          <w:rPr>
            <w:rFonts w:ascii="Times New Roman" w:eastAsia="Times New Roman" w:hAnsi="Times New Roman" w:cs="Times New Roman"/>
            <w:color w:val="000000"/>
            <w:sz w:val="24"/>
            <w:szCs w:val="24"/>
            <w:lang w:val="en-US" w:eastAsia="de-DE"/>
          </w:rPr>
          <w:delText xml:space="preserve"> </w:delText>
        </w:r>
        <w:r w:rsidR="00642E5A" w:rsidRPr="008077A3" w:rsidDel="00464F0F">
          <w:rPr>
            <w:rFonts w:ascii="Times New Roman" w:eastAsia="Times New Roman" w:hAnsi="Times New Roman" w:cs="Times New Roman"/>
            <w:color w:val="000000"/>
            <w:sz w:val="24"/>
            <w:szCs w:val="24"/>
            <w:lang w:val="en-US" w:eastAsia="de-DE"/>
          </w:rPr>
          <w:delText>mean standardized</w:delText>
        </w:r>
        <w:r w:rsidR="002E26CC" w:rsidRPr="008077A3" w:rsidDel="00464F0F">
          <w:rPr>
            <w:rFonts w:ascii="Times New Roman" w:eastAsia="Times New Roman" w:hAnsi="Times New Roman" w:cs="Times New Roman"/>
            <w:color w:val="000000"/>
            <w:sz w:val="24"/>
            <w:szCs w:val="24"/>
            <w:lang w:val="en-US" w:eastAsia="de-DE"/>
          </w:rPr>
          <w:delText xml:space="preserve"> </w:delText>
        </w:r>
        <w:r w:rsidR="00D44633" w:rsidRPr="008077A3" w:rsidDel="00464F0F">
          <w:rPr>
            <w:rFonts w:ascii="Times New Roman" w:eastAsia="Times New Roman" w:hAnsi="Times New Roman" w:cs="Times New Roman"/>
            <w:color w:val="000000"/>
            <w:sz w:val="24"/>
            <w:szCs w:val="24"/>
            <w:lang w:val="en-US" w:eastAsia="de-DE"/>
          </w:rPr>
          <w:delText>HR</w:delText>
        </w:r>
      </w:del>
      <w:ins w:id="614" w:author="Deiglmayr, Anne" w:date="2024-09-02T13:37:00Z">
        <w:r w:rsidR="00464F0F">
          <w:rPr>
            <w:rFonts w:ascii="Times New Roman" w:eastAsia="Times New Roman" w:hAnsi="Times New Roman" w:cs="Times New Roman"/>
            <w:color w:val="000000"/>
            <w:sz w:val="24"/>
            <w:szCs w:val="24"/>
            <w:lang w:val="en-US" w:eastAsia="de-DE"/>
          </w:rPr>
          <w:t>extent</w:t>
        </w:r>
      </w:ins>
      <w:r w:rsidR="00A97EB7" w:rsidRPr="008077A3">
        <w:rPr>
          <w:rFonts w:ascii="Times New Roman" w:eastAsia="Times New Roman" w:hAnsi="Times New Roman" w:cs="Times New Roman"/>
          <w:color w:val="000000"/>
          <w:sz w:val="24"/>
          <w:szCs w:val="24"/>
          <w:lang w:val="en-US" w:eastAsia="de-DE"/>
        </w:rPr>
        <w:t>.</w:t>
      </w:r>
    </w:p>
    <w:p w14:paraId="5EF84C5F" w14:textId="27C67646"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controlling for </w:t>
      </w:r>
      <w:r w:rsidR="00F5185B">
        <w:rPr>
          <w:rFonts w:ascii="Times New Roman" w:eastAsia="Times New Roman" w:hAnsi="Times New Roman" w:cs="Times New Roman"/>
          <w:color w:val="000000"/>
          <w:sz w:val="24"/>
          <w:szCs w:val="24"/>
          <w:lang w:val="en-US" w:eastAsia="de-DE"/>
        </w:rPr>
        <w:t>the</w:t>
      </w:r>
      <w:r w:rsidR="00F5185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other </w:t>
      </w:r>
      <w:r w:rsidR="00F5185B">
        <w:rPr>
          <w:rFonts w:ascii="Times New Roman" w:eastAsia="Times New Roman" w:hAnsi="Times New Roman" w:cs="Times New Roman"/>
          <w:color w:val="000000"/>
          <w:sz w:val="24"/>
          <w:szCs w:val="24"/>
          <w:lang w:val="en-US" w:eastAsia="de-DE"/>
        </w:rPr>
        <w:t>variables</w:t>
      </w:r>
      <w:r w:rsidRPr="008077A3">
        <w:rPr>
          <w:rFonts w:ascii="Times New Roman" w:eastAsia="Times New Roman" w:hAnsi="Times New Roman" w:cs="Times New Roman"/>
          <w:color w:val="000000"/>
          <w:sz w:val="24"/>
          <w:szCs w:val="24"/>
          <w:lang w:val="en-US" w:eastAsia="de-DE"/>
        </w:rPr>
        <w:t>.</w:t>
      </w:r>
      <w:r w:rsidR="005E6CD5" w:rsidRPr="008077A3">
        <w:rPr>
          <w:rFonts w:ascii="Times New Roman" w:eastAsia="Times New Roman" w:hAnsi="Times New Roman" w:cs="Times New Roman"/>
          <w:color w:val="000000"/>
          <w:sz w:val="24"/>
          <w:szCs w:val="24"/>
          <w:lang w:val="en-US" w:eastAsia="de-DE"/>
        </w:rPr>
        <w:t xml:space="preserve"> </w:t>
      </w:r>
    </w:p>
    <w:p w14:paraId="1577030D" w14:textId="78B4B698" w:rsidR="00E8706C" w:rsidRPr="00D71887" w:rsidRDefault="00372642" w:rsidP="00D71887">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 xml:space="preserve">For all other intervals, </w:t>
      </w:r>
      <w:r w:rsidR="00F5185B">
        <w:rPr>
          <w:rFonts w:ascii="Times New Roman" w:eastAsia="Times New Roman" w:hAnsi="Times New Roman" w:cs="Times New Roman"/>
          <w:color w:val="000000"/>
          <w:sz w:val="24"/>
          <w:szCs w:val="24"/>
          <w:lang w:val="en-US" w:eastAsia="de-DE"/>
        </w:rPr>
        <w:t xml:space="preserve">no variable </w:t>
      </w:r>
      <w:del w:id="615" w:author="Deiglmayr, Anne" w:date="2024-09-02T13:38:00Z">
        <w:r w:rsidR="00F5185B" w:rsidDel="00464F0F">
          <w:rPr>
            <w:rFonts w:ascii="Times New Roman" w:eastAsia="Times New Roman" w:hAnsi="Times New Roman" w:cs="Times New Roman"/>
            <w:color w:val="000000"/>
            <w:sz w:val="24"/>
            <w:szCs w:val="24"/>
            <w:lang w:val="en-US" w:eastAsia="de-DE"/>
          </w:rPr>
          <w:delText>revealed a</w:delText>
        </w:r>
        <w:r w:rsidR="00FD32EE" w:rsidRPr="008077A3" w:rsidDel="00464F0F">
          <w:rPr>
            <w:rFonts w:ascii="Times New Roman" w:eastAsia="Times New Roman" w:hAnsi="Times New Roman" w:cs="Times New Roman"/>
            <w:color w:val="000000"/>
            <w:sz w:val="24"/>
            <w:szCs w:val="24"/>
            <w:lang w:val="en-US" w:eastAsia="de-DE"/>
          </w:rPr>
          <w:delText xml:space="preserve"> significant</w:delText>
        </w:r>
      </w:del>
      <w:ins w:id="616" w:author="Deiglmayr, Anne" w:date="2024-09-02T13:38:00Z">
        <w:r w:rsidR="00464F0F">
          <w:rPr>
            <w:rFonts w:ascii="Times New Roman" w:eastAsia="Times New Roman" w:hAnsi="Times New Roman" w:cs="Times New Roman"/>
            <w:color w:val="000000"/>
            <w:sz w:val="24"/>
            <w:szCs w:val="24"/>
            <w:lang w:val="en-US" w:eastAsia="de-DE"/>
          </w:rPr>
          <w:t>had significant</w:t>
        </w:r>
      </w:ins>
      <w:r w:rsidR="00F5185B">
        <w:rPr>
          <w:rFonts w:ascii="Times New Roman" w:eastAsia="Times New Roman" w:hAnsi="Times New Roman" w:cs="Times New Roman"/>
          <w:color w:val="000000"/>
          <w:sz w:val="24"/>
          <w:szCs w:val="24"/>
          <w:lang w:val="en-US" w:eastAsia="de-DE"/>
        </w:rPr>
        <w:t xml:space="preserve"> predicti</w:t>
      </w:r>
      <w:ins w:id="617" w:author="Deiglmayr, Anne" w:date="2024-09-02T13:38:00Z">
        <w:r w:rsidR="00464F0F">
          <w:rPr>
            <w:rFonts w:ascii="Times New Roman" w:eastAsia="Times New Roman" w:hAnsi="Times New Roman" w:cs="Times New Roman"/>
            <w:color w:val="000000"/>
            <w:sz w:val="24"/>
            <w:szCs w:val="24"/>
            <w:lang w:val="en-US" w:eastAsia="de-DE"/>
          </w:rPr>
          <w:t>ve value</w:t>
        </w:r>
      </w:ins>
      <w:del w:id="618" w:author="Deiglmayr, Anne" w:date="2024-09-02T13:38:00Z">
        <w:r w:rsidR="00F5185B" w:rsidDel="00464F0F">
          <w:rPr>
            <w:rFonts w:ascii="Times New Roman" w:eastAsia="Times New Roman" w:hAnsi="Times New Roman" w:cs="Times New Roman"/>
            <w:color w:val="000000"/>
            <w:sz w:val="24"/>
            <w:szCs w:val="24"/>
            <w:lang w:val="en-US" w:eastAsia="de-DE"/>
          </w:rPr>
          <w:delText>on</w:delText>
        </w:r>
      </w:del>
      <w:r w:rsidR="00236BCE" w:rsidRPr="008077A3">
        <w:rPr>
          <w:rFonts w:ascii="Times New Roman" w:eastAsia="Times New Roman" w:hAnsi="Times New Roman" w:cs="Times New Roman"/>
          <w:color w:val="000000"/>
          <w:sz w:val="24"/>
          <w:szCs w:val="24"/>
          <w:lang w:val="en-US" w:eastAsia="de-DE"/>
        </w:rPr>
        <w:t>.</w:t>
      </w:r>
    </w:p>
    <w:p w14:paraId="068FB429" w14:textId="64BF2EE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0C1ED021"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del w:id="619" w:author="Deiglmayr, Anne" w:date="2024-09-02T13:29:00Z">
        <w:r w:rsidR="002E26CC" w:rsidRPr="008077A3" w:rsidDel="007A13C4">
          <w:rPr>
            <w:rFonts w:ascii="Times New Roman" w:eastAsia="Times New Roman" w:hAnsi="Times New Roman" w:cs="Times New Roman"/>
            <w:i/>
            <w:iCs/>
            <w:color w:val="000000"/>
            <w:sz w:val="24"/>
            <w:szCs w:val="24"/>
            <w:lang w:val="en-US" w:eastAsia="de-DE"/>
          </w:rPr>
          <w:delText xml:space="preserve">of </w:delText>
        </w:r>
      </w:del>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ins w:id="620" w:author="Deiglmayr, Anne" w:date="2024-09-02T13:30:00Z">
        <w:r w:rsidR="007A13C4">
          <w:rPr>
            <w:rFonts w:ascii="Times New Roman" w:eastAsia="Times New Roman" w:hAnsi="Times New Roman" w:cs="Times New Roman"/>
            <w:i/>
            <w:iCs/>
            <w:color w:val="000000"/>
            <w:sz w:val="24"/>
            <w:szCs w:val="24"/>
            <w:lang w:val="en-US" w:eastAsia="de-DE"/>
          </w:rPr>
          <w:t>,</w:t>
        </w:r>
      </w:ins>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8110EA"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1F79FD3E"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9B4744" w:rsidRPr="008077A3">
              <w:rPr>
                <w:rFonts w:ascii="Times New Roman" w:eastAsia="Times New Roman" w:hAnsi="Times New Roman" w:cs="Times New Roman"/>
                <w:sz w:val="24"/>
                <w:szCs w:val="24"/>
                <w:lang w:eastAsia="de-DE"/>
              </w:rPr>
              <w:t xml:space="preserve">ean </w:t>
            </w:r>
            <w:proofErr w:type="spellStart"/>
            <w:r w:rsidR="009B4744">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td.</w:t>
            </w:r>
            <w:proofErr w:type="spellEnd"/>
            <w:r w:rsidR="00D44633"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6D616973"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6AE0D32C"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772DF037"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 xml:space="preserve">as a predictor. In Model 3, solely confidence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516A0BDE"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del w:id="621" w:author="Deiglmayr, Anne" w:date="2024-09-02T13:43:00Z">
        <w:r w:rsidR="008564F3" w:rsidRPr="008077A3" w:rsidDel="00372C94">
          <w:rPr>
            <w:b/>
            <w:bCs/>
            <w:color w:val="000000"/>
            <w:lang w:val="en-US"/>
          </w:rPr>
          <w:delText>Summary of k</w:delText>
        </w:r>
      </w:del>
      <w:ins w:id="622" w:author="Deiglmayr, Anne" w:date="2024-09-02T13:43:00Z">
        <w:r w:rsidR="00372C94">
          <w:rPr>
            <w:b/>
            <w:bCs/>
            <w:color w:val="000000"/>
            <w:lang w:val="en-US"/>
          </w:rPr>
          <w:t>K</w:t>
        </w:r>
      </w:ins>
      <w:r w:rsidR="008564F3" w:rsidRPr="008077A3">
        <w:rPr>
          <w:b/>
          <w:bCs/>
          <w:color w:val="000000"/>
          <w:lang w:val="en-US"/>
        </w:rPr>
        <w:t>ey findings</w:t>
      </w:r>
    </w:p>
    <w:p w14:paraId="7836E891" w14:textId="465D218C" w:rsidR="00775EDC" w:rsidRPr="008077A3" w:rsidDel="00084194" w:rsidRDefault="00B717DE" w:rsidP="003420F3">
      <w:pPr>
        <w:pStyle w:val="StandardWeb"/>
        <w:spacing w:before="240" w:beforeAutospacing="0" w:after="240" w:afterAutospacing="0" w:line="480" w:lineRule="auto"/>
        <w:jc w:val="both"/>
        <w:rPr>
          <w:del w:id="623" w:author="Deiglmayr, Anne" w:date="2024-09-02T13:55:00Z"/>
          <w:color w:val="000000"/>
          <w:lang w:val="en-US"/>
        </w:rPr>
      </w:pPr>
      <w:del w:id="624" w:author="Deiglmayr, Anne" w:date="2024-09-02T13:55:00Z">
        <w:r w:rsidRPr="008077A3" w:rsidDel="00084194">
          <w:rPr>
            <w:color w:val="000000"/>
            <w:lang w:val="en-US"/>
          </w:rPr>
          <w:delText>Our</w:delText>
        </w:r>
        <w:r w:rsidRPr="008077A3" w:rsidDel="00084194">
          <w:rPr>
            <w:lang w:val="en-US"/>
          </w:rPr>
          <w:delText xml:space="preserve"> study aimed to investigate how data collected from a wrist-worn fitness tracker could shed light on</w:delText>
        </w:r>
        <w:r w:rsidR="004D4D2E" w:rsidRPr="008077A3" w:rsidDel="00084194">
          <w:rPr>
            <w:lang w:val="en-US"/>
          </w:rPr>
          <w:delText xml:space="preserve"> teachers’ </w:delText>
        </w:r>
        <w:r w:rsidR="00C77E37" w:rsidDel="00084194">
          <w:rPr>
            <w:lang w:val="en-US"/>
          </w:rPr>
          <w:delText xml:space="preserve">physiological </w:delText>
        </w:r>
        <w:r w:rsidR="004D4D2E" w:rsidRPr="008077A3" w:rsidDel="00084194">
          <w:rPr>
            <w:lang w:val="en-US"/>
          </w:rPr>
          <w:delText xml:space="preserve">stress responses before, during, and after </w:delText>
        </w:r>
        <w:r w:rsidR="00997791" w:rsidDel="00084194">
          <w:rPr>
            <w:lang w:val="en-US"/>
          </w:rPr>
          <w:delText xml:space="preserve">a </w:delText>
        </w:r>
        <w:r w:rsidR="00C77E37" w:rsidDel="00084194">
          <w:rPr>
            <w:lang w:val="en-US"/>
          </w:rPr>
          <w:delText xml:space="preserve">potentially </w:delText>
        </w:r>
        <w:r w:rsidR="00997791" w:rsidDel="00084194">
          <w:rPr>
            <w:lang w:val="en-US"/>
          </w:rPr>
          <w:delText xml:space="preserve">stressful </w:delText>
        </w:r>
        <w:r w:rsidR="004D4D2E" w:rsidRPr="008077A3" w:rsidDel="00084194">
          <w:rPr>
            <w:lang w:val="en-US"/>
          </w:rPr>
          <w:delText>teaching session.</w:delText>
        </w:r>
        <w:r w:rsidRPr="008077A3" w:rsidDel="00084194">
          <w:rPr>
            <w:lang w:val="en-US"/>
          </w:rPr>
          <w:delText xml:space="preserve"> </w:delText>
        </w:r>
        <w:r w:rsidR="000A0A29" w:rsidRPr="008077A3" w:rsidDel="00084194">
          <w:rPr>
            <w:color w:val="000000"/>
            <w:lang w:val="en-US"/>
          </w:rPr>
          <w:delText>W</w:delText>
        </w:r>
        <w:r w:rsidRPr="008077A3" w:rsidDel="00084194">
          <w:rPr>
            <w:color w:val="000000"/>
            <w:lang w:val="en-US"/>
          </w:rPr>
          <w:delText xml:space="preserve">e </w:delText>
        </w:r>
        <w:r w:rsidR="000A0A29" w:rsidRPr="008077A3" w:rsidDel="00084194">
          <w:rPr>
            <w:color w:val="000000"/>
            <w:lang w:val="en-US"/>
          </w:rPr>
          <w:delText xml:space="preserve">assessed </w:delText>
        </w:r>
        <w:r w:rsidRPr="008077A3" w:rsidDel="00084194">
          <w:rPr>
            <w:color w:val="000000"/>
            <w:lang w:val="en-US"/>
          </w:rPr>
          <w:delText xml:space="preserve">teachers’ HR </w:delText>
        </w:r>
        <w:r w:rsidR="000A0A29" w:rsidRPr="008077A3" w:rsidDel="00084194">
          <w:rPr>
            <w:color w:val="000000"/>
            <w:lang w:val="en-US"/>
          </w:rPr>
          <w:delText xml:space="preserve">using a Fitbit® fitness tracker </w:delText>
        </w:r>
        <w:r w:rsidRPr="008077A3" w:rsidDel="00084194">
          <w:rPr>
            <w:color w:val="000000"/>
            <w:lang w:val="en-US"/>
          </w:rPr>
          <w:delText>over the course of a five-phase lab study</w:delText>
        </w:r>
        <w:r w:rsidRPr="008077A3" w:rsidDel="00084194">
          <w:rPr>
            <w:lang w:val="en-US"/>
          </w:rPr>
          <w:delText xml:space="preserve">, including a micro-teaching unit with </w:delText>
        </w:r>
        <w:r w:rsidRPr="008077A3" w:rsidDel="00084194">
          <w:rPr>
            <w:color w:val="000000"/>
            <w:lang w:val="en-US"/>
          </w:rPr>
          <w:delText xml:space="preserve">disruptive classroom events. Moreover, we examined whether variance in HR measures </w:delText>
        </w:r>
        <w:r w:rsidR="000A0A29" w:rsidRPr="008077A3" w:rsidDel="00084194">
          <w:rPr>
            <w:color w:val="000000"/>
            <w:lang w:val="en-US"/>
          </w:rPr>
          <w:delText xml:space="preserve">could </w:delText>
        </w:r>
        <w:r w:rsidRPr="008077A3" w:rsidDel="00084194">
          <w:rPr>
            <w:color w:val="000000"/>
            <w:lang w:val="en-US"/>
          </w:rPr>
          <w:delText>be explained by teachers’ teaching experience and self-reported appraisal</w:delText>
        </w:r>
        <w:r w:rsidR="004D4D2E" w:rsidRPr="008077A3" w:rsidDel="00084194">
          <w:rPr>
            <w:color w:val="000000"/>
            <w:lang w:val="en-US"/>
          </w:rPr>
          <w:delText>s</w:delText>
        </w:r>
        <w:r w:rsidRPr="008077A3" w:rsidDel="00084194">
          <w:rPr>
            <w:color w:val="000000"/>
            <w:lang w:val="en-US"/>
          </w:rPr>
          <w:delText xml:space="preserve"> (disruption and confidence appraisal) of the classroom events. </w:delText>
        </w:r>
      </w:del>
    </w:p>
    <w:p w14:paraId="12FC4B31" w14:textId="281990C1" w:rsidR="00BD2840" w:rsidRPr="008077A3" w:rsidDel="00084194" w:rsidRDefault="000A0A29" w:rsidP="003420F3">
      <w:pPr>
        <w:pStyle w:val="StandardWeb"/>
        <w:spacing w:before="240" w:beforeAutospacing="0" w:after="240" w:afterAutospacing="0" w:line="480" w:lineRule="auto"/>
        <w:jc w:val="both"/>
        <w:rPr>
          <w:del w:id="625" w:author="Deiglmayr, Anne" w:date="2024-09-02T13:55:00Z"/>
          <w:color w:val="000000"/>
          <w:lang w:val="en-US"/>
        </w:rPr>
      </w:pPr>
      <w:del w:id="626" w:author="Deiglmayr, Anne" w:date="2024-09-02T13:55:00Z">
        <w:r w:rsidRPr="008077A3" w:rsidDel="00084194">
          <w:rPr>
            <w:lang w:val="en-US"/>
          </w:rPr>
          <w:delText>A</w:delText>
        </w:r>
        <w:r w:rsidR="00F702A3" w:rsidRPr="008077A3" w:rsidDel="00084194">
          <w:rPr>
            <w:lang w:val="en-US"/>
          </w:rPr>
          <w:delText xml:space="preserve">s expected, </w:delText>
        </w:r>
        <w:r w:rsidR="00B2677C" w:rsidRPr="008077A3" w:rsidDel="00084194">
          <w:rPr>
            <w:color w:val="000000"/>
            <w:lang w:val="en-US"/>
          </w:rPr>
          <w:delText xml:space="preserve">teachers’ HR increased before, peaked during, and progressively decreased after </w:delText>
        </w:r>
        <w:r w:rsidRPr="008077A3" w:rsidDel="00084194">
          <w:rPr>
            <w:color w:val="000000"/>
            <w:lang w:val="en-US"/>
          </w:rPr>
          <w:delText>the micro-teaching unit</w:delText>
        </w:r>
        <w:r w:rsidR="00B2677C" w:rsidRPr="008077A3" w:rsidDel="00084194">
          <w:rPr>
            <w:color w:val="000000"/>
            <w:lang w:val="en-US"/>
          </w:rPr>
          <w:delText xml:space="preserve">. </w:delText>
        </w:r>
        <w:r w:rsidR="004024DC" w:rsidRPr="008077A3" w:rsidDel="00084194">
          <w:rPr>
            <w:color w:val="000000"/>
            <w:lang w:val="en-US"/>
          </w:rPr>
          <w:delText xml:space="preserve">Second, </w:delText>
        </w:r>
        <w:r w:rsidR="00B05F8E" w:rsidRPr="008077A3" w:rsidDel="00084194">
          <w:rPr>
            <w:color w:val="000000"/>
            <w:lang w:val="en-US"/>
          </w:rPr>
          <w:delText xml:space="preserve">contrary to our expectations, </w:delText>
        </w:r>
        <w:r w:rsidR="001B26BE" w:rsidRPr="008077A3" w:rsidDel="00084194">
          <w:rPr>
            <w:color w:val="000000"/>
            <w:lang w:val="en-US"/>
          </w:rPr>
          <w:delText xml:space="preserve">differences in </w:delText>
        </w:r>
        <w:r w:rsidR="00952BCE" w:rsidRPr="008077A3" w:rsidDel="00084194">
          <w:rPr>
            <w:color w:val="000000"/>
            <w:lang w:val="en-US"/>
          </w:rPr>
          <w:delText xml:space="preserve">teachers’ HR could not be </w:delText>
        </w:r>
        <w:r w:rsidR="00E425CA" w:rsidRPr="008077A3" w:rsidDel="00084194">
          <w:rPr>
            <w:color w:val="000000"/>
            <w:lang w:val="en-US"/>
          </w:rPr>
          <w:delText xml:space="preserve">systematically explained </w:delText>
        </w:r>
        <w:r w:rsidR="00D5681B" w:rsidRPr="008077A3" w:rsidDel="00084194">
          <w:rPr>
            <w:color w:val="000000"/>
            <w:lang w:val="en-US"/>
          </w:rPr>
          <w:delText xml:space="preserve">by teaching experience or subjective appraisals </w:delText>
        </w:r>
        <w:r w:rsidR="00E425CA" w:rsidRPr="008077A3" w:rsidDel="00084194">
          <w:rPr>
            <w:color w:val="000000"/>
            <w:lang w:val="en-US"/>
          </w:rPr>
          <w:delText>of the disruption</w:delText>
        </w:r>
        <w:r w:rsidR="004E0712" w:rsidRPr="008077A3" w:rsidDel="00084194">
          <w:rPr>
            <w:color w:val="000000"/>
            <w:lang w:val="en-US"/>
          </w:rPr>
          <w:delText>s.</w:delText>
        </w:r>
        <w:r w:rsidR="009236E0" w:rsidRPr="008077A3" w:rsidDel="00084194">
          <w:rPr>
            <w:color w:val="000000"/>
            <w:lang w:val="en-US"/>
          </w:rPr>
          <w:delText xml:space="preserve"> </w:delText>
        </w:r>
      </w:del>
    </w:p>
    <w:p w14:paraId="024BE137" w14:textId="77D2F787" w:rsidR="00142DE6" w:rsidRPr="008077A3" w:rsidDel="00084194" w:rsidRDefault="00142DE6" w:rsidP="003420F3">
      <w:pPr>
        <w:pStyle w:val="StandardWeb"/>
        <w:spacing w:before="240" w:beforeAutospacing="0" w:after="240" w:afterAutospacing="0" w:line="480" w:lineRule="auto"/>
        <w:jc w:val="both"/>
        <w:rPr>
          <w:del w:id="627" w:author="Deiglmayr, Anne" w:date="2024-09-02T13:55:00Z"/>
          <w:color w:val="000000"/>
          <w:lang w:val="en-US"/>
        </w:rPr>
      </w:pPr>
    </w:p>
    <w:p w14:paraId="64252028" w14:textId="4730A89F" w:rsidR="00E85CE3" w:rsidRPr="008077A3" w:rsidDel="00084194" w:rsidRDefault="00E85CE3" w:rsidP="003420F3">
      <w:pPr>
        <w:pStyle w:val="StandardWeb"/>
        <w:spacing w:before="240" w:beforeAutospacing="0" w:after="240" w:afterAutospacing="0" w:line="480" w:lineRule="auto"/>
        <w:jc w:val="both"/>
        <w:rPr>
          <w:del w:id="628" w:author="Deiglmayr, Anne" w:date="2024-09-02T13:55:00Z"/>
          <w:color w:val="000000"/>
          <w:lang w:val="en-US"/>
        </w:rPr>
      </w:pPr>
      <w:del w:id="629" w:author="Deiglmayr, Anne" w:date="2024-09-02T13:55:00Z">
        <w:r w:rsidRPr="008077A3" w:rsidDel="00084194">
          <w:rPr>
            <w:b/>
            <w:bCs/>
            <w:color w:val="000000"/>
            <w:lang w:val="en-US"/>
          </w:rPr>
          <w:delText xml:space="preserve">## </w:delText>
        </w:r>
        <w:r w:rsidR="00655285" w:rsidRPr="008077A3" w:rsidDel="00084194">
          <w:rPr>
            <w:b/>
            <w:bCs/>
            <w:color w:val="000000"/>
            <w:lang w:val="en-US"/>
          </w:rPr>
          <w:delText>Findings from m</w:delText>
        </w:r>
        <w:r w:rsidRPr="008077A3" w:rsidDel="00084194">
          <w:rPr>
            <w:b/>
            <w:bCs/>
            <w:color w:val="000000"/>
            <w:lang w:val="en-US"/>
          </w:rPr>
          <w:delText xml:space="preserve">apping teachers’ HR </w:delText>
        </w:r>
        <w:r w:rsidR="00655285" w:rsidRPr="008077A3" w:rsidDel="00084194">
          <w:rPr>
            <w:b/>
            <w:bCs/>
            <w:color w:val="000000"/>
            <w:lang w:val="en-US"/>
          </w:rPr>
          <w:delText>o</w:delText>
        </w:r>
        <w:r w:rsidRPr="008077A3" w:rsidDel="00084194">
          <w:rPr>
            <w:b/>
            <w:bCs/>
            <w:color w:val="000000"/>
            <w:lang w:val="en-US"/>
          </w:rPr>
          <w:delText xml:space="preserve">ver </w:delText>
        </w:r>
        <w:r w:rsidR="00655285" w:rsidRPr="008077A3" w:rsidDel="00084194">
          <w:rPr>
            <w:b/>
            <w:bCs/>
            <w:color w:val="000000"/>
            <w:lang w:val="en-US"/>
          </w:rPr>
          <w:delText>s</w:delText>
        </w:r>
        <w:r w:rsidRPr="008077A3" w:rsidDel="00084194">
          <w:rPr>
            <w:b/>
            <w:bCs/>
            <w:color w:val="000000"/>
            <w:lang w:val="en-US"/>
          </w:rPr>
          <w:delText xml:space="preserve">tudy </w:delText>
        </w:r>
        <w:r w:rsidR="00655285" w:rsidRPr="008077A3" w:rsidDel="00084194">
          <w:rPr>
            <w:b/>
            <w:bCs/>
            <w:color w:val="000000"/>
            <w:lang w:val="en-US"/>
          </w:rPr>
          <w:delText>p</w:delText>
        </w:r>
        <w:r w:rsidRPr="008077A3" w:rsidDel="00084194">
          <w:rPr>
            <w:b/>
            <w:bCs/>
            <w:color w:val="000000"/>
            <w:lang w:val="en-US"/>
          </w:rPr>
          <w:delText>hases</w:delText>
        </w:r>
      </w:del>
    </w:p>
    <w:p w14:paraId="68854F3A" w14:textId="788DD7F7" w:rsidR="00372C94" w:rsidRDefault="00372C94" w:rsidP="00372C94">
      <w:pPr>
        <w:pStyle w:val="StandardWeb"/>
        <w:spacing w:before="240" w:beforeAutospacing="0" w:after="240" w:afterAutospacing="0" w:line="480" w:lineRule="auto"/>
        <w:jc w:val="both"/>
        <w:rPr>
          <w:ins w:id="630" w:author="Deiglmayr, Anne" w:date="2024-09-02T13:48:00Z"/>
          <w:lang w:val="en-US"/>
        </w:rPr>
      </w:pPr>
      <w:moveToRangeStart w:id="631" w:author="Deiglmayr, Anne" w:date="2024-09-02T13:44:00Z" w:name="move176177074"/>
      <w:moveTo w:id="632" w:author="Deiglmayr, Anne" w:date="2024-09-02T13:44:00Z">
        <w:del w:id="633" w:author="Deiglmayr, Anne" w:date="2024-09-02T13:47:00Z">
          <w:r w:rsidRPr="008077A3" w:rsidDel="00372C94">
            <w:rPr>
              <w:lang w:val="en-US"/>
            </w:rPr>
            <w:delText>Taken together, the</w:delText>
          </w:r>
        </w:del>
      </w:moveTo>
      <w:ins w:id="634" w:author="Deiglmayr, Anne" w:date="2024-09-02T13:55:00Z">
        <w:r w:rsidR="00084194">
          <w:rPr>
            <w:lang w:val="en-US"/>
          </w:rPr>
          <w:t>Overall</w:t>
        </w:r>
      </w:ins>
      <w:ins w:id="635" w:author="Deiglmayr, Anne" w:date="2024-09-02T13:44:00Z">
        <w:r>
          <w:rPr>
            <w:lang w:val="en-US"/>
          </w:rPr>
          <w:t>, our</w:t>
        </w:r>
      </w:ins>
      <w:moveTo w:id="636" w:author="Deiglmayr, Anne" w:date="2024-09-02T13:44:00Z">
        <w:r w:rsidRPr="008077A3">
          <w:rPr>
            <w:lang w:val="en-US"/>
          </w:rPr>
          <w:t xml:space="preserve"> findings indicate</w:t>
        </w:r>
        <w:del w:id="637" w:author="Deiglmayr, Anne" w:date="2024-09-02T13:44:00Z">
          <w:r w:rsidDel="00372C94">
            <w:rPr>
              <w:lang w:val="en-US"/>
            </w:rPr>
            <w:delText>d</w:delText>
          </w:r>
        </w:del>
        <w:r w:rsidRPr="008077A3">
          <w:rPr>
            <w:lang w:val="en-US"/>
          </w:rPr>
          <w:t xml:space="preserve"> that wrist-worn fitness trackers are a useful tool to </w:t>
        </w:r>
        <w:del w:id="638" w:author="Deiglmayr, Anne" w:date="2024-09-02T13:46:00Z">
          <w:r w:rsidRPr="008077A3" w:rsidDel="00372C94">
            <w:rPr>
              <w:lang w:val="en-US"/>
            </w:rPr>
            <w:delText>map</w:delText>
          </w:r>
        </w:del>
      </w:moveTo>
      <w:ins w:id="639" w:author="Deiglmayr, Anne" w:date="2024-09-02T13:46:00Z">
        <w:r>
          <w:rPr>
            <w:lang w:val="en-US"/>
          </w:rPr>
          <w:t>track</w:t>
        </w:r>
      </w:ins>
      <w:moveTo w:id="640" w:author="Deiglmayr, Anne" w:date="2024-09-02T13:44:00Z">
        <w:r w:rsidRPr="008077A3">
          <w:rPr>
            <w:lang w:val="en-US"/>
          </w:rPr>
          <w:t xml:space="preserve"> teachers’ HR</w:t>
        </w:r>
      </w:moveTo>
      <w:ins w:id="641" w:author="Deiglmayr, Anne" w:date="2024-09-02T13:46:00Z">
        <w:r>
          <w:rPr>
            <w:lang w:val="en-US"/>
          </w:rPr>
          <w:t xml:space="preserve"> and identify stressful periods</w:t>
        </w:r>
      </w:ins>
      <w:ins w:id="642" w:author="Deiglmayr, Anne" w:date="2024-09-02T13:47:00Z">
        <w:r>
          <w:rPr>
            <w:lang w:val="en-US"/>
          </w:rPr>
          <w:t xml:space="preserve"> during teaching</w:t>
        </w:r>
      </w:ins>
      <w:moveTo w:id="643" w:author="Deiglmayr, Anne" w:date="2024-09-02T13:44:00Z">
        <w:del w:id="644" w:author="Deiglmayr, Anne" w:date="2024-09-02T13:46:00Z">
          <w:r w:rsidRPr="008077A3" w:rsidDel="00372C94">
            <w:rPr>
              <w:lang w:val="en-US"/>
            </w:rPr>
            <w:delText xml:space="preserve"> before, during, and after teaching</w:delText>
          </w:r>
        </w:del>
        <w:r w:rsidRPr="008077A3">
          <w:rPr>
            <w:lang w:val="en-US"/>
          </w:rPr>
          <w:t>.</w:t>
        </w:r>
      </w:moveTo>
      <w:ins w:id="645" w:author="Deiglmayr, Anne" w:date="2024-09-02T13:44:00Z">
        <w:r>
          <w:rPr>
            <w:lang w:val="en-US"/>
          </w:rPr>
          <w:t xml:space="preserve"> </w:t>
        </w:r>
      </w:ins>
      <w:ins w:id="646" w:author="Deiglmayr, Anne" w:date="2024-09-02T13:55:00Z">
        <w:r w:rsidR="00084194">
          <w:rPr>
            <w:lang w:val="en-US"/>
          </w:rPr>
          <w:t>Usin</w:t>
        </w:r>
      </w:ins>
      <w:ins w:id="647" w:author="Deiglmayr, Anne" w:date="2024-09-02T13:56:00Z">
        <w:r w:rsidR="00084194">
          <w:rPr>
            <w:lang w:val="en-US"/>
          </w:rPr>
          <w:t>g</w:t>
        </w:r>
      </w:ins>
      <w:ins w:id="648" w:author="Deiglmayr, Anne" w:date="2024-09-02T13:44:00Z">
        <w:r>
          <w:rPr>
            <w:lang w:val="en-US"/>
          </w:rPr>
          <w:t xml:space="preserve"> HR data </w:t>
        </w:r>
      </w:ins>
      <w:ins w:id="649" w:author="Deiglmayr, Anne" w:date="2024-09-02T13:45:00Z">
        <w:r>
          <w:rPr>
            <w:lang w:val="en-US"/>
          </w:rPr>
          <w:t>from</w:t>
        </w:r>
      </w:ins>
      <w:ins w:id="650" w:author="Deiglmayr, Anne" w:date="2024-09-02T13:56:00Z">
        <w:r w:rsidR="00084194">
          <w:rPr>
            <w:lang w:val="en-US"/>
          </w:rPr>
          <w:t xml:space="preserve"> a commercially available and (relatively) low-cost </w:t>
        </w:r>
      </w:ins>
      <w:ins w:id="651" w:author="Deiglmayr, Anne" w:date="2024-09-02T13:45:00Z">
        <w:r w:rsidRPr="008077A3">
          <w:rPr>
            <w:color w:val="000000"/>
            <w:lang w:val="en-US"/>
          </w:rPr>
          <w:t>Fitbit® fitness tracker</w:t>
        </w:r>
        <w:r>
          <w:rPr>
            <w:color w:val="000000"/>
            <w:lang w:val="en-US"/>
          </w:rPr>
          <w:t>, we were able to map</w:t>
        </w:r>
      </w:ins>
      <w:ins w:id="652" w:author="Deiglmayr, Anne" w:date="2024-09-02T13:46:00Z">
        <w:r>
          <w:rPr>
            <w:color w:val="000000"/>
            <w:lang w:val="en-US"/>
          </w:rPr>
          <w:t xml:space="preserve"> teachers´ HR </w:t>
        </w:r>
        <w:r w:rsidRPr="008077A3">
          <w:rPr>
            <w:lang w:val="en-US"/>
          </w:rPr>
          <w:t xml:space="preserve">before, during, and after </w:t>
        </w:r>
        <w:r>
          <w:rPr>
            <w:lang w:val="en-US"/>
          </w:rPr>
          <w:t>a stressful micro-teaching unit</w:t>
        </w:r>
      </w:ins>
      <w:ins w:id="653" w:author="Deiglmayr, Anne" w:date="2024-09-02T13:47:00Z">
        <w:r>
          <w:rPr>
            <w:lang w:val="en-US"/>
          </w:rPr>
          <w:t xml:space="preserve">, with HR increasing in </w:t>
        </w:r>
      </w:ins>
      <w:ins w:id="654" w:author="Deiglmayr, Anne" w:date="2024-09-02T13:48:00Z">
        <w:r>
          <w:rPr>
            <w:lang w:val="en-US"/>
          </w:rPr>
          <w:t>preparation</w:t>
        </w:r>
      </w:ins>
      <w:ins w:id="655" w:author="Deiglmayr, Anne" w:date="2024-09-02T13:47:00Z">
        <w:r>
          <w:rPr>
            <w:lang w:val="en-US"/>
          </w:rPr>
          <w:t xml:space="preserve"> to teaching, peaking </w:t>
        </w:r>
      </w:ins>
      <w:ins w:id="656" w:author="Deiglmayr, Anne" w:date="2024-09-02T13:48:00Z">
        <w:r>
          <w:rPr>
            <w:lang w:val="en-US"/>
          </w:rPr>
          <w:t>during</w:t>
        </w:r>
      </w:ins>
      <w:ins w:id="657" w:author="Deiglmayr, Anne" w:date="2024-09-02T13:47:00Z">
        <w:r>
          <w:rPr>
            <w:lang w:val="en-US"/>
          </w:rPr>
          <w:t xml:space="preserve"> the teaching phase</w:t>
        </w:r>
      </w:ins>
      <w:ins w:id="658" w:author="Deiglmayr, Anne" w:date="2024-09-02T13:48:00Z">
        <w:r>
          <w:rPr>
            <w:lang w:val="en-US"/>
          </w:rPr>
          <w:t xml:space="preserve">, and decreasing afterwards. </w:t>
        </w:r>
      </w:ins>
    </w:p>
    <w:p w14:paraId="3C829E6E" w14:textId="77777777" w:rsidR="00372C94" w:rsidRPr="006B504E" w:rsidRDefault="00372C94" w:rsidP="00372C94">
      <w:pPr>
        <w:pStyle w:val="StandardWeb"/>
        <w:spacing w:before="240" w:beforeAutospacing="0" w:after="240" w:afterAutospacing="0" w:line="480" w:lineRule="auto"/>
        <w:jc w:val="both"/>
        <w:rPr>
          <w:moveTo w:id="659" w:author="Deiglmayr, Anne" w:date="2024-09-02T13:44:00Z"/>
          <w:color w:val="000000"/>
          <w:lang w:val="en-US"/>
        </w:rPr>
      </w:pPr>
    </w:p>
    <w:moveToRangeEnd w:id="631"/>
    <w:p w14:paraId="0B421CDC" w14:textId="60EA78AA" w:rsidR="003E3533" w:rsidRPr="006B504E" w:rsidRDefault="004348EC" w:rsidP="003420F3">
      <w:pPr>
        <w:pStyle w:val="StandardWeb"/>
        <w:spacing w:before="240" w:beforeAutospacing="0" w:after="240" w:afterAutospacing="0" w:line="480" w:lineRule="auto"/>
        <w:jc w:val="both"/>
        <w:rPr>
          <w:color w:val="000000"/>
          <w:lang w:val="en-US"/>
        </w:rPr>
      </w:pPr>
      <w:del w:id="660" w:author="Deiglmayr, Anne" w:date="2024-09-02T13:49:00Z">
        <w:r w:rsidRPr="008077A3" w:rsidDel="00372C94">
          <w:rPr>
            <w:color w:val="000000"/>
            <w:lang w:val="en-US"/>
          </w:rPr>
          <w:lastRenderedPageBreak/>
          <w:delText>Our first research question concerned</w:delText>
        </w:r>
        <w:r w:rsidR="00536419" w:rsidRPr="008077A3" w:rsidDel="00372C94">
          <w:rPr>
            <w:color w:val="000000"/>
            <w:lang w:val="en-US"/>
          </w:rPr>
          <w:delText xml:space="preserve"> </w:delText>
        </w:r>
        <w:r w:rsidR="00CD5A8F" w:rsidRPr="008077A3" w:rsidDel="00372C94">
          <w:rPr>
            <w:color w:val="000000"/>
            <w:lang w:val="en-US"/>
          </w:rPr>
          <w:delText xml:space="preserve">the suitability of </w:delText>
        </w:r>
        <w:r w:rsidR="00CC0A93" w:rsidRPr="008077A3" w:rsidDel="00372C94">
          <w:rPr>
            <w:color w:val="000000"/>
            <w:lang w:val="en-US"/>
          </w:rPr>
          <w:delText>HR measures assessed by wrist-</w:delText>
        </w:r>
        <w:r w:rsidR="00997791" w:rsidDel="00372C94">
          <w:rPr>
            <w:color w:val="000000"/>
            <w:lang w:val="en-US"/>
          </w:rPr>
          <w:delText>worn</w:delText>
        </w:r>
        <w:r w:rsidR="00997791" w:rsidRPr="008077A3" w:rsidDel="00372C94">
          <w:rPr>
            <w:color w:val="000000"/>
            <w:lang w:val="en-US"/>
          </w:rPr>
          <w:delText xml:space="preserve"> </w:delText>
        </w:r>
        <w:r w:rsidR="00CC0A93" w:rsidRPr="008077A3" w:rsidDel="00372C94">
          <w:rPr>
            <w:color w:val="000000"/>
            <w:lang w:val="en-US"/>
          </w:rPr>
          <w:delText>fitness trackers for mapping teachers’ HR over the course of the five-phase lab study, including the time before, during, and after the potentially stressful micro-teaching unit.</w:delText>
        </w:r>
        <w:r w:rsidR="00CD5A8F" w:rsidRPr="008077A3" w:rsidDel="00372C94">
          <w:rPr>
            <w:color w:val="000000"/>
            <w:lang w:val="en-US"/>
          </w:rPr>
          <w:delText xml:space="preserve"> </w:delText>
        </w:r>
        <w:r w:rsidR="00873C79" w:rsidRPr="008077A3" w:rsidDel="00372C94">
          <w:rPr>
            <w:color w:val="000000"/>
            <w:lang w:val="en-US"/>
          </w:rPr>
          <w:delText xml:space="preserve">Results </w:delText>
        </w:r>
        <w:r w:rsidR="00246808" w:rsidRPr="008077A3" w:rsidDel="00372C94">
          <w:rPr>
            <w:color w:val="000000"/>
            <w:lang w:val="en-US"/>
          </w:rPr>
          <w:delText xml:space="preserve">supported </w:delText>
        </w:r>
        <w:r w:rsidR="00873C79" w:rsidRPr="008077A3" w:rsidDel="00372C94">
          <w:rPr>
            <w:color w:val="000000"/>
            <w:lang w:val="en-US"/>
          </w:rPr>
          <w:delText>our hypotheses:</w:delText>
        </w:r>
        <w:r w:rsidR="00D91465" w:rsidRPr="008077A3" w:rsidDel="00372C94">
          <w:rPr>
            <w:color w:val="000000"/>
            <w:lang w:val="en-US"/>
          </w:rPr>
          <w:delText xml:space="preserve"> </w:delText>
        </w:r>
        <w:r w:rsidR="00873C79" w:rsidRPr="008077A3" w:rsidDel="00372C94">
          <w:rPr>
            <w:color w:val="000000"/>
            <w:lang w:val="en-US"/>
          </w:rPr>
          <w:delText>First,</w:delText>
        </w:r>
        <w:r w:rsidR="004E63AC" w:rsidDel="00372C94">
          <w:rPr>
            <w:color w:val="000000"/>
            <w:lang w:val="en-US"/>
          </w:rPr>
          <w:delText xml:space="preserve"> </w:delText>
        </w:r>
        <w:r w:rsidR="004E63AC" w:rsidRPr="008077A3" w:rsidDel="00372C94">
          <w:rPr>
            <w:lang w:val="en-US"/>
          </w:rPr>
          <w:delText xml:space="preserve">results revealed that the </w:delText>
        </w:r>
        <w:r w:rsidR="004E63AC" w:rsidDel="00372C94">
          <w:rPr>
            <w:lang w:val="en-US"/>
          </w:rPr>
          <w:delText xml:space="preserve">trends of </w:delText>
        </w:r>
        <w:r w:rsidR="004E63AC" w:rsidRPr="008077A3" w:rsidDel="00372C94">
          <w:rPr>
            <w:lang w:val="en-US"/>
          </w:rPr>
          <w:delText xml:space="preserve">standardized and mean non-standardized HR values were comparable (see Fig. 3). We used standardized values for all further analyses to ensure that observed differences in HR between individuals were not solely due to inherent differences in baseline HR levels (but see ##Limitations). </w:delText>
        </w:r>
        <w:r w:rsidR="004E63AC" w:rsidRPr="004E63AC" w:rsidDel="00372C94">
          <w:rPr>
            <w:color w:val="000000"/>
            <w:lang w:val="en-US"/>
          </w:rPr>
          <w:delText>S</w:delText>
        </w:r>
        <w:r w:rsidR="004E63AC" w:rsidDel="00372C94">
          <w:rPr>
            <w:color w:val="000000"/>
            <w:lang w:val="en-US"/>
          </w:rPr>
          <w:delText xml:space="preserve">econd, </w:delText>
        </w:r>
        <w:r w:rsidR="00A01F76" w:rsidRPr="008077A3" w:rsidDel="00372C94">
          <w:rPr>
            <w:color w:val="000000"/>
            <w:lang w:val="en-US"/>
          </w:rPr>
          <w:delText xml:space="preserve">as expected in Hypothesis 1a, </w:delText>
        </w:r>
        <w:r w:rsidR="00C43383" w:rsidDel="00372C94">
          <w:rPr>
            <w:lang w:val="en-US"/>
          </w:rPr>
          <w:delText>teachers’</w:delText>
        </w:r>
        <w:r w:rsidR="00735371" w:rsidRPr="008077A3" w:rsidDel="00372C94">
          <w:rPr>
            <w:lang w:val="en-US"/>
          </w:rPr>
          <w:delText xml:space="preserve"> HR</w:delText>
        </w:r>
        <w:r w:rsidR="002E5F7F" w:rsidRPr="008077A3" w:rsidDel="00372C94">
          <w:rPr>
            <w:lang w:val="en-US"/>
          </w:rPr>
          <w:delText xml:space="preserve"> </w:delText>
        </w:r>
        <w:r w:rsidR="00C36FCD" w:rsidRPr="008077A3" w:rsidDel="00372C94">
          <w:rPr>
            <w:color w:val="000000"/>
            <w:lang w:val="en-US"/>
          </w:rPr>
          <w:delText xml:space="preserve">was significantly higher in the </w:delText>
        </w:r>
        <w:r w:rsidR="006D0C5F" w:rsidRPr="008077A3" w:rsidDel="00372C94">
          <w:rPr>
            <w:color w:val="000000"/>
            <w:lang w:val="en-US"/>
          </w:rPr>
          <w:delText>micro-teaching unit</w:delText>
        </w:r>
        <w:r w:rsidR="00C36FCD" w:rsidRPr="008077A3" w:rsidDel="00372C94">
          <w:rPr>
            <w:color w:val="000000"/>
            <w:lang w:val="en-US"/>
          </w:rPr>
          <w:delText xml:space="preserve"> than in all other phases </w:delText>
        </w:r>
        <w:r w:rsidR="006D0C5F" w:rsidRPr="008077A3" w:rsidDel="00372C94">
          <w:rPr>
            <w:color w:val="000000"/>
            <w:lang w:val="en-US"/>
          </w:rPr>
          <w:delText xml:space="preserve">with large effect sizes </w:delText>
        </w:r>
        <w:r w:rsidR="00C36FCD" w:rsidRPr="008077A3" w:rsidDel="00372C94">
          <w:rPr>
            <w:color w:val="000000"/>
            <w:lang w:val="en-US"/>
          </w:rPr>
          <w:delText>(</w:delText>
        </w:r>
        <w:r w:rsidR="00870287" w:rsidRPr="008077A3" w:rsidDel="00372C94">
          <w:rPr>
            <w:color w:val="000000"/>
            <w:lang w:val="en-US"/>
          </w:rPr>
          <w:delText>0.82</w:delText>
        </w:r>
        <w:r w:rsidR="00E20C22" w:rsidRPr="008077A3" w:rsidDel="00372C94">
          <w:rPr>
            <w:color w:val="000000"/>
            <w:lang w:val="en-US"/>
          </w:rPr>
          <w:delText xml:space="preserve"> </w:delText>
        </w:r>
        <w:r w:rsidR="006D0C5F" w:rsidRPr="008077A3" w:rsidDel="00372C94">
          <w:rPr>
            <w:rStyle w:val="mrel"/>
            <w:lang w:val="en-US"/>
          </w:rPr>
          <w:delText xml:space="preserve">≤ </w:delText>
        </w:r>
        <w:r w:rsidR="00870287" w:rsidRPr="008077A3" w:rsidDel="00372C94">
          <w:rPr>
            <w:i/>
            <w:iCs/>
            <w:color w:val="000000"/>
            <w:lang w:val="en-US"/>
          </w:rPr>
          <w:delText>d</w:delText>
        </w:r>
        <w:r w:rsidR="00870287" w:rsidRPr="008077A3" w:rsidDel="00372C94">
          <w:rPr>
            <w:color w:val="000000"/>
            <w:lang w:val="en-US"/>
          </w:rPr>
          <w:delText xml:space="preserve"> </w:delText>
        </w:r>
        <w:r w:rsidR="006D0C5F" w:rsidRPr="008077A3" w:rsidDel="00372C94">
          <w:rPr>
            <w:rStyle w:val="mrel"/>
            <w:lang w:val="en-US"/>
          </w:rPr>
          <w:delText xml:space="preserve">≤ </w:delText>
        </w:r>
        <w:r w:rsidR="00870287" w:rsidRPr="008077A3" w:rsidDel="00372C94">
          <w:rPr>
            <w:color w:val="000000"/>
            <w:lang w:val="en-US"/>
          </w:rPr>
          <w:delText>4.68)</w:delText>
        </w:r>
        <w:r w:rsidR="002E5F7F" w:rsidRPr="008077A3" w:rsidDel="00372C94">
          <w:rPr>
            <w:lang w:val="en-US"/>
          </w:rPr>
          <w:delText>.</w:delText>
        </w:r>
        <w:r w:rsidR="002E5F7F" w:rsidRPr="008077A3" w:rsidDel="00372C94">
          <w:rPr>
            <w:color w:val="000000"/>
            <w:lang w:val="en-US"/>
          </w:rPr>
          <w:delText xml:space="preserve"> </w:delText>
        </w:r>
        <w:r w:rsidR="00DB0214" w:rsidRPr="008077A3" w:rsidDel="00372C94">
          <w:rPr>
            <w:color w:val="000000"/>
            <w:lang w:val="en-US"/>
          </w:rPr>
          <w:delText>This</w:delText>
        </w:r>
        <w:r w:rsidR="006D0C5F" w:rsidRPr="008077A3" w:rsidDel="00372C94">
          <w:rPr>
            <w:color w:val="000000"/>
            <w:lang w:val="en-US"/>
          </w:rPr>
          <w:delText xml:space="preserve"> </w:delText>
        </w:r>
      </w:del>
      <w:ins w:id="661" w:author="Deiglmayr, Anne" w:date="2024-09-02T13:56:00Z">
        <w:r w:rsidR="00084194">
          <w:rPr>
            <w:color w:val="000000"/>
            <w:lang w:val="en-US"/>
          </w:rPr>
          <w:t>These</w:t>
        </w:r>
      </w:ins>
      <w:ins w:id="662" w:author="Deiglmayr, Anne" w:date="2024-09-02T13:49:00Z">
        <w:r w:rsidR="00372C94" w:rsidRPr="008077A3">
          <w:rPr>
            <w:color w:val="000000"/>
            <w:lang w:val="en-US"/>
          </w:rPr>
          <w:t xml:space="preserve"> </w:t>
        </w:r>
      </w:ins>
      <w:r w:rsidR="006D0C5F" w:rsidRPr="008077A3">
        <w:rPr>
          <w:color w:val="000000"/>
          <w:lang w:val="en-US"/>
        </w:rPr>
        <w:t>finding</w:t>
      </w:r>
      <w:ins w:id="663" w:author="Deiglmayr, Anne" w:date="2024-09-02T13:49:00Z">
        <w:r w:rsidR="00372C94">
          <w:rPr>
            <w:color w:val="000000"/>
            <w:lang w:val="en-US"/>
          </w:rPr>
          <w:t>s</w:t>
        </w:r>
      </w:ins>
      <w:r w:rsidR="00DB0214" w:rsidRPr="008077A3">
        <w:rPr>
          <w:color w:val="000000"/>
          <w:lang w:val="en-US"/>
        </w:rPr>
        <w:t xml:space="preserve"> </w:t>
      </w:r>
      <w:del w:id="664" w:author="Deiglmayr, Anne" w:date="2024-09-02T13:49:00Z">
        <w:r w:rsidR="00DB0214" w:rsidRPr="008077A3" w:rsidDel="00372C94">
          <w:rPr>
            <w:color w:val="000000"/>
            <w:lang w:val="en-US"/>
          </w:rPr>
          <w:delText xml:space="preserve">is </w:delText>
        </w:r>
      </w:del>
      <w:ins w:id="665" w:author="Deiglmayr, Anne" w:date="2024-09-02T13:49:00Z">
        <w:r w:rsidR="00372C94">
          <w:rPr>
            <w:color w:val="000000"/>
            <w:lang w:val="en-US"/>
          </w:rPr>
          <w:t>are</w:t>
        </w:r>
        <w:r w:rsidR="00372C94" w:rsidRPr="008077A3">
          <w:rPr>
            <w:color w:val="000000"/>
            <w:lang w:val="en-US"/>
          </w:rPr>
          <w:t xml:space="preserve"> </w:t>
        </w:r>
      </w:ins>
      <w:r w:rsidR="00DB0214" w:rsidRPr="008077A3">
        <w:rPr>
          <w:color w:val="000000"/>
          <w:lang w:val="en-US"/>
        </w:rPr>
        <w:t xml:space="preserve">in line with prior studies showing that </w:t>
      </w:r>
      <w:r w:rsidR="00DB0214" w:rsidRPr="008077A3">
        <w:rPr>
          <w:lang w:val="en-US"/>
        </w:rPr>
        <w:t>teachers’ HR varies depending on their activities and encountered stressors</w:t>
      </w:r>
      <w:r w:rsidR="00C3077A">
        <w:rPr>
          <w:lang w:val="en-US"/>
        </w:rPr>
        <w:t xml:space="preserve"> with</w:t>
      </w:r>
      <w:r w:rsidR="00DB0214" w:rsidRPr="008077A3">
        <w:rPr>
          <w:lang w:val="en-US"/>
        </w:rPr>
        <w:t xml:space="preserve"> increas</w:t>
      </w:r>
      <w:r w:rsidR="00C3077A">
        <w:rPr>
          <w:lang w:val="en-US"/>
        </w:rPr>
        <w:t>es</w:t>
      </w:r>
      <w:r w:rsidR="00DB0214" w:rsidRPr="008077A3">
        <w:rPr>
          <w:lang w:val="en-US"/>
        </w:rPr>
        <w:t xml:space="preserve">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w:t>
      </w:r>
      <w:ins w:id="666" w:author="Deiglmayr, Anne" w:date="2024-09-02T13:49:00Z">
        <w:r w:rsidR="00372C94">
          <w:rPr>
            <w:lang w:val="en-US"/>
          </w:rPr>
          <w:t xml:space="preserve">, as well as with </w:t>
        </w:r>
      </w:ins>
      <w:del w:id="667" w:author="Deiglmayr, Anne" w:date="2024-09-02T13:49:00Z">
        <w:r w:rsidR="00DB0214" w:rsidRPr="008077A3" w:rsidDel="00372C94">
          <w:rPr>
            <w:lang w:val="en-US"/>
          </w:rPr>
          <w:delText xml:space="preserve">. </w:delText>
        </w:r>
        <w:r w:rsidR="004E63AC" w:rsidDel="00372C94">
          <w:rPr>
            <w:lang w:val="en-US"/>
          </w:rPr>
          <w:delText>Third,</w:delText>
        </w:r>
        <w:r w:rsidR="003C6544" w:rsidRPr="008077A3" w:rsidDel="00372C94">
          <w:rPr>
            <w:lang w:val="en-US"/>
          </w:rPr>
          <w:delText xml:space="preserve"> </w:delText>
        </w:r>
        <w:r w:rsidR="00722ED1" w:rsidRPr="008077A3" w:rsidDel="00372C94">
          <w:rPr>
            <w:lang w:val="en-US"/>
          </w:rPr>
          <w:delText>teachers’</w:delText>
        </w:r>
        <w:r w:rsidR="00246808" w:rsidRPr="008077A3" w:rsidDel="00372C94">
          <w:rPr>
            <w:lang w:val="en-US"/>
          </w:rPr>
          <w:delText xml:space="preserve"> </w:delText>
        </w:r>
        <w:r w:rsidR="00642E5A" w:rsidRPr="008077A3" w:rsidDel="00372C94">
          <w:rPr>
            <w:color w:val="000000"/>
            <w:lang w:val="en-US"/>
          </w:rPr>
          <w:delText>mean standardized</w:delText>
        </w:r>
        <w:r w:rsidR="00722ED1" w:rsidRPr="008077A3" w:rsidDel="00372C94">
          <w:rPr>
            <w:lang w:val="en-US"/>
          </w:rPr>
          <w:delText xml:space="preserve"> HR </w:delText>
        </w:r>
        <w:r w:rsidR="003C6544" w:rsidRPr="008077A3" w:rsidDel="00372C94">
          <w:rPr>
            <w:lang w:val="en-US"/>
          </w:rPr>
          <w:delText>increase</w:delText>
        </w:r>
        <w:r w:rsidR="000A351C" w:rsidRPr="008077A3" w:rsidDel="00372C94">
          <w:rPr>
            <w:lang w:val="en-US"/>
          </w:rPr>
          <w:delText>d</w:delText>
        </w:r>
        <w:r w:rsidR="003C6544" w:rsidRPr="008077A3" w:rsidDel="00372C94">
          <w:rPr>
            <w:lang w:val="en-US"/>
          </w:rPr>
          <w:delText xml:space="preserve"> </w:delText>
        </w:r>
        <w:r w:rsidR="00947A58" w:rsidRPr="008077A3" w:rsidDel="00372C94">
          <w:rPr>
            <w:lang w:val="en-US"/>
          </w:rPr>
          <w:delText xml:space="preserve">before the </w:delText>
        </w:r>
        <w:r w:rsidR="00EB430A" w:rsidRPr="008077A3" w:rsidDel="00372C94">
          <w:rPr>
            <w:lang w:val="en-US"/>
          </w:rPr>
          <w:delText>micro-teaching unit</w:delText>
        </w:r>
        <w:r w:rsidR="003C6544" w:rsidRPr="008077A3" w:rsidDel="00372C94">
          <w:rPr>
            <w:lang w:val="en-US"/>
          </w:rPr>
          <w:delText xml:space="preserve"> </w:delText>
        </w:r>
        <w:r w:rsidR="0081544E" w:rsidRPr="008077A3" w:rsidDel="00372C94">
          <w:rPr>
            <w:lang w:val="en-US"/>
          </w:rPr>
          <w:delText xml:space="preserve">and </w:delText>
        </w:r>
        <w:r w:rsidR="003C6544" w:rsidRPr="008077A3" w:rsidDel="00372C94">
          <w:rPr>
            <w:lang w:val="en-US"/>
          </w:rPr>
          <w:delText xml:space="preserve">subsequently </w:delText>
        </w:r>
        <w:r w:rsidR="00A64DB1" w:rsidDel="00372C94">
          <w:rPr>
            <w:lang w:val="en-US"/>
          </w:rPr>
          <w:delText>decreased</w:delText>
        </w:r>
        <w:r w:rsidR="00A64DB1" w:rsidRPr="008077A3" w:rsidDel="00372C94">
          <w:rPr>
            <w:lang w:val="en-US"/>
          </w:rPr>
          <w:delText xml:space="preserve"> </w:delText>
        </w:r>
        <w:r w:rsidR="003C6544" w:rsidRPr="008077A3" w:rsidDel="00372C94">
          <w:rPr>
            <w:lang w:val="en-US"/>
          </w:rPr>
          <w:delText>(</w:delText>
        </w:r>
        <w:r w:rsidR="00312B0B" w:rsidRPr="008077A3" w:rsidDel="00372C94">
          <w:rPr>
            <w:lang w:val="en-US"/>
          </w:rPr>
          <w:delText>Hypothesis 1b</w:delText>
        </w:r>
        <w:r w:rsidR="003C6544" w:rsidRPr="008077A3" w:rsidDel="00372C94">
          <w:rPr>
            <w:lang w:val="en-US"/>
          </w:rPr>
          <w:delText>)</w:delText>
        </w:r>
        <w:r w:rsidR="000A351C" w:rsidRPr="008077A3" w:rsidDel="00372C94">
          <w:rPr>
            <w:lang w:val="en-US"/>
          </w:rPr>
          <w:delText>.</w:delText>
        </w:r>
        <w:r w:rsidR="002F4D7C" w:rsidRPr="008077A3" w:rsidDel="00372C94">
          <w:rPr>
            <w:color w:val="000000"/>
            <w:lang w:val="en-US"/>
          </w:rPr>
          <w:delText xml:space="preserve"> </w:delText>
        </w:r>
        <w:r w:rsidR="00DB0214" w:rsidRPr="008077A3" w:rsidDel="00372C94">
          <w:rPr>
            <w:lang w:val="en-US"/>
          </w:rPr>
          <w:delText xml:space="preserve">This finding corresponds </w:delText>
        </w:r>
        <w:r w:rsidR="00C43383" w:rsidDel="00372C94">
          <w:rPr>
            <w:lang w:val="en-US"/>
          </w:rPr>
          <w:delText xml:space="preserve">well </w:delText>
        </w:r>
        <w:r w:rsidR="00DB0214" w:rsidRPr="008077A3" w:rsidDel="00372C94">
          <w:rPr>
            <w:lang w:val="en-US"/>
          </w:rPr>
          <w:delText xml:space="preserve">with </w:delText>
        </w:r>
      </w:del>
      <w:del w:id="668" w:author="Deiglmayr, Anne" w:date="2024-09-02T13:50:00Z">
        <w:r w:rsidR="00DB0214" w:rsidRPr="008077A3" w:rsidDel="00372C94">
          <w:rPr>
            <w:lang w:val="en-US"/>
          </w:rPr>
          <w:delText>results from prior studies that investigated HR trends in teaching-learning situations</w:delText>
        </w:r>
        <w:r w:rsidR="004D4D2E" w:rsidRPr="008077A3" w:rsidDel="00372C94">
          <w:rPr>
            <w:lang w:val="en-US"/>
          </w:rPr>
          <w:delText>,</w:delText>
        </w:r>
        <w:r w:rsidR="00DB0214" w:rsidRPr="008077A3" w:rsidDel="00372C94">
          <w:rPr>
            <w:lang w:val="en-US"/>
          </w:rPr>
          <w:delText xml:space="preserve"> showing</w:delText>
        </w:r>
      </w:del>
      <w:ins w:id="669" w:author="Deiglmayr, Anne" w:date="2024-09-02T13:50:00Z">
        <w:r w:rsidR="00372C94">
          <w:rPr>
            <w:lang w:val="en-US"/>
          </w:rPr>
          <w:t xml:space="preserve">findings </w:t>
        </w:r>
      </w:ins>
      <w:ins w:id="670" w:author="Deiglmayr, Anne" w:date="2024-09-02T13:56:00Z">
        <w:r w:rsidR="00084194">
          <w:rPr>
            <w:lang w:val="en-US"/>
          </w:rPr>
          <w:t>showing</w:t>
        </w:r>
      </w:ins>
      <w:ins w:id="671" w:author="Deiglmayr, Anne" w:date="2024-09-02T13:50:00Z">
        <w:r w:rsidR="00372C94">
          <w:rPr>
            <w:lang w:val="en-US"/>
          </w:rPr>
          <w:t xml:space="preserve"> how</w:t>
        </w:r>
      </w:ins>
      <w:r w:rsidR="00DB0214" w:rsidRPr="008077A3">
        <w:rPr>
          <w:lang w:val="en-US"/>
        </w:rPr>
        <w:t xml:space="preserve"> </w:t>
      </w:r>
      <w:del w:id="672" w:author="Deiglmayr, Anne" w:date="2024-09-02T13:50:00Z">
        <w:r w:rsidR="00DB0214" w:rsidRPr="008077A3" w:rsidDel="00372C94">
          <w:rPr>
            <w:lang w:val="en-US"/>
          </w:rPr>
          <w:delText xml:space="preserve">that </w:delText>
        </w:r>
      </w:del>
      <w:r w:rsidR="00DB0214" w:rsidRPr="008077A3">
        <w:rPr>
          <w:lang w:val="en-US"/>
        </w:rPr>
        <w:t>HR changes align with activating events or stress-inducing tasks [@Darnell2019; @chalmers2021].</w:t>
      </w:r>
      <w:r w:rsidR="000C7269">
        <w:rPr>
          <w:color w:val="000000"/>
          <w:lang w:val="en-US"/>
        </w:rPr>
        <w:t xml:space="preserve"> </w:t>
      </w:r>
      <w:moveFromRangeStart w:id="673" w:author="Deiglmayr, Anne" w:date="2024-09-02T13:44:00Z" w:name="move176177074"/>
      <w:moveFrom w:id="674" w:author="Deiglmayr, Anne" w:date="2024-09-02T13:44:00Z">
        <w:r w:rsidR="001178C0" w:rsidRPr="008077A3" w:rsidDel="00372C94">
          <w:rPr>
            <w:lang w:val="en-US"/>
          </w:rPr>
          <w:t xml:space="preserve">Taken together, the findings </w:t>
        </w:r>
        <w:r w:rsidR="00EF18ED" w:rsidRPr="008077A3" w:rsidDel="00372C94">
          <w:rPr>
            <w:lang w:val="en-US"/>
          </w:rPr>
          <w:t>indicate</w:t>
        </w:r>
        <w:r w:rsidR="00C43383" w:rsidDel="00372C94">
          <w:rPr>
            <w:lang w:val="en-US"/>
          </w:rPr>
          <w:t>d</w:t>
        </w:r>
        <w:r w:rsidR="001178C0" w:rsidRPr="008077A3" w:rsidDel="00372C94">
          <w:rPr>
            <w:lang w:val="en-US"/>
          </w:rPr>
          <w:t xml:space="preserve"> that wrist-worn fitness trackers are a useful tool to map teachers’ HR before, during, and after teaching.</w:t>
        </w:r>
      </w:moveFrom>
      <w:moveFromRangeEnd w:id="673"/>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33996EEE" w:rsidR="00E85CE3" w:rsidRPr="008077A3" w:rsidDel="00372C94" w:rsidRDefault="00B4344E" w:rsidP="003420F3">
      <w:pPr>
        <w:spacing w:before="120" w:after="0" w:line="480" w:lineRule="auto"/>
        <w:rPr>
          <w:del w:id="675" w:author="Deiglmayr, Anne" w:date="2024-09-02T13:51:00Z"/>
          <w:rFonts w:ascii="Times New Roman" w:eastAsia="Times New Roman" w:hAnsi="Times New Roman" w:cs="Times New Roman"/>
          <w:sz w:val="24"/>
          <w:szCs w:val="24"/>
          <w:lang w:val="en-US" w:eastAsia="de-DE"/>
        </w:rPr>
      </w:pPr>
      <w:del w:id="676" w:author="Deiglmayr, Anne" w:date="2024-09-02T13:51:00Z">
        <w:r w:rsidRPr="008077A3" w:rsidDel="00372C94">
          <w:rPr>
            <w:rFonts w:ascii="Times New Roman" w:hAnsi="Times New Roman" w:cs="Times New Roman"/>
            <w:color w:val="000000"/>
            <w:sz w:val="24"/>
            <w:szCs w:val="24"/>
            <w:lang w:val="en-US"/>
          </w:rPr>
          <w:delText>##</w:delText>
        </w:r>
        <w:r w:rsidR="00655285" w:rsidRPr="008077A3" w:rsidDel="00372C94">
          <w:rPr>
            <w:rFonts w:ascii="Times New Roman" w:hAnsi="Times New Roman" w:cs="Times New Roman"/>
            <w:color w:val="000000"/>
            <w:sz w:val="24"/>
            <w:szCs w:val="24"/>
            <w:lang w:val="en-US"/>
          </w:rPr>
          <w:delText xml:space="preserve"> </w:delText>
        </w:r>
        <w:r w:rsidR="00D235CE" w:rsidDel="00372C94">
          <w:rPr>
            <w:rFonts w:ascii="Times New Roman" w:eastAsia="Times New Roman" w:hAnsi="Times New Roman" w:cs="Times New Roman"/>
            <w:b/>
            <w:bCs/>
            <w:color w:val="000000"/>
            <w:sz w:val="24"/>
            <w:szCs w:val="24"/>
            <w:lang w:val="en-US" w:eastAsia="de-DE"/>
          </w:rPr>
          <w:delText>Effects o</w:delText>
        </w:r>
        <w:r w:rsidR="003F4776" w:rsidRPr="008077A3" w:rsidDel="00372C94">
          <w:rPr>
            <w:rFonts w:ascii="Times New Roman" w:eastAsia="Times New Roman" w:hAnsi="Times New Roman" w:cs="Times New Roman"/>
            <w:b/>
            <w:bCs/>
            <w:color w:val="000000"/>
            <w:sz w:val="24"/>
            <w:szCs w:val="24"/>
            <w:lang w:val="en-US" w:eastAsia="de-DE"/>
          </w:rPr>
          <w:delText xml:space="preserve">f teaching experience </w:delText>
        </w:r>
        <w:r w:rsidRPr="008077A3" w:rsidDel="00372C94">
          <w:rPr>
            <w:rFonts w:ascii="Times New Roman" w:eastAsia="Times New Roman" w:hAnsi="Times New Roman" w:cs="Times New Roman"/>
            <w:b/>
            <w:bCs/>
            <w:color w:val="000000"/>
            <w:sz w:val="24"/>
            <w:szCs w:val="24"/>
            <w:lang w:val="en-US" w:eastAsia="de-DE"/>
          </w:rPr>
          <w:delText>and subjective appraisal ratings</w:delText>
        </w:r>
        <w:r w:rsidR="003F4776" w:rsidRPr="008077A3" w:rsidDel="00372C94">
          <w:rPr>
            <w:rFonts w:ascii="Times New Roman" w:eastAsia="Times New Roman" w:hAnsi="Times New Roman" w:cs="Times New Roman"/>
            <w:b/>
            <w:bCs/>
            <w:color w:val="000000"/>
            <w:sz w:val="24"/>
            <w:szCs w:val="24"/>
            <w:lang w:val="en-US" w:eastAsia="de-DE"/>
          </w:rPr>
          <w:delText xml:space="preserve"> on teachers’ HR</w:delText>
        </w:r>
      </w:del>
    </w:p>
    <w:p w14:paraId="0A26EBD0" w14:textId="7B02642C" w:rsidR="007C606B" w:rsidRDefault="00047157" w:rsidP="00945855">
      <w:pPr>
        <w:pStyle w:val="StandardWeb"/>
        <w:spacing w:before="240" w:after="240" w:line="480" w:lineRule="auto"/>
        <w:jc w:val="both"/>
        <w:rPr>
          <w:ins w:id="677" w:author="Deiglmayr, Anne" w:date="2024-09-02T16:36:00Z"/>
          <w:lang w:val="en-US"/>
        </w:rPr>
      </w:pPr>
      <w:del w:id="678" w:author="Deiglmayr, Anne" w:date="2024-09-02T13:51:00Z">
        <w:r w:rsidRPr="008077A3" w:rsidDel="00372C94">
          <w:rPr>
            <w:color w:val="000000"/>
            <w:lang w:val="en-US"/>
          </w:rPr>
          <w:delText xml:space="preserve">Regarding our second research question, the regression models only partially supported our expectations. </w:delText>
        </w:r>
      </w:del>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xml:space="preserve">], we </w:t>
      </w:r>
      <w:ins w:id="679" w:author="Deiglmayr, Anne" w:date="2024-09-02T13:51:00Z">
        <w:r w:rsidR="00372C94">
          <w:rPr>
            <w:lang w:val="en-US"/>
          </w:rPr>
          <w:t xml:space="preserve">had </w:t>
        </w:r>
      </w:ins>
      <w:r w:rsidR="008E3D13" w:rsidRPr="008077A3">
        <w:rPr>
          <w:lang w:val="en-US"/>
        </w:rPr>
        <w:t>hypothesized that</w:t>
      </w:r>
      <w:r w:rsidR="000D4384" w:rsidRPr="008077A3">
        <w:rPr>
          <w:lang w:val="en-US"/>
        </w:rPr>
        <w:t xml:space="preserve"> </w:t>
      </w:r>
      <w:r w:rsidR="006B07CA" w:rsidRPr="008077A3">
        <w:rPr>
          <w:lang w:val="en-US"/>
        </w:rPr>
        <w:t>more experienced teachers</w:t>
      </w:r>
      <w:ins w:id="680" w:author="Deiglmayr, Anne" w:date="2024-09-02T13:51:00Z">
        <w:r w:rsidR="00372C94">
          <w:rPr>
            <w:lang w:val="en-US"/>
          </w:rPr>
          <w:t xml:space="preserve">, with </w:t>
        </w:r>
      </w:ins>
      <w:del w:id="681" w:author="Deiglmayr, Anne" w:date="2024-09-02T13:51:00Z">
        <w:r w:rsidR="006B07CA" w:rsidRPr="008077A3" w:rsidDel="00372C94">
          <w:rPr>
            <w:lang w:val="en-US"/>
          </w:rPr>
          <w:delText xml:space="preserve"> might have </w:delText>
        </w:r>
      </w:del>
      <w:r w:rsidR="006B07CA" w:rsidRPr="008077A3">
        <w:rPr>
          <w:lang w:val="en-US"/>
        </w:rPr>
        <w:t xml:space="preserve">better classroom management </w:t>
      </w:r>
      <w:r w:rsidR="00393DD5" w:rsidRPr="008077A3">
        <w:rPr>
          <w:lang w:val="en-US"/>
        </w:rPr>
        <w:t>skills</w:t>
      </w:r>
      <w:ins w:id="682" w:author="Deiglmayr, Anne" w:date="2024-09-02T13:51:00Z">
        <w:r w:rsidR="00372C94">
          <w:rPr>
            <w:lang w:val="en-US"/>
          </w:rPr>
          <w:t xml:space="preserve"> at their disposal</w:t>
        </w:r>
      </w:ins>
      <w:r w:rsidR="006B07CA" w:rsidRPr="008077A3">
        <w:rPr>
          <w:lang w:val="en-US"/>
        </w:rPr>
        <w:t xml:space="preserve">, </w:t>
      </w:r>
      <w:del w:id="683" w:author="Deiglmayr, Anne" w:date="2024-09-02T13:51:00Z">
        <w:r w:rsidR="006B07CA" w:rsidRPr="008077A3" w:rsidDel="00372C94">
          <w:rPr>
            <w:lang w:val="en-US"/>
          </w:rPr>
          <w:delText>and</w:delText>
        </w:r>
        <w:r w:rsidR="00C92EE9" w:rsidDel="00372C94">
          <w:rPr>
            <w:lang w:val="en-US"/>
          </w:rPr>
          <w:delText>,</w:delText>
        </w:r>
        <w:r w:rsidR="006B07CA" w:rsidRPr="008077A3" w:rsidDel="00372C94">
          <w:rPr>
            <w:lang w:val="en-US"/>
          </w:rPr>
          <w:delText xml:space="preserve"> thus</w:delText>
        </w:r>
        <w:r w:rsidR="00C92EE9" w:rsidDel="00372C94">
          <w:rPr>
            <w:lang w:val="en-US"/>
          </w:rPr>
          <w:delText>,</w:delText>
        </w:r>
        <w:r w:rsidR="006B07CA" w:rsidRPr="008077A3" w:rsidDel="00372C94">
          <w:rPr>
            <w:lang w:val="en-US"/>
          </w:rPr>
          <w:delText xml:space="preserve"> </w:delText>
        </w:r>
      </w:del>
      <w:r w:rsidR="00393DD5" w:rsidRPr="008077A3">
        <w:rPr>
          <w:lang w:val="en-US"/>
        </w:rPr>
        <w:t xml:space="preserve">experience less </w:t>
      </w:r>
      <w:r w:rsidR="00C92EE9">
        <w:rPr>
          <w:lang w:val="en-US"/>
        </w:rPr>
        <w:t xml:space="preserve">physiological </w:t>
      </w:r>
      <w:r w:rsidR="00393DD5" w:rsidRPr="008077A3">
        <w:rPr>
          <w:lang w:val="en-US"/>
        </w:rPr>
        <w:t>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w:t>
      </w:r>
      <w:r w:rsidR="00C92EE9">
        <w:rPr>
          <w:lang w:val="en-US"/>
        </w:rPr>
        <w:t xml:space="preserve"> </w:t>
      </w:r>
      <w:del w:id="684" w:author="Deiglmayr, Anne" w:date="2024-09-02T13:52:00Z">
        <w:r w:rsidR="00C92EE9" w:rsidDel="00372C94">
          <w:rPr>
            <w:lang w:val="en-US"/>
          </w:rPr>
          <w:delText>systematic</w:delText>
        </w:r>
        <w:r w:rsidR="008E1FBB" w:rsidRPr="008077A3" w:rsidDel="00372C94">
          <w:rPr>
            <w:lang w:val="en-US"/>
          </w:rPr>
          <w:delText xml:space="preserve"> effects of</w:delText>
        </w:r>
      </w:del>
      <w:ins w:id="685" w:author="Deiglmayr, Anne" w:date="2024-09-02T13:57:00Z">
        <w:r w:rsidR="00084194">
          <w:rPr>
            <w:lang w:val="en-US"/>
          </w:rPr>
          <w:t>buffering</w:t>
        </w:r>
      </w:ins>
      <w:ins w:id="686" w:author="Deiglmayr, Anne" w:date="2024-09-02T13:52:00Z">
        <w:r w:rsidR="00372C94">
          <w:rPr>
            <w:lang w:val="en-US"/>
          </w:rPr>
          <w:t xml:space="preserve"> </w:t>
        </w:r>
        <w:r w:rsidR="00372C94">
          <w:rPr>
            <w:lang w:val="en-US"/>
          </w:rPr>
          <w:lastRenderedPageBreak/>
          <w:t>effect of</w:t>
        </w:r>
      </w:ins>
      <w:r w:rsidR="002E34F0" w:rsidRPr="008077A3">
        <w:rPr>
          <w:lang w:val="en-US"/>
        </w:rPr>
        <w:t xml:space="preserve"> </w:t>
      </w:r>
      <w:r w:rsidR="00061E0A" w:rsidRPr="008077A3">
        <w:rPr>
          <w:lang w:val="en-US"/>
        </w:rPr>
        <w:t xml:space="preserve">teaching experience </w:t>
      </w:r>
      <w:del w:id="687" w:author="Deiglmayr, Anne" w:date="2024-09-02T13:52:00Z">
        <w:r w:rsidR="006420F9" w:rsidRPr="008077A3" w:rsidDel="00372C94">
          <w:rPr>
            <w:lang w:val="en-US"/>
          </w:rPr>
          <w:delText>or</w:delText>
        </w:r>
        <w:r w:rsidR="00061E0A" w:rsidRPr="008077A3" w:rsidDel="00372C94">
          <w:rPr>
            <w:lang w:val="en-US"/>
          </w:rPr>
          <w:delText xml:space="preserve"> </w:delText>
        </w:r>
        <w:r w:rsidR="006420F9" w:rsidRPr="008077A3" w:rsidDel="00372C94">
          <w:rPr>
            <w:lang w:val="en-US"/>
          </w:rPr>
          <w:delText xml:space="preserve">subjective </w:delText>
        </w:r>
        <w:r w:rsidR="00061E0A" w:rsidRPr="008077A3" w:rsidDel="00372C94">
          <w:rPr>
            <w:lang w:val="en-US"/>
          </w:rPr>
          <w:delText xml:space="preserve">appraisal ratings on </w:delText>
        </w:r>
      </w:del>
      <w:r w:rsidR="00061E0A" w:rsidRPr="008077A3">
        <w:rPr>
          <w:lang w:val="en-US"/>
        </w:rPr>
        <w:t>teachers</w:t>
      </w:r>
      <w:r w:rsidR="00D868ED" w:rsidRPr="008077A3">
        <w:rPr>
          <w:lang w:val="en-US"/>
        </w:rPr>
        <w:t>’ HR</w:t>
      </w:r>
      <w:ins w:id="688" w:author="Deiglmayr, Anne" w:date="2024-09-02T13:57:00Z">
        <w:r w:rsidR="00084194">
          <w:rPr>
            <w:lang w:val="en-US"/>
          </w:rPr>
          <w:t xml:space="preserve">, </w:t>
        </w:r>
        <w:proofErr w:type="gramStart"/>
        <w:r w:rsidR="00084194">
          <w:rPr>
            <w:lang w:val="en-US"/>
          </w:rPr>
          <w:t>i.e.</w:t>
        </w:r>
        <w:proofErr w:type="gramEnd"/>
        <w:r w:rsidR="00084194">
          <w:rPr>
            <w:lang w:val="en-US"/>
          </w:rPr>
          <w:t xml:space="preserve"> more experienced teachers did not show lower mean </w:t>
        </w:r>
      </w:ins>
      <w:ins w:id="689" w:author="Deiglmayr, Anne" w:date="2024-09-02T13:58:00Z">
        <w:r w:rsidR="00084194">
          <w:rPr>
            <w:lang w:val="en-US"/>
          </w:rPr>
          <w:t xml:space="preserve">standardized HR during the stressful teaching phase, than less experienced teachers. Rather, at least descriptively, we observed the opposite trend. </w:t>
        </w:r>
      </w:ins>
      <w:ins w:id="690" w:author="Deiglmayr, Anne" w:date="2024-09-02T13:59:00Z">
        <w:r w:rsidR="00084194">
          <w:rPr>
            <w:lang w:val="en-US"/>
          </w:rPr>
          <w:t>There are several possible explanations for this finding. First, teaching experience is inherently confounded with age</w:t>
        </w:r>
      </w:ins>
      <w:ins w:id="691" w:author="Deiglmayr, Anne" w:date="2024-09-02T16:24:00Z">
        <w:r w:rsidR="00100AC4">
          <w:rPr>
            <w:lang w:val="en-US"/>
          </w:rPr>
          <w:t xml:space="preserve"> </w:t>
        </w:r>
        <w:r w:rsidR="00100AC4" w:rsidRPr="008077A3">
          <w:rPr>
            <w:color w:val="000000"/>
            <w:lang w:val="en-US"/>
          </w:rPr>
          <w:t>(</w:t>
        </w:r>
        <w:r w:rsidR="00100AC4">
          <w:rPr>
            <w:color w:val="000000"/>
            <w:lang w:val="en-US"/>
          </w:rPr>
          <w:t xml:space="preserve">the two variables correlated at </w:t>
        </w:r>
        <w:r w:rsidR="00100AC4" w:rsidRPr="008077A3">
          <w:rPr>
            <w:i/>
            <w:iCs/>
            <w:color w:val="000000"/>
            <w:lang w:val="en-US"/>
          </w:rPr>
          <w:t>r</w:t>
        </w:r>
        <w:r w:rsidR="00100AC4" w:rsidRPr="008077A3">
          <w:rPr>
            <w:color w:val="000000"/>
            <w:lang w:val="en-US"/>
          </w:rPr>
          <w:t xml:space="preserve"> = .94</w:t>
        </w:r>
        <w:r w:rsidR="00100AC4">
          <w:rPr>
            <w:color w:val="000000"/>
            <w:lang w:val="en-US"/>
          </w:rPr>
          <w:t xml:space="preserve"> in our sample</w:t>
        </w:r>
        <w:r w:rsidR="00100AC4" w:rsidRPr="008077A3">
          <w:rPr>
            <w:color w:val="000000"/>
            <w:lang w:val="en-US"/>
          </w:rPr>
          <w:t>)</w:t>
        </w:r>
        <w:r w:rsidR="00100AC4">
          <w:rPr>
            <w:color w:val="000000"/>
            <w:lang w:val="en-US"/>
          </w:rPr>
          <w:t>,</w:t>
        </w:r>
      </w:ins>
      <w:ins w:id="692" w:author="Deiglmayr, Anne" w:date="2024-09-02T13:59:00Z">
        <w:r w:rsidR="00084194">
          <w:rPr>
            <w:lang w:val="en-US"/>
          </w:rPr>
          <w:t xml:space="preserve"> and </w:t>
        </w:r>
      </w:ins>
      <w:ins w:id="693" w:author="Deiglmayr, Anne" w:date="2024-09-02T16:01:00Z">
        <w:r w:rsidR="001A4C1B">
          <w:rPr>
            <w:lang w:val="en-US"/>
          </w:rPr>
          <w:t xml:space="preserve">age </w:t>
        </w:r>
      </w:ins>
      <w:ins w:id="694" w:author="Deiglmayr, Anne" w:date="2024-09-02T16:07:00Z">
        <w:r w:rsidR="00945855">
          <w:rPr>
            <w:lang w:val="en-US"/>
          </w:rPr>
          <w:t>has been shown to</w:t>
        </w:r>
      </w:ins>
      <w:ins w:id="695" w:author="Deiglmayr, Anne" w:date="2024-09-02T16:04:00Z">
        <w:r w:rsidR="001A4C1B">
          <w:rPr>
            <w:lang w:val="en-US"/>
          </w:rPr>
          <w:t xml:space="preserve"> </w:t>
        </w:r>
      </w:ins>
      <w:ins w:id="696" w:author="Deiglmayr, Anne" w:date="2024-09-02T16:05:00Z">
        <w:r w:rsidR="001A4C1B">
          <w:rPr>
            <w:lang w:val="en-US"/>
          </w:rPr>
          <w:t>affect indicators of cardiovascular reactivity</w:t>
        </w:r>
      </w:ins>
      <w:ins w:id="697" w:author="Deiglmayr, Anne" w:date="2024-09-02T16:45:00Z">
        <w:r w:rsidR="00ED7D5F">
          <w:rPr>
            <w:lang w:val="en-US"/>
          </w:rPr>
          <w:t xml:space="preserve"> in various ways</w:t>
        </w:r>
      </w:ins>
      <w:ins w:id="698" w:author="Deiglmayr, Anne" w:date="2024-09-02T16:05:00Z">
        <w:r w:rsidR="001A4C1B">
          <w:rPr>
            <w:lang w:val="en-US"/>
          </w:rPr>
          <w:t xml:space="preserve"> </w:t>
        </w:r>
        <w:commentRangeStart w:id="699"/>
        <w:r w:rsidR="001A4C1B">
          <w:rPr>
            <w:lang w:val="en-US"/>
          </w:rPr>
          <w:t>(</w:t>
        </w:r>
        <w:proofErr w:type="gramStart"/>
        <w:r w:rsidR="001A4C1B">
          <w:rPr>
            <w:lang w:val="en-US"/>
          </w:rPr>
          <w:t>e.g.</w:t>
        </w:r>
        <w:proofErr w:type="gramEnd"/>
        <w:r w:rsidR="001A4C1B">
          <w:rPr>
            <w:lang w:val="en-US"/>
          </w:rPr>
          <w:t xml:space="preserve"> Uchino, Birmingham, &amp; Berg, 2010)</w:t>
        </w:r>
      </w:ins>
      <w:commentRangeEnd w:id="699"/>
      <w:ins w:id="700" w:author="Deiglmayr, Anne" w:date="2024-09-02T16:06:00Z">
        <w:r w:rsidR="001A4C1B">
          <w:rPr>
            <w:rStyle w:val="Kommentarzeichen"/>
            <w:rFonts w:asciiTheme="minorHAnsi" w:eastAsiaTheme="minorHAnsi" w:hAnsiTheme="minorHAnsi" w:cstheme="minorBidi"/>
            <w:lang w:eastAsia="en-US"/>
          </w:rPr>
          <w:commentReference w:id="699"/>
        </w:r>
      </w:ins>
      <w:ins w:id="701" w:author="Deiglmayr, Anne" w:date="2024-09-02T16:05:00Z">
        <w:r w:rsidR="001A4C1B">
          <w:rPr>
            <w:lang w:val="en-US"/>
          </w:rPr>
          <w:t>.</w:t>
        </w:r>
      </w:ins>
      <w:ins w:id="702" w:author="Deiglmayr, Anne" w:date="2024-09-02T16:06:00Z">
        <w:r w:rsidR="001A4C1B">
          <w:rPr>
            <w:lang w:val="en-US"/>
          </w:rPr>
          <w:t xml:space="preserve"> </w:t>
        </w:r>
      </w:ins>
      <w:ins w:id="703" w:author="Deiglmayr, Anne" w:date="2024-09-02T15:56:00Z">
        <w:r w:rsidR="001A4C1B">
          <w:rPr>
            <w:lang w:val="en-US"/>
          </w:rPr>
          <w:t xml:space="preserve">However, to </w:t>
        </w:r>
      </w:ins>
      <w:ins w:id="704" w:author="Deiglmayr, Anne" w:date="2024-09-02T15:57:00Z">
        <w:r w:rsidR="001A4C1B">
          <w:rPr>
            <w:lang w:val="en-US"/>
          </w:rPr>
          <w:t xml:space="preserve">avoid this </w:t>
        </w:r>
      </w:ins>
      <w:ins w:id="705" w:author="Deiglmayr, Anne" w:date="2024-09-02T16:06:00Z">
        <w:r w:rsidR="001A4C1B">
          <w:rPr>
            <w:lang w:val="en-US"/>
          </w:rPr>
          <w:t>kind</w:t>
        </w:r>
      </w:ins>
      <w:ins w:id="706" w:author="Deiglmayr, Anne" w:date="2024-09-02T15:57:00Z">
        <w:r w:rsidR="001A4C1B">
          <w:rPr>
            <w:lang w:val="en-US"/>
          </w:rPr>
          <w:t xml:space="preserve"> of </w:t>
        </w:r>
      </w:ins>
      <w:ins w:id="707" w:author="Deiglmayr, Anne" w:date="2024-09-02T16:06:00Z">
        <w:r w:rsidR="001A4C1B">
          <w:rPr>
            <w:lang w:val="en-US"/>
          </w:rPr>
          <w:t xml:space="preserve">confounding </w:t>
        </w:r>
        <w:r w:rsidR="00945855">
          <w:rPr>
            <w:lang w:val="en-US"/>
          </w:rPr>
          <w:t>influence</w:t>
        </w:r>
      </w:ins>
      <w:ins w:id="708" w:author="Deiglmayr, Anne" w:date="2024-09-02T15:57:00Z">
        <w:r w:rsidR="001A4C1B">
          <w:rPr>
            <w:lang w:val="en-US"/>
          </w:rPr>
          <w:t xml:space="preserve">, we </w:t>
        </w:r>
      </w:ins>
      <w:ins w:id="709" w:author="Deiglmayr, Anne" w:date="2024-09-02T16:07:00Z">
        <w:r w:rsidR="00945855">
          <w:rPr>
            <w:lang w:val="en-US"/>
          </w:rPr>
          <w:t xml:space="preserve">had </w:t>
        </w:r>
      </w:ins>
      <w:ins w:id="710" w:author="Deiglmayr, Anne" w:date="2024-09-02T15:57:00Z">
        <w:r w:rsidR="001A4C1B">
          <w:rPr>
            <w:lang w:val="en-US"/>
          </w:rPr>
          <w:t>used not raw BPM b</w:t>
        </w:r>
      </w:ins>
      <w:ins w:id="711" w:author="Deiglmayr, Anne" w:date="2024-09-02T15:58:00Z">
        <w:r w:rsidR="001A4C1B">
          <w:rPr>
            <w:lang w:val="en-US"/>
          </w:rPr>
          <w:t>ut rather standardized mean HR</w:t>
        </w:r>
      </w:ins>
      <w:ins w:id="712" w:author="Deiglmayr, Anne" w:date="2024-09-02T16:06:00Z">
        <w:r w:rsidR="001A4C1B">
          <w:rPr>
            <w:lang w:val="en-US"/>
          </w:rPr>
          <w:t xml:space="preserve"> for all our analyses</w:t>
        </w:r>
      </w:ins>
      <w:ins w:id="713" w:author="Deiglmayr, Anne" w:date="2024-09-02T15:58:00Z">
        <w:r w:rsidR="001A4C1B">
          <w:rPr>
            <w:lang w:val="en-US"/>
          </w:rPr>
          <w:t>, thus controlling</w:t>
        </w:r>
      </w:ins>
      <w:ins w:id="714" w:author="Deiglmayr, Anne" w:date="2024-09-02T16:25:00Z">
        <w:r w:rsidR="00100AC4">
          <w:rPr>
            <w:lang w:val="en-US"/>
          </w:rPr>
          <w:t xml:space="preserve"> at least</w:t>
        </w:r>
      </w:ins>
      <w:ins w:id="715" w:author="Deiglmayr, Anne" w:date="2024-09-02T15:58:00Z">
        <w:r w:rsidR="001A4C1B">
          <w:rPr>
            <w:lang w:val="en-US"/>
          </w:rPr>
          <w:t xml:space="preserve"> for </w:t>
        </w:r>
      </w:ins>
      <w:ins w:id="716" w:author="Deiglmayr, Anne" w:date="2024-09-02T15:59:00Z">
        <w:r w:rsidR="001A4C1B">
          <w:rPr>
            <w:lang w:val="en-US"/>
          </w:rPr>
          <w:t xml:space="preserve">inter-individual </w:t>
        </w:r>
      </w:ins>
      <w:ins w:id="717" w:author="Deiglmayr, Anne" w:date="2024-09-02T15:58:00Z">
        <w:r w:rsidR="001A4C1B">
          <w:rPr>
            <w:lang w:val="en-US"/>
          </w:rPr>
          <w:t xml:space="preserve">differences in mean </w:t>
        </w:r>
      </w:ins>
      <w:ins w:id="718" w:author="Deiglmayr, Anne" w:date="2024-09-02T15:59:00Z">
        <w:r w:rsidR="001A4C1B">
          <w:rPr>
            <w:lang w:val="en-US"/>
          </w:rPr>
          <w:t>HR.</w:t>
        </w:r>
      </w:ins>
      <w:ins w:id="719" w:author="Deiglmayr, Anne" w:date="2024-09-02T15:58:00Z">
        <w:r w:rsidR="001A4C1B">
          <w:rPr>
            <w:lang w:val="en-US"/>
          </w:rPr>
          <w:t xml:space="preserve"> </w:t>
        </w:r>
      </w:ins>
      <w:ins w:id="720" w:author="Deiglmayr, Anne" w:date="2024-09-02T16:28:00Z">
        <w:r w:rsidR="009F7907">
          <w:rPr>
            <w:lang w:val="en-US"/>
          </w:rPr>
          <w:t xml:space="preserve">Second, as research on teacher professionalization has repeatedly shown, </w:t>
        </w:r>
        <w:r w:rsidR="009F7907" w:rsidRPr="008077A3">
          <w:rPr>
            <w:lang w:val="en-US"/>
          </w:rPr>
          <w:t xml:space="preserve">professional experience is not a guarantee for </w:t>
        </w:r>
        <w:r w:rsidR="009F7907">
          <w:rPr>
            <w:lang w:val="en-US"/>
          </w:rPr>
          <w:t>higher</w:t>
        </w:r>
        <w:r w:rsidR="009F7907" w:rsidRPr="008077A3">
          <w:rPr>
            <w:lang w:val="en-US"/>
          </w:rPr>
          <w:t xml:space="preserve"> professional knowledge and skills, [@kirschner2016professionswissen]. </w:t>
        </w:r>
        <w:r w:rsidR="009F7907">
          <w:rPr>
            <w:lang w:val="en-US"/>
          </w:rPr>
          <w:t>Rather</w:t>
        </w:r>
        <w:r w:rsidR="009F7907" w:rsidRPr="00CD2904">
          <w:rPr>
            <w:lang w:val="en-US"/>
          </w:rPr>
          <w:t>, honing skills from professional experience necessitates a deliberate practice of choosing to improve, learning through experience, and integrating new knowledge into future performances</w:t>
        </w:r>
        <w:r w:rsidR="009F7907">
          <w:rPr>
            <w:lang w:val="en-US"/>
          </w:rPr>
          <w:t xml:space="preserve"> [</w:t>
        </w:r>
        <w:r w:rsidR="009F7907" w:rsidRPr="008077A3">
          <w:rPr>
            <w:rStyle w:val="--l"/>
            <w:lang w:val="en-US"/>
          </w:rPr>
          <w:t>@dunn1999deliberate</w:t>
        </w:r>
        <w:r w:rsidR="009F7907">
          <w:rPr>
            <w:rStyle w:val="--l"/>
            <w:lang w:val="en-US"/>
          </w:rPr>
          <w:t>]</w:t>
        </w:r>
        <w:r w:rsidR="009F7907" w:rsidRPr="00CD2904">
          <w:rPr>
            <w:lang w:val="en-US"/>
          </w:rPr>
          <w:t>.</w:t>
        </w:r>
        <w:r w:rsidR="009F7907">
          <w:rPr>
            <w:lang w:val="en-US"/>
          </w:rPr>
          <w:t xml:space="preserve"> </w:t>
        </w:r>
      </w:ins>
      <w:ins w:id="721" w:author="Deiglmayr, Anne" w:date="2024-09-02T16:29:00Z">
        <w:r w:rsidR="009F7907">
          <w:rPr>
            <w:lang w:val="en-US"/>
          </w:rPr>
          <w:t>Thus, rather than professional experience</w:t>
        </w:r>
      </w:ins>
      <w:ins w:id="722" w:author="Deiglmayr, Anne" w:date="2024-09-02T16:30:00Z">
        <w:r w:rsidR="009F7907">
          <w:rPr>
            <w:lang w:val="en-US"/>
          </w:rPr>
          <w:t xml:space="preserve"> alone</w:t>
        </w:r>
      </w:ins>
      <w:ins w:id="723" w:author="Deiglmayr, Anne" w:date="2024-09-02T16:29:00Z">
        <w:r w:rsidR="009F7907">
          <w:rPr>
            <w:lang w:val="en-US"/>
          </w:rPr>
          <w:t xml:space="preserve">, more direct </w:t>
        </w:r>
      </w:ins>
      <w:ins w:id="724" w:author="Deiglmayr, Anne" w:date="2024-09-02T16:30:00Z">
        <w:r w:rsidR="009F7907">
          <w:rPr>
            <w:lang w:val="en-US"/>
          </w:rPr>
          <w:t>assessments</w:t>
        </w:r>
      </w:ins>
      <w:ins w:id="725" w:author="Deiglmayr, Anne" w:date="2024-09-02T16:29:00Z">
        <w:r w:rsidR="009F7907">
          <w:rPr>
            <w:lang w:val="en-US"/>
          </w:rPr>
          <w:t xml:space="preserve"> of classroom management skills, such as objective behavior-based tests</w:t>
        </w:r>
      </w:ins>
      <w:ins w:id="726" w:author="Deiglmayr, Anne" w:date="2024-09-02T16:30:00Z">
        <w:r w:rsidR="009F7907">
          <w:rPr>
            <w:lang w:val="en-US"/>
          </w:rPr>
          <w:t>, would be a better indicator of expertise</w:t>
        </w:r>
      </w:ins>
      <w:ins w:id="727" w:author="Deiglmayr, Anne" w:date="2024-09-02T16:46:00Z">
        <w:r w:rsidR="00ED7D5F">
          <w:rPr>
            <w:lang w:val="en-US"/>
          </w:rPr>
          <w:t xml:space="preserve"> that future studies could explore</w:t>
        </w:r>
      </w:ins>
      <w:ins w:id="728" w:author="Deiglmayr, Anne" w:date="2024-09-02T16:30:00Z">
        <w:r w:rsidR="009F7907">
          <w:rPr>
            <w:lang w:val="en-US"/>
          </w:rPr>
          <w:t>.</w:t>
        </w:r>
      </w:ins>
      <w:ins w:id="729" w:author="Deiglmayr, Anne" w:date="2024-09-02T16:29:00Z">
        <w:r w:rsidR="009F7907">
          <w:rPr>
            <w:lang w:val="en-US"/>
          </w:rPr>
          <w:t xml:space="preserve"> </w:t>
        </w:r>
      </w:ins>
      <w:ins w:id="730" w:author="Deiglmayr, Anne" w:date="2024-09-02T16:28:00Z">
        <w:r w:rsidR="009F7907">
          <w:rPr>
            <w:lang w:val="en-US"/>
          </w:rPr>
          <w:t>Finally</w:t>
        </w:r>
      </w:ins>
      <w:ins w:id="731" w:author="Deiglmayr, Anne" w:date="2024-09-02T16:11:00Z">
        <w:r w:rsidR="00945855">
          <w:rPr>
            <w:lang w:val="en-US"/>
          </w:rPr>
          <w:t>,</w:t>
        </w:r>
      </w:ins>
      <w:ins w:id="732" w:author="Deiglmayr, Anne" w:date="2024-09-02T16:30:00Z">
        <w:r w:rsidR="009F7907">
          <w:rPr>
            <w:lang w:val="en-US"/>
          </w:rPr>
          <w:t xml:space="preserve"> and most importantly,</w:t>
        </w:r>
      </w:ins>
      <w:ins w:id="733" w:author="Deiglmayr, Anne" w:date="2024-09-02T16:11:00Z">
        <w:r w:rsidR="00945855">
          <w:rPr>
            <w:lang w:val="en-US"/>
          </w:rPr>
          <w:t xml:space="preserve"> </w:t>
        </w:r>
      </w:ins>
      <w:del w:id="734" w:author="Deiglmayr, Anne" w:date="2024-09-02T13:57:00Z">
        <w:r w:rsidR="00B50B06" w:rsidRPr="008077A3" w:rsidDel="00084194">
          <w:rPr>
            <w:lang w:val="en-US"/>
          </w:rPr>
          <w:delText xml:space="preserve">. </w:delText>
        </w:r>
      </w:del>
      <w:del w:id="735" w:author="Deiglmayr, Anne" w:date="2024-09-02T16:08:00Z">
        <w:r w:rsidR="00BD5738" w:rsidDel="00945855">
          <w:rPr>
            <w:lang w:val="en-US"/>
          </w:rPr>
          <w:delText>Th</w:delText>
        </w:r>
        <w:r w:rsidR="0046475E" w:rsidDel="00945855">
          <w:rPr>
            <w:lang w:val="en-US"/>
          </w:rPr>
          <w:delText>ese</w:delText>
        </w:r>
        <w:r w:rsidR="00BD5738" w:rsidDel="00945855">
          <w:rPr>
            <w:lang w:val="en-US"/>
          </w:rPr>
          <w:delText xml:space="preserve"> effects might, however, be due to </w:delText>
        </w:r>
      </w:del>
      <w:r w:rsidR="00BD5738">
        <w:rPr>
          <w:lang w:val="en-US"/>
        </w:rPr>
        <w:t xml:space="preserve">the </w:t>
      </w:r>
      <w:del w:id="736" w:author="Deiglmayr, Anne" w:date="2024-09-02T16:11:00Z">
        <w:r w:rsidR="00BD5738" w:rsidDel="00945855">
          <w:rPr>
            <w:lang w:val="en-US"/>
          </w:rPr>
          <w:delText>somewhat artificial</w:delText>
        </w:r>
      </w:del>
      <w:ins w:id="737" w:author="Deiglmayr, Anne" w:date="2024-09-02T16:08:00Z">
        <w:r w:rsidR="00945855">
          <w:rPr>
            <w:lang w:val="en-US"/>
          </w:rPr>
          <w:t>highly controlled</w:t>
        </w:r>
      </w:ins>
      <w:r w:rsidR="00BD5738">
        <w:rPr>
          <w:lang w:val="en-US"/>
        </w:rPr>
        <w:t xml:space="preserve"> </w:t>
      </w:r>
      <w:r w:rsidR="00393DD5" w:rsidRPr="008077A3">
        <w:rPr>
          <w:lang w:val="en-US"/>
        </w:rPr>
        <w:t>teaching situation that we create</w:t>
      </w:r>
      <w:r w:rsidR="00A677C6" w:rsidRPr="008077A3">
        <w:rPr>
          <w:lang w:val="en-US"/>
        </w:rPr>
        <w:t xml:space="preserve">d </w:t>
      </w:r>
      <w:r w:rsidR="00BD5738">
        <w:rPr>
          <w:lang w:val="en-US"/>
        </w:rPr>
        <w:t>in the lab</w:t>
      </w:r>
      <w:ins w:id="738" w:author="Deiglmayr, Anne" w:date="2024-09-02T16:08:00Z">
        <w:r w:rsidR="00945855">
          <w:rPr>
            <w:lang w:val="en-US"/>
          </w:rPr>
          <w:t xml:space="preserve"> might not have </w:t>
        </w:r>
      </w:ins>
      <w:del w:id="739" w:author="Deiglmayr, Anne" w:date="2024-09-02T16:10:00Z">
        <w:r w:rsidR="00BD5738" w:rsidDel="00945855">
          <w:rPr>
            <w:lang w:val="en-US"/>
          </w:rPr>
          <w:delText xml:space="preserve">. It is possible that this setting </w:delText>
        </w:r>
        <w:r w:rsidR="008031A8" w:rsidRPr="008077A3" w:rsidDel="00945855">
          <w:rPr>
            <w:lang w:val="en-US"/>
          </w:rPr>
          <w:delText>did not</w:delText>
        </w:r>
        <w:r w:rsidR="005F7CF7" w:rsidRPr="008077A3" w:rsidDel="00945855">
          <w:rPr>
            <w:lang w:val="en-US"/>
          </w:rPr>
          <w:delText xml:space="preserve"> </w:delText>
        </w:r>
      </w:del>
      <w:r w:rsidR="00393DD5" w:rsidRPr="008077A3">
        <w:rPr>
          <w:lang w:val="en-US"/>
        </w:rPr>
        <w:t>provide</w:t>
      </w:r>
      <w:ins w:id="740" w:author="Deiglmayr, Anne" w:date="2024-09-02T16:10:00Z">
        <w:r w:rsidR="00945855">
          <w:rPr>
            <w:lang w:val="en-US"/>
          </w:rPr>
          <w:t>d</w:t>
        </w:r>
      </w:ins>
      <w:r w:rsidR="00393DD5" w:rsidRPr="008077A3">
        <w:rPr>
          <w:lang w:val="en-US"/>
        </w:rPr>
        <w:t xml:space="preserve"> sufficient </w:t>
      </w:r>
      <w:r w:rsidR="00BD5738">
        <w:rPr>
          <w:lang w:val="en-US"/>
        </w:rPr>
        <w:t xml:space="preserve">resemblance to the </w:t>
      </w:r>
      <w:del w:id="741" w:author="Deiglmayr, Anne" w:date="2024-09-02T16:10:00Z">
        <w:r w:rsidR="00BD5738" w:rsidDel="00945855">
          <w:rPr>
            <w:lang w:val="en-US"/>
          </w:rPr>
          <w:delText xml:space="preserve">experienced </w:delText>
        </w:r>
      </w:del>
      <w:ins w:id="742" w:author="Deiglmayr, Anne" w:date="2024-09-02T16:10:00Z">
        <w:r w:rsidR="00945855">
          <w:rPr>
            <w:lang w:val="en-US"/>
          </w:rPr>
          <w:t xml:space="preserve">expert </w:t>
        </w:r>
      </w:ins>
      <w:r w:rsidR="00BD5738">
        <w:rPr>
          <w:lang w:val="en-US"/>
        </w:rPr>
        <w:t>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del w:id="743" w:author="Deiglmayr, Anne" w:date="2024-09-02T16:46:00Z">
        <w:r w:rsidR="00693BF0" w:rsidDel="00ED7D5F">
          <w:rPr>
            <w:lang w:val="en-US"/>
          </w:rPr>
          <w:delText xml:space="preserve"> (see Limitations)</w:delText>
        </w:r>
      </w:del>
      <w:r w:rsidR="005F7CF7" w:rsidRPr="008077A3">
        <w:rPr>
          <w:lang w:val="en-US"/>
        </w:rPr>
        <w:t>.</w:t>
      </w:r>
      <w:r w:rsidR="00724585" w:rsidRPr="008077A3">
        <w:rPr>
          <w:lang w:val="en-US"/>
        </w:rPr>
        <w:t xml:space="preserve"> </w:t>
      </w:r>
      <w:ins w:id="744" w:author="Deiglmayr, Anne" w:date="2024-09-02T16:27:00Z">
        <w:r w:rsidR="009F7907">
          <w:rPr>
            <w:lang w:val="en-US"/>
          </w:rPr>
          <w:t>In other words</w:t>
        </w:r>
      </w:ins>
      <w:ins w:id="745" w:author="Deiglmayr, Anne" w:date="2024-09-02T16:30:00Z">
        <w:r w:rsidR="009F7907">
          <w:rPr>
            <w:lang w:val="en-US"/>
          </w:rPr>
          <w:t>,</w:t>
        </w:r>
      </w:ins>
      <w:ins w:id="746" w:author="Deiglmayr, Anne" w:date="2024-09-02T16:27:00Z">
        <w:r w:rsidR="009F7907">
          <w:rPr>
            <w:lang w:val="en-US"/>
          </w:rPr>
          <w:t xml:space="preserve"> s</w:t>
        </w:r>
        <w:r w:rsidR="00100AC4">
          <w:rPr>
            <w:lang w:val="en-US"/>
          </w:rPr>
          <w:t>ince</w:t>
        </w:r>
      </w:ins>
      <w:ins w:id="747" w:author="Deiglmayr, Anne" w:date="2024-09-02T16:26:00Z">
        <w:r w:rsidR="00100AC4">
          <w:rPr>
            <w:lang w:val="en-US"/>
          </w:rPr>
          <w:t xml:space="preserve"> the situation was unfamiliar to both experienced and unexperienced teachers, their stress levels might have been more similar than </w:t>
        </w:r>
      </w:ins>
      <w:ins w:id="748" w:author="Deiglmayr, Anne" w:date="2024-09-02T16:27:00Z">
        <w:r w:rsidR="009F7907">
          <w:rPr>
            <w:lang w:val="en-US"/>
          </w:rPr>
          <w:t>they</w:t>
        </w:r>
      </w:ins>
      <w:ins w:id="749" w:author="Deiglmayr, Anne" w:date="2024-09-02T16:26:00Z">
        <w:r w:rsidR="00100AC4">
          <w:rPr>
            <w:lang w:val="en-US"/>
          </w:rPr>
          <w:t xml:space="preserve"> would have been in a more authenti</w:t>
        </w:r>
      </w:ins>
      <w:ins w:id="750" w:author="Deiglmayr, Anne" w:date="2024-09-02T16:27:00Z">
        <w:r w:rsidR="00100AC4">
          <w:rPr>
            <w:lang w:val="en-US"/>
          </w:rPr>
          <w:t>c classroom setting.</w:t>
        </w:r>
      </w:ins>
    </w:p>
    <w:p w14:paraId="6E9C0D7F" w14:textId="199A7EEF" w:rsidR="009F7907" w:rsidRDefault="009F7907" w:rsidP="00945855">
      <w:pPr>
        <w:pStyle w:val="StandardWeb"/>
        <w:spacing w:before="240" w:beforeAutospacing="0" w:after="240" w:afterAutospacing="0" w:line="480" w:lineRule="auto"/>
        <w:jc w:val="both"/>
        <w:rPr>
          <w:lang w:val="en-US"/>
        </w:rPr>
      </w:pPr>
      <w:ins w:id="751" w:author="Deiglmayr, Anne" w:date="2024-09-02T16:36:00Z">
        <w:r>
          <w:rPr>
            <w:lang w:val="en-US"/>
          </w:rPr>
          <w:t xml:space="preserve">While we did not find a buffering effect of teaching experience on mean HR during teaching, </w:t>
        </w:r>
      </w:ins>
      <w:ins w:id="752" w:author="Deiglmayr, Anne" w:date="2024-09-02T16:37:00Z">
        <w:r>
          <w:rPr>
            <w:color w:val="000000"/>
            <w:lang w:val="en-US"/>
          </w:rPr>
          <w:t>we did, however,</w:t>
        </w:r>
      </w:ins>
      <w:ins w:id="753" w:author="Deiglmayr, Anne" w:date="2024-09-02T16:36:00Z">
        <w:r w:rsidRPr="008077A3">
          <w:rPr>
            <w:color w:val="000000"/>
            <w:lang w:val="en-US"/>
          </w:rPr>
          <w:t xml:space="preserve"> </w:t>
        </w:r>
      </w:ins>
      <w:ins w:id="754" w:author="Deiglmayr, Anne" w:date="2024-09-02T16:37:00Z">
        <w:r>
          <w:rPr>
            <w:color w:val="000000"/>
            <w:lang w:val="en-US"/>
          </w:rPr>
          <w:t>find</w:t>
        </w:r>
      </w:ins>
      <w:ins w:id="755" w:author="Deiglmayr, Anne" w:date="2024-09-02T16:36:00Z">
        <w:r w:rsidRPr="008077A3">
          <w:rPr>
            <w:color w:val="000000"/>
            <w:lang w:val="en-US"/>
          </w:rPr>
          <w:t xml:space="preserve"> a less steep HR increase in </w:t>
        </w:r>
      </w:ins>
      <w:ins w:id="756" w:author="Deiglmayr, Anne" w:date="2024-09-02T16:37:00Z">
        <w:r>
          <w:rPr>
            <w:color w:val="000000"/>
            <w:lang w:val="en-US"/>
          </w:rPr>
          <w:t xml:space="preserve">more </w:t>
        </w:r>
      </w:ins>
      <w:ins w:id="757" w:author="Deiglmayr, Anne" w:date="2024-09-02T16:38:00Z">
        <w:r>
          <w:rPr>
            <w:color w:val="000000"/>
            <w:lang w:val="en-US"/>
          </w:rPr>
          <w:t>experienced</w:t>
        </w:r>
      </w:ins>
      <w:ins w:id="758" w:author="Deiglmayr, Anne" w:date="2024-09-02T16:37:00Z">
        <w:r>
          <w:rPr>
            <w:color w:val="000000"/>
            <w:lang w:val="en-US"/>
          </w:rPr>
          <w:t xml:space="preserve">, compared to less experienced </w:t>
        </w:r>
      </w:ins>
      <w:ins w:id="759" w:author="Deiglmayr, Anne" w:date="2024-09-02T16:36:00Z">
        <w:r w:rsidRPr="008077A3">
          <w:rPr>
            <w:color w:val="000000"/>
            <w:lang w:val="en-US"/>
          </w:rPr>
          <w:t xml:space="preserve">teachers during the </w:t>
        </w:r>
        <w:r w:rsidRPr="008077A3">
          <w:rPr>
            <w:i/>
            <w:iCs/>
            <w:color w:val="000000"/>
            <w:lang w:val="en-US"/>
          </w:rPr>
          <w:t>pre-teaching phase</w:t>
        </w:r>
        <w:r w:rsidRPr="008077A3">
          <w:rPr>
            <w:color w:val="000000"/>
            <w:lang w:val="en-US"/>
          </w:rPr>
          <w:t xml:space="preserve"> (β = -.27), </w:t>
        </w:r>
      </w:ins>
      <w:ins w:id="760" w:author="Deiglmayr, Anne" w:date="2024-09-02T16:46:00Z">
        <w:r w:rsidR="00ED7D5F" w:rsidRPr="008077A3">
          <w:rPr>
            <w:color w:val="000000"/>
            <w:lang w:val="en-US"/>
          </w:rPr>
          <w:t>i.e.,</w:t>
        </w:r>
      </w:ins>
      <w:ins w:id="761" w:author="Deiglmayr, Anne" w:date="2024-09-02T16:36:00Z">
        <w:r w:rsidRPr="008077A3">
          <w:rPr>
            <w:color w:val="000000"/>
            <w:lang w:val="en-US"/>
          </w:rPr>
          <w:t xml:space="preserve"> in preparation </w:t>
        </w:r>
        <w:r>
          <w:rPr>
            <w:color w:val="000000"/>
            <w:lang w:val="en-US"/>
          </w:rPr>
          <w:t>for</w:t>
        </w:r>
        <w:r w:rsidRPr="008077A3">
          <w:rPr>
            <w:color w:val="000000"/>
            <w:lang w:val="en-US"/>
          </w:rPr>
          <w:t xml:space="preserve"> the micro-</w:t>
        </w:r>
        <w:r w:rsidRPr="008077A3">
          <w:rPr>
            <w:color w:val="000000"/>
            <w:lang w:val="en-US"/>
          </w:rPr>
          <w:lastRenderedPageBreak/>
          <w:t xml:space="preserve">teaching unit. </w:t>
        </w:r>
      </w:ins>
      <w:ins w:id="762" w:author="Deiglmayr, Anne" w:date="2024-09-02T16:47:00Z">
        <w:r w:rsidR="00ED7D5F">
          <w:rPr>
            <w:color w:val="000000"/>
            <w:lang w:val="en-US"/>
          </w:rPr>
          <w:t>This</w:t>
        </w:r>
      </w:ins>
      <w:ins w:id="763" w:author="Deiglmayr, Anne" w:date="2024-09-02T16:36:00Z">
        <w:r w:rsidRPr="008077A3">
          <w:rPr>
            <w:color w:val="000000"/>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ins>
    </w:p>
    <w:p w14:paraId="054B6123" w14:textId="67E95ECE" w:rsidR="007C606B" w:rsidDel="00945855" w:rsidRDefault="007C606B" w:rsidP="003420F3">
      <w:pPr>
        <w:pStyle w:val="StandardWeb"/>
        <w:spacing w:before="240" w:after="240" w:line="480" w:lineRule="auto"/>
        <w:jc w:val="both"/>
        <w:rPr>
          <w:del w:id="764" w:author="Deiglmayr, Anne" w:date="2024-09-02T16:12:00Z"/>
          <w:lang w:val="en-US"/>
        </w:rPr>
      </w:pPr>
      <w:del w:id="765" w:author="Deiglmayr, Anne" w:date="2024-09-02T16:12:00Z">
        <w:r w:rsidDel="00945855">
          <w:rPr>
            <w:lang w:val="en-US"/>
          </w:rPr>
          <w:delText>Moreover,</w:delText>
        </w:r>
        <w:r w:rsidR="00AA3586" w:rsidRPr="008077A3" w:rsidDel="00945855">
          <w:rPr>
            <w:lang w:val="en-US"/>
          </w:rPr>
          <w:delText xml:space="preserve"> recent research suggest</w:delText>
        </w:r>
        <w:r w:rsidR="00C92EE9" w:rsidDel="00945855">
          <w:rPr>
            <w:lang w:val="en-US"/>
          </w:rPr>
          <w:delText>ed</w:delText>
        </w:r>
        <w:r w:rsidR="00AA3586" w:rsidRPr="008077A3" w:rsidDel="00945855">
          <w:rPr>
            <w:lang w:val="en-US"/>
          </w:rPr>
          <w:delText xml:space="preserve"> that interventions </w:delText>
        </w:r>
        <w:r w:rsidR="00C92EE9" w:rsidDel="00945855">
          <w:rPr>
            <w:lang w:val="en-US"/>
          </w:rPr>
          <w:delText>addressing</w:delText>
        </w:r>
        <w:r w:rsidR="00AA3586" w:rsidRPr="008077A3" w:rsidDel="00945855">
          <w:rPr>
            <w:lang w:val="en-US"/>
          </w:rPr>
          <w:delText xml:space="preserve"> stress and burnout in teachers need to </w:delText>
        </w:r>
        <w:r w:rsidR="00C3077A" w:rsidDel="00945855">
          <w:rPr>
            <w:lang w:val="en-US"/>
          </w:rPr>
          <w:delText>consider</w:delText>
        </w:r>
        <w:r w:rsidR="00C3077A" w:rsidRPr="008077A3" w:rsidDel="00945855">
          <w:rPr>
            <w:lang w:val="en-US"/>
          </w:rPr>
          <w:delText xml:space="preserve"> </w:delText>
        </w:r>
        <w:r w:rsidR="00AA3586" w:rsidRPr="008077A3" w:rsidDel="00945855">
          <w:rPr>
            <w:lang w:val="en-US"/>
          </w:rPr>
          <w:delText>multiple levels</w:delText>
        </w:r>
        <w:r w:rsidR="004034BF" w:rsidRPr="008077A3" w:rsidDel="00945855">
          <w:rPr>
            <w:lang w:val="en-US"/>
          </w:rPr>
          <w:delText xml:space="preserve"> (</w:delText>
        </w:r>
        <w:r w:rsidR="00AA3586" w:rsidRPr="008077A3" w:rsidDel="00945855">
          <w:rPr>
            <w:lang w:val="en-US"/>
          </w:rPr>
          <w:delText>individual, individual-organization</w:delText>
        </w:r>
        <w:r w:rsidR="004034BF" w:rsidRPr="008077A3" w:rsidDel="00945855">
          <w:rPr>
            <w:lang w:val="en-US"/>
          </w:rPr>
          <w:delText>al</w:delText>
        </w:r>
        <w:r w:rsidR="00AA3586" w:rsidRPr="008077A3" w:rsidDel="00945855">
          <w:rPr>
            <w:lang w:val="en-US"/>
          </w:rPr>
          <w:delText>, and organizational</w:delText>
        </w:r>
        <w:r w:rsidR="00335AB5" w:rsidRPr="008077A3" w:rsidDel="00945855">
          <w:rPr>
            <w:lang w:val="en-US"/>
          </w:rPr>
          <w:delText xml:space="preserve">; </w:delText>
        </w:r>
        <w:r w:rsidR="00C75B58" w:rsidRPr="008077A3" w:rsidDel="00945855">
          <w:rPr>
            <w:lang w:val="en-US"/>
          </w:rPr>
          <w:delText>@mcintyre2017towards</w:delText>
        </w:r>
        <w:r w:rsidR="00335AB5" w:rsidRPr="008077A3" w:rsidDel="00945855">
          <w:rPr>
            <w:lang w:val="en-US"/>
          </w:rPr>
          <w:delText>)</w:delText>
        </w:r>
        <w:r w:rsidR="00AA3586" w:rsidRPr="008077A3" w:rsidDel="00945855">
          <w:rPr>
            <w:lang w:val="en-US"/>
          </w:rPr>
          <w:delText xml:space="preserve">. </w:delText>
        </w:r>
        <w:r w:rsidR="00C45C17" w:rsidRPr="008077A3" w:rsidDel="00945855">
          <w:rPr>
            <w:lang w:val="en-US"/>
          </w:rPr>
          <w:delText>Merely enhancing teachers’ skills and coping mechanisms might not effectively diminish their stress levels</w:delText>
        </w:r>
        <w:r w:rsidR="00393DD5" w:rsidRPr="008077A3" w:rsidDel="00945855">
          <w:rPr>
            <w:lang w:val="en-US"/>
          </w:rPr>
          <w:delText>,</w:delText>
        </w:r>
        <w:r w:rsidR="00C45C17" w:rsidRPr="008077A3" w:rsidDel="00945855">
          <w:rPr>
            <w:lang w:val="en-US"/>
          </w:rPr>
          <w:delText xml:space="preserve"> unless changes are made to the organizational context of schools, including factors such as excessive workloads, resource limitations, and unsupportive administrative practices</w:delText>
        </w:r>
        <w:r w:rsidR="00295DA4" w:rsidRPr="008077A3" w:rsidDel="00945855">
          <w:rPr>
            <w:lang w:val="en-US"/>
          </w:rPr>
          <w:delText xml:space="preserve"> [</w:delText>
        </w:r>
        <w:r w:rsidR="00F72720" w:rsidRPr="008077A3" w:rsidDel="00945855">
          <w:rPr>
            <w:lang w:val="en-US"/>
          </w:rPr>
          <w:delText>@eddy2019single].</w:delText>
        </w:r>
        <w:r w:rsidR="00AD667F" w:rsidRPr="008077A3" w:rsidDel="00945855">
          <w:rPr>
            <w:lang w:val="en-US"/>
          </w:rPr>
          <w:delText xml:space="preserve"> </w:delText>
        </w:r>
      </w:del>
    </w:p>
    <w:p w14:paraId="498D3A5F" w14:textId="2A1FEDB6" w:rsidR="00D536F4" w:rsidRPr="008077A3" w:rsidRDefault="007C606B" w:rsidP="003420F3">
      <w:pPr>
        <w:pStyle w:val="StandardWeb"/>
        <w:spacing w:before="240" w:after="240" w:line="480" w:lineRule="auto"/>
        <w:jc w:val="both"/>
        <w:rPr>
          <w:lang w:val="en-US"/>
        </w:rPr>
      </w:pPr>
      <w:del w:id="766" w:author="Deiglmayr, Anne" w:date="2024-09-02T16:12:00Z">
        <w:r w:rsidDel="00945855">
          <w:rPr>
            <w:lang w:val="en-US"/>
          </w:rPr>
          <w:delText>Furthermore,</w:delText>
        </w:r>
      </w:del>
      <w:del w:id="767" w:author="Deiglmayr, Anne" w:date="2024-09-02T16:28:00Z">
        <w:r w:rsidDel="009F7907">
          <w:rPr>
            <w:lang w:val="en-US"/>
          </w:rPr>
          <w:delText xml:space="preserve"> </w:delText>
        </w:r>
      </w:del>
      <w:del w:id="768" w:author="Deiglmayr, Anne" w:date="2024-09-02T16:12:00Z">
        <w:r w:rsidR="00497BC8" w:rsidRPr="008077A3" w:rsidDel="00945855">
          <w:rPr>
            <w:lang w:val="en-US"/>
          </w:rPr>
          <w:delText>t</w:delText>
        </w:r>
        <w:r w:rsidR="00B46EAC" w:rsidRPr="008077A3" w:rsidDel="00945855">
          <w:rPr>
            <w:lang w:val="en-US"/>
          </w:rPr>
          <w:delText>eachers</w:delText>
        </w:r>
        <w:r w:rsidR="00497BC8" w:rsidRPr="008077A3" w:rsidDel="00945855">
          <w:rPr>
            <w:lang w:val="en-US"/>
          </w:rPr>
          <w:delText>’</w:delText>
        </w:r>
        <w:r w:rsidR="00B46EAC" w:rsidRPr="008077A3" w:rsidDel="00945855">
          <w:rPr>
            <w:lang w:val="en-US"/>
          </w:rPr>
          <w:delText xml:space="preserve"> </w:delText>
        </w:r>
      </w:del>
      <w:del w:id="769" w:author="Deiglmayr, Anne" w:date="2024-09-02T16:28:00Z">
        <w:r w:rsidR="00B46EAC" w:rsidRPr="008077A3" w:rsidDel="009F7907">
          <w:rPr>
            <w:lang w:val="en-US"/>
          </w:rPr>
          <w:delText xml:space="preserve">professional experience </w:delText>
        </w:r>
        <w:r w:rsidR="00393DD5" w:rsidRPr="008077A3" w:rsidDel="009F7907">
          <w:rPr>
            <w:lang w:val="en-US"/>
          </w:rPr>
          <w:delText>is not</w:delText>
        </w:r>
        <w:r w:rsidR="00B46EAC" w:rsidRPr="008077A3" w:rsidDel="009F7907">
          <w:rPr>
            <w:lang w:val="en-US"/>
          </w:rPr>
          <w:delText xml:space="preserve"> a guarantee for </w:delText>
        </w:r>
      </w:del>
      <w:del w:id="770" w:author="Deiglmayr, Anne" w:date="2024-09-02T16:12:00Z">
        <w:r w:rsidR="00B46EAC" w:rsidRPr="008077A3" w:rsidDel="00945855">
          <w:rPr>
            <w:lang w:val="en-US"/>
          </w:rPr>
          <w:delText xml:space="preserve">more </w:delText>
        </w:r>
      </w:del>
      <w:del w:id="771" w:author="Deiglmayr, Anne" w:date="2024-09-02T16:28:00Z">
        <w:r w:rsidR="00B46EAC" w:rsidRPr="008077A3" w:rsidDel="009F7907">
          <w:rPr>
            <w:lang w:val="en-US"/>
          </w:rPr>
          <w:delText>professional knowledge</w:delText>
        </w:r>
        <w:r w:rsidR="00393DD5" w:rsidRPr="008077A3" w:rsidDel="009F7907">
          <w:rPr>
            <w:lang w:val="en-US"/>
          </w:rPr>
          <w:delText xml:space="preserve"> and skills</w:delText>
        </w:r>
        <w:r w:rsidR="00563E7D" w:rsidRPr="008077A3" w:rsidDel="009F7907">
          <w:rPr>
            <w:lang w:val="en-US"/>
          </w:rPr>
          <w:delText xml:space="preserve">, </w:delText>
        </w:r>
      </w:del>
      <w:del w:id="772" w:author="Deiglmayr, Anne" w:date="2024-09-02T16:13:00Z">
        <w:r w:rsidR="00BD5738" w:rsidDel="00945855">
          <w:rPr>
            <w:lang w:val="en-US"/>
          </w:rPr>
          <w:delText>and previous research has shown that</w:delText>
        </w:r>
        <w:r w:rsidR="00BD5738" w:rsidRPr="008077A3" w:rsidDel="00945855">
          <w:rPr>
            <w:lang w:val="en-US"/>
          </w:rPr>
          <w:delText xml:space="preserve"> </w:delText>
        </w:r>
        <w:r w:rsidR="00B46EAC" w:rsidRPr="008077A3" w:rsidDel="00945855">
          <w:rPr>
            <w:lang w:val="en-US"/>
          </w:rPr>
          <w:delText xml:space="preserve">teachers with more professional experience do not </w:delText>
        </w:r>
        <w:r w:rsidR="00BD5738" w:rsidDel="00945855">
          <w:rPr>
            <w:lang w:val="en-US"/>
          </w:rPr>
          <w:delText xml:space="preserve">necessarily </w:delText>
        </w:r>
        <w:r w:rsidR="00B46EAC" w:rsidRPr="008077A3" w:rsidDel="00945855">
          <w:rPr>
            <w:lang w:val="en-US"/>
          </w:rPr>
          <w:delText xml:space="preserve">perform better than their colleagues with less professional experience </w:delText>
        </w:r>
      </w:del>
      <w:del w:id="773" w:author="Deiglmayr, Anne" w:date="2024-09-02T16:28:00Z">
        <w:r w:rsidR="00B46EAC" w:rsidRPr="008077A3" w:rsidDel="009F7907">
          <w:rPr>
            <w:lang w:val="en-US"/>
          </w:rPr>
          <w:delText>[@</w:delText>
        </w:r>
        <w:r w:rsidR="001619E6" w:rsidRPr="008077A3" w:rsidDel="009F7907">
          <w:rPr>
            <w:lang w:val="en-US"/>
          </w:rPr>
          <w:delText>kirschner2016professionswissen].</w:delText>
        </w:r>
        <w:r w:rsidR="00E676B2" w:rsidRPr="008077A3" w:rsidDel="009F7907">
          <w:rPr>
            <w:lang w:val="en-US"/>
          </w:rPr>
          <w:delText xml:space="preserve"> </w:delText>
        </w:r>
      </w:del>
      <w:del w:id="774" w:author="Deiglmayr, Anne" w:date="2024-09-02T16:13:00Z">
        <w:r w:rsidR="00CD2904" w:rsidRPr="00CD2904" w:rsidDel="00945855">
          <w:rPr>
            <w:lang w:val="en-US"/>
          </w:rPr>
          <w:delText>Instead</w:delText>
        </w:r>
      </w:del>
      <w:del w:id="775" w:author="Deiglmayr, Anne" w:date="2024-09-02T16:28:00Z">
        <w:r w:rsidR="00CD2904" w:rsidRPr="00CD2904" w:rsidDel="009F7907">
          <w:rPr>
            <w:lang w:val="en-US"/>
          </w:rPr>
          <w:delText>, honing skills from professional experience necessitates a deliberate practice of choosing to improve, learning through experience, and integrating new knowledge into future performances</w:delText>
        </w:r>
        <w:r w:rsidR="00CD2904" w:rsidDel="009F7907">
          <w:rPr>
            <w:lang w:val="en-US"/>
          </w:rPr>
          <w:delText xml:space="preserve"> [</w:delText>
        </w:r>
        <w:r w:rsidR="00CD2904" w:rsidRPr="008077A3" w:rsidDel="009F7907">
          <w:rPr>
            <w:rStyle w:val="--l"/>
            <w:lang w:val="en-US"/>
          </w:rPr>
          <w:delText>@dunn1999deliberate</w:delText>
        </w:r>
        <w:r w:rsidR="00CD2904" w:rsidDel="009F7907">
          <w:rPr>
            <w:rStyle w:val="--l"/>
            <w:lang w:val="en-US"/>
          </w:rPr>
          <w:delText>]</w:delText>
        </w:r>
        <w:r w:rsidR="00CD2904" w:rsidRPr="00CD2904" w:rsidDel="009F7907">
          <w:rPr>
            <w:lang w:val="en-US"/>
          </w:rPr>
          <w:delText>.</w:delText>
        </w:r>
      </w:del>
      <w:r w:rsidR="00CD2904">
        <w:rPr>
          <w:lang w:val="en-US"/>
        </w:rPr>
        <w:t xml:space="preserve"> </w:t>
      </w:r>
    </w:p>
    <w:p w14:paraId="6785F219" w14:textId="7C480879" w:rsidR="00B05379" w:rsidRPr="008077A3" w:rsidRDefault="00393DD5" w:rsidP="003420F3">
      <w:pPr>
        <w:pStyle w:val="StandardWeb"/>
        <w:spacing w:before="240" w:beforeAutospacing="0" w:after="240" w:afterAutospacing="0" w:line="480" w:lineRule="auto"/>
        <w:jc w:val="both"/>
        <w:rPr>
          <w:rStyle w:val="--l"/>
          <w:lang w:val="en-US"/>
        </w:rPr>
      </w:pPr>
      <w:del w:id="776" w:author="Deiglmayr, Anne" w:date="2024-09-02T16:39:00Z">
        <w:r w:rsidRPr="008077A3" w:rsidDel="001717EB">
          <w:rPr>
            <w:lang w:val="en-US"/>
          </w:rPr>
          <w:delText>While we found no systematic effects of teaching experienc</w:delText>
        </w:r>
        <w:r w:rsidR="00D505D0" w:rsidDel="001717EB">
          <w:rPr>
            <w:lang w:val="en-US"/>
          </w:rPr>
          <w:delText>e</w:delText>
        </w:r>
        <w:r w:rsidR="00C93BCA" w:rsidDel="001717EB">
          <w:rPr>
            <w:lang w:val="en-US"/>
          </w:rPr>
          <w:delText>,</w:delText>
        </w:r>
        <w:r w:rsidR="00F258CD" w:rsidRPr="008077A3" w:rsidDel="001717EB">
          <w:rPr>
            <w:lang w:val="en-US"/>
          </w:rPr>
          <w:delText xml:space="preserve"> </w:delText>
        </w:r>
        <w:r w:rsidR="00E948BA" w:rsidDel="001717EB">
          <w:rPr>
            <w:lang w:val="en-US"/>
          </w:rPr>
          <w:delText xml:space="preserve">analyses still yielded </w:delText>
        </w:r>
        <w:r w:rsidRPr="008077A3" w:rsidDel="001717EB">
          <w:rPr>
            <w:lang w:val="en-US"/>
          </w:rPr>
          <w:delText xml:space="preserve">interesting patterns. </w:delText>
        </w:r>
      </w:del>
      <w:del w:id="777" w:author="Deiglmayr, Anne" w:date="2024-09-02T16:23:00Z">
        <w:r w:rsidR="000249F1" w:rsidRPr="008077A3" w:rsidDel="00100AC4">
          <w:rPr>
            <w:lang w:val="en-US"/>
          </w:rPr>
          <w:delText>First</w:delText>
        </w:r>
      </w:del>
      <w:ins w:id="778" w:author="Deiglmayr, Anne" w:date="2024-09-02T16:39:00Z">
        <w:r w:rsidR="001717EB">
          <w:rPr>
            <w:lang w:val="en-US"/>
          </w:rPr>
          <w:t>An interesting observation beyond our hypotheses was that</w:t>
        </w:r>
      </w:ins>
      <w:del w:id="779" w:author="Deiglmayr, Anne" w:date="2024-09-02T16:23:00Z">
        <w:r w:rsidR="00A7075A" w:rsidRPr="008077A3" w:rsidDel="00100AC4">
          <w:rPr>
            <w:lang w:val="en-US"/>
          </w:rPr>
          <w:delText>,</w:delText>
        </w:r>
      </w:del>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predictive of HR differences</w:t>
      </w:r>
      <w:ins w:id="780" w:author="Deiglmayr, Anne" w:date="2024-09-02T16:40:00Z">
        <w:r w:rsidR="001717EB">
          <w:rPr>
            <w:lang w:val="en-US"/>
          </w:rPr>
          <w:t xml:space="preserve">, </w:t>
        </w:r>
      </w:ins>
      <w:ins w:id="781" w:author="Deiglmayr, Anne" w:date="2024-09-02T16:47:00Z">
        <w:r w:rsidR="00ED7D5F">
          <w:rPr>
            <w:lang w:val="en-US"/>
          </w:rPr>
          <w:t>while</w:t>
        </w:r>
      </w:ins>
      <w:ins w:id="782" w:author="Deiglmayr, Anne" w:date="2024-09-02T16:40:00Z">
        <w:r w:rsidR="001717EB">
          <w:rPr>
            <w:lang w:val="en-US"/>
          </w:rPr>
          <w:t xml:space="preserve"> not during teaching, but</w:t>
        </w:r>
      </w:ins>
      <w:r w:rsidRPr="008077A3">
        <w:rPr>
          <w:lang w:val="en-US"/>
        </w:rPr>
        <w:t xml:space="preserve">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ins w:id="783" w:author="Deiglmayr, Anne" w:date="2024-09-02T16:40:00Z">
        <w:r w:rsidR="001717EB">
          <w:rPr>
            <w:i/>
            <w:iCs/>
            <w:color w:val="000000"/>
            <w:lang w:val="en-US"/>
          </w:rPr>
          <w:t xml:space="preserve">: </w:t>
        </w:r>
      </w:ins>
      <w:del w:id="784" w:author="Deiglmayr, Anne" w:date="2024-09-02T16:40:00Z">
        <w:r w:rsidR="00AE2EC4" w:rsidRPr="008077A3" w:rsidDel="001717EB">
          <w:rPr>
            <w:color w:val="000000"/>
            <w:lang w:val="en-US"/>
          </w:rPr>
          <w:delText xml:space="preserve">, </w:delText>
        </w:r>
        <w:r w:rsidRPr="008077A3" w:rsidDel="001717EB">
          <w:rPr>
            <w:color w:val="000000"/>
            <w:lang w:val="en-US"/>
          </w:rPr>
          <w:delText xml:space="preserve">in the direction </w:delText>
        </w:r>
        <w:r w:rsidR="00BB3589" w:rsidRPr="008077A3" w:rsidDel="001717EB">
          <w:rPr>
            <w:color w:val="000000"/>
            <w:lang w:val="en-US"/>
          </w:rPr>
          <w:delText xml:space="preserve">that </w:delText>
        </w:r>
      </w:del>
      <w:ins w:id="785" w:author="Deiglmayr, Anne" w:date="2024-09-02T16:40:00Z">
        <w:r w:rsidR="001717EB">
          <w:rPr>
            <w:color w:val="000000"/>
            <w:lang w:val="en-US"/>
          </w:rPr>
          <w:t xml:space="preserve">compared to less experienced teachers, </w:t>
        </w:r>
      </w:ins>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 xml:space="preserve">higher </w:t>
      </w:r>
      <w:ins w:id="786" w:author="Deiglmayr, Anne" w:date="2024-09-02T16:13:00Z">
        <w:r w:rsidR="00945855">
          <w:rPr>
            <w:color w:val="000000"/>
            <w:lang w:val="en-US"/>
          </w:rPr>
          <w:t xml:space="preserve">mean </w:t>
        </w:r>
      </w:ins>
      <w:ins w:id="787" w:author="Deiglmayr, Anne" w:date="2024-09-02T16:14:00Z">
        <w:r w:rsidR="00945855">
          <w:rPr>
            <w:color w:val="000000"/>
            <w:lang w:val="en-US"/>
          </w:rPr>
          <w:t xml:space="preserve">standardized </w:t>
        </w:r>
      </w:ins>
      <w:r w:rsidR="00AE2EC4" w:rsidRPr="008077A3">
        <w:rPr>
          <w:color w:val="000000"/>
          <w:lang w:val="en-US"/>
        </w:rPr>
        <w:t>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w:t>
      </w:r>
      <w:r w:rsidR="00B55F36">
        <w:rPr>
          <w:color w:val="000000"/>
          <w:lang w:val="en-US"/>
        </w:rPr>
        <w:t>,</w:t>
      </w:r>
      <w:r w:rsidRPr="008077A3">
        <w:rPr>
          <w:color w:val="000000"/>
          <w:lang w:val="en-US"/>
        </w:rPr>
        <w:t xml:space="preserve"> thus, probably experienced higher levels of </w:t>
      </w:r>
      <w:r w:rsidR="00B55F36">
        <w:rPr>
          <w:color w:val="000000"/>
          <w:lang w:val="en-US"/>
        </w:rPr>
        <w:t xml:space="preserve">physiological </w:t>
      </w:r>
      <w:r w:rsidRPr="008077A3">
        <w:rPr>
          <w:color w:val="000000"/>
          <w:lang w:val="en-US"/>
        </w:rPr>
        <w:t xml:space="preserve">stress during the </w:t>
      </w:r>
      <w:r w:rsidR="00116C07">
        <w:rPr>
          <w:color w:val="000000"/>
          <w:lang w:val="en-US"/>
        </w:rPr>
        <w:t>SRI</w:t>
      </w:r>
      <w:r w:rsidR="00BB3589" w:rsidRPr="008077A3">
        <w:rPr>
          <w:color w:val="000000"/>
          <w:lang w:val="en-US"/>
        </w:rPr>
        <w:t xml:space="preserve">. </w:t>
      </w:r>
      <w:r w:rsidR="00AA3B57" w:rsidRPr="008077A3">
        <w:rPr>
          <w:color w:val="000000"/>
          <w:lang w:val="en-US"/>
        </w:rPr>
        <w:t>One</w:t>
      </w:r>
      <w:ins w:id="788" w:author="Deiglmayr, Anne" w:date="2024-09-02T16:14:00Z">
        <w:r w:rsidR="00945855">
          <w:rPr>
            <w:color w:val="000000"/>
            <w:lang w:val="en-US"/>
          </w:rPr>
          <w:t xml:space="preserve"> possible</w:t>
        </w:r>
      </w:ins>
      <w:r w:rsidR="00AA3B57" w:rsidRPr="008077A3">
        <w:rPr>
          <w:color w:val="000000"/>
          <w:lang w:val="en-US"/>
        </w:rPr>
        <w:t xml:space="preserve"> explanation for </w:t>
      </w:r>
      <w:del w:id="789" w:author="Deiglmayr, Anne" w:date="2024-09-02T16:14:00Z">
        <w:r w:rsidR="00AA3B57" w:rsidRPr="008077A3" w:rsidDel="00945855">
          <w:rPr>
            <w:color w:val="000000"/>
            <w:lang w:val="en-US"/>
          </w:rPr>
          <w:delText xml:space="preserve">the higher HR of </w:delText>
        </w:r>
        <w:r w:rsidR="00B55F36" w:rsidDel="00945855">
          <w:rPr>
            <w:color w:val="000000"/>
            <w:lang w:val="en-US"/>
          </w:rPr>
          <w:delText xml:space="preserve">more </w:delText>
        </w:r>
        <w:r w:rsidR="00AA3B57" w:rsidRPr="008077A3" w:rsidDel="00945855">
          <w:rPr>
            <w:color w:val="000000"/>
            <w:lang w:val="en-US"/>
          </w:rPr>
          <w:delText>experienced teachers</w:delText>
        </w:r>
      </w:del>
      <w:ins w:id="790" w:author="Deiglmayr, Anne" w:date="2024-09-02T16:14:00Z">
        <w:r w:rsidR="00945855">
          <w:rPr>
            <w:color w:val="000000"/>
            <w:lang w:val="en-US"/>
          </w:rPr>
          <w:t>this finding</w:t>
        </w:r>
      </w:ins>
      <w:r w:rsidR="00AA3B57" w:rsidRPr="008077A3">
        <w:rPr>
          <w:color w:val="000000"/>
          <w:lang w:val="en-US"/>
        </w:rPr>
        <w:t xml:space="preserve"> could </w:t>
      </w:r>
      <w:ins w:id="791" w:author="Deiglmayr, Anne" w:date="2024-09-02T16:14:00Z">
        <w:r w:rsidR="00945855">
          <w:rPr>
            <w:color w:val="000000"/>
            <w:lang w:val="en-US"/>
          </w:rPr>
          <w:t>again be the higher age of the more experienced teachers</w:t>
        </w:r>
      </w:ins>
      <w:ins w:id="792" w:author="Deiglmayr, Anne" w:date="2024-09-02T16:16:00Z">
        <w:r w:rsidR="00945855">
          <w:rPr>
            <w:color w:val="000000"/>
            <w:lang w:val="en-US"/>
          </w:rPr>
          <w:t xml:space="preserve">, along with slower </w:t>
        </w:r>
      </w:ins>
      <w:ins w:id="793" w:author="Deiglmayr, Anne" w:date="2024-09-02T16:17:00Z">
        <w:r w:rsidR="00D92411">
          <w:rPr>
            <w:color w:val="000000"/>
            <w:lang w:val="en-US"/>
          </w:rPr>
          <w:t>recovery</w:t>
        </w:r>
      </w:ins>
      <w:ins w:id="794" w:author="Deiglmayr, Anne" w:date="2024-09-02T16:16:00Z">
        <w:r w:rsidR="00945855">
          <w:rPr>
            <w:color w:val="000000"/>
            <w:lang w:val="en-US"/>
          </w:rPr>
          <w:t xml:space="preserve"> from stress in older</w:t>
        </w:r>
      </w:ins>
      <w:ins w:id="795" w:author="Deiglmayr, Anne" w:date="2024-09-02T16:17:00Z">
        <w:r w:rsidR="00D92411">
          <w:rPr>
            <w:color w:val="000000"/>
            <w:lang w:val="en-US"/>
          </w:rPr>
          <w:t xml:space="preserve"> teachers </w:t>
        </w:r>
      </w:ins>
      <w:del w:id="796" w:author="Deiglmayr, Anne" w:date="2024-09-02T16:14:00Z">
        <w:r w:rsidR="00AA3B57" w:rsidRPr="008077A3" w:rsidDel="00945855">
          <w:rPr>
            <w:color w:val="000000"/>
            <w:lang w:val="en-US"/>
          </w:rPr>
          <w:delText xml:space="preserve">be that age correlated strongly </w:delText>
        </w:r>
        <w:r w:rsidR="00AA3B57" w:rsidRPr="008077A3" w:rsidDel="00945855">
          <w:rPr>
            <w:color w:val="000000"/>
            <w:lang w:val="en-US"/>
          </w:rPr>
          <w:lastRenderedPageBreak/>
          <w:delText>with teaching experience</w:delText>
        </w:r>
        <w:r w:rsidR="008F4764" w:rsidRPr="008077A3" w:rsidDel="00945855">
          <w:rPr>
            <w:color w:val="000000"/>
            <w:lang w:val="en-US"/>
          </w:rPr>
          <w:delText xml:space="preserve"> (</w:delText>
        </w:r>
        <w:r w:rsidR="008F4764" w:rsidRPr="008077A3" w:rsidDel="00945855">
          <w:rPr>
            <w:i/>
            <w:iCs/>
            <w:color w:val="000000"/>
            <w:lang w:val="en-US"/>
          </w:rPr>
          <w:delText>r</w:delText>
        </w:r>
        <w:r w:rsidR="008F4764" w:rsidRPr="008077A3" w:rsidDel="00945855">
          <w:rPr>
            <w:color w:val="000000"/>
            <w:lang w:val="en-US"/>
          </w:rPr>
          <w:delText xml:space="preserve"> = </w:delText>
        </w:r>
        <w:r w:rsidR="00381A3B" w:rsidRPr="008077A3" w:rsidDel="00945855">
          <w:rPr>
            <w:color w:val="000000"/>
            <w:lang w:val="en-US"/>
          </w:rPr>
          <w:delText>.94)</w:delText>
        </w:r>
        <w:r w:rsidR="00BD5738" w:rsidDel="00945855">
          <w:rPr>
            <w:color w:val="000000"/>
            <w:lang w:val="en-US"/>
          </w:rPr>
          <w:delText xml:space="preserve">, </w:delText>
        </w:r>
      </w:del>
      <w:del w:id="797" w:author="Deiglmayr, Anne" w:date="2024-09-02T16:15:00Z">
        <w:r w:rsidR="00BD5738" w:rsidDel="00945855">
          <w:rPr>
            <w:color w:val="000000"/>
            <w:lang w:val="en-US"/>
          </w:rPr>
          <w:delText>and older persons may show a delayed recovery from stressful situations</w:delText>
        </w:r>
      </w:del>
      <w:r w:rsidR="001C78D2">
        <w:rPr>
          <w:color w:val="000000"/>
          <w:lang w:val="en-US"/>
        </w:rPr>
        <w:t>.</w:t>
      </w:r>
      <w:r w:rsidR="00F2771C">
        <w:rPr>
          <w:color w:val="000000"/>
          <w:lang w:val="en-US"/>
        </w:rPr>
        <w:t xml:space="preserve"> </w:t>
      </w:r>
      <w:r w:rsidR="001C78D2">
        <w:rPr>
          <w:color w:val="000000"/>
          <w:lang w:val="en-US"/>
        </w:rPr>
        <w:t>For instance</w:t>
      </w:r>
      <w:r w:rsidR="00BD5738">
        <w:rPr>
          <w:color w:val="000000"/>
          <w:lang w:val="en-US"/>
        </w:rPr>
        <w:t>,</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t>observed</w:t>
      </w:r>
      <w:r w:rsidR="00AA3B57" w:rsidRPr="008077A3">
        <w:rPr>
          <w:rStyle w:val="--l"/>
          <w:lang w:val="en-US"/>
        </w:rPr>
        <w:t xml:space="preserve"> that</w:t>
      </w:r>
      <w:ins w:id="798" w:author="Deiglmayr, Anne" w:date="2024-09-02T16:17:00Z">
        <w:r w:rsidR="00D92411">
          <w:rPr>
            <w:rStyle w:val="--l"/>
            <w:lang w:val="en-US"/>
          </w:rPr>
          <w:t>, compared to their younger colleagues,</w:t>
        </w:r>
      </w:ins>
      <w:r w:rsidR="00AA3B57" w:rsidRPr="008077A3">
        <w:rPr>
          <w:rStyle w:val="--l"/>
          <w:lang w:val="en-US"/>
        </w:rPr>
        <w:t xml:space="preserve"> older </w:t>
      </w:r>
      <w:del w:id="799" w:author="Deiglmayr, Anne" w:date="2024-09-02T16:15:00Z">
        <w:r w:rsidR="00AA3B57" w:rsidRPr="008077A3" w:rsidDel="00945855">
          <w:rPr>
            <w:rStyle w:val="--l"/>
            <w:lang w:val="en-US"/>
          </w:rPr>
          <w:delText>femal</w:delText>
        </w:r>
        <w:r w:rsidR="005470AA" w:rsidDel="00945855">
          <w:rPr>
            <w:rStyle w:val="--l"/>
            <w:lang w:val="en-US"/>
          </w:rPr>
          <w:delText>e</w:delText>
        </w:r>
        <w:r w:rsidR="00AA3B57" w:rsidRPr="008077A3" w:rsidDel="00945855">
          <w:rPr>
            <w:rStyle w:val="--l"/>
            <w:lang w:val="en-US"/>
          </w:rPr>
          <w:delText xml:space="preserve"> </w:delText>
        </w:r>
      </w:del>
      <w:r w:rsidR="00AA3B57" w:rsidRPr="008077A3">
        <w:rPr>
          <w:rStyle w:val="--l"/>
          <w:lang w:val="en-US"/>
        </w:rPr>
        <w:t xml:space="preserve">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commentRangeStart w:id="800"/>
      <w:del w:id="801" w:author="Deiglmayr, Anne" w:date="2024-09-02T16:19:00Z">
        <w:r w:rsidR="00476D13" w:rsidRPr="008077A3" w:rsidDel="00D92411">
          <w:rPr>
            <w:rStyle w:val="--l"/>
            <w:lang w:val="en-US"/>
          </w:rPr>
          <w:delText xml:space="preserve">Another explanation could be provided by </w:delText>
        </w:r>
        <w:r w:rsidR="00D35313" w:rsidRPr="008077A3" w:rsidDel="00D92411">
          <w:rPr>
            <w:rStyle w:val="--l"/>
            <w:lang w:val="en-US"/>
          </w:rPr>
          <w:delText>@alhija2015teacher</w:delText>
        </w:r>
        <w:r w:rsidR="00476D13" w:rsidRPr="008077A3" w:rsidDel="00D92411">
          <w:rPr>
            <w:rStyle w:val="--l"/>
            <w:lang w:val="en-US"/>
          </w:rPr>
          <w:delText xml:space="preserve">, </w:delText>
        </w:r>
        <w:r w:rsidR="00DD7CA7" w:rsidRPr="008077A3" w:rsidDel="00D92411">
          <w:rPr>
            <w:rStyle w:val="--l"/>
            <w:lang w:val="en-US"/>
          </w:rPr>
          <w:delText>who</w:delText>
        </w:r>
        <w:r w:rsidR="00476D13" w:rsidRPr="008077A3" w:rsidDel="00D92411">
          <w:rPr>
            <w:rStyle w:val="--l"/>
            <w:lang w:val="en-US"/>
          </w:rPr>
          <w:delText xml:space="preserve"> found that more experienced teachers reported more stress due to student misbehavior compared to less experienced teachers</w:delText>
        </w:r>
        <w:r w:rsidR="00DD7CA7" w:rsidRPr="008077A3" w:rsidDel="00D92411">
          <w:rPr>
            <w:rStyle w:val="--l"/>
            <w:lang w:val="en-US"/>
          </w:rPr>
          <w:delText xml:space="preserve"> as a </w:delText>
        </w:r>
        <w:r w:rsidR="00476D13" w:rsidRPr="008077A3" w:rsidDel="00D92411">
          <w:rPr>
            <w:rStyle w:val="--l"/>
            <w:lang w:val="en-US"/>
          </w:rPr>
          <w:delText xml:space="preserve">result </w:delText>
        </w:r>
        <w:r w:rsidR="00DD7CA7" w:rsidRPr="008077A3" w:rsidDel="00D92411">
          <w:rPr>
            <w:rStyle w:val="--l"/>
            <w:lang w:val="en-US"/>
          </w:rPr>
          <w:delText xml:space="preserve">of </w:delText>
        </w:r>
        <w:r w:rsidR="00A95D29" w:rsidRPr="008077A3" w:rsidDel="00D92411">
          <w:rPr>
            <w:rStyle w:val="--l"/>
            <w:lang w:val="en-US"/>
          </w:rPr>
          <w:delText>higher</w:delText>
        </w:r>
        <w:r w:rsidR="00476D13" w:rsidRPr="008077A3" w:rsidDel="00D92411">
          <w:rPr>
            <w:rStyle w:val="--l"/>
            <w:lang w:val="en-US"/>
          </w:rPr>
          <w:delText xml:space="preserve"> burnout</w:delText>
        </w:r>
        <w:r w:rsidR="00A95D29" w:rsidRPr="008077A3" w:rsidDel="00D92411">
          <w:rPr>
            <w:rStyle w:val="--l"/>
            <w:lang w:val="en-US"/>
          </w:rPr>
          <w:delText xml:space="preserve"> symptoms</w:delText>
        </w:r>
        <w:r w:rsidR="00476D13" w:rsidRPr="008077A3" w:rsidDel="00D92411">
          <w:rPr>
            <w:rStyle w:val="--l"/>
            <w:lang w:val="en-US"/>
          </w:rPr>
          <w:delText>.</w:delText>
        </w:r>
        <w:r w:rsidR="00E84AA2" w:rsidRPr="008077A3" w:rsidDel="00D92411">
          <w:rPr>
            <w:rStyle w:val="--l"/>
            <w:lang w:val="en-US"/>
          </w:rPr>
          <w:delText xml:space="preserve"> In other words, experienced teachers </w:delText>
        </w:r>
        <w:r w:rsidR="00A95D29" w:rsidRPr="008077A3" w:rsidDel="00D92411">
          <w:rPr>
            <w:rStyle w:val="--l"/>
            <w:lang w:val="en-US"/>
          </w:rPr>
          <w:delText xml:space="preserve">may show </w:delText>
        </w:r>
        <w:r w:rsidR="00E84AA2" w:rsidRPr="008077A3" w:rsidDel="00D92411">
          <w:rPr>
            <w:rStyle w:val="--l"/>
            <w:lang w:val="en-US"/>
          </w:rPr>
          <w:delText xml:space="preserve">elevated HRs due to </w:delText>
        </w:r>
        <w:r w:rsidR="00A95D29" w:rsidRPr="008077A3" w:rsidDel="00D92411">
          <w:rPr>
            <w:rStyle w:val="--l"/>
            <w:lang w:val="en-US"/>
          </w:rPr>
          <w:delText xml:space="preserve">a habitually </w:delText>
        </w:r>
        <w:r w:rsidR="00E84AA2" w:rsidRPr="008077A3" w:rsidDel="00D92411">
          <w:rPr>
            <w:rStyle w:val="--l"/>
            <w:lang w:val="en-US"/>
          </w:rPr>
          <w:delText>increased stress level</w:delText>
        </w:r>
        <w:r w:rsidR="00A95D29" w:rsidRPr="008077A3" w:rsidDel="00D92411">
          <w:rPr>
            <w:rStyle w:val="--l"/>
            <w:lang w:val="en-US"/>
          </w:rPr>
          <w:delText xml:space="preserve"> and lower stress tolerance</w:delText>
        </w:r>
        <w:r w:rsidR="00E84AA2" w:rsidRPr="008077A3" w:rsidDel="00D92411">
          <w:rPr>
            <w:rStyle w:val="--l"/>
            <w:lang w:val="en-US"/>
          </w:rPr>
          <w:delText>.</w:delText>
        </w:r>
        <w:r w:rsidR="00A95D29" w:rsidRPr="008077A3" w:rsidDel="00D92411">
          <w:rPr>
            <w:rStyle w:val="--l"/>
            <w:lang w:val="en-US"/>
          </w:rPr>
          <w:delText xml:space="preserve"> </w:delText>
        </w:r>
        <w:r w:rsidR="00244F39" w:rsidRPr="00244F39" w:rsidDel="00D92411">
          <w:rPr>
            <w:lang w:val="en-US"/>
          </w:rPr>
          <w:delText xml:space="preserve">However, the positive association between teaching experience and HR was found only in the </w:delText>
        </w:r>
        <w:r w:rsidR="00244F39" w:rsidRPr="00244F39" w:rsidDel="00D92411">
          <w:rPr>
            <w:i/>
            <w:iCs/>
            <w:lang w:val="en-US"/>
          </w:rPr>
          <w:delText>interview phase</w:delText>
        </w:r>
        <w:r w:rsidR="00244F39" w:rsidRPr="00244F39" w:rsidDel="00D92411">
          <w:rPr>
            <w:lang w:val="en-US"/>
          </w:rPr>
          <w:delText xml:space="preserve">. </w:delText>
        </w:r>
      </w:del>
      <w:commentRangeEnd w:id="800"/>
      <w:r w:rsidR="00D92411">
        <w:rPr>
          <w:rStyle w:val="Kommentarzeichen"/>
          <w:rFonts w:asciiTheme="minorHAnsi" w:eastAsiaTheme="minorHAnsi" w:hAnsiTheme="minorHAnsi" w:cstheme="minorBidi"/>
          <w:lang w:eastAsia="en-US"/>
        </w:rPr>
        <w:commentReference w:id="800"/>
      </w:r>
      <w:del w:id="802" w:author="Deiglmayr, Anne" w:date="2024-09-02T16:20:00Z">
        <w:r w:rsidR="00244F39" w:rsidRPr="00244F39" w:rsidDel="00D92411">
          <w:rPr>
            <w:lang w:val="en-US"/>
          </w:rPr>
          <w:delText xml:space="preserve">This </w:delText>
        </w:r>
      </w:del>
      <w:ins w:id="803" w:author="Deiglmayr, Anne" w:date="2024-09-02T16:20:00Z">
        <w:r w:rsidR="00D92411">
          <w:rPr>
            <w:lang w:val="en-US"/>
          </w:rPr>
          <w:t>Alternatively, the finding</w:t>
        </w:r>
        <w:r w:rsidR="00D92411" w:rsidRPr="00244F39">
          <w:rPr>
            <w:lang w:val="en-US"/>
          </w:rPr>
          <w:t xml:space="preserve"> </w:t>
        </w:r>
      </w:ins>
      <w:r w:rsidR="00244F39" w:rsidRPr="00244F39">
        <w:rPr>
          <w:lang w:val="en-US"/>
        </w:rPr>
        <w:t xml:space="preserve">could also be attributed to the fact that </w:t>
      </w:r>
      <w:del w:id="804" w:author="Deiglmayr, Anne" w:date="2024-09-02T16:41:00Z">
        <w:r w:rsidR="00244F39" w:rsidRPr="00244F39" w:rsidDel="001717EB">
          <w:rPr>
            <w:lang w:val="en-US"/>
          </w:rPr>
          <w:delText xml:space="preserve">younger </w:delText>
        </w:r>
      </w:del>
      <w:ins w:id="805" w:author="Deiglmayr, Anne" w:date="2024-09-02T16:41:00Z">
        <w:r w:rsidR="001717EB">
          <w:rPr>
            <w:lang w:val="en-US"/>
          </w:rPr>
          <w:t>less experienced</w:t>
        </w:r>
        <w:r w:rsidR="001717EB" w:rsidRPr="00244F39">
          <w:rPr>
            <w:lang w:val="en-US"/>
          </w:rPr>
          <w:t xml:space="preserve"> </w:t>
        </w:r>
      </w:ins>
      <w:r w:rsidR="00244F39" w:rsidRPr="00244F39">
        <w:rPr>
          <w:lang w:val="en-US"/>
        </w:rPr>
        <w:t>teachers</w:t>
      </w:r>
      <w:ins w:id="806" w:author="Deiglmayr, Anne" w:date="2024-09-02T16:20:00Z">
        <w:r w:rsidR="00D92411">
          <w:rPr>
            <w:lang w:val="en-US"/>
          </w:rPr>
          <w:t xml:space="preserve">, </w:t>
        </w:r>
      </w:ins>
      <w:ins w:id="807" w:author="Deiglmayr, Anne" w:date="2024-09-02T16:21:00Z">
        <w:r w:rsidR="00D92411">
          <w:rPr>
            <w:lang w:val="en-US"/>
          </w:rPr>
          <w:t>due to their ongoing or only recently concluded</w:t>
        </w:r>
      </w:ins>
      <w:ins w:id="808" w:author="Deiglmayr, Anne" w:date="2024-09-02T16:20:00Z">
        <w:r w:rsidR="00D92411">
          <w:rPr>
            <w:lang w:val="en-US"/>
          </w:rPr>
          <w:t xml:space="preserve"> training,</w:t>
        </w:r>
      </w:ins>
      <w:r w:rsidR="00244F39" w:rsidRPr="00244F39">
        <w:rPr>
          <w:lang w:val="en-US"/>
        </w:rPr>
        <w:t xml:space="preserve"> may </w:t>
      </w:r>
      <w:ins w:id="809" w:author="Deiglmayr, Anne" w:date="2024-09-02T16:48:00Z">
        <w:r w:rsidR="00ED7D5F">
          <w:rPr>
            <w:lang w:val="en-US"/>
          </w:rPr>
          <w:t>have been</w:t>
        </w:r>
      </w:ins>
      <w:del w:id="810" w:author="Deiglmayr, Anne" w:date="2024-09-02T16:48:00Z">
        <w:r w:rsidR="00244F39" w:rsidRPr="00244F39" w:rsidDel="00ED7D5F">
          <w:rPr>
            <w:lang w:val="en-US"/>
          </w:rPr>
          <w:delText>be</w:delText>
        </w:r>
      </w:del>
      <w:r w:rsidR="00244F39" w:rsidRPr="00244F39">
        <w:rPr>
          <w:lang w:val="en-US"/>
        </w:rPr>
        <w:t xml:space="preserve"> more accustomed to reflecting on their work and receiving feedback</w:t>
      </w:r>
      <w:ins w:id="811" w:author="Deiglmayr, Anne" w:date="2024-09-02T16:22:00Z">
        <w:r w:rsidR="00D92411">
          <w:rPr>
            <w:lang w:val="en-US"/>
          </w:rPr>
          <w:t xml:space="preserve"> as was the case during the SRI</w:t>
        </w:r>
      </w:ins>
      <w:del w:id="812" w:author="Deiglmayr, Anne" w:date="2024-09-02T16:21:00Z">
        <w:r w:rsidR="00F037C5" w:rsidDel="00D92411">
          <w:rPr>
            <w:lang w:val="en-US"/>
          </w:rPr>
          <w:delText xml:space="preserve"> in the faculty</w:delText>
        </w:r>
      </w:del>
      <w:r w:rsidR="00244F39" w:rsidRPr="00244F39">
        <w:rPr>
          <w:lang w:val="en-US"/>
        </w:rPr>
        <w:t>, whereas</w:t>
      </w:r>
      <w:r w:rsidR="00F037C5">
        <w:rPr>
          <w:lang w:val="en-US"/>
        </w:rPr>
        <w:t>,</w:t>
      </w:r>
      <w:r w:rsidR="00244F39" w:rsidRPr="00244F39">
        <w:rPr>
          <w:lang w:val="en-US"/>
        </w:rPr>
        <w:t xml:space="preserve"> </w:t>
      </w:r>
      <w:del w:id="813" w:author="Deiglmayr, Anne" w:date="2024-09-02T16:21:00Z">
        <w:r w:rsidR="00244F39" w:rsidRPr="00244F39" w:rsidDel="00D92411">
          <w:rPr>
            <w:lang w:val="en-US"/>
          </w:rPr>
          <w:delText>for experienced teachers,</w:delText>
        </w:r>
      </w:del>
      <w:r w:rsidR="00244F39" w:rsidRPr="00244F39">
        <w:rPr>
          <w:lang w:val="en-US"/>
        </w:rPr>
        <w:t xml:space="preserve"> these activities </w:t>
      </w:r>
      <w:del w:id="814" w:author="Deiglmayr, Anne" w:date="2024-09-02T16:48:00Z">
        <w:r w:rsidR="00244F39" w:rsidRPr="00244F39" w:rsidDel="00ED7D5F">
          <w:rPr>
            <w:lang w:val="en-US"/>
          </w:rPr>
          <w:delText xml:space="preserve">are </w:delText>
        </w:r>
      </w:del>
      <w:ins w:id="815" w:author="Deiglmayr, Anne" w:date="2024-09-02T16:48:00Z">
        <w:r w:rsidR="00ED7D5F">
          <w:rPr>
            <w:lang w:val="en-US"/>
          </w:rPr>
          <w:t>were</w:t>
        </w:r>
        <w:r w:rsidR="00ED7D5F" w:rsidRPr="00244F39">
          <w:rPr>
            <w:lang w:val="en-US"/>
          </w:rPr>
          <w:t xml:space="preserve"> </w:t>
        </w:r>
      </w:ins>
      <w:r w:rsidR="00244F39" w:rsidRPr="00244F39">
        <w:rPr>
          <w:lang w:val="en-US"/>
        </w:rPr>
        <w:t>less routine</w:t>
      </w:r>
      <w:ins w:id="816" w:author="Deiglmayr, Anne" w:date="2024-09-02T16:21:00Z">
        <w:r w:rsidR="00D92411" w:rsidRPr="00D92411">
          <w:rPr>
            <w:lang w:val="en-US"/>
          </w:rPr>
          <w:t xml:space="preserve"> </w:t>
        </w:r>
        <w:r w:rsidR="00D92411">
          <w:rPr>
            <w:lang w:val="en-US"/>
          </w:rPr>
          <w:t xml:space="preserve">and possibly more face-threatening </w:t>
        </w:r>
        <w:r w:rsidR="00D92411" w:rsidRPr="00244F39">
          <w:rPr>
            <w:lang w:val="en-US"/>
          </w:rPr>
          <w:t>for experienced teachers</w:t>
        </w:r>
      </w:ins>
      <w:r w:rsidR="00244F39" w:rsidRPr="00244F39">
        <w:rPr>
          <w:lang w:val="en-US"/>
        </w:rPr>
        <w:t xml:space="preserve">. </w:t>
      </w:r>
      <w:del w:id="817" w:author="Deiglmayr, Anne" w:date="2024-09-02T16:21:00Z">
        <w:r w:rsidR="00244F39" w:rsidRPr="00244F39" w:rsidDel="00D92411">
          <w:rPr>
            <w:lang w:val="en-US"/>
          </w:rPr>
          <w:delText>Thus</w:delText>
        </w:r>
      </w:del>
      <w:ins w:id="818" w:author="Deiglmayr, Anne" w:date="2024-09-02T16:21:00Z">
        <w:r w:rsidR="00D92411">
          <w:rPr>
            <w:lang w:val="en-US"/>
          </w:rPr>
          <w:t>Therefore</w:t>
        </w:r>
      </w:ins>
      <w:r w:rsidR="00244F39" w:rsidRPr="00244F39">
        <w:rPr>
          <w:lang w:val="en-US"/>
        </w:rPr>
        <w:t xml:space="preserve">, it is </w:t>
      </w:r>
      <w:del w:id="819" w:author="Deiglmayr, Anne" w:date="2024-09-02T16:21:00Z">
        <w:r w:rsidR="00244F39" w:rsidRPr="00244F39" w:rsidDel="00D92411">
          <w:rPr>
            <w:lang w:val="en-US"/>
          </w:rPr>
          <w:delText xml:space="preserve">also </w:delText>
        </w:r>
      </w:del>
      <w:r w:rsidR="00244F39" w:rsidRPr="00244F39">
        <w:rPr>
          <w:lang w:val="en-US"/>
        </w:rPr>
        <w:t>possible that more experienced</w:t>
      </w:r>
      <w:ins w:id="820" w:author="Deiglmayr, Anne" w:date="2024-09-02T16:21:00Z">
        <w:r w:rsidR="00D92411">
          <w:rPr>
            <w:lang w:val="en-US"/>
          </w:rPr>
          <w:t xml:space="preserve"> </w:t>
        </w:r>
      </w:ins>
      <w:del w:id="821" w:author="Deiglmayr, Anne" w:date="2024-09-02T16:21:00Z">
        <w:r w:rsidR="00244F39" w:rsidRPr="00244F39" w:rsidDel="00D92411">
          <w:rPr>
            <w:lang w:val="en-US"/>
          </w:rPr>
          <w:delText xml:space="preserve">, older </w:delText>
        </w:r>
      </w:del>
      <w:r w:rsidR="00244F39" w:rsidRPr="00244F39">
        <w:rPr>
          <w:lang w:val="en-US"/>
        </w:rPr>
        <w:t>teachers found the interview itself to be more stressful</w:t>
      </w:r>
      <w:ins w:id="822" w:author="Deiglmayr, Anne" w:date="2024-09-02T16:23:00Z">
        <w:r w:rsidR="00D92411">
          <w:rPr>
            <w:lang w:val="en-US"/>
          </w:rPr>
          <w:t xml:space="preserve"> and therefore showed a higher mean standardized HR</w:t>
        </w:r>
      </w:ins>
      <w:ins w:id="823" w:author="Deiglmayr, Anne" w:date="2024-09-02T16:41:00Z">
        <w:r w:rsidR="001717EB">
          <w:rPr>
            <w:lang w:val="en-US"/>
          </w:rPr>
          <w:t xml:space="preserve"> during this phase</w:t>
        </w:r>
      </w:ins>
      <w:r w:rsidR="00244F39" w:rsidRPr="00244F39">
        <w:rPr>
          <w:lang w:val="en-US"/>
        </w:rPr>
        <w:t xml:space="preserve">. </w:t>
      </w:r>
      <w:del w:id="824" w:author="Deiglmayr, Anne" w:date="2024-09-02T16:22:00Z">
        <w:r w:rsidR="00244F39" w:rsidRPr="00244F39" w:rsidDel="00D92411">
          <w:rPr>
            <w:lang w:val="en-US"/>
          </w:rPr>
          <w:delText>Since the interview entailed watching one’s own lesson together with an experimenter while answering the experimenter’s questions on the classroom disruptions may be a stress-inducing situation. Possibly, more experienced teachers felt more threatened by the interview situation than less experienced teachers.</w:delText>
        </w:r>
      </w:del>
    </w:p>
    <w:p w14:paraId="041DD6FE" w14:textId="417F71C6" w:rsidR="001717EB" w:rsidRPr="008077A3" w:rsidRDefault="00C14178" w:rsidP="001717EB">
      <w:pPr>
        <w:pStyle w:val="StandardWeb"/>
        <w:spacing w:before="240" w:beforeAutospacing="0" w:after="240" w:afterAutospacing="0" w:line="480" w:lineRule="auto"/>
        <w:jc w:val="both"/>
        <w:rPr>
          <w:ins w:id="825" w:author="Deiglmayr, Anne" w:date="2024-09-02T16:42:00Z"/>
          <w:color w:val="000000"/>
          <w:lang w:val="en-US"/>
        </w:rPr>
      </w:pPr>
      <w:commentRangeStart w:id="826"/>
      <w:del w:id="827" w:author="Deiglmayr, Anne" w:date="2024-09-02T16:34:00Z">
        <w:r w:rsidRPr="008077A3" w:rsidDel="009F7907">
          <w:rPr>
            <w:color w:val="000000"/>
            <w:lang w:val="en-US"/>
          </w:rPr>
          <w:delText>Second</w:delText>
        </w:r>
      </w:del>
      <w:ins w:id="828" w:author="Deiglmayr, Anne" w:date="2024-09-02T16:49:00Z">
        <w:r w:rsidR="00E1388C">
          <w:rPr>
            <w:color w:val="000000"/>
            <w:lang w:val="en-US"/>
          </w:rPr>
          <w:t xml:space="preserve">With regards to the predictive power of teachers´ subjective appraisals of the classroom disruption during teaching, we first of all have to conclude that </w:t>
        </w:r>
      </w:ins>
      <w:ins w:id="829" w:author="Deiglmayr, Anne" w:date="2024-09-02T16:50:00Z">
        <w:r w:rsidR="00E1388C">
          <w:rPr>
            <w:color w:val="000000"/>
            <w:lang w:val="en-US"/>
          </w:rPr>
          <w:t xml:space="preserve">our hypotheses were </w:t>
        </w:r>
      </w:ins>
      <w:ins w:id="830" w:author="Deiglmayr, Anne" w:date="2024-09-02T16:51:00Z">
        <w:r w:rsidR="00E1388C">
          <w:rPr>
            <w:color w:val="000000"/>
            <w:lang w:val="en-US"/>
          </w:rPr>
          <w:t xml:space="preserve">not </w:t>
        </w:r>
      </w:ins>
      <w:ins w:id="831" w:author="Deiglmayr, Anne" w:date="2024-09-02T16:50:00Z">
        <w:r w:rsidR="00E1388C">
          <w:rPr>
            <w:color w:val="000000"/>
            <w:lang w:val="en-US"/>
          </w:rPr>
          <w:t>supported</w:t>
        </w:r>
      </w:ins>
      <w:ins w:id="832" w:author="Deiglmayr, Anne" w:date="2024-09-02T16:51:00Z">
        <w:r w:rsidR="00E1388C">
          <w:rPr>
            <w:color w:val="000000"/>
            <w:lang w:val="en-US"/>
          </w:rPr>
          <w:t>, as neither confidence</w:t>
        </w:r>
      </w:ins>
      <w:ins w:id="833" w:author="Deiglmayr, Anne" w:date="2024-09-02T16:53:00Z">
        <w:r w:rsidR="00E1388C">
          <w:rPr>
            <w:color w:val="000000"/>
            <w:lang w:val="en-US"/>
          </w:rPr>
          <w:t xml:space="preserve"> appraisal</w:t>
        </w:r>
      </w:ins>
      <w:ins w:id="834" w:author="Deiglmayr, Anne" w:date="2024-09-02T16:51:00Z">
        <w:r w:rsidR="00E1388C">
          <w:rPr>
            <w:color w:val="000000"/>
            <w:lang w:val="en-US"/>
          </w:rPr>
          <w:t xml:space="preserve"> nor disruptiveness appraisal </w:t>
        </w:r>
      </w:ins>
      <w:ins w:id="835" w:author="Deiglmayr, Anne" w:date="2024-09-02T16:53:00Z">
        <w:r w:rsidR="00E1388C">
          <w:rPr>
            <w:color w:val="000000"/>
            <w:lang w:val="en-US"/>
          </w:rPr>
          <w:t xml:space="preserve">showed any notable correlations with teachers´ means standardized HR, or any </w:t>
        </w:r>
      </w:ins>
      <w:ins w:id="836" w:author="Deiglmayr, Anne" w:date="2024-09-02T16:51:00Z">
        <w:r w:rsidR="00E1388C">
          <w:rPr>
            <w:color w:val="000000"/>
            <w:lang w:val="en-US"/>
          </w:rPr>
          <w:t xml:space="preserve">explanatory </w:t>
        </w:r>
      </w:ins>
      <w:ins w:id="837" w:author="Deiglmayr, Anne" w:date="2024-09-02T16:52:00Z">
        <w:r w:rsidR="00E1388C">
          <w:rPr>
            <w:color w:val="000000"/>
            <w:lang w:val="en-US"/>
          </w:rPr>
          <w:t xml:space="preserve">power over and beyond teaching experience. </w:t>
        </w:r>
      </w:ins>
      <w:commentRangeEnd w:id="826"/>
      <w:ins w:id="838" w:author="Deiglmayr, Anne" w:date="2024-09-02T16:57:00Z">
        <w:r w:rsidR="00E25EDB">
          <w:rPr>
            <w:rStyle w:val="Kommentarzeichen"/>
            <w:rFonts w:asciiTheme="minorHAnsi" w:eastAsiaTheme="minorHAnsi" w:hAnsiTheme="minorHAnsi" w:cstheme="minorBidi"/>
            <w:lang w:eastAsia="en-US"/>
          </w:rPr>
          <w:commentReference w:id="826"/>
        </w:r>
      </w:ins>
      <w:ins w:id="839" w:author="Deiglmayr, Anne" w:date="2024-09-02T16:52:00Z">
        <w:r w:rsidR="00E1388C">
          <w:rPr>
            <w:color w:val="000000"/>
            <w:lang w:val="en-US"/>
          </w:rPr>
          <w:t xml:space="preserve"> </w:t>
        </w:r>
      </w:ins>
      <w:ins w:id="840" w:author="Deiglmayr, Anne" w:date="2024-09-02T16:53:00Z">
        <w:r w:rsidR="00E1388C">
          <w:rPr>
            <w:color w:val="000000"/>
            <w:lang w:val="en-US"/>
          </w:rPr>
          <w:t xml:space="preserve">However, </w:t>
        </w:r>
      </w:ins>
      <w:ins w:id="841" w:author="Deiglmayr, Anne" w:date="2024-09-02T16:41:00Z">
        <w:r w:rsidR="001717EB">
          <w:rPr>
            <w:color w:val="000000"/>
            <w:lang w:val="en-US"/>
          </w:rPr>
          <w:t xml:space="preserve"> </w:t>
        </w:r>
      </w:ins>
      <w:del w:id="842" w:author="Deiglmayr, Anne" w:date="2024-09-02T16:41:00Z">
        <w:r w:rsidRPr="008077A3" w:rsidDel="001717EB">
          <w:rPr>
            <w:color w:val="000000"/>
            <w:lang w:val="en-US"/>
          </w:rPr>
          <w:delText xml:space="preserve">, two findings did support our hypotheses, at least partially: 1) </w:delText>
        </w:r>
      </w:del>
      <w:del w:id="843" w:author="Deiglmayr, Anne" w:date="2024-09-02T16:42:00Z">
        <w:r w:rsidR="00A2169F" w:rsidDel="001717EB">
          <w:rPr>
            <w:color w:val="000000"/>
            <w:lang w:val="en-US"/>
          </w:rPr>
          <w:lastRenderedPageBreak/>
          <w:delText>W</w:delText>
        </w:r>
      </w:del>
      <w:ins w:id="844" w:author="Deiglmayr, Anne" w:date="2024-09-02T16:42:00Z">
        <w:r w:rsidR="001717EB">
          <w:rPr>
            <w:color w:val="000000"/>
            <w:lang w:val="en-US"/>
          </w:rPr>
          <w:t>w</w:t>
        </w:r>
      </w:ins>
      <w:r w:rsidR="00A2169F">
        <w:rPr>
          <w:color w:val="000000"/>
          <w:lang w:val="en-US"/>
        </w:rPr>
        <w:t xml:space="preserve">hen controlling for all other factors, </w:t>
      </w:r>
      <w:del w:id="845" w:author="Deiglmayr, Anne" w:date="2024-09-02T16:42:00Z">
        <w:r w:rsidR="00A2169F" w:rsidDel="001717EB">
          <w:rPr>
            <w:color w:val="000000"/>
            <w:lang w:val="en-US"/>
          </w:rPr>
          <w:delText>w</w:delText>
        </w:r>
        <w:r w:rsidRPr="008077A3" w:rsidDel="001717EB">
          <w:rPr>
            <w:color w:val="000000"/>
            <w:lang w:val="en-US"/>
          </w:rPr>
          <w:delText xml:space="preserve">e found </w:delText>
        </w:r>
        <w:r w:rsidR="00A2169F" w:rsidDel="001717EB">
          <w:rPr>
            <w:color w:val="000000"/>
            <w:lang w:val="en-US"/>
          </w:rPr>
          <w:delText xml:space="preserve">that </w:delText>
        </w:r>
      </w:del>
      <w:r w:rsidR="005D5E59" w:rsidRPr="008077A3">
        <w:rPr>
          <w:color w:val="000000"/>
          <w:lang w:val="en-US"/>
        </w:rPr>
        <w:t>t</w:t>
      </w:r>
      <w:r w:rsidR="005D5E59" w:rsidRPr="008077A3">
        <w:rPr>
          <w:rStyle w:val="--l"/>
          <w:lang w:val="en-US"/>
        </w:rPr>
        <w:t xml:space="preserve">eachers who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w:t>
      </w:r>
      <w:r w:rsidR="00A2169F">
        <w:rPr>
          <w:color w:val="000000"/>
          <w:lang w:val="en-US"/>
        </w:rPr>
        <w:t xml:space="preserve"> in the </w:t>
      </w:r>
      <w:r w:rsidRPr="008077A3">
        <w:rPr>
          <w:color w:val="000000"/>
          <w:lang w:val="en-US"/>
        </w:rPr>
        <w:t xml:space="preserve">phase immediately following the micro-teaching unit, and thus </w:t>
      </w:r>
      <w:del w:id="846" w:author="Deiglmayr, Anne" w:date="2024-09-02T16:54:00Z">
        <w:r w:rsidR="00E948BA" w:rsidDel="00E1388C">
          <w:rPr>
            <w:color w:val="000000"/>
            <w:lang w:val="en-US"/>
          </w:rPr>
          <w:delText xml:space="preserve">were </w:delText>
        </w:r>
        <w:r w:rsidRPr="008077A3" w:rsidDel="00E1388C">
          <w:rPr>
            <w:color w:val="000000"/>
            <w:lang w:val="en-US"/>
          </w:rPr>
          <w:delText xml:space="preserve">probably most prone to actually </w:delText>
        </w:r>
      </w:del>
      <w:ins w:id="847" w:author="Deiglmayr, Anne" w:date="2024-09-02T16:54:00Z">
        <w:r w:rsidR="00E1388C">
          <w:rPr>
            <w:color w:val="000000"/>
            <w:lang w:val="en-US"/>
          </w:rPr>
          <w:t xml:space="preserve">might be described as </w:t>
        </w:r>
      </w:ins>
      <w:r w:rsidRPr="008077A3">
        <w:rPr>
          <w:color w:val="000000"/>
          <w:lang w:val="en-US"/>
        </w:rPr>
        <w:t>show</w:t>
      </w:r>
      <w:r w:rsidR="00E948BA">
        <w:rPr>
          <w:color w:val="000000"/>
          <w:lang w:val="en-US"/>
        </w:rPr>
        <w:t>ing</w:t>
      </w:r>
      <w:r w:rsidRPr="008077A3">
        <w:rPr>
          <w:color w:val="000000"/>
          <w:lang w:val="en-US"/>
        </w:rPr>
        <w:t xml:space="preserve"> cumulative effects of the stressful classroom disruptions</w:t>
      </w:r>
      <w:r w:rsidR="00E948BA">
        <w:rPr>
          <w:color w:val="000000"/>
          <w:lang w:val="en-US"/>
        </w:rPr>
        <w:t xml:space="preserve">. </w:t>
      </w:r>
      <w:ins w:id="848" w:author="Deiglmayr, Anne" w:date="2024-09-02T16:42:00Z">
        <w:r w:rsidR="001717EB">
          <w:rPr>
            <w:color w:val="000000"/>
            <w:lang w:val="en-US"/>
          </w:rPr>
          <w:t>This</w:t>
        </w:r>
        <w:r w:rsidR="001717EB" w:rsidRPr="008077A3">
          <w:rPr>
            <w:color w:val="000000"/>
            <w:lang w:val="en-US"/>
          </w:rPr>
          <w:t xml:space="preserve"> finding </w:t>
        </w:r>
      </w:ins>
      <w:ins w:id="849" w:author="Deiglmayr, Anne" w:date="2024-09-02T16:54:00Z">
        <w:r w:rsidR="00E1388C">
          <w:rPr>
            <w:color w:val="000000"/>
            <w:lang w:val="en-US"/>
          </w:rPr>
          <w:t>would be</w:t>
        </w:r>
      </w:ins>
      <w:ins w:id="850" w:author="Deiglmayr, Anne" w:date="2024-09-02T16:42:00Z">
        <w:r w:rsidR="001717EB" w:rsidRPr="008077A3">
          <w:rPr>
            <w:color w:val="000000"/>
            <w:lang w:val="en-US"/>
          </w:rPr>
          <w:t xml:space="preserve"> consistent with the idea that differences in </w:t>
        </w:r>
      </w:ins>
      <w:ins w:id="851" w:author="Deiglmayr, Anne" w:date="2024-09-02T16:54:00Z">
        <w:r w:rsidR="00E1388C">
          <w:rPr>
            <w:color w:val="000000"/>
            <w:lang w:val="en-US"/>
          </w:rPr>
          <w:t xml:space="preserve">mean </w:t>
        </w:r>
      </w:ins>
      <w:ins w:id="852" w:author="Deiglmayr, Anne" w:date="2024-09-02T16:42:00Z">
        <w:r w:rsidR="001717EB" w:rsidRPr="008077A3">
          <w:rPr>
            <w:color w:val="000000"/>
            <w:lang w:val="en-US"/>
          </w:rPr>
          <w:t xml:space="preserve">HR, as an indicator of the physiological stress response, can be linked to </w:t>
        </w:r>
        <w:r w:rsidR="001717EB">
          <w:rPr>
            <w:color w:val="000000"/>
            <w:lang w:val="en-US"/>
          </w:rPr>
          <w:t xml:space="preserve">the </w:t>
        </w:r>
        <w:r w:rsidR="001717EB" w:rsidRPr="008077A3">
          <w:rPr>
            <w:color w:val="000000"/>
            <w:lang w:val="en-US"/>
          </w:rPr>
          <w:t>cognitive appraisal of stressors.</w:t>
        </w:r>
      </w:ins>
      <w:ins w:id="853" w:author="Deiglmayr, Anne" w:date="2024-09-02T16:57:00Z">
        <w:r w:rsidR="00E25EDB">
          <w:rPr>
            <w:color w:val="000000"/>
            <w:lang w:val="en-US"/>
          </w:rPr>
          <w:t xml:space="preserve"> </w:t>
        </w:r>
      </w:ins>
    </w:p>
    <w:p w14:paraId="22CC8D56" w14:textId="07CD72C4" w:rsidR="00C14178" w:rsidRDefault="00E948BA" w:rsidP="003420F3">
      <w:pPr>
        <w:pStyle w:val="StandardWeb"/>
        <w:spacing w:before="240" w:beforeAutospacing="0" w:after="240" w:afterAutospacing="0" w:line="480" w:lineRule="auto"/>
        <w:jc w:val="both"/>
        <w:rPr>
          <w:ins w:id="854" w:author="Deiglmayr, Anne" w:date="2024-09-02T16:37:00Z"/>
          <w:color w:val="000000"/>
          <w:lang w:val="en-US"/>
        </w:rPr>
      </w:pPr>
      <w:del w:id="855" w:author="Deiglmayr, Anne" w:date="2024-09-02T16:35:00Z">
        <w:r w:rsidDel="009F7907">
          <w:rPr>
            <w:color w:val="000000"/>
            <w:lang w:val="en-US"/>
          </w:rPr>
          <w:delText>Next,</w:delText>
        </w:r>
        <w:r w:rsidR="00C14178" w:rsidRPr="008077A3" w:rsidDel="009F7907">
          <w:rPr>
            <w:color w:val="000000"/>
            <w:lang w:val="en-US"/>
          </w:rPr>
          <w:delText xml:space="preserve"> 2) we found a less steep HR increase in teachers with more teaching experience during the </w:delText>
        </w:r>
        <w:r w:rsidR="00C14178" w:rsidRPr="008077A3" w:rsidDel="009F7907">
          <w:rPr>
            <w:i/>
            <w:iCs/>
            <w:color w:val="000000"/>
            <w:lang w:val="en-US"/>
          </w:rPr>
          <w:delText>pre-teaching phase</w:delText>
        </w:r>
        <w:r w:rsidR="00C14178" w:rsidRPr="008077A3" w:rsidDel="009F7907">
          <w:rPr>
            <w:color w:val="000000"/>
            <w:lang w:val="en-US"/>
          </w:rPr>
          <w:delText xml:space="preserve"> (β = -.27), i.e. in preparation </w:delText>
        </w:r>
        <w:r w:rsidR="000C7269" w:rsidDel="009F7907">
          <w:rPr>
            <w:color w:val="000000"/>
            <w:lang w:val="en-US"/>
          </w:rPr>
          <w:delText>for</w:delText>
        </w:r>
        <w:r w:rsidR="00C14178" w:rsidRPr="008077A3" w:rsidDel="009F7907">
          <w:rPr>
            <w:color w:val="000000"/>
            <w:lang w:val="en-US"/>
          </w:rPr>
          <w:delText xml:space="preserve"> the micro-teaching unit. The first finding is consistent with the </w:delText>
        </w:r>
        <w:r w:rsidR="00F028EF" w:rsidRPr="008077A3" w:rsidDel="009F7907">
          <w:rPr>
            <w:color w:val="000000"/>
            <w:lang w:val="en-US"/>
          </w:rPr>
          <w:delText>idea</w:delText>
        </w:r>
        <w:r w:rsidR="00C14178" w:rsidRPr="008077A3" w:rsidDel="009F7907">
          <w:rPr>
            <w:color w:val="000000"/>
            <w:lang w:val="en-US"/>
          </w:rPr>
          <w:delText xml:space="preserve"> that differences in HR, as an indicator of the physiological stress response, can be linked to </w:delText>
        </w:r>
        <w:r w:rsidDel="009F7907">
          <w:rPr>
            <w:color w:val="000000"/>
            <w:lang w:val="en-US"/>
          </w:rPr>
          <w:delText xml:space="preserve">the </w:delText>
        </w:r>
        <w:r w:rsidR="00C14178" w:rsidRPr="008077A3" w:rsidDel="009F7907">
          <w:rPr>
            <w:color w:val="000000"/>
            <w:lang w:val="en-US"/>
          </w:rPr>
          <w:delText xml:space="preserve">cognitive appraisal of stressors. The second finding supports the idea that, even though teaching experience guarantees neither </w:delText>
        </w:r>
        <w:r w:rsidR="00431302" w:rsidRPr="008077A3" w:rsidDel="009F7907">
          <w:rPr>
            <w:color w:val="000000"/>
            <w:lang w:val="en-US"/>
          </w:rPr>
          <w:delText xml:space="preserve">superior </w:delText>
        </w:r>
        <w:r w:rsidR="00C14178" w:rsidRPr="008077A3" w:rsidDel="009F7907">
          <w:rPr>
            <w:color w:val="000000"/>
            <w:lang w:val="en-US"/>
          </w:rPr>
          <w:delText xml:space="preserve">expertise nor stress resistance, </w:delText>
        </w:r>
        <w:r w:rsidR="00431302" w:rsidRPr="008077A3" w:rsidDel="009F7907">
          <w:rPr>
            <w:color w:val="000000"/>
            <w:lang w:val="en-US"/>
          </w:rPr>
          <w:delText>the habits and routines formed by experienced teachers may</w:delText>
        </w:r>
        <w:r w:rsidR="00C14178" w:rsidRPr="008077A3" w:rsidDel="009F7907">
          <w:rPr>
            <w:color w:val="000000"/>
            <w:lang w:val="en-US"/>
          </w:rPr>
          <w:delText xml:space="preserve"> </w:delText>
        </w:r>
        <w:r w:rsidR="00431302" w:rsidRPr="008077A3" w:rsidDel="009F7907">
          <w:rPr>
            <w:color w:val="000000"/>
            <w:lang w:val="en-US"/>
          </w:rPr>
          <w:delText>at least lead to lower arousal levels (e.g., experienced as feeling less nervous and tense) when they anticipate potentially stressful teaching situations.</w:delText>
        </w:r>
      </w:del>
      <w:ins w:id="856" w:author="Deiglmayr, Anne" w:date="2024-09-02T16:37:00Z">
        <w:r w:rsidR="009F7907">
          <w:rPr>
            <w:color w:val="000000"/>
            <w:lang w:val="en-US"/>
          </w:rPr>
          <w:t xml:space="preserve"> </w:t>
        </w:r>
      </w:ins>
    </w:p>
    <w:p w14:paraId="53209A68" w14:textId="24D079F9" w:rsidR="009F7907" w:rsidRDefault="009F7907" w:rsidP="003420F3">
      <w:pPr>
        <w:pStyle w:val="StandardWeb"/>
        <w:spacing w:before="240" w:beforeAutospacing="0" w:after="240" w:afterAutospacing="0" w:line="480" w:lineRule="auto"/>
        <w:jc w:val="both"/>
        <w:rPr>
          <w:ins w:id="857" w:author="Deiglmayr, Anne" w:date="2024-09-02T16:37:00Z"/>
          <w:color w:val="000000"/>
          <w:lang w:val="en-US"/>
        </w:rPr>
      </w:pPr>
    </w:p>
    <w:p w14:paraId="6CE41866" w14:textId="08496E6C" w:rsidR="009F7907" w:rsidRPr="008077A3" w:rsidDel="001717EB" w:rsidRDefault="009F7907" w:rsidP="003420F3">
      <w:pPr>
        <w:pStyle w:val="StandardWeb"/>
        <w:spacing w:before="240" w:beforeAutospacing="0" w:after="240" w:afterAutospacing="0" w:line="480" w:lineRule="auto"/>
        <w:jc w:val="both"/>
        <w:rPr>
          <w:del w:id="858" w:author="Deiglmayr, Anne" w:date="2024-09-02T16:42:00Z"/>
          <w:color w:val="000000"/>
          <w:lang w:val="en-US"/>
        </w:rPr>
      </w:pPr>
    </w:p>
    <w:p w14:paraId="44C3048B" w14:textId="7A5844C3" w:rsidR="0063687C" w:rsidRPr="008077A3" w:rsidDel="00E25EDB" w:rsidRDefault="00431302" w:rsidP="003420F3">
      <w:pPr>
        <w:pStyle w:val="StandardWeb"/>
        <w:spacing w:before="240" w:beforeAutospacing="0" w:after="240" w:afterAutospacing="0" w:line="480" w:lineRule="auto"/>
        <w:jc w:val="both"/>
        <w:rPr>
          <w:del w:id="859" w:author="Deiglmayr, Anne" w:date="2024-09-02T16:58:00Z"/>
          <w:lang w:val="en-US"/>
        </w:rPr>
      </w:pPr>
      <w:commentRangeStart w:id="860"/>
      <w:del w:id="861" w:author="Deiglmayr, Anne" w:date="2024-09-02T16:58:00Z">
        <w:r w:rsidRPr="008077A3" w:rsidDel="00E25EDB">
          <w:rPr>
            <w:color w:val="000000"/>
            <w:lang w:val="en-US"/>
          </w:rPr>
          <w:delText xml:space="preserve">Taken together, our findings </w:delText>
        </w:r>
        <w:r w:rsidR="00E948BA" w:rsidDel="00E25EDB">
          <w:rPr>
            <w:color w:val="000000"/>
            <w:lang w:val="en-US"/>
          </w:rPr>
          <w:delText>cater to</w:delText>
        </w:r>
        <w:r w:rsidR="00E948BA" w:rsidRPr="008077A3" w:rsidDel="00E25EDB">
          <w:rPr>
            <w:color w:val="000000"/>
            <w:lang w:val="en-US"/>
          </w:rPr>
          <w:delText xml:space="preserve"> </w:delText>
        </w:r>
        <w:r w:rsidR="00B73E46" w:rsidRPr="008077A3" w:rsidDel="00E25EDB">
          <w:rPr>
            <w:color w:val="000000"/>
            <w:lang w:val="en-US"/>
          </w:rPr>
          <w:delText>@wettstein2021</w:delText>
        </w:r>
        <w:r w:rsidR="002361B6" w:rsidRPr="008077A3" w:rsidDel="00E25EDB">
          <w:rPr>
            <w:color w:val="000000"/>
            <w:lang w:val="en-US"/>
          </w:rPr>
          <w:delText xml:space="preserve"> </w:delText>
        </w:r>
        <w:r w:rsidR="00B661FA" w:rsidRPr="008077A3" w:rsidDel="00E25EDB">
          <w:rPr>
            <w:color w:val="000000"/>
            <w:lang w:val="en-US"/>
          </w:rPr>
          <w:delText>call for the</w:delText>
        </w:r>
        <w:r w:rsidR="00B73E46" w:rsidRPr="008077A3" w:rsidDel="00E25EDB">
          <w:rPr>
            <w:color w:val="000000"/>
            <w:lang w:val="en-US"/>
          </w:rPr>
          <w:delText xml:space="preserve"> </w:delText>
        </w:r>
        <w:r w:rsidRPr="008077A3" w:rsidDel="00E25EDB">
          <w:rPr>
            <w:color w:val="000000"/>
            <w:lang w:val="en-US"/>
          </w:rPr>
          <w:delText xml:space="preserve">use </w:delText>
        </w:r>
        <w:r w:rsidR="00B73E46" w:rsidRPr="008077A3" w:rsidDel="00E25EDB">
          <w:rPr>
            <w:color w:val="000000"/>
            <w:lang w:val="en-US"/>
          </w:rPr>
          <w:delText xml:space="preserve">of </w:delText>
        </w:r>
        <w:r w:rsidR="00045A97" w:rsidRPr="008077A3" w:rsidDel="00E25EDB">
          <w:rPr>
            <w:lang w:val="en-US"/>
          </w:rPr>
          <w:delText>ambulatory assessment</w:delText>
        </w:r>
        <w:r w:rsidR="00B661FA" w:rsidRPr="008077A3" w:rsidDel="00E25EDB">
          <w:rPr>
            <w:lang w:val="en-US"/>
          </w:rPr>
          <w:delText xml:space="preserve"> methods</w:delText>
        </w:r>
        <w:r w:rsidR="00045A97" w:rsidRPr="008077A3" w:rsidDel="00E25EDB">
          <w:rPr>
            <w:lang w:val="en-US"/>
          </w:rPr>
          <w:delText>, particularly in the context of classroom disruptions</w:delText>
        </w:r>
        <w:r w:rsidRPr="008077A3" w:rsidDel="00E25EDB">
          <w:rPr>
            <w:lang w:val="en-US"/>
          </w:rPr>
          <w:delText>,</w:delText>
        </w:r>
        <w:r w:rsidR="002361B6" w:rsidRPr="008077A3" w:rsidDel="00E25EDB">
          <w:rPr>
            <w:lang w:val="en-US"/>
          </w:rPr>
          <w:delText xml:space="preserve"> </w:delText>
        </w:r>
        <w:r w:rsidR="00045A97" w:rsidRPr="008077A3" w:rsidDel="00E25EDB">
          <w:rPr>
            <w:lang w:val="en-US"/>
          </w:rPr>
          <w:delText xml:space="preserve">for gaining a </w:delText>
        </w:r>
        <w:r w:rsidR="002F3A6D" w:rsidRPr="008077A3" w:rsidDel="00E25EDB">
          <w:rPr>
            <w:lang w:val="en-US"/>
          </w:rPr>
          <w:delText>deeper</w:delText>
        </w:r>
        <w:r w:rsidR="00045A97" w:rsidRPr="008077A3" w:rsidDel="00E25EDB">
          <w:rPr>
            <w:lang w:val="en-US"/>
          </w:rPr>
          <w:delText xml:space="preserve"> understanding of teacher stress and its impact on both psychological and </w:delText>
        </w:r>
        <w:r w:rsidRPr="008077A3" w:rsidDel="00E25EDB">
          <w:rPr>
            <w:lang w:val="en-US"/>
          </w:rPr>
          <w:delText>physiological variables</w:delText>
        </w:r>
        <w:r w:rsidR="00045A97" w:rsidRPr="008077A3" w:rsidDel="00E25EDB">
          <w:rPr>
            <w:lang w:val="en-US"/>
          </w:rPr>
          <w:delText>.</w:delText>
        </w:r>
        <w:commentRangeEnd w:id="860"/>
        <w:r w:rsidR="001717EB" w:rsidDel="00E25EDB">
          <w:rPr>
            <w:rStyle w:val="Kommentarzeichen"/>
            <w:rFonts w:asciiTheme="minorHAnsi" w:eastAsiaTheme="minorHAnsi" w:hAnsiTheme="minorHAnsi" w:cstheme="minorBidi"/>
            <w:lang w:eastAsia="en-US"/>
          </w:rPr>
          <w:commentReference w:id="860"/>
        </w:r>
      </w:del>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5CB1639B" w:rsidR="00E915C6" w:rsidRPr="00DB306A" w:rsidRDefault="008E368A" w:rsidP="003420F3">
      <w:pPr>
        <w:pStyle w:val="StandardWeb"/>
        <w:spacing w:before="240" w:beforeAutospacing="0" w:after="240" w:afterAutospacing="0" w:line="480" w:lineRule="auto"/>
        <w:jc w:val="both"/>
        <w:rPr>
          <w:rStyle w:val="--l"/>
          <w:lang w:val="en-US"/>
        </w:rPr>
      </w:pPr>
      <w:r w:rsidRPr="008E368A">
        <w:rPr>
          <w:lang w:val="en-US"/>
        </w:rPr>
        <w:lastRenderedPageBreak/>
        <w:t xml:space="preserve">While the laboratory setting of the study allowed for a controlled implementation of </w:t>
      </w:r>
      <w:del w:id="862" w:author="Deiglmayr, Anne" w:date="2024-09-02T17:33:00Z">
        <w:r w:rsidRPr="008E368A" w:rsidDel="008106C9">
          <w:rPr>
            <w:lang w:val="en-US"/>
          </w:rPr>
          <w:delText>stressors</w:delText>
        </w:r>
      </w:del>
      <w:del w:id="863" w:author="Deiglmayr, Anne" w:date="2024-09-02T17:32:00Z">
        <w:r w:rsidRPr="008E368A" w:rsidDel="008106C9">
          <w:rPr>
            <w:lang w:val="en-US"/>
          </w:rPr>
          <w:delText xml:space="preserve"> </w:delText>
        </w:r>
      </w:del>
      <w:ins w:id="864" w:author="Deiglmayr, Anne" w:date="2024-09-02T17:33:00Z">
        <w:r w:rsidR="008106C9" w:rsidRPr="008E368A">
          <w:rPr>
            <w:lang w:val="en-US"/>
          </w:rPr>
          <w:t>stressors</w:t>
        </w:r>
        <w:r w:rsidR="008106C9">
          <w:rPr>
            <w:lang w:val="en-US"/>
          </w:rPr>
          <w:t xml:space="preserve"> and</w:t>
        </w:r>
      </w:ins>
      <w:ins w:id="865" w:author="Deiglmayr, Anne" w:date="2024-09-02T17:32:00Z">
        <w:r w:rsidR="008106C9">
          <w:rPr>
            <w:lang w:val="en-US"/>
          </w:rPr>
          <w:t xml:space="preserve"> high internal va</w:t>
        </w:r>
      </w:ins>
      <w:ins w:id="866" w:author="Deiglmayr, Anne" w:date="2024-09-02T17:33:00Z">
        <w:r w:rsidR="008106C9">
          <w:rPr>
            <w:lang w:val="en-US"/>
          </w:rPr>
          <w:t>lidity</w:t>
        </w:r>
      </w:ins>
      <w:del w:id="867" w:author="Deiglmayr, Anne" w:date="2024-09-02T17:32:00Z">
        <w:r w:rsidRPr="008E368A" w:rsidDel="008106C9">
          <w:rPr>
            <w:lang w:val="en-US"/>
          </w:rPr>
          <w:delText>in a setting that was comparable for all participants</w:delText>
        </w:r>
      </w:del>
      <w:r w:rsidRPr="008E368A">
        <w:rPr>
          <w:lang w:val="en-US"/>
        </w:rPr>
        <w:t xml:space="preserve">, </w:t>
      </w:r>
      <w:del w:id="868" w:author="Deiglmayr, Anne" w:date="2024-09-02T17:32:00Z">
        <w:r w:rsidRPr="008E368A" w:rsidDel="008106C9">
          <w:rPr>
            <w:lang w:val="en-US"/>
          </w:rPr>
          <w:delText>the setting</w:delText>
        </w:r>
      </w:del>
      <w:ins w:id="869" w:author="Deiglmayr, Anne" w:date="2024-09-02T17:32:00Z">
        <w:r w:rsidR="008106C9">
          <w:rPr>
            <w:lang w:val="en-US"/>
          </w:rPr>
          <w:t>it</w:t>
        </w:r>
      </w:ins>
      <w:r w:rsidRPr="008E368A">
        <w:rPr>
          <w:lang w:val="en-US"/>
        </w:rPr>
        <w:t xml:space="preserve"> was not an authentic classroom environment, raising questions about its external validity.</w:t>
      </w:r>
      <w:r w:rsidR="00926D94" w:rsidRPr="008077A3">
        <w:rPr>
          <w:color w:val="000000"/>
          <w:lang w:val="en-US"/>
        </w:rPr>
        <w:t xml:space="preserve"> </w:t>
      </w:r>
      <w:r w:rsidR="00260BC1" w:rsidRPr="008077A3">
        <w:rPr>
          <w:color w:val="000000"/>
          <w:lang w:val="en-US"/>
        </w:rPr>
        <w:t xml:space="preserve">Most importantly, the teacher and </w:t>
      </w:r>
      <w:r w:rsidR="0003654B">
        <w:rPr>
          <w:color w:val="000000"/>
          <w:lang w:val="en-US"/>
        </w:rPr>
        <w:t>their</w:t>
      </w:r>
      <w:r w:rsidR="00260BC1" w:rsidRPr="008077A3">
        <w:rPr>
          <w:color w:val="000000"/>
          <w:lang w:val="en-US"/>
        </w:rPr>
        <w:t xml:space="preserve"> students</w:t>
      </w:r>
      <w:r w:rsidR="0003654B">
        <w:rPr>
          <w:color w:val="000000"/>
          <w:lang w:val="en-US"/>
        </w:rPr>
        <w:t xml:space="preserve"> did not have a shared history</w:t>
      </w:r>
      <w:r w:rsidR="00260BC1" w:rsidRPr="008077A3">
        <w:rPr>
          <w:color w:val="000000"/>
          <w:lang w:val="en-US"/>
        </w:rPr>
        <w:t xml:space="preserve">, and only a very thin basis for establishing a positive </w:t>
      </w:r>
      <w:r w:rsidR="00926D94" w:rsidRPr="008077A3">
        <w:rPr>
          <w:color w:val="000000"/>
          <w:lang w:val="en-US"/>
        </w:rPr>
        <w:t>teacher-student relationship</w:t>
      </w:r>
      <w:r w:rsidR="00260BC1" w:rsidRPr="008077A3">
        <w:rPr>
          <w:color w:val="000000"/>
          <w:lang w:val="en-US"/>
        </w:rPr>
        <w:t xml:space="preserve">, which is a core characteristic of </w:t>
      </w:r>
      <w:r w:rsidR="00926D94" w:rsidRPr="008077A3">
        <w:rPr>
          <w:color w:val="000000"/>
          <w:lang w:val="en-US"/>
        </w:rPr>
        <w:t>effective classroom management [@ruedi2014; @beaty2010].</w:t>
      </w:r>
      <w:ins w:id="870" w:author="Deiglmayr, Anne" w:date="2024-09-02T17:37:00Z">
        <w:r w:rsidR="008106C9">
          <w:rPr>
            <w:color w:val="000000"/>
            <w:lang w:val="en-US"/>
          </w:rPr>
          <w:t xml:space="preserve"> In addition, the micro-</w:t>
        </w:r>
      </w:ins>
      <w:ins w:id="871" w:author="Deiglmayr, Anne" w:date="2024-09-02T17:38:00Z">
        <w:r w:rsidR="008106C9">
          <w:rPr>
            <w:color w:val="000000"/>
            <w:lang w:val="en-US"/>
          </w:rPr>
          <w:t>teaching</w:t>
        </w:r>
      </w:ins>
      <w:ins w:id="872" w:author="Deiglmayr, Anne" w:date="2024-09-02T17:37:00Z">
        <w:r w:rsidR="008106C9">
          <w:rPr>
            <w:color w:val="000000"/>
            <w:lang w:val="en-US"/>
          </w:rPr>
          <w:t xml:space="preserve"> unit was only about 15 minutes long, </w:t>
        </w:r>
      </w:ins>
      <w:ins w:id="873" w:author="Deiglmayr, Anne" w:date="2024-09-02T17:38:00Z">
        <w:r w:rsidR="008106C9">
          <w:rPr>
            <w:color w:val="000000"/>
            <w:lang w:val="en-US"/>
          </w:rPr>
          <w:t xml:space="preserve">and thus </w:t>
        </w:r>
      </w:ins>
      <w:ins w:id="874" w:author="Deiglmayr, Anne" w:date="2024-09-02T17:37:00Z">
        <w:r w:rsidR="008106C9">
          <w:rPr>
            <w:color w:val="000000"/>
            <w:lang w:val="en-US"/>
          </w:rPr>
          <w:t xml:space="preserve">much shorter than a regular </w:t>
        </w:r>
      </w:ins>
      <w:ins w:id="875" w:author="Deiglmayr, Anne" w:date="2024-09-02T17:38:00Z">
        <w:r w:rsidR="008106C9">
          <w:rPr>
            <w:color w:val="000000"/>
            <w:lang w:val="en-US"/>
          </w:rPr>
          <w:t xml:space="preserve">school </w:t>
        </w:r>
      </w:ins>
      <w:ins w:id="876" w:author="Deiglmayr, Anne" w:date="2024-09-02T17:37:00Z">
        <w:r w:rsidR="008106C9">
          <w:rPr>
            <w:color w:val="000000"/>
            <w:lang w:val="en-US"/>
          </w:rPr>
          <w:t>lesson</w:t>
        </w:r>
      </w:ins>
      <w:ins w:id="877" w:author="Deiglmayr, Anne" w:date="2024-09-02T17:38:00Z">
        <w:r w:rsidR="008106C9">
          <w:rPr>
            <w:color w:val="000000"/>
            <w:lang w:val="en-US"/>
          </w:rPr>
          <w:t>, providing less opportunities for experienced teachers to build up an engag</w:t>
        </w:r>
      </w:ins>
      <w:ins w:id="878" w:author="Deiglmayr, Anne" w:date="2024-09-02T17:39:00Z">
        <w:r w:rsidR="008106C9">
          <w:rPr>
            <w:color w:val="000000"/>
            <w:lang w:val="en-US"/>
          </w:rPr>
          <w:t>ing lesson</w:t>
        </w:r>
      </w:ins>
      <w:ins w:id="879" w:author="Deiglmayr, Anne" w:date="2024-09-02T17:37:00Z">
        <w:r w:rsidR="008106C9">
          <w:rPr>
            <w:color w:val="000000"/>
            <w:lang w:val="en-US"/>
          </w:rPr>
          <w:t>.</w:t>
        </w:r>
      </w:ins>
      <w:ins w:id="880" w:author="Deiglmayr, Anne" w:date="2024-09-02T17:39:00Z">
        <w:r w:rsidR="008106C9">
          <w:rPr>
            <w:color w:val="000000"/>
            <w:lang w:val="en-US"/>
          </w:rPr>
          <w:t xml:space="preserve"> Finally, student behavior was scripted, with classroom disruptions flowing the experimental schedule, irrelevant of the behavior of the teacher. </w:t>
        </w:r>
      </w:ins>
      <w:r w:rsidR="00926D94" w:rsidRPr="008077A3">
        <w:rPr>
          <w:color w:val="000000"/>
          <w:lang w:val="en-US"/>
        </w:rPr>
        <w:t xml:space="preserve"> </w:t>
      </w:r>
      <w:del w:id="881" w:author="Deiglmayr, Anne" w:date="2024-09-02T17:33:00Z">
        <w:r w:rsidR="00387F55" w:rsidRPr="008077A3" w:rsidDel="008106C9">
          <w:rPr>
            <w:color w:val="000000"/>
            <w:lang w:val="en-US"/>
          </w:rPr>
          <w:delText>Nevertheless</w:delText>
        </w:r>
        <w:r w:rsidR="00926D94" w:rsidRPr="008077A3" w:rsidDel="008106C9">
          <w:rPr>
            <w:color w:val="000000"/>
            <w:lang w:val="en-US"/>
          </w:rPr>
          <w:delText xml:space="preserve">, conditions were identical for all participants, meaning </w:delText>
        </w:r>
        <w:r w:rsidR="00EC2ED9" w:rsidRPr="008077A3" w:rsidDel="008106C9">
          <w:rPr>
            <w:rStyle w:val="--l"/>
            <w:lang w:val="en-US"/>
          </w:rPr>
          <w:delText xml:space="preserve">that even if the HR was </w:delText>
        </w:r>
        <w:r w:rsidR="00387F55" w:rsidRPr="008077A3" w:rsidDel="008106C9">
          <w:rPr>
            <w:rStyle w:val="--l"/>
            <w:lang w:val="en-US"/>
          </w:rPr>
          <w:delText xml:space="preserve">influenced by the </w:delText>
        </w:r>
        <w:r w:rsidR="00A01195" w:rsidRPr="008077A3" w:rsidDel="008106C9">
          <w:rPr>
            <w:rStyle w:val="--l"/>
            <w:lang w:val="en-US"/>
          </w:rPr>
          <w:delText>setting</w:delText>
        </w:r>
        <w:r w:rsidR="00EC2ED9" w:rsidRPr="008077A3" w:rsidDel="008106C9">
          <w:rPr>
            <w:rStyle w:val="--l"/>
            <w:lang w:val="en-US"/>
          </w:rPr>
          <w:delText xml:space="preserve">, this was </w:delText>
        </w:r>
        <w:r w:rsidR="00A01195" w:rsidRPr="008077A3" w:rsidDel="008106C9">
          <w:rPr>
            <w:rStyle w:val="--l"/>
            <w:lang w:val="en-US"/>
          </w:rPr>
          <w:delText xml:space="preserve">likely </w:delText>
        </w:r>
        <w:r w:rsidR="00EC2ED9" w:rsidRPr="008077A3" w:rsidDel="008106C9">
          <w:rPr>
            <w:rStyle w:val="--l"/>
            <w:lang w:val="en-US"/>
          </w:rPr>
          <w:delText xml:space="preserve">the case for all </w:delText>
        </w:r>
        <w:r w:rsidR="00EC2ED9" w:rsidRPr="008077A3" w:rsidDel="008106C9">
          <w:rPr>
            <w:color w:val="000000"/>
            <w:lang w:val="en-US"/>
          </w:rPr>
          <w:delText>participants</w:delText>
        </w:r>
        <w:r w:rsidR="006E1836" w:rsidDel="008106C9">
          <w:rPr>
            <w:color w:val="000000"/>
            <w:lang w:val="en-US"/>
          </w:rPr>
          <w:delText xml:space="preserve">, </w:delText>
        </w:r>
        <w:r w:rsidR="009D7EE6" w:rsidRPr="009D7EE6" w:rsidDel="008106C9">
          <w:rPr>
            <w:lang w:val="en-US"/>
          </w:rPr>
          <w:delText>thereby preserving the internal validity of the study.</w:delText>
        </w:r>
      </w:del>
      <w:ins w:id="882" w:author="Deiglmayr, Anne" w:date="2024-09-02T17:33:00Z">
        <w:r w:rsidR="008106C9">
          <w:rPr>
            <w:color w:val="000000"/>
            <w:lang w:val="en-US"/>
          </w:rPr>
          <w:t xml:space="preserve">Thus, the setting may have </w:t>
        </w:r>
      </w:ins>
      <w:ins w:id="883" w:author="Deiglmayr, Anne" w:date="2024-09-02T17:34:00Z">
        <w:r w:rsidR="008106C9">
          <w:rPr>
            <w:color w:val="000000"/>
            <w:lang w:val="en-US"/>
          </w:rPr>
          <w:t>masked effects of teaching experience by</w:t>
        </w:r>
      </w:ins>
      <w:ins w:id="884" w:author="Deiglmayr, Anne" w:date="2024-09-02T17:33:00Z">
        <w:r w:rsidR="008106C9">
          <w:rPr>
            <w:color w:val="000000"/>
            <w:lang w:val="en-US"/>
          </w:rPr>
          <w:t xml:space="preserve"> </w:t>
        </w:r>
      </w:ins>
      <w:ins w:id="885" w:author="Deiglmayr, Anne" w:date="2024-09-02T17:34:00Z">
        <w:r w:rsidR="008106C9">
          <w:rPr>
            <w:color w:val="000000"/>
            <w:lang w:val="en-US"/>
          </w:rPr>
          <w:t>providing too little opportunities of experienced teachers to demonstrate thei</w:t>
        </w:r>
      </w:ins>
      <w:ins w:id="886" w:author="Deiglmayr, Anne" w:date="2024-09-02T17:35:00Z">
        <w:r w:rsidR="008106C9">
          <w:rPr>
            <w:color w:val="000000"/>
            <w:lang w:val="en-US"/>
          </w:rPr>
          <w:t xml:space="preserve">r </w:t>
        </w:r>
      </w:ins>
      <w:ins w:id="887" w:author="Deiglmayr, Anne" w:date="2024-09-02T17:40:00Z">
        <w:r w:rsidR="008106C9">
          <w:rPr>
            <w:color w:val="000000"/>
            <w:lang w:val="en-US"/>
          </w:rPr>
          <w:t xml:space="preserve">true classroom management </w:t>
        </w:r>
      </w:ins>
      <w:ins w:id="888" w:author="Deiglmayr, Anne" w:date="2024-09-02T17:35:00Z">
        <w:r w:rsidR="008106C9">
          <w:rPr>
            <w:color w:val="000000"/>
            <w:lang w:val="en-US"/>
          </w:rPr>
          <w:t>skill</w:t>
        </w:r>
      </w:ins>
      <w:ins w:id="889" w:author="Deiglmayr, Anne" w:date="2024-09-02T17:40:00Z">
        <w:r w:rsidR="008106C9">
          <w:rPr>
            <w:color w:val="000000"/>
            <w:lang w:val="en-US"/>
          </w:rPr>
          <w:t>s</w:t>
        </w:r>
      </w:ins>
      <w:ins w:id="890" w:author="Deiglmayr, Anne" w:date="2024-09-02T17:35:00Z">
        <w:r w:rsidR="008106C9">
          <w:rPr>
            <w:color w:val="000000"/>
            <w:lang w:val="en-US"/>
          </w:rPr>
          <w:t xml:space="preserve">. </w:t>
        </w:r>
      </w:ins>
      <w:del w:id="891" w:author="Deiglmayr, Anne" w:date="2024-09-02T17:33:00Z">
        <w:r w:rsidR="004F3D11" w:rsidRPr="008077A3" w:rsidDel="008106C9">
          <w:rPr>
            <w:rStyle w:val="--l"/>
            <w:lang w:val="en-US"/>
          </w:rPr>
          <w:delText xml:space="preserve"> </w:delText>
        </w:r>
      </w:del>
      <w:r w:rsidR="00387F55" w:rsidRPr="008077A3">
        <w:rPr>
          <w:rStyle w:val="--l"/>
          <w:lang w:val="en-US"/>
        </w:rPr>
        <w:t>I</w:t>
      </w:r>
      <w:r w:rsidR="00941545" w:rsidRPr="008077A3">
        <w:rPr>
          <w:rStyle w:val="--l"/>
          <w:lang w:val="en-US"/>
        </w:rPr>
        <w:t>n subsequent studies, it would</w:t>
      </w:r>
      <w:ins w:id="892" w:author="Deiglmayr, Anne" w:date="2024-09-02T17:40:00Z">
        <w:r w:rsidR="008106C9">
          <w:rPr>
            <w:rStyle w:val="--l"/>
            <w:lang w:val="en-US"/>
          </w:rPr>
          <w:t xml:space="preserve"> therefore</w:t>
        </w:r>
      </w:ins>
      <w:r w:rsidR="00941545" w:rsidRPr="008077A3">
        <w:rPr>
          <w:rStyle w:val="--l"/>
          <w:lang w:val="en-US"/>
        </w:rPr>
        <w:t xml:space="preserve">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ins w:id="893" w:author="Deiglmayr, Anne" w:date="2024-09-02T17:36:00Z">
        <w:r w:rsidR="008106C9">
          <w:rPr>
            <w:rStyle w:val="--l"/>
            <w:lang w:val="en-US"/>
          </w:rPr>
          <w:t xml:space="preserve">of time </w:t>
        </w:r>
      </w:ins>
      <w:r w:rsidR="000A085C" w:rsidRPr="000A085C">
        <w:rPr>
          <w:rStyle w:val="--l"/>
          <w:lang w:val="en-US"/>
        </w:rPr>
        <w:t>(</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FB5301">
        <w:rPr>
          <w:rStyle w:val="--l"/>
          <w:lang w:val="en-US"/>
        </w:rPr>
        <w:t>,</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r w:rsidR="00DB306A" w:rsidRPr="00DB306A">
        <w:rPr>
          <w:lang w:val="en-US"/>
        </w:rPr>
        <w:t xml:space="preserve"> </w:t>
      </w:r>
      <w:r w:rsidR="00711A21" w:rsidRPr="00711A21">
        <w:rPr>
          <w:lang w:val="en-US"/>
        </w:rPr>
        <w:t>Extended observation of teachers</w:t>
      </w:r>
      <w:r w:rsidR="00A063C6">
        <w:rPr>
          <w:lang w:val="en-US"/>
        </w:rPr>
        <w:t>’ HR</w:t>
      </w:r>
      <w:r w:rsidR="00711A21" w:rsidRPr="00711A21">
        <w:rPr>
          <w:lang w:val="en-US"/>
        </w:rPr>
        <w:t xml:space="preserve"> in authentic classroom settings could reveal how factors </w:t>
      </w:r>
      <w:del w:id="894" w:author="Deiglmayr, Anne" w:date="2024-09-02T17:36:00Z">
        <w:r w:rsidR="00711A21" w:rsidRPr="00711A21" w:rsidDel="008106C9">
          <w:rPr>
            <w:lang w:val="en-US"/>
          </w:rPr>
          <w:delText xml:space="preserve">like </w:delText>
        </w:r>
      </w:del>
      <w:ins w:id="895" w:author="Deiglmayr, Anne" w:date="2024-09-02T17:36:00Z">
        <w:r w:rsidR="008106C9">
          <w:rPr>
            <w:lang w:val="en-US"/>
          </w:rPr>
          <w:t>such as</w:t>
        </w:r>
        <w:r w:rsidR="008106C9" w:rsidRPr="00711A21">
          <w:rPr>
            <w:lang w:val="en-US"/>
          </w:rPr>
          <w:t xml:space="preserve"> </w:t>
        </w:r>
      </w:ins>
      <w:r w:rsidR="00711A21" w:rsidRPr="00711A21">
        <w:rPr>
          <w:lang w:val="en-US"/>
        </w:rPr>
        <w:t xml:space="preserve">student behavior, </w:t>
      </w:r>
      <w:del w:id="896" w:author="Deiglmayr, Anne" w:date="2024-09-02T17:36:00Z">
        <w:r w:rsidR="00711A21" w:rsidRPr="00711A21" w:rsidDel="008106C9">
          <w:rPr>
            <w:lang w:val="en-US"/>
          </w:rPr>
          <w:delText>lesson content</w:delText>
        </w:r>
      </w:del>
      <w:ins w:id="897" w:author="Deiglmayr, Anne" w:date="2024-09-02T17:36:00Z">
        <w:r w:rsidR="008106C9">
          <w:rPr>
            <w:lang w:val="en-US"/>
          </w:rPr>
          <w:t>teaching methods</w:t>
        </w:r>
      </w:ins>
      <w:r w:rsidR="00711A21" w:rsidRPr="00711A21">
        <w:rPr>
          <w:lang w:val="en-US"/>
        </w:rPr>
        <w:t xml:space="preserve">, </w:t>
      </w:r>
      <w:del w:id="898" w:author="Deiglmayr, Anne" w:date="2024-09-02T17:36:00Z">
        <w:r w:rsidR="00711A21" w:rsidRPr="00711A21" w:rsidDel="008106C9">
          <w:rPr>
            <w:lang w:val="en-US"/>
          </w:rPr>
          <w:delText xml:space="preserve">and </w:delText>
        </w:r>
      </w:del>
      <w:ins w:id="899" w:author="Deiglmayr, Anne" w:date="2024-09-02T17:36:00Z">
        <w:r w:rsidR="008106C9">
          <w:rPr>
            <w:lang w:val="en-US"/>
          </w:rPr>
          <w:t>or organizational and</w:t>
        </w:r>
        <w:r w:rsidR="008106C9" w:rsidRPr="00711A21">
          <w:rPr>
            <w:lang w:val="en-US"/>
          </w:rPr>
          <w:t xml:space="preserve"> </w:t>
        </w:r>
      </w:ins>
      <w:r w:rsidR="00711A21" w:rsidRPr="00711A21">
        <w:rPr>
          <w:lang w:val="en-US"/>
        </w:rPr>
        <w:t>administrative demands contribute to fluctuations</w:t>
      </w:r>
      <w:ins w:id="900" w:author="Deiglmayr, Anne" w:date="2024-09-02T17:36:00Z">
        <w:r w:rsidR="008106C9">
          <w:rPr>
            <w:lang w:val="en-US"/>
          </w:rPr>
          <w:t xml:space="preserve"> in physiological arousal</w:t>
        </w:r>
      </w:ins>
      <w:r w:rsidR="00711A21" w:rsidRPr="00711A21">
        <w:rPr>
          <w:lang w:val="en-US"/>
        </w:rPr>
        <w:t>, uncovering insights</w:t>
      </w:r>
      <w:ins w:id="901" w:author="Deiglmayr, Anne" w:date="2024-09-02T17:37:00Z">
        <w:r w:rsidR="008106C9">
          <w:rPr>
            <w:lang w:val="en-US"/>
          </w:rPr>
          <w:t xml:space="preserve"> in</w:t>
        </w:r>
      </w:ins>
      <w:r w:rsidR="00711A21" w:rsidRPr="00711A21">
        <w:rPr>
          <w:lang w:val="en-US"/>
        </w:rPr>
        <w:t xml:space="preserve"> </w:t>
      </w:r>
      <w:ins w:id="902" w:author="Deiglmayr, Anne" w:date="2024-09-02T17:36:00Z">
        <w:r w:rsidR="008106C9" w:rsidRPr="00711A21">
          <w:rPr>
            <w:lang w:val="en-US"/>
          </w:rPr>
          <w:t xml:space="preserve">the sustained physiological demands of teaching </w:t>
        </w:r>
      </w:ins>
      <w:r w:rsidR="00711A21" w:rsidRPr="00711A21">
        <w:rPr>
          <w:lang w:val="en-US"/>
        </w:rPr>
        <w:t xml:space="preserve">that short-term studies may overlook </w:t>
      </w:r>
      <w:del w:id="903" w:author="Deiglmayr, Anne" w:date="2024-09-02T17:37:00Z">
        <w:r w:rsidR="00711A21" w:rsidRPr="00711A21" w:rsidDel="008106C9">
          <w:rPr>
            <w:lang w:val="en-US"/>
          </w:rPr>
          <w:delText>regarding</w:delText>
        </w:r>
      </w:del>
      <w:del w:id="904" w:author="Deiglmayr, Anne" w:date="2024-09-02T17:36:00Z">
        <w:r w:rsidR="00711A21" w:rsidRPr="00711A21" w:rsidDel="008106C9">
          <w:rPr>
            <w:lang w:val="en-US"/>
          </w:rPr>
          <w:delText xml:space="preserve"> the sustained physiological demands of teaching</w:delText>
        </w:r>
      </w:del>
      <w:r w:rsidR="00A063C6">
        <w:rPr>
          <w:lang w:val="en-US"/>
        </w:rPr>
        <w:t>.</w:t>
      </w:r>
      <w:ins w:id="905" w:author="Deiglmayr, Anne" w:date="2024-09-02T17:41:00Z">
        <w:r w:rsidR="008106C9">
          <w:rPr>
            <w:lang w:val="en-US"/>
          </w:rPr>
          <w:t xml:space="preserve"> Finally, linking actual teacher behavior to potential stressors</w:t>
        </w:r>
      </w:ins>
      <w:ins w:id="906" w:author="Deiglmayr, Anne" w:date="2024-09-02T17:44:00Z">
        <w:r w:rsidR="00CC51D9">
          <w:rPr>
            <w:lang w:val="en-US"/>
          </w:rPr>
          <w:t xml:space="preserve"> (</w:t>
        </w:r>
      </w:ins>
      <w:ins w:id="907" w:author="Deiglmayr, Anne" w:date="2024-09-02T17:41:00Z">
        <w:r w:rsidR="008106C9">
          <w:rPr>
            <w:lang w:val="en-US"/>
          </w:rPr>
          <w:t>e.g.</w:t>
        </w:r>
      </w:ins>
      <w:ins w:id="908" w:author="Deiglmayr, Anne" w:date="2024-09-02T17:42:00Z">
        <w:r w:rsidR="008106C9">
          <w:rPr>
            <w:lang w:val="en-US"/>
          </w:rPr>
          <w:t>,</w:t>
        </w:r>
      </w:ins>
      <w:ins w:id="909" w:author="Deiglmayr, Anne" w:date="2024-09-02T17:41:00Z">
        <w:r w:rsidR="008106C9">
          <w:rPr>
            <w:lang w:val="en-US"/>
          </w:rPr>
          <w:t xml:space="preserve"> classroom disruptions, noise level, etc.</w:t>
        </w:r>
      </w:ins>
      <w:ins w:id="910" w:author="Deiglmayr, Anne" w:date="2024-09-02T17:44:00Z">
        <w:r w:rsidR="00CC51D9">
          <w:rPr>
            <w:lang w:val="en-US"/>
          </w:rPr>
          <w:t>)</w:t>
        </w:r>
      </w:ins>
      <w:ins w:id="911" w:author="Deiglmayr, Anne" w:date="2024-09-02T17:41:00Z">
        <w:r w:rsidR="008106C9">
          <w:rPr>
            <w:lang w:val="en-US"/>
          </w:rPr>
          <w:t xml:space="preserve"> </w:t>
        </w:r>
      </w:ins>
      <w:ins w:id="912" w:author="Deiglmayr, Anne" w:date="2024-09-02T17:42:00Z">
        <w:r w:rsidR="00CC51D9">
          <w:rPr>
            <w:lang w:val="en-US"/>
          </w:rPr>
          <w:t xml:space="preserve">would offer insights into </w:t>
        </w:r>
      </w:ins>
      <w:ins w:id="913" w:author="Deiglmayr, Anne" w:date="2024-09-02T17:44:00Z">
        <w:r w:rsidR="00CC51D9">
          <w:rPr>
            <w:lang w:val="en-US"/>
          </w:rPr>
          <w:t xml:space="preserve">teacher </w:t>
        </w:r>
      </w:ins>
      <w:ins w:id="914" w:author="Deiglmayr, Anne" w:date="2024-09-02T17:43:00Z">
        <w:r w:rsidR="00CC51D9">
          <w:rPr>
            <w:lang w:val="en-US"/>
          </w:rPr>
          <w:t xml:space="preserve">coping strategies and their links with physiological indicators of stress. </w:t>
        </w:r>
      </w:ins>
    </w:p>
    <w:p w14:paraId="5B17BA32" w14:textId="00E2E769" w:rsidR="00F61EDB" w:rsidRPr="008077A3" w:rsidRDefault="00BC2830" w:rsidP="003420F3">
      <w:pPr>
        <w:pStyle w:val="StandardWeb"/>
        <w:spacing w:before="240" w:after="240" w:line="480" w:lineRule="auto"/>
        <w:jc w:val="both"/>
        <w:rPr>
          <w:lang w:val="en-US"/>
        </w:rPr>
      </w:pPr>
      <w:del w:id="915" w:author="Deiglmayr, Anne" w:date="2024-09-02T17:44:00Z">
        <w:r w:rsidRPr="008077A3" w:rsidDel="00CC51D9">
          <w:rPr>
            <w:rStyle w:val="--l"/>
            <w:lang w:val="en-US"/>
          </w:rPr>
          <w:delText xml:space="preserve">Further </w:delText>
        </w:r>
      </w:del>
      <w:ins w:id="916" w:author="Deiglmayr, Anne" w:date="2024-09-02T17:44:00Z">
        <w:r w:rsidR="00CC51D9">
          <w:rPr>
            <w:rStyle w:val="--l"/>
            <w:lang w:val="en-US"/>
          </w:rPr>
          <w:t>Another</w:t>
        </w:r>
        <w:r w:rsidR="00CC51D9" w:rsidRPr="008077A3">
          <w:rPr>
            <w:rStyle w:val="--l"/>
            <w:lang w:val="en-US"/>
          </w:rPr>
          <w:t xml:space="preserve"> </w:t>
        </w:r>
      </w:ins>
      <w:r w:rsidRPr="008077A3">
        <w:rPr>
          <w:rStyle w:val="--l"/>
          <w:lang w:val="en-US"/>
        </w:rPr>
        <w:t>limitation</w:t>
      </w:r>
      <w:del w:id="917" w:author="Deiglmayr, Anne" w:date="2024-09-02T17:44:00Z">
        <w:r w:rsidRPr="008077A3" w:rsidDel="00CC51D9">
          <w:rPr>
            <w:rStyle w:val="--l"/>
            <w:lang w:val="en-US"/>
          </w:rPr>
          <w:delText>s</w:delText>
        </w:r>
      </w:del>
      <w:r w:rsidRPr="008077A3">
        <w:rPr>
          <w:rStyle w:val="--l"/>
          <w:lang w:val="en-US"/>
        </w:rPr>
        <w:t xml:space="preserve"> concern</w:t>
      </w:r>
      <w:ins w:id="918" w:author="Deiglmayr, Anne" w:date="2024-09-02T17:44:00Z">
        <w:r w:rsidR="00CC51D9">
          <w:rPr>
            <w:rStyle w:val="--l"/>
            <w:lang w:val="en-US"/>
          </w:rPr>
          <w:t>s</w:t>
        </w:r>
      </w:ins>
      <w:r w:rsidRPr="008077A3">
        <w:rPr>
          <w:rStyle w:val="--l"/>
          <w:lang w:val="en-US"/>
        </w:rPr>
        <w:t xml:space="preserve"> </w:t>
      </w:r>
      <w:del w:id="919" w:author="Deiglmayr, Anne" w:date="2024-09-02T17:44:00Z">
        <w:r w:rsidRPr="008077A3" w:rsidDel="00CC51D9">
          <w:rPr>
            <w:rStyle w:val="--l"/>
            <w:lang w:val="en-US"/>
          </w:rPr>
          <w:delText xml:space="preserve">our </w:delText>
        </w:r>
      </w:del>
      <w:ins w:id="920" w:author="Deiglmayr, Anne" w:date="2024-09-02T17:44:00Z">
        <w:r w:rsidR="00CC51D9">
          <w:rPr>
            <w:rStyle w:val="--l"/>
            <w:lang w:val="en-US"/>
          </w:rPr>
          <w:t>the</w:t>
        </w:r>
        <w:r w:rsidR="00CC51D9" w:rsidRPr="008077A3">
          <w:rPr>
            <w:rStyle w:val="--l"/>
            <w:lang w:val="en-US"/>
          </w:rPr>
          <w:t xml:space="preserve"> </w:t>
        </w:r>
      </w:ins>
      <w:r w:rsidRPr="008077A3">
        <w:rPr>
          <w:rStyle w:val="--l"/>
          <w:lang w:val="en-US"/>
        </w:rPr>
        <w:t>assessment of teachers</w:t>
      </w:r>
      <w:r w:rsidR="00A2583A" w:rsidRPr="008077A3">
        <w:rPr>
          <w:rStyle w:val="--l"/>
          <w:lang w:val="en-US"/>
        </w:rPr>
        <w:t>’</w:t>
      </w:r>
      <w:r w:rsidRPr="008077A3">
        <w:rPr>
          <w:rStyle w:val="--l"/>
          <w:lang w:val="en-US"/>
        </w:rPr>
        <w:t xml:space="preserve"> HR. </w:t>
      </w:r>
      <w:r w:rsidR="00DD2582">
        <w:rPr>
          <w:rStyle w:val="--l"/>
          <w:lang w:val="en-US"/>
        </w:rPr>
        <w:t>W</w:t>
      </w:r>
      <w:r w:rsidRPr="008077A3">
        <w:rPr>
          <w:rStyle w:val="--l"/>
          <w:lang w:val="en-US"/>
        </w:rPr>
        <w:t>hile our results demonstrate the usefulness of drawing upon easily available HR data from ubiquitous, low-</w:t>
      </w:r>
      <w:r w:rsidRPr="008077A3">
        <w:rPr>
          <w:rStyle w:val="--l"/>
          <w:lang w:val="en-US"/>
        </w:rPr>
        <w:lastRenderedPageBreak/>
        <w:t>cost, un</w:t>
      </w:r>
      <w:r w:rsidR="00DD2582">
        <w:rPr>
          <w:rStyle w:val="--l"/>
          <w:lang w:val="en-US"/>
        </w:rPr>
        <w:t>-</w:t>
      </w:r>
      <w:r w:rsidRPr="008077A3">
        <w:rPr>
          <w:rStyle w:val="--l"/>
          <w:lang w:val="en-US"/>
        </w:rPr>
        <w:t xml:space="preserve">intrusive fitness trackers </w:t>
      </w:r>
      <w:r w:rsidR="00C119CF">
        <w:rPr>
          <w:rStyle w:val="--l"/>
          <w:lang w:val="en-US"/>
        </w:rPr>
        <w:t>to</w:t>
      </w:r>
      <w:r w:rsidRPr="008077A3">
        <w:rPr>
          <w:rStyle w:val="--l"/>
          <w:lang w:val="en-US"/>
        </w:rPr>
        <w:t xml:space="preserve">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del w:id="921" w:author="Deiglmayr, Anne" w:date="2024-09-02T17:45:00Z">
        <w:r w:rsidRPr="008077A3" w:rsidDel="00CC51D9">
          <w:rPr>
            <w:lang w:val="en-US"/>
          </w:rPr>
          <w:delText>data would be an</w:delText>
        </w:r>
      </w:del>
      <w:ins w:id="922" w:author="Deiglmayr, Anne" w:date="2024-09-02T17:45:00Z">
        <w:r w:rsidR="00CC51D9">
          <w:rPr>
            <w:lang w:val="en-US"/>
          </w:rPr>
          <w:t>has been demonstrated to be an</w:t>
        </w:r>
      </w:ins>
      <w:r w:rsidRPr="008077A3">
        <w:rPr>
          <w:lang w:val="en-US"/>
        </w:rPr>
        <w:t xml:space="preserve"> even more accurate indicator of stress </w:t>
      </w:r>
      <w:r w:rsidRPr="008077A3">
        <w:rPr>
          <w:rStyle w:val="--l"/>
          <w:lang w:val="en-US"/>
        </w:rPr>
        <w:t>[@wettstein2020ambulatory]</w:t>
      </w:r>
      <w:r w:rsidR="00A2169F">
        <w:rPr>
          <w:rStyle w:val="--l"/>
          <w:lang w:val="en-US"/>
        </w:rPr>
        <w:t xml:space="preserve">. While </w:t>
      </w:r>
      <w:r w:rsidR="006816C1">
        <w:rPr>
          <w:lang w:val="en-US"/>
        </w:rPr>
        <w:t xml:space="preserve">standard </w:t>
      </w:r>
      <w:r w:rsidR="00CB6C62">
        <w:rPr>
          <w:lang w:val="en-US"/>
        </w:rPr>
        <w:t>fitness trackers</w:t>
      </w:r>
      <w:r w:rsidR="006816C1">
        <w:rPr>
          <w:lang w:val="en-US"/>
        </w:rPr>
        <w:t xml:space="preserve"> did not provide </w:t>
      </w:r>
      <w:r w:rsidR="00A2169F">
        <w:rPr>
          <w:rStyle w:val="--l"/>
          <w:lang w:val="en-US"/>
        </w:rPr>
        <w:t>this measure</w:t>
      </w:r>
      <w:r w:rsidRPr="008077A3">
        <w:rPr>
          <w:lang w:val="en-US"/>
        </w:rPr>
        <w:t xml:space="preserve"> </w:t>
      </w:r>
      <w:r w:rsidR="00A2169F">
        <w:rPr>
          <w:lang w:val="en-US"/>
        </w:rPr>
        <w:t xml:space="preserve">at the time of our data collection, more recent products do offer this function. </w:t>
      </w:r>
      <w:r w:rsidR="00A2169F">
        <w:rPr>
          <w:rStyle w:val="--l"/>
          <w:lang w:val="en-US"/>
        </w:rPr>
        <w:t>Thus</w:t>
      </w:r>
      <w:r w:rsidRPr="008077A3">
        <w:rPr>
          <w:rStyle w:val="--l"/>
          <w:lang w:val="en-US"/>
        </w:rPr>
        <w:t>, future studies might consider assessing HRV instead of HR</w:t>
      </w:r>
      <w:del w:id="923" w:author="Deiglmayr, Anne" w:date="2024-09-02T17:45:00Z">
        <w:r w:rsidR="00604535" w:rsidDel="00CC51D9">
          <w:rPr>
            <w:rStyle w:val="--l"/>
            <w:lang w:val="en-US"/>
          </w:rPr>
          <w:delText xml:space="preserve"> because HRV </w:delText>
        </w:r>
        <w:r w:rsidR="00604535" w:rsidDel="00CC51D9">
          <w:rPr>
            <w:lang w:val="en-US"/>
          </w:rPr>
          <w:delText>p</w:delText>
        </w:r>
        <w:r w:rsidR="00604535" w:rsidRPr="00604535" w:rsidDel="00CC51D9">
          <w:rPr>
            <w:lang w:val="en-US"/>
          </w:rPr>
          <w:delText>rovides long-term insights into the health of the autonomic nervous system and the body</w:delText>
        </w:r>
        <w:r w:rsidR="00604535" w:rsidDel="00CC51D9">
          <w:rPr>
            <w:lang w:val="en-US"/>
          </w:rPr>
          <w:delText>’</w:delText>
        </w:r>
        <w:r w:rsidR="00604535" w:rsidRPr="00604535" w:rsidDel="00CC51D9">
          <w:rPr>
            <w:lang w:val="en-US"/>
          </w:rPr>
          <w:delText>s ability to adapt and recover</w:delText>
        </w:r>
        <w:r w:rsidR="00C119CF" w:rsidDel="00CC51D9">
          <w:rPr>
            <w:lang w:val="en-US"/>
          </w:rPr>
          <w:delText xml:space="preserve"> from stress</w:delText>
        </w:r>
      </w:del>
      <w:r w:rsidRPr="008077A3">
        <w:rPr>
          <w:rStyle w:val="--l"/>
          <w:lang w:val="en-US"/>
        </w:rPr>
        <w:t>.</w:t>
      </w:r>
      <w:r w:rsidR="00A2583A" w:rsidRPr="008077A3">
        <w:rPr>
          <w:rStyle w:val="--l"/>
          <w:lang w:val="en-US"/>
        </w:rPr>
        <w:t xml:space="preserve"> </w:t>
      </w:r>
      <w:r w:rsidRPr="008077A3">
        <w:rPr>
          <w:rStyle w:val="--l"/>
          <w:lang w:val="en-US"/>
        </w:rPr>
        <w:t>Secon</w:t>
      </w:r>
      <w:r w:rsidR="00A2583A" w:rsidRPr="008077A3">
        <w:rPr>
          <w:rStyle w:val="--l"/>
          <w:lang w:val="en-US"/>
        </w:rPr>
        <w:t xml:space="preserve">d, </w:t>
      </w:r>
      <w:r w:rsidR="006816C1">
        <w:rPr>
          <w:rStyle w:val="--l"/>
          <w:lang w:val="en-US"/>
        </w:rPr>
        <w:t xml:space="preserve">we did not record </w:t>
      </w:r>
      <w:r w:rsidR="00836961" w:rsidRPr="008077A3">
        <w:rPr>
          <w:color w:val="000000"/>
          <w:lang w:val="en-US"/>
        </w:rPr>
        <w:t>participants’</w:t>
      </w:r>
      <w:r w:rsidR="00926D94" w:rsidRPr="008077A3">
        <w:rPr>
          <w:color w:val="000000"/>
          <w:lang w:val="en-US"/>
        </w:rPr>
        <w:t xml:space="preserve"> resting HR</w:t>
      </w:r>
      <w:r w:rsidR="006816C1">
        <w:rPr>
          <w:color w:val="000000"/>
          <w:lang w:val="en-US"/>
        </w:rPr>
        <w:t>, which</w:t>
      </w:r>
      <w:r w:rsidR="00635597" w:rsidRPr="008077A3">
        <w:rPr>
          <w:color w:val="000000"/>
          <w:lang w:val="en-US"/>
        </w:rPr>
        <w:t xml:space="preserve"> is generally considered an</w:t>
      </w:r>
      <w:r w:rsidR="00926D94" w:rsidRPr="008077A3">
        <w:rPr>
          <w:color w:val="000000"/>
          <w:lang w:val="en-US"/>
        </w:rPr>
        <w:t xml:space="preserve"> important </w:t>
      </w:r>
      <w:r w:rsidR="00635597" w:rsidRPr="008077A3">
        <w:rPr>
          <w:color w:val="000000"/>
          <w:lang w:val="en-US"/>
        </w:rPr>
        <w:t xml:space="preserve">baseline </w:t>
      </w:r>
      <w:r w:rsidR="00E462AF">
        <w:rPr>
          <w:color w:val="000000"/>
          <w:lang w:val="en-US"/>
        </w:rPr>
        <w:t>for</w:t>
      </w:r>
      <w:r w:rsidR="00E462AF" w:rsidRPr="008077A3">
        <w:rPr>
          <w:color w:val="000000"/>
          <w:lang w:val="en-US"/>
        </w:rPr>
        <w:t xml:space="preserve"> </w:t>
      </w:r>
      <w:r w:rsidR="00635597" w:rsidRPr="008077A3">
        <w:rPr>
          <w:color w:val="000000"/>
          <w:lang w:val="en-US"/>
        </w:rPr>
        <w:t>determin</w:t>
      </w:r>
      <w:r w:rsidR="00E462AF">
        <w:rPr>
          <w:color w:val="000000"/>
          <w:lang w:val="en-US"/>
        </w:rPr>
        <w:t>ing</w:t>
      </w:r>
      <w:r w:rsidR="00635597" w:rsidRPr="008077A3">
        <w:rPr>
          <w:color w:val="000000"/>
          <w:lang w:val="en-US"/>
        </w:rPr>
        <w:t xml:space="preserv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E462AF">
        <w:rPr>
          <w:color w:val="000000"/>
          <w:lang w:val="en-US"/>
        </w:rPr>
        <w:t>A clean</w:t>
      </w:r>
      <w:r w:rsidR="00E462AF" w:rsidRPr="008077A3">
        <w:rPr>
          <w:color w:val="000000"/>
          <w:lang w:val="en-US"/>
        </w:rPr>
        <w:t xml:space="preserve"> </w:t>
      </w:r>
      <w:r w:rsidR="00635597" w:rsidRPr="008077A3">
        <w:rPr>
          <w:color w:val="000000"/>
          <w:lang w:val="en-US"/>
        </w:rPr>
        <w:t xml:space="preserve">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w:t>
      </w:r>
      <w:r w:rsidR="00635597" w:rsidRPr="00CB6C62">
        <w:rPr>
          <w:color w:val="000000"/>
          <w:lang w:val="en-US"/>
        </w:rPr>
        <w:t xml:space="preserve">is </w:t>
      </w:r>
      <w:r w:rsidR="00E462AF" w:rsidRPr="00CB6C62">
        <w:rPr>
          <w:color w:val="000000"/>
          <w:lang w:val="en-US"/>
        </w:rPr>
        <w:t xml:space="preserve">very </w:t>
      </w:r>
      <w:r w:rsidR="00635597" w:rsidRPr="00CB6C62">
        <w:rPr>
          <w:color w:val="000000"/>
          <w:lang w:val="en-US"/>
        </w:rPr>
        <w:t>difficult</w:t>
      </w:r>
      <w:r w:rsidR="00635597" w:rsidRPr="008077A3">
        <w:rPr>
          <w:color w:val="000000"/>
          <w:lang w:val="en-US"/>
        </w:rPr>
        <w:t xml:space="preserv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w:t>
      </w:r>
      <w:r w:rsidR="004975B6">
        <w:rPr>
          <w:color w:val="000000"/>
          <w:lang w:val="en-US"/>
        </w:rPr>
        <w:t>within</w:t>
      </w:r>
      <w:r w:rsidR="004975B6" w:rsidRPr="008077A3">
        <w:rPr>
          <w:color w:val="000000"/>
          <w:lang w:val="en-US"/>
        </w:rPr>
        <w:t xml:space="preserve"> </w:t>
      </w:r>
      <w:r w:rsidR="00635597" w:rsidRPr="008077A3">
        <w:rPr>
          <w:color w:val="000000"/>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4975B6">
        <w:rPr>
          <w:color w:val="000000"/>
          <w:lang w:val="en-US"/>
        </w:rPr>
        <w:t xml:space="preserve">precision of the </w:t>
      </w:r>
      <w:r w:rsidR="005A091F" w:rsidRPr="008077A3">
        <w:rPr>
          <w:color w:val="000000"/>
          <w:lang w:val="en-US"/>
        </w:rPr>
        <w:t>HR</w:t>
      </w:r>
      <w:r w:rsidR="004975B6">
        <w:rPr>
          <w:color w:val="000000"/>
          <w:lang w:val="en-US"/>
        </w:rPr>
        <w:t xml:space="preserve"> measurement varies</w:t>
      </w:r>
      <w:r w:rsidR="005A091F" w:rsidRPr="008077A3">
        <w:rPr>
          <w:color w:val="000000"/>
          <w:lang w:val="en-US"/>
        </w:rPr>
        <w:t xml:space="preserve">. </w:t>
      </w:r>
      <w:r w:rsidR="00F61EDB" w:rsidRPr="008077A3">
        <w:rPr>
          <w:color w:val="000000"/>
          <w:lang w:val="en-US"/>
        </w:rPr>
        <w:t xml:space="preserve">Research on the reliability of </w:t>
      </w:r>
      <w:r w:rsidR="00AF3E10">
        <w:rPr>
          <w:color w:val="000000"/>
          <w:lang w:val="en-US"/>
        </w:rPr>
        <w:t xml:space="preserve">our deployed </w:t>
      </w:r>
      <w:r w:rsidR="00F61EDB" w:rsidRPr="008077A3">
        <w:rPr>
          <w:color w:val="000000"/>
          <w:lang w:val="en-US"/>
        </w:rPr>
        <w:t>Fitbit</w:t>
      </w:r>
      <w:r w:rsidR="00635597" w:rsidRPr="008077A3">
        <w:rPr>
          <w:color w:val="000000"/>
          <w:lang w:val="en-US"/>
        </w:rPr>
        <w:t>®</w:t>
      </w:r>
      <w:r w:rsidR="00F61EDB" w:rsidRPr="008077A3">
        <w:rPr>
          <w:color w:val="000000"/>
          <w:lang w:val="en-US"/>
        </w:rPr>
        <w:t xml:space="preserve"> device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ins w:id="924" w:author="Deiglmayr, Anne" w:date="2024-09-02T17:46:00Z">
        <w:r w:rsidR="00CC51D9">
          <w:rPr>
            <w:color w:val="000000"/>
            <w:lang w:val="en-US"/>
          </w:rPr>
          <w:t>,</w:t>
        </w:r>
      </w:ins>
      <w:r w:rsidR="000A358F" w:rsidRPr="008077A3">
        <w:rPr>
          <w:color w:val="000000"/>
          <w:lang w:val="en-US"/>
        </w:rPr>
        <w:t xml:space="preserve"> </w:t>
      </w:r>
      <w:del w:id="925" w:author="Deiglmayr, Anne" w:date="2024-09-02T17:46:00Z">
        <w:r w:rsidR="000A358F" w:rsidRPr="008077A3" w:rsidDel="00CC51D9">
          <w:rPr>
            <w:color w:val="000000"/>
            <w:lang w:val="en-US"/>
          </w:rPr>
          <w:delText xml:space="preserve">such </w:delText>
        </w:r>
      </w:del>
      <w:r w:rsidR="000A358F" w:rsidRPr="008077A3">
        <w:rPr>
          <w:color w:val="000000"/>
          <w:lang w:val="en-US"/>
        </w:rPr>
        <w:t>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w:t>
      </w:r>
      <w:ins w:id="926" w:author="Deiglmayr, Anne" w:date="2024-09-02T17:46:00Z">
        <w:r w:rsidR="00CC51D9">
          <w:rPr>
            <w:color w:val="000000"/>
            <w:lang w:val="en-US"/>
          </w:rPr>
          <w:t xml:space="preserve">has </w:t>
        </w:r>
      </w:ins>
      <w:del w:id="927" w:author="Deiglmayr, Anne" w:date="2024-09-02T17:46:00Z">
        <w:r w:rsidR="00270D6D" w:rsidDel="00CC51D9">
          <w:rPr>
            <w:color w:val="000000"/>
            <w:lang w:val="en-US"/>
          </w:rPr>
          <w:delText>demonstrated</w:delText>
        </w:r>
        <w:r w:rsidR="00270D6D" w:rsidRPr="008077A3" w:rsidDel="00CC51D9">
          <w:rPr>
            <w:color w:val="000000"/>
            <w:lang w:val="en-US"/>
          </w:rPr>
          <w:delText xml:space="preserve"> </w:delText>
        </w:r>
      </w:del>
      <w:ins w:id="928" w:author="Deiglmayr, Anne" w:date="2024-09-02T17:46:00Z">
        <w:r w:rsidR="00CC51D9">
          <w:rPr>
            <w:color w:val="000000"/>
            <w:lang w:val="en-US"/>
          </w:rPr>
          <w:t>previously shown</w:t>
        </w:r>
        <w:r w:rsidR="00CC51D9" w:rsidRPr="008077A3">
          <w:rPr>
            <w:color w:val="000000"/>
            <w:lang w:val="en-US"/>
          </w:rPr>
          <w:t xml:space="preserve"> </w:t>
        </w:r>
      </w:ins>
      <w:r w:rsidR="00F61EDB" w:rsidRPr="008077A3">
        <w:rPr>
          <w:color w:val="000000"/>
          <w:lang w:val="en-US"/>
        </w:rPr>
        <w:t xml:space="preserve">good </w:t>
      </w:r>
      <w:r w:rsidR="00270D6D">
        <w:rPr>
          <w:color w:val="000000"/>
          <w:lang w:val="en-US"/>
        </w:rPr>
        <w:t xml:space="preserve">HR </w:t>
      </w:r>
      <w:r w:rsidR="00F61EDB" w:rsidRPr="008077A3">
        <w:rPr>
          <w:color w:val="000000"/>
          <w:lang w:val="en-US"/>
        </w:rPr>
        <w:t xml:space="preserve">measurement accuracy during resting phases [@jo2016; @muggeridge2021measurement] and for activities such as walking, jogging, and running [@hajj2023]. </w:t>
      </w:r>
      <w:r w:rsidR="00270D6D">
        <w:rPr>
          <w:color w:val="000000"/>
          <w:lang w:val="en-US"/>
        </w:rPr>
        <w:t>A</w:t>
      </w:r>
      <w:r w:rsidR="00270D6D" w:rsidRPr="008077A3">
        <w:rPr>
          <w:color w:val="000000"/>
          <w:lang w:val="en-US"/>
        </w:rPr>
        <w:t>t higher exercise intensities such as cycling</w:t>
      </w:r>
      <w:r w:rsidR="00270D6D">
        <w:rPr>
          <w:color w:val="000000"/>
          <w:lang w:val="en-US"/>
        </w:rPr>
        <w:t>,</w:t>
      </w:r>
      <w:r w:rsidR="00270D6D" w:rsidRPr="008077A3" w:rsidDel="00270D6D">
        <w:rPr>
          <w:color w:val="000000"/>
          <w:lang w:val="en-US"/>
        </w:rPr>
        <w:t xml:space="preserve"> </w:t>
      </w:r>
      <w:r w:rsidR="00F61EDB" w:rsidRPr="008077A3">
        <w:rPr>
          <w:color w:val="000000"/>
          <w:lang w:val="en-US"/>
        </w:rPr>
        <w:t>the Fitbit</w:t>
      </w:r>
      <w:r w:rsidR="004C0FF3" w:rsidRPr="008077A3">
        <w:rPr>
          <w:color w:val="000000"/>
          <w:lang w:val="en-US"/>
        </w:rPr>
        <w:t>®</w:t>
      </w:r>
      <w:r w:rsidR="00F61EDB" w:rsidRPr="008077A3">
        <w:rPr>
          <w:color w:val="000000"/>
          <w:lang w:val="en-US"/>
        </w:rPr>
        <w:t xml:space="preserve"> tracker </w:t>
      </w:r>
      <w:r w:rsidR="00270D6D">
        <w:rPr>
          <w:color w:val="000000"/>
          <w:lang w:val="en-US"/>
        </w:rPr>
        <w:t>may</w:t>
      </w:r>
      <w:r w:rsidR="00270D6D" w:rsidRPr="008077A3">
        <w:rPr>
          <w:color w:val="000000"/>
          <w:lang w:val="en-US"/>
        </w:rPr>
        <w:t xml:space="preserve"> </w:t>
      </w:r>
      <w:r w:rsidR="00F61EDB" w:rsidRPr="008077A3">
        <w:rPr>
          <w:color w:val="000000"/>
          <w:lang w:val="en-US"/>
        </w:rPr>
        <w:t>underestimat</w:t>
      </w:r>
      <w:r w:rsidR="00635597" w:rsidRPr="008077A3">
        <w:rPr>
          <w:color w:val="000000"/>
          <w:lang w:val="en-US"/>
        </w:rPr>
        <w:t>e</w:t>
      </w:r>
      <w:r w:rsidR="00F61EDB" w:rsidRPr="008077A3">
        <w:rPr>
          <w:color w:val="000000"/>
          <w:lang w:val="en-US"/>
        </w:rPr>
        <w:t xml:space="preserve"> HR [@thomson2019heart; </w:t>
      </w:r>
      <w:r w:rsidR="00F61EDB" w:rsidRPr="008077A3">
        <w:rPr>
          <w:color w:val="000000"/>
          <w:lang w:val="en-US"/>
        </w:rPr>
        <w:lastRenderedPageBreak/>
        <w:t>@montoye2017comparative; @jo2016; @jachymek2021]</w:t>
      </w:r>
      <w:r w:rsidR="00270D6D">
        <w:rPr>
          <w:color w:val="000000"/>
          <w:lang w:val="en-US"/>
        </w:rPr>
        <w:t xml:space="preserve"> but is still within an acceptable range according to systematic reviews </w:t>
      </w:r>
      <w:r w:rsidR="00270D6D" w:rsidRPr="008077A3">
        <w:rPr>
          <w:color w:val="000000"/>
          <w:lang w:val="en-US"/>
        </w:rPr>
        <w:t>[</w:t>
      </w:r>
      <w:r w:rsidR="00F61EDB" w:rsidRPr="008077A3">
        <w:rPr>
          <w:color w:val="000000"/>
          <w:lang w:val="en-US"/>
        </w:rPr>
        <w:t>@chevance2022accuracy</w:t>
      </w:r>
      <w:r w:rsidR="00270D6D" w:rsidRPr="008077A3">
        <w:rPr>
          <w:color w:val="000000"/>
          <w:lang w:val="en-US"/>
        </w:rPr>
        <w:t>].</w:t>
      </w:r>
      <w:r w:rsidR="00F61EDB" w:rsidRPr="008077A3">
        <w:rPr>
          <w:color w:val="000000"/>
          <w:lang w:val="en-US"/>
        </w:rPr>
        <w:t xml:space="preserve"> </w:t>
      </w:r>
      <w:r w:rsidR="00AF3E10">
        <w:rPr>
          <w:color w:val="000000"/>
          <w:lang w:val="en-US"/>
        </w:rPr>
        <w:t xml:space="preserve">Nevertheless, </w:t>
      </w:r>
      <w:r w:rsidR="00F61EDB" w:rsidRPr="008077A3">
        <w:rPr>
          <w:color w:val="000000"/>
          <w:lang w:val="en-US"/>
        </w:rPr>
        <w:t xml:space="preserve">@gagnon2022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ECG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w:t>
      </w:r>
      <w:r w:rsidR="00270D6D">
        <w:rPr>
          <w:rStyle w:val="--l"/>
          <w:lang w:val="en-US"/>
        </w:rPr>
        <w:t>as physical strain was moderate.</w:t>
      </w:r>
    </w:p>
    <w:p w14:paraId="74D01CEB" w14:textId="6C156616" w:rsidR="00DE4B38" w:rsidRPr="008077A3" w:rsidDel="00CC51D9" w:rsidRDefault="00673F1A" w:rsidP="003420F3">
      <w:pPr>
        <w:pStyle w:val="StandardWeb"/>
        <w:spacing w:before="240" w:beforeAutospacing="0" w:after="240" w:afterAutospacing="0" w:line="480" w:lineRule="auto"/>
        <w:jc w:val="both"/>
        <w:rPr>
          <w:del w:id="929" w:author="Deiglmayr, Anne" w:date="2024-09-02T17:47:00Z"/>
          <w:lang w:val="en-US"/>
        </w:rPr>
      </w:pPr>
      <w:del w:id="930" w:author="Deiglmayr, Anne" w:date="2024-09-02T17:47:00Z">
        <w:r w:rsidDel="00CC51D9">
          <w:rPr>
            <w:lang w:val="en-US"/>
          </w:rPr>
          <w:delText>Moreover, our</w:delText>
        </w:r>
        <w:r w:rsidR="00A571F0" w:rsidRPr="008077A3" w:rsidDel="00CC51D9">
          <w:rPr>
            <w:lang w:val="en-US"/>
          </w:rPr>
          <w:delText xml:space="preserve"> study design allowed </w:delText>
        </w:r>
        <w:r w:rsidR="00FC2DA0" w:rsidDel="00CC51D9">
          <w:rPr>
            <w:lang w:val="en-US"/>
          </w:rPr>
          <w:delText xml:space="preserve">us </w:delText>
        </w:r>
        <w:r w:rsidR="00A571F0" w:rsidRPr="008077A3" w:rsidDel="00CC51D9">
          <w:rPr>
            <w:lang w:val="en-US"/>
          </w:rPr>
          <w:delText>to control the stressfulness of the</w:delText>
        </w:r>
        <w:r w:rsidR="00270D6D" w:rsidDel="00CC51D9">
          <w:rPr>
            <w:lang w:val="en-US"/>
          </w:rPr>
          <w:delText xml:space="preserve"> teaching</w:delText>
        </w:r>
        <w:r w:rsidR="00A571F0" w:rsidRPr="008077A3" w:rsidDel="00CC51D9">
          <w:rPr>
            <w:lang w:val="en-US"/>
          </w:rPr>
          <w:delText xml:space="preserve"> situation, in particular by confronting </w:delText>
        </w:r>
        <w:r w:rsidR="00270D6D" w:rsidDel="00CC51D9">
          <w:rPr>
            <w:lang w:val="en-US"/>
          </w:rPr>
          <w:delText>participants</w:delText>
        </w:r>
        <w:r w:rsidR="00270D6D" w:rsidRPr="008077A3" w:rsidDel="00CC51D9">
          <w:rPr>
            <w:lang w:val="en-US"/>
          </w:rPr>
          <w:delText xml:space="preserve"> </w:delText>
        </w:r>
        <w:r w:rsidR="00A571F0" w:rsidRPr="008077A3" w:rsidDel="00CC51D9">
          <w:rPr>
            <w:lang w:val="en-US"/>
          </w:rPr>
          <w:delText xml:space="preserve">with scripted classroom disruptions. </w:delText>
        </w:r>
        <w:r w:rsidR="00270D6D" w:rsidDel="00CC51D9">
          <w:rPr>
            <w:lang w:val="en-US"/>
          </w:rPr>
          <w:delText>W</w:delText>
        </w:r>
        <w:r w:rsidR="00A571F0" w:rsidRPr="008077A3" w:rsidDel="00CC51D9">
          <w:rPr>
            <w:lang w:val="en-US"/>
          </w:rPr>
          <w:delText xml:space="preserve">hile the presence of potential stressors is necessary for the emergence of a physiological stress response, </w:delText>
        </w:r>
        <w:r w:rsidR="00FD5629" w:rsidRPr="008077A3" w:rsidDel="00CC51D9">
          <w:rPr>
            <w:lang w:val="en-US"/>
          </w:rPr>
          <w:delText>many other factors influence</w:delText>
        </w:r>
        <w:r w:rsidR="00A571F0" w:rsidRPr="008077A3" w:rsidDel="00CC51D9">
          <w:rPr>
            <w:lang w:val="en-US"/>
          </w:rPr>
          <w:delText xml:space="preserve"> whether a stress response occurs, and how it is subjectively registered and expressed by the teacher. We aimed to address at least some of the factors influencing stress response</w:delText>
        </w:r>
        <w:r w:rsidR="000A358F" w:rsidRPr="008077A3" w:rsidDel="00CC51D9">
          <w:rPr>
            <w:lang w:val="en-US"/>
          </w:rPr>
          <w:delText>s</w:delText>
        </w:r>
        <w:r w:rsidR="00A571F0" w:rsidRPr="008077A3" w:rsidDel="00CC51D9">
          <w:rPr>
            <w:lang w:val="en-US"/>
          </w:rPr>
          <w:delText xml:space="preserve"> according to </w:delText>
        </w:r>
        <w:r w:rsidR="00270D6D" w:rsidDel="00CC51D9">
          <w:rPr>
            <w:lang w:val="en-US"/>
          </w:rPr>
          <w:delText>a promi</w:delText>
        </w:r>
        <w:r w:rsidR="00CE682B" w:rsidDel="00CC51D9">
          <w:rPr>
            <w:lang w:val="en-US"/>
          </w:rPr>
          <w:delText>n</w:delText>
        </w:r>
        <w:r w:rsidR="00270D6D" w:rsidDel="00CC51D9">
          <w:rPr>
            <w:lang w:val="en-US"/>
          </w:rPr>
          <w:delText xml:space="preserve">ent </w:delText>
        </w:r>
        <w:r w:rsidR="00F42F5E" w:rsidRPr="008077A3" w:rsidDel="00CC51D9">
          <w:rPr>
            <w:lang w:val="en-US"/>
          </w:rPr>
          <w:delText>model of teacher stress [@van2006stress]</w:delText>
        </w:r>
        <w:r w:rsidR="00EE0A0A" w:rsidDel="00CC51D9">
          <w:rPr>
            <w:lang w:val="en-US"/>
          </w:rPr>
          <w:delText xml:space="preserve">. </w:delText>
        </w:r>
        <w:r w:rsidR="00A571F0" w:rsidRPr="008077A3" w:rsidDel="00CC51D9">
          <w:rPr>
            <w:lang w:val="en-US"/>
          </w:rPr>
          <w:delText xml:space="preserve">However, </w:delText>
        </w:r>
        <w:r w:rsidR="00F605AF" w:rsidRPr="008077A3" w:rsidDel="00CC51D9">
          <w:rPr>
            <w:lang w:val="en-US"/>
          </w:rPr>
          <w:delText xml:space="preserve">we </w:delText>
        </w:r>
        <w:r w:rsidR="00312DAD" w:rsidRPr="008077A3" w:rsidDel="00CC51D9">
          <w:rPr>
            <w:lang w:val="en-US"/>
          </w:rPr>
          <w:delText xml:space="preserve">did not </w:delText>
        </w:r>
        <w:r w:rsidR="00CE3FC5" w:rsidRPr="008077A3" w:rsidDel="00CC51D9">
          <w:rPr>
            <w:lang w:val="en-US"/>
          </w:rPr>
          <w:delText>assess</w:delText>
        </w:r>
        <w:r w:rsidR="00864099" w:rsidRPr="008077A3" w:rsidDel="00CC51D9">
          <w:rPr>
            <w:lang w:val="en-US"/>
          </w:rPr>
          <w:delText xml:space="preserve"> personal </w:delText>
        </w:r>
        <w:r w:rsidR="00CE682B" w:rsidDel="00CC51D9">
          <w:rPr>
            <w:lang w:val="en-US"/>
          </w:rPr>
          <w:delText>characteristics</w:delText>
        </w:r>
        <w:r w:rsidR="00CE682B" w:rsidRPr="008077A3" w:rsidDel="00CC51D9">
          <w:rPr>
            <w:lang w:val="en-US"/>
          </w:rPr>
          <w:delText xml:space="preserve"> </w:delText>
        </w:r>
        <w:r w:rsidR="00F73FD9" w:rsidRPr="008077A3" w:rsidDel="00CC51D9">
          <w:rPr>
            <w:lang w:val="en-US"/>
          </w:rPr>
          <w:delText>of the participants</w:delText>
        </w:r>
        <w:r w:rsidR="00312DAD" w:rsidRPr="008077A3" w:rsidDel="00CC51D9">
          <w:rPr>
            <w:lang w:val="en-US"/>
          </w:rPr>
          <w:delText xml:space="preserve">, such as emotional stability, work commitment, and life satisfaction, which </w:delText>
        </w:r>
        <w:r w:rsidR="00F605AF" w:rsidRPr="008077A3" w:rsidDel="00CC51D9">
          <w:rPr>
            <w:lang w:val="en-US"/>
          </w:rPr>
          <w:delText xml:space="preserve">are considered to be </w:delText>
        </w:r>
        <w:r w:rsidR="00312DAD" w:rsidRPr="008077A3" w:rsidDel="00CC51D9">
          <w:rPr>
            <w:lang w:val="en-US"/>
          </w:rPr>
          <w:delText>potential sources or protective factors of teacher stress [@wettstein2021].</w:delText>
        </w:r>
        <w:r w:rsidR="00CE3FC5" w:rsidRPr="008077A3" w:rsidDel="00CC51D9">
          <w:rPr>
            <w:lang w:val="en-US"/>
          </w:rPr>
          <w:delText xml:space="preserve"> </w:delText>
        </w:r>
        <w:r w:rsidR="00DE4B38" w:rsidRPr="008077A3" w:rsidDel="00CC51D9">
          <w:rPr>
            <w:lang w:val="en-US"/>
          </w:rPr>
          <w:delText xml:space="preserve">Furthermore, we did not gather information </w:delText>
        </w:r>
        <w:r w:rsidR="008D4B01" w:rsidDel="00CC51D9">
          <w:rPr>
            <w:lang w:val="en-US"/>
          </w:rPr>
          <w:delText xml:space="preserve">on </w:delText>
        </w:r>
        <w:r w:rsidR="00DE4B38" w:rsidRPr="008077A3" w:rsidDel="00CC51D9">
          <w:rPr>
            <w:lang w:val="en-US"/>
          </w:rPr>
          <w:delText>participants</w:delText>
        </w:r>
        <w:r w:rsidR="00270D6D" w:rsidDel="00CC51D9">
          <w:rPr>
            <w:lang w:val="en-US"/>
          </w:rPr>
          <w:delText>’ health</w:delText>
        </w:r>
        <w:r w:rsidR="008D0234" w:rsidRPr="008077A3" w:rsidDel="00CC51D9">
          <w:rPr>
            <w:lang w:val="en-US"/>
          </w:rPr>
          <w:delText>.</w:delText>
        </w:r>
        <w:r w:rsidR="008A45B7" w:rsidRPr="008077A3" w:rsidDel="00CC51D9">
          <w:rPr>
            <w:rStyle w:val="--l"/>
            <w:lang w:val="en-US"/>
          </w:rPr>
          <w:delText xml:space="preserve"> </w:delText>
        </w:r>
        <w:r w:rsidR="00CE682B" w:rsidDel="00CC51D9">
          <w:rPr>
            <w:rStyle w:val="--l"/>
            <w:lang w:val="en-US"/>
          </w:rPr>
          <w:delText>Possibly, a</w:delText>
        </w:r>
        <w:r w:rsidR="008A45B7" w:rsidRPr="008077A3" w:rsidDel="00CC51D9">
          <w:rPr>
            <w:rStyle w:val="--l"/>
            <w:lang w:val="en-US"/>
          </w:rPr>
          <w:delText xml:space="preserve">lcohol consumption, fitness level, </w:delText>
        </w:r>
        <w:r w:rsidR="00CE682B" w:rsidDel="00CC51D9">
          <w:rPr>
            <w:rStyle w:val="--l"/>
            <w:lang w:val="en-US"/>
          </w:rPr>
          <w:delText xml:space="preserve">or </w:delText>
        </w:r>
        <w:r w:rsidR="008A45B7" w:rsidRPr="008077A3" w:rsidDel="00CC51D9">
          <w:rPr>
            <w:rStyle w:val="--l"/>
            <w:lang w:val="en-US"/>
          </w:rPr>
          <w:delText>cardiovascular diseases</w:delText>
        </w:r>
        <w:r w:rsidR="002B3EC6" w:rsidDel="00CC51D9">
          <w:rPr>
            <w:rStyle w:val="--l"/>
            <w:lang w:val="en-US"/>
          </w:rPr>
          <w:delText xml:space="preserve"> may </w:delText>
        </w:r>
        <w:r w:rsidR="008A45B7" w:rsidRPr="008077A3" w:rsidDel="00CC51D9">
          <w:rPr>
            <w:rStyle w:val="--l"/>
            <w:lang w:val="en-US"/>
          </w:rPr>
          <w:delText>have</w:delText>
        </w:r>
        <w:r w:rsidR="00A571F0" w:rsidRPr="008077A3" w:rsidDel="00CC51D9">
          <w:rPr>
            <w:rStyle w:val="--l"/>
            <w:lang w:val="en-US"/>
          </w:rPr>
          <w:delText xml:space="preserve"> </w:delText>
        </w:r>
        <w:r w:rsidR="00FD5629" w:rsidRPr="008077A3" w:rsidDel="00CC51D9">
          <w:rPr>
            <w:rStyle w:val="--l"/>
            <w:lang w:val="en-US"/>
          </w:rPr>
          <w:delText>influenced</w:delText>
        </w:r>
        <w:r w:rsidR="008A45B7" w:rsidRPr="008077A3" w:rsidDel="00CC51D9">
          <w:rPr>
            <w:rStyle w:val="--l"/>
            <w:lang w:val="en-US"/>
          </w:rPr>
          <w:delText xml:space="preserve"> </w:delText>
        </w:r>
        <w:r w:rsidR="00A571F0" w:rsidRPr="008077A3" w:rsidDel="00CC51D9">
          <w:rPr>
            <w:rStyle w:val="--l"/>
            <w:lang w:val="en-US"/>
          </w:rPr>
          <w:delText xml:space="preserve">physiological responses </w:delText>
        </w:r>
        <w:r w:rsidR="008A45B7" w:rsidRPr="008077A3" w:rsidDel="00CC51D9">
          <w:rPr>
            <w:rStyle w:val="--l"/>
            <w:lang w:val="en-US"/>
          </w:rPr>
          <w:delText>and should be taken into account [@</w:delText>
        </w:r>
        <w:r w:rsidR="00040530" w:rsidRPr="008077A3" w:rsidDel="00CC51D9">
          <w:rPr>
            <w:lang w:val="en-US"/>
          </w:rPr>
          <w:delText>sammito2015guideline].</w:delText>
        </w:r>
        <w:r w:rsidR="00E620D1" w:rsidRPr="008077A3" w:rsidDel="00CC51D9">
          <w:rPr>
            <w:lang w:val="en-US"/>
          </w:rPr>
          <w:delText xml:space="preserve"> </w:delText>
        </w:r>
        <w:r w:rsidR="009C00E6" w:rsidRPr="008077A3" w:rsidDel="00CC51D9">
          <w:rPr>
            <w:lang w:val="en-US"/>
          </w:rPr>
          <w:delText xml:space="preserve">Future research should incorporate additional information to account for the fact that </w:delText>
        </w:r>
        <w:r w:rsidR="004114A8" w:rsidRPr="008077A3" w:rsidDel="00CC51D9">
          <w:rPr>
            <w:lang w:val="en-US"/>
          </w:rPr>
          <w:delText>human HR is, in addition to the autonomic nervous system and genetic factors, influenced by numerous external factors such as social, personal, psychological, environmental, and behavioral factors [@wang2022</w:delText>
        </w:r>
        <w:commentRangeStart w:id="931"/>
        <w:r w:rsidR="004114A8" w:rsidRPr="008077A3" w:rsidDel="00CC51D9">
          <w:rPr>
            <w:lang w:val="en-US"/>
          </w:rPr>
          <w:delText>].</w:delText>
        </w:r>
      </w:del>
      <w:commentRangeEnd w:id="931"/>
      <w:r w:rsidR="00CC51D9">
        <w:rPr>
          <w:rStyle w:val="Kommentarzeichen"/>
          <w:rFonts w:asciiTheme="minorHAnsi" w:eastAsiaTheme="minorHAnsi" w:hAnsiTheme="minorHAnsi" w:cstheme="minorBidi"/>
          <w:lang w:eastAsia="en-US"/>
        </w:rPr>
        <w:commentReference w:id="931"/>
      </w:r>
      <w:del w:id="932" w:author="Deiglmayr, Anne" w:date="2024-09-02T17:47:00Z">
        <w:r w:rsidR="004114A8" w:rsidRPr="008077A3" w:rsidDel="00CC51D9">
          <w:rPr>
            <w:lang w:val="en-US"/>
          </w:rPr>
          <w:delText xml:space="preserve"> </w:delText>
        </w:r>
      </w:del>
    </w:p>
    <w:p w14:paraId="57F8F5B1" w14:textId="6247E841" w:rsidR="008B79B9" w:rsidRDefault="00661775" w:rsidP="003420F3">
      <w:pPr>
        <w:pStyle w:val="StandardWeb"/>
        <w:spacing w:before="240" w:beforeAutospacing="0" w:after="240" w:afterAutospacing="0" w:line="480" w:lineRule="auto"/>
        <w:jc w:val="both"/>
        <w:rPr>
          <w:ins w:id="933" w:author="Deiglmayr, Anne" w:date="2024-09-02T16:59:00Z"/>
          <w:lang w:val="en-US"/>
        </w:rPr>
      </w:pPr>
      <w:r w:rsidRPr="008077A3">
        <w:rPr>
          <w:lang w:val="en-US"/>
        </w:rPr>
        <w:t xml:space="preserve">Furthermore, </w:t>
      </w:r>
      <w:r w:rsidR="00536001">
        <w:rPr>
          <w:lang w:val="en-US"/>
        </w:rPr>
        <w:t>while we assessed teachers</w:t>
      </w:r>
      <w:r w:rsidR="00F2771C">
        <w:rPr>
          <w:lang w:val="en-US"/>
        </w:rPr>
        <w:t>’</w:t>
      </w:r>
      <w:r w:rsidR="00536001">
        <w:rPr>
          <w:lang w:val="en-US"/>
        </w:rPr>
        <w:t xml:space="preserve"> appraisals of the stressful classroom disruptions using </w:t>
      </w:r>
      <w:proofErr w:type="gramStart"/>
      <w:r w:rsidR="00536001">
        <w:rPr>
          <w:lang w:val="en-US"/>
        </w:rPr>
        <w:t>a</w:t>
      </w:r>
      <w:proofErr w:type="gramEnd"/>
      <w:r w:rsidR="00536001">
        <w:rPr>
          <w:lang w:val="en-US"/>
        </w:rPr>
        <w:t xml:space="preserve"> </w:t>
      </w:r>
      <w:commentRangeStart w:id="934"/>
      <w:r w:rsidR="00116C07">
        <w:rPr>
          <w:lang w:val="en-US"/>
        </w:rPr>
        <w:t>SRI</w:t>
      </w:r>
      <w:r w:rsidR="00536001">
        <w:rPr>
          <w:lang w:val="en-US"/>
        </w:rPr>
        <w:t xml:space="preserve"> </w:t>
      </w:r>
      <w:commentRangeEnd w:id="934"/>
      <w:r w:rsidR="00CC51D9">
        <w:rPr>
          <w:rStyle w:val="Kommentarzeichen"/>
          <w:rFonts w:asciiTheme="minorHAnsi" w:eastAsiaTheme="minorHAnsi" w:hAnsiTheme="minorHAnsi" w:cstheme="minorBidi"/>
          <w:lang w:eastAsia="en-US"/>
        </w:rPr>
        <w:commentReference w:id="934"/>
      </w:r>
      <w:r w:rsidR="00536001">
        <w:rPr>
          <w:lang w:val="en-US"/>
        </w:rPr>
        <w:t>in which they could review the exact situation, these appraisal ratings were still post-hoc self-reports</w:t>
      </w:r>
      <w:r w:rsidR="00CE682B">
        <w:rPr>
          <w:lang w:val="en-US"/>
        </w:rPr>
        <w:t xml:space="preserve">, which limits the interpretation of our results. </w:t>
      </w:r>
      <w:r w:rsidRPr="008077A3">
        <w:rPr>
          <w:lang w:val="en-US"/>
        </w:rPr>
        <w:t>Stress is not a fixed construct, but</w:t>
      </w:r>
      <w:r w:rsidR="00536001">
        <w:rPr>
          <w:lang w:val="en-US"/>
        </w:rPr>
        <w:t xml:space="preserve"> rather</w:t>
      </w:r>
      <w:r w:rsidRPr="008077A3">
        <w:rPr>
          <w:lang w:val="en-US"/>
        </w:rPr>
        <w:t xml:space="preserve"> a</w:t>
      </w:r>
      <w:r w:rsidR="004646C4" w:rsidRPr="008077A3">
        <w:rPr>
          <w:lang w:val="en-US"/>
        </w:rPr>
        <w:t xml:space="preserve"> constantly changing </w:t>
      </w:r>
      <w:r w:rsidRPr="008077A3">
        <w:rPr>
          <w:lang w:val="en-US"/>
        </w:rPr>
        <w:t xml:space="preserve">affective response, making it difficult to determine </w:t>
      </w:r>
      <w:r w:rsidR="00536001">
        <w:rPr>
          <w:lang w:val="en-US"/>
        </w:rPr>
        <w:t xml:space="preserve">valid </w:t>
      </w:r>
      <w:r w:rsidRPr="008077A3">
        <w:rPr>
          <w:lang w:val="en-US"/>
        </w:rPr>
        <w:t xml:space="preserve">process </w:t>
      </w:r>
      <w:r w:rsidRPr="008077A3">
        <w:rPr>
          <w:lang w:val="en-US"/>
        </w:rPr>
        <w:lastRenderedPageBreak/>
        <w:t xml:space="preserve">markers for appraisal. Thus, the search for a single satisfactory measure is constrained by the inherent complexity of stress [@lazarus1990theory].  </w:t>
      </w:r>
    </w:p>
    <w:p w14:paraId="11A3482D" w14:textId="6931361B" w:rsidR="00B8329C" w:rsidRPr="008077A3" w:rsidDel="00CC51D9" w:rsidRDefault="00B8329C" w:rsidP="003420F3">
      <w:pPr>
        <w:pStyle w:val="StandardWeb"/>
        <w:spacing w:before="240" w:beforeAutospacing="0" w:after="240" w:afterAutospacing="0" w:line="480" w:lineRule="auto"/>
        <w:jc w:val="both"/>
        <w:rPr>
          <w:del w:id="935" w:author="Deiglmayr, Anne" w:date="2024-09-02T17:50:00Z"/>
          <w:lang w:val="en-US"/>
        </w:rPr>
      </w:pPr>
    </w:p>
    <w:p w14:paraId="068819EF" w14:textId="6E529695" w:rsidR="000916EC" w:rsidRDefault="000916EC" w:rsidP="003420F3">
      <w:pPr>
        <w:pStyle w:val="StandardWeb"/>
        <w:spacing w:before="240" w:beforeAutospacing="0" w:after="240" w:afterAutospacing="0" w:line="480" w:lineRule="auto"/>
        <w:jc w:val="both"/>
        <w:rPr>
          <w:b/>
          <w:bCs/>
          <w:color w:val="000000"/>
          <w:lang w:val="en-US"/>
        </w:rPr>
      </w:pPr>
    </w:p>
    <w:p w14:paraId="432966D0" w14:textId="43863B20"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xml:space="preserve">## </w:t>
      </w:r>
      <w:del w:id="936" w:author="Deiglmayr, Anne" w:date="2024-09-02T16:59:00Z">
        <w:r w:rsidRPr="008077A3" w:rsidDel="008B0A82">
          <w:rPr>
            <w:b/>
            <w:bCs/>
            <w:color w:val="000000"/>
            <w:lang w:val="en-US"/>
          </w:rPr>
          <w:delText xml:space="preserve">Practical </w:delText>
        </w:r>
        <w:r w:rsidR="001014BB" w:rsidRPr="008077A3" w:rsidDel="008B0A82">
          <w:rPr>
            <w:b/>
            <w:bCs/>
            <w:color w:val="000000"/>
            <w:lang w:val="en-US"/>
          </w:rPr>
          <w:delText>i</w:delText>
        </w:r>
        <w:r w:rsidRPr="008077A3" w:rsidDel="008B0A82">
          <w:rPr>
            <w:b/>
            <w:bCs/>
            <w:color w:val="000000"/>
            <w:lang w:val="en-US"/>
          </w:rPr>
          <w:delText xml:space="preserve">mplications </w:delText>
        </w:r>
        <w:r w:rsidR="00A4402A" w:rsidRPr="008077A3" w:rsidDel="008B0A82">
          <w:rPr>
            <w:b/>
            <w:bCs/>
            <w:color w:val="000000"/>
            <w:lang w:val="en-US"/>
          </w:rPr>
          <w:delText>for teachers and researchers</w:delText>
        </w:r>
      </w:del>
      <w:ins w:id="937" w:author="Deiglmayr, Anne" w:date="2024-09-02T16:59:00Z">
        <w:r w:rsidR="008B0A82">
          <w:rPr>
            <w:b/>
            <w:bCs/>
            <w:color w:val="000000"/>
            <w:lang w:val="en-US"/>
          </w:rPr>
          <w:t>Hands-on advice for using wrist-worn fitness trackers for research</w:t>
        </w:r>
      </w:ins>
    </w:p>
    <w:p w14:paraId="613FEC58" w14:textId="1562AFFD" w:rsidR="00875D64" w:rsidRPr="00875D64" w:rsidDel="008B0A82" w:rsidRDefault="00875D64" w:rsidP="00B8329C">
      <w:pPr>
        <w:spacing w:line="480" w:lineRule="auto"/>
        <w:rPr>
          <w:del w:id="938" w:author="Deiglmayr, Anne" w:date="2024-09-02T16:58:00Z"/>
          <w:rFonts w:ascii="Times New Roman" w:eastAsia="Times New Roman" w:hAnsi="Times New Roman" w:cs="Times New Roman"/>
          <w:sz w:val="24"/>
          <w:szCs w:val="24"/>
          <w:lang w:val="en-US" w:eastAsia="de-DE"/>
        </w:rPr>
      </w:pPr>
      <w:del w:id="939" w:author="Deiglmayr, Anne" w:date="2024-09-02T16:58:00Z">
        <w:r w:rsidRPr="00875D64" w:rsidDel="008B0A82">
          <w:rPr>
            <w:rFonts w:ascii="Times New Roman" w:eastAsia="Times New Roman" w:hAnsi="Times New Roman" w:cs="Times New Roman"/>
            <w:sz w:val="24"/>
            <w:szCs w:val="24"/>
            <w:lang w:val="en-US" w:eastAsia="de-DE"/>
          </w:rPr>
          <w:delText xml:space="preserve">Bearing in mind the limitations outlined above, our findings suggest that wrist-worn, low-cost, and nonintrusive fitness trackers are a promising tool for recording HR as an indicator of stress in educational and academic settings, with practical implications. Below, implications for teachers and teaching training will be presented, followed by advice for researchers considering measurements with fitness trackers. </w:delText>
        </w:r>
      </w:del>
    </w:p>
    <w:p w14:paraId="6C5ADF35" w14:textId="77FB1854" w:rsidR="00875D64" w:rsidRPr="00875D64" w:rsidDel="00B8329C" w:rsidRDefault="00875D64" w:rsidP="00B8329C">
      <w:pPr>
        <w:spacing w:line="480" w:lineRule="auto"/>
        <w:rPr>
          <w:del w:id="940" w:author="Deiglmayr, Anne" w:date="2024-09-02T16:59:00Z"/>
          <w:rFonts w:ascii="Times New Roman" w:eastAsia="Times New Roman" w:hAnsi="Times New Roman" w:cs="Times New Roman"/>
          <w:sz w:val="24"/>
          <w:szCs w:val="24"/>
          <w:lang w:val="en-US" w:eastAsia="de-DE"/>
        </w:rPr>
      </w:pPr>
      <w:del w:id="941" w:author="Deiglmayr, Anne" w:date="2024-09-02T16:59:00Z">
        <w:r w:rsidRPr="00875D64" w:rsidDel="00B8329C">
          <w:rPr>
            <w:rFonts w:ascii="Times New Roman" w:eastAsia="Times New Roman" w:hAnsi="Times New Roman" w:cs="Times New Roman"/>
            <w:sz w:val="24"/>
            <w:szCs w:val="24"/>
            <w:lang w:val="en-US" w:eastAsia="de-DE"/>
          </w:rPr>
          <w:delText>Most importantly, the increasing availability of HR data from wearable fitness trackers offers teachers the opportunity to self-monitor important mental health indicators such as HR. Using fitness trackers could enable teachers to strengthen their self-awareness in stressful situations and allow for early self-intervention such as mindfulness techniques (e.g., deep breathing or body scans) [agyapong2023interventions]. Furthermore, fitness trackers could advance teachers’ awareness of the interplay between teaching practice and physiological as well as psychological variables. For example, increased HR during teaching was shown to be linked to less effective and sometimes confusing prosody patterns in intonation, pace, and pausing [@tobin2016expression]. Research on mental health suggested that a regular and meaningful use of fitness trackers for mental health monitoring requires expertise [@ng2018]. A lasting benefit of tracking for personal health management may require teaching offers in which educators learn to use fitness trackers correctly and how to handle and interpret the data.</w:delText>
        </w:r>
      </w:del>
    </w:p>
    <w:p w14:paraId="7531DC07" w14:textId="2D243D14" w:rsidR="00875D64" w:rsidRPr="00875D64" w:rsidRDefault="00875D64" w:rsidP="005E1060">
      <w:pPr>
        <w:spacing w:line="480" w:lineRule="auto"/>
        <w:rPr>
          <w:rFonts w:ascii="Times New Roman" w:eastAsia="Times New Roman" w:hAnsi="Times New Roman" w:cs="Times New Roman"/>
          <w:sz w:val="24"/>
          <w:szCs w:val="24"/>
          <w:lang w:val="en-US" w:eastAsia="de-DE"/>
        </w:rPr>
      </w:pPr>
      <w:del w:id="942" w:author="Deiglmayr, Anne" w:date="2024-09-02T16:59:00Z">
        <w:r w:rsidRPr="00875D64" w:rsidDel="00B8329C">
          <w:rPr>
            <w:rFonts w:ascii="Times New Roman" w:eastAsia="Times New Roman" w:hAnsi="Times New Roman" w:cs="Times New Roman"/>
            <w:sz w:val="24"/>
            <w:szCs w:val="24"/>
            <w:lang w:val="en-US" w:eastAsia="de-DE"/>
          </w:rPr>
          <w:lastRenderedPageBreak/>
          <w:delText>Future research could use low-cost and non-invasive devices to accompany teachers in their everyday school practice to gain insight into teachers’ stress experience in daily life. Even in teacher training, wearable fitness trackers could provide new insights into the stress experience of student teachers during internships. The SRI method has proven very insightful for adding the teacher’s own perspective to the recordings of their teaching and physiological data. Evaluating data from fitness trackers, possibly together with video recordings of their lessons, could provide teachers and students with clues as to which types of situations are particularly stressful, and foster the implementation of stress-reducing measures in teacher training. Accordingly, the combination of subjective self-reported data such as interviews or questionnaires and objective measures such as HR would be an important step towards understanding and alleviating stress in the teaching profession.</w:delText>
        </w:r>
      </w:del>
    </w:p>
    <w:p w14:paraId="14D2E86A" w14:textId="44210073"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For researchers aiming to use fitness trackers to collect data, there are practical aspects to consider concerning the </w:t>
      </w:r>
      <w:del w:id="943" w:author="Deiglmayr, Anne" w:date="2024-09-02T17:00:00Z">
        <w:r w:rsidRPr="00875D64" w:rsidDel="00B8329C">
          <w:rPr>
            <w:rFonts w:ascii="Times New Roman" w:eastAsia="Times New Roman" w:hAnsi="Times New Roman" w:cs="Times New Roman"/>
            <w:sz w:val="24"/>
            <w:szCs w:val="24"/>
            <w:lang w:val="en-US" w:eastAsia="de-DE"/>
          </w:rPr>
          <w:delText>planning</w:delText>
        </w:r>
      </w:del>
      <w:ins w:id="944" w:author="Deiglmayr, Anne" w:date="2024-09-02T17:00:00Z">
        <w:r w:rsidR="00B8329C">
          <w:rPr>
            <w:rFonts w:ascii="Times New Roman" w:eastAsia="Times New Roman" w:hAnsi="Times New Roman" w:cs="Times New Roman"/>
            <w:sz w:val="24"/>
            <w:szCs w:val="24"/>
            <w:lang w:val="en-US" w:eastAsia="de-DE"/>
          </w:rPr>
          <w:t>design</w:t>
        </w:r>
      </w:ins>
      <w:r w:rsidRPr="00875D64">
        <w:rPr>
          <w:rFonts w:ascii="Times New Roman" w:eastAsia="Times New Roman" w:hAnsi="Times New Roman" w:cs="Times New Roman"/>
          <w:sz w:val="24"/>
          <w:szCs w:val="24"/>
          <w:lang w:val="en-US" w:eastAsia="de-DE"/>
        </w:rPr>
        <w:t xml:space="preserve">, data collection, and </w:t>
      </w:r>
      <w:del w:id="945" w:author="Deiglmayr, Anne" w:date="2024-09-02T17:00:00Z">
        <w:r w:rsidRPr="00875D64" w:rsidDel="00B8329C">
          <w:rPr>
            <w:rFonts w:ascii="Times New Roman" w:eastAsia="Times New Roman" w:hAnsi="Times New Roman" w:cs="Times New Roman"/>
            <w:sz w:val="24"/>
            <w:szCs w:val="24"/>
            <w:lang w:val="en-US" w:eastAsia="de-DE"/>
          </w:rPr>
          <w:delText>follow-up procedure</w:delText>
        </w:r>
      </w:del>
      <w:ins w:id="946" w:author="Deiglmayr, Anne" w:date="2024-09-02T17:00:00Z">
        <w:r w:rsidR="00B8329C">
          <w:rPr>
            <w:rFonts w:ascii="Times New Roman" w:eastAsia="Times New Roman" w:hAnsi="Times New Roman" w:cs="Times New Roman"/>
            <w:sz w:val="24"/>
            <w:szCs w:val="24"/>
            <w:lang w:val="en-US" w:eastAsia="de-DE"/>
          </w:rPr>
          <w:t>data-an</w:t>
        </w:r>
      </w:ins>
      <w:ins w:id="947" w:author="Deiglmayr, Anne" w:date="2024-09-02T17:01:00Z">
        <w:r w:rsidR="00B8329C">
          <w:rPr>
            <w:rFonts w:ascii="Times New Roman" w:eastAsia="Times New Roman" w:hAnsi="Times New Roman" w:cs="Times New Roman"/>
            <w:sz w:val="24"/>
            <w:szCs w:val="24"/>
            <w:lang w:val="en-US" w:eastAsia="de-DE"/>
          </w:rPr>
          <w:t>a</w:t>
        </w:r>
      </w:ins>
      <w:ins w:id="948" w:author="Deiglmayr, Anne" w:date="2024-09-02T17:00:00Z">
        <w:r w:rsidR="00B8329C">
          <w:rPr>
            <w:rFonts w:ascii="Times New Roman" w:eastAsia="Times New Roman" w:hAnsi="Times New Roman" w:cs="Times New Roman"/>
            <w:sz w:val="24"/>
            <w:szCs w:val="24"/>
            <w:lang w:val="en-US" w:eastAsia="de-DE"/>
          </w:rPr>
          <w:t>lysis phases</w:t>
        </w:r>
      </w:ins>
      <w:r w:rsidRPr="00875D64">
        <w:rPr>
          <w:rFonts w:ascii="Times New Roman" w:eastAsia="Times New Roman" w:hAnsi="Times New Roman" w:cs="Times New Roman"/>
          <w:sz w:val="24"/>
          <w:szCs w:val="24"/>
          <w:lang w:val="en-US" w:eastAsia="de-DE"/>
        </w:rPr>
        <w:t xml:space="preserve"> of </w:t>
      </w:r>
      <w:del w:id="949" w:author="Deiglmayr, Anne" w:date="2024-09-02T17:00:00Z">
        <w:r w:rsidRPr="00875D64" w:rsidDel="00B8329C">
          <w:rPr>
            <w:rFonts w:ascii="Times New Roman" w:eastAsia="Times New Roman" w:hAnsi="Times New Roman" w:cs="Times New Roman"/>
            <w:sz w:val="24"/>
            <w:szCs w:val="24"/>
            <w:lang w:val="en-US" w:eastAsia="de-DE"/>
          </w:rPr>
          <w:delText xml:space="preserve">studies </w:delText>
        </w:r>
      </w:del>
      <w:ins w:id="950" w:author="Deiglmayr, Anne" w:date="2024-09-02T17:00:00Z">
        <w:r w:rsidR="00B8329C">
          <w:rPr>
            <w:rFonts w:ascii="Times New Roman" w:eastAsia="Times New Roman" w:hAnsi="Times New Roman" w:cs="Times New Roman"/>
            <w:sz w:val="24"/>
            <w:szCs w:val="24"/>
            <w:lang w:val="en-US" w:eastAsia="de-DE"/>
          </w:rPr>
          <w:t>research projects</w:t>
        </w:r>
        <w:r w:rsidR="00B8329C" w:rsidRPr="00875D64">
          <w:rPr>
            <w:rFonts w:ascii="Times New Roman" w:eastAsia="Times New Roman" w:hAnsi="Times New Roman" w:cs="Times New Roman"/>
            <w:sz w:val="24"/>
            <w:szCs w:val="24"/>
            <w:lang w:val="en-US" w:eastAsia="de-DE"/>
          </w:rPr>
          <w:t xml:space="preserve"> </w:t>
        </w:r>
      </w:ins>
      <w:r w:rsidRPr="00875D64">
        <w:rPr>
          <w:rFonts w:ascii="Times New Roman" w:eastAsia="Times New Roman" w:hAnsi="Times New Roman" w:cs="Times New Roman"/>
          <w:sz w:val="24"/>
          <w:szCs w:val="24"/>
          <w:lang w:val="en-US" w:eastAsia="de-DE"/>
        </w:rPr>
        <w:t xml:space="preserve">[for an additional overview, see @nelson2020guidelines]: </w:t>
      </w:r>
    </w:p>
    <w:p w14:paraId="03F719A1" w14:textId="5437454B" w:rsidR="005E1060" w:rsidRDefault="00875D64" w:rsidP="00875D64">
      <w:pPr>
        <w:spacing w:line="480" w:lineRule="auto"/>
        <w:rPr>
          <w:ins w:id="951" w:author="Deiglmayr, Anne" w:date="2024-09-02T17:08:00Z"/>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1)</w:t>
      </w:r>
      <w:r w:rsidRPr="00875D64">
        <w:rPr>
          <w:rFonts w:ascii="Times New Roman" w:eastAsia="Times New Roman" w:hAnsi="Times New Roman" w:cs="Times New Roman"/>
          <w:sz w:val="24"/>
          <w:szCs w:val="24"/>
          <w:lang w:val="en-US" w:eastAsia="de-DE"/>
        </w:rPr>
        <w:tab/>
      </w:r>
      <w:ins w:id="952" w:author="Deiglmayr, Anne" w:date="2024-09-02T17:08:00Z">
        <w:r w:rsidR="005E1060">
          <w:rPr>
            <w:rFonts w:ascii="Times New Roman" w:eastAsia="Times New Roman" w:hAnsi="Times New Roman" w:cs="Times New Roman"/>
            <w:sz w:val="24"/>
            <w:szCs w:val="24"/>
            <w:lang w:val="en-US" w:eastAsia="de-DE"/>
          </w:rPr>
          <w:t xml:space="preserve">Choosing </w:t>
        </w:r>
      </w:ins>
      <w:ins w:id="953" w:author="Deiglmayr, Anne" w:date="2024-09-02T17:09:00Z">
        <w:r w:rsidR="005E1060">
          <w:rPr>
            <w:rFonts w:ascii="Times New Roman" w:eastAsia="Times New Roman" w:hAnsi="Times New Roman" w:cs="Times New Roman"/>
            <w:sz w:val="24"/>
            <w:szCs w:val="24"/>
            <w:lang w:val="en-US" w:eastAsia="de-DE"/>
          </w:rPr>
          <w:t>a suitable</w:t>
        </w:r>
      </w:ins>
      <w:ins w:id="954" w:author="Deiglmayr, Anne" w:date="2024-09-02T17:08:00Z">
        <w:r w:rsidR="005E1060">
          <w:rPr>
            <w:rFonts w:ascii="Times New Roman" w:eastAsia="Times New Roman" w:hAnsi="Times New Roman" w:cs="Times New Roman"/>
            <w:sz w:val="24"/>
            <w:szCs w:val="24"/>
            <w:lang w:val="en-US" w:eastAsia="de-DE"/>
          </w:rPr>
          <w:t xml:space="preserve"> model:</w:t>
        </w:r>
      </w:ins>
    </w:p>
    <w:p w14:paraId="7A2AE553" w14:textId="7B44C7BF"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Before data collection, researchers need to decide which model of fitness tracker best suits their research question. </w:t>
      </w:r>
      <w:ins w:id="955" w:author="Deiglmayr, Anne" w:date="2024-09-02T17:01:00Z">
        <w:r w:rsidR="00B8329C">
          <w:rPr>
            <w:rFonts w:ascii="Times New Roman" w:eastAsia="Times New Roman" w:hAnsi="Times New Roman" w:cs="Times New Roman"/>
            <w:sz w:val="24"/>
            <w:szCs w:val="24"/>
            <w:lang w:val="en-US" w:eastAsia="de-DE"/>
          </w:rPr>
          <w:t xml:space="preserve">One important point to consider is </w:t>
        </w:r>
      </w:ins>
      <w:del w:id="956" w:author="Deiglmayr, Anne" w:date="2024-09-02T17:01:00Z">
        <w:r w:rsidRPr="00875D64" w:rsidDel="00B8329C">
          <w:rPr>
            <w:rFonts w:ascii="Times New Roman" w:eastAsia="Times New Roman" w:hAnsi="Times New Roman" w:cs="Times New Roman"/>
            <w:sz w:val="24"/>
            <w:szCs w:val="24"/>
            <w:lang w:val="en-US" w:eastAsia="de-DE"/>
          </w:rPr>
          <w:delText>W</w:delText>
        </w:r>
      </w:del>
      <w:ins w:id="957" w:author="Deiglmayr, Anne" w:date="2024-09-02T17:01:00Z">
        <w:r w:rsidR="00B8329C">
          <w:rPr>
            <w:rFonts w:ascii="Times New Roman" w:eastAsia="Times New Roman" w:hAnsi="Times New Roman" w:cs="Times New Roman"/>
            <w:sz w:val="24"/>
            <w:szCs w:val="24"/>
            <w:lang w:val="en-US" w:eastAsia="de-DE"/>
          </w:rPr>
          <w:t>w</w:t>
        </w:r>
      </w:ins>
      <w:r w:rsidRPr="00875D64">
        <w:rPr>
          <w:rFonts w:ascii="Times New Roman" w:eastAsia="Times New Roman" w:hAnsi="Times New Roman" w:cs="Times New Roman"/>
          <w:sz w:val="24"/>
          <w:szCs w:val="24"/>
          <w:lang w:val="en-US" w:eastAsia="de-DE"/>
        </w:rPr>
        <w:t xml:space="preserve">hether the study will be conducted in the laboratory, in a </w:t>
      </w:r>
      <w:del w:id="958" w:author="Deiglmayr, Anne" w:date="2024-09-02T17:01:00Z">
        <w:r w:rsidRPr="00875D64" w:rsidDel="00B8329C">
          <w:rPr>
            <w:rFonts w:ascii="Times New Roman" w:eastAsia="Times New Roman" w:hAnsi="Times New Roman" w:cs="Times New Roman"/>
            <w:sz w:val="24"/>
            <w:szCs w:val="24"/>
            <w:lang w:val="en-US" w:eastAsia="de-DE"/>
          </w:rPr>
          <w:delText xml:space="preserve">medical </w:delText>
        </w:r>
      </w:del>
      <w:ins w:id="959" w:author="Deiglmayr, Anne" w:date="2024-09-02T17:01:00Z">
        <w:r w:rsidR="00B8329C">
          <w:rPr>
            <w:rFonts w:ascii="Times New Roman" w:eastAsia="Times New Roman" w:hAnsi="Times New Roman" w:cs="Times New Roman"/>
            <w:sz w:val="24"/>
            <w:szCs w:val="24"/>
            <w:lang w:val="en-US" w:eastAsia="de-DE"/>
          </w:rPr>
          <w:t>clinical</w:t>
        </w:r>
        <w:r w:rsidR="00B8329C" w:rsidRPr="00875D64">
          <w:rPr>
            <w:rFonts w:ascii="Times New Roman" w:eastAsia="Times New Roman" w:hAnsi="Times New Roman" w:cs="Times New Roman"/>
            <w:sz w:val="24"/>
            <w:szCs w:val="24"/>
            <w:lang w:val="en-US" w:eastAsia="de-DE"/>
          </w:rPr>
          <w:t xml:space="preserve"> </w:t>
        </w:r>
      </w:ins>
      <w:r w:rsidRPr="00875D64">
        <w:rPr>
          <w:rFonts w:ascii="Times New Roman" w:eastAsia="Times New Roman" w:hAnsi="Times New Roman" w:cs="Times New Roman"/>
          <w:sz w:val="24"/>
          <w:szCs w:val="24"/>
          <w:lang w:val="en-US" w:eastAsia="de-DE"/>
        </w:rPr>
        <w:t>environment, or under actual real-world conditions</w:t>
      </w:r>
      <w:del w:id="960" w:author="Deiglmayr, Anne" w:date="2024-09-02T17:01:00Z">
        <w:r w:rsidRPr="00875D64" w:rsidDel="00B8329C">
          <w:rPr>
            <w:rFonts w:ascii="Times New Roman" w:eastAsia="Times New Roman" w:hAnsi="Times New Roman" w:cs="Times New Roman"/>
            <w:sz w:val="24"/>
            <w:szCs w:val="24"/>
            <w:lang w:val="en-US" w:eastAsia="de-DE"/>
          </w:rPr>
          <w:delText xml:space="preserve"> should guide this choice</w:delText>
        </w:r>
      </w:del>
      <w:r w:rsidRPr="00875D64">
        <w:rPr>
          <w:rFonts w:ascii="Times New Roman" w:eastAsia="Times New Roman" w:hAnsi="Times New Roman" w:cs="Times New Roman"/>
          <w:sz w:val="24"/>
          <w:szCs w:val="24"/>
          <w:lang w:val="en-US" w:eastAsia="de-DE"/>
        </w:rPr>
        <w:t>. Conventional fitness trackers should not be used if the focus is on measurement accuracy, such as in medical contexts, as they cannot replace</w:t>
      </w:r>
      <w:ins w:id="961" w:author="Deiglmayr, Anne" w:date="2024-09-02T17:02:00Z">
        <w:r w:rsidR="00B8329C">
          <w:rPr>
            <w:rFonts w:ascii="Times New Roman" w:eastAsia="Times New Roman" w:hAnsi="Times New Roman" w:cs="Times New Roman"/>
            <w:sz w:val="24"/>
            <w:szCs w:val="24"/>
            <w:lang w:val="en-US" w:eastAsia="de-DE"/>
          </w:rPr>
          <w:t xml:space="preserve"> the accuracy of</w:t>
        </w:r>
      </w:ins>
      <w:r w:rsidRPr="00875D64">
        <w:rPr>
          <w:rFonts w:ascii="Times New Roman" w:eastAsia="Times New Roman" w:hAnsi="Times New Roman" w:cs="Times New Roman"/>
          <w:sz w:val="24"/>
          <w:szCs w:val="24"/>
          <w:lang w:val="en-US" w:eastAsia="de-DE"/>
        </w:rPr>
        <w:t xml:space="preserve"> ECG</w:t>
      </w:r>
      <w:del w:id="962" w:author="Deiglmayr, Anne" w:date="2024-09-02T17:02:00Z">
        <w:r w:rsidRPr="00875D64" w:rsidDel="00B8329C">
          <w:rPr>
            <w:rFonts w:ascii="Times New Roman" w:eastAsia="Times New Roman" w:hAnsi="Times New Roman" w:cs="Times New Roman"/>
            <w:sz w:val="24"/>
            <w:szCs w:val="24"/>
            <w:lang w:val="en-US" w:eastAsia="de-DE"/>
          </w:rPr>
          <w:delText>s</w:delText>
        </w:r>
      </w:del>
      <w:ins w:id="963" w:author="Deiglmayr, Anne" w:date="2024-09-02T17:02:00Z">
        <w:r w:rsidR="00B8329C">
          <w:rPr>
            <w:rFonts w:ascii="Times New Roman" w:eastAsia="Times New Roman" w:hAnsi="Times New Roman" w:cs="Times New Roman"/>
            <w:sz w:val="24"/>
            <w:szCs w:val="24"/>
            <w:lang w:val="en-US" w:eastAsia="de-DE"/>
          </w:rPr>
          <w:t xml:space="preserve"> measurements</w:t>
        </w:r>
      </w:ins>
      <w:r w:rsidRPr="00875D64">
        <w:rPr>
          <w:rFonts w:ascii="Times New Roman" w:eastAsia="Times New Roman" w:hAnsi="Times New Roman" w:cs="Times New Roman"/>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ins w:id="964" w:author="Deiglmayr, Anne" w:date="2024-09-02T17:03:00Z">
        <w:r w:rsidR="00B8329C">
          <w:rPr>
            <w:rFonts w:ascii="Times New Roman" w:eastAsia="Times New Roman" w:hAnsi="Times New Roman" w:cs="Times New Roman"/>
            <w:sz w:val="24"/>
            <w:szCs w:val="24"/>
            <w:lang w:val="en-US" w:eastAsia="de-DE"/>
          </w:rPr>
          <w:t>, for example,</w:t>
        </w:r>
      </w:ins>
      <w:r w:rsidRPr="00875D64">
        <w:rPr>
          <w:rFonts w:ascii="Times New Roman" w:eastAsia="Times New Roman" w:hAnsi="Times New Roman" w:cs="Times New Roman"/>
          <w:sz w:val="24"/>
          <w:szCs w:val="24"/>
          <w:lang w:val="en-US" w:eastAsia="de-DE"/>
        </w:rPr>
        <w:t xml:space="preserve"> underestimate HR at higher exercise intensities such as cycling [@thomson2019heart; </w:t>
      </w:r>
      <w:r w:rsidRPr="00875D64">
        <w:rPr>
          <w:rFonts w:ascii="Times New Roman" w:eastAsia="Times New Roman" w:hAnsi="Times New Roman" w:cs="Times New Roman"/>
          <w:sz w:val="24"/>
          <w:szCs w:val="24"/>
          <w:lang w:val="en-US" w:eastAsia="de-DE"/>
        </w:rPr>
        <w:lastRenderedPageBreak/>
        <w:t xml:space="preserve">@montoye2017comparative; @jo2016; @jachymek2021]. For reference, the systematic review by @fuller2020 provides a detailed overview of studies that used wrist-worn fitness trackers between 2000 and 2019 and discusses their validity and reliability. Another point </w:t>
      </w:r>
      <w:del w:id="965" w:author="Deiglmayr, Anne" w:date="2024-09-02T17:03:00Z">
        <w:r w:rsidRPr="00875D64" w:rsidDel="00B8329C">
          <w:rPr>
            <w:rFonts w:ascii="Times New Roman" w:eastAsia="Times New Roman" w:hAnsi="Times New Roman" w:cs="Times New Roman"/>
            <w:sz w:val="24"/>
            <w:szCs w:val="24"/>
            <w:lang w:val="en-US" w:eastAsia="de-DE"/>
          </w:rPr>
          <w:delText>that is decisive</w:delText>
        </w:r>
      </w:del>
      <w:ins w:id="966" w:author="Deiglmayr, Anne" w:date="2024-09-02T17:03:00Z">
        <w:r w:rsidR="00B8329C">
          <w:rPr>
            <w:rFonts w:ascii="Times New Roman" w:eastAsia="Times New Roman" w:hAnsi="Times New Roman" w:cs="Times New Roman"/>
            <w:sz w:val="24"/>
            <w:szCs w:val="24"/>
            <w:lang w:val="en-US" w:eastAsia="de-DE"/>
          </w:rPr>
          <w:t>to consider</w:t>
        </w:r>
      </w:ins>
      <w:r w:rsidRPr="00875D64">
        <w:rPr>
          <w:rFonts w:ascii="Times New Roman" w:eastAsia="Times New Roman" w:hAnsi="Times New Roman" w:cs="Times New Roman"/>
          <w:sz w:val="24"/>
          <w:szCs w:val="24"/>
          <w:lang w:val="en-US" w:eastAsia="de-DE"/>
        </w:rPr>
        <w:t xml:space="preserve"> </w:t>
      </w:r>
      <w:del w:id="967" w:author="Deiglmayr, Anne" w:date="2024-09-02T17:03:00Z">
        <w:r w:rsidRPr="00875D64" w:rsidDel="00B8329C">
          <w:rPr>
            <w:rFonts w:ascii="Times New Roman" w:eastAsia="Times New Roman" w:hAnsi="Times New Roman" w:cs="Times New Roman"/>
            <w:sz w:val="24"/>
            <w:szCs w:val="24"/>
            <w:lang w:val="en-US" w:eastAsia="de-DE"/>
          </w:rPr>
          <w:delText xml:space="preserve">when choosing a fitness tracker model </w:delText>
        </w:r>
      </w:del>
      <w:r w:rsidRPr="00875D64">
        <w:rPr>
          <w:rFonts w:ascii="Times New Roman" w:eastAsia="Times New Roman" w:hAnsi="Times New Roman" w:cs="Times New Roman"/>
          <w:sz w:val="24"/>
          <w:szCs w:val="24"/>
          <w:lang w:val="en-US" w:eastAsia="de-DE"/>
        </w:rPr>
        <w:t>is the price</w:t>
      </w:r>
      <w:ins w:id="968" w:author="Deiglmayr, Anne" w:date="2024-09-02T17:03:00Z">
        <w:r w:rsidR="00B8329C">
          <w:rPr>
            <w:rFonts w:ascii="Times New Roman" w:eastAsia="Times New Roman" w:hAnsi="Times New Roman" w:cs="Times New Roman"/>
            <w:sz w:val="24"/>
            <w:szCs w:val="24"/>
            <w:lang w:val="en-US" w:eastAsia="de-DE"/>
          </w:rPr>
          <w:t xml:space="preserve">, which </w:t>
        </w:r>
      </w:ins>
      <w:ins w:id="969" w:author="Deiglmayr, Anne" w:date="2024-09-02T17:04:00Z">
        <w:r w:rsidR="00B8329C">
          <w:rPr>
            <w:rFonts w:ascii="Times New Roman" w:eastAsia="Times New Roman" w:hAnsi="Times New Roman" w:cs="Times New Roman"/>
            <w:sz w:val="24"/>
            <w:szCs w:val="24"/>
            <w:lang w:val="en-US" w:eastAsia="de-DE"/>
          </w:rPr>
          <w:t>at the time of writing</w:t>
        </w:r>
      </w:ins>
      <w:ins w:id="970" w:author="Deiglmayr, Anne" w:date="2024-09-02T17:03:00Z">
        <w:r w:rsidR="00B8329C">
          <w:rPr>
            <w:rFonts w:ascii="Times New Roman" w:eastAsia="Times New Roman" w:hAnsi="Times New Roman" w:cs="Times New Roman"/>
            <w:sz w:val="24"/>
            <w:szCs w:val="24"/>
            <w:lang w:val="en-US" w:eastAsia="de-DE"/>
          </w:rPr>
          <w:t xml:space="preserve"> range</w:t>
        </w:r>
      </w:ins>
      <w:ins w:id="971" w:author="Deiglmayr, Anne" w:date="2024-09-02T17:04:00Z">
        <w:r w:rsidR="00B8329C">
          <w:rPr>
            <w:rFonts w:ascii="Times New Roman" w:eastAsia="Times New Roman" w:hAnsi="Times New Roman" w:cs="Times New Roman"/>
            <w:sz w:val="24"/>
            <w:szCs w:val="24"/>
            <w:lang w:val="en-US" w:eastAsia="de-DE"/>
          </w:rPr>
          <w:t>d</w:t>
        </w:r>
      </w:ins>
      <w:ins w:id="972" w:author="Deiglmayr, Anne" w:date="2024-09-02T17:03:00Z">
        <w:r w:rsidR="00B8329C">
          <w:rPr>
            <w:rFonts w:ascii="Times New Roman" w:eastAsia="Times New Roman" w:hAnsi="Times New Roman" w:cs="Times New Roman"/>
            <w:sz w:val="24"/>
            <w:szCs w:val="24"/>
            <w:lang w:val="en-US" w:eastAsia="de-DE"/>
          </w:rPr>
          <w:t xml:space="preserve"> between </w:t>
        </w:r>
      </w:ins>
      <w:del w:id="973" w:author="Deiglmayr, Anne" w:date="2024-09-02T17:03:00Z">
        <w:r w:rsidRPr="00875D64" w:rsidDel="00B8329C">
          <w:rPr>
            <w:rFonts w:ascii="Times New Roman" w:eastAsia="Times New Roman" w:hAnsi="Times New Roman" w:cs="Times New Roman"/>
            <w:sz w:val="24"/>
            <w:szCs w:val="24"/>
            <w:lang w:val="en-US" w:eastAsia="de-DE"/>
          </w:rPr>
          <w:delText>. Between</w:delText>
        </w:r>
      </w:del>
      <w:r w:rsidRPr="00875D64">
        <w:rPr>
          <w:rFonts w:ascii="Times New Roman" w:eastAsia="Times New Roman" w:hAnsi="Times New Roman" w:cs="Times New Roman"/>
          <w:sz w:val="24"/>
          <w:szCs w:val="24"/>
          <w:lang w:val="en-US" w:eastAsia="de-DE"/>
        </w:rPr>
        <w:t xml:space="preserve"> €30 </w:t>
      </w:r>
      <w:ins w:id="974" w:author="Deiglmayr, Anne" w:date="2024-09-02T17:04:00Z">
        <w:r w:rsidR="00B8329C">
          <w:rPr>
            <w:rFonts w:ascii="Times New Roman" w:eastAsia="Times New Roman" w:hAnsi="Times New Roman" w:cs="Times New Roman"/>
            <w:sz w:val="24"/>
            <w:szCs w:val="24"/>
            <w:lang w:val="en-US" w:eastAsia="de-DE"/>
          </w:rPr>
          <w:t xml:space="preserve">for the cheapest models </w:t>
        </w:r>
      </w:ins>
      <w:r w:rsidRPr="00875D64">
        <w:rPr>
          <w:rFonts w:ascii="Times New Roman" w:eastAsia="Times New Roman" w:hAnsi="Times New Roman" w:cs="Times New Roman"/>
          <w:sz w:val="24"/>
          <w:szCs w:val="24"/>
          <w:lang w:val="en-US" w:eastAsia="de-DE"/>
        </w:rPr>
        <w:t>and up to €1.700 for medical wristbands</w:t>
      </w:r>
      <w:del w:id="975" w:author="Deiglmayr, Anne" w:date="2024-09-02T17:04:00Z">
        <w:r w:rsidRPr="00875D64" w:rsidDel="00B8329C">
          <w:rPr>
            <w:rFonts w:ascii="Times New Roman" w:eastAsia="Times New Roman" w:hAnsi="Times New Roman" w:cs="Times New Roman"/>
            <w:sz w:val="24"/>
            <w:szCs w:val="24"/>
            <w:lang w:val="en-US" w:eastAsia="de-DE"/>
          </w:rPr>
          <w:delText xml:space="preserve"> all price ranges are possible, depending on the research aim and budget</w:delText>
        </w:r>
      </w:del>
      <w:r w:rsidRPr="00875D64">
        <w:rPr>
          <w:rFonts w:ascii="Times New Roman" w:eastAsia="Times New Roman" w:hAnsi="Times New Roman" w:cs="Times New Roman"/>
          <w:sz w:val="24"/>
          <w:szCs w:val="24"/>
          <w:lang w:val="en-US" w:eastAsia="de-DE"/>
        </w:rPr>
        <w:t xml:space="preserve">. Currently, models assessing HRV in addition to HR are becoming more and more affordable and widespread. Still, Fitbit® fitness trackers might be </w:t>
      </w:r>
      <w:del w:id="976" w:author="Deiglmayr, Anne" w:date="2024-09-02T17:10:00Z">
        <w:r w:rsidRPr="00875D64" w:rsidDel="00273774">
          <w:rPr>
            <w:rFonts w:ascii="Times New Roman" w:eastAsia="Times New Roman" w:hAnsi="Times New Roman" w:cs="Times New Roman"/>
            <w:sz w:val="24"/>
            <w:szCs w:val="24"/>
            <w:lang w:val="en-US" w:eastAsia="de-DE"/>
          </w:rPr>
          <w:delText xml:space="preserve">ideal </w:delText>
        </w:r>
      </w:del>
      <w:ins w:id="977" w:author="Deiglmayr, Anne" w:date="2024-09-02T17:10:00Z">
        <w:r w:rsidR="00273774">
          <w:rPr>
            <w:rFonts w:ascii="Times New Roman" w:eastAsia="Times New Roman" w:hAnsi="Times New Roman" w:cs="Times New Roman"/>
            <w:sz w:val="24"/>
            <w:szCs w:val="24"/>
            <w:lang w:val="en-US" w:eastAsia="de-DE"/>
          </w:rPr>
          <w:t>a good choice</w:t>
        </w:r>
        <w:r w:rsidR="00273774" w:rsidRPr="00875D64">
          <w:rPr>
            <w:rFonts w:ascii="Times New Roman" w:eastAsia="Times New Roman" w:hAnsi="Times New Roman" w:cs="Times New Roman"/>
            <w:sz w:val="24"/>
            <w:szCs w:val="24"/>
            <w:lang w:val="en-US" w:eastAsia="de-DE"/>
          </w:rPr>
          <w:t xml:space="preserve"> </w:t>
        </w:r>
      </w:ins>
      <w:r w:rsidRPr="00875D64">
        <w:rPr>
          <w:rFonts w:ascii="Times New Roman" w:eastAsia="Times New Roman" w:hAnsi="Times New Roman" w:cs="Times New Roman"/>
          <w:sz w:val="24"/>
          <w:szCs w:val="24"/>
          <w:lang w:val="en-US" w:eastAsia="de-DE"/>
        </w:rPr>
        <w:t xml:space="preserve">for teams operating with moderate budgets or if larger groups of participants need to be tracked at the same time. </w:t>
      </w:r>
      <w:ins w:id="978" w:author="Deiglmayr, Anne" w:date="2024-09-02T17:05:00Z">
        <w:r w:rsidR="00B8329C">
          <w:rPr>
            <w:rFonts w:ascii="Times New Roman" w:eastAsia="Times New Roman" w:hAnsi="Times New Roman" w:cs="Times New Roman"/>
            <w:sz w:val="24"/>
            <w:szCs w:val="24"/>
            <w:lang w:val="en-US" w:eastAsia="de-DE"/>
          </w:rPr>
          <w:t xml:space="preserve">Further, </w:t>
        </w:r>
      </w:ins>
      <w:del w:id="979" w:author="Deiglmayr, Anne" w:date="2024-09-02T17:05:00Z">
        <w:r w:rsidRPr="00875D64" w:rsidDel="00B8329C">
          <w:rPr>
            <w:rFonts w:ascii="Times New Roman" w:eastAsia="Times New Roman" w:hAnsi="Times New Roman" w:cs="Times New Roman"/>
            <w:sz w:val="24"/>
            <w:szCs w:val="24"/>
            <w:lang w:val="en-US" w:eastAsia="de-DE"/>
          </w:rPr>
          <w:delText>B</w:delText>
        </w:r>
      </w:del>
      <w:ins w:id="980" w:author="Deiglmayr, Anne" w:date="2024-09-02T17:05:00Z">
        <w:r w:rsidR="00B8329C">
          <w:rPr>
            <w:rFonts w:ascii="Times New Roman" w:eastAsia="Times New Roman" w:hAnsi="Times New Roman" w:cs="Times New Roman"/>
            <w:sz w:val="24"/>
            <w:szCs w:val="24"/>
            <w:lang w:val="en-US" w:eastAsia="de-DE"/>
          </w:rPr>
          <w:t>b</w:t>
        </w:r>
      </w:ins>
      <w:r w:rsidRPr="00875D64">
        <w:rPr>
          <w:rFonts w:ascii="Times New Roman" w:eastAsia="Times New Roman" w:hAnsi="Times New Roman" w:cs="Times New Roman"/>
          <w:sz w:val="24"/>
          <w:szCs w:val="24"/>
          <w:lang w:val="en-US" w:eastAsia="de-DE"/>
        </w:rPr>
        <w:t xml:space="preserve">efore conducting any study, it should be considered that the data collected with fitness trackers is health data, and therefore very sensitive. Researchers have to ensure that </w:t>
      </w:r>
      <w:ins w:id="981" w:author="Deiglmayr, Anne" w:date="2024-09-02T17:10:00Z">
        <w:r w:rsidR="00273774">
          <w:rPr>
            <w:rFonts w:ascii="Times New Roman" w:eastAsia="Times New Roman" w:hAnsi="Times New Roman" w:cs="Times New Roman"/>
            <w:sz w:val="24"/>
            <w:szCs w:val="24"/>
            <w:lang w:val="en-US" w:eastAsia="de-DE"/>
          </w:rPr>
          <w:t xml:space="preserve">their chosen model of fitness tracker allows them to collect and store </w:t>
        </w:r>
      </w:ins>
      <w:r w:rsidRPr="00875D64">
        <w:rPr>
          <w:rFonts w:ascii="Times New Roman" w:eastAsia="Times New Roman" w:hAnsi="Times New Roman" w:cs="Times New Roman"/>
          <w:sz w:val="24"/>
          <w:szCs w:val="24"/>
          <w:lang w:val="en-US" w:eastAsia="de-DE"/>
        </w:rPr>
        <w:t xml:space="preserve">data </w:t>
      </w:r>
      <w:del w:id="982" w:author="Deiglmayr, Anne" w:date="2024-09-02T17:10:00Z">
        <w:r w:rsidRPr="00875D64" w:rsidDel="00273774">
          <w:rPr>
            <w:rFonts w:ascii="Times New Roman" w:eastAsia="Times New Roman" w:hAnsi="Times New Roman" w:cs="Times New Roman"/>
            <w:sz w:val="24"/>
            <w:szCs w:val="24"/>
            <w:lang w:val="en-US" w:eastAsia="de-DE"/>
          </w:rPr>
          <w:delText>is treated following</w:delText>
        </w:r>
      </w:del>
      <w:ins w:id="983" w:author="Deiglmayr, Anne" w:date="2024-09-02T17:10:00Z">
        <w:r w:rsidR="00273774">
          <w:rPr>
            <w:rFonts w:ascii="Times New Roman" w:eastAsia="Times New Roman" w:hAnsi="Times New Roman" w:cs="Times New Roman"/>
            <w:sz w:val="24"/>
            <w:szCs w:val="24"/>
            <w:lang w:val="en-US" w:eastAsia="de-DE"/>
          </w:rPr>
          <w:t>in line with relevant</w:t>
        </w:r>
      </w:ins>
      <w:r w:rsidRPr="00875D64">
        <w:rPr>
          <w:rFonts w:ascii="Times New Roman" w:eastAsia="Times New Roman" w:hAnsi="Times New Roman" w:cs="Times New Roman"/>
          <w:sz w:val="24"/>
          <w:szCs w:val="24"/>
          <w:lang w:val="en-US" w:eastAsia="de-DE"/>
        </w:rPr>
        <w:t xml:space="preserve"> ethical </w:t>
      </w:r>
      <w:ins w:id="984" w:author="Deiglmayr, Anne" w:date="2024-09-02T17:10:00Z">
        <w:r w:rsidR="00273774">
          <w:rPr>
            <w:rFonts w:ascii="Times New Roman" w:eastAsia="Times New Roman" w:hAnsi="Times New Roman" w:cs="Times New Roman"/>
            <w:sz w:val="24"/>
            <w:szCs w:val="24"/>
            <w:lang w:val="en-US" w:eastAsia="de-DE"/>
          </w:rPr>
          <w:t xml:space="preserve">and legal </w:t>
        </w:r>
      </w:ins>
      <w:del w:id="985" w:author="Deiglmayr, Anne" w:date="2024-09-02T17:11:00Z">
        <w:r w:rsidRPr="00875D64" w:rsidDel="00273774">
          <w:rPr>
            <w:rFonts w:ascii="Times New Roman" w:eastAsia="Times New Roman" w:hAnsi="Times New Roman" w:cs="Times New Roman"/>
            <w:sz w:val="24"/>
            <w:szCs w:val="24"/>
            <w:lang w:val="en-US" w:eastAsia="de-DE"/>
          </w:rPr>
          <w:delText xml:space="preserve">guidelines </w:delText>
        </w:r>
      </w:del>
      <w:ins w:id="986" w:author="Deiglmayr, Anne" w:date="2024-09-02T17:11:00Z">
        <w:r w:rsidR="00273774">
          <w:rPr>
            <w:rFonts w:ascii="Times New Roman" w:eastAsia="Times New Roman" w:hAnsi="Times New Roman" w:cs="Times New Roman"/>
            <w:sz w:val="24"/>
            <w:szCs w:val="24"/>
            <w:lang w:val="en-US" w:eastAsia="de-DE"/>
          </w:rPr>
          <w:t>requirements</w:t>
        </w:r>
      </w:ins>
      <w:del w:id="987" w:author="Deiglmayr, Anne" w:date="2024-09-02T17:11:00Z">
        <w:r w:rsidRPr="00875D64" w:rsidDel="00273774">
          <w:rPr>
            <w:rFonts w:ascii="Times New Roman" w:eastAsia="Times New Roman" w:hAnsi="Times New Roman" w:cs="Times New Roman"/>
            <w:sz w:val="24"/>
            <w:szCs w:val="24"/>
            <w:lang w:val="en-US" w:eastAsia="de-DE"/>
          </w:rPr>
          <w:delText>on</w:delText>
        </w:r>
      </w:del>
      <w:r w:rsidRPr="00875D64">
        <w:rPr>
          <w:rFonts w:ascii="Times New Roman" w:eastAsia="Times New Roman" w:hAnsi="Times New Roman" w:cs="Times New Roman"/>
          <w:sz w:val="24"/>
          <w:szCs w:val="24"/>
          <w:lang w:val="en-US" w:eastAsia="de-DE"/>
        </w:rPr>
        <w:t xml:space="preserve">, for example, </w:t>
      </w:r>
      <w:ins w:id="988" w:author="Deiglmayr, Anne" w:date="2024-09-02T17:11:00Z">
        <w:r w:rsidR="00273774">
          <w:rPr>
            <w:rFonts w:ascii="Times New Roman" w:eastAsia="Times New Roman" w:hAnsi="Times New Roman" w:cs="Times New Roman"/>
            <w:sz w:val="24"/>
            <w:szCs w:val="24"/>
            <w:lang w:val="en-US" w:eastAsia="de-DE"/>
          </w:rPr>
          <w:t xml:space="preserve">guaranteeing </w:t>
        </w:r>
      </w:ins>
      <w:r w:rsidRPr="00875D64">
        <w:rPr>
          <w:rFonts w:ascii="Times New Roman" w:eastAsia="Times New Roman" w:hAnsi="Times New Roman" w:cs="Times New Roman"/>
          <w:sz w:val="24"/>
          <w:szCs w:val="24"/>
          <w:lang w:val="en-US" w:eastAsia="de-DE"/>
        </w:rPr>
        <w:t>participants’ anonymity and secure</w:t>
      </w:r>
      <w:ins w:id="989" w:author="Deiglmayr, Anne" w:date="2024-09-02T17:12:00Z">
        <w:r w:rsidR="00273774">
          <w:rPr>
            <w:rFonts w:ascii="Times New Roman" w:eastAsia="Times New Roman" w:hAnsi="Times New Roman" w:cs="Times New Roman"/>
            <w:sz w:val="24"/>
            <w:szCs w:val="24"/>
            <w:lang w:val="en-US" w:eastAsia="de-DE"/>
          </w:rPr>
          <w:t xml:space="preserve"> data</w:t>
        </w:r>
      </w:ins>
      <w:r w:rsidRPr="00875D64">
        <w:rPr>
          <w:rFonts w:ascii="Times New Roman" w:eastAsia="Times New Roman" w:hAnsi="Times New Roman" w:cs="Times New Roman"/>
          <w:sz w:val="24"/>
          <w:szCs w:val="24"/>
          <w:lang w:val="en-US" w:eastAsia="de-DE"/>
        </w:rPr>
        <w:t xml:space="preserve"> storage.</w:t>
      </w:r>
    </w:p>
    <w:p w14:paraId="5AAC918B" w14:textId="04F39868"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2)</w:t>
      </w:r>
      <w:r w:rsidRPr="00875D64">
        <w:rPr>
          <w:rFonts w:ascii="Times New Roman" w:eastAsia="Times New Roman" w:hAnsi="Times New Roman" w:cs="Times New Roman"/>
          <w:sz w:val="24"/>
          <w:szCs w:val="24"/>
          <w:lang w:val="en-US" w:eastAsia="de-DE"/>
        </w:rPr>
        <w:tab/>
      </w:r>
      <w:ins w:id="990" w:author="Deiglmayr, Anne" w:date="2024-09-02T17:08:00Z">
        <w:r w:rsidR="005E1060">
          <w:rPr>
            <w:rFonts w:ascii="Times New Roman" w:eastAsia="Times New Roman" w:hAnsi="Times New Roman" w:cs="Times New Roman"/>
            <w:sz w:val="24"/>
            <w:szCs w:val="24"/>
            <w:lang w:val="en-US" w:eastAsia="de-DE"/>
          </w:rPr>
          <w:t>Operating the fitness tracker:</w:t>
        </w:r>
        <w:r w:rsidR="005E1060">
          <w:rPr>
            <w:rFonts w:ascii="Times New Roman" w:eastAsia="Times New Roman" w:hAnsi="Times New Roman" w:cs="Times New Roman"/>
            <w:sz w:val="24"/>
            <w:szCs w:val="24"/>
            <w:lang w:val="en-US" w:eastAsia="de-DE"/>
          </w:rPr>
          <w:br/>
        </w:r>
      </w:ins>
      <w:del w:id="991" w:author="Deiglmayr, Anne" w:date="2024-09-02T17:13:00Z">
        <w:r w:rsidRPr="00875D64" w:rsidDel="00273774">
          <w:rPr>
            <w:rFonts w:ascii="Times New Roman" w:eastAsia="Times New Roman" w:hAnsi="Times New Roman" w:cs="Times New Roman"/>
            <w:sz w:val="24"/>
            <w:szCs w:val="24"/>
            <w:lang w:val="en-US" w:eastAsia="de-DE"/>
          </w:rPr>
          <w:delText>Before and during data collection, decisions must be made regarding the</w:delText>
        </w:r>
      </w:del>
      <w:ins w:id="992" w:author="Deiglmayr, Anne" w:date="2024-09-02T17:13:00Z">
        <w:r w:rsidR="00273774">
          <w:rPr>
            <w:rFonts w:ascii="Times New Roman" w:eastAsia="Times New Roman" w:hAnsi="Times New Roman" w:cs="Times New Roman"/>
            <w:sz w:val="24"/>
            <w:szCs w:val="24"/>
            <w:lang w:val="en-US" w:eastAsia="de-DE"/>
          </w:rPr>
          <w:t xml:space="preserve">In planning the </w:t>
        </w:r>
      </w:ins>
      <w:ins w:id="993" w:author="Deiglmayr, Anne" w:date="2024-09-02T17:14:00Z">
        <w:r w:rsidR="00273774">
          <w:rPr>
            <w:rFonts w:ascii="Times New Roman" w:eastAsia="Times New Roman" w:hAnsi="Times New Roman" w:cs="Times New Roman"/>
            <w:sz w:val="24"/>
            <w:szCs w:val="24"/>
            <w:lang w:val="en-US" w:eastAsia="de-DE"/>
          </w:rPr>
          <w:t>operation of</w:t>
        </w:r>
      </w:ins>
      <w:ins w:id="994" w:author="Deiglmayr, Anne" w:date="2024-09-02T17:13:00Z">
        <w:r w:rsidR="00273774">
          <w:rPr>
            <w:rFonts w:ascii="Times New Roman" w:eastAsia="Times New Roman" w:hAnsi="Times New Roman" w:cs="Times New Roman"/>
            <w:sz w:val="24"/>
            <w:szCs w:val="24"/>
            <w:lang w:val="en-US" w:eastAsia="de-DE"/>
          </w:rPr>
          <w:t xml:space="preserve"> their chosen model of fitnes</w:t>
        </w:r>
      </w:ins>
      <w:ins w:id="995" w:author="Deiglmayr, Anne" w:date="2024-09-02T17:14:00Z">
        <w:r w:rsidR="00273774">
          <w:rPr>
            <w:rFonts w:ascii="Times New Roman" w:eastAsia="Times New Roman" w:hAnsi="Times New Roman" w:cs="Times New Roman"/>
            <w:sz w:val="24"/>
            <w:szCs w:val="24"/>
            <w:lang w:val="en-US" w:eastAsia="de-DE"/>
          </w:rPr>
          <w:t>s tracker, researchers need to specify the</w:t>
        </w:r>
      </w:ins>
      <w:r w:rsidRPr="00875D64">
        <w:rPr>
          <w:rFonts w:ascii="Times New Roman" w:eastAsia="Times New Roman" w:hAnsi="Times New Roman" w:cs="Times New Roman"/>
          <w:sz w:val="24"/>
          <w:szCs w:val="24"/>
          <w:lang w:val="en-US" w:eastAsia="de-DE"/>
        </w:rPr>
        <w:t xml:space="preserve"> circumference</w:t>
      </w:r>
      <w:del w:id="996" w:author="Deiglmayr, Anne" w:date="2024-09-02T17:12:00Z">
        <w:r w:rsidRPr="00875D64" w:rsidDel="00273774">
          <w:rPr>
            <w:rFonts w:ascii="Times New Roman" w:eastAsia="Times New Roman" w:hAnsi="Times New Roman" w:cs="Times New Roman"/>
            <w:sz w:val="24"/>
            <w:szCs w:val="24"/>
            <w:lang w:val="en-US" w:eastAsia="de-DE"/>
          </w:rPr>
          <w:delText>,</w:delText>
        </w:r>
      </w:del>
      <w:ins w:id="997" w:author="Deiglmayr, Anne" w:date="2024-09-02T17:12:00Z">
        <w:r w:rsidR="00273774">
          <w:rPr>
            <w:rFonts w:ascii="Times New Roman" w:eastAsia="Times New Roman" w:hAnsi="Times New Roman" w:cs="Times New Roman"/>
            <w:sz w:val="24"/>
            <w:szCs w:val="24"/>
            <w:lang w:val="en-US" w:eastAsia="de-DE"/>
          </w:rPr>
          <w:t xml:space="preserve"> and</w:t>
        </w:r>
      </w:ins>
      <w:r w:rsidRPr="00875D64">
        <w:rPr>
          <w:rFonts w:ascii="Times New Roman" w:eastAsia="Times New Roman" w:hAnsi="Times New Roman" w:cs="Times New Roman"/>
          <w:sz w:val="24"/>
          <w:szCs w:val="24"/>
          <w:lang w:val="en-US" w:eastAsia="de-DE"/>
        </w:rPr>
        <w:t xml:space="preserve"> attachment</w:t>
      </w:r>
      <w:ins w:id="998" w:author="Deiglmayr, Anne" w:date="2024-09-02T17:13:00Z">
        <w:r w:rsidR="00273774">
          <w:rPr>
            <w:rFonts w:ascii="Times New Roman" w:eastAsia="Times New Roman" w:hAnsi="Times New Roman" w:cs="Times New Roman"/>
            <w:sz w:val="24"/>
            <w:szCs w:val="24"/>
            <w:lang w:val="en-US" w:eastAsia="de-DE"/>
          </w:rPr>
          <w:t xml:space="preserve"> of the wrist band</w:t>
        </w:r>
      </w:ins>
      <w:r w:rsidRPr="00875D64">
        <w:rPr>
          <w:rFonts w:ascii="Times New Roman" w:eastAsia="Times New Roman" w:hAnsi="Times New Roman" w:cs="Times New Roman"/>
          <w:sz w:val="24"/>
          <w:szCs w:val="24"/>
          <w:lang w:val="en-US" w:eastAsia="de-DE"/>
        </w:rPr>
        <w:t xml:space="preserve">, and </w:t>
      </w:r>
      <w:ins w:id="999" w:author="Deiglmayr, Anne" w:date="2024-09-02T17:13:00Z">
        <w:r w:rsidR="00273774">
          <w:rPr>
            <w:rFonts w:ascii="Times New Roman" w:eastAsia="Times New Roman" w:hAnsi="Times New Roman" w:cs="Times New Roman"/>
            <w:sz w:val="24"/>
            <w:szCs w:val="24"/>
            <w:lang w:val="en-US" w:eastAsia="de-DE"/>
          </w:rPr>
          <w:t xml:space="preserve">the </w:t>
        </w:r>
      </w:ins>
      <w:r w:rsidRPr="00875D64">
        <w:rPr>
          <w:rFonts w:ascii="Times New Roman" w:eastAsia="Times New Roman" w:hAnsi="Times New Roman" w:cs="Times New Roman"/>
          <w:sz w:val="24"/>
          <w:szCs w:val="24"/>
          <w:lang w:val="en-US" w:eastAsia="de-DE"/>
        </w:rPr>
        <w:t>placement of the fitness tracker</w:t>
      </w:r>
      <w:ins w:id="1000" w:author="Deiglmayr, Anne" w:date="2024-09-02T17:14:00Z">
        <w:r w:rsidR="00273774">
          <w:rPr>
            <w:rFonts w:ascii="Times New Roman" w:eastAsia="Times New Roman" w:hAnsi="Times New Roman" w:cs="Times New Roman"/>
            <w:sz w:val="24"/>
            <w:szCs w:val="24"/>
            <w:lang w:val="en-US" w:eastAsia="de-DE"/>
          </w:rPr>
          <w:t xml:space="preserve"> on participants</w:t>
        </w:r>
      </w:ins>
      <w:r w:rsidRPr="00875D64">
        <w:rPr>
          <w:rFonts w:ascii="Times New Roman" w:eastAsia="Times New Roman" w:hAnsi="Times New Roman" w:cs="Times New Roman"/>
          <w:sz w:val="24"/>
          <w:szCs w:val="24"/>
          <w:lang w:val="en-US" w:eastAsia="de-DE"/>
        </w:rPr>
        <w:t xml:space="preserve">. </w:t>
      </w:r>
      <w:del w:id="1001" w:author="Deiglmayr, Anne" w:date="2024-09-02T17:15:00Z">
        <w:r w:rsidRPr="00875D64" w:rsidDel="00273774">
          <w:rPr>
            <w:rFonts w:ascii="Times New Roman" w:eastAsia="Times New Roman" w:hAnsi="Times New Roman" w:cs="Times New Roman"/>
            <w:sz w:val="24"/>
            <w:szCs w:val="24"/>
            <w:lang w:val="en-US" w:eastAsia="de-DE"/>
          </w:rPr>
          <w:delText>The circumference depends, for example, on the age or physics of the participants. Thus</w:delText>
        </w:r>
      </w:del>
      <w:ins w:id="1002" w:author="Deiglmayr, Anne" w:date="2024-09-02T17:15:00Z">
        <w:r w:rsidR="00273774">
          <w:rPr>
            <w:rFonts w:ascii="Times New Roman" w:eastAsia="Times New Roman" w:hAnsi="Times New Roman" w:cs="Times New Roman"/>
            <w:sz w:val="24"/>
            <w:szCs w:val="24"/>
            <w:lang w:val="en-US" w:eastAsia="de-DE"/>
          </w:rPr>
          <w:t>In particular</w:t>
        </w:r>
      </w:ins>
      <w:r w:rsidRPr="00875D64">
        <w:rPr>
          <w:rFonts w:ascii="Times New Roman" w:eastAsia="Times New Roman" w:hAnsi="Times New Roman" w:cs="Times New Roman"/>
          <w:sz w:val="24"/>
          <w:szCs w:val="24"/>
          <w:lang w:val="en-US" w:eastAsia="de-DE"/>
        </w:rPr>
        <w:t xml:space="preserve">, </w:t>
      </w:r>
      <w:del w:id="1003" w:author="Deiglmayr, Anne" w:date="2024-09-02T17:15:00Z">
        <w:r w:rsidRPr="00875D64" w:rsidDel="00273774">
          <w:rPr>
            <w:rFonts w:ascii="Times New Roman" w:eastAsia="Times New Roman" w:hAnsi="Times New Roman" w:cs="Times New Roman"/>
            <w:sz w:val="24"/>
            <w:szCs w:val="24"/>
            <w:lang w:val="en-US" w:eastAsia="de-DE"/>
          </w:rPr>
          <w:delText xml:space="preserve">studies </w:delText>
        </w:r>
      </w:del>
      <w:ins w:id="1004" w:author="Deiglmayr, Anne" w:date="2024-09-02T17:15:00Z">
        <w:r w:rsidR="00273774">
          <w:rPr>
            <w:rFonts w:ascii="Times New Roman" w:eastAsia="Times New Roman" w:hAnsi="Times New Roman" w:cs="Times New Roman"/>
            <w:sz w:val="24"/>
            <w:szCs w:val="24"/>
            <w:lang w:val="en-US" w:eastAsia="de-DE"/>
          </w:rPr>
          <w:t>researchers</w:t>
        </w:r>
        <w:r w:rsidR="00273774" w:rsidRPr="00875D64">
          <w:rPr>
            <w:rFonts w:ascii="Times New Roman" w:eastAsia="Times New Roman" w:hAnsi="Times New Roman" w:cs="Times New Roman"/>
            <w:sz w:val="24"/>
            <w:szCs w:val="24"/>
            <w:lang w:val="en-US" w:eastAsia="de-DE"/>
          </w:rPr>
          <w:t xml:space="preserve"> </w:t>
        </w:r>
      </w:ins>
      <w:r w:rsidRPr="00875D64">
        <w:rPr>
          <w:rFonts w:ascii="Times New Roman" w:eastAsia="Times New Roman" w:hAnsi="Times New Roman" w:cs="Times New Roman"/>
          <w:sz w:val="24"/>
          <w:szCs w:val="24"/>
          <w:lang w:val="en-US" w:eastAsia="de-DE"/>
        </w:rPr>
        <w:t>conduct</w:t>
      </w:r>
      <w:ins w:id="1005" w:author="Deiglmayr, Anne" w:date="2024-09-02T17:15:00Z">
        <w:r w:rsidR="00273774">
          <w:rPr>
            <w:rFonts w:ascii="Times New Roman" w:eastAsia="Times New Roman" w:hAnsi="Times New Roman" w:cs="Times New Roman"/>
            <w:sz w:val="24"/>
            <w:szCs w:val="24"/>
            <w:lang w:val="en-US" w:eastAsia="de-DE"/>
          </w:rPr>
          <w:t xml:space="preserve">ing </w:t>
        </w:r>
        <w:proofErr w:type="spellStart"/>
        <w:r w:rsidR="00273774">
          <w:rPr>
            <w:rFonts w:ascii="Times New Roman" w:eastAsia="Times New Roman" w:hAnsi="Times New Roman" w:cs="Times New Roman"/>
            <w:sz w:val="24"/>
            <w:szCs w:val="24"/>
            <w:lang w:val="en-US" w:eastAsia="de-DE"/>
          </w:rPr>
          <w:t>reserach</w:t>
        </w:r>
      </w:ins>
      <w:proofErr w:type="spellEnd"/>
      <w:del w:id="1006" w:author="Deiglmayr, Anne" w:date="2024-09-02T17:15:00Z">
        <w:r w:rsidRPr="00875D64" w:rsidDel="00273774">
          <w:rPr>
            <w:rFonts w:ascii="Times New Roman" w:eastAsia="Times New Roman" w:hAnsi="Times New Roman" w:cs="Times New Roman"/>
            <w:sz w:val="24"/>
            <w:szCs w:val="24"/>
            <w:lang w:val="en-US" w:eastAsia="de-DE"/>
          </w:rPr>
          <w:delText>ed</w:delText>
        </w:r>
      </w:del>
      <w:r w:rsidRPr="00875D64">
        <w:rPr>
          <w:rFonts w:ascii="Times New Roman" w:eastAsia="Times New Roman" w:hAnsi="Times New Roman" w:cs="Times New Roman"/>
          <w:sz w:val="24"/>
          <w:szCs w:val="24"/>
          <w:lang w:val="en-US" w:eastAsia="de-DE"/>
        </w:rPr>
        <w:t xml:space="preserve"> </w:t>
      </w:r>
      <w:del w:id="1007" w:author="Deiglmayr, Anne" w:date="2024-09-02T17:15:00Z">
        <w:r w:rsidRPr="00875D64" w:rsidDel="00273774">
          <w:rPr>
            <w:rFonts w:ascii="Times New Roman" w:eastAsia="Times New Roman" w:hAnsi="Times New Roman" w:cs="Times New Roman"/>
            <w:sz w:val="24"/>
            <w:szCs w:val="24"/>
            <w:lang w:val="en-US" w:eastAsia="de-DE"/>
          </w:rPr>
          <w:delText xml:space="preserve">for example </w:delText>
        </w:r>
      </w:del>
      <w:r w:rsidRPr="00875D64">
        <w:rPr>
          <w:rFonts w:ascii="Times New Roman" w:eastAsia="Times New Roman" w:hAnsi="Times New Roman" w:cs="Times New Roman"/>
          <w:sz w:val="24"/>
          <w:szCs w:val="24"/>
          <w:lang w:val="en-US" w:eastAsia="de-DE"/>
        </w:rPr>
        <w:t>with children should take into account the</w:t>
      </w:r>
      <w:ins w:id="1008" w:author="Deiglmayr, Anne" w:date="2024-09-02T17:15:00Z">
        <w:r w:rsidR="00273774">
          <w:rPr>
            <w:rFonts w:ascii="Times New Roman" w:eastAsia="Times New Roman" w:hAnsi="Times New Roman" w:cs="Times New Roman"/>
            <w:sz w:val="24"/>
            <w:szCs w:val="24"/>
            <w:lang w:val="en-US" w:eastAsia="de-DE"/>
          </w:rPr>
          <w:t>ir</w:t>
        </w:r>
      </w:ins>
      <w:r w:rsidRPr="00875D64">
        <w:rPr>
          <w:rFonts w:ascii="Times New Roman" w:eastAsia="Times New Roman" w:hAnsi="Times New Roman" w:cs="Times New Roman"/>
          <w:sz w:val="24"/>
          <w:szCs w:val="24"/>
          <w:lang w:val="en-US" w:eastAsia="de-DE"/>
        </w:rPr>
        <w:t xml:space="preserve"> small</w:t>
      </w:r>
      <w:ins w:id="1009" w:author="Deiglmayr, Anne" w:date="2024-09-02T17:15:00Z">
        <w:r w:rsidR="00273774">
          <w:rPr>
            <w:rFonts w:ascii="Times New Roman" w:eastAsia="Times New Roman" w:hAnsi="Times New Roman" w:cs="Times New Roman"/>
            <w:sz w:val="24"/>
            <w:szCs w:val="24"/>
            <w:lang w:val="en-US" w:eastAsia="de-DE"/>
          </w:rPr>
          <w:t>er</w:t>
        </w:r>
      </w:ins>
      <w:r w:rsidRPr="00875D64">
        <w:rPr>
          <w:rFonts w:ascii="Times New Roman" w:eastAsia="Times New Roman" w:hAnsi="Times New Roman" w:cs="Times New Roman"/>
          <w:sz w:val="24"/>
          <w:szCs w:val="24"/>
          <w:lang w:val="en-US" w:eastAsia="de-DE"/>
        </w:rPr>
        <w:t xml:space="preserve"> wrist size</w:t>
      </w:r>
      <w:del w:id="1010" w:author="Deiglmayr, Anne" w:date="2024-09-02T17:06:00Z">
        <w:r w:rsidRPr="00875D64" w:rsidDel="00B8329C">
          <w:rPr>
            <w:rFonts w:ascii="Times New Roman" w:eastAsia="Times New Roman" w:hAnsi="Times New Roman" w:cs="Times New Roman"/>
            <w:sz w:val="24"/>
            <w:szCs w:val="24"/>
            <w:lang w:val="en-US" w:eastAsia="de-DE"/>
          </w:rPr>
          <w:delText xml:space="preserve"> when attaching the band</w:delText>
        </w:r>
      </w:del>
      <w:r w:rsidRPr="00875D64">
        <w:rPr>
          <w:rFonts w:ascii="Times New Roman" w:eastAsia="Times New Roman" w:hAnsi="Times New Roman" w:cs="Times New Roman"/>
          <w:sz w:val="24"/>
          <w:szCs w:val="24"/>
          <w:lang w:val="en-US" w:eastAsia="de-DE"/>
        </w:rPr>
        <w:t xml:space="preserve">. When putting on a fitness tracker, attention must also be paid to whether it is attached to the dominant or non-dominant wrist, as this can influence HR measurements. </w:t>
      </w:r>
      <w:del w:id="1011" w:author="Deiglmayr, Anne" w:date="2024-09-02T17:16:00Z">
        <w:r w:rsidRPr="00875D64" w:rsidDel="00273774">
          <w:rPr>
            <w:rFonts w:ascii="Times New Roman" w:eastAsia="Times New Roman" w:hAnsi="Times New Roman" w:cs="Times New Roman"/>
            <w:sz w:val="24"/>
            <w:szCs w:val="24"/>
            <w:lang w:val="en-US" w:eastAsia="de-DE"/>
          </w:rPr>
          <w:delText>In terms of placement, researchers should note that d</w:delText>
        </w:r>
      </w:del>
      <w:ins w:id="1012" w:author="Deiglmayr, Anne" w:date="2024-09-02T17:16:00Z">
        <w:r w:rsidR="00273774">
          <w:rPr>
            <w:rFonts w:ascii="Times New Roman" w:eastAsia="Times New Roman" w:hAnsi="Times New Roman" w:cs="Times New Roman"/>
            <w:sz w:val="24"/>
            <w:szCs w:val="24"/>
            <w:lang w:val="en-US" w:eastAsia="de-DE"/>
          </w:rPr>
          <w:t>D</w:t>
        </w:r>
      </w:ins>
      <w:r w:rsidRPr="00875D64">
        <w:rPr>
          <w:rFonts w:ascii="Times New Roman" w:eastAsia="Times New Roman" w:hAnsi="Times New Roman" w:cs="Times New Roman"/>
          <w:sz w:val="24"/>
          <w:szCs w:val="24"/>
          <w:lang w:val="en-US" w:eastAsia="de-DE"/>
        </w:rPr>
        <w:t>ifferent models of fitness trackers need to be placed differently</w:t>
      </w:r>
      <w:ins w:id="1013" w:author="Deiglmayr, Anne" w:date="2024-09-02T17:16:00Z">
        <w:r w:rsidR="00273774">
          <w:rPr>
            <w:rFonts w:ascii="Times New Roman" w:eastAsia="Times New Roman" w:hAnsi="Times New Roman" w:cs="Times New Roman"/>
            <w:sz w:val="24"/>
            <w:szCs w:val="24"/>
            <w:lang w:val="en-US" w:eastAsia="de-DE"/>
          </w:rPr>
          <w:t>,</w:t>
        </w:r>
      </w:ins>
      <w:r w:rsidRPr="00875D64">
        <w:rPr>
          <w:rFonts w:ascii="Times New Roman" w:eastAsia="Times New Roman" w:hAnsi="Times New Roman" w:cs="Times New Roman"/>
          <w:sz w:val="24"/>
          <w:szCs w:val="24"/>
          <w:lang w:val="en-US" w:eastAsia="de-DE"/>
        </w:rPr>
        <w:t xml:space="preserve"> and in line with the manufacturer’s instructions. It is also important to </w:t>
      </w:r>
      <w:r w:rsidRPr="00875D64">
        <w:rPr>
          <w:rFonts w:ascii="Times New Roman" w:eastAsia="Times New Roman" w:hAnsi="Times New Roman" w:cs="Times New Roman"/>
          <w:sz w:val="24"/>
          <w:szCs w:val="24"/>
          <w:lang w:val="en-US" w:eastAsia="de-DE"/>
        </w:rPr>
        <w:lastRenderedPageBreak/>
        <w:t xml:space="preserve">check that the battery is fully charged each time, that the latest </w:t>
      </w:r>
      <w:ins w:id="1014" w:author="Deiglmayr, Anne" w:date="2024-09-02T17:06:00Z">
        <w:r w:rsidR="00B8329C" w:rsidRPr="00875D64">
          <w:rPr>
            <w:rFonts w:ascii="Times New Roman" w:eastAsia="Times New Roman" w:hAnsi="Times New Roman" w:cs="Times New Roman"/>
            <w:sz w:val="24"/>
            <w:szCs w:val="24"/>
            <w:lang w:val="en-US" w:eastAsia="de-DE"/>
          </w:rPr>
          <w:t xml:space="preserve">software </w:t>
        </w:r>
      </w:ins>
      <w:r w:rsidRPr="00875D64">
        <w:rPr>
          <w:rFonts w:ascii="Times New Roman" w:eastAsia="Times New Roman" w:hAnsi="Times New Roman" w:cs="Times New Roman"/>
          <w:sz w:val="24"/>
          <w:szCs w:val="24"/>
          <w:lang w:val="en-US" w:eastAsia="de-DE"/>
        </w:rPr>
        <w:t>version is loaded</w:t>
      </w:r>
      <w:ins w:id="1015" w:author="Deiglmayr, Anne" w:date="2024-09-02T17:06:00Z">
        <w:r w:rsidR="00B8329C">
          <w:rPr>
            <w:rFonts w:ascii="Times New Roman" w:eastAsia="Times New Roman" w:hAnsi="Times New Roman" w:cs="Times New Roman"/>
            <w:sz w:val="24"/>
            <w:szCs w:val="24"/>
            <w:lang w:val="en-US" w:eastAsia="de-DE"/>
          </w:rPr>
          <w:t>,</w:t>
        </w:r>
      </w:ins>
      <w:ins w:id="1016" w:author="Deiglmayr, Anne" w:date="2024-09-02T17:07:00Z">
        <w:r w:rsidR="00B8329C">
          <w:rPr>
            <w:rFonts w:ascii="Times New Roman" w:eastAsia="Times New Roman" w:hAnsi="Times New Roman" w:cs="Times New Roman"/>
            <w:sz w:val="24"/>
            <w:szCs w:val="24"/>
            <w:lang w:val="en-US" w:eastAsia="de-DE"/>
          </w:rPr>
          <w:t xml:space="preserve"> </w:t>
        </w:r>
      </w:ins>
      <w:del w:id="1017" w:author="Deiglmayr, Anne" w:date="2024-09-02T17:06:00Z">
        <w:r w:rsidRPr="00875D64" w:rsidDel="00B8329C">
          <w:rPr>
            <w:rFonts w:ascii="Times New Roman" w:eastAsia="Times New Roman" w:hAnsi="Times New Roman" w:cs="Times New Roman"/>
            <w:sz w:val="24"/>
            <w:szCs w:val="24"/>
            <w:lang w:val="en-US" w:eastAsia="de-DE"/>
          </w:rPr>
          <w:delText xml:space="preserve"> on the software </w:delText>
        </w:r>
      </w:del>
      <w:r w:rsidRPr="00875D64">
        <w:rPr>
          <w:rFonts w:ascii="Times New Roman" w:eastAsia="Times New Roman" w:hAnsi="Times New Roman" w:cs="Times New Roman"/>
          <w:sz w:val="24"/>
          <w:szCs w:val="24"/>
          <w:lang w:val="en-US" w:eastAsia="de-DE"/>
        </w:rPr>
        <w:t xml:space="preserve">and that the fitness tracker has been synchronized </w:t>
      </w:r>
      <w:del w:id="1018" w:author="Deiglmayr, Anne" w:date="2024-09-02T17:07:00Z">
        <w:r w:rsidRPr="00875D64" w:rsidDel="00B8329C">
          <w:rPr>
            <w:rFonts w:ascii="Times New Roman" w:eastAsia="Times New Roman" w:hAnsi="Times New Roman" w:cs="Times New Roman"/>
            <w:sz w:val="24"/>
            <w:szCs w:val="24"/>
            <w:lang w:val="en-US" w:eastAsia="de-DE"/>
          </w:rPr>
          <w:delText xml:space="preserve">with the software </w:delText>
        </w:r>
      </w:del>
      <w:r w:rsidRPr="00875D64">
        <w:rPr>
          <w:rFonts w:ascii="Times New Roman" w:eastAsia="Times New Roman" w:hAnsi="Times New Roman" w:cs="Times New Roman"/>
          <w:sz w:val="24"/>
          <w:szCs w:val="24"/>
          <w:lang w:val="en-US" w:eastAsia="de-DE"/>
        </w:rPr>
        <w:t xml:space="preserve">before recording data to avoid unnecessary loss of data. </w:t>
      </w:r>
      <w:commentRangeStart w:id="1019"/>
      <w:r w:rsidRPr="00875D64">
        <w:rPr>
          <w:rFonts w:ascii="Times New Roman" w:eastAsia="Times New Roman" w:hAnsi="Times New Roman" w:cs="Times New Roman"/>
          <w:sz w:val="24"/>
          <w:szCs w:val="24"/>
          <w:lang w:val="en-US" w:eastAsia="de-DE"/>
        </w:rPr>
        <w:t xml:space="preserve">Finally, if researchers want to investigate parameters in different time intervals </w:t>
      </w:r>
      <w:del w:id="1020" w:author="Deiglmayr, Anne" w:date="2024-09-02T17:07:00Z">
        <w:r w:rsidRPr="00875D64" w:rsidDel="00B8329C">
          <w:rPr>
            <w:rFonts w:ascii="Times New Roman" w:eastAsia="Times New Roman" w:hAnsi="Times New Roman" w:cs="Times New Roman"/>
            <w:sz w:val="24"/>
            <w:szCs w:val="24"/>
            <w:lang w:val="en-US" w:eastAsia="de-DE"/>
          </w:rPr>
          <w:delText xml:space="preserve">as in our study </w:delText>
        </w:r>
      </w:del>
      <w:r w:rsidRPr="00875D64">
        <w:rPr>
          <w:rFonts w:ascii="Times New Roman" w:eastAsia="Times New Roman" w:hAnsi="Times New Roman" w:cs="Times New Roman"/>
          <w:sz w:val="24"/>
          <w:szCs w:val="24"/>
          <w:lang w:val="en-US" w:eastAsia="de-DE"/>
        </w:rPr>
        <w:t>(e.g., HR in lessons vs. breaks during the school day), it would be advisable to synchronize the fitness tracker with other watches to be able to determine the on- and offset of certain intervals/ time of interests</w:t>
      </w:r>
      <w:commentRangeEnd w:id="1019"/>
      <w:r w:rsidR="00B8329C">
        <w:rPr>
          <w:rStyle w:val="Kommentarzeichen"/>
        </w:rPr>
        <w:commentReference w:id="1019"/>
      </w:r>
      <w:r w:rsidRPr="00875D64">
        <w:rPr>
          <w:rFonts w:ascii="Times New Roman" w:eastAsia="Times New Roman" w:hAnsi="Times New Roman" w:cs="Times New Roman"/>
          <w:sz w:val="24"/>
          <w:szCs w:val="24"/>
          <w:lang w:val="en-US" w:eastAsia="de-DE"/>
        </w:rPr>
        <w:t xml:space="preserve">. </w:t>
      </w:r>
    </w:p>
    <w:p w14:paraId="136C895B" w14:textId="16DA0319" w:rsidR="005E1060" w:rsidRDefault="00875D64" w:rsidP="00875D64">
      <w:pPr>
        <w:spacing w:line="480" w:lineRule="auto"/>
        <w:rPr>
          <w:ins w:id="1021" w:author="Deiglmayr, Anne" w:date="2024-09-02T17:08:00Z"/>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3)</w:t>
      </w:r>
      <w:r w:rsidRPr="00875D64">
        <w:rPr>
          <w:rFonts w:ascii="Times New Roman" w:eastAsia="Times New Roman" w:hAnsi="Times New Roman" w:cs="Times New Roman"/>
          <w:sz w:val="24"/>
          <w:szCs w:val="24"/>
          <w:lang w:val="en-US" w:eastAsia="de-DE"/>
        </w:rPr>
        <w:tab/>
      </w:r>
      <w:commentRangeStart w:id="1022"/>
      <w:ins w:id="1023" w:author="Deiglmayr, Anne" w:date="2024-09-02T17:09:00Z">
        <w:r w:rsidR="005E1060">
          <w:rPr>
            <w:rFonts w:ascii="Times New Roman" w:eastAsia="Times New Roman" w:hAnsi="Times New Roman" w:cs="Times New Roman"/>
            <w:sz w:val="24"/>
            <w:szCs w:val="24"/>
            <w:lang w:val="en-US" w:eastAsia="de-DE"/>
          </w:rPr>
          <w:t>Extracting and analyzing fitness tracker</w:t>
        </w:r>
      </w:ins>
      <w:ins w:id="1024" w:author="Deiglmayr, Anne" w:date="2024-09-02T17:08:00Z">
        <w:r w:rsidR="005E1060">
          <w:rPr>
            <w:rFonts w:ascii="Times New Roman" w:eastAsia="Times New Roman" w:hAnsi="Times New Roman" w:cs="Times New Roman"/>
            <w:sz w:val="24"/>
            <w:szCs w:val="24"/>
            <w:lang w:val="en-US" w:eastAsia="de-DE"/>
          </w:rPr>
          <w:t xml:space="preserve"> data:</w:t>
        </w:r>
      </w:ins>
      <w:commentRangeEnd w:id="1022"/>
      <w:ins w:id="1025" w:author="Deiglmayr, Anne" w:date="2024-09-02T17:17:00Z">
        <w:r w:rsidR="008F3E43">
          <w:rPr>
            <w:rStyle w:val="Kommentarzeichen"/>
          </w:rPr>
          <w:commentReference w:id="1022"/>
        </w:r>
      </w:ins>
    </w:p>
    <w:p w14:paraId="6639F88F" w14:textId="1CE512AA" w:rsidR="00C3390C"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As far as the </w:t>
      </w:r>
      <w:del w:id="1026" w:author="Deiglmayr, Anne" w:date="2024-09-02T17:09:00Z">
        <w:r w:rsidRPr="00875D64" w:rsidDel="005E1060">
          <w:rPr>
            <w:rFonts w:ascii="Times New Roman" w:eastAsia="Times New Roman" w:hAnsi="Times New Roman" w:cs="Times New Roman"/>
            <w:sz w:val="24"/>
            <w:szCs w:val="24"/>
            <w:lang w:val="en-US" w:eastAsia="de-DE"/>
          </w:rPr>
          <w:delText xml:space="preserve">further </w:delText>
        </w:r>
      </w:del>
      <w:r w:rsidRPr="00875D64">
        <w:rPr>
          <w:rFonts w:ascii="Times New Roman" w:eastAsia="Times New Roman" w:hAnsi="Times New Roman" w:cs="Times New Roman"/>
          <w:sz w:val="24"/>
          <w:szCs w:val="24"/>
          <w:lang w:val="en-US" w:eastAsia="de-DE"/>
        </w:rPr>
        <w:t>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ins w:id="1027" w:author="Deiglmayr, Anne" w:date="2024-09-02T17:16:00Z">
        <w:r w:rsidR="008F3E43">
          <w:rPr>
            <w:rFonts w:ascii="Times New Roman" w:eastAsia="Times New Roman" w:hAnsi="Times New Roman" w:cs="Times New Roman"/>
            <w:sz w:val="24"/>
            <w:szCs w:val="24"/>
            <w:lang w:val="en-US" w:eastAsia="de-DE"/>
          </w:rPr>
          <w:t xml:space="preserve"> after data collection </w:t>
        </w:r>
        <w:commentRangeStart w:id="1028"/>
        <w:r w:rsidR="008F3E43">
          <w:rPr>
            <w:rFonts w:ascii="Times New Roman" w:eastAsia="Times New Roman" w:hAnsi="Times New Roman" w:cs="Times New Roman"/>
            <w:sz w:val="24"/>
            <w:szCs w:val="24"/>
            <w:lang w:val="en-US" w:eastAsia="de-DE"/>
          </w:rPr>
          <w:t>in order</w:t>
        </w:r>
      </w:ins>
      <w:r w:rsidRPr="00875D64">
        <w:rPr>
          <w:rFonts w:ascii="Times New Roman" w:eastAsia="Times New Roman" w:hAnsi="Times New Roman" w:cs="Times New Roman"/>
          <w:sz w:val="24"/>
          <w:szCs w:val="24"/>
          <w:lang w:val="en-US" w:eastAsia="de-DE"/>
        </w:rPr>
        <w:t xml:space="preserve"> to prevent loss</w:t>
      </w:r>
      <w:commentRangeEnd w:id="1028"/>
      <w:r w:rsidR="008F3E43">
        <w:rPr>
          <w:rStyle w:val="Kommentarzeichen"/>
        </w:rPr>
        <w:commentReference w:id="1028"/>
      </w:r>
      <w:r w:rsidRPr="00875D64">
        <w:rPr>
          <w:rFonts w:ascii="Times New Roman" w:eastAsia="Times New Roman" w:hAnsi="Times New Roman" w:cs="Times New Roman"/>
          <w:sz w:val="24"/>
          <w:szCs w:val="24"/>
          <w:lang w:val="en-US" w:eastAsia="de-DE"/>
        </w:rPr>
        <w:t xml:space="preserve">. </w:t>
      </w:r>
      <w:commentRangeStart w:id="1029"/>
      <w:r w:rsidRPr="00875D64">
        <w:rPr>
          <w:rFonts w:ascii="Times New Roman" w:eastAsia="Times New Roman" w:hAnsi="Times New Roman" w:cs="Times New Roman"/>
          <w:sz w:val="24"/>
          <w:szCs w:val="24"/>
          <w:lang w:val="en-US" w:eastAsia="de-DE"/>
        </w:rPr>
        <w:t>During follow-up</w:t>
      </w:r>
      <w:del w:id="1030" w:author="Deiglmayr, Anne" w:date="2024-09-02T17:16:00Z">
        <w:r w:rsidRPr="00875D64" w:rsidDel="008F3E43">
          <w:rPr>
            <w:rFonts w:ascii="Times New Roman" w:eastAsia="Times New Roman" w:hAnsi="Times New Roman" w:cs="Times New Roman"/>
            <w:sz w:val="24"/>
            <w:szCs w:val="24"/>
            <w:lang w:val="en-US" w:eastAsia="de-DE"/>
          </w:rPr>
          <w:delText>s</w:delText>
        </w:r>
      </w:del>
      <w:ins w:id="1031" w:author="Deiglmayr, Anne" w:date="2024-09-02T17:16:00Z">
        <w:r w:rsidR="008F3E43">
          <w:rPr>
            <w:rFonts w:ascii="Times New Roman" w:eastAsia="Times New Roman" w:hAnsi="Times New Roman" w:cs="Times New Roman"/>
            <w:sz w:val="24"/>
            <w:szCs w:val="24"/>
            <w:lang w:val="en-US" w:eastAsia="de-DE"/>
          </w:rPr>
          <w:t xml:space="preserve"> </w:t>
        </w:r>
      </w:ins>
      <w:ins w:id="1032" w:author="Deiglmayr, Anne" w:date="2024-09-02T17:17:00Z">
        <w:r w:rsidR="008F3E43">
          <w:rPr>
            <w:rFonts w:ascii="Times New Roman" w:eastAsia="Times New Roman" w:hAnsi="Times New Roman" w:cs="Times New Roman"/>
            <w:sz w:val="24"/>
            <w:szCs w:val="24"/>
            <w:lang w:val="en-US" w:eastAsia="de-DE"/>
          </w:rPr>
          <w:t>measurements</w:t>
        </w:r>
      </w:ins>
      <w:r w:rsidRPr="00875D64">
        <w:rPr>
          <w:rFonts w:ascii="Times New Roman" w:eastAsia="Times New Roman" w:hAnsi="Times New Roman" w:cs="Times New Roman"/>
          <w:sz w:val="24"/>
          <w:szCs w:val="24"/>
          <w:lang w:val="en-US" w:eastAsia="de-DE"/>
        </w:rPr>
        <w:t xml:space="preserve">, </w:t>
      </w:r>
      <w:commentRangeEnd w:id="1029"/>
      <w:r w:rsidR="008F3E43">
        <w:rPr>
          <w:rStyle w:val="Kommentarzeichen"/>
        </w:rPr>
        <w:commentReference w:id="1029"/>
      </w:r>
      <w:r w:rsidRPr="00875D64">
        <w:rPr>
          <w:rFonts w:ascii="Times New Roman" w:eastAsia="Times New Roman" w:hAnsi="Times New Roman" w:cs="Times New Roman"/>
          <w:sz w:val="24"/>
          <w:szCs w:val="24"/>
          <w:lang w:val="en-US" w:eastAsia="de-DE"/>
        </w:rPr>
        <w:t xml:space="preserve">it is </w:t>
      </w:r>
      <w:del w:id="1033" w:author="Deiglmayr, Anne" w:date="2024-09-02T17:17:00Z">
        <w:r w:rsidRPr="00875D64" w:rsidDel="008F3E43">
          <w:rPr>
            <w:rFonts w:ascii="Times New Roman" w:eastAsia="Times New Roman" w:hAnsi="Times New Roman" w:cs="Times New Roman"/>
            <w:sz w:val="24"/>
            <w:szCs w:val="24"/>
            <w:lang w:val="en-US" w:eastAsia="de-DE"/>
          </w:rPr>
          <w:delText xml:space="preserve">also </w:delText>
        </w:r>
      </w:del>
      <w:r w:rsidRPr="00875D64">
        <w:rPr>
          <w:rFonts w:ascii="Times New Roman" w:eastAsia="Times New Roman" w:hAnsi="Times New Roman" w:cs="Times New Roman"/>
          <w:sz w:val="24"/>
          <w:szCs w:val="24"/>
          <w:lang w:val="en-US" w:eastAsia="de-DE"/>
        </w:rPr>
        <w:t xml:space="preserve">important to ensure that </w:t>
      </w:r>
      <w:del w:id="1034" w:author="Deiglmayr, Anne" w:date="2024-09-02T17:17:00Z">
        <w:r w:rsidRPr="00875D64" w:rsidDel="008F3E43">
          <w:rPr>
            <w:rFonts w:ascii="Times New Roman" w:eastAsia="Times New Roman" w:hAnsi="Times New Roman" w:cs="Times New Roman"/>
            <w:sz w:val="24"/>
            <w:szCs w:val="24"/>
            <w:lang w:val="en-US" w:eastAsia="de-DE"/>
          </w:rPr>
          <w:delText xml:space="preserve">the </w:delText>
        </w:r>
      </w:del>
      <w:r w:rsidRPr="00875D64">
        <w:rPr>
          <w:rFonts w:ascii="Times New Roman" w:eastAsia="Times New Roman" w:hAnsi="Times New Roman" w:cs="Times New Roman"/>
          <w:sz w:val="24"/>
          <w:szCs w:val="24"/>
          <w:lang w:val="en-US" w:eastAsia="de-DE"/>
        </w:rPr>
        <w:t>data is reliably collected at the intended sampling rate. The model we used states that the fitness tracker records the heart rate every 1-5 seconds (depending on the movement). In our actual data, however, we sometimes only had HR measurements every 15 seconds due to participants’ movements and attachment of the fitness tracker.</w:t>
      </w:r>
    </w:p>
    <w:p w14:paraId="2F4B7A39" w14:textId="77777777" w:rsidR="00875D64" w:rsidRPr="00C3390C" w:rsidRDefault="00875D64" w:rsidP="00875D64">
      <w:pPr>
        <w:spacing w:line="480" w:lineRule="auto"/>
        <w:rPr>
          <w:rStyle w:val="--l"/>
          <w:rFonts w:ascii="Times New Roman" w:eastAsia="Times New Roman" w:hAnsi="Times New Roman" w:cs="Times New Roman"/>
          <w:sz w:val="24"/>
          <w:szCs w:val="24"/>
          <w:lang w:val="en-US" w:eastAsia="de-DE"/>
        </w:rPr>
      </w:pPr>
    </w:p>
    <w:p w14:paraId="233D8F3D" w14:textId="7ED101D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07E572D4" w14:textId="14C9409D" w:rsidR="0007469A" w:rsidRDefault="0007469A" w:rsidP="0007469A">
      <w:pPr>
        <w:spacing w:line="480" w:lineRule="auto"/>
        <w:rPr>
          <w:ins w:id="1035" w:author="Deiglmayr, Anne" w:date="2024-09-02T17:54:00Z"/>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stressful transactional processes occurring in the classroom. </w:t>
      </w:r>
      <w:r w:rsidR="00C600C5">
        <w:rPr>
          <w:rFonts w:ascii="Times New Roman" w:hAnsi="Times New Roman" w:cs="Times New Roman"/>
          <w:sz w:val="24"/>
          <w:szCs w:val="24"/>
          <w:lang w:val="en-US"/>
        </w:rPr>
        <w:t>Results</w:t>
      </w:r>
      <w:r w:rsidRPr="0007469A">
        <w:rPr>
          <w:rFonts w:ascii="Times New Roman" w:hAnsi="Times New Roman" w:cs="Times New Roman"/>
          <w:sz w:val="24"/>
          <w:szCs w:val="24"/>
          <w:lang w:val="en-US"/>
        </w:rPr>
        <w:t xml:space="preserve"> suggest that the widespread availability of HR data via wearable fitness trackers, </w:t>
      </w:r>
      <w:commentRangeStart w:id="1036"/>
      <w:r w:rsidRPr="0007469A">
        <w:rPr>
          <w:rFonts w:ascii="Times New Roman" w:hAnsi="Times New Roman" w:cs="Times New Roman"/>
          <w:sz w:val="24"/>
          <w:szCs w:val="24"/>
          <w:lang w:val="en-US"/>
        </w:rPr>
        <w:t xml:space="preserve">moving </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from heartbeat to data</w:t>
      </w:r>
      <w:r w:rsidR="00192F85">
        <w:rPr>
          <w:rFonts w:ascii="Times New Roman" w:hAnsi="Times New Roman" w:cs="Times New Roman"/>
          <w:sz w:val="24"/>
          <w:szCs w:val="24"/>
          <w:lang w:val="en-US"/>
        </w:rPr>
        <w:t>”</w:t>
      </w:r>
      <w:commentRangeEnd w:id="1036"/>
      <w:r w:rsidR="00192F85">
        <w:rPr>
          <w:rStyle w:val="Kommentarzeichen"/>
        </w:rPr>
        <w:commentReference w:id="1036"/>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 xml:space="preserve"> presents opportunities for teachers to self-monitor stress levels for early intervention</w:t>
      </w:r>
      <w:ins w:id="1037" w:author="Deiglmayr, Anne" w:date="2024-09-02T17:52:00Z">
        <w:r w:rsidR="006A1492">
          <w:rPr>
            <w:rFonts w:ascii="Times New Roman" w:hAnsi="Times New Roman" w:cs="Times New Roman"/>
            <w:sz w:val="24"/>
            <w:szCs w:val="24"/>
            <w:lang w:val="en-US"/>
          </w:rPr>
          <w:t xml:space="preserve">, and to researchers for </w:t>
        </w:r>
      </w:ins>
      <w:ins w:id="1038" w:author="Deiglmayr, Anne" w:date="2024-09-02T17:53:00Z">
        <w:r w:rsidR="006A1492">
          <w:rPr>
            <w:rFonts w:ascii="Times New Roman" w:hAnsi="Times New Roman" w:cs="Times New Roman"/>
            <w:sz w:val="24"/>
            <w:szCs w:val="24"/>
            <w:lang w:val="en-US"/>
          </w:rPr>
          <w:t>easily</w:t>
        </w:r>
      </w:ins>
      <w:ins w:id="1039" w:author="Deiglmayr, Anne" w:date="2024-09-02T17:52:00Z">
        <w:r w:rsidR="006A1492">
          <w:rPr>
            <w:rFonts w:ascii="Times New Roman" w:hAnsi="Times New Roman" w:cs="Times New Roman"/>
            <w:sz w:val="24"/>
            <w:szCs w:val="24"/>
            <w:lang w:val="en-US"/>
          </w:rPr>
          <w:t xml:space="preserve"> assessing</w:t>
        </w:r>
      </w:ins>
      <w:ins w:id="1040" w:author="Deiglmayr, Anne" w:date="2024-09-02T17:53:00Z">
        <w:r w:rsidR="006A1492">
          <w:rPr>
            <w:rFonts w:ascii="Times New Roman" w:hAnsi="Times New Roman" w:cs="Times New Roman"/>
            <w:sz w:val="24"/>
            <w:szCs w:val="24"/>
            <w:lang w:val="en-US"/>
          </w:rPr>
          <w:t xml:space="preserve"> </w:t>
        </w:r>
        <w:r w:rsidR="006A1492">
          <w:rPr>
            <w:rFonts w:ascii="Times New Roman" w:hAnsi="Times New Roman" w:cs="Times New Roman"/>
            <w:sz w:val="24"/>
            <w:szCs w:val="24"/>
            <w:lang w:val="en-US"/>
          </w:rPr>
          <w:lastRenderedPageBreak/>
          <w:t>physiological indicators of stress</w:t>
        </w:r>
      </w:ins>
      <w:r w:rsidRPr="0007469A">
        <w:rPr>
          <w:rFonts w:ascii="Times New Roman" w:hAnsi="Times New Roman" w:cs="Times New Roman"/>
          <w:sz w:val="24"/>
          <w:szCs w:val="24"/>
          <w:lang w:val="en-US"/>
        </w:rPr>
        <w:t>.</w:t>
      </w:r>
      <w:ins w:id="1041" w:author="Deiglmayr, Anne" w:date="2024-09-02T17:52:00Z">
        <w:r w:rsidR="00CC51D9">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For example, u</w:t>
        </w:r>
        <w:r w:rsidR="00CC51D9" w:rsidRPr="00875D64">
          <w:rPr>
            <w:rFonts w:ascii="Times New Roman" w:eastAsia="Times New Roman" w:hAnsi="Times New Roman" w:cs="Times New Roman"/>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ins>
      <w:ins w:id="1042" w:author="Deiglmayr, Anne" w:date="2024-09-02T17:53:00Z">
        <w:r w:rsidR="006A1492">
          <w:rPr>
            <w:rFonts w:ascii="Times New Roman" w:eastAsia="Times New Roman" w:hAnsi="Times New Roman" w:cs="Times New Roman"/>
            <w:sz w:val="24"/>
            <w:szCs w:val="24"/>
            <w:lang w:val="en-US" w:eastAsia="de-DE"/>
          </w:rPr>
          <w:t xml:space="preserve"> </w:t>
        </w:r>
      </w:ins>
      <w:r w:rsidRPr="0007469A">
        <w:rPr>
          <w:rFonts w:ascii="Times New Roman" w:hAnsi="Times New Roman" w:cs="Times New Roman"/>
          <w:sz w:val="24"/>
          <w:szCs w:val="24"/>
          <w:lang w:val="en-US"/>
        </w:rPr>
        <w:t xml:space="preserve">Integrating fitness trackers into teacher training and everyday practice could offer </w:t>
      </w:r>
      <w:del w:id="1043" w:author="Deiglmayr, Anne" w:date="2024-09-02T17:54:00Z">
        <w:r w:rsidRPr="0007469A" w:rsidDel="006A1492">
          <w:rPr>
            <w:rFonts w:ascii="Times New Roman" w:hAnsi="Times New Roman" w:cs="Times New Roman"/>
            <w:sz w:val="24"/>
            <w:szCs w:val="24"/>
            <w:lang w:val="en-US"/>
          </w:rPr>
          <w:delText xml:space="preserve">valuable insights into teacher stress, facilitating the development of targeted interventions to support educator </w:delText>
        </w:r>
        <w:r w:rsidR="008C7072" w:rsidDel="006A1492">
          <w:rPr>
            <w:rFonts w:ascii="Times New Roman" w:hAnsi="Times New Roman" w:cs="Times New Roman"/>
            <w:sz w:val="24"/>
            <w:szCs w:val="24"/>
            <w:lang w:val="en-US"/>
          </w:rPr>
          <w:delText>well-being</w:delText>
        </w:r>
        <w:r w:rsidRPr="0007469A" w:rsidDel="006A1492">
          <w:rPr>
            <w:rFonts w:ascii="Times New Roman" w:hAnsi="Times New Roman" w:cs="Times New Roman"/>
            <w:sz w:val="24"/>
            <w:szCs w:val="24"/>
            <w:lang w:val="en-US"/>
          </w:rPr>
          <w:delText xml:space="preserve">. This approach represents </w:delText>
        </w:r>
      </w:del>
      <w:r w:rsidRPr="0007469A">
        <w:rPr>
          <w:rFonts w:ascii="Times New Roman" w:hAnsi="Times New Roman" w:cs="Times New Roman"/>
          <w:sz w:val="24"/>
          <w:szCs w:val="24"/>
          <w:lang w:val="en-US"/>
        </w:rPr>
        <w:t>an affordable and practical method for assessing and managing teacher stress</w:t>
      </w:r>
      <w:del w:id="1044" w:author="Deiglmayr, Anne" w:date="2024-09-02T17:54:00Z">
        <w:r w:rsidRPr="0007469A" w:rsidDel="006A1492">
          <w:rPr>
            <w:rFonts w:ascii="Times New Roman" w:hAnsi="Times New Roman" w:cs="Times New Roman"/>
            <w:sz w:val="24"/>
            <w:szCs w:val="24"/>
            <w:lang w:val="en-US"/>
          </w:rPr>
          <w:delText>, promoting a healthier teaching environment</w:delText>
        </w:r>
      </w:del>
      <w:r w:rsidRPr="0007469A">
        <w:rPr>
          <w:rFonts w:ascii="Times New Roman" w:hAnsi="Times New Roman" w:cs="Times New Roman"/>
          <w:sz w:val="24"/>
          <w:szCs w:val="24"/>
          <w:lang w:val="en-US"/>
        </w:rPr>
        <w:t>.</w:t>
      </w:r>
      <w:ins w:id="1045" w:author="Deiglmayr, Anne" w:date="2024-09-02T17:57:00Z">
        <w:r w:rsidR="006A1492">
          <w:rPr>
            <w:rFonts w:ascii="Times New Roman" w:hAnsi="Times New Roman" w:cs="Times New Roman"/>
            <w:sz w:val="24"/>
            <w:szCs w:val="24"/>
            <w:lang w:val="en-US"/>
          </w:rPr>
          <w:t xml:space="preserve"> </w:t>
        </w:r>
      </w:ins>
    </w:p>
    <w:p w14:paraId="56643270" w14:textId="051A6DCE" w:rsidR="006A1492" w:rsidRPr="00875D64" w:rsidRDefault="006A1492" w:rsidP="006A1492">
      <w:pPr>
        <w:spacing w:line="480" w:lineRule="auto"/>
        <w:rPr>
          <w:ins w:id="1046" w:author="Deiglmayr, Anne" w:date="2024-09-02T17:54:00Z"/>
          <w:rFonts w:ascii="Times New Roman" w:eastAsia="Times New Roman" w:hAnsi="Times New Roman" w:cs="Times New Roman"/>
          <w:sz w:val="24"/>
          <w:szCs w:val="24"/>
          <w:lang w:val="en-US" w:eastAsia="de-DE"/>
        </w:rPr>
      </w:pPr>
      <w:ins w:id="1047" w:author="Deiglmayr, Anne" w:date="2024-09-02T17:55:00Z">
        <w:r>
          <w:rPr>
            <w:rFonts w:ascii="Times New Roman" w:eastAsia="Times New Roman" w:hAnsi="Times New Roman" w:cs="Times New Roman"/>
            <w:sz w:val="24"/>
            <w:szCs w:val="24"/>
            <w:lang w:val="en-US" w:eastAsia="de-DE"/>
          </w:rPr>
          <w:t>In teacher training as well as in research,</w:t>
        </w:r>
      </w:ins>
      <w:ins w:id="1048" w:author="Deiglmayr, Anne" w:date="2024-09-02T17:54:00Z">
        <w:r w:rsidRPr="00875D64">
          <w:rPr>
            <w:rFonts w:ascii="Times New Roman" w:eastAsia="Times New Roman" w:hAnsi="Times New Roman" w:cs="Times New Roman"/>
            <w:sz w:val="24"/>
            <w:szCs w:val="24"/>
            <w:lang w:val="en-US" w:eastAsia="de-DE"/>
          </w:rPr>
          <w:t xml:space="preserve"> </w:t>
        </w:r>
      </w:ins>
      <w:ins w:id="1049" w:author="Deiglmayr, Anne" w:date="2024-09-02T17:55:00Z">
        <w:r>
          <w:rPr>
            <w:rFonts w:ascii="Times New Roman" w:eastAsia="Times New Roman" w:hAnsi="Times New Roman" w:cs="Times New Roman"/>
            <w:sz w:val="24"/>
            <w:szCs w:val="24"/>
            <w:lang w:val="en-US" w:eastAsia="de-DE"/>
          </w:rPr>
          <w:t>tr</w:t>
        </w:r>
      </w:ins>
      <w:ins w:id="1050" w:author="Deiglmayr, Anne" w:date="2024-09-02T17:56:00Z">
        <w:r>
          <w:rPr>
            <w:rFonts w:ascii="Times New Roman" w:eastAsia="Times New Roman" w:hAnsi="Times New Roman" w:cs="Times New Roman"/>
            <w:sz w:val="24"/>
            <w:szCs w:val="24"/>
            <w:lang w:val="en-US" w:eastAsia="de-DE"/>
          </w:rPr>
          <w:t>iangulating</w:t>
        </w:r>
      </w:ins>
      <w:ins w:id="1051" w:author="Deiglmayr, Anne" w:date="2024-09-02T17:54:00Z">
        <w:r w:rsidRPr="00875D64">
          <w:rPr>
            <w:rFonts w:ascii="Times New Roman" w:eastAsia="Times New Roman" w:hAnsi="Times New Roman" w:cs="Times New Roman"/>
            <w:sz w:val="24"/>
            <w:szCs w:val="24"/>
            <w:lang w:val="en-US" w:eastAsia="de-DE"/>
          </w:rPr>
          <w:t xml:space="preserve"> data from fitness trackers, </w:t>
        </w:r>
      </w:ins>
      <w:ins w:id="1052" w:author="Deiglmayr, Anne" w:date="2024-09-02T17:58:00Z">
        <w:r>
          <w:rPr>
            <w:rFonts w:ascii="Times New Roman" w:eastAsia="Times New Roman" w:hAnsi="Times New Roman" w:cs="Times New Roman"/>
            <w:sz w:val="24"/>
            <w:szCs w:val="24"/>
            <w:lang w:val="en-US" w:eastAsia="de-DE"/>
          </w:rPr>
          <w:t>lesson videos</w:t>
        </w:r>
      </w:ins>
      <w:ins w:id="1053" w:author="Deiglmayr, Anne" w:date="2024-09-02T17:54:00Z">
        <w:r w:rsidRPr="00875D64">
          <w:rPr>
            <w:rFonts w:ascii="Times New Roman" w:eastAsia="Times New Roman" w:hAnsi="Times New Roman" w:cs="Times New Roman"/>
            <w:sz w:val="24"/>
            <w:szCs w:val="24"/>
            <w:lang w:val="en-US" w:eastAsia="de-DE"/>
          </w:rPr>
          <w:t>,</w:t>
        </w:r>
      </w:ins>
      <w:ins w:id="1054" w:author="Deiglmayr, Anne" w:date="2024-09-02T17:56:00Z">
        <w:r>
          <w:rPr>
            <w:rFonts w:ascii="Times New Roman" w:eastAsia="Times New Roman" w:hAnsi="Times New Roman" w:cs="Times New Roman"/>
            <w:sz w:val="24"/>
            <w:szCs w:val="24"/>
            <w:lang w:val="en-US" w:eastAsia="de-DE"/>
          </w:rPr>
          <w:t xml:space="preserve"> and interviews</w:t>
        </w:r>
      </w:ins>
      <w:ins w:id="1055" w:author="Deiglmayr, Anne" w:date="2024-09-02T17:54:00Z">
        <w:r w:rsidRPr="00875D64">
          <w:rPr>
            <w:rFonts w:ascii="Times New Roman" w:eastAsia="Times New Roman" w:hAnsi="Times New Roman" w:cs="Times New Roman"/>
            <w:sz w:val="24"/>
            <w:szCs w:val="24"/>
            <w:lang w:val="en-US" w:eastAsia="de-DE"/>
          </w:rPr>
          <w:t xml:space="preserve"> could provide teachers with </w:t>
        </w:r>
      </w:ins>
      <w:ins w:id="1056" w:author="Deiglmayr, Anne" w:date="2024-09-02T17:56:00Z">
        <w:r>
          <w:rPr>
            <w:rFonts w:ascii="Times New Roman" w:eastAsia="Times New Roman" w:hAnsi="Times New Roman" w:cs="Times New Roman"/>
            <w:sz w:val="24"/>
            <w:szCs w:val="24"/>
            <w:lang w:val="en-US" w:eastAsia="de-DE"/>
          </w:rPr>
          <w:t>insights into their own stress manag</w:t>
        </w:r>
      </w:ins>
      <w:ins w:id="1057" w:author="Deiglmayr, Anne" w:date="2024-09-02T17:57:00Z">
        <w:r>
          <w:rPr>
            <w:rFonts w:ascii="Times New Roman" w:eastAsia="Times New Roman" w:hAnsi="Times New Roman" w:cs="Times New Roman"/>
            <w:sz w:val="24"/>
            <w:szCs w:val="24"/>
            <w:lang w:val="en-US" w:eastAsia="de-DE"/>
          </w:rPr>
          <w:t>ement,</w:t>
        </w:r>
      </w:ins>
      <w:ins w:id="1058" w:author="Deiglmayr, Anne" w:date="2024-09-02T17:54:00Z">
        <w:r w:rsidRPr="00875D64">
          <w:rPr>
            <w:rFonts w:ascii="Times New Roman" w:eastAsia="Times New Roman" w:hAnsi="Times New Roman" w:cs="Times New Roman"/>
            <w:sz w:val="24"/>
            <w:szCs w:val="24"/>
            <w:lang w:val="en-US" w:eastAsia="de-DE"/>
          </w:rPr>
          <w:t xml:space="preserve"> and foster the implementation of </w:t>
        </w:r>
      </w:ins>
      <w:ins w:id="1059" w:author="Deiglmayr, Anne" w:date="2024-09-02T17:57:00Z">
        <w:r>
          <w:rPr>
            <w:rFonts w:ascii="Times New Roman" w:eastAsia="Times New Roman" w:hAnsi="Times New Roman" w:cs="Times New Roman"/>
            <w:sz w:val="24"/>
            <w:szCs w:val="24"/>
            <w:lang w:val="en-US" w:eastAsia="de-DE"/>
          </w:rPr>
          <w:t>effective</w:t>
        </w:r>
      </w:ins>
      <w:ins w:id="1060" w:author="Deiglmayr, Anne" w:date="2024-09-02T17:59:00Z">
        <w:r>
          <w:rPr>
            <w:rFonts w:ascii="Times New Roman" w:eastAsia="Times New Roman" w:hAnsi="Times New Roman" w:cs="Times New Roman"/>
            <w:sz w:val="24"/>
            <w:szCs w:val="24"/>
            <w:lang w:val="en-US" w:eastAsia="de-DE"/>
          </w:rPr>
          <w:t xml:space="preserve"> stress and</w:t>
        </w:r>
      </w:ins>
      <w:ins w:id="1061" w:author="Deiglmayr, Anne" w:date="2024-09-02T17:57:00Z">
        <w:r>
          <w:rPr>
            <w:rFonts w:ascii="Times New Roman" w:eastAsia="Times New Roman" w:hAnsi="Times New Roman" w:cs="Times New Roman"/>
            <w:sz w:val="24"/>
            <w:szCs w:val="24"/>
            <w:lang w:val="en-US" w:eastAsia="de-DE"/>
          </w:rPr>
          <w:t xml:space="preserve"> classroom management</w:t>
        </w:r>
      </w:ins>
      <w:ins w:id="1062" w:author="Deiglmayr, Anne" w:date="2024-09-02T17:59:00Z">
        <w:r>
          <w:rPr>
            <w:rFonts w:ascii="Times New Roman" w:eastAsia="Times New Roman" w:hAnsi="Times New Roman" w:cs="Times New Roman"/>
            <w:sz w:val="24"/>
            <w:szCs w:val="24"/>
            <w:lang w:val="en-US" w:eastAsia="de-DE"/>
          </w:rPr>
          <w:t xml:space="preserve"> strategies</w:t>
        </w:r>
      </w:ins>
      <w:ins w:id="1063" w:author="Deiglmayr, Anne" w:date="2024-09-02T17:54:00Z">
        <w:r w:rsidRPr="00875D64">
          <w:rPr>
            <w:rFonts w:ascii="Times New Roman" w:eastAsia="Times New Roman" w:hAnsi="Times New Roman" w:cs="Times New Roman"/>
            <w:sz w:val="24"/>
            <w:szCs w:val="24"/>
            <w:lang w:val="en-US" w:eastAsia="de-DE"/>
          </w:rPr>
          <w:t xml:space="preserve">. </w:t>
        </w:r>
      </w:ins>
    </w:p>
    <w:p w14:paraId="0977DCF4" w14:textId="77777777" w:rsidR="006A1492" w:rsidRPr="0007469A" w:rsidRDefault="006A1492" w:rsidP="0007469A">
      <w:pPr>
        <w:spacing w:line="480" w:lineRule="auto"/>
        <w:rPr>
          <w:rFonts w:ascii="Times New Roman" w:hAnsi="Times New Roman" w:cs="Times New Roman"/>
          <w:sz w:val="24"/>
          <w:szCs w:val="24"/>
          <w:lang w:val="en-US"/>
        </w:rPr>
      </w:pPr>
    </w:p>
    <w:p w14:paraId="00D6DEA3" w14:textId="1FF59482" w:rsidR="00270B07" w:rsidRDefault="0007469A" w:rsidP="003420F3">
      <w:pPr>
        <w:spacing w:line="480" w:lineRule="auto"/>
        <w:rPr>
          <w:ins w:id="1064" w:author="Deiglmayr, Anne" w:date="2024-09-02T17:51:00Z"/>
          <w:rFonts w:ascii="Times New Roman" w:hAnsi="Times New Roman" w:cs="Times New Roman"/>
          <w:sz w:val="24"/>
          <w:szCs w:val="24"/>
          <w:lang w:val="en-US"/>
        </w:rPr>
      </w:pPr>
      <w:r w:rsidRPr="0007469A">
        <w:rPr>
          <w:rFonts w:ascii="Times New Roman" w:hAnsi="Times New Roman" w:cs="Times New Roman"/>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Default="00CC51D9" w:rsidP="003420F3">
      <w:pPr>
        <w:spacing w:line="480" w:lineRule="auto"/>
        <w:rPr>
          <w:ins w:id="1065" w:author="Deiglmayr, Anne" w:date="2024-09-02T17:51:00Z"/>
          <w:rFonts w:ascii="Times New Roman" w:hAnsi="Times New Roman" w:cs="Times New Roman"/>
          <w:sz w:val="24"/>
          <w:szCs w:val="24"/>
          <w:lang w:val="en-US"/>
        </w:rPr>
      </w:pPr>
    </w:p>
    <w:p w14:paraId="74B6FB76" w14:textId="77777777" w:rsidR="00CC51D9" w:rsidRPr="00A41B6A" w:rsidRDefault="00CC51D9" w:rsidP="003420F3">
      <w:pPr>
        <w:spacing w:line="480" w:lineRule="auto"/>
        <w:rPr>
          <w:rFonts w:ascii="Times New Roman" w:hAnsi="Times New Roman" w:cs="Times New Roman"/>
          <w:sz w:val="24"/>
          <w:szCs w:val="24"/>
          <w:lang w:val="en-US"/>
        </w:rPr>
      </w:pPr>
    </w:p>
    <w:sectPr w:rsidR="00CC51D9" w:rsidRPr="00A41B6A">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7" w:author="Deiglmayr, Anne" w:date="2024-08-09T10:10:00Z" w:initials="DA">
    <w:p w14:paraId="79B987C9" w14:textId="77777777" w:rsidR="007329A7" w:rsidRDefault="007329A7" w:rsidP="007329A7">
      <w:pPr>
        <w:pStyle w:val="Kommentartext"/>
      </w:pPr>
      <w:r>
        <w:rPr>
          <w:rStyle w:val="Kommentarzeichen"/>
        </w:rPr>
        <w:annotationRef/>
      </w:r>
      <w:r>
        <w:t>Passen die?</w:t>
      </w:r>
    </w:p>
  </w:comment>
  <w:comment w:id="441" w:author="Deiglmayr, Anne" w:date="2024-08-29T15:06:00Z" w:initials="DA">
    <w:p w14:paraId="32737190" w14:textId="6D0EF231" w:rsidR="00931DA8" w:rsidRDefault="00931DA8">
      <w:pPr>
        <w:pStyle w:val="Kommentartext"/>
      </w:pPr>
      <w:r>
        <w:rPr>
          <w:rStyle w:val="Kommentarzeichen"/>
        </w:rPr>
        <w:annotationRef/>
      </w:r>
      <w:r>
        <w:t>Kann Peer evtl. nochmal genauer hinschreiben, wie die Kurve geglättet wurde?</w:t>
      </w:r>
    </w:p>
  </w:comment>
  <w:comment w:id="493" w:author="Deiglmayr, Anne" w:date="2024-09-02T12:19:00Z" w:initials="DA">
    <w:p w14:paraId="0D806DA1" w14:textId="68825061" w:rsidR="00D0167F" w:rsidRDefault="00D0167F">
      <w:pPr>
        <w:pStyle w:val="Kommentartext"/>
      </w:pPr>
      <w:r>
        <w:rPr>
          <w:rStyle w:val="Kommentarzeichen"/>
        </w:rPr>
        <w:annotationRef/>
      </w:r>
      <w:r>
        <w:t>…</w:t>
      </w:r>
      <w:proofErr w:type="spellStart"/>
      <w:r>
        <w:t>for</w:t>
      </w:r>
      <w:proofErr w:type="spellEnd"/>
      <w:r>
        <w:t xml:space="preserve"> </w:t>
      </w:r>
      <w:proofErr w:type="spellStart"/>
      <w:r>
        <w:t>each</w:t>
      </w:r>
      <w:proofErr w:type="spellEnd"/>
      <w:r>
        <w:t xml:space="preserve"> </w:t>
      </w:r>
      <w:proofErr w:type="spellStart"/>
      <w:r>
        <w:t>participant</w:t>
      </w:r>
      <w:proofErr w:type="spellEnd"/>
      <w:r>
        <w:t xml:space="preserve"> (?)</w:t>
      </w:r>
    </w:p>
  </w:comment>
  <w:comment w:id="522" w:author="Deiglmayr, Anne" w:date="2024-09-02T12:16:00Z" w:initials="DA">
    <w:p w14:paraId="6D64BA09" w14:textId="7302056A" w:rsidR="00D0167F" w:rsidRDefault="00D0167F">
      <w:pPr>
        <w:pStyle w:val="Kommentartext"/>
      </w:pPr>
      <w:r>
        <w:rPr>
          <w:rStyle w:val="Kommentarzeichen"/>
        </w:rPr>
        <w:annotationRef/>
      </w:r>
      <w:r>
        <w:t>Brauchen wir die? Berichten wir die überhaupt?</w:t>
      </w:r>
    </w:p>
  </w:comment>
  <w:comment w:id="517" w:author="Deiglmayr, Anne" w:date="2024-09-02T12:16:00Z" w:initials="DA">
    <w:p w14:paraId="14904D0E" w14:textId="1D20C709" w:rsidR="00D0167F" w:rsidRDefault="00D0167F">
      <w:pPr>
        <w:pStyle w:val="Kommentartext"/>
      </w:pPr>
      <w:r>
        <w:rPr>
          <w:rStyle w:val="Kommentarzeichen"/>
        </w:rPr>
        <w:annotationRef/>
      </w:r>
      <w:r>
        <w:rPr>
          <w:rStyle w:val="Kommentarzeichen"/>
        </w:rPr>
        <w:t>Ich habe eine andere Formulierung vorgeschlagen, kann di diesen Satz ersetzen (s.o.)?</w:t>
      </w:r>
    </w:p>
  </w:comment>
  <w:comment w:id="541" w:author="Deiglmayr, Anne" w:date="2024-09-02T13:14:00Z" w:initials="DA">
    <w:p w14:paraId="66F31DC5" w14:textId="0AAFDD5E" w:rsidR="00DA41BB" w:rsidRDefault="00DA41BB">
      <w:pPr>
        <w:pStyle w:val="Kommentartext"/>
      </w:pPr>
      <w:r>
        <w:rPr>
          <w:rStyle w:val="Kommentarzeichen"/>
        </w:rPr>
        <w:annotationRef/>
      </w:r>
      <w:r>
        <w:t>Eventuell eher etwas für den Appendix.</w:t>
      </w:r>
    </w:p>
  </w:comment>
  <w:comment w:id="579" w:author="Deiglmayr, Anne" w:date="2024-09-02T13:24:00Z" w:initials="DA">
    <w:p w14:paraId="533B8DC7" w14:textId="1F31F0DA" w:rsidR="00E213A7" w:rsidRDefault="00E213A7">
      <w:pPr>
        <w:pStyle w:val="Kommentartext"/>
      </w:pPr>
      <w:r>
        <w:rPr>
          <w:rStyle w:val="Kommentarzeichen"/>
        </w:rPr>
        <w:annotationRef/>
      </w:r>
      <w:r>
        <w:t>N fehlt, oder?</w:t>
      </w:r>
    </w:p>
  </w:comment>
  <w:comment w:id="699" w:author="Deiglmayr, Anne" w:date="2024-09-02T16:06:00Z" w:initials="DA">
    <w:p w14:paraId="5A0AFD1D" w14:textId="0AAB2DE1" w:rsidR="001A4C1B" w:rsidRDefault="001A4C1B">
      <w:pPr>
        <w:pStyle w:val="Kommentartext"/>
      </w:pPr>
      <w:r>
        <w:rPr>
          <w:rStyle w:val="Kommentarzeichen"/>
        </w:rPr>
        <w:annotationRef/>
      </w:r>
      <w:r w:rsidRPr="001A4C1B">
        <w:t>https://www.ncbi.nlm.nih.gov/pmc/articles/PMC4499918/</w:t>
      </w:r>
    </w:p>
  </w:comment>
  <w:comment w:id="800" w:author="Deiglmayr, Anne" w:date="2024-09-02T16:19:00Z" w:initials="DA">
    <w:p w14:paraId="3C3F4F37" w14:textId="4211295B" w:rsidR="00D92411" w:rsidRDefault="00D92411">
      <w:pPr>
        <w:pStyle w:val="Kommentartext"/>
      </w:pPr>
      <w:r>
        <w:rPr>
          <w:rStyle w:val="Kommentarzeichen"/>
        </w:rPr>
        <w:annotationRef/>
      </w:r>
      <w:r>
        <w:t xml:space="preserve">Das würde ich hier weglassen, da es keine so naheliegende Erklärung ist und sofort widerlegt wird (Befund nur in SRI, aber das müsste ja auch für die </w:t>
      </w:r>
      <w:proofErr w:type="spellStart"/>
      <w:r>
        <w:t>teaching</w:t>
      </w:r>
      <w:proofErr w:type="spellEnd"/>
      <w:r>
        <w:t xml:space="preserve"> </w:t>
      </w:r>
      <w:proofErr w:type="spellStart"/>
      <w:r>
        <w:t>phase</w:t>
      </w:r>
      <w:proofErr w:type="spellEnd"/>
      <w:r>
        <w:t xml:space="preserve"> gelten)</w:t>
      </w:r>
    </w:p>
  </w:comment>
  <w:comment w:id="826" w:author="Deiglmayr, Anne" w:date="2024-09-02T16:57:00Z" w:initials="DA">
    <w:p w14:paraId="513C917F" w14:textId="17A89293" w:rsidR="00E25EDB" w:rsidRDefault="00E25EDB">
      <w:pPr>
        <w:pStyle w:val="Kommentartext"/>
      </w:pPr>
      <w:r>
        <w:rPr>
          <w:rStyle w:val="Kommentarzeichen"/>
        </w:rPr>
        <w:annotationRef/>
      </w:r>
      <w:r>
        <w:t>Das kam bisher in der Diskussion noch nicht vor. Hast du hier noch Ideen, was die niedrigen Korrelationen erklären könnte?</w:t>
      </w:r>
    </w:p>
  </w:comment>
  <w:comment w:id="860" w:author="Deiglmayr, Anne" w:date="2024-09-02T16:43:00Z" w:initials="DA">
    <w:p w14:paraId="76ED7239" w14:textId="7709B2F1" w:rsidR="001717EB" w:rsidRDefault="001717EB">
      <w:pPr>
        <w:pStyle w:val="Kommentartext"/>
      </w:pPr>
      <w:r>
        <w:rPr>
          <w:rStyle w:val="Kommentarzeichen"/>
        </w:rPr>
        <w:annotationRef/>
      </w:r>
      <w:r>
        <w:t xml:space="preserve">Das eher </w:t>
      </w:r>
      <w:r w:rsidR="00E25EDB">
        <w:t>ins</w:t>
      </w:r>
      <w:r>
        <w:t xml:space="preserve"> Fazit ganz am Ende</w:t>
      </w:r>
    </w:p>
  </w:comment>
  <w:comment w:id="931" w:author="Deiglmayr, Anne" w:date="2024-09-02T17:48:00Z" w:initials="DA">
    <w:p w14:paraId="0BFA4B36" w14:textId="4C95CE33" w:rsidR="00CC51D9" w:rsidRDefault="00CC51D9">
      <w:pPr>
        <w:pStyle w:val="Kommentartext"/>
      </w:pPr>
      <w:r>
        <w:rPr>
          <w:rStyle w:val="Kommentarzeichen"/>
        </w:rPr>
        <w:annotationRef/>
      </w:r>
      <w:r>
        <w:t>Finde ich nicht so wichtig, jedenfalls keine wirkliche Limitation</w:t>
      </w:r>
    </w:p>
  </w:comment>
  <w:comment w:id="934" w:author="Deiglmayr, Anne" w:date="2024-09-02T17:48:00Z" w:initials="DA">
    <w:p w14:paraId="2A146A06" w14:textId="161B1858" w:rsidR="00CC51D9" w:rsidRDefault="00CC51D9">
      <w:pPr>
        <w:pStyle w:val="Kommentartext"/>
      </w:pPr>
      <w:r>
        <w:rPr>
          <w:rStyle w:val="Kommentarzeichen"/>
        </w:rPr>
        <w:annotationRef/>
      </w:r>
      <w:r>
        <w:t>Diesen Absatz könntest du noch etwas ausführen.</w:t>
      </w:r>
    </w:p>
  </w:comment>
  <w:comment w:id="1019" w:author="Deiglmayr, Anne" w:date="2024-09-02T17:07:00Z" w:initials="DA">
    <w:p w14:paraId="299D1D8F" w14:textId="42CD3943" w:rsidR="00B8329C" w:rsidRDefault="00B8329C">
      <w:pPr>
        <w:pStyle w:val="Kommentartext"/>
      </w:pPr>
      <w:r>
        <w:rPr>
          <w:rStyle w:val="Kommentarzeichen"/>
        </w:rPr>
        <w:annotationRef/>
      </w:r>
      <w:r>
        <w:t>Kannst du das noch etwas genauer erklären?</w:t>
      </w:r>
    </w:p>
  </w:comment>
  <w:comment w:id="1022" w:author="Deiglmayr, Anne" w:date="2024-09-02T17:17:00Z" w:initials="DA">
    <w:p w14:paraId="3F01E207" w14:textId="2707DFE6" w:rsidR="008F3E43" w:rsidRDefault="008F3E43">
      <w:pPr>
        <w:pStyle w:val="Kommentartext"/>
      </w:pPr>
      <w:r>
        <w:rPr>
          <w:rStyle w:val="Kommentarzeichen"/>
        </w:rPr>
        <w:annotationRef/>
      </w:r>
      <w:r>
        <w:t>Kannst du da noch etwas mehr zu schreiben?</w:t>
      </w:r>
    </w:p>
  </w:comment>
  <w:comment w:id="1028" w:author="Deiglmayr, Anne" w:date="2024-09-02T17:16:00Z" w:initials="DA">
    <w:p w14:paraId="7CB4CCBE" w14:textId="6AB60D62" w:rsidR="008F3E43" w:rsidRDefault="008F3E43">
      <w:pPr>
        <w:pStyle w:val="Kommentartext"/>
      </w:pPr>
      <w:r>
        <w:rPr>
          <w:rStyle w:val="Kommentarzeichen"/>
        </w:rPr>
        <w:annotationRef/>
      </w:r>
      <w:r>
        <w:t>Warum?</w:t>
      </w:r>
    </w:p>
  </w:comment>
  <w:comment w:id="1029" w:author="Deiglmayr, Anne" w:date="2024-09-02T17:17:00Z" w:initials="DA">
    <w:p w14:paraId="1B09CDF0" w14:textId="41F3BF62" w:rsidR="008F3E43" w:rsidRDefault="008F3E43">
      <w:pPr>
        <w:pStyle w:val="Kommentartext"/>
      </w:pPr>
      <w:r>
        <w:rPr>
          <w:rStyle w:val="Kommentarzeichen"/>
        </w:rPr>
        <w:annotationRef/>
      </w:r>
      <w:r>
        <w:t>Nur dann?</w:t>
      </w:r>
    </w:p>
  </w:comment>
  <w:comment w:id="1036" w:author="Mandy Klatt" w:date="2024-08-02T15:06:00Z" w:initials="MK">
    <w:p w14:paraId="4AA79A9A" w14:textId="35E748DF" w:rsidR="00192F85" w:rsidRDefault="00192F85">
      <w:pPr>
        <w:pStyle w:val="Kommentartext"/>
      </w:pPr>
      <w:r>
        <w:rPr>
          <w:rStyle w:val="Kommentarzeichen"/>
        </w:rPr>
        <w:annotationRef/>
      </w:r>
      <w:r>
        <w:t xml:space="preserve">Christins </w:t>
      </w:r>
      <w:r w:rsidR="00C600C5">
        <w:t>Vorschlag</w:t>
      </w:r>
      <w:r>
        <w:t xml:space="preserve"> war es, sich nochmal auf den Titel zu beziehen, daher habe ich </w:t>
      </w:r>
      <w:r w:rsidR="00C600C5">
        <w:t>den</w:t>
      </w:r>
      <w:r>
        <w:t xml:space="preserve"> </w:t>
      </w:r>
      <w:r w:rsidR="002B44D7">
        <w:t xml:space="preserve">ersten Teil nochmal </w:t>
      </w:r>
      <w:r w:rsidR="00754768">
        <w:t>aufgegriffen</w:t>
      </w:r>
      <w:r w:rsidR="002B44D7">
        <w:t xml:space="preserve"> und </w:t>
      </w:r>
      <w:r w:rsidR="00006679">
        <w:t xml:space="preserve">betone </w:t>
      </w:r>
      <w:r w:rsidR="00754768">
        <w:t xml:space="preserve">hier </w:t>
      </w:r>
      <w:r w:rsidR="00006679">
        <w:t>„</w:t>
      </w:r>
      <w:proofErr w:type="spellStart"/>
      <w:r w:rsidR="00006679" w:rsidRPr="00006679">
        <w:t>the</w:t>
      </w:r>
      <w:proofErr w:type="spellEnd"/>
      <w:r w:rsidR="00006679" w:rsidRPr="00006679">
        <w:t xml:space="preserve"> </w:t>
      </w:r>
      <w:proofErr w:type="spellStart"/>
      <w:r w:rsidR="00006679" w:rsidRPr="00006679">
        <w:t>widespread</w:t>
      </w:r>
      <w:proofErr w:type="spellEnd"/>
      <w:r w:rsidR="00006679" w:rsidRPr="00006679">
        <w:t xml:space="preserve"> </w:t>
      </w:r>
      <w:proofErr w:type="spellStart"/>
      <w:r w:rsidR="00006679" w:rsidRPr="00006679">
        <w:t>availability</w:t>
      </w:r>
      <w:proofErr w:type="spellEnd"/>
      <w:r w:rsidR="00006679" w:rsidRPr="00006679">
        <w:t xml:space="preserve"> </w:t>
      </w:r>
      <w:proofErr w:type="spellStart"/>
      <w:r w:rsidR="00006679" w:rsidRPr="00006679">
        <w:t>of</w:t>
      </w:r>
      <w:proofErr w:type="spellEnd"/>
      <w:r w:rsidR="00006679" w:rsidRPr="00006679">
        <w:t xml:space="preserve"> HR </w:t>
      </w:r>
      <w:proofErr w:type="spellStart"/>
      <w:r w:rsidR="00006679" w:rsidRPr="00006679">
        <w:t>data</w:t>
      </w:r>
      <w:proofErr w:type="spellEnd"/>
      <w:r w:rsidR="00006679" w:rsidRPr="00006679">
        <w:t xml:space="preserve"> via </w:t>
      </w:r>
      <w:proofErr w:type="spellStart"/>
      <w:r w:rsidR="00006679" w:rsidRPr="00006679">
        <w:t>wearable</w:t>
      </w:r>
      <w:proofErr w:type="spellEnd"/>
      <w:r w:rsidR="00006679" w:rsidRPr="00006679">
        <w:t xml:space="preserve"> </w:t>
      </w:r>
      <w:proofErr w:type="spellStart"/>
      <w:r w:rsidR="00006679" w:rsidRPr="00006679">
        <w:t>technology</w:t>
      </w:r>
      <w:proofErr w:type="spellEnd"/>
      <w:r w:rsidR="00754768">
        <w:t xml:space="preserve">“ und </w:t>
      </w:r>
      <w:r w:rsidR="002C0530">
        <w:t xml:space="preserve">dass Fitness Tracker </w:t>
      </w:r>
      <w:r w:rsidR="00754768">
        <w:t>„</w:t>
      </w:r>
      <w:r w:rsidR="00006679" w:rsidRPr="00006679">
        <w:t xml:space="preserve">an </w:t>
      </w:r>
      <w:proofErr w:type="spellStart"/>
      <w:r w:rsidR="00006679" w:rsidRPr="00006679">
        <w:t>affordable</w:t>
      </w:r>
      <w:proofErr w:type="spellEnd"/>
      <w:r w:rsidR="00006679" w:rsidRPr="00006679">
        <w:t xml:space="preserve"> and </w:t>
      </w:r>
      <w:proofErr w:type="spellStart"/>
      <w:r w:rsidR="00006679" w:rsidRPr="00006679">
        <w:t>practical</w:t>
      </w:r>
      <w:proofErr w:type="spellEnd"/>
      <w:r w:rsidR="00006679" w:rsidRPr="00006679">
        <w:t xml:space="preserve"> </w:t>
      </w:r>
      <w:proofErr w:type="spellStart"/>
      <w:r w:rsidR="00006679" w:rsidRPr="00006679">
        <w:t>method</w:t>
      </w:r>
      <w:proofErr w:type="spellEnd"/>
      <w:r w:rsidR="00006679" w:rsidRPr="00006679">
        <w:t xml:space="preserve"> </w:t>
      </w:r>
      <w:proofErr w:type="spellStart"/>
      <w:r w:rsidR="00006679" w:rsidRPr="00006679">
        <w:t>for</w:t>
      </w:r>
      <w:proofErr w:type="spellEnd"/>
      <w:r w:rsidR="00006679" w:rsidRPr="00006679">
        <w:t xml:space="preserve"> </w:t>
      </w:r>
      <w:proofErr w:type="spellStart"/>
      <w:r w:rsidR="00006679" w:rsidRPr="00006679">
        <w:t>assessing</w:t>
      </w:r>
      <w:proofErr w:type="spellEnd"/>
      <w:r w:rsidR="00006679" w:rsidRPr="00006679">
        <w:t xml:space="preserve"> and </w:t>
      </w:r>
      <w:proofErr w:type="spellStart"/>
      <w:r w:rsidR="00006679" w:rsidRPr="00006679">
        <w:t>managing</w:t>
      </w:r>
      <w:proofErr w:type="spellEnd"/>
      <w:r w:rsidR="00006679" w:rsidRPr="00006679">
        <w:t xml:space="preserve"> </w:t>
      </w:r>
      <w:proofErr w:type="spellStart"/>
      <w:r w:rsidR="00006679" w:rsidRPr="00006679">
        <w:t>teacher</w:t>
      </w:r>
      <w:proofErr w:type="spellEnd"/>
      <w:r w:rsidR="00006679" w:rsidRPr="00006679">
        <w:t xml:space="preserve"> stress</w:t>
      </w:r>
      <w:r w:rsidR="002C0530">
        <w:t>“ sind.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B987C9" w15:done="0"/>
  <w15:commentEx w15:paraId="32737190" w15:done="0"/>
  <w15:commentEx w15:paraId="0D806DA1" w15:done="0"/>
  <w15:commentEx w15:paraId="6D64BA09" w15:done="0"/>
  <w15:commentEx w15:paraId="14904D0E" w15:done="0"/>
  <w15:commentEx w15:paraId="66F31DC5" w15:done="0"/>
  <w15:commentEx w15:paraId="533B8DC7" w15:done="0"/>
  <w15:commentEx w15:paraId="5A0AFD1D" w15:done="0"/>
  <w15:commentEx w15:paraId="3C3F4F37" w15:done="0"/>
  <w15:commentEx w15:paraId="513C917F" w15:done="0"/>
  <w15:commentEx w15:paraId="76ED7239" w15:done="0"/>
  <w15:commentEx w15:paraId="0BFA4B36" w15:done="0"/>
  <w15:commentEx w15:paraId="2A146A06" w15:done="0"/>
  <w15:commentEx w15:paraId="299D1D8F" w15:done="0"/>
  <w15:commentEx w15:paraId="3F01E207" w15:done="0"/>
  <w15:commentEx w15:paraId="7CB4CCBE" w15:done="0"/>
  <w15:commentEx w15:paraId="1B09CDF0" w15:done="0"/>
  <w15:commentEx w15:paraId="4AA79A9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6069AD" w16cex:dateUtc="2024-08-09T08:10:00Z"/>
  <w16cex:commentExtensible w16cex:durableId="2A7B0D06" w16cex:dateUtc="2024-08-29T13:06:00Z"/>
  <w16cex:commentExtensible w16cex:durableId="2A802BC6" w16cex:dateUtc="2024-09-02T10:19:00Z"/>
  <w16cex:commentExtensible w16cex:durableId="2A802B18" w16cex:dateUtc="2024-09-02T10:16:00Z"/>
  <w16cex:commentExtensible w16cex:durableId="2A802B33" w16cex:dateUtc="2024-09-02T10:16:00Z"/>
  <w16cex:commentExtensible w16cex:durableId="2A8038CA" w16cex:dateUtc="2024-09-02T11:14:00Z"/>
  <w16cex:commentExtensible w16cex:durableId="2A803B2B" w16cex:dateUtc="2024-09-02T11:24:00Z"/>
  <w16cex:commentExtensible w16cex:durableId="2A8060ED" w16cex:dateUtc="2024-09-02T14:06:00Z"/>
  <w16cex:commentExtensible w16cex:durableId="2A806413" w16cex:dateUtc="2024-09-02T14:19:00Z"/>
  <w16cex:commentExtensible w16cex:durableId="2A806CEE" w16cex:dateUtc="2024-09-02T14:57:00Z"/>
  <w16cex:commentExtensible w16cex:durableId="2A8069A7" w16cex:dateUtc="2024-09-02T14:43:00Z"/>
  <w16cex:commentExtensible w16cex:durableId="2A8078E1" w16cex:dateUtc="2024-09-02T15:48:00Z"/>
  <w16cex:commentExtensible w16cex:durableId="2A8078F6" w16cex:dateUtc="2024-09-02T15:48:00Z"/>
  <w16cex:commentExtensible w16cex:durableId="2A806F5A" w16cex:dateUtc="2024-09-02T15:07:00Z"/>
  <w16cex:commentExtensible w16cex:durableId="2A8071AA" w16cex:dateUtc="2024-09-02T15:17:00Z"/>
  <w16cex:commentExtensible w16cex:durableId="2A80717D" w16cex:dateUtc="2024-09-02T15:16:00Z"/>
  <w16cex:commentExtensible w16cex:durableId="2A80719C" w16cex:dateUtc="2024-09-02T15:17:00Z"/>
  <w16cex:commentExtensible w16cex:durableId="2A577459" w16cex:dateUtc="2024-08-02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B987C9" w16cid:durableId="2A6069AD"/>
  <w16cid:commentId w16cid:paraId="32737190" w16cid:durableId="2A7B0D06"/>
  <w16cid:commentId w16cid:paraId="0D806DA1" w16cid:durableId="2A802BC6"/>
  <w16cid:commentId w16cid:paraId="6D64BA09" w16cid:durableId="2A802B18"/>
  <w16cid:commentId w16cid:paraId="14904D0E" w16cid:durableId="2A802B33"/>
  <w16cid:commentId w16cid:paraId="66F31DC5" w16cid:durableId="2A8038CA"/>
  <w16cid:commentId w16cid:paraId="533B8DC7" w16cid:durableId="2A803B2B"/>
  <w16cid:commentId w16cid:paraId="5A0AFD1D" w16cid:durableId="2A8060ED"/>
  <w16cid:commentId w16cid:paraId="3C3F4F37" w16cid:durableId="2A806413"/>
  <w16cid:commentId w16cid:paraId="513C917F" w16cid:durableId="2A806CEE"/>
  <w16cid:commentId w16cid:paraId="76ED7239" w16cid:durableId="2A8069A7"/>
  <w16cid:commentId w16cid:paraId="0BFA4B36" w16cid:durableId="2A8078E1"/>
  <w16cid:commentId w16cid:paraId="2A146A06" w16cid:durableId="2A8078F6"/>
  <w16cid:commentId w16cid:paraId="299D1D8F" w16cid:durableId="2A806F5A"/>
  <w16cid:commentId w16cid:paraId="3F01E207" w16cid:durableId="2A8071AA"/>
  <w16cid:commentId w16cid:paraId="7CB4CCBE" w16cid:durableId="2A80717D"/>
  <w16cid:commentId w16cid:paraId="1B09CDF0" w16cid:durableId="2A80719C"/>
  <w16cid:commentId w16cid:paraId="4AA79A9A" w16cid:durableId="2A5774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9BE82" w14:textId="77777777" w:rsidR="00BE27A5" w:rsidRDefault="00BE27A5" w:rsidP="006C02A6">
      <w:pPr>
        <w:spacing w:after="0" w:line="240" w:lineRule="auto"/>
      </w:pPr>
      <w:r>
        <w:separator/>
      </w:r>
    </w:p>
  </w:endnote>
  <w:endnote w:type="continuationSeparator" w:id="0">
    <w:p w14:paraId="533B9956" w14:textId="77777777" w:rsidR="00BE27A5" w:rsidRDefault="00BE27A5"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75DE9" w14:textId="77777777" w:rsidR="00BE27A5" w:rsidRDefault="00BE27A5" w:rsidP="006C02A6">
      <w:pPr>
        <w:spacing w:after="0" w:line="240" w:lineRule="auto"/>
      </w:pPr>
      <w:r>
        <w:separator/>
      </w:r>
    </w:p>
  </w:footnote>
  <w:footnote w:type="continuationSeparator" w:id="0">
    <w:p w14:paraId="219A5D48" w14:textId="77777777" w:rsidR="00BE27A5" w:rsidRDefault="00BE27A5"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D443E3" w:rsidRPr="00237053" w:rsidRDefault="00D443E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4">
    <w:p w14:paraId="6768C2AE" w14:textId="77777777" w:rsidR="00D443E3" w:rsidRPr="00C93F92" w:rsidRDefault="00D443E3"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25"/>
  </w:num>
  <w:num w:numId="3">
    <w:abstractNumId w:val="2"/>
  </w:num>
  <w:num w:numId="4">
    <w:abstractNumId w:val="9"/>
  </w:num>
  <w:num w:numId="5">
    <w:abstractNumId w:val="8"/>
  </w:num>
  <w:num w:numId="6">
    <w:abstractNumId w:val="32"/>
  </w:num>
  <w:num w:numId="7">
    <w:abstractNumId w:val="23"/>
  </w:num>
  <w:num w:numId="8">
    <w:abstractNumId w:val="7"/>
  </w:num>
  <w:num w:numId="9">
    <w:abstractNumId w:val="24"/>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4"/>
  </w:num>
  <w:num w:numId="15">
    <w:abstractNumId w:val="3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3"/>
  </w:num>
  <w:num w:numId="24">
    <w:abstractNumId w:val="31"/>
  </w:num>
  <w:num w:numId="25">
    <w:abstractNumId w:val="26"/>
  </w:num>
  <w:num w:numId="26">
    <w:abstractNumId w:val="14"/>
  </w:num>
  <w:num w:numId="27">
    <w:abstractNumId w:val="18"/>
  </w:num>
  <w:num w:numId="28">
    <w:abstractNumId w:val="5"/>
  </w:num>
  <w:num w:numId="29">
    <w:abstractNumId w:val="21"/>
  </w:num>
  <w:num w:numId="30">
    <w:abstractNumId w:val="0"/>
  </w:num>
  <w:num w:numId="31">
    <w:abstractNumId w:val="6"/>
  </w:num>
  <w:num w:numId="32">
    <w:abstractNumId w:val="19"/>
  </w:num>
  <w:num w:numId="33">
    <w:abstractNumId w:val="27"/>
  </w:num>
  <w:num w:numId="34">
    <w:abstractNumId w:val="3"/>
  </w:num>
  <w:num w:numId="35">
    <w:abstractNumId w:val="29"/>
  </w:num>
  <w:num w:numId="36">
    <w:abstractNumId w:val="28"/>
  </w:num>
  <w:num w:numId="37">
    <w:abstractNumId w:val="12"/>
  </w:num>
  <w:num w:numId="3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3CD1"/>
    <w:rsid w:val="00014032"/>
    <w:rsid w:val="00014BCE"/>
    <w:rsid w:val="00015717"/>
    <w:rsid w:val="00015A73"/>
    <w:rsid w:val="00015EF6"/>
    <w:rsid w:val="000161E8"/>
    <w:rsid w:val="000165CE"/>
    <w:rsid w:val="000176CC"/>
    <w:rsid w:val="000204F2"/>
    <w:rsid w:val="00020805"/>
    <w:rsid w:val="00021193"/>
    <w:rsid w:val="000211BB"/>
    <w:rsid w:val="00021346"/>
    <w:rsid w:val="0002242D"/>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4EE7"/>
    <w:rsid w:val="0005512E"/>
    <w:rsid w:val="00055204"/>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4194"/>
    <w:rsid w:val="000852FB"/>
    <w:rsid w:val="0008618B"/>
    <w:rsid w:val="00086748"/>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82"/>
    <w:rsid w:val="001020B2"/>
    <w:rsid w:val="0010221A"/>
    <w:rsid w:val="00103A79"/>
    <w:rsid w:val="00103BA8"/>
    <w:rsid w:val="0010404F"/>
    <w:rsid w:val="0010482D"/>
    <w:rsid w:val="0010505A"/>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BDD"/>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902"/>
    <w:rsid w:val="001C5BB2"/>
    <w:rsid w:val="001C6783"/>
    <w:rsid w:val="001C6C64"/>
    <w:rsid w:val="001C770F"/>
    <w:rsid w:val="001C78D2"/>
    <w:rsid w:val="001D00AD"/>
    <w:rsid w:val="001D01C5"/>
    <w:rsid w:val="001D05DD"/>
    <w:rsid w:val="001D05F5"/>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996"/>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DB3"/>
    <w:rsid w:val="002C6F2B"/>
    <w:rsid w:val="002C77EC"/>
    <w:rsid w:val="002C7EC4"/>
    <w:rsid w:val="002D0013"/>
    <w:rsid w:val="002D0369"/>
    <w:rsid w:val="002D07CE"/>
    <w:rsid w:val="002D0B82"/>
    <w:rsid w:val="002D23C3"/>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B3A"/>
    <w:rsid w:val="003E1B68"/>
    <w:rsid w:val="003E2FA6"/>
    <w:rsid w:val="003E3533"/>
    <w:rsid w:val="003E3BFF"/>
    <w:rsid w:val="003E453A"/>
    <w:rsid w:val="003E46C6"/>
    <w:rsid w:val="003E473E"/>
    <w:rsid w:val="003E4DC1"/>
    <w:rsid w:val="003E52B0"/>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6F7"/>
    <w:rsid w:val="00414A63"/>
    <w:rsid w:val="004150D5"/>
    <w:rsid w:val="00415607"/>
    <w:rsid w:val="00415E8A"/>
    <w:rsid w:val="004164AE"/>
    <w:rsid w:val="00417149"/>
    <w:rsid w:val="00420123"/>
    <w:rsid w:val="00420613"/>
    <w:rsid w:val="0042143A"/>
    <w:rsid w:val="004216E9"/>
    <w:rsid w:val="00421C87"/>
    <w:rsid w:val="004223CB"/>
    <w:rsid w:val="0042295E"/>
    <w:rsid w:val="0042301B"/>
    <w:rsid w:val="00425BEE"/>
    <w:rsid w:val="00426029"/>
    <w:rsid w:val="004263E5"/>
    <w:rsid w:val="00426F06"/>
    <w:rsid w:val="00427762"/>
    <w:rsid w:val="004279E4"/>
    <w:rsid w:val="00427DE2"/>
    <w:rsid w:val="0043036A"/>
    <w:rsid w:val="00430951"/>
    <w:rsid w:val="00431302"/>
    <w:rsid w:val="004313C5"/>
    <w:rsid w:val="00431CFB"/>
    <w:rsid w:val="00433007"/>
    <w:rsid w:val="00433240"/>
    <w:rsid w:val="0043395E"/>
    <w:rsid w:val="00434845"/>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D6C"/>
    <w:rsid w:val="00451FBB"/>
    <w:rsid w:val="00452B9F"/>
    <w:rsid w:val="00453482"/>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28E5"/>
    <w:rsid w:val="00592A47"/>
    <w:rsid w:val="00592C13"/>
    <w:rsid w:val="00593399"/>
    <w:rsid w:val="0059360A"/>
    <w:rsid w:val="00593796"/>
    <w:rsid w:val="0059387F"/>
    <w:rsid w:val="00593A40"/>
    <w:rsid w:val="0059455D"/>
    <w:rsid w:val="005957C9"/>
    <w:rsid w:val="00596435"/>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38B3"/>
    <w:rsid w:val="005F4823"/>
    <w:rsid w:val="005F49BD"/>
    <w:rsid w:val="005F4A4E"/>
    <w:rsid w:val="005F5221"/>
    <w:rsid w:val="005F6320"/>
    <w:rsid w:val="005F6C16"/>
    <w:rsid w:val="005F7CF7"/>
    <w:rsid w:val="005F7DBE"/>
    <w:rsid w:val="00600C97"/>
    <w:rsid w:val="00600D7A"/>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DE"/>
    <w:rsid w:val="00640D50"/>
    <w:rsid w:val="00640E65"/>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6C1"/>
    <w:rsid w:val="00681DFC"/>
    <w:rsid w:val="00682F9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0D2B"/>
    <w:rsid w:val="00692307"/>
    <w:rsid w:val="00692AE7"/>
    <w:rsid w:val="00692E1F"/>
    <w:rsid w:val="0069333B"/>
    <w:rsid w:val="006934EE"/>
    <w:rsid w:val="00693A4E"/>
    <w:rsid w:val="00693BF0"/>
    <w:rsid w:val="00693DF3"/>
    <w:rsid w:val="00694D0B"/>
    <w:rsid w:val="00696118"/>
    <w:rsid w:val="00696900"/>
    <w:rsid w:val="00696959"/>
    <w:rsid w:val="00696AE9"/>
    <w:rsid w:val="006A0012"/>
    <w:rsid w:val="006A09D2"/>
    <w:rsid w:val="006A1492"/>
    <w:rsid w:val="006A1698"/>
    <w:rsid w:val="006A1A5C"/>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4F38"/>
    <w:rsid w:val="006D50D7"/>
    <w:rsid w:val="006D5406"/>
    <w:rsid w:val="006D5746"/>
    <w:rsid w:val="006D5914"/>
    <w:rsid w:val="006D6991"/>
    <w:rsid w:val="006D6B3B"/>
    <w:rsid w:val="006D71AA"/>
    <w:rsid w:val="006D76E4"/>
    <w:rsid w:val="006E056D"/>
    <w:rsid w:val="006E069C"/>
    <w:rsid w:val="006E0B4B"/>
    <w:rsid w:val="006E0DCE"/>
    <w:rsid w:val="006E1637"/>
    <w:rsid w:val="006E1718"/>
    <w:rsid w:val="006E17CE"/>
    <w:rsid w:val="006E1836"/>
    <w:rsid w:val="006E2DC0"/>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8B0"/>
    <w:rsid w:val="006F7D41"/>
    <w:rsid w:val="006F7EAC"/>
    <w:rsid w:val="0070056D"/>
    <w:rsid w:val="00700A18"/>
    <w:rsid w:val="00700C86"/>
    <w:rsid w:val="00701016"/>
    <w:rsid w:val="007015F1"/>
    <w:rsid w:val="007021FA"/>
    <w:rsid w:val="00702E9E"/>
    <w:rsid w:val="007034E1"/>
    <w:rsid w:val="0070371C"/>
    <w:rsid w:val="00703898"/>
    <w:rsid w:val="00703F3B"/>
    <w:rsid w:val="00704153"/>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67D5"/>
    <w:rsid w:val="0072696E"/>
    <w:rsid w:val="00727908"/>
    <w:rsid w:val="00731AD9"/>
    <w:rsid w:val="00731B79"/>
    <w:rsid w:val="007320EE"/>
    <w:rsid w:val="007329A7"/>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768"/>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B0A"/>
    <w:rsid w:val="00810B5C"/>
    <w:rsid w:val="008110A7"/>
    <w:rsid w:val="008110EA"/>
    <w:rsid w:val="008120C7"/>
    <w:rsid w:val="00812266"/>
    <w:rsid w:val="008125A2"/>
    <w:rsid w:val="00812CB4"/>
    <w:rsid w:val="00813D01"/>
    <w:rsid w:val="00813EB2"/>
    <w:rsid w:val="00814F54"/>
    <w:rsid w:val="008150A0"/>
    <w:rsid w:val="0081544E"/>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4BD6"/>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C67"/>
    <w:rsid w:val="00866254"/>
    <w:rsid w:val="00866A55"/>
    <w:rsid w:val="00866B50"/>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B35"/>
    <w:rsid w:val="008C7072"/>
    <w:rsid w:val="008C783D"/>
    <w:rsid w:val="008D0234"/>
    <w:rsid w:val="008D04B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384"/>
    <w:rsid w:val="008E6427"/>
    <w:rsid w:val="008E6AD2"/>
    <w:rsid w:val="008E7DFF"/>
    <w:rsid w:val="008F01F3"/>
    <w:rsid w:val="008F08C5"/>
    <w:rsid w:val="008F1A55"/>
    <w:rsid w:val="008F238A"/>
    <w:rsid w:val="008F280F"/>
    <w:rsid w:val="008F3170"/>
    <w:rsid w:val="008F36C0"/>
    <w:rsid w:val="008F3C62"/>
    <w:rsid w:val="008F3E43"/>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7A0"/>
    <w:rsid w:val="00A063C6"/>
    <w:rsid w:val="00A06586"/>
    <w:rsid w:val="00A06EFB"/>
    <w:rsid w:val="00A07292"/>
    <w:rsid w:val="00A07395"/>
    <w:rsid w:val="00A078AB"/>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C1"/>
    <w:rsid w:val="00A52B2E"/>
    <w:rsid w:val="00A52C31"/>
    <w:rsid w:val="00A53036"/>
    <w:rsid w:val="00A532B6"/>
    <w:rsid w:val="00A53D7E"/>
    <w:rsid w:val="00A544B1"/>
    <w:rsid w:val="00A549B9"/>
    <w:rsid w:val="00A54F70"/>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BEA"/>
    <w:rsid w:val="00AB6DBA"/>
    <w:rsid w:val="00AB75A1"/>
    <w:rsid w:val="00AB7D50"/>
    <w:rsid w:val="00AC0734"/>
    <w:rsid w:val="00AC08EF"/>
    <w:rsid w:val="00AC09C2"/>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A6A"/>
    <w:rsid w:val="00AC6BD5"/>
    <w:rsid w:val="00AC6E56"/>
    <w:rsid w:val="00AC701B"/>
    <w:rsid w:val="00AC70A5"/>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946"/>
    <w:rsid w:val="00AE5189"/>
    <w:rsid w:val="00AE518E"/>
    <w:rsid w:val="00AE5621"/>
    <w:rsid w:val="00AE56B4"/>
    <w:rsid w:val="00AE5ACB"/>
    <w:rsid w:val="00AE5CD5"/>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BE3"/>
    <w:rsid w:val="00B31ED5"/>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46B"/>
    <w:rsid w:val="00B37994"/>
    <w:rsid w:val="00B37AB2"/>
    <w:rsid w:val="00B37DC1"/>
    <w:rsid w:val="00B40438"/>
    <w:rsid w:val="00B40582"/>
    <w:rsid w:val="00B40643"/>
    <w:rsid w:val="00B40D02"/>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DEB"/>
    <w:rsid w:val="00B661FA"/>
    <w:rsid w:val="00B66684"/>
    <w:rsid w:val="00B66726"/>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A08CA"/>
    <w:rsid w:val="00BA0C0B"/>
    <w:rsid w:val="00BA104B"/>
    <w:rsid w:val="00BA13AC"/>
    <w:rsid w:val="00BA3116"/>
    <w:rsid w:val="00BA3402"/>
    <w:rsid w:val="00BA35AE"/>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FBE"/>
    <w:rsid w:val="00BD0A08"/>
    <w:rsid w:val="00BD0E1A"/>
    <w:rsid w:val="00BD174E"/>
    <w:rsid w:val="00BD1A5B"/>
    <w:rsid w:val="00BD1D04"/>
    <w:rsid w:val="00BD1DD8"/>
    <w:rsid w:val="00BD2840"/>
    <w:rsid w:val="00BD2B4E"/>
    <w:rsid w:val="00BD30B4"/>
    <w:rsid w:val="00BD39B0"/>
    <w:rsid w:val="00BD3DE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7A5"/>
    <w:rsid w:val="00BE2F86"/>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E52"/>
    <w:rsid w:val="00C03ACB"/>
    <w:rsid w:val="00C04940"/>
    <w:rsid w:val="00C05383"/>
    <w:rsid w:val="00C0598B"/>
    <w:rsid w:val="00C05A47"/>
    <w:rsid w:val="00C06618"/>
    <w:rsid w:val="00C06654"/>
    <w:rsid w:val="00C069E4"/>
    <w:rsid w:val="00C06EFC"/>
    <w:rsid w:val="00C1023A"/>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BE1"/>
    <w:rsid w:val="00C80E1A"/>
    <w:rsid w:val="00C81217"/>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156"/>
    <w:rsid w:val="00C952A5"/>
    <w:rsid w:val="00C953AC"/>
    <w:rsid w:val="00C95438"/>
    <w:rsid w:val="00C96006"/>
    <w:rsid w:val="00C963A6"/>
    <w:rsid w:val="00C97217"/>
    <w:rsid w:val="00C97F42"/>
    <w:rsid w:val="00CA0D86"/>
    <w:rsid w:val="00CA0FA8"/>
    <w:rsid w:val="00CA2061"/>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912"/>
    <w:rsid w:val="00CB5B5A"/>
    <w:rsid w:val="00CB5B61"/>
    <w:rsid w:val="00CB64DD"/>
    <w:rsid w:val="00CB651B"/>
    <w:rsid w:val="00CB68A3"/>
    <w:rsid w:val="00CB68D8"/>
    <w:rsid w:val="00CB696C"/>
    <w:rsid w:val="00CB6C62"/>
    <w:rsid w:val="00CB7F2F"/>
    <w:rsid w:val="00CC092A"/>
    <w:rsid w:val="00CC09BE"/>
    <w:rsid w:val="00CC0A93"/>
    <w:rsid w:val="00CC1117"/>
    <w:rsid w:val="00CC1599"/>
    <w:rsid w:val="00CC2087"/>
    <w:rsid w:val="00CC3B6B"/>
    <w:rsid w:val="00CC3D7C"/>
    <w:rsid w:val="00CC3F27"/>
    <w:rsid w:val="00CC51D9"/>
    <w:rsid w:val="00CC52D0"/>
    <w:rsid w:val="00CC5AB2"/>
    <w:rsid w:val="00CC5BDB"/>
    <w:rsid w:val="00CC617D"/>
    <w:rsid w:val="00CC6253"/>
    <w:rsid w:val="00CC69FE"/>
    <w:rsid w:val="00CC6C87"/>
    <w:rsid w:val="00CC7056"/>
    <w:rsid w:val="00CC710A"/>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71CF"/>
    <w:rsid w:val="00D07628"/>
    <w:rsid w:val="00D07E34"/>
    <w:rsid w:val="00D10193"/>
    <w:rsid w:val="00D10716"/>
    <w:rsid w:val="00D1191D"/>
    <w:rsid w:val="00D11AF9"/>
    <w:rsid w:val="00D11D80"/>
    <w:rsid w:val="00D11F2F"/>
    <w:rsid w:val="00D126D1"/>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2A23"/>
    <w:rsid w:val="00D32F57"/>
    <w:rsid w:val="00D33FB3"/>
    <w:rsid w:val="00D3400C"/>
    <w:rsid w:val="00D34935"/>
    <w:rsid w:val="00D34ECD"/>
    <w:rsid w:val="00D35313"/>
    <w:rsid w:val="00D35367"/>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2273"/>
    <w:rsid w:val="00D72E18"/>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41BB"/>
    <w:rsid w:val="00DA5996"/>
    <w:rsid w:val="00DA625D"/>
    <w:rsid w:val="00DA6746"/>
    <w:rsid w:val="00DA6D32"/>
    <w:rsid w:val="00DA6F2F"/>
    <w:rsid w:val="00DA7129"/>
    <w:rsid w:val="00DA72CF"/>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40"/>
    <w:rsid w:val="00E02FA0"/>
    <w:rsid w:val="00E032AD"/>
    <w:rsid w:val="00E032D9"/>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181"/>
    <w:rsid w:val="00E13269"/>
    <w:rsid w:val="00E1353E"/>
    <w:rsid w:val="00E1388C"/>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197E"/>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332"/>
    <w:rsid w:val="00EB0366"/>
    <w:rsid w:val="00EB04F0"/>
    <w:rsid w:val="00EB121E"/>
    <w:rsid w:val="00EB163F"/>
    <w:rsid w:val="00EB1FED"/>
    <w:rsid w:val="00EB3BAB"/>
    <w:rsid w:val="00EB430A"/>
    <w:rsid w:val="00EB4441"/>
    <w:rsid w:val="00EB5198"/>
    <w:rsid w:val="00EB5F9D"/>
    <w:rsid w:val="00EB5FB5"/>
    <w:rsid w:val="00EB5FC4"/>
    <w:rsid w:val="00EB6100"/>
    <w:rsid w:val="00EB72F5"/>
    <w:rsid w:val="00EB763F"/>
    <w:rsid w:val="00EC005F"/>
    <w:rsid w:val="00EC01C3"/>
    <w:rsid w:val="00EC0B32"/>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5F"/>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10235"/>
    <w:rsid w:val="00F11A7C"/>
    <w:rsid w:val="00F11F93"/>
    <w:rsid w:val="00F1225B"/>
    <w:rsid w:val="00F12FB7"/>
    <w:rsid w:val="00F13514"/>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977"/>
    <w:rsid w:val="00F44CC2"/>
    <w:rsid w:val="00F44F8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3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sv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10409</Words>
  <Characters>61206</Characters>
  <Application>Microsoft Office Word</Application>
  <DocSecurity>0</DocSecurity>
  <Lines>1912</Lines>
  <Paragraphs>862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47</cp:revision>
  <dcterms:created xsi:type="dcterms:W3CDTF">2024-08-12T14:47:00Z</dcterms:created>
  <dcterms:modified xsi:type="dcterms:W3CDTF">2024-09-03T15:48:00Z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