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EDEE204" w14:textId="0A7A5A4B" w:rsidR="005775C5" w:rsidRDefault="00E33D36" w:rsidP="00321165">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w:t>
      </w:r>
      <w:ins w:id="0" w:author="Deiglmayr, Anne" w:date="2024-05-22T14:17:00Z">
        <w:r w:rsidR="00914C9E">
          <w:rPr>
            <w:rFonts w:ascii="Times New Roman" w:hAnsi="Times New Roman" w:cs="Times New Roman"/>
            <w:sz w:val="24"/>
            <w:szCs w:val="24"/>
            <w:lang w:val="en-US"/>
          </w:rPr>
          <w:t xml:space="preserve">can </w:t>
        </w:r>
      </w:ins>
      <w:r w:rsidR="007E5E88">
        <w:rPr>
          <w:rFonts w:ascii="Times New Roman" w:hAnsi="Times New Roman" w:cs="Times New Roman"/>
          <w:sz w:val="24"/>
          <w:szCs w:val="24"/>
          <w:lang w:val="en-US"/>
        </w:rPr>
        <w:t>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w:t>
      </w:r>
      <w:del w:id="1" w:author="Deiglmayr, Anne" w:date="2024-05-22T14:17:00Z">
        <w:r w:rsidR="007E5E88" w:rsidDel="00914C9E">
          <w:rPr>
            <w:rFonts w:ascii="Times New Roman" w:hAnsi="Times New Roman" w:cs="Times New Roman"/>
            <w:sz w:val="24"/>
            <w:szCs w:val="24"/>
            <w:lang w:val="en-US"/>
          </w:rPr>
          <w:delText>settings</w:delText>
        </w:r>
        <w:r w:rsidR="00FD7F02" w:rsidDel="00914C9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del w:id="2" w:author="Deiglmayr, Anne" w:date="2024-05-22T14:18:00Z">
        <w:r w:rsidR="00B2378F" w:rsidDel="00914C9E">
          <w:rPr>
            <w:rFonts w:ascii="Times New Roman" w:hAnsi="Times New Roman" w:cs="Times New Roman"/>
            <w:sz w:val="24"/>
            <w:szCs w:val="24"/>
            <w:lang w:val="en-US"/>
          </w:rPr>
          <w:delText>s</w:delText>
        </w:r>
      </w:del>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2C77EC">
        <w:rPr>
          <w:rFonts w:ascii="Times New Roman" w:hAnsi="Times New Roman" w:cs="Times New Roman"/>
          <w:sz w:val="24"/>
          <w:szCs w:val="24"/>
          <w:lang w:val="en-US"/>
        </w:rPr>
        <w:t>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everyday teaching</w:t>
      </w:r>
      <w:del w:id="3" w:author="Deiglmayr, Anne" w:date="2024-05-22T14:18:00Z">
        <w:r w:rsidR="000A7063" w:rsidDel="00914C9E">
          <w:rPr>
            <w:rFonts w:ascii="Times New Roman" w:hAnsi="Times New Roman" w:cs="Times New Roman"/>
            <w:sz w:val="24"/>
            <w:szCs w:val="24"/>
            <w:lang w:val="en-US"/>
          </w:rPr>
          <w:delText xml:space="preserve"> situation</w:delText>
        </w:r>
        <w:r w:rsidR="002A5D3D" w:rsidDel="00914C9E">
          <w:rPr>
            <w:rFonts w:ascii="Times New Roman" w:hAnsi="Times New Roman" w:cs="Times New Roman"/>
            <w:sz w:val="24"/>
            <w:szCs w:val="24"/>
            <w:lang w:val="en-US"/>
          </w:rPr>
          <w:delText>s</w:delText>
        </w:r>
      </w:del>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p>
    <w:p w14:paraId="6D61F4B8" w14:textId="2817A415" w:rsidR="002A63FE" w:rsidRPr="00B6073A" w:rsidRDefault="00E53262" w:rsidP="00027126">
      <w:pPr>
        <w:spacing w:line="360" w:lineRule="auto"/>
        <w:rPr>
          <w:rFonts w:ascii="Times New Roman" w:hAnsi="Times New Roman" w:cs="Times New Roman"/>
          <w:sz w:val="24"/>
          <w:szCs w:val="24"/>
          <w:lang w:val="en-US"/>
        </w:rPr>
      </w:pPr>
      <w:commentRangeStart w:id="4"/>
      <w:del w:id="5" w:author="Deiglmayr, Anne" w:date="2024-05-22T15:59:00Z">
        <w:r w:rsidRPr="00E53262" w:rsidDel="00AE6924">
          <w:rPr>
            <w:rFonts w:ascii="Times New Roman" w:hAnsi="Times New Roman" w:cs="Times New Roman"/>
            <w:sz w:val="24"/>
            <w:szCs w:val="24"/>
            <w:lang w:val="en-US"/>
          </w:rPr>
          <w:delText xml:space="preserve">This </w:delText>
        </w:r>
      </w:del>
      <w:commentRangeEnd w:id="4"/>
      <w:ins w:id="6" w:author="Deiglmayr, Anne" w:date="2024-05-22T15:59:00Z">
        <w:r w:rsidR="00AE6924">
          <w:rPr>
            <w:rFonts w:ascii="Times New Roman" w:hAnsi="Times New Roman" w:cs="Times New Roman"/>
            <w:sz w:val="24"/>
            <w:szCs w:val="24"/>
            <w:lang w:val="en-US"/>
          </w:rPr>
          <w:t xml:space="preserve">Ubiquitous, low-cost assessments of </w:t>
        </w:r>
      </w:ins>
      <w:ins w:id="7" w:author="Deiglmayr, Anne" w:date="2024-05-22T16:00:00Z">
        <w:r w:rsidR="00AE6924">
          <w:rPr>
            <w:rFonts w:ascii="Times New Roman" w:hAnsi="Times New Roman" w:cs="Times New Roman"/>
            <w:sz w:val="24"/>
            <w:szCs w:val="24"/>
            <w:lang w:val="en-US"/>
          </w:rPr>
          <w:t xml:space="preserve">teacher </w:t>
        </w:r>
      </w:ins>
      <w:ins w:id="8" w:author="Deiglmayr, Anne" w:date="2024-05-22T15:59:00Z">
        <w:r w:rsidR="00AE6924">
          <w:rPr>
            <w:rFonts w:ascii="Times New Roman" w:hAnsi="Times New Roman" w:cs="Times New Roman"/>
            <w:sz w:val="24"/>
            <w:szCs w:val="24"/>
            <w:lang w:val="en-US"/>
          </w:rPr>
          <w:t>stress</w:t>
        </w:r>
        <w:r w:rsidR="00AE6924" w:rsidRPr="00E53262">
          <w:rPr>
            <w:rFonts w:ascii="Times New Roman" w:hAnsi="Times New Roman" w:cs="Times New Roman"/>
            <w:sz w:val="24"/>
            <w:szCs w:val="24"/>
            <w:lang w:val="en-US"/>
          </w:rPr>
          <w:t xml:space="preserve"> </w:t>
        </w:r>
      </w:ins>
      <w:r w:rsidR="00914C9E">
        <w:rPr>
          <w:rStyle w:val="Kommentarzeichen"/>
        </w:rPr>
        <w:commentReference w:id="4"/>
      </w:r>
      <w:del w:id="9" w:author="Deiglmayr, Anne" w:date="2024-05-22T15:59:00Z">
        <w:r w:rsidRPr="00E53262" w:rsidDel="00AE6924">
          <w:rPr>
            <w:rFonts w:ascii="Times New Roman" w:hAnsi="Times New Roman" w:cs="Times New Roman"/>
            <w:sz w:val="24"/>
            <w:szCs w:val="24"/>
            <w:lang w:val="en-US"/>
          </w:rPr>
          <w:delText xml:space="preserve">is </w:delText>
        </w:r>
      </w:del>
      <w:ins w:id="10" w:author="Deiglmayr, Anne" w:date="2024-05-22T15:59:00Z">
        <w:r w:rsidR="00AE6924">
          <w:rPr>
            <w:rFonts w:ascii="Times New Roman" w:hAnsi="Times New Roman" w:cs="Times New Roman"/>
            <w:sz w:val="24"/>
            <w:szCs w:val="24"/>
            <w:lang w:val="en-US"/>
          </w:rPr>
          <w:t>would be</w:t>
        </w:r>
        <w:r w:rsidR="00AE6924" w:rsidRPr="00E53262">
          <w:rPr>
            <w:rFonts w:ascii="Times New Roman" w:hAnsi="Times New Roman" w:cs="Times New Roman"/>
            <w:sz w:val="24"/>
            <w:szCs w:val="24"/>
            <w:lang w:val="en-US"/>
          </w:rPr>
          <w:t xml:space="preserve"> </w:t>
        </w:r>
      </w:ins>
      <w:r w:rsidRPr="00E53262">
        <w:rPr>
          <w:rFonts w:ascii="Times New Roman" w:hAnsi="Times New Roman" w:cs="Times New Roman"/>
          <w:sz w:val="24"/>
          <w:szCs w:val="24"/>
          <w:lang w:val="en-US"/>
        </w:rPr>
        <w:t xml:space="preserve">particularly </w:t>
      </w:r>
      <w:del w:id="11" w:author="Deiglmayr, Anne" w:date="2024-05-22T15:59:00Z">
        <w:r w:rsidRPr="00E53262" w:rsidDel="00AE6924">
          <w:rPr>
            <w:rFonts w:ascii="Times New Roman" w:hAnsi="Times New Roman" w:cs="Times New Roman"/>
            <w:sz w:val="24"/>
            <w:szCs w:val="24"/>
            <w:lang w:val="en-US"/>
          </w:rPr>
          <w:delText xml:space="preserve">crucial </w:delText>
        </w:r>
      </w:del>
      <w:ins w:id="12" w:author="Deiglmayr, Anne" w:date="2024-05-22T15:59:00Z">
        <w:r w:rsidR="00AE6924">
          <w:rPr>
            <w:rFonts w:ascii="Times New Roman" w:hAnsi="Times New Roman" w:cs="Times New Roman"/>
            <w:sz w:val="24"/>
            <w:szCs w:val="24"/>
            <w:lang w:val="en-US"/>
          </w:rPr>
          <w:t>r</w:t>
        </w:r>
      </w:ins>
      <w:ins w:id="13" w:author="Deiglmayr, Anne" w:date="2024-05-22T16:00:00Z">
        <w:r w:rsidR="00AE6924">
          <w:rPr>
            <w:rFonts w:ascii="Times New Roman" w:hAnsi="Times New Roman" w:cs="Times New Roman"/>
            <w:sz w:val="24"/>
            <w:szCs w:val="24"/>
            <w:lang w:val="en-US"/>
          </w:rPr>
          <w:t>elevant</w:t>
        </w:r>
      </w:ins>
      <w:ins w:id="14" w:author="Deiglmayr, Anne" w:date="2024-05-22T15:59:00Z">
        <w:r w:rsidR="00AE6924" w:rsidRPr="00E53262">
          <w:rPr>
            <w:rFonts w:ascii="Times New Roman" w:hAnsi="Times New Roman" w:cs="Times New Roman"/>
            <w:sz w:val="24"/>
            <w:szCs w:val="24"/>
            <w:lang w:val="en-US"/>
          </w:rPr>
          <w:t xml:space="preserve"> </w:t>
        </w:r>
      </w:ins>
      <w:r w:rsidRPr="00E53262">
        <w:rPr>
          <w:rFonts w:ascii="Times New Roman" w:hAnsi="Times New Roman" w:cs="Times New Roman"/>
          <w:sz w:val="24"/>
          <w:szCs w:val="24"/>
          <w:lang w:val="en-US"/>
        </w:rPr>
        <w:t>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ins w:id="15" w:author="Deiglmayr, Anne" w:date="2024-05-22T16:01:00Z">
        <w:r w:rsidR="00AE6924">
          <w:rPr>
            <w:rFonts w:ascii="Times New Roman" w:hAnsi="Times New Roman" w:cs="Times New Roman"/>
            <w:sz w:val="24"/>
            <w:szCs w:val="24"/>
            <w:lang w:val="en-US"/>
          </w:rPr>
          <w:t>, and the associated negative effects on teachers´ health as well as persistence in the workforce</w:t>
        </w:r>
      </w:ins>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r w:rsidR="00EF7A03">
        <w:rPr>
          <w:rFonts w:ascii="Times New Roman" w:hAnsi="Times New Roman" w:cs="Times New Roman"/>
          <w:sz w:val="24"/>
          <w:szCs w:val="24"/>
          <w:lang w:val="en-US"/>
        </w:rPr>
        <w:t xml:space="preserve"> </w:t>
      </w:r>
      <w:r w:rsidR="00A456E7">
        <w:rPr>
          <w:rFonts w:ascii="Times New Roman" w:hAnsi="Times New Roman" w:cs="Times New Roman"/>
          <w:sz w:val="24"/>
          <w:szCs w:val="24"/>
          <w:lang w:val="en-US"/>
        </w:rPr>
        <w:t>Classroom disruptions</w:t>
      </w:r>
      <w:ins w:id="16" w:author="Deiglmayr, Anne" w:date="2024-05-22T16:01:00Z">
        <w:r w:rsidR="00AE6924">
          <w:rPr>
            <w:rFonts w:ascii="Times New Roman" w:hAnsi="Times New Roman" w:cs="Times New Roman"/>
            <w:sz w:val="24"/>
            <w:szCs w:val="24"/>
            <w:lang w:val="en-US"/>
          </w:rPr>
          <w:t xml:space="preserve"> </w:t>
        </w:r>
      </w:ins>
      <w:del w:id="17" w:author="Deiglmayr, Anne" w:date="2024-05-22T16:01:00Z">
        <w:r w:rsidR="00A456E7" w:rsidDel="00AE6924">
          <w:rPr>
            <w:rFonts w:ascii="Times New Roman" w:hAnsi="Times New Roman" w:cs="Times New Roman"/>
            <w:sz w:val="24"/>
            <w:szCs w:val="24"/>
            <w:lang w:val="en-US"/>
          </w:rPr>
          <w:delText xml:space="preserve">, for example, </w:delText>
        </w:r>
      </w:del>
      <w:r w:rsidR="00A456E7">
        <w:rPr>
          <w:rFonts w:ascii="Times New Roman" w:hAnsi="Times New Roman" w:cs="Times New Roman"/>
          <w:sz w:val="24"/>
          <w:szCs w:val="24"/>
          <w:lang w:val="en-US"/>
        </w:rPr>
        <w:t>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w:t>
      </w:r>
      <w:r w:rsidR="00D45C05">
        <w:rPr>
          <w:rFonts w:ascii="Times New Roman" w:hAnsi="Times New Roman" w:cs="Times New Roman"/>
          <w:sz w:val="24"/>
          <w:szCs w:val="24"/>
          <w:lang w:val="en-US"/>
        </w:rPr>
        <w:t>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w:t>
      </w:r>
      <w:ins w:id="18" w:author="Deiglmayr, Anne" w:date="2024-05-22T14:22:00Z">
        <w:r w:rsidR="00914C9E">
          <w:rPr>
            <w:rFonts w:ascii="Times New Roman" w:hAnsi="Times New Roman" w:cs="Times New Roman"/>
            <w:sz w:val="24"/>
            <w:szCs w:val="24"/>
            <w:lang w:val="en-US"/>
          </w:rPr>
          <w:t xml:space="preserve"> strategies for</w:t>
        </w:r>
      </w:ins>
      <w:r w:rsidR="001236CD" w:rsidRPr="001236CD">
        <w:rPr>
          <w:rFonts w:ascii="Times New Roman" w:hAnsi="Times New Roman" w:cs="Times New Roman"/>
          <w:sz w:val="24"/>
          <w:szCs w:val="24"/>
          <w:lang w:val="en-US"/>
        </w:rPr>
        <w:t xml:space="preserve"> dealing with classroom disruption</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 xml:space="preserve">rofessional experience is one </w:t>
      </w:r>
      <w:del w:id="19" w:author="Deiglmayr, Anne" w:date="2024-05-22T14:22:00Z">
        <w:r w:rsidR="00B6073A" w:rsidRPr="00B6073A" w:rsidDel="00914C9E">
          <w:rPr>
            <w:rFonts w:ascii="Times New Roman" w:hAnsi="Times New Roman" w:cs="Times New Roman"/>
            <w:sz w:val="24"/>
            <w:szCs w:val="24"/>
            <w:lang w:val="en-US"/>
          </w:rPr>
          <w:delText xml:space="preserve">factor </w:delText>
        </w:r>
      </w:del>
      <w:ins w:id="20" w:author="Deiglmayr, Anne" w:date="2024-05-22T14:22:00Z">
        <w:r w:rsidR="00914C9E">
          <w:rPr>
            <w:rFonts w:ascii="Times New Roman" w:hAnsi="Times New Roman" w:cs="Times New Roman"/>
            <w:sz w:val="24"/>
            <w:szCs w:val="24"/>
            <w:lang w:val="en-US"/>
          </w:rPr>
          <w:t>way</w:t>
        </w:r>
        <w:r w:rsidR="00914C9E" w:rsidRPr="00B6073A">
          <w:rPr>
            <w:rFonts w:ascii="Times New Roman" w:hAnsi="Times New Roman" w:cs="Times New Roman"/>
            <w:sz w:val="24"/>
            <w:szCs w:val="24"/>
            <w:lang w:val="en-US"/>
          </w:rPr>
          <w:t xml:space="preserve"> </w:t>
        </w:r>
      </w:ins>
      <w:r w:rsidR="00B6073A" w:rsidRPr="00B6073A">
        <w:rPr>
          <w:rFonts w:ascii="Times New Roman" w:hAnsi="Times New Roman" w:cs="Times New Roman"/>
          <w:sz w:val="24"/>
          <w:szCs w:val="24"/>
          <w:lang w:val="en-US"/>
        </w:rPr>
        <w:t>in 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xml:space="preserve">]. </w:t>
      </w:r>
      <w:del w:id="21" w:author="Deiglmayr, Anne" w:date="2024-05-22T14:22:00Z">
        <w:r w:rsidR="00C17184" w:rsidDel="00914C9E">
          <w:rPr>
            <w:rFonts w:ascii="Times New Roman" w:hAnsi="Times New Roman" w:cs="Times New Roman"/>
            <w:sz w:val="24"/>
            <w:szCs w:val="24"/>
            <w:lang w:val="en-US"/>
          </w:rPr>
          <w:delText>C</w:delText>
        </w:r>
        <w:r w:rsidR="00D17A73" w:rsidDel="00914C9E">
          <w:rPr>
            <w:rFonts w:ascii="Times New Roman" w:hAnsi="Times New Roman" w:cs="Times New Roman"/>
            <w:sz w:val="24"/>
            <w:szCs w:val="24"/>
            <w:lang w:val="en-US"/>
          </w:rPr>
          <w:delText>onsequently</w:delText>
        </w:r>
      </w:del>
      <w:ins w:id="22" w:author="Deiglmayr, Anne" w:date="2024-05-22T14:22:00Z">
        <w:r w:rsidR="00914C9E">
          <w:rPr>
            <w:rFonts w:ascii="Times New Roman" w:hAnsi="Times New Roman" w:cs="Times New Roman"/>
            <w:sz w:val="24"/>
            <w:szCs w:val="24"/>
            <w:lang w:val="en-US"/>
          </w:rPr>
          <w:t>Typically</w:t>
        </w:r>
      </w:ins>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 xml:space="preserve">classroom management skills </w:t>
      </w:r>
      <w:del w:id="23" w:author="Deiglmayr, Anne" w:date="2024-05-22T14:22:00Z">
        <w:r w:rsidR="009678B8" w:rsidDel="00914C9E">
          <w:rPr>
            <w:rFonts w:ascii="Times New Roman" w:hAnsi="Times New Roman" w:cs="Times New Roman"/>
            <w:sz w:val="24"/>
            <w:szCs w:val="24"/>
            <w:lang w:val="en-US"/>
          </w:rPr>
          <w:delText xml:space="preserve">to </w:delText>
        </w:r>
      </w:del>
      <w:ins w:id="24" w:author="Deiglmayr, Anne" w:date="2024-05-22T14:22:00Z">
        <w:r w:rsidR="00914C9E">
          <w:rPr>
            <w:rFonts w:ascii="Times New Roman" w:hAnsi="Times New Roman" w:cs="Times New Roman"/>
            <w:sz w:val="24"/>
            <w:szCs w:val="24"/>
            <w:lang w:val="en-US"/>
          </w:rPr>
          <w:t xml:space="preserve">for </w:t>
        </w:r>
      </w:ins>
      <w:r w:rsidR="009678B8">
        <w:rPr>
          <w:rFonts w:ascii="Times New Roman" w:hAnsi="Times New Roman" w:cs="Times New Roman"/>
          <w:sz w:val="24"/>
          <w:szCs w:val="24"/>
          <w:lang w:val="en-US"/>
        </w:rPr>
        <w:t>deal</w:t>
      </w:r>
      <w:ins w:id="25" w:author="Deiglmayr, Anne" w:date="2024-05-22T14:22:00Z">
        <w:r w:rsidR="00914C9E">
          <w:rPr>
            <w:rFonts w:ascii="Times New Roman" w:hAnsi="Times New Roman" w:cs="Times New Roman"/>
            <w:sz w:val="24"/>
            <w:szCs w:val="24"/>
            <w:lang w:val="en-US"/>
          </w:rPr>
          <w:t>ing</w:t>
        </w:r>
      </w:ins>
      <w:r w:rsidR="009678B8">
        <w:rPr>
          <w:rFonts w:ascii="Times New Roman" w:hAnsi="Times New Roman" w:cs="Times New Roman"/>
          <w:sz w:val="24"/>
          <w:szCs w:val="24"/>
          <w:lang w:val="en-US"/>
        </w:rPr>
        <w:t xml:space="preserve">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commentRangeStart w:id="26"/>
      <w:r w:rsidR="00047AA4">
        <w:rPr>
          <w:rFonts w:ascii="Times New Roman" w:hAnsi="Times New Roman" w:cs="Times New Roman"/>
          <w:sz w:val="24"/>
          <w:szCs w:val="24"/>
          <w:lang w:val="en-US"/>
        </w:rPr>
        <w:t>.</w:t>
      </w:r>
      <w:commentRangeEnd w:id="26"/>
      <w:r w:rsidR="00AE6924">
        <w:rPr>
          <w:rStyle w:val="Kommentarzeichen"/>
        </w:rPr>
        <w:commentReference w:id="26"/>
      </w:r>
      <w:r w:rsidR="00047AA4">
        <w:rPr>
          <w:rFonts w:ascii="Times New Roman" w:hAnsi="Times New Roman" w:cs="Times New Roman"/>
          <w:sz w:val="24"/>
          <w:szCs w:val="24"/>
          <w:lang w:val="en-US"/>
        </w:rPr>
        <w:t xml:space="preserve"> </w:t>
      </w:r>
    </w:p>
    <w:p w14:paraId="2711131D" w14:textId="2A48BAEB" w:rsidR="0027441B" w:rsidRDefault="009F0346" w:rsidP="00B81611">
      <w:pPr>
        <w:spacing w:line="360" w:lineRule="auto"/>
        <w:rPr>
          <w:rFonts w:ascii="Times New Roman" w:hAnsi="Times New Roman" w:cs="Times New Roman"/>
          <w:sz w:val="24"/>
          <w:szCs w:val="24"/>
          <w:lang w:val="en-US"/>
        </w:rPr>
      </w:pPr>
      <w:del w:id="27" w:author="Deiglmayr, Anne" w:date="2024-05-22T16:02:00Z">
        <w:r w:rsidRPr="009F0346" w:rsidDel="00AE6924">
          <w:rPr>
            <w:rFonts w:ascii="Times New Roman" w:hAnsi="Times New Roman" w:cs="Times New Roman"/>
            <w:sz w:val="24"/>
            <w:szCs w:val="24"/>
            <w:lang w:val="en-US"/>
          </w:rPr>
          <w:delText>However, t</w:delText>
        </w:r>
      </w:del>
      <w:ins w:id="28" w:author="Deiglmayr, Anne" w:date="2024-05-22T16:02:00Z">
        <w:r w:rsidR="00AE6924">
          <w:rPr>
            <w:rFonts w:ascii="Times New Roman" w:hAnsi="Times New Roman" w:cs="Times New Roman"/>
            <w:sz w:val="24"/>
            <w:szCs w:val="24"/>
            <w:lang w:val="en-US"/>
          </w:rPr>
          <w:t>T</w:t>
        </w:r>
      </w:ins>
      <w:r w:rsidRPr="009F0346">
        <w:rPr>
          <w:rFonts w:ascii="Times New Roman" w:hAnsi="Times New Roman" w:cs="Times New Roman"/>
          <w:sz w:val="24"/>
          <w:szCs w:val="24"/>
          <w:lang w:val="en-US"/>
        </w:rPr>
        <w:t xml:space="preserve">here is </w:t>
      </w:r>
      <w:del w:id="29" w:author="Deiglmayr, Anne" w:date="2024-05-22T16:02:00Z">
        <w:r w:rsidRPr="009F0346" w:rsidDel="00AE6924">
          <w:rPr>
            <w:rFonts w:ascii="Times New Roman" w:hAnsi="Times New Roman" w:cs="Times New Roman"/>
            <w:sz w:val="24"/>
            <w:szCs w:val="24"/>
            <w:lang w:val="en-US"/>
          </w:rPr>
          <w:delText xml:space="preserve">still </w:delText>
        </w:r>
      </w:del>
      <w:r w:rsidRPr="009F0346">
        <w:rPr>
          <w:rFonts w:ascii="Times New Roman" w:hAnsi="Times New Roman" w:cs="Times New Roman"/>
          <w:sz w:val="24"/>
          <w:szCs w:val="24"/>
          <w:lang w:val="en-US"/>
        </w:rPr>
        <w:t xml:space="preserve">a call for research </w:t>
      </w:r>
      <w:del w:id="30" w:author="Deiglmayr, Anne" w:date="2024-05-22T15:46:00Z">
        <w:r w:rsidR="00FF4087" w:rsidDel="00B06EE5">
          <w:rPr>
            <w:rFonts w:ascii="Times New Roman" w:hAnsi="Times New Roman" w:cs="Times New Roman"/>
            <w:sz w:val="24"/>
            <w:szCs w:val="24"/>
            <w:lang w:val="en-US"/>
          </w:rPr>
          <w:delText>collecting</w:delText>
        </w:r>
        <w:r w:rsidRPr="009F0346" w:rsidDel="00B06EE5">
          <w:rPr>
            <w:rFonts w:ascii="Times New Roman" w:hAnsi="Times New Roman" w:cs="Times New Roman"/>
            <w:sz w:val="24"/>
            <w:szCs w:val="24"/>
            <w:lang w:val="en-US"/>
          </w:rPr>
          <w:delText xml:space="preserve"> </w:delText>
        </w:r>
      </w:del>
      <w:ins w:id="31" w:author="Deiglmayr, Anne" w:date="2024-05-22T15:46:00Z">
        <w:r w:rsidR="00B06EE5">
          <w:rPr>
            <w:rFonts w:ascii="Times New Roman" w:hAnsi="Times New Roman" w:cs="Times New Roman"/>
            <w:sz w:val="24"/>
            <w:szCs w:val="24"/>
            <w:lang w:val="en-US"/>
          </w:rPr>
          <w:t>using</w:t>
        </w:r>
        <w:r w:rsidR="00B06EE5" w:rsidRPr="009F0346">
          <w:rPr>
            <w:rFonts w:ascii="Times New Roman" w:hAnsi="Times New Roman" w:cs="Times New Roman"/>
            <w:sz w:val="24"/>
            <w:szCs w:val="24"/>
            <w:lang w:val="en-US"/>
          </w:rPr>
          <w:t xml:space="preserve"> </w:t>
        </w:r>
      </w:ins>
      <w:r w:rsidRPr="009F0346">
        <w:rPr>
          <w:rFonts w:ascii="Times New Roman" w:hAnsi="Times New Roman" w:cs="Times New Roman"/>
          <w:sz w:val="24"/>
          <w:szCs w:val="24"/>
          <w:lang w:val="en-US"/>
        </w:rPr>
        <w:t>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w:t>
      </w:r>
      <w:r w:rsidRPr="009F0346">
        <w:rPr>
          <w:rFonts w:ascii="Times New Roman" w:hAnsi="Times New Roman" w:cs="Times New Roman"/>
          <w:sz w:val="24"/>
          <w:szCs w:val="24"/>
          <w:lang w:val="en-US"/>
        </w:rPr>
        <w:t xml:space="preserve">of stress </w:t>
      </w:r>
      <w:r>
        <w:rPr>
          <w:rFonts w:ascii="Times New Roman" w:hAnsi="Times New Roman" w:cs="Times New Roman"/>
          <w:sz w:val="24"/>
          <w:szCs w:val="24"/>
          <w:lang w:val="en-US"/>
        </w:rPr>
        <w:t>to</w:t>
      </w:r>
      <w:r w:rsidRPr="009F0346">
        <w:rPr>
          <w:rFonts w:ascii="Times New Roman" w:hAnsi="Times New Roman" w:cs="Times New Roman"/>
          <w:sz w:val="24"/>
          <w:szCs w:val="24"/>
          <w:lang w:val="en-US"/>
        </w:rPr>
        <w:t xml:space="preserve"> </w:t>
      </w:r>
      <w:del w:id="32" w:author="Deiglmayr, Anne" w:date="2024-05-22T15:46:00Z">
        <w:r w:rsidR="00AC08EF" w:rsidDel="00B06EE5">
          <w:rPr>
            <w:rFonts w:ascii="Times New Roman" w:hAnsi="Times New Roman" w:cs="Times New Roman"/>
            <w:sz w:val="24"/>
            <w:szCs w:val="24"/>
            <w:lang w:val="en-US"/>
          </w:rPr>
          <w:delText xml:space="preserve">contribute </w:delText>
        </w:r>
      </w:del>
      <w:del w:id="33" w:author="Deiglmayr, Anne" w:date="2024-05-22T15:47:00Z">
        <w:r w:rsidR="00AC08EF" w:rsidDel="00B06EE5">
          <w:rPr>
            <w:rFonts w:ascii="Times New Roman" w:hAnsi="Times New Roman" w:cs="Times New Roman"/>
            <w:sz w:val="24"/>
            <w:szCs w:val="24"/>
            <w:lang w:val="en-US"/>
          </w:rPr>
          <w:delText>t</w:delText>
        </w:r>
        <w:r w:rsidR="00AC08EF" w:rsidRPr="00462906" w:rsidDel="00B06EE5">
          <w:rPr>
            <w:rFonts w:ascii="Times New Roman" w:hAnsi="Times New Roman" w:cs="Times New Roman"/>
            <w:sz w:val="24"/>
            <w:szCs w:val="24"/>
            <w:lang w:val="en-US"/>
          </w:rPr>
          <w:delText xml:space="preserve">o </w:delText>
        </w:r>
        <w:r w:rsidR="00AC08EF" w:rsidDel="00B06EE5">
          <w:rPr>
            <w:rFonts w:ascii="Times New Roman" w:hAnsi="Times New Roman" w:cs="Times New Roman"/>
            <w:sz w:val="24"/>
            <w:szCs w:val="24"/>
            <w:lang w:val="en-US"/>
          </w:rPr>
          <w:delText xml:space="preserve">a </w:delText>
        </w:r>
      </w:del>
      <w:r w:rsidR="00AC08EF" w:rsidRPr="00462906">
        <w:rPr>
          <w:rFonts w:ascii="Times New Roman" w:hAnsi="Times New Roman" w:cs="Times New Roman"/>
          <w:sz w:val="24"/>
          <w:szCs w:val="24"/>
          <w:lang w:val="en-US"/>
        </w:rPr>
        <w:t>better understand</w:t>
      </w:r>
      <w:del w:id="34" w:author="Deiglmayr, Anne" w:date="2024-05-22T15:47:00Z">
        <w:r w:rsidR="00AC08EF" w:rsidDel="00B06EE5">
          <w:rPr>
            <w:rFonts w:ascii="Times New Roman" w:hAnsi="Times New Roman" w:cs="Times New Roman"/>
            <w:sz w:val="24"/>
            <w:szCs w:val="24"/>
            <w:lang w:val="en-US"/>
          </w:rPr>
          <w:delText>ing</w:delText>
        </w:r>
      </w:del>
      <w:r w:rsidR="00AC08EF">
        <w:rPr>
          <w:rFonts w:ascii="Times New Roman" w:hAnsi="Times New Roman" w:cs="Times New Roman"/>
          <w:sz w:val="24"/>
          <w:szCs w:val="24"/>
          <w:lang w:val="en-US"/>
        </w:rPr>
        <w:t xml:space="preserve"> </w:t>
      </w:r>
      <w:del w:id="35" w:author="Deiglmayr, Anne" w:date="2024-05-22T15:47:00Z">
        <w:r w:rsidR="00AC08EF" w:rsidDel="00B06EE5">
          <w:rPr>
            <w:rFonts w:ascii="Times New Roman" w:hAnsi="Times New Roman" w:cs="Times New Roman"/>
            <w:sz w:val="24"/>
            <w:szCs w:val="24"/>
            <w:lang w:val="en-US"/>
          </w:rPr>
          <w:delText>of</w:delText>
        </w:r>
        <w:r w:rsidR="00AC08EF" w:rsidRPr="00462906" w:rsidDel="00B06EE5">
          <w:rPr>
            <w:rFonts w:ascii="Times New Roman" w:hAnsi="Times New Roman" w:cs="Times New Roman"/>
            <w:sz w:val="24"/>
            <w:szCs w:val="24"/>
            <w:lang w:val="en-US"/>
          </w:rPr>
          <w:delText xml:space="preserve"> </w:delText>
        </w:r>
      </w:del>
      <w:r w:rsidR="00AC08EF" w:rsidRPr="00462906">
        <w:rPr>
          <w:rFonts w:ascii="Times New Roman" w:hAnsi="Times New Roman" w:cs="Times New Roman"/>
          <w:sz w:val="24"/>
          <w:szCs w:val="24"/>
          <w:lang w:val="en-US"/>
        </w:rPr>
        <w:t>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ins w:id="36" w:author="Deiglmayr, Anne" w:date="2024-05-22T15:49:00Z">
        <w:r w:rsidR="00B06EE5">
          <w:rPr>
            <w:rFonts w:ascii="Times New Roman" w:hAnsi="Times New Roman" w:cs="Times New Roman"/>
            <w:sz w:val="24"/>
            <w:szCs w:val="24"/>
            <w:lang w:val="en-US"/>
          </w:rPr>
          <w:t xml:space="preserve"> </w:t>
        </w:r>
      </w:ins>
      <w:del w:id="37" w:author="Deiglmayr, Anne" w:date="2024-05-22T15:47:00Z">
        <w:r w:rsidR="00B822CB" w:rsidDel="00B06EE5">
          <w:rPr>
            <w:rFonts w:ascii="Times New Roman" w:hAnsi="Times New Roman" w:cs="Times New Roman"/>
            <w:sz w:val="24"/>
            <w:szCs w:val="24"/>
            <w:lang w:val="en-US"/>
          </w:rPr>
          <w:delText xml:space="preserve"> </w:delText>
        </w:r>
      </w:del>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w:t>
      </w:r>
      <w:del w:id="38" w:author="Deiglmayr, Anne" w:date="2024-05-22T16:02:00Z">
        <w:r w:rsidR="00CF39CF" w:rsidDel="00AE6924">
          <w:rPr>
            <w:rFonts w:ascii="Times New Roman" w:hAnsi="Times New Roman" w:cs="Times New Roman"/>
            <w:sz w:val="24"/>
            <w:szCs w:val="24"/>
            <w:lang w:val="en-US"/>
          </w:rPr>
          <w:delText>hus, t</w:delText>
        </w:r>
      </w:del>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w:t>
      </w:r>
      <w:ins w:id="39" w:author="Deiglmayr, Anne" w:date="2024-05-22T15:53:00Z">
        <w:r w:rsidR="00B06EE5">
          <w:rPr>
            <w:rFonts w:ascii="Times New Roman" w:hAnsi="Times New Roman" w:cs="Times New Roman"/>
            <w:sz w:val="24"/>
            <w:szCs w:val="24"/>
            <w:lang w:val="en-US"/>
          </w:rPr>
          <w:t xml:space="preserve"> in vivo</w:t>
        </w:r>
      </w:ins>
      <w:r w:rsidR="00CF39CF" w:rsidRPr="00E53262">
        <w:rPr>
          <w:rFonts w:ascii="Times New Roman" w:hAnsi="Times New Roman" w:cs="Times New Roman"/>
          <w:sz w:val="24"/>
          <w:szCs w:val="24"/>
          <w:lang w:val="en-US"/>
        </w:rPr>
        <w:t xml:space="preserve"> data,</w:t>
      </w:r>
      <w:ins w:id="40" w:author="Deiglmayr, Anne" w:date="2024-05-22T15:51:00Z">
        <w:r w:rsidR="00B06EE5">
          <w:rPr>
            <w:rFonts w:ascii="Times New Roman" w:hAnsi="Times New Roman" w:cs="Times New Roman"/>
            <w:sz w:val="24"/>
            <w:szCs w:val="24"/>
            <w:lang w:val="en-US"/>
          </w:rPr>
          <w:t xml:space="preserve"> allowing researchers as well as teachers themselves to</w:t>
        </w:r>
        <w:r w:rsidR="00B06EE5" w:rsidRPr="00BC3195">
          <w:rPr>
            <w:rStyle w:val="--l"/>
            <w:rFonts w:ascii="Times New Roman" w:hAnsi="Times New Roman" w:cs="Times New Roman"/>
            <w:sz w:val="24"/>
            <w:szCs w:val="24"/>
            <w:lang w:val="en-US"/>
          </w:rPr>
          <w:t xml:space="preserve"> monitor </w:t>
        </w:r>
        <w:r w:rsidR="00B06EE5">
          <w:rPr>
            <w:rStyle w:val="--l"/>
            <w:rFonts w:ascii="Times New Roman" w:hAnsi="Times New Roman" w:cs="Times New Roman"/>
            <w:sz w:val="24"/>
            <w:szCs w:val="24"/>
            <w:lang w:val="en-US"/>
          </w:rPr>
          <w:t>stress during teaching</w:t>
        </w:r>
      </w:ins>
      <w:ins w:id="41" w:author="Deiglmayr, Anne" w:date="2024-05-22T15:53:00Z">
        <w:r w:rsidR="00B06EE5">
          <w:rPr>
            <w:rStyle w:val="--l"/>
            <w:rFonts w:ascii="Times New Roman" w:hAnsi="Times New Roman" w:cs="Times New Roman"/>
            <w:sz w:val="24"/>
            <w:szCs w:val="24"/>
            <w:lang w:val="en-US"/>
          </w:rPr>
          <w:t xml:space="preserve"> at any time, in any situation, </w:t>
        </w:r>
      </w:ins>
      <w:ins w:id="42" w:author="Deiglmayr, Anne" w:date="2024-05-22T15:55:00Z">
        <w:r w:rsidR="00B06EE5">
          <w:rPr>
            <w:rStyle w:val="--l"/>
            <w:rFonts w:ascii="Times New Roman" w:hAnsi="Times New Roman" w:cs="Times New Roman"/>
            <w:sz w:val="24"/>
            <w:szCs w:val="24"/>
            <w:lang w:val="en-US"/>
          </w:rPr>
          <w:t xml:space="preserve">and </w:t>
        </w:r>
      </w:ins>
      <w:ins w:id="43" w:author="Deiglmayr, Anne" w:date="2024-05-22T15:53:00Z">
        <w:r w:rsidR="00B06EE5">
          <w:rPr>
            <w:rStyle w:val="--l"/>
            <w:rFonts w:ascii="Times New Roman" w:hAnsi="Times New Roman" w:cs="Times New Roman"/>
            <w:sz w:val="24"/>
            <w:szCs w:val="24"/>
            <w:lang w:val="en-US"/>
          </w:rPr>
          <w:t>at low cost</w:t>
        </w:r>
      </w:ins>
      <w:ins w:id="44" w:author="Deiglmayr, Anne" w:date="2024-05-22T15:55:00Z">
        <w:r w:rsidR="00B06EE5">
          <w:rPr>
            <w:rStyle w:val="--l"/>
            <w:rFonts w:ascii="Times New Roman" w:hAnsi="Times New Roman" w:cs="Times New Roman"/>
            <w:sz w:val="24"/>
            <w:szCs w:val="24"/>
            <w:lang w:val="en-US"/>
          </w:rPr>
          <w:t>s</w:t>
        </w:r>
      </w:ins>
      <w:ins w:id="45" w:author="Deiglmayr, Anne" w:date="2024-05-22T15:51:00Z">
        <w:r w:rsidR="00B06EE5">
          <w:rPr>
            <w:rStyle w:val="--l"/>
            <w:rFonts w:ascii="Times New Roman" w:hAnsi="Times New Roman" w:cs="Times New Roman"/>
            <w:sz w:val="24"/>
            <w:szCs w:val="24"/>
            <w:lang w:val="en-US"/>
          </w:rPr>
          <w:t xml:space="preserve">. </w:t>
        </w:r>
      </w:ins>
      <w:ins w:id="46" w:author="Deiglmayr, Anne" w:date="2024-05-22T15:53:00Z">
        <w:r w:rsidR="00B06EE5">
          <w:rPr>
            <w:rStyle w:val="--l"/>
            <w:rFonts w:ascii="Times New Roman" w:hAnsi="Times New Roman" w:cs="Times New Roman"/>
            <w:sz w:val="24"/>
            <w:szCs w:val="24"/>
            <w:lang w:val="en-US"/>
          </w:rPr>
          <w:t>Such u</w:t>
        </w:r>
      </w:ins>
      <w:ins w:id="47" w:author="Deiglmayr, Anne" w:date="2024-05-22T15:51:00Z">
        <w:r w:rsidR="00B06EE5">
          <w:rPr>
            <w:rStyle w:val="--l"/>
            <w:rFonts w:ascii="Times New Roman" w:hAnsi="Times New Roman" w:cs="Times New Roman"/>
            <w:sz w:val="24"/>
            <w:szCs w:val="24"/>
            <w:lang w:val="en-US"/>
          </w:rPr>
          <w:t>biquitous, low-cost assessment of stress indicators</w:t>
        </w:r>
      </w:ins>
      <w:ins w:id="48" w:author="Deiglmayr, Anne" w:date="2024-05-22T15:54:00Z">
        <w:r w:rsidR="00B06EE5">
          <w:rPr>
            <w:rStyle w:val="--l"/>
            <w:rFonts w:ascii="Times New Roman" w:hAnsi="Times New Roman" w:cs="Times New Roman"/>
            <w:sz w:val="24"/>
            <w:szCs w:val="24"/>
            <w:lang w:val="en-US"/>
          </w:rPr>
          <w:t xml:space="preserve"> </w:t>
        </w:r>
      </w:ins>
      <w:ins w:id="49" w:author="Deiglmayr, Anne" w:date="2024-05-22T15:52:00Z">
        <w:r w:rsidR="00B06EE5">
          <w:rPr>
            <w:rStyle w:val="--l"/>
            <w:rFonts w:ascii="Times New Roman" w:hAnsi="Times New Roman" w:cs="Times New Roman"/>
            <w:sz w:val="24"/>
            <w:szCs w:val="24"/>
            <w:lang w:val="en-US"/>
          </w:rPr>
          <w:t xml:space="preserve">has the potential to </w:t>
        </w:r>
      </w:ins>
      <w:del w:id="50" w:author="Deiglmayr, Anne" w:date="2024-05-22T15:47:00Z">
        <w:r w:rsidR="00CF39CF" w:rsidRPr="00E53262" w:rsidDel="00B06EE5">
          <w:rPr>
            <w:rFonts w:ascii="Times New Roman" w:hAnsi="Times New Roman" w:cs="Times New Roman"/>
            <w:sz w:val="24"/>
            <w:szCs w:val="24"/>
            <w:lang w:val="en-US"/>
          </w:rPr>
          <w:delText xml:space="preserve"> </w:delText>
        </w:r>
      </w:del>
      <w:ins w:id="51" w:author="Deiglmayr, Anne" w:date="2024-05-22T15:52:00Z">
        <w:r w:rsidR="00B06EE5">
          <w:rPr>
            <w:rFonts w:ascii="Times New Roman" w:hAnsi="Times New Roman" w:cs="Times New Roman"/>
            <w:sz w:val="24"/>
            <w:szCs w:val="24"/>
            <w:lang w:val="en-US"/>
          </w:rPr>
          <w:t>contribute</w:t>
        </w:r>
      </w:ins>
      <w:ins w:id="52" w:author="Deiglmayr, Anne" w:date="2024-05-22T15:51:00Z">
        <w:r w:rsidR="00B06EE5">
          <w:rPr>
            <w:rStyle w:val="--l"/>
            <w:rFonts w:ascii="Times New Roman" w:hAnsi="Times New Roman" w:cs="Times New Roman"/>
            <w:sz w:val="24"/>
            <w:szCs w:val="24"/>
            <w:lang w:val="en-US"/>
          </w:rPr>
          <w:t xml:space="preserve"> to</w:t>
        </w:r>
      </w:ins>
      <w:ins w:id="53" w:author="Deiglmayr, Anne" w:date="2024-05-22T15:52:00Z">
        <w:r w:rsidR="00B06EE5">
          <w:rPr>
            <w:rStyle w:val="--l"/>
            <w:rFonts w:ascii="Times New Roman" w:hAnsi="Times New Roman" w:cs="Times New Roman"/>
            <w:sz w:val="24"/>
            <w:szCs w:val="24"/>
            <w:lang w:val="en-US"/>
          </w:rPr>
          <w:t xml:space="preserve"> a</w:t>
        </w:r>
      </w:ins>
      <w:ins w:id="54" w:author="Deiglmayr, Anne" w:date="2024-05-22T15:51:00Z">
        <w:r w:rsidR="00B06EE5">
          <w:rPr>
            <w:rStyle w:val="--l"/>
            <w:rFonts w:ascii="Times New Roman" w:hAnsi="Times New Roman" w:cs="Times New Roman"/>
            <w:sz w:val="24"/>
            <w:szCs w:val="24"/>
            <w:lang w:val="en-US"/>
          </w:rPr>
          <w:t xml:space="preserve"> better understand</w:t>
        </w:r>
      </w:ins>
      <w:ins w:id="55" w:author="Deiglmayr, Anne" w:date="2024-05-22T15:52:00Z">
        <w:r w:rsidR="00B06EE5">
          <w:rPr>
            <w:rStyle w:val="--l"/>
            <w:rFonts w:ascii="Times New Roman" w:hAnsi="Times New Roman" w:cs="Times New Roman"/>
            <w:sz w:val="24"/>
            <w:szCs w:val="24"/>
            <w:lang w:val="en-US"/>
          </w:rPr>
          <w:t>ing of</w:t>
        </w:r>
      </w:ins>
      <w:ins w:id="56" w:author="Deiglmayr, Anne" w:date="2024-05-22T15:51:00Z">
        <w:r w:rsidR="00B06EE5" w:rsidRPr="0005478C">
          <w:rPr>
            <w:rStyle w:val="--l"/>
            <w:rFonts w:ascii="Times New Roman" w:hAnsi="Times New Roman" w:cs="Times New Roman"/>
            <w:sz w:val="24"/>
            <w:szCs w:val="24"/>
            <w:lang w:val="en-US"/>
          </w:rPr>
          <w:t xml:space="preserve"> </w:t>
        </w:r>
        <w:r w:rsidR="00B06EE5">
          <w:rPr>
            <w:rStyle w:val="--l"/>
            <w:rFonts w:ascii="Times New Roman" w:hAnsi="Times New Roman" w:cs="Times New Roman"/>
            <w:sz w:val="24"/>
            <w:szCs w:val="24"/>
            <w:lang w:val="en-US"/>
          </w:rPr>
          <w:t>teacher stress</w:t>
        </w:r>
      </w:ins>
      <w:ins w:id="57" w:author="Deiglmayr, Anne" w:date="2024-05-22T15:52:00Z">
        <w:r w:rsidR="00B06EE5">
          <w:rPr>
            <w:rStyle w:val="--l"/>
            <w:rFonts w:ascii="Times New Roman" w:hAnsi="Times New Roman" w:cs="Times New Roman"/>
            <w:sz w:val="24"/>
            <w:szCs w:val="24"/>
            <w:lang w:val="en-US"/>
          </w:rPr>
          <w:t>,</w:t>
        </w:r>
      </w:ins>
      <w:ins w:id="58" w:author="Deiglmayr, Anne" w:date="2024-05-22T15:51:00Z">
        <w:r w:rsidR="00B06EE5">
          <w:rPr>
            <w:rStyle w:val="--l"/>
            <w:rFonts w:ascii="Times New Roman" w:hAnsi="Times New Roman" w:cs="Times New Roman"/>
            <w:sz w:val="24"/>
            <w:szCs w:val="24"/>
            <w:lang w:val="en-US"/>
          </w:rPr>
          <w:t xml:space="preserve"> and </w:t>
        </w:r>
      </w:ins>
      <w:ins w:id="59" w:author="Deiglmayr, Anne" w:date="2024-05-22T15:52:00Z">
        <w:r w:rsidR="00B06EE5">
          <w:rPr>
            <w:rStyle w:val="--l"/>
            <w:rFonts w:ascii="Times New Roman" w:hAnsi="Times New Roman" w:cs="Times New Roman"/>
            <w:sz w:val="24"/>
            <w:szCs w:val="24"/>
            <w:lang w:val="en-US"/>
          </w:rPr>
          <w:lastRenderedPageBreak/>
          <w:t xml:space="preserve">eventually </w:t>
        </w:r>
      </w:ins>
      <w:ins w:id="60" w:author="Deiglmayr, Anne" w:date="2024-05-22T15:51:00Z">
        <w:r w:rsidR="00B06EE5">
          <w:rPr>
            <w:rStyle w:val="--l"/>
            <w:rFonts w:ascii="Times New Roman" w:hAnsi="Times New Roman" w:cs="Times New Roman"/>
            <w:sz w:val="24"/>
            <w:szCs w:val="24"/>
            <w:lang w:val="en-US"/>
          </w:rPr>
          <w:t xml:space="preserve">to </w:t>
        </w:r>
      </w:ins>
      <w:ins w:id="61" w:author="Deiglmayr, Anne" w:date="2024-05-22T15:52:00Z">
        <w:r w:rsidR="00B06EE5">
          <w:rPr>
            <w:rStyle w:val="--l"/>
            <w:rFonts w:ascii="Times New Roman" w:hAnsi="Times New Roman" w:cs="Times New Roman"/>
            <w:sz w:val="24"/>
            <w:szCs w:val="24"/>
            <w:lang w:val="en-US"/>
          </w:rPr>
          <w:t>the development of interventions for</w:t>
        </w:r>
      </w:ins>
      <w:ins w:id="62" w:author="Deiglmayr, Anne" w:date="2024-05-22T15:53:00Z">
        <w:r w:rsidR="00B06EE5">
          <w:rPr>
            <w:rStyle w:val="--l"/>
            <w:rFonts w:ascii="Times New Roman" w:hAnsi="Times New Roman" w:cs="Times New Roman"/>
            <w:sz w:val="24"/>
            <w:szCs w:val="24"/>
            <w:lang w:val="en-US"/>
          </w:rPr>
          <w:t xml:space="preserve"> </w:t>
        </w:r>
      </w:ins>
      <w:ins w:id="63" w:author="Deiglmayr, Anne" w:date="2024-05-22T15:51:00Z">
        <w:r w:rsidR="00B06EE5" w:rsidRPr="0005478C">
          <w:rPr>
            <w:rStyle w:val="--l"/>
            <w:rFonts w:ascii="Times New Roman" w:hAnsi="Times New Roman" w:cs="Times New Roman"/>
            <w:sz w:val="24"/>
            <w:szCs w:val="24"/>
            <w:lang w:val="en-US"/>
          </w:rPr>
          <w:t>prevent</w:t>
        </w:r>
        <w:r w:rsidR="00B06EE5">
          <w:rPr>
            <w:rStyle w:val="--l"/>
            <w:rFonts w:ascii="Times New Roman" w:hAnsi="Times New Roman" w:cs="Times New Roman"/>
            <w:sz w:val="24"/>
            <w:szCs w:val="24"/>
            <w:lang w:val="en-US"/>
          </w:rPr>
          <w:t>ing stress-related</w:t>
        </w:r>
      </w:ins>
      <w:ins w:id="64" w:author="Deiglmayr, Anne" w:date="2024-05-22T15:54:00Z">
        <w:r w:rsidR="00B06EE5">
          <w:rPr>
            <w:rStyle w:val="--l"/>
            <w:rFonts w:ascii="Times New Roman" w:hAnsi="Times New Roman" w:cs="Times New Roman"/>
            <w:sz w:val="24"/>
            <w:szCs w:val="24"/>
            <w:lang w:val="en-US"/>
          </w:rPr>
          <w:t>, negative consequences for teachers´</w:t>
        </w:r>
      </w:ins>
      <w:ins w:id="65" w:author="Deiglmayr, Anne" w:date="2024-05-22T15:55:00Z">
        <w:r w:rsidR="00B06EE5">
          <w:rPr>
            <w:rStyle w:val="--l"/>
            <w:rFonts w:ascii="Times New Roman" w:hAnsi="Times New Roman" w:cs="Times New Roman"/>
            <w:sz w:val="24"/>
            <w:szCs w:val="24"/>
            <w:lang w:val="en-US"/>
          </w:rPr>
          <w:t xml:space="preserve"> </w:t>
        </w:r>
      </w:ins>
      <w:ins w:id="66" w:author="Deiglmayr, Anne" w:date="2024-05-22T15:54:00Z">
        <w:r w:rsidR="00B06EE5">
          <w:rPr>
            <w:rStyle w:val="--l"/>
            <w:rFonts w:ascii="Times New Roman" w:hAnsi="Times New Roman" w:cs="Times New Roman"/>
            <w:sz w:val="24"/>
            <w:szCs w:val="24"/>
            <w:lang w:val="en-US"/>
          </w:rPr>
          <w:t>health and work</w:t>
        </w:r>
      </w:ins>
      <w:ins w:id="67" w:author="Deiglmayr, Anne" w:date="2024-05-22T15:51:00Z">
        <w:r w:rsidR="00B06EE5">
          <w:rPr>
            <w:rStyle w:val="--l"/>
            <w:rFonts w:ascii="Times New Roman" w:hAnsi="Times New Roman" w:cs="Times New Roman"/>
            <w:sz w:val="24"/>
            <w:szCs w:val="24"/>
            <w:lang w:val="en-US"/>
          </w:rPr>
          <w:t>.</w:t>
        </w:r>
        <w:r w:rsidR="00B06EE5">
          <w:rPr>
            <w:rFonts w:ascii="Times New Roman" w:hAnsi="Times New Roman" w:cs="Times New Roman"/>
            <w:sz w:val="24"/>
            <w:szCs w:val="24"/>
            <w:lang w:val="en-US"/>
          </w:rPr>
          <w:t xml:space="preserve"> </w:t>
        </w:r>
      </w:ins>
      <w:del w:id="68" w:author="Deiglmayr, Anne" w:date="2024-05-22T15:47:00Z">
        <w:r w:rsidR="00CF39CF" w:rsidRPr="00E53262" w:rsidDel="00B06EE5">
          <w:rPr>
            <w:rFonts w:ascii="Times New Roman" w:hAnsi="Times New Roman" w:cs="Times New Roman"/>
            <w:sz w:val="24"/>
            <w:szCs w:val="24"/>
            <w:lang w:val="en-US"/>
          </w:rPr>
          <w:delText xml:space="preserve">emphasizing </w:delText>
        </w:r>
        <w:r w:rsidR="00CF39CF" w:rsidRPr="00BC3195" w:rsidDel="00B06EE5">
          <w:rPr>
            <w:rStyle w:val="--l"/>
            <w:rFonts w:ascii="Times New Roman" w:hAnsi="Times New Roman" w:cs="Times New Roman"/>
            <w:sz w:val="24"/>
            <w:szCs w:val="24"/>
            <w:lang w:val="en-US"/>
          </w:rPr>
          <w:delText>the critical need to monitor teachers</w:delText>
        </w:r>
        <w:r w:rsidR="00CF39CF" w:rsidDel="00B06EE5">
          <w:rPr>
            <w:rStyle w:val="--l"/>
            <w:rFonts w:ascii="Times New Roman" w:hAnsi="Times New Roman" w:cs="Times New Roman"/>
            <w:sz w:val="24"/>
            <w:szCs w:val="24"/>
            <w:lang w:val="en-US"/>
          </w:rPr>
          <w:delText xml:space="preserve">’ </w:delText>
        </w:r>
        <w:r w:rsidR="00CF39CF" w:rsidRPr="00BC3195" w:rsidDel="00B06EE5">
          <w:rPr>
            <w:rStyle w:val="--l"/>
            <w:rFonts w:ascii="Times New Roman" w:hAnsi="Times New Roman" w:cs="Times New Roman"/>
            <w:sz w:val="24"/>
            <w:szCs w:val="24"/>
            <w:lang w:val="en-US"/>
          </w:rPr>
          <w:delText>health</w:delText>
        </w:r>
        <w:r w:rsidR="00CF39CF" w:rsidDel="00B06EE5">
          <w:rPr>
            <w:rStyle w:val="--l"/>
            <w:rFonts w:ascii="Times New Roman" w:hAnsi="Times New Roman" w:cs="Times New Roman"/>
            <w:sz w:val="24"/>
            <w:szCs w:val="24"/>
            <w:lang w:val="en-US"/>
          </w:rPr>
          <w:delText xml:space="preserve"> and s</w:delText>
        </w:r>
        <w:r w:rsidR="00CF39CF" w:rsidRPr="0005478C" w:rsidDel="00B06EE5">
          <w:rPr>
            <w:rStyle w:val="--l"/>
            <w:rFonts w:ascii="Times New Roman" w:hAnsi="Times New Roman" w:cs="Times New Roman"/>
            <w:sz w:val="24"/>
            <w:szCs w:val="24"/>
            <w:lang w:val="en-US"/>
          </w:rPr>
          <w:delText>upport efforts aimed at preventing stress among teachers</w:delText>
        </w:r>
      </w:del>
      <w:r w:rsidR="00CF39CF" w:rsidRPr="00E53262">
        <w:rPr>
          <w:rFonts w:ascii="Times New Roman" w:hAnsi="Times New Roman" w:cs="Times New Roman"/>
          <w:sz w:val="24"/>
          <w:szCs w:val="24"/>
          <w:lang w:val="en-US"/>
        </w:rPr>
        <w:t xml:space="preserve">. </w:t>
      </w:r>
      <w:del w:id="69" w:author="Deiglmayr, Anne" w:date="2024-05-22T15:55:00Z">
        <w:r w:rsidR="00FD1D2D" w:rsidDel="00B06EE5">
          <w:rPr>
            <w:rFonts w:ascii="Times New Roman" w:hAnsi="Times New Roman" w:cs="Times New Roman"/>
            <w:sz w:val="24"/>
            <w:szCs w:val="24"/>
            <w:lang w:val="en-US"/>
          </w:rPr>
          <w:delText>T</w:delText>
        </w:r>
        <w:r w:rsidR="00214B49" w:rsidDel="00B06EE5">
          <w:rPr>
            <w:rFonts w:ascii="Times New Roman" w:hAnsi="Times New Roman" w:cs="Times New Roman"/>
            <w:sz w:val="24"/>
            <w:szCs w:val="24"/>
            <w:lang w:val="en-US"/>
          </w:rPr>
          <w:delText>h</w:delText>
        </w:r>
        <w:r w:rsidR="00C71800" w:rsidDel="00B06EE5">
          <w:rPr>
            <w:rFonts w:ascii="Times New Roman" w:hAnsi="Times New Roman" w:cs="Times New Roman"/>
            <w:sz w:val="24"/>
            <w:szCs w:val="24"/>
            <w:lang w:val="en-US"/>
          </w:rPr>
          <w:delText>erefore, th</w:delText>
        </w:r>
        <w:r w:rsidR="00214B49" w:rsidDel="00B06EE5">
          <w:rPr>
            <w:rFonts w:ascii="Times New Roman" w:hAnsi="Times New Roman" w:cs="Times New Roman"/>
            <w:sz w:val="24"/>
            <w:szCs w:val="24"/>
            <w:lang w:val="en-US"/>
          </w:rPr>
          <w:delText>is</w:delText>
        </w:r>
      </w:del>
      <w:ins w:id="70" w:author="Deiglmayr, Anne" w:date="2024-05-22T15:55:00Z">
        <w:r w:rsidR="00B06EE5">
          <w:rPr>
            <w:rFonts w:ascii="Times New Roman" w:hAnsi="Times New Roman" w:cs="Times New Roman"/>
            <w:sz w:val="24"/>
            <w:szCs w:val="24"/>
            <w:lang w:val="en-US"/>
          </w:rPr>
          <w:t xml:space="preserve">To begin harnessing </w:t>
        </w:r>
      </w:ins>
      <w:ins w:id="71" w:author="Deiglmayr, Anne" w:date="2024-05-22T15:56:00Z">
        <w:r w:rsidR="00B06EE5">
          <w:rPr>
            <w:rFonts w:ascii="Times New Roman" w:hAnsi="Times New Roman" w:cs="Times New Roman"/>
            <w:sz w:val="24"/>
            <w:szCs w:val="24"/>
            <w:lang w:val="en-US"/>
          </w:rPr>
          <w:t>this</w:t>
        </w:r>
      </w:ins>
      <w:ins w:id="72" w:author="Deiglmayr, Anne" w:date="2024-05-22T15:55:00Z">
        <w:r w:rsidR="00B06EE5">
          <w:rPr>
            <w:rFonts w:ascii="Times New Roman" w:hAnsi="Times New Roman" w:cs="Times New Roman"/>
            <w:sz w:val="24"/>
            <w:szCs w:val="24"/>
            <w:lang w:val="en-US"/>
          </w:rPr>
          <w:t xml:space="preserve"> potential, this</w:t>
        </w:r>
      </w:ins>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typical</w:t>
      </w:r>
      <w:ins w:id="73" w:author="Deiglmayr, Anne" w:date="2024-05-22T15:56:00Z">
        <w:r w:rsidR="00B06EE5">
          <w:rPr>
            <w:rFonts w:ascii="Times New Roman" w:hAnsi="Times New Roman" w:cs="Times New Roman"/>
            <w:sz w:val="24"/>
            <w:szCs w:val="24"/>
            <w:lang w:val="en-US"/>
          </w:rPr>
          <w:t>, potentially stressful,</w:t>
        </w:r>
      </w:ins>
      <w:r w:rsidR="00AC08E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ins w:id="74" w:author="Deiglmayr, Anne" w:date="2024-05-22T15:56:00Z">
        <w:r w:rsidR="0001239D">
          <w:rPr>
            <w:rFonts w:ascii="Times New Roman" w:hAnsi="Times New Roman" w:cs="Times New Roman"/>
            <w:sz w:val="24"/>
            <w:szCs w:val="24"/>
            <w:lang w:val="en-US"/>
          </w:rPr>
          <w:t xml:space="preserve"> in order to establish the validity of this approach</w:t>
        </w:r>
      </w:ins>
      <w:r w:rsidR="00D25B78">
        <w:rPr>
          <w:rFonts w:ascii="Times New Roman" w:hAnsi="Times New Roman" w:cs="Times New Roman"/>
          <w:sz w:val="24"/>
          <w:szCs w:val="24"/>
          <w:lang w:val="en-US"/>
        </w:rPr>
        <w:t>.</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59D8A1F9"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ins w:id="75" w:author="Deiglmayr, Anne" w:date="2024-05-22T15:59:00Z">
        <w:r w:rsidR="00AE6924">
          <w:rPr>
            <w:rFonts w:ascii="Times New Roman" w:hAnsi="Times New Roman" w:cs="Times New Roman"/>
            <w:b/>
            <w:bCs/>
            <w:sz w:val="24"/>
            <w:szCs w:val="24"/>
            <w:lang w:val="en-US"/>
          </w:rPr>
          <w:t xml:space="preserve">ubiquitous, low-cost tool </w:t>
        </w:r>
      </w:ins>
      <w:del w:id="76" w:author="Deiglmayr, Anne" w:date="2024-05-22T15:59:00Z">
        <w:r w:rsidR="00496D06" w:rsidDel="00AE6924">
          <w:rPr>
            <w:rFonts w:ascii="Times New Roman" w:hAnsi="Times New Roman" w:cs="Times New Roman"/>
            <w:b/>
            <w:bCs/>
            <w:sz w:val="24"/>
            <w:szCs w:val="24"/>
            <w:lang w:val="en-US"/>
          </w:rPr>
          <w:delText>m</w:delText>
        </w:r>
        <w:r w:rsidRPr="00890864" w:rsidDel="00AE6924">
          <w:rPr>
            <w:rFonts w:ascii="Times New Roman" w:hAnsi="Times New Roman" w:cs="Times New Roman"/>
            <w:b/>
            <w:bCs/>
            <w:sz w:val="24"/>
            <w:szCs w:val="24"/>
            <w:lang w:val="en-US"/>
          </w:rPr>
          <w:delText xml:space="preserve">ethod </w:delText>
        </w:r>
      </w:del>
      <w:del w:id="77" w:author="Deiglmayr, Anne" w:date="2024-05-22T15:58:00Z">
        <w:r w:rsidRPr="00890864" w:rsidDel="00AE6924">
          <w:rPr>
            <w:rFonts w:ascii="Times New Roman" w:hAnsi="Times New Roman" w:cs="Times New Roman"/>
            <w:b/>
            <w:bCs/>
            <w:sz w:val="24"/>
            <w:szCs w:val="24"/>
            <w:lang w:val="en-US"/>
          </w:rPr>
          <w:delText xml:space="preserve">to </w:delText>
        </w:r>
        <w:r w:rsidR="00B36098" w:rsidDel="00AE6924">
          <w:rPr>
            <w:rFonts w:ascii="Times New Roman" w:hAnsi="Times New Roman" w:cs="Times New Roman"/>
            <w:b/>
            <w:bCs/>
            <w:sz w:val="24"/>
            <w:szCs w:val="24"/>
            <w:lang w:val="en-US"/>
          </w:rPr>
          <w:delText>a</w:delText>
        </w:r>
        <w:r w:rsidRPr="00890864" w:rsidDel="00AE6924">
          <w:rPr>
            <w:rFonts w:ascii="Times New Roman" w:hAnsi="Times New Roman" w:cs="Times New Roman"/>
            <w:b/>
            <w:bCs/>
            <w:sz w:val="24"/>
            <w:szCs w:val="24"/>
            <w:lang w:val="en-US"/>
          </w:rPr>
          <w:delText>ssess</w:delText>
        </w:r>
      </w:del>
      <w:ins w:id="78" w:author="Deiglmayr, Anne" w:date="2024-05-22T15:58:00Z">
        <w:r w:rsidR="00AE6924">
          <w:rPr>
            <w:rFonts w:ascii="Times New Roman" w:hAnsi="Times New Roman" w:cs="Times New Roman"/>
            <w:b/>
            <w:bCs/>
            <w:sz w:val="24"/>
            <w:szCs w:val="24"/>
            <w:lang w:val="en-US"/>
          </w:rPr>
          <w:t>for</w:t>
        </w:r>
      </w:ins>
      <w:ins w:id="79" w:author="Deiglmayr, Anne" w:date="2024-05-22T15:59:00Z">
        <w:r w:rsidR="00AE6924">
          <w:rPr>
            <w:rFonts w:ascii="Times New Roman" w:hAnsi="Times New Roman" w:cs="Times New Roman"/>
            <w:b/>
            <w:bCs/>
            <w:sz w:val="24"/>
            <w:szCs w:val="24"/>
            <w:lang w:val="en-US"/>
          </w:rPr>
          <w:t xml:space="preserve"> assessing</w:t>
        </w:r>
      </w:ins>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2597151A"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 xml:space="preserve">Wearables, defined as electronic devices worn directly on the body or integrated into clothing or accessories, serve as versatile </w:t>
      </w:r>
      <w:ins w:id="80" w:author="Deiglmayr, Anne" w:date="2024-05-22T16:03:00Z">
        <w:r w:rsidR="00AE6924">
          <w:rPr>
            <w:rFonts w:ascii="Times New Roman" w:hAnsi="Times New Roman" w:cs="Times New Roman"/>
            <w:sz w:val="24"/>
            <w:szCs w:val="24"/>
            <w:lang w:val="en-US"/>
          </w:rPr>
          <w:t xml:space="preserve">data collection </w:t>
        </w:r>
      </w:ins>
      <w:r w:rsidRPr="00E33D36">
        <w:rPr>
          <w:rFonts w:ascii="Times New Roman" w:hAnsi="Times New Roman" w:cs="Times New Roman"/>
          <w:sz w:val="24"/>
          <w:szCs w:val="24"/>
          <w:lang w:val="en-US"/>
        </w:rPr>
        <w:t>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xml:space="preserve">]. </w:t>
      </w:r>
      <w:del w:id="81" w:author="Deiglmayr, Anne" w:date="2024-05-22T16:05:00Z">
        <w:r w:rsidR="00FD058C" w:rsidDel="00AE6924">
          <w:rPr>
            <w:rFonts w:ascii="Times New Roman" w:hAnsi="Times New Roman" w:cs="Times New Roman"/>
            <w:sz w:val="24"/>
            <w:szCs w:val="24"/>
            <w:lang w:val="en-US"/>
          </w:rPr>
          <w:delText>But</w:delText>
        </w:r>
        <w:r w:rsidR="00FD058C" w:rsidRPr="00A24213" w:rsidDel="00AE6924">
          <w:rPr>
            <w:rFonts w:ascii="Times New Roman" w:hAnsi="Times New Roman" w:cs="Times New Roman"/>
            <w:sz w:val="24"/>
            <w:szCs w:val="24"/>
            <w:lang w:val="en-US"/>
          </w:rPr>
          <w:delText xml:space="preserve"> a</w:delText>
        </w:r>
      </w:del>
      <w:ins w:id="82" w:author="Deiglmayr, Anne" w:date="2024-05-22T16:05:00Z">
        <w:r w:rsidR="00AE6924">
          <w:rPr>
            <w:rFonts w:ascii="Times New Roman" w:hAnsi="Times New Roman" w:cs="Times New Roman"/>
            <w:sz w:val="24"/>
            <w:szCs w:val="24"/>
            <w:lang w:val="en-US"/>
          </w:rPr>
          <w:t>A</w:t>
        </w:r>
      </w:ins>
      <w:r w:rsidR="00FD058C" w:rsidRPr="00A24213">
        <w:rPr>
          <w:rFonts w:ascii="Times New Roman" w:hAnsi="Times New Roman" w:cs="Times New Roman"/>
          <w:sz w:val="24"/>
          <w:szCs w:val="24"/>
          <w:lang w:val="en-US"/>
        </w:rPr>
        <w:t>lso in education</w:t>
      </w:r>
      <w:r w:rsidR="00FD058C">
        <w:rPr>
          <w:rFonts w:ascii="Times New Roman" w:hAnsi="Times New Roman" w:cs="Times New Roman"/>
          <w:sz w:val="24"/>
          <w:szCs w:val="24"/>
          <w:lang w:val="en-US"/>
        </w:rPr>
        <w:t xml:space="preserve">, fitness trackers offer </w:t>
      </w:r>
      <w:del w:id="83" w:author="Deiglmayr, Anne" w:date="2024-05-22T16:05:00Z">
        <w:r w:rsidR="00FD058C" w:rsidRPr="00A24213" w:rsidDel="00AE6924">
          <w:rPr>
            <w:rFonts w:ascii="Times New Roman" w:hAnsi="Times New Roman" w:cs="Times New Roman"/>
            <w:sz w:val="24"/>
            <w:szCs w:val="24"/>
            <w:lang w:val="en-US"/>
          </w:rPr>
          <w:delText xml:space="preserve">added </w:delText>
        </w:r>
      </w:del>
      <w:r w:rsidR="00FD058C" w:rsidRPr="00A24213">
        <w:rPr>
          <w:rFonts w:ascii="Times New Roman" w:hAnsi="Times New Roman" w:cs="Times New Roman"/>
          <w:sz w:val="24"/>
          <w:szCs w:val="24"/>
          <w:lang w:val="en-US"/>
        </w:rPr>
        <w:t xml:space="preserve">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del w:id="84" w:author="Deiglmayr, Anne" w:date="2024-05-22T16:05:00Z">
        <w:r w:rsidR="00FD058C" w:rsidDel="00AE6924">
          <w:rPr>
            <w:rFonts w:ascii="Times New Roman" w:hAnsi="Times New Roman" w:cs="Times New Roman"/>
            <w:sz w:val="24"/>
            <w:szCs w:val="24"/>
            <w:lang w:val="en-US"/>
          </w:rPr>
          <w:delText>Y</w:delText>
        </w:r>
        <w:r w:rsidR="00FD058C" w:rsidRPr="00E33D36" w:rsidDel="00AE6924">
          <w:rPr>
            <w:rFonts w:ascii="Times New Roman" w:hAnsi="Times New Roman" w:cs="Times New Roman"/>
            <w:sz w:val="24"/>
            <w:szCs w:val="24"/>
            <w:lang w:val="en-US"/>
          </w:rPr>
          <w:delText>et</w:delText>
        </w:r>
        <w:r w:rsidR="00FD058C" w:rsidDel="00AE6924">
          <w:rPr>
            <w:rFonts w:ascii="Times New Roman" w:hAnsi="Times New Roman" w:cs="Times New Roman"/>
            <w:sz w:val="24"/>
            <w:szCs w:val="24"/>
            <w:lang w:val="en-US"/>
          </w:rPr>
          <w:delText>,</w:delText>
        </w:r>
        <w:r w:rsidR="00FD058C" w:rsidRPr="00E33D36" w:rsidDel="00AE6924">
          <w:rPr>
            <w:rFonts w:ascii="Times New Roman" w:hAnsi="Times New Roman" w:cs="Times New Roman"/>
            <w:sz w:val="24"/>
            <w:szCs w:val="24"/>
            <w:lang w:val="en-US"/>
          </w:rPr>
          <w:delText xml:space="preserve"> few studies focus</w:delText>
        </w:r>
        <w:r w:rsidR="00FD058C" w:rsidDel="00AE6924">
          <w:rPr>
            <w:rFonts w:ascii="Times New Roman" w:hAnsi="Times New Roman" w:cs="Times New Roman"/>
            <w:sz w:val="24"/>
            <w:szCs w:val="24"/>
            <w:lang w:val="en-US"/>
          </w:rPr>
          <w:delText>ed</w:delText>
        </w:r>
        <w:r w:rsidR="00FD058C" w:rsidRPr="00E33D36" w:rsidDel="00AE6924">
          <w:rPr>
            <w:rFonts w:ascii="Times New Roman" w:hAnsi="Times New Roman" w:cs="Times New Roman"/>
            <w:sz w:val="24"/>
            <w:szCs w:val="24"/>
            <w:lang w:val="en-US"/>
          </w:rPr>
          <w:delText xml:space="preserve"> on their significance for teachers.</w:delText>
        </w:r>
        <w:r w:rsidR="00FD058C" w:rsidDel="00AE6924">
          <w:rPr>
            <w:rFonts w:ascii="Times New Roman" w:hAnsi="Times New Roman" w:cs="Times New Roman"/>
            <w:sz w:val="24"/>
            <w:szCs w:val="24"/>
            <w:lang w:val="en-US"/>
          </w:rPr>
          <w:delText xml:space="preserve"> </w:delText>
        </w:r>
        <w:r w:rsidR="00E11675" w:rsidDel="00AE6924">
          <w:rPr>
            <w:rFonts w:ascii="Times New Roman" w:hAnsi="Times New Roman" w:cs="Times New Roman"/>
            <w:sz w:val="24"/>
            <w:szCs w:val="24"/>
            <w:lang w:val="en-US"/>
          </w:rPr>
          <w:delText>However, u</w:delText>
        </w:r>
        <w:r w:rsidR="00B40643" w:rsidRPr="00E33D36" w:rsidDel="00AE6924">
          <w:rPr>
            <w:rFonts w:ascii="Times New Roman" w:hAnsi="Times New Roman" w:cs="Times New Roman"/>
            <w:sz w:val="24"/>
            <w:szCs w:val="24"/>
            <w:lang w:val="en-US"/>
          </w:rPr>
          <w:delText>nlik</w:delText>
        </w:r>
        <w:r w:rsidR="00FD058C" w:rsidDel="00AE6924">
          <w:rPr>
            <w:rFonts w:ascii="Times New Roman" w:hAnsi="Times New Roman" w:cs="Times New Roman"/>
            <w:sz w:val="24"/>
            <w:szCs w:val="24"/>
            <w:lang w:val="en-US"/>
          </w:rPr>
          <w:delText>e</w:delText>
        </w:r>
        <w:r w:rsidR="00B40643" w:rsidRPr="00E33D36" w:rsidDel="00AE6924">
          <w:rPr>
            <w:rFonts w:ascii="Times New Roman" w:hAnsi="Times New Roman" w:cs="Times New Roman"/>
            <w:sz w:val="24"/>
            <w:szCs w:val="24"/>
            <w:lang w:val="en-US"/>
          </w:rPr>
          <w:delText xml:space="preserve"> clinical devices, f</w:delText>
        </w:r>
      </w:del>
      <w:ins w:id="85" w:author="Deiglmayr, Anne" w:date="2024-05-22T16:05:00Z">
        <w:r w:rsidR="00AE6924">
          <w:rPr>
            <w:rFonts w:ascii="Times New Roman" w:hAnsi="Times New Roman" w:cs="Times New Roman"/>
            <w:sz w:val="24"/>
            <w:szCs w:val="24"/>
            <w:lang w:val="en-US"/>
          </w:rPr>
          <w:t>F</w:t>
        </w:r>
      </w:ins>
      <w:r w:rsidR="00B40643" w:rsidRPr="00E33D36">
        <w:rPr>
          <w:rFonts w:ascii="Times New Roman" w:hAnsi="Times New Roman" w:cs="Times New Roman"/>
          <w:sz w:val="24"/>
          <w:szCs w:val="24"/>
          <w:lang w:val="en-US"/>
        </w:rPr>
        <w:t xml:space="preserve">itness trackers </w:t>
      </w:r>
      <w:del w:id="86" w:author="Deiglmayr, Anne" w:date="2024-05-22T16:06:00Z">
        <w:r w:rsidR="00B40643" w:rsidDel="00AE6924">
          <w:rPr>
            <w:rFonts w:ascii="Times New Roman" w:hAnsi="Times New Roman" w:cs="Times New Roman"/>
            <w:sz w:val="24"/>
            <w:szCs w:val="24"/>
            <w:lang w:val="en-US"/>
          </w:rPr>
          <w:delText xml:space="preserve">could </w:delText>
        </w:r>
      </w:del>
      <w:r w:rsidR="00B40643" w:rsidRPr="00E33D36">
        <w:rPr>
          <w:rFonts w:ascii="Times New Roman" w:hAnsi="Times New Roman" w:cs="Times New Roman"/>
          <w:sz w:val="24"/>
          <w:szCs w:val="24"/>
          <w:lang w:val="en-US"/>
        </w:rPr>
        <w:t xml:space="preserve">offer </w:t>
      </w:r>
      <w:del w:id="87" w:author="Deiglmayr, Anne" w:date="2024-05-22T16:06:00Z">
        <w:r w:rsidR="00B40643" w:rsidRPr="00E33D36" w:rsidDel="00AE6924">
          <w:rPr>
            <w:rFonts w:ascii="Times New Roman" w:hAnsi="Times New Roman" w:cs="Times New Roman"/>
            <w:sz w:val="24"/>
            <w:szCs w:val="24"/>
            <w:lang w:val="en-US"/>
          </w:rPr>
          <w:delText xml:space="preserve">continuous </w:delText>
        </w:r>
      </w:del>
      <w:ins w:id="88" w:author="Deiglmayr, Anne" w:date="2024-05-22T16:06:00Z">
        <w:r w:rsidR="00AE6924">
          <w:rPr>
            <w:rFonts w:ascii="Times New Roman" w:hAnsi="Times New Roman" w:cs="Times New Roman"/>
            <w:sz w:val="24"/>
            <w:szCs w:val="24"/>
            <w:lang w:val="en-US"/>
          </w:rPr>
          <w:t>ubiquitous, low-cost, and un</w:t>
        </w:r>
      </w:ins>
      <w:del w:id="89" w:author="Deiglmayr, Anne" w:date="2024-05-22T16:06:00Z">
        <w:r w:rsidR="00B40643" w:rsidDel="00AE6924">
          <w:rPr>
            <w:rFonts w:ascii="Times New Roman" w:hAnsi="Times New Roman" w:cs="Times New Roman"/>
            <w:sz w:val="24"/>
            <w:szCs w:val="24"/>
            <w:lang w:val="en-US"/>
          </w:rPr>
          <w:delText xml:space="preserve">and </w:delText>
        </w:r>
        <w:r w:rsidR="00B40643" w:rsidRPr="00E33D36" w:rsidDel="00AE6924">
          <w:rPr>
            <w:rFonts w:ascii="Times New Roman" w:hAnsi="Times New Roman" w:cs="Times New Roman"/>
            <w:sz w:val="24"/>
            <w:szCs w:val="24"/>
            <w:lang w:val="en-US"/>
          </w:rPr>
          <w:delText xml:space="preserve">less </w:delText>
        </w:r>
      </w:del>
      <w:r w:rsidR="00B40643" w:rsidRPr="00E33D36">
        <w:rPr>
          <w:rFonts w:ascii="Times New Roman" w:hAnsi="Times New Roman" w:cs="Times New Roman"/>
          <w:sz w:val="24"/>
          <w:szCs w:val="24"/>
          <w:lang w:val="en-US"/>
        </w:rPr>
        <w:t>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del w:id="90" w:author="Deiglmayr, Anne" w:date="2024-05-22T16:06:00Z">
        <w:r w:rsidR="00C17F1D" w:rsidDel="00AE6924">
          <w:rPr>
            <w:rFonts w:ascii="Times New Roman" w:hAnsi="Times New Roman" w:cs="Times New Roman"/>
            <w:sz w:val="24"/>
            <w:szCs w:val="24"/>
            <w:lang w:val="en-US"/>
          </w:rPr>
          <w:delText xml:space="preserve">such as heart rate (HR) </w:delText>
        </w:r>
        <w:r w:rsidR="00B40643" w:rsidRPr="00E33D36" w:rsidDel="00AE6924">
          <w:rPr>
            <w:rFonts w:ascii="Times New Roman" w:hAnsi="Times New Roman" w:cs="Times New Roman"/>
            <w:sz w:val="24"/>
            <w:szCs w:val="24"/>
            <w:lang w:val="en-US"/>
          </w:rPr>
          <w:delText xml:space="preserve">over time </w:delText>
        </w:r>
      </w:del>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ins w:id="91" w:author="Deiglmayr, Anne" w:date="2024-05-22T16:06:00Z">
        <w:r w:rsidR="00AE6924">
          <w:rPr>
            <w:rFonts w:ascii="Times New Roman" w:hAnsi="Times New Roman" w:cs="Times New Roman"/>
            <w:sz w:val="24"/>
            <w:szCs w:val="24"/>
            <w:lang w:val="en-US"/>
          </w:rPr>
          <w:t xml:space="preserve">and their use </w:t>
        </w:r>
      </w:ins>
      <w:proofErr w:type="spellStart"/>
      <w:r w:rsidR="00B40643" w:rsidRPr="00E33D36">
        <w:rPr>
          <w:rFonts w:ascii="Times New Roman" w:hAnsi="Times New Roman" w:cs="Times New Roman"/>
          <w:sz w:val="24"/>
          <w:szCs w:val="24"/>
          <w:lang w:val="en-US"/>
        </w:rPr>
        <w:t>alig</w:t>
      </w:r>
      <w:ins w:id="92" w:author="Deiglmayr, Anne" w:date="2024-05-22T16:06:00Z">
        <w:r w:rsidR="00AE6924">
          <w:rPr>
            <w:rFonts w:ascii="Times New Roman" w:hAnsi="Times New Roman" w:cs="Times New Roman"/>
            <w:sz w:val="24"/>
            <w:szCs w:val="24"/>
            <w:lang w:val="en-US"/>
          </w:rPr>
          <w:t>s</w:t>
        </w:r>
      </w:ins>
      <w:proofErr w:type="spellEnd"/>
      <w:del w:id="93" w:author="Deiglmayr, Anne" w:date="2024-05-22T16:06:00Z">
        <w:r w:rsidR="00B40643" w:rsidRPr="00E33D36" w:rsidDel="00AE6924">
          <w:rPr>
            <w:rFonts w:ascii="Times New Roman" w:hAnsi="Times New Roman" w:cs="Times New Roman"/>
            <w:sz w:val="24"/>
            <w:szCs w:val="24"/>
            <w:lang w:val="en-US"/>
          </w:rPr>
          <w:delText>ning</w:delText>
        </w:r>
      </w:del>
      <w:r w:rsidR="00B40643" w:rsidRPr="00E33D36">
        <w:rPr>
          <w:rFonts w:ascii="Times New Roman" w:hAnsi="Times New Roman" w:cs="Times New Roman"/>
          <w:sz w:val="24"/>
          <w:szCs w:val="24"/>
          <w:lang w:val="en-US"/>
        </w:rPr>
        <w:t xml:space="preserve">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del w:id="94" w:author="Deiglmayr, Anne" w:date="2024-05-22T16:07:00Z">
        <w:r w:rsidR="0068505D" w:rsidDel="0023388C">
          <w:rPr>
            <w:rFonts w:ascii="Times New Roman" w:hAnsi="Times New Roman" w:cs="Times New Roman"/>
            <w:sz w:val="24"/>
            <w:szCs w:val="24"/>
            <w:lang w:val="en-US"/>
          </w:rPr>
          <w:delText>Furthermore, i</w:delText>
        </w:r>
      </w:del>
      <w:ins w:id="95" w:author="Deiglmayr, Anne" w:date="2024-05-22T16:07:00Z">
        <w:r w:rsidR="0023388C">
          <w:rPr>
            <w:rFonts w:ascii="Times New Roman" w:hAnsi="Times New Roman" w:cs="Times New Roman"/>
            <w:sz w:val="24"/>
            <w:szCs w:val="24"/>
            <w:lang w:val="en-US"/>
          </w:rPr>
          <w:t>I</w:t>
        </w:r>
      </w:ins>
      <w:r w:rsidR="0068505D">
        <w:rPr>
          <w:rFonts w:ascii="Times New Roman" w:hAnsi="Times New Roman" w:cs="Times New Roman"/>
          <w:sz w:val="24"/>
          <w:szCs w:val="24"/>
          <w:lang w:val="en-US"/>
        </w:rPr>
        <w:t>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mbulatory assessment methods</w:t>
      </w:r>
      <w:del w:id="96" w:author="Deiglmayr, Anne" w:date="2024-05-22T16:07:00Z">
        <w:r w:rsidR="00B40643" w:rsidRPr="00E33D36" w:rsidDel="0023388C">
          <w:rPr>
            <w:rFonts w:ascii="Times New Roman" w:hAnsi="Times New Roman" w:cs="Times New Roman"/>
            <w:sz w:val="24"/>
            <w:szCs w:val="24"/>
            <w:lang w:val="en-US"/>
          </w:rPr>
          <w:delText xml:space="preserve"> </w:delText>
        </w:r>
      </w:del>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del w:id="97" w:author="Deiglmayr, Anne" w:date="2024-05-22T16:07:00Z">
        <w:r w:rsidR="009E5F90" w:rsidDel="0023388C">
          <w:rPr>
            <w:rFonts w:ascii="Times New Roman" w:hAnsi="Times New Roman" w:cs="Times New Roman"/>
            <w:sz w:val="24"/>
            <w:szCs w:val="24"/>
            <w:lang w:val="en-US"/>
          </w:rPr>
          <w:delText>like</w:delText>
        </w:r>
        <w:r w:rsidR="00B40643" w:rsidDel="0023388C">
          <w:rPr>
            <w:rFonts w:ascii="Times New Roman" w:hAnsi="Times New Roman" w:cs="Times New Roman"/>
            <w:sz w:val="24"/>
            <w:szCs w:val="24"/>
            <w:lang w:val="en-US"/>
          </w:rPr>
          <w:delText xml:space="preserve"> </w:delText>
        </w:r>
        <w:r w:rsidR="004E6261" w:rsidDel="0023388C">
          <w:rPr>
            <w:rFonts w:ascii="Times New Roman" w:hAnsi="Times New Roman" w:cs="Times New Roman"/>
            <w:sz w:val="24"/>
            <w:szCs w:val="24"/>
            <w:lang w:val="en-US"/>
          </w:rPr>
          <w:delText>HR measurements</w:delText>
        </w:r>
        <w:r w:rsidR="00B40643" w:rsidDel="0023388C">
          <w:rPr>
            <w:rFonts w:ascii="Times New Roman" w:hAnsi="Times New Roman" w:cs="Times New Roman"/>
            <w:sz w:val="24"/>
            <w:szCs w:val="24"/>
            <w:lang w:val="en-US"/>
          </w:rPr>
          <w:delText xml:space="preserve"> can overcome these limitations by </w:delText>
        </w:r>
        <w:r w:rsidR="00B40643" w:rsidRPr="00E33D36" w:rsidDel="0023388C">
          <w:rPr>
            <w:rFonts w:ascii="Times New Roman" w:hAnsi="Times New Roman" w:cs="Times New Roman"/>
            <w:sz w:val="24"/>
            <w:szCs w:val="24"/>
            <w:lang w:val="en-US"/>
          </w:rPr>
          <w:delText>offering</w:delText>
        </w:r>
      </w:del>
      <w:ins w:id="98" w:author="Deiglmayr, Anne" w:date="2024-05-22T16:07:00Z">
        <w:r w:rsidR="0023388C">
          <w:rPr>
            <w:rFonts w:ascii="Times New Roman" w:hAnsi="Times New Roman" w:cs="Times New Roman"/>
            <w:sz w:val="24"/>
            <w:szCs w:val="24"/>
            <w:lang w:val="en-US"/>
          </w:rPr>
          <w:t xml:space="preserve"> offer</w:t>
        </w:r>
      </w:ins>
      <w:r w:rsidR="00B40643" w:rsidRPr="00E33D36">
        <w:rPr>
          <w:rFonts w:ascii="Times New Roman" w:hAnsi="Times New Roman" w:cs="Times New Roman"/>
          <w:sz w:val="24"/>
          <w:szCs w:val="24"/>
          <w:lang w:val="en-US"/>
        </w:rPr>
        <w:t xml:space="preserve">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ins w:id="99" w:author="Deiglmayr, Anne" w:date="2024-05-22T16:08:00Z">
        <w:r w:rsidR="0023388C">
          <w:rPr>
            <w:rFonts w:ascii="Times New Roman" w:hAnsi="Times New Roman" w:cs="Times New Roman"/>
            <w:sz w:val="24"/>
            <w:szCs w:val="24"/>
            <w:lang w:val="en-US"/>
          </w:rPr>
          <w:t xml:space="preserve">physiological stress markers </w:t>
        </w:r>
      </w:ins>
      <w:del w:id="100" w:author="Deiglmayr, Anne" w:date="2024-05-22T16:08:00Z">
        <w:r w:rsidR="00B40643" w:rsidDel="0023388C">
          <w:rPr>
            <w:rFonts w:ascii="Times New Roman" w:hAnsi="Times New Roman" w:cs="Times New Roman"/>
            <w:sz w:val="24"/>
            <w:szCs w:val="24"/>
            <w:lang w:val="en-US"/>
          </w:rPr>
          <w:delText>HR</w:delText>
        </w:r>
      </w:del>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46E55CE6"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w:t>
      </w:r>
      <w:ins w:id="101" w:author="Deiglmayr, Anne" w:date="2024-05-22T16:08:00Z">
        <w:r w:rsidR="0023388C">
          <w:rPr>
            <w:rFonts w:ascii="Times New Roman" w:hAnsi="Times New Roman" w:cs="Times New Roman"/>
            <w:sz w:val="24"/>
            <w:szCs w:val="24"/>
            <w:lang w:val="en-US"/>
          </w:rPr>
          <w:t>heart rate (</w:t>
        </w:r>
      </w:ins>
      <w:r>
        <w:rPr>
          <w:rFonts w:ascii="Times New Roman" w:hAnsi="Times New Roman" w:cs="Times New Roman"/>
          <w:sz w:val="24"/>
          <w:szCs w:val="24"/>
          <w:lang w:val="en-US"/>
        </w:rPr>
        <w:t>HR</w:t>
      </w:r>
      <w:ins w:id="102" w:author="Deiglmayr, Anne" w:date="2024-05-22T16:08:00Z">
        <w:r w:rsidR="0023388C">
          <w:rPr>
            <w:rFonts w:ascii="Times New Roman" w:hAnsi="Times New Roman" w:cs="Times New Roman"/>
            <w:sz w:val="24"/>
            <w:szCs w:val="24"/>
            <w:lang w:val="en-US"/>
          </w:rPr>
          <w:t>)</w:t>
        </w:r>
      </w:ins>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xml:space="preserve">s electrical activity, their intrusive nature and requirement </w:t>
      </w:r>
      <w:del w:id="103" w:author="Deiglmayr, Anne" w:date="2024-05-22T16:04:00Z">
        <w:r w:rsidR="00ED680C" w:rsidRPr="00ED680C" w:rsidDel="00AE6924">
          <w:rPr>
            <w:rFonts w:ascii="Times New Roman" w:hAnsi="Times New Roman" w:cs="Times New Roman"/>
            <w:sz w:val="24"/>
            <w:szCs w:val="24"/>
            <w:lang w:val="en-US"/>
          </w:rPr>
          <w:delText xml:space="preserve">for </w:delText>
        </w:r>
      </w:del>
      <w:ins w:id="104" w:author="Deiglmayr, Anne" w:date="2024-05-22T16:04:00Z">
        <w:r w:rsidR="00AE6924">
          <w:rPr>
            <w:rFonts w:ascii="Times New Roman" w:hAnsi="Times New Roman" w:cs="Times New Roman"/>
            <w:sz w:val="24"/>
            <w:szCs w:val="24"/>
            <w:lang w:val="en-US"/>
          </w:rPr>
          <w:t>of</w:t>
        </w:r>
        <w:r w:rsidR="00AE6924" w:rsidRPr="00ED680C">
          <w:rPr>
            <w:rFonts w:ascii="Times New Roman" w:hAnsi="Times New Roman" w:cs="Times New Roman"/>
            <w:sz w:val="24"/>
            <w:szCs w:val="24"/>
            <w:lang w:val="en-US"/>
          </w:rPr>
          <w:t xml:space="preserve"> </w:t>
        </w:r>
      </w:ins>
      <w:r w:rsidR="00ED680C" w:rsidRPr="00ED680C">
        <w:rPr>
          <w:rFonts w:ascii="Times New Roman" w:hAnsi="Times New Roman" w:cs="Times New Roman"/>
          <w:sz w:val="24"/>
          <w:szCs w:val="24"/>
          <w:lang w:val="en-US"/>
        </w:rPr>
        <w:t>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35021131"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 xml:space="preserve">Thus, fitness trackers offer a </w:t>
      </w:r>
      <w:del w:id="105" w:author="Deiglmayr, Anne" w:date="2024-05-22T16:09:00Z">
        <w:r w:rsidR="00502BA4" w:rsidRPr="00502BA4" w:rsidDel="0023388C">
          <w:rPr>
            <w:rFonts w:ascii="Times New Roman" w:hAnsi="Times New Roman" w:cs="Times New Roman"/>
            <w:sz w:val="24"/>
            <w:szCs w:val="24"/>
            <w:lang w:val="en-US"/>
          </w:rPr>
          <w:delText xml:space="preserve">cheap and unobtrusive </w:delText>
        </w:r>
      </w:del>
      <w:ins w:id="106" w:author="Deiglmayr, Anne" w:date="2024-05-22T16:09:00Z">
        <w:r w:rsidR="0023388C">
          <w:rPr>
            <w:rFonts w:ascii="Times New Roman" w:hAnsi="Times New Roman" w:cs="Times New Roman"/>
            <w:sz w:val="24"/>
            <w:szCs w:val="24"/>
            <w:lang w:val="en-US"/>
          </w:rPr>
          <w:t xml:space="preserve">low-cost, and unobtrusive </w:t>
        </w:r>
      </w:ins>
      <w:r w:rsidR="00502BA4" w:rsidRPr="00502BA4">
        <w:rPr>
          <w:rFonts w:ascii="Times New Roman" w:hAnsi="Times New Roman" w:cs="Times New Roman"/>
          <w:sz w:val="24"/>
          <w:szCs w:val="24"/>
          <w:lang w:val="en-US"/>
        </w:rPr>
        <w:t>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ins w:id="107" w:author="Deiglmayr, Anne" w:date="2024-05-22T16:09:00Z">
        <w:r w:rsidR="0023388C">
          <w:rPr>
            <w:rFonts w:ascii="Times New Roman" w:hAnsi="Times New Roman" w:cs="Times New Roman"/>
            <w:sz w:val="24"/>
            <w:szCs w:val="24"/>
            <w:lang w:val="en-US"/>
          </w:rPr>
          <w:t xml:space="preserve"> </w:t>
        </w:r>
      </w:ins>
      <w:ins w:id="108" w:author="Deiglmayr, Anne" w:date="2024-05-22T16:10:00Z">
        <w:r w:rsidR="0023388C">
          <w:rPr>
            <w:rFonts w:ascii="Times New Roman" w:hAnsi="Times New Roman" w:cs="Times New Roman"/>
            <w:sz w:val="24"/>
            <w:szCs w:val="24"/>
            <w:lang w:val="en-US"/>
          </w:rPr>
          <w:t>in many different settings</w:t>
        </w:r>
      </w:ins>
      <w:r w:rsidR="00502BA4" w:rsidRPr="00502BA4">
        <w:rPr>
          <w:rFonts w:ascii="Times New Roman" w:hAnsi="Times New Roman" w:cs="Times New Roman"/>
          <w:sz w:val="24"/>
          <w:szCs w:val="24"/>
          <w:lang w:val="en-US"/>
        </w:rPr>
        <w:t>.</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2280090E"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w:t>
      </w:r>
      <w:ins w:id="109" w:author="Deiglmayr, Anne" w:date="2024-05-22T16:10:00Z">
        <w:r w:rsidR="00CE57D0">
          <w:rPr>
            <w:rFonts w:ascii="Times New Roman" w:hAnsi="Times New Roman" w:cs="Times New Roman"/>
            <w:sz w:val="24"/>
            <w:szCs w:val="24"/>
            <w:lang w:val="en-US"/>
          </w:rPr>
          <w:t>; teachers face</w:t>
        </w:r>
      </w:ins>
      <w:r w:rsidR="00FF14E7" w:rsidRPr="003F6B37">
        <w:rPr>
          <w:rFonts w:ascii="Times New Roman" w:hAnsi="Times New Roman" w:cs="Times New Roman"/>
          <w:sz w:val="24"/>
          <w:szCs w:val="24"/>
          <w:lang w:val="en-US"/>
        </w:rPr>
        <w:t xml:space="preserve"> c</w:t>
      </w:r>
      <w:del w:id="110" w:author="Deiglmayr, Anne" w:date="2024-05-22T16:10:00Z">
        <w:r w:rsidR="00FF14E7" w:rsidRPr="003F6B37" w:rsidDel="00CE57D0">
          <w:rPr>
            <w:rFonts w:ascii="Times New Roman" w:hAnsi="Times New Roman" w:cs="Times New Roman"/>
            <w:sz w:val="24"/>
            <w:szCs w:val="24"/>
            <w:lang w:val="en-US"/>
          </w:rPr>
          <w:delText>ompared to other occupational groups</w:delText>
        </w:r>
        <w:r w:rsidR="00143F9F" w:rsidDel="00CE57D0">
          <w:rPr>
            <w:rFonts w:ascii="Times New Roman" w:hAnsi="Times New Roman" w:cs="Times New Roman"/>
            <w:sz w:val="24"/>
            <w:szCs w:val="24"/>
            <w:lang w:val="en-US"/>
          </w:rPr>
          <w:delText>, f</w:delText>
        </w:r>
        <w:r w:rsidR="00143F9F" w:rsidRPr="003F6B37" w:rsidDel="00CE57D0">
          <w:rPr>
            <w:rFonts w:ascii="Times New Roman" w:hAnsi="Times New Roman" w:cs="Times New Roman"/>
            <w:sz w:val="24"/>
            <w:szCs w:val="24"/>
            <w:lang w:val="en-US"/>
          </w:rPr>
          <w:delText>acing</w:delText>
        </w:r>
      </w:del>
      <w:r w:rsidR="00143F9F" w:rsidRPr="003F6B37">
        <w:rPr>
          <w:rFonts w:ascii="Times New Roman" w:hAnsi="Times New Roman" w:cs="Times New Roman"/>
          <w:sz w:val="24"/>
          <w:szCs w:val="24"/>
          <w:lang w:val="en-US"/>
        </w:rPr>
        <w:t xml:space="preserve">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w:t>
      </w:r>
      <w:del w:id="111" w:author="Deiglmayr, Anne" w:date="2024-05-22T16:11:00Z">
        <w:r w:rsidR="009C562F" w:rsidRPr="009C562F" w:rsidDel="00CE57D0">
          <w:rPr>
            <w:rFonts w:ascii="Times New Roman" w:hAnsi="Times New Roman" w:cs="Times New Roman"/>
            <w:sz w:val="24"/>
            <w:szCs w:val="24"/>
            <w:lang w:val="en-US"/>
          </w:rPr>
          <w:delText xml:space="preserve">often </w:delText>
        </w:r>
      </w:del>
      <w:ins w:id="112" w:author="Deiglmayr, Anne" w:date="2024-05-22T16:11:00Z">
        <w:r w:rsidR="00CE57D0">
          <w:rPr>
            <w:rFonts w:ascii="Times New Roman" w:hAnsi="Times New Roman" w:cs="Times New Roman"/>
            <w:sz w:val="24"/>
            <w:szCs w:val="24"/>
            <w:lang w:val="en-US"/>
          </w:rPr>
          <w:t>typically</w:t>
        </w:r>
        <w:r w:rsidR="00CE57D0" w:rsidRPr="009C562F">
          <w:rPr>
            <w:rFonts w:ascii="Times New Roman" w:hAnsi="Times New Roman" w:cs="Times New Roman"/>
            <w:sz w:val="24"/>
            <w:szCs w:val="24"/>
            <w:lang w:val="en-US"/>
          </w:rPr>
          <w:t xml:space="preserve"> </w:t>
        </w:r>
      </w:ins>
      <w:r w:rsidR="009C562F" w:rsidRPr="009C562F">
        <w:rPr>
          <w:rFonts w:ascii="Times New Roman" w:hAnsi="Times New Roman" w:cs="Times New Roman"/>
          <w:sz w:val="24"/>
          <w:szCs w:val="24"/>
          <w:lang w:val="en-US"/>
        </w:rPr>
        <w:t xml:space="preserve">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B7EF263"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11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113"/>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w:t>
      </w:r>
      <w:r w:rsidR="00C34F40" w:rsidRPr="00C34F40">
        <w:rPr>
          <w:rFonts w:ascii="Times New Roman" w:hAnsi="Times New Roman" w:cs="Times New Roman"/>
          <w:sz w:val="24"/>
          <w:szCs w:val="24"/>
          <w:lang w:val="en-US"/>
        </w:rPr>
        <w:lastRenderedPageBreak/>
        <w:t>stress model [@lazarus1990theory] highlights the interaction between an individual and the environment, whereby stress refers to a person</w:t>
      </w:r>
      <w:r w:rsidR="000E72A6">
        <w:rPr>
          <w:rFonts w:ascii="Times New Roman" w:hAnsi="Times New Roman" w:cs="Times New Roman"/>
          <w:sz w:val="24"/>
          <w:szCs w:val="24"/>
          <w:lang w:val="en-US"/>
        </w:rPr>
        <w:t>’</w:t>
      </w:r>
      <w:r w:rsidR="00C34F40" w:rsidRPr="00C34F40">
        <w:rPr>
          <w:rFonts w:ascii="Times New Roman" w:hAnsi="Times New Roman" w:cs="Times New Roman"/>
          <w:sz w:val="24"/>
          <w:szCs w:val="24"/>
          <w:lang w:val="en-US"/>
        </w:rPr>
        <w:t xml:space="preserve">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44C6618F" w14:textId="77777777" w:rsidR="006B68BD" w:rsidRDefault="006B68BD" w:rsidP="00C34F40">
      <w:pPr>
        <w:spacing w:line="360" w:lineRule="auto"/>
        <w:rPr>
          <w:rFonts w:ascii="Times New Roman" w:hAnsi="Times New Roman" w:cs="Times New Roman"/>
          <w:sz w:val="24"/>
          <w:szCs w:val="24"/>
          <w:lang w:val="en-US"/>
        </w:rPr>
      </w:pPr>
    </w:p>
    <w:p w14:paraId="621204D8" w14:textId="77777777" w:rsidR="006B68BD" w:rsidRDefault="006B68BD" w:rsidP="00C34F40">
      <w:pPr>
        <w:spacing w:line="360" w:lineRule="auto"/>
        <w:rPr>
          <w:rFonts w:ascii="Times New Roman" w:hAnsi="Times New Roman" w:cs="Times New Roman"/>
          <w:sz w:val="24"/>
          <w:szCs w:val="24"/>
          <w:lang w:val="en-US"/>
        </w:rPr>
      </w:pPr>
    </w:p>
    <w:p w14:paraId="7EB7AD46" w14:textId="77777777" w:rsidR="006B68BD" w:rsidRDefault="006B68BD" w:rsidP="00C34F40">
      <w:pPr>
        <w:spacing w:line="360" w:lineRule="auto"/>
        <w:rPr>
          <w:rFonts w:ascii="Times New Roman" w:hAnsi="Times New Roman" w:cs="Times New Roman"/>
          <w:sz w:val="24"/>
          <w:szCs w:val="24"/>
          <w:lang w:val="en-US"/>
        </w:rPr>
      </w:pPr>
    </w:p>
    <w:p w14:paraId="1C78C799" w14:textId="77777777" w:rsidR="006B68BD" w:rsidRDefault="006B68BD"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24E8190E"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ins w:id="114" w:author="Deiglmayr, Anne" w:date="2024-05-22T16:11:00Z">
        <w:r w:rsidR="00CE57D0">
          <w:rPr>
            <w:rFonts w:ascii="Times New Roman" w:hAnsi="Times New Roman" w:cs="Times New Roman"/>
            <w:i/>
            <w:iCs/>
            <w:sz w:val="24"/>
            <w:szCs w:val="24"/>
            <w:lang w:val="en-US"/>
          </w:rPr>
          <w:t>s</w:t>
        </w:r>
      </w:ins>
      <w:r w:rsidRPr="00C743FD">
        <w:rPr>
          <w:rFonts w:ascii="Times New Roman" w:hAnsi="Times New Roman" w:cs="Times New Roman"/>
          <w:i/>
          <w:iCs/>
          <w:sz w:val="24"/>
          <w:szCs w:val="24"/>
          <w:lang w:val="en-US"/>
        </w:rPr>
        <w:t>)</w:t>
      </w:r>
    </w:p>
    <w:p w14:paraId="2888F32A" w14:textId="6B9B66E2" w:rsidR="00E779A5" w:rsidRDefault="004D6B2D" w:rsidP="006B68BD">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AA628C">
        <w:rPr>
          <w:rFonts w:ascii="Times New Roman" w:hAnsi="Times New Roman" w:cs="Times New Roman"/>
          <w:sz w:val="24"/>
          <w:szCs w:val="24"/>
          <w:lang w:val="en-US"/>
        </w:rPr>
        <w:t xml:space="preserve">Fig. 1 shows, in a simplified way, how classroom events affect </w:t>
      </w:r>
      <w:r w:rsidR="000E72A6">
        <w:rPr>
          <w:rFonts w:ascii="Times New Roman" w:hAnsi="Times New Roman" w:cs="Times New Roman"/>
          <w:sz w:val="24"/>
          <w:szCs w:val="24"/>
          <w:lang w:val="en-US"/>
        </w:rPr>
        <w:t>teachers’</w:t>
      </w:r>
      <w:r w:rsidR="00AA628C">
        <w:rPr>
          <w:rFonts w:ascii="Times New Roman" w:hAnsi="Times New Roman" w:cs="Times New Roman"/>
          <w:sz w:val="24"/>
          <w:szCs w:val="24"/>
          <w:lang w:val="en-US"/>
        </w:rPr>
        <w:t xml:space="preserve"> stress levels, according to the </w:t>
      </w:r>
      <w:r w:rsidR="00C12AF2">
        <w:rPr>
          <w:rFonts w:ascii="Times New Roman" w:hAnsi="Times New Roman" w:cs="Times New Roman"/>
          <w:sz w:val="24"/>
          <w:szCs w:val="24"/>
          <w:lang w:val="en-US"/>
        </w:rPr>
        <w:t>model of teacher stress</w:t>
      </w:r>
      <w:r w:rsidR="00AA628C">
        <w:rPr>
          <w:rFonts w:ascii="Times New Roman" w:hAnsi="Times New Roman" w:cs="Times New Roman"/>
          <w:sz w:val="24"/>
          <w:szCs w:val="24"/>
          <w:lang w:val="en-US"/>
        </w:rPr>
        <w:t xml:space="preserve">: </w:t>
      </w:r>
      <w:r w:rsidR="00AA628C" w:rsidRPr="00005C64">
        <w:rPr>
          <w:rFonts w:ascii="Times New Roman" w:hAnsi="Times New Roman" w:cs="Times New Roman"/>
          <w:sz w:val="24"/>
          <w:szCs w:val="24"/>
          <w:lang w:val="en-US"/>
        </w:rPr>
        <w:t xml:space="preserve">When </w:t>
      </w:r>
      <w:r w:rsidR="00AA628C">
        <w:rPr>
          <w:rFonts w:ascii="Times New Roman" w:hAnsi="Times New Roman" w:cs="Times New Roman"/>
          <w:sz w:val="24"/>
          <w:szCs w:val="24"/>
          <w:lang w:val="en-US"/>
        </w:rPr>
        <w:t xml:space="preserve">potential stressors (e.g., </w:t>
      </w:r>
      <w:r w:rsidR="00AA628C" w:rsidRPr="00005C64">
        <w:rPr>
          <w:rFonts w:ascii="Times New Roman" w:hAnsi="Times New Roman" w:cs="Times New Roman"/>
          <w:sz w:val="24"/>
          <w:szCs w:val="24"/>
          <w:lang w:val="en-US"/>
        </w:rPr>
        <w:t>classroom disruptions</w:t>
      </w:r>
      <w:r w:rsidR="00AA628C">
        <w:rPr>
          <w:rFonts w:ascii="Times New Roman" w:hAnsi="Times New Roman" w:cs="Times New Roman"/>
          <w:sz w:val="24"/>
          <w:szCs w:val="24"/>
          <w:lang w:val="en-US"/>
        </w:rPr>
        <w:t>)</w:t>
      </w:r>
      <w:r w:rsidR="00AA628C" w:rsidRPr="00005C64">
        <w:rPr>
          <w:rFonts w:ascii="Times New Roman" w:hAnsi="Times New Roman" w:cs="Times New Roman"/>
          <w:sz w:val="24"/>
          <w:szCs w:val="24"/>
          <w:lang w:val="en-US"/>
        </w:rPr>
        <w:t xml:space="preserve"> occur</w:t>
      </w:r>
      <w:r w:rsidR="00AA628C">
        <w:rPr>
          <w:rFonts w:ascii="Times New Roman" w:hAnsi="Times New Roman" w:cs="Times New Roman"/>
          <w:sz w:val="24"/>
          <w:szCs w:val="24"/>
          <w:lang w:val="en-US"/>
        </w:rPr>
        <w:t xml:space="preserve"> during teaching (1)</w:t>
      </w:r>
      <w:r w:rsidR="00AA628C" w:rsidRPr="00005C64">
        <w:rPr>
          <w:rFonts w:ascii="Times New Roman" w:hAnsi="Times New Roman" w:cs="Times New Roman"/>
          <w:sz w:val="24"/>
          <w:szCs w:val="24"/>
          <w:lang w:val="en-US"/>
        </w:rPr>
        <w:t xml:space="preserve">, teachers </w:t>
      </w:r>
      <w:r w:rsidR="00AA628C">
        <w:rPr>
          <w:rFonts w:ascii="Times New Roman" w:hAnsi="Times New Roman" w:cs="Times New Roman"/>
          <w:sz w:val="24"/>
          <w:szCs w:val="24"/>
          <w:lang w:val="en-US"/>
        </w:rPr>
        <w:t xml:space="preserve">intuitively judge </w:t>
      </w:r>
      <w:r w:rsidR="00AA628C" w:rsidRPr="00005C64">
        <w:rPr>
          <w:rFonts w:ascii="Times New Roman" w:hAnsi="Times New Roman" w:cs="Times New Roman"/>
          <w:sz w:val="24"/>
          <w:szCs w:val="24"/>
          <w:lang w:val="en-US"/>
        </w:rPr>
        <w:t>how disruptive the event is</w:t>
      </w:r>
      <w:r w:rsidR="00AA628C">
        <w:rPr>
          <w:rFonts w:ascii="Times New Roman" w:hAnsi="Times New Roman" w:cs="Times New Roman"/>
          <w:sz w:val="24"/>
          <w:szCs w:val="24"/>
          <w:lang w:val="en-US"/>
        </w:rPr>
        <w:t xml:space="preserve"> in a primary appraisal</w:t>
      </w:r>
      <w:r w:rsidR="00AA628C" w:rsidRPr="00005C64">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(2). If potential stressors are judged as threatening, i.e., as actual stressors (3), </w:t>
      </w:r>
      <w:r w:rsidR="00AA628C" w:rsidRPr="00ED68F8">
        <w:rPr>
          <w:rFonts w:ascii="Times New Roman" w:hAnsi="Times New Roman" w:cs="Times New Roman"/>
          <w:sz w:val="24"/>
          <w:szCs w:val="24"/>
          <w:lang w:val="en-US"/>
        </w:rPr>
        <w:t>teacher</w:t>
      </w:r>
      <w:r w:rsidR="00AA628C">
        <w:rPr>
          <w:rFonts w:ascii="Times New Roman" w:hAnsi="Times New Roman" w:cs="Times New Roman"/>
          <w:sz w:val="24"/>
          <w:szCs w:val="24"/>
          <w:lang w:val="en-US"/>
        </w:rPr>
        <w:t>s</w:t>
      </w:r>
      <w:r w:rsidR="00AA628C" w:rsidRPr="00ED68F8">
        <w:rPr>
          <w:rFonts w:ascii="Times New Roman" w:hAnsi="Times New Roman" w:cs="Times New Roman"/>
          <w:sz w:val="24"/>
          <w:szCs w:val="24"/>
          <w:lang w:val="en-US"/>
        </w:rPr>
        <w:t xml:space="preserve"> consider whether </w:t>
      </w:r>
      <w:r w:rsidR="00AA628C">
        <w:rPr>
          <w:rFonts w:ascii="Times New Roman" w:hAnsi="Times New Roman" w:cs="Times New Roman"/>
          <w:sz w:val="24"/>
          <w:szCs w:val="24"/>
          <w:lang w:val="en-US"/>
        </w:rPr>
        <w:t>they have</w:t>
      </w:r>
      <w:r w:rsidR="00AA628C" w:rsidRPr="00ED68F8">
        <w:rPr>
          <w:rFonts w:ascii="Times New Roman" w:hAnsi="Times New Roman" w:cs="Times New Roman"/>
          <w:sz w:val="24"/>
          <w:szCs w:val="24"/>
          <w:lang w:val="en-US"/>
        </w:rPr>
        <w:t xml:space="preserve"> sufficient resources </w:t>
      </w:r>
      <w:r w:rsidR="00AA628C">
        <w:rPr>
          <w:rFonts w:ascii="Times New Roman" w:hAnsi="Times New Roman" w:cs="Times New Roman"/>
          <w:sz w:val="24"/>
          <w:szCs w:val="24"/>
          <w:lang w:val="en-US"/>
        </w:rPr>
        <w:t>for coping</w:t>
      </w:r>
      <w:r w:rsidR="00AA628C" w:rsidRPr="00ED68F8">
        <w:rPr>
          <w:rFonts w:ascii="Times New Roman" w:hAnsi="Times New Roman" w:cs="Times New Roman"/>
          <w:sz w:val="24"/>
          <w:szCs w:val="24"/>
          <w:lang w:val="en-US"/>
        </w:rPr>
        <w:t xml:space="preserve"> with the stressor</w:t>
      </w:r>
      <w:r w:rsidR="00AA628C">
        <w:rPr>
          <w:rFonts w:ascii="Times New Roman" w:hAnsi="Times New Roman" w:cs="Times New Roman"/>
          <w:sz w:val="24"/>
          <w:szCs w:val="24"/>
          <w:lang w:val="en-US"/>
        </w:rPr>
        <w:t xml:space="preserve"> (4)</w:t>
      </w:r>
      <w:r w:rsidR="00AA628C" w:rsidRPr="00ED68F8">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Teachers utilize these resources in trying to cope with the stressor, e.g., by employing</w:t>
      </w:r>
      <w:r w:rsidR="00AA628C" w:rsidRPr="009C562F">
        <w:rPr>
          <w:rFonts w:ascii="Times New Roman" w:hAnsi="Times New Roman" w:cs="Times New Roman"/>
          <w:sz w:val="24"/>
          <w:szCs w:val="24"/>
          <w:lang w:val="en-US"/>
        </w:rPr>
        <w:t xml:space="preserve"> classroom management</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strategies </w:t>
      </w:r>
      <w:r w:rsidR="00AA628C">
        <w:rPr>
          <w:rFonts w:ascii="Times New Roman" w:hAnsi="Times New Roman" w:cs="Times New Roman"/>
          <w:sz w:val="24"/>
          <w:szCs w:val="24"/>
          <w:lang w:val="en-US"/>
        </w:rPr>
        <w:t xml:space="preserve">(5). </w:t>
      </w:r>
      <w:r w:rsidR="00AA628C" w:rsidRPr="009C562F">
        <w:rPr>
          <w:rFonts w:ascii="Times New Roman" w:hAnsi="Times New Roman" w:cs="Times New Roman"/>
          <w:sz w:val="24"/>
          <w:szCs w:val="24"/>
          <w:lang w:val="en-US"/>
        </w:rPr>
        <w:t>In cases where coping fails, stress ensues,</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often accompanied by physiological reactions like increased </w:t>
      </w:r>
      <w:r w:rsidR="00AA628C">
        <w:rPr>
          <w:rFonts w:ascii="Times New Roman" w:hAnsi="Times New Roman" w:cs="Times New Roman"/>
          <w:sz w:val="24"/>
          <w:szCs w:val="24"/>
          <w:lang w:val="en-US"/>
        </w:rPr>
        <w:t>HR (6)</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As part of the coping </w:t>
      </w:r>
      <w:r w:rsidR="00AA628C">
        <w:rPr>
          <w:rFonts w:ascii="Times New Roman" w:hAnsi="Times New Roman" w:cs="Times New Roman"/>
          <w:sz w:val="24"/>
          <w:szCs w:val="24"/>
          <w:lang w:val="en-US"/>
        </w:rPr>
        <w:lastRenderedPageBreak/>
        <w:t>process</w:t>
      </w:r>
      <w:r w:rsidR="00AA628C" w:rsidRPr="009C562F">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and dependent on its outcomes,</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teachers</w:t>
      </w:r>
      <w:r w:rsidR="00AA628C" w:rsidRPr="009C562F">
        <w:rPr>
          <w:rFonts w:ascii="Times New Roman" w:hAnsi="Times New Roman" w:cs="Times New Roman"/>
          <w:sz w:val="24"/>
          <w:szCs w:val="24"/>
          <w:lang w:val="en-US"/>
        </w:rPr>
        <w:t xml:space="preserve"> re-evaluate</w:t>
      </w:r>
      <w:r w:rsidR="00AA628C">
        <w:rPr>
          <w:rFonts w:ascii="Times New Roman" w:hAnsi="Times New Roman" w:cs="Times New Roman"/>
          <w:sz w:val="24"/>
          <w:szCs w:val="24"/>
          <w:lang w:val="en-US"/>
        </w:rPr>
        <w:t xml:space="preserve"> the stressor (7). </w:t>
      </w:r>
      <w:ins w:id="115" w:author="Deiglmayr, Anne" w:date="2024-05-22T16:12:00Z">
        <w:r w:rsidR="00CE57D0">
          <w:rPr>
            <w:rFonts w:ascii="Times New Roman" w:hAnsi="Times New Roman" w:cs="Times New Roman"/>
            <w:sz w:val="24"/>
            <w:szCs w:val="24"/>
            <w:lang w:val="en-US"/>
          </w:rPr>
          <w:t>Thus, depending on their own professional learning histo</w:t>
        </w:r>
      </w:ins>
      <w:ins w:id="116" w:author="Deiglmayr, Anne" w:date="2024-05-22T16:13:00Z">
        <w:r w:rsidR="00CE57D0">
          <w:rPr>
            <w:rFonts w:ascii="Times New Roman" w:hAnsi="Times New Roman" w:cs="Times New Roman"/>
            <w:sz w:val="24"/>
            <w:szCs w:val="24"/>
            <w:lang w:val="en-US"/>
          </w:rPr>
          <w:t>ry, teachers may differ in their reactions even to the same stressor. More experienced teachers typically have a broader and more problem-specific range of coping strategies that help them</w:t>
        </w:r>
      </w:ins>
      <w:ins w:id="117" w:author="Deiglmayr, Anne" w:date="2024-05-22T16:14:00Z">
        <w:r w:rsidR="00CE57D0">
          <w:rPr>
            <w:rFonts w:ascii="Times New Roman" w:hAnsi="Times New Roman" w:cs="Times New Roman"/>
            <w:sz w:val="24"/>
            <w:szCs w:val="24"/>
            <w:lang w:val="en-US"/>
          </w:rPr>
          <w:t xml:space="preserve"> in dealing with a (potential) stressor. For example, mire experienced teacher may have better classroom management skills, and more routines for dealing with classroom disruptions</w:t>
        </w:r>
      </w:ins>
      <w:ins w:id="118" w:author="Deiglmayr, Anne" w:date="2024-05-22T16:15:00Z">
        <w:r w:rsidR="00CE57D0">
          <w:rPr>
            <w:rFonts w:ascii="Times New Roman" w:hAnsi="Times New Roman" w:cs="Times New Roman"/>
            <w:sz w:val="24"/>
            <w:szCs w:val="24"/>
            <w:lang w:val="en-US"/>
          </w:rPr>
          <w:t xml:space="preserve">, and thus experience lower levels of stress than less experienced teachers </w:t>
        </w:r>
        <w:commentRangeStart w:id="119"/>
        <w:r w:rsidR="00CE57D0">
          <w:rPr>
            <w:rFonts w:ascii="Times New Roman" w:hAnsi="Times New Roman" w:cs="Times New Roman"/>
            <w:sz w:val="24"/>
            <w:szCs w:val="24"/>
            <w:lang w:val="en-US"/>
          </w:rPr>
          <w:t>(</w:t>
        </w:r>
        <w:r w:rsidR="004D07BA">
          <w:rPr>
            <w:rFonts w:ascii="Times New Roman" w:hAnsi="Times New Roman" w:cs="Times New Roman"/>
            <w:sz w:val="24"/>
            <w:szCs w:val="24"/>
            <w:lang w:val="en-US"/>
          </w:rPr>
          <w:t>[@</w:t>
        </w:r>
        <w:r w:rsidR="004D07BA" w:rsidRPr="00B6121A">
          <w:rPr>
            <w:rFonts w:ascii="Times New Roman" w:hAnsi="Times New Roman" w:cs="Times New Roman"/>
            <w:sz w:val="24"/>
            <w:szCs w:val="24"/>
            <w:lang w:val="en-US"/>
          </w:rPr>
          <w:t>wolff2015keeping</w:t>
        </w:r>
        <w:commentRangeEnd w:id="119"/>
        <w:r w:rsidR="004D07BA">
          <w:rPr>
            <w:rStyle w:val="Kommentarzeichen"/>
          </w:rPr>
          <w:commentReference w:id="119"/>
        </w:r>
        <w:r w:rsidR="004D07BA">
          <w:rPr>
            <w:rFonts w:ascii="Times New Roman" w:hAnsi="Times New Roman" w:cs="Times New Roman"/>
            <w:sz w:val="24"/>
            <w:szCs w:val="24"/>
            <w:lang w:val="en-US"/>
          </w:rPr>
          <w:t>]</w:t>
        </w:r>
        <w:r w:rsidR="00CE57D0">
          <w:rPr>
            <w:rFonts w:ascii="Times New Roman" w:hAnsi="Times New Roman" w:cs="Times New Roman"/>
            <w:sz w:val="24"/>
            <w:szCs w:val="24"/>
            <w:lang w:val="en-US"/>
          </w:rPr>
          <w:t>).</w:t>
        </w:r>
      </w:ins>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1E911B0"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@sperka1995 for example recorded the HR of 16 pre-service teachers during their first lesson. </w:t>
      </w:r>
      <w:del w:id="120" w:author="Deiglmayr, Anne" w:date="2024-05-22T16:17:00Z">
        <w:r w:rsidR="00E82BC5" w:rsidDel="004D5854">
          <w:rPr>
            <w:rFonts w:ascii="Times New Roman" w:hAnsi="Times New Roman" w:cs="Times New Roman"/>
            <w:sz w:val="24"/>
            <w:szCs w:val="24"/>
            <w:lang w:val="en-US"/>
          </w:rPr>
          <w:delText>The</w:delText>
        </w:r>
        <w:r w:rsidR="00E82BC5" w:rsidRPr="00747A71" w:rsidDel="004D5854">
          <w:rPr>
            <w:rFonts w:ascii="Times New Roman" w:hAnsi="Times New Roman" w:cs="Times New Roman"/>
            <w:sz w:val="24"/>
            <w:szCs w:val="24"/>
            <w:lang w:val="en-US"/>
          </w:rPr>
          <w:delText xml:space="preserve"> results show</w:delText>
        </w:r>
        <w:r w:rsidR="00E82BC5" w:rsidDel="004D5854">
          <w:rPr>
            <w:rFonts w:ascii="Times New Roman" w:hAnsi="Times New Roman" w:cs="Times New Roman"/>
            <w:sz w:val="24"/>
            <w:szCs w:val="24"/>
            <w:lang w:val="en-US"/>
          </w:rPr>
          <w:delText>ed</w:delText>
        </w:r>
        <w:r w:rsidR="00E82BC5" w:rsidRPr="00747A71" w:rsidDel="004D5854">
          <w:rPr>
            <w:rFonts w:ascii="Times New Roman" w:hAnsi="Times New Roman" w:cs="Times New Roman"/>
            <w:sz w:val="24"/>
            <w:szCs w:val="24"/>
            <w:lang w:val="en-US"/>
          </w:rPr>
          <w:delText xml:space="preserve"> significantly increased psychophysiological activation </w:delText>
        </w:r>
        <w:r w:rsidR="00E82BC5" w:rsidDel="004D5854">
          <w:rPr>
            <w:rFonts w:ascii="Times New Roman" w:hAnsi="Times New Roman" w:cs="Times New Roman"/>
            <w:sz w:val="24"/>
            <w:szCs w:val="24"/>
            <w:lang w:val="en-US"/>
          </w:rPr>
          <w:delText>in terms of an</w:delText>
        </w:r>
      </w:del>
      <w:ins w:id="121" w:author="Deiglmayr, Anne" w:date="2024-05-22T16:17:00Z">
        <w:r w:rsidR="004D5854">
          <w:rPr>
            <w:rFonts w:ascii="Times New Roman" w:hAnsi="Times New Roman" w:cs="Times New Roman"/>
            <w:sz w:val="24"/>
            <w:szCs w:val="24"/>
            <w:lang w:val="en-US"/>
          </w:rPr>
          <w:t>Teachers´</w:t>
        </w:r>
      </w:ins>
      <w:r w:rsidR="00E82BC5" w:rsidRPr="00747A71">
        <w:rPr>
          <w:rFonts w:ascii="Times New Roman" w:hAnsi="Times New Roman" w:cs="Times New Roman"/>
          <w:sz w:val="24"/>
          <w:szCs w:val="24"/>
          <w:lang w:val="en-US"/>
        </w:rPr>
        <w:t xml:space="preserve"> </w:t>
      </w:r>
      <w:ins w:id="122" w:author="Deiglmayr, Anne" w:date="2024-05-22T16:17:00Z">
        <w:r w:rsidR="004D5854">
          <w:rPr>
            <w:rFonts w:ascii="Times New Roman" w:hAnsi="Times New Roman" w:cs="Times New Roman"/>
            <w:sz w:val="24"/>
            <w:szCs w:val="24"/>
            <w:lang w:val="en-US"/>
          </w:rPr>
          <w:t xml:space="preserve">HR </w:t>
        </w:r>
      </w:ins>
      <w:r w:rsidR="00E82BC5" w:rsidRPr="00747A71">
        <w:rPr>
          <w:rFonts w:ascii="Times New Roman" w:hAnsi="Times New Roman" w:cs="Times New Roman"/>
          <w:sz w:val="24"/>
          <w:szCs w:val="24"/>
          <w:lang w:val="en-US"/>
        </w:rPr>
        <w:t xml:space="preserve">increased </w:t>
      </w:r>
      <w:ins w:id="123" w:author="Deiglmayr, Anne" w:date="2024-05-22T16:17:00Z">
        <w:r w:rsidR="004D5854">
          <w:rPr>
            <w:rFonts w:ascii="Times New Roman" w:hAnsi="Times New Roman" w:cs="Times New Roman"/>
            <w:sz w:val="24"/>
            <w:szCs w:val="24"/>
            <w:lang w:val="en-US"/>
          </w:rPr>
          <w:t xml:space="preserve">significantly </w:t>
        </w:r>
      </w:ins>
      <w:del w:id="124" w:author="Deiglmayr, Anne" w:date="2024-05-22T16:17:00Z">
        <w:r w:rsidR="00E82BC5" w:rsidDel="004D5854">
          <w:rPr>
            <w:rFonts w:ascii="Times New Roman" w:hAnsi="Times New Roman" w:cs="Times New Roman"/>
            <w:sz w:val="24"/>
            <w:szCs w:val="24"/>
            <w:lang w:val="en-US"/>
          </w:rPr>
          <w:delText>HR</w:delText>
        </w:r>
        <w:r w:rsidR="00CC1117" w:rsidDel="004D5854">
          <w:rPr>
            <w:rFonts w:ascii="Times New Roman" w:hAnsi="Times New Roman" w:cs="Times New Roman"/>
            <w:sz w:val="24"/>
            <w:szCs w:val="24"/>
            <w:lang w:val="en-US"/>
          </w:rPr>
          <w:delText xml:space="preserve"> </w:delText>
        </w:r>
      </w:del>
      <w:r w:rsidR="00CC1117">
        <w:rPr>
          <w:rFonts w:ascii="Times New Roman" w:hAnsi="Times New Roman" w:cs="Times New Roman"/>
          <w:sz w:val="24"/>
          <w:szCs w:val="24"/>
          <w:lang w:val="en-US"/>
        </w:rPr>
        <w:t>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w:t>
      </w:r>
      <w:del w:id="125" w:author="Deiglmayr, Anne" w:date="2024-05-22T16:17:00Z">
        <w:r w:rsidR="00E82BC5" w:rsidRPr="00747A71" w:rsidDel="00FC4469">
          <w:rPr>
            <w:rFonts w:ascii="Times New Roman" w:hAnsi="Times New Roman" w:cs="Times New Roman"/>
            <w:sz w:val="24"/>
            <w:szCs w:val="24"/>
            <w:lang w:val="en-US"/>
          </w:rPr>
          <w:delText xml:space="preserve">effect </w:delText>
        </w:r>
      </w:del>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del w:id="126" w:author="Deiglmayr, Anne" w:date="2024-05-22T16:17:00Z">
        <w:r w:rsidR="00CD3FB2" w:rsidDel="00FC4469">
          <w:rPr>
            <w:rFonts w:ascii="Times New Roman" w:hAnsi="Times New Roman" w:cs="Times New Roman"/>
            <w:sz w:val="24"/>
            <w:szCs w:val="24"/>
            <w:lang w:val="en-US"/>
          </w:rPr>
          <w:delText>,</w:delText>
        </w:r>
      </w:del>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w:t>
      </w:r>
      <w:ins w:id="127" w:author="Deiglmayr, Anne" w:date="2024-05-22T16:18:00Z">
        <w:r w:rsidR="00FC4469">
          <w:rPr>
            <w:rFonts w:ascii="Times New Roman" w:hAnsi="Times New Roman" w:cs="Times New Roman"/>
            <w:sz w:val="24"/>
            <w:szCs w:val="24"/>
            <w:lang w:val="en-US"/>
          </w:rPr>
          <w:t>s in</w:t>
        </w:r>
      </w:ins>
      <w:del w:id="128" w:author="Deiglmayr, Anne" w:date="2024-05-22T16:18:00Z">
        <w:r w:rsidR="00D01985" w:rsidRPr="002D6FBF" w:rsidDel="00FC4469">
          <w:rPr>
            <w:rFonts w:ascii="Times New Roman" w:hAnsi="Times New Roman" w:cs="Times New Roman"/>
            <w:sz w:val="24"/>
            <w:szCs w:val="24"/>
            <w:lang w:val="en-US"/>
          </w:rPr>
          <w:delText>d</w:delText>
        </w:r>
      </w:del>
      <w:r w:rsidR="00D01985" w:rsidRPr="002D6FBF">
        <w:rPr>
          <w:rFonts w:ascii="Times New Roman" w:hAnsi="Times New Roman" w:cs="Times New Roman"/>
          <w:sz w:val="24"/>
          <w:szCs w:val="24"/>
          <w:lang w:val="en-US"/>
        </w:rPr>
        <w:t xml:space="preserve"> </w:t>
      </w:r>
      <w:r w:rsidR="00D01985">
        <w:rPr>
          <w:rFonts w:ascii="Times New Roman" w:hAnsi="Times New Roman" w:cs="Times New Roman"/>
          <w:sz w:val="24"/>
          <w:szCs w:val="24"/>
          <w:lang w:val="en-US"/>
        </w:rPr>
        <w:t>HR</w:t>
      </w:r>
      <w:del w:id="129" w:author="Deiglmayr, Anne" w:date="2024-05-22T16:18:00Z">
        <w:r w:rsidR="00D01985" w:rsidRPr="002D6FBF" w:rsidDel="00FC4469">
          <w:rPr>
            <w:rFonts w:ascii="Times New Roman" w:hAnsi="Times New Roman" w:cs="Times New Roman"/>
            <w:sz w:val="24"/>
            <w:szCs w:val="24"/>
            <w:lang w:val="en-US"/>
          </w:rPr>
          <w:delText xml:space="preserve"> </w:delText>
        </w:r>
        <w:r w:rsidR="002D6FBF" w:rsidRPr="002D6FBF" w:rsidDel="00FC4469">
          <w:rPr>
            <w:rFonts w:ascii="Times New Roman" w:hAnsi="Times New Roman" w:cs="Times New Roman"/>
            <w:sz w:val="24"/>
            <w:szCs w:val="24"/>
            <w:lang w:val="en-US"/>
          </w:rPr>
          <w:delText>values</w:delText>
        </w:r>
      </w:del>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29FAF9B"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130"/>
      <w:r w:rsidR="00BE10B7">
        <w:rPr>
          <w:rFonts w:ascii="Times New Roman" w:hAnsi="Times New Roman" w:cs="Times New Roman"/>
          <w:sz w:val="24"/>
          <w:szCs w:val="24"/>
          <w:lang w:val="en-US"/>
        </w:rPr>
        <w:t xml:space="preserve">college students </w:t>
      </w:r>
      <w:commentRangeEnd w:id="130"/>
      <w:r w:rsidR="002F159C">
        <w:rPr>
          <w:rStyle w:val="Kommentarzeichen"/>
        </w:rPr>
        <w:commentReference w:id="130"/>
      </w:r>
      <w:commentRangeStart w:id="131"/>
      <w:r w:rsidR="00F32148">
        <w:rPr>
          <w:rFonts w:ascii="Times New Roman" w:hAnsi="Times New Roman" w:cs="Times New Roman"/>
          <w:sz w:val="24"/>
          <w:szCs w:val="24"/>
          <w:lang w:val="en-US"/>
        </w:rPr>
        <w:t xml:space="preserve">listening to lecture </w:t>
      </w:r>
      <w:commentRangeEnd w:id="131"/>
      <w:r w:rsidR="001A56FE">
        <w:rPr>
          <w:rStyle w:val="Kommentarzeichen"/>
        </w:rPr>
        <w:commentReference w:id="131"/>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132"/>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133"/>
      <w:r w:rsidR="003464B4" w:rsidRPr="0033529D">
        <w:rPr>
          <w:rFonts w:ascii="Times New Roman" w:hAnsi="Times New Roman" w:cs="Times New Roman"/>
          <w:sz w:val="24"/>
          <w:szCs w:val="24"/>
          <w:lang w:val="en-US"/>
        </w:rPr>
        <w:t>peer-discussion based problem solving</w:t>
      </w:r>
      <w:commentRangeEnd w:id="133"/>
      <w:r w:rsidR="001A56FE">
        <w:rPr>
          <w:rStyle w:val="Kommentarzeichen"/>
        </w:rPr>
        <w:commentReference w:id="133"/>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132"/>
      <w:r w:rsidR="002F159C">
        <w:rPr>
          <w:rStyle w:val="Kommentarzeichen"/>
        </w:rPr>
        <w:commentReference w:id="132"/>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134"/>
      <w:commentRangeStart w:id="135"/>
      <w:r w:rsidR="009432BF">
        <w:rPr>
          <w:rFonts w:ascii="Times New Roman" w:hAnsi="Times New Roman" w:cs="Times New Roman"/>
          <w:sz w:val="24"/>
          <w:szCs w:val="24"/>
          <w:lang w:val="en-US"/>
        </w:rPr>
        <w:lastRenderedPageBreak/>
        <w:t>during stress-inducing tasks</w:t>
      </w:r>
      <w:r w:rsidR="009F30AD">
        <w:rPr>
          <w:rFonts w:ascii="Times New Roman" w:hAnsi="Times New Roman" w:cs="Times New Roman"/>
          <w:sz w:val="24"/>
          <w:szCs w:val="24"/>
          <w:lang w:val="en-US"/>
        </w:rPr>
        <w:t xml:space="preserve"> </w:t>
      </w:r>
      <w:commentRangeStart w:id="136"/>
      <w:commentRangeStart w:id="137"/>
      <w:del w:id="138" w:author="Deiglmayr, Anne" w:date="2024-05-22T16:20:00Z">
        <w:r w:rsidR="00495DE2" w:rsidDel="00FC4469">
          <w:rPr>
            <w:rFonts w:ascii="Times New Roman" w:hAnsi="Times New Roman" w:cs="Times New Roman"/>
            <w:sz w:val="24"/>
            <w:szCs w:val="24"/>
            <w:lang w:val="en-US"/>
          </w:rPr>
          <w:delText xml:space="preserve">with </w:delText>
        </w:r>
      </w:del>
      <w:ins w:id="139" w:author="Deiglmayr, Anne" w:date="2024-05-22T16:20:00Z">
        <w:r w:rsidR="00FC4469">
          <w:rPr>
            <w:rFonts w:ascii="Times New Roman" w:hAnsi="Times New Roman" w:cs="Times New Roman"/>
            <w:sz w:val="24"/>
            <w:szCs w:val="24"/>
            <w:lang w:val="en-US"/>
          </w:rPr>
          <w:t>(i.e.</w:t>
        </w:r>
        <w:proofErr w:type="gramStart"/>
        <w:r w:rsidR="00FC4469">
          <w:rPr>
            <w:rFonts w:ascii="Times New Roman" w:hAnsi="Times New Roman" w:cs="Times New Roman"/>
            <w:sz w:val="24"/>
            <w:szCs w:val="24"/>
            <w:lang w:val="en-US"/>
          </w:rPr>
          <w:t xml:space="preserve">,  </w:t>
        </w:r>
      </w:ins>
      <w:r w:rsidR="00495DE2">
        <w:rPr>
          <w:rFonts w:ascii="Times New Roman" w:hAnsi="Times New Roman" w:cs="Times New Roman"/>
          <w:sz w:val="24"/>
          <w:szCs w:val="24"/>
          <w:lang w:val="en-US"/>
        </w:rPr>
        <w:t>the</w:t>
      </w:r>
      <w:proofErr w:type="gramEnd"/>
      <w:r w:rsidR="00495DE2">
        <w:rPr>
          <w:rFonts w:ascii="Times New Roman" w:hAnsi="Times New Roman" w:cs="Times New Roman"/>
          <w:sz w:val="24"/>
          <w:szCs w:val="24"/>
          <w:lang w:val="en-US"/>
        </w:rPr>
        <w:t xml:space="preserve"> </w:t>
      </w:r>
      <w:r w:rsidR="00495DE2" w:rsidRPr="00495DE2">
        <w:rPr>
          <w:rFonts w:ascii="Times New Roman" w:hAnsi="Times New Roman" w:cs="Times New Roman"/>
          <w:sz w:val="24"/>
          <w:szCs w:val="24"/>
          <w:lang w:val="en-US"/>
        </w:rPr>
        <w:t>Trier Stress Test</w:t>
      </w:r>
      <w:ins w:id="140" w:author="Deiglmayr, Anne" w:date="2024-05-22T16:20:00Z">
        <w:r w:rsidR="00FC4469">
          <w:rPr>
            <w:rFonts w:ascii="Times New Roman" w:hAnsi="Times New Roman" w:cs="Times New Roman"/>
            <w:sz w:val="24"/>
            <w:szCs w:val="24"/>
            <w:lang w:val="en-US"/>
          </w:rPr>
          <w:t>)</w:t>
        </w:r>
      </w:ins>
      <w:r w:rsidR="00495DE2" w:rsidRPr="00495DE2">
        <w:rPr>
          <w:rFonts w:ascii="Times New Roman" w:hAnsi="Times New Roman" w:cs="Times New Roman"/>
          <w:sz w:val="24"/>
          <w:szCs w:val="24"/>
          <w:lang w:val="en-US"/>
        </w:rPr>
        <w:t xml:space="preserve"> </w:t>
      </w:r>
      <w:commentRangeEnd w:id="136"/>
      <w:r w:rsidR="00621335">
        <w:rPr>
          <w:rStyle w:val="Kommentarzeichen"/>
        </w:rPr>
        <w:commentReference w:id="136"/>
      </w:r>
      <w:del w:id="141" w:author="Deiglmayr, Anne" w:date="2024-05-22T16:21:00Z">
        <w:r w:rsidR="004730CB" w:rsidDel="00FC4469">
          <w:rPr>
            <w:rFonts w:ascii="Times New Roman" w:hAnsi="Times New Roman" w:cs="Times New Roman"/>
            <w:sz w:val="24"/>
            <w:szCs w:val="24"/>
            <w:lang w:val="en-US"/>
          </w:rPr>
          <w:delText>i</w:delText>
        </w:r>
        <w:r w:rsidR="009432BF" w:rsidDel="00FC4469">
          <w:rPr>
            <w:rFonts w:ascii="Times New Roman" w:hAnsi="Times New Roman" w:cs="Times New Roman"/>
            <w:sz w:val="24"/>
            <w:szCs w:val="24"/>
            <w:lang w:val="en-US"/>
          </w:rPr>
          <w:delText xml:space="preserve">n a study </w:delText>
        </w:r>
        <w:commentRangeStart w:id="142"/>
        <w:r w:rsidR="009432BF" w:rsidDel="00FC4469">
          <w:rPr>
            <w:rFonts w:ascii="Times New Roman" w:hAnsi="Times New Roman" w:cs="Times New Roman"/>
            <w:sz w:val="24"/>
            <w:szCs w:val="24"/>
            <w:lang w:val="en-US"/>
          </w:rPr>
          <w:delText>wit</w:delText>
        </w:r>
        <w:r w:rsidR="002B14FC" w:rsidDel="00FC4469">
          <w:rPr>
            <w:rFonts w:ascii="Times New Roman" w:hAnsi="Times New Roman" w:cs="Times New Roman"/>
            <w:sz w:val="24"/>
            <w:szCs w:val="24"/>
            <w:lang w:val="en-US"/>
          </w:rPr>
          <w:delText xml:space="preserve">h </w:delText>
        </w:r>
        <w:r w:rsidR="002B14FC" w:rsidRPr="002B14FC" w:rsidDel="00FC4469">
          <w:rPr>
            <w:rFonts w:ascii="Times New Roman" w:hAnsi="Times New Roman" w:cs="Times New Roman"/>
            <w:sz w:val="24"/>
            <w:szCs w:val="24"/>
            <w:lang w:val="en-US"/>
          </w:rPr>
          <w:delText xml:space="preserve">30 </w:delText>
        </w:r>
        <w:r w:rsidR="00410448" w:rsidDel="00FC4469">
          <w:rPr>
            <w:rFonts w:ascii="Times New Roman" w:hAnsi="Times New Roman" w:cs="Times New Roman"/>
            <w:sz w:val="24"/>
            <w:szCs w:val="24"/>
            <w:lang w:val="en-US"/>
          </w:rPr>
          <w:delText>medical</w:delText>
        </w:r>
        <w:r w:rsidR="00410448" w:rsidRPr="002B14FC" w:rsidDel="00FC4469">
          <w:rPr>
            <w:rFonts w:ascii="Times New Roman" w:hAnsi="Times New Roman" w:cs="Times New Roman"/>
            <w:sz w:val="24"/>
            <w:szCs w:val="24"/>
            <w:lang w:val="en-US"/>
          </w:rPr>
          <w:delText xml:space="preserve"> </w:delText>
        </w:r>
        <w:r w:rsidR="002B14FC" w:rsidRPr="002B14FC" w:rsidDel="00FC4469">
          <w:rPr>
            <w:rFonts w:ascii="Times New Roman" w:hAnsi="Times New Roman" w:cs="Times New Roman"/>
            <w:sz w:val="24"/>
            <w:szCs w:val="24"/>
            <w:lang w:val="en-US"/>
          </w:rPr>
          <w:delText>student</w:delText>
        </w:r>
        <w:r w:rsidR="00410448" w:rsidDel="00FC4469">
          <w:rPr>
            <w:rFonts w:ascii="Times New Roman" w:hAnsi="Times New Roman" w:cs="Times New Roman"/>
            <w:sz w:val="24"/>
            <w:szCs w:val="24"/>
            <w:lang w:val="en-US"/>
          </w:rPr>
          <w:delText xml:space="preserve">s </w:delText>
        </w:r>
        <w:r w:rsidR="002B14FC" w:rsidRPr="002B14FC" w:rsidDel="00FC4469">
          <w:rPr>
            <w:rFonts w:ascii="Times New Roman" w:hAnsi="Times New Roman" w:cs="Times New Roman"/>
            <w:sz w:val="24"/>
            <w:szCs w:val="24"/>
            <w:lang w:val="en-US"/>
          </w:rPr>
          <w:delText>and 30 participants from the general population</w:delText>
        </w:r>
        <w:commentRangeEnd w:id="142"/>
        <w:r w:rsidR="00410448" w:rsidDel="00FC4469">
          <w:rPr>
            <w:rStyle w:val="Kommentarzeichen"/>
          </w:rPr>
          <w:commentReference w:id="142"/>
        </w:r>
        <w:commentRangeEnd w:id="137"/>
        <w:r w:rsidR="00FC4469" w:rsidDel="00FC4469">
          <w:rPr>
            <w:rStyle w:val="Kommentarzeichen"/>
          </w:rPr>
          <w:commentReference w:id="137"/>
        </w:r>
      </w:del>
      <w:r w:rsidR="009432BF">
        <w:rPr>
          <w:rFonts w:ascii="Times New Roman" w:hAnsi="Times New Roman" w:cs="Times New Roman"/>
          <w:sz w:val="24"/>
          <w:szCs w:val="24"/>
          <w:lang w:val="en-US"/>
        </w:rPr>
        <w:t xml:space="preserve">. </w:t>
      </w:r>
      <w:commentRangeEnd w:id="134"/>
      <w:r w:rsidR="002F159C">
        <w:rPr>
          <w:rStyle w:val="Kommentarzeichen"/>
        </w:rPr>
        <w:commentReference w:id="134"/>
      </w:r>
      <w:commentRangeEnd w:id="135"/>
      <w:r w:rsidR="00B658E8">
        <w:rPr>
          <w:rStyle w:val="Kommentarzeichen"/>
        </w:rPr>
        <w:commentReference w:id="135"/>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 xml:space="preserve">average HR increased significantly </w:t>
      </w:r>
      <w:del w:id="143" w:author="Deiglmayr, Anne" w:date="2024-05-22T16:20:00Z">
        <w:r w:rsidR="00BE10B7" w:rsidRPr="003B5F4B" w:rsidDel="00FC4469">
          <w:rPr>
            <w:rFonts w:ascii="Times New Roman" w:hAnsi="Times New Roman" w:cs="Times New Roman"/>
            <w:sz w:val="24"/>
            <w:szCs w:val="24"/>
            <w:lang w:val="en-US"/>
          </w:rPr>
          <w:delText xml:space="preserve">between </w:delText>
        </w:r>
      </w:del>
      <w:ins w:id="144" w:author="Deiglmayr, Anne" w:date="2024-05-22T16:20:00Z">
        <w:r w:rsidR="00FC4469">
          <w:rPr>
            <w:rFonts w:ascii="Times New Roman" w:hAnsi="Times New Roman" w:cs="Times New Roman"/>
            <w:sz w:val="24"/>
            <w:szCs w:val="24"/>
            <w:lang w:val="en-US"/>
          </w:rPr>
          <w:t>from</w:t>
        </w:r>
        <w:r w:rsidR="00FC4469" w:rsidRPr="003B5F4B">
          <w:rPr>
            <w:rFonts w:ascii="Times New Roman" w:hAnsi="Times New Roman" w:cs="Times New Roman"/>
            <w:sz w:val="24"/>
            <w:szCs w:val="24"/>
            <w:lang w:val="en-US"/>
          </w:rPr>
          <w:t xml:space="preserve"> </w:t>
        </w:r>
      </w:ins>
      <w:r w:rsidR="00BE10B7" w:rsidRPr="003B5F4B">
        <w:rPr>
          <w:rFonts w:ascii="Times New Roman" w:hAnsi="Times New Roman" w:cs="Times New Roman"/>
          <w:sz w:val="24"/>
          <w:szCs w:val="24"/>
          <w:lang w:val="en-US"/>
        </w:rPr>
        <w:t xml:space="preserve">the resting </w:t>
      </w:r>
      <w:del w:id="145" w:author="Deiglmayr, Anne" w:date="2024-05-22T16:20:00Z">
        <w:r w:rsidR="00BE10B7" w:rsidRPr="003B5F4B" w:rsidDel="00FC4469">
          <w:rPr>
            <w:rFonts w:ascii="Times New Roman" w:hAnsi="Times New Roman" w:cs="Times New Roman"/>
            <w:sz w:val="24"/>
            <w:szCs w:val="24"/>
            <w:lang w:val="en-US"/>
          </w:rPr>
          <w:delText xml:space="preserve">and </w:delText>
        </w:r>
      </w:del>
      <w:ins w:id="146" w:author="Deiglmayr, Anne" w:date="2024-05-22T16:20:00Z">
        <w:r w:rsidR="00FC4469">
          <w:rPr>
            <w:rFonts w:ascii="Times New Roman" w:hAnsi="Times New Roman" w:cs="Times New Roman"/>
            <w:sz w:val="24"/>
            <w:szCs w:val="24"/>
            <w:lang w:val="en-US"/>
          </w:rPr>
          <w:t>to</w:t>
        </w:r>
        <w:r w:rsidR="00FC4469" w:rsidRPr="003B5F4B">
          <w:rPr>
            <w:rFonts w:ascii="Times New Roman" w:hAnsi="Times New Roman" w:cs="Times New Roman"/>
            <w:sz w:val="24"/>
            <w:szCs w:val="24"/>
            <w:lang w:val="en-US"/>
          </w:rPr>
          <w:t xml:space="preserve"> </w:t>
        </w:r>
      </w:ins>
      <w:ins w:id="147" w:author="Deiglmayr, Anne" w:date="2024-05-22T16:19:00Z">
        <w:r w:rsidR="00FC4469">
          <w:rPr>
            <w:rFonts w:ascii="Times New Roman" w:hAnsi="Times New Roman" w:cs="Times New Roman"/>
            <w:sz w:val="24"/>
            <w:szCs w:val="24"/>
            <w:lang w:val="en-US"/>
          </w:rPr>
          <w:t xml:space="preserve">the </w:t>
        </w:r>
      </w:ins>
      <w:r w:rsidR="00BE10B7" w:rsidRPr="003B5F4B">
        <w:rPr>
          <w:rFonts w:ascii="Times New Roman" w:hAnsi="Times New Roman" w:cs="Times New Roman"/>
          <w:sz w:val="24"/>
          <w:szCs w:val="24"/>
          <w:lang w:val="en-US"/>
        </w:rPr>
        <w:t xml:space="preserve">stress </w:t>
      </w:r>
      <w:ins w:id="148" w:author="Deiglmayr, Anne" w:date="2024-05-22T16:19:00Z">
        <w:r w:rsidR="00FC4469">
          <w:rPr>
            <w:rFonts w:ascii="Times New Roman" w:hAnsi="Times New Roman" w:cs="Times New Roman"/>
            <w:sz w:val="24"/>
            <w:szCs w:val="24"/>
            <w:lang w:val="en-US"/>
          </w:rPr>
          <w:t xml:space="preserve">inducing </w:t>
        </w:r>
      </w:ins>
      <w:r w:rsidR="00BE10B7" w:rsidRPr="003B5F4B">
        <w:rPr>
          <w:rFonts w:ascii="Times New Roman" w:hAnsi="Times New Roman" w:cs="Times New Roman"/>
          <w:sz w:val="24"/>
          <w:szCs w:val="24"/>
          <w:lang w:val="en-US"/>
        </w:rPr>
        <w:t>phases</w:t>
      </w:r>
      <w:ins w:id="149" w:author="Deiglmayr, Anne" w:date="2024-05-22T16:21:00Z">
        <w:r w:rsidR="00FC4469">
          <w:rPr>
            <w:rFonts w:ascii="Times New Roman" w:hAnsi="Times New Roman" w:cs="Times New Roman"/>
            <w:sz w:val="24"/>
            <w:szCs w:val="24"/>
            <w:lang w:val="en-US"/>
          </w:rPr>
          <w:t xml:space="preserve"> of the task</w:t>
        </w:r>
      </w:ins>
      <w:r w:rsidR="00BE10B7" w:rsidRPr="003B5F4B">
        <w:rPr>
          <w:rFonts w:ascii="Times New Roman" w:hAnsi="Times New Roman" w:cs="Times New Roman"/>
          <w:sz w:val="24"/>
          <w:szCs w:val="24"/>
          <w:lang w:val="en-US"/>
        </w:rPr>
        <w:t>.</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48FDCC50"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Fitbit</w:t>
      </w:r>
      <w:ins w:id="150" w:author="Deiglmayr, Anne" w:date="2024-05-22T16:21:00Z">
        <w:r w:rsidR="00FC4469">
          <w:rPr>
            <w:rFonts w:ascii="Times New Roman" w:hAnsi="Times New Roman" w:cs="Times New Roman"/>
            <w:sz w:val="24"/>
            <w:szCs w:val="24"/>
            <w:lang w:val="en-US"/>
          </w:rPr>
          <w:t>®</w:t>
        </w:r>
      </w:ins>
      <w:r w:rsidRPr="00D0459A">
        <w:rPr>
          <w:rFonts w:ascii="Times New Roman" w:hAnsi="Times New Roman" w:cs="Times New Roman"/>
          <w:sz w:val="24"/>
          <w:szCs w:val="24"/>
          <w:lang w:val="en-US"/>
        </w:rPr>
        <w:t xml:space="preserve">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a high number of steps,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5844DBF3"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In summary, previous studies have revealed that teachers’ (and students’) HR changes</w:t>
      </w:r>
      <w:r w:rsidR="00961D79">
        <w:rPr>
          <w:rFonts w:ascii="Times New Roman" w:hAnsi="Times New Roman" w:cs="Times New Roman"/>
          <w:sz w:val="24"/>
          <w:szCs w:val="24"/>
          <w:lang w:val="en-US"/>
        </w:rPr>
        <w:t xml:space="preserve"> </w:t>
      </w:r>
      <w:ins w:id="151" w:author="Deiglmayr, Anne" w:date="2024-05-22T16:22:00Z">
        <w:r w:rsidR="00FC4469" w:rsidRPr="005659E9">
          <w:rPr>
            <w:rFonts w:ascii="Times New Roman" w:hAnsi="Times New Roman" w:cs="Times New Roman"/>
            <w:sz w:val="24"/>
            <w:szCs w:val="24"/>
            <w:lang w:val="en-US"/>
          </w:rPr>
          <w:t xml:space="preserve">depending on their activities and the stressors they experience, </w:t>
        </w:r>
      </w:ins>
      <w:r w:rsidR="00961D79">
        <w:rPr>
          <w:rFonts w:ascii="Times New Roman" w:hAnsi="Times New Roman" w:cs="Times New Roman"/>
          <w:sz w:val="24"/>
          <w:szCs w:val="24"/>
          <w:lang w:val="en-US"/>
        </w:rPr>
        <w:t>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even before</w:t>
      </w:r>
      <w:ins w:id="152" w:author="Deiglmayr, Anne" w:date="2024-05-22T16:22:00Z">
        <w:r w:rsidR="00FC4469">
          <w:rPr>
            <w:rFonts w:ascii="Times New Roman" w:hAnsi="Times New Roman" w:cs="Times New Roman"/>
            <w:sz w:val="24"/>
            <w:szCs w:val="24"/>
            <w:lang w:val="en-US"/>
          </w:rPr>
          <w:t xml:space="preserve"> expe</w:t>
        </w:r>
      </w:ins>
      <w:ins w:id="153" w:author="Deiglmayr, Anne" w:date="2024-05-22T16:23:00Z">
        <w:r w:rsidR="00FC4469">
          <w:rPr>
            <w:rFonts w:ascii="Times New Roman" w:hAnsi="Times New Roman" w:cs="Times New Roman"/>
            <w:sz w:val="24"/>
            <w:szCs w:val="24"/>
            <w:lang w:val="en-US"/>
          </w:rPr>
          <w:t>cted</w:t>
        </w:r>
      </w:ins>
      <w:r w:rsidR="00961D79" w:rsidRPr="005659E9">
        <w:rPr>
          <w:rFonts w:ascii="Times New Roman" w:hAnsi="Times New Roman" w:cs="Times New Roman"/>
          <w:sz w:val="24"/>
          <w:szCs w:val="24"/>
          <w:lang w:val="en-US"/>
        </w:rPr>
        <w:t xml:space="preserve"> stress</w:t>
      </w:r>
      <w:ins w:id="154" w:author="Deiglmayr, Anne" w:date="2024-05-22T16:23:00Z">
        <w:r w:rsidR="00FC4469">
          <w:rPr>
            <w:rFonts w:ascii="Times New Roman" w:hAnsi="Times New Roman" w:cs="Times New Roman"/>
            <w:sz w:val="24"/>
            <w:szCs w:val="24"/>
            <w:lang w:val="en-US"/>
          </w:rPr>
          <w:t>ors</w:t>
        </w:r>
      </w:ins>
      <w:r w:rsidR="00961D79" w:rsidRPr="005659E9">
        <w:rPr>
          <w:rFonts w:ascii="Times New Roman" w:hAnsi="Times New Roman" w:cs="Times New Roman"/>
          <w:sz w:val="24"/>
          <w:szCs w:val="24"/>
          <w:lang w:val="en-US"/>
        </w:rPr>
        <w:t xml:space="preserve"> occur</w:t>
      </w:r>
      <w:ins w:id="155" w:author="Deiglmayr, Anne" w:date="2024-05-22T16:23:00Z">
        <w:r w:rsidR="00FC4469">
          <w:rPr>
            <w:rFonts w:ascii="Times New Roman" w:hAnsi="Times New Roman" w:cs="Times New Roman"/>
            <w:sz w:val="24"/>
            <w:szCs w:val="24"/>
            <w:lang w:val="en-US"/>
          </w:rPr>
          <w:t xml:space="preserve">, </w:t>
        </w:r>
      </w:ins>
      <w:del w:id="156" w:author="Deiglmayr, Anne" w:date="2024-05-22T16:23:00Z">
        <w:r w:rsidR="00961D79" w:rsidRPr="005659E9" w:rsidDel="00FC4469">
          <w:rPr>
            <w:rFonts w:ascii="Times New Roman" w:hAnsi="Times New Roman" w:cs="Times New Roman"/>
            <w:sz w:val="24"/>
            <w:szCs w:val="24"/>
            <w:lang w:val="en-US"/>
          </w:rPr>
          <w:delText>s</w:delText>
        </w:r>
      </w:del>
      <w:r w:rsidR="003F5FE4" w:rsidRPr="003F5FE4">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w:t>
      </w:r>
      <w:ins w:id="157" w:author="Deiglmayr, Anne" w:date="2024-05-22T16:23:00Z">
        <w:r w:rsidR="00FC4469">
          <w:rPr>
            <w:rFonts w:ascii="Times New Roman" w:hAnsi="Times New Roman" w:cs="Times New Roman"/>
            <w:sz w:val="24"/>
            <w:szCs w:val="24"/>
            <w:lang w:val="en-US"/>
          </w:rPr>
          <w:t xml:space="preserve">with </w:t>
        </w:r>
      </w:ins>
      <w:r w:rsidR="00841584">
        <w:rPr>
          <w:rFonts w:ascii="Times New Roman" w:hAnsi="Times New Roman" w:cs="Times New Roman"/>
          <w:sz w:val="24"/>
          <w:szCs w:val="24"/>
          <w:lang w:val="en-US"/>
        </w:rPr>
        <w:t>peaks</w:t>
      </w:r>
      <w:r w:rsidR="00214B85">
        <w:rPr>
          <w:rFonts w:ascii="Times New Roman" w:hAnsi="Times New Roman" w:cs="Times New Roman"/>
          <w:sz w:val="24"/>
          <w:szCs w:val="24"/>
          <w:lang w:val="en-US"/>
        </w:rPr>
        <w:t xml:space="preserve"> </w:t>
      </w:r>
      <w:r w:rsidR="006C3E25" w:rsidRPr="005659E9">
        <w:rPr>
          <w:rFonts w:ascii="Times New Roman" w:hAnsi="Times New Roman" w:cs="Times New Roman"/>
          <w:sz w:val="24"/>
          <w:szCs w:val="24"/>
          <w:lang w:val="en-US"/>
        </w:rPr>
        <w:t xml:space="preserve">in activating phases </w:t>
      </w:r>
      <w:r w:rsidR="003F5FE4" w:rsidRPr="005659E9">
        <w:rPr>
          <w:rFonts w:ascii="Times New Roman" w:hAnsi="Times New Roman" w:cs="Times New Roman"/>
          <w:sz w:val="24"/>
          <w:szCs w:val="24"/>
          <w:lang w:val="en-US"/>
        </w:rPr>
        <w:t>[@Darnell2019; @chalmers2021]</w:t>
      </w:r>
      <w:ins w:id="158" w:author="Deiglmayr, Anne" w:date="2024-05-22T16:23:00Z">
        <w:r w:rsidR="00FC4469">
          <w:rPr>
            <w:rFonts w:ascii="Times New Roman" w:hAnsi="Times New Roman" w:cs="Times New Roman"/>
            <w:sz w:val="24"/>
            <w:szCs w:val="24"/>
            <w:lang w:val="en-US"/>
          </w:rPr>
          <w:t xml:space="preserve">. </w:t>
        </w:r>
      </w:ins>
      <w:r w:rsidRPr="005659E9">
        <w:rPr>
          <w:rFonts w:ascii="Times New Roman" w:hAnsi="Times New Roman" w:cs="Times New Roman"/>
          <w:sz w:val="24"/>
          <w:szCs w:val="24"/>
          <w:lang w:val="en-US"/>
        </w:rPr>
        <w:t xml:space="preserve">, </w:t>
      </w:r>
      <w:del w:id="159" w:author="Deiglmayr, Anne" w:date="2024-05-22T16:22:00Z">
        <w:r w:rsidRPr="005659E9" w:rsidDel="00FC4469">
          <w:rPr>
            <w:rFonts w:ascii="Times New Roman" w:hAnsi="Times New Roman" w:cs="Times New Roman"/>
            <w:sz w:val="24"/>
            <w:szCs w:val="24"/>
            <w:lang w:val="en-US"/>
          </w:rPr>
          <w:delText xml:space="preserve">depending on their activities and the stressors they experience, </w:delText>
        </w:r>
      </w:del>
      <w:r w:rsidRPr="005659E9">
        <w:rPr>
          <w:rFonts w:ascii="Times New Roman" w:hAnsi="Times New Roman" w:cs="Times New Roman"/>
          <w:sz w:val="24"/>
          <w:szCs w:val="24"/>
          <w:lang w:val="en-US"/>
        </w:rPr>
        <w:t xml:space="preserve">whereby </w:t>
      </w:r>
      <w:del w:id="160" w:author="Deiglmayr, Anne" w:date="2024-05-22T16:23:00Z">
        <w:r w:rsidRPr="005659E9" w:rsidDel="00FC4469">
          <w:rPr>
            <w:rFonts w:ascii="Times New Roman" w:hAnsi="Times New Roman" w:cs="Times New Roman"/>
            <w:sz w:val="24"/>
            <w:szCs w:val="24"/>
            <w:lang w:val="en-US"/>
          </w:rPr>
          <w:delText>particularly t</w:delText>
        </w:r>
      </w:del>
      <w:ins w:id="161" w:author="Deiglmayr, Anne" w:date="2024-05-22T16:23:00Z">
        <w:r w:rsidR="00FC4469">
          <w:rPr>
            <w:rFonts w:ascii="Times New Roman" w:hAnsi="Times New Roman" w:cs="Times New Roman"/>
            <w:sz w:val="24"/>
            <w:szCs w:val="24"/>
            <w:lang w:val="en-US"/>
          </w:rPr>
          <w:t>T</w:t>
        </w:r>
      </w:ins>
      <w:r w:rsidRPr="005659E9">
        <w:rPr>
          <w:rFonts w:ascii="Times New Roman" w:hAnsi="Times New Roman" w:cs="Times New Roman"/>
          <w:sz w:val="24"/>
          <w:szCs w:val="24"/>
          <w:lang w:val="en-US"/>
        </w:rPr>
        <w:t>eacher-centered phases</w:t>
      </w:r>
      <w:ins w:id="162" w:author="Deiglmayr, Anne" w:date="2024-05-22T16:23:00Z">
        <w:r w:rsidR="00FC4469">
          <w:rPr>
            <w:rFonts w:ascii="Times New Roman" w:hAnsi="Times New Roman" w:cs="Times New Roman"/>
            <w:sz w:val="24"/>
            <w:szCs w:val="24"/>
            <w:lang w:val="en-US"/>
          </w:rPr>
          <w:t>, in particular,</w:t>
        </w:r>
      </w:ins>
      <w:r w:rsidRPr="005659E9">
        <w:rPr>
          <w:rFonts w:ascii="Times New Roman" w:hAnsi="Times New Roman" w:cs="Times New Roman"/>
          <w:sz w:val="24"/>
          <w:szCs w:val="24"/>
          <w:lang w:val="en-US"/>
        </w:rPr>
        <w:t xml:space="preserve"> led to an increase in HR [@sperka1995; @scheuch1997psychophysische; @donker2018; @junker2021]. </w:t>
      </w:r>
      <w:commentRangeStart w:id="163"/>
      <w:del w:id="164" w:author="Deiglmayr, Anne" w:date="2024-05-22T16:23:00Z">
        <w:r w:rsidRPr="005659E9" w:rsidDel="00FC4469">
          <w:rPr>
            <w:rFonts w:ascii="Times New Roman" w:hAnsi="Times New Roman" w:cs="Times New Roman"/>
            <w:sz w:val="24"/>
            <w:szCs w:val="24"/>
            <w:lang w:val="en-US"/>
          </w:rPr>
          <w:delText>Furthermore</w:delText>
        </w:r>
      </w:del>
      <w:del w:id="165" w:author="Deiglmayr, Anne" w:date="2024-05-22T16:24:00Z">
        <w:r w:rsidRPr="005659E9" w:rsidDel="00FC4469">
          <w:rPr>
            <w:rFonts w:ascii="Times New Roman" w:hAnsi="Times New Roman" w:cs="Times New Roman"/>
            <w:sz w:val="24"/>
            <w:szCs w:val="24"/>
            <w:lang w:val="en-US"/>
          </w:rPr>
          <w:delText xml:space="preserve">, it could be shown that HR as an indicator of stress </w:delText>
        </w:r>
        <w:r w:rsidDel="00FC4469">
          <w:rPr>
            <w:rFonts w:ascii="Times New Roman" w:hAnsi="Times New Roman" w:cs="Times New Roman"/>
            <w:sz w:val="24"/>
            <w:szCs w:val="24"/>
            <w:lang w:val="en-US"/>
          </w:rPr>
          <w:delText>c</w:delText>
        </w:r>
        <w:r w:rsidRPr="005659E9" w:rsidDel="00FC4469">
          <w:rPr>
            <w:rFonts w:ascii="Times New Roman" w:hAnsi="Times New Roman" w:cs="Times New Roman"/>
            <w:sz w:val="24"/>
            <w:szCs w:val="24"/>
            <w:lang w:val="en-US"/>
          </w:rPr>
          <w:delText xml:space="preserve">an be assessed using low-cost, </w:delText>
        </w:r>
      </w:del>
      <w:del w:id="166" w:author="Deiglmayr, Anne" w:date="2024-05-22T16:23:00Z">
        <w:r w:rsidRPr="005659E9" w:rsidDel="00FC4469">
          <w:rPr>
            <w:rFonts w:ascii="Times New Roman" w:hAnsi="Times New Roman" w:cs="Times New Roman"/>
            <w:sz w:val="24"/>
            <w:szCs w:val="24"/>
            <w:lang w:val="en-US"/>
          </w:rPr>
          <w:delText>non</w:delText>
        </w:r>
      </w:del>
      <w:del w:id="167" w:author="Deiglmayr, Anne" w:date="2024-05-22T16:24:00Z">
        <w:r w:rsidRPr="005659E9" w:rsidDel="00FC4469">
          <w:rPr>
            <w:rFonts w:ascii="Times New Roman" w:hAnsi="Times New Roman" w:cs="Times New Roman"/>
            <w:sz w:val="24"/>
            <w:szCs w:val="24"/>
            <w:lang w:val="en-US"/>
          </w:rPr>
          <w:delText>-intrusive fitness trackers</w:delText>
        </w:r>
        <w:r w:rsidR="0095783C" w:rsidRPr="005659E9" w:rsidDel="00FC4469">
          <w:rPr>
            <w:rFonts w:ascii="Times New Roman" w:hAnsi="Times New Roman" w:cs="Times New Roman"/>
            <w:sz w:val="24"/>
            <w:szCs w:val="24"/>
            <w:lang w:val="en-US"/>
          </w:rPr>
          <w:delText xml:space="preserve"> </w:delText>
        </w:r>
        <w:r w:rsidRPr="005659E9" w:rsidDel="00FC4469">
          <w:rPr>
            <w:rFonts w:ascii="Times New Roman" w:hAnsi="Times New Roman" w:cs="Times New Roman"/>
            <w:sz w:val="24"/>
            <w:szCs w:val="24"/>
            <w:lang w:val="en-US"/>
          </w:rPr>
          <w:delText xml:space="preserve">[@Darnell2019; @chalmers2021]. </w:delText>
        </w:r>
      </w:del>
      <w:commentRangeEnd w:id="163"/>
      <w:r w:rsidR="00FC4469">
        <w:rPr>
          <w:rStyle w:val="Kommentarzeichen"/>
        </w:rPr>
        <w:commentReference w:id="163"/>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77777777" w:rsidR="006B68BD" w:rsidRDefault="006B68BD" w:rsidP="00744791">
      <w:pPr>
        <w:spacing w:line="360" w:lineRule="auto"/>
        <w:rPr>
          <w:rFonts w:ascii="Times New Roman" w:hAnsi="Times New Roman" w:cs="Times New Roman"/>
          <w:sz w:val="24"/>
          <w:szCs w:val="24"/>
          <w:lang w:val="en-US"/>
        </w:rPr>
      </w:pPr>
    </w:p>
    <w:p w14:paraId="1E124FF3" w14:textId="3CFC6C9B" w:rsidR="00350320" w:rsidRDefault="00350320" w:rsidP="002D50AB">
      <w:pPr>
        <w:spacing w:line="360" w:lineRule="auto"/>
        <w:rPr>
          <w:rFonts w:ascii="Times New Roman" w:hAnsi="Times New Roman" w:cs="Times New Roman"/>
          <w:b/>
          <w:bCs/>
          <w:sz w:val="24"/>
          <w:szCs w:val="24"/>
          <w:lang w:val="en-US"/>
        </w:rPr>
      </w:pPr>
      <w:commentRangeStart w:id="168"/>
      <w:r w:rsidRPr="0092312D">
        <w:rPr>
          <w:rFonts w:ascii="Times New Roman" w:hAnsi="Times New Roman" w:cs="Times New Roman"/>
          <w:b/>
          <w:bCs/>
          <w:sz w:val="24"/>
          <w:szCs w:val="24"/>
          <w:highlight w:val="yellow"/>
          <w:lang w:val="en-US"/>
        </w:rPr>
        <w:t xml:space="preserve">## </w:t>
      </w:r>
      <w:r w:rsidR="002D50AB" w:rsidRPr="0092312D">
        <w:rPr>
          <w:rFonts w:ascii="Times New Roman" w:hAnsi="Times New Roman" w:cs="Times New Roman"/>
          <w:b/>
          <w:bCs/>
          <w:sz w:val="24"/>
          <w:szCs w:val="24"/>
          <w:highlight w:val="yellow"/>
          <w:lang w:val="en-US"/>
        </w:rPr>
        <w:t xml:space="preserve">The role of </w:t>
      </w:r>
      <w:commentRangeStart w:id="169"/>
      <w:r w:rsidR="002D50AB" w:rsidRPr="0092312D">
        <w:rPr>
          <w:rFonts w:ascii="Times New Roman" w:hAnsi="Times New Roman" w:cs="Times New Roman"/>
          <w:b/>
          <w:bCs/>
          <w:sz w:val="24"/>
          <w:szCs w:val="24"/>
          <w:highlight w:val="yellow"/>
          <w:lang w:val="en-US"/>
        </w:rPr>
        <w:t>appraisals</w:t>
      </w:r>
      <w:r w:rsidR="00EF0E93" w:rsidRPr="0092312D">
        <w:rPr>
          <w:rFonts w:ascii="Times New Roman" w:hAnsi="Times New Roman" w:cs="Times New Roman"/>
          <w:b/>
          <w:bCs/>
          <w:sz w:val="24"/>
          <w:szCs w:val="24"/>
          <w:highlight w:val="yellow"/>
          <w:lang w:val="en-US"/>
        </w:rPr>
        <w:t xml:space="preserve">, coping, and </w:t>
      </w:r>
      <w:r w:rsidR="002D50AB" w:rsidRPr="0092312D">
        <w:rPr>
          <w:rFonts w:ascii="Times New Roman" w:hAnsi="Times New Roman" w:cs="Times New Roman"/>
          <w:b/>
          <w:bCs/>
          <w:sz w:val="24"/>
          <w:szCs w:val="24"/>
          <w:highlight w:val="yellow"/>
          <w:lang w:val="en-US"/>
        </w:rPr>
        <w:t xml:space="preserve">teaching experience </w:t>
      </w:r>
      <w:commentRangeEnd w:id="169"/>
      <w:r w:rsidR="00FC4469">
        <w:rPr>
          <w:rStyle w:val="Kommentarzeichen"/>
        </w:rPr>
        <w:commentReference w:id="169"/>
      </w:r>
      <w:r w:rsidR="002D50AB" w:rsidRPr="0092312D">
        <w:rPr>
          <w:rFonts w:ascii="Times New Roman" w:hAnsi="Times New Roman" w:cs="Times New Roman"/>
          <w:b/>
          <w:bCs/>
          <w:sz w:val="24"/>
          <w:szCs w:val="24"/>
          <w:highlight w:val="yellow"/>
          <w:lang w:val="en-US"/>
        </w:rPr>
        <w:t>in teachers’ stress response</w:t>
      </w:r>
      <w:r w:rsidR="002D50AB" w:rsidRPr="002D50AB">
        <w:rPr>
          <w:rFonts w:ascii="Times New Roman" w:hAnsi="Times New Roman" w:cs="Times New Roman"/>
          <w:b/>
          <w:bCs/>
          <w:sz w:val="24"/>
          <w:szCs w:val="24"/>
          <w:lang w:val="en-US"/>
        </w:rPr>
        <w:t xml:space="preserve"> </w:t>
      </w:r>
      <w:commentRangeEnd w:id="168"/>
      <w:r w:rsidR="0092312D">
        <w:rPr>
          <w:rStyle w:val="Kommentarzeichen"/>
        </w:rPr>
        <w:commentReference w:id="168"/>
      </w:r>
    </w:p>
    <w:p w14:paraId="232861D6" w14:textId="74B64601" w:rsidR="00115E83" w:rsidRDefault="00103A79" w:rsidP="00115E83">
      <w:pPr>
        <w:spacing w:line="360" w:lineRule="auto"/>
        <w:rPr>
          <w:rFonts w:ascii="Times New Roman" w:hAnsi="Times New Roman" w:cs="Times New Roman"/>
          <w:sz w:val="24"/>
          <w:szCs w:val="24"/>
          <w:lang w:val="en-US"/>
        </w:rPr>
      </w:pPr>
      <w:commentRangeStart w:id="170"/>
      <w:del w:id="171" w:author="Deiglmayr, Anne" w:date="2024-05-22T16:26:00Z">
        <w:r w:rsidRPr="005659E9" w:rsidDel="00FC4469">
          <w:rPr>
            <w:rFonts w:ascii="Times New Roman" w:hAnsi="Times New Roman" w:cs="Times New Roman"/>
            <w:sz w:val="24"/>
            <w:szCs w:val="24"/>
            <w:lang w:val="en-US"/>
          </w:rPr>
          <w:delText xml:space="preserve">As shown in Fig. 1., </w:delText>
        </w:r>
        <w:r w:rsidR="00F06F99" w:rsidDel="00FC4469">
          <w:rPr>
            <w:rFonts w:ascii="Times New Roman" w:hAnsi="Times New Roman" w:cs="Times New Roman"/>
            <w:sz w:val="24"/>
            <w:szCs w:val="24"/>
            <w:lang w:val="en-US"/>
          </w:rPr>
          <w:delText>primary and secondary appraisal</w:delText>
        </w:r>
        <w:r w:rsidR="00D2346A" w:rsidDel="00FC4469">
          <w:rPr>
            <w:rFonts w:ascii="Times New Roman" w:hAnsi="Times New Roman" w:cs="Times New Roman"/>
            <w:sz w:val="24"/>
            <w:szCs w:val="24"/>
            <w:lang w:val="en-US"/>
          </w:rPr>
          <w:delText xml:space="preserve">s </w:delText>
        </w:r>
        <w:r w:rsidR="00744791" w:rsidRPr="005659E9" w:rsidDel="00FC4469">
          <w:rPr>
            <w:rFonts w:ascii="Times New Roman" w:hAnsi="Times New Roman" w:cs="Times New Roman"/>
            <w:sz w:val="24"/>
            <w:szCs w:val="24"/>
            <w:lang w:val="en-US"/>
          </w:rPr>
          <w:delText xml:space="preserve">play a crucial role </w:delText>
        </w:r>
        <w:r w:rsidR="00974719" w:rsidDel="00FC4469">
          <w:rPr>
            <w:rFonts w:ascii="Times New Roman" w:hAnsi="Times New Roman" w:cs="Times New Roman"/>
            <w:sz w:val="24"/>
            <w:szCs w:val="24"/>
            <w:lang w:val="en-US"/>
          </w:rPr>
          <w:delText>in</w:delText>
        </w:r>
        <w:r w:rsidR="00744791" w:rsidRPr="005659E9" w:rsidDel="00FC4469">
          <w:rPr>
            <w:rFonts w:ascii="Times New Roman" w:hAnsi="Times New Roman" w:cs="Times New Roman"/>
            <w:sz w:val="24"/>
            <w:szCs w:val="24"/>
            <w:lang w:val="en-US"/>
          </w:rPr>
          <w:delText xml:space="preserve"> teachers’ </w:delText>
        </w:r>
        <w:r w:rsidR="00974719" w:rsidDel="00FC4469">
          <w:rPr>
            <w:rFonts w:ascii="Times New Roman" w:hAnsi="Times New Roman" w:cs="Times New Roman"/>
            <w:sz w:val="24"/>
            <w:szCs w:val="24"/>
            <w:lang w:val="en-US"/>
          </w:rPr>
          <w:delText>evaluation</w:delText>
        </w:r>
        <w:r w:rsidR="00744791" w:rsidRPr="005659E9" w:rsidDel="00FC4469">
          <w:rPr>
            <w:rFonts w:ascii="Times New Roman" w:hAnsi="Times New Roman" w:cs="Times New Roman"/>
            <w:sz w:val="24"/>
            <w:szCs w:val="24"/>
            <w:lang w:val="en-US"/>
          </w:rPr>
          <w:delText xml:space="preserve"> of resources</w:delText>
        </w:r>
        <w:r w:rsidR="00B13D77" w:rsidDel="00FC4469">
          <w:rPr>
            <w:rFonts w:ascii="Times New Roman" w:hAnsi="Times New Roman" w:cs="Times New Roman"/>
            <w:sz w:val="24"/>
            <w:szCs w:val="24"/>
            <w:lang w:val="en-US"/>
          </w:rPr>
          <w:delText xml:space="preserve">. </w:delText>
        </w:r>
        <w:r w:rsidR="00D2346A" w:rsidDel="00FC4469">
          <w:rPr>
            <w:rFonts w:ascii="Times New Roman" w:hAnsi="Times New Roman" w:cs="Times New Roman"/>
            <w:sz w:val="24"/>
            <w:szCs w:val="24"/>
            <w:lang w:val="en-US"/>
          </w:rPr>
          <w:delText>Both appraisal processes</w:delText>
        </w:r>
        <w:r w:rsidR="002663AB" w:rsidDel="00FC4469">
          <w:rPr>
            <w:rFonts w:ascii="Times New Roman" w:hAnsi="Times New Roman" w:cs="Times New Roman"/>
            <w:sz w:val="24"/>
            <w:szCs w:val="24"/>
            <w:lang w:val="en-US"/>
          </w:rPr>
          <w:delText xml:space="preserve"> </w:delText>
        </w:r>
        <w:r w:rsidR="00974719" w:rsidRPr="00974719" w:rsidDel="00FC4469">
          <w:rPr>
            <w:rFonts w:ascii="Times New Roman" w:hAnsi="Times New Roman" w:cs="Times New Roman"/>
            <w:sz w:val="24"/>
            <w:szCs w:val="24"/>
            <w:lang w:val="en-US"/>
          </w:rPr>
          <w:delText>are cognitive and depend</w:delText>
        </w:r>
        <w:r w:rsidR="00D2346A" w:rsidDel="00FC4469">
          <w:rPr>
            <w:rFonts w:ascii="Times New Roman" w:hAnsi="Times New Roman" w:cs="Times New Roman"/>
            <w:sz w:val="24"/>
            <w:szCs w:val="24"/>
            <w:lang w:val="en-US"/>
          </w:rPr>
          <w:delText xml:space="preserve"> highly</w:delText>
        </w:r>
        <w:r w:rsidR="00974719" w:rsidRPr="00974719" w:rsidDel="00FC4469">
          <w:rPr>
            <w:rFonts w:ascii="Times New Roman" w:hAnsi="Times New Roman" w:cs="Times New Roman"/>
            <w:sz w:val="24"/>
            <w:szCs w:val="24"/>
            <w:lang w:val="en-US"/>
          </w:rPr>
          <w:delText xml:space="preserve"> on the </w:delText>
        </w:r>
        <w:r w:rsidR="001177C3" w:rsidDel="00FC4469">
          <w:rPr>
            <w:rFonts w:ascii="Times New Roman" w:hAnsi="Times New Roman" w:cs="Times New Roman"/>
            <w:sz w:val="24"/>
            <w:szCs w:val="24"/>
            <w:lang w:val="en-US"/>
          </w:rPr>
          <w:delText>person</w:delText>
        </w:r>
        <w:r w:rsidR="00974719" w:rsidRPr="00974719" w:rsidDel="00FC4469">
          <w:rPr>
            <w:rFonts w:ascii="Times New Roman" w:hAnsi="Times New Roman" w:cs="Times New Roman"/>
            <w:sz w:val="24"/>
            <w:szCs w:val="24"/>
            <w:lang w:val="en-US"/>
          </w:rPr>
          <w:delText xml:space="preserve"> appraising the situation</w:delText>
        </w:r>
        <w:r w:rsidR="00AB680E" w:rsidDel="00FC4469">
          <w:rPr>
            <w:rFonts w:ascii="Times New Roman" w:hAnsi="Times New Roman" w:cs="Times New Roman"/>
            <w:sz w:val="24"/>
            <w:szCs w:val="24"/>
            <w:lang w:val="en-US"/>
          </w:rPr>
          <w:delText xml:space="preserve"> because </w:delText>
        </w:r>
        <w:r w:rsidR="00795424" w:rsidDel="00FC4469">
          <w:rPr>
            <w:rFonts w:ascii="Times New Roman" w:hAnsi="Times New Roman" w:cs="Times New Roman"/>
            <w:sz w:val="24"/>
            <w:szCs w:val="24"/>
            <w:lang w:val="en-US"/>
          </w:rPr>
          <w:delText>they</w:delText>
        </w:r>
        <w:r w:rsidR="00AB680E" w:rsidDel="00FC4469">
          <w:rPr>
            <w:rFonts w:ascii="Times New Roman" w:hAnsi="Times New Roman" w:cs="Times New Roman"/>
            <w:sz w:val="24"/>
            <w:szCs w:val="24"/>
            <w:lang w:val="en-US"/>
          </w:rPr>
          <w:delText xml:space="preserve"> </w:delText>
        </w:r>
        <w:r w:rsidR="00795424" w:rsidDel="00FC4469">
          <w:rPr>
            <w:rFonts w:ascii="Times New Roman" w:hAnsi="Times New Roman" w:cs="Times New Roman"/>
            <w:sz w:val="24"/>
            <w:szCs w:val="24"/>
            <w:lang w:val="en-US"/>
          </w:rPr>
          <w:delText>concern</w:delText>
        </w:r>
        <w:r w:rsidR="00AB680E" w:rsidRPr="00AB680E" w:rsidDel="00FC4469">
          <w:rPr>
            <w:rFonts w:ascii="Times New Roman" w:hAnsi="Times New Roman" w:cs="Times New Roman"/>
            <w:sz w:val="24"/>
            <w:szCs w:val="24"/>
            <w:lang w:val="en-US"/>
          </w:rPr>
          <w:delText xml:space="preserve"> the implication</w:delText>
        </w:r>
        <w:r w:rsidR="008C11F3" w:rsidDel="00FC4469">
          <w:rPr>
            <w:rFonts w:ascii="Times New Roman" w:hAnsi="Times New Roman" w:cs="Times New Roman"/>
            <w:sz w:val="24"/>
            <w:szCs w:val="24"/>
            <w:lang w:val="en-US"/>
          </w:rPr>
          <w:delText>s</w:delText>
        </w:r>
        <w:r w:rsidR="00AB680E" w:rsidRPr="00AB680E" w:rsidDel="00FC4469">
          <w:rPr>
            <w:rFonts w:ascii="Times New Roman" w:hAnsi="Times New Roman" w:cs="Times New Roman"/>
            <w:sz w:val="24"/>
            <w:szCs w:val="24"/>
            <w:lang w:val="en-US"/>
          </w:rPr>
          <w:delText xml:space="preserve"> of information for one</w:delText>
        </w:r>
        <w:r w:rsidR="00C0598B" w:rsidDel="00FC4469">
          <w:rPr>
            <w:rFonts w:ascii="Times New Roman" w:hAnsi="Times New Roman" w:cs="Times New Roman"/>
            <w:sz w:val="24"/>
            <w:szCs w:val="24"/>
            <w:lang w:val="en-US"/>
          </w:rPr>
          <w:delText>’</w:delText>
        </w:r>
        <w:r w:rsidR="00AB680E" w:rsidRPr="00AB680E" w:rsidDel="00FC4469">
          <w:rPr>
            <w:rFonts w:ascii="Times New Roman" w:hAnsi="Times New Roman" w:cs="Times New Roman"/>
            <w:sz w:val="24"/>
            <w:szCs w:val="24"/>
            <w:lang w:val="en-US"/>
          </w:rPr>
          <w:delText>s well-being</w:delText>
        </w:r>
        <w:r w:rsidR="00886513" w:rsidDel="00FC4469">
          <w:rPr>
            <w:rFonts w:ascii="Times New Roman" w:hAnsi="Times New Roman" w:cs="Times New Roman"/>
            <w:sz w:val="24"/>
            <w:szCs w:val="24"/>
            <w:lang w:val="en-US"/>
          </w:rPr>
          <w:delText xml:space="preserve"> </w:delText>
        </w:r>
        <w:r w:rsidR="00AB680E" w:rsidRPr="00AB680E" w:rsidDel="00FC4469">
          <w:rPr>
            <w:rFonts w:ascii="Times New Roman" w:hAnsi="Times New Roman" w:cs="Times New Roman"/>
            <w:sz w:val="24"/>
            <w:szCs w:val="24"/>
            <w:lang w:val="en-US"/>
          </w:rPr>
          <w:delText>on a personal level</w:delText>
        </w:r>
        <w:r w:rsidR="00D42A82" w:rsidDel="00FC4469">
          <w:rPr>
            <w:rFonts w:ascii="Times New Roman" w:hAnsi="Times New Roman" w:cs="Times New Roman"/>
            <w:sz w:val="24"/>
            <w:szCs w:val="24"/>
            <w:lang w:val="en-US"/>
          </w:rPr>
          <w:delText xml:space="preserve"> [@</w:delText>
        </w:r>
        <w:r w:rsidR="00D42A82" w:rsidRPr="007E13B7" w:rsidDel="00FC4469">
          <w:rPr>
            <w:rFonts w:ascii="Times New Roman" w:hAnsi="Times New Roman" w:cs="Times New Roman"/>
            <w:sz w:val="24"/>
            <w:szCs w:val="24"/>
            <w:lang w:val="en-US"/>
          </w:rPr>
          <w:delText>lazarus1987</w:delText>
        </w:r>
        <w:r w:rsidR="00D42A82" w:rsidDel="00FC4469">
          <w:rPr>
            <w:rFonts w:ascii="Times New Roman" w:hAnsi="Times New Roman" w:cs="Times New Roman"/>
            <w:sz w:val="24"/>
            <w:szCs w:val="24"/>
            <w:lang w:val="en-US"/>
          </w:rPr>
          <w:delText>]</w:delText>
        </w:r>
        <w:r w:rsidR="007E13B7" w:rsidDel="00FC4469">
          <w:rPr>
            <w:rFonts w:ascii="Times New Roman" w:hAnsi="Times New Roman" w:cs="Times New Roman"/>
            <w:sz w:val="24"/>
            <w:szCs w:val="24"/>
            <w:lang w:val="en-US"/>
          </w:rPr>
          <w:delText>.</w:delText>
        </w:r>
        <w:r w:rsidR="00795424" w:rsidDel="00FC4469">
          <w:rPr>
            <w:rFonts w:ascii="Times New Roman" w:hAnsi="Times New Roman" w:cs="Times New Roman"/>
            <w:sz w:val="24"/>
            <w:szCs w:val="24"/>
            <w:lang w:val="en-US"/>
          </w:rPr>
          <w:delText xml:space="preserve"> </w:delText>
        </w:r>
        <w:r w:rsidR="008F4835" w:rsidDel="00FC4469">
          <w:rPr>
            <w:rFonts w:ascii="Times New Roman" w:hAnsi="Times New Roman" w:cs="Times New Roman"/>
            <w:sz w:val="24"/>
            <w:szCs w:val="24"/>
            <w:lang w:val="en-US"/>
          </w:rPr>
          <w:delText>A</w:delText>
        </w:r>
        <w:r w:rsidR="001D00AD" w:rsidDel="00FC4469">
          <w:rPr>
            <w:rFonts w:ascii="Times New Roman" w:hAnsi="Times New Roman" w:cs="Times New Roman"/>
            <w:sz w:val="24"/>
            <w:szCs w:val="24"/>
            <w:lang w:val="en-US"/>
          </w:rPr>
          <w:delText xml:space="preserve">ppraisal processes </w:delText>
        </w:r>
        <w:r w:rsidR="00CB382E" w:rsidDel="00FC4469">
          <w:rPr>
            <w:rFonts w:ascii="Times New Roman" w:hAnsi="Times New Roman" w:cs="Times New Roman"/>
            <w:sz w:val="24"/>
            <w:szCs w:val="24"/>
            <w:lang w:val="en-US"/>
          </w:rPr>
          <w:delText xml:space="preserve">in turn </w:delText>
        </w:r>
        <w:r w:rsidR="00420613" w:rsidRPr="00420613" w:rsidDel="00FC4469">
          <w:rPr>
            <w:rFonts w:ascii="Times New Roman" w:hAnsi="Times New Roman" w:cs="Times New Roman"/>
            <w:sz w:val="24"/>
            <w:szCs w:val="24"/>
            <w:lang w:val="en-US"/>
          </w:rPr>
          <w:delText xml:space="preserve">are thought to influence the coping strategies </w:delText>
        </w:r>
        <w:r w:rsidR="00D42A82" w:rsidDel="00FC4469">
          <w:rPr>
            <w:rFonts w:ascii="Times New Roman" w:hAnsi="Times New Roman" w:cs="Times New Roman"/>
            <w:sz w:val="24"/>
            <w:szCs w:val="24"/>
            <w:lang w:val="en-US"/>
          </w:rPr>
          <w:delText xml:space="preserve">teachers </w:delText>
        </w:r>
        <w:r w:rsidR="00420613" w:rsidRPr="00420613" w:rsidDel="00FC4469">
          <w:rPr>
            <w:rFonts w:ascii="Times New Roman" w:hAnsi="Times New Roman" w:cs="Times New Roman"/>
            <w:sz w:val="24"/>
            <w:szCs w:val="24"/>
            <w:lang w:val="en-US"/>
          </w:rPr>
          <w:delText>choose</w:delText>
        </w:r>
        <w:r w:rsidR="00E70962" w:rsidDel="00FC4469">
          <w:rPr>
            <w:rFonts w:ascii="Times New Roman" w:hAnsi="Times New Roman" w:cs="Times New Roman"/>
            <w:sz w:val="24"/>
            <w:szCs w:val="24"/>
            <w:lang w:val="en-US"/>
          </w:rPr>
          <w:delText xml:space="preserve"> </w:delText>
        </w:r>
        <w:r w:rsidR="00D42A82" w:rsidDel="00FC4469">
          <w:rPr>
            <w:rFonts w:ascii="Times New Roman" w:hAnsi="Times New Roman" w:cs="Times New Roman"/>
            <w:sz w:val="24"/>
            <w:szCs w:val="24"/>
            <w:lang w:val="en-US"/>
          </w:rPr>
          <w:delText xml:space="preserve">to deal with stressful events such as classroom </w:delText>
        </w:r>
        <w:r w:rsidR="00D42A82" w:rsidDel="00FC4469">
          <w:rPr>
            <w:rFonts w:ascii="Times New Roman" w:hAnsi="Times New Roman" w:cs="Times New Roman"/>
            <w:sz w:val="24"/>
            <w:szCs w:val="24"/>
            <w:lang w:val="en-US"/>
          </w:rPr>
          <w:lastRenderedPageBreak/>
          <w:delText>disruptions</w:delText>
        </w:r>
        <w:r w:rsidR="00E70962" w:rsidDel="00FC4469">
          <w:rPr>
            <w:rFonts w:ascii="Times New Roman" w:hAnsi="Times New Roman" w:cs="Times New Roman"/>
            <w:sz w:val="24"/>
            <w:szCs w:val="24"/>
            <w:lang w:val="en-US"/>
          </w:rPr>
          <w:delText>.</w:delText>
        </w:r>
        <w:r w:rsidR="00420613" w:rsidRPr="00420613" w:rsidDel="00FC4469">
          <w:rPr>
            <w:rFonts w:ascii="Times New Roman" w:hAnsi="Times New Roman" w:cs="Times New Roman"/>
            <w:sz w:val="24"/>
            <w:szCs w:val="24"/>
            <w:lang w:val="en-US"/>
          </w:rPr>
          <w:delText xml:space="preserve"> </w:delText>
        </w:r>
        <w:r w:rsidR="00E546B2" w:rsidDel="00FC4469">
          <w:rPr>
            <w:rFonts w:ascii="Times New Roman" w:hAnsi="Times New Roman" w:cs="Times New Roman"/>
            <w:sz w:val="24"/>
            <w:szCs w:val="24"/>
            <w:lang w:val="en-US"/>
          </w:rPr>
          <w:delText>D</w:delText>
        </w:r>
        <w:r w:rsidR="00953EEF" w:rsidDel="00FC4469">
          <w:rPr>
            <w:rFonts w:ascii="Times New Roman" w:hAnsi="Times New Roman" w:cs="Times New Roman"/>
            <w:sz w:val="24"/>
            <w:szCs w:val="24"/>
            <w:lang w:val="en-US"/>
          </w:rPr>
          <w:delText>irect action techniques</w:delText>
        </w:r>
        <w:r w:rsidR="00E546B2" w:rsidDel="00FC4469">
          <w:rPr>
            <w:rFonts w:ascii="Times New Roman" w:hAnsi="Times New Roman" w:cs="Times New Roman"/>
            <w:sz w:val="24"/>
            <w:szCs w:val="24"/>
            <w:lang w:val="en-US"/>
          </w:rPr>
          <w:delText xml:space="preserve"> as one coping strategy includ</w:delText>
        </w:r>
        <w:r w:rsidR="00511CD5" w:rsidDel="00FC4469">
          <w:rPr>
            <w:rFonts w:ascii="Times New Roman" w:hAnsi="Times New Roman" w:cs="Times New Roman"/>
            <w:sz w:val="24"/>
            <w:szCs w:val="24"/>
            <w:lang w:val="en-US"/>
          </w:rPr>
          <w:delText xml:space="preserve">e </w:delText>
        </w:r>
        <w:r w:rsidR="00A76BD7" w:rsidDel="00FC4469">
          <w:rPr>
            <w:rFonts w:ascii="Times New Roman" w:hAnsi="Times New Roman" w:cs="Times New Roman"/>
            <w:sz w:val="24"/>
            <w:szCs w:val="24"/>
            <w:lang w:val="en-US"/>
          </w:rPr>
          <w:delText>teachers’</w:delText>
        </w:r>
        <w:r w:rsidR="00364068" w:rsidDel="00FC4469">
          <w:rPr>
            <w:rFonts w:ascii="Times New Roman" w:hAnsi="Times New Roman" w:cs="Times New Roman"/>
            <w:sz w:val="24"/>
            <w:szCs w:val="24"/>
            <w:lang w:val="en-US"/>
          </w:rPr>
          <w:delText xml:space="preserve"> development of </w:delText>
        </w:r>
        <w:r w:rsidR="001301F6" w:rsidDel="00FC4469">
          <w:rPr>
            <w:rFonts w:ascii="Times New Roman" w:hAnsi="Times New Roman" w:cs="Times New Roman"/>
            <w:sz w:val="24"/>
            <w:szCs w:val="24"/>
            <w:lang w:val="en-US"/>
          </w:rPr>
          <w:delText xml:space="preserve">professional </w:delText>
        </w:r>
        <w:r w:rsidR="000D486C" w:rsidDel="00FC4469">
          <w:rPr>
            <w:rFonts w:ascii="Times New Roman" w:hAnsi="Times New Roman" w:cs="Times New Roman"/>
            <w:sz w:val="24"/>
            <w:szCs w:val="24"/>
            <w:lang w:val="en-US"/>
          </w:rPr>
          <w:delText>k</w:delText>
        </w:r>
        <w:r w:rsidR="000D486C" w:rsidRPr="000D486C" w:rsidDel="00FC4469">
          <w:rPr>
            <w:rFonts w:ascii="Times New Roman" w:hAnsi="Times New Roman" w:cs="Times New Roman"/>
            <w:sz w:val="24"/>
            <w:szCs w:val="24"/>
            <w:lang w:val="en-US"/>
          </w:rPr>
          <w:delText>nowledg</w:delText>
        </w:r>
        <w:r w:rsidR="000D486C" w:rsidDel="00FC4469">
          <w:rPr>
            <w:rFonts w:ascii="Times New Roman" w:hAnsi="Times New Roman" w:cs="Times New Roman"/>
            <w:sz w:val="24"/>
            <w:szCs w:val="24"/>
            <w:lang w:val="en-US"/>
          </w:rPr>
          <w:delText>e</w:delText>
        </w:r>
        <w:r w:rsidR="000D486C" w:rsidRPr="000D486C" w:rsidDel="00FC4469">
          <w:rPr>
            <w:rFonts w:ascii="Times New Roman" w:hAnsi="Times New Roman" w:cs="Times New Roman"/>
            <w:sz w:val="24"/>
            <w:szCs w:val="24"/>
            <w:lang w:val="en-US"/>
          </w:rPr>
          <w:delText>,</w:delText>
        </w:r>
        <w:r w:rsidR="000D486C" w:rsidDel="00FC4469">
          <w:rPr>
            <w:rFonts w:ascii="Times New Roman" w:hAnsi="Times New Roman" w:cs="Times New Roman"/>
            <w:sz w:val="24"/>
            <w:szCs w:val="24"/>
            <w:lang w:val="en-US"/>
          </w:rPr>
          <w:delText xml:space="preserve"> </w:delText>
        </w:r>
        <w:r w:rsidR="000D486C" w:rsidRPr="000D486C" w:rsidDel="00FC4469">
          <w:rPr>
            <w:rFonts w:ascii="Times New Roman" w:hAnsi="Times New Roman" w:cs="Times New Roman"/>
            <w:sz w:val="24"/>
            <w:szCs w:val="24"/>
            <w:lang w:val="en-US"/>
          </w:rPr>
          <w:delText>skills</w:delText>
        </w:r>
        <w:r w:rsidR="00511CD5" w:rsidDel="00FC4469">
          <w:rPr>
            <w:rFonts w:ascii="Times New Roman" w:hAnsi="Times New Roman" w:cs="Times New Roman"/>
            <w:sz w:val="24"/>
            <w:szCs w:val="24"/>
            <w:lang w:val="en-US"/>
          </w:rPr>
          <w:delText>,</w:delText>
        </w:r>
        <w:r w:rsidR="000D486C" w:rsidDel="00FC4469">
          <w:rPr>
            <w:rFonts w:ascii="Times New Roman" w:hAnsi="Times New Roman" w:cs="Times New Roman"/>
            <w:sz w:val="24"/>
            <w:szCs w:val="24"/>
            <w:lang w:val="en-US"/>
          </w:rPr>
          <w:delText xml:space="preserve"> </w:delText>
        </w:r>
        <w:r w:rsidR="000D486C" w:rsidRPr="000D486C" w:rsidDel="00FC4469">
          <w:rPr>
            <w:rFonts w:ascii="Times New Roman" w:hAnsi="Times New Roman" w:cs="Times New Roman"/>
            <w:sz w:val="24"/>
            <w:szCs w:val="24"/>
            <w:lang w:val="en-US"/>
          </w:rPr>
          <w:delText>and</w:delText>
        </w:r>
        <w:r w:rsidR="000D486C" w:rsidDel="00FC4469">
          <w:rPr>
            <w:rFonts w:ascii="Times New Roman" w:hAnsi="Times New Roman" w:cs="Times New Roman"/>
            <w:sz w:val="24"/>
            <w:szCs w:val="24"/>
            <w:lang w:val="en-US"/>
          </w:rPr>
          <w:delText xml:space="preserve"> </w:delText>
        </w:r>
        <w:r w:rsidR="000D486C" w:rsidRPr="000D486C" w:rsidDel="00FC4469">
          <w:rPr>
            <w:rFonts w:ascii="Times New Roman" w:hAnsi="Times New Roman" w:cs="Times New Roman"/>
            <w:sz w:val="24"/>
            <w:szCs w:val="24"/>
            <w:lang w:val="en-US"/>
          </w:rPr>
          <w:delText>practices</w:delText>
        </w:r>
        <w:r w:rsidR="000D486C" w:rsidDel="00FC4469">
          <w:rPr>
            <w:rFonts w:ascii="Times New Roman" w:hAnsi="Times New Roman" w:cs="Times New Roman"/>
            <w:sz w:val="24"/>
            <w:szCs w:val="24"/>
            <w:lang w:val="en-US"/>
          </w:rPr>
          <w:delText xml:space="preserve"> to effectively manage the </w:delText>
        </w:r>
        <w:r w:rsidR="00511CD5" w:rsidDel="00FC4469">
          <w:rPr>
            <w:rFonts w:ascii="Times New Roman" w:hAnsi="Times New Roman" w:cs="Times New Roman"/>
            <w:sz w:val="24"/>
            <w:szCs w:val="24"/>
            <w:lang w:val="en-US"/>
          </w:rPr>
          <w:delText>classroom environment [@</w:delText>
        </w:r>
        <w:r w:rsidR="00D13C93" w:rsidRPr="00D13C93" w:rsidDel="00FC4469">
          <w:rPr>
            <w:rFonts w:ascii="Times New Roman" w:hAnsi="Times New Roman" w:cs="Times New Roman"/>
            <w:sz w:val="24"/>
            <w:szCs w:val="24"/>
            <w:lang w:val="en-US"/>
          </w:rPr>
          <w:delText>kyriacou2001</w:delText>
        </w:r>
        <w:r w:rsidR="00D13C93" w:rsidDel="00FC4469">
          <w:rPr>
            <w:rFonts w:ascii="Times New Roman" w:hAnsi="Times New Roman" w:cs="Times New Roman"/>
            <w:sz w:val="24"/>
            <w:szCs w:val="24"/>
            <w:lang w:val="en-US"/>
          </w:rPr>
          <w:delText>].</w:delText>
        </w:r>
        <w:r w:rsidR="00FC4590" w:rsidDel="00FC4469">
          <w:rPr>
            <w:rFonts w:ascii="Times New Roman" w:hAnsi="Times New Roman" w:cs="Times New Roman"/>
            <w:sz w:val="24"/>
            <w:szCs w:val="24"/>
            <w:lang w:val="en-US"/>
          </w:rPr>
          <w:delText xml:space="preserve"> </w:delText>
        </w:r>
      </w:del>
      <w:commentRangeEnd w:id="170"/>
      <w:r w:rsidR="00FC4469">
        <w:rPr>
          <w:rStyle w:val="Kommentarzeichen"/>
        </w:rPr>
        <w:commentReference w:id="170"/>
      </w:r>
      <w:del w:id="172" w:author="Deiglmayr, Anne" w:date="2024-05-22T16:27:00Z">
        <w:r w:rsidR="00FC4590" w:rsidDel="00FC4469">
          <w:rPr>
            <w:rFonts w:ascii="Times New Roman" w:hAnsi="Times New Roman" w:cs="Times New Roman"/>
            <w:sz w:val="24"/>
            <w:szCs w:val="24"/>
            <w:lang w:val="en-US"/>
          </w:rPr>
          <w:delText>Thus</w:delText>
        </w:r>
      </w:del>
      <w:ins w:id="173" w:author="Deiglmayr, Anne" w:date="2024-05-22T16:27:00Z">
        <w:r w:rsidR="00FC4469">
          <w:rPr>
            <w:rFonts w:ascii="Times New Roman" w:hAnsi="Times New Roman" w:cs="Times New Roman"/>
            <w:sz w:val="24"/>
            <w:szCs w:val="24"/>
            <w:lang w:val="en-US"/>
          </w:rPr>
          <w:t>Teachers´</w:t>
        </w:r>
      </w:ins>
      <w:del w:id="174" w:author="Deiglmayr, Anne" w:date="2024-05-22T16:27:00Z">
        <w:r w:rsidR="00FC4590" w:rsidDel="00FC4469">
          <w:rPr>
            <w:rFonts w:ascii="Times New Roman" w:hAnsi="Times New Roman" w:cs="Times New Roman"/>
            <w:sz w:val="24"/>
            <w:szCs w:val="24"/>
            <w:lang w:val="en-US"/>
          </w:rPr>
          <w:delText>,</w:delText>
        </w:r>
      </w:del>
      <w:r w:rsidR="00FC4590">
        <w:rPr>
          <w:rFonts w:ascii="Times New Roman" w:hAnsi="Times New Roman" w:cs="Times New Roman"/>
          <w:sz w:val="24"/>
          <w:szCs w:val="24"/>
          <w:lang w:val="en-US"/>
        </w:rPr>
        <w:t xml:space="preserve"> p</w:t>
      </w:r>
      <w:r w:rsidR="00120886" w:rsidRPr="00120886">
        <w:rPr>
          <w:rFonts w:ascii="Times New Roman" w:hAnsi="Times New Roman" w:cs="Times New Roman"/>
          <w:sz w:val="24"/>
          <w:szCs w:val="24"/>
          <w:lang w:val="en-US"/>
        </w:rPr>
        <w:t xml:space="preserve">ersonal resources such as effective classroom management and an active, problem-focused coping style are negatively related to </w:t>
      </w:r>
      <w:ins w:id="175" w:author="Deiglmayr, Anne" w:date="2024-05-22T16:27:00Z">
        <w:r w:rsidR="00FC4469">
          <w:rPr>
            <w:rFonts w:ascii="Times New Roman" w:hAnsi="Times New Roman" w:cs="Times New Roman"/>
            <w:sz w:val="24"/>
            <w:szCs w:val="24"/>
            <w:lang w:val="en-US"/>
          </w:rPr>
          <w:t xml:space="preserve">teachers’ self-reported </w:t>
        </w:r>
      </w:ins>
      <w:r w:rsidR="00120886" w:rsidRPr="00120886">
        <w:rPr>
          <w:rFonts w:ascii="Times New Roman" w:hAnsi="Times New Roman" w:cs="Times New Roman"/>
          <w:sz w:val="24"/>
          <w:szCs w:val="24"/>
          <w:lang w:val="en-US"/>
        </w:rPr>
        <w:t>emotional exhaustion</w:t>
      </w:r>
      <w:r w:rsidR="00120886">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 xml:space="preserve">and </w:t>
      </w:r>
      <w:del w:id="176" w:author="Deiglmayr, Anne" w:date="2024-05-22T16:27:00Z">
        <w:r w:rsidR="00D63773" w:rsidDel="00FC4469">
          <w:rPr>
            <w:rFonts w:ascii="Times New Roman" w:hAnsi="Times New Roman" w:cs="Times New Roman"/>
            <w:sz w:val="24"/>
            <w:szCs w:val="24"/>
            <w:lang w:val="en-US"/>
          </w:rPr>
          <w:delText xml:space="preserve">teachers’ </w:delText>
        </w:r>
        <w:r w:rsidR="00FB6CC0" w:rsidDel="00FC4469">
          <w:rPr>
            <w:rFonts w:ascii="Times New Roman" w:hAnsi="Times New Roman" w:cs="Times New Roman"/>
            <w:sz w:val="24"/>
            <w:szCs w:val="24"/>
            <w:lang w:val="en-US"/>
          </w:rPr>
          <w:delText xml:space="preserve">self-reported </w:delText>
        </w:r>
        <w:r w:rsidR="00D63773" w:rsidRPr="00D63773" w:rsidDel="00FC4469">
          <w:rPr>
            <w:rFonts w:ascii="Times New Roman" w:hAnsi="Times New Roman" w:cs="Times New Roman"/>
            <w:sz w:val="24"/>
            <w:szCs w:val="24"/>
            <w:lang w:val="en-US"/>
          </w:rPr>
          <w:delText xml:space="preserve">workload </w:delText>
        </w:r>
      </w:del>
      <w:r w:rsidR="00D63773" w:rsidRPr="00D63773">
        <w:rPr>
          <w:rFonts w:ascii="Times New Roman" w:hAnsi="Times New Roman" w:cs="Times New Roman"/>
          <w:sz w:val="24"/>
          <w:szCs w:val="24"/>
          <w:lang w:val="en-US"/>
        </w:rPr>
        <w:t>stress</w:t>
      </w:r>
      <w:r w:rsidR="00D63773">
        <w:rPr>
          <w:rFonts w:ascii="Times New Roman" w:hAnsi="Times New Roman" w:cs="Times New Roman"/>
          <w:sz w:val="24"/>
          <w:szCs w:val="24"/>
          <w:lang w:val="en-US"/>
        </w:rPr>
        <w:t xml:space="preserve"> [</w:t>
      </w:r>
      <w:r w:rsidR="000B025D">
        <w:rPr>
          <w:rFonts w:ascii="Times New Roman" w:hAnsi="Times New Roman" w:cs="Times New Roman"/>
          <w:sz w:val="24"/>
          <w:szCs w:val="24"/>
          <w:lang w:val="en-US"/>
        </w:rPr>
        <w:t>@</w:t>
      </w:r>
      <w:r w:rsidR="000B025D" w:rsidRPr="00365D4E">
        <w:rPr>
          <w:rFonts w:ascii="Times New Roman" w:hAnsi="Times New Roman" w:cs="Times New Roman"/>
          <w:sz w:val="24"/>
          <w:szCs w:val="24"/>
          <w:lang w:val="en-US"/>
        </w:rPr>
        <w:t>maslach2001job</w:t>
      </w:r>
      <w:r w:rsidR="000B025D">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w:t>
      </w:r>
      <w:r w:rsidR="00F37572" w:rsidRPr="00F37572">
        <w:rPr>
          <w:rFonts w:ascii="Times New Roman" w:hAnsi="Times New Roman" w:cs="Times New Roman"/>
          <w:sz w:val="24"/>
          <w:szCs w:val="24"/>
          <w:lang w:val="en-US"/>
        </w:rPr>
        <w:t>clunies2008self</w:t>
      </w:r>
      <w:r w:rsidR="00F37572">
        <w:rPr>
          <w:rFonts w:ascii="Times New Roman" w:hAnsi="Times New Roman" w:cs="Times New Roman"/>
          <w:sz w:val="24"/>
          <w:szCs w:val="24"/>
          <w:lang w:val="en-US"/>
        </w:rPr>
        <w:t>].</w:t>
      </w:r>
      <w:r w:rsidR="00A875DF">
        <w:rPr>
          <w:rFonts w:ascii="Times New Roman" w:hAnsi="Times New Roman" w:cs="Times New Roman"/>
          <w:sz w:val="24"/>
          <w:szCs w:val="24"/>
          <w:lang w:val="en-US"/>
        </w:rPr>
        <w:t xml:space="preserve"> </w:t>
      </w:r>
      <w:r w:rsidR="00CB382E">
        <w:rPr>
          <w:rFonts w:ascii="Times New Roman" w:hAnsi="Times New Roman" w:cs="Times New Roman"/>
          <w:sz w:val="24"/>
          <w:szCs w:val="24"/>
          <w:lang w:val="en-US"/>
        </w:rPr>
        <w:t xml:space="preserve">Accordingly, when </w:t>
      </w:r>
      <w:r w:rsidR="001D6AEE">
        <w:rPr>
          <w:rFonts w:ascii="Times New Roman" w:hAnsi="Times New Roman" w:cs="Times New Roman"/>
          <w:sz w:val="24"/>
          <w:szCs w:val="24"/>
          <w:lang w:val="en-US"/>
        </w:rPr>
        <w:t>re</w:t>
      </w:r>
      <w:r w:rsidR="00744791" w:rsidRPr="005659E9">
        <w:rPr>
          <w:rFonts w:ascii="Times New Roman" w:hAnsi="Times New Roman" w:cs="Times New Roman"/>
          <w:sz w:val="24"/>
          <w:szCs w:val="24"/>
          <w:lang w:val="en-US"/>
        </w:rPr>
        <w:t xml:space="preserve">sources are lacking and coping fails, negative consequences </w:t>
      </w:r>
      <w:ins w:id="177" w:author="Deiglmayr, Anne" w:date="2024-05-22T16:27:00Z">
        <w:r w:rsidR="003D4DBD">
          <w:rPr>
            <w:rFonts w:ascii="Times New Roman" w:hAnsi="Times New Roman" w:cs="Times New Roman"/>
            <w:sz w:val="24"/>
            <w:szCs w:val="24"/>
            <w:lang w:val="en-US"/>
          </w:rPr>
          <w:t>for health (</w:t>
        </w:r>
      </w:ins>
      <w:del w:id="178" w:author="Deiglmayr, Anne" w:date="2024-05-22T16:27:00Z">
        <w:r w:rsidR="00744791" w:rsidRPr="005659E9" w:rsidDel="003D4DBD">
          <w:rPr>
            <w:rFonts w:ascii="Times New Roman" w:hAnsi="Times New Roman" w:cs="Times New Roman"/>
            <w:sz w:val="24"/>
            <w:szCs w:val="24"/>
            <w:lang w:val="en-US"/>
          </w:rPr>
          <w:delText xml:space="preserve">like </w:delText>
        </w:r>
      </w:del>
      <w:ins w:id="179" w:author="Deiglmayr, Anne" w:date="2024-05-22T16:27:00Z">
        <w:r w:rsidR="003D4DBD">
          <w:rPr>
            <w:rFonts w:ascii="Times New Roman" w:hAnsi="Times New Roman" w:cs="Times New Roman"/>
            <w:sz w:val="24"/>
            <w:szCs w:val="24"/>
            <w:lang w:val="en-US"/>
          </w:rPr>
          <w:t xml:space="preserve">e.g., </w:t>
        </w:r>
      </w:ins>
      <w:r w:rsidR="00744791" w:rsidRPr="005659E9">
        <w:rPr>
          <w:rFonts w:ascii="Times New Roman" w:hAnsi="Times New Roman" w:cs="Times New Roman"/>
          <w:sz w:val="24"/>
          <w:szCs w:val="24"/>
          <w:lang w:val="en-US"/>
        </w:rPr>
        <w:t>burnout</w:t>
      </w:r>
      <w:ins w:id="180" w:author="Deiglmayr, Anne" w:date="2024-05-22T16:27:00Z">
        <w:r w:rsidR="003D4DBD">
          <w:rPr>
            <w:rFonts w:ascii="Times New Roman" w:hAnsi="Times New Roman" w:cs="Times New Roman"/>
            <w:sz w:val="24"/>
            <w:szCs w:val="24"/>
            <w:lang w:val="en-US"/>
          </w:rPr>
          <w:t xml:space="preserve">) </w:t>
        </w:r>
      </w:ins>
      <w:del w:id="181" w:author="Deiglmayr, Anne" w:date="2024-05-22T16:27:00Z">
        <w:r w:rsidR="00744791" w:rsidRPr="005659E9" w:rsidDel="003D4DBD">
          <w:rPr>
            <w:rFonts w:ascii="Times New Roman" w:hAnsi="Times New Roman" w:cs="Times New Roman"/>
            <w:sz w:val="24"/>
            <w:szCs w:val="24"/>
            <w:lang w:val="en-US"/>
          </w:rPr>
          <w:delText xml:space="preserve"> </w:delText>
        </w:r>
      </w:del>
      <w:r w:rsidR="00744791" w:rsidRPr="005659E9">
        <w:rPr>
          <w:rFonts w:ascii="Times New Roman" w:hAnsi="Times New Roman" w:cs="Times New Roman"/>
          <w:sz w:val="24"/>
          <w:szCs w:val="24"/>
          <w:lang w:val="en-US"/>
        </w:rPr>
        <w:t xml:space="preserve">and </w:t>
      </w:r>
      <w:ins w:id="182" w:author="Deiglmayr, Anne" w:date="2024-05-22T16:27:00Z">
        <w:r w:rsidR="003D4DBD">
          <w:rPr>
            <w:rFonts w:ascii="Times New Roman" w:hAnsi="Times New Roman" w:cs="Times New Roman"/>
            <w:sz w:val="24"/>
            <w:szCs w:val="24"/>
            <w:lang w:val="en-US"/>
          </w:rPr>
          <w:t xml:space="preserve">for work (e.g., </w:t>
        </w:r>
      </w:ins>
      <w:r w:rsidR="00744791" w:rsidRPr="005659E9">
        <w:rPr>
          <w:rFonts w:ascii="Times New Roman" w:hAnsi="Times New Roman" w:cs="Times New Roman"/>
          <w:sz w:val="24"/>
          <w:szCs w:val="24"/>
          <w:lang w:val="en-US"/>
        </w:rPr>
        <w:t xml:space="preserve">high turnover </w:t>
      </w:r>
      <w:ins w:id="183" w:author="Deiglmayr, Anne" w:date="2024-05-22T16:27:00Z">
        <w:r w:rsidR="003D4DBD">
          <w:rPr>
            <w:rFonts w:ascii="Times New Roman" w:hAnsi="Times New Roman" w:cs="Times New Roman"/>
            <w:sz w:val="24"/>
            <w:szCs w:val="24"/>
            <w:lang w:val="en-US"/>
          </w:rPr>
          <w:t xml:space="preserve">rates) </w:t>
        </w:r>
      </w:ins>
      <w:r w:rsidR="00744791" w:rsidRPr="005659E9">
        <w:rPr>
          <w:rFonts w:ascii="Times New Roman" w:hAnsi="Times New Roman" w:cs="Times New Roman"/>
          <w:sz w:val="24"/>
          <w:szCs w:val="24"/>
          <w:lang w:val="en-US"/>
        </w:rPr>
        <w:t>can arise [@jalongo2006; @unterbrink2007; @aloe2014]</w:t>
      </w:r>
      <w:del w:id="184" w:author="Deiglmayr, Anne" w:date="2024-05-22T16:28:00Z">
        <w:r w:rsidR="00CB382E" w:rsidDel="003D4DBD">
          <w:rPr>
            <w:rFonts w:ascii="Times New Roman" w:hAnsi="Times New Roman" w:cs="Times New Roman"/>
            <w:sz w:val="24"/>
            <w:szCs w:val="24"/>
            <w:lang w:val="en-US"/>
          </w:rPr>
          <w:delText xml:space="preserve">, highlighting </w:delText>
        </w:r>
        <w:r w:rsidR="00744791" w:rsidRPr="005659E9" w:rsidDel="003D4DBD">
          <w:rPr>
            <w:rFonts w:ascii="Times New Roman" w:hAnsi="Times New Roman" w:cs="Times New Roman"/>
            <w:sz w:val="24"/>
            <w:szCs w:val="24"/>
            <w:lang w:val="en-US"/>
          </w:rPr>
          <w:delText xml:space="preserve">the importance of </w:delText>
        </w:r>
        <w:r w:rsidR="00CB382E" w:rsidDel="003D4DBD">
          <w:rPr>
            <w:rFonts w:ascii="Times New Roman" w:hAnsi="Times New Roman" w:cs="Times New Roman"/>
            <w:sz w:val="24"/>
            <w:szCs w:val="24"/>
            <w:lang w:val="en-US"/>
          </w:rPr>
          <w:delText xml:space="preserve">research on </w:delText>
        </w:r>
        <w:r w:rsidR="00744791" w:rsidRPr="005659E9" w:rsidDel="003D4DBD">
          <w:rPr>
            <w:rFonts w:ascii="Times New Roman" w:hAnsi="Times New Roman" w:cs="Times New Roman"/>
            <w:sz w:val="24"/>
            <w:szCs w:val="24"/>
            <w:lang w:val="en-US"/>
          </w:rPr>
          <w:delText>teacher</w:delText>
        </w:r>
        <w:r w:rsidR="00CB382E" w:rsidDel="003D4DBD">
          <w:rPr>
            <w:rFonts w:ascii="Times New Roman" w:hAnsi="Times New Roman" w:cs="Times New Roman"/>
            <w:sz w:val="24"/>
            <w:szCs w:val="24"/>
            <w:lang w:val="en-US"/>
          </w:rPr>
          <w:delText xml:space="preserve"> stress</w:delText>
        </w:r>
      </w:del>
      <w:r w:rsidR="00CB382E">
        <w:rPr>
          <w:rFonts w:ascii="Times New Roman" w:hAnsi="Times New Roman" w:cs="Times New Roman"/>
          <w:sz w:val="24"/>
          <w:szCs w:val="24"/>
          <w:lang w:val="en-US"/>
        </w:rPr>
        <w:t xml:space="preserve">. </w:t>
      </w:r>
    </w:p>
    <w:p w14:paraId="58496646" w14:textId="31BCA39A" w:rsidR="00115E83" w:rsidRDefault="00115E83" w:rsidP="00115E83">
      <w:pPr>
        <w:spacing w:line="360" w:lineRule="auto"/>
        <w:rPr>
          <w:rFonts w:ascii="Times New Roman" w:hAnsi="Times New Roman" w:cs="Times New Roman"/>
          <w:sz w:val="24"/>
          <w:szCs w:val="24"/>
          <w:lang w:val="en-US"/>
        </w:rPr>
      </w:pPr>
      <w:del w:id="185" w:author="Deiglmayr, Anne" w:date="2024-05-22T16:28:00Z">
        <w:r w:rsidDel="003D4DBD">
          <w:rPr>
            <w:rFonts w:ascii="Times New Roman" w:hAnsi="Times New Roman" w:cs="Times New Roman"/>
            <w:sz w:val="24"/>
            <w:szCs w:val="24"/>
            <w:lang w:val="en-US"/>
          </w:rPr>
          <w:delText>Furthermore, a</w:delText>
        </w:r>
      </w:del>
      <w:ins w:id="186" w:author="Deiglmayr, Anne" w:date="2024-05-22T16:28:00Z">
        <w:r w:rsidR="003D4DBD">
          <w:rPr>
            <w:rFonts w:ascii="Times New Roman" w:hAnsi="Times New Roman" w:cs="Times New Roman"/>
            <w:sz w:val="24"/>
            <w:szCs w:val="24"/>
            <w:lang w:val="en-US"/>
          </w:rPr>
          <w:t>A</w:t>
        </w:r>
      </w:ins>
      <w:r w:rsidRPr="005659E9">
        <w:rPr>
          <w:rFonts w:ascii="Times New Roman" w:hAnsi="Times New Roman" w:cs="Times New Roman"/>
          <w:sz w:val="24"/>
          <w:szCs w:val="24"/>
          <w:lang w:val="en-US"/>
        </w:rPr>
        <w:t>s shown in Fig. 1, both primary and secondary appraisal</w:t>
      </w:r>
      <w:del w:id="187" w:author="Deiglmayr, Anne" w:date="2024-05-22T16:28:00Z">
        <w:r w:rsidRPr="005659E9" w:rsidDel="003D4DBD">
          <w:rPr>
            <w:rFonts w:ascii="Times New Roman" w:hAnsi="Times New Roman" w:cs="Times New Roman"/>
            <w:sz w:val="24"/>
            <w:szCs w:val="24"/>
            <w:lang w:val="en-US"/>
          </w:rPr>
          <w:delText>s</w:delText>
        </w:r>
      </w:del>
      <w:r w:rsidRPr="005659E9">
        <w:rPr>
          <w:rFonts w:ascii="Times New Roman" w:hAnsi="Times New Roman" w:cs="Times New Roman"/>
          <w:sz w:val="24"/>
          <w:szCs w:val="24"/>
          <w:lang w:val="en-US"/>
        </w:rPr>
        <w:t xml:space="preserve"> are influenced by teachers’ professional experience,</w:t>
      </w:r>
      <w:del w:id="188" w:author="Deiglmayr, Anne" w:date="2024-05-22T16:28:00Z">
        <w:r w:rsidRPr="005659E9" w:rsidDel="003D4DBD">
          <w:rPr>
            <w:rFonts w:ascii="Times New Roman" w:hAnsi="Times New Roman" w:cs="Times New Roman"/>
            <w:sz w:val="24"/>
            <w:szCs w:val="24"/>
            <w:lang w:val="en-US"/>
          </w:rPr>
          <w:delText xml:space="preserve"> shaping their classroom management skills</w:delText>
        </w:r>
      </w:del>
      <w:r w:rsidRPr="005659E9">
        <w:rPr>
          <w:rFonts w:ascii="Times New Roman" w:hAnsi="Times New Roman" w:cs="Times New Roman"/>
          <w:sz w:val="24"/>
          <w:szCs w:val="24"/>
          <w:lang w:val="en-US"/>
        </w:rPr>
        <w:t xml:space="preserve">. As professional experience grows, teachers develop cognitive scripts for managing classroom events, resulting in more complex and effective classroom management skills [@wolff2021classroom]. </w:t>
      </w:r>
      <w:ins w:id="189" w:author="Deiglmayr, Anne" w:date="2024-05-22T16:28:00Z">
        <w:r w:rsidR="003D4DBD">
          <w:rPr>
            <w:rFonts w:ascii="Times New Roman" w:hAnsi="Times New Roman" w:cs="Times New Roman"/>
            <w:sz w:val="24"/>
            <w:szCs w:val="24"/>
            <w:lang w:val="en-US"/>
          </w:rPr>
          <w:t xml:space="preserve">For example, </w:t>
        </w:r>
      </w:ins>
      <w:r>
        <w:rPr>
          <w:rFonts w:ascii="Times New Roman" w:hAnsi="Times New Roman" w:cs="Times New Roman"/>
          <w:sz w:val="24"/>
          <w:szCs w:val="24"/>
          <w:lang w:val="en-US"/>
        </w:rPr>
        <w:t>@</w:t>
      </w:r>
      <w:r w:rsidRPr="007C700F">
        <w:rPr>
          <w:rFonts w:ascii="Times New Roman" w:hAnsi="Times New Roman" w:cs="Times New Roman"/>
          <w:sz w:val="24"/>
          <w:szCs w:val="24"/>
          <w:lang w:val="en-US"/>
        </w:rPr>
        <w:t>clunies2008self</w:t>
      </w:r>
      <w:r>
        <w:rPr>
          <w:rFonts w:ascii="Times New Roman" w:hAnsi="Times New Roman" w:cs="Times New Roman"/>
          <w:sz w:val="24"/>
          <w:szCs w:val="24"/>
          <w:lang w:val="en-US"/>
        </w:rPr>
        <w:t xml:space="preserve"> showed that </w:t>
      </w:r>
      <w:r w:rsidRPr="000A0034">
        <w:rPr>
          <w:rFonts w:ascii="Times New Roman" w:hAnsi="Times New Roman" w:cs="Times New Roman"/>
          <w:sz w:val="24"/>
          <w:szCs w:val="24"/>
          <w:lang w:val="en-US"/>
        </w:rPr>
        <w:t xml:space="preserve">using reactive management </w:t>
      </w:r>
      <w:r w:rsidR="00537831" w:rsidRPr="000A0034">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instead of proactive </w:t>
      </w:r>
      <w:r w:rsidR="00537831">
        <w:rPr>
          <w:rFonts w:ascii="Times New Roman" w:hAnsi="Times New Roman" w:cs="Times New Roman"/>
          <w:sz w:val="24"/>
          <w:szCs w:val="24"/>
          <w:lang w:val="en-US"/>
        </w:rPr>
        <w:t xml:space="preserve">ones </w:t>
      </w:r>
      <w:r w:rsidRPr="000A0034">
        <w:rPr>
          <w:rFonts w:ascii="Times New Roman" w:hAnsi="Times New Roman" w:cs="Times New Roman"/>
          <w:sz w:val="24"/>
          <w:szCs w:val="24"/>
          <w:lang w:val="en-US"/>
        </w:rPr>
        <w:t>is significantly associated with increased teacher stress and reduced student on-task behavior.</w:t>
      </w:r>
      <w:r>
        <w:rPr>
          <w:rFonts w:ascii="Times New Roman" w:hAnsi="Times New Roman" w:cs="Times New Roman"/>
          <w:sz w:val="24"/>
          <w:szCs w:val="24"/>
          <w:lang w:val="en-US"/>
        </w:rPr>
        <w:t xml:space="preserve"> </w:t>
      </w:r>
    </w:p>
    <w:p w14:paraId="6DB45D21" w14:textId="3584B7EB" w:rsidR="00115E83" w:rsidRDefault="00115E83" w:rsidP="00744791">
      <w:pPr>
        <w:spacing w:line="360" w:lineRule="auto"/>
        <w:rPr>
          <w:rFonts w:ascii="Times New Roman" w:hAnsi="Times New Roman" w:cs="Times New Roman"/>
          <w:sz w:val="24"/>
          <w:szCs w:val="24"/>
          <w:lang w:val="en-US"/>
        </w:rPr>
      </w:pPr>
      <w:del w:id="190" w:author="Deiglmayr, Anne" w:date="2024-05-22T16:29:00Z">
        <w:r w:rsidRPr="005659E9" w:rsidDel="003D4DBD">
          <w:rPr>
            <w:rFonts w:ascii="Times New Roman" w:hAnsi="Times New Roman" w:cs="Times New Roman"/>
            <w:sz w:val="24"/>
            <w:szCs w:val="24"/>
            <w:lang w:val="en-US"/>
          </w:rPr>
          <w:delText>Especially b</w:delText>
        </w:r>
      </w:del>
      <w:ins w:id="191" w:author="Deiglmayr, Anne" w:date="2024-05-22T16:29:00Z">
        <w:r w:rsidR="003D4DBD">
          <w:rPr>
            <w:rFonts w:ascii="Times New Roman" w:hAnsi="Times New Roman" w:cs="Times New Roman"/>
            <w:sz w:val="24"/>
            <w:szCs w:val="24"/>
            <w:lang w:val="en-US"/>
          </w:rPr>
          <w:t>B</w:t>
        </w:r>
      </w:ins>
      <w:r w:rsidRPr="005659E9">
        <w:rPr>
          <w:rFonts w:ascii="Times New Roman" w:hAnsi="Times New Roman" w:cs="Times New Roman"/>
          <w:sz w:val="24"/>
          <w:szCs w:val="24"/>
          <w:lang w:val="en-US"/>
        </w:rPr>
        <w:t xml:space="preserve">eginning teachers face considerable stress and often feel overwhelmed by the demands of teaching [@ophardt2017klassenmanagement; @wolff2015keeping; @klusmann2012berufliche], with many leaving the profession within the first five years [@ingersoll2003]. </w:t>
      </w:r>
      <w:del w:id="192" w:author="Deiglmayr, Anne" w:date="2024-05-22T16:29:00Z">
        <w:r w:rsidRPr="005659E9" w:rsidDel="003D4DBD">
          <w:rPr>
            <w:rFonts w:ascii="Times New Roman" w:hAnsi="Times New Roman" w:cs="Times New Roman"/>
            <w:sz w:val="24"/>
            <w:szCs w:val="24"/>
            <w:lang w:val="en-US"/>
          </w:rPr>
          <w:delText>Research shows l</w:delText>
        </w:r>
      </w:del>
      <w:ins w:id="193" w:author="Deiglmayr, Anne" w:date="2024-05-22T16:29:00Z">
        <w:r w:rsidR="003D4DBD">
          <w:rPr>
            <w:rFonts w:ascii="Times New Roman" w:hAnsi="Times New Roman" w:cs="Times New Roman"/>
            <w:sz w:val="24"/>
            <w:szCs w:val="24"/>
            <w:lang w:val="en-US"/>
          </w:rPr>
          <w:t>L</w:t>
        </w:r>
      </w:ins>
      <w:r w:rsidRPr="005659E9">
        <w:rPr>
          <w:rFonts w:ascii="Times New Roman" w:hAnsi="Times New Roman" w:cs="Times New Roman"/>
          <w:sz w:val="24"/>
          <w:szCs w:val="24"/>
          <w:lang w:val="en-US"/>
        </w:rPr>
        <w:t>ess experienced teachers are</w:t>
      </w:r>
      <w:ins w:id="194" w:author="Deiglmayr, Anne" w:date="2024-05-22T16:29:00Z">
        <w:r w:rsidR="003D4DBD">
          <w:rPr>
            <w:rFonts w:ascii="Times New Roman" w:hAnsi="Times New Roman" w:cs="Times New Roman"/>
            <w:sz w:val="24"/>
            <w:szCs w:val="24"/>
            <w:lang w:val="en-US"/>
          </w:rPr>
          <w:t xml:space="preserve"> also</w:t>
        </w:r>
      </w:ins>
      <w:r w:rsidRPr="005659E9">
        <w:rPr>
          <w:rFonts w:ascii="Times New Roman" w:hAnsi="Times New Roman" w:cs="Times New Roman"/>
          <w:sz w:val="24"/>
          <w:szCs w:val="24"/>
          <w:lang w:val="en-US"/>
        </w:rPr>
        <w:t xml:space="preserve"> more susceptible to burnout, underscoring the importance of professional experience in predicting teacher stress [@fisher2011].</w:t>
      </w:r>
    </w:p>
    <w:p w14:paraId="29947CC5" w14:textId="40B7F71A" w:rsidR="00DC67F5" w:rsidRPr="00B1092F" w:rsidRDefault="00301359" w:rsidP="00956D35">
      <w:pPr>
        <w:spacing w:line="360" w:lineRule="auto"/>
        <w:rPr>
          <w:rFonts w:ascii="Times New Roman" w:hAnsi="Times New Roman" w:cs="Times New Roman"/>
          <w:sz w:val="24"/>
          <w:szCs w:val="24"/>
          <w:lang w:val="en-US"/>
        </w:rPr>
      </w:pPr>
      <w:commentRangeStart w:id="195"/>
      <w:r w:rsidRPr="00301359">
        <w:rPr>
          <w:rFonts w:ascii="Times New Roman" w:hAnsi="Times New Roman" w:cs="Times New Roman"/>
          <w:sz w:val="24"/>
          <w:szCs w:val="24"/>
          <w:lang w:val="en-US"/>
        </w:rPr>
        <w:t>H</w:t>
      </w:r>
      <w:commentRangeEnd w:id="195"/>
      <w:r w:rsidR="003D4DBD">
        <w:rPr>
          <w:rStyle w:val="Kommentarzeichen"/>
        </w:rPr>
        <w:commentReference w:id="195"/>
      </w:r>
      <w:r w:rsidRPr="00301359">
        <w:rPr>
          <w:rFonts w:ascii="Times New Roman" w:hAnsi="Times New Roman" w:cs="Times New Roman"/>
          <w:sz w:val="24"/>
          <w:szCs w:val="24"/>
          <w:lang w:val="en-US"/>
        </w:rPr>
        <w:t>owever, to date</w:t>
      </w:r>
      <w:r>
        <w:rPr>
          <w:rFonts w:ascii="Times New Roman" w:hAnsi="Times New Roman" w:cs="Times New Roman"/>
          <w:sz w:val="24"/>
          <w:szCs w:val="24"/>
          <w:lang w:val="en-US"/>
        </w:rPr>
        <w:t>,</w:t>
      </w:r>
      <w:r w:rsidRPr="00301359">
        <w:rPr>
          <w:rFonts w:ascii="Times New Roman" w:hAnsi="Times New Roman" w:cs="Times New Roman"/>
          <w:sz w:val="24"/>
          <w:szCs w:val="24"/>
          <w:lang w:val="en-US"/>
        </w:rPr>
        <w:t xml:space="preserve"> there is a lack of studies that attempt to take into account the complexity of the transactional stress model</w:t>
      </w:r>
      <w:r w:rsidR="000805A9">
        <w:rPr>
          <w:rFonts w:ascii="Times New Roman" w:hAnsi="Times New Roman" w:cs="Times New Roman"/>
          <w:sz w:val="24"/>
          <w:szCs w:val="24"/>
          <w:lang w:val="en-US"/>
        </w:rPr>
        <w:t xml:space="preserve"> [@</w:t>
      </w:r>
      <w:r w:rsidR="000805A9" w:rsidRPr="000805A9">
        <w:rPr>
          <w:rFonts w:ascii="Times New Roman" w:hAnsi="Times New Roman" w:cs="Times New Roman"/>
          <w:sz w:val="24"/>
          <w:szCs w:val="24"/>
          <w:lang w:val="en-US"/>
        </w:rPr>
        <w:t>obbarius2021</w:t>
      </w:r>
      <w:r w:rsidR="00096C85">
        <w:rPr>
          <w:rFonts w:ascii="Times New Roman" w:hAnsi="Times New Roman" w:cs="Times New Roman"/>
          <w:sz w:val="24"/>
          <w:szCs w:val="24"/>
          <w:lang w:val="en-US"/>
        </w:rPr>
        <w:t xml:space="preserve">; </w:t>
      </w:r>
      <w:r w:rsidR="00F20873">
        <w:rPr>
          <w:rFonts w:ascii="Times New Roman" w:hAnsi="Times New Roman" w:cs="Times New Roman"/>
          <w:sz w:val="24"/>
          <w:szCs w:val="24"/>
          <w:lang w:val="en-US"/>
        </w:rPr>
        <w:t>@</w:t>
      </w:r>
      <w:r w:rsidR="00F20873" w:rsidRPr="00F20873">
        <w:rPr>
          <w:rFonts w:ascii="Times New Roman" w:hAnsi="Times New Roman" w:cs="Times New Roman"/>
          <w:sz w:val="24"/>
          <w:szCs w:val="24"/>
          <w:lang w:val="en-US"/>
        </w:rPr>
        <w:t>goh2010revised</w:t>
      </w:r>
      <w:r w:rsidR="000805A9">
        <w:rPr>
          <w:rFonts w:ascii="Times New Roman" w:hAnsi="Times New Roman" w:cs="Times New Roman"/>
          <w:sz w:val="24"/>
          <w:szCs w:val="24"/>
          <w:lang w:val="en-US"/>
        </w:rPr>
        <w:t>]</w:t>
      </w:r>
      <w:r w:rsidRPr="00301359">
        <w:rPr>
          <w:rFonts w:ascii="Times New Roman" w:hAnsi="Times New Roman" w:cs="Times New Roman"/>
          <w:sz w:val="24"/>
          <w:szCs w:val="24"/>
          <w:lang w:val="en-US"/>
        </w:rPr>
        <w:t>, as often only</w:t>
      </w:r>
      <w:r>
        <w:rPr>
          <w:rFonts w:ascii="Times New Roman" w:hAnsi="Times New Roman" w:cs="Times New Roman"/>
          <w:sz w:val="24"/>
          <w:szCs w:val="24"/>
          <w:lang w:val="en-US"/>
        </w:rPr>
        <w:t xml:space="preserve"> </w:t>
      </w:r>
      <w:r w:rsidRPr="00301359">
        <w:rPr>
          <w:rFonts w:ascii="Times New Roman" w:hAnsi="Times New Roman" w:cs="Times New Roman"/>
          <w:sz w:val="24"/>
          <w:szCs w:val="24"/>
          <w:lang w:val="en-US"/>
        </w:rPr>
        <w:t>individual parts of the model are researched</w:t>
      </w:r>
      <w:r w:rsidR="0007746F">
        <w:rPr>
          <w:rFonts w:ascii="Times New Roman" w:hAnsi="Times New Roman" w:cs="Times New Roman"/>
          <w:sz w:val="24"/>
          <w:szCs w:val="24"/>
          <w:lang w:val="en-US"/>
        </w:rPr>
        <w:t xml:space="preserve"> </w:t>
      </w:r>
      <w:r w:rsidR="00C60D04">
        <w:rPr>
          <w:rFonts w:ascii="Times New Roman" w:hAnsi="Times New Roman" w:cs="Times New Roman"/>
          <w:sz w:val="24"/>
          <w:szCs w:val="24"/>
          <w:lang w:val="en-US"/>
        </w:rPr>
        <w:t>(e.g., @</w:t>
      </w:r>
      <w:r w:rsidR="00436A7F" w:rsidRPr="00436A7F">
        <w:rPr>
          <w:rFonts w:ascii="Times New Roman" w:hAnsi="Times New Roman" w:cs="Times New Roman"/>
          <w:sz w:val="24"/>
          <w:szCs w:val="24"/>
          <w:lang w:val="en-US"/>
        </w:rPr>
        <w:t>zureck2015perfectionism</w:t>
      </w:r>
      <w:del w:id="196" w:author="Deiglmayr, Anne" w:date="2024-05-22T16:33:00Z">
        <w:r w:rsidR="00C60D04" w:rsidDel="003D4DBD">
          <w:rPr>
            <w:rFonts w:ascii="Times New Roman" w:hAnsi="Times New Roman" w:cs="Times New Roman"/>
            <w:sz w:val="24"/>
            <w:szCs w:val="24"/>
            <w:lang w:val="en-US"/>
          </w:rPr>
          <w:delText>).</w:delText>
        </w:r>
        <w:r w:rsidR="00FA763E" w:rsidDel="003D4DBD">
          <w:rPr>
            <w:rFonts w:ascii="Times New Roman" w:hAnsi="Times New Roman" w:cs="Times New Roman"/>
            <w:sz w:val="24"/>
            <w:szCs w:val="24"/>
            <w:lang w:val="en-US"/>
          </w:rPr>
          <w:delText xml:space="preserve"> </w:delText>
        </w:r>
        <w:r w:rsidR="006144F6" w:rsidRPr="006144F6" w:rsidDel="003D4DBD">
          <w:rPr>
            <w:rFonts w:ascii="Times New Roman" w:hAnsi="Times New Roman" w:cs="Times New Roman"/>
            <w:sz w:val="24"/>
            <w:szCs w:val="24"/>
            <w:lang w:val="en-US"/>
          </w:rPr>
          <w:delText xml:space="preserve">Particularly in the educational context, there is not yet enough research on the interplay of various factors contributing to the </w:delText>
        </w:r>
        <w:r w:rsidR="00133A43" w:rsidDel="003D4DBD">
          <w:rPr>
            <w:rFonts w:ascii="Times New Roman" w:hAnsi="Times New Roman" w:cs="Times New Roman"/>
            <w:sz w:val="24"/>
            <w:szCs w:val="24"/>
            <w:lang w:val="en-US"/>
          </w:rPr>
          <w:delText xml:space="preserve">causes </w:delText>
        </w:r>
        <w:r w:rsidR="006144F6" w:rsidRPr="006144F6" w:rsidDel="003D4DBD">
          <w:rPr>
            <w:rFonts w:ascii="Times New Roman" w:hAnsi="Times New Roman" w:cs="Times New Roman"/>
            <w:sz w:val="24"/>
            <w:szCs w:val="24"/>
            <w:lang w:val="en-US"/>
          </w:rPr>
          <w:delText>of stress with the targeted sample of teachers.</w:delText>
        </w:r>
        <w:r w:rsidR="00C72B4E" w:rsidDel="003D4DBD">
          <w:rPr>
            <w:rFonts w:ascii="Times New Roman" w:hAnsi="Times New Roman" w:cs="Times New Roman"/>
            <w:sz w:val="24"/>
            <w:szCs w:val="24"/>
            <w:lang w:val="en-US"/>
          </w:rPr>
          <w:delText xml:space="preserve"> </w:delText>
        </w:r>
      </w:del>
      <w:r w:rsidR="00C72B4E">
        <w:rPr>
          <w:rFonts w:ascii="Times New Roman" w:hAnsi="Times New Roman" w:cs="Times New Roman"/>
          <w:sz w:val="24"/>
          <w:szCs w:val="24"/>
          <w:lang w:val="en-US"/>
        </w:rPr>
        <w:t>@</w:t>
      </w:r>
      <w:r w:rsidR="00C72B4E" w:rsidRPr="00C72B4E">
        <w:rPr>
          <w:rFonts w:ascii="Times New Roman" w:hAnsi="Times New Roman" w:cs="Times New Roman"/>
          <w:sz w:val="24"/>
          <w:szCs w:val="24"/>
          <w:lang w:val="en-US"/>
        </w:rPr>
        <w:t>laugaa2008stress</w:t>
      </w:r>
      <w:r w:rsidR="00146B62">
        <w:rPr>
          <w:rFonts w:ascii="Times New Roman" w:hAnsi="Times New Roman" w:cs="Times New Roman"/>
          <w:sz w:val="24"/>
          <w:szCs w:val="24"/>
          <w:lang w:val="en-US"/>
        </w:rPr>
        <w:t xml:space="preserve">, </w:t>
      </w:r>
      <w:del w:id="197" w:author="Deiglmayr, Anne" w:date="2024-05-22T16:33:00Z">
        <w:r w:rsidR="00146B62" w:rsidDel="003D4DBD">
          <w:rPr>
            <w:rFonts w:ascii="Times New Roman" w:hAnsi="Times New Roman" w:cs="Times New Roman"/>
            <w:sz w:val="24"/>
            <w:szCs w:val="24"/>
            <w:lang w:val="en-US"/>
          </w:rPr>
          <w:delText>for example,</w:delText>
        </w:r>
        <w:r w:rsidR="00C72B4E" w:rsidDel="003D4DBD">
          <w:rPr>
            <w:rFonts w:ascii="Times New Roman" w:hAnsi="Times New Roman" w:cs="Times New Roman"/>
            <w:sz w:val="24"/>
            <w:szCs w:val="24"/>
            <w:lang w:val="en-US"/>
          </w:rPr>
          <w:delText xml:space="preserve"> </w:delText>
        </w:r>
      </w:del>
      <w:r w:rsidR="00C72B4E">
        <w:rPr>
          <w:rFonts w:ascii="Times New Roman" w:hAnsi="Times New Roman" w:cs="Times New Roman"/>
          <w:sz w:val="24"/>
          <w:szCs w:val="24"/>
          <w:lang w:val="en-US"/>
        </w:rPr>
        <w:t xml:space="preserve">showed in </w:t>
      </w:r>
      <w:r w:rsidR="00FB1C78">
        <w:rPr>
          <w:rFonts w:ascii="Times New Roman" w:hAnsi="Times New Roman" w:cs="Times New Roman"/>
          <w:sz w:val="24"/>
          <w:szCs w:val="24"/>
          <w:lang w:val="en-US"/>
        </w:rPr>
        <w:t xml:space="preserve">a </w:t>
      </w:r>
      <w:r w:rsidR="00724BE3">
        <w:rPr>
          <w:rFonts w:ascii="Times New Roman" w:hAnsi="Times New Roman" w:cs="Times New Roman"/>
          <w:sz w:val="24"/>
          <w:szCs w:val="24"/>
          <w:lang w:val="en-US"/>
        </w:rPr>
        <w:t>questionnaire study</w:t>
      </w:r>
      <w:r w:rsidR="00C72B4E">
        <w:rPr>
          <w:rFonts w:ascii="Times New Roman" w:hAnsi="Times New Roman" w:cs="Times New Roman"/>
          <w:sz w:val="24"/>
          <w:szCs w:val="24"/>
          <w:lang w:val="en-US"/>
        </w:rPr>
        <w:t xml:space="preserve"> with </w:t>
      </w:r>
      <w:r w:rsidR="00FB1C78" w:rsidRPr="00FB1C78">
        <w:rPr>
          <w:rFonts w:ascii="Times New Roman" w:hAnsi="Times New Roman" w:cs="Times New Roman"/>
          <w:i/>
          <w:iCs/>
          <w:sz w:val="24"/>
          <w:szCs w:val="24"/>
          <w:lang w:val="en-US"/>
        </w:rPr>
        <w:t>N</w:t>
      </w:r>
      <w:r w:rsidR="00FB1C78">
        <w:rPr>
          <w:rFonts w:ascii="Times New Roman" w:hAnsi="Times New Roman" w:cs="Times New Roman"/>
          <w:sz w:val="24"/>
          <w:szCs w:val="24"/>
          <w:lang w:val="en-US"/>
        </w:rPr>
        <w:t xml:space="preserve"> = 410 French teachers </w:t>
      </w:r>
      <w:r w:rsidR="00C60F02" w:rsidRPr="00C60F02">
        <w:rPr>
          <w:rFonts w:ascii="Times New Roman" w:hAnsi="Times New Roman" w:cs="Times New Roman"/>
          <w:sz w:val="24"/>
          <w:szCs w:val="24"/>
          <w:lang w:val="en-US"/>
        </w:rPr>
        <w:t>that</w:t>
      </w:r>
      <w:r w:rsidR="00724BE3">
        <w:rPr>
          <w:rFonts w:ascii="Times New Roman" w:hAnsi="Times New Roman" w:cs="Times New Roman"/>
          <w:sz w:val="24"/>
          <w:szCs w:val="24"/>
          <w:lang w:val="en-US"/>
        </w:rPr>
        <w:t xml:space="preserve"> </w:t>
      </w:r>
      <w:r w:rsidR="00C60F02" w:rsidRPr="00C60F02">
        <w:rPr>
          <w:rFonts w:ascii="Times New Roman" w:hAnsi="Times New Roman" w:cs="Times New Roman"/>
          <w:sz w:val="24"/>
          <w:szCs w:val="24"/>
          <w:lang w:val="en-US"/>
        </w:rPr>
        <w:t xml:space="preserve">perceived stress and coping strategies are important variables in explaining variance in </w:t>
      </w:r>
      <w:proofErr w:type="spellStart"/>
      <w:r w:rsidR="00C60F02" w:rsidRPr="00C60F02">
        <w:rPr>
          <w:rFonts w:ascii="Times New Roman" w:hAnsi="Times New Roman" w:cs="Times New Roman"/>
          <w:sz w:val="24"/>
          <w:szCs w:val="24"/>
          <w:lang w:val="en-US"/>
        </w:rPr>
        <w:t>burnout</w:t>
      </w:r>
      <w:del w:id="198" w:author="Deiglmayr, Anne" w:date="2024-05-22T16:33:00Z">
        <w:r w:rsidR="00C60F02" w:rsidRPr="00C60F02" w:rsidDel="003D4DBD">
          <w:rPr>
            <w:rFonts w:ascii="Times New Roman" w:hAnsi="Times New Roman" w:cs="Times New Roman"/>
            <w:sz w:val="24"/>
            <w:szCs w:val="24"/>
            <w:lang w:val="en-US"/>
          </w:rPr>
          <w:delText>.</w:delText>
        </w:r>
        <w:r w:rsidR="00C515FC" w:rsidDel="003D4DBD">
          <w:rPr>
            <w:rFonts w:ascii="Times New Roman" w:hAnsi="Times New Roman" w:cs="Times New Roman"/>
            <w:sz w:val="24"/>
            <w:szCs w:val="24"/>
            <w:lang w:val="en-US"/>
          </w:rPr>
          <w:delText xml:space="preserve"> Despite that, r</w:delText>
        </w:r>
        <w:r w:rsidR="00B54323" w:rsidRPr="00B54323" w:rsidDel="003D4DBD">
          <w:rPr>
            <w:rFonts w:ascii="Times New Roman" w:hAnsi="Times New Roman" w:cs="Times New Roman"/>
            <w:sz w:val="24"/>
            <w:szCs w:val="24"/>
            <w:lang w:val="en-US"/>
          </w:rPr>
          <w:delText>esearch on teacher stress primarily relied on questionnaires measu</w:delText>
        </w:r>
        <w:r w:rsidR="007D1350" w:rsidDel="003D4DBD">
          <w:rPr>
            <w:rFonts w:ascii="Times New Roman" w:hAnsi="Times New Roman" w:cs="Times New Roman"/>
            <w:sz w:val="24"/>
            <w:szCs w:val="24"/>
            <w:lang w:val="en-US"/>
          </w:rPr>
          <w:delText>ring</w:delText>
        </w:r>
        <w:r w:rsidR="00B54323" w:rsidRPr="00B54323" w:rsidDel="003D4DBD">
          <w:rPr>
            <w:rFonts w:ascii="Times New Roman" w:hAnsi="Times New Roman" w:cs="Times New Roman"/>
            <w:sz w:val="24"/>
            <w:szCs w:val="24"/>
            <w:lang w:val="en-US"/>
          </w:rPr>
          <w:delText xml:space="preserve"> subjective stress experiences, overlooking </w:delText>
        </w:r>
        <w:r w:rsidR="00681620" w:rsidDel="003D4DBD">
          <w:rPr>
            <w:rFonts w:ascii="Times New Roman" w:hAnsi="Times New Roman" w:cs="Times New Roman"/>
            <w:sz w:val="24"/>
            <w:szCs w:val="24"/>
            <w:lang w:val="en-US"/>
          </w:rPr>
          <w:delText>important</w:delText>
        </w:r>
        <w:r w:rsidR="00B54323" w:rsidRPr="00B54323" w:rsidDel="003D4DBD">
          <w:rPr>
            <w:rFonts w:ascii="Times New Roman" w:hAnsi="Times New Roman" w:cs="Times New Roman"/>
            <w:sz w:val="24"/>
            <w:szCs w:val="24"/>
            <w:lang w:val="en-US"/>
          </w:rPr>
          <w:delText xml:space="preserve"> data on real-time physiological stress </w:delText>
        </w:r>
        <w:r w:rsidR="0097784D" w:rsidDel="003D4DBD">
          <w:rPr>
            <w:rFonts w:ascii="Times New Roman" w:hAnsi="Times New Roman" w:cs="Times New Roman"/>
            <w:sz w:val="24"/>
            <w:szCs w:val="24"/>
            <w:lang w:val="en-US"/>
          </w:rPr>
          <w:delText>responses</w:delText>
        </w:r>
        <w:r w:rsidR="00681620" w:rsidDel="003D4DBD">
          <w:rPr>
            <w:rFonts w:ascii="Times New Roman" w:hAnsi="Times New Roman" w:cs="Times New Roman"/>
            <w:sz w:val="24"/>
            <w:szCs w:val="24"/>
            <w:lang w:val="en-US"/>
          </w:rPr>
          <w:delText xml:space="preserve"> [@</w:delText>
        </w:r>
        <w:r w:rsidR="005F6C16" w:rsidRPr="005F6C16" w:rsidDel="003D4DBD">
          <w:rPr>
            <w:rFonts w:ascii="Times New Roman" w:hAnsi="Times New Roman" w:cs="Times New Roman"/>
            <w:sz w:val="24"/>
            <w:szCs w:val="24"/>
            <w:lang w:val="en-US"/>
          </w:rPr>
          <w:delText>wettstein2021</w:delText>
        </w:r>
        <w:r w:rsidR="00A27164" w:rsidDel="003D4DBD">
          <w:rPr>
            <w:rFonts w:ascii="Times New Roman" w:hAnsi="Times New Roman" w:cs="Times New Roman"/>
            <w:sz w:val="24"/>
            <w:szCs w:val="24"/>
            <w:lang w:val="en-US"/>
          </w:rPr>
          <w:delText xml:space="preserve">]. </w:delText>
        </w:r>
      </w:del>
      <w:r w:rsidR="00DC67F5">
        <w:rPr>
          <w:rFonts w:ascii="Times New Roman" w:hAnsi="Times New Roman" w:cs="Times New Roman"/>
          <w:sz w:val="24"/>
          <w:szCs w:val="24"/>
          <w:lang w:val="en-US"/>
        </w:rPr>
        <w:t>Taken</w:t>
      </w:r>
      <w:proofErr w:type="spellEnd"/>
      <w:r w:rsidR="00DC67F5">
        <w:rPr>
          <w:rFonts w:ascii="Times New Roman" w:hAnsi="Times New Roman" w:cs="Times New Roman"/>
          <w:sz w:val="24"/>
          <w:szCs w:val="24"/>
          <w:lang w:val="en-US"/>
        </w:rPr>
        <w:t xml:space="preserve"> together, </w:t>
      </w:r>
      <w:r w:rsidR="00B1092F">
        <w:rPr>
          <w:rFonts w:ascii="Times New Roman" w:hAnsi="Times New Roman" w:cs="Times New Roman"/>
          <w:sz w:val="24"/>
          <w:szCs w:val="24"/>
          <w:lang w:val="en-US"/>
        </w:rPr>
        <w:t>e</w:t>
      </w:r>
      <w:r w:rsidR="00B1092F" w:rsidRPr="00B1092F">
        <w:rPr>
          <w:rFonts w:ascii="Times New Roman" w:hAnsi="Times New Roman" w:cs="Times New Roman"/>
          <w:sz w:val="24"/>
          <w:szCs w:val="24"/>
          <w:lang w:val="en-US"/>
        </w:rPr>
        <w:t xml:space="preserve">ffective classroom management and active coping styles reduce stress, but more studies </w:t>
      </w:r>
      <w:r w:rsidR="00C647DE">
        <w:rPr>
          <w:rFonts w:ascii="Times New Roman" w:hAnsi="Times New Roman" w:cs="Times New Roman"/>
          <w:sz w:val="24"/>
          <w:szCs w:val="24"/>
          <w:lang w:val="en-US"/>
        </w:rPr>
        <w:t xml:space="preserve">combining self-reported data with objective measurements </w:t>
      </w:r>
      <w:r w:rsidR="00C647DE">
        <w:rPr>
          <w:rFonts w:ascii="Times New Roman" w:hAnsi="Times New Roman" w:cs="Times New Roman"/>
          <w:sz w:val="24"/>
          <w:szCs w:val="24"/>
          <w:lang w:val="en-US"/>
        </w:rPr>
        <w:lastRenderedPageBreak/>
        <w:t xml:space="preserve">such as HR </w:t>
      </w:r>
      <w:r w:rsidR="00B1092F" w:rsidRPr="00B1092F">
        <w:rPr>
          <w:rFonts w:ascii="Times New Roman" w:hAnsi="Times New Roman" w:cs="Times New Roman"/>
          <w:sz w:val="24"/>
          <w:szCs w:val="24"/>
          <w:lang w:val="en-US"/>
        </w:rPr>
        <w:t xml:space="preserve">are needed to understand </w:t>
      </w:r>
      <w:r w:rsidR="007B4AF9">
        <w:rPr>
          <w:rFonts w:ascii="Times New Roman" w:hAnsi="Times New Roman" w:cs="Times New Roman"/>
          <w:sz w:val="24"/>
          <w:szCs w:val="24"/>
          <w:lang w:val="en-US"/>
        </w:rPr>
        <w:t xml:space="preserve">the causes of </w:t>
      </w:r>
      <w:r w:rsidR="00B1092F" w:rsidRPr="00B1092F">
        <w:rPr>
          <w:rFonts w:ascii="Times New Roman" w:hAnsi="Times New Roman" w:cs="Times New Roman"/>
          <w:sz w:val="24"/>
          <w:szCs w:val="24"/>
          <w:lang w:val="en-US"/>
        </w:rPr>
        <w:t>teacher stress, particularly among beginning teachers prone to burnout.</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66D9E6AD" w:rsidR="00956D35" w:rsidRPr="00956D35" w:rsidDel="00DA6D32" w:rsidRDefault="00956D35" w:rsidP="00956D35">
      <w:pPr>
        <w:spacing w:line="360" w:lineRule="auto"/>
        <w:rPr>
          <w:del w:id="199" w:author="Deiglmayr, Anne" w:date="2024-05-22T16:35:00Z"/>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43EF971F"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w:t>
      </w:r>
      <w:ins w:id="200" w:author="Deiglmayr, Anne" w:date="2024-05-22T16:35:00Z">
        <w:r w:rsidR="00DA6D32">
          <w:rPr>
            <w:rFonts w:ascii="Times New Roman" w:hAnsi="Times New Roman" w:cs="Times New Roman"/>
            <w:sz w:val="24"/>
            <w:szCs w:val="24"/>
            <w:lang w:val="en-US"/>
          </w:rPr>
          <w:t xml:space="preserve">i.e., </w:t>
        </w:r>
      </w:ins>
      <w:r>
        <w:rPr>
          <w:rFonts w:ascii="Times New Roman" w:hAnsi="Times New Roman" w:cs="Times New Roman"/>
          <w:sz w:val="24"/>
          <w:szCs w:val="24"/>
          <w:lang w:val="en-US"/>
        </w:rPr>
        <w:t>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xml:space="preserve">, not to the participant) to perform a classroom event </w:t>
      </w:r>
      <w:ins w:id="201" w:author="Deiglmayr, Anne" w:date="2024-05-22T16:35:00Z">
        <w:r w:rsidR="00DA6D32">
          <w:rPr>
            <w:rFonts w:ascii="Times New Roman" w:hAnsi="Times New Roman" w:cs="Times New Roman"/>
            <w:sz w:val="24"/>
            <w:szCs w:val="24"/>
            <w:lang w:val="en-US"/>
          </w:rPr>
          <w:t xml:space="preserve">roughly </w:t>
        </w:r>
      </w:ins>
      <w:r w:rsidR="00956D35" w:rsidRPr="00956D35">
        <w:rPr>
          <w:rFonts w:ascii="Times New Roman" w:hAnsi="Times New Roman" w:cs="Times New Roman"/>
          <w:sz w:val="24"/>
          <w:szCs w:val="24"/>
          <w:lang w:val="en-US"/>
        </w:rPr>
        <w:t>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Thus,</w:t>
      </w:r>
      <w:ins w:id="202" w:author="Deiglmayr, Anne" w:date="2024-05-22T16:35:00Z">
        <w:r w:rsidR="00DA6D32">
          <w:rPr>
            <w:rFonts w:ascii="Times New Roman" w:hAnsi="Times New Roman" w:cs="Times New Roman"/>
            <w:sz w:val="24"/>
            <w:szCs w:val="24"/>
            <w:lang w:val="en-US"/>
          </w:rPr>
          <w:t xml:space="preserve"> in the present study,</w:t>
        </w:r>
      </w:ins>
      <w:r>
        <w:rPr>
          <w:rFonts w:ascii="Times New Roman" w:hAnsi="Times New Roman" w:cs="Times New Roman"/>
          <w:sz w:val="24"/>
          <w:szCs w:val="24"/>
          <w:lang w:val="en-US"/>
        </w:rPr>
        <w:t xml:space="preserve"> we were particularly interested in the </w:t>
      </w:r>
      <w:ins w:id="203" w:author="Deiglmayr, Anne" w:date="2024-05-22T16:36:00Z">
        <w:r w:rsidR="00DA6D32">
          <w:rPr>
            <w:rFonts w:ascii="Times New Roman" w:hAnsi="Times New Roman" w:cs="Times New Roman"/>
            <w:sz w:val="24"/>
            <w:szCs w:val="24"/>
            <w:lang w:val="en-US"/>
          </w:rPr>
          <w:t xml:space="preserve">mapping </w:t>
        </w:r>
      </w:ins>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353F5A4"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del w:id="204" w:author="Deiglmayr, Anne" w:date="2024-05-22T16:36:00Z">
        <w:r w:rsidR="00915873" w:rsidDel="00DA6D32">
          <w:rPr>
            <w:rFonts w:ascii="Times New Roman" w:hAnsi="Times New Roman" w:cs="Times New Roman"/>
            <w:sz w:val="24"/>
            <w:szCs w:val="24"/>
            <w:lang w:val="en-US"/>
          </w:rPr>
          <w:delText>were</w:delText>
        </w:r>
        <w:r w:rsidRPr="00956D35" w:rsidDel="00DA6D32">
          <w:rPr>
            <w:rFonts w:ascii="Times New Roman" w:hAnsi="Times New Roman" w:cs="Times New Roman"/>
            <w:sz w:val="24"/>
            <w:szCs w:val="24"/>
            <w:lang w:val="en-US"/>
          </w:rPr>
          <w:delText xml:space="preserve"> </w:delText>
        </w:r>
      </w:del>
      <w:ins w:id="205" w:author="Deiglmayr, Anne" w:date="2024-05-22T16:36:00Z">
        <w:r w:rsidR="00DA6D32">
          <w:rPr>
            <w:rFonts w:ascii="Times New Roman" w:hAnsi="Times New Roman" w:cs="Times New Roman"/>
            <w:sz w:val="24"/>
            <w:szCs w:val="24"/>
            <w:lang w:val="en-US"/>
          </w:rPr>
          <w:t>are</w:t>
        </w:r>
        <w:r w:rsidR="00DA6D32" w:rsidRPr="00956D35">
          <w:rPr>
            <w:rFonts w:ascii="Times New Roman" w:hAnsi="Times New Roman" w:cs="Times New Roman"/>
            <w:sz w:val="24"/>
            <w:szCs w:val="24"/>
            <w:lang w:val="en-US"/>
          </w:rPr>
          <w:t xml:space="preserve"> </w:t>
        </w:r>
      </w:ins>
      <w:r w:rsidRPr="00956D35">
        <w:rPr>
          <w:rFonts w:ascii="Times New Roman" w:hAnsi="Times New Roman" w:cs="Times New Roman"/>
          <w:sz w:val="24"/>
          <w:szCs w:val="24"/>
          <w:lang w:val="en-US"/>
        </w:rPr>
        <w:t xml:space="preserve">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3B47FE2E"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w:t>
      </w:r>
      <w:ins w:id="206" w:author="Deiglmayr, Anne" w:date="2024-05-22T16:37:00Z">
        <w:r w:rsidR="00DA6D32">
          <w:rPr>
            <w:rFonts w:ascii="Times New Roman" w:hAnsi="Times New Roman" w:cs="Times New Roman"/>
            <w:sz w:val="24"/>
            <w:szCs w:val="24"/>
            <w:lang w:val="en-US"/>
          </w:rPr>
          <w:t>:</w:t>
        </w:r>
      </w:ins>
      <w:del w:id="207" w:author="Deiglmayr, Anne" w:date="2024-05-22T16:37:00Z">
        <w:r w:rsidRPr="00956D35" w:rsidDel="00DA6D32">
          <w:rPr>
            <w:rFonts w:ascii="Times New Roman" w:hAnsi="Times New Roman" w:cs="Times New Roman"/>
            <w:sz w:val="24"/>
            <w:szCs w:val="24"/>
            <w:lang w:val="en-US"/>
          </w:rPr>
          <w:delText>.</w:delText>
        </w:r>
      </w:del>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5112DEC7"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w:t>
      </w:r>
      <w:ins w:id="208" w:author="Deiglmayr, Anne" w:date="2024-05-22T16:37:00Z">
        <w:r w:rsidR="00DA6D32">
          <w:rPr>
            <w:rFonts w:ascii="Times New Roman" w:hAnsi="Times New Roman" w:cs="Times New Roman"/>
            <w:sz w:val="24"/>
            <w:szCs w:val="24"/>
            <w:lang w:val="en-US"/>
          </w:rPr>
          <w:t>)</w:t>
        </w:r>
      </w:ins>
      <w:r w:rsidRPr="00BC714D">
        <w:rPr>
          <w:rFonts w:ascii="Times New Roman" w:hAnsi="Times New Roman" w:cs="Times New Roman"/>
          <w:sz w:val="24"/>
          <w:szCs w:val="24"/>
          <w:lang w:val="en-US"/>
        </w:rPr>
        <w:t>: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del w:id="209" w:author="Deiglmayr, Anne" w:date="2024-05-22T16:37:00Z">
        <w:r w:rsidR="00B309FA" w:rsidDel="00DA6D32">
          <w:rPr>
            <w:rFonts w:ascii="Times New Roman" w:hAnsi="Times New Roman" w:cs="Times New Roman"/>
            <w:sz w:val="24"/>
            <w:szCs w:val="24"/>
            <w:lang w:val="en-US"/>
          </w:rPr>
          <w:delText>)</w:delText>
        </w:r>
      </w:del>
      <w:r w:rsidRPr="00BC714D">
        <w:rPr>
          <w:rFonts w:ascii="Times New Roman" w:hAnsi="Times New Roman" w:cs="Times New Roman"/>
          <w:sz w:val="24"/>
          <w:szCs w:val="24"/>
          <w:lang w:val="en-US"/>
        </w:rPr>
        <w:t>.  We examined HR level</w:t>
      </w:r>
      <w:ins w:id="210" w:author="Deiglmayr, Anne" w:date="2024-05-22T16:37:00Z">
        <w:r w:rsidR="00DA6D32">
          <w:rPr>
            <w:rFonts w:ascii="Times New Roman" w:hAnsi="Times New Roman" w:cs="Times New Roman"/>
            <w:sz w:val="24"/>
            <w:szCs w:val="24"/>
            <w:lang w:val="en-US"/>
          </w:rPr>
          <w:t>s</w:t>
        </w:r>
      </w:ins>
      <w:r w:rsidRPr="00BC714D">
        <w:rPr>
          <w:rFonts w:ascii="Times New Roman" w:hAnsi="Times New Roman" w:cs="Times New Roman"/>
          <w:sz w:val="24"/>
          <w:szCs w:val="24"/>
          <w:lang w:val="en-US"/>
        </w:rPr>
        <w:t xml:space="preserve"> and change</w:t>
      </w:r>
      <w:ins w:id="211" w:author="Deiglmayr, Anne" w:date="2024-05-22T16:37:00Z">
        <w:r w:rsidR="00DA6D32">
          <w:rPr>
            <w:rFonts w:ascii="Times New Roman" w:hAnsi="Times New Roman" w:cs="Times New Roman"/>
            <w:sz w:val="24"/>
            <w:szCs w:val="24"/>
            <w:lang w:val="en-US"/>
          </w:rPr>
          <w:t>s</w:t>
        </w:r>
      </w:ins>
      <w:r w:rsidRPr="00BC714D">
        <w:rPr>
          <w:rFonts w:ascii="Times New Roman" w:hAnsi="Times New Roman" w:cs="Times New Roman"/>
          <w:sz w:val="24"/>
          <w:szCs w:val="24"/>
          <w:lang w:val="en-US"/>
        </w:rPr>
        <w:t xml:space="preserv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2F303F4C"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w:t>
      </w:r>
      <w:ins w:id="212" w:author="Deiglmayr, Anne" w:date="2024-05-22T16:38:00Z">
        <w:r w:rsidR="00177A1E">
          <w:rPr>
            <w:rFonts w:ascii="Times New Roman" w:hAnsi="Times New Roman" w:cs="Times New Roman"/>
            <w:sz w:val="24"/>
            <w:szCs w:val="24"/>
            <w:lang w:val="en-US"/>
          </w:rPr>
          <w:t xml:space="preserve"> be less stressed by the classroom events</w:t>
        </w:r>
      </w:ins>
      <w:ins w:id="213" w:author="Deiglmayr, Anne" w:date="2024-05-22T16:39:00Z">
        <w:r w:rsidR="00177A1E">
          <w:rPr>
            <w:rFonts w:ascii="Times New Roman" w:hAnsi="Times New Roman" w:cs="Times New Roman"/>
            <w:sz w:val="24"/>
            <w:szCs w:val="24"/>
            <w:lang w:val="en-US"/>
          </w:rPr>
          <w:t xml:space="preserve"> </w:t>
        </w:r>
      </w:ins>
      <w:del w:id="214" w:author="Deiglmayr, Anne" w:date="2024-05-22T16:39:00Z">
        <w:r w:rsidRPr="00BC714D" w:rsidDel="00177A1E">
          <w:rPr>
            <w:rFonts w:ascii="Times New Roman" w:hAnsi="Times New Roman" w:cs="Times New Roman"/>
            <w:sz w:val="24"/>
            <w:szCs w:val="24"/>
            <w:lang w:val="en-US"/>
          </w:rPr>
          <w:delText xml:space="preserve"> have better classroom management strategies, and thus better resources for coping</w:delText>
        </w:r>
      </w:del>
      <w:r w:rsidRPr="00BC714D">
        <w:rPr>
          <w:rFonts w:ascii="Times New Roman" w:hAnsi="Times New Roman" w:cs="Times New Roman"/>
          <w:sz w:val="24"/>
          <w:szCs w:val="24"/>
          <w:lang w:val="en-US"/>
        </w:rPr>
        <w:t>.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HR, beyond the explanatory power of teaching experience.</w:t>
      </w:r>
      <w:ins w:id="215" w:author="Deiglmayr, Anne" w:date="2024-05-22T16:40:00Z">
        <w:r w:rsidR="00177A1E">
          <w:rPr>
            <w:rFonts w:ascii="Times New Roman" w:hAnsi="Times New Roman" w:cs="Times New Roman"/>
            <w:sz w:val="24"/>
            <w:szCs w:val="24"/>
            <w:lang w:val="en-US"/>
          </w:rPr>
          <w:t xml:space="preserve"> </w:t>
        </w:r>
      </w:ins>
      <w:del w:id="216" w:author="Deiglmayr, Anne" w:date="2024-05-22T16:40:00Z">
        <w:r w:rsidRPr="00BC714D" w:rsidDel="00177A1E">
          <w:rPr>
            <w:rFonts w:ascii="Times New Roman" w:hAnsi="Times New Roman" w:cs="Times New Roman"/>
            <w:sz w:val="24"/>
            <w:szCs w:val="24"/>
            <w:lang w:val="en-US"/>
          </w:rPr>
          <w:delText xml:space="preserve"> Specifically, w</w:delText>
        </w:r>
      </w:del>
      <w:ins w:id="217" w:author="Deiglmayr, Anne" w:date="2024-05-22T16:40:00Z">
        <w:r w:rsidR="00177A1E">
          <w:rPr>
            <w:rFonts w:ascii="Times New Roman" w:hAnsi="Times New Roman" w:cs="Times New Roman"/>
            <w:sz w:val="24"/>
            <w:szCs w:val="24"/>
            <w:lang w:val="en-US"/>
          </w:rPr>
          <w:t>W</w:t>
        </w:r>
      </w:ins>
      <w:r w:rsidRPr="00BC714D">
        <w:rPr>
          <w:rFonts w:ascii="Times New Roman" w:hAnsi="Times New Roman" w:cs="Times New Roman"/>
          <w:sz w:val="24"/>
          <w:szCs w:val="24"/>
          <w:lang w:val="en-US"/>
        </w:rPr>
        <w:t xml:space="preserve">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del w:id="218" w:author="Deiglmayr, Anne" w:date="2024-05-22T16:40:00Z">
        <w:r w:rsidRPr="00BC714D" w:rsidDel="00177A1E">
          <w:rPr>
            <w:rFonts w:ascii="Times New Roman" w:hAnsi="Times New Roman" w:cs="Times New Roman"/>
            <w:sz w:val="24"/>
            <w:szCs w:val="24"/>
            <w:lang w:val="en-US"/>
          </w:rPr>
          <w:delText>At the same time, we</w:delText>
        </w:r>
      </w:del>
      <w:ins w:id="219" w:author="Deiglmayr, Anne" w:date="2024-05-22T16:40:00Z">
        <w:r w:rsidR="00177A1E">
          <w:rPr>
            <w:rFonts w:ascii="Times New Roman" w:hAnsi="Times New Roman" w:cs="Times New Roman"/>
            <w:sz w:val="24"/>
            <w:szCs w:val="24"/>
            <w:lang w:val="en-US"/>
          </w:rPr>
          <w:t>We</w:t>
        </w:r>
      </w:ins>
      <w:r w:rsidRPr="00BC714D">
        <w:rPr>
          <w:rFonts w:ascii="Times New Roman" w:hAnsi="Times New Roman" w:cs="Times New Roman"/>
          <w:sz w:val="24"/>
          <w:szCs w:val="24"/>
          <w:lang w:val="en-US"/>
        </w:rPr>
        <w:t xml:space="preserv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 xml:space="preserve">exploratively </w:t>
      </w:r>
      <w:del w:id="220" w:author="Deiglmayr, Anne" w:date="2024-05-22T16:41:00Z">
        <w:r w:rsidR="00101D82" w:rsidDel="00177A1E">
          <w:rPr>
            <w:rFonts w:ascii="Times New Roman" w:hAnsi="Times New Roman" w:cs="Times New Roman"/>
            <w:sz w:val="24"/>
            <w:szCs w:val="24"/>
            <w:lang w:val="en-US"/>
          </w:rPr>
          <w:delText>examined</w:delText>
        </w:r>
        <w:r w:rsidR="00101D82" w:rsidRPr="00713F74" w:rsidDel="00177A1E">
          <w:rPr>
            <w:rFonts w:ascii="Times New Roman" w:hAnsi="Times New Roman" w:cs="Times New Roman"/>
            <w:sz w:val="24"/>
            <w:szCs w:val="24"/>
            <w:lang w:val="en-US"/>
          </w:rPr>
          <w:delText xml:space="preserve"> </w:delText>
        </w:r>
      </w:del>
      <w:ins w:id="221" w:author="Deiglmayr, Anne" w:date="2024-05-22T16:41:00Z">
        <w:r w:rsidR="00177A1E">
          <w:rPr>
            <w:rFonts w:ascii="Times New Roman" w:hAnsi="Times New Roman" w:cs="Times New Roman"/>
            <w:sz w:val="24"/>
            <w:szCs w:val="24"/>
            <w:lang w:val="en-US"/>
          </w:rPr>
          <w:t>ran</w:t>
        </w:r>
        <w:r w:rsidR="00177A1E" w:rsidRPr="00713F74">
          <w:rPr>
            <w:rFonts w:ascii="Times New Roman" w:hAnsi="Times New Roman" w:cs="Times New Roman"/>
            <w:sz w:val="24"/>
            <w:szCs w:val="24"/>
            <w:lang w:val="en-US"/>
          </w:rPr>
          <w:t xml:space="preserve"> </w:t>
        </w:r>
      </w:ins>
      <w:r w:rsidR="00101D82">
        <w:rPr>
          <w:rFonts w:ascii="Times New Roman" w:hAnsi="Times New Roman" w:cs="Times New Roman"/>
          <w:sz w:val="24"/>
          <w:szCs w:val="24"/>
          <w:lang w:val="en-US"/>
        </w:rPr>
        <w:t xml:space="preserve">analogous </w:t>
      </w:r>
      <w:del w:id="222" w:author="Deiglmayr, Anne" w:date="2024-05-22T16:41:00Z">
        <w:r w:rsidR="00101D82" w:rsidDel="00177A1E">
          <w:rPr>
            <w:rFonts w:ascii="Times New Roman" w:hAnsi="Times New Roman" w:cs="Times New Roman"/>
            <w:sz w:val="24"/>
            <w:szCs w:val="24"/>
            <w:lang w:val="en-US"/>
          </w:rPr>
          <w:delText xml:space="preserve">hypotheses </w:delText>
        </w:r>
      </w:del>
      <w:ins w:id="223" w:author="Deiglmayr, Anne" w:date="2024-05-22T16:41:00Z">
        <w:r w:rsidR="00177A1E">
          <w:rPr>
            <w:rFonts w:ascii="Times New Roman" w:hAnsi="Times New Roman" w:cs="Times New Roman"/>
            <w:sz w:val="24"/>
            <w:szCs w:val="24"/>
            <w:lang w:val="en-US"/>
          </w:rPr>
          <w:t xml:space="preserve">analyses </w:t>
        </w:r>
      </w:ins>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224"/>
      <w:commentRangeStart w:id="225"/>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224"/>
      <w:r w:rsidR="008F5B3C">
        <w:rPr>
          <w:rStyle w:val="Kommentarzeichen"/>
        </w:rPr>
        <w:commentReference w:id="224"/>
      </w:r>
      <w:commentRangeEnd w:id="225"/>
      <w:r w:rsidR="0031301B">
        <w:rPr>
          <w:rStyle w:val="Kommentarzeichen"/>
        </w:rPr>
        <w:commentReference w:id="225"/>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16C951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del w:id="226" w:author="Deiglmayr, Anne" w:date="2024-05-22T16:43:00Z">
        <w:r w:rsidR="008D43B9" w:rsidRPr="008D43B9" w:rsidDel="00E40386">
          <w:rPr>
            <w:rFonts w:ascii="Times New Roman" w:eastAsia="Times New Roman" w:hAnsi="Times New Roman" w:cs="Times New Roman"/>
            <w:color w:val="000000"/>
            <w:sz w:val="24"/>
            <w:szCs w:val="24"/>
            <w:lang w:val="en-US" w:eastAsia="de-DE"/>
          </w:rPr>
          <w:delText>Participant</w:delText>
        </w:r>
      </w:del>
      <w:ins w:id="227" w:author="Deiglmayr, Anne" w:date="2024-05-22T16:43:00Z">
        <w:r w:rsidR="00E40386" w:rsidRPr="008D43B9">
          <w:rPr>
            <w:rFonts w:ascii="Times New Roman" w:eastAsia="Times New Roman" w:hAnsi="Times New Roman" w:cs="Times New Roman"/>
            <w:color w:val="000000"/>
            <w:sz w:val="24"/>
            <w:szCs w:val="24"/>
            <w:lang w:val="en-US" w:eastAsia="de-DE"/>
          </w:rPr>
          <w:t>Participati</w:t>
        </w:r>
        <w:r w:rsidR="00E40386">
          <w:rPr>
            <w:rFonts w:ascii="Times New Roman" w:eastAsia="Times New Roman" w:hAnsi="Times New Roman" w:cs="Times New Roman"/>
            <w:color w:val="000000"/>
            <w:sz w:val="24"/>
            <w:szCs w:val="24"/>
            <w:lang w:val="en-US" w:eastAsia="de-DE"/>
          </w:rPr>
          <w:t>on</w:t>
        </w:r>
      </w:ins>
      <w:del w:id="228" w:author="Deiglmayr, Anne" w:date="2024-05-22T16:43:00Z">
        <w:r w:rsidR="008D43B9" w:rsidRPr="008D43B9" w:rsidDel="00E40386">
          <w:rPr>
            <w:rFonts w:ascii="Times New Roman" w:eastAsia="Times New Roman" w:hAnsi="Times New Roman" w:cs="Times New Roman"/>
            <w:color w:val="000000"/>
            <w:sz w:val="24"/>
            <w:szCs w:val="24"/>
            <w:lang w:val="en-US" w:eastAsia="de-DE"/>
          </w:rPr>
          <w:delText>s</w:delText>
        </w:r>
      </w:del>
      <w:r w:rsidR="008D43B9" w:rsidRPr="008D43B9">
        <w:rPr>
          <w:rFonts w:ascii="Times New Roman" w:eastAsia="Times New Roman" w:hAnsi="Times New Roman" w:cs="Times New Roman"/>
          <w:color w:val="000000"/>
          <w:sz w:val="24"/>
          <w:szCs w:val="24"/>
          <w:lang w:val="en-US" w:eastAsia="de-DE"/>
        </w:rPr>
        <w:t xml:space="preserve"> </w:t>
      </w:r>
      <w:del w:id="229" w:author="Deiglmayr, Anne" w:date="2024-05-22T16:43:00Z">
        <w:r w:rsidR="008D43B9" w:rsidRPr="008D43B9" w:rsidDel="00E40386">
          <w:rPr>
            <w:rFonts w:ascii="Times New Roman" w:eastAsia="Times New Roman" w:hAnsi="Times New Roman" w:cs="Times New Roman"/>
            <w:color w:val="000000"/>
            <w:sz w:val="24"/>
            <w:szCs w:val="24"/>
            <w:lang w:val="en-US" w:eastAsia="de-DE"/>
          </w:rPr>
          <w:delText xml:space="preserve">were </w:delText>
        </w:r>
      </w:del>
      <w:ins w:id="230" w:author="Deiglmayr, Anne" w:date="2024-05-22T16:43:00Z">
        <w:r w:rsidR="00E40386">
          <w:rPr>
            <w:rFonts w:ascii="Times New Roman" w:eastAsia="Times New Roman" w:hAnsi="Times New Roman" w:cs="Times New Roman"/>
            <w:color w:val="000000"/>
            <w:sz w:val="24"/>
            <w:szCs w:val="24"/>
            <w:lang w:val="en-US" w:eastAsia="de-DE"/>
          </w:rPr>
          <w:t>was</w:t>
        </w:r>
        <w:r w:rsidR="00E40386" w:rsidRPr="008D43B9">
          <w:rPr>
            <w:rFonts w:ascii="Times New Roman" w:eastAsia="Times New Roman" w:hAnsi="Times New Roman" w:cs="Times New Roman"/>
            <w:color w:val="000000"/>
            <w:sz w:val="24"/>
            <w:szCs w:val="24"/>
            <w:lang w:val="en-US" w:eastAsia="de-DE"/>
          </w:rPr>
          <w:t xml:space="preserve"> </w:t>
        </w:r>
      </w:ins>
      <w:r w:rsidR="008D43B9" w:rsidRPr="008D43B9">
        <w:rPr>
          <w:rFonts w:ascii="Times New Roman" w:eastAsia="Times New Roman" w:hAnsi="Times New Roman" w:cs="Times New Roman"/>
          <w:color w:val="000000"/>
          <w:sz w:val="24"/>
          <w:szCs w:val="24"/>
          <w:lang w:val="en-US" w:eastAsia="de-DE"/>
        </w:rPr>
        <w:t xml:space="preserve">not </w:t>
      </w:r>
      <w:del w:id="231" w:author="Deiglmayr, Anne" w:date="2024-05-22T16:42:00Z">
        <w:r w:rsidR="008D43B9" w:rsidRPr="008D43B9" w:rsidDel="00E40386">
          <w:rPr>
            <w:rFonts w:ascii="Times New Roman" w:eastAsia="Times New Roman" w:hAnsi="Times New Roman" w:cs="Times New Roman"/>
            <w:color w:val="000000"/>
            <w:sz w:val="24"/>
            <w:szCs w:val="24"/>
            <w:lang w:val="en-US" w:eastAsia="de-DE"/>
          </w:rPr>
          <w:delText xml:space="preserve">rewarded </w:delText>
        </w:r>
      </w:del>
      <w:ins w:id="232" w:author="Deiglmayr, Anne" w:date="2024-05-22T16:42:00Z">
        <w:r w:rsidR="00E40386">
          <w:rPr>
            <w:rFonts w:ascii="Times New Roman" w:eastAsia="Times New Roman" w:hAnsi="Times New Roman" w:cs="Times New Roman"/>
            <w:color w:val="000000"/>
            <w:sz w:val="24"/>
            <w:szCs w:val="24"/>
            <w:lang w:val="en-US" w:eastAsia="de-DE"/>
          </w:rPr>
          <w:t>incentivize</w:t>
        </w:r>
      </w:ins>
      <w:ins w:id="233" w:author="Deiglmayr, Anne" w:date="2024-05-22T16:43:00Z">
        <w:r w:rsidR="00E40386">
          <w:rPr>
            <w:rFonts w:ascii="Times New Roman" w:eastAsia="Times New Roman" w:hAnsi="Times New Roman" w:cs="Times New Roman"/>
            <w:color w:val="000000"/>
            <w:sz w:val="24"/>
            <w:szCs w:val="24"/>
            <w:lang w:val="en-US" w:eastAsia="de-DE"/>
          </w:rPr>
          <w:t>d</w:t>
        </w:r>
      </w:ins>
      <w:del w:id="234" w:author="Deiglmayr, Anne" w:date="2024-05-22T16:43:00Z">
        <w:r w:rsidR="008D43B9" w:rsidRPr="008D43B9" w:rsidDel="00E40386">
          <w:rPr>
            <w:rFonts w:ascii="Times New Roman" w:eastAsia="Times New Roman" w:hAnsi="Times New Roman" w:cs="Times New Roman"/>
            <w:color w:val="000000"/>
            <w:sz w:val="24"/>
            <w:szCs w:val="24"/>
            <w:lang w:val="en-US" w:eastAsia="de-DE"/>
          </w:rPr>
          <w:delText>in any way</w:delText>
        </w:r>
      </w:del>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6576459F"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ins w:id="235" w:author="Deiglmayr, Anne" w:date="2024-05-22T16:45:00Z">
        <w:r w:rsidR="00E40386">
          <w:rPr>
            <w:rFonts w:ascii="Times New Roman" w:eastAsia="Times New Roman" w:hAnsi="Times New Roman" w:cs="Times New Roman"/>
            <w:color w:val="000000"/>
            <w:sz w:val="24"/>
            <w:szCs w:val="24"/>
            <w:lang w:val="en-US" w:eastAsia="de-DE"/>
          </w:rPr>
          <w:t xml:space="preserve"> with the only requirement that the un</w:t>
        </w:r>
      </w:ins>
      <w:ins w:id="236" w:author="Deiglmayr, Anne" w:date="2024-05-22T16:46:00Z">
        <w:r w:rsidR="00E40386">
          <w:rPr>
            <w:rFonts w:ascii="Times New Roman" w:eastAsia="Times New Roman" w:hAnsi="Times New Roman" w:cs="Times New Roman"/>
            <w:color w:val="000000"/>
            <w:sz w:val="24"/>
            <w:szCs w:val="24"/>
            <w:lang w:val="en-US" w:eastAsia="de-DE"/>
          </w:rPr>
          <w:t>it had to be an</w:t>
        </w:r>
      </w:ins>
      <w:del w:id="237" w:author="Deiglmayr, Anne" w:date="2024-05-22T16:45:00Z">
        <w:r w:rsidR="00555F87" w:rsidDel="00E40386">
          <w:rPr>
            <w:rFonts w:ascii="Times New Roman" w:eastAsia="Times New Roman" w:hAnsi="Times New Roman" w:cs="Times New Roman"/>
            <w:color w:val="000000"/>
            <w:sz w:val="24"/>
            <w:szCs w:val="24"/>
            <w:lang w:val="en-US" w:eastAsia="de-DE"/>
          </w:rPr>
          <w:delText xml:space="preserve">. </w:delText>
        </w:r>
        <w:r w:rsidR="00D529F1" w:rsidDel="00E40386">
          <w:rPr>
            <w:rFonts w:ascii="Times New Roman" w:eastAsia="Times New Roman" w:hAnsi="Times New Roman" w:cs="Times New Roman"/>
            <w:color w:val="000000"/>
            <w:sz w:val="24"/>
            <w:szCs w:val="24"/>
            <w:lang w:val="en-US" w:eastAsia="de-DE"/>
          </w:rPr>
          <w:delText>T</w:delText>
        </w:r>
        <w:r w:rsidR="00D529F1" w:rsidRPr="00DC6796" w:rsidDel="00E40386">
          <w:rPr>
            <w:rFonts w:ascii="Times New Roman" w:eastAsia="Times New Roman" w:hAnsi="Times New Roman" w:cs="Times New Roman"/>
            <w:color w:val="000000"/>
            <w:sz w:val="24"/>
            <w:szCs w:val="24"/>
            <w:lang w:val="en-US" w:eastAsia="de-DE"/>
          </w:rPr>
          <w:delText xml:space="preserve">he type of course was to be an </w:delText>
        </w:r>
      </w:del>
      <w:ins w:id="238" w:author="Deiglmayr, Anne" w:date="2024-05-22T16:46:00Z">
        <w:r w:rsidR="00E40386">
          <w:rPr>
            <w:rFonts w:ascii="Times New Roman" w:eastAsia="Times New Roman" w:hAnsi="Times New Roman" w:cs="Times New Roman"/>
            <w:color w:val="000000"/>
            <w:sz w:val="24"/>
            <w:szCs w:val="24"/>
            <w:lang w:val="en-US" w:eastAsia="de-DE"/>
          </w:rPr>
          <w:t xml:space="preserve"> </w:t>
        </w:r>
      </w:ins>
      <w:r w:rsidR="00D529F1" w:rsidRPr="00DC6796">
        <w:rPr>
          <w:rFonts w:ascii="Times New Roman" w:eastAsia="Times New Roman" w:hAnsi="Times New Roman" w:cs="Times New Roman"/>
          <w:color w:val="000000"/>
          <w:sz w:val="24"/>
          <w:szCs w:val="24"/>
          <w:lang w:val="en-US" w:eastAsia="de-DE"/>
        </w:rPr>
        <w:t xml:space="preserve">introductory </w:t>
      </w:r>
      <w:del w:id="239" w:author="Deiglmayr, Anne" w:date="2024-05-22T16:46:00Z">
        <w:r w:rsidR="00D529F1" w:rsidRPr="00DC6796" w:rsidDel="00E40386">
          <w:rPr>
            <w:rFonts w:ascii="Times New Roman" w:eastAsia="Times New Roman" w:hAnsi="Times New Roman" w:cs="Times New Roman"/>
            <w:color w:val="000000"/>
            <w:sz w:val="24"/>
            <w:szCs w:val="24"/>
            <w:lang w:val="en-US" w:eastAsia="de-DE"/>
          </w:rPr>
          <w:delText>lesson and</w:delText>
        </w:r>
      </w:del>
      <w:ins w:id="240" w:author="Deiglmayr, Anne" w:date="2024-05-22T16:46:00Z">
        <w:r w:rsidR="00E40386" w:rsidRPr="00DC6796">
          <w:rPr>
            <w:rFonts w:ascii="Times New Roman" w:eastAsia="Times New Roman" w:hAnsi="Times New Roman" w:cs="Times New Roman"/>
            <w:color w:val="000000"/>
            <w:sz w:val="24"/>
            <w:szCs w:val="24"/>
            <w:lang w:val="en-US" w:eastAsia="de-DE"/>
          </w:rPr>
          <w:t>lesson</w:t>
        </w:r>
        <w:r w:rsidR="00E40386">
          <w:rPr>
            <w:rFonts w:ascii="Times New Roman" w:eastAsia="Times New Roman" w:hAnsi="Times New Roman" w:cs="Times New Roman"/>
            <w:color w:val="000000"/>
            <w:sz w:val="24"/>
            <w:szCs w:val="24"/>
            <w:lang w:val="en-US" w:eastAsia="de-DE"/>
          </w:rPr>
          <w:t xml:space="preserve">, </w:t>
        </w:r>
        <w:r w:rsidR="00E40386" w:rsidRPr="00DC6796">
          <w:rPr>
            <w:rFonts w:ascii="Times New Roman" w:eastAsia="Times New Roman" w:hAnsi="Times New Roman" w:cs="Times New Roman"/>
            <w:color w:val="000000"/>
            <w:sz w:val="24"/>
            <w:szCs w:val="24"/>
            <w:lang w:val="en-US" w:eastAsia="de-DE"/>
          </w:rPr>
          <w:t>and</w:t>
        </w:r>
      </w:ins>
      <w:r w:rsidR="00D529F1" w:rsidRPr="00DC6796">
        <w:rPr>
          <w:rFonts w:ascii="Times New Roman" w:eastAsia="Times New Roman" w:hAnsi="Times New Roman" w:cs="Times New Roman"/>
          <w:color w:val="000000"/>
          <w:sz w:val="24"/>
          <w:szCs w:val="24"/>
          <w:lang w:val="en-US" w:eastAsia="de-DE"/>
        </w:rPr>
        <w:t xml:space="preserve"> </w:t>
      </w:r>
      <w:del w:id="241" w:author="Deiglmayr, Anne" w:date="2024-05-22T16:46:00Z">
        <w:r w:rsidR="00D529F1" w:rsidRPr="00DC6796" w:rsidDel="00E40386">
          <w:rPr>
            <w:rFonts w:ascii="Times New Roman" w:eastAsia="Times New Roman" w:hAnsi="Times New Roman" w:cs="Times New Roman"/>
            <w:color w:val="000000"/>
            <w:sz w:val="24"/>
            <w:szCs w:val="24"/>
            <w:lang w:val="en-US" w:eastAsia="de-DE"/>
          </w:rPr>
          <w:delText xml:space="preserve">the </w:delText>
        </w:r>
        <w:r w:rsidR="00D529F1" w:rsidDel="00E40386">
          <w:rPr>
            <w:rFonts w:ascii="Times New Roman" w:eastAsia="Times New Roman" w:hAnsi="Times New Roman" w:cs="Times New Roman"/>
            <w:color w:val="000000"/>
            <w:sz w:val="24"/>
            <w:szCs w:val="24"/>
            <w:lang w:val="en-US" w:eastAsia="de-DE"/>
          </w:rPr>
          <w:delText>prescribed</w:delText>
        </w:r>
        <w:r w:rsidR="00D529F1" w:rsidRPr="00DC6796" w:rsidDel="00E40386">
          <w:rPr>
            <w:rFonts w:ascii="Times New Roman" w:eastAsia="Times New Roman" w:hAnsi="Times New Roman" w:cs="Times New Roman"/>
            <w:color w:val="000000"/>
            <w:sz w:val="24"/>
            <w:szCs w:val="24"/>
            <w:lang w:val="en-US" w:eastAsia="de-DE"/>
          </w:rPr>
          <w:delText xml:space="preserve"> social form </w:delText>
        </w:r>
      </w:del>
      <w:ins w:id="242" w:author="Deiglmayr, Anne" w:date="2024-05-22T16:46:00Z">
        <w:r w:rsidR="00E40386">
          <w:rPr>
            <w:rFonts w:ascii="Times New Roman" w:eastAsia="Times New Roman" w:hAnsi="Times New Roman" w:cs="Times New Roman"/>
            <w:color w:val="000000"/>
            <w:sz w:val="24"/>
            <w:szCs w:val="24"/>
            <w:lang w:val="en-US" w:eastAsia="de-DE"/>
          </w:rPr>
          <w:t xml:space="preserve">had to consist of </w:t>
        </w:r>
      </w:ins>
      <w:del w:id="243" w:author="Deiglmayr, Anne" w:date="2024-05-22T16:46:00Z">
        <w:r w:rsidR="00D529F1" w:rsidRPr="00DC6796" w:rsidDel="00E40386">
          <w:rPr>
            <w:rFonts w:ascii="Times New Roman" w:eastAsia="Times New Roman" w:hAnsi="Times New Roman" w:cs="Times New Roman"/>
            <w:color w:val="000000"/>
            <w:sz w:val="24"/>
            <w:szCs w:val="24"/>
            <w:lang w:val="en-US" w:eastAsia="de-DE"/>
          </w:rPr>
          <w:delText xml:space="preserve">required </w:delText>
        </w:r>
      </w:del>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 xml:space="preserve">individual work </w:t>
      </w:r>
      <w:ins w:id="244" w:author="Deiglmayr, Anne" w:date="2024-05-22T16:46:00Z">
        <w:r w:rsidR="00E40386">
          <w:rPr>
            <w:rFonts w:ascii="Times New Roman" w:eastAsia="Times New Roman" w:hAnsi="Times New Roman" w:cs="Times New Roman"/>
            <w:color w:val="000000"/>
            <w:sz w:val="24"/>
            <w:szCs w:val="24"/>
            <w:lang w:val="en-US" w:eastAsia="de-DE"/>
          </w:rPr>
          <w:t xml:space="preserve">and / </w:t>
        </w:r>
      </w:ins>
      <w:r w:rsidR="00D529F1" w:rsidRPr="00DC6796">
        <w:rPr>
          <w:rFonts w:ascii="Times New Roman" w:eastAsia="Times New Roman" w:hAnsi="Times New Roman" w:cs="Times New Roman"/>
          <w:color w:val="000000"/>
          <w:sz w:val="24"/>
          <w:szCs w:val="24"/>
          <w:lang w:val="en-US" w:eastAsia="de-DE"/>
        </w:rPr>
        <w:t>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w:t>
      </w:r>
      <w:del w:id="245" w:author="Deiglmayr, Anne" w:date="2024-05-22T16:48:00Z">
        <w:r w:rsidR="00220962" w:rsidDel="00F2482A">
          <w:rPr>
            <w:rFonts w:ascii="Times New Roman" w:eastAsia="Times New Roman" w:hAnsi="Times New Roman" w:cs="Times New Roman"/>
            <w:color w:val="000000"/>
            <w:sz w:val="24"/>
            <w:szCs w:val="24"/>
            <w:lang w:val="en-US" w:eastAsia="de-DE"/>
          </w:rPr>
          <w:delText xml:space="preserve">this </w:delText>
        </w:r>
      </w:del>
      <w:ins w:id="246" w:author="Deiglmayr, Anne" w:date="2024-05-22T16:48:00Z">
        <w:r w:rsidR="00F2482A">
          <w:rPr>
            <w:rFonts w:ascii="Times New Roman" w:eastAsia="Times New Roman" w:hAnsi="Times New Roman" w:cs="Times New Roman"/>
            <w:color w:val="000000"/>
            <w:sz w:val="24"/>
            <w:szCs w:val="24"/>
            <w:lang w:val="en-US" w:eastAsia="de-DE"/>
          </w:rPr>
          <w:t xml:space="preserve">the present </w:t>
        </w:r>
      </w:ins>
      <w:r w:rsidR="00220962">
        <w:rPr>
          <w:rFonts w:ascii="Times New Roman" w:eastAsia="Times New Roman" w:hAnsi="Times New Roman" w:cs="Times New Roman"/>
          <w:color w:val="000000"/>
          <w:sz w:val="24"/>
          <w:szCs w:val="24"/>
          <w:lang w:val="en-US" w:eastAsia="de-DE"/>
        </w:rPr>
        <w:t xml:space="preserve">study: the disruption and the confidence </w:t>
      </w:r>
      <w:ins w:id="247" w:author="Deiglmayr, Anne" w:date="2024-05-22T16:47:00Z">
        <w:r w:rsidR="00F2482A">
          <w:rPr>
            <w:rFonts w:ascii="Times New Roman" w:eastAsia="Times New Roman" w:hAnsi="Times New Roman" w:cs="Times New Roman"/>
            <w:color w:val="000000"/>
            <w:sz w:val="24"/>
            <w:szCs w:val="24"/>
            <w:lang w:val="en-US" w:eastAsia="de-DE"/>
          </w:rPr>
          <w:t xml:space="preserve">appraisal </w:t>
        </w:r>
      </w:ins>
      <w:r w:rsidR="00220962">
        <w:rPr>
          <w:rFonts w:ascii="Times New Roman" w:eastAsia="Times New Roman" w:hAnsi="Times New Roman" w:cs="Times New Roman"/>
          <w:color w:val="000000"/>
          <w:sz w:val="24"/>
          <w:szCs w:val="24"/>
          <w:lang w:val="en-US" w:eastAsia="de-DE"/>
        </w:rPr>
        <w:t>rating</w:t>
      </w:r>
      <w:ins w:id="248" w:author="Deiglmayr, Anne" w:date="2024-05-22T16:47:00Z">
        <w:r w:rsidR="00F2482A">
          <w:rPr>
            <w:rFonts w:ascii="Times New Roman" w:eastAsia="Times New Roman" w:hAnsi="Times New Roman" w:cs="Times New Roman"/>
            <w:color w:val="000000"/>
            <w:sz w:val="24"/>
            <w:szCs w:val="24"/>
            <w:lang w:val="en-US" w:eastAsia="de-DE"/>
          </w:rPr>
          <w:t>s</w:t>
        </w:r>
      </w:ins>
      <w:r w:rsidR="00220962">
        <w:rPr>
          <w:rFonts w:ascii="Times New Roman" w:eastAsia="Times New Roman" w:hAnsi="Times New Roman" w:cs="Times New Roman"/>
          <w:color w:val="000000"/>
          <w:sz w:val="24"/>
          <w:szCs w:val="24"/>
          <w:lang w:val="en-US" w:eastAsia="de-DE"/>
        </w:rPr>
        <w:t xml:space="preserve">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w:t>
      </w:r>
      <w:del w:id="249" w:author="Deiglmayr, Anne" w:date="2024-05-22T16:48:00Z">
        <w:r w:rsidR="00220962" w:rsidDel="00F2482A">
          <w:rPr>
            <w:rFonts w:ascii="Times New Roman" w:eastAsia="Times New Roman" w:hAnsi="Times New Roman" w:cs="Times New Roman"/>
            <w:sz w:val="24"/>
            <w:szCs w:val="24"/>
            <w:lang w:val="en-US" w:eastAsia="de-DE"/>
          </w:rPr>
          <w:delText xml:space="preserve">this </w:delText>
        </w:r>
      </w:del>
      <w:ins w:id="250" w:author="Deiglmayr, Anne" w:date="2024-05-22T16:48:00Z">
        <w:r w:rsidR="00F2482A">
          <w:rPr>
            <w:rFonts w:ascii="Times New Roman" w:eastAsia="Times New Roman" w:hAnsi="Times New Roman" w:cs="Times New Roman"/>
            <w:sz w:val="24"/>
            <w:szCs w:val="24"/>
            <w:lang w:val="en-US" w:eastAsia="de-DE"/>
          </w:rPr>
          <w:t xml:space="preserve">the present </w:t>
        </w:r>
      </w:ins>
      <w:r w:rsidR="00220962">
        <w:rPr>
          <w:rFonts w:ascii="Times New Roman" w:eastAsia="Times New Roman" w:hAnsi="Times New Roman" w:cs="Times New Roman"/>
          <w:sz w:val="24"/>
          <w:szCs w:val="24"/>
          <w:lang w:val="en-US" w:eastAsia="de-DE"/>
        </w:rPr>
        <w:t>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244A2738"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w:t>
      </w:r>
      <w:ins w:id="251" w:author="Deiglmayr, Anne" w:date="2024-05-22T16:48:00Z">
        <w:r w:rsidR="002F5C1C">
          <w:rPr>
            <w:rFonts w:ascii="Times New Roman" w:eastAsia="Times New Roman" w:hAnsi="Times New Roman" w:cs="Times New Roman"/>
            <w:color w:val="000000"/>
            <w:sz w:val="24"/>
            <w:szCs w:val="24"/>
            <w:lang w:val="en-US" w:eastAsia="de-DE"/>
          </w:rPr>
          <w:t xml:space="preserve"> ®</w:t>
        </w:r>
      </w:ins>
      <w:r w:rsidRPr="00D97031">
        <w:rPr>
          <w:rFonts w:ascii="Times New Roman" w:eastAsia="Times New Roman" w:hAnsi="Times New Roman" w:cs="Times New Roman"/>
          <w:color w:val="000000"/>
          <w:sz w:val="24"/>
          <w:szCs w:val="24"/>
          <w:lang w:val="en-US" w:eastAsia="de-DE"/>
        </w:rPr>
        <w:t>. In line with the manufacturer's instructions [@fitbitnd], the device was attached</w:t>
      </w:r>
      <w:ins w:id="252" w:author="Deiglmayr, Anne" w:date="2024-05-22T16:49:00Z">
        <w:r w:rsidR="002F5C1C">
          <w:rPr>
            <w:rFonts w:ascii="Times New Roman" w:eastAsia="Times New Roman" w:hAnsi="Times New Roman" w:cs="Times New Roman"/>
            <w:color w:val="000000"/>
            <w:sz w:val="24"/>
            <w:szCs w:val="24"/>
            <w:lang w:val="en-US" w:eastAsia="de-DE"/>
          </w:rPr>
          <w:t xml:space="preserve"> on the</w:t>
        </w:r>
        <w:r w:rsidR="002F5C1C" w:rsidRP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 xml:space="preserve">participants’ nondominant </w:t>
        </w:r>
      </w:ins>
      <w:del w:id="253" w:author="Deiglmayr, Anne" w:date="2024-05-22T16:49:00Z">
        <w:r w:rsidRPr="00D97031" w:rsidDel="002F5C1C">
          <w:rPr>
            <w:rFonts w:ascii="Times New Roman" w:eastAsia="Times New Roman" w:hAnsi="Times New Roman" w:cs="Times New Roman"/>
            <w:color w:val="000000"/>
            <w:sz w:val="24"/>
            <w:szCs w:val="24"/>
            <w:lang w:val="en-US" w:eastAsia="de-DE"/>
          </w:rPr>
          <w:delText xml:space="preserve"> a</w:delText>
        </w:r>
      </w:del>
      <w:ins w:id="254" w:author="Deiglmayr, Anne" w:date="2024-05-22T16:49:00Z">
        <w:r w:rsidR="002F5C1C" w:rsidRPr="00D97031">
          <w:rPr>
            <w:rFonts w:ascii="Times New Roman" w:eastAsia="Times New Roman" w:hAnsi="Times New Roman" w:cs="Times New Roman"/>
            <w:color w:val="000000"/>
            <w:sz w:val="24"/>
            <w:szCs w:val="24"/>
            <w:lang w:val="en-US" w:eastAsia="de-DE"/>
          </w:rPr>
          <w:t>hand</w:t>
        </w:r>
        <w:r w:rsid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a</w:t>
        </w:r>
      </w:ins>
      <w:r w:rsidRPr="00D97031">
        <w:rPr>
          <w:rFonts w:ascii="Times New Roman" w:eastAsia="Times New Roman" w:hAnsi="Times New Roman" w:cs="Times New Roman"/>
          <w:color w:val="000000"/>
          <w:sz w:val="24"/>
          <w:szCs w:val="24"/>
          <w:lang w:val="en-US" w:eastAsia="de-DE"/>
        </w:rPr>
        <w:t xml:space="preserve"> finger’s width above the</w:t>
      </w:r>
      <w:del w:id="255" w:author="Deiglmayr, Anne" w:date="2024-05-22T16:49:00Z">
        <w:r w:rsidRPr="00D97031" w:rsidDel="002F5C1C">
          <w:rPr>
            <w:rFonts w:ascii="Times New Roman" w:eastAsia="Times New Roman" w:hAnsi="Times New Roman" w:cs="Times New Roman"/>
            <w:color w:val="000000"/>
            <w:sz w:val="24"/>
            <w:szCs w:val="24"/>
            <w:lang w:val="en-US" w:eastAsia="de-DE"/>
          </w:rPr>
          <w:delText xml:space="preserve"> participants’ nondominant hand</w:delText>
        </w:r>
        <w:r w:rsidDel="002F5C1C">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w:t>
      </w:r>
      <w:r w:rsidRPr="00D97031">
        <w:rPr>
          <w:rFonts w:ascii="Times New Roman" w:eastAsia="Times New Roman" w:hAnsi="Times New Roman" w:cs="Times New Roman"/>
          <w:color w:val="000000"/>
          <w:sz w:val="24"/>
          <w:szCs w:val="24"/>
          <w:lang w:val="en-US" w:eastAsia="de-DE"/>
        </w:rPr>
        <w:lastRenderedPageBreak/>
        <w:t>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w:t>
      </w:r>
      <w:ins w:id="256" w:author="Deiglmayr, Anne" w:date="2024-05-22T16:50:00Z">
        <w:r w:rsidR="002F5C1C">
          <w:rPr>
            <w:rFonts w:ascii="Times New Roman" w:eastAsia="Times New Roman" w:hAnsi="Times New Roman" w:cs="Times New Roman"/>
            <w:color w:val="000000"/>
            <w:sz w:val="24"/>
            <w:szCs w:val="24"/>
            <w:lang w:val="en-US" w:eastAsia="de-DE"/>
          </w:rPr>
          <w:t xml:space="preserve">also calculated </w:t>
        </w:r>
      </w:ins>
      <w:del w:id="257" w:author="Deiglmayr, Anne" w:date="2024-05-22T16:50:00Z">
        <w:r w:rsidR="00D44633" w:rsidDel="002F5C1C">
          <w:rPr>
            <w:rFonts w:ascii="Times New Roman" w:eastAsia="Times New Roman" w:hAnsi="Times New Roman" w:cs="Times New Roman"/>
            <w:color w:val="000000"/>
            <w:sz w:val="24"/>
            <w:szCs w:val="24"/>
            <w:lang w:val="en-US" w:eastAsia="de-DE"/>
          </w:rPr>
          <w:delText xml:space="preserve">first </w:delText>
        </w:r>
      </w:del>
      <w:r w:rsidR="00D44633" w:rsidRPr="00CF700B">
        <w:rPr>
          <w:rFonts w:ascii="Times New Roman" w:eastAsia="Times New Roman" w:hAnsi="Times New Roman" w:cs="Times New Roman"/>
          <w:color w:val="000000"/>
          <w:sz w:val="24"/>
          <w:szCs w:val="24"/>
          <w:lang w:val="en-US" w:eastAsia="de-DE"/>
        </w:rPr>
        <w:t>z-standardized</w:t>
      </w:r>
      <w:ins w:id="258" w:author="Deiglmayr, Anne" w:date="2024-05-22T16:51:00Z">
        <w:r w:rsidR="002F5C1C">
          <w:rPr>
            <w:rFonts w:ascii="Times New Roman" w:eastAsia="Times New Roman" w:hAnsi="Times New Roman" w:cs="Times New Roman"/>
            <w:color w:val="000000"/>
            <w:sz w:val="24"/>
            <w:szCs w:val="24"/>
            <w:lang w:val="en-US" w:eastAsia="de-DE"/>
          </w:rPr>
          <w:t xml:space="preserve"> HR values by XXX</w:t>
        </w:r>
      </w:ins>
      <w:r w:rsidR="00D44633" w:rsidRPr="00CF700B">
        <w:rPr>
          <w:rFonts w:ascii="Times New Roman" w:eastAsia="Times New Roman" w:hAnsi="Times New Roman" w:cs="Times New Roman"/>
          <w:color w:val="000000"/>
          <w:sz w:val="24"/>
          <w:szCs w:val="24"/>
          <w:lang w:val="en-US" w:eastAsia="de-DE"/>
        </w:rPr>
        <w:t xml:space="preserve"> </w:t>
      </w:r>
      <w:commentRangeStart w:id="259"/>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commentRangeEnd w:id="259"/>
      <w:r w:rsidR="002F5C1C">
        <w:rPr>
          <w:rStyle w:val="Kommentarzeichen"/>
        </w:rPr>
        <w:commentReference w:id="259"/>
      </w:r>
      <w:r w:rsidR="00D44633">
        <w:rPr>
          <w:rFonts w:ascii="Times New Roman" w:eastAsia="Times New Roman" w:hAnsi="Times New Roman" w:cs="Times New Roman"/>
          <w:color w:val="000000"/>
          <w:sz w:val="24"/>
          <w:szCs w:val="24"/>
          <w:lang w:val="en-US" w:eastAsia="de-DE"/>
        </w:rPr>
        <w:t>.</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w:t>
      </w:r>
      <w:r w:rsidR="00D44633" w:rsidRPr="002F5C1C">
        <w:rPr>
          <w:rFonts w:ascii="Times New Roman" w:eastAsia="Times New Roman" w:hAnsi="Times New Roman" w:cs="Times New Roman"/>
          <w:i/>
          <w:iCs/>
          <w:sz w:val="24"/>
          <w:szCs w:val="24"/>
          <w:lang w:val="en-US" w:eastAsia="de-DE"/>
          <w:rPrChange w:id="260" w:author="Deiglmayr, Anne" w:date="2024-05-22T16:52:00Z">
            <w:rPr>
              <w:rFonts w:ascii="Times New Roman" w:eastAsia="Times New Roman" w:hAnsi="Times New Roman" w:cs="Times New Roman"/>
              <w:sz w:val="24"/>
              <w:szCs w:val="24"/>
              <w:lang w:val="en-US" w:eastAsia="de-DE"/>
            </w:rPr>
          </w:rPrChange>
        </w:rPr>
        <w:t>pre-teaching interval</w:t>
      </w:r>
      <w:r w:rsidR="00D44633">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2F5C1C">
        <w:rPr>
          <w:rFonts w:ascii="Times New Roman" w:eastAsia="Times New Roman" w:hAnsi="Times New Roman" w:cs="Times New Roman"/>
          <w:i/>
          <w:iCs/>
          <w:color w:val="000000"/>
          <w:sz w:val="24"/>
          <w:szCs w:val="24"/>
          <w:lang w:val="en-US" w:eastAsia="de-DE"/>
          <w:rPrChange w:id="261" w:author="Deiglmayr, Anne" w:date="2024-05-22T16:52:00Z">
            <w:rPr>
              <w:rFonts w:ascii="Times New Roman" w:eastAsia="Times New Roman" w:hAnsi="Times New Roman" w:cs="Times New Roman"/>
              <w:color w:val="000000"/>
              <w:sz w:val="24"/>
              <w:szCs w:val="24"/>
              <w:lang w:val="en-US" w:eastAsia="de-DE"/>
            </w:rPr>
          </w:rPrChange>
        </w:rPr>
        <w: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w:t>
      </w:r>
      <w:r w:rsidR="00D44633" w:rsidRPr="002F5C1C">
        <w:rPr>
          <w:rFonts w:ascii="Times New Roman" w:eastAsia="Times New Roman" w:hAnsi="Times New Roman" w:cs="Times New Roman"/>
          <w:i/>
          <w:iCs/>
          <w:color w:val="000000"/>
          <w:sz w:val="24"/>
          <w:szCs w:val="24"/>
          <w:lang w:val="en-US" w:eastAsia="de-DE"/>
          <w:rPrChange w:id="262" w:author="Deiglmayr, Anne" w:date="2024-05-22T16:52:00Z">
            <w:rPr>
              <w:rFonts w:ascii="Times New Roman" w:eastAsia="Times New Roman" w:hAnsi="Times New Roman" w:cs="Times New Roman"/>
              <w:color w:val="000000"/>
              <w:sz w:val="24"/>
              <w:szCs w:val="24"/>
              <w:lang w:val="en-US" w:eastAsia="de-DE"/>
            </w:rPr>
          </w:rPrChange>
        </w:rPr>
        <w:t>post-teaching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sidRPr="002F5C1C">
        <w:rPr>
          <w:rFonts w:ascii="Times New Roman" w:eastAsia="Times New Roman" w:hAnsi="Times New Roman" w:cs="Times New Roman"/>
          <w:i/>
          <w:iCs/>
          <w:color w:val="000000"/>
          <w:sz w:val="24"/>
          <w:szCs w:val="24"/>
          <w:lang w:val="en-US" w:eastAsia="de-DE"/>
          <w:rPrChange w:id="263" w:author="Deiglmayr, Anne" w:date="2024-05-22T16:52:00Z">
            <w:rPr>
              <w:rFonts w:ascii="Times New Roman" w:eastAsia="Times New Roman" w:hAnsi="Times New Roman" w:cs="Times New Roman"/>
              <w:color w:val="000000"/>
              <w:sz w:val="24"/>
              <w:szCs w:val="24"/>
              <w:lang w:val="en-US" w:eastAsia="de-DE"/>
            </w:rPr>
          </w:rPrChange>
        </w:rPr>
        <w:t>i</w:t>
      </w:r>
      <w:r w:rsidR="00D44633" w:rsidRPr="002F5C1C">
        <w:rPr>
          <w:rFonts w:ascii="Times New Roman" w:eastAsia="Times New Roman" w:hAnsi="Times New Roman" w:cs="Times New Roman"/>
          <w:i/>
          <w:iCs/>
          <w:color w:val="000000"/>
          <w:sz w:val="24"/>
          <w:szCs w:val="24"/>
          <w:lang w:val="en-US" w:eastAsia="de-DE"/>
          <w:rPrChange w:id="264" w:author="Deiglmayr, Anne" w:date="2024-05-22T16:52:00Z">
            <w:rPr>
              <w:rFonts w:ascii="Times New Roman" w:eastAsia="Times New Roman" w:hAnsi="Times New Roman" w:cs="Times New Roman"/>
              <w:color w:val="000000"/>
              <w:sz w:val="24"/>
              <w:szCs w:val="24"/>
              <w:lang w:val="en-US" w:eastAsia="de-DE"/>
            </w:rPr>
          </w:rPrChange>
        </w:rPr>
        <w:t>nterview interval</w:t>
      </w:r>
      <w:r w:rsidR="00D44633">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2F5C1C">
        <w:rPr>
          <w:rFonts w:ascii="Times New Roman" w:eastAsia="Times New Roman" w:hAnsi="Times New Roman" w:cs="Times New Roman"/>
          <w:i/>
          <w:iCs/>
          <w:color w:val="000000"/>
          <w:sz w:val="24"/>
          <w:szCs w:val="24"/>
          <w:lang w:val="en-US" w:eastAsia="de-DE"/>
          <w:rPrChange w:id="265" w:author="Deiglmayr, Anne" w:date="2024-05-22T16:53:00Z">
            <w:rPr>
              <w:rFonts w:ascii="Times New Roman" w:eastAsia="Times New Roman" w:hAnsi="Times New Roman" w:cs="Times New Roman"/>
              <w:color w:val="000000"/>
              <w:sz w:val="24"/>
              <w:szCs w:val="24"/>
              <w:lang w:val="en-US" w:eastAsia="de-DE"/>
            </w:rPr>
          </w:rPrChange>
        </w:rPr>
        <w:t>end 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4F551EC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ins w:id="266" w:author="Deiglmayr, Anne" w:date="2024-05-22T16:53:00Z">
        <w:r w:rsidR="002F5C1C">
          <w:rPr>
            <w:rFonts w:ascii="Times New Roman" w:eastAsia="Times New Roman" w:hAnsi="Times New Roman" w:cs="Times New Roman"/>
            <w:color w:val="000000"/>
            <w:sz w:val="24"/>
            <w:szCs w:val="24"/>
            <w:lang w:val="en-US" w:eastAsia="de-DE"/>
          </w:rPr>
          <w:t xml:space="preserve"> that is common in Germany</w:t>
        </w:r>
      </w:ins>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01C48843"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 xml:space="preserve">as we were </w:t>
      </w:r>
      <w:del w:id="267" w:author="Deiglmayr, Anne" w:date="2024-05-22T16:54:00Z">
        <w:r w:rsidR="00825C9B" w:rsidRPr="00ED5BC2" w:rsidDel="00842E6D">
          <w:rPr>
            <w:rFonts w:ascii="Times New Roman" w:eastAsia="Times New Roman" w:hAnsi="Times New Roman" w:cs="Times New Roman"/>
            <w:color w:val="000000"/>
            <w:sz w:val="24"/>
            <w:szCs w:val="24"/>
            <w:lang w:val="en-US" w:eastAsia="de-DE"/>
          </w:rPr>
          <w:delText xml:space="preserve">not </w:delText>
        </w:r>
      </w:del>
      <w:r w:rsidR="00825C9B" w:rsidRPr="00ED5BC2">
        <w:rPr>
          <w:rFonts w:ascii="Times New Roman" w:eastAsia="Times New Roman" w:hAnsi="Times New Roman" w:cs="Times New Roman"/>
          <w:color w:val="000000"/>
          <w:sz w:val="24"/>
          <w:szCs w:val="24"/>
          <w:lang w:val="en-US" w:eastAsia="de-DE"/>
        </w:rPr>
        <w:t xml:space="preserve">interested </w:t>
      </w:r>
      <w:del w:id="268" w:author="Deiglmayr, Anne" w:date="2024-05-22T16:54:00Z">
        <w:r w:rsidR="00825C9B" w:rsidRPr="00ED5BC2" w:rsidDel="00842E6D">
          <w:rPr>
            <w:rFonts w:ascii="Times New Roman" w:eastAsia="Times New Roman" w:hAnsi="Times New Roman" w:cs="Times New Roman"/>
            <w:color w:val="000000"/>
            <w:sz w:val="24"/>
            <w:szCs w:val="24"/>
            <w:lang w:val="en-US" w:eastAsia="de-DE"/>
          </w:rPr>
          <w:delText>in</w:delText>
        </w:r>
        <w:r w:rsidR="00825C9B" w:rsidDel="00842E6D">
          <w:rPr>
            <w:rFonts w:ascii="Times New Roman" w:eastAsia="Times New Roman" w:hAnsi="Times New Roman" w:cs="Times New Roman"/>
            <w:color w:val="000000"/>
            <w:sz w:val="24"/>
            <w:szCs w:val="24"/>
            <w:lang w:val="en-US" w:eastAsia="de-DE"/>
          </w:rPr>
          <w:delText xml:space="preserve"> </w:delText>
        </w:r>
        <w:r w:rsidR="007F2E23" w:rsidDel="00842E6D">
          <w:rPr>
            <w:rFonts w:ascii="Times New Roman" w:eastAsia="Times New Roman" w:hAnsi="Times New Roman" w:cs="Times New Roman"/>
            <w:color w:val="000000"/>
            <w:sz w:val="24"/>
            <w:szCs w:val="24"/>
            <w:lang w:val="en-US" w:eastAsia="de-DE"/>
          </w:rPr>
          <w:delText xml:space="preserve">the </w:delText>
        </w:r>
        <w:r w:rsidR="00825C9B" w:rsidDel="00842E6D">
          <w:rPr>
            <w:rFonts w:ascii="Times New Roman" w:eastAsia="Times New Roman" w:hAnsi="Times New Roman" w:cs="Times New Roman"/>
            <w:color w:val="000000"/>
            <w:sz w:val="24"/>
            <w:szCs w:val="24"/>
            <w:lang w:val="en-US" w:eastAsia="de-DE"/>
          </w:rPr>
          <w:delText xml:space="preserve">effects </w:delText>
        </w:r>
        <w:r w:rsidR="00825C9B" w:rsidDel="00842E6D">
          <w:rPr>
            <w:rFonts w:ascii="Times New Roman" w:eastAsia="Times New Roman" w:hAnsi="Times New Roman" w:cs="Times New Roman"/>
            <w:color w:val="000000"/>
            <w:sz w:val="24"/>
            <w:szCs w:val="24"/>
            <w:lang w:val="en-US" w:eastAsia="de-DE"/>
          </w:rPr>
          <w:lastRenderedPageBreak/>
          <w:delText>of</w:delText>
        </w:r>
        <w:r w:rsidR="00825C9B" w:rsidRPr="00ED5BC2" w:rsidDel="00842E6D">
          <w:rPr>
            <w:rFonts w:ascii="Times New Roman" w:eastAsia="Times New Roman" w:hAnsi="Times New Roman" w:cs="Times New Roman"/>
            <w:color w:val="000000"/>
            <w:sz w:val="24"/>
            <w:szCs w:val="24"/>
            <w:lang w:val="en-US" w:eastAsia="de-DE"/>
          </w:rPr>
          <w:delText xml:space="preserve"> individual </w:delText>
        </w:r>
        <w:r w:rsidR="00825C9B" w:rsidDel="00842E6D">
          <w:rPr>
            <w:rFonts w:ascii="Times New Roman" w:eastAsia="Times New Roman" w:hAnsi="Times New Roman" w:cs="Times New Roman"/>
            <w:color w:val="000000"/>
            <w:sz w:val="24"/>
            <w:szCs w:val="24"/>
            <w:lang w:val="en-US" w:eastAsia="de-DE"/>
          </w:rPr>
          <w:delText xml:space="preserve">classroom </w:delText>
        </w:r>
        <w:r w:rsidR="00825C9B" w:rsidRPr="00ED5BC2" w:rsidDel="00842E6D">
          <w:rPr>
            <w:rFonts w:ascii="Times New Roman" w:eastAsia="Times New Roman" w:hAnsi="Times New Roman" w:cs="Times New Roman"/>
            <w:color w:val="000000"/>
            <w:sz w:val="24"/>
            <w:szCs w:val="24"/>
            <w:lang w:val="en-US" w:eastAsia="de-DE"/>
          </w:rPr>
          <w:delText xml:space="preserve">events, but </w:delText>
        </w:r>
      </w:del>
      <w:r w:rsidR="00825C9B" w:rsidRPr="00ED5BC2">
        <w:rPr>
          <w:rFonts w:ascii="Times New Roman" w:eastAsia="Times New Roman" w:hAnsi="Times New Roman" w:cs="Times New Roman"/>
          <w:color w:val="000000"/>
          <w:sz w:val="24"/>
          <w:szCs w:val="24"/>
          <w:lang w:val="en-US" w:eastAsia="de-DE"/>
        </w:rPr>
        <w:t xml:space="preserve">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269"/>
      <w:commentRangeStart w:id="270"/>
      <w:commentRangeStart w:id="271"/>
      <w:r w:rsidR="009C4618" w:rsidRPr="00AE5FD6">
        <w:rPr>
          <w:rFonts w:ascii="Times New Roman" w:eastAsia="Times New Roman" w:hAnsi="Times New Roman" w:cs="Times New Roman"/>
          <w:i/>
          <w:color w:val="000000"/>
          <w:sz w:val="24"/>
          <w:szCs w:val="24"/>
          <w:lang w:val="en-US" w:eastAsia="de-DE"/>
        </w:rPr>
        <w:t>teaching phase</w:t>
      </w:r>
      <w:commentRangeEnd w:id="269"/>
      <w:r w:rsidR="009C4618">
        <w:rPr>
          <w:rStyle w:val="Kommentarzeichen"/>
        </w:rPr>
        <w:commentReference w:id="269"/>
      </w:r>
      <w:commentRangeEnd w:id="270"/>
      <w:r w:rsidR="009C4618">
        <w:rPr>
          <w:rStyle w:val="Kommentarzeichen"/>
        </w:rPr>
        <w:commentReference w:id="270"/>
      </w:r>
      <w:commentRangeEnd w:id="271"/>
      <w:r w:rsidR="002F5C1C">
        <w:rPr>
          <w:rStyle w:val="Kommentarzeichen"/>
        </w:rPr>
        <w:commentReference w:id="271"/>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40ECA309"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w:t>
      </w:r>
      <w:del w:id="272" w:author="Deiglmayr, Anne" w:date="2024-05-22T16:54:00Z">
        <w:r w:rsidRPr="00796CF6" w:rsidDel="00842E6D">
          <w:rPr>
            <w:rFonts w:ascii="Times New Roman" w:eastAsia="Times New Roman" w:hAnsi="Times New Roman" w:cs="Times New Roman"/>
            <w:color w:val="000000"/>
            <w:sz w:val="24"/>
            <w:szCs w:val="24"/>
            <w:lang w:val="en-US" w:eastAsia="de-DE"/>
          </w:rPr>
          <w:delText xml:space="preserve">a </w:delText>
        </w:r>
      </w:del>
      <w:ins w:id="273" w:author="Deiglmayr, Anne" w:date="2024-05-22T16:54:00Z">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ins>
      <w:r w:rsidRPr="00796CF6">
        <w:rPr>
          <w:rFonts w:ascii="Times New Roman" w:eastAsia="Times New Roman" w:hAnsi="Times New Roman" w:cs="Times New Roman"/>
          <w:color w:val="000000"/>
          <w:sz w:val="24"/>
          <w:szCs w:val="24"/>
          <w:lang w:val="en-US" w:eastAsia="de-DE"/>
        </w:rPr>
        <w:t xml:space="preserve">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w:t>
      </w:r>
      <w:del w:id="274" w:author="Deiglmayr, Anne" w:date="2024-05-22T16:54:00Z">
        <w:r w:rsidRPr="00796CF6" w:rsidDel="00842E6D">
          <w:rPr>
            <w:rFonts w:ascii="Times New Roman" w:eastAsia="Times New Roman" w:hAnsi="Times New Roman" w:cs="Times New Roman"/>
            <w:color w:val="000000"/>
            <w:sz w:val="24"/>
            <w:szCs w:val="24"/>
            <w:lang w:val="en-US" w:eastAsia="de-DE"/>
          </w:rPr>
          <w:delText xml:space="preserve">a </w:delText>
        </w:r>
      </w:del>
      <w:ins w:id="275" w:author="Deiglmayr, Anne" w:date="2024-05-22T16:54:00Z">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ins>
      <w:r w:rsidRPr="00796CF6">
        <w:rPr>
          <w:rFonts w:ascii="Times New Roman" w:eastAsia="Times New Roman" w:hAnsi="Times New Roman" w:cs="Times New Roman"/>
          <w:color w:val="000000"/>
          <w:sz w:val="24"/>
          <w:szCs w:val="24"/>
          <w:lang w:val="en-US" w:eastAsia="de-DE"/>
        </w:rPr>
        <w:t xml:space="preserve">five-phase lab study. </w:t>
      </w:r>
    </w:p>
    <w:p w14:paraId="4712C09F" w14:textId="7082E73F"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del w:id="276" w:author="Deiglmayr, Anne" w:date="2024-05-22T16:55:00Z">
        <w:r w:rsidR="00A37191" w:rsidDel="00842E6D">
          <w:rPr>
            <w:rFonts w:ascii="Times New Roman" w:eastAsia="Times New Roman" w:hAnsi="Times New Roman" w:cs="Times New Roman"/>
            <w:color w:val="000000"/>
            <w:sz w:val="24"/>
            <w:szCs w:val="24"/>
            <w:lang w:val="en-US" w:eastAsia="de-DE"/>
          </w:rPr>
          <w:delText>To</w:delText>
        </w:r>
        <w:r w:rsidDel="00842E6D">
          <w:rPr>
            <w:rFonts w:ascii="Times New Roman" w:eastAsia="Times New Roman" w:hAnsi="Times New Roman" w:cs="Times New Roman"/>
            <w:color w:val="000000"/>
            <w:sz w:val="24"/>
            <w:szCs w:val="24"/>
            <w:lang w:val="en-US" w:eastAsia="de-DE"/>
          </w:rPr>
          <w:delText xml:space="preserve"> account for individual differences in the baseline HR, </w:delText>
        </w:r>
        <w:r w:rsidRPr="00796CF6" w:rsidDel="00842E6D">
          <w:rPr>
            <w:rFonts w:ascii="Times New Roman" w:eastAsia="Times New Roman" w:hAnsi="Times New Roman" w:cs="Times New Roman"/>
            <w:color w:val="000000"/>
            <w:sz w:val="24"/>
            <w:szCs w:val="24"/>
            <w:lang w:val="en-US" w:eastAsia="de-DE"/>
          </w:rPr>
          <w:delText>w</w:delText>
        </w:r>
      </w:del>
      <w:ins w:id="277" w:author="Deiglmayr, Anne" w:date="2024-05-22T16:55:00Z">
        <w:r w:rsidR="00842E6D">
          <w:rPr>
            <w:rFonts w:ascii="Times New Roman" w:eastAsia="Times New Roman" w:hAnsi="Times New Roman" w:cs="Times New Roman"/>
            <w:color w:val="000000"/>
            <w:sz w:val="24"/>
            <w:szCs w:val="24"/>
            <w:lang w:val="en-US" w:eastAsia="de-DE"/>
          </w:rPr>
          <w:t>W</w:t>
        </w:r>
      </w:ins>
      <w:r w:rsidRPr="00796CF6">
        <w:rPr>
          <w:rFonts w:ascii="Times New Roman" w:eastAsia="Times New Roman" w:hAnsi="Times New Roman" w:cs="Times New Roman"/>
          <w:color w:val="000000"/>
          <w:sz w:val="24"/>
          <w:szCs w:val="24"/>
          <w:lang w:val="en-US" w:eastAsia="de-DE"/>
        </w:rPr>
        <w:t xml:space="preserve">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ins w:id="278" w:author="Deiglmayr, Anne" w:date="2024-05-22T16:59:00Z">
        <w:r w:rsidR="0031644B">
          <w:rPr>
            <w:rFonts w:ascii="Times New Roman" w:eastAsia="Times New Roman" w:hAnsi="Times New Roman" w:cs="Times New Roman"/>
            <w:color w:val="000000"/>
            <w:sz w:val="24"/>
            <w:szCs w:val="24"/>
            <w:lang w:val="en-US" w:eastAsia="de-DE"/>
          </w:rPr>
          <w:t xml:space="preserve">For all further analyses, we used </w:t>
        </w:r>
      </w:ins>
      <w:ins w:id="279" w:author="Deiglmayr, Anne" w:date="2024-05-22T17:00:00Z">
        <w:r w:rsidR="0031644B">
          <w:rPr>
            <w:rFonts w:ascii="Times New Roman" w:eastAsia="Times New Roman" w:hAnsi="Times New Roman" w:cs="Times New Roman"/>
            <w:color w:val="000000"/>
            <w:sz w:val="24"/>
            <w:szCs w:val="24"/>
            <w:lang w:val="en-US" w:eastAsia="de-DE"/>
          </w:rPr>
          <w:t>standardized rather than unstandardized HR values.</w:t>
        </w:r>
      </w:ins>
    </w:p>
    <w:p w14:paraId="76222991" w14:textId="37D2F6B6"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w:t>
      </w:r>
      <w:del w:id="280" w:author="Deiglmayr, Anne" w:date="2024-05-22T16:56:00Z">
        <w:r w:rsidDel="00842E6D">
          <w:rPr>
            <w:rFonts w:ascii="Times New Roman" w:eastAsia="Times New Roman" w:hAnsi="Times New Roman" w:cs="Times New Roman"/>
            <w:color w:val="000000"/>
            <w:sz w:val="24"/>
            <w:szCs w:val="24"/>
            <w:lang w:val="en-US" w:eastAsia="de-DE"/>
          </w:rPr>
          <w:delText xml:space="preserve">comprised </w:delText>
        </w:r>
      </w:del>
      <w:ins w:id="281" w:author="Deiglmayr, Anne" w:date="2024-05-22T16:56:00Z">
        <w:r w:rsidR="00842E6D">
          <w:rPr>
            <w:rFonts w:ascii="Times New Roman" w:eastAsia="Times New Roman" w:hAnsi="Times New Roman" w:cs="Times New Roman"/>
            <w:color w:val="000000"/>
            <w:sz w:val="24"/>
            <w:szCs w:val="24"/>
            <w:lang w:val="en-US" w:eastAsia="de-DE"/>
          </w:rPr>
          <w:t xml:space="preserve">was </w:t>
        </w:r>
      </w:ins>
      <w:r>
        <w:rPr>
          <w:rFonts w:ascii="Times New Roman" w:eastAsia="Times New Roman" w:hAnsi="Times New Roman" w:cs="Times New Roman"/>
          <w:color w:val="000000"/>
          <w:sz w:val="24"/>
          <w:szCs w:val="24"/>
          <w:lang w:val="en-US" w:eastAsia="de-DE"/>
        </w:rPr>
        <w:t xml:space="preserve">the </w:t>
      </w:r>
      <w:commentRangeStart w:id="282"/>
      <w:r w:rsidRPr="0031644B">
        <w:rPr>
          <w:rFonts w:ascii="Times New Roman" w:eastAsia="Times New Roman" w:hAnsi="Times New Roman" w:cs="Times New Roman"/>
          <w:color w:val="000000"/>
          <w:sz w:val="24"/>
          <w:szCs w:val="24"/>
          <w:highlight w:val="yellow"/>
          <w:lang w:val="en-US" w:eastAsia="de-DE"/>
          <w:rPrChange w:id="283" w:author="Deiglmayr, Anne" w:date="2024-05-22T16:58:00Z">
            <w:rPr>
              <w:rFonts w:ascii="Times New Roman" w:eastAsia="Times New Roman" w:hAnsi="Times New Roman" w:cs="Times New Roman"/>
              <w:color w:val="000000"/>
              <w:sz w:val="24"/>
              <w:szCs w:val="24"/>
              <w:lang w:val="en-US" w:eastAsia="de-DE"/>
            </w:rPr>
          </w:rPrChange>
        </w:rPr>
        <w:t>standardized HR mean</w:t>
      </w:r>
      <w:del w:id="284" w:author="Deiglmayr, Anne" w:date="2024-05-22T16:57:00Z">
        <w:r w:rsidDel="00842E6D">
          <w:rPr>
            <w:rFonts w:ascii="Times New Roman" w:eastAsia="Times New Roman" w:hAnsi="Times New Roman" w:cs="Times New Roman"/>
            <w:color w:val="000000"/>
            <w:sz w:val="24"/>
            <w:szCs w:val="24"/>
            <w:lang w:val="en-US" w:eastAsia="de-DE"/>
          </w:rPr>
          <w:delText xml:space="preserve"> for </w:delText>
        </w:r>
        <w:commentRangeEnd w:id="282"/>
        <w:r w:rsidR="00842E6D" w:rsidDel="00842E6D">
          <w:rPr>
            <w:rStyle w:val="Kommentarzeichen"/>
          </w:rPr>
          <w:commentReference w:id="282"/>
        </w:r>
        <w:r w:rsidDel="00842E6D">
          <w:rPr>
            <w:rFonts w:ascii="Times New Roman" w:eastAsia="Times New Roman" w:hAnsi="Times New Roman" w:cs="Times New Roman"/>
            <w:color w:val="000000"/>
            <w:sz w:val="24"/>
            <w:szCs w:val="24"/>
            <w:lang w:val="en-US" w:eastAsia="de-DE"/>
          </w:rPr>
          <w:delText>each interval</w:delText>
        </w:r>
      </w:del>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w:t>
      </w:r>
      <w:r w:rsidRPr="0031644B">
        <w:rPr>
          <w:rFonts w:ascii="Times New Roman" w:eastAsia="Times New Roman" w:hAnsi="Times New Roman" w:cs="Times New Roman"/>
          <w:color w:val="000000"/>
          <w:sz w:val="24"/>
          <w:szCs w:val="24"/>
          <w:highlight w:val="yellow"/>
          <w:lang w:val="en-US" w:eastAsia="de-DE"/>
          <w:rPrChange w:id="285" w:author="Deiglmayr, Anne" w:date="2024-05-22T17:00:00Z">
            <w:rPr>
              <w:rFonts w:ascii="Times New Roman" w:eastAsia="Times New Roman" w:hAnsi="Times New Roman" w:cs="Times New Roman"/>
              <w:color w:val="000000"/>
              <w:sz w:val="24"/>
              <w:szCs w:val="24"/>
              <w:lang w:val="en-US" w:eastAsia="de-DE"/>
            </w:rPr>
          </w:rPrChange>
        </w:rPr>
        <w:t>HR level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w:t>
      </w:r>
      <w:del w:id="286" w:author="Deiglmayr, Anne" w:date="2024-05-22T16:57:00Z">
        <w:r w:rsidDel="00842E6D">
          <w:rPr>
            <w:rFonts w:ascii="Times New Roman" w:eastAsia="Times New Roman" w:hAnsi="Times New Roman" w:cs="Times New Roman"/>
            <w:color w:val="000000"/>
            <w:sz w:val="24"/>
            <w:szCs w:val="24"/>
            <w:lang w:val="en-US" w:eastAsia="de-DE"/>
          </w:rPr>
          <w:delText xml:space="preserve">accompanied </w:delText>
        </w:r>
      </w:del>
      <w:ins w:id="287" w:author="Deiglmayr, Anne" w:date="2024-05-22T16:57:00Z">
        <w:r w:rsidR="00842E6D">
          <w:rPr>
            <w:rFonts w:ascii="Times New Roman" w:eastAsia="Times New Roman" w:hAnsi="Times New Roman" w:cs="Times New Roman"/>
            <w:color w:val="000000"/>
            <w:sz w:val="24"/>
            <w:szCs w:val="24"/>
            <w:lang w:val="en-US" w:eastAsia="de-DE"/>
          </w:rPr>
          <w:t>as well as</w:t>
        </w:r>
      </w:ins>
      <w:del w:id="288" w:author="Deiglmayr, Anne" w:date="2024-05-22T16:57:00Z">
        <w:r w:rsidDel="00842E6D">
          <w:rPr>
            <w:rFonts w:ascii="Times New Roman" w:eastAsia="Times New Roman" w:hAnsi="Times New Roman" w:cs="Times New Roman"/>
            <w:color w:val="000000"/>
            <w:sz w:val="24"/>
            <w:szCs w:val="24"/>
            <w:lang w:val="en-US" w:eastAsia="de-DE"/>
          </w:rPr>
          <w:delText>by</w:delText>
        </w:r>
      </w:del>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w:t>
      </w:r>
      <w:r w:rsidRPr="0031644B">
        <w:rPr>
          <w:rFonts w:ascii="Times New Roman" w:eastAsia="Times New Roman" w:hAnsi="Times New Roman" w:cs="Times New Roman"/>
          <w:i/>
          <w:iCs/>
          <w:color w:val="000000"/>
          <w:sz w:val="24"/>
          <w:szCs w:val="24"/>
          <w:lang w:val="en-US" w:eastAsia="de-DE"/>
          <w:rPrChange w:id="289" w:author="Deiglmayr, Anne" w:date="2024-05-22T16:57:00Z">
            <w:rPr>
              <w:rFonts w:ascii="Times New Roman" w:eastAsia="Times New Roman" w:hAnsi="Times New Roman" w:cs="Times New Roman"/>
              <w:color w:val="000000"/>
              <w:sz w:val="24"/>
              <w:szCs w:val="24"/>
              <w:lang w:val="en-US" w:eastAsia="de-DE"/>
            </w:rPr>
          </w:rPrChange>
        </w:rPr>
        <w:t>teaching 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sidRPr="0031644B">
        <w:rPr>
          <w:rFonts w:ascii="Times New Roman" w:eastAsia="Times New Roman" w:hAnsi="Times New Roman" w:cs="Times New Roman"/>
          <w:color w:val="000000"/>
          <w:sz w:val="24"/>
          <w:szCs w:val="24"/>
          <w:highlight w:val="yellow"/>
          <w:lang w:val="en-US" w:eastAsia="de-DE"/>
          <w:rPrChange w:id="290" w:author="Deiglmayr, Anne" w:date="2024-05-22T16:58:00Z">
            <w:rPr>
              <w:rFonts w:ascii="Times New Roman" w:eastAsia="Times New Roman" w:hAnsi="Times New Roman" w:cs="Times New Roman"/>
              <w:color w:val="000000"/>
              <w:sz w:val="24"/>
              <w:szCs w:val="24"/>
              <w:lang w:val="en-US" w:eastAsia="de-DE"/>
            </w:rPr>
          </w:rPrChange>
        </w:rPr>
        <w:t xml:space="preserve">standardized </w:t>
      </w:r>
      <w:r w:rsidRPr="0031644B">
        <w:rPr>
          <w:rFonts w:ascii="Times New Roman" w:eastAsia="Times New Roman" w:hAnsi="Times New Roman" w:cs="Times New Roman"/>
          <w:color w:val="000000"/>
          <w:sz w:val="24"/>
          <w:szCs w:val="24"/>
          <w:highlight w:val="yellow"/>
          <w:lang w:val="en-US" w:eastAsia="de-DE"/>
          <w:rPrChange w:id="291" w:author="Deiglmayr, Anne" w:date="2024-05-22T16:58:00Z">
            <w:rPr>
              <w:rFonts w:ascii="Times New Roman" w:eastAsia="Times New Roman" w:hAnsi="Times New Roman" w:cs="Times New Roman"/>
              <w:color w:val="000000"/>
              <w:sz w:val="24"/>
              <w:szCs w:val="24"/>
              <w:lang w:val="en-US" w:eastAsia="de-DE"/>
            </w:rPr>
          </w:rPrChange>
        </w:rPr>
        <w:t>mean HR</w:t>
      </w:r>
      <w:r w:rsidRPr="00902F45">
        <w:rPr>
          <w:rFonts w:ascii="Times New Roman" w:eastAsia="Times New Roman" w:hAnsi="Times New Roman" w:cs="Times New Roman"/>
          <w:color w:val="000000"/>
          <w:sz w:val="24"/>
          <w:szCs w:val="24"/>
          <w:lang w:val="en-US" w:eastAsia="de-DE"/>
        </w:rPr>
        <w:t xml:space="preserve"> </w:t>
      </w:r>
      <w:commentRangeStart w:id="292"/>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w:t>
      </w:r>
      <w:commentRangeEnd w:id="292"/>
      <w:r w:rsidR="0031644B">
        <w:rPr>
          <w:rStyle w:val="Kommentarzeichen"/>
        </w:rPr>
        <w:commentReference w:id="292"/>
      </w:r>
      <w:r w:rsidRPr="00902F45">
        <w:rPr>
          <w:rFonts w:ascii="Times New Roman" w:eastAsia="Times New Roman" w:hAnsi="Times New Roman" w:cs="Times New Roman"/>
          <w:color w:val="000000"/>
          <w:sz w:val="24"/>
          <w:szCs w:val="24"/>
          <w:lang w:val="en-US" w:eastAsia="de-DE"/>
        </w:rPr>
        <w:t>(see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 xml:space="preserve">which examined the </w:t>
      </w:r>
      <w:r w:rsidR="000E0309" w:rsidRPr="0031644B">
        <w:rPr>
          <w:rFonts w:ascii="Times New Roman" w:eastAsia="Times New Roman" w:hAnsi="Times New Roman" w:cs="Times New Roman"/>
          <w:color w:val="000000"/>
          <w:sz w:val="24"/>
          <w:szCs w:val="24"/>
          <w:highlight w:val="yellow"/>
          <w:lang w:val="en-US" w:eastAsia="de-DE"/>
          <w:rPrChange w:id="293" w:author="Deiglmayr, Anne" w:date="2024-05-22T17:00:00Z">
            <w:rPr>
              <w:rFonts w:ascii="Times New Roman" w:eastAsia="Times New Roman" w:hAnsi="Times New Roman" w:cs="Times New Roman"/>
              <w:color w:val="000000"/>
              <w:sz w:val="24"/>
              <w:szCs w:val="24"/>
              <w:lang w:val="en-US" w:eastAsia="de-DE"/>
            </w:rPr>
          </w:rPrChange>
        </w:rPr>
        <w:t>HR changes</w:t>
      </w:r>
      <w:r w:rsidR="000E0309" w:rsidRPr="000E0309">
        <w:rPr>
          <w:rFonts w:ascii="Times New Roman" w:eastAsia="Times New Roman" w:hAnsi="Times New Roman" w:cs="Times New Roman"/>
          <w:color w:val="000000"/>
          <w:sz w:val="24"/>
          <w:szCs w:val="24"/>
          <w:lang w:val="en-US" w:eastAsia="de-DE"/>
        </w:rPr>
        <w:t xml:space="preserve">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sidRPr="0031644B">
        <w:rPr>
          <w:rFonts w:ascii="Times New Roman" w:eastAsia="Times New Roman" w:hAnsi="Times New Roman" w:cs="Times New Roman"/>
          <w:color w:val="000000"/>
          <w:sz w:val="24"/>
          <w:szCs w:val="24"/>
          <w:highlight w:val="yellow"/>
          <w:lang w:val="en-US" w:eastAsia="de-DE"/>
          <w:rPrChange w:id="294" w:author="Deiglmayr, Anne" w:date="2024-05-22T17:00:00Z">
            <w:rPr>
              <w:rFonts w:ascii="Times New Roman" w:eastAsia="Times New Roman" w:hAnsi="Times New Roman" w:cs="Times New Roman"/>
              <w:color w:val="000000"/>
              <w:sz w:val="24"/>
              <w:szCs w:val="24"/>
              <w:lang w:val="en-US" w:eastAsia="de-DE"/>
            </w:rPr>
          </w:rPrChange>
        </w:rPr>
        <w:t xml:space="preserve">standardized </w:t>
      </w:r>
      <w:r w:rsidR="00D44633" w:rsidRPr="0031644B">
        <w:rPr>
          <w:rFonts w:ascii="Times New Roman" w:eastAsia="Times New Roman" w:hAnsi="Times New Roman" w:cs="Times New Roman"/>
          <w:color w:val="000000"/>
          <w:sz w:val="24"/>
          <w:szCs w:val="24"/>
          <w:highlight w:val="yellow"/>
          <w:lang w:val="en-US" w:eastAsia="de-DE"/>
          <w:rPrChange w:id="295" w:author="Deiglmayr, Anne" w:date="2024-05-22T17:00:00Z">
            <w:rPr>
              <w:rFonts w:ascii="Times New Roman" w:eastAsia="Times New Roman" w:hAnsi="Times New Roman" w:cs="Times New Roman"/>
              <w:color w:val="000000"/>
              <w:sz w:val="24"/>
              <w:szCs w:val="24"/>
              <w:lang w:val="en-US" w:eastAsia="de-DE"/>
            </w:rPr>
          </w:rPrChange>
        </w:rPr>
        <w:t xml:space="preserve">HR </w:t>
      </w:r>
      <w:r w:rsidR="003C3292" w:rsidRPr="0031644B">
        <w:rPr>
          <w:rFonts w:ascii="Times New Roman" w:eastAsia="Times New Roman" w:hAnsi="Times New Roman" w:cs="Times New Roman"/>
          <w:color w:val="000000"/>
          <w:sz w:val="24"/>
          <w:szCs w:val="24"/>
          <w:highlight w:val="yellow"/>
          <w:lang w:val="en-US" w:eastAsia="de-DE"/>
          <w:rPrChange w:id="296" w:author="Deiglmayr, Anne" w:date="2024-05-22T17:00:00Z">
            <w:rPr>
              <w:rFonts w:ascii="Times New Roman" w:eastAsia="Times New Roman" w:hAnsi="Times New Roman" w:cs="Times New Roman"/>
              <w:color w:val="000000"/>
              <w:sz w:val="24"/>
              <w:szCs w:val="24"/>
              <w:lang w:val="en-US" w:eastAsia="de-DE"/>
            </w:rPr>
          </w:rPrChange>
        </w:rPr>
        <w:t>values</w:t>
      </w:r>
      <w:r w:rsidR="003C3292">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97"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97"/>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w:t>
      </w:r>
      <w:r w:rsidR="00AA452A">
        <w:rPr>
          <w:rFonts w:ascii="Times New Roman" w:eastAsia="Times New Roman" w:hAnsi="Times New Roman" w:cs="Times New Roman"/>
          <w:color w:val="000000"/>
          <w:sz w:val="24"/>
          <w:szCs w:val="24"/>
          <w:lang w:val="en-US" w:eastAsia="de-DE"/>
        </w:rPr>
        <w:lastRenderedPageBreak/>
        <w:t xml:space="preserve">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31644B">
        <w:rPr>
          <w:rFonts w:ascii="Times New Roman" w:eastAsia="Times New Roman" w:hAnsi="Times New Roman" w:cs="Times New Roman"/>
          <w:color w:val="000000"/>
          <w:sz w:val="24"/>
          <w:szCs w:val="24"/>
          <w:highlight w:val="yellow"/>
          <w:lang w:val="en-US" w:eastAsia="de-DE"/>
          <w:rPrChange w:id="298" w:author="Deiglmayr, Anne" w:date="2024-05-22T17:01:00Z">
            <w:rPr>
              <w:rFonts w:ascii="Times New Roman" w:eastAsia="Times New Roman" w:hAnsi="Times New Roman" w:cs="Times New Roman"/>
              <w:color w:val="000000"/>
              <w:sz w:val="24"/>
              <w:szCs w:val="24"/>
              <w:lang w:val="en-US" w:eastAsia="de-DE"/>
            </w:rPr>
          </w:rPrChange>
        </w:rPr>
        <w:t xml:space="preserve">teachers’ HR </w:t>
      </w:r>
      <w:r w:rsidR="00FA538F" w:rsidRPr="0031644B">
        <w:rPr>
          <w:rFonts w:ascii="Times New Roman" w:eastAsia="Times New Roman" w:hAnsi="Times New Roman" w:cs="Times New Roman"/>
          <w:color w:val="000000"/>
          <w:sz w:val="24"/>
          <w:szCs w:val="24"/>
          <w:highlight w:val="yellow"/>
          <w:lang w:val="en-US" w:eastAsia="de-DE"/>
          <w:rPrChange w:id="299" w:author="Deiglmayr, Anne" w:date="2024-05-22T17:01:00Z">
            <w:rPr>
              <w:rFonts w:ascii="Times New Roman" w:eastAsia="Times New Roman" w:hAnsi="Times New Roman" w:cs="Times New Roman"/>
              <w:color w:val="000000"/>
              <w:sz w:val="24"/>
              <w:szCs w:val="24"/>
              <w:lang w:val="en-US" w:eastAsia="de-DE"/>
            </w:rPr>
          </w:rPrChange>
        </w:rPr>
        <w:t>levels</w:t>
      </w:r>
      <w:r w:rsidR="00FA538F">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0392316B"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To test </w:t>
      </w:r>
      <w:del w:id="300" w:author="Deiglmayr, Anne" w:date="2024-05-22T17:01:00Z">
        <w:r w:rsidDel="0031644B">
          <w:rPr>
            <w:rFonts w:ascii="Times New Roman" w:eastAsia="Times New Roman" w:hAnsi="Times New Roman" w:cs="Times New Roman"/>
            <w:color w:val="000000"/>
            <w:sz w:val="24"/>
            <w:szCs w:val="24"/>
            <w:lang w:val="en-US" w:eastAsia="de-DE"/>
          </w:rPr>
          <w:delText>h</w:delText>
        </w:r>
      </w:del>
      <w:ins w:id="301" w:author="Deiglmayr, Anne" w:date="2024-05-22T17:01:00Z">
        <w:r w:rsidR="0031644B">
          <w:rPr>
            <w:rFonts w:ascii="Times New Roman" w:eastAsia="Times New Roman" w:hAnsi="Times New Roman" w:cs="Times New Roman"/>
            <w:color w:val="000000"/>
            <w:sz w:val="24"/>
            <w:szCs w:val="24"/>
            <w:lang w:val="en-US" w:eastAsia="de-DE"/>
          </w:rPr>
          <w:t>H</w:t>
        </w:r>
      </w:ins>
      <w:r>
        <w:rPr>
          <w:rFonts w:ascii="Times New Roman" w:eastAsia="Times New Roman" w:hAnsi="Times New Roman" w:cs="Times New Roman"/>
          <w:color w:val="000000"/>
          <w:sz w:val="24"/>
          <w:szCs w:val="24"/>
          <w:lang w:val="en-US" w:eastAsia="de-DE"/>
        </w:rPr>
        <w:t>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sidRPr="0031644B">
        <w:rPr>
          <w:rFonts w:ascii="Times New Roman" w:eastAsia="Times New Roman" w:hAnsi="Times New Roman" w:cs="Times New Roman"/>
          <w:color w:val="000000"/>
          <w:sz w:val="24"/>
          <w:szCs w:val="24"/>
          <w:highlight w:val="yellow"/>
          <w:lang w:val="en-US" w:eastAsia="de-DE"/>
          <w:rPrChange w:id="302" w:author="Deiglmayr, Anne" w:date="2024-05-22T17:01:00Z">
            <w:rPr>
              <w:rFonts w:ascii="Times New Roman" w:eastAsia="Times New Roman" w:hAnsi="Times New Roman" w:cs="Times New Roman"/>
              <w:color w:val="000000"/>
              <w:sz w:val="24"/>
              <w:szCs w:val="24"/>
              <w:lang w:val="en-US" w:eastAsia="de-DE"/>
            </w:rPr>
          </w:rPrChange>
        </w:rPr>
        <w:t xml:space="preserve">participants’ HR levels </w:t>
      </w:r>
      <w:r w:rsidR="00E14B03" w:rsidRPr="0031644B">
        <w:rPr>
          <w:rFonts w:ascii="Times New Roman" w:eastAsia="Times New Roman" w:hAnsi="Times New Roman" w:cs="Times New Roman"/>
          <w:color w:val="000000"/>
          <w:sz w:val="24"/>
          <w:szCs w:val="24"/>
          <w:highlight w:val="yellow"/>
          <w:lang w:val="en-US" w:eastAsia="de-DE"/>
          <w:rPrChange w:id="303" w:author="Deiglmayr, Anne" w:date="2024-05-22T17:01:00Z">
            <w:rPr>
              <w:rFonts w:ascii="Times New Roman" w:eastAsia="Times New Roman" w:hAnsi="Times New Roman" w:cs="Times New Roman"/>
              <w:color w:val="000000"/>
              <w:sz w:val="24"/>
              <w:szCs w:val="24"/>
              <w:lang w:val="en-US" w:eastAsia="de-DE"/>
            </w:rPr>
          </w:rPrChange>
        </w:rPr>
        <w:t>(</w:t>
      </w:r>
      <w:r w:rsidR="00F50A89" w:rsidRPr="0031644B">
        <w:rPr>
          <w:rFonts w:ascii="Times New Roman" w:eastAsia="Times New Roman" w:hAnsi="Times New Roman" w:cs="Times New Roman"/>
          <w:color w:val="000000"/>
          <w:sz w:val="24"/>
          <w:szCs w:val="24"/>
          <w:highlight w:val="yellow"/>
          <w:lang w:val="en-US" w:eastAsia="de-DE"/>
          <w:rPrChange w:id="304" w:author="Deiglmayr, Anne" w:date="2024-05-22T17:01:00Z">
            <w:rPr>
              <w:rFonts w:ascii="Times New Roman" w:eastAsia="Times New Roman" w:hAnsi="Times New Roman" w:cs="Times New Roman"/>
              <w:color w:val="000000"/>
              <w:sz w:val="24"/>
              <w:szCs w:val="24"/>
              <w:lang w:val="en-US" w:eastAsia="de-DE"/>
            </w:rPr>
          </w:rPrChange>
        </w:rPr>
        <w:t xml:space="preserve">i.e., </w:t>
      </w:r>
      <w:r w:rsidR="00E14B03" w:rsidRPr="0031644B">
        <w:rPr>
          <w:rFonts w:ascii="Times New Roman" w:eastAsia="Times New Roman" w:hAnsi="Times New Roman" w:cs="Times New Roman"/>
          <w:color w:val="000000"/>
          <w:sz w:val="24"/>
          <w:szCs w:val="24"/>
          <w:highlight w:val="yellow"/>
          <w:lang w:val="en-US" w:eastAsia="de-DE"/>
          <w:rPrChange w:id="305" w:author="Deiglmayr, Anne" w:date="2024-05-22T17:01:00Z">
            <w:rPr>
              <w:rFonts w:ascii="Times New Roman" w:eastAsia="Times New Roman" w:hAnsi="Times New Roman" w:cs="Times New Roman"/>
              <w:color w:val="000000"/>
              <w:sz w:val="24"/>
              <w:szCs w:val="24"/>
              <w:lang w:val="en-US" w:eastAsia="de-DE"/>
            </w:rPr>
          </w:rPrChange>
        </w:rPr>
        <w:t>standardized mean HR</w:t>
      </w:r>
      <w:r w:rsidR="00E14B0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ins w:id="306" w:author="Deiglmayr, Anne" w:date="2024-05-22T17:01:00Z">
        <w:r w:rsidR="0031644B">
          <w:rPr>
            <w:rFonts w:ascii="Times New Roman" w:eastAsia="Times New Roman" w:hAnsi="Times New Roman" w:cs="Times New Roman"/>
            <w:color w:val="000000"/>
            <w:sz w:val="24"/>
            <w:szCs w:val="24"/>
            <w:lang w:val="en-US" w:eastAsia="de-DE"/>
          </w:rPr>
          <w:t>H</w:t>
        </w:r>
      </w:ins>
      <w:del w:id="307" w:author="Deiglmayr, Anne" w:date="2024-05-22T17:01:00Z">
        <w:r w:rsidR="00FA538F" w:rsidDel="0031644B">
          <w:rPr>
            <w:rFonts w:ascii="Times New Roman" w:eastAsia="Times New Roman" w:hAnsi="Times New Roman" w:cs="Times New Roman"/>
            <w:color w:val="000000"/>
            <w:sz w:val="24"/>
            <w:szCs w:val="24"/>
            <w:lang w:val="en-US" w:eastAsia="de-DE"/>
          </w:rPr>
          <w:delText>h</w:delText>
        </w:r>
      </w:del>
      <w:r w:rsidR="00FA538F">
        <w:rPr>
          <w:rFonts w:ascii="Times New Roman" w:eastAsia="Times New Roman" w:hAnsi="Times New Roman" w:cs="Times New Roman"/>
          <w:color w:val="000000"/>
          <w:sz w:val="24"/>
          <w:szCs w:val="24"/>
          <w:lang w:val="en-US" w:eastAsia="de-DE"/>
        </w:rPr>
        <w:t>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 xml:space="preserve">test </w:t>
      </w:r>
      <w:ins w:id="308" w:author="Deiglmayr, Anne" w:date="2024-05-22T17:01:00Z">
        <w:r w:rsidR="0031644B">
          <w:rPr>
            <w:rFonts w:ascii="Times New Roman" w:eastAsia="Times New Roman" w:hAnsi="Times New Roman" w:cs="Times New Roman"/>
            <w:color w:val="000000"/>
            <w:sz w:val="24"/>
            <w:szCs w:val="24"/>
            <w:lang w:val="en-US" w:eastAsia="de-DE"/>
          </w:rPr>
          <w:t>H</w:t>
        </w:r>
      </w:ins>
      <w:del w:id="309" w:author="Deiglmayr, Anne" w:date="2024-05-22T17:01:00Z">
        <w:r w:rsidR="002D2EF1" w:rsidDel="0031644B">
          <w:rPr>
            <w:rFonts w:ascii="Times New Roman" w:eastAsia="Times New Roman" w:hAnsi="Times New Roman" w:cs="Times New Roman"/>
            <w:color w:val="000000"/>
            <w:sz w:val="24"/>
            <w:szCs w:val="24"/>
            <w:lang w:val="en-US" w:eastAsia="de-DE"/>
          </w:rPr>
          <w:delText>h</w:delText>
        </w:r>
      </w:del>
      <w:r w:rsidR="002D2EF1">
        <w:rPr>
          <w:rFonts w:ascii="Times New Roman" w:eastAsia="Times New Roman" w:hAnsi="Times New Roman" w:cs="Times New Roman"/>
          <w:color w:val="000000"/>
          <w:sz w:val="24"/>
          <w:szCs w:val="24"/>
          <w:lang w:val="en-US" w:eastAsia="de-DE"/>
        </w:rPr>
        <w:t>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1644B">
        <w:rPr>
          <w:rFonts w:ascii="Times New Roman" w:eastAsia="Times New Roman" w:hAnsi="Times New Roman" w:cs="Times New Roman"/>
          <w:i/>
          <w:iCs/>
          <w:color w:val="000000"/>
          <w:sz w:val="24"/>
          <w:szCs w:val="24"/>
          <w:highlight w:val="yellow"/>
          <w:lang w:val="en-US" w:eastAsia="de-DE"/>
          <w:rPrChange w:id="310" w:author="Deiglmayr, Anne" w:date="2024-05-22T17:02:00Z">
            <w:rPr>
              <w:rFonts w:ascii="Times New Roman" w:eastAsia="Times New Roman" w:hAnsi="Times New Roman" w:cs="Times New Roman"/>
              <w:i/>
              <w:iCs/>
              <w:color w:val="000000"/>
              <w:sz w:val="24"/>
              <w:szCs w:val="24"/>
              <w:lang w:val="en-US" w:eastAsia="de-DE"/>
            </w:rPr>
          </w:rPrChange>
        </w:rPr>
        <w:t>changes</w:t>
      </w:r>
      <w:r w:rsidR="00FA538F" w:rsidRPr="0031644B">
        <w:rPr>
          <w:rFonts w:ascii="Times New Roman" w:eastAsia="Times New Roman" w:hAnsi="Times New Roman" w:cs="Times New Roman"/>
          <w:color w:val="000000"/>
          <w:sz w:val="24"/>
          <w:szCs w:val="24"/>
          <w:highlight w:val="yellow"/>
          <w:lang w:val="en-US" w:eastAsia="de-DE"/>
          <w:rPrChange w:id="311" w:author="Deiglmayr, Anne" w:date="2024-05-22T17:02:00Z">
            <w:rPr>
              <w:rFonts w:ascii="Times New Roman" w:eastAsia="Times New Roman" w:hAnsi="Times New Roman" w:cs="Times New Roman"/>
              <w:color w:val="000000"/>
              <w:sz w:val="24"/>
              <w:szCs w:val="24"/>
              <w:lang w:val="en-US" w:eastAsia="de-DE"/>
            </w:rPr>
          </w:rPrChange>
        </w:rPr>
        <w:t xml:space="preserve"> in teachers’ HR </w:t>
      </w:r>
      <w:r w:rsidR="00361114" w:rsidRPr="0031644B">
        <w:rPr>
          <w:rFonts w:ascii="Times New Roman" w:eastAsia="Times New Roman" w:hAnsi="Times New Roman" w:cs="Times New Roman"/>
          <w:color w:val="000000"/>
          <w:sz w:val="24"/>
          <w:szCs w:val="24"/>
          <w:highlight w:val="yellow"/>
          <w:lang w:val="en-US" w:eastAsia="de-DE"/>
          <w:rPrChange w:id="312" w:author="Deiglmayr, Anne" w:date="2024-05-22T17:02:00Z">
            <w:rPr>
              <w:rFonts w:ascii="Times New Roman" w:eastAsia="Times New Roman" w:hAnsi="Times New Roman" w:cs="Times New Roman"/>
              <w:color w:val="000000"/>
              <w:sz w:val="24"/>
              <w:szCs w:val="24"/>
              <w:lang w:val="en-US" w:eastAsia="de-DE"/>
            </w:rPr>
          </w:rPrChange>
        </w:rPr>
        <w:t>(i.e., mean slopes)</w:t>
      </w:r>
      <w:r w:rsidR="00361114">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del w:id="313" w:author="Deiglmayr, Anne" w:date="2024-05-22T17:02:00Z">
        <w:r w:rsidR="00361114" w:rsidRPr="00394A7D" w:rsidDel="0031644B">
          <w:rPr>
            <w:rFonts w:ascii="Times New Roman" w:hAnsi="Times New Roman" w:cs="Times New Roman"/>
            <w:sz w:val="24"/>
            <w:szCs w:val="24"/>
            <w:lang w:val="en-US"/>
          </w:rPr>
          <w:delText xml:space="preserve">predicted </w:delText>
        </w:r>
      </w:del>
      <w:ins w:id="314" w:author="Deiglmayr, Anne" w:date="2024-05-22T17:02:00Z">
        <w:r w:rsidR="0031644B">
          <w:rPr>
            <w:rFonts w:ascii="Times New Roman" w:hAnsi="Times New Roman" w:cs="Times New Roman"/>
            <w:sz w:val="24"/>
            <w:szCs w:val="24"/>
            <w:lang w:val="en-US"/>
          </w:rPr>
          <w:t>regressed on</w:t>
        </w:r>
        <w:r w:rsidR="0031644B" w:rsidRPr="00394A7D">
          <w:rPr>
            <w:rFonts w:ascii="Times New Roman" w:hAnsi="Times New Roman" w:cs="Times New Roman"/>
            <w:sz w:val="24"/>
            <w:szCs w:val="24"/>
            <w:lang w:val="en-US"/>
          </w:rPr>
          <w:t xml:space="preserve"> </w:t>
        </w:r>
      </w:ins>
      <w:del w:id="315" w:author="Deiglmayr, Anne" w:date="2024-05-22T17:02:00Z">
        <w:r w:rsidR="00361114" w:rsidDel="0031644B">
          <w:rPr>
            <w:rFonts w:ascii="Times New Roman" w:hAnsi="Times New Roman" w:cs="Times New Roman"/>
            <w:sz w:val="24"/>
            <w:szCs w:val="24"/>
            <w:lang w:val="en-US"/>
          </w:rPr>
          <w:delText>by</w:delText>
        </w:r>
        <w:r w:rsidR="00361114" w:rsidRPr="00394A7D" w:rsidDel="0031644B">
          <w:rPr>
            <w:rFonts w:ascii="Times New Roman" w:hAnsi="Times New Roman" w:cs="Times New Roman"/>
            <w:sz w:val="24"/>
            <w:szCs w:val="24"/>
            <w:lang w:val="en-US"/>
          </w:rPr>
          <w:delText xml:space="preserve"> </w:delText>
        </w:r>
      </w:del>
      <w:r w:rsidR="00361114" w:rsidRPr="00394A7D">
        <w:rPr>
          <w:rFonts w:ascii="Times New Roman" w:hAnsi="Times New Roman" w:cs="Times New Roman"/>
          <w:sz w:val="24"/>
          <w:szCs w:val="24"/>
          <w:lang w:val="en-US"/>
        </w:rPr>
        <w:t>the disruption and confidence appraisal</w:t>
      </w:r>
      <w:ins w:id="316" w:author="Deiglmayr, Anne" w:date="2024-05-22T17:02:00Z">
        <w:r w:rsidR="0031644B">
          <w:rPr>
            <w:rFonts w:ascii="Times New Roman" w:hAnsi="Times New Roman" w:cs="Times New Roman"/>
            <w:sz w:val="24"/>
            <w:szCs w:val="24"/>
            <w:lang w:val="en-US"/>
          </w:rPr>
          <w:t>,</w:t>
        </w:r>
      </w:ins>
      <w:r w:rsidR="00361114" w:rsidRPr="00394A7D">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because the </w:t>
      </w:r>
      <w:ins w:id="317" w:author="Deiglmayr, Anne" w:date="2024-05-22T17:02:00Z">
        <w:r w:rsidR="0031644B">
          <w:rPr>
            <w:rFonts w:ascii="Times New Roman" w:hAnsi="Times New Roman" w:cs="Times New Roman"/>
            <w:sz w:val="24"/>
            <w:szCs w:val="24"/>
            <w:lang w:val="en-US"/>
          </w:rPr>
          <w:t xml:space="preserve">appraised </w:t>
        </w:r>
      </w:ins>
      <w:r w:rsidR="00361114">
        <w:rPr>
          <w:rFonts w:ascii="Times New Roman" w:hAnsi="Times New Roman" w:cs="Times New Roman"/>
          <w:sz w:val="24"/>
          <w:szCs w:val="24"/>
          <w:lang w:val="en-US"/>
        </w:rPr>
        <w:t xml:space="preserve">classroom events had not </w:t>
      </w:r>
      <w:ins w:id="318" w:author="Deiglmayr, Anne" w:date="2024-05-22T17:02:00Z">
        <w:r w:rsidR="0031644B">
          <w:rPr>
            <w:rFonts w:ascii="Times New Roman" w:hAnsi="Times New Roman" w:cs="Times New Roman"/>
            <w:sz w:val="24"/>
            <w:szCs w:val="24"/>
            <w:lang w:val="en-US"/>
          </w:rPr>
          <w:t xml:space="preserve">yet </w:t>
        </w:r>
      </w:ins>
      <w:r w:rsidR="00361114">
        <w:rPr>
          <w:rFonts w:ascii="Times New Roman" w:hAnsi="Times New Roman" w:cs="Times New Roman"/>
          <w:sz w:val="24"/>
          <w:szCs w:val="24"/>
          <w:lang w:val="en-US"/>
        </w:rPr>
        <w:t>taken place</w:t>
      </w:r>
      <w:ins w:id="319" w:author="Deiglmayr, Anne" w:date="2024-05-22T17:02:00Z">
        <w:r w:rsidR="0031644B">
          <w:rPr>
            <w:rFonts w:ascii="Times New Roman" w:hAnsi="Times New Roman" w:cs="Times New Roman"/>
            <w:sz w:val="24"/>
            <w:szCs w:val="24"/>
            <w:lang w:val="en-US"/>
          </w:rPr>
          <w:t xml:space="preserve"> in the pre-teaching interval</w:t>
        </w:r>
      </w:ins>
      <w:del w:id="320" w:author="Deiglmayr, Anne" w:date="2024-05-22T17:02:00Z">
        <w:r w:rsidR="00361114" w:rsidDel="0031644B">
          <w:rPr>
            <w:rFonts w:ascii="Times New Roman" w:hAnsi="Times New Roman" w:cs="Times New Roman"/>
            <w:sz w:val="24"/>
            <w:szCs w:val="24"/>
            <w:lang w:val="en-US"/>
          </w:rPr>
          <w:delText xml:space="preserve"> yet</w:delText>
        </w:r>
      </w:del>
      <w:r w:rsidR="00361114">
        <w:rPr>
          <w:rFonts w:ascii="Times New Roman" w:hAnsi="Times New Roman" w:cs="Times New Roman"/>
          <w:sz w:val="24"/>
          <w:szCs w:val="24"/>
          <w:lang w:val="en-US"/>
        </w:rPr>
        <w: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402E7591"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767536E1"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w:t>
      </w:r>
      <w:del w:id="321" w:author="Deiglmayr, Anne" w:date="2024-05-22T17:02:00Z">
        <w:r w:rsidDel="00EA3D16">
          <w:rPr>
            <w:rFonts w:ascii="Times New Roman" w:eastAsia="Times New Roman" w:hAnsi="Times New Roman" w:cs="Times New Roman"/>
            <w:color w:val="000000"/>
            <w:sz w:val="24"/>
            <w:szCs w:val="24"/>
            <w:lang w:val="en-US" w:eastAsia="de-DE"/>
          </w:rPr>
          <w:delText xml:space="preserve">the </w:delText>
        </w:r>
      </w:del>
      <w:r>
        <w:rPr>
          <w:rFonts w:ascii="Times New Roman" w:eastAsia="Times New Roman" w:hAnsi="Times New Roman" w:cs="Times New Roman"/>
          <w:color w:val="000000"/>
          <w:sz w:val="24"/>
          <w:szCs w:val="24"/>
          <w:lang w:val="en-US" w:eastAsia="de-DE"/>
        </w:rPr>
        <w:t xml:space="preserve">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commentRangeStart w:id="322"/>
      <w:commentRangeStart w:id="323"/>
      <w:r w:rsidR="008532A5" w:rsidRPr="008532A5">
        <w:rPr>
          <w:rFonts w:ascii="Times New Roman" w:eastAsia="Times New Roman" w:hAnsi="Times New Roman" w:cs="Times New Roman"/>
          <w:sz w:val="24"/>
          <w:szCs w:val="24"/>
          <w:lang w:val="en-US" w:eastAsia="de-DE"/>
        </w:rPr>
        <w:t xml:space="preserve">Note that the study exceeded the planned duration of two hours for </w:t>
      </w:r>
      <w:del w:id="324" w:author="Deiglmayr, Anne" w:date="2024-05-22T17:04:00Z">
        <w:r w:rsidR="008532A5" w:rsidRPr="008532A5" w:rsidDel="00EA3D16">
          <w:rPr>
            <w:rFonts w:ascii="Times New Roman" w:eastAsia="Times New Roman" w:hAnsi="Times New Roman" w:cs="Times New Roman"/>
            <w:sz w:val="24"/>
            <w:szCs w:val="24"/>
            <w:lang w:val="en-US" w:eastAsia="de-DE"/>
          </w:rPr>
          <w:delText xml:space="preserve">some </w:delText>
        </w:r>
      </w:del>
      <w:ins w:id="325" w:author="Deiglmayr, Anne" w:date="2024-05-22T17:04:00Z">
        <w:r w:rsidR="00EA3D16">
          <w:rPr>
            <w:rFonts w:ascii="Times New Roman" w:eastAsia="Times New Roman" w:hAnsi="Times New Roman" w:cs="Times New Roman"/>
            <w:sz w:val="24"/>
            <w:szCs w:val="24"/>
            <w:lang w:val="en-US" w:eastAsia="de-DE"/>
          </w:rPr>
          <w:t>a few</w:t>
        </w:r>
        <w:r w:rsidR="00EA3D16" w:rsidRPr="008532A5">
          <w:rPr>
            <w:rFonts w:ascii="Times New Roman" w:eastAsia="Times New Roman" w:hAnsi="Times New Roman" w:cs="Times New Roman"/>
            <w:sz w:val="24"/>
            <w:szCs w:val="24"/>
            <w:lang w:val="en-US" w:eastAsia="de-DE"/>
          </w:rPr>
          <w:t xml:space="preserve"> </w:t>
        </w:r>
      </w:ins>
      <w:r w:rsidR="008532A5" w:rsidRPr="008532A5">
        <w:rPr>
          <w:rFonts w:ascii="Times New Roman" w:eastAsia="Times New Roman" w:hAnsi="Times New Roman" w:cs="Times New Roman"/>
          <w:sz w:val="24"/>
          <w:szCs w:val="24"/>
          <w:lang w:val="en-US" w:eastAsia="de-DE"/>
        </w:rPr>
        <w:t>participants. To avoid distortion</w:t>
      </w:r>
      <w:ins w:id="326" w:author="Deiglmayr, Anne" w:date="2024-05-22T17:04:00Z">
        <w:r w:rsidR="00EA3D16">
          <w:rPr>
            <w:rFonts w:ascii="Times New Roman" w:eastAsia="Times New Roman" w:hAnsi="Times New Roman" w:cs="Times New Roman"/>
            <w:sz w:val="24"/>
            <w:szCs w:val="24"/>
            <w:lang w:val="en-US" w:eastAsia="de-DE"/>
          </w:rPr>
          <w:t>s</w:t>
        </w:r>
      </w:ins>
      <w:r w:rsidR="008532A5" w:rsidRPr="008532A5">
        <w:rPr>
          <w:rFonts w:ascii="Times New Roman" w:eastAsia="Times New Roman" w:hAnsi="Times New Roman" w:cs="Times New Roman"/>
          <w:sz w:val="24"/>
          <w:szCs w:val="24"/>
          <w:lang w:val="en-US" w:eastAsia="de-DE"/>
        </w:rPr>
        <w:t xml:space="preserve"> when mapping the HR over the course of the study</w:t>
      </w:r>
      <w:r w:rsidR="00907FA6">
        <w:rPr>
          <w:rFonts w:ascii="Times New Roman" w:eastAsia="Times New Roman" w:hAnsi="Times New Roman" w:cs="Times New Roman"/>
          <w:sz w:val="24"/>
          <w:szCs w:val="24"/>
          <w:lang w:val="en-US" w:eastAsia="de-DE"/>
        </w:rPr>
        <w:t xml:space="preserve"> (see Fig. 3)</w:t>
      </w:r>
      <w:r w:rsidR="008532A5" w:rsidRPr="008532A5">
        <w:rPr>
          <w:rFonts w:ascii="Times New Roman" w:eastAsia="Times New Roman" w:hAnsi="Times New Roman" w:cs="Times New Roman"/>
          <w:sz w:val="24"/>
          <w:szCs w:val="24"/>
          <w:lang w:val="en-US" w:eastAsia="de-DE"/>
        </w:rPr>
        <w:t xml:space="preserve">, the end </w:t>
      </w:r>
      <w:ins w:id="327" w:author="Deiglmayr, Anne" w:date="2024-05-22T17:03:00Z">
        <w:r w:rsidR="00EA3D16">
          <w:rPr>
            <w:rFonts w:ascii="Times New Roman" w:eastAsia="Times New Roman" w:hAnsi="Times New Roman" w:cs="Times New Roman"/>
            <w:sz w:val="24"/>
            <w:szCs w:val="24"/>
            <w:lang w:val="en-US" w:eastAsia="de-DE"/>
          </w:rPr>
          <w:t xml:space="preserve">point </w:t>
        </w:r>
      </w:ins>
      <w:r w:rsidR="008532A5">
        <w:rPr>
          <w:rFonts w:ascii="Times New Roman" w:eastAsia="Times New Roman" w:hAnsi="Times New Roman" w:cs="Times New Roman"/>
          <w:sz w:val="24"/>
          <w:szCs w:val="24"/>
          <w:lang w:val="en-US" w:eastAsia="de-DE"/>
        </w:rPr>
        <w:t>was</w:t>
      </w:r>
      <w:r w:rsidR="008532A5" w:rsidRPr="008532A5">
        <w:rPr>
          <w:rFonts w:ascii="Times New Roman" w:eastAsia="Times New Roman" w:hAnsi="Times New Roman" w:cs="Times New Roman"/>
          <w:sz w:val="24"/>
          <w:szCs w:val="24"/>
          <w:lang w:val="en-US" w:eastAsia="de-DE"/>
        </w:rPr>
        <w:t xml:space="preserve"> set at two hours</w:t>
      </w:r>
      <w:ins w:id="328" w:author="Deiglmayr, Anne" w:date="2024-05-22T17:03:00Z">
        <w:r w:rsidR="00EA3D16">
          <w:rPr>
            <w:rFonts w:ascii="Times New Roman" w:eastAsia="Times New Roman" w:hAnsi="Times New Roman" w:cs="Times New Roman"/>
            <w:sz w:val="24"/>
            <w:szCs w:val="24"/>
            <w:lang w:val="en-US" w:eastAsia="de-DE"/>
          </w:rPr>
          <w:t xml:space="preserve"> for all participants, even though data from later time p</w:t>
        </w:r>
      </w:ins>
      <w:ins w:id="329" w:author="Deiglmayr, Anne" w:date="2024-05-22T17:04:00Z">
        <w:r w:rsidR="00EA3D16">
          <w:rPr>
            <w:rFonts w:ascii="Times New Roman" w:eastAsia="Times New Roman" w:hAnsi="Times New Roman" w:cs="Times New Roman"/>
            <w:sz w:val="24"/>
            <w:szCs w:val="24"/>
            <w:lang w:val="en-US" w:eastAsia="de-DE"/>
          </w:rPr>
          <w:t>oints was used in the end interval for a few participants</w:t>
        </w:r>
      </w:ins>
      <w:r w:rsidR="008532A5" w:rsidRPr="008532A5">
        <w:rPr>
          <w:rFonts w:ascii="Times New Roman" w:eastAsia="Times New Roman" w:hAnsi="Times New Roman" w:cs="Times New Roman"/>
          <w:sz w:val="24"/>
          <w:szCs w:val="24"/>
          <w:lang w:val="en-US" w:eastAsia="de-DE"/>
        </w:rPr>
        <w:t>.</w:t>
      </w:r>
      <w:commentRangeEnd w:id="322"/>
      <w:r w:rsidR="008532A5">
        <w:rPr>
          <w:rStyle w:val="Kommentarzeichen"/>
        </w:rPr>
        <w:commentReference w:id="322"/>
      </w:r>
      <w:commentRangeEnd w:id="323"/>
      <w:r w:rsidR="00EA3D16">
        <w:rPr>
          <w:rStyle w:val="Kommentarzeichen"/>
        </w:rPr>
        <w:commentReference w:id="323"/>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786"/>
        <w:gridCol w:w="1690"/>
        <w:gridCol w:w="1745"/>
        <w:gridCol w:w="1520"/>
        <w:gridCol w:w="1434"/>
        <w:gridCol w:w="39"/>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330"/>
            <w:commentRangeStart w:id="331"/>
            <w:r w:rsidRPr="00CF700B">
              <w:rPr>
                <w:rFonts w:ascii="Times New Roman" w:eastAsia="Times New Roman" w:hAnsi="Times New Roman" w:cs="Times New Roman"/>
                <w:color w:val="000000"/>
                <w:sz w:val="24"/>
                <w:szCs w:val="24"/>
                <w:lang w:eastAsia="de-DE"/>
              </w:rPr>
              <w:t>50</w:t>
            </w:r>
            <w:commentRangeEnd w:id="330"/>
            <w:r w:rsidR="00AD0B71">
              <w:rPr>
                <w:rStyle w:val="Kommentarzeichen"/>
              </w:rPr>
              <w:commentReference w:id="330"/>
            </w:r>
            <w:commentRangeEnd w:id="331"/>
            <w:r w:rsidR="00FA3B39">
              <w:rPr>
                <w:rStyle w:val="Kommentarzeichen"/>
              </w:rPr>
              <w:commentReference w:id="331"/>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914C9E"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2759BA1E"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w:t>
            </w:r>
            <w:r w:rsidR="00EA3D16">
              <w:rPr>
                <w:rFonts w:ascii="Times New Roman" w:eastAsia="Times New Roman" w:hAnsi="Times New Roman" w:cs="Times New Roman"/>
                <w:color w:val="000000"/>
                <w:sz w:val="24"/>
                <w:szCs w:val="24"/>
                <w:lang w:val="en-US" w:eastAsia="de-DE"/>
              </w:rPr>
              <w:t xml:space="preserve"> vs. the individual intervals</w:t>
            </w:r>
            <w:r w:rsidRPr="003A3F52">
              <w:rPr>
                <w:rFonts w:ascii="Times New Roman" w:eastAsia="Times New Roman" w:hAnsi="Times New Roman" w:cs="Times New Roman"/>
                <w:color w:val="000000"/>
                <w:sz w:val="24"/>
                <w:szCs w:val="24"/>
                <w:lang w:val="en-US" w:eastAsia="de-DE"/>
              </w:rPr>
              <w:t xml:space="preserve"> were</w:t>
            </w:r>
            <w:ins w:id="332" w:author="Deiglmayr, Anne" w:date="2024-05-22T17:09:00Z">
              <w:r w:rsidR="00D11F2F">
                <w:rPr>
                  <w:rFonts w:ascii="Times New Roman" w:eastAsia="Times New Roman" w:hAnsi="Times New Roman" w:cs="Times New Roman"/>
                  <w:color w:val="000000"/>
                  <w:sz w:val="24"/>
                  <w:szCs w:val="24"/>
                  <w:lang w:val="en-US" w:eastAsia="de-DE"/>
                </w:rPr>
                <w:t xml:space="preserve"> not exactly 0 and 1 due</w:t>
              </w:r>
            </w:ins>
            <w:r w:rsidRPr="003A3F52">
              <w:rPr>
                <w:rFonts w:ascii="Times New Roman" w:eastAsia="Times New Roman" w:hAnsi="Times New Roman" w:cs="Times New Roman"/>
                <w:color w:val="000000"/>
                <w:sz w:val="24"/>
                <w:szCs w:val="24"/>
                <w:lang w:val="en-US" w:eastAsia="de-DE"/>
              </w:rPr>
              <w:t xml:space="preserve"> </w:t>
            </w:r>
            <w:del w:id="333" w:author="Deiglmayr, Anne" w:date="2024-05-22T17:09:00Z">
              <w:r w:rsidRPr="003A3F52" w:rsidDel="00D11F2F">
                <w:rPr>
                  <w:rFonts w:ascii="Times New Roman" w:eastAsia="Times New Roman" w:hAnsi="Times New Roman" w:cs="Times New Roman"/>
                  <w:color w:val="000000"/>
                  <w:sz w:val="24"/>
                  <w:szCs w:val="24"/>
                  <w:lang w:val="en-US" w:eastAsia="de-DE"/>
                </w:rPr>
                <w:delText xml:space="preserve">subject </w:delText>
              </w:r>
            </w:del>
            <w:r w:rsidRPr="003A3F52">
              <w:rPr>
                <w:rFonts w:ascii="Times New Roman" w:eastAsia="Times New Roman" w:hAnsi="Times New Roman" w:cs="Times New Roman"/>
                <w:color w:val="000000"/>
                <w:sz w:val="24"/>
                <w:szCs w:val="24"/>
                <w:lang w:val="en-US" w:eastAsia="de-DE"/>
              </w:rPr>
              <w:t>to rounding differences</w:t>
            </w:r>
            <w:r>
              <w:rPr>
                <w:rFonts w:ascii="Times New Roman" w:eastAsia="Times New Roman" w:hAnsi="Times New Roman" w:cs="Times New Roman"/>
                <w:color w:val="000000"/>
                <w:sz w:val="24"/>
                <w:szCs w:val="24"/>
                <w:lang w:val="en-US" w:eastAsia="de-DE"/>
              </w:rPr>
              <w:t xml:space="preserve"> </w:t>
            </w:r>
            <w:commentRangeStart w:id="334"/>
            <w:commentRangeStart w:id="335"/>
            <w:commentRangeStart w:id="336"/>
            <w:del w:id="337" w:author="Deiglmayr, Anne" w:date="2024-05-22T17:06:00Z">
              <w:r w:rsidDel="00EA3D16">
                <w:rPr>
                  <w:rFonts w:ascii="Times New Roman" w:eastAsia="Times New Roman" w:hAnsi="Times New Roman" w:cs="Times New Roman"/>
                  <w:color w:val="000000"/>
                  <w:sz w:val="24"/>
                  <w:szCs w:val="24"/>
                  <w:lang w:val="en-US" w:eastAsia="de-DE"/>
                </w:rPr>
                <w:delText>in the statistic software RStudio [@</w:delText>
              </w:r>
              <w:r w:rsidRPr="00B03516" w:rsidDel="00EA3D16">
                <w:rPr>
                  <w:rFonts w:ascii="Times New Roman" w:eastAsia="Times New Roman" w:hAnsi="Times New Roman" w:cs="Times New Roman"/>
                  <w:color w:val="000000"/>
                  <w:sz w:val="24"/>
                  <w:szCs w:val="24"/>
                  <w:lang w:val="en-US" w:eastAsia="de-DE"/>
                </w:rPr>
                <w:delText>RStudio2020</w:delText>
              </w:r>
              <w:r w:rsidDel="00EA3D16">
                <w:rPr>
                  <w:rFonts w:ascii="Times New Roman" w:eastAsia="Times New Roman" w:hAnsi="Times New Roman" w:cs="Times New Roman"/>
                  <w:color w:val="000000"/>
                  <w:sz w:val="24"/>
                  <w:szCs w:val="24"/>
                  <w:lang w:val="en-US" w:eastAsia="de-DE"/>
                </w:rPr>
                <w:delText>]</w:delText>
              </w:r>
              <w:commentRangeEnd w:id="334"/>
              <w:r w:rsidR="00C56E22" w:rsidDel="00EA3D16">
                <w:rPr>
                  <w:rStyle w:val="Kommentarzeichen"/>
                </w:rPr>
                <w:commentReference w:id="334"/>
              </w:r>
              <w:commentRangeEnd w:id="335"/>
              <w:r w:rsidR="00550422" w:rsidDel="00EA3D16">
                <w:rPr>
                  <w:rStyle w:val="Kommentarzeichen"/>
                </w:rPr>
                <w:commentReference w:id="335"/>
              </w:r>
            </w:del>
            <w:commentRangeEnd w:id="336"/>
            <w:r w:rsidR="00EA3D16">
              <w:rPr>
                <w:rStyle w:val="Kommentarzeichen"/>
              </w:rPr>
              <w:commentReference w:id="336"/>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444058A6"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w:t>
            </w:r>
            <w:del w:id="338" w:author="Deiglmayr, Anne" w:date="2024-05-22T17:10:00Z">
              <w:r w:rsidDel="00D11F2F">
                <w:rPr>
                  <w:rFonts w:ascii="Times New Roman" w:eastAsia="Times New Roman" w:hAnsi="Times New Roman" w:cs="Times New Roman"/>
                  <w:color w:val="000000"/>
                  <w:sz w:val="24"/>
                  <w:szCs w:val="24"/>
                  <w:lang w:val="en-US" w:eastAsia="de-DE"/>
                </w:rPr>
                <w:delText xml:space="preserve">Please </w:delText>
              </w:r>
              <w:r w:rsidR="00744ED9" w:rsidDel="00D11F2F">
                <w:rPr>
                  <w:rFonts w:ascii="Times New Roman" w:eastAsia="Times New Roman" w:hAnsi="Times New Roman" w:cs="Times New Roman"/>
                  <w:color w:val="000000"/>
                  <w:sz w:val="24"/>
                  <w:szCs w:val="24"/>
                  <w:lang w:val="en-US" w:eastAsia="de-DE"/>
                </w:rPr>
                <w:delText>n</w:delText>
              </w:r>
              <w:r w:rsidR="00744ED9" w:rsidRPr="00744ED9" w:rsidDel="00D11F2F">
                <w:rPr>
                  <w:rFonts w:ascii="Times New Roman" w:eastAsia="Times New Roman" w:hAnsi="Times New Roman" w:cs="Times New Roman"/>
                  <w:color w:val="000000"/>
                  <w:sz w:val="24"/>
                  <w:szCs w:val="24"/>
                  <w:lang w:val="en-US" w:eastAsia="de-DE"/>
                </w:rPr>
                <w:delText>ote that the overall course duration was limited to two hours, as this was the planned duration of the study and only some participants exceeded this planned duration, to which the d</w:delText>
              </w:r>
            </w:del>
            <w:ins w:id="339" w:author="Deiglmayr, Anne" w:date="2024-05-22T17:10:00Z">
              <w:r w:rsidR="00D11F2F">
                <w:rPr>
                  <w:rFonts w:ascii="Times New Roman" w:eastAsia="Times New Roman" w:hAnsi="Times New Roman" w:cs="Times New Roman"/>
                  <w:color w:val="000000"/>
                  <w:sz w:val="24"/>
                  <w:szCs w:val="24"/>
                  <w:lang w:val="en-US" w:eastAsia="de-DE"/>
                </w:rPr>
                <w:t>D</w:t>
              </w:r>
            </w:ins>
            <w:r w:rsidR="00744ED9" w:rsidRPr="00744ED9">
              <w:rPr>
                <w:rFonts w:ascii="Times New Roman" w:eastAsia="Times New Roman" w:hAnsi="Times New Roman" w:cs="Times New Roman"/>
                <w:color w:val="000000"/>
                <w:sz w:val="24"/>
                <w:szCs w:val="24"/>
                <w:lang w:val="en-US" w:eastAsia="de-DE"/>
              </w:rPr>
              <w:t xml:space="preserve">eviations of the minimum values in the overall course </w:t>
            </w:r>
            <w:del w:id="340" w:author="Deiglmayr, Anne" w:date="2024-05-22T17:10:00Z">
              <w:r w:rsidR="00744ED9" w:rsidRPr="00744ED9" w:rsidDel="00D11F2F">
                <w:rPr>
                  <w:rFonts w:ascii="Times New Roman" w:eastAsia="Times New Roman" w:hAnsi="Times New Roman" w:cs="Times New Roman"/>
                  <w:color w:val="000000"/>
                  <w:sz w:val="24"/>
                  <w:szCs w:val="24"/>
                  <w:lang w:val="en-US" w:eastAsia="de-DE"/>
                </w:rPr>
                <w:delText xml:space="preserve">and </w:delText>
              </w:r>
            </w:del>
            <w:ins w:id="341" w:author="Deiglmayr, Anne" w:date="2024-05-22T17:10:00Z">
              <w:r w:rsidR="00D11F2F">
                <w:rPr>
                  <w:rFonts w:ascii="Times New Roman" w:eastAsia="Times New Roman" w:hAnsi="Times New Roman" w:cs="Times New Roman"/>
                  <w:color w:val="000000"/>
                  <w:sz w:val="24"/>
                  <w:szCs w:val="24"/>
                  <w:lang w:val="en-US" w:eastAsia="de-DE"/>
                </w:rPr>
                <w:t>vs.</w:t>
              </w:r>
              <w:r w:rsidR="00D11F2F" w:rsidRPr="00744ED9">
                <w:rPr>
                  <w:rFonts w:ascii="Times New Roman" w:eastAsia="Times New Roman" w:hAnsi="Times New Roman" w:cs="Times New Roman"/>
                  <w:color w:val="000000"/>
                  <w:sz w:val="24"/>
                  <w:szCs w:val="24"/>
                  <w:lang w:val="en-US" w:eastAsia="de-DE"/>
                </w:rPr>
                <w:t xml:space="preserve"> </w:t>
              </w:r>
            </w:ins>
            <w:r w:rsidR="00744ED9" w:rsidRPr="00744ED9">
              <w:rPr>
                <w:rFonts w:ascii="Times New Roman" w:eastAsia="Times New Roman" w:hAnsi="Times New Roman" w:cs="Times New Roman"/>
                <w:color w:val="000000"/>
                <w:sz w:val="24"/>
                <w:szCs w:val="24"/>
                <w:lang w:val="en-US" w:eastAsia="de-DE"/>
              </w:rPr>
              <w:t xml:space="preserve">the end interval </w:t>
            </w:r>
            <w:del w:id="342" w:author="Deiglmayr, Anne" w:date="2024-05-22T17:10:00Z">
              <w:r w:rsidR="00744ED9" w:rsidRPr="00744ED9" w:rsidDel="00D11F2F">
                <w:rPr>
                  <w:rFonts w:ascii="Times New Roman" w:eastAsia="Times New Roman" w:hAnsi="Times New Roman" w:cs="Times New Roman"/>
                  <w:color w:val="000000"/>
                  <w:sz w:val="24"/>
                  <w:szCs w:val="24"/>
                  <w:lang w:val="en-US" w:eastAsia="de-DE"/>
                </w:rPr>
                <w:delText>can be attributed</w:delText>
              </w:r>
            </w:del>
            <w:ins w:id="343" w:author="Deiglmayr, Anne" w:date="2024-05-22T17:10:00Z">
              <w:r w:rsidR="00D11F2F">
                <w:rPr>
                  <w:rFonts w:ascii="Times New Roman" w:eastAsia="Times New Roman" w:hAnsi="Times New Roman" w:cs="Times New Roman"/>
                  <w:color w:val="000000"/>
                  <w:sz w:val="24"/>
                  <w:szCs w:val="24"/>
                  <w:lang w:val="en-US" w:eastAsia="de-DE"/>
                </w:rPr>
                <w:t xml:space="preserve">are due to data of a few participants </w:t>
              </w:r>
            </w:ins>
            <w:ins w:id="344" w:author="Deiglmayr, Anne" w:date="2024-05-22T17:11:00Z">
              <w:r w:rsidR="00D11F2F">
                <w:rPr>
                  <w:rFonts w:ascii="Times New Roman" w:eastAsia="Times New Roman" w:hAnsi="Times New Roman" w:cs="Times New Roman"/>
                  <w:color w:val="000000"/>
                  <w:sz w:val="24"/>
                  <w:szCs w:val="24"/>
                  <w:lang w:val="en-US" w:eastAsia="de-DE"/>
                </w:rPr>
                <w:t>who needed more than two hours to finish the study</w:t>
              </w:r>
            </w:ins>
            <w:r w:rsidR="00744ED9" w:rsidRPr="00744ED9">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1EDF1A54"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hown in Fig. 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38AFFFB3"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345"/>
      <w:commentRangeStart w:id="346"/>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345"/>
      <w:r w:rsidR="009A481E">
        <w:rPr>
          <w:rStyle w:val="Kommentarzeichen"/>
        </w:rPr>
        <w:commentReference w:id="345"/>
      </w:r>
      <w:commentRangeEnd w:id="346"/>
      <w:r w:rsidR="00D11F2F">
        <w:rPr>
          <w:rStyle w:val="Kommentarzeichen"/>
        </w:rPr>
        <w:commentReference w:id="346"/>
      </w:r>
      <w:r w:rsidR="00D44633">
        <w:rPr>
          <w:rFonts w:ascii="Times New Roman" w:eastAsia="Times New Roman" w:hAnsi="Times New Roman" w:cs="Times New Roman"/>
          <w:color w:val="000000"/>
          <w:sz w:val="24"/>
          <w:szCs w:val="24"/>
          <w:lang w:val="en-US" w:eastAsia="de-DE"/>
        </w:rPr>
        <w:t xml:space="preserve">(Hypothesis 1a). Repeated measures ANOVA revealed that the </w:t>
      </w:r>
      <w:r w:rsidR="00D44633" w:rsidRPr="00D11F2F">
        <w:rPr>
          <w:rFonts w:ascii="Times New Roman" w:eastAsia="Times New Roman" w:hAnsi="Times New Roman" w:cs="Times New Roman"/>
          <w:color w:val="000000"/>
          <w:sz w:val="24"/>
          <w:szCs w:val="24"/>
          <w:highlight w:val="yellow"/>
          <w:lang w:val="en-US" w:eastAsia="de-DE"/>
          <w:rPrChange w:id="347" w:author="Deiglmayr, Anne" w:date="2024-05-22T17:12:00Z">
            <w:rPr>
              <w:rFonts w:ascii="Times New Roman" w:eastAsia="Times New Roman" w:hAnsi="Times New Roman" w:cs="Times New Roman"/>
              <w:color w:val="000000"/>
              <w:sz w:val="24"/>
              <w:szCs w:val="24"/>
              <w:lang w:val="en-US" w:eastAsia="de-DE"/>
            </w:rPr>
          </w:rPrChange>
        </w:rPr>
        <w:t xml:space="preserve">standardized </w:t>
      </w:r>
      <w:r w:rsidR="00AD0B71" w:rsidRPr="00D11F2F">
        <w:rPr>
          <w:rFonts w:ascii="Times New Roman" w:eastAsia="Times New Roman" w:hAnsi="Times New Roman" w:cs="Times New Roman"/>
          <w:color w:val="000000"/>
          <w:sz w:val="24"/>
          <w:szCs w:val="24"/>
          <w:highlight w:val="yellow"/>
          <w:lang w:val="en-US" w:eastAsia="de-DE"/>
          <w:rPrChange w:id="348" w:author="Deiglmayr, Anne" w:date="2024-05-22T17:12:00Z">
            <w:rPr>
              <w:rFonts w:ascii="Times New Roman" w:eastAsia="Times New Roman" w:hAnsi="Times New Roman" w:cs="Times New Roman"/>
              <w:color w:val="000000"/>
              <w:sz w:val="24"/>
              <w:szCs w:val="24"/>
              <w:lang w:val="en-US" w:eastAsia="de-DE"/>
            </w:rPr>
          </w:rPrChange>
        </w:rPr>
        <w:t xml:space="preserve">mean </w:t>
      </w:r>
      <w:r w:rsidR="00D44633" w:rsidRPr="00D11F2F">
        <w:rPr>
          <w:rFonts w:ascii="Times New Roman" w:eastAsia="Times New Roman" w:hAnsi="Times New Roman" w:cs="Times New Roman"/>
          <w:color w:val="000000"/>
          <w:sz w:val="24"/>
          <w:szCs w:val="24"/>
          <w:highlight w:val="yellow"/>
          <w:lang w:val="en-US" w:eastAsia="de-DE"/>
          <w:rPrChange w:id="349" w:author="Deiglmayr, Anne" w:date="2024-05-22T17:12:00Z">
            <w:rPr>
              <w:rFonts w:ascii="Times New Roman" w:eastAsia="Times New Roman" w:hAnsi="Times New Roman" w:cs="Times New Roman"/>
              <w:color w:val="000000"/>
              <w:sz w:val="24"/>
              <w:szCs w:val="24"/>
              <w:lang w:val="en-US" w:eastAsia="de-DE"/>
            </w:rPr>
          </w:rPrChange>
        </w:rPr>
        <w:t>HR</w:t>
      </w:r>
      <w:r w:rsidR="00D44633">
        <w:rPr>
          <w:rFonts w:ascii="Times New Roman" w:eastAsia="Times New Roman" w:hAnsi="Times New Roman" w:cs="Times New Roman"/>
          <w:color w:val="000000"/>
          <w:sz w:val="24"/>
          <w:szCs w:val="24"/>
          <w:lang w:val="en-US" w:eastAsia="de-DE"/>
        </w:rPr>
        <w:t xml:space="preserve">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350"/>
      <w:commentRangeStart w:id="351"/>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350"/>
      <w:r w:rsidR="003A0BD0">
        <w:rPr>
          <w:rStyle w:val="Kommentarzeichen"/>
        </w:rPr>
        <w:commentReference w:id="350"/>
      </w:r>
      <w:commentRangeEnd w:id="351"/>
      <w:r w:rsidR="004A49ED">
        <w:rPr>
          <w:rStyle w:val="Kommentarzeichen"/>
        </w:rPr>
        <w:commentReference w:id="351"/>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352"/>
      <w:del w:id="353" w:author="Deiglmayr, Anne" w:date="2024-05-22T17:13:00Z">
        <w:r w:rsidR="003A0BD0" w:rsidDel="00D11F2F">
          <w:rPr>
            <w:rFonts w:ascii="Times New Roman" w:eastAsia="Times New Roman" w:hAnsi="Times New Roman" w:cs="Times New Roman"/>
            <w:color w:val="000000"/>
            <w:sz w:val="24"/>
            <w:szCs w:val="24"/>
            <w:lang w:val="en-US" w:eastAsia="de-DE"/>
          </w:rPr>
          <w:delText xml:space="preserve">phases </w:delText>
        </w:r>
      </w:del>
      <w:commentRangeEnd w:id="352"/>
      <w:ins w:id="354" w:author="Deiglmayr, Anne" w:date="2024-05-22T17:13:00Z">
        <w:r w:rsidR="00D11F2F">
          <w:rPr>
            <w:rFonts w:ascii="Times New Roman" w:eastAsia="Times New Roman" w:hAnsi="Times New Roman" w:cs="Times New Roman"/>
            <w:color w:val="000000"/>
            <w:sz w:val="24"/>
            <w:szCs w:val="24"/>
            <w:lang w:val="en-US" w:eastAsia="de-DE"/>
          </w:rPr>
          <w:t xml:space="preserve">intervals </w:t>
        </w:r>
      </w:ins>
      <w:r w:rsidR="009A481E">
        <w:rPr>
          <w:rStyle w:val="Kommentarzeichen"/>
        </w:rPr>
        <w:commentReference w:id="352"/>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55"/>
      <w:commentRangeStart w:id="356"/>
      <w:commentRangeStart w:id="357"/>
      <w:r>
        <w:rPr>
          <w:rFonts w:ascii="Times New Roman" w:eastAsia="Times New Roman" w:hAnsi="Times New Roman" w:cs="Times New Roman"/>
          <w:color w:val="000000"/>
          <w:sz w:val="20"/>
          <w:szCs w:val="24"/>
          <w:lang w:val="en-US" w:eastAsia="de-DE"/>
        </w:rPr>
        <w:t>Error bars represent the 95% confidence interval around the mean</w:t>
      </w:r>
      <w:commentRangeEnd w:id="355"/>
      <w:r w:rsidR="00AD0B71">
        <w:rPr>
          <w:rStyle w:val="Kommentarzeichen"/>
        </w:rPr>
        <w:commentReference w:id="355"/>
      </w:r>
      <w:commentRangeEnd w:id="356"/>
      <w:r w:rsidR="003A0BD0">
        <w:rPr>
          <w:rStyle w:val="Kommentarzeichen"/>
        </w:rPr>
        <w:commentReference w:id="356"/>
      </w:r>
      <w:commentRangeEnd w:id="357"/>
      <w:r w:rsidR="0016158A">
        <w:rPr>
          <w:rStyle w:val="Kommentarzeichen"/>
        </w:rPr>
        <w:commentReference w:id="357"/>
      </w:r>
      <w:r>
        <w:rPr>
          <w:rFonts w:ascii="Times New Roman" w:eastAsia="Times New Roman" w:hAnsi="Times New Roman" w:cs="Times New Roman"/>
          <w:color w:val="000000"/>
          <w:sz w:val="20"/>
          <w:szCs w:val="24"/>
          <w:lang w:val="en-US" w:eastAsia="de-DE"/>
        </w:rPr>
        <w:t xml:space="preserve">. </w:t>
      </w:r>
    </w:p>
    <w:p w14:paraId="25BE4FFE" w14:textId="4AEC3DD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w:t>
      </w:r>
      <w:r w:rsidRPr="00D11F2F">
        <w:rPr>
          <w:rFonts w:ascii="Times New Roman" w:eastAsia="Times New Roman" w:hAnsi="Times New Roman" w:cs="Times New Roman"/>
          <w:i/>
          <w:iCs/>
          <w:color w:val="000000"/>
          <w:sz w:val="24"/>
          <w:szCs w:val="24"/>
          <w:lang w:val="en-US" w:eastAsia="de-DE"/>
          <w:rPrChange w:id="358" w:author="Deiglmayr, Anne" w:date="2024-05-22T17:14:00Z">
            <w:rPr>
              <w:rFonts w:ascii="Times New Roman" w:eastAsia="Times New Roman" w:hAnsi="Times New Roman" w:cs="Times New Roman"/>
              <w:color w:val="000000"/>
              <w:sz w:val="24"/>
              <w:szCs w:val="24"/>
              <w:lang w:val="en-US" w:eastAsia="de-DE"/>
            </w:rPr>
          </w:rPrChange>
        </w:rPr>
        <w:t>pre-teaching</w:t>
      </w:r>
      <w:ins w:id="359" w:author="Deiglmayr, Anne" w:date="2024-05-22T17:13:00Z">
        <w:r w:rsidR="00D11F2F" w:rsidRPr="00D11F2F">
          <w:rPr>
            <w:rFonts w:ascii="Times New Roman" w:eastAsia="Times New Roman" w:hAnsi="Times New Roman" w:cs="Times New Roman"/>
            <w:i/>
            <w:iCs/>
            <w:color w:val="000000"/>
            <w:sz w:val="24"/>
            <w:szCs w:val="24"/>
            <w:lang w:val="en-US" w:eastAsia="de-DE"/>
            <w:rPrChange w:id="360" w:author="Deiglmayr, Anne" w:date="2024-05-22T17:14:00Z">
              <w:rPr>
                <w:rFonts w:ascii="Times New Roman" w:eastAsia="Times New Roman" w:hAnsi="Times New Roman" w:cs="Times New Roman"/>
                <w:color w:val="000000"/>
                <w:sz w:val="24"/>
                <w:szCs w:val="24"/>
                <w:lang w:val="en-US" w:eastAsia="de-DE"/>
              </w:rPr>
            </w:rPrChange>
          </w:rPr>
          <w:t xml:space="preserve"> </w:t>
        </w:r>
      </w:ins>
      <w:ins w:id="361" w:author="Deiglmayr, Anne" w:date="2024-05-22T17:14:00Z">
        <w:r w:rsidR="00D11F2F" w:rsidRPr="00D11F2F">
          <w:rPr>
            <w:rFonts w:ascii="Times New Roman" w:eastAsia="Times New Roman" w:hAnsi="Times New Roman" w:cs="Times New Roman"/>
            <w:i/>
            <w:iCs/>
            <w:color w:val="000000"/>
            <w:sz w:val="24"/>
            <w:szCs w:val="24"/>
            <w:lang w:val="en-US" w:eastAsia="de-DE"/>
            <w:rPrChange w:id="362" w:author="Deiglmayr, Anne" w:date="2024-05-22T17:14:00Z">
              <w:rPr>
                <w:rFonts w:ascii="Times New Roman" w:eastAsia="Times New Roman" w:hAnsi="Times New Roman" w:cs="Times New Roman"/>
                <w:color w:val="000000"/>
                <w:sz w:val="24"/>
                <w:szCs w:val="24"/>
                <w:lang w:val="en-US" w:eastAsia="de-DE"/>
              </w:rPr>
            </w:rPrChange>
          </w:rPr>
          <w:t>phase</w:t>
        </w:r>
      </w:ins>
      <w:r>
        <w:rPr>
          <w:rFonts w:ascii="Times New Roman" w:eastAsia="Times New Roman" w:hAnsi="Times New Roman" w:cs="Times New Roman"/>
          <w:color w:val="000000"/>
          <w:sz w:val="24"/>
          <w:szCs w:val="24"/>
          <w:lang w:val="en-US" w:eastAsia="de-DE"/>
        </w:rPr>
        <w:t xml:space="preserve"> </w:t>
      </w:r>
      <w:del w:id="363" w:author="Deiglmayr, Anne" w:date="2024-05-22T17:14:00Z">
        <w:r w:rsidR="00FA538F" w:rsidDel="00D11F2F">
          <w:rPr>
            <w:rFonts w:ascii="Times New Roman" w:eastAsia="Times New Roman" w:hAnsi="Times New Roman" w:cs="Times New Roman"/>
            <w:color w:val="000000"/>
            <w:sz w:val="24"/>
            <w:szCs w:val="24"/>
            <w:lang w:val="en-US" w:eastAsia="de-DE"/>
          </w:rPr>
          <w:delText>(I</w:delText>
        </w:r>
        <w:r w:rsidR="00FA538F" w:rsidRPr="004C1081" w:rsidDel="00D11F2F">
          <w:rPr>
            <w:rFonts w:ascii="Times New Roman" w:eastAsia="Times New Roman" w:hAnsi="Times New Roman" w:cs="Times New Roman"/>
            <w:color w:val="000000"/>
            <w:sz w:val="24"/>
            <w:szCs w:val="24"/>
            <w:vertAlign w:val="subscript"/>
            <w:lang w:val="en-US" w:eastAsia="de-DE"/>
          </w:rPr>
          <w:delText>1</w:delText>
        </w:r>
        <w:r w:rsidR="00FA538F" w:rsidDel="00D11F2F">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w:t>
      </w:r>
      <w:del w:id="364" w:author="Deiglmayr, Anne" w:date="2024-05-22T17:14:00Z">
        <w:r w:rsidDel="00D11F2F">
          <w:rPr>
            <w:rFonts w:ascii="Times New Roman" w:eastAsia="Times New Roman" w:hAnsi="Times New Roman" w:cs="Times New Roman"/>
            <w:color w:val="000000"/>
            <w:sz w:val="24"/>
            <w:szCs w:val="24"/>
            <w:lang w:val="en-US" w:eastAsia="de-DE"/>
          </w:rPr>
          <w:delText>the post-teaching</w:delText>
        </w:r>
        <w:r w:rsidR="00E930F9" w:rsidDel="00D11F2F">
          <w:rPr>
            <w:rFonts w:ascii="Times New Roman" w:eastAsia="Times New Roman" w:hAnsi="Times New Roman" w:cs="Times New Roman"/>
            <w:color w:val="000000"/>
            <w:sz w:val="24"/>
            <w:szCs w:val="24"/>
            <w:lang w:val="en-US" w:eastAsia="de-DE"/>
          </w:rPr>
          <w:delText xml:space="preserve"> </w:delText>
        </w:r>
        <w:r w:rsidR="00FA538F" w:rsidDel="00D11F2F">
          <w:rPr>
            <w:rFonts w:ascii="Times New Roman" w:eastAsia="Times New Roman" w:hAnsi="Times New Roman" w:cs="Times New Roman"/>
            <w:color w:val="000000"/>
            <w:sz w:val="24"/>
            <w:szCs w:val="24"/>
            <w:lang w:val="en-US" w:eastAsia="de-DE"/>
          </w:rPr>
          <w:delText>(I</w:delText>
        </w:r>
        <w:r w:rsidR="00FA538F" w:rsidDel="00D11F2F">
          <w:rPr>
            <w:rFonts w:ascii="Times New Roman" w:eastAsia="Times New Roman" w:hAnsi="Times New Roman" w:cs="Times New Roman"/>
            <w:color w:val="000000"/>
            <w:sz w:val="24"/>
            <w:szCs w:val="24"/>
            <w:vertAlign w:val="subscript"/>
            <w:lang w:val="en-US" w:eastAsia="de-DE"/>
          </w:rPr>
          <w:delText>3</w:delText>
        </w:r>
        <w:r w:rsidR="00FA538F" w:rsidDel="00D11F2F">
          <w:rPr>
            <w:rFonts w:ascii="Times New Roman" w:eastAsia="Times New Roman" w:hAnsi="Times New Roman" w:cs="Times New Roman"/>
            <w:color w:val="000000"/>
            <w:sz w:val="24"/>
            <w:szCs w:val="24"/>
            <w:lang w:val="en-US" w:eastAsia="de-DE"/>
          </w:rPr>
          <w:delText>)</w:delText>
        </w:r>
        <w:r w:rsidDel="00D11F2F">
          <w:rPr>
            <w:rFonts w:ascii="Times New Roman" w:eastAsia="Times New Roman" w:hAnsi="Times New Roman" w:cs="Times New Roman"/>
            <w:color w:val="000000"/>
            <w:sz w:val="24"/>
            <w:szCs w:val="24"/>
            <w:lang w:val="en-US" w:eastAsia="de-DE"/>
          </w:rPr>
          <w:delText>, interview</w:delText>
        </w:r>
        <w:r w:rsidR="00FA538F" w:rsidDel="00D11F2F">
          <w:rPr>
            <w:rFonts w:ascii="Times New Roman" w:eastAsia="Times New Roman" w:hAnsi="Times New Roman" w:cs="Times New Roman"/>
            <w:color w:val="000000"/>
            <w:sz w:val="24"/>
            <w:szCs w:val="24"/>
            <w:lang w:val="en-US" w:eastAsia="de-DE"/>
          </w:rPr>
          <w:delText xml:space="preserve"> (I</w:delText>
        </w:r>
        <w:r w:rsidR="00FA538F" w:rsidDel="00D11F2F">
          <w:rPr>
            <w:rFonts w:ascii="Times New Roman" w:eastAsia="Times New Roman" w:hAnsi="Times New Roman" w:cs="Times New Roman"/>
            <w:color w:val="000000"/>
            <w:sz w:val="24"/>
            <w:szCs w:val="24"/>
            <w:vertAlign w:val="subscript"/>
            <w:lang w:val="en-US" w:eastAsia="de-DE"/>
          </w:rPr>
          <w:delText>4</w:delText>
        </w:r>
        <w:r w:rsidR="00FA538F" w:rsidDel="00D11F2F">
          <w:rPr>
            <w:rFonts w:ascii="Times New Roman" w:eastAsia="Times New Roman" w:hAnsi="Times New Roman" w:cs="Times New Roman"/>
            <w:color w:val="000000"/>
            <w:sz w:val="24"/>
            <w:szCs w:val="24"/>
            <w:lang w:val="en-US" w:eastAsia="de-DE"/>
          </w:rPr>
          <w:delText>)</w:delText>
        </w:r>
        <w:r w:rsidDel="00D11F2F">
          <w:rPr>
            <w:rFonts w:ascii="Times New Roman" w:eastAsia="Times New Roman" w:hAnsi="Times New Roman" w:cs="Times New Roman"/>
            <w:color w:val="000000"/>
            <w:sz w:val="24"/>
            <w:szCs w:val="24"/>
            <w:lang w:val="en-US" w:eastAsia="de-DE"/>
          </w:rPr>
          <w:delText xml:space="preserve">, and end </w:delText>
        </w:r>
        <w:r w:rsidR="001414C9" w:rsidDel="00D11F2F">
          <w:rPr>
            <w:rFonts w:ascii="Times New Roman" w:eastAsia="Times New Roman" w:hAnsi="Times New Roman" w:cs="Times New Roman"/>
            <w:color w:val="000000"/>
            <w:sz w:val="24"/>
            <w:szCs w:val="24"/>
            <w:lang w:val="en-US" w:eastAsia="de-DE"/>
          </w:rPr>
          <w:delText>intervals</w:delText>
        </w:r>
      </w:del>
      <w:ins w:id="365" w:author="Deiglmayr, Anne" w:date="2024-05-22T17:14:00Z">
        <w:r w:rsidR="00D11F2F">
          <w:rPr>
            <w:rFonts w:ascii="Times New Roman" w:eastAsia="Times New Roman" w:hAnsi="Times New Roman" w:cs="Times New Roman"/>
            <w:color w:val="000000"/>
            <w:sz w:val="24"/>
            <w:szCs w:val="24"/>
            <w:lang w:val="en-US" w:eastAsia="de-DE"/>
          </w:rPr>
          <w:t>all other phases</w:t>
        </w:r>
      </w:ins>
      <w:r w:rsidR="00FA538F">
        <w:rPr>
          <w:rFonts w:ascii="Times New Roman" w:eastAsia="Times New Roman" w:hAnsi="Times New Roman" w:cs="Times New Roman"/>
          <w:color w:val="000000"/>
          <w:sz w:val="24"/>
          <w:szCs w:val="24"/>
          <w:lang w:val="en-US" w:eastAsia="de-DE"/>
        </w:rPr>
        <w:t xml:space="preserve"> (</w:t>
      </w:r>
      <w:del w:id="366" w:author="Deiglmayr, Anne" w:date="2024-05-22T17:14:00Z">
        <w:r w:rsidR="00FA538F" w:rsidDel="00D11F2F">
          <w:rPr>
            <w:rFonts w:ascii="Times New Roman" w:eastAsia="Times New Roman" w:hAnsi="Times New Roman" w:cs="Times New Roman"/>
            <w:color w:val="000000"/>
            <w:sz w:val="24"/>
            <w:szCs w:val="24"/>
            <w:lang w:val="en-US" w:eastAsia="de-DE"/>
          </w:rPr>
          <w:delText>I</w:delText>
        </w:r>
        <w:r w:rsidR="00FA538F" w:rsidDel="00D11F2F">
          <w:rPr>
            <w:rFonts w:ascii="Times New Roman" w:eastAsia="Times New Roman" w:hAnsi="Times New Roman" w:cs="Times New Roman"/>
            <w:color w:val="000000"/>
            <w:sz w:val="24"/>
            <w:szCs w:val="24"/>
            <w:vertAlign w:val="subscript"/>
            <w:lang w:val="en-US" w:eastAsia="de-DE"/>
          </w:rPr>
          <w:delText>5</w:delText>
        </w:r>
        <w:r w:rsidR="00FA0429" w:rsidDel="00D11F2F">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sidRPr="00D11F2F">
        <w:rPr>
          <w:rFonts w:ascii="Times New Roman" w:eastAsia="Times New Roman" w:hAnsi="Times New Roman" w:cs="Times New Roman"/>
          <w:i/>
          <w:iCs/>
          <w:color w:val="000000"/>
          <w:sz w:val="24"/>
          <w:szCs w:val="24"/>
          <w:lang w:val="en-US" w:eastAsia="de-DE"/>
          <w:rPrChange w:id="367" w:author="Deiglmayr, Anne" w:date="2024-05-22T17:14:00Z">
            <w:rPr>
              <w:rFonts w:ascii="Times New Roman" w:eastAsia="Times New Roman" w:hAnsi="Times New Roman" w:cs="Times New Roman"/>
              <w:color w:val="000000"/>
              <w:sz w:val="24"/>
              <w:szCs w:val="24"/>
              <w:lang w:val="en-US" w:eastAsia="de-DE"/>
            </w:rPr>
          </w:rPrChange>
        </w:rPr>
        <w:t>p</w:t>
      </w:r>
      <w:r w:rsidRPr="00D11F2F">
        <w:rPr>
          <w:rFonts w:ascii="Times New Roman" w:eastAsia="Times New Roman" w:hAnsi="Times New Roman" w:cs="Times New Roman"/>
          <w:i/>
          <w:iCs/>
          <w:color w:val="000000"/>
          <w:sz w:val="24"/>
          <w:szCs w:val="24"/>
          <w:lang w:val="en-US" w:eastAsia="de-DE"/>
          <w:rPrChange w:id="368" w:author="Deiglmayr, Anne" w:date="2024-05-22T17:14:00Z">
            <w:rPr>
              <w:rFonts w:ascii="Times New Roman" w:eastAsia="Times New Roman" w:hAnsi="Times New Roman" w:cs="Times New Roman"/>
              <w:color w:val="000000"/>
              <w:sz w:val="24"/>
              <w:szCs w:val="24"/>
              <w:lang w:val="en-US" w:eastAsia="de-DE"/>
            </w:rPr>
          </w:rPrChange>
        </w:rPr>
        <w:t>re-teaching interv</w:t>
      </w:r>
      <w:r>
        <w:rPr>
          <w:rFonts w:ascii="Times New Roman" w:eastAsia="Times New Roman" w:hAnsi="Times New Roman" w:cs="Times New Roman"/>
          <w:color w:val="000000"/>
          <w:sz w:val="24"/>
          <w:szCs w:val="24"/>
          <w:lang w:val="en-US" w:eastAsia="de-DE"/>
        </w:rPr>
        <w:t xml:space="preserve">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11F2F">
        <w:rPr>
          <w:rFonts w:ascii="Times New Roman" w:eastAsia="Times New Roman" w:hAnsi="Times New Roman" w:cs="Times New Roman"/>
          <w:i/>
          <w:iCs/>
          <w:color w:val="000000"/>
          <w:sz w:val="24"/>
          <w:szCs w:val="24"/>
          <w:lang w:val="en-US" w:eastAsia="de-DE"/>
          <w:rPrChange w:id="369" w:author="Deiglmayr, Anne" w:date="2024-05-22T17:14:00Z">
            <w:rPr>
              <w:rFonts w:ascii="Times New Roman" w:eastAsia="Times New Roman" w:hAnsi="Times New Roman" w:cs="Times New Roman"/>
              <w:color w:val="000000"/>
              <w:sz w:val="24"/>
              <w:szCs w:val="24"/>
              <w:lang w:val="en-US" w:eastAsia="de-DE"/>
            </w:rPr>
          </w:rPrChange>
        </w:rPr>
        <w: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sidRPr="00D11F2F">
        <w:rPr>
          <w:rFonts w:ascii="Times New Roman" w:eastAsia="Times New Roman" w:hAnsi="Times New Roman" w:cs="Times New Roman"/>
          <w:i/>
          <w:iCs/>
          <w:color w:val="000000"/>
          <w:sz w:val="24"/>
          <w:szCs w:val="24"/>
          <w:lang w:val="en-US" w:eastAsia="de-DE"/>
          <w:rPrChange w:id="370" w:author="Deiglmayr, Anne" w:date="2024-05-22T17:14:00Z">
            <w:rPr>
              <w:rFonts w:ascii="Times New Roman" w:eastAsia="Times New Roman" w:hAnsi="Times New Roman" w:cs="Times New Roman"/>
              <w:color w:val="000000"/>
              <w:sz w:val="24"/>
              <w:szCs w:val="24"/>
              <w:lang w:val="en-US" w:eastAsia="de-DE"/>
            </w:rPr>
          </w:rPrChange>
        </w:rPr>
        <w:t>post-teaching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w:t>
      </w:r>
      <w:r w:rsidRPr="00D11F2F">
        <w:rPr>
          <w:rFonts w:ascii="Times New Roman" w:eastAsia="Times New Roman" w:hAnsi="Times New Roman" w:cs="Times New Roman"/>
          <w:i/>
          <w:iCs/>
          <w:color w:val="000000"/>
          <w:sz w:val="24"/>
          <w:szCs w:val="24"/>
          <w:lang w:val="en-US" w:eastAsia="de-DE"/>
          <w:rPrChange w:id="371" w:author="Deiglmayr, Anne" w:date="2024-05-22T17:15:00Z">
            <w:rPr>
              <w:rFonts w:ascii="Times New Roman" w:eastAsia="Times New Roman" w:hAnsi="Times New Roman" w:cs="Times New Roman"/>
              <w:color w:val="000000"/>
              <w:sz w:val="24"/>
              <w:szCs w:val="24"/>
              <w:lang w:val="en-US" w:eastAsia="de-DE"/>
            </w:rPr>
          </w:rPrChange>
        </w:rPr>
        <w:t>interview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sidRPr="00D11F2F">
        <w:rPr>
          <w:rFonts w:ascii="Times New Roman" w:eastAsia="Times New Roman" w:hAnsi="Times New Roman" w:cs="Times New Roman"/>
          <w:i/>
          <w:iCs/>
          <w:color w:val="000000"/>
          <w:sz w:val="24"/>
          <w:szCs w:val="24"/>
          <w:lang w:val="en-US" w:eastAsia="de-DE"/>
          <w:rPrChange w:id="372" w:author="Deiglmayr, Anne" w:date="2024-05-22T17:15:00Z">
            <w:rPr>
              <w:rFonts w:ascii="Times New Roman" w:eastAsia="Times New Roman" w:hAnsi="Times New Roman" w:cs="Times New Roman"/>
              <w:color w:val="000000"/>
              <w:sz w:val="24"/>
              <w:szCs w:val="24"/>
              <w:lang w:val="en-US" w:eastAsia="de-DE"/>
            </w:rPr>
          </w:rPrChange>
        </w:rPr>
        <w:t>end 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914C9E"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25EB4A89"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73"/>
      <w:del w:id="374" w:author="Deiglmayr, Anne" w:date="2024-05-22T17:15:00Z">
        <w:r w:rsidR="00AE5CD5" w:rsidDel="00D11F2F">
          <w:rPr>
            <w:rFonts w:ascii="Times New Roman" w:eastAsia="Times New Roman" w:hAnsi="Times New Roman" w:cs="Times New Roman"/>
            <w:b/>
            <w:bCs/>
            <w:color w:val="000000"/>
            <w:sz w:val="24"/>
            <w:szCs w:val="24"/>
            <w:lang w:val="en-US" w:eastAsia="de-DE"/>
          </w:rPr>
          <w:delText>s</w:delText>
        </w:r>
        <w:r w:rsidRPr="00CF700B" w:rsidDel="00D11F2F">
          <w:rPr>
            <w:rFonts w:ascii="Times New Roman" w:eastAsia="Times New Roman" w:hAnsi="Times New Roman" w:cs="Times New Roman"/>
            <w:b/>
            <w:bCs/>
            <w:color w:val="000000"/>
            <w:sz w:val="24"/>
            <w:szCs w:val="24"/>
            <w:lang w:val="en-US" w:eastAsia="de-DE"/>
          </w:rPr>
          <w:delText>elf-</w:delText>
        </w:r>
        <w:r w:rsidR="00AE5CD5" w:rsidDel="00D11F2F">
          <w:rPr>
            <w:rFonts w:ascii="Times New Roman" w:eastAsia="Times New Roman" w:hAnsi="Times New Roman" w:cs="Times New Roman"/>
            <w:b/>
            <w:bCs/>
            <w:color w:val="000000"/>
            <w:sz w:val="24"/>
            <w:szCs w:val="24"/>
            <w:lang w:val="en-US" w:eastAsia="de-DE"/>
          </w:rPr>
          <w:delText>r</w:delText>
        </w:r>
        <w:r w:rsidRPr="00CF700B" w:rsidDel="00D11F2F">
          <w:rPr>
            <w:rFonts w:ascii="Times New Roman" w:eastAsia="Times New Roman" w:hAnsi="Times New Roman" w:cs="Times New Roman"/>
            <w:b/>
            <w:bCs/>
            <w:color w:val="000000"/>
            <w:sz w:val="24"/>
            <w:szCs w:val="24"/>
            <w:lang w:val="en-US" w:eastAsia="de-DE"/>
          </w:rPr>
          <w:delText xml:space="preserve">eport </w:delText>
        </w:r>
        <w:r w:rsidR="00AE5CD5" w:rsidDel="00D11F2F">
          <w:rPr>
            <w:rFonts w:ascii="Times New Roman" w:eastAsia="Times New Roman" w:hAnsi="Times New Roman" w:cs="Times New Roman"/>
            <w:b/>
            <w:bCs/>
            <w:color w:val="000000"/>
            <w:sz w:val="24"/>
            <w:szCs w:val="24"/>
            <w:lang w:val="en-US" w:eastAsia="de-DE"/>
          </w:rPr>
          <w:delText>d</w:delText>
        </w:r>
        <w:r w:rsidRPr="00CF700B" w:rsidDel="00D11F2F">
          <w:rPr>
            <w:rFonts w:ascii="Times New Roman" w:eastAsia="Times New Roman" w:hAnsi="Times New Roman" w:cs="Times New Roman"/>
            <w:b/>
            <w:bCs/>
            <w:color w:val="000000"/>
            <w:sz w:val="24"/>
            <w:szCs w:val="24"/>
            <w:lang w:val="en-US" w:eastAsia="de-DE"/>
          </w:rPr>
          <w:delText>ata</w:delText>
        </w:r>
        <w:commentRangeEnd w:id="373"/>
        <w:r w:rsidR="005C748D" w:rsidDel="00D11F2F">
          <w:rPr>
            <w:rStyle w:val="Kommentarzeichen"/>
          </w:rPr>
          <w:commentReference w:id="373"/>
        </w:r>
      </w:del>
      <w:ins w:id="375" w:author="Deiglmayr, Anne" w:date="2024-05-22T17:15:00Z">
        <w:r w:rsidR="00D11F2F">
          <w:rPr>
            <w:rFonts w:ascii="Times New Roman" w:eastAsia="Times New Roman" w:hAnsi="Times New Roman" w:cs="Times New Roman"/>
            <w:b/>
            <w:bCs/>
            <w:color w:val="000000"/>
            <w:sz w:val="24"/>
            <w:szCs w:val="24"/>
            <w:lang w:val="en-US" w:eastAsia="de-DE"/>
          </w:rPr>
          <w:t>subjective appraisals</w:t>
        </w:r>
      </w:ins>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sidRPr="00D11F2F">
        <w:rPr>
          <w:rFonts w:ascii="Times New Roman" w:eastAsia="Times New Roman" w:hAnsi="Times New Roman" w:cs="Times New Roman"/>
          <w:color w:val="000000"/>
          <w:sz w:val="24"/>
          <w:szCs w:val="24"/>
          <w:highlight w:val="yellow"/>
          <w:lang w:val="en-US" w:eastAsia="de-DE"/>
          <w:rPrChange w:id="376" w:author="Deiglmayr, Anne" w:date="2024-05-22T17:15:00Z">
            <w:rPr>
              <w:rFonts w:ascii="Times New Roman" w:eastAsia="Times New Roman" w:hAnsi="Times New Roman" w:cs="Times New Roman"/>
              <w:color w:val="000000"/>
              <w:sz w:val="24"/>
              <w:szCs w:val="24"/>
              <w:lang w:val="en-US" w:eastAsia="de-DE"/>
            </w:rPr>
          </w:rPrChange>
        </w:rPr>
        <w:t xml:space="preserve">standardized </w:t>
      </w:r>
      <w:r w:rsidR="00FA538F" w:rsidRPr="00D11F2F">
        <w:rPr>
          <w:rFonts w:ascii="Times New Roman" w:eastAsia="Times New Roman" w:hAnsi="Times New Roman" w:cs="Times New Roman"/>
          <w:color w:val="000000"/>
          <w:sz w:val="24"/>
          <w:szCs w:val="24"/>
          <w:highlight w:val="yellow"/>
          <w:lang w:val="en-US" w:eastAsia="de-DE"/>
          <w:rPrChange w:id="377" w:author="Deiglmayr, Anne" w:date="2024-05-22T17:15:00Z">
            <w:rPr>
              <w:rFonts w:ascii="Times New Roman" w:eastAsia="Times New Roman" w:hAnsi="Times New Roman" w:cs="Times New Roman"/>
              <w:color w:val="000000"/>
              <w:sz w:val="24"/>
              <w:szCs w:val="24"/>
              <w:lang w:val="en-US" w:eastAsia="de-DE"/>
            </w:rPr>
          </w:rPrChange>
        </w:rPr>
        <w:t xml:space="preserve">mean </w:t>
      </w:r>
      <w:r w:rsidRPr="00D11F2F">
        <w:rPr>
          <w:rFonts w:ascii="Times New Roman" w:eastAsia="Times New Roman" w:hAnsi="Times New Roman" w:cs="Times New Roman"/>
          <w:color w:val="000000"/>
          <w:sz w:val="24"/>
          <w:szCs w:val="24"/>
          <w:highlight w:val="yellow"/>
          <w:lang w:val="en-US" w:eastAsia="de-DE"/>
          <w:rPrChange w:id="378" w:author="Deiglmayr, Anne" w:date="2024-05-22T17:15:00Z">
            <w:rPr>
              <w:rFonts w:ascii="Times New Roman" w:eastAsia="Times New Roman" w:hAnsi="Times New Roman" w:cs="Times New Roman"/>
              <w:color w:val="000000"/>
              <w:sz w:val="24"/>
              <w:szCs w:val="24"/>
              <w:lang w:val="en-US" w:eastAsia="de-DE"/>
            </w:rPr>
          </w:rPrChange>
        </w:rPr>
        <w:t>HR</w:t>
      </w:r>
      <w:r w:rsidR="008A622C" w:rsidRPr="00D11F2F">
        <w:rPr>
          <w:rFonts w:ascii="Times New Roman" w:eastAsia="Times New Roman" w:hAnsi="Times New Roman" w:cs="Times New Roman"/>
          <w:color w:val="000000"/>
          <w:sz w:val="24"/>
          <w:szCs w:val="24"/>
          <w:highlight w:val="yellow"/>
          <w:lang w:val="en-US" w:eastAsia="de-DE"/>
          <w:rPrChange w:id="379" w:author="Deiglmayr, Anne" w:date="2024-05-22T17:15:00Z">
            <w:rPr>
              <w:rFonts w:ascii="Times New Roman" w:eastAsia="Times New Roman" w:hAnsi="Times New Roman" w:cs="Times New Roman"/>
              <w:color w:val="000000"/>
              <w:sz w:val="24"/>
              <w:szCs w:val="24"/>
              <w:lang w:val="en-US" w:eastAsia="de-DE"/>
            </w:rPr>
          </w:rPrChange>
        </w:rPr>
        <w:t>/</w:t>
      </w:r>
      <w:r w:rsidR="00FA538F" w:rsidRPr="00D11F2F">
        <w:rPr>
          <w:rFonts w:ascii="Times New Roman" w:eastAsia="Times New Roman" w:hAnsi="Times New Roman" w:cs="Times New Roman"/>
          <w:color w:val="000000"/>
          <w:sz w:val="24"/>
          <w:szCs w:val="24"/>
          <w:highlight w:val="yellow"/>
          <w:lang w:val="en-US" w:eastAsia="de-DE"/>
          <w:rPrChange w:id="380" w:author="Deiglmayr, Anne" w:date="2024-05-22T17:15:00Z">
            <w:rPr>
              <w:rFonts w:ascii="Times New Roman" w:eastAsia="Times New Roman" w:hAnsi="Times New Roman" w:cs="Times New Roman"/>
              <w:color w:val="000000"/>
              <w:sz w:val="24"/>
              <w:szCs w:val="24"/>
              <w:lang w:val="en-US" w:eastAsia="de-DE"/>
            </w:rPr>
          </w:rPrChang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sidRPr="00D11F2F">
        <w:rPr>
          <w:rFonts w:ascii="Times New Roman" w:eastAsia="Times New Roman" w:hAnsi="Times New Roman" w:cs="Times New Roman"/>
          <w:color w:val="000000"/>
          <w:sz w:val="24"/>
          <w:szCs w:val="24"/>
          <w:highlight w:val="yellow"/>
          <w:lang w:val="en-US" w:eastAsia="de-DE"/>
          <w:rPrChange w:id="381" w:author="Deiglmayr, Anne" w:date="2024-05-22T17:15:00Z">
            <w:rPr>
              <w:rFonts w:ascii="Times New Roman" w:eastAsia="Times New Roman" w:hAnsi="Times New Roman" w:cs="Times New Roman"/>
              <w:color w:val="000000"/>
              <w:sz w:val="24"/>
              <w:szCs w:val="24"/>
              <w:lang w:val="en-US" w:eastAsia="de-DE"/>
            </w:rPr>
          </w:rPrChange>
        </w:rPr>
        <w:t>standar</w:t>
      </w:r>
      <w:r w:rsidR="005608BF" w:rsidRPr="00D11F2F">
        <w:rPr>
          <w:rFonts w:ascii="Times New Roman" w:eastAsia="Times New Roman" w:hAnsi="Times New Roman" w:cs="Times New Roman"/>
          <w:color w:val="000000"/>
          <w:sz w:val="24"/>
          <w:szCs w:val="24"/>
          <w:highlight w:val="yellow"/>
          <w:lang w:val="en-US" w:eastAsia="de-DE"/>
          <w:rPrChange w:id="382" w:author="Deiglmayr, Anne" w:date="2024-05-22T17:15:00Z">
            <w:rPr>
              <w:rFonts w:ascii="Times New Roman" w:eastAsia="Times New Roman" w:hAnsi="Times New Roman" w:cs="Times New Roman"/>
              <w:color w:val="000000"/>
              <w:sz w:val="24"/>
              <w:szCs w:val="24"/>
              <w:lang w:val="en-US" w:eastAsia="de-DE"/>
            </w:rPr>
          </w:rPrChange>
        </w:rPr>
        <w:t xml:space="preserve">dized </w:t>
      </w:r>
      <w:r w:rsidR="005D6EAC" w:rsidRPr="00D11F2F">
        <w:rPr>
          <w:rFonts w:ascii="Times New Roman" w:eastAsia="Times New Roman" w:hAnsi="Times New Roman" w:cs="Times New Roman"/>
          <w:color w:val="000000"/>
          <w:sz w:val="24"/>
          <w:szCs w:val="24"/>
          <w:highlight w:val="yellow"/>
          <w:lang w:val="en-US" w:eastAsia="de-DE"/>
          <w:rPrChange w:id="383" w:author="Deiglmayr, Anne" w:date="2024-05-22T17:15:00Z">
            <w:rPr>
              <w:rFonts w:ascii="Times New Roman" w:eastAsia="Times New Roman" w:hAnsi="Times New Roman" w:cs="Times New Roman"/>
              <w:color w:val="000000"/>
              <w:sz w:val="24"/>
              <w:szCs w:val="24"/>
              <w:lang w:val="en-US" w:eastAsia="de-DE"/>
            </w:rPr>
          </w:rPrChange>
        </w:rPr>
        <w:t>mean HR/mean slopes</w:t>
      </w:r>
      <w:r w:rsidR="005D6EAC">
        <w:rPr>
          <w:rFonts w:ascii="Times New Roman" w:eastAsia="Times New Roman" w:hAnsi="Times New Roman" w:cs="Times New Roman"/>
          <w:color w:val="000000"/>
          <w:sz w:val="24"/>
          <w:szCs w:val="24"/>
          <w:lang w:val="en-US" w:eastAsia="de-DE"/>
        </w:rPr>
        <w:t xml:space="preserve">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D11F2F">
        <w:rPr>
          <w:rFonts w:ascii="Times New Roman" w:eastAsia="Times New Roman" w:hAnsi="Times New Roman" w:cs="Times New Roman"/>
          <w:i/>
          <w:iCs/>
          <w:color w:val="000000"/>
          <w:sz w:val="24"/>
          <w:szCs w:val="24"/>
          <w:lang w:val="en-US" w:eastAsia="de-DE"/>
          <w:rPrChange w:id="384" w:author="Deiglmayr, Anne" w:date="2024-05-22T17:16:00Z">
            <w:rPr>
              <w:rFonts w:ascii="Times New Roman" w:eastAsia="Times New Roman" w:hAnsi="Times New Roman" w:cs="Times New Roman"/>
              <w:color w:val="000000"/>
              <w:sz w:val="24"/>
              <w:szCs w:val="24"/>
              <w:lang w:val="en-US" w:eastAsia="de-DE"/>
            </w:rPr>
          </w:rPrChange>
        </w:rPr>
        <w:t>pre-teaching interval</w:t>
      </w:r>
      <w:r w:rsidR="00707EFD" w:rsidRPr="001B1D3B">
        <w:rPr>
          <w:rFonts w:ascii="Times New Roman" w:eastAsia="Times New Roman" w:hAnsi="Times New Roman" w:cs="Times New Roman"/>
          <w:color w:val="000000"/>
          <w:sz w:val="24"/>
          <w:szCs w:val="24"/>
          <w:lang w:val="en-US" w:eastAsia="de-DE"/>
        </w:rPr>
        <w:t xml:space="preserve">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w:t>
      </w:r>
      <w:r w:rsidR="00683D86" w:rsidRPr="00D11F2F">
        <w:rPr>
          <w:rFonts w:ascii="Times New Roman" w:eastAsia="Times New Roman" w:hAnsi="Times New Roman" w:cs="Times New Roman"/>
          <w:i/>
          <w:iCs/>
          <w:color w:val="000000"/>
          <w:sz w:val="24"/>
          <w:szCs w:val="24"/>
          <w:lang w:val="en-US" w:eastAsia="de-DE"/>
          <w:rPrChange w:id="385" w:author="Deiglmayr, Anne" w:date="2024-05-22T17:16:00Z">
            <w:rPr>
              <w:rFonts w:ascii="Times New Roman" w:eastAsia="Times New Roman" w:hAnsi="Times New Roman" w:cs="Times New Roman"/>
              <w:color w:val="000000"/>
              <w:sz w:val="24"/>
              <w:szCs w:val="24"/>
              <w:lang w:val="en-US" w:eastAsia="de-DE"/>
            </w:rPr>
          </w:rPrChange>
        </w:rPr>
        <w:t>interview interval</w:t>
      </w:r>
      <w:r w:rsidR="00683D86" w:rsidRPr="001B1D3B">
        <w:rPr>
          <w:rFonts w:ascii="Times New Roman" w:eastAsia="Times New Roman" w:hAnsi="Times New Roman" w:cs="Times New Roman"/>
          <w:color w:val="000000"/>
          <w:sz w:val="24"/>
          <w:szCs w:val="24"/>
          <w:lang w:val="en-US" w:eastAsia="de-DE"/>
        </w:rPr>
        <w:t xml:space="preserve">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D11F2F">
        <w:rPr>
          <w:rFonts w:ascii="Times New Roman" w:eastAsia="Times New Roman" w:hAnsi="Times New Roman" w:cs="Times New Roman"/>
          <w:color w:val="000000"/>
          <w:sz w:val="24"/>
          <w:szCs w:val="24"/>
          <w:highlight w:val="yellow"/>
          <w:lang w:val="en-US" w:eastAsia="de-DE"/>
          <w:rPrChange w:id="386" w:author="Deiglmayr, Anne" w:date="2024-05-22T17:16:00Z">
            <w:rPr>
              <w:rFonts w:ascii="Times New Roman" w:eastAsia="Times New Roman" w:hAnsi="Times New Roman" w:cs="Times New Roman"/>
              <w:color w:val="000000"/>
              <w:sz w:val="24"/>
              <w:szCs w:val="24"/>
              <w:lang w:val="en-US" w:eastAsia="de-DE"/>
            </w:rPr>
          </w:rPrChange>
        </w:rPr>
        <w:t xml:space="preserve">mean </w:t>
      </w:r>
      <w:r w:rsidR="00707EFD" w:rsidRPr="00D11F2F">
        <w:rPr>
          <w:rFonts w:ascii="Times New Roman" w:eastAsia="Times New Roman" w:hAnsi="Times New Roman" w:cs="Times New Roman"/>
          <w:color w:val="000000"/>
          <w:sz w:val="24"/>
          <w:szCs w:val="24"/>
          <w:highlight w:val="yellow"/>
          <w:lang w:val="en-US" w:eastAsia="de-DE"/>
          <w:rPrChange w:id="387" w:author="Deiglmayr, Anne" w:date="2024-05-22T17:16:00Z">
            <w:rPr>
              <w:rFonts w:ascii="Times New Roman" w:eastAsia="Times New Roman" w:hAnsi="Times New Roman" w:cs="Times New Roman"/>
              <w:color w:val="000000"/>
              <w:sz w:val="24"/>
              <w:szCs w:val="24"/>
              <w:lang w:val="en-US" w:eastAsia="de-DE"/>
            </w:rPr>
          </w:rPrChang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48AEC91E"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w:t>
      </w:r>
      <w:r w:rsidR="00714898" w:rsidRPr="00D11F2F">
        <w:rPr>
          <w:rFonts w:ascii="Times New Roman" w:eastAsia="Times New Roman" w:hAnsi="Times New Roman" w:cs="Times New Roman"/>
          <w:color w:val="000000"/>
          <w:sz w:val="24"/>
          <w:szCs w:val="24"/>
          <w:highlight w:val="yellow"/>
          <w:lang w:val="en-US" w:eastAsia="de-DE"/>
          <w:rPrChange w:id="388" w:author="Deiglmayr, Anne" w:date="2024-05-22T17:16:00Z">
            <w:rPr>
              <w:rFonts w:ascii="Times New Roman" w:eastAsia="Times New Roman" w:hAnsi="Times New Roman" w:cs="Times New Roman"/>
              <w:color w:val="000000"/>
              <w:sz w:val="24"/>
              <w:szCs w:val="24"/>
              <w:lang w:val="en-US" w:eastAsia="de-DE"/>
            </w:rPr>
          </w:rPrChange>
        </w:rPr>
        <w:t>HR levels (i.e., standardized mean HR</w:t>
      </w:r>
      <w:r w:rsidR="00714898">
        <w:rPr>
          <w:rFonts w:ascii="Times New Roman" w:eastAsia="Times New Roman" w:hAnsi="Times New Roman" w:cs="Times New Roman"/>
          <w:color w:val="000000"/>
          <w:sz w:val="24"/>
          <w:szCs w:val="24"/>
          <w:lang w:val="en-US" w:eastAsia="de-DE"/>
        </w:rPr>
        <w:t xml:space="preserve">)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w:t>
      </w:r>
      <w:ins w:id="389" w:author="Deiglmayr, Anne" w:date="2024-05-22T17:16:00Z">
        <w:r w:rsidR="00D11F2F">
          <w:rPr>
            <w:rFonts w:ascii="Times New Roman" w:eastAsia="Times New Roman" w:hAnsi="Times New Roman" w:cs="Times New Roman"/>
            <w:color w:val="000000"/>
            <w:sz w:val="24"/>
            <w:szCs w:val="24"/>
            <w:lang w:val="en-US" w:eastAsia="de-DE"/>
          </w:rPr>
          <w:t xml:space="preserve">testing </w:t>
        </w:r>
      </w:ins>
      <w:r w:rsidR="00714898">
        <w:rPr>
          <w:rFonts w:ascii="Times New Roman" w:eastAsia="Times New Roman" w:hAnsi="Times New Roman" w:cs="Times New Roman"/>
          <w:color w:val="000000"/>
          <w:sz w:val="24"/>
          <w:szCs w:val="24"/>
          <w:lang w:val="en-US" w:eastAsia="de-DE"/>
        </w:rPr>
        <w:t>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sidRPr="00D11F2F">
        <w:rPr>
          <w:rFonts w:ascii="Times New Roman" w:eastAsia="Times New Roman" w:hAnsi="Times New Roman" w:cs="Times New Roman"/>
          <w:color w:val="000000"/>
          <w:sz w:val="24"/>
          <w:szCs w:val="24"/>
          <w:highlight w:val="yellow"/>
          <w:lang w:val="en-US" w:eastAsia="de-DE"/>
          <w:rPrChange w:id="390" w:author="Deiglmayr, Anne" w:date="2024-05-22T17:16:00Z">
            <w:rPr>
              <w:rFonts w:ascii="Times New Roman" w:eastAsia="Times New Roman" w:hAnsi="Times New Roman" w:cs="Times New Roman"/>
              <w:color w:val="000000"/>
              <w:sz w:val="24"/>
              <w:szCs w:val="24"/>
              <w:lang w:val="en-US" w:eastAsia="de-DE"/>
            </w:rPr>
          </w:rPrChange>
        </w:rPr>
        <w:t xml:space="preserve">standardized </w:t>
      </w:r>
      <w:r w:rsidR="00D44633" w:rsidRPr="00D11F2F">
        <w:rPr>
          <w:rFonts w:ascii="Times New Roman" w:eastAsia="Times New Roman" w:hAnsi="Times New Roman" w:cs="Times New Roman"/>
          <w:color w:val="000000"/>
          <w:sz w:val="24"/>
          <w:szCs w:val="24"/>
          <w:highlight w:val="yellow"/>
          <w:lang w:val="en-US" w:eastAsia="de-DE"/>
          <w:rPrChange w:id="391" w:author="Deiglmayr, Anne" w:date="2024-05-22T17:16:00Z">
            <w:rPr>
              <w:rFonts w:ascii="Times New Roman" w:eastAsia="Times New Roman" w:hAnsi="Times New Roman" w:cs="Times New Roman"/>
              <w:color w:val="000000"/>
              <w:sz w:val="24"/>
              <w:szCs w:val="24"/>
              <w:lang w:val="en-US" w:eastAsia="de-DE"/>
            </w:rPr>
          </w:rPrChange>
        </w:rPr>
        <w:t>mean HR</w:t>
      </w:r>
      <w:r w:rsidR="00D44633" w:rsidRPr="00CF700B">
        <w:rPr>
          <w:rFonts w:ascii="Times New Roman" w:eastAsia="Times New Roman" w:hAnsi="Times New Roman" w:cs="Times New Roman"/>
          <w:color w:val="000000"/>
          <w:sz w:val="24"/>
          <w:szCs w:val="24"/>
          <w:lang w:val="en-US" w:eastAsia="de-DE"/>
        </w:rPr>
        <w:t xml:space="preserve">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D11F2F">
        <w:rPr>
          <w:rFonts w:ascii="Times New Roman" w:eastAsia="Times New Roman" w:hAnsi="Times New Roman" w:cs="Times New Roman"/>
          <w:i/>
          <w:iCs/>
          <w:color w:val="000000"/>
          <w:sz w:val="24"/>
          <w:szCs w:val="24"/>
          <w:lang w:val="en-US" w:eastAsia="de-DE"/>
          <w:rPrChange w:id="392" w:author="Deiglmayr, Anne" w:date="2024-05-22T17:17:00Z">
            <w:rPr>
              <w:rFonts w:ascii="Times New Roman" w:eastAsia="Times New Roman" w:hAnsi="Times New Roman" w:cs="Times New Roman"/>
              <w:color w:val="000000"/>
              <w:sz w:val="24"/>
              <w:szCs w:val="24"/>
              <w:lang w:val="en-US" w:eastAsia="de-DE"/>
            </w:rPr>
          </w:rPrChang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dding confidence appraisal while controlling for the 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BF07E6">
        <w:rPr>
          <w:rFonts w:ascii="Times New Roman" w:eastAsia="Times New Roman" w:hAnsi="Times New Roman" w:cs="Times New Roman"/>
          <w:i/>
          <w:iCs/>
          <w:color w:val="000000"/>
          <w:sz w:val="24"/>
          <w:szCs w:val="24"/>
          <w:lang w:val="en-US" w:eastAsia="de-DE"/>
          <w:rPrChange w:id="393" w:author="Deiglmayr, Anne" w:date="2024-05-22T17:18:00Z">
            <w:rPr>
              <w:rFonts w:ascii="Times New Roman" w:eastAsia="Times New Roman" w:hAnsi="Times New Roman" w:cs="Times New Roman"/>
              <w:color w:val="000000"/>
              <w:sz w:val="24"/>
              <w:szCs w:val="24"/>
              <w:lang w:val="en-US" w:eastAsia="de-DE"/>
            </w:rPr>
          </w:rPrChang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BF07E6">
        <w:rPr>
          <w:rFonts w:ascii="Times New Roman" w:eastAsia="Times New Roman" w:hAnsi="Times New Roman" w:cs="Times New Roman"/>
          <w:i/>
          <w:iCs/>
          <w:color w:val="000000"/>
          <w:sz w:val="24"/>
          <w:szCs w:val="24"/>
          <w:lang w:val="en-US" w:eastAsia="de-DE"/>
          <w:rPrChange w:id="394" w:author="Deiglmayr, Anne" w:date="2024-05-22T17:18:00Z">
            <w:rPr>
              <w:rFonts w:ascii="Times New Roman" w:eastAsia="Times New Roman" w:hAnsi="Times New Roman" w:cs="Times New Roman"/>
              <w:color w:val="000000"/>
              <w:sz w:val="24"/>
              <w:szCs w:val="24"/>
              <w:lang w:val="en-US" w:eastAsia="de-DE"/>
            </w:rPr>
          </w:rPrChang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914C9E"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A41D9C0" w14:textId="77777777" w:rsidR="00BD2840" w:rsidRDefault="00925662" w:rsidP="00B717DE">
      <w:pPr>
        <w:pStyle w:val="StandardWeb"/>
        <w:spacing w:before="240" w:beforeAutospacing="0" w:after="240" w:afterAutospacing="0" w:line="360" w:lineRule="auto"/>
        <w:jc w:val="both"/>
        <w:rPr>
          <w:b/>
          <w:bCs/>
          <w:color w:val="000000"/>
          <w:lang w:val="en-US"/>
        </w:rPr>
      </w:pPr>
      <w:r w:rsidRPr="002361B6">
        <w:rPr>
          <w:b/>
          <w:bCs/>
          <w:color w:val="000000"/>
          <w:lang w:val="en-US"/>
        </w:rPr>
        <w:t xml:space="preserve">## </w:t>
      </w:r>
      <w:r w:rsidR="008564F3">
        <w:rPr>
          <w:b/>
          <w:bCs/>
          <w:color w:val="000000"/>
          <w:lang w:val="en-US"/>
        </w:rPr>
        <w:t>Summary of key findings</w:t>
      </w:r>
    </w:p>
    <w:p w14:paraId="7836E891" w14:textId="33EBBE32"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del w:id="395" w:author="Deiglmayr, Anne" w:date="2024-05-22T17:29:00Z">
        <w:r w:rsidDel="000A0A29">
          <w:rPr>
            <w:color w:val="000000"/>
            <w:lang w:val="en-US"/>
          </w:rPr>
          <w:delText>Therefore, w</w:delText>
        </w:r>
      </w:del>
      <w:ins w:id="396" w:author="Deiglmayr, Anne" w:date="2024-05-22T17:29:00Z">
        <w:r w:rsidR="000A0A29">
          <w:rPr>
            <w:color w:val="000000"/>
            <w:lang w:val="en-US"/>
          </w:rPr>
          <w:t>W</w:t>
        </w:r>
      </w:ins>
      <w:r>
        <w:rPr>
          <w:color w:val="000000"/>
          <w:lang w:val="en-US"/>
        </w:rPr>
        <w:t xml:space="preserve">e </w:t>
      </w:r>
      <w:del w:id="397" w:author="Deiglmayr, Anne" w:date="2024-05-22T17:30:00Z">
        <w:r w:rsidDel="000A0A29">
          <w:rPr>
            <w:color w:val="000000"/>
            <w:lang w:val="en-US"/>
          </w:rPr>
          <w:delText xml:space="preserve">measured </w:delText>
        </w:r>
      </w:del>
      <w:ins w:id="398" w:author="Deiglmayr, Anne" w:date="2024-05-22T17:30:00Z">
        <w:r w:rsidR="000A0A29">
          <w:rPr>
            <w:color w:val="000000"/>
            <w:lang w:val="en-US"/>
          </w:rPr>
          <w:t xml:space="preserve">assessed </w:t>
        </w:r>
      </w:ins>
      <w:r>
        <w:rPr>
          <w:color w:val="000000"/>
          <w:lang w:val="en-US"/>
        </w:rPr>
        <w:t xml:space="preserve">teachers’ HR </w:t>
      </w:r>
      <w:ins w:id="399" w:author="Deiglmayr, Anne" w:date="2024-05-22T17:30:00Z">
        <w:r w:rsidR="000A0A29">
          <w:rPr>
            <w:color w:val="000000"/>
            <w:lang w:val="en-US"/>
          </w:rPr>
          <w:t xml:space="preserve">using a Fitbit® fitness tracker </w:t>
        </w:r>
      </w:ins>
      <w:r>
        <w:rPr>
          <w:color w:val="000000"/>
          <w:lang w:val="en-US"/>
        </w:rPr>
        <w:t xml:space="preserve">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 xml:space="preserve">whether variance in HR measures </w:t>
      </w:r>
      <w:del w:id="400" w:author="Deiglmayr, Anne" w:date="2024-05-22T17:30:00Z">
        <w:r w:rsidRPr="00653A73" w:rsidDel="000A0A29">
          <w:rPr>
            <w:color w:val="000000"/>
            <w:lang w:val="en-US"/>
          </w:rPr>
          <w:delText xml:space="preserve">can </w:delText>
        </w:r>
      </w:del>
      <w:ins w:id="401" w:author="Deiglmayr, Anne" w:date="2024-05-22T17:30:00Z">
        <w:r w:rsidR="000A0A29">
          <w:rPr>
            <w:color w:val="000000"/>
            <w:lang w:val="en-US"/>
          </w:rPr>
          <w:t>could</w:t>
        </w:r>
        <w:r w:rsidR="000A0A29" w:rsidRPr="00653A73">
          <w:rPr>
            <w:color w:val="000000"/>
            <w:lang w:val="en-US"/>
          </w:rPr>
          <w:t xml:space="preserve"> </w:t>
        </w:r>
      </w:ins>
      <w:r w:rsidRPr="00653A73">
        <w:rPr>
          <w:color w:val="000000"/>
          <w:lang w:val="en-US"/>
        </w:rPr>
        <w:t>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12FC4B31" w14:textId="5BD8EF97" w:rsidR="00BD2840" w:rsidRDefault="001178C0" w:rsidP="00B717DE">
      <w:pPr>
        <w:pStyle w:val="StandardWeb"/>
        <w:spacing w:before="240" w:beforeAutospacing="0" w:after="240" w:afterAutospacing="0" w:line="360" w:lineRule="auto"/>
        <w:jc w:val="both"/>
        <w:rPr>
          <w:color w:val="000000"/>
          <w:lang w:val="en-US"/>
        </w:rPr>
      </w:pPr>
      <w:del w:id="402" w:author="Deiglmayr, Anne" w:date="2024-05-22T17:30:00Z">
        <w:r w:rsidRPr="001178C0" w:rsidDel="000A0A29">
          <w:rPr>
            <w:lang w:val="en-US"/>
          </w:rPr>
          <w:delText>The results were t</w:delText>
        </w:r>
        <w:r w:rsidR="006D2BDA" w:rsidDel="000A0A29">
          <w:rPr>
            <w:lang w:val="en-US"/>
          </w:rPr>
          <w:delText>wo</w:delText>
        </w:r>
        <w:r w:rsidRPr="001178C0" w:rsidDel="000A0A29">
          <w:rPr>
            <w:lang w:val="en-US"/>
          </w:rPr>
          <w:delText>fold</w:delText>
        </w:r>
        <w:r w:rsidDel="000A0A29">
          <w:rPr>
            <w:lang w:val="en-US"/>
          </w:rPr>
          <w:delText>: First</w:delText>
        </w:r>
        <w:r w:rsidR="00B2677C" w:rsidDel="000A0A29">
          <w:rPr>
            <w:lang w:val="en-US"/>
          </w:rPr>
          <w:delText xml:space="preserve">, </w:delText>
        </w:r>
        <w:r w:rsidR="00F702A3" w:rsidDel="000A0A29">
          <w:rPr>
            <w:lang w:val="en-US"/>
          </w:rPr>
          <w:delText>a</w:delText>
        </w:r>
      </w:del>
      <w:ins w:id="403" w:author="Deiglmayr, Anne" w:date="2024-05-22T17:30:00Z">
        <w:r w:rsidR="000A0A29">
          <w:rPr>
            <w:lang w:val="en-US"/>
          </w:rPr>
          <w:t>A</w:t>
        </w:r>
      </w:ins>
      <w:r w:rsidR="00F702A3">
        <w:rPr>
          <w:lang w:val="en-US"/>
        </w:rPr>
        <w:t xml:space="preserve">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increased before</w:t>
      </w:r>
      <w:del w:id="404" w:author="Deiglmayr, Anne" w:date="2024-05-22T17:31:00Z">
        <w:r w:rsidR="00B2677C" w:rsidRPr="00A7542D" w:rsidDel="000A0A29">
          <w:rPr>
            <w:color w:val="000000"/>
            <w:lang w:val="en-US"/>
          </w:rPr>
          <w:delText xml:space="preserve"> the </w:delText>
        </w:r>
        <w:r w:rsidR="00B2677C" w:rsidDel="000A0A29">
          <w:rPr>
            <w:color w:val="000000"/>
            <w:lang w:val="en-US"/>
          </w:rPr>
          <w:delText>micro-teaching unit</w:delText>
        </w:r>
      </w:del>
      <w:r w:rsidR="00B2677C">
        <w:rPr>
          <w:color w:val="000000"/>
          <w:lang w:val="en-US"/>
        </w:rPr>
        <w:t xml:space="preserve">, peaked during, </w:t>
      </w:r>
      <w:r w:rsidR="00B2677C" w:rsidRPr="00A7542D">
        <w:rPr>
          <w:color w:val="000000"/>
          <w:lang w:val="en-US"/>
        </w:rPr>
        <w:t>and progressively decreased</w:t>
      </w:r>
      <w:r w:rsidR="00B2677C">
        <w:rPr>
          <w:color w:val="000000"/>
          <w:lang w:val="en-US"/>
        </w:rPr>
        <w:t xml:space="preserve"> after </w:t>
      </w:r>
      <w:ins w:id="405" w:author="Deiglmayr, Anne" w:date="2024-05-22T17:31:00Z">
        <w:r w:rsidR="000A0A29" w:rsidRPr="00A7542D">
          <w:rPr>
            <w:color w:val="000000"/>
            <w:lang w:val="en-US"/>
          </w:rPr>
          <w:t xml:space="preserve">the </w:t>
        </w:r>
        <w:r w:rsidR="000A0A29">
          <w:rPr>
            <w:color w:val="000000"/>
            <w:lang w:val="en-US"/>
          </w:rPr>
          <w:t>micro-teaching unit</w:t>
        </w:r>
      </w:ins>
      <w:del w:id="406" w:author="Deiglmayr, Anne" w:date="2024-05-22T17:31:00Z">
        <w:r w:rsidR="00B2677C" w:rsidDel="000A0A29">
          <w:rPr>
            <w:color w:val="000000"/>
            <w:lang w:val="en-US"/>
          </w:rPr>
          <w:delText>the teaching phase</w:delText>
        </w:r>
      </w:del>
      <w:r w:rsidR="00B2677C">
        <w:rPr>
          <w:color w:val="000000"/>
          <w:lang w:val="en-US"/>
        </w:rPr>
        <w:t xml:space="preserve">. </w:t>
      </w:r>
      <w:r w:rsidR="004024DC">
        <w:rPr>
          <w:color w:val="000000"/>
          <w:lang w:val="en-US"/>
        </w:rPr>
        <w:t xml:space="preserve">Second, </w:t>
      </w:r>
      <w:r w:rsidR="00B05F8E">
        <w:rPr>
          <w:color w:val="000000"/>
          <w:lang w:val="en-US"/>
        </w:rPr>
        <w:t xml:space="preserve">contrary to our expectations, </w:t>
      </w:r>
      <w:ins w:id="407" w:author="Deiglmayr, Anne" w:date="2024-05-22T17:32:00Z">
        <w:r w:rsidR="001B26BE">
          <w:rPr>
            <w:color w:val="000000"/>
            <w:lang w:val="en-US"/>
          </w:rPr>
          <w:t xml:space="preserve">differences in </w:t>
        </w:r>
      </w:ins>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w:t>
      </w:r>
      <w:del w:id="408" w:author="Deiglmayr, Anne" w:date="2024-05-22T17:35:00Z">
        <w:r w:rsidR="00952BCE" w:rsidRPr="00952BCE" w:rsidDel="00E425CA">
          <w:rPr>
            <w:color w:val="000000"/>
            <w:lang w:val="en-US"/>
          </w:rPr>
          <w:delText xml:space="preserve">predicted </w:delText>
        </w:r>
      </w:del>
      <w:ins w:id="409" w:author="Deiglmayr, Anne" w:date="2024-05-22T17:35:00Z">
        <w:r w:rsidR="00E425CA">
          <w:rPr>
            <w:color w:val="000000"/>
            <w:lang w:val="en-US"/>
          </w:rPr>
          <w:t>systematically explained</w:t>
        </w:r>
        <w:r w:rsidR="00E425CA" w:rsidRPr="00952BCE">
          <w:rPr>
            <w:color w:val="000000"/>
            <w:lang w:val="en-US"/>
          </w:rPr>
          <w:t xml:space="preserve"> </w:t>
        </w:r>
      </w:ins>
      <w:r w:rsidR="00D5681B" w:rsidRPr="00952BCE">
        <w:rPr>
          <w:color w:val="000000"/>
          <w:lang w:val="en-US"/>
        </w:rPr>
        <w:t xml:space="preserve">by </w:t>
      </w:r>
      <w:del w:id="410" w:author="Deiglmayr, Anne" w:date="2024-05-22T17:35:00Z">
        <w:r w:rsidR="00D5681B" w:rsidRPr="00952BCE" w:rsidDel="00E425CA">
          <w:rPr>
            <w:color w:val="000000"/>
            <w:lang w:val="en-US"/>
          </w:rPr>
          <w:delText xml:space="preserve">the </w:delText>
        </w:r>
      </w:del>
      <w:r w:rsidR="00D5681B" w:rsidRPr="00952BCE">
        <w:rPr>
          <w:color w:val="000000"/>
          <w:lang w:val="en-US"/>
        </w:rPr>
        <w:t xml:space="preserve">teaching experience or </w:t>
      </w:r>
      <w:del w:id="411" w:author="Deiglmayr, Anne" w:date="2024-05-22T17:35:00Z">
        <w:r w:rsidR="00D5681B" w:rsidRPr="00952BCE" w:rsidDel="00E425CA">
          <w:rPr>
            <w:color w:val="000000"/>
            <w:lang w:val="en-US"/>
          </w:rPr>
          <w:delText xml:space="preserve">by the </w:delText>
        </w:r>
      </w:del>
      <w:r w:rsidR="00D5681B" w:rsidRPr="00952BCE">
        <w:rPr>
          <w:color w:val="000000"/>
          <w:lang w:val="en-US"/>
        </w:rPr>
        <w:t xml:space="preserve">subjective </w:t>
      </w:r>
      <w:r w:rsidR="00D5681B">
        <w:rPr>
          <w:color w:val="000000"/>
          <w:lang w:val="en-US"/>
        </w:rPr>
        <w:t xml:space="preserve">appraisals </w:t>
      </w:r>
      <w:ins w:id="412" w:author="Deiglmayr, Anne" w:date="2024-05-22T17:35:00Z">
        <w:r w:rsidR="00E425CA">
          <w:rPr>
            <w:color w:val="000000"/>
            <w:lang w:val="en-US"/>
          </w:rPr>
          <w:t xml:space="preserve">of the disruptions </w:t>
        </w:r>
      </w:ins>
      <w:del w:id="413" w:author="Deiglmayr, Anne" w:date="2024-05-22T17:32:00Z">
        <w:r w:rsidR="00D5681B" w:rsidDel="001B26BE">
          <w:rPr>
            <w:color w:val="000000"/>
            <w:lang w:val="en-US"/>
          </w:rPr>
          <w:delText xml:space="preserve">(disruption appraisal, confidence appraisal) </w:delText>
        </w:r>
        <w:r w:rsidR="00454A69" w:rsidDel="001B26BE">
          <w:rPr>
            <w:color w:val="000000"/>
            <w:lang w:val="en-US"/>
          </w:rPr>
          <w:delText xml:space="preserve">either </w:delText>
        </w:r>
        <w:r w:rsidR="00952BCE" w:rsidRPr="00952BCE" w:rsidDel="001B26BE">
          <w:rPr>
            <w:color w:val="000000"/>
            <w:lang w:val="en-US"/>
          </w:rPr>
          <w:delText xml:space="preserve">during the </w:delText>
        </w:r>
        <w:r w:rsidR="00BA7829" w:rsidRPr="00F702A3" w:rsidDel="001B26BE">
          <w:rPr>
            <w:rStyle w:val="--l"/>
            <w:lang w:val="en-US"/>
          </w:rPr>
          <w:delText xml:space="preserve">decisive </w:delText>
        </w:r>
        <w:r w:rsidR="00952BCE" w:rsidRPr="00952BCE" w:rsidDel="001B26BE">
          <w:rPr>
            <w:color w:val="000000"/>
            <w:lang w:val="en-US"/>
          </w:rPr>
          <w:delText xml:space="preserve">phase - the teaching phase in which the potentially disruptive teaching events took place </w:delText>
        </w:r>
        <w:r w:rsidR="00454A69" w:rsidDel="001B26BE">
          <w:rPr>
            <w:color w:val="000000"/>
            <w:lang w:val="en-US"/>
          </w:rPr>
          <w:delText>–</w:delText>
        </w:r>
        <w:r w:rsidR="00952BCE" w:rsidRPr="00952BCE" w:rsidDel="001B26BE">
          <w:rPr>
            <w:color w:val="000000"/>
            <w:lang w:val="en-US"/>
          </w:rPr>
          <w:delText xml:space="preserve"> </w:delText>
        </w:r>
        <w:r w:rsidR="00454A69" w:rsidDel="001B26BE">
          <w:rPr>
            <w:color w:val="000000"/>
            <w:lang w:val="en-US"/>
          </w:rPr>
          <w:delText xml:space="preserve">or </w:delText>
        </w:r>
        <w:r w:rsidR="00D5681B" w:rsidDel="001B26BE">
          <w:rPr>
            <w:color w:val="000000"/>
            <w:lang w:val="en-US"/>
          </w:rPr>
          <w:delText>during the other phases</w:delText>
        </w:r>
      </w:del>
      <w:r w:rsidR="002A17B2">
        <w:rPr>
          <w:color w:val="000000"/>
          <w:lang w:val="en-US"/>
        </w:rPr>
        <w:t>.</w:t>
      </w:r>
      <w:r w:rsidR="009236E0">
        <w:rPr>
          <w:color w:val="000000"/>
          <w:lang w:val="en-US"/>
        </w:rPr>
        <w:t xml:space="preserve"> </w:t>
      </w:r>
    </w:p>
    <w:p w14:paraId="024BE137" w14:textId="77777777" w:rsidR="00142DE6" w:rsidRDefault="00142DE6" w:rsidP="00B717DE">
      <w:pPr>
        <w:pStyle w:val="StandardWeb"/>
        <w:spacing w:before="240" w:beforeAutospacing="0" w:after="240" w:afterAutospacing="0" w:line="360" w:lineRule="auto"/>
        <w:jc w:val="both"/>
        <w:rPr>
          <w:color w:val="000000"/>
          <w:lang w:val="en-US"/>
        </w:rPr>
      </w:pPr>
    </w:p>
    <w:p w14:paraId="64252028" w14:textId="2938C78B"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70446D97"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ins w:id="414" w:author="Deiglmayr, Anne" w:date="2024-05-22T17:36:00Z">
        <w:r w:rsidR="0081544E">
          <w:rPr>
            <w:lang w:val="en-US"/>
          </w:rPr>
          <w:t>,</w:t>
        </w:r>
      </w:ins>
      <w:r w:rsidR="003C6544">
        <w:rPr>
          <w:lang w:val="en-US"/>
        </w:rPr>
        <w:t xml:space="preserve"> </w:t>
      </w:r>
      <w:del w:id="415" w:author="Deiglmayr, Anne" w:date="2024-05-22T17:36:00Z">
        <w:r w:rsidR="003C6544" w:rsidRPr="002157F3" w:rsidDel="0081544E">
          <w:rPr>
            <w:lang w:val="en-US"/>
          </w:rPr>
          <w:delText xml:space="preserve">but </w:delText>
        </w:r>
      </w:del>
      <w:ins w:id="416" w:author="Deiglmayr, Anne" w:date="2024-05-22T17:36:00Z">
        <w:r w:rsidR="0081544E">
          <w:rPr>
            <w:lang w:val="en-US"/>
          </w:rPr>
          <w:t>and</w:t>
        </w:r>
        <w:r w:rsidR="0081544E" w:rsidRPr="002157F3">
          <w:rPr>
            <w:lang w:val="en-US"/>
          </w:rPr>
          <w:t xml:space="preserve"> </w:t>
        </w:r>
      </w:ins>
      <w:r w:rsidR="003C6544" w:rsidRPr="002157F3">
        <w:rPr>
          <w:lang w:val="en-US"/>
        </w:rPr>
        <w:t>subsequently decline</w:t>
      </w:r>
      <w:r w:rsidR="000A351C">
        <w:rPr>
          <w:lang w:val="en-US"/>
        </w:rPr>
        <w:t>d</w:t>
      </w:r>
      <w:r w:rsidR="003C6544" w:rsidRPr="002157F3">
        <w:rPr>
          <w:lang w:val="en-US"/>
        </w:rPr>
        <w:t xml:space="preserve"> </w:t>
      </w:r>
      <w:del w:id="417" w:author="Deiglmayr, Anne" w:date="2024-05-22T17:37:00Z">
        <w:r w:rsidR="003C6544" w:rsidRPr="002157F3" w:rsidDel="0081544E">
          <w:rPr>
            <w:lang w:val="en-US"/>
          </w:rPr>
          <w:delText xml:space="preserve">in </w:delText>
        </w:r>
        <w:r w:rsidR="003C6544" w:rsidDel="0081544E">
          <w:rPr>
            <w:lang w:val="en-US"/>
          </w:rPr>
          <w:delText xml:space="preserve">the </w:delText>
        </w:r>
        <w:r w:rsidR="00EB430A" w:rsidDel="0081544E">
          <w:rPr>
            <w:lang w:val="en-US"/>
          </w:rPr>
          <w:delText>following</w:delText>
        </w:r>
        <w:r w:rsidR="003C6544" w:rsidRPr="002157F3" w:rsidDel="0081544E">
          <w:rPr>
            <w:lang w:val="en-US"/>
          </w:rPr>
          <w:delText xml:space="preserve"> intervals</w:delText>
        </w:r>
        <w:r w:rsidR="003C6544" w:rsidDel="0081544E">
          <w:rPr>
            <w:lang w:val="en-US"/>
          </w:rPr>
          <w:delText xml:space="preserve"> </w:delText>
        </w:r>
      </w:del>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del w:id="418" w:author="Deiglmayr, Anne" w:date="2024-05-22T17:37:00Z">
        <w:r w:rsidR="00DB0214" w:rsidRPr="00634FB8" w:rsidDel="0081544E">
          <w:rPr>
            <w:lang w:val="en-US"/>
          </w:rPr>
          <w:delText xml:space="preserve">Our findings suggest that teachers’ </w:delText>
        </w:r>
        <w:r w:rsidR="00DB0214" w:rsidDel="0081544E">
          <w:rPr>
            <w:lang w:val="en-US"/>
          </w:rPr>
          <w:delText>HR increased due to the preparation</w:delText>
        </w:r>
        <w:r w:rsidR="00DB0214" w:rsidRPr="002157F3" w:rsidDel="0081544E">
          <w:rPr>
            <w:lang w:val="en-US"/>
          </w:rPr>
          <w:delText xml:space="preserve"> for </w:delText>
        </w:r>
        <w:r w:rsidR="00DB0214" w:rsidDel="0081544E">
          <w:rPr>
            <w:lang w:val="en-US"/>
          </w:rPr>
          <w:delText xml:space="preserve">the micro-teaching unit and decreased as </w:delText>
        </w:r>
        <w:r w:rsidR="00DB0214" w:rsidRPr="002157F3" w:rsidDel="0081544E">
          <w:rPr>
            <w:lang w:val="en-US"/>
          </w:rPr>
          <w:delText>a process of habituation to the teaching environment and recovery from the potentially stressful micro-teaching unit</w:delText>
        </w:r>
        <w:r w:rsidR="00DB0214" w:rsidDel="0081544E">
          <w:rPr>
            <w:lang w:val="en-US"/>
          </w:rPr>
          <w:delText xml:space="preserve">. </w:delText>
        </w:r>
      </w:del>
      <w:r w:rsidR="00DB0214" w:rsidRPr="006577D1">
        <w:rPr>
          <w:lang w:val="en-US"/>
        </w:rPr>
        <w:t xml:space="preserve">This </w:t>
      </w:r>
      <w:r w:rsidR="00DB0214" w:rsidRPr="006577D1">
        <w:rPr>
          <w:lang w:val="en-US"/>
        </w:rPr>
        <w:lastRenderedPageBreak/>
        <w:t>finding corresponds with results from prior studies</w:t>
      </w:r>
      <w:r w:rsidR="00DB0214">
        <w:rPr>
          <w:lang w:val="en-US"/>
        </w:rPr>
        <w:t xml:space="preserve"> that investigated HR trends in teaching-learning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ins w:id="419" w:author="Deiglmayr, Anne" w:date="2024-05-22T17:37:00Z">
        <w:r w:rsidR="0081544E">
          <w:rPr>
            <w:lang w:val="en-US"/>
          </w:rPr>
          <w:t>. We used standa</w:t>
        </w:r>
      </w:ins>
      <w:ins w:id="420" w:author="Deiglmayr, Anne" w:date="2024-05-22T17:38:00Z">
        <w:r w:rsidR="0081544E">
          <w:rPr>
            <w:lang w:val="en-US"/>
          </w:rPr>
          <w:t xml:space="preserve">rdized values for all further analyses to ensure </w:t>
        </w:r>
      </w:ins>
      <w:del w:id="421" w:author="Deiglmayr, Anne" w:date="2024-05-22T17:37:00Z">
        <w:r w:rsidR="003F4F52" w:rsidDel="0081544E">
          <w:rPr>
            <w:lang w:val="en-US"/>
          </w:rPr>
          <w:delText>,</w:delText>
        </w:r>
      </w:del>
      <w:del w:id="422" w:author="Deiglmayr, Anne" w:date="2024-05-22T17:38:00Z">
        <w:r w:rsidR="003F4F52" w:rsidDel="0081544E">
          <w:rPr>
            <w:lang w:val="en-US"/>
          </w:rPr>
          <w:delText xml:space="preserve"> i.e., </w:delText>
        </w:r>
        <w:r w:rsidR="003F4F52" w:rsidRPr="003F4F52" w:rsidDel="0081544E">
          <w:rPr>
            <w:lang w:val="en-US"/>
          </w:rPr>
          <w:delText>this method ensure</w:delText>
        </w:r>
        <w:r w:rsidR="00AC2FE2" w:rsidDel="0081544E">
          <w:rPr>
            <w:lang w:val="en-US"/>
          </w:rPr>
          <w:delText>d</w:delText>
        </w:r>
        <w:r w:rsidR="003F4F52" w:rsidRPr="003F4F52" w:rsidDel="0081544E">
          <w:rPr>
            <w:lang w:val="en-US"/>
          </w:rPr>
          <w:delText xml:space="preserve"> </w:delText>
        </w:r>
      </w:del>
      <w:r w:rsidR="003F4F52" w:rsidRPr="003F4F52">
        <w:rPr>
          <w:lang w:val="en-US"/>
        </w:rPr>
        <w:t xml:space="preserve">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498D3A5F" w14:textId="445507A2" w:rsidR="00D536F4" w:rsidRDefault="00047157" w:rsidP="00D536F4">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w:t>
      </w:r>
      <w:del w:id="423" w:author="Deiglmayr, Anne" w:date="2024-05-22T17:39:00Z">
        <w:r w:rsidR="006B07CA" w:rsidRPr="00BC714D" w:rsidDel="00393DD5">
          <w:rPr>
            <w:lang w:val="en-US"/>
          </w:rPr>
          <w:delText>strategies</w:delText>
        </w:r>
      </w:del>
      <w:ins w:id="424" w:author="Deiglmayr, Anne" w:date="2024-05-22T17:39:00Z">
        <w:r w:rsidR="00393DD5">
          <w:rPr>
            <w:lang w:val="en-US"/>
          </w:rPr>
          <w:t>skills</w:t>
        </w:r>
      </w:ins>
      <w:r w:rsidR="006B07CA" w:rsidRPr="00BC714D">
        <w:rPr>
          <w:lang w:val="en-US"/>
        </w:rPr>
        <w:t xml:space="preserve">, and thus </w:t>
      </w:r>
      <w:del w:id="425" w:author="Deiglmayr, Anne" w:date="2024-05-22T17:38:00Z">
        <w:r w:rsidR="006B07CA" w:rsidRPr="00BC714D" w:rsidDel="00393DD5">
          <w:rPr>
            <w:lang w:val="en-US"/>
          </w:rPr>
          <w:delText>better resources for coping</w:delText>
        </w:r>
      </w:del>
      <w:ins w:id="426" w:author="Deiglmayr, Anne" w:date="2024-05-22T17:38:00Z">
        <w:r w:rsidR="00393DD5">
          <w:rPr>
            <w:lang w:val="en-US"/>
          </w:rPr>
          <w:t>experience less stress</w:t>
        </w:r>
      </w:ins>
      <w:ins w:id="427" w:author="Deiglmayr, Anne" w:date="2024-05-22T17:39:00Z">
        <w:r w:rsidR="00393DD5">
          <w:rPr>
            <w:lang w:val="en-US"/>
          </w:rPr>
          <w:t xml:space="preserve"> when dealing with classroom disruptions</w:t>
        </w:r>
      </w:ins>
      <w:r w:rsidR="006B07CA" w:rsidRPr="00BC714D">
        <w:rPr>
          <w:lang w:val="en-US"/>
        </w:rPr>
        <w:t xml:space="preserve">. </w:t>
      </w:r>
      <w:r w:rsidR="00061E0A" w:rsidRPr="00061E0A">
        <w:rPr>
          <w:lang w:val="en-US"/>
        </w:rPr>
        <w:t xml:space="preserve">Contrary to expectations, we </w:t>
      </w:r>
      <w:r w:rsidR="008E1FBB">
        <w:rPr>
          <w:lang w:val="en-US"/>
        </w:rPr>
        <w:t>found no effects of</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del w:id="428" w:author="Deiglmayr, Anne" w:date="2024-05-22T17:39:00Z">
        <w:r w:rsidR="00C707B2" w:rsidDel="00393DD5">
          <w:rPr>
            <w:lang w:val="en-US"/>
          </w:rPr>
          <w:delText>This finding suggest</w:delText>
        </w:r>
        <w:r w:rsidR="00BB33BA" w:rsidDel="00393DD5">
          <w:rPr>
            <w:lang w:val="en-US"/>
          </w:rPr>
          <w:delText>s</w:delText>
        </w:r>
        <w:r w:rsidR="00C707B2" w:rsidDel="00393DD5">
          <w:rPr>
            <w:lang w:val="en-US"/>
          </w:rPr>
          <w:delText xml:space="preserve"> that</w:delText>
        </w:r>
      </w:del>
      <w:ins w:id="429" w:author="Deiglmayr, Anne" w:date="2024-05-22T17:40:00Z">
        <w:r w:rsidR="00393DD5">
          <w:rPr>
            <w:lang w:val="en-US"/>
          </w:rPr>
          <w:t>that the more</w:t>
        </w:r>
      </w:ins>
      <w:r w:rsidR="00BB33BA">
        <w:rPr>
          <w:lang w:val="en-US"/>
        </w:rPr>
        <w:t xml:space="preserve"> </w:t>
      </w:r>
      <w:r w:rsidR="00266648">
        <w:rPr>
          <w:lang w:val="en-US"/>
        </w:rPr>
        <w:t xml:space="preserve">experienced teachers </w:t>
      </w:r>
      <w:del w:id="430" w:author="Deiglmayr, Anne" w:date="2024-05-22T17:40:00Z">
        <w:r w:rsidR="00266648" w:rsidDel="00393DD5">
          <w:rPr>
            <w:lang w:val="en-US"/>
          </w:rPr>
          <w:delText>still</w:delText>
        </w:r>
        <w:r w:rsidR="00420123" w:rsidDel="00393DD5">
          <w:rPr>
            <w:lang w:val="en-US"/>
          </w:rPr>
          <w:delText xml:space="preserve"> </w:delText>
        </w:r>
      </w:del>
      <w:del w:id="431" w:author="Deiglmayr, Anne" w:date="2024-05-22T17:39:00Z">
        <w:r w:rsidR="00964A04" w:rsidDel="00393DD5">
          <w:rPr>
            <w:lang w:val="en-US"/>
          </w:rPr>
          <w:delText xml:space="preserve">experience </w:delText>
        </w:r>
      </w:del>
      <w:ins w:id="432" w:author="Deiglmayr, Anne" w:date="2024-05-22T17:39:00Z">
        <w:r w:rsidR="00393DD5">
          <w:rPr>
            <w:lang w:val="en-US"/>
          </w:rPr>
          <w:t xml:space="preserve">were </w:t>
        </w:r>
      </w:ins>
      <w:r w:rsidR="00964A04">
        <w:rPr>
          <w:lang w:val="en-US"/>
        </w:rPr>
        <w:t>stress</w:t>
      </w:r>
      <w:ins w:id="433" w:author="Deiglmayr, Anne" w:date="2024-05-22T17:40:00Z">
        <w:r w:rsidR="00393DD5">
          <w:rPr>
            <w:lang w:val="en-US"/>
          </w:rPr>
          <w:t>ed</w:t>
        </w:r>
      </w:ins>
      <w:r w:rsidR="00964A04">
        <w:rPr>
          <w:lang w:val="en-US"/>
        </w:rPr>
        <w:t xml:space="preserve"> </w:t>
      </w:r>
      <w:del w:id="434" w:author="Deiglmayr, Anne" w:date="2024-05-22T17:40:00Z">
        <w:r w:rsidR="00964A04" w:rsidDel="00393DD5">
          <w:rPr>
            <w:lang w:val="en-US"/>
          </w:rPr>
          <w:delText xml:space="preserve">in </w:delText>
        </w:r>
        <w:r w:rsidR="007956CF" w:rsidDel="00393DD5">
          <w:rPr>
            <w:lang w:val="en-US"/>
          </w:rPr>
          <w:delText>teaching situations</w:delText>
        </w:r>
      </w:del>
      <w:ins w:id="435" w:author="Deiglmayr, Anne" w:date="2024-05-22T17:40:00Z">
        <w:r w:rsidR="00393DD5">
          <w:rPr>
            <w:lang w:val="en-US"/>
          </w:rPr>
          <w:t>by the teaching demands to a similar degree as the less experienced teachers</w:t>
        </w:r>
      </w:ins>
      <w:r w:rsidR="00753CDB">
        <w:rPr>
          <w:lang w:val="en-US"/>
        </w:rPr>
        <w:t xml:space="preserve">. </w:t>
      </w:r>
      <w:del w:id="436" w:author="Deiglmayr, Anne" w:date="2024-05-22T17:41:00Z">
        <w:r w:rsidR="003B25A1" w:rsidDel="00393DD5">
          <w:rPr>
            <w:lang w:val="en-US"/>
          </w:rPr>
          <w:delText xml:space="preserve">The non-significant </w:delText>
        </w:r>
        <w:r w:rsidR="008031A8" w:rsidDel="00393DD5">
          <w:rPr>
            <w:lang w:val="en-US"/>
          </w:rPr>
          <w:delText>associations</w:delText>
        </w:r>
        <w:r w:rsidR="003B25A1" w:rsidDel="00393DD5">
          <w:rPr>
            <w:lang w:val="en-US"/>
          </w:rPr>
          <w:delText xml:space="preserve"> may be the result</w:delText>
        </w:r>
        <w:r w:rsidR="008031A8" w:rsidDel="00393DD5">
          <w:rPr>
            <w:lang w:val="en-US"/>
          </w:rPr>
          <w:delText xml:space="preserve"> </w:delText>
        </w:r>
        <w:r w:rsidR="003B25A1" w:rsidDel="00393DD5">
          <w:rPr>
            <w:lang w:val="en-US"/>
          </w:rPr>
          <w:delText xml:space="preserve">of the fact that </w:delText>
        </w:r>
      </w:del>
      <w:ins w:id="437" w:author="Deiglmayr, Anne" w:date="2024-05-22T17:41:00Z">
        <w:r w:rsidR="00393DD5">
          <w:rPr>
            <w:lang w:val="en-US"/>
          </w:rPr>
          <w:t xml:space="preserve">At least in the somewhat artificial teaching situation that we created, their </w:t>
        </w:r>
      </w:ins>
      <w:r w:rsidR="003B25A1">
        <w:rPr>
          <w:lang w:val="en-US"/>
        </w:rPr>
        <w:t xml:space="preserve">teaching experience </w:t>
      </w:r>
      <w:r w:rsidR="008031A8">
        <w:rPr>
          <w:lang w:val="en-US"/>
        </w:rPr>
        <w:t>did not</w:t>
      </w:r>
      <w:r w:rsidR="005F7CF7">
        <w:rPr>
          <w:lang w:val="en-US"/>
        </w:rPr>
        <w:t xml:space="preserve"> </w:t>
      </w:r>
      <w:del w:id="438" w:author="Deiglmayr, Anne" w:date="2024-05-22T17:41:00Z">
        <w:r w:rsidR="00D52194" w:rsidDel="00393DD5">
          <w:rPr>
            <w:lang w:val="en-US"/>
          </w:rPr>
          <w:delText>contribute</w:delText>
        </w:r>
        <w:r w:rsidR="008031A8" w:rsidDel="00393DD5">
          <w:rPr>
            <w:lang w:val="en-US"/>
          </w:rPr>
          <w:delText xml:space="preserve"> </w:delText>
        </w:r>
      </w:del>
      <w:ins w:id="439" w:author="Deiglmayr, Anne" w:date="2024-05-22T17:41:00Z">
        <w:r w:rsidR="00393DD5">
          <w:rPr>
            <w:lang w:val="en-US"/>
          </w:rPr>
          <w:t xml:space="preserve">provide sufficient </w:t>
        </w:r>
      </w:ins>
      <w:del w:id="440" w:author="Deiglmayr, Anne" w:date="2024-05-22T17:42:00Z">
        <w:r w:rsidR="00D52194" w:rsidDel="00393DD5">
          <w:rPr>
            <w:lang w:val="en-US"/>
          </w:rPr>
          <w:delText>to</w:delText>
        </w:r>
        <w:r w:rsidR="008031A8" w:rsidDel="00393DD5">
          <w:rPr>
            <w:lang w:val="en-US"/>
          </w:rPr>
          <w:delText xml:space="preserve"> </w:delText>
        </w:r>
      </w:del>
      <w:r w:rsidR="005F7CF7">
        <w:rPr>
          <w:lang w:val="en-US"/>
        </w:rPr>
        <w:t>resources</w:t>
      </w:r>
      <w:r w:rsidR="001348A6">
        <w:rPr>
          <w:lang w:val="en-US"/>
        </w:rPr>
        <w:t xml:space="preserve"> </w:t>
      </w:r>
      <w:del w:id="441" w:author="Deiglmayr, Anne" w:date="2024-05-22T17:41:00Z">
        <w:r w:rsidR="001348A6" w:rsidDel="00393DD5">
          <w:rPr>
            <w:lang w:val="en-US"/>
          </w:rPr>
          <w:delText>for coping</w:delText>
        </w:r>
        <w:r w:rsidR="00DC2071" w:rsidDel="00393DD5">
          <w:rPr>
            <w:lang w:val="en-US"/>
          </w:rPr>
          <w:delText xml:space="preserve"> </w:delText>
        </w:r>
        <w:r w:rsidR="001348A6" w:rsidDel="00393DD5">
          <w:rPr>
            <w:lang w:val="en-US"/>
          </w:rPr>
          <w:delText>to</w:delText>
        </w:r>
      </w:del>
      <w:ins w:id="442" w:author="Deiglmayr, Anne" w:date="2024-05-22T17:41:00Z">
        <w:r w:rsidR="00393DD5">
          <w:rPr>
            <w:lang w:val="en-US"/>
          </w:rPr>
          <w:t>to effectively</w:t>
        </w:r>
      </w:ins>
      <w:r w:rsidR="001348A6">
        <w:rPr>
          <w:lang w:val="en-US"/>
        </w:rPr>
        <w:t xml:space="preserve">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w:t>
      </w:r>
      <w:ins w:id="443" w:author="Deiglmayr, Anne" w:date="2024-05-22T17:42:00Z">
        <w:r w:rsidR="00393DD5">
          <w:rPr>
            <w:lang w:val="en-US"/>
          </w:rPr>
          <w:t>,</w:t>
        </w:r>
      </w:ins>
      <w:r w:rsidR="00C45C17" w:rsidRPr="00C45C17">
        <w:rPr>
          <w:lang w:val="en-US"/>
        </w:rPr>
        <w:t xml:space="preserve">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w:t>
      </w:r>
      <w:del w:id="444" w:author="Deiglmayr, Anne" w:date="2024-05-22T17:42:00Z">
        <w:r w:rsidR="00B46EAC" w:rsidRPr="00B46EAC" w:rsidDel="00393DD5">
          <w:rPr>
            <w:lang w:val="en-US"/>
          </w:rPr>
          <w:delText>does not appear to be</w:delText>
        </w:r>
      </w:del>
      <w:ins w:id="445" w:author="Deiglmayr, Anne" w:date="2024-05-22T17:42:00Z">
        <w:r w:rsidR="00393DD5">
          <w:rPr>
            <w:lang w:val="en-US"/>
          </w:rPr>
          <w:t>is not</w:t>
        </w:r>
      </w:ins>
      <w:r w:rsidR="00B46EAC" w:rsidRPr="00B46EAC">
        <w:rPr>
          <w:lang w:val="en-US"/>
        </w:rPr>
        <w:t xml:space="preserve"> a guarantee for more professional knowledge</w:t>
      </w:r>
      <w:ins w:id="446" w:author="Deiglmayr, Anne" w:date="2024-05-22T17:42:00Z">
        <w:r w:rsidR="00393DD5">
          <w:rPr>
            <w:lang w:val="en-US"/>
          </w:rPr>
          <w:t xml:space="preserve"> and skills</w:t>
        </w:r>
      </w:ins>
      <w:r w:rsidR="00B46EAC" w:rsidRPr="00B46EAC">
        <w:rPr>
          <w:lang w:val="en-US"/>
        </w:rPr>
        <w:t xml:space="preserve">. Other studies have also shown that teachers with more professional experience do not perform </w:t>
      </w:r>
      <w:r w:rsidR="00B46EAC" w:rsidRPr="00B46EAC">
        <w:rPr>
          <w:lang w:val="en-US"/>
        </w:rPr>
        <w:lastRenderedPageBreak/>
        <w:t>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r w:rsidR="00E676B2">
        <w:rPr>
          <w:lang w:val="en-US"/>
        </w:rPr>
        <w:t xml:space="preserve"> </w:t>
      </w:r>
      <w:del w:id="447" w:author="Deiglmayr, Anne" w:date="2024-05-22T17:43:00Z">
        <w:r w:rsidR="000B4B51" w:rsidRPr="000B4B51" w:rsidDel="00393DD5">
          <w:rPr>
            <w:rStyle w:val="--l"/>
            <w:lang w:val="en-US"/>
          </w:rPr>
          <w:delText xml:space="preserve">These results </w:delText>
        </w:r>
        <w:r w:rsidR="008005A6" w:rsidDel="00393DD5">
          <w:rPr>
            <w:rStyle w:val="--l"/>
            <w:lang w:val="en-US"/>
          </w:rPr>
          <w:delText>strongly</w:delText>
        </w:r>
        <w:r w:rsidR="000B4B51" w:rsidRPr="000B4B51" w:rsidDel="00393DD5">
          <w:rPr>
            <w:rStyle w:val="--l"/>
            <w:lang w:val="en-US"/>
          </w:rPr>
          <w:delText xml:space="preserve"> underline the fact that “experienced” is not synonymous with “expertise”, but rather</w:delText>
        </w:r>
      </w:del>
      <w:ins w:id="448" w:author="Deiglmayr, Anne" w:date="2024-05-22T17:43:00Z">
        <w:r w:rsidR="00393DD5">
          <w:rPr>
            <w:rStyle w:val="--l"/>
            <w:lang w:val="en-US"/>
          </w:rPr>
          <w:t>Developing skills</w:t>
        </w:r>
      </w:ins>
      <w:r w:rsidR="000B4B51" w:rsidRPr="000B4B51">
        <w:rPr>
          <w:rStyle w:val="--l"/>
          <w:lang w:val="en-US"/>
        </w:rPr>
        <w:t xml:space="preserve"> </w:t>
      </w:r>
      <w:ins w:id="449" w:author="Deiglmayr, Anne" w:date="2024-05-22T17:43:00Z">
        <w:r w:rsidR="00393DD5">
          <w:rPr>
            <w:rStyle w:val="--l"/>
            <w:lang w:val="en-US"/>
          </w:rPr>
          <w:t xml:space="preserve">from professional experience </w:t>
        </w:r>
      </w:ins>
      <w:r w:rsidR="000B4B51" w:rsidRPr="000B4B51">
        <w:rPr>
          <w:rStyle w:val="--l"/>
          <w:lang w:val="en-US"/>
        </w:rPr>
        <w:t xml:space="preserve">requires </w:t>
      </w:r>
      <w:r w:rsidR="00D251C6">
        <w:rPr>
          <w:rStyle w:val="--l"/>
          <w:lang w:val="en-US"/>
        </w:rPr>
        <w:t xml:space="preserve">a </w:t>
      </w:r>
      <w:r w:rsidR="000B4B51" w:rsidRPr="000B4B51">
        <w:rPr>
          <w:rStyle w:val="--l"/>
          <w:lang w:val="en-US"/>
        </w:rPr>
        <w:t xml:space="preserve">deliberate practice </w:t>
      </w:r>
      <w:r w:rsidR="004748B6">
        <w:rPr>
          <w:rStyle w:val="--l"/>
          <w:lang w:val="en-US"/>
        </w:rPr>
        <w:t xml:space="preserve">of teaching </w:t>
      </w:r>
      <w:r w:rsidR="008C482C">
        <w:rPr>
          <w:rStyle w:val="--l"/>
          <w:lang w:val="en-US"/>
        </w:rPr>
        <w:t>“</w:t>
      </w:r>
      <w:r w:rsidR="008C482C" w:rsidRPr="008C482C">
        <w:rPr>
          <w:lang w:val="en-US"/>
        </w:rPr>
        <w:t xml:space="preserve">to choose to improve, to learn through </w:t>
      </w:r>
      <w:r w:rsidR="006F2694">
        <w:rPr>
          <w:lang w:val="en-US"/>
        </w:rPr>
        <w:t>[…]</w:t>
      </w:r>
      <w:r w:rsidR="00446BD7">
        <w:rPr>
          <w:lang w:val="en-US"/>
        </w:rPr>
        <w:t xml:space="preserve"> </w:t>
      </w:r>
      <w:r w:rsidR="008C482C" w:rsidRPr="008C482C">
        <w:rPr>
          <w:lang w:val="en-US"/>
        </w:rPr>
        <w:t>experience, and to integrate new knowledge into future performances</w:t>
      </w:r>
      <w:r w:rsidR="008C482C">
        <w:rPr>
          <w:rStyle w:val="--l"/>
          <w:lang w:val="en-US"/>
        </w:rPr>
        <w:t xml:space="preserve">” </w:t>
      </w:r>
      <w:r w:rsidR="000B4B51" w:rsidRPr="000B4B51">
        <w:rPr>
          <w:rStyle w:val="--l"/>
          <w:lang w:val="en-US"/>
        </w:rPr>
        <w:t>[</w:t>
      </w:r>
      <w:r w:rsidR="00D712FD">
        <w:rPr>
          <w:rStyle w:val="--l"/>
          <w:lang w:val="en-US"/>
        </w:rPr>
        <w:t>@</w:t>
      </w:r>
      <w:r w:rsidR="008005A6" w:rsidRPr="008005A6">
        <w:rPr>
          <w:rStyle w:val="--l"/>
          <w:lang w:val="en-US"/>
        </w:rPr>
        <w:t>dunn1999deliberate</w:t>
      </w:r>
      <w:r w:rsidR="00D251C6">
        <w:rPr>
          <w:rStyle w:val="--l"/>
          <w:lang w:val="en-US"/>
        </w:rPr>
        <w:t xml:space="preserve">, </w:t>
      </w:r>
      <w:r w:rsidR="00D251C6" w:rsidRPr="00D536F4">
        <w:rPr>
          <w:lang w:val="en-US"/>
        </w:rPr>
        <w:t>p. 647</w:t>
      </w:r>
      <w:r w:rsidR="008005A6" w:rsidRPr="00D536F4">
        <w:rPr>
          <w:lang w:val="en-US"/>
        </w:rPr>
        <w:t>]</w:t>
      </w:r>
      <w:r w:rsidR="00D536F4">
        <w:rPr>
          <w:lang w:val="en-US"/>
        </w:rPr>
        <w:t>.</w:t>
      </w:r>
    </w:p>
    <w:p w14:paraId="736C8307" w14:textId="56630352" w:rsidR="00D536F4" w:rsidRPr="00B37AB2" w:rsidDel="00393DD5" w:rsidRDefault="00D536F4" w:rsidP="00D536F4">
      <w:pPr>
        <w:pStyle w:val="StandardWeb"/>
        <w:spacing w:before="240" w:after="240" w:line="360" w:lineRule="auto"/>
        <w:jc w:val="both"/>
        <w:rPr>
          <w:del w:id="450" w:author="Deiglmayr, Anne" w:date="2024-05-22T17:44:00Z"/>
          <w:lang w:val="en-US"/>
        </w:rPr>
      </w:pPr>
      <w:del w:id="451" w:author="Deiglmayr, Anne" w:date="2024-05-22T17:44:00Z">
        <w:r w:rsidRPr="00D536F4" w:rsidDel="00393DD5">
          <w:rPr>
            <w:lang w:val="en-US"/>
          </w:rPr>
          <w:delText xml:space="preserve">Recent research also </w:delText>
        </w:r>
        <w:r w:rsidR="00B37AB2" w:rsidRPr="00B37AB2" w:rsidDel="00393DD5">
          <w:rPr>
            <w:lang w:val="en-US"/>
          </w:rPr>
          <w:delText xml:space="preserve">emphasizes the negative impact of work demands on emotional exhaustion but finds no significant effects on physiological measures </w:delText>
        </w:r>
        <w:r w:rsidR="00B37AB2" w:rsidDel="00393DD5">
          <w:rPr>
            <w:lang w:val="en-US"/>
          </w:rPr>
          <w:delText>such as</w:delText>
        </w:r>
        <w:r w:rsidR="00B37AB2" w:rsidRPr="00B37AB2" w:rsidDel="00393DD5">
          <w:rPr>
            <w:lang w:val="en-US"/>
          </w:rPr>
          <w:delText xml:space="preserve"> heart rate variability and no </w:delText>
        </w:r>
        <w:r w:rsidR="00E05391" w:rsidDel="00393DD5">
          <w:rPr>
            <w:lang w:val="en-US"/>
          </w:rPr>
          <w:delText xml:space="preserve">moderating </w:delText>
        </w:r>
        <w:r w:rsidR="00B1089D" w:rsidDel="00393DD5">
          <w:rPr>
            <w:lang w:val="en-US"/>
          </w:rPr>
          <w:delText>effects</w:delText>
        </w:r>
        <w:r w:rsidR="00544944" w:rsidDel="00393DD5">
          <w:rPr>
            <w:lang w:val="en-US"/>
          </w:rPr>
          <w:delText xml:space="preserve"> of</w:delText>
        </w:r>
        <w:r w:rsidR="00B37AB2" w:rsidRPr="00B37AB2" w:rsidDel="00393DD5">
          <w:rPr>
            <w:lang w:val="en-US"/>
          </w:rPr>
          <w:delText xml:space="preserve"> job resources</w:delText>
        </w:r>
        <w:r w:rsidR="00B37AB2" w:rsidDel="00393DD5">
          <w:rPr>
            <w:lang w:val="en-US"/>
          </w:rPr>
          <w:delText xml:space="preserve"> [@</w:delText>
        </w:r>
        <w:r w:rsidR="00E05391" w:rsidRPr="00E05391" w:rsidDel="00393DD5">
          <w:rPr>
            <w:lang w:val="en-US"/>
          </w:rPr>
          <w:delText>schmid2020teachers</w:delText>
        </w:r>
        <w:r w:rsidR="00E05391" w:rsidDel="00393DD5">
          <w:rPr>
            <w:lang w:val="en-US"/>
          </w:rPr>
          <w:delText>].</w:delText>
        </w:r>
        <w:r w:rsidR="00AB6DBA" w:rsidDel="00393DD5">
          <w:rPr>
            <w:lang w:val="en-US"/>
          </w:rPr>
          <w:delText xml:space="preserve"> </w:delText>
        </w:r>
      </w:del>
    </w:p>
    <w:p w14:paraId="6785F219" w14:textId="7C096794" w:rsidR="00B05379" w:rsidRDefault="00F258CD" w:rsidP="00E079CB">
      <w:pPr>
        <w:pStyle w:val="StandardWeb"/>
        <w:spacing w:before="240" w:beforeAutospacing="0" w:after="240" w:afterAutospacing="0" w:line="360" w:lineRule="auto"/>
        <w:jc w:val="both"/>
        <w:rPr>
          <w:rStyle w:val="--l"/>
          <w:lang w:val="en-US"/>
        </w:rPr>
      </w:pPr>
      <w:del w:id="452" w:author="Deiglmayr, Anne" w:date="2024-05-22T17:44:00Z">
        <w:r w:rsidRPr="00F258CD" w:rsidDel="00393DD5">
          <w:rPr>
            <w:lang w:val="en-US"/>
          </w:rPr>
          <w:delText>Nevertheless</w:delText>
        </w:r>
      </w:del>
      <w:ins w:id="453" w:author="Deiglmayr, Anne" w:date="2024-05-22T17:44:00Z">
        <w:r w:rsidR="00393DD5">
          <w:rPr>
            <w:lang w:val="en-US"/>
          </w:rPr>
          <w:t>While we found no systematic effects of t</w:t>
        </w:r>
      </w:ins>
      <w:ins w:id="454" w:author="Deiglmayr, Anne" w:date="2024-05-22T17:45:00Z">
        <w:r w:rsidR="00393DD5">
          <w:rPr>
            <w:lang w:val="en-US"/>
          </w:rPr>
          <w:t>eaching experience or subjective appraisals</w:t>
        </w:r>
      </w:ins>
      <w:r w:rsidRPr="00F258CD">
        <w:rPr>
          <w:lang w:val="en-US"/>
        </w:rPr>
        <w:t xml:space="preserve">, we </w:t>
      </w:r>
      <w:ins w:id="455" w:author="Deiglmayr, Anne" w:date="2024-05-22T17:45:00Z">
        <w:r w:rsidR="00393DD5">
          <w:rPr>
            <w:lang w:val="en-US"/>
          </w:rPr>
          <w:t xml:space="preserve">did see some interesting patterns of correlations. </w:t>
        </w:r>
      </w:ins>
      <w:del w:id="456" w:author="Deiglmayr, Anne" w:date="2024-05-22T17:45:00Z">
        <w:r w:rsidRPr="00F258CD" w:rsidDel="00393DD5">
          <w:rPr>
            <w:lang w:val="en-US"/>
          </w:rPr>
          <w:delText xml:space="preserve">found some individual effects in some </w:delText>
        </w:r>
        <w:r w:rsidR="006D1A1E" w:rsidDel="00393DD5">
          <w:rPr>
            <w:lang w:val="en-US"/>
          </w:rPr>
          <w:delText xml:space="preserve">of the investigated </w:delText>
        </w:r>
        <w:r w:rsidRPr="00F258CD" w:rsidDel="00393DD5">
          <w:rPr>
            <w:lang w:val="en-US"/>
          </w:rPr>
          <w:delText>intervals.</w:delText>
        </w:r>
        <w:r w:rsidR="006D1A1E" w:rsidDel="00393DD5">
          <w:rPr>
            <w:lang w:val="en-US"/>
          </w:rPr>
          <w:delText xml:space="preserve"> </w:delText>
        </w:r>
      </w:del>
      <w:r w:rsidR="000249F1" w:rsidRPr="000249F1">
        <w:rPr>
          <w:lang w:val="en-US"/>
        </w:rPr>
        <w:t>First</w:t>
      </w:r>
      <w:r w:rsidR="00A7075A">
        <w:rPr>
          <w:lang w:val="en-US"/>
        </w:rPr>
        <w:t xml:space="preserve">, </w:t>
      </w:r>
      <w:del w:id="457" w:author="Deiglmayr, Anne" w:date="2024-05-22T17:45:00Z">
        <w:r w:rsidR="000249F1" w:rsidRPr="000249F1" w:rsidDel="00393DD5">
          <w:rPr>
            <w:lang w:val="en-US"/>
          </w:rPr>
          <w:delText xml:space="preserve">when solely considering </w:delText>
        </w:r>
      </w:del>
      <w:r w:rsidR="00310968">
        <w:rPr>
          <w:lang w:val="en-US"/>
        </w:rPr>
        <w:t>teaching experience</w:t>
      </w:r>
      <w:r w:rsidR="00AA3B57">
        <w:rPr>
          <w:lang w:val="en-US"/>
        </w:rPr>
        <w:t xml:space="preserve"> </w:t>
      </w:r>
      <w:del w:id="458" w:author="Deiglmayr, Anne" w:date="2024-05-22T17:45:00Z">
        <w:r w:rsidR="00AA3B57" w:rsidDel="00393DD5">
          <w:rPr>
            <w:lang w:val="en-US"/>
          </w:rPr>
          <w:delText>(Hypotheses 2a)</w:delText>
        </w:r>
        <w:r w:rsidR="000249F1" w:rsidRPr="000249F1" w:rsidDel="00393DD5">
          <w:rPr>
            <w:lang w:val="en-US"/>
          </w:rPr>
          <w:delText>,</w:delText>
        </w:r>
        <w:r w:rsidR="00E079CB" w:rsidDel="00393DD5">
          <w:rPr>
            <w:lang w:val="en-US"/>
          </w:rPr>
          <w:delText xml:space="preserve"> </w:delText>
        </w:r>
        <w:r w:rsidR="00521E40" w:rsidDel="00393DD5">
          <w:rPr>
            <w:lang w:val="en-US"/>
          </w:rPr>
          <w:delText xml:space="preserve">HR </w:delText>
        </w:r>
      </w:del>
      <w:r w:rsidR="000249F1" w:rsidRPr="000249F1">
        <w:rPr>
          <w:lang w:val="en-US"/>
        </w:rPr>
        <w:t>was</w:t>
      </w:r>
      <w:r w:rsidR="00521E40">
        <w:rPr>
          <w:lang w:val="en-US"/>
        </w:rPr>
        <w:t xml:space="preserve"> </w:t>
      </w:r>
      <w:del w:id="459" w:author="Deiglmayr, Anne" w:date="2024-05-22T17:45:00Z">
        <w:r w:rsidR="00521E40" w:rsidDel="00393DD5">
          <w:rPr>
            <w:lang w:val="en-US"/>
          </w:rPr>
          <w:delText xml:space="preserve">predicted </w:delText>
        </w:r>
      </w:del>
      <w:ins w:id="460" w:author="Deiglmayr, Anne" w:date="2024-05-22T17:45:00Z">
        <w:r w:rsidR="00393DD5">
          <w:rPr>
            <w:lang w:val="en-US"/>
          </w:rPr>
          <w:t xml:space="preserve">predictive of HR differences </w:t>
        </w:r>
      </w:ins>
      <w:del w:id="461" w:author="Deiglmayr, Anne" w:date="2024-05-22T17:46:00Z">
        <w:r w:rsidR="00521E40" w:rsidRPr="00CF700B" w:rsidDel="00393DD5">
          <w:rPr>
            <w:color w:val="000000"/>
            <w:lang w:val="en-US"/>
          </w:rPr>
          <w:delText xml:space="preserve">only </w:delText>
        </w:r>
      </w:del>
      <w:r w:rsidR="00521E40">
        <w:rPr>
          <w:color w:val="000000"/>
          <w:lang w:val="en-US"/>
        </w:rPr>
        <w:t xml:space="preserve">in </w:t>
      </w:r>
      <w:del w:id="462" w:author="Deiglmayr, Anne" w:date="2024-05-22T17:46:00Z">
        <w:r w:rsidR="00AE2EC4" w:rsidDel="00393DD5">
          <w:rPr>
            <w:color w:val="000000"/>
            <w:lang w:val="en-US"/>
          </w:rPr>
          <w:delText>one of the investigated intervals</w:delText>
        </w:r>
      </w:del>
      <w:ins w:id="463" w:author="Deiglmayr, Anne" w:date="2024-05-22T17:46:00Z">
        <w:r w:rsidR="00393DD5">
          <w:rPr>
            <w:color w:val="000000"/>
            <w:lang w:val="en-US"/>
          </w:rPr>
          <w:t xml:space="preserve">the </w:t>
        </w:r>
      </w:ins>
      <w:ins w:id="464" w:author="Deiglmayr, Anne" w:date="2024-05-22T17:47:00Z">
        <w:r w:rsidR="00393DD5" w:rsidRPr="00393DD5">
          <w:rPr>
            <w:i/>
            <w:iCs/>
            <w:color w:val="000000"/>
            <w:lang w:val="en-US"/>
            <w:rPrChange w:id="465" w:author="Deiglmayr, Anne" w:date="2024-05-22T17:47:00Z">
              <w:rPr>
                <w:color w:val="000000"/>
                <w:lang w:val="en-US"/>
              </w:rPr>
            </w:rPrChange>
          </w:rPr>
          <w:t>interview</w:t>
        </w:r>
      </w:ins>
      <w:ins w:id="466" w:author="Deiglmayr, Anne" w:date="2024-05-22T17:46:00Z">
        <w:r w:rsidR="00393DD5" w:rsidRPr="00393DD5">
          <w:rPr>
            <w:i/>
            <w:iCs/>
            <w:color w:val="000000"/>
            <w:lang w:val="en-US"/>
            <w:rPrChange w:id="467" w:author="Deiglmayr, Anne" w:date="2024-05-22T17:47:00Z">
              <w:rPr>
                <w:color w:val="000000"/>
                <w:lang w:val="en-US"/>
              </w:rPr>
            </w:rPrChange>
          </w:rPr>
          <w:t xml:space="preserve"> phase</w:t>
        </w:r>
      </w:ins>
      <w:r w:rsidR="00AE2EC4">
        <w:rPr>
          <w:color w:val="000000"/>
          <w:lang w:val="en-US"/>
        </w:rPr>
        <w:t xml:space="preserve">, </w:t>
      </w:r>
      <w:del w:id="468" w:author="Deiglmayr, Anne" w:date="2024-05-22T17:46:00Z">
        <w:r w:rsidR="00BB3589" w:rsidDel="00393DD5">
          <w:rPr>
            <w:color w:val="000000"/>
            <w:lang w:val="en-US"/>
          </w:rPr>
          <w:delText xml:space="preserve">showing </w:delText>
        </w:r>
      </w:del>
      <w:ins w:id="469" w:author="Deiglmayr, Anne" w:date="2024-05-22T17:46:00Z">
        <w:r w:rsidR="00393DD5">
          <w:rPr>
            <w:color w:val="000000"/>
            <w:lang w:val="en-US"/>
          </w:rPr>
          <w:t xml:space="preserve">in the direction </w:t>
        </w:r>
      </w:ins>
      <w:r w:rsidR="00BB3589">
        <w:rPr>
          <w:color w:val="000000"/>
          <w:lang w:val="en-US"/>
        </w:rPr>
        <w:t xml:space="preserve">that </w:t>
      </w:r>
      <w:ins w:id="470" w:author="Deiglmayr, Anne" w:date="2024-05-22T17:46:00Z">
        <w:r w:rsidR="00393DD5">
          <w:rPr>
            <w:color w:val="000000"/>
            <w:lang w:val="en-US"/>
          </w:rPr>
          <w:t xml:space="preserve">more experienced </w:t>
        </w:r>
      </w:ins>
      <w:r w:rsidR="00AE2EC4" w:rsidRPr="002A54BE">
        <w:rPr>
          <w:color w:val="000000"/>
          <w:lang w:val="en-US"/>
        </w:rPr>
        <w:t xml:space="preserve">teachers </w:t>
      </w:r>
      <w:del w:id="471" w:author="Deiglmayr, Anne" w:date="2024-05-22T17:46:00Z">
        <w:r w:rsidR="00AE2EC4" w:rsidDel="00393DD5">
          <w:rPr>
            <w:color w:val="000000"/>
            <w:lang w:val="en-US"/>
          </w:rPr>
          <w:delText>with</w:delText>
        </w:r>
        <w:r w:rsidR="00AE2EC4" w:rsidRPr="002A54BE" w:rsidDel="00393DD5">
          <w:rPr>
            <w:color w:val="000000"/>
            <w:lang w:val="en-US"/>
          </w:rPr>
          <w:delText xml:space="preserve"> more experience </w:delText>
        </w:r>
        <w:r w:rsidR="00BB3589" w:rsidDel="00393DD5">
          <w:rPr>
            <w:color w:val="000000"/>
            <w:lang w:val="en-US"/>
          </w:rPr>
          <w:delText>had</w:delText>
        </w:r>
        <w:r w:rsidR="00AE2EC4" w:rsidDel="00393DD5">
          <w:rPr>
            <w:color w:val="000000"/>
            <w:lang w:val="en-US"/>
          </w:rPr>
          <w:delText xml:space="preserve"> </w:delText>
        </w:r>
      </w:del>
      <w:ins w:id="472" w:author="Deiglmayr, Anne" w:date="2024-05-22T17:46:00Z">
        <w:r w:rsidR="00393DD5">
          <w:rPr>
            <w:color w:val="000000"/>
            <w:lang w:val="en-US"/>
          </w:rPr>
          <w:t xml:space="preserve">showed </w:t>
        </w:r>
      </w:ins>
      <w:r w:rsidR="00AE2EC4" w:rsidRPr="002A54BE">
        <w:rPr>
          <w:color w:val="000000"/>
          <w:lang w:val="en-US"/>
        </w:rPr>
        <w:t>higher standardized mean HR levels</w:t>
      </w:r>
      <w:ins w:id="473" w:author="Deiglmayr, Anne" w:date="2024-05-22T17:47:00Z">
        <w:r w:rsidR="00393DD5">
          <w:rPr>
            <w:color w:val="000000"/>
            <w:lang w:val="en-US"/>
          </w:rPr>
          <w:t xml:space="preserve"> </w:t>
        </w:r>
      </w:ins>
      <w:del w:id="474" w:author="Deiglmayr, Anne" w:date="2024-05-22T17:47:00Z">
        <w:r w:rsidR="00AA3B57" w:rsidDel="00393DD5">
          <w:rPr>
            <w:color w:val="000000"/>
            <w:lang w:val="en-US"/>
          </w:rPr>
          <w:delText>,</w:delText>
        </w:r>
        <w:r w:rsidR="005727F6" w:rsidDel="00393DD5">
          <w:rPr>
            <w:color w:val="000000"/>
            <w:lang w:val="en-US"/>
          </w:rPr>
          <w:delText xml:space="preserve"> </w:delText>
        </w:r>
        <w:r w:rsidR="00AA3B57" w:rsidDel="00393DD5">
          <w:rPr>
            <w:color w:val="000000"/>
            <w:lang w:val="en-US"/>
          </w:rPr>
          <w:delText>c</w:delText>
        </w:r>
        <w:r w:rsidR="00AA3B57" w:rsidRPr="00D91130" w:rsidDel="00393DD5">
          <w:rPr>
            <w:color w:val="000000"/>
            <w:lang w:val="en-US"/>
          </w:rPr>
          <w:delText>ontrary to expectations</w:delText>
        </w:r>
        <w:r w:rsidR="0083212D" w:rsidDel="00393DD5">
          <w:rPr>
            <w:color w:val="000000"/>
            <w:lang w:val="en-US"/>
          </w:rPr>
          <w:delText xml:space="preserve"> </w:delText>
        </w:r>
      </w:del>
      <w:r w:rsidR="0083212D">
        <w:rPr>
          <w:color w:val="000000"/>
          <w:lang w:val="en-US"/>
        </w:rPr>
        <w:t>(</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ins w:id="475" w:author="Deiglmayr, Anne" w:date="2024-05-22T17:47:00Z">
        <w:r w:rsidR="00393DD5">
          <w:rPr>
            <w:color w:val="000000"/>
            <w:lang w:val="en-US"/>
          </w:rPr>
          <w:t xml:space="preserve"> and thus, probably experienced higher levels of stress</w:t>
        </w:r>
      </w:ins>
      <w:ins w:id="476" w:author="Deiglmayr, Anne" w:date="2024-05-22T17:48:00Z">
        <w:r w:rsidR="00393DD5">
          <w:rPr>
            <w:color w:val="000000"/>
            <w:lang w:val="en-US"/>
          </w:rPr>
          <w:t>, during the stimulated recall interview</w:t>
        </w:r>
      </w:ins>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w:t>
      </w:r>
      <w:commentRangeStart w:id="477"/>
      <w:r w:rsidR="00AA3B57" w:rsidRPr="00D67450">
        <w:rPr>
          <w:rStyle w:val="--l"/>
          <w:lang w:val="en-US"/>
        </w:rPr>
        <w:t xml:space="preserve">insufficient </w:t>
      </w:r>
      <w:commentRangeEnd w:id="477"/>
      <w:r w:rsidR="00A95D29">
        <w:rPr>
          <w:rStyle w:val="Kommentarzeichen"/>
          <w:rFonts w:asciiTheme="minorHAnsi" w:eastAsiaTheme="minorHAnsi" w:hAnsiTheme="minorHAnsi" w:cstheme="minorBidi"/>
          <w:lang w:eastAsia="en-US"/>
        </w:rPr>
        <w:commentReference w:id="477"/>
      </w:r>
      <w:r w:rsidR="00AA3B57" w:rsidRPr="00D67450">
        <w:rPr>
          <w:rStyle w:val="--l"/>
          <w:lang w:val="en-US"/>
        </w:rPr>
        <w:t>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 xml:space="preserve">of </w:t>
      </w:r>
      <w:del w:id="478" w:author="Deiglmayr, Anne" w:date="2024-05-22T17:49:00Z">
        <w:r w:rsidR="00DD7CA7" w:rsidDel="00A95D29">
          <w:rPr>
            <w:rStyle w:val="--l"/>
            <w:lang w:val="en-US"/>
          </w:rPr>
          <w:delText>less</w:delText>
        </w:r>
        <w:r w:rsidR="00476D13" w:rsidRPr="00476D13" w:rsidDel="00A95D29">
          <w:rPr>
            <w:rStyle w:val="--l"/>
            <w:lang w:val="en-US"/>
          </w:rPr>
          <w:delText xml:space="preserve"> tolerance due to</w:delText>
        </w:r>
      </w:del>
      <w:ins w:id="479" w:author="Deiglmayr, Anne" w:date="2024-05-22T17:49:00Z">
        <w:r w:rsidR="00A95D29">
          <w:rPr>
            <w:rStyle w:val="--l"/>
            <w:lang w:val="en-US"/>
          </w:rPr>
          <w:t>higher</w:t>
        </w:r>
      </w:ins>
      <w:r w:rsidR="00476D13" w:rsidRPr="00476D13">
        <w:rPr>
          <w:rStyle w:val="--l"/>
          <w:lang w:val="en-US"/>
        </w:rPr>
        <w:t xml:space="preserve"> burnout</w:t>
      </w:r>
      <w:ins w:id="480" w:author="Deiglmayr, Anne" w:date="2024-05-22T17:49:00Z">
        <w:r w:rsidR="00A95D29">
          <w:rPr>
            <w:rStyle w:val="--l"/>
            <w:lang w:val="en-US"/>
          </w:rPr>
          <w:t xml:space="preserve"> symptoms</w:t>
        </w:r>
      </w:ins>
      <w:r w:rsidR="00476D13" w:rsidRPr="00476D13">
        <w:rPr>
          <w:rStyle w:val="--l"/>
          <w:lang w:val="en-US"/>
        </w:rPr>
        <w:t>.</w:t>
      </w:r>
      <w:r w:rsidR="00E84AA2">
        <w:rPr>
          <w:rStyle w:val="--l"/>
          <w:lang w:val="en-US"/>
        </w:rPr>
        <w:t xml:space="preserve"> </w:t>
      </w:r>
      <w:r w:rsidR="00E84AA2" w:rsidRPr="00E84AA2">
        <w:rPr>
          <w:rStyle w:val="--l"/>
          <w:lang w:val="en-US"/>
        </w:rPr>
        <w:t xml:space="preserve">In other words, experienced teachers </w:t>
      </w:r>
      <w:del w:id="481" w:author="Deiglmayr, Anne" w:date="2024-05-22T17:50:00Z">
        <w:r w:rsidR="00E84AA2" w:rsidRPr="00E84AA2" w:rsidDel="00A95D29">
          <w:rPr>
            <w:rStyle w:val="--l"/>
            <w:lang w:val="en-US"/>
          </w:rPr>
          <w:delText xml:space="preserve">already </w:delText>
        </w:r>
      </w:del>
      <w:ins w:id="482" w:author="Deiglmayr, Anne" w:date="2024-05-22T17:50:00Z">
        <w:r w:rsidR="00A95D29">
          <w:rPr>
            <w:rStyle w:val="--l"/>
            <w:lang w:val="en-US"/>
          </w:rPr>
          <w:t>may</w:t>
        </w:r>
        <w:r w:rsidR="00A95D29" w:rsidRPr="00E84AA2">
          <w:rPr>
            <w:rStyle w:val="--l"/>
            <w:lang w:val="en-US"/>
          </w:rPr>
          <w:t xml:space="preserve"> </w:t>
        </w:r>
      </w:ins>
      <w:del w:id="483" w:author="Deiglmayr, Anne" w:date="2024-05-22T17:50:00Z">
        <w:r w:rsidR="00E84AA2" w:rsidRPr="00E84AA2" w:rsidDel="00A95D29">
          <w:rPr>
            <w:rStyle w:val="--l"/>
            <w:lang w:val="en-US"/>
          </w:rPr>
          <w:delText xml:space="preserve">have </w:delText>
        </w:r>
      </w:del>
      <w:ins w:id="484" w:author="Deiglmayr, Anne" w:date="2024-05-22T17:50:00Z">
        <w:r w:rsidR="00A95D29">
          <w:rPr>
            <w:rStyle w:val="--l"/>
            <w:lang w:val="en-US"/>
          </w:rPr>
          <w:t>show</w:t>
        </w:r>
        <w:r w:rsidR="00A95D29" w:rsidRPr="00E84AA2">
          <w:rPr>
            <w:rStyle w:val="--l"/>
            <w:lang w:val="en-US"/>
          </w:rPr>
          <w:t xml:space="preserve"> </w:t>
        </w:r>
      </w:ins>
      <w:r w:rsidR="00E84AA2" w:rsidRPr="00E84AA2">
        <w:rPr>
          <w:rStyle w:val="--l"/>
          <w:lang w:val="en-US"/>
        </w:rPr>
        <w:t xml:space="preserve">elevated </w:t>
      </w:r>
      <w:r w:rsidR="00E84AA2">
        <w:rPr>
          <w:rStyle w:val="--l"/>
          <w:lang w:val="en-US"/>
        </w:rPr>
        <w:t>HRs</w:t>
      </w:r>
      <w:r w:rsidR="00E84AA2" w:rsidRPr="00E84AA2">
        <w:rPr>
          <w:rStyle w:val="--l"/>
          <w:lang w:val="en-US"/>
        </w:rPr>
        <w:t xml:space="preserve"> due to </w:t>
      </w:r>
      <w:del w:id="485" w:author="Deiglmayr, Anne" w:date="2024-05-22T17:50:00Z">
        <w:r w:rsidR="00E84AA2" w:rsidRPr="00E84AA2" w:rsidDel="00A95D29">
          <w:rPr>
            <w:rStyle w:val="--l"/>
            <w:lang w:val="en-US"/>
          </w:rPr>
          <w:delText xml:space="preserve">the </w:delText>
        </w:r>
      </w:del>
      <w:ins w:id="486" w:author="Deiglmayr, Anne" w:date="2024-05-22T17:50:00Z">
        <w:r w:rsidR="00A95D29">
          <w:rPr>
            <w:rStyle w:val="--l"/>
            <w:lang w:val="en-US"/>
          </w:rPr>
          <w:t>a habitually</w:t>
        </w:r>
        <w:r w:rsidR="00A95D29" w:rsidRPr="00E84AA2">
          <w:rPr>
            <w:rStyle w:val="--l"/>
            <w:lang w:val="en-US"/>
          </w:rPr>
          <w:t xml:space="preserve"> </w:t>
        </w:r>
      </w:ins>
      <w:r w:rsidR="00E84AA2" w:rsidRPr="00E84AA2">
        <w:rPr>
          <w:rStyle w:val="--l"/>
          <w:lang w:val="en-US"/>
        </w:rPr>
        <w:t xml:space="preserve">increased </w:t>
      </w:r>
      <w:del w:id="487" w:author="Deiglmayr, Anne" w:date="2024-05-22T17:50:00Z">
        <w:r w:rsidR="00E84AA2" w:rsidRPr="00E84AA2" w:rsidDel="00A95D29">
          <w:rPr>
            <w:rStyle w:val="--l"/>
            <w:lang w:val="en-US"/>
          </w:rPr>
          <w:delText xml:space="preserve">perceived </w:delText>
        </w:r>
      </w:del>
      <w:r w:rsidR="00E84AA2" w:rsidRPr="00E84AA2">
        <w:rPr>
          <w:rStyle w:val="--l"/>
          <w:lang w:val="en-US"/>
        </w:rPr>
        <w:t>stress level</w:t>
      </w:r>
      <w:ins w:id="488" w:author="Deiglmayr, Anne" w:date="2024-05-22T17:50:00Z">
        <w:r w:rsidR="00A95D29">
          <w:rPr>
            <w:rStyle w:val="--l"/>
            <w:lang w:val="en-US"/>
          </w:rPr>
          <w:t xml:space="preserve"> and lower stress tolerance</w:t>
        </w:r>
      </w:ins>
      <w:r w:rsidR="00E84AA2" w:rsidRPr="00E84AA2">
        <w:rPr>
          <w:rStyle w:val="--l"/>
          <w:lang w:val="en-US"/>
        </w:rPr>
        <w:t>.</w:t>
      </w:r>
      <w:ins w:id="489" w:author="Deiglmayr, Anne" w:date="2024-05-22T17:50:00Z">
        <w:r w:rsidR="00A95D29">
          <w:rPr>
            <w:rStyle w:val="--l"/>
            <w:lang w:val="en-US"/>
          </w:rPr>
          <w:t xml:space="preserve"> However, the</w:t>
        </w:r>
      </w:ins>
      <w:ins w:id="490" w:author="Deiglmayr, Anne" w:date="2024-05-22T17:51:00Z">
        <w:r w:rsidR="00A95D29">
          <w:rPr>
            <w:rStyle w:val="--l"/>
            <w:lang w:val="en-US"/>
          </w:rPr>
          <w:t xml:space="preserve"> positive association between teaching experience and HR was found only in the interview phase. Thus, it is also possible that more experienced, older teachers found the interview itself to be more stressful. Since the interview </w:t>
        </w:r>
      </w:ins>
      <w:ins w:id="491" w:author="Deiglmayr, Anne" w:date="2024-05-22T17:54:00Z">
        <w:r w:rsidR="00A95D29">
          <w:rPr>
            <w:rStyle w:val="--l"/>
            <w:lang w:val="en-US"/>
          </w:rPr>
          <w:t>entailed</w:t>
        </w:r>
      </w:ins>
      <w:ins w:id="492" w:author="Deiglmayr, Anne" w:date="2024-05-22T17:51:00Z">
        <w:r w:rsidR="00A95D29">
          <w:rPr>
            <w:rStyle w:val="--l"/>
            <w:lang w:val="en-US"/>
          </w:rPr>
          <w:t xml:space="preserve"> </w:t>
        </w:r>
      </w:ins>
      <w:ins w:id="493" w:author="Deiglmayr, Anne" w:date="2024-05-22T17:52:00Z">
        <w:r w:rsidR="00A95D29">
          <w:rPr>
            <w:rStyle w:val="--l"/>
            <w:lang w:val="en-US"/>
          </w:rPr>
          <w:t>watching one´s own lessons together with an experimenter and answering the experimenter’s questions on the classroom disruptions that had occurred during m</w:t>
        </w:r>
      </w:ins>
      <w:ins w:id="494" w:author="Deiglmayr, Anne" w:date="2024-05-22T17:53:00Z">
        <w:r w:rsidR="00A95D29">
          <w:rPr>
            <w:rStyle w:val="--l"/>
            <w:lang w:val="en-US"/>
          </w:rPr>
          <w:t xml:space="preserve">ay indeed be </w:t>
        </w:r>
      </w:ins>
      <w:ins w:id="495" w:author="Deiglmayr, Anne" w:date="2024-05-22T17:54:00Z">
        <w:r w:rsidR="00A95D29">
          <w:rPr>
            <w:rStyle w:val="--l"/>
            <w:lang w:val="en-US"/>
          </w:rPr>
          <w:t xml:space="preserve">considered </w:t>
        </w:r>
      </w:ins>
      <w:ins w:id="496" w:author="Deiglmayr, Anne" w:date="2024-05-22T17:53:00Z">
        <w:r w:rsidR="00A95D29">
          <w:rPr>
            <w:rStyle w:val="--l"/>
            <w:lang w:val="en-US"/>
          </w:rPr>
          <w:t xml:space="preserve">a </w:t>
        </w:r>
      </w:ins>
      <w:ins w:id="497" w:author="Deiglmayr, Anne" w:date="2024-05-22T17:54:00Z">
        <w:r w:rsidR="00A95D29">
          <w:rPr>
            <w:rStyle w:val="--l"/>
            <w:lang w:val="en-US"/>
          </w:rPr>
          <w:t xml:space="preserve">potentially </w:t>
        </w:r>
      </w:ins>
      <w:ins w:id="498" w:author="Deiglmayr, Anne" w:date="2024-05-22T17:53:00Z">
        <w:r w:rsidR="00A95D29">
          <w:rPr>
            <w:rStyle w:val="--l"/>
            <w:lang w:val="en-US"/>
          </w:rPr>
          <w:t xml:space="preserve">stress-inducing situation. </w:t>
        </w:r>
      </w:ins>
      <w:del w:id="499" w:author="Deiglmayr, Anne" w:date="2024-05-22T17:52:00Z">
        <w:r w:rsidR="008C3407" w:rsidDel="00A95D29">
          <w:rPr>
            <w:rStyle w:val="--l"/>
            <w:lang w:val="en-US"/>
          </w:rPr>
          <w:delText xml:space="preserve"> </w:delText>
        </w:r>
      </w:del>
      <w:ins w:id="500" w:author="Deiglmayr, Anne" w:date="2024-05-22T17:53:00Z">
        <w:r w:rsidR="00A95D29">
          <w:rPr>
            <w:rStyle w:val="--l"/>
            <w:lang w:val="en-US"/>
          </w:rPr>
          <w:t>Possibly, the more experienced teachers felt more threatened by the interview situation than less experienced teachers</w:t>
        </w:r>
        <w:commentRangeStart w:id="501"/>
        <w:r w:rsidR="00A95D29">
          <w:rPr>
            <w:rStyle w:val="--l"/>
            <w:lang w:val="en-US"/>
          </w:rPr>
          <w:t>.</w:t>
        </w:r>
      </w:ins>
      <w:commentRangeEnd w:id="501"/>
      <w:ins w:id="502" w:author="Deiglmayr, Anne" w:date="2024-05-22T17:54:00Z">
        <w:r w:rsidR="00A95D29">
          <w:rPr>
            <w:rStyle w:val="Kommentarzeichen"/>
            <w:rFonts w:asciiTheme="minorHAnsi" w:eastAsiaTheme="minorHAnsi" w:hAnsiTheme="minorHAnsi" w:cstheme="minorBidi"/>
            <w:lang w:eastAsia="en-US"/>
          </w:rPr>
          <w:commentReference w:id="501"/>
        </w:r>
      </w:ins>
    </w:p>
    <w:p w14:paraId="34A358DF" w14:textId="055CBCEA" w:rsidR="00C14178" w:rsidRDefault="00C14178" w:rsidP="00E079CB">
      <w:pPr>
        <w:pStyle w:val="StandardWeb"/>
        <w:spacing w:before="240" w:beforeAutospacing="0" w:after="240" w:afterAutospacing="0" w:line="360" w:lineRule="auto"/>
        <w:jc w:val="both"/>
        <w:rPr>
          <w:ins w:id="503" w:author="Deiglmayr, Anne" w:date="2024-05-22T18:04:00Z"/>
          <w:color w:val="000000"/>
          <w:lang w:val="en-US"/>
        </w:rPr>
      </w:pPr>
      <w:ins w:id="504" w:author="Deiglmayr, Anne" w:date="2024-05-22T18:01:00Z">
        <w:r>
          <w:rPr>
            <w:color w:val="000000"/>
            <w:lang w:val="en-US"/>
          </w:rPr>
          <w:lastRenderedPageBreak/>
          <w:t xml:space="preserve">Second, </w:t>
        </w:r>
      </w:ins>
      <w:ins w:id="505" w:author="Deiglmayr, Anne" w:date="2024-05-22T18:03:00Z">
        <w:r>
          <w:rPr>
            <w:color w:val="000000"/>
            <w:lang w:val="en-US"/>
          </w:rPr>
          <w:t xml:space="preserve">two findings did support our hypotheses, at least partially: 1) We </w:t>
        </w:r>
      </w:ins>
      <w:ins w:id="506" w:author="Deiglmayr, Anne" w:date="2024-05-22T18:01:00Z">
        <w:r>
          <w:rPr>
            <w:color w:val="000000"/>
            <w:lang w:val="en-US"/>
          </w:rPr>
          <w:t>found that disruption appraisal significantly predicted HR in the pos</w:t>
        </w:r>
      </w:ins>
      <w:ins w:id="507" w:author="Deiglmayr, Anne" w:date="2024-05-22T18:03:00Z">
        <w:r>
          <w:rPr>
            <w:color w:val="000000"/>
            <w:lang w:val="en-US"/>
          </w:rPr>
          <w:t>t</w:t>
        </w:r>
      </w:ins>
      <w:ins w:id="508" w:author="Deiglmayr, Anne" w:date="2024-05-22T18:01:00Z">
        <w:r>
          <w:rPr>
            <w:color w:val="000000"/>
            <w:lang w:val="en-US"/>
          </w:rPr>
          <w:t>-teaching phase</w:t>
        </w:r>
      </w:ins>
      <w:ins w:id="509" w:author="Deiglmayr, Anne" w:date="2024-05-22T18:06:00Z">
        <w:r>
          <w:rPr>
            <w:color w:val="000000"/>
            <w:lang w:val="en-US"/>
          </w:rPr>
          <w:t xml:space="preserve"> (</w:t>
        </w:r>
        <w:r w:rsidRPr="0083212D">
          <w:rPr>
            <w:color w:val="000000"/>
          </w:rPr>
          <w:t>β</w:t>
        </w:r>
        <w:r w:rsidRPr="0083212D">
          <w:rPr>
            <w:color w:val="000000"/>
            <w:lang w:val="en-US"/>
          </w:rPr>
          <w:t xml:space="preserve"> =</w:t>
        </w:r>
        <w:r>
          <w:rPr>
            <w:color w:val="000000"/>
            <w:lang w:val="en-US"/>
          </w:rPr>
          <w:t xml:space="preserve"> .25)</w:t>
        </w:r>
      </w:ins>
      <w:ins w:id="510" w:author="Deiglmayr, Anne" w:date="2024-05-22T18:01:00Z">
        <w:r>
          <w:rPr>
            <w:color w:val="000000"/>
            <w:lang w:val="en-US"/>
          </w:rPr>
          <w:t>, i.e.</w:t>
        </w:r>
      </w:ins>
      <w:ins w:id="511" w:author="Deiglmayr, Anne" w:date="2024-05-22T18:02:00Z">
        <w:r>
          <w:rPr>
            <w:color w:val="000000"/>
            <w:lang w:val="en-US"/>
          </w:rPr>
          <w:t>,</w:t>
        </w:r>
      </w:ins>
      <w:ins w:id="512" w:author="Deiglmayr, Anne" w:date="2024-05-22T18:01:00Z">
        <w:r>
          <w:rPr>
            <w:color w:val="000000"/>
            <w:lang w:val="en-US"/>
          </w:rPr>
          <w:t xml:space="preserve"> the phase i</w:t>
        </w:r>
      </w:ins>
      <w:ins w:id="513" w:author="Deiglmayr, Anne" w:date="2024-05-22T18:02:00Z">
        <w:r>
          <w:rPr>
            <w:color w:val="000000"/>
            <w:lang w:val="en-US"/>
          </w:rPr>
          <w:t>mmediately following the micro-teaching unit, and thus probably the most prone to actually show the cumulative effects of the potentially stressful classroom disruptions</w:t>
        </w:r>
      </w:ins>
      <w:ins w:id="514" w:author="Deiglmayr, Anne" w:date="2024-05-22T18:04:00Z">
        <w:r>
          <w:rPr>
            <w:color w:val="000000"/>
            <w:lang w:val="en-US"/>
          </w:rPr>
          <w:t xml:space="preserve">, and </w:t>
        </w:r>
      </w:ins>
      <w:ins w:id="515" w:author="Deiglmayr, Anne" w:date="2024-05-22T18:03:00Z">
        <w:r>
          <w:rPr>
            <w:color w:val="000000"/>
            <w:lang w:val="en-US"/>
          </w:rPr>
          <w:t xml:space="preserve">2) </w:t>
        </w:r>
      </w:ins>
      <w:ins w:id="516" w:author="Deiglmayr, Anne" w:date="2024-05-22T18:04:00Z">
        <w:r>
          <w:rPr>
            <w:color w:val="000000"/>
            <w:lang w:val="en-US"/>
          </w:rPr>
          <w:t xml:space="preserve">we </w:t>
        </w:r>
      </w:ins>
      <w:ins w:id="517" w:author="Deiglmayr, Anne" w:date="2024-05-22T18:06:00Z">
        <w:r>
          <w:rPr>
            <w:color w:val="000000"/>
            <w:lang w:val="en-US"/>
          </w:rPr>
          <w:t xml:space="preserve">found </w:t>
        </w:r>
      </w:ins>
      <w:ins w:id="518" w:author="Deiglmayr, Anne" w:date="2024-05-22T18:05:00Z">
        <w:r>
          <w:rPr>
            <w:color w:val="000000"/>
            <w:lang w:val="en-US"/>
          </w:rPr>
          <w:t xml:space="preserve">a </w:t>
        </w:r>
        <w:r w:rsidRPr="00B44866">
          <w:rPr>
            <w:color w:val="000000"/>
            <w:lang w:val="en-US"/>
          </w:rPr>
          <w:t xml:space="preserve">less steep HR </w:t>
        </w:r>
        <w:r>
          <w:rPr>
            <w:color w:val="000000"/>
            <w:lang w:val="en-US"/>
          </w:rPr>
          <w:t>increase</w:t>
        </w:r>
        <w:r w:rsidRPr="00B44866">
          <w:rPr>
            <w:color w:val="000000"/>
            <w:lang w:val="en-US"/>
          </w:rPr>
          <w:t xml:space="preserve"> in teachers with more teaching experience</w:t>
        </w:r>
        <w:r>
          <w:rPr>
            <w:color w:val="000000"/>
            <w:lang w:val="en-US"/>
          </w:rPr>
          <w:t xml:space="preserve"> during the pre-teaching phase</w:t>
        </w:r>
      </w:ins>
      <w:ins w:id="519" w:author="Deiglmayr, Anne" w:date="2024-05-22T18:08:00Z">
        <w:r>
          <w:rPr>
            <w:color w:val="000000"/>
            <w:lang w:val="en-US"/>
          </w:rPr>
          <w:t xml:space="preserve"> </w:t>
        </w:r>
        <w:r w:rsidRPr="002B1BE4">
          <w:rPr>
            <w:color w:val="000000"/>
            <w:lang w:val="en-US"/>
          </w:rPr>
          <w:t>(β = -.27)</w:t>
        </w:r>
      </w:ins>
      <w:ins w:id="520" w:author="Deiglmayr, Anne" w:date="2024-05-22T18:05:00Z">
        <w:r>
          <w:rPr>
            <w:color w:val="000000"/>
            <w:lang w:val="en-US"/>
          </w:rPr>
          <w:t>, i.e. in preparation of the micro-teaching unit</w:t>
        </w:r>
        <w:r w:rsidRPr="00B44866">
          <w:rPr>
            <w:color w:val="000000"/>
            <w:lang w:val="en-US"/>
          </w:rPr>
          <w:t>.</w:t>
        </w:r>
      </w:ins>
      <w:ins w:id="521" w:author="Deiglmayr, Anne" w:date="2024-05-22T18:08:00Z">
        <w:r>
          <w:rPr>
            <w:color w:val="000000"/>
            <w:lang w:val="en-US"/>
          </w:rPr>
          <w:t xml:space="preserve"> These </w:t>
        </w:r>
      </w:ins>
      <w:ins w:id="522" w:author="Deiglmayr, Anne" w:date="2024-05-22T18:10:00Z">
        <w:r>
          <w:rPr>
            <w:color w:val="000000"/>
            <w:lang w:val="en-US"/>
          </w:rPr>
          <w:t>first finding</w:t>
        </w:r>
      </w:ins>
      <w:ins w:id="523" w:author="Deiglmayr, Anne" w:date="2024-05-22T18:08:00Z">
        <w:r>
          <w:rPr>
            <w:color w:val="000000"/>
            <w:lang w:val="en-US"/>
          </w:rPr>
          <w:t xml:space="preserve"> </w:t>
        </w:r>
      </w:ins>
      <w:ins w:id="524" w:author="Deiglmayr, Anne" w:date="2024-05-22T18:10:00Z">
        <w:r>
          <w:rPr>
            <w:color w:val="000000"/>
            <w:lang w:val="en-US"/>
          </w:rPr>
          <w:t>is</w:t>
        </w:r>
      </w:ins>
      <w:ins w:id="525" w:author="Deiglmayr, Anne" w:date="2024-05-22T18:08:00Z">
        <w:r>
          <w:rPr>
            <w:color w:val="000000"/>
            <w:lang w:val="en-US"/>
          </w:rPr>
          <w:t xml:space="preserve"> consistent with the idea</w:t>
        </w:r>
      </w:ins>
      <w:ins w:id="526" w:author="Deiglmayr, Anne" w:date="2024-05-22T18:09:00Z">
        <w:r>
          <w:rPr>
            <w:color w:val="000000"/>
            <w:lang w:val="en-US"/>
          </w:rPr>
          <w:t>s</w:t>
        </w:r>
      </w:ins>
      <w:ins w:id="527" w:author="Deiglmayr, Anne" w:date="2024-05-22T18:08:00Z">
        <w:r>
          <w:rPr>
            <w:color w:val="000000"/>
            <w:lang w:val="en-US"/>
          </w:rPr>
          <w:t xml:space="preserve"> that differences in HR, as an indicator o</w:t>
        </w:r>
      </w:ins>
      <w:ins w:id="528" w:author="Deiglmayr, Anne" w:date="2024-05-22T18:09:00Z">
        <w:r>
          <w:rPr>
            <w:color w:val="000000"/>
            <w:lang w:val="en-US"/>
          </w:rPr>
          <w:t>f the physiological stress response, can be linked to cognitive appraisals of stressors</w:t>
        </w:r>
      </w:ins>
      <w:ins w:id="529" w:author="Deiglmayr, Anne" w:date="2024-05-22T18:10:00Z">
        <w:r>
          <w:rPr>
            <w:color w:val="000000"/>
            <w:lang w:val="en-US"/>
          </w:rPr>
          <w:t>. The second finding supports the idea that, even though teaching experience guarantee</w:t>
        </w:r>
      </w:ins>
      <w:ins w:id="530" w:author="Deiglmayr, Anne" w:date="2024-05-22T18:11:00Z">
        <w:r>
          <w:rPr>
            <w:color w:val="000000"/>
            <w:lang w:val="en-US"/>
          </w:rPr>
          <w:t xml:space="preserve">s neither </w:t>
        </w:r>
        <w:r w:rsidR="00431302">
          <w:rPr>
            <w:color w:val="000000"/>
            <w:lang w:val="en-US"/>
          </w:rPr>
          <w:t xml:space="preserve">superior </w:t>
        </w:r>
        <w:r>
          <w:rPr>
            <w:color w:val="000000"/>
            <w:lang w:val="en-US"/>
          </w:rPr>
          <w:t xml:space="preserve">expertise nor stress resistance, </w:t>
        </w:r>
      </w:ins>
      <w:ins w:id="531" w:author="Deiglmayr, Anne" w:date="2024-05-22T18:15:00Z">
        <w:r w:rsidR="00431302">
          <w:rPr>
            <w:color w:val="000000"/>
            <w:lang w:val="en-US"/>
          </w:rPr>
          <w:t>the habits and routines formed by experienced teachers</w:t>
        </w:r>
      </w:ins>
      <w:ins w:id="532" w:author="Deiglmayr, Anne" w:date="2024-05-22T18:11:00Z">
        <w:r w:rsidR="00431302">
          <w:rPr>
            <w:color w:val="000000"/>
            <w:lang w:val="en-US"/>
          </w:rPr>
          <w:t xml:space="preserve"> may</w:t>
        </w:r>
      </w:ins>
      <w:ins w:id="533" w:author="Deiglmayr, Anne" w:date="2024-05-22T18:10:00Z">
        <w:r>
          <w:rPr>
            <w:color w:val="000000"/>
            <w:lang w:val="en-US"/>
          </w:rPr>
          <w:t xml:space="preserve"> </w:t>
        </w:r>
      </w:ins>
      <w:ins w:id="534" w:author="Deiglmayr, Anne" w:date="2024-05-22T18:11:00Z">
        <w:r w:rsidR="00431302">
          <w:rPr>
            <w:color w:val="000000"/>
            <w:lang w:val="en-US"/>
          </w:rPr>
          <w:t xml:space="preserve">at least lead to </w:t>
        </w:r>
      </w:ins>
      <w:ins w:id="535" w:author="Deiglmayr, Anne" w:date="2024-05-22T18:12:00Z">
        <w:r w:rsidR="00431302">
          <w:rPr>
            <w:color w:val="000000"/>
            <w:lang w:val="en-US"/>
          </w:rPr>
          <w:t xml:space="preserve">lower arousal </w:t>
        </w:r>
      </w:ins>
      <w:ins w:id="536" w:author="Deiglmayr, Anne" w:date="2024-05-22T18:13:00Z">
        <w:r w:rsidR="00431302">
          <w:rPr>
            <w:color w:val="000000"/>
            <w:lang w:val="en-US"/>
          </w:rPr>
          <w:t xml:space="preserve">levels </w:t>
        </w:r>
      </w:ins>
      <w:ins w:id="537" w:author="Deiglmayr, Anne" w:date="2024-05-22T18:12:00Z">
        <w:r w:rsidR="00431302">
          <w:rPr>
            <w:color w:val="000000"/>
            <w:lang w:val="en-US"/>
          </w:rPr>
          <w:t xml:space="preserve">(e.g., </w:t>
        </w:r>
      </w:ins>
      <w:ins w:id="538" w:author="Deiglmayr, Anne" w:date="2024-05-22T18:13:00Z">
        <w:r w:rsidR="00431302">
          <w:rPr>
            <w:color w:val="000000"/>
            <w:lang w:val="en-US"/>
          </w:rPr>
          <w:t>experienced as</w:t>
        </w:r>
      </w:ins>
      <w:ins w:id="539" w:author="Deiglmayr, Anne" w:date="2024-05-22T18:12:00Z">
        <w:r w:rsidR="00431302">
          <w:rPr>
            <w:color w:val="000000"/>
            <w:lang w:val="en-US"/>
          </w:rPr>
          <w:t xml:space="preserve"> feeling</w:t>
        </w:r>
      </w:ins>
      <w:ins w:id="540" w:author="Deiglmayr, Anne" w:date="2024-05-22T18:13:00Z">
        <w:r w:rsidR="00431302">
          <w:rPr>
            <w:color w:val="000000"/>
            <w:lang w:val="en-US"/>
          </w:rPr>
          <w:t xml:space="preserve"> less</w:t>
        </w:r>
      </w:ins>
      <w:ins w:id="541" w:author="Deiglmayr, Anne" w:date="2024-05-22T18:12:00Z">
        <w:r w:rsidR="00431302">
          <w:rPr>
            <w:color w:val="000000"/>
            <w:lang w:val="en-US"/>
          </w:rPr>
          <w:t xml:space="preserve"> nervous and tense) </w:t>
        </w:r>
      </w:ins>
      <w:ins w:id="542" w:author="Deiglmayr, Anne" w:date="2024-05-22T18:13:00Z">
        <w:r w:rsidR="00431302">
          <w:rPr>
            <w:color w:val="000000"/>
            <w:lang w:val="en-US"/>
          </w:rPr>
          <w:t xml:space="preserve">when </w:t>
        </w:r>
      </w:ins>
      <w:ins w:id="543" w:author="Deiglmayr, Anne" w:date="2024-05-22T18:15:00Z">
        <w:r w:rsidR="00431302">
          <w:rPr>
            <w:color w:val="000000"/>
            <w:lang w:val="en-US"/>
          </w:rPr>
          <w:t>they</w:t>
        </w:r>
      </w:ins>
      <w:ins w:id="544" w:author="Deiglmayr, Anne" w:date="2024-05-22T18:13:00Z">
        <w:r w:rsidR="00431302">
          <w:rPr>
            <w:color w:val="000000"/>
            <w:lang w:val="en-US"/>
          </w:rPr>
          <w:t xml:space="preserve"> anticipate potentially stressful teaching situations.</w:t>
        </w:r>
      </w:ins>
    </w:p>
    <w:p w14:paraId="22CC8D56" w14:textId="77777777" w:rsidR="00C14178" w:rsidRDefault="00C14178" w:rsidP="00E079CB">
      <w:pPr>
        <w:pStyle w:val="StandardWeb"/>
        <w:spacing w:before="240" w:beforeAutospacing="0" w:after="240" w:afterAutospacing="0" w:line="360" w:lineRule="auto"/>
        <w:jc w:val="both"/>
        <w:rPr>
          <w:ins w:id="545" w:author="Deiglmayr, Anne" w:date="2024-05-22T18:01:00Z"/>
          <w:color w:val="000000"/>
          <w:lang w:val="en-US"/>
        </w:rPr>
      </w:pPr>
    </w:p>
    <w:p w14:paraId="7CE198DF" w14:textId="108E7F7B" w:rsidR="00C576B8" w:rsidRPr="008B7224" w:rsidDel="00C14178" w:rsidRDefault="000249F1" w:rsidP="00C14178">
      <w:pPr>
        <w:pStyle w:val="StandardWeb"/>
        <w:spacing w:before="240" w:beforeAutospacing="0" w:after="240" w:afterAutospacing="0" w:line="360" w:lineRule="auto"/>
        <w:jc w:val="both"/>
        <w:rPr>
          <w:del w:id="546" w:author="Deiglmayr, Anne" w:date="2024-05-22T18:07:00Z"/>
          <w:moveFrom w:id="547" w:author="Deiglmayr, Anne" w:date="2024-05-22T18:06:00Z"/>
          <w:lang w:val="en-US"/>
        </w:rPr>
      </w:pPr>
      <w:moveFromRangeStart w:id="548" w:author="Deiglmayr, Anne" w:date="2024-05-22T18:06:00Z" w:name="move167293595"/>
      <w:moveFrom w:id="549" w:author="Deiglmayr, Anne" w:date="2024-05-22T18:06:00Z">
        <w:r w:rsidRPr="000249F1" w:rsidDel="00C14178">
          <w:rPr>
            <w:lang w:val="en-US"/>
          </w:rPr>
          <w:t xml:space="preserve">Second, </w:t>
        </w:r>
        <w:r w:rsidR="00AA3B57" w:rsidDel="00C14178">
          <w:rPr>
            <w:color w:val="000000"/>
            <w:lang w:val="en-US"/>
          </w:rPr>
          <w:t>a</w:t>
        </w:r>
        <w:r w:rsidR="00AA3B57" w:rsidRPr="005923DE" w:rsidDel="00C14178">
          <w:rPr>
            <w:color w:val="000000"/>
            <w:lang w:val="en-US"/>
          </w:rPr>
          <w:t xml:space="preserve">dding disruption appraisal </w:t>
        </w:r>
        <w:r w:rsidR="00D21E5D" w:rsidRPr="005923DE" w:rsidDel="00C14178">
          <w:rPr>
            <w:color w:val="000000"/>
            <w:lang w:val="en-US"/>
          </w:rPr>
          <w:t>(Hypothesis 2b)</w:t>
        </w:r>
        <w:r w:rsidR="00D21E5D" w:rsidDel="00C14178">
          <w:rPr>
            <w:color w:val="000000"/>
            <w:lang w:val="en-US"/>
          </w:rPr>
          <w:t xml:space="preserve"> and </w:t>
        </w:r>
        <w:r w:rsidR="00AA3B57" w:rsidRPr="00884C3E" w:rsidDel="00C14178">
          <w:rPr>
            <w:color w:val="000000"/>
            <w:lang w:val="en-US"/>
          </w:rPr>
          <w:t xml:space="preserve">confidence appraisal </w:t>
        </w:r>
        <w:r w:rsidR="00D21E5D" w:rsidRPr="005923DE" w:rsidDel="00C14178">
          <w:rPr>
            <w:color w:val="000000"/>
            <w:lang w:val="en-US"/>
          </w:rPr>
          <w:t>(Hypothesis 2</w:t>
        </w:r>
        <w:r w:rsidR="00D21E5D" w:rsidDel="00C14178">
          <w:rPr>
            <w:color w:val="000000"/>
            <w:lang w:val="en-US"/>
          </w:rPr>
          <w:t>c</w:t>
        </w:r>
        <w:r w:rsidR="00D21E5D" w:rsidRPr="005923DE" w:rsidDel="00C14178">
          <w:rPr>
            <w:color w:val="000000"/>
            <w:lang w:val="en-US"/>
          </w:rPr>
          <w:t>)</w:t>
        </w:r>
        <w:r w:rsidR="00D21E5D" w:rsidDel="00C14178">
          <w:rPr>
            <w:color w:val="000000"/>
            <w:lang w:val="en-US"/>
          </w:rPr>
          <w:t xml:space="preserve"> </w:t>
        </w:r>
        <w:r w:rsidR="00AA3B57" w:rsidRPr="00884C3E" w:rsidDel="00C14178">
          <w:rPr>
            <w:color w:val="000000"/>
            <w:lang w:val="en-US"/>
          </w:rPr>
          <w:t>while controlling for the shared variance with teaching experience</w:t>
        </w:r>
        <w:r w:rsidR="00D21E5D" w:rsidDel="00C14178">
          <w:rPr>
            <w:color w:val="000000"/>
            <w:lang w:val="en-US"/>
          </w:rPr>
          <w:t xml:space="preserve"> for both appraisals</w:t>
        </w:r>
        <w:r w:rsidR="00E079CB" w:rsidRPr="00E079CB" w:rsidDel="00C14178">
          <w:rPr>
            <w:lang w:val="en-US"/>
          </w:rPr>
          <w:t xml:space="preserve">, </w:t>
        </w:r>
        <w:r w:rsidR="00C576B8" w:rsidDel="00C14178">
          <w:rPr>
            <w:lang w:val="en-US"/>
          </w:rPr>
          <w:t xml:space="preserve">no effects on teachers’ HR </w:t>
        </w:r>
        <w:r w:rsidR="00681DFC" w:rsidDel="00C14178">
          <w:rPr>
            <w:lang w:val="en-US"/>
          </w:rPr>
          <w:t>were</w:t>
        </w:r>
        <w:r w:rsidR="00C576B8" w:rsidDel="00C14178">
          <w:rPr>
            <w:lang w:val="en-US"/>
          </w:rPr>
          <w:t xml:space="preserve"> found</w:t>
        </w:r>
        <w:r w:rsidR="00E079CB" w:rsidRPr="00E079CB" w:rsidDel="00C14178">
          <w:rPr>
            <w:lang w:val="en-US"/>
          </w:rPr>
          <w:t xml:space="preserve">. </w:t>
        </w:r>
        <w:commentRangeStart w:id="550"/>
        <w:r w:rsidR="00266B54" w:rsidDel="00C14178">
          <w:rPr>
            <w:lang w:val="en-US"/>
          </w:rPr>
          <w:t xml:space="preserve">One </w:t>
        </w:r>
        <w:r w:rsidR="00266B54" w:rsidRPr="00797734" w:rsidDel="00C14178">
          <w:rPr>
            <w:lang w:val="en-US"/>
          </w:rPr>
          <w:t xml:space="preserve">consideration might be that </w:t>
        </w:r>
        <w:r w:rsidR="00266B54" w:rsidDel="00C14178">
          <w:rPr>
            <w:lang w:val="en-US"/>
          </w:rPr>
          <w:t>both</w:t>
        </w:r>
        <w:r w:rsidR="00266B54" w:rsidRPr="00797734" w:rsidDel="00C14178">
          <w:rPr>
            <w:lang w:val="en-US"/>
          </w:rPr>
          <w:t xml:space="preserve"> single-item </w:t>
        </w:r>
        <w:r w:rsidR="00266B54" w:rsidDel="00C14178">
          <w:rPr>
            <w:lang w:val="en-US"/>
          </w:rPr>
          <w:t xml:space="preserve">scales were not sensitive enough </w:t>
        </w:r>
        <w:r w:rsidR="00266B54" w:rsidRPr="00797734" w:rsidDel="00C14178">
          <w:rPr>
            <w:lang w:val="en-US"/>
          </w:rPr>
          <w:t xml:space="preserve">to assess </w:t>
        </w:r>
        <w:r w:rsidR="00266B54" w:rsidDel="00C14178">
          <w:rPr>
            <w:lang w:val="en-US"/>
          </w:rPr>
          <w:t xml:space="preserve">teachers’ appraisal processes. </w:t>
        </w:r>
        <w:commentRangeEnd w:id="550"/>
        <w:r w:rsidR="00B50D45" w:rsidDel="00C14178">
          <w:rPr>
            <w:rStyle w:val="Kommentarzeichen"/>
            <w:rFonts w:asciiTheme="minorHAnsi" w:eastAsiaTheme="minorHAnsi" w:hAnsiTheme="minorHAnsi" w:cstheme="minorBidi"/>
            <w:lang w:eastAsia="en-US"/>
          </w:rPr>
          <w:commentReference w:id="550"/>
        </w:r>
        <w:r w:rsidR="00827030" w:rsidRPr="00827030" w:rsidDel="00C14178">
          <w:rPr>
            <w:lang w:val="en-US"/>
          </w:rPr>
          <w:t>This finding may be explained by the</w:t>
        </w:r>
        <w:r w:rsidR="001C0AF4" w:rsidDel="00C14178">
          <w:rPr>
            <w:lang w:val="en-US"/>
          </w:rPr>
          <w:t xml:space="preserve"> </w:t>
        </w:r>
        <w:r w:rsidR="000A26E3" w:rsidRPr="000A26E3" w:rsidDel="00C14178">
          <w:rPr>
            <w:rStyle w:val="--l"/>
            <w:lang w:val="en-US"/>
          </w:rPr>
          <w:t xml:space="preserve">dynamic interaction between individuals and their environment </w:t>
        </w:r>
        <w:r w:rsidR="001C0AF4" w:rsidDel="00C14178">
          <w:rPr>
            <w:rStyle w:val="--l"/>
            <w:lang w:val="en-US"/>
          </w:rPr>
          <w:t xml:space="preserve">that </w:t>
        </w:r>
        <w:r w:rsidR="000A26E3" w:rsidRPr="000A26E3" w:rsidDel="00C14178">
          <w:rPr>
            <w:rStyle w:val="--l"/>
            <w:lang w:val="en-US"/>
          </w:rPr>
          <w:t xml:space="preserve">shapes the continuously changing nature of stress, making it challenging to determine process markers for appraisal and rendering the pursuit of a singular satisfactory measure difficult due to stress’s inherent </w:t>
        </w:r>
        <w:del w:id="551" w:author="Deiglmayr, Anne" w:date="2024-05-22T18:07:00Z">
          <w:r w:rsidR="000A26E3" w:rsidRPr="000A26E3" w:rsidDel="00C14178">
            <w:rPr>
              <w:rStyle w:val="--l"/>
              <w:lang w:val="en-US"/>
            </w:rPr>
            <w:delText>complexity</w:delText>
          </w:r>
          <w:r w:rsidR="0016174E" w:rsidDel="00C14178">
            <w:rPr>
              <w:rStyle w:val="--l"/>
              <w:lang w:val="en-US"/>
            </w:rPr>
            <w:delText xml:space="preserve"> </w:delText>
          </w:r>
          <w:r w:rsidR="008B7224" w:rsidRPr="00C34F40" w:rsidDel="00C14178">
            <w:rPr>
              <w:lang w:val="en-US"/>
            </w:rPr>
            <w:delText>[@lazarus1990theory</w:delText>
          </w:r>
          <w:r w:rsidR="008B7224" w:rsidDel="00C14178">
            <w:rPr>
              <w:lang w:val="en-US"/>
            </w:rPr>
            <w:delText>].</w:delText>
          </w:r>
          <w:r w:rsidR="00832B79" w:rsidDel="00C14178">
            <w:rPr>
              <w:lang w:val="en-US"/>
            </w:rPr>
            <w:delText xml:space="preserve"> </w:delText>
          </w:r>
        </w:del>
      </w:moveFrom>
    </w:p>
    <w:moveFromRangeEnd w:id="548"/>
    <w:p w14:paraId="27F24028" w14:textId="5C204733" w:rsidR="00E16B53" w:rsidRDefault="00E079CB">
      <w:pPr>
        <w:pStyle w:val="StandardWeb"/>
        <w:spacing w:before="240" w:beforeAutospacing="0" w:after="240" w:afterAutospacing="0" w:line="360" w:lineRule="auto"/>
        <w:jc w:val="both"/>
        <w:rPr>
          <w:color w:val="000000"/>
          <w:lang w:val="en-US"/>
        </w:rPr>
        <w:pPrChange w:id="552" w:author="Deiglmayr, Anne" w:date="2024-05-22T18:07:00Z">
          <w:pPr>
            <w:pStyle w:val="StandardWeb"/>
            <w:spacing w:before="240" w:after="240" w:line="360" w:lineRule="auto"/>
            <w:jc w:val="both"/>
          </w:pPr>
        </w:pPrChange>
      </w:pPr>
      <w:del w:id="553" w:author="Deiglmayr, Anne" w:date="2024-05-22T18:07:00Z">
        <w:r w:rsidRPr="00E079CB" w:rsidDel="00C14178">
          <w:rPr>
            <w:lang w:val="en-US"/>
          </w:rPr>
          <w:delText>Third, when all three predictors were</w:delText>
        </w:r>
        <w:r w:rsidR="00BF1931" w:rsidDel="00C14178">
          <w:rPr>
            <w:lang w:val="en-US"/>
          </w:rPr>
          <w:delText xml:space="preserve"> </w:delText>
        </w:r>
        <w:r w:rsidRPr="00E079CB" w:rsidDel="00C14178">
          <w:rPr>
            <w:lang w:val="en-US"/>
          </w:rPr>
          <w:delText xml:space="preserve">considered in concert, </w:delText>
        </w:r>
        <w:r w:rsidR="00093139" w:rsidDel="00C14178">
          <w:rPr>
            <w:lang w:val="en-US"/>
          </w:rPr>
          <w:delText xml:space="preserve">teachers’ </w:delText>
        </w:r>
        <w:r w:rsidR="00093139" w:rsidDel="00C14178">
          <w:rPr>
            <w:color w:val="000000"/>
            <w:lang w:val="en-US"/>
          </w:rPr>
          <w:delText xml:space="preserve">standardized </w:delText>
        </w:r>
        <w:r w:rsidR="00093139" w:rsidRPr="00884C3E" w:rsidDel="00C14178">
          <w:rPr>
            <w:color w:val="000000"/>
            <w:lang w:val="en-US"/>
          </w:rPr>
          <w:delText xml:space="preserve">mean HR was significantly predicted </w:delText>
        </w:r>
        <w:r w:rsidR="00093139" w:rsidDel="00C14178">
          <w:rPr>
            <w:color w:val="000000"/>
            <w:lang w:val="en-US"/>
          </w:rPr>
          <w:delText xml:space="preserve">only </w:delText>
        </w:r>
        <w:r w:rsidR="00093139" w:rsidRPr="00884C3E" w:rsidDel="00C14178">
          <w:rPr>
            <w:color w:val="000000"/>
            <w:lang w:val="en-US"/>
          </w:rPr>
          <w:delText>by disruption appraisal</w:delText>
        </w:r>
        <w:r w:rsidR="002E4527" w:rsidDel="00C14178">
          <w:rPr>
            <w:color w:val="000000"/>
            <w:lang w:val="en-US"/>
          </w:rPr>
          <w:delText xml:space="preserve"> </w:delText>
        </w:r>
        <w:r w:rsidR="0024728B" w:rsidDel="00C14178">
          <w:rPr>
            <w:color w:val="000000"/>
            <w:lang w:val="en-US"/>
          </w:rPr>
          <w:delText xml:space="preserve">in </w:delText>
        </w:r>
        <w:r w:rsidR="001F560C" w:rsidDel="00C14178">
          <w:rPr>
            <w:color w:val="000000"/>
            <w:lang w:val="en-US"/>
          </w:rPr>
          <w:delText xml:space="preserve">the </w:delText>
        </w:r>
        <w:r w:rsidR="00BD0A08" w:rsidDel="00C14178">
          <w:rPr>
            <w:color w:val="000000"/>
            <w:lang w:val="en-US"/>
          </w:rPr>
          <w:delText xml:space="preserve">post-teaching </w:delText>
        </w:r>
        <w:r w:rsidR="002E4527" w:rsidDel="00C14178">
          <w:rPr>
            <w:color w:val="000000"/>
            <w:lang w:val="en-US"/>
          </w:rPr>
          <w:delText>interval</w:delText>
        </w:r>
        <w:r w:rsidR="00CF1437" w:rsidDel="00C14178">
          <w:rPr>
            <w:color w:val="000000"/>
            <w:lang w:val="en-US"/>
          </w:rPr>
          <w:delText xml:space="preserve"> </w:delText>
        </w:r>
        <w:r w:rsidR="00FF184E" w:rsidDel="00C14178">
          <w:rPr>
            <w:color w:val="000000"/>
            <w:lang w:val="en-US"/>
          </w:rPr>
          <w:delText>(</w:delText>
        </w:r>
        <w:r w:rsidR="00FF184E" w:rsidRPr="0083212D" w:rsidDel="00C14178">
          <w:rPr>
            <w:color w:val="000000"/>
          </w:rPr>
          <w:delText>β</w:delText>
        </w:r>
        <w:r w:rsidR="00FF184E" w:rsidRPr="0083212D" w:rsidDel="00C14178">
          <w:rPr>
            <w:color w:val="000000"/>
            <w:lang w:val="en-US"/>
          </w:rPr>
          <w:delText xml:space="preserve"> =</w:delText>
        </w:r>
        <w:r w:rsidR="00FF184E" w:rsidDel="00C14178">
          <w:rPr>
            <w:color w:val="000000"/>
            <w:lang w:val="en-US"/>
          </w:rPr>
          <w:delText xml:space="preserve"> .25).</w:delText>
        </w:r>
        <w:r w:rsidR="004066F9" w:rsidDel="00C14178">
          <w:rPr>
            <w:color w:val="000000"/>
            <w:lang w:val="en-US"/>
          </w:rPr>
          <w:delText xml:space="preserve"> </w:delText>
        </w:r>
      </w:del>
      <w:del w:id="554" w:author="Deiglmayr, Anne" w:date="2024-05-22T18:14:00Z">
        <w:r w:rsidR="001F7A69" w:rsidDel="00431302">
          <w:rPr>
            <w:color w:val="000000"/>
            <w:lang w:val="en-US"/>
          </w:rPr>
          <w:delText>This</w:delText>
        </w:r>
        <w:r w:rsidR="004B0E0C" w:rsidRPr="004B0E0C" w:rsidDel="00431302">
          <w:rPr>
            <w:color w:val="000000"/>
            <w:lang w:val="en-US"/>
          </w:rPr>
          <w:delText xml:space="preserve"> result</w:delText>
        </w:r>
        <w:r w:rsidR="001F7A69" w:rsidDel="00431302">
          <w:rPr>
            <w:color w:val="000000"/>
            <w:lang w:val="en-US"/>
          </w:rPr>
          <w:delText xml:space="preserve"> is </w:delText>
        </w:r>
        <w:r w:rsidR="004B0E0C" w:rsidRPr="004B0E0C" w:rsidDel="00431302">
          <w:rPr>
            <w:color w:val="000000"/>
            <w:lang w:val="en-US"/>
          </w:rPr>
          <w:delText xml:space="preserve">consistent with the </w:delText>
        </w:r>
        <w:r w:rsidR="00A71AB1" w:rsidDel="00431302">
          <w:rPr>
            <w:color w:val="000000"/>
            <w:lang w:val="en-US"/>
          </w:rPr>
          <w:delText>idea</w:delText>
        </w:r>
        <w:r w:rsidR="004B0E0C" w:rsidRPr="004B0E0C" w:rsidDel="00431302">
          <w:rPr>
            <w:color w:val="000000"/>
            <w:lang w:val="en-US"/>
          </w:rPr>
          <w:delText xml:space="preserve"> that </w:delText>
        </w:r>
        <w:r w:rsidR="004B0E0C" w:rsidDel="00431302">
          <w:rPr>
            <w:color w:val="000000"/>
            <w:lang w:val="en-US"/>
          </w:rPr>
          <w:delText xml:space="preserve">teachers </w:delText>
        </w:r>
        <w:r w:rsidR="004B0E0C" w:rsidRPr="00884C3E" w:rsidDel="00431302">
          <w:rPr>
            <w:color w:val="000000"/>
            <w:lang w:val="en-US"/>
          </w:rPr>
          <w:delText xml:space="preserve">who </w:delText>
        </w:r>
        <w:r w:rsidR="004B0E0C" w:rsidDel="00431302">
          <w:rPr>
            <w:color w:val="000000"/>
            <w:lang w:val="en-US"/>
          </w:rPr>
          <w:delText xml:space="preserve">felt more disrupted by classroom events showed </w:delText>
        </w:r>
        <w:r w:rsidR="00BD0E1A" w:rsidDel="00431302">
          <w:rPr>
            <w:color w:val="000000"/>
            <w:lang w:val="en-US"/>
          </w:rPr>
          <w:delText>higher HR</w:delText>
        </w:r>
        <w:r w:rsidR="008A1B4A" w:rsidDel="00431302">
          <w:rPr>
            <w:color w:val="000000"/>
            <w:lang w:val="en-US"/>
          </w:rPr>
          <w:delText>s</w:delText>
        </w:r>
        <w:r w:rsidR="0011421B" w:rsidDel="00431302">
          <w:rPr>
            <w:color w:val="000000"/>
            <w:lang w:val="en-US"/>
          </w:rPr>
          <w:delText>,</w:delText>
        </w:r>
      </w:del>
      <w:ins w:id="555" w:author="Deiglmayr, Anne" w:date="2024-05-22T18:14:00Z">
        <w:r w:rsidR="00431302">
          <w:rPr>
            <w:color w:val="000000"/>
            <w:lang w:val="en-US"/>
          </w:rPr>
          <w:t>Taken together, our findings support</w:t>
        </w:r>
      </w:ins>
      <w:r w:rsidR="0011421B">
        <w:rPr>
          <w:color w:val="000000"/>
          <w:lang w:val="en-US"/>
        </w:rPr>
        <w:t xml:space="preserve"> </w:t>
      </w:r>
      <w:del w:id="556" w:author="Deiglmayr, Anne" w:date="2024-05-22T18:14:00Z">
        <w:r w:rsidR="0011421B" w:rsidDel="00431302">
          <w:rPr>
            <w:color w:val="000000"/>
            <w:lang w:val="en-US"/>
          </w:rPr>
          <w:delText xml:space="preserve">underlining </w:delText>
        </w:r>
      </w:del>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w:t>
      </w:r>
      <w:del w:id="557" w:author="Deiglmayr, Anne" w:date="2024-05-22T18:14:00Z">
        <w:r w:rsidR="00B73E46" w:rsidDel="00431302">
          <w:rPr>
            <w:color w:val="000000"/>
            <w:lang w:val="en-US"/>
          </w:rPr>
          <w:delText xml:space="preserve">importance </w:delText>
        </w:r>
      </w:del>
      <w:ins w:id="558" w:author="Deiglmayr, Anne" w:date="2024-05-22T18:14:00Z">
        <w:r w:rsidR="00431302">
          <w:rPr>
            <w:color w:val="000000"/>
            <w:lang w:val="en-US"/>
          </w:rPr>
          <w:t xml:space="preserve">use </w:t>
        </w:r>
      </w:ins>
      <w:r w:rsidR="00B73E46">
        <w:rPr>
          <w:color w:val="000000"/>
          <w:lang w:val="en-US"/>
        </w:rPr>
        <w:t xml:space="preserve">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ins w:id="559" w:author="Deiglmayr, Anne" w:date="2024-05-22T18:14:00Z">
        <w:r w:rsidR="00431302">
          <w:rPr>
            <w:lang w:val="en-US"/>
          </w:rPr>
          <w:t>,</w:t>
        </w:r>
      </w:ins>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w:t>
      </w:r>
      <w:del w:id="560" w:author="Deiglmayr, Anne" w:date="2024-05-22T18:14:00Z">
        <w:r w:rsidR="00045A97" w:rsidRPr="00045A97" w:rsidDel="00431302">
          <w:rPr>
            <w:lang w:val="en-US"/>
          </w:rPr>
          <w:delText xml:space="preserve">biological </w:delText>
        </w:r>
      </w:del>
      <w:ins w:id="561" w:author="Deiglmayr, Anne" w:date="2024-05-22T18:14:00Z">
        <w:r w:rsidR="00431302">
          <w:rPr>
            <w:lang w:val="en-US"/>
          </w:rPr>
          <w:t>physiological</w:t>
        </w:r>
        <w:r w:rsidR="00431302" w:rsidRPr="00045A97">
          <w:rPr>
            <w:lang w:val="en-US"/>
          </w:rPr>
          <w:t xml:space="preserve"> </w:t>
        </w:r>
      </w:ins>
      <w:del w:id="562" w:author="Deiglmayr, Anne" w:date="2024-05-22T18:14:00Z">
        <w:r w:rsidR="0068347C" w:rsidDel="00431302">
          <w:rPr>
            <w:lang w:val="en-US"/>
          </w:rPr>
          <w:delText>measures</w:delText>
        </w:r>
      </w:del>
      <w:ins w:id="563" w:author="Deiglmayr, Anne" w:date="2024-05-22T18:14:00Z">
        <w:r w:rsidR="00431302">
          <w:rPr>
            <w:lang w:val="en-US"/>
          </w:rPr>
          <w:t>variables</w:t>
        </w:r>
      </w:ins>
      <w:r w:rsidR="00045A97" w:rsidRPr="00045A97">
        <w:rPr>
          <w:lang w:val="en-US"/>
        </w:rPr>
        <w:t>.</w:t>
      </w:r>
      <w:r w:rsidR="002361B6">
        <w:rPr>
          <w:lang w:val="en-US"/>
        </w:rPr>
        <w:t xml:space="preserve"> </w:t>
      </w:r>
    </w:p>
    <w:p w14:paraId="4AC14736" w14:textId="01EFD464" w:rsidR="000A0475" w:rsidRPr="0049274F" w:rsidDel="00431302" w:rsidRDefault="00465783" w:rsidP="0049274F">
      <w:pPr>
        <w:spacing w:before="120" w:after="0" w:line="360" w:lineRule="auto"/>
        <w:rPr>
          <w:del w:id="564" w:author="Deiglmayr, Anne" w:date="2024-05-22T18:15:00Z"/>
          <w:rFonts w:ascii="Times New Roman" w:eastAsia="Times New Roman" w:hAnsi="Times New Roman" w:cs="Times New Roman"/>
          <w:color w:val="000000"/>
          <w:sz w:val="24"/>
          <w:szCs w:val="24"/>
          <w:lang w:val="en-US" w:eastAsia="de-DE"/>
        </w:rPr>
      </w:pPr>
      <w:del w:id="565" w:author="Deiglmayr, Anne" w:date="2024-05-22T18:15:00Z">
        <w:r w:rsidRPr="002B1BE4" w:rsidDel="00431302">
          <w:rPr>
            <w:rFonts w:ascii="Times New Roman" w:eastAsia="Times New Roman" w:hAnsi="Times New Roman" w:cs="Times New Roman"/>
            <w:color w:val="000000"/>
            <w:sz w:val="24"/>
            <w:szCs w:val="24"/>
            <w:lang w:val="en-US" w:eastAsia="de-DE"/>
          </w:rPr>
          <w:delText xml:space="preserve">Concerning the explorative investigation of the effects of teaching experience and subjective appraisals on </w:delText>
        </w:r>
        <w:r w:rsidRPr="002B1BE4" w:rsidDel="00431302">
          <w:rPr>
            <w:rFonts w:ascii="Times New Roman" w:eastAsia="Times New Roman" w:hAnsi="Times New Roman" w:cs="Times New Roman"/>
            <w:i/>
            <w:iCs/>
            <w:color w:val="000000"/>
            <w:sz w:val="24"/>
            <w:szCs w:val="24"/>
            <w:lang w:val="en-US" w:eastAsia="de-DE"/>
          </w:rPr>
          <w:delText>changes</w:delText>
        </w:r>
        <w:r w:rsidRPr="002B1BE4" w:rsidDel="00431302">
          <w:rPr>
            <w:rFonts w:ascii="Times New Roman" w:eastAsia="Times New Roman" w:hAnsi="Times New Roman" w:cs="Times New Roman"/>
            <w:color w:val="000000"/>
            <w:sz w:val="24"/>
            <w:szCs w:val="24"/>
            <w:lang w:val="en-US" w:eastAsia="de-DE"/>
          </w:rPr>
          <w:delText xml:space="preserve"> in teachers’ HR, </w:delText>
        </w:r>
        <w:r w:rsidR="00E529C8" w:rsidRPr="002B1BE4" w:rsidDel="00431302">
          <w:rPr>
            <w:rFonts w:ascii="Times New Roman" w:eastAsia="Times New Roman" w:hAnsi="Times New Roman" w:cs="Times New Roman"/>
            <w:color w:val="000000"/>
            <w:sz w:val="24"/>
            <w:szCs w:val="24"/>
            <w:lang w:val="en-US" w:eastAsia="de-DE"/>
          </w:rPr>
          <w:delText xml:space="preserve">we </w:delText>
        </w:r>
        <w:r w:rsidR="006D50D7" w:rsidRPr="002B1BE4" w:rsidDel="00431302">
          <w:rPr>
            <w:rFonts w:ascii="Times New Roman" w:eastAsia="Times New Roman" w:hAnsi="Times New Roman" w:cs="Times New Roman"/>
            <w:color w:val="000000"/>
            <w:sz w:val="24"/>
            <w:szCs w:val="24"/>
            <w:lang w:val="en-US" w:eastAsia="de-DE"/>
          </w:rPr>
          <w:delText>did not find any effects</w:delText>
        </w:r>
        <w:r w:rsidR="00EE2B9F" w:rsidDel="00431302">
          <w:rPr>
            <w:rFonts w:ascii="Times New Roman" w:eastAsia="Times New Roman" w:hAnsi="Times New Roman" w:cs="Times New Roman"/>
            <w:color w:val="000000"/>
            <w:sz w:val="24"/>
            <w:szCs w:val="24"/>
            <w:lang w:val="en-US" w:eastAsia="de-DE"/>
          </w:rPr>
          <w:delText xml:space="preserve"> except </w:delText>
        </w:r>
        <w:r w:rsidR="00C224ED" w:rsidDel="00431302">
          <w:rPr>
            <w:rFonts w:ascii="Times New Roman" w:eastAsia="Times New Roman" w:hAnsi="Times New Roman" w:cs="Times New Roman"/>
            <w:color w:val="000000"/>
            <w:sz w:val="24"/>
            <w:szCs w:val="24"/>
            <w:lang w:val="en-US" w:eastAsia="de-DE"/>
          </w:rPr>
          <w:delText>for the pre-teaching interval (I</w:delText>
        </w:r>
        <w:r w:rsidR="00C224ED" w:rsidRPr="00C224ED" w:rsidDel="00431302">
          <w:rPr>
            <w:rFonts w:ascii="Times New Roman" w:eastAsia="Times New Roman" w:hAnsi="Times New Roman" w:cs="Times New Roman"/>
            <w:color w:val="000000"/>
            <w:sz w:val="24"/>
            <w:szCs w:val="24"/>
            <w:vertAlign w:val="subscript"/>
            <w:lang w:val="en-US" w:eastAsia="de-DE"/>
          </w:rPr>
          <w:delText>1</w:delText>
        </w:r>
        <w:r w:rsidR="00C224ED" w:rsidDel="00431302">
          <w:rPr>
            <w:rFonts w:ascii="Times New Roman" w:eastAsia="Times New Roman" w:hAnsi="Times New Roman" w:cs="Times New Roman"/>
            <w:color w:val="000000"/>
            <w:sz w:val="24"/>
            <w:szCs w:val="24"/>
            <w:lang w:val="en-US" w:eastAsia="de-DE"/>
          </w:rPr>
          <w:delText xml:space="preserve">), indicating that </w:delText>
        </w:r>
        <w:r w:rsidR="00EE2B9F" w:rsidDel="00431302">
          <w:rPr>
            <w:rFonts w:ascii="Times New Roman" w:eastAsia="Times New Roman" w:hAnsi="Times New Roman" w:cs="Times New Roman"/>
            <w:color w:val="000000"/>
            <w:sz w:val="24"/>
            <w:szCs w:val="24"/>
            <w:lang w:val="en-US" w:eastAsia="de-DE"/>
          </w:rPr>
          <w:delText xml:space="preserve">teachers </w:delText>
        </w:r>
        <w:r w:rsidR="00C12147" w:rsidRPr="002B1BE4" w:rsidDel="00431302">
          <w:rPr>
            <w:rFonts w:ascii="Times New Roman" w:eastAsia="Times New Roman" w:hAnsi="Times New Roman" w:cs="Times New Roman"/>
            <w:color w:val="000000"/>
            <w:sz w:val="24"/>
            <w:szCs w:val="24"/>
            <w:lang w:val="en-US" w:eastAsia="de-DE"/>
          </w:rPr>
          <w:delText xml:space="preserve">with more </w:delText>
        </w:r>
        <w:r w:rsidR="00D561E0" w:rsidRPr="002B1BE4" w:rsidDel="00431302">
          <w:rPr>
            <w:rFonts w:ascii="Times New Roman" w:eastAsia="Times New Roman" w:hAnsi="Times New Roman" w:cs="Times New Roman"/>
            <w:color w:val="000000"/>
            <w:sz w:val="24"/>
            <w:szCs w:val="24"/>
            <w:lang w:val="en-US" w:eastAsia="de-DE"/>
          </w:rPr>
          <w:delText>teaching experience had a less steep HR increase before the teaching took place (β = -.27).</w:delText>
        </w:r>
        <w:r w:rsidR="00D561E0" w:rsidDel="00431302">
          <w:rPr>
            <w:rFonts w:ascii="Times New Roman" w:eastAsia="Times New Roman" w:hAnsi="Times New Roman" w:cs="Times New Roman"/>
            <w:color w:val="000000"/>
            <w:sz w:val="24"/>
            <w:szCs w:val="24"/>
            <w:lang w:val="en-US" w:eastAsia="de-DE"/>
          </w:rPr>
          <w:delText xml:space="preserve"> </w:delText>
        </w:r>
        <w:r w:rsidR="00BB4200" w:rsidRPr="00BB4200" w:rsidDel="00431302">
          <w:rPr>
            <w:rFonts w:ascii="Times New Roman" w:eastAsia="Times New Roman" w:hAnsi="Times New Roman" w:cs="Times New Roman"/>
            <w:color w:val="000000"/>
            <w:sz w:val="24"/>
            <w:szCs w:val="24"/>
            <w:lang w:val="en-US" w:eastAsia="de-DE"/>
          </w:rPr>
          <w:delText xml:space="preserve">This result could be explained by the fact </w:delText>
        </w:r>
        <w:r w:rsidR="00BB4200" w:rsidRPr="00BB4200" w:rsidDel="00431302">
          <w:rPr>
            <w:rFonts w:ascii="Times New Roman" w:eastAsia="Times New Roman" w:hAnsi="Times New Roman" w:cs="Times New Roman"/>
            <w:color w:val="000000"/>
            <w:sz w:val="24"/>
            <w:szCs w:val="24"/>
            <w:lang w:val="en-US" w:eastAsia="de-DE"/>
          </w:rPr>
          <w:lastRenderedPageBreak/>
          <w:delText>that teachers with more professional experience felt less nervous about the upcoming micro-teaching unit, as it is a habit for them to teach in front of a class.</w:delText>
        </w:r>
      </w:del>
    </w:p>
    <w:p w14:paraId="4EE2FB36" w14:textId="77777777" w:rsidR="00C14178" w:rsidRPr="008B7224" w:rsidRDefault="00C14178" w:rsidP="00C14178">
      <w:pPr>
        <w:pStyle w:val="StandardWeb"/>
        <w:spacing w:before="240" w:beforeAutospacing="0" w:after="240" w:afterAutospacing="0" w:line="360" w:lineRule="auto"/>
        <w:jc w:val="both"/>
        <w:rPr>
          <w:moveTo w:id="566" w:author="Deiglmayr, Anne" w:date="2024-05-22T18:06:00Z"/>
          <w:lang w:val="en-US"/>
        </w:rPr>
      </w:pPr>
      <w:moveToRangeStart w:id="567" w:author="Deiglmayr, Anne" w:date="2024-05-22T18:06:00Z" w:name="move167293595"/>
      <w:commentRangeStart w:id="568"/>
      <w:moveTo w:id="569" w:author="Deiglmayr, Anne" w:date="2024-05-22T18:06:00Z">
        <w:r w:rsidRPr="000249F1">
          <w:rPr>
            <w:lang w:val="en-US"/>
          </w:rPr>
          <w:t xml:space="preserve">Second, </w:t>
        </w:r>
        <w:r>
          <w:rPr>
            <w:color w:val="000000"/>
            <w:lang w:val="en-US"/>
          </w:rPr>
          <w:t>a</w:t>
        </w:r>
        <w:r w:rsidRPr="005923DE">
          <w:rPr>
            <w:color w:val="000000"/>
            <w:lang w:val="en-US"/>
          </w:rPr>
          <w:t>dding disruption appraisal (Hypothesis 2b)</w:t>
        </w:r>
        <w:r>
          <w:rPr>
            <w:color w:val="000000"/>
            <w:lang w:val="en-US"/>
          </w:rPr>
          <w:t xml:space="preserve"> and </w:t>
        </w:r>
        <w:r w:rsidRPr="00884C3E">
          <w:rPr>
            <w:color w:val="000000"/>
            <w:lang w:val="en-US"/>
          </w:rPr>
          <w:t xml:space="preserve">confidence appraisal </w:t>
        </w:r>
        <w:r w:rsidRPr="005923DE">
          <w:rPr>
            <w:color w:val="000000"/>
            <w:lang w:val="en-US"/>
          </w:rPr>
          <w:t>(Hypothesis 2</w:t>
        </w:r>
        <w:r>
          <w:rPr>
            <w:color w:val="000000"/>
            <w:lang w:val="en-US"/>
          </w:rPr>
          <w:t>c</w:t>
        </w:r>
        <w:r w:rsidRPr="005923DE">
          <w:rPr>
            <w:color w:val="000000"/>
            <w:lang w:val="en-US"/>
          </w:rPr>
          <w:t>)</w:t>
        </w:r>
        <w:r>
          <w:rPr>
            <w:color w:val="000000"/>
            <w:lang w:val="en-US"/>
          </w:rPr>
          <w:t xml:space="preserve"> </w:t>
        </w:r>
        <w:r w:rsidRPr="00884C3E">
          <w:rPr>
            <w:color w:val="000000"/>
            <w:lang w:val="en-US"/>
          </w:rPr>
          <w:t>while controlling for the shared variance with teaching experience</w:t>
        </w:r>
        <w:r>
          <w:rPr>
            <w:color w:val="000000"/>
            <w:lang w:val="en-US"/>
          </w:rPr>
          <w:t xml:space="preserve"> for both appraisals</w:t>
        </w:r>
        <w:r w:rsidRPr="00E079CB">
          <w:rPr>
            <w:lang w:val="en-US"/>
          </w:rPr>
          <w:t xml:space="preserve">, </w:t>
        </w:r>
        <w:r>
          <w:rPr>
            <w:lang w:val="en-US"/>
          </w:rPr>
          <w:t>no effects on teachers’ HR were found</w:t>
        </w:r>
        <w:r w:rsidRPr="00E079CB">
          <w:rPr>
            <w:lang w:val="en-US"/>
          </w:rPr>
          <w:t xml:space="preserve">. </w:t>
        </w:r>
        <w:commentRangeStart w:id="570"/>
        <w:r>
          <w:rPr>
            <w:lang w:val="en-US"/>
          </w:rPr>
          <w:t xml:space="preserve">One </w:t>
        </w:r>
        <w:r w:rsidRPr="00797734">
          <w:rPr>
            <w:lang w:val="en-US"/>
          </w:rPr>
          <w:t xml:space="preserve">consideration might be that </w:t>
        </w:r>
        <w:r>
          <w:rPr>
            <w:lang w:val="en-US"/>
          </w:rPr>
          <w:t>both</w:t>
        </w:r>
        <w:r w:rsidRPr="00797734">
          <w:rPr>
            <w:lang w:val="en-US"/>
          </w:rPr>
          <w:t xml:space="preserve"> single-item </w:t>
        </w:r>
        <w:r>
          <w:rPr>
            <w:lang w:val="en-US"/>
          </w:rPr>
          <w:t xml:space="preserve">scales were not sensitive enough </w:t>
        </w:r>
        <w:r w:rsidRPr="00797734">
          <w:rPr>
            <w:lang w:val="en-US"/>
          </w:rPr>
          <w:t xml:space="preserve">to assess </w:t>
        </w:r>
        <w:r>
          <w:rPr>
            <w:lang w:val="en-US"/>
          </w:rPr>
          <w:t xml:space="preserve">teachers’ appraisal processes. </w:t>
        </w:r>
        <w:commentRangeEnd w:id="570"/>
        <w:r>
          <w:rPr>
            <w:rStyle w:val="Kommentarzeichen"/>
            <w:rFonts w:asciiTheme="minorHAnsi" w:eastAsiaTheme="minorHAnsi" w:hAnsiTheme="minorHAnsi" w:cstheme="minorBidi"/>
            <w:lang w:eastAsia="en-US"/>
          </w:rPr>
          <w:commentReference w:id="570"/>
        </w:r>
        <w:r w:rsidRPr="00827030">
          <w:rPr>
            <w:lang w:val="en-US"/>
          </w:rPr>
          <w:t>This finding may be explained by the</w:t>
        </w:r>
        <w:r>
          <w:rPr>
            <w:lang w:val="en-US"/>
          </w:rPr>
          <w:t xml:space="preserve"> </w:t>
        </w:r>
        <w:r w:rsidRPr="000A26E3">
          <w:rPr>
            <w:rStyle w:val="--l"/>
            <w:lang w:val="en-US"/>
          </w:rPr>
          <w:t xml:space="preserve">dynamic interaction between individuals and their environment </w:t>
        </w:r>
        <w:r>
          <w:rPr>
            <w:rStyle w:val="--l"/>
            <w:lang w:val="en-US"/>
          </w:rPr>
          <w:t xml:space="preserve">that </w:t>
        </w:r>
        <w:r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Pr>
            <w:rStyle w:val="--l"/>
            <w:lang w:val="en-US"/>
          </w:rPr>
          <w:t xml:space="preserve"> </w:t>
        </w:r>
        <w:r w:rsidRPr="00C34F40">
          <w:rPr>
            <w:lang w:val="en-US"/>
          </w:rPr>
          <w:t>[@lazarus1990theory</w:t>
        </w:r>
        <w:r>
          <w:rPr>
            <w:lang w:val="en-US"/>
          </w:rPr>
          <w:t xml:space="preserve">]. </w:t>
        </w:r>
      </w:moveTo>
      <w:commentRangeEnd w:id="568"/>
      <w:r w:rsidR="00431302">
        <w:rPr>
          <w:rStyle w:val="Kommentarzeichen"/>
          <w:rFonts w:asciiTheme="minorHAnsi" w:eastAsiaTheme="minorHAnsi" w:hAnsiTheme="minorHAnsi" w:cstheme="minorBidi"/>
          <w:lang w:eastAsia="en-US"/>
        </w:rPr>
        <w:commentReference w:id="568"/>
      </w:r>
    </w:p>
    <w:moveToRangeEnd w:id="567"/>
    <w:p w14:paraId="45CB5652" w14:textId="77777777" w:rsidR="00BB4200" w:rsidRDefault="00BB4200" w:rsidP="00926D94">
      <w:pPr>
        <w:pStyle w:val="StandardWeb"/>
        <w:spacing w:before="240" w:beforeAutospacing="0" w:after="240" w:afterAutospacing="0" w:line="360" w:lineRule="auto"/>
        <w:jc w:val="both"/>
        <w:rPr>
          <w:b/>
          <w:bCs/>
          <w:color w:val="000000"/>
          <w:lang w:val="en-US"/>
        </w:rPr>
      </w:pPr>
    </w:p>
    <w:p w14:paraId="4C576221" w14:textId="6EE4422B"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4F5C6176" w14:textId="3617DEF3" w:rsidR="00926D94" w:rsidRPr="00BB4200" w:rsidDel="00260BC1" w:rsidRDefault="00926D94" w:rsidP="00926D94">
      <w:pPr>
        <w:pStyle w:val="StandardWeb"/>
        <w:spacing w:before="240" w:beforeAutospacing="0" w:after="240" w:afterAutospacing="0" w:line="360" w:lineRule="auto"/>
        <w:jc w:val="both"/>
        <w:rPr>
          <w:del w:id="571" w:author="Deiglmayr, Anne" w:date="2024-05-22T18:16:00Z"/>
          <w:color w:val="000000"/>
          <w:lang w:val="en-US"/>
        </w:rPr>
      </w:pPr>
      <w:del w:id="572" w:author="Deiglmayr, Anne" w:date="2024-05-22T18:16:00Z">
        <w:r w:rsidRPr="00CA5FFA" w:rsidDel="00260BC1">
          <w:rPr>
            <w:color w:val="000000"/>
            <w:lang w:val="en-US"/>
          </w:rPr>
          <w:delText>As with all research, methodological limitations need to be considered. </w:delText>
        </w:r>
      </w:del>
    </w:p>
    <w:p w14:paraId="549FCD3F" w14:textId="1B4D33D2" w:rsidR="00E915C6" w:rsidRDefault="00926D94" w:rsidP="00926D94">
      <w:pPr>
        <w:pStyle w:val="StandardWeb"/>
        <w:spacing w:before="240" w:beforeAutospacing="0" w:after="240" w:afterAutospacing="0" w:line="360" w:lineRule="auto"/>
        <w:jc w:val="both"/>
        <w:rPr>
          <w:rStyle w:val="--l"/>
          <w:lang w:val="en-US"/>
        </w:rPr>
      </w:pPr>
      <w:del w:id="573" w:author="Deiglmayr, Anne" w:date="2024-05-22T18:16:00Z">
        <w:r w:rsidRPr="00CA5FFA" w:rsidDel="00260BC1">
          <w:rPr>
            <w:color w:val="000000"/>
            <w:lang w:val="en-US"/>
          </w:rPr>
          <w:delText>First</w:delText>
        </w:r>
      </w:del>
      <w:ins w:id="574" w:author="Deiglmayr, Anne" w:date="2024-05-22T18:16:00Z">
        <w:r w:rsidR="00260BC1">
          <w:rPr>
            <w:color w:val="000000"/>
            <w:lang w:val="en-US"/>
          </w:rPr>
          <w:t>Wh</w:t>
        </w:r>
      </w:ins>
      <w:ins w:id="575" w:author="Deiglmayr, Anne" w:date="2024-05-22T18:17:00Z">
        <w:r w:rsidR="00260BC1">
          <w:rPr>
            <w:color w:val="000000"/>
            <w:lang w:val="en-US"/>
          </w:rPr>
          <w:t>ile</w:t>
        </w:r>
      </w:ins>
      <w:del w:id="576" w:author="Deiglmayr, Anne" w:date="2024-05-22T18:23:00Z">
        <w:r w:rsidRPr="00CA5FFA" w:rsidDel="00A01195">
          <w:rPr>
            <w:color w:val="000000"/>
            <w:lang w:val="en-US"/>
          </w:rPr>
          <w:delText>,</w:delText>
        </w:r>
      </w:del>
      <w:r w:rsidRPr="00CA5FFA">
        <w:rPr>
          <w:color w:val="000000"/>
          <w:lang w:val="en-US"/>
        </w:rPr>
        <w:t xml:space="preserve"> the laboratory setting of the study </w:t>
      </w:r>
      <w:ins w:id="577" w:author="Deiglmayr, Anne" w:date="2024-05-22T18:17:00Z">
        <w:r w:rsidR="00260BC1">
          <w:rPr>
            <w:color w:val="000000"/>
            <w:lang w:val="en-US"/>
          </w:rPr>
          <w:t>allowed for a controlled implementation of stressors in a setting that was comparable for all participants, the setting</w:t>
        </w:r>
      </w:ins>
      <w:ins w:id="578" w:author="Deiglmayr, Anne" w:date="2024-05-22T18:18:00Z">
        <w:r w:rsidR="00260BC1">
          <w:rPr>
            <w:color w:val="000000"/>
            <w:lang w:val="en-US"/>
          </w:rPr>
          <w:t xml:space="preserve"> of course </w:t>
        </w:r>
      </w:ins>
      <w:del w:id="579" w:author="Deiglmayr, Anne" w:date="2024-05-22T18:18:00Z">
        <w:r w:rsidRPr="00CA5FFA" w:rsidDel="00260BC1">
          <w:rPr>
            <w:color w:val="000000"/>
            <w:lang w:val="en-US"/>
          </w:rPr>
          <w:delText>did not correspond to an</w:delText>
        </w:r>
      </w:del>
      <w:ins w:id="580" w:author="Deiglmayr, Anne" w:date="2024-05-22T18:18:00Z">
        <w:r w:rsidR="00260BC1">
          <w:rPr>
            <w:color w:val="000000"/>
            <w:lang w:val="en-US"/>
          </w:rPr>
          <w:t>was not an</w:t>
        </w:r>
      </w:ins>
      <w:r w:rsidRPr="00CA5FFA">
        <w:rPr>
          <w:color w:val="000000"/>
          <w:lang w:val="en-US"/>
        </w:rPr>
        <w:t xml:space="preserve"> authentic classroom environment. </w:t>
      </w:r>
      <w:del w:id="581" w:author="Deiglmayr, Anne" w:date="2024-05-22T18:18:00Z">
        <w:r w:rsidRPr="00CA5FFA" w:rsidDel="00260BC1">
          <w:rPr>
            <w:color w:val="000000"/>
            <w:lang w:val="en-US"/>
          </w:rPr>
          <w:delText xml:space="preserve">The data collected during the </w:delText>
        </w:r>
        <w:r w:rsidDel="00260BC1">
          <w:rPr>
            <w:color w:val="000000"/>
            <w:lang w:val="en-US"/>
          </w:rPr>
          <w:delText>micro-teaching unit</w:delText>
        </w:r>
        <w:r w:rsidRPr="00CA5FFA" w:rsidDel="00260BC1">
          <w:rPr>
            <w:color w:val="000000"/>
            <w:lang w:val="en-US"/>
          </w:rPr>
          <w:delText xml:space="preserve"> in a highly standardized situation was based on a fictional setting, resulting in various aspects, such as the lack of a </w:delText>
        </w:r>
      </w:del>
      <w:ins w:id="582" w:author="Deiglmayr, Anne" w:date="2024-05-22T18:18:00Z">
        <w:r w:rsidR="00260BC1">
          <w:rPr>
            <w:color w:val="000000"/>
            <w:lang w:val="en-US"/>
          </w:rPr>
          <w:t>Most importantly,</w:t>
        </w:r>
      </w:ins>
      <w:ins w:id="583" w:author="Deiglmayr, Anne" w:date="2024-05-22T18:19:00Z">
        <w:r w:rsidR="00260BC1">
          <w:rPr>
            <w:color w:val="000000"/>
            <w:lang w:val="en-US"/>
          </w:rPr>
          <w:t xml:space="preserve"> the setting did not </w:t>
        </w:r>
      </w:ins>
      <w:ins w:id="584" w:author="Deiglmayr, Anne" w:date="2024-05-22T18:20:00Z">
        <w:r w:rsidR="00260BC1">
          <w:rPr>
            <w:color w:val="000000"/>
            <w:lang w:val="en-US"/>
          </w:rPr>
          <w:t>include</w:t>
        </w:r>
      </w:ins>
      <w:ins w:id="585" w:author="Deiglmayr, Anne" w:date="2024-05-22T18:19:00Z">
        <w:r w:rsidR="00260BC1">
          <w:rPr>
            <w:color w:val="000000"/>
            <w:lang w:val="en-US"/>
          </w:rPr>
          <w:t xml:space="preserve"> a shared history of the teacher and his or her students, and thus only a very thin basis for </w:t>
        </w:r>
      </w:ins>
      <w:ins w:id="586" w:author="Deiglmayr, Anne" w:date="2024-05-22T18:21:00Z">
        <w:r w:rsidR="00260BC1">
          <w:rPr>
            <w:color w:val="000000"/>
            <w:lang w:val="en-US"/>
          </w:rPr>
          <w:t>establishing a</w:t>
        </w:r>
      </w:ins>
      <w:ins w:id="587" w:author="Deiglmayr, Anne" w:date="2024-05-22T18:19:00Z">
        <w:r w:rsidR="00260BC1">
          <w:rPr>
            <w:color w:val="000000"/>
            <w:lang w:val="en-US"/>
          </w:rPr>
          <w:t xml:space="preserve"> positive </w:t>
        </w:r>
      </w:ins>
      <w:r w:rsidRPr="00CA5FFA">
        <w:rPr>
          <w:color w:val="000000"/>
          <w:lang w:val="en-US"/>
        </w:rPr>
        <w:t>teacher-student relationship</w:t>
      </w:r>
      <w:ins w:id="588" w:author="Deiglmayr, Anne" w:date="2024-05-22T18:19:00Z">
        <w:r w:rsidR="00260BC1">
          <w:rPr>
            <w:color w:val="000000"/>
            <w:lang w:val="en-US"/>
          </w:rPr>
          <w:t xml:space="preserve">, which is </w:t>
        </w:r>
      </w:ins>
      <w:del w:id="589" w:author="Deiglmayr, Anne" w:date="2024-05-22T18:19:00Z">
        <w:r w:rsidRPr="00CA5FFA" w:rsidDel="00260BC1">
          <w:rPr>
            <w:color w:val="000000"/>
            <w:lang w:val="en-US"/>
          </w:rPr>
          <w:delText xml:space="preserve">. Nevertheless, researchers agree that positive relationships are </w:delText>
        </w:r>
      </w:del>
      <w:del w:id="590" w:author="Deiglmayr, Anne" w:date="2024-05-22T18:20:00Z">
        <w:r w:rsidRPr="00CA5FFA" w:rsidDel="00260BC1">
          <w:rPr>
            <w:color w:val="000000"/>
            <w:lang w:val="en-US"/>
          </w:rPr>
          <w:delText xml:space="preserve">the </w:delText>
        </w:r>
      </w:del>
      <w:ins w:id="591" w:author="Deiglmayr, Anne" w:date="2024-05-22T18:20:00Z">
        <w:r w:rsidR="00260BC1">
          <w:rPr>
            <w:color w:val="000000"/>
            <w:lang w:val="en-US"/>
          </w:rPr>
          <w:t>a core characteristic</w:t>
        </w:r>
        <w:r w:rsidR="00260BC1" w:rsidRPr="00CA5FFA">
          <w:rPr>
            <w:color w:val="000000"/>
            <w:lang w:val="en-US"/>
          </w:rPr>
          <w:t xml:space="preserve"> </w:t>
        </w:r>
      </w:ins>
      <w:del w:id="592" w:author="Deiglmayr, Anne" w:date="2024-05-22T18:20:00Z">
        <w:r w:rsidRPr="00CA5FFA" w:rsidDel="00260BC1">
          <w:rPr>
            <w:color w:val="000000"/>
            <w:lang w:val="en-US"/>
          </w:rPr>
          <w:delText xml:space="preserve">basis for </w:delText>
        </w:r>
      </w:del>
      <w:ins w:id="593" w:author="Deiglmayr, Anne" w:date="2024-05-22T18:20:00Z">
        <w:r w:rsidR="00260BC1">
          <w:rPr>
            <w:color w:val="000000"/>
            <w:lang w:val="en-US"/>
          </w:rPr>
          <w:t>of</w:t>
        </w:r>
        <w:r w:rsidR="00260BC1" w:rsidRPr="00CA5FFA">
          <w:rPr>
            <w:color w:val="000000"/>
            <w:lang w:val="en-US"/>
          </w:rPr>
          <w:t xml:space="preserve"> </w:t>
        </w:r>
      </w:ins>
      <w:r w:rsidRPr="00CA5FFA">
        <w:rPr>
          <w:color w:val="000000"/>
          <w:lang w:val="en-US"/>
        </w:rPr>
        <w:t xml:space="preserve">effective classroom management </w:t>
      </w:r>
      <w:del w:id="594" w:author="Deiglmayr, Anne" w:date="2024-05-22T18:20:00Z">
        <w:r w:rsidRPr="00CA5FFA" w:rsidDel="00260BC1">
          <w:rPr>
            <w:color w:val="000000"/>
            <w:lang w:val="en-US"/>
          </w:rPr>
          <w:delText xml:space="preserve">and productive handling of classroom disruptions </w:delText>
        </w:r>
      </w:del>
      <w:r w:rsidRPr="00CA5FFA">
        <w:rPr>
          <w:color w:val="000000"/>
          <w:lang w:val="en-US"/>
        </w:rPr>
        <w:t xml:space="preserve">[@ruedi2014; @beaty2010]. </w:t>
      </w:r>
      <w:del w:id="595" w:author="Deiglmayr, Anne" w:date="2024-05-22T18:21:00Z">
        <w:r w:rsidRPr="00CA5FFA" w:rsidDel="00260BC1">
          <w:rPr>
            <w:color w:val="000000"/>
            <w:lang w:val="en-US"/>
          </w:rPr>
          <w:delText>For this reason, it cannot be excluded that the artificial laboratory situation led to an increased HR of the subjects due to nervousness and excitement. However</w:delText>
        </w:r>
      </w:del>
      <w:ins w:id="596" w:author="Deiglmayr, Anne" w:date="2024-05-22T18:21:00Z">
        <w:r w:rsidR="00260BC1">
          <w:rPr>
            <w:color w:val="000000"/>
            <w:lang w:val="en-US"/>
          </w:rPr>
          <w:t>On the other hand</w:t>
        </w:r>
      </w:ins>
      <w:r w:rsidRPr="00CA5FFA">
        <w:rPr>
          <w:color w:val="000000"/>
          <w:lang w:val="en-US"/>
        </w:rPr>
        <w:t xml:space="preserve">, </w:t>
      </w:r>
      <w:del w:id="597" w:author="Deiglmayr, Anne" w:date="2024-05-22T18:21:00Z">
        <w:r w:rsidDel="00260BC1">
          <w:rPr>
            <w:color w:val="000000"/>
            <w:lang w:val="en-US"/>
          </w:rPr>
          <w:delText xml:space="preserve">these </w:delText>
        </w:r>
      </w:del>
      <w:r>
        <w:rPr>
          <w:color w:val="000000"/>
          <w:lang w:val="en-US"/>
        </w:rPr>
        <w:t xml:space="preserve">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w:t>
      </w:r>
      <w:del w:id="598" w:author="Deiglmayr, Anne" w:date="2024-05-22T18:22:00Z">
        <w:r w:rsidR="00EC2ED9" w:rsidRPr="00EC2ED9" w:rsidDel="00A01195">
          <w:rPr>
            <w:rStyle w:val="--l"/>
            <w:lang w:val="en-US"/>
          </w:rPr>
          <w:delText xml:space="preserve">artificially </w:delText>
        </w:r>
      </w:del>
      <w:r w:rsidR="00EC2ED9" w:rsidRPr="00EC2ED9">
        <w:rPr>
          <w:rStyle w:val="--l"/>
          <w:lang w:val="en-US"/>
        </w:rPr>
        <w:t xml:space="preserve">increased </w:t>
      </w:r>
      <w:del w:id="599" w:author="Deiglmayr, Anne" w:date="2024-05-22T18:21:00Z">
        <w:r w:rsidR="00EC2ED9" w:rsidRPr="00EC2ED9" w:rsidDel="00A01195">
          <w:rPr>
            <w:rStyle w:val="--l"/>
            <w:lang w:val="en-US"/>
          </w:rPr>
          <w:delText>by arousal due to the</w:delText>
        </w:r>
      </w:del>
      <w:ins w:id="600" w:author="Deiglmayr, Anne" w:date="2024-05-22T18:21:00Z">
        <w:r w:rsidR="00A01195">
          <w:rPr>
            <w:rStyle w:val="--l"/>
            <w:lang w:val="en-US"/>
          </w:rPr>
          <w:t>or decreased</w:t>
        </w:r>
      </w:ins>
      <w:r w:rsidR="00EC2ED9" w:rsidRPr="00EC2ED9">
        <w:rPr>
          <w:rStyle w:val="--l"/>
          <w:lang w:val="en-US"/>
        </w:rPr>
        <w:t xml:space="preserve"> </w:t>
      </w:r>
      <w:ins w:id="601" w:author="Deiglmayr, Anne" w:date="2024-05-22T18:22:00Z">
        <w:r w:rsidR="00A01195">
          <w:rPr>
            <w:rStyle w:val="--l"/>
            <w:lang w:val="en-US"/>
          </w:rPr>
          <w:t xml:space="preserve">by effects of the artificial </w:t>
        </w:r>
      </w:ins>
      <w:del w:id="602" w:author="Deiglmayr, Anne" w:date="2024-05-22T18:22:00Z">
        <w:r w:rsidR="00EC2ED9" w:rsidRPr="00EC2ED9" w:rsidDel="00A01195">
          <w:rPr>
            <w:rStyle w:val="--l"/>
            <w:lang w:val="en-US"/>
          </w:rPr>
          <w:delText>study design</w:delText>
        </w:r>
      </w:del>
      <w:ins w:id="603" w:author="Deiglmayr, Anne" w:date="2024-05-22T18:22:00Z">
        <w:r w:rsidR="00A01195">
          <w:rPr>
            <w:rStyle w:val="--l"/>
            <w:lang w:val="en-US"/>
          </w:rPr>
          <w:t>setting</w:t>
        </w:r>
      </w:ins>
      <w:r w:rsidR="00EC2ED9" w:rsidRPr="00EC2ED9">
        <w:rPr>
          <w:rStyle w:val="--l"/>
          <w:lang w:val="en-US"/>
        </w:rPr>
        <w:t xml:space="preserve">, this was </w:t>
      </w:r>
      <w:ins w:id="604" w:author="Deiglmayr, Anne" w:date="2024-05-22T18:22:00Z">
        <w:r w:rsidR="00A01195">
          <w:rPr>
            <w:rStyle w:val="--l"/>
            <w:lang w:val="en-US"/>
          </w:rPr>
          <w:t xml:space="preserve">likely </w:t>
        </w:r>
      </w:ins>
      <w:r w:rsidR="00EC2ED9" w:rsidRPr="00EC2ED9">
        <w:rPr>
          <w:rStyle w:val="--l"/>
          <w:lang w:val="en-US"/>
        </w:rPr>
        <w:t xml:space="preserve">the case for all </w:t>
      </w:r>
      <w:r w:rsidR="00EC2ED9">
        <w:rPr>
          <w:color w:val="000000"/>
          <w:lang w:val="en-US"/>
        </w:rPr>
        <w:t>participants</w:t>
      </w:r>
      <w:ins w:id="605" w:author="Deiglmayr, Anne" w:date="2024-05-22T18:22:00Z">
        <w:r w:rsidR="00A01195">
          <w:rPr>
            <w:color w:val="000000"/>
            <w:lang w:val="en-US"/>
          </w:rPr>
          <w:t xml:space="preserve"> and does not limit our general conclusions</w:t>
        </w:r>
      </w:ins>
      <w:r w:rsidR="00EC2ED9" w:rsidRPr="00EC2ED9">
        <w:rPr>
          <w:rStyle w:val="--l"/>
          <w:lang w:val="en-US"/>
        </w:rPr>
        <w:t>.</w:t>
      </w:r>
      <w:r w:rsidR="004F3D11">
        <w:rPr>
          <w:rStyle w:val="--l"/>
          <w:lang w:val="en-US"/>
        </w:rPr>
        <w:t xml:space="preserve"> </w:t>
      </w:r>
      <w:r w:rsidR="00941545">
        <w:rPr>
          <w:rStyle w:val="--l"/>
          <w:lang w:val="en-US"/>
        </w:rPr>
        <w:t>Nevertheless, i</w:t>
      </w:r>
      <w:r w:rsidR="00941545" w:rsidRPr="00941545">
        <w:rPr>
          <w:rStyle w:val="--l"/>
          <w:lang w:val="en-US"/>
        </w:rPr>
        <w:t xml:space="preserve">n subsequent studies, it would be </w:t>
      </w:r>
      <w:del w:id="606" w:author="Deiglmayr, Anne" w:date="2024-05-22T18:22:00Z">
        <w:r w:rsidR="00941545" w:rsidRPr="00941545" w:rsidDel="00A01195">
          <w:rPr>
            <w:rStyle w:val="--l"/>
            <w:lang w:val="en-US"/>
          </w:rPr>
          <w:delText xml:space="preserve">fruitful </w:delText>
        </w:r>
      </w:del>
      <w:ins w:id="607" w:author="Deiglmayr, Anne" w:date="2024-05-22T18:22:00Z">
        <w:r w:rsidR="00A01195">
          <w:rPr>
            <w:rStyle w:val="--l"/>
            <w:lang w:val="en-US"/>
          </w:rPr>
          <w:t>insightful</w:t>
        </w:r>
        <w:r w:rsidR="00A01195" w:rsidRPr="00941545">
          <w:rPr>
            <w:rStyle w:val="--l"/>
            <w:lang w:val="en-US"/>
          </w:rPr>
          <w:t xml:space="preserve"> </w:t>
        </w:r>
      </w:ins>
      <w:r w:rsidR="00941545" w:rsidRPr="00941545">
        <w:rPr>
          <w:rStyle w:val="--l"/>
          <w:lang w:val="en-US"/>
        </w:rPr>
        <w:t xml:space="preserve">to </w:t>
      </w:r>
      <w:del w:id="608" w:author="Deiglmayr, Anne" w:date="2024-05-22T18:22:00Z">
        <w:r w:rsidR="00210716" w:rsidDel="00A01195">
          <w:rPr>
            <w:rStyle w:val="--l"/>
            <w:lang w:val="en-US"/>
          </w:rPr>
          <w:delText xml:space="preserve">measure </w:delText>
        </w:r>
      </w:del>
      <w:ins w:id="609" w:author="Deiglmayr, Anne" w:date="2024-05-22T18:22:00Z">
        <w:r w:rsidR="00A01195">
          <w:rPr>
            <w:rStyle w:val="--l"/>
            <w:lang w:val="en-US"/>
          </w:rPr>
          <w:t xml:space="preserve">assess </w:t>
        </w:r>
      </w:ins>
      <w:r w:rsidR="00210716">
        <w:rPr>
          <w:rStyle w:val="--l"/>
          <w:lang w:val="en-US"/>
        </w:rPr>
        <w:t>teachers’ HR in authentic classroom</w:t>
      </w:r>
      <w:ins w:id="610" w:author="Deiglmayr, Anne" w:date="2024-05-22T18:23:00Z">
        <w:r w:rsidR="00A01195">
          <w:rPr>
            <w:rStyle w:val="--l"/>
            <w:lang w:val="en-US"/>
          </w:rPr>
          <w:t xml:space="preserve"> settings</w:t>
        </w:r>
      </w:ins>
      <w:del w:id="611" w:author="Deiglmayr, Anne" w:date="2024-05-22T18:23:00Z">
        <w:r w:rsidR="00210716" w:rsidDel="00A01195">
          <w:rPr>
            <w:rStyle w:val="--l"/>
            <w:lang w:val="en-US"/>
          </w:rPr>
          <w:delText xml:space="preserve">s </w:delText>
        </w:r>
        <w:r w:rsidR="00CD0276" w:rsidRPr="00CD0276" w:rsidDel="00A01195">
          <w:rPr>
            <w:rStyle w:val="--l"/>
            <w:lang w:val="en-US"/>
          </w:rPr>
          <w:delText xml:space="preserve">to contribute to </w:delText>
        </w:r>
        <w:r w:rsidR="00693DF3" w:rsidDel="00A01195">
          <w:rPr>
            <w:rStyle w:val="--l"/>
            <w:lang w:val="en-US"/>
          </w:rPr>
          <w:delText xml:space="preserve">the </w:delText>
        </w:r>
        <w:r w:rsidR="00CD0276" w:rsidRPr="00CD0276" w:rsidDel="00A01195">
          <w:rPr>
            <w:rStyle w:val="--l"/>
            <w:lang w:val="en-US"/>
          </w:rPr>
          <w:delText>external validity</w:delText>
        </w:r>
        <w:r w:rsidR="00693DF3" w:rsidDel="00A01195">
          <w:rPr>
            <w:rStyle w:val="--l"/>
            <w:lang w:val="en-US"/>
          </w:rPr>
          <w:delText xml:space="preserve"> of stress in teachers</w:delText>
        </w:r>
      </w:del>
      <w:r w:rsidR="00693DF3">
        <w:rPr>
          <w:rStyle w:val="--l"/>
          <w:lang w:val="en-US"/>
        </w:rPr>
        <w:t xml:space="preserve">. </w:t>
      </w:r>
    </w:p>
    <w:p w14:paraId="475D9406" w14:textId="375699C5" w:rsidR="00BC2830" w:rsidRDefault="00B31ED5" w:rsidP="00BC2830">
      <w:pPr>
        <w:pStyle w:val="StandardWeb"/>
        <w:spacing w:before="240" w:after="240" w:line="360" w:lineRule="auto"/>
        <w:jc w:val="both"/>
        <w:rPr>
          <w:ins w:id="612" w:author="Deiglmayr, Anne" w:date="2024-05-22T18:28:00Z"/>
          <w:lang w:val="en-US"/>
        </w:rPr>
      </w:pPr>
      <w:del w:id="613" w:author="Deiglmayr, Anne" w:date="2024-05-22T18:24:00Z">
        <w:r w:rsidRPr="00B31ED5" w:rsidDel="00BC2830">
          <w:rPr>
            <w:rStyle w:val="--l"/>
            <w:lang w:val="en-US"/>
          </w:rPr>
          <w:delText>Secondly</w:delText>
        </w:r>
      </w:del>
      <w:ins w:id="614" w:author="Deiglmayr, Anne" w:date="2024-05-22T18:24:00Z">
        <w:r w:rsidR="00BC2830">
          <w:rPr>
            <w:rStyle w:val="--l"/>
            <w:lang w:val="en-US"/>
          </w:rPr>
          <w:t>Further limitations concern our assessment of teachers´ HR. While our res</w:t>
        </w:r>
      </w:ins>
      <w:ins w:id="615" w:author="Deiglmayr, Anne" w:date="2024-05-22T18:25:00Z">
        <w:r w:rsidR="00BC2830">
          <w:rPr>
            <w:rStyle w:val="--l"/>
            <w:lang w:val="en-US"/>
          </w:rPr>
          <w:t>ults demonstrate the usefulness of</w:t>
        </w:r>
      </w:ins>
      <w:ins w:id="616" w:author="Deiglmayr, Anne" w:date="2024-05-22T18:26:00Z">
        <w:r w:rsidR="00BC2830">
          <w:rPr>
            <w:rStyle w:val="--l"/>
            <w:lang w:val="en-US"/>
          </w:rPr>
          <w:t xml:space="preserve"> drawing upon</w:t>
        </w:r>
      </w:ins>
      <w:ins w:id="617" w:author="Deiglmayr, Anne" w:date="2024-05-22T18:25:00Z">
        <w:r w:rsidR="00BC2830">
          <w:rPr>
            <w:rStyle w:val="--l"/>
            <w:lang w:val="en-US"/>
          </w:rPr>
          <w:t xml:space="preserve"> easily available HR data from </w:t>
        </w:r>
      </w:ins>
      <w:ins w:id="618" w:author="Deiglmayr, Anne" w:date="2024-05-22T18:26:00Z">
        <w:r w:rsidR="00BC2830">
          <w:rPr>
            <w:rStyle w:val="--l"/>
            <w:lang w:val="en-US"/>
          </w:rPr>
          <w:t>ubiquitous</w:t>
        </w:r>
      </w:ins>
      <w:ins w:id="619" w:author="Deiglmayr, Anne" w:date="2024-05-22T18:25:00Z">
        <w:r w:rsidR="00BC2830">
          <w:rPr>
            <w:rStyle w:val="--l"/>
            <w:lang w:val="en-US"/>
          </w:rPr>
          <w:t>, low-</w:t>
        </w:r>
        <w:r w:rsidR="00BC2830">
          <w:rPr>
            <w:rStyle w:val="--l"/>
            <w:lang w:val="en-US"/>
          </w:rPr>
          <w:lastRenderedPageBreak/>
          <w:t>cost</w:t>
        </w:r>
      </w:ins>
      <w:ins w:id="620" w:author="Deiglmayr, Anne" w:date="2024-05-22T18:26:00Z">
        <w:r w:rsidR="00BC2830">
          <w:rPr>
            <w:rStyle w:val="--l"/>
            <w:lang w:val="en-US"/>
          </w:rPr>
          <w:t>, un-intrusive</w:t>
        </w:r>
      </w:ins>
      <w:ins w:id="621" w:author="Deiglmayr, Anne" w:date="2024-05-22T18:25:00Z">
        <w:r w:rsidR="00BC2830">
          <w:rPr>
            <w:rStyle w:val="--l"/>
            <w:lang w:val="en-US"/>
          </w:rPr>
          <w:t xml:space="preserve"> fitness </w:t>
        </w:r>
      </w:ins>
      <w:ins w:id="622" w:author="Deiglmayr, Anne" w:date="2024-05-22T18:26:00Z">
        <w:r w:rsidR="00BC2830">
          <w:rPr>
            <w:rStyle w:val="--l"/>
            <w:lang w:val="en-US"/>
          </w:rPr>
          <w:t>trackers in order to estimate teacher str</w:t>
        </w:r>
      </w:ins>
      <w:ins w:id="623" w:author="Deiglmayr, Anne" w:date="2024-05-22T18:27:00Z">
        <w:r w:rsidR="00BC2830">
          <w:rPr>
            <w:rStyle w:val="--l"/>
            <w:lang w:val="en-US"/>
          </w:rPr>
          <w:t xml:space="preserve">ess, there also are shortcomings of this type of assessment. First, while fitness trackers typically yield HR data, </w:t>
        </w:r>
      </w:ins>
      <w:del w:id="624" w:author="Deiglmayr, Anne" w:date="2024-05-22T18:27:00Z">
        <w:r w:rsidRPr="00B31ED5" w:rsidDel="00BC2830">
          <w:rPr>
            <w:rStyle w:val="--l"/>
            <w:lang w:val="en-US"/>
          </w:rPr>
          <w:delText xml:space="preserve">, we recorded </w:delText>
        </w:r>
        <w:r w:rsidDel="00BC2830">
          <w:rPr>
            <w:rStyle w:val="--l"/>
            <w:lang w:val="en-US"/>
          </w:rPr>
          <w:delText>HR</w:delText>
        </w:r>
        <w:r w:rsidRPr="00B31ED5" w:rsidDel="00BC2830">
          <w:rPr>
            <w:rStyle w:val="--l"/>
            <w:lang w:val="en-US"/>
          </w:rPr>
          <w:delText xml:space="preserve"> as a physiological indicator of stress, whereas </w:delText>
        </w:r>
      </w:del>
      <w:r w:rsidRPr="00B31ED5">
        <w:rPr>
          <w:rStyle w:val="--l"/>
          <w:lang w:val="en-US"/>
        </w:rPr>
        <w:t xml:space="preserve">heart rate variability </w:t>
      </w:r>
      <w:r>
        <w:rPr>
          <w:rStyle w:val="--l"/>
          <w:lang w:val="en-US"/>
        </w:rPr>
        <w:t>(HRV)</w:t>
      </w:r>
      <w:r w:rsidR="00C61575" w:rsidRPr="00C61575">
        <w:rPr>
          <w:lang w:val="en-US"/>
        </w:rPr>
        <w:t xml:space="preserve"> </w:t>
      </w:r>
      <w:ins w:id="625" w:author="Deiglmayr, Anne" w:date="2024-05-22T18:28:00Z">
        <w:r w:rsidR="00BC2830">
          <w:rPr>
            <w:lang w:val="en-US"/>
          </w:rPr>
          <w:t xml:space="preserve">data would be </w:t>
        </w:r>
      </w:ins>
      <w:ins w:id="626" w:author="Deiglmayr, Anne" w:date="2024-05-22T18:29:00Z">
        <w:r w:rsidR="00BC2830">
          <w:rPr>
            <w:lang w:val="en-US"/>
          </w:rPr>
          <w:t xml:space="preserve">an </w:t>
        </w:r>
      </w:ins>
      <w:ins w:id="627" w:author="Deiglmayr, Anne" w:date="2024-05-22T18:28:00Z">
        <w:r w:rsidR="00BC2830">
          <w:rPr>
            <w:lang w:val="en-US"/>
          </w:rPr>
          <w:t xml:space="preserve">even more </w:t>
        </w:r>
      </w:ins>
      <w:ins w:id="628" w:author="Deiglmayr, Anne" w:date="2024-05-22T18:29:00Z">
        <w:r w:rsidR="00BC2830">
          <w:rPr>
            <w:lang w:val="en-US"/>
          </w:rPr>
          <w:t>accurate</w:t>
        </w:r>
      </w:ins>
      <w:ins w:id="629" w:author="Deiglmayr, Anne" w:date="2024-05-22T18:28:00Z">
        <w:r w:rsidR="00BC2830">
          <w:rPr>
            <w:lang w:val="en-US"/>
          </w:rPr>
          <w:t xml:space="preserve"> indicator of stress</w:t>
        </w:r>
      </w:ins>
      <w:ins w:id="630" w:author="Deiglmayr, Anne" w:date="2024-05-22T18:30:00Z">
        <w:r w:rsidR="00BC2830">
          <w:rPr>
            <w:lang w:val="en-US"/>
          </w:rPr>
          <w:t xml:space="preserve"> </w:t>
        </w:r>
        <w:r w:rsidR="00BC2830">
          <w:rPr>
            <w:rStyle w:val="--l"/>
            <w:lang w:val="en-US"/>
          </w:rPr>
          <w:t>[@</w:t>
        </w:r>
        <w:r w:rsidR="00BC2830" w:rsidRPr="00EE4CDE">
          <w:rPr>
            <w:rStyle w:val="--l"/>
            <w:lang w:val="en-US"/>
          </w:rPr>
          <w:t>wettstein2020ambulatory</w:t>
        </w:r>
        <w:r w:rsidR="00BC2830">
          <w:rPr>
            <w:rStyle w:val="--l"/>
            <w:lang w:val="en-US"/>
          </w:rPr>
          <w:t>]</w:t>
        </w:r>
      </w:ins>
      <w:ins w:id="631" w:author="Deiglmayr, Anne" w:date="2024-05-22T18:28:00Z">
        <w:r w:rsidR="00BC2830">
          <w:rPr>
            <w:lang w:val="en-US"/>
          </w:rPr>
          <w:t>, but is</w:t>
        </w:r>
      </w:ins>
      <w:ins w:id="632" w:author="Deiglmayr, Anne" w:date="2024-05-22T18:29:00Z">
        <w:r w:rsidR="00BC2830">
          <w:rPr>
            <w:lang w:val="en-US"/>
          </w:rPr>
          <w:t xml:space="preserve"> typically not</w:t>
        </w:r>
      </w:ins>
      <w:ins w:id="633" w:author="Deiglmayr, Anne" w:date="2024-05-22T18:28:00Z">
        <w:r w:rsidR="00BC2830">
          <w:rPr>
            <w:lang w:val="en-US"/>
          </w:rPr>
          <w:t xml:space="preserve"> </w:t>
        </w:r>
      </w:ins>
      <w:ins w:id="634" w:author="Deiglmayr, Anne" w:date="2024-05-22T18:29:00Z">
        <w:r w:rsidR="00BC2830">
          <w:rPr>
            <w:lang w:val="en-US"/>
          </w:rPr>
          <w:t>provided</w:t>
        </w:r>
      </w:ins>
      <w:ins w:id="635" w:author="Deiglmayr, Anne" w:date="2024-05-22T18:28:00Z">
        <w:r w:rsidR="00BC2830">
          <w:rPr>
            <w:lang w:val="en-US"/>
          </w:rPr>
          <w:t xml:space="preserve"> by </w:t>
        </w:r>
      </w:ins>
      <w:ins w:id="636" w:author="Deiglmayr, Anne" w:date="2024-05-22T18:29:00Z">
        <w:r w:rsidR="00BC2830">
          <w:rPr>
            <w:lang w:val="en-US"/>
          </w:rPr>
          <w:t xml:space="preserve">low-cost </w:t>
        </w:r>
      </w:ins>
      <w:ins w:id="637" w:author="Deiglmayr, Anne" w:date="2024-05-22T18:28:00Z">
        <w:r w:rsidR="00BC2830">
          <w:rPr>
            <w:lang w:val="en-US"/>
          </w:rPr>
          <w:t>fitness trackers</w:t>
        </w:r>
      </w:ins>
      <w:ins w:id="638" w:author="Deiglmayr, Anne" w:date="2024-05-22T18:29:00Z">
        <w:r w:rsidR="00BC2830">
          <w:rPr>
            <w:lang w:val="en-US"/>
          </w:rPr>
          <w:t xml:space="preserve">, at least </w:t>
        </w:r>
      </w:ins>
      <w:ins w:id="639" w:author="Deiglmayr, Anne" w:date="2024-05-22T18:30:00Z">
        <w:r w:rsidR="00BC2830">
          <w:rPr>
            <w:lang w:val="en-US"/>
          </w:rPr>
          <w:t>in</w:t>
        </w:r>
      </w:ins>
      <w:ins w:id="640" w:author="Deiglmayr, Anne" w:date="2024-05-22T18:29:00Z">
        <w:r w:rsidR="00BC2830">
          <w:rPr>
            <w:lang w:val="en-US"/>
          </w:rPr>
          <w:t xml:space="preserve"> currently available models</w:t>
        </w:r>
      </w:ins>
      <w:ins w:id="641" w:author="Deiglmayr, Anne" w:date="2024-05-22T18:28:00Z">
        <w:r w:rsidR="00BC2830">
          <w:rPr>
            <w:lang w:val="en-US"/>
          </w:rPr>
          <w:t>.</w:t>
        </w:r>
      </w:ins>
      <w:ins w:id="642" w:author="Deiglmayr, Anne" w:date="2024-05-22T18:30:00Z">
        <w:r w:rsidR="00BC2830" w:rsidRPr="00BC2830">
          <w:rPr>
            <w:rStyle w:val="--l"/>
            <w:lang w:val="en-US"/>
          </w:rPr>
          <w:t xml:space="preserve"> </w:t>
        </w:r>
        <w:r w:rsidR="00BC2830">
          <w:rPr>
            <w:rStyle w:val="--l"/>
            <w:lang w:val="en-US"/>
          </w:rPr>
          <w:t xml:space="preserve">Depending on the further development of low-cost fitness trackers, however, </w:t>
        </w:r>
      </w:ins>
      <w:moveToRangeStart w:id="643" w:author="Deiglmayr, Anne" w:date="2024-05-22T18:30:00Z" w:name="move167295044"/>
      <w:moveTo w:id="644" w:author="Deiglmayr, Anne" w:date="2024-05-22T18:30:00Z">
        <w:del w:id="645" w:author="Deiglmayr, Anne" w:date="2024-05-22T18:30:00Z">
          <w:r w:rsidR="00BC2830" w:rsidRPr="00B31ED5" w:rsidDel="00BC2830">
            <w:rPr>
              <w:rStyle w:val="--l"/>
              <w:lang w:val="en-US"/>
            </w:rPr>
            <w:delText>F</w:delText>
          </w:r>
        </w:del>
      </w:moveTo>
      <w:ins w:id="646" w:author="Deiglmayr, Anne" w:date="2024-05-22T18:30:00Z">
        <w:r w:rsidR="00BC2830">
          <w:rPr>
            <w:rStyle w:val="--l"/>
            <w:lang w:val="en-US"/>
          </w:rPr>
          <w:t>f</w:t>
        </w:r>
      </w:ins>
      <w:moveTo w:id="647" w:author="Deiglmayr, Anne" w:date="2024-05-22T18:30:00Z">
        <w:r w:rsidR="00BC2830" w:rsidRPr="00B31ED5">
          <w:rPr>
            <w:rStyle w:val="--l"/>
            <w:lang w:val="en-US"/>
          </w:rPr>
          <w:t xml:space="preserve">uture studies </w:t>
        </w:r>
        <w:del w:id="648" w:author="Deiglmayr, Anne" w:date="2024-05-22T18:30:00Z">
          <w:r w:rsidR="00BC2830" w:rsidRPr="00B31ED5" w:rsidDel="00BC2830">
            <w:rPr>
              <w:rStyle w:val="--l"/>
              <w:lang w:val="en-US"/>
            </w:rPr>
            <w:delText xml:space="preserve">should </w:delText>
          </w:r>
          <w:r w:rsidR="00BC2830" w:rsidDel="00BC2830">
            <w:rPr>
              <w:rStyle w:val="--l"/>
              <w:lang w:val="en-US"/>
            </w:rPr>
            <w:delText>consider this measure</w:delText>
          </w:r>
          <w:r w:rsidR="00BC2830" w:rsidRPr="00B31ED5" w:rsidDel="00BC2830">
            <w:rPr>
              <w:rStyle w:val="--l"/>
              <w:lang w:val="en-US"/>
            </w:rPr>
            <w:delText xml:space="preserve"> and use low-cost fitness trackers that measure HRV.</w:delText>
          </w:r>
        </w:del>
      </w:moveTo>
      <w:moveToRangeEnd w:id="643"/>
      <w:ins w:id="649" w:author="Deiglmayr, Anne" w:date="2024-05-22T18:30:00Z">
        <w:r w:rsidR="00BC2830">
          <w:rPr>
            <w:rStyle w:val="--l"/>
            <w:lang w:val="en-US"/>
          </w:rPr>
          <w:t>migh</w:t>
        </w:r>
      </w:ins>
      <w:ins w:id="650" w:author="Deiglmayr, Anne" w:date="2024-05-22T18:31:00Z">
        <w:r w:rsidR="00BC2830">
          <w:rPr>
            <w:rStyle w:val="--l"/>
            <w:lang w:val="en-US"/>
          </w:rPr>
          <w:t xml:space="preserve">t consider assessing HRV instead of HR. Second, </w:t>
        </w:r>
      </w:ins>
    </w:p>
    <w:p w14:paraId="6B7F863C" w14:textId="7EFBBB88" w:rsidR="00B31ED5" w:rsidDel="00BC2830" w:rsidRDefault="00C61575" w:rsidP="00BC2830">
      <w:pPr>
        <w:pStyle w:val="StandardWeb"/>
        <w:spacing w:before="240" w:after="240" w:line="360" w:lineRule="auto"/>
        <w:jc w:val="both"/>
        <w:rPr>
          <w:del w:id="651" w:author="Deiglmayr, Anne" w:date="2024-05-22T18:31:00Z"/>
          <w:rStyle w:val="--l"/>
          <w:lang w:val="en-US"/>
        </w:rPr>
      </w:pPr>
      <w:del w:id="652" w:author="Deiglmayr, Anne" w:date="2024-05-22T18:31:00Z">
        <w:r w:rsidDel="00BC2830">
          <w:rPr>
            <w:lang w:val="en-US"/>
          </w:rPr>
          <w:delText xml:space="preserve">which </w:delText>
        </w:r>
        <w:r w:rsidRPr="00F327A1" w:rsidDel="00BC2830">
          <w:rPr>
            <w:lang w:val="en-US"/>
          </w:rPr>
          <w:delText xml:space="preserve">is the variation in the interval between consecutive heartbeats, predominantly </w:delText>
        </w:r>
        <w:r w:rsidDel="00BC2830">
          <w:rPr>
            <w:lang w:val="en-US"/>
          </w:rPr>
          <w:delText>depending</w:delText>
        </w:r>
        <w:r w:rsidRPr="00F327A1" w:rsidDel="00BC2830">
          <w:rPr>
            <w:lang w:val="en-US"/>
          </w:rPr>
          <w:delText xml:space="preserve"> on the external regulation of </w:delText>
        </w:r>
        <w:r w:rsidDel="00BC2830">
          <w:rPr>
            <w:lang w:val="en-US"/>
          </w:rPr>
          <w:delText>HR [@</w:delText>
        </w:r>
        <w:r w:rsidRPr="00C61575" w:rsidDel="00BC2830">
          <w:rPr>
            <w:lang w:val="en-US"/>
          </w:rPr>
          <w:delText>rajendra2006heart</w:delText>
        </w:r>
        <w:r w:rsidDel="00BC2830">
          <w:rPr>
            <w:lang w:val="en-US"/>
          </w:rPr>
          <w:delText>],</w:delText>
        </w:r>
        <w:r w:rsidR="00B31ED5" w:rsidDel="00BC2830">
          <w:rPr>
            <w:rStyle w:val="--l"/>
            <w:lang w:val="en-US"/>
          </w:rPr>
          <w:delText xml:space="preserve"> </w:delText>
        </w:r>
        <w:r w:rsidR="00B31ED5" w:rsidRPr="00B31ED5" w:rsidDel="00BC2830">
          <w:rPr>
            <w:rStyle w:val="--l"/>
            <w:lang w:val="en-US"/>
          </w:rPr>
          <w:delText>would be an even more accurate measure.</w:delText>
        </w:r>
        <w:r w:rsidR="00B31ED5" w:rsidDel="00BC2830">
          <w:rPr>
            <w:rStyle w:val="--l"/>
            <w:lang w:val="en-US"/>
          </w:rPr>
          <w:delText xml:space="preserve"> </w:delText>
        </w:r>
        <w:r w:rsidR="00EB72F5" w:rsidRPr="008372F0" w:rsidDel="00BC2830">
          <w:rPr>
            <w:rStyle w:val="--l"/>
            <w:lang w:val="en-US"/>
          </w:rPr>
          <w:delText>The reason for this is that</w:delText>
        </w:r>
        <w:r w:rsidR="00EB72F5" w:rsidDel="00BC2830">
          <w:rPr>
            <w:rStyle w:val="--l"/>
            <w:lang w:val="en-US"/>
          </w:rPr>
          <w:delText xml:space="preserve"> </w:delText>
        </w:r>
        <w:r w:rsidR="00B31ED5" w:rsidDel="00BC2830">
          <w:rPr>
            <w:rStyle w:val="--l"/>
            <w:lang w:val="en-US"/>
          </w:rPr>
          <w:delText>HR</w:delText>
        </w:r>
        <w:r w:rsidR="00B31ED5" w:rsidRPr="00B31ED5" w:rsidDel="00BC2830">
          <w:rPr>
            <w:rStyle w:val="--l"/>
            <w:lang w:val="en-US"/>
          </w:rPr>
          <w:delText xml:space="preserve"> is under the control of the sympathetic nervous system and can remain largely unaffected when moderate stress is experienced, whereas HRV is predominantly under the influence of the parasympathetic nervous system and therefore also indicates more subtle changes</w:delText>
        </w:r>
      </w:del>
      <w:del w:id="653" w:author="Deiglmayr, Anne" w:date="2024-05-22T18:30:00Z">
        <w:r w:rsidR="00C33485" w:rsidDel="00BC2830">
          <w:rPr>
            <w:rStyle w:val="--l"/>
            <w:lang w:val="en-US"/>
          </w:rPr>
          <w:delText xml:space="preserve"> [@</w:delText>
        </w:r>
        <w:r w:rsidR="00C33485" w:rsidRPr="00EE4CDE" w:rsidDel="00BC2830">
          <w:rPr>
            <w:rStyle w:val="--l"/>
            <w:lang w:val="en-US"/>
          </w:rPr>
          <w:delText>wettstein2020ambulatory</w:delText>
        </w:r>
        <w:r w:rsidR="00C33485" w:rsidDel="00BC2830">
          <w:rPr>
            <w:rStyle w:val="--l"/>
            <w:lang w:val="en-US"/>
          </w:rPr>
          <w:delText>]</w:delText>
        </w:r>
      </w:del>
      <w:del w:id="654" w:author="Deiglmayr, Anne" w:date="2024-05-22T18:31:00Z">
        <w:r w:rsidR="00B31ED5" w:rsidRPr="00B31ED5" w:rsidDel="00BC2830">
          <w:rPr>
            <w:rStyle w:val="--l"/>
            <w:lang w:val="en-US"/>
          </w:rPr>
          <w:delText xml:space="preserve">. However, the fitness tracker model used for this study was not equipped with a sensor to record HRV at the time. </w:delText>
        </w:r>
      </w:del>
      <w:moveFromRangeStart w:id="655" w:author="Deiglmayr, Anne" w:date="2024-05-22T18:30:00Z" w:name="move167295044"/>
      <w:moveFrom w:id="656" w:author="Deiglmayr, Anne" w:date="2024-05-22T18:30:00Z">
        <w:del w:id="657" w:author="Deiglmayr, Anne" w:date="2024-05-22T18:31:00Z">
          <w:r w:rsidR="00B31ED5" w:rsidRPr="00B31ED5" w:rsidDel="00BC2830">
            <w:rPr>
              <w:rStyle w:val="--l"/>
              <w:lang w:val="en-US"/>
            </w:rPr>
            <w:delText xml:space="preserve">Future studies should </w:delText>
          </w:r>
          <w:r w:rsidR="00034771" w:rsidDel="00BC2830">
            <w:rPr>
              <w:rStyle w:val="--l"/>
              <w:lang w:val="en-US"/>
            </w:rPr>
            <w:delText>consider this measure</w:delText>
          </w:r>
          <w:r w:rsidR="00B31ED5" w:rsidRPr="00B31ED5" w:rsidDel="00BC2830">
            <w:rPr>
              <w:rStyle w:val="--l"/>
              <w:lang w:val="en-US"/>
            </w:rPr>
            <w:delText xml:space="preserve"> and use low-cost fitness trackers that measure HRV. </w:delText>
          </w:r>
        </w:del>
      </w:moveFrom>
      <w:moveFromRangeEnd w:id="655"/>
    </w:p>
    <w:p w14:paraId="62352429" w14:textId="19717B65" w:rsidR="00926D94" w:rsidRPr="00CA5FFA" w:rsidDel="00635597" w:rsidRDefault="00BB4200" w:rsidP="00635597">
      <w:pPr>
        <w:pStyle w:val="StandardWeb"/>
        <w:spacing w:before="240" w:beforeAutospacing="0" w:after="240" w:afterAutospacing="0" w:line="360" w:lineRule="auto"/>
        <w:jc w:val="both"/>
        <w:rPr>
          <w:del w:id="658" w:author="Deiglmayr, Anne" w:date="2024-05-22T18:41:00Z"/>
          <w:lang w:val="en-US"/>
        </w:rPr>
      </w:pPr>
      <w:del w:id="659" w:author="Deiglmayr, Anne" w:date="2024-05-22T18:31:00Z">
        <w:r w:rsidDel="00635597">
          <w:rPr>
            <w:color w:val="000000"/>
            <w:lang w:val="en-US"/>
          </w:rPr>
          <w:delText>Thir</w:delText>
        </w:r>
      </w:del>
      <w:ins w:id="660" w:author="Deiglmayr, Anne" w:date="2024-05-22T18:31:00Z">
        <w:r w:rsidR="00635597">
          <w:rPr>
            <w:color w:val="000000"/>
            <w:lang w:val="en-US"/>
          </w:rPr>
          <w:t xml:space="preserve">our design did not include a phase during which </w:t>
        </w:r>
      </w:ins>
      <w:del w:id="661" w:author="Deiglmayr, Anne" w:date="2024-05-22T18:31:00Z">
        <w:r w:rsidDel="00635597">
          <w:rPr>
            <w:color w:val="000000"/>
            <w:lang w:val="en-US"/>
          </w:rPr>
          <w:delText>d</w:delText>
        </w:r>
        <w:r w:rsidR="00926D94" w:rsidRPr="00CA5FFA" w:rsidDel="00635597">
          <w:rPr>
            <w:color w:val="000000"/>
            <w:lang w:val="en-US"/>
          </w:rPr>
          <w:delText>, the</w:delText>
        </w:r>
      </w:del>
      <w:r w:rsidR="00926D94" w:rsidRPr="00CA5FFA">
        <w:rPr>
          <w:color w:val="000000"/>
          <w:lang w:val="en-US"/>
        </w:rPr>
        <w:t xml:space="preserve"> subjects</w:t>
      </w:r>
      <w:r w:rsidR="00926D94">
        <w:rPr>
          <w:color w:val="000000"/>
          <w:lang w:val="en-US"/>
        </w:rPr>
        <w:t>’</w:t>
      </w:r>
      <w:r w:rsidR="00926D94" w:rsidRPr="00CA5FFA">
        <w:rPr>
          <w:color w:val="000000"/>
          <w:lang w:val="en-US"/>
        </w:rPr>
        <w:t xml:space="preserve"> resting HR</w:t>
      </w:r>
      <w:ins w:id="662" w:author="Deiglmayr, Anne" w:date="2024-05-22T18:31:00Z">
        <w:r w:rsidR="00635597">
          <w:rPr>
            <w:color w:val="000000"/>
            <w:lang w:val="en-US"/>
          </w:rPr>
          <w:t xml:space="preserve"> could be </w:t>
        </w:r>
        <w:proofErr w:type="gramStart"/>
        <w:r w:rsidR="00635597">
          <w:rPr>
            <w:color w:val="000000"/>
            <w:lang w:val="en-US"/>
          </w:rPr>
          <w:t>recorded</w:t>
        </w:r>
      </w:ins>
      <w:r w:rsidR="00926D94" w:rsidRPr="00CA5FFA">
        <w:rPr>
          <w:color w:val="000000"/>
          <w:lang w:val="en-US"/>
        </w:rPr>
        <w:t xml:space="preserve"> </w:t>
      </w:r>
      <w:ins w:id="663" w:author="Deiglmayr, Anne" w:date="2024-05-22T18:32:00Z">
        <w:r w:rsidR="00635597">
          <w:rPr>
            <w:color w:val="000000"/>
            <w:lang w:val="en-US"/>
          </w:rPr>
          <w:t>.</w:t>
        </w:r>
        <w:proofErr w:type="gramEnd"/>
        <w:r w:rsidR="00635597">
          <w:rPr>
            <w:color w:val="000000"/>
            <w:lang w:val="en-US"/>
          </w:rPr>
          <w:t xml:space="preserve"> Resting HR is generally </w:t>
        </w:r>
      </w:ins>
      <w:del w:id="664" w:author="Deiglmayr, Anne" w:date="2024-05-22T18:32:00Z">
        <w:r w:rsidR="00926D94" w:rsidRPr="00CA5FFA" w:rsidDel="00635597">
          <w:rPr>
            <w:color w:val="000000"/>
            <w:lang w:val="en-US"/>
          </w:rPr>
          <w:delText>was not recorded during the study, although this is an</w:delText>
        </w:r>
      </w:del>
      <w:ins w:id="665" w:author="Deiglmayr, Anne" w:date="2024-05-22T18:32:00Z">
        <w:r w:rsidR="00635597">
          <w:rPr>
            <w:color w:val="000000"/>
            <w:lang w:val="en-US"/>
          </w:rPr>
          <w:t>considered an</w:t>
        </w:r>
      </w:ins>
      <w:r w:rsidR="00926D94" w:rsidRPr="00CA5FFA">
        <w:rPr>
          <w:color w:val="000000"/>
          <w:lang w:val="en-US"/>
        </w:rPr>
        <w:t xml:space="preserve"> important </w:t>
      </w:r>
      <w:del w:id="666" w:author="Deiglmayr, Anne" w:date="2024-05-22T18:32:00Z">
        <w:r w:rsidR="00926D94" w:rsidRPr="00CA5FFA" w:rsidDel="00635597">
          <w:rPr>
            <w:color w:val="000000"/>
            <w:lang w:val="en-US"/>
          </w:rPr>
          <w:delText xml:space="preserve">marker </w:delText>
        </w:r>
      </w:del>
      <w:ins w:id="667" w:author="Deiglmayr, Anne" w:date="2024-05-22T18:32:00Z">
        <w:r w:rsidR="00635597">
          <w:rPr>
            <w:color w:val="000000"/>
            <w:lang w:val="en-US"/>
          </w:rPr>
          <w:t>baseline</w:t>
        </w:r>
        <w:r w:rsidR="00635597" w:rsidRPr="00CA5FFA">
          <w:rPr>
            <w:color w:val="000000"/>
            <w:lang w:val="en-US"/>
          </w:rPr>
          <w:t xml:space="preserve"> </w:t>
        </w:r>
      </w:ins>
      <w:r w:rsidR="00926D94" w:rsidRPr="00CA5FFA">
        <w:rPr>
          <w:color w:val="000000"/>
          <w:lang w:val="en-US"/>
        </w:rPr>
        <w:t xml:space="preserve">to </w:t>
      </w:r>
      <w:del w:id="668" w:author="Deiglmayr, Anne" w:date="2024-05-22T18:32:00Z">
        <w:r w:rsidR="00926D94" w:rsidRPr="00CA5FFA" w:rsidDel="00635597">
          <w:rPr>
            <w:color w:val="000000"/>
            <w:lang w:val="en-US"/>
          </w:rPr>
          <w:delText xml:space="preserve">consider </w:delText>
        </w:r>
      </w:del>
      <w:ins w:id="669" w:author="Deiglmayr, Anne" w:date="2024-05-22T18:32:00Z">
        <w:r w:rsidR="00635597">
          <w:rPr>
            <w:color w:val="000000"/>
            <w:lang w:val="en-US"/>
          </w:rPr>
          <w:t>determine</w:t>
        </w:r>
        <w:r w:rsidR="00635597" w:rsidRPr="00CA5FFA">
          <w:rPr>
            <w:color w:val="000000"/>
            <w:lang w:val="en-US"/>
          </w:rPr>
          <w:t xml:space="preserve"> </w:t>
        </w:r>
      </w:ins>
      <w:r w:rsidR="00926D94" w:rsidRPr="00CA5FFA">
        <w:rPr>
          <w:color w:val="000000"/>
          <w:lang w:val="en-US"/>
        </w:rPr>
        <w:t xml:space="preserve">inter- and intrapersonal </w:t>
      </w:r>
      <w:ins w:id="670" w:author="Deiglmayr, Anne" w:date="2024-05-22T18:32:00Z">
        <w:r w:rsidR="00635597" w:rsidRPr="00CA5FFA">
          <w:rPr>
            <w:color w:val="000000"/>
            <w:lang w:val="en-US"/>
          </w:rPr>
          <w:t xml:space="preserve">differences </w:t>
        </w:r>
        <w:r w:rsidR="00635597">
          <w:rPr>
            <w:color w:val="000000"/>
            <w:lang w:val="en-US"/>
          </w:rPr>
          <w:t xml:space="preserve">in </w:t>
        </w:r>
      </w:ins>
      <w:r w:rsidR="00926D94" w:rsidRPr="00CA5FFA">
        <w:rPr>
          <w:color w:val="000000"/>
          <w:lang w:val="en-US"/>
        </w:rPr>
        <w:t xml:space="preserve">cardiovascular </w:t>
      </w:r>
      <w:del w:id="671" w:author="Deiglmayr, Anne" w:date="2024-05-22T18:32:00Z">
        <w:r w:rsidR="00926D94" w:rsidRPr="00CA5FFA" w:rsidDel="00635597">
          <w:rPr>
            <w:color w:val="000000"/>
            <w:lang w:val="en-US"/>
          </w:rPr>
          <w:delText xml:space="preserve">differences in </w:delText>
        </w:r>
        <w:r w:rsidR="009E4AD4" w:rsidDel="00635597">
          <w:rPr>
            <w:color w:val="000000"/>
            <w:lang w:val="en-US"/>
          </w:rPr>
          <w:delText>participants</w:delText>
        </w:r>
      </w:del>
      <w:ins w:id="672" w:author="Deiglmayr, Anne" w:date="2024-05-22T18:32:00Z">
        <w:r w:rsidR="00635597">
          <w:rPr>
            <w:color w:val="000000"/>
            <w:lang w:val="en-US"/>
          </w:rPr>
          <w:t>hea</w:t>
        </w:r>
      </w:ins>
      <w:ins w:id="673" w:author="Deiglmayr, Anne" w:date="2024-05-22T18:33:00Z">
        <w:r w:rsidR="00635597">
          <w:rPr>
            <w:color w:val="000000"/>
            <w:lang w:val="en-US"/>
          </w:rPr>
          <w:t>lth and reactivity</w:t>
        </w:r>
      </w:ins>
      <w:r w:rsidR="00926D94" w:rsidRPr="00CA5FFA">
        <w:rPr>
          <w:color w:val="000000"/>
          <w:lang w:val="en-US"/>
        </w:rPr>
        <w:t xml:space="preserve"> [@nanchen2018; @heneghan2019]. </w:t>
      </w:r>
      <w:del w:id="674" w:author="Deiglmayr, Anne" w:date="2024-05-22T18:33:00Z">
        <w:r w:rsidR="00926D94" w:rsidRPr="00A57034" w:rsidDel="00635597">
          <w:rPr>
            <w:color w:val="000000"/>
            <w:lang w:val="en-US"/>
          </w:rPr>
          <w:delText>For this purpose, it is necessary to</w:delText>
        </w:r>
      </w:del>
      <w:ins w:id="675" w:author="Deiglmayr, Anne" w:date="2024-05-22T18:33:00Z">
        <w:r w:rsidR="00635597">
          <w:rPr>
            <w:color w:val="000000"/>
            <w:lang w:val="en-US"/>
          </w:rPr>
          <w:t>However,</w:t>
        </w:r>
      </w:ins>
      <w:r w:rsidR="00926D94" w:rsidRPr="00A57034">
        <w:rPr>
          <w:color w:val="000000"/>
          <w:lang w:val="en-US"/>
        </w:rPr>
        <w:t xml:space="preserve"> record</w:t>
      </w:r>
      <w:ins w:id="676" w:author="Deiglmayr, Anne" w:date="2024-05-22T18:33:00Z">
        <w:r w:rsidR="00635597">
          <w:rPr>
            <w:color w:val="000000"/>
            <w:lang w:val="en-US"/>
          </w:rPr>
          <w:t>ing</w:t>
        </w:r>
      </w:ins>
      <w:r w:rsidR="00926D94" w:rsidRPr="00A57034">
        <w:rPr>
          <w:color w:val="000000"/>
          <w:lang w:val="en-US"/>
        </w:rPr>
        <w:t xml:space="preserve"> </w:t>
      </w:r>
      <w:del w:id="677" w:author="Deiglmayr, Anne" w:date="2024-05-22T18:33:00Z">
        <w:r w:rsidR="00926D94" w:rsidRPr="00A57034" w:rsidDel="00635597">
          <w:rPr>
            <w:color w:val="000000"/>
            <w:lang w:val="en-US"/>
          </w:rPr>
          <w:delText xml:space="preserve">the </w:delText>
        </w:r>
      </w:del>
      <w:ins w:id="678" w:author="Deiglmayr, Anne" w:date="2024-05-22T18:33:00Z">
        <w:r w:rsidR="00635597">
          <w:rPr>
            <w:color w:val="000000"/>
            <w:lang w:val="en-US"/>
          </w:rPr>
          <w:t>a valid baseline</w:t>
        </w:r>
        <w:r w:rsidR="00635597" w:rsidRPr="00A57034">
          <w:rPr>
            <w:color w:val="000000"/>
            <w:lang w:val="en-US"/>
          </w:rPr>
          <w:t xml:space="preserve"> </w:t>
        </w:r>
      </w:ins>
      <w:r w:rsidR="00926D94">
        <w:rPr>
          <w:color w:val="000000"/>
          <w:lang w:val="en-US"/>
        </w:rPr>
        <w:t xml:space="preserve">HR </w:t>
      </w:r>
      <w:del w:id="679" w:author="Deiglmayr, Anne" w:date="2024-05-22T18:33:00Z">
        <w:r w:rsidR="00926D94" w:rsidRPr="00A57034" w:rsidDel="00635597">
          <w:rPr>
            <w:color w:val="000000"/>
            <w:lang w:val="en-US"/>
          </w:rPr>
          <w:delText xml:space="preserve">during </w:delText>
        </w:r>
      </w:del>
      <w:ins w:id="680" w:author="Deiglmayr, Anne" w:date="2024-05-22T18:33:00Z">
        <w:r w:rsidR="00635597">
          <w:rPr>
            <w:color w:val="000000"/>
            <w:lang w:val="en-US"/>
          </w:rPr>
          <w:t>requires</w:t>
        </w:r>
        <w:r w:rsidR="00635597" w:rsidRPr="00A57034">
          <w:rPr>
            <w:color w:val="000000"/>
            <w:lang w:val="en-US"/>
          </w:rPr>
          <w:t xml:space="preserve"> </w:t>
        </w:r>
      </w:ins>
      <w:r w:rsidR="00926D94" w:rsidRPr="00A57034">
        <w:rPr>
          <w:color w:val="000000"/>
          <w:lang w:val="en-US"/>
        </w:rPr>
        <w:t xml:space="preserve">a resting phase without physical </w:t>
      </w:r>
      <w:ins w:id="681" w:author="Deiglmayr, Anne" w:date="2024-05-22T18:34:00Z">
        <w:r w:rsidR="00635597">
          <w:rPr>
            <w:color w:val="000000"/>
            <w:lang w:val="en-US"/>
          </w:rPr>
          <w:t xml:space="preserve">movement </w:t>
        </w:r>
      </w:ins>
      <w:r w:rsidR="00926D94" w:rsidRPr="00A57034">
        <w:rPr>
          <w:color w:val="000000"/>
          <w:lang w:val="en-US"/>
        </w:rPr>
        <w:t>or emotional stress, ideally fifteen minutes before the beginning of the activity</w:t>
      </w:r>
      <w:ins w:id="682" w:author="Deiglmayr, Anne" w:date="2024-05-22T18:34:00Z">
        <w:r w:rsidR="00635597">
          <w:rPr>
            <w:color w:val="000000"/>
            <w:lang w:val="en-US"/>
          </w:rPr>
          <w:t xml:space="preserve">, which is </w:t>
        </w:r>
      </w:ins>
      <w:ins w:id="683" w:author="Deiglmayr, Anne" w:date="2024-05-22T18:35:00Z">
        <w:r w:rsidR="00635597">
          <w:rPr>
            <w:color w:val="000000"/>
            <w:lang w:val="en-US"/>
          </w:rPr>
          <w:t xml:space="preserve">difficult to impossible </w:t>
        </w:r>
      </w:ins>
      <w:ins w:id="684" w:author="Deiglmayr, Anne" w:date="2024-05-22T18:34:00Z">
        <w:r w:rsidR="00635597">
          <w:rPr>
            <w:color w:val="000000"/>
            <w:lang w:val="en-US"/>
          </w:rPr>
          <w:t xml:space="preserve">to achieve </w:t>
        </w:r>
      </w:ins>
      <w:ins w:id="685" w:author="Deiglmayr, Anne" w:date="2024-05-22T18:35:00Z">
        <w:r w:rsidR="00635597">
          <w:rPr>
            <w:color w:val="000000"/>
            <w:lang w:val="en-US"/>
          </w:rPr>
          <w:t xml:space="preserve">in practice </w:t>
        </w:r>
        <w:r w:rsidR="00635597" w:rsidRPr="00A57034">
          <w:rPr>
            <w:color w:val="000000"/>
            <w:lang w:val="en-US"/>
          </w:rPr>
          <w:t>[@sammito2015guideline]</w:t>
        </w:r>
      </w:ins>
      <w:ins w:id="686" w:author="Deiglmayr, Anne" w:date="2024-05-22T18:34:00Z">
        <w:r w:rsidR="00635597">
          <w:rPr>
            <w:color w:val="000000"/>
            <w:lang w:val="en-US"/>
          </w:rPr>
          <w:t>, e.g.</w:t>
        </w:r>
      </w:ins>
      <w:ins w:id="687" w:author="Deiglmayr, Anne" w:date="2024-05-22T18:36:00Z">
        <w:r w:rsidR="00635597">
          <w:rPr>
            <w:color w:val="000000"/>
            <w:lang w:val="en-US"/>
          </w:rPr>
          <w:t>,</w:t>
        </w:r>
      </w:ins>
      <w:ins w:id="688" w:author="Deiglmayr, Anne" w:date="2024-05-22T18:34:00Z">
        <w:r w:rsidR="00635597">
          <w:rPr>
            <w:color w:val="000000"/>
            <w:lang w:val="en-US"/>
          </w:rPr>
          <w:t xml:space="preserve"> when assessing teacher HR prior to</w:t>
        </w:r>
      </w:ins>
      <w:ins w:id="689" w:author="Deiglmayr, Anne" w:date="2024-05-22T18:35:00Z">
        <w:r w:rsidR="00635597">
          <w:rPr>
            <w:color w:val="000000"/>
            <w:lang w:val="en-US"/>
          </w:rPr>
          <w:t xml:space="preserve"> and during teaching. Thus, our study</w:t>
        </w:r>
      </w:ins>
      <w:ins w:id="690" w:author="Deiglmayr, Anne" w:date="2024-05-22T18:36:00Z">
        <w:r w:rsidR="00635597">
          <w:rPr>
            <w:color w:val="000000"/>
            <w:lang w:val="en-US"/>
          </w:rPr>
          <w:t xml:space="preserve"> explored the possibility of substituting baseline HR measurement with a z-standardization across participants</w:t>
        </w:r>
      </w:ins>
      <w:ins w:id="691" w:author="Deiglmayr, Anne" w:date="2024-05-22T18:37:00Z">
        <w:r w:rsidR="00635597">
          <w:rPr>
            <w:color w:val="000000"/>
            <w:lang w:val="en-US"/>
          </w:rPr>
          <w:t xml:space="preserve">. As a result, the absolute standardized values of each participant </w:t>
        </w:r>
      </w:ins>
      <w:ins w:id="692" w:author="Deiglmayr, Anne" w:date="2024-05-22T18:38:00Z">
        <w:r w:rsidR="00635597">
          <w:rPr>
            <w:color w:val="000000"/>
            <w:lang w:val="en-US"/>
          </w:rPr>
          <w:t>must always</w:t>
        </w:r>
      </w:ins>
      <w:ins w:id="693" w:author="Deiglmayr, Anne" w:date="2024-05-22T18:37:00Z">
        <w:r w:rsidR="00635597">
          <w:rPr>
            <w:color w:val="000000"/>
            <w:lang w:val="en-US"/>
          </w:rPr>
          <w:t xml:space="preserve"> be interpreted </w:t>
        </w:r>
      </w:ins>
      <w:ins w:id="694" w:author="Deiglmayr, Anne" w:date="2024-05-22T18:38:00Z">
        <w:r w:rsidR="00635597">
          <w:rPr>
            <w:color w:val="000000"/>
            <w:lang w:val="en-US"/>
          </w:rPr>
          <w:t xml:space="preserve">in the context of the standardization sample, and thus are less interpretable than individual BPM values together with a baseline HR. </w:t>
        </w:r>
      </w:ins>
      <w:ins w:id="695" w:author="Deiglmayr, Anne" w:date="2024-05-22T18:39:00Z">
        <w:r w:rsidR="00635597">
          <w:rPr>
            <w:color w:val="000000"/>
            <w:lang w:val="en-US"/>
          </w:rPr>
          <w:t xml:space="preserve">However, for statistical analyses on the basis of the whole sample, the standardization fulfills the aim of controlling for differences in individual mean heart rate due to, for example, age-related </w:t>
        </w:r>
      </w:ins>
      <w:ins w:id="696" w:author="Deiglmayr, Anne" w:date="2024-05-22T18:40:00Z">
        <w:r w:rsidR="00635597">
          <w:rPr>
            <w:color w:val="000000"/>
            <w:lang w:val="en-US"/>
          </w:rPr>
          <w:t>differences</w:t>
        </w:r>
      </w:ins>
      <w:ins w:id="697" w:author="Deiglmayr, Anne" w:date="2024-05-22T18:39:00Z">
        <w:r w:rsidR="00635597">
          <w:rPr>
            <w:color w:val="000000"/>
            <w:lang w:val="en-US"/>
          </w:rPr>
          <w:t>.</w:t>
        </w:r>
      </w:ins>
      <w:ins w:id="698" w:author="Deiglmayr, Anne" w:date="2024-05-22T18:34:00Z">
        <w:r w:rsidR="00635597">
          <w:rPr>
            <w:color w:val="000000"/>
            <w:lang w:val="en-US"/>
          </w:rPr>
          <w:t xml:space="preserve"> </w:t>
        </w:r>
      </w:ins>
      <w:del w:id="699" w:author="Deiglmayr, Anne" w:date="2024-05-22T18:33:00Z">
        <w:r w:rsidR="00926D94" w:rsidRPr="00A57034" w:rsidDel="00635597">
          <w:rPr>
            <w:color w:val="000000"/>
            <w:lang w:val="en-US"/>
          </w:rPr>
          <w:delText>, to determine a valid baseline HR</w:delText>
        </w:r>
      </w:del>
      <w:del w:id="700" w:author="Deiglmayr, Anne" w:date="2024-05-22T18:34:00Z">
        <w:r w:rsidR="00926D94" w:rsidRPr="00A57034" w:rsidDel="00635597">
          <w:rPr>
            <w:color w:val="000000"/>
            <w:lang w:val="en-US"/>
          </w:rPr>
          <w:delText>. This is a necessary condition when carrying out</w:delText>
        </w:r>
      </w:del>
      <w:del w:id="701" w:author="Deiglmayr, Anne" w:date="2024-05-22T18:37:00Z">
        <w:r w:rsidR="00926D94" w:rsidRPr="00A57034" w:rsidDel="00635597">
          <w:rPr>
            <w:color w:val="000000"/>
            <w:lang w:val="en-US"/>
          </w:rPr>
          <w:delText xml:space="preserve"> tests in the laboratory, but in practice, it can be a challenge to achieve these conditions </w:delText>
        </w:r>
      </w:del>
      <w:del w:id="702" w:author="Deiglmayr, Anne" w:date="2024-05-22T18:35:00Z">
        <w:r w:rsidR="00926D94" w:rsidRPr="00A57034" w:rsidDel="00635597">
          <w:rPr>
            <w:color w:val="000000"/>
            <w:lang w:val="en-US"/>
          </w:rPr>
          <w:delText xml:space="preserve">[@sammito2015guideline] </w:delText>
        </w:r>
      </w:del>
      <w:del w:id="703" w:author="Deiglmayr, Anne" w:date="2024-05-22T18:37:00Z">
        <w:r w:rsidR="00926D94" w:rsidRPr="00A57034" w:rsidDel="00635597">
          <w:rPr>
            <w:color w:val="000000"/>
            <w:lang w:val="en-US"/>
          </w:rPr>
          <w:delText xml:space="preserve">due to time constraints and difficulties in the acquisition of </w:delText>
        </w:r>
        <w:r w:rsidR="00926D94" w:rsidRPr="00A57034" w:rsidDel="00635597">
          <w:rPr>
            <w:color w:val="000000"/>
            <w:lang w:val="en-US"/>
          </w:rPr>
          <w:lastRenderedPageBreak/>
          <w:delText xml:space="preserve">participants. To account for individual differences in the baseline HR without measuring the </w:delText>
        </w:r>
        <w:r w:rsidR="00926D94" w:rsidDel="00635597">
          <w:rPr>
            <w:color w:val="000000"/>
            <w:lang w:val="en-US"/>
          </w:rPr>
          <w:delText>resting HR</w:delText>
        </w:r>
        <w:r w:rsidR="00926D94" w:rsidRPr="00A57034" w:rsidDel="00635597">
          <w:rPr>
            <w:color w:val="000000"/>
            <w:lang w:val="en-US"/>
          </w:rPr>
          <w:delText xml:space="preserve"> for 15 minutes, we z-standardized the BPM values from participants’ mean HRs (see ## in the Method Section)</w:delText>
        </w:r>
      </w:del>
      <w:r w:rsidR="00926D94" w:rsidRPr="00A57034">
        <w:rPr>
          <w:color w:val="000000"/>
          <w:lang w:val="en-US"/>
        </w:rPr>
        <w:t>.</w:t>
      </w:r>
      <w:r w:rsidR="0055218C">
        <w:rPr>
          <w:color w:val="000000"/>
          <w:lang w:val="en-US"/>
        </w:rPr>
        <w:t xml:space="preserve"> </w:t>
      </w:r>
      <w:ins w:id="704" w:author="Deiglmayr, Anne" w:date="2024-05-22T18:40:00Z">
        <w:r w:rsidR="00635597">
          <w:rPr>
            <w:color w:val="000000"/>
            <w:lang w:val="en-US"/>
          </w:rPr>
          <w:t xml:space="preserve">Finally, </w:t>
        </w:r>
      </w:ins>
      <w:ins w:id="705" w:author="Deiglmayr, Anne" w:date="2024-05-22T18:43:00Z">
        <w:r w:rsidR="00635597">
          <w:rPr>
            <w:color w:val="000000"/>
            <w:lang w:val="en-US"/>
          </w:rPr>
          <w:t>depending on the brand</w:t>
        </w:r>
      </w:ins>
      <w:ins w:id="706" w:author="Deiglmayr, Anne" w:date="2024-05-22T18:44:00Z">
        <w:r w:rsidR="00635597">
          <w:rPr>
            <w:color w:val="000000"/>
            <w:lang w:val="en-US"/>
          </w:rPr>
          <w:t xml:space="preserve"> and model of fitness </w:t>
        </w:r>
        <w:r w:rsidR="005A091F">
          <w:rPr>
            <w:color w:val="000000"/>
            <w:lang w:val="en-US"/>
          </w:rPr>
          <w:t>tracker</w:t>
        </w:r>
        <w:r w:rsidR="00635597">
          <w:rPr>
            <w:color w:val="000000"/>
            <w:lang w:val="en-US"/>
          </w:rPr>
          <w:t xml:space="preserve"> used, </w:t>
        </w:r>
        <w:r w:rsidR="005A091F">
          <w:rPr>
            <w:color w:val="000000"/>
            <w:lang w:val="en-US"/>
          </w:rPr>
          <w:t xml:space="preserve">measurement of HR may be more or less precise, and may be due to systematic measurement errors. </w:t>
        </w:r>
      </w:ins>
      <w:ins w:id="707" w:author="Deiglmayr, Anne" w:date="2024-05-22T18:46:00Z">
        <w:r w:rsidR="005A091F">
          <w:rPr>
            <w:color w:val="000000"/>
            <w:lang w:val="en-US"/>
          </w:rPr>
          <w:t xml:space="preserve">Our study used the same Fitbit ® tracker on all participants, but could not compare its results to those of other devices. </w:t>
        </w:r>
      </w:ins>
    </w:p>
    <w:p w14:paraId="5B17BA32" w14:textId="6ECAFB49" w:rsidR="00F61EDB" w:rsidRDefault="00BB4200" w:rsidP="005A091F">
      <w:pPr>
        <w:pStyle w:val="StandardWeb"/>
        <w:spacing w:before="240" w:after="240" w:line="360" w:lineRule="auto"/>
        <w:jc w:val="both"/>
        <w:rPr>
          <w:color w:val="000000"/>
          <w:lang w:val="en-US"/>
        </w:rPr>
      </w:pPr>
      <w:del w:id="708" w:author="Deiglmayr, Anne" w:date="2024-05-22T18:41:00Z">
        <w:r w:rsidDel="00635597">
          <w:rPr>
            <w:color w:val="000000"/>
            <w:lang w:val="en-US"/>
          </w:rPr>
          <w:delText>Fourth</w:delText>
        </w:r>
        <w:r w:rsidR="00F61EDB" w:rsidRPr="00F61EDB" w:rsidDel="00635597">
          <w:rPr>
            <w:color w:val="000000"/>
            <w:lang w:val="en-US"/>
          </w:rPr>
          <w:delText xml:space="preserve">, </w:delText>
        </w:r>
        <w:r w:rsidR="00DB079F" w:rsidDel="00635597">
          <w:rPr>
            <w:color w:val="000000"/>
            <w:lang w:val="en-US"/>
          </w:rPr>
          <w:delText xml:space="preserve">when </w:delText>
        </w:r>
        <w:r w:rsidR="00F61EDB" w:rsidRPr="00F61EDB" w:rsidDel="00635597">
          <w:rPr>
            <w:color w:val="000000"/>
            <w:lang w:val="en-US"/>
          </w:rPr>
          <w:delText xml:space="preserve">HR </w:delText>
        </w:r>
        <w:r w:rsidR="00532C18" w:rsidDel="00635597">
          <w:rPr>
            <w:color w:val="000000"/>
            <w:lang w:val="en-US"/>
          </w:rPr>
          <w:delText xml:space="preserve">is used </w:delText>
        </w:r>
        <w:r w:rsidR="00F87433" w:rsidDel="00635597">
          <w:rPr>
            <w:color w:val="000000"/>
            <w:lang w:val="en-US"/>
          </w:rPr>
          <w:delText>as a</w:delText>
        </w:r>
        <w:r w:rsidR="00F61EDB" w:rsidRPr="00F61EDB" w:rsidDel="00635597">
          <w:rPr>
            <w:color w:val="000000"/>
            <w:lang w:val="en-US"/>
          </w:rPr>
          <w:delText xml:space="preserve"> marker to identify an individual’s experienced stress </w:delText>
        </w:r>
        <w:r w:rsidR="00576B90" w:rsidRPr="00F61EDB" w:rsidDel="00635597">
          <w:rPr>
            <w:color w:val="000000"/>
            <w:lang w:val="en-US"/>
          </w:rPr>
          <w:delText xml:space="preserve">level </w:delText>
        </w:r>
        <w:r w:rsidR="00F61EDB" w:rsidRPr="00F61EDB" w:rsidDel="00635597">
          <w:rPr>
            <w:color w:val="000000"/>
            <w:lang w:val="en-US"/>
          </w:rPr>
          <w:delText>during an activity</w:delText>
        </w:r>
        <w:r w:rsidR="0050556F" w:rsidDel="00635597">
          <w:rPr>
            <w:color w:val="000000"/>
            <w:lang w:val="en-US"/>
          </w:rPr>
          <w:delText xml:space="preserve">, </w:delText>
        </w:r>
        <w:r w:rsidR="005150CE" w:rsidDel="00635597">
          <w:rPr>
            <w:color w:val="000000"/>
            <w:lang w:val="en-US"/>
          </w:rPr>
          <w:delText>these measurements must be</w:delText>
        </w:r>
        <w:r w:rsidR="00744835" w:rsidDel="00635597">
          <w:rPr>
            <w:color w:val="000000"/>
            <w:lang w:val="en-US"/>
          </w:rPr>
          <w:delText xml:space="preserve"> pre</w:delText>
        </w:r>
        <w:r w:rsidR="005150CE" w:rsidDel="00635597">
          <w:rPr>
            <w:color w:val="000000"/>
            <w:lang w:val="en-US"/>
          </w:rPr>
          <w:delText>cise and accurate</w:delText>
        </w:r>
        <w:r w:rsidR="00F61EDB" w:rsidRPr="00F61EDB" w:rsidDel="00635597">
          <w:rPr>
            <w:color w:val="000000"/>
            <w:lang w:val="en-US"/>
          </w:rPr>
          <w:delText>.</w:delText>
        </w:r>
        <w:r w:rsidR="00B81FC1" w:rsidDel="00635597">
          <w:rPr>
            <w:color w:val="000000"/>
            <w:lang w:val="en-US"/>
          </w:rPr>
          <w:delText xml:space="preserve"> </w:delText>
        </w:r>
        <w:r w:rsidR="00F61EDB" w:rsidRPr="00F61EDB" w:rsidDel="00635597">
          <w:rPr>
            <w:color w:val="000000"/>
            <w:lang w:val="en-US"/>
          </w:rPr>
          <w:delText xml:space="preserve">As a result, there are a large number of scientific publications that deal with the validity and reliability of the parameters measured by fitness trackers [@montoye2017comparative; @muggeridge2021measurement; @gagnon2022; @fuller2020; @jo2016; @hajj2023; @jachymek2021]. </w:delText>
        </w:r>
      </w:del>
      <w:r w:rsidR="00F61EDB" w:rsidRPr="00F61EDB">
        <w:rPr>
          <w:color w:val="000000"/>
          <w:lang w:val="en-US"/>
        </w:rPr>
        <w:t>Research on the reliability of Fitbit</w:t>
      </w:r>
      <w:ins w:id="709" w:author="Deiglmayr, Anne" w:date="2024-05-22T18:41:00Z">
        <w:r w:rsidR="00635597">
          <w:rPr>
            <w:color w:val="000000"/>
            <w:lang w:val="en-US"/>
          </w:rPr>
          <w:t>®</w:t>
        </w:r>
      </w:ins>
      <w:r w:rsidR="00F61EDB" w:rsidRPr="00F61EDB">
        <w:rPr>
          <w:color w:val="000000"/>
          <w:lang w:val="en-US"/>
        </w:rPr>
        <w:t xml:space="preserve"> devices for the measurement of HR </w:t>
      </w:r>
      <w:ins w:id="710" w:author="Deiglmayr, Anne" w:date="2024-05-22T18:41:00Z">
        <w:r w:rsidR="00635597">
          <w:rPr>
            <w:color w:val="000000"/>
            <w:lang w:val="en-US"/>
          </w:rPr>
          <w:t xml:space="preserve">has proven </w:t>
        </w:r>
      </w:ins>
      <w:del w:id="711" w:author="Deiglmayr, Anne" w:date="2024-05-22T18:41:00Z">
        <w:r w:rsidR="00F61EDB" w:rsidRPr="00F61EDB" w:rsidDel="00635597">
          <w:rPr>
            <w:color w:val="000000"/>
            <w:lang w:val="en-US"/>
          </w:rPr>
          <w:delText xml:space="preserve">showed </w:delText>
        </w:r>
      </w:del>
      <w:r w:rsidR="00F61EDB" w:rsidRPr="00F61EDB">
        <w:rPr>
          <w:color w:val="000000"/>
          <w:lang w:val="en-US"/>
        </w:rPr>
        <w:t xml:space="preserve">that this brand is </w:t>
      </w:r>
      <w:ins w:id="712" w:author="Deiglmayr, Anne" w:date="2024-05-22T18:44:00Z">
        <w:r w:rsidR="005A091F">
          <w:rPr>
            <w:color w:val="000000"/>
            <w:lang w:val="en-US"/>
          </w:rPr>
          <w:t xml:space="preserve">generally </w:t>
        </w:r>
      </w:ins>
      <w:r w:rsidR="00F61EDB" w:rsidRPr="00F61EDB">
        <w:rPr>
          <w:color w:val="000000"/>
          <w:lang w:val="en-US"/>
        </w:rPr>
        <w:t xml:space="preserve">accurate in controlled settings, </w:t>
      </w:r>
      <w:del w:id="713" w:author="Deiglmayr, Anne" w:date="2024-05-22T18:45:00Z">
        <w:r w:rsidR="00F61EDB" w:rsidRPr="00F61EDB" w:rsidDel="005A091F">
          <w:rPr>
            <w:color w:val="000000"/>
            <w:lang w:val="en-US"/>
          </w:rPr>
          <w:delText>depending on the</w:delText>
        </w:r>
      </w:del>
      <w:ins w:id="714" w:author="Deiglmayr, Anne" w:date="2024-05-22T18:45:00Z">
        <w:r w:rsidR="005A091F">
          <w:rPr>
            <w:color w:val="000000"/>
            <w:lang w:val="en-US"/>
          </w:rPr>
          <w:t>and for moderate</w:t>
        </w:r>
      </w:ins>
      <w:r w:rsidR="00F61EDB" w:rsidRPr="00F61EDB">
        <w:rPr>
          <w:color w:val="000000"/>
          <w:lang w:val="en-US"/>
        </w:rPr>
        <w:t xml:space="preserve"> activity level</w:t>
      </w:r>
      <w:ins w:id="715" w:author="Deiglmayr, Anne" w:date="2024-05-22T18:45:00Z">
        <w:r w:rsidR="005A091F">
          <w:rPr>
            <w:color w:val="000000"/>
            <w:lang w:val="en-US"/>
          </w:rPr>
          <w:t>s</w:t>
        </w:r>
      </w:ins>
      <w:r w:rsidR="00F61EDB" w:rsidRPr="00F61EDB">
        <w:rPr>
          <w:color w:val="000000"/>
          <w:lang w:val="en-US"/>
        </w:rPr>
        <w:t xml:space="preserve"> [@wallen2016accuracy; @hajj2023; @fuller2020; @jo2016]. For example, the Fitbit fitness tracker showed good measurement accuracy during resting phases [@jo2016; @muggeridge2021measurement] and for activities such as walking, jogging, and running [@hajj2023]. </w:t>
      </w:r>
      <w:ins w:id="716" w:author="Deiglmayr, Anne" w:date="2024-05-22T18:41:00Z">
        <w:r w:rsidR="00635597">
          <w:rPr>
            <w:color w:val="000000"/>
            <w:lang w:val="en-US"/>
          </w:rPr>
          <w:t xml:space="preserve">However, </w:t>
        </w:r>
      </w:ins>
      <w:del w:id="717" w:author="Deiglmayr, Anne" w:date="2024-05-22T18:41:00Z">
        <w:r w:rsidR="00F61EDB" w:rsidRPr="00F61EDB" w:rsidDel="00635597">
          <w:rPr>
            <w:color w:val="000000"/>
            <w:lang w:val="en-US"/>
          </w:rPr>
          <w:delText xml:space="preserve">Findings in </w:delText>
        </w:r>
      </w:del>
      <w:r w:rsidR="00F61EDB" w:rsidRPr="00F61EDB">
        <w:rPr>
          <w:color w:val="000000"/>
          <w:lang w:val="en-US"/>
        </w:rPr>
        <w:t xml:space="preserve">some studies indicate that the Fitbit </w:t>
      </w:r>
      <w:del w:id="718" w:author="Deiglmayr, Anne" w:date="2024-05-22T18:45:00Z">
        <w:r w:rsidR="00F61EDB" w:rsidRPr="00F61EDB" w:rsidDel="005A091F">
          <w:rPr>
            <w:color w:val="000000"/>
            <w:lang w:val="en-US"/>
          </w:rPr>
          <w:delText xml:space="preserve">fitness </w:delText>
        </w:r>
      </w:del>
      <w:r w:rsidR="00F61EDB" w:rsidRPr="00F61EDB">
        <w:rPr>
          <w:color w:val="000000"/>
          <w:lang w:val="en-US"/>
        </w:rPr>
        <w:t xml:space="preserve">tracker </w:t>
      </w:r>
      <w:del w:id="719" w:author="Deiglmayr, Anne" w:date="2024-05-22T18:41:00Z">
        <w:r w:rsidR="00F61EDB" w:rsidRPr="00F61EDB" w:rsidDel="00635597">
          <w:rPr>
            <w:color w:val="000000"/>
            <w:lang w:val="en-US"/>
          </w:rPr>
          <w:delText>showed a decrease in accuracy by</w:delText>
        </w:r>
      </w:del>
      <w:ins w:id="720" w:author="Deiglmayr, Anne" w:date="2024-05-22T18:41:00Z">
        <w:r w:rsidR="00635597">
          <w:rPr>
            <w:color w:val="000000"/>
            <w:lang w:val="en-US"/>
          </w:rPr>
          <w:t>someti</w:t>
        </w:r>
      </w:ins>
      <w:ins w:id="721" w:author="Deiglmayr, Anne" w:date="2024-05-22T18:42:00Z">
        <w:r w:rsidR="00635597">
          <w:rPr>
            <w:color w:val="000000"/>
            <w:lang w:val="en-US"/>
          </w:rPr>
          <w:t>mes</w:t>
        </w:r>
      </w:ins>
      <w:r w:rsidR="00F61EDB" w:rsidRPr="00F61EDB">
        <w:rPr>
          <w:color w:val="000000"/>
          <w:lang w:val="en-US"/>
        </w:rPr>
        <w:t xml:space="preserve"> underestimat</w:t>
      </w:r>
      <w:ins w:id="722" w:author="Deiglmayr, Anne" w:date="2024-05-22T18:42:00Z">
        <w:r w:rsidR="00635597">
          <w:rPr>
            <w:color w:val="000000"/>
            <w:lang w:val="en-US"/>
          </w:rPr>
          <w:t>es</w:t>
        </w:r>
      </w:ins>
      <w:del w:id="723" w:author="Deiglmayr, Anne" w:date="2024-05-22T18:42:00Z">
        <w:r w:rsidR="00F61EDB" w:rsidRPr="00F61EDB" w:rsidDel="00635597">
          <w:rPr>
            <w:color w:val="000000"/>
            <w:lang w:val="en-US"/>
          </w:rPr>
          <w:delText>ing</w:delText>
        </w:r>
      </w:del>
      <w:r w:rsidR="00F61EDB" w:rsidRPr="00F61EDB">
        <w:rPr>
          <w:color w:val="000000"/>
          <w:lang w:val="en-US"/>
        </w:rPr>
        <w:t xml:space="preserve"> </w:t>
      </w:r>
      <w:del w:id="724" w:author="Deiglmayr, Anne" w:date="2024-05-22T18:42:00Z">
        <w:r w:rsidR="00F61EDB" w:rsidRPr="00F61EDB" w:rsidDel="00635597">
          <w:rPr>
            <w:color w:val="000000"/>
            <w:lang w:val="en-US"/>
          </w:rPr>
          <w:delText xml:space="preserve">the </w:delText>
        </w:r>
      </w:del>
      <w:r w:rsidR="00F61EDB" w:rsidRPr="00F61EDB">
        <w:rPr>
          <w:color w:val="000000"/>
          <w:lang w:val="en-US"/>
        </w:rPr>
        <w:t>HR</w:t>
      </w:r>
      <w:del w:id="725" w:author="Deiglmayr, Anne" w:date="2024-05-22T18:45:00Z">
        <w:r w:rsidR="00F61EDB" w:rsidRPr="00F61EDB" w:rsidDel="005A091F">
          <w:rPr>
            <w:color w:val="000000"/>
            <w:lang w:val="en-US"/>
          </w:rPr>
          <w:delText>,</w:delText>
        </w:r>
      </w:del>
      <w:r w:rsidR="00F61EDB" w:rsidRPr="00F61EDB">
        <w:rPr>
          <w:color w:val="000000"/>
          <w:lang w:val="en-US"/>
        </w:rPr>
        <w:t xml:space="preserve"> </w:t>
      </w:r>
      <w:del w:id="726" w:author="Deiglmayr, Anne" w:date="2024-05-22T18:42:00Z">
        <w:r w:rsidR="00F61EDB" w:rsidRPr="00F61EDB" w:rsidDel="00635597">
          <w:rPr>
            <w:color w:val="000000"/>
            <w:lang w:val="en-US"/>
          </w:rPr>
          <w:delText xml:space="preserve">especially </w:delText>
        </w:r>
      </w:del>
      <w:r w:rsidR="00F61EDB" w:rsidRPr="00F61EDB">
        <w:rPr>
          <w:color w:val="000000"/>
          <w:lang w:val="en-US"/>
        </w:rPr>
        <w:t xml:space="preserve">at higher exercise intensities such as cycling [@thomson2019heart; @montoye2017comparative; @jo2016; @jachymek2021]. </w:t>
      </w:r>
      <w:del w:id="727" w:author="Deiglmayr, Anne" w:date="2024-05-22T18:42:00Z">
        <w:r w:rsidR="00F61EDB" w:rsidRPr="00F61EDB" w:rsidDel="00635597">
          <w:rPr>
            <w:color w:val="000000"/>
            <w:lang w:val="en-US"/>
          </w:rPr>
          <w:delText>However,</w:delText>
        </w:r>
      </w:del>
      <w:ins w:id="728" w:author="Deiglmayr, Anne" w:date="2024-05-22T18:42:00Z">
        <w:r w:rsidR="00635597">
          <w:rPr>
            <w:color w:val="000000"/>
            <w:lang w:val="en-US"/>
          </w:rPr>
          <w:t>While</w:t>
        </w:r>
      </w:ins>
      <w:r w:rsidR="00F61EDB" w:rsidRPr="00F61EDB">
        <w:rPr>
          <w:color w:val="000000"/>
          <w:lang w:val="en-US"/>
        </w:rPr>
        <w:t xml:space="preserve"> @chevance2022accuracy concluded in their systematic review </w:t>
      </w:r>
      <w:del w:id="729" w:author="Deiglmayr, Anne" w:date="2024-05-22T18:42:00Z">
        <w:r w:rsidR="00F61EDB" w:rsidRPr="00F61EDB" w:rsidDel="00635597">
          <w:rPr>
            <w:color w:val="000000"/>
            <w:lang w:val="en-US"/>
          </w:rPr>
          <w:delText xml:space="preserve">and meta-analysis of Fitbit fitness tracker measures </w:delText>
        </w:r>
      </w:del>
      <w:r w:rsidR="00F61EDB" w:rsidRPr="00F61EDB">
        <w:rPr>
          <w:color w:val="000000"/>
          <w:lang w:val="en-US"/>
        </w:rPr>
        <w:t>that</w:t>
      </w:r>
      <w:ins w:id="730" w:author="Deiglmayr, Anne" w:date="2024-05-22T18:42:00Z">
        <w:r w:rsidR="00635597">
          <w:rPr>
            <w:color w:val="000000"/>
            <w:lang w:val="en-US"/>
          </w:rPr>
          <w:t xml:space="preserve"> the Fitbit´s ®</w:t>
        </w:r>
      </w:ins>
      <w:r w:rsidR="00F61EDB" w:rsidRPr="00F61EDB">
        <w:rPr>
          <w:color w:val="000000"/>
          <w:lang w:val="en-US"/>
        </w:rPr>
        <w:t xml:space="preserve"> the underestimation of HR has an acceptable range</w:t>
      </w:r>
      <w:ins w:id="731" w:author="Deiglmayr, Anne" w:date="2024-05-22T18:43:00Z">
        <w:r w:rsidR="00635597">
          <w:rPr>
            <w:color w:val="000000"/>
            <w:lang w:val="en-US"/>
          </w:rPr>
          <w:t xml:space="preserve">; </w:t>
        </w:r>
      </w:ins>
      <w:del w:id="732" w:author="Deiglmayr, Anne" w:date="2024-05-22T18:43:00Z">
        <w:r w:rsidR="00F61EDB" w:rsidRPr="00F61EDB" w:rsidDel="00635597">
          <w:rPr>
            <w:color w:val="000000"/>
            <w:lang w:val="en-US"/>
          </w:rPr>
          <w:delText xml:space="preserve"> and that the accuracy depends on the context (e.g., quality of the study, type of activity)</w:delText>
        </w:r>
      </w:del>
      <w:r w:rsidR="00F61EDB" w:rsidRPr="00F61EDB">
        <w:rPr>
          <w:color w:val="000000"/>
          <w:lang w:val="en-US"/>
        </w:rPr>
        <w:t xml:space="preserve">. @gagnon2022 </w:t>
      </w:r>
      <w:del w:id="733" w:author="Deiglmayr, Anne" w:date="2024-05-22T18:43:00Z">
        <w:r w:rsidR="00F61EDB" w:rsidRPr="00F61EDB" w:rsidDel="00635597">
          <w:rPr>
            <w:color w:val="000000"/>
            <w:lang w:val="en-US"/>
          </w:rPr>
          <w:delText xml:space="preserve">also </w:delText>
        </w:r>
        <w:r w:rsidR="00CC3B6B" w:rsidDel="00635597">
          <w:rPr>
            <w:color w:val="000000"/>
            <w:lang w:val="en-US"/>
          </w:rPr>
          <w:delText>summed</w:delText>
        </w:r>
        <w:r w:rsidR="00F61EDB" w:rsidRPr="00F61EDB" w:rsidDel="00635597">
          <w:rPr>
            <w:color w:val="000000"/>
            <w:lang w:val="en-US"/>
          </w:rPr>
          <w:delText xml:space="preserve"> up in his study that Fitbit devices can be used in research to detect stress-induced HR variation, but</w:delText>
        </w:r>
      </w:del>
      <w:ins w:id="734" w:author="Deiglmayr, Anne" w:date="2024-05-22T18:43:00Z">
        <w:r w:rsidR="00635597">
          <w:rPr>
            <w:color w:val="000000"/>
            <w:lang w:val="en-US"/>
          </w:rPr>
          <w:t>stress that Fitbit ® trackers</w:t>
        </w:r>
      </w:ins>
      <w:r w:rsidR="00F61EDB" w:rsidRPr="00F61EDB">
        <w:rPr>
          <w:color w:val="000000"/>
          <w:lang w:val="en-US"/>
        </w:rPr>
        <w:t xml:space="preserve"> </w:t>
      </w:r>
      <w:del w:id="735" w:author="Deiglmayr, Anne" w:date="2024-05-22T18:43:00Z">
        <w:r w:rsidR="00F61EDB" w:rsidRPr="00F61EDB" w:rsidDel="00635597">
          <w:rPr>
            <w:color w:val="000000"/>
            <w:lang w:val="en-US"/>
          </w:rPr>
          <w:delText xml:space="preserve">they </w:delText>
        </w:r>
      </w:del>
      <w:r w:rsidR="00F61EDB" w:rsidRPr="00F61EDB">
        <w:rPr>
          <w:color w:val="000000"/>
          <w:lang w:val="en-US"/>
        </w:rPr>
        <w:t xml:space="preserve">cannot replace an ECG machine when precision is of </w:t>
      </w:r>
      <w:del w:id="736" w:author="Deiglmayr, Anne" w:date="2024-05-22T18:45:00Z">
        <w:r w:rsidR="00C05383" w:rsidDel="005A091F">
          <w:rPr>
            <w:color w:val="000000"/>
            <w:lang w:val="en-US"/>
          </w:rPr>
          <w:delText xml:space="preserve">the </w:delText>
        </w:r>
      </w:del>
      <w:r w:rsidR="00F61EDB" w:rsidRPr="00F61EDB">
        <w:rPr>
          <w:color w:val="000000"/>
          <w:lang w:val="en-US"/>
        </w:rPr>
        <w:t>grea</w:t>
      </w:r>
      <w:del w:id="737" w:author="Deiglmayr, Anne" w:date="2024-05-22T18:43:00Z">
        <w:r w:rsidR="00F61EDB" w:rsidRPr="00F61EDB" w:rsidDel="00635597">
          <w:rPr>
            <w:color w:val="000000"/>
            <w:lang w:val="en-US"/>
          </w:rPr>
          <w:delText>tes</w:delText>
        </w:r>
      </w:del>
      <w:r w:rsidR="00F61EDB" w:rsidRPr="00F61EDB">
        <w:rPr>
          <w:color w:val="000000"/>
          <w:lang w:val="en-US"/>
        </w:rPr>
        <w:t>t importance.</w:t>
      </w:r>
    </w:p>
    <w:p w14:paraId="74D01CEB" w14:textId="291952CE" w:rsidR="00DE4B38" w:rsidRPr="008A45B7" w:rsidRDefault="00BB4200" w:rsidP="00926D94">
      <w:pPr>
        <w:pStyle w:val="StandardWeb"/>
        <w:spacing w:before="240" w:beforeAutospacing="0" w:after="240" w:afterAutospacing="0" w:line="360" w:lineRule="auto"/>
        <w:jc w:val="both"/>
        <w:rPr>
          <w:lang w:val="en-US"/>
        </w:rPr>
      </w:pPr>
      <w:del w:id="738" w:author="Deiglmayr, Anne" w:date="2024-05-22T18:47:00Z">
        <w:r w:rsidDel="00A571F0">
          <w:rPr>
            <w:lang w:val="en-US"/>
          </w:rPr>
          <w:delText>Fifth</w:delText>
        </w:r>
      </w:del>
      <w:del w:id="739" w:author="Deiglmayr, Anne" w:date="2024-05-22T18:48:00Z">
        <w:r w:rsidR="00312DAD" w:rsidDel="00A571F0">
          <w:rPr>
            <w:lang w:val="en-US"/>
          </w:rPr>
          <w:delText>,</w:delText>
        </w:r>
      </w:del>
      <w:ins w:id="740" w:author="Deiglmayr, Anne" w:date="2024-05-22T18:48:00Z">
        <w:r w:rsidR="00A571F0">
          <w:rPr>
            <w:lang w:val="en-US"/>
          </w:rPr>
          <w:t>Our study design allowed us to control the</w:t>
        </w:r>
      </w:ins>
      <w:ins w:id="741" w:author="Deiglmayr, Anne" w:date="2024-05-22T18:49:00Z">
        <w:r w:rsidR="00A571F0">
          <w:rPr>
            <w:lang w:val="en-US"/>
          </w:rPr>
          <w:t xml:space="preserve"> stressfulness of the situation that the teachers experienced, in particular by confronting them with the (scripted) classroom disruptions. However, w</w:t>
        </w:r>
      </w:ins>
      <w:ins w:id="742" w:author="Deiglmayr, Anne" w:date="2024-05-22T18:48:00Z">
        <w:r w:rsidR="00A571F0">
          <w:rPr>
            <w:lang w:val="en-US"/>
          </w:rPr>
          <w:t xml:space="preserve">hile the presence of potential stressors is necessary for the emergence of a physiological stress response, </w:t>
        </w:r>
      </w:ins>
      <w:ins w:id="743" w:author="Deiglmayr, Anne" w:date="2024-05-22T18:49:00Z">
        <w:r w:rsidR="00A571F0">
          <w:rPr>
            <w:lang w:val="en-US"/>
          </w:rPr>
          <w:t>there are many other factors that influence whether a stress response occurs, and how it</w:t>
        </w:r>
      </w:ins>
      <w:ins w:id="744" w:author="Deiglmayr, Anne" w:date="2024-05-22T18:50:00Z">
        <w:r w:rsidR="00A571F0">
          <w:rPr>
            <w:lang w:val="en-US"/>
          </w:rPr>
          <w:t xml:space="preserve"> is subjectively registered and expressed by the teacher. We aimed to address at least some of the factors influencing stress response according to the Lazarus model (XXX). However, we missed other factors that potentially also have a </w:t>
        </w:r>
      </w:ins>
      <w:ins w:id="745" w:author="Deiglmayr, Anne" w:date="2024-05-22T18:51:00Z">
        <w:r w:rsidR="00A571F0">
          <w:rPr>
            <w:lang w:val="en-US"/>
          </w:rPr>
          <w:t>substantial</w:t>
        </w:r>
      </w:ins>
      <w:ins w:id="746" w:author="Deiglmayr, Anne" w:date="2024-05-22T18:50:00Z">
        <w:r w:rsidR="00A571F0">
          <w:rPr>
            <w:lang w:val="en-US"/>
          </w:rPr>
          <w:t xml:space="preserve"> effect. For</w:t>
        </w:r>
      </w:ins>
      <w:ins w:id="747" w:author="Deiglmayr, Anne" w:date="2024-05-22T18:51:00Z">
        <w:r w:rsidR="00A571F0">
          <w:rPr>
            <w:lang w:val="en-US"/>
          </w:rPr>
          <w:t xml:space="preserve"> example, </w:t>
        </w:r>
      </w:ins>
      <w:del w:id="748" w:author="Deiglmayr, Anne" w:date="2024-05-22T18:51:00Z">
        <w:r w:rsidR="00040530" w:rsidDel="00A571F0">
          <w:rPr>
            <w:lang w:val="en-US"/>
          </w:rPr>
          <w:delText xml:space="preserve"> </w:delText>
        </w:r>
      </w:del>
      <w:r w:rsidR="00F605AF">
        <w:rPr>
          <w:lang w:val="en-US"/>
        </w:rPr>
        <w:t xml:space="preserve">we </w:t>
      </w:r>
      <w:r w:rsidR="00312DAD">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00312DAD" w:rsidRPr="00312DAD">
        <w:rPr>
          <w:lang w:val="en-US"/>
        </w:rPr>
        <w:t xml:space="preserve">, such as emotional </w:t>
      </w:r>
      <w:r w:rsidR="00312DAD" w:rsidRPr="00312DAD">
        <w:rPr>
          <w:lang w:val="en-US"/>
        </w:rPr>
        <w:lastRenderedPageBreak/>
        <w:t xml:space="preserve">stability, work commitment, and life satisfaction, which </w:t>
      </w:r>
      <w:r w:rsidR="00F605AF">
        <w:rPr>
          <w:lang w:val="en-US"/>
        </w:rPr>
        <w:t xml:space="preserve">are considered to be </w:t>
      </w:r>
      <w:r w:rsidR="00312DAD" w:rsidRPr="00312DAD">
        <w:rPr>
          <w:lang w:val="en-US"/>
        </w:rPr>
        <w:t xml:space="preserve">potential sources or protective factors of teacher stress </w:t>
      </w:r>
      <w:r w:rsidR="00312DAD">
        <w:rPr>
          <w:lang w:val="en-US"/>
        </w:rPr>
        <w:t>[</w:t>
      </w:r>
      <w:r w:rsidR="00312DAD" w:rsidRPr="004717F8">
        <w:rPr>
          <w:lang w:val="en-US"/>
        </w:rPr>
        <w:t>@wettstein2021</w:t>
      </w:r>
      <w:r w:rsidR="00312DAD">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w:t>
      </w:r>
      <w:ins w:id="749" w:author="Deiglmayr, Anne" w:date="2024-05-22T18:51:00Z">
        <w:r w:rsidR="00A571F0">
          <w:rPr>
            <w:rStyle w:val="--l"/>
            <w:lang w:val="en-US"/>
          </w:rPr>
          <w:t xml:space="preserve">could </w:t>
        </w:r>
      </w:ins>
      <w:r w:rsidR="008A45B7" w:rsidRPr="008A45B7">
        <w:rPr>
          <w:rStyle w:val="--l"/>
          <w:lang w:val="en-US"/>
        </w:rPr>
        <w:t>have</w:t>
      </w:r>
      <w:ins w:id="750" w:author="Deiglmayr, Anne" w:date="2024-05-22T18:51:00Z">
        <w:r w:rsidR="00A571F0">
          <w:rPr>
            <w:rStyle w:val="--l"/>
            <w:lang w:val="en-US"/>
          </w:rPr>
          <w:t xml:space="preserve"> had</w:t>
        </w:r>
      </w:ins>
      <w:r w:rsidR="008A45B7" w:rsidRPr="008A45B7">
        <w:rPr>
          <w:rStyle w:val="--l"/>
          <w:lang w:val="en-US"/>
        </w:rPr>
        <w:t xml:space="preserve"> an influence on </w:t>
      </w:r>
      <w:ins w:id="751" w:author="Deiglmayr, Anne" w:date="2024-05-22T18:51:00Z">
        <w:r w:rsidR="00A571F0">
          <w:rPr>
            <w:rStyle w:val="--l"/>
            <w:lang w:val="en-US"/>
          </w:rPr>
          <w:t xml:space="preserve">physiological responses such as </w:t>
        </w:r>
      </w:ins>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commentRangeStart w:id="752"/>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commentRangeEnd w:id="752"/>
      <w:r w:rsidR="00A549B9">
        <w:rPr>
          <w:rStyle w:val="Kommentarzeichen"/>
          <w:rFonts w:asciiTheme="minorHAnsi" w:eastAsiaTheme="minorHAnsi" w:hAnsiTheme="minorHAnsi" w:cstheme="minorBidi"/>
          <w:lang w:eastAsia="en-US"/>
        </w:rPr>
        <w:commentReference w:id="752"/>
      </w:r>
    </w:p>
    <w:p w14:paraId="618EB0D6" w14:textId="0400BC5E" w:rsidR="00A549B9" w:rsidDel="00A571F0" w:rsidRDefault="00926D94" w:rsidP="00926D94">
      <w:pPr>
        <w:pStyle w:val="StandardWeb"/>
        <w:spacing w:before="240" w:beforeAutospacing="0" w:after="240" w:afterAutospacing="0" w:line="360" w:lineRule="auto"/>
        <w:jc w:val="both"/>
        <w:rPr>
          <w:del w:id="753" w:author="Deiglmayr, Anne" w:date="2024-05-22T18:52:00Z"/>
          <w:lang w:val="en-US"/>
        </w:rPr>
      </w:pPr>
      <w:del w:id="754" w:author="Deiglmayr, Anne" w:date="2024-05-22T18:52:00Z">
        <w:r w:rsidRPr="0032054A" w:rsidDel="00A571F0">
          <w:rPr>
            <w:lang w:val="en-US"/>
          </w:rPr>
          <w:delText xml:space="preserve">The results of our study point to several important </w:delText>
        </w:r>
        <w:r w:rsidR="00A549B9" w:rsidDel="00A571F0">
          <w:rPr>
            <w:lang w:val="en-US"/>
          </w:rPr>
          <w:delText xml:space="preserve">practical </w:delText>
        </w:r>
        <w:r w:rsidRPr="0032054A" w:rsidDel="00A571F0">
          <w:rPr>
            <w:lang w:val="en-US"/>
          </w:rPr>
          <w:delText>implications</w:delText>
        </w:r>
        <w:r w:rsidR="00A549B9" w:rsidDel="00A571F0">
          <w:rPr>
            <w:lang w:val="en-US"/>
          </w:rPr>
          <w:delText xml:space="preserve"> for </w:delText>
        </w:r>
        <w:r w:rsidR="000955FF" w:rsidDel="00A571F0">
          <w:rPr>
            <w:lang w:val="en-US"/>
          </w:rPr>
          <w:delText>research on teacher stress and health</w:delText>
        </w:r>
        <w:r w:rsidRPr="0032054A" w:rsidDel="00A571F0">
          <w:rPr>
            <w:lang w:val="en-US"/>
          </w:rPr>
          <w:delText>.</w:delText>
        </w:r>
        <w:r w:rsidR="00E467FF" w:rsidDel="00A571F0">
          <w:rPr>
            <w:lang w:val="en-US"/>
          </w:rPr>
          <w:delText xml:space="preserve"> </w:delText>
        </w:r>
      </w:del>
    </w:p>
    <w:p w14:paraId="6867EAEF" w14:textId="09946313" w:rsidR="00926D94" w:rsidRPr="0054500D" w:rsidRDefault="000955FF" w:rsidP="00926D94">
      <w:pPr>
        <w:pStyle w:val="StandardWeb"/>
        <w:spacing w:before="240" w:beforeAutospacing="0" w:after="240" w:afterAutospacing="0" w:line="360" w:lineRule="auto"/>
        <w:jc w:val="both"/>
        <w:rPr>
          <w:rStyle w:val="--l"/>
          <w:color w:val="000000"/>
          <w:lang w:val="en-US"/>
        </w:rPr>
      </w:pPr>
      <w:del w:id="755" w:author="Deiglmayr, Anne" w:date="2024-05-22T18:52:00Z">
        <w:r w:rsidDel="00A571F0">
          <w:rPr>
            <w:lang w:val="en-US"/>
          </w:rPr>
          <w:delText>Our</w:delText>
        </w:r>
        <w:r w:rsidR="00E467FF" w:rsidDel="00A571F0">
          <w:rPr>
            <w:lang w:val="en-US"/>
          </w:rPr>
          <w:delText xml:space="preserve"> </w:delText>
        </w:r>
      </w:del>
      <w:ins w:id="756" w:author="Deiglmayr, Anne" w:date="2024-05-22T18:52:00Z">
        <w:r w:rsidR="00A571F0">
          <w:rPr>
            <w:lang w:val="en-US"/>
          </w:rPr>
          <w:t xml:space="preserve">Despite the limitations of our study, its </w:t>
        </w:r>
      </w:ins>
      <w:r w:rsidR="00E467FF">
        <w:rPr>
          <w:lang w:val="en-US"/>
        </w:rPr>
        <w:t>result</w:t>
      </w:r>
      <w:r w:rsidR="00D4596D">
        <w:rPr>
          <w:lang w:val="en-US"/>
        </w:rPr>
        <w:t xml:space="preserve">s suggest that wrist-worn, low-cost, and nonintrusive fitness trackers </w:t>
      </w:r>
      <w:del w:id="757" w:author="Deiglmayr, Anne" w:date="2024-05-22T18:52:00Z">
        <w:r w:rsidR="00D4596D" w:rsidDel="00A571F0">
          <w:rPr>
            <w:lang w:val="en-US"/>
          </w:rPr>
          <w:delText xml:space="preserve">can be used </w:delText>
        </w:r>
        <w:r w:rsidR="00606A35" w:rsidDel="00A571F0">
          <w:rPr>
            <w:lang w:val="en-US"/>
          </w:rPr>
          <w:delText>as a tool</w:delText>
        </w:r>
      </w:del>
      <w:ins w:id="758" w:author="Deiglmayr, Anne" w:date="2024-05-22T18:52:00Z">
        <w:r w:rsidR="00A571F0">
          <w:rPr>
            <w:lang w:val="en-US"/>
          </w:rPr>
          <w:t>are a promising tool for recording HR as an indicator of stress</w:t>
        </w:r>
      </w:ins>
      <w:r w:rsidR="00606A35">
        <w:rPr>
          <w:lang w:val="en-US"/>
        </w:rPr>
        <w:t xml:space="preserve"> </w:t>
      </w:r>
      <w:r w:rsidR="00D4596D">
        <w:rPr>
          <w:lang w:val="en-US"/>
        </w:rPr>
        <w:t>in educational settings</w:t>
      </w:r>
      <w:del w:id="759" w:author="Deiglmayr, Anne" w:date="2024-05-22T18:52:00Z">
        <w:r w:rsidR="00973902" w:rsidDel="00A571F0">
          <w:rPr>
            <w:lang w:val="en-US"/>
          </w:rPr>
          <w:delText xml:space="preserve"> to record </w:delText>
        </w:r>
        <w:r w:rsidR="00606A35" w:rsidDel="00A571F0">
          <w:rPr>
            <w:lang w:val="en-US"/>
          </w:rPr>
          <w:delText>HR</w:delText>
        </w:r>
      </w:del>
      <w:r w:rsidR="00606A35">
        <w:rPr>
          <w:lang w:val="en-US"/>
        </w:rPr>
        <w:t>.</w:t>
      </w:r>
      <w:del w:id="760" w:author="Deiglmayr, Anne" w:date="2024-05-22T18:53:00Z">
        <w:r w:rsidR="00606A35" w:rsidDel="00E17EE2">
          <w:rPr>
            <w:lang w:val="en-US"/>
          </w:rPr>
          <w:delText xml:space="preserve"> </w:delText>
        </w:r>
        <w:r w:rsidR="00C74FA7" w:rsidDel="00E17EE2">
          <w:rPr>
            <w:color w:val="000000"/>
            <w:lang w:val="en-US"/>
          </w:rPr>
          <w:delText>Thus, t</w:delText>
        </w:r>
      </w:del>
      <w:ins w:id="761" w:author="Deiglmayr, Anne" w:date="2024-05-22T18:53:00Z">
        <w:r w:rsidR="00E17EE2">
          <w:rPr>
            <w:color w:val="000000"/>
            <w:lang w:val="en-US"/>
          </w:rPr>
          <w:t xml:space="preserve"> T</w:t>
        </w:r>
      </w:ins>
      <w:r w:rsidR="00C74FA7">
        <w:rPr>
          <w:color w:val="000000"/>
          <w:lang w:val="en-US"/>
        </w:rPr>
        <w:t>he</w:t>
      </w:r>
      <w:r w:rsidR="00926D94" w:rsidRPr="00CA5FFA">
        <w:rPr>
          <w:color w:val="000000"/>
          <w:lang w:val="en-US"/>
        </w:rPr>
        <w:t xml:space="preserve"> increasing availability of HR data </w:t>
      </w:r>
      <w:del w:id="762" w:author="Deiglmayr, Anne" w:date="2024-05-22T18:53:00Z">
        <w:r w:rsidR="00926D94" w:rsidRPr="00CA5FFA" w:rsidDel="00E17EE2">
          <w:rPr>
            <w:color w:val="000000"/>
            <w:lang w:val="en-US"/>
          </w:rPr>
          <w:delText xml:space="preserve">through </w:delText>
        </w:r>
      </w:del>
      <w:ins w:id="763" w:author="Deiglmayr, Anne" w:date="2024-05-22T18:53:00Z">
        <w:r w:rsidR="00E17EE2">
          <w:rPr>
            <w:color w:val="000000"/>
            <w:lang w:val="en-US"/>
          </w:rPr>
          <w:t>from</w:t>
        </w:r>
        <w:r w:rsidR="00E17EE2" w:rsidRPr="00CA5FFA">
          <w:rPr>
            <w:color w:val="000000"/>
            <w:lang w:val="en-US"/>
          </w:rPr>
          <w:t xml:space="preserve"> </w:t>
        </w:r>
      </w:ins>
      <w:r w:rsidR="00926D94" w:rsidRPr="00CA5FFA">
        <w:rPr>
          <w:color w:val="000000"/>
          <w:lang w:val="en-US"/>
        </w:rPr>
        <w:t xml:space="preserve">wearable </w:t>
      </w:r>
      <w:r w:rsidR="00926D94">
        <w:rPr>
          <w:color w:val="000000"/>
          <w:lang w:val="en-US"/>
        </w:rPr>
        <w:t>fitness trackers</w:t>
      </w:r>
      <w:r w:rsidR="00926D94" w:rsidRPr="00CA5FFA">
        <w:rPr>
          <w:color w:val="000000"/>
          <w:lang w:val="en-US"/>
        </w:rPr>
        <w:t xml:space="preserve"> offers </w:t>
      </w:r>
      <w:r w:rsidR="00C00825">
        <w:rPr>
          <w:color w:val="000000"/>
          <w:lang w:val="en-US"/>
        </w:rPr>
        <w:t>teachers</w:t>
      </w:r>
      <w:r w:rsidR="00926D94" w:rsidRPr="00CA5FFA">
        <w:rPr>
          <w:color w:val="000000"/>
          <w:lang w:val="en-US"/>
        </w:rPr>
        <w:t xml:space="preserve"> the opportunity </w:t>
      </w:r>
      <w:r w:rsidR="00926D94">
        <w:rPr>
          <w:color w:val="000000"/>
          <w:lang w:val="en-US"/>
        </w:rPr>
        <w:t>to</w:t>
      </w:r>
      <w:r w:rsidR="00926D94" w:rsidRPr="00CA5FFA">
        <w:rPr>
          <w:color w:val="000000"/>
          <w:lang w:val="en-US"/>
        </w:rPr>
        <w:t xml:space="preserve"> </w:t>
      </w:r>
      <w:r w:rsidR="008E106A">
        <w:rPr>
          <w:color w:val="000000"/>
          <w:lang w:val="en-US"/>
        </w:rPr>
        <w:t>self-monitor</w:t>
      </w:r>
      <w:r w:rsidR="00926D94" w:rsidRPr="00CA5FFA">
        <w:rPr>
          <w:color w:val="000000"/>
          <w:lang w:val="en-US"/>
        </w:rPr>
        <w:t xml:space="preserve"> important mental health indicators such as HR</w:t>
      </w:r>
      <w:del w:id="764" w:author="Deiglmayr, Anne" w:date="2024-05-22T18:53:00Z">
        <w:r w:rsidR="00926D94" w:rsidRPr="00CA5FFA" w:rsidDel="00E17EE2">
          <w:rPr>
            <w:color w:val="000000"/>
            <w:lang w:val="en-US"/>
          </w:rPr>
          <w:delText xml:space="preserve"> as an indicator of stress</w:delText>
        </w:r>
      </w:del>
      <w:r w:rsidR="00926D94" w:rsidRPr="00CA5FFA">
        <w:rPr>
          <w:color w:val="000000"/>
          <w:lang w:val="en-US"/>
        </w:rPr>
        <w:t>, beyond traditional self-reporting</w:t>
      </w:r>
      <w:r w:rsidR="00926D94">
        <w:rPr>
          <w:color w:val="000000"/>
          <w:lang w:val="en-US"/>
        </w:rPr>
        <w:t xml:space="preserve"> or expensive, intrusive ECG devices</w:t>
      </w:r>
      <w:r w:rsidR="00926D94" w:rsidRPr="00CA5FFA">
        <w:rPr>
          <w:color w:val="000000"/>
          <w:lang w:val="en-US"/>
        </w:rPr>
        <w:t xml:space="preserve">. </w:t>
      </w:r>
      <w:r w:rsidR="00926D94">
        <w:rPr>
          <w:color w:val="000000"/>
          <w:lang w:val="en-US"/>
        </w:rPr>
        <w:t>Using</w:t>
      </w:r>
      <w:r w:rsidR="00926D94" w:rsidRPr="00CA5FFA">
        <w:rPr>
          <w:color w:val="000000"/>
          <w:lang w:val="en-US"/>
        </w:rPr>
        <w:t xml:space="preserve"> fitness trackers </w:t>
      </w:r>
      <w:r w:rsidR="00926D94">
        <w:rPr>
          <w:color w:val="000000"/>
          <w:lang w:val="en-US"/>
        </w:rPr>
        <w:t>could</w:t>
      </w:r>
      <w:r w:rsidR="00926D94" w:rsidRPr="00CA5FFA">
        <w:rPr>
          <w:color w:val="000000"/>
          <w:lang w:val="en-US"/>
        </w:rPr>
        <w:t xml:space="preserve"> enable teachers to strengthen their self-awareness in stressful situations and allow for early self-intervention. </w:t>
      </w:r>
      <w:r w:rsidR="0054500D">
        <w:rPr>
          <w:rStyle w:val="--l"/>
          <w:lang w:val="en-US"/>
        </w:rPr>
        <w:t>Furthermore, the</w:t>
      </w:r>
      <w:r w:rsidR="0054500D" w:rsidRPr="005F2747">
        <w:rPr>
          <w:rStyle w:val="--l"/>
          <w:lang w:val="en-US"/>
        </w:rPr>
        <w:t xml:space="preserve"> use of fitness trackers in education could help teachers to create a greater awareness of the interplay between teaching practice</w:t>
      </w:r>
      <w:del w:id="765" w:author="Deiglmayr, Anne" w:date="2024-05-22T18:53:00Z">
        <w:r w:rsidR="0054500D" w:rsidRPr="005F2747" w:rsidDel="00E17EE2">
          <w:rPr>
            <w:rStyle w:val="--l"/>
            <w:lang w:val="en-US"/>
          </w:rPr>
          <w:delText>,</w:delText>
        </w:r>
      </w:del>
      <w:r w:rsidR="0054500D" w:rsidRPr="005F2747">
        <w:rPr>
          <w:rStyle w:val="--l"/>
          <w:lang w:val="en-US"/>
        </w:rPr>
        <w:t xml:space="preserve"> and physiological and psychological </w:t>
      </w:r>
      <w:del w:id="766" w:author="Deiglmayr, Anne" w:date="2024-05-22T18:53:00Z">
        <w:r w:rsidR="0054500D" w:rsidRPr="005F2747" w:rsidDel="00E17EE2">
          <w:rPr>
            <w:rStyle w:val="--l"/>
            <w:lang w:val="en-US"/>
          </w:rPr>
          <w:delText>measures</w:delText>
        </w:r>
      </w:del>
      <w:ins w:id="767" w:author="Deiglmayr, Anne" w:date="2024-05-22T18:53:00Z">
        <w:r w:rsidR="00E17EE2">
          <w:rPr>
            <w:rStyle w:val="--l"/>
            <w:lang w:val="en-US"/>
          </w:rPr>
          <w:t>variables</w:t>
        </w:r>
      </w:ins>
      <w:r w:rsidR="0054500D" w:rsidRPr="005F2747">
        <w:rPr>
          <w:rStyle w:val="--l"/>
          <w:lang w:val="en-US"/>
        </w:rPr>
        <w:t xml:space="preserve">. For example, researchers were able to show that </w:t>
      </w:r>
      <w:r w:rsidR="0054500D">
        <w:rPr>
          <w:rStyle w:val="--l"/>
          <w:lang w:val="en-US"/>
        </w:rPr>
        <w:t>an increased</w:t>
      </w:r>
      <w:r w:rsidR="0054500D" w:rsidRPr="005F2747">
        <w:rPr>
          <w:rStyle w:val="--l"/>
          <w:lang w:val="en-US"/>
        </w:rPr>
        <w:t xml:space="preserve"> </w:t>
      </w:r>
      <w:r w:rsidR="0054500D">
        <w:rPr>
          <w:rStyle w:val="--l"/>
          <w:lang w:val="en-US"/>
        </w:rPr>
        <w:t>HR during teaching was</w:t>
      </w:r>
      <w:r w:rsidR="0054500D" w:rsidRPr="005F2747">
        <w:rPr>
          <w:rStyle w:val="--l"/>
          <w:lang w:val="en-US"/>
        </w:rPr>
        <w:t xml:space="preserve"> linked to less effective and sometimes confusing prosody patterns, such as intonation, </w:t>
      </w:r>
      <w:del w:id="768" w:author="Deiglmayr, Anne" w:date="2024-05-22T18:54:00Z">
        <w:r w:rsidR="0054500D" w:rsidRPr="005F2747" w:rsidDel="00E17EE2">
          <w:rPr>
            <w:rStyle w:val="--l"/>
            <w:lang w:val="en-US"/>
          </w:rPr>
          <w:delText xml:space="preserve">speaking </w:delText>
        </w:r>
      </w:del>
      <w:r w:rsidR="0054500D" w:rsidRPr="005F2747">
        <w:rPr>
          <w:rStyle w:val="--l"/>
          <w:lang w:val="en-US"/>
        </w:rPr>
        <w:t>pace, and pausing</w:t>
      </w:r>
      <w:r w:rsidR="0054500D">
        <w:rPr>
          <w:rStyle w:val="--l"/>
          <w:lang w:val="en-US"/>
        </w:rPr>
        <w:t xml:space="preserve"> [@</w:t>
      </w:r>
      <w:r w:rsidR="0054500D" w:rsidRPr="005445A5">
        <w:rPr>
          <w:rStyle w:val="--l"/>
          <w:lang w:val="en-US"/>
        </w:rPr>
        <w:t>tobin2016expression</w:t>
      </w:r>
      <w:r w:rsidR="0054500D">
        <w:rPr>
          <w:rStyle w:val="--l"/>
          <w:lang w:val="en-US"/>
        </w:rPr>
        <w:t>].</w:t>
      </w:r>
      <w:r w:rsidR="0054500D">
        <w:rPr>
          <w:color w:val="000000"/>
          <w:lang w:val="en-US"/>
        </w:rPr>
        <w:t xml:space="preserve"> </w:t>
      </w:r>
      <w:r w:rsidR="00926D94" w:rsidRPr="00CA5FFA">
        <w:rPr>
          <w:color w:val="000000"/>
          <w:lang w:val="en-US"/>
        </w:rPr>
        <w:t xml:space="preserve">Research on mental health has shown that </w:t>
      </w:r>
      <w:r w:rsidR="00926D94">
        <w:rPr>
          <w:color w:val="000000"/>
          <w:lang w:val="en-US"/>
        </w:rPr>
        <w:t>to</w:t>
      </w:r>
      <w:r w:rsidR="00926D94" w:rsidRPr="00CA5FFA">
        <w:rPr>
          <w:color w:val="000000"/>
          <w:lang w:val="en-US"/>
        </w:rPr>
        <w:t xml:space="preserve"> achieve a regular and meaningful use of fitness trackers as mental health monitoring, it would be essential for </w:t>
      </w:r>
      <w:r w:rsidR="003A01D6">
        <w:rPr>
          <w:color w:val="000000"/>
          <w:lang w:val="en-US"/>
        </w:rPr>
        <w:t xml:space="preserve">participants </w:t>
      </w:r>
      <w:r w:rsidR="00926D94" w:rsidRPr="00CA5FFA">
        <w:rPr>
          <w:color w:val="000000"/>
          <w:lang w:val="en-US"/>
        </w:rPr>
        <w:t xml:space="preserve">to understand the purpose of using the fitness </w:t>
      </w:r>
      <w:r w:rsidR="001C0BD6">
        <w:rPr>
          <w:color w:val="000000"/>
          <w:lang w:val="en-US"/>
        </w:rPr>
        <w:t>trackers</w:t>
      </w:r>
      <w:r w:rsidR="00926D94" w:rsidRPr="00CA5FFA">
        <w:rPr>
          <w:color w:val="000000"/>
          <w:lang w:val="en-US"/>
        </w:rPr>
        <w:t xml:space="preserve"> as well as the meaning of the data [@ng2018]. </w:t>
      </w:r>
      <w:del w:id="769" w:author="Deiglmayr, Anne" w:date="2024-05-22T18:54:00Z">
        <w:r w:rsidR="00780CF9" w:rsidRPr="00780CF9" w:rsidDel="00AA5268">
          <w:rPr>
            <w:rStyle w:val="--l"/>
            <w:lang w:val="en-US"/>
          </w:rPr>
          <w:delText>It would therefore be important to</w:delText>
        </w:r>
      </w:del>
      <w:ins w:id="770" w:author="Deiglmayr, Anne" w:date="2024-05-22T18:54:00Z">
        <w:r w:rsidR="00AA5268">
          <w:rPr>
            <w:rStyle w:val="--l"/>
            <w:lang w:val="en-US"/>
          </w:rPr>
          <w:t>Interventions harnessing the potential of fitness trackers for teachers´ personal health management should therefore</w:t>
        </w:r>
      </w:ins>
      <w:r w:rsidR="00780CF9" w:rsidRPr="00780CF9">
        <w:rPr>
          <w:rStyle w:val="--l"/>
          <w:lang w:val="en-US"/>
        </w:rPr>
        <w:t xml:space="preserve"> </w:t>
      </w:r>
      <w:commentRangeStart w:id="771"/>
      <w:r w:rsidR="00780CF9" w:rsidRPr="00780CF9">
        <w:rPr>
          <w:rStyle w:val="--l"/>
          <w:lang w:val="en-US"/>
        </w:rPr>
        <w:t>explain the use of fitness trackers and the handling of data</w:t>
      </w:r>
      <w:del w:id="772" w:author="Deiglmayr, Anne" w:date="2024-05-22T18:54:00Z">
        <w:r w:rsidR="00780CF9" w:rsidRPr="00780CF9" w:rsidDel="00AA5268">
          <w:rPr>
            <w:rStyle w:val="--l"/>
            <w:lang w:val="en-US"/>
          </w:rPr>
          <w:delText xml:space="preserve"> to teachers</w:delText>
        </w:r>
      </w:del>
      <w:r w:rsidR="00780CF9">
        <w:rPr>
          <w:rStyle w:val="--l"/>
          <w:lang w:val="en-US"/>
        </w:rPr>
        <w:t>, e.g., with</w:t>
      </w:r>
      <w:r w:rsidR="00780CF9" w:rsidRPr="00780CF9">
        <w:rPr>
          <w:rStyle w:val="--l"/>
          <w:lang w:val="en-US"/>
        </w:rPr>
        <w:t xml:space="preserve"> interventions in order to achieve long-lasting benefits with the technology.</w:t>
      </w:r>
      <w:r w:rsidR="001F785D">
        <w:rPr>
          <w:rStyle w:val="--l"/>
          <w:lang w:val="en-US"/>
        </w:rPr>
        <w:t xml:space="preserve"> </w:t>
      </w:r>
      <w:commentRangeEnd w:id="771"/>
      <w:r w:rsidR="00AA5268">
        <w:rPr>
          <w:rStyle w:val="Kommentarzeichen"/>
          <w:rFonts w:asciiTheme="minorHAnsi" w:eastAsiaTheme="minorHAnsi" w:hAnsiTheme="minorHAnsi" w:cstheme="minorBidi"/>
          <w:lang w:eastAsia="en-US"/>
        </w:rPr>
        <w:commentReference w:id="771"/>
      </w:r>
    </w:p>
    <w:p w14:paraId="75A3C199" w14:textId="28B86BEC" w:rsidR="005E24C0" w:rsidRPr="002B21CC" w:rsidRDefault="005E24C0" w:rsidP="005E24C0">
      <w:pPr>
        <w:pStyle w:val="StandardWeb"/>
        <w:spacing w:before="240" w:beforeAutospacing="0" w:after="240" w:afterAutospacing="0" w:line="360" w:lineRule="auto"/>
        <w:jc w:val="both"/>
        <w:rPr>
          <w:moveTo w:id="773" w:author="Deiglmayr, Anne" w:date="2024-05-22T18:57:00Z"/>
          <w:color w:val="000000"/>
          <w:lang w:val="en-US"/>
        </w:rPr>
      </w:pPr>
      <w:moveToRangeStart w:id="774" w:author="Deiglmayr, Anne" w:date="2024-05-22T18:57:00Z" w:name="move167296647"/>
      <w:moveTo w:id="775" w:author="Deiglmayr, Anne" w:date="2024-05-22T18:57:00Z">
        <w:del w:id="776" w:author="Deiglmayr, Anne" w:date="2024-05-22T18:58:00Z">
          <w:r w:rsidDel="005E24C0">
            <w:rPr>
              <w:color w:val="000000"/>
              <w:lang w:val="en-US"/>
            </w:rPr>
            <w:lastRenderedPageBreak/>
            <w:delText>Moreover, f</w:delText>
          </w:r>
        </w:del>
      </w:moveTo>
      <w:ins w:id="777" w:author="Deiglmayr, Anne" w:date="2024-05-22T18:58:00Z">
        <w:r>
          <w:rPr>
            <w:color w:val="000000"/>
            <w:lang w:val="en-US"/>
          </w:rPr>
          <w:t>F</w:t>
        </w:r>
      </w:ins>
      <w:moveTo w:id="778" w:author="Deiglmayr, Anne" w:date="2024-05-22T18:57:00Z">
        <w:r w:rsidRPr="00CA5FFA">
          <w:rPr>
            <w:color w:val="000000"/>
            <w:lang w:val="en-US"/>
          </w:rPr>
          <w:t xml:space="preserve">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w:t>
        </w:r>
      </w:moveTo>
      <w:ins w:id="779" w:author="Deiglmayr, Anne" w:date="2024-05-22T18:58:00Z">
        <w:r>
          <w:rPr>
            <w:color w:val="000000"/>
            <w:lang w:val="en-US"/>
          </w:rPr>
          <w:t xml:space="preserve"> </w:t>
        </w:r>
      </w:ins>
      <w:moveTo w:id="780" w:author="Deiglmayr, Anne" w:date="2024-05-22T18:57:00Z">
        <w:del w:id="781" w:author="Deiglmayr, Anne" w:date="2024-05-22T18:58:00Z">
          <w:r w:rsidRPr="00CA5FFA" w:rsidDel="005E24C0">
            <w:rPr>
              <w:color w:val="000000"/>
              <w:lang w:val="en-US"/>
            </w:rPr>
            <w:delText xml:space="preserve"> Thus, the evaluation</w:delText>
          </w:r>
        </w:del>
      </w:moveTo>
      <w:ins w:id="782" w:author="Deiglmayr, Anne" w:date="2024-05-22T18:58:00Z">
        <w:r>
          <w:rPr>
            <w:color w:val="000000"/>
            <w:lang w:val="en-US"/>
          </w:rPr>
          <w:t xml:space="preserve">The SRI method </w:t>
        </w:r>
      </w:ins>
      <w:ins w:id="783" w:author="Deiglmayr, Anne" w:date="2024-05-22T18:59:00Z">
        <w:r>
          <w:rPr>
            <w:color w:val="000000"/>
            <w:lang w:val="en-US"/>
          </w:rPr>
          <w:t xml:space="preserve">has proven very insightful for adding the teacher´s own perspective to the recordings of their teaching and physiological data. </w:t>
        </w:r>
      </w:ins>
      <w:ins w:id="784" w:author="Deiglmayr, Anne" w:date="2024-05-22T18:58:00Z">
        <w:r>
          <w:rPr>
            <w:color w:val="000000"/>
            <w:lang w:val="en-US"/>
          </w:rPr>
          <w:t>Evaluating</w:t>
        </w:r>
      </w:ins>
      <w:moveTo w:id="785" w:author="Deiglmayr, Anne" w:date="2024-05-22T18:57:00Z">
        <w:r w:rsidRPr="00CA5FFA">
          <w:rPr>
            <w:color w:val="000000"/>
            <w:lang w:val="en-US"/>
          </w:rPr>
          <w:t xml:space="preserve"> </w:t>
        </w:r>
        <w:del w:id="786" w:author="Deiglmayr, Anne" w:date="2024-05-22T18:58:00Z">
          <w:r w:rsidRPr="00CA5FFA" w:rsidDel="005E24C0">
            <w:rPr>
              <w:color w:val="000000"/>
              <w:lang w:val="en-US"/>
            </w:rPr>
            <w:delText xml:space="preserve">of </w:delText>
          </w:r>
        </w:del>
        <w:del w:id="787" w:author="Deiglmayr, Anne" w:date="2024-05-22T18:59:00Z">
          <w:r w:rsidRPr="00CA5FFA" w:rsidDel="005E24C0">
            <w:rPr>
              <w:color w:val="000000"/>
              <w:lang w:val="en-US"/>
            </w:rPr>
            <w:delText xml:space="preserve">the </w:delText>
          </w:r>
        </w:del>
        <w:r w:rsidRPr="00CA5FFA">
          <w:rPr>
            <w:color w:val="000000"/>
            <w:lang w:val="en-US"/>
          </w:rPr>
          <w:t>data</w:t>
        </w:r>
      </w:moveTo>
      <w:ins w:id="788" w:author="Deiglmayr, Anne" w:date="2024-05-22T18:59:00Z">
        <w:r>
          <w:rPr>
            <w:color w:val="000000"/>
            <w:lang w:val="en-US"/>
          </w:rPr>
          <w:t xml:space="preserve"> from fitness </w:t>
        </w:r>
      </w:ins>
      <w:ins w:id="789" w:author="Deiglmayr, Anne" w:date="2024-05-22T19:00:00Z">
        <w:r>
          <w:rPr>
            <w:color w:val="000000"/>
            <w:lang w:val="en-US"/>
          </w:rPr>
          <w:t>trackers</w:t>
        </w:r>
      </w:ins>
      <w:ins w:id="790" w:author="Deiglmayr, Anne" w:date="2024-05-22T18:59:00Z">
        <w:r>
          <w:rPr>
            <w:color w:val="000000"/>
            <w:lang w:val="en-US"/>
          </w:rPr>
          <w:t>, possi</w:t>
        </w:r>
      </w:ins>
      <w:ins w:id="791" w:author="Deiglmayr, Anne" w:date="2024-05-22T19:00:00Z">
        <w:r>
          <w:rPr>
            <w:color w:val="000000"/>
            <w:lang w:val="en-US"/>
          </w:rPr>
          <w:t xml:space="preserve">bly together with video recording of their lessons, </w:t>
        </w:r>
      </w:ins>
      <w:moveTo w:id="792" w:author="Deiglmayr, Anne" w:date="2024-05-22T18:57:00Z">
        <w:del w:id="793" w:author="Deiglmayr, Anne" w:date="2024-05-22T19:00:00Z">
          <w:r w:rsidRPr="00CA5FFA" w:rsidDel="005E24C0">
            <w:rPr>
              <w:color w:val="000000"/>
              <w:lang w:val="en-US"/>
            </w:rPr>
            <w:delText xml:space="preserve"> </w:delText>
          </w:r>
        </w:del>
      </w:moveTo>
      <w:ins w:id="794" w:author="Deiglmayr, Anne" w:date="2024-05-22T18:58:00Z">
        <w:r>
          <w:rPr>
            <w:color w:val="000000"/>
            <w:lang w:val="en-US"/>
          </w:rPr>
          <w:t xml:space="preserve">together </w:t>
        </w:r>
      </w:ins>
      <w:moveTo w:id="795" w:author="Deiglmayr, Anne" w:date="2024-05-22T18:57:00Z">
        <w:r w:rsidRPr="00CA5FFA">
          <w:rPr>
            <w:color w:val="000000"/>
            <w:lang w:val="en-US"/>
          </w:rPr>
          <w:t xml:space="preserve">with </w:t>
        </w:r>
        <w:del w:id="796" w:author="Deiglmayr, Anne" w:date="2024-05-22T19:00:00Z">
          <w:r w:rsidRPr="00CA5FFA" w:rsidDel="005E24C0">
            <w:rPr>
              <w:color w:val="000000"/>
              <w:lang w:val="en-US"/>
            </w:rPr>
            <w:delText xml:space="preserve">the </w:delText>
          </w:r>
          <w:r w:rsidDel="005E24C0">
            <w:rPr>
              <w:color w:val="000000"/>
              <w:lang w:val="en-US"/>
            </w:rPr>
            <w:delText>participants</w:delText>
          </w:r>
        </w:del>
      </w:moveTo>
      <w:ins w:id="797" w:author="Deiglmayr, Anne" w:date="2024-05-22T19:00:00Z">
        <w:r>
          <w:rPr>
            <w:color w:val="000000"/>
            <w:lang w:val="en-US"/>
          </w:rPr>
          <w:t>teachers or teacher students</w:t>
        </w:r>
      </w:ins>
      <w:moveTo w:id="798" w:author="Deiglmayr, Anne" w:date="2024-05-22T18:57:00Z">
        <w:r w:rsidRPr="00CA5FFA">
          <w:rPr>
            <w:color w:val="000000"/>
            <w:lang w:val="en-US"/>
          </w:rPr>
          <w:t xml:space="preserve"> could provide clues as to which </w:t>
        </w:r>
        <w:del w:id="799" w:author="Deiglmayr, Anne" w:date="2024-05-22T19:00:00Z">
          <w:r w:rsidRPr="00CA5FFA" w:rsidDel="005E24C0">
            <w:rPr>
              <w:color w:val="000000"/>
              <w:lang w:val="en-US"/>
            </w:rPr>
            <w:delText>moments</w:delText>
          </w:r>
        </w:del>
      </w:moveTo>
      <w:ins w:id="800" w:author="Deiglmayr, Anne" w:date="2024-05-22T19:00:00Z">
        <w:r>
          <w:rPr>
            <w:color w:val="000000"/>
            <w:lang w:val="en-US"/>
          </w:rPr>
          <w:t>types of situations</w:t>
        </w:r>
      </w:ins>
      <w:moveTo w:id="801" w:author="Deiglmayr, Anne" w:date="2024-05-22T18:57:00Z">
        <w:r w:rsidRPr="00CA5FFA">
          <w:rPr>
            <w:color w:val="000000"/>
            <w:lang w:val="en-US"/>
          </w:rPr>
          <w:t xml:space="preserve"> </w:t>
        </w:r>
        <w:del w:id="802" w:author="Deiglmayr, Anne" w:date="2024-05-22T19:00:00Z">
          <w:r w:rsidRPr="00CA5FFA" w:rsidDel="005E24C0">
            <w:rPr>
              <w:color w:val="000000"/>
              <w:lang w:val="en-US"/>
            </w:rPr>
            <w:delText xml:space="preserve">in the teaching profession and teacher training </w:delText>
          </w:r>
        </w:del>
        <w:r w:rsidRPr="00CA5FFA">
          <w:rPr>
            <w:color w:val="000000"/>
            <w:lang w:val="en-US"/>
          </w:rPr>
          <w:t>are experienced as particularly stressful</w:t>
        </w:r>
      </w:moveTo>
      <w:ins w:id="803" w:author="Deiglmayr, Anne" w:date="2024-05-22T19:00:00Z">
        <w:r>
          <w:rPr>
            <w:color w:val="000000"/>
            <w:lang w:val="en-US"/>
          </w:rPr>
          <w:t xml:space="preserve">, and </w:t>
        </w:r>
      </w:ins>
      <w:moveTo w:id="804" w:author="Deiglmayr, Anne" w:date="2024-05-22T18:57:00Z">
        <w:del w:id="805" w:author="Deiglmayr, Anne" w:date="2024-05-22T19:00:00Z">
          <w:r w:rsidRPr="00CA5FFA" w:rsidDel="005E24C0">
            <w:rPr>
              <w:color w:val="000000"/>
              <w:lang w:val="en-US"/>
            </w:rPr>
            <w:delText xml:space="preserve"> </w:delText>
          </w:r>
        </w:del>
        <w:r>
          <w:rPr>
            <w:color w:val="000000"/>
            <w:lang w:val="en-US"/>
          </w:rPr>
          <w:t>to</w:t>
        </w:r>
        <w:r w:rsidRPr="00CA5FFA">
          <w:rPr>
            <w:color w:val="000000"/>
            <w:lang w:val="en-US"/>
          </w:rPr>
          <w:t xml:space="preserve"> discuss and implement possible stress-reducing measures in teacher training. </w:t>
        </w:r>
        <w:r>
          <w:rPr>
            <w:rStyle w:val="--l"/>
            <w:lang w:val="en-US"/>
          </w:rPr>
          <w:t>Accordingly, the</w:t>
        </w:r>
        <w:r w:rsidRPr="002B21CC">
          <w:rPr>
            <w:rStyle w:val="--l"/>
            <w:lang w:val="en-US"/>
          </w:rPr>
          <w:t xml:space="preserve"> combination of subjective self-reported data such as interviews or questionnaires and objective measures such as </w:t>
        </w:r>
        <w:r>
          <w:rPr>
            <w:rStyle w:val="--l"/>
            <w:lang w:val="en-US"/>
          </w:rPr>
          <w:t>HR</w:t>
        </w:r>
        <w:r w:rsidRPr="002B21CC">
          <w:rPr>
            <w:rStyle w:val="--l"/>
            <w:lang w:val="en-US"/>
          </w:rPr>
          <w:t xml:space="preserve"> would be an important step towards understanding and possibly preventing the development of stress in the teaching profession.</w:t>
        </w:r>
      </w:moveTo>
    </w:p>
    <w:moveToRangeEnd w:id="774"/>
    <w:p w14:paraId="21AA6AE8" w14:textId="5582E3CD" w:rsidR="001F785D" w:rsidRPr="003C422E" w:rsidRDefault="005E24C0" w:rsidP="00926D94">
      <w:pPr>
        <w:pStyle w:val="StandardWeb"/>
        <w:spacing w:before="240" w:after="240" w:line="360" w:lineRule="auto"/>
        <w:jc w:val="both"/>
        <w:rPr>
          <w:lang w:val="en-US"/>
        </w:rPr>
      </w:pPr>
      <w:ins w:id="806" w:author="Deiglmayr, Anne" w:date="2024-05-22T18:55:00Z">
        <w:r>
          <w:rPr>
            <w:color w:val="000000"/>
            <w:lang w:val="en-US"/>
          </w:rPr>
          <w:t xml:space="preserve">For researchers </w:t>
        </w:r>
      </w:ins>
      <w:ins w:id="807" w:author="Deiglmayr, Anne" w:date="2024-05-22T18:56:00Z">
        <w:r>
          <w:rPr>
            <w:color w:val="000000"/>
            <w:lang w:val="en-US"/>
          </w:rPr>
          <w:t>wishing</w:t>
        </w:r>
      </w:ins>
      <w:ins w:id="808" w:author="Deiglmayr, Anne" w:date="2024-05-22T18:55:00Z">
        <w:r>
          <w:rPr>
            <w:color w:val="000000"/>
            <w:lang w:val="en-US"/>
          </w:rPr>
          <w:t xml:space="preserve"> to </w:t>
        </w:r>
      </w:ins>
      <w:ins w:id="809" w:author="Deiglmayr, Anne" w:date="2024-05-22T18:56:00Z">
        <w:r>
          <w:rPr>
            <w:color w:val="000000"/>
            <w:lang w:val="en-US"/>
          </w:rPr>
          <w:t xml:space="preserve">use fitness </w:t>
        </w:r>
      </w:ins>
      <w:ins w:id="810" w:author="Deiglmayr, Anne" w:date="2024-05-22T18:57:00Z">
        <w:r>
          <w:rPr>
            <w:color w:val="000000"/>
            <w:lang w:val="en-US"/>
          </w:rPr>
          <w:t>trackers</w:t>
        </w:r>
      </w:ins>
      <w:ins w:id="811" w:author="Deiglmayr, Anne" w:date="2024-05-22T18:56:00Z">
        <w:r>
          <w:rPr>
            <w:color w:val="000000"/>
            <w:lang w:val="en-US"/>
          </w:rPr>
          <w:t xml:space="preserve"> in data collection, a few </w:t>
        </w:r>
        <w:commentRangeStart w:id="812"/>
        <w:r>
          <w:rPr>
            <w:color w:val="000000"/>
            <w:lang w:val="en-US"/>
          </w:rPr>
          <w:t xml:space="preserve">practical </w:t>
        </w:r>
      </w:ins>
      <w:commentRangeEnd w:id="812"/>
      <w:ins w:id="813" w:author="Deiglmayr, Anne" w:date="2024-05-22T18:57:00Z">
        <w:r>
          <w:rPr>
            <w:rStyle w:val="Kommentarzeichen"/>
            <w:rFonts w:asciiTheme="minorHAnsi" w:eastAsiaTheme="minorHAnsi" w:hAnsiTheme="minorHAnsi" w:cstheme="minorBidi"/>
            <w:lang w:eastAsia="en-US"/>
          </w:rPr>
          <w:commentReference w:id="812"/>
        </w:r>
      </w:ins>
      <w:ins w:id="814" w:author="Deiglmayr, Anne" w:date="2024-05-22T18:56:00Z">
        <w:r>
          <w:rPr>
            <w:color w:val="000000"/>
            <w:lang w:val="en-US"/>
          </w:rPr>
          <w:t xml:space="preserve">aspects to consider are the following: </w:t>
        </w:r>
      </w:ins>
      <w:del w:id="815" w:author="Deiglmayr, Anne" w:date="2024-05-22T18:56:00Z">
        <w:r w:rsidR="009C7112" w:rsidRPr="00CA5FFA" w:rsidDel="005E24C0">
          <w:rPr>
            <w:color w:val="000000"/>
            <w:lang w:val="en-US"/>
          </w:rPr>
          <w:delText xml:space="preserve">Important aspects to consider for future research when using wrist-worn fitness </w:delText>
        </w:r>
        <w:r w:rsidR="009C7112" w:rsidDel="005E24C0">
          <w:rPr>
            <w:color w:val="000000"/>
            <w:lang w:val="en-US"/>
          </w:rPr>
          <w:delText>trackers</w:delText>
        </w:r>
        <w:r w:rsidR="009C7112" w:rsidRPr="00CA5FFA" w:rsidDel="005E24C0">
          <w:rPr>
            <w:color w:val="000000"/>
            <w:lang w:val="en-US"/>
          </w:rPr>
          <w:delText xml:space="preserve"> include,</w:delText>
        </w:r>
      </w:del>
      <w:ins w:id="816" w:author="Deiglmayr, Anne" w:date="2024-05-22T18:56:00Z">
        <w:r>
          <w:rPr>
            <w:color w:val="000000"/>
            <w:lang w:val="en-US"/>
          </w:rPr>
          <w:t>1)</w:t>
        </w:r>
      </w:ins>
      <w:r w:rsidR="009C7112" w:rsidRPr="00CA5FFA">
        <w:rPr>
          <w:color w:val="000000"/>
          <w:lang w:val="en-US"/>
        </w:rPr>
        <w:t xml:space="preserve"> </w:t>
      </w:r>
      <w:commentRangeStart w:id="817"/>
      <w:r w:rsidR="009C7112" w:rsidRPr="00CA5FFA">
        <w:rPr>
          <w:color w:val="000000"/>
          <w:lang w:val="en-US"/>
        </w:rPr>
        <w:t xml:space="preserve">noting the time </w:t>
      </w:r>
      <w:r w:rsidR="009C7112">
        <w:rPr>
          <w:color w:val="000000"/>
          <w:lang w:val="en-US"/>
        </w:rPr>
        <w:t>to</w:t>
      </w:r>
      <w:r w:rsidR="009C7112" w:rsidRPr="00CA5FFA">
        <w:rPr>
          <w:color w:val="000000"/>
          <w:lang w:val="en-US"/>
        </w:rPr>
        <w:t xml:space="preserve"> make the HR measurable at different intervals, e.g., to replicate findings </w:t>
      </w:r>
      <w:r w:rsidR="009C7112">
        <w:rPr>
          <w:color w:val="000000"/>
          <w:lang w:val="en-US"/>
        </w:rPr>
        <w:t xml:space="preserve">on </w:t>
      </w:r>
      <w:r w:rsidR="009C7112" w:rsidRPr="00CA5FFA">
        <w:rPr>
          <w:color w:val="000000"/>
          <w:lang w:val="en-US"/>
        </w:rPr>
        <w:t>whether HR differs</w:t>
      </w:r>
      <w:r w:rsidR="009C7112">
        <w:rPr>
          <w:color w:val="000000"/>
          <w:lang w:val="en-US"/>
        </w:rPr>
        <w:t xml:space="preserve"> </w:t>
      </w:r>
      <w:r w:rsidR="009C7112" w:rsidRPr="00CA5FFA">
        <w:rPr>
          <w:color w:val="000000"/>
          <w:lang w:val="en-US"/>
        </w:rPr>
        <w:t>in teacher-centered and student-centered activities using fitness tracker</w:t>
      </w:r>
      <w:r w:rsidR="006C50D6">
        <w:rPr>
          <w:color w:val="000000"/>
          <w:lang w:val="en-US"/>
        </w:rPr>
        <w:t>s</w:t>
      </w:r>
      <w:r w:rsidR="009C7112" w:rsidRPr="00CA5FFA">
        <w:rPr>
          <w:color w:val="000000"/>
          <w:lang w:val="en-US"/>
        </w:rPr>
        <w:t xml:space="preserve">. </w:t>
      </w:r>
      <w:commentRangeEnd w:id="817"/>
      <w:r>
        <w:rPr>
          <w:rStyle w:val="Kommentarzeichen"/>
          <w:rFonts w:asciiTheme="minorHAnsi" w:eastAsiaTheme="minorHAnsi" w:hAnsiTheme="minorHAnsi" w:cstheme="minorBidi"/>
          <w:lang w:eastAsia="en-US"/>
        </w:rPr>
        <w:commentReference w:id="817"/>
      </w:r>
      <w:del w:id="818" w:author="Deiglmayr, Anne" w:date="2024-05-22T18:56:00Z">
        <w:r w:rsidR="009C7112" w:rsidDel="005E24C0">
          <w:rPr>
            <w:color w:val="000000"/>
            <w:lang w:val="en-US"/>
          </w:rPr>
          <w:delText xml:space="preserve">Especially </w:delText>
        </w:r>
        <w:r w:rsidR="009C7112" w:rsidRPr="00177542" w:rsidDel="005E24C0">
          <w:rPr>
            <w:color w:val="000000"/>
            <w:lang w:val="en-US"/>
          </w:rPr>
          <w:delText>t</w:delText>
        </w:r>
        <w:r w:rsidR="009C7112" w:rsidRPr="00177542" w:rsidDel="005E24C0">
          <w:rPr>
            <w:rStyle w:val="--l"/>
            <w:lang w:val="en-US"/>
          </w:rPr>
          <w:delText>eacher-centered activities</w:delText>
        </w:r>
        <w:r w:rsidR="009C7112" w:rsidRPr="00177542" w:rsidDel="005E24C0">
          <w:rPr>
            <w:lang w:val="en-US"/>
          </w:rPr>
          <w:delText>, historically overlooked in studies on psychological stress, emerged as the most influential factor in inducing stress among educators, with important implications for their psychological and physiological well-being [@junker2021].</w:delText>
        </w:r>
        <w:r w:rsidR="005445A5" w:rsidRPr="005445A5" w:rsidDel="005E24C0">
          <w:rPr>
            <w:rStyle w:val="--l"/>
            <w:lang w:val="en-US"/>
          </w:rPr>
          <w:delText xml:space="preserve"> </w:delText>
        </w:r>
      </w:del>
    </w:p>
    <w:p w14:paraId="7B9F9202" w14:textId="0B1D1463" w:rsidR="00A549B9" w:rsidRPr="002B21CC" w:rsidDel="005E24C0" w:rsidRDefault="00986B18" w:rsidP="00A549B9">
      <w:pPr>
        <w:pStyle w:val="StandardWeb"/>
        <w:spacing w:before="240" w:beforeAutospacing="0" w:after="240" w:afterAutospacing="0" w:line="360" w:lineRule="auto"/>
        <w:jc w:val="both"/>
        <w:rPr>
          <w:moveFrom w:id="819" w:author="Deiglmayr, Anne" w:date="2024-05-22T18:57:00Z"/>
          <w:color w:val="000000"/>
          <w:lang w:val="en-US"/>
        </w:rPr>
      </w:pPr>
      <w:moveFromRangeStart w:id="820" w:author="Deiglmayr, Anne" w:date="2024-05-22T18:57:00Z" w:name="move167296647"/>
      <w:moveFrom w:id="821" w:author="Deiglmayr, Anne" w:date="2024-05-22T18:57:00Z">
        <w:r w:rsidDel="005E24C0">
          <w:rPr>
            <w:color w:val="000000"/>
            <w:lang w:val="en-US"/>
          </w:rPr>
          <w:t>Moreover, f</w:t>
        </w:r>
        <w:r w:rsidR="00A549B9" w:rsidRPr="00CA5FFA" w:rsidDel="005E24C0">
          <w:rPr>
            <w:color w:val="000000"/>
            <w:lang w:val="en-US"/>
          </w:rPr>
          <w:t xml:space="preserve">uture research could use low-cost and non-invasive devices to accompany teachers in their everyday school practice </w:t>
        </w:r>
        <w:r w:rsidR="00A549B9" w:rsidDel="005E24C0">
          <w:rPr>
            <w:color w:val="000000"/>
            <w:lang w:val="en-US"/>
          </w:rPr>
          <w:t>to</w:t>
        </w:r>
        <w:r w:rsidR="00A549B9" w:rsidRPr="00CA5FFA" w:rsidDel="005E24C0">
          <w:rPr>
            <w:color w:val="000000"/>
            <w:lang w:val="en-US"/>
          </w:rPr>
          <w:t xml:space="preserve"> gain insight into teachers</w:t>
        </w:r>
        <w:r w:rsidR="00A549B9" w:rsidDel="005E24C0">
          <w:rPr>
            <w:color w:val="000000"/>
            <w:lang w:val="en-US"/>
          </w:rPr>
          <w:t>’</w:t>
        </w:r>
        <w:r w:rsidR="00A549B9" w:rsidRPr="00CA5FFA" w:rsidDel="005E24C0">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sidR="00A549B9" w:rsidDel="005E24C0">
          <w:rPr>
            <w:color w:val="000000"/>
            <w:lang w:val="en-US"/>
          </w:rPr>
          <w:t>participants</w:t>
        </w:r>
        <w:r w:rsidR="00A549B9" w:rsidRPr="00CA5FFA" w:rsidDel="005E24C0">
          <w:rPr>
            <w:color w:val="000000"/>
            <w:lang w:val="en-US"/>
          </w:rPr>
          <w:t xml:space="preserve"> could provide clues as to which moments in the teaching profession and teacher training are experienced as particularly stressful </w:t>
        </w:r>
        <w:r w:rsidR="00A549B9" w:rsidDel="005E24C0">
          <w:rPr>
            <w:color w:val="000000"/>
            <w:lang w:val="en-US"/>
          </w:rPr>
          <w:t>to</w:t>
        </w:r>
        <w:r w:rsidR="00A549B9" w:rsidRPr="00CA5FFA" w:rsidDel="005E24C0">
          <w:rPr>
            <w:color w:val="000000"/>
            <w:lang w:val="en-US"/>
          </w:rPr>
          <w:t xml:space="preserve"> discuss and implement possible stress-reducing measures in teacher training. </w:t>
        </w:r>
        <w:r w:rsidR="001E7A85" w:rsidDel="005E24C0">
          <w:rPr>
            <w:rStyle w:val="--l"/>
            <w:lang w:val="en-US"/>
          </w:rPr>
          <w:t>Accordingly, the</w:t>
        </w:r>
        <w:r w:rsidR="002B21CC" w:rsidRPr="002B21CC" w:rsidDel="005E24C0">
          <w:rPr>
            <w:rStyle w:val="--l"/>
            <w:lang w:val="en-US"/>
          </w:rPr>
          <w:t xml:space="preserve"> combination of subjective self-reported data such as interviews or questionnaires and objective measures such as </w:t>
        </w:r>
        <w:r w:rsidR="002B21CC" w:rsidDel="005E24C0">
          <w:rPr>
            <w:rStyle w:val="--l"/>
            <w:lang w:val="en-US"/>
          </w:rPr>
          <w:t>HR</w:t>
        </w:r>
        <w:r w:rsidR="002B21CC" w:rsidRPr="002B21CC" w:rsidDel="005E24C0">
          <w:rPr>
            <w:rStyle w:val="--l"/>
            <w:lang w:val="en-US"/>
          </w:rPr>
          <w:t xml:space="preserve"> would be an important step towards understanding and possibly preventing the development of stress in the teaching profession.</w:t>
        </w:r>
      </w:moveFrom>
    </w:p>
    <w:moveFromRangeEnd w:id="820"/>
    <w:p w14:paraId="73F2BA29" w14:textId="77777777" w:rsidR="00177542" w:rsidRDefault="00177542" w:rsidP="00926D94">
      <w:pPr>
        <w:spacing w:line="360" w:lineRule="auto"/>
        <w:rPr>
          <w:rFonts w:ascii="Times New Roman" w:hAnsi="Times New Roman" w:cs="Times New Roman"/>
          <w:b/>
          <w:bCs/>
          <w:lang w:val="en-US"/>
        </w:rPr>
      </w:pPr>
    </w:p>
    <w:p w14:paraId="233D8F3D" w14:textId="53D02A4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lastRenderedPageBreak/>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68848521" w14:textId="3DD2666F" w:rsidR="001C19CF" w:rsidRDefault="003C3159"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822"/>
      <w:commentRangeStart w:id="823"/>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822"/>
      <w:r>
        <w:rPr>
          <w:rStyle w:val="Kommentarzeichen"/>
        </w:rPr>
        <w:commentReference w:id="822"/>
      </w:r>
      <w:commentRangeEnd w:id="823"/>
      <w:r w:rsidR="00B7732B">
        <w:rPr>
          <w:rStyle w:val="Kommentarzeichen"/>
        </w:rPr>
        <w:commentReference w:id="823"/>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eiglmayr, Anne" w:date="2024-05-22T14:19:00Z" w:initials="DA">
    <w:p w14:paraId="12E6A533" w14:textId="339923EC" w:rsidR="00914C9E" w:rsidRPr="00914C9E" w:rsidRDefault="00914C9E">
      <w:pPr>
        <w:pStyle w:val="Kommentartext"/>
      </w:pPr>
      <w:r>
        <w:rPr>
          <w:rStyle w:val="Kommentarzeichen"/>
        </w:rPr>
        <w:annotationRef/>
      </w:r>
      <w:r>
        <w:t>Was genau ist „</w:t>
      </w:r>
      <w:proofErr w:type="spellStart"/>
      <w:r>
        <w:t>this</w:t>
      </w:r>
      <w:proofErr w:type="spellEnd"/>
      <w:r>
        <w:t xml:space="preserve">“? Es könnte das Argument </w:t>
      </w:r>
      <w:proofErr w:type="gramStart"/>
      <w:r>
        <w:t>stärken</w:t>
      </w:r>
      <w:proofErr w:type="gramEnd"/>
      <w:r>
        <w:t xml:space="preserve"> wenn wir ein einen gut passende, knappe Formulierung finden. </w:t>
      </w:r>
      <w:r w:rsidRPr="00914C9E">
        <w:rPr>
          <w:lang w:val="en-US"/>
        </w:rPr>
        <w:t xml:space="preserve">Affordable tools for the ubiquitous assessment of </w:t>
      </w:r>
      <w:r>
        <w:rPr>
          <w:lang w:val="en-US"/>
        </w:rPr>
        <w:t xml:space="preserve">teacher </w:t>
      </w:r>
      <w:r w:rsidRPr="00914C9E">
        <w:rPr>
          <w:lang w:val="en-US"/>
        </w:rPr>
        <w:t xml:space="preserve">stress… </w:t>
      </w:r>
      <w:proofErr w:type="spellStart"/>
      <w:r w:rsidRPr="00914C9E">
        <w:rPr>
          <w:lang w:val="en-US"/>
        </w:rPr>
        <w:t>oder</w:t>
      </w:r>
      <w:proofErr w:type="spellEnd"/>
      <w:r w:rsidRPr="00914C9E">
        <w:rPr>
          <w:lang w:val="en-US"/>
        </w:rPr>
        <w:t xml:space="preserve"> s</w:t>
      </w:r>
      <w:r>
        <w:rPr>
          <w:lang w:val="en-US"/>
        </w:rPr>
        <w:t xml:space="preserve">o. </w:t>
      </w:r>
      <w:r w:rsidRPr="00914C9E">
        <w:t>Aber diese Formulierung gefällt mir eigentlich gar nicht. Wenn w</w:t>
      </w:r>
      <w:r>
        <w:t>ir was Gutes finden, sollte das auch Teil des Titels werden.</w:t>
      </w:r>
    </w:p>
  </w:comment>
  <w:comment w:id="26"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119" w:author="Deiglmayr, Anne" w:date="2024-05-22T16:15:00Z" w:initials="DA">
    <w:p w14:paraId="43C6DAEC" w14:textId="0A517F09" w:rsidR="004D07BA" w:rsidRDefault="004D07BA">
      <w:pPr>
        <w:pStyle w:val="Kommentartext"/>
      </w:pPr>
      <w:r>
        <w:rPr>
          <w:rStyle w:val="Kommentarzeichen"/>
        </w:rPr>
        <w:annotationRef/>
      </w:r>
      <w:r>
        <w:t xml:space="preserve">Passt das? Habe ich aus der Einleitung </w:t>
      </w:r>
      <w:proofErr w:type="spellStart"/>
      <w:r>
        <w:t>herkopiert</w:t>
      </w:r>
      <w:proofErr w:type="spellEnd"/>
      <w:r>
        <w:t>…</w:t>
      </w:r>
    </w:p>
  </w:comment>
  <w:comment w:id="130"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131" w:author="Mandy Klatt" w:date="2024-04-25T17:41:00Z" w:initials="MK">
    <w:p w14:paraId="1C0CE885" w14:textId="60BE034B" w:rsidR="001A56FE" w:rsidRDefault="001A56FE">
      <w:pPr>
        <w:pStyle w:val="Kommentartext"/>
      </w:pPr>
      <w:r>
        <w:rPr>
          <w:rStyle w:val="Kommentarzeichen"/>
        </w:rPr>
        <w:annotationRef/>
      </w:r>
      <w:r>
        <w:t>ergänzt</w:t>
      </w:r>
    </w:p>
  </w:comment>
  <w:comment w:id="133" w:author="Mandy Klatt" w:date="2024-04-25T17:41:00Z" w:initials="MK">
    <w:p w14:paraId="74914071" w14:textId="51E5EE0A" w:rsidR="001A56FE" w:rsidRDefault="001A56FE">
      <w:pPr>
        <w:pStyle w:val="Kommentartext"/>
      </w:pPr>
      <w:r>
        <w:rPr>
          <w:rStyle w:val="Kommentarzeichen"/>
        </w:rPr>
        <w:annotationRef/>
      </w:r>
      <w:r>
        <w:t>ergänzt</w:t>
      </w:r>
    </w:p>
  </w:comment>
  <w:comment w:id="132"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136" w:author="Mandy Klatt" w:date="2024-04-25T17:46:00Z" w:initials="MK">
    <w:p w14:paraId="0767F53D" w14:textId="16DB7092" w:rsidR="00621335" w:rsidRDefault="00621335">
      <w:pPr>
        <w:pStyle w:val="Kommentartext"/>
      </w:pPr>
      <w:r>
        <w:rPr>
          <w:rStyle w:val="Kommentarzeichen"/>
        </w:rPr>
        <w:annotationRef/>
      </w:r>
      <w:r>
        <w:t>ergänzt</w:t>
      </w:r>
    </w:p>
  </w:comment>
  <w:comment w:id="142" w:author="Mandy Klatt" w:date="2024-04-25T17:50:00Z" w:initials="MK">
    <w:p w14:paraId="7EDB4FCF" w14:textId="5C1995AD" w:rsidR="00410448" w:rsidRDefault="00410448">
      <w:pPr>
        <w:pStyle w:val="Kommentartext"/>
      </w:pPr>
      <w:r>
        <w:rPr>
          <w:rStyle w:val="Kommentarzeichen"/>
        </w:rPr>
        <w:annotationRef/>
      </w:r>
      <w:r>
        <w:t>ergänzt</w:t>
      </w:r>
    </w:p>
  </w:comment>
  <w:comment w:id="137" w:author="Deiglmayr, Anne" w:date="2024-05-22T16:20:00Z" w:initials="DA">
    <w:p w14:paraId="2A1325B2" w14:textId="21C4900B" w:rsidR="00FC4469" w:rsidRDefault="00FC4469">
      <w:pPr>
        <w:pStyle w:val="Kommentartext"/>
      </w:pPr>
      <w:r>
        <w:rPr>
          <w:rStyle w:val="Kommentarzeichen"/>
        </w:rPr>
        <w:annotationRef/>
      </w:r>
      <w:r>
        <w:t>die beiden Gruppen sind hier aber gar nicht wirklich relevant, oder?</w:t>
      </w:r>
    </w:p>
  </w:comment>
  <w:comment w:id="134"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135"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163" w:author="Deiglmayr, Anne" w:date="2024-05-22T16:24:00Z" w:initials="DA">
    <w:p w14:paraId="64B6E326" w14:textId="6A33CA22" w:rsidR="00FC4469" w:rsidRDefault="00FC4469">
      <w:pPr>
        <w:pStyle w:val="Kommentartext"/>
      </w:pPr>
      <w:r>
        <w:rPr>
          <w:rStyle w:val="Kommentarzeichen"/>
        </w:rPr>
        <w:annotationRef/>
      </w:r>
      <w:r>
        <w:t>Der Aspekt ist hier nicht mehr so wichtig, hier geht es ja v.a. darum zu zeigen, dass HR ein valider Indikator von Stress / Belastung ist</w:t>
      </w:r>
    </w:p>
  </w:comment>
  <w:comment w:id="169" w:author="Deiglmayr, Anne" w:date="2024-05-22T16:25:00Z" w:initials="DA">
    <w:p w14:paraId="5FDE6FD6" w14:textId="02FC40BC" w:rsidR="00FC4469" w:rsidRDefault="00FC4469">
      <w:pPr>
        <w:pStyle w:val="Kommentartext"/>
      </w:pPr>
      <w:r>
        <w:rPr>
          <w:rStyle w:val="Kommentarzeichen"/>
        </w:rPr>
        <w:annotationRef/>
      </w:r>
      <w:r>
        <w:t xml:space="preserve">Personal </w:t>
      </w:r>
      <w:proofErr w:type="spellStart"/>
      <w:r>
        <w:t>ressources</w:t>
      </w:r>
      <w:proofErr w:type="spellEnd"/>
      <w:r>
        <w:t xml:space="preserve"> vielleicht, um es etwas zusammenzufassen? Nur in der Überschrift?</w:t>
      </w:r>
    </w:p>
  </w:comment>
  <w:comment w:id="168" w:author="Mandy Klatt" w:date="2024-05-17T17:18:00Z" w:initials="MK">
    <w:p w14:paraId="7C0BFDAC" w14:textId="3C880B41" w:rsidR="0092312D" w:rsidRDefault="0092312D">
      <w:pPr>
        <w:pStyle w:val="Kommentartext"/>
      </w:pPr>
      <w:r>
        <w:rPr>
          <w:rStyle w:val="Kommentarzeichen"/>
        </w:rPr>
        <w:annotationRef/>
      </w:r>
      <w:r>
        <w:t>Diesen Abschnitt habe ich neu eingefügt und bearbeitet, da ich damit unzufrieden war, dass Appraisal, Coping &amp; Teaching Experience unter dem Stress Modell abgehandelt wurden. Das passte da nicht so recht hin.</w:t>
      </w:r>
    </w:p>
  </w:comment>
  <w:comment w:id="170" w:author="Deiglmayr, Anne" w:date="2024-05-22T16:26:00Z" w:initials="DA">
    <w:p w14:paraId="2FAD196E" w14:textId="219F0A84" w:rsidR="00FC4469" w:rsidRDefault="00FC4469">
      <w:pPr>
        <w:pStyle w:val="Kommentartext"/>
      </w:pPr>
      <w:r>
        <w:rPr>
          <w:rStyle w:val="Kommentarzeichen"/>
        </w:rPr>
        <w:annotationRef/>
      </w:r>
      <w:r>
        <w:t>Finde ich zu redundant zur Beschreibung von Fig. 1</w:t>
      </w:r>
    </w:p>
  </w:comment>
  <w:comment w:id="195" w:author="Deiglmayr, Anne" w:date="2024-05-22T16:30:00Z" w:initials="DA">
    <w:p w14:paraId="3F9092E1" w14:textId="01194647" w:rsidR="003D4DBD" w:rsidRDefault="003D4DBD">
      <w:pPr>
        <w:pStyle w:val="Kommentartext"/>
      </w:pPr>
      <w:r>
        <w:rPr>
          <w:rStyle w:val="Kommentarzeichen"/>
        </w:rPr>
        <w:annotationRef/>
      </w:r>
      <w:r>
        <w:t xml:space="preserve">Hier geht es wieder v.a. um die Erfassung von Stress, das passt nicht so ganz her und ist redundant. Der Punkt dieses Teilkapitels ist doch, dass professional </w:t>
      </w:r>
      <w:proofErr w:type="spellStart"/>
      <w:r>
        <w:t>experience</w:t>
      </w:r>
      <w:proofErr w:type="spellEnd"/>
      <w:r>
        <w:t xml:space="preserve"> wichtig ist, bzw. das Ressourcen wichtig sind? Vielleicht kann man auch schon andeuten, dass die physiologische Reaktion (Stressreaktion) davon abhängen sollte / könnte, wie stressig eine LP einen Stressor / eine Störung vor dem Hintergrund ihrer Erfahrung einordnet, und dass man das darum berücksichtigen sollte…</w:t>
      </w:r>
    </w:p>
  </w:comment>
  <w:comment w:id="224"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225"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259" w:author="Deiglmayr, Anne" w:date="2024-05-22T16:51:00Z" w:initials="DA">
    <w:p w14:paraId="07F63D64" w14:textId="67FB73C2" w:rsidR="002F5C1C" w:rsidRDefault="002F5C1C">
      <w:pPr>
        <w:pStyle w:val="Kommentartext"/>
      </w:pPr>
      <w:r>
        <w:rPr>
          <w:rStyle w:val="Kommentarzeichen"/>
        </w:rPr>
        <w:annotationRef/>
      </w:r>
      <w:r>
        <w:t>Was genau wurde z-standardisiert? Auf welche Grundgesamtheit?</w:t>
      </w:r>
    </w:p>
  </w:comment>
  <w:comment w:id="269"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270"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271" w:author="Deiglmayr, Anne" w:date="2024-05-22T16:52:00Z" w:initials="DA">
    <w:p w14:paraId="4BCF6536" w14:textId="235ADDDB" w:rsidR="002F5C1C" w:rsidRDefault="002F5C1C">
      <w:pPr>
        <w:pStyle w:val="Kommentartext"/>
      </w:pPr>
      <w:r>
        <w:rPr>
          <w:rStyle w:val="Kommentarzeichen"/>
        </w:rPr>
        <w:annotationRef/>
      </w:r>
      <w:r>
        <w:t>Ich glaube, wir sollten besser beide kursiv machen.</w:t>
      </w:r>
    </w:p>
  </w:comment>
  <w:comment w:id="282" w:author="Deiglmayr, Anne" w:date="2024-05-22T16:55:00Z" w:initials="DA">
    <w:p w14:paraId="53F90B2C" w14:textId="32A2F3AD" w:rsidR="00842E6D" w:rsidRDefault="00842E6D">
      <w:pPr>
        <w:pStyle w:val="Kommentartext"/>
      </w:pPr>
      <w:r>
        <w:rPr>
          <w:rStyle w:val="Kommentarzeichen"/>
        </w:rPr>
        <w:annotationRef/>
      </w:r>
      <w:r>
        <w:t>Wir brauchen eine einheitliche Bezeichnung. Diese sollte dazu passen, wie der z-Wert gebildet wurde.</w:t>
      </w:r>
    </w:p>
  </w:comment>
  <w:comment w:id="292" w:author="Deiglmayr, Anne" w:date="2024-05-22T16:58:00Z" w:initials="DA">
    <w:p w14:paraId="28DB9406" w14:textId="244F48D4" w:rsidR="0031644B" w:rsidRDefault="0031644B">
      <w:pPr>
        <w:pStyle w:val="Kommentartext"/>
      </w:pPr>
      <w:r>
        <w:rPr>
          <w:rStyle w:val="Kommentarzeichen"/>
        </w:rPr>
        <w:annotationRef/>
      </w:r>
      <w:r>
        <w:t>Das klingt so, als wäre die z-Transformation auf der Ebene von n= 81 durchgeführt worden? Dann gehört die Info weiter oben hin, zur ersten Erwähnung der z-Transformation.</w:t>
      </w:r>
    </w:p>
  </w:comment>
  <w:comment w:id="322" w:author="Mandy Klatt" w:date="2024-05-16T18:47:00Z" w:initials="MK">
    <w:p w14:paraId="6A1CDA9A" w14:textId="745E64B6" w:rsidR="008532A5" w:rsidRDefault="008532A5">
      <w:pPr>
        <w:pStyle w:val="Kommentartext"/>
      </w:pPr>
      <w:r>
        <w:rPr>
          <w:rStyle w:val="Kommentarzeichen"/>
        </w:rPr>
        <w:annotationRef/>
      </w:r>
      <w:r>
        <w:t xml:space="preserve">Ich habe diese Info jetzt hierher geschrieben. Bin mir aber unsicher, ob sie verständlich ist und an der Stelle angebracht. </w:t>
      </w:r>
      <w:r w:rsidR="00A5660D">
        <w:t>Sollte das eventuell eher in die „Note“ des Plots?</w:t>
      </w:r>
    </w:p>
  </w:comment>
  <w:comment w:id="323" w:author="Deiglmayr, Anne" w:date="2024-05-22T17:04:00Z" w:initials="DA">
    <w:p w14:paraId="09C75006" w14:textId="06F35267" w:rsidR="00EA3D16" w:rsidRDefault="00EA3D16">
      <w:pPr>
        <w:pStyle w:val="Kommentartext"/>
      </w:pPr>
      <w:r>
        <w:rPr>
          <w:rStyle w:val="Kommentarzeichen"/>
        </w:rPr>
        <w:annotationRef/>
      </w:r>
      <w:r>
        <w:t xml:space="preserve">Vielleicht so? Aber trotzdem besser als </w:t>
      </w:r>
      <w:proofErr w:type="spellStart"/>
      <w:r>
        <w:t>foot</w:t>
      </w:r>
      <w:proofErr w:type="spellEnd"/>
      <w:r>
        <w:t xml:space="preserve"> </w:t>
      </w:r>
      <w:proofErr w:type="spellStart"/>
      <w:r>
        <w:t>note</w:t>
      </w:r>
      <w:proofErr w:type="spellEnd"/>
      <w:r>
        <w:t>…</w:t>
      </w:r>
    </w:p>
  </w:comment>
  <w:comment w:id="330"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331" w:author="Mandy Klatt" w:date="2024-05-15T16:09:00Z" w:initials="MK">
    <w:p w14:paraId="2B5D37DC" w14:textId="206C5463" w:rsidR="00FA3B39" w:rsidRDefault="00FA3B39">
      <w:pPr>
        <w:pStyle w:val="Kommentartext"/>
      </w:pPr>
      <w:r>
        <w:rPr>
          <w:rStyle w:val="Kommentarzeichen"/>
        </w:rPr>
        <w:annotationRef/>
      </w:r>
      <w:r>
        <w:t>Na da haben wir ja jetzt geklärt, wie diese unterschiedlichen Werte zustande gekommen sind.</w:t>
      </w:r>
      <w:r w:rsidR="008A74F8">
        <w:t xml:space="preserve"> Hab’s jetzt nochmal versucht, in einer Fußnote zu erläutern. </w:t>
      </w:r>
    </w:p>
  </w:comment>
  <w:comment w:id="334"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335"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336" w:author="Deiglmayr, Anne" w:date="2024-05-22T17:06:00Z" w:initials="DA">
    <w:p w14:paraId="53B62EAA" w14:textId="4BA8CB16" w:rsidR="00EA3D16" w:rsidRDefault="00EA3D16">
      <w:pPr>
        <w:pStyle w:val="Kommentartext"/>
      </w:pPr>
      <w:r>
        <w:rPr>
          <w:rStyle w:val="Kommentarzeichen"/>
        </w:rPr>
        <w:annotationRef/>
      </w:r>
      <w:r>
        <w:t>Ist aber unabhängig von der konkreten Software…</w:t>
      </w:r>
    </w:p>
  </w:comment>
  <w:comment w:id="345"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346" w:author="Deiglmayr, Anne" w:date="2024-05-22T17:12:00Z" w:initials="DA">
    <w:p w14:paraId="7395A03C" w14:textId="72060EF7" w:rsidR="00D11F2F" w:rsidRDefault="00D11F2F">
      <w:pPr>
        <w:pStyle w:val="Kommentartext"/>
      </w:pPr>
      <w:r>
        <w:rPr>
          <w:rStyle w:val="Kommentarzeichen"/>
        </w:rPr>
        <w:annotationRef/>
      </w:r>
      <w:r>
        <w:t>Naja, die Hypothese bezieht sich auf die Phasen. Das Intervall ist sozusagen unser „sample“ aus der Phase… Also: Hypothesen zu Phasen, konkrete Statistiken zu Intervallen.</w:t>
      </w:r>
    </w:p>
  </w:comment>
  <w:comment w:id="350"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351"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352"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355"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56"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57"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373"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477"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501" w:author="Deiglmayr, Anne" w:date="2024-05-22T17:54:00Z" w:initials="DA">
    <w:p w14:paraId="0FD7A1F6" w14:textId="0AA26505" w:rsidR="00A95D29" w:rsidRDefault="00A95D29">
      <w:pPr>
        <w:pStyle w:val="Kommentartext"/>
      </w:pPr>
      <w:r>
        <w:rPr>
          <w:rStyle w:val="Kommentarzeichen"/>
        </w:rPr>
        <w:annotationRef/>
      </w:r>
      <w:r>
        <w:t>Ich finde es sehr plausibel – schließlich sind die Erwartungen hier vermutlich höher… was meint ihr?</w:t>
      </w:r>
    </w:p>
  </w:comment>
  <w:comment w:id="550" w:author="Mandy Klatt" w:date="2024-05-15T15:43:00Z" w:initials="MK">
    <w:p w14:paraId="4D24A12B" w14:textId="652368C7" w:rsidR="00B50D45" w:rsidRDefault="00B50D45">
      <w:pPr>
        <w:pStyle w:val="Kommentartext"/>
      </w:pPr>
      <w:r>
        <w:rPr>
          <w:rStyle w:val="Kommentarzeichen"/>
        </w:rPr>
        <w:annotationRef/>
      </w:r>
      <w:r>
        <w:t xml:space="preserve">Gehört das eher zu den </w:t>
      </w:r>
      <w:proofErr w:type="spellStart"/>
      <w:r>
        <w:t>Limitations</w:t>
      </w:r>
      <w:proofErr w:type="spellEnd"/>
      <w:r>
        <w:t xml:space="preserve">? </w:t>
      </w:r>
    </w:p>
  </w:comment>
  <w:comment w:id="570" w:author="Mandy Klatt" w:date="2024-05-15T15:43:00Z" w:initials="MK">
    <w:p w14:paraId="74CC1AC2" w14:textId="77777777" w:rsidR="00C14178" w:rsidRDefault="00C14178" w:rsidP="00C14178">
      <w:pPr>
        <w:pStyle w:val="Kommentartext"/>
      </w:pPr>
      <w:r>
        <w:rPr>
          <w:rStyle w:val="Kommentarzeichen"/>
        </w:rPr>
        <w:annotationRef/>
      </w:r>
      <w:r>
        <w:t xml:space="preserve">Gehört das eher zu den </w:t>
      </w:r>
      <w:proofErr w:type="spellStart"/>
      <w:r>
        <w:t>Limitations</w:t>
      </w:r>
      <w:proofErr w:type="spellEnd"/>
      <w:r>
        <w:t xml:space="preserve">? </w:t>
      </w:r>
    </w:p>
  </w:comment>
  <w:comment w:id="568" w:author="Deiglmayr, Anne" w:date="2024-05-22T18:16:00Z" w:initials="DA">
    <w:p w14:paraId="51C822C4" w14:textId="601DE781" w:rsidR="00431302" w:rsidRDefault="00431302">
      <w:pPr>
        <w:pStyle w:val="Kommentartext"/>
      </w:pPr>
      <w:r>
        <w:rPr>
          <w:rStyle w:val="Kommentarzeichen"/>
        </w:rPr>
        <w:annotationRef/>
      </w:r>
      <w:r>
        <w:t xml:space="preserve">Ja, ich würde den ganzen Absatz eher zu den </w:t>
      </w:r>
      <w:proofErr w:type="spellStart"/>
      <w:r>
        <w:t>Limitations</w:t>
      </w:r>
      <w:proofErr w:type="spellEnd"/>
      <w:r>
        <w:t xml:space="preserve"> verschieben.</w:t>
      </w:r>
    </w:p>
  </w:comment>
  <w:comment w:id="752" w:author="Mandy Klatt" w:date="2024-05-21T15:47:00Z" w:initials="MK">
    <w:p w14:paraId="3840E76C" w14:textId="0A691B0F" w:rsidR="00A549B9" w:rsidRDefault="00A549B9">
      <w:pPr>
        <w:pStyle w:val="Kommentartext"/>
      </w:pPr>
      <w:r>
        <w:rPr>
          <w:rStyle w:val="Kommentarzeichen"/>
        </w:rPr>
        <w:annotationRef/>
      </w:r>
      <w:r>
        <w:t>Hier gibt es ein paar Überschneidungen mit „</w:t>
      </w:r>
      <w:proofErr w:type="spellStart"/>
      <w:r>
        <w:t>future</w:t>
      </w:r>
      <w:proofErr w:type="spellEnd"/>
      <w:r>
        <w:t xml:space="preserve"> </w:t>
      </w:r>
      <w:proofErr w:type="spellStart"/>
      <w:r>
        <w:t>directions</w:t>
      </w:r>
      <w:proofErr w:type="spellEnd"/>
      <w:r>
        <w:t xml:space="preserve">“. Ich hatte Schwierigkeiten, </w:t>
      </w:r>
      <w:proofErr w:type="spellStart"/>
      <w:r>
        <w:t>future</w:t>
      </w:r>
      <w:proofErr w:type="spellEnd"/>
      <w:r>
        <w:t xml:space="preserve"> </w:t>
      </w:r>
      <w:proofErr w:type="spellStart"/>
      <w:r>
        <w:t>directions</w:t>
      </w:r>
      <w:proofErr w:type="spellEnd"/>
      <w:r>
        <w:t xml:space="preserve">, </w:t>
      </w:r>
      <w:proofErr w:type="spellStart"/>
      <w:r>
        <w:t>practical</w:t>
      </w:r>
      <w:proofErr w:type="spellEnd"/>
      <w:r>
        <w:t xml:space="preserve"> </w:t>
      </w:r>
      <w:proofErr w:type="spellStart"/>
      <w:r>
        <w:t>implications</w:t>
      </w:r>
      <w:proofErr w:type="spellEnd"/>
      <w:r>
        <w:t xml:space="preserve"> und </w:t>
      </w:r>
      <w:proofErr w:type="spellStart"/>
      <w:r>
        <w:t>hands</w:t>
      </w:r>
      <w:proofErr w:type="spellEnd"/>
      <w:r>
        <w:t xml:space="preserve">-on </w:t>
      </w:r>
      <w:proofErr w:type="spellStart"/>
      <w:r>
        <w:t>tips</w:t>
      </w:r>
      <w:proofErr w:type="spellEnd"/>
      <w:r>
        <w:t xml:space="preserve"> auseinanderzuhalten. </w:t>
      </w:r>
    </w:p>
  </w:comment>
  <w:comment w:id="771" w:author="Deiglmayr, Anne" w:date="2024-05-22T18:55:00Z" w:initials="DA">
    <w:p w14:paraId="1CA98448" w14:textId="41C50709" w:rsidR="00AA5268" w:rsidRDefault="00AA5268">
      <w:pPr>
        <w:pStyle w:val="Kommentartext"/>
      </w:pPr>
      <w:r>
        <w:rPr>
          <w:rStyle w:val="Kommentarzeichen"/>
        </w:rPr>
        <w:annotationRef/>
      </w:r>
      <w:r>
        <w:t>Was ist damit gemeint?</w:t>
      </w:r>
    </w:p>
  </w:comment>
  <w:comment w:id="812" w:author="Deiglmayr, Anne" w:date="2024-05-22T18:57:00Z" w:initials="DA">
    <w:p w14:paraId="196A1BBF" w14:textId="542E734A" w:rsidR="005E24C0" w:rsidRDefault="005E24C0">
      <w:pPr>
        <w:pStyle w:val="Kommentartext"/>
      </w:pPr>
      <w:r>
        <w:rPr>
          <w:rStyle w:val="Kommentarzeichen"/>
        </w:rPr>
        <w:annotationRef/>
      </w:r>
      <w:r>
        <w:t>Gibt es noch mehr praktische Tipps als den mit der Zeit? Was ist z.B. mit der Kalibrierung?</w:t>
      </w:r>
    </w:p>
  </w:comment>
  <w:comment w:id="817" w:author="Deiglmayr, Anne" w:date="2024-05-22T18:57:00Z" w:initials="DA">
    <w:p w14:paraId="26470E28" w14:textId="38179BF0" w:rsidR="005E24C0" w:rsidRDefault="005E24C0">
      <w:pPr>
        <w:pStyle w:val="Kommentartext"/>
      </w:pPr>
      <w:r>
        <w:rPr>
          <w:rStyle w:val="Kommentarzeichen"/>
        </w:rPr>
        <w:annotationRef/>
      </w:r>
      <w:r>
        <w:t>Das verstehe ich nicht ganz.</w:t>
      </w:r>
    </w:p>
  </w:comment>
  <w:comment w:id="822"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823"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E6A533" w15:done="0"/>
  <w15:commentEx w15:paraId="69F10F82" w15:done="0"/>
  <w15:commentEx w15:paraId="43C6DAEC" w15:done="0"/>
  <w15:commentEx w15:paraId="3D345DE0" w15:done="1"/>
  <w15:commentEx w15:paraId="1C0CE885" w15:done="1"/>
  <w15:commentEx w15:paraId="74914071" w15:done="1"/>
  <w15:commentEx w15:paraId="237F3DF4" w15:done="1"/>
  <w15:commentEx w15:paraId="0767F53D" w15:done="1"/>
  <w15:commentEx w15:paraId="7EDB4FCF" w15:done="1"/>
  <w15:commentEx w15:paraId="2A1325B2" w15:done="0"/>
  <w15:commentEx w15:paraId="023AE0A7" w15:done="0"/>
  <w15:commentEx w15:paraId="04A7EA31" w15:paraIdParent="023AE0A7" w15:done="0"/>
  <w15:commentEx w15:paraId="64B6E326" w15:done="0"/>
  <w15:commentEx w15:paraId="5FDE6FD6" w15:done="0"/>
  <w15:commentEx w15:paraId="7C0BFDAC" w15:done="0"/>
  <w15:commentEx w15:paraId="2FAD196E" w15:done="0"/>
  <w15:commentEx w15:paraId="3F9092E1" w15:done="0"/>
  <w15:commentEx w15:paraId="557684BB" w15:done="1"/>
  <w15:commentEx w15:paraId="305AEF63" w15:paraIdParent="557684BB" w15:done="1"/>
  <w15:commentEx w15:paraId="07F63D64" w15:done="0"/>
  <w15:commentEx w15:paraId="165E1FA7" w15:done="0"/>
  <w15:commentEx w15:paraId="33F1010B" w15:paraIdParent="165E1FA7" w15:done="0"/>
  <w15:commentEx w15:paraId="4BCF6536" w15:paraIdParent="165E1FA7" w15:done="0"/>
  <w15:commentEx w15:paraId="53F90B2C" w15:done="0"/>
  <w15:commentEx w15:paraId="28DB9406" w15:done="0"/>
  <w15:commentEx w15:paraId="6A1CDA9A" w15:done="0"/>
  <w15:commentEx w15:paraId="09C75006" w15:paraIdParent="6A1CDA9A" w15:done="0"/>
  <w15:commentEx w15:paraId="6604465E" w15:done="1"/>
  <w15:commentEx w15:paraId="2B5D37DC" w15:paraIdParent="6604465E" w15:done="1"/>
  <w15:commentEx w15:paraId="0528B80A" w15:done="0"/>
  <w15:commentEx w15:paraId="29B2C53C" w15:paraIdParent="0528B80A" w15:done="0"/>
  <w15:commentEx w15:paraId="53B62EAA" w15:paraIdParent="0528B80A" w15:done="0"/>
  <w15:commentEx w15:paraId="72425A9A" w15:done="0"/>
  <w15:commentEx w15:paraId="7395A03C" w15:paraIdParent="72425A9A" w15:done="0"/>
  <w15:commentEx w15:paraId="4100E798" w15:done="0"/>
  <w15:commentEx w15:paraId="5E292203" w15:paraIdParent="4100E798" w15:done="0"/>
  <w15:commentEx w15:paraId="3911BA38" w15:done="0"/>
  <w15:commentEx w15:paraId="59646F90" w15:done="0"/>
  <w15:commentEx w15:paraId="663663BA" w15:paraIdParent="59646F90" w15:done="0"/>
  <w15:commentEx w15:paraId="7CB3C2A0" w15:paraIdParent="59646F90" w15:done="0"/>
  <w15:commentEx w15:paraId="706A51FD" w15:done="0"/>
  <w15:commentEx w15:paraId="3480DAB4" w15:done="0"/>
  <w15:commentEx w15:paraId="0FD7A1F6" w15:done="0"/>
  <w15:commentEx w15:paraId="4D24A12B" w15:done="0"/>
  <w15:commentEx w15:paraId="74CC1AC2" w15:done="0"/>
  <w15:commentEx w15:paraId="51C822C4" w15:done="0"/>
  <w15:commentEx w15:paraId="3840E76C" w15:done="0"/>
  <w15:commentEx w15:paraId="1CA98448" w15:done="0"/>
  <w15:commentEx w15:paraId="196A1BBF" w15:done="0"/>
  <w15:commentEx w15:paraId="26470E2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7D72" w16cex:dateUtc="2024-05-22T12:19:00Z"/>
  <w16cex:commentExtensible w16cex:durableId="29F89478" w16cex:dateUtc="2024-05-22T13:57:00Z"/>
  <w16cex:commentExtensible w16cex:durableId="29F898B9" w16cex:dateUtc="2024-05-22T14:15: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F899D0" w16cex:dateUtc="2024-05-22T14:20:00Z"/>
  <w16cex:commentExtensible w16cex:durableId="29D11A66" w16cex:dateUtc="2024-04-22T15:18:00Z"/>
  <w16cex:commentExtensible w16cex:durableId="29D515B4" w16cex:dateUtc="2024-04-25T15:47:00Z"/>
  <w16cex:commentExtensible w16cex:durableId="29F89AA7" w16cex:dateUtc="2024-05-22T14:24:00Z"/>
  <w16cex:commentExtensible w16cex:durableId="29F89AE7" w16cex:dateUtc="2024-05-22T14:25:00Z"/>
  <w16cex:commentExtensible w16cex:durableId="29F20FD4" w16cex:dateUtc="2024-05-17T15:18:00Z"/>
  <w16cex:commentExtensible w16cex:durableId="29F89B30" w16cex:dateUtc="2024-05-22T14:26:00Z"/>
  <w16cex:commentExtensible w16cex:durableId="29F89C32" w16cex:dateUtc="2024-05-22T14:30:00Z"/>
  <w16cex:commentExtensible w16cex:durableId="29D14AF7" w16cex:dateUtc="2024-04-22T18:45:00Z"/>
  <w16cex:commentExtensible w16cex:durableId="29DE1E16" w16cex:dateUtc="2024-05-02T12:13:00Z"/>
  <w16cex:commentExtensible w16cex:durableId="29F8A0FD" w16cex:dateUtc="2024-05-22T14:51:00Z"/>
  <w16cex:commentExtensible w16cex:durableId="29D14EBD" w16cex:dateUtc="2024-04-22T19:01:00Z"/>
  <w16cex:commentExtensible w16cex:durableId="29DB7E9A" w16cex:dateUtc="2024-04-30T12:28:00Z"/>
  <w16cex:commentExtensible w16cex:durableId="29F8A142" w16cex:dateUtc="2024-05-22T14:52:00Z"/>
  <w16cex:commentExtensible w16cex:durableId="29F8A217" w16cex:dateUtc="2024-05-22T14:55:00Z"/>
  <w16cex:commentExtensible w16cex:durableId="29F8A2B3" w16cex:dateUtc="2024-05-22T14:58:00Z"/>
  <w16cex:commentExtensible w16cex:durableId="29F0D357" w16cex:dateUtc="2024-05-16T16:47:00Z"/>
  <w16cex:commentExtensible w16cex:durableId="29F8A426" w16cex:dateUtc="2024-05-22T15:04:00Z"/>
  <w16cex:commentExtensible w16cex:durableId="29D157B4" w16cex:dateUtc="2024-04-22T19:40:00Z"/>
  <w16cex:commentExtensible w16cex:durableId="29EF5CB0" w16cex:dateUtc="2024-05-15T14:09:00Z"/>
  <w16cex:commentExtensible w16cex:durableId="29D228AB" w16cex:dateUtc="2024-04-23T10:31:00Z"/>
  <w16cex:commentExtensible w16cex:durableId="29DB808A" w16cex:dateUtc="2024-04-30T12:36:00Z"/>
  <w16cex:commentExtensible w16cex:durableId="29F8A486" w16cex:dateUtc="2024-05-22T15:06:00Z"/>
  <w16cex:commentExtensible w16cex:durableId="29E5D7A5" w16cex:dateUtc="2024-05-08T08:51:00Z"/>
  <w16cex:commentExtensible w16cex:durableId="29F8A5E9" w16cex:dateUtc="2024-05-22T15:12: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E" w16cex:dateUtc="2024-04-22T19:47:00Z"/>
  <w16cex:commentExtensible w16cex:durableId="29D22B2E" w16cex:dateUtc="2024-04-23T10:42:00Z"/>
  <w16cex:commentExtensible w16cex:durableId="29F09110" w16cex:dateUtc="2024-05-16T12:05:00Z"/>
  <w16cex:commentExtensible w16cex:durableId="29DB8EA7" w16cex:dateUtc="2024-04-30T13:37:00Z"/>
  <w16cex:commentExtensible w16cex:durableId="29F8AE92" w16cex:dateUtc="2024-05-22T15:49:00Z"/>
  <w16cex:commentExtensible w16cex:durableId="29F8AFDD" w16cex:dateUtc="2024-05-22T15:54:00Z"/>
  <w16cex:commentExtensible w16cex:durableId="29EF56A2" w16cex:dateUtc="2024-05-15T13:43:00Z"/>
  <w16cex:commentExtensible w16cex:durableId="29F8B29B" w16cex:dateUtc="2024-05-15T13:43:00Z"/>
  <w16cex:commentExtensible w16cex:durableId="29F8B4E2" w16cex:dateUtc="2024-05-22T16:16:00Z"/>
  <w16cex:commentExtensible w16cex:durableId="29F740A5" w16cex:dateUtc="2024-05-21T13:47:00Z"/>
  <w16cex:commentExtensible w16cex:durableId="29F8BE14" w16cex:dateUtc="2024-05-22T16:55:00Z"/>
  <w16cex:commentExtensible w16cex:durableId="29F8BEA7" w16cex:dateUtc="2024-05-22T16:57:00Z"/>
  <w16cex:commentExtensible w16cex:durableId="29F8BE97" w16cex:dateUtc="2024-05-22T16:5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E6A533" w16cid:durableId="29F87D72"/>
  <w16cid:commentId w16cid:paraId="69F10F82" w16cid:durableId="29F89478"/>
  <w16cid:commentId w16cid:paraId="43C6DAEC" w16cid:durableId="29F898B9"/>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2A1325B2" w16cid:durableId="29F899D0"/>
  <w16cid:commentId w16cid:paraId="023AE0A7" w16cid:durableId="29D11A66"/>
  <w16cid:commentId w16cid:paraId="04A7EA31" w16cid:durableId="29D515B4"/>
  <w16cid:commentId w16cid:paraId="64B6E326" w16cid:durableId="29F89AA7"/>
  <w16cid:commentId w16cid:paraId="5FDE6FD6" w16cid:durableId="29F89AE7"/>
  <w16cid:commentId w16cid:paraId="7C0BFDAC" w16cid:durableId="29F20FD4"/>
  <w16cid:commentId w16cid:paraId="2FAD196E" w16cid:durableId="29F89B30"/>
  <w16cid:commentId w16cid:paraId="3F9092E1" w16cid:durableId="29F89C32"/>
  <w16cid:commentId w16cid:paraId="557684BB" w16cid:durableId="29D14AF7"/>
  <w16cid:commentId w16cid:paraId="305AEF63" w16cid:durableId="29DE1E16"/>
  <w16cid:commentId w16cid:paraId="07F63D64" w16cid:durableId="29F8A0FD"/>
  <w16cid:commentId w16cid:paraId="165E1FA7" w16cid:durableId="29D14EBD"/>
  <w16cid:commentId w16cid:paraId="33F1010B" w16cid:durableId="29DB7E9A"/>
  <w16cid:commentId w16cid:paraId="4BCF6536" w16cid:durableId="29F8A142"/>
  <w16cid:commentId w16cid:paraId="53F90B2C" w16cid:durableId="29F8A217"/>
  <w16cid:commentId w16cid:paraId="28DB9406" w16cid:durableId="29F8A2B3"/>
  <w16cid:commentId w16cid:paraId="6A1CDA9A" w16cid:durableId="29F0D357"/>
  <w16cid:commentId w16cid:paraId="09C75006" w16cid:durableId="29F8A426"/>
  <w16cid:commentId w16cid:paraId="6604465E" w16cid:durableId="29D157B4"/>
  <w16cid:commentId w16cid:paraId="2B5D37DC" w16cid:durableId="29EF5CB0"/>
  <w16cid:commentId w16cid:paraId="0528B80A" w16cid:durableId="29D228AB"/>
  <w16cid:commentId w16cid:paraId="29B2C53C" w16cid:durableId="29DB808A"/>
  <w16cid:commentId w16cid:paraId="53B62EAA" w16cid:durableId="29F8A486"/>
  <w16cid:commentId w16cid:paraId="72425A9A" w16cid:durableId="29E5D7A5"/>
  <w16cid:commentId w16cid:paraId="7395A03C" w16cid:durableId="29F8A5E9"/>
  <w16cid:commentId w16cid:paraId="4100E798" w16cid:durableId="29D22A60"/>
  <w16cid:commentId w16cid:paraId="5E292203" w16cid:durableId="29DB8529"/>
  <w16cid:commentId w16cid:paraId="3911BA38" w16cid:durableId="29E5D7CA"/>
  <w16cid:commentId w16cid:paraId="59646F90" w16cid:durableId="29D1595E"/>
  <w16cid:commentId w16cid:paraId="663663BA" w16cid:durableId="29D22B2E"/>
  <w16cid:commentId w16cid:paraId="7CB3C2A0" w16cid:durableId="29F09110"/>
  <w16cid:commentId w16cid:paraId="706A51FD" w16cid:durableId="29DB8EA7"/>
  <w16cid:commentId w16cid:paraId="3480DAB4" w16cid:durableId="29F8AE92"/>
  <w16cid:commentId w16cid:paraId="0FD7A1F6" w16cid:durableId="29F8AFDD"/>
  <w16cid:commentId w16cid:paraId="4D24A12B" w16cid:durableId="29EF56A2"/>
  <w16cid:commentId w16cid:paraId="74CC1AC2" w16cid:durableId="29F8B29B"/>
  <w16cid:commentId w16cid:paraId="51C822C4" w16cid:durableId="29F8B4E2"/>
  <w16cid:commentId w16cid:paraId="3840E76C" w16cid:durableId="29F740A5"/>
  <w16cid:commentId w16cid:paraId="1CA98448" w16cid:durableId="29F8BE14"/>
  <w16cid:commentId w16cid:paraId="196A1BBF" w16cid:durableId="29F8BEA7"/>
  <w16cid:commentId w16cid:paraId="26470E28" w16cid:durableId="29F8BE9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7534" w14:textId="77777777" w:rsidR="00E61DC9" w:rsidRDefault="00E61DC9" w:rsidP="006C02A6">
      <w:pPr>
        <w:spacing w:after="0" w:line="240" w:lineRule="auto"/>
      </w:pPr>
      <w:r>
        <w:separator/>
      </w:r>
    </w:p>
  </w:endnote>
  <w:endnote w:type="continuationSeparator" w:id="0">
    <w:p w14:paraId="0978E941" w14:textId="77777777" w:rsidR="00E61DC9" w:rsidRDefault="00E61DC9"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5A3C" w14:textId="77777777" w:rsidR="00E61DC9" w:rsidRDefault="00E61DC9" w:rsidP="006C02A6">
      <w:pPr>
        <w:spacing w:after="0" w:line="240" w:lineRule="auto"/>
      </w:pPr>
      <w:r>
        <w:separator/>
      </w:r>
    </w:p>
  </w:footnote>
  <w:footnote w:type="continuationSeparator" w:id="0">
    <w:p w14:paraId="7D7522FA" w14:textId="77777777" w:rsidR="00E61DC9" w:rsidRDefault="00E61DC9"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23"/>
  </w:num>
  <w:num w:numId="3">
    <w:abstractNumId w:val="2"/>
  </w:num>
  <w:num w:numId="4">
    <w:abstractNumId w:val="9"/>
  </w:num>
  <w:num w:numId="5">
    <w:abstractNumId w:val="8"/>
  </w:num>
  <w:num w:numId="6">
    <w:abstractNumId w:val="29"/>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1"/>
  </w:num>
  <w:num w:numId="15">
    <w:abstractNumId w:val="27"/>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8"/>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Lotz, Christin">
    <w15:presenceInfo w15:providerId="AD" w15:userId="S-1-5-21-2361800232-213331468-3115616407-311662"/>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DEC"/>
    <w:rsid w:val="0004243F"/>
    <w:rsid w:val="00043382"/>
    <w:rsid w:val="00043797"/>
    <w:rsid w:val="00043C64"/>
    <w:rsid w:val="00044217"/>
    <w:rsid w:val="000445F3"/>
    <w:rsid w:val="00045332"/>
    <w:rsid w:val="000457AC"/>
    <w:rsid w:val="00045911"/>
    <w:rsid w:val="00045A97"/>
    <w:rsid w:val="00045ED4"/>
    <w:rsid w:val="0004636A"/>
    <w:rsid w:val="00046CE4"/>
    <w:rsid w:val="00047157"/>
    <w:rsid w:val="00047399"/>
    <w:rsid w:val="00047AA4"/>
    <w:rsid w:val="00047CB9"/>
    <w:rsid w:val="0005028B"/>
    <w:rsid w:val="00051BC2"/>
    <w:rsid w:val="00052AE9"/>
    <w:rsid w:val="00052EE2"/>
    <w:rsid w:val="00053CF4"/>
    <w:rsid w:val="00053DDC"/>
    <w:rsid w:val="00054773"/>
    <w:rsid w:val="0005478C"/>
    <w:rsid w:val="0005512E"/>
    <w:rsid w:val="00055AF7"/>
    <w:rsid w:val="00055D6B"/>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29B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A29"/>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34"/>
    <w:rsid w:val="000B4B51"/>
    <w:rsid w:val="000B4BBD"/>
    <w:rsid w:val="000B5025"/>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9DE"/>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DE6"/>
    <w:rsid w:val="00143352"/>
    <w:rsid w:val="00143C65"/>
    <w:rsid w:val="00143F9F"/>
    <w:rsid w:val="001449FF"/>
    <w:rsid w:val="00144CFA"/>
    <w:rsid w:val="001459C2"/>
    <w:rsid w:val="00145FA4"/>
    <w:rsid w:val="001465CF"/>
    <w:rsid w:val="0014686B"/>
    <w:rsid w:val="00146B62"/>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8FB"/>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91484"/>
    <w:rsid w:val="001935C4"/>
    <w:rsid w:val="001938C8"/>
    <w:rsid w:val="00193A40"/>
    <w:rsid w:val="001949CD"/>
    <w:rsid w:val="00194D31"/>
    <w:rsid w:val="00194EC6"/>
    <w:rsid w:val="001963D4"/>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46EE"/>
    <w:rsid w:val="0020471F"/>
    <w:rsid w:val="00205715"/>
    <w:rsid w:val="00206A3E"/>
    <w:rsid w:val="00207D48"/>
    <w:rsid w:val="0021037D"/>
    <w:rsid w:val="00210492"/>
    <w:rsid w:val="00210716"/>
    <w:rsid w:val="002112E9"/>
    <w:rsid w:val="00211935"/>
    <w:rsid w:val="002125CE"/>
    <w:rsid w:val="00212B5D"/>
    <w:rsid w:val="00214B49"/>
    <w:rsid w:val="00214B85"/>
    <w:rsid w:val="002157F3"/>
    <w:rsid w:val="00215D69"/>
    <w:rsid w:val="00216110"/>
    <w:rsid w:val="00217B12"/>
    <w:rsid w:val="00217F95"/>
    <w:rsid w:val="00220962"/>
    <w:rsid w:val="0022123C"/>
    <w:rsid w:val="00221676"/>
    <w:rsid w:val="0022174D"/>
    <w:rsid w:val="002222EA"/>
    <w:rsid w:val="00222660"/>
    <w:rsid w:val="00223133"/>
    <w:rsid w:val="002238E2"/>
    <w:rsid w:val="00223F44"/>
    <w:rsid w:val="0022591F"/>
    <w:rsid w:val="0022605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CCC"/>
    <w:rsid w:val="00301359"/>
    <w:rsid w:val="0030139D"/>
    <w:rsid w:val="00301E62"/>
    <w:rsid w:val="00302527"/>
    <w:rsid w:val="00302EBD"/>
    <w:rsid w:val="003032B0"/>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4659"/>
    <w:rsid w:val="003350D9"/>
    <w:rsid w:val="0033529D"/>
    <w:rsid w:val="0033598B"/>
    <w:rsid w:val="00335AB5"/>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9D3"/>
    <w:rsid w:val="003A7F8C"/>
    <w:rsid w:val="003B0273"/>
    <w:rsid w:val="003B0317"/>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4DBD"/>
    <w:rsid w:val="003D54F2"/>
    <w:rsid w:val="003D56CE"/>
    <w:rsid w:val="003D5C12"/>
    <w:rsid w:val="003D5F0F"/>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F06"/>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69FA"/>
    <w:rsid w:val="00446BD7"/>
    <w:rsid w:val="00446FCA"/>
    <w:rsid w:val="004501F7"/>
    <w:rsid w:val="0045108D"/>
    <w:rsid w:val="004511D4"/>
    <w:rsid w:val="004513C2"/>
    <w:rsid w:val="00451FBB"/>
    <w:rsid w:val="00452B9F"/>
    <w:rsid w:val="00453482"/>
    <w:rsid w:val="00454A69"/>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78D6"/>
    <w:rsid w:val="004A794F"/>
    <w:rsid w:val="004B0A8F"/>
    <w:rsid w:val="004B0C2D"/>
    <w:rsid w:val="004B0E0C"/>
    <w:rsid w:val="004B1492"/>
    <w:rsid w:val="004B162C"/>
    <w:rsid w:val="004B1AB4"/>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E27"/>
    <w:rsid w:val="004D5015"/>
    <w:rsid w:val="004D55EF"/>
    <w:rsid w:val="004D5854"/>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665"/>
    <w:rsid w:val="0055671D"/>
    <w:rsid w:val="0055747D"/>
    <w:rsid w:val="00557714"/>
    <w:rsid w:val="00557CB4"/>
    <w:rsid w:val="00557EE6"/>
    <w:rsid w:val="00560455"/>
    <w:rsid w:val="005608BF"/>
    <w:rsid w:val="00560914"/>
    <w:rsid w:val="00560DD7"/>
    <w:rsid w:val="00560FD7"/>
    <w:rsid w:val="00561307"/>
    <w:rsid w:val="00561FF3"/>
    <w:rsid w:val="00562726"/>
    <w:rsid w:val="005627E6"/>
    <w:rsid w:val="005629F6"/>
    <w:rsid w:val="00562A5D"/>
    <w:rsid w:val="00562FA9"/>
    <w:rsid w:val="0056360D"/>
    <w:rsid w:val="00563B2C"/>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60E"/>
    <w:rsid w:val="005A3ECC"/>
    <w:rsid w:val="005A4099"/>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E6A"/>
    <w:rsid w:val="005D26C4"/>
    <w:rsid w:val="005D2B37"/>
    <w:rsid w:val="005D546D"/>
    <w:rsid w:val="005D5610"/>
    <w:rsid w:val="005D581A"/>
    <w:rsid w:val="005D5DE1"/>
    <w:rsid w:val="005D613E"/>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6A35"/>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707E"/>
    <w:rsid w:val="006373AA"/>
    <w:rsid w:val="00637BB7"/>
    <w:rsid w:val="006407D5"/>
    <w:rsid w:val="00640CDE"/>
    <w:rsid w:val="00640D50"/>
    <w:rsid w:val="00640E65"/>
    <w:rsid w:val="006420F9"/>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285"/>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4E33"/>
    <w:rsid w:val="006B53BC"/>
    <w:rsid w:val="006B5470"/>
    <w:rsid w:val="006B6485"/>
    <w:rsid w:val="006B68BD"/>
    <w:rsid w:val="006B70A7"/>
    <w:rsid w:val="006B7169"/>
    <w:rsid w:val="006C00BB"/>
    <w:rsid w:val="006C02A6"/>
    <w:rsid w:val="006C166C"/>
    <w:rsid w:val="006C2662"/>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3B64"/>
    <w:rsid w:val="007840DB"/>
    <w:rsid w:val="0078560B"/>
    <w:rsid w:val="00785DC5"/>
    <w:rsid w:val="007860F8"/>
    <w:rsid w:val="00790999"/>
    <w:rsid w:val="00790A9B"/>
    <w:rsid w:val="0079141B"/>
    <w:rsid w:val="00792473"/>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72F0"/>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00F"/>
    <w:rsid w:val="007C7C16"/>
    <w:rsid w:val="007D1350"/>
    <w:rsid w:val="007D1C3B"/>
    <w:rsid w:val="007D2A82"/>
    <w:rsid w:val="007D33E7"/>
    <w:rsid w:val="007D3A91"/>
    <w:rsid w:val="007D3E75"/>
    <w:rsid w:val="007D3FAF"/>
    <w:rsid w:val="007D5787"/>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5E9"/>
    <w:rsid w:val="007F485F"/>
    <w:rsid w:val="007F4B6C"/>
    <w:rsid w:val="007F5911"/>
    <w:rsid w:val="007F613A"/>
    <w:rsid w:val="007F6256"/>
    <w:rsid w:val="007F730A"/>
    <w:rsid w:val="007F750F"/>
    <w:rsid w:val="007F76A4"/>
    <w:rsid w:val="007F77DC"/>
    <w:rsid w:val="007F7A7A"/>
    <w:rsid w:val="00800454"/>
    <w:rsid w:val="008005A6"/>
    <w:rsid w:val="00800D37"/>
    <w:rsid w:val="008012E2"/>
    <w:rsid w:val="0080198D"/>
    <w:rsid w:val="008030CB"/>
    <w:rsid w:val="008031A8"/>
    <w:rsid w:val="008035CC"/>
    <w:rsid w:val="00803A80"/>
    <w:rsid w:val="0080496C"/>
    <w:rsid w:val="00806FBB"/>
    <w:rsid w:val="008076CA"/>
    <w:rsid w:val="00810B0A"/>
    <w:rsid w:val="008120C7"/>
    <w:rsid w:val="00812266"/>
    <w:rsid w:val="008125A2"/>
    <w:rsid w:val="00813D01"/>
    <w:rsid w:val="00814F54"/>
    <w:rsid w:val="008150A0"/>
    <w:rsid w:val="0081544E"/>
    <w:rsid w:val="00815F7C"/>
    <w:rsid w:val="00816CFC"/>
    <w:rsid w:val="008171A1"/>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7198"/>
    <w:rsid w:val="008372F0"/>
    <w:rsid w:val="008375C1"/>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6640"/>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7B7C"/>
    <w:rsid w:val="00890864"/>
    <w:rsid w:val="008917A4"/>
    <w:rsid w:val="00891C09"/>
    <w:rsid w:val="008929DB"/>
    <w:rsid w:val="00892F7B"/>
    <w:rsid w:val="00893E8C"/>
    <w:rsid w:val="00895071"/>
    <w:rsid w:val="008951EB"/>
    <w:rsid w:val="008964A5"/>
    <w:rsid w:val="008A0449"/>
    <w:rsid w:val="008A0A08"/>
    <w:rsid w:val="008A0DF1"/>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3407"/>
    <w:rsid w:val="008C3655"/>
    <w:rsid w:val="008C44E4"/>
    <w:rsid w:val="008C45B4"/>
    <w:rsid w:val="008C482C"/>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C58"/>
    <w:rsid w:val="00911E03"/>
    <w:rsid w:val="00911F21"/>
    <w:rsid w:val="009120CE"/>
    <w:rsid w:val="009123BC"/>
    <w:rsid w:val="00912936"/>
    <w:rsid w:val="009129FA"/>
    <w:rsid w:val="009130A2"/>
    <w:rsid w:val="009136B7"/>
    <w:rsid w:val="00914524"/>
    <w:rsid w:val="00914889"/>
    <w:rsid w:val="00914988"/>
    <w:rsid w:val="00914C9E"/>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A7F6E"/>
    <w:rsid w:val="009B02B2"/>
    <w:rsid w:val="009B059A"/>
    <w:rsid w:val="009B095E"/>
    <w:rsid w:val="009B0BF7"/>
    <w:rsid w:val="009B1194"/>
    <w:rsid w:val="009B1E8C"/>
    <w:rsid w:val="009B1FB3"/>
    <w:rsid w:val="009B2AF5"/>
    <w:rsid w:val="009B39D3"/>
    <w:rsid w:val="009B44F6"/>
    <w:rsid w:val="009B4A61"/>
    <w:rsid w:val="009B4B39"/>
    <w:rsid w:val="009B4CC1"/>
    <w:rsid w:val="009B6863"/>
    <w:rsid w:val="009B6A38"/>
    <w:rsid w:val="009B70C8"/>
    <w:rsid w:val="009C007B"/>
    <w:rsid w:val="009C00E6"/>
    <w:rsid w:val="009C0DF1"/>
    <w:rsid w:val="009C0F3B"/>
    <w:rsid w:val="009C16B5"/>
    <w:rsid w:val="009C18A0"/>
    <w:rsid w:val="009C2A42"/>
    <w:rsid w:val="009C2E05"/>
    <w:rsid w:val="009C311C"/>
    <w:rsid w:val="009C3D0B"/>
    <w:rsid w:val="009C4618"/>
    <w:rsid w:val="009C4B37"/>
    <w:rsid w:val="009C562F"/>
    <w:rsid w:val="009C5AFC"/>
    <w:rsid w:val="009C6276"/>
    <w:rsid w:val="009C7112"/>
    <w:rsid w:val="009C772C"/>
    <w:rsid w:val="009D0E02"/>
    <w:rsid w:val="009D1098"/>
    <w:rsid w:val="009D10D1"/>
    <w:rsid w:val="009D1712"/>
    <w:rsid w:val="009D18CC"/>
    <w:rsid w:val="009D3602"/>
    <w:rsid w:val="009D36C3"/>
    <w:rsid w:val="009D6094"/>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60E8"/>
    <w:rsid w:val="00A26230"/>
    <w:rsid w:val="00A27164"/>
    <w:rsid w:val="00A27BD8"/>
    <w:rsid w:val="00A30AAD"/>
    <w:rsid w:val="00A3216A"/>
    <w:rsid w:val="00A32D07"/>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4916"/>
    <w:rsid w:val="00A64D0C"/>
    <w:rsid w:val="00A64E42"/>
    <w:rsid w:val="00A6547E"/>
    <w:rsid w:val="00A6567B"/>
    <w:rsid w:val="00A65969"/>
    <w:rsid w:val="00A6625D"/>
    <w:rsid w:val="00A669DC"/>
    <w:rsid w:val="00A66B00"/>
    <w:rsid w:val="00A66DC7"/>
    <w:rsid w:val="00A67195"/>
    <w:rsid w:val="00A67507"/>
    <w:rsid w:val="00A67DFB"/>
    <w:rsid w:val="00A7075A"/>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EA7"/>
    <w:rsid w:val="00A8013A"/>
    <w:rsid w:val="00A808F3"/>
    <w:rsid w:val="00A80AAB"/>
    <w:rsid w:val="00A80CDF"/>
    <w:rsid w:val="00A80FD1"/>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667F"/>
    <w:rsid w:val="00AD7D7C"/>
    <w:rsid w:val="00AE00DF"/>
    <w:rsid w:val="00AE086B"/>
    <w:rsid w:val="00AE0E90"/>
    <w:rsid w:val="00AE1DC7"/>
    <w:rsid w:val="00AE2EC4"/>
    <w:rsid w:val="00AE3061"/>
    <w:rsid w:val="00AE31CD"/>
    <w:rsid w:val="00AE3233"/>
    <w:rsid w:val="00AE3AE8"/>
    <w:rsid w:val="00AE409A"/>
    <w:rsid w:val="00AE422E"/>
    <w:rsid w:val="00AE4946"/>
    <w:rsid w:val="00AE5189"/>
    <w:rsid w:val="00AE56B4"/>
    <w:rsid w:val="00AE5CD5"/>
    <w:rsid w:val="00AE5E26"/>
    <w:rsid w:val="00AE6596"/>
    <w:rsid w:val="00AE6685"/>
    <w:rsid w:val="00AE6924"/>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1ED5"/>
    <w:rsid w:val="00B332B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5571"/>
    <w:rsid w:val="00BF58CB"/>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D0"/>
    <w:rsid w:val="00C11D33"/>
    <w:rsid w:val="00C11EFB"/>
    <w:rsid w:val="00C12147"/>
    <w:rsid w:val="00C123B3"/>
    <w:rsid w:val="00C123BD"/>
    <w:rsid w:val="00C12449"/>
    <w:rsid w:val="00C12AF2"/>
    <w:rsid w:val="00C136BD"/>
    <w:rsid w:val="00C13872"/>
    <w:rsid w:val="00C14178"/>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4E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7A1"/>
    <w:rsid w:val="00C65DF4"/>
    <w:rsid w:val="00C6606B"/>
    <w:rsid w:val="00C6623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4FA7"/>
    <w:rsid w:val="00C7583A"/>
    <w:rsid w:val="00C75B58"/>
    <w:rsid w:val="00C760DC"/>
    <w:rsid w:val="00C766CE"/>
    <w:rsid w:val="00C77232"/>
    <w:rsid w:val="00C775CD"/>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B18"/>
    <w:rsid w:val="00D042DE"/>
    <w:rsid w:val="00D04570"/>
    <w:rsid w:val="00D0459A"/>
    <w:rsid w:val="00D05757"/>
    <w:rsid w:val="00D057B2"/>
    <w:rsid w:val="00D07628"/>
    <w:rsid w:val="00D07E34"/>
    <w:rsid w:val="00D10193"/>
    <w:rsid w:val="00D1191D"/>
    <w:rsid w:val="00D11AF9"/>
    <w:rsid w:val="00D11D80"/>
    <w:rsid w:val="00D11F2F"/>
    <w:rsid w:val="00D1375B"/>
    <w:rsid w:val="00D13B81"/>
    <w:rsid w:val="00D13C93"/>
    <w:rsid w:val="00D144C7"/>
    <w:rsid w:val="00D1601B"/>
    <w:rsid w:val="00D162DA"/>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96D"/>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C5A"/>
    <w:rsid w:val="00E044D3"/>
    <w:rsid w:val="00E045FD"/>
    <w:rsid w:val="00E0463A"/>
    <w:rsid w:val="00E049DB"/>
    <w:rsid w:val="00E050C5"/>
    <w:rsid w:val="00E05391"/>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895"/>
    <w:rsid w:val="00E33D36"/>
    <w:rsid w:val="00E3584B"/>
    <w:rsid w:val="00E3707D"/>
    <w:rsid w:val="00E37ECD"/>
    <w:rsid w:val="00E40386"/>
    <w:rsid w:val="00E408BE"/>
    <w:rsid w:val="00E4192C"/>
    <w:rsid w:val="00E41A7F"/>
    <w:rsid w:val="00E425CA"/>
    <w:rsid w:val="00E42A8D"/>
    <w:rsid w:val="00E4339A"/>
    <w:rsid w:val="00E440C2"/>
    <w:rsid w:val="00E4429A"/>
    <w:rsid w:val="00E44FE2"/>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6B2"/>
    <w:rsid w:val="00E548C1"/>
    <w:rsid w:val="00E56215"/>
    <w:rsid w:val="00E5755B"/>
    <w:rsid w:val="00E5771A"/>
    <w:rsid w:val="00E57F39"/>
    <w:rsid w:val="00E60192"/>
    <w:rsid w:val="00E6053A"/>
    <w:rsid w:val="00E606C2"/>
    <w:rsid w:val="00E61707"/>
    <w:rsid w:val="00E61DC9"/>
    <w:rsid w:val="00E61EB5"/>
    <w:rsid w:val="00E620D1"/>
    <w:rsid w:val="00E62756"/>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4459"/>
    <w:rsid w:val="00EF501F"/>
    <w:rsid w:val="00EF5359"/>
    <w:rsid w:val="00EF57C5"/>
    <w:rsid w:val="00EF59B3"/>
    <w:rsid w:val="00EF6CA7"/>
    <w:rsid w:val="00EF7A03"/>
    <w:rsid w:val="00F0052C"/>
    <w:rsid w:val="00F0056F"/>
    <w:rsid w:val="00F011A0"/>
    <w:rsid w:val="00F0155D"/>
    <w:rsid w:val="00F018C6"/>
    <w:rsid w:val="00F01C4C"/>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83E"/>
    <w:rsid w:val="00F23D56"/>
    <w:rsid w:val="00F23E7F"/>
    <w:rsid w:val="00F242AD"/>
    <w:rsid w:val="00F24790"/>
    <w:rsid w:val="00F2482A"/>
    <w:rsid w:val="00F255D8"/>
    <w:rsid w:val="00F258CD"/>
    <w:rsid w:val="00F25D02"/>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7F02"/>
    <w:rsid w:val="00FE0DE6"/>
    <w:rsid w:val="00FE1E47"/>
    <w:rsid w:val="00FE28B6"/>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8481</Words>
  <Characters>61600</Characters>
  <Application>Microsoft Office Word</Application>
  <DocSecurity>4</DocSecurity>
  <Lines>1283</Lines>
  <Paragraphs>687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2024-05-23T06:58:00Z</dcterms:created>
  <dcterms:modified xsi:type="dcterms:W3CDTF">2024-05-23T06:58:00Z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