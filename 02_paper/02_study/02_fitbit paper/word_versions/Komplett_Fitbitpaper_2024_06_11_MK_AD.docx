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E4D" w14:textId="2375BA3A" w:rsidR="00EC0B32" w:rsidRDefault="00D22521" w:rsidP="0071616C">
      <w:pPr>
        <w:spacing w:line="480" w:lineRule="auto"/>
        <w:jc w:val="center"/>
        <w:rPr>
          <w:rFonts w:ascii="Times New Roman" w:hAnsi="Times New Roman" w:cs="Times New Roman"/>
          <w:b/>
          <w:bCs/>
          <w:sz w:val="24"/>
          <w:szCs w:val="24"/>
          <w:lang w:val="en-US"/>
        </w:rPr>
      </w:pPr>
      <w:r w:rsidRPr="00D22521">
        <w:rPr>
          <w:rFonts w:ascii="Times New Roman" w:hAnsi="Times New Roman" w:cs="Times New Roman"/>
          <w:b/>
          <w:bCs/>
          <w:sz w:val="24"/>
          <w:szCs w:val="24"/>
          <w:lang w:val="en-US"/>
        </w:rPr>
        <w:t xml:space="preserve">Teaching </w:t>
      </w:r>
      <w:r w:rsidR="00347DBE">
        <w:rPr>
          <w:rFonts w:ascii="Times New Roman" w:hAnsi="Times New Roman" w:cs="Times New Roman"/>
          <w:b/>
          <w:bCs/>
          <w:sz w:val="24"/>
          <w:szCs w:val="24"/>
          <w:lang w:val="en-US"/>
        </w:rPr>
        <w:t>with</w:t>
      </w:r>
      <w:r w:rsidR="00BC4767">
        <w:rPr>
          <w:rFonts w:ascii="Times New Roman" w:hAnsi="Times New Roman" w:cs="Times New Roman"/>
          <w:b/>
          <w:bCs/>
          <w:sz w:val="24"/>
          <w:szCs w:val="24"/>
          <w:lang w:val="en-US"/>
        </w:rPr>
        <w:t xml:space="preserve"> </w:t>
      </w:r>
      <w:r w:rsidR="00317305">
        <w:rPr>
          <w:rFonts w:ascii="Times New Roman" w:hAnsi="Times New Roman" w:cs="Times New Roman"/>
          <w:b/>
          <w:bCs/>
          <w:sz w:val="24"/>
          <w:szCs w:val="24"/>
          <w:lang w:val="en-US"/>
        </w:rPr>
        <w:t xml:space="preserve">a </w:t>
      </w:r>
      <w:r w:rsidR="00BC4767">
        <w:rPr>
          <w:rFonts w:ascii="Times New Roman" w:hAnsi="Times New Roman" w:cs="Times New Roman"/>
          <w:b/>
          <w:bCs/>
          <w:sz w:val="24"/>
          <w:szCs w:val="24"/>
          <w:lang w:val="en-US"/>
        </w:rPr>
        <w:t>Heart</w:t>
      </w:r>
      <w:r w:rsidR="006018A7">
        <w:rPr>
          <w:rFonts w:ascii="Times New Roman" w:hAnsi="Times New Roman" w:cs="Times New Roman"/>
          <w:b/>
          <w:bCs/>
          <w:sz w:val="24"/>
          <w:szCs w:val="24"/>
          <w:lang w:val="en-US"/>
        </w:rPr>
        <w:t xml:space="preserve"> </w:t>
      </w:r>
      <w:r w:rsidRPr="00D22521">
        <w:rPr>
          <w:rFonts w:ascii="Times New Roman" w:hAnsi="Times New Roman" w:cs="Times New Roman"/>
          <w:b/>
          <w:bCs/>
          <w:sz w:val="24"/>
          <w:szCs w:val="24"/>
          <w:lang w:val="en-US"/>
        </w:rPr>
        <w:t>Beat</w:t>
      </w:r>
      <w:r>
        <w:rPr>
          <w:rFonts w:ascii="Times New Roman" w:hAnsi="Times New Roman" w:cs="Times New Roman"/>
          <w:b/>
          <w:bCs/>
          <w:sz w:val="24"/>
          <w:szCs w:val="24"/>
          <w:lang w:val="en-US"/>
        </w:rPr>
        <w:t xml:space="preserve">: Fitness Trackers as </w:t>
      </w:r>
      <w:r w:rsidR="009F0B67">
        <w:rPr>
          <w:rFonts w:ascii="Times New Roman" w:hAnsi="Times New Roman" w:cs="Times New Roman"/>
          <w:b/>
          <w:bCs/>
          <w:sz w:val="24"/>
          <w:szCs w:val="24"/>
          <w:lang w:val="en-US"/>
        </w:rPr>
        <w:t>Affordable</w:t>
      </w:r>
      <w:r w:rsidRPr="00D22521">
        <w:rPr>
          <w:rFonts w:ascii="Times New Roman" w:hAnsi="Times New Roman" w:cs="Times New Roman"/>
          <w:b/>
          <w:bCs/>
          <w:sz w:val="24"/>
          <w:szCs w:val="24"/>
          <w:lang w:val="en-US"/>
        </w:rPr>
        <w:t xml:space="preserve"> Solutions for Ubiquitous Teacher Stress Assessment</w:t>
      </w:r>
      <w:r w:rsidR="00055204">
        <w:rPr>
          <w:rFonts w:ascii="Times New Roman" w:hAnsi="Times New Roman" w:cs="Times New Roman"/>
          <w:b/>
          <w:bCs/>
          <w:sz w:val="24"/>
          <w:szCs w:val="24"/>
          <w:lang w:val="en-US"/>
        </w:rPr>
        <w:t xml:space="preserve"> </w:t>
      </w:r>
    </w:p>
    <w:p w14:paraId="729E841E" w14:textId="69F4ECDC" w:rsidR="00157193" w:rsidRPr="008077A3" w:rsidRDefault="0015719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Abstract</w:t>
      </w:r>
    </w:p>
    <w:p w14:paraId="4808688D" w14:textId="5930136B" w:rsidR="000F2053" w:rsidRDefault="000F2053" w:rsidP="00A91BC8">
      <w:pPr>
        <w:spacing w:line="480" w:lineRule="auto"/>
        <w:rPr>
          <w:rFonts w:ascii="Times New Roman" w:hAnsi="Times New Roman" w:cs="Times New Roman"/>
          <w:sz w:val="24"/>
          <w:szCs w:val="24"/>
          <w:lang w:val="en-US"/>
        </w:rPr>
      </w:pPr>
      <w:r w:rsidRPr="000F2053">
        <w:rPr>
          <w:rFonts w:ascii="Times New Roman" w:hAnsi="Times New Roman" w:cs="Times New Roman"/>
          <w:sz w:val="24"/>
          <w:szCs w:val="24"/>
          <w:lang w:val="en-US"/>
        </w:rPr>
        <w:t xml:space="preserve">This study investigates the use of wrist-worn fitness trackers to assess teacher stress, focusing on heart rate (HR) as a physiological indicator. Prior research often relied on expensive and </w:t>
      </w:r>
      <w:r w:rsidR="00015EF6">
        <w:rPr>
          <w:rFonts w:ascii="Times New Roman" w:hAnsi="Times New Roman" w:cs="Times New Roman"/>
          <w:sz w:val="24"/>
          <w:szCs w:val="24"/>
          <w:lang w:val="en-US"/>
        </w:rPr>
        <w:t>obtrusive</w:t>
      </w:r>
      <w:r w:rsidR="00015EF6" w:rsidRPr="000F2053">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 xml:space="preserve">methods to measure HR, highlighting the need for affordable, </w:t>
      </w:r>
      <w:r w:rsidR="00015EF6">
        <w:rPr>
          <w:rFonts w:ascii="Times New Roman" w:hAnsi="Times New Roman" w:cs="Times New Roman"/>
          <w:sz w:val="24"/>
          <w:szCs w:val="24"/>
          <w:lang w:val="en-US"/>
        </w:rPr>
        <w:t>unobtrusive</w:t>
      </w:r>
      <w:r w:rsidRPr="000F2053">
        <w:rPr>
          <w:rFonts w:ascii="Times New Roman" w:hAnsi="Times New Roman" w:cs="Times New Roman"/>
          <w:sz w:val="24"/>
          <w:szCs w:val="24"/>
          <w:lang w:val="en-US"/>
        </w:rPr>
        <w:t xml:space="preserve"> alternatives like fitness trackers. </w:t>
      </w:r>
      <w:r w:rsidR="00015EF6">
        <w:rPr>
          <w:rFonts w:ascii="Times New Roman" w:hAnsi="Times New Roman" w:cs="Times New Roman"/>
          <w:sz w:val="24"/>
          <w:szCs w:val="24"/>
          <w:lang w:val="en-US"/>
        </w:rPr>
        <w:t>In a five-phase lab study, w</w:t>
      </w:r>
      <w:r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monitor teachers´ HR </w:t>
      </w:r>
      <w:r w:rsidRPr="000F2053">
        <w:rPr>
          <w:rFonts w:ascii="Times New Roman" w:hAnsi="Times New Roman" w:cs="Times New Roman"/>
          <w:sz w:val="24"/>
          <w:szCs w:val="24"/>
          <w:lang w:val="en-US"/>
        </w:rPr>
        <w:t xml:space="preserve">before, during, and after a </w:t>
      </w:r>
      <w:r w:rsidR="00015EF6">
        <w:rPr>
          <w:rFonts w:ascii="Times New Roman" w:hAnsi="Times New Roman" w:cs="Times New Roman"/>
          <w:sz w:val="24"/>
          <w:szCs w:val="24"/>
          <w:lang w:val="en-US"/>
        </w:rPr>
        <w:t>stressful micro-</w:t>
      </w:r>
      <w:r w:rsidRPr="000F2053">
        <w:rPr>
          <w:rFonts w:ascii="Times New Roman" w:hAnsi="Times New Roman" w:cs="Times New Roman"/>
          <w:sz w:val="24"/>
          <w:szCs w:val="24"/>
          <w:lang w:val="en-US"/>
        </w:rPr>
        <w:t xml:space="preserve">teaching session. The study </w:t>
      </w:r>
      <w:r w:rsidR="00015EF6">
        <w:rPr>
          <w:rFonts w:ascii="Times New Roman" w:hAnsi="Times New Roman" w:cs="Times New Roman"/>
          <w:sz w:val="24"/>
          <w:szCs w:val="24"/>
          <w:lang w:val="en-US"/>
        </w:rPr>
        <w:t xml:space="preserve">further </w:t>
      </w:r>
      <w:r w:rsidRPr="000F2053">
        <w:rPr>
          <w:rFonts w:ascii="Times New Roman" w:hAnsi="Times New Roman" w:cs="Times New Roman"/>
          <w:sz w:val="24"/>
          <w:szCs w:val="24"/>
          <w:lang w:val="en-US"/>
        </w:rPr>
        <w:t xml:space="preserve">examined the correlation between HR </w:t>
      </w:r>
      <w:r w:rsidR="00015EF6" w:rsidRPr="000F2053">
        <w:rPr>
          <w:rFonts w:ascii="Times New Roman" w:hAnsi="Times New Roman" w:cs="Times New Roman"/>
          <w:sz w:val="24"/>
          <w:szCs w:val="24"/>
          <w:lang w:val="en-US"/>
        </w:rPr>
        <w:t>data</w:t>
      </w:r>
      <w:r w:rsidR="00015EF6">
        <w:rPr>
          <w:rFonts w:ascii="Times New Roman" w:hAnsi="Times New Roman" w:cs="Times New Roman"/>
          <w:sz w:val="24"/>
          <w:szCs w:val="24"/>
          <w:lang w:val="en-US"/>
        </w:rPr>
        <w:t>,</w:t>
      </w:r>
      <w:r w:rsidR="00015EF6" w:rsidRPr="000F2053">
        <w:rPr>
          <w:rFonts w:ascii="Times New Roman" w:hAnsi="Times New Roman" w:cs="Times New Roman"/>
          <w:sz w:val="24"/>
          <w:szCs w:val="24"/>
          <w:lang w:val="en-US"/>
        </w:rPr>
        <w:t xml:space="preserve"> teachers</w:t>
      </w:r>
      <w:r w:rsidR="00AA5716">
        <w:rPr>
          <w:rFonts w:ascii="Times New Roman" w:hAnsi="Times New Roman" w:cs="Times New Roman"/>
          <w:sz w:val="24"/>
          <w:szCs w:val="24"/>
          <w:lang w:val="en-US"/>
        </w:rPr>
        <w:t>’</w:t>
      </w:r>
      <w:r w:rsidRPr="000F2053">
        <w:rPr>
          <w:rFonts w:ascii="Times New Roman" w:hAnsi="Times New Roman" w:cs="Times New Roman"/>
          <w:sz w:val="24"/>
          <w:szCs w:val="24"/>
          <w:lang w:val="en-US"/>
        </w:rPr>
        <w:t xml:space="preserve"> subjective appraisals of stress</w:t>
      </w:r>
      <w:r w:rsidR="00015EF6">
        <w:rPr>
          <w:rFonts w:ascii="Times New Roman" w:hAnsi="Times New Roman" w:cs="Times New Roman"/>
          <w:sz w:val="24"/>
          <w:szCs w:val="24"/>
          <w:lang w:val="en-US"/>
        </w:rPr>
        <w:t>,</w:t>
      </w:r>
      <w:r w:rsidRPr="000F2053">
        <w:rPr>
          <w:rFonts w:ascii="Times New Roman" w:hAnsi="Times New Roman" w:cs="Times New Roman"/>
          <w:sz w:val="24"/>
          <w:szCs w:val="24"/>
          <w:lang w:val="en-US"/>
        </w:rPr>
        <w:t xml:space="preserve"> and teaching experience. Results showed </w:t>
      </w:r>
      <w:r w:rsidR="00015EF6">
        <w:rPr>
          <w:rFonts w:ascii="Times New Roman" w:hAnsi="Times New Roman" w:cs="Times New Roman"/>
          <w:sz w:val="24"/>
          <w:szCs w:val="24"/>
          <w:lang w:val="en-US"/>
        </w:rPr>
        <w:t>that</w:t>
      </w:r>
      <w:r w:rsidR="00A718F3">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Pr>
          <w:rFonts w:ascii="Times New Roman" w:hAnsi="Times New Roman" w:cs="Times New Roman"/>
          <w:sz w:val="24"/>
          <w:szCs w:val="24"/>
          <w:lang w:val="en-US"/>
        </w:rPr>
        <w:t xml:space="preserve">, </w:t>
      </w:r>
      <w:r w:rsidR="00A91BC8" w:rsidRPr="00A91BC8">
        <w:rPr>
          <w:rFonts w:ascii="Times New Roman" w:hAnsi="Times New Roman" w:cs="Times New Roman"/>
          <w:sz w:val="24"/>
          <w:szCs w:val="24"/>
          <w:lang w:val="en-US"/>
        </w:rPr>
        <w:t>indicat</w:t>
      </w:r>
      <w:r w:rsidR="00A91BC8">
        <w:rPr>
          <w:rFonts w:ascii="Times New Roman" w:hAnsi="Times New Roman" w:cs="Times New Roman"/>
          <w:sz w:val="24"/>
          <w:szCs w:val="24"/>
          <w:lang w:val="en-US"/>
        </w:rPr>
        <w:t xml:space="preserve">ing </w:t>
      </w:r>
      <w:r w:rsidR="00A91BC8" w:rsidRPr="00A91BC8">
        <w:rPr>
          <w:rFonts w:ascii="Times New Roman" w:hAnsi="Times New Roman" w:cs="Times New Roman"/>
          <w:sz w:val="24"/>
          <w:szCs w:val="24"/>
          <w:lang w:val="en-US"/>
        </w:rPr>
        <w:t xml:space="preserve">that wrist-worn fitness trackers are a useful tool </w:t>
      </w:r>
      <w:r w:rsidR="00015EF6" w:rsidRPr="000F2053">
        <w:rPr>
          <w:rFonts w:ascii="Times New Roman" w:hAnsi="Times New Roman" w:cs="Times New Roman"/>
          <w:sz w:val="24"/>
          <w:szCs w:val="24"/>
          <w:lang w:val="en-US"/>
        </w:rPr>
        <w:t>for mapping stress in educational settings</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Contrary to expectations, teaching experience and subjective stress appraisals did not significantly predict</w:t>
      </w:r>
      <w:r w:rsidR="00015EF6">
        <w:rPr>
          <w:rFonts w:ascii="Times New Roman" w:hAnsi="Times New Roman" w:cs="Times New Roman"/>
          <w:sz w:val="24"/>
          <w:szCs w:val="24"/>
          <w:lang w:val="en-US"/>
        </w:rPr>
        <w:t xml:space="preserve"> variance in teacher</w:t>
      </w:r>
      <w:r w:rsidRPr="000F2053">
        <w:rPr>
          <w:rFonts w:ascii="Times New Roman" w:hAnsi="Times New Roman" w:cs="Times New Roman"/>
          <w:sz w:val="24"/>
          <w:szCs w:val="24"/>
          <w:lang w:val="en-US"/>
        </w:rPr>
        <w:t xml:space="preserve"> HR. </w:t>
      </w:r>
      <w:r w:rsidR="007661B3">
        <w:rPr>
          <w:rFonts w:ascii="Times New Roman" w:hAnsi="Times New Roman" w:cs="Times New Roman"/>
          <w:sz w:val="24"/>
          <w:szCs w:val="24"/>
          <w:lang w:val="en-US"/>
        </w:rPr>
        <w:t>Nevertheless, our</w:t>
      </w:r>
      <w:r w:rsidR="007661B3" w:rsidRPr="000F2053">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 xml:space="preserve">findings </w:t>
      </w:r>
      <w:r w:rsidR="007661B3">
        <w:rPr>
          <w:rFonts w:ascii="Times New Roman" w:hAnsi="Times New Roman" w:cs="Times New Roman"/>
          <w:sz w:val="24"/>
          <w:szCs w:val="24"/>
          <w:lang w:val="en-US"/>
        </w:rPr>
        <w:t>demonstrate</w:t>
      </w:r>
      <w:r w:rsidR="007661B3" w:rsidRPr="000F2053">
        <w:rPr>
          <w:rFonts w:ascii="Times New Roman" w:hAnsi="Times New Roman" w:cs="Times New Roman"/>
          <w:sz w:val="24"/>
          <w:szCs w:val="24"/>
          <w:lang w:val="en-US"/>
        </w:rPr>
        <w:t xml:space="preserve"> </w:t>
      </w:r>
      <w:r w:rsidRPr="000F2053">
        <w:rPr>
          <w:rFonts w:ascii="Times New Roman" w:hAnsi="Times New Roman" w:cs="Times New Roman"/>
          <w:sz w:val="24"/>
          <w:szCs w:val="24"/>
          <w:lang w:val="en-US"/>
        </w:rPr>
        <w:t xml:space="preserve">the potential of wearable technology </w:t>
      </w:r>
      <w:r w:rsidR="007661B3">
        <w:rPr>
          <w:rFonts w:ascii="Times New Roman" w:hAnsi="Times New Roman" w:cs="Times New Roman"/>
          <w:sz w:val="24"/>
          <w:szCs w:val="24"/>
          <w:lang w:val="en-US"/>
        </w:rPr>
        <w:t>as an affordable and ubiquitous assessment tool for research on</w:t>
      </w:r>
      <w:r w:rsidRPr="000F2053">
        <w:rPr>
          <w:rFonts w:ascii="Times New Roman" w:hAnsi="Times New Roman" w:cs="Times New Roman"/>
          <w:sz w:val="24"/>
          <w:szCs w:val="24"/>
          <w:lang w:val="en-US"/>
        </w:rPr>
        <w:t xml:space="preserve"> teacher stress and well-being.</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68026277" w:rsidR="009B0F0A"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education</w:t>
      </w:r>
      <w:r w:rsidR="007E5E88" w:rsidRPr="008077A3">
        <w:rPr>
          <w:rFonts w:ascii="Times New Roman" w:hAnsi="Times New Roman" w:cs="Times New Roman"/>
          <w:sz w:val="24"/>
          <w:szCs w:val="24"/>
          <w:lang w:val="en-US"/>
        </w:rPr>
        <w:t>al contexts</w:t>
      </w:r>
      <w:r w:rsidRPr="008077A3">
        <w:rPr>
          <w:rFonts w:ascii="Times New Roman" w:hAnsi="Times New Roman" w:cs="Times New Roman"/>
          <w:sz w:val="24"/>
          <w:szCs w:val="24"/>
          <w:lang w:val="en-US"/>
        </w:rPr>
        <w:t>, there</w:t>
      </w:r>
      <w:r w:rsidR="007661B3">
        <w:rPr>
          <w:rFonts w:ascii="Times New Roman" w:hAnsi="Times New Roman" w:cs="Times New Roman"/>
          <w:sz w:val="24"/>
          <w:szCs w:val="24"/>
          <w:lang w:val="en-US"/>
        </w:rPr>
        <w:t xml:space="preserve"> i</w:t>
      </w:r>
      <w:r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huge </w:t>
      </w:r>
      <w:r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exploring whether 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measures </w:t>
      </w:r>
      <w:r w:rsidR="00914C9E" w:rsidRPr="008077A3">
        <w:rPr>
          <w:rFonts w:ascii="Times New Roman" w:hAnsi="Times New Roman" w:cs="Times New Roman"/>
          <w:sz w:val="24"/>
          <w:szCs w:val="24"/>
          <w:lang w:val="en-US"/>
        </w:rPr>
        <w:t xml:space="preserve">can </w:t>
      </w:r>
      <w:r w:rsidR="007E5E88" w:rsidRPr="008077A3">
        <w:rPr>
          <w:rFonts w:ascii="Times New Roman" w:hAnsi="Times New Roman" w:cs="Times New Roman"/>
          <w:sz w:val="24"/>
          <w:szCs w:val="24"/>
          <w:lang w:val="en-US"/>
        </w:rPr>
        <w:t>serve as</w:t>
      </w:r>
      <w:r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w:t>
      </w:r>
      <w:r w:rsidR="009B0F0A" w:rsidRPr="008077A3">
        <w:rPr>
          <w:rFonts w:ascii="Times New Roman" w:hAnsi="Times New Roman" w:cs="Times New Roman"/>
          <w:sz w:val="24"/>
          <w:szCs w:val="24"/>
          <w:lang w:val="en-US"/>
        </w:rPr>
        <w:lastRenderedPageBreak/>
        <w:t>@scheuch1997psychophysische; @donker2018; @junker2021; @huang2022class]</w:t>
      </w:r>
      <w:r w:rsidR="00B2378F" w:rsidRPr="008077A3">
        <w:rPr>
          <w:rFonts w:ascii="Times New Roman" w:hAnsi="Times New Roman" w:cs="Times New Roman"/>
          <w:sz w:val="24"/>
          <w:szCs w:val="24"/>
          <w:lang w:val="en-US"/>
        </w:rPr>
        <w:t>. However, these studies</w:t>
      </w:r>
      <w:r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 xml:space="preserve">(ECG) </w:t>
      </w:r>
      <w:r w:rsidR="007E5E88" w:rsidRPr="008077A3">
        <w:rPr>
          <w:rFonts w:ascii="Times New Roman" w:hAnsi="Times New Roman" w:cs="Times New Roman"/>
          <w:sz w:val="24"/>
          <w:szCs w:val="24"/>
          <w:lang w:val="en-US"/>
        </w:rPr>
        <w:t>to measure teachers’ HR</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w:t>
      </w:r>
      <w:r w:rsidRPr="008077A3">
        <w:rPr>
          <w:rFonts w:ascii="Times New Roman" w:hAnsi="Times New Roman" w:cs="Times New Roman"/>
          <w:sz w:val="24"/>
          <w:szCs w:val="24"/>
          <w:lang w:val="en-US"/>
        </w:rPr>
        <w:t>non-invasive</w:t>
      </w:r>
      <w:r w:rsidR="000106CC">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 xml:space="preserve">and non-obtrusive </w:t>
      </w:r>
      <w:r w:rsidRPr="008077A3">
        <w:rPr>
          <w:rFonts w:ascii="Times New Roman" w:hAnsi="Times New Roman" w:cs="Times New Roman"/>
          <w:sz w:val="24"/>
          <w:szCs w:val="24"/>
          <w:lang w:val="en-US"/>
        </w:rPr>
        <w:t xml:space="preserve">instruments like wrist-worn fitness trackers [@ferguson2015] could </w:t>
      </w:r>
      <w:r w:rsidR="008B2DCD" w:rsidRPr="008077A3">
        <w:rPr>
          <w:rFonts w:ascii="Times New Roman" w:hAnsi="Times New Roman" w:cs="Times New Roman"/>
          <w:sz w:val="24"/>
          <w:szCs w:val="24"/>
          <w:lang w:val="en-US"/>
        </w:rPr>
        <w:t xml:space="preserve">be a valuable tool for analyzing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iven the high stress levels in the teaching profession</w:t>
      </w:r>
      <w:r w:rsidR="00AE6924" w:rsidRPr="008077A3">
        <w:rPr>
          <w:rFonts w:ascii="Times New Roman" w:hAnsi="Times New Roman" w:cs="Times New Roman"/>
          <w:sz w:val="24"/>
          <w:szCs w:val="24"/>
          <w:lang w:val="en-US"/>
        </w:rPr>
        <w:t>, and the associated negative effects on teachers´ health as well as persistence in the workforce</w:t>
      </w:r>
      <w:r w:rsidR="002C77EC" w:rsidRPr="008077A3">
        <w:rPr>
          <w:rFonts w:ascii="Times New Roman" w:hAnsi="Times New Roman" w:cs="Times New Roman"/>
          <w:sz w:val="24"/>
          <w:szCs w:val="24"/>
          <w:lang w:val="en-US"/>
        </w:rPr>
        <w:t xml:space="preserve"> [@johnson2005experience; </w:t>
      </w:r>
      <w:r w:rsidR="00EF7A03" w:rsidRPr="008077A3">
        <w:rPr>
          <w:rFonts w:ascii="Times New Roman" w:hAnsi="Times New Roman" w:cs="Times New Roman"/>
          <w:sz w:val="24"/>
          <w:szCs w:val="24"/>
          <w:lang w:val="en-US"/>
        </w:rPr>
        <w:t>@montgomery2005meta].</w:t>
      </w:r>
    </w:p>
    <w:p w14:paraId="6D61F4B8" w14:textId="60BAC4A7"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are one of the major stressors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amount 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teacher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3D78A0" w:rsidRPr="008077A3">
        <w:rPr>
          <w:rFonts w:ascii="Times New Roman" w:hAnsi="Times New Roman" w:cs="Times New Roman"/>
          <w:sz w:val="24"/>
          <w:szCs w:val="24"/>
          <w:lang w:val="en-US"/>
        </w:rPr>
        <w:t>. P</w:t>
      </w:r>
      <w:r w:rsidR="00B6073A" w:rsidRPr="008077A3">
        <w:rPr>
          <w:rFonts w:ascii="Times New Roman" w:hAnsi="Times New Roman" w:cs="Times New Roman"/>
          <w:sz w:val="24"/>
          <w:szCs w:val="24"/>
          <w:lang w:val="en-US"/>
        </w:rPr>
        <w:t xml:space="preserve">rofessional experience is one </w:t>
      </w:r>
      <w:r w:rsidR="00914C9E" w:rsidRPr="008077A3">
        <w:rPr>
          <w:rFonts w:ascii="Times New Roman" w:hAnsi="Times New Roman" w:cs="Times New Roman"/>
          <w:sz w:val="24"/>
          <w:szCs w:val="24"/>
          <w:lang w:val="en-US"/>
        </w:rPr>
        <w:t xml:space="preserve">way </w:t>
      </w:r>
      <w:r w:rsidR="007661B3">
        <w:rPr>
          <w:rFonts w:ascii="Times New Roman" w:hAnsi="Times New Roman" w:cs="Times New Roman"/>
          <w:sz w:val="24"/>
          <w:szCs w:val="24"/>
          <w:lang w:val="en-US"/>
        </w:rPr>
        <w:t>in which</w:t>
      </w:r>
      <w:r w:rsidR="007661B3" w:rsidRPr="008077A3">
        <w:rPr>
          <w:rFonts w:ascii="Times New Roman" w:hAnsi="Times New Roman" w:cs="Times New Roman"/>
          <w:sz w:val="24"/>
          <w:szCs w:val="24"/>
          <w:lang w:val="en-US"/>
        </w:rPr>
        <w:t xml:space="preserve"> </w:t>
      </w:r>
      <w:r w:rsidR="00B6073A" w:rsidRPr="008077A3">
        <w:rPr>
          <w:rFonts w:ascii="Times New Roman" w:hAnsi="Times New Roman" w:cs="Times New Roman"/>
          <w:sz w:val="24"/>
          <w:szCs w:val="24"/>
          <w:lang w:val="en-US"/>
        </w:rPr>
        <w:t>professional knowledge is acquired</w:t>
      </w:r>
      <w:r w:rsidR="001E1252" w:rsidRPr="008077A3">
        <w:rPr>
          <w:rFonts w:ascii="Times New Roman" w:hAnsi="Times New Roman" w:cs="Times New Roman"/>
          <w:sz w:val="24"/>
          <w:szCs w:val="24"/>
          <w:lang w:val="en-US"/>
        </w:rPr>
        <w:t xml:space="preserve"> [@</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classroom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r w:rsidR="00047AA4" w:rsidRPr="008077A3">
        <w:rPr>
          <w:rFonts w:ascii="Times New Roman" w:hAnsi="Times New Roman" w:cs="Times New Roman"/>
          <w:sz w:val="24"/>
          <w:szCs w:val="24"/>
          <w:lang w:val="en-US"/>
        </w:rPr>
        <w:t xml:space="preserve">. </w:t>
      </w:r>
    </w:p>
    <w:p w14:paraId="2711131D" w14:textId="7A85FD92" w:rsidR="0027441B" w:rsidRPr="008077A3" w:rsidRDefault="00AE692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9F0346" w:rsidRPr="008077A3">
        <w:rPr>
          <w:rFonts w:ascii="Times New Roman" w:hAnsi="Times New Roman" w:cs="Times New Roman"/>
          <w:sz w:val="24"/>
          <w:szCs w:val="24"/>
          <w:lang w:val="en-US"/>
        </w:rPr>
        <w:t xml:space="preserve">here is a call for research </w:t>
      </w:r>
      <w:r w:rsidR="00B06EE5" w:rsidRPr="008077A3">
        <w:rPr>
          <w:rFonts w:ascii="Times New Roman" w:hAnsi="Times New Roman" w:cs="Times New Roman"/>
          <w:sz w:val="24"/>
          <w:szCs w:val="24"/>
          <w:lang w:val="en-US"/>
        </w:rPr>
        <w:t xml:space="preserve">using </w:t>
      </w:r>
      <w:r w:rsidR="009F0346" w:rsidRPr="008077A3">
        <w:rPr>
          <w:rFonts w:ascii="Times New Roman" w:hAnsi="Times New Roman" w:cs="Times New Roman"/>
          <w:sz w:val="24"/>
          <w:szCs w:val="24"/>
          <w:lang w:val="en-US"/>
        </w:rPr>
        <w:t>physiological</w:t>
      </w:r>
      <w:r w:rsidR="00FF4087" w:rsidRPr="008077A3">
        <w:rPr>
          <w:rFonts w:ascii="Times New Roman" w:hAnsi="Times New Roman" w:cs="Times New Roman"/>
          <w:sz w:val="24"/>
          <w:szCs w:val="24"/>
          <w:lang w:val="en-US"/>
        </w:rPr>
        <w:t xml:space="preserve"> </w:t>
      </w:r>
      <w:r w:rsidR="008A0DF1" w:rsidRPr="008077A3">
        <w:rPr>
          <w:rFonts w:ascii="Times New Roman" w:hAnsi="Times New Roman" w:cs="Times New Roman"/>
          <w:sz w:val="24"/>
          <w:szCs w:val="24"/>
          <w:lang w:val="en-US"/>
        </w:rPr>
        <w:t>measures</w:t>
      </w:r>
      <w:r w:rsidR="009F0346" w:rsidRPr="008077A3">
        <w:rPr>
          <w:rFonts w:ascii="Times New Roman" w:hAnsi="Times New Roman" w:cs="Times New Roman"/>
          <w:sz w:val="24"/>
          <w:szCs w:val="24"/>
          <w:lang w:val="en-US"/>
        </w:rPr>
        <w:t xml:space="preserve"> of stress to </w:t>
      </w:r>
      <w:r w:rsidR="00AC08EF" w:rsidRPr="008077A3">
        <w:rPr>
          <w:rFonts w:ascii="Times New Roman" w:hAnsi="Times New Roman" w:cs="Times New Roman"/>
          <w:sz w:val="24"/>
          <w:szCs w:val="24"/>
          <w:lang w:val="en-US"/>
        </w:rPr>
        <w:t>better understand how stressors like classroom disruptions affect teachers</w:t>
      </w:r>
      <w:r w:rsidR="009819B3" w:rsidRPr="008077A3">
        <w:rPr>
          <w:rFonts w:ascii="Times New Roman" w:hAnsi="Times New Roman" w:cs="Times New Roman"/>
          <w:sz w:val="24"/>
          <w:szCs w:val="24"/>
          <w:lang w:val="en-US"/>
        </w:rPr>
        <w:t>’</w:t>
      </w:r>
      <w:r w:rsidR="00AC08EF" w:rsidRPr="008077A3">
        <w:rPr>
          <w:rFonts w:ascii="Times New Roman" w:hAnsi="Times New Roman" w:cs="Times New Roman"/>
          <w:sz w:val="24"/>
          <w:szCs w:val="24"/>
          <w:lang w:val="en-US"/>
        </w:rPr>
        <w:t xml:space="preserve"> stress responses</w:t>
      </w:r>
      <w:r w:rsidR="00B06EE5" w:rsidRPr="008077A3">
        <w:rPr>
          <w:rFonts w:ascii="Times New Roman" w:hAnsi="Times New Roman" w:cs="Times New Roman"/>
          <w:sz w:val="24"/>
          <w:szCs w:val="24"/>
          <w:lang w:val="en-US"/>
        </w:rPr>
        <w:t xml:space="preserve">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offers transformative potential by providing detailed</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w:t>
      </w:r>
      <w:r w:rsidR="00B06EE5" w:rsidRPr="008077A3">
        <w:rPr>
          <w:rFonts w:ascii="Times New Roman" w:hAnsi="Times New Roman" w:cs="Times New Roman"/>
          <w:sz w:val="24"/>
          <w:szCs w:val="24"/>
          <w:lang w:val="en-US"/>
        </w:rPr>
        <w:lastRenderedPageBreak/>
        <w:t>themselves to</w:t>
      </w:r>
      <w:r w:rsidR="00B06EE5" w:rsidRPr="008077A3">
        <w:rPr>
          <w:rStyle w:val="--l"/>
          <w:rFonts w:ascii="Times New Roman" w:hAnsi="Times New Roman" w:cs="Times New Roman"/>
          <w:sz w:val="24"/>
          <w:szCs w:val="24"/>
          <w:lang w:val="en-US"/>
        </w:rPr>
        <w:t xml:space="preserve"> monitor stress during teaching at any time, in any situation, and at low costs. Such ubiquitous, low-cost assessment of stress indicators has the potential to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begin harnessing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explored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data were triangulated 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r w:rsidR="0001239D" w:rsidRPr="008077A3">
        <w:rPr>
          <w:rFonts w:ascii="Times New Roman" w:hAnsi="Times New Roman" w:cs="Times New Roman"/>
          <w:sz w:val="24"/>
          <w:szCs w:val="24"/>
          <w:lang w:val="en-US"/>
        </w:rPr>
        <w:t xml:space="preserve"> </w:t>
      </w:r>
      <w:r w:rsidR="00E24836">
        <w:rPr>
          <w:rFonts w:ascii="Times New Roman" w:hAnsi="Times New Roman" w:cs="Times New Roman"/>
          <w:sz w:val="24"/>
          <w:szCs w:val="24"/>
          <w:lang w:val="en-US"/>
        </w:rPr>
        <w:t>to establish this approach's validity</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D123C56"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s</w:t>
      </w:r>
      <w:r w:rsidRPr="008077A3">
        <w:rPr>
          <w:rFonts w:ascii="Times New Roman" w:hAnsi="Times New Roman" w:cs="Times New Roman"/>
          <w:b/>
          <w:bCs/>
          <w:sz w:val="24"/>
          <w:szCs w:val="24"/>
          <w:lang w:val="en-US"/>
        </w:rPr>
        <w:t>tress</w:t>
      </w:r>
    </w:p>
    <w:p w14:paraId="054300FA" w14:textId="51ECB3AF"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sidRPr="008077A3">
        <w:rPr>
          <w:rFonts w:ascii="Times New Roman" w:hAnsi="Times New Roman" w:cs="Times New Roman"/>
          <w:sz w:val="24"/>
          <w:szCs w:val="24"/>
          <w:lang w:val="en-US"/>
        </w:rPr>
        <w:t xml:space="preserve">data collection </w:t>
      </w:r>
      <w:r w:rsidRPr="008077A3">
        <w:rPr>
          <w:rFonts w:ascii="Times New Roman" w:hAnsi="Times New Roman" w:cs="Times New Roman"/>
          <w:sz w:val="24"/>
          <w:szCs w:val="24"/>
          <w:lang w:val="en-US"/>
        </w:rPr>
        <w:t>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like 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AE6924" w:rsidRPr="008077A3">
        <w:rPr>
          <w:rFonts w:ascii="Times New Roman" w:hAnsi="Times New Roman" w:cs="Times New Roman"/>
          <w:sz w:val="24"/>
          <w:szCs w:val="24"/>
          <w:lang w:val="en-US"/>
        </w:rPr>
        <w:t>A</w:t>
      </w:r>
      <w:r w:rsidR="00FD058C" w:rsidRPr="008077A3">
        <w:rPr>
          <w:rFonts w:ascii="Times New Roman" w:hAnsi="Times New Roman" w:cs="Times New Roman"/>
          <w:sz w:val="24"/>
          <w:szCs w:val="24"/>
          <w:lang w:val="en-US"/>
        </w:rPr>
        <w:t xml:space="preserve">lso in education,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offer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lastRenderedPageBreak/>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316FA528"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heart rate (</w:t>
      </w:r>
      <w:r w:rsidRPr="008077A3">
        <w:rPr>
          <w:rFonts w:ascii="Times New Roman" w:hAnsi="Times New Roman" w:cs="Times New Roman"/>
          <w:sz w:val="24"/>
          <w:szCs w:val="24"/>
          <w:lang w:val="en-US"/>
        </w:rPr>
        <w:t>HR</w:t>
      </w:r>
      <w:r w:rsidR="0023388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for example, </w:t>
      </w:r>
      <w:r w:rsidR="00562FA9" w:rsidRPr="008077A3">
        <w:rPr>
          <w:rFonts w:ascii="Times New Roman" w:hAnsi="Times New Roman" w:cs="Times New Roman"/>
          <w:sz w:val="24"/>
          <w:szCs w:val="24"/>
          <w:lang w:val="en-US"/>
        </w:rPr>
        <w:t>based on electrocardiogram (ECG)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xml:space="preserve">. This optical method assesses HR by flashing green or red lights to measure changes in blood volume [@allen2007photoplethysmography].    </w:t>
      </w:r>
    </w:p>
    <w:p w14:paraId="7B645DC2" w14:textId="44C78113"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and influenced on short-time intervals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w:t>
      </w:r>
      <w:r w:rsidR="0046475E">
        <w:rPr>
          <w:rFonts w:ascii="Times New Roman" w:hAnsi="Times New Roman" w:cs="Times New Roman"/>
          <w:sz w:val="24"/>
          <w:szCs w:val="24"/>
          <w:lang w:val="en-US"/>
        </w:rPr>
        <w:t>e</w:t>
      </w:r>
      <w:r w:rsidRPr="008077A3">
        <w:rPr>
          <w:rFonts w:ascii="Times New Roman" w:hAnsi="Times New Roman" w:cs="Times New Roman"/>
          <w:sz w:val="24"/>
          <w:szCs w:val="24"/>
          <w:lang w:val="en-US"/>
        </w:rPr>
        <w:t>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In contrast, increased activity of the parasympathetic has the effect of slowing down the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 which represent an important physical and emotional stress indicator, directly influence HR and lead to its increase, as an increased workload is associated with increased HR [@custodis2014heart;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decreasing </w:t>
      </w:r>
      <w:r w:rsidR="00D25B78" w:rsidRPr="008077A3">
        <w:rPr>
          <w:rFonts w:ascii="Times New Roman" w:hAnsi="Times New Roman" w:cs="Times New Roman"/>
          <w:sz w:val="24"/>
          <w:szCs w:val="24"/>
          <w:lang w:val="en-US"/>
        </w:rPr>
        <w:lastRenderedPageBreak/>
        <w:t>stress</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 Thus, fitness trackers offer a </w:t>
      </w:r>
      <w:r w:rsidR="0023388C" w:rsidRPr="008077A3">
        <w:rPr>
          <w:rFonts w:ascii="Times New Roman" w:hAnsi="Times New Roman" w:cs="Times New Roman"/>
          <w:sz w:val="24"/>
          <w:szCs w:val="24"/>
          <w:lang w:val="en-US"/>
        </w:rPr>
        <w:t xml:space="preserve">low-cost, and unobtrusive </w:t>
      </w:r>
      <w:r w:rsidR="00502BA4" w:rsidRPr="008077A3">
        <w:rPr>
          <w:rFonts w:ascii="Times New Roman" w:hAnsi="Times New Roman" w:cs="Times New Roman"/>
          <w:sz w:val="24"/>
          <w:szCs w:val="24"/>
          <w:lang w:val="en-US"/>
        </w:rPr>
        <w:t>way of monitoring a wearer’s stress level</w:t>
      </w:r>
      <w:r w:rsidR="0023388C" w:rsidRPr="008077A3">
        <w:rPr>
          <w:rFonts w:ascii="Times New Roman" w:hAnsi="Times New Roman" w:cs="Times New Roman"/>
          <w:sz w:val="24"/>
          <w:szCs w:val="24"/>
          <w:lang w:val="en-US"/>
        </w:rPr>
        <w:t xml:space="preserve"> in many different settings</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41AFB41E"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using traditional electrocardiography (ECG), has shown that changes in teacher HR can be mapped onto stressors experienced by teachers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9E54DB" w:rsidRPr="008077A3">
        <w:rPr>
          <w:rFonts w:ascii="Times New Roman" w:hAnsi="Times New Roman" w:cs="Times New Roman"/>
          <w:sz w:val="24"/>
          <w:szCs w:val="24"/>
          <w:lang w:val="en-US"/>
        </w:rPr>
        <w:t xml:space="preserve">teachers’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3B631E">
        <w:rPr>
          <w:rFonts w:ascii="Times New Roman" w:hAnsi="Times New Roman" w:cs="Times New Roman"/>
          <w:sz w:val="24"/>
          <w:szCs w:val="24"/>
          <w:lang w:val="en-US"/>
        </w:rPr>
        <w:t>teachers</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take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The authors interpret</w:t>
      </w:r>
      <w:r w:rsidR="00FD6804" w:rsidRPr="008077A3">
        <w:rPr>
          <w:rFonts w:ascii="Times New Roman" w:hAnsi="Times New Roman" w:cs="Times New Roman"/>
          <w:sz w:val="24"/>
          <w:szCs w:val="24"/>
          <w:lang w:val="en-US"/>
        </w:rPr>
        <w:t>ed</w:t>
      </w:r>
      <w:r w:rsidR="006C68A5" w:rsidRPr="008077A3">
        <w:rPr>
          <w:rFonts w:ascii="Times New Roman" w:hAnsi="Times New Roman" w:cs="Times New Roman"/>
          <w:sz w:val="24"/>
          <w:szCs w:val="24"/>
          <w:lang w:val="en-US"/>
        </w:rPr>
        <w:t xml:space="preserve"> this finding as indicating 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F66834" w:rsidRPr="008077A3">
        <w:rPr>
          <w:rFonts w:ascii="Times New Roman" w:hAnsi="Times New Roman" w:cs="Times New Roman"/>
          <w:sz w:val="24"/>
          <w:szCs w:val="24"/>
          <w:lang w:val="en-US"/>
        </w:rPr>
        <w:t xml:space="preserve">@junker2021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 xml:space="preserve">They provided evidence that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6EC42523"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there are a few studies that </w:t>
      </w:r>
      <w:r w:rsidR="00252E35" w:rsidRPr="008077A3">
        <w:rPr>
          <w:rFonts w:ascii="Times New Roman" w:hAnsi="Times New Roman" w:cs="Times New Roman"/>
          <w:sz w:val="24"/>
          <w:szCs w:val="24"/>
          <w:lang w:val="en-US"/>
        </w:rPr>
        <w:t>used</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w:t>
      </w:r>
      <w:r w:rsidR="00B82975" w:rsidRPr="008077A3">
        <w:rPr>
          <w:rFonts w:ascii="Times New Roman" w:hAnsi="Times New Roman" w:cs="Times New Roman"/>
          <w:sz w:val="24"/>
          <w:szCs w:val="24"/>
          <w:lang w:val="en-US"/>
        </w:rPr>
        <w:t xml:space="preserve">for example </w:t>
      </w:r>
      <w:r w:rsidR="00BE10B7" w:rsidRPr="008077A3">
        <w:rPr>
          <w:rFonts w:ascii="Times New Roman" w:hAnsi="Times New Roman" w:cs="Times New Roman"/>
          <w:sz w:val="24"/>
          <w:szCs w:val="24"/>
          <w:lang w:val="en-US"/>
        </w:rPr>
        <w:t xml:space="preserve">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from the beginning to the end of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(peer-discussion based problem solving)</w:t>
      </w:r>
      <w:r w:rsidR="00BE10B7" w:rsidRPr="008077A3">
        <w:rPr>
          <w:rFonts w:ascii="Times New Roman" w:hAnsi="Times New Roman" w:cs="Times New Roman"/>
          <w:sz w:val="24"/>
          <w:szCs w:val="24"/>
          <w:lang w:val="en-US"/>
        </w:rPr>
        <w:t xml:space="preserve">. @chalmers2021 examined the </w:t>
      </w:r>
      <w:r w:rsidR="00BE10B7" w:rsidRPr="008077A3">
        <w:rPr>
          <w:rFonts w:ascii="Times New Roman" w:hAnsi="Times New Roman" w:cs="Times New Roman"/>
          <w:sz w:val="24"/>
          <w:szCs w:val="24"/>
          <w:lang w:val="en-US"/>
        </w:rPr>
        <w:lastRenderedPageBreak/>
        <w:t>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FC4469" w:rsidRPr="008077A3">
        <w:rPr>
          <w:rFonts w:ascii="Times New Roman" w:hAnsi="Times New Roman" w:cs="Times New Roman"/>
          <w:sz w:val="24"/>
          <w:szCs w:val="24"/>
          <w:lang w:val="en-US"/>
        </w:rPr>
        <w:t xml:space="preserve"> of the task</w:t>
      </w:r>
      <w:r w:rsidR="00BE10B7" w:rsidRPr="008077A3">
        <w:rPr>
          <w:rFonts w:ascii="Times New Roman" w:hAnsi="Times New Roman" w:cs="Times New Roman"/>
          <w:sz w:val="24"/>
          <w:szCs w:val="24"/>
          <w:lang w:val="en-US"/>
        </w:rPr>
        <w:t>.</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teacher stress using wearable devices, because the studies showed</w:t>
      </w:r>
      <w:r w:rsidR="004A6E89" w:rsidRPr="008077A3">
        <w:rPr>
          <w:rFonts w:ascii="Times New Roman" w:hAnsi="Times New Roman" w:cs="Times New Roman"/>
          <w:sz w:val="24"/>
          <w:szCs w:val="24"/>
          <w:lang w:val="en-US"/>
        </w:rPr>
        <w:t xml:space="preserve"> that a)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 b)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1A3BF1E3" w:rsidR="006B68BD" w:rsidRPr="008077A3" w:rsidRDefault="002A710C"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So far, </w:t>
      </w:r>
      <w:r w:rsidR="009432BF" w:rsidRPr="008077A3">
        <w:rPr>
          <w:rFonts w:ascii="Times New Roman" w:hAnsi="Times New Roman" w:cs="Times New Roman"/>
          <w:sz w:val="24"/>
          <w:szCs w:val="24"/>
          <w:lang w:val="en-US"/>
        </w:rPr>
        <w:t xml:space="preserve">to the best of our knowledge, </w:t>
      </w:r>
      <w:r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Pr="008077A3">
        <w:rPr>
          <w:rFonts w:ascii="Times New Roman" w:hAnsi="Times New Roman" w:cs="Times New Roman"/>
          <w:sz w:val="24"/>
          <w:szCs w:val="24"/>
          <w:lang w:val="en-US"/>
        </w:rPr>
        <w:t xml:space="preserve"> teachers’ HR</w:t>
      </w:r>
      <w:r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used a </w:t>
      </w:r>
      <w:r w:rsidRPr="008077A3">
        <w:rPr>
          <w:rFonts w:ascii="Times New Roman" w:hAnsi="Times New Roman" w:cs="Times New Roman"/>
          <w:sz w:val="24"/>
          <w:szCs w:val="24"/>
          <w:lang w:val="en-US"/>
        </w:rPr>
        <w:t xml:space="preserve">fitness tracker to assess HR as an indicator of stress in </w:t>
      </w:r>
      <w:r w:rsidR="00542A65" w:rsidRPr="008077A3">
        <w:rPr>
          <w:rFonts w:ascii="Times New Roman" w:hAnsi="Times New Roman" w:cs="Times New Roman"/>
          <w:i/>
          <w:iCs/>
          <w:sz w:val="24"/>
          <w:szCs w:val="24"/>
          <w:lang w:val="en-US"/>
        </w:rPr>
        <w:t>N</w:t>
      </w:r>
      <w:r w:rsidR="00064B39" w:rsidRPr="008077A3">
        <w:rPr>
          <w:rFonts w:ascii="Times New Roman" w:hAnsi="Times New Roman" w:cs="Times New Roman"/>
          <w:i/>
          <w:iCs/>
          <w:sz w:val="24"/>
          <w:szCs w:val="24"/>
          <w:lang w:val="en-US"/>
        </w:rPr>
        <w:t xml:space="preserve"> </w:t>
      </w:r>
      <w:r w:rsidR="009432BF" w:rsidRPr="008077A3">
        <w:rPr>
          <w:rFonts w:ascii="Times New Roman" w:hAnsi="Times New Roman" w:cs="Times New Roman"/>
          <w:sz w:val="24"/>
          <w:szCs w:val="24"/>
          <w:lang w:val="en-US"/>
        </w:rPr>
        <w:t>=</w:t>
      </w:r>
      <w:r w:rsidR="00064B3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4 </w:t>
      </w:r>
      <w:r w:rsidR="002F159C" w:rsidRPr="008077A3">
        <w:rPr>
          <w:rFonts w:ascii="Times New Roman" w:hAnsi="Times New Roman" w:cs="Times New Roman"/>
          <w:sz w:val="24"/>
          <w:szCs w:val="24"/>
          <w:lang w:val="en-US"/>
        </w:rPr>
        <w:t xml:space="preserve">in-service </w:t>
      </w:r>
      <w:r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the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In particular, it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DB72E9" w:rsidRPr="008077A3">
        <w:rPr>
          <w:rFonts w:ascii="Times New Roman" w:hAnsi="Times New Roman" w:cs="Times New Roman"/>
          <w:sz w:val="24"/>
          <w:szCs w:val="24"/>
          <w:lang w:val="en-US"/>
        </w:rPr>
        <w:t>of</w:t>
      </w:r>
      <w:r w:rsidR="006A49E7" w:rsidRPr="008077A3">
        <w:rPr>
          <w:rFonts w:ascii="Times New Roman" w:hAnsi="Times New Roman" w:cs="Times New Roman"/>
          <w:sz w:val="24"/>
          <w:szCs w:val="24"/>
          <w:lang w:val="en-US"/>
        </w:rPr>
        <w:t xml:space="preserve"> teachers reporting high stress levels. It should, however, 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0D829B7"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depending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FC4469" w:rsidRPr="008077A3">
        <w:rPr>
          <w:rFonts w:ascii="Times New Roman" w:hAnsi="Times New Roman" w:cs="Times New Roman"/>
          <w:sz w:val="24"/>
          <w:szCs w:val="24"/>
          <w:lang w:val="en-US"/>
        </w:rPr>
        <w:t>, in particular,</w:t>
      </w:r>
      <w:r w:rsidRPr="008077A3">
        <w:rPr>
          <w:rFonts w:ascii="Times New Roman" w:hAnsi="Times New Roman" w:cs="Times New Roman"/>
          <w:sz w:val="24"/>
          <w:szCs w:val="24"/>
          <w:lang w:val="en-US"/>
        </w:rPr>
        <w:t xml:space="preserve"> led to an increase in HR [@sperka1995; @scheuch1997psychophysische; @donker2018; @junker2021]. </w:t>
      </w:r>
      <w:r w:rsidR="00AF710E" w:rsidRPr="008077A3">
        <w:rPr>
          <w:rFonts w:ascii="Times New Roman" w:hAnsi="Times New Roman" w:cs="Times New Roman"/>
          <w:sz w:val="24"/>
          <w:szCs w:val="24"/>
          <w:lang w:val="en-US"/>
        </w:rPr>
        <w:t xml:space="preserve">However,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that investigate data from 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ubiquitous tool for researching </w:t>
      </w:r>
      <w:r w:rsidR="00AF710E" w:rsidRPr="008077A3">
        <w:rPr>
          <w:rFonts w:ascii="Times New Roman" w:hAnsi="Times New Roman" w:cs="Times New Roman"/>
          <w:sz w:val="24"/>
          <w:szCs w:val="24"/>
          <w:lang w:val="en-US"/>
        </w:rPr>
        <w:t xml:space="preserve">links between teachers’ HR and subjective stressor appraisal or effects of teaching experience. </w:t>
      </w:r>
    </w:p>
    <w:p w14:paraId="07B2BDC8" w14:textId="062CB9CB" w:rsidR="006B68BD" w:rsidRPr="008077A3" w:rsidRDefault="006B68BD" w:rsidP="003420F3">
      <w:pPr>
        <w:spacing w:line="480" w:lineRule="auto"/>
        <w:rPr>
          <w:rFonts w:ascii="Times New Roman" w:hAnsi="Times New Roman" w:cs="Times New Roman"/>
          <w:sz w:val="24"/>
          <w:szCs w:val="24"/>
          <w:lang w:val="en-US"/>
        </w:rPr>
      </w:pP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5A8481D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sidR="000161E8">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0161E8">
        <w:rPr>
          <w:rFonts w:ascii="Times New Roman" w:hAnsi="Times New Roman" w:cs="Times New Roman"/>
          <w:sz w:val="24"/>
          <w:szCs w:val="24"/>
          <w:lang w:val="en-US"/>
        </w:rPr>
        <w:t>with</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teachers </w:t>
      </w:r>
      <w:r w:rsidR="000161E8">
        <w:rPr>
          <w:rFonts w:ascii="Times New Roman" w:hAnsi="Times New Roman" w:cs="Times New Roman"/>
          <w:sz w:val="24"/>
          <w:szCs w:val="24"/>
          <w:lang w:val="en-US"/>
        </w:rPr>
        <w:t>facing</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w:t>
      </w:r>
      <w:r w:rsidR="000161E8">
        <w:rPr>
          <w:rFonts w:ascii="Times New Roman" w:hAnsi="Times New Roman" w:cs="Times New Roman"/>
          <w:sz w:val="24"/>
          <w:szCs w:val="24"/>
          <w:lang w:val="en-US"/>
        </w:rPr>
        <w:t>host</w:t>
      </w:r>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of stressors during </w:t>
      </w:r>
      <w:r w:rsidR="000161E8">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everyday work [@smith2000; @herman2020; @schult2014belastet]. 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p>
    <w:p w14:paraId="3AC900EA" w14:textId="69055E6A" w:rsidR="00FE29C2" w:rsidRPr="008077A3" w:rsidRDefault="000161E8" w:rsidP="003420F3">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Pr="008077A3">
        <w:rPr>
          <w:rFonts w:ascii="Times New Roman" w:hAnsi="Times New Roman" w:cs="Times New Roman"/>
          <w:sz w:val="24"/>
          <w:szCs w:val="24"/>
          <w:lang w:val="en-US"/>
        </w:rPr>
        <w:t xml:space="preserve"> </w:t>
      </w:r>
      <w:r w:rsidR="00FE29C2" w:rsidRPr="008077A3">
        <w:rPr>
          <w:rFonts w:ascii="Times New Roman" w:hAnsi="Times New Roman" w:cs="Times New Roman"/>
          <w:sz w:val="24"/>
          <w:szCs w:val="24"/>
          <w:lang w:val="en-US"/>
        </w:rPr>
        <w:t>definition of teacher stress is based on the transactional stress model by Lazarus and colleagues [@lazarus1981stressbezogene; @lazarus1984stress],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and</w:t>
      </w:r>
      <w:r w:rsidR="00743EFA">
        <w:rPr>
          <w:rFonts w:ascii="Times New Roman" w:hAnsi="Times New Roman" w:cs="Times New Roman"/>
          <w:sz w:val="24"/>
          <w:szCs w:val="24"/>
          <w:lang w:val="en-US"/>
        </w:rPr>
        <w:t>, more recently,</w:t>
      </w:r>
      <w:r w:rsidR="006A6D99" w:rsidRPr="008077A3">
        <w:rPr>
          <w:rFonts w:ascii="Times New Roman" w:hAnsi="Times New Roman" w:cs="Times New Roman"/>
          <w:sz w:val="24"/>
          <w:szCs w:val="24"/>
          <w:lang w:val="en-US"/>
        </w:rPr>
        <w:t xml:space="preserve"> </w:t>
      </w:r>
      <w:r w:rsidR="009A5E0E" w:rsidRPr="008077A3">
        <w:rPr>
          <w:rFonts w:ascii="Times New Roman" w:hAnsi="Times New Roman" w:cs="Times New Roman"/>
          <w:sz w:val="24"/>
          <w:szCs w:val="24"/>
          <w:lang w:val="en-US"/>
        </w:rPr>
        <w:t>@van2006stress</w:t>
      </w:r>
      <w:r w:rsidR="00FE29C2" w:rsidRPr="008077A3">
        <w:rPr>
          <w:rFonts w:ascii="Times New Roman" w:hAnsi="Times New Roman" w:cs="Times New Roman"/>
          <w:sz w:val="24"/>
          <w:szCs w:val="24"/>
          <w:lang w:val="en-US"/>
        </w:rPr>
        <w:t xml:space="preserve">. In general, the transactional stress model [@lazarus1990theory] highlights the interaction between an individual and the environment, whereby stress refers to a person’s subjective reaction to an event (a stressor) that exceeds their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38C762D1"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743EFA">
        <w:rPr>
          <w:rFonts w:ascii="Times New Roman" w:hAnsi="Times New Roman" w:cs="Times New Roman"/>
          <w:sz w:val="24"/>
          <w:szCs w:val="24"/>
          <w:lang w:val="en-US"/>
        </w:rPr>
        <w:t xml:space="preserve"> proposed by van Dick</w:t>
      </w:r>
      <w:r w:rsidR="00A70866"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where coping fails, stress ensues, often accompanied by physiological reactions like increased HR (6). As part of the coping process, and dependent on its outcomes, teachers re-evaluate the stressor (7). </w:t>
      </w:r>
    </w:p>
    <w:p w14:paraId="0592E6BC" w14:textId="35F3130E" w:rsidR="00792E3B"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Effective classroom management strategies </w:t>
      </w:r>
      <w:r w:rsidR="009C0FF1" w:rsidRPr="008077A3">
        <w:rPr>
          <w:rFonts w:ascii="Times New Roman" w:hAnsi="Times New Roman" w:cs="Times New Roman"/>
          <w:sz w:val="24"/>
          <w:szCs w:val="24"/>
          <w:lang w:val="en-US"/>
        </w:rPr>
        <w:t xml:space="preserve">in </w:t>
      </w:r>
      <w:r w:rsidR="009C0FF1" w:rsidRPr="008077A3">
        <w:rPr>
          <w:rFonts w:ascii="Times New Roman" w:hAnsi="Times New Roman" w:cs="Times New Roman"/>
          <w:sz w:val="24"/>
          <w:szCs w:val="24"/>
          <w:lang w:val="en-US"/>
        </w:rPr>
        <w:lastRenderedPageBreak/>
        <w:t xml:space="preserve">turn </w:t>
      </w:r>
      <w:r w:rsidR="007320EE" w:rsidRPr="008077A3">
        <w:rPr>
          <w:rFonts w:ascii="Times New Roman" w:hAnsi="Times New Roman" w:cs="Times New Roman"/>
          <w:sz w:val="24"/>
          <w:szCs w:val="24"/>
          <w:lang w:val="en-US"/>
        </w:rPr>
        <w:t>are considered to be important resources and have an influence on the stress response. Thus, research has shown that</w:t>
      </w:r>
      <w:r w:rsidR="00E84777" w:rsidRPr="008077A3">
        <w:rPr>
          <w:rFonts w:ascii="Times New Roman" w:hAnsi="Times New Roman" w:cs="Times New Roman"/>
          <w:sz w:val="24"/>
          <w:szCs w:val="24"/>
          <w:lang w:val="en-US"/>
        </w:rPr>
        <w:t xml:space="preserve"> e</w:t>
      </w:r>
      <w:r w:rsidRPr="008077A3">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sidRPr="008077A3">
        <w:rPr>
          <w:rFonts w:ascii="Times New Roman" w:hAnsi="Times New Roman" w:cs="Times New Roman"/>
          <w:sz w:val="24"/>
          <w:szCs w:val="24"/>
          <w:lang w:val="en-US"/>
        </w:rPr>
        <w:t xml:space="preserve">s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743EFA">
        <w:rPr>
          <w:rFonts w:ascii="Times New Roman" w:hAnsi="Times New Roman" w:cs="Times New Roman"/>
          <w:sz w:val="24"/>
          <w:szCs w:val="24"/>
          <w:lang w:val="en-US"/>
        </w:rPr>
        <w:t>B</w:t>
      </w:r>
      <w:r w:rsidR="00D071CF" w:rsidRPr="008077A3">
        <w:rPr>
          <w:rFonts w:ascii="Times New Roman" w:hAnsi="Times New Roman" w:cs="Times New Roman"/>
          <w:sz w:val="24"/>
          <w:szCs w:val="24"/>
          <w:lang w:val="en-US"/>
        </w:rPr>
        <w:t>eginning teachers</w:t>
      </w:r>
      <w:r w:rsidR="00743EFA">
        <w:rPr>
          <w:rFonts w:ascii="Times New Roman" w:hAnsi="Times New Roman" w:cs="Times New Roman"/>
          <w:sz w:val="24"/>
          <w:szCs w:val="24"/>
          <w:lang w:val="en-US"/>
        </w:rPr>
        <w:t>, in particular,</w:t>
      </w:r>
      <w:r w:rsidR="00D071CF" w:rsidRPr="008077A3">
        <w:rPr>
          <w:rFonts w:ascii="Times New Roman" w:hAnsi="Times New Roman" w:cs="Times New Roman"/>
          <w:sz w:val="24"/>
          <w:szCs w:val="24"/>
          <w:lang w:val="en-US"/>
        </w:rPr>
        <w:t xml:space="preserve"> 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22CC13BD" w14:textId="1B714113" w:rsidR="00B06819" w:rsidRPr="008077A3" w:rsidRDefault="00792E3B" w:rsidP="003420F3">
      <w:pPr>
        <w:spacing w:line="480" w:lineRule="auto"/>
        <w:rPr>
          <w:rFonts w:ascii="Times New Roman" w:hAnsi="Times New Roman" w:cs="Times New Roman"/>
          <w:sz w:val="24"/>
          <w:szCs w:val="24"/>
          <w:lang w:val="en-US"/>
        </w:rPr>
      </w:pPr>
      <w:commentRangeStart w:id="0"/>
      <w:commentRangeStart w:id="1"/>
      <w:r w:rsidRPr="008077A3">
        <w:rPr>
          <w:rFonts w:ascii="Times New Roman" w:hAnsi="Times New Roman" w:cs="Times New Roman"/>
          <w:sz w:val="24"/>
          <w:szCs w:val="24"/>
          <w:lang w:val="en-US"/>
        </w:rPr>
        <w:t xml:space="preserve">Despite recognizing these factors, studies often </w:t>
      </w:r>
      <w:commentRangeEnd w:id="0"/>
      <w:r w:rsidR="00743EFA">
        <w:rPr>
          <w:rStyle w:val="Kommentarzeichen"/>
        </w:rPr>
        <w:commentReference w:id="0"/>
      </w:r>
      <w:commentRangeEnd w:id="1"/>
      <w:r w:rsidR="00743EFA">
        <w:rPr>
          <w:rStyle w:val="Kommentarzeichen"/>
        </w:rPr>
        <w:commentReference w:id="1"/>
      </w:r>
      <w:r w:rsidRPr="008077A3">
        <w:rPr>
          <w:rFonts w:ascii="Times New Roman" w:hAnsi="Times New Roman" w:cs="Times New Roman"/>
          <w:sz w:val="24"/>
          <w:szCs w:val="24"/>
          <w:lang w:val="en-US"/>
        </w:rPr>
        <w:t>overlook the complexity of the transactional stress model</w:t>
      </w:r>
      <w:r w:rsidR="0054676B" w:rsidRPr="008077A3">
        <w:rPr>
          <w:rFonts w:ascii="Times New Roman" w:hAnsi="Times New Roman" w:cs="Times New Roman"/>
          <w:sz w:val="24"/>
          <w:szCs w:val="24"/>
          <w:lang w:val="en-US"/>
        </w:rPr>
        <w:t xml:space="preserve"> </w:t>
      </w:r>
      <w:r w:rsidR="00790458" w:rsidRPr="008077A3">
        <w:rPr>
          <w:rFonts w:ascii="Times New Roman" w:hAnsi="Times New Roman" w:cs="Times New Roman"/>
          <w:sz w:val="24"/>
          <w:szCs w:val="24"/>
          <w:lang w:val="en-US"/>
        </w:rPr>
        <w:t xml:space="preserve">by neglecting the investigation of additional parameters such as </w:t>
      </w:r>
      <w:r w:rsidR="00D071CF" w:rsidRPr="008077A3">
        <w:rPr>
          <w:rFonts w:ascii="Times New Roman" w:hAnsi="Times New Roman" w:cs="Times New Roman"/>
          <w:sz w:val="24"/>
          <w:szCs w:val="24"/>
          <w:lang w:val="en-US"/>
        </w:rPr>
        <w:t xml:space="preserve">professional experience, </w:t>
      </w:r>
      <w:r w:rsidR="00790458" w:rsidRPr="008077A3">
        <w:rPr>
          <w:rFonts w:ascii="Times New Roman" w:hAnsi="Times New Roman" w:cs="Times New Roman"/>
          <w:sz w:val="24"/>
          <w:szCs w:val="24"/>
          <w:lang w:val="en-US"/>
        </w:rPr>
        <w:t>appraisal</w:t>
      </w:r>
      <w:r w:rsidR="00D071CF"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and coping strategies, which are</w:t>
      </w:r>
      <w:r w:rsidR="00BF47A5" w:rsidRPr="008077A3">
        <w:rPr>
          <w:rFonts w:ascii="Times New Roman" w:hAnsi="Times New Roman" w:cs="Times New Roman"/>
          <w:sz w:val="24"/>
          <w:szCs w:val="24"/>
          <w:lang w:val="en-US"/>
        </w:rPr>
        <w:t xml:space="preserve"> important indicators in predicting</w:t>
      </w:r>
      <w:r w:rsidR="00790458" w:rsidRPr="008077A3">
        <w:rPr>
          <w:rFonts w:ascii="Times New Roman" w:hAnsi="Times New Roman" w:cs="Times New Roman"/>
          <w:sz w:val="24"/>
          <w:szCs w:val="24"/>
          <w:lang w:val="en-US"/>
        </w:rPr>
        <w:t xml:space="preserve"> stress reactions</w:t>
      </w:r>
      <w:r w:rsidR="0020459D" w:rsidRPr="008077A3">
        <w:rPr>
          <w:rFonts w:ascii="Times New Roman" w:hAnsi="Times New Roman" w:cs="Times New Roman"/>
          <w:sz w:val="24"/>
          <w:szCs w:val="24"/>
          <w:lang w:val="en-US"/>
        </w:rPr>
        <w:t xml:space="preserve"> [for an overview</w:t>
      </w:r>
      <w:r w:rsidR="009C0FF1" w:rsidRPr="008077A3">
        <w:rPr>
          <w:rFonts w:ascii="Times New Roman" w:hAnsi="Times New Roman" w:cs="Times New Roman"/>
          <w:sz w:val="24"/>
          <w:szCs w:val="24"/>
          <w:lang w:val="en-US"/>
        </w:rPr>
        <w:t xml:space="preserve">, see </w:t>
      </w:r>
      <w:r w:rsidRPr="008077A3">
        <w:rPr>
          <w:rFonts w:ascii="Times New Roman" w:hAnsi="Times New Roman" w:cs="Times New Roman"/>
          <w:sz w:val="24"/>
          <w:szCs w:val="24"/>
          <w:lang w:val="en-US"/>
        </w:rPr>
        <w:t>@obbarius2021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commentRangeStart w:id="2"/>
      <w:r w:rsidR="001A0B0C" w:rsidRPr="008077A3">
        <w:rPr>
          <w:rFonts w:ascii="Times New Roman" w:hAnsi="Times New Roman" w:cs="Times New Roman"/>
          <w:sz w:val="24"/>
          <w:szCs w:val="24"/>
          <w:lang w:val="en-US"/>
        </w:rPr>
        <w:t>@goh2010revised, for example</w:t>
      </w:r>
      <w:r w:rsidR="00D071CF" w:rsidRPr="008077A3">
        <w:rPr>
          <w:rFonts w:ascii="Times New Roman" w:hAnsi="Times New Roman" w:cs="Times New Roman"/>
          <w:sz w:val="24"/>
          <w:szCs w:val="24"/>
          <w:lang w:val="en-US"/>
        </w:rPr>
        <w:t xml:space="preserve">, </w:t>
      </w:r>
      <w:r w:rsidR="00782ED8" w:rsidRPr="008077A3">
        <w:rPr>
          <w:rFonts w:ascii="Times New Roman" w:hAnsi="Times New Roman" w:cs="Times New Roman"/>
          <w:sz w:val="24"/>
          <w:szCs w:val="24"/>
          <w:lang w:val="en-US"/>
        </w:rPr>
        <w:t xml:space="preserve">found direct links </w:t>
      </w:r>
      <w:r w:rsidR="001A0B0C" w:rsidRPr="008077A3">
        <w:rPr>
          <w:rFonts w:ascii="Times New Roman" w:hAnsi="Times New Roman" w:cs="Times New Roman"/>
          <w:sz w:val="24"/>
          <w:szCs w:val="24"/>
          <w:lang w:val="en-US"/>
        </w:rPr>
        <w:t xml:space="preserve">in </w:t>
      </w:r>
      <w:r w:rsidR="001A0B0C" w:rsidRPr="008077A3">
        <w:rPr>
          <w:rFonts w:ascii="Times New Roman" w:hAnsi="Times New Roman" w:cs="Times New Roman"/>
          <w:i/>
          <w:iCs/>
          <w:sz w:val="24"/>
          <w:szCs w:val="24"/>
          <w:lang w:val="en-US"/>
        </w:rPr>
        <w:t>N</w:t>
      </w:r>
      <w:r w:rsidR="001A0B0C" w:rsidRPr="008077A3">
        <w:rPr>
          <w:rFonts w:ascii="Times New Roman" w:hAnsi="Times New Roman" w:cs="Times New Roman"/>
          <w:sz w:val="24"/>
          <w:szCs w:val="24"/>
          <w:lang w:val="en-US"/>
        </w:rPr>
        <w:t xml:space="preserve"> = 129 participants with full-time employment </w:t>
      </w:r>
      <w:r w:rsidR="00782ED8" w:rsidRPr="008077A3">
        <w:rPr>
          <w:rFonts w:ascii="Times New Roman" w:hAnsi="Times New Roman" w:cs="Times New Roman"/>
          <w:sz w:val="24"/>
          <w:szCs w:val="24"/>
          <w:lang w:val="en-US"/>
        </w:rPr>
        <w:t xml:space="preserve">between primary appraisal and initial stress levels, as well as between stress levels over time. </w:t>
      </w:r>
      <w:commentRangeEnd w:id="2"/>
      <w:r w:rsidR="00743EFA">
        <w:rPr>
          <w:rStyle w:val="Kommentarzeichen"/>
        </w:rPr>
        <w:commentReference w:id="2"/>
      </w:r>
      <w:r w:rsidR="001A0B0C" w:rsidRPr="008077A3">
        <w:rPr>
          <w:rFonts w:ascii="Times New Roman" w:hAnsi="Times New Roman" w:cs="Times New Roman"/>
          <w:sz w:val="24"/>
          <w:szCs w:val="24"/>
          <w:lang w:val="en-US"/>
        </w:rPr>
        <w:t xml:space="preserve">In the educational context, </w:t>
      </w:r>
      <w:r w:rsidR="00AC4560" w:rsidRPr="008077A3">
        <w:rPr>
          <w:rFonts w:ascii="Times New Roman" w:hAnsi="Times New Roman" w:cs="Times New Roman"/>
          <w:sz w:val="24"/>
          <w:szCs w:val="24"/>
          <w:lang w:val="en-US"/>
        </w:rPr>
        <w:t xml:space="preserve">@laugaa2008stress showed in a questionnaire study with </w:t>
      </w:r>
      <w:r w:rsidR="00AC4560" w:rsidRPr="008077A3">
        <w:rPr>
          <w:rFonts w:ascii="Times New Roman" w:hAnsi="Times New Roman" w:cs="Times New Roman"/>
          <w:i/>
          <w:iCs/>
          <w:sz w:val="24"/>
          <w:szCs w:val="24"/>
          <w:lang w:val="en-US"/>
        </w:rPr>
        <w:t>N</w:t>
      </w:r>
      <w:r w:rsidR="00AC4560" w:rsidRPr="008077A3">
        <w:rPr>
          <w:rFonts w:ascii="Times New Roman" w:hAnsi="Times New Roman" w:cs="Times New Roman"/>
          <w:sz w:val="24"/>
          <w:szCs w:val="24"/>
          <w:lang w:val="en-US"/>
        </w:rPr>
        <w:t xml:space="preserve"> = 410 French teachers that perceived stress and coping strategies are important variables in explaining variance in burnout.</w:t>
      </w:r>
      <w:r w:rsidR="004F5341">
        <w:rPr>
          <w:rFonts w:ascii="Times New Roman" w:hAnsi="Times New Roman" w:cs="Times New Roman"/>
          <w:sz w:val="24"/>
          <w:szCs w:val="24"/>
          <w:lang w:val="en-US"/>
        </w:rPr>
        <w:t xml:space="preserve"> In our study, we aimed to explore how teachers´ professional experience is linked to their subjective appraisals of, and stress shown in response to a micro-teaching unit in which a series of typical classroom disruptions were introduced as an experimental manipulation. </w:t>
      </w:r>
    </w:p>
    <w:p w14:paraId="41C375EF" w14:textId="77777777" w:rsidR="00156951" w:rsidRPr="008077A3" w:rsidRDefault="00156951"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62DA2A20"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The </w:t>
      </w:r>
      <w:r w:rsidR="004730CB" w:rsidRPr="008077A3">
        <w:rPr>
          <w:rFonts w:ascii="Times New Roman" w:hAnsi="Times New Roman" w:cs="Times New Roman"/>
          <w:sz w:val="24"/>
          <w:szCs w:val="24"/>
          <w:lang w:val="en-US"/>
        </w:rPr>
        <w:t xml:space="preserve">data analyzed </w:t>
      </w:r>
      <w:r w:rsidR="005C0A34" w:rsidRPr="008077A3">
        <w:rPr>
          <w:rFonts w:ascii="Times New Roman" w:hAnsi="Times New Roman" w:cs="Times New Roman"/>
          <w:sz w:val="24"/>
          <w:szCs w:val="24"/>
          <w:lang w:val="en-US"/>
        </w:rPr>
        <w:t xml:space="preserve">in </w:t>
      </w:r>
      <w:r w:rsidR="004730CB" w:rsidRPr="008077A3">
        <w:rPr>
          <w:rFonts w:ascii="Times New Roman" w:hAnsi="Times New Roman" w:cs="Times New Roman"/>
          <w:sz w:val="24"/>
          <w:szCs w:val="24"/>
          <w:lang w:val="en-US"/>
        </w:rPr>
        <w:t xml:space="preserve">the </w:t>
      </w:r>
      <w:r w:rsidRPr="008077A3">
        <w:rPr>
          <w:rFonts w:ascii="Times New Roman" w:hAnsi="Times New Roman" w:cs="Times New Roman"/>
          <w:sz w:val="24"/>
          <w:szCs w:val="24"/>
          <w:lang w:val="en-US"/>
        </w:rPr>
        <w:t xml:space="preserve">present </w:t>
      </w:r>
      <w:r w:rsidR="004730CB" w:rsidRPr="008077A3">
        <w:rPr>
          <w:rFonts w:ascii="Times New Roman" w:hAnsi="Times New Roman" w:cs="Times New Roman"/>
          <w:sz w:val="24"/>
          <w:szCs w:val="24"/>
          <w:lang w:val="en-US"/>
        </w:rPr>
        <w:t xml:space="preserve">study were obtained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who participated in a lab</w:t>
      </w:r>
      <w:r w:rsidR="008375C1" w:rsidRPr="008077A3">
        <w:rPr>
          <w:rFonts w:ascii="Times New Roman" w:hAnsi="Times New Roman" w:cs="Times New Roman"/>
          <w:sz w:val="24"/>
          <w:szCs w:val="24"/>
          <w:lang w:val="en-US"/>
        </w:rPr>
        <w:t>oratory</w:t>
      </w:r>
      <w:r w:rsidR="00A62656">
        <w:rPr>
          <w:rFonts w:ascii="Times New Roman" w:hAnsi="Times New Roman" w:cs="Times New Roman"/>
          <w:sz w:val="24"/>
          <w:szCs w:val="24"/>
          <w:lang w:val="en-US"/>
        </w:rPr>
        <w:t>, mobile eye-tracking</w:t>
      </w:r>
      <w:r w:rsidR="004730CB" w:rsidRPr="008077A3">
        <w:rPr>
          <w:rFonts w:ascii="Times New Roman" w:hAnsi="Times New Roman" w:cs="Times New Roman"/>
          <w:sz w:val="24"/>
          <w:szCs w:val="24"/>
          <w:lang w:val="en-US"/>
        </w:rPr>
        <w:t xml:space="preserve"> study as part of </w:t>
      </w:r>
      <w:r w:rsidRPr="008077A3">
        <w:rPr>
          <w:rFonts w:ascii="Times New Roman" w:hAnsi="Times New Roman" w:cs="Times New Roman"/>
          <w:sz w:val="24"/>
          <w:szCs w:val="24"/>
          <w:lang w:val="en-US"/>
        </w:rPr>
        <w:t xml:space="preserve">a larger project targeting </w:t>
      </w:r>
      <w:r w:rsidRPr="008077A3">
        <w:rPr>
          <w:rFonts w:ascii="Times New Roman" w:hAnsi="Times New Roman" w:cs="Times New Roman"/>
          <w:sz w:val="24"/>
          <w:szCs w:val="24"/>
          <w:lang w:val="en-US"/>
        </w:rPr>
        <w:lastRenderedPageBreak/>
        <w:t xml:space="preserve">the development of </w:t>
      </w:r>
      <w:r w:rsidR="00D02116" w:rsidRPr="008077A3">
        <w:rPr>
          <w:rFonts w:ascii="Times New Roman" w:hAnsi="Times New Roman" w:cs="Times New Roman"/>
          <w:sz w:val="24"/>
          <w:szCs w:val="24"/>
          <w:lang w:val="en-US"/>
        </w:rPr>
        <w:t>classroom management</w:t>
      </w:r>
      <w:r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Pr="008077A3">
        <w:rPr>
          <w:rFonts w:ascii="Times New Roman" w:hAnsi="Times New Roman" w:cs="Times New Roman"/>
          <w:sz w:val="24"/>
          <w:szCs w:val="24"/>
          <w:lang w:val="en-US"/>
        </w:rPr>
        <w:t>taught a 15-minute</w:t>
      </w:r>
      <w:r w:rsidR="001C6783"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self-prepared </w:t>
      </w:r>
      <w:r w:rsidR="004611A6"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to a </w:t>
      </w:r>
      <w:r w:rsidR="000D28E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class</w:t>
      </w:r>
      <w:r w:rsidR="004B0C2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Pr="008077A3">
        <w:rPr>
          <w:rFonts w:ascii="Times New Roman" w:hAnsi="Times New Roman" w:cs="Times New Roman"/>
          <w:sz w:val="24"/>
          <w:szCs w:val="24"/>
          <w:lang w:val="en-US"/>
        </w:rPr>
        <w:t>possibly disruptive</w:t>
      </w:r>
      <w:r w:rsidR="001C6783" w:rsidRPr="008077A3">
        <w:rPr>
          <w:rFonts w:ascii="Times New Roman" w:hAnsi="Times New Roman" w:cs="Times New Roman"/>
          <w:sz w:val="24"/>
          <w:szCs w:val="24"/>
          <w:lang w:val="en-US"/>
        </w:rPr>
        <w:t>,</w:t>
      </w:r>
      <w:r w:rsidR="00AA3B91" w:rsidRPr="008077A3">
        <w:rPr>
          <w:rFonts w:ascii="Times New Roman" w:hAnsi="Times New Roman" w:cs="Times New Roman"/>
          <w:sz w:val="24"/>
          <w:szCs w:val="24"/>
          <w:lang w:val="en-US"/>
        </w:rPr>
        <w:t xml:space="preserve"> typical</w:t>
      </w:r>
      <w:r w:rsidRPr="008077A3">
        <w:rPr>
          <w:rFonts w:ascii="Times New Roman" w:hAnsi="Times New Roman" w:cs="Times New Roman"/>
          <w:sz w:val="24"/>
          <w:szCs w:val="24"/>
          <w:lang w:val="en-US"/>
        </w:rPr>
        <w:t xml:space="preserve"> 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t>
      </w:r>
      <w:r w:rsidR="00451D6C">
        <w:rPr>
          <w:rFonts w:ascii="Times New Roman" w:hAnsi="Times New Roman" w:cs="Times New Roman"/>
          <w:sz w:val="24"/>
          <w:szCs w:val="24"/>
          <w:lang w:val="en-US"/>
        </w:rPr>
        <w:t>was</w:t>
      </w:r>
      <w:r w:rsidR="00451D6C" w:rsidRPr="008077A3">
        <w:rPr>
          <w:rFonts w:ascii="Times New Roman" w:hAnsi="Times New Roman" w:cs="Times New Roman"/>
          <w:sz w:val="24"/>
          <w:szCs w:val="24"/>
          <w:lang w:val="en-US"/>
        </w:rPr>
        <w:t xml:space="preserve"> </w:t>
      </w:r>
      <w:r w:rsidR="00380C8E" w:rsidRPr="008077A3">
        <w:rPr>
          <w:rFonts w:ascii="Times New Roman" w:hAnsi="Times New Roman" w:cs="Times New Roman"/>
          <w:sz w:val="24"/>
          <w:szCs w:val="24"/>
          <w:lang w:val="en-US"/>
        </w:rPr>
        <w:t xml:space="preserve">divided </w:t>
      </w:r>
      <w:r w:rsidR="001C6783" w:rsidRPr="008077A3">
        <w:rPr>
          <w:rFonts w:ascii="Times New Roman" w:hAnsi="Times New Roman" w:cs="Times New Roman"/>
          <w:sz w:val="24"/>
          <w:szCs w:val="24"/>
          <w:lang w:val="en-US"/>
        </w:rPr>
        <w:t>in</w:t>
      </w:r>
      <w:r w:rsidR="00451D6C">
        <w:rPr>
          <w:rFonts w:ascii="Times New Roman" w:hAnsi="Times New Roman" w:cs="Times New Roman"/>
          <w:sz w:val="24"/>
          <w:szCs w:val="24"/>
          <w:lang w:val="en-US"/>
        </w:rPr>
        <w:t>to</w:t>
      </w:r>
      <w:r w:rsidR="001C6783" w:rsidRPr="008077A3">
        <w:rPr>
          <w:rFonts w:ascii="Times New Roman" w:hAnsi="Times New Roman" w:cs="Times New Roman"/>
          <w:sz w:val="24"/>
          <w:szCs w:val="24"/>
          <w:lang w:val="en-US"/>
        </w:rPr>
        <w:t xml:space="preserve"> five phases: In the </w:t>
      </w:r>
      <w:r w:rsidR="001C6783" w:rsidRPr="008077A3">
        <w:rPr>
          <w:rFonts w:ascii="Times New Roman" w:hAnsi="Times New Roman" w:cs="Times New Roman"/>
          <w:i/>
          <w:iCs/>
          <w:sz w:val="24"/>
          <w:szCs w:val="24"/>
          <w:lang w:val="en-US"/>
        </w:rPr>
        <w:t>pre-teaching phase</w:t>
      </w:r>
      <w:r w:rsidR="001C6783" w:rsidRPr="008077A3">
        <w:rPr>
          <w:rFonts w:ascii="Times New Roman" w:hAnsi="Times New Roman" w:cs="Times New Roman"/>
          <w:sz w:val="24"/>
          <w:szCs w:val="24"/>
          <w:lang w:val="en-US"/>
        </w:rPr>
        <w:t xml:space="preserve">, participants were welcomed, prepared for the following micro-teaching unit, and familiarized with the setting. In the </w:t>
      </w:r>
      <w:r w:rsidR="001C6783" w:rsidRPr="008077A3">
        <w:rPr>
          <w:rFonts w:ascii="Times New Roman" w:hAnsi="Times New Roman" w:cs="Times New Roman"/>
          <w:i/>
          <w:iCs/>
          <w:sz w:val="24"/>
          <w:szCs w:val="24"/>
          <w:lang w:val="en-US"/>
        </w:rPr>
        <w:t>teaching phase</w:t>
      </w:r>
      <w:r w:rsidR="001C6783" w:rsidRPr="008077A3">
        <w:rPr>
          <w:rFonts w:ascii="Times New Roman" w:hAnsi="Times New Roman" w:cs="Times New Roman"/>
          <w:sz w:val="24"/>
          <w:szCs w:val="24"/>
          <w:lang w:val="en-US"/>
        </w:rPr>
        <w:t>, participants taught the micro-teaching unit and experienced</w:t>
      </w:r>
      <w:r w:rsidR="004416DD" w:rsidRPr="008077A3">
        <w:rPr>
          <w:rFonts w:ascii="Times New Roman" w:hAnsi="Times New Roman" w:cs="Times New Roman"/>
          <w:sz w:val="24"/>
          <w:szCs w:val="24"/>
          <w:lang w:val="en-US"/>
        </w:rPr>
        <w:t xml:space="preserve"> </w:t>
      </w:r>
      <w:r w:rsidR="00F5259E" w:rsidRPr="008077A3">
        <w:rPr>
          <w:rFonts w:ascii="Times New Roman" w:hAnsi="Times New Roman" w:cs="Times New Roman"/>
          <w:sz w:val="24"/>
          <w:szCs w:val="24"/>
          <w:lang w:val="en-US"/>
        </w:rPr>
        <w:t xml:space="preserve">possibly disruptive </w:t>
      </w:r>
      <w:r w:rsidR="001C6783" w:rsidRPr="008077A3">
        <w:rPr>
          <w:rFonts w:ascii="Times New Roman" w:hAnsi="Times New Roman" w:cs="Times New Roman"/>
          <w:sz w:val="24"/>
          <w:szCs w:val="24"/>
          <w:lang w:val="en-US"/>
        </w:rPr>
        <w:t xml:space="preserve">classroom </w:t>
      </w:r>
      <w:r w:rsidR="00F5259E" w:rsidRPr="008077A3">
        <w:rPr>
          <w:rFonts w:ascii="Times New Roman" w:hAnsi="Times New Roman" w:cs="Times New Roman"/>
          <w:sz w:val="24"/>
          <w:szCs w:val="24"/>
          <w:lang w:val="en-US"/>
        </w:rPr>
        <w:t>events</w:t>
      </w:r>
      <w:r w:rsidR="001C678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In the </w:t>
      </w:r>
      <w:r w:rsidRPr="008077A3">
        <w:rPr>
          <w:rFonts w:ascii="Times New Roman" w:hAnsi="Times New Roman" w:cs="Times New Roman"/>
          <w:i/>
          <w:iCs/>
          <w:sz w:val="24"/>
          <w:szCs w:val="24"/>
          <w:lang w:val="en-US"/>
        </w:rPr>
        <w:t>post-teaching phase</w:t>
      </w:r>
      <w:r w:rsidRPr="008077A3">
        <w:rPr>
          <w:rFonts w:ascii="Times New Roman" w:hAnsi="Times New Roman" w:cs="Times New Roman"/>
          <w:sz w:val="24"/>
          <w:szCs w:val="24"/>
          <w:lang w:val="en-US"/>
        </w:rPr>
        <w:t>, participants answered several questionnaires</w:t>
      </w:r>
      <w:r w:rsidR="00F5259E" w:rsidRPr="008077A3">
        <w:rPr>
          <w:rFonts w:ascii="Times New Roman" w:hAnsi="Times New Roman" w:cs="Times New Roman"/>
          <w:sz w:val="24"/>
          <w:szCs w:val="24"/>
          <w:lang w:val="en-US"/>
        </w:rPr>
        <w:t xml:space="preserve">. </w:t>
      </w:r>
      <w:r w:rsidR="00F33C45" w:rsidRPr="008077A3">
        <w:rPr>
          <w:rFonts w:ascii="Times New Roman" w:hAnsi="Times New Roman" w:cs="Times New Roman"/>
          <w:sz w:val="24"/>
          <w:szCs w:val="24"/>
          <w:lang w:val="en-US"/>
        </w:rPr>
        <w:t xml:space="preserve">Next, in the </w:t>
      </w:r>
      <w:r w:rsidR="00F33C45" w:rsidRPr="008077A3">
        <w:rPr>
          <w:rFonts w:ascii="Times New Roman" w:hAnsi="Times New Roman" w:cs="Times New Roman"/>
          <w:i/>
          <w:iCs/>
          <w:sz w:val="24"/>
          <w:szCs w:val="24"/>
          <w:lang w:val="en-US"/>
        </w:rPr>
        <w:t>interview phase,</w:t>
      </w:r>
      <w:r w:rsidR="00F33C45" w:rsidRPr="008077A3">
        <w:rPr>
          <w:rFonts w:ascii="Times New Roman" w:hAnsi="Times New Roman" w:cs="Times New Roman"/>
          <w:sz w:val="24"/>
          <w:szCs w:val="24"/>
          <w:lang w:val="en-US"/>
        </w:rPr>
        <w:t xml:space="preserve"> participants engaged in a stimulated recall interview during which they rated </w:t>
      </w:r>
      <w:r w:rsidR="00380C8E" w:rsidRPr="008077A3">
        <w:rPr>
          <w:rFonts w:ascii="Times New Roman" w:hAnsi="Times New Roman" w:cs="Times New Roman"/>
          <w:sz w:val="24"/>
          <w:szCs w:val="24"/>
          <w:lang w:val="en-US"/>
        </w:rPr>
        <w:t>the disruptiveness of</w:t>
      </w:r>
      <w:r w:rsidR="00F33C45" w:rsidRPr="008077A3">
        <w:rPr>
          <w:rFonts w:ascii="Times New Roman" w:hAnsi="Times New Roman" w:cs="Times New Roman"/>
          <w:sz w:val="24"/>
          <w:szCs w:val="24"/>
          <w:lang w:val="en-US"/>
        </w:rPr>
        <w:t xml:space="preserve"> each classroom events, and how confident they had felt in dealing with it. </w:t>
      </w:r>
      <w:r w:rsidR="00F5259E" w:rsidRPr="008077A3">
        <w:rPr>
          <w:rFonts w:ascii="Times New Roman" w:hAnsi="Times New Roman" w:cs="Times New Roman"/>
          <w:sz w:val="24"/>
          <w:szCs w:val="24"/>
          <w:lang w:val="en-US"/>
        </w:rPr>
        <w:t>I</w:t>
      </w:r>
      <w:r w:rsidRPr="008077A3">
        <w:rPr>
          <w:rFonts w:ascii="Times New Roman" w:hAnsi="Times New Roman" w:cs="Times New Roman"/>
          <w:sz w:val="24"/>
          <w:szCs w:val="24"/>
          <w:lang w:val="en-US"/>
        </w:rPr>
        <w:t>n the</w:t>
      </w:r>
      <w:r w:rsidR="00800454"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phase</w:t>
      </w:r>
      <w:r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Pr="008077A3">
        <w:rPr>
          <w:rFonts w:ascii="Times New Roman" w:hAnsi="Times New Roman" w:cs="Times New Roman"/>
          <w:sz w:val="24"/>
          <w:szCs w:val="24"/>
          <w:lang w:val="en-US"/>
        </w:rPr>
        <w:t xml:space="preserve"> answered another questionnaire. </w:t>
      </w:r>
      <w:r w:rsidR="00DE5E7F" w:rsidRPr="008077A3">
        <w:rPr>
          <w:rFonts w:ascii="Times New Roman" w:hAnsi="Times New Roman" w:cs="Times New Roman"/>
          <w:sz w:val="24"/>
          <w:szCs w:val="24"/>
          <w:lang w:val="en-US"/>
        </w:rPr>
        <w:t xml:space="preserve">These </w:t>
      </w:r>
      <w:r w:rsidR="00F5259E" w:rsidRPr="008077A3">
        <w:rPr>
          <w:rFonts w:ascii="Times New Roman" w:hAnsi="Times New Roman" w:cs="Times New Roman"/>
          <w:sz w:val="24"/>
          <w:szCs w:val="24"/>
          <w:lang w:val="en-US"/>
        </w:rPr>
        <w:t xml:space="preserve">sequences </w:t>
      </w:r>
      <w:r w:rsidR="00DE5E7F" w:rsidRPr="008077A3">
        <w:rPr>
          <w:rFonts w:ascii="Times New Roman" w:hAnsi="Times New Roman" w:cs="Times New Roman"/>
          <w:sz w:val="24"/>
          <w:szCs w:val="24"/>
          <w:lang w:val="en-US"/>
        </w:rPr>
        <w:t xml:space="preserve">were identical for all participants. During the entire study, participants wore a fitness tracker on their wrist. </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 xml:space="preserve">In addition, we examined whether z-standardization of the participants’ HR could serve as a useful method to </w:t>
      </w:r>
      <w:r w:rsidRPr="008077A3">
        <w:rPr>
          <w:rFonts w:ascii="Times New Roman" w:hAnsi="Times New Roman" w:cs="Times New Roman"/>
          <w:sz w:val="24"/>
          <w:szCs w:val="24"/>
          <w:lang w:val="en-US"/>
        </w:rPr>
        <w:lastRenderedPageBreak/>
        <w:t>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6AE14149"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also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in order to test the hypotheses that a)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 b) that teacher</w:t>
      </w:r>
      <w:r w:rsidR="00451D6C">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w:t>
      </w:r>
      <w:r w:rsidR="00451D6C">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451D6C">
        <w:rPr>
          <w:rFonts w:ascii="Times New Roman" w:hAnsi="Times New Roman" w:cs="Times New Roman"/>
          <w:sz w:val="24"/>
          <w:szCs w:val="24"/>
          <w:lang w:val="en-US"/>
        </w:rPr>
        <w:t xml:space="preserve">i.e.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habituating to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and recovering from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xml:space="preserve">)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6C473049"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 reacted to the classroom disruptions. In line with the research on teacher expertise and teacher stress reviewed above,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 </w:t>
      </w:r>
      <w:r w:rsidRPr="008077A3">
        <w:rPr>
          <w:rFonts w:ascii="Times New Roman" w:hAnsi="Times New Roman" w:cs="Times New Roman"/>
          <w:sz w:val="24"/>
          <w:szCs w:val="24"/>
          <w:lang w:val="en-US"/>
        </w:rPr>
        <w:t xml:space="preserve"> In addition, we were interested in </w:t>
      </w:r>
      <w:r w:rsidR="00D553D3" w:rsidRPr="008077A3">
        <w:rPr>
          <w:rFonts w:ascii="Times New Roman" w:hAnsi="Times New Roman" w:cs="Times New Roman"/>
          <w:sz w:val="24"/>
          <w:szCs w:val="24"/>
          <w:lang w:val="en-US"/>
        </w:rPr>
        <w:t>examining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 in dealing with the events,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Participants</w:t>
      </w:r>
    </w:p>
    <w:p w14:paraId="2D1E4740" w14:textId="1FE9CF1D" w:rsidR="000A63AA"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ins w:id="3" w:author="Deiglmayr, Anne" w:date="2024-07-01T22:04:00Z">
        <w:r w:rsidR="00B50D6C">
          <w:rPr>
            <w:rFonts w:ascii="Times New Roman" w:eastAsia="Times New Roman" w:hAnsi="Times New Roman" w:cs="Times New Roman"/>
            <w:color w:val="000000"/>
            <w:sz w:val="24"/>
            <w:szCs w:val="24"/>
            <w:lang w:val="en-US" w:eastAsia="de-DE"/>
          </w:rPr>
          <w:t>s</w:t>
        </w:r>
      </w:ins>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w:t>
      </w:r>
      <w:r w:rsidR="00F401E2" w:rsidRPr="008077A3">
        <w:rPr>
          <w:rFonts w:ascii="Times New Roman" w:eastAsia="Times New Roman" w:hAnsi="Times New Roman" w:cs="Times New Roman"/>
          <w:color w:val="000000"/>
          <w:sz w:val="24"/>
          <w:szCs w:val="24"/>
          <w:lang w:val="en-US" w:eastAsia="de-DE"/>
        </w:rPr>
        <w:t>(</w:t>
      </w:r>
      <w:proofErr w:type="spellStart"/>
      <w:r w:rsidR="00F401E2" w:rsidRPr="008077A3">
        <w:rPr>
          <w:rFonts w:ascii="Times New Roman" w:eastAsia="Times New Roman" w:hAnsi="Times New Roman" w:cs="Times New Roman"/>
          <w:i/>
          <w:iCs/>
          <w:color w:val="000000"/>
          <w:sz w:val="24"/>
          <w:szCs w:val="24"/>
          <w:lang w:val="en-US" w:eastAsia="de-DE"/>
        </w:rPr>
        <w:t>n</w:t>
      </w:r>
      <w:r w:rsidR="00B204F5" w:rsidRPr="008077A3">
        <w:rPr>
          <w:rFonts w:ascii="Times New Roman" w:eastAsia="Times New Roman" w:hAnsi="Times New Roman" w:cs="Times New Roman"/>
          <w:color w:val="000000"/>
          <w:sz w:val="24"/>
          <w:szCs w:val="24"/>
          <w:vertAlign w:val="subscript"/>
          <w:lang w:val="en-US" w:eastAsia="de-DE"/>
        </w:rPr>
        <w:t>pre</w:t>
      </w:r>
      <w:proofErr w:type="spellEnd"/>
      <w:r w:rsidR="00B204F5" w:rsidRPr="008077A3">
        <w:rPr>
          <w:rFonts w:ascii="Times New Roman" w:eastAsia="Times New Roman" w:hAnsi="Times New Roman" w:cs="Times New Roman"/>
          <w:color w:val="000000"/>
          <w:sz w:val="24"/>
          <w:szCs w:val="24"/>
          <w:vertAlign w:val="subscript"/>
          <w:lang w:val="en-US" w:eastAsia="de-DE"/>
        </w:rPr>
        <w:t>-service</w:t>
      </w:r>
      <w:r w:rsidR="00B204F5" w:rsidRPr="008077A3">
        <w:rPr>
          <w:rFonts w:ascii="Times New Roman" w:eastAsia="Times New Roman" w:hAnsi="Times New Roman" w:cs="Times New Roman"/>
          <w:color w:val="000000"/>
          <w:sz w:val="24"/>
          <w:szCs w:val="24"/>
          <w:lang w:val="en-US" w:eastAsia="de-DE"/>
        </w:rPr>
        <w:t xml:space="preserve"> = </w:t>
      </w:r>
      <w:r w:rsidR="00247320" w:rsidRPr="008077A3">
        <w:rPr>
          <w:rFonts w:ascii="Times New Roman" w:eastAsia="Times New Roman" w:hAnsi="Times New Roman" w:cs="Times New Roman"/>
          <w:color w:val="000000"/>
          <w:sz w:val="24"/>
          <w:szCs w:val="24"/>
          <w:lang w:val="en-US" w:eastAsia="de-DE"/>
        </w:rPr>
        <w:t xml:space="preserve">28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pre</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12 men) </w:t>
      </w:r>
      <w:r w:rsidR="00B009A6" w:rsidRPr="008077A3">
        <w:rPr>
          <w:rFonts w:ascii="Times New Roman" w:eastAsia="Times New Roman" w:hAnsi="Times New Roman" w:cs="Times New Roman"/>
          <w:color w:val="000000"/>
          <w:sz w:val="24"/>
          <w:szCs w:val="24"/>
          <w:lang w:val="en-US" w:eastAsia="de-DE"/>
        </w:rPr>
        <w:t xml:space="preserve">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247320" w:rsidRPr="008077A3">
        <w:rPr>
          <w:rFonts w:ascii="Times New Roman" w:eastAsia="Times New Roman" w:hAnsi="Times New Roman" w:cs="Times New Roman"/>
          <w:color w:val="000000"/>
          <w:sz w:val="24"/>
          <w:szCs w:val="24"/>
          <w:lang w:val="en-US" w:eastAsia="de-DE"/>
        </w:rPr>
        <w:t xml:space="preserve">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2</w:t>
      </w:r>
      <w:r w:rsidR="008D4846" w:rsidRPr="008077A3">
        <w:rPr>
          <w:rFonts w:ascii="Times New Roman" w:eastAsia="Times New Roman" w:hAnsi="Times New Roman" w:cs="Times New Roman"/>
          <w:color w:val="000000"/>
          <w:sz w:val="24"/>
          <w:szCs w:val="24"/>
          <w:lang w:val="en-US" w:eastAsia="de-DE"/>
        </w:rPr>
        <w:t>4</w:t>
      </w:r>
      <w:r w:rsidR="00247320" w:rsidRPr="008077A3">
        <w:rPr>
          <w:rFonts w:ascii="Times New Roman" w:eastAsia="Times New Roman" w:hAnsi="Times New Roman" w:cs="Times New Roman"/>
          <w:color w:val="000000"/>
          <w:sz w:val="24"/>
          <w:szCs w:val="24"/>
          <w:lang w:val="en-US" w:eastAsia="de-DE"/>
        </w:rPr>
        <w:t xml:space="preserve">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w:t>
      </w:r>
      <w:r w:rsidR="008D4846" w:rsidRPr="008077A3">
        <w:rPr>
          <w:rFonts w:ascii="Times New Roman" w:eastAsia="Times New Roman" w:hAnsi="Times New Roman" w:cs="Times New Roman"/>
          <w:color w:val="000000"/>
          <w:sz w:val="24"/>
          <w:szCs w:val="24"/>
          <w:lang w:val="en-US" w:eastAsia="de-DE"/>
        </w:rPr>
        <w:t>7</w:t>
      </w:r>
      <w:r w:rsidR="00247320" w:rsidRPr="008077A3">
        <w:rPr>
          <w:rFonts w:ascii="Times New Roman" w:eastAsia="Times New Roman" w:hAnsi="Times New Roman" w:cs="Times New Roman"/>
          <w:color w:val="000000"/>
          <w:sz w:val="24"/>
          <w:szCs w:val="24"/>
          <w:lang w:val="en-US" w:eastAsia="de-DE"/>
        </w:rPr>
        <w:t xml:space="preserve"> men)</w:t>
      </w:r>
      <w:r w:rsidR="00B009A6"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19D6D4F0" w14:textId="77777777" w:rsidR="0001276E" w:rsidRPr="008077A3" w:rsidRDefault="0001276E"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4BFE858E"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DE348B" w:rsidRPr="008077A3">
        <w:rPr>
          <w:rFonts w:ascii="Times New Roman" w:eastAsia="Times New Roman" w:hAnsi="Times New Roman" w:cs="Times New Roman"/>
          <w:color w:val="000000"/>
          <w:sz w:val="24"/>
          <w:szCs w:val="24"/>
          <w:lang w:val="en-US" w:eastAsia="de-DE"/>
        </w:rPr>
        <w:t>before</w:t>
      </w:r>
      <w:r w:rsidRPr="008077A3">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Participation</w:t>
      </w:r>
      <w:r w:rsidR="008D43B9"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was </w:t>
      </w:r>
      <w:r w:rsidR="008D43B9" w:rsidRPr="008077A3">
        <w:rPr>
          <w:rFonts w:ascii="Times New Roman" w:eastAsia="Times New Roman" w:hAnsi="Times New Roman" w:cs="Times New Roman"/>
          <w:color w:val="000000"/>
          <w:sz w:val="24"/>
          <w:szCs w:val="24"/>
          <w:lang w:val="en-US" w:eastAsia="de-DE"/>
        </w:rPr>
        <w:t xml:space="preserve">not </w:t>
      </w:r>
      <w:r w:rsidR="00E40386" w:rsidRPr="008077A3">
        <w:rPr>
          <w:rFonts w:ascii="Times New Roman" w:eastAsia="Times New Roman" w:hAnsi="Times New Roman" w:cs="Times New Roman"/>
          <w:color w:val="000000"/>
          <w:sz w:val="24"/>
          <w:szCs w:val="24"/>
          <w:lang w:val="en-US" w:eastAsia="de-DE"/>
        </w:rPr>
        <w:t>incentivized</w:t>
      </w:r>
      <w:r w:rsidR="008F5B3C" w:rsidRPr="008077A3">
        <w:rPr>
          <w:rFonts w:ascii="Times New Roman" w:eastAsia="Times New Roman" w:hAnsi="Times New Roman" w:cs="Times New Roman"/>
          <w:color w:val="000000"/>
          <w:sz w:val="24"/>
          <w:szCs w:val="24"/>
          <w:lang w:val="en-US" w:eastAsia="de-DE"/>
        </w:rPr>
        <w:t>.</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val="en-US"/>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46BD749D" w:rsidR="00E3584B" w:rsidRPr="008077A3" w:rsidRDefault="00ED5B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Each participant came to the lab for</w:t>
      </w:r>
      <w:r w:rsidR="00D44633" w:rsidRPr="008077A3">
        <w:rPr>
          <w:rFonts w:ascii="Times New Roman" w:eastAsia="Times New Roman" w:hAnsi="Times New Roman" w:cs="Times New Roman"/>
          <w:color w:val="000000"/>
          <w:sz w:val="24"/>
          <w:szCs w:val="24"/>
          <w:lang w:val="en-US" w:eastAsia="de-DE"/>
        </w:rPr>
        <w:t xml:space="preserve"> a </w:t>
      </w:r>
      <w:r w:rsidRPr="008077A3">
        <w:rPr>
          <w:rFonts w:ascii="Times New Roman" w:eastAsia="Times New Roman" w:hAnsi="Times New Roman" w:cs="Times New Roman"/>
          <w:color w:val="000000"/>
          <w:sz w:val="24"/>
          <w:szCs w:val="24"/>
          <w:lang w:val="en-US" w:eastAsia="de-DE"/>
        </w:rPr>
        <w:t xml:space="preserve">period </w:t>
      </w:r>
      <w:r w:rsidR="00D44633" w:rsidRPr="008077A3">
        <w:rPr>
          <w:rFonts w:ascii="Times New Roman" w:eastAsia="Times New Roman" w:hAnsi="Times New Roman" w:cs="Times New Roman"/>
          <w:color w:val="000000"/>
          <w:sz w:val="24"/>
          <w:szCs w:val="24"/>
          <w:lang w:val="en-US" w:eastAsia="de-DE"/>
        </w:rPr>
        <w:t xml:space="preserve">of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7F4B6C" w:rsidRPr="008077A3">
        <w:rPr>
          <w:rFonts w:ascii="Times New Roman" w:eastAsia="Times New Roman" w:hAnsi="Times New Roman" w:cs="Times New Roman"/>
          <w:color w:val="000000"/>
          <w:sz w:val="24"/>
          <w:szCs w:val="24"/>
          <w:lang w:val="en-US" w:eastAsia="de-DE"/>
        </w:rPr>
        <w:t>In</w:t>
      </w:r>
      <w:r w:rsidR="007A022D"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preparation </w:t>
      </w:r>
      <w:r w:rsidR="00C13E06" w:rsidRPr="008077A3">
        <w:rPr>
          <w:rFonts w:ascii="Times New Roman" w:eastAsia="Times New Roman" w:hAnsi="Times New Roman" w:cs="Times New Roman"/>
          <w:color w:val="000000"/>
          <w:sz w:val="24"/>
          <w:szCs w:val="24"/>
          <w:lang w:val="en-US" w:eastAsia="de-DE"/>
        </w:rPr>
        <w:t xml:space="preserve">of </w:t>
      </w:r>
      <w:r w:rsidR="007F4B6C"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7F4B6C" w:rsidRPr="008077A3">
        <w:rPr>
          <w:rFonts w:ascii="Times New Roman" w:eastAsia="Times New Roman" w:hAnsi="Times New Roman" w:cs="Times New Roman"/>
          <w:color w:val="000000"/>
          <w:sz w:val="24"/>
          <w:szCs w:val="24"/>
          <w:lang w:val="en-US" w:eastAsia="de-DE"/>
        </w:rPr>
        <w:t>,</w:t>
      </w:r>
      <w:r w:rsidR="00DC6796"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topic and class level 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 and participants’ position was seated. 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 again in a seated position.</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4FE42001"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how many times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2D8CAD95"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 xml:space="preserve">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teacher had started the teaching unit.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254A5E">
        <w:rPr>
          <w:rFonts w:ascii="Times New Roman" w:eastAsia="Times New Roman" w:hAnsi="Times New Roman" w:cs="Times New Roman"/>
          <w:color w:val="000000"/>
          <w:sz w:val="24"/>
          <w:szCs w:val="24"/>
          <w:lang w:val="en-US" w:eastAsia="de-DE"/>
        </w:rPr>
        <w:t>,</w:t>
      </w:r>
      <w:r w:rsidR="006E590B" w:rsidRPr="008077A3">
        <w:rPr>
          <w:rFonts w:ascii="Times New Roman" w:eastAsia="Times New Roman" w:hAnsi="Times New Roman" w:cs="Times New Roman"/>
          <w:color w:val="000000"/>
          <w:sz w:val="24"/>
          <w:szCs w:val="24"/>
          <w:lang w:val="en-US" w:eastAsia="de-DE"/>
        </w:rPr>
        <w:t xml:space="preserve"> so </w:t>
      </w:r>
      <w:r w:rsidR="00D44633" w:rsidRPr="008077A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4F551EC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The participants’ teaching experience was assessed as a part of 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3373D06"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 xml:space="preserve"> </w:t>
      </w:r>
      <w:r w:rsidR="00825C9B" w:rsidRPr="008077A3">
        <w:rPr>
          <w:rFonts w:ascii="Times New Roman" w:eastAsia="Times New Roman" w:hAnsi="Times New Roman" w:cs="Times New Roman"/>
          <w:color w:val="000000"/>
          <w:sz w:val="24"/>
          <w:szCs w:val="24"/>
          <w:lang w:val="en-US" w:eastAsia="de-DE"/>
        </w:rPr>
        <w:t>For the current analysis, ratings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BFCB8B8"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Regarding the teachers’ HR trend, we displayed the HR trend over the course of the entire study.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the course of </w:t>
      </w:r>
      <w:r w:rsidR="00BE03B6" w:rsidRPr="008077A3">
        <w:rPr>
          <w:rFonts w:ascii="Times New Roman" w:eastAsia="Times New Roman" w:hAnsi="Times New Roman" w:cs="Times New Roman"/>
          <w:color w:val="000000"/>
          <w:sz w:val="24"/>
          <w:szCs w:val="24"/>
          <w:lang w:val="en-US" w:eastAsia="de-DE"/>
        </w:rPr>
        <w:lastRenderedPageBreak/>
        <w:t xml:space="preserve">the entire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study</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1EDBA981" w14:textId="640A7454" w:rsidR="0043395E"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43395E">
        <w:rPr>
          <w:rFonts w:ascii="Times New Roman" w:eastAsia="Times New Roman" w:hAnsi="Times New Roman" w:cs="Times New Roman"/>
          <w:color w:val="000000"/>
          <w:sz w:val="24"/>
          <w:szCs w:val="24"/>
          <w:lang w:val="en-US" w:eastAsia="de-DE"/>
        </w:rPr>
        <w:t xml:space="preserve">standardized </w:t>
      </w:r>
      <w:r w:rsidR="00914988" w:rsidRPr="008077A3">
        <w:rPr>
          <w:rFonts w:ascii="Times New Roman" w:eastAsia="Times New Roman" w:hAnsi="Times New Roman" w:cs="Times New Roman"/>
          <w:color w:val="000000"/>
          <w:sz w:val="24"/>
          <w:szCs w:val="24"/>
          <w:lang w:val="en-US" w:eastAsia="de-DE"/>
        </w:rPr>
        <w:t xml:space="preserve">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076787" w:rsidRPr="008077A3">
        <w:rPr>
          <w:rFonts w:ascii="Times New Roman" w:eastAsia="Times New Roman" w:hAnsi="Times New Roman" w:cs="Times New Roman"/>
          <w:color w:val="000000"/>
          <w:sz w:val="24"/>
          <w:szCs w:val="24"/>
          <w:lang w:val="en-US" w:eastAsia="de-DE"/>
        </w:rPr>
        <w:t xml:space="preserve">selected five </w:t>
      </w:r>
      <w:r w:rsidR="00047399" w:rsidRPr="008077A3">
        <w:rPr>
          <w:rFonts w:ascii="Times New Roman" w:eastAsia="Times New Roman" w:hAnsi="Times New Roman" w:cs="Times New Roman"/>
          <w:color w:val="000000"/>
          <w:sz w:val="24"/>
          <w:szCs w:val="24"/>
          <w:lang w:val="en-US" w:eastAsia="de-DE"/>
        </w:rPr>
        <w:t>intervals</w:t>
      </w:r>
      <w:r w:rsidR="0091498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 initially conducted a one-way ANOVA with repeated measures as an omnibus test.</w:t>
      </w:r>
      <w:r w:rsidR="0043395E">
        <w:rPr>
          <w:rFonts w:ascii="Times New Roman" w:eastAsia="Times New Roman" w:hAnsi="Times New Roman" w:cs="Times New Roman"/>
          <w:color w:val="000000"/>
          <w:sz w:val="24"/>
          <w:szCs w:val="24"/>
          <w:lang w:val="en-US" w:eastAsia="de-DE"/>
        </w:rPr>
        <w:t xml:space="preserve"> We averaged each person´s standardized HR over a given interval, resulting in </w:t>
      </w:r>
      <w:r w:rsidR="007D018E">
        <w:rPr>
          <w:rFonts w:ascii="Times New Roman" w:eastAsia="Times New Roman" w:hAnsi="Times New Roman" w:cs="Times New Roman"/>
          <w:color w:val="000000"/>
          <w:sz w:val="24"/>
          <w:szCs w:val="24"/>
          <w:lang w:val="en-US" w:eastAsia="de-DE"/>
        </w:rPr>
        <w:t>one</w:t>
      </w:r>
      <w:r w:rsidR="0043395E">
        <w:rPr>
          <w:rFonts w:ascii="Times New Roman" w:eastAsia="Times New Roman" w:hAnsi="Times New Roman" w:cs="Times New Roman"/>
          <w:color w:val="000000"/>
          <w:sz w:val="24"/>
          <w:szCs w:val="24"/>
          <w:lang w:val="en-US" w:eastAsia="de-DE"/>
        </w:rPr>
        <w:t xml:space="preserve"> measure per person per interval.</w:t>
      </w:r>
    </w:p>
    <w:p w14:paraId="76222991" w14:textId="3BAF7319" w:rsidR="00D44633" w:rsidRPr="008077A3" w:rsidRDefault="000E34F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To</w:t>
      </w:r>
      <w:r w:rsidR="00D44633"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00D44633" w:rsidRPr="008077A3">
        <w:rPr>
          <w:rFonts w:ascii="Times New Roman" w:eastAsia="Times New Roman" w:hAnsi="Times New Roman" w:cs="Times New Roman"/>
          <w:color w:val="000000"/>
          <w:sz w:val="24"/>
          <w:szCs w:val="24"/>
          <w:lang w:val="en-US" w:eastAsia="de-DE"/>
        </w:rPr>
        <w:t xml:space="preserve">highest </w:t>
      </w:r>
      <w:r w:rsidR="004E2D1A" w:rsidRPr="007D018E">
        <w:rPr>
          <w:rFonts w:ascii="Times New Roman" w:eastAsia="Times New Roman" w:hAnsi="Times New Roman" w:cs="Times New Roman"/>
          <w:color w:val="000000"/>
          <w:sz w:val="24"/>
          <w:szCs w:val="24"/>
          <w:lang w:val="en-US" w:eastAsia="de-DE"/>
        </w:rPr>
        <w:t>mean standardized HR</w:t>
      </w:r>
      <w:r w:rsidR="00D44633" w:rsidRPr="008077A3">
        <w:rPr>
          <w:rFonts w:ascii="Times New Roman" w:eastAsia="Times New Roman" w:hAnsi="Times New Roman" w:cs="Times New Roman"/>
          <w:color w:val="000000"/>
          <w:sz w:val="24"/>
          <w:szCs w:val="24"/>
          <w:lang w:val="en-US" w:eastAsia="de-DE"/>
        </w:rPr>
        <w:t xml:space="preserve">, we subsequently conducted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 xml:space="preserve">-tests with planned contrasts as post-hoc tests </w:t>
      </w:r>
      <w:r w:rsidR="0043395E">
        <w:rPr>
          <w:rFonts w:ascii="Times New Roman" w:eastAsia="Times New Roman" w:hAnsi="Times New Roman" w:cs="Times New Roman"/>
          <w:color w:val="000000"/>
          <w:sz w:val="24"/>
          <w:szCs w:val="24"/>
          <w:lang w:val="en-US" w:eastAsia="de-DE"/>
        </w:rPr>
        <w:t>and inspected</w:t>
      </w:r>
      <w:r w:rsidR="00D44633" w:rsidRPr="008077A3">
        <w:rPr>
          <w:rFonts w:ascii="Times New Roman" w:eastAsia="Times New Roman" w:hAnsi="Times New Roman" w:cs="Times New Roman"/>
          <w:color w:val="000000"/>
          <w:sz w:val="24"/>
          <w:szCs w:val="24"/>
          <w:lang w:val="en-US" w:eastAsia="de-DE"/>
        </w:rPr>
        <w:t xml:space="preserve"> the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00D44633" w:rsidRPr="008077A3">
        <w:rPr>
          <w:rFonts w:ascii="Times New Roman" w:eastAsia="Times New Roman" w:hAnsi="Times New Roman" w:cs="Times New Roman"/>
          <w:color w:val="000000"/>
          <w:sz w:val="24"/>
          <w:szCs w:val="24"/>
          <w:lang w:val="en-US" w:eastAsia="de-DE"/>
        </w:rPr>
        <w:t xml:space="preserve">differences between the </w:t>
      </w:r>
      <w:r w:rsidR="00D44633"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00D44633"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7FE72C30"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7D018E">
        <w:rPr>
          <w:rFonts w:ascii="Times New Roman" w:eastAsia="Times New Roman" w:hAnsi="Times New Roman" w:cs="Times New Roman"/>
          <w:color w:val="000000"/>
          <w:sz w:val="24"/>
          <w:szCs w:val="24"/>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w:t>
      </w:r>
      <w:r w:rsidR="00DA7129">
        <w:rPr>
          <w:rFonts w:ascii="Times New Roman" w:eastAsia="Times New Roman" w:hAnsi="Times New Roman" w:cs="Times New Roman"/>
          <w:color w:val="000000"/>
          <w:sz w:val="24"/>
          <w:szCs w:val="24"/>
          <w:lang w:val="en-US" w:eastAsia="de-DE"/>
        </w:rPr>
        <w:t xml:space="preserve">first </w:t>
      </w:r>
      <w:r w:rsidR="00D44633" w:rsidRPr="008077A3">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7D018E">
        <w:rPr>
          <w:rFonts w:ascii="Times New Roman" w:eastAsia="Times New Roman" w:hAnsi="Times New Roman" w:cs="Times New Roman"/>
          <w:color w:val="000000"/>
          <w:sz w:val="24"/>
          <w:szCs w:val="24"/>
          <w:lang w:val="en-US" w:eastAsia="de-DE"/>
        </w:rPr>
        <w:t xml:space="preserve">standardized </w:t>
      </w:r>
      <w:r w:rsidR="00D44633" w:rsidRPr="007D018E">
        <w:rPr>
          <w:rFonts w:ascii="Times New Roman" w:eastAsia="Times New Roman" w:hAnsi="Times New Roman" w:cs="Times New Roman"/>
          <w:color w:val="000000"/>
          <w:sz w:val="24"/>
          <w:szCs w:val="24"/>
          <w:lang w:val="en-US" w:eastAsia="de-DE"/>
        </w:rPr>
        <w:t xml:space="preserve">HR </w:t>
      </w:r>
      <w:r w:rsidR="003C3292" w:rsidRPr="007D018E">
        <w:rPr>
          <w:rFonts w:ascii="Times New Roman" w:eastAsia="Times New Roman" w:hAnsi="Times New Roman" w:cs="Times New Roman"/>
          <w:color w:val="000000"/>
          <w:sz w:val="24"/>
          <w:szCs w:val="24"/>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4"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4"/>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3"/>
      </w:r>
      <w:r w:rsidR="00AA452A" w:rsidRPr="008077A3">
        <w:rPr>
          <w:rFonts w:ascii="Times New Roman" w:eastAsia="Times New Roman" w:hAnsi="Times New Roman" w:cs="Times New Roman"/>
          <w:color w:val="000000"/>
          <w:sz w:val="24"/>
          <w:szCs w:val="24"/>
          <w:lang w:val="en-US" w:eastAsia="de-DE"/>
        </w:rPr>
        <w:t xml:space="preserve"> and mean intercept estimates </w:t>
      </w:r>
      <w:r w:rsidR="002E604C" w:rsidRPr="008077A3">
        <w:rPr>
          <w:rFonts w:ascii="Times New Roman" w:eastAsia="Times New Roman" w:hAnsi="Times New Roman" w:cs="Times New Roman"/>
          <w:color w:val="000000"/>
          <w:sz w:val="24"/>
          <w:szCs w:val="24"/>
          <w:lang w:val="en-US" w:eastAsia="de-DE"/>
        </w:rPr>
        <w:t xml:space="preserve">were </w:t>
      </w:r>
      <w:r w:rsidR="00AA452A" w:rsidRPr="008077A3">
        <w:rPr>
          <w:rFonts w:ascii="Times New Roman" w:eastAsia="Times New Roman" w:hAnsi="Times New Roman" w:cs="Times New Roman"/>
          <w:color w:val="000000"/>
          <w:sz w:val="24"/>
          <w:szCs w:val="24"/>
          <w:lang w:val="en-US" w:eastAsia="de-DE"/>
        </w:rPr>
        <w:t xml:space="preserve">based on all 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r w:rsidR="00AA452A" w:rsidRPr="008077A3">
        <w:rPr>
          <w:rFonts w:ascii="Times New Roman" w:eastAsia="Times New Roman" w:hAnsi="Times New Roman" w:cs="Times New Roman"/>
          <w:color w:val="000000"/>
          <w:sz w:val="24"/>
          <w:szCs w:val="24"/>
          <w:lang w:val="en-US" w:eastAsia="de-DE"/>
        </w:rPr>
        <w:t>Mean slope and mean intercept values represent the unstandardized coefficients</w:t>
      </w:r>
      <w:r w:rsidR="000B3C8B" w:rsidRPr="008077A3">
        <w:rPr>
          <w:rFonts w:ascii="Times New Roman" w:eastAsia="Times New Roman" w:hAnsi="Times New Roman" w:cs="Times New Roman"/>
          <w:color w:val="000000"/>
          <w:sz w:val="24"/>
          <w:szCs w:val="24"/>
          <w:lang w:val="en-US" w:eastAsia="de-DE"/>
        </w:rPr>
        <w:t>.</w:t>
      </w:r>
    </w:p>
    <w:p w14:paraId="43619DDA" w14:textId="3E192128"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7D018E">
        <w:rPr>
          <w:rFonts w:ascii="Times New Roman" w:eastAsia="Times New Roman" w:hAnsi="Times New Roman" w:cs="Times New Roman"/>
          <w:color w:val="000000"/>
          <w:sz w:val="24"/>
          <w:szCs w:val="24"/>
          <w:lang w:val="en-US" w:eastAsia="de-DE"/>
        </w:rPr>
        <w:t xml:space="preserve">teachers’ HR </w:t>
      </w:r>
      <w:r w:rsidR="00FA538F" w:rsidRPr="007D018E">
        <w:rPr>
          <w:rFonts w:ascii="Times New Roman" w:eastAsia="Times New Roman" w:hAnsi="Times New Roman" w:cs="Times New Roman"/>
          <w:color w:val="000000"/>
          <w:sz w:val="24"/>
          <w:szCs w:val="24"/>
          <w:lang w:val="en-US" w:eastAsia="de-DE"/>
        </w:rPr>
        <w:t xml:space="preserve">levels </w:t>
      </w:r>
      <w:r w:rsidR="004E2D1A" w:rsidRPr="007D018E">
        <w:rPr>
          <w:rFonts w:ascii="Times New Roman" w:eastAsia="Times New Roman" w:hAnsi="Times New Roman" w:cs="Times New Roman"/>
          <w:color w:val="000000"/>
          <w:sz w:val="24"/>
          <w:szCs w:val="24"/>
          <w:lang w:val="en-US" w:eastAsia="de-DE"/>
        </w:rPr>
        <w:t>(i.e., mean standardized HR) d</w:t>
      </w:r>
      <w:r w:rsidRPr="007D018E">
        <w:rPr>
          <w:rFonts w:ascii="Times New Roman" w:eastAsia="Times New Roman" w:hAnsi="Times New Roman" w:cs="Times New Roman"/>
          <w:color w:val="000000"/>
          <w:sz w:val="24"/>
          <w:szCs w:val="24"/>
          <w:lang w:val="en-US" w:eastAsia="de-DE"/>
        </w:rPr>
        <w:t>uring</w:t>
      </w:r>
      <w:r w:rsidRPr="008077A3">
        <w:rPr>
          <w:rFonts w:ascii="Times New Roman" w:eastAsia="Times New Roman" w:hAnsi="Times New Roman" w:cs="Times New Roman"/>
          <w:color w:val="000000"/>
          <w:sz w:val="24"/>
          <w:szCs w:val="24"/>
          <w:lang w:val="en-US" w:eastAsia="de-DE"/>
        </w:rPr>
        <w:t xml:space="preserve"> the five phases. </w:t>
      </w:r>
    </w:p>
    <w:p w14:paraId="4D664C43" w14:textId="76B62B0B"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commentRangeStart w:id="5"/>
      <w:commentRangeStart w:id="6"/>
      <w:r w:rsidRPr="008077A3">
        <w:rPr>
          <w:rFonts w:ascii="Times New Roman" w:eastAsia="Times New Roman" w:hAnsi="Times New Roman" w:cs="Times New Roman"/>
          <w:color w:val="000000"/>
          <w:sz w:val="24"/>
          <w:szCs w:val="24"/>
          <w:highlight w:val="yellow"/>
          <w:lang w:val="en-US" w:eastAsia="de-DE"/>
        </w:rPr>
        <w:t xml:space="preserve">participants’ HR levels </w:t>
      </w:r>
      <w:r w:rsidR="00E14B03" w:rsidRPr="008077A3">
        <w:rPr>
          <w:rFonts w:ascii="Times New Roman" w:eastAsia="Times New Roman" w:hAnsi="Times New Roman" w:cs="Times New Roman"/>
          <w:color w:val="000000"/>
          <w:sz w:val="24"/>
          <w:szCs w:val="24"/>
          <w:highlight w:val="yellow"/>
          <w:lang w:val="en-US" w:eastAsia="de-DE"/>
        </w:rPr>
        <w:t>(</w:t>
      </w:r>
      <w:r w:rsidR="00F50A89" w:rsidRPr="008077A3">
        <w:rPr>
          <w:rFonts w:ascii="Times New Roman" w:eastAsia="Times New Roman" w:hAnsi="Times New Roman" w:cs="Times New Roman"/>
          <w:color w:val="000000"/>
          <w:sz w:val="24"/>
          <w:szCs w:val="24"/>
          <w:highlight w:val="yellow"/>
          <w:lang w:val="en-US" w:eastAsia="de-DE"/>
        </w:rPr>
        <w:t xml:space="preserve">i.e., </w:t>
      </w:r>
      <w:r w:rsidR="00642E5A" w:rsidRPr="008077A3">
        <w:rPr>
          <w:rFonts w:ascii="Times New Roman" w:eastAsia="Times New Roman" w:hAnsi="Times New Roman" w:cs="Times New Roman"/>
          <w:color w:val="000000"/>
          <w:sz w:val="24"/>
          <w:szCs w:val="24"/>
          <w:highlight w:val="yellow"/>
          <w:lang w:val="en-US" w:eastAsia="de-DE"/>
        </w:rPr>
        <w:t>mean standardized</w:t>
      </w:r>
      <w:r w:rsidR="00E14B03" w:rsidRPr="008077A3">
        <w:rPr>
          <w:rFonts w:ascii="Times New Roman" w:eastAsia="Times New Roman" w:hAnsi="Times New Roman" w:cs="Times New Roman"/>
          <w:color w:val="000000"/>
          <w:sz w:val="24"/>
          <w:szCs w:val="24"/>
          <w:highlight w:val="yellow"/>
          <w:lang w:val="en-US" w:eastAsia="de-DE"/>
        </w:rPr>
        <w:t xml:space="preserve"> HR</w:t>
      </w:r>
      <w:r w:rsidR="00E14B03" w:rsidRPr="008077A3">
        <w:rPr>
          <w:rFonts w:ascii="Times New Roman" w:eastAsia="Times New Roman" w:hAnsi="Times New Roman" w:cs="Times New Roman"/>
          <w:color w:val="000000"/>
          <w:sz w:val="24"/>
          <w:szCs w:val="24"/>
          <w:lang w:val="en-US" w:eastAsia="de-DE"/>
        </w:rPr>
        <w:t>)</w:t>
      </w:r>
      <w:r w:rsidR="005B7B56" w:rsidRPr="008077A3">
        <w:rPr>
          <w:rStyle w:val="Funotenzeichen"/>
          <w:rFonts w:ascii="Times New Roman" w:eastAsia="Times New Roman" w:hAnsi="Times New Roman" w:cs="Times New Roman"/>
          <w:color w:val="000000"/>
          <w:sz w:val="24"/>
          <w:szCs w:val="24"/>
          <w:lang w:val="en-US" w:eastAsia="de-DE"/>
        </w:rPr>
        <w:footnoteReference w:id="4"/>
      </w:r>
      <w:r w:rsidR="00E14B03" w:rsidRPr="008077A3">
        <w:rPr>
          <w:rFonts w:ascii="Times New Roman" w:eastAsia="Times New Roman" w:hAnsi="Times New Roman" w:cs="Times New Roman"/>
          <w:color w:val="000000"/>
          <w:sz w:val="24"/>
          <w:szCs w:val="24"/>
          <w:lang w:val="en-US" w:eastAsia="de-DE"/>
        </w:rPr>
        <w:t xml:space="preserve"> </w:t>
      </w:r>
      <w:commentRangeEnd w:id="5"/>
      <w:r w:rsidR="002E604C" w:rsidRPr="008077A3">
        <w:rPr>
          <w:rStyle w:val="Kommentarzeichen"/>
          <w:rFonts w:ascii="Times New Roman" w:hAnsi="Times New Roman" w:cs="Times New Roman"/>
          <w:sz w:val="24"/>
          <w:szCs w:val="24"/>
        </w:rPr>
        <w:commentReference w:id="5"/>
      </w:r>
      <w:commentRangeEnd w:id="6"/>
      <w:r w:rsidR="00E456AE" w:rsidRPr="008077A3">
        <w:rPr>
          <w:rStyle w:val="Kommentarzeichen"/>
          <w:rFonts w:ascii="Times New Roman" w:hAnsi="Times New Roman" w:cs="Times New Roman"/>
          <w:sz w:val="24"/>
          <w:szCs w:val="24"/>
        </w:rPr>
        <w:commentReference w:id="6"/>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31644B" w:rsidRPr="008077A3">
        <w:rPr>
          <w:rFonts w:ascii="Times New Roman" w:hAnsi="Times New Roman" w:cs="Times New Roman"/>
          <w:sz w:val="24"/>
          <w:szCs w:val="24"/>
          <w:lang w:val="en-US"/>
        </w:rPr>
        <w:t xml:space="preserve"> in the </w:t>
      </w:r>
      <w:r w:rsidR="0031644B" w:rsidRPr="008077A3">
        <w:rPr>
          <w:rFonts w:ascii="Times New Roman" w:hAnsi="Times New Roman" w:cs="Times New Roman"/>
          <w:i/>
          <w:iCs/>
          <w:sz w:val="24"/>
          <w:szCs w:val="24"/>
          <w:lang w:val="en-US"/>
        </w:rPr>
        <w:t>pre-teaching interval</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3461534E"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HR.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respectively.  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SD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BD2B4E"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 xml:space="preserve">Please note that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vs. the individual intervals</w:t>
            </w:r>
            <w:r w:rsidRPr="008077A3">
              <w:rPr>
                <w:rFonts w:ascii="Times New Roman" w:eastAsia="Times New Roman" w:hAnsi="Times New Roman" w:cs="Times New Roman"/>
                <w:color w:val="000000"/>
                <w:sz w:val="24"/>
                <w:szCs w:val="24"/>
                <w:lang w:val="en-US" w:eastAsia="de-DE"/>
              </w:rPr>
              <w:t xml:space="preserve"> 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lastRenderedPageBreak/>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for the planned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3F4BA5D9"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compared to all other phases</w:t>
      </w:r>
      <w:r w:rsidR="00D44633" w:rsidRPr="008077A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sidRPr="007D018E">
        <w:rPr>
          <w:rFonts w:ascii="Times New Roman" w:eastAsia="Times New Roman" w:hAnsi="Times New Roman" w:cs="Times New Roman"/>
          <w:color w:val="000000"/>
          <w:sz w:val="24"/>
          <w:szCs w:val="24"/>
          <w:lang w:val="en-US" w:eastAsia="de-DE"/>
        </w:rPr>
        <w:t>mean standardized</w:t>
      </w:r>
      <w:r w:rsidR="00AD0B71"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Post-hoc contrasts indicated that</w:t>
      </w:r>
      <w:r w:rsidR="003A0BD0" w:rsidRPr="008077A3">
        <w:rPr>
          <w:rFonts w:ascii="Times New Roman" w:eastAsia="Times New Roman" w:hAnsi="Times New Roman" w:cs="Times New Roman"/>
          <w:color w:val="000000"/>
          <w:sz w:val="24"/>
          <w:szCs w:val="24"/>
          <w:lang w:val="en-US" w:eastAsia="de-DE"/>
        </w:rPr>
        <w:t>, 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7D018E">
        <w:rPr>
          <w:rFonts w:ascii="Times New Roman" w:eastAsia="Times New Roman" w:hAnsi="Times New Roman" w:cs="Times New Roman"/>
          <w:color w:val="000000"/>
          <w:sz w:val="24"/>
          <w:szCs w:val="24"/>
          <w:lang w:val="en-US" w:eastAsia="de-DE"/>
        </w:rPr>
        <w:t>mean standardized</w:t>
      </w:r>
      <w:r w:rsidR="00696AE9"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D44633" w:rsidRPr="008077A3">
        <w:rPr>
          <w:rFonts w:ascii="Times New Roman" w:eastAsia="Times New Roman" w:hAnsi="Times New Roman" w:cs="Times New Roman"/>
          <w:color w:val="000000"/>
          <w:sz w:val="24"/>
          <w:szCs w:val="24"/>
          <w:lang w:val="en-US" w:eastAsia="de-DE"/>
        </w:rPr>
        <w:t xml:space="preserve"> 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proofErr w:type="gramStart"/>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proofErr w:type="gramEnd"/>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lastRenderedPageBreak/>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6724DAF7"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heart rate 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val="en-US"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w:t>
      </w:r>
      <w:r w:rsidR="00AB0292" w:rsidRPr="008077A3">
        <w:rPr>
          <w:rFonts w:ascii="Times New Roman" w:eastAsia="Times New Roman" w:hAnsi="Times New Roman" w:cs="Times New Roman"/>
          <w:color w:val="000000"/>
          <w:sz w:val="24"/>
          <w:szCs w:val="24"/>
          <w:lang w:val="en-US" w:eastAsia="de-DE"/>
        </w:rPr>
        <w:t xml:space="preserve">would </w:t>
      </w:r>
      <w:r w:rsidR="00FA0429" w:rsidRPr="008077A3">
        <w:rPr>
          <w:rFonts w:ascii="Times New Roman" w:eastAsia="Times New Roman" w:hAnsi="Times New Roman" w:cs="Times New Roman"/>
          <w:color w:val="000000"/>
          <w:sz w:val="24"/>
          <w:szCs w:val="24"/>
          <w:lang w:val="en-US" w:eastAsia="de-DE"/>
        </w:rPr>
        <w:t xml:space="preserve">increase </w:t>
      </w:r>
      <w:r w:rsidRPr="008077A3">
        <w:rPr>
          <w:rFonts w:ascii="Times New Roman" w:eastAsia="Times New Roman" w:hAnsi="Times New Roman" w:cs="Times New Roman"/>
          <w:color w:val="000000"/>
          <w:sz w:val="24"/>
          <w:szCs w:val="24"/>
          <w:lang w:val="en-US" w:eastAsia="de-DE"/>
        </w:rPr>
        <w:t xml:space="preserve">in 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phase</w:t>
      </w:r>
      <w:r w:rsidRPr="008077A3">
        <w:rPr>
          <w:rFonts w:ascii="Times New Roman" w:eastAsia="Times New Roman" w:hAnsi="Times New Roman" w:cs="Times New Roman"/>
          <w:color w:val="000000"/>
          <w:sz w:val="24"/>
          <w:szCs w:val="24"/>
          <w:lang w:val="en-US" w:eastAsia="de-DE"/>
        </w:rPr>
        <w:t xml:space="preserve"> and </w:t>
      </w:r>
      <w:r w:rsidR="00FA0429" w:rsidRPr="008077A3">
        <w:rPr>
          <w:rFonts w:ascii="Times New Roman" w:eastAsia="Times New Roman" w:hAnsi="Times New Roman" w:cs="Times New Roman"/>
          <w:color w:val="000000"/>
          <w:sz w:val="24"/>
          <w:szCs w:val="24"/>
          <w:lang w:val="en-US" w:eastAsia="de-DE"/>
        </w:rPr>
        <w:t>decrease</w:t>
      </w:r>
      <w:r w:rsidRPr="008077A3">
        <w:rPr>
          <w:rFonts w:ascii="Times New Roman" w:eastAsia="Times New Roman" w:hAnsi="Times New Roman" w:cs="Times New Roman"/>
          <w:color w:val="000000"/>
          <w:sz w:val="24"/>
          <w:szCs w:val="24"/>
          <w:lang w:val="en-US" w:eastAsia="de-DE"/>
        </w:rPr>
        <w:t xml:space="preserve"> in </w:t>
      </w:r>
      <w:r w:rsidR="00D11F2F" w:rsidRPr="008077A3">
        <w:rPr>
          <w:rFonts w:ascii="Times New Roman" w:eastAsia="Times New Roman" w:hAnsi="Times New Roman" w:cs="Times New Roman"/>
          <w:color w:val="000000"/>
          <w:sz w:val="24"/>
          <w:szCs w:val="24"/>
          <w:lang w:val="en-US" w:eastAsia="de-DE"/>
        </w:rPr>
        <w:t>all other phases</w:t>
      </w:r>
      <w:r w:rsidR="00FA538F"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Hypothesis 1b). The mean intercepts and mean slopes, complemented by their standard deviations for each interval, are shown in Table 2; the graphical representation of the slopes is displayed in Figure </w:t>
      </w:r>
      <w:r w:rsidR="00E21367" w:rsidRPr="008077A3">
        <w:rPr>
          <w:rFonts w:ascii="Times New Roman" w:eastAsia="Times New Roman" w:hAnsi="Times New Roman" w:cs="Times New Roman"/>
          <w:color w:val="000000"/>
          <w:sz w:val="24"/>
          <w:szCs w:val="24"/>
          <w:lang w:val="en-US" w:eastAsia="de-DE"/>
        </w:rPr>
        <w:t>5</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two intervals, the </w:t>
      </w:r>
      <w:r w:rsidRPr="008077A3">
        <w:rPr>
          <w:rFonts w:ascii="Times New Roman" w:eastAsia="Times New Roman" w:hAnsi="Times New Roman" w:cs="Times New Roman"/>
          <w:i/>
          <w:iCs/>
          <w:color w:val="000000"/>
          <w:sz w:val="24"/>
          <w:szCs w:val="24"/>
          <w:lang w:val="en-US" w:eastAsia="de-DE"/>
        </w:rPr>
        <w:t>interview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4</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8077A3"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n</w:t>
            </w:r>
            <w:r w:rsidRPr="008077A3">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D44633" w:rsidRPr="008077A3"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0F41E7" w:rsidRPr="008077A3">
              <w:rPr>
                <w:rFonts w:ascii="Times New Roman" w:eastAsia="Times New Roman" w:hAnsi="Times New Roman" w:cs="Times New Roman"/>
                <w:color w:val="000000"/>
                <w:sz w:val="24"/>
                <w:szCs w:val="24"/>
                <w:lang w:eastAsia="de-DE"/>
              </w:rPr>
              <w:t>i</w:t>
            </w:r>
            <w:r w:rsidRPr="008077A3">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8077A3" w:rsidRDefault="00D44633" w:rsidP="003420F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43BB28B5" w:rsidR="00D44633" w:rsidRPr="008077A3" w:rsidRDefault="00311A98"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.006</w:t>
            </w:r>
          </w:p>
        </w:tc>
      </w:tr>
      <w:tr w:rsidR="00D44633" w:rsidRPr="008077A3"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r w:rsidR="00D44633" w:rsidRPr="00BD2B4E"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i/>
                <w:color w:val="000000"/>
                <w:sz w:val="24"/>
                <w:szCs w:val="24"/>
                <w:lang w:val="en-US" w:eastAsia="de-DE"/>
              </w:rPr>
              <w:t>Note.</w:t>
            </w:r>
            <w:r w:rsidRPr="008077A3">
              <w:rPr>
                <w:rFonts w:ascii="Times New Roman" w:eastAsia="Times New Roman" w:hAnsi="Times New Roman" w:cs="Times New Roman"/>
                <w:b w:val="0"/>
                <w:bCs w:val="0"/>
                <w:color w:val="000000"/>
                <w:sz w:val="24"/>
                <w:szCs w:val="24"/>
                <w:lang w:val="en-US" w:eastAsia="de-DE"/>
              </w:rPr>
              <w:t xml:space="preserve"> * </w:t>
            </w:r>
            <w:r w:rsidRPr="008077A3">
              <w:rPr>
                <w:rFonts w:ascii="Times New Roman" w:eastAsia="Times New Roman" w:hAnsi="Times New Roman" w:cs="Times New Roman"/>
                <w:b w:val="0"/>
                <w:bCs w:val="0"/>
                <w:i/>
                <w:iCs/>
                <w:color w:val="000000"/>
                <w:sz w:val="24"/>
                <w:szCs w:val="24"/>
                <w:lang w:val="en-US" w:eastAsia="de-DE"/>
              </w:rPr>
              <w:t xml:space="preserve">p </w:t>
            </w:r>
            <w:r w:rsidRPr="008077A3">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color w:val="000000"/>
                <w:sz w:val="24"/>
                <w:szCs w:val="24"/>
                <w:vertAlign w:val="superscript"/>
                <w:lang w:val="en-US" w:eastAsia="de-DE"/>
              </w:rPr>
              <w:t>1</w:t>
            </w:r>
            <w:r w:rsidRPr="008077A3">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8077A3">
              <w:rPr>
                <w:rFonts w:ascii="Times New Roman" w:eastAsia="Times New Roman" w:hAnsi="Times New Roman" w:cs="Times New Roman"/>
                <w:b w:val="0"/>
                <w:bCs w:val="0"/>
                <w:i/>
                <w:iCs/>
                <w:color w:val="000000"/>
                <w:sz w:val="24"/>
                <w:szCs w:val="24"/>
                <w:lang w:val="en-US" w:eastAsia="de-DE"/>
              </w:rPr>
              <w:t>n</w:t>
            </w:r>
            <w:r w:rsidRPr="008077A3">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4A8374EA" w14:textId="1C2B43AF" w:rsidR="00D44633" w:rsidRPr="008077A3" w:rsidRDefault="00D44633" w:rsidP="003420F3">
      <w:pPr>
        <w:spacing w:before="240" w:after="240" w:line="480" w:lineRule="auto"/>
        <w:rPr>
          <w:rFonts w:ascii="Times New Roman" w:eastAsia="Times New Roman" w:hAnsi="Times New Roman" w:cs="Times New Roman"/>
          <w:b/>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E21367" w:rsidRPr="008077A3">
        <w:rPr>
          <w:rFonts w:ascii="Times New Roman" w:eastAsia="Times New Roman" w:hAnsi="Times New Roman" w:cs="Times New Roman"/>
          <w:b/>
          <w:color w:val="000000"/>
          <w:sz w:val="24"/>
          <w:szCs w:val="24"/>
          <w:lang w:val="en-US" w:eastAsia="de-DE"/>
        </w:rPr>
        <w:t>5</w:t>
      </w:r>
    </w:p>
    <w:p w14:paraId="30290449" w14:textId="3B95B2B3"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Graphical </w:t>
      </w:r>
      <w:r w:rsidR="0018621F"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isplay of the </w:t>
      </w:r>
      <w:commentRangeStart w:id="7"/>
      <w:commentRangeStart w:id="8"/>
      <w:r w:rsidR="00F10235" w:rsidRPr="008077A3">
        <w:rPr>
          <w:rFonts w:ascii="Times New Roman" w:eastAsia="Times New Roman" w:hAnsi="Times New Roman" w:cs="Times New Roman"/>
          <w:i/>
          <w:iCs/>
          <w:color w:val="000000"/>
          <w:sz w:val="24"/>
          <w:szCs w:val="24"/>
          <w:lang w:val="en-US" w:eastAsia="de-DE"/>
        </w:rPr>
        <w:t xml:space="preserve">linear </w:t>
      </w:r>
      <w:r w:rsidR="005C32B7" w:rsidRPr="008077A3">
        <w:rPr>
          <w:rFonts w:ascii="Times New Roman" w:eastAsia="Times New Roman" w:hAnsi="Times New Roman" w:cs="Times New Roman"/>
          <w:i/>
          <w:iCs/>
          <w:color w:val="000000"/>
          <w:sz w:val="24"/>
          <w:szCs w:val="24"/>
          <w:lang w:val="en-US" w:eastAsia="de-DE"/>
        </w:rPr>
        <w:t>trend</w:t>
      </w:r>
      <w:r w:rsidRPr="008077A3">
        <w:rPr>
          <w:rFonts w:ascii="Times New Roman" w:eastAsia="Times New Roman" w:hAnsi="Times New Roman" w:cs="Times New Roman"/>
          <w:i/>
          <w:iCs/>
          <w:color w:val="000000"/>
          <w:sz w:val="24"/>
          <w:szCs w:val="24"/>
          <w:lang w:val="en-US" w:eastAsia="de-DE"/>
        </w:rPr>
        <w:t xml:space="preserve"> </w:t>
      </w:r>
      <w:commentRangeEnd w:id="7"/>
      <w:r w:rsidR="007267D5" w:rsidRPr="008077A3">
        <w:rPr>
          <w:rStyle w:val="Kommentarzeichen"/>
          <w:rFonts w:ascii="Times New Roman" w:hAnsi="Times New Roman" w:cs="Times New Roman"/>
          <w:sz w:val="24"/>
          <w:szCs w:val="24"/>
        </w:rPr>
        <w:commentReference w:id="7"/>
      </w:r>
      <w:commentRangeEnd w:id="8"/>
      <w:r w:rsidR="00F5610F">
        <w:rPr>
          <w:rStyle w:val="Kommentarzeichen"/>
        </w:rPr>
        <w:commentReference w:id="8"/>
      </w:r>
      <w:r w:rsidRPr="008077A3">
        <w:rPr>
          <w:rFonts w:ascii="Times New Roman" w:eastAsia="Times New Roman" w:hAnsi="Times New Roman" w:cs="Times New Roman"/>
          <w:i/>
          <w:iCs/>
          <w:color w:val="000000"/>
          <w:sz w:val="24"/>
          <w:szCs w:val="24"/>
          <w:lang w:val="en-US" w:eastAsia="de-DE"/>
        </w:rPr>
        <w:t xml:space="preserve">of the </w:t>
      </w:r>
      <w:r w:rsidR="00642E5A" w:rsidRPr="008077A3">
        <w:rPr>
          <w:rFonts w:ascii="Times New Roman" w:eastAsia="Times New Roman" w:hAnsi="Times New Roman" w:cs="Times New Roman"/>
          <w:i/>
          <w:iCs/>
          <w:color w:val="000000"/>
          <w:sz w:val="24"/>
          <w:szCs w:val="24"/>
          <w:lang w:val="en-US" w:eastAsia="de-DE"/>
        </w:rPr>
        <w:t>mean standardized</w:t>
      </w:r>
      <w:r w:rsidR="0018621F"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HR for </w:t>
      </w:r>
      <w:r w:rsidR="00C11C9C" w:rsidRPr="008077A3">
        <w:rPr>
          <w:rFonts w:ascii="Times New Roman" w:eastAsia="Times New Roman" w:hAnsi="Times New Roman" w:cs="Times New Roman"/>
          <w:i/>
          <w:iCs/>
          <w:color w:val="000000"/>
          <w:sz w:val="24"/>
          <w:szCs w:val="24"/>
          <w:lang w:val="en-US" w:eastAsia="de-DE"/>
        </w:rPr>
        <w:t xml:space="preserve">the five </w:t>
      </w:r>
      <w:r w:rsidR="0018621F"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w:t>
      </w:r>
      <w:r w:rsidR="00C11C9C" w:rsidRPr="008077A3">
        <w:rPr>
          <w:rFonts w:ascii="Times New Roman" w:eastAsia="Times New Roman" w:hAnsi="Times New Roman" w:cs="Times New Roman"/>
          <w:i/>
          <w:iCs/>
          <w:color w:val="000000"/>
          <w:sz w:val="24"/>
          <w:szCs w:val="24"/>
          <w:lang w:val="en-US" w:eastAsia="de-DE"/>
        </w:rPr>
        <w:t>s</w:t>
      </w:r>
    </w:p>
    <w:p w14:paraId="30961EBD" w14:textId="2B83C121" w:rsidR="00D44633" w:rsidRPr="008077A3" w:rsidRDefault="002403BD" w:rsidP="003420F3">
      <w:pPr>
        <w:spacing w:before="240" w:after="24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894CB56" wp14:editId="0F0C76F8">
            <wp:extent cx="5760720" cy="3455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p>
    <w:p w14:paraId="7266E13F" w14:textId="7834A741"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6F17882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Pr="008077A3">
        <w:rPr>
          <w:rFonts w:ascii="Times New Roman" w:eastAsia="Times New Roman" w:hAnsi="Times New Roman" w:cs="Times New Roman"/>
          <w:color w:val="000000"/>
          <w:sz w:val="24"/>
          <w:szCs w:val="24"/>
          <w:lang w:val="en-US" w:eastAsia="de-DE"/>
        </w:rPr>
        <w:t xml:space="preserve">, teaching experience, disruption appraisal, and confidence appraisal 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7D018E">
        <w:rPr>
          <w:rFonts w:ascii="Times New Roman" w:eastAsia="Times New Roman" w:hAnsi="Times New Roman" w:cs="Times New Roman"/>
          <w:color w:val="000000"/>
          <w:sz w:val="24"/>
          <w:szCs w:val="24"/>
          <w:lang w:val="en-US" w:eastAsia="de-DE"/>
        </w:rPr>
        <w:t>mean standardized</w:t>
      </w:r>
      <w:r w:rsidR="005D6EAC" w:rsidRPr="007D018E">
        <w:rPr>
          <w:rFonts w:ascii="Times New Roman" w:eastAsia="Times New Roman" w:hAnsi="Times New Roman" w:cs="Times New Roman"/>
          <w:color w:val="000000"/>
          <w:sz w:val="24"/>
          <w:szCs w:val="24"/>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w:t>
      </w:r>
      <w:r w:rsidR="00F045D1" w:rsidRPr="008077A3">
        <w:rPr>
          <w:rFonts w:ascii="Times New Roman" w:eastAsia="Times New Roman" w:hAnsi="Times New Roman" w:cs="Times New Roman"/>
          <w:color w:val="000000"/>
          <w:sz w:val="24"/>
          <w:szCs w:val="24"/>
          <w:lang w:val="en-US" w:eastAsia="de-DE"/>
        </w:rPr>
        <w:lastRenderedPageBreak/>
        <w:t>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184612B3"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EC2338">
        <w:rPr>
          <w:rFonts w:ascii="Times New Roman" w:eastAsia="Times New Roman" w:hAnsi="Times New Roman" w:cs="Times New Roman"/>
          <w:color w:val="000000"/>
          <w:sz w:val="24"/>
          <w:szCs w:val="24"/>
          <w:lang w:val="en-US" w:eastAsia="de-DE"/>
        </w:rPr>
        <w:t xml:space="preserve">HR levels (i.e., </w:t>
      </w:r>
      <w:r w:rsidR="00642E5A" w:rsidRPr="00EC2338">
        <w:rPr>
          <w:rFonts w:ascii="Times New Roman" w:eastAsia="Times New Roman" w:hAnsi="Times New Roman" w:cs="Times New Roman"/>
          <w:color w:val="000000"/>
          <w:sz w:val="24"/>
          <w:szCs w:val="24"/>
          <w:lang w:val="en-US" w:eastAsia="de-DE"/>
        </w:rPr>
        <w:t>mean standardized</w:t>
      </w:r>
      <w:r w:rsidR="00714898" w:rsidRPr="00EC2338">
        <w:rPr>
          <w:rFonts w:ascii="Times New Roman" w:eastAsia="Times New Roman" w:hAnsi="Times New Roman" w:cs="Times New Roman"/>
          <w:color w:val="000000"/>
          <w:sz w:val="24"/>
          <w:szCs w:val="24"/>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w:t>
      </w:r>
      <w:r w:rsidR="00D11F2F" w:rsidRPr="008077A3">
        <w:rPr>
          <w:rFonts w:ascii="Times New Roman" w:eastAsia="Times New Roman" w:hAnsi="Times New Roman" w:cs="Times New Roman"/>
          <w:color w:val="000000"/>
          <w:sz w:val="24"/>
          <w:szCs w:val="24"/>
          <w:lang w:val="en-US" w:eastAsia="de-DE"/>
        </w:rPr>
        <w:t xml:space="preserve">testing </w:t>
      </w:r>
      <w:r w:rsidR="00714898" w:rsidRPr="008077A3">
        <w:rPr>
          <w:rFonts w:ascii="Times New Roman" w:eastAsia="Times New Roman" w:hAnsi="Times New Roman" w:cs="Times New Roman"/>
          <w:color w:val="000000"/>
          <w:sz w:val="24"/>
          <w:szCs w:val="24"/>
          <w:lang w:val="en-US" w:eastAsia="de-DE"/>
        </w:rPr>
        <w:t>Hypotheses 2</w:t>
      </w:r>
      <w:r w:rsidR="00BB0FCA" w:rsidRPr="008077A3">
        <w:rPr>
          <w:rFonts w:ascii="Times New Roman" w:eastAsia="Times New Roman" w:hAnsi="Times New Roman" w:cs="Times New Roman"/>
          <w:color w:val="000000"/>
          <w:sz w:val="24"/>
          <w:szCs w:val="24"/>
          <w:lang w:val="en-US" w:eastAsia="de-DE"/>
        </w:rPr>
        <w:t>a</w:t>
      </w:r>
      <w:r w:rsidR="00714898" w:rsidRPr="008077A3">
        <w:rPr>
          <w:rFonts w:ascii="Times New Roman" w:eastAsia="Times New Roman" w:hAnsi="Times New Roman" w:cs="Times New Roman"/>
          <w:color w:val="000000"/>
          <w:sz w:val="24"/>
          <w:szCs w:val="24"/>
          <w:lang w:val="en-US" w:eastAsia="de-DE"/>
        </w:rPr>
        <w:t>-d),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2FFC57EC" w:rsidR="00A97EB7" w:rsidRPr="008077A3" w:rsidRDefault="00997791"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either </w:t>
      </w:r>
      <w:r>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009D2CF7"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 xml:space="preserve">revealed </w:t>
      </w:r>
      <w:r w:rsidR="0004243F" w:rsidRPr="008077A3">
        <w:rPr>
          <w:rFonts w:ascii="Times New Roman" w:eastAsia="Times New Roman" w:hAnsi="Times New Roman" w:cs="Times New Roman"/>
          <w:color w:val="000000"/>
          <w:sz w:val="24"/>
          <w:szCs w:val="24"/>
          <w:lang w:val="en-US" w:eastAsia="de-DE"/>
        </w:rPr>
        <w:t xml:space="preserve">any </w:t>
      </w:r>
      <w:r w:rsidR="00D44633" w:rsidRPr="008077A3">
        <w:rPr>
          <w:rFonts w:ascii="Times New Roman" w:eastAsia="Times New Roman" w:hAnsi="Times New Roman" w:cs="Times New Roman"/>
          <w:color w:val="000000"/>
          <w:sz w:val="24"/>
          <w:szCs w:val="24"/>
          <w:lang w:val="en-US" w:eastAsia="de-DE"/>
        </w:rPr>
        <w:t>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3C7A9490"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controlling for all other factors.</w:t>
      </w:r>
      <w:r w:rsidR="005E6CD5" w:rsidRPr="008077A3">
        <w:rPr>
          <w:rFonts w:ascii="Times New Roman" w:eastAsia="Times New Roman" w:hAnsi="Times New Roman" w:cs="Times New Roman"/>
          <w:color w:val="000000"/>
          <w:sz w:val="24"/>
          <w:szCs w:val="24"/>
          <w:lang w:val="en-US" w:eastAsia="de-DE"/>
        </w:rPr>
        <w:t xml:space="preserve"> </w:t>
      </w:r>
    </w:p>
    <w:p w14:paraId="00335050" w14:textId="02D2E41F" w:rsidR="00F045D1" w:rsidRPr="008077A3" w:rsidRDefault="00372642"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For all other intervals, the prediction was not significant</w:t>
      </w:r>
      <w:r w:rsidR="00236BCE" w:rsidRPr="008077A3">
        <w:rPr>
          <w:rFonts w:ascii="Times New Roman" w:eastAsia="Times New Roman" w:hAnsi="Times New Roman" w:cs="Times New Roman"/>
          <w:color w:val="000000"/>
          <w:sz w:val="24"/>
          <w:szCs w:val="24"/>
          <w:lang w:val="en-US" w:eastAsia="de-DE"/>
        </w:rPr>
        <w:t>.</w:t>
      </w:r>
    </w:p>
    <w:p w14:paraId="720EA13B" w14:textId="77777777" w:rsidR="00FD32EE" w:rsidRPr="008077A3" w:rsidRDefault="00FD32EE" w:rsidP="003420F3">
      <w:pPr>
        <w:spacing w:before="120" w:after="0" w:line="480" w:lineRule="auto"/>
        <w:rPr>
          <w:rFonts w:ascii="Times New Roman" w:eastAsia="Times New Roman" w:hAnsi="Times New Roman" w:cs="Times New Roman"/>
          <w:color w:val="000000"/>
          <w:sz w:val="24"/>
          <w:szCs w:val="24"/>
          <w:lang w:val="en-US" w:eastAsia="de-DE"/>
        </w:rPr>
      </w:pPr>
    </w:p>
    <w:p w14:paraId="068FB42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lastRenderedPageBreak/>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BD2B4E"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75CA8CD5"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5858CD2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0460C978"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4885AAAE"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D20C716"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03E77D34"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stress responses before, during, and after </w:t>
      </w:r>
      <w:r w:rsidR="00997791">
        <w:rPr>
          <w:lang w:val="en-US"/>
        </w:rPr>
        <w:t xml:space="preserve">a stressful </w:t>
      </w:r>
      <w:r w:rsidR="004D4D2E" w:rsidRPr="008077A3">
        <w:rPr>
          <w:lang w:val="en-US"/>
        </w:rPr>
        <w:t>teaching session.</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potentially 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35D0FFE" w:rsidR="003E3533" w:rsidRPr="008077A3"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effectiveness and suitability of </w:t>
      </w:r>
      <w:r w:rsidR="00CC0A93" w:rsidRPr="008077A3">
        <w:rPr>
          <w:color w:val="000000"/>
          <w:lang w:val="en-US"/>
        </w:rPr>
        <w:t>HR measures assessed by wrist-</w:t>
      </w:r>
      <w:r w:rsidR="00997791">
        <w:rPr>
          <w:color w:val="000000"/>
          <w:lang w:val="en-US"/>
        </w:rPr>
        <w:t>worn</w:t>
      </w:r>
      <w:r w:rsidR="00997791" w:rsidRPr="008077A3">
        <w:rPr>
          <w:color w:val="000000"/>
          <w:lang w:val="en-US"/>
        </w:rPr>
        <w:t xml:space="preserve"> </w:t>
      </w:r>
      <w:r w:rsidR="00CC0A93" w:rsidRPr="008077A3">
        <w:rPr>
          <w:color w:val="000000"/>
          <w:lang w:val="en-US"/>
        </w:rPr>
        <w:t>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 xml:space="preserve">First, </w:t>
      </w:r>
      <w:r w:rsidR="00A01F76" w:rsidRPr="008077A3">
        <w:rPr>
          <w:color w:val="000000"/>
          <w:lang w:val="en-US"/>
        </w:rPr>
        <w:t xml:space="preserve">as expected in Hypothesis 1a, </w:t>
      </w:r>
      <w:r w:rsidR="00642E5A" w:rsidRPr="008077A3">
        <w:rPr>
          <w:lang w:val="en-US"/>
        </w:rPr>
        <w:t>mean standardized</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 xml:space="preserve">teachers’ HR varies depending on their activities and encountered stressors, particularly increasing during phases where teachers are in an exposed position [@sperka1995; </w:t>
      </w:r>
      <w:r w:rsidR="00DB0214" w:rsidRPr="008077A3">
        <w:rPr>
          <w:lang w:val="en-US"/>
        </w:rPr>
        <w:lastRenderedPageBreak/>
        <w:t>@scheuch1997psychophysische;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246808" w:rsidRPr="008077A3">
        <w:rPr>
          <w:lang w:val="en-US"/>
        </w:rPr>
        <w:t>Second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 xml:space="preserve">subsequently </w:t>
      </w:r>
      <w:r w:rsidR="00A64DB1">
        <w:rPr>
          <w:lang w:val="en-US"/>
        </w:rPr>
        <w:t>decreased</w:t>
      </w:r>
      <w:r w:rsidR="00A64DB1" w:rsidRPr="008077A3">
        <w:rPr>
          <w:lang w:val="en-US"/>
        </w:rPr>
        <w:t xml:space="preserve"> </w:t>
      </w:r>
      <w:r w:rsidR="003C6544" w:rsidRPr="008077A3">
        <w:rPr>
          <w:lang w:val="en-US"/>
        </w:rPr>
        <w:t>(</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This finding corresponds 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856C10" w:rsidRPr="008077A3">
        <w:rPr>
          <w:color w:val="000000"/>
          <w:lang w:val="en-US"/>
        </w:rPr>
        <w:t xml:space="preserve"> </w:t>
      </w:r>
      <w:r w:rsidR="00992780" w:rsidRPr="008077A3">
        <w:rPr>
          <w:color w:val="000000"/>
          <w:lang w:val="en-US"/>
        </w:rPr>
        <w:t>Moreover, r</w:t>
      </w:r>
      <w:r w:rsidR="005429C5" w:rsidRPr="008077A3">
        <w:rPr>
          <w:color w:val="000000"/>
          <w:lang w:val="en-US"/>
        </w:rPr>
        <w:t xml:space="preserve">esearchers found that </w:t>
      </w:r>
      <w:r w:rsidR="00E457AE" w:rsidRPr="008077A3">
        <w:rPr>
          <w:color w:val="000000"/>
          <w:lang w:val="en-US"/>
        </w:rPr>
        <w:t xml:space="preserve">wearable sensing devices, like smart wristbands, can effectively capture </w:t>
      </w:r>
      <w:r w:rsidR="00CA6F0C" w:rsidRPr="008077A3">
        <w:rPr>
          <w:color w:val="000000"/>
          <w:lang w:val="en-US"/>
        </w:rPr>
        <w:t xml:space="preserve">changes in </w:t>
      </w:r>
      <w:r w:rsidR="00435377" w:rsidRPr="008077A3">
        <w:rPr>
          <w:color w:val="000000"/>
          <w:lang w:val="en-US"/>
        </w:rPr>
        <w:t xml:space="preserve">(students’) </w:t>
      </w:r>
      <w:r w:rsidR="00CA6F0C" w:rsidRPr="008077A3">
        <w:rPr>
          <w:color w:val="000000"/>
          <w:lang w:val="en-US"/>
        </w:rPr>
        <w:t>HR levels as physiological responses during various activities like lectures, self-tests, presentations, and exams [@</w:t>
      </w:r>
      <w:r w:rsidR="005429C5" w:rsidRPr="008077A3">
        <w:rPr>
          <w:color w:val="000000"/>
          <w:lang w:val="en-US"/>
        </w:rPr>
        <w:t>f</w:t>
      </w:r>
      <w:r w:rsidR="00DE4D0D" w:rsidRPr="008077A3">
        <w:rPr>
          <w:color w:val="000000"/>
          <w:lang w:val="en-US"/>
        </w:rPr>
        <w:t>rancisti2023identification</w:t>
      </w:r>
      <w:r w:rsidR="00CA6F0C" w:rsidRPr="008077A3">
        <w:rPr>
          <w:color w:val="000000"/>
          <w:lang w:val="en-US"/>
        </w:rPr>
        <w:t>].</w:t>
      </w:r>
      <w:r w:rsidR="00992780" w:rsidRPr="008077A3">
        <w:rPr>
          <w:color w:val="000000"/>
          <w:lang w:val="en-US"/>
        </w:rPr>
        <w:t xml:space="preserve"> </w:t>
      </w:r>
      <w:r w:rsidR="00CD23F5" w:rsidRPr="008077A3">
        <w:rPr>
          <w:lang w:val="en-US"/>
        </w:rPr>
        <w:t>Third</w:t>
      </w:r>
      <w:r w:rsidR="00D43F33" w:rsidRPr="008077A3">
        <w:rPr>
          <w:lang w:val="en-US"/>
        </w:rPr>
        <w:t xml:space="preserve">, </w:t>
      </w:r>
      <w:r w:rsidR="00CD23F5" w:rsidRPr="008077A3">
        <w:rPr>
          <w:lang w:val="en-US"/>
        </w:rPr>
        <w:t>r</w:t>
      </w:r>
      <w:r w:rsidR="001B3785" w:rsidRPr="008077A3">
        <w:rPr>
          <w:lang w:val="en-US"/>
        </w:rPr>
        <w:t xml:space="preserve">esults revealed that the </w:t>
      </w:r>
      <w:r w:rsidR="00A64DB1">
        <w:rPr>
          <w:lang w:val="en-US"/>
        </w:rPr>
        <w:t xml:space="preserve">trends of </w:t>
      </w:r>
      <w:r w:rsidR="00D43F33" w:rsidRPr="008077A3">
        <w:rPr>
          <w:lang w:val="en-US"/>
        </w:rPr>
        <w:t xml:space="preserve">standardized and </w:t>
      </w:r>
      <w:r w:rsidR="00642E5A" w:rsidRPr="008077A3">
        <w:rPr>
          <w:lang w:val="en-US"/>
        </w:rPr>
        <w:t xml:space="preserve">mean </w:t>
      </w:r>
      <w:r w:rsidR="00D43F33" w:rsidRPr="008077A3">
        <w:rPr>
          <w:lang w:val="en-US"/>
        </w:rPr>
        <w:t>non-standardized</w:t>
      </w:r>
      <w:r w:rsidR="00642E5A" w:rsidRPr="008077A3">
        <w:rPr>
          <w:lang w:val="en-US"/>
        </w:rPr>
        <w:t xml:space="preserve"> </w:t>
      </w:r>
      <w:r w:rsidR="00D43F33" w:rsidRPr="008077A3">
        <w:rPr>
          <w:lang w:val="en-US"/>
        </w:rPr>
        <w:t xml:space="preserve">HR values </w:t>
      </w:r>
      <w:r w:rsidR="001B3785" w:rsidRPr="008077A3">
        <w:rPr>
          <w:lang w:val="en-US"/>
        </w:rPr>
        <w:t>were comparable</w:t>
      </w:r>
      <w:r w:rsidR="00610E74" w:rsidRPr="008077A3">
        <w:rPr>
          <w:lang w:val="en-US"/>
        </w:rPr>
        <w:t xml:space="preserve"> (see Fig. </w:t>
      </w:r>
      <w:r w:rsidR="009206DA" w:rsidRPr="008077A3">
        <w:rPr>
          <w:lang w:val="en-US"/>
        </w:rPr>
        <w:t>3)</w:t>
      </w:r>
      <w:r w:rsidR="0081544E" w:rsidRPr="008077A3">
        <w:rPr>
          <w:lang w:val="en-US"/>
        </w:rPr>
        <w:t xml:space="preserve">. We used standardized values for all further analyses to ensure </w:t>
      </w:r>
      <w:r w:rsidR="003F4F52" w:rsidRPr="008077A3">
        <w:rPr>
          <w:lang w:val="en-US"/>
        </w:rPr>
        <w:t xml:space="preserve">that observed differences in HR between individuals </w:t>
      </w:r>
      <w:r w:rsidR="00AC2FE2" w:rsidRPr="008077A3">
        <w:rPr>
          <w:lang w:val="en-US"/>
        </w:rPr>
        <w:t>were</w:t>
      </w:r>
      <w:r w:rsidR="003F4F52" w:rsidRPr="008077A3">
        <w:rPr>
          <w:lang w:val="en-US"/>
        </w:rPr>
        <w:t xml:space="preserve"> not solely due to inherent differences in baseline HR levels</w:t>
      </w:r>
      <w:r w:rsidR="00F47067" w:rsidRPr="008077A3">
        <w:rPr>
          <w:lang w:val="en-US"/>
        </w:rPr>
        <w:t xml:space="preserve"> </w:t>
      </w:r>
      <w:r w:rsidR="00B5579A" w:rsidRPr="008077A3">
        <w:rPr>
          <w:lang w:val="en-US"/>
        </w:rPr>
        <w:t>(</w:t>
      </w:r>
      <w:r w:rsidR="0050698B" w:rsidRPr="008077A3">
        <w:rPr>
          <w:lang w:val="en-US"/>
        </w:rPr>
        <w:t xml:space="preserve">but </w:t>
      </w:r>
      <w:r w:rsidR="00B5579A" w:rsidRPr="008077A3">
        <w:rPr>
          <w:lang w:val="en-US"/>
        </w:rPr>
        <w:t>see ##Limitations)</w:t>
      </w:r>
      <w:r w:rsidR="00610E74" w:rsidRPr="008077A3">
        <w:rPr>
          <w:lang w:val="en-US"/>
        </w:rPr>
        <w:t xml:space="preserve">. </w:t>
      </w:r>
      <w:r w:rsidR="001178C0" w:rsidRPr="008077A3">
        <w:rPr>
          <w:lang w:val="en-US"/>
        </w:rPr>
        <w:t xml:space="preserve">Taken together, the findings </w:t>
      </w:r>
      <w:r w:rsidR="00EF18ED" w:rsidRPr="008077A3">
        <w:rPr>
          <w:lang w:val="en-US"/>
        </w:rPr>
        <w:t>indicate</w:t>
      </w:r>
      <w:r w:rsidR="001178C0" w:rsidRPr="008077A3">
        <w:rPr>
          <w:lang w:val="en-US"/>
        </w:rPr>
        <w:t xml:space="preserve"> that wrist-worn fitness trackers are a useful tool to map teachers’ HR before, during, and after teaching</w:t>
      </w:r>
      <w:commentRangeStart w:id="9"/>
      <w:r w:rsidR="001178C0" w:rsidRPr="008077A3">
        <w:rPr>
          <w:lang w:val="en-US"/>
        </w:rPr>
        <w:t>.</w:t>
      </w:r>
      <w:commentRangeEnd w:id="9"/>
      <w:r w:rsidR="00A64DB1">
        <w:rPr>
          <w:rStyle w:val="Kommentarzeichen"/>
          <w:rFonts w:asciiTheme="minorHAnsi" w:eastAsiaTheme="minorHAnsi" w:hAnsiTheme="minorHAnsi" w:cstheme="minorBidi"/>
          <w:lang w:eastAsia="en-US"/>
        </w:rPr>
        <w:commentReference w:id="9"/>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2AF1147C"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655285" w:rsidRPr="008077A3">
        <w:rPr>
          <w:rFonts w:ascii="Times New Roman" w:eastAsia="Times New Roman" w:hAnsi="Times New Roman" w:cs="Times New Roman"/>
          <w:b/>
          <w:bCs/>
          <w:color w:val="000000"/>
          <w:sz w:val="24"/>
          <w:szCs w:val="24"/>
          <w:lang w:val="en-US" w:eastAsia="de-DE"/>
        </w:rPr>
        <w:t xml:space="preserve">Findings from </w:t>
      </w:r>
      <w:r w:rsidR="00942BFF" w:rsidRPr="008077A3">
        <w:rPr>
          <w:rFonts w:ascii="Times New Roman" w:eastAsia="Times New Roman" w:hAnsi="Times New Roman" w:cs="Times New Roman"/>
          <w:b/>
          <w:bCs/>
          <w:color w:val="000000"/>
          <w:sz w:val="24"/>
          <w:szCs w:val="24"/>
          <w:lang w:val="en-US" w:eastAsia="de-DE"/>
        </w:rPr>
        <w:t xml:space="preserve">the </w:t>
      </w:r>
      <w:r w:rsidR="003F4776" w:rsidRPr="008077A3">
        <w:rPr>
          <w:rFonts w:ascii="Times New Roman" w:eastAsia="Times New Roman" w:hAnsi="Times New Roman" w:cs="Times New Roman"/>
          <w:b/>
          <w:bCs/>
          <w:color w:val="000000"/>
          <w:sz w:val="24"/>
          <w:szCs w:val="24"/>
          <w:lang w:val="en-US" w:eastAsia="de-DE"/>
        </w:rPr>
        <w:t xml:space="preserve">influence of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498D3A5F" w14:textId="1A16974E" w:rsidR="00D536F4" w:rsidRPr="008077A3" w:rsidRDefault="00047157" w:rsidP="003420F3">
      <w:pPr>
        <w:pStyle w:val="StandardWeb"/>
        <w:spacing w:before="240" w:after="240" w:line="480" w:lineRule="auto"/>
        <w:jc w:val="both"/>
        <w:rPr>
          <w:lang w:val="en-US"/>
        </w:rPr>
      </w:pPr>
      <w:r w:rsidRPr="008077A3">
        <w:rPr>
          <w:color w:val="000000"/>
          <w:lang w:val="en-US"/>
        </w:rPr>
        <w:t>Regarding our second research question, the regression models</w:t>
      </w:r>
      <w:r w:rsidR="00BD5738">
        <w:rPr>
          <w:color w:val="000000"/>
          <w:lang w:val="en-US"/>
        </w:rPr>
        <w:t>,</w:t>
      </w:r>
      <w:r w:rsidRPr="008077A3">
        <w:rPr>
          <w:color w:val="000000"/>
          <w:lang w:val="en-US"/>
        </w:rPr>
        <w:t xml:space="preserve">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xml:space="preserve">, and thus </w:t>
      </w:r>
      <w:r w:rsidR="00393DD5" w:rsidRPr="008077A3">
        <w:rPr>
          <w:lang w:val="en-US"/>
        </w:rPr>
        <w:t>experience less 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teachers</w:t>
      </w:r>
      <w:r w:rsidR="00D868ED" w:rsidRPr="008077A3">
        <w:rPr>
          <w:lang w:val="en-US"/>
        </w:rPr>
        <w:t>’ HR</w:t>
      </w:r>
      <w:r w:rsidR="00B50B06" w:rsidRPr="008077A3">
        <w:rPr>
          <w:lang w:val="en-US"/>
        </w:rPr>
        <w:t xml:space="preserve">. </w:t>
      </w:r>
      <w:r w:rsidR="00BD5738">
        <w:rPr>
          <w:lang w:val="en-US"/>
        </w:rPr>
        <w:t>Rather, both</w:t>
      </w:r>
      <w:r w:rsidR="00C707B2" w:rsidRPr="008077A3">
        <w:rPr>
          <w:lang w:val="en-US"/>
        </w:rPr>
        <w:t xml:space="preserve"> </w:t>
      </w:r>
      <w:r w:rsidR="00266648" w:rsidRPr="008077A3">
        <w:rPr>
          <w:lang w:val="en-US"/>
        </w:rPr>
        <w:t xml:space="preserve">experienced </w:t>
      </w:r>
      <w:r w:rsidR="00BD5738">
        <w:rPr>
          <w:lang w:val="en-US"/>
        </w:rPr>
        <w:t xml:space="preserve">and unexperienced </w:t>
      </w:r>
      <w:r w:rsidR="00266648" w:rsidRPr="008077A3">
        <w:rPr>
          <w:lang w:val="en-US"/>
        </w:rPr>
        <w:t xml:space="preserve">teachers </w:t>
      </w:r>
      <w:r w:rsidR="00393DD5" w:rsidRPr="008077A3">
        <w:rPr>
          <w:lang w:val="en-US"/>
        </w:rPr>
        <w:t>were</w:t>
      </w:r>
      <w:r w:rsidR="004D4D2E" w:rsidRPr="008077A3">
        <w:rPr>
          <w:lang w:val="en-US"/>
        </w:rPr>
        <w:t xml:space="preserve"> comparably</w:t>
      </w:r>
      <w:r w:rsidR="00393DD5" w:rsidRPr="008077A3">
        <w:rPr>
          <w:lang w:val="en-US"/>
        </w:rPr>
        <w:t xml:space="preserve"> </w:t>
      </w:r>
      <w:r w:rsidR="00964A04" w:rsidRPr="008077A3">
        <w:rPr>
          <w:lang w:val="en-US"/>
        </w:rPr>
        <w:t>stress</w:t>
      </w:r>
      <w:r w:rsidR="00393DD5" w:rsidRPr="008077A3">
        <w:rPr>
          <w:lang w:val="en-US"/>
        </w:rPr>
        <w:t>ed</w:t>
      </w:r>
      <w:r w:rsidR="00964A04" w:rsidRPr="008077A3">
        <w:rPr>
          <w:lang w:val="en-US"/>
        </w:rPr>
        <w:t xml:space="preserve"> </w:t>
      </w:r>
      <w:r w:rsidR="00393DD5" w:rsidRPr="008077A3">
        <w:rPr>
          <w:lang w:val="en-US"/>
        </w:rPr>
        <w:t>by the teaching demands</w:t>
      </w:r>
      <w:r w:rsidR="00753CDB" w:rsidRPr="008077A3">
        <w:rPr>
          <w:lang w:val="en-US"/>
        </w:rPr>
        <w:t xml:space="preserve">. </w:t>
      </w:r>
      <w:r w:rsidR="00BD5738">
        <w:rPr>
          <w:lang w:val="en-US"/>
        </w:rPr>
        <w:t>Th</w:t>
      </w:r>
      <w:r w:rsidR="0046475E">
        <w:rPr>
          <w:lang w:val="en-US"/>
        </w:rPr>
        <w:t>ese</w:t>
      </w:r>
      <w:r w:rsidR="00BD5738">
        <w:rPr>
          <w:lang w:val="en-US"/>
        </w:rPr>
        <w:t xml:space="preserve"> effects might, however, be due to the somewhat artificial </w:t>
      </w:r>
      <w:r w:rsidR="00393DD5" w:rsidRPr="008077A3">
        <w:rPr>
          <w:lang w:val="en-US"/>
        </w:rPr>
        <w:t>teaching situation that we create</w:t>
      </w:r>
      <w:r w:rsidR="00A677C6" w:rsidRPr="008077A3">
        <w:rPr>
          <w:lang w:val="en-US"/>
        </w:rPr>
        <w:t xml:space="preserve">d </w:t>
      </w:r>
      <w:r w:rsidR="00BD5738">
        <w:rPr>
          <w:lang w:val="en-US"/>
        </w:rPr>
        <w:t xml:space="preserve">in the lab. It is possible that this setting </w:t>
      </w:r>
      <w:r w:rsidR="008031A8" w:rsidRPr="008077A3">
        <w:rPr>
          <w:lang w:val="en-US"/>
        </w:rPr>
        <w:t>did not</w:t>
      </w:r>
      <w:r w:rsidR="005F7CF7" w:rsidRPr="008077A3">
        <w:rPr>
          <w:lang w:val="en-US"/>
        </w:rPr>
        <w:t xml:space="preserve"> </w:t>
      </w:r>
      <w:r w:rsidR="00393DD5" w:rsidRPr="008077A3">
        <w:rPr>
          <w:lang w:val="en-US"/>
        </w:rPr>
        <w:t xml:space="preserve">provide sufficient </w:t>
      </w:r>
      <w:r w:rsidR="00BD5738">
        <w:rPr>
          <w:lang w:val="en-US"/>
        </w:rPr>
        <w:t>resemblance to the experienced 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lastRenderedPageBreak/>
        <w:t>use their coping resources</w:t>
      </w:r>
      <w:r w:rsidR="005F7CF7" w:rsidRPr="008077A3">
        <w:rPr>
          <w:lang w:val="en-US"/>
        </w:rPr>
        <w:t>.</w:t>
      </w:r>
      <w:r w:rsidR="00724585" w:rsidRPr="008077A3">
        <w:rPr>
          <w:lang w:val="en-US"/>
        </w:rPr>
        <w:t xml:space="preserve"> </w:t>
      </w:r>
      <w:commentRangeStart w:id="10"/>
      <w:r w:rsidR="00AA3586" w:rsidRPr="008077A3">
        <w:rPr>
          <w:lang w:val="en-US"/>
        </w:rPr>
        <w:t>Consistent with this finding, recent research suggests that interventions to reduce stress and burnout in teachers need to address 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Merely enhancing teachers’ skills and coping mechanisms might not 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commentRangeEnd w:id="10"/>
      <w:r w:rsidR="00BD5738">
        <w:rPr>
          <w:rStyle w:val="Kommentarzeichen"/>
          <w:rFonts w:asciiTheme="minorHAnsi" w:eastAsiaTheme="minorHAnsi" w:hAnsiTheme="minorHAnsi" w:cstheme="minorBidi"/>
          <w:lang w:eastAsia="en-US"/>
        </w:rPr>
        <w:commentReference w:id="10"/>
      </w:r>
      <w:r w:rsidR="00BD5738">
        <w:rPr>
          <w:lang w:val="en-US"/>
        </w:rPr>
        <w:t>On the other hand</w:t>
      </w:r>
      <w:r w:rsidR="00393CAC" w:rsidRPr="008077A3">
        <w:rPr>
          <w:lang w:val="en-US"/>
        </w:rPr>
        <w:t xml:space="preserve">,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w:t>
      </w:r>
      <w:r w:rsidR="00BD5738">
        <w:rPr>
          <w:lang w:val="en-US"/>
        </w:rPr>
        <w:t>and previous research has shown that</w:t>
      </w:r>
      <w:r w:rsidR="00BD5738" w:rsidRPr="008077A3">
        <w:rPr>
          <w:lang w:val="en-US"/>
        </w:rPr>
        <w:t xml:space="preserve"> </w:t>
      </w:r>
      <w:r w:rsidR="00B46EAC" w:rsidRPr="008077A3">
        <w:rPr>
          <w:lang w:val="en-US"/>
        </w:rPr>
        <w:t xml:space="preserve">teachers with more professional experience do not </w:t>
      </w:r>
      <w:r w:rsidR="00BD5738">
        <w:rPr>
          <w:lang w:val="en-US"/>
        </w:rPr>
        <w:t xml:space="preserve">necessarily </w:t>
      </w:r>
      <w:r w:rsidR="00B46EAC" w:rsidRPr="008077A3">
        <w:rPr>
          <w:lang w:val="en-US"/>
        </w:rPr>
        <w:t>perform better than their colleagues with less professional experience [@</w:t>
      </w:r>
      <w:r w:rsidR="001619E6" w:rsidRPr="008077A3">
        <w:rPr>
          <w:lang w:val="en-US"/>
        </w:rPr>
        <w:t>kirschner2016professionswissen].</w:t>
      </w:r>
      <w:r w:rsidR="00E676B2" w:rsidRPr="008077A3">
        <w:rPr>
          <w:lang w:val="en-US"/>
        </w:rPr>
        <w:t xml:space="preserve"> </w:t>
      </w:r>
      <w:commentRangeStart w:id="11"/>
      <w:r w:rsidR="00BD5738">
        <w:rPr>
          <w:lang w:val="en-US"/>
        </w:rPr>
        <w:t>Rather, d</w:t>
      </w:r>
      <w:r w:rsidR="00393DD5" w:rsidRPr="008077A3">
        <w:rPr>
          <w:rStyle w:val="--l"/>
          <w:lang w:val="en-US"/>
        </w:rPr>
        <w:t>eveloping skills</w:t>
      </w:r>
      <w:r w:rsidR="000B4B51" w:rsidRPr="008077A3">
        <w:rPr>
          <w:rStyle w:val="--l"/>
          <w:lang w:val="en-US"/>
        </w:rPr>
        <w:t xml:space="preserve"> </w:t>
      </w:r>
      <w:r w:rsidR="00393DD5" w:rsidRPr="008077A3">
        <w:rPr>
          <w:rStyle w:val="--l"/>
          <w:lang w:val="en-US"/>
        </w:rPr>
        <w:t xml:space="preserve">from professional experience </w:t>
      </w:r>
      <w:r w:rsidR="000B4B51" w:rsidRPr="008077A3">
        <w:rPr>
          <w:rStyle w:val="--l"/>
          <w:lang w:val="en-US"/>
        </w:rPr>
        <w:t xml:space="preserve">requires </w:t>
      </w:r>
      <w:r w:rsidR="00D251C6" w:rsidRPr="008077A3">
        <w:rPr>
          <w:rStyle w:val="--l"/>
          <w:lang w:val="en-US"/>
        </w:rPr>
        <w:t xml:space="preserve">a </w:t>
      </w:r>
      <w:r w:rsidR="000B4B51" w:rsidRPr="008077A3">
        <w:rPr>
          <w:rStyle w:val="--l"/>
          <w:lang w:val="en-US"/>
        </w:rPr>
        <w:t xml:space="preserve">deliberate practice </w:t>
      </w:r>
      <w:r w:rsidR="004748B6" w:rsidRPr="008077A3">
        <w:rPr>
          <w:rStyle w:val="--l"/>
          <w:lang w:val="en-US"/>
        </w:rPr>
        <w:t xml:space="preserve">of teaching </w:t>
      </w:r>
      <w:r w:rsidR="008C482C" w:rsidRPr="008077A3">
        <w:rPr>
          <w:rStyle w:val="--l"/>
          <w:lang w:val="en-US"/>
        </w:rPr>
        <w:t>“</w:t>
      </w:r>
      <w:r w:rsidR="008C482C" w:rsidRPr="008077A3">
        <w:rPr>
          <w:lang w:val="en-US"/>
        </w:rPr>
        <w:t xml:space="preserve">to choose to improve, to learn through </w:t>
      </w:r>
      <w:r w:rsidR="006F2694" w:rsidRPr="008077A3">
        <w:rPr>
          <w:lang w:val="en-US"/>
        </w:rPr>
        <w:t>[…]</w:t>
      </w:r>
      <w:r w:rsidR="00446BD7" w:rsidRPr="008077A3">
        <w:rPr>
          <w:lang w:val="en-US"/>
        </w:rPr>
        <w:t xml:space="preserve"> </w:t>
      </w:r>
      <w:r w:rsidR="008C482C" w:rsidRPr="008077A3">
        <w:rPr>
          <w:lang w:val="en-US"/>
        </w:rPr>
        <w:t>experience, and to integrate new knowledge into future performances</w:t>
      </w:r>
      <w:r w:rsidR="008C482C" w:rsidRPr="008077A3">
        <w:rPr>
          <w:rStyle w:val="--l"/>
          <w:lang w:val="en-US"/>
        </w:rPr>
        <w:t xml:space="preserve">” </w:t>
      </w:r>
      <w:r w:rsidR="000B4B51" w:rsidRPr="008077A3">
        <w:rPr>
          <w:rStyle w:val="--l"/>
          <w:lang w:val="en-US"/>
        </w:rPr>
        <w:t>[</w:t>
      </w:r>
      <w:r w:rsidR="00D712FD" w:rsidRPr="008077A3">
        <w:rPr>
          <w:rStyle w:val="--l"/>
          <w:lang w:val="en-US"/>
        </w:rPr>
        <w:t>@</w:t>
      </w:r>
      <w:r w:rsidR="008005A6" w:rsidRPr="008077A3">
        <w:rPr>
          <w:rStyle w:val="--l"/>
          <w:lang w:val="en-US"/>
        </w:rPr>
        <w:t>dunn1999deliberate</w:t>
      </w:r>
      <w:r w:rsidR="00D251C6" w:rsidRPr="008077A3">
        <w:rPr>
          <w:rStyle w:val="--l"/>
          <w:lang w:val="en-US"/>
        </w:rPr>
        <w:t xml:space="preserve">, </w:t>
      </w:r>
      <w:r w:rsidR="00D251C6" w:rsidRPr="008077A3">
        <w:rPr>
          <w:lang w:val="en-US"/>
        </w:rPr>
        <w:t>p. 647</w:t>
      </w:r>
      <w:r w:rsidR="008005A6" w:rsidRPr="008077A3">
        <w:rPr>
          <w:lang w:val="en-US"/>
        </w:rPr>
        <w:t>]</w:t>
      </w:r>
      <w:r w:rsidR="00D536F4" w:rsidRPr="008077A3">
        <w:rPr>
          <w:lang w:val="en-US"/>
        </w:rPr>
        <w:t>.</w:t>
      </w:r>
      <w:commentRangeEnd w:id="11"/>
      <w:r w:rsidR="00BD5738">
        <w:rPr>
          <w:rStyle w:val="Kommentarzeichen"/>
          <w:rFonts w:asciiTheme="minorHAnsi" w:eastAsiaTheme="minorHAnsi" w:hAnsiTheme="minorHAnsi" w:cstheme="minorBidi"/>
          <w:lang w:eastAsia="en-US"/>
        </w:rPr>
        <w:commentReference w:id="11"/>
      </w:r>
    </w:p>
    <w:p w14:paraId="6785F219" w14:textId="69CE23F8"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 xml:space="preserve">While we found no systematic effects of teaching experience </w:t>
      </w:r>
      <w:commentRangeStart w:id="12"/>
      <w:r w:rsidRPr="008077A3">
        <w:rPr>
          <w:lang w:val="en-US"/>
        </w:rPr>
        <w:t>or subjective appraisals</w:t>
      </w:r>
      <w:commentRangeEnd w:id="12"/>
      <w:r w:rsidR="00BD5738">
        <w:rPr>
          <w:rStyle w:val="Kommentarzeichen"/>
          <w:rFonts w:asciiTheme="minorHAnsi" w:eastAsiaTheme="minorHAnsi" w:hAnsiTheme="minorHAnsi" w:cstheme="minorBidi"/>
          <w:lang w:eastAsia="en-US"/>
        </w:rPr>
        <w:commentReference w:id="12"/>
      </w:r>
      <w:r w:rsidR="00F258CD" w:rsidRPr="008077A3">
        <w:rPr>
          <w:lang w:val="en-US"/>
        </w:rPr>
        <w:t xml:space="preserve">, we </w:t>
      </w:r>
      <w:r w:rsidRPr="008077A3">
        <w:rPr>
          <w:lang w:val="en-US"/>
        </w:rPr>
        <w:t xml:space="preserve">did see some interesting patterns of relations.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 thus, probably experienced higher levels of stress, during the stimulated recall interview</w:t>
      </w:r>
      <w:r w:rsidR="00BB3589" w:rsidRPr="008077A3">
        <w:rPr>
          <w:color w:val="000000"/>
          <w:lang w:val="en-US"/>
        </w:rPr>
        <w:t xml:space="preserve">. </w:t>
      </w:r>
      <w:r w:rsidR="00AA3B57" w:rsidRPr="008077A3">
        <w:rPr>
          <w:color w:val="000000"/>
          <w:lang w:val="en-US"/>
        </w:rPr>
        <w:t>One explanation for the higher HR of 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BD5738">
        <w:rPr>
          <w:color w:val="000000"/>
          <w:lang w:val="en-US"/>
        </w:rPr>
        <w:t>, and older persons may show a delayed recovery from stressful situations</w:t>
      </w:r>
      <w:r w:rsidR="00F2771C">
        <w:rPr>
          <w:color w:val="000000"/>
          <w:lang w:val="en-US"/>
        </w:rPr>
        <w:t xml:space="preserve">, </w:t>
      </w:r>
      <w:r w:rsidR="00BD5738">
        <w:rPr>
          <w:color w:val="000000"/>
          <w:lang w:val="en-US"/>
        </w:rPr>
        <w:t>e.g.,</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t>observed</w:t>
      </w:r>
      <w:r w:rsidR="00AA3B57" w:rsidRPr="008077A3">
        <w:rPr>
          <w:rStyle w:val="--l"/>
          <w:lang w:val="en-US"/>
        </w:rPr>
        <w:t xml:space="preserve"> that older </w:t>
      </w:r>
      <w:commentRangeStart w:id="13"/>
      <w:commentRangeStart w:id="14"/>
      <w:r w:rsidR="00140B20" w:rsidRPr="008077A3">
        <w:rPr>
          <w:rStyle w:val="--l"/>
          <w:lang w:val="en-US"/>
        </w:rPr>
        <w:t>(</w:t>
      </w:r>
      <w:r w:rsidR="00AA3B57" w:rsidRPr="008077A3">
        <w:rPr>
          <w:rStyle w:val="--l"/>
          <w:lang w:val="en-US"/>
        </w:rPr>
        <w:t>female</w:t>
      </w:r>
      <w:r w:rsidR="00140B20" w:rsidRPr="008077A3">
        <w:rPr>
          <w:rStyle w:val="--l"/>
          <w:lang w:val="en-US"/>
        </w:rPr>
        <w:t>)</w:t>
      </w:r>
      <w:r w:rsidR="00AA3B57" w:rsidRPr="008077A3">
        <w:rPr>
          <w:rStyle w:val="--l"/>
          <w:lang w:val="en-US"/>
        </w:rPr>
        <w:t xml:space="preserve"> </w:t>
      </w:r>
      <w:commentRangeEnd w:id="13"/>
      <w:r w:rsidR="00BD5738">
        <w:rPr>
          <w:rStyle w:val="Kommentarzeichen"/>
          <w:rFonts w:asciiTheme="minorHAnsi" w:eastAsiaTheme="minorHAnsi" w:hAnsiTheme="minorHAnsi" w:cstheme="minorBidi"/>
          <w:lang w:eastAsia="en-US"/>
        </w:rPr>
        <w:commentReference w:id="13"/>
      </w:r>
      <w:commentRangeEnd w:id="14"/>
      <w:r w:rsidR="00F2771C">
        <w:rPr>
          <w:rStyle w:val="Kommentarzeichen"/>
          <w:rFonts w:asciiTheme="minorHAnsi" w:eastAsiaTheme="minorHAnsi" w:hAnsiTheme="minorHAnsi" w:cstheme="minorBidi"/>
          <w:lang w:eastAsia="en-US"/>
        </w:rPr>
        <w:commentReference w:id="14"/>
      </w:r>
      <w:r w:rsidR="00AA3B57" w:rsidRPr="008077A3">
        <w:rPr>
          <w:rStyle w:val="--l"/>
          <w:lang w:val="en-US"/>
        </w:rPr>
        <w:t xml:space="preserve">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w:t>
      </w:r>
      <w:r w:rsidR="00E84AA2" w:rsidRPr="008077A3">
        <w:rPr>
          <w:rStyle w:val="--l"/>
          <w:lang w:val="en-US"/>
        </w:rPr>
        <w:lastRenderedPageBreak/>
        <w:t xml:space="preserve">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However, the positive association between teaching experience and HR was found only in the </w:t>
      </w:r>
      <w:r w:rsidR="00A95D29" w:rsidRPr="008077A3">
        <w:rPr>
          <w:rStyle w:val="--l"/>
          <w:i/>
          <w:iCs/>
          <w:lang w:val="en-US"/>
        </w:rPr>
        <w:t>interview phase</w:t>
      </w:r>
      <w:r w:rsidR="00A95D29" w:rsidRPr="008077A3">
        <w:rPr>
          <w:rStyle w:val="--l"/>
          <w:lang w:val="en-US"/>
        </w:rPr>
        <w:t>. Thus, it is also possible that more experienced, older teachers found the interview itself to be more stressful. Since the interview entailed watching one</w:t>
      </w:r>
      <w:r w:rsidR="0021220C" w:rsidRPr="008077A3">
        <w:rPr>
          <w:rStyle w:val="--l"/>
          <w:lang w:val="en-US"/>
        </w:rPr>
        <w:t>’</w:t>
      </w:r>
      <w:r w:rsidR="00A95D29" w:rsidRPr="008077A3">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D90D351"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t>
      </w:r>
      <w:r w:rsidR="00A2169F">
        <w:rPr>
          <w:color w:val="000000"/>
          <w:lang w:val="en-US"/>
        </w:rPr>
        <w:t>When controlling for all other factors, w</w:t>
      </w:r>
      <w:r w:rsidRPr="008077A3">
        <w:rPr>
          <w:color w:val="000000"/>
          <w:lang w:val="en-US"/>
        </w:rPr>
        <w:t xml:space="preserve">e found </w:t>
      </w:r>
      <w:r w:rsidR="00A2169F">
        <w:rPr>
          <w:color w:val="000000"/>
          <w:lang w:val="en-US"/>
        </w:rPr>
        <w:t xml:space="preserve">that </w:t>
      </w:r>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w:t>
      </w:r>
      <w:r w:rsidR="00A2169F">
        <w:rPr>
          <w:color w:val="000000"/>
          <w:lang w:val="en-US"/>
        </w:rPr>
        <w:t xml:space="preserve"> in the </w:t>
      </w:r>
      <w:r w:rsidRPr="008077A3">
        <w:rPr>
          <w:color w:val="000000"/>
          <w:lang w:val="en-US"/>
        </w:rPr>
        <w:t xml:space="preserve">phase immediately following the micro-teaching unit, and thus probably the most prone to actually show the cumulative effects of the stressful classroom disruptions, and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i.e. in preparation of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7777777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Taken together, our findings support</w:t>
      </w:r>
      <w:r w:rsidR="0011421B"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23E31E61" w:rsidR="00E915C6" w:rsidRPr="000A085C" w:rsidRDefault="00260BC1" w:rsidP="003420F3">
      <w:pPr>
        <w:pStyle w:val="StandardWeb"/>
        <w:spacing w:before="240" w:beforeAutospacing="0" w:after="240" w:afterAutospacing="0" w:line="480" w:lineRule="auto"/>
        <w:jc w:val="both"/>
        <w:rPr>
          <w:rStyle w:val="--l"/>
          <w:lang w:val="en-US"/>
        </w:rPr>
      </w:pPr>
      <w:r w:rsidRPr="008077A3">
        <w:rPr>
          <w:color w:val="000000"/>
          <w:lang w:val="en-US"/>
        </w:rPr>
        <w:t>While</w:t>
      </w:r>
      <w:r w:rsidR="00926D94" w:rsidRPr="008077A3">
        <w:rPr>
          <w:color w:val="000000"/>
          <w:lang w:val="en-US"/>
        </w:rPr>
        <w:t xml:space="preserve"> the laboratory setting of the study </w:t>
      </w:r>
      <w:r w:rsidRPr="008077A3">
        <w:rPr>
          <w:color w:val="000000"/>
          <w:lang w:val="en-US"/>
        </w:rPr>
        <w:t>allowed for a controlled implementation of stressors in a setting that was comparable for all participants, the setting was not an</w:t>
      </w:r>
      <w:r w:rsidR="00926D94" w:rsidRPr="008077A3">
        <w:rPr>
          <w:color w:val="000000"/>
          <w:lang w:val="en-US"/>
        </w:rPr>
        <w:t xml:space="preserve"> authentic classroom environment. </w:t>
      </w:r>
      <w:r w:rsidRPr="008077A3">
        <w:rPr>
          <w:color w:val="000000"/>
          <w:lang w:val="en-US"/>
        </w:rPr>
        <w:t xml:space="preserve">Most importantly, the setting did not include a shared history of the teacher and his or her students, and thus only a very thin basis for establishing a positive </w:t>
      </w:r>
      <w:r w:rsidR="00926D94" w:rsidRPr="008077A3">
        <w:rPr>
          <w:color w:val="000000"/>
          <w:lang w:val="en-US"/>
        </w:rPr>
        <w:t>teacher-student relationship</w:t>
      </w:r>
      <w:r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artificial 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A01195" w:rsidRPr="008077A3">
        <w:rPr>
          <w:color w:val="000000"/>
          <w:lang w:val="en-US"/>
        </w:rPr>
        <w:t xml:space="preserve"> and does not limit our general conclusions</w:t>
      </w:r>
      <w:r w:rsidR="00EC2ED9" w:rsidRPr="008077A3">
        <w:rPr>
          <w:rStyle w:val="--l"/>
          <w:lang w:val="en-US"/>
        </w:rPr>
        <w:t>.</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p>
    <w:p w14:paraId="5B17BA32" w14:textId="60C37E3D"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in order to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00A2169F">
        <w:rPr>
          <w:rStyle w:val="--l"/>
          <w:lang w:val="en-US"/>
        </w:rPr>
        <w:t>. While this measure</w:t>
      </w:r>
      <w:r w:rsidRPr="008077A3">
        <w:rPr>
          <w:lang w:val="en-US"/>
        </w:rPr>
        <w:t xml:space="preserve"> </w:t>
      </w:r>
      <w:r w:rsidR="00A2169F">
        <w:rPr>
          <w:lang w:val="en-US"/>
        </w:rPr>
        <w:t>was</w:t>
      </w:r>
      <w:r w:rsidR="00A2169F" w:rsidRPr="008077A3">
        <w:rPr>
          <w:lang w:val="en-US"/>
        </w:rPr>
        <w:t xml:space="preserve"> </w:t>
      </w:r>
      <w:r w:rsidR="00A2169F">
        <w:rPr>
          <w:lang w:val="en-US"/>
        </w:rPr>
        <w:t>not</w:t>
      </w:r>
      <w:r w:rsidR="00A2169F" w:rsidRPr="008077A3">
        <w:rPr>
          <w:lang w:val="en-US"/>
        </w:rPr>
        <w:t xml:space="preserve"> </w:t>
      </w:r>
      <w:r w:rsidR="00A2169F">
        <w:rPr>
          <w:lang w:val="en-US"/>
        </w:rPr>
        <w:t xml:space="preserve">available from standard fitness-trackers at the time of our data collection, more recent products do offer this functionality. </w:t>
      </w:r>
      <w:r w:rsidR="00A2169F">
        <w:rPr>
          <w:rStyle w:val="--l"/>
          <w:lang w:val="en-US"/>
        </w:rPr>
        <w:t>Thus</w:t>
      </w:r>
      <w:r w:rsidRPr="008077A3">
        <w:rPr>
          <w:rStyle w:val="--l"/>
          <w:lang w:val="en-US"/>
        </w:rPr>
        <w:t>, future studies might consider assessing HRV instead of HR.</w:t>
      </w:r>
      <w:r w:rsidR="00A2583A" w:rsidRPr="008077A3">
        <w:rPr>
          <w:rStyle w:val="--l"/>
          <w:lang w:val="en-US"/>
        </w:rPr>
        <w:t xml:space="preserve"> </w:t>
      </w:r>
      <w:r w:rsidRPr="008077A3">
        <w:rPr>
          <w:rStyle w:val="--l"/>
          <w:lang w:val="en-US"/>
        </w:rPr>
        <w:t>Secon</w:t>
      </w:r>
      <w:r w:rsidR="00A2583A" w:rsidRPr="008077A3">
        <w:rPr>
          <w:rStyle w:val="--l"/>
          <w:lang w:val="en-US"/>
        </w:rPr>
        <w:t>d, o</w:t>
      </w:r>
      <w:r w:rsidR="00635597" w:rsidRPr="008077A3">
        <w:rPr>
          <w:color w:val="000000"/>
          <w:lang w:val="en-US"/>
        </w:rPr>
        <w:t>ur design did not include a phase during which</w:t>
      </w:r>
      <w:r w:rsidR="00836961" w:rsidRPr="008077A3">
        <w:rPr>
          <w:color w:val="000000"/>
          <w:lang w:val="en-US"/>
        </w:rPr>
        <w:t xml:space="preserve"> participants’</w:t>
      </w:r>
      <w:r w:rsidR="00926D94" w:rsidRPr="008077A3">
        <w:rPr>
          <w:color w:val="000000"/>
          <w:lang w:val="en-US"/>
        </w:rPr>
        <w:t xml:space="preserve"> resting HR</w:t>
      </w:r>
      <w:r w:rsidR="00635597" w:rsidRPr="008077A3">
        <w:rPr>
          <w:color w:val="000000"/>
          <w:lang w:val="en-US"/>
        </w:rPr>
        <w:t xml:space="preserve"> could be recorded. Resting HR is generally considered an</w:t>
      </w:r>
      <w:r w:rsidR="00926D94" w:rsidRPr="008077A3">
        <w:rPr>
          <w:color w:val="000000"/>
          <w:lang w:val="en-US"/>
        </w:rPr>
        <w:t xml:space="preserve"> important </w:t>
      </w:r>
      <w:r w:rsidR="00635597" w:rsidRPr="008077A3">
        <w:rPr>
          <w:color w:val="000000"/>
          <w:lang w:val="en-US"/>
        </w:rPr>
        <w:t xml:space="preserve">baseline </w:t>
      </w:r>
      <w:r w:rsidR="00926D94" w:rsidRPr="008077A3">
        <w:rPr>
          <w:color w:val="000000"/>
          <w:lang w:val="en-US"/>
        </w:rPr>
        <w:t xml:space="preserve">to </w:t>
      </w:r>
      <w:r w:rsidR="00635597" w:rsidRPr="008077A3">
        <w:rPr>
          <w:color w:val="000000"/>
          <w:lang w:val="en-US"/>
        </w:rPr>
        <w:t xml:space="preserve">determine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635597" w:rsidRPr="008077A3">
        <w:rPr>
          <w:color w:val="000000"/>
          <w:lang w:val="en-US"/>
        </w:rPr>
        <w:t>However,</w:t>
      </w:r>
      <w:r w:rsidR="00926D94" w:rsidRPr="008077A3">
        <w:rPr>
          <w:color w:val="000000"/>
          <w:lang w:val="en-US"/>
        </w:rPr>
        <w:t xml:space="preserve"> record</w:t>
      </w:r>
      <w:r w:rsidR="00635597" w:rsidRPr="008077A3">
        <w:rPr>
          <w:color w:val="000000"/>
          <w:lang w:val="en-US"/>
        </w:rPr>
        <w:t>ing</w:t>
      </w:r>
      <w:r w:rsidR="00926D94" w:rsidRPr="008077A3">
        <w:rPr>
          <w:color w:val="000000"/>
          <w:lang w:val="en-US"/>
        </w:rPr>
        <w:t xml:space="preserve"> </w:t>
      </w:r>
      <w:r w:rsidR="00635597" w:rsidRPr="008077A3">
        <w:rPr>
          <w:color w:val="000000"/>
          <w:lang w:val="en-US"/>
        </w:rPr>
        <w:t xml:space="preserve">a valid 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 xml:space="preserve">or emotional stress, ideally fifteen minutes before the </w:t>
      </w:r>
      <w:r w:rsidR="00926D94" w:rsidRPr="008077A3">
        <w:rPr>
          <w:color w:val="000000"/>
          <w:lang w:val="en-US"/>
        </w:rPr>
        <w:lastRenderedPageBreak/>
        <w:t>beginning of the activity</w:t>
      </w:r>
      <w:r w:rsidR="00635597" w:rsidRPr="008077A3">
        <w:rPr>
          <w:color w:val="000000"/>
          <w:lang w:val="en-US"/>
        </w:rPr>
        <w:t xml:space="preserve">, which is difficult to impossible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mean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5A091F" w:rsidRPr="008077A3">
        <w:rPr>
          <w:color w:val="000000"/>
          <w:lang w:val="en-US"/>
        </w:rPr>
        <w:t xml:space="preserve">measurement of HR may be more or less precise, </w:t>
      </w:r>
      <w:r w:rsidR="0070658D" w:rsidRPr="008077A3">
        <w:rPr>
          <w:color w:val="000000"/>
          <w:lang w:val="en-US"/>
        </w:rPr>
        <w:t>possibly</w:t>
      </w:r>
      <w:r w:rsidR="005A091F" w:rsidRPr="008077A3">
        <w:rPr>
          <w:color w:val="000000"/>
          <w:lang w:val="en-US"/>
        </w:rPr>
        <w:t xml:space="preserve"> due to systematic measurement errors. Our study used the same Fitbit® tracker on all participants, but could not compare its results to those of other devices. </w:t>
      </w:r>
      <w:r w:rsidR="00F61EDB" w:rsidRPr="008077A3">
        <w:rPr>
          <w:color w:val="000000"/>
          <w:lang w:val="en-US"/>
        </w:rPr>
        <w:t>Research on the reliability of Fitbit</w:t>
      </w:r>
      <w:r w:rsidR="00635597" w:rsidRPr="008077A3">
        <w:rPr>
          <w:color w:val="000000"/>
          <w:lang w:val="en-US"/>
        </w:rPr>
        <w:t>®</w:t>
      </w:r>
      <w:r w:rsidR="00F61EDB" w:rsidRPr="008077A3">
        <w:rPr>
          <w:color w:val="000000"/>
          <w:lang w:val="en-US"/>
        </w:rPr>
        <w:t xml:space="preserve"> devices for the measurement of HR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showed good measurement accuracy during resting phases [@jo2016; @muggeridge2021measurement] and for activities such as walking, jogging, and running [@hajj2023]. </w:t>
      </w:r>
      <w:r w:rsidR="00635597" w:rsidRPr="008077A3">
        <w:rPr>
          <w:color w:val="000000"/>
          <w:lang w:val="en-US"/>
        </w:rPr>
        <w:t xml:space="preserve">However, </w:t>
      </w:r>
      <w:r w:rsidR="00F61EDB" w:rsidRPr="008077A3">
        <w:rPr>
          <w:color w:val="000000"/>
          <w:lang w:val="en-US"/>
        </w:rPr>
        <w:t>some studies indicate</w:t>
      </w:r>
      <w:r w:rsidR="000A358F" w:rsidRPr="008077A3">
        <w:rPr>
          <w:color w:val="000000"/>
          <w:lang w:val="en-US"/>
        </w:rPr>
        <w:t>d</w:t>
      </w:r>
      <w:r w:rsidR="00F61EDB" w:rsidRPr="008077A3">
        <w:rPr>
          <w:color w:val="000000"/>
          <w:lang w:val="en-US"/>
        </w:rPr>
        <w:t xml:space="preserve"> that the Fitbit</w:t>
      </w:r>
      <w:r w:rsidR="004C0FF3" w:rsidRPr="008077A3">
        <w:rPr>
          <w:color w:val="000000"/>
          <w:lang w:val="en-US"/>
        </w:rPr>
        <w:t>®</w:t>
      </w:r>
      <w:r w:rsidR="00F61EDB" w:rsidRPr="008077A3">
        <w:rPr>
          <w:color w:val="000000"/>
          <w:lang w:val="en-US"/>
        </w:rPr>
        <w:t xml:space="preserve"> tracker </w:t>
      </w:r>
      <w:r w:rsidR="00635597" w:rsidRPr="008077A3">
        <w:rPr>
          <w:color w:val="000000"/>
          <w:lang w:val="en-US"/>
        </w:rPr>
        <w:t>sometimes</w:t>
      </w:r>
      <w:r w:rsidR="00F61EDB" w:rsidRPr="008077A3">
        <w:rPr>
          <w:color w:val="000000"/>
          <w:lang w:val="en-US"/>
        </w:rPr>
        <w:t xml:space="preserve"> underestimat</w:t>
      </w:r>
      <w:r w:rsidR="00635597" w:rsidRPr="008077A3">
        <w:rPr>
          <w:color w:val="000000"/>
          <w:lang w:val="en-US"/>
        </w:rPr>
        <w:t>es</w:t>
      </w:r>
      <w:r w:rsidR="00F61EDB" w:rsidRPr="008077A3">
        <w:rPr>
          <w:color w:val="000000"/>
          <w:lang w:val="en-US"/>
        </w:rPr>
        <w:t xml:space="preserve"> HR at higher exercise intensities such as cycling [@thomson2019heart; @montoye2017comparative; @jo2016; @jachymek2021]. </w:t>
      </w:r>
      <w:r w:rsidR="00635597" w:rsidRPr="008077A3">
        <w:rPr>
          <w:color w:val="000000"/>
          <w:lang w:val="en-US"/>
        </w:rPr>
        <w:t>While</w:t>
      </w:r>
      <w:r w:rsidR="00F61EDB" w:rsidRPr="008077A3">
        <w:rPr>
          <w:color w:val="000000"/>
          <w:lang w:val="en-US"/>
        </w:rPr>
        <w:t xml:space="preserve"> @chevance2022accuracy concluded in their systematic review that</w:t>
      </w:r>
      <w:r w:rsidR="00635597" w:rsidRPr="008077A3">
        <w:rPr>
          <w:color w:val="000000"/>
          <w:lang w:val="en-US"/>
        </w:rPr>
        <w:t xml:space="preserve"> Fitbit</w:t>
      </w:r>
      <w:r w:rsidR="00E84955" w:rsidRPr="008077A3">
        <w:rPr>
          <w:color w:val="000000"/>
          <w:lang w:val="en-US"/>
        </w:rPr>
        <w:t>’</w:t>
      </w:r>
      <w:r w:rsidR="00635597" w:rsidRPr="008077A3">
        <w:rPr>
          <w:color w:val="000000"/>
          <w:lang w:val="en-US"/>
        </w:rPr>
        <w:t>s®</w:t>
      </w:r>
      <w:r w:rsidR="00E84955" w:rsidRPr="008077A3">
        <w:rPr>
          <w:color w:val="000000"/>
          <w:lang w:val="en-US"/>
        </w:rPr>
        <w:t xml:space="preserve"> </w:t>
      </w:r>
      <w:r w:rsidR="00F61EDB" w:rsidRPr="008077A3">
        <w:rPr>
          <w:color w:val="000000"/>
          <w:lang w:val="en-US"/>
        </w:rPr>
        <w:t xml:space="preserve">the underestimation of HR has an acceptable range. @gagnon2022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an ECG machine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as the </w:t>
      </w:r>
      <w:r w:rsidR="00531BC0" w:rsidRPr="008077A3">
        <w:rPr>
          <w:rStyle w:val="--l"/>
          <w:lang w:val="en-US"/>
        </w:rPr>
        <w:t>participants</w:t>
      </w:r>
      <w:r w:rsidR="004C0FF3" w:rsidRPr="008077A3">
        <w:rPr>
          <w:rStyle w:val="--l"/>
          <w:lang w:val="en-US"/>
        </w:rPr>
        <w:t xml:space="preserve"> did not have to perform any intense activities.</w:t>
      </w:r>
    </w:p>
    <w:p w14:paraId="74D01CEB" w14:textId="75296B6A" w:rsidR="00DE4B38" w:rsidRPr="008077A3" w:rsidRDefault="00673F1A" w:rsidP="003420F3">
      <w:pPr>
        <w:pStyle w:val="StandardWeb"/>
        <w:spacing w:before="240" w:beforeAutospacing="0" w:after="240" w:afterAutospacing="0" w:line="480" w:lineRule="auto"/>
        <w:jc w:val="both"/>
        <w:rPr>
          <w:lang w:val="en-US"/>
        </w:rPr>
      </w:pPr>
      <w:r>
        <w:rPr>
          <w:lang w:val="en-US"/>
        </w:rPr>
        <w:t>Moreover, our</w:t>
      </w:r>
      <w:r w:rsidR="00A571F0" w:rsidRPr="008077A3">
        <w:rPr>
          <w:lang w:val="en-US"/>
        </w:rPr>
        <w:t xml:space="preserve"> study design allowed us to control the stressfulness of the situation that the teachers experienced, in particular by confronting them with the (scripted) classroom </w:t>
      </w:r>
      <w:r w:rsidR="00A571F0" w:rsidRPr="008077A3">
        <w:rPr>
          <w:lang w:val="en-US"/>
        </w:rPr>
        <w:lastRenderedPageBreak/>
        <w:t xml:space="preserve">disruptions. However, while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at least some of the factors influencing stress response</w:t>
      </w:r>
      <w:r w:rsidR="000A358F" w:rsidRPr="008077A3">
        <w:rPr>
          <w:lang w:val="en-US"/>
        </w:rPr>
        <w:t>s</w:t>
      </w:r>
      <w:r w:rsidR="00A571F0" w:rsidRPr="008077A3">
        <w:rPr>
          <w:lang w:val="en-US"/>
        </w:rPr>
        <w:t xml:space="preserve"> according to </w:t>
      </w:r>
      <w:r w:rsidR="00EE0A0A">
        <w:rPr>
          <w:lang w:val="en-US"/>
        </w:rPr>
        <w:t xml:space="preserve">the </w:t>
      </w:r>
      <w:r w:rsidR="00F42F5E" w:rsidRPr="008077A3">
        <w:rPr>
          <w:lang w:val="en-US"/>
        </w:rPr>
        <w:t>model of teacher stress [@van2006stress]</w:t>
      </w:r>
      <w:r w:rsidR="00EE0A0A">
        <w:rPr>
          <w:lang w:val="en-US"/>
        </w:rPr>
        <w:t xml:space="preserve">. </w:t>
      </w:r>
      <w:r w:rsidR="00A571F0" w:rsidRPr="008077A3">
        <w:rPr>
          <w:lang w:val="en-US"/>
        </w:rPr>
        <w:t xml:space="preserve">However, we missed other factors that potentially also have a substantial effect. For example,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any personal traits</w:t>
      </w:r>
      <w:r w:rsidR="00F73FD9" w:rsidRPr="008077A3">
        <w:rPr>
          <w:lang w:val="en-US"/>
        </w:rPr>
        <w:t xml:space="preserve"> 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Furthermore, we did not gather any information on the health status of the participants</w:t>
      </w:r>
      <w:r w:rsidR="008D0234" w:rsidRPr="008077A3">
        <w:rPr>
          <w:lang w:val="en-US"/>
        </w:rPr>
        <w:t>. However,</w:t>
      </w:r>
      <w:r w:rsidR="008A45B7" w:rsidRPr="008077A3">
        <w:rPr>
          <w:rStyle w:val="--l"/>
          <w:lang w:val="en-US"/>
        </w:rPr>
        <w:t xml:space="preserve"> factors such as alcohol consumption, fitness level, cardiovascular diseases, etc. </w:t>
      </w:r>
      <w:r w:rsidR="00A571F0" w:rsidRPr="008077A3">
        <w:rPr>
          <w:rStyle w:val="--l"/>
          <w:lang w:val="en-US"/>
        </w:rPr>
        <w:t xml:space="preserve">could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such as </w:t>
      </w:r>
      <w:r w:rsidR="008A45B7" w:rsidRPr="008077A3">
        <w:rPr>
          <w:rStyle w:val="--l"/>
          <w:lang w:val="en-US"/>
        </w:rPr>
        <w:t>HR 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collected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565BC36B"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 xml:space="preserve">Furthermore, </w:t>
      </w:r>
      <w:r w:rsidR="00536001">
        <w:rPr>
          <w:lang w:val="en-US"/>
        </w:rPr>
        <w:t>while we assessed teachers</w:t>
      </w:r>
      <w:r w:rsidR="00F2771C">
        <w:rPr>
          <w:lang w:val="en-US"/>
        </w:rPr>
        <w:t>’</w:t>
      </w:r>
      <w:r w:rsidR="00536001">
        <w:rPr>
          <w:lang w:val="en-US"/>
        </w:rPr>
        <w:t xml:space="preserve"> appraisals of the stressful classroom disruptions using a stimulated recall interview in which they could review the exact situation, these appraisal ratings were still post-hoc self-reports. They can therefore not be taken to assess the appraisal processes postulated by the transactional stress model. </w:t>
      </w:r>
      <w:r w:rsidRPr="008077A3">
        <w:rPr>
          <w:lang w:val="en-US"/>
        </w:rPr>
        <w:t>Stress is not a fixed construct, but</w:t>
      </w:r>
      <w:r w:rsidR="00536001">
        <w:rPr>
          <w:lang w:val="en-US"/>
        </w:rPr>
        <w:t xml:space="preserve"> rather</w:t>
      </w:r>
      <w:r w:rsidRPr="008077A3">
        <w:rPr>
          <w:lang w:val="en-US"/>
        </w:rPr>
        <w:t xml:space="preserve"> a</w:t>
      </w:r>
      <w:r w:rsidR="004646C4" w:rsidRPr="008077A3">
        <w:rPr>
          <w:lang w:val="en-US"/>
        </w:rPr>
        <w:t xml:space="preserve"> constantly changing </w:t>
      </w:r>
      <w:r w:rsidRPr="008077A3">
        <w:rPr>
          <w:lang w:val="en-US"/>
        </w:rPr>
        <w:t xml:space="preserve">affective response, making it difficult to determine </w:t>
      </w:r>
      <w:r w:rsidR="00536001">
        <w:rPr>
          <w:lang w:val="en-US"/>
        </w:rPr>
        <w:t xml:space="preserve">valid </w:t>
      </w:r>
      <w:r w:rsidRPr="008077A3">
        <w:rPr>
          <w:lang w:val="en-US"/>
        </w:rPr>
        <w:t xml:space="preserve">process markers for appraisal. Thus, the search for a single satisfactory measure is constrained by the inherent complexity of stress [@lazarus1990theory].  </w:t>
      </w:r>
    </w:p>
    <w:p w14:paraId="068819EF" w14:textId="77777777" w:rsidR="000916EC" w:rsidRDefault="000916EC" w:rsidP="003420F3">
      <w:pPr>
        <w:pStyle w:val="StandardWeb"/>
        <w:spacing w:before="240" w:beforeAutospacing="0" w:after="240" w:afterAutospacing="0" w:line="480" w:lineRule="auto"/>
        <w:jc w:val="both"/>
        <w:rPr>
          <w:b/>
          <w:bCs/>
          <w:color w:val="000000"/>
          <w:lang w:val="en-US"/>
        </w:rPr>
      </w:pPr>
    </w:p>
    <w:p w14:paraId="432966D0" w14:textId="106179BE"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736AA5C" w14:textId="0CAA8F50" w:rsidR="00ED79EA" w:rsidRPr="008077A3" w:rsidRDefault="00A571F0" w:rsidP="003420F3">
      <w:pPr>
        <w:pStyle w:val="StandardWeb"/>
        <w:spacing w:before="240" w:beforeAutospacing="0" w:after="240" w:afterAutospacing="0" w:line="480" w:lineRule="auto"/>
        <w:jc w:val="both"/>
        <w:rPr>
          <w:color w:val="000000"/>
          <w:lang w:val="en-US"/>
        </w:rPr>
      </w:pPr>
      <w:r w:rsidRPr="008077A3">
        <w:rPr>
          <w:lang w:val="en-US"/>
        </w:rPr>
        <w:lastRenderedPageBreak/>
        <w:t xml:space="preserve">Despite the limitations of </w:t>
      </w:r>
      <w:r w:rsidR="00D126D1">
        <w:rPr>
          <w:lang w:val="en-US"/>
        </w:rPr>
        <w:t>this</w:t>
      </w:r>
      <w:r w:rsidR="00D126D1" w:rsidRPr="008077A3">
        <w:rPr>
          <w:lang w:val="en-US"/>
        </w:rPr>
        <w:t xml:space="preserve"> </w:t>
      </w:r>
      <w:r w:rsidRPr="008077A3">
        <w:rPr>
          <w:lang w:val="en-US"/>
        </w:rPr>
        <w:t xml:space="preserve">study, </w:t>
      </w:r>
      <w:r w:rsidR="00D126D1">
        <w:rPr>
          <w:lang w:val="en-US"/>
        </w:rPr>
        <w:t xml:space="preserve">its </w:t>
      </w:r>
      <w:r w:rsidR="00E467FF" w:rsidRPr="008077A3">
        <w:rPr>
          <w:lang w:val="en-US"/>
        </w:rPr>
        <w:t>result</w:t>
      </w:r>
      <w:r w:rsidR="00D4596D" w:rsidRPr="008077A3">
        <w:rPr>
          <w:lang w:val="en-US"/>
        </w:rPr>
        <w:t xml:space="preserve">s suggest that wrist-worn, low-cost, and nonintrusive fitness trackers </w:t>
      </w:r>
      <w:r w:rsidRPr="008077A3">
        <w:rPr>
          <w:lang w:val="en-US"/>
        </w:rPr>
        <w:t>are a promising tool for recording HR as an indicator of stress</w:t>
      </w:r>
      <w:r w:rsidR="00896DD3" w:rsidRPr="008077A3">
        <w:rPr>
          <w:lang w:val="en-US"/>
        </w:rPr>
        <w:t xml:space="preserve"> </w:t>
      </w:r>
      <w:r w:rsidR="00D4596D" w:rsidRPr="008077A3">
        <w:rPr>
          <w:lang w:val="en-US"/>
        </w:rPr>
        <w:t>in</w:t>
      </w:r>
      <w:r w:rsidR="00EF571A" w:rsidRPr="008077A3">
        <w:rPr>
          <w:lang w:val="en-US"/>
        </w:rPr>
        <w:t xml:space="preserve"> </w:t>
      </w:r>
      <w:r w:rsidR="00D4596D" w:rsidRPr="008077A3">
        <w:rPr>
          <w:lang w:val="en-US"/>
        </w:rPr>
        <w:t xml:space="preserve">educational </w:t>
      </w:r>
      <w:r w:rsidR="00896DD3" w:rsidRPr="008077A3">
        <w:rPr>
          <w:lang w:val="en-US"/>
        </w:rPr>
        <w:t xml:space="preserve">and academic </w:t>
      </w:r>
      <w:r w:rsidR="00D4596D" w:rsidRPr="008077A3">
        <w:rPr>
          <w:lang w:val="en-US"/>
        </w:rPr>
        <w:t>settings</w:t>
      </w:r>
      <w:r w:rsidR="00D126D1">
        <w:rPr>
          <w:lang w:val="en-US"/>
        </w:rPr>
        <w:t>,</w:t>
      </w:r>
      <w:r w:rsidR="00042395">
        <w:rPr>
          <w:color w:val="000000"/>
          <w:lang w:val="en-US"/>
        </w:rPr>
        <w:t xml:space="preserve"> with </w:t>
      </w:r>
      <w:r w:rsidR="00AF70F5">
        <w:rPr>
          <w:color w:val="000000"/>
          <w:lang w:val="en-US"/>
        </w:rPr>
        <w:t xml:space="preserve">practical implications. </w:t>
      </w:r>
      <w:r w:rsidR="00896DD3" w:rsidRPr="008077A3">
        <w:rPr>
          <w:color w:val="000000"/>
          <w:lang w:val="en-US"/>
        </w:rPr>
        <w:t>First, implications for teacher</w:t>
      </w:r>
      <w:r w:rsidR="00C45F9E" w:rsidRPr="008077A3">
        <w:rPr>
          <w:color w:val="000000"/>
          <w:lang w:val="en-US"/>
        </w:rPr>
        <w:t xml:space="preserve">s and teaching </w:t>
      </w:r>
      <w:r w:rsidR="00896DD3" w:rsidRPr="008077A3">
        <w:rPr>
          <w:color w:val="000000"/>
          <w:lang w:val="en-US"/>
        </w:rPr>
        <w:t xml:space="preserve">training will be presented, followed by some central guidelines for researchers to consider when working with fitness trackers. </w:t>
      </w:r>
    </w:p>
    <w:p w14:paraId="5B4DEC7D" w14:textId="41C49993" w:rsidR="00A33A20" w:rsidRDefault="00E17EE2" w:rsidP="003420F3">
      <w:pPr>
        <w:pStyle w:val="StandardWeb"/>
        <w:spacing w:before="240" w:beforeAutospacing="0" w:after="240" w:afterAutospacing="0" w:line="480" w:lineRule="auto"/>
        <w:jc w:val="both"/>
        <w:rPr>
          <w:rStyle w:val="--l"/>
          <w:color w:val="000000"/>
          <w:lang w:val="en-US"/>
        </w:rPr>
      </w:pPr>
      <w:r w:rsidRPr="008077A3">
        <w:rPr>
          <w:color w:val="000000"/>
          <w:lang w:val="en-US"/>
        </w:rPr>
        <w:t>T</w:t>
      </w:r>
      <w:r w:rsidR="00C74FA7" w:rsidRPr="008077A3">
        <w:rPr>
          <w:color w:val="000000"/>
          <w:lang w:val="en-US"/>
        </w:rPr>
        <w:t>he</w:t>
      </w:r>
      <w:r w:rsidR="00926D94" w:rsidRPr="008077A3">
        <w:rPr>
          <w:color w:val="000000"/>
          <w:lang w:val="en-US"/>
        </w:rPr>
        <w:t xml:space="preserve"> increasing availability of HR data </w:t>
      </w:r>
      <w:r w:rsidRPr="008077A3">
        <w:rPr>
          <w:color w:val="000000"/>
          <w:lang w:val="en-US"/>
        </w:rPr>
        <w:t xml:space="preserve">from </w:t>
      </w:r>
      <w:r w:rsidR="00926D94" w:rsidRPr="008077A3">
        <w:rPr>
          <w:color w:val="000000"/>
          <w:lang w:val="en-US"/>
        </w:rPr>
        <w:t xml:space="preserve">wearable fitness trackers offers </w:t>
      </w:r>
      <w:r w:rsidR="00C00825" w:rsidRPr="008077A3">
        <w:rPr>
          <w:color w:val="000000"/>
          <w:lang w:val="en-US"/>
        </w:rPr>
        <w:t>teachers</w:t>
      </w:r>
      <w:r w:rsidR="00926D94" w:rsidRPr="008077A3">
        <w:rPr>
          <w:color w:val="000000"/>
          <w:lang w:val="en-US"/>
        </w:rPr>
        <w:t xml:space="preserve"> the opportunity to </w:t>
      </w:r>
      <w:r w:rsidR="008E106A" w:rsidRPr="008077A3">
        <w:rPr>
          <w:color w:val="000000"/>
          <w:lang w:val="en-US"/>
        </w:rPr>
        <w:t>self-monitor</w:t>
      </w:r>
      <w:r w:rsidR="00926D94" w:rsidRPr="008077A3">
        <w:rPr>
          <w:color w:val="000000"/>
          <w:lang w:val="en-US"/>
        </w:rPr>
        <w:t xml:space="preserve"> important mental health indicators such as HR, beyond traditional self-reporting or expensive, intrusive ECG devices. Using fitness trackers could enable teachers to strengthen their self-awareness in stressful situations and allow for early self-intervention</w:t>
      </w:r>
      <w:r w:rsidR="008260E3">
        <w:rPr>
          <w:color w:val="000000"/>
          <w:lang w:val="en-US"/>
        </w:rPr>
        <w:t xml:space="preserve"> such as </w:t>
      </w:r>
      <w:r w:rsidR="003A1BAF">
        <w:rPr>
          <w:color w:val="000000"/>
          <w:lang w:val="en-US"/>
        </w:rPr>
        <w:t>i</w:t>
      </w:r>
      <w:r w:rsidR="003A1BAF" w:rsidRPr="003A1BAF">
        <w:rPr>
          <w:lang w:val="en-US"/>
        </w:rPr>
        <w:t>ncorporating mindfulness techniques</w:t>
      </w:r>
      <w:r w:rsidR="003A1BAF">
        <w:rPr>
          <w:lang w:val="en-US"/>
        </w:rPr>
        <w:t xml:space="preserve"> (</w:t>
      </w:r>
      <w:r w:rsidR="009240CA">
        <w:rPr>
          <w:lang w:val="en-US"/>
        </w:rPr>
        <w:t xml:space="preserve">e.g., deep </w:t>
      </w:r>
      <w:r w:rsidR="003A1BAF" w:rsidRPr="003A1BAF">
        <w:rPr>
          <w:lang w:val="en-US"/>
        </w:rPr>
        <w:t>breathing or body scans</w:t>
      </w:r>
      <w:r w:rsidR="009240CA">
        <w:rPr>
          <w:lang w:val="en-US"/>
        </w:rPr>
        <w:t>)</w:t>
      </w:r>
      <w:r w:rsidR="003A1BAF" w:rsidRPr="003A1BAF">
        <w:rPr>
          <w:lang w:val="en-US"/>
        </w:rPr>
        <w:t xml:space="preserve"> into daily routine</w:t>
      </w:r>
      <w:r w:rsidR="003A1BAF">
        <w:rPr>
          <w:lang w:val="en-US"/>
        </w:rPr>
        <w:t>s</w:t>
      </w:r>
      <w:r w:rsidR="009240CA">
        <w:rPr>
          <w:lang w:val="en-US"/>
        </w:rPr>
        <w:t xml:space="preserve"> [</w:t>
      </w:r>
      <w:r w:rsidR="006E6A58" w:rsidRPr="006E6A58">
        <w:rPr>
          <w:lang w:val="en-US"/>
        </w:rPr>
        <w:t>agyapong2023interventions</w:t>
      </w:r>
      <w:r w:rsidR="006E6A58">
        <w:rPr>
          <w:lang w:val="en-US"/>
        </w:rPr>
        <w:t>]</w:t>
      </w:r>
      <w:r w:rsidR="00D46F43" w:rsidRPr="00D46F43">
        <w:rPr>
          <w:rStyle w:val="--l"/>
          <w:lang w:val="en-US"/>
        </w:rPr>
        <w:t>.</w:t>
      </w:r>
      <w:r w:rsidR="00D46F43">
        <w:rPr>
          <w:lang w:val="en-US"/>
        </w:rPr>
        <w:t xml:space="preserve"> </w:t>
      </w:r>
      <w:r w:rsidR="0054500D" w:rsidRPr="008077A3">
        <w:rPr>
          <w:rStyle w:val="--l"/>
          <w:lang w:val="en-US"/>
        </w:rPr>
        <w:t xml:space="preserve">Furthermore, the use of fitness trackers in education could help teachers create a greater awareness of the interplay between teaching practice and physiological and psychological </w:t>
      </w:r>
      <w:r w:rsidRPr="008077A3">
        <w:rPr>
          <w:rStyle w:val="--l"/>
          <w:lang w:val="en-US"/>
        </w:rPr>
        <w:t>variables</w:t>
      </w:r>
      <w:r w:rsidR="0054500D" w:rsidRPr="008077A3">
        <w:rPr>
          <w:rStyle w:val="--l"/>
          <w:lang w:val="en-US"/>
        </w:rPr>
        <w:t>. For example, researchers were able to show that an increased HR during teaching was linked to less effective and sometimes confusing prosody patterns</w:t>
      </w:r>
      <w:r w:rsidR="00FD7C28" w:rsidRPr="008077A3">
        <w:rPr>
          <w:rStyle w:val="--l"/>
          <w:lang w:val="en-US"/>
        </w:rPr>
        <w:t xml:space="preserve"> </w:t>
      </w:r>
      <w:r w:rsidR="00193551" w:rsidRPr="008077A3">
        <w:rPr>
          <w:rStyle w:val="--l"/>
          <w:lang w:val="en-US"/>
        </w:rPr>
        <w:t xml:space="preserve">such as </w:t>
      </w:r>
      <w:r w:rsidR="0050554D" w:rsidRPr="008077A3">
        <w:rPr>
          <w:rStyle w:val="--l"/>
          <w:lang w:val="en-US"/>
        </w:rPr>
        <w:t>intonation</w:t>
      </w:r>
      <w:r w:rsidR="0054500D" w:rsidRPr="008077A3">
        <w:rPr>
          <w:rStyle w:val="--l"/>
          <w:lang w:val="en-US"/>
        </w:rPr>
        <w:t>, pace, and pausing [@tobin2016expression].</w:t>
      </w:r>
      <w:r w:rsidR="0054500D" w:rsidRPr="008077A3">
        <w:rPr>
          <w:color w:val="000000"/>
          <w:lang w:val="en-US"/>
        </w:rPr>
        <w:t xml:space="preserve"> </w:t>
      </w:r>
      <w:r w:rsidR="00926D94" w:rsidRPr="008077A3">
        <w:rPr>
          <w:color w:val="000000"/>
          <w:lang w:val="en-US"/>
        </w:rPr>
        <w:t xml:space="preserve">Research on mental health has shown that to achieve a regular and meaningful use of fitness trackers as mental health monitoring, it would be essential for </w:t>
      </w:r>
      <w:r w:rsidR="003A01D6" w:rsidRPr="008077A3">
        <w:rPr>
          <w:color w:val="000000"/>
          <w:lang w:val="en-US"/>
        </w:rPr>
        <w:t xml:space="preserve">participants </w:t>
      </w:r>
      <w:r w:rsidR="00926D94" w:rsidRPr="008077A3">
        <w:rPr>
          <w:color w:val="000000"/>
          <w:lang w:val="en-US"/>
        </w:rPr>
        <w:t xml:space="preserve">to understand the purpose of using the fitness </w:t>
      </w:r>
      <w:r w:rsidR="001C0BD6" w:rsidRPr="008077A3">
        <w:rPr>
          <w:color w:val="000000"/>
          <w:lang w:val="en-US"/>
        </w:rPr>
        <w:t>trackers</w:t>
      </w:r>
      <w:r w:rsidR="00926D94" w:rsidRPr="008077A3">
        <w:rPr>
          <w:color w:val="000000"/>
          <w:lang w:val="en-US"/>
        </w:rPr>
        <w:t xml:space="preserve"> as well as the meaning of the data [@ng2018].</w:t>
      </w:r>
      <w:r w:rsidR="001F3E3E">
        <w:rPr>
          <w:color w:val="000000"/>
          <w:lang w:val="en-US"/>
        </w:rPr>
        <w:t xml:space="preserve"> </w:t>
      </w:r>
      <w:r w:rsidR="009C317B">
        <w:rPr>
          <w:color w:val="000000"/>
          <w:lang w:val="en-US"/>
        </w:rPr>
        <w:t>Accordingly, to</w:t>
      </w:r>
      <w:r w:rsidR="001F3E3E" w:rsidRPr="001F3E3E">
        <w:rPr>
          <w:rStyle w:val="--l"/>
          <w:lang w:val="en-US"/>
        </w:rPr>
        <w:t xml:space="preserve"> </w:t>
      </w:r>
      <w:r w:rsidR="00AC28F8">
        <w:rPr>
          <w:rStyle w:val="--l"/>
          <w:lang w:val="en-US"/>
        </w:rPr>
        <w:t>secure</w:t>
      </w:r>
      <w:r w:rsidR="001F3E3E" w:rsidRPr="001F3E3E">
        <w:rPr>
          <w:rStyle w:val="--l"/>
          <w:lang w:val="en-US"/>
        </w:rPr>
        <w:t xml:space="preserve"> a lasting benefit of the technology and use the full potential of fitness trackers for the personal health management of teachers, workshops should be offered, for example, in which teachers are taught the exact use of fitness trackers (how to put on the watch correctly) and how to handle the data (how </w:t>
      </w:r>
      <w:r w:rsidR="001F3E3E">
        <w:rPr>
          <w:rStyle w:val="--l"/>
          <w:lang w:val="en-US"/>
        </w:rPr>
        <w:t>to</w:t>
      </w:r>
      <w:r w:rsidR="001F3E3E" w:rsidRPr="001F3E3E">
        <w:rPr>
          <w:rStyle w:val="--l"/>
          <w:lang w:val="en-US"/>
        </w:rPr>
        <w:t xml:space="preserve"> download the data, is the handling compliant with data protection, how </w:t>
      </w:r>
      <w:r w:rsidR="001F3E3E">
        <w:rPr>
          <w:rStyle w:val="--l"/>
          <w:lang w:val="en-US"/>
        </w:rPr>
        <w:t>to</w:t>
      </w:r>
      <w:r w:rsidR="001F3E3E" w:rsidRPr="001F3E3E">
        <w:rPr>
          <w:rStyle w:val="--l"/>
          <w:lang w:val="en-US"/>
        </w:rPr>
        <w:t xml:space="preserve"> interpret </w:t>
      </w:r>
      <w:r w:rsidR="001F3E3E">
        <w:rPr>
          <w:rStyle w:val="--l"/>
          <w:lang w:val="en-US"/>
        </w:rPr>
        <w:t xml:space="preserve">HR </w:t>
      </w:r>
      <w:r w:rsidR="001F3E3E" w:rsidRPr="001F3E3E">
        <w:rPr>
          <w:rStyle w:val="--l"/>
          <w:lang w:val="en-US"/>
        </w:rPr>
        <w:t>data</w:t>
      </w:r>
      <w:r w:rsidR="003B238B">
        <w:rPr>
          <w:rStyle w:val="--l"/>
          <w:lang w:val="en-US"/>
        </w:rPr>
        <w:t>, etc.</w:t>
      </w:r>
      <w:r w:rsidR="001F3E3E" w:rsidRPr="001F3E3E">
        <w:rPr>
          <w:rStyle w:val="--l"/>
          <w:lang w:val="en-US"/>
        </w:rPr>
        <w:t>).</w:t>
      </w:r>
      <w:r w:rsidR="00A33A20">
        <w:rPr>
          <w:rStyle w:val="--l"/>
          <w:color w:val="000000"/>
          <w:lang w:val="en-US"/>
        </w:rPr>
        <w:t xml:space="preserve"> </w:t>
      </w:r>
    </w:p>
    <w:p w14:paraId="75A3C199" w14:textId="2C8542D6" w:rsidR="005E24C0" w:rsidRPr="008077A3" w:rsidRDefault="005E24C0"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Future research could use low-cost and non-invasive devices to accompany teachers in their everyday school practice to gain insight into teachers’ stress experience during teaching. Even </w:t>
      </w:r>
      <w:r w:rsidRPr="008077A3">
        <w:rPr>
          <w:color w:val="000000"/>
          <w:lang w:val="en-US"/>
        </w:rPr>
        <w:lastRenderedPageBreak/>
        <w:t>in teacher training, wearable fitness trackers could provide new insights into the stress experience of student teachers</w:t>
      </w:r>
      <w:r w:rsidR="00FD7C28" w:rsidRPr="008077A3">
        <w:rPr>
          <w:color w:val="000000"/>
          <w:lang w:val="en-US"/>
        </w:rPr>
        <w:t xml:space="preserve"> during internships</w:t>
      </w:r>
      <w:r w:rsidRPr="008077A3">
        <w:rPr>
          <w:color w:val="000000"/>
          <w:lang w:val="en-US"/>
        </w:rPr>
        <w:t>. The SRI method has proven very insightful for adding the teacher</w:t>
      </w:r>
      <w:r w:rsidR="00312E76">
        <w:rPr>
          <w:color w:val="000000"/>
          <w:lang w:val="en-US"/>
        </w:rPr>
        <w:t>’</w:t>
      </w:r>
      <w:r w:rsidRPr="008077A3">
        <w:rPr>
          <w:color w:val="000000"/>
          <w:lang w:val="en-US"/>
        </w:rPr>
        <w:t>s own perspective to the recordings of their teaching and physiological data. Evaluating data from fitness trackers, possibly together with video recording</w:t>
      </w:r>
      <w:r w:rsidR="00FD7C28" w:rsidRPr="008077A3">
        <w:rPr>
          <w:color w:val="000000"/>
          <w:lang w:val="en-US"/>
        </w:rPr>
        <w:t>s</w:t>
      </w:r>
      <w:r w:rsidRPr="008077A3">
        <w:rPr>
          <w:color w:val="000000"/>
          <w:lang w:val="en-US"/>
        </w:rPr>
        <w:t xml:space="preserve"> of their lessons, together with teachers or teacher students could provide clues as to which types of situations are experienced as particularly stressful, and to discuss and implement possible stress-reducing measures in teacher training. </w:t>
      </w:r>
      <w:r w:rsidRPr="008077A3">
        <w:rPr>
          <w:rStyle w:val="--l"/>
          <w:lang w:val="en-US"/>
        </w:rPr>
        <w:t>Accordingly, the combination of subjective self-reported data such as interviews or questionnaires and objective measures such as HR would be an important step towards understanding and possibly preventing the development of stress in the teaching profession.</w:t>
      </w:r>
    </w:p>
    <w:p w14:paraId="799943FE" w14:textId="446B0100" w:rsidR="00F05F1C" w:rsidRDefault="005E24C0" w:rsidP="00F05F1C">
      <w:pPr>
        <w:pStyle w:val="StandardWeb"/>
        <w:spacing w:before="240" w:after="240" w:line="480" w:lineRule="auto"/>
        <w:jc w:val="both"/>
        <w:rPr>
          <w:color w:val="000000"/>
          <w:lang w:val="en-US"/>
        </w:rPr>
      </w:pPr>
      <w:r w:rsidRPr="008077A3">
        <w:rPr>
          <w:color w:val="000000"/>
          <w:lang w:val="en-US"/>
        </w:rPr>
        <w:t xml:space="preserve">For researchers wishing to use fitness trackers in data collection, a few practical aspects to consider </w:t>
      </w:r>
      <w:r w:rsidR="00F275C3">
        <w:rPr>
          <w:color w:val="000000"/>
          <w:lang w:val="en-US"/>
        </w:rPr>
        <w:t xml:space="preserve">concerning the </w:t>
      </w:r>
      <w:r w:rsidR="00CA7619">
        <w:rPr>
          <w:color w:val="000000"/>
          <w:lang w:val="en-US"/>
        </w:rPr>
        <w:t xml:space="preserve">planning, </w:t>
      </w:r>
      <w:r w:rsidR="00F05F1C">
        <w:rPr>
          <w:color w:val="000000"/>
          <w:lang w:val="en-US"/>
        </w:rPr>
        <w:t>data collection</w:t>
      </w:r>
      <w:r w:rsidR="00664103">
        <w:rPr>
          <w:color w:val="000000"/>
          <w:lang w:val="en-US"/>
        </w:rPr>
        <w:t>,</w:t>
      </w:r>
      <w:r w:rsidR="00CA7619">
        <w:rPr>
          <w:color w:val="000000"/>
          <w:lang w:val="en-US"/>
        </w:rPr>
        <w:t xml:space="preserve"> and follow-up</w:t>
      </w:r>
      <w:r w:rsidR="00F05F1C">
        <w:rPr>
          <w:color w:val="000000"/>
          <w:lang w:val="en-US"/>
        </w:rPr>
        <w:t xml:space="preserve"> procedure of studies</w:t>
      </w:r>
      <w:r w:rsidR="00664103">
        <w:rPr>
          <w:color w:val="000000"/>
          <w:lang w:val="en-US"/>
        </w:rPr>
        <w:t xml:space="preserve">. </w:t>
      </w:r>
    </w:p>
    <w:p w14:paraId="1F5DAA31" w14:textId="6A5EDEED" w:rsidR="00BA4373" w:rsidRDefault="004A44A8" w:rsidP="003806C3">
      <w:pPr>
        <w:pStyle w:val="StandardWeb"/>
        <w:numPr>
          <w:ilvl w:val="0"/>
          <w:numId w:val="37"/>
        </w:numPr>
        <w:spacing w:before="240" w:after="240" w:line="480" w:lineRule="auto"/>
        <w:jc w:val="both"/>
        <w:rPr>
          <w:rStyle w:val="--l"/>
          <w:lang w:val="en-US"/>
        </w:rPr>
      </w:pPr>
      <w:r w:rsidRPr="004A44A8">
        <w:rPr>
          <w:color w:val="000000"/>
          <w:lang w:val="en-US"/>
        </w:rPr>
        <w:t>When planning studies with fitness trackers</w:t>
      </w:r>
      <w:r w:rsidR="00F05F1C" w:rsidRPr="00F05F1C">
        <w:rPr>
          <w:color w:val="000000"/>
          <w:lang w:val="en-US"/>
        </w:rPr>
        <w:t xml:space="preserve">, </w:t>
      </w:r>
      <w:r>
        <w:rPr>
          <w:color w:val="000000"/>
          <w:lang w:val="en-US"/>
        </w:rPr>
        <w:t>researchers need to decide</w:t>
      </w:r>
      <w:r w:rsidR="00F05F1C" w:rsidRPr="00F05F1C">
        <w:rPr>
          <w:color w:val="000000"/>
          <w:lang w:val="en-US"/>
        </w:rPr>
        <w:t xml:space="preserve"> which </w:t>
      </w:r>
      <w:r w:rsidR="00F05F1C" w:rsidRPr="003806C3">
        <w:rPr>
          <w:color w:val="000000"/>
          <w:u w:val="single"/>
          <w:lang w:val="en-US"/>
        </w:rPr>
        <w:t>model</w:t>
      </w:r>
      <w:r w:rsidR="00F05F1C" w:rsidRPr="00030BAA">
        <w:rPr>
          <w:color w:val="000000"/>
          <w:lang w:val="en-US"/>
        </w:rPr>
        <w:t xml:space="preserve"> of fitness tracker </w:t>
      </w:r>
      <w:r w:rsidR="00F05F1C" w:rsidRPr="00F05F1C">
        <w:rPr>
          <w:color w:val="000000"/>
          <w:lang w:val="en-US"/>
        </w:rPr>
        <w:t>is to be used</w:t>
      </w:r>
      <w:r>
        <w:rPr>
          <w:color w:val="000000"/>
          <w:lang w:val="en-US"/>
        </w:rPr>
        <w:t xml:space="preserve">, </w:t>
      </w:r>
      <w:r w:rsidRPr="00F05F1C">
        <w:rPr>
          <w:color w:val="000000"/>
          <w:lang w:val="en-US"/>
        </w:rPr>
        <w:t>depending on the research question</w:t>
      </w:r>
      <w:r w:rsidR="00F05F1C" w:rsidRPr="00F05F1C">
        <w:rPr>
          <w:color w:val="000000"/>
          <w:lang w:val="en-US"/>
        </w:rPr>
        <w:t xml:space="preserve">. </w:t>
      </w:r>
      <w:r w:rsidR="000D6578">
        <w:rPr>
          <w:color w:val="000000"/>
          <w:lang w:val="en-US"/>
        </w:rPr>
        <w:t>Therefore, it</w:t>
      </w:r>
      <w:r w:rsidR="00F05F1C" w:rsidRPr="00F05F1C">
        <w:rPr>
          <w:color w:val="000000"/>
          <w:lang w:val="en-US"/>
        </w:rPr>
        <w:t xml:space="preserve"> must be </w:t>
      </w:r>
      <w:r w:rsidR="000D6578">
        <w:rPr>
          <w:color w:val="000000"/>
          <w:lang w:val="en-US"/>
        </w:rPr>
        <w:t>considered</w:t>
      </w:r>
      <w:r w:rsidR="00F05F1C" w:rsidRPr="00F05F1C">
        <w:rPr>
          <w:color w:val="000000"/>
          <w:lang w:val="en-US"/>
        </w:rPr>
        <w:t xml:space="preserve"> whether the study will be conducted in the </w:t>
      </w:r>
      <w:r w:rsidR="00F05F1C" w:rsidRPr="006C5985">
        <w:rPr>
          <w:color w:val="000000"/>
          <w:lang w:val="en-US"/>
        </w:rPr>
        <w:t>laboratory</w:t>
      </w:r>
      <w:r w:rsidR="00F05F1C" w:rsidRPr="00F05F1C">
        <w:rPr>
          <w:color w:val="000000"/>
          <w:lang w:val="en-US"/>
        </w:rPr>
        <w:t xml:space="preserve">, in a </w:t>
      </w:r>
      <w:r w:rsidR="00F05F1C" w:rsidRPr="006C5985">
        <w:rPr>
          <w:color w:val="000000"/>
          <w:lang w:val="en-US"/>
        </w:rPr>
        <w:t>medical environment</w:t>
      </w:r>
      <w:r w:rsidR="00F05F1C">
        <w:rPr>
          <w:color w:val="000000"/>
          <w:lang w:val="en-US"/>
        </w:rPr>
        <w:t>,</w:t>
      </w:r>
      <w:r w:rsidR="00F05F1C" w:rsidRPr="00F05F1C">
        <w:rPr>
          <w:color w:val="000000"/>
          <w:lang w:val="en-US"/>
        </w:rPr>
        <w:t xml:space="preserve"> or under actual </w:t>
      </w:r>
      <w:r w:rsidR="00F05F1C" w:rsidRPr="006C5985">
        <w:rPr>
          <w:color w:val="000000"/>
          <w:lang w:val="en-US"/>
        </w:rPr>
        <w:t>real-world conditions</w:t>
      </w:r>
      <w:r w:rsidR="00F05F1C" w:rsidRPr="00F05F1C">
        <w:rPr>
          <w:color w:val="000000"/>
          <w:lang w:val="en-US"/>
        </w:rPr>
        <w:t>.</w:t>
      </w:r>
      <w:r w:rsidR="00F05F1C">
        <w:rPr>
          <w:color w:val="000000"/>
          <w:lang w:val="en-US"/>
        </w:rPr>
        <w:t xml:space="preserve"> </w:t>
      </w:r>
      <w:r w:rsidR="000C5623" w:rsidRPr="000C5623">
        <w:rPr>
          <w:color w:val="000000"/>
          <w:lang w:val="en-US"/>
        </w:rPr>
        <w:t xml:space="preserve">As already mentioned, conventional fitness trackers should not be used if the focus is on </w:t>
      </w:r>
      <w:r w:rsidR="000C5623" w:rsidRPr="00030BAA">
        <w:rPr>
          <w:color w:val="000000"/>
          <w:u w:val="single"/>
          <w:lang w:val="en-US"/>
        </w:rPr>
        <w:t>measurement accuracy</w:t>
      </w:r>
      <w:r w:rsidR="000C5623" w:rsidRPr="000C5623">
        <w:rPr>
          <w:color w:val="000000"/>
          <w:lang w:val="en-US"/>
        </w:rPr>
        <w:t>, such as in medical studies, as they cannot replace ECGs</w:t>
      </w:r>
      <w:r w:rsidR="00D70752">
        <w:rPr>
          <w:color w:val="000000"/>
          <w:lang w:val="en-US"/>
        </w:rPr>
        <w:t xml:space="preserve"> [</w:t>
      </w:r>
      <w:r w:rsidR="00CE4A96">
        <w:rPr>
          <w:color w:val="000000"/>
          <w:lang w:val="en-US"/>
        </w:rPr>
        <w:t>@</w:t>
      </w:r>
      <w:r w:rsidR="00CE4A96" w:rsidRPr="008077A3">
        <w:rPr>
          <w:color w:val="000000"/>
          <w:lang w:val="en-US"/>
        </w:rPr>
        <w:t>gagnon2022</w:t>
      </w:r>
      <w:r w:rsidR="00CE4A96">
        <w:rPr>
          <w:color w:val="000000"/>
          <w:lang w:val="en-US"/>
        </w:rPr>
        <w:t>]</w:t>
      </w:r>
      <w:r w:rsidR="009D7B9D">
        <w:rPr>
          <w:color w:val="000000"/>
          <w:lang w:val="en-US"/>
        </w:rPr>
        <w:t xml:space="preserve">. </w:t>
      </w:r>
      <w:r w:rsidR="005360F5" w:rsidRPr="00E13181">
        <w:rPr>
          <w:color w:val="000000"/>
          <w:lang w:val="en-US"/>
        </w:rPr>
        <w:t xml:space="preserve">Moreover, </w:t>
      </w:r>
      <w:r w:rsidR="00C12E31" w:rsidRPr="00E13181">
        <w:rPr>
          <w:color w:val="000000"/>
          <w:lang w:val="en-US"/>
        </w:rPr>
        <w:t>rese</w:t>
      </w:r>
      <w:r w:rsidR="00775642" w:rsidRPr="00E13181">
        <w:rPr>
          <w:color w:val="000000"/>
          <w:lang w:val="en-US"/>
        </w:rPr>
        <w:t>archer</w:t>
      </w:r>
      <w:r w:rsidR="0093459D" w:rsidRPr="00E13181">
        <w:rPr>
          <w:color w:val="000000"/>
          <w:lang w:val="en-US"/>
        </w:rPr>
        <w:t>s</w:t>
      </w:r>
      <w:r w:rsidR="00775642" w:rsidRPr="00E13181">
        <w:rPr>
          <w:color w:val="000000"/>
          <w:lang w:val="en-US"/>
        </w:rPr>
        <w:t xml:space="preserve"> should consider</w:t>
      </w:r>
      <w:r w:rsidR="0093459D" w:rsidRPr="00E13181">
        <w:rPr>
          <w:color w:val="000000"/>
          <w:lang w:val="en-US"/>
        </w:rPr>
        <w:t xml:space="preserve"> that</w:t>
      </w:r>
      <w:r w:rsidR="005360F5" w:rsidRPr="00E13181">
        <w:rPr>
          <w:lang w:val="en-US"/>
        </w:rPr>
        <w:t xml:space="preserve"> measurement accuracy also depends on the </w:t>
      </w:r>
      <w:r w:rsidR="005360F5" w:rsidRPr="003806C3">
        <w:rPr>
          <w:u w:val="single"/>
          <w:lang w:val="en-US"/>
        </w:rPr>
        <w:t>intensity of the movements</w:t>
      </w:r>
      <w:r w:rsidR="005360F5" w:rsidRPr="00E13181">
        <w:rPr>
          <w:lang w:val="en-US"/>
        </w:rPr>
        <w:t xml:space="preserve"> performed by the participants during data collection. </w:t>
      </w:r>
      <w:r w:rsidR="007116A4" w:rsidRPr="00E13181">
        <w:rPr>
          <w:lang w:val="en-US"/>
        </w:rPr>
        <w:t>Findings in some studies indicate that Fitbit</w:t>
      </w:r>
      <w:r w:rsidR="007116A4" w:rsidRPr="00E13181">
        <w:rPr>
          <w:color w:val="000000"/>
          <w:lang w:val="en-US"/>
        </w:rPr>
        <w:t>®</w:t>
      </w:r>
      <w:r w:rsidR="007116A4" w:rsidRPr="00E13181">
        <w:rPr>
          <w:lang w:val="en-US"/>
        </w:rPr>
        <w:t xml:space="preserve"> fitness trackers </w:t>
      </w:r>
      <w:r w:rsidR="0059455D" w:rsidRPr="00E13181">
        <w:rPr>
          <w:lang w:val="en-US"/>
        </w:rPr>
        <w:t xml:space="preserve">for example </w:t>
      </w:r>
      <w:r w:rsidR="007116A4" w:rsidRPr="00E13181">
        <w:rPr>
          <w:lang w:val="en-US"/>
        </w:rPr>
        <w:t xml:space="preserve">showed a </w:t>
      </w:r>
      <w:r w:rsidR="003A41BC" w:rsidRPr="00E13181">
        <w:rPr>
          <w:lang w:val="en-US"/>
        </w:rPr>
        <w:t xml:space="preserve">decrease in accuracy by underestimating the HR, especially at higher exercise intensities such as cycling [@thomson2019heart; @montoye2017comparative; @jo2016; @jachymek2021]. </w:t>
      </w:r>
      <w:r w:rsidR="00FA1AD5" w:rsidRPr="00E13181">
        <w:rPr>
          <w:rStyle w:val="--l"/>
          <w:lang w:val="en-US"/>
        </w:rPr>
        <w:t xml:space="preserve">The </w:t>
      </w:r>
      <w:r w:rsidR="00375F98" w:rsidRPr="00E13181">
        <w:rPr>
          <w:rStyle w:val="--l"/>
          <w:lang w:val="en-US"/>
        </w:rPr>
        <w:t xml:space="preserve">systematic review </w:t>
      </w:r>
      <w:r w:rsidR="00375F98">
        <w:rPr>
          <w:rStyle w:val="--l"/>
          <w:lang w:val="en-US"/>
        </w:rPr>
        <w:t xml:space="preserve">by </w:t>
      </w:r>
      <w:r w:rsidR="00FA1AD5" w:rsidRPr="00E13181">
        <w:rPr>
          <w:rStyle w:val="--l"/>
          <w:lang w:val="en-US"/>
        </w:rPr>
        <w:t>@fuller2020 provides a detailed overview of studies that used consumer-worn activity trackers between 2000 and 2019 regarding their validity and reliability.</w:t>
      </w:r>
      <w:r w:rsidR="003806C3">
        <w:rPr>
          <w:rStyle w:val="--l"/>
          <w:lang w:val="en-US"/>
        </w:rPr>
        <w:t xml:space="preserve"> </w:t>
      </w:r>
      <w:r w:rsidR="003806C3" w:rsidRPr="003806C3">
        <w:rPr>
          <w:rStyle w:val="--l"/>
          <w:lang w:val="en-US"/>
        </w:rPr>
        <w:t xml:space="preserve">Another point that </w:t>
      </w:r>
      <w:r w:rsidR="003806C3" w:rsidRPr="003806C3">
        <w:rPr>
          <w:rStyle w:val="--l"/>
          <w:lang w:val="en-US"/>
        </w:rPr>
        <w:lastRenderedPageBreak/>
        <w:t xml:space="preserve">is decisive when choosing a fitness tracker model is the </w:t>
      </w:r>
      <w:r w:rsidR="003806C3" w:rsidRPr="003806C3">
        <w:rPr>
          <w:rStyle w:val="--l"/>
          <w:u w:val="single"/>
          <w:lang w:val="en-US"/>
        </w:rPr>
        <w:t>price</w:t>
      </w:r>
      <w:r w:rsidR="003806C3" w:rsidRPr="003806C3">
        <w:rPr>
          <w:rStyle w:val="--l"/>
          <w:lang w:val="en-US"/>
        </w:rPr>
        <w:t>. Between €30 and up to €</w:t>
      </w:r>
      <w:r w:rsidR="003806C3">
        <w:rPr>
          <w:rStyle w:val="--l"/>
          <w:lang w:val="en-US"/>
        </w:rPr>
        <w:t>1.700</w:t>
      </w:r>
      <w:r w:rsidR="003806C3" w:rsidRPr="003806C3">
        <w:rPr>
          <w:rStyle w:val="--l"/>
          <w:lang w:val="en-US"/>
        </w:rPr>
        <w:t xml:space="preserve"> for medical wristbands such as the </w:t>
      </w:r>
      <w:proofErr w:type="spellStart"/>
      <w:r w:rsidR="003806C3" w:rsidRPr="003806C3">
        <w:rPr>
          <w:rStyle w:val="--l"/>
          <w:lang w:val="en-US"/>
        </w:rPr>
        <w:t>Empatica</w:t>
      </w:r>
      <w:proofErr w:type="spellEnd"/>
      <w:r w:rsidR="00030BAA" w:rsidRPr="003806C3">
        <w:rPr>
          <w:color w:val="000000"/>
          <w:lang w:val="en-US"/>
        </w:rPr>
        <w:t>®</w:t>
      </w:r>
      <w:r w:rsidR="003806C3" w:rsidRPr="003806C3">
        <w:rPr>
          <w:rStyle w:val="--l"/>
          <w:lang w:val="en-US"/>
        </w:rPr>
        <w:t>, all price ranges are possible</w:t>
      </w:r>
      <w:r w:rsidR="00030BAA">
        <w:rPr>
          <w:rStyle w:val="--l"/>
          <w:lang w:val="en-US"/>
        </w:rPr>
        <w:t>, depending on the research aim</w:t>
      </w:r>
      <w:r w:rsidR="00D126D1">
        <w:rPr>
          <w:rStyle w:val="--l"/>
          <w:lang w:val="en-US"/>
        </w:rPr>
        <w:t xml:space="preserve"> and budget</w:t>
      </w:r>
      <w:r w:rsidR="003806C3" w:rsidRPr="003806C3">
        <w:rPr>
          <w:rStyle w:val="--l"/>
          <w:lang w:val="en-US"/>
        </w:rPr>
        <w:t xml:space="preserve">. </w:t>
      </w:r>
      <w:r w:rsidR="00F2771C">
        <w:rPr>
          <w:rStyle w:val="--l"/>
          <w:lang w:val="en-US"/>
        </w:rPr>
        <w:t>Currently</w:t>
      </w:r>
      <w:r w:rsidR="00D126D1">
        <w:rPr>
          <w:rStyle w:val="--l"/>
          <w:lang w:val="en-US"/>
        </w:rPr>
        <w:t>, models assessing</w:t>
      </w:r>
      <w:r w:rsidR="003806C3" w:rsidRPr="003806C3">
        <w:rPr>
          <w:rStyle w:val="--l"/>
          <w:lang w:val="en-US"/>
        </w:rPr>
        <w:t xml:space="preserve"> </w:t>
      </w:r>
      <w:r w:rsidR="003806C3">
        <w:rPr>
          <w:rStyle w:val="--l"/>
          <w:lang w:val="en-US"/>
        </w:rPr>
        <w:t>HRV</w:t>
      </w:r>
      <w:r w:rsidR="003806C3" w:rsidRPr="003806C3">
        <w:rPr>
          <w:rStyle w:val="--l"/>
          <w:lang w:val="en-US"/>
        </w:rPr>
        <w:t xml:space="preserve"> </w:t>
      </w:r>
      <w:r w:rsidR="00D126D1">
        <w:rPr>
          <w:rStyle w:val="--l"/>
          <w:lang w:val="en-US"/>
        </w:rPr>
        <w:t>in addition to</w:t>
      </w:r>
      <w:r w:rsidR="003806C3" w:rsidRPr="003806C3">
        <w:rPr>
          <w:rStyle w:val="--l"/>
          <w:lang w:val="en-US"/>
        </w:rPr>
        <w:t xml:space="preserve"> </w:t>
      </w:r>
      <w:r w:rsidR="003806C3">
        <w:rPr>
          <w:rStyle w:val="--l"/>
          <w:lang w:val="en-US"/>
        </w:rPr>
        <w:t>HR</w:t>
      </w:r>
      <w:r w:rsidR="00D126D1">
        <w:rPr>
          <w:rStyle w:val="--l"/>
          <w:lang w:val="en-US"/>
        </w:rPr>
        <w:t xml:space="preserve"> are becoming more and more affordable and widespread</w:t>
      </w:r>
      <w:r w:rsidR="003806C3" w:rsidRPr="003806C3">
        <w:rPr>
          <w:rStyle w:val="--l"/>
          <w:lang w:val="en-US"/>
        </w:rPr>
        <w:t xml:space="preserve">. </w:t>
      </w:r>
      <w:r w:rsidR="008E42A9" w:rsidRPr="008E42A9">
        <w:rPr>
          <w:rStyle w:val="--l"/>
          <w:lang w:val="en-US"/>
        </w:rPr>
        <w:t>Before the study, it should also be considered that the data collected with fitness trackers is health data</w:t>
      </w:r>
      <w:r w:rsidR="00BF3DB7">
        <w:rPr>
          <w:rStyle w:val="--l"/>
          <w:lang w:val="en-US"/>
        </w:rPr>
        <w:t xml:space="preserve">, i.e., </w:t>
      </w:r>
      <w:r w:rsidR="00BF3DB7" w:rsidRPr="00CB5912">
        <w:rPr>
          <w:rStyle w:val="--l"/>
          <w:u w:val="single"/>
          <w:lang w:val="en-US"/>
        </w:rPr>
        <w:t>sensitive data</w:t>
      </w:r>
      <w:r w:rsidR="008E42A9" w:rsidRPr="008E42A9">
        <w:rPr>
          <w:rStyle w:val="--l"/>
          <w:lang w:val="en-US"/>
        </w:rPr>
        <w:t xml:space="preserve">. This means that researchers have to ensure that the </w:t>
      </w:r>
      <w:r w:rsidR="00CB5912" w:rsidRPr="00CB5912">
        <w:rPr>
          <w:rStyle w:val="--l"/>
          <w:lang w:val="en-US"/>
        </w:rPr>
        <w:t xml:space="preserve">data is processed anonymously and </w:t>
      </w:r>
      <w:r w:rsidR="00D126D1">
        <w:rPr>
          <w:rStyle w:val="--l"/>
          <w:lang w:val="en-US"/>
        </w:rPr>
        <w:t>take care to prevent data leaks</w:t>
      </w:r>
      <w:r w:rsidR="004913A0" w:rsidRPr="004913A0">
        <w:rPr>
          <w:rStyle w:val="--l"/>
          <w:lang w:val="en-US"/>
        </w:rPr>
        <w:t>.</w:t>
      </w:r>
    </w:p>
    <w:p w14:paraId="73F2BA29" w14:textId="0AAF9724" w:rsidR="00177542" w:rsidRPr="00097E58" w:rsidRDefault="00BA4373" w:rsidP="005A756D">
      <w:pPr>
        <w:pStyle w:val="StandardWeb"/>
        <w:numPr>
          <w:ilvl w:val="0"/>
          <w:numId w:val="37"/>
        </w:numPr>
        <w:spacing w:before="240" w:after="240" w:line="480" w:lineRule="auto"/>
        <w:jc w:val="both"/>
        <w:rPr>
          <w:rStyle w:val="--l"/>
          <w:color w:val="000000"/>
          <w:lang w:val="en-US"/>
        </w:rPr>
      </w:pPr>
      <w:r w:rsidRPr="002106F4">
        <w:rPr>
          <w:rStyle w:val="--l"/>
          <w:lang w:val="en-US"/>
        </w:rPr>
        <w:t>Before and during data collection, d</w:t>
      </w:r>
      <w:r w:rsidR="00B30B54" w:rsidRPr="002106F4">
        <w:rPr>
          <w:rStyle w:val="--l"/>
          <w:lang w:val="en-US"/>
        </w:rPr>
        <w:t xml:space="preserve">ecisions must be made regarding the </w:t>
      </w:r>
      <w:r w:rsidR="00B30B54" w:rsidRPr="002106F4">
        <w:rPr>
          <w:rStyle w:val="--l"/>
          <w:u w:val="single"/>
          <w:lang w:val="en-US"/>
        </w:rPr>
        <w:t>circumference</w:t>
      </w:r>
      <w:r w:rsidR="0085573B" w:rsidRPr="002106F4">
        <w:rPr>
          <w:rStyle w:val="--l"/>
          <w:lang w:val="en-US"/>
        </w:rPr>
        <w:t xml:space="preserve">, </w:t>
      </w:r>
      <w:r w:rsidR="00B30B54" w:rsidRPr="002106F4">
        <w:rPr>
          <w:rStyle w:val="--l"/>
          <w:u w:val="single"/>
          <w:lang w:val="en-US"/>
        </w:rPr>
        <w:t>attachment</w:t>
      </w:r>
      <w:r w:rsidR="0070371C" w:rsidRPr="002106F4">
        <w:rPr>
          <w:rStyle w:val="--l"/>
          <w:lang w:val="en-US"/>
        </w:rPr>
        <w:t>,</w:t>
      </w:r>
      <w:r w:rsidR="0085573B" w:rsidRPr="002106F4">
        <w:rPr>
          <w:rStyle w:val="--l"/>
          <w:lang w:val="en-US"/>
        </w:rPr>
        <w:t xml:space="preserve"> and </w:t>
      </w:r>
      <w:r w:rsidR="0085573B" w:rsidRPr="002106F4">
        <w:rPr>
          <w:rStyle w:val="--l"/>
          <w:u w:val="single"/>
          <w:lang w:val="en-US"/>
        </w:rPr>
        <w:t>placement</w:t>
      </w:r>
      <w:r w:rsidR="0085573B" w:rsidRPr="002106F4">
        <w:rPr>
          <w:rStyle w:val="--l"/>
          <w:lang w:val="en-US"/>
        </w:rPr>
        <w:t xml:space="preserve"> </w:t>
      </w:r>
      <w:r w:rsidR="00B30B54" w:rsidRPr="002106F4">
        <w:rPr>
          <w:rStyle w:val="--l"/>
          <w:lang w:val="en-US"/>
        </w:rPr>
        <w:t xml:space="preserve">of the fitness tracker. The </w:t>
      </w:r>
      <w:r w:rsidR="00C81217" w:rsidRPr="002106F4">
        <w:rPr>
          <w:rStyle w:val="--l"/>
          <w:lang w:val="en-US"/>
        </w:rPr>
        <w:t xml:space="preserve">circumference </w:t>
      </w:r>
      <w:r w:rsidR="00B30B54" w:rsidRPr="002106F4">
        <w:rPr>
          <w:rStyle w:val="--l"/>
          <w:lang w:val="en-US"/>
        </w:rPr>
        <w:t xml:space="preserve">depends, for example, on the age of the </w:t>
      </w:r>
      <w:r w:rsidR="0070371C" w:rsidRPr="002106F4">
        <w:rPr>
          <w:rStyle w:val="--l"/>
          <w:lang w:val="en-US"/>
        </w:rPr>
        <w:t>participants</w:t>
      </w:r>
      <w:r w:rsidR="00B30B54" w:rsidRPr="002106F4">
        <w:rPr>
          <w:rStyle w:val="--l"/>
          <w:lang w:val="en-US"/>
        </w:rPr>
        <w:t xml:space="preserve">. </w:t>
      </w:r>
      <w:r w:rsidR="00C81217" w:rsidRPr="002106F4">
        <w:rPr>
          <w:rStyle w:val="--l"/>
          <w:lang w:val="en-US"/>
        </w:rPr>
        <w:t>Thus, s</w:t>
      </w:r>
      <w:r w:rsidR="00B30B54" w:rsidRPr="002106F4">
        <w:rPr>
          <w:rStyle w:val="--l"/>
          <w:lang w:val="en-US"/>
        </w:rPr>
        <w:t>tudies conducted with children</w:t>
      </w:r>
      <w:r w:rsidR="00C81217" w:rsidRPr="002106F4">
        <w:rPr>
          <w:rStyle w:val="--l"/>
          <w:lang w:val="en-US"/>
        </w:rPr>
        <w:t xml:space="preserve"> </w:t>
      </w:r>
      <w:r w:rsidR="00B30B54" w:rsidRPr="002106F4">
        <w:rPr>
          <w:rStyle w:val="--l"/>
          <w:lang w:val="en-US"/>
        </w:rPr>
        <w:t xml:space="preserve">should take into account the small wrist size when attaching the band. When putting on the fitness tracker, attention must also be paid to whether it is attached to the dominant or non-dominant wrist, as this can </w:t>
      </w:r>
      <w:r w:rsidR="00391590" w:rsidRPr="002106F4">
        <w:rPr>
          <w:rStyle w:val="--l"/>
          <w:lang w:val="en-US"/>
        </w:rPr>
        <w:t>influence</w:t>
      </w:r>
      <w:r w:rsidR="00B30B54" w:rsidRPr="002106F4">
        <w:rPr>
          <w:rStyle w:val="--l"/>
          <w:lang w:val="en-US"/>
        </w:rPr>
        <w:t xml:space="preserve"> the step</w:t>
      </w:r>
      <w:r w:rsidR="00391590" w:rsidRPr="002106F4">
        <w:rPr>
          <w:rStyle w:val="--l"/>
          <w:lang w:val="en-US"/>
        </w:rPr>
        <w:t xml:space="preserve"> count</w:t>
      </w:r>
      <w:r w:rsidR="00B30B54" w:rsidRPr="002106F4">
        <w:rPr>
          <w:rStyle w:val="--l"/>
          <w:lang w:val="en-US"/>
        </w:rPr>
        <w:t>.</w:t>
      </w:r>
      <w:r w:rsidR="00391590" w:rsidRPr="002106F4">
        <w:rPr>
          <w:rStyle w:val="--l"/>
          <w:lang w:val="en-US"/>
        </w:rPr>
        <w:t xml:space="preserve"> </w:t>
      </w:r>
      <w:r w:rsidR="005E2B1B" w:rsidRPr="002106F4">
        <w:rPr>
          <w:rStyle w:val="--l"/>
          <w:lang w:val="en-US"/>
        </w:rPr>
        <w:t xml:space="preserve">In terms of placement, researchers should note that </w:t>
      </w:r>
      <w:r w:rsidR="00D126D1">
        <w:rPr>
          <w:rStyle w:val="--l"/>
          <w:lang w:val="en-US"/>
        </w:rPr>
        <w:t xml:space="preserve">different models of </w:t>
      </w:r>
      <w:r w:rsidR="005E2B1B" w:rsidRPr="002106F4">
        <w:rPr>
          <w:rStyle w:val="--l"/>
          <w:lang w:val="en-US"/>
        </w:rPr>
        <w:t>fitness trackers need to be placed differently. For example, the Fitbit</w:t>
      </w:r>
      <w:r w:rsidR="00242DF9" w:rsidRPr="002106F4">
        <w:rPr>
          <w:color w:val="000000"/>
          <w:lang w:val="en-US"/>
        </w:rPr>
        <w:t>®</w:t>
      </w:r>
      <w:r w:rsidR="005E2B1B" w:rsidRPr="002106F4">
        <w:rPr>
          <w:rStyle w:val="--l"/>
          <w:lang w:val="en-US"/>
        </w:rPr>
        <w:t xml:space="preserve"> Charge 4 should be placed a finger</w:t>
      </w:r>
      <w:r w:rsidR="00242DF9" w:rsidRPr="002106F4">
        <w:rPr>
          <w:rStyle w:val="--l"/>
          <w:lang w:val="en-US"/>
        </w:rPr>
        <w:t>’</w:t>
      </w:r>
      <w:r w:rsidR="005E2B1B" w:rsidRPr="002106F4">
        <w:rPr>
          <w:rStyle w:val="--l"/>
          <w:lang w:val="en-US"/>
        </w:rPr>
        <w:t xml:space="preserve">s width above </w:t>
      </w:r>
      <w:r w:rsidR="00242DF9" w:rsidRPr="002106F4">
        <w:rPr>
          <w:rStyle w:val="--l"/>
          <w:lang w:val="en-US"/>
        </w:rPr>
        <w:t>the</w:t>
      </w:r>
      <w:r w:rsidR="005E2B1B" w:rsidRPr="002106F4">
        <w:rPr>
          <w:rStyle w:val="--l"/>
          <w:lang w:val="en-US"/>
        </w:rPr>
        <w:t xml:space="preserve"> wrist bone for daily movement and two finger widths above </w:t>
      </w:r>
      <w:r w:rsidR="00242DF9" w:rsidRPr="002106F4">
        <w:rPr>
          <w:rStyle w:val="--l"/>
          <w:lang w:val="en-US"/>
        </w:rPr>
        <w:t>the</w:t>
      </w:r>
      <w:r w:rsidR="005E2B1B" w:rsidRPr="002106F4">
        <w:rPr>
          <w:rStyle w:val="--l"/>
          <w:lang w:val="en-US"/>
        </w:rPr>
        <w:t xml:space="preserve"> wrist bone for exercise, as the wrist is bent more frequently</w:t>
      </w:r>
      <w:r w:rsidR="00A230FA" w:rsidRPr="002106F4">
        <w:rPr>
          <w:rStyle w:val="--l"/>
          <w:lang w:val="en-US"/>
        </w:rPr>
        <w:t xml:space="preserve">, which can influence the HR signal. </w:t>
      </w:r>
      <w:r w:rsidR="002106F4" w:rsidRPr="002106F4">
        <w:rPr>
          <w:rStyle w:val="--l"/>
          <w:lang w:val="en-US"/>
        </w:rPr>
        <w:t xml:space="preserve">In addition, researchers should of course ensure that the </w:t>
      </w:r>
      <w:r w:rsidR="002106F4">
        <w:rPr>
          <w:rStyle w:val="--l"/>
          <w:lang w:val="en-US"/>
        </w:rPr>
        <w:t>fitness tracker</w:t>
      </w:r>
      <w:r w:rsidR="002106F4" w:rsidRPr="002106F4">
        <w:rPr>
          <w:rStyle w:val="--l"/>
          <w:lang w:val="en-US"/>
        </w:rPr>
        <w:t xml:space="preserve"> is </w:t>
      </w:r>
      <w:r w:rsidR="002106F4" w:rsidRPr="008C5A79">
        <w:rPr>
          <w:rStyle w:val="--l"/>
          <w:u w:val="single"/>
          <w:lang w:val="en-US"/>
        </w:rPr>
        <w:t>regularly disinfected</w:t>
      </w:r>
      <w:r w:rsidR="002106F4" w:rsidRPr="002106F4">
        <w:rPr>
          <w:rStyle w:val="--l"/>
          <w:lang w:val="en-US"/>
        </w:rPr>
        <w:t xml:space="preserve">, especially when used with different participants. It is also important to check that the battery is </w:t>
      </w:r>
      <w:r w:rsidR="002106F4" w:rsidRPr="00DF0725">
        <w:rPr>
          <w:rStyle w:val="--l"/>
          <w:u w:val="single"/>
          <w:lang w:val="en-US"/>
        </w:rPr>
        <w:t>fully charged</w:t>
      </w:r>
      <w:r w:rsidR="002106F4" w:rsidRPr="002106F4">
        <w:rPr>
          <w:rStyle w:val="--l"/>
          <w:lang w:val="en-US"/>
        </w:rPr>
        <w:t xml:space="preserve"> each time</w:t>
      </w:r>
      <w:r w:rsidR="00DF0725">
        <w:rPr>
          <w:rStyle w:val="--l"/>
          <w:lang w:val="en-US"/>
        </w:rPr>
        <w:t xml:space="preserve">, </w:t>
      </w:r>
      <w:r w:rsidR="002106F4" w:rsidRPr="002106F4">
        <w:rPr>
          <w:rStyle w:val="--l"/>
          <w:lang w:val="en-US"/>
        </w:rPr>
        <w:t xml:space="preserve">that the </w:t>
      </w:r>
      <w:r w:rsidR="002106F4" w:rsidRPr="0069333B">
        <w:rPr>
          <w:rStyle w:val="--l"/>
          <w:u w:val="single"/>
          <w:lang w:val="en-US"/>
        </w:rPr>
        <w:t>latest version</w:t>
      </w:r>
      <w:r w:rsidR="002106F4" w:rsidRPr="002106F4">
        <w:rPr>
          <w:rStyle w:val="--l"/>
          <w:lang w:val="en-US"/>
        </w:rPr>
        <w:t xml:space="preserve"> </w:t>
      </w:r>
      <w:r w:rsidR="00DF0725">
        <w:rPr>
          <w:rStyle w:val="--l"/>
          <w:lang w:val="en-US"/>
        </w:rPr>
        <w:t>is l</w:t>
      </w:r>
      <w:r w:rsidR="0069333B">
        <w:rPr>
          <w:rStyle w:val="--l"/>
          <w:lang w:val="en-US"/>
        </w:rPr>
        <w:t xml:space="preserve">oaded on the app </w:t>
      </w:r>
      <w:r w:rsidR="002106F4" w:rsidRPr="002106F4">
        <w:rPr>
          <w:rStyle w:val="--l"/>
          <w:lang w:val="en-US"/>
        </w:rPr>
        <w:t xml:space="preserve">and the </w:t>
      </w:r>
      <w:r w:rsidR="0069333B">
        <w:rPr>
          <w:rStyle w:val="--l"/>
          <w:lang w:val="en-US"/>
        </w:rPr>
        <w:t xml:space="preserve">fitness tracker </w:t>
      </w:r>
      <w:r w:rsidR="002106F4" w:rsidRPr="002106F4">
        <w:rPr>
          <w:rStyle w:val="--l"/>
          <w:lang w:val="en-US"/>
        </w:rPr>
        <w:t xml:space="preserve">has been </w:t>
      </w:r>
      <w:r w:rsidR="002106F4" w:rsidRPr="0069333B">
        <w:rPr>
          <w:rStyle w:val="--l"/>
          <w:u w:val="single"/>
          <w:lang w:val="en-US"/>
        </w:rPr>
        <w:t>synchronized</w:t>
      </w:r>
      <w:r w:rsidR="002106F4" w:rsidRPr="002106F4">
        <w:rPr>
          <w:rStyle w:val="--l"/>
          <w:lang w:val="en-US"/>
        </w:rPr>
        <w:t xml:space="preserve"> with the app before recording data to avoid unnecessary loss of data.</w:t>
      </w:r>
      <w:r w:rsidR="0069333B">
        <w:rPr>
          <w:rStyle w:val="--l"/>
          <w:lang w:val="en-US"/>
        </w:rPr>
        <w:t xml:space="preserve"> </w:t>
      </w:r>
      <w:r w:rsidR="002B7B5A">
        <w:rPr>
          <w:rStyle w:val="--l"/>
          <w:lang w:val="en-US"/>
        </w:rPr>
        <w:t>Moreover, i</w:t>
      </w:r>
      <w:r w:rsidR="002B7B5A" w:rsidRPr="002B7B5A">
        <w:rPr>
          <w:rStyle w:val="--l"/>
          <w:lang w:val="en-US"/>
        </w:rPr>
        <w:t xml:space="preserve">f researchers want to investigate </w:t>
      </w:r>
      <w:r w:rsidR="002B7B5A">
        <w:rPr>
          <w:rStyle w:val="--l"/>
          <w:lang w:val="en-US"/>
        </w:rPr>
        <w:t>parameters</w:t>
      </w:r>
      <w:r w:rsidR="002B7B5A" w:rsidRPr="002B7B5A">
        <w:rPr>
          <w:rStyle w:val="--l"/>
          <w:lang w:val="en-US"/>
        </w:rPr>
        <w:t xml:space="preserve"> in different time intervals as in our study (e.g.</w:t>
      </w:r>
      <w:r w:rsidR="002B7B5A">
        <w:rPr>
          <w:rStyle w:val="--l"/>
          <w:lang w:val="en-US"/>
        </w:rPr>
        <w:t xml:space="preserve">, HR in </w:t>
      </w:r>
      <w:r w:rsidR="002B7B5A" w:rsidRPr="002B7B5A">
        <w:rPr>
          <w:rStyle w:val="--l"/>
          <w:lang w:val="en-US"/>
        </w:rPr>
        <w:t xml:space="preserve">lessons vs. breaks during the school day), it would be advisable to synchronize the fitness tracker with other watches </w:t>
      </w:r>
      <w:r w:rsidR="005E009D">
        <w:rPr>
          <w:rStyle w:val="--l"/>
          <w:lang w:val="en-US"/>
        </w:rPr>
        <w:t>to be able to</w:t>
      </w:r>
      <w:r w:rsidR="002B7B5A" w:rsidRPr="002B7B5A">
        <w:rPr>
          <w:rStyle w:val="--l"/>
          <w:lang w:val="en-US"/>
        </w:rPr>
        <w:t xml:space="preserve"> determine the </w:t>
      </w:r>
      <w:r w:rsidR="005E009D" w:rsidRPr="005E009D">
        <w:rPr>
          <w:rStyle w:val="--l"/>
          <w:u w:val="single"/>
          <w:lang w:val="en-US"/>
        </w:rPr>
        <w:t>on- and offset</w:t>
      </w:r>
      <w:r w:rsidR="002B7B5A" w:rsidRPr="002B7B5A">
        <w:rPr>
          <w:rStyle w:val="--l"/>
          <w:lang w:val="en-US"/>
        </w:rPr>
        <w:t xml:space="preserve"> of certain intervals</w:t>
      </w:r>
      <w:r w:rsidR="005E009D">
        <w:rPr>
          <w:rStyle w:val="--l"/>
          <w:lang w:val="en-US"/>
        </w:rPr>
        <w:t xml:space="preserve">/ time of interests. </w:t>
      </w:r>
    </w:p>
    <w:p w14:paraId="58D9444C" w14:textId="7B9E11FE" w:rsidR="00E96B42" w:rsidRPr="00A93F8F" w:rsidRDefault="00E96B42" w:rsidP="00A93F8F">
      <w:pPr>
        <w:pStyle w:val="Listenabsatz"/>
        <w:numPr>
          <w:ilvl w:val="0"/>
          <w:numId w:val="37"/>
        </w:numPr>
        <w:spacing w:line="480" w:lineRule="auto"/>
        <w:rPr>
          <w:rStyle w:val="--l"/>
          <w:rFonts w:ascii="Times New Roman" w:eastAsia="Times New Roman" w:hAnsi="Times New Roman" w:cs="Times New Roman"/>
          <w:sz w:val="24"/>
          <w:szCs w:val="24"/>
          <w:lang w:val="en-US" w:eastAsia="de-DE"/>
        </w:rPr>
      </w:pPr>
      <w:r w:rsidRPr="00A93F8F">
        <w:rPr>
          <w:rStyle w:val="--l"/>
          <w:rFonts w:ascii="Times New Roman" w:eastAsia="Times New Roman" w:hAnsi="Times New Roman" w:cs="Times New Roman"/>
          <w:sz w:val="24"/>
          <w:szCs w:val="24"/>
          <w:lang w:val="en-US" w:eastAsia="de-DE"/>
        </w:rPr>
        <w:t xml:space="preserve">As far as the further procedure for processing the data is concerned, researchers should ensure that the </w:t>
      </w:r>
      <w:r w:rsidRPr="00A93F8F">
        <w:rPr>
          <w:rStyle w:val="--l"/>
          <w:rFonts w:ascii="Times New Roman" w:eastAsia="Times New Roman" w:hAnsi="Times New Roman" w:cs="Times New Roman"/>
          <w:sz w:val="24"/>
          <w:szCs w:val="24"/>
          <w:u w:val="single"/>
          <w:lang w:val="en-US" w:eastAsia="de-DE"/>
        </w:rPr>
        <w:t>raw data</w:t>
      </w:r>
      <w:r w:rsidRPr="00A93F8F">
        <w:rPr>
          <w:rStyle w:val="--l"/>
          <w:rFonts w:ascii="Times New Roman" w:eastAsia="Times New Roman" w:hAnsi="Times New Roman" w:cs="Times New Roman"/>
          <w:sz w:val="24"/>
          <w:szCs w:val="24"/>
          <w:lang w:val="en-US" w:eastAsia="de-DE"/>
        </w:rPr>
        <w:t xml:space="preserve"> of the physiological measurements are available</w:t>
      </w:r>
      <w:r w:rsidR="00A93F8F">
        <w:rPr>
          <w:rStyle w:val="--l"/>
          <w:rFonts w:ascii="Times New Roman" w:eastAsia="Times New Roman" w:hAnsi="Times New Roman" w:cs="Times New Roman"/>
          <w:sz w:val="24"/>
          <w:szCs w:val="24"/>
          <w:lang w:val="en-US" w:eastAsia="de-DE"/>
        </w:rPr>
        <w:t xml:space="preserve"> </w:t>
      </w:r>
      <w:r w:rsidR="00CA2061">
        <w:rPr>
          <w:rStyle w:val="--l"/>
          <w:rFonts w:ascii="Times New Roman" w:eastAsia="Times New Roman" w:hAnsi="Times New Roman" w:cs="Times New Roman"/>
          <w:sz w:val="24"/>
          <w:szCs w:val="24"/>
          <w:lang w:val="en-US" w:eastAsia="de-DE"/>
        </w:rPr>
        <w:t xml:space="preserve">for further </w:t>
      </w:r>
      <w:r w:rsidR="00CA2061">
        <w:rPr>
          <w:rStyle w:val="--l"/>
          <w:rFonts w:ascii="Times New Roman" w:eastAsia="Times New Roman" w:hAnsi="Times New Roman" w:cs="Times New Roman"/>
          <w:sz w:val="24"/>
          <w:szCs w:val="24"/>
          <w:lang w:val="en-US" w:eastAsia="de-DE"/>
        </w:rPr>
        <w:lastRenderedPageBreak/>
        <w:t>analysis</w:t>
      </w:r>
      <w:r w:rsidRPr="00A93F8F">
        <w:rPr>
          <w:rStyle w:val="--l"/>
          <w:rFonts w:ascii="Times New Roman" w:eastAsia="Times New Roman" w:hAnsi="Times New Roman" w:cs="Times New Roman"/>
          <w:sz w:val="24"/>
          <w:szCs w:val="24"/>
          <w:lang w:val="en-US" w:eastAsia="de-DE"/>
        </w:rPr>
        <w:t xml:space="preserve">. For the Fitbit® HR measurements, for example, the raw data can be downloaded from a URL in the form of .csv files. However, these must be downloaded as soon as possible, otherwise the data </w:t>
      </w:r>
      <w:r w:rsidR="00D126D1">
        <w:rPr>
          <w:rStyle w:val="--l"/>
          <w:rFonts w:ascii="Times New Roman" w:eastAsia="Times New Roman" w:hAnsi="Times New Roman" w:cs="Times New Roman"/>
          <w:sz w:val="24"/>
          <w:szCs w:val="24"/>
          <w:lang w:val="en-US" w:eastAsia="de-DE"/>
        </w:rPr>
        <w:t>may</w:t>
      </w:r>
      <w:r w:rsidRPr="00A93F8F">
        <w:rPr>
          <w:rStyle w:val="--l"/>
          <w:rFonts w:ascii="Times New Roman" w:eastAsia="Times New Roman" w:hAnsi="Times New Roman" w:cs="Times New Roman"/>
          <w:sz w:val="24"/>
          <w:szCs w:val="24"/>
          <w:lang w:val="en-US" w:eastAsia="de-DE"/>
        </w:rPr>
        <w:t xml:space="preserve"> be lost. </w:t>
      </w:r>
      <w:r w:rsidR="00BC0850" w:rsidRPr="00BC0850">
        <w:rPr>
          <w:rStyle w:val="--l"/>
          <w:rFonts w:ascii="Times New Roman" w:eastAsia="Times New Roman" w:hAnsi="Times New Roman" w:cs="Times New Roman"/>
          <w:sz w:val="24"/>
          <w:szCs w:val="24"/>
          <w:lang w:val="en-US" w:eastAsia="de-DE"/>
        </w:rPr>
        <w:t xml:space="preserve">During follow-up, it is also important to ensure that the data was reliably collected at the intended </w:t>
      </w:r>
      <w:r w:rsidR="00BC0850" w:rsidRPr="004D3BAB">
        <w:rPr>
          <w:rStyle w:val="--l"/>
          <w:rFonts w:ascii="Times New Roman" w:eastAsia="Times New Roman" w:hAnsi="Times New Roman" w:cs="Times New Roman"/>
          <w:sz w:val="24"/>
          <w:szCs w:val="24"/>
          <w:u w:val="single"/>
          <w:lang w:val="en-US" w:eastAsia="de-DE"/>
        </w:rPr>
        <w:t>sampling rate</w:t>
      </w:r>
      <w:r w:rsidR="00BC0850" w:rsidRPr="00BC0850">
        <w:rPr>
          <w:rStyle w:val="--l"/>
          <w:rFonts w:ascii="Times New Roman" w:eastAsia="Times New Roman" w:hAnsi="Times New Roman" w:cs="Times New Roman"/>
          <w:sz w:val="24"/>
          <w:szCs w:val="24"/>
          <w:lang w:val="en-US" w:eastAsia="de-DE"/>
        </w:rPr>
        <w:t xml:space="preserve">. The model we used states that the fitness tracker records the heart rate every 1-5 seconds (depending on the movement). In our </w:t>
      </w:r>
      <w:r w:rsidR="00D126D1">
        <w:rPr>
          <w:rStyle w:val="--l"/>
          <w:rFonts w:ascii="Times New Roman" w:eastAsia="Times New Roman" w:hAnsi="Times New Roman" w:cs="Times New Roman"/>
          <w:sz w:val="24"/>
          <w:szCs w:val="24"/>
          <w:lang w:val="en-US" w:eastAsia="de-DE"/>
        </w:rPr>
        <w:t>actual data</w:t>
      </w:r>
      <w:r w:rsidR="00BC0850" w:rsidRPr="00BC0850">
        <w:rPr>
          <w:rStyle w:val="--l"/>
          <w:rFonts w:ascii="Times New Roman" w:eastAsia="Times New Roman" w:hAnsi="Times New Roman" w:cs="Times New Roman"/>
          <w:sz w:val="24"/>
          <w:szCs w:val="24"/>
          <w:lang w:val="en-US" w:eastAsia="de-DE"/>
        </w:rPr>
        <w:t xml:space="preserve">, however, we sometimes only had </w:t>
      </w:r>
      <w:r w:rsidR="007364CD">
        <w:rPr>
          <w:rStyle w:val="--l"/>
          <w:rFonts w:ascii="Times New Roman" w:eastAsia="Times New Roman" w:hAnsi="Times New Roman" w:cs="Times New Roman"/>
          <w:sz w:val="24"/>
          <w:szCs w:val="24"/>
          <w:lang w:val="en-US" w:eastAsia="de-DE"/>
        </w:rPr>
        <w:t>HR</w:t>
      </w:r>
      <w:r w:rsidR="00BC0850" w:rsidRPr="00BC0850">
        <w:rPr>
          <w:rStyle w:val="--l"/>
          <w:rFonts w:ascii="Times New Roman" w:eastAsia="Times New Roman" w:hAnsi="Times New Roman" w:cs="Times New Roman"/>
          <w:sz w:val="24"/>
          <w:szCs w:val="24"/>
          <w:lang w:val="en-US" w:eastAsia="de-DE"/>
        </w:rPr>
        <w:t xml:space="preserve"> measurements every 15 seconds.</w:t>
      </w:r>
      <w:r w:rsidR="007364CD">
        <w:rPr>
          <w:rStyle w:val="--l"/>
          <w:rFonts w:ascii="Times New Roman" w:eastAsia="Times New Roman" w:hAnsi="Times New Roman" w:cs="Times New Roman"/>
          <w:sz w:val="24"/>
          <w:szCs w:val="24"/>
          <w:lang w:val="en-US" w:eastAsia="de-DE"/>
        </w:rPr>
        <w:t xml:space="preserve"> </w:t>
      </w:r>
      <w:commentRangeStart w:id="15"/>
      <w:ins w:id="16" w:author="Deiglmayr, Anne" w:date="2024-07-01T23:19:00Z">
        <w:r w:rsidR="00D126D1">
          <w:rPr>
            <w:rStyle w:val="--l"/>
            <w:rFonts w:ascii="Times New Roman" w:eastAsia="Times New Roman" w:hAnsi="Times New Roman" w:cs="Times New Roman"/>
            <w:sz w:val="24"/>
            <w:szCs w:val="24"/>
            <w:lang w:val="en-US" w:eastAsia="de-DE"/>
          </w:rPr>
          <w:t>In gener</w:t>
        </w:r>
      </w:ins>
      <w:ins w:id="17" w:author="Deiglmayr, Anne" w:date="2024-07-01T23:20:00Z">
        <w:r w:rsidR="00D126D1">
          <w:rPr>
            <w:rStyle w:val="--l"/>
            <w:rFonts w:ascii="Times New Roman" w:eastAsia="Times New Roman" w:hAnsi="Times New Roman" w:cs="Times New Roman"/>
            <w:sz w:val="24"/>
            <w:szCs w:val="24"/>
            <w:lang w:val="en-US" w:eastAsia="de-DE"/>
          </w:rPr>
          <w:t>al, the more participants move, the lower the number of useable data points will be.</w:t>
        </w:r>
        <w:commentRangeEnd w:id="15"/>
        <w:r w:rsidR="00D126D1">
          <w:rPr>
            <w:rStyle w:val="Kommentarzeichen"/>
          </w:rPr>
          <w:commentReference w:id="15"/>
        </w:r>
      </w:ins>
    </w:p>
    <w:p w14:paraId="347E927B" w14:textId="73A2B474" w:rsidR="00E96B42" w:rsidRDefault="00A57A1A" w:rsidP="003420F3">
      <w:pPr>
        <w:spacing w:line="480" w:lineRule="auto"/>
        <w:rPr>
          <w:rStyle w:val="--l"/>
          <w:rFonts w:ascii="Times New Roman" w:eastAsia="Times New Roman" w:hAnsi="Times New Roman" w:cs="Times New Roman"/>
          <w:sz w:val="24"/>
          <w:szCs w:val="24"/>
          <w:lang w:val="en-US" w:eastAsia="de-DE"/>
        </w:rPr>
      </w:pPr>
      <w:r>
        <w:rPr>
          <w:rStyle w:val="--l"/>
          <w:rFonts w:ascii="Times New Roman" w:eastAsia="Times New Roman" w:hAnsi="Times New Roman" w:cs="Times New Roman"/>
          <w:sz w:val="24"/>
          <w:szCs w:val="24"/>
          <w:lang w:val="en-US" w:eastAsia="de-DE"/>
        </w:rPr>
        <w:t xml:space="preserve">For an additional overview, see </w:t>
      </w:r>
      <w:r w:rsidR="000F4EBB">
        <w:rPr>
          <w:rStyle w:val="--l"/>
          <w:rFonts w:ascii="Times New Roman" w:eastAsia="Times New Roman" w:hAnsi="Times New Roman" w:cs="Times New Roman"/>
          <w:sz w:val="24"/>
          <w:szCs w:val="24"/>
          <w:lang w:val="en-US" w:eastAsia="de-DE"/>
        </w:rPr>
        <w:t>@</w:t>
      </w:r>
      <w:r w:rsidR="00C440BD" w:rsidRPr="00C440BD">
        <w:rPr>
          <w:rStyle w:val="--l"/>
          <w:rFonts w:ascii="Times New Roman" w:eastAsia="Times New Roman" w:hAnsi="Times New Roman" w:cs="Times New Roman"/>
          <w:sz w:val="24"/>
          <w:szCs w:val="24"/>
          <w:lang w:val="en-US" w:eastAsia="de-DE"/>
        </w:rPr>
        <w:t>nelson2020guidelines</w:t>
      </w:r>
      <w:r w:rsidR="000F4EBB">
        <w:rPr>
          <w:rStyle w:val="--l"/>
          <w:rFonts w:ascii="Times New Roman" w:eastAsia="Times New Roman" w:hAnsi="Times New Roman" w:cs="Times New Roman"/>
          <w:sz w:val="24"/>
          <w:szCs w:val="24"/>
          <w:lang w:val="en-US" w:eastAsia="de-DE"/>
        </w:rPr>
        <w:t xml:space="preserve">. </w:t>
      </w:r>
      <w:r w:rsidR="00C3390C" w:rsidRPr="00C3390C">
        <w:rPr>
          <w:rStyle w:val="--l"/>
          <w:rFonts w:ascii="Times New Roman" w:eastAsia="Times New Roman" w:hAnsi="Times New Roman" w:cs="Times New Roman"/>
          <w:sz w:val="24"/>
          <w:szCs w:val="24"/>
          <w:lang w:val="en-US" w:eastAsia="de-DE"/>
        </w:rPr>
        <w:t xml:space="preserve">This paper reviews the use of consumer wearables for cardiovascular psychophysiological measurement, </w:t>
      </w:r>
      <w:r w:rsidR="00CD4E7A">
        <w:rPr>
          <w:rStyle w:val="--l"/>
          <w:rFonts w:ascii="Times New Roman" w:eastAsia="Times New Roman" w:hAnsi="Times New Roman" w:cs="Times New Roman"/>
          <w:sz w:val="24"/>
          <w:szCs w:val="24"/>
          <w:lang w:val="en-US" w:eastAsia="de-DE"/>
        </w:rPr>
        <w:t>emphasizing</w:t>
      </w:r>
      <w:r w:rsidR="00C3390C" w:rsidRPr="00C3390C">
        <w:rPr>
          <w:rStyle w:val="--l"/>
          <w:rFonts w:ascii="Times New Roman" w:eastAsia="Times New Roman" w:hAnsi="Times New Roman" w:cs="Times New Roman"/>
          <w:sz w:val="24"/>
          <w:szCs w:val="24"/>
          <w:lang w:val="en-US" w:eastAsia="de-DE"/>
        </w:rPr>
        <w:t xml:space="preserve"> the need for standardized reporting and </w:t>
      </w:r>
      <w:r w:rsidR="0094678F">
        <w:rPr>
          <w:rStyle w:val="--l"/>
          <w:rFonts w:ascii="Times New Roman" w:eastAsia="Times New Roman" w:hAnsi="Times New Roman" w:cs="Times New Roman"/>
          <w:sz w:val="24"/>
          <w:szCs w:val="24"/>
          <w:lang w:val="en-US" w:eastAsia="de-DE"/>
        </w:rPr>
        <w:t>outlining</w:t>
      </w:r>
      <w:r w:rsidR="00C3390C" w:rsidRPr="00C3390C">
        <w:rPr>
          <w:rStyle w:val="--l"/>
          <w:rFonts w:ascii="Times New Roman" w:eastAsia="Times New Roman" w:hAnsi="Times New Roman" w:cs="Times New Roman"/>
          <w:sz w:val="24"/>
          <w:szCs w:val="24"/>
          <w:lang w:val="en-US" w:eastAsia="de-DE"/>
        </w:rPr>
        <w:t xml:space="preserve"> guidelines to address inconsistencies in study design, data processing, and demographic considerations to enhance replicability and accuracy.</w:t>
      </w:r>
    </w:p>
    <w:p w14:paraId="6639F88F" w14:textId="77777777" w:rsidR="00C3390C" w:rsidRPr="00C3390C" w:rsidRDefault="00C3390C" w:rsidP="003420F3">
      <w:pPr>
        <w:spacing w:line="480" w:lineRule="auto"/>
        <w:rPr>
          <w:rStyle w:val="--l"/>
          <w:rFonts w:ascii="Times New Roman" w:eastAsia="Times New Roman" w:hAnsi="Times New Roman" w:cs="Times New Roman"/>
          <w:sz w:val="24"/>
          <w:szCs w:val="24"/>
          <w:lang w:val="en-US" w:eastAsia="de-DE"/>
        </w:rPr>
      </w:pPr>
    </w:p>
    <w:p w14:paraId="233D8F3D" w14:textId="1DA18789"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375C5F63" w14:textId="019D441B" w:rsidR="006579CC" w:rsidRPr="00F2771C" w:rsidRDefault="001628F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This study investigated </w:t>
      </w:r>
      <w:r w:rsidR="00A47760" w:rsidRPr="008077A3">
        <w:rPr>
          <w:rFonts w:ascii="Times New Roman" w:hAnsi="Times New Roman" w:cs="Times New Roman"/>
          <w:sz w:val="24"/>
          <w:szCs w:val="24"/>
          <w:lang w:val="en-US"/>
        </w:rPr>
        <w:t xml:space="preserve">whether </w:t>
      </w:r>
      <w:r w:rsidR="001C38B5" w:rsidRPr="008077A3">
        <w:rPr>
          <w:rFonts w:ascii="Times New Roman" w:hAnsi="Times New Roman" w:cs="Times New Roman"/>
          <w:sz w:val="24"/>
          <w:szCs w:val="24"/>
          <w:lang w:val="en-US"/>
        </w:rPr>
        <w:t xml:space="preserve">HR </w:t>
      </w:r>
      <w:r w:rsidR="00A47760" w:rsidRPr="008077A3">
        <w:rPr>
          <w:rFonts w:ascii="Times New Roman" w:hAnsi="Times New Roman" w:cs="Times New Roman"/>
          <w:sz w:val="24"/>
          <w:szCs w:val="24"/>
          <w:lang w:val="en-US"/>
        </w:rPr>
        <w:t xml:space="preserve">data collected from teacher-worn fitness trackers </w:t>
      </w:r>
      <w:r w:rsidR="00B64194" w:rsidRPr="008077A3">
        <w:rPr>
          <w:rFonts w:ascii="Times New Roman" w:hAnsi="Times New Roman" w:cs="Times New Roman"/>
          <w:sz w:val="24"/>
          <w:szCs w:val="24"/>
          <w:lang w:val="en-US"/>
        </w:rPr>
        <w:t>are suitable to explore</w:t>
      </w:r>
      <w:r w:rsidR="00A47760" w:rsidRPr="008077A3">
        <w:rPr>
          <w:rFonts w:ascii="Times New Roman" w:hAnsi="Times New Roman" w:cs="Times New Roman"/>
          <w:sz w:val="24"/>
          <w:szCs w:val="24"/>
          <w:lang w:val="en-US"/>
        </w:rPr>
        <w:t xml:space="preserve"> links with factors such as subjective stressor appraisal, or effects of teaching experience</w:t>
      </w:r>
      <w:r w:rsidR="00AA6721">
        <w:rPr>
          <w:rFonts w:ascii="Times New Roman" w:hAnsi="Times New Roman" w:cs="Times New Roman"/>
          <w:sz w:val="24"/>
          <w:szCs w:val="24"/>
          <w:lang w:val="en-US"/>
        </w:rPr>
        <w:t>,</w:t>
      </w:r>
      <w:r w:rsidR="00873025" w:rsidRPr="008077A3">
        <w:rPr>
          <w:rFonts w:ascii="Times New Roman" w:hAnsi="Times New Roman" w:cs="Times New Roman"/>
          <w:sz w:val="24"/>
          <w:szCs w:val="24"/>
          <w:lang w:val="en-US"/>
        </w:rPr>
        <w:t xml:space="preserve"> to</w:t>
      </w:r>
      <w:r w:rsidR="009E2866" w:rsidRPr="008077A3">
        <w:rPr>
          <w:rFonts w:ascii="Times New Roman" w:hAnsi="Times New Roman" w:cs="Times New Roman"/>
          <w:sz w:val="24"/>
          <w:szCs w:val="24"/>
          <w:lang w:val="en-US"/>
        </w:rPr>
        <w:t xml:space="preserve"> achieve a more profound comprehension of stressful </w:t>
      </w:r>
      <w:r w:rsidR="001C38B5" w:rsidRPr="008077A3">
        <w:rPr>
          <w:rFonts w:ascii="Times New Roman" w:hAnsi="Times New Roman" w:cs="Times New Roman"/>
          <w:sz w:val="24"/>
          <w:szCs w:val="24"/>
          <w:lang w:val="en-US"/>
        </w:rPr>
        <w:t xml:space="preserve">transactional processes </w:t>
      </w:r>
      <w:r w:rsidR="009E2866" w:rsidRPr="008077A3">
        <w:rPr>
          <w:rFonts w:ascii="Times New Roman" w:hAnsi="Times New Roman" w:cs="Times New Roman"/>
          <w:sz w:val="24"/>
          <w:szCs w:val="24"/>
          <w:lang w:val="en-US"/>
        </w:rPr>
        <w:t>occurring in the classroom</w:t>
      </w:r>
      <w:r w:rsidR="00B64194"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Our results suggest that </w:t>
      </w:r>
      <w:r w:rsidR="00275AE3" w:rsidRPr="008077A3">
        <w:rPr>
          <w:rFonts w:ascii="Times New Roman" w:hAnsi="Times New Roman" w:cs="Times New Roman"/>
          <w:sz w:val="24"/>
          <w:szCs w:val="24"/>
          <w:lang w:val="en-US"/>
        </w:rPr>
        <w:t xml:space="preserve">the widespread availability of HR data via fitness trackers presents opportunities for teachers to self-monitor stress levels for early intervention. Integrating fitness trackers into teacher training and everyday practice could offer valuable insights into </w:t>
      </w:r>
      <w:r w:rsidR="00AA6721">
        <w:rPr>
          <w:rFonts w:ascii="Times New Roman" w:hAnsi="Times New Roman" w:cs="Times New Roman"/>
          <w:sz w:val="24"/>
          <w:szCs w:val="24"/>
          <w:lang w:val="en-US"/>
        </w:rPr>
        <w:t xml:space="preserve">teacher </w:t>
      </w:r>
      <w:r w:rsidR="00275AE3" w:rsidRPr="008077A3">
        <w:rPr>
          <w:rFonts w:ascii="Times New Roman" w:hAnsi="Times New Roman" w:cs="Times New Roman"/>
          <w:sz w:val="24"/>
          <w:szCs w:val="24"/>
          <w:lang w:val="en-US"/>
        </w:rPr>
        <w:t>stress, facilitating the development of targeted interventions to support educator well-being</w:t>
      </w:r>
      <w:r w:rsidR="00DD1703" w:rsidRPr="008077A3">
        <w:rPr>
          <w:rFonts w:ascii="Times New Roman" w:hAnsi="Times New Roman" w:cs="Times New Roman"/>
          <w:sz w:val="24"/>
          <w:szCs w:val="24"/>
          <w:lang w:val="en-US"/>
        </w:rPr>
        <w:t xml:space="preserve">. </w:t>
      </w:r>
      <w:r w:rsidR="00275AE3" w:rsidRPr="008077A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01AE9FD5" w14:textId="13E5CF39"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 xml:space="preserve">APPENDIX </w:t>
      </w:r>
    </w:p>
    <w:p w14:paraId="233654AB"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765AF6FE" w14:textId="5ACF6768"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15-minute micro teaching unit. Note. The setting included three actors as the class (left) and a teacher (right).</w:t>
      </w:r>
    </w:p>
    <w:p w14:paraId="1AC25B12" w14:textId="77777777" w:rsidR="00D44633" w:rsidRPr="008077A3" w:rsidRDefault="00D44633" w:rsidP="003420F3">
      <w:pPr>
        <w:pStyle w:val="Beschriftung"/>
        <w:spacing w:line="480" w:lineRule="auto"/>
        <w:rPr>
          <w:rFonts w:ascii="Times New Roman" w:hAnsi="Times New Roman" w:cs="Times New Roman"/>
          <w:i w:val="0"/>
          <w:iCs w:val="0"/>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Pr="008077A3" w:rsidRDefault="00D44633" w:rsidP="003420F3">
      <w:pPr>
        <w:spacing w:line="480" w:lineRule="auto"/>
        <w:rPr>
          <w:rFonts w:ascii="Times New Roman" w:hAnsi="Times New Roman" w:cs="Times New Roman"/>
          <w:b/>
          <w:bCs/>
          <w:sz w:val="24"/>
          <w:szCs w:val="24"/>
          <w:lang w:val="en-US"/>
        </w:rPr>
      </w:pPr>
    </w:p>
    <w:p w14:paraId="21D63AFC"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32A18F78" w14:textId="77777777"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interview. Note. The experimenter and participant watched the previously taught unit on video.</w:t>
      </w:r>
    </w:p>
    <w:p w14:paraId="7B09B1BA"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eastAsia="Times New Roman" w:hAnsi="Times New Roman" w:cs="Times New Roman"/>
          <w:noProof/>
          <w:color w:val="000000"/>
          <w:sz w:val="24"/>
          <w:szCs w:val="24"/>
          <w:lang w:eastAsia="de-DE"/>
        </w:rPr>
        <w:lastRenderedPageBreak/>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59F68A3B"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t xml:space="preserve"> </w:t>
      </w:r>
      <w:commentRangeStart w:id="18"/>
      <w:commentRangeStart w:id="19"/>
      <w:commentRangeStart w:id="20"/>
      <w:r w:rsidRPr="008077A3">
        <w:rPr>
          <w:rFonts w:ascii="Times New Roman" w:hAnsi="Times New Roman" w:cs="Times New Roman"/>
          <w:noProof/>
          <w:sz w:val="24"/>
          <w:szCs w:val="24"/>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8"/>
      <w:r w:rsidRPr="008077A3">
        <w:rPr>
          <w:rStyle w:val="Kommentarzeichen"/>
          <w:rFonts w:ascii="Times New Roman" w:hAnsi="Times New Roman" w:cs="Times New Roman"/>
          <w:sz w:val="24"/>
          <w:szCs w:val="24"/>
        </w:rPr>
        <w:commentReference w:id="18"/>
      </w:r>
      <w:commentRangeEnd w:id="19"/>
      <w:r w:rsidR="00B7732B" w:rsidRPr="008077A3">
        <w:rPr>
          <w:rStyle w:val="Kommentarzeichen"/>
          <w:rFonts w:ascii="Times New Roman" w:hAnsi="Times New Roman" w:cs="Times New Roman"/>
          <w:sz w:val="24"/>
          <w:szCs w:val="24"/>
        </w:rPr>
        <w:commentReference w:id="19"/>
      </w:r>
      <w:commentRangeEnd w:id="20"/>
      <w:r w:rsidR="00345BCD">
        <w:rPr>
          <w:rStyle w:val="Kommentarzeichen"/>
        </w:rPr>
        <w:commentReference w:id="20"/>
      </w:r>
    </w:p>
    <w:p w14:paraId="6221D033"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rsidRPr="008077A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4-07-01T21:46:00Z" w:initials="DA">
    <w:p w14:paraId="2EA681EE" w14:textId="43E8BDC7" w:rsidR="00743EFA" w:rsidRPr="00743EFA" w:rsidRDefault="00743EFA">
      <w:pPr>
        <w:pStyle w:val="Kommentartext"/>
        <w:rPr>
          <w:lang w:val="en-US"/>
        </w:rPr>
      </w:pPr>
      <w:r>
        <w:rPr>
          <w:rStyle w:val="Kommentarzeichen"/>
        </w:rPr>
        <w:annotationRef/>
      </w:r>
      <w:r>
        <w:t xml:space="preserve">Das muss man noch anders ausdrücken. Kommt die Kritik von dir? Dann muss sie begründet werden. </w:t>
      </w:r>
      <w:proofErr w:type="spellStart"/>
      <w:r w:rsidRPr="00120BD8">
        <w:rPr>
          <w:lang w:val="en-US"/>
        </w:rPr>
        <w:t>Kommt</w:t>
      </w:r>
      <w:proofErr w:type="spellEnd"/>
      <w:r w:rsidRPr="00120BD8">
        <w:rPr>
          <w:lang w:val="en-US"/>
        </w:rPr>
        <w:t xml:space="preserve"> </w:t>
      </w:r>
      <w:proofErr w:type="spellStart"/>
      <w:r w:rsidRPr="00120BD8">
        <w:rPr>
          <w:lang w:val="en-US"/>
        </w:rPr>
        <w:t>sie</w:t>
      </w:r>
      <w:proofErr w:type="spellEnd"/>
      <w:r w:rsidRPr="00120BD8">
        <w:rPr>
          <w:lang w:val="en-US"/>
        </w:rPr>
        <w:t xml:space="preserve"> von </w:t>
      </w:r>
      <w:proofErr w:type="spellStart"/>
      <w:r w:rsidRPr="00120BD8">
        <w:rPr>
          <w:lang w:val="en-US"/>
        </w:rPr>
        <w:t>Obbarius</w:t>
      </w:r>
      <w:proofErr w:type="spellEnd"/>
      <w:r w:rsidRPr="00120BD8">
        <w:rPr>
          <w:lang w:val="en-US"/>
        </w:rPr>
        <w:t xml:space="preserve">? </w:t>
      </w:r>
      <w:r w:rsidRPr="00743EFA">
        <w:rPr>
          <w:lang w:val="en-US"/>
        </w:rPr>
        <w:t xml:space="preserve">Dann </w:t>
      </w:r>
      <w:proofErr w:type="spellStart"/>
      <w:r w:rsidRPr="00743EFA">
        <w:rPr>
          <w:lang w:val="en-US"/>
        </w:rPr>
        <w:t>lieber</w:t>
      </w:r>
      <w:proofErr w:type="spellEnd"/>
      <w:r w:rsidRPr="00743EFA">
        <w:rPr>
          <w:lang w:val="en-US"/>
        </w:rPr>
        <w:t xml:space="preserve"> </w:t>
      </w:r>
      <w:proofErr w:type="spellStart"/>
      <w:r w:rsidRPr="00743EFA">
        <w:rPr>
          <w:lang w:val="en-US"/>
        </w:rPr>
        <w:t>gleich</w:t>
      </w:r>
      <w:proofErr w:type="spellEnd"/>
      <w:r w:rsidRPr="00743EFA">
        <w:rPr>
          <w:lang w:val="en-US"/>
        </w:rPr>
        <w:t xml:space="preserve"> </w:t>
      </w:r>
      <w:proofErr w:type="spellStart"/>
      <w:r w:rsidRPr="00743EFA">
        <w:rPr>
          <w:lang w:val="en-US"/>
        </w:rPr>
        <w:t>sos</w:t>
      </w:r>
      <w:proofErr w:type="spellEnd"/>
      <w:r w:rsidRPr="00743EFA">
        <w:rPr>
          <w:lang w:val="en-US"/>
        </w:rPr>
        <w:t xml:space="preserve"> </w:t>
      </w:r>
      <w:proofErr w:type="spellStart"/>
      <w:r w:rsidRPr="00743EFA">
        <w:rPr>
          <w:lang w:val="en-US"/>
        </w:rPr>
        <w:t>chrieben</w:t>
      </w:r>
      <w:proofErr w:type="spellEnd"/>
      <w:r w:rsidRPr="00743EFA">
        <w:rPr>
          <w:lang w:val="en-US"/>
        </w:rPr>
        <w:t xml:space="preserve">, </w:t>
      </w:r>
      <w:proofErr w:type="spellStart"/>
      <w:r w:rsidRPr="00743EFA">
        <w:rPr>
          <w:lang w:val="en-US"/>
        </w:rPr>
        <w:t>z.B.</w:t>
      </w:r>
      <w:proofErr w:type="spellEnd"/>
      <w:r w:rsidRPr="00743EFA">
        <w:rPr>
          <w:lang w:val="en-US"/>
        </w:rPr>
        <w:t xml:space="preserve"> As </w:t>
      </w:r>
      <w:proofErr w:type="spellStart"/>
      <w:r w:rsidRPr="00743EFA">
        <w:rPr>
          <w:lang w:val="en-US"/>
        </w:rPr>
        <w:t>Obbariaous</w:t>
      </w:r>
      <w:proofErr w:type="spellEnd"/>
      <w:r w:rsidRPr="00743EFA">
        <w:rPr>
          <w:lang w:val="en-US"/>
        </w:rPr>
        <w:t xml:space="preserve"> (2021) has </w:t>
      </w:r>
      <w:proofErr w:type="spellStart"/>
      <w:r w:rsidRPr="00743EFA">
        <w:rPr>
          <w:lang w:val="en-US"/>
        </w:rPr>
        <w:t>critcized</w:t>
      </w:r>
      <w:proofErr w:type="spellEnd"/>
      <w:r w:rsidRPr="00743EFA">
        <w:rPr>
          <w:lang w:val="en-US"/>
        </w:rPr>
        <w:t xml:space="preserve"> in his review</w:t>
      </w:r>
      <w:r>
        <w:rPr>
          <w:lang w:val="en-US"/>
        </w:rPr>
        <w:t xml:space="preserve"> of …., studies often </w:t>
      </w:r>
      <w:proofErr w:type="spellStart"/>
      <w:r>
        <w:rPr>
          <w:lang w:val="en-US"/>
        </w:rPr>
        <w:t>overllok</w:t>
      </w:r>
      <w:proofErr w:type="spellEnd"/>
      <w:r>
        <w:rPr>
          <w:lang w:val="en-US"/>
        </w:rPr>
        <w:t xml:space="preserve"> the complexity….</w:t>
      </w:r>
    </w:p>
  </w:comment>
  <w:comment w:id="1" w:author="Deiglmayr, Anne" w:date="2024-07-01T21:50:00Z" w:initials="DA">
    <w:p w14:paraId="08647C47" w14:textId="0FA89986" w:rsidR="00743EFA" w:rsidRPr="00743EFA" w:rsidRDefault="00743EFA">
      <w:pPr>
        <w:pStyle w:val="Kommentartext"/>
        <w:rPr>
          <w:lang w:val="en-US"/>
        </w:rPr>
      </w:pPr>
      <w:r>
        <w:rPr>
          <w:rStyle w:val="Kommentarzeichen"/>
        </w:rPr>
        <w:annotationRef/>
      </w:r>
      <w:proofErr w:type="spellStart"/>
      <w:r w:rsidRPr="00743EFA">
        <w:rPr>
          <w:lang w:val="en-US"/>
        </w:rPr>
        <w:t>Vielleicht</w:t>
      </w:r>
      <w:proofErr w:type="spellEnd"/>
      <w:r w:rsidRPr="00743EFA">
        <w:rPr>
          <w:lang w:val="en-US"/>
        </w:rPr>
        <w:t xml:space="preserve"> </w:t>
      </w:r>
      <w:proofErr w:type="spellStart"/>
      <w:r w:rsidRPr="00743EFA">
        <w:rPr>
          <w:lang w:val="en-US"/>
        </w:rPr>
        <w:t>einfach</w:t>
      </w:r>
      <w:proofErr w:type="spellEnd"/>
      <w:r w:rsidRPr="00743EFA">
        <w:rPr>
          <w:lang w:val="en-US"/>
        </w:rPr>
        <w:t xml:space="preserve"> </w:t>
      </w:r>
      <w:proofErr w:type="spellStart"/>
      <w:r w:rsidRPr="00743EFA">
        <w:rPr>
          <w:lang w:val="en-US"/>
        </w:rPr>
        <w:t>argumentieren</w:t>
      </w:r>
      <w:proofErr w:type="spellEnd"/>
      <w:r w:rsidRPr="00743EFA">
        <w:rPr>
          <w:lang w:val="en-US"/>
        </w:rPr>
        <w:t xml:space="preserve">: such expertise is developed during a </w:t>
      </w:r>
      <w:proofErr w:type="spellStart"/>
      <w:proofErr w:type="gramStart"/>
      <w:r w:rsidRPr="00743EFA">
        <w:rPr>
          <w:lang w:val="en-US"/>
        </w:rPr>
        <w:t>teachers</w:t>
      </w:r>
      <w:proofErr w:type="gramEnd"/>
      <w:r w:rsidRPr="00743EFA">
        <w:rPr>
          <w:lang w:val="en-US"/>
        </w:rPr>
        <w:t>´car</w:t>
      </w:r>
      <w:r>
        <w:rPr>
          <w:lang w:val="en-US"/>
        </w:rPr>
        <w:t>eer</w:t>
      </w:r>
      <w:proofErr w:type="spellEnd"/>
      <w:r>
        <w:rPr>
          <w:lang w:val="en-US"/>
        </w:rPr>
        <w:t>, so that, ideally, professional experience leads to an increase in coping strategies, and less stress in reaction to everyday hazzles such as classroom reactions</w:t>
      </w:r>
    </w:p>
  </w:comment>
  <w:comment w:id="2" w:author="Deiglmayr, Anne" w:date="2024-07-01T21:50:00Z" w:initials="DA">
    <w:p w14:paraId="77E241CC" w14:textId="682256B0" w:rsidR="00743EFA" w:rsidRDefault="00743EFA">
      <w:pPr>
        <w:pStyle w:val="Kommentartext"/>
      </w:pPr>
      <w:r>
        <w:rPr>
          <w:rStyle w:val="Kommentarzeichen"/>
        </w:rPr>
        <w:annotationRef/>
      </w:r>
      <w:r>
        <w:t>Welche Relevanz hat diese Studie für uns?</w:t>
      </w:r>
    </w:p>
  </w:comment>
  <w:comment w:id="5" w:author="Lotz, Christin" w:date="2024-05-27T18:46:00Z" w:initials="LC">
    <w:p w14:paraId="780F0125" w14:textId="655FF514" w:rsidR="002E604C" w:rsidRDefault="002E604C">
      <w:pPr>
        <w:pStyle w:val="Kommentartext"/>
      </w:pPr>
      <w:r>
        <w:rPr>
          <w:rStyle w:val="Kommentarzeichen"/>
        </w:rPr>
        <w:annotationRef/>
      </w:r>
      <w:r>
        <w:t xml:space="preserve">Eventuell kann hier eine weitere Fußnote nicht schaden, warum wir hier </w:t>
      </w:r>
      <w:proofErr w:type="spellStart"/>
      <w:r>
        <w:t>mean</w:t>
      </w:r>
      <w:proofErr w:type="spellEnd"/>
      <w:r>
        <w:t xml:space="preserve"> HRs nehmen und nicht Mean </w:t>
      </w:r>
      <w:proofErr w:type="spellStart"/>
      <w:r>
        <w:t>INtercepts</w:t>
      </w:r>
      <w:proofErr w:type="spellEnd"/>
      <w:r>
        <w:t>.</w:t>
      </w:r>
    </w:p>
  </w:comment>
  <w:comment w:id="6" w:author="Mandy Klatt" w:date="2024-06-03T14:30:00Z" w:initials="MK">
    <w:p w14:paraId="359708F0" w14:textId="7052E957" w:rsidR="00E456AE" w:rsidRDefault="00E456AE">
      <w:pPr>
        <w:pStyle w:val="Kommentartext"/>
      </w:pPr>
      <w:r>
        <w:rPr>
          <w:rStyle w:val="Kommentarzeichen"/>
        </w:rPr>
        <w:annotationRef/>
      </w:r>
      <w:r w:rsidR="004E2D1A">
        <w:t xml:space="preserve">Siehe Fußnote: </w:t>
      </w:r>
      <w:r w:rsidR="001D508B">
        <w:t>Weil wir die</w:t>
      </w:r>
      <w:r w:rsidR="008A3098">
        <w:t xml:space="preserve"> </w:t>
      </w:r>
      <w:r w:rsidR="00484B51">
        <w:t xml:space="preserve">mittlere </w:t>
      </w:r>
      <w:proofErr w:type="spellStart"/>
      <w:r w:rsidR="008A3098">
        <w:t>std.</w:t>
      </w:r>
      <w:proofErr w:type="spellEnd"/>
      <w:r w:rsidR="008A3098">
        <w:t xml:space="preserve"> </w:t>
      </w:r>
      <w:r w:rsidR="001D508B">
        <w:t xml:space="preserve">HR </w:t>
      </w:r>
      <w:r w:rsidR="00484B51">
        <w:t xml:space="preserve">(also die HR </w:t>
      </w:r>
      <w:r w:rsidR="001D508B">
        <w:t>„in der Mitte“</w:t>
      </w:r>
      <w:r w:rsidR="00484B51">
        <w:t>)</w:t>
      </w:r>
      <w:r w:rsidR="008A3098">
        <w:t xml:space="preserve"> </w:t>
      </w:r>
      <w:r w:rsidR="001D508B">
        <w:t xml:space="preserve">der Intervalle </w:t>
      </w:r>
      <w:r w:rsidR="008A3098">
        <w:t>erklären wollen und nicht die HR zu Beginn des Intervalls (x = 0)</w:t>
      </w:r>
      <w:r w:rsidR="00DE19DA">
        <w:t>?</w:t>
      </w:r>
    </w:p>
  </w:comment>
  <w:comment w:id="7" w:author="Mandy Klatt" w:date="2024-06-03T16:39:00Z" w:initials="MK">
    <w:p w14:paraId="620D00AE" w14:textId="77777777" w:rsidR="007267D5" w:rsidRDefault="007267D5">
      <w:pPr>
        <w:pStyle w:val="Kommentartext"/>
      </w:pPr>
      <w:r>
        <w:rPr>
          <w:rStyle w:val="Kommentarzeichen"/>
        </w:rPr>
        <w:annotationRef/>
      </w:r>
      <w:r>
        <w:t xml:space="preserve">Wir haben hier keine </w:t>
      </w:r>
      <w:proofErr w:type="spellStart"/>
      <w:r>
        <w:t>Slopes</w:t>
      </w:r>
      <w:proofErr w:type="spellEnd"/>
      <w:r>
        <w:t xml:space="preserve">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w:t>
      </w:r>
      <w:proofErr w:type="spellStart"/>
      <w:r>
        <w:t>unstd</w:t>
      </w:r>
      <w:proofErr w:type="spellEnd"/>
      <w:r>
        <w:t xml:space="preserve">. vs. </w:t>
      </w:r>
      <w:proofErr w:type="spellStart"/>
      <w:r>
        <w:t>std.</w:t>
      </w:r>
      <w:proofErr w:type="spellEnd"/>
      <w:r>
        <w:t>). Auch hier haben wir unterschiedliche Messzeitpunkte, wann die HR gemessen wurde.</w:t>
      </w:r>
    </w:p>
  </w:comment>
  <w:comment w:id="8" w:author="Deiglmayr, Anne" w:date="2024-07-01T22:32:00Z" w:initials="DA">
    <w:p w14:paraId="07563711" w14:textId="269F578B" w:rsidR="00F5610F" w:rsidRDefault="00F5610F">
      <w:pPr>
        <w:pStyle w:val="Kommentartext"/>
      </w:pPr>
      <w:r>
        <w:rPr>
          <w:rStyle w:val="Kommentarzeichen"/>
        </w:rPr>
        <w:annotationRef/>
      </w:r>
      <w:r>
        <w:t xml:space="preserve">Eigentlich sind die Daten in Tab 4 alle drin, und den </w:t>
      </w:r>
      <w:proofErr w:type="spellStart"/>
      <w:r>
        <w:t>overall</w:t>
      </w:r>
      <w:proofErr w:type="spellEnd"/>
      <w:r>
        <w:t xml:space="preserve"> Trend sieht man in Fig. 3. Vielleicht lassen wir Fig. 5 am besten ganz raus? Christin, was meinst du?</w:t>
      </w:r>
    </w:p>
  </w:comment>
  <w:comment w:id="9" w:author="Deiglmayr, Anne" w:date="2024-07-01T22:39:00Z" w:initials="DA">
    <w:p w14:paraId="1F831406" w14:textId="1AEF481F" w:rsidR="00A64DB1" w:rsidRDefault="00A64DB1">
      <w:pPr>
        <w:pStyle w:val="Kommentartext"/>
      </w:pPr>
      <w:r>
        <w:rPr>
          <w:rStyle w:val="Kommentarzeichen"/>
        </w:rPr>
        <w:annotationRef/>
      </w:r>
      <w:r>
        <w:t xml:space="preserve">Eine </w:t>
      </w:r>
      <w:proofErr w:type="spellStart"/>
      <w:r>
        <w:t>Reviewerfrage</w:t>
      </w:r>
      <w:proofErr w:type="spellEnd"/>
      <w:r>
        <w:t>, die ich mir gut vorstellen könnte, könnte sein, warum wir denn nicht auf Ebene einzelner Störungen die HR-Reaktion analysiert haben. Das können wir für die Revision lassen, aber vielleicht kannst du ja auch schon in ein paar Sätzen schreiben, warum da nicht sinnvoll ist?</w:t>
      </w:r>
    </w:p>
  </w:comment>
  <w:comment w:id="10" w:author="Deiglmayr, Anne" w:date="2024-07-01T22:45:00Z" w:initials="DA">
    <w:p w14:paraId="3377C383" w14:textId="47B853FD" w:rsidR="00BD5738" w:rsidRDefault="00BD5738">
      <w:pPr>
        <w:pStyle w:val="Kommentartext"/>
      </w:pPr>
      <w:r>
        <w:rPr>
          <w:rStyle w:val="Kommentarzeichen"/>
        </w:rPr>
        <w:annotationRef/>
      </w:r>
      <w:r>
        <w:t>Das ist aber doch noch einmal ein anderer Punkt, oder? Der passt hier nicht so ganz….</w:t>
      </w:r>
    </w:p>
  </w:comment>
  <w:comment w:id="11" w:author="Deiglmayr, Anne" w:date="2024-07-01T22:46:00Z" w:initials="DA">
    <w:p w14:paraId="67116562" w14:textId="36CD7498" w:rsidR="00BD5738" w:rsidRDefault="00BD5738">
      <w:pPr>
        <w:pStyle w:val="Kommentartext"/>
      </w:pPr>
      <w:r>
        <w:rPr>
          <w:rStyle w:val="Kommentarzeichen"/>
        </w:rPr>
        <w:annotationRef/>
      </w:r>
      <w:r>
        <w:t xml:space="preserve">Das würde ich eher nach oben in den theorieteil verschieben, zum Punkt </w:t>
      </w:r>
      <w:proofErr w:type="spellStart"/>
      <w:r>
        <w:t>experience</w:t>
      </w:r>
      <w:proofErr w:type="spellEnd"/>
      <w:r>
        <w:t xml:space="preserve"> / </w:t>
      </w:r>
      <w:proofErr w:type="spellStart"/>
      <w:r>
        <w:t>expertise</w:t>
      </w:r>
      <w:proofErr w:type="spellEnd"/>
      <w:r>
        <w:t xml:space="preserve">, denn da </w:t>
      </w:r>
      <w:proofErr w:type="gramStart"/>
      <w:r>
        <w:t>fehlt  noch</w:t>
      </w:r>
      <w:proofErr w:type="gramEnd"/>
      <w:r>
        <w:t xml:space="preserve"> ein bisschen Input.</w:t>
      </w:r>
    </w:p>
  </w:comment>
  <w:comment w:id="12" w:author="Deiglmayr, Anne" w:date="2024-07-01T22:48:00Z" w:initials="DA">
    <w:p w14:paraId="02FEC057" w14:textId="04D269E5" w:rsidR="00BD5738" w:rsidRDefault="00BD5738">
      <w:pPr>
        <w:pStyle w:val="Kommentartext"/>
      </w:pPr>
      <w:r>
        <w:rPr>
          <w:rStyle w:val="Kommentarzeichen"/>
        </w:rPr>
        <w:annotationRef/>
      </w:r>
      <w:r>
        <w:t>Wie erklären wir eigentlich das?</w:t>
      </w:r>
    </w:p>
  </w:comment>
  <w:comment w:id="13" w:author="Deiglmayr, Anne" w:date="2024-07-01T22:50:00Z" w:initials="DA">
    <w:p w14:paraId="1A088744" w14:textId="5EF7FDF3" w:rsidR="00BD5738" w:rsidRDefault="00BD5738">
      <w:pPr>
        <w:pStyle w:val="Kommentartext"/>
      </w:pPr>
      <w:r>
        <w:rPr>
          <w:rStyle w:val="Kommentarzeichen"/>
        </w:rPr>
        <w:annotationRef/>
      </w:r>
      <w:r>
        <w:t>Haben sie nur Frauen untersucht, oder galt dieser Befund nur für Frauen?</w:t>
      </w:r>
    </w:p>
  </w:comment>
  <w:comment w:id="14" w:author="Mandy Klatt" w:date="2024-07-02T10:25:00Z" w:initials="MK">
    <w:p w14:paraId="2446C9D8" w14:textId="1C54D214" w:rsidR="00F2771C" w:rsidRDefault="00F2771C">
      <w:pPr>
        <w:pStyle w:val="Kommentartext"/>
      </w:pPr>
      <w:r>
        <w:rPr>
          <w:rStyle w:val="Kommentarzeichen"/>
        </w:rPr>
        <w:annotationRef/>
      </w:r>
      <w:r>
        <w:t>Sie haben nur Frauen untersucht.</w:t>
      </w:r>
    </w:p>
  </w:comment>
  <w:comment w:id="15" w:author="Deiglmayr, Anne" w:date="2024-07-01T23:20:00Z" w:initials="DA">
    <w:p w14:paraId="5E43E6F9" w14:textId="7E03992B" w:rsidR="00D126D1" w:rsidRDefault="00D126D1">
      <w:pPr>
        <w:pStyle w:val="Kommentartext"/>
      </w:pPr>
      <w:r>
        <w:rPr>
          <w:rStyle w:val="Kommentarzeichen"/>
        </w:rPr>
        <w:annotationRef/>
      </w:r>
      <w:r>
        <w:t xml:space="preserve">Stimmt das? Oder woran lag das mit der niedrigeren </w:t>
      </w:r>
      <w:proofErr w:type="spellStart"/>
      <w:r>
        <w:t>sampling</w:t>
      </w:r>
      <w:proofErr w:type="spellEnd"/>
      <w:r>
        <w:t xml:space="preserve"> rate?</w:t>
      </w:r>
    </w:p>
  </w:comment>
  <w:comment w:id="18"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19"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 w:id="20" w:author="Deiglmayr, Anne" w:date="2024-07-01T23:27:00Z" w:initials="DA">
    <w:p w14:paraId="132E58ED" w14:textId="67CEEE4E" w:rsidR="00345BCD" w:rsidRDefault="00345BCD">
      <w:pPr>
        <w:pStyle w:val="Kommentartext"/>
      </w:pPr>
      <w:r>
        <w:rPr>
          <w:rStyle w:val="Kommentarzeichen"/>
        </w:rPr>
        <w:annotationRef/>
      </w:r>
      <w:r>
        <w:t>Ich würde auf diese Figure ganz verzichten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A681EE" w15:done="0"/>
  <w15:commentEx w15:paraId="08647C47" w15:paraIdParent="2EA681EE" w15:done="0"/>
  <w15:commentEx w15:paraId="77E241CC" w15:done="0"/>
  <w15:commentEx w15:paraId="780F0125" w15:done="1"/>
  <w15:commentEx w15:paraId="359708F0" w15:paraIdParent="780F0125" w15:done="1"/>
  <w15:commentEx w15:paraId="43CD2865" w15:done="0"/>
  <w15:commentEx w15:paraId="07563711" w15:paraIdParent="43CD2865" w15:done="0"/>
  <w15:commentEx w15:paraId="1F831406" w15:done="0"/>
  <w15:commentEx w15:paraId="3377C383" w15:done="0"/>
  <w15:commentEx w15:paraId="67116562" w15:done="0"/>
  <w15:commentEx w15:paraId="02FEC057" w15:done="0"/>
  <w15:commentEx w15:paraId="1A088744" w15:done="0"/>
  <w15:commentEx w15:paraId="2446C9D8" w15:paraIdParent="1A088744" w15:done="0"/>
  <w15:commentEx w15:paraId="5E43E6F9" w15:done="0"/>
  <w15:commentEx w15:paraId="5AF8C65B" w15:done="0"/>
  <w15:commentEx w15:paraId="6BF4F6EF" w15:paraIdParent="5AF8C65B" w15:done="0"/>
  <w15:commentEx w15:paraId="132E58ED"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DA23C" w16cex:dateUtc="2024-07-01T19:46:00Z"/>
  <w16cex:commentExtensible w16cex:durableId="2A2DA343" w16cex:dateUtc="2024-07-01T19:50:00Z"/>
  <w16cex:commentExtensible w16cex:durableId="2A2DA30C" w16cex:dateUtc="2024-07-01T19:50:00Z"/>
  <w16cex:commentExtensible w16cex:durableId="29FF539D" w16cex:dateUtc="2024-05-27T16:46:00Z"/>
  <w16cex:commentExtensible w16cex:durableId="2A085217" w16cex:dateUtc="2024-06-03T12:30:00Z"/>
  <w16cex:commentExtensible w16cex:durableId="2A08703D" w16cex:dateUtc="2024-06-03T14:39:00Z"/>
  <w16cex:commentExtensible w16cex:durableId="2A2DACED" w16cex:dateUtc="2024-07-01T20:32:00Z"/>
  <w16cex:commentExtensible w16cex:durableId="2A2DAEB6" w16cex:dateUtc="2024-07-01T20:39:00Z"/>
  <w16cex:commentExtensible w16cex:durableId="2A2DB00F" w16cex:dateUtc="2024-07-01T20:45:00Z"/>
  <w16cex:commentExtensible w16cex:durableId="2A2DB05F" w16cex:dateUtc="2024-07-01T20:46:00Z"/>
  <w16cex:commentExtensible w16cex:durableId="2A2DB0A8" w16cex:dateUtc="2024-07-01T20:48:00Z"/>
  <w16cex:commentExtensible w16cex:durableId="2A2DB14B" w16cex:dateUtc="2024-07-01T20:50:00Z"/>
  <w16cex:commentExtensible w16cex:durableId="2A2E5408" w16cex:dateUtc="2024-07-02T08:25:00Z"/>
  <w16cex:commentExtensible w16cex:durableId="2A2DB83B" w16cex:dateUtc="2024-07-01T21:20:00Z"/>
  <w16cex:commentExtensible w16cex:durableId="682390F9" w16cex:dateUtc="2023-11-15T09:15:00Z"/>
  <w16cex:commentExtensible w16cex:durableId="2A2DB9DF" w16cex:dateUtc="2024-07-01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A681EE" w16cid:durableId="2A2DA23C"/>
  <w16cid:commentId w16cid:paraId="08647C47" w16cid:durableId="2A2DA343"/>
  <w16cid:commentId w16cid:paraId="77E241CC" w16cid:durableId="2A2DA30C"/>
  <w16cid:commentId w16cid:paraId="780F0125" w16cid:durableId="29FF539D"/>
  <w16cid:commentId w16cid:paraId="359708F0" w16cid:durableId="2A085217"/>
  <w16cid:commentId w16cid:paraId="43CD2865" w16cid:durableId="2A08703D"/>
  <w16cid:commentId w16cid:paraId="07563711" w16cid:durableId="2A2DACED"/>
  <w16cid:commentId w16cid:paraId="1F831406" w16cid:durableId="2A2DAEB6"/>
  <w16cid:commentId w16cid:paraId="3377C383" w16cid:durableId="2A2DB00F"/>
  <w16cid:commentId w16cid:paraId="67116562" w16cid:durableId="2A2DB05F"/>
  <w16cid:commentId w16cid:paraId="02FEC057" w16cid:durableId="2A2DB0A8"/>
  <w16cid:commentId w16cid:paraId="1A088744" w16cid:durableId="2A2DB14B"/>
  <w16cid:commentId w16cid:paraId="2446C9D8" w16cid:durableId="2A2E5408"/>
  <w16cid:commentId w16cid:paraId="5E43E6F9" w16cid:durableId="2A2DB83B"/>
  <w16cid:commentId w16cid:paraId="5AF8C65B" w16cid:durableId="682390F9"/>
  <w16cid:commentId w16cid:paraId="6BF4F6EF" w16cid:durableId="29B92E26"/>
  <w16cid:commentId w16cid:paraId="132E58ED" w16cid:durableId="2A2DB9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12EDB" w14:textId="77777777" w:rsidR="00C1312C" w:rsidRDefault="00C1312C" w:rsidP="006C02A6">
      <w:pPr>
        <w:spacing w:after="0" w:line="240" w:lineRule="auto"/>
      </w:pPr>
      <w:r>
        <w:separator/>
      </w:r>
    </w:p>
  </w:endnote>
  <w:endnote w:type="continuationSeparator" w:id="0">
    <w:p w14:paraId="5152EF01" w14:textId="77777777" w:rsidR="00C1312C" w:rsidRDefault="00C1312C"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E17F3" w14:textId="77777777" w:rsidR="00C1312C" w:rsidRDefault="00C1312C" w:rsidP="006C02A6">
      <w:pPr>
        <w:spacing w:after="0" w:line="240" w:lineRule="auto"/>
      </w:pPr>
      <w:r>
        <w:separator/>
      </w:r>
    </w:p>
  </w:footnote>
  <w:footnote w:type="continuationSeparator" w:id="0">
    <w:p w14:paraId="64912316" w14:textId="77777777" w:rsidR="00C1312C" w:rsidRDefault="00C1312C"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4"/>
  </w:num>
  <w:num w:numId="2">
    <w:abstractNumId w:val="24"/>
  </w:num>
  <w:num w:numId="3">
    <w:abstractNumId w:val="2"/>
  </w:num>
  <w:num w:numId="4">
    <w:abstractNumId w:val="9"/>
  </w:num>
  <w:num w:numId="5">
    <w:abstractNumId w:val="8"/>
  </w:num>
  <w:num w:numId="6">
    <w:abstractNumId w:val="31"/>
  </w:num>
  <w:num w:numId="7">
    <w:abstractNumId w:val="22"/>
  </w:num>
  <w:num w:numId="8">
    <w:abstractNumId w:val="7"/>
  </w:num>
  <w:num w:numId="9">
    <w:abstractNumId w:val="23"/>
  </w:num>
  <w:num w:numId="10">
    <w:abstractNumId w:val="19"/>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32"/>
    <w:lvlOverride w:ilvl="0">
      <w:lvl w:ilvl="0">
        <w:numFmt w:val="decimal"/>
        <w:lvlText w:val="%1."/>
        <w:lvlJc w:val="left"/>
      </w:lvl>
    </w:lvlOverride>
  </w:num>
  <w:num w:numId="14">
    <w:abstractNumId w:val="33"/>
  </w:num>
  <w:num w:numId="15">
    <w:abstractNumId w:val="29"/>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4"/>
  </w:num>
  <w:num w:numId="20">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2"/>
  </w:num>
  <w:num w:numId="24">
    <w:abstractNumId w:val="30"/>
  </w:num>
  <w:num w:numId="25">
    <w:abstractNumId w:val="25"/>
  </w:num>
  <w:num w:numId="26">
    <w:abstractNumId w:val="13"/>
  </w:num>
  <w:num w:numId="27">
    <w:abstractNumId w:val="17"/>
  </w:num>
  <w:num w:numId="28">
    <w:abstractNumId w:val="5"/>
  </w:num>
  <w:num w:numId="29">
    <w:abstractNumId w:val="20"/>
  </w:num>
  <w:num w:numId="30">
    <w:abstractNumId w:val="0"/>
  </w:num>
  <w:num w:numId="31">
    <w:abstractNumId w:val="6"/>
  </w:num>
  <w:num w:numId="32">
    <w:abstractNumId w:val="18"/>
  </w:num>
  <w:num w:numId="33">
    <w:abstractNumId w:val="26"/>
  </w:num>
  <w:num w:numId="34">
    <w:abstractNumId w:val="3"/>
  </w:num>
  <w:num w:numId="35">
    <w:abstractNumId w:val="28"/>
  </w:num>
  <w:num w:numId="36">
    <w:abstractNumId w:val="27"/>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Lotz, Christin">
    <w15:presenceInfo w15:providerId="AD" w15:userId="S-1-5-21-2361800232-213331468-3115616407-311662"/>
  </w15:person>
  <w15:person w15:author="Mandy Klatt">
    <w15:presenceInfo w15:providerId="Windows Live" w15:userId="505858402c07da9d"/>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204"/>
    <w:rsid w:val="00055AF7"/>
    <w:rsid w:val="00055D6B"/>
    <w:rsid w:val="00056442"/>
    <w:rsid w:val="00057222"/>
    <w:rsid w:val="000603A4"/>
    <w:rsid w:val="0006091A"/>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6EC"/>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B7E56"/>
    <w:rsid w:val="000C1464"/>
    <w:rsid w:val="000C1DA2"/>
    <w:rsid w:val="000C2DD9"/>
    <w:rsid w:val="000C2ED0"/>
    <w:rsid w:val="000C313E"/>
    <w:rsid w:val="000C398F"/>
    <w:rsid w:val="000C3C5B"/>
    <w:rsid w:val="000C5623"/>
    <w:rsid w:val="000C59EC"/>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2EAC"/>
    <w:rsid w:val="00153851"/>
    <w:rsid w:val="0015391E"/>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207F"/>
    <w:rsid w:val="00172A49"/>
    <w:rsid w:val="0017307B"/>
    <w:rsid w:val="00173A63"/>
    <w:rsid w:val="00174E10"/>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A94"/>
    <w:rsid w:val="00194D31"/>
    <w:rsid w:val="00194EC6"/>
    <w:rsid w:val="001963D4"/>
    <w:rsid w:val="001968F5"/>
    <w:rsid w:val="00197123"/>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A3E"/>
    <w:rsid w:val="00207D48"/>
    <w:rsid w:val="0021037D"/>
    <w:rsid w:val="00210492"/>
    <w:rsid w:val="002106F4"/>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B7B5A"/>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F2B"/>
    <w:rsid w:val="002C77EC"/>
    <w:rsid w:val="002C7EC4"/>
    <w:rsid w:val="002D0013"/>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BCD"/>
    <w:rsid w:val="00345EDA"/>
    <w:rsid w:val="00345FA4"/>
    <w:rsid w:val="003464B4"/>
    <w:rsid w:val="0034678A"/>
    <w:rsid w:val="00346A9D"/>
    <w:rsid w:val="00346B4C"/>
    <w:rsid w:val="00347B4A"/>
    <w:rsid w:val="00347DBE"/>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25F0"/>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53A0"/>
    <w:rsid w:val="003B582C"/>
    <w:rsid w:val="003B58B9"/>
    <w:rsid w:val="003B5F06"/>
    <w:rsid w:val="003B5F4B"/>
    <w:rsid w:val="003B6256"/>
    <w:rsid w:val="003B631E"/>
    <w:rsid w:val="003B70E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16E9"/>
    <w:rsid w:val="0042295E"/>
    <w:rsid w:val="0042301B"/>
    <w:rsid w:val="00425BEE"/>
    <w:rsid w:val="00426029"/>
    <w:rsid w:val="00426F06"/>
    <w:rsid w:val="00427762"/>
    <w:rsid w:val="004279E4"/>
    <w:rsid w:val="00427DE2"/>
    <w:rsid w:val="0043036A"/>
    <w:rsid w:val="00430951"/>
    <w:rsid w:val="00431302"/>
    <w:rsid w:val="004313C5"/>
    <w:rsid w:val="00431CFB"/>
    <w:rsid w:val="00433007"/>
    <w:rsid w:val="00433240"/>
    <w:rsid w:val="0043395E"/>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4A69"/>
    <w:rsid w:val="004552BF"/>
    <w:rsid w:val="004552D8"/>
    <w:rsid w:val="004553B4"/>
    <w:rsid w:val="00455E0B"/>
    <w:rsid w:val="004571BF"/>
    <w:rsid w:val="00460F11"/>
    <w:rsid w:val="004611A6"/>
    <w:rsid w:val="0046154C"/>
    <w:rsid w:val="00462906"/>
    <w:rsid w:val="004632FD"/>
    <w:rsid w:val="00464312"/>
    <w:rsid w:val="00464493"/>
    <w:rsid w:val="004646C4"/>
    <w:rsid w:val="0046475E"/>
    <w:rsid w:val="00464826"/>
    <w:rsid w:val="00464BD7"/>
    <w:rsid w:val="00465783"/>
    <w:rsid w:val="004661AE"/>
    <w:rsid w:val="00466A67"/>
    <w:rsid w:val="0046703E"/>
    <w:rsid w:val="004673F3"/>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3A0"/>
    <w:rsid w:val="0049171D"/>
    <w:rsid w:val="0049274F"/>
    <w:rsid w:val="00492F13"/>
    <w:rsid w:val="00493117"/>
    <w:rsid w:val="0049373B"/>
    <w:rsid w:val="0049472F"/>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CA0"/>
    <w:rsid w:val="00527F9B"/>
    <w:rsid w:val="00530497"/>
    <w:rsid w:val="00531813"/>
    <w:rsid w:val="00531A30"/>
    <w:rsid w:val="00531BC0"/>
    <w:rsid w:val="005323B8"/>
    <w:rsid w:val="00532579"/>
    <w:rsid w:val="00532C18"/>
    <w:rsid w:val="00535128"/>
    <w:rsid w:val="005355C0"/>
    <w:rsid w:val="005357FD"/>
    <w:rsid w:val="00535B89"/>
    <w:rsid w:val="00535C26"/>
    <w:rsid w:val="00536001"/>
    <w:rsid w:val="005360F5"/>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455D"/>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8A7"/>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1944"/>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103"/>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DFC"/>
    <w:rsid w:val="00682F9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33B"/>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71C"/>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B5C"/>
    <w:rsid w:val="007C6EDB"/>
    <w:rsid w:val="007C700F"/>
    <w:rsid w:val="007C7C16"/>
    <w:rsid w:val="007D018E"/>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5B8"/>
    <w:rsid w:val="007E260E"/>
    <w:rsid w:val="007E2E61"/>
    <w:rsid w:val="007E334E"/>
    <w:rsid w:val="007E5E88"/>
    <w:rsid w:val="007E6C4A"/>
    <w:rsid w:val="007E6DA3"/>
    <w:rsid w:val="007E6F60"/>
    <w:rsid w:val="007E73EE"/>
    <w:rsid w:val="007E75AF"/>
    <w:rsid w:val="007E7B0F"/>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02E"/>
    <w:rsid w:val="0085111A"/>
    <w:rsid w:val="008511F3"/>
    <w:rsid w:val="00851B45"/>
    <w:rsid w:val="0085212C"/>
    <w:rsid w:val="008532A5"/>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DF9"/>
    <w:rsid w:val="008E1FBB"/>
    <w:rsid w:val="008E24FD"/>
    <w:rsid w:val="008E25CD"/>
    <w:rsid w:val="008E286F"/>
    <w:rsid w:val="008E28A2"/>
    <w:rsid w:val="008E3AD3"/>
    <w:rsid w:val="008E3D13"/>
    <w:rsid w:val="008E42A9"/>
    <w:rsid w:val="008E4454"/>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78F"/>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39D3"/>
    <w:rsid w:val="009B44F6"/>
    <w:rsid w:val="009B49FB"/>
    <w:rsid w:val="009B4A61"/>
    <w:rsid w:val="009B4B39"/>
    <w:rsid w:val="009B4CC1"/>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B9D"/>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7B2"/>
    <w:rsid w:val="00A0487C"/>
    <w:rsid w:val="00A04AC8"/>
    <w:rsid w:val="00A057A0"/>
    <w:rsid w:val="00A06586"/>
    <w:rsid w:val="00A06EFB"/>
    <w:rsid w:val="00A07292"/>
    <w:rsid w:val="00A07395"/>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20878"/>
    <w:rsid w:val="00A21587"/>
    <w:rsid w:val="00A2169F"/>
    <w:rsid w:val="00A21B48"/>
    <w:rsid w:val="00A21B64"/>
    <w:rsid w:val="00A21D7C"/>
    <w:rsid w:val="00A230FA"/>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75B3"/>
    <w:rsid w:val="00AA7A0A"/>
    <w:rsid w:val="00AB0292"/>
    <w:rsid w:val="00AB0307"/>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B7D50"/>
    <w:rsid w:val="00AC0734"/>
    <w:rsid w:val="00AC08EF"/>
    <w:rsid w:val="00AC09C2"/>
    <w:rsid w:val="00AC1874"/>
    <w:rsid w:val="00AC28F8"/>
    <w:rsid w:val="00AC2CAE"/>
    <w:rsid w:val="00AC2FE2"/>
    <w:rsid w:val="00AC315C"/>
    <w:rsid w:val="00AC3190"/>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946"/>
    <w:rsid w:val="00AE5189"/>
    <w:rsid w:val="00AE518E"/>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0F5"/>
    <w:rsid w:val="00AF710E"/>
    <w:rsid w:val="00B001C9"/>
    <w:rsid w:val="00B00599"/>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0B54"/>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6C"/>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1EF6"/>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24ED"/>
    <w:rsid w:val="00C22B33"/>
    <w:rsid w:val="00C23DC7"/>
    <w:rsid w:val="00C248FD"/>
    <w:rsid w:val="00C25278"/>
    <w:rsid w:val="00C263A1"/>
    <w:rsid w:val="00C274ED"/>
    <w:rsid w:val="00C27593"/>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390C"/>
    <w:rsid w:val="00C3451A"/>
    <w:rsid w:val="00C347F8"/>
    <w:rsid w:val="00C34B28"/>
    <w:rsid w:val="00C34F40"/>
    <w:rsid w:val="00C35354"/>
    <w:rsid w:val="00C361C0"/>
    <w:rsid w:val="00C36227"/>
    <w:rsid w:val="00C36FCD"/>
    <w:rsid w:val="00C37E9C"/>
    <w:rsid w:val="00C4072E"/>
    <w:rsid w:val="00C41D90"/>
    <w:rsid w:val="00C423C2"/>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217"/>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2F49"/>
    <w:rsid w:val="00C94A2C"/>
    <w:rsid w:val="00C94AA5"/>
    <w:rsid w:val="00C94B09"/>
    <w:rsid w:val="00C94E2C"/>
    <w:rsid w:val="00C95156"/>
    <w:rsid w:val="00C952A5"/>
    <w:rsid w:val="00C953AC"/>
    <w:rsid w:val="00C95438"/>
    <w:rsid w:val="00C96006"/>
    <w:rsid w:val="00C97217"/>
    <w:rsid w:val="00C97F42"/>
    <w:rsid w:val="00CA0D86"/>
    <w:rsid w:val="00CA0FA8"/>
    <w:rsid w:val="00CA2061"/>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4E7A"/>
    <w:rsid w:val="00CD5507"/>
    <w:rsid w:val="00CD55E4"/>
    <w:rsid w:val="00CD599B"/>
    <w:rsid w:val="00CD5A8F"/>
    <w:rsid w:val="00CD649D"/>
    <w:rsid w:val="00CD7395"/>
    <w:rsid w:val="00CE04DF"/>
    <w:rsid w:val="00CE140E"/>
    <w:rsid w:val="00CE1FCA"/>
    <w:rsid w:val="00CE2630"/>
    <w:rsid w:val="00CE3FC5"/>
    <w:rsid w:val="00CE4A96"/>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2F57"/>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29A"/>
    <w:rsid w:val="00D46626"/>
    <w:rsid w:val="00D46F43"/>
    <w:rsid w:val="00D47AD2"/>
    <w:rsid w:val="00D47CF9"/>
    <w:rsid w:val="00D502A5"/>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0752"/>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129"/>
    <w:rsid w:val="00DA72CF"/>
    <w:rsid w:val="00DA7E2F"/>
    <w:rsid w:val="00DB0214"/>
    <w:rsid w:val="00DB05EB"/>
    <w:rsid w:val="00DB06A5"/>
    <w:rsid w:val="00DB079F"/>
    <w:rsid w:val="00DB090C"/>
    <w:rsid w:val="00DB120C"/>
    <w:rsid w:val="00DB1642"/>
    <w:rsid w:val="00DB2440"/>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41E7"/>
    <w:rsid w:val="00E14540"/>
    <w:rsid w:val="00E146B3"/>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0B32"/>
    <w:rsid w:val="00EC11A2"/>
    <w:rsid w:val="00EC16A6"/>
    <w:rsid w:val="00EC18EB"/>
    <w:rsid w:val="00EC1965"/>
    <w:rsid w:val="00EC2338"/>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5F1C"/>
    <w:rsid w:val="00F06A99"/>
    <w:rsid w:val="00F06F99"/>
    <w:rsid w:val="00F07B53"/>
    <w:rsid w:val="00F07C05"/>
    <w:rsid w:val="00F07D5F"/>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1B9"/>
    <w:rsid w:val="00F27301"/>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445"/>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FB8"/>
    <w:rsid w:val="00FB6CC0"/>
    <w:rsid w:val="00FB7533"/>
    <w:rsid w:val="00FB7807"/>
    <w:rsid w:val="00FC0D57"/>
    <w:rsid w:val="00FC0DB7"/>
    <w:rsid w:val="00FC19AE"/>
    <w:rsid w:val="00FC1A5D"/>
    <w:rsid w:val="00FC2336"/>
    <w:rsid w:val="00FC2F41"/>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9273</Words>
  <Characters>54809</Characters>
  <Application>Microsoft Office Word</Application>
  <DocSecurity>0</DocSecurity>
  <Lines>1522</Lines>
  <Paragraphs>647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13</cp:revision>
  <dcterms:created xsi:type="dcterms:W3CDTF">2024-07-02T08:56:00Z</dcterms:created>
  <dcterms:modified xsi:type="dcterms:W3CDTF">2024-07-02T14:43:00Z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