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271421">
        <w:rPr>
          <w:rStyle w:val="Kommentarzeichen"/>
        </w:rPr>
        <w:commentReference w:id="0"/>
      </w:r>
    </w:p>
    <w:p w14:paraId="59DEE9B5" w14:textId="77777777" w:rsidR="009B0F0A" w:rsidRDefault="00E33D36" w:rsidP="00027126">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w:t>
      </w:r>
      <w:r w:rsidR="00914C9E">
        <w:rPr>
          <w:rFonts w:ascii="Times New Roman" w:hAnsi="Times New Roman" w:cs="Times New Roman"/>
          <w:sz w:val="24"/>
          <w:szCs w:val="24"/>
          <w:lang w:val="en-US"/>
        </w:rPr>
        <w:t xml:space="preserve">can </w:t>
      </w:r>
      <w:r w:rsidR="007E5E88">
        <w:rPr>
          <w:rFonts w:ascii="Times New Roman" w:hAnsi="Times New Roman" w:cs="Times New Roman"/>
          <w:sz w:val="24"/>
          <w:szCs w:val="24"/>
          <w:lang w:val="en-US"/>
        </w:rPr>
        <w:t>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w:t>
      </w:r>
      <w:r w:rsidR="0055623B">
        <w:rPr>
          <w:rFonts w:ascii="Times New Roman" w:hAnsi="Times New Roman" w:cs="Times New Roman"/>
          <w:sz w:val="24"/>
          <w:szCs w:val="24"/>
          <w:lang w:val="en-US"/>
        </w:rPr>
        <w:t xml:space="preserve">classroom-related </w:t>
      </w:r>
      <w:r w:rsidR="00B2378F" w:rsidRPr="00E33D36">
        <w:rPr>
          <w:rFonts w:ascii="Times New Roman" w:hAnsi="Times New Roman" w:cs="Times New Roman"/>
          <w:sz w:val="24"/>
          <w:szCs w:val="24"/>
          <w:lang w:val="en-US"/>
        </w:rPr>
        <w:t>stressors</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in teaching settings</w:t>
      </w:r>
      <w:r w:rsidR="009B0F0A" w:rsidRPr="009B0F0A">
        <w:rPr>
          <w:rFonts w:ascii="Times New Roman" w:hAnsi="Times New Roman" w:cs="Times New Roman"/>
          <w:sz w:val="24"/>
          <w:szCs w:val="24"/>
          <w:lang w:val="en-US"/>
        </w:rPr>
        <w:t xml:space="preserve"> </w:t>
      </w:r>
      <w:r w:rsidR="009B0F0A">
        <w:rPr>
          <w:rFonts w:ascii="Times New Roman" w:hAnsi="Times New Roman" w:cs="Times New Roman"/>
          <w:sz w:val="24"/>
          <w:szCs w:val="24"/>
          <w:lang w:val="en-US"/>
        </w:rPr>
        <w:t>[</w:t>
      </w:r>
      <w:r w:rsidR="009B0F0A" w:rsidRPr="00AB6BEA">
        <w:rPr>
          <w:rFonts w:ascii="Times New Roman" w:hAnsi="Times New Roman" w:cs="Times New Roman"/>
          <w:sz w:val="24"/>
          <w:szCs w:val="24"/>
          <w:lang w:val="en-US"/>
        </w:rPr>
        <w:t>@sperka1995;</w:t>
      </w:r>
      <w:r w:rsidR="009B0F0A">
        <w:rPr>
          <w:rFonts w:ascii="Times New Roman" w:hAnsi="Times New Roman" w:cs="Times New Roman"/>
          <w:sz w:val="24"/>
          <w:szCs w:val="24"/>
          <w:lang w:val="en-US"/>
        </w:rPr>
        <w:t xml:space="preserve"> </w:t>
      </w:r>
      <w:r w:rsidR="009B0F0A" w:rsidRPr="00AB6BEA">
        <w:rPr>
          <w:rFonts w:ascii="Times New Roman" w:hAnsi="Times New Roman" w:cs="Times New Roman"/>
          <w:sz w:val="24"/>
          <w:szCs w:val="24"/>
          <w:lang w:val="en-US"/>
        </w:rPr>
        <w:t>@scheuch1997psychophysische; @donker2018; @junker2021</w:t>
      </w:r>
      <w:r w:rsidR="009B0F0A">
        <w:rPr>
          <w:rFonts w:ascii="Times New Roman" w:hAnsi="Times New Roman" w:cs="Times New Roman"/>
          <w:sz w:val="24"/>
          <w:szCs w:val="24"/>
          <w:lang w:val="en-US"/>
        </w:rPr>
        <w:t xml:space="preserve">; </w:t>
      </w:r>
      <w:r w:rsidR="009B0F0A" w:rsidRPr="00AB6BEA">
        <w:rPr>
          <w:rFonts w:ascii="Times New Roman" w:hAnsi="Times New Roman" w:cs="Times New Roman"/>
          <w:sz w:val="24"/>
          <w:szCs w:val="24"/>
          <w:lang w:val="en-US"/>
        </w:rPr>
        <w:t>@huang2022class</w:t>
      </w:r>
      <w:r w:rsidR="009B0F0A">
        <w:rPr>
          <w:rFonts w:ascii="Times New Roman" w:hAnsi="Times New Roman" w:cs="Times New Roman"/>
          <w:sz w:val="24"/>
          <w:szCs w:val="24"/>
          <w:lang w:val="en-US"/>
        </w:rPr>
        <w:t>]</w:t>
      </w:r>
      <w:r w:rsidR="00B2378F" w:rsidRPr="00E33D36">
        <w:rPr>
          <w:rFonts w:ascii="Times New Roman" w:hAnsi="Times New Roman" w:cs="Times New Roman"/>
          <w:sz w:val="24"/>
          <w:szCs w:val="24"/>
          <w:lang w:val="en-US"/>
        </w:rPr>
        <w:t xml:space="preserve">.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 </w:t>
      </w:r>
      <w:r w:rsidR="0055623B">
        <w:rPr>
          <w:rFonts w:ascii="Times New Roman" w:hAnsi="Times New Roman" w:cs="Times New Roman"/>
          <w:sz w:val="24"/>
          <w:szCs w:val="24"/>
          <w:lang w:val="en-US"/>
        </w:rPr>
        <w:t>Therefore,</w:t>
      </w:r>
      <w:r w:rsidR="009B0F0A">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55623B">
        <w:rPr>
          <w:rFonts w:ascii="Times New Roman" w:hAnsi="Times New Roman" w:cs="Times New Roman"/>
          <w:sz w:val="24"/>
          <w:szCs w:val="24"/>
          <w:lang w:val="en-US"/>
        </w:rPr>
        <w:t xml:space="preserve">physiological </w:t>
      </w:r>
      <w:r w:rsidR="008B2DCD" w:rsidRPr="008B2DCD">
        <w:rPr>
          <w:rFonts w:ascii="Times New Roman" w:hAnsi="Times New Roman" w:cs="Times New Roman"/>
          <w:sz w:val="24"/>
          <w:szCs w:val="24"/>
          <w:lang w:val="en-US"/>
        </w:rPr>
        <w:t>stress</w:t>
      </w:r>
      <w:r w:rsidR="0055623B">
        <w:rPr>
          <w:rFonts w:ascii="Times New Roman" w:hAnsi="Times New Roman" w:cs="Times New Roman"/>
          <w:sz w:val="24"/>
          <w:szCs w:val="24"/>
          <w:lang w:val="en-US"/>
        </w:rPr>
        <w:t xml:space="preserve"> responses</w:t>
      </w:r>
      <w:r w:rsidR="000A7063">
        <w:rPr>
          <w:rFonts w:ascii="Times New Roman" w:hAnsi="Times New Roman" w:cs="Times New Roman"/>
          <w:sz w:val="24"/>
          <w:szCs w:val="24"/>
          <w:lang w:val="en-US"/>
        </w:rPr>
        <w:t xml:space="preserve"> in everyday teaching</w:t>
      </w:r>
      <w:r w:rsidR="008B2DCD" w:rsidRPr="008B2DCD">
        <w:rPr>
          <w:rFonts w:ascii="Times New Roman" w:hAnsi="Times New Roman" w:cs="Times New Roman"/>
          <w:sz w:val="24"/>
          <w:szCs w:val="24"/>
          <w:lang w:val="en-US"/>
        </w:rPr>
        <w:t>.</w:t>
      </w:r>
      <w:r w:rsidR="009B0F0A">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Ubiquitous, low-cost assessments of teacher stress</w:t>
      </w:r>
      <w:r w:rsidR="00AE6924" w:rsidRPr="00E53262">
        <w:rPr>
          <w:rFonts w:ascii="Times New Roman" w:hAnsi="Times New Roman" w:cs="Times New Roman"/>
          <w:sz w:val="24"/>
          <w:szCs w:val="24"/>
          <w:lang w:val="en-US"/>
        </w:rPr>
        <w:t xml:space="preserve"> </w:t>
      </w:r>
      <w:commentRangeStart w:id="1"/>
      <w:commentRangeStart w:id="2"/>
      <w:commentRangeEnd w:id="1"/>
      <w:r w:rsidR="00914C9E">
        <w:rPr>
          <w:rStyle w:val="Kommentarzeichen"/>
        </w:rPr>
        <w:commentReference w:id="1"/>
      </w:r>
      <w:commentRangeEnd w:id="2"/>
      <w:r w:rsidR="00556A68">
        <w:rPr>
          <w:rStyle w:val="Kommentarzeichen"/>
        </w:rPr>
        <w:commentReference w:id="2"/>
      </w:r>
      <w:r w:rsidR="00AE6924">
        <w:rPr>
          <w:rFonts w:ascii="Times New Roman" w:hAnsi="Times New Roman" w:cs="Times New Roman"/>
          <w:sz w:val="24"/>
          <w:szCs w:val="24"/>
          <w:lang w:val="en-US"/>
        </w:rPr>
        <w:t>would be</w:t>
      </w:r>
      <w:r w:rsidR="00AE6924" w:rsidRPr="00E53262">
        <w:rPr>
          <w:rFonts w:ascii="Times New Roman" w:hAnsi="Times New Roman" w:cs="Times New Roman"/>
          <w:sz w:val="24"/>
          <w:szCs w:val="24"/>
          <w:lang w:val="en-US"/>
        </w:rPr>
        <w:t xml:space="preserve"> </w:t>
      </w:r>
      <w:r w:rsidR="00E53262" w:rsidRPr="00E53262">
        <w:rPr>
          <w:rFonts w:ascii="Times New Roman" w:hAnsi="Times New Roman" w:cs="Times New Roman"/>
          <w:sz w:val="24"/>
          <w:szCs w:val="24"/>
          <w:lang w:val="en-US"/>
        </w:rPr>
        <w:t xml:space="preserve">particularly </w:t>
      </w:r>
      <w:r w:rsidR="00AE6924">
        <w:rPr>
          <w:rFonts w:ascii="Times New Roman" w:hAnsi="Times New Roman" w:cs="Times New Roman"/>
          <w:sz w:val="24"/>
          <w:szCs w:val="24"/>
          <w:lang w:val="en-US"/>
        </w:rPr>
        <w:t>relevant</w:t>
      </w:r>
      <w:r w:rsidR="00AE6924" w:rsidRPr="00E53262">
        <w:rPr>
          <w:rFonts w:ascii="Times New Roman" w:hAnsi="Times New Roman" w:cs="Times New Roman"/>
          <w:sz w:val="24"/>
          <w:szCs w:val="24"/>
          <w:lang w:val="en-US"/>
        </w:rPr>
        <w:t xml:space="preserve"> </w:t>
      </w:r>
      <w:r w:rsidR="00E53262" w:rsidRPr="00E53262">
        <w:rPr>
          <w:rFonts w:ascii="Times New Roman" w:hAnsi="Times New Roman" w:cs="Times New Roman"/>
          <w:sz w:val="24"/>
          <w:szCs w:val="24"/>
          <w:lang w:val="en-US"/>
        </w:rPr>
        <w:t>g</w:t>
      </w:r>
      <w:r w:rsidR="002C77EC" w:rsidRPr="00703F3B">
        <w:rPr>
          <w:rFonts w:ascii="Times New Roman" w:hAnsi="Times New Roman" w:cs="Times New Roman"/>
          <w:sz w:val="24"/>
          <w:szCs w:val="24"/>
          <w:lang w:val="en-US"/>
        </w:rPr>
        <w:t xml:space="preserve">iven the </w:t>
      </w:r>
      <w:r w:rsidR="002C77EC">
        <w:rPr>
          <w:rFonts w:ascii="Times New Roman" w:hAnsi="Times New Roman" w:cs="Times New Roman"/>
          <w:sz w:val="24"/>
          <w:szCs w:val="24"/>
          <w:lang w:val="en-US"/>
        </w:rPr>
        <w:t>high stress</w:t>
      </w:r>
      <w:r w:rsidR="002C77EC" w:rsidRPr="00703F3B">
        <w:rPr>
          <w:rFonts w:ascii="Times New Roman" w:hAnsi="Times New Roman" w:cs="Times New Roman"/>
          <w:sz w:val="24"/>
          <w:szCs w:val="24"/>
          <w:lang w:val="en-US"/>
        </w:rPr>
        <w:t xml:space="preserve"> levels in the teaching profession</w:t>
      </w:r>
      <w:r w:rsidR="00AE6924">
        <w:rPr>
          <w:rFonts w:ascii="Times New Roman" w:hAnsi="Times New Roman" w:cs="Times New Roman"/>
          <w:sz w:val="24"/>
          <w:szCs w:val="24"/>
          <w:lang w:val="en-US"/>
        </w:rPr>
        <w:t>, and the associated negative effects on teachers´ health as well as persistence in the workforce</w:t>
      </w:r>
      <w:r w:rsidR="002C77EC">
        <w:rPr>
          <w:rFonts w:ascii="Times New Roman" w:hAnsi="Times New Roman" w:cs="Times New Roman"/>
          <w:sz w:val="24"/>
          <w:szCs w:val="24"/>
          <w:lang w:val="en-US"/>
        </w:rPr>
        <w:t xml:space="preserve"> [@</w:t>
      </w:r>
      <w:r w:rsidR="002C77EC" w:rsidRPr="008B5080">
        <w:rPr>
          <w:rFonts w:ascii="Times New Roman" w:hAnsi="Times New Roman" w:cs="Times New Roman"/>
          <w:sz w:val="24"/>
          <w:szCs w:val="24"/>
          <w:lang w:val="en-US"/>
        </w:rPr>
        <w:t>johnson2005experience</w:t>
      </w:r>
      <w:r w:rsidR="002C77EC">
        <w:rPr>
          <w:rFonts w:ascii="Times New Roman" w:hAnsi="Times New Roman" w:cs="Times New Roman"/>
          <w:sz w:val="24"/>
          <w:szCs w:val="24"/>
          <w:lang w:val="en-US"/>
        </w:rPr>
        <w:t xml:space="preserve">; </w:t>
      </w:r>
      <w:r w:rsidR="00EF7A03" w:rsidRPr="008D4259">
        <w:rPr>
          <w:rFonts w:ascii="Times New Roman" w:hAnsi="Times New Roman" w:cs="Times New Roman"/>
          <w:sz w:val="24"/>
          <w:szCs w:val="24"/>
          <w:lang w:val="en-US"/>
        </w:rPr>
        <w:t>@montgomery2005meta].</w:t>
      </w:r>
    </w:p>
    <w:p w14:paraId="6D61F4B8" w14:textId="47BA8721" w:rsidR="002A63FE" w:rsidRPr="00B6073A" w:rsidRDefault="00A456E7"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Classroom disruptions</w:t>
      </w:r>
      <w:r w:rsidR="00AE6924">
        <w:rPr>
          <w:rFonts w:ascii="Times New Roman" w:hAnsi="Times New Roman" w:cs="Times New Roman"/>
          <w:sz w:val="24"/>
          <w:szCs w:val="24"/>
          <w:lang w:val="en-US"/>
        </w:rPr>
        <w:t xml:space="preserve"> </w:t>
      </w:r>
      <w:r>
        <w:rPr>
          <w:rFonts w:ascii="Times New Roman" w:hAnsi="Times New Roman" w:cs="Times New Roman"/>
          <w:sz w:val="24"/>
          <w:szCs w:val="24"/>
          <w:lang w:val="en-US"/>
        </w:rPr>
        <w:t>are one of the major stressors in teachers’ daily work [@boyle1995structural; @aloe2014multivariate]</w:t>
      </w:r>
      <w:r w:rsidR="00E541AB">
        <w:rPr>
          <w:rFonts w:ascii="Times New Roman" w:hAnsi="Times New Roman" w:cs="Times New Roman"/>
          <w:sz w:val="24"/>
          <w:szCs w:val="24"/>
          <w:lang w:val="en-US"/>
        </w:rPr>
        <w:t xml:space="preserve">. </w:t>
      </w:r>
      <w:r w:rsidR="008D4259" w:rsidRPr="000075B3">
        <w:rPr>
          <w:rFonts w:ascii="Times New Roman" w:hAnsi="Times New Roman" w:cs="Times New Roman"/>
          <w:sz w:val="24"/>
          <w:szCs w:val="24"/>
          <w:lang w:val="en-US"/>
        </w:rPr>
        <w:t xml:space="preserve">According to </w:t>
      </w:r>
      <w:r w:rsidR="008D4259" w:rsidRPr="00C34F40">
        <w:rPr>
          <w:rFonts w:ascii="Times New Roman" w:hAnsi="Times New Roman" w:cs="Times New Roman"/>
          <w:sz w:val="24"/>
          <w:szCs w:val="24"/>
          <w:lang w:val="en-US"/>
        </w:rPr>
        <w:t>@lazarus1990theory</w:t>
      </w:r>
      <w:r w:rsidR="008D4259" w:rsidRPr="000075B3">
        <w:rPr>
          <w:rFonts w:ascii="Times New Roman" w:hAnsi="Times New Roman" w:cs="Times New Roman"/>
          <w:sz w:val="24"/>
          <w:szCs w:val="24"/>
          <w:lang w:val="en-US"/>
        </w:rPr>
        <w:t xml:space="preserve"> transactional model of stress and coping</w:t>
      </w:r>
      <w:r w:rsidR="008D4259">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w:t>
      </w:r>
      <w:r w:rsidR="0055623B">
        <w:rPr>
          <w:rFonts w:ascii="Times New Roman" w:hAnsi="Times New Roman" w:cs="Times New Roman"/>
          <w:sz w:val="24"/>
          <w:szCs w:val="24"/>
          <w:lang w:val="en-US"/>
        </w:rPr>
        <w:t>amount of stress</w:t>
      </w:r>
      <w:r w:rsidR="004E40DC" w:rsidRPr="004E40DC">
        <w:rPr>
          <w:rFonts w:ascii="Times New Roman" w:hAnsi="Times New Roman" w:cs="Times New Roman"/>
          <w:sz w:val="24"/>
          <w:szCs w:val="24"/>
          <w:lang w:val="en-US"/>
        </w:rPr>
        <w:t xml:space="preserve"> depends on the subjective appraisal of </w:t>
      </w:r>
      <w:r w:rsidR="00EA0734">
        <w:rPr>
          <w:rFonts w:ascii="Times New Roman" w:hAnsi="Times New Roman" w:cs="Times New Roman"/>
          <w:sz w:val="24"/>
          <w:szCs w:val="24"/>
          <w:lang w:val="en-US"/>
        </w:rPr>
        <w:t xml:space="preserve">a stressor, which involves considerations about available </w:t>
      </w:r>
      <w:r w:rsidR="0055623B">
        <w:rPr>
          <w:rFonts w:ascii="Times New Roman" w:hAnsi="Times New Roman" w:cs="Times New Roman"/>
          <w:sz w:val="24"/>
          <w:szCs w:val="24"/>
          <w:lang w:val="en-US"/>
        </w:rPr>
        <w:t xml:space="preserve">coping </w:t>
      </w:r>
      <w:r w:rsidR="00EA0734">
        <w:rPr>
          <w:rFonts w:ascii="Times New Roman" w:hAnsi="Times New Roman" w:cs="Times New Roman"/>
          <w:sz w:val="24"/>
          <w:szCs w:val="24"/>
          <w:lang w:val="en-US"/>
        </w:rPr>
        <w:t>resources</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w:t>
      </w:r>
      <w:r w:rsidR="007A62A8">
        <w:rPr>
          <w:rFonts w:ascii="Times New Roman" w:hAnsi="Times New Roman" w:cs="Times New Roman"/>
          <w:sz w:val="24"/>
          <w:szCs w:val="24"/>
          <w:lang w:val="en-US"/>
        </w:rPr>
        <w:t xml:space="preserve">professional and personal </w:t>
      </w:r>
      <w:r w:rsidR="005918F5" w:rsidRPr="005918F5">
        <w:rPr>
          <w:rFonts w:ascii="Times New Roman" w:hAnsi="Times New Roman" w:cs="Times New Roman"/>
          <w:sz w:val="24"/>
          <w:szCs w:val="24"/>
          <w:lang w:val="en-US"/>
        </w:rPr>
        <w:t>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4D3503">
        <w:rPr>
          <w:rFonts w:ascii="Times New Roman" w:hAnsi="Times New Roman" w:cs="Times New Roman"/>
          <w:sz w:val="24"/>
          <w:szCs w:val="24"/>
          <w:lang w:val="en-US"/>
        </w:rPr>
        <w:t xml:space="preserve"> </w:t>
      </w:r>
      <w:r w:rsidR="00ED14DF">
        <w:rPr>
          <w:rFonts w:ascii="Times New Roman" w:hAnsi="Times New Roman" w:cs="Times New Roman"/>
          <w:sz w:val="24"/>
          <w:szCs w:val="24"/>
          <w:lang w:val="en-US"/>
        </w:rPr>
        <w:t xml:space="preserve">For instance, </w:t>
      </w:r>
      <w:r w:rsidR="003D78A0">
        <w:rPr>
          <w:rFonts w:ascii="Times New Roman" w:hAnsi="Times New Roman" w:cs="Times New Roman"/>
          <w:sz w:val="24"/>
          <w:szCs w:val="24"/>
          <w:lang w:val="en-US"/>
        </w:rPr>
        <w:t xml:space="preserve">research has shown that </w:t>
      </w:r>
      <w:r w:rsidR="00ED14DF">
        <w:rPr>
          <w:rFonts w:ascii="Times New Roman" w:hAnsi="Times New Roman" w:cs="Times New Roman"/>
          <w:sz w:val="24"/>
          <w:szCs w:val="24"/>
          <w:lang w:val="en-US"/>
        </w:rPr>
        <w:t>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w:t>
      </w:r>
      <w:r w:rsidR="00052AE9">
        <w:rPr>
          <w:rFonts w:ascii="Times New Roman" w:hAnsi="Times New Roman" w:cs="Times New Roman"/>
          <w:sz w:val="24"/>
          <w:szCs w:val="24"/>
          <w:lang w:val="en-US"/>
        </w:rPr>
        <w:t xml:space="preserve">, </w:t>
      </w:r>
      <w:r w:rsidR="001236CD" w:rsidRPr="001236CD">
        <w:rPr>
          <w:rFonts w:ascii="Times New Roman" w:hAnsi="Times New Roman" w:cs="Times New Roman"/>
          <w:sz w:val="24"/>
          <w:szCs w:val="24"/>
          <w:lang w:val="en-US"/>
        </w:rPr>
        <w:t>including</w:t>
      </w:r>
      <w:r w:rsidR="00914C9E">
        <w:rPr>
          <w:rFonts w:ascii="Times New Roman" w:hAnsi="Times New Roman" w:cs="Times New Roman"/>
          <w:sz w:val="24"/>
          <w:szCs w:val="24"/>
          <w:lang w:val="en-US"/>
        </w:rPr>
        <w:t xml:space="preserve"> strategies for</w:t>
      </w:r>
      <w:r w:rsidR="001236CD" w:rsidRPr="001236CD">
        <w:rPr>
          <w:rFonts w:ascii="Times New Roman" w:hAnsi="Times New Roman" w:cs="Times New Roman"/>
          <w:sz w:val="24"/>
          <w:szCs w:val="24"/>
          <w:lang w:val="en-US"/>
        </w:rPr>
        <w:t xml:space="preserve"> dealing with classroom disruption</w:t>
      </w:r>
      <w:r w:rsidR="0055623B">
        <w:rPr>
          <w:rFonts w:ascii="Times New Roman" w:hAnsi="Times New Roman" w:cs="Times New Roman"/>
          <w:sz w:val="24"/>
          <w:szCs w:val="24"/>
          <w:lang w:val="en-US"/>
        </w:rPr>
        <w:t>s</w:t>
      </w:r>
      <w:r w:rsidR="001236CD">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3D78A0">
        <w:rPr>
          <w:rFonts w:ascii="Times New Roman" w:hAnsi="Times New Roman" w:cs="Times New Roman"/>
          <w:sz w:val="24"/>
          <w:szCs w:val="24"/>
          <w:lang w:val="en-US"/>
        </w:rPr>
        <w:t>. P</w:t>
      </w:r>
      <w:r w:rsidR="00B6073A" w:rsidRPr="00B6073A">
        <w:rPr>
          <w:rFonts w:ascii="Times New Roman" w:hAnsi="Times New Roman" w:cs="Times New Roman"/>
          <w:sz w:val="24"/>
          <w:szCs w:val="24"/>
          <w:lang w:val="en-US"/>
        </w:rPr>
        <w:t xml:space="preserve">rofessional experience is one </w:t>
      </w:r>
      <w:r w:rsidR="00914C9E">
        <w:rPr>
          <w:rFonts w:ascii="Times New Roman" w:hAnsi="Times New Roman" w:cs="Times New Roman"/>
          <w:sz w:val="24"/>
          <w:szCs w:val="24"/>
          <w:lang w:val="en-US"/>
        </w:rPr>
        <w:t>way</w:t>
      </w:r>
      <w:r w:rsidR="00914C9E" w:rsidRPr="00B6073A">
        <w:rPr>
          <w:rFonts w:ascii="Times New Roman" w:hAnsi="Times New Roman" w:cs="Times New Roman"/>
          <w:sz w:val="24"/>
          <w:szCs w:val="24"/>
          <w:lang w:val="en-US"/>
        </w:rPr>
        <w:t xml:space="preserve"> </w:t>
      </w:r>
      <w:r w:rsidR="00B6073A" w:rsidRPr="00B6073A">
        <w:rPr>
          <w:rFonts w:ascii="Times New Roman" w:hAnsi="Times New Roman" w:cs="Times New Roman"/>
          <w:sz w:val="24"/>
          <w:szCs w:val="24"/>
          <w:lang w:val="en-US"/>
        </w:rPr>
        <w:t>how professional knowledge is acquired</w:t>
      </w:r>
      <w:r w:rsidR="001E1252">
        <w:rPr>
          <w:rFonts w:ascii="Times New Roman" w:hAnsi="Times New Roman" w:cs="Times New Roman"/>
          <w:sz w:val="24"/>
          <w:szCs w:val="24"/>
          <w:lang w:val="en-US"/>
        </w:rPr>
        <w:t xml:space="preserve"> [@</w:t>
      </w:r>
      <w:r w:rsidR="00C17184" w:rsidRPr="00C17184">
        <w:rPr>
          <w:rFonts w:ascii="Times New Roman" w:hAnsi="Times New Roman" w:cs="Times New Roman"/>
          <w:sz w:val="24"/>
          <w:szCs w:val="24"/>
          <w:lang w:val="en-US"/>
        </w:rPr>
        <w:t>ericsson2006influence</w:t>
      </w:r>
      <w:r w:rsidR="00C17184">
        <w:rPr>
          <w:rFonts w:ascii="Times New Roman" w:hAnsi="Times New Roman" w:cs="Times New Roman"/>
          <w:sz w:val="24"/>
          <w:szCs w:val="24"/>
          <w:lang w:val="en-US"/>
        </w:rPr>
        <w:t xml:space="preserve">]. </w:t>
      </w:r>
      <w:r w:rsidR="00914C9E">
        <w:rPr>
          <w:rFonts w:ascii="Times New Roman" w:hAnsi="Times New Roman" w:cs="Times New Roman"/>
          <w:sz w:val="24"/>
          <w:szCs w:val="24"/>
          <w:lang w:val="en-US"/>
        </w:rPr>
        <w:t>Typically</w:t>
      </w:r>
      <w:r w:rsidR="00C17184">
        <w:rPr>
          <w:rFonts w:ascii="Times New Roman" w:hAnsi="Times New Roman" w:cs="Times New Roman"/>
          <w:sz w:val="24"/>
          <w:szCs w:val="24"/>
          <w:lang w:val="en-US"/>
        </w:rPr>
        <w:t>,</w:t>
      </w:r>
      <w:r w:rsidR="00D71361">
        <w:rPr>
          <w:rFonts w:ascii="Times New Roman" w:hAnsi="Times New Roman" w:cs="Times New Roman"/>
          <w:sz w:val="24"/>
          <w:szCs w:val="24"/>
          <w:lang w:val="en-US"/>
        </w:rPr>
        <w:t xml:space="preserve"> </w:t>
      </w:r>
      <w:r w:rsidR="00C423C2">
        <w:rPr>
          <w:rFonts w:ascii="Times New Roman" w:hAnsi="Times New Roman" w:cs="Times New Roman"/>
          <w:sz w:val="24"/>
          <w:szCs w:val="24"/>
          <w:lang w:val="en-US"/>
        </w:rPr>
        <w:t xml:space="preserve">experienced teachers </w:t>
      </w:r>
      <w:r w:rsidR="00047AA4">
        <w:rPr>
          <w:rFonts w:ascii="Times New Roman" w:hAnsi="Times New Roman" w:cs="Times New Roman"/>
          <w:sz w:val="24"/>
          <w:szCs w:val="24"/>
          <w:lang w:val="en-US"/>
        </w:rPr>
        <w:t>have</w:t>
      </w:r>
      <w:r w:rsidR="00902803">
        <w:rPr>
          <w:rFonts w:ascii="Times New Roman" w:hAnsi="Times New Roman" w:cs="Times New Roman"/>
          <w:sz w:val="24"/>
          <w:szCs w:val="24"/>
          <w:lang w:val="en-US"/>
        </w:rPr>
        <w:t xml:space="preserve"> </w:t>
      </w:r>
      <w:r w:rsidR="003209F4">
        <w:rPr>
          <w:rFonts w:ascii="Times New Roman" w:hAnsi="Times New Roman" w:cs="Times New Roman"/>
          <w:sz w:val="24"/>
          <w:szCs w:val="24"/>
          <w:lang w:val="en-US"/>
        </w:rPr>
        <w:t xml:space="preserve">more effective </w:t>
      </w:r>
      <w:r w:rsidR="009678B8">
        <w:rPr>
          <w:rFonts w:ascii="Times New Roman" w:hAnsi="Times New Roman" w:cs="Times New Roman"/>
          <w:sz w:val="24"/>
          <w:szCs w:val="24"/>
          <w:lang w:val="en-US"/>
        </w:rPr>
        <w:t xml:space="preserve">classroom management skills </w:t>
      </w:r>
      <w:r w:rsidR="00914C9E">
        <w:rPr>
          <w:rFonts w:ascii="Times New Roman" w:hAnsi="Times New Roman" w:cs="Times New Roman"/>
          <w:sz w:val="24"/>
          <w:szCs w:val="24"/>
          <w:lang w:val="en-US"/>
        </w:rPr>
        <w:t xml:space="preserve">for </w:t>
      </w:r>
      <w:r w:rsidR="009678B8">
        <w:rPr>
          <w:rFonts w:ascii="Times New Roman" w:hAnsi="Times New Roman" w:cs="Times New Roman"/>
          <w:sz w:val="24"/>
          <w:szCs w:val="24"/>
          <w:lang w:val="en-US"/>
        </w:rPr>
        <w:t>deal</w:t>
      </w:r>
      <w:r w:rsidR="00914C9E">
        <w:rPr>
          <w:rFonts w:ascii="Times New Roman" w:hAnsi="Times New Roman" w:cs="Times New Roman"/>
          <w:sz w:val="24"/>
          <w:szCs w:val="24"/>
          <w:lang w:val="en-US"/>
        </w:rPr>
        <w:t>ing</w:t>
      </w:r>
      <w:r w:rsidR="009678B8">
        <w:rPr>
          <w:rFonts w:ascii="Times New Roman" w:hAnsi="Times New Roman" w:cs="Times New Roman"/>
          <w:sz w:val="24"/>
          <w:szCs w:val="24"/>
          <w:lang w:val="en-US"/>
        </w:rPr>
        <w:t xml:space="preserve"> with classroom disruption</w:t>
      </w:r>
      <w:r w:rsidR="006C2662">
        <w:rPr>
          <w:rFonts w:ascii="Times New Roman" w:hAnsi="Times New Roman" w:cs="Times New Roman"/>
          <w:sz w:val="24"/>
          <w:szCs w:val="24"/>
          <w:lang w:val="en-US"/>
        </w:rPr>
        <w:t>s</w:t>
      </w:r>
      <w:r w:rsidR="008431C9">
        <w:rPr>
          <w:rFonts w:ascii="Times New Roman" w:hAnsi="Times New Roman" w:cs="Times New Roman"/>
          <w:sz w:val="24"/>
          <w:szCs w:val="24"/>
          <w:lang w:val="en-US"/>
        </w:rPr>
        <w:t xml:space="preserve"> [</w:t>
      </w:r>
      <w:r w:rsidR="009678B8">
        <w:rPr>
          <w:rFonts w:ascii="Times New Roman" w:hAnsi="Times New Roman" w:cs="Times New Roman"/>
          <w:sz w:val="24"/>
          <w:szCs w:val="24"/>
          <w:lang w:val="en-US"/>
        </w:rPr>
        <w:t>@</w:t>
      </w:r>
      <w:r w:rsidR="009678B8" w:rsidRPr="00B6121A">
        <w:rPr>
          <w:rFonts w:ascii="Times New Roman" w:hAnsi="Times New Roman" w:cs="Times New Roman"/>
          <w:sz w:val="24"/>
          <w:szCs w:val="24"/>
          <w:lang w:val="en-US"/>
        </w:rPr>
        <w:t>wolff2015keeping</w:t>
      </w:r>
      <w:r w:rsidR="009678B8">
        <w:rPr>
          <w:rFonts w:ascii="Times New Roman" w:hAnsi="Times New Roman" w:cs="Times New Roman"/>
          <w:sz w:val="24"/>
          <w:szCs w:val="24"/>
          <w:lang w:val="en-US"/>
        </w:rPr>
        <w:t>]</w:t>
      </w:r>
      <w:commentRangeStart w:id="3"/>
      <w:commentRangeStart w:id="4"/>
      <w:r w:rsidR="00047AA4">
        <w:rPr>
          <w:rFonts w:ascii="Times New Roman" w:hAnsi="Times New Roman" w:cs="Times New Roman"/>
          <w:sz w:val="24"/>
          <w:szCs w:val="24"/>
          <w:lang w:val="en-US"/>
        </w:rPr>
        <w:t>.</w:t>
      </w:r>
      <w:commentRangeEnd w:id="3"/>
      <w:r w:rsidR="00AE6924">
        <w:rPr>
          <w:rStyle w:val="Kommentarzeichen"/>
        </w:rPr>
        <w:commentReference w:id="3"/>
      </w:r>
      <w:commentRangeEnd w:id="4"/>
      <w:r w:rsidR="0055623B">
        <w:rPr>
          <w:rStyle w:val="Kommentarzeichen"/>
        </w:rPr>
        <w:commentReference w:id="4"/>
      </w:r>
      <w:r w:rsidR="00047AA4">
        <w:rPr>
          <w:rFonts w:ascii="Times New Roman" w:hAnsi="Times New Roman" w:cs="Times New Roman"/>
          <w:sz w:val="24"/>
          <w:szCs w:val="24"/>
          <w:lang w:val="en-US"/>
        </w:rPr>
        <w:t xml:space="preserve"> </w:t>
      </w:r>
    </w:p>
    <w:p w14:paraId="2711131D" w14:textId="362F939E" w:rsidR="0027441B" w:rsidRDefault="00AE692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F0346" w:rsidRPr="009F0346">
        <w:rPr>
          <w:rFonts w:ascii="Times New Roman" w:hAnsi="Times New Roman" w:cs="Times New Roman"/>
          <w:sz w:val="24"/>
          <w:szCs w:val="24"/>
          <w:lang w:val="en-US"/>
        </w:rPr>
        <w:t xml:space="preserve">here is a call for research </w:t>
      </w:r>
      <w:r w:rsidR="00B06EE5">
        <w:rPr>
          <w:rFonts w:ascii="Times New Roman" w:hAnsi="Times New Roman" w:cs="Times New Roman"/>
          <w:sz w:val="24"/>
          <w:szCs w:val="24"/>
          <w:lang w:val="en-US"/>
        </w:rPr>
        <w:t>using</w:t>
      </w:r>
      <w:r w:rsidR="00B06EE5" w:rsidRPr="009F0346">
        <w:rPr>
          <w:rFonts w:ascii="Times New Roman" w:hAnsi="Times New Roman" w:cs="Times New Roman"/>
          <w:sz w:val="24"/>
          <w:szCs w:val="24"/>
          <w:lang w:val="en-US"/>
        </w:rPr>
        <w:t xml:space="preserve"> </w:t>
      </w:r>
      <w:r w:rsidR="009F0346" w:rsidRPr="009F0346">
        <w:rPr>
          <w:rFonts w:ascii="Times New Roman" w:hAnsi="Times New Roman" w:cs="Times New Roman"/>
          <w:sz w:val="24"/>
          <w:szCs w:val="24"/>
          <w:lang w:val="en-US"/>
        </w:rPr>
        <w:t>physiological</w:t>
      </w:r>
      <w:r w:rsidR="00FF4087">
        <w:rPr>
          <w:rFonts w:ascii="Times New Roman" w:hAnsi="Times New Roman" w:cs="Times New Roman"/>
          <w:sz w:val="24"/>
          <w:szCs w:val="24"/>
          <w:lang w:val="en-US"/>
        </w:rPr>
        <w:t xml:space="preserve"> </w:t>
      </w:r>
      <w:r w:rsidR="008A0DF1">
        <w:rPr>
          <w:rFonts w:ascii="Times New Roman" w:hAnsi="Times New Roman" w:cs="Times New Roman"/>
          <w:sz w:val="24"/>
          <w:szCs w:val="24"/>
          <w:lang w:val="en-US"/>
        </w:rPr>
        <w:t>measures</w:t>
      </w:r>
      <w:r w:rsidR="009F0346">
        <w:rPr>
          <w:rFonts w:ascii="Times New Roman" w:hAnsi="Times New Roman" w:cs="Times New Roman"/>
          <w:sz w:val="24"/>
          <w:szCs w:val="24"/>
          <w:lang w:val="en-US"/>
        </w:rPr>
        <w:t xml:space="preserve"> </w:t>
      </w:r>
      <w:r w:rsidR="009F0346" w:rsidRPr="009F0346">
        <w:rPr>
          <w:rFonts w:ascii="Times New Roman" w:hAnsi="Times New Roman" w:cs="Times New Roman"/>
          <w:sz w:val="24"/>
          <w:szCs w:val="24"/>
          <w:lang w:val="en-US"/>
        </w:rPr>
        <w:t xml:space="preserve">of stress </w:t>
      </w:r>
      <w:r w:rsidR="009F0346">
        <w:rPr>
          <w:rFonts w:ascii="Times New Roman" w:hAnsi="Times New Roman" w:cs="Times New Roman"/>
          <w:sz w:val="24"/>
          <w:szCs w:val="24"/>
          <w:lang w:val="en-US"/>
        </w:rPr>
        <w:t>to</w:t>
      </w:r>
      <w:r w:rsidR="009F0346" w:rsidRPr="009F0346">
        <w:rPr>
          <w:rFonts w:ascii="Times New Roman" w:hAnsi="Times New Roman" w:cs="Times New Roman"/>
          <w:sz w:val="24"/>
          <w:szCs w:val="24"/>
          <w:lang w:val="en-US"/>
        </w:rPr>
        <w:t xml:space="preserve"> </w:t>
      </w:r>
      <w:r w:rsidR="00AC08EF" w:rsidRPr="00462906">
        <w:rPr>
          <w:rFonts w:ascii="Times New Roman" w:hAnsi="Times New Roman" w:cs="Times New Roman"/>
          <w:sz w:val="24"/>
          <w:szCs w:val="24"/>
          <w:lang w:val="en-US"/>
        </w:rPr>
        <w:t>better understand</w:t>
      </w:r>
      <w:r w:rsidR="00AC08EF">
        <w:rPr>
          <w:rFonts w:ascii="Times New Roman" w:hAnsi="Times New Roman" w:cs="Times New Roman"/>
          <w:sz w:val="24"/>
          <w:szCs w:val="24"/>
          <w:lang w:val="en-US"/>
        </w:rPr>
        <w:t xml:space="preserve"> </w:t>
      </w:r>
      <w:r w:rsidR="00AC08EF" w:rsidRPr="00462906">
        <w:rPr>
          <w:rFonts w:ascii="Times New Roman" w:hAnsi="Times New Roman" w:cs="Times New Roman"/>
          <w:sz w:val="24"/>
          <w:szCs w:val="24"/>
          <w:lang w:val="en-US"/>
        </w:rPr>
        <w:t>how stressors like classroom disruptions affect teachers</w:t>
      </w:r>
      <w:r w:rsidR="009819B3">
        <w:rPr>
          <w:rFonts w:ascii="Times New Roman" w:hAnsi="Times New Roman" w:cs="Times New Roman"/>
          <w:sz w:val="24"/>
          <w:szCs w:val="24"/>
          <w:lang w:val="en-US"/>
        </w:rPr>
        <w:t>’</w:t>
      </w:r>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r w:rsidR="00B06EE5">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CF39CF" w:rsidRPr="00CF39CF">
        <w:rPr>
          <w:rFonts w:ascii="Times New Roman" w:hAnsi="Times New Roman" w:cs="Times New Roman"/>
          <w:sz w:val="24"/>
          <w:szCs w:val="24"/>
          <w:lang w:val="en-US"/>
        </w:rPr>
        <w:t xml:space="preserve"> </w:t>
      </w:r>
      <w:r w:rsidR="00CF39CF">
        <w:rPr>
          <w:rFonts w:ascii="Times New Roman" w:hAnsi="Times New Roman" w:cs="Times New Roman"/>
          <w:sz w:val="24"/>
          <w:szCs w:val="24"/>
          <w:lang w:val="en-US"/>
        </w:rPr>
        <w:t>T</w:t>
      </w:r>
      <w:r w:rsidR="00CF39CF" w:rsidRPr="00BC3195">
        <w:rPr>
          <w:rStyle w:val="--l"/>
          <w:rFonts w:ascii="Times New Roman" w:hAnsi="Times New Roman" w:cs="Times New Roman"/>
          <w:sz w:val="24"/>
          <w:szCs w:val="24"/>
          <w:lang w:val="en-US"/>
        </w:rPr>
        <w:t>eachers</w:t>
      </w:r>
      <w:r w:rsidR="00CF39CF">
        <w:rPr>
          <w:rStyle w:val="--l"/>
          <w:rFonts w:ascii="Times New Roman" w:hAnsi="Times New Roman" w:cs="Times New Roman"/>
          <w:sz w:val="24"/>
          <w:szCs w:val="24"/>
          <w:lang w:val="en-US"/>
        </w:rPr>
        <w:t>’</w:t>
      </w:r>
      <w:r w:rsidR="00CF39CF" w:rsidRPr="00BC3195">
        <w:rPr>
          <w:rStyle w:val="--l"/>
          <w:rFonts w:ascii="Times New Roman" w:hAnsi="Times New Roman" w:cs="Times New Roman"/>
          <w:sz w:val="24"/>
          <w:szCs w:val="24"/>
          <w:lang w:val="en-US"/>
        </w:rPr>
        <w:t xml:space="preserve"> use of wrist-worn fitness trackers in educational research</w:t>
      </w:r>
      <w:r w:rsidR="00CF39CF" w:rsidRPr="00E53262">
        <w:rPr>
          <w:rFonts w:ascii="Times New Roman" w:hAnsi="Times New Roman" w:cs="Times New Roman"/>
          <w:sz w:val="24"/>
          <w:szCs w:val="24"/>
          <w:lang w:val="en-US"/>
        </w:rPr>
        <w:t xml:space="preserve"> offers transformative potential by providing detailed</w:t>
      </w:r>
      <w:r w:rsidR="00B06EE5">
        <w:rPr>
          <w:rFonts w:ascii="Times New Roman" w:hAnsi="Times New Roman" w:cs="Times New Roman"/>
          <w:sz w:val="24"/>
          <w:szCs w:val="24"/>
          <w:lang w:val="en-US"/>
        </w:rPr>
        <w:t xml:space="preserve"> in vivo</w:t>
      </w:r>
      <w:r w:rsidR="00CF39CF" w:rsidRPr="00E53262">
        <w:rPr>
          <w:rFonts w:ascii="Times New Roman" w:hAnsi="Times New Roman" w:cs="Times New Roman"/>
          <w:sz w:val="24"/>
          <w:szCs w:val="24"/>
          <w:lang w:val="en-US"/>
        </w:rPr>
        <w:t xml:space="preserve"> data,</w:t>
      </w:r>
      <w:r w:rsidR="00B06EE5">
        <w:rPr>
          <w:rFonts w:ascii="Times New Roman" w:hAnsi="Times New Roman" w:cs="Times New Roman"/>
          <w:sz w:val="24"/>
          <w:szCs w:val="24"/>
          <w:lang w:val="en-US"/>
        </w:rPr>
        <w:t xml:space="preserve"> allowing researchers as well as teachers themselves to</w:t>
      </w:r>
      <w:r w:rsidR="00B06EE5" w:rsidRPr="00BC3195">
        <w:rPr>
          <w:rStyle w:val="--l"/>
          <w:rFonts w:ascii="Times New Roman" w:hAnsi="Times New Roman" w:cs="Times New Roman"/>
          <w:sz w:val="24"/>
          <w:szCs w:val="24"/>
          <w:lang w:val="en-US"/>
        </w:rPr>
        <w:t xml:space="preserve"> monitor </w:t>
      </w:r>
      <w:r w:rsidR="00B06EE5">
        <w:rPr>
          <w:rStyle w:val="--l"/>
          <w:rFonts w:ascii="Times New Roman" w:hAnsi="Times New Roman" w:cs="Times New Roman"/>
          <w:sz w:val="24"/>
          <w:szCs w:val="24"/>
          <w:lang w:val="en-US"/>
        </w:rPr>
        <w:t xml:space="preserve">stress during teaching at any time, in any situation, and at low costs. Such ubiquitous, low-cost assessment of stress indicators has the potential to </w:t>
      </w:r>
      <w:r w:rsidR="00B06EE5">
        <w:rPr>
          <w:rFonts w:ascii="Times New Roman" w:hAnsi="Times New Roman" w:cs="Times New Roman"/>
          <w:sz w:val="24"/>
          <w:szCs w:val="24"/>
          <w:lang w:val="en-US"/>
        </w:rPr>
        <w:t>contribute</w:t>
      </w:r>
      <w:r w:rsidR="00B06EE5">
        <w:rPr>
          <w:rStyle w:val="--l"/>
          <w:rFonts w:ascii="Times New Roman" w:hAnsi="Times New Roman" w:cs="Times New Roman"/>
          <w:sz w:val="24"/>
          <w:szCs w:val="24"/>
          <w:lang w:val="en-US"/>
        </w:rPr>
        <w:t xml:space="preserve"> to a better understanding of</w:t>
      </w:r>
      <w:r w:rsidR="00B06EE5" w:rsidRPr="0005478C">
        <w:rPr>
          <w:rStyle w:val="--l"/>
          <w:rFonts w:ascii="Times New Roman" w:hAnsi="Times New Roman" w:cs="Times New Roman"/>
          <w:sz w:val="24"/>
          <w:szCs w:val="24"/>
          <w:lang w:val="en-US"/>
        </w:rPr>
        <w:t xml:space="preserve"> </w:t>
      </w:r>
      <w:r w:rsidR="00B06EE5">
        <w:rPr>
          <w:rStyle w:val="--l"/>
          <w:rFonts w:ascii="Times New Roman" w:hAnsi="Times New Roman" w:cs="Times New Roman"/>
          <w:sz w:val="24"/>
          <w:szCs w:val="24"/>
          <w:lang w:val="en-US"/>
        </w:rPr>
        <w:t xml:space="preserve">teacher stress, and eventually to the development of interventions for </w:t>
      </w:r>
      <w:r w:rsidR="00B06EE5" w:rsidRPr="0005478C">
        <w:rPr>
          <w:rStyle w:val="--l"/>
          <w:rFonts w:ascii="Times New Roman" w:hAnsi="Times New Roman" w:cs="Times New Roman"/>
          <w:sz w:val="24"/>
          <w:szCs w:val="24"/>
          <w:lang w:val="en-US"/>
        </w:rPr>
        <w:lastRenderedPageBreak/>
        <w:t>prevent</w:t>
      </w:r>
      <w:r w:rsidR="00B06EE5">
        <w:rPr>
          <w:rStyle w:val="--l"/>
          <w:rFonts w:ascii="Times New Roman" w:hAnsi="Times New Roman" w:cs="Times New Roman"/>
          <w:sz w:val="24"/>
          <w:szCs w:val="24"/>
          <w:lang w:val="en-US"/>
        </w:rPr>
        <w:t>ing stress-related, negative consequences for teachers´ health and work.</w:t>
      </w:r>
      <w:r w:rsidR="00B06EE5">
        <w:rPr>
          <w:rFonts w:ascii="Times New Roman" w:hAnsi="Times New Roman" w:cs="Times New Roman"/>
          <w:sz w:val="24"/>
          <w:szCs w:val="24"/>
          <w:lang w:val="en-US"/>
        </w:rPr>
        <w:t xml:space="preserve"> To begin harnessing this potential, this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00AC08EF"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sidR="00AC08EF">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typical</w:t>
      </w:r>
      <w:r w:rsidR="00B06EE5">
        <w:rPr>
          <w:rFonts w:ascii="Times New Roman" w:hAnsi="Times New Roman" w:cs="Times New Roman"/>
          <w:sz w:val="24"/>
          <w:szCs w:val="24"/>
          <w:lang w:val="en-US"/>
        </w:rPr>
        <w:t>, potentially stressful,</w:t>
      </w:r>
      <w:r w:rsidR="00AC08E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classroom disruptions</w:t>
      </w:r>
      <w:r w:rsidR="00AC08EF">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w:t>
      </w:r>
      <w:r w:rsidR="0001239D">
        <w:rPr>
          <w:rFonts w:ascii="Times New Roman" w:hAnsi="Times New Roman" w:cs="Times New Roman"/>
          <w:sz w:val="24"/>
          <w:szCs w:val="24"/>
          <w:lang w:val="en-US"/>
        </w:rPr>
        <w:t xml:space="preserve"> in order to establish the validity of this approach</w:t>
      </w:r>
      <w:r w:rsidR="00D25B78">
        <w:rPr>
          <w:rFonts w:ascii="Times New Roman" w:hAnsi="Times New Roman" w:cs="Times New Roman"/>
          <w:sz w:val="24"/>
          <w:szCs w:val="24"/>
          <w:lang w:val="en-US"/>
        </w:rPr>
        <w:t>.</w:t>
      </w:r>
    </w:p>
    <w:p w14:paraId="7D3D1E80" w14:textId="77777777" w:rsidR="002C77EC" w:rsidRPr="00CF665C" w:rsidRDefault="002C77EC" w:rsidP="00B81611">
      <w:pPr>
        <w:spacing w:line="360" w:lineRule="auto"/>
        <w:rPr>
          <w:rFonts w:ascii="Times New Roman" w:hAnsi="Times New Roman" w:cs="Times New Roman"/>
          <w:sz w:val="24"/>
          <w:szCs w:val="24"/>
          <w:lang w:val="en-US"/>
        </w:rPr>
      </w:pPr>
    </w:p>
    <w:p w14:paraId="2961DBB3" w14:textId="4D123C56"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AE6924">
        <w:rPr>
          <w:rFonts w:ascii="Times New Roman" w:hAnsi="Times New Roman" w:cs="Times New Roman"/>
          <w:b/>
          <w:bCs/>
          <w:sz w:val="24"/>
          <w:szCs w:val="24"/>
          <w:lang w:val="en-US"/>
        </w:rPr>
        <w:t>ubiquitous, low-cost tool for assessing</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51ECB3AF"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Pr>
          <w:rFonts w:ascii="Times New Roman" w:hAnsi="Times New Roman" w:cs="Times New Roman"/>
          <w:sz w:val="24"/>
          <w:szCs w:val="24"/>
          <w:lang w:val="en-US"/>
        </w:rPr>
        <w:t xml:space="preserve">data collection </w:t>
      </w:r>
      <w:r w:rsidRPr="00E33D36">
        <w:rPr>
          <w:rFonts w:ascii="Times New Roman" w:hAnsi="Times New Roman" w:cs="Times New Roman"/>
          <w:sz w:val="24"/>
          <w:szCs w:val="24"/>
          <w:lang w:val="en-US"/>
        </w:rPr>
        <w:t>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000A37EB">
        <w:rPr>
          <w:rFonts w:ascii="Times New Roman" w:hAnsi="Times New Roman" w:cs="Times New Roman"/>
          <w:sz w:val="24"/>
          <w:szCs w:val="24"/>
          <w:lang w:val="en-US"/>
        </w:rPr>
        <w:t xml:space="preserve"> for</w:t>
      </w:r>
      <w:r w:rsidRPr="00E33D36">
        <w:rPr>
          <w:rFonts w:ascii="Times New Roman" w:hAnsi="Times New Roman" w:cs="Times New Roman"/>
          <w:sz w:val="24"/>
          <w:szCs w:val="24"/>
          <w:lang w:val="en-US"/>
        </w:rPr>
        <w:t xml:space="preserve">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t>
      </w:r>
      <w:r w:rsidR="000A37EB">
        <w:rPr>
          <w:rFonts w:ascii="Times New Roman" w:hAnsi="Times New Roman" w:cs="Times New Roman"/>
          <w:sz w:val="24"/>
          <w:szCs w:val="24"/>
          <w:lang w:val="en-US"/>
        </w:rPr>
        <w:t xml:space="preserve">example of </w:t>
      </w:r>
      <w:r w:rsidR="00B91129" w:rsidRPr="00E33D36">
        <w:rPr>
          <w:rFonts w:ascii="Times New Roman" w:hAnsi="Times New Roman" w:cs="Times New Roman"/>
          <w:sz w:val="24"/>
          <w:szCs w:val="24"/>
          <w:lang w:val="en-US"/>
        </w:rPr>
        <w:t xml:space="preserve">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w:t>
      </w:r>
      <w:r w:rsidR="000A37EB">
        <w:rPr>
          <w:rFonts w:ascii="Times New Roman" w:hAnsi="Times New Roman" w:cs="Times New Roman"/>
          <w:sz w:val="24"/>
          <w:szCs w:val="24"/>
          <w:lang w:val="en-US"/>
        </w:rPr>
        <w:t xml:space="preserve">recreation, </w:t>
      </w:r>
      <w:r w:rsidR="00FD058C" w:rsidRPr="00E33D36">
        <w:rPr>
          <w:rFonts w:ascii="Times New Roman" w:hAnsi="Times New Roman" w:cs="Times New Roman"/>
          <w:sz w:val="24"/>
          <w:szCs w:val="24"/>
          <w:lang w:val="en-US"/>
        </w:rPr>
        <w:t xml:space="preserve">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A</w:t>
      </w:r>
      <w:r w:rsidR="00FD058C" w:rsidRPr="00A24213">
        <w:rPr>
          <w:rFonts w:ascii="Times New Roman" w:hAnsi="Times New Roman" w:cs="Times New Roman"/>
          <w:sz w:val="24"/>
          <w:szCs w:val="24"/>
          <w:lang w:val="en-US"/>
        </w:rPr>
        <w:t>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benefits </w:t>
      </w:r>
      <w:r w:rsidR="000A37EB">
        <w:rPr>
          <w:rFonts w:ascii="Times New Roman" w:hAnsi="Times New Roman" w:cs="Times New Roman"/>
          <w:sz w:val="24"/>
          <w:szCs w:val="24"/>
          <w:lang w:val="en-US"/>
        </w:rPr>
        <w:t>in</w:t>
      </w:r>
      <w:r w:rsidR="00FD058C" w:rsidRPr="007D2A82">
        <w:rPr>
          <w:rFonts w:ascii="Times New Roman" w:hAnsi="Times New Roman" w:cs="Times New Roman"/>
          <w:sz w:val="24"/>
          <w:szCs w:val="24"/>
          <w:lang w:val="en-US"/>
        </w:rPr>
        <w:t xml:space="preserve">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F</w:t>
      </w:r>
      <w:r w:rsidR="00B40643" w:rsidRPr="00E33D36">
        <w:rPr>
          <w:rFonts w:ascii="Times New Roman" w:hAnsi="Times New Roman" w:cs="Times New Roman"/>
          <w:sz w:val="24"/>
          <w:szCs w:val="24"/>
          <w:lang w:val="en-US"/>
        </w:rPr>
        <w:t xml:space="preserve">itness trackers offer </w:t>
      </w:r>
      <w:r w:rsidR="00AE6924">
        <w:rPr>
          <w:rFonts w:ascii="Times New Roman" w:hAnsi="Times New Roman" w:cs="Times New Roman"/>
          <w:sz w:val="24"/>
          <w:szCs w:val="24"/>
          <w:lang w:val="en-US"/>
        </w:rPr>
        <w:t>ubiquitous, low-cost, and un</w:t>
      </w:r>
      <w:r w:rsidR="00B40643" w:rsidRPr="00E33D36">
        <w:rPr>
          <w:rFonts w:ascii="Times New Roman" w:hAnsi="Times New Roman" w:cs="Times New Roman"/>
          <w:sz w:val="24"/>
          <w:szCs w:val="24"/>
          <w:lang w:val="en-US"/>
        </w:rPr>
        <w:t>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AE6924">
        <w:rPr>
          <w:rFonts w:ascii="Times New Roman" w:hAnsi="Times New Roman" w:cs="Times New Roman"/>
          <w:sz w:val="24"/>
          <w:szCs w:val="24"/>
          <w:lang w:val="en-US"/>
        </w:rPr>
        <w:t xml:space="preserve">and their use </w:t>
      </w:r>
      <w:r w:rsidR="004C70EE">
        <w:rPr>
          <w:rFonts w:ascii="Times New Roman" w:hAnsi="Times New Roman" w:cs="Times New Roman"/>
          <w:sz w:val="24"/>
          <w:szCs w:val="24"/>
          <w:lang w:val="en-US"/>
        </w:rPr>
        <w:t xml:space="preserve">aligns </w:t>
      </w:r>
      <w:r w:rsidR="00B40643" w:rsidRPr="00E33D36">
        <w:rPr>
          <w:rFonts w:ascii="Times New Roman" w:hAnsi="Times New Roman" w:cs="Times New Roman"/>
          <w:sz w:val="24"/>
          <w:szCs w:val="24"/>
          <w:lang w:val="en-US"/>
        </w:rPr>
        <w:t>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23388C">
        <w:rPr>
          <w:rFonts w:ascii="Times New Roman" w:hAnsi="Times New Roman" w:cs="Times New Roman"/>
          <w:sz w:val="24"/>
          <w:szCs w:val="24"/>
          <w:lang w:val="en-US"/>
        </w:rPr>
        <w:t>I</w:t>
      </w:r>
      <w:r w:rsidR="0068505D">
        <w:rPr>
          <w:rFonts w:ascii="Times New Roman" w:hAnsi="Times New Roman" w:cs="Times New Roman"/>
          <w:sz w:val="24"/>
          <w:szCs w:val="24"/>
          <w:lang w:val="en-US"/>
        </w:rPr>
        <w:t>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mbulatory assessment</w:t>
      </w:r>
      <w:r w:rsidR="004C70EE">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methods</w:t>
      </w:r>
      <w:r w:rsidR="004C70EE">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23388C">
        <w:rPr>
          <w:rFonts w:ascii="Times New Roman" w:hAnsi="Times New Roman" w:cs="Times New Roman"/>
          <w:sz w:val="24"/>
          <w:szCs w:val="24"/>
          <w:lang w:val="en-US"/>
        </w:rPr>
        <w:t>offer</w:t>
      </w:r>
      <w:r w:rsidR="00B40643" w:rsidRPr="00E33D36">
        <w:rPr>
          <w:rFonts w:ascii="Times New Roman" w:hAnsi="Times New Roman" w:cs="Times New Roman"/>
          <w:sz w:val="24"/>
          <w:szCs w:val="24"/>
          <w:lang w:val="en-US"/>
        </w:rPr>
        <w:t xml:space="preserve">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23388C">
        <w:rPr>
          <w:rFonts w:ascii="Times New Roman" w:hAnsi="Times New Roman" w:cs="Times New Roman"/>
          <w:sz w:val="24"/>
          <w:szCs w:val="24"/>
          <w:lang w:val="en-US"/>
        </w:rPr>
        <w:t xml:space="preserve">physiological stress markers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17317A"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w:t>
      </w:r>
      <w:r w:rsidR="0023388C">
        <w:rPr>
          <w:rFonts w:ascii="Times New Roman" w:hAnsi="Times New Roman" w:cs="Times New Roman"/>
          <w:sz w:val="24"/>
          <w:szCs w:val="24"/>
          <w:lang w:val="en-US"/>
        </w:rPr>
        <w:t>heart rate (</w:t>
      </w:r>
      <w:r>
        <w:rPr>
          <w:rFonts w:ascii="Times New Roman" w:hAnsi="Times New Roman" w:cs="Times New Roman"/>
          <w:sz w:val="24"/>
          <w:szCs w:val="24"/>
          <w:lang w:val="en-US"/>
        </w:rPr>
        <w:t>HR</w:t>
      </w:r>
      <w:r w:rsidR="0023388C">
        <w:rPr>
          <w:rFonts w:ascii="Times New Roman" w:hAnsi="Times New Roman" w:cs="Times New Roman"/>
          <w:sz w:val="24"/>
          <w:szCs w:val="24"/>
          <w:lang w:val="en-US"/>
        </w:rPr>
        <w:t>)</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xml:space="preserve">s electrical activity, their intrusive nature and requirement </w:t>
      </w:r>
      <w:r w:rsidR="00AE6924">
        <w:rPr>
          <w:rFonts w:ascii="Times New Roman" w:hAnsi="Times New Roman" w:cs="Times New Roman"/>
          <w:sz w:val="24"/>
          <w:szCs w:val="24"/>
          <w:lang w:val="en-US"/>
        </w:rPr>
        <w:t>of</w:t>
      </w:r>
      <w:r w:rsidR="00AE6924" w:rsidRPr="00ED680C">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 xml:space="preserve">direct skin </w:t>
      </w:r>
      <w:r w:rsidR="00ED680C" w:rsidRPr="00ED680C">
        <w:rPr>
          <w:rFonts w:ascii="Times New Roman" w:hAnsi="Times New Roman" w:cs="Times New Roman"/>
          <w:sz w:val="24"/>
          <w:szCs w:val="24"/>
          <w:lang w:val="en-US"/>
        </w:rPr>
        <w:lastRenderedPageBreak/>
        <w:t>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PPG</w:t>
      </w:r>
      <w:r w:rsidR="00576277">
        <w:rPr>
          <w:rFonts w:ascii="Times New Roman" w:hAnsi="Times New Roman" w:cs="Times New Roman"/>
          <w:sz w:val="24"/>
          <w:szCs w:val="24"/>
          <w:lang w:val="en-US"/>
        </w:rPr>
        <w:t xml:space="preserve"> is </w:t>
      </w:r>
      <w:r w:rsidR="00604FCB">
        <w:rPr>
          <w:rFonts w:ascii="Times New Roman" w:hAnsi="Times New Roman" w:cs="Times New Roman"/>
          <w:sz w:val="24"/>
          <w:szCs w:val="24"/>
          <w:lang w:val="en-US"/>
        </w:rPr>
        <w:t xml:space="preserve">a rather </w:t>
      </w:r>
      <w:r w:rsidR="00576277">
        <w:rPr>
          <w:rFonts w:ascii="Times New Roman" w:hAnsi="Times New Roman" w:cs="Times New Roman"/>
          <w:sz w:val="24"/>
          <w:szCs w:val="24"/>
          <w:lang w:val="en-US"/>
        </w:rPr>
        <w:t xml:space="preserve">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assesses HR by flashing green or red lights to measure changes in blood volume [@allen2007photoplethysmography].    </w:t>
      </w:r>
    </w:p>
    <w:p w14:paraId="7B645DC2" w14:textId="61B34547"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Stress or mental and physical strain are factors that directly influence HR and lead </w:t>
      </w:r>
      <w:r w:rsidR="00164D08">
        <w:rPr>
          <w:rFonts w:ascii="Times New Roman" w:hAnsi="Times New Roman" w:cs="Times New Roman"/>
          <w:sz w:val="24"/>
          <w:szCs w:val="24"/>
          <w:lang w:val="en-US"/>
        </w:rPr>
        <w:t xml:space="preserve">to </w:t>
      </w:r>
      <w:r w:rsidR="00604FCB">
        <w:rPr>
          <w:rFonts w:ascii="Times New Roman" w:hAnsi="Times New Roman" w:cs="Times New Roman"/>
          <w:sz w:val="24"/>
          <w:szCs w:val="24"/>
          <w:lang w:val="en-US"/>
        </w:rPr>
        <w:t>its</w:t>
      </w:r>
      <w:r w:rsidR="005010A8" w:rsidRPr="005010A8">
        <w:rPr>
          <w:rFonts w:ascii="Times New Roman" w:hAnsi="Times New Roman" w:cs="Times New Roman"/>
          <w:sz w:val="24"/>
          <w:szCs w:val="24"/>
          <w:lang w:val="en-US"/>
        </w:rPr>
        <w:t xml:space="preserve"> increase [@custodis2014heart].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 xml:space="preserve">Thus, fitness trackers offer a </w:t>
      </w:r>
      <w:r w:rsidR="0023388C">
        <w:rPr>
          <w:rFonts w:ascii="Times New Roman" w:hAnsi="Times New Roman" w:cs="Times New Roman"/>
          <w:sz w:val="24"/>
          <w:szCs w:val="24"/>
          <w:lang w:val="en-US"/>
        </w:rPr>
        <w:t xml:space="preserve">low-cost, and unobtrusive </w:t>
      </w:r>
      <w:r w:rsidR="00502BA4" w:rsidRPr="00502BA4">
        <w:rPr>
          <w:rFonts w:ascii="Times New Roman" w:hAnsi="Times New Roman" w:cs="Times New Roman"/>
          <w:sz w:val="24"/>
          <w:szCs w:val="24"/>
          <w:lang w:val="en-US"/>
        </w:rPr>
        <w:t>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r w:rsidR="0023388C">
        <w:rPr>
          <w:rFonts w:ascii="Times New Roman" w:hAnsi="Times New Roman" w:cs="Times New Roman"/>
          <w:sz w:val="24"/>
          <w:szCs w:val="24"/>
          <w:lang w:val="en-US"/>
        </w:rPr>
        <w:t xml:space="preserve"> in many different settings</w:t>
      </w:r>
      <w:r w:rsidR="00502BA4" w:rsidRPr="00502BA4">
        <w:rPr>
          <w:rFonts w:ascii="Times New Roman" w:hAnsi="Times New Roman" w:cs="Times New Roman"/>
          <w:sz w:val="24"/>
          <w:szCs w:val="24"/>
          <w:lang w:val="en-US"/>
        </w:rPr>
        <w:t>.</w:t>
      </w:r>
    </w:p>
    <w:p w14:paraId="5A160778" w14:textId="77777777" w:rsidR="006B68BD" w:rsidRPr="006B68BD" w:rsidRDefault="006B68BD" w:rsidP="006B68BD">
      <w:pPr>
        <w:keepNext/>
        <w:spacing w:line="360" w:lineRule="auto"/>
        <w:rPr>
          <w:noProof/>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037321E8"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w:t>
      </w:r>
      <w:r w:rsidR="00FD6804">
        <w:rPr>
          <w:rFonts w:ascii="Times New Roman" w:hAnsi="Times New Roman" w:cs="Times New Roman"/>
          <w:sz w:val="24"/>
          <w:szCs w:val="24"/>
          <w:lang w:val="en-US"/>
        </w:rPr>
        <w:t xml:space="preserve"> and showed that</w:t>
      </w:r>
      <w:r w:rsidR="00E82BC5">
        <w:rPr>
          <w:rFonts w:ascii="Times New Roman" w:hAnsi="Times New Roman" w:cs="Times New Roman"/>
          <w:sz w:val="24"/>
          <w:szCs w:val="24"/>
          <w:lang w:val="en-US"/>
        </w:rPr>
        <w:t xml:space="preserve"> </w:t>
      </w:r>
      <w:r w:rsidR="00FD6804">
        <w:rPr>
          <w:rFonts w:ascii="Times New Roman" w:hAnsi="Times New Roman" w:cs="Times New Roman"/>
          <w:sz w:val="24"/>
          <w:szCs w:val="24"/>
          <w:lang w:val="en-US"/>
        </w:rPr>
        <w:t>t</w:t>
      </w:r>
      <w:r w:rsidR="004D5854">
        <w:rPr>
          <w:rFonts w:ascii="Times New Roman" w:hAnsi="Times New Roman" w:cs="Times New Roman"/>
          <w:sz w:val="24"/>
          <w:szCs w:val="24"/>
          <w:lang w:val="en-US"/>
        </w:rPr>
        <w:t>eachers</w:t>
      </w:r>
      <w:r w:rsidR="00A63F2E">
        <w:rPr>
          <w:rFonts w:ascii="Times New Roman" w:hAnsi="Times New Roman" w:cs="Times New Roman"/>
          <w:sz w:val="24"/>
          <w:szCs w:val="24"/>
          <w:lang w:val="en-US"/>
        </w:rPr>
        <w:t>’</w:t>
      </w:r>
      <w:r w:rsidR="00E82BC5" w:rsidRPr="00747A71">
        <w:rPr>
          <w:rFonts w:ascii="Times New Roman" w:hAnsi="Times New Roman" w:cs="Times New Roman"/>
          <w:sz w:val="24"/>
          <w:szCs w:val="24"/>
          <w:lang w:val="en-US"/>
        </w:rPr>
        <w:t xml:space="preserve"> </w:t>
      </w:r>
      <w:r w:rsidR="004D5854">
        <w:rPr>
          <w:rFonts w:ascii="Times New Roman" w:hAnsi="Times New Roman" w:cs="Times New Roman"/>
          <w:sz w:val="24"/>
          <w:szCs w:val="24"/>
          <w:lang w:val="en-US"/>
        </w:rPr>
        <w:t xml:space="preserve">HR </w:t>
      </w:r>
      <w:r w:rsidR="00E82BC5" w:rsidRPr="00747A71">
        <w:rPr>
          <w:rFonts w:ascii="Times New Roman" w:hAnsi="Times New Roman" w:cs="Times New Roman"/>
          <w:sz w:val="24"/>
          <w:szCs w:val="24"/>
          <w:lang w:val="en-US"/>
        </w:rPr>
        <w:t xml:space="preserve">increased </w:t>
      </w:r>
      <w:r w:rsidR="004D5854">
        <w:rPr>
          <w:rFonts w:ascii="Times New Roman" w:hAnsi="Times New Roman" w:cs="Times New Roman"/>
          <w:sz w:val="24"/>
          <w:szCs w:val="24"/>
          <w:lang w:val="en-US"/>
        </w:rPr>
        <w:t xml:space="preserve">significantly </w:t>
      </w:r>
      <w:r w:rsidR="00CC1117">
        <w:rPr>
          <w:rFonts w:ascii="Times New Roman" w:hAnsi="Times New Roman" w:cs="Times New Roman"/>
          <w:sz w:val="24"/>
          <w:szCs w:val="24"/>
          <w:lang w:val="en-US"/>
        </w:rPr>
        <w:t>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w:t>
      </w:r>
      <w:r w:rsidR="00FD6804">
        <w:rPr>
          <w:rFonts w:ascii="Times New Roman" w:hAnsi="Times New Roman" w:cs="Times New Roman"/>
          <w:sz w:val="24"/>
          <w:szCs w:val="24"/>
          <w:lang w:val="en-US"/>
        </w:rPr>
        <w:t>ed</w:t>
      </w:r>
      <w:r w:rsidR="006C68A5" w:rsidRPr="006C68A5">
        <w:rPr>
          <w:rFonts w:ascii="Times New Roman" w:hAnsi="Times New Roman" w:cs="Times New Roman"/>
          <w:sz w:val="24"/>
          <w:szCs w:val="24"/>
          <w:lang w:val="en-US"/>
        </w:rPr>
        <w:t xml:space="preserve">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w:t>
      </w:r>
      <w:r w:rsidR="00A63F2E">
        <w:rPr>
          <w:rFonts w:ascii="Times New Roman" w:hAnsi="Times New Roman" w:cs="Times New Roman"/>
          <w:sz w:val="24"/>
          <w:szCs w:val="24"/>
          <w:lang w:val="en-US"/>
        </w:rPr>
        <w:t>lower</w:t>
      </w:r>
      <w:r w:rsidR="006C68A5" w:rsidRPr="006C68A5">
        <w:rPr>
          <w:rFonts w:ascii="Times New Roman" w:hAnsi="Times New Roman" w:cs="Times New Roman"/>
          <w:sz w:val="24"/>
          <w:szCs w:val="24"/>
          <w:lang w:val="en-US"/>
        </w:rPr>
        <w:t xml:space="preserve">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 xml:space="preserve">typical stressors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w:t>
      </w:r>
      <w:r w:rsidR="00FC4469">
        <w:rPr>
          <w:rFonts w:ascii="Times New Roman" w:hAnsi="Times New Roman" w:cs="Times New Roman"/>
          <w:sz w:val="24"/>
          <w:szCs w:val="24"/>
          <w:lang w:val="en-US"/>
        </w:rPr>
        <w:t>s in</w:t>
      </w:r>
      <w:r w:rsidR="00D01985" w:rsidRPr="002D6FBF">
        <w:rPr>
          <w:rFonts w:ascii="Times New Roman" w:hAnsi="Times New Roman" w:cs="Times New Roman"/>
          <w:sz w:val="24"/>
          <w:szCs w:val="24"/>
          <w:lang w:val="en-US"/>
        </w:rPr>
        <w:t xml:space="preserve"> </w:t>
      </w:r>
      <w:r w:rsidR="00D01985">
        <w:rPr>
          <w:rFonts w:ascii="Times New Roman" w:hAnsi="Times New Roman" w:cs="Times New Roman"/>
          <w:sz w:val="24"/>
          <w:szCs w:val="24"/>
          <w:lang w:val="en-US"/>
        </w:rPr>
        <w:t>HR</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6EC42523"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lastRenderedPageBreak/>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college students </w:t>
      </w:r>
      <w:r w:rsidR="00F32148">
        <w:rPr>
          <w:rFonts w:ascii="Times New Roman" w:hAnsi="Times New Roman" w:cs="Times New Roman"/>
          <w:sz w:val="24"/>
          <w:szCs w:val="24"/>
          <w:lang w:val="en-US"/>
        </w:rPr>
        <w:t xml:space="preserve">listening to lecture </w:t>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 xml:space="preserve">from the beginning to the end of </w:t>
      </w:r>
      <w:r w:rsidR="009D7722">
        <w:rPr>
          <w:rFonts w:ascii="Times New Roman" w:hAnsi="Times New Roman" w:cs="Times New Roman"/>
          <w:sz w:val="24"/>
          <w:szCs w:val="24"/>
          <w:lang w:val="en-US"/>
        </w:rPr>
        <w:t>the</w:t>
      </w:r>
      <w:r w:rsidR="00BE10B7" w:rsidRPr="009B44F6">
        <w:rPr>
          <w:rFonts w:ascii="Times New Roman" w:hAnsi="Times New Roman" w:cs="Times New Roman"/>
          <w:sz w:val="24"/>
          <w:szCs w:val="24"/>
          <w:lang w:val="en-US"/>
        </w:rPr>
        <w:t xml:space="preserve">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r w:rsidR="003464B4" w:rsidRPr="0033529D">
        <w:rPr>
          <w:rFonts w:ascii="Times New Roman" w:hAnsi="Times New Roman" w:cs="Times New Roman"/>
          <w:sz w:val="24"/>
          <w:szCs w:val="24"/>
          <w:lang w:val="en-US"/>
        </w:rPr>
        <w:t>peer-discussion based problem solving</w:t>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FC4469">
        <w:rPr>
          <w:rFonts w:ascii="Times New Roman" w:hAnsi="Times New Roman" w:cs="Times New Roman"/>
          <w:sz w:val="24"/>
          <w:szCs w:val="24"/>
          <w:lang w:val="en-US"/>
        </w:rPr>
        <w:t xml:space="preserve">(i.e., </w:t>
      </w:r>
      <w:r w:rsidR="00495DE2">
        <w:rPr>
          <w:rFonts w:ascii="Times New Roman" w:hAnsi="Times New Roman" w:cs="Times New Roman"/>
          <w:sz w:val="24"/>
          <w:szCs w:val="24"/>
          <w:lang w:val="en-US"/>
        </w:rPr>
        <w:t xml:space="preserve">the </w:t>
      </w:r>
      <w:r w:rsidR="00495DE2" w:rsidRPr="00495DE2">
        <w:rPr>
          <w:rFonts w:ascii="Times New Roman" w:hAnsi="Times New Roman" w:cs="Times New Roman"/>
          <w:sz w:val="24"/>
          <w:szCs w:val="24"/>
          <w:lang w:val="en-US"/>
        </w:rPr>
        <w:t xml:space="preserve">Trier </w:t>
      </w:r>
      <w:r w:rsidR="00DD23FB">
        <w:rPr>
          <w:rFonts w:ascii="Times New Roman" w:hAnsi="Times New Roman" w:cs="Times New Roman"/>
          <w:sz w:val="24"/>
          <w:szCs w:val="24"/>
          <w:lang w:val="en-US"/>
        </w:rPr>
        <w:t xml:space="preserve">Social </w:t>
      </w:r>
      <w:r w:rsidR="00495DE2" w:rsidRPr="00495DE2">
        <w:rPr>
          <w:rFonts w:ascii="Times New Roman" w:hAnsi="Times New Roman" w:cs="Times New Roman"/>
          <w:sz w:val="24"/>
          <w:szCs w:val="24"/>
          <w:lang w:val="en-US"/>
        </w:rPr>
        <w:t>Stress Test</w:t>
      </w:r>
      <w:r w:rsidR="00DD23FB">
        <w:rPr>
          <w:rFonts w:ascii="Times New Roman" w:hAnsi="Times New Roman" w:cs="Times New Roman"/>
          <w:sz w:val="24"/>
          <w:szCs w:val="24"/>
          <w:lang w:val="en-US"/>
        </w:rPr>
        <w:t>; @</w:t>
      </w:r>
      <w:r w:rsidR="00EF3F8B" w:rsidRPr="00EF3F8B">
        <w:rPr>
          <w:rFonts w:ascii="Times New Roman" w:hAnsi="Times New Roman" w:cs="Times New Roman"/>
          <w:sz w:val="24"/>
          <w:szCs w:val="24"/>
          <w:lang w:val="en-US"/>
        </w:rPr>
        <w:t>kirschbaum1993trier</w:t>
      </w:r>
      <w:r w:rsidR="00EF3F8B">
        <w:rPr>
          <w:rFonts w:ascii="Times New Roman" w:hAnsi="Times New Roman" w:cs="Times New Roman"/>
          <w:sz w:val="24"/>
          <w:szCs w:val="24"/>
          <w:lang w:val="en-US"/>
        </w:rPr>
        <w:t>]</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 xml:space="preserve">average HR increased significantly </w:t>
      </w:r>
      <w:r w:rsidR="00FC4469">
        <w:rPr>
          <w:rFonts w:ascii="Times New Roman" w:hAnsi="Times New Roman" w:cs="Times New Roman"/>
          <w:sz w:val="24"/>
          <w:szCs w:val="24"/>
          <w:lang w:val="en-US"/>
        </w:rPr>
        <w:t>from</w:t>
      </w:r>
      <w:r w:rsidR="00FC4469" w:rsidRPr="003B5F4B">
        <w:rPr>
          <w:rFonts w:ascii="Times New Roman" w:hAnsi="Times New Roman" w:cs="Times New Roman"/>
          <w:sz w:val="24"/>
          <w:szCs w:val="24"/>
          <w:lang w:val="en-US"/>
        </w:rPr>
        <w:t xml:space="preserve"> </w:t>
      </w:r>
      <w:r w:rsidR="00BE10B7" w:rsidRPr="003B5F4B">
        <w:rPr>
          <w:rFonts w:ascii="Times New Roman" w:hAnsi="Times New Roman" w:cs="Times New Roman"/>
          <w:sz w:val="24"/>
          <w:szCs w:val="24"/>
          <w:lang w:val="en-US"/>
        </w:rPr>
        <w:t xml:space="preserve">the resting </w:t>
      </w:r>
      <w:r w:rsidR="00FC4469">
        <w:rPr>
          <w:rFonts w:ascii="Times New Roman" w:hAnsi="Times New Roman" w:cs="Times New Roman"/>
          <w:sz w:val="24"/>
          <w:szCs w:val="24"/>
          <w:lang w:val="en-US"/>
        </w:rPr>
        <w:t>to</w:t>
      </w:r>
      <w:r w:rsidR="00FC4469" w:rsidRPr="003B5F4B">
        <w:rPr>
          <w:rFonts w:ascii="Times New Roman" w:hAnsi="Times New Roman" w:cs="Times New Roman"/>
          <w:sz w:val="24"/>
          <w:szCs w:val="24"/>
          <w:lang w:val="en-US"/>
        </w:rPr>
        <w:t xml:space="preserve"> </w:t>
      </w:r>
      <w:r w:rsidR="00FC4469">
        <w:rPr>
          <w:rFonts w:ascii="Times New Roman" w:hAnsi="Times New Roman" w:cs="Times New Roman"/>
          <w:sz w:val="24"/>
          <w:szCs w:val="24"/>
          <w:lang w:val="en-US"/>
        </w:rPr>
        <w:t xml:space="preserve">the </w:t>
      </w:r>
      <w:r w:rsidR="00BE10B7" w:rsidRPr="003B5F4B">
        <w:rPr>
          <w:rFonts w:ascii="Times New Roman" w:hAnsi="Times New Roman" w:cs="Times New Roman"/>
          <w:sz w:val="24"/>
          <w:szCs w:val="24"/>
          <w:lang w:val="en-US"/>
        </w:rPr>
        <w:t xml:space="preserve">stress </w:t>
      </w:r>
      <w:r w:rsidR="00FC4469">
        <w:rPr>
          <w:rFonts w:ascii="Times New Roman" w:hAnsi="Times New Roman" w:cs="Times New Roman"/>
          <w:sz w:val="24"/>
          <w:szCs w:val="24"/>
          <w:lang w:val="en-US"/>
        </w:rPr>
        <w:t xml:space="preserve">inducing </w:t>
      </w:r>
      <w:r w:rsidR="00BE10B7" w:rsidRPr="003B5F4B">
        <w:rPr>
          <w:rFonts w:ascii="Times New Roman" w:hAnsi="Times New Roman" w:cs="Times New Roman"/>
          <w:sz w:val="24"/>
          <w:szCs w:val="24"/>
          <w:lang w:val="en-US"/>
        </w:rPr>
        <w:t>phases</w:t>
      </w:r>
      <w:r w:rsidR="00FC4469">
        <w:rPr>
          <w:rFonts w:ascii="Times New Roman" w:hAnsi="Times New Roman" w:cs="Times New Roman"/>
          <w:sz w:val="24"/>
          <w:szCs w:val="24"/>
          <w:lang w:val="en-US"/>
        </w:rPr>
        <w:t xml:space="preserve"> of the task</w:t>
      </w:r>
      <w:r w:rsidR="00BE10B7" w:rsidRPr="003B5F4B">
        <w:rPr>
          <w:rFonts w:ascii="Times New Roman" w:hAnsi="Times New Roman" w:cs="Times New Roman"/>
          <w:sz w:val="24"/>
          <w:szCs w:val="24"/>
          <w:lang w:val="en-US"/>
        </w:rPr>
        <w:t>.</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Even though the participants </w:t>
      </w:r>
      <w:r w:rsidR="009D7722">
        <w:rPr>
          <w:rFonts w:ascii="Times New Roman" w:hAnsi="Times New Roman" w:cs="Times New Roman"/>
          <w:sz w:val="24"/>
          <w:szCs w:val="24"/>
          <w:lang w:val="en-US"/>
        </w:rPr>
        <w:t>of both</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9D7722">
        <w:rPr>
          <w:rFonts w:ascii="Times New Roman" w:hAnsi="Times New Roman" w:cs="Times New Roman"/>
          <w:sz w:val="24"/>
          <w:szCs w:val="24"/>
          <w:lang w:val="en-US"/>
        </w:rPr>
        <w:t xml:space="preserve"> </w:t>
      </w:r>
      <w:r w:rsidR="00876F1D">
        <w:rPr>
          <w:rFonts w:ascii="Times New Roman" w:hAnsi="Times New Roman" w:cs="Times New Roman"/>
          <w:sz w:val="24"/>
          <w:szCs w:val="24"/>
          <w:lang w:val="en-US"/>
        </w:rPr>
        <w:t xml:space="preserve">[@Darnell2019; @chalmers2021] </w:t>
      </w:r>
      <w:r w:rsidR="004A6E89" w:rsidRPr="001231DE">
        <w:rPr>
          <w:rFonts w:ascii="Times New Roman" w:hAnsi="Times New Roman" w:cs="Times New Roman"/>
          <w:sz w:val="24"/>
          <w:szCs w:val="24"/>
          <w:lang w:val="en-US"/>
        </w:rPr>
        <w:t xml:space="preserve">were </w:t>
      </w:r>
      <w:r w:rsidR="009D7722">
        <w:rPr>
          <w:rFonts w:ascii="Times New Roman" w:hAnsi="Times New Roman" w:cs="Times New Roman"/>
          <w:sz w:val="24"/>
          <w:szCs w:val="24"/>
          <w:lang w:val="en-US"/>
        </w:rPr>
        <w:t>not teachers</w:t>
      </w:r>
      <w:r w:rsidR="009D7722" w:rsidRPr="001231DE">
        <w:rPr>
          <w:rFonts w:ascii="Times New Roman" w:hAnsi="Times New Roman" w:cs="Times New Roman"/>
          <w:sz w:val="24"/>
          <w:szCs w:val="24"/>
          <w:lang w:val="en-US"/>
        </w:rPr>
        <w:t xml:space="preserve"> </w:t>
      </w:r>
      <w:r w:rsidR="009D7722">
        <w:rPr>
          <w:rFonts w:ascii="Times New Roman" w:hAnsi="Times New Roman" w:cs="Times New Roman"/>
          <w:sz w:val="24"/>
          <w:szCs w:val="24"/>
          <w:lang w:val="en-US"/>
        </w:rPr>
        <w:t xml:space="preserve">but </w:t>
      </w:r>
      <w:r w:rsidR="004A6E89" w:rsidRPr="001231DE">
        <w:rPr>
          <w:rFonts w:ascii="Times New Roman" w:hAnsi="Times New Roman" w:cs="Times New Roman"/>
          <w:sz w:val="24"/>
          <w:szCs w:val="24"/>
          <w:lang w:val="en-US"/>
        </w:rPr>
        <w:t>learners</w:t>
      </w:r>
      <w:r w:rsidR="009432BF">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the results are relevant </w:t>
      </w:r>
      <w:r w:rsidR="009D7722">
        <w:rPr>
          <w:rFonts w:ascii="Times New Roman" w:hAnsi="Times New Roman" w:cs="Times New Roman"/>
          <w:sz w:val="24"/>
          <w:szCs w:val="24"/>
          <w:lang w:val="en-US"/>
        </w:rPr>
        <w:t>for</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study</w:t>
      </w:r>
      <w:r w:rsidR="009D7722">
        <w:rPr>
          <w:rFonts w:ascii="Times New Roman" w:hAnsi="Times New Roman" w:cs="Times New Roman"/>
          <w:sz w:val="24"/>
          <w:szCs w:val="24"/>
          <w:lang w:val="en-US"/>
        </w:rPr>
        <w:t>ing</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D7722">
        <w:rPr>
          <w:rFonts w:ascii="Times New Roman" w:hAnsi="Times New Roman" w:cs="Times New Roman"/>
          <w:sz w:val="24"/>
          <w:szCs w:val="24"/>
          <w:lang w:val="en-US"/>
        </w:rPr>
        <w:t>over the course of</w:t>
      </w:r>
      <w:r w:rsidR="009D7722"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472C7E77" w14:textId="3023ECCB" w:rsidR="006B68BD"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sidR="008C2911">
        <w:rPr>
          <w:rFonts w:ascii="Times New Roman" w:hAnsi="Times New Roman" w:cs="Times New Roman"/>
          <w:sz w:val="24"/>
          <w:szCs w:val="24"/>
          <w:lang w:val="en-US"/>
        </w:rPr>
        <w:t xml:space="preserve"> in authentic lessons</w:t>
      </w:r>
      <w:r w:rsidRPr="00D0459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w:t>
      </w:r>
      <w:r w:rsidR="0083597A" w:rsidRPr="006A49E7">
        <w:rPr>
          <w:rFonts w:ascii="Times New Roman" w:hAnsi="Times New Roman" w:cs="Times New Roman"/>
          <w:sz w:val="24"/>
          <w:szCs w:val="24"/>
          <w:lang w:val="en-US"/>
        </w:rPr>
        <w:t>a high HR</w:t>
      </w:r>
      <w:r w:rsidR="0083597A">
        <w:rPr>
          <w:rFonts w:ascii="Times New Roman" w:hAnsi="Times New Roman" w:cs="Times New Roman"/>
          <w:sz w:val="24"/>
          <w:szCs w:val="24"/>
          <w:lang w:val="en-US"/>
        </w:rPr>
        <w:t>,</w:t>
      </w:r>
      <w:r w:rsidR="0083597A" w:rsidRPr="006A49E7">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a high number of steps, and short sleep</w:t>
      </w:r>
      <w:r w:rsidR="00A77C9D">
        <w:rPr>
          <w:rFonts w:ascii="Times New Roman" w:hAnsi="Times New Roman" w:cs="Times New Roman"/>
          <w:sz w:val="24"/>
          <w:szCs w:val="24"/>
          <w:lang w:val="en-US"/>
        </w:rPr>
        <w:t xml:space="preserve"> duration</w:t>
      </w:r>
      <w:r w:rsidR="006A49E7" w:rsidRPr="006A49E7">
        <w:rPr>
          <w:rFonts w:ascii="Times New Roman" w:hAnsi="Times New Roman" w:cs="Times New Roman"/>
          <w:sz w:val="24"/>
          <w:szCs w:val="24"/>
          <w:lang w:val="en-US"/>
        </w:rPr>
        <w:t xml:space="preserve">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464BAFEC" w:rsidR="00AF710E" w:rsidRPr="00843A1E" w:rsidRDefault="00321A7E" w:rsidP="00AF710E">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In summary, previous studies have revealed that teachers’ (and students’) HR changes</w:t>
      </w:r>
      <w:r w:rsidR="00961D79">
        <w:rPr>
          <w:rFonts w:ascii="Times New Roman" w:hAnsi="Times New Roman" w:cs="Times New Roman"/>
          <w:sz w:val="24"/>
          <w:szCs w:val="24"/>
          <w:lang w:val="en-US"/>
        </w:rPr>
        <w:t xml:space="preserve"> </w:t>
      </w:r>
      <w:r w:rsidR="00FC4469" w:rsidRPr="005659E9">
        <w:rPr>
          <w:rFonts w:ascii="Times New Roman" w:hAnsi="Times New Roman" w:cs="Times New Roman"/>
          <w:sz w:val="24"/>
          <w:szCs w:val="24"/>
          <w:lang w:val="en-US"/>
        </w:rPr>
        <w:t xml:space="preserve">depending on their activities and the stressors they experience, </w:t>
      </w:r>
      <w:r w:rsidR="00961D79">
        <w:rPr>
          <w:rFonts w:ascii="Times New Roman" w:hAnsi="Times New Roman" w:cs="Times New Roman"/>
          <w:sz w:val="24"/>
          <w:szCs w:val="24"/>
          <w:lang w:val="en-US"/>
        </w:rPr>
        <w:t>with</w:t>
      </w:r>
      <w:r w:rsidR="00961D79" w:rsidRPr="005659E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 increase in HR </w:t>
      </w:r>
      <w:r w:rsidR="00961D79" w:rsidRPr="005659E9">
        <w:rPr>
          <w:rFonts w:ascii="Times New Roman" w:hAnsi="Times New Roman" w:cs="Times New Roman"/>
          <w:sz w:val="24"/>
          <w:szCs w:val="24"/>
          <w:lang w:val="en-US"/>
        </w:rPr>
        <w:t xml:space="preserve">even </w:t>
      </w:r>
      <w:commentRangeStart w:id="5"/>
      <w:commentRangeStart w:id="6"/>
      <w:r w:rsidR="00961D79" w:rsidRPr="005659E9">
        <w:rPr>
          <w:rFonts w:ascii="Times New Roman" w:hAnsi="Times New Roman" w:cs="Times New Roman"/>
          <w:sz w:val="24"/>
          <w:szCs w:val="24"/>
          <w:lang w:val="en-US"/>
        </w:rPr>
        <w:t>before</w:t>
      </w:r>
      <w:r w:rsidR="00FC4469">
        <w:rPr>
          <w:rFonts w:ascii="Times New Roman" w:hAnsi="Times New Roman" w:cs="Times New Roman"/>
          <w:sz w:val="24"/>
          <w:szCs w:val="24"/>
          <w:lang w:val="en-US"/>
        </w:rPr>
        <w:t xml:space="preserve"> expected</w:t>
      </w:r>
      <w:r w:rsidR="00961D79" w:rsidRPr="005659E9">
        <w:rPr>
          <w:rFonts w:ascii="Times New Roman" w:hAnsi="Times New Roman" w:cs="Times New Roman"/>
          <w:sz w:val="24"/>
          <w:szCs w:val="24"/>
          <w:lang w:val="en-US"/>
        </w:rPr>
        <w:t xml:space="preserve"> stress</w:t>
      </w:r>
      <w:r w:rsidR="00FC4469">
        <w:rPr>
          <w:rFonts w:ascii="Times New Roman" w:hAnsi="Times New Roman" w:cs="Times New Roman"/>
          <w:sz w:val="24"/>
          <w:szCs w:val="24"/>
          <w:lang w:val="en-US"/>
        </w:rPr>
        <w:t>ors</w:t>
      </w:r>
      <w:r w:rsidR="00961D79" w:rsidRPr="005659E9">
        <w:rPr>
          <w:rFonts w:ascii="Times New Roman" w:hAnsi="Times New Roman" w:cs="Times New Roman"/>
          <w:sz w:val="24"/>
          <w:szCs w:val="24"/>
          <w:lang w:val="en-US"/>
        </w:rPr>
        <w:t xml:space="preserve"> occur</w:t>
      </w:r>
      <w:commentRangeEnd w:id="5"/>
      <w:r w:rsidR="00A77C9D">
        <w:rPr>
          <w:rStyle w:val="Kommentarzeichen"/>
        </w:rPr>
        <w:commentReference w:id="5"/>
      </w:r>
      <w:commentRangeEnd w:id="6"/>
      <w:r w:rsidR="00F2616D">
        <w:rPr>
          <w:rStyle w:val="Kommentarzeichen"/>
        </w:rPr>
        <w:commentReference w:id="6"/>
      </w:r>
      <w:r w:rsidR="00FC446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and </w:t>
      </w:r>
      <w:r w:rsidR="00FC4469">
        <w:rPr>
          <w:rFonts w:ascii="Times New Roman" w:hAnsi="Times New Roman" w:cs="Times New Roman"/>
          <w:sz w:val="24"/>
          <w:szCs w:val="24"/>
          <w:lang w:val="en-US"/>
        </w:rPr>
        <w:t xml:space="preserve">with </w:t>
      </w:r>
      <w:r w:rsidR="00841584">
        <w:rPr>
          <w:rFonts w:ascii="Times New Roman" w:hAnsi="Times New Roman" w:cs="Times New Roman"/>
          <w:sz w:val="24"/>
          <w:szCs w:val="24"/>
          <w:lang w:val="en-US"/>
        </w:rPr>
        <w:t>peaks</w:t>
      </w:r>
      <w:r w:rsidR="00214B85">
        <w:rPr>
          <w:rFonts w:ascii="Times New Roman" w:hAnsi="Times New Roman" w:cs="Times New Roman"/>
          <w:sz w:val="24"/>
          <w:szCs w:val="24"/>
          <w:lang w:val="en-US"/>
        </w:rPr>
        <w:t xml:space="preserve"> </w:t>
      </w:r>
      <w:r w:rsidR="006C3E25" w:rsidRPr="005659E9">
        <w:rPr>
          <w:rFonts w:ascii="Times New Roman" w:hAnsi="Times New Roman" w:cs="Times New Roman"/>
          <w:sz w:val="24"/>
          <w:szCs w:val="24"/>
          <w:lang w:val="en-US"/>
        </w:rPr>
        <w:t xml:space="preserve">in activating phases </w:t>
      </w:r>
      <w:r w:rsidR="003F5FE4" w:rsidRPr="005659E9">
        <w:rPr>
          <w:rFonts w:ascii="Times New Roman" w:hAnsi="Times New Roman" w:cs="Times New Roman"/>
          <w:sz w:val="24"/>
          <w:szCs w:val="24"/>
          <w:lang w:val="en-US"/>
        </w:rPr>
        <w:t>[@Darnell2019; @chalmers2021]</w:t>
      </w:r>
      <w:r w:rsidRPr="005659E9">
        <w:rPr>
          <w:rFonts w:ascii="Times New Roman" w:hAnsi="Times New Roman" w:cs="Times New Roman"/>
          <w:sz w:val="24"/>
          <w:szCs w:val="24"/>
          <w:lang w:val="en-US"/>
        </w:rPr>
        <w:t xml:space="preserve">, whereby </w:t>
      </w:r>
      <w:r w:rsidR="00A77C9D">
        <w:rPr>
          <w:rFonts w:ascii="Times New Roman" w:hAnsi="Times New Roman" w:cs="Times New Roman"/>
          <w:sz w:val="24"/>
          <w:szCs w:val="24"/>
          <w:lang w:val="en-US"/>
        </w:rPr>
        <w:t>t</w:t>
      </w:r>
      <w:r w:rsidRPr="005659E9">
        <w:rPr>
          <w:rFonts w:ascii="Times New Roman" w:hAnsi="Times New Roman" w:cs="Times New Roman"/>
          <w:sz w:val="24"/>
          <w:szCs w:val="24"/>
          <w:lang w:val="en-US"/>
        </w:rPr>
        <w:t>eacher-centered phases</w:t>
      </w:r>
      <w:r w:rsidR="00FC4469">
        <w:rPr>
          <w:rFonts w:ascii="Times New Roman" w:hAnsi="Times New Roman" w:cs="Times New Roman"/>
          <w:sz w:val="24"/>
          <w:szCs w:val="24"/>
          <w:lang w:val="en-US"/>
        </w:rPr>
        <w:t>, in particular,</w:t>
      </w:r>
      <w:r w:rsidRPr="005659E9">
        <w:rPr>
          <w:rFonts w:ascii="Times New Roman" w:hAnsi="Times New Roman" w:cs="Times New Roman"/>
          <w:sz w:val="24"/>
          <w:szCs w:val="24"/>
          <w:lang w:val="en-US"/>
        </w:rPr>
        <w:t xml:space="preserve"> led to an increase in HR [@sperka1995; @scheuch1997psychophysische; @donker2018; @junker2021]. </w:t>
      </w:r>
      <w:r w:rsidR="00AF710E" w:rsidRPr="005659E9">
        <w:rPr>
          <w:rFonts w:ascii="Times New Roman" w:hAnsi="Times New Roman" w:cs="Times New Roman"/>
          <w:sz w:val="24"/>
          <w:szCs w:val="24"/>
          <w:lang w:val="en-US"/>
        </w:rPr>
        <w:t>However, studies are still lacking, that investigate data from teacher-worn fitness trackers in larger samples to explore the links between teachers’ HR and subjective stressor appraisal or effects of teaching experience.</w:t>
      </w:r>
      <w:r w:rsidR="00AF710E">
        <w:rPr>
          <w:rFonts w:ascii="Times New Roman" w:hAnsi="Times New Roman" w:cs="Times New Roman"/>
          <w:sz w:val="24"/>
          <w:szCs w:val="24"/>
          <w:lang w:val="en-US"/>
        </w:rPr>
        <w:t xml:space="preserve"> </w:t>
      </w:r>
    </w:p>
    <w:p w14:paraId="07B2BDC8" w14:textId="062CB9CB" w:rsidR="006B68BD" w:rsidRDefault="006B68BD" w:rsidP="00744791">
      <w:pPr>
        <w:spacing w:line="360" w:lineRule="auto"/>
        <w:rPr>
          <w:rFonts w:ascii="Times New Roman" w:hAnsi="Times New Roman" w:cs="Times New Roman"/>
          <w:sz w:val="24"/>
          <w:szCs w:val="24"/>
          <w:lang w:val="en-US"/>
        </w:rPr>
      </w:pPr>
    </w:p>
    <w:p w14:paraId="259FAD41" w14:textId="77777777" w:rsidR="00335418" w:rsidRDefault="00335418" w:rsidP="00744791">
      <w:pPr>
        <w:spacing w:line="360" w:lineRule="auto"/>
        <w:rPr>
          <w:rFonts w:ascii="Times New Roman" w:hAnsi="Times New Roman" w:cs="Times New Roman"/>
          <w:sz w:val="24"/>
          <w:szCs w:val="24"/>
          <w:lang w:val="en-US"/>
        </w:rPr>
      </w:pPr>
    </w:p>
    <w:p w14:paraId="42E6D915" w14:textId="710DED29" w:rsidR="00FE29C2" w:rsidRPr="00557EE6" w:rsidRDefault="00FE29C2" w:rsidP="00FE29C2">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lastRenderedPageBreak/>
        <w:t xml:space="preserve">## </w:t>
      </w:r>
      <w:r w:rsidR="00B8666F">
        <w:rPr>
          <w:rFonts w:ascii="Times New Roman" w:hAnsi="Times New Roman" w:cs="Times New Roman"/>
          <w:b/>
          <w:bCs/>
          <w:sz w:val="24"/>
          <w:szCs w:val="24"/>
          <w:lang w:val="en-US"/>
        </w:rPr>
        <w:t>Emergence of t</w:t>
      </w:r>
      <w:r w:rsidRPr="00557EE6">
        <w:rPr>
          <w:rFonts w:ascii="Times New Roman" w:hAnsi="Times New Roman" w:cs="Times New Roman"/>
          <w:b/>
          <w:bCs/>
          <w:sz w:val="24"/>
          <w:szCs w:val="24"/>
          <w:lang w:val="en-US"/>
        </w:rPr>
        <w:t xml:space="preserve">eacher </w:t>
      </w:r>
      <w:r>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2D22C196" w14:textId="77777777" w:rsidR="00FE29C2" w:rsidRDefault="00FE29C2" w:rsidP="00FE29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F6B37">
        <w:rPr>
          <w:rFonts w:ascii="Times New Roman" w:hAnsi="Times New Roman" w:cs="Times New Roman"/>
          <w:sz w:val="24"/>
          <w:szCs w:val="24"/>
          <w:lang w:val="en-US"/>
        </w:rPr>
        <w:t>he teaching profession is one of the most stressful professions</w:t>
      </w:r>
      <w:r>
        <w:rPr>
          <w:rFonts w:ascii="Times New Roman" w:hAnsi="Times New Roman" w:cs="Times New Roman"/>
          <w:sz w:val="24"/>
          <w:szCs w:val="24"/>
          <w:lang w:val="en-US"/>
        </w:rPr>
        <w:t xml:space="preserve"> as teachers face</w:t>
      </w:r>
      <w:r w:rsidRPr="003F6B37">
        <w:rPr>
          <w:rFonts w:ascii="Times New Roman" w:hAnsi="Times New Roman" w:cs="Times New Roman"/>
          <w:sz w:val="24"/>
          <w:szCs w:val="24"/>
          <w:lang w:val="en-US"/>
        </w:rPr>
        <w:t xml:space="preserve"> c a variety of stressors during everyday work</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[@smith2000; @herman2020</w:t>
      </w:r>
      <w:r>
        <w:rPr>
          <w:rFonts w:ascii="Times New Roman" w:hAnsi="Times New Roman" w:cs="Times New Roman"/>
          <w:sz w:val="24"/>
          <w:szCs w:val="24"/>
          <w:lang w:val="en-US"/>
        </w:rPr>
        <w:t>; @</w:t>
      </w:r>
      <w:r w:rsidRPr="007E0232">
        <w:rPr>
          <w:rFonts w:ascii="Times New Roman" w:hAnsi="Times New Roman" w:cs="Times New Roman"/>
          <w:sz w:val="24"/>
          <w:szCs w:val="24"/>
          <w:lang w:val="en-US"/>
        </w:rPr>
        <w:t>schult2014belastet</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According to </w:t>
      </w:r>
      <w:r>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Pr="009C562F">
        <w:rPr>
          <w:rFonts w:ascii="Times New Roman" w:hAnsi="Times New Roman" w:cs="Times New Roman"/>
          <w:sz w:val="24"/>
          <w:szCs w:val="24"/>
          <w:lang w:val="en-US"/>
        </w:rPr>
        <w:t xml:space="preserve">, teacher stress can be defined as a negative affective response, </w:t>
      </w:r>
      <w:r>
        <w:rPr>
          <w:rFonts w:ascii="Times New Roman" w:hAnsi="Times New Roman" w:cs="Times New Roman"/>
          <w:sz w:val="24"/>
          <w:szCs w:val="24"/>
          <w:lang w:val="en-US"/>
        </w:rPr>
        <w:t>typically</w:t>
      </w:r>
      <w:r w:rsidRPr="009C562F">
        <w:rPr>
          <w:rFonts w:ascii="Times New Roman" w:hAnsi="Times New Roman" w:cs="Times New Roman"/>
          <w:sz w:val="24"/>
          <w:szCs w:val="24"/>
          <w:lang w:val="en-US"/>
        </w:rPr>
        <w:t xml:space="preserve"> accompanied by physiological changes such as increased </w:t>
      </w:r>
      <w:r>
        <w:rPr>
          <w:rFonts w:ascii="Times New Roman" w:hAnsi="Times New Roman" w:cs="Times New Roman"/>
          <w:sz w:val="24"/>
          <w:szCs w:val="24"/>
          <w:lang w:val="en-US"/>
        </w:rPr>
        <w:t>HR</w:t>
      </w:r>
      <w:r w:rsidRPr="009C562F">
        <w:rPr>
          <w:rFonts w:ascii="Times New Roman" w:hAnsi="Times New Roman" w:cs="Times New Roman"/>
          <w:sz w:val="24"/>
          <w:szCs w:val="24"/>
          <w:lang w:val="en-US"/>
        </w:rPr>
        <w:t>, triggered by job-related demands</w:t>
      </w:r>
      <w:r>
        <w:rPr>
          <w:rFonts w:ascii="Times New Roman" w:hAnsi="Times New Roman" w:cs="Times New Roman"/>
          <w:sz w:val="24"/>
          <w:szCs w:val="24"/>
          <w:lang w:val="en-US"/>
        </w:rPr>
        <w:t>,</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9C562F">
        <w:rPr>
          <w:rFonts w:ascii="Times New Roman" w:hAnsi="Times New Roman" w:cs="Times New Roman"/>
          <w:sz w:val="24"/>
          <w:szCs w:val="24"/>
          <w:lang w:val="en-US"/>
        </w:rPr>
        <w:t>perceived as threatening to one</w:t>
      </w:r>
      <w:r>
        <w:rPr>
          <w:rFonts w:ascii="Times New Roman" w:hAnsi="Times New Roman" w:cs="Times New Roman"/>
          <w:sz w:val="24"/>
          <w:szCs w:val="24"/>
          <w:lang w:val="en-US"/>
        </w:rPr>
        <w:t>’</w:t>
      </w:r>
      <w:r w:rsidRPr="009C562F">
        <w:rPr>
          <w:rFonts w:ascii="Times New Roman" w:hAnsi="Times New Roman" w:cs="Times New Roman"/>
          <w:sz w:val="24"/>
          <w:szCs w:val="24"/>
          <w:lang w:val="en-US"/>
        </w:rPr>
        <w:t>s self-esteem or well-being</w:t>
      </w:r>
      <w:r>
        <w:rPr>
          <w:rFonts w:ascii="Times New Roman" w:hAnsi="Times New Roman" w:cs="Times New Roman"/>
          <w:sz w:val="24"/>
          <w:szCs w:val="24"/>
          <w:lang w:val="en-US"/>
        </w:rPr>
        <w:t>. C</w:t>
      </w:r>
      <w:r w:rsidRPr="009C562F">
        <w:rPr>
          <w:rFonts w:ascii="Times New Roman" w:hAnsi="Times New Roman" w:cs="Times New Roman"/>
          <w:sz w:val="24"/>
          <w:szCs w:val="24"/>
          <w:lang w:val="en-US"/>
        </w:rPr>
        <w:t>oping mechanisms</w:t>
      </w:r>
      <w:r>
        <w:rPr>
          <w:rFonts w:ascii="Times New Roman" w:hAnsi="Times New Roman" w:cs="Times New Roman"/>
          <w:sz w:val="24"/>
          <w:szCs w:val="24"/>
          <w:lang w:val="en-US"/>
        </w:rPr>
        <w:t xml:space="preserve"> help to reduce the perceived threat.</w:t>
      </w:r>
    </w:p>
    <w:p w14:paraId="296971DB" w14:textId="2F8A0947" w:rsidR="00FE29C2" w:rsidRDefault="00FE29C2" w:rsidP="00FE29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Pr>
          <w:rFonts w:ascii="Times New Roman" w:hAnsi="Times New Roman" w:cs="Times New Roman"/>
          <w:sz w:val="24"/>
          <w:szCs w:val="24"/>
          <w:lang w:val="en-US"/>
        </w:rPr>
        <w:t xml:space="preserve">by </w:t>
      </w:r>
      <w:r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w:t>
      </w:r>
      <w:r w:rsidRPr="0042143A">
        <w:rPr>
          <w:rFonts w:ascii="Times New Roman" w:hAnsi="Times New Roman" w:cs="Times New Roman"/>
          <w:sz w:val="24"/>
          <w:szCs w:val="24"/>
          <w:lang w:val="en-US"/>
        </w:rPr>
        <w:t>lazarus1981stressbezogene</w:t>
      </w:r>
      <w:r>
        <w:rPr>
          <w:rFonts w:ascii="Times New Roman" w:hAnsi="Times New Roman" w:cs="Times New Roman"/>
          <w:sz w:val="24"/>
          <w:szCs w:val="24"/>
          <w:lang w:val="en-US"/>
        </w:rPr>
        <w:t>; @</w:t>
      </w:r>
      <w:r w:rsidRPr="00D93290">
        <w:rPr>
          <w:rFonts w:ascii="Times New Roman" w:hAnsi="Times New Roman" w:cs="Times New Roman"/>
          <w:sz w:val="24"/>
          <w:szCs w:val="24"/>
          <w:lang w:val="en-US"/>
        </w:rPr>
        <w:t>lazarus1984stress</w:t>
      </w:r>
      <w:r>
        <w:rPr>
          <w:rFonts w:ascii="Times New Roman" w:hAnsi="Times New Roman" w:cs="Times New Roman"/>
          <w:sz w:val="24"/>
          <w:szCs w:val="24"/>
          <w:lang w:val="en-US"/>
        </w:rPr>
        <w:t xml:space="preserve">], which was modified </w:t>
      </w:r>
      <w:r w:rsidRPr="00C732D8">
        <w:rPr>
          <w:rFonts w:ascii="Times New Roman" w:hAnsi="Times New Roman" w:cs="Times New Roman"/>
          <w:sz w:val="24"/>
          <w:szCs w:val="24"/>
          <w:lang w:val="en-US"/>
        </w:rPr>
        <w:t xml:space="preserve">and tailored to the teaching-learning environment </w:t>
      </w:r>
      <w:r>
        <w:rPr>
          <w:rFonts w:ascii="Times New Roman" w:hAnsi="Times New Roman" w:cs="Times New Roman"/>
          <w:sz w:val="24"/>
          <w:szCs w:val="24"/>
          <w:lang w:val="en-US"/>
        </w:rPr>
        <w:t xml:space="preserve">by </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00911BB7">
        <w:rPr>
          <w:rFonts w:ascii="Times New Roman" w:hAnsi="Times New Roman" w:cs="Times New Roman"/>
          <w:sz w:val="24"/>
          <w:szCs w:val="24"/>
          <w:lang w:val="en-US"/>
        </w:rPr>
        <w:t xml:space="preserve"> </w:t>
      </w:r>
      <w:r w:rsidR="006A6D99">
        <w:rPr>
          <w:rFonts w:ascii="Times New Roman" w:hAnsi="Times New Roman" w:cs="Times New Roman"/>
          <w:sz w:val="24"/>
          <w:szCs w:val="24"/>
          <w:lang w:val="en-US"/>
        </w:rPr>
        <w:t xml:space="preserve">and later in the German-speaking </w:t>
      </w:r>
      <w:r w:rsidR="004B478C">
        <w:rPr>
          <w:rFonts w:ascii="Times New Roman" w:hAnsi="Times New Roman" w:cs="Times New Roman"/>
          <w:sz w:val="24"/>
          <w:szCs w:val="24"/>
          <w:lang w:val="en-US"/>
        </w:rPr>
        <w:t>region by</w:t>
      </w:r>
      <w:r w:rsidR="009A5E0E">
        <w:rPr>
          <w:rFonts w:ascii="Times New Roman" w:hAnsi="Times New Roman" w:cs="Times New Roman"/>
          <w:sz w:val="24"/>
          <w:szCs w:val="24"/>
          <w:lang w:val="en-US"/>
        </w:rPr>
        <w:t xml:space="preserve"> @</w:t>
      </w:r>
      <w:r w:rsidR="009A5E0E" w:rsidRPr="009A5E0E">
        <w:rPr>
          <w:rFonts w:ascii="Times New Roman" w:hAnsi="Times New Roman" w:cs="Times New Roman"/>
          <w:sz w:val="24"/>
          <w:szCs w:val="24"/>
          <w:lang w:val="en-US"/>
        </w:rPr>
        <w:t>van2006stress</w:t>
      </w:r>
      <w:r>
        <w:rPr>
          <w:rFonts w:ascii="Times New Roman" w:hAnsi="Times New Roman" w:cs="Times New Roman"/>
          <w:sz w:val="24"/>
          <w:szCs w:val="24"/>
          <w:lang w:val="en-US"/>
        </w:rPr>
        <w:t xml:space="preserve">. </w:t>
      </w:r>
      <w:r w:rsidRPr="00C34F40">
        <w:rPr>
          <w:rFonts w:ascii="Times New Roman" w:hAnsi="Times New Roman" w:cs="Times New Roman"/>
          <w:sz w:val="24"/>
          <w:szCs w:val="24"/>
          <w:lang w:val="en-US"/>
        </w:rPr>
        <w:t>In general, the transactional stress model [@lazarus1990theory] highlights the interaction between an individual and the environment, whereby stress refers to a person</w:t>
      </w:r>
      <w:r>
        <w:rPr>
          <w:rFonts w:ascii="Times New Roman" w:hAnsi="Times New Roman" w:cs="Times New Roman"/>
          <w:sz w:val="24"/>
          <w:szCs w:val="24"/>
          <w:lang w:val="en-US"/>
        </w:rPr>
        <w:t>’</w:t>
      </w:r>
      <w:r w:rsidRPr="00C34F40">
        <w:rPr>
          <w:rFonts w:ascii="Times New Roman" w:hAnsi="Times New Roman" w:cs="Times New Roman"/>
          <w:sz w:val="24"/>
          <w:szCs w:val="24"/>
          <w:lang w:val="en-US"/>
        </w:rPr>
        <w:t xml:space="preserve">s subjective reaction to an event (a stressor) that exceeds their adaptive resources. </w:t>
      </w:r>
    </w:p>
    <w:p w14:paraId="3AC900EA" w14:textId="77777777" w:rsidR="00FE29C2" w:rsidRDefault="00FE29C2" w:rsidP="00FE29C2">
      <w:pPr>
        <w:spacing w:line="360" w:lineRule="auto"/>
        <w:rPr>
          <w:rFonts w:ascii="Times New Roman" w:hAnsi="Times New Roman" w:cs="Times New Roman"/>
          <w:sz w:val="24"/>
          <w:szCs w:val="24"/>
          <w:lang w:val="en-US"/>
        </w:rPr>
      </w:pPr>
    </w:p>
    <w:p w14:paraId="4C34EB85" w14:textId="77777777" w:rsidR="00FE29C2" w:rsidRPr="001E566F" w:rsidRDefault="00FE29C2" w:rsidP="00FE29C2">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253C3758" w14:textId="77777777" w:rsidR="00FE29C2" w:rsidRPr="00C743FD" w:rsidRDefault="00FE29C2" w:rsidP="00FE29C2">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A model of teacher stress (adapted from van Dick 2006, p.37, modified by the author</w:t>
      </w:r>
      <w:r>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w:t>
      </w:r>
    </w:p>
    <w:p w14:paraId="24FBBC98" w14:textId="4EB6E0FD" w:rsidR="000B50D7" w:rsidRDefault="00FE29C2" w:rsidP="00FE29C2">
      <w:pPr>
        <w:keepNext/>
        <w:spacing w:line="360" w:lineRule="auto"/>
        <w:rPr>
          <w:rFonts w:ascii="Times New Roman" w:hAnsi="Times New Roman" w:cs="Times New Roman"/>
          <w:sz w:val="24"/>
          <w:szCs w:val="24"/>
          <w:lang w:val="en-US"/>
        </w:rPr>
      </w:pPr>
      <w:r>
        <w:rPr>
          <w:noProof/>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Pr>
          <w:rFonts w:ascii="Times New Roman" w:hAnsi="Times New Roman" w:cs="Times New Roman"/>
          <w:sz w:val="24"/>
          <w:szCs w:val="24"/>
          <w:lang w:val="en-US"/>
        </w:rPr>
        <w:t>Fig. 1 shows, in a simplified way, how classroom events affect teachers’ stress levels, according to the model of teacher stress</w:t>
      </w:r>
      <w:r w:rsidR="00A70866">
        <w:rPr>
          <w:rFonts w:ascii="Times New Roman" w:hAnsi="Times New Roman" w:cs="Times New Roman"/>
          <w:sz w:val="24"/>
          <w:szCs w:val="24"/>
          <w:lang w:val="en-US"/>
        </w:rPr>
        <w:t xml:space="preserve"> [</w:t>
      </w:r>
      <w:r w:rsidR="00A70866">
        <w:rPr>
          <w:rFonts w:ascii="Times New Roman" w:hAnsi="Times New Roman" w:cs="Times New Roman"/>
          <w:sz w:val="24"/>
          <w:szCs w:val="24"/>
          <w:lang w:val="en-US"/>
        </w:rPr>
        <w:t>@</w:t>
      </w:r>
      <w:r w:rsidR="00A70866" w:rsidRPr="009A5E0E">
        <w:rPr>
          <w:rFonts w:ascii="Times New Roman" w:hAnsi="Times New Roman" w:cs="Times New Roman"/>
          <w:sz w:val="24"/>
          <w:szCs w:val="24"/>
          <w:lang w:val="en-US"/>
        </w:rPr>
        <w:t>van2006stress</w:t>
      </w:r>
      <w:r w:rsidR="00A7086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lastRenderedPageBreak/>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s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stressors,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5012334A" w14:textId="77777777" w:rsidR="004552BF" w:rsidRDefault="00792E3B" w:rsidP="00792E3B">
      <w:pPr>
        <w:spacing w:line="360" w:lineRule="auto"/>
        <w:rPr>
          <w:rFonts w:ascii="Times New Roman" w:hAnsi="Times New Roman" w:cs="Times New Roman"/>
          <w:sz w:val="24"/>
          <w:szCs w:val="24"/>
          <w:lang w:val="en-US"/>
        </w:rPr>
      </w:pPr>
      <w:r w:rsidRPr="00792E3B">
        <w:rPr>
          <w:rFonts w:ascii="Times New Roman" w:hAnsi="Times New Roman" w:cs="Times New Roman"/>
          <w:sz w:val="24"/>
          <w:szCs w:val="24"/>
          <w:lang w:val="en-US"/>
        </w:rPr>
        <w:t>As shown in Fig. 1, both primary and secondary appraisals are influenced by teachers’ professional experience</w:t>
      </w:r>
      <w:r w:rsidR="004552BF">
        <w:rPr>
          <w:rFonts w:ascii="Times New Roman" w:hAnsi="Times New Roman" w:cs="Times New Roman"/>
          <w:sz w:val="24"/>
          <w:szCs w:val="24"/>
          <w:lang w:val="en-US"/>
        </w:rPr>
        <w:t xml:space="preserve">. </w:t>
      </w:r>
      <w:r w:rsidR="004552BF" w:rsidRPr="005659E9">
        <w:rPr>
          <w:rFonts w:ascii="Times New Roman" w:hAnsi="Times New Roman" w:cs="Times New Roman"/>
          <w:sz w:val="24"/>
          <w:szCs w:val="24"/>
          <w:lang w:val="en-US"/>
        </w:rPr>
        <w:t xml:space="preserve">As professional experience grows, teachers develop cognitive scripts for managing classroom events, resulting in more complex and effective classroom management skills [@wolff2021classroom]. </w:t>
      </w:r>
      <w:r w:rsidR="004552BF">
        <w:rPr>
          <w:rFonts w:ascii="Times New Roman" w:hAnsi="Times New Roman" w:cs="Times New Roman"/>
          <w:sz w:val="24"/>
          <w:szCs w:val="24"/>
          <w:lang w:val="en-US"/>
        </w:rPr>
        <w:t>For example, @</w:t>
      </w:r>
      <w:r w:rsidR="004552BF" w:rsidRPr="007C700F">
        <w:rPr>
          <w:rFonts w:ascii="Times New Roman" w:hAnsi="Times New Roman" w:cs="Times New Roman"/>
          <w:sz w:val="24"/>
          <w:szCs w:val="24"/>
          <w:lang w:val="en-US"/>
        </w:rPr>
        <w:t>clunies2008self</w:t>
      </w:r>
      <w:r w:rsidR="004552BF">
        <w:rPr>
          <w:rFonts w:ascii="Times New Roman" w:hAnsi="Times New Roman" w:cs="Times New Roman"/>
          <w:sz w:val="24"/>
          <w:szCs w:val="24"/>
          <w:lang w:val="en-US"/>
        </w:rPr>
        <w:t xml:space="preserve"> showed that </w:t>
      </w:r>
      <w:r w:rsidR="004552BF" w:rsidRPr="000A0034">
        <w:rPr>
          <w:rFonts w:ascii="Times New Roman" w:hAnsi="Times New Roman" w:cs="Times New Roman"/>
          <w:sz w:val="24"/>
          <w:szCs w:val="24"/>
          <w:lang w:val="en-US"/>
        </w:rPr>
        <w:t xml:space="preserve">using reactive management strategies </w:t>
      </w:r>
      <w:r w:rsidR="004552BF">
        <w:rPr>
          <w:rFonts w:ascii="Times New Roman" w:hAnsi="Times New Roman" w:cs="Times New Roman"/>
          <w:sz w:val="24"/>
          <w:szCs w:val="24"/>
          <w:lang w:val="en-US"/>
        </w:rPr>
        <w:t>(e.g., using</w:t>
      </w:r>
      <w:r w:rsidR="004552BF" w:rsidRPr="00E60DFF">
        <w:rPr>
          <w:rFonts w:ascii="Times New Roman" w:hAnsi="Times New Roman" w:cs="Times New Roman"/>
          <w:sz w:val="24"/>
          <w:szCs w:val="24"/>
          <w:lang w:val="en-US"/>
        </w:rPr>
        <w:t xml:space="preserve"> rewards and punishments</w:t>
      </w:r>
      <w:r w:rsidR="004552BF">
        <w:rPr>
          <w:rFonts w:ascii="Times New Roman" w:hAnsi="Times New Roman" w:cs="Times New Roman"/>
          <w:sz w:val="24"/>
          <w:szCs w:val="24"/>
          <w:lang w:val="en-US"/>
        </w:rPr>
        <w:t>) instead of proactive ones (e.g., listening</w:t>
      </w:r>
      <w:r w:rsidR="004552BF" w:rsidRPr="002263CD">
        <w:rPr>
          <w:rFonts w:ascii="Times New Roman" w:hAnsi="Times New Roman" w:cs="Times New Roman"/>
          <w:sz w:val="24"/>
          <w:szCs w:val="24"/>
          <w:lang w:val="en-US"/>
        </w:rPr>
        <w:t xml:space="preserve"> actively and negotiat</w:t>
      </w:r>
      <w:r w:rsidR="004552BF">
        <w:rPr>
          <w:rFonts w:ascii="Times New Roman" w:hAnsi="Times New Roman" w:cs="Times New Roman"/>
          <w:sz w:val="24"/>
          <w:szCs w:val="24"/>
          <w:lang w:val="en-US"/>
        </w:rPr>
        <w:t xml:space="preserve">ing </w:t>
      </w:r>
      <w:r w:rsidR="004552BF" w:rsidRPr="002263CD">
        <w:rPr>
          <w:rFonts w:ascii="Times New Roman" w:hAnsi="Times New Roman" w:cs="Times New Roman"/>
          <w:sz w:val="24"/>
          <w:szCs w:val="24"/>
          <w:lang w:val="en-US"/>
        </w:rPr>
        <w:t>commitments</w:t>
      </w:r>
      <w:r w:rsidR="004552BF">
        <w:rPr>
          <w:rFonts w:ascii="Times New Roman" w:hAnsi="Times New Roman" w:cs="Times New Roman"/>
          <w:sz w:val="24"/>
          <w:szCs w:val="24"/>
          <w:lang w:val="en-US"/>
        </w:rPr>
        <w:t xml:space="preserve">) </w:t>
      </w:r>
      <w:r w:rsidR="004552BF" w:rsidRPr="000A0034">
        <w:rPr>
          <w:rFonts w:ascii="Times New Roman" w:hAnsi="Times New Roman" w:cs="Times New Roman"/>
          <w:sz w:val="24"/>
          <w:szCs w:val="24"/>
          <w:lang w:val="en-US"/>
        </w:rPr>
        <w:t>is significantly associated with increased teacher stress and reduced student on-task behavior.</w:t>
      </w:r>
      <w:r w:rsidR="004552BF">
        <w:rPr>
          <w:rFonts w:ascii="Times New Roman" w:hAnsi="Times New Roman" w:cs="Times New Roman"/>
          <w:sz w:val="24"/>
          <w:szCs w:val="24"/>
          <w:lang w:val="en-US"/>
        </w:rPr>
        <w:t xml:space="preserve"> </w:t>
      </w:r>
      <w:r w:rsidRPr="00792E3B">
        <w:rPr>
          <w:rFonts w:ascii="Times New Roman" w:hAnsi="Times New Roman" w:cs="Times New Roman"/>
          <w:sz w:val="24"/>
          <w:szCs w:val="24"/>
          <w:lang w:val="en-US"/>
        </w:rPr>
        <w:t xml:space="preserve"> </w:t>
      </w:r>
    </w:p>
    <w:p w14:paraId="0592E6BC" w14:textId="5EB18720" w:rsidR="00792E3B" w:rsidRPr="00792E3B" w:rsidRDefault="00E84777" w:rsidP="00792E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e</w:t>
      </w:r>
      <w:r w:rsidR="00792E3B" w:rsidRPr="00792E3B">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Pr>
          <w:rFonts w:ascii="Times New Roman" w:hAnsi="Times New Roman" w:cs="Times New Roman"/>
          <w:sz w:val="24"/>
          <w:szCs w:val="24"/>
          <w:lang w:val="en-US"/>
        </w:rPr>
        <w:t xml:space="preserve">s </w:t>
      </w:r>
      <w:r w:rsidR="00BB765D">
        <w:rPr>
          <w:rFonts w:ascii="MS Gothic" w:eastAsia="MS Gothic" w:hAnsi="MS Gothic" w:cs="MS Gothic" w:hint="eastAsia"/>
          <w:sz w:val="24"/>
          <w:szCs w:val="24"/>
          <w:lang w:val="en-US"/>
        </w:rPr>
        <w:t>[</w:t>
      </w:r>
      <w:r w:rsidR="00792E3B" w:rsidRPr="00792E3B">
        <w:rPr>
          <w:rFonts w:ascii="Times New Roman" w:hAnsi="Times New Roman" w:cs="Times New Roman"/>
          <w:sz w:val="24"/>
          <w:szCs w:val="24"/>
          <w:lang w:val="en-US"/>
        </w:rPr>
        <w:t>@maslach2001job; @clunies2008self</w:t>
      </w:r>
      <w:r w:rsidR="005D04C6">
        <w:rPr>
          <w:rFonts w:ascii="MS Gothic" w:eastAsia="MS Gothic" w:hAnsi="MS Gothic" w:cs="MS Gothic" w:hint="eastAsia"/>
          <w:sz w:val="24"/>
          <w:szCs w:val="24"/>
          <w:lang w:val="en-US"/>
        </w:rPr>
        <w:t>]</w:t>
      </w:r>
      <w:r w:rsidR="00792E3B" w:rsidRPr="00792E3B">
        <w:rPr>
          <w:rFonts w:ascii="Times New Roman" w:hAnsi="Times New Roman" w:cs="Times New Roman"/>
          <w:sz w:val="24"/>
          <w:szCs w:val="24"/>
          <w:lang w:val="en-US"/>
        </w:rPr>
        <w:t xml:space="preserve">. </w:t>
      </w:r>
      <w:r w:rsidR="00F5324F">
        <w:rPr>
          <w:rFonts w:ascii="Times New Roman" w:hAnsi="Times New Roman" w:cs="Times New Roman"/>
          <w:sz w:val="24"/>
          <w:szCs w:val="24"/>
          <w:lang w:val="en-US"/>
        </w:rPr>
        <w:t>Accordingly, when re</w:t>
      </w:r>
      <w:r w:rsidR="00F5324F" w:rsidRPr="005659E9">
        <w:rPr>
          <w:rFonts w:ascii="Times New Roman" w:hAnsi="Times New Roman" w:cs="Times New Roman"/>
          <w:sz w:val="24"/>
          <w:szCs w:val="24"/>
          <w:lang w:val="en-US"/>
        </w:rPr>
        <w:t xml:space="preserve">sources are lacking and coping fails, negative consequences </w:t>
      </w:r>
      <w:r w:rsidR="00F5324F">
        <w:rPr>
          <w:rFonts w:ascii="Times New Roman" w:hAnsi="Times New Roman" w:cs="Times New Roman"/>
          <w:sz w:val="24"/>
          <w:szCs w:val="24"/>
          <w:lang w:val="en-US"/>
        </w:rPr>
        <w:t xml:space="preserve">for health (e.g., </w:t>
      </w:r>
      <w:r w:rsidR="00F5324F" w:rsidRPr="005659E9">
        <w:rPr>
          <w:rFonts w:ascii="Times New Roman" w:hAnsi="Times New Roman" w:cs="Times New Roman"/>
          <w:sz w:val="24"/>
          <w:szCs w:val="24"/>
          <w:lang w:val="en-US"/>
        </w:rPr>
        <w:t>burnout</w:t>
      </w:r>
      <w:r w:rsidR="00F5324F">
        <w:rPr>
          <w:rFonts w:ascii="Times New Roman" w:hAnsi="Times New Roman" w:cs="Times New Roman"/>
          <w:sz w:val="24"/>
          <w:szCs w:val="24"/>
          <w:lang w:val="en-US"/>
        </w:rPr>
        <w:t xml:space="preserve">) </w:t>
      </w:r>
      <w:r w:rsidR="00F5324F" w:rsidRPr="005659E9">
        <w:rPr>
          <w:rFonts w:ascii="Times New Roman" w:hAnsi="Times New Roman" w:cs="Times New Roman"/>
          <w:sz w:val="24"/>
          <w:szCs w:val="24"/>
          <w:lang w:val="en-US"/>
        </w:rPr>
        <w:t xml:space="preserve">and </w:t>
      </w:r>
      <w:r w:rsidR="00F5324F">
        <w:rPr>
          <w:rFonts w:ascii="Times New Roman" w:hAnsi="Times New Roman" w:cs="Times New Roman"/>
          <w:sz w:val="24"/>
          <w:szCs w:val="24"/>
          <w:lang w:val="en-US"/>
        </w:rPr>
        <w:t xml:space="preserve">for work (e.g., </w:t>
      </w:r>
      <w:r w:rsidR="00F5324F" w:rsidRPr="005659E9">
        <w:rPr>
          <w:rFonts w:ascii="Times New Roman" w:hAnsi="Times New Roman" w:cs="Times New Roman"/>
          <w:sz w:val="24"/>
          <w:szCs w:val="24"/>
          <w:lang w:val="en-US"/>
        </w:rPr>
        <w:t xml:space="preserve">high turnover </w:t>
      </w:r>
      <w:r w:rsidR="00F5324F">
        <w:rPr>
          <w:rFonts w:ascii="Times New Roman" w:hAnsi="Times New Roman" w:cs="Times New Roman"/>
          <w:sz w:val="24"/>
          <w:szCs w:val="24"/>
          <w:lang w:val="en-US"/>
        </w:rPr>
        <w:t xml:space="preserve">rates) </w:t>
      </w:r>
      <w:r w:rsidR="00F5324F" w:rsidRPr="005659E9">
        <w:rPr>
          <w:rFonts w:ascii="Times New Roman" w:hAnsi="Times New Roman" w:cs="Times New Roman"/>
          <w:sz w:val="24"/>
          <w:szCs w:val="24"/>
          <w:lang w:val="en-US"/>
        </w:rPr>
        <w:t>can arise [@jalongo2006; @unterbrink2007; @aloe2014]</w:t>
      </w:r>
      <w:r w:rsidR="00792E3B" w:rsidRPr="00792E3B">
        <w:rPr>
          <w:rFonts w:ascii="Times New Roman" w:hAnsi="Times New Roman" w:cs="Times New Roman"/>
          <w:sz w:val="24"/>
          <w:szCs w:val="24"/>
          <w:lang w:val="en-US"/>
        </w:rPr>
        <w:t>, highlighting the importance of professional experience in managing stress</w:t>
      </w:r>
      <w:r>
        <w:rPr>
          <w:rFonts w:ascii="Times New Roman" w:hAnsi="Times New Roman" w:cs="Times New Roman"/>
          <w:sz w:val="24"/>
          <w:szCs w:val="24"/>
          <w:lang w:val="en-US"/>
        </w:rPr>
        <w:t xml:space="preserve"> </w:t>
      </w:r>
      <w:r w:rsidR="00BB765D">
        <w:rPr>
          <w:rFonts w:ascii="MS Gothic" w:eastAsia="MS Gothic" w:hAnsi="MS Gothic" w:cs="MS Gothic" w:hint="eastAsia"/>
          <w:sz w:val="24"/>
          <w:szCs w:val="24"/>
          <w:lang w:val="en-US"/>
        </w:rPr>
        <w:t>[</w:t>
      </w:r>
      <w:r w:rsidR="00792E3B" w:rsidRPr="00792E3B">
        <w:rPr>
          <w:rFonts w:ascii="Times New Roman" w:hAnsi="Times New Roman" w:cs="Times New Roman"/>
          <w:sz w:val="24"/>
          <w:szCs w:val="24"/>
          <w:lang w:val="en-US"/>
        </w:rPr>
        <w:t>@fisher2011</w:t>
      </w:r>
      <w:r w:rsidR="005D04C6">
        <w:rPr>
          <w:rFonts w:ascii="MS Gothic" w:eastAsia="MS Gothic" w:hAnsi="MS Gothic" w:cs="MS Gothic" w:hint="eastAsia"/>
          <w:sz w:val="24"/>
          <w:szCs w:val="24"/>
          <w:lang w:val="en-US"/>
        </w:rPr>
        <w:t>]</w:t>
      </w:r>
      <w:r w:rsidR="00792E3B" w:rsidRPr="00792E3B">
        <w:rPr>
          <w:rFonts w:ascii="Times New Roman" w:hAnsi="Times New Roman" w:cs="Times New Roman"/>
          <w:sz w:val="24"/>
          <w:szCs w:val="24"/>
          <w:lang w:val="en-US"/>
        </w:rPr>
        <w:t>.</w:t>
      </w:r>
    </w:p>
    <w:p w14:paraId="225CFA44" w14:textId="77777777" w:rsidR="00AC4560" w:rsidRDefault="00792E3B" w:rsidP="00AC4560">
      <w:pPr>
        <w:spacing w:line="360" w:lineRule="auto"/>
        <w:rPr>
          <w:rFonts w:ascii="Times New Roman" w:hAnsi="Times New Roman" w:cs="Times New Roman"/>
          <w:sz w:val="24"/>
          <w:szCs w:val="24"/>
          <w:lang w:val="en-US"/>
        </w:rPr>
      </w:pPr>
      <w:r w:rsidRPr="00792E3B">
        <w:rPr>
          <w:rFonts w:ascii="Times New Roman" w:hAnsi="Times New Roman" w:cs="Times New Roman"/>
          <w:sz w:val="24"/>
          <w:szCs w:val="24"/>
          <w:lang w:val="en-US"/>
        </w:rPr>
        <w:t>Despite recognizing these factors, studies often overlook the complexity of the transactional stress model</w:t>
      </w:r>
      <w:r w:rsidR="0054676B">
        <w:rPr>
          <w:rFonts w:ascii="Times New Roman" w:hAnsi="Times New Roman" w:cs="Times New Roman"/>
          <w:sz w:val="24"/>
          <w:szCs w:val="24"/>
          <w:lang w:val="en-US"/>
        </w:rPr>
        <w:t xml:space="preserve"> </w:t>
      </w:r>
      <w:r w:rsidR="00BB765D">
        <w:rPr>
          <w:rFonts w:ascii="MS Gothic" w:eastAsia="MS Gothic" w:hAnsi="MS Gothic" w:cs="MS Gothic" w:hint="eastAsia"/>
          <w:sz w:val="24"/>
          <w:szCs w:val="24"/>
          <w:lang w:val="en-US"/>
        </w:rPr>
        <w:t>[</w:t>
      </w:r>
      <w:r w:rsidRPr="00792E3B">
        <w:rPr>
          <w:rFonts w:ascii="Times New Roman" w:hAnsi="Times New Roman" w:cs="Times New Roman"/>
          <w:sz w:val="24"/>
          <w:szCs w:val="24"/>
          <w:lang w:val="en-US"/>
        </w:rPr>
        <w:t>@obbarius2021</w:t>
      </w:r>
      <w:r w:rsidR="005D04C6">
        <w:rPr>
          <w:rFonts w:ascii="MS Gothic" w:eastAsia="MS Gothic" w:hAnsi="MS Gothic" w:cs="MS Gothic" w:hint="eastAsia"/>
          <w:sz w:val="24"/>
          <w:szCs w:val="24"/>
          <w:lang w:val="en-US"/>
        </w:rPr>
        <w:t>]</w:t>
      </w:r>
      <w:r w:rsidRPr="00792E3B">
        <w:rPr>
          <w:rFonts w:ascii="Times New Roman" w:hAnsi="Times New Roman" w:cs="Times New Roman"/>
          <w:sz w:val="24"/>
          <w:szCs w:val="24"/>
          <w:lang w:val="en-US"/>
        </w:rPr>
        <w:t xml:space="preserve">. </w:t>
      </w:r>
      <w:r w:rsidR="00AC4560">
        <w:rPr>
          <w:rFonts w:ascii="Times New Roman" w:hAnsi="Times New Roman" w:cs="Times New Roman"/>
          <w:sz w:val="24"/>
          <w:szCs w:val="24"/>
          <w:lang w:val="en-US"/>
        </w:rPr>
        <w:t>In their study, @</w:t>
      </w:r>
      <w:r w:rsidR="00AC4560" w:rsidRPr="00AD5406">
        <w:rPr>
          <w:rFonts w:ascii="Times New Roman" w:hAnsi="Times New Roman" w:cs="Times New Roman"/>
          <w:sz w:val="24"/>
          <w:szCs w:val="24"/>
          <w:lang w:val="en-US"/>
        </w:rPr>
        <w:t>goh2010revised</w:t>
      </w:r>
      <w:r w:rsidR="00AC4560">
        <w:rPr>
          <w:rFonts w:ascii="Times New Roman" w:hAnsi="Times New Roman" w:cs="Times New Roman"/>
          <w:sz w:val="24"/>
          <w:szCs w:val="24"/>
          <w:lang w:val="en-US"/>
        </w:rPr>
        <w:t xml:space="preserve"> </w:t>
      </w:r>
      <w:r w:rsidR="00AC4560" w:rsidRPr="00A3129D">
        <w:rPr>
          <w:rFonts w:ascii="Times New Roman" w:hAnsi="Times New Roman" w:cs="Times New Roman"/>
          <w:sz w:val="24"/>
          <w:szCs w:val="24"/>
          <w:lang w:val="en-US"/>
        </w:rPr>
        <w:t>aimed to refine the transactional model of stress and coping by improving the understanding of how individuals appraise and cope with occupational stress over time. Using a sample</w:t>
      </w:r>
      <w:r w:rsidR="00AC4560">
        <w:rPr>
          <w:rFonts w:ascii="Times New Roman" w:hAnsi="Times New Roman" w:cs="Times New Roman"/>
          <w:sz w:val="24"/>
          <w:szCs w:val="24"/>
          <w:lang w:val="en-US"/>
        </w:rPr>
        <w:t xml:space="preserve"> of </w:t>
      </w:r>
      <w:r w:rsidR="00AC4560" w:rsidRPr="004C7659">
        <w:rPr>
          <w:rFonts w:ascii="Times New Roman" w:hAnsi="Times New Roman" w:cs="Times New Roman"/>
          <w:i/>
          <w:iCs/>
          <w:sz w:val="24"/>
          <w:szCs w:val="24"/>
          <w:lang w:val="en-US"/>
        </w:rPr>
        <w:t>N</w:t>
      </w:r>
      <w:r w:rsidR="00AC4560">
        <w:rPr>
          <w:rFonts w:ascii="Times New Roman" w:hAnsi="Times New Roman" w:cs="Times New Roman"/>
          <w:sz w:val="24"/>
          <w:szCs w:val="24"/>
          <w:lang w:val="en-US"/>
        </w:rPr>
        <w:t xml:space="preserve"> = 129 </w:t>
      </w:r>
      <w:r w:rsidR="00AC4560" w:rsidRPr="004C7659">
        <w:rPr>
          <w:rFonts w:ascii="Times New Roman" w:hAnsi="Times New Roman" w:cs="Times New Roman"/>
          <w:sz w:val="24"/>
          <w:szCs w:val="24"/>
          <w:lang w:val="en-US"/>
        </w:rPr>
        <w:t xml:space="preserve">Australian participants with </w:t>
      </w:r>
      <w:r w:rsidR="00AC4560">
        <w:rPr>
          <w:rFonts w:ascii="Times New Roman" w:hAnsi="Times New Roman" w:cs="Times New Roman"/>
          <w:sz w:val="24"/>
          <w:szCs w:val="24"/>
          <w:lang w:val="en-US"/>
        </w:rPr>
        <w:t>full-time</w:t>
      </w:r>
      <w:r w:rsidR="00AC4560" w:rsidRPr="004C7659">
        <w:rPr>
          <w:rFonts w:ascii="Times New Roman" w:hAnsi="Times New Roman" w:cs="Times New Roman"/>
          <w:sz w:val="24"/>
          <w:szCs w:val="24"/>
          <w:lang w:val="en-US"/>
        </w:rPr>
        <w:t xml:space="preserve"> employment</w:t>
      </w:r>
      <w:r w:rsidR="00AC4560" w:rsidRPr="00A3129D">
        <w:rPr>
          <w:rFonts w:ascii="Times New Roman" w:hAnsi="Times New Roman" w:cs="Times New Roman"/>
          <w:sz w:val="24"/>
          <w:szCs w:val="24"/>
          <w:lang w:val="en-US"/>
        </w:rPr>
        <w:t xml:space="preserve">, the study found direct links between primary appraisal and initial stress levels, as well as between stress levels over time, highlighting the dynamic nature of coping strategies. </w:t>
      </w:r>
    </w:p>
    <w:p w14:paraId="78421699" w14:textId="63F9D280" w:rsidR="00792E3B" w:rsidRPr="00AC4560" w:rsidRDefault="00AC4560" w:rsidP="00AC4560">
      <w:pPr>
        <w:spacing w:line="360" w:lineRule="auto"/>
        <w:rPr>
          <w:rFonts w:ascii="Times New Roman" w:hAnsi="Times New Roman" w:cs="Times New Roman"/>
          <w:sz w:val="24"/>
          <w:szCs w:val="24"/>
        </w:rPr>
      </w:pPr>
      <w:r>
        <w:rPr>
          <w:rFonts w:ascii="Times New Roman" w:hAnsi="Times New Roman" w:cs="Times New Roman"/>
          <w:sz w:val="24"/>
          <w:szCs w:val="24"/>
          <w:lang w:val="en-US"/>
        </w:rPr>
        <w:t>@</w:t>
      </w:r>
      <w:r w:rsidRPr="00C72B4E">
        <w:rPr>
          <w:rFonts w:ascii="Times New Roman" w:hAnsi="Times New Roman" w:cs="Times New Roman"/>
          <w:sz w:val="24"/>
          <w:szCs w:val="24"/>
          <w:lang w:val="en-US"/>
        </w:rPr>
        <w:t>laugaa2008stress</w:t>
      </w:r>
      <w:r>
        <w:rPr>
          <w:rFonts w:ascii="Times New Roman" w:hAnsi="Times New Roman" w:cs="Times New Roman"/>
          <w:sz w:val="24"/>
          <w:szCs w:val="24"/>
          <w:lang w:val="en-US"/>
        </w:rPr>
        <w:t xml:space="preserve"> showed in a questionnaire study with </w:t>
      </w:r>
      <w:r w:rsidRPr="00FB1C78">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 410 French teachers </w:t>
      </w:r>
      <w:r w:rsidRPr="00C60F02">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C60F02">
        <w:rPr>
          <w:rFonts w:ascii="Times New Roman" w:hAnsi="Times New Roman" w:cs="Times New Roman"/>
          <w:sz w:val="24"/>
          <w:szCs w:val="24"/>
          <w:lang w:val="en-US"/>
        </w:rPr>
        <w:t>perceived stress and coping strategies are important variables in explaining variance in burnout</w:t>
      </w:r>
      <w:r>
        <w:rPr>
          <w:rFonts w:ascii="Times New Roman" w:hAnsi="Times New Roman" w:cs="Times New Roman"/>
          <w:sz w:val="24"/>
          <w:szCs w:val="24"/>
          <w:lang w:val="en-US"/>
        </w:rPr>
        <w:t>. Taken together, e</w:t>
      </w:r>
      <w:r w:rsidRPr="00B1092F">
        <w:rPr>
          <w:rFonts w:ascii="Times New Roman" w:hAnsi="Times New Roman" w:cs="Times New Roman"/>
          <w:sz w:val="24"/>
          <w:szCs w:val="24"/>
          <w:lang w:val="en-US"/>
        </w:rPr>
        <w:t xml:space="preserve">ffective classroom management and active coping styles reduce stress, but more studies </w:t>
      </w:r>
      <w:r>
        <w:rPr>
          <w:rFonts w:ascii="Times New Roman" w:hAnsi="Times New Roman" w:cs="Times New Roman"/>
          <w:sz w:val="24"/>
          <w:szCs w:val="24"/>
          <w:lang w:val="en-US"/>
        </w:rPr>
        <w:t xml:space="preserve">combining self-reported data with objective measurements such as </w:t>
      </w:r>
      <w:r>
        <w:rPr>
          <w:rFonts w:ascii="Times New Roman" w:hAnsi="Times New Roman" w:cs="Times New Roman"/>
          <w:sz w:val="24"/>
          <w:szCs w:val="24"/>
          <w:lang w:val="en-US"/>
        </w:rPr>
        <w:lastRenderedPageBreak/>
        <w:t xml:space="preserve">HR </w:t>
      </w:r>
      <w:r w:rsidRPr="00B1092F">
        <w:rPr>
          <w:rFonts w:ascii="Times New Roman" w:hAnsi="Times New Roman" w:cs="Times New Roman"/>
          <w:sz w:val="24"/>
          <w:szCs w:val="24"/>
          <w:lang w:val="en-US"/>
        </w:rPr>
        <w:t xml:space="preserve">are needed to understand </w:t>
      </w:r>
      <w:r>
        <w:rPr>
          <w:rFonts w:ascii="Times New Roman" w:hAnsi="Times New Roman" w:cs="Times New Roman"/>
          <w:sz w:val="24"/>
          <w:szCs w:val="24"/>
          <w:lang w:val="en-US"/>
        </w:rPr>
        <w:t xml:space="preserve">the causes of </w:t>
      </w:r>
      <w:r w:rsidRPr="00B1092F">
        <w:rPr>
          <w:rFonts w:ascii="Times New Roman" w:hAnsi="Times New Roman" w:cs="Times New Roman"/>
          <w:sz w:val="24"/>
          <w:szCs w:val="24"/>
          <w:lang w:val="en-US"/>
        </w:rPr>
        <w:t>teacher stress, particularly among beginning teachers prone to burnout.</w:t>
      </w:r>
    </w:p>
    <w:p w14:paraId="10A54EA9" w14:textId="313025BE" w:rsidR="008E28A2" w:rsidRDefault="00792E3B" w:rsidP="00792E3B">
      <w:pPr>
        <w:spacing w:line="360" w:lineRule="auto"/>
        <w:rPr>
          <w:rFonts w:ascii="Times New Roman" w:hAnsi="Times New Roman" w:cs="Times New Roman"/>
          <w:sz w:val="24"/>
          <w:szCs w:val="24"/>
          <w:lang w:val="en-US"/>
        </w:rPr>
      </w:pPr>
      <w:r w:rsidRPr="00792E3B">
        <w:rPr>
          <w:rFonts w:ascii="Times New Roman" w:hAnsi="Times New Roman" w:cs="Times New Roman"/>
          <w:sz w:val="24"/>
          <w:szCs w:val="24"/>
          <w:lang w:val="en-US"/>
        </w:rPr>
        <w:t xml:space="preserve">Effective classroom management and active coping are crucial for reducing stress. More studies combining self-reported data with objective measures like HR are needed to understand teacher stress, especially among beginners prone to burnout. Future research should consider how professional experience </w:t>
      </w:r>
      <w:r w:rsidR="00874CF2">
        <w:rPr>
          <w:rFonts w:ascii="Times New Roman" w:hAnsi="Times New Roman" w:cs="Times New Roman"/>
          <w:sz w:val="24"/>
          <w:szCs w:val="24"/>
          <w:lang w:val="en-US"/>
        </w:rPr>
        <w:t>and</w:t>
      </w:r>
      <w:r w:rsidRPr="00792E3B">
        <w:rPr>
          <w:rFonts w:ascii="Times New Roman" w:hAnsi="Times New Roman" w:cs="Times New Roman"/>
          <w:sz w:val="24"/>
          <w:szCs w:val="24"/>
          <w:lang w:val="en-US"/>
        </w:rPr>
        <w:t xml:space="preserve"> stress appraisal </w:t>
      </w:r>
      <w:r w:rsidR="00874CF2">
        <w:rPr>
          <w:rFonts w:ascii="Times New Roman" w:hAnsi="Times New Roman" w:cs="Times New Roman"/>
          <w:sz w:val="24"/>
          <w:szCs w:val="24"/>
          <w:lang w:val="en-US"/>
        </w:rPr>
        <w:t>affect</w:t>
      </w:r>
      <w:r w:rsidRPr="00792E3B">
        <w:rPr>
          <w:rFonts w:ascii="Times New Roman" w:hAnsi="Times New Roman" w:cs="Times New Roman"/>
          <w:sz w:val="24"/>
          <w:szCs w:val="24"/>
          <w:lang w:val="en-US"/>
        </w:rPr>
        <w:t xml:space="preserve"> physiological responses.</w:t>
      </w:r>
    </w:p>
    <w:p w14:paraId="6A4E53AD" w14:textId="77777777" w:rsidR="008E28A2" w:rsidRDefault="008E28A2" w:rsidP="008110A7">
      <w:pPr>
        <w:spacing w:line="360" w:lineRule="auto"/>
        <w:rPr>
          <w:rFonts w:ascii="Times New Roman" w:hAnsi="Times New Roman" w:cs="Times New Roman"/>
          <w:sz w:val="24"/>
          <w:szCs w:val="24"/>
          <w:lang w:val="en-US"/>
        </w:rPr>
      </w:pPr>
    </w:p>
    <w:p w14:paraId="7216A2B8" w14:textId="77777777" w:rsidR="008E28A2" w:rsidRDefault="008E28A2" w:rsidP="008110A7">
      <w:pPr>
        <w:spacing w:line="360" w:lineRule="auto"/>
        <w:rPr>
          <w:rFonts w:ascii="Times New Roman" w:hAnsi="Times New Roman" w:cs="Times New Roman"/>
          <w:sz w:val="24"/>
          <w:szCs w:val="24"/>
          <w:lang w:val="en-US"/>
        </w:rPr>
      </w:pPr>
    </w:p>
    <w:p w14:paraId="22BE7C8F" w14:textId="77777777" w:rsidR="008E28A2" w:rsidRDefault="008E28A2" w:rsidP="008110A7">
      <w:pPr>
        <w:spacing w:line="360" w:lineRule="auto"/>
        <w:rPr>
          <w:rFonts w:ascii="Times New Roman" w:hAnsi="Times New Roman" w:cs="Times New Roman"/>
          <w:sz w:val="24"/>
          <w:szCs w:val="24"/>
          <w:lang w:val="en-US"/>
        </w:rPr>
      </w:pPr>
    </w:p>
    <w:p w14:paraId="2FDF6043" w14:textId="696D5764" w:rsidR="008110A7" w:rsidRDefault="008110A7" w:rsidP="008110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5659E9">
        <w:rPr>
          <w:rFonts w:ascii="Times New Roman" w:hAnsi="Times New Roman" w:cs="Times New Roman"/>
          <w:sz w:val="24"/>
          <w:szCs w:val="24"/>
          <w:lang w:val="en-US"/>
        </w:rPr>
        <w:t xml:space="preserve">s shown in Fig. 1, both primary and secondary </w:t>
      </w:r>
      <w:r>
        <w:rPr>
          <w:rFonts w:ascii="Times New Roman" w:hAnsi="Times New Roman" w:cs="Times New Roman"/>
          <w:sz w:val="24"/>
          <w:szCs w:val="24"/>
          <w:lang w:val="en-US"/>
        </w:rPr>
        <w:t>appraisals</w:t>
      </w:r>
      <w:r w:rsidRPr="005659E9">
        <w:rPr>
          <w:rFonts w:ascii="Times New Roman" w:hAnsi="Times New Roman" w:cs="Times New Roman"/>
          <w:sz w:val="24"/>
          <w:szCs w:val="24"/>
          <w:lang w:val="en-US"/>
        </w:rPr>
        <w:t xml:space="preserve"> are influenced by teachers’ professional experience. As professional experience grows, teachers develop cognitive scripts for managing classroom events, resulting in more complex and effective classroom management skills [@wolff2021classroom]. </w:t>
      </w:r>
      <w:r>
        <w:rPr>
          <w:rFonts w:ascii="Times New Roman" w:hAnsi="Times New Roman" w:cs="Times New Roman"/>
          <w:sz w:val="24"/>
          <w:szCs w:val="24"/>
          <w:lang w:val="en-US"/>
        </w:rPr>
        <w:t>For example, @</w:t>
      </w:r>
      <w:r w:rsidRPr="007C700F">
        <w:rPr>
          <w:rFonts w:ascii="Times New Roman" w:hAnsi="Times New Roman" w:cs="Times New Roman"/>
          <w:sz w:val="24"/>
          <w:szCs w:val="24"/>
          <w:lang w:val="en-US"/>
        </w:rPr>
        <w:t>clunies2008self</w:t>
      </w:r>
      <w:r>
        <w:rPr>
          <w:rFonts w:ascii="Times New Roman" w:hAnsi="Times New Roman" w:cs="Times New Roman"/>
          <w:sz w:val="24"/>
          <w:szCs w:val="24"/>
          <w:lang w:val="en-US"/>
        </w:rPr>
        <w:t xml:space="preserve"> showed that </w:t>
      </w:r>
      <w:r w:rsidRPr="000A0034">
        <w:rPr>
          <w:rFonts w:ascii="Times New Roman" w:hAnsi="Times New Roman" w:cs="Times New Roman"/>
          <w:sz w:val="24"/>
          <w:szCs w:val="24"/>
          <w:lang w:val="en-US"/>
        </w:rPr>
        <w:t xml:space="preserve">using reactive management strategies </w:t>
      </w:r>
      <w:r w:rsidR="00E60DFF">
        <w:rPr>
          <w:rFonts w:ascii="Times New Roman" w:hAnsi="Times New Roman" w:cs="Times New Roman"/>
          <w:sz w:val="24"/>
          <w:szCs w:val="24"/>
          <w:lang w:val="en-US"/>
        </w:rPr>
        <w:t xml:space="preserve">(e.g., </w:t>
      </w:r>
      <w:r w:rsidR="00C361C0">
        <w:rPr>
          <w:rFonts w:ascii="Times New Roman" w:hAnsi="Times New Roman" w:cs="Times New Roman"/>
          <w:sz w:val="24"/>
          <w:szCs w:val="24"/>
          <w:lang w:val="en-US"/>
        </w:rPr>
        <w:t>using</w:t>
      </w:r>
      <w:r w:rsidR="00E60DFF" w:rsidRPr="00E60DFF">
        <w:rPr>
          <w:rFonts w:ascii="Times New Roman" w:hAnsi="Times New Roman" w:cs="Times New Roman"/>
          <w:sz w:val="24"/>
          <w:szCs w:val="24"/>
          <w:lang w:val="en-US"/>
        </w:rPr>
        <w:t xml:space="preserve"> rewards and punishments</w:t>
      </w:r>
      <w:r w:rsidR="00C361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instead of proactive ones </w:t>
      </w:r>
      <w:r w:rsidR="00AF15EB">
        <w:rPr>
          <w:rFonts w:ascii="Times New Roman" w:hAnsi="Times New Roman" w:cs="Times New Roman"/>
          <w:sz w:val="24"/>
          <w:szCs w:val="24"/>
          <w:lang w:val="en-US"/>
        </w:rPr>
        <w:t xml:space="preserve">(e.g., </w:t>
      </w:r>
      <w:r w:rsidR="002263CD">
        <w:rPr>
          <w:rFonts w:ascii="Times New Roman" w:hAnsi="Times New Roman" w:cs="Times New Roman"/>
          <w:sz w:val="24"/>
          <w:szCs w:val="24"/>
          <w:lang w:val="en-US"/>
        </w:rPr>
        <w:t>listening</w:t>
      </w:r>
      <w:r w:rsidR="002263CD" w:rsidRPr="002263CD">
        <w:rPr>
          <w:rFonts w:ascii="Times New Roman" w:hAnsi="Times New Roman" w:cs="Times New Roman"/>
          <w:sz w:val="24"/>
          <w:szCs w:val="24"/>
          <w:lang w:val="en-US"/>
        </w:rPr>
        <w:t xml:space="preserve"> actively and negotiat</w:t>
      </w:r>
      <w:r w:rsidR="002263CD">
        <w:rPr>
          <w:rFonts w:ascii="Times New Roman" w:hAnsi="Times New Roman" w:cs="Times New Roman"/>
          <w:sz w:val="24"/>
          <w:szCs w:val="24"/>
          <w:lang w:val="en-US"/>
        </w:rPr>
        <w:t xml:space="preserve">ing </w:t>
      </w:r>
      <w:r w:rsidR="002263CD" w:rsidRPr="002263CD">
        <w:rPr>
          <w:rFonts w:ascii="Times New Roman" w:hAnsi="Times New Roman" w:cs="Times New Roman"/>
          <w:sz w:val="24"/>
          <w:szCs w:val="24"/>
          <w:lang w:val="en-US"/>
        </w:rPr>
        <w:t>commitments</w:t>
      </w:r>
      <w:r w:rsidR="007C2B00">
        <w:rPr>
          <w:rFonts w:ascii="Times New Roman" w:hAnsi="Times New Roman" w:cs="Times New Roman"/>
          <w:sz w:val="24"/>
          <w:szCs w:val="24"/>
          <w:lang w:val="en-US"/>
        </w:rPr>
        <w:t xml:space="preserve">) </w:t>
      </w:r>
      <w:r w:rsidRPr="000A0034">
        <w:rPr>
          <w:rFonts w:ascii="Times New Roman" w:hAnsi="Times New Roman" w:cs="Times New Roman"/>
          <w:sz w:val="24"/>
          <w:szCs w:val="24"/>
          <w:lang w:val="en-US"/>
        </w:rPr>
        <w:t>is significantly associated with increased teacher stress and reduced student on-task behavior.</w:t>
      </w:r>
      <w:r>
        <w:rPr>
          <w:rFonts w:ascii="Times New Roman" w:hAnsi="Times New Roman" w:cs="Times New Roman"/>
          <w:sz w:val="24"/>
          <w:szCs w:val="24"/>
          <w:lang w:val="en-US"/>
        </w:rPr>
        <w:t xml:space="preserve"> </w:t>
      </w:r>
    </w:p>
    <w:p w14:paraId="098373D1" w14:textId="2FC92FD6" w:rsidR="00335418" w:rsidRDefault="00FE29C2" w:rsidP="00335418">
      <w:pPr>
        <w:keepNext/>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depending on their own professional learning history, teachers may differ in their reactions even to the same stressor. More experienced teachers typically have a broader and more problem-specific range of coping strategies that help them in dealing with a (potential) stressor. For example, more experienced teachers may have better classroom management skills, and more routines for dealing with classroom disruptions</w:t>
      </w:r>
      <w:r w:rsidR="00D05E09">
        <w:rPr>
          <w:rFonts w:ascii="Times New Roman" w:hAnsi="Times New Roman" w:cs="Times New Roman"/>
          <w:sz w:val="24"/>
          <w:szCs w:val="24"/>
          <w:lang w:val="en-US"/>
        </w:rPr>
        <w:t>[@</w:t>
      </w:r>
      <w:r w:rsidR="00D05E09" w:rsidRPr="00B6121A">
        <w:rPr>
          <w:rFonts w:ascii="Times New Roman" w:hAnsi="Times New Roman" w:cs="Times New Roman"/>
          <w:sz w:val="24"/>
          <w:szCs w:val="24"/>
          <w:lang w:val="en-US"/>
        </w:rPr>
        <w:t>wolff2015keeping</w:t>
      </w:r>
      <w:r w:rsidR="00D05E09">
        <w:rPr>
          <w:rFonts w:ascii="Times New Roman" w:hAnsi="Times New Roman" w:cs="Times New Roman"/>
          <w:sz w:val="24"/>
          <w:szCs w:val="24"/>
          <w:lang w:val="en-US"/>
        </w:rPr>
        <w:t>]</w:t>
      </w:r>
      <w:r>
        <w:rPr>
          <w:rFonts w:ascii="Times New Roman" w:hAnsi="Times New Roman" w:cs="Times New Roman"/>
          <w:sz w:val="24"/>
          <w:szCs w:val="24"/>
          <w:lang w:val="en-US"/>
        </w:rPr>
        <w:t>, and thus experience lower levels of stress than less experienced teachers</w:t>
      </w:r>
      <w:r w:rsidR="00D05E09">
        <w:rPr>
          <w:rFonts w:ascii="Times New Roman" w:hAnsi="Times New Roman" w:cs="Times New Roman"/>
          <w:sz w:val="24"/>
          <w:szCs w:val="24"/>
          <w:lang w:val="en-US"/>
        </w:rPr>
        <w:t>.</w:t>
      </w:r>
    </w:p>
    <w:p w14:paraId="232861D6" w14:textId="727EE77C" w:rsidR="00115E83" w:rsidRDefault="00647F82" w:rsidP="00335418">
      <w:pPr>
        <w:keepNext/>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C4469">
        <w:rPr>
          <w:rFonts w:ascii="Times New Roman" w:hAnsi="Times New Roman" w:cs="Times New Roman"/>
          <w:sz w:val="24"/>
          <w:szCs w:val="24"/>
          <w:lang w:val="en-US"/>
        </w:rPr>
        <w:t>eachers´</w:t>
      </w:r>
      <w:r w:rsidR="00FC4590">
        <w:rPr>
          <w:rFonts w:ascii="Times New Roman" w:hAnsi="Times New Roman" w:cs="Times New Roman"/>
          <w:sz w:val="24"/>
          <w:szCs w:val="24"/>
          <w:lang w:val="en-US"/>
        </w:rPr>
        <w:t xml:space="preserve"> p</w:t>
      </w:r>
      <w:r w:rsidR="00120886" w:rsidRPr="00120886">
        <w:rPr>
          <w:rFonts w:ascii="Times New Roman" w:hAnsi="Times New Roman" w:cs="Times New Roman"/>
          <w:sz w:val="24"/>
          <w:szCs w:val="24"/>
          <w:lang w:val="en-US"/>
        </w:rPr>
        <w:t xml:space="preserve">ersonal resources such as effective classroom management </w:t>
      </w:r>
      <w:r w:rsidR="00C66D8E">
        <w:rPr>
          <w:rFonts w:ascii="Times New Roman" w:hAnsi="Times New Roman" w:cs="Times New Roman"/>
          <w:sz w:val="24"/>
          <w:szCs w:val="24"/>
          <w:lang w:val="en-US"/>
        </w:rPr>
        <w:t xml:space="preserve">skills </w:t>
      </w:r>
      <w:r w:rsidR="00120886" w:rsidRPr="00120886">
        <w:rPr>
          <w:rFonts w:ascii="Times New Roman" w:hAnsi="Times New Roman" w:cs="Times New Roman"/>
          <w:sz w:val="24"/>
          <w:szCs w:val="24"/>
          <w:lang w:val="en-US"/>
        </w:rPr>
        <w:t xml:space="preserve">and an active, problem-focused coping style are </w:t>
      </w:r>
      <w:r w:rsidR="003D2985">
        <w:rPr>
          <w:rFonts w:ascii="Times New Roman" w:hAnsi="Times New Roman" w:cs="Times New Roman"/>
          <w:sz w:val="24"/>
          <w:szCs w:val="24"/>
          <w:lang w:val="en-US"/>
        </w:rPr>
        <w:t>positively</w:t>
      </w:r>
      <w:r w:rsidR="00120886" w:rsidRPr="00120886">
        <w:rPr>
          <w:rFonts w:ascii="Times New Roman" w:hAnsi="Times New Roman" w:cs="Times New Roman"/>
          <w:sz w:val="24"/>
          <w:szCs w:val="24"/>
          <w:lang w:val="en-US"/>
        </w:rPr>
        <w:t xml:space="preserve"> related to</w:t>
      </w:r>
      <w:r w:rsidR="003D2985">
        <w:rPr>
          <w:rFonts w:ascii="Times New Roman" w:hAnsi="Times New Roman" w:cs="Times New Roman"/>
          <w:sz w:val="24"/>
          <w:szCs w:val="24"/>
          <w:lang w:val="en-US"/>
        </w:rPr>
        <w:t xml:space="preserve"> </w:t>
      </w:r>
      <w:r w:rsidR="00FA7CBA">
        <w:rPr>
          <w:rFonts w:ascii="Times New Roman" w:hAnsi="Times New Roman" w:cs="Times New Roman"/>
          <w:sz w:val="24"/>
          <w:szCs w:val="24"/>
          <w:lang w:val="en-US"/>
        </w:rPr>
        <w:t>fewer</w:t>
      </w:r>
      <w:r w:rsidR="00120886" w:rsidRPr="00120886">
        <w:rPr>
          <w:rFonts w:ascii="Times New Roman" w:hAnsi="Times New Roman" w:cs="Times New Roman"/>
          <w:sz w:val="24"/>
          <w:szCs w:val="24"/>
          <w:lang w:val="en-US"/>
        </w:rPr>
        <w:t xml:space="preserve"> </w:t>
      </w:r>
      <w:r w:rsidR="00FC4469">
        <w:rPr>
          <w:rFonts w:ascii="Times New Roman" w:hAnsi="Times New Roman" w:cs="Times New Roman"/>
          <w:sz w:val="24"/>
          <w:szCs w:val="24"/>
          <w:lang w:val="en-US"/>
        </w:rPr>
        <w:t xml:space="preserve">teachers’ self-reported </w:t>
      </w:r>
      <w:r w:rsidR="00FA7CBA">
        <w:rPr>
          <w:rFonts w:ascii="Times New Roman" w:hAnsi="Times New Roman" w:cs="Times New Roman"/>
          <w:sz w:val="24"/>
          <w:szCs w:val="24"/>
          <w:lang w:val="en-US"/>
        </w:rPr>
        <w:t xml:space="preserve">emotional exhaustion and </w:t>
      </w:r>
      <w:r w:rsidR="00D63773" w:rsidRPr="00D63773">
        <w:rPr>
          <w:rFonts w:ascii="Times New Roman" w:hAnsi="Times New Roman" w:cs="Times New Roman"/>
          <w:sz w:val="24"/>
          <w:szCs w:val="24"/>
          <w:lang w:val="en-US"/>
        </w:rPr>
        <w:t>stress</w:t>
      </w:r>
      <w:r w:rsidR="00D63773">
        <w:rPr>
          <w:rFonts w:ascii="Times New Roman" w:hAnsi="Times New Roman" w:cs="Times New Roman"/>
          <w:sz w:val="24"/>
          <w:szCs w:val="24"/>
          <w:lang w:val="en-US"/>
        </w:rPr>
        <w:t xml:space="preserve"> [</w:t>
      </w:r>
      <w:r w:rsidR="000B025D">
        <w:rPr>
          <w:rFonts w:ascii="Times New Roman" w:hAnsi="Times New Roman" w:cs="Times New Roman"/>
          <w:sz w:val="24"/>
          <w:szCs w:val="24"/>
          <w:lang w:val="en-US"/>
        </w:rPr>
        <w:t>@</w:t>
      </w:r>
      <w:r w:rsidR="000B025D" w:rsidRPr="00365D4E">
        <w:rPr>
          <w:rFonts w:ascii="Times New Roman" w:hAnsi="Times New Roman" w:cs="Times New Roman"/>
          <w:sz w:val="24"/>
          <w:szCs w:val="24"/>
          <w:lang w:val="en-US"/>
        </w:rPr>
        <w:t>maslach2001job</w:t>
      </w:r>
      <w:r w:rsidR="000B025D">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w:t>
      </w:r>
      <w:r w:rsidR="00F37572" w:rsidRPr="00F37572">
        <w:rPr>
          <w:rFonts w:ascii="Times New Roman" w:hAnsi="Times New Roman" w:cs="Times New Roman"/>
          <w:sz w:val="24"/>
          <w:szCs w:val="24"/>
          <w:lang w:val="en-US"/>
        </w:rPr>
        <w:t>clunies2008self</w:t>
      </w:r>
      <w:r w:rsidR="00F37572">
        <w:rPr>
          <w:rFonts w:ascii="Times New Roman" w:hAnsi="Times New Roman" w:cs="Times New Roman"/>
          <w:sz w:val="24"/>
          <w:szCs w:val="24"/>
          <w:lang w:val="en-US"/>
        </w:rPr>
        <w:t>].</w:t>
      </w:r>
      <w:r w:rsidR="00A875DF">
        <w:rPr>
          <w:rFonts w:ascii="Times New Roman" w:hAnsi="Times New Roman" w:cs="Times New Roman"/>
          <w:sz w:val="24"/>
          <w:szCs w:val="24"/>
          <w:lang w:val="en-US"/>
        </w:rPr>
        <w:t xml:space="preserve"> </w:t>
      </w:r>
      <w:r w:rsidR="00CB382E">
        <w:rPr>
          <w:rFonts w:ascii="Times New Roman" w:hAnsi="Times New Roman" w:cs="Times New Roman"/>
          <w:sz w:val="24"/>
          <w:szCs w:val="24"/>
          <w:lang w:val="en-US"/>
        </w:rPr>
        <w:t xml:space="preserve">Accordingly, when </w:t>
      </w:r>
      <w:r w:rsidR="001D6AEE">
        <w:rPr>
          <w:rFonts w:ascii="Times New Roman" w:hAnsi="Times New Roman" w:cs="Times New Roman"/>
          <w:sz w:val="24"/>
          <w:szCs w:val="24"/>
          <w:lang w:val="en-US"/>
        </w:rPr>
        <w:t>re</w:t>
      </w:r>
      <w:r w:rsidR="00744791" w:rsidRPr="005659E9">
        <w:rPr>
          <w:rFonts w:ascii="Times New Roman" w:hAnsi="Times New Roman" w:cs="Times New Roman"/>
          <w:sz w:val="24"/>
          <w:szCs w:val="24"/>
          <w:lang w:val="en-US"/>
        </w:rPr>
        <w:t xml:space="preserve">sources are lacking and coping fails, negative consequences </w:t>
      </w:r>
      <w:r w:rsidR="003D4DBD">
        <w:rPr>
          <w:rFonts w:ascii="Times New Roman" w:hAnsi="Times New Roman" w:cs="Times New Roman"/>
          <w:sz w:val="24"/>
          <w:szCs w:val="24"/>
          <w:lang w:val="en-US"/>
        </w:rPr>
        <w:t xml:space="preserve">for health (e.g., </w:t>
      </w:r>
      <w:r w:rsidR="00744791" w:rsidRPr="005659E9">
        <w:rPr>
          <w:rFonts w:ascii="Times New Roman" w:hAnsi="Times New Roman" w:cs="Times New Roman"/>
          <w:sz w:val="24"/>
          <w:szCs w:val="24"/>
          <w:lang w:val="en-US"/>
        </w:rPr>
        <w:t>burnout</w:t>
      </w:r>
      <w:r w:rsidR="003D4DBD">
        <w:rPr>
          <w:rFonts w:ascii="Times New Roman" w:hAnsi="Times New Roman" w:cs="Times New Roman"/>
          <w:sz w:val="24"/>
          <w:szCs w:val="24"/>
          <w:lang w:val="en-US"/>
        </w:rPr>
        <w:t xml:space="preserve">) </w:t>
      </w:r>
      <w:r w:rsidR="00744791" w:rsidRPr="005659E9">
        <w:rPr>
          <w:rFonts w:ascii="Times New Roman" w:hAnsi="Times New Roman" w:cs="Times New Roman"/>
          <w:sz w:val="24"/>
          <w:szCs w:val="24"/>
          <w:lang w:val="en-US"/>
        </w:rPr>
        <w:t xml:space="preserve">and </w:t>
      </w:r>
      <w:r w:rsidR="003D4DBD">
        <w:rPr>
          <w:rFonts w:ascii="Times New Roman" w:hAnsi="Times New Roman" w:cs="Times New Roman"/>
          <w:sz w:val="24"/>
          <w:szCs w:val="24"/>
          <w:lang w:val="en-US"/>
        </w:rPr>
        <w:t xml:space="preserve">for work (e.g., </w:t>
      </w:r>
      <w:r w:rsidR="00744791" w:rsidRPr="005659E9">
        <w:rPr>
          <w:rFonts w:ascii="Times New Roman" w:hAnsi="Times New Roman" w:cs="Times New Roman"/>
          <w:sz w:val="24"/>
          <w:szCs w:val="24"/>
          <w:lang w:val="en-US"/>
        </w:rPr>
        <w:t xml:space="preserve">high turnover </w:t>
      </w:r>
      <w:r w:rsidR="003D4DBD">
        <w:rPr>
          <w:rFonts w:ascii="Times New Roman" w:hAnsi="Times New Roman" w:cs="Times New Roman"/>
          <w:sz w:val="24"/>
          <w:szCs w:val="24"/>
          <w:lang w:val="en-US"/>
        </w:rPr>
        <w:t xml:space="preserve">rates) </w:t>
      </w:r>
      <w:r w:rsidR="00744791" w:rsidRPr="005659E9">
        <w:rPr>
          <w:rFonts w:ascii="Times New Roman" w:hAnsi="Times New Roman" w:cs="Times New Roman"/>
          <w:sz w:val="24"/>
          <w:szCs w:val="24"/>
          <w:lang w:val="en-US"/>
        </w:rPr>
        <w:t>can arise [@jalongo2006; @unterbrink2007; @aloe2014]</w:t>
      </w:r>
      <w:r w:rsidR="00CB382E">
        <w:rPr>
          <w:rFonts w:ascii="Times New Roman" w:hAnsi="Times New Roman" w:cs="Times New Roman"/>
          <w:sz w:val="24"/>
          <w:szCs w:val="24"/>
          <w:lang w:val="en-US"/>
        </w:rPr>
        <w:t xml:space="preserve">. </w:t>
      </w:r>
    </w:p>
    <w:p w14:paraId="6DB45D21" w14:textId="23424FEA" w:rsidR="00115E83" w:rsidRDefault="003D4DBD" w:rsidP="00744791">
      <w:pPr>
        <w:spacing w:line="360" w:lineRule="auto"/>
        <w:rPr>
          <w:rFonts w:ascii="Times New Roman" w:hAnsi="Times New Roman" w:cs="Times New Roman"/>
          <w:sz w:val="24"/>
          <w:szCs w:val="24"/>
          <w:lang w:val="en-US"/>
        </w:rPr>
      </w:pPr>
      <w:commentRangeStart w:id="7"/>
      <w:r>
        <w:rPr>
          <w:rFonts w:ascii="Times New Roman" w:hAnsi="Times New Roman" w:cs="Times New Roman"/>
          <w:sz w:val="24"/>
          <w:szCs w:val="24"/>
          <w:lang w:val="en-US"/>
        </w:rPr>
        <w:t>B</w:t>
      </w:r>
      <w:r w:rsidR="00115E83" w:rsidRPr="005659E9">
        <w:rPr>
          <w:rFonts w:ascii="Times New Roman" w:hAnsi="Times New Roman" w:cs="Times New Roman"/>
          <w:sz w:val="24"/>
          <w:szCs w:val="24"/>
          <w:lang w:val="en-US"/>
        </w:rPr>
        <w:t xml:space="preserve">eginning teachers face considerable stress and often feel overwhelmed by the demands of teaching [@ophardt2017klassenmanagement; @wolff2015keeping; @klusmann2012berufliche], with many leaving the profession within the first five years </w:t>
      </w:r>
      <w:r w:rsidR="00115E83" w:rsidRPr="005659E9">
        <w:rPr>
          <w:rFonts w:ascii="Times New Roman" w:hAnsi="Times New Roman" w:cs="Times New Roman"/>
          <w:sz w:val="24"/>
          <w:szCs w:val="24"/>
          <w:lang w:val="en-US"/>
        </w:rPr>
        <w:lastRenderedPageBreak/>
        <w:t xml:space="preserve">[@ingersoll2003]. </w:t>
      </w:r>
      <w:r>
        <w:rPr>
          <w:rFonts w:ascii="Times New Roman" w:hAnsi="Times New Roman" w:cs="Times New Roman"/>
          <w:sz w:val="24"/>
          <w:szCs w:val="24"/>
          <w:lang w:val="en-US"/>
        </w:rPr>
        <w:t>L</w:t>
      </w:r>
      <w:r w:rsidR="00115E83" w:rsidRPr="005659E9">
        <w:rPr>
          <w:rFonts w:ascii="Times New Roman" w:hAnsi="Times New Roman" w:cs="Times New Roman"/>
          <w:sz w:val="24"/>
          <w:szCs w:val="24"/>
          <w:lang w:val="en-US"/>
        </w:rPr>
        <w:t>ess experienced teachers are</w:t>
      </w:r>
      <w:r>
        <w:rPr>
          <w:rFonts w:ascii="Times New Roman" w:hAnsi="Times New Roman" w:cs="Times New Roman"/>
          <w:sz w:val="24"/>
          <w:szCs w:val="24"/>
          <w:lang w:val="en-US"/>
        </w:rPr>
        <w:t xml:space="preserve"> also</w:t>
      </w:r>
      <w:r w:rsidR="00115E83" w:rsidRPr="005659E9">
        <w:rPr>
          <w:rFonts w:ascii="Times New Roman" w:hAnsi="Times New Roman" w:cs="Times New Roman"/>
          <w:sz w:val="24"/>
          <w:szCs w:val="24"/>
          <w:lang w:val="en-US"/>
        </w:rPr>
        <w:t xml:space="preserve"> more susceptible to burnout, underscoring the importance of professional experience in predicting teacher stress [@fisher2011].</w:t>
      </w:r>
      <w:commentRangeEnd w:id="7"/>
      <w:r w:rsidR="00E62F22">
        <w:rPr>
          <w:rStyle w:val="Kommentarzeichen"/>
        </w:rPr>
        <w:commentReference w:id="7"/>
      </w:r>
    </w:p>
    <w:p w14:paraId="6FDDA4C5" w14:textId="77777777" w:rsidR="00AD5406" w:rsidRDefault="00301359" w:rsidP="00956D35">
      <w:pPr>
        <w:spacing w:line="360" w:lineRule="auto"/>
        <w:rPr>
          <w:rFonts w:ascii="Times New Roman" w:hAnsi="Times New Roman" w:cs="Times New Roman"/>
          <w:sz w:val="24"/>
          <w:szCs w:val="24"/>
          <w:lang w:val="en-US"/>
        </w:rPr>
      </w:pPr>
      <w:commentRangeStart w:id="8"/>
      <w:commentRangeStart w:id="9"/>
      <w:r w:rsidRPr="00301359">
        <w:rPr>
          <w:rFonts w:ascii="Times New Roman" w:hAnsi="Times New Roman" w:cs="Times New Roman"/>
          <w:sz w:val="24"/>
          <w:szCs w:val="24"/>
          <w:lang w:val="en-US"/>
        </w:rPr>
        <w:t>H</w:t>
      </w:r>
      <w:commentRangeEnd w:id="8"/>
      <w:r w:rsidR="003D4DBD">
        <w:rPr>
          <w:rStyle w:val="Kommentarzeichen"/>
        </w:rPr>
        <w:commentReference w:id="8"/>
      </w:r>
      <w:r w:rsidRPr="00301359">
        <w:rPr>
          <w:rFonts w:ascii="Times New Roman" w:hAnsi="Times New Roman" w:cs="Times New Roman"/>
          <w:sz w:val="24"/>
          <w:szCs w:val="24"/>
          <w:lang w:val="en-US"/>
        </w:rPr>
        <w:t>owever, to date</w:t>
      </w:r>
      <w:r>
        <w:rPr>
          <w:rFonts w:ascii="Times New Roman" w:hAnsi="Times New Roman" w:cs="Times New Roman"/>
          <w:sz w:val="24"/>
          <w:szCs w:val="24"/>
          <w:lang w:val="en-US"/>
        </w:rPr>
        <w:t>,</w:t>
      </w:r>
      <w:r w:rsidRPr="00301359">
        <w:rPr>
          <w:rFonts w:ascii="Times New Roman" w:hAnsi="Times New Roman" w:cs="Times New Roman"/>
          <w:sz w:val="24"/>
          <w:szCs w:val="24"/>
          <w:lang w:val="en-US"/>
        </w:rPr>
        <w:t xml:space="preserve"> there is a lack of studies that attempt to take into account the complexity of the transactional stress model</w:t>
      </w:r>
      <w:r w:rsidR="000805A9">
        <w:rPr>
          <w:rFonts w:ascii="Times New Roman" w:hAnsi="Times New Roman" w:cs="Times New Roman"/>
          <w:sz w:val="24"/>
          <w:szCs w:val="24"/>
          <w:lang w:val="en-US"/>
        </w:rPr>
        <w:t xml:space="preserve"> [@</w:t>
      </w:r>
      <w:r w:rsidR="000805A9" w:rsidRPr="000805A9">
        <w:rPr>
          <w:rFonts w:ascii="Times New Roman" w:hAnsi="Times New Roman" w:cs="Times New Roman"/>
          <w:sz w:val="24"/>
          <w:szCs w:val="24"/>
          <w:lang w:val="en-US"/>
        </w:rPr>
        <w:t>obbarius2021</w:t>
      </w:r>
      <w:r w:rsidR="00096C85">
        <w:rPr>
          <w:rFonts w:ascii="Times New Roman" w:hAnsi="Times New Roman" w:cs="Times New Roman"/>
          <w:sz w:val="24"/>
          <w:szCs w:val="24"/>
          <w:lang w:val="en-US"/>
        </w:rPr>
        <w:t xml:space="preserve">; </w:t>
      </w:r>
      <w:r w:rsidR="00F20873">
        <w:rPr>
          <w:rFonts w:ascii="Times New Roman" w:hAnsi="Times New Roman" w:cs="Times New Roman"/>
          <w:sz w:val="24"/>
          <w:szCs w:val="24"/>
          <w:lang w:val="en-US"/>
        </w:rPr>
        <w:t>@</w:t>
      </w:r>
      <w:r w:rsidR="00F20873" w:rsidRPr="00F20873">
        <w:rPr>
          <w:rFonts w:ascii="Times New Roman" w:hAnsi="Times New Roman" w:cs="Times New Roman"/>
          <w:sz w:val="24"/>
          <w:szCs w:val="24"/>
          <w:lang w:val="en-US"/>
        </w:rPr>
        <w:t>goh2010revised</w:t>
      </w:r>
      <w:r w:rsidR="000805A9">
        <w:rPr>
          <w:rFonts w:ascii="Times New Roman" w:hAnsi="Times New Roman" w:cs="Times New Roman"/>
          <w:sz w:val="24"/>
          <w:szCs w:val="24"/>
          <w:lang w:val="en-US"/>
        </w:rPr>
        <w:t>]</w:t>
      </w:r>
      <w:r w:rsidRPr="00301359">
        <w:rPr>
          <w:rFonts w:ascii="Times New Roman" w:hAnsi="Times New Roman" w:cs="Times New Roman"/>
          <w:sz w:val="24"/>
          <w:szCs w:val="24"/>
          <w:lang w:val="en-US"/>
        </w:rPr>
        <w:t>, as often only</w:t>
      </w:r>
      <w:r>
        <w:rPr>
          <w:rFonts w:ascii="Times New Roman" w:hAnsi="Times New Roman" w:cs="Times New Roman"/>
          <w:sz w:val="24"/>
          <w:szCs w:val="24"/>
          <w:lang w:val="en-US"/>
        </w:rPr>
        <w:t xml:space="preserve"> </w:t>
      </w:r>
      <w:r w:rsidRPr="00301359">
        <w:rPr>
          <w:rFonts w:ascii="Times New Roman" w:hAnsi="Times New Roman" w:cs="Times New Roman"/>
          <w:sz w:val="24"/>
          <w:szCs w:val="24"/>
          <w:lang w:val="en-US"/>
        </w:rPr>
        <w:t>individual parts of the model are researched</w:t>
      </w:r>
      <w:r w:rsidR="0007746F">
        <w:rPr>
          <w:rFonts w:ascii="Times New Roman" w:hAnsi="Times New Roman" w:cs="Times New Roman"/>
          <w:sz w:val="24"/>
          <w:szCs w:val="24"/>
          <w:lang w:val="en-US"/>
        </w:rPr>
        <w:t xml:space="preserve"> </w:t>
      </w:r>
      <w:r w:rsidR="00C60D04">
        <w:rPr>
          <w:rFonts w:ascii="Times New Roman" w:hAnsi="Times New Roman" w:cs="Times New Roman"/>
          <w:sz w:val="24"/>
          <w:szCs w:val="24"/>
          <w:lang w:val="en-US"/>
        </w:rPr>
        <w:t>(e.g., @</w:t>
      </w:r>
      <w:r w:rsidR="00436A7F" w:rsidRPr="00436A7F">
        <w:rPr>
          <w:rFonts w:ascii="Times New Roman" w:hAnsi="Times New Roman" w:cs="Times New Roman"/>
          <w:sz w:val="24"/>
          <w:szCs w:val="24"/>
          <w:lang w:val="en-US"/>
        </w:rPr>
        <w:t>zureck2015perfectionism</w:t>
      </w:r>
      <w:commentRangeEnd w:id="9"/>
      <w:r w:rsidR="00752197">
        <w:rPr>
          <w:rStyle w:val="Kommentarzeichen"/>
        </w:rPr>
        <w:commentReference w:id="9"/>
      </w:r>
      <w:r w:rsidR="003B0645">
        <w:rPr>
          <w:rFonts w:ascii="Times New Roman" w:hAnsi="Times New Roman" w:cs="Times New Roman"/>
          <w:sz w:val="24"/>
          <w:szCs w:val="24"/>
          <w:lang w:val="en-US"/>
        </w:rPr>
        <w:t xml:space="preserve">]. </w:t>
      </w:r>
    </w:p>
    <w:p w14:paraId="45DE0435" w14:textId="48569CFD" w:rsidR="00655CB8" w:rsidRDefault="00AE5ACB"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their study, </w:t>
      </w:r>
      <w:r w:rsidR="00646D85">
        <w:rPr>
          <w:rFonts w:ascii="Times New Roman" w:hAnsi="Times New Roman" w:cs="Times New Roman"/>
          <w:sz w:val="24"/>
          <w:szCs w:val="24"/>
          <w:lang w:val="en-US"/>
        </w:rPr>
        <w:t>@</w:t>
      </w:r>
      <w:r w:rsidR="00AD5406" w:rsidRPr="00AD5406">
        <w:rPr>
          <w:rFonts w:ascii="Times New Roman" w:hAnsi="Times New Roman" w:cs="Times New Roman"/>
          <w:sz w:val="24"/>
          <w:szCs w:val="24"/>
          <w:lang w:val="en-US"/>
        </w:rPr>
        <w:t>goh2010revised</w:t>
      </w:r>
      <w:r w:rsidR="00AD5406">
        <w:rPr>
          <w:rFonts w:ascii="Times New Roman" w:hAnsi="Times New Roman" w:cs="Times New Roman"/>
          <w:sz w:val="24"/>
          <w:szCs w:val="24"/>
          <w:lang w:val="en-US"/>
        </w:rPr>
        <w:t xml:space="preserve"> </w:t>
      </w:r>
      <w:r w:rsidR="00A3129D" w:rsidRPr="00A3129D">
        <w:rPr>
          <w:rFonts w:ascii="Times New Roman" w:hAnsi="Times New Roman" w:cs="Times New Roman"/>
          <w:sz w:val="24"/>
          <w:szCs w:val="24"/>
          <w:lang w:val="en-US"/>
        </w:rPr>
        <w:t>aimed to refine the transactional model of stress and coping by improving the understanding of how individuals appraise and cope with occupational stress over time. Using a sample</w:t>
      </w:r>
      <w:r w:rsidR="004C7659">
        <w:rPr>
          <w:rFonts w:ascii="Times New Roman" w:hAnsi="Times New Roman" w:cs="Times New Roman"/>
          <w:sz w:val="24"/>
          <w:szCs w:val="24"/>
          <w:lang w:val="en-US"/>
        </w:rPr>
        <w:t xml:space="preserve"> of </w:t>
      </w:r>
      <w:r w:rsidR="004C7659" w:rsidRPr="004C7659">
        <w:rPr>
          <w:rFonts w:ascii="Times New Roman" w:hAnsi="Times New Roman" w:cs="Times New Roman"/>
          <w:i/>
          <w:iCs/>
          <w:sz w:val="24"/>
          <w:szCs w:val="24"/>
          <w:lang w:val="en-US"/>
        </w:rPr>
        <w:t>N</w:t>
      </w:r>
      <w:r w:rsidR="004C7659">
        <w:rPr>
          <w:rFonts w:ascii="Times New Roman" w:hAnsi="Times New Roman" w:cs="Times New Roman"/>
          <w:sz w:val="24"/>
          <w:szCs w:val="24"/>
          <w:lang w:val="en-US"/>
        </w:rPr>
        <w:t xml:space="preserve"> = 129 </w:t>
      </w:r>
      <w:r w:rsidR="004C7659" w:rsidRPr="004C7659">
        <w:rPr>
          <w:rFonts w:ascii="Times New Roman" w:hAnsi="Times New Roman" w:cs="Times New Roman"/>
          <w:sz w:val="24"/>
          <w:szCs w:val="24"/>
          <w:lang w:val="en-US"/>
        </w:rPr>
        <w:t xml:space="preserve">Australian participants with </w:t>
      </w:r>
      <w:r w:rsidR="00806174">
        <w:rPr>
          <w:rFonts w:ascii="Times New Roman" w:hAnsi="Times New Roman" w:cs="Times New Roman"/>
          <w:sz w:val="24"/>
          <w:szCs w:val="24"/>
          <w:lang w:val="en-US"/>
        </w:rPr>
        <w:t>full-time</w:t>
      </w:r>
      <w:r w:rsidR="004C7659" w:rsidRPr="004C7659">
        <w:rPr>
          <w:rFonts w:ascii="Times New Roman" w:hAnsi="Times New Roman" w:cs="Times New Roman"/>
          <w:sz w:val="24"/>
          <w:szCs w:val="24"/>
          <w:lang w:val="en-US"/>
        </w:rPr>
        <w:t xml:space="preserve"> employment</w:t>
      </w:r>
      <w:r w:rsidR="00A3129D" w:rsidRPr="00A3129D">
        <w:rPr>
          <w:rFonts w:ascii="Times New Roman" w:hAnsi="Times New Roman" w:cs="Times New Roman"/>
          <w:sz w:val="24"/>
          <w:szCs w:val="24"/>
          <w:lang w:val="en-US"/>
        </w:rPr>
        <w:t xml:space="preserve">, the study found direct links between primary appraisal and initial stress levels, as well as between stress levels over time, highlighting the dynamic nature of coping strategies. </w:t>
      </w:r>
    </w:p>
    <w:p w14:paraId="29947CC5" w14:textId="47B35559" w:rsidR="00DC67F5" w:rsidRPr="00B1092F" w:rsidRDefault="00C72B4E"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C72B4E">
        <w:rPr>
          <w:rFonts w:ascii="Times New Roman" w:hAnsi="Times New Roman" w:cs="Times New Roman"/>
          <w:sz w:val="24"/>
          <w:szCs w:val="24"/>
          <w:lang w:val="en-US"/>
        </w:rPr>
        <w:t>laugaa2008stress</w:t>
      </w:r>
      <w:r w:rsidR="00146B6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in </w:t>
      </w:r>
      <w:r w:rsidR="00FB1C78">
        <w:rPr>
          <w:rFonts w:ascii="Times New Roman" w:hAnsi="Times New Roman" w:cs="Times New Roman"/>
          <w:sz w:val="24"/>
          <w:szCs w:val="24"/>
          <w:lang w:val="en-US"/>
        </w:rPr>
        <w:t xml:space="preserve">a </w:t>
      </w:r>
      <w:r w:rsidR="00724BE3">
        <w:rPr>
          <w:rFonts w:ascii="Times New Roman" w:hAnsi="Times New Roman" w:cs="Times New Roman"/>
          <w:sz w:val="24"/>
          <w:szCs w:val="24"/>
          <w:lang w:val="en-US"/>
        </w:rPr>
        <w:t>questionnaire study</w:t>
      </w:r>
      <w:r>
        <w:rPr>
          <w:rFonts w:ascii="Times New Roman" w:hAnsi="Times New Roman" w:cs="Times New Roman"/>
          <w:sz w:val="24"/>
          <w:szCs w:val="24"/>
          <w:lang w:val="en-US"/>
        </w:rPr>
        <w:t xml:space="preserve"> with </w:t>
      </w:r>
      <w:r w:rsidR="00FB1C78" w:rsidRPr="00FB1C78">
        <w:rPr>
          <w:rFonts w:ascii="Times New Roman" w:hAnsi="Times New Roman" w:cs="Times New Roman"/>
          <w:i/>
          <w:iCs/>
          <w:sz w:val="24"/>
          <w:szCs w:val="24"/>
          <w:lang w:val="en-US"/>
        </w:rPr>
        <w:t>N</w:t>
      </w:r>
      <w:r w:rsidR="00FB1C78">
        <w:rPr>
          <w:rFonts w:ascii="Times New Roman" w:hAnsi="Times New Roman" w:cs="Times New Roman"/>
          <w:sz w:val="24"/>
          <w:szCs w:val="24"/>
          <w:lang w:val="en-US"/>
        </w:rPr>
        <w:t xml:space="preserve"> = 410 French teachers </w:t>
      </w:r>
      <w:r w:rsidR="00C60F02" w:rsidRPr="00C60F02">
        <w:rPr>
          <w:rFonts w:ascii="Times New Roman" w:hAnsi="Times New Roman" w:cs="Times New Roman"/>
          <w:sz w:val="24"/>
          <w:szCs w:val="24"/>
          <w:lang w:val="en-US"/>
        </w:rPr>
        <w:t>that</w:t>
      </w:r>
      <w:r w:rsidR="00724BE3">
        <w:rPr>
          <w:rFonts w:ascii="Times New Roman" w:hAnsi="Times New Roman" w:cs="Times New Roman"/>
          <w:sz w:val="24"/>
          <w:szCs w:val="24"/>
          <w:lang w:val="en-US"/>
        </w:rPr>
        <w:t xml:space="preserve"> </w:t>
      </w:r>
      <w:r w:rsidR="00C60F02" w:rsidRPr="00C60F02">
        <w:rPr>
          <w:rFonts w:ascii="Times New Roman" w:hAnsi="Times New Roman" w:cs="Times New Roman"/>
          <w:sz w:val="24"/>
          <w:szCs w:val="24"/>
          <w:lang w:val="en-US"/>
        </w:rPr>
        <w:t>perceived stress and coping strategies are important variables in explaining variance in burnout</w:t>
      </w:r>
      <w:r w:rsidR="003B0645">
        <w:rPr>
          <w:rFonts w:ascii="Times New Roman" w:hAnsi="Times New Roman" w:cs="Times New Roman"/>
          <w:sz w:val="24"/>
          <w:szCs w:val="24"/>
          <w:lang w:val="en-US"/>
        </w:rPr>
        <w:t>.</w:t>
      </w:r>
      <w:r w:rsidR="00E62F22">
        <w:rPr>
          <w:rFonts w:ascii="Times New Roman" w:hAnsi="Times New Roman" w:cs="Times New Roman"/>
          <w:sz w:val="24"/>
          <w:szCs w:val="24"/>
          <w:lang w:val="en-US"/>
        </w:rPr>
        <w:t xml:space="preserve"> </w:t>
      </w:r>
      <w:r w:rsidR="00DC67F5">
        <w:rPr>
          <w:rFonts w:ascii="Times New Roman" w:hAnsi="Times New Roman" w:cs="Times New Roman"/>
          <w:sz w:val="24"/>
          <w:szCs w:val="24"/>
          <w:lang w:val="en-US"/>
        </w:rPr>
        <w:t xml:space="preserve">Taken together, </w:t>
      </w:r>
      <w:r w:rsidR="00B1092F">
        <w:rPr>
          <w:rFonts w:ascii="Times New Roman" w:hAnsi="Times New Roman" w:cs="Times New Roman"/>
          <w:sz w:val="24"/>
          <w:szCs w:val="24"/>
          <w:lang w:val="en-US"/>
        </w:rPr>
        <w:t>e</w:t>
      </w:r>
      <w:r w:rsidR="00B1092F" w:rsidRPr="00B1092F">
        <w:rPr>
          <w:rFonts w:ascii="Times New Roman" w:hAnsi="Times New Roman" w:cs="Times New Roman"/>
          <w:sz w:val="24"/>
          <w:szCs w:val="24"/>
          <w:lang w:val="en-US"/>
        </w:rPr>
        <w:t xml:space="preserve">ffective classroom management and active coping styles reduce stress, but more studies </w:t>
      </w:r>
      <w:r w:rsidR="00C647DE">
        <w:rPr>
          <w:rFonts w:ascii="Times New Roman" w:hAnsi="Times New Roman" w:cs="Times New Roman"/>
          <w:sz w:val="24"/>
          <w:szCs w:val="24"/>
          <w:lang w:val="en-US"/>
        </w:rPr>
        <w:t xml:space="preserve">combining self-reported data with objective measurements such as HR </w:t>
      </w:r>
      <w:r w:rsidR="00B1092F" w:rsidRPr="00B1092F">
        <w:rPr>
          <w:rFonts w:ascii="Times New Roman" w:hAnsi="Times New Roman" w:cs="Times New Roman"/>
          <w:sz w:val="24"/>
          <w:szCs w:val="24"/>
          <w:lang w:val="en-US"/>
        </w:rPr>
        <w:t xml:space="preserve">are needed to understand </w:t>
      </w:r>
      <w:r w:rsidR="007B4AF9">
        <w:rPr>
          <w:rFonts w:ascii="Times New Roman" w:hAnsi="Times New Roman" w:cs="Times New Roman"/>
          <w:sz w:val="24"/>
          <w:szCs w:val="24"/>
          <w:lang w:val="en-US"/>
        </w:rPr>
        <w:t xml:space="preserve">the causes of </w:t>
      </w:r>
      <w:r w:rsidR="00B1092F" w:rsidRPr="00B1092F">
        <w:rPr>
          <w:rFonts w:ascii="Times New Roman" w:hAnsi="Times New Roman" w:cs="Times New Roman"/>
          <w:sz w:val="24"/>
          <w:szCs w:val="24"/>
          <w:lang w:val="en-US"/>
        </w:rPr>
        <w:t>teacher stress, particularly among beginning teachers prone to burnout.</w:t>
      </w:r>
      <w:commentRangeStart w:id="10"/>
      <w:commentRangeEnd w:id="10"/>
      <w:r w:rsidR="00E62F22">
        <w:rPr>
          <w:rStyle w:val="Kommentarzeichen"/>
        </w:rPr>
        <w:commentReference w:id="10"/>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66D9E6AD" w:rsidR="00956D35" w:rsidRPr="00956D35" w:rsidDel="00DA6D32" w:rsidRDefault="00956D35" w:rsidP="00956D35">
      <w:pPr>
        <w:spacing w:line="360" w:lineRule="auto"/>
        <w:rPr>
          <w:del w:id="11" w:author="Deiglmayr, Anne" w:date="2024-05-22T16:35:00Z"/>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38EF9E29"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w:t>
      </w:r>
      <w:r w:rsidR="00DA6D32">
        <w:rPr>
          <w:rFonts w:ascii="Times New Roman" w:hAnsi="Times New Roman" w:cs="Times New Roman"/>
          <w:sz w:val="24"/>
          <w:szCs w:val="24"/>
          <w:lang w:val="en-US"/>
        </w:rPr>
        <w:t xml:space="preserve">i.e., </w:t>
      </w:r>
      <w:r>
        <w:rPr>
          <w:rFonts w:ascii="Times New Roman" w:hAnsi="Times New Roman" w:cs="Times New Roman"/>
          <w:sz w:val="24"/>
          <w:szCs w:val="24"/>
          <w:lang w:val="en-US"/>
        </w:rPr>
        <w:t>trained student assistants)</w:t>
      </w:r>
      <w:r w:rsidR="00380C8E">
        <w:rPr>
          <w:rFonts w:ascii="Times New Roman" w:hAnsi="Times New Roman" w:cs="Times New Roman"/>
          <w:sz w:val="24"/>
          <w:szCs w:val="24"/>
          <w:lang w:val="en-US"/>
        </w:rPr>
        <w:t xml:space="preserve"> </w:t>
      </w:r>
      <w:r w:rsidR="004A6FA5">
        <w:rPr>
          <w:rFonts w:ascii="Times New Roman" w:hAnsi="Times New Roman" w:cs="Times New Roman"/>
          <w:sz w:val="24"/>
          <w:szCs w:val="24"/>
          <w:lang w:val="en-US"/>
        </w:rPr>
        <w:t>who</w:t>
      </w:r>
      <w:r w:rsidR="00380C8E">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performed </w:t>
      </w:r>
      <w:r w:rsidR="00380C8E">
        <w:rPr>
          <w:rFonts w:ascii="Times New Roman" w:hAnsi="Times New Roman" w:cs="Times New Roman"/>
          <w:sz w:val="24"/>
          <w:szCs w:val="24"/>
          <w:lang w:val="en-US"/>
        </w:rPr>
        <w:t xml:space="preserve">several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Thus,</w:t>
      </w:r>
      <w:r w:rsidR="00DA6D32">
        <w:rPr>
          <w:rFonts w:ascii="Times New Roman" w:hAnsi="Times New Roman" w:cs="Times New Roman"/>
          <w:sz w:val="24"/>
          <w:szCs w:val="24"/>
          <w:lang w:val="en-US"/>
        </w:rPr>
        <w:t xml:space="preserve"> in the present study,</w:t>
      </w:r>
      <w:r>
        <w:rPr>
          <w:rFonts w:ascii="Times New Roman" w:hAnsi="Times New Roman" w:cs="Times New Roman"/>
          <w:sz w:val="24"/>
          <w:szCs w:val="24"/>
          <w:lang w:val="en-US"/>
        </w:rPr>
        <w:t xml:space="preserve"> we were particularly interested in </w:t>
      </w:r>
      <w:r w:rsidR="00DA6D32">
        <w:rPr>
          <w:rFonts w:ascii="Times New Roman" w:hAnsi="Times New Roman" w:cs="Times New Roman"/>
          <w:sz w:val="24"/>
          <w:szCs w:val="24"/>
          <w:lang w:val="en-US"/>
        </w:rPr>
        <w:t xml:space="preserve">mapping </w:t>
      </w:r>
      <w:r w:rsidR="00380C8E">
        <w:rPr>
          <w:rFonts w:ascii="Times New Roman" w:hAnsi="Times New Roman" w:cs="Times New Roman"/>
          <w:sz w:val="24"/>
          <w:szCs w:val="24"/>
          <w:lang w:val="en-US"/>
        </w:rPr>
        <w:t xml:space="preserve">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w:t>
      </w:r>
      <w:r w:rsidR="00380C8E">
        <w:rPr>
          <w:rFonts w:ascii="Times New Roman" w:hAnsi="Times New Roman" w:cs="Times New Roman"/>
          <w:sz w:val="24"/>
          <w:szCs w:val="24"/>
          <w:lang w:val="en-US"/>
        </w:rPr>
        <w:t xml:space="preserve">for a total duration of approximately two hours, which were divided </w:t>
      </w:r>
      <w:r>
        <w:rPr>
          <w:rFonts w:ascii="Times New Roman" w:hAnsi="Times New Roman" w:cs="Times New Roman"/>
          <w:sz w:val="24"/>
          <w:szCs w:val="24"/>
          <w:lang w:val="en-US"/>
        </w:rPr>
        <w:t xml:space="preserve">in </w:t>
      </w:r>
      <w:r w:rsidRPr="00956D35">
        <w:rPr>
          <w:rFonts w:ascii="Times New Roman" w:hAnsi="Times New Roman" w:cs="Times New Roman"/>
          <w:sz w:val="24"/>
          <w:szCs w:val="24"/>
          <w:lang w:val="en-US"/>
        </w:rPr>
        <w:t xml:space="preserve">five phases: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w:t>
      </w:r>
      <w:r w:rsidRPr="00956D35">
        <w:rPr>
          <w:rFonts w:ascii="Times New Roman" w:hAnsi="Times New Roman" w:cs="Times New Roman"/>
          <w:sz w:val="24"/>
          <w:szCs w:val="24"/>
          <w:lang w:val="en-US"/>
        </w:rPr>
        <w:lastRenderedPageBreak/>
        <w:t xml:space="preserve">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w:t>
      </w:r>
      <w:r w:rsidR="00380C8E">
        <w:rPr>
          <w:rFonts w:ascii="Times New Roman" w:hAnsi="Times New Roman" w:cs="Times New Roman"/>
          <w:sz w:val="24"/>
          <w:szCs w:val="24"/>
          <w:lang w:val="en-US"/>
        </w:rPr>
        <w:t>the disruptiveness of</w:t>
      </w:r>
      <w:r w:rsidR="00F33C45" w:rsidRPr="00F33C45">
        <w:rPr>
          <w:rFonts w:ascii="Times New Roman" w:hAnsi="Times New Roman" w:cs="Times New Roman"/>
          <w:sz w:val="24"/>
          <w:szCs w:val="24"/>
          <w:lang w:val="en-US"/>
        </w:rPr>
        <w:t xml:space="preserve"> each classroom events,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414A096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DA6D32">
        <w:rPr>
          <w:rFonts w:ascii="Times New Roman" w:hAnsi="Times New Roman" w:cs="Times New Roman"/>
          <w:sz w:val="24"/>
          <w:szCs w:val="24"/>
          <w:lang w:val="en-US"/>
        </w:rPr>
        <w:t>are</w:t>
      </w:r>
      <w:r w:rsidR="00DA6D32"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7C28B688"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w:t>
      </w:r>
      <w:r w:rsidR="00DA6D32">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HR values.</w:t>
      </w:r>
    </w:p>
    <w:p w14:paraId="740AC8A6" w14:textId="4CB8A599"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w:t>
      </w:r>
      <w:r w:rsidR="00DA6D32">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pre-teaching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post-teaching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interview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xml:space="preserve">), </w:t>
      </w:r>
      <w:r w:rsidRPr="0096291C">
        <w:rPr>
          <w:rFonts w:ascii="Times New Roman" w:hAnsi="Times New Roman" w:cs="Times New Roman"/>
          <w:i/>
          <w:iCs/>
          <w:sz w:val="24"/>
          <w:szCs w:val="24"/>
          <w:lang w:val="en-US"/>
        </w:rPr>
        <w:t>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We examined HR level</w:t>
      </w:r>
      <w:r w:rsidR="00DA6D32">
        <w:rPr>
          <w:rFonts w:ascii="Times New Roman" w:hAnsi="Times New Roman" w:cs="Times New Roman"/>
          <w:sz w:val="24"/>
          <w:szCs w:val="24"/>
          <w:lang w:val="en-US"/>
        </w:rPr>
        <w:t>s</w:t>
      </w:r>
      <w:r w:rsidRPr="00BC714D">
        <w:rPr>
          <w:rFonts w:ascii="Times New Roman" w:hAnsi="Times New Roman" w:cs="Times New Roman"/>
          <w:sz w:val="24"/>
          <w:szCs w:val="24"/>
          <w:lang w:val="en-US"/>
        </w:rPr>
        <w:t xml:space="preserve"> and change</w:t>
      </w:r>
      <w:r w:rsidR="00DA6D32">
        <w:rPr>
          <w:rFonts w:ascii="Times New Roman" w:hAnsi="Times New Roman" w:cs="Times New Roman"/>
          <w:sz w:val="24"/>
          <w:szCs w:val="24"/>
          <w:lang w:val="en-US"/>
        </w:rPr>
        <w:t>s</w:t>
      </w:r>
      <w:r w:rsidRPr="00BC714D">
        <w:rPr>
          <w:rFonts w:ascii="Times New Roman" w:hAnsi="Times New Roman" w:cs="Times New Roman"/>
          <w:sz w:val="24"/>
          <w:szCs w:val="24"/>
          <w:lang w:val="en-US"/>
        </w:rPr>
        <w:t xml:space="preserve"> during these intervals in order to test the hypotheses that a) teachers show</w:t>
      </w:r>
      <w:r w:rsidR="00E5647A">
        <w:rPr>
          <w:rFonts w:ascii="Times New Roman" w:hAnsi="Times New Roman" w:cs="Times New Roman"/>
          <w:sz w:val="24"/>
          <w:szCs w:val="24"/>
          <w:lang w:val="en-US"/>
        </w:rPr>
        <w:t>ed</w:t>
      </w:r>
      <w:r w:rsidRPr="00BC714D">
        <w:rPr>
          <w:rFonts w:ascii="Times New Roman" w:hAnsi="Times New Roman" w:cs="Times New Roman"/>
          <w:sz w:val="24"/>
          <w:szCs w:val="24"/>
          <w:lang w:val="en-US"/>
        </w:rPr>
        <w:t xml:space="preserve"> the highest HR </w:t>
      </w:r>
      <w:r w:rsidR="00E5647A">
        <w:rPr>
          <w:rFonts w:ascii="Times New Roman" w:hAnsi="Times New Roman" w:cs="Times New Roman"/>
          <w:sz w:val="24"/>
          <w:szCs w:val="24"/>
          <w:lang w:val="en-US"/>
        </w:rPr>
        <w:t xml:space="preserve">level </w:t>
      </w:r>
      <w:r w:rsidRPr="00BC714D">
        <w:rPr>
          <w:rFonts w:ascii="Times New Roman" w:hAnsi="Times New Roman" w:cs="Times New Roman"/>
          <w:sz w:val="24"/>
          <w:szCs w:val="24"/>
          <w:lang w:val="en-US"/>
        </w:rPr>
        <w:t xml:space="preserve">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and b) that teacher HR increase</w:t>
      </w:r>
      <w:r w:rsidR="00E5647A">
        <w:rPr>
          <w:rFonts w:ascii="Times New Roman" w:hAnsi="Times New Roman" w:cs="Times New Roman"/>
          <w:sz w:val="24"/>
          <w:szCs w:val="24"/>
          <w:lang w:val="en-US"/>
        </w:rPr>
        <w:t>d</w:t>
      </w:r>
      <w:r w:rsidRPr="00BC714D">
        <w:rPr>
          <w:rFonts w:ascii="Times New Roman" w:hAnsi="Times New Roman" w:cs="Times New Roman"/>
          <w:sz w:val="24"/>
          <w:szCs w:val="24"/>
          <w:lang w:val="en-US"/>
        </w:rPr>
        <w:t xml:space="preserve"> during the pre</w:t>
      </w:r>
      <w:r w:rsidRPr="0096291C">
        <w:rPr>
          <w:rFonts w:ascii="Times New Roman" w:hAnsi="Times New Roman" w:cs="Times New Roman"/>
          <w:i/>
          <w:iCs/>
          <w:sz w:val="24"/>
          <w:szCs w:val="24"/>
          <w:lang w:val="en-US"/>
        </w:rPr>
        <w:t>-teaching interval</w:t>
      </w:r>
      <w:r w:rsidRPr="00BC714D">
        <w:rPr>
          <w:rFonts w:ascii="Times New Roman" w:hAnsi="Times New Roman" w:cs="Times New Roman"/>
          <w:sz w:val="24"/>
          <w:szCs w:val="24"/>
          <w:lang w:val="en-US"/>
        </w:rPr>
        <w:t xml:space="preserve">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xml:space="preserve">) </w:t>
      </w:r>
      <w:r w:rsidR="00E5647A" w:rsidRPr="00BC714D">
        <w:rPr>
          <w:rFonts w:ascii="Times New Roman" w:hAnsi="Times New Roman" w:cs="Times New Roman"/>
          <w:sz w:val="24"/>
          <w:szCs w:val="24"/>
          <w:lang w:val="en-US"/>
        </w:rPr>
        <w:t>while they were preparing for teaching</w:t>
      </w:r>
      <w:r w:rsidR="00E5647A">
        <w:rPr>
          <w:rFonts w:ascii="Times New Roman" w:hAnsi="Times New Roman" w:cs="Times New Roman"/>
          <w:sz w:val="24"/>
          <w:szCs w:val="24"/>
          <w:lang w:val="en-US"/>
        </w:rPr>
        <w:t>,</w:t>
      </w:r>
      <w:r w:rsidR="00E5647A" w:rsidRPr="00BC714D">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but decrease</w:t>
      </w:r>
      <w:r w:rsidR="00E5647A">
        <w:rPr>
          <w:rFonts w:ascii="Times New Roman" w:hAnsi="Times New Roman" w:cs="Times New Roman"/>
          <w:sz w:val="24"/>
          <w:szCs w:val="24"/>
          <w:lang w:val="en-US"/>
        </w:rPr>
        <w:t>d</w:t>
      </w:r>
      <w:r w:rsidRPr="00BC714D">
        <w:rPr>
          <w:rFonts w:ascii="Times New Roman" w:hAnsi="Times New Roman" w:cs="Times New Roman"/>
          <w:sz w:val="24"/>
          <w:szCs w:val="24"/>
          <w:lang w:val="en-US"/>
        </w:rPr>
        <w:t xml:space="preserv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4DA26EC3"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We further explored whether teaching experience ma</w:t>
      </w:r>
      <w:r w:rsidR="00355469">
        <w:rPr>
          <w:rFonts w:ascii="Times New Roman" w:hAnsi="Times New Roman" w:cs="Times New Roman"/>
          <w:sz w:val="24"/>
          <w:szCs w:val="24"/>
          <w:lang w:val="en-US"/>
        </w:rPr>
        <w:t>de</w:t>
      </w:r>
      <w:r w:rsidRPr="00BC714D">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w:t>
      </w:r>
      <w:r w:rsidR="00D553D3">
        <w:rPr>
          <w:rFonts w:ascii="Times New Roman" w:hAnsi="Times New Roman" w:cs="Times New Roman"/>
          <w:sz w:val="24"/>
          <w:szCs w:val="24"/>
          <w:lang w:val="en-US"/>
        </w:rPr>
        <w:t xml:space="preserve">to </w:t>
      </w:r>
      <w:r w:rsidR="00177A1E">
        <w:rPr>
          <w:rFonts w:ascii="Times New Roman" w:hAnsi="Times New Roman" w:cs="Times New Roman"/>
          <w:sz w:val="24"/>
          <w:szCs w:val="24"/>
          <w:lang w:val="en-US"/>
        </w:rPr>
        <w:t>be less stressed by the classroom events</w:t>
      </w:r>
      <w:r w:rsidR="00D553D3">
        <w:rPr>
          <w:rFonts w:ascii="Times New Roman" w:hAnsi="Times New Roman" w:cs="Times New Roman"/>
          <w:sz w:val="24"/>
          <w:szCs w:val="24"/>
          <w:lang w:val="en-US"/>
        </w:rPr>
        <w:t xml:space="preserve"> (**</w:t>
      </w:r>
      <w:r w:rsidR="00D553D3" w:rsidRPr="00BC714D">
        <w:rPr>
          <w:rFonts w:ascii="Times New Roman" w:hAnsi="Times New Roman" w:cs="Times New Roman"/>
          <w:sz w:val="24"/>
          <w:szCs w:val="24"/>
          <w:lang w:val="en-US"/>
        </w:rPr>
        <w:t xml:space="preserve">Hypothesis 2a). </w:t>
      </w:r>
      <w:r w:rsidRPr="00BC714D">
        <w:rPr>
          <w:rFonts w:ascii="Times New Roman" w:hAnsi="Times New Roman" w:cs="Times New Roman"/>
          <w:sz w:val="24"/>
          <w:szCs w:val="24"/>
          <w:lang w:val="en-US"/>
        </w:rPr>
        <w:t xml:space="preserve"> In addition, we were interested in </w:t>
      </w:r>
      <w:r w:rsidR="00D553D3">
        <w:rPr>
          <w:rFonts w:ascii="Times New Roman" w:hAnsi="Times New Roman" w:cs="Times New Roman"/>
          <w:sz w:val="24"/>
          <w:szCs w:val="24"/>
          <w:lang w:val="en-US"/>
        </w:rPr>
        <w:t>examining the</w:t>
      </w:r>
      <w:r w:rsidRPr="00BC714D">
        <w:rPr>
          <w:rFonts w:ascii="Times New Roman" w:hAnsi="Times New Roman" w:cs="Times New Roman"/>
          <w:sz w:val="24"/>
          <w:szCs w:val="24"/>
          <w:lang w:val="en-US"/>
        </w:rPr>
        <w:t xml:space="preserve"> relations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HR</w:t>
      </w:r>
      <w:r w:rsidR="00D553D3">
        <w:rPr>
          <w:rFonts w:ascii="Times New Roman" w:hAnsi="Times New Roman" w:cs="Times New Roman"/>
          <w:sz w:val="24"/>
          <w:szCs w:val="24"/>
          <w:lang w:val="en-US"/>
        </w:rPr>
        <w:t xml:space="preserve"> level</w:t>
      </w:r>
      <w:r w:rsidRPr="00BC714D">
        <w:rPr>
          <w:rFonts w:ascii="Times New Roman" w:hAnsi="Times New Roman" w:cs="Times New Roman"/>
          <w:sz w:val="24"/>
          <w:szCs w:val="24"/>
          <w:lang w:val="en-US"/>
        </w:rPr>
        <w:t xml:space="preserve">, beyond the explanatory power of teaching </w:t>
      </w:r>
      <w:r w:rsidRPr="00BC714D">
        <w:rPr>
          <w:rFonts w:ascii="Times New Roman" w:hAnsi="Times New Roman" w:cs="Times New Roman"/>
          <w:sz w:val="24"/>
          <w:szCs w:val="24"/>
          <w:lang w:val="en-US"/>
        </w:rPr>
        <w:lastRenderedPageBreak/>
        <w:t>experience.</w:t>
      </w:r>
      <w:r w:rsidR="00177A1E">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w:t>
      </w:r>
      <w:r w:rsidR="00D553D3">
        <w:rPr>
          <w:rFonts w:ascii="Times New Roman" w:hAnsi="Times New Roman" w:cs="Times New Roman"/>
          <w:sz w:val="24"/>
          <w:szCs w:val="24"/>
          <w:lang w:val="en-US"/>
        </w:rPr>
        <w:t xml:space="preserve"> and </w:t>
      </w:r>
      <w:r w:rsidRPr="00BC714D">
        <w:rPr>
          <w:rFonts w:ascii="Times New Roman" w:hAnsi="Times New Roman" w:cs="Times New Roman"/>
          <w:sz w:val="24"/>
          <w:szCs w:val="24"/>
          <w:lang w:val="en-US"/>
        </w:rPr>
        <w:t>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 xml:space="preserve">exploratively </w:t>
      </w:r>
      <w:r w:rsidR="00177A1E">
        <w:rPr>
          <w:rFonts w:ascii="Times New Roman" w:hAnsi="Times New Roman" w:cs="Times New Roman"/>
          <w:sz w:val="24"/>
          <w:szCs w:val="24"/>
          <w:lang w:val="en-US"/>
        </w:rPr>
        <w:t>ran</w:t>
      </w:r>
      <w:r w:rsidR="00177A1E"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w:t>
      </w:r>
      <w:r w:rsidR="00177A1E">
        <w:rPr>
          <w:rFonts w:ascii="Times New Roman" w:hAnsi="Times New Roman" w:cs="Times New Roman"/>
          <w:sz w:val="24"/>
          <w:szCs w:val="24"/>
          <w:lang w:val="en-US"/>
        </w:rPr>
        <w:t xml:space="preserve">analyses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2D1E4740" w14:textId="77777777" w:rsidR="000A63AA" w:rsidRPr="00DC5295" w:rsidRDefault="000A63AA" w:rsidP="00D44633">
      <w:pPr>
        <w:spacing w:before="120" w:after="240" w:line="360" w:lineRule="auto"/>
        <w:rPr>
          <w:rFonts w:ascii="Times New Roman" w:eastAsia="Times New Roman" w:hAnsi="Times New Roman" w:cs="Times New Roman"/>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4BFE858E"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E40386" w:rsidRPr="008D43B9">
        <w:rPr>
          <w:rFonts w:ascii="Times New Roman" w:eastAsia="Times New Roman" w:hAnsi="Times New Roman" w:cs="Times New Roman"/>
          <w:color w:val="000000"/>
          <w:sz w:val="24"/>
          <w:szCs w:val="24"/>
          <w:lang w:val="en-US" w:eastAsia="de-DE"/>
        </w:rPr>
        <w:t>Participati</w:t>
      </w:r>
      <w:r w:rsidR="00E40386">
        <w:rPr>
          <w:rFonts w:ascii="Times New Roman" w:eastAsia="Times New Roman" w:hAnsi="Times New Roman" w:cs="Times New Roman"/>
          <w:color w:val="000000"/>
          <w:sz w:val="24"/>
          <w:szCs w:val="24"/>
          <w:lang w:val="en-US" w:eastAsia="de-DE"/>
        </w:rPr>
        <w:t>on</w:t>
      </w:r>
      <w:r w:rsidR="008D43B9" w:rsidRPr="008D43B9">
        <w:rPr>
          <w:rFonts w:ascii="Times New Roman" w:eastAsia="Times New Roman" w:hAnsi="Times New Roman" w:cs="Times New Roman"/>
          <w:color w:val="000000"/>
          <w:sz w:val="24"/>
          <w:szCs w:val="24"/>
          <w:lang w:val="en-US" w:eastAsia="de-DE"/>
        </w:rPr>
        <w:t xml:space="preserve"> </w:t>
      </w:r>
      <w:r w:rsidR="00E40386">
        <w:rPr>
          <w:rFonts w:ascii="Times New Roman" w:eastAsia="Times New Roman" w:hAnsi="Times New Roman" w:cs="Times New Roman"/>
          <w:color w:val="000000"/>
          <w:sz w:val="24"/>
          <w:szCs w:val="24"/>
          <w:lang w:val="en-US" w:eastAsia="de-DE"/>
        </w:rPr>
        <w:t>was</w:t>
      </w:r>
      <w:r w:rsidR="00E40386" w:rsidRPr="008D43B9">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 xml:space="preserve">not </w:t>
      </w:r>
      <w:r w:rsidR="00E40386">
        <w:rPr>
          <w:rFonts w:ascii="Times New Roman" w:eastAsia="Times New Roman" w:hAnsi="Times New Roman" w:cs="Times New Roman"/>
          <w:color w:val="000000"/>
          <w:sz w:val="24"/>
          <w:szCs w:val="24"/>
          <w:lang w:val="en-US" w:eastAsia="de-DE"/>
        </w:rPr>
        <w:t>incentivized</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540F012D"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r w:rsidRPr="00FD5FB3">
        <w:rPr>
          <w:rFonts w:ascii="Times New Roman" w:hAnsi="Times New Roman" w:cs="Times New Roman"/>
          <w:i/>
          <w:iCs/>
          <w:sz w:val="24"/>
          <w:szCs w:val="24"/>
          <w:lang w:val="en-US"/>
        </w:rPr>
        <w:t>Procedure of the two-hour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00C13E06">
        <w:rPr>
          <w:rFonts w:ascii="Times New Roman" w:hAnsi="Times New Roman" w:cs="Times New Roman"/>
          <w:i/>
          <w:iCs/>
          <w:sz w:val="24"/>
          <w:szCs w:val="24"/>
          <w:lang w:val="en-US"/>
        </w:rPr>
        <w:t xml:space="preserve"> as the basis of our analysis.</w:t>
      </w:r>
    </w:p>
    <w:p w14:paraId="64CF358E" w14:textId="383738CB" w:rsidR="00D44633" w:rsidRDefault="00B77917"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398A8502" wp14:editId="7234A23D">
            <wp:extent cx="4030553" cy="716581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32740" cy="7169706"/>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46BD749D"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w:t>
      </w:r>
      <w:r w:rsidR="00D44633">
        <w:rPr>
          <w:rFonts w:ascii="Times New Roman" w:eastAsia="Times New Roman" w:hAnsi="Times New Roman" w:cs="Times New Roman"/>
          <w:color w:val="000000"/>
          <w:sz w:val="24"/>
          <w:szCs w:val="24"/>
          <w:lang w:val="en-US" w:eastAsia="de-DE"/>
        </w:rPr>
        <w:lastRenderedPageBreak/>
        <w:t xml:space="preserve">prepared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C13E06">
        <w:rPr>
          <w:rFonts w:ascii="Times New Roman" w:eastAsia="Times New Roman" w:hAnsi="Times New Roman" w:cs="Times New Roman"/>
          <w:color w:val="000000"/>
          <w:sz w:val="24"/>
          <w:szCs w:val="24"/>
          <w:lang w:val="en-US" w:eastAsia="de-DE"/>
        </w:rPr>
        <w:t xml:space="preserve">of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E40386">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DC6796">
        <w:rPr>
          <w:rFonts w:ascii="Times New Roman" w:eastAsia="Times New Roman" w:hAnsi="Times New Roman" w:cs="Times New Roman"/>
          <w:color w:val="000000"/>
          <w:sz w:val="24"/>
          <w:szCs w:val="24"/>
          <w:lang w:val="en-US" w:eastAsia="de-DE"/>
        </w:rPr>
        <w:t xml:space="preserve">introductory </w:t>
      </w:r>
      <w:r w:rsidR="00E40386" w:rsidRPr="00DC6796">
        <w:rPr>
          <w:rFonts w:ascii="Times New Roman" w:eastAsia="Times New Roman" w:hAnsi="Times New Roman" w:cs="Times New Roman"/>
          <w:color w:val="000000"/>
          <w:sz w:val="24"/>
          <w:szCs w:val="24"/>
          <w:lang w:val="en-US" w:eastAsia="de-DE"/>
        </w:rPr>
        <w:t>lesson</w:t>
      </w:r>
      <w:r w:rsidR="00E40386">
        <w:rPr>
          <w:rFonts w:ascii="Times New Roman" w:eastAsia="Times New Roman" w:hAnsi="Times New Roman" w:cs="Times New Roman"/>
          <w:color w:val="000000"/>
          <w:sz w:val="24"/>
          <w:szCs w:val="24"/>
          <w:lang w:val="en-US" w:eastAsia="de-DE"/>
        </w:rPr>
        <w:t xml:space="preserve">, </w:t>
      </w:r>
      <w:r w:rsidR="00E40386" w:rsidRPr="00DC6796">
        <w:rPr>
          <w:rFonts w:ascii="Times New Roman" w:eastAsia="Times New Roman" w:hAnsi="Times New Roman" w:cs="Times New Roman"/>
          <w:color w:val="000000"/>
          <w:sz w:val="24"/>
          <w:szCs w:val="24"/>
          <w:lang w:val="en-US" w:eastAsia="de-DE"/>
        </w:rPr>
        <w:t>and</w:t>
      </w:r>
      <w:r w:rsidR="00D529F1" w:rsidRPr="00DC6796">
        <w:rPr>
          <w:rFonts w:ascii="Times New Roman" w:eastAsia="Times New Roman" w:hAnsi="Times New Roman" w:cs="Times New Roman"/>
          <w:color w:val="000000"/>
          <w:sz w:val="24"/>
          <w:szCs w:val="24"/>
          <w:lang w:val="en-US" w:eastAsia="de-DE"/>
        </w:rPr>
        <w:t xml:space="preserve"> </w:t>
      </w:r>
      <w:r w:rsidR="00E40386">
        <w:rPr>
          <w:rFonts w:ascii="Times New Roman" w:eastAsia="Times New Roman" w:hAnsi="Times New Roman" w:cs="Times New Roman"/>
          <w:color w:val="000000"/>
          <w:sz w:val="24"/>
          <w:szCs w:val="24"/>
          <w:lang w:val="en-US" w:eastAsia="de-DE"/>
        </w:rPr>
        <w:t xml:space="preserve">had to consist of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 xml:space="preserve">individual work </w:t>
      </w:r>
      <w:r w:rsidR="00E40386">
        <w:rPr>
          <w:rFonts w:ascii="Times New Roman" w:eastAsia="Times New Roman" w:hAnsi="Times New Roman" w:cs="Times New Roman"/>
          <w:color w:val="000000"/>
          <w:sz w:val="24"/>
          <w:szCs w:val="24"/>
          <w:lang w:val="en-US" w:eastAsia="de-DE"/>
        </w:rPr>
        <w:t xml:space="preserve">and / </w:t>
      </w:r>
      <w:r w:rsidR="00D529F1" w:rsidRPr="00DC6796">
        <w:rPr>
          <w:rFonts w:ascii="Times New Roman" w:eastAsia="Times New Roman" w:hAnsi="Times New Roman" w:cs="Times New Roman"/>
          <w:color w:val="000000"/>
          <w:sz w:val="24"/>
          <w:szCs w:val="24"/>
          <w:lang w:val="en-US" w:eastAsia="de-DE"/>
        </w:rPr>
        <w:t>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Pr>
          <w:rFonts w:ascii="Times New Roman" w:eastAsia="Times New Roman" w:hAnsi="Times New Roman" w:cs="Times New Roman"/>
          <w:color w:val="000000"/>
          <w:sz w:val="24"/>
          <w:szCs w:val="24"/>
          <w:lang w:val="en-US" w:eastAsia="de-DE"/>
        </w:rPr>
        <w:t>was</w:t>
      </w:r>
      <w:r w:rsidR="00C13E06" w:rsidRPr="00D90585">
        <w:rPr>
          <w:rFonts w:ascii="Times New Roman" w:eastAsia="Times New Roman" w:hAnsi="Times New Roman" w:cs="Times New Roman"/>
          <w:color w:val="000000"/>
          <w:sz w:val="24"/>
          <w:szCs w:val="24"/>
          <w:lang w:val="en-US" w:eastAsia="de-DE"/>
        </w:rPr>
        <w:t xml:space="preserve"> </w:t>
      </w:r>
      <w:r w:rsidR="00C13E06">
        <w:rPr>
          <w:rFonts w:ascii="Times New Roman" w:eastAsia="Times New Roman" w:hAnsi="Times New Roman" w:cs="Times New Roman"/>
          <w:color w:val="000000"/>
          <w:sz w:val="24"/>
          <w:szCs w:val="24"/>
          <w:lang w:val="en-US" w:eastAsia="de-DE"/>
        </w:rPr>
        <w:t>video-</w:t>
      </w:r>
      <w:r w:rsidR="00D90585" w:rsidRPr="00D90585">
        <w:rPr>
          <w:rFonts w:ascii="Times New Roman" w:eastAsia="Times New Roman" w:hAnsi="Times New Roman" w:cs="Times New Roman"/>
          <w:color w:val="000000"/>
          <w:sz w:val="24"/>
          <w:szCs w:val="24"/>
          <w:lang w:val="en-US" w:eastAsia="de-DE"/>
        </w:rPr>
        <w:t xml:space="preserve">recorded.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recorded through the eye-tracking glasses</w:t>
      </w:r>
      <w:r w:rsidR="00C13E06">
        <w:rPr>
          <w:rFonts w:ascii="Times New Roman" w:eastAsia="Times New Roman" w:hAnsi="Times New Roman" w:cs="Times New Roman"/>
          <w:color w:val="000000"/>
          <w:sz w:val="24"/>
          <w:szCs w:val="24"/>
          <w:lang w:val="en-US" w:eastAsia="de-DE"/>
        </w:rPr>
        <w:t xml:space="preserve">. </w:t>
      </w:r>
      <w:r w:rsidR="00220962" w:rsidRPr="00CF700B">
        <w:rPr>
          <w:rFonts w:ascii="Times New Roman" w:eastAsia="Times New Roman" w:hAnsi="Times New Roman" w:cs="Times New Roman"/>
          <w:color w:val="000000"/>
          <w:sz w:val="24"/>
          <w:szCs w:val="24"/>
          <w:lang w:val="en-US" w:eastAsia="de-DE"/>
        </w:rPr>
        <w:t>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w:t>
      </w:r>
      <w:r w:rsidR="00C13E06">
        <w:rPr>
          <w:rFonts w:ascii="Times New Roman" w:eastAsia="Times New Roman" w:hAnsi="Times New Roman" w:cs="Times New Roman"/>
          <w:color w:val="000000"/>
          <w:sz w:val="24"/>
          <w:szCs w:val="24"/>
          <w:lang w:val="en-US" w:eastAsia="de-DE"/>
        </w:rPr>
        <w:t>-ended</w:t>
      </w:r>
      <w:r w:rsidR="00220962" w:rsidRPr="00CA7685">
        <w:rPr>
          <w:rFonts w:ascii="Times New Roman" w:eastAsia="Times New Roman" w:hAnsi="Times New Roman" w:cs="Times New Roman"/>
          <w:color w:val="000000"/>
          <w:sz w:val="24"/>
          <w:szCs w:val="24"/>
          <w:lang w:val="en-US" w:eastAsia="de-DE"/>
        </w:rPr>
        <w:t xml:space="preserve"> and three </w:t>
      </w:r>
      <w:r w:rsidR="00C13E06">
        <w:rPr>
          <w:rFonts w:ascii="Times New Roman" w:eastAsia="Times New Roman" w:hAnsi="Times New Roman" w:cs="Times New Roman"/>
          <w:color w:val="000000"/>
          <w:sz w:val="24"/>
          <w:szCs w:val="24"/>
          <w:lang w:val="en-US" w:eastAsia="de-DE"/>
        </w:rPr>
        <w:t xml:space="preserve">rating </w:t>
      </w:r>
      <w:r w:rsidR="00220962">
        <w:rPr>
          <w:rFonts w:ascii="Times New Roman" w:eastAsia="Times New Roman" w:hAnsi="Times New Roman" w:cs="Times New Roman"/>
          <w:color w:val="000000"/>
          <w:sz w:val="24"/>
          <w:szCs w:val="24"/>
          <w:lang w:val="en-US" w:eastAsia="de-DE"/>
        </w:rPr>
        <w:t xml:space="preserve">questions per event. Two of the </w:t>
      </w:r>
      <w:r w:rsidR="00C13E06">
        <w:rPr>
          <w:rFonts w:ascii="Times New Roman" w:eastAsia="Times New Roman" w:hAnsi="Times New Roman" w:cs="Times New Roman"/>
          <w:color w:val="000000"/>
          <w:sz w:val="24"/>
          <w:szCs w:val="24"/>
          <w:lang w:val="en-US" w:eastAsia="de-DE"/>
        </w:rPr>
        <w:t xml:space="preserve">rating </w:t>
      </w:r>
      <w:r w:rsidR="00220962">
        <w:rPr>
          <w:rFonts w:ascii="Times New Roman" w:eastAsia="Times New Roman" w:hAnsi="Times New Roman" w:cs="Times New Roman"/>
          <w:color w:val="000000"/>
          <w:sz w:val="24"/>
          <w:szCs w:val="24"/>
          <w:lang w:val="en-US" w:eastAsia="de-DE"/>
        </w:rPr>
        <w:t xml:space="preserve">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w:t>
      </w:r>
      <w:r w:rsidR="00F2482A">
        <w:rPr>
          <w:rFonts w:ascii="Times New Roman" w:eastAsia="Times New Roman" w:hAnsi="Times New Roman" w:cs="Times New Roman"/>
          <w:color w:val="000000"/>
          <w:sz w:val="24"/>
          <w:szCs w:val="24"/>
          <w:lang w:val="en-US" w:eastAsia="de-DE"/>
        </w:rPr>
        <w:t xml:space="preserve">the present </w:t>
      </w:r>
      <w:r w:rsidR="00220962">
        <w:rPr>
          <w:rFonts w:ascii="Times New Roman" w:eastAsia="Times New Roman" w:hAnsi="Times New Roman" w:cs="Times New Roman"/>
          <w:color w:val="000000"/>
          <w:sz w:val="24"/>
          <w:szCs w:val="24"/>
          <w:lang w:val="en-US" w:eastAsia="de-DE"/>
        </w:rPr>
        <w:t xml:space="preserve">study: the disruption and the confidence </w:t>
      </w:r>
      <w:r w:rsidR="00F2482A">
        <w:rPr>
          <w:rFonts w:ascii="Times New Roman" w:eastAsia="Times New Roman" w:hAnsi="Times New Roman" w:cs="Times New Roman"/>
          <w:color w:val="000000"/>
          <w:sz w:val="24"/>
          <w:szCs w:val="24"/>
          <w:lang w:val="en-US" w:eastAsia="de-DE"/>
        </w:rPr>
        <w:t xml:space="preserve">appraisal </w:t>
      </w:r>
      <w:r w:rsidR="00220962">
        <w:rPr>
          <w:rFonts w:ascii="Times New Roman" w:eastAsia="Times New Roman" w:hAnsi="Times New Roman" w:cs="Times New Roman"/>
          <w:color w:val="000000"/>
          <w:sz w:val="24"/>
          <w:szCs w:val="24"/>
          <w:lang w:val="en-US" w:eastAsia="de-DE"/>
        </w:rPr>
        <w:t>rating</w:t>
      </w:r>
      <w:r w:rsidR="00F2482A">
        <w:rPr>
          <w:rFonts w:ascii="Times New Roman" w:eastAsia="Times New Roman" w:hAnsi="Times New Roman" w:cs="Times New Roman"/>
          <w:color w:val="000000"/>
          <w:sz w:val="24"/>
          <w:szCs w:val="24"/>
          <w:lang w:val="en-US" w:eastAsia="de-DE"/>
        </w:rPr>
        <w:t>s</w:t>
      </w:r>
      <w:r w:rsidR="00220962">
        <w:rPr>
          <w:rFonts w:ascii="Times New Roman" w:eastAsia="Times New Roman" w:hAnsi="Times New Roman" w:cs="Times New Roman"/>
          <w:color w:val="000000"/>
          <w:sz w:val="24"/>
          <w:szCs w:val="24"/>
          <w:lang w:val="en-US" w:eastAsia="de-DE"/>
        </w:rPr>
        <w:t xml:space="preserve">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w:t>
      </w:r>
      <w:r w:rsidR="00F2482A">
        <w:rPr>
          <w:rFonts w:ascii="Times New Roman" w:eastAsia="Times New Roman" w:hAnsi="Times New Roman" w:cs="Times New Roman"/>
          <w:sz w:val="24"/>
          <w:szCs w:val="24"/>
          <w:lang w:val="en-US" w:eastAsia="de-DE"/>
        </w:rPr>
        <w:t xml:space="preserve">the present </w:t>
      </w:r>
      <w:r w:rsidR="00220962">
        <w:rPr>
          <w:rFonts w:ascii="Times New Roman" w:eastAsia="Times New Roman" w:hAnsi="Times New Roman" w:cs="Times New Roman"/>
          <w:sz w:val="24"/>
          <w:szCs w:val="24"/>
          <w:lang w:val="en-US" w:eastAsia="de-DE"/>
        </w:rPr>
        <w:t>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7646F80B"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w:t>
      </w:r>
      <w:r w:rsidR="002F5C1C">
        <w:rPr>
          <w:rFonts w:ascii="Times New Roman" w:eastAsia="Times New Roman" w:hAnsi="Times New Roman" w:cs="Times New Roman"/>
          <w:color w:val="000000"/>
          <w:sz w:val="24"/>
          <w:szCs w:val="24"/>
          <w:lang w:val="en-US" w:eastAsia="de-DE"/>
        </w:rPr>
        <w:t>®</w:t>
      </w:r>
      <w:r w:rsidRPr="00D97031">
        <w:rPr>
          <w:rFonts w:ascii="Times New Roman" w:eastAsia="Times New Roman" w:hAnsi="Times New Roman" w:cs="Times New Roman"/>
          <w:color w:val="000000"/>
          <w:sz w:val="24"/>
          <w:szCs w:val="24"/>
          <w:lang w:val="en-US" w:eastAsia="de-DE"/>
        </w:rPr>
        <w:t>. In line with the manufacturer's instructions [@fitbitnd], the device was attached</w:t>
      </w:r>
      <w:r w:rsidR="002F5C1C">
        <w:rPr>
          <w:rFonts w:ascii="Times New Roman" w:eastAsia="Times New Roman" w:hAnsi="Times New Roman" w:cs="Times New Roman"/>
          <w:color w:val="000000"/>
          <w:sz w:val="24"/>
          <w:szCs w:val="24"/>
          <w:lang w:val="en-US" w:eastAsia="de-DE"/>
        </w:rPr>
        <w:t xml:space="preserve"> </w:t>
      </w:r>
      <w:r w:rsidR="004E29F3">
        <w:rPr>
          <w:rFonts w:ascii="Times New Roman" w:eastAsia="Times New Roman" w:hAnsi="Times New Roman" w:cs="Times New Roman"/>
          <w:color w:val="000000"/>
          <w:sz w:val="24"/>
          <w:szCs w:val="24"/>
          <w:lang w:val="en-US" w:eastAsia="de-DE"/>
        </w:rPr>
        <w:t>to</w:t>
      </w:r>
      <w:r w:rsidR="002F5C1C">
        <w:rPr>
          <w:rFonts w:ascii="Times New Roman" w:eastAsia="Times New Roman" w:hAnsi="Times New Roman" w:cs="Times New Roman"/>
          <w:color w:val="000000"/>
          <w:sz w:val="24"/>
          <w:szCs w:val="24"/>
          <w:lang w:val="en-US" w:eastAsia="de-DE"/>
        </w:rPr>
        <w:t xml:space="preserve"> the</w:t>
      </w:r>
      <w:r w:rsidR="002F5C1C" w:rsidRPr="002F5C1C">
        <w:rPr>
          <w:rFonts w:ascii="Times New Roman" w:eastAsia="Times New Roman" w:hAnsi="Times New Roman" w:cs="Times New Roman"/>
          <w:color w:val="000000"/>
          <w:sz w:val="24"/>
          <w:szCs w:val="24"/>
          <w:lang w:val="en-US" w:eastAsia="de-DE"/>
        </w:rPr>
        <w:t xml:space="preserve"> </w:t>
      </w:r>
      <w:r w:rsidR="002F5C1C" w:rsidRPr="00D97031">
        <w:rPr>
          <w:rFonts w:ascii="Times New Roman" w:eastAsia="Times New Roman" w:hAnsi="Times New Roman" w:cs="Times New Roman"/>
          <w:color w:val="000000"/>
          <w:sz w:val="24"/>
          <w:szCs w:val="24"/>
          <w:lang w:val="en-US" w:eastAsia="de-DE"/>
        </w:rPr>
        <w:t>participants’ nondominant hand</w:t>
      </w:r>
      <w:r w:rsidR="002F5C1C">
        <w:rPr>
          <w:rFonts w:ascii="Times New Roman" w:eastAsia="Times New Roman" w:hAnsi="Times New Roman" w:cs="Times New Roman"/>
          <w:color w:val="000000"/>
          <w:sz w:val="24"/>
          <w:szCs w:val="24"/>
          <w:lang w:val="en-US" w:eastAsia="de-DE"/>
        </w:rPr>
        <w:t xml:space="preserve">, </w:t>
      </w:r>
      <w:r w:rsidR="002F5C1C" w:rsidRPr="00D97031">
        <w:rPr>
          <w:rFonts w:ascii="Times New Roman" w:eastAsia="Times New Roman" w:hAnsi="Times New Roman" w:cs="Times New Roman"/>
          <w:color w:val="000000"/>
          <w:sz w:val="24"/>
          <w:szCs w:val="24"/>
          <w:lang w:val="en-US" w:eastAsia="de-DE"/>
        </w:rPr>
        <w:t>a</w:t>
      </w:r>
      <w:r w:rsidRPr="00D97031">
        <w:rPr>
          <w:rFonts w:ascii="Times New Roman" w:eastAsia="Times New Roman" w:hAnsi="Times New Roman" w:cs="Times New Roman"/>
          <w:color w:val="000000"/>
          <w:sz w:val="24"/>
          <w:szCs w:val="24"/>
          <w:lang w:val="en-US" w:eastAsia="de-DE"/>
        </w:rPr>
        <w:t xml:space="preserve"> finger’s width above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w:t>
      </w:r>
      <w:r w:rsidR="008A1094">
        <w:rPr>
          <w:rFonts w:ascii="Times New Roman" w:eastAsia="Times New Roman" w:hAnsi="Times New Roman" w:cs="Times New Roman"/>
          <w:color w:val="000000"/>
          <w:sz w:val="24"/>
          <w:szCs w:val="24"/>
          <w:lang w:val="en-US" w:eastAsia="de-DE"/>
        </w:rPr>
        <w:t>d</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sidR="008A1094">
        <w:rPr>
          <w:rFonts w:ascii="Times New Roman" w:eastAsia="Times New Roman" w:hAnsi="Times New Roman" w:cs="Times New Roman"/>
          <w:color w:val="000000"/>
          <w:sz w:val="24"/>
          <w:szCs w:val="24"/>
          <w:lang w:val="en-US" w:eastAsia="de-DE"/>
        </w:rPr>
        <w:t>were</w:t>
      </w:r>
      <w:r w:rsidR="008A1094" w:rsidRPr="00D97031">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 xml:space="preserve">generated </w:t>
      </w:r>
      <w:r>
        <w:rPr>
          <w:rFonts w:ascii="Times New Roman" w:eastAsia="Times New Roman" w:hAnsi="Times New Roman" w:cs="Times New Roman"/>
          <w:color w:val="000000"/>
          <w:sz w:val="24"/>
          <w:szCs w:val="24"/>
          <w:lang w:val="en-US" w:eastAsia="de-DE"/>
        </w:rPr>
        <w:t xml:space="preserve">at </w:t>
      </w:r>
      <w:r>
        <w:rPr>
          <w:rFonts w:ascii="Times New Roman" w:eastAsia="Times New Roman" w:hAnsi="Times New Roman" w:cs="Times New Roman"/>
          <w:color w:val="000000"/>
          <w:sz w:val="24"/>
          <w:szCs w:val="24"/>
          <w:lang w:val="en-US" w:eastAsia="de-DE"/>
        </w:rPr>
        <w:lastRenderedPageBreak/>
        <w:t>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w:t>
      </w:r>
      <w:r w:rsidR="000840BA">
        <w:rPr>
          <w:rFonts w:ascii="Times New Roman" w:eastAsia="Times New Roman" w:hAnsi="Times New Roman" w:cs="Times New Roman"/>
          <w:color w:val="000000"/>
          <w:sz w:val="24"/>
          <w:szCs w:val="24"/>
          <w:lang w:val="en-US" w:eastAsia="de-DE"/>
        </w:rPr>
        <w:t>contain</w:t>
      </w:r>
      <w:r w:rsidR="008A1094">
        <w:rPr>
          <w:rFonts w:ascii="Times New Roman" w:eastAsia="Times New Roman" w:hAnsi="Times New Roman" w:cs="Times New Roman"/>
          <w:color w:val="000000"/>
          <w:sz w:val="24"/>
          <w:szCs w:val="24"/>
          <w:lang w:val="en-US" w:eastAsia="de-DE"/>
        </w:rPr>
        <w:t>ed</w:t>
      </w:r>
      <w:r>
        <w:rPr>
          <w:rFonts w:ascii="Times New Roman" w:eastAsia="Times New Roman" w:hAnsi="Times New Roman" w:cs="Times New Roman"/>
          <w:color w:val="000000"/>
          <w:sz w:val="24"/>
          <w:szCs w:val="24"/>
          <w:lang w:val="en-US" w:eastAsia="de-DE"/>
        </w:rPr>
        <w:t xml:space="preserve">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w:t>
      </w:r>
      <w:r w:rsidR="002F5C1C">
        <w:rPr>
          <w:rFonts w:ascii="Times New Roman" w:eastAsia="Times New Roman" w:hAnsi="Times New Roman" w:cs="Times New Roman"/>
          <w:color w:val="000000"/>
          <w:sz w:val="24"/>
          <w:szCs w:val="24"/>
          <w:lang w:val="en-US" w:eastAsia="de-DE"/>
        </w:rPr>
        <w:t xml:space="preserve">also calculated </w:t>
      </w:r>
      <w:r w:rsidR="00D44633" w:rsidRPr="00CF700B">
        <w:rPr>
          <w:rFonts w:ascii="Times New Roman" w:eastAsia="Times New Roman" w:hAnsi="Times New Roman" w:cs="Times New Roman"/>
          <w:color w:val="000000"/>
          <w:sz w:val="24"/>
          <w:szCs w:val="24"/>
          <w:lang w:val="en-US" w:eastAsia="de-DE"/>
        </w:rPr>
        <w:t>z-standardized</w:t>
      </w:r>
      <w:r w:rsidR="002F5C1C">
        <w:rPr>
          <w:rFonts w:ascii="Times New Roman" w:eastAsia="Times New Roman" w:hAnsi="Times New Roman" w:cs="Times New Roman"/>
          <w:color w:val="000000"/>
          <w:sz w:val="24"/>
          <w:szCs w:val="24"/>
          <w:lang w:val="en-US" w:eastAsia="de-DE"/>
        </w:rPr>
        <w:t xml:space="preserve"> HR values by XXX</w:t>
      </w:r>
      <w:r w:rsidR="00D44633" w:rsidRPr="00CF700B">
        <w:rPr>
          <w:rFonts w:ascii="Times New Roman" w:eastAsia="Times New Roman" w:hAnsi="Times New Roman" w:cs="Times New Roman"/>
          <w:color w:val="000000"/>
          <w:sz w:val="24"/>
          <w:szCs w:val="24"/>
          <w:lang w:val="en-US" w:eastAsia="de-DE"/>
        </w:rPr>
        <w:t xml:space="preserve"> </w:t>
      </w:r>
      <w:commentRangeStart w:id="12"/>
      <w:commentRangeStart w:id="13"/>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HRs</w:t>
      </w:r>
      <w:commentRangeEnd w:id="12"/>
      <w:r w:rsidR="002F5C1C">
        <w:rPr>
          <w:rStyle w:val="Kommentarzeichen"/>
        </w:rPr>
        <w:commentReference w:id="12"/>
      </w:r>
      <w:commentRangeEnd w:id="13"/>
      <w:r w:rsidR="00752197">
        <w:rPr>
          <w:rStyle w:val="Kommentarzeichen"/>
        </w:rPr>
        <w:commentReference w:id="13"/>
      </w:r>
      <w:r w:rsidR="00D44633">
        <w:rPr>
          <w:rFonts w:ascii="Times New Roman" w:eastAsia="Times New Roman" w:hAnsi="Times New Roman" w:cs="Times New Roman"/>
          <w:color w:val="000000"/>
          <w:sz w:val="24"/>
          <w:szCs w:val="24"/>
          <w:lang w:val="en-US" w:eastAsia="de-DE"/>
        </w:rPr>
        <w:t xml:space="preserve">. </w:t>
      </w:r>
    </w:p>
    <w:p w14:paraId="3C08160B" w14:textId="1BA6B98E"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w:t>
      </w:r>
      <w:r w:rsidR="008A1094">
        <w:rPr>
          <w:rFonts w:ascii="Times New Roman" w:eastAsia="Times New Roman" w:hAnsi="Times New Roman" w:cs="Times New Roman"/>
          <w:sz w:val="24"/>
          <w:szCs w:val="24"/>
          <w:lang w:val="en-US" w:eastAsia="de-DE"/>
        </w:rPr>
        <w:t>over the course of the above-mentioned five</w:t>
      </w:r>
      <w:r>
        <w:rPr>
          <w:rFonts w:ascii="Times New Roman" w:eastAsia="Times New Roman" w:hAnsi="Times New Roman" w:cs="Times New Roman"/>
          <w:sz w:val="24"/>
          <w:szCs w:val="24"/>
          <w:lang w:val="en-US" w:eastAsia="de-DE"/>
        </w:rPr>
        <w:t xml:space="preserve">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w:t>
      </w:r>
      <w:r w:rsidR="00D44633" w:rsidRPr="00D03508">
        <w:rPr>
          <w:rFonts w:ascii="Times New Roman" w:eastAsia="Times New Roman" w:hAnsi="Times New Roman" w:cs="Times New Roman"/>
          <w:i/>
          <w:iCs/>
          <w:sz w:val="24"/>
          <w:szCs w:val="24"/>
          <w:lang w:val="en-US" w:eastAsia="de-DE"/>
        </w:rPr>
        <w:t>pre-teaching interval</w:t>
      </w:r>
      <w:r w:rsidR="00D44633">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D03508">
        <w:rPr>
          <w:rFonts w:ascii="Times New Roman" w:eastAsia="Times New Roman" w:hAnsi="Times New Roman" w:cs="Times New Roman"/>
          <w:i/>
          <w:iCs/>
          <w:color w:val="000000"/>
          <w:sz w:val="24"/>
          <w:szCs w:val="24"/>
          <w:lang w:val="en-US" w:eastAsia="de-DE"/>
        </w:rPr>
        <w:t>teaching 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w:t>
      </w:r>
      <w:r w:rsidR="00D44633" w:rsidRPr="00D03508">
        <w:rPr>
          <w:rFonts w:ascii="Times New Roman" w:eastAsia="Times New Roman" w:hAnsi="Times New Roman" w:cs="Times New Roman"/>
          <w:i/>
          <w:iCs/>
          <w:color w:val="000000"/>
          <w:sz w:val="24"/>
          <w:szCs w:val="24"/>
          <w:lang w:val="en-US" w:eastAsia="de-DE"/>
        </w:rPr>
        <w:t>post-teaching 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sidRPr="00D03508">
        <w:rPr>
          <w:rFonts w:ascii="Times New Roman" w:eastAsia="Times New Roman" w:hAnsi="Times New Roman" w:cs="Times New Roman"/>
          <w:i/>
          <w:iCs/>
          <w:color w:val="000000"/>
          <w:sz w:val="24"/>
          <w:szCs w:val="24"/>
          <w:lang w:val="en-US" w:eastAsia="de-DE"/>
        </w:rPr>
        <w:t>i</w:t>
      </w:r>
      <w:r w:rsidR="00D44633" w:rsidRPr="00D03508">
        <w:rPr>
          <w:rFonts w:ascii="Times New Roman" w:eastAsia="Times New Roman" w:hAnsi="Times New Roman" w:cs="Times New Roman"/>
          <w:i/>
          <w:iCs/>
          <w:color w:val="000000"/>
          <w:sz w:val="24"/>
          <w:szCs w:val="24"/>
          <w:lang w:val="en-US" w:eastAsia="de-DE"/>
        </w:rPr>
        <w:t>nterview interval</w:t>
      </w:r>
      <w:r w:rsidR="00D44633">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D03508">
        <w:rPr>
          <w:rFonts w:ascii="Times New Roman" w:eastAsia="Times New Roman" w:hAnsi="Times New Roman" w:cs="Times New Roman"/>
          <w:i/>
          <w:iCs/>
          <w:color w:val="000000"/>
          <w:sz w:val="24"/>
          <w:szCs w:val="24"/>
          <w:lang w:val="en-US" w:eastAsia="de-DE"/>
        </w:rPr>
        <w:t>end 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4F551EC2"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002F5C1C">
        <w:rPr>
          <w:rFonts w:ascii="Times New Roman" w:eastAsia="Times New Roman" w:hAnsi="Times New Roman" w:cs="Times New Roman"/>
          <w:color w:val="000000"/>
          <w:sz w:val="24"/>
          <w:szCs w:val="24"/>
          <w:lang w:val="en-US" w:eastAsia="de-DE"/>
        </w:rPr>
        <w:t xml:space="preserve"> that is common in Germany</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592858DA"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commentRangeStart w:id="14"/>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commentRangeEnd w:id="14"/>
      <w:r w:rsidR="008E6427">
        <w:rPr>
          <w:rStyle w:val="Kommentarzeichen"/>
        </w:rPr>
        <w:commentReference w:id="14"/>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 xml:space="preserve">as we were interested in the </w:t>
      </w:r>
      <w:r w:rsidR="00825C9B">
        <w:rPr>
          <w:rFonts w:ascii="Times New Roman" w:eastAsia="Times New Roman" w:hAnsi="Times New Roman" w:cs="Times New Roman"/>
          <w:color w:val="000000"/>
          <w:sz w:val="24"/>
          <w:szCs w:val="24"/>
          <w:lang w:val="en-US" w:eastAsia="de-DE"/>
        </w:rPr>
        <w:t xml:space="preserve">general stressfulness of the </w:t>
      </w:r>
      <w:r w:rsidR="009C4618" w:rsidRPr="00AE5FD6">
        <w:rPr>
          <w:rFonts w:ascii="Times New Roman" w:eastAsia="Times New Roman" w:hAnsi="Times New Roman" w:cs="Times New Roman"/>
          <w:i/>
          <w:color w:val="000000"/>
          <w:sz w:val="24"/>
          <w:szCs w:val="24"/>
          <w:lang w:val="en-US" w:eastAsia="de-DE"/>
        </w:rPr>
        <w:t>teaching phase</w:t>
      </w:r>
      <w:r w:rsidR="00825C9B">
        <w:rPr>
          <w:rFonts w:ascii="Times New Roman" w:eastAsia="Times New Roman" w:hAnsi="Times New Roman" w:cs="Times New Roman"/>
          <w:color w:val="000000"/>
          <w:sz w:val="24"/>
          <w:szCs w:val="24"/>
          <w:lang w:val="en-US" w:eastAsia="de-DE"/>
        </w:rPr>
        <w:t xml:space="preserve"> for each participant, specifically, in the aggregated effect </w:t>
      </w:r>
      <w:r w:rsidR="00825C9B">
        <w:rPr>
          <w:rFonts w:ascii="Times New Roman" w:eastAsia="Times New Roman" w:hAnsi="Times New Roman" w:cs="Times New Roman"/>
          <w:color w:val="000000"/>
          <w:sz w:val="24"/>
          <w:szCs w:val="24"/>
          <w:lang w:val="en-US" w:eastAsia="de-DE"/>
        </w:rPr>
        <w:lastRenderedPageBreak/>
        <w:t>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4BFCB8B8"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w:t>
      </w:r>
      <w:r w:rsidR="008E6427">
        <w:rPr>
          <w:rFonts w:ascii="Times New Roman" w:eastAsia="Times New Roman" w:hAnsi="Times New Roman" w:cs="Times New Roman"/>
          <w:color w:val="000000"/>
          <w:sz w:val="24"/>
          <w:szCs w:val="24"/>
          <w:lang w:val="en-US" w:eastAsia="de-DE"/>
        </w:rPr>
        <w:t>after</w:t>
      </w:r>
      <w:r w:rsidR="008E6427" w:rsidRPr="00796CF6">
        <w:rPr>
          <w:rFonts w:ascii="Times New Roman" w:eastAsia="Times New Roman" w:hAnsi="Times New Roman" w:cs="Times New Roman"/>
          <w:color w:val="000000"/>
          <w:sz w:val="24"/>
          <w:szCs w:val="24"/>
          <w:lang w:val="en-US" w:eastAsia="de-DE"/>
        </w:rPr>
        <w:t xml:space="preserve"> </w:t>
      </w:r>
      <w:r w:rsidR="00842E6D">
        <w:rPr>
          <w:rFonts w:ascii="Times New Roman" w:eastAsia="Times New Roman" w:hAnsi="Times New Roman" w:cs="Times New Roman"/>
          <w:color w:val="000000"/>
          <w:sz w:val="24"/>
          <w:szCs w:val="24"/>
          <w:lang w:val="en-US" w:eastAsia="de-DE"/>
        </w:rPr>
        <w:t>the</w:t>
      </w:r>
      <w:r w:rsidR="00842E6D"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w:t>
      </w:r>
      <w:r w:rsidR="00842E6D">
        <w:rPr>
          <w:rFonts w:ascii="Times New Roman" w:eastAsia="Times New Roman" w:hAnsi="Times New Roman" w:cs="Times New Roman"/>
          <w:color w:val="000000"/>
          <w:sz w:val="24"/>
          <w:szCs w:val="24"/>
          <w:lang w:val="en-US" w:eastAsia="de-DE"/>
        </w:rPr>
        <w:t>the</w:t>
      </w:r>
      <w:r w:rsidR="00842E6D"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237053"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842E6D">
        <w:rPr>
          <w:rFonts w:ascii="Times New Roman" w:eastAsia="Times New Roman" w:hAnsi="Times New Roman" w:cs="Times New Roman"/>
          <w:color w:val="000000"/>
          <w:sz w:val="24"/>
          <w:szCs w:val="24"/>
          <w:lang w:val="en-US" w:eastAsia="de-DE"/>
        </w:rPr>
        <w:t>W</w:t>
      </w:r>
      <w:r w:rsidRPr="00796CF6">
        <w:rPr>
          <w:rFonts w:ascii="Times New Roman" w:eastAsia="Times New Roman" w:hAnsi="Times New Roman" w:cs="Times New Roman"/>
          <w:color w:val="000000"/>
          <w:sz w:val="24"/>
          <w:szCs w:val="24"/>
          <w:lang w:val="en-US" w:eastAsia="de-DE"/>
        </w:rPr>
        <w:t xml:space="preserve">e visually compared unstandardized and standardized 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w:t>
      </w:r>
      <w:r w:rsidR="00237053">
        <w:rPr>
          <w:rStyle w:val="Funotenzeichen"/>
          <w:rFonts w:ascii="Times New Roman" w:eastAsia="Times New Roman" w:hAnsi="Times New Roman" w:cs="Times New Roman"/>
          <w:color w:val="000000"/>
          <w:sz w:val="24"/>
          <w:szCs w:val="24"/>
          <w:lang w:val="en-US" w:eastAsia="de-DE"/>
        </w:rPr>
        <w:footnoteReference w:id="2"/>
      </w:r>
      <w:r w:rsidR="00914988">
        <w:rPr>
          <w:rFonts w:ascii="Times New Roman" w:eastAsia="Times New Roman" w:hAnsi="Times New Roman" w:cs="Times New Roman"/>
          <w:color w:val="000000"/>
          <w:sz w:val="24"/>
          <w:szCs w:val="24"/>
          <w:lang w:val="en-US" w:eastAsia="de-DE"/>
        </w:rPr>
        <w:t xml:space="preserve"> </w:t>
      </w:r>
      <w:r w:rsidR="0031644B">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Pr>
          <w:rFonts w:ascii="Times New Roman" w:eastAsia="Times New Roman" w:hAnsi="Times New Roman" w:cs="Times New Roman"/>
          <w:color w:val="000000"/>
          <w:sz w:val="24"/>
          <w:szCs w:val="24"/>
          <w:lang w:val="en-US" w:eastAsia="de-DE"/>
        </w:rPr>
        <w:t xml:space="preserve"> </w:t>
      </w:r>
    </w:p>
    <w:p w14:paraId="76222991" w14:textId="41C60757"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w:t>
      </w:r>
      <w:r w:rsidR="00842E6D">
        <w:rPr>
          <w:rFonts w:ascii="Times New Roman" w:eastAsia="Times New Roman" w:hAnsi="Times New Roman" w:cs="Times New Roman"/>
          <w:color w:val="000000"/>
          <w:sz w:val="24"/>
          <w:szCs w:val="24"/>
          <w:lang w:val="en-US" w:eastAsia="de-DE"/>
        </w:rPr>
        <w:t xml:space="preserve">was </w:t>
      </w:r>
      <w:r>
        <w:rPr>
          <w:rFonts w:ascii="Times New Roman" w:eastAsia="Times New Roman" w:hAnsi="Times New Roman" w:cs="Times New Roman"/>
          <w:color w:val="000000"/>
          <w:sz w:val="24"/>
          <w:szCs w:val="24"/>
          <w:lang w:val="en-US" w:eastAsia="de-DE"/>
        </w:rPr>
        <w:t xml:space="preserve">the </w:t>
      </w:r>
      <w:commentRangeStart w:id="15"/>
      <w:commentRangeStart w:id="16"/>
      <w:r w:rsidRPr="00173A63">
        <w:rPr>
          <w:rFonts w:ascii="Times New Roman" w:eastAsia="Times New Roman" w:hAnsi="Times New Roman" w:cs="Times New Roman"/>
          <w:color w:val="000000"/>
          <w:sz w:val="24"/>
          <w:szCs w:val="24"/>
          <w:highlight w:val="yellow"/>
          <w:lang w:val="en-US" w:eastAsia="de-DE"/>
        </w:rPr>
        <w:t>standardized HR mean</w:t>
      </w:r>
      <w:del w:id="17" w:author="Deiglmayr, Anne" w:date="2024-05-22T16:57:00Z">
        <w:r w:rsidDel="00842E6D">
          <w:rPr>
            <w:rFonts w:ascii="Times New Roman" w:eastAsia="Times New Roman" w:hAnsi="Times New Roman" w:cs="Times New Roman"/>
            <w:color w:val="000000"/>
            <w:sz w:val="24"/>
            <w:szCs w:val="24"/>
            <w:lang w:val="en-US" w:eastAsia="de-DE"/>
          </w:rPr>
          <w:delText xml:space="preserve"> for </w:delText>
        </w:r>
        <w:commentRangeEnd w:id="15"/>
        <w:r w:rsidR="00842E6D" w:rsidDel="00842E6D">
          <w:rPr>
            <w:rStyle w:val="Kommentarzeichen"/>
          </w:rPr>
          <w:commentReference w:id="15"/>
        </w:r>
      </w:del>
      <w:commentRangeEnd w:id="16"/>
      <w:r w:rsidR="008E6427">
        <w:rPr>
          <w:rStyle w:val="Kommentarzeichen"/>
        </w:rPr>
        <w:commentReference w:id="16"/>
      </w:r>
      <w:del w:id="18" w:author="Deiglmayr, Anne" w:date="2024-05-22T16:57:00Z">
        <w:r w:rsidDel="00842E6D">
          <w:rPr>
            <w:rFonts w:ascii="Times New Roman" w:eastAsia="Times New Roman" w:hAnsi="Times New Roman" w:cs="Times New Roman"/>
            <w:color w:val="000000"/>
            <w:sz w:val="24"/>
            <w:szCs w:val="24"/>
            <w:lang w:val="en-US" w:eastAsia="de-DE"/>
          </w:rPr>
          <w:delText>each interval</w:delText>
        </w:r>
      </w:del>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w:t>
      </w:r>
      <w:r w:rsidR="008E6427">
        <w:rPr>
          <w:rFonts w:ascii="Times New Roman" w:eastAsia="Times New Roman" w:hAnsi="Times New Roman" w:cs="Times New Roman"/>
          <w:color w:val="000000"/>
          <w:sz w:val="24"/>
          <w:szCs w:val="24"/>
          <w:lang w:val="en-US" w:eastAsia="de-DE"/>
        </w:rPr>
        <w:t xml:space="preserve">interval with the </w:t>
      </w:r>
      <w:r>
        <w:rPr>
          <w:rFonts w:ascii="Times New Roman" w:eastAsia="Times New Roman" w:hAnsi="Times New Roman" w:cs="Times New Roman"/>
          <w:color w:val="000000"/>
          <w:sz w:val="24"/>
          <w:szCs w:val="24"/>
          <w:lang w:val="en-US" w:eastAsia="de-DE"/>
        </w:rPr>
        <w:t xml:space="preserve">highest </w:t>
      </w:r>
      <w:r w:rsidRPr="00173A63">
        <w:rPr>
          <w:rFonts w:ascii="Times New Roman" w:eastAsia="Times New Roman" w:hAnsi="Times New Roman" w:cs="Times New Roman"/>
          <w:color w:val="000000"/>
          <w:sz w:val="24"/>
          <w:szCs w:val="24"/>
          <w:highlight w:val="yellow"/>
          <w:lang w:val="en-US" w:eastAsia="de-DE"/>
        </w:rPr>
        <w:t>HR level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w:t>
      </w:r>
      <w:r w:rsidR="00842E6D">
        <w:rPr>
          <w:rFonts w:ascii="Times New Roman" w:eastAsia="Times New Roman" w:hAnsi="Times New Roman" w:cs="Times New Roman"/>
          <w:color w:val="000000"/>
          <w:sz w:val="24"/>
          <w:szCs w:val="24"/>
          <w:lang w:val="en-US" w:eastAsia="de-DE"/>
        </w:rPr>
        <w:t>as well as</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008E6427">
        <w:rPr>
          <w:rFonts w:ascii="Times New Roman" w:eastAsia="Times New Roman" w:hAnsi="Times New Roman" w:cs="Times New Roman"/>
          <w:color w:val="000000"/>
          <w:sz w:val="24"/>
          <w:szCs w:val="24"/>
          <w:lang w:val="en-US" w:eastAsia="de-DE"/>
        </w:rPr>
        <w:t xml:space="preserve">mean </w:t>
      </w:r>
      <w:r w:rsidRPr="00CF700B">
        <w:rPr>
          <w:rFonts w:ascii="Times New Roman" w:eastAsia="Times New Roman" w:hAnsi="Times New Roman" w:cs="Times New Roman"/>
          <w:color w:val="000000"/>
          <w:sz w:val="24"/>
          <w:szCs w:val="24"/>
          <w:lang w:val="en-US" w:eastAsia="de-DE"/>
        </w:rPr>
        <w:t xml:space="preserve">differences between the </w:t>
      </w:r>
      <w:r w:rsidRPr="00027620">
        <w:rPr>
          <w:rFonts w:ascii="Times New Roman" w:eastAsia="Times New Roman" w:hAnsi="Times New Roman" w:cs="Times New Roman"/>
          <w:i/>
          <w:iCs/>
          <w:color w:val="000000"/>
          <w:sz w:val="24"/>
          <w:szCs w:val="24"/>
          <w:lang w:val="en-US" w:eastAsia="de-DE"/>
        </w:rPr>
        <w:t>teaching 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sidRPr="00027620">
        <w:rPr>
          <w:rFonts w:ascii="Times New Roman" w:eastAsia="Times New Roman" w:hAnsi="Times New Roman" w:cs="Times New Roman"/>
          <w:color w:val="000000"/>
          <w:sz w:val="24"/>
          <w:szCs w:val="24"/>
          <w:highlight w:val="yellow"/>
          <w:lang w:val="en-US" w:eastAsia="de-DE"/>
        </w:rPr>
        <w:t xml:space="preserve">standardized </w:t>
      </w:r>
      <w:r w:rsidRPr="00027620">
        <w:rPr>
          <w:rFonts w:ascii="Times New Roman" w:eastAsia="Times New Roman" w:hAnsi="Times New Roman" w:cs="Times New Roman"/>
          <w:color w:val="000000"/>
          <w:sz w:val="24"/>
          <w:szCs w:val="24"/>
          <w:highlight w:val="yellow"/>
          <w:lang w:val="en-US" w:eastAsia="de-DE"/>
        </w:rPr>
        <w:t>mean HR</w:t>
      </w:r>
      <w:r w:rsidRPr="00902F45">
        <w:rPr>
          <w:rFonts w:ascii="Times New Roman" w:eastAsia="Times New Roman" w:hAnsi="Times New Roman" w:cs="Times New Roman"/>
          <w:color w:val="000000"/>
          <w:sz w:val="24"/>
          <w:szCs w:val="24"/>
          <w:lang w:val="en-US" w:eastAsia="de-DE"/>
        </w:rPr>
        <w:t xml:space="preserve"> </w:t>
      </w:r>
      <w:commentRangeStart w:id="19"/>
      <w:r w:rsidRPr="00902F45">
        <w:rPr>
          <w:rFonts w:ascii="Times New Roman" w:eastAsia="Times New Roman" w:hAnsi="Times New Roman" w:cs="Times New Roman"/>
          <w:color w:val="000000"/>
          <w:sz w:val="24"/>
          <w:szCs w:val="24"/>
          <w:lang w:val="en-US" w:eastAsia="de-DE"/>
        </w:rPr>
        <w:t xml:space="preserve">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w:t>
      </w:r>
      <w:commentRangeEnd w:id="19"/>
      <w:r w:rsidR="0031644B">
        <w:rPr>
          <w:rStyle w:val="Kommentarzeichen"/>
        </w:rPr>
        <w:commentReference w:id="19"/>
      </w:r>
      <w:r w:rsidRPr="00902F45">
        <w:rPr>
          <w:rFonts w:ascii="Times New Roman" w:eastAsia="Times New Roman" w:hAnsi="Times New Roman" w:cs="Times New Roman"/>
          <w:color w:val="000000"/>
          <w:sz w:val="24"/>
          <w:szCs w:val="24"/>
          <w:lang w:val="en-US" w:eastAsia="de-DE"/>
        </w:rPr>
        <w:t>(see Table 1)</w:t>
      </w:r>
      <w:r w:rsidR="00AA452A">
        <w:rPr>
          <w:rFonts w:ascii="Times New Roman" w:eastAsia="Times New Roman" w:hAnsi="Times New Roman" w:cs="Times New Roman"/>
          <w:color w:val="000000"/>
          <w:sz w:val="24"/>
          <w:szCs w:val="24"/>
          <w:lang w:val="en-US" w:eastAsia="de-DE"/>
        </w:rPr>
        <w:t>.</w:t>
      </w:r>
    </w:p>
    <w:p w14:paraId="17A1A0DB" w14:textId="1F646A13"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 xml:space="preserve">which examined the </w:t>
      </w:r>
      <w:r w:rsidR="000E0309" w:rsidRPr="0031644B">
        <w:rPr>
          <w:rFonts w:ascii="Times New Roman" w:eastAsia="Times New Roman" w:hAnsi="Times New Roman" w:cs="Times New Roman"/>
          <w:color w:val="000000"/>
          <w:sz w:val="24"/>
          <w:szCs w:val="24"/>
          <w:highlight w:val="yellow"/>
          <w:lang w:val="en-US" w:eastAsia="de-DE"/>
          <w:rPrChange w:id="20" w:author="Deiglmayr, Anne" w:date="2024-05-22T17:00:00Z">
            <w:rPr>
              <w:rFonts w:ascii="Times New Roman" w:eastAsia="Times New Roman" w:hAnsi="Times New Roman" w:cs="Times New Roman"/>
              <w:color w:val="000000"/>
              <w:sz w:val="24"/>
              <w:szCs w:val="24"/>
              <w:lang w:val="en-US" w:eastAsia="de-DE"/>
            </w:rPr>
          </w:rPrChange>
        </w:rPr>
        <w:t>HR changes</w:t>
      </w:r>
      <w:r w:rsidR="000E0309" w:rsidRPr="000E0309">
        <w:rPr>
          <w:rFonts w:ascii="Times New Roman" w:eastAsia="Times New Roman" w:hAnsi="Times New Roman" w:cs="Times New Roman"/>
          <w:color w:val="000000"/>
          <w:sz w:val="24"/>
          <w:szCs w:val="24"/>
          <w:lang w:val="en-US" w:eastAsia="de-DE"/>
        </w:rPr>
        <w:t xml:space="preserve">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sidRPr="0031644B">
        <w:rPr>
          <w:rFonts w:ascii="Times New Roman" w:eastAsia="Times New Roman" w:hAnsi="Times New Roman" w:cs="Times New Roman"/>
          <w:color w:val="000000"/>
          <w:sz w:val="24"/>
          <w:szCs w:val="24"/>
          <w:highlight w:val="yellow"/>
          <w:lang w:val="en-US" w:eastAsia="de-DE"/>
          <w:rPrChange w:id="21" w:author="Deiglmayr, Anne" w:date="2024-05-22T17:00:00Z">
            <w:rPr>
              <w:rFonts w:ascii="Times New Roman" w:eastAsia="Times New Roman" w:hAnsi="Times New Roman" w:cs="Times New Roman"/>
              <w:color w:val="000000"/>
              <w:sz w:val="24"/>
              <w:szCs w:val="24"/>
              <w:lang w:val="en-US" w:eastAsia="de-DE"/>
            </w:rPr>
          </w:rPrChange>
        </w:rPr>
        <w:t xml:space="preserve">standardized </w:t>
      </w:r>
      <w:r w:rsidR="00D44633" w:rsidRPr="0031644B">
        <w:rPr>
          <w:rFonts w:ascii="Times New Roman" w:eastAsia="Times New Roman" w:hAnsi="Times New Roman" w:cs="Times New Roman"/>
          <w:color w:val="000000"/>
          <w:sz w:val="24"/>
          <w:szCs w:val="24"/>
          <w:highlight w:val="yellow"/>
          <w:lang w:val="en-US" w:eastAsia="de-DE"/>
          <w:rPrChange w:id="22" w:author="Deiglmayr, Anne" w:date="2024-05-22T17:00:00Z">
            <w:rPr>
              <w:rFonts w:ascii="Times New Roman" w:eastAsia="Times New Roman" w:hAnsi="Times New Roman" w:cs="Times New Roman"/>
              <w:color w:val="000000"/>
              <w:sz w:val="24"/>
              <w:szCs w:val="24"/>
              <w:lang w:val="en-US" w:eastAsia="de-DE"/>
            </w:rPr>
          </w:rPrChange>
        </w:rPr>
        <w:t xml:space="preserve">HR </w:t>
      </w:r>
      <w:r w:rsidR="003C3292" w:rsidRPr="0031644B">
        <w:rPr>
          <w:rFonts w:ascii="Times New Roman" w:eastAsia="Times New Roman" w:hAnsi="Times New Roman" w:cs="Times New Roman"/>
          <w:color w:val="000000"/>
          <w:sz w:val="24"/>
          <w:szCs w:val="24"/>
          <w:highlight w:val="yellow"/>
          <w:lang w:val="en-US" w:eastAsia="de-DE"/>
          <w:rPrChange w:id="23" w:author="Deiglmayr, Anne" w:date="2024-05-22T17:00:00Z">
            <w:rPr>
              <w:rFonts w:ascii="Times New Roman" w:eastAsia="Times New Roman" w:hAnsi="Times New Roman" w:cs="Times New Roman"/>
              <w:color w:val="000000"/>
              <w:sz w:val="24"/>
              <w:szCs w:val="24"/>
              <w:lang w:val="en-US" w:eastAsia="de-DE"/>
            </w:rPr>
          </w:rPrChange>
        </w:rPr>
        <w:t>values</w:t>
      </w:r>
      <w:r w:rsidR="003C3292">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24"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24"/>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027620">
        <w:rPr>
          <w:rFonts w:ascii="Times New Roman" w:eastAsia="Times New Roman" w:hAnsi="Times New Roman" w:cs="Times New Roman"/>
          <w:color w:val="000000"/>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ean slope</w:t>
      </w:r>
      <w:commentRangeStart w:id="25"/>
      <w:r w:rsidR="00027620">
        <w:rPr>
          <w:rStyle w:val="Funotenzeichen"/>
          <w:rFonts w:ascii="Times New Roman" w:eastAsia="Times New Roman" w:hAnsi="Times New Roman" w:cs="Times New Roman"/>
          <w:color w:val="000000"/>
          <w:sz w:val="24"/>
          <w:szCs w:val="24"/>
          <w:lang w:val="en-US" w:eastAsia="de-DE"/>
        </w:rPr>
        <w:footnoteReference w:id="3"/>
      </w:r>
      <w:commentRangeEnd w:id="25"/>
      <w:r w:rsidR="00027620">
        <w:rPr>
          <w:rStyle w:val="Kommentarzeichen"/>
        </w:rPr>
        <w:commentReference w:id="25"/>
      </w:r>
      <w:r w:rsidR="00AA452A" w:rsidRPr="00902F45">
        <w:rPr>
          <w:rFonts w:ascii="Times New Roman" w:eastAsia="Times New Roman" w:hAnsi="Times New Roman" w:cs="Times New Roman"/>
          <w:color w:val="000000"/>
          <w:sz w:val="24"/>
          <w:szCs w:val="24"/>
          <w:lang w:val="en-US" w:eastAsia="de-DE"/>
        </w:rPr>
        <w:t xml:space="preserve"> and mean intercept estimates </w:t>
      </w:r>
      <w:r w:rsidR="002E604C">
        <w:rPr>
          <w:rFonts w:ascii="Times New Roman" w:eastAsia="Times New Roman" w:hAnsi="Times New Roman" w:cs="Times New Roman"/>
          <w:color w:val="000000"/>
          <w:sz w:val="24"/>
          <w:szCs w:val="24"/>
          <w:lang w:val="en-US" w:eastAsia="de-DE"/>
        </w:rPr>
        <w:t>were</w:t>
      </w:r>
      <w:r w:rsidR="002E604C"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 xml:space="preserve">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w:t>
      </w:r>
      <w:r w:rsidR="00AA452A">
        <w:rPr>
          <w:rFonts w:ascii="Times New Roman" w:eastAsia="Times New Roman" w:hAnsi="Times New Roman" w:cs="Times New Roman"/>
          <w:color w:val="000000"/>
          <w:sz w:val="24"/>
          <w:szCs w:val="24"/>
          <w:lang w:val="en-US" w:eastAsia="de-DE"/>
        </w:rPr>
        <w:lastRenderedPageBreak/>
        <w:t xml:space="preserve">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w:t>
      </w:r>
      <w:commentRangeStart w:id="26"/>
      <w:r w:rsidR="00AA452A">
        <w:rPr>
          <w:rFonts w:ascii="Times New Roman" w:eastAsia="Times New Roman" w:hAnsi="Times New Roman" w:cs="Times New Roman"/>
          <w:color w:val="000000"/>
          <w:sz w:val="24"/>
          <w:szCs w:val="24"/>
          <w:lang w:val="en-US" w:eastAsia="de-DE"/>
        </w:rPr>
        <w:t xml:space="preserve">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commentRangeEnd w:id="26"/>
      <w:r w:rsidR="002E604C">
        <w:rPr>
          <w:rStyle w:val="Kommentarzeichen"/>
        </w:rPr>
        <w:commentReference w:id="26"/>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31644B">
        <w:rPr>
          <w:rFonts w:ascii="Times New Roman" w:eastAsia="Times New Roman" w:hAnsi="Times New Roman" w:cs="Times New Roman"/>
          <w:color w:val="000000"/>
          <w:sz w:val="24"/>
          <w:szCs w:val="24"/>
          <w:highlight w:val="yellow"/>
          <w:lang w:val="en-US" w:eastAsia="de-DE"/>
          <w:rPrChange w:id="27" w:author="Deiglmayr, Anne" w:date="2024-05-22T17:01:00Z">
            <w:rPr>
              <w:rFonts w:ascii="Times New Roman" w:eastAsia="Times New Roman" w:hAnsi="Times New Roman" w:cs="Times New Roman"/>
              <w:color w:val="000000"/>
              <w:sz w:val="24"/>
              <w:szCs w:val="24"/>
              <w:lang w:val="en-US" w:eastAsia="de-DE"/>
            </w:rPr>
          </w:rPrChange>
        </w:rPr>
        <w:t xml:space="preserve">teachers’ HR </w:t>
      </w:r>
      <w:r w:rsidR="00FA538F" w:rsidRPr="0031644B">
        <w:rPr>
          <w:rFonts w:ascii="Times New Roman" w:eastAsia="Times New Roman" w:hAnsi="Times New Roman" w:cs="Times New Roman"/>
          <w:color w:val="000000"/>
          <w:sz w:val="24"/>
          <w:szCs w:val="24"/>
          <w:highlight w:val="yellow"/>
          <w:lang w:val="en-US" w:eastAsia="de-DE"/>
          <w:rPrChange w:id="28" w:author="Deiglmayr, Anne" w:date="2024-05-22T17:01:00Z">
            <w:rPr>
              <w:rFonts w:ascii="Times New Roman" w:eastAsia="Times New Roman" w:hAnsi="Times New Roman" w:cs="Times New Roman"/>
              <w:color w:val="000000"/>
              <w:sz w:val="24"/>
              <w:szCs w:val="24"/>
              <w:lang w:val="en-US" w:eastAsia="de-DE"/>
            </w:rPr>
          </w:rPrChange>
        </w:rPr>
        <w:t>levels</w:t>
      </w:r>
      <w:r w:rsidR="00FA538F">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A6673C2"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To test </w:t>
      </w:r>
      <w:r w:rsidR="0031644B">
        <w:rPr>
          <w:rFonts w:ascii="Times New Roman" w:eastAsia="Times New Roman" w:hAnsi="Times New Roman" w:cs="Times New Roman"/>
          <w:color w:val="000000"/>
          <w:sz w:val="24"/>
          <w:szCs w:val="24"/>
          <w:lang w:val="en-US" w:eastAsia="de-DE"/>
        </w:rPr>
        <w:t>H</w:t>
      </w:r>
      <w:r>
        <w:rPr>
          <w:rFonts w:ascii="Times New Roman" w:eastAsia="Times New Roman" w:hAnsi="Times New Roman" w:cs="Times New Roman"/>
          <w:color w:val="000000"/>
          <w:sz w:val="24"/>
          <w:szCs w:val="24"/>
          <w:lang w:val="en-US" w:eastAsia="de-DE"/>
        </w:rPr>
        <w:t>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commentRangeStart w:id="29"/>
      <w:r w:rsidRPr="001248E6">
        <w:rPr>
          <w:rFonts w:ascii="Times New Roman" w:eastAsia="Times New Roman" w:hAnsi="Times New Roman" w:cs="Times New Roman"/>
          <w:color w:val="000000"/>
          <w:sz w:val="24"/>
          <w:szCs w:val="24"/>
          <w:highlight w:val="yellow"/>
          <w:lang w:val="en-US" w:eastAsia="de-DE"/>
        </w:rPr>
        <w:t xml:space="preserve">participants’ HR levels </w:t>
      </w:r>
      <w:r w:rsidR="00E14B03" w:rsidRPr="001248E6">
        <w:rPr>
          <w:rFonts w:ascii="Times New Roman" w:eastAsia="Times New Roman" w:hAnsi="Times New Roman" w:cs="Times New Roman"/>
          <w:color w:val="000000"/>
          <w:sz w:val="24"/>
          <w:szCs w:val="24"/>
          <w:highlight w:val="yellow"/>
          <w:lang w:val="en-US" w:eastAsia="de-DE"/>
        </w:rPr>
        <w:t>(</w:t>
      </w:r>
      <w:r w:rsidR="00F50A89" w:rsidRPr="001248E6">
        <w:rPr>
          <w:rFonts w:ascii="Times New Roman" w:eastAsia="Times New Roman" w:hAnsi="Times New Roman" w:cs="Times New Roman"/>
          <w:color w:val="000000"/>
          <w:sz w:val="24"/>
          <w:szCs w:val="24"/>
          <w:highlight w:val="yellow"/>
          <w:lang w:val="en-US" w:eastAsia="de-DE"/>
        </w:rPr>
        <w:t xml:space="preserve">i.e., </w:t>
      </w:r>
      <w:r w:rsidR="00E14B03" w:rsidRPr="001248E6">
        <w:rPr>
          <w:rFonts w:ascii="Times New Roman" w:eastAsia="Times New Roman" w:hAnsi="Times New Roman" w:cs="Times New Roman"/>
          <w:color w:val="000000"/>
          <w:sz w:val="24"/>
          <w:szCs w:val="24"/>
          <w:highlight w:val="yellow"/>
          <w:lang w:val="en-US" w:eastAsia="de-DE"/>
        </w:rPr>
        <w:t>standardized mean HR</w:t>
      </w:r>
      <w:r w:rsidR="00E14B03">
        <w:rPr>
          <w:rFonts w:ascii="Times New Roman" w:eastAsia="Times New Roman" w:hAnsi="Times New Roman" w:cs="Times New Roman"/>
          <w:color w:val="000000"/>
          <w:sz w:val="24"/>
          <w:szCs w:val="24"/>
          <w:lang w:val="en-US" w:eastAsia="de-DE"/>
        </w:rPr>
        <w:t xml:space="preserve">) </w:t>
      </w:r>
      <w:commentRangeEnd w:id="29"/>
      <w:r w:rsidR="002E604C">
        <w:rPr>
          <w:rStyle w:val="Kommentarzeichen"/>
        </w:rPr>
        <w:commentReference w:id="29"/>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31644B">
        <w:rPr>
          <w:rFonts w:ascii="Times New Roman" w:eastAsia="Times New Roman" w:hAnsi="Times New Roman" w:cs="Times New Roman"/>
          <w:color w:val="000000"/>
          <w:sz w:val="24"/>
          <w:szCs w:val="24"/>
          <w:lang w:val="en-US" w:eastAsia="de-DE"/>
        </w:rPr>
        <w:t>H</w:t>
      </w:r>
      <w:r w:rsidR="00FA538F">
        <w:rPr>
          <w:rFonts w:ascii="Times New Roman" w:eastAsia="Times New Roman" w:hAnsi="Times New Roman" w:cs="Times New Roman"/>
          <w:color w:val="000000"/>
          <w:sz w:val="24"/>
          <w:szCs w:val="24"/>
          <w:lang w:val="en-US" w:eastAsia="de-DE"/>
        </w:rPr>
        <w:t>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 xml:space="preserve">test </w:t>
      </w:r>
      <w:r w:rsidR="0031644B">
        <w:rPr>
          <w:rFonts w:ascii="Times New Roman" w:eastAsia="Times New Roman" w:hAnsi="Times New Roman" w:cs="Times New Roman"/>
          <w:color w:val="000000"/>
          <w:sz w:val="24"/>
          <w:szCs w:val="24"/>
          <w:lang w:val="en-US" w:eastAsia="de-DE"/>
        </w:rPr>
        <w:t>H</w:t>
      </w:r>
      <w:r w:rsidR="002D2EF1">
        <w:rPr>
          <w:rFonts w:ascii="Times New Roman" w:eastAsia="Times New Roman" w:hAnsi="Times New Roman" w:cs="Times New Roman"/>
          <w:color w:val="000000"/>
          <w:sz w:val="24"/>
          <w:szCs w:val="24"/>
          <w:lang w:val="en-US" w:eastAsia="de-DE"/>
        </w:rPr>
        <w:t>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3F251F">
        <w:rPr>
          <w:rFonts w:ascii="Times New Roman" w:eastAsia="Times New Roman" w:hAnsi="Times New Roman" w:cs="Times New Roman"/>
          <w:i/>
          <w:iCs/>
          <w:color w:val="000000"/>
          <w:sz w:val="24"/>
          <w:szCs w:val="24"/>
          <w:highlight w:val="yellow"/>
          <w:lang w:val="en-US" w:eastAsia="de-DE"/>
        </w:rPr>
        <w:t>changes</w:t>
      </w:r>
      <w:r w:rsidR="00FA538F" w:rsidRPr="003F251F">
        <w:rPr>
          <w:rFonts w:ascii="Times New Roman" w:eastAsia="Times New Roman" w:hAnsi="Times New Roman" w:cs="Times New Roman"/>
          <w:color w:val="000000"/>
          <w:sz w:val="24"/>
          <w:szCs w:val="24"/>
          <w:highlight w:val="yellow"/>
          <w:lang w:val="en-US" w:eastAsia="de-DE"/>
        </w:rPr>
        <w:t xml:space="preserve"> in teachers’ HR </w:t>
      </w:r>
      <w:r w:rsidR="00361114" w:rsidRPr="003F251F">
        <w:rPr>
          <w:rFonts w:ascii="Times New Roman" w:eastAsia="Times New Roman" w:hAnsi="Times New Roman" w:cs="Times New Roman"/>
          <w:color w:val="000000"/>
          <w:sz w:val="24"/>
          <w:szCs w:val="24"/>
          <w:highlight w:val="yellow"/>
          <w:lang w:val="en-US" w:eastAsia="de-DE"/>
        </w:rPr>
        <w:t>(i.e., mean slopes)</w:t>
      </w:r>
      <w:r w:rsidR="00361114">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2E604C" w:rsidRPr="00394A7D">
        <w:rPr>
          <w:rFonts w:ascii="Times New Roman" w:hAnsi="Times New Roman" w:cs="Times New Roman"/>
          <w:sz w:val="24"/>
          <w:szCs w:val="24"/>
          <w:lang w:val="en-US"/>
        </w:rPr>
        <w:t>were</w:t>
      </w:r>
      <w:r w:rsidR="002E604C">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not </w:t>
      </w:r>
      <w:r w:rsidR="0031644B">
        <w:rPr>
          <w:rFonts w:ascii="Times New Roman" w:hAnsi="Times New Roman" w:cs="Times New Roman"/>
          <w:sz w:val="24"/>
          <w:szCs w:val="24"/>
          <w:lang w:val="en-US"/>
        </w:rPr>
        <w:t>regressed on</w:t>
      </w:r>
      <w:r w:rsidR="0031644B" w:rsidRPr="00394A7D">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disruption and confidence appraisal</w:t>
      </w:r>
      <w:r w:rsidR="002E604C">
        <w:rPr>
          <w:rFonts w:ascii="Times New Roman" w:hAnsi="Times New Roman" w:cs="Times New Roman"/>
          <w:sz w:val="24"/>
          <w:szCs w:val="24"/>
          <w:lang w:val="en-US"/>
        </w:rPr>
        <w:t>s</w:t>
      </w:r>
      <w:r w:rsidR="002E604C" w:rsidRPr="002E604C">
        <w:rPr>
          <w:rFonts w:ascii="Times New Roman" w:hAnsi="Times New Roman" w:cs="Times New Roman"/>
          <w:sz w:val="24"/>
          <w:szCs w:val="24"/>
          <w:lang w:val="en-US"/>
        </w:rPr>
        <w:t xml:space="preserve"> </w:t>
      </w:r>
      <w:r w:rsidR="002E604C">
        <w:rPr>
          <w:rFonts w:ascii="Times New Roman" w:hAnsi="Times New Roman" w:cs="Times New Roman"/>
          <w:sz w:val="24"/>
          <w:szCs w:val="24"/>
          <w:lang w:val="en-US"/>
        </w:rPr>
        <w:t xml:space="preserve">in </w:t>
      </w:r>
      <w:r w:rsidR="002E604C" w:rsidRPr="00394A7D">
        <w:rPr>
          <w:rFonts w:ascii="Times New Roman" w:hAnsi="Times New Roman" w:cs="Times New Roman"/>
          <w:sz w:val="24"/>
          <w:szCs w:val="24"/>
          <w:lang w:val="en-US"/>
        </w:rPr>
        <w:t xml:space="preserve">the </w:t>
      </w:r>
      <w:r w:rsidR="002E604C" w:rsidRPr="003F251F">
        <w:rPr>
          <w:rFonts w:ascii="Times New Roman" w:hAnsi="Times New Roman" w:cs="Times New Roman"/>
          <w:i/>
          <w:iCs/>
          <w:sz w:val="24"/>
          <w:szCs w:val="24"/>
          <w:lang w:val="en-US"/>
        </w:rPr>
        <w:t>pre-teaching interval</w:t>
      </w:r>
      <w:r w:rsidR="002E604C">
        <w:rPr>
          <w:rFonts w:ascii="Times New Roman" w:hAnsi="Times New Roman" w:cs="Times New Roman"/>
          <w:sz w:val="24"/>
          <w:szCs w:val="24"/>
          <w:lang w:val="en-US"/>
        </w:rPr>
        <w:t xml:space="preserve"> (I</w:t>
      </w:r>
      <w:r w:rsidR="002E604C" w:rsidRPr="00394A7D">
        <w:rPr>
          <w:rFonts w:ascii="Times New Roman" w:hAnsi="Times New Roman" w:cs="Times New Roman"/>
          <w:sz w:val="24"/>
          <w:szCs w:val="24"/>
          <w:vertAlign w:val="subscript"/>
          <w:lang w:val="en-US"/>
        </w:rPr>
        <w:t>1</w:t>
      </w:r>
      <w:r w:rsidR="002E604C">
        <w:rPr>
          <w:rFonts w:ascii="Times New Roman" w:hAnsi="Times New Roman" w:cs="Times New Roman"/>
          <w:sz w:val="24"/>
          <w:szCs w:val="24"/>
          <w:lang w:val="en-US"/>
        </w:rPr>
        <w:t>),</w:t>
      </w:r>
      <w:r w:rsidR="00361114" w:rsidRPr="00394A7D">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because the </w:t>
      </w:r>
      <w:r w:rsidR="0031644B">
        <w:rPr>
          <w:rFonts w:ascii="Times New Roman" w:hAnsi="Times New Roman" w:cs="Times New Roman"/>
          <w:sz w:val="24"/>
          <w:szCs w:val="24"/>
          <w:lang w:val="en-US"/>
        </w:rPr>
        <w:t xml:space="preserve">appraised </w:t>
      </w:r>
      <w:r w:rsidR="00361114">
        <w:rPr>
          <w:rFonts w:ascii="Times New Roman" w:hAnsi="Times New Roman" w:cs="Times New Roman"/>
          <w:sz w:val="24"/>
          <w:szCs w:val="24"/>
          <w:lang w:val="en-US"/>
        </w:rPr>
        <w:t xml:space="preserve">classroom events had not </w:t>
      </w:r>
      <w:r w:rsidR="0031644B">
        <w:rPr>
          <w:rFonts w:ascii="Times New Roman" w:hAnsi="Times New Roman" w:cs="Times New Roman"/>
          <w:sz w:val="24"/>
          <w:szCs w:val="24"/>
          <w:lang w:val="en-US"/>
        </w:rPr>
        <w:t xml:space="preserve">yet </w:t>
      </w:r>
      <w:r w:rsidR="00361114">
        <w:rPr>
          <w:rFonts w:ascii="Times New Roman" w:hAnsi="Times New Roman" w:cs="Times New Roman"/>
          <w:sz w:val="24"/>
          <w:szCs w:val="24"/>
          <w:lang w:val="en-US"/>
        </w:rPr>
        <w:t>taken place</w:t>
      </w:r>
      <w:r w:rsidR="0031644B">
        <w:rPr>
          <w:rFonts w:ascii="Times New Roman" w:hAnsi="Times New Roman" w:cs="Times New Roman"/>
          <w:sz w:val="24"/>
          <w:szCs w:val="24"/>
          <w:lang w:val="en-US"/>
        </w:rPr>
        <w:t xml:space="preserve"> in the </w:t>
      </w:r>
      <w:r w:rsidR="0031644B" w:rsidRPr="003F251F">
        <w:rPr>
          <w:rFonts w:ascii="Times New Roman" w:hAnsi="Times New Roman" w:cs="Times New Roman"/>
          <w:i/>
          <w:iCs/>
          <w:sz w:val="24"/>
          <w:szCs w:val="24"/>
          <w:lang w:val="en-US"/>
        </w:rPr>
        <w:t>pre-teaching interval</w:t>
      </w:r>
      <w:r w:rsidR="00361114">
        <w:rPr>
          <w:rFonts w:ascii="Times New Roman" w:hAnsi="Times New Roman" w:cs="Times New Roman"/>
          <w:sz w:val="24"/>
          <w:szCs w:val="24"/>
          <w:lang w:val="en-US"/>
        </w:rPr>
        <w: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3DDC0560"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Research goal 1: </w:t>
      </w:r>
      <w:r w:rsidR="00655285">
        <w:rPr>
          <w:rFonts w:ascii="Times New Roman" w:eastAsia="Times New Roman" w:hAnsi="Times New Roman" w:cs="Times New Roman"/>
          <w:b/>
          <w:bCs/>
          <w:color w:val="000000"/>
          <w:sz w:val="24"/>
          <w:szCs w:val="24"/>
          <w:lang w:val="en-US" w:eastAsia="de-DE"/>
        </w:rPr>
        <w:t>M</w:t>
      </w:r>
      <w:r w:rsidRPr="007D3542">
        <w:rPr>
          <w:rFonts w:ascii="Times New Roman" w:eastAsia="Times New Roman" w:hAnsi="Times New Roman" w:cs="Times New Roman"/>
          <w:b/>
          <w:bCs/>
          <w:color w:val="000000"/>
          <w:sz w:val="24"/>
          <w:szCs w:val="24"/>
          <w:lang w:val="en-US" w:eastAsia="de-DE"/>
        </w:rPr>
        <w:t xml:space="preserve">apping </w:t>
      </w:r>
      <w:r w:rsidR="00426029">
        <w:rPr>
          <w:rFonts w:ascii="Times New Roman" w:eastAsia="Times New Roman" w:hAnsi="Times New Roman" w:cs="Times New Roman"/>
          <w:b/>
          <w:bCs/>
          <w:color w:val="000000"/>
          <w:sz w:val="24"/>
          <w:szCs w:val="24"/>
          <w:lang w:val="en-US" w:eastAsia="de-DE"/>
        </w:rPr>
        <w:t xml:space="preserve">teachers’ </w:t>
      </w:r>
      <w:r w:rsidRPr="007D3542">
        <w:rPr>
          <w:rFonts w:ascii="Times New Roman" w:eastAsia="Times New Roman" w:hAnsi="Times New Roman" w:cs="Times New Roman"/>
          <w:b/>
          <w:bCs/>
          <w:color w:val="000000"/>
          <w:sz w:val="24"/>
          <w:szCs w:val="24"/>
          <w:lang w:val="en-US" w:eastAsia="de-DE"/>
        </w:rPr>
        <w:t xml:space="preserve">HR </w:t>
      </w:r>
      <w:r w:rsidR="00655285">
        <w:rPr>
          <w:rFonts w:ascii="Times New Roman" w:eastAsia="Times New Roman" w:hAnsi="Times New Roman" w:cs="Times New Roman"/>
          <w:b/>
          <w:bCs/>
          <w:color w:val="000000"/>
          <w:sz w:val="24"/>
          <w:szCs w:val="24"/>
          <w:lang w:val="en-US" w:eastAsia="de-DE"/>
        </w:rPr>
        <w:t>o</w:t>
      </w:r>
      <w:r w:rsidRPr="007D3542">
        <w:rPr>
          <w:rFonts w:ascii="Times New Roman" w:eastAsia="Times New Roman" w:hAnsi="Times New Roman" w:cs="Times New Roman"/>
          <w:b/>
          <w:bCs/>
          <w:color w:val="000000"/>
          <w:sz w:val="24"/>
          <w:szCs w:val="24"/>
          <w:lang w:val="en-US" w:eastAsia="de-DE"/>
        </w:rPr>
        <w:t xml:space="preserve">ver </w:t>
      </w:r>
      <w:r w:rsidR="00426029">
        <w:rPr>
          <w:rFonts w:ascii="Times New Roman" w:eastAsia="Times New Roman" w:hAnsi="Times New Roman" w:cs="Times New Roman"/>
          <w:b/>
          <w:bCs/>
          <w:color w:val="000000"/>
          <w:sz w:val="24"/>
          <w:szCs w:val="24"/>
          <w:lang w:val="en-US" w:eastAsia="de-DE"/>
        </w:rPr>
        <w:t xml:space="preserve">the course of the </w:t>
      </w:r>
      <w:r w:rsidR="00655285">
        <w:rPr>
          <w:rFonts w:ascii="Times New Roman" w:eastAsia="Times New Roman" w:hAnsi="Times New Roman" w:cs="Times New Roman"/>
          <w:b/>
          <w:bCs/>
          <w:color w:val="000000"/>
          <w:sz w:val="24"/>
          <w:szCs w:val="24"/>
          <w:lang w:val="en-US" w:eastAsia="de-DE"/>
        </w:rPr>
        <w:t>s</w:t>
      </w:r>
      <w:r w:rsidRPr="007D3542">
        <w:rPr>
          <w:rFonts w:ascii="Times New Roman" w:eastAsia="Times New Roman" w:hAnsi="Times New Roman" w:cs="Times New Roman"/>
          <w:b/>
          <w:bCs/>
          <w:color w:val="000000"/>
          <w:sz w:val="24"/>
          <w:szCs w:val="24"/>
          <w:lang w:val="en-US" w:eastAsia="de-DE"/>
        </w:rPr>
        <w:t xml:space="preserve">tudy </w:t>
      </w:r>
      <w:r w:rsidR="00655285">
        <w:rPr>
          <w:rFonts w:ascii="Times New Roman" w:eastAsia="Times New Roman" w:hAnsi="Times New Roman" w:cs="Times New Roman"/>
          <w:b/>
          <w:bCs/>
          <w:color w:val="000000"/>
          <w:sz w:val="24"/>
          <w:szCs w:val="24"/>
          <w:lang w:val="en-US" w:eastAsia="de-DE"/>
        </w:rPr>
        <w:t>p</w:t>
      </w:r>
      <w:r w:rsidRPr="007D3542">
        <w:rPr>
          <w:rFonts w:ascii="Times New Roman" w:eastAsia="Times New Roman" w:hAnsi="Times New Roman" w:cs="Times New Roman"/>
          <w:b/>
          <w:bCs/>
          <w:color w:val="000000"/>
          <w:sz w:val="24"/>
          <w:szCs w:val="24"/>
          <w:lang w:val="en-US" w:eastAsia="de-DE"/>
        </w:rPr>
        <w:t>hases</w:t>
      </w:r>
    </w:p>
    <w:p w14:paraId="4127ABAB" w14:textId="3461534E" w:rsidR="00D44633" w:rsidRPr="006715A2"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sidR="00E032D9">
        <w:rPr>
          <w:rFonts w:ascii="Times New Roman" w:eastAsia="Times New Roman" w:hAnsi="Times New Roman" w:cs="Times New Roman"/>
          <w:color w:val="000000"/>
          <w:sz w:val="24"/>
          <w:szCs w:val="24"/>
          <w:lang w:val="en-US" w:eastAsia="de-DE"/>
        </w:rPr>
        <w:t xml:space="preserve"> t</w:t>
      </w:r>
      <w:r w:rsidR="00770823">
        <w:rPr>
          <w:rFonts w:ascii="Times New Roman" w:eastAsia="Times New Roman" w:hAnsi="Times New Roman" w:cs="Times New Roman"/>
          <w:color w:val="000000"/>
          <w:sz w:val="24"/>
          <w:szCs w:val="24"/>
          <w:lang w:val="en-US" w:eastAsia="de-DE"/>
        </w:rPr>
        <w:t>r</w:t>
      </w:r>
      <w:r w:rsidR="00E032D9">
        <w:rPr>
          <w:rFonts w:ascii="Times New Roman" w:eastAsia="Times New Roman" w:hAnsi="Times New Roman" w:cs="Times New Roman"/>
          <w:color w:val="000000"/>
          <w:sz w:val="24"/>
          <w:szCs w:val="24"/>
          <w:lang w:val="en-US" w:eastAsia="de-DE"/>
        </w:rPr>
        <w:t>ends</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r w:rsidR="008D375D">
        <w:rPr>
          <w:rFonts w:ascii="Times New Roman" w:eastAsia="Times New Roman" w:hAnsi="Times New Roman" w:cs="Times New Roman"/>
          <w:sz w:val="24"/>
          <w:szCs w:val="24"/>
          <w:lang w:val="en-US" w:eastAsia="de-DE"/>
        </w:rPr>
        <w:t xml:space="preserve"> </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lastRenderedPageBreak/>
              <w:t>Interval</w:t>
            </w:r>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r w:rsidR="008532A5">
              <w:rPr>
                <w:rFonts w:ascii="Times New Roman" w:eastAsia="Times New Roman" w:hAnsi="Times New Roman" w:cs="Times New Roman"/>
                <w:color w:val="000000"/>
                <w:sz w:val="24"/>
                <w:szCs w:val="24"/>
                <w:lang w:eastAsia="de-DE"/>
              </w:rPr>
              <w:t xml:space="preserve"> of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002036C7"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Pre-</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w:t>
            </w:r>
            <w:r w:rsidR="008A74F8" w:rsidRPr="008A74F8">
              <w:rPr>
                <w:rFonts w:ascii="Times New Roman" w:eastAsia="Times New Roman" w:hAnsi="Times New Roman" w:cs="Times New Roman"/>
                <w:color w:val="000000"/>
                <w:sz w:val="24"/>
                <w:szCs w:val="24"/>
                <w:vertAlign w:val="superscript"/>
                <w:lang w:eastAsia="de-DE"/>
              </w:rPr>
              <w:t>2</w:t>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DD23FB"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w:t>
            </w:r>
            <w:r w:rsidR="00EA3D16">
              <w:rPr>
                <w:rFonts w:ascii="Times New Roman" w:eastAsia="Times New Roman" w:hAnsi="Times New Roman" w:cs="Times New Roman"/>
                <w:color w:val="000000"/>
                <w:sz w:val="24"/>
                <w:szCs w:val="24"/>
                <w:lang w:val="en-US" w:eastAsia="de-DE"/>
              </w:rPr>
              <w:t xml:space="preserve"> vs. the individual intervals</w:t>
            </w:r>
            <w:r w:rsidRPr="003A3F52">
              <w:rPr>
                <w:rFonts w:ascii="Times New Roman" w:eastAsia="Times New Roman" w:hAnsi="Times New Roman" w:cs="Times New Roman"/>
                <w:color w:val="000000"/>
                <w:sz w:val="24"/>
                <w:szCs w:val="24"/>
                <w:lang w:val="en-US" w:eastAsia="de-DE"/>
              </w:rPr>
              <w:t xml:space="preserve"> were</w:t>
            </w:r>
            <w:r w:rsidR="00D11F2F">
              <w:rPr>
                <w:rFonts w:ascii="Times New Roman" w:eastAsia="Times New Roman" w:hAnsi="Times New Roman" w:cs="Times New Roman"/>
                <w:color w:val="000000"/>
                <w:sz w:val="24"/>
                <w:szCs w:val="24"/>
                <w:lang w:val="en-US" w:eastAsia="de-DE"/>
              </w:rPr>
              <w:t xml:space="preserve"> not exactly 0 and 1 due</w:t>
            </w:r>
            <w:r w:rsidRPr="003A3F52">
              <w:rPr>
                <w:rFonts w:ascii="Times New Roman" w:eastAsia="Times New Roman" w:hAnsi="Times New Roman" w:cs="Times New Roman"/>
                <w:color w:val="000000"/>
                <w:sz w:val="24"/>
                <w:szCs w:val="24"/>
                <w:lang w:val="en-US" w:eastAsia="de-DE"/>
              </w:rPr>
              <w:t xml:space="preserve"> to rounding differences</w:t>
            </w:r>
            <w:r w:rsidRPr="00F77BDA">
              <w:rPr>
                <w:rFonts w:ascii="Times New Roman" w:eastAsia="Times New Roman" w:hAnsi="Times New Roman" w:cs="Times New Roman"/>
                <w:color w:val="000000"/>
                <w:sz w:val="24"/>
                <w:szCs w:val="24"/>
                <w:lang w:val="en-US" w:eastAsia="de-DE"/>
              </w:rPr>
              <w:t>.</w:t>
            </w:r>
            <w:r w:rsidR="00A20878">
              <w:rPr>
                <w:rFonts w:ascii="Times New Roman" w:eastAsia="Times New Roman" w:hAnsi="Times New Roman" w:cs="Times New Roman"/>
                <w:color w:val="000000"/>
                <w:sz w:val="24"/>
                <w:szCs w:val="24"/>
                <w:lang w:val="en-US" w:eastAsia="de-DE"/>
              </w:rPr>
              <w:t xml:space="preserve"> </w:t>
            </w:r>
          </w:p>
          <w:p w14:paraId="16DA8C76" w14:textId="5667B696" w:rsidR="00D44633" w:rsidRPr="00EB6D99" w:rsidRDefault="002036C7" w:rsidP="00D30895">
            <w:pPr>
              <w:spacing w:before="240" w:after="240" w:line="240" w:lineRule="auto"/>
              <w:rPr>
                <w:rFonts w:ascii="Times New Roman" w:eastAsia="Times New Roman" w:hAnsi="Times New Roman" w:cs="Times New Roman"/>
                <w:color w:val="000000"/>
                <w:sz w:val="24"/>
                <w:szCs w:val="24"/>
                <w:lang w:val="en-US" w:eastAsia="de-DE"/>
              </w:rPr>
            </w:pPr>
            <w:r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 xml:space="preserve"> </w:t>
            </w:r>
            <w:r w:rsidR="00D11F2F">
              <w:rPr>
                <w:rFonts w:ascii="Times New Roman" w:eastAsia="Times New Roman" w:hAnsi="Times New Roman" w:cs="Times New Roman"/>
                <w:color w:val="000000"/>
                <w:sz w:val="24"/>
                <w:szCs w:val="24"/>
                <w:lang w:val="en-US" w:eastAsia="de-DE"/>
              </w:rPr>
              <w:t>D</w:t>
            </w:r>
            <w:r w:rsidR="00744ED9" w:rsidRPr="00744ED9">
              <w:rPr>
                <w:rFonts w:ascii="Times New Roman" w:eastAsia="Times New Roman" w:hAnsi="Times New Roman" w:cs="Times New Roman"/>
                <w:color w:val="000000"/>
                <w:sz w:val="24"/>
                <w:szCs w:val="24"/>
                <w:lang w:val="en-US" w:eastAsia="de-DE"/>
              </w:rPr>
              <w:t xml:space="preserve">eviations of the minimum values in the overall course </w:t>
            </w:r>
            <w:r w:rsidR="00D11F2F">
              <w:rPr>
                <w:rFonts w:ascii="Times New Roman" w:eastAsia="Times New Roman" w:hAnsi="Times New Roman" w:cs="Times New Roman"/>
                <w:color w:val="000000"/>
                <w:sz w:val="24"/>
                <w:szCs w:val="24"/>
                <w:lang w:val="en-US" w:eastAsia="de-DE"/>
              </w:rPr>
              <w:t>vs.</w:t>
            </w:r>
            <w:r w:rsidR="00D11F2F" w:rsidRPr="00744ED9">
              <w:rPr>
                <w:rFonts w:ascii="Times New Roman" w:eastAsia="Times New Roman" w:hAnsi="Times New Roman" w:cs="Times New Roman"/>
                <w:color w:val="000000"/>
                <w:sz w:val="24"/>
                <w:szCs w:val="24"/>
                <w:lang w:val="en-US" w:eastAsia="de-DE"/>
              </w:rPr>
              <w:t xml:space="preserve"> </w:t>
            </w:r>
            <w:r w:rsidR="00744ED9" w:rsidRPr="00744ED9">
              <w:rPr>
                <w:rFonts w:ascii="Times New Roman" w:eastAsia="Times New Roman" w:hAnsi="Times New Roman" w:cs="Times New Roman"/>
                <w:color w:val="000000"/>
                <w:sz w:val="24"/>
                <w:szCs w:val="24"/>
                <w:lang w:val="en-US" w:eastAsia="de-DE"/>
              </w:rPr>
              <w:t xml:space="preserve">the </w:t>
            </w:r>
            <w:r w:rsidR="00744ED9" w:rsidRPr="0004549E">
              <w:rPr>
                <w:rFonts w:ascii="Times New Roman" w:eastAsia="Times New Roman" w:hAnsi="Times New Roman" w:cs="Times New Roman"/>
                <w:i/>
                <w:iCs/>
                <w:color w:val="000000"/>
                <w:sz w:val="24"/>
                <w:szCs w:val="24"/>
                <w:lang w:val="en-US" w:eastAsia="de-DE"/>
              </w:rPr>
              <w:t>end interval</w:t>
            </w:r>
            <w:r w:rsidR="00744ED9" w:rsidRPr="00744ED9">
              <w:rPr>
                <w:rFonts w:ascii="Times New Roman" w:eastAsia="Times New Roman" w:hAnsi="Times New Roman" w:cs="Times New Roman"/>
                <w:color w:val="000000"/>
                <w:sz w:val="24"/>
                <w:szCs w:val="24"/>
                <w:lang w:val="en-US" w:eastAsia="de-DE"/>
              </w:rPr>
              <w:t xml:space="preserve"> </w:t>
            </w:r>
            <w:r w:rsidR="0004549E">
              <w:rPr>
                <w:rFonts w:ascii="Times New Roman" w:eastAsia="Times New Roman" w:hAnsi="Times New Roman" w:cs="Times New Roman"/>
                <w:color w:val="000000"/>
                <w:sz w:val="24"/>
                <w:szCs w:val="24"/>
                <w:lang w:val="en-US" w:eastAsia="de-DE"/>
              </w:rPr>
              <w:t>(</w:t>
            </w:r>
            <w:r w:rsidR="0004549E" w:rsidRPr="0004549E">
              <w:rPr>
                <w:rFonts w:ascii="Times New Roman" w:eastAsia="Times New Roman" w:hAnsi="Times New Roman" w:cs="Times New Roman"/>
                <w:color w:val="000000"/>
                <w:sz w:val="24"/>
                <w:szCs w:val="24"/>
                <w:lang w:val="en-US" w:eastAsia="de-DE"/>
              </w:rPr>
              <w:t>I</w:t>
            </w:r>
            <w:r w:rsidR="0004549E" w:rsidRPr="0004549E">
              <w:rPr>
                <w:rFonts w:ascii="Times New Roman" w:eastAsia="Times New Roman" w:hAnsi="Times New Roman" w:cs="Times New Roman"/>
                <w:color w:val="000000"/>
                <w:sz w:val="24"/>
                <w:szCs w:val="24"/>
                <w:vertAlign w:val="subscript"/>
                <w:lang w:val="en-US" w:eastAsia="de-DE"/>
              </w:rPr>
              <w:t>5</w:t>
            </w:r>
            <w:r w:rsidR="0004549E" w:rsidRPr="0004549E">
              <w:rPr>
                <w:rFonts w:ascii="Times New Roman" w:eastAsia="Times New Roman" w:hAnsi="Times New Roman" w:cs="Times New Roman"/>
                <w:color w:val="000000"/>
                <w:sz w:val="24"/>
                <w:szCs w:val="24"/>
                <w:lang w:val="en-US" w:eastAsia="de-DE"/>
              </w:rPr>
              <w:t xml:space="preserve">) </w:t>
            </w:r>
            <w:r w:rsidR="00D11F2F">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744ED9">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1C590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w:t>
      </w:r>
      <w:r w:rsidR="001C5902">
        <w:rPr>
          <w:rFonts w:ascii="Times New Roman" w:eastAsia="Times New Roman" w:hAnsi="Times New Roman" w:cs="Times New Roman"/>
          <w:i/>
          <w:iCs/>
          <w:color w:val="000000"/>
          <w:sz w:val="24"/>
          <w:szCs w:val="24"/>
          <w:lang w:val="en-US" w:eastAsia="de-DE"/>
        </w:rPr>
        <w:t>u</w:t>
      </w:r>
      <w:r>
        <w:rPr>
          <w:rFonts w:ascii="Times New Roman" w:eastAsia="Times New Roman" w:hAnsi="Times New Roman" w:cs="Times New Roman"/>
          <w:i/>
          <w:iCs/>
          <w:color w:val="000000"/>
          <w:sz w:val="24"/>
          <w:szCs w:val="24"/>
          <w:lang w:val="en-US" w:eastAsia="de-DE"/>
        </w:rPr>
        <w:t xml:space="preserve">nstandardized HR in BPM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w:t>
      </w:r>
      <w:ins w:id="30" w:author="Lotz, Christin" w:date="2024-05-27T18:55:00Z">
        <w:r w:rsidR="00E032D9">
          <w:rPr>
            <w:rFonts w:ascii="Times New Roman" w:eastAsia="Times New Roman" w:hAnsi="Times New Roman" w:cs="Times New Roman"/>
            <w:i/>
            <w:iCs/>
            <w:color w:val="000000"/>
            <w:sz w:val="24"/>
            <w:szCs w:val="24"/>
            <w:lang w:val="en-US" w:eastAsia="de-DE"/>
          </w:rPr>
          <w:t>3</w:t>
        </w:r>
      </w:ins>
      <w:r>
        <w:rPr>
          <w:rFonts w:ascii="Times New Roman" w:eastAsia="Times New Roman" w:hAnsi="Times New Roman" w:cs="Times New Roman"/>
          <w:i/>
          <w:iCs/>
          <w:color w:val="000000"/>
          <w:sz w:val="24"/>
          <w:szCs w:val="24"/>
          <w:lang w:val="en-US" w:eastAsia="de-DE"/>
        </w:rPr>
        <w:t xml:space="preserve">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w:t>
      </w:r>
      <w:r w:rsidR="00E032D9">
        <w:rPr>
          <w:rFonts w:ascii="Times New Roman" w:eastAsia="Times New Roman" w:hAnsi="Times New Roman" w:cs="Times New Roman"/>
          <w:i/>
          <w:iCs/>
          <w:color w:val="000000"/>
          <w:sz w:val="24"/>
          <w:szCs w:val="24"/>
          <w:lang w:val="en-US" w:eastAsia="de-DE"/>
        </w:rPr>
        <w:t>3</w:t>
      </w:r>
      <w:r>
        <w:rPr>
          <w:rFonts w:ascii="Times New Roman" w:eastAsia="Times New Roman" w:hAnsi="Times New Roman" w:cs="Times New Roman"/>
          <w:i/>
          <w:iCs/>
          <w:color w:val="000000"/>
          <w:sz w:val="24"/>
          <w:szCs w:val="24"/>
          <w:lang w:val="en-US" w:eastAsia="de-DE"/>
        </w:rPr>
        <w:t>b</w:t>
      </w:r>
      <w:r w:rsidR="001C5902">
        <w:rPr>
          <w:rFonts w:ascii="Times New Roman" w:eastAsia="Times New Roman" w:hAnsi="Times New Roman" w:cs="Times New Roman"/>
          <w:i/>
          <w:iCs/>
          <w:color w:val="000000"/>
          <w:sz w:val="24"/>
          <w:szCs w:val="24"/>
          <w:lang w:val="en-US" w:eastAsia="de-DE"/>
        </w:rPr>
        <w:t xml:space="preserve">. for the planned </w:t>
      </w:r>
      <w:r w:rsidR="00952C5E">
        <w:rPr>
          <w:rFonts w:ascii="Times New Roman" w:eastAsia="Times New Roman" w:hAnsi="Times New Roman" w:cs="Times New Roman"/>
          <w:i/>
          <w:iCs/>
          <w:color w:val="000000"/>
          <w:sz w:val="24"/>
          <w:szCs w:val="24"/>
          <w:lang w:val="en-US" w:eastAsia="de-DE"/>
        </w:rPr>
        <w:t>2-hour study</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commentRangeStart w:id="31"/>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commentRangeEnd w:id="31"/>
      <w:r w:rsidR="00D169E0">
        <w:rPr>
          <w:rStyle w:val="Kommentarzeichen"/>
        </w:rPr>
        <w:commentReference w:id="31"/>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65370C13"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during the micro-teaching unit</w:t>
      </w:r>
      <w:r w:rsidR="003A0BD0">
        <w:rPr>
          <w:rFonts w:ascii="Times New Roman" w:eastAsia="Times New Roman" w:hAnsi="Times New Roman" w:cs="Times New Roman"/>
          <w:color w:val="000000"/>
          <w:sz w:val="24"/>
          <w:szCs w:val="24"/>
          <w:lang w:val="en-US" w:eastAsia="de-DE"/>
        </w:rPr>
        <w:t>, compared to all other phases</w:t>
      </w:r>
      <w:r w:rsidR="00D44633">
        <w:rPr>
          <w:rFonts w:ascii="Times New Roman" w:eastAsia="Times New Roman" w:hAnsi="Times New Roman" w:cs="Times New Roman"/>
          <w:color w:val="000000"/>
          <w:sz w:val="24"/>
          <w:szCs w:val="24"/>
          <w:lang w:val="en-US" w:eastAsia="de-DE"/>
        </w:rPr>
        <w:t xml:space="preserve"> (Hypothesis 1a). Repeated measures ANOVA revealed that the </w:t>
      </w:r>
      <w:r w:rsidR="00D44633" w:rsidRPr="00D11F2F">
        <w:rPr>
          <w:rFonts w:ascii="Times New Roman" w:eastAsia="Times New Roman" w:hAnsi="Times New Roman" w:cs="Times New Roman"/>
          <w:color w:val="000000"/>
          <w:sz w:val="24"/>
          <w:szCs w:val="24"/>
          <w:highlight w:val="yellow"/>
          <w:lang w:val="en-US" w:eastAsia="de-DE"/>
          <w:rPrChange w:id="32" w:author="Deiglmayr, Anne" w:date="2024-05-22T17:12:00Z">
            <w:rPr>
              <w:rFonts w:ascii="Times New Roman" w:eastAsia="Times New Roman" w:hAnsi="Times New Roman" w:cs="Times New Roman"/>
              <w:color w:val="000000"/>
              <w:sz w:val="24"/>
              <w:szCs w:val="24"/>
              <w:lang w:val="en-US" w:eastAsia="de-DE"/>
            </w:rPr>
          </w:rPrChange>
        </w:rPr>
        <w:t xml:space="preserve">standardized </w:t>
      </w:r>
      <w:r w:rsidR="00AD0B71" w:rsidRPr="00D11F2F">
        <w:rPr>
          <w:rFonts w:ascii="Times New Roman" w:eastAsia="Times New Roman" w:hAnsi="Times New Roman" w:cs="Times New Roman"/>
          <w:color w:val="000000"/>
          <w:sz w:val="24"/>
          <w:szCs w:val="24"/>
          <w:highlight w:val="yellow"/>
          <w:lang w:val="en-US" w:eastAsia="de-DE"/>
          <w:rPrChange w:id="33" w:author="Deiglmayr, Anne" w:date="2024-05-22T17:12:00Z">
            <w:rPr>
              <w:rFonts w:ascii="Times New Roman" w:eastAsia="Times New Roman" w:hAnsi="Times New Roman" w:cs="Times New Roman"/>
              <w:color w:val="000000"/>
              <w:sz w:val="24"/>
              <w:szCs w:val="24"/>
              <w:lang w:val="en-US" w:eastAsia="de-DE"/>
            </w:rPr>
          </w:rPrChange>
        </w:rPr>
        <w:t xml:space="preserve">mean </w:t>
      </w:r>
      <w:r w:rsidR="00D44633" w:rsidRPr="00D11F2F">
        <w:rPr>
          <w:rFonts w:ascii="Times New Roman" w:eastAsia="Times New Roman" w:hAnsi="Times New Roman" w:cs="Times New Roman"/>
          <w:color w:val="000000"/>
          <w:sz w:val="24"/>
          <w:szCs w:val="24"/>
          <w:highlight w:val="yellow"/>
          <w:lang w:val="en-US" w:eastAsia="de-DE"/>
          <w:rPrChange w:id="34" w:author="Deiglmayr, Anne" w:date="2024-05-22T17:12:00Z">
            <w:rPr>
              <w:rFonts w:ascii="Times New Roman" w:eastAsia="Times New Roman" w:hAnsi="Times New Roman" w:cs="Times New Roman"/>
              <w:color w:val="000000"/>
              <w:sz w:val="24"/>
              <w:szCs w:val="24"/>
              <w:lang w:val="en-US" w:eastAsia="de-DE"/>
            </w:rPr>
          </w:rPrChange>
        </w:rPr>
        <w:t>HR</w:t>
      </w:r>
      <w:r w:rsidR="00D44633">
        <w:rPr>
          <w:rFonts w:ascii="Times New Roman" w:eastAsia="Times New Roman" w:hAnsi="Times New Roman" w:cs="Times New Roman"/>
          <w:color w:val="000000"/>
          <w:sz w:val="24"/>
          <w:szCs w:val="24"/>
          <w:lang w:val="en-US" w:eastAsia="de-DE"/>
        </w:rPr>
        <w:t xml:space="preserve">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35"/>
      <w:commentRangeStart w:id="36"/>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35"/>
      <w:r w:rsidR="003A0BD0">
        <w:rPr>
          <w:rStyle w:val="Kommentarzeichen"/>
        </w:rPr>
        <w:commentReference w:id="35"/>
      </w:r>
      <w:commentRangeEnd w:id="36"/>
      <w:r w:rsidR="004A49ED">
        <w:rPr>
          <w:rStyle w:val="Kommentarzeichen"/>
        </w:rPr>
        <w:commentReference w:id="36"/>
      </w:r>
      <w:r w:rsidR="00D44633" w:rsidRPr="00CF700B">
        <w:rPr>
          <w:rFonts w:ascii="Times New Roman" w:eastAsia="Times New Roman" w:hAnsi="Times New Roman" w:cs="Times New Roman"/>
          <w:color w:val="000000"/>
          <w:sz w:val="24"/>
          <w:szCs w:val="24"/>
          <w:lang w:val="en-US" w:eastAsia="de-DE"/>
        </w:rPr>
        <w:t xml:space="preserve">was significantly higher in the </w:t>
      </w:r>
      <w:r w:rsidR="00D44633" w:rsidRPr="00A94B40">
        <w:rPr>
          <w:rFonts w:ascii="Times New Roman" w:eastAsia="Times New Roman" w:hAnsi="Times New Roman" w:cs="Times New Roman"/>
          <w:i/>
          <w:iCs/>
          <w:color w:val="000000"/>
          <w:sz w:val="24"/>
          <w:szCs w:val="24"/>
          <w:lang w:val="en-US" w:eastAsia="de-DE"/>
        </w:rPr>
        <w:t>teaching 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r w:rsidR="00D11F2F">
        <w:rPr>
          <w:rFonts w:ascii="Times New Roman" w:eastAsia="Times New Roman" w:hAnsi="Times New Roman" w:cs="Times New Roman"/>
          <w:color w:val="000000"/>
          <w:sz w:val="24"/>
          <w:szCs w:val="24"/>
          <w:lang w:val="en-US" w:eastAsia="de-DE"/>
        </w:rPr>
        <w:t xml:space="preserve">intervals </w:t>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A94B40">
        <w:rPr>
          <w:rFonts w:ascii="Times New Roman" w:eastAsia="Times New Roman" w:hAnsi="Times New Roman" w:cs="Times New Roman"/>
          <w:i/>
          <w:iCs/>
          <w:color w:val="000000"/>
          <w:sz w:val="24"/>
          <w:szCs w:val="24"/>
          <w:lang w:val="en-US" w:eastAsia="de-DE"/>
        </w:rPr>
        <w:t>pre-teaching interval</w:t>
      </w:r>
      <w:r w:rsidR="00E61EB5" w:rsidRPr="00A94B40">
        <w:rPr>
          <w:rFonts w:ascii="Times New Roman" w:eastAsia="Times New Roman" w:hAnsi="Times New Roman" w:cs="Times New Roman"/>
          <w:i/>
          <w:iCs/>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commentRangeStart w:id="37"/>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w:t>
      </w:r>
      <w:commentRangeEnd w:id="37"/>
      <w:r w:rsidR="00E032D9">
        <w:rPr>
          <w:rStyle w:val="Kommentarzeichen"/>
        </w:rPr>
        <w:commentReference w:id="37"/>
      </w:r>
      <w:r w:rsidR="00D44633" w:rsidRPr="00CF700B">
        <w:rPr>
          <w:rFonts w:ascii="Times New Roman" w:eastAsia="Times New Roman" w:hAnsi="Times New Roman" w:cs="Times New Roman"/>
          <w:color w:val="000000"/>
          <w:sz w:val="24"/>
          <w:szCs w:val="24"/>
          <w:lang w:val="en-US" w:eastAsia="de-DE"/>
        </w:rPr>
        <w:t xml:space="preserve">=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w:t>
      </w:r>
      <w:r w:rsidR="00D44633" w:rsidRPr="00A94B40">
        <w:rPr>
          <w:rFonts w:ascii="Times New Roman" w:eastAsia="Times New Roman" w:hAnsi="Times New Roman" w:cs="Times New Roman"/>
          <w:i/>
          <w:iCs/>
          <w:color w:val="000000"/>
          <w:sz w:val="24"/>
          <w:szCs w:val="24"/>
          <w:lang w:val="en-US" w:eastAsia="de-DE"/>
        </w:rPr>
        <w:t>post-teaching 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A94B40">
        <w:rPr>
          <w:rFonts w:ascii="Times New Roman" w:eastAsia="Times New Roman" w:hAnsi="Times New Roman" w:cs="Times New Roman"/>
          <w:i/>
          <w:iCs/>
          <w:color w:val="000000"/>
          <w:sz w:val="24"/>
          <w:szCs w:val="24"/>
          <w:lang w:val="en-US" w:eastAsia="de-DE"/>
        </w:rPr>
        <w:t>interview 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w:t>
      </w:r>
      <w:r w:rsidR="00D44633" w:rsidRPr="00A94B40">
        <w:rPr>
          <w:rFonts w:ascii="Times New Roman" w:eastAsia="Times New Roman" w:hAnsi="Times New Roman" w:cs="Times New Roman"/>
          <w:i/>
          <w:iCs/>
          <w:color w:val="000000"/>
          <w:sz w:val="24"/>
          <w:szCs w:val="24"/>
          <w:lang w:val="en-US" w:eastAsia="de-DE"/>
        </w:rPr>
        <w:t>end 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p>
    <w:p w14:paraId="0BB1BE37" w14:textId="5C998F5B" w:rsidR="00D44633" w:rsidRPr="00AB3F38" w:rsidRDefault="000E2930"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0A1D8FE5" wp14:editId="0B07E1AD">
            <wp:extent cx="5760720" cy="3455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commentRangeStart w:id="38"/>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39"/>
      <w:commentRangeStart w:id="40"/>
      <w:commentRangeStart w:id="41"/>
      <w:r>
        <w:rPr>
          <w:rFonts w:ascii="Times New Roman" w:eastAsia="Times New Roman" w:hAnsi="Times New Roman" w:cs="Times New Roman"/>
          <w:color w:val="000000"/>
          <w:sz w:val="20"/>
          <w:szCs w:val="24"/>
          <w:lang w:val="en-US" w:eastAsia="de-DE"/>
        </w:rPr>
        <w:t>Error bars represent the 95% confidence interval around the mean</w:t>
      </w:r>
      <w:commentRangeEnd w:id="39"/>
      <w:r w:rsidR="00AD0B71">
        <w:rPr>
          <w:rStyle w:val="Kommentarzeichen"/>
        </w:rPr>
        <w:commentReference w:id="39"/>
      </w:r>
      <w:commentRangeEnd w:id="40"/>
      <w:r w:rsidR="003A0BD0">
        <w:rPr>
          <w:rStyle w:val="Kommentarzeichen"/>
        </w:rPr>
        <w:commentReference w:id="40"/>
      </w:r>
      <w:commentRangeEnd w:id="41"/>
      <w:r w:rsidR="0016158A">
        <w:rPr>
          <w:rStyle w:val="Kommentarzeichen"/>
        </w:rPr>
        <w:commentReference w:id="41"/>
      </w:r>
      <w:r>
        <w:rPr>
          <w:rFonts w:ascii="Times New Roman" w:eastAsia="Times New Roman" w:hAnsi="Times New Roman" w:cs="Times New Roman"/>
          <w:color w:val="000000"/>
          <w:sz w:val="20"/>
          <w:szCs w:val="24"/>
          <w:lang w:val="en-US" w:eastAsia="de-DE"/>
        </w:rPr>
        <w:t xml:space="preserve">. </w:t>
      </w:r>
      <w:commentRangeEnd w:id="38"/>
      <w:r w:rsidR="00D169E0">
        <w:rPr>
          <w:rStyle w:val="Kommentarzeichen"/>
        </w:rPr>
        <w:commentReference w:id="38"/>
      </w:r>
    </w:p>
    <w:p w14:paraId="25BE4FFE" w14:textId="74EBF0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w:t>
      </w:r>
      <w:r w:rsidRPr="00886B4F">
        <w:rPr>
          <w:rFonts w:ascii="Times New Roman" w:eastAsia="Times New Roman" w:hAnsi="Times New Roman" w:cs="Times New Roman"/>
          <w:i/>
          <w:iCs/>
          <w:color w:val="000000"/>
          <w:sz w:val="24"/>
          <w:szCs w:val="24"/>
          <w:lang w:val="en-US" w:eastAsia="de-DE"/>
        </w:rPr>
        <w:t>pre-teaching</w:t>
      </w:r>
      <w:r w:rsidR="00D11F2F" w:rsidRPr="00886B4F">
        <w:rPr>
          <w:rFonts w:ascii="Times New Roman" w:eastAsia="Times New Roman" w:hAnsi="Times New Roman" w:cs="Times New Roman"/>
          <w:i/>
          <w:iCs/>
          <w:color w:val="000000"/>
          <w:sz w:val="24"/>
          <w:szCs w:val="24"/>
          <w:lang w:val="en-US" w:eastAsia="de-DE"/>
        </w:rPr>
        <w:t xml:space="preserve"> phase</w:t>
      </w:r>
      <w:r>
        <w:rPr>
          <w:rFonts w:ascii="Times New Roman" w:eastAsia="Times New Roman" w:hAnsi="Times New Roman" w:cs="Times New Roman"/>
          <w:color w:val="000000"/>
          <w:sz w:val="24"/>
          <w:szCs w:val="24"/>
          <w:lang w:val="en-US" w:eastAsia="de-DE"/>
        </w:rPr>
        <w:t xml:space="preserve"> 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w:t>
      </w:r>
      <w:r w:rsidR="00D11F2F">
        <w:rPr>
          <w:rFonts w:ascii="Times New Roman" w:eastAsia="Times New Roman" w:hAnsi="Times New Roman" w:cs="Times New Roman"/>
          <w:color w:val="000000"/>
          <w:sz w:val="24"/>
          <w:szCs w:val="24"/>
          <w:lang w:val="en-US" w:eastAsia="de-DE"/>
        </w:rPr>
        <w:t>all other phases</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xml:space="preserve">. The </w:t>
      </w:r>
      <w:r w:rsidR="007A6E05">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lope</w:t>
      </w:r>
      <w:r w:rsidR="007A6E05">
        <w:rPr>
          <w:rFonts w:ascii="Times New Roman" w:eastAsia="Times New Roman" w:hAnsi="Times New Roman" w:cs="Times New Roman"/>
          <w:color w:val="000000"/>
          <w:sz w:val="24"/>
          <w:szCs w:val="24"/>
          <w:lang w:val="en-US" w:eastAsia="de-DE"/>
        </w:rPr>
        <w:t xml:space="preserve"> of</w:t>
      </w:r>
      <w:r>
        <w:rPr>
          <w:rFonts w:ascii="Times New Roman" w:eastAsia="Times New Roman" w:hAnsi="Times New Roman" w:cs="Times New Roman"/>
          <w:color w:val="000000"/>
          <w:sz w:val="24"/>
          <w:szCs w:val="24"/>
          <w:lang w:val="en-US" w:eastAsia="de-DE"/>
        </w:rPr>
        <w:t xml:space="preserve"> the </w:t>
      </w:r>
      <w:r w:rsidR="004C1081" w:rsidRPr="00886B4F">
        <w:rPr>
          <w:rFonts w:ascii="Times New Roman" w:eastAsia="Times New Roman" w:hAnsi="Times New Roman" w:cs="Times New Roman"/>
          <w:i/>
          <w:iCs/>
          <w:color w:val="000000"/>
          <w:sz w:val="24"/>
          <w:szCs w:val="24"/>
          <w:lang w:val="en-US" w:eastAsia="de-DE"/>
        </w:rPr>
        <w:t>p</w:t>
      </w:r>
      <w:r w:rsidRPr="00886B4F">
        <w:rPr>
          <w:rFonts w:ascii="Times New Roman" w:eastAsia="Times New Roman" w:hAnsi="Times New Roman" w:cs="Times New Roman"/>
          <w:i/>
          <w:iCs/>
          <w:color w:val="000000"/>
          <w:sz w:val="24"/>
          <w:szCs w:val="24"/>
          <w:lang w:val="en-US" w:eastAsia="de-DE"/>
        </w:rPr>
        <w:t>re-teaching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sidR="007A6E05">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slope</w:t>
      </w:r>
      <w:r w:rsidR="007A6E05">
        <w:rPr>
          <w:rFonts w:ascii="Times New Roman" w:eastAsia="Times New Roman" w:hAnsi="Times New Roman" w:cs="Times New Roman"/>
          <w:color w:val="000000"/>
          <w:sz w:val="24"/>
          <w:szCs w:val="24"/>
          <w:lang w:val="en-US" w:eastAsia="de-DE"/>
        </w:rPr>
        <w:t>s</w:t>
      </w:r>
      <w:r>
        <w:rPr>
          <w:rFonts w:ascii="Times New Roman" w:eastAsia="Times New Roman" w:hAnsi="Times New Roman" w:cs="Times New Roman"/>
          <w:color w:val="000000"/>
          <w:sz w:val="24"/>
          <w:szCs w:val="24"/>
          <w:lang w:val="en-US" w:eastAsia="de-DE"/>
        </w:rPr>
        <w:t xml:space="preserve"> of the </w:t>
      </w:r>
      <w:r w:rsidRPr="007A6E05">
        <w:rPr>
          <w:rFonts w:ascii="Times New Roman" w:eastAsia="Times New Roman" w:hAnsi="Times New Roman" w:cs="Times New Roman"/>
          <w:i/>
          <w:iCs/>
          <w:color w:val="000000"/>
          <w:sz w:val="24"/>
          <w:szCs w:val="24"/>
          <w:lang w:val="en-US" w:eastAsia="de-DE"/>
        </w:rPr>
        <w:t>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sidRPr="007A6E05">
        <w:rPr>
          <w:rFonts w:ascii="Times New Roman" w:eastAsia="Times New Roman" w:hAnsi="Times New Roman" w:cs="Times New Roman"/>
          <w:i/>
          <w:iCs/>
          <w:color w:val="000000"/>
          <w:sz w:val="24"/>
          <w:szCs w:val="24"/>
          <w:lang w:val="en-US" w:eastAsia="de-DE"/>
        </w:rPr>
        <w:t>post-teaching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w:t>
      </w:r>
      <w:r w:rsidRPr="007A6E05">
        <w:rPr>
          <w:rFonts w:ascii="Times New Roman" w:eastAsia="Times New Roman" w:hAnsi="Times New Roman" w:cs="Times New Roman"/>
          <w:i/>
          <w:iCs/>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sidRPr="007A6E05">
        <w:rPr>
          <w:rFonts w:ascii="Times New Roman" w:eastAsia="Times New Roman" w:hAnsi="Times New Roman" w:cs="Times New Roman"/>
          <w:i/>
          <w:iCs/>
          <w:color w:val="000000"/>
          <w:sz w:val="24"/>
          <w:szCs w:val="24"/>
          <w:lang w:val="en-US" w:eastAsia="de-DE"/>
        </w:rPr>
        <w:t>end 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w:t>
      </w:r>
      <w:r w:rsidR="007A6E05">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slope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3A8DB75A"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A118D2">
        <w:rPr>
          <w:rFonts w:ascii="Times New Roman" w:eastAsia="Times New Roman" w:hAnsi="Times New Roman" w:cs="Times New Roman"/>
          <w:i/>
          <w:color w:val="000000"/>
          <w:sz w:val="24"/>
          <w:szCs w:val="24"/>
          <w:lang w:val="en-US" w:eastAsia="de-DE"/>
        </w:rPr>
        <w:t xml:space="preserve">five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Interval</w:t>
            </w:r>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sidRPr="00EC50E1">
              <w:rPr>
                <w:rFonts w:ascii="Times New Roman" w:eastAsia="Times New Roman" w:hAnsi="Times New Roman" w:cs="Times New Roman"/>
                <w:color w:val="000000"/>
                <w:sz w:val="24"/>
                <w:szCs w:val="24"/>
                <w:lang w:eastAsia="de-DE"/>
              </w:rPr>
              <w:t>Intercept</w:t>
            </w:r>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Slope</w:t>
            </w:r>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Intercept</w:t>
            </w:r>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Slope</w:t>
            </w:r>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r w:rsidRPr="00CF700B">
              <w:rPr>
                <w:rFonts w:ascii="Times New Roman" w:eastAsia="Times New Roman" w:hAnsi="Times New Roman" w:cs="Times New Roman"/>
                <w:color w:val="000000"/>
                <w:sz w:val="24"/>
                <w:szCs w:val="24"/>
                <w:lang w:eastAsia="de-DE"/>
              </w:rPr>
              <w:t xml:space="preserve">Pre-teaching </w:t>
            </w:r>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r>
              <w:rPr>
                <w:rFonts w:ascii="Times New Roman" w:eastAsia="Times New Roman" w:hAnsi="Times New Roman" w:cs="Times New Roman"/>
                <w:color w:val="000000"/>
                <w:sz w:val="24"/>
                <w:szCs w:val="24"/>
                <w:lang w:eastAsia="de-DE"/>
              </w:rPr>
              <w:t>interval</w:t>
            </w:r>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 xml:space="preserve">Post-teaching </w:t>
            </w:r>
            <w:r>
              <w:rPr>
                <w:rFonts w:ascii="Times New Roman" w:eastAsia="Times New Roman" w:hAnsi="Times New Roman" w:cs="Times New Roman"/>
                <w:color w:val="000000"/>
                <w:sz w:val="24"/>
                <w:szCs w:val="24"/>
                <w:lang w:eastAsia="de-DE"/>
              </w:rPr>
              <w:t>interval</w:t>
            </w:r>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r>
              <w:rPr>
                <w:rFonts w:ascii="Times New Roman" w:eastAsia="Times New Roman" w:hAnsi="Times New Roman" w:cs="Times New Roman"/>
                <w:color w:val="000000"/>
                <w:sz w:val="24"/>
                <w:szCs w:val="24"/>
                <w:lang w:eastAsia="de-DE"/>
              </w:rPr>
              <w:t>interval</w:t>
            </w:r>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B133701"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sidR="00A118D2">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44FA135E" w:rsidR="00D44633" w:rsidRPr="00CF700B" w:rsidRDefault="009F160B"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r>
              <w:rPr>
                <w:rFonts w:ascii="Times New Roman" w:eastAsia="Times New Roman" w:hAnsi="Times New Roman" w:cs="Times New Roman"/>
                <w:color w:val="000000"/>
                <w:sz w:val="24"/>
                <w:szCs w:val="24"/>
                <w:lang w:eastAsia="de-DE"/>
              </w:rPr>
              <w:t>interval</w:t>
            </w:r>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DD23FB"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2554AB8F"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commentRangeStart w:id="42"/>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C11C9C">
        <w:rPr>
          <w:rFonts w:ascii="Times New Roman" w:eastAsia="Times New Roman" w:hAnsi="Times New Roman" w:cs="Times New Roman"/>
          <w:i/>
          <w:iCs/>
          <w:color w:val="000000"/>
          <w:sz w:val="24"/>
          <w:szCs w:val="24"/>
          <w:lang w:val="en-US" w:eastAsia="de-DE"/>
        </w:rPr>
        <w:t>the five</w:t>
      </w:r>
      <w:r w:rsidR="00C11C9C"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r w:rsidR="00C11C9C">
        <w:rPr>
          <w:rFonts w:ascii="Times New Roman" w:eastAsia="Times New Roman" w:hAnsi="Times New Roman" w:cs="Times New Roman"/>
          <w:i/>
          <w:iCs/>
          <w:color w:val="000000"/>
          <w:sz w:val="24"/>
          <w:szCs w:val="24"/>
          <w:lang w:val="en-US" w:eastAsia="de-DE"/>
        </w:rPr>
        <w:t>s</w:t>
      </w:r>
      <w:commentRangeEnd w:id="42"/>
      <w:r w:rsidR="003D2DDD">
        <w:rPr>
          <w:rStyle w:val="Kommentarzeichen"/>
        </w:rPr>
        <w:commentReference w:id="42"/>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0ED93A83"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65528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D11F2F">
        <w:rPr>
          <w:rFonts w:ascii="Times New Roman" w:eastAsia="Times New Roman" w:hAnsi="Times New Roman" w:cs="Times New Roman"/>
          <w:b/>
          <w:bCs/>
          <w:color w:val="000000"/>
          <w:sz w:val="24"/>
          <w:szCs w:val="24"/>
          <w:lang w:val="en-US" w:eastAsia="de-DE"/>
        </w:rPr>
        <w:t>subjective appraisals</w:t>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sidRPr="009F160B">
        <w:rPr>
          <w:rFonts w:ascii="Times New Roman" w:eastAsia="Times New Roman" w:hAnsi="Times New Roman" w:cs="Times New Roman"/>
          <w:color w:val="000000"/>
          <w:sz w:val="24"/>
          <w:szCs w:val="24"/>
          <w:highlight w:val="yellow"/>
          <w:lang w:val="en-US" w:eastAsia="de-DE"/>
        </w:rPr>
        <w:t xml:space="preserve">standardized </w:t>
      </w:r>
      <w:r w:rsidR="00FA538F" w:rsidRPr="009F160B">
        <w:rPr>
          <w:rFonts w:ascii="Times New Roman" w:eastAsia="Times New Roman" w:hAnsi="Times New Roman" w:cs="Times New Roman"/>
          <w:color w:val="000000"/>
          <w:sz w:val="24"/>
          <w:szCs w:val="24"/>
          <w:highlight w:val="yellow"/>
          <w:lang w:val="en-US" w:eastAsia="de-DE"/>
        </w:rPr>
        <w:t xml:space="preserve">mean </w:t>
      </w:r>
      <w:r w:rsidRPr="009F160B">
        <w:rPr>
          <w:rFonts w:ascii="Times New Roman" w:eastAsia="Times New Roman" w:hAnsi="Times New Roman" w:cs="Times New Roman"/>
          <w:color w:val="000000"/>
          <w:sz w:val="24"/>
          <w:szCs w:val="24"/>
          <w:highlight w:val="yellow"/>
          <w:lang w:val="en-US" w:eastAsia="de-DE"/>
        </w:rPr>
        <w:t>HR</w:t>
      </w:r>
      <w:r w:rsidR="008A622C" w:rsidRPr="009F160B">
        <w:rPr>
          <w:rFonts w:ascii="Times New Roman" w:eastAsia="Times New Roman" w:hAnsi="Times New Roman" w:cs="Times New Roman"/>
          <w:color w:val="000000"/>
          <w:sz w:val="24"/>
          <w:szCs w:val="24"/>
          <w:highlight w:val="yellow"/>
          <w:lang w:val="en-US" w:eastAsia="de-DE"/>
        </w:rPr>
        <w:t>/</w:t>
      </w:r>
      <w:r w:rsidR="00FA538F" w:rsidRPr="009F160B">
        <w:rPr>
          <w:rFonts w:ascii="Times New Roman" w:eastAsia="Times New Roman" w:hAnsi="Times New Roman" w:cs="Times New Roman"/>
          <w:color w:val="000000"/>
          <w:sz w:val="24"/>
          <w:szCs w:val="24"/>
          <w:highlight w:val="yellow"/>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sidRPr="009F160B">
        <w:rPr>
          <w:rFonts w:ascii="Times New Roman" w:eastAsia="Times New Roman" w:hAnsi="Times New Roman" w:cs="Times New Roman"/>
          <w:color w:val="000000"/>
          <w:sz w:val="24"/>
          <w:szCs w:val="24"/>
          <w:highlight w:val="yellow"/>
          <w:lang w:val="en-US" w:eastAsia="de-DE"/>
        </w:rPr>
        <w:t>standar</w:t>
      </w:r>
      <w:r w:rsidR="005608BF" w:rsidRPr="009F160B">
        <w:rPr>
          <w:rFonts w:ascii="Times New Roman" w:eastAsia="Times New Roman" w:hAnsi="Times New Roman" w:cs="Times New Roman"/>
          <w:color w:val="000000"/>
          <w:sz w:val="24"/>
          <w:szCs w:val="24"/>
          <w:highlight w:val="yellow"/>
          <w:lang w:val="en-US" w:eastAsia="de-DE"/>
        </w:rPr>
        <w:t xml:space="preserve">dized </w:t>
      </w:r>
      <w:r w:rsidR="005D6EAC" w:rsidRPr="009F160B">
        <w:rPr>
          <w:rFonts w:ascii="Times New Roman" w:eastAsia="Times New Roman" w:hAnsi="Times New Roman" w:cs="Times New Roman"/>
          <w:color w:val="000000"/>
          <w:sz w:val="24"/>
          <w:szCs w:val="24"/>
          <w:highlight w:val="yellow"/>
          <w:lang w:val="en-US" w:eastAsia="de-DE"/>
        </w:rPr>
        <w:t>mean HR/mean slopes</w:t>
      </w:r>
      <w:r w:rsidR="005D6EAC">
        <w:rPr>
          <w:rFonts w:ascii="Times New Roman" w:eastAsia="Times New Roman" w:hAnsi="Times New Roman" w:cs="Times New Roman"/>
          <w:color w:val="000000"/>
          <w:sz w:val="24"/>
          <w:szCs w:val="24"/>
          <w:lang w:val="en-US" w:eastAsia="de-DE"/>
        </w:rPr>
        <w:t xml:space="preserve">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9F160B">
        <w:rPr>
          <w:rFonts w:ascii="Times New Roman" w:eastAsia="Times New Roman" w:hAnsi="Times New Roman" w:cs="Times New Roman"/>
          <w:i/>
          <w:iCs/>
          <w:color w:val="000000"/>
          <w:sz w:val="24"/>
          <w:szCs w:val="24"/>
          <w:lang w:val="en-US" w:eastAsia="de-DE"/>
        </w:rPr>
        <w:t>pre-teaching interval</w:t>
      </w:r>
      <w:r w:rsidR="00707EFD" w:rsidRPr="001B1D3B">
        <w:rPr>
          <w:rFonts w:ascii="Times New Roman" w:eastAsia="Times New Roman" w:hAnsi="Times New Roman" w:cs="Times New Roman"/>
          <w:color w:val="000000"/>
          <w:sz w:val="24"/>
          <w:szCs w:val="24"/>
          <w:lang w:val="en-US" w:eastAsia="de-DE"/>
        </w:rPr>
        <w:t xml:space="preserve">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w:t>
      </w:r>
      <w:r w:rsidR="00683D86" w:rsidRPr="009F160B">
        <w:rPr>
          <w:rFonts w:ascii="Times New Roman" w:eastAsia="Times New Roman" w:hAnsi="Times New Roman" w:cs="Times New Roman"/>
          <w:i/>
          <w:iCs/>
          <w:color w:val="000000"/>
          <w:sz w:val="24"/>
          <w:szCs w:val="24"/>
          <w:lang w:val="en-US" w:eastAsia="de-DE"/>
        </w:rPr>
        <w:t>interview interval</w:t>
      </w:r>
      <w:r w:rsidR="00683D86" w:rsidRPr="001B1D3B">
        <w:rPr>
          <w:rFonts w:ascii="Times New Roman" w:eastAsia="Times New Roman" w:hAnsi="Times New Roman" w:cs="Times New Roman"/>
          <w:color w:val="000000"/>
          <w:sz w:val="24"/>
          <w:szCs w:val="24"/>
          <w:lang w:val="en-US" w:eastAsia="de-DE"/>
        </w:rPr>
        <w:t xml:space="preserve">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9F160B">
        <w:rPr>
          <w:rFonts w:ascii="Times New Roman" w:eastAsia="Times New Roman" w:hAnsi="Times New Roman" w:cs="Times New Roman"/>
          <w:color w:val="000000"/>
          <w:sz w:val="24"/>
          <w:szCs w:val="24"/>
          <w:highlight w:val="yellow"/>
          <w:lang w:val="en-US" w:eastAsia="de-DE"/>
        </w:rPr>
        <w:t xml:space="preserve">mean </w:t>
      </w:r>
      <w:r w:rsidR="00707EFD" w:rsidRPr="009F160B">
        <w:rPr>
          <w:rFonts w:ascii="Times New Roman" w:eastAsia="Times New Roman" w:hAnsi="Times New Roman" w:cs="Times New Roman"/>
          <w:color w:val="000000"/>
          <w:sz w:val="24"/>
          <w:szCs w:val="24"/>
          <w:highlight w:val="yellow"/>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C7E3236"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w:t>
      </w:r>
      <w:r w:rsidR="00714898" w:rsidRPr="009F160B">
        <w:rPr>
          <w:rFonts w:ascii="Times New Roman" w:eastAsia="Times New Roman" w:hAnsi="Times New Roman" w:cs="Times New Roman"/>
          <w:color w:val="000000"/>
          <w:sz w:val="24"/>
          <w:szCs w:val="24"/>
          <w:highlight w:val="yellow"/>
          <w:lang w:val="en-US" w:eastAsia="de-DE"/>
        </w:rPr>
        <w:t>HR levels (i.e., standardized mean HR</w:t>
      </w:r>
      <w:r w:rsidR="00714898">
        <w:rPr>
          <w:rFonts w:ascii="Times New Roman" w:eastAsia="Times New Roman" w:hAnsi="Times New Roman" w:cs="Times New Roman"/>
          <w:color w:val="000000"/>
          <w:sz w:val="24"/>
          <w:szCs w:val="24"/>
          <w:lang w:val="en-US" w:eastAsia="de-DE"/>
        </w:rPr>
        <w:t xml:space="preserve">)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w:t>
      </w:r>
      <w:r w:rsidR="00D11F2F">
        <w:rPr>
          <w:rFonts w:ascii="Times New Roman" w:eastAsia="Times New Roman" w:hAnsi="Times New Roman" w:cs="Times New Roman"/>
          <w:color w:val="000000"/>
          <w:sz w:val="24"/>
          <w:szCs w:val="24"/>
          <w:lang w:val="en-US" w:eastAsia="de-DE"/>
        </w:rPr>
        <w:t xml:space="preserve">testing </w:t>
      </w:r>
      <w:r w:rsidR="00714898">
        <w:rPr>
          <w:rFonts w:ascii="Times New Roman" w:eastAsia="Times New Roman" w:hAnsi="Times New Roman" w:cs="Times New Roman"/>
          <w:color w:val="000000"/>
          <w:sz w:val="24"/>
          <w:szCs w:val="24"/>
          <w:lang w:val="en-US" w:eastAsia="de-DE"/>
        </w:rPr>
        <w:t>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sidRPr="009F160B">
        <w:rPr>
          <w:rFonts w:ascii="Times New Roman" w:eastAsia="Times New Roman" w:hAnsi="Times New Roman" w:cs="Times New Roman"/>
          <w:color w:val="000000"/>
          <w:sz w:val="24"/>
          <w:szCs w:val="24"/>
          <w:highlight w:val="yellow"/>
          <w:lang w:val="en-US" w:eastAsia="de-DE"/>
        </w:rPr>
        <w:t xml:space="preserve">standardized </w:t>
      </w:r>
      <w:r w:rsidR="00D44633" w:rsidRPr="009F160B">
        <w:rPr>
          <w:rFonts w:ascii="Times New Roman" w:eastAsia="Times New Roman" w:hAnsi="Times New Roman" w:cs="Times New Roman"/>
          <w:color w:val="000000"/>
          <w:sz w:val="24"/>
          <w:szCs w:val="24"/>
          <w:highlight w:val="yellow"/>
          <w:lang w:val="en-US" w:eastAsia="de-DE"/>
        </w:rPr>
        <w:t>mean HR</w:t>
      </w:r>
      <w:r w:rsidR="00D44633" w:rsidRPr="00CF700B">
        <w:rPr>
          <w:rFonts w:ascii="Times New Roman" w:eastAsia="Times New Roman" w:hAnsi="Times New Roman" w:cs="Times New Roman"/>
          <w:color w:val="000000"/>
          <w:sz w:val="24"/>
          <w:szCs w:val="24"/>
          <w:lang w:val="en-US" w:eastAsia="de-DE"/>
        </w:rPr>
        <w:t xml:space="preserve">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9F160B">
        <w:rPr>
          <w:rFonts w:ascii="Times New Roman" w:eastAsia="Times New Roman" w:hAnsi="Times New Roman" w:cs="Times New Roman"/>
          <w:i/>
          <w:iCs/>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in the opposite direction </w:t>
      </w:r>
      <w:r w:rsidR="00221EAD">
        <w:rPr>
          <w:rFonts w:ascii="Times New Roman" w:eastAsia="Times New Roman" w:hAnsi="Times New Roman" w:cs="Times New Roman"/>
          <w:color w:val="000000"/>
          <w:sz w:val="24"/>
          <w:szCs w:val="24"/>
          <w:lang w:val="en-US" w:eastAsia="de-DE"/>
        </w:rPr>
        <w:t xml:space="preserve">as </w:t>
      </w:r>
      <w:r w:rsidR="003B53A0">
        <w:rPr>
          <w:rFonts w:ascii="Times New Roman" w:eastAsia="Times New Roman" w:hAnsi="Times New Roman" w:cs="Times New Roman"/>
          <w:color w:val="000000"/>
          <w:sz w:val="24"/>
          <w:szCs w:val="24"/>
          <w:lang w:val="en-US" w:eastAsia="de-DE"/>
        </w:rPr>
        <w:t>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28C95436" w:rsidR="00A97EB7" w:rsidRDefault="009D2CF7"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A</w:t>
      </w:r>
      <w:r w:rsidRPr="005923DE">
        <w:rPr>
          <w:rFonts w:ascii="Times New Roman" w:eastAsia="Times New Roman" w:hAnsi="Times New Roman" w:cs="Times New Roman"/>
          <w:color w:val="000000"/>
          <w:sz w:val="24"/>
          <w:szCs w:val="24"/>
          <w:lang w:val="en-US" w:eastAsia="de-DE"/>
        </w:rPr>
        <w:t xml:space="preserve">dding </w:t>
      </w:r>
      <w:r>
        <w:rPr>
          <w:rFonts w:ascii="Times New Roman" w:eastAsia="Times New Roman" w:hAnsi="Times New Roman" w:cs="Times New Roman"/>
          <w:color w:val="000000"/>
          <w:sz w:val="24"/>
          <w:szCs w:val="24"/>
          <w:lang w:val="en-US" w:eastAsia="de-DE"/>
        </w:rPr>
        <w:t>n</w:t>
      </w:r>
      <w:r w:rsidR="003B53A0">
        <w:rPr>
          <w:rFonts w:ascii="Times New Roman" w:eastAsia="Times New Roman" w:hAnsi="Times New Roman" w:cs="Times New Roman"/>
          <w:color w:val="000000"/>
          <w:sz w:val="24"/>
          <w:szCs w:val="24"/>
          <w:lang w:val="en-US" w:eastAsia="de-DE"/>
        </w:rPr>
        <w:t xml:space="preserve">either </w:t>
      </w:r>
      <w:r w:rsidR="00D44633" w:rsidRPr="005923DE">
        <w:rPr>
          <w:rFonts w:ascii="Times New Roman" w:eastAsia="Times New Roman" w:hAnsi="Times New Roman" w:cs="Times New Roman"/>
          <w:color w:val="000000"/>
          <w:sz w:val="24"/>
          <w:szCs w:val="24"/>
          <w:lang w:val="en-US" w:eastAsia="de-DE"/>
        </w:rPr>
        <w:t>disruption appraisal (**Hypothesis 2b**)</w:t>
      </w:r>
      <w:r w:rsidR="00D44633">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nor </w:t>
      </w:r>
      <w:r w:rsidR="00723DE8" w:rsidRPr="00884C3E">
        <w:rPr>
          <w:rFonts w:ascii="Times New Roman" w:eastAsia="Times New Roman" w:hAnsi="Times New Roman" w:cs="Times New Roman"/>
          <w:color w:val="000000"/>
          <w:sz w:val="24"/>
          <w:szCs w:val="24"/>
          <w:lang w:val="en-US" w:eastAsia="de-DE"/>
        </w:rPr>
        <w:t>confidence appraisal (**Hypothesis 2c**)</w:t>
      </w:r>
      <w:r w:rsidR="00A97EB7">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while controlling for the shared variance with teaching experience</w:t>
      </w:r>
      <w:r w:rsidRPr="005923DE">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F160B">
        <w:rPr>
          <w:rFonts w:ascii="Times New Roman" w:eastAsia="Times New Roman" w:hAnsi="Times New Roman" w:cs="Times New Roman"/>
          <w:i/>
          <w:iCs/>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44ED1A89"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34267F">
        <w:rPr>
          <w:rFonts w:ascii="Times New Roman" w:eastAsia="Times New Roman" w:hAnsi="Times New Roman" w:cs="Times New Roman"/>
          <w:i/>
          <w:iCs/>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4817BA"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34267F">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34267F">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Pre-Teaching</w:t>
            </w:r>
            <w:r w:rsidR="008A622C">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sz w:val="24"/>
                <w:szCs w:val="24"/>
                <w:lang w:eastAsia="de-DE"/>
              </w:rPr>
              <w:t>Interval</w:t>
            </w:r>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34267F">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34267F">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Interval</w:t>
            </w:r>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34267F">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34267F">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Interval</w:t>
            </w:r>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34267F">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34267F">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Interval</w:t>
            </w:r>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34267F">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34267F">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Interval</w:t>
            </w:r>
          </w:p>
        </w:tc>
      </w:tr>
      <w:tr w:rsidR="009C16B5" w:rsidRPr="004817BA"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C6B5C54" w:rsidR="009C16B5" w:rsidRPr="004817BA" w:rsidRDefault="009C16B5" w:rsidP="00E816D2">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T</w:t>
            </w:r>
            <w:r w:rsidR="0034267F">
              <w:rPr>
                <w:rFonts w:ascii="Times New Roman" w:eastAsia="Times New Roman" w:hAnsi="Times New Roman" w:cs="Times New Roman"/>
                <w:color w:val="000000"/>
                <w:sz w:val="24"/>
                <w:szCs w:val="24"/>
                <w:lang w:eastAsia="de-DE"/>
              </w:rPr>
              <w:t>eaching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4817BA" w:rsidRDefault="0034267F" w:rsidP="00E816D2">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7"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4817BA" w:rsidRDefault="009C16B5" w:rsidP="00E816D2">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C</w:t>
            </w:r>
            <w:r w:rsidR="0034267F">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CF700B" w:rsidRDefault="009C16B5" w:rsidP="0034267F">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0C019CF5" w:rsidR="00D44633" w:rsidRPr="00A24C8C" w:rsidRDefault="009D2CF7"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Standardized</w:t>
      </w:r>
      <w:r w:rsidR="00D44633" w:rsidRPr="00CF700B">
        <w:rPr>
          <w:rFonts w:ascii="Times New Roman" w:eastAsia="Times New Roman" w:hAnsi="Times New Roman" w:cs="Times New Roman"/>
          <w:i/>
          <w:iCs/>
          <w:color w:val="000000"/>
          <w:sz w:val="24"/>
          <w:szCs w:val="24"/>
          <w:lang w:val="en-US" w:eastAsia="de-DE"/>
        </w:rPr>
        <w:t xml:space="preserve"> </w:t>
      </w:r>
      <w:r w:rsidR="006B49B4">
        <w:rPr>
          <w:rFonts w:ascii="Times New Roman" w:eastAsia="Times New Roman" w:hAnsi="Times New Roman" w:cs="Times New Roman"/>
          <w:i/>
          <w:iCs/>
          <w:color w:val="000000"/>
          <w:sz w:val="24"/>
          <w:szCs w:val="24"/>
          <w:lang w:val="en-US" w:eastAsia="de-DE"/>
        </w:rPr>
        <w:t>r</w:t>
      </w:r>
      <w:r w:rsidR="00D44633" w:rsidRPr="00CF700B">
        <w:rPr>
          <w:rFonts w:ascii="Times New Roman" w:eastAsia="Times New Roman" w:hAnsi="Times New Roman" w:cs="Times New Roman"/>
          <w:i/>
          <w:iCs/>
          <w:color w:val="000000"/>
          <w:sz w:val="24"/>
          <w:szCs w:val="24"/>
          <w:lang w:val="en-US" w:eastAsia="de-DE"/>
        </w:rPr>
        <w:t>egression</w:t>
      </w:r>
      <w:r>
        <w:rPr>
          <w:rFonts w:ascii="Times New Roman" w:eastAsia="Times New Roman" w:hAnsi="Times New Roman" w:cs="Times New Roman"/>
          <w:i/>
          <w:iCs/>
          <w:color w:val="000000"/>
          <w:sz w:val="24"/>
          <w:szCs w:val="24"/>
          <w:lang w:val="en-US" w:eastAsia="de-DE"/>
        </w:rPr>
        <w:t xml:space="preserve"> coefficients</w:t>
      </w:r>
      <w:r w:rsidR="00D44633" w:rsidRPr="00CF700B">
        <w:rPr>
          <w:rFonts w:ascii="Times New Roman" w:eastAsia="Times New Roman" w:hAnsi="Times New Roman" w:cs="Times New Roman"/>
          <w:i/>
          <w:iCs/>
          <w:color w:val="000000"/>
          <w:sz w:val="24"/>
          <w:szCs w:val="24"/>
          <w:lang w:val="en-US" w:eastAsia="de-DE"/>
        </w:rPr>
        <w:t xml:space="preserve"> </w:t>
      </w:r>
      <w:r w:rsidR="00D44633">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00D44633"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00D44633"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sidR="00D44633">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sidR="00D44633">
        <w:rPr>
          <w:rFonts w:ascii="Times New Roman" w:eastAsia="Times New Roman" w:hAnsi="Times New Roman" w:cs="Times New Roman"/>
          <w:i/>
          <w:iCs/>
          <w:color w:val="000000"/>
          <w:sz w:val="24"/>
          <w:szCs w:val="24"/>
          <w:lang w:val="en-US" w:eastAsia="de-DE"/>
        </w:rPr>
        <w:t>ate</w:t>
      </w:r>
      <w:r w:rsidR="00D44633" w:rsidRPr="00652F54">
        <w:rPr>
          <w:rFonts w:ascii="Times New Roman" w:eastAsia="Times New Roman" w:hAnsi="Times New Roman" w:cs="Times New Roman"/>
          <w:i/>
          <w:iCs/>
          <w:color w:val="000000"/>
          <w:sz w:val="24"/>
          <w:szCs w:val="24"/>
          <w:lang w:val="en-US" w:eastAsia="de-DE"/>
        </w:rPr>
        <w:t xml:space="preserve"> </w:t>
      </w:r>
      <w:r w:rsidR="00D44633">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sidR="00D44633">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sidR="00D44633">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sidR="00D44633">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sidR="00D44633">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sidR="00D44633">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sidR="00D44633">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sidR="00D44633">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sidR="00D44633">
        <w:rPr>
          <w:rFonts w:ascii="Times New Roman" w:eastAsia="Times New Roman" w:hAnsi="Times New Roman" w:cs="Times New Roman"/>
          <w:i/>
          <w:iCs/>
          <w:color w:val="000000"/>
          <w:sz w:val="24"/>
          <w:szCs w:val="24"/>
          <w:lang w:val="en-US" w:eastAsia="de-DE"/>
        </w:rPr>
        <w:t xml:space="preserve">ppraisal </w:t>
      </w:r>
      <w:r w:rsidR="00D44633" w:rsidRPr="00CF700B">
        <w:rPr>
          <w:rFonts w:ascii="Times New Roman" w:eastAsia="Times New Roman" w:hAnsi="Times New Roman" w:cs="Times New Roman"/>
          <w:i/>
          <w:iCs/>
          <w:color w:val="000000"/>
          <w:sz w:val="24"/>
          <w:szCs w:val="24"/>
          <w:lang w:val="en-US" w:eastAsia="de-DE"/>
        </w:rPr>
        <w:t xml:space="preserve">for </w:t>
      </w:r>
      <w:r w:rsidR="00D44633">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sidR="00D44633">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DD23FB"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 HR</w:t>
            </w:r>
          </w:p>
        </w:tc>
        <w:tc>
          <w:tcPr>
            <w:tcW w:w="1560" w:type="dxa"/>
            <w:gridSpan w:val="2"/>
          </w:tcPr>
          <w:p w14:paraId="51026AFC" w14:textId="373D3AC1"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r w:rsidR="0010482D">
              <w:rPr>
                <w:rFonts w:ascii="Times New Roman" w:eastAsia="Times New Roman" w:hAnsi="Times New Roman" w:cs="Times New Roman"/>
                <w:sz w:val="20"/>
                <w:szCs w:val="20"/>
                <w:lang w:eastAsia="de-DE"/>
              </w:rPr>
              <w:t>s</w:t>
            </w:r>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 HR</w:t>
            </w:r>
          </w:p>
        </w:tc>
        <w:tc>
          <w:tcPr>
            <w:tcW w:w="1559" w:type="dxa"/>
            <w:gridSpan w:val="3"/>
          </w:tcPr>
          <w:p w14:paraId="7A60FA36" w14:textId="34EF0D90"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r w:rsidR="00E816D2">
              <w:rPr>
                <w:rFonts w:ascii="Times New Roman" w:eastAsia="Times New Roman" w:hAnsi="Times New Roman" w:cs="Times New Roman"/>
                <w:sz w:val="20"/>
                <w:szCs w:val="20"/>
                <w:lang w:eastAsia="de-DE"/>
              </w:rPr>
              <w:t>s</w:t>
            </w:r>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 HR</w:t>
            </w:r>
          </w:p>
        </w:tc>
        <w:tc>
          <w:tcPr>
            <w:tcW w:w="1489" w:type="dxa"/>
            <w:gridSpan w:val="3"/>
          </w:tcPr>
          <w:p w14:paraId="4432FA49" w14:textId="51E82DBF"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r w:rsidR="00E816D2">
              <w:rPr>
                <w:rFonts w:ascii="Times New Roman" w:eastAsia="Times New Roman" w:hAnsi="Times New Roman" w:cs="Times New Roman"/>
                <w:sz w:val="20"/>
                <w:szCs w:val="20"/>
                <w:lang w:eastAsia="de-DE"/>
              </w:rPr>
              <w:t>s</w:t>
            </w:r>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 HR</w:t>
            </w:r>
          </w:p>
        </w:tc>
        <w:tc>
          <w:tcPr>
            <w:tcW w:w="1559" w:type="dxa"/>
            <w:gridSpan w:val="2"/>
          </w:tcPr>
          <w:p w14:paraId="2F30C8A6" w14:textId="532FC975"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r w:rsidR="00E816D2">
              <w:rPr>
                <w:rFonts w:ascii="Times New Roman" w:eastAsia="Times New Roman" w:hAnsi="Times New Roman" w:cs="Times New Roman"/>
                <w:sz w:val="20"/>
                <w:szCs w:val="20"/>
                <w:lang w:eastAsia="de-DE"/>
              </w:rPr>
              <w:t>s</w:t>
            </w:r>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Teaching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Post-teaching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Interview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End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F64B4EC" w14:textId="6BEB799C"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A41D9C0" w14:textId="77777777" w:rsidR="00BD2840" w:rsidRDefault="00925662" w:rsidP="00B717DE">
      <w:pPr>
        <w:pStyle w:val="StandardWeb"/>
        <w:spacing w:before="240" w:beforeAutospacing="0" w:after="240" w:afterAutospacing="0" w:line="360" w:lineRule="auto"/>
        <w:jc w:val="both"/>
        <w:rPr>
          <w:b/>
          <w:bCs/>
          <w:color w:val="000000"/>
          <w:lang w:val="en-US"/>
        </w:rPr>
      </w:pPr>
      <w:r w:rsidRPr="002361B6">
        <w:rPr>
          <w:b/>
          <w:bCs/>
          <w:color w:val="000000"/>
          <w:lang w:val="en-US"/>
        </w:rPr>
        <w:t xml:space="preserve">## </w:t>
      </w:r>
      <w:r w:rsidR="008564F3">
        <w:rPr>
          <w:b/>
          <w:bCs/>
          <w:color w:val="000000"/>
          <w:lang w:val="en-US"/>
        </w:rPr>
        <w:t>Summary of key findings</w:t>
      </w:r>
    </w:p>
    <w:p w14:paraId="7836E891" w14:textId="3EF23E60"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w:t>
      </w:r>
      <w:r w:rsidR="004D4D2E" w:rsidRPr="00C874D5">
        <w:rPr>
          <w:lang w:val="en-US"/>
        </w:rPr>
        <w:t xml:space="preserve"> teachers</w:t>
      </w:r>
      <w:r w:rsidR="004D4D2E">
        <w:rPr>
          <w:lang w:val="en-US"/>
        </w:rPr>
        <w:t xml:space="preserve">’ </w:t>
      </w:r>
      <w:r w:rsidR="004D4D2E" w:rsidRPr="00C874D5">
        <w:rPr>
          <w:lang w:val="en-US"/>
        </w:rPr>
        <w:t>stress responses before, during, and after teaching sessions</w:t>
      </w:r>
      <w:r w:rsidR="004D4D2E">
        <w:rPr>
          <w:lang w:val="en-US"/>
        </w:rPr>
        <w:t xml:space="preserve"> as an </w:t>
      </w:r>
      <w:r w:rsidRPr="00C874D5">
        <w:rPr>
          <w:lang w:val="en-US"/>
        </w:rPr>
        <w:t>effect of stressors, such as classroom disruptions</w:t>
      </w:r>
      <w:r w:rsidR="004D4D2E">
        <w:rPr>
          <w:lang w:val="en-US"/>
        </w:rPr>
        <w:t>.</w:t>
      </w:r>
      <w:r w:rsidRPr="00C874D5">
        <w:rPr>
          <w:lang w:val="en-US"/>
        </w:rPr>
        <w:t xml:space="preserve"> </w:t>
      </w:r>
      <w:r w:rsidR="000A0A29">
        <w:rPr>
          <w:color w:val="000000"/>
          <w:lang w:val="en-US"/>
        </w:rPr>
        <w:t>W</w:t>
      </w:r>
      <w:r>
        <w:rPr>
          <w:color w:val="000000"/>
          <w:lang w:val="en-US"/>
        </w:rPr>
        <w:t xml:space="preserve">e </w:t>
      </w:r>
      <w:r w:rsidR="000A0A29">
        <w:rPr>
          <w:color w:val="000000"/>
          <w:lang w:val="en-US"/>
        </w:rPr>
        <w:t xml:space="preserve">assessed </w:t>
      </w:r>
      <w:r>
        <w:rPr>
          <w:color w:val="000000"/>
          <w:lang w:val="en-US"/>
        </w:rPr>
        <w:t xml:space="preserve">teachers’ HR </w:t>
      </w:r>
      <w:r w:rsidR="000A0A29">
        <w:rPr>
          <w:color w:val="000000"/>
          <w:lang w:val="en-US"/>
        </w:rPr>
        <w:t xml:space="preserve">using a Fitbit® fitness tracker </w:t>
      </w:r>
      <w:r>
        <w:rPr>
          <w:color w:val="000000"/>
          <w:lang w:val="en-US"/>
        </w:rPr>
        <w:t xml:space="preserve">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 xml:space="preserve">whether variance in HR measures </w:t>
      </w:r>
      <w:r w:rsidR="000A0A29">
        <w:rPr>
          <w:color w:val="000000"/>
          <w:lang w:val="en-US"/>
        </w:rPr>
        <w:t>could</w:t>
      </w:r>
      <w:r w:rsidR="000A0A29" w:rsidRPr="00653A73">
        <w:rPr>
          <w:color w:val="000000"/>
          <w:lang w:val="en-US"/>
        </w:rPr>
        <w:t xml:space="preserve"> </w:t>
      </w:r>
      <w:r w:rsidRPr="00653A73">
        <w:rPr>
          <w:color w:val="000000"/>
          <w:lang w:val="en-US"/>
        </w:rPr>
        <w:t>be explained by teachers’ teaching experience and self-reported</w:t>
      </w:r>
      <w:r>
        <w:rPr>
          <w:color w:val="000000"/>
          <w:lang w:val="en-US"/>
        </w:rPr>
        <w:t xml:space="preserve"> </w:t>
      </w:r>
      <w:r w:rsidRPr="00653A73">
        <w:rPr>
          <w:color w:val="000000"/>
          <w:lang w:val="en-US"/>
        </w:rPr>
        <w:t>appraisal</w:t>
      </w:r>
      <w:r w:rsidR="004D4D2E">
        <w:rPr>
          <w:color w:val="000000"/>
          <w:lang w:val="en-US"/>
        </w:rPr>
        <w:t>s</w:t>
      </w:r>
      <w:r w:rsidRPr="00653A73">
        <w:rPr>
          <w:color w:val="000000"/>
          <w:lang w:val="en-US"/>
        </w:rPr>
        <w:t xml:space="preserve">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12FC4B31" w14:textId="0C408DC7" w:rsidR="00BD2840" w:rsidRDefault="000A0A29" w:rsidP="00B717DE">
      <w:pPr>
        <w:pStyle w:val="StandardWeb"/>
        <w:spacing w:before="240" w:beforeAutospacing="0" w:after="240" w:afterAutospacing="0" w:line="360" w:lineRule="auto"/>
        <w:jc w:val="both"/>
        <w:rPr>
          <w:color w:val="000000"/>
          <w:lang w:val="en-US"/>
        </w:rPr>
      </w:pPr>
      <w:r>
        <w:rPr>
          <w:lang w:val="en-US"/>
        </w:rPr>
        <w:t>A</w:t>
      </w:r>
      <w:r w:rsidR="00F702A3">
        <w:rPr>
          <w:lang w:val="en-US"/>
        </w:rPr>
        <w:t xml:space="preserve">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increased before</w:t>
      </w:r>
      <w:r w:rsidR="00B2677C">
        <w:rPr>
          <w:color w:val="000000"/>
          <w:lang w:val="en-US"/>
        </w:rPr>
        <w:t xml:space="preserve">, peaked during, </w:t>
      </w:r>
      <w:r w:rsidR="00B2677C" w:rsidRPr="00A7542D">
        <w:rPr>
          <w:color w:val="000000"/>
          <w:lang w:val="en-US"/>
        </w:rPr>
        <w:t>and progressively decreased</w:t>
      </w:r>
      <w:r w:rsidR="00B2677C">
        <w:rPr>
          <w:color w:val="000000"/>
          <w:lang w:val="en-US"/>
        </w:rPr>
        <w:t xml:space="preserve"> after </w:t>
      </w:r>
      <w:r w:rsidRPr="00A7542D">
        <w:rPr>
          <w:color w:val="000000"/>
          <w:lang w:val="en-US"/>
        </w:rPr>
        <w:t xml:space="preserve">the </w:t>
      </w:r>
      <w:r>
        <w:rPr>
          <w:color w:val="000000"/>
          <w:lang w:val="en-US"/>
        </w:rPr>
        <w:t>micro-teaching unit</w:t>
      </w:r>
      <w:r w:rsidR="00B2677C">
        <w:rPr>
          <w:color w:val="000000"/>
          <w:lang w:val="en-US"/>
        </w:rPr>
        <w:t xml:space="preserve">. </w:t>
      </w:r>
      <w:r w:rsidR="004024DC">
        <w:rPr>
          <w:color w:val="000000"/>
          <w:lang w:val="en-US"/>
        </w:rPr>
        <w:t xml:space="preserve">Second, </w:t>
      </w:r>
      <w:r w:rsidR="00B05F8E">
        <w:rPr>
          <w:color w:val="000000"/>
          <w:lang w:val="en-US"/>
        </w:rPr>
        <w:t xml:space="preserve">contrary to our expectations, </w:t>
      </w:r>
      <w:r w:rsidR="001B26BE">
        <w:rPr>
          <w:color w:val="000000"/>
          <w:lang w:val="en-US"/>
        </w:rPr>
        <w:t xml:space="preserve">differences in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w:t>
      </w:r>
      <w:r w:rsidR="00E425CA">
        <w:rPr>
          <w:color w:val="000000"/>
          <w:lang w:val="en-US"/>
        </w:rPr>
        <w:t>systematically explained</w:t>
      </w:r>
      <w:r w:rsidR="00E425CA" w:rsidRPr="00952BCE">
        <w:rPr>
          <w:color w:val="000000"/>
          <w:lang w:val="en-US"/>
        </w:rPr>
        <w:t xml:space="preserve"> </w:t>
      </w:r>
      <w:r w:rsidR="00D5681B" w:rsidRPr="00952BCE">
        <w:rPr>
          <w:color w:val="000000"/>
          <w:lang w:val="en-US"/>
        </w:rPr>
        <w:t xml:space="preserve">by teaching experience or subjective </w:t>
      </w:r>
      <w:r w:rsidR="00D5681B">
        <w:rPr>
          <w:color w:val="000000"/>
          <w:lang w:val="en-US"/>
        </w:rPr>
        <w:t xml:space="preserve">appraisals </w:t>
      </w:r>
      <w:r w:rsidR="00E425CA">
        <w:rPr>
          <w:color w:val="000000"/>
          <w:lang w:val="en-US"/>
        </w:rPr>
        <w:t>of the disruption</w:t>
      </w:r>
      <w:r w:rsidR="004E0712">
        <w:rPr>
          <w:color w:val="000000"/>
          <w:lang w:val="en-US"/>
        </w:rPr>
        <w:t>s.</w:t>
      </w:r>
      <w:r w:rsidR="009236E0">
        <w:rPr>
          <w:color w:val="000000"/>
          <w:lang w:val="en-US"/>
        </w:rPr>
        <w:t xml:space="preserve"> </w:t>
      </w:r>
    </w:p>
    <w:p w14:paraId="024BE137" w14:textId="77777777" w:rsidR="00142DE6" w:rsidRDefault="00142DE6" w:rsidP="00B717DE">
      <w:pPr>
        <w:pStyle w:val="StandardWeb"/>
        <w:spacing w:before="240" w:beforeAutospacing="0" w:after="240" w:afterAutospacing="0" w:line="360" w:lineRule="auto"/>
        <w:jc w:val="both"/>
        <w:rPr>
          <w:color w:val="000000"/>
          <w:lang w:val="en-US"/>
        </w:rPr>
      </w:pPr>
    </w:p>
    <w:p w14:paraId="64252028" w14:textId="2938C78B"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655285">
        <w:rPr>
          <w:b/>
          <w:bCs/>
          <w:color w:val="000000"/>
          <w:lang w:val="en-US"/>
        </w:rPr>
        <w:t>Findings from m</w:t>
      </w:r>
      <w:r w:rsidRPr="007D3542">
        <w:rPr>
          <w:b/>
          <w:bCs/>
          <w:color w:val="000000"/>
          <w:lang w:val="en-US"/>
        </w:rPr>
        <w:t xml:space="preserve">apping </w:t>
      </w:r>
      <w:r>
        <w:rPr>
          <w:b/>
          <w:bCs/>
          <w:color w:val="000000"/>
          <w:lang w:val="en-US"/>
        </w:rPr>
        <w:t xml:space="preserve">teachers’ </w:t>
      </w:r>
      <w:r w:rsidRPr="007D3542">
        <w:rPr>
          <w:b/>
          <w:bCs/>
          <w:color w:val="000000"/>
          <w:lang w:val="en-US"/>
        </w:rPr>
        <w:t xml:space="preserve">HR </w:t>
      </w:r>
      <w:r w:rsidR="00655285">
        <w:rPr>
          <w:b/>
          <w:bCs/>
          <w:color w:val="000000"/>
          <w:lang w:val="en-US"/>
        </w:rPr>
        <w:t>o</w:t>
      </w:r>
      <w:r w:rsidRPr="007D3542">
        <w:rPr>
          <w:b/>
          <w:bCs/>
          <w:color w:val="000000"/>
          <w:lang w:val="en-US"/>
        </w:rPr>
        <w:t xml:space="preserve">ver </w:t>
      </w:r>
      <w:r w:rsidR="00655285">
        <w:rPr>
          <w:b/>
          <w:bCs/>
          <w:color w:val="000000"/>
          <w:lang w:val="en-US"/>
        </w:rPr>
        <w:t>s</w:t>
      </w:r>
      <w:r w:rsidRPr="007D3542">
        <w:rPr>
          <w:b/>
          <w:bCs/>
          <w:color w:val="000000"/>
          <w:lang w:val="en-US"/>
        </w:rPr>
        <w:t xml:space="preserve">tudy </w:t>
      </w:r>
      <w:r w:rsidR="00655285">
        <w:rPr>
          <w:b/>
          <w:bCs/>
          <w:color w:val="000000"/>
          <w:lang w:val="en-US"/>
        </w:rPr>
        <w:t>p</w:t>
      </w:r>
      <w:r w:rsidRPr="007D3542">
        <w:rPr>
          <w:b/>
          <w:bCs/>
          <w:color w:val="000000"/>
          <w:lang w:val="en-US"/>
        </w:rPr>
        <w:t>hases</w:t>
      </w:r>
    </w:p>
    <w:p w14:paraId="0B421CDC" w14:textId="29DA6795"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w:t>
      </w:r>
      <w:r w:rsidR="003C6544">
        <w:rPr>
          <w:lang w:val="en-US"/>
        </w:rPr>
        <w:t xml:space="preserve">, </w:t>
      </w:r>
      <w:r w:rsidR="00722ED1">
        <w:rPr>
          <w:lang w:val="en-US"/>
        </w:rPr>
        <w:t>t</w:t>
      </w:r>
      <w:r w:rsidR="00722ED1" w:rsidRPr="002157F3">
        <w:rPr>
          <w:lang w:val="en-US"/>
        </w:rPr>
        <w:t>eachers</w:t>
      </w:r>
      <w:r w:rsidR="00722ED1">
        <w:rPr>
          <w:lang w:val="en-US"/>
        </w:rPr>
        <w:t>’</w:t>
      </w:r>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r w:rsidR="0081544E">
        <w:rPr>
          <w:lang w:val="en-US"/>
        </w:rPr>
        <w:t>,</w:t>
      </w:r>
      <w:r w:rsidR="003C6544">
        <w:rPr>
          <w:lang w:val="en-US"/>
        </w:rPr>
        <w:t xml:space="preserve"> </w:t>
      </w:r>
      <w:r w:rsidR="0081544E">
        <w:rPr>
          <w:lang w:val="en-US"/>
        </w:rPr>
        <w:t>and</w:t>
      </w:r>
      <w:r w:rsidR="0081544E" w:rsidRPr="002157F3">
        <w:rPr>
          <w:lang w:val="en-US"/>
        </w:rPr>
        <w:t xml:space="preserve"> </w:t>
      </w:r>
      <w:r w:rsidR="003C6544" w:rsidRPr="002157F3">
        <w:rPr>
          <w:lang w:val="en-US"/>
        </w:rPr>
        <w:t>subsequently decline</w:t>
      </w:r>
      <w:r w:rsidR="000A351C">
        <w:rPr>
          <w:lang w:val="en-US"/>
        </w:rPr>
        <w:t>d</w:t>
      </w:r>
      <w:r w:rsidR="003C6544" w:rsidRPr="002157F3">
        <w:rPr>
          <w:lang w:val="en-US"/>
        </w:rPr>
        <w:t xml:space="preserve"> </w:t>
      </w:r>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r w:rsidR="00DB0214" w:rsidRPr="006577D1">
        <w:rPr>
          <w:lang w:val="en-US"/>
        </w:rPr>
        <w:t>This finding corresponds with results from prior studies</w:t>
      </w:r>
      <w:r w:rsidR="00DB0214">
        <w:rPr>
          <w:lang w:val="en-US"/>
        </w:rPr>
        <w:t xml:space="preserve"> that investigated HR trends in teaching-learning situations</w:t>
      </w:r>
      <w:r w:rsidR="004D4D2E">
        <w:rPr>
          <w:lang w:val="en-US"/>
        </w:rPr>
        <w:t>,</w:t>
      </w:r>
      <w:r w:rsidR="00DB0214">
        <w:rPr>
          <w:lang w:val="en-US"/>
        </w:rPr>
        <w:t xml:space="preserve">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lastRenderedPageBreak/>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81544E">
        <w:rPr>
          <w:lang w:val="en-US"/>
        </w:rPr>
        <w:t xml:space="preserve">. We used standardized values for all further analyses to ensure </w:t>
      </w:r>
      <w:r w:rsidR="003F4F52" w:rsidRPr="003F4F52">
        <w:rPr>
          <w:lang w:val="en-US"/>
        </w:rPr>
        <w:t xml:space="preserve">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00288D3B" w14:textId="77777777" w:rsidR="00D61AB9" w:rsidRDefault="00D61AB9" w:rsidP="00B4344E">
      <w:pPr>
        <w:spacing w:before="120" w:after="0" w:line="360" w:lineRule="auto"/>
        <w:rPr>
          <w:rFonts w:ascii="Times New Roman" w:hAnsi="Times New Roman" w:cs="Times New Roman"/>
          <w:color w:val="000000"/>
          <w:lang w:val="en-US"/>
        </w:rPr>
      </w:pPr>
    </w:p>
    <w:p w14:paraId="25AC7CBF" w14:textId="63E9171D"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w:t>
      </w:r>
      <w:r w:rsidR="00655285">
        <w:rPr>
          <w:rFonts w:ascii="Times New Roman" w:hAnsi="Times New Roman" w:cs="Times New Roman"/>
          <w:color w:val="000000"/>
          <w:lang w:val="en-US"/>
        </w:rPr>
        <w:t xml:space="preserve"> </w:t>
      </w:r>
      <w:r w:rsidR="00655285">
        <w:rPr>
          <w:rFonts w:ascii="Times New Roman" w:eastAsia="Times New Roman" w:hAnsi="Times New Roman" w:cs="Times New Roman"/>
          <w:b/>
          <w:bCs/>
          <w:color w:val="000000"/>
          <w:sz w:val="24"/>
          <w:szCs w:val="24"/>
          <w:lang w:val="en-US" w:eastAsia="de-DE"/>
        </w:rPr>
        <w:t xml:space="preserve">Findings from </w:t>
      </w:r>
      <w:r w:rsidR="00942BFF">
        <w:rPr>
          <w:rFonts w:ascii="Times New Roman" w:eastAsia="Times New Roman" w:hAnsi="Times New Roman" w:cs="Times New Roman"/>
          <w:b/>
          <w:bCs/>
          <w:color w:val="000000"/>
          <w:sz w:val="24"/>
          <w:szCs w:val="24"/>
          <w:lang w:val="en-US" w:eastAsia="de-DE"/>
        </w:rPr>
        <w:t xml:space="preserve">the prediction of </w:t>
      </w:r>
      <w:commentRangeStart w:id="43"/>
      <w:r>
        <w:rPr>
          <w:rFonts w:ascii="Times New Roman" w:eastAsia="Times New Roman" w:hAnsi="Times New Roman" w:cs="Times New Roman"/>
          <w:b/>
          <w:bCs/>
          <w:color w:val="000000"/>
          <w:sz w:val="24"/>
          <w:szCs w:val="24"/>
          <w:lang w:val="en-US" w:eastAsia="de-DE"/>
        </w:rPr>
        <w:t>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mean slopes </w:t>
      </w:r>
      <w:commentRangeEnd w:id="43"/>
      <w:r w:rsidR="004D4D2E">
        <w:rPr>
          <w:rStyle w:val="Kommentarzeichen"/>
        </w:rPr>
        <w:commentReference w:id="43"/>
      </w:r>
      <w:r>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 ratings</w:t>
      </w:r>
    </w:p>
    <w:p w14:paraId="498D3A5F" w14:textId="2830F8D9" w:rsidR="00D536F4" w:rsidRDefault="00047157" w:rsidP="00D536F4">
      <w:pPr>
        <w:pStyle w:val="StandardWeb"/>
        <w:spacing w:before="240" w:after="24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w:t>
      </w:r>
      <w:r w:rsidR="00393DD5">
        <w:rPr>
          <w:lang w:val="en-US"/>
        </w:rPr>
        <w:t>skills</w:t>
      </w:r>
      <w:r w:rsidR="006B07CA" w:rsidRPr="00BC714D">
        <w:rPr>
          <w:lang w:val="en-US"/>
        </w:rPr>
        <w:t xml:space="preserve">, and thus </w:t>
      </w:r>
      <w:r w:rsidR="00393DD5">
        <w:rPr>
          <w:lang w:val="en-US"/>
        </w:rPr>
        <w:t>experience less stress when dealing with classroom disruptions</w:t>
      </w:r>
      <w:r w:rsidR="006B07CA" w:rsidRPr="00BC714D">
        <w:rPr>
          <w:lang w:val="en-US"/>
        </w:rPr>
        <w:t xml:space="preserve">. </w:t>
      </w:r>
      <w:r w:rsidR="004D4D2E">
        <w:rPr>
          <w:lang w:val="en-US"/>
        </w:rPr>
        <w:t>Not in line with our hypotheses</w:t>
      </w:r>
      <w:r w:rsidR="00061E0A" w:rsidRPr="00061E0A">
        <w:rPr>
          <w:lang w:val="en-US"/>
        </w:rPr>
        <w:t xml:space="preserve">, we </w:t>
      </w:r>
      <w:r w:rsidR="008E1FBB">
        <w:rPr>
          <w:lang w:val="en-US"/>
        </w:rPr>
        <w:t>found no effects of</w:t>
      </w:r>
      <w:r w:rsidR="002E34F0">
        <w:rPr>
          <w:lang w:val="en-US"/>
        </w:rPr>
        <w:t xml:space="preserve"> </w:t>
      </w:r>
      <w:r w:rsidR="00061E0A" w:rsidRPr="00061E0A">
        <w:rPr>
          <w:lang w:val="en-US"/>
        </w:rPr>
        <w:t xml:space="preserve">teaching experience </w:t>
      </w:r>
      <w:r w:rsidR="006420F9">
        <w:rPr>
          <w:lang w:val="en-US"/>
        </w:rPr>
        <w:t>or</w:t>
      </w:r>
      <w:r w:rsidR="00061E0A" w:rsidRPr="00061E0A">
        <w:rPr>
          <w:lang w:val="en-US"/>
        </w:rPr>
        <w:t xml:space="preserve"> </w:t>
      </w:r>
      <w:r w:rsidR="006420F9">
        <w:rPr>
          <w:lang w:val="en-US"/>
        </w:rPr>
        <w:t xml:space="preserve">subjective </w:t>
      </w:r>
      <w:r w:rsidR="00061E0A" w:rsidRPr="00061E0A">
        <w:rPr>
          <w:lang w:val="en-US"/>
        </w:rPr>
        <w:t>appraisal ratings on the teachers</w:t>
      </w:r>
      <w:r w:rsidR="00D868ED">
        <w:rPr>
          <w:lang w:val="en-US"/>
        </w:rPr>
        <w:t>’ HR</w:t>
      </w:r>
      <w:r w:rsidR="00B50B06">
        <w:rPr>
          <w:lang w:val="en-US"/>
        </w:rPr>
        <w:t xml:space="preserve"> in the investigated intervals. </w:t>
      </w:r>
      <w:r w:rsidR="00C707B2">
        <w:rPr>
          <w:lang w:val="en-US"/>
        </w:rPr>
        <w:t>This finding suggest</w:t>
      </w:r>
      <w:r w:rsidR="00BB33BA">
        <w:rPr>
          <w:lang w:val="en-US"/>
        </w:rPr>
        <w:t>s</w:t>
      </w:r>
      <w:r w:rsidR="00C707B2">
        <w:rPr>
          <w:lang w:val="en-US"/>
        </w:rPr>
        <w:t xml:space="preserve"> </w:t>
      </w:r>
      <w:r w:rsidR="00393DD5">
        <w:rPr>
          <w:lang w:val="en-US"/>
        </w:rPr>
        <w:t>that the more</w:t>
      </w:r>
      <w:r w:rsidR="00BB33BA">
        <w:rPr>
          <w:lang w:val="en-US"/>
        </w:rPr>
        <w:t xml:space="preserve"> </w:t>
      </w:r>
      <w:r w:rsidR="00266648">
        <w:rPr>
          <w:lang w:val="en-US"/>
        </w:rPr>
        <w:t xml:space="preserve">experienced teachers </w:t>
      </w:r>
      <w:r w:rsidR="00393DD5">
        <w:rPr>
          <w:lang w:val="en-US"/>
        </w:rPr>
        <w:t>were</w:t>
      </w:r>
      <w:r w:rsidR="004D4D2E">
        <w:rPr>
          <w:lang w:val="en-US"/>
        </w:rPr>
        <w:t xml:space="preserve"> comparably</w:t>
      </w:r>
      <w:r w:rsidR="00393DD5">
        <w:rPr>
          <w:lang w:val="en-US"/>
        </w:rPr>
        <w:t xml:space="preserve"> </w:t>
      </w:r>
      <w:r w:rsidR="00964A04">
        <w:rPr>
          <w:lang w:val="en-US"/>
        </w:rPr>
        <w:t>stress</w:t>
      </w:r>
      <w:r w:rsidR="00393DD5">
        <w:rPr>
          <w:lang w:val="en-US"/>
        </w:rPr>
        <w:t>ed</w:t>
      </w:r>
      <w:r w:rsidR="00964A04">
        <w:rPr>
          <w:lang w:val="en-US"/>
        </w:rPr>
        <w:t xml:space="preserve"> </w:t>
      </w:r>
      <w:r w:rsidR="00393DD5">
        <w:rPr>
          <w:lang w:val="en-US"/>
        </w:rPr>
        <w:t>by the teaching demands as the less experienced teachers</w:t>
      </w:r>
      <w:r w:rsidR="00753CDB">
        <w:rPr>
          <w:lang w:val="en-US"/>
        </w:rPr>
        <w:t xml:space="preserve">. </w:t>
      </w:r>
      <w:r w:rsidR="00393DD5">
        <w:rPr>
          <w:lang w:val="en-US"/>
        </w:rPr>
        <w:t>At least in the somewhat artificial teaching situation that we create</w:t>
      </w:r>
      <w:r w:rsidR="00A677C6">
        <w:rPr>
          <w:lang w:val="en-US"/>
        </w:rPr>
        <w:t xml:space="preserve">d </w:t>
      </w:r>
      <w:r w:rsidR="00393DD5">
        <w:rPr>
          <w:lang w:val="en-US"/>
        </w:rPr>
        <w:t xml:space="preserve">their </w:t>
      </w:r>
      <w:r w:rsidR="003B25A1">
        <w:rPr>
          <w:lang w:val="en-US"/>
        </w:rPr>
        <w:t xml:space="preserve">teaching experience </w:t>
      </w:r>
      <w:r w:rsidR="008031A8">
        <w:rPr>
          <w:lang w:val="en-US"/>
        </w:rPr>
        <w:t>did not</w:t>
      </w:r>
      <w:r w:rsidR="005F7CF7">
        <w:rPr>
          <w:lang w:val="en-US"/>
        </w:rPr>
        <w:t xml:space="preserve"> </w:t>
      </w:r>
      <w:r w:rsidR="00393DD5">
        <w:rPr>
          <w:lang w:val="en-US"/>
        </w:rPr>
        <w:t xml:space="preserve">provide sufficient </w:t>
      </w:r>
      <w:r w:rsidR="005F7CF7">
        <w:rPr>
          <w:lang w:val="en-US"/>
        </w:rPr>
        <w:t>resources</w:t>
      </w:r>
      <w:r w:rsidR="001348A6">
        <w:rPr>
          <w:lang w:val="en-US"/>
        </w:rPr>
        <w:t xml:space="preserve"> </w:t>
      </w:r>
      <w:r w:rsidR="00393DD5">
        <w:rPr>
          <w:lang w:val="en-US"/>
        </w:rPr>
        <w:t>to effectively</w:t>
      </w:r>
      <w:r w:rsidR="001348A6">
        <w:rPr>
          <w:lang w:val="en-US"/>
        </w:rPr>
        <w:t xml:space="preserve"> prevent stress</w:t>
      </w:r>
      <w:r w:rsidR="005F7CF7">
        <w:rPr>
          <w:lang w:val="en-US"/>
        </w:rPr>
        <w:t>.</w:t>
      </w:r>
      <w:r w:rsidR="00724585">
        <w:rPr>
          <w:lang w:val="en-US"/>
        </w:rPr>
        <w:t xml:space="preserve"> </w:t>
      </w:r>
      <w:r w:rsidR="00AA3586" w:rsidRPr="00AA3586">
        <w:rPr>
          <w:lang w:val="en-US"/>
        </w:rPr>
        <w:t>Consistent with this finding, recent research suggests that interventions to reduce stress and burnout in teachers need to address multiple levels</w:t>
      </w:r>
      <w:r w:rsidR="004034BF">
        <w:rPr>
          <w:lang w:val="en-US"/>
        </w:rPr>
        <w:t xml:space="preserve"> (</w:t>
      </w:r>
      <w:r w:rsidR="00AA3586" w:rsidRPr="00AA3586">
        <w:rPr>
          <w:lang w:val="en-US"/>
        </w:rPr>
        <w:t>individual, individual-organization</w:t>
      </w:r>
      <w:r w:rsidR="004034BF">
        <w:rPr>
          <w:lang w:val="en-US"/>
        </w:rPr>
        <w:t>al</w:t>
      </w:r>
      <w:r w:rsidR="00AA3586" w:rsidRPr="00AA3586">
        <w:rPr>
          <w:lang w:val="en-US"/>
        </w:rPr>
        <w:t>, and organizational</w:t>
      </w:r>
      <w:r w:rsidR="00335AB5">
        <w:rPr>
          <w:lang w:val="en-US"/>
        </w:rPr>
        <w:t xml:space="preserve">; </w:t>
      </w:r>
      <w:r w:rsidR="00C75B58">
        <w:rPr>
          <w:lang w:val="en-US"/>
        </w:rPr>
        <w:t>@</w:t>
      </w:r>
      <w:r w:rsidR="00C75B58" w:rsidRPr="00C75B58">
        <w:rPr>
          <w:lang w:val="en-US"/>
        </w:rPr>
        <w:t>mcintyre2017towards</w:t>
      </w:r>
      <w:r w:rsidR="00335AB5">
        <w:rPr>
          <w:lang w:val="en-US"/>
        </w:rPr>
        <w:t>)</w:t>
      </w:r>
      <w:r w:rsidR="00AA3586" w:rsidRPr="00AA3586">
        <w:rPr>
          <w:lang w:val="en-US"/>
        </w:rPr>
        <w:t xml:space="preserve">. </w:t>
      </w:r>
      <w:r w:rsidR="00C45C17" w:rsidRPr="00C45C17">
        <w:rPr>
          <w:lang w:val="en-US"/>
        </w:rPr>
        <w:t>Merely enhancing teachers</w:t>
      </w:r>
      <w:r w:rsidR="00C45C17">
        <w:rPr>
          <w:lang w:val="en-US"/>
        </w:rPr>
        <w:t xml:space="preserve">’ </w:t>
      </w:r>
      <w:r w:rsidR="00C45C17" w:rsidRPr="00C45C17">
        <w:rPr>
          <w:lang w:val="en-US"/>
        </w:rPr>
        <w:t>skills and coping mechanisms might not effectively diminish their stress levels</w:t>
      </w:r>
      <w:r w:rsidR="00393DD5">
        <w:rPr>
          <w:lang w:val="en-US"/>
        </w:rPr>
        <w:t>,</w:t>
      </w:r>
      <w:r w:rsidR="00C45C17" w:rsidRPr="00C45C17">
        <w:rPr>
          <w:lang w:val="en-US"/>
        </w:rPr>
        <w:t xml:space="preserve"> unless changes are made to the organizational context of schools, including factors such as excessive workloads, resource limitations, and unsupportive administrative practices</w:t>
      </w:r>
      <w:r w:rsidR="00295DA4">
        <w:rPr>
          <w:lang w:val="en-US"/>
        </w:rPr>
        <w:t xml:space="preserve"> [</w:t>
      </w:r>
      <w:r w:rsidR="00F72720">
        <w:rPr>
          <w:lang w:val="en-US"/>
        </w:rPr>
        <w:t>@</w:t>
      </w:r>
      <w:r w:rsidR="00F72720" w:rsidRPr="00F72720">
        <w:rPr>
          <w:lang w:val="en-US"/>
        </w:rPr>
        <w:t>eddy2019single</w:t>
      </w:r>
      <w:r w:rsidR="00F72720">
        <w:rPr>
          <w:lang w:val="en-US"/>
        </w:rPr>
        <w:t>].</w:t>
      </w:r>
      <w:r w:rsidR="00AD667F">
        <w:rPr>
          <w:lang w:val="en-US"/>
        </w:rPr>
        <w:t xml:space="preserve"> </w:t>
      </w:r>
      <w:r w:rsidR="00393CAC">
        <w:rPr>
          <w:lang w:val="en-US"/>
        </w:rPr>
        <w:t xml:space="preserve">Moreover, </w:t>
      </w:r>
      <w:r w:rsidR="00497BC8">
        <w:rPr>
          <w:lang w:val="en-US"/>
        </w:rPr>
        <w:t>t</w:t>
      </w:r>
      <w:r w:rsidR="00B46EAC" w:rsidRPr="00B46EAC">
        <w:rPr>
          <w:lang w:val="en-US"/>
        </w:rPr>
        <w:t>eachers</w:t>
      </w:r>
      <w:r w:rsidR="00497BC8">
        <w:rPr>
          <w:lang w:val="en-US"/>
        </w:rPr>
        <w:t>’</w:t>
      </w:r>
      <w:r w:rsidR="00B46EAC" w:rsidRPr="00B46EAC">
        <w:rPr>
          <w:lang w:val="en-US"/>
        </w:rPr>
        <w:t xml:space="preserve"> professional experience </w:t>
      </w:r>
      <w:r w:rsidR="00393DD5">
        <w:rPr>
          <w:lang w:val="en-US"/>
        </w:rPr>
        <w:t>is not</w:t>
      </w:r>
      <w:r w:rsidR="00B46EAC" w:rsidRPr="00B46EAC">
        <w:rPr>
          <w:lang w:val="en-US"/>
        </w:rPr>
        <w:t xml:space="preserve"> a guarantee for more professional knowledge</w:t>
      </w:r>
      <w:r w:rsidR="00393DD5">
        <w:rPr>
          <w:lang w:val="en-US"/>
        </w:rPr>
        <w:t xml:space="preserve"> and skills</w:t>
      </w:r>
      <w:r w:rsidR="00563E7D">
        <w:rPr>
          <w:lang w:val="en-US"/>
        </w:rPr>
        <w:t xml:space="preserve">, as </w:t>
      </w:r>
      <w:r w:rsidR="00B46EAC" w:rsidRPr="00B46EAC">
        <w:rPr>
          <w:lang w:val="en-US"/>
        </w:rPr>
        <w:t>teachers with more professional experience do not perform better than their colleagues with less professional experience in terms of pedagogical-psychological knowledge, which also includes effective classroom management</w:t>
      </w:r>
      <w:r w:rsidR="00B46EAC">
        <w:rPr>
          <w:lang w:val="en-US"/>
        </w:rPr>
        <w:t xml:space="preserve"> [@</w:t>
      </w:r>
      <w:r w:rsidR="001619E6" w:rsidRPr="001619E6">
        <w:rPr>
          <w:lang w:val="en-US"/>
        </w:rPr>
        <w:t>kirschner2016professionswissen</w:t>
      </w:r>
      <w:r w:rsidR="001619E6">
        <w:rPr>
          <w:lang w:val="en-US"/>
        </w:rPr>
        <w:t>].</w:t>
      </w:r>
      <w:r w:rsidR="00E676B2">
        <w:rPr>
          <w:lang w:val="en-US"/>
        </w:rPr>
        <w:t xml:space="preserve"> </w:t>
      </w:r>
      <w:r w:rsidR="00393DD5">
        <w:rPr>
          <w:rStyle w:val="--l"/>
          <w:lang w:val="en-US"/>
        </w:rPr>
        <w:t>Developing skills</w:t>
      </w:r>
      <w:r w:rsidR="000B4B51" w:rsidRPr="000B4B51">
        <w:rPr>
          <w:rStyle w:val="--l"/>
          <w:lang w:val="en-US"/>
        </w:rPr>
        <w:t xml:space="preserve"> </w:t>
      </w:r>
      <w:r w:rsidR="00393DD5">
        <w:rPr>
          <w:rStyle w:val="--l"/>
          <w:lang w:val="en-US"/>
        </w:rPr>
        <w:t xml:space="preserve">from professional experience </w:t>
      </w:r>
      <w:r w:rsidR="000B4B51" w:rsidRPr="000B4B51">
        <w:rPr>
          <w:rStyle w:val="--l"/>
          <w:lang w:val="en-US"/>
        </w:rPr>
        <w:t xml:space="preserve">requires </w:t>
      </w:r>
      <w:r w:rsidR="00D251C6">
        <w:rPr>
          <w:rStyle w:val="--l"/>
          <w:lang w:val="en-US"/>
        </w:rPr>
        <w:t xml:space="preserve">a </w:t>
      </w:r>
      <w:r w:rsidR="000B4B51" w:rsidRPr="000B4B51">
        <w:rPr>
          <w:rStyle w:val="--l"/>
          <w:lang w:val="en-US"/>
        </w:rPr>
        <w:t xml:space="preserve">deliberate practice </w:t>
      </w:r>
      <w:r w:rsidR="004748B6">
        <w:rPr>
          <w:rStyle w:val="--l"/>
          <w:lang w:val="en-US"/>
        </w:rPr>
        <w:t xml:space="preserve">of teaching </w:t>
      </w:r>
      <w:r w:rsidR="008C482C">
        <w:rPr>
          <w:rStyle w:val="--l"/>
          <w:lang w:val="en-US"/>
        </w:rPr>
        <w:t>“</w:t>
      </w:r>
      <w:r w:rsidR="008C482C" w:rsidRPr="008C482C">
        <w:rPr>
          <w:lang w:val="en-US"/>
        </w:rPr>
        <w:t xml:space="preserve">to choose to improve, to learn through </w:t>
      </w:r>
      <w:r w:rsidR="006F2694">
        <w:rPr>
          <w:lang w:val="en-US"/>
        </w:rPr>
        <w:t>[…]</w:t>
      </w:r>
      <w:r w:rsidR="00446BD7">
        <w:rPr>
          <w:lang w:val="en-US"/>
        </w:rPr>
        <w:t xml:space="preserve"> </w:t>
      </w:r>
      <w:r w:rsidR="008C482C" w:rsidRPr="008C482C">
        <w:rPr>
          <w:lang w:val="en-US"/>
        </w:rPr>
        <w:t>experience, and to integrate new knowledge into future performances</w:t>
      </w:r>
      <w:r w:rsidR="008C482C">
        <w:rPr>
          <w:rStyle w:val="--l"/>
          <w:lang w:val="en-US"/>
        </w:rPr>
        <w:t xml:space="preserve">” </w:t>
      </w:r>
      <w:r w:rsidR="000B4B51" w:rsidRPr="000B4B51">
        <w:rPr>
          <w:rStyle w:val="--l"/>
          <w:lang w:val="en-US"/>
        </w:rPr>
        <w:t>[</w:t>
      </w:r>
      <w:r w:rsidR="00D712FD">
        <w:rPr>
          <w:rStyle w:val="--l"/>
          <w:lang w:val="en-US"/>
        </w:rPr>
        <w:t>@</w:t>
      </w:r>
      <w:r w:rsidR="008005A6" w:rsidRPr="008005A6">
        <w:rPr>
          <w:rStyle w:val="--l"/>
          <w:lang w:val="en-US"/>
        </w:rPr>
        <w:t>dunn1999deliberate</w:t>
      </w:r>
      <w:r w:rsidR="00D251C6">
        <w:rPr>
          <w:rStyle w:val="--l"/>
          <w:lang w:val="en-US"/>
        </w:rPr>
        <w:t xml:space="preserve">, </w:t>
      </w:r>
      <w:r w:rsidR="00D251C6" w:rsidRPr="00D536F4">
        <w:rPr>
          <w:lang w:val="en-US"/>
        </w:rPr>
        <w:t>p. 647</w:t>
      </w:r>
      <w:r w:rsidR="008005A6" w:rsidRPr="00D536F4">
        <w:rPr>
          <w:lang w:val="en-US"/>
        </w:rPr>
        <w:t>]</w:t>
      </w:r>
      <w:r w:rsidR="00D536F4">
        <w:rPr>
          <w:lang w:val="en-US"/>
        </w:rPr>
        <w:t>.</w:t>
      </w:r>
    </w:p>
    <w:p w14:paraId="6785F219" w14:textId="2F9586F1" w:rsidR="00B05379" w:rsidRDefault="00393DD5" w:rsidP="00E079CB">
      <w:pPr>
        <w:pStyle w:val="StandardWeb"/>
        <w:spacing w:before="240" w:beforeAutospacing="0" w:after="240" w:afterAutospacing="0" w:line="360" w:lineRule="auto"/>
        <w:jc w:val="both"/>
        <w:rPr>
          <w:rStyle w:val="--l"/>
          <w:lang w:val="en-US"/>
        </w:rPr>
      </w:pPr>
      <w:r>
        <w:rPr>
          <w:lang w:val="en-US"/>
        </w:rPr>
        <w:t>While we found no systematic effects of teaching experience or subjective appraisals</w:t>
      </w:r>
      <w:r w:rsidR="00F258CD" w:rsidRPr="00F258CD">
        <w:rPr>
          <w:lang w:val="en-US"/>
        </w:rPr>
        <w:t xml:space="preserve">, we </w:t>
      </w:r>
      <w:r>
        <w:rPr>
          <w:lang w:val="en-US"/>
        </w:rPr>
        <w:t xml:space="preserve">did see some interesting patterns of relations. </w:t>
      </w:r>
      <w:r w:rsidR="000249F1" w:rsidRPr="000249F1">
        <w:rPr>
          <w:lang w:val="en-US"/>
        </w:rPr>
        <w:t>First</w:t>
      </w:r>
      <w:r w:rsidR="00A7075A">
        <w:rPr>
          <w:lang w:val="en-US"/>
        </w:rPr>
        <w:t xml:space="preserve">, </w:t>
      </w:r>
      <w:r w:rsidR="00310968">
        <w:rPr>
          <w:lang w:val="en-US"/>
        </w:rPr>
        <w:t>teaching experience</w:t>
      </w:r>
      <w:r w:rsidR="00AA3B57">
        <w:rPr>
          <w:lang w:val="en-US"/>
        </w:rPr>
        <w:t xml:space="preserve"> </w:t>
      </w:r>
      <w:r w:rsidR="000249F1" w:rsidRPr="000249F1">
        <w:rPr>
          <w:lang w:val="en-US"/>
        </w:rPr>
        <w:t>was</w:t>
      </w:r>
      <w:r w:rsidR="00521E40">
        <w:rPr>
          <w:lang w:val="en-US"/>
        </w:rPr>
        <w:t xml:space="preserve"> </w:t>
      </w:r>
      <w:r>
        <w:rPr>
          <w:lang w:val="en-US"/>
        </w:rPr>
        <w:t xml:space="preserve">predictive of HR </w:t>
      </w:r>
      <w:r>
        <w:rPr>
          <w:lang w:val="en-US"/>
        </w:rPr>
        <w:lastRenderedPageBreak/>
        <w:t xml:space="preserve">differences </w:t>
      </w:r>
      <w:r w:rsidR="00521E40">
        <w:rPr>
          <w:color w:val="000000"/>
          <w:lang w:val="en-US"/>
        </w:rPr>
        <w:t xml:space="preserve">in </w:t>
      </w:r>
      <w:r>
        <w:rPr>
          <w:color w:val="000000"/>
          <w:lang w:val="en-US"/>
        </w:rPr>
        <w:t xml:space="preserve">the </w:t>
      </w:r>
      <w:r w:rsidRPr="002039F2">
        <w:rPr>
          <w:i/>
          <w:iCs/>
          <w:color w:val="000000"/>
          <w:lang w:val="en-US"/>
        </w:rPr>
        <w:t>interview phase</w:t>
      </w:r>
      <w:r w:rsidR="00AE2EC4">
        <w:rPr>
          <w:color w:val="000000"/>
          <w:lang w:val="en-US"/>
        </w:rPr>
        <w:t xml:space="preserve">, </w:t>
      </w:r>
      <w:r>
        <w:rPr>
          <w:color w:val="000000"/>
          <w:lang w:val="en-US"/>
        </w:rPr>
        <w:t xml:space="preserve">in the direction </w:t>
      </w:r>
      <w:r w:rsidR="00BB3589">
        <w:rPr>
          <w:color w:val="000000"/>
          <w:lang w:val="en-US"/>
        </w:rPr>
        <w:t xml:space="preserve">that </w:t>
      </w:r>
      <w:r>
        <w:rPr>
          <w:color w:val="000000"/>
          <w:lang w:val="en-US"/>
        </w:rPr>
        <w:t xml:space="preserve">more experienced </w:t>
      </w:r>
      <w:r w:rsidR="00AE2EC4" w:rsidRPr="002A54BE">
        <w:rPr>
          <w:color w:val="000000"/>
          <w:lang w:val="en-US"/>
        </w:rPr>
        <w:t xml:space="preserve">teachers </w:t>
      </w:r>
      <w:r>
        <w:rPr>
          <w:color w:val="000000"/>
          <w:lang w:val="en-US"/>
        </w:rPr>
        <w:t xml:space="preserve">showed </w:t>
      </w:r>
      <w:r w:rsidR="00563E7D">
        <w:rPr>
          <w:color w:val="000000"/>
          <w:lang w:val="en-US"/>
        </w:rPr>
        <w:t xml:space="preserve">a </w:t>
      </w:r>
      <w:r w:rsidR="00AE2EC4" w:rsidRPr="002A54BE">
        <w:rPr>
          <w:color w:val="000000"/>
          <w:lang w:val="en-US"/>
        </w:rPr>
        <w:t>higher HR</w:t>
      </w:r>
      <w:r w:rsidR="002039F2">
        <w:rPr>
          <w:color w:val="000000"/>
          <w:lang w:val="en-US"/>
        </w:rPr>
        <w:t xml:space="preserve"> </w:t>
      </w:r>
      <w:r w:rsidR="0083212D">
        <w:rPr>
          <w:color w:val="000000"/>
          <w:lang w:val="en-US"/>
        </w:rPr>
        <w:t>(</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r>
        <w:rPr>
          <w:color w:val="000000"/>
          <w:lang w:val="en-US"/>
        </w:rPr>
        <w:t xml:space="preserve"> and thus, probably experienced higher levels of stress, during the stimulated recall interview</w:t>
      </w:r>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w:t>
      </w:r>
      <w:commentRangeStart w:id="44"/>
      <w:r w:rsidR="00AA3B57" w:rsidRPr="00D67450">
        <w:rPr>
          <w:rStyle w:val="--l"/>
          <w:lang w:val="en-US"/>
        </w:rPr>
        <w:t xml:space="preserve">insufficient </w:t>
      </w:r>
      <w:commentRangeEnd w:id="44"/>
      <w:r w:rsidR="00A95D29">
        <w:rPr>
          <w:rStyle w:val="Kommentarzeichen"/>
          <w:rFonts w:asciiTheme="minorHAnsi" w:eastAsiaTheme="minorHAnsi" w:hAnsiTheme="minorHAnsi" w:cstheme="minorBidi"/>
          <w:lang w:eastAsia="en-US"/>
        </w:rPr>
        <w:commentReference w:id="44"/>
      </w:r>
      <w:r w:rsidR="00AA3B57" w:rsidRPr="00D67450">
        <w:rPr>
          <w:rStyle w:val="--l"/>
          <w:lang w:val="en-US"/>
        </w:rPr>
        <w:t>in the older teachers</w:t>
      </w:r>
      <w:r w:rsidR="00AA3B57">
        <w:rPr>
          <w:rStyle w:val="--l"/>
          <w:lang w:val="en-US"/>
        </w:rPr>
        <w:t xml:space="preserve"> [</w:t>
      </w:r>
      <w:r w:rsidR="004C3A32">
        <w:rPr>
          <w:rStyle w:val="--l"/>
          <w:lang w:val="en-US"/>
        </w:rPr>
        <w:t>@</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 xml:space="preserve">of </w:t>
      </w:r>
      <w:r w:rsidR="00A95D29">
        <w:rPr>
          <w:rStyle w:val="--l"/>
          <w:lang w:val="en-US"/>
        </w:rPr>
        <w:t>higher</w:t>
      </w:r>
      <w:r w:rsidR="00476D13" w:rsidRPr="00476D13">
        <w:rPr>
          <w:rStyle w:val="--l"/>
          <w:lang w:val="en-US"/>
        </w:rPr>
        <w:t xml:space="preserve"> burnout</w:t>
      </w:r>
      <w:r w:rsidR="00A95D29">
        <w:rPr>
          <w:rStyle w:val="--l"/>
          <w:lang w:val="en-US"/>
        </w:rPr>
        <w:t xml:space="preserve"> symptoms</w:t>
      </w:r>
      <w:r w:rsidR="00476D13" w:rsidRPr="00476D13">
        <w:rPr>
          <w:rStyle w:val="--l"/>
          <w:lang w:val="en-US"/>
        </w:rPr>
        <w:t>.</w:t>
      </w:r>
      <w:r w:rsidR="00E84AA2">
        <w:rPr>
          <w:rStyle w:val="--l"/>
          <w:lang w:val="en-US"/>
        </w:rPr>
        <w:t xml:space="preserve"> </w:t>
      </w:r>
      <w:r w:rsidR="00E84AA2" w:rsidRPr="00E84AA2">
        <w:rPr>
          <w:rStyle w:val="--l"/>
          <w:lang w:val="en-US"/>
        </w:rPr>
        <w:t xml:space="preserve">In other words, experienced teachers </w:t>
      </w:r>
      <w:r w:rsidR="00A95D29">
        <w:rPr>
          <w:rStyle w:val="--l"/>
          <w:lang w:val="en-US"/>
        </w:rPr>
        <w:t>may</w:t>
      </w:r>
      <w:r w:rsidR="00A95D29" w:rsidRPr="00E84AA2">
        <w:rPr>
          <w:rStyle w:val="--l"/>
          <w:lang w:val="en-US"/>
        </w:rPr>
        <w:t xml:space="preserve"> </w:t>
      </w:r>
      <w:r w:rsidR="00A95D29">
        <w:rPr>
          <w:rStyle w:val="--l"/>
          <w:lang w:val="en-US"/>
        </w:rPr>
        <w:t>show</w:t>
      </w:r>
      <w:r w:rsidR="00A95D29" w:rsidRPr="00E84AA2">
        <w:rPr>
          <w:rStyle w:val="--l"/>
          <w:lang w:val="en-US"/>
        </w:rPr>
        <w:t xml:space="preserve"> </w:t>
      </w:r>
      <w:r w:rsidR="00E84AA2" w:rsidRPr="00E84AA2">
        <w:rPr>
          <w:rStyle w:val="--l"/>
          <w:lang w:val="en-US"/>
        </w:rPr>
        <w:t xml:space="preserve">elevated </w:t>
      </w:r>
      <w:r w:rsidR="00E84AA2">
        <w:rPr>
          <w:rStyle w:val="--l"/>
          <w:lang w:val="en-US"/>
        </w:rPr>
        <w:t>HRs</w:t>
      </w:r>
      <w:r w:rsidR="00E84AA2" w:rsidRPr="00E84AA2">
        <w:rPr>
          <w:rStyle w:val="--l"/>
          <w:lang w:val="en-US"/>
        </w:rPr>
        <w:t xml:space="preserve"> due to </w:t>
      </w:r>
      <w:r w:rsidR="00A95D29">
        <w:rPr>
          <w:rStyle w:val="--l"/>
          <w:lang w:val="en-US"/>
        </w:rPr>
        <w:t>a habitually</w:t>
      </w:r>
      <w:r w:rsidR="00A95D29" w:rsidRPr="00E84AA2">
        <w:rPr>
          <w:rStyle w:val="--l"/>
          <w:lang w:val="en-US"/>
        </w:rPr>
        <w:t xml:space="preserve"> </w:t>
      </w:r>
      <w:r w:rsidR="00E84AA2" w:rsidRPr="00E84AA2">
        <w:rPr>
          <w:rStyle w:val="--l"/>
          <w:lang w:val="en-US"/>
        </w:rPr>
        <w:t>increased stress level</w:t>
      </w:r>
      <w:r w:rsidR="00A95D29">
        <w:rPr>
          <w:rStyle w:val="--l"/>
          <w:lang w:val="en-US"/>
        </w:rPr>
        <w:t xml:space="preserve"> and lower stress tolerance</w:t>
      </w:r>
      <w:r w:rsidR="00E84AA2" w:rsidRPr="00E84AA2">
        <w:rPr>
          <w:rStyle w:val="--l"/>
          <w:lang w:val="en-US"/>
        </w:rPr>
        <w:t>.</w:t>
      </w:r>
      <w:r w:rsidR="00A95D29">
        <w:rPr>
          <w:rStyle w:val="--l"/>
          <w:lang w:val="en-US"/>
        </w:rPr>
        <w:t xml:space="preserve"> However, the positive association between teaching experience and HR was found only in the </w:t>
      </w:r>
      <w:r w:rsidR="00A95D29" w:rsidRPr="0021220C">
        <w:rPr>
          <w:rStyle w:val="--l"/>
          <w:i/>
          <w:iCs/>
          <w:lang w:val="en-US"/>
        </w:rPr>
        <w:t>interview phase</w:t>
      </w:r>
      <w:r w:rsidR="00A95D29">
        <w:rPr>
          <w:rStyle w:val="--l"/>
          <w:lang w:val="en-US"/>
        </w:rPr>
        <w:t>. Thus, it is also possible that more experienced, older teachers found the interview itself to be more stressful. Since the interview entailed watching one</w:t>
      </w:r>
      <w:r w:rsidR="0021220C">
        <w:rPr>
          <w:rStyle w:val="--l"/>
          <w:lang w:val="en-US"/>
        </w:rPr>
        <w:t>’</w:t>
      </w:r>
      <w:r w:rsidR="00A95D29">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C69F9C6" w:rsidR="00C14178" w:rsidRDefault="00C14178" w:rsidP="00E079CB">
      <w:pPr>
        <w:pStyle w:val="StandardWeb"/>
        <w:spacing w:before="240" w:beforeAutospacing="0" w:after="240" w:afterAutospacing="0" w:line="360" w:lineRule="auto"/>
        <w:jc w:val="both"/>
        <w:rPr>
          <w:color w:val="000000"/>
          <w:lang w:val="en-US"/>
        </w:rPr>
      </w:pPr>
      <w:r>
        <w:rPr>
          <w:color w:val="000000"/>
          <w:lang w:val="en-US"/>
        </w:rPr>
        <w:t xml:space="preserve">Second, two findings did support our hypotheses, at least partially: 1) We found </w:t>
      </w:r>
      <w:r w:rsidR="005D5E59">
        <w:rPr>
          <w:color w:val="000000"/>
          <w:lang w:val="en-US"/>
        </w:rPr>
        <w:t>t</w:t>
      </w:r>
      <w:r w:rsidR="005D5E59" w:rsidRPr="005D5E59">
        <w:rPr>
          <w:rStyle w:val="--l"/>
          <w:lang w:val="en-US"/>
        </w:rPr>
        <w:t>eachers who perceived the events as more disruptive had a higher HR</w:t>
      </w:r>
      <w:r w:rsidR="005D5E59">
        <w:rPr>
          <w:color w:val="000000"/>
          <w:lang w:val="en-US"/>
        </w:rPr>
        <w:t xml:space="preserve"> </w:t>
      </w:r>
      <w:r>
        <w:rPr>
          <w:color w:val="000000"/>
          <w:lang w:val="en-US"/>
        </w:rPr>
        <w:t>(</w:t>
      </w:r>
      <w:r w:rsidRPr="0083212D">
        <w:rPr>
          <w:color w:val="000000"/>
        </w:rPr>
        <w:t>β</w:t>
      </w:r>
      <w:r w:rsidRPr="0083212D">
        <w:rPr>
          <w:color w:val="000000"/>
          <w:lang w:val="en-US"/>
        </w:rPr>
        <w:t xml:space="preserve"> =</w:t>
      </w:r>
      <w:r>
        <w:rPr>
          <w:color w:val="000000"/>
          <w:lang w:val="en-US"/>
        </w:rPr>
        <w:t xml:space="preserve"> .25), i.e., the phase immediately following the micro-teaching unit, and thus probably the most prone to actually show the cumulative effects of the potentially stressful classroom disruptions, and 2) we found a </w:t>
      </w:r>
      <w:r w:rsidRPr="00B44866">
        <w:rPr>
          <w:color w:val="000000"/>
          <w:lang w:val="en-US"/>
        </w:rPr>
        <w:t xml:space="preserve">less steep HR </w:t>
      </w:r>
      <w:r>
        <w:rPr>
          <w:color w:val="000000"/>
          <w:lang w:val="en-US"/>
        </w:rPr>
        <w:t>increase</w:t>
      </w:r>
      <w:r w:rsidRPr="00B44866">
        <w:rPr>
          <w:color w:val="000000"/>
          <w:lang w:val="en-US"/>
        </w:rPr>
        <w:t xml:space="preserve"> in teachers with more teaching experience</w:t>
      </w:r>
      <w:r>
        <w:rPr>
          <w:color w:val="000000"/>
          <w:lang w:val="en-US"/>
        </w:rPr>
        <w:t xml:space="preserve"> during the pre-teaching phase </w:t>
      </w:r>
      <w:r w:rsidRPr="002B1BE4">
        <w:rPr>
          <w:color w:val="000000"/>
          <w:lang w:val="en-US"/>
        </w:rPr>
        <w:t>(β = -.27)</w:t>
      </w:r>
      <w:r>
        <w:rPr>
          <w:color w:val="000000"/>
          <w:lang w:val="en-US"/>
        </w:rPr>
        <w:t>, i.e. in preparation of the micro-teaching unit</w:t>
      </w:r>
      <w:r w:rsidRPr="00B44866">
        <w:rPr>
          <w:color w:val="000000"/>
          <w:lang w:val="en-US"/>
        </w:rPr>
        <w:t>.</w:t>
      </w:r>
      <w:r>
        <w:rPr>
          <w:color w:val="000000"/>
          <w:lang w:val="en-US"/>
        </w:rPr>
        <w:t xml:space="preserve"> The first finding is consistent with the </w:t>
      </w:r>
      <w:r w:rsidR="00F028EF">
        <w:rPr>
          <w:color w:val="000000"/>
          <w:lang w:val="en-US"/>
        </w:rPr>
        <w:t>idea</w:t>
      </w:r>
      <w:r>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Pr>
          <w:color w:val="000000"/>
          <w:lang w:val="en-US"/>
        </w:rPr>
        <w:t xml:space="preserve">superior </w:t>
      </w:r>
      <w:r>
        <w:rPr>
          <w:color w:val="000000"/>
          <w:lang w:val="en-US"/>
        </w:rPr>
        <w:t xml:space="preserve">expertise nor stress resistance, </w:t>
      </w:r>
      <w:r w:rsidR="00431302">
        <w:rPr>
          <w:color w:val="000000"/>
          <w:lang w:val="en-US"/>
        </w:rPr>
        <w:t>the habits and routines formed by experienced teachers may</w:t>
      </w:r>
      <w:r>
        <w:rPr>
          <w:color w:val="000000"/>
          <w:lang w:val="en-US"/>
        </w:rPr>
        <w:t xml:space="preserve"> </w:t>
      </w:r>
      <w:r w:rsidR="00431302">
        <w:rPr>
          <w:color w:val="000000"/>
          <w:lang w:val="en-US"/>
        </w:rPr>
        <w:t>at least lead to lower arousal levels (e.g., experienced as feeling less nervous and tense) when they anticipate potentially stressful teaching situations.</w:t>
      </w:r>
    </w:p>
    <w:p w14:paraId="44C3048B" w14:textId="77777777" w:rsidR="0063687C" w:rsidRDefault="00431302" w:rsidP="00926D94">
      <w:pPr>
        <w:pStyle w:val="StandardWeb"/>
        <w:spacing w:before="240" w:beforeAutospacing="0" w:after="240" w:afterAutospacing="0" w:line="360" w:lineRule="auto"/>
        <w:jc w:val="both"/>
        <w:rPr>
          <w:lang w:val="en-US"/>
        </w:rPr>
      </w:pPr>
      <w:r>
        <w:rPr>
          <w:color w:val="000000"/>
          <w:lang w:val="en-US"/>
        </w:rPr>
        <w:t>Taken together, our findings support</w:t>
      </w:r>
      <w:r w:rsidR="0011421B">
        <w:rPr>
          <w:color w:val="000000"/>
          <w:lang w:val="en-US"/>
        </w:rPr>
        <w:t xml:space="preserve"> </w:t>
      </w:r>
      <w:r w:rsidR="00B73E46">
        <w:rPr>
          <w:color w:val="000000"/>
          <w:lang w:val="en-US"/>
        </w:rPr>
        <w:t>@</w:t>
      </w:r>
      <w:r w:rsidR="00B73E46" w:rsidRPr="00B73E46">
        <w:rPr>
          <w:color w:val="000000"/>
          <w:lang w:val="en-US"/>
        </w:rPr>
        <w:t>wettstein2021</w:t>
      </w:r>
      <w:r w:rsidR="002361B6">
        <w:rPr>
          <w:color w:val="000000"/>
          <w:lang w:val="en-US"/>
        </w:rPr>
        <w:t xml:space="preserve"> </w:t>
      </w:r>
      <w:r w:rsidR="00B661FA">
        <w:rPr>
          <w:color w:val="000000"/>
          <w:lang w:val="en-US"/>
        </w:rPr>
        <w:t>call for the</w:t>
      </w:r>
      <w:r w:rsidR="00B73E46">
        <w:rPr>
          <w:color w:val="000000"/>
          <w:lang w:val="en-US"/>
        </w:rPr>
        <w:t xml:space="preserve"> </w:t>
      </w:r>
      <w:r>
        <w:rPr>
          <w:color w:val="000000"/>
          <w:lang w:val="en-US"/>
        </w:rPr>
        <w:t xml:space="preserve">use </w:t>
      </w:r>
      <w:r w:rsidR="00B73E46">
        <w:rPr>
          <w:color w:val="000000"/>
          <w:lang w:val="en-US"/>
        </w:rPr>
        <w:t xml:space="preserve">of </w:t>
      </w:r>
      <w:r w:rsidR="00045A97">
        <w:rPr>
          <w:lang w:val="en-US"/>
        </w:rPr>
        <w:t>a</w:t>
      </w:r>
      <w:r w:rsidR="00045A97" w:rsidRPr="00045A97">
        <w:rPr>
          <w:lang w:val="en-US"/>
        </w:rPr>
        <w:t>mbulatory assessment</w:t>
      </w:r>
      <w:r w:rsidR="00B661FA">
        <w:rPr>
          <w:lang w:val="en-US"/>
        </w:rPr>
        <w:t xml:space="preserve"> methods</w:t>
      </w:r>
      <w:r w:rsidR="00045A97" w:rsidRPr="00045A97">
        <w:rPr>
          <w:lang w:val="en-US"/>
        </w:rPr>
        <w:t>, particularly in the context of classroom disruptions</w:t>
      </w:r>
      <w:r>
        <w:rPr>
          <w:lang w:val="en-US"/>
        </w:rPr>
        <w:t>,</w:t>
      </w:r>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w:t>
      </w:r>
      <w:r>
        <w:rPr>
          <w:lang w:val="en-US"/>
        </w:rPr>
        <w:t>physiological</w:t>
      </w:r>
      <w:r w:rsidRPr="00045A97">
        <w:rPr>
          <w:lang w:val="en-US"/>
        </w:rPr>
        <w:t xml:space="preserve"> </w:t>
      </w:r>
      <w:r>
        <w:rPr>
          <w:lang w:val="en-US"/>
        </w:rPr>
        <w:t>variables</w:t>
      </w:r>
      <w:r w:rsidR="00045A97" w:rsidRPr="00045A97">
        <w:rPr>
          <w:lang w:val="en-US"/>
        </w:rPr>
        <w:t>.</w:t>
      </w:r>
    </w:p>
    <w:p w14:paraId="67CEFF56" w14:textId="77777777" w:rsidR="0063687C" w:rsidRDefault="0063687C" w:rsidP="00926D94">
      <w:pPr>
        <w:pStyle w:val="StandardWeb"/>
        <w:spacing w:before="240" w:beforeAutospacing="0" w:after="240" w:afterAutospacing="0" w:line="360" w:lineRule="auto"/>
        <w:jc w:val="both"/>
        <w:rPr>
          <w:lang w:val="en-US"/>
        </w:rPr>
      </w:pPr>
    </w:p>
    <w:p w14:paraId="4C576221" w14:textId="089218D3"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r w:rsidR="005A4099">
        <w:rPr>
          <w:b/>
          <w:bCs/>
          <w:color w:val="000000"/>
          <w:lang w:val="en-US"/>
        </w:rPr>
        <w:t xml:space="preserve"> and future directions</w:t>
      </w:r>
    </w:p>
    <w:p w14:paraId="549FCD3F" w14:textId="49C0CEA1" w:rsidR="00E915C6" w:rsidRDefault="00260BC1" w:rsidP="00926D94">
      <w:pPr>
        <w:pStyle w:val="StandardWeb"/>
        <w:spacing w:before="240" w:beforeAutospacing="0" w:after="240" w:afterAutospacing="0" w:line="360" w:lineRule="auto"/>
        <w:jc w:val="both"/>
        <w:rPr>
          <w:rStyle w:val="--l"/>
          <w:lang w:val="en-US"/>
        </w:rPr>
      </w:pPr>
      <w:r>
        <w:rPr>
          <w:color w:val="000000"/>
          <w:lang w:val="en-US"/>
        </w:rPr>
        <w:t>While</w:t>
      </w:r>
      <w:r w:rsidR="00926D94" w:rsidRPr="00CA5FFA">
        <w:rPr>
          <w:color w:val="000000"/>
          <w:lang w:val="en-US"/>
        </w:rPr>
        <w:t xml:space="preserve"> the laboratory setting of the study </w:t>
      </w:r>
      <w:r>
        <w:rPr>
          <w:color w:val="000000"/>
          <w:lang w:val="en-US"/>
        </w:rPr>
        <w:t>allowed for a controlled implementation of stressors in a setting that was comparable for all participants, the setting was not an</w:t>
      </w:r>
      <w:r w:rsidR="00926D94" w:rsidRPr="00CA5FFA">
        <w:rPr>
          <w:color w:val="000000"/>
          <w:lang w:val="en-US"/>
        </w:rPr>
        <w:t xml:space="preserve"> authentic classroom environment. </w:t>
      </w:r>
      <w:r>
        <w:rPr>
          <w:color w:val="000000"/>
          <w:lang w:val="en-US"/>
        </w:rPr>
        <w:t xml:space="preserve">Most importantly, the setting did not include a shared history of the teacher and his or her students, and thus only a very thin basis for establishing a positive </w:t>
      </w:r>
      <w:r w:rsidR="00926D94" w:rsidRPr="00CA5FFA">
        <w:rPr>
          <w:color w:val="000000"/>
          <w:lang w:val="en-US"/>
        </w:rPr>
        <w:t>teacher-student relationship</w:t>
      </w:r>
      <w:r>
        <w:rPr>
          <w:color w:val="000000"/>
          <w:lang w:val="en-US"/>
        </w:rPr>
        <w:t>, which is a core characteristic</w:t>
      </w:r>
      <w:r w:rsidRPr="00CA5FFA">
        <w:rPr>
          <w:color w:val="000000"/>
          <w:lang w:val="en-US"/>
        </w:rPr>
        <w:t xml:space="preserve"> </w:t>
      </w:r>
      <w:r>
        <w:rPr>
          <w:color w:val="000000"/>
          <w:lang w:val="en-US"/>
        </w:rPr>
        <w:t>of</w:t>
      </w:r>
      <w:r w:rsidRPr="00CA5FFA">
        <w:rPr>
          <w:color w:val="000000"/>
          <w:lang w:val="en-US"/>
        </w:rPr>
        <w:t xml:space="preserve"> </w:t>
      </w:r>
      <w:r w:rsidR="00926D94" w:rsidRPr="00CA5FFA">
        <w:rPr>
          <w:color w:val="000000"/>
          <w:lang w:val="en-US"/>
        </w:rPr>
        <w:t xml:space="preserve">effective classroom management [@ruedi2014; @beaty2010]. </w:t>
      </w:r>
      <w:r w:rsidR="00387F55">
        <w:rPr>
          <w:color w:val="000000"/>
          <w:lang w:val="en-US"/>
        </w:rPr>
        <w:t>Nevertheless</w:t>
      </w:r>
      <w:r w:rsidR="00926D94" w:rsidRPr="00CA5FFA">
        <w:rPr>
          <w:color w:val="000000"/>
          <w:lang w:val="en-US"/>
        </w:rPr>
        <w:t xml:space="preserve">, </w:t>
      </w:r>
      <w:r w:rsidR="00926D94">
        <w:rPr>
          <w:color w:val="000000"/>
          <w:lang w:val="en-US"/>
        </w:rPr>
        <w:t xml:space="preserve">conditions were identical for all participants, meaning </w:t>
      </w:r>
      <w:r w:rsidR="00EC2ED9" w:rsidRPr="00EC2ED9">
        <w:rPr>
          <w:rStyle w:val="--l"/>
          <w:lang w:val="en-US"/>
        </w:rPr>
        <w:t xml:space="preserve">that even if the </w:t>
      </w:r>
      <w:r w:rsidR="00EC2ED9">
        <w:rPr>
          <w:rStyle w:val="--l"/>
          <w:lang w:val="en-US"/>
        </w:rPr>
        <w:t>HR</w:t>
      </w:r>
      <w:r w:rsidR="00EC2ED9" w:rsidRPr="00EC2ED9">
        <w:rPr>
          <w:rStyle w:val="--l"/>
          <w:lang w:val="en-US"/>
        </w:rPr>
        <w:t xml:space="preserve"> was </w:t>
      </w:r>
      <w:r w:rsidR="00387F55">
        <w:rPr>
          <w:rStyle w:val="--l"/>
          <w:lang w:val="en-US"/>
        </w:rPr>
        <w:t xml:space="preserve">influenced by the </w:t>
      </w:r>
      <w:r w:rsidR="00A01195">
        <w:rPr>
          <w:rStyle w:val="--l"/>
          <w:lang w:val="en-US"/>
        </w:rPr>
        <w:t>artificial setting</w:t>
      </w:r>
      <w:r w:rsidR="00EC2ED9" w:rsidRPr="00EC2ED9">
        <w:rPr>
          <w:rStyle w:val="--l"/>
          <w:lang w:val="en-US"/>
        </w:rPr>
        <w:t xml:space="preserve">, this was </w:t>
      </w:r>
      <w:r w:rsidR="00A01195">
        <w:rPr>
          <w:rStyle w:val="--l"/>
          <w:lang w:val="en-US"/>
        </w:rPr>
        <w:t xml:space="preserve">likely </w:t>
      </w:r>
      <w:r w:rsidR="00EC2ED9" w:rsidRPr="00EC2ED9">
        <w:rPr>
          <w:rStyle w:val="--l"/>
          <w:lang w:val="en-US"/>
        </w:rPr>
        <w:t xml:space="preserve">the case for all </w:t>
      </w:r>
      <w:r w:rsidR="00EC2ED9">
        <w:rPr>
          <w:color w:val="000000"/>
          <w:lang w:val="en-US"/>
        </w:rPr>
        <w:t>participants</w:t>
      </w:r>
      <w:r w:rsidR="00A01195">
        <w:rPr>
          <w:color w:val="000000"/>
          <w:lang w:val="en-US"/>
        </w:rPr>
        <w:t xml:space="preserve"> and does not limit our general conclusions</w:t>
      </w:r>
      <w:r w:rsidR="00EC2ED9" w:rsidRPr="00EC2ED9">
        <w:rPr>
          <w:rStyle w:val="--l"/>
          <w:lang w:val="en-US"/>
        </w:rPr>
        <w:t>.</w:t>
      </w:r>
      <w:r w:rsidR="004F3D11">
        <w:rPr>
          <w:rStyle w:val="--l"/>
          <w:lang w:val="en-US"/>
        </w:rPr>
        <w:t xml:space="preserve"> </w:t>
      </w:r>
      <w:r w:rsidR="00387F55">
        <w:rPr>
          <w:rStyle w:val="--l"/>
          <w:lang w:val="en-US"/>
        </w:rPr>
        <w:t>I</w:t>
      </w:r>
      <w:r w:rsidR="00941545" w:rsidRPr="00941545">
        <w:rPr>
          <w:rStyle w:val="--l"/>
          <w:lang w:val="en-US"/>
        </w:rPr>
        <w:t xml:space="preserve">n subsequent studies, it would be </w:t>
      </w:r>
      <w:r w:rsidR="00A01195">
        <w:rPr>
          <w:rStyle w:val="--l"/>
          <w:lang w:val="en-US"/>
        </w:rPr>
        <w:t>insightful</w:t>
      </w:r>
      <w:r w:rsidR="00A01195" w:rsidRPr="00941545">
        <w:rPr>
          <w:rStyle w:val="--l"/>
          <w:lang w:val="en-US"/>
        </w:rPr>
        <w:t xml:space="preserve"> </w:t>
      </w:r>
      <w:r w:rsidR="00941545" w:rsidRPr="00941545">
        <w:rPr>
          <w:rStyle w:val="--l"/>
          <w:lang w:val="en-US"/>
        </w:rPr>
        <w:t xml:space="preserve">to </w:t>
      </w:r>
      <w:r w:rsidR="00A01195">
        <w:rPr>
          <w:rStyle w:val="--l"/>
          <w:lang w:val="en-US"/>
        </w:rPr>
        <w:t xml:space="preserve">assess </w:t>
      </w:r>
      <w:r w:rsidR="00210716">
        <w:rPr>
          <w:rStyle w:val="--l"/>
          <w:lang w:val="en-US"/>
        </w:rPr>
        <w:t>teachers’ HR in authentic classroom</w:t>
      </w:r>
      <w:r w:rsidR="00A01195">
        <w:rPr>
          <w:rStyle w:val="--l"/>
          <w:lang w:val="en-US"/>
        </w:rPr>
        <w:t xml:space="preserve"> settings</w:t>
      </w:r>
      <w:r w:rsidR="00693DF3">
        <w:rPr>
          <w:rStyle w:val="--l"/>
          <w:lang w:val="en-US"/>
        </w:rPr>
        <w:t xml:space="preserve">. </w:t>
      </w:r>
    </w:p>
    <w:p w14:paraId="5B17BA32" w14:textId="782EECF1" w:rsidR="00F61EDB" w:rsidRPr="00A2583A" w:rsidRDefault="00BC2830" w:rsidP="005A091F">
      <w:pPr>
        <w:pStyle w:val="StandardWeb"/>
        <w:spacing w:before="240" w:after="240" w:line="360" w:lineRule="auto"/>
        <w:jc w:val="both"/>
        <w:rPr>
          <w:lang w:val="en-US"/>
        </w:rPr>
      </w:pPr>
      <w:r>
        <w:rPr>
          <w:rStyle w:val="--l"/>
          <w:lang w:val="en-US"/>
        </w:rPr>
        <w:t>Further limitations concern our assessment of teachers</w:t>
      </w:r>
      <w:r w:rsidR="00A2583A">
        <w:rPr>
          <w:rStyle w:val="--l"/>
          <w:lang w:val="en-US"/>
        </w:rPr>
        <w:t>’</w:t>
      </w:r>
      <w:r>
        <w:rPr>
          <w:rStyle w:val="--l"/>
          <w:lang w:val="en-US"/>
        </w:rPr>
        <w:t xml:space="preserve"> HR. </w:t>
      </w:r>
      <w:r w:rsidR="009C533E">
        <w:rPr>
          <w:rStyle w:val="--l"/>
          <w:lang w:val="en-US"/>
        </w:rPr>
        <w:t>First, w</w:t>
      </w:r>
      <w:r>
        <w:rPr>
          <w:rStyle w:val="--l"/>
          <w:lang w:val="en-US"/>
        </w:rPr>
        <w:t xml:space="preserve">hile our results demonstrate the usefulness of drawing upon easily available HR data from ubiquitous, low-cost, un-intrusive fitness trackers in order to estimate teacher stress, there also are shortcomings of this type of assessment. First, while fitness trackers typically yield HR data, </w:t>
      </w:r>
      <w:r w:rsidR="00B31ED5" w:rsidRPr="00B31ED5">
        <w:rPr>
          <w:rStyle w:val="--l"/>
          <w:lang w:val="en-US"/>
        </w:rPr>
        <w:t xml:space="preserve">heart rate variability </w:t>
      </w:r>
      <w:r w:rsidR="00B31ED5">
        <w:rPr>
          <w:rStyle w:val="--l"/>
          <w:lang w:val="en-US"/>
        </w:rPr>
        <w:t>(HRV)</w:t>
      </w:r>
      <w:r w:rsidR="00C61575" w:rsidRPr="00C61575">
        <w:rPr>
          <w:lang w:val="en-US"/>
        </w:rPr>
        <w:t xml:space="preserve"> </w:t>
      </w:r>
      <w:r>
        <w:rPr>
          <w:lang w:val="en-US"/>
        </w:rPr>
        <w:t xml:space="preserve">data would be an even more accurate indicator of stress </w:t>
      </w:r>
      <w:r>
        <w:rPr>
          <w:rStyle w:val="--l"/>
          <w:lang w:val="en-US"/>
        </w:rPr>
        <w:t>[@</w:t>
      </w:r>
      <w:r w:rsidRPr="00EE4CDE">
        <w:rPr>
          <w:rStyle w:val="--l"/>
          <w:lang w:val="en-US"/>
        </w:rPr>
        <w:t>wettstein2020ambulatory</w:t>
      </w:r>
      <w:r>
        <w:rPr>
          <w:rStyle w:val="--l"/>
          <w:lang w:val="en-US"/>
        </w:rPr>
        <w:t>]</w:t>
      </w:r>
      <w:r>
        <w:rPr>
          <w:lang w:val="en-US"/>
        </w:rPr>
        <w:t xml:space="preserve"> but is typically not provided by low-cost fitness trackers, at least in currently available models.</w:t>
      </w:r>
      <w:r w:rsidRPr="00BC2830">
        <w:rPr>
          <w:rStyle w:val="--l"/>
          <w:lang w:val="en-US"/>
        </w:rPr>
        <w:t xml:space="preserve"> </w:t>
      </w:r>
      <w:r>
        <w:rPr>
          <w:rStyle w:val="--l"/>
          <w:lang w:val="en-US"/>
        </w:rPr>
        <w:t>Depending on the further development of low-cost fitness trackers, however, f</w:t>
      </w:r>
      <w:r w:rsidRPr="00B31ED5">
        <w:rPr>
          <w:rStyle w:val="--l"/>
          <w:lang w:val="en-US"/>
        </w:rPr>
        <w:t xml:space="preserve">uture studies </w:t>
      </w:r>
      <w:r>
        <w:rPr>
          <w:rStyle w:val="--l"/>
          <w:lang w:val="en-US"/>
        </w:rPr>
        <w:t>might consider assessing HRV instead of HR.</w:t>
      </w:r>
      <w:r w:rsidR="00A2583A">
        <w:rPr>
          <w:rStyle w:val="--l"/>
          <w:lang w:val="en-US"/>
        </w:rPr>
        <w:t xml:space="preserve"> </w:t>
      </w:r>
      <w:r>
        <w:rPr>
          <w:rStyle w:val="--l"/>
          <w:lang w:val="en-US"/>
        </w:rPr>
        <w:t>Secon</w:t>
      </w:r>
      <w:r w:rsidR="00A2583A">
        <w:rPr>
          <w:rStyle w:val="--l"/>
          <w:lang w:val="en-US"/>
        </w:rPr>
        <w:t>d, o</w:t>
      </w:r>
      <w:r w:rsidR="00635597">
        <w:rPr>
          <w:color w:val="000000"/>
          <w:lang w:val="en-US"/>
        </w:rPr>
        <w:t>ur design did not include a phase during which</w:t>
      </w:r>
      <w:r w:rsidR="00836961">
        <w:rPr>
          <w:color w:val="000000"/>
          <w:lang w:val="en-US"/>
        </w:rPr>
        <w:t xml:space="preserve"> participants’</w:t>
      </w:r>
      <w:r w:rsidR="00926D94" w:rsidRPr="00CA5FFA">
        <w:rPr>
          <w:color w:val="000000"/>
          <w:lang w:val="en-US"/>
        </w:rPr>
        <w:t xml:space="preserve"> resting HR</w:t>
      </w:r>
      <w:r w:rsidR="00635597">
        <w:rPr>
          <w:color w:val="000000"/>
          <w:lang w:val="en-US"/>
        </w:rPr>
        <w:t xml:space="preserve"> could be recorded. Resting HR is generally considered an</w:t>
      </w:r>
      <w:r w:rsidR="00926D94" w:rsidRPr="00CA5FFA">
        <w:rPr>
          <w:color w:val="000000"/>
          <w:lang w:val="en-US"/>
        </w:rPr>
        <w:t xml:space="preserve"> important </w:t>
      </w:r>
      <w:r w:rsidR="00635597">
        <w:rPr>
          <w:color w:val="000000"/>
          <w:lang w:val="en-US"/>
        </w:rPr>
        <w:t>baseline</w:t>
      </w:r>
      <w:r w:rsidR="00635597" w:rsidRPr="00CA5FFA">
        <w:rPr>
          <w:color w:val="000000"/>
          <w:lang w:val="en-US"/>
        </w:rPr>
        <w:t xml:space="preserve"> </w:t>
      </w:r>
      <w:r w:rsidR="00926D94" w:rsidRPr="00CA5FFA">
        <w:rPr>
          <w:color w:val="000000"/>
          <w:lang w:val="en-US"/>
        </w:rPr>
        <w:t xml:space="preserve">to </w:t>
      </w:r>
      <w:r w:rsidR="00635597">
        <w:rPr>
          <w:color w:val="000000"/>
          <w:lang w:val="en-US"/>
        </w:rPr>
        <w:t>determine</w:t>
      </w:r>
      <w:r w:rsidR="00635597" w:rsidRPr="00CA5FFA">
        <w:rPr>
          <w:color w:val="000000"/>
          <w:lang w:val="en-US"/>
        </w:rPr>
        <w:t xml:space="preserve"> </w:t>
      </w:r>
      <w:r w:rsidR="00926D94" w:rsidRPr="00CA5FFA">
        <w:rPr>
          <w:color w:val="000000"/>
          <w:lang w:val="en-US"/>
        </w:rPr>
        <w:t xml:space="preserve">inter- and intrapersonal </w:t>
      </w:r>
      <w:r w:rsidR="00635597" w:rsidRPr="00CA5FFA">
        <w:rPr>
          <w:color w:val="000000"/>
          <w:lang w:val="en-US"/>
        </w:rPr>
        <w:t xml:space="preserve">differences </w:t>
      </w:r>
      <w:r w:rsidR="00635597">
        <w:rPr>
          <w:color w:val="000000"/>
          <w:lang w:val="en-US"/>
        </w:rPr>
        <w:t xml:space="preserve">in </w:t>
      </w:r>
      <w:r w:rsidR="00926D94" w:rsidRPr="00CA5FFA">
        <w:rPr>
          <w:color w:val="000000"/>
          <w:lang w:val="en-US"/>
        </w:rPr>
        <w:t xml:space="preserve">cardiovascular </w:t>
      </w:r>
      <w:r w:rsidR="00635597">
        <w:rPr>
          <w:color w:val="000000"/>
          <w:lang w:val="en-US"/>
        </w:rPr>
        <w:t>health and reactivity</w:t>
      </w:r>
      <w:r w:rsidR="00926D94" w:rsidRPr="00CA5FFA">
        <w:rPr>
          <w:color w:val="000000"/>
          <w:lang w:val="en-US"/>
        </w:rPr>
        <w:t xml:space="preserve"> [@nanchen2018; @heneghan2019]. </w:t>
      </w:r>
      <w:r w:rsidR="00635597">
        <w:rPr>
          <w:color w:val="000000"/>
          <w:lang w:val="en-US"/>
        </w:rPr>
        <w:t>However,</w:t>
      </w:r>
      <w:r w:rsidR="00926D94" w:rsidRPr="00A57034">
        <w:rPr>
          <w:color w:val="000000"/>
          <w:lang w:val="en-US"/>
        </w:rPr>
        <w:t xml:space="preserve"> record</w:t>
      </w:r>
      <w:r w:rsidR="00635597">
        <w:rPr>
          <w:color w:val="000000"/>
          <w:lang w:val="en-US"/>
        </w:rPr>
        <w:t>ing</w:t>
      </w:r>
      <w:r w:rsidR="00926D94" w:rsidRPr="00A57034">
        <w:rPr>
          <w:color w:val="000000"/>
          <w:lang w:val="en-US"/>
        </w:rPr>
        <w:t xml:space="preserve"> </w:t>
      </w:r>
      <w:r w:rsidR="00635597">
        <w:rPr>
          <w:color w:val="000000"/>
          <w:lang w:val="en-US"/>
        </w:rPr>
        <w:t>a valid baseline</w:t>
      </w:r>
      <w:r w:rsidR="00635597" w:rsidRPr="00A57034">
        <w:rPr>
          <w:color w:val="000000"/>
          <w:lang w:val="en-US"/>
        </w:rPr>
        <w:t xml:space="preserve"> </w:t>
      </w:r>
      <w:r w:rsidR="00926D94">
        <w:rPr>
          <w:color w:val="000000"/>
          <w:lang w:val="en-US"/>
        </w:rPr>
        <w:t xml:space="preserve">HR </w:t>
      </w:r>
      <w:r w:rsidR="00635597">
        <w:rPr>
          <w:color w:val="000000"/>
          <w:lang w:val="en-US"/>
        </w:rPr>
        <w:t>requires</w:t>
      </w:r>
      <w:r w:rsidR="00635597" w:rsidRPr="00A57034">
        <w:rPr>
          <w:color w:val="000000"/>
          <w:lang w:val="en-US"/>
        </w:rPr>
        <w:t xml:space="preserve"> </w:t>
      </w:r>
      <w:r w:rsidR="00926D94" w:rsidRPr="00A57034">
        <w:rPr>
          <w:color w:val="000000"/>
          <w:lang w:val="en-US"/>
        </w:rPr>
        <w:t xml:space="preserve">a resting phase without physical </w:t>
      </w:r>
      <w:r w:rsidR="00635597">
        <w:rPr>
          <w:color w:val="000000"/>
          <w:lang w:val="en-US"/>
        </w:rPr>
        <w:t xml:space="preserve">movement </w:t>
      </w:r>
      <w:r w:rsidR="00926D94" w:rsidRPr="00A57034">
        <w:rPr>
          <w:color w:val="000000"/>
          <w:lang w:val="en-US"/>
        </w:rPr>
        <w:t>or emotional stress, ideally fifteen minutes before the beginning of the activity</w:t>
      </w:r>
      <w:r w:rsidR="00635597">
        <w:rPr>
          <w:color w:val="000000"/>
          <w:lang w:val="en-US"/>
        </w:rPr>
        <w:t xml:space="preserve">, which is difficult to impossible to achieve in practice </w:t>
      </w:r>
      <w:r w:rsidR="00635597" w:rsidRPr="00A57034">
        <w:rPr>
          <w:color w:val="000000"/>
          <w:lang w:val="en-US"/>
        </w:rPr>
        <w:t>[@sammito2015guideline]</w:t>
      </w:r>
      <w:r w:rsidR="00635597">
        <w:rPr>
          <w:color w:val="000000"/>
          <w:lang w:val="en-US"/>
        </w:rPr>
        <w:t xml:space="preserve">, e.g., when assessing teacher HR prior to and during teaching. Thus, our study explored the possibility of substituting baseline HR measurement </w:t>
      </w:r>
      <w:r w:rsidR="000A358F">
        <w:rPr>
          <w:color w:val="000000"/>
          <w:lang w:val="en-US"/>
        </w:rPr>
        <w:t>via</w:t>
      </w:r>
      <w:r w:rsidR="00635597">
        <w:rPr>
          <w:color w:val="000000"/>
          <w:lang w:val="en-US"/>
        </w:rPr>
        <w:t xml:space="preserve"> z-standardization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on the basis of the whole sample, the standardization fulfills the aim of controlling for differences in individual mean </w:t>
      </w:r>
      <w:r w:rsidR="00304D0A">
        <w:rPr>
          <w:color w:val="000000"/>
          <w:lang w:val="en-US"/>
        </w:rPr>
        <w:t>HR</w:t>
      </w:r>
      <w:r w:rsidR="00635597">
        <w:rPr>
          <w:color w:val="000000"/>
          <w:lang w:val="en-US"/>
        </w:rPr>
        <w:t xml:space="preserve"> due to, for example, age-related differences. Finally, depending on the brand and model of fitness </w:t>
      </w:r>
      <w:r w:rsidR="005A091F">
        <w:rPr>
          <w:color w:val="000000"/>
          <w:lang w:val="en-US"/>
        </w:rPr>
        <w:t>tracker</w:t>
      </w:r>
      <w:r w:rsidR="00635597">
        <w:rPr>
          <w:color w:val="000000"/>
          <w:lang w:val="en-US"/>
        </w:rPr>
        <w:t xml:space="preserve"> used, </w:t>
      </w:r>
      <w:r w:rsidR="00304D0A">
        <w:rPr>
          <w:color w:val="000000"/>
          <w:lang w:val="en-US"/>
        </w:rPr>
        <w:t xml:space="preserve">the </w:t>
      </w:r>
      <w:r w:rsidR="005A091F">
        <w:rPr>
          <w:color w:val="000000"/>
          <w:lang w:val="en-US"/>
        </w:rPr>
        <w:t xml:space="preserve">measurement of HR may </w:t>
      </w:r>
      <w:r w:rsidR="005A091F">
        <w:rPr>
          <w:color w:val="000000"/>
          <w:lang w:val="en-US"/>
        </w:rPr>
        <w:lastRenderedPageBreak/>
        <w:t xml:space="preserve">be more or less precise, and may be due to systematic measurement errors. Our study used the same Fitbit® tracker on all participants, but could not compare its results to those of other devices. </w:t>
      </w:r>
      <w:r w:rsidR="00F61EDB" w:rsidRPr="00F61EDB">
        <w:rPr>
          <w:color w:val="000000"/>
          <w:lang w:val="en-US"/>
        </w:rPr>
        <w:t>Research on the reliability of Fitbit</w:t>
      </w:r>
      <w:r w:rsidR="00635597">
        <w:rPr>
          <w:color w:val="000000"/>
          <w:lang w:val="en-US"/>
        </w:rPr>
        <w:t>®</w:t>
      </w:r>
      <w:r w:rsidR="00F61EDB" w:rsidRPr="00F61EDB">
        <w:rPr>
          <w:color w:val="000000"/>
          <w:lang w:val="en-US"/>
        </w:rPr>
        <w:t xml:space="preserve"> devices for the measurement of HR </w:t>
      </w:r>
      <w:r w:rsidR="00635597">
        <w:rPr>
          <w:color w:val="000000"/>
          <w:lang w:val="en-US"/>
        </w:rPr>
        <w:t xml:space="preserve">has proven </w:t>
      </w:r>
      <w:r w:rsidR="00F61EDB" w:rsidRPr="00F61EDB">
        <w:rPr>
          <w:color w:val="000000"/>
          <w:lang w:val="en-US"/>
        </w:rPr>
        <w:t xml:space="preserve">that this brand is </w:t>
      </w:r>
      <w:r w:rsidR="005A091F">
        <w:rPr>
          <w:color w:val="000000"/>
          <w:lang w:val="en-US"/>
        </w:rPr>
        <w:t xml:space="preserve">generally </w:t>
      </w:r>
      <w:r w:rsidR="00F61EDB" w:rsidRPr="00F61EDB">
        <w:rPr>
          <w:color w:val="000000"/>
          <w:lang w:val="en-US"/>
        </w:rPr>
        <w:t xml:space="preserve">accurate in controlled settings </w:t>
      </w:r>
      <w:r w:rsidR="005A091F">
        <w:rPr>
          <w:color w:val="000000"/>
          <w:lang w:val="en-US"/>
        </w:rPr>
        <w:t>and for moderate</w:t>
      </w:r>
      <w:r w:rsidR="00F61EDB" w:rsidRPr="00F61EDB">
        <w:rPr>
          <w:color w:val="000000"/>
          <w:lang w:val="en-US"/>
        </w:rPr>
        <w:t xml:space="preserve"> activity level</w:t>
      </w:r>
      <w:r w:rsidR="005A091F">
        <w:rPr>
          <w:color w:val="000000"/>
          <w:lang w:val="en-US"/>
        </w:rPr>
        <w:t>s</w:t>
      </w:r>
      <w:r w:rsidR="00F61EDB" w:rsidRPr="00F61EDB">
        <w:rPr>
          <w:color w:val="000000"/>
          <w:lang w:val="en-US"/>
        </w:rPr>
        <w:t xml:space="preserve"> [@wallen2016accuracy; @hajj2023; @fuller2020; @jo2016]</w:t>
      </w:r>
      <w:r w:rsidR="000A358F">
        <w:rPr>
          <w:color w:val="000000"/>
          <w:lang w:val="en-US"/>
        </w:rPr>
        <w:t xml:space="preserve"> such as in our study</w:t>
      </w:r>
      <w:r w:rsidR="00F61EDB" w:rsidRPr="00F61EDB">
        <w:rPr>
          <w:color w:val="000000"/>
          <w:lang w:val="en-US"/>
        </w:rPr>
        <w:t>. For example, the Fitbit</w:t>
      </w:r>
      <w:r w:rsidR="007F438C">
        <w:rPr>
          <w:color w:val="000000"/>
          <w:lang w:val="en-US"/>
        </w:rPr>
        <w:t>®</w:t>
      </w:r>
      <w:r w:rsidR="00F61EDB" w:rsidRPr="00F61EDB">
        <w:rPr>
          <w:color w:val="000000"/>
          <w:lang w:val="en-US"/>
        </w:rPr>
        <w:t xml:space="preserve"> fitness tracker showed good measurement accuracy during resting phases [@jo2016; @muggeridge2021measurement] and for activities such as walking, jogging, and running [@hajj2023]. </w:t>
      </w:r>
      <w:r w:rsidR="00635597">
        <w:rPr>
          <w:color w:val="000000"/>
          <w:lang w:val="en-US"/>
        </w:rPr>
        <w:t xml:space="preserve">However, </w:t>
      </w:r>
      <w:r w:rsidR="00F61EDB" w:rsidRPr="00F61EDB">
        <w:rPr>
          <w:color w:val="000000"/>
          <w:lang w:val="en-US"/>
        </w:rPr>
        <w:t>some studies indicate</w:t>
      </w:r>
      <w:r w:rsidR="000A358F">
        <w:rPr>
          <w:color w:val="000000"/>
          <w:lang w:val="en-US"/>
        </w:rPr>
        <w:t>d</w:t>
      </w:r>
      <w:r w:rsidR="00F61EDB" w:rsidRPr="00F61EDB">
        <w:rPr>
          <w:color w:val="000000"/>
          <w:lang w:val="en-US"/>
        </w:rPr>
        <w:t xml:space="preserve"> that the Fitbit</w:t>
      </w:r>
      <w:r w:rsidR="004C0FF3">
        <w:rPr>
          <w:color w:val="000000"/>
          <w:lang w:val="en-US"/>
        </w:rPr>
        <w:t>®</w:t>
      </w:r>
      <w:r w:rsidR="00F61EDB" w:rsidRPr="00F61EDB">
        <w:rPr>
          <w:color w:val="000000"/>
          <w:lang w:val="en-US"/>
        </w:rPr>
        <w:t xml:space="preserve"> tracker </w:t>
      </w:r>
      <w:r w:rsidR="00635597">
        <w:rPr>
          <w:color w:val="000000"/>
          <w:lang w:val="en-US"/>
        </w:rPr>
        <w:t>sometimes</w:t>
      </w:r>
      <w:r w:rsidR="00F61EDB" w:rsidRPr="00F61EDB">
        <w:rPr>
          <w:color w:val="000000"/>
          <w:lang w:val="en-US"/>
        </w:rPr>
        <w:t xml:space="preserve"> underestimat</w:t>
      </w:r>
      <w:r w:rsidR="00635597">
        <w:rPr>
          <w:color w:val="000000"/>
          <w:lang w:val="en-US"/>
        </w:rPr>
        <w:t>es</w:t>
      </w:r>
      <w:r w:rsidR="00F61EDB" w:rsidRPr="00F61EDB">
        <w:rPr>
          <w:color w:val="000000"/>
          <w:lang w:val="en-US"/>
        </w:rPr>
        <w:t xml:space="preserve"> HR at higher exercise intensities such as cycling [@thomson2019heart; @montoye2017comparative; @jo2016; @jachymek2021]. </w:t>
      </w:r>
      <w:r w:rsidR="00635597">
        <w:rPr>
          <w:color w:val="000000"/>
          <w:lang w:val="en-US"/>
        </w:rPr>
        <w:t>While</w:t>
      </w:r>
      <w:r w:rsidR="00F61EDB" w:rsidRPr="00F61EDB">
        <w:rPr>
          <w:color w:val="000000"/>
          <w:lang w:val="en-US"/>
        </w:rPr>
        <w:t xml:space="preserve"> @chevance2022accuracy concluded in their systematic review that</w:t>
      </w:r>
      <w:r w:rsidR="00635597">
        <w:rPr>
          <w:color w:val="000000"/>
          <w:lang w:val="en-US"/>
        </w:rPr>
        <w:t xml:space="preserve"> Fitbit</w:t>
      </w:r>
      <w:r w:rsidR="00E84955">
        <w:rPr>
          <w:color w:val="000000"/>
          <w:lang w:val="en-US"/>
        </w:rPr>
        <w:t>’</w:t>
      </w:r>
      <w:r w:rsidR="00635597">
        <w:rPr>
          <w:color w:val="000000"/>
          <w:lang w:val="en-US"/>
        </w:rPr>
        <w:t>s®</w:t>
      </w:r>
      <w:r w:rsidR="00E84955">
        <w:rPr>
          <w:color w:val="000000"/>
          <w:lang w:val="en-US"/>
        </w:rPr>
        <w:t xml:space="preserve"> </w:t>
      </w:r>
      <w:r w:rsidR="00F61EDB" w:rsidRPr="00F61EDB">
        <w:rPr>
          <w:color w:val="000000"/>
          <w:lang w:val="en-US"/>
        </w:rPr>
        <w:t xml:space="preserve">the underestimation of HR has an acceptable range. @gagnon2022 </w:t>
      </w:r>
      <w:r w:rsidR="00635597">
        <w:rPr>
          <w:color w:val="000000"/>
          <w:lang w:val="en-US"/>
        </w:rPr>
        <w:t>stress</w:t>
      </w:r>
      <w:r w:rsidR="000A358F">
        <w:rPr>
          <w:color w:val="000000"/>
          <w:lang w:val="en-US"/>
        </w:rPr>
        <w:t>ed</w:t>
      </w:r>
      <w:r w:rsidR="00635597">
        <w:rPr>
          <w:color w:val="000000"/>
          <w:lang w:val="en-US"/>
        </w:rPr>
        <w:t xml:space="preserve"> that Fitbit® trackers</w:t>
      </w:r>
      <w:r w:rsidR="00F61EDB" w:rsidRPr="00F61EDB">
        <w:rPr>
          <w:color w:val="000000"/>
          <w:lang w:val="en-US"/>
        </w:rPr>
        <w:t xml:space="preserve"> cannot replace an ECG machine when precision is of great importance.</w:t>
      </w:r>
      <w:r w:rsidR="007F438C">
        <w:rPr>
          <w:color w:val="000000"/>
          <w:lang w:val="en-US"/>
        </w:rPr>
        <w:t xml:space="preserve"> </w:t>
      </w:r>
      <w:r w:rsidR="004C0FF3" w:rsidRPr="004C0FF3">
        <w:rPr>
          <w:rStyle w:val="--l"/>
          <w:lang w:val="en-US"/>
        </w:rPr>
        <w:t xml:space="preserve">Despite these </w:t>
      </w:r>
      <w:r w:rsidR="00531BC0">
        <w:rPr>
          <w:rStyle w:val="--l"/>
          <w:lang w:val="en-US"/>
        </w:rPr>
        <w:t>considerations</w:t>
      </w:r>
      <w:r w:rsidR="004C0FF3" w:rsidRPr="004C0FF3">
        <w:rPr>
          <w:rStyle w:val="--l"/>
          <w:lang w:val="en-US"/>
        </w:rPr>
        <w:t>, the Fitbit</w:t>
      </w:r>
      <w:r w:rsidR="004C0FF3">
        <w:rPr>
          <w:color w:val="000000"/>
          <w:lang w:val="en-US"/>
        </w:rPr>
        <w:t>®</w:t>
      </w:r>
      <w:r w:rsidR="004C0FF3" w:rsidRPr="004C0FF3">
        <w:rPr>
          <w:rStyle w:val="--l"/>
          <w:lang w:val="en-US"/>
        </w:rPr>
        <w:t xml:space="preserve"> model was suitable for our study purposes, as the </w:t>
      </w:r>
      <w:r w:rsidR="00531BC0">
        <w:rPr>
          <w:rStyle w:val="--l"/>
          <w:lang w:val="en-US"/>
        </w:rPr>
        <w:t>participants</w:t>
      </w:r>
      <w:r w:rsidR="004C0FF3" w:rsidRPr="004C0FF3">
        <w:rPr>
          <w:rStyle w:val="--l"/>
          <w:lang w:val="en-US"/>
        </w:rPr>
        <w:t xml:space="preserve"> did not have to perform any intense activities.</w:t>
      </w:r>
    </w:p>
    <w:p w14:paraId="74D01CEB" w14:textId="7D714F0B" w:rsidR="00DE4B38" w:rsidRDefault="00A571F0" w:rsidP="00926D94">
      <w:pPr>
        <w:pStyle w:val="StandardWeb"/>
        <w:spacing w:before="240" w:beforeAutospacing="0" w:after="240" w:afterAutospacing="0" w:line="360" w:lineRule="auto"/>
        <w:jc w:val="both"/>
        <w:rPr>
          <w:lang w:val="en-US"/>
        </w:rPr>
      </w:pPr>
      <w:r>
        <w:rPr>
          <w:lang w:val="en-US"/>
        </w:rPr>
        <w:t>Our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there are many other factors that influence whether a stress response occurs, and how it is subjectively registered and expressed by the teacher. We aimed to address at least some of the factors influencing stress response</w:t>
      </w:r>
      <w:r w:rsidR="000A358F">
        <w:rPr>
          <w:lang w:val="en-US"/>
        </w:rPr>
        <w:t>s</w:t>
      </w:r>
      <w:r>
        <w:rPr>
          <w:lang w:val="en-US"/>
        </w:rPr>
        <w:t xml:space="preserve"> according to the Lazarus model (XXX). However, we missed other factors that potentially also have a substantial effect. For example, </w:t>
      </w:r>
      <w:r w:rsidR="00F605AF">
        <w:rPr>
          <w:lang w:val="en-US"/>
        </w:rPr>
        <w:t xml:space="preserve">we </w:t>
      </w:r>
      <w:r w:rsidR="00312DAD">
        <w:rPr>
          <w:lang w:val="en-US"/>
        </w:rPr>
        <w:t xml:space="preserve">did not </w:t>
      </w:r>
      <w:r w:rsidR="00CE3FC5">
        <w:rPr>
          <w:lang w:val="en-US"/>
        </w:rPr>
        <w:t>assess</w:t>
      </w:r>
      <w:r w:rsidR="00864099">
        <w:rPr>
          <w:lang w:val="en-US"/>
        </w:rPr>
        <w:t xml:space="preserve"> any personal traits</w:t>
      </w:r>
      <w:r w:rsidR="00F73FD9">
        <w:rPr>
          <w:lang w:val="en-US"/>
        </w:rPr>
        <w:t xml:space="preserve"> of the participants</w:t>
      </w:r>
      <w:r w:rsidR="00312DAD" w:rsidRPr="00312DAD">
        <w:rPr>
          <w:lang w:val="en-US"/>
        </w:rPr>
        <w:t xml:space="preserve">, such as emotional stability, work commitment, and life satisfaction, which </w:t>
      </w:r>
      <w:r w:rsidR="00F605AF">
        <w:rPr>
          <w:lang w:val="en-US"/>
        </w:rPr>
        <w:t xml:space="preserve">are considered to be </w:t>
      </w:r>
      <w:r w:rsidR="00312DAD" w:rsidRPr="00312DAD">
        <w:rPr>
          <w:lang w:val="en-US"/>
        </w:rPr>
        <w:t xml:space="preserve">potential sources or protective factors of teacher stress </w:t>
      </w:r>
      <w:r w:rsidR="00312DAD">
        <w:rPr>
          <w:lang w:val="en-US"/>
        </w:rPr>
        <w:t>[</w:t>
      </w:r>
      <w:r w:rsidR="00312DAD" w:rsidRPr="004717F8">
        <w:rPr>
          <w:lang w:val="en-US"/>
        </w:rPr>
        <w:t>@wettstein2021</w:t>
      </w:r>
      <w:r w:rsidR="00312DAD">
        <w:rPr>
          <w:lang w:val="en-US"/>
        </w:rPr>
        <w:t>].</w:t>
      </w:r>
      <w:r w:rsidR="00CE3FC5">
        <w:rPr>
          <w:lang w:val="en-US"/>
        </w:rPr>
        <w:t xml:space="preserve"> </w:t>
      </w:r>
      <w:r w:rsidR="00DE4B38" w:rsidRPr="00DE4B38">
        <w:rPr>
          <w:lang w:val="en-US"/>
        </w:rPr>
        <w:t>Furthermore, we did not gather any information on the health status of the participants</w:t>
      </w:r>
      <w:r w:rsidR="008A45B7">
        <w:rPr>
          <w:lang w:val="en-US"/>
        </w:rPr>
        <w:t xml:space="preserve">, </w:t>
      </w:r>
      <w:r w:rsidR="008A45B7" w:rsidRPr="008A45B7">
        <w:rPr>
          <w:rStyle w:val="--l"/>
          <w:lang w:val="en-US"/>
        </w:rPr>
        <w:t xml:space="preserve">although factors such as alcohol consumption, fitness level, cardiovascular diseases, etc. </w:t>
      </w:r>
      <w:r>
        <w:rPr>
          <w:rStyle w:val="--l"/>
          <w:lang w:val="en-US"/>
        </w:rPr>
        <w:t xml:space="preserve">could </w:t>
      </w:r>
      <w:r w:rsidR="008A45B7" w:rsidRPr="008A45B7">
        <w:rPr>
          <w:rStyle w:val="--l"/>
          <w:lang w:val="en-US"/>
        </w:rPr>
        <w:t>have</w:t>
      </w:r>
      <w:r>
        <w:rPr>
          <w:rStyle w:val="--l"/>
          <w:lang w:val="en-US"/>
        </w:rPr>
        <w:t xml:space="preserve"> had</w:t>
      </w:r>
      <w:r w:rsidR="008A45B7" w:rsidRPr="008A45B7">
        <w:rPr>
          <w:rStyle w:val="--l"/>
          <w:lang w:val="en-US"/>
        </w:rPr>
        <w:t xml:space="preserve"> an influence on </w:t>
      </w:r>
      <w:r>
        <w:rPr>
          <w:rStyle w:val="--l"/>
          <w:lang w:val="en-US"/>
        </w:rPr>
        <w:t xml:space="preserve">physiological responses such as </w:t>
      </w:r>
      <w:r w:rsidR="008A45B7">
        <w:rPr>
          <w:rStyle w:val="--l"/>
          <w:lang w:val="en-US"/>
        </w:rPr>
        <w:t>HR</w:t>
      </w:r>
      <w:r w:rsidR="008A45B7" w:rsidRPr="008A45B7">
        <w:rPr>
          <w:rStyle w:val="--l"/>
          <w:lang w:val="en-US"/>
        </w:rPr>
        <w:t xml:space="preserve"> and should be taken into account</w:t>
      </w:r>
      <w:r w:rsidR="008A45B7">
        <w:rPr>
          <w:rStyle w:val="--l"/>
          <w:lang w:val="en-US"/>
        </w:rPr>
        <w:t xml:space="preserve"> [@</w:t>
      </w:r>
      <w:r w:rsidR="00040530" w:rsidRPr="00C63330">
        <w:rPr>
          <w:lang w:val="en-US"/>
        </w:rPr>
        <w:t>sammito2015guideline</w:t>
      </w:r>
      <w:r w:rsidR="00040530">
        <w:rPr>
          <w:lang w:val="en-US"/>
        </w:rPr>
        <w:t>].</w:t>
      </w:r>
      <w:r w:rsidR="00E620D1">
        <w:rPr>
          <w:lang w:val="en-US"/>
        </w:rPr>
        <w:t xml:space="preserve"> </w:t>
      </w:r>
      <w:r w:rsidR="009C00E6" w:rsidRPr="009C00E6">
        <w:rPr>
          <w:lang w:val="en-US"/>
        </w:rPr>
        <w:t xml:space="preserve">Future research should incorporate additional information collected to account for the fact that </w:t>
      </w:r>
      <w:r w:rsidR="004114A8" w:rsidRPr="000C398F">
        <w:rPr>
          <w:lang w:val="en-US"/>
        </w:rPr>
        <w:t>human HR is, in addition to the autonomic nervous system and genetic factors, influenced by numerous external factors such as social, personal, psychological, environmental, and behavioral factors [@wang2022]</w:t>
      </w:r>
      <w:r w:rsidR="004114A8">
        <w:rPr>
          <w:lang w:val="en-US"/>
        </w:rPr>
        <w:t xml:space="preserve">. </w:t>
      </w:r>
    </w:p>
    <w:p w14:paraId="2768190C" w14:textId="77777777" w:rsidR="0063687C" w:rsidRPr="008B7224" w:rsidRDefault="0063687C" w:rsidP="0063687C">
      <w:pPr>
        <w:pStyle w:val="StandardWeb"/>
        <w:spacing w:before="240" w:beforeAutospacing="0" w:after="240" w:afterAutospacing="0" w:line="360" w:lineRule="auto"/>
        <w:jc w:val="both"/>
        <w:rPr>
          <w:lang w:val="en-US"/>
        </w:rPr>
      </w:pPr>
      <w:commentRangeStart w:id="45"/>
      <w:r w:rsidRPr="000249F1">
        <w:rPr>
          <w:lang w:val="en-US"/>
        </w:rPr>
        <w:t xml:space="preserve">Second, </w:t>
      </w:r>
      <w:r>
        <w:rPr>
          <w:color w:val="000000"/>
          <w:lang w:val="en-US"/>
        </w:rPr>
        <w:t>a</w:t>
      </w:r>
      <w:r w:rsidRPr="005923DE">
        <w:rPr>
          <w:color w:val="000000"/>
          <w:lang w:val="en-US"/>
        </w:rPr>
        <w:t>dding disruption appraisal (Hypothesis 2b)</w:t>
      </w:r>
      <w:r>
        <w:rPr>
          <w:color w:val="000000"/>
          <w:lang w:val="en-US"/>
        </w:rPr>
        <w:t xml:space="preserve"> and </w:t>
      </w:r>
      <w:r w:rsidRPr="00884C3E">
        <w:rPr>
          <w:color w:val="000000"/>
          <w:lang w:val="en-US"/>
        </w:rPr>
        <w:t xml:space="preserve">confidence appraisal </w:t>
      </w:r>
      <w:r w:rsidRPr="005923DE">
        <w:rPr>
          <w:color w:val="000000"/>
          <w:lang w:val="en-US"/>
        </w:rPr>
        <w:t>(Hypothesis 2</w:t>
      </w:r>
      <w:r>
        <w:rPr>
          <w:color w:val="000000"/>
          <w:lang w:val="en-US"/>
        </w:rPr>
        <w:t>c</w:t>
      </w:r>
      <w:r w:rsidRPr="005923DE">
        <w:rPr>
          <w:color w:val="000000"/>
          <w:lang w:val="en-US"/>
        </w:rPr>
        <w:t>)</w:t>
      </w:r>
      <w:r>
        <w:rPr>
          <w:color w:val="000000"/>
          <w:lang w:val="en-US"/>
        </w:rPr>
        <w:t xml:space="preserve"> </w:t>
      </w:r>
      <w:r w:rsidRPr="00884C3E">
        <w:rPr>
          <w:color w:val="000000"/>
          <w:lang w:val="en-US"/>
        </w:rPr>
        <w:t>while controlling for the shared variance with teaching experience</w:t>
      </w:r>
      <w:r>
        <w:rPr>
          <w:color w:val="000000"/>
          <w:lang w:val="en-US"/>
        </w:rPr>
        <w:t xml:space="preserve"> for both appraisals</w:t>
      </w:r>
      <w:r w:rsidRPr="00E079CB">
        <w:rPr>
          <w:lang w:val="en-US"/>
        </w:rPr>
        <w:t xml:space="preserve">, </w:t>
      </w:r>
      <w:r>
        <w:rPr>
          <w:lang w:val="en-US"/>
        </w:rPr>
        <w:t xml:space="preserve">no effects </w:t>
      </w:r>
      <w:r>
        <w:rPr>
          <w:lang w:val="en-US"/>
        </w:rPr>
        <w:lastRenderedPageBreak/>
        <w:t>on teachers’ HR were found</w:t>
      </w:r>
      <w:r w:rsidRPr="00E079CB">
        <w:rPr>
          <w:lang w:val="en-US"/>
        </w:rPr>
        <w:t xml:space="preserve">. </w:t>
      </w:r>
      <w:commentRangeStart w:id="46"/>
      <w:r>
        <w:rPr>
          <w:lang w:val="en-US"/>
        </w:rPr>
        <w:t xml:space="preserve">One </w:t>
      </w:r>
      <w:r w:rsidRPr="00797734">
        <w:rPr>
          <w:lang w:val="en-US"/>
        </w:rPr>
        <w:t xml:space="preserve">consideration might be that </w:t>
      </w:r>
      <w:r>
        <w:rPr>
          <w:lang w:val="en-US"/>
        </w:rPr>
        <w:t>both</w:t>
      </w:r>
      <w:r w:rsidRPr="00797734">
        <w:rPr>
          <w:lang w:val="en-US"/>
        </w:rPr>
        <w:t xml:space="preserve"> single-item </w:t>
      </w:r>
      <w:r>
        <w:rPr>
          <w:lang w:val="en-US"/>
        </w:rPr>
        <w:t xml:space="preserve">scales were not sensitive enough </w:t>
      </w:r>
      <w:r w:rsidRPr="00797734">
        <w:rPr>
          <w:lang w:val="en-US"/>
        </w:rPr>
        <w:t xml:space="preserve">to assess </w:t>
      </w:r>
      <w:r>
        <w:rPr>
          <w:lang w:val="en-US"/>
        </w:rPr>
        <w:t xml:space="preserve">teachers’ appraisal processes. </w:t>
      </w:r>
      <w:commentRangeEnd w:id="46"/>
      <w:r>
        <w:rPr>
          <w:rStyle w:val="Kommentarzeichen"/>
          <w:rFonts w:asciiTheme="minorHAnsi" w:eastAsiaTheme="minorHAnsi" w:hAnsiTheme="minorHAnsi" w:cstheme="minorBidi"/>
          <w:lang w:eastAsia="en-US"/>
        </w:rPr>
        <w:commentReference w:id="46"/>
      </w:r>
      <w:r w:rsidRPr="00827030">
        <w:rPr>
          <w:lang w:val="en-US"/>
        </w:rPr>
        <w:t>This finding may be explained by the</w:t>
      </w:r>
      <w:r>
        <w:rPr>
          <w:lang w:val="en-US"/>
        </w:rPr>
        <w:t xml:space="preserve"> </w:t>
      </w:r>
      <w:r w:rsidRPr="000A26E3">
        <w:rPr>
          <w:rStyle w:val="--l"/>
          <w:lang w:val="en-US"/>
        </w:rPr>
        <w:t xml:space="preserve">dynamic interaction between individuals and their environment </w:t>
      </w:r>
      <w:r>
        <w:rPr>
          <w:rStyle w:val="--l"/>
          <w:lang w:val="en-US"/>
        </w:rPr>
        <w:t xml:space="preserve">that </w:t>
      </w:r>
      <w:r w:rsidRPr="000A26E3">
        <w:rPr>
          <w:rStyle w:val="--l"/>
          <w:lang w:val="en-US"/>
        </w:rPr>
        <w:t>shapes the continuously changing nature of stress, making it challenging to determine process markers for appraisal and rendering the pursuit of a singular satisfactory measure difficult due to stress’s inherent complexity</w:t>
      </w:r>
      <w:r>
        <w:rPr>
          <w:rStyle w:val="--l"/>
          <w:lang w:val="en-US"/>
        </w:rPr>
        <w:t xml:space="preserve"> </w:t>
      </w:r>
      <w:r w:rsidRPr="00C34F40">
        <w:rPr>
          <w:lang w:val="en-US"/>
        </w:rPr>
        <w:t>[@lazarus1990theory</w:t>
      </w:r>
      <w:r>
        <w:rPr>
          <w:lang w:val="en-US"/>
        </w:rPr>
        <w:t xml:space="preserve">]. </w:t>
      </w:r>
      <w:commentRangeEnd w:id="45"/>
      <w:r>
        <w:rPr>
          <w:rStyle w:val="Kommentarzeichen"/>
          <w:rFonts w:asciiTheme="minorHAnsi" w:eastAsiaTheme="minorHAnsi" w:hAnsiTheme="minorHAnsi" w:cstheme="minorBidi"/>
          <w:lang w:eastAsia="en-US"/>
        </w:rPr>
        <w:commentReference w:id="45"/>
      </w:r>
    </w:p>
    <w:p w14:paraId="57F8F5B1" w14:textId="77777777" w:rsidR="008B79B9" w:rsidRDefault="008B79B9"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commentRangeStart w:id="47"/>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commentRangeEnd w:id="47"/>
      <w:r w:rsidR="00AD023E">
        <w:rPr>
          <w:rStyle w:val="Kommentarzeichen"/>
          <w:rFonts w:asciiTheme="minorHAnsi" w:eastAsiaTheme="minorHAnsi" w:hAnsiTheme="minorHAnsi" w:cstheme="minorBidi"/>
          <w:lang w:eastAsia="en-US"/>
        </w:rPr>
        <w:commentReference w:id="47"/>
      </w:r>
    </w:p>
    <w:p w14:paraId="6867EAEF" w14:textId="006F8B05" w:rsidR="00926D94" w:rsidRPr="0054500D" w:rsidRDefault="00A571F0" w:rsidP="00926D94">
      <w:pPr>
        <w:pStyle w:val="StandardWeb"/>
        <w:spacing w:before="240" w:beforeAutospacing="0" w:after="240" w:afterAutospacing="0" w:line="360" w:lineRule="auto"/>
        <w:jc w:val="both"/>
        <w:rPr>
          <w:rStyle w:val="--l"/>
          <w:color w:val="000000"/>
          <w:lang w:val="en-US"/>
        </w:rPr>
      </w:pPr>
      <w:r>
        <w:rPr>
          <w:lang w:val="en-US"/>
        </w:rPr>
        <w:t xml:space="preserve">Despite the limitations of our study, </w:t>
      </w:r>
      <w:r w:rsidR="00E467FF">
        <w:rPr>
          <w:lang w:val="en-US"/>
        </w:rPr>
        <w:t>result</w:t>
      </w:r>
      <w:r w:rsidR="00D4596D">
        <w:rPr>
          <w:lang w:val="en-US"/>
        </w:rPr>
        <w:t xml:space="preserve">s suggest that wrist-worn, low-cost, and nonintrusive fitness trackers </w:t>
      </w:r>
      <w:r>
        <w:rPr>
          <w:lang w:val="en-US"/>
        </w:rPr>
        <w:t>are a promising tool for recording HR as an indicator of stress</w:t>
      </w:r>
      <w:r w:rsidR="00606A35">
        <w:rPr>
          <w:lang w:val="en-US"/>
        </w:rPr>
        <w:t xml:space="preserve"> </w:t>
      </w:r>
      <w:commentRangeStart w:id="48"/>
      <w:r w:rsidR="00D4596D">
        <w:rPr>
          <w:lang w:val="en-US"/>
        </w:rPr>
        <w:t>in educational settings</w:t>
      </w:r>
      <w:commentRangeEnd w:id="48"/>
      <w:r w:rsidR="00FD7C28">
        <w:rPr>
          <w:rStyle w:val="Kommentarzeichen"/>
          <w:rFonts w:asciiTheme="minorHAnsi" w:eastAsiaTheme="minorHAnsi" w:hAnsiTheme="minorHAnsi" w:cstheme="minorBidi"/>
          <w:lang w:eastAsia="en-US"/>
        </w:rPr>
        <w:commentReference w:id="48"/>
      </w:r>
      <w:r w:rsidR="00606A35">
        <w:rPr>
          <w:lang w:val="en-US"/>
        </w:rPr>
        <w:t>.</w:t>
      </w:r>
      <w:r w:rsidR="00E17EE2">
        <w:rPr>
          <w:color w:val="000000"/>
          <w:lang w:val="en-US"/>
        </w:rPr>
        <w:t xml:space="preserve"> T</w:t>
      </w:r>
      <w:r w:rsidR="00C74FA7">
        <w:rPr>
          <w:color w:val="000000"/>
          <w:lang w:val="en-US"/>
        </w:rPr>
        <w:t>he</w:t>
      </w:r>
      <w:r w:rsidR="00926D94" w:rsidRPr="00CA5FFA">
        <w:rPr>
          <w:color w:val="000000"/>
          <w:lang w:val="en-US"/>
        </w:rPr>
        <w:t xml:space="preserve"> increasing availability of HR data </w:t>
      </w:r>
      <w:r w:rsidR="00E17EE2">
        <w:rPr>
          <w:color w:val="000000"/>
          <w:lang w:val="en-US"/>
        </w:rPr>
        <w:t>from</w:t>
      </w:r>
      <w:r w:rsidR="00E17EE2" w:rsidRPr="00CA5FFA">
        <w:rPr>
          <w:color w:val="000000"/>
          <w:lang w:val="en-US"/>
        </w:rPr>
        <w:t xml:space="preserve"> </w:t>
      </w:r>
      <w:r w:rsidR="00926D94" w:rsidRPr="00CA5FFA">
        <w:rPr>
          <w:color w:val="000000"/>
          <w:lang w:val="en-US"/>
        </w:rPr>
        <w:t xml:space="preserve">wearable </w:t>
      </w:r>
      <w:r w:rsidR="00926D94">
        <w:rPr>
          <w:color w:val="000000"/>
          <w:lang w:val="en-US"/>
        </w:rPr>
        <w:t>fitness trackers</w:t>
      </w:r>
      <w:r w:rsidR="00926D94" w:rsidRPr="00CA5FFA">
        <w:rPr>
          <w:color w:val="000000"/>
          <w:lang w:val="en-US"/>
        </w:rPr>
        <w:t xml:space="preserve"> offers </w:t>
      </w:r>
      <w:r w:rsidR="00C00825">
        <w:rPr>
          <w:color w:val="000000"/>
          <w:lang w:val="en-US"/>
        </w:rPr>
        <w:t>teachers</w:t>
      </w:r>
      <w:r w:rsidR="00926D94" w:rsidRPr="00CA5FFA">
        <w:rPr>
          <w:color w:val="000000"/>
          <w:lang w:val="en-US"/>
        </w:rPr>
        <w:t xml:space="preserve"> the opportunity </w:t>
      </w:r>
      <w:r w:rsidR="00926D94">
        <w:rPr>
          <w:color w:val="000000"/>
          <w:lang w:val="en-US"/>
        </w:rPr>
        <w:t>to</w:t>
      </w:r>
      <w:r w:rsidR="00926D94" w:rsidRPr="00CA5FFA">
        <w:rPr>
          <w:color w:val="000000"/>
          <w:lang w:val="en-US"/>
        </w:rPr>
        <w:t xml:space="preserve"> </w:t>
      </w:r>
      <w:r w:rsidR="008E106A">
        <w:rPr>
          <w:color w:val="000000"/>
          <w:lang w:val="en-US"/>
        </w:rPr>
        <w:t>self-monitor</w:t>
      </w:r>
      <w:r w:rsidR="00926D94" w:rsidRPr="00CA5FFA">
        <w:rPr>
          <w:color w:val="000000"/>
          <w:lang w:val="en-US"/>
        </w:rPr>
        <w:t xml:space="preserve"> important mental health indicators such as HR, beyond traditional self-reporting</w:t>
      </w:r>
      <w:r w:rsidR="00926D94">
        <w:rPr>
          <w:color w:val="000000"/>
          <w:lang w:val="en-US"/>
        </w:rPr>
        <w:t xml:space="preserve"> or expensive, intrusive ECG devices</w:t>
      </w:r>
      <w:r w:rsidR="00926D94" w:rsidRPr="00CA5FFA">
        <w:rPr>
          <w:color w:val="000000"/>
          <w:lang w:val="en-US"/>
        </w:rPr>
        <w:t xml:space="preserve">. </w:t>
      </w:r>
      <w:r w:rsidR="00926D94">
        <w:rPr>
          <w:color w:val="000000"/>
          <w:lang w:val="en-US"/>
        </w:rPr>
        <w:t>Using</w:t>
      </w:r>
      <w:r w:rsidR="00926D94" w:rsidRPr="00CA5FFA">
        <w:rPr>
          <w:color w:val="000000"/>
          <w:lang w:val="en-US"/>
        </w:rPr>
        <w:t xml:space="preserve"> fitness trackers </w:t>
      </w:r>
      <w:r w:rsidR="00926D94">
        <w:rPr>
          <w:color w:val="000000"/>
          <w:lang w:val="en-US"/>
        </w:rPr>
        <w:t>could</w:t>
      </w:r>
      <w:r w:rsidR="00926D94" w:rsidRPr="00CA5FFA">
        <w:rPr>
          <w:color w:val="000000"/>
          <w:lang w:val="en-US"/>
        </w:rPr>
        <w:t xml:space="preserve"> enable teachers to strengthen their self-awareness in stressful situations and allow for </w:t>
      </w:r>
      <w:commentRangeStart w:id="49"/>
      <w:r w:rsidR="00926D94" w:rsidRPr="00CA5FFA">
        <w:rPr>
          <w:color w:val="000000"/>
          <w:lang w:val="en-US"/>
        </w:rPr>
        <w:t>early self-intervention</w:t>
      </w:r>
      <w:commentRangeEnd w:id="49"/>
      <w:r w:rsidR="00FD7C28">
        <w:rPr>
          <w:rStyle w:val="Kommentarzeichen"/>
          <w:rFonts w:asciiTheme="minorHAnsi" w:eastAsiaTheme="minorHAnsi" w:hAnsiTheme="minorHAnsi" w:cstheme="minorBidi"/>
          <w:lang w:eastAsia="en-US"/>
        </w:rPr>
        <w:commentReference w:id="49"/>
      </w:r>
      <w:r w:rsidR="00926D94" w:rsidRPr="00CA5FFA">
        <w:rPr>
          <w:color w:val="000000"/>
          <w:lang w:val="en-US"/>
        </w:rPr>
        <w:t xml:space="preserve">. </w:t>
      </w:r>
      <w:r w:rsidR="0054500D">
        <w:rPr>
          <w:rStyle w:val="--l"/>
          <w:lang w:val="en-US"/>
        </w:rPr>
        <w:t>Furthermore, the</w:t>
      </w:r>
      <w:r w:rsidR="0054500D" w:rsidRPr="005F2747">
        <w:rPr>
          <w:rStyle w:val="--l"/>
          <w:lang w:val="en-US"/>
        </w:rPr>
        <w:t xml:space="preserve"> use of fitness trackers in education could help teachers to create a greater awareness of the interplay between teaching practice and physiological and psychological </w:t>
      </w:r>
      <w:r w:rsidR="00E17EE2">
        <w:rPr>
          <w:rStyle w:val="--l"/>
          <w:lang w:val="en-US"/>
        </w:rPr>
        <w:t>variables</w:t>
      </w:r>
      <w:r w:rsidR="0054500D" w:rsidRPr="005F2747">
        <w:rPr>
          <w:rStyle w:val="--l"/>
          <w:lang w:val="en-US"/>
        </w:rPr>
        <w:t xml:space="preserve">. For example, researchers were able to show that </w:t>
      </w:r>
      <w:r w:rsidR="0054500D">
        <w:rPr>
          <w:rStyle w:val="--l"/>
          <w:lang w:val="en-US"/>
        </w:rPr>
        <w:t>an increased</w:t>
      </w:r>
      <w:r w:rsidR="0054500D" w:rsidRPr="005F2747">
        <w:rPr>
          <w:rStyle w:val="--l"/>
          <w:lang w:val="en-US"/>
        </w:rPr>
        <w:t xml:space="preserve"> </w:t>
      </w:r>
      <w:r w:rsidR="0054500D">
        <w:rPr>
          <w:rStyle w:val="--l"/>
          <w:lang w:val="en-US"/>
        </w:rPr>
        <w:t>HR during teaching was</w:t>
      </w:r>
      <w:r w:rsidR="0054500D" w:rsidRPr="005F2747">
        <w:rPr>
          <w:rStyle w:val="--l"/>
          <w:lang w:val="en-US"/>
        </w:rPr>
        <w:t xml:space="preserve"> linked to less effective and sometimes confusing prosody patterns</w:t>
      </w:r>
      <w:r w:rsidR="00FD7C28">
        <w:rPr>
          <w:rStyle w:val="--l"/>
          <w:lang w:val="en-US"/>
        </w:rPr>
        <w:t xml:space="preserve"> </w:t>
      </w:r>
      <w:r w:rsidR="00193551">
        <w:rPr>
          <w:rStyle w:val="--l"/>
          <w:lang w:val="en-US"/>
        </w:rPr>
        <w:t xml:space="preserve">such as </w:t>
      </w:r>
      <w:r w:rsidR="0050554D">
        <w:rPr>
          <w:rStyle w:val="--l"/>
          <w:lang w:val="en-US"/>
        </w:rPr>
        <w:t>intonation</w:t>
      </w:r>
      <w:r w:rsidR="0054500D" w:rsidRPr="005F2747">
        <w:rPr>
          <w:rStyle w:val="--l"/>
          <w:lang w:val="en-US"/>
        </w:rPr>
        <w:t>, pace, and pausing</w:t>
      </w:r>
      <w:r w:rsidR="0054500D">
        <w:rPr>
          <w:rStyle w:val="--l"/>
          <w:lang w:val="en-US"/>
        </w:rPr>
        <w:t xml:space="preserve"> [@</w:t>
      </w:r>
      <w:r w:rsidR="0054500D" w:rsidRPr="005445A5">
        <w:rPr>
          <w:rStyle w:val="--l"/>
          <w:lang w:val="en-US"/>
        </w:rPr>
        <w:t>tobin2016expression</w:t>
      </w:r>
      <w:r w:rsidR="0054500D">
        <w:rPr>
          <w:rStyle w:val="--l"/>
          <w:lang w:val="en-US"/>
        </w:rPr>
        <w:t>].</w:t>
      </w:r>
      <w:r w:rsidR="0054500D">
        <w:rPr>
          <w:color w:val="000000"/>
          <w:lang w:val="en-US"/>
        </w:rPr>
        <w:t xml:space="preserve"> </w:t>
      </w:r>
      <w:r w:rsidR="00926D94" w:rsidRPr="00CA5FFA">
        <w:rPr>
          <w:color w:val="000000"/>
          <w:lang w:val="en-US"/>
        </w:rPr>
        <w:t xml:space="preserve">Research on mental health has shown that </w:t>
      </w:r>
      <w:r w:rsidR="00926D94">
        <w:rPr>
          <w:color w:val="000000"/>
          <w:lang w:val="en-US"/>
        </w:rPr>
        <w:t>to</w:t>
      </w:r>
      <w:r w:rsidR="00926D94" w:rsidRPr="00CA5FFA">
        <w:rPr>
          <w:color w:val="000000"/>
          <w:lang w:val="en-US"/>
        </w:rPr>
        <w:t xml:space="preserve"> achieve a regular and meaningful use of fitness trackers as mental health monitoring, it would be essential for </w:t>
      </w:r>
      <w:r w:rsidR="003A01D6">
        <w:rPr>
          <w:color w:val="000000"/>
          <w:lang w:val="en-US"/>
        </w:rPr>
        <w:t xml:space="preserve">participants </w:t>
      </w:r>
      <w:r w:rsidR="00926D94" w:rsidRPr="00CA5FFA">
        <w:rPr>
          <w:color w:val="000000"/>
          <w:lang w:val="en-US"/>
        </w:rPr>
        <w:t xml:space="preserve">to understand the purpose of using the fitness </w:t>
      </w:r>
      <w:r w:rsidR="001C0BD6">
        <w:rPr>
          <w:color w:val="000000"/>
          <w:lang w:val="en-US"/>
        </w:rPr>
        <w:t>trackers</w:t>
      </w:r>
      <w:r w:rsidR="00926D94" w:rsidRPr="00CA5FFA">
        <w:rPr>
          <w:color w:val="000000"/>
          <w:lang w:val="en-US"/>
        </w:rPr>
        <w:t xml:space="preserve"> as well as the meaning of the data [@ng2018]. </w:t>
      </w:r>
      <w:r w:rsidR="00AA5268">
        <w:rPr>
          <w:rStyle w:val="--l"/>
          <w:lang w:val="en-US"/>
        </w:rPr>
        <w:t>Interventions harnessing the potential of fitness trackers for teachers</w:t>
      </w:r>
      <w:r w:rsidR="00193551">
        <w:rPr>
          <w:rStyle w:val="--l"/>
          <w:lang w:val="en-US"/>
        </w:rPr>
        <w:t>’</w:t>
      </w:r>
      <w:r w:rsidR="00AA5268">
        <w:rPr>
          <w:rStyle w:val="--l"/>
          <w:lang w:val="en-US"/>
        </w:rPr>
        <w:t xml:space="preserve"> personal health management should therefore</w:t>
      </w:r>
      <w:r w:rsidR="00780CF9" w:rsidRPr="00780CF9">
        <w:rPr>
          <w:rStyle w:val="--l"/>
          <w:lang w:val="en-US"/>
        </w:rPr>
        <w:t xml:space="preserve"> </w:t>
      </w:r>
      <w:commentRangeStart w:id="50"/>
      <w:r w:rsidR="00780CF9" w:rsidRPr="00780CF9">
        <w:rPr>
          <w:rStyle w:val="--l"/>
          <w:lang w:val="en-US"/>
        </w:rPr>
        <w:t>explain the use of fitness trackers and the handling of data</w:t>
      </w:r>
      <w:r w:rsidR="00780CF9">
        <w:rPr>
          <w:rStyle w:val="--l"/>
          <w:lang w:val="en-US"/>
        </w:rPr>
        <w:t>, e.g., with</w:t>
      </w:r>
      <w:r w:rsidR="00780CF9" w:rsidRPr="00780CF9">
        <w:rPr>
          <w:rStyle w:val="--l"/>
          <w:lang w:val="en-US"/>
        </w:rPr>
        <w:t xml:space="preserve"> interventions in order to achieve long-lasting benefits with the technology.</w:t>
      </w:r>
      <w:r w:rsidR="001F785D">
        <w:rPr>
          <w:rStyle w:val="--l"/>
          <w:lang w:val="en-US"/>
        </w:rPr>
        <w:t xml:space="preserve"> </w:t>
      </w:r>
      <w:commentRangeEnd w:id="50"/>
      <w:r w:rsidR="00AA5268">
        <w:rPr>
          <w:rStyle w:val="Kommentarzeichen"/>
          <w:rFonts w:asciiTheme="minorHAnsi" w:eastAsiaTheme="minorHAnsi" w:hAnsiTheme="minorHAnsi" w:cstheme="minorBidi"/>
          <w:lang w:eastAsia="en-US"/>
        </w:rPr>
        <w:commentReference w:id="50"/>
      </w:r>
    </w:p>
    <w:p w14:paraId="75A3C199" w14:textId="3DCF03C1" w:rsidR="005E24C0" w:rsidRPr="002B21CC" w:rsidRDefault="005E24C0" w:rsidP="005E24C0">
      <w:pPr>
        <w:pStyle w:val="StandardWeb"/>
        <w:spacing w:before="240" w:beforeAutospacing="0" w:after="240" w:afterAutospacing="0" w:line="360" w:lineRule="auto"/>
        <w:jc w:val="both"/>
        <w:rPr>
          <w:color w:val="000000"/>
          <w:lang w:val="en-US"/>
        </w:rPr>
      </w:pPr>
      <w:r>
        <w:rPr>
          <w:color w:val="000000"/>
          <w:lang w:val="en-US"/>
        </w:rPr>
        <w:t>F</w:t>
      </w:r>
      <w:r w:rsidRPr="00CA5FFA">
        <w:rPr>
          <w:color w:val="000000"/>
          <w:lang w:val="en-US"/>
        </w:rPr>
        <w:t xml:space="preserve">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could provide new insights into the stress experience of student teachers</w:t>
      </w:r>
      <w:r w:rsidR="00FD7C28" w:rsidRPr="00FD7C28">
        <w:rPr>
          <w:color w:val="000000"/>
          <w:lang w:val="en-US"/>
        </w:rPr>
        <w:t xml:space="preserve"> </w:t>
      </w:r>
      <w:r w:rsidR="00FD7C28" w:rsidRPr="00CA5FFA">
        <w:rPr>
          <w:color w:val="000000"/>
          <w:lang w:val="en-US"/>
        </w:rPr>
        <w:t>during internships</w:t>
      </w:r>
      <w:r w:rsidRPr="00CA5FFA">
        <w:rPr>
          <w:color w:val="000000"/>
          <w:lang w:val="en-US"/>
        </w:rPr>
        <w:t>.</w:t>
      </w:r>
      <w:r>
        <w:rPr>
          <w:color w:val="000000"/>
          <w:lang w:val="en-US"/>
        </w:rPr>
        <w:t xml:space="preserve"> The SRI method has proven very insightful for adding the teacher´s own perspective to the recordings of their teaching and physiological data. Evaluating</w:t>
      </w:r>
      <w:r w:rsidRPr="00CA5FFA">
        <w:rPr>
          <w:color w:val="000000"/>
          <w:lang w:val="en-US"/>
        </w:rPr>
        <w:t xml:space="preserve"> data</w:t>
      </w:r>
      <w:r>
        <w:rPr>
          <w:color w:val="000000"/>
          <w:lang w:val="en-US"/>
        </w:rPr>
        <w:t xml:space="preserve"> from fitness trackers, possibly together with video recording</w:t>
      </w:r>
      <w:r w:rsidR="00FD7C28">
        <w:rPr>
          <w:color w:val="000000"/>
          <w:lang w:val="en-US"/>
        </w:rPr>
        <w:t>s</w:t>
      </w:r>
      <w:r>
        <w:rPr>
          <w:color w:val="000000"/>
          <w:lang w:val="en-US"/>
        </w:rPr>
        <w:t xml:space="preserve"> of their lessons, together </w:t>
      </w:r>
      <w:r w:rsidRPr="00CA5FFA">
        <w:rPr>
          <w:color w:val="000000"/>
          <w:lang w:val="en-US"/>
        </w:rPr>
        <w:t xml:space="preserve">with </w:t>
      </w:r>
      <w:r>
        <w:rPr>
          <w:color w:val="000000"/>
          <w:lang w:val="en-US"/>
        </w:rPr>
        <w:t>teachers or teacher students</w:t>
      </w:r>
      <w:r w:rsidRPr="00CA5FFA">
        <w:rPr>
          <w:color w:val="000000"/>
          <w:lang w:val="en-US"/>
        </w:rPr>
        <w:t xml:space="preserve"> could provide clues as to which </w:t>
      </w:r>
      <w:r>
        <w:rPr>
          <w:color w:val="000000"/>
          <w:lang w:val="en-US"/>
        </w:rPr>
        <w:t xml:space="preserve">types of </w:t>
      </w:r>
      <w:r>
        <w:rPr>
          <w:color w:val="000000"/>
          <w:lang w:val="en-US"/>
        </w:rPr>
        <w:lastRenderedPageBreak/>
        <w:t>situations</w:t>
      </w:r>
      <w:r w:rsidRPr="00CA5FFA">
        <w:rPr>
          <w:color w:val="000000"/>
          <w:lang w:val="en-US"/>
        </w:rPr>
        <w:t xml:space="preserve"> are experienced as particularly stressful</w:t>
      </w:r>
      <w:r>
        <w:rPr>
          <w:color w:val="000000"/>
          <w:lang w:val="en-US"/>
        </w:rPr>
        <w:t>, and to</w:t>
      </w:r>
      <w:r w:rsidRPr="00CA5FFA">
        <w:rPr>
          <w:color w:val="000000"/>
          <w:lang w:val="en-US"/>
        </w:rPr>
        <w:t xml:space="preserve"> discuss and implement possible stress-reducing measures in teacher training. </w:t>
      </w:r>
      <w:r>
        <w:rPr>
          <w:rStyle w:val="--l"/>
          <w:lang w:val="en-US"/>
        </w:rPr>
        <w:t>Accordingly, the</w:t>
      </w:r>
      <w:r w:rsidRPr="002B21CC">
        <w:rPr>
          <w:rStyle w:val="--l"/>
          <w:lang w:val="en-US"/>
        </w:rPr>
        <w:t xml:space="preserve"> combination of subjective self-reported data such as interviews or questionnaires and objective measures such as </w:t>
      </w:r>
      <w:r>
        <w:rPr>
          <w:rStyle w:val="--l"/>
          <w:lang w:val="en-US"/>
        </w:rPr>
        <w:t>HR</w:t>
      </w:r>
      <w:r w:rsidRPr="002B21CC">
        <w:rPr>
          <w:rStyle w:val="--l"/>
          <w:lang w:val="en-US"/>
        </w:rPr>
        <w:t xml:space="preserve"> would be an important step towards understanding and possibly preventing the development of stress in the teaching profession.</w:t>
      </w:r>
    </w:p>
    <w:p w14:paraId="21AA6AE8" w14:textId="22324702" w:rsidR="001F785D" w:rsidRPr="003C422E" w:rsidRDefault="005E24C0" w:rsidP="00926D94">
      <w:pPr>
        <w:pStyle w:val="StandardWeb"/>
        <w:spacing w:before="240" w:after="240" w:line="360" w:lineRule="auto"/>
        <w:jc w:val="both"/>
        <w:rPr>
          <w:lang w:val="en-US"/>
        </w:rPr>
      </w:pPr>
      <w:commentRangeStart w:id="51"/>
      <w:r>
        <w:rPr>
          <w:color w:val="000000"/>
          <w:lang w:val="en-US"/>
        </w:rPr>
        <w:t xml:space="preserve">For researchers wishing to use fitness trackers in data collection, </w:t>
      </w:r>
      <w:commentRangeEnd w:id="51"/>
      <w:r w:rsidR="00EC583A">
        <w:rPr>
          <w:rStyle w:val="Kommentarzeichen"/>
          <w:rFonts w:asciiTheme="minorHAnsi" w:eastAsiaTheme="minorHAnsi" w:hAnsiTheme="minorHAnsi" w:cstheme="minorBidi"/>
          <w:lang w:eastAsia="en-US"/>
        </w:rPr>
        <w:commentReference w:id="51"/>
      </w:r>
      <w:r>
        <w:rPr>
          <w:color w:val="000000"/>
          <w:lang w:val="en-US"/>
        </w:rPr>
        <w:t xml:space="preserve">a few </w:t>
      </w:r>
      <w:commentRangeStart w:id="52"/>
      <w:commentRangeStart w:id="53"/>
      <w:r>
        <w:rPr>
          <w:color w:val="000000"/>
          <w:lang w:val="en-US"/>
        </w:rPr>
        <w:t xml:space="preserve">practical </w:t>
      </w:r>
      <w:commentRangeEnd w:id="52"/>
      <w:r>
        <w:rPr>
          <w:rStyle w:val="Kommentarzeichen"/>
          <w:rFonts w:asciiTheme="minorHAnsi" w:eastAsiaTheme="minorHAnsi" w:hAnsiTheme="minorHAnsi" w:cstheme="minorBidi"/>
          <w:lang w:eastAsia="en-US"/>
        </w:rPr>
        <w:commentReference w:id="52"/>
      </w:r>
      <w:commentRangeEnd w:id="53"/>
      <w:r w:rsidR="003D2DDD">
        <w:rPr>
          <w:rStyle w:val="Kommentarzeichen"/>
          <w:rFonts w:asciiTheme="minorHAnsi" w:eastAsiaTheme="minorHAnsi" w:hAnsiTheme="minorHAnsi" w:cstheme="minorBidi"/>
          <w:lang w:eastAsia="en-US"/>
        </w:rPr>
        <w:commentReference w:id="53"/>
      </w:r>
      <w:r>
        <w:rPr>
          <w:color w:val="000000"/>
          <w:lang w:val="en-US"/>
        </w:rPr>
        <w:t>aspects to consider are the following: 1)</w:t>
      </w:r>
      <w:r w:rsidR="009C7112" w:rsidRPr="00CA5FFA">
        <w:rPr>
          <w:color w:val="000000"/>
          <w:lang w:val="en-US"/>
        </w:rPr>
        <w:t xml:space="preserve"> </w:t>
      </w:r>
      <w:commentRangeStart w:id="54"/>
      <w:r w:rsidR="009C7112" w:rsidRPr="00CA5FFA">
        <w:rPr>
          <w:color w:val="000000"/>
          <w:lang w:val="en-US"/>
        </w:rPr>
        <w:t xml:space="preserve">noting the time </w:t>
      </w:r>
      <w:r w:rsidR="009C7112">
        <w:rPr>
          <w:color w:val="000000"/>
          <w:lang w:val="en-US"/>
        </w:rPr>
        <w:t>to</w:t>
      </w:r>
      <w:r w:rsidR="009C7112" w:rsidRPr="00CA5FFA">
        <w:rPr>
          <w:color w:val="000000"/>
          <w:lang w:val="en-US"/>
        </w:rPr>
        <w:t xml:space="preserve"> make the HR measurable at different intervals, e.g., to replicate findings </w:t>
      </w:r>
      <w:r w:rsidR="009C7112">
        <w:rPr>
          <w:color w:val="000000"/>
          <w:lang w:val="en-US"/>
        </w:rPr>
        <w:t xml:space="preserve">on </w:t>
      </w:r>
      <w:r w:rsidR="009C7112" w:rsidRPr="00CA5FFA">
        <w:rPr>
          <w:color w:val="000000"/>
          <w:lang w:val="en-US"/>
        </w:rPr>
        <w:t>whether HR differs</w:t>
      </w:r>
      <w:r w:rsidR="009C7112">
        <w:rPr>
          <w:color w:val="000000"/>
          <w:lang w:val="en-US"/>
        </w:rPr>
        <w:t xml:space="preserve"> </w:t>
      </w:r>
      <w:r w:rsidR="009C7112" w:rsidRPr="00CA5FFA">
        <w:rPr>
          <w:color w:val="000000"/>
          <w:lang w:val="en-US"/>
        </w:rPr>
        <w:t>in teacher-centered and student-centered activities using fitness tracker</w:t>
      </w:r>
      <w:r w:rsidR="006C50D6">
        <w:rPr>
          <w:color w:val="000000"/>
          <w:lang w:val="en-US"/>
        </w:rPr>
        <w:t>s</w:t>
      </w:r>
      <w:r w:rsidR="009C7112" w:rsidRPr="00CA5FFA">
        <w:rPr>
          <w:color w:val="000000"/>
          <w:lang w:val="en-US"/>
        </w:rPr>
        <w:t xml:space="preserve">. </w:t>
      </w:r>
      <w:commentRangeEnd w:id="54"/>
      <w:r>
        <w:rPr>
          <w:rStyle w:val="Kommentarzeichen"/>
          <w:rFonts w:asciiTheme="minorHAnsi" w:eastAsiaTheme="minorHAnsi" w:hAnsiTheme="minorHAnsi" w:cstheme="minorBidi"/>
          <w:lang w:eastAsia="en-US"/>
        </w:rPr>
        <w:commentReference w:id="54"/>
      </w:r>
    </w:p>
    <w:p w14:paraId="73F2BA29" w14:textId="77777777" w:rsidR="00177542" w:rsidRDefault="00177542" w:rsidP="00926D94">
      <w:pPr>
        <w:spacing w:line="360" w:lineRule="auto"/>
        <w:rPr>
          <w:rFonts w:ascii="Times New Roman" w:hAnsi="Times New Roman" w:cs="Times New Roman"/>
          <w:b/>
          <w:bCs/>
          <w:lang w:val="en-US"/>
        </w:rPr>
      </w:pPr>
    </w:p>
    <w:p w14:paraId="233D8F3D" w14:textId="53D02A4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549497DD" w14:textId="3C65566F" w:rsidR="006579CC" w:rsidRPr="00DD1703" w:rsidRDefault="001628FB" w:rsidP="00DD1703">
      <w:pPr>
        <w:spacing w:line="360" w:lineRule="auto"/>
        <w:rPr>
          <w:rFonts w:ascii="Times New Roman" w:hAnsi="Times New Roman" w:cs="Times New Roman"/>
          <w:sz w:val="24"/>
          <w:szCs w:val="24"/>
          <w:lang w:val="en-US"/>
        </w:rPr>
      </w:pPr>
      <w:r w:rsidRPr="00A47760">
        <w:rPr>
          <w:rFonts w:ascii="Times New Roman" w:hAnsi="Times New Roman" w:cs="Times New Roman"/>
          <w:sz w:val="24"/>
          <w:szCs w:val="24"/>
          <w:lang w:val="en-US"/>
        </w:rPr>
        <w:t xml:space="preserve">This study investigated </w:t>
      </w:r>
      <w:r w:rsidR="00A47760">
        <w:rPr>
          <w:rFonts w:ascii="Times New Roman" w:hAnsi="Times New Roman" w:cs="Times New Roman"/>
          <w:sz w:val="24"/>
          <w:szCs w:val="24"/>
          <w:lang w:val="en-US"/>
        </w:rPr>
        <w:t>whether</w:t>
      </w:r>
      <w:r w:rsidR="00A47760" w:rsidRPr="00A47760">
        <w:rPr>
          <w:rFonts w:ascii="Times New Roman" w:hAnsi="Times New Roman" w:cs="Times New Roman"/>
          <w:sz w:val="24"/>
          <w:szCs w:val="24"/>
          <w:lang w:val="en-US"/>
        </w:rPr>
        <w:t xml:space="preserve"> </w:t>
      </w:r>
      <w:r w:rsidR="001C38B5">
        <w:rPr>
          <w:rFonts w:ascii="Times New Roman" w:hAnsi="Times New Roman" w:cs="Times New Roman"/>
          <w:sz w:val="24"/>
          <w:szCs w:val="24"/>
          <w:lang w:val="en-US"/>
        </w:rPr>
        <w:t xml:space="preserve">HR </w:t>
      </w:r>
      <w:r w:rsidR="00A47760">
        <w:rPr>
          <w:rFonts w:ascii="Times New Roman" w:hAnsi="Times New Roman" w:cs="Times New Roman"/>
          <w:sz w:val="24"/>
          <w:szCs w:val="24"/>
          <w:lang w:val="en-US"/>
        </w:rPr>
        <w:t xml:space="preserve">data collected </w:t>
      </w:r>
      <w:r w:rsidR="00A47760" w:rsidRPr="00A47760">
        <w:rPr>
          <w:rFonts w:ascii="Times New Roman" w:hAnsi="Times New Roman" w:cs="Times New Roman"/>
          <w:sz w:val="24"/>
          <w:szCs w:val="24"/>
          <w:lang w:val="en-US"/>
        </w:rPr>
        <w:t xml:space="preserve">from teacher-worn fitness trackers </w:t>
      </w:r>
      <w:r w:rsidR="00B64194">
        <w:rPr>
          <w:rFonts w:ascii="Times New Roman" w:hAnsi="Times New Roman" w:cs="Times New Roman"/>
          <w:sz w:val="24"/>
          <w:szCs w:val="24"/>
          <w:lang w:val="en-US"/>
        </w:rPr>
        <w:t>are suitable to explore</w:t>
      </w:r>
      <w:r w:rsidR="00A47760" w:rsidRPr="00A47760">
        <w:rPr>
          <w:rFonts w:ascii="Times New Roman" w:hAnsi="Times New Roman" w:cs="Times New Roman"/>
          <w:sz w:val="24"/>
          <w:szCs w:val="24"/>
          <w:lang w:val="en-US"/>
        </w:rPr>
        <w:t xml:space="preserve"> links with factors such as subjective stressor appraisal, or effects of teaching experience</w:t>
      </w:r>
      <w:r w:rsidR="00873025">
        <w:rPr>
          <w:rFonts w:ascii="Times New Roman" w:hAnsi="Times New Roman" w:cs="Times New Roman"/>
          <w:sz w:val="24"/>
          <w:szCs w:val="24"/>
          <w:lang w:val="en-US"/>
        </w:rPr>
        <w:t xml:space="preserve"> to</w:t>
      </w:r>
      <w:r w:rsidR="009E2866" w:rsidRPr="009E2866">
        <w:rPr>
          <w:rFonts w:ascii="Times New Roman" w:hAnsi="Times New Roman" w:cs="Times New Roman"/>
          <w:sz w:val="24"/>
          <w:szCs w:val="24"/>
          <w:lang w:val="en-US"/>
        </w:rPr>
        <w:t xml:space="preserve"> achieve a more profound comprehension of stressful </w:t>
      </w:r>
      <w:r w:rsidR="001C38B5" w:rsidRPr="001C38B5">
        <w:rPr>
          <w:rFonts w:ascii="Times New Roman" w:hAnsi="Times New Roman" w:cs="Times New Roman"/>
          <w:sz w:val="24"/>
          <w:szCs w:val="24"/>
          <w:lang w:val="en-US"/>
        </w:rPr>
        <w:t>transactional processes</w:t>
      </w:r>
      <w:r w:rsidR="001C38B5">
        <w:rPr>
          <w:rFonts w:ascii="Times New Roman" w:hAnsi="Times New Roman" w:cs="Times New Roman"/>
          <w:sz w:val="24"/>
          <w:szCs w:val="24"/>
          <w:lang w:val="en-US"/>
        </w:rPr>
        <w:t xml:space="preserve"> </w:t>
      </w:r>
      <w:r w:rsidR="009E2866" w:rsidRPr="009E2866">
        <w:rPr>
          <w:rFonts w:ascii="Times New Roman" w:hAnsi="Times New Roman" w:cs="Times New Roman"/>
          <w:sz w:val="24"/>
          <w:szCs w:val="24"/>
          <w:lang w:val="en-US"/>
        </w:rPr>
        <w:t>occurring in the classroom</w:t>
      </w:r>
      <w:r w:rsidR="00B64194">
        <w:rPr>
          <w:rFonts w:ascii="Times New Roman" w:hAnsi="Times New Roman" w:cs="Times New Roman"/>
          <w:sz w:val="24"/>
          <w:szCs w:val="24"/>
          <w:lang w:val="en-US"/>
        </w:rPr>
        <w:t>.</w:t>
      </w:r>
      <w:r w:rsidRPr="00A47760">
        <w:rPr>
          <w:rFonts w:ascii="Times New Roman" w:hAnsi="Times New Roman" w:cs="Times New Roman"/>
          <w:sz w:val="24"/>
          <w:szCs w:val="24"/>
          <w:lang w:val="en-US"/>
        </w:rPr>
        <w:t xml:space="preserve"> Our results suggest that </w:t>
      </w:r>
      <w:r w:rsidR="00275AE3" w:rsidRPr="00275AE3">
        <w:rPr>
          <w:rFonts w:ascii="Times New Roman" w:hAnsi="Times New Roman" w:cs="Times New Roman"/>
          <w:sz w:val="24"/>
          <w:szCs w:val="24"/>
          <w:lang w:val="en-US"/>
        </w:rPr>
        <w:t xml:space="preserve">the widespread availability of HR data via fitness trackers presents opportunities for teachers to self-monitor stress levels </w:t>
      </w:r>
      <w:r w:rsidR="00275AE3">
        <w:rPr>
          <w:rFonts w:ascii="Times New Roman" w:hAnsi="Times New Roman" w:cs="Times New Roman"/>
          <w:sz w:val="24"/>
          <w:szCs w:val="24"/>
          <w:lang w:val="en-US"/>
        </w:rPr>
        <w:t xml:space="preserve">for </w:t>
      </w:r>
      <w:r w:rsidR="00275AE3" w:rsidRPr="00275AE3">
        <w:rPr>
          <w:rFonts w:ascii="Times New Roman" w:hAnsi="Times New Roman" w:cs="Times New Roman"/>
          <w:sz w:val="24"/>
          <w:szCs w:val="24"/>
          <w:lang w:val="en-US"/>
        </w:rPr>
        <w:t>early</w:t>
      </w:r>
      <w:r w:rsidR="00275AE3">
        <w:rPr>
          <w:rFonts w:ascii="Times New Roman" w:hAnsi="Times New Roman" w:cs="Times New Roman"/>
          <w:sz w:val="24"/>
          <w:szCs w:val="24"/>
          <w:lang w:val="en-US"/>
        </w:rPr>
        <w:t xml:space="preserve"> intervention</w:t>
      </w:r>
      <w:r w:rsidR="00275AE3" w:rsidRPr="00275AE3">
        <w:rPr>
          <w:rFonts w:ascii="Times New Roman" w:hAnsi="Times New Roman" w:cs="Times New Roman"/>
          <w:sz w:val="24"/>
          <w:szCs w:val="24"/>
          <w:lang w:val="en-US"/>
        </w:rPr>
        <w:t>. Integrating fitness trackers into teacher training and everyday practice could offer valuable insights into stress experiences, facilitating the development of targeted interventions to support educator well-being</w:t>
      </w:r>
      <w:r w:rsidR="00DD1703">
        <w:rPr>
          <w:rFonts w:ascii="Times New Roman" w:hAnsi="Times New Roman" w:cs="Times New Roman"/>
          <w:sz w:val="24"/>
          <w:szCs w:val="24"/>
          <w:lang w:val="en-US"/>
        </w:rPr>
        <w:t xml:space="preserve">. </w:t>
      </w:r>
      <w:r w:rsidR="00275AE3" w:rsidRPr="00275AE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68848521" w14:textId="3DD2666F" w:rsidR="001C19CF" w:rsidRDefault="003C3159"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55"/>
      <w:commentRangeStart w:id="56"/>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55"/>
      <w:r>
        <w:rPr>
          <w:rStyle w:val="Kommentarzeichen"/>
        </w:rPr>
        <w:commentReference w:id="55"/>
      </w:r>
      <w:commentRangeEnd w:id="56"/>
      <w:r w:rsidR="00B7732B">
        <w:rPr>
          <w:rStyle w:val="Kommentarzeichen"/>
        </w:rPr>
        <w:commentReference w:id="56"/>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5-28T14:55:00Z" w:initials="MK">
    <w:p w14:paraId="58E8A08A" w14:textId="087DE8D0" w:rsidR="00271421" w:rsidRDefault="00271421">
      <w:pPr>
        <w:pStyle w:val="Kommentartext"/>
      </w:pPr>
      <w:r>
        <w:rPr>
          <w:rStyle w:val="Kommentarzeichen"/>
        </w:rPr>
        <w:annotationRef/>
      </w:r>
      <w:r>
        <w:t>Wie viele Reviewer:innen kann man vorschlagen?</w:t>
      </w:r>
    </w:p>
  </w:comment>
  <w:comment w:id="1" w:author="Deiglmayr, Anne" w:date="2024-05-22T14:19:00Z" w:initials="DA">
    <w:p w14:paraId="12E6A533" w14:textId="339923EC" w:rsidR="00914C9E" w:rsidRPr="00914C9E" w:rsidRDefault="00914C9E">
      <w:pPr>
        <w:pStyle w:val="Kommentartext"/>
      </w:pPr>
      <w:r>
        <w:rPr>
          <w:rStyle w:val="Kommentarzeichen"/>
        </w:rPr>
        <w:annotationRef/>
      </w:r>
      <w:r w:rsidRPr="009B0F0A">
        <w:t xml:space="preserve">Was genau ist „this“? </w:t>
      </w:r>
      <w:r>
        <w:t xml:space="preserve">Es könnte das Argument stärken wenn wir ein einen gut passende, knappe Formulierung finden. </w:t>
      </w:r>
      <w:r w:rsidRPr="00914C9E">
        <w:rPr>
          <w:lang w:val="en-US"/>
        </w:rPr>
        <w:t xml:space="preserve">Affordable tools for the ubiquitous assessment of </w:t>
      </w:r>
      <w:r>
        <w:rPr>
          <w:lang w:val="en-US"/>
        </w:rPr>
        <w:t xml:space="preserve">teacher </w:t>
      </w:r>
      <w:r w:rsidRPr="00914C9E">
        <w:rPr>
          <w:lang w:val="en-US"/>
        </w:rPr>
        <w:t>stress… oder s</w:t>
      </w:r>
      <w:r>
        <w:rPr>
          <w:lang w:val="en-US"/>
        </w:rPr>
        <w:t xml:space="preserve">o. </w:t>
      </w:r>
      <w:r w:rsidRPr="00914C9E">
        <w:t>Aber diese Formulierung gefällt mir eigentlich gar nicht. Wenn w</w:t>
      </w:r>
      <w:r>
        <w:t>ir was Gutes finden, sollte das auch Teil des Titels werden.</w:t>
      </w:r>
    </w:p>
  </w:comment>
  <w:comment w:id="2" w:author="Mandy Klatt" w:date="2024-05-28T16:33:00Z" w:initials="MK">
    <w:p w14:paraId="4A7B75D3" w14:textId="77A72BCF" w:rsidR="00556A68" w:rsidRPr="00621ADE" w:rsidRDefault="00556A68">
      <w:pPr>
        <w:pStyle w:val="Kommentartext"/>
        <w:rPr>
          <w:lang w:val="en-US"/>
        </w:rPr>
      </w:pPr>
      <w:r>
        <w:rPr>
          <w:rStyle w:val="Kommentarzeichen"/>
        </w:rPr>
        <w:annotationRef/>
      </w:r>
      <w:r w:rsidR="00621ADE" w:rsidRPr="00621ADE">
        <w:rPr>
          <w:lang w:val="en-US"/>
        </w:rPr>
        <w:t>Cost-Effective Solutions for Ubiquitous Teacher Stress Assessment</w:t>
      </w:r>
    </w:p>
  </w:comment>
  <w:comment w:id="3"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4" w:author="Lotz, Christin" w:date="2024-05-27T16:34:00Z" w:initials="LC">
    <w:p w14:paraId="001456A6" w14:textId="25CC630C" w:rsidR="0055623B" w:rsidRDefault="0055623B">
      <w:pPr>
        <w:pStyle w:val="Kommentartext"/>
      </w:pPr>
      <w:r>
        <w:rPr>
          <w:rStyle w:val="Kommentarzeichen"/>
        </w:rPr>
        <w:annotationRef/>
      </w:r>
      <w:r>
        <w:t>Ich finds tatsächlich ok, dass die first page hier schon die ARgu</w:t>
      </w:r>
      <w:r w:rsidR="000A37EB">
        <w:t>m</w:t>
      </w:r>
      <w:r>
        <w:t>entatrionsfigur des Theor</w:t>
      </w:r>
      <w:r w:rsidR="000A37EB">
        <w:t>ie</w:t>
      </w:r>
      <w:r>
        <w:t>teils wiederspiegelt.</w:t>
      </w:r>
    </w:p>
  </w:comment>
  <w:comment w:id="5" w:author="Lotz, Christin" w:date="2024-05-27T17:21:00Z" w:initials="LC">
    <w:p w14:paraId="76A1BD84" w14:textId="36FC72A2" w:rsidR="00A77C9D" w:rsidRDefault="00A77C9D">
      <w:pPr>
        <w:pStyle w:val="Kommentartext"/>
      </w:pPr>
      <w:r>
        <w:rPr>
          <w:rStyle w:val="Kommentarzeichen"/>
        </w:rPr>
        <w:annotationRef/>
      </w:r>
      <w:r w:rsidR="00802BEB">
        <w:rPr>
          <w:noProof/>
        </w:rPr>
        <w:t>Wo kam das im Text vor? Hab ich das überlesen?</w:t>
      </w:r>
    </w:p>
  </w:comment>
  <w:comment w:id="6" w:author="Mandy Klatt" w:date="2024-05-28T16:34:00Z" w:initials="MK">
    <w:p w14:paraId="32D367F0" w14:textId="0DB84B34" w:rsidR="00F2616D" w:rsidRDefault="00F2616D">
      <w:pPr>
        <w:pStyle w:val="Kommentartext"/>
      </w:pPr>
      <w:r>
        <w:rPr>
          <w:rStyle w:val="Kommentarzeichen"/>
        </w:rPr>
        <w:annotationRef/>
      </w:r>
      <w:r w:rsidR="001B333E">
        <w:t xml:space="preserve">In der Studie von Chalmers et al. (2021), in der gezeigt wurde, dass </w:t>
      </w:r>
      <w:r w:rsidR="006D25F9">
        <w:t>die HR</w:t>
      </w:r>
      <w:r w:rsidR="001B333E">
        <w:t xml:space="preserve"> bereits vor de</w:t>
      </w:r>
      <w:r w:rsidR="00C7792A">
        <w:t>r stress-inducing task anstieg.</w:t>
      </w:r>
    </w:p>
  </w:comment>
  <w:comment w:id="7" w:author="Lotz, Christin" w:date="2024-05-27T17:31:00Z" w:initials="LC">
    <w:p w14:paraId="10202E18" w14:textId="42F861DF" w:rsidR="00E62F22" w:rsidRDefault="00E62F22">
      <w:pPr>
        <w:pStyle w:val="Kommentartext"/>
      </w:pPr>
      <w:r>
        <w:rPr>
          <w:rStyle w:val="Kommentarzeichen"/>
        </w:rPr>
        <w:annotationRef/>
      </w:r>
      <w:r>
        <w:t>Der Absatz passt nicht zu dem davon und auch nicht zu dem danach. Ich finde ihn wichtig und würde ihn nicht streichen, aber muss besser an den Rest angebunden werden. Und eine message bekommen, warum die iNfos wichtig für das Paper sind.</w:t>
      </w:r>
    </w:p>
  </w:comment>
  <w:comment w:id="8" w:author="Deiglmayr, Anne" w:date="2024-05-22T16:30:00Z" w:initials="DA">
    <w:p w14:paraId="3F9092E1" w14:textId="01194647" w:rsidR="003D4DBD" w:rsidRDefault="003D4DBD">
      <w:pPr>
        <w:pStyle w:val="Kommentartext"/>
      </w:pPr>
      <w:r>
        <w:rPr>
          <w:rStyle w:val="Kommentarzeichen"/>
        </w:rPr>
        <w:annotationRef/>
      </w:r>
      <w:r>
        <w:t>Hier geht es wieder v.a. um die Erfassung von Stress, das passt nicht so ganz her und ist redundant. Der Punkt dieses Teilkapitels ist doch, dass professional experience wichtig ist, bzw. das Ressourcen wichtig sind? Vielleicht kann man auch schon andeuten, dass die physiologische Reaktion (Stressreaktion) davon abhängen sollte / könnte, wie stressig eine LP einen Stressor / eine Störung vor dem Hintergrund ihrer Erfahrung einordnet, und dass man das darum berücksichtigen sollte…</w:t>
      </w:r>
    </w:p>
  </w:comment>
  <w:comment w:id="9" w:author="Mandy Klatt" w:date="2024-05-28T14:13:00Z" w:initials="MK">
    <w:p w14:paraId="05671C02" w14:textId="05E57C09" w:rsidR="00752197" w:rsidRDefault="00752197">
      <w:pPr>
        <w:pStyle w:val="Kommentartext"/>
      </w:pPr>
      <w:r>
        <w:rPr>
          <w:rStyle w:val="Kommentarzeichen"/>
        </w:rPr>
        <w:annotationRef/>
      </w:r>
      <w:r>
        <w:t xml:space="preserve">Mehr Studien zu verschiedenen Aspekten des Modells (Obbarius) </w:t>
      </w:r>
    </w:p>
  </w:comment>
  <w:comment w:id="10" w:author="Lotz, Christin" w:date="2024-05-27T17:34:00Z" w:initials="LC">
    <w:p w14:paraId="7E239FAC" w14:textId="77777777" w:rsidR="00E62F22" w:rsidRDefault="00E62F22">
      <w:pPr>
        <w:pStyle w:val="Kommentartext"/>
      </w:pPr>
      <w:r>
        <w:rPr>
          <w:rStyle w:val="Kommentarzeichen"/>
        </w:rPr>
        <w:annotationRef/>
      </w:r>
      <w:r>
        <w:t xml:space="preserve">Ok, mal ganz verrüchter Vorschlag: Warum das ganze Lazarusmodell nicht erst in diesem Abschnitt bringen. </w:t>
      </w:r>
    </w:p>
    <w:p w14:paraId="59468263" w14:textId="77777777" w:rsidR="00E62F22" w:rsidRDefault="00E62F22">
      <w:pPr>
        <w:pStyle w:val="Kommentartext"/>
      </w:pPr>
    </w:p>
    <w:p w14:paraId="525D9574" w14:textId="77777777" w:rsidR="00E62F22" w:rsidRDefault="00E62F22">
      <w:pPr>
        <w:pStyle w:val="Kommentartext"/>
      </w:pPr>
      <w:r>
        <w:t>Bisher kommen die Infos so:</w:t>
      </w:r>
    </w:p>
    <w:p w14:paraId="574DFBFE" w14:textId="77777777" w:rsidR="00E62F22" w:rsidRDefault="00E62F22" w:rsidP="00E62F22">
      <w:pPr>
        <w:pStyle w:val="Kommentartext"/>
        <w:numPr>
          <w:ilvl w:val="0"/>
          <w:numId w:val="36"/>
        </w:numPr>
      </w:pPr>
      <w:r>
        <w:t>Tracker um HR zu messen</w:t>
      </w:r>
    </w:p>
    <w:p w14:paraId="77729A27" w14:textId="77777777" w:rsidR="00E62F22" w:rsidRDefault="00E62F22" w:rsidP="00E62F22">
      <w:pPr>
        <w:pStyle w:val="Kommentartext"/>
        <w:numPr>
          <w:ilvl w:val="0"/>
          <w:numId w:val="36"/>
        </w:numPr>
      </w:pPr>
      <w:r>
        <w:t>Lazarusmodell</w:t>
      </w:r>
    </w:p>
    <w:p w14:paraId="3F699F44" w14:textId="77777777" w:rsidR="00E62F22" w:rsidRDefault="00E62F22" w:rsidP="00E62F22">
      <w:pPr>
        <w:pStyle w:val="Kommentartext"/>
        <w:numPr>
          <w:ilvl w:val="0"/>
          <w:numId w:val="36"/>
        </w:numPr>
      </w:pPr>
      <w:r>
        <w:t>Studien zu HR in Education (um die darzustellen braucht man das Lazarus modell nicht. Daran zu merken, dass da auch aktuell bei der Vorstellung des Vorschungsstand keinerlei bezug darauf genommen wird)</w:t>
      </w:r>
    </w:p>
    <w:p w14:paraId="5FFA8D1E" w14:textId="20669E9A" w:rsidR="00E62F22" w:rsidRDefault="00E62F22" w:rsidP="00E62F22">
      <w:pPr>
        <w:pStyle w:val="Kommentartext"/>
        <w:numPr>
          <w:ilvl w:val="0"/>
          <w:numId w:val="36"/>
        </w:numPr>
      </w:pPr>
      <w:r>
        <w:t>Nochmal Lazarus und jetzt mit mehr Bezug zur den</w:t>
      </w:r>
      <w:r w:rsidR="00380C8E">
        <w:t xml:space="preserve"> Prädiktoren</w:t>
      </w:r>
      <w:r>
        <w:t>.</w:t>
      </w:r>
    </w:p>
    <w:p w14:paraId="24990065" w14:textId="77777777" w:rsidR="00E62F22" w:rsidRDefault="00E62F22" w:rsidP="00E62F22">
      <w:pPr>
        <w:pStyle w:val="Kommentartext"/>
      </w:pPr>
    </w:p>
    <w:p w14:paraId="61BA8E11" w14:textId="77777777" w:rsidR="00E62F22" w:rsidRDefault="00E62F22" w:rsidP="00E62F22">
      <w:pPr>
        <w:pStyle w:val="Kommentartext"/>
      </w:pPr>
      <w:r>
        <w:t>Meiner Meinung nach könnte man das Modell von L erst nach den Studien bringen. Und es dann stärker in die Argumentation zu den Prädiktoren einbeziehen.</w:t>
      </w:r>
    </w:p>
    <w:p w14:paraId="4AEE3280" w14:textId="77777777" w:rsidR="00E62F22" w:rsidRDefault="00E62F22" w:rsidP="00E62F22">
      <w:pPr>
        <w:pStyle w:val="Kommentartext"/>
      </w:pPr>
    </w:p>
    <w:p w14:paraId="713C0B5F" w14:textId="20156979" w:rsidR="00380C8E" w:rsidRDefault="00380C8E" w:rsidP="00E62F22">
      <w:pPr>
        <w:pStyle w:val="Kommentartext"/>
      </w:pPr>
      <w:r>
        <w:t>Und dann sollte noch mehr Forschung zu den Prädiktoren kommen. Ich finde insbesonfdere den Teil, warum die Appraisals prediktiv sein sollten noch zu dünn.</w:t>
      </w:r>
    </w:p>
  </w:comment>
  <w:comment w:id="12" w:author="Deiglmayr, Anne" w:date="2024-05-22T16:51:00Z" w:initials="DA">
    <w:p w14:paraId="07F63D64" w14:textId="67FB73C2" w:rsidR="002F5C1C" w:rsidRDefault="002F5C1C">
      <w:pPr>
        <w:pStyle w:val="Kommentartext"/>
      </w:pPr>
      <w:r>
        <w:rPr>
          <w:rStyle w:val="Kommentarzeichen"/>
        </w:rPr>
        <w:annotationRef/>
      </w:r>
      <w:r>
        <w:t>Was genau wurde z-standardisiert? Auf welche Grundgesamtheit?</w:t>
      </w:r>
    </w:p>
  </w:comment>
  <w:comment w:id="13" w:author="Mandy Klatt" w:date="2024-05-28T14:15:00Z" w:initials="MK">
    <w:p w14:paraId="68FEA63E" w14:textId="77777777" w:rsidR="00752197" w:rsidRDefault="00752197">
      <w:pPr>
        <w:pStyle w:val="Kommentartext"/>
      </w:pPr>
      <w:r>
        <w:rPr>
          <w:rStyle w:val="Kommentarzeichen"/>
        </w:rPr>
        <w:annotationRef/>
      </w:r>
      <w:r>
        <w:t>Was ist die Basis für die z-Std.? Nochmal genau aufschreiben, worauf sich die z-std-Werte beziehen.</w:t>
      </w:r>
    </w:p>
    <w:p w14:paraId="0AA7F5A9" w14:textId="77777777" w:rsidR="00D169E0" w:rsidRDefault="00D169E0">
      <w:pPr>
        <w:pStyle w:val="Kommentartext"/>
      </w:pPr>
    </w:p>
    <w:p w14:paraId="41E89E74" w14:textId="77777777" w:rsidR="00D169E0" w:rsidRDefault="00D169E0">
      <w:pPr>
        <w:pStyle w:val="Kommentartext"/>
      </w:pPr>
      <w:r>
        <w:t xml:space="preserve">Beziehen sich die z-std- Werte auf 81 x 5 x 6000 oder auf 81 x Messungen der kompletten Studiendauer? </w:t>
      </w:r>
    </w:p>
    <w:p w14:paraId="4DDCD71E" w14:textId="77777777" w:rsidR="00D169E0" w:rsidRDefault="00D169E0">
      <w:pPr>
        <w:pStyle w:val="Kommentartext"/>
      </w:pPr>
    </w:p>
    <w:p w14:paraId="4FD40C62" w14:textId="14139236" w:rsidR="00D169E0" w:rsidRDefault="00D169E0">
      <w:pPr>
        <w:pStyle w:val="Kommentartext"/>
      </w:pPr>
    </w:p>
  </w:comment>
  <w:comment w:id="14" w:author="Lotz, Christin" w:date="2024-05-27T18:29:00Z" w:initials="LC">
    <w:p w14:paraId="0A5FB3B1" w14:textId="72437B26" w:rsidR="008E6427" w:rsidRDefault="008E6427">
      <w:pPr>
        <w:pStyle w:val="Kommentartext"/>
      </w:pPr>
      <w:r>
        <w:rPr>
          <w:rStyle w:val="Kommentarzeichen"/>
        </w:rPr>
        <w:annotationRef/>
      </w:r>
      <w:r>
        <w:t>Ankerwörter noch ergänzen.</w:t>
      </w:r>
    </w:p>
  </w:comment>
  <w:comment w:id="15" w:author="Deiglmayr, Anne" w:date="2024-05-22T16:55:00Z" w:initials="DA">
    <w:p w14:paraId="53F90B2C" w14:textId="32A2F3AD" w:rsidR="00842E6D" w:rsidRDefault="00842E6D">
      <w:pPr>
        <w:pStyle w:val="Kommentartext"/>
      </w:pPr>
      <w:r>
        <w:rPr>
          <w:rStyle w:val="Kommentarzeichen"/>
        </w:rPr>
        <w:annotationRef/>
      </w:r>
      <w:r>
        <w:t>Wir brauchen eine einheitliche Bezeichnung. Diese sollte dazu passen, wie der z-Wert gebildet wurde.</w:t>
      </w:r>
    </w:p>
  </w:comment>
  <w:comment w:id="16" w:author="Lotz, Christin" w:date="2024-05-27T18:38:00Z" w:initials="LC">
    <w:p w14:paraId="7CEC0F69" w14:textId="30AC1F58" w:rsidR="008E6427" w:rsidRDefault="008E6427">
      <w:pPr>
        <w:pStyle w:val="Kommentartext"/>
      </w:pPr>
      <w:r>
        <w:rPr>
          <w:rStyle w:val="Kommentarzeichen"/>
        </w:rPr>
        <w:annotationRef/>
      </w:r>
      <w:r>
        <w:t>Und auch, wie genau der mean gebildet wurde. Das war erst alle Werte innerhalb einer Person für das jeweilge iNtervall mitteln und dann diese Mittelwerte über die Personen mitteln, oder?</w:t>
      </w:r>
    </w:p>
  </w:comment>
  <w:comment w:id="19" w:author="Deiglmayr, Anne" w:date="2024-05-22T16:58:00Z" w:initials="DA">
    <w:p w14:paraId="28DB9406" w14:textId="244F48D4" w:rsidR="0031644B" w:rsidRDefault="0031644B">
      <w:pPr>
        <w:pStyle w:val="Kommentartext"/>
      </w:pPr>
      <w:r>
        <w:rPr>
          <w:rStyle w:val="Kommentarzeichen"/>
        </w:rPr>
        <w:annotationRef/>
      </w:r>
      <w:r>
        <w:t>Das klingt so, als wäre die z-Transformation auf der Ebene von n= 81 durchgeführt worden? Dann gehört die Info weiter oben hin, zur ersten Erwähnung der z-Transformation.</w:t>
      </w:r>
    </w:p>
  </w:comment>
  <w:comment w:id="25" w:author="Lotz, Christin" w:date="2024-05-27T18:39:00Z" w:initials="LC">
    <w:p w14:paraId="36048B82" w14:textId="77777777" w:rsidR="00027620" w:rsidRDefault="00027620" w:rsidP="00027620">
      <w:pPr>
        <w:pStyle w:val="Kommentartext"/>
      </w:pPr>
      <w:r>
        <w:rPr>
          <w:rStyle w:val="Kommentarzeichen"/>
        </w:rPr>
        <w:annotationRef/>
      </w:r>
      <w:r>
        <w:t>Ich finde, diese Fußnote sollte an das Wort slopes gesetzt werden, denn genau darauf bezieht sie sich.</w:t>
      </w:r>
    </w:p>
  </w:comment>
  <w:comment w:id="26" w:author="Lotz, Christin" w:date="2024-05-27T18:43:00Z" w:initials="LC">
    <w:p w14:paraId="11C2EA52" w14:textId="28869FEF" w:rsidR="002E604C" w:rsidRDefault="002E604C">
      <w:pPr>
        <w:pStyle w:val="Kommentartext"/>
      </w:pPr>
      <w:r>
        <w:rPr>
          <w:rStyle w:val="Kommentarzeichen"/>
        </w:rPr>
        <w:annotationRef/>
      </w:r>
      <w:r>
        <w:t>Versteh ich nicht. Das sind doch noch gar nicht die regressionskoeffizienten sondern nur die unstand. Mittelwerte der Interceots und slopes. Was auch ahrt verwirrend ist, da sich diese unstand. Werte aus den stand. HR-Werten ergeben. Oder bin ich jertt nur wieder verwirrt?</w:t>
      </w:r>
    </w:p>
  </w:comment>
  <w:comment w:id="29" w:author="Lotz, Christin" w:date="2024-05-27T18:46:00Z" w:initials="LC">
    <w:p w14:paraId="780F0125" w14:textId="655FF514" w:rsidR="002E604C" w:rsidRDefault="002E604C">
      <w:pPr>
        <w:pStyle w:val="Kommentartext"/>
      </w:pPr>
      <w:r>
        <w:rPr>
          <w:rStyle w:val="Kommentarzeichen"/>
        </w:rPr>
        <w:annotationRef/>
      </w:r>
      <w:r>
        <w:t>Eventuell kann hier eine weitere Fußnote nicht schaden, warum wir hier mean HRs nehmen und nicht Mean INtercepts.</w:t>
      </w:r>
    </w:p>
  </w:comment>
  <w:comment w:id="31" w:author="Mandy Klatt" w:date="2024-05-28T14:26:00Z" w:initials="MK">
    <w:p w14:paraId="7CA3D3C7" w14:textId="77777777" w:rsidR="00D169E0" w:rsidRDefault="00D169E0">
      <w:pPr>
        <w:pStyle w:val="Kommentartext"/>
      </w:pPr>
      <w:r>
        <w:rPr>
          <w:rStyle w:val="Kommentarzeichen"/>
        </w:rPr>
        <w:annotationRef/>
      </w:r>
      <w:r>
        <w:t>CI weglassen, da sonst nur Verwirrung oder über 81 gemittelt</w:t>
      </w:r>
    </w:p>
    <w:p w14:paraId="0CE5AE39" w14:textId="1C7DBFC1" w:rsidR="00D169E0" w:rsidRDefault="00D169E0">
      <w:pPr>
        <w:pStyle w:val="Kommentartext"/>
      </w:pPr>
      <w:r>
        <w:t>Mit CI 68%</w:t>
      </w:r>
    </w:p>
    <w:p w14:paraId="2C3567E6" w14:textId="5EF07434" w:rsidR="00D169E0" w:rsidRDefault="00D169E0">
      <w:pPr>
        <w:pStyle w:val="Kommentartext"/>
      </w:pPr>
      <w:r>
        <w:t>Mit 95%</w:t>
      </w:r>
    </w:p>
  </w:comment>
  <w:comment w:id="35"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Wir sollten es immer einheitlich benennen. Vorschläge: mean standardized HR, mean HRz (z tiefergestellt), oder das „mean“ weglassen, wenn es sich auf den Intervall-Mittelwert bezieht? Auch ne Möglichkeit: HR z_ I2 (z_I2 tiefgergestellt) für mean standardized HR in the teaching intervall</w:t>
      </w:r>
    </w:p>
    <w:p w14:paraId="7C43B33A" w14:textId="7F4A238F" w:rsidR="003A0BD0" w:rsidRDefault="003A0BD0" w:rsidP="003A0BD0">
      <w:pPr>
        <w:pStyle w:val="NurText"/>
      </w:pPr>
    </w:p>
    <w:p w14:paraId="4100E798" w14:textId="4C3FA338" w:rsidR="003A0BD0" w:rsidRDefault="003A0BD0">
      <w:pPr>
        <w:pStyle w:val="Kommentartext"/>
      </w:pPr>
    </w:p>
  </w:comment>
  <w:comment w:id="36" w:author="Mandy Klatt" w:date="2024-04-30T14:56:00Z" w:initials="MK">
    <w:p w14:paraId="5E292203" w14:textId="0379197C" w:rsidR="004A49ED" w:rsidRDefault="004A49ED">
      <w:pPr>
        <w:pStyle w:val="Kommentartext"/>
      </w:pPr>
      <w:r>
        <w:rPr>
          <w:rStyle w:val="Kommentarzeichen"/>
        </w:rPr>
        <w:annotationRef/>
      </w:r>
      <w:r>
        <w:t xml:space="preserve">Ist standardized mean HR auch ok? </w:t>
      </w:r>
      <w:r w:rsidR="00D2675C">
        <w:t>Den Term haben wir bisher genutzt.</w:t>
      </w:r>
      <w:r w:rsidR="00F700C2">
        <w:t xml:space="preserve"> Ich habe die std. mean HR jetzt überall</w:t>
      </w:r>
      <w:r w:rsidR="00BF58CB">
        <w:t xml:space="preserve"> </w:t>
      </w:r>
      <w:r w:rsidR="00F700C2">
        <w:t xml:space="preserve">eingefügt/hinzugeschrieben. </w:t>
      </w:r>
    </w:p>
  </w:comment>
  <w:comment w:id="37" w:author="Lotz, Christin" w:date="2024-05-27T18:58:00Z" w:initials="LC">
    <w:p w14:paraId="692D00E9" w14:textId="48EDFA6C" w:rsidR="00E032D9" w:rsidRDefault="00E032D9">
      <w:pPr>
        <w:pStyle w:val="Kommentartext"/>
      </w:pPr>
      <w:r>
        <w:rPr>
          <w:rStyle w:val="Kommentarzeichen"/>
        </w:rPr>
        <w:annotationRef/>
      </w:r>
      <w:r>
        <w:t>Beim t-Test wird nicht der Zähler- sondern der Nenner-Freiheitsgrand angegeben. Bitte für alle folgenden t-tests anpassen.</w:t>
      </w:r>
    </w:p>
  </w:comment>
  <w:comment w:id="39"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40"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41" w:author="Mandy Klatt" w:date="2024-05-16T14:05:00Z" w:initials="MK">
    <w:p w14:paraId="7CB3C2A0" w14:textId="217D7312" w:rsidR="0016158A" w:rsidRDefault="0016158A">
      <w:pPr>
        <w:pStyle w:val="Kommentartext"/>
      </w:pPr>
      <w:r>
        <w:rPr>
          <w:rStyle w:val="Kommentarzeichen"/>
        </w:rPr>
        <w:annotationRef/>
      </w:r>
      <w:r w:rsidR="008834D2">
        <w:t>Ist in Arbeit…</w:t>
      </w:r>
    </w:p>
  </w:comment>
  <w:comment w:id="38" w:author="Mandy Klatt" w:date="2024-05-28T14:28:00Z" w:initials="MK">
    <w:p w14:paraId="22C50DB0" w14:textId="30A3F6BB" w:rsidR="00D169E0" w:rsidRDefault="00D169E0">
      <w:pPr>
        <w:pStyle w:val="Kommentartext"/>
      </w:pPr>
      <w:r>
        <w:rPr>
          <w:rStyle w:val="Kommentarzeichen"/>
        </w:rPr>
        <w:annotationRef/>
      </w:r>
      <w:r>
        <w:t>Boxplots über die 81 gemittelt</w:t>
      </w:r>
    </w:p>
    <w:p w14:paraId="5032D537" w14:textId="77777777" w:rsidR="00D169E0" w:rsidRDefault="00D169E0" w:rsidP="00D169E0">
      <w:pPr>
        <w:pStyle w:val="Kommentartext"/>
      </w:pPr>
      <w:r>
        <w:t>Mit CI 68%</w:t>
      </w:r>
    </w:p>
    <w:p w14:paraId="1D3D354F" w14:textId="492A7DB1" w:rsidR="00D169E0" w:rsidRDefault="00D169E0" w:rsidP="00D169E0">
      <w:pPr>
        <w:pStyle w:val="Kommentartext"/>
      </w:pPr>
      <w:r>
        <w:t>Mit 95%</w:t>
      </w:r>
    </w:p>
    <w:p w14:paraId="47ABADC4" w14:textId="49A6E5A7" w:rsidR="00D169E0" w:rsidRDefault="00D169E0">
      <w:pPr>
        <w:pStyle w:val="Kommentartext"/>
      </w:pPr>
    </w:p>
  </w:comment>
  <w:comment w:id="42" w:author="Mandy Klatt" w:date="2024-05-28T14:32:00Z" w:initials="MK">
    <w:p w14:paraId="185920D0" w14:textId="77777777" w:rsidR="003D2DDD" w:rsidRDefault="003D2DDD">
      <w:pPr>
        <w:pStyle w:val="Kommentartext"/>
      </w:pPr>
      <w:r>
        <w:rPr>
          <w:rStyle w:val="Kommentarzeichen"/>
        </w:rPr>
        <w:annotationRef/>
      </w:r>
      <w:r>
        <w:t xml:space="preserve">Über 81 Leute mitteln </w:t>
      </w:r>
    </w:p>
    <w:p w14:paraId="55DD436B" w14:textId="77777777" w:rsidR="003D2DDD" w:rsidRDefault="003D2DDD">
      <w:pPr>
        <w:pStyle w:val="Kommentartext"/>
      </w:pPr>
      <w:r>
        <w:t>Mit 95%</w:t>
      </w:r>
    </w:p>
    <w:p w14:paraId="4249D102" w14:textId="743803B0" w:rsidR="003D2DDD" w:rsidRDefault="003D2DDD">
      <w:pPr>
        <w:pStyle w:val="Kommentartext"/>
      </w:pPr>
      <w:r>
        <w:t>Mit 68%</w:t>
      </w:r>
    </w:p>
  </w:comment>
  <w:comment w:id="43" w:author="Lotz, Christin" w:date="2024-05-27T21:21:00Z" w:initials="LC">
    <w:p w14:paraId="3A084FA6" w14:textId="6884DD13" w:rsidR="004D4D2E" w:rsidRDefault="004D4D2E">
      <w:pPr>
        <w:pStyle w:val="Kommentartext"/>
      </w:pPr>
      <w:r>
        <w:rPr>
          <w:rStyle w:val="Kommentarzeichen"/>
        </w:rPr>
        <w:annotationRef/>
      </w:r>
      <w:r>
        <w:t>In der discussion kann wieder ein weniger technical term finden, der mehr inhaltlich als methodisch ist.</w:t>
      </w:r>
    </w:p>
  </w:comment>
  <w:comment w:id="44"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46" w:author="Mandy Klatt" w:date="2024-05-15T15:43:00Z" w:initials="MK">
    <w:p w14:paraId="5F95B581" w14:textId="77777777" w:rsidR="0063687C" w:rsidRDefault="0063687C" w:rsidP="0063687C">
      <w:pPr>
        <w:pStyle w:val="Kommentartext"/>
      </w:pPr>
      <w:r>
        <w:rPr>
          <w:rStyle w:val="Kommentarzeichen"/>
        </w:rPr>
        <w:annotationRef/>
      </w:r>
      <w:r>
        <w:t xml:space="preserve">Gehört das eher zu den Limitations? </w:t>
      </w:r>
    </w:p>
  </w:comment>
  <w:comment w:id="45" w:author="Deiglmayr, Anne" w:date="2024-05-22T18:16:00Z" w:initials="DA">
    <w:p w14:paraId="0D60EF08" w14:textId="77777777" w:rsidR="0063687C" w:rsidRDefault="0063687C" w:rsidP="0063687C">
      <w:pPr>
        <w:pStyle w:val="Kommentartext"/>
      </w:pPr>
      <w:r>
        <w:rPr>
          <w:rStyle w:val="Kommentarzeichen"/>
        </w:rPr>
        <w:annotationRef/>
      </w:r>
      <w:r>
        <w:t>Ja, ich würde den ganzen Absatz eher zu den Limitations verschieben.</w:t>
      </w:r>
    </w:p>
  </w:comment>
  <w:comment w:id="47" w:author="Mandy Klatt" w:date="2024-05-28T14:48:00Z" w:initials="MK">
    <w:p w14:paraId="4D14D48B" w14:textId="77777777" w:rsidR="00AD023E" w:rsidRDefault="00AD023E">
      <w:pPr>
        <w:pStyle w:val="Kommentartext"/>
      </w:pPr>
      <w:r>
        <w:rPr>
          <w:rStyle w:val="Kommentarzeichen"/>
        </w:rPr>
        <w:annotationRef/>
      </w:r>
      <w:r>
        <w:t>Beginnend mit Implikationen für Lehrer:inbildung</w:t>
      </w:r>
    </w:p>
    <w:p w14:paraId="0F56FB62" w14:textId="7320BF15" w:rsidR="00AD023E" w:rsidRDefault="00AD023E">
      <w:pPr>
        <w:pStyle w:val="Kommentartext"/>
      </w:pPr>
      <w:r>
        <w:t>Anschließend Researcher Guidlines</w:t>
      </w:r>
    </w:p>
  </w:comment>
  <w:comment w:id="48" w:author="Lotz, Christin" w:date="2024-05-27T22:04:00Z" w:initials="LC">
    <w:p w14:paraId="14E11DF0" w14:textId="489290CF" w:rsidR="00FD7C28" w:rsidRDefault="00FD7C28">
      <w:pPr>
        <w:pStyle w:val="Kommentartext"/>
      </w:pPr>
      <w:r>
        <w:rPr>
          <w:rStyle w:val="Kommentarzeichen"/>
        </w:rPr>
        <w:annotationRef/>
      </w:r>
      <w:r>
        <w:t xml:space="preserve">Vielleicht kann man die Unterscheidung ufmachen, welche Implcations es für die teachers </w:t>
      </w:r>
      <w:r w:rsidR="00EC583A">
        <w:t xml:space="preserve">in den Schulen </w:t>
      </w:r>
      <w:r>
        <w:t xml:space="preserve">gibt und welche es für die researchers </w:t>
      </w:r>
      <w:r w:rsidR="00EC583A">
        <w:t xml:space="preserve">bezüglich des assessments </w:t>
      </w:r>
      <w:r>
        <w:t>gibt. Und diese</w:t>
      </w:r>
      <w:r w:rsidR="00EC583A">
        <w:t xml:space="preserve"> Unterscheidung</w:t>
      </w:r>
      <w:r>
        <w:t xml:space="preserve"> dann auch</w:t>
      </w:r>
      <w:r w:rsidR="00EC583A">
        <w:t xml:space="preserve"> noch</w:t>
      </w:r>
      <w:r>
        <w:t xml:space="preserve"> klarer benennen.</w:t>
      </w:r>
    </w:p>
  </w:comment>
  <w:comment w:id="49" w:author="Lotz, Christin" w:date="2024-05-27T21:57:00Z" w:initials="LC">
    <w:p w14:paraId="3B7A75E9" w14:textId="180DBE1D" w:rsidR="00FD7C28" w:rsidRDefault="00FD7C28">
      <w:pPr>
        <w:pStyle w:val="Kommentartext"/>
      </w:pPr>
      <w:r>
        <w:rPr>
          <w:rStyle w:val="Kommentarzeichen"/>
        </w:rPr>
        <w:annotationRef/>
      </w:r>
      <w:r>
        <w:t>Vielleicht noch ein Beispiel, was so eine self-intervention sein könnte.</w:t>
      </w:r>
    </w:p>
  </w:comment>
  <w:comment w:id="50" w:author="Deiglmayr, Anne" w:date="2024-05-22T18:55:00Z" w:initials="DA">
    <w:p w14:paraId="1CA98448" w14:textId="41C50709" w:rsidR="00AA5268" w:rsidRDefault="00AA5268">
      <w:pPr>
        <w:pStyle w:val="Kommentartext"/>
      </w:pPr>
      <w:r>
        <w:rPr>
          <w:rStyle w:val="Kommentarzeichen"/>
        </w:rPr>
        <w:annotationRef/>
      </w:r>
      <w:r>
        <w:t>Was ist damit gemeint?</w:t>
      </w:r>
    </w:p>
  </w:comment>
  <w:comment w:id="51" w:author="Lotz, Christin" w:date="2024-05-27T22:09:00Z" w:initials="LC">
    <w:p w14:paraId="6FCDF2CA" w14:textId="5E9A0CAF" w:rsidR="00EC583A" w:rsidRDefault="00EC583A">
      <w:pPr>
        <w:pStyle w:val="Kommentartext"/>
      </w:pPr>
      <w:r>
        <w:rPr>
          <w:rStyle w:val="Kommentarzeichen"/>
        </w:rPr>
        <w:annotationRef/>
      </w:r>
      <w:r>
        <w:t>Hier sollte definitiv noch mehr kommen. Das ist gerade das spannende für die Leser des Journals. Und gute Praktische Tips können auch dafür sorgen, dass das Paper gut zitiert wird.</w:t>
      </w:r>
    </w:p>
  </w:comment>
  <w:comment w:id="52" w:author="Deiglmayr, Anne" w:date="2024-05-22T18:57:00Z" w:initials="DA">
    <w:p w14:paraId="196A1BBF" w14:textId="7D29BB76" w:rsidR="005E24C0" w:rsidRDefault="005E24C0">
      <w:pPr>
        <w:pStyle w:val="Kommentartext"/>
      </w:pPr>
      <w:r>
        <w:rPr>
          <w:rStyle w:val="Kommentarzeichen"/>
        </w:rPr>
        <w:annotationRef/>
      </w:r>
      <w:r>
        <w:t xml:space="preserve">Gibt es noch mehr praktische Tipps als den mit der Zeit? </w:t>
      </w:r>
    </w:p>
  </w:comment>
  <w:comment w:id="53" w:author="Mandy Klatt" w:date="2024-05-28T14:38:00Z" w:initials="MK">
    <w:p w14:paraId="4711AE49" w14:textId="3D4EB3DD" w:rsidR="003D2DDD" w:rsidRDefault="003D2DDD">
      <w:pPr>
        <w:pStyle w:val="Kommentartext"/>
      </w:pPr>
      <w:r>
        <w:rPr>
          <w:rStyle w:val="Kommentarzeichen"/>
        </w:rPr>
        <w:annotationRef/>
      </w:r>
      <w:r>
        <w:t>Entscheidungsbaum (High Intensity, Kosten, Größe der Uhr bezogen auf Alter, Geschlecht,</w:t>
      </w:r>
      <w:r w:rsidR="00AD023E">
        <w:t xml:space="preserve"> Gesundheitliche Daten unterliegen besonderem Datenschutz, Zuverlässigkeit der Uhren, Zwischenspeicherung – Transfer, Akku muss geladen sein, Desinfektion, Zeitsynchronisierung für On-/Offset)</w:t>
      </w:r>
    </w:p>
    <w:p w14:paraId="2760379B" w14:textId="52B6FEC1" w:rsidR="00AD023E" w:rsidRDefault="00AD023E">
      <w:pPr>
        <w:pStyle w:val="Kommentartext"/>
      </w:pPr>
    </w:p>
    <w:p w14:paraId="51581F82" w14:textId="077CB173" w:rsidR="00AD023E" w:rsidRDefault="00AD023E">
      <w:pPr>
        <w:pStyle w:val="Kommentartext"/>
      </w:pPr>
      <w:r>
        <w:t xml:space="preserve">Gliederung: </w:t>
      </w:r>
    </w:p>
    <w:p w14:paraId="36265AA3" w14:textId="55B039B4" w:rsidR="00AD023E" w:rsidRDefault="00AD023E">
      <w:pPr>
        <w:pStyle w:val="Kommentartext"/>
      </w:pPr>
      <w:r>
        <w:t xml:space="preserve">Studienplanung </w:t>
      </w:r>
    </w:p>
    <w:p w14:paraId="4786BCA4" w14:textId="77777777" w:rsidR="00AD023E" w:rsidRDefault="00AD023E">
      <w:pPr>
        <w:pStyle w:val="Kommentartext"/>
      </w:pPr>
      <w:r>
        <w:t>Durchführung</w:t>
      </w:r>
    </w:p>
    <w:p w14:paraId="23F25D24" w14:textId="49FB8F58" w:rsidR="00AD023E" w:rsidRDefault="00AD023E">
      <w:pPr>
        <w:pStyle w:val="Kommentartext"/>
      </w:pPr>
      <w:r>
        <w:t>Nachbereitung</w:t>
      </w:r>
    </w:p>
  </w:comment>
  <w:comment w:id="54" w:author="Deiglmayr, Anne" w:date="2024-05-22T18:57:00Z" w:initials="DA">
    <w:p w14:paraId="26470E28" w14:textId="38179BF0" w:rsidR="005E24C0" w:rsidRDefault="005E24C0">
      <w:pPr>
        <w:pStyle w:val="Kommentartext"/>
      </w:pPr>
      <w:r>
        <w:rPr>
          <w:rStyle w:val="Kommentarzeichen"/>
        </w:rPr>
        <w:annotationRef/>
      </w:r>
      <w:r>
        <w:t>Das verstehe ich nicht ganz.</w:t>
      </w:r>
    </w:p>
  </w:comment>
  <w:comment w:id="55"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56"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8A08A" w15:done="0"/>
  <w15:commentEx w15:paraId="12E6A533" w15:done="0"/>
  <w15:commentEx w15:paraId="4A7B75D3" w15:paraIdParent="12E6A533" w15:done="0"/>
  <w15:commentEx w15:paraId="69F10F82" w15:done="0"/>
  <w15:commentEx w15:paraId="001456A6" w15:paraIdParent="69F10F82" w15:done="0"/>
  <w15:commentEx w15:paraId="76A1BD84" w15:done="0"/>
  <w15:commentEx w15:paraId="32D367F0" w15:paraIdParent="76A1BD84" w15:done="0"/>
  <w15:commentEx w15:paraId="10202E18" w15:done="0"/>
  <w15:commentEx w15:paraId="3F9092E1" w15:done="0"/>
  <w15:commentEx w15:paraId="05671C02" w15:done="0"/>
  <w15:commentEx w15:paraId="713C0B5F" w15:done="0"/>
  <w15:commentEx w15:paraId="07F63D64" w15:done="0"/>
  <w15:commentEx w15:paraId="4FD40C62" w15:paraIdParent="07F63D64" w15:done="0"/>
  <w15:commentEx w15:paraId="0A5FB3B1" w15:done="0"/>
  <w15:commentEx w15:paraId="53F90B2C" w15:done="0"/>
  <w15:commentEx w15:paraId="7CEC0F69" w15:paraIdParent="53F90B2C" w15:done="0"/>
  <w15:commentEx w15:paraId="28DB9406" w15:done="0"/>
  <w15:commentEx w15:paraId="36048B82" w15:done="0"/>
  <w15:commentEx w15:paraId="11C2EA52" w15:done="0"/>
  <w15:commentEx w15:paraId="780F0125" w15:done="0"/>
  <w15:commentEx w15:paraId="2C3567E6" w15:done="0"/>
  <w15:commentEx w15:paraId="4100E798" w15:done="0"/>
  <w15:commentEx w15:paraId="5E292203" w15:paraIdParent="4100E798" w15:done="0"/>
  <w15:commentEx w15:paraId="692D00E9" w15:done="0"/>
  <w15:commentEx w15:paraId="59646F90" w15:done="0"/>
  <w15:commentEx w15:paraId="663663BA" w15:paraIdParent="59646F90" w15:done="0"/>
  <w15:commentEx w15:paraId="7CB3C2A0" w15:paraIdParent="59646F90" w15:done="0"/>
  <w15:commentEx w15:paraId="47ABADC4" w15:done="0"/>
  <w15:commentEx w15:paraId="4249D102" w15:done="0"/>
  <w15:commentEx w15:paraId="3A084FA6" w15:done="0"/>
  <w15:commentEx w15:paraId="3480DAB4" w15:done="0"/>
  <w15:commentEx w15:paraId="5F95B581" w15:done="0"/>
  <w15:commentEx w15:paraId="0D60EF08" w15:done="0"/>
  <w15:commentEx w15:paraId="0F56FB62" w15:done="0"/>
  <w15:commentEx w15:paraId="14E11DF0" w15:done="0"/>
  <w15:commentEx w15:paraId="3B7A75E9" w15:done="0"/>
  <w15:commentEx w15:paraId="1CA98448" w15:done="0"/>
  <w15:commentEx w15:paraId="6FCDF2CA" w15:done="0"/>
  <w15:commentEx w15:paraId="196A1BBF" w15:done="0"/>
  <w15:commentEx w15:paraId="23F25D24" w15:paraIdParent="196A1BBF" w15:done="0"/>
  <w15:commentEx w15:paraId="26470E28"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6EDD" w16cex:dateUtc="2024-05-28T12:55:00Z"/>
  <w16cex:commentExtensible w16cex:durableId="29F87D72" w16cex:dateUtc="2024-05-22T12:19:00Z"/>
  <w16cex:commentExtensible w16cex:durableId="2A0085CC" w16cex:dateUtc="2024-05-28T14:33:00Z"/>
  <w16cex:commentExtensible w16cex:durableId="29F89478" w16cex:dateUtc="2024-05-22T13:57:00Z"/>
  <w16cex:commentExtensible w16cex:durableId="29FF3486" w16cex:dateUtc="2024-05-27T14:34:00Z"/>
  <w16cex:commentExtensible w16cex:durableId="29FF3FB6" w16cex:dateUtc="2024-05-27T15:21:00Z"/>
  <w16cex:commentExtensible w16cex:durableId="2A008623" w16cex:dateUtc="2024-05-28T14:34:00Z"/>
  <w16cex:commentExtensible w16cex:durableId="29FF41F6" w16cex:dateUtc="2024-05-27T15:31:00Z"/>
  <w16cex:commentExtensible w16cex:durableId="29F89C32" w16cex:dateUtc="2024-05-22T14:30:00Z"/>
  <w16cex:commentExtensible w16cex:durableId="2A006519" w16cex:dateUtc="2024-05-28T12:13:00Z"/>
  <w16cex:commentExtensible w16cex:durableId="29FF429D" w16cex:dateUtc="2024-05-27T15:34:00Z"/>
  <w16cex:commentExtensible w16cex:durableId="29F8A0FD" w16cex:dateUtc="2024-05-22T14:51:00Z"/>
  <w16cex:commentExtensible w16cex:durableId="2A00659E" w16cex:dateUtc="2024-05-28T12:15:00Z"/>
  <w16cex:commentExtensible w16cex:durableId="29FF4F88" w16cex:dateUtc="2024-05-27T16:29:00Z"/>
  <w16cex:commentExtensible w16cex:durableId="29F8A217" w16cex:dateUtc="2024-05-22T14:55:00Z"/>
  <w16cex:commentExtensible w16cex:durableId="29FF5189" w16cex:dateUtc="2024-05-27T16:38:00Z"/>
  <w16cex:commentExtensible w16cex:durableId="29F8A2B3" w16cex:dateUtc="2024-05-22T14:58:00Z"/>
  <w16cex:commentExtensible w16cex:durableId="29FF51FC" w16cex:dateUtc="2024-05-27T16:39:00Z"/>
  <w16cex:commentExtensible w16cex:durableId="29FF52DE" w16cex:dateUtc="2024-05-27T16:43:00Z"/>
  <w16cex:commentExtensible w16cex:durableId="29FF539D" w16cex:dateUtc="2024-05-27T16:46:00Z"/>
  <w16cex:commentExtensible w16cex:durableId="2A00682F" w16cex:dateUtc="2024-05-28T12:26:00Z"/>
  <w16cex:commentExtensible w16cex:durableId="29D22A60" w16cex:dateUtc="2024-04-23T10:38:00Z"/>
  <w16cex:commentExtensible w16cex:durableId="29DB8529" w16cex:dateUtc="2024-04-30T12:56:00Z"/>
  <w16cex:commentExtensible w16cex:durableId="29FF566E" w16cex:dateUtc="2024-05-27T16:58:00Z"/>
  <w16cex:commentExtensible w16cex:durableId="29D1595E" w16cex:dateUtc="2024-04-22T19:47:00Z"/>
  <w16cex:commentExtensible w16cex:durableId="29D22B2E" w16cex:dateUtc="2024-04-23T10:42:00Z"/>
  <w16cex:commentExtensible w16cex:durableId="29F09110" w16cex:dateUtc="2024-05-16T12:05:00Z"/>
  <w16cex:commentExtensible w16cex:durableId="2A006892" w16cex:dateUtc="2024-05-28T12:28:00Z"/>
  <w16cex:commentExtensible w16cex:durableId="2A00699A" w16cex:dateUtc="2024-05-28T12:32:00Z"/>
  <w16cex:commentExtensible w16cex:durableId="29FF77E9" w16cex:dateUtc="2024-05-27T19:21:00Z"/>
  <w16cex:commentExtensible w16cex:durableId="29F8AE92" w16cex:dateUtc="2024-05-22T15:49:00Z"/>
  <w16cex:commentExtensible w16cex:durableId="29F8B29B" w16cex:dateUtc="2024-05-15T13:43:00Z"/>
  <w16cex:commentExtensible w16cex:durableId="29F8B4E2" w16cex:dateUtc="2024-05-22T16:16:00Z"/>
  <w16cex:commentExtensible w16cex:durableId="2A006D31" w16cex:dateUtc="2024-05-28T12:48:00Z"/>
  <w16cex:commentExtensible w16cex:durableId="29FF81E2" w16cex:dateUtc="2024-05-27T20:04:00Z"/>
  <w16cex:commentExtensible w16cex:durableId="29FF8057" w16cex:dateUtc="2024-05-27T19:57:00Z"/>
  <w16cex:commentExtensible w16cex:durableId="29F8BE14" w16cex:dateUtc="2024-05-22T16:55:00Z"/>
  <w16cex:commentExtensible w16cex:durableId="29FF830B" w16cex:dateUtc="2024-05-27T20:09:00Z"/>
  <w16cex:commentExtensible w16cex:durableId="29F8BEA7" w16cex:dateUtc="2024-05-22T16:57:00Z"/>
  <w16cex:commentExtensible w16cex:durableId="2A006AE7" w16cex:dateUtc="2024-05-28T12:38:00Z"/>
  <w16cex:commentExtensible w16cex:durableId="29F8BE97" w16cex:dateUtc="2024-05-22T16:5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08A" w16cid:durableId="2A006EDD"/>
  <w16cid:commentId w16cid:paraId="12E6A533" w16cid:durableId="29F87D72"/>
  <w16cid:commentId w16cid:paraId="4A7B75D3" w16cid:durableId="2A0085CC"/>
  <w16cid:commentId w16cid:paraId="69F10F82" w16cid:durableId="29F89478"/>
  <w16cid:commentId w16cid:paraId="001456A6" w16cid:durableId="29FF3486"/>
  <w16cid:commentId w16cid:paraId="76A1BD84" w16cid:durableId="29FF3FB6"/>
  <w16cid:commentId w16cid:paraId="32D367F0" w16cid:durableId="2A008623"/>
  <w16cid:commentId w16cid:paraId="10202E18" w16cid:durableId="29FF41F6"/>
  <w16cid:commentId w16cid:paraId="3F9092E1" w16cid:durableId="29F89C32"/>
  <w16cid:commentId w16cid:paraId="05671C02" w16cid:durableId="2A006519"/>
  <w16cid:commentId w16cid:paraId="713C0B5F" w16cid:durableId="29FF429D"/>
  <w16cid:commentId w16cid:paraId="07F63D64" w16cid:durableId="29F8A0FD"/>
  <w16cid:commentId w16cid:paraId="4FD40C62" w16cid:durableId="2A00659E"/>
  <w16cid:commentId w16cid:paraId="0A5FB3B1" w16cid:durableId="29FF4F88"/>
  <w16cid:commentId w16cid:paraId="53F90B2C" w16cid:durableId="29F8A217"/>
  <w16cid:commentId w16cid:paraId="7CEC0F69" w16cid:durableId="29FF5189"/>
  <w16cid:commentId w16cid:paraId="28DB9406" w16cid:durableId="29F8A2B3"/>
  <w16cid:commentId w16cid:paraId="36048B82" w16cid:durableId="29FF51FC"/>
  <w16cid:commentId w16cid:paraId="11C2EA52" w16cid:durableId="29FF52DE"/>
  <w16cid:commentId w16cid:paraId="780F0125" w16cid:durableId="29FF539D"/>
  <w16cid:commentId w16cid:paraId="2C3567E6" w16cid:durableId="2A00682F"/>
  <w16cid:commentId w16cid:paraId="4100E798" w16cid:durableId="29D22A60"/>
  <w16cid:commentId w16cid:paraId="5E292203" w16cid:durableId="29DB8529"/>
  <w16cid:commentId w16cid:paraId="692D00E9" w16cid:durableId="29FF566E"/>
  <w16cid:commentId w16cid:paraId="59646F90" w16cid:durableId="29D1595E"/>
  <w16cid:commentId w16cid:paraId="663663BA" w16cid:durableId="29D22B2E"/>
  <w16cid:commentId w16cid:paraId="7CB3C2A0" w16cid:durableId="29F09110"/>
  <w16cid:commentId w16cid:paraId="47ABADC4" w16cid:durableId="2A006892"/>
  <w16cid:commentId w16cid:paraId="4249D102" w16cid:durableId="2A00699A"/>
  <w16cid:commentId w16cid:paraId="3A084FA6" w16cid:durableId="29FF77E9"/>
  <w16cid:commentId w16cid:paraId="3480DAB4" w16cid:durableId="29F8AE92"/>
  <w16cid:commentId w16cid:paraId="5F95B581" w16cid:durableId="29F8B29B"/>
  <w16cid:commentId w16cid:paraId="0D60EF08" w16cid:durableId="29F8B4E2"/>
  <w16cid:commentId w16cid:paraId="0F56FB62" w16cid:durableId="2A006D31"/>
  <w16cid:commentId w16cid:paraId="14E11DF0" w16cid:durableId="29FF81E2"/>
  <w16cid:commentId w16cid:paraId="3B7A75E9" w16cid:durableId="29FF8057"/>
  <w16cid:commentId w16cid:paraId="1CA98448" w16cid:durableId="29F8BE14"/>
  <w16cid:commentId w16cid:paraId="6FCDF2CA" w16cid:durableId="29FF830B"/>
  <w16cid:commentId w16cid:paraId="196A1BBF" w16cid:durableId="29F8BEA7"/>
  <w16cid:commentId w16cid:paraId="23F25D24" w16cid:durableId="2A006AE7"/>
  <w16cid:commentId w16cid:paraId="26470E28" w16cid:durableId="29F8BE9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F320" w14:textId="77777777" w:rsidR="000E10EC" w:rsidRDefault="000E10EC" w:rsidP="006C02A6">
      <w:pPr>
        <w:spacing w:after="0" w:line="240" w:lineRule="auto"/>
      </w:pPr>
      <w:r>
        <w:separator/>
      </w:r>
    </w:p>
  </w:endnote>
  <w:endnote w:type="continuationSeparator" w:id="0">
    <w:p w14:paraId="64567CC4" w14:textId="77777777" w:rsidR="000E10EC" w:rsidRDefault="000E10EC"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998E" w14:textId="77777777" w:rsidR="000E10EC" w:rsidRDefault="000E10EC" w:rsidP="006C02A6">
      <w:pPr>
        <w:spacing w:after="0" w:line="240" w:lineRule="auto"/>
      </w:pPr>
      <w:r>
        <w:separator/>
      </w:r>
    </w:p>
  </w:footnote>
  <w:footnote w:type="continuationSeparator" w:id="0">
    <w:p w14:paraId="6BD20722" w14:textId="77777777" w:rsidR="000E10EC" w:rsidRDefault="000E10EC"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23"/>
  </w:num>
  <w:num w:numId="3">
    <w:abstractNumId w:val="2"/>
  </w:num>
  <w:num w:numId="4">
    <w:abstractNumId w:val="9"/>
  </w:num>
  <w:num w:numId="5">
    <w:abstractNumId w:val="8"/>
  </w:num>
  <w:num w:numId="6">
    <w:abstractNumId w:val="30"/>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1"/>
    <w:lvlOverride w:ilvl="0">
      <w:lvl w:ilvl="0">
        <w:numFmt w:val="decimal"/>
        <w:lvlText w:val="%1."/>
        <w:lvlJc w:val="left"/>
      </w:lvl>
    </w:lvlOverride>
  </w:num>
  <w:num w:numId="14">
    <w:abstractNumId w:val="32"/>
  </w:num>
  <w:num w:numId="15">
    <w:abstractNumId w:val="28"/>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9"/>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7"/>
  </w:num>
  <w:num w:numId="3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DEC"/>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AF7"/>
    <w:rsid w:val="00055D6B"/>
    <w:rsid w:val="00056442"/>
    <w:rsid w:val="00057222"/>
    <w:rsid w:val="000603A4"/>
    <w:rsid w:val="00060AF0"/>
    <w:rsid w:val="00060FA6"/>
    <w:rsid w:val="00061E0A"/>
    <w:rsid w:val="00063BD5"/>
    <w:rsid w:val="00063FD3"/>
    <w:rsid w:val="00064613"/>
    <w:rsid w:val="00064B39"/>
    <w:rsid w:val="000655B8"/>
    <w:rsid w:val="000667C6"/>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4684"/>
    <w:rsid w:val="000B4AFD"/>
    <w:rsid w:val="000B4B34"/>
    <w:rsid w:val="000B4B51"/>
    <w:rsid w:val="000B4BBD"/>
    <w:rsid w:val="000B5025"/>
    <w:rsid w:val="000B50D7"/>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3851"/>
    <w:rsid w:val="0015391E"/>
    <w:rsid w:val="001540A3"/>
    <w:rsid w:val="0015487F"/>
    <w:rsid w:val="00154EF8"/>
    <w:rsid w:val="00156C0C"/>
    <w:rsid w:val="00156C28"/>
    <w:rsid w:val="00156E98"/>
    <w:rsid w:val="001572DB"/>
    <w:rsid w:val="0015770D"/>
    <w:rsid w:val="00157C63"/>
    <w:rsid w:val="00157DDA"/>
    <w:rsid w:val="00160146"/>
    <w:rsid w:val="0016025A"/>
    <w:rsid w:val="0016044B"/>
    <w:rsid w:val="00160D4E"/>
    <w:rsid w:val="001612B5"/>
    <w:rsid w:val="0016158A"/>
    <w:rsid w:val="001615C8"/>
    <w:rsid w:val="0016174E"/>
    <w:rsid w:val="001619E6"/>
    <w:rsid w:val="00162756"/>
    <w:rsid w:val="001628FB"/>
    <w:rsid w:val="00163362"/>
    <w:rsid w:val="00163D34"/>
    <w:rsid w:val="0016458E"/>
    <w:rsid w:val="00164746"/>
    <w:rsid w:val="00164D08"/>
    <w:rsid w:val="00164F31"/>
    <w:rsid w:val="00165795"/>
    <w:rsid w:val="00165A12"/>
    <w:rsid w:val="00166C4D"/>
    <w:rsid w:val="001670D4"/>
    <w:rsid w:val="001676E0"/>
    <w:rsid w:val="0017207F"/>
    <w:rsid w:val="00172A49"/>
    <w:rsid w:val="0017307B"/>
    <w:rsid w:val="00173A63"/>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91484"/>
    <w:rsid w:val="00193551"/>
    <w:rsid w:val="001935C4"/>
    <w:rsid w:val="001938C8"/>
    <w:rsid w:val="00193A40"/>
    <w:rsid w:val="001949CD"/>
    <w:rsid w:val="00194D31"/>
    <w:rsid w:val="00194EC6"/>
    <w:rsid w:val="001963D4"/>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6EE"/>
    <w:rsid w:val="0020471F"/>
    <w:rsid w:val="00205715"/>
    <w:rsid w:val="00206A3E"/>
    <w:rsid w:val="00207D48"/>
    <w:rsid w:val="0021037D"/>
    <w:rsid w:val="00210492"/>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CCC"/>
    <w:rsid w:val="00301359"/>
    <w:rsid w:val="0030139D"/>
    <w:rsid w:val="00301E62"/>
    <w:rsid w:val="00302527"/>
    <w:rsid w:val="00302EBD"/>
    <w:rsid w:val="003032B0"/>
    <w:rsid w:val="00304D0A"/>
    <w:rsid w:val="0030505C"/>
    <w:rsid w:val="00306822"/>
    <w:rsid w:val="00306B31"/>
    <w:rsid w:val="0030789C"/>
    <w:rsid w:val="003106BE"/>
    <w:rsid w:val="0031071D"/>
    <w:rsid w:val="00310968"/>
    <w:rsid w:val="003115F6"/>
    <w:rsid w:val="00311C8F"/>
    <w:rsid w:val="00312693"/>
    <w:rsid w:val="00312B0B"/>
    <w:rsid w:val="00312DAD"/>
    <w:rsid w:val="00312E53"/>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67F"/>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8A2"/>
    <w:rsid w:val="00376943"/>
    <w:rsid w:val="00377BF2"/>
    <w:rsid w:val="003803A2"/>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C01"/>
    <w:rsid w:val="003A25F0"/>
    <w:rsid w:val="003A2D0F"/>
    <w:rsid w:val="003A4093"/>
    <w:rsid w:val="003A561C"/>
    <w:rsid w:val="003A593E"/>
    <w:rsid w:val="003A59CB"/>
    <w:rsid w:val="003A5BA2"/>
    <w:rsid w:val="003A6498"/>
    <w:rsid w:val="003A79D3"/>
    <w:rsid w:val="003A7F8C"/>
    <w:rsid w:val="003B0273"/>
    <w:rsid w:val="003B0317"/>
    <w:rsid w:val="003B0645"/>
    <w:rsid w:val="003B0DFD"/>
    <w:rsid w:val="003B162C"/>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029"/>
    <w:rsid w:val="00426F06"/>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69FA"/>
    <w:rsid w:val="00446BD7"/>
    <w:rsid w:val="00446FCA"/>
    <w:rsid w:val="004501F7"/>
    <w:rsid w:val="0045108D"/>
    <w:rsid w:val="004511D4"/>
    <w:rsid w:val="004513C2"/>
    <w:rsid w:val="00451FBB"/>
    <w:rsid w:val="00452B9F"/>
    <w:rsid w:val="00453482"/>
    <w:rsid w:val="00454A69"/>
    <w:rsid w:val="004552BF"/>
    <w:rsid w:val="004552D8"/>
    <w:rsid w:val="004553B4"/>
    <w:rsid w:val="00455E0B"/>
    <w:rsid w:val="004571BF"/>
    <w:rsid w:val="00460F11"/>
    <w:rsid w:val="004611A6"/>
    <w:rsid w:val="0046154C"/>
    <w:rsid w:val="00462906"/>
    <w:rsid w:val="00464312"/>
    <w:rsid w:val="00464493"/>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677"/>
    <w:rsid w:val="004823D2"/>
    <w:rsid w:val="004827A2"/>
    <w:rsid w:val="00482EAF"/>
    <w:rsid w:val="004833BD"/>
    <w:rsid w:val="0048426C"/>
    <w:rsid w:val="00484312"/>
    <w:rsid w:val="0048435C"/>
    <w:rsid w:val="00484AAA"/>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F9B"/>
    <w:rsid w:val="00530497"/>
    <w:rsid w:val="00531813"/>
    <w:rsid w:val="00531BC0"/>
    <w:rsid w:val="005323B8"/>
    <w:rsid w:val="00532579"/>
    <w:rsid w:val="00532C18"/>
    <w:rsid w:val="00535128"/>
    <w:rsid w:val="005355C0"/>
    <w:rsid w:val="005357FD"/>
    <w:rsid w:val="00535B89"/>
    <w:rsid w:val="00535C26"/>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091F"/>
    <w:rsid w:val="005A13F9"/>
    <w:rsid w:val="005A176D"/>
    <w:rsid w:val="005A18BE"/>
    <w:rsid w:val="005A2428"/>
    <w:rsid w:val="005A2B42"/>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388"/>
    <w:rsid w:val="005E0619"/>
    <w:rsid w:val="005E16F5"/>
    <w:rsid w:val="005E1E3B"/>
    <w:rsid w:val="005E24C0"/>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B86"/>
    <w:rsid w:val="006041CD"/>
    <w:rsid w:val="0060425A"/>
    <w:rsid w:val="00604C04"/>
    <w:rsid w:val="00604FCB"/>
    <w:rsid w:val="006056E9"/>
    <w:rsid w:val="006060F8"/>
    <w:rsid w:val="00606292"/>
    <w:rsid w:val="00606A35"/>
    <w:rsid w:val="00607055"/>
    <w:rsid w:val="00607604"/>
    <w:rsid w:val="00607A96"/>
    <w:rsid w:val="00607FA8"/>
    <w:rsid w:val="00610941"/>
    <w:rsid w:val="00610A57"/>
    <w:rsid w:val="00610E74"/>
    <w:rsid w:val="0061140E"/>
    <w:rsid w:val="00612B25"/>
    <w:rsid w:val="00613D0C"/>
    <w:rsid w:val="00613F24"/>
    <w:rsid w:val="006143A0"/>
    <w:rsid w:val="006144F6"/>
    <w:rsid w:val="00616172"/>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3887"/>
    <w:rsid w:val="00643BEE"/>
    <w:rsid w:val="00644399"/>
    <w:rsid w:val="00644CC6"/>
    <w:rsid w:val="006451F8"/>
    <w:rsid w:val="00645FEC"/>
    <w:rsid w:val="0064616D"/>
    <w:rsid w:val="00646D85"/>
    <w:rsid w:val="00646E76"/>
    <w:rsid w:val="00647126"/>
    <w:rsid w:val="006475D9"/>
    <w:rsid w:val="0064771F"/>
    <w:rsid w:val="00647F82"/>
    <w:rsid w:val="00650361"/>
    <w:rsid w:val="00650604"/>
    <w:rsid w:val="00651944"/>
    <w:rsid w:val="0065271D"/>
    <w:rsid w:val="00653272"/>
    <w:rsid w:val="006533B9"/>
    <w:rsid w:val="006538AB"/>
    <w:rsid w:val="0065447B"/>
    <w:rsid w:val="00654498"/>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66C"/>
    <w:rsid w:val="006C2662"/>
    <w:rsid w:val="006C2984"/>
    <w:rsid w:val="006C2BB1"/>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2DC0"/>
    <w:rsid w:val="006E3550"/>
    <w:rsid w:val="006E4A9F"/>
    <w:rsid w:val="006E4EC7"/>
    <w:rsid w:val="006E5266"/>
    <w:rsid w:val="006E590B"/>
    <w:rsid w:val="006E605A"/>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146"/>
    <w:rsid w:val="007168CA"/>
    <w:rsid w:val="007169C7"/>
    <w:rsid w:val="007173E9"/>
    <w:rsid w:val="007205EA"/>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96E"/>
    <w:rsid w:val="00727908"/>
    <w:rsid w:val="00731AD9"/>
    <w:rsid w:val="00731B79"/>
    <w:rsid w:val="00733768"/>
    <w:rsid w:val="00733CE9"/>
    <w:rsid w:val="007346AD"/>
    <w:rsid w:val="00735371"/>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0CF9"/>
    <w:rsid w:val="00781301"/>
    <w:rsid w:val="007819B7"/>
    <w:rsid w:val="00782563"/>
    <w:rsid w:val="00783B64"/>
    <w:rsid w:val="007840DB"/>
    <w:rsid w:val="0078560B"/>
    <w:rsid w:val="00785DC5"/>
    <w:rsid w:val="007860F8"/>
    <w:rsid w:val="00790999"/>
    <w:rsid w:val="00790A9B"/>
    <w:rsid w:val="0079141B"/>
    <w:rsid w:val="00792473"/>
    <w:rsid w:val="00792E3B"/>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700F"/>
    <w:rsid w:val="007C7C16"/>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6174"/>
    <w:rsid w:val="00806FBB"/>
    <w:rsid w:val="008076CA"/>
    <w:rsid w:val="00810B0A"/>
    <w:rsid w:val="008110A7"/>
    <w:rsid w:val="008120C7"/>
    <w:rsid w:val="00812266"/>
    <w:rsid w:val="008125A2"/>
    <w:rsid w:val="00813D01"/>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DCC"/>
    <w:rsid w:val="0083597A"/>
    <w:rsid w:val="008363F2"/>
    <w:rsid w:val="00836961"/>
    <w:rsid w:val="00837198"/>
    <w:rsid w:val="008372F0"/>
    <w:rsid w:val="008375C1"/>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25"/>
    <w:rsid w:val="008730A7"/>
    <w:rsid w:val="00873568"/>
    <w:rsid w:val="00873830"/>
    <w:rsid w:val="00873C79"/>
    <w:rsid w:val="00873FB4"/>
    <w:rsid w:val="0087452A"/>
    <w:rsid w:val="008747D2"/>
    <w:rsid w:val="00874CF2"/>
    <w:rsid w:val="00876640"/>
    <w:rsid w:val="00876F1D"/>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A0449"/>
    <w:rsid w:val="008A0A08"/>
    <w:rsid w:val="008A0DF1"/>
    <w:rsid w:val="008A1094"/>
    <w:rsid w:val="008A1B4A"/>
    <w:rsid w:val="008A1B71"/>
    <w:rsid w:val="008A1F8F"/>
    <w:rsid w:val="008A1FFF"/>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2911"/>
    <w:rsid w:val="008C3407"/>
    <w:rsid w:val="008C3655"/>
    <w:rsid w:val="008C44E4"/>
    <w:rsid w:val="008C45B4"/>
    <w:rsid w:val="008C482C"/>
    <w:rsid w:val="008C49A1"/>
    <w:rsid w:val="008C6206"/>
    <w:rsid w:val="008C6524"/>
    <w:rsid w:val="008C6B35"/>
    <w:rsid w:val="008C783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FBB"/>
    <w:rsid w:val="008E24FD"/>
    <w:rsid w:val="008E25CD"/>
    <w:rsid w:val="008E286F"/>
    <w:rsid w:val="008E28A2"/>
    <w:rsid w:val="008E3AD3"/>
    <w:rsid w:val="008E3D13"/>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4"/>
    <w:rsid w:val="00914889"/>
    <w:rsid w:val="00914988"/>
    <w:rsid w:val="00914C9E"/>
    <w:rsid w:val="00915873"/>
    <w:rsid w:val="00916F1C"/>
    <w:rsid w:val="00917D98"/>
    <w:rsid w:val="00920071"/>
    <w:rsid w:val="00920219"/>
    <w:rsid w:val="0092057D"/>
    <w:rsid w:val="009206DA"/>
    <w:rsid w:val="00921319"/>
    <w:rsid w:val="00922CF4"/>
    <w:rsid w:val="0092312D"/>
    <w:rsid w:val="00923305"/>
    <w:rsid w:val="0092355B"/>
    <w:rsid w:val="009236E0"/>
    <w:rsid w:val="009247D4"/>
    <w:rsid w:val="00924F13"/>
    <w:rsid w:val="00925662"/>
    <w:rsid w:val="009257A7"/>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2C3A"/>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E8C"/>
    <w:rsid w:val="009B1FB3"/>
    <w:rsid w:val="009B2AF5"/>
    <w:rsid w:val="009B39D3"/>
    <w:rsid w:val="009B44F6"/>
    <w:rsid w:val="009B4A61"/>
    <w:rsid w:val="009B4B39"/>
    <w:rsid w:val="009B4CC1"/>
    <w:rsid w:val="009B6863"/>
    <w:rsid w:val="009B6A38"/>
    <w:rsid w:val="009B70C8"/>
    <w:rsid w:val="009C007B"/>
    <w:rsid w:val="009C00E6"/>
    <w:rsid w:val="009C0DF1"/>
    <w:rsid w:val="009C0F3B"/>
    <w:rsid w:val="009C16B5"/>
    <w:rsid w:val="009C18A0"/>
    <w:rsid w:val="009C2A42"/>
    <w:rsid w:val="009C2E05"/>
    <w:rsid w:val="009C311C"/>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18D2"/>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44B1"/>
    <w:rsid w:val="00A549B9"/>
    <w:rsid w:val="00A54F70"/>
    <w:rsid w:val="00A553C1"/>
    <w:rsid w:val="00A55EA8"/>
    <w:rsid w:val="00A5660D"/>
    <w:rsid w:val="00A571F0"/>
    <w:rsid w:val="00A57425"/>
    <w:rsid w:val="00A60652"/>
    <w:rsid w:val="00A61753"/>
    <w:rsid w:val="00A6197B"/>
    <w:rsid w:val="00A61F67"/>
    <w:rsid w:val="00A62528"/>
    <w:rsid w:val="00A6301E"/>
    <w:rsid w:val="00A63175"/>
    <w:rsid w:val="00A63488"/>
    <w:rsid w:val="00A6397D"/>
    <w:rsid w:val="00A63F2E"/>
    <w:rsid w:val="00A64916"/>
    <w:rsid w:val="00A64D0C"/>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C9D"/>
    <w:rsid w:val="00A77EA7"/>
    <w:rsid w:val="00A8013A"/>
    <w:rsid w:val="00A808F3"/>
    <w:rsid w:val="00A80AAB"/>
    <w:rsid w:val="00A80CDF"/>
    <w:rsid w:val="00A80FD1"/>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09C2"/>
    <w:rsid w:val="00AC1874"/>
    <w:rsid w:val="00AC2CAE"/>
    <w:rsid w:val="00AC2FE2"/>
    <w:rsid w:val="00AC315C"/>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667F"/>
    <w:rsid w:val="00AD7D7C"/>
    <w:rsid w:val="00AE00DF"/>
    <w:rsid w:val="00AE086B"/>
    <w:rsid w:val="00AE0E90"/>
    <w:rsid w:val="00AE1DC7"/>
    <w:rsid w:val="00AE2EC4"/>
    <w:rsid w:val="00AE3061"/>
    <w:rsid w:val="00AE30EB"/>
    <w:rsid w:val="00AE31CD"/>
    <w:rsid w:val="00AE3233"/>
    <w:rsid w:val="00AE3AE8"/>
    <w:rsid w:val="00AE409A"/>
    <w:rsid w:val="00AE422E"/>
    <w:rsid w:val="00AE4946"/>
    <w:rsid w:val="00AE5189"/>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CF8"/>
    <w:rsid w:val="00B24E51"/>
    <w:rsid w:val="00B24EE3"/>
    <w:rsid w:val="00B25FA6"/>
    <w:rsid w:val="00B2621C"/>
    <w:rsid w:val="00B2677C"/>
    <w:rsid w:val="00B272E1"/>
    <w:rsid w:val="00B27770"/>
    <w:rsid w:val="00B3030B"/>
    <w:rsid w:val="00B309FA"/>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5552"/>
    <w:rsid w:val="00B4623A"/>
    <w:rsid w:val="00B463CA"/>
    <w:rsid w:val="00B46525"/>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5571"/>
    <w:rsid w:val="00BF58CB"/>
    <w:rsid w:val="00BF5AF8"/>
    <w:rsid w:val="00BF6723"/>
    <w:rsid w:val="00BF684D"/>
    <w:rsid w:val="00BF7824"/>
    <w:rsid w:val="00C001B9"/>
    <w:rsid w:val="00C00825"/>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F1D"/>
    <w:rsid w:val="00C17FB8"/>
    <w:rsid w:val="00C20223"/>
    <w:rsid w:val="00C20F8D"/>
    <w:rsid w:val="00C224ED"/>
    <w:rsid w:val="00C22B33"/>
    <w:rsid w:val="00C23DC7"/>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1C0"/>
    <w:rsid w:val="00C36227"/>
    <w:rsid w:val="00C36FCD"/>
    <w:rsid w:val="00C37E9C"/>
    <w:rsid w:val="00C4072E"/>
    <w:rsid w:val="00C41D90"/>
    <w:rsid w:val="00C423C2"/>
    <w:rsid w:val="00C4369A"/>
    <w:rsid w:val="00C44F29"/>
    <w:rsid w:val="00C45401"/>
    <w:rsid w:val="00C45777"/>
    <w:rsid w:val="00C45C17"/>
    <w:rsid w:val="00C45C5E"/>
    <w:rsid w:val="00C45ED5"/>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80BE1"/>
    <w:rsid w:val="00C80E1A"/>
    <w:rsid w:val="00C814B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628"/>
    <w:rsid w:val="00D07E34"/>
    <w:rsid w:val="00D10193"/>
    <w:rsid w:val="00D1191D"/>
    <w:rsid w:val="00D11AF9"/>
    <w:rsid w:val="00D11D80"/>
    <w:rsid w:val="00D11F2F"/>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DC1"/>
    <w:rsid w:val="00D2346A"/>
    <w:rsid w:val="00D237D9"/>
    <w:rsid w:val="00D23A0D"/>
    <w:rsid w:val="00D23B27"/>
    <w:rsid w:val="00D2420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22D2"/>
    <w:rsid w:val="00D42779"/>
    <w:rsid w:val="00D429BC"/>
    <w:rsid w:val="00D42A82"/>
    <w:rsid w:val="00D43F33"/>
    <w:rsid w:val="00D44633"/>
    <w:rsid w:val="00D4596D"/>
    <w:rsid w:val="00D45C05"/>
    <w:rsid w:val="00D46626"/>
    <w:rsid w:val="00D47AD2"/>
    <w:rsid w:val="00D47CF9"/>
    <w:rsid w:val="00D502A5"/>
    <w:rsid w:val="00D50AB8"/>
    <w:rsid w:val="00D50CAA"/>
    <w:rsid w:val="00D51018"/>
    <w:rsid w:val="00D51210"/>
    <w:rsid w:val="00D51592"/>
    <w:rsid w:val="00D51776"/>
    <w:rsid w:val="00D52194"/>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3FB"/>
    <w:rsid w:val="00DD2B6F"/>
    <w:rsid w:val="00DD2E53"/>
    <w:rsid w:val="00DD3592"/>
    <w:rsid w:val="00DD3BA5"/>
    <w:rsid w:val="00DD70C0"/>
    <w:rsid w:val="00DD7979"/>
    <w:rsid w:val="00DD7CA7"/>
    <w:rsid w:val="00DE0438"/>
    <w:rsid w:val="00DE0CF8"/>
    <w:rsid w:val="00DE1896"/>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812"/>
    <w:rsid w:val="00E22972"/>
    <w:rsid w:val="00E232A4"/>
    <w:rsid w:val="00E2447C"/>
    <w:rsid w:val="00E2488A"/>
    <w:rsid w:val="00E24893"/>
    <w:rsid w:val="00E24A66"/>
    <w:rsid w:val="00E257E7"/>
    <w:rsid w:val="00E26725"/>
    <w:rsid w:val="00E26CBC"/>
    <w:rsid w:val="00E273F7"/>
    <w:rsid w:val="00E30F76"/>
    <w:rsid w:val="00E32CEF"/>
    <w:rsid w:val="00E334AB"/>
    <w:rsid w:val="00E33895"/>
    <w:rsid w:val="00E33D36"/>
    <w:rsid w:val="00E3584B"/>
    <w:rsid w:val="00E3707D"/>
    <w:rsid w:val="00E37ECD"/>
    <w:rsid w:val="00E40386"/>
    <w:rsid w:val="00E408BE"/>
    <w:rsid w:val="00E4192C"/>
    <w:rsid w:val="00E41A7F"/>
    <w:rsid w:val="00E425CA"/>
    <w:rsid w:val="00E42A8D"/>
    <w:rsid w:val="00E4339A"/>
    <w:rsid w:val="00E440C2"/>
    <w:rsid w:val="00E4429A"/>
    <w:rsid w:val="00E44FE2"/>
    <w:rsid w:val="00E455FA"/>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46D"/>
    <w:rsid w:val="00E540E1"/>
    <w:rsid w:val="00E541AB"/>
    <w:rsid w:val="00E5431E"/>
    <w:rsid w:val="00E546B2"/>
    <w:rsid w:val="00E548C1"/>
    <w:rsid w:val="00E56215"/>
    <w:rsid w:val="00E5647A"/>
    <w:rsid w:val="00E5755B"/>
    <w:rsid w:val="00E5771A"/>
    <w:rsid w:val="00E57F39"/>
    <w:rsid w:val="00E60192"/>
    <w:rsid w:val="00E6053A"/>
    <w:rsid w:val="00E606C2"/>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6A99"/>
    <w:rsid w:val="00F06F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616D"/>
    <w:rsid w:val="00F262D8"/>
    <w:rsid w:val="00F26CD6"/>
    <w:rsid w:val="00F271B9"/>
    <w:rsid w:val="00F27301"/>
    <w:rsid w:val="00F311CD"/>
    <w:rsid w:val="00F31811"/>
    <w:rsid w:val="00F31AA6"/>
    <w:rsid w:val="00F31B06"/>
    <w:rsid w:val="00F32148"/>
    <w:rsid w:val="00F321DD"/>
    <w:rsid w:val="00F322BF"/>
    <w:rsid w:val="00F327A1"/>
    <w:rsid w:val="00F33B69"/>
    <w:rsid w:val="00F33C45"/>
    <w:rsid w:val="00F33D95"/>
    <w:rsid w:val="00F356D2"/>
    <w:rsid w:val="00F35E7E"/>
    <w:rsid w:val="00F365E4"/>
    <w:rsid w:val="00F37518"/>
    <w:rsid w:val="00F37572"/>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CE"/>
    <w:rsid w:val="00FB3357"/>
    <w:rsid w:val="00FB4AB6"/>
    <w:rsid w:val="00FB4D63"/>
    <w:rsid w:val="00FB5FB8"/>
    <w:rsid w:val="00FB6CC0"/>
    <w:rsid w:val="00FB7807"/>
    <w:rsid w:val="00FC0DB7"/>
    <w:rsid w:val="00FC19AE"/>
    <w:rsid w:val="00FC1A5D"/>
    <w:rsid w:val="00FC2336"/>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8825</Words>
  <Characters>52601</Characters>
  <Application>Microsoft Office Word</Application>
  <DocSecurity>0</DocSecurity>
  <Lines>1502</Lines>
  <Paragraphs>646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121</cp:revision>
  <dcterms:created xsi:type="dcterms:W3CDTF">2024-05-28T13:04:00Z</dcterms:created>
  <dcterms:modified xsi:type="dcterms:W3CDTF">2024-05-29T14:07:00Z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