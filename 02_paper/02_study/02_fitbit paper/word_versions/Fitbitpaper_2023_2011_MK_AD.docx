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53632">
      <w:pPr>
        <w:numPr>
          <w:ilvl w:val="0"/>
          <w:numId w:val="11"/>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53632">
      <w:pPr>
        <w:numPr>
          <w:ilvl w:val="1"/>
          <w:numId w:val="12"/>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note that formatting like bold or italics will not be preserved in the markdown manuscript unless </w:t>
      </w:r>
      <w:proofErr w:type="gramStart"/>
      <w:r w:rsidRPr="00CF700B">
        <w:rPr>
          <w:rFonts w:ascii="Times New Roman" w:eastAsia="Times New Roman" w:hAnsi="Times New Roman" w:cs="Times New Roman"/>
          <w:color w:val="000000"/>
          <w:sz w:val="24"/>
          <w:szCs w:val="24"/>
          <w:lang w:val="en-US" w:eastAsia="de-DE"/>
        </w:rPr>
        <w:t>its</w:t>
      </w:r>
      <w:proofErr w:type="gramEnd"/>
      <w:r w:rsidRPr="00CF700B">
        <w:rPr>
          <w:rFonts w:ascii="Times New Roman" w:eastAsia="Times New Roman" w:hAnsi="Times New Roman" w:cs="Times New Roman"/>
          <w:color w:val="000000"/>
          <w:sz w:val="24"/>
          <w:szCs w:val="24"/>
          <w:lang w:val="en-US" w:eastAsia="de-DE"/>
        </w:rPr>
        <w:t xml:space="preserve"> marked with the respective syntax:</w:t>
      </w:r>
    </w:p>
    <w:p w14:paraId="34AA948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53632">
      <w:pPr>
        <w:numPr>
          <w:ilvl w:val="0"/>
          <w:numId w:val="13"/>
        </w:numPr>
        <w:spacing w:before="120" w:after="0" w:line="360" w:lineRule="auto"/>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53632">
      <w:pPr>
        <w:numPr>
          <w:ilvl w:val="1"/>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53632">
      <w:pPr>
        <w:numPr>
          <w:ilvl w:val="2"/>
          <w:numId w:val="13"/>
        </w:numPr>
        <w:spacing w:before="120" w:after="0" w:line="360" w:lineRule="auto"/>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53632">
      <w:pPr>
        <w:numPr>
          <w:ilvl w:val="3"/>
          <w:numId w:val="14"/>
        </w:numPr>
        <w:spacing w:before="120" w:after="0" w:line="360" w:lineRule="auto"/>
        <w:textAlignment w:val="baseline"/>
        <w:rPr>
          <w:rFonts w:ascii="Times New Roman" w:eastAsia="Times New Roman" w:hAnsi="Times New Roman" w:cs="Times New Roman"/>
          <w:iCs/>
          <w:color w:val="000000"/>
          <w:sz w:val="24"/>
          <w:szCs w:val="24"/>
          <w:lang w:val="en-US" w:eastAsia="de-DE"/>
        </w:rPr>
      </w:pPr>
      <w:proofErr w:type="gramStart"/>
      <w:r w:rsidRPr="00CF700B">
        <w:rPr>
          <w:rFonts w:ascii="Times New Roman" w:eastAsia="Times New Roman" w:hAnsi="Times New Roman" w:cs="Times New Roman"/>
          <w:iCs/>
          <w:color w:val="000000"/>
          <w:sz w:val="24"/>
          <w:szCs w:val="24"/>
          <w:lang w:val="en-US" w:eastAsia="de-DE"/>
        </w:rPr>
        <w:t>e.g.</w:t>
      </w:r>
      <w:proofErr w:type="gramEnd"/>
      <w:r w:rsidRPr="00CF700B">
        <w:rPr>
          <w:rFonts w:ascii="Times New Roman" w:eastAsia="Times New Roman" w:hAnsi="Times New Roman" w:cs="Times New Roman"/>
          <w:iCs/>
          <w:color w:val="000000"/>
          <w:sz w:val="24"/>
          <w:szCs w:val="24"/>
          <w:lang w:val="en-US" w:eastAsia="de-DE"/>
        </w:rPr>
        <w:t>...as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4291B35E" w:rsidR="00CF700B" w:rsidRPr="00CF700B" w:rsidRDefault="00CF700B" w:rsidP="00C5363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Present </w:t>
      </w:r>
      <w:r w:rsidR="004D5E7E">
        <w:rPr>
          <w:rFonts w:ascii="Times New Roman" w:eastAsia="Times New Roman" w:hAnsi="Times New Roman" w:cs="Times New Roman"/>
          <w:b/>
          <w:bCs/>
          <w:color w:val="000000"/>
          <w:sz w:val="24"/>
          <w:szCs w:val="24"/>
          <w:lang w:val="en-US" w:eastAsia="de-DE"/>
        </w:rPr>
        <w:t>I</w:t>
      </w:r>
      <w:r w:rsidRPr="00CF700B">
        <w:rPr>
          <w:rFonts w:ascii="Times New Roman" w:eastAsia="Times New Roman" w:hAnsi="Times New Roman" w:cs="Times New Roman"/>
          <w:b/>
          <w:bCs/>
          <w:color w:val="000000"/>
          <w:sz w:val="24"/>
          <w:szCs w:val="24"/>
          <w:lang w:val="en-US" w:eastAsia="de-DE"/>
        </w:rPr>
        <w:t>nvestigation </w:t>
      </w:r>
    </w:p>
    <w:p w14:paraId="1C990819" w14:textId="7F40AE14" w:rsidR="00350B93" w:rsidRDefault="008D6BF9" w:rsidP="00016766">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present </w:t>
      </w:r>
      <w:r w:rsidR="008021E0">
        <w:rPr>
          <w:rFonts w:ascii="Times New Roman" w:eastAsia="Times New Roman" w:hAnsi="Times New Roman" w:cs="Times New Roman"/>
          <w:color w:val="000000"/>
          <w:sz w:val="24"/>
          <w:szCs w:val="24"/>
          <w:lang w:val="en-US" w:eastAsia="de-DE"/>
        </w:rPr>
        <w:t>investigation</w:t>
      </w:r>
      <w:r>
        <w:rPr>
          <w:rFonts w:ascii="Times New Roman" w:eastAsia="Times New Roman" w:hAnsi="Times New Roman" w:cs="Times New Roman"/>
          <w:color w:val="000000"/>
          <w:sz w:val="24"/>
          <w:szCs w:val="24"/>
          <w:lang w:val="en-US" w:eastAsia="de-DE"/>
        </w:rPr>
        <w:t xml:space="preserve"> was </w:t>
      </w:r>
      <w:r w:rsidR="008021E0">
        <w:rPr>
          <w:rFonts w:ascii="Times New Roman" w:eastAsia="Times New Roman" w:hAnsi="Times New Roman" w:cs="Times New Roman"/>
          <w:color w:val="000000"/>
          <w:sz w:val="24"/>
          <w:szCs w:val="24"/>
          <w:lang w:val="en-US" w:eastAsia="de-DE"/>
        </w:rPr>
        <w:t>part</w:t>
      </w:r>
      <w:r>
        <w:rPr>
          <w:rFonts w:ascii="Times New Roman" w:eastAsia="Times New Roman" w:hAnsi="Times New Roman" w:cs="Times New Roman"/>
          <w:color w:val="000000"/>
          <w:sz w:val="24"/>
          <w:szCs w:val="24"/>
          <w:lang w:val="en-US" w:eastAsia="de-DE"/>
        </w:rPr>
        <w:t xml:space="preserve"> of a larger project targeting the development of</w:t>
      </w:r>
      <w:r w:rsidR="008021E0">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professional vision in teachers. The study was carried out in a classroom at the university that served as the lab. </w:t>
      </w:r>
      <w:r w:rsidR="00016766">
        <w:rPr>
          <w:rFonts w:ascii="Times New Roman" w:eastAsia="Times New Roman" w:hAnsi="Times New Roman" w:cs="Times New Roman"/>
          <w:color w:val="000000"/>
          <w:sz w:val="24"/>
          <w:szCs w:val="24"/>
          <w:lang w:val="en-US" w:eastAsia="de-DE"/>
        </w:rPr>
        <w:t xml:space="preserve">During the two-hours study, </w:t>
      </w:r>
      <w:r w:rsidR="000C2100" w:rsidRPr="000C2100">
        <w:rPr>
          <w:rFonts w:ascii="Times New Roman" w:eastAsia="Times New Roman" w:hAnsi="Times New Roman" w:cs="Times New Roman"/>
          <w:color w:val="000000"/>
          <w:sz w:val="24"/>
          <w:szCs w:val="24"/>
          <w:lang w:val="en-US" w:eastAsia="de-DE"/>
        </w:rPr>
        <w:t>participants taught a 15-minute, self-prepared micro-teaching unit in front of a "class" of three actors</w:t>
      </w:r>
      <w:r w:rsidR="00804A0F" w:rsidRPr="00804A0F">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who executed</w:t>
      </w:r>
      <w:r w:rsidR="00804A0F" w:rsidRPr="00CF700B">
        <w:rPr>
          <w:rFonts w:ascii="Times New Roman" w:eastAsia="Times New Roman" w:hAnsi="Times New Roman" w:cs="Times New Roman"/>
          <w:color w:val="000000"/>
          <w:sz w:val="24"/>
          <w:szCs w:val="24"/>
          <w:lang w:val="en-US" w:eastAsia="de-DE"/>
        </w:rPr>
        <w:t xml:space="preserve"> nine typical classroom events</w:t>
      </w:r>
      <w:r w:rsidR="00804A0F">
        <w:rPr>
          <w:rFonts w:ascii="Times New Roman" w:eastAsia="Times New Roman" w:hAnsi="Times New Roman" w:cs="Times New Roman"/>
          <w:color w:val="000000"/>
          <w:sz w:val="24"/>
          <w:szCs w:val="24"/>
          <w:lang w:val="en-US" w:eastAsia="de-DE"/>
        </w:rPr>
        <w:t xml:space="preserve"> (e.g., chatting with neighbor, heckling, looking at phone; see Table ## in supplementary material for an overview and categorization of all events; also see Fig## for a depiction of the laboratory setting of the micro-teaching unit). The actors </w:t>
      </w:r>
      <w:r w:rsidR="00804A0F" w:rsidRPr="00362F53">
        <w:rPr>
          <w:rFonts w:ascii="Times New Roman" w:eastAsia="Times New Roman" w:hAnsi="Times New Roman" w:cs="Times New Roman"/>
          <w:color w:val="000000"/>
          <w:sz w:val="24"/>
          <w:szCs w:val="24"/>
          <w:lang w:val="en-US" w:eastAsia="de-DE"/>
        </w:rPr>
        <w:t xml:space="preserve">received </w:t>
      </w:r>
      <w:r w:rsidR="00804A0F">
        <w:rPr>
          <w:rFonts w:ascii="Times New Roman" w:eastAsia="Times New Roman" w:hAnsi="Times New Roman" w:cs="Times New Roman"/>
          <w:color w:val="000000"/>
          <w:sz w:val="24"/>
          <w:szCs w:val="24"/>
          <w:lang w:val="en-US" w:eastAsia="de-DE"/>
        </w:rPr>
        <w:t xml:space="preserve">standardized </w:t>
      </w:r>
      <w:r w:rsidR="00804A0F" w:rsidRPr="00362F53">
        <w:rPr>
          <w:rFonts w:ascii="Times New Roman" w:eastAsia="Times New Roman" w:hAnsi="Times New Roman" w:cs="Times New Roman"/>
          <w:color w:val="000000"/>
          <w:sz w:val="24"/>
          <w:szCs w:val="24"/>
          <w:lang w:val="en-US" w:eastAsia="de-DE"/>
        </w:rPr>
        <w:t>instructions on a screen</w:t>
      </w:r>
      <w:r w:rsidR="00804A0F">
        <w:rPr>
          <w:rFonts w:ascii="Times New Roman" w:eastAsia="Times New Roman" w:hAnsi="Times New Roman" w:cs="Times New Roman"/>
          <w:color w:val="000000"/>
          <w:sz w:val="24"/>
          <w:szCs w:val="24"/>
          <w:lang w:val="en-US" w:eastAsia="de-DE"/>
        </w:rPr>
        <w:t xml:space="preserve"> (only visible to the actors, but not to the participants) to</w:t>
      </w:r>
      <w:r w:rsidR="00804A0F" w:rsidRPr="00362F53">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 xml:space="preserve">perform an event every one and a half </w:t>
      </w:r>
      <w:r w:rsidR="00804A0F" w:rsidRPr="00362F53">
        <w:rPr>
          <w:rFonts w:ascii="Times New Roman" w:eastAsia="Times New Roman" w:hAnsi="Times New Roman" w:cs="Times New Roman"/>
          <w:color w:val="000000"/>
          <w:sz w:val="24"/>
          <w:szCs w:val="24"/>
          <w:lang w:val="en-US" w:eastAsia="de-DE"/>
        </w:rPr>
        <w:t>minute</w:t>
      </w:r>
      <w:r w:rsidR="00804A0F">
        <w:rPr>
          <w:rFonts w:ascii="Times New Roman" w:eastAsia="Times New Roman" w:hAnsi="Times New Roman" w:cs="Times New Roman"/>
          <w:color w:val="000000"/>
          <w:sz w:val="24"/>
          <w:szCs w:val="24"/>
          <w:lang w:val="en-US" w:eastAsia="de-DE"/>
        </w:rPr>
        <w:t>s.</w:t>
      </w:r>
      <w:r w:rsidR="00804A0F" w:rsidRPr="00362F53">
        <w:rPr>
          <w:rFonts w:ascii="Times New Roman" w:eastAsia="Times New Roman" w:hAnsi="Times New Roman" w:cs="Times New Roman"/>
          <w:color w:val="000000"/>
          <w:sz w:val="24"/>
          <w:szCs w:val="24"/>
          <w:lang w:val="en-US" w:eastAsia="de-DE"/>
        </w:rPr>
        <w:t xml:space="preserve"> </w:t>
      </w:r>
      <w:commentRangeStart w:id="0"/>
      <w:r w:rsidR="00804A0F" w:rsidRPr="00CF700B">
        <w:rPr>
          <w:rFonts w:ascii="Times New Roman" w:eastAsia="Times New Roman" w:hAnsi="Times New Roman" w:cs="Times New Roman"/>
          <w:color w:val="000000"/>
          <w:sz w:val="24"/>
          <w:szCs w:val="24"/>
          <w:lang w:val="en-US" w:eastAsia="de-DE"/>
        </w:rPr>
        <w:t>T</w:t>
      </w:r>
      <w:r w:rsidR="00804A0F">
        <w:rPr>
          <w:rFonts w:ascii="Times New Roman" w:eastAsia="Times New Roman" w:hAnsi="Times New Roman" w:cs="Times New Roman"/>
          <w:color w:val="000000"/>
          <w:sz w:val="24"/>
          <w:szCs w:val="24"/>
          <w:lang w:val="en-US" w:eastAsia="de-DE"/>
        </w:rPr>
        <w:t>o avoid sequency effects of t</w:t>
      </w:r>
      <w:r w:rsidR="00804A0F" w:rsidRPr="00CF700B">
        <w:rPr>
          <w:rFonts w:ascii="Times New Roman" w:eastAsia="Times New Roman" w:hAnsi="Times New Roman" w:cs="Times New Roman"/>
          <w:color w:val="000000"/>
          <w:sz w:val="24"/>
          <w:szCs w:val="24"/>
          <w:lang w:val="en-US" w:eastAsia="de-DE"/>
        </w:rPr>
        <w:t>he order of the events and the performing actors</w:t>
      </w:r>
      <w:r w:rsidR="00804A0F">
        <w:rPr>
          <w:rFonts w:ascii="Times New Roman" w:eastAsia="Times New Roman" w:hAnsi="Times New Roman" w:cs="Times New Roman"/>
          <w:color w:val="000000"/>
          <w:sz w:val="24"/>
          <w:szCs w:val="24"/>
          <w:lang w:val="en-US" w:eastAsia="de-DE"/>
        </w:rPr>
        <w:t>,</w:t>
      </w:r>
      <w:r w:rsidR="00804A0F" w:rsidRPr="00CF700B">
        <w:rPr>
          <w:rFonts w:ascii="Times New Roman" w:eastAsia="Times New Roman" w:hAnsi="Times New Roman" w:cs="Times New Roman"/>
          <w:color w:val="000000"/>
          <w:sz w:val="24"/>
          <w:szCs w:val="24"/>
          <w:lang w:val="en-US" w:eastAsia="de-DE"/>
        </w:rPr>
        <w:t xml:space="preserve"> we</w:t>
      </w:r>
      <w:r w:rsidR="00804A0F">
        <w:rPr>
          <w:rFonts w:ascii="Times New Roman" w:eastAsia="Times New Roman" w:hAnsi="Times New Roman" w:cs="Times New Roman"/>
          <w:color w:val="000000"/>
          <w:sz w:val="24"/>
          <w:szCs w:val="24"/>
          <w:lang w:val="en-US" w:eastAsia="de-DE"/>
        </w:rPr>
        <w:t xml:space="preserve"> used</w:t>
      </w:r>
      <w:r w:rsidR="00804A0F" w:rsidRPr="00CF700B">
        <w:rPr>
          <w:rFonts w:ascii="Times New Roman" w:eastAsia="Times New Roman" w:hAnsi="Times New Roman" w:cs="Times New Roman"/>
          <w:color w:val="000000"/>
          <w:sz w:val="24"/>
          <w:szCs w:val="24"/>
          <w:lang w:val="en-US" w:eastAsia="de-DE"/>
        </w:rPr>
        <w:t xml:space="preserve"> </w:t>
      </w:r>
      <w:r w:rsidR="00804A0F">
        <w:rPr>
          <w:rFonts w:ascii="Times New Roman" w:eastAsia="Times New Roman" w:hAnsi="Times New Roman" w:cs="Times New Roman"/>
          <w:color w:val="000000"/>
          <w:sz w:val="24"/>
          <w:szCs w:val="24"/>
          <w:lang w:val="en-US" w:eastAsia="de-DE"/>
        </w:rPr>
        <w:t xml:space="preserve">a fully </w:t>
      </w:r>
      <w:r w:rsidR="00804A0F" w:rsidRPr="00CF700B">
        <w:rPr>
          <w:rFonts w:ascii="Times New Roman" w:eastAsia="Times New Roman" w:hAnsi="Times New Roman" w:cs="Times New Roman"/>
          <w:color w:val="000000"/>
          <w:sz w:val="24"/>
          <w:szCs w:val="24"/>
          <w:lang w:val="en-US" w:eastAsia="de-DE"/>
        </w:rPr>
        <w:t>balanced</w:t>
      </w:r>
      <w:r w:rsidR="00804A0F">
        <w:rPr>
          <w:rFonts w:ascii="Times New Roman" w:eastAsia="Times New Roman" w:hAnsi="Times New Roman" w:cs="Times New Roman"/>
          <w:color w:val="000000"/>
          <w:sz w:val="24"/>
          <w:szCs w:val="24"/>
          <w:lang w:val="en-US" w:eastAsia="de-DE"/>
        </w:rPr>
        <w:t xml:space="preserve"> </w:t>
      </w:r>
      <w:r w:rsidR="00804A0F" w:rsidRPr="00CF700B">
        <w:rPr>
          <w:rFonts w:ascii="Times New Roman" w:eastAsia="Times New Roman" w:hAnsi="Times New Roman" w:cs="Times New Roman"/>
          <w:color w:val="000000"/>
          <w:sz w:val="24"/>
          <w:szCs w:val="24"/>
          <w:lang w:val="en-US" w:eastAsia="de-DE"/>
        </w:rPr>
        <w:t>Latin square design.</w:t>
      </w:r>
      <w:r w:rsidR="00804A0F">
        <w:rPr>
          <w:rFonts w:ascii="Times New Roman" w:eastAsia="Times New Roman" w:hAnsi="Times New Roman" w:cs="Times New Roman"/>
          <w:color w:val="000000"/>
          <w:sz w:val="24"/>
          <w:szCs w:val="24"/>
          <w:lang w:val="en-US" w:eastAsia="de-DE"/>
        </w:rPr>
        <w:t xml:space="preserve"> </w:t>
      </w:r>
      <w:commentRangeEnd w:id="0"/>
      <w:r w:rsidR="00804A0F">
        <w:rPr>
          <w:rStyle w:val="Kommentarzeichen"/>
        </w:rPr>
        <w:commentReference w:id="0"/>
      </w:r>
      <w:r w:rsidR="00016766">
        <w:rPr>
          <w:rFonts w:ascii="Times New Roman" w:eastAsia="Times New Roman" w:hAnsi="Times New Roman" w:cs="Times New Roman"/>
          <w:color w:val="000000"/>
          <w:sz w:val="24"/>
          <w:szCs w:val="24"/>
          <w:lang w:val="en-US" w:eastAsia="de-DE"/>
        </w:rPr>
        <w:t>While teaching participants</w:t>
      </w:r>
      <w:r w:rsidR="000C2100" w:rsidRPr="000C2100">
        <w:rPr>
          <w:rFonts w:ascii="Times New Roman" w:eastAsia="Times New Roman" w:hAnsi="Times New Roman" w:cs="Times New Roman"/>
          <w:color w:val="000000"/>
          <w:sz w:val="24"/>
          <w:szCs w:val="24"/>
          <w:lang w:val="en-US" w:eastAsia="de-DE"/>
        </w:rPr>
        <w:t xml:space="preserve"> wore eye-tracking glasses and </w:t>
      </w:r>
      <w:r w:rsidR="00016766">
        <w:rPr>
          <w:rFonts w:ascii="Times New Roman" w:eastAsia="Times New Roman" w:hAnsi="Times New Roman" w:cs="Times New Roman"/>
          <w:color w:val="000000"/>
          <w:sz w:val="24"/>
          <w:szCs w:val="24"/>
          <w:lang w:val="en-US" w:eastAsia="de-DE"/>
        </w:rPr>
        <w:t xml:space="preserve">additionally, </w:t>
      </w:r>
      <w:r w:rsidR="000C2100" w:rsidRPr="000C2100">
        <w:rPr>
          <w:rFonts w:ascii="Times New Roman" w:eastAsia="Times New Roman" w:hAnsi="Times New Roman" w:cs="Times New Roman"/>
          <w:color w:val="000000"/>
          <w:sz w:val="24"/>
          <w:szCs w:val="24"/>
          <w:lang w:val="en-US" w:eastAsia="de-DE"/>
        </w:rPr>
        <w:t xml:space="preserve">their lessons were </w:t>
      </w:r>
      <w:r w:rsidR="00016766">
        <w:rPr>
          <w:rFonts w:ascii="Times New Roman" w:eastAsia="Times New Roman" w:hAnsi="Times New Roman" w:cs="Times New Roman"/>
          <w:color w:val="000000"/>
          <w:sz w:val="24"/>
          <w:szCs w:val="24"/>
          <w:lang w:val="en-US" w:eastAsia="de-DE"/>
        </w:rPr>
        <w:t>recorded</w:t>
      </w:r>
      <w:r w:rsidR="000C2100" w:rsidRPr="000C2100">
        <w:rPr>
          <w:rFonts w:ascii="Times New Roman" w:eastAsia="Times New Roman" w:hAnsi="Times New Roman" w:cs="Times New Roman"/>
          <w:color w:val="000000"/>
          <w:sz w:val="24"/>
          <w:szCs w:val="24"/>
          <w:lang w:val="en-US" w:eastAsia="de-DE"/>
        </w:rPr>
        <w:t xml:space="preserve"> by cameras. These conditions were the identical for all participants.</w:t>
      </w:r>
    </w:p>
    <w:p w14:paraId="53B873B4" w14:textId="77777777" w:rsidR="003D6A80" w:rsidRDefault="002606EE" w:rsidP="00C53632">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study </w:t>
      </w:r>
      <w:r w:rsidR="00BC0733" w:rsidRPr="00BC0733">
        <w:rPr>
          <w:rFonts w:ascii="Times New Roman" w:eastAsia="Times New Roman" w:hAnsi="Times New Roman" w:cs="Times New Roman"/>
          <w:color w:val="000000"/>
          <w:sz w:val="24"/>
          <w:szCs w:val="24"/>
          <w:lang w:val="en-US" w:eastAsia="de-DE"/>
        </w:rPr>
        <w:t xml:space="preserve">had three research goals: </w:t>
      </w:r>
      <w:commentRangeStart w:id="1"/>
      <w:r w:rsidR="00CF700B" w:rsidRPr="00CF700B">
        <w:rPr>
          <w:rFonts w:ascii="Times New Roman" w:eastAsia="Times New Roman" w:hAnsi="Times New Roman" w:cs="Times New Roman"/>
          <w:color w:val="000000"/>
          <w:sz w:val="24"/>
          <w:szCs w:val="24"/>
          <w:lang w:val="en-US" w:eastAsia="de-DE"/>
        </w:rPr>
        <w:t xml:space="preserve">The </w:t>
      </w:r>
      <w:r w:rsidR="00D16FCA">
        <w:rPr>
          <w:rFonts w:ascii="Times New Roman" w:eastAsia="Times New Roman" w:hAnsi="Times New Roman" w:cs="Times New Roman"/>
          <w:color w:val="000000"/>
          <w:sz w:val="24"/>
          <w:szCs w:val="24"/>
          <w:lang w:val="en-US" w:eastAsia="de-DE"/>
        </w:rPr>
        <w:t xml:space="preserve">first </w:t>
      </w:r>
      <w:r w:rsidR="00804A0F">
        <w:rPr>
          <w:rFonts w:ascii="Times New Roman" w:eastAsia="Times New Roman" w:hAnsi="Times New Roman" w:cs="Times New Roman"/>
          <w:color w:val="000000"/>
          <w:sz w:val="24"/>
          <w:szCs w:val="24"/>
          <w:lang w:val="en-US" w:eastAsia="de-DE"/>
        </w:rPr>
        <w:t>goal</w:t>
      </w:r>
      <w:r w:rsidR="00CF700B" w:rsidRPr="00CF700B">
        <w:rPr>
          <w:rFonts w:ascii="Times New Roman" w:eastAsia="Times New Roman" w:hAnsi="Times New Roman" w:cs="Times New Roman"/>
          <w:color w:val="000000"/>
          <w:sz w:val="24"/>
          <w:szCs w:val="24"/>
          <w:lang w:val="en-US" w:eastAsia="de-DE"/>
        </w:rPr>
        <w:t xml:space="preserve"> was </w:t>
      </w:r>
      <w:r w:rsidR="00BC0733">
        <w:rPr>
          <w:rFonts w:ascii="Times New Roman" w:eastAsia="Times New Roman" w:hAnsi="Times New Roman" w:cs="Times New Roman"/>
          <w:color w:val="000000"/>
          <w:sz w:val="24"/>
          <w:szCs w:val="24"/>
          <w:lang w:val="en-US" w:eastAsia="de-DE"/>
        </w:rPr>
        <w:t xml:space="preserve">(1) </w:t>
      </w:r>
      <w:r w:rsidR="00CF700B" w:rsidRPr="00CF700B">
        <w:rPr>
          <w:rFonts w:ascii="Times New Roman" w:eastAsia="Times New Roman" w:hAnsi="Times New Roman" w:cs="Times New Roman"/>
          <w:color w:val="000000"/>
          <w:sz w:val="24"/>
          <w:szCs w:val="24"/>
          <w:lang w:val="en-US" w:eastAsia="de-DE"/>
        </w:rPr>
        <w:t xml:space="preserve">to </w:t>
      </w:r>
      <w:r w:rsidR="00A928FF">
        <w:rPr>
          <w:rFonts w:ascii="Times New Roman" w:eastAsia="Times New Roman" w:hAnsi="Times New Roman" w:cs="Times New Roman"/>
          <w:color w:val="000000"/>
          <w:sz w:val="24"/>
          <w:szCs w:val="24"/>
          <w:lang w:val="en-US" w:eastAsia="de-DE"/>
        </w:rPr>
        <w:t>explore</w:t>
      </w:r>
      <w:r w:rsidR="00BC0733">
        <w:rPr>
          <w:rFonts w:ascii="Times New Roman" w:eastAsia="Times New Roman" w:hAnsi="Times New Roman" w:cs="Times New Roman"/>
          <w:color w:val="000000"/>
          <w:sz w:val="24"/>
          <w:szCs w:val="24"/>
          <w:lang w:val="en-US" w:eastAsia="de-DE"/>
        </w:rPr>
        <w:t xml:space="preserve"> the participants’ overall HR trend</w:t>
      </w:r>
      <w:r w:rsidR="00A928FF">
        <w:rPr>
          <w:rFonts w:ascii="Times New Roman" w:eastAsia="Times New Roman" w:hAnsi="Times New Roman" w:cs="Times New Roman"/>
          <w:color w:val="000000"/>
          <w:sz w:val="24"/>
          <w:szCs w:val="24"/>
          <w:lang w:val="en-US" w:eastAsia="de-DE"/>
        </w:rPr>
        <w:t xml:space="preserve"> during the </w:t>
      </w:r>
      <w:r w:rsidR="00F02342">
        <w:rPr>
          <w:rFonts w:ascii="Times New Roman" w:eastAsia="Times New Roman" w:hAnsi="Times New Roman" w:cs="Times New Roman"/>
          <w:color w:val="000000"/>
          <w:sz w:val="24"/>
          <w:szCs w:val="24"/>
          <w:lang w:val="en-US" w:eastAsia="de-DE"/>
        </w:rPr>
        <w:t>two-hours</w:t>
      </w:r>
      <w:r w:rsidR="00A928FF">
        <w:rPr>
          <w:rFonts w:ascii="Times New Roman" w:eastAsia="Times New Roman" w:hAnsi="Times New Roman" w:cs="Times New Roman"/>
          <w:color w:val="000000"/>
          <w:sz w:val="24"/>
          <w:szCs w:val="24"/>
          <w:lang w:val="en-US" w:eastAsia="de-DE"/>
        </w:rPr>
        <w:t xml:space="preserve"> study</w:t>
      </w:r>
      <w:r w:rsidR="00BC0733">
        <w:rPr>
          <w:rFonts w:ascii="Times New Roman" w:eastAsia="Times New Roman" w:hAnsi="Times New Roman" w:cs="Times New Roman"/>
          <w:color w:val="000000"/>
          <w:sz w:val="24"/>
          <w:szCs w:val="24"/>
          <w:lang w:val="en-US" w:eastAsia="de-DE"/>
        </w:rPr>
        <w:t xml:space="preserve">. </w:t>
      </w:r>
    </w:p>
    <w:p w14:paraId="2EFF2983" w14:textId="0401CA3F" w:rsidR="00CF700B" w:rsidRPr="00F02342" w:rsidRDefault="00804A0F" w:rsidP="00C53632">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second goal was to </w:t>
      </w:r>
      <w:r w:rsidR="00CF700B" w:rsidRPr="00CF700B">
        <w:rPr>
          <w:rFonts w:ascii="Times New Roman" w:eastAsia="Times New Roman" w:hAnsi="Times New Roman" w:cs="Times New Roman"/>
          <w:color w:val="000000"/>
          <w:sz w:val="24"/>
          <w:szCs w:val="24"/>
          <w:lang w:val="en-US" w:eastAsia="de-DE"/>
        </w:rPr>
        <w:t xml:space="preserve">investigate whether HR measures assessed by </w:t>
      </w:r>
      <w:r w:rsidR="000543AB">
        <w:rPr>
          <w:rFonts w:ascii="Times New Roman" w:eastAsia="Times New Roman" w:hAnsi="Times New Roman" w:cs="Times New Roman"/>
          <w:color w:val="000000"/>
          <w:sz w:val="24"/>
          <w:szCs w:val="24"/>
          <w:lang w:val="en-US" w:eastAsia="de-DE"/>
        </w:rPr>
        <w:t>wrist-based</w:t>
      </w:r>
      <w:r w:rsidR="00CF700B" w:rsidRPr="00CF700B">
        <w:rPr>
          <w:rFonts w:ascii="Times New Roman" w:eastAsia="Times New Roman" w:hAnsi="Times New Roman" w:cs="Times New Roman"/>
          <w:color w:val="000000"/>
          <w:sz w:val="24"/>
          <w:szCs w:val="24"/>
          <w:lang w:val="en-US" w:eastAsia="de-DE"/>
        </w:rPr>
        <w:t xml:space="preserve"> </w:t>
      </w:r>
      <w:r w:rsidR="000543AB">
        <w:rPr>
          <w:rFonts w:ascii="Times New Roman" w:eastAsia="Times New Roman" w:hAnsi="Times New Roman" w:cs="Times New Roman"/>
          <w:color w:val="000000"/>
          <w:sz w:val="24"/>
          <w:szCs w:val="24"/>
          <w:lang w:val="en-US" w:eastAsia="de-DE"/>
        </w:rPr>
        <w:t xml:space="preserve">fitness trackers </w:t>
      </w:r>
      <w:r w:rsidR="00CF700B" w:rsidRPr="00CF700B">
        <w:rPr>
          <w:rFonts w:ascii="Times New Roman" w:eastAsia="Times New Roman" w:hAnsi="Times New Roman" w:cs="Times New Roman"/>
          <w:color w:val="000000"/>
          <w:sz w:val="24"/>
          <w:szCs w:val="24"/>
          <w:lang w:val="en-US" w:eastAsia="de-DE"/>
        </w:rPr>
        <w:t>are a suitable and effective method</w:t>
      </w:r>
      <w:commentRangeStart w:id="2"/>
      <w:r w:rsidR="00CF700B" w:rsidRPr="00CF700B">
        <w:rPr>
          <w:rFonts w:ascii="Times New Roman" w:eastAsia="Times New Roman" w:hAnsi="Times New Roman" w:cs="Times New Roman"/>
          <w:color w:val="000000"/>
          <w:sz w:val="24"/>
          <w:szCs w:val="24"/>
          <w:lang w:val="en-US" w:eastAsia="de-DE"/>
        </w:rPr>
        <w:t xml:space="preserve"> </w:t>
      </w:r>
      <w:commentRangeEnd w:id="2"/>
      <w:r w:rsidR="009F3A20">
        <w:rPr>
          <w:rStyle w:val="Kommentarzeichen"/>
        </w:rPr>
        <w:commentReference w:id="2"/>
      </w:r>
      <w:r w:rsidR="00CF700B" w:rsidRPr="00CF700B">
        <w:rPr>
          <w:rFonts w:ascii="Times New Roman" w:eastAsia="Times New Roman" w:hAnsi="Times New Roman" w:cs="Times New Roman"/>
          <w:color w:val="000000"/>
          <w:sz w:val="24"/>
          <w:szCs w:val="24"/>
          <w:lang w:val="en-US" w:eastAsia="de-DE"/>
        </w:rPr>
        <w:t>(</w:t>
      </w:r>
      <w:r w:rsidR="00BC0733">
        <w:rPr>
          <w:rFonts w:ascii="Times New Roman" w:eastAsia="Times New Roman" w:hAnsi="Times New Roman" w:cs="Times New Roman"/>
          <w:color w:val="000000"/>
          <w:sz w:val="24"/>
          <w:szCs w:val="24"/>
          <w:lang w:val="en-US" w:eastAsia="de-DE"/>
        </w:rPr>
        <w:t>2</w:t>
      </w:r>
      <w:r w:rsidR="00CF700B" w:rsidRPr="00CF700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for mapping</w:t>
      </w:r>
      <w:r w:rsidR="00CF700B" w:rsidRPr="00CF700B">
        <w:rPr>
          <w:rFonts w:ascii="Times New Roman" w:eastAsia="Times New Roman" w:hAnsi="Times New Roman" w:cs="Times New Roman"/>
          <w:color w:val="000000"/>
          <w:sz w:val="24"/>
          <w:szCs w:val="24"/>
          <w:lang w:val="en-US" w:eastAsia="de-DE"/>
        </w:rPr>
        <w:t xml:space="preserve"> teachers</w:t>
      </w:r>
      <w:r w:rsidR="00DF5292">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HR</w:t>
      </w:r>
      <w:r w:rsidR="00DF5292"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over the course of a </w:t>
      </w:r>
      <w:r w:rsidR="00BC0733" w:rsidRPr="00CF700B">
        <w:rPr>
          <w:rFonts w:ascii="Times New Roman" w:eastAsia="Times New Roman" w:hAnsi="Times New Roman" w:cs="Times New Roman"/>
          <w:color w:val="000000"/>
          <w:sz w:val="24"/>
          <w:szCs w:val="24"/>
          <w:lang w:val="en-US" w:eastAsia="de-DE"/>
        </w:rPr>
        <w:t>five-phase</w:t>
      </w:r>
      <w:r w:rsidR="00CF700B" w:rsidRPr="00CF700B">
        <w:rPr>
          <w:rFonts w:ascii="Times New Roman" w:eastAsia="Times New Roman" w:hAnsi="Times New Roman" w:cs="Times New Roman"/>
          <w:color w:val="000000"/>
          <w:sz w:val="24"/>
          <w:szCs w:val="24"/>
          <w:lang w:val="en-US" w:eastAsia="de-DE"/>
        </w:rPr>
        <w:t xml:space="preserve"> lab study, including a micro teaching unit</w:t>
      </w:r>
      <w:r w:rsidR="00A928FF">
        <w:rPr>
          <w:rFonts w:ascii="Times New Roman" w:eastAsia="Times New Roman" w:hAnsi="Times New Roman" w:cs="Times New Roman"/>
          <w:color w:val="000000"/>
          <w:sz w:val="24"/>
          <w:szCs w:val="24"/>
          <w:lang w:val="en-US" w:eastAsia="de-DE"/>
        </w:rPr>
        <w:t>. The third goal was</w:t>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t>
      </w:r>
      <w:r w:rsidR="00BC0733">
        <w:rPr>
          <w:rFonts w:ascii="Times New Roman" w:eastAsia="Times New Roman" w:hAnsi="Times New Roman" w:cs="Times New Roman"/>
          <w:color w:val="000000"/>
          <w:sz w:val="24"/>
          <w:szCs w:val="24"/>
          <w:lang w:val="en-US" w:eastAsia="de-DE"/>
        </w:rPr>
        <w:t>3</w:t>
      </w:r>
      <w:r w:rsidR="00CF700B" w:rsidRPr="00CF700B">
        <w:rPr>
          <w:rFonts w:ascii="Times New Roman" w:eastAsia="Times New Roman" w:hAnsi="Times New Roman" w:cs="Times New Roman"/>
          <w:color w:val="000000"/>
          <w:sz w:val="24"/>
          <w:szCs w:val="24"/>
          <w:lang w:val="en-US" w:eastAsia="de-DE"/>
        </w:rPr>
        <w:t xml:space="preserve">) </w:t>
      </w:r>
      <w:r w:rsidR="00DF5292">
        <w:rPr>
          <w:rFonts w:ascii="Times New Roman" w:eastAsia="Times New Roman" w:hAnsi="Times New Roman" w:cs="Times New Roman"/>
          <w:color w:val="000000"/>
          <w:sz w:val="24"/>
          <w:szCs w:val="24"/>
          <w:lang w:val="en-US" w:eastAsia="de-DE"/>
        </w:rPr>
        <w:t xml:space="preserve">to </w:t>
      </w:r>
      <w:r w:rsidR="00CF700B" w:rsidRPr="00CF700B">
        <w:rPr>
          <w:rFonts w:ascii="Times New Roman" w:eastAsia="Times New Roman" w:hAnsi="Times New Roman" w:cs="Times New Roman"/>
          <w:color w:val="000000"/>
          <w:sz w:val="24"/>
          <w:szCs w:val="24"/>
          <w:lang w:val="en-US" w:eastAsia="de-DE"/>
        </w:rPr>
        <w:t xml:space="preserve">examine whether </w:t>
      </w:r>
      <w:r w:rsidR="00B557AF">
        <w:rPr>
          <w:rFonts w:ascii="Times New Roman" w:eastAsia="Times New Roman" w:hAnsi="Times New Roman" w:cs="Times New Roman"/>
          <w:color w:val="000000"/>
          <w:sz w:val="24"/>
          <w:szCs w:val="24"/>
          <w:lang w:val="en-US" w:eastAsia="de-DE"/>
        </w:rPr>
        <w:t xml:space="preserve">variance in </w:t>
      </w:r>
      <w:r w:rsidR="00CF700B" w:rsidRPr="00CF700B">
        <w:rPr>
          <w:rFonts w:ascii="Times New Roman" w:eastAsia="Times New Roman" w:hAnsi="Times New Roman" w:cs="Times New Roman"/>
          <w:color w:val="000000"/>
          <w:sz w:val="24"/>
          <w:szCs w:val="24"/>
          <w:lang w:val="en-US" w:eastAsia="de-DE"/>
        </w:rPr>
        <w:t xml:space="preserve">HR measures can be </w:t>
      </w:r>
      <w:r w:rsidR="00B557AF">
        <w:rPr>
          <w:rFonts w:ascii="Times New Roman" w:eastAsia="Times New Roman" w:hAnsi="Times New Roman" w:cs="Times New Roman"/>
          <w:color w:val="000000"/>
          <w:sz w:val="24"/>
          <w:szCs w:val="24"/>
          <w:lang w:val="en-US" w:eastAsia="de-DE"/>
        </w:rPr>
        <w:t>explained</w:t>
      </w:r>
      <w:r w:rsidR="00B557A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by </w:t>
      </w:r>
      <w:r w:rsidR="003A2C4B">
        <w:rPr>
          <w:rFonts w:ascii="Times New Roman" w:eastAsia="Times New Roman" w:hAnsi="Times New Roman" w:cs="Times New Roman"/>
          <w:color w:val="000000"/>
          <w:sz w:val="24"/>
          <w:szCs w:val="24"/>
          <w:lang w:val="en-US" w:eastAsia="de-DE"/>
        </w:rPr>
        <w:t xml:space="preserve">teachers’ </w:t>
      </w:r>
      <w:r w:rsidR="00E1692F">
        <w:rPr>
          <w:rFonts w:ascii="Times New Roman" w:eastAsia="Times New Roman" w:hAnsi="Times New Roman" w:cs="Times New Roman"/>
          <w:color w:val="000000"/>
          <w:sz w:val="24"/>
          <w:szCs w:val="24"/>
          <w:lang w:val="en-US" w:eastAsia="de-DE"/>
        </w:rPr>
        <w:t>teaching experience</w:t>
      </w:r>
      <w:r w:rsidR="00B557AF">
        <w:rPr>
          <w:rFonts w:ascii="Times New Roman" w:eastAsia="Times New Roman" w:hAnsi="Times New Roman" w:cs="Times New Roman"/>
          <w:color w:val="000000"/>
          <w:sz w:val="24"/>
          <w:szCs w:val="24"/>
          <w:lang w:val="en-US" w:eastAsia="de-DE"/>
        </w:rPr>
        <w:t>,</w:t>
      </w:r>
      <w:r w:rsidR="00E1692F" w:rsidRPr="00CF700B">
        <w:rPr>
          <w:rFonts w:ascii="Times New Roman" w:eastAsia="Times New Roman" w:hAnsi="Times New Roman" w:cs="Times New Roman"/>
          <w:color w:val="000000"/>
          <w:sz w:val="24"/>
          <w:szCs w:val="24"/>
          <w:lang w:val="en-US" w:eastAsia="de-DE"/>
        </w:rPr>
        <w:t xml:space="preserve"> </w:t>
      </w:r>
      <w:r w:rsidR="00E1692F">
        <w:rPr>
          <w:rFonts w:ascii="Times New Roman" w:eastAsia="Times New Roman" w:hAnsi="Times New Roman" w:cs="Times New Roman"/>
          <w:color w:val="000000"/>
          <w:sz w:val="24"/>
          <w:szCs w:val="24"/>
          <w:lang w:val="en-US" w:eastAsia="de-DE"/>
        </w:rPr>
        <w:t xml:space="preserve">and </w:t>
      </w:r>
      <w:r w:rsidR="00B557AF">
        <w:rPr>
          <w:rFonts w:ascii="Times New Roman" w:eastAsia="Times New Roman" w:hAnsi="Times New Roman" w:cs="Times New Roman"/>
          <w:color w:val="000000"/>
          <w:sz w:val="24"/>
          <w:szCs w:val="24"/>
          <w:lang w:val="en-US" w:eastAsia="de-DE"/>
        </w:rPr>
        <w:t xml:space="preserve">by </w:t>
      </w:r>
      <w:r w:rsidR="00CF700B" w:rsidRPr="00CF700B">
        <w:rPr>
          <w:rFonts w:ascii="Times New Roman" w:eastAsia="Times New Roman" w:hAnsi="Times New Roman" w:cs="Times New Roman"/>
          <w:color w:val="000000"/>
          <w:sz w:val="24"/>
          <w:szCs w:val="24"/>
          <w:lang w:val="en-US" w:eastAsia="de-DE"/>
        </w:rPr>
        <w:t>self-reported cognitive appraisal</w:t>
      </w:r>
      <w:r w:rsidR="003A2C4B">
        <w:rPr>
          <w:rFonts w:ascii="Times New Roman" w:eastAsia="Times New Roman" w:hAnsi="Times New Roman" w:cs="Times New Roman"/>
          <w:color w:val="000000"/>
          <w:sz w:val="24"/>
          <w:szCs w:val="24"/>
          <w:lang w:val="en-US" w:eastAsia="de-DE"/>
        </w:rPr>
        <w:t xml:space="preserve"> </w:t>
      </w:r>
      <w:r w:rsidR="00B557AF">
        <w:rPr>
          <w:rFonts w:ascii="Times New Roman" w:eastAsia="Times New Roman" w:hAnsi="Times New Roman" w:cs="Times New Roman"/>
          <w:color w:val="000000"/>
          <w:sz w:val="24"/>
          <w:szCs w:val="24"/>
          <w:lang w:val="en-US" w:eastAsia="de-DE"/>
        </w:rPr>
        <w:t xml:space="preserve">of </w:t>
      </w:r>
      <w:r w:rsidR="00BB00B8">
        <w:rPr>
          <w:rFonts w:ascii="Times New Roman" w:eastAsia="Times New Roman" w:hAnsi="Times New Roman" w:cs="Times New Roman"/>
          <w:color w:val="000000"/>
          <w:sz w:val="24"/>
          <w:szCs w:val="24"/>
          <w:lang w:val="en-US" w:eastAsia="de-DE"/>
        </w:rPr>
        <w:t>classroom</w:t>
      </w:r>
      <w:r w:rsidR="00B557AF">
        <w:rPr>
          <w:rFonts w:ascii="Times New Roman" w:eastAsia="Times New Roman" w:hAnsi="Times New Roman" w:cs="Times New Roman"/>
          <w:color w:val="000000"/>
          <w:sz w:val="24"/>
          <w:szCs w:val="24"/>
          <w:lang w:val="en-US" w:eastAsia="de-DE"/>
        </w:rPr>
        <w:t xml:space="preserve"> events</w:t>
      </w:r>
      <w:r w:rsidR="00CF700B" w:rsidRPr="00CF700B">
        <w:rPr>
          <w:rFonts w:ascii="Times New Roman" w:eastAsia="Times New Roman" w:hAnsi="Times New Roman" w:cs="Times New Roman"/>
          <w:color w:val="000000"/>
          <w:sz w:val="24"/>
          <w:szCs w:val="24"/>
          <w:lang w:val="en-US" w:eastAsia="de-DE"/>
        </w:rPr>
        <w:t>.</w:t>
      </w:r>
      <w:commentRangeEnd w:id="1"/>
      <w:r w:rsidR="008F1D8F">
        <w:rPr>
          <w:rStyle w:val="Kommentarzeichen"/>
        </w:rPr>
        <w:commentReference w:id="1"/>
      </w:r>
    </w:p>
    <w:p w14:paraId="6A10AF76" w14:textId="77777777" w:rsidR="00CF700B" w:rsidRPr="00CF700B" w:rsidRDefault="00CF700B" w:rsidP="00C9191C">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531FBA">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344750FA" w14:textId="5A653169" w:rsidR="004833C2" w:rsidRPr="004833C2" w:rsidRDefault="008D7DCA" w:rsidP="00531FBA">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w:t>
      </w:r>
      <w:r w:rsidR="001E5669">
        <w:rPr>
          <w:rFonts w:ascii="Times New Roman" w:eastAsia="Times New Roman" w:hAnsi="Times New Roman" w:cs="Times New Roman"/>
          <w:color w:val="000000"/>
          <w:sz w:val="24"/>
          <w:szCs w:val="24"/>
          <w:lang w:val="en-US" w:eastAsia="de-DE"/>
        </w:rPr>
        <w:t>4</w:t>
      </w:r>
      <w:r w:rsidR="00CF700B" w:rsidRPr="00CF700B">
        <w:rPr>
          <w:rFonts w:ascii="Times New Roman" w:eastAsia="Times New Roman" w:hAnsi="Times New Roman" w:cs="Times New Roman"/>
          <w:color w:val="000000"/>
          <w:sz w:val="24"/>
          <w:szCs w:val="24"/>
          <w:lang w:val="en-US" w:eastAsia="de-DE"/>
        </w:rPr>
        <w:t xml:space="preserve"> pre- and in-service teachers</w:t>
      </w:r>
      <w:r w:rsidR="000805D8">
        <w:rPr>
          <w:rFonts w:ascii="Times New Roman" w:eastAsia="Times New Roman" w:hAnsi="Times New Roman" w:cs="Times New Roman"/>
          <w:color w:val="000000"/>
          <w:sz w:val="24"/>
          <w:szCs w:val="24"/>
          <w:lang w:val="en-US" w:eastAsia="de-DE"/>
        </w:rPr>
        <w:t xml:space="preserve"> from Germany</w:t>
      </w:r>
      <w:r w:rsidR="001E5669">
        <w:rPr>
          <w:rFonts w:ascii="Times New Roman" w:eastAsia="Times New Roman" w:hAnsi="Times New Roman" w:cs="Times New Roman"/>
          <w:color w:val="000000"/>
          <w:sz w:val="24"/>
          <w:szCs w:val="24"/>
          <w:lang w:val="en-US" w:eastAsia="de-DE"/>
        </w:rPr>
        <w:t xml:space="preserve"> who had been</w:t>
      </w:r>
      <w:r w:rsidR="00CF700B" w:rsidRPr="00CF700B">
        <w:rPr>
          <w:rFonts w:ascii="Times New Roman" w:eastAsia="Times New Roman" w:hAnsi="Times New Roman" w:cs="Times New Roman"/>
          <w:color w:val="000000"/>
          <w:sz w:val="24"/>
          <w:szCs w:val="24"/>
          <w:lang w:val="en-US" w:eastAsia="de-DE"/>
        </w:rPr>
        <w:t xml:space="preserve"> recruited via personal contact, email lists</w:t>
      </w:r>
      <w:r w:rsidR="000805D8">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and flyers. </w:t>
      </w:r>
      <w:r w:rsidR="001E5669">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hree participants </w:t>
      </w:r>
      <w:r w:rsidR="001E5669">
        <w:rPr>
          <w:rFonts w:ascii="Times New Roman" w:eastAsia="Times New Roman" w:hAnsi="Times New Roman" w:cs="Times New Roman"/>
          <w:color w:val="000000"/>
          <w:sz w:val="24"/>
          <w:szCs w:val="24"/>
          <w:lang w:val="en-US" w:eastAsia="de-DE"/>
        </w:rPr>
        <w:t>had to be</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excluded </w:t>
      </w:r>
      <w:r w:rsidR="001E5669">
        <w:rPr>
          <w:rFonts w:ascii="Times New Roman" w:eastAsia="Times New Roman" w:hAnsi="Times New Roman" w:cs="Times New Roman"/>
          <w:color w:val="000000"/>
          <w:sz w:val="24"/>
          <w:szCs w:val="24"/>
          <w:lang w:val="en-US" w:eastAsia="de-DE"/>
        </w:rPr>
        <w:t xml:space="preserve">from analysis </w:t>
      </w:r>
      <w:r w:rsidR="00CF700B" w:rsidRPr="00CF700B">
        <w:rPr>
          <w:rFonts w:ascii="Times New Roman" w:eastAsia="Times New Roman" w:hAnsi="Times New Roman" w:cs="Times New Roman"/>
          <w:color w:val="000000"/>
          <w:sz w:val="24"/>
          <w:szCs w:val="24"/>
          <w:lang w:val="en-US" w:eastAsia="de-DE"/>
        </w:rPr>
        <w:t xml:space="preserve">due to </w:t>
      </w:r>
      <w:r w:rsidR="00BC0733" w:rsidRPr="00BC0733">
        <w:rPr>
          <w:rFonts w:ascii="Times New Roman" w:eastAsia="Times New Roman" w:hAnsi="Times New Roman" w:cs="Times New Roman"/>
          <w:color w:val="000000"/>
          <w:sz w:val="24"/>
          <w:szCs w:val="24"/>
          <w:lang w:val="en-US" w:eastAsia="de-DE"/>
        </w:rPr>
        <w:t>failed data transmission</w:t>
      </w:r>
      <w:r w:rsidR="00BC073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yielding </w:t>
      </w:r>
      <w:r w:rsidR="001E5669">
        <w:rPr>
          <w:rFonts w:ascii="Times New Roman" w:eastAsia="Times New Roman" w:hAnsi="Times New Roman" w:cs="Times New Roman"/>
          <w:color w:val="000000"/>
          <w:sz w:val="24"/>
          <w:szCs w:val="24"/>
          <w:lang w:val="en-US" w:eastAsia="de-DE"/>
        </w:rPr>
        <w:t>an</w:t>
      </w:r>
      <w:r w:rsidR="001E5669"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analysis sample of</w:t>
      </w:r>
      <w:r w:rsidR="001E5669">
        <w:rPr>
          <w:rFonts w:ascii="Times New Roman" w:eastAsia="Times New Roman" w:hAnsi="Times New Roman" w:cs="Times New Roman"/>
          <w:color w:val="000000"/>
          <w:sz w:val="24"/>
          <w:szCs w:val="24"/>
          <w:lang w:val="en-US" w:eastAsia="de-DE"/>
        </w:rPr>
        <w:t xml:space="preserve"> </w:t>
      </w:r>
      <w:r w:rsidR="001E5669" w:rsidRPr="00BC0733">
        <w:rPr>
          <w:rFonts w:ascii="Times New Roman" w:eastAsia="Times New Roman" w:hAnsi="Times New Roman" w:cs="Times New Roman"/>
          <w:i/>
          <w:color w:val="000000"/>
          <w:sz w:val="24"/>
          <w:szCs w:val="24"/>
          <w:lang w:val="en-US" w:eastAsia="de-DE"/>
        </w:rPr>
        <w:t>n</w:t>
      </w:r>
      <w:r w:rsidR="00BC0733">
        <w:rPr>
          <w:rFonts w:ascii="Times New Roman" w:eastAsia="Times New Roman" w:hAnsi="Times New Roman" w:cs="Times New Roman"/>
          <w:i/>
          <w:color w:val="000000"/>
          <w:sz w:val="24"/>
          <w:szCs w:val="24"/>
          <w:lang w:val="en-US" w:eastAsia="de-DE"/>
        </w:rPr>
        <w:t xml:space="preserve"> </w:t>
      </w:r>
      <w:r w:rsidR="001E5669">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81.</w:t>
      </w:r>
      <w:r w:rsidR="00962874">
        <w:rPr>
          <w:rFonts w:ascii="Times New Roman" w:eastAsia="Times New Roman" w:hAnsi="Times New Roman" w:cs="Times New Roman"/>
          <w:color w:val="000000"/>
          <w:sz w:val="24"/>
          <w:szCs w:val="24"/>
          <w:lang w:val="en-US" w:eastAsia="de-DE"/>
        </w:rPr>
        <w:t xml:space="preserve"> </w:t>
      </w:r>
    </w:p>
    <w:p w14:paraId="7DB0EE51" w14:textId="04F3CA7B" w:rsidR="00CF700B" w:rsidRPr="001F3A1B" w:rsidRDefault="00CF700B"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w:t>
      </w:r>
      <w:r w:rsidR="006E397F">
        <w:rPr>
          <w:rFonts w:ascii="Times New Roman" w:eastAsia="Times New Roman" w:hAnsi="Times New Roman" w:cs="Times New Roman"/>
          <w:color w:val="000000"/>
          <w:sz w:val="24"/>
          <w:szCs w:val="24"/>
          <w:lang w:val="en-US" w:eastAsia="de-DE"/>
        </w:rPr>
        <w:t>participants</w:t>
      </w:r>
      <w:r w:rsidR="00962874">
        <w:rPr>
          <w:rFonts w:ascii="Times New Roman" w:eastAsia="Times New Roman" w:hAnsi="Times New Roman" w:cs="Times New Roman"/>
          <w:color w:val="000000"/>
          <w:sz w:val="24"/>
          <w:szCs w:val="24"/>
          <w:lang w:val="en-US" w:eastAsia="de-DE"/>
        </w:rPr>
        <w:t xml:space="preserve"> of the analysis sample</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w:t>
      </w:r>
      <w:r w:rsidR="00E85B0B">
        <w:rPr>
          <w:rFonts w:ascii="Times New Roman" w:eastAsia="Times New Roman" w:hAnsi="Times New Roman" w:cs="Times New Roman"/>
          <w:color w:val="000000"/>
          <w:sz w:val="24"/>
          <w:szCs w:val="24"/>
          <w:lang w:val="en-US" w:eastAsia="de-DE"/>
        </w:rPr>
        <w:t>women</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w:t>
      </w:r>
      <w:r w:rsidR="00E85B0B">
        <w:rPr>
          <w:rFonts w:ascii="Times New Roman" w:eastAsia="Times New Roman" w:hAnsi="Times New Roman" w:cs="Times New Roman"/>
          <w:color w:val="000000"/>
          <w:sz w:val="24"/>
          <w:szCs w:val="24"/>
          <w:lang w:val="en-US" w:eastAsia="de-DE"/>
        </w:rPr>
        <w:t>m</w:t>
      </w:r>
      <w:r w:rsidR="001E5669">
        <w:rPr>
          <w:rFonts w:ascii="Times New Roman" w:eastAsia="Times New Roman" w:hAnsi="Times New Roman" w:cs="Times New Roman"/>
          <w:color w:val="000000"/>
          <w:sz w:val="24"/>
          <w:szCs w:val="24"/>
          <w:lang w:val="en-US" w:eastAsia="de-DE"/>
        </w:rPr>
        <w:t>e</w:t>
      </w:r>
      <w:r w:rsidR="00E85B0B">
        <w:rPr>
          <w:rFonts w:ascii="Times New Roman" w:eastAsia="Times New Roman" w:hAnsi="Times New Roman" w:cs="Times New Roman"/>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w:t>
      </w:r>
      <w:r w:rsidR="00962874">
        <w:rPr>
          <w:rFonts w:ascii="Times New Roman" w:eastAsia="Times New Roman" w:hAnsi="Times New Roman" w:cs="Times New Roman"/>
          <w:color w:val="000000"/>
          <w:sz w:val="24"/>
          <w:szCs w:val="24"/>
          <w:lang w:val="en-US" w:eastAsia="de-DE"/>
        </w:rPr>
        <w:t>reported</w:t>
      </w:r>
      <w:r w:rsidR="00962874"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 mean age of </w:t>
      </w:r>
      <w:r w:rsidR="00AA3001">
        <w:rPr>
          <w:rFonts w:ascii="Times New Roman" w:eastAsia="Times New Roman" w:hAnsi="Times New Roman" w:cs="Times New Roman"/>
          <w:color w:val="000000"/>
          <w:sz w:val="24"/>
          <w:szCs w:val="24"/>
          <w:lang w:val="en-US" w:eastAsia="de-DE"/>
        </w:rPr>
        <w:t>30.</w:t>
      </w:r>
      <w:r w:rsidR="005C0F54">
        <w:rPr>
          <w:rFonts w:ascii="Times New Roman" w:eastAsia="Times New Roman" w:hAnsi="Times New Roman" w:cs="Times New Roman"/>
          <w:color w:val="000000"/>
          <w:sz w:val="24"/>
          <w:szCs w:val="24"/>
          <w:lang w:val="en-US" w:eastAsia="de-DE"/>
        </w:rPr>
        <w:t>95</w:t>
      </w:r>
      <w:r w:rsidRPr="00CF700B">
        <w:rPr>
          <w:rFonts w:ascii="Times New Roman" w:eastAsia="Times New Roman" w:hAnsi="Times New Roman" w:cs="Times New Roman"/>
          <w:color w:val="000000"/>
          <w:sz w:val="24"/>
          <w:szCs w:val="24"/>
          <w:lang w:val="en-US" w:eastAsia="de-DE"/>
        </w:rPr>
        <w:t xml:space="preserve"> years </w:t>
      </w:r>
      <w:r w:rsidR="001E5669">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p>
    <w:p w14:paraId="25BCA7A1" w14:textId="77777777" w:rsidR="001F3A1B" w:rsidRDefault="001F3A1B" w:rsidP="00531FBA">
      <w:pPr>
        <w:spacing w:before="120" w:after="240" w:line="360" w:lineRule="auto"/>
        <w:rPr>
          <w:rFonts w:ascii="Times New Roman" w:eastAsia="Times New Roman" w:hAnsi="Times New Roman" w:cs="Times New Roman"/>
          <w:b/>
          <w:bCs/>
          <w:color w:val="000000"/>
          <w:sz w:val="24"/>
          <w:szCs w:val="24"/>
          <w:lang w:val="en-US" w:eastAsia="de-DE"/>
        </w:rPr>
      </w:pPr>
    </w:p>
    <w:p w14:paraId="3E610EF8" w14:textId="32D44124" w:rsidR="004177FE" w:rsidRPr="00CF700B" w:rsidRDefault="004177FE" w:rsidP="00531FBA">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Setting</w:t>
      </w:r>
      <w:r w:rsidR="004A23A7" w:rsidRPr="00CF700B">
        <w:rPr>
          <w:rFonts w:ascii="Times New Roman" w:eastAsia="Times New Roman" w:hAnsi="Times New Roman" w:cs="Times New Roman"/>
          <w:b/>
          <w:bCs/>
          <w:color w:val="000000"/>
          <w:sz w:val="24"/>
          <w:szCs w:val="24"/>
          <w:lang w:val="en-US" w:eastAsia="de-DE"/>
        </w:rPr>
        <w:t xml:space="preserve"> </w:t>
      </w:r>
      <w:r w:rsidR="004A23A7">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51176E2D" w14:textId="3F092CC3" w:rsidR="006B11AA" w:rsidRDefault="00FC4B4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All study </w:t>
      </w:r>
      <w:r w:rsidR="001E5669">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in accordance with the ethical standards </w:t>
      </w:r>
      <w:r w:rsidR="001E5669">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sidR="001E5669">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and intention of the study prior to testing. Participation was voluntary and only took place after written consent had been given.</w:t>
      </w:r>
    </w:p>
    <w:p w14:paraId="7A059600" w14:textId="30688C58" w:rsidR="006B11AA" w:rsidRPr="006B11AA" w:rsidRDefault="006B11AA" w:rsidP="00B11848">
      <w:pPr>
        <w:spacing w:before="120" w:after="240" w:line="360" w:lineRule="auto"/>
        <w:rPr>
          <w:rFonts w:ascii="Times New Roman" w:eastAsia="Times New Roman" w:hAnsi="Times New Roman" w:cs="Times New Roman"/>
          <w:b/>
          <w:bCs/>
          <w:noProof/>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Figure 1</w:t>
      </w:r>
    </w:p>
    <w:p w14:paraId="7602225C" w14:textId="49AC2DFB" w:rsidR="006B11AA" w:rsidRPr="006B11AA" w:rsidRDefault="006B11AA" w:rsidP="00B11848">
      <w:pPr>
        <w:spacing w:before="120" w:after="240" w:line="360" w:lineRule="auto"/>
        <w:rPr>
          <w:rFonts w:ascii="Times New Roman" w:eastAsia="Times New Roman" w:hAnsi="Times New Roman" w:cs="Times New Roman"/>
          <w:i/>
          <w:iCs/>
          <w:noProof/>
          <w:color w:val="000000"/>
          <w:sz w:val="24"/>
          <w:szCs w:val="24"/>
          <w:lang w:val="en-US" w:eastAsia="de-DE"/>
        </w:rPr>
      </w:pPr>
      <w:r w:rsidRPr="006B11AA">
        <w:rPr>
          <w:rFonts w:ascii="Times New Roman" w:hAnsi="Times New Roman" w:cs="Times New Roman"/>
          <w:i/>
          <w:iCs/>
          <w:lang w:val="en-US"/>
        </w:rPr>
        <w:t xml:space="preserve">Procedure of the two-hours </w:t>
      </w:r>
      <w:commentRangeStart w:id="3"/>
      <w:commentRangeStart w:id="4"/>
      <w:commentRangeStart w:id="5"/>
      <w:commentRangeStart w:id="6"/>
      <w:commentRangeStart w:id="7"/>
      <w:r w:rsidRPr="006B11AA">
        <w:rPr>
          <w:rFonts w:ascii="Times New Roman" w:hAnsi="Times New Roman" w:cs="Times New Roman"/>
          <w:i/>
          <w:iCs/>
          <w:lang w:val="en-US"/>
        </w:rPr>
        <w:t xml:space="preserve">study. </w:t>
      </w:r>
      <w:commentRangeEnd w:id="3"/>
      <w:r w:rsidRPr="006B11AA">
        <w:rPr>
          <w:rStyle w:val="Kommentarzeichen"/>
          <w:i/>
          <w:iCs/>
        </w:rPr>
        <w:commentReference w:id="3"/>
      </w:r>
      <w:commentRangeEnd w:id="4"/>
      <w:r w:rsidRPr="006B11AA">
        <w:rPr>
          <w:rStyle w:val="Kommentarzeichen"/>
          <w:i/>
          <w:iCs/>
        </w:rPr>
        <w:commentReference w:id="4"/>
      </w:r>
      <w:commentRangeEnd w:id="5"/>
      <w:r w:rsidR="001E5669">
        <w:rPr>
          <w:rStyle w:val="Kommentarzeichen"/>
        </w:rPr>
        <w:commentReference w:id="5"/>
      </w:r>
      <w:commentRangeEnd w:id="6"/>
      <w:r w:rsidR="00661C83">
        <w:rPr>
          <w:rStyle w:val="Kommentarzeichen"/>
        </w:rPr>
        <w:commentReference w:id="6"/>
      </w:r>
      <w:commentRangeEnd w:id="7"/>
      <w:r w:rsidR="008F1D8F">
        <w:rPr>
          <w:rStyle w:val="Kommentarzeichen"/>
        </w:rPr>
        <w:commentReference w:id="7"/>
      </w:r>
    </w:p>
    <w:p w14:paraId="4825830B" w14:textId="35DCDF84" w:rsidR="0000003B" w:rsidRDefault="00F74F9F"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noProof/>
          <w:color w:val="000000"/>
          <w:sz w:val="24"/>
          <w:szCs w:val="24"/>
          <w:lang w:val="en-US" w:eastAsia="de-DE"/>
        </w:rPr>
        <w:drawing>
          <wp:inline distT="0" distB="0" distL="0" distR="0" wp14:anchorId="427506B5" wp14:editId="7F37C438">
            <wp:extent cx="5759924" cy="2690344"/>
            <wp:effectExtent l="0" t="0" r="0" b="0"/>
            <wp:docPr id="939158492" name="Grafik 1" descr="Ein Bild, das Text, Diagramm,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58492" name="Grafik 1" descr="Ein Bild, das Text, Diagramm, Reihe, Screenshot enthält.&#10;&#10;Automatisch generierte Beschreibung"/>
                    <pic:cNvPicPr/>
                  </pic:nvPicPr>
                  <pic:blipFill rotWithShape="1">
                    <a:blip r:embed="rId12">
                      <a:extLst>
                        <a:ext uri="{28A0092B-C50C-407E-A947-70E740481C1C}">
                          <a14:useLocalDpi xmlns:a14="http://schemas.microsoft.com/office/drawing/2010/main" val="0"/>
                        </a:ext>
                      </a:extLst>
                    </a:blip>
                    <a:srcRect t="18229" b="19494"/>
                    <a:stretch/>
                  </pic:blipFill>
                  <pic:spPr bwMode="auto">
                    <a:xfrm>
                      <a:off x="0" y="0"/>
                      <a:ext cx="5760720" cy="2690716"/>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i/>
          <w:iCs/>
          <w:lang w:val="en-US"/>
        </w:rPr>
        <w:t xml:space="preserve"> </w:t>
      </w:r>
    </w:p>
    <w:p w14:paraId="16CC2C29" w14:textId="7B7B488C" w:rsidR="00350B93" w:rsidRDefault="0000003B" w:rsidP="00350B9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The whole study had </w:t>
      </w:r>
      <w:r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duration</w:t>
      </w:r>
      <w:r w:rsidRPr="00CF700B">
        <w:rPr>
          <w:rFonts w:ascii="Times New Roman" w:eastAsia="Times New Roman" w:hAnsi="Times New Roman" w:cs="Times New Roman"/>
          <w:color w:val="000000"/>
          <w:sz w:val="24"/>
          <w:szCs w:val="24"/>
          <w:lang w:val="en-US" w:eastAsia="de-DE"/>
        </w:rPr>
        <w:t xml:space="preserve"> of approximately two hours</w:t>
      </w:r>
      <w:r>
        <w:rPr>
          <w:rFonts w:ascii="Times New Roman" w:eastAsia="Times New Roman" w:hAnsi="Times New Roman" w:cs="Times New Roman"/>
          <w:color w:val="000000"/>
          <w:sz w:val="24"/>
          <w:szCs w:val="24"/>
          <w:lang w:val="en-US" w:eastAsia="de-DE"/>
        </w:rPr>
        <w:t xml:space="preserve"> and consisted of five phases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(1) pre-teaching phase, (2) teaching phase, (3) post-teaching phase, (4) interview phase, and (5) end phase (please refer to Fig. 1 for a </w:t>
      </w:r>
      <w:r w:rsidR="00413B5C">
        <w:rPr>
          <w:rFonts w:ascii="Times New Roman" w:eastAsia="Times New Roman" w:hAnsi="Times New Roman" w:cs="Times New Roman"/>
          <w:color w:val="000000"/>
          <w:sz w:val="24"/>
          <w:szCs w:val="24"/>
          <w:lang w:val="en-US" w:eastAsia="de-DE"/>
        </w:rPr>
        <w:t>timeline</w:t>
      </w:r>
      <w:r>
        <w:rPr>
          <w:rFonts w:ascii="Times New Roman" w:eastAsia="Times New Roman" w:hAnsi="Times New Roman" w:cs="Times New Roman"/>
          <w:color w:val="000000"/>
          <w:sz w:val="24"/>
          <w:szCs w:val="24"/>
          <w:lang w:val="en-US" w:eastAsia="de-DE"/>
        </w:rPr>
        <w:t xml:space="preserve">). </w:t>
      </w:r>
      <w:r w:rsidR="00B122F4">
        <w:rPr>
          <w:rFonts w:ascii="Times New Roman" w:eastAsia="Times New Roman" w:hAnsi="Times New Roman" w:cs="Times New Roman"/>
          <w:color w:val="000000"/>
          <w:sz w:val="24"/>
          <w:szCs w:val="24"/>
          <w:lang w:val="en-US" w:eastAsia="de-DE"/>
        </w:rPr>
        <w:t xml:space="preserve">In the </w:t>
      </w:r>
      <w:r w:rsidR="00A51452">
        <w:rPr>
          <w:rFonts w:ascii="Times New Roman" w:eastAsia="Times New Roman" w:hAnsi="Times New Roman" w:cs="Times New Roman"/>
          <w:color w:val="000000"/>
          <w:sz w:val="24"/>
          <w:szCs w:val="24"/>
          <w:lang w:val="en-US" w:eastAsia="de-DE"/>
        </w:rPr>
        <w:t xml:space="preserve">(1) </w:t>
      </w:r>
      <w:r w:rsidR="00B122F4" w:rsidRPr="00350B93">
        <w:rPr>
          <w:rFonts w:ascii="Times New Roman" w:eastAsia="Times New Roman" w:hAnsi="Times New Roman" w:cs="Times New Roman"/>
          <w:i/>
          <w:color w:val="000000"/>
          <w:sz w:val="24"/>
          <w:szCs w:val="24"/>
          <w:lang w:val="en-US" w:eastAsia="de-DE"/>
        </w:rPr>
        <w:t>pre-teaching phase</w:t>
      </w:r>
      <w:r w:rsidR="00A51452">
        <w:rPr>
          <w:rFonts w:ascii="Times New Roman" w:eastAsia="Times New Roman" w:hAnsi="Times New Roman" w:cs="Times New Roman"/>
          <w:color w:val="000000"/>
          <w:sz w:val="24"/>
          <w:szCs w:val="24"/>
          <w:lang w:val="en-US" w:eastAsia="de-DE"/>
        </w:rPr>
        <w:t>, the</w:t>
      </w:r>
      <w:r w:rsidR="00B122F4">
        <w:rPr>
          <w:rFonts w:ascii="Times New Roman" w:eastAsia="Times New Roman" w:hAnsi="Times New Roman" w:cs="Times New Roman"/>
          <w:color w:val="000000"/>
          <w:sz w:val="24"/>
          <w:szCs w:val="24"/>
          <w:lang w:val="en-US" w:eastAsia="de-DE"/>
        </w:rPr>
        <w:t xml:space="preserve"> </w:t>
      </w:r>
      <w:r w:rsidR="004177FE" w:rsidRPr="00CF700B">
        <w:rPr>
          <w:rFonts w:ascii="Times New Roman" w:eastAsia="Times New Roman" w:hAnsi="Times New Roman" w:cs="Times New Roman"/>
          <w:color w:val="000000"/>
          <w:sz w:val="24"/>
          <w:szCs w:val="24"/>
          <w:lang w:val="en-US" w:eastAsia="de-DE"/>
        </w:rPr>
        <w:t xml:space="preserve">experimenter welcomed the </w:t>
      </w:r>
      <w:r w:rsidR="006E397F">
        <w:rPr>
          <w:rFonts w:ascii="Times New Roman" w:eastAsia="Times New Roman" w:hAnsi="Times New Roman" w:cs="Times New Roman"/>
          <w:color w:val="000000"/>
          <w:sz w:val="24"/>
          <w:szCs w:val="24"/>
          <w:lang w:val="en-US" w:eastAsia="de-DE"/>
        </w:rPr>
        <w:t>participant</w:t>
      </w:r>
      <w:r w:rsidR="00480644">
        <w:rPr>
          <w:rFonts w:ascii="Times New Roman" w:eastAsia="Times New Roman" w:hAnsi="Times New Roman" w:cs="Times New Roman"/>
          <w:color w:val="000000"/>
          <w:sz w:val="24"/>
          <w:szCs w:val="24"/>
          <w:lang w:val="en-US" w:eastAsia="de-DE"/>
        </w:rPr>
        <w:t>s</w:t>
      </w:r>
      <w:r w:rsidR="004177FE" w:rsidRPr="00CF700B">
        <w:rPr>
          <w:rFonts w:ascii="Times New Roman" w:eastAsia="Times New Roman" w:hAnsi="Times New Roman" w:cs="Times New Roman"/>
          <w:color w:val="000000"/>
          <w:sz w:val="24"/>
          <w:szCs w:val="24"/>
          <w:lang w:val="en-US" w:eastAsia="de-DE"/>
        </w:rPr>
        <w:t xml:space="preserve"> and </w:t>
      </w:r>
      <w:r w:rsidR="00661C83">
        <w:rPr>
          <w:rFonts w:ascii="Times New Roman" w:eastAsia="Times New Roman" w:hAnsi="Times New Roman" w:cs="Times New Roman"/>
          <w:color w:val="000000"/>
          <w:sz w:val="24"/>
          <w:szCs w:val="24"/>
          <w:lang w:val="en-US" w:eastAsia="de-DE"/>
        </w:rPr>
        <w:t xml:space="preserve">helped them to </w:t>
      </w:r>
      <w:r w:rsidR="004177FE" w:rsidRPr="00CF700B">
        <w:rPr>
          <w:rFonts w:ascii="Times New Roman" w:eastAsia="Times New Roman" w:hAnsi="Times New Roman" w:cs="Times New Roman"/>
          <w:color w:val="000000"/>
          <w:sz w:val="24"/>
          <w:szCs w:val="24"/>
          <w:lang w:val="en-US" w:eastAsia="de-DE"/>
        </w:rPr>
        <w:t xml:space="preserve">put on the </w:t>
      </w:r>
      <w:r w:rsidR="00A51452">
        <w:rPr>
          <w:rFonts w:ascii="Times New Roman" w:eastAsia="Times New Roman" w:hAnsi="Times New Roman" w:cs="Times New Roman"/>
          <w:color w:val="000000"/>
          <w:sz w:val="24"/>
          <w:szCs w:val="24"/>
          <w:lang w:val="en-US" w:eastAsia="de-DE"/>
        </w:rPr>
        <w:t>fitness tracker</w:t>
      </w:r>
      <w:r w:rsidR="00661C83">
        <w:rPr>
          <w:rFonts w:ascii="Times New Roman" w:eastAsia="Times New Roman" w:hAnsi="Times New Roman" w:cs="Times New Roman"/>
          <w:color w:val="000000"/>
          <w:sz w:val="24"/>
          <w:szCs w:val="24"/>
          <w:lang w:val="en-US" w:eastAsia="de-DE"/>
        </w:rPr>
        <w:t>. This was followed</w:t>
      </w:r>
      <w:r w:rsidR="00A51452">
        <w:rPr>
          <w:rFonts w:ascii="Times New Roman" w:eastAsia="Times New Roman" w:hAnsi="Times New Roman" w:cs="Times New Roman"/>
          <w:color w:val="000000"/>
          <w:sz w:val="24"/>
          <w:szCs w:val="24"/>
          <w:lang w:val="en-US" w:eastAsia="de-DE"/>
        </w:rPr>
        <w:t xml:space="preserve"> by </w:t>
      </w:r>
      <w:r w:rsidR="004177FE" w:rsidRPr="00CF700B">
        <w:rPr>
          <w:rFonts w:ascii="Times New Roman" w:eastAsia="Times New Roman" w:hAnsi="Times New Roman" w:cs="Times New Roman"/>
          <w:color w:val="000000"/>
          <w:sz w:val="24"/>
          <w:szCs w:val="24"/>
          <w:lang w:val="en-US" w:eastAsia="de-DE"/>
        </w:rPr>
        <w:t xml:space="preserve">a warm-up </w:t>
      </w:r>
      <w:r w:rsidR="00C9191C">
        <w:rPr>
          <w:rFonts w:ascii="Times New Roman" w:eastAsia="Times New Roman" w:hAnsi="Times New Roman" w:cs="Times New Roman"/>
          <w:color w:val="000000"/>
          <w:sz w:val="24"/>
          <w:szCs w:val="24"/>
          <w:lang w:val="en-US" w:eastAsia="de-DE"/>
        </w:rPr>
        <w:t xml:space="preserve">session </w:t>
      </w:r>
      <w:r w:rsidR="004177FE" w:rsidRPr="00CF700B">
        <w:rPr>
          <w:rFonts w:ascii="Times New Roman" w:eastAsia="Times New Roman" w:hAnsi="Times New Roman" w:cs="Times New Roman"/>
          <w:color w:val="000000"/>
          <w:sz w:val="24"/>
          <w:szCs w:val="24"/>
          <w:lang w:val="en-US" w:eastAsia="de-DE"/>
        </w:rPr>
        <w:t xml:space="preserve">to familiarize the </w:t>
      </w:r>
      <w:r w:rsidR="00480644">
        <w:rPr>
          <w:rFonts w:ascii="Times New Roman" w:eastAsia="Times New Roman" w:hAnsi="Times New Roman" w:cs="Times New Roman"/>
          <w:color w:val="000000"/>
          <w:sz w:val="24"/>
          <w:szCs w:val="24"/>
          <w:lang w:val="en-US" w:eastAsia="de-DE"/>
        </w:rPr>
        <w:t>participants</w:t>
      </w:r>
      <w:r w:rsidR="004177FE" w:rsidRPr="00CF700B">
        <w:rPr>
          <w:rFonts w:ascii="Times New Roman" w:eastAsia="Times New Roman" w:hAnsi="Times New Roman" w:cs="Times New Roman"/>
          <w:color w:val="000000"/>
          <w:sz w:val="24"/>
          <w:szCs w:val="24"/>
          <w:lang w:val="en-US" w:eastAsia="de-DE"/>
        </w:rPr>
        <w:t xml:space="preserve"> with the laboratory setting</w:t>
      </w:r>
      <w:r w:rsidR="004177FE">
        <w:rPr>
          <w:rFonts w:ascii="Times New Roman" w:eastAsia="Times New Roman" w:hAnsi="Times New Roman" w:cs="Times New Roman"/>
          <w:color w:val="000000"/>
          <w:sz w:val="24"/>
          <w:szCs w:val="24"/>
          <w:lang w:val="en-US" w:eastAsia="de-DE"/>
        </w:rPr>
        <w:t xml:space="preserve"> and </w:t>
      </w:r>
      <w:r w:rsidR="00A51452">
        <w:rPr>
          <w:rFonts w:ascii="Times New Roman" w:eastAsia="Times New Roman" w:hAnsi="Times New Roman" w:cs="Times New Roman"/>
          <w:color w:val="000000"/>
          <w:sz w:val="24"/>
          <w:szCs w:val="24"/>
          <w:lang w:val="en-US" w:eastAsia="de-DE"/>
        </w:rPr>
        <w:t>the class</w:t>
      </w:r>
      <w:r w:rsidR="004177FE" w:rsidRPr="00CF700B">
        <w:rPr>
          <w:rFonts w:ascii="Times New Roman" w:eastAsia="Times New Roman" w:hAnsi="Times New Roman" w:cs="Times New Roman"/>
          <w:color w:val="000000"/>
          <w:sz w:val="24"/>
          <w:szCs w:val="24"/>
          <w:lang w:val="en-US" w:eastAsia="de-DE"/>
        </w:rPr>
        <w:t>. Th</w:t>
      </w:r>
      <w:r w:rsidR="00A51452">
        <w:rPr>
          <w:rFonts w:ascii="Times New Roman" w:eastAsia="Times New Roman" w:hAnsi="Times New Roman" w:cs="Times New Roman"/>
          <w:color w:val="000000"/>
          <w:sz w:val="24"/>
          <w:szCs w:val="24"/>
          <w:lang w:val="en-US" w:eastAsia="de-DE"/>
        </w:rPr>
        <w:t xml:space="preserve">is phase took about </w:t>
      </w:r>
      <w:r w:rsidR="004177FE" w:rsidRPr="00CF700B">
        <w:rPr>
          <w:rFonts w:ascii="Times New Roman" w:eastAsia="Times New Roman" w:hAnsi="Times New Roman" w:cs="Times New Roman"/>
          <w:color w:val="000000"/>
          <w:sz w:val="24"/>
          <w:szCs w:val="24"/>
          <w:lang w:val="en-US" w:eastAsia="de-DE"/>
        </w:rPr>
        <w:t>10-15 minutes</w:t>
      </w:r>
      <w:r w:rsidR="00A51452">
        <w:rPr>
          <w:rFonts w:ascii="Times New Roman" w:eastAsia="Times New Roman" w:hAnsi="Times New Roman" w:cs="Times New Roman"/>
          <w:color w:val="000000"/>
          <w:sz w:val="24"/>
          <w:szCs w:val="24"/>
          <w:lang w:val="en-US" w:eastAsia="de-DE"/>
        </w:rPr>
        <w:t xml:space="preserve"> </w:t>
      </w:r>
      <w:r w:rsidR="00A51452" w:rsidRPr="00FB3189">
        <w:rPr>
          <w:rFonts w:ascii="Times New Roman" w:eastAsia="Times New Roman" w:hAnsi="Times New Roman" w:cs="Times New Roman"/>
          <w:sz w:val="24"/>
          <w:szCs w:val="24"/>
          <w:lang w:val="en-US" w:eastAsia="de-DE"/>
        </w:rPr>
        <w:t xml:space="preserve">and </w:t>
      </w:r>
      <w:r w:rsidR="006E397F" w:rsidRPr="00FB3189">
        <w:rPr>
          <w:rFonts w:ascii="Times New Roman" w:eastAsia="Times New Roman" w:hAnsi="Times New Roman" w:cs="Times New Roman"/>
          <w:sz w:val="24"/>
          <w:szCs w:val="24"/>
          <w:lang w:val="en-US" w:eastAsia="de-DE"/>
        </w:rPr>
        <w:t>participants</w:t>
      </w:r>
      <w:r w:rsidR="004177FE" w:rsidRPr="00FB3189">
        <w:rPr>
          <w:rFonts w:ascii="Times New Roman" w:eastAsia="Times New Roman" w:hAnsi="Times New Roman" w:cs="Times New Roman"/>
          <w:sz w:val="24"/>
          <w:szCs w:val="24"/>
          <w:lang w:val="en-US" w:eastAsia="de-DE"/>
        </w:rPr>
        <w:t xml:space="preserve"> spent this </w:t>
      </w:r>
      <w:r w:rsidR="00480644" w:rsidRPr="00FB3189">
        <w:rPr>
          <w:rFonts w:ascii="Times New Roman" w:eastAsia="Times New Roman" w:hAnsi="Times New Roman" w:cs="Times New Roman"/>
          <w:sz w:val="24"/>
          <w:szCs w:val="24"/>
          <w:lang w:val="en-US" w:eastAsia="de-DE"/>
        </w:rPr>
        <w:t>time</w:t>
      </w:r>
      <w:r w:rsidR="004177FE" w:rsidRPr="00FB3189">
        <w:rPr>
          <w:rFonts w:ascii="Times New Roman" w:eastAsia="Times New Roman" w:hAnsi="Times New Roman" w:cs="Times New Roman"/>
          <w:sz w:val="24"/>
          <w:szCs w:val="24"/>
          <w:lang w:val="en-US" w:eastAsia="de-DE"/>
        </w:rPr>
        <w:t xml:space="preserve"> </w:t>
      </w:r>
      <w:r w:rsidR="00661C83">
        <w:rPr>
          <w:rFonts w:ascii="Times New Roman" w:eastAsia="Times New Roman" w:hAnsi="Times New Roman" w:cs="Times New Roman"/>
          <w:sz w:val="24"/>
          <w:szCs w:val="24"/>
          <w:lang w:val="en-US" w:eastAsia="de-DE"/>
        </w:rPr>
        <w:t xml:space="preserve">mostly </w:t>
      </w:r>
      <w:r w:rsidR="004177FE" w:rsidRPr="00FB3189">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51452">
        <w:rPr>
          <w:rFonts w:ascii="Times New Roman" w:eastAsia="Times New Roman" w:hAnsi="Times New Roman" w:cs="Times New Roman"/>
          <w:sz w:val="24"/>
          <w:szCs w:val="24"/>
          <w:lang w:val="en-US" w:eastAsia="de-DE"/>
        </w:rPr>
        <w:t xml:space="preserve">. During the (2) </w:t>
      </w:r>
      <w:r w:rsidR="00A51452" w:rsidRPr="00350B93">
        <w:rPr>
          <w:rFonts w:ascii="Times New Roman" w:eastAsia="Times New Roman" w:hAnsi="Times New Roman" w:cs="Times New Roman"/>
          <w:i/>
          <w:sz w:val="24"/>
          <w:szCs w:val="24"/>
          <w:lang w:val="en-US" w:eastAsia="de-DE"/>
        </w:rPr>
        <w:t>teaching phase</w:t>
      </w:r>
      <w:r w:rsidR="00A51452">
        <w:rPr>
          <w:rFonts w:ascii="Times New Roman" w:eastAsia="Times New Roman" w:hAnsi="Times New Roman" w:cs="Times New Roman"/>
          <w:sz w:val="24"/>
          <w:szCs w:val="24"/>
          <w:lang w:val="en-US" w:eastAsia="de-DE"/>
        </w:rPr>
        <w:t xml:space="preserve">, the </w:t>
      </w:r>
      <w:r w:rsidR="00480644" w:rsidRPr="006F28B7">
        <w:rPr>
          <w:rFonts w:ascii="Times New Roman" w:eastAsia="Times New Roman" w:hAnsi="Times New Roman" w:cs="Times New Roman"/>
          <w:color w:val="000000" w:themeColor="text1"/>
          <w:sz w:val="24"/>
          <w:szCs w:val="24"/>
          <w:lang w:val="en-US" w:eastAsia="de-DE"/>
        </w:rPr>
        <w:t xml:space="preserve">participants </w:t>
      </w:r>
      <w:r w:rsidR="00A51452">
        <w:rPr>
          <w:rFonts w:ascii="Times New Roman" w:eastAsia="Times New Roman" w:hAnsi="Times New Roman" w:cs="Times New Roman"/>
          <w:color w:val="000000"/>
          <w:sz w:val="24"/>
          <w:szCs w:val="24"/>
          <w:lang w:val="en-US" w:eastAsia="de-DE"/>
        </w:rPr>
        <w:t xml:space="preserve">held </w:t>
      </w:r>
      <w:r w:rsidR="00480644">
        <w:rPr>
          <w:rFonts w:ascii="Times New Roman" w:eastAsia="Times New Roman" w:hAnsi="Times New Roman" w:cs="Times New Roman"/>
          <w:color w:val="000000"/>
          <w:sz w:val="24"/>
          <w:szCs w:val="24"/>
          <w:lang w:val="en-US" w:eastAsia="de-DE"/>
        </w:rPr>
        <w:t>the</w:t>
      </w:r>
      <w:r w:rsidR="00A51452">
        <w:rPr>
          <w:rFonts w:ascii="Times New Roman" w:eastAsia="Times New Roman" w:hAnsi="Times New Roman" w:cs="Times New Roman"/>
          <w:color w:val="000000"/>
          <w:sz w:val="24"/>
          <w:szCs w:val="24"/>
          <w:lang w:val="en-US" w:eastAsia="de-DE"/>
        </w:rPr>
        <w:t xml:space="preserve">ir </w:t>
      </w:r>
      <w:r w:rsidR="00AB46F3">
        <w:rPr>
          <w:rFonts w:ascii="Times New Roman" w:eastAsia="Times New Roman" w:hAnsi="Times New Roman" w:cs="Times New Roman"/>
          <w:color w:val="000000"/>
          <w:sz w:val="24"/>
          <w:szCs w:val="24"/>
          <w:lang w:val="en-US" w:eastAsia="de-DE"/>
        </w:rPr>
        <w:t xml:space="preserve">self-prepared </w:t>
      </w:r>
      <w:r w:rsidR="00480644">
        <w:rPr>
          <w:rFonts w:ascii="Times New Roman" w:eastAsia="Times New Roman" w:hAnsi="Times New Roman" w:cs="Times New Roman"/>
          <w:color w:val="000000"/>
          <w:sz w:val="24"/>
          <w:szCs w:val="24"/>
          <w:lang w:val="en-US" w:eastAsia="de-DE"/>
        </w:rPr>
        <w:t>micro teaching unit</w:t>
      </w:r>
      <w:r w:rsidR="00A51452">
        <w:rPr>
          <w:rFonts w:ascii="Times New Roman" w:eastAsia="Times New Roman" w:hAnsi="Times New Roman" w:cs="Times New Roman"/>
          <w:color w:val="000000"/>
          <w:sz w:val="24"/>
          <w:szCs w:val="24"/>
          <w:lang w:val="en-US" w:eastAsia="de-DE"/>
        </w:rPr>
        <w:t xml:space="preserve"> to a class of </w:t>
      </w:r>
      <w:r w:rsidR="004177FE" w:rsidRPr="00CF700B">
        <w:rPr>
          <w:rFonts w:ascii="Times New Roman" w:eastAsia="Times New Roman" w:hAnsi="Times New Roman" w:cs="Times New Roman"/>
          <w:color w:val="000000"/>
          <w:sz w:val="24"/>
          <w:szCs w:val="24"/>
          <w:lang w:val="en-US" w:eastAsia="de-DE"/>
        </w:rPr>
        <w:t>three</w:t>
      </w:r>
      <w:r w:rsidR="00135A4C">
        <w:rPr>
          <w:rFonts w:ascii="Times New Roman" w:eastAsia="Times New Roman" w:hAnsi="Times New Roman" w:cs="Times New Roman"/>
          <w:color w:val="000000"/>
          <w:sz w:val="24"/>
          <w:szCs w:val="24"/>
          <w:lang w:val="en-US" w:eastAsia="de-DE"/>
        </w:rPr>
        <w:t xml:space="preserve"> trained</w:t>
      </w:r>
      <w:r w:rsidR="004177FE" w:rsidRPr="00CF700B">
        <w:rPr>
          <w:rFonts w:ascii="Times New Roman" w:eastAsia="Times New Roman" w:hAnsi="Times New Roman" w:cs="Times New Roman"/>
          <w:color w:val="000000"/>
          <w:sz w:val="24"/>
          <w:szCs w:val="24"/>
          <w:lang w:val="en-US" w:eastAsia="de-DE"/>
        </w:rPr>
        <w:t xml:space="preserve"> actors</w:t>
      </w:r>
      <w:r w:rsidR="00804A0F">
        <w:rPr>
          <w:rFonts w:ascii="Times New Roman" w:eastAsia="Times New Roman" w:hAnsi="Times New Roman" w:cs="Times New Roman"/>
          <w:color w:val="000000"/>
          <w:sz w:val="24"/>
          <w:szCs w:val="24"/>
          <w:lang w:val="en-US" w:eastAsia="de-DE"/>
        </w:rPr>
        <w:t xml:space="preserve">. </w:t>
      </w:r>
      <w:r w:rsidR="00AB46F3">
        <w:rPr>
          <w:rFonts w:ascii="Times New Roman" w:eastAsia="Times New Roman" w:hAnsi="Times New Roman" w:cs="Times New Roman"/>
          <w:color w:val="000000"/>
          <w:sz w:val="24"/>
          <w:szCs w:val="24"/>
          <w:lang w:val="en-US" w:eastAsia="de-DE"/>
        </w:rPr>
        <w:t>T</w:t>
      </w:r>
      <w:r w:rsidR="004177FE" w:rsidRPr="00CF700B">
        <w:rPr>
          <w:rFonts w:ascii="Times New Roman" w:eastAsia="Times New Roman" w:hAnsi="Times New Roman" w:cs="Times New Roman"/>
          <w:color w:val="000000"/>
          <w:sz w:val="24"/>
          <w:szCs w:val="24"/>
          <w:lang w:val="en-US" w:eastAsia="de-DE"/>
        </w:rPr>
        <w:t xml:space="preserve">he </w:t>
      </w:r>
      <w:r w:rsidR="00C9191C">
        <w:rPr>
          <w:rFonts w:ascii="Times New Roman" w:eastAsia="Times New Roman" w:hAnsi="Times New Roman" w:cs="Times New Roman"/>
          <w:color w:val="000000"/>
          <w:sz w:val="24"/>
          <w:szCs w:val="24"/>
          <w:lang w:val="en-US" w:eastAsia="de-DE"/>
        </w:rPr>
        <w:t xml:space="preserve">teaching unit </w:t>
      </w:r>
      <w:r w:rsidR="0031671A">
        <w:rPr>
          <w:rFonts w:ascii="Times New Roman" w:eastAsia="Times New Roman" w:hAnsi="Times New Roman" w:cs="Times New Roman"/>
          <w:color w:val="000000"/>
          <w:sz w:val="24"/>
          <w:szCs w:val="24"/>
          <w:lang w:val="en-US" w:eastAsia="de-DE"/>
        </w:rPr>
        <w:t xml:space="preserve">was video-recorded and </w:t>
      </w:r>
      <w:r w:rsidR="004177FE" w:rsidRPr="00CF700B">
        <w:rPr>
          <w:rFonts w:ascii="Times New Roman" w:eastAsia="Times New Roman" w:hAnsi="Times New Roman" w:cs="Times New Roman"/>
          <w:color w:val="000000"/>
          <w:sz w:val="24"/>
          <w:szCs w:val="24"/>
          <w:lang w:val="en-US" w:eastAsia="de-DE"/>
        </w:rPr>
        <w:t xml:space="preserve">lasted about </w:t>
      </w:r>
      <w:r w:rsidR="00AB46F3">
        <w:rPr>
          <w:rFonts w:ascii="Times New Roman" w:eastAsia="Times New Roman" w:hAnsi="Times New Roman" w:cs="Times New Roman"/>
          <w:color w:val="000000"/>
          <w:sz w:val="24"/>
          <w:szCs w:val="24"/>
          <w:lang w:val="en-US" w:eastAsia="de-DE"/>
        </w:rPr>
        <w:t>15-</w:t>
      </w:r>
      <w:r w:rsidR="004177FE" w:rsidRPr="00CF700B">
        <w:rPr>
          <w:rFonts w:ascii="Times New Roman" w:eastAsia="Times New Roman" w:hAnsi="Times New Roman" w:cs="Times New Roman"/>
          <w:color w:val="000000"/>
          <w:sz w:val="24"/>
          <w:szCs w:val="24"/>
          <w:lang w:val="en-US" w:eastAsia="de-DE"/>
        </w:rPr>
        <w:t>20 minutes</w:t>
      </w:r>
      <w:r w:rsidR="0031671A">
        <w:rPr>
          <w:rFonts w:ascii="Times New Roman" w:eastAsia="Times New Roman" w:hAnsi="Times New Roman" w:cs="Times New Roman"/>
          <w:color w:val="000000"/>
          <w:sz w:val="24"/>
          <w:szCs w:val="24"/>
          <w:lang w:val="en-US" w:eastAsia="de-DE"/>
        </w:rPr>
        <w:t>. P</w:t>
      </w:r>
      <w:r w:rsidR="00AB46F3" w:rsidRPr="00E21A0E">
        <w:rPr>
          <w:rFonts w:ascii="Times New Roman" w:eastAsia="Times New Roman" w:hAnsi="Times New Roman" w:cs="Times New Roman"/>
          <w:sz w:val="24"/>
          <w:szCs w:val="24"/>
          <w:lang w:val="en-US" w:eastAsia="de-DE"/>
        </w:rPr>
        <w:t xml:space="preserve">articipants spent this time </w:t>
      </w:r>
      <w:r w:rsidR="0031671A">
        <w:rPr>
          <w:rFonts w:ascii="Times New Roman" w:eastAsia="Times New Roman" w:hAnsi="Times New Roman" w:cs="Times New Roman"/>
          <w:sz w:val="24"/>
          <w:szCs w:val="24"/>
          <w:lang w:val="en-US" w:eastAsia="de-DE"/>
        </w:rPr>
        <w:t xml:space="preserve">mostly </w:t>
      </w:r>
      <w:r w:rsidR="00AB46F3" w:rsidRPr="00E21A0E">
        <w:rPr>
          <w:rFonts w:ascii="Times New Roman" w:eastAsia="Times New Roman" w:hAnsi="Times New Roman" w:cs="Times New Roman"/>
          <w:sz w:val="24"/>
          <w:szCs w:val="24"/>
          <w:lang w:val="en-US" w:eastAsia="de-DE"/>
        </w:rPr>
        <w:t>standing</w:t>
      </w:r>
      <w:r w:rsidR="00661C83">
        <w:rPr>
          <w:rFonts w:ascii="Times New Roman" w:eastAsia="Times New Roman" w:hAnsi="Times New Roman" w:cs="Times New Roman"/>
          <w:sz w:val="24"/>
          <w:szCs w:val="24"/>
          <w:lang w:val="en-US" w:eastAsia="de-DE"/>
        </w:rPr>
        <w:t xml:space="preserve"> or slowly walking around</w:t>
      </w:r>
      <w:r w:rsidR="00AB46F3">
        <w:rPr>
          <w:rFonts w:ascii="Times New Roman" w:eastAsia="Times New Roman" w:hAnsi="Times New Roman" w:cs="Times New Roman"/>
          <w:color w:val="000000"/>
          <w:sz w:val="24"/>
          <w:szCs w:val="24"/>
          <w:lang w:val="en-US" w:eastAsia="de-DE"/>
        </w:rPr>
        <w:t xml:space="preserve">. </w:t>
      </w:r>
      <w:r w:rsidR="00E03B3E">
        <w:rPr>
          <w:rFonts w:ascii="Times New Roman" w:eastAsia="Times New Roman" w:hAnsi="Times New Roman" w:cs="Times New Roman"/>
          <w:color w:val="000000"/>
          <w:sz w:val="24"/>
          <w:szCs w:val="24"/>
          <w:lang w:val="en-US" w:eastAsia="de-DE"/>
        </w:rPr>
        <w:t>After having completed the micro-teaching unit, in the</w:t>
      </w:r>
      <w:r w:rsidR="00AB46F3">
        <w:rPr>
          <w:rFonts w:ascii="Times New Roman" w:eastAsia="Times New Roman" w:hAnsi="Times New Roman" w:cs="Times New Roman"/>
          <w:color w:val="000000"/>
          <w:sz w:val="24"/>
          <w:szCs w:val="24"/>
          <w:lang w:val="en-US" w:eastAsia="de-DE"/>
        </w:rPr>
        <w:t xml:space="preserve"> (3</w:t>
      </w:r>
      <w:r w:rsidR="00AB46F3" w:rsidRPr="00821318">
        <w:rPr>
          <w:rFonts w:ascii="Times New Roman" w:eastAsia="Times New Roman" w:hAnsi="Times New Roman" w:cs="Times New Roman"/>
          <w:sz w:val="24"/>
          <w:szCs w:val="24"/>
          <w:lang w:val="en-US" w:eastAsia="de-DE"/>
        </w:rPr>
        <w:t xml:space="preserve">) </w:t>
      </w:r>
      <w:r w:rsidR="00AB46F3" w:rsidRPr="00350B93">
        <w:rPr>
          <w:rFonts w:ascii="Times New Roman" w:eastAsia="Times New Roman" w:hAnsi="Times New Roman" w:cs="Times New Roman"/>
          <w:i/>
          <w:sz w:val="24"/>
          <w:szCs w:val="24"/>
          <w:lang w:val="en-US" w:eastAsia="de-DE"/>
        </w:rPr>
        <w:t>post-teaching phase</w:t>
      </w:r>
      <w:r w:rsidR="00E03B3E">
        <w:rPr>
          <w:rFonts w:ascii="Times New Roman" w:eastAsia="Times New Roman" w:hAnsi="Times New Roman" w:cs="Times New Roman"/>
          <w:sz w:val="24"/>
          <w:szCs w:val="24"/>
          <w:lang w:val="en-US" w:eastAsia="de-DE"/>
        </w:rPr>
        <w:t>, participants were seated at a desk and filled in questionnaires.</w:t>
      </w:r>
      <w:r w:rsidR="00AB46F3" w:rsidRPr="00821318">
        <w:rPr>
          <w:rFonts w:ascii="Times New Roman" w:eastAsia="Times New Roman" w:hAnsi="Times New Roman" w:cs="Times New Roman"/>
          <w:sz w:val="24"/>
          <w:szCs w:val="24"/>
          <w:lang w:val="en-US" w:eastAsia="de-DE"/>
        </w:rPr>
        <w:t xml:space="preserve"> </w:t>
      </w:r>
      <w:r w:rsidR="0031671A" w:rsidRPr="00821318">
        <w:rPr>
          <w:rFonts w:ascii="Times New Roman" w:eastAsia="Times New Roman" w:hAnsi="Times New Roman" w:cs="Times New Roman"/>
          <w:sz w:val="24"/>
          <w:szCs w:val="24"/>
          <w:lang w:val="en-US" w:eastAsia="de-DE"/>
        </w:rPr>
        <w:t xml:space="preserve">This </w:t>
      </w:r>
      <w:r w:rsidR="009769E1">
        <w:rPr>
          <w:rFonts w:ascii="Times New Roman" w:eastAsia="Times New Roman" w:hAnsi="Times New Roman" w:cs="Times New Roman"/>
          <w:sz w:val="24"/>
          <w:szCs w:val="24"/>
          <w:lang w:val="en-US" w:eastAsia="de-DE"/>
        </w:rPr>
        <w:t xml:space="preserve">phase </w:t>
      </w:r>
      <w:r w:rsidR="004177FE" w:rsidRPr="00821318">
        <w:rPr>
          <w:rFonts w:ascii="Times New Roman" w:eastAsia="Times New Roman" w:hAnsi="Times New Roman" w:cs="Times New Roman"/>
          <w:sz w:val="24"/>
          <w:szCs w:val="24"/>
          <w:lang w:val="en-US" w:eastAsia="de-DE"/>
        </w:rPr>
        <w:t>took approximately 10 minutes</w:t>
      </w:r>
      <w:r w:rsidR="00A928FF">
        <w:rPr>
          <w:rFonts w:ascii="Times New Roman" w:eastAsia="Times New Roman" w:hAnsi="Times New Roman" w:cs="Times New Roman"/>
          <w:sz w:val="24"/>
          <w:szCs w:val="24"/>
          <w:lang w:val="en-US" w:eastAsia="de-DE"/>
        </w:rPr>
        <w:t>.</w:t>
      </w:r>
      <w:r w:rsidR="0031671A" w:rsidRPr="00821318">
        <w:rPr>
          <w:rFonts w:ascii="Times New Roman" w:eastAsia="Times New Roman" w:hAnsi="Times New Roman" w:cs="Times New Roman"/>
          <w:sz w:val="24"/>
          <w:szCs w:val="24"/>
          <w:lang w:val="en-US" w:eastAsia="de-DE"/>
        </w:rPr>
        <w:t xml:space="preserve"> </w:t>
      </w:r>
      <w:r w:rsidR="00A928FF" w:rsidRPr="00A928FF">
        <w:rPr>
          <w:rFonts w:ascii="Times New Roman" w:eastAsia="Times New Roman" w:hAnsi="Times New Roman" w:cs="Times New Roman"/>
          <w:sz w:val="24"/>
          <w:szCs w:val="24"/>
          <w:lang w:val="en-US" w:eastAsia="de-DE"/>
        </w:rPr>
        <w:t xml:space="preserve">Moreover, in the post-teaching phase, the participants were given the opportunity to take a break after teaching, for example to use the toilet, drink or rest. However, this break was only used by some of the participants. </w:t>
      </w:r>
      <w:r w:rsidR="0031671A">
        <w:rPr>
          <w:rFonts w:ascii="Times New Roman" w:eastAsia="Times New Roman" w:hAnsi="Times New Roman" w:cs="Times New Roman"/>
          <w:sz w:val="24"/>
          <w:szCs w:val="24"/>
          <w:lang w:val="en-US" w:eastAsia="de-DE"/>
        </w:rPr>
        <w:t xml:space="preserve">In the (4) interview phase, </w:t>
      </w:r>
      <w:r w:rsidR="004177FE" w:rsidRPr="00821318">
        <w:rPr>
          <w:rFonts w:ascii="Times New Roman" w:eastAsia="Times New Roman" w:hAnsi="Times New Roman" w:cs="Times New Roman"/>
          <w:sz w:val="24"/>
          <w:szCs w:val="24"/>
          <w:lang w:val="en-US" w:eastAsia="de-DE"/>
        </w:rPr>
        <w:t xml:space="preserve">the </w:t>
      </w:r>
      <w:r w:rsidR="006E397F" w:rsidRPr="00821318">
        <w:rPr>
          <w:rFonts w:ascii="Times New Roman" w:eastAsia="Times New Roman" w:hAnsi="Times New Roman" w:cs="Times New Roman"/>
          <w:sz w:val="24"/>
          <w:szCs w:val="24"/>
          <w:lang w:val="en-US" w:eastAsia="de-DE"/>
        </w:rPr>
        <w:t>participants</w:t>
      </w:r>
      <w:r w:rsidR="004177FE" w:rsidRPr="00821318">
        <w:rPr>
          <w:rFonts w:ascii="Times New Roman" w:eastAsia="Times New Roman" w:hAnsi="Times New Roman" w:cs="Times New Roman"/>
          <w:sz w:val="24"/>
          <w:szCs w:val="24"/>
          <w:lang w:val="en-US" w:eastAsia="de-DE"/>
        </w:rPr>
        <w:t xml:space="preserve"> </w:t>
      </w:r>
      <w:r w:rsidR="00E03B3E">
        <w:rPr>
          <w:rFonts w:ascii="Times New Roman" w:eastAsia="Times New Roman" w:hAnsi="Times New Roman" w:cs="Times New Roman"/>
          <w:sz w:val="24"/>
          <w:szCs w:val="24"/>
          <w:lang w:val="en-US" w:eastAsia="de-DE"/>
        </w:rPr>
        <w:t xml:space="preserve">then </w:t>
      </w:r>
      <w:r w:rsidR="004177FE" w:rsidRPr="00821318">
        <w:rPr>
          <w:rFonts w:ascii="Times New Roman" w:eastAsia="Times New Roman" w:hAnsi="Times New Roman" w:cs="Times New Roman"/>
          <w:sz w:val="24"/>
          <w:szCs w:val="24"/>
          <w:lang w:val="en-US" w:eastAsia="de-DE"/>
        </w:rPr>
        <w:t xml:space="preserve">watched the video of </w:t>
      </w:r>
      <w:r w:rsidR="00E03B3E">
        <w:rPr>
          <w:rFonts w:ascii="Times New Roman" w:eastAsia="Times New Roman" w:hAnsi="Times New Roman" w:cs="Times New Roman"/>
          <w:sz w:val="24"/>
          <w:szCs w:val="24"/>
          <w:lang w:val="en-US" w:eastAsia="de-DE"/>
        </w:rPr>
        <w:t>their own teaching</w:t>
      </w:r>
      <w:r w:rsidR="00E03B3E" w:rsidRPr="00821318">
        <w:rPr>
          <w:rFonts w:ascii="Times New Roman" w:eastAsia="Times New Roman" w:hAnsi="Times New Roman" w:cs="Times New Roman"/>
          <w:sz w:val="24"/>
          <w:szCs w:val="24"/>
          <w:lang w:val="en-US" w:eastAsia="de-DE"/>
        </w:rPr>
        <w:t xml:space="preserve"> </w:t>
      </w:r>
      <w:r w:rsidR="0031671A">
        <w:rPr>
          <w:rFonts w:ascii="Times New Roman" w:eastAsia="Times New Roman" w:hAnsi="Times New Roman" w:cs="Times New Roman"/>
          <w:sz w:val="24"/>
          <w:szCs w:val="24"/>
          <w:lang w:val="en-US" w:eastAsia="de-DE"/>
        </w:rPr>
        <w:t xml:space="preserve">and answered </w:t>
      </w:r>
      <w:r w:rsidR="00350B93">
        <w:rPr>
          <w:rFonts w:ascii="Times New Roman" w:eastAsia="Times New Roman" w:hAnsi="Times New Roman" w:cs="Times New Roman"/>
          <w:sz w:val="24"/>
          <w:szCs w:val="24"/>
          <w:lang w:val="en-US" w:eastAsia="de-DE"/>
        </w:rPr>
        <w:t xml:space="preserve">in a Stimulated Recall </w:t>
      </w:r>
      <w:r w:rsidR="00350B93">
        <w:rPr>
          <w:rFonts w:ascii="Times New Roman" w:eastAsia="Times New Roman" w:hAnsi="Times New Roman" w:cs="Times New Roman"/>
          <w:sz w:val="24"/>
          <w:szCs w:val="24"/>
          <w:lang w:val="en-US" w:eastAsia="de-DE"/>
        </w:rPr>
        <w:lastRenderedPageBreak/>
        <w:t xml:space="preserve">Interview </w:t>
      </w:r>
      <w:r w:rsidR="0089256B">
        <w:rPr>
          <w:rFonts w:ascii="Times New Roman" w:eastAsia="Times New Roman" w:hAnsi="Times New Roman" w:cs="Times New Roman"/>
          <w:sz w:val="24"/>
          <w:szCs w:val="24"/>
          <w:lang w:val="en-US" w:eastAsia="de-DE"/>
        </w:rPr>
        <w:t xml:space="preserve">(SRI) </w:t>
      </w:r>
      <w:r w:rsidR="0031671A">
        <w:rPr>
          <w:rFonts w:ascii="Times New Roman" w:eastAsia="Times New Roman" w:hAnsi="Times New Roman" w:cs="Times New Roman"/>
          <w:sz w:val="24"/>
          <w:szCs w:val="24"/>
          <w:lang w:val="en-US" w:eastAsia="de-DE"/>
        </w:rPr>
        <w:t xml:space="preserve">- among others - questions about their cognitive appraisal of the </w:t>
      </w:r>
      <w:r w:rsidR="00804A0F">
        <w:rPr>
          <w:rFonts w:ascii="Times New Roman" w:eastAsia="Times New Roman" w:hAnsi="Times New Roman" w:cs="Times New Roman"/>
          <w:sz w:val="24"/>
          <w:szCs w:val="24"/>
          <w:lang w:val="en-US" w:eastAsia="de-DE"/>
        </w:rPr>
        <w:t xml:space="preserve">classroom </w:t>
      </w:r>
      <w:r w:rsidR="0031671A">
        <w:rPr>
          <w:rFonts w:ascii="Times New Roman" w:eastAsia="Times New Roman" w:hAnsi="Times New Roman" w:cs="Times New Roman"/>
          <w:sz w:val="24"/>
          <w:szCs w:val="24"/>
          <w:lang w:val="en-US" w:eastAsia="de-DE"/>
        </w:rPr>
        <w:t>events (see variables section</w:t>
      </w:r>
      <w:r w:rsidR="00FC4B4B">
        <w:rPr>
          <w:rFonts w:ascii="Times New Roman" w:eastAsia="Times New Roman" w:hAnsi="Times New Roman" w:cs="Times New Roman"/>
          <w:sz w:val="24"/>
          <w:szCs w:val="24"/>
          <w:lang w:val="en-US" w:eastAsia="de-DE"/>
        </w:rPr>
        <w:t xml:space="preserve">; </w:t>
      </w:r>
      <w:r w:rsidR="009769E1">
        <w:rPr>
          <w:rFonts w:ascii="Times New Roman" w:eastAsia="Times New Roman" w:hAnsi="Times New Roman" w:cs="Times New Roman"/>
          <w:sz w:val="24"/>
          <w:szCs w:val="24"/>
          <w:lang w:val="en-US" w:eastAsia="de-DE"/>
        </w:rPr>
        <w:t xml:space="preserve">also </w:t>
      </w:r>
      <w:r w:rsidR="00FC4B4B">
        <w:rPr>
          <w:rFonts w:ascii="Times New Roman" w:eastAsia="Times New Roman" w:hAnsi="Times New Roman" w:cs="Times New Roman"/>
          <w:sz w:val="24"/>
          <w:szCs w:val="24"/>
          <w:lang w:val="en-US" w:eastAsia="de-DE"/>
        </w:rPr>
        <w:t xml:space="preserve">see Fig## </w:t>
      </w:r>
      <w:r w:rsidR="009769E1">
        <w:rPr>
          <w:rFonts w:ascii="Times New Roman" w:eastAsia="Times New Roman" w:hAnsi="Times New Roman" w:cs="Times New Roman"/>
          <w:sz w:val="24"/>
          <w:szCs w:val="24"/>
          <w:lang w:val="en-US" w:eastAsia="de-DE"/>
        </w:rPr>
        <w:t xml:space="preserve">in the supplementary material </w:t>
      </w:r>
      <w:r w:rsidR="00FC4B4B">
        <w:rPr>
          <w:rFonts w:ascii="Times New Roman" w:eastAsia="Times New Roman" w:hAnsi="Times New Roman" w:cs="Times New Roman"/>
          <w:sz w:val="24"/>
          <w:szCs w:val="24"/>
          <w:lang w:val="en-US" w:eastAsia="de-DE"/>
        </w:rPr>
        <w:t>for a depiction of the interview setting</w:t>
      </w:r>
      <w:r w:rsidR="0031671A">
        <w:rPr>
          <w:rFonts w:ascii="Times New Roman" w:eastAsia="Times New Roman" w:hAnsi="Times New Roman" w:cs="Times New Roman"/>
          <w:sz w:val="24"/>
          <w:szCs w:val="24"/>
          <w:lang w:val="en-US" w:eastAsia="de-DE"/>
        </w:rPr>
        <w:t>)</w:t>
      </w:r>
      <w:r w:rsidR="0023481C">
        <w:rPr>
          <w:rFonts w:ascii="Times New Roman" w:eastAsia="Times New Roman" w:hAnsi="Times New Roman" w:cs="Times New Roman"/>
          <w:sz w:val="24"/>
          <w:szCs w:val="24"/>
          <w:lang w:val="en-US" w:eastAsia="de-DE"/>
        </w:rPr>
        <w:t>. T</w:t>
      </w:r>
      <w:r w:rsidR="004177FE" w:rsidRPr="00554CCF">
        <w:rPr>
          <w:rFonts w:ascii="Times New Roman" w:eastAsia="Times New Roman" w:hAnsi="Times New Roman" w:cs="Times New Roman"/>
          <w:sz w:val="24"/>
          <w:szCs w:val="24"/>
          <w:lang w:val="en-US" w:eastAsia="de-DE"/>
        </w:rPr>
        <w:t xml:space="preserve">he interview lasted </w:t>
      </w:r>
      <w:r w:rsidR="0031671A">
        <w:rPr>
          <w:rFonts w:ascii="Times New Roman" w:eastAsia="Times New Roman" w:hAnsi="Times New Roman" w:cs="Times New Roman"/>
          <w:sz w:val="24"/>
          <w:szCs w:val="24"/>
          <w:lang w:val="en-US" w:eastAsia="de-DE"/>
        </w:rPr>
        <w:t xml:space="preserve">about </w:t>
      </w:r>
      <w:r w:rsidR="004177FE" w:rsidRPr="00554CCF">
        <w:rPr>
          <w:rFonts w:ascii="Times New Roman" w:eastAsia="Times New Roman" w:hAnsi="Times New Roman" w:cs="Times New Roman"/>
          <w:sz w:val="24"/>
          <w:szCs w:val="24"/>
          <w:lang w:val="en-US" w:eastAsia="de-DE"/>
        </w:rPr>
        <w:t>45-60 minutes</w:t>
      </w:r>
      <w:r w:rsidR="0031671A">
        <w:rPr>
          <w:rFonts w:ascii="Times New Roman" w:eastAsia="Times New Roman" w:hAnsi="Times New Roman" w:cs="Times New Roman"/>
          <w:sz w:val="24"/>
          <w:szCs w:val="24"/>
          <w:lang w:val="en-US" w:eastAsia="de-DE"/>
        </w:rPr>
        <w:t xml:space="preserve"> and t</w:t>
      </w:r>
      <w:r w:rsidR="004177FE" w:rsidRPr="00554CCF">
        <w:rPr>
          <w:rFonts w:ascii="Times New Roman" w:eastAsia="Times New Roman" w:hAnsi="Times New Roman" w:cs="Times New Roman"/>
          <w:sz w:val="24"/>
          <w:szCs w:val="24"/>
          <w:lang w:val="en-US" w:eastAsia="de-DE"/>
        </w:rPr>
        <w:t xml:space="preserve">he </w:t>
      </w:r>
      <w:r w:rsidR="006E397F" w:rsidRPr="00554CCF">
        <w:rPr>
          <w:rFonts w:ascii="Times New Roman" w:eastAsia="Times New Roman" w:hAnsi="Times New Roman" w:cs="Times New Roman"/>
          <w:sz w:val="24"/>
          <w:szCs w:val="24"/>
          <w:lang w:val="en-US" w:eastAsia="de-DE"/>
        </w:rPr>
        <w:t>participants</w:t>
      </w:r>
      <w:r w:rsidR="004177FE" w:rsidRPr="00554CCF">
        <w:rPr>
          <w:rFonts w:ascii="Times New Roman" w:eastAsia="Times New Roman" w:hAnsi="Times New Roman" w:cs="Times New Roman"/>
          <w:sz w:val="24"/>
          <w:szCs w:val="24"/>
          <w:lang w:val="en-US" w:eastAsia="de-DE"/>
        </w:rPr>
        <w:t>’ position was seated</w:t>
      </w:r>
      <w:r w:rsidR="0031671A">
        <w:rPr>
          <w:rFonts w:ascii="Times New Roman" w:eastAsia="Times New Roman" w:hAnsi="Times New Roman" w:cs="Times New Roman"/>
          <w:sz w:val="24"/>
          <w:szCs w:val="24"/>
          <w:lang w:val="en-US" w:eastAsia="de-DE"/>
        </w:rPr>
        <w:t>. The (5) end phase</w:t>
      </w:r>
      <w:r w:rsidR="00FC4B4B">
        <w:rPr>
          <w:rFonts w:ascii="Times New Roman" w:eastAsia="Times New Roman" w:hAnsi="Times New Roman" w:cs="Times New Roman"/>
          <w:sz w:val="24"/>
          <w:szCs w:val="24"/>
          <w:lang w:val="en-US" w:eastAsia="de-DE"/>
        </w:rPr>
        <w:t xml:space="preserve"> lasted about 10-15 minutes and </w:t>
      </w:r>
      <w:r w:rsidR="00480644" w:rsidRPr="00722BD5">
        <w:rPr>
          <w:rFonts w:ascii="Times New Roman" w:eastAsia="Times New Roman" w:hAnsi="Times New Roman" w:cs="Times New Roman"/>
          <w:sz w:val="24"/>
          <w:szCs w:val="24"/>
          <w:lang w:val="en-US" w:eastAsia="de-DE"/>
        </w:rPr>
        <w:t>participants</w:t>
      </w:r>
      <w:r w:rsidR="004177FE" w:rsidRPr="00722BD5">
        <w:rPr>
          <w:rFonts w:ascii="Times New Roman" w:eastAsia="Times New Roman" w:hAnsi="Times New Roman" w:cs="Times New Roman"/>
          <w:sz w:val="24"/>
          <w:szCs w:val="24"/>
          <w:lang w:val="en-US" w:eastAsia="de-DE"/>
        </w:rPr>
        <w:t xml:space="preserve"> answered </w:t>
      </w:r>
      <w:r w:rsidR="00FC4B4B">
        <w:rPr>
          <w:rFonts w:ascii="Times New Roman" w:eastAsia="Times New Roman" w:hAnsi="Times New Roman" w:cs="Times New Roman"/>
          <w:sz w:val="24"/>
          <w:szCs w:val="24"/>
          <w:lang w:val="en-US" w:eastAsia="de-DE"/>
        </w:rPr>
        <w:t xml:space="preserve">in a seated position </w:t>
      </w:r>
      <w:r w:rsidR="004177FE" w:rsidRPr="00722BD5">
        <w:rPr>
          <w:rFonts w:ascii="Times New Roman" w:eastAsia="Times New Roman" w:hAnsi="Times New Roman" w:cs="Times New Roman"/>
          <w:sz w:val="24"/>
          <w:szCs w:val="24"/>
          <w:lang w:val="en-US" w:eastAsia="de-DE"/>
        </w:rPr>
        <w:t>a</w:t>
      </w:r>
      <w:r w:rsidR="0031671A">
        <w:rPr>
          <w:rFonts w:ascii="Times New Roman" w:eastAsia="Times New Roman" w:hAnsi="Times New Roman" w:cs="Times New Roman"/>
          <w:sz w:val="24"/>
          <w:szCs w:val="24"/>
          <w:lang w:val="en-US" w:eastAsia="de-DE"/>
        </w:rPr>
        <w:t xml:space="preserve">nother </w:t>
      </w:r>
      <w:r w:rsidR="004177FE" w:rsidRPr="00722BD5">
        <w:rPr>
          <w:rFonts w:ascii="Times New Roman" w:eastAsia="Times New Roman" w:hAnsi="Times New Roman" w:cs="Times New Roman"/>
          <w:sz w:val="24"/>
          <w:szCs w:val="24"/>
          <w:lang w:val="en-US" w:eastAsia="de-DE"/>
        </w:rPr>
        <w:t>questionnaire</w:t>
      </w:r>
      <w:r w:rsidR="0031671A">
        <w:rPr>
          <w:rFonts w:ascii="Times New Roman" w:eastAsia="Times New Roman" w:hAnsi="Times New Roman" w:cs="Times New Roman"/>
          <w:sz w:val="24"/>
          <w:szCs w:val="24"/>
          <w:lang w:val="en-US" w:eastAsia="de-DE"/>
        </w:rPr>
        <w:t xml:space="preserve"> irrelevant to this study</w:t>
      </w:r>
      <w:r w:rsidR="00FC4B4B">
        <w:rPr>
          <w:rFonts w:ascii="Times New Roman" w:eastAsia="Times New Roman" w:hAnsi="Times New Roman" w:cs="Times New Roman"/>
          <w:sz w:val="24"/>
          <w:szCs w:val="24"/>
          <w:lang w:val="en-US" w:eastAsia="de-DE"/>
        </w:rPr>
        <w:t>.</w:t>
      </w:r>
    </w:p>
    <w:p w14:paraId="439B0F0E" w14:textId="77777777" w:rsidR="00FB08B1" w:rsidRPr="00350B93" w:rsidRDefault="00FB08B1" w:rsidP="00350B93">
      <w:pPr>
        <w:spacing w:before="120" w:after="240" w:line="360" w:lineRule="auto"/>
        <w:rPr>
          <w:rFonts w:ascii="Times New Roman" w:eastAsia="Times New Roman" w:hAnsi="Times New Roman" w:cs="Times New Roman"/>
          <w:sz w:val="24"/>
          <w:szCs w:val="24"/>
          <w:lang w:val="en-US" w:eastAsia="de-DE"/>
        </w:rPr>
      </w:pPr>
    </w:p>
    <w:p w14:paraId="04DF8154" w14:textId="58CA0913" w:rsidR="00E03B3E" w:rsidRDefault="00E03B3E" w:rsidP="00E03B3E">
      <w:pPr>
        <w:spacing w:before="120" w:after="240" w:line="360" w:lineRule="auto"/>
        <w:rPr>
          <w:rFonts w:ascii="Times New Roman" w:eastAsia="Times New Roman" w:hAnsi="Times New Roman" w:cs="Times New Roman"/>
          <w:b/>
          <w:bCs/>
          <w:color w:val="000000"/>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Instruments</w:t>
      </w:r>
    </w:p>
    <w:p w14:paraId="5A63E7A2" w14:textId="61E64B4D" w:rsidR="00E03B3E" w:rsidRPr="00CF700B" w:rsidRDefault="00E03B3E" w:rsidP="00E03B3E">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Fitness Tracker</w:t>
      </w:r>
      <w:r w:rsidRPr="00CF700B">
        <w:rPr>
          <w:rFonts w:ascii="Times New Roman" w:eastAsia="Times New Roman" w:hAnsi="Times New Roman" w:cs="Times New Roman"/>
          <w:b/>
          <w:bCs/>
          <w:color w:val="000000"/>
          <w:sz w:val="24"/>
          <w:szCs w:val="24"/>
          <w:lang w:val="en-US" w:eastAsia="de-DE"/>
        </w:rPr>
        <w:t>  </w:t>
      </w:r>
    </w:p>
    <w:p w14:paraId="25359F80" w14:textId="34E2F5B9" w:rsidR="00E03B3E" w:rsidRDefault="00E03B3E" w:rsidP="00E03B3E">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o measu</w:t>
      </w:r>
      <w:r>
        <w:rPr>
          <w:rFonts w:ascii="Times New Roman" w:eastAsia="Times New Roman" w:hAnsi="Times New Roman" w:cs="Times New Roman"/>
          <w:color w:val="000000"/>
          <w:sz w:val="24"/>
          <w:szCs w:val="24"/>
          <w:lang w:val="en-US" w:eastAsia="de-DE"/>
        </w:rPr>
        <w:t xml:space="preserve">re </w:t>
      </w:r>
      <w:r w:rsidRPr="00CF700B">
        <w:rPr>
          <w:rFonts w:ascii="Times New Roman" w:eastAsia="Times New Roman" w:hAnsi="Times New Roman" w:cs="Times New Roman"/>
          <w:color w:val="000000"/>
          <w:sz w:val="24"/>
          <w:szCs w:val="24"/>
          <w:lang w:val="en-US" w:eastAsia="de-DE"/>
        </w:rPr>
        <w:t>the teachers’ HR</w:t>
      </w:r>
      <w:r>
        <w:rPr>
          <w:rFonts w:ascii="Times New Roman" w:eastAsia="Times New Roman" w:hAnsi="Times New Roman" w:cs="Times New Roman"/>
          <w:color w:val="000000"/>
          <w:sz w:val="24"/>
          <w:szCs w:val="24"/>
          <w:lang w:val="en-US" w:eastAsia="de-DE"/>
        </w:rPr>
        <w:t>, w</w:t>
      </w:r>
      <w:r w:rsidRPr="00CF700B">
        <w:rPr>
          <w:rFonts w:ascii="Times New Roman" w:eastAsia="Times New Roman" w:hAnsi="Times New Roman" w:cs="Times New Roman"/>
          <w:color w:val="000000"/>
          <w:sz w:val="24"/>
          <w:szCs w:val="24"/>
          <w:lang w:val="en-US" w:eastAsia="de-DE"/>
        </w:rPr>
        <w:t xml:space="preserve">e used a </w:t>
      </w:r>
      <w:r>
        <w:rPr>
          <w:rFonts w:ascii="Times New Roman" w:eastAsia="Times New Roman" w:hAnsi="Times New Roman" w:cs="Times New Roman"/>
          <w:color w:val="000000"/>
          <w:sz w:val="24"/>
          <w:szCs w:val="24"/>
          <w:lang w:val="en-US" w:eastAsia="de-DE"/>
        </w:rPr>
        <w:t xml:space="preserve">wrist-based fitness tracker. The model was </w:t>
      </w:r>
      <w:r w:rsidR="006805BF">
        <w:rPr>
          <w:rFonts w:ascii="Times New Roman" w:eastAsia="Times New Roman" w:hAnsi="Times New Roman" w:cs="Times New Roman"/>
          <w:color w:val="000000"/>
          <w:sz w:val="24"/>
          <w:szCs w:val="24"/>
          <w:lang w:val="en-US" w:eastAsia="de-DE"/>
        </w:rPr>
        <w:t xml:space="preserve">a </w:t>
      </w:r>
      <w:r w:rsidRPr="00CF700B">
        <w:rPr>
          <w:rFonts w:ascii="Times New Roman" w:eastAsia="Times New Roman" w:hAnsi="Times New Roman" w:cs="Times New Roman"/>
          <w:color w:val="000000"/>
          <w:sz w:val="24"/>
          <w:szCs w:val="24"/>
          <w:lang w:val="en-US" w:eastAsia="de-DE"/>
        </w:rPr>
        <w:t>Fitbit Charge 4. In line with the manufacturer's instructions</w:t>
      </w:r>
      <w:r>
        <w:rPr>
          <w:rFonts w:ascii="Times New Roman" w:eastAsia="Times New Roman" w:hAnsi="Times New Roman" w:cs="Times New Roman"/>
          <w:color w:val="000000"/>
          <w:sz w:val="24"/>
          <w:szCs w:val="24"/>
          <w:lang w:val="en-US" w:eastAsia="de-DE"/>
        </w:rPr>
        <w:t xml:space="preserve"> [@</w:t>
      </w:r>
      <w:r w:rsidRPr="00D40015">
        <w:rPr>
          <w:rFonts w:ascii="Times New Roman" w:eastAsia="Times New Roman" w:hAnsi="Times New Roman" w:cs="Times New Roman"/>
          <w:color w:val="000000"/>
          <w:sz w:val="24"/>
          <w:szCs w:val="24"/>
          <w:lang w:val="en-US" w:eastAsia="de-DE"/>
        </w:rPr>
        <w:t>fitbitnd</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the device was attached a finger’s width above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sidR="00FB08B1" w:rsidRPr="00FB08B1">
        <w:rPr>
          <w:rFonts w:ascii="Times New Roman" w:eastAsia="Times New Roman" w:hAnsi="Times New Roman" w:cs="Times New Roman"/>
          <w:color w:val="000000"/>
          <w:sz w:val="24"/>
          <w:szCs w:val="24"/>
          <w:lang w:val="en-US" w:eastAsia="de-DE"/>
        </w:rPr>
        <w:t xml:space="preserve">nondominant </w:t>
      </w:r>
      <w:r w:rsidR="00FB08B1" w:rsidRPr="00CF700B">
        <w:rPr>
          <w:rFonts w:ascii="Times New Roman" w:eastAsia="Times New Roman" w:hAnsi="Times New Roman" w:cs="Times New Roman"/>
          <w:color w:val="000000"/>
          <w:sz w:val="24"/>
          <w:szCs w:val="24"/>
          <w:lang w:val="en-US" w:eastAsia="de-DE"/>
        </w:rPr>
        <w:t>wrist bone</w:t>
      </w:r>
      <w:r w:rsidR="00FB08B1" w:rsidRPr="00FB08B1">
        <w:rPr>
          <w:rFonts w:ascii="Times New Roman" w:eastAsia="Times New Roman" w:hAnsi="Times New Roman" w:cs="Times New Roman"/>
          <w:color w:val="000000"/>
          <w:sz w:val="24"/>
          <w:szCs w:val="24"/>
          <w:lang w:val="en-US" w:eastAsia="de-DE"/>
        </w:rPr>
        <w:t xml:space="preserve"> </w:t>
      </w:r>
      <w:r w:rsidR="00FB08B1" w:rsidRPr="00FB08B1">
        <w:rPr>
          <w:rFonts w:ascii="Times New Roman" w:eastAsia="Times New Roman" w:hAnsi="Times New Roman" w:cs="Times New Roman"/>
          <w:color w:val="000000"/>
          <w:sz w:val="24"/>
          <w:szCs w:val="24"/>
          <w:lang w:val="en-US" w:eastAsia="de-DE"/>
        </w:rPr>
        <w:t xml:space="preserve">hand, which </w:t>
      </w:r>
      <w:r w:rsidR="00260604">
        <w:rPr>
          <w:rFonts w:ascii="Times New Roman" w:eastAsia="Times New Roman" w:hAnsi="Times New Roman" w:cs="Times New Roman"/>
          <w:color w:val="000000"/>
          <w:sz w:val="24"/>
          <w:szCs w:val="24"/>
          <w:lang w:val="en-US" w:eastAsia="de-DE"/>
        </w:rPr>
        <w:t>was</w:t>
      </w:r>
      <w:r w:rsidR="00FB08B1" w:rsidRPr="00FB08B1">
        <w:rPr>
          <w:rFonts w:ascii="Times New Roman" w:eastAsia="Times New Roman" w:hAnsi="Times New Roman" w:cs="Times New Roman"/>
          <w:color w:val="000000"/>
          <w:sz w:val="24"/>
          <w:szCs w:val="24"/>
          <w:lang w:val="en-US" w:eastAsia="de-DE"/>
        </w:rPr>
        <w:t xml:space="preserve"> the </w:t>
      </w:r>
      <w:r w:rsidR="00FB08B1">
        <w:rPr>
          <w:rFonts w:ascii="Times New Roman" w:eastAsia="Times New Roman" w:hAnsi="Times New Roman" w:cs="Times New Roman"/>
          <w:color w:val="000000"/>
          <w:sz w:val="24"/>
          <w:szCs w:val="24"/>
          <w:lang w:val="en-US" w:eastAsia="de-DE"/>
        </w:rPr>
        <w:t xml:space="preserve">participants’ writing hand.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tracker</w:t>
      </w:r>
      <w:r w:rsidRPr="00CF700B">
        <w:rPr>
          <w:rFonts w:ascii="Times New Roman" w:eastAsia="Times New Roman" w:hAnsi="Times New Roman" w:cs="Times New Roman"/>
          <w:color w:val="000000"/>
          <w:sz w:val="24"/>
          <w:szCs w:val="24"/>
          <w:lang w:val="en-US" w:eastAsia="de-DE"/>
        </w:rPr>
        <w:t xml:space="preserve"> flashes green LEDs </w:t>
      </w:r>
      <w:r w:rsidR="003D6A80">
        <w:rPr>
          <w:rFonts w:ascii="Times New Roman" w:eastAsia="Times New Roman" w:hAnsi="Times New Roman" w:cs="Times New Roman"/>
          <w:color w:val="000000"/>
          <w:sz w:val="24"/>
          <w:szCs w:val="24"/>
          <w:lang w:val="en-US" w:eastAsia="de-DE"/>
        </w:rPr>
        <w:t>hundreds of times p</w:t>
      </w:r>
      <w:r w:rsidRPr="00CF700B">
        <w:rPr>
          <w:rFonts w:ascii="Times New Roman" w:eastAsia="Times New Roman" w:hAnsi="Times New Roman" w:cs="Times New Roman"/>
          <w:color w:val="000000"/>
          <w:sz w:val="24"/>
          <w:szCs w:val="24"/>
          <w:lang w:val="en-US" w:eastAsia="de-DE"/>
        </w:rPr>
        <w:t>er second and uses light-sensitive photodiodes to measure the volume changes in the capillaries</w:t>
      </w:r>
      <w:r w:rsidR="00EE7A7E">
        <w:rPr>
          <w:rFonts w:ascii="Times New Roman" w:eastAsia="Times New Roman" w:hAnsi="Times New Roman" w:cs="Times New Roman"/>
          <w:color w:val="000000"/>
          <w:sz w:val="24"/>
          <w:szCs w:val="24"/>
          <w:lang w:val="en-US" w:eastAsia="de-DE"/>
        </w:rPr>
        <w:t xml:space="preserve">. </w:t>
      </w:r>
      <w:r w:rsidR="00EE7A7E">
        <w:rPr>
          <w:rFonts w:ascii="Times New Roman" w:eastAsia="Times New Roman" w:hAnsi="Times New Roman" w:cs="Times New Roman"/>
          <w:color w:val="000000"/>
          <w:sz w:val="24"/>
          <w:szCs w:val="24"/>
          <w:lang w:val="en-US" w:eastAsia="de-DE"/>
        </w:rPr>
        <w:t xml:space="preserve">Due to the participants’ movement, </w:t>
      </w:r>
      <w:r w:rsidR="00EE7A7E" w:rsidRPr="008C0DB5">
        <w:rPr>
          <w:rFonts w:ascii="Times New Roman" w:eastAsia="Times New Roman" w:hAnsi="Times New Roman" w:cs="Times New Roman"/>
          <w:color w:val="000000"/>
          <w:sz w:val="24"/>
          <w:szCs w:val="24"/>
          <w:lang w:val="en-US" w:eastAsia="de-DE"/>
        </w:rPr>
        <w:t xml:space="preserve">HR measurement </w:t>
      </w:r>
      <w:r w:rsidR="00EE7A7E">
        <w:rPr>
          <w:rFonts w:ascii="Times New Roman" w:eastAsia="Times New Roman" w:hAnsi="Times New Roman" w:cs="Times New Roman"/>
          <w:color w:val="000000"/>
          <w:sz w:val="24"/>
          <w:szCs w:val="24"/>
          <w:lang w:val="en-US" w:eastAsia="de-DE"/>
        </w:rPr>
        <w:t>were generated</w:t>
      </w:r>
      <w:r w:rsidR="00EE7A7E" w:rsidRPr="008C0DB5">
        <w:rPr>
          <w:rFonts w:ascii="Times New Roman" w:eastAsia="Times New Roman" w:hAnsi="Times New Roman" w:cs="Times New Roman"/>
          <w:color w:val="000000"/>
          <w:sz w:val="24"/>
          <w:szCs w:val="24"/>
          <w:lang w:val="en-US" w:eastAsia="de-DE"/>
        </w:rPr>
        <w:t xml:space="preserve"> every </w:t>
      </w:r>
      <w:r w:rsidR="00EE7A7E">
        <w:rPr>
          <w:rFonts w:ascii="Times New Roman" w:eastAsia="Times New Roman" w:hAnsi="Times New Roman" w:cs="Times New Roman"/>
          <w:color w:val="000000"/>
          <w:sz w:val="24"/>
          <w:szCs w:val="24"/>
          <w:lang w:val="en-US" w:eastAsia="de-DE"/>
        </w:rPr>
        <w:t>five</w:t>
      </w:r>
      <w:r w:rsidR="004638FC">
        <w:rPr>
          <w:rFonts w:ascii="Times New Roman" w:eastAsia="Times New Roman" w:hAnsi="Times New Roman" w:cs="Times New Roman"/>
          <w:color w:val="000000"/>
          <w:sz w:val="24"/>
          <w:szCs w:val="24"/>
          <w:lang w:val="en-US" w:eastAsia="de-DE"/>
        </w:rPr>
        <w:t xml:space="preserve">, ten or </w:t>
      </w:r>
      <w:r w:rsidR="00EE7A7E">
        <w:rPr>
          <w:rFonts w:ascii="Times New Roman" w:eastAsia="Times New Roman" w:hAnsi="Times New Roman" w:cs="Times New Roman"/>
          <w:color w:val="000000"/>
          <w:sz w:val="24"/>
          <w:szCs w:val="24"/>
          <w:lang w:val="en-US" w:eastAsia="de-DE"/>
        </w:rPr>
        <w:t xml:space="preserve">15 </w:t>
      </w:r>
      <w:r w:rsidR="00EE7A7E" w:rsidRPr="008C0DB5">
        <w:rPr>
          <w:rFonts w:ascii="Times New Roman" w:eastAsia="Times New Roman" w:hAnsi="Times New Roman" w:cs="Times New Roman"/>
          <w:color w:val="000000"/>
          <w:sz w:val="24"/>
          <w:szCs w:val="24"/>
          <w:lang w:val="en-US" w:eastAsia="de-DE"/>
        </w:rPr>
        <w:t>seconds</w:t>
      </w:r>
      <w:r w:rsidR="004638FC">
        <w:rPr>
          <w:rFonts w:ascii="Times New Roman" w:eastAsia="Times New Roman" w:hAnsi="Times New Roman" w:cs="Times New Roman"/>
          <w:color w:val="000000"/>
          <w:sz w:val="24"/>
          <w:szCs w:val="24"/>
          <w:lang w:val="en-US" w:eastAsia="de-DE"/>
        </w:rPr>
        <w:t xml:space="preserve"> indicating </w:t>
      </w:r>
      <w:r w:rsidRPr="00CF700B">
        <w:rPr>
          <w:rFonts w:ascii="Times New Roman" w:eastAsia="Times New Roman" w:hAnsi="Times New Roman" w:cs="Times New Roman"/>
          <w:color w:val="000000"/>
          <w:sz w:val="24"/>
          <w:szCs w:val="24"/>
          <w:lang w:val="en-US" w:eastAsia="de-DE"/>
        </w:rPr>
        <w:t>how many times the heart beats per minute</w:t>
      </w:r>
      <w:r>
        <w:rPr>
          <w:rFonts w:ascii="Times New Roman" w:eastAsia="Times New Roman" w:hAnsi="Times New Roman" w:cs="Times New Roman"/>
          <w:color w:val="000000"/>
          <w:sz w:val="24"/>
          <w:szCs w:val="24"/>
          <w:lang w:val="en-US" w:eastAsia="de-DE"/>
        </w:rPr>
        <w:t xml:space="preserve">. </w:t>
      </w:r>
      <w:commentRangeStart w:id="8"/>
      <w:commentRangeStart w:id="9"/>
      <w:commentRangeStart w:id="10"/>
      <w:r>
        <w:rPr>
          <w:rFonts w:ascii="Times New Roman" w:eastAsia="Times New Roman" w:hAnsi="Times New Roman" w:cs="Times New Roman"/>
          <w:color w:val="000000"/>
          <w:sz w:val="24"/>
          <w:szCs w:val="24"/>
          <w:lang w:val="en-US" w:eastAsia="de-DE"/>
        </w:rPr>
        <w:t>Accordingly, teachers HR was assessed in beats per minute (BPM</w:t>
      </w:r>
      <w:r w:rsidRPr="00CF700B">
        <w:rPr>
          <w:rFonts w:ascii="Times New Roman" w:eastAsia="Times New Roman" w:hAnsi="Times New Roman" w:cs="Times New Roman"/>
          <w:color w:val="000000"/>
          <w:sz w:val="24"/>
          <w:szCs w:val="24"/>
          <w:lang w:val="en-US" w:eastAsia="de-DE"/>
        </w:rPr>
        <w:t>).</w:t>
      </w:r>
      <w:commentRangeEnd w:id="8"/>
      <w:r w:rsidR="006805BF">
        <w:rPr>
          <w:rStyle w:val="Kommentarzeichen"/>
        </w:rPr>
        <w:commentReference w:id="8"/>
      </w:r>
      <w:commentRangeEnd w:id="9"/>
      <w:r w:rsidR="004638FC">
        <w:rPr>
          <w:rStyle w:val="Kommentarzeichen"/>
        </w:rPr>
        <w:commentReference w:id="9"/>
      </w:r>
      <w:commentRangeEnd w:id="10"/>
      <w:r w:rsidR="004638FC">
        <w:rPr>
          <w:rStyle w:val="Kommentarzeichen"/>
        </w:rPr>
        <w:commentReference w:id="10"/>
      </w:r>
      <w:r w:rsidR="008C0DB5" w:rsidRPr="008C0DB5">
        <w:rPr>
          <w:lang w:val="en-US"/>
        </w:rPr>
        <w:t xml:space="preserve"> </w:t>
      </w:r>
    </w:p>
    <w:p w14:paraId="32D83B2F" w14:textId="246DF86F" w:rsidR="00AE4424" w:rsidRPr="00CF700B" w:rsidRDefault="00AE4424" w:rsidP="00AE4424">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Questionnaires</w:t>
      </w:r>
    </w:p>
    <w:p w14:paraId="579CC565" w14:textId="3DF387A0" w:rsidR="00AE4424" w:rsidRDefault="00AE4424" w:rsidP="00AE4424">
      <w:pPr>
        <w:pStyle w:val="Listenabsatz"/>
        <w:numPr>
          <w:ilvl w:val="0"/>
          <w:numId w:val="21"/>
        </w:num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demographics questionnaire (when?): teaching experience, gender (what else?)</w:t>
      </w:r>
    </w:p>
    <w:p w14:paraId="76DCF14F" w14:textId="77777777" w:rsidR="0089256B" w:rsidRDefault="00692045" w:rsidP="0089256B">
      <w:pPr>
        <w:pStyle w:val="Listenabsatz"/>
        <w:numPr>
          <w:ilvl w:val="0"/>
          <w:numId w:val="21"/>
        </w:numPr>
        <w:spacing w:before="120" w:after="240" w:line="360" w:lineRule="auto"/>
        <w:rPr>
          <w:rFonts w:ascii="Times New Roman" w:eastAsia="Times New Roman" w:hAnsi="Times New Roman" w:cs="Times New Roman"/>
          <w:color w:val="000000"/>
          <w:sz w:val="24"/>
          <w:szCs w:val="24"/>
          <w:lang w:eastAsia="de-DE"/>
        </w:rPr>
      </w:pPr>
      <w:r w:rsidRPr="00FB08B1">
        <w:rPr>
          <w:rFonts w:ascii="Times New Roman" w:eastAsia="Times New Roman" w:hAnsi="Times New Roman" w:cs="Times New Roman"/>
          <w:color w:val="000000"/>
          <w:sz w:val="24"/>
          <w:szCs w:val="24"/>
          <w:lang w:eastAsia="de-DE"/>
        </w:rPr>
        <w:t>post-</w:t>
      </w:r>
      <w:proofErr w:type="spellStart"/>
      <w:r w:rsidRPr="00FB08B1">
        <w:rPr>
          <w:rFonts w:ascii="Times New Roman" w:eastAsia="Times New Roman" w:hAnsi="Times New Roman" w:cs="Times New Roman"/>
          <w:color w:val="000000"/>
          <w:sz w:val="24"/>
          <w:szCs w:val="24"/>
          <w:lang w:eastAsia="de-DE"/>
        </w:rPr>
        <w:t>teaching</w:t>
      </w:r>
      <w:proofErr w:type="spellEnd"/>
      <w:r w:rsidRPr="00FB08B1">
        <w:rPr>
          <w:rFonts w:ascii="Times New Roman" w:eastAsia="Times New Roman" w:hAnsi="Times New Roman" w:cs="Times New Roman"/>
          <w:color w:val="000000"/>
          <w:sz w:val="24"/>
          <w:szCs w:val="24"/>
          <w:lang w:eastAsia="de-DE"/>
        </w:rPr>
        <w:t xml:space="preserve"> </w:t>
      </w:r>
      <w:proofErr w:type="spellStart"/>
      <w:r w:rsidRPr="00FB08B1">
        <w:rPr>
          <w:rFonts w:ascii="Times New Roman" w:eastAsia="Times New Roman" w:hAnsi="Times New Roman" w:cs="Times New Roman"/>
          <w:color w:val="000000"/>
          <w:sz w:val="24"/>
          <w:szCs w:val="24"/>
          <w:lang w:eastAsia="de-DE"/>
        </w:rPr>
        <w:t>questionnaires</w:t>
      </w:r>
      <w:proofErr w:type="spellEnd"/>
      <w:r w:rsidRPr="00FB08B1">
        <w:rPr>
          <w:rFonts w:ascii="Times New Roman" w:eastAsia="Times New Roman" w:hAnsi="Times New Roman" w:cs="Times New Roman"/>
          <w:color w:val="000000"/>
          <w:sz w:val="24"/>
          <w:szCs w:val="24"/>
          <w:lang w:eastAsia="de-DE"/>
        </w:rPr>
        <w:t xml:space="preserve"> </w:t>
      </w:r>
      <w:r w:rsidRPr="00692045">
        <w:rPr>
          <w:rFonts w:ascii="Times New Roman" w:eastAsia="Times New Roman" w:hAnsi="Times New Roman" w:cs="Times New Roman"/>
          <w:color w:val="000000"/>
          <w:sz w:val="24"/>
          <w:szCs w:val="24"/>
          <w:lang w:val="en-US" w:eastAsia="de-DE"/>
        </w:rPr>
        <w:sym w:font="Wingdings" w:char="F0E0"/>
      </w:r>
      <w:r w:rsidRPr="00FB08B1">
        <w:rPr>
          <w:rFonts w:ascii="Times New Roman" w:eastAsia="Times New Roman" w:hAnsi="Times New Roman" w:cs="Times New Roman"/>
          <w:color w:val="000000"/>
          <w:sz w:val="24"/>
          <w:szCs w:val="24"/>
          <w:lang w:eastAsia="de-DE"/>
        </w:rPr>
        <w:t xml:space="preserve"> was wurde erfasst (gro</w:t>
      </w:r>
      <w:r>
        <w:rPr>
          <w:rFonts w:ascii="Times New Roman" w:eastAsia="Times New Roman" w:hAnsi="Times New Roman" w:cs="Times New Roman"/>
          <w:color w:val="000000"/>
          <w:sz w:val="24"/>
          <w:szCs w:val="24"/>
          <w:lang w:eastAsia="de-DE"/>
        </w:rPr>
        <w:t xml:space="preserve">b) und in welcher Phase; nicht relevant für diese </w:t>
      </w:r>
      <w:proofErr w:type="gramStart"/>
      <w:r>
        <w:rPr>
          <w:rFonts w:ascii="Times New Roman" w:eastAsia="Times New Roman" w:hAnsi="Times New Roman" w:cs="Times New Roman"/>
          <w:color w:val="000000"/>
          <w:sz w:val="24"/>
          <w:szCs w:val="24"/>
          <w:lang w:eastAsia="de-DE"/>
        </w:rPr>
        <w:t>Studie..</w:t>
      </w:r>
      <w:proofErr w:type="gramEnd"/>
    </w:p>
    <w:p w14:paraId="7C4E72CB" w14:textId="3A964686" w:rsidR="00692045" w:rsidRPr="00FB08B1" w:rsidRDefault="00692045" w:rsidP="0089256B">
      <w:pPr>
        <w:spacing w:before="120" w:after="240" w:line="360" w:lineRule="auto"/>
        <w:rPr>
          <w:rFonts w:ascii="Times New Roman" w:eastAsia="Times New Roman" w:hAnsi="Times New Roman" w:cs="Times New Roman"/>
          <w:color w:val="000000"/>
          <w:sz w:val="24"/>
          <w:szCs w:val="24"/>
          <w:lang w:val="en-US" w:eastAsia="de-DE"/>
        </w:rPr>
      </w:pPr>
      <w:r w:rsidRPr="00FB08B1">
        <w:rPr>
          <w:rFonts w:ascii="Times New Roman" w:eastAsia="Times New Roman" w:hAnsi="Times New Roman" w:cs="Times New Roman"/>
          <w:b/>
          <w:bCs/>
          <w:color w:val="000000"/>
          <w:sz w:val="24"/>
          <w:szCs w:val="24"/>
          <w:lang w:val="en-US" w:eastAsia="de-DE"/>
        </w:rPr>
        <w:t xml:space="preserve">### </w:t>
      </w:r>
      <w:r w:rsidR="0089256B">
        <w:rPr>
          <w:rFonts w:ascii="Times New Roman" w:eastAsia="Times New Roman" w:hAnsi="Times New Roman" w:cs="Times New Roman"/>
          <w:b/>
          <w:bCs/>
          <w:color w:val="000000"/>
          <w:sz w:val="24"/>
          <w:szCs w:val="24"/>
          <w:lang w:val="en-US" w:eastAsia="de-DE"/>
        </w:rPr>
        <w:t>Stimulated</w:t>
      </w:r>
      <w:r w:rsidRPr="0089256B">
        <w:rPr>
          <w:rFonts w:ascii="Times New Roman" w:eastAsia="Times New Roman" w:hAnsi="Times New Roman" w:cs="Times New Roman"/>
          <w:b/>
          <w:bCs/>
          <w:color w:val="000000"/>
          <w:sz w:val="24"/>
          <w:szCs w:val="24"/>
          <w:lang w:val="en-US" w:eastAsia="de-DE"/>
        </w:rPr>
        <w:t xml:space="preserve"> Recall Interview</w:t>
      </w:r>
      <w:r w:rsidRPr="00FB08B1">
        <w:rPr>
          <w:rFonts w:ascii="Times New Roman" w:eastAsia="Times New Roman" w:hAnsi="Times New Roman" w:cs="Times New Roman"/>
          <w:b/>
          <w:bCs/>
          <w:color w:val="000000"/>
          <w:sz w:val="24"/>
          <w:szCs w:val="24"/>
          <w:lang w:val="en-US" w:eastAsia="de-DE"/>
        </w:rPr>
        <w:t>  </w:t>
      </w:r>
    </w:p>
    <w:p w14:paraId="59CAF69E" w14:textId="64044FF8" w:rsidR="00E03B3E" w:rsidRPr="00FB08B1" w:rsidRDefault="0089256B" w:rsidP="00E03B3E">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The SRI took place in</w:t>
      </w:r>
      <w:r w:rsidR="00E9179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 (4) interview phase</w:t>
      </w:r>
      <w:r w:rsidR="00E9179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which the participants </w:t>
      </w:r>
      <w:r w:rsidRPr="00CF700B">
        <w:rPr>
          <w:rFonts w:ascii="Times New Roman" w:eastAsia="Times New Roman" w:hAnsi="Times New Roman" w:cs="Times New Roman"/>
          <w:color w:val="000000"/>
          <w:sz w:val="24"/>
          <w:szCs w:val="24"/>
          <w:lang w:val="en-US" w:eastAsia="de-DE"/>
        </w:rPr>
        <w:t xml:space="preserve">watched </w:t>
      </w:r>
      <w:r w:rsidR="00E91796">
        <w:rPr>
          <w:rFonts w:ascii="Times New Roman" w:eastAsia="Times New Roman" w:hAnsi="Times New Roman" w:cs="Times New Roman"/>
          <w:color w:val="000000"/>
          <w:sz w:val="24"/>
          <w:szCs w:val="24"/>
          <w:lang w:val="en-US" w:eastAsia="de-DE"/>
        </w:rPr>
        <w:t>their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re</w:t>
      </w:r>
      <w:r w:rsidRPr="00CF700B">
        <w:rPr>
          <w:rFonts w:ascii="Times New Roman" w:eastAsia="Times New Roman" w:hAnsi="Times New Roman" w:cs="Times New Roman"/>
          <w:color w:val="000000"/>
          <w:sz w:val="24"/>
          <w:szCs w:val="24"/>
          <w:lang w:val="en-US" w:eastAsia="de-DE"/>
        </w:rPr>
        <w:t xml:space="preserve">corded </w:t>
      </w:r>
      <w:r w:rsidR="00E91796">
        <w:rPr>
          <w:rFonts w:ascii="Times New Roman" w:eastAsia="Times New Roman" w:hAnsi="Times New Roman" w:cs="Times New Roman"/>
          <w:color w:val="000000"/>
          <w:sz w:val="24"/>
          <w:szCs w:val="24"/>
          <w:lang w:val="en-US" w:eastAsia="de-DE"/>
        </w:rPr>
        <w:t xml:space="preserve">eye tracking </w:t>
      </w:r>
      <w:r w:rsidRPr="00CF700B">
        <w:rPr>
          <w:rFonts w:ascii="Times New Roman" w:eastAsia="Times New Roman" w:hAnsi="Times New Roman" w:cs="Times New Roman"/>
          <w:color w:val="000000"/>
          <w:sz w:val="24"/>
          <w:szCs w:val="24"/>
          <w:lang w:val="en-US" w:eastAsia="de-DE"/>
        </w:rPr>
        <w:t>video of the lesson</w:t>
      </w:r>
      <w:r w:rsidR="00E91796">
        <w:rPr>
          <w:rFonts w:ascii="Times New Roman" w:eastAsia="Times New Roman" w:hAnsi="Times New Roman" w:cs="Times New Roman"/>
          <w:color w:val="000000"/>
          <w:sz w:val="24"/>
          <w:szCs w:val="24"/>
          <w:lang w:val="en-US" w:eastAsia="de-DE"/>
        </w:rPr>
        <w:t xml:space="preserve"> from the ego perspective indicating the participants’ gaze point</w:t>
      </w:r>
      <w:r w:rsidRPr="00CF700B">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experimen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er</w:t>
      </w:r>
      <w:r w:rsidRPr="00CF700B">
        <w:rPr>
          <w:rFonts w:ascii="Times New Roman" w:eastAsia="Times New Roman" w:hAnsi="Times New Roman" w:cs="Times New Roman"/>
          <w:color w:val="000000"/>
          <w:sz w:val="24"/>
          <w:szCs w:val="24"/>
          <w:lang w:val="en-US" w:eastAsia="de-DE"/>
        </w:rPr>
        <w:t xml:space="preserve"> stopped the video </w:t>
      </w:r>
      <w:r>
        <w:rPr>
          <w:rFonts w:ascii="Times New Roman" w:eastAsia="Times New Roman" w:hAnsi="Times New Roman" w:cs="Times New Roman"/>
          <w:color w:val="000000"/>
          <w:sz w:val="24"/>
          <w:szCs w:val="24"/>
          <w:lang w:val="en-US" w:eastAsia="de-DE"/>
        </w:rPr>
        <w:t>each time one of</w:t>
      </w:r>
      <w:r w:rsidRPr="00CF700B">
        <w:rPr>
          <w:rFonts w:ascii="Times New Roman" w:eastAsia="Times New Roman" w:hAnsi="Times New Roman" w:cs="Times New Roman"/>
          <w:color w:val="000000"/>
          <w:sz w:val="24"/>
          <w:szCs w:val="24"/>
          <w:lang w:val="en-US" w:eastAsia="de-DE"/>
        </w:rPr>
        <w:t xml:space="preserve"> the nine </w:t>
      </w:r>
      <w:r w:rsidR="00E91796">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happened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CF700B">
        <w:rPr>
          <w:rFonts w:ascii="Times New Roman" w:eastAsia="Times New Roman" w:hAnsi="Times New Roman" w:cs="Times New Roman"/>
          <w:color w:val="000000"/>
          <w:sz w:val="24"/>
          <w:szCs w:val="24"/>
          <w:lang w:val="en-US" w:eastAsia="de-DE"/>
        </w:rPr>
        <w:t xml:space="preserve"> ask</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several questions</w:t>
      </w:r>
      <w:r w:rsidR="00FB08B1">
        <w:rPr>
          <w:rFonts w:ascii="Times New Roman" w:eastAsia="Times New Roman" w:hAnsi="Times New Roman" w:cs="Times New Roman"/>
          <w:color w:val="000000"/>
          <w:sz w:val="24"/>
          <w:szCs w:val="24"/>
          <w:lang w:val="en-US" w:eastAsia="de-DE"/>
        </w:rPr>
        <w:t xml:space="preserve">. </w:t>
      </w:r>
      <w:r w:rsidR="00FB08B1">
        <w:rPr>
          <w:rFonts w:ascii="Times New Roman" w:eastAsia="Times New Roman" w:hAnsi="Times New Roman" w:cs="Times New Roman"/>
          <w:color w:val="000000"/>
          <w:sz w:val="24"/>
          <w:szCs w:val="24"/>
          <w:lang w:val="en-US" w:eastAsia="de-DE"/>
        </w:rPr>
        <w:t>We assessed teachers’ c</w:t>
      </w:r>
      <w:r w:rsidR="00FB08B1" w:rsidRPr="00CF700B">
        <w:rPr>
          <w:rFonts w:ascii="Times New Roman" w:eastAsia="Times New Roman" w:hAnsi="Times New Roman" w:cs="Times New Roman"/>
          <w:color w:val="000000"/>
          <w:sz w:val="24"/>
          <w:szCs w:val="24"/>
          <w:lang w:val="en-US" w:eastAsia="de-DE"/>
        </w:rPr>
        <w:t xml:space="preserve">ognitive appraisal </w:t>
      </w:r>
      <w:r w:rsidR="00FB08B1">
        <w:rPr>
          <w:rFonts w:ascii="Times New Roman" w:eastAsia="Times New Roman" w:hAnsi="Times New Roman" w:cs="Times New Roman"/>
          <w:color w:val="000000"/>
          <w:sz w:val="24"/>
          <w:szCs w:val="24"/>
          <w:lang w:val="en-US" w:eastAsia="de-DE"/>
        </w:rPr>
        <w:t>of the events that took place during the teaching phase in terms of how subjectively disruptive they were (</w:t>
      </w:r>
      <w:r w:rsidR="00FB08B1" w:rsidRPr="00DF4640">
        <w:rPr>
          <w:rFonts w:ascii="Times New Roman" w:eastAsia="Times New Roman" w:hAnsi="Times New Roman" w:cs="Times New Roman"/>
          <w:sz w:val="24"/>
          <w:szCs w:val="24"/>
          <w:lang w:val="en-US" w:eastAsia="de-DE"/>
        </w:rPr>
        <w:t xml:space="preserve">disruption </w:t>
      </w:r>
      <w:r w:rsidR="00FB08B1">
        <w:rPr>
          <w:rFonts w:ascii="Times New Roman" w:eastAsia="Times New Roman" w:hAnsi="Times New Roman" w:cs="Times New Roman"/>
          <w:sz w:val="24"/>
          <w:szCs w:val="24"/>
          <w:lang w:val="en-US" w:eastAsia="de-DE"/>
        </w:rPr>
        <w:t>appraisal</w:t>
      </w:r>
      <w:r w:rsidR="00FB08B1">
        <w:rPr>
          <w:rFonts w:ascii="Times New Roman" w:eastAsia="Times New Roman" w:hAnsi="Times New Roman" w:cs="Times New Roman"/>
          <w:color w:val="000000"/>
          <w:sz w:val="24"/>
          <w:szCs w:val="24"/>
          <w:lang w:val="en-US" w:eastAsia="de-DE"/>
        </w:rPr>
        <w:t xml:space="preserve">) and how confident the participants felt dealing with them </w:t>
      </w:r>
      <w:r w:rsidR="00FB08B1" w:rsidRPr="00DF4640">
        <w:rPr>
          <w:rFonts w:ascii="Times New Roman" w:eastAsia="Times New Roman" w:hAnsi="Times New Roman" w:cs="Times New Roman"/>
          <w:sz w:val="24"/>
          <w:szCs w:val="24"/>
          <w:lang w:val="en-US" w:eastAsia="de-DE"/>
        </w:rPr>
        <w:t xml:space="preserve">(confidence </w:t>
      </w:r>
      <w:r w:rsidR="00FB08B1">
        <w:rPr>
          <w:rFonts w:ascii="Times New Roman" w:eastAsia="Times New Roman" w:hAnsi="Times New Roman" w:cs="Times New Roman"/>
          <w:sz w:val="24"/>
          <w:szCs w:val="24"/>
          <w:lang w:val="en-US" w:eastAsia="de-DE"/>
        </w:rPr>
        <w:t>appraisal</w:t>
      </w:r>
      <w:r w:rsidR="00FB08B1" w:rsidRPr="00DF4640">
        <w:rPr>
          <w:rFonts w:ascii="Times New Roman" w:eastAsia="Times New Roman" w:hAnsi="Times New Roman" w:cs="Times New Roman"/>
          <w:sz w:val="24"/>
          <w:szCs w:val="24"/>
          <w:lang w:val="en-US" w:eastAsia="de-DE"/>
        </w:rPr>
        <w:t>)</w:t>
      </w:r>
      <w:r w:rsidR="00FB08B1">
        <w:rPr>
          <w:rFonts w:ascii="Times New Roman" w:eastAsia="Times New Roman" w:hAnsi="Times New Roman" w:cs="Times New Roman"/>
          <w:sz w:val="24"/>
          <w:szCs w:val="24"/>
          <w:lang w:val="en-US" w:eastAsia="de-DE"/>
        </w:rPr>
        <w:t xml:space="preserve"> with one item each. Accordingly, teachers indicated their subjective amount of disruption and confidence </w:t>
      </w:r>
      <w:r w:rsidR="00FB08B1">
        <w:rPr>
          <w:rFonts w:ascii="Times New Roman" w:eastAsia="Times New Roman" w:hAnsi="Times New Roman" w:cs="Times New Roman"/>
          <w:color w:val="000000"/>
          <w:sz w:val="24"/>
          <w:szCs w:val="24"/>
          <w:lang w:val="en-US" w:eastAsia="de-DE"/>
        </w:rPr>
        <w:t>f</w:t>
      </w:r>
      <w:r w:rsidR="00FB08B1">
        <w:rPr>
          <w:rFonts w:ascii="Times New Roman" w:eastAsia="Times New Roman" w:hAnsi="Times New Roman" w:cs="Times New Roman"/>
          <w:sz w:val="24"/>
          <w:szCs w:val="24"/>
          <w:lang w:val="en-US" w:eastAsia="de-DE"/>
        </w:rPr>
        <w:t>or each of the nine events</w:t>
      </w:r>
      <w:r w:rsidR="00FB08B1">
        <w:rPr>
          <w:rFonts w:ascii="Times New Roman" w:eastAsia="Times New Roman" w:hAnsi="Times New Roman" w:cs="Times New Roman"/>
          <w:color w:val="000000"/>
          <w:sz w:val="24"/>
          <w:szCs w:val="24"/>
          <w:lang w:val="en-US" w:eastAsia="de-DE"/>
        </w:rPr>
        <w:t xml:space="preserve"> on a </w:t>
      </w:r>
      <w:r w:rsidR="00FB08B1" w:rsidRPr="00CF700B">
        <w:rPr>
          <w:rFonts w:ascii="Times New Roman" w:eastAsia="Times New Roman" w:hAnsi="Times New Roman" w:cs="Times New Roman"/>
          <w:color w:val="000000"/>
          <w:sz w:val="24"/>
          <w:szCs w:val="24"/>
          <w:lang w:val="en-US" w:eastAsia="de-DE"/>
        </w:rPr>
        <w:t>11-point rating</w:t>
      </w:r>
      <w:r w:rsidR="00FB08B1">
        <w:rPr>
          <w:rFonts w:ascii="Times New Roman" w:eastAsia="Times New Roman" w:hAnsi="Times New Roman" w:cs="Times New Roman"/>
          <w:color w:val="000000"/>
          <w:sz w:val="24"/>
          <w:szCs w:val="24"/>
          <w:lang w:val="en-US" w:eastAsia="de-DE"/>
        </w:rPr>
        <w:t xml:space="preserve"> scale</w:t>
      </w:r>
      <w:r w:rsidR="00FB08B1" w:rsidRPr="00CF700B">
        <w:rPr>
          <w:rFonts w:ascii="Times New Roman" w:eastAsia="Times New Roman" w:hAnsi="Times New Roman" w:cs="Times New Roman"/>
          <w:color w:val="000000"/>
          <w:sz w:val="24"/>
          <w:szCs w:val="24"/>
          <w:lang w:val="en-US" w:eastAsia="de-DE"/>
        </w:rPr>
        <w:t>, ranging from 0 (not at all) to 10 (extremely)</w:t>
      </w:r>
      <w:r w:rsidR="00FB08B1">
        <w:rPr>
          <w:rFonts w:ascii="Times New Roman" w:eastAsia="Times New Roman" w:hAnsi="Times New Roman" w:cs="Times New Roman"/>
          <w:sz w:val="24"/>
          <w:szCs w:val="24"/>
          <w:lang w:val="en-US" w:eastAsia="de-DE"/>
        </w:rPr>
        <w:t xml:space="preserve">. </w:t>
      </w:r>
      <w:r w:rsidR="00E91796">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w:t>
      </w:r>
      <w:r>
        <w:rPr>
          <w:rFonts w:ascii="Times New Roman" w:eastAsia="Times New Roman" w:hAnsi="Times New Roman" w:cs="Times New Roman"/>
          <w:color w:val="000000"/>
          <w:sz w:val="24"/>
          <w:szCs w:val="24"/>
          <w:lang w:val="en-US" w:eastAsia="de-DE"/>
        </w:rPr>
        <w:t>SRI</w:t>
      </w:r>
      <w:r w:rsidRPr="00CF700B">
        <w:rPr>
          <w:rFonts w:ascii="Times New Roman" w:eastAsia="Times New Roman" w:hAnsi="Times New Roman" w:cs="Times New Roman"/>
          <w:color w:val="000000"/>
          <w:sz w:val="24"/>
          <w:szCs w:val="24"/>
          <w:lang w:val="en-US" w:eastAsia="de-DE"/>
        </w:rPr>
        <w:t xml:space="preserve"> lasted 45-60 minutes</w:t>
      </w:r>
      <w:r w:rsidRPr="002F4C5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on average.</w:t>
      </w:r>
    </w:p>
    <w:p w14:paraId="755A7270" w14:textId="7468FE32" w:rsidR="00CF700B" w:rsidRPr="00CF700B" w:rsidRDefault="00CF700B" w:rsidP="00E9179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Variables</w:t>
      </w:r>
    </w:p>
    <w:p w14:paraId="0C2A2AF7" w14:textId="77777777" w:rsidR="00AE584C" w:rsidRPr="00CF700B" w:rsidRDefault="00AE584C" w:rsidP="00B11848">
      <w:pPr>
        <w:spacing w:before="120" w:after="0" w:line="360" w:lineRule="auto"/>
        <w:rPr>
          <w:rFonts w:ascii="Times New Roman" w:eastAsia="Times New Roman" w:hAnsi="Times New Roman" w:cs="Times New Roman"/>
          <w:sz w:val="24"/>
          <w:szCs w:val="24"/>
          <w:lang w:val="en-US" w:eastAsia="de-DE"/>
        </w:rPr>
      </w:pPr>
      <w:commentRangeStart w:id="11"/>
      <w:r w:rsidRPr="00CF700B">
        <w:rPr>
          <w:rFonts w:ascii="Times New Roman" w:eastAsia="Times New Roman" w:hAnsi="Times New Roman" w:cs="Times New Roman"/>
          <w:b/>
          <w:bCs/>
          <w:color w:val="000000"/>
          <w:sz w:val="24"/>
          <w:szCs w:val="24"/>
          <w:lang w:val="en-US" w:eastAsia="de-DE"/>
        </w:rPr>
        <w:t>### Heart Rate  </w:t>
      </w:r>
      <w:commentRangeEnd w:id="11"/>
      <w:r w:rsidR="00E03B3E">
        <w:rPr>
          <w:rStyle w:val="Kommentarzeichen"/>
        </w:rPr>
        <w:commentReference w:id="11"/>
      </w:r>
    </w:p>
    <w:p w14:paraId="7191FB6B" w14:textId="5A8A3AE2" w:rsidR="003D3F31" w:rsidRPr="003D6A80" w:rsidRDefault="003D6A80"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HR data</w:t>
      </w:r>
      <w:r w:rsidRPr="003D6A80">
        <w:rPr>
          <w:rFonts w:ascii="Times New Roman" w:eastAsia="Times New Roman" w:hAnsi="Times New Roman" w:cs="Times New Roman"/>
          <w:color w:val="000000"/>
          <w:sz w:val="24"/>
          <w:szCs w:val="24"/>
          <w:lang w:val="en-US" w:eastAsia="de-DE"/>
        </w:rPr>
        <w:t xml:space="preserve"> was automatically wireless synced with an iPad via Bluetooth to a Fitbit account, and subsequently, the intraday second-by-second data were exported for each session using the </w:t>
      </w:r>
      <w:r w:rsidRPr="003D6A80">
        <w:rPr>
          <w:rFonts w:ascii="Times New Roman" w:eastAsia="Times New Roman" w:hAnsi="Times New Roman" w:cs="Times New Roman"/>
          <w:color w:val="000000"/>
          <w:sz w:val="24"/>
          <w:szCs w:val="24"/>
          <w:lang w:val="en-US" w:eastAsia="de-DE"/>
        </w:rPr>
        <w:t>open-source</w:t>
      </w:r>
      <w:r w:rsidRPr="003D6A80">
        <w:rPr>
          <w:rFonts w:ascii="Times New Roman" w:eastAsia="Times New Roman" w:hAnsi="Times New Roman" w:cs="Times New Roman"/>
          <w:color w:val="000000"/>
          <w:sz w:val="24"/>
          <w:szCs w:val="24"/>
          <w:lang w:val="en-US" w:eastAsia="de-DE"/>
        </w:rPr>
        <w:t xml:space="preserve"> software Pulse Watch </w:t>
      </w:r>
      <w:r>
        <w:rPr>
          <w:rFonts w:ascii="Times New Roman" w:eastAsia="Times New Roman" w:hAnsi="Times New Roman" w:cs="Times New Roman"/>
          <w:color w:val="000000"/>
          <w:sz w:val="24"/>
          <w:szCs w:val="24"/>
          <w:lang w:val="en-US" w:eastAsia="de-DE"/>
        </w:rPr>
        <w:t xml:space="preserve">as a CSV file </w:t>
      </w:r>
      <w:r w:rsidRPr="003D6A80">
        <w:rPr>
          <w:rFonts w:ascii="Times New Roman" w:eastAsia="Times New Roman" w:hAnsi="Times New Roman" w:cs="Times New Roman"/>
          <w:color w:val="000000"/>
          <w:sz w:val="24"/>
          <w:szCs w:val="24"/>
          <w:lang w:val="en-US" w:eastAsia="de-DE"/>
        </w:rPr>
        <w:t>(</w:t>
      </w:r>
      <w:proofErr w:type="spellStart"/>
      <w:r w:rsidRPr="003D6A80">
        <w:rPr>
          <w:rFonts w:ascii="Times New Roman" w:eastAsia="Times New Roman" w:hAnsi="Times New Roman" w:cs="Times New Roman"/>
          <w:color w:val="000000"/>
          <w:sz w:val="24"/>
          <w:szCs w:val="24"/>
          <w:lang w:val="en-US" w:eastAsia="de-DE"/>
        </w:rPr>
        <w:t>PulseWatch</w:t>
      </w:r>
      <w:proofErr w:type="spellEnd"/>
      <w:r w:rsidRPr="003D6A80">
        <w:rPr>
          <w:rFonts w:ascii="Times New Roman" w:eastAsia="Times New Roman" w:hAnsi="Times New Roman" w:cs="Times New Roman"/>
          <w:color w:val="000000"/>
          <w:sz w:val="24"/>
          <w:szCs w:val="24"/>
          <w:lang w:val="en-US" w:eastAsia="de-DE"/>
        </w:rPr>
        <w:t>. URL:</w:t>
      </w:r>
      <w:r>
        <w:rPr>
          <w:rFonts w:ascii="Times New Roman" w:eastAsia="Times New Roman" w:hAnsi="Times New Roman" w:cs="Times New Roman"/>
          <w:color w:val="000000"/>
          <w:sz w:val="24"/>
          <w:szCs w:val="24"/>
          <w:lang w:val="en-US" w:eastAsia="de-DE"/>
        </w:rPr>
        <w:t xml:space="preserve"> </w:t>
      </w:r>
      <w:r w:rsidRPr="003D6A80">
        <w:rPr>
          <w:rFonts w:ascii="Times New Roman" w:eastAsia="Times New Roman" w:hAnsi="Times New Roman" w:cs="Times New Roman"/>
          <w:color w:val="000000"/>
          <w:sz w:val="24"/>
          <w:szCs w:val="24"/>
          <w:lang w:val="en-US" w:eastAsia="de-DE"/>
        </w:rPr>
        <w:t>https://iccir919.github.io/pulseWatch/public/index.html [accessed 2022-08-03]).</w:t>
      </w:r>
      <w:r>
        <w:rPr>
          <w:rFonts w:ascii="Times New Roman" w:eastAsia="Times New Roman" w:hAnsi="Times New Roman" w:cs="Times New Roman"/>
          <w:color w:val="000000"/>
          <w:sz w:val="24"/>
          <w:szCs w:val="24"/>
          <w:lang w:val="en-US" w:eastAsia="de-DE"/>
        </w:rPr>
        <w:t xml:space="preserve"> </w:t>
      </w:r>
    </w:p>
    <w:p w14:paraId="6A032D8B" w14:textId="35DCC583" w:rsidR="008C7966" w:rsidRDefault="008C7966" w:rsidP="00B11848">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5846F974" w14:textId="2002AD81" w:rsidR="003D3F31" w:rsidRDefault="008C7966" w:rsidP="00FB08B1">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00BB250B" w:rsidRPr="00C12640">
        <w:rPr>
          <w:rFonts w:ascii="Times New Roman" w:eastAsia="Times New Roman" w:hAnsi="Times New Roman" w:cs="Times New Roman"/>
          <w:color w:val="000000"/>
          <w:sz w:val="24"/>
          <w:szCs w:val="24"/>
          <w:lang w:val="en-US" w:eastAsia="de-DE"/>
        </w:rPr>
        <w:t>participants</w:t>
      </w:r>
      <w:r w:rsidR="00BB250B">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00C12640" w:rsidRPr="00C12640">
        <w:rPr>
          <w:rFonts w:ascii="Times New Roman" w:eastAsia="Times New Roman" w:hAnsi="Times New Roman" w:cs="Times New Roman"/>
          <w:color w:val="000000"/>
          <w:sz w:val="24"/>
          <w:szCs w:val="24"/>
          <w:lang w:val="en-US" w:eastAsia="de-DE"/>
        </w:rPr>
        <w:t xml:space="preserve">as a part of sociodemographic data </w:t>
      </w:r>
      <w:commentRangeStart w:id="12"/>
      <w:r w:rsidR="00C12640" w:rsidRPr="00C12640">
        <w:rPr>
          <w:rFonts w:ascii="Times New Roman" w:eastAsia="Times New Roman" w:hAnsi="Times New Roman" w:cs="Times New Roman"/>
          <w:color w:val="000000"/>
          <w:sz w:val="24"/>
          <w:szCs w:val="24"/>
          <w:lang w:val="en-US" w:eastAsia="de-DE"/>
        </w:rPr>
        <w:t xml:space="preserve">via an online questionnaire using </w:t>
      </w:r>
      <w:proofErr w:type="spellStart"/>
      <w:r w:rsidR="00C12640" w:rsidRPr="00C12640">
        <w:rPr>
          <w:rFonts w:ascii="Times New Roman" w:eastAsia="Times New Roman" w:hAnsi="Times New Roman" w:cs="Times New Roman"/>
          <w:color w:val="000000"/>
          <w:sz w:val="24"/>
          <w:szCs w:val="24"/>
          <w:lang w:val="en-US" w:eastAsia="de-DE"/>
        </w:rPr>
        <w:t>SoSci</w:t>
      </w:r>
      <w:proofErr w:type="spellEnd"/>
      <w:r w:rsidR="00C12640" w:rsidRPr="00C12640">
        <w:rPr>
          <w:rFonts w:ascii="Times New Roman" w:eastAsia="Times New Roman" w:hAnsi="Times New Roman" w:cs="Times New Roman"/>
          <w:color w:val="000000"/>
          <w:sz w:val="24"/>
          <w:szCs w:val="24"/>
          <w:lang w:val="en-US" w:eastAsia="de-DE"/>
        </w:rPr>
        <w:t xml:space="preserve"> Survey (</w:t>
      </w:r>
      <w:r w:rsidR="00EB6A84" w:rsidRPr="00EB6A84">
        <w:rPr>
          <w:rFonts w:ascii="Times New Roman" w:eastAsia="Times New Roman" w:hAnsi="Times New Roman" w:cs="Times New Roman"/>
          <w:color w:val="000000"/>
          <w:sz w:val="24"/>
          <w:szCs w:val="24"/>
          <w:lang w:val="en-US" w:eastAsia="de-DE"/>
        </w:rPr>
        <w:t>Version 3.1.06</w:t>
      </w:r>
      <w:r w:rsidR="00EB6A84">
        <w:rPr>
          <w:rFonts w:ascii="Times New Roman" w:eastAsia="Times New Roman" w:hAnsi="Times New Roman" w:cs="Times New Roman"/>
          <w:color w:val="000000"/>
          <w:sz w:val="24"/>
          <w:szCs w:val="24"/>
          <w:lang w:val="en-US" w:eastAsia="de-DE"/>
        </w:rPr>
        <w:t xml:space="preserve">; </w:t>
      </w:r>
      <w:proofErr w:type="spellStart"/>
      <w:r w:rsidR="00C12640" w:rsidRPr="00C12640">
        <w:rPr>
          <w:rFonts w:ascii="Times New Roman" w:eastAsia="Times New Roman" w:hAnsi="Times New Roman" w:cs="Times New Roman"/>
          <w:color w:val="000000"/>
          <w:sz w:val="24"/>
          <w:szCs w:val="24"/>
          <w:lang w:val="en-US" w:eastAsia="de-DE"/>
        </w:rPr>
        <w:t>Leiner</w:t>
      </w:r>
      <w:proofErr w:type="spellEnd"/>
      <w:r w:rsidR="00C12640" w:rsidRPr="00C12640">
        <w:rPr>
          <w:rFonts w:ascii="Times New Roman" w:eastAsia="Times New Roman" w:hAnsi="Times New Roman" w:cs="Times New Roman"/>
          <w:color w:val="000000"/>
          <w:sz w:val="24"/>
          <w:szCs w:val="24"/>
          <w:lang w:val="en-US" w:eastAsia="de-DE"/>
        </w:rPr>
        <w:t>, 2019)</w:t>
      </w:r>
      <w:r w:rsidR="006E015E">
        <w:rPr>
          <w:rFonts w:ascii="Times New Roman" w:eastAsia="Times New Roman" w:hAnsi="Times New Roman" w:cs="Times New Roman"/>
          <w:color w:val="000000"/>
          <w:sz w:val="24"/>
          <w:szCs w:val="24"/>
          <w:lang w:val="en-US" w:eastAsia="de-DE"/>
        </w:rPr>
        <w:t xml:space="preserve">. </w:t>
      </w:r>
      <w:commentRangeEnd w:id="12"/>
      <w:r w:rsidR="009B5F33">
        <w:rPr>
          <w:rStyle w:val="Kommentarzeichen"/>
        </w:rPr>
        <w:commentReference w:id="12"/>
      </w:r>
      <w:r w:rsidR="004412F4">
        <w:rPr>
          <w:rFonts w:ascii="Times New Roman" w:eastAsia="Times New Roman" w:hAnsi="Times New Roman" w:cs="Times New Roman"/>
          <w:color w:val="000000"/>
          <w:sz w:val="24"/>
          <w:szCs w:val="24"/>
          <w:lang w:val="en-US" w:eastAsia="de-DE"/>
        </w:rPr>
        <w:t>Partic</w:t>
      </w:r>
      <w:r w:rsidR="007F58C3">
        <w:rPr>
          <w:rFonts w:ascii="Times New Roman" w:eastAsia="Times New Roman" w:hAnsi="Times New Roman" w:cs="Times New Roman"/>
          <w:color w:val="000000"/>
          <w:sz w:val="24"/>
          <w:szCs w:val="24"/>
          <w:lang w:val="en-US" w:eastAsia="de-DE"/>
        </w:rPr>
        <w:t xml:space="preserve">ipants </w:t>
      </w:r>
      <w:r w:rsidR="009B5F33">
        <w:rPr>
          <w:rFonts w:ascii="Times New Roman" w:eastAsia="Times New Roman" w:hAnsi="Times New Roman" w:cs="Times New Roman"/>
          <w:color w:val="000000"/>
          <w:sz w:val="24"/>
          <w:szCs w:val="24"/>
          <w:lang w:val="en-US" w:eastAsia="de-DE"/>
        </w:rPr>
        <w:t>stated</w:t>
      </w:r>
      <w:r w:rsidR="006E015E" w:rsidRPr="007F58C3">
        <w:rPr>
          <w:rFonts w:ascii="Times New Roman" w:eastAsia="Times New Roman" w:hAnsi="Times New Roman" w:cs="Times New Roman"/>
          <w:color w:val="000000"/>
          <w:sz w:val="24"/>
          <w:szCs w:val="24"/>
          <w:lang w:val="en-US" w:eastAsia="de-DE"/>
        </w:rPr>
        <w:t xml:space="preserve"> </w:t>
      </w:r>
      <w:r w:rsidR="007F58C3" w:rsidRPr="007F58C3">
        <w:rPr>
          <w:rFonts w:ascii="Times New Roman" w:eastAsia="Times New Roman" w:hAnsi="Times New Roman" w:cs="Times New Roman"/>
          <w:color w:val="000000"/>
          <w:sz w:val="24"/>
          <w:szCs w:val="24"/>
          <w:lang w:val="en-US" w:eastAsia="de-DE"/>
        </w:rPr>
        <w:t>their work experience</w:t>
      </w:r>
      <w:r w:rsidR="006E015E">
        <w:rPr>
          <w:rFonts w:ascii="Times New Roman" w:eastAsia="Times New Roman" w:hAnsi="Times New Roman" w:cs="Times New Roman"/>
          <w:color w:val="000000"/>
          <w:sz w:val="24"/>
          <w:szCs w:val="24"/>
          <w:lang w:val="en-US" w:eastAsia="de-DE"/>
        </w:rPr>
        <w:t xml:space="preserve"> in years</w:t>
      </w:r>
      <w:r w:rsidR="007F58C3" w:rsidRPr="007F58C3">
        <w:rPr>
          <w:rFonts w:ascii="Times New Roman" w:eastAsia="Times New Roman" w:hAnsi="Times New Roman" w:cs="Times New Roman"/>
          <w:color w:val="000000"/>
          <w:sz w:val="24"/>
          <w:szCs w:val="24"/>
          <w:lang w:val="en-US" w:eastAsia="de-DE"/>
        </w:rPr>
        <w:t xml:space="preserve"> </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 xml:space="preserve">excluding the traineeship </w:t>
      </w:r>
      <w:r w:rsidR="00800068">
        <w:rPr>
          <w:rFonts w:ascii="Times New Roman" w:eastAsia="Times New Roman" w:hAnsi="Times New Roman" w:cs="Times New Roman"/>
          <w:color w:val="000000"/>
          <w:sz w:val="24"/>
          <w:szCs w:val="24"/>
          <w:lang w:val="en-US" w:eastAsia="de-DE"/>
        </w:rPr>
        <w:t>year</w:t>
      </w:r>
      <w:r w:rsidR="006E015E">
        <w:rPr>
          <w:rFonts w:ascii="Times New Roman" w:eastAsia="Times New Roman" w:hAnsi="Times New Roman" w:cs="Times New Roman"/>
          <w:color w:val="000000"/>
          <w:sz w:val="24"/>
          <w:szCs w:val="24"/>
          <w:lang w:val="en-US" w:eastAsia="de-DE"/>
        </w:rPr>
        <w:t>)</w:t>
      </w:r>
      <w:r w:rsidR="007F58C3" w:rsidRPr="007F58C3">
        <w:rPr>
          <w:rFonts w:ascii="Times New Roman" w:eastAsia="Times New Roman" w:hAnsi="Times New Roman" w:cs="Times New Roman"/>
          <w:color w:val="000000"/>
          <w:sz w:val="24"/>
          <w:szCs w:val="24"/>
          <w:lang w:val="en-US" w:eastAsia="de-DE"/>
        </w:rPr>
        <w:t>.</w:t>
      </w:r>
    </w:p>
    <w:p w14:paraId="21C6E670" w14:textId="77777777" w:rsidR="00FB08B1" w:rsidRPr="00FB08B1" w:rsidRDefault="00FB08B1" w:rsidP="00FB08B1">
      <w:pPr>
        <w:spacing w:before="120" w:after="0" w:line="360" w:lineRule="auto"/>
        <w:rPr>
          <w:rFonts w:ascii="Times New Roman" w:eastAsia="Times New Roman" w:hAnsi="Times New Roman" w:cs="Times New Roman"/>
          <w:color w:val="000000"/>
          <w:sz w:val="24"/>
          <w:szCs w:val="24"/>
          <w:lang w:val="en-US" w:eastAsia="de-DE"/>
        </w:rPr>
      </w:pPr>
    </w:p>
    <w:p w14:paraId="6DAABF20" w14:textId="11A73FCB"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Cognitive appraisal</w:t>
      </w:r>
      <w:r w:rsidR="006E015E">
        <w:rPr>
          <w:rFonts w:ascii="Times New Roman" w:eastAsia="Times New Roman" w:hAnsi="Times New Roman" w:cs="Times New Roman"/>
          <w:b/>
          <w:bCs/>
          <w:color w:val="000000"/>
          <w:sz w:val="24"/>
          <w:szCs w:val="24"/>
          <w:lang w:val="en-US" w:eastAsia="de-DE"/>
        </w:rPr>
        <w:t xml:space="preserve"> of the events</w:t>
      </w:r>
    </w:p>
    <w:p w14:paraId="771686C7" w14:textId="47D657BC" w:rsidR="004D5E7E" w:rsidRDefault="007F3D54" w:rsidP="00B11848">
      <w:pPr>
        <w:spacing w:before="120" w:after="240" w:line="360" w:lineRule="auto"/>
        <w:rPr>
          <w:rFonts w:ascii="Times New Roman" w:eastAsia="Times New Roman" w:hAnsi="Times New Roman" w:cs="Times New Roman"/>
          <w:color w:val="000000"/>
          <w:sz w:val="24"/>
          <w:szCs w:val="24"/>
          <w:lang w:val="en-US" w:eastAsia="de-DE"/>
        </w:rPr>
      </w:pPr>
      <w:commentRangeStart w:id="13"/>
      <w:r>
        <w:rPr>
          <w:rFonts w:ascii="Times New Roman" w:eastAsia="Times New Roman" w:hAnsi="Times New Roman" w:cs="Times New Roman"/>
          <w:sz w:val="24"/>
          <w:szCs w:val="24"/>
          <w:lang w:val="en-US" w:eastAsia="de-DE"/>
        </w:rPr>
        <w:t xml:space="preserve">Then, </w:t>
      </w:r>
      <w:r w:rsidR="009B1633">
        <w:rPr>
          <w:rFonts w:ascii="Times New Roman" w:eastAsia="Times New Roman" w:hAnsi="Times New Roman" w:cs="Times New Roman"/>
          <w:sz w:val="24"/>
          <w:szCs w:val="24"/>
          <w:lang w:val="en-US" w:eastAsia="de-DE"/>
        </w:rPr>
        <w:t xml:space="preserve">we </w:t>
      </w:r>
      <w:r w:rsidR="00212C68">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the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w:t>
      </w:r>
      <w:r w:rsidR="00212C68">
        <w:rPr>
          <w:rFonts w:ascii="Times New Roman" w:eastAsia="Times New Roman" w:hAnsi="Times New Roman" w:cs="Times New Roman"/>
          <w:sz w:val="24"/>
          <w:szCs w:val="24"/>
          <w:lang w:val="en-US" w:eastAsia="de-DE"/>
        </w:rPr>
        <w:t>s</w:t>
      </w:r>
      <w:r w:rsidRPr="004177FE">
        <w:rPr>
          <w:rFonts w:ascii="Times New Roman" w:eastAsia="Times New Roman" w:hAnsi="Times New Roman" w:cs="Times New Roman"/>
          <w:color w:val="000000"/>
          <w:sz w:val="24"/>
          <w:szCs w:val="24"/>
          <w:lang w:val="en-US" w:eastAsia="de-DE"/>
        </w:rPr>
        <w:t xml:space="preserve"> </w:t>
      </w:r>
      <w:r w:rsidR="00212C68">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 </w:t>
      </w:r>
      <w:r w:rsidR="00212C68">
        <w:rPr>
          <w:rFonts w:ascii="Times New Roman" w:eastAsia="Times New Roman" w:hAnsi="Times New Roman" w:cs="Times New Roman"/>
          <w:color w:val="000000"/>
          <w:sz w:val="24"/>
          <w:szCs w:val="24"/>
          <w:lang w:val="en-US" w:eastAsia="de-DE"/>
        </w:rPr>
        <w:t>events</w:t>
      </w:r>
      <w:r>
        <w:rPr>
          <w:rFonts w:ascii="Times New Roman" w:eastAsia="Times New Roman" w:hAnsi="Times New Roman" w:cs="Times New Roman"/>
          <w:color w:val="000000"/>
          <w:sz w:val="24"/>
          <w:szCs w:val="24"/>
          <w:lang w:val="en-US" w:eastAsia="de-DE"/>
        </w:rPr>
        <w:t>.</w:t>
      </w:r>
      <w:commentRangeEnd w:id="13"/>
      <w:r w:rsidR="00692045">
        <w:rPr>
          <w:rStyle w:val="Kommentarzeichen"/>
        </w:rPr>
        <w:commentReference w:id="13"/>
      </w:r>
    </w:p>
    <w:p w14:paraId="7C53F768" w14:textId="77777777" w:rsidR="00782158" w:rsidRPr="00782158" w:rsidRDefault="00782158" w:rsidP="00B11848">
      <w:pPr>
        <w:spacing w:before="120" w:after="240" w:line="360" w:lineRule="auto"/>
        <w:rPr>
          <w:rFonts w:ascii="Times New Roman" w:eastAsia="Times New Roman" w:hAnsi="Times New Roman" w:cs="Times New Roman"/>
          <w:color w:val="000000"/>
          <w:sz w:val="24"/>
          <w:szCs w:val="24"/>
          <w:lang w:val="en-US" w:eastAsia="de-DE"/>
        </w:rPr>
      </w:pPr>
    </w:p>
    <w:p w14:paraId="2F799885" w14:textId="58D8A535"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commentRangeStart w:id="14"/>
      <w:r w:rsidRPr="00CF700B">
        <w:rPr>
          <w:rFonts w:ascii="Times New Roman" w:eastAsia="Times New Roman" w:hAnsi="Times New Roman" w:cs="Times New Roman"/>
          <w:b/>
          <w:bCs/>
          <w:color w:val="000000"/>
          <w:sz w:val="24"/>
          <w:szCs w:val="24"/>
          <w:lang w:val="en-US" w:eastAsia="de-DE"/>
        </w:rPr>
        <w:t>## Data analysis</w:t>
      </w:r>
      <w:commentRangeEnd w:id="14"/>
      <w:r w:rsidR="009B5F33">
        <w:rPr>
          <w:rStyle w:val="Kommentarzeichen"/>
        </w:rPr>
        <w:commentReference w:id="14"/>
      </w:r>
    </w:p>
    <w:p w14:paraId="392BB151" w14:textId="77777777" w:rsidR="00503AB4" w:rsidRDefault="00CF700B" w:rsidP="00B11848">
      <w:pPr>
        <w:spacing w:before="120" w:after="24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sidR="00857BEF">
        <w:rPr>
          <w:rFonts w:ascii="Times New Roman" w:eastAsia="Times New Roman" w:hAnsi="Times New Roman" w:cs="Times New Roman"/>
          <w:color w:val="000000"/>
          <w:sz w:val="24"/>
          <w:szCs w:val="24"/>
          <w:lang w:val="en-US" w:eastAsia="de-DE"/>
        </w:rPr>
        <w:t xml:space="preserve"> </w:t>
      </w:r>
    </w:p>
    <w:p w14:paraId="2ADDF62D" w14:textId="77777777" w:rsidR="008021E0" w:rsidRPr="007E4294" w:rsidRDefault="008021E0" w:rsidP="008021E0">
      <w:pPr>
        <w:spacing w:before="120" w:after="0" w:line="360" w:lineRule="auto"/>
        <w:rPr>
          <w:rFonts w:ascii="Times New Roman" w:eastAsia="Times New Roman" w:hAnsi="Times New Roman" w:cs="Times New Roman"/>
          <w:color w:val="000000"/>
          <w:sz w:val="24"/>
          <w:szCs w:val="24"/>
          <w:lang w:val="en-US" w:eastAsia="de-DE"/>
        </w:rPr>
      </w:pPr>
      <w:commentRangeStart w:id="15"/>
      <w:r w:rsidRPr="00CF700B">
        <w:rPr>
          <w:rFonts w:ascii="Times New Roman" w:eastAsia="Times New Roman" w:hAnsi="Times New Roman" w:cs="Times New Roman"/>
          <w:color w:val="000000"/>
          <w:sz w:val="24"/>
          <w:szCs w:val="24"/>
          <w:lang w:val="en-US" w:eastAsia="de-DE"/>
        </w:rPr>
        <w:t xml:space="preserve">Within the time frame of approximately two hours, we </w:t>
      </w:r>
      <w:r>
        <w:rPr>
          <w:rFonts w:ascii="Times New Roman" w:eastAsia="Times New Roman" w:hAnsi="Times New Roman" w:cs="Times New Roman"/>
          <w:color w:val="000000"/>
          <w:sz w:val="24"/>
          <w:szCs w:val="24"/>
          <w:lang w:val="en-US" w:eastAsia="de-DE"/>
        </w:rPr>
        <w:t xml:space="preserve">distinguished </w:t>
      </w:r>
      <w:r w:rsidRPr="00CF700B">
        <w:rPr>
          <w:rFonts w:ascii="Times New Roman" w:eastAsia="Times New Roman" w:hAnsi="Times New Roman" w:cs="Times New Roman"/>
          <w:color w:val="000000"/>
          <w:sz w:val="24"/>
          <w:szCs w:val="24"/>
          <w:lang w:val="en-US" w:eastAsia="de-DE"/>
        </w:rPr>
        <w:t xml:space="preserve">five </w:t>
      </w:r>
      <w:r>
        <w:rPr>
          <w:rFonts w:ascii="Times New Roman" w:eastAsia="Times New Roman" w:hAnsi="Times New Roman" w:cs="Times New Roman"/>
          <w:color w:val="000000"/>
          <w:sz w:val="24"/>
          <w:szCs w:val="24"/>
          <w:lang w:val="en-US" w:eastAsia="de-DE"/>
        </w:rPr>
        <w:t>phases of our study</w:t>
      </w:r>
      <w:r w:rsidRPr="00CF700B">
        <w:rPr>
          <w:rFonts w:ascii="Times New Roman" w:eastAsia="Times New Roman" w:hAnsi="Times New Roman" w:cs="Times New Roman"/>
          <w:color w:val="000000"/>
          <w:sz w:val="24"/>
          <w:szCs w:val="24"/>
          <w:lang w:val="en-US" w:eastAsia="de-DE"/>
        </w:rPr>
        <w:t xml:space="preserve">: In the (1) pre-teaching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were </w:t>
      </w:r>
      <w:r>
        <w:rPr>
          <w:rFonts w:ascii="Times New Roman" w:eastAsia="Times New Roman" w:hAnsi="Times New Roman" w:cs="Times New Roman"/>
          <w:color w:val="000000"/>
          <w:sz w:val="24"/>
          <w:szCs w:val="24"/>
          <w:lang w:val="en-US" w:eastAsia="de-DE"/>
        </w:rPr>
        <w:t xml:space="preserve">welcomed, </w:t>
      </w:r>
      <w:r w:rsidRPr="00CF700B">
        <w:rPr>
          <w:rFonts w:ascii="Times New Roman" w:eastAsia="Times New Roman" w:hAnsi="Times New Roman" w:cs="Times New Roman"/>
          <w:color w:val="000000"/>
          <w:sz w:val="24"/>
          <w:szCs w:val="24"/>
          <w:lang w:val="en-US" w:eastAsia="de-DE"/>
        </w:rPr>
        <w:t>prepared for the following micro teaching unit</w:t>
      </w:r>
      <w:r>
        <w:rPr>
          <w:rFonts w:ascii="Times New Roman" w:eastAsia="Times New Roman" w:hAnsi="Times New Roman" w:cs="Times New Roman"/>
          <w:color w:val="000000"/>
          <w:sz w:val="24"/>
          <w:szCs w:val="24"/>
          <w:lang w:val="en-US" w:eastAsia="de-DE"/>
        </w:rPr>
        <w:t>,</w:t>
      </w:r>
      <w:r w:rsidRPr="00CF700B" w:rsidDel="00026C9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 xml:space="preserve"> to a "class" of three actors that </w:t>
      </w:r>
      <w:r>
        <w:rPr>
          <w:rFonts w:ascii="Times New Roman" w:eastAsia="Times New Roman" w:hAnsi="Times New Roman" w:cs="Times New Roman"/>
          <w:color w:val="000000"/>
          <w:sz w:val="24"/>
          <w:szCs w:val="24"/>
          <w:lang w:val="en-US" w:eastAsia="de-DE"/>
        </w:rPr>
        <w:t>performed</w:t>
      </w:r>
      <w:r w:rsidRPr="00CF700B">
        <w:rPr>
          <w:rFonts w:ascii="Times New Roman" w:eastAsia="Times New Roman" w:hAnsi="Times New Roman" w:cs="Times New Roman"/>
          <w:color w:val="000000"/>
          <w:sz w:val="24"/>
          <w:szCs w:val="24"/>
          <w:lang w:val="en-US" w:eastAsia="de-DE"/>
        </w:rPr>
        <w:t xml:space="preserve"> nine </w:t>
      </w:r>
      <w:r>
        <w:rPr>
          <w:rFonts w:ascii="Times New Roman" w:eastAsia="Times New Roman" w:hAnsi="Times New Roman" w:cs="Times New Roman"/>
          <w:color w:val="000000"/>
          <w:sz w:val="24"/>
          <w:szCs w:val="24"/>
          <w:lang w:val="en-US" w:eastAsia="de-DE"/>
        </w:rPr>
        <w:t xml:space="preserve">(possibly disruptive) </w:t>
      </w:r>
      <w:r w:rsidRPr="00CF700B">
        <w:rPr>
          <w:rFonts w:ascii="Times New Roman" w:eastAsia="Times New Roman" w:hAnsi="Times New Roman" w:cs="Times New Roman"/>
          <w:color w:val="000000"/>
          <w:sz w:val="24"/>
          <w:szCs w:val="24"/>
          <w:lang w:val="en-US" w:eastAsia="de-DE"/>
        </w:rPr>
        <w:t xml:space="preserve">classroom </w:t>
      </w:r>
      <w:r>
        <w:rPr>
          <w:rFonts w:ascii="Times New Roman" w:eastAsia="Times New Roman" w:hAnsi="Times New Roman" w:cs="Times New Roman"/>
          <w:color w:val="000000"/>
          <w:sz w:val="24"/>
          <w:szCs w:val="24"/>
          <w:lang w:val="en-US" w:eastAsia="de-DE"/>
        </w:rPr>
        <w:t>events</w:t>
      </w:r>
      <w:r w:rsidRPr="00CF700B">
        <w:rPr>
          <w:rFonts w:ascii="Times New Roman" w:eastAsia="Times New Roman" w:hAnsi="Times New Roman" w:cs="Times New Roman"/>
          <w:color w:val="000000"/>
          <w:sz w:val="24"/>
          <w:szCs w:val="24"/>
          <w:lang w:val="en-US" w:eastAsia="de-DE"/>
        </w:rPr>
        <w:t xml:space="preserve">. In the (3) post-teaching phase, the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answered </w:t>
      </w:r>
      <w:r>
        <w:rPr>
          <w:rFonts w:ascii="Times New Roman" w:eastAsia="Times New Roman" w:hAnsi="Times New Roman" w:cs="Times New Roman"/>
          <w:color w:val="000000"/>
          <w:sz w:val="24"/>
          <w:szCs w:val="24"/>
          <w:lang w:val="en-US" w:eastAsia="de-DE"/>
        </w:rPr>
        <w:t xml:space="preserve">several </w:t>
      </w:r>
      <w:r w:rsidRPr="00CF700B">
        <w:rPr>
          <w:rFonts w:ascii="Times New Roman" w:eastAsia="Times New Roman" w:hAnsi="Times New Roman" w:cs="Times New Roman"/>
          <w:color w:val="000000"/>
          <w:sz w:val="24"/>
          <w:szCs w:val="24"/>
          <w:lang w:val="en-US" w:eastAsia="de-DE"/>
        </w:rPr>
        <w:t>questionnaire</w:t>
      </w:r>
      <w:r>
        <w:rPr>
          <w:rFonts w:ascii="Times New Roman" w:eastAsia="Times New Roman" w:hAnsi="Times New Roman" w:cs="Times New Roman"/>
          <w:color w:val="000000"/>
          <w:sz w:val="24"/>
          <w:szCs w:val="24"/>
          <w:lang w:val="en-US" w:eastAsia="de-DE"/>
        </w:rPr>
        <w:t xml:space="preserve">s, followed by </w:t>
      </w:r>
      <w:r w:rsidRPr="00CF700B">
        <w:rPr>
          <w:rFonts w:ascii="Times New Roman" w:eastAsia="Times New Roman" w:hAnsi="Times New Roman" w:cs="Times New Roman"/>
          <w:color w:val="000000"/>
          <w:sz w:val="24"/>
          <w:szCs w:val="24"/>
          <w:lang w:val="en-US" w:eastAsia="de-DE"/>
        </w:rPr>
        <w:t>the (4) interview phase</w:t>
      </w:r>
      <w:r>
        <w:rPr>
          <w:rFonts w:ascii="Times New Roman" w:eastAsia="Times New Roman" w:hAnsi="Times New Roman" w:cs="Times New Roman"/>
          <w:color w:val="000000"/>
          <w:sz w:val="24"/>
          <w:szCs w:val="24"/>
          <w:lang w:val="en-US" w:eastAsia="de-DE"/>
        </w:rPr>
        <w:t>, in which</w:t>
      </w:r>
      <w:r w:rsidRPr="00CF700B">
        <w:rPr>
          <w:rFonts w:ascii="Times New Roman" w:eastAsia="Times New Roman" w:hAnsi="Times New Roman" w:cs="Times New Roman"/>
          <w:color w:val="000000"/>
          <w:sz w:val="24"/>
          <w:szCs w:val="24"/>
          <w:lang w:val="en-US" w:eastAsia="de-DE"/>
        </w:rPr>
        <w:t xml:space="preserve"> the</w:t>
      </w:r>
      <w:r>
        <w:rPr>
          <w:rFonts w:ascii="Times New Roman" w:eastAsia="Times New Roman" w:hAnsi="Times New Roman" w:cs="Times New Roman"/>
          <w:color w:val="000000"/>
          <w:sz w:val="24"/>
          <w:szCs w:val="24"/>
          <w:lang w:val="en-US" w:eastAsia="de-DE"/>
        </w:rPr>
        <w:t>y</w:t>
      </w:r>
      <w:r w:rsidRPr="00CF700B">
        <w:rPr>
          <w:rFonts w:ascii="Times New Roman" w:eastAsia="Times New Roman" w:hAnsi="Times New Roman" w:cs="Times New Roman"/>
          <w:color w:val="000000"/>
          <w:sz w:val="24"/>
          <w:szCs w:val="24"/>
          <w:lang w:val="en-US" w:eastAsia="de-DE"/>
        </w:rPr>
        <w:t xml:space="preserve"> watched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video of their 15-minute </w:t>
      </w:r>
      <w:r>
        <w:rPr>
          <w:rFonts w:ascii="Times New Roman" w:eastAsia="Times New Roman" w:hAnsi="Times New Roman" w:cs="Times New Roman"/>
          <w:color w:val="000000"/>
          <w:sz w:val="24"/>
          <w:szCs w:val="24"/>
          <w:lang w:val="en-US" w:eastAsia="de-DE"/>
        </w:rPr>
        <w:t>unit</w:t>
      </w:r>
      <w:r w:rsidRPr="004824F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 answered questions about the (disruptive) events</w:t>
      </w:r>
      <w:r w:rsidRPr="00CF700B">
        <w:rPr>
          <w:rFonts w:ascii="Times New Roman" w:eastAsia="Times New Roman" w:hAnsi="Times New Roman" w:cs="Times New Roman"/>
          <w:color w:val="000000"/>
          <w:sz w:val="24"/>
          <w:szCs w:val="24"/>
          <w:lang w:val="en-US" w:eastAsia="de-DE"/>
        </w:rPr>
        <w:t xml:space="preserve">. In the (5) end phase, the </w:t>
      </w:r>
      <w:r>
        <w:rPr>
          <w:rFonts w:ascii="Times New Roman" w:eastAsia="Times New Roman" w:hAnsi="Times New Roman" w:cs="Times New Roman"/>
          <w:color w:val="000000"/>
          <w:sz w:val="24"/>
          <w:szCs w:val="24"/>
          <w:lang w:val="en-US" w:eastAsia="de-DE"/>
        </w:rPr>
        <w:t>participant</w:t>
      </w:r>
      <w:r w:rsidRPr="00CF700B">
        <w:rPr>
          <w:rFonts w:ascii="Times New Roman" w:eastAsia="Times New Roman" w:hAnsi="Times New Roman" w:cs="Times New Roman"/>
          <w:color w:val="000000"/>
          <w:sz w:val="24"/>
          <w:szCs w:val="24"/>
          <w:lang w:val="en-US" w:eastAsia="de-DE"/>
        </w:rPr>
        <w:t xml:space="preserve"> answered a</w:t>
      </w:r>
      <w:r>
        <w:rPr>
          <w:rFonts w:ascii="Times New Roman" w:eastAsia="Times New Roman" w:hAnsi="Times New Roman" w:cs="Times New Roman"/>
          <w:color w:val="000000"/>
          <w:sz w:val="24"/>
          <w:szCs w:val="24"/>
          <w:lang w:val="en-US" w:eastAsia="de-DE"/>
        </w:rPr>
        <w:t xml:space="preserve">nother </w:t>
      </w:r>
      <w:r w:rsidRPr="00CF700B">
        <w:rPr>
          <w:rFonts w:ascii="Times New Roman" w:eastAsia="Times New Roman" w:hAnsi="Times New Roman" w:cs="Times New Roman"/>
          <w:color w:val="000000"/>
          <w:sz w:val="24"/>
          <w:szCs w:val="24"/>
          <w:lang w:val="en-US" w:eastAsia="de-DE"/>
        </w:rPr>
        <w:t>questionnaire.</w:t>
      </w:r>
    </w:p>
    <w:p w14:paraId="69926D86" w14:textId="77777777" w:rsidR="008021E0" w:rsidRPr="00531FBA" w:rsidRDefault="008021E0" w:rsidP="008021E0">
      <w:pPr>
        <w:spacing w:before="120" w:after="0" w:line="360" w:lineRule="auto"/>
        <w:rPr>
          <w:rFonts w:ascii="Times New Roman" w:eastAsia="Times New Roman" w:hAnsi="Times New Roman" w:cs="Times New Roman"/>
          <w:color w:val="000000"/>
          <w:sz w:val="24"/>
          <w:szCs w:val="24"/>
          <w:lang w:val="en-US" w:eastAsia="de-DE"/>
        </w:rPr>
      </w:pPr>
      <w:commentRangeStart w:id="16"/>
      <w:r w:rsidRPr="00CF700B">
        <w:rPr>
          <w:rFonts w:ascii="Times New Roman" w:eastAsia="Times New Roman" w:hAnsi="Times New Roman" w:cs="Times New Roman"/>
          <w:color w:val="000000"/>
          <w:sz w:val="24"/>
          <w:szCs w:val="24"/>
          <w:lang w:val="en-US" w:eastAsia="de-DE"/>
        </w:rPr>
        <w:t>*</w:t>
      </w:r>
      <w:commentRangeEnd w:id="16"/>
      <w:r>
        <w:rPr>
          <w:rStyle w:val="Kommentarzeichen"/>
        </w:rPr>
        <w:commentReference w:id="16"/>
      </w:r>
      <w:r w:rsidRPr="00CF700B">
        <w:rPr>
          <w:rFonts w:ascii="Times New Roman" w:eastAsia="Times New Roman" w:hAnsi="Times New Roman" w:cs="Times New Roman"/>
          <w:color w:val="000000"/>
          <w:sz w:val="24"/>
          <w:szCs w:val="24"/>
          <w:lang w:val="en-US" w:eastAsia="de-DE"/>
        </w:rPr>
        <w:t xml:space="preserve">*Hypothesis 1**. </w:t>
      </w:r>
      <w:r w:rsidRPr="00A76537">
        <w:rPr>
          <w:rFonts w:ascii="Times New Roman" w:eastAsia="Times New Roman" w:hAnsi="Times New Roman" w:cs="Times New Roman"/>
          <w:color w:val="000000"/>
          <w:sz w:val="24"/>
          <w:szCs w:val="24"/>
          <w:lang w:val="en-US" w:eastAsia="de-DE"/>
        </w:rPr>
        <w:t xml:space="preserve">In the first step, we exploratively </w:t>
      </w:r>
      <w:r>
        <w:rPr>
          <w:rFonts w:ascii="Times New Roman" w:eastAsia="Times New Roman" w:hAnsi="Times New Roman" w:cs="Times New Roman"/>
          <w:color w:val="000000"/>
          <w:sz w:val="24"/>
          <w:szCs w:val="24"/>
          <w:lang w:val="en-US" w:eastAsia="de-DE"/>
        </w:rPr>
        <w:t>examined</w:t>
      </w:r>
      <w:r w:rsidRPr="00A76537">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HR </w:t>
      </w:r>
      <w:r w:rsidRPr="00A76537">
        <w:rPr>
          <w:rFonts w:ascii="Times New Roman" w:eastAsia="Times New Roman" w:hAnsi="Times New Roman" w:cs="Times New Roman"/>
          <w:color w:val="000000"/>
          <w:sz w:val="24"/>
          <w:szCs w:val="24"/>
          <w:lang w:val="en-US" w:eastAsia="de-DE"/>
        </w:rPr>
        <w:t xml:space="preserve">trend </w:t>
      </w:r>
      <w:r>
        <w:rPr>
          <w:rFonts w:ascii="Times New Roman" w:eastAsia="Times New Roman" w:hAnsi="Times New Roman" w:cs="Times New Roman"/>
          <w:color w:val="000000"/>
          <w:sz w:val="24"/>
          <w:szCs w:val="24"/>
          <w:lang w:val="en-US" w:eastAsia="de-DE"/>
        </w:rPr>
        <w:t xml:space="preserve">over the course of the entire study. </w:t>
      </w:r>
      <w:r w:rsidRPr="00816951">
        <w:rPr>
          <w:rFonts w:ascii="Times New Roman" w:eastAsia="Times New Roman" w:hAnsi="Times New Roman" w:cs="Times New Roman"/>
          <w:color w:val="000000"/>
          <w:sz w:val="24"/>
          <w:szCs w:val="24"/>
          <w:lang w:val="en-US" w:eastAsia="de-DE"/>
        </w:rPr>
        <w:t xml:space="preserve">We expected </w:t>
      </w:r>
      <w:r>
        <w:rPr>
          <w:rFonts w:ascii="Times New Roman" w:eastAsia="Times New Roman" w:hAnsi="Times New Roman" w:cs="Times New Roman"/>
          <w:color w:val="000000"/>
          <w:sz w:val="24"/>
          <w:szCs w:val="24"/>
          <w:lang w:val="en-US" w:eastAsia="de-DE"/>
        </w:rPr>
        <w:t>the participants to show an initial increase in their HR, followed by a peak during the teaching phase and a decrease over the course of the remaining phases (**Hypothesis 1a**)</w:t>
      </w:r>
      <w:r w:rsidRPr="00CF700B">
        <w:rPr>
          <w:rFonts w:ascii="Times New Roman" w:eastAsia="Times New Roman" w:hAnsi="Times New Roman" w:cs="Times New Roman"/>
          <w:color w:val="000000"/>
          <w:sz w:val="24"/>
          <w:szCs w:val="24"/>
          <w:lang w:val="en-US" w:eastAsia="de-DE"/>
        </w:rPr>
        <w:t>.</w:t>
      </w:r>
      <w:r w:rsidRPr="003D3404">
        <w:rPr>
          <w:lang w:val="en-US"/>
        </w:rPr>
        <w:t xml:space="preserve"> </w:t>
      </w:r>
      <w:r>
        <w:rPr>
          <w:rFonts w:ascii="Times New Roman" w:eastAsia="Times New Roman" w:hAnsi="Times New Roman" w:cs="Times New Roman"/>
          <w:color w:val="000000"/>
          <w:sz w:val="24"/>
          <w:szCs w:val="24"/>
          <w:lang w:val="en-US" w:eastAsia="de-DE"/>
        </w:rPr>
        <w:t xml:space="preserve">Doing so, the trends of the </w:t>
      </w:r>
      <w:commentRangeStart w:id="17"/>
      <w:r w:rsidRPr="00816951">
        <w:rPr>
          <w:rFonts w:ascii="Times New Roman" w:eastAsia="Times New Roman" w:hAnsi="Times New Roman" w:cs="Times New Roman"/>
          <w:color w:val="000000"/>
          <w:sz w:val="24"/>
          <w:szCs w:val="24"/>
          <w:lang w:val="en-US" w:eastAsia="de-DE"/>
        </w:rPr>
        <w:t xml:space="preserve">non-standardized versus standardized </w:t>
      </w:r>
      <w:r>
        <w:rPr>
          <w:rFonts w:ascii="Times New Roman" w:eastAsia="Times New Roman" w:hAnsi="Times New Roman" w:cs="Times New Roman"/>
          <w:color w:val="000000"/>
          <w:sz w:val="24"/>
          <w:szCs w:val="24"/>
          <w:lang w:val="en-US" w:eastAsia="de-DE"/>
        </w:rPr>
        <w:t>HR</w:t>
      </w:r>
      <w:r w:rsidRPr="00816951">
        <w:rPr>
          <w:rFonts w:ascii="Times New Roman" w:eastAsia="Times New Roman" w:hAnsi="Times New Roman" w:cs="Times New Roman"/>
          <w:color w:val="000000"/>
          <w:sz w:val="24"/>
          <w:szCs w:val="24"/>
          <w:lang w:val="en-US" w:eastAsia="de-DE"/>
        </w:rPr>
        <w:t xml:space="preserve"> values</w:t>
      </w:r>
      <w:commentRangeEnd w:id="17"/>
      <w:r>
        <w:rPr>
          <w:rStyle w:val="Kommentarzeichen"/>
        </w:rPr>
        <w:commentReference w:id="17"/>
      </w:r>
      <w:r>
        <w:rPr>
          <w:rFonts w:ascii="Times New Roman" w:eastAsia="Times New Roman" w:hAnsi="Times New Roman" w:cs="Times New Roman"/>
          <w:color w:val="000000"/>
          <w:sz w:val="24"/>
          <w:szCs w:val="24"/>
          <w:lang w:val="en-US" w:eastAsia="de-DE"/>
        </w:rPr>
        <w:t xml:space="preserve"> should show a comparable course.</w:t>
      </w:r>
      <w:r w:rsidRPr="00816951">
        <w:rPr>
          <w:rFonts w:ascii="Times New Roman" w:eastAsia="Times New Roman" w:hAnsi="Times New Roman" w:cs="Times New Roman"/>
          <w:color w:val="000000"/>
          <w:sz w:val="24"/>
          <w:szCs w:val="24"/>
          <w:lang w:val="en-US" w:eastAsia="de-DE"/>
        </w:rPr>
        <w:t xml:space="preserve"> </w:t>
      </w:r>
      <w:r w:rsidRPr="003D3404">
        <w:rPr>
          <w:rFonts w:ascii="Times New Roman" w:eastAsia="Times New Roman" w:hAnsi="Times New Roman" w:cs="Times New Roman"/>
          <w:color w:val="000000"/>
          <w:sz w:val="24"/>
          <w:szCs w:val="24"/>
          <w:lang w:val="en-US" w:eastAsia="de-DE"/>
        </w:rPr>
        <w:t xml:space="preserve">In the second step, we </w:t>
      </w:r>
      <w:r>
        <w:rPr>
          <w:rFonts w:ascii="Times New Roman" w:eastAsia="Times New Roman" w:hAnsi="Times New Roman" w:cs="Times New Roman"/>
          <w:color w:val="000000"/>
          <w:sz w:val="24"/>
          <w:szCs w:val="24"/>
          <w:lang w:val="en-US" w:eastAsia="de-DE"/>
        </w:rPr>
        <w:t xml:space="preserve">selected </w:t>
      </w:r>
      <w:r>
        <w:rPr>
          <w:rFonts w:ascii="Times New Roman" w:eastAsia="Times New Roman" w:hAnsi="Times New Roman" w:cs="Times New Roman"/>
          <w:sz w:val="24"/>
          <w:szCs w:val="24"/>
          <w:lang w:val="en-US" w:eastAsia="de-DE"/>
        </w:rPr>
        <w:t xml:space="preserve">five </w:t>
      </w:r>
      <w:r>
        <w:rPr>
          <w:rFonts w:ascii="Times New Roman" w:eastAsia="Times New Roman" w:hAnsi="Times New Roman" w:cs="Times New Roman"/>
          <w:sz w:val="24"/>
          <w:szCs w:val="24"/>
          <w:lang w:val="en-US" w:eastAsia="de-DE"/>
        </w:rPr>
        <w:lastRenderedPageBreak/>
        <w:t>corresponding intervals with a length of ten minutes each</w:t>
      </w:r>
      <w:r>
        <w:rPr>
          <w:rFonts w:ascii="Times New Roman" w:eastAsia="Times New Roman" w:hAnsi="Times New Roman" w:cs="Times New Roman"/>
          <w:color w:val="000000"/>
          <w:sz w:val="24"/>
          <w:szCs w:val="24"/>
          <w:lang w:val="en-US" w:eastAsia="de-DE"/>
        </w:rPr>
        <w:t xml:space="preserve"> out of the five phases and examined the levels of and the changes in HR</w:t>
      </w:r>
      <w:r w:rsidRPr="003D340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of </w:t>
      </w:r>
      <w:r w:rsidRPr="003D3404">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five</w:t>
      </w:r>
      <w:r w:rsidRPr="003D3404">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intervals</w:t>
      </w:r>
      <w:r w:rsidRPr="003D3404">
        <w:rPr>
          <w:rFonts w:ascii="Times New Roman" w:eastAsia="Times New Roman" w:hAnsi="Times New Roman" w:cs="Times New Roman"/>
          <w:color w:val="000000"/>
          <w:sz w:val="24"/>
          <w:szCs w:val="24"/>
          <w:lang w:val="en-US" w:eastAsia="de-DE"/>
        </w:rPr>
        <w:t xml:space="preserve"> separately</w:t>
      </w:r>
      <w:r>
        <w:rPr>
          <w:rFonts w:ascii="Times New Roman" w:eastAsia="Times New Roman" w:hAnsi="Times New Roman" w:cs="Times New Roman"/>
          <w:color w:val="000000"/>
          <w:sz w:val="24"/>
          <w:szCs w:val="24"/>
          <w:lang w:val="en-US" w:eastAsia="de-DE"/>
        </w:rPr>
        <w:t>. Referring to the HR levels, we</w:t>
      </w:r>
      <w:r w:rsidRPr="00CF700B">
        <w:rPr>
          <w:rFonts w:ascii="Times New Roman" w:eastAsia="Times New Roman" w:hAnsi="Times New Roman" w:cs="Times New Roman"/>
          <w:color w:val="000000"/>
          <w:sz w:val="24"/>
          <w:szCs w:val="24"/>
          <w:lang w:val="en-US" w:eastAsia="de-DE"/>
        </w:rPr>
        <w:t xml:space="preserve"> presumed the </w:t>
      </w:r>
      <w:r w:rsidRPr="00CF700B">
        <w:rPr>
          <w:rFonts w:ascii="Times New Roman" w:eastAsia="Times New Roman" w:hAnsi="Times New Roman" w:cs="Times New Roman"/>
          <w:color w:val="000000"/>
          <w:sz w:val="24"/>
          <w:szCs w:val="24"/>
          <w:shd w:val="clear" w:color="auto" w:fill="FFFFFF"/>
          <w:lang w:val="en-US" w:eastAsia="de-DE"/>
        </w:rPr>
        <w:t>highest HR</w:t>
      </w:r>
      <w:r>
        <w:rPr>
          <w:rFonts w:ascii="Times New Roman" w:eastAsia="Times New Roman" w:hAnsi="Times New Roman" w:cs="Times New Roman"/>
          <w:color w:val="000000"/>
          <w:sz w:val="24"/>
          <w:szCs w:val="24"/>
          <w:shd w:val="clear" w:color="auto" w:fill="FFFFFF"/>
          <w:lang w:val="en-US" w:eastAsia="de-DE"/>
        </w:rPr>
        <w:t xml:space="preserve"> level</w:t>
      </w:r>
      <w:r w:rsidRPr="00CF700B">
        <w:rPr>
          <w:rFonts w:ascii="Times New Roman" w:eastAsia="Times New Roman" w:hAnsi="Times New Roman" w:cs="Times New Roman"/>
          <w:color w:val="000000"/>
          <w:sz w:val="24"/>
          <w:szCs w:val="24"/>
          <w:shd w:val="clear" w:color="auto" w:fill="FFFFFF"/>
          <w:lang w:val="en-US" w:eastAsia="de-DE"/>
        </w:rPr>
        <w:t xml:space="preserve"> in the (2) teaching </w:t>
      </w:r>
      <w:r>
        <w:rPr>
          <w:rFonts w:ascii="Times New Roman" w:eastAsia="Times New Roman" w:hAnsi="Times New Roman" w:cs="Times New Roman"/>
          <w:color w:val="000000"/>
          <w:sz w:val="24"/>
          <w:szCs w:val="24"/>
          <w:shd w:val="clear" w:color="auto" w:fill="FFFFFF"/>
          <w:lang w:val="en-US" w:eastAsia="de-DE"/>
        </w:rPr>
        <w:t>interval</w:t>
      </w:r>
      <w:r w:rsidRPr="00CF700B">
        <w:rPr>
          <w:rFonts w:ascii="Times New Roman" w:eastAsia="Times New Roman" w:hAnsi="Times New Roman" w:cs="Times New Roman"/>
          <w:color w:val="000000"/>
          <w:sz w:val="24"/>
          <w:szCs w:val="24"/>
          <w:shd w:val="clear" w:color="auto" w:fill="FFFFFF"/>
          <w:lang w:val="en-US" w:eastAsia="de-DE"/>
        </w:rPr>
        <w:t xml:space="preserve"> and lower </w:t>
      </w:r>
      <w:r>
        <w:rPr>
          <w:rFonts w:ascii="Times New Roman" w:eastAsia="Times New Roman" w:hAnsi="Times New Roman" w:cs="Times New Roman"/>
          <w:color w:val="000000"/>
          <w:sz w:val="24"/>
          <w:szCs w:val="24"/>
          <w:shd w:val="clear" w:color="auto" w:fill="FFFFFF"/>
          <w:lang w:val="en-US" w:eastAsia="de-DE"/>
        </w:rPr>
        <w:t>levels</w:t>
      </w:r>
      <w:r w:rsidRPr="00CF700B">
        <w:rPr>
          <w:rFonts w:ascii="Times New Roman" w:eastAsia="Times New Roman" w:hAnsi="Times New Roman" w:cs="Times New Roman"/>
          <w:color w:val="000000"/>
          <w:sz w:val="24"/>
          <w:szCs w:val="24"/>
          <w:shd w:val="clear" w:color="auto" w:fill="FFFFFF"/>
          <w:lang w:val="en-US" w:eastAsia="de-DE"/>
        </w:rPr>
        <w:t xml:space="preserve"> in all other </w:t>
      </w:r>
      <w:r>
        <w:rPr>
          <w:rFonts w:ascii="Times New Roman" w:eastAsia="Times New Roman" w:hAnsi="Times New Roman" w:cs="Times New Roman"/>
          <w:color w:val="000000"/>
          <w:sz w:val="24"/>
          <w:szCs w:val="24"/>
          <w:shd w:val="clear" w:color="auto" w:fill="FFFFFF"/>
          <w:lang w:val="en-US" w:eastAsia="de-DE"/>
        </w:rPr>
        <w:t>intervals, because the level of arousal should be highest while teaching</w:t>
      </w:r>
      <w:r w:rsidRPr="00CF700B">
        <w:rPr>
          <w:rFonts w:ascii="Times New Roman" w:eastAsia="Times New Roman" w:hAnsi="Times New Roman" w:cs="Times New Roman"/>
          <w:color w:val="000000"/>
          <w:sz w:val="24"/>
          <w:szCs w:val="24"/>
          <w:shd w:val="clear" w:color="auto" w:fill="FFFFFF"/>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Regarding the HR changes</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the (1) pre-teaching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as the participants’ arousal might increase in preparation of the teaching unit </w:t>
      </w:r>
      <w:r w:rsidRPr="00CF700B">
        <w:rPr>
          <w:rFonts w:ascii="Times New Roman" w:eastAsia="Times New Roman" w:hAnsi="Times New Roman" w:cs="Times New Roman"/>
          <w:color w:val="000000"/>
          <w:sz w:val="24"/>
          <w:szCs w:val="24"/>
          <w:lang w:val="en-US" w:eastAsia="de-DE"/>
        </w:rPr>
        <w:t xml:space="preserve">and a decrease in the following </w:t>
      </w:r>
      <w:r>
        <w:rPr>
          <w:rFonts w:ascii="Times New Roman" w:eastAsia="Times New Roman" w:hAnsi="Times New Roman" w:cs="Times New Roman"/>
          <w:color w:val="000000"/>
          <w:sz w:val="24"/>
          <w:szCs w:val="24"/>
          <w:lang w:val="en-US" w:eastAsia="de-DE"/>
        </w:rPr>
        <w:t>intervals, because of habituating to the situation</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w:t>
      </w:r>
    </w:p>
    <w:p w14:paraId="3180930F" w14:textId="77777777" w:rsidR="008021E0" w:rsidRPr="00F44BB9" w:rsidRDefault="008021E0" w:rsidP="008021E0">
      <w:pPr>
        <w:spacing w:before="120" w:after="0" w:line="36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t>
      </w:r>
      <w:r>
        <w:rPr>
          <w:rFonts w:ascii="Times New Roman" w:eastAsia="Times New Roman" w:hAnsi="Times New Roman" w:cs="Times New Roman"/>
          <w:color w:val="000000"/>
          <w:sz w:val="24"/>
          <w:szCs w:val="24"/>
          <w:lang w:val="en-US" w:eastAsia="de-DE"/>
        </w:rPr>
        <w:t>We</w:t>
      </w:r>
      <w:r w:rsidRPr="00B969EF">
        <w:rPr>
          <w:rFonts w:ascii="Times New Roman" w:eastAsia="Times New Roman" w:hAnsi="Times New Roman" w:cs="Times New Roman"/>
          <w:color w:val="000000"/>
          <w:sz w:val="24"/>
          <w:szCs w:val="24"/>
          <w:lang w:val="en-US" w:eastAsia="de-DE"/>
        </w:rPr>
        <w:t xml:space="preserve"> examine</w:t>
      </w:r>
      <w:r>
        <w:rPr>
          <w:rFonts w:ascii="Times New Roman" w:eastAsia="Times New Roman" w:hAnsi="Times New Roman" w:cs="Times New Roman"/>
          <w:color w:val="000000"/>
          <w:sz w:val="24"/>
          <w:szCs w:val="24"/>
          <w:lang w:val="en-US" w:eastAsia="de-DE"/>
        </w:rPr>
        <w:t xml:space="preserve">d </w:t>
      </w:r>
      <w:r w:rsidRPr="00B969EF">
        <w:rPr>
          <w:rFonts w:ascii="Times New Roman" w:eastAsia="Times New Roman" w:hAnsi="Times New Roman" w:cs="Times New Roman"/>
          <w:color w:val="000000"/>
          <w:sz w:val="24"/>
          <w:szCs w:val="24"/>
          <w:lang w:val="en-US" w:eastAsia="de-DE"/>
        </w:rPr>
        <w:t xml:space="preserve">the effects of teaching experience and </w:t>
      </w:r>
      <w:r>
        <w:rPr>
          <w:rFonts w:ascii="Times New Roman" w:eastAsia="Times New Roman" w:hAnsi="Times New Roman" w:cs="Times New Roman"/>
          <w:color w:val="000000"/>
          <w:sz w:val="24"/>
          <w:szCs w:val="24"/>
          <w:lang w:val="en-US" w:eastAsia="de-DE"/>
        </w:rPr>
        <w:t>c</w:t>
      </w:r>
      <w:r w:rsidRPr="00B969EF">
        <w:rPr>
          <w:rFonts w:ascii="Times New Roman" w:eastAsia="Times New Roman" w:hAnsi="Times New Roman" w:cs="Times New Roman"/>
          <w:color w:val="000000"/>
          <w:sz w:val="24"/>
          <w:szCs w:val="24"/>
          <w:lang w:val="en-US" w:eastAsia="de-DE"/>
        </w:rPr>
        <w:t xml:space="preserve">ognitive </w:t>
      </w:r>
      <w:r>
        <w:rPr>
          <w:rFonts w:ascii="Times New Roman" w:eastAsia="Times New Roman" w:hAnsi="Times New Roman" w:cs="Times New Roman"/>
          <w:color w:val="000000"/>
          <w:sz w:val="24"/>
          <w:szCs w:val="24"/>
          <w:lang w:val="en-US" w:eastAsia="de-DE"/>
        </w:rPr>
        <w:t>appraisals</w:t>
      </w:r>
      <w:r w:rsidRPr="00B969E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about disruptive events that took place during the micro teaching unit </w:t>
      </w:r>
      <w:r w:rsidRPr="00B969EF">
        <w:rPr>
          <w:rFonts w:ascii="Times New Roman" w:eastAsia="Times New Roman" w:hAnsi="Times New Roman" w:cs="Times New Roman"/>
          <w:color w:val="000000"/>
          <w:sz w:val="24"/>
          <w:szCs w:val="24"/>
          <w:lang w:val="en-US" w:eastAsia="de-DE"/>
        </w:rPr>
        <w:t xml:space="preserve">on </w:t>
      </w:r>
      <w:r>
        <w:rPr>
          <w:rFonts w:ascii="Times New Roman" w:eastAsia="Times New Roman" w:hAnsi="Times New Roman" w:cs="Times New Roman"/>
          <w:color w:val="000000"/>
          <w:sz w:val="24"/>
          <w:szCs w:val="24"/>
          <w:lang w:val="en-US" w:eastAsia="de-DE"/>
        </w:rPr>
        <w:t>teachers’ HR</w:t>
      </w:r>
      <w:r w:rsidRPr="00B969E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3966C4">
        <w:rPr>
          <w:rFonts w:ascii="Times New Roman" w:eastAsia="Times New Roman" w:hAnsi="Times New Roman" w:cs="Times New Roman"/>
          <w:color w:val="000000"/>
          <w:sz w:val="24"/>
          <w:szCs w:val="24"/>
          <w:lang w:val="en-US" w:eastAsia="de-DE"/>
        </w:rPr>
        <w:t>First, we considered teaching experience. We expected lower HR levels and less steep HR changes for teachers with more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Second, we considered cognitive appraisal and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and steeper HR changes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events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but lower HR levels and less steep HR changes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the (</w:t>
      </w:r>
      <w:r w:rsidRPr="00CF700B">
        <w:rPr>
          <w:rFonts w:ascii="Times New Roman" w:eastAsia="Times New Roman" w:hAnsi="Times New Roman" w:cs="Times New Roman"/>
          <w:color w:val="000000"/>
          <w:sz w:val="24"/>
          <w:szCs w:val="24"/>
          <w:lang w:val="en-US" w:eastAsia="de-DE"/>
        </w:rPr>
        <w:t>disrupti</w:t>
      </w:r>
      <w:r>
        <w:rPr>
          <w:rFonts w:ascii="Times New Roman" w:eastAsia="Times New Roman" w:hAnsi="Times New Roman" w:cs="Times New Roman"/>
          <w:color w:val="000000"/>
          <w:sz w:val="24"/>
          <w:szCs w:val="24"/>
          <w:lang w:val="en-US" w:eastAsia="de-DE"/>
        </w:rPr>
        <w:t>ve)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 xml:space="preserve">Lastly, we </w:t>
      </w:r>
      <w:r w:rsidRPr="00CF700B">
        <w:rPr>
          <w:rFonts w:ascii="Times New Roman" w:eastAsia="Times New Roman" w:hAnsi="Times New Roman" w:cs="Times New Roman"/>
          <w:color w:val="000000"/>
          <w:sz w:val="24"/>
          <w:szCs w:val="24"/>
          <w:lang w:val="en-US" w:eastAsia="de-DE"/>
        </w:rPr>
        <w:t>consider</w:t>
      </w:r>
      <w:r>
        <w:rPr>
          <w:rFonts w:ascii="Times New Roman" w:eastAsia="Times New Roman" w:hAnsi="Times New Roman" w:cs="Times New Roman"/>
          <w:color w:val="000000"/>
          <w:sz w:val="24"/>
          <w:szCs w:val="24"/>
          <w:lang w:val="en-US" w:eastAsia="de-DE"/>
        </w:rPr>
        <w:t>ed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w:t>
      </w:r>
      <w:r w:rsidRPr="00CF700B">
        <w:rPr>
          <w:rFonts w:ascii="Times New Roman" w:eastAsia="Times New Roman" w:hAnsi="Times New Roman" w:cs="Times New Roman"/>
          <w:color w:val="000000"/>
          <w:sz w:val="24"/>
          <w:szCs w:val="24"/>
          <w:lang w:val="en-US" w:eastAsia="de-DE"/>
        </w:rPr>
        <w:t xml:space="preserve"> three predictors in concert</w:t>
      </w:r>
      <w:r>
        <w:rPr>
          <w:rFonts w:ascii="Times New Roman" w:eastAsia="Times New Roman" w:hAnsi="Times New Roman" w:cs="Times New Roman"/>
          <w:color w:val="000000"/>
          <w:sz w:val="24"/>
          <w:szCs w:val="24"/>
          <w:lang w:val="en-US" w:eastAsia="de-DE"/>
        </w:rPr>
        <w:t xml:space="preserve"> and</w:t>
      </w:r>
      <w:r w:rsidRPr="00CF700B">
        <w:rPr>
          <w:rFonts w:ascii="Times New Roman" w:eastAsia="Times New Roman" w:hAnsi="Times New Roman" w:cs="Times New Roman"/>
          <w:color w:val="000000"/>
          <w:sz w:val="24"/>
          <w:szCs w:val="24"/>
          <w:lang w:val="en-US" w:eastAsia="de-DE"/>
        </w:rPr>
        <w:t xml:space="preserve"> expected </w:t>
      </w:r>
      <w:r>
        <w:rPr>
          <w:rFonts w:ascii="Times New Roman" w:eastAsia="Times New Roman" w:hAnsi="Times New Roman" w:cs="Times New Roman"/>
          <w:color w:val="000000"/>
          <w:sz w:val="24"/>
          <w:szCs w:val="24"/>
          <w:lang w:val="en-US" w:eastAsia="de-DE"/>
        </w:rPr>
        <w:t>them</w:t>
      </w:r>
      <w:r w:rsidRPr="00CF700B">
        <w:rPr>
          <w:rFonts w:ascii="Times New Roman" w:eastAsia="Times New Roman" w:hAnsi="Times New Roman" w:cs="Times New Roman"/>
          <w:color w:val="000000"/>
          <w:sz w:val="24"/>
          <w:szCs w:val="24"/>
          <w:lang w:val="en-US" w:eastAsia="de-DE"/>
        </w:rPr>
        <w:t xml:space="preserve"> to remain substantial predictors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Start w:id="18"/>
      <w:r w:rsidRPr="00CF700B">
        <w:rPr>
          <w:rFonts w:ascii="Times New Roman" w:eastAsia="Times New Roman" w:hAnsi="Times New Roman" w:cs="Times New Roman"/>
          <w:color w:val="000000"/>
          <w:sz w:val="24"/>
          <w:szCs w:val="24"/>
          <w:lang w:val="en-US" w:eastAsia="de-DE"/>
        </w:rPr>
        <w:t>.</w:t>
      </w:r>
      <w:commentRangeEnd w:id="18"/>
      <w:r>
        <w:rPr>
          <w:rStyle w:val="Kommentarzeichen"/>
        </w:rPr>
        <w:commentReference w:id="18"/>
      </w:r>
      <w:commentRangeEnd w:id="15"/>
      <w:r>
        <w:rPr>
          <w:rStyle w:val="Kommentarzeichen"/>
        </w:rPr>
        <w:commentReference w:id="15"/>
      </w:r>
    </w:p>
    <w:p w14:paraId="76DFEE85" w14:textId="3D75F630" w:rsidR="00941CD4" w:rsidRPr="00782158" w:rsidRDefault="0008749D"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Hypothesis 1a </w:t>
      </w:r>
      <w:r w:rsidR="00FD7C83">
        <w:rPr>
          <w:rFonts w:ascii="Times New Roman" w:eastAsia="Times New Roman" w:hAnsi="Times New Roman" w:cs="Times New Roman"/>
          <w:color w:val="000000"/>
          <w:sz w:val="24"/>
          <w:szCs w:val="24"/>
          <w:lang w:val="en-US" w:eastAsia="de-DE"/>
        </w:rPr>
        <w:t xml:space="preserve">referred to the </w:t>
      </w:r>
      <w:r w:rsidR="00941CD4">
        <w:rPr>
          <w:rFonts w:ascii="Times New Roman" w:eastAsia="Times New Roman" w:hAnsi="Times New Roman" w:cs="Times New Roman"/>
          <w:color w:val="000000"/>
          <w:sz w:val="24"/>
          <w:szCs w:val="24"/>
          <w:lang w:val="en-US" w:eastAsia="de-DE"/>
        </w:rPr>
        <w:t xml:space="preserve">HR </w:t>
      </w:r>
      <w:r w:rsidR="00941CD4" w:rsidRPr="00A76537">
        <w:rPr>
          <w:rFonts w:ascii="Times New Roman" w:eastAsia="Times New Roman" w:hAnsi="Times New Roman" w:cs="Times New Roman"/>
          <w:color w:val="000000"/>
          <w:sz w:val="24"/>
          <w:szCs w:val="24"/>
          <w:lang w:val="en-US" w:eastAsia="de-DE"/>
        </w:rPr>
        <w:t xml:space="preserve">trend </w:t>
      </w:r>
      <w:r w:rsidR="00FD7C83">
        <w:rPr>
          <w:rFonts w:ascii="Times New Roman" w:eastAsia="Times New Roman" w:hAnsi="Times New Roman" w:cs="Times New Roman"/>
          <w:color w:val="000000"/>
          <w:sz w:val="24"/>
          <w:szCs w:val="24"/>
          <w:lang w:val="en-US" w:eastAsia="de-DE"/>
        </w:rPr>
        <w:t>over the course of</w:t>
      </w:r>
      <w:r w:rsidR="00FD7C83" w:rsidRPr="00A76537">
        <w:rPr>
          <w:rFonts w:ascii="Times New Roman" w:eastAsia="Times New Roman" w:hAnsi="Times New Roman" w:cs="Times New Roman"/>
          <w:color w:val="000000"/>
          <w:sz w:val="24"/>
          <w:szCs w:val="24"/>
          <w:lang w:val="en-US" w:eastAsia="de-DE"/>
        </w:rPr>
        <w:t xml:space="preserve"> </w:t>
      </w:r>
      <w:r w:rsidR="00941CD4" w:rsidRPr="00A76537">
        <w:rPr>
          <w:rFonts w:ascii="Times New Roman" w:eastAsia="Times New Roman" w:hAnsi="Times New Roman" w:cs="Times New Roman"/>
          <w:color w:val="000000"/>
          <w:sz w:val="24"/>
          <w:szCs w:val="24"/>
          <w:lang w:val="en-US" w:eastAsia="de-DE"/>
        </w:rPr>
        <w:t>the entire study</w:t>
      </w:r>
      <w:r w:rsidR="00FD7C83">
        <w:rPr>
          <w:rFonts w:ascii="Times New Roman" w:eastAsia="Times New Roman" w:hAnsi="Times New Roman" w:cs="Times New Roman"/>
          <w:color w:val="000000"/>
          <w:sz w:val="24"/>
          <w:szCs w:val="24"/>
          <w:lang w:val="en-US" w:eastAsia="de-DE"/>
        </w:rPr>
        <w:t xml:space="preserve">. </w:t>
      </w:r>
      <w:commentRangeStart w:id="19"/>
      <w:commentRangeStart w:id="20"/>
      <w:r w:rsidR="00FD7C83">
        <w:rPr>
          <w:rFonts w:ascii="Times New Roman" w:eastAsia="Times New Roman" w:hAnsi="Times New Roman" w:cs="Times New Roman"/>
          <w:color w:val="000000"/>
          <w:sz w:val="24"/>
          <w:szCs w:val="24"/>
          <w:lang w:val="en-US" w:eastAsia="de-DE"/>
        </w:rPr>
        <w:t>First, we</w:t>
      </w:r>
      <w:r w:rsidR="00941CD4">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 xml:space="preserve">z-standardized </w:t>
      </w:r>
      <w:r w:rsidR="00FD7C83">
        <w:rPr>
          <w:rFonts w:ascii="Times New Roman" w:eastAsia="Times New Roman" w:hAnsi="Times New Roman" w:cs="Times New Roman"/>
          <w:color w:val="000000"/>
          <w:sz w:val="24"/>
          <w:szCs w:val="24"/>
          <w:lang w:val="en-US" w:eastAsia="de-DE"/>
        </w:rPr>
        <w:t xml:space="preserve">the BPM </w:t>
      </w:r>
      <w:r w:rsidR="00FD7C83" w:rsidRPr="00CF700B">
        <w:rPr>
          <w:rFonts w:ascii="Times New Roman" w:eastAsia="Times New Roman" w:hAnsi="Times New Roman" w:cs="Times New Roman"/>
          <w:color w:val="000000"/>
          <w:sz w:val="24"/>
          <w:szCs w:val="24"/>
          <w:lang w:val="en-US" w:eastAsia="de-DE"/>
        </w:rPr>
        <w:t xml:space="preserve">values </w:t>
      </w:r>
      <w:r w:rsidR="00FD7C83">
        <w:rPr>
          <w:rFonts w:ascii="Times New Roman" w:eastAsia="Times New Roman" w:hAnsi="Times New Roman" w:cs="Times New Roman"/>
          <w:color w:val="000000"/>
          <w:sz w:val="24"/>
          <w:szCs w:val="24"/>
          <w:lang w:val="en-US" w:eastAsia="de-DE"/>
        </w:rPr>
        <w:t>so that the</w:t>
      </w:r>
      <w:r w:rsidR="00FD7C83" w:rsidRPr="00FD7C83">
        <w:rPr>
          <w:rFonts w:ascii="Times New Roman" w:eastAsia="Times New Roman" w:hAnsi="Times New Roman" w:cs="Times New Roman"/>
          <w:color w:val="000000"/>
          <w:sz w:val="24"/>
          <w:szCs w:val="24"/>
          <w:lang w:val="en-US" w:eastAsia="de-DE"/>
        </w:rPr>
        <w:t xml:space="preserve"> </w:t>
      </w:r>
      <w:r w:rsidR="00FD7C83" w:rsidRPr="00CF700B">
        <w:rPr>
          <w:rFonts w:ascii="Times New Roman" w:eastAsia="Times New Roman" w:hAnsi="Times New Roman" w:cs="Times New Roman"/>
          <w:color w:val="000000"/>
          <w:sz w:val="24"/>
          <w:szCs w:val="24"/>
          <w:lang w:val="en-US" w:eastAsia="de-DE"/>
        </w:rPr>
        <w:t>resulting values can be interpreted as differences from the overall HR mean in standard deviation</w:t>
      </w:r>
      <w:r w:rsidR="000571D6">
        <w:rPr>
          <w:rFonts w:ascii="Times New Roman" w:eastAsia="Times New Roman" w:hAnsi="Times New Roman" w:cs="Times New Roman"/>
          <w:color w:val="000000"/>
          <w:sz w:val="24"/>
          <w:szCs w:val="24"/>
          <w:lang w:val="en-US" w:eastAsia="de-DE"/>
        </w:rPr>
        <w:t xml:space="preserve"> units</w:t>
      </w:r>
      <w:r w:rsidR="00FD7C83">
        <w:rPr>
          <w:rFonts w:ascii="Times New Roman" w:eastAsia="Times New Roman" w:hAnsi="Times New Roman" w:cs="Times New Roman"/>
          <w:color w:val="000000"/>
          <w:sz w:val="24"/>
          <w:szCs w:val="24"/>
          <w:lang w:val="en-US" w:eastAsia="de-DE"/>
        </w:rPr>
        <w:t xml:space="preserve">. </w:t>
      </w:r>
      <w:commentRangeEnd w:id="19"/>
      <w:r w:rsidR="00A539D1">
        <w:rPr>
          <w:rStyle w:val="Kommentarzeichen"/>
        </w:rPr>
        <w:commentReference w:id="19"/>
      </w:r>
      <w:commentRangeEnd w:id="20"/>
      <w:r w:rsidR="009F3A20">
        <w:rPr>
          <w:rStyle w:val="Kommentarzeichen"/>
        </w:rPr>
        <w:commentReference w:id="20"/>
      </w:r>
      <w:r w:rsidR="00FD7C83">
        <w:rPr>
          <w:rFonts w:ascii="Times New Roman" w:eastAsia="Times New Roman" w:hAnsi="Times New Roman" w:cs="Times New Roman"/>
          <w:color w:val="000000"/>
          <w:sz w:val="24"/>
          <w:szCs w:val="24"/>
          <w:lang w:val="en-US" w:eastAsia="de-DE"/>
        </w:rPr>
        <w:t xml:space="preserve">Then, we </w:t>
      </w:r>
      <w:r w:rsidR="00FD7C83" w:rsidRPr="00CF700B">
        <w:rPr>
          <w:rFonts w:ascii="Times New Roman" w:eastAsia="Times New Roman" w:hAnsi="Times New Roman" w:cs="Times New Roman"/>
          <w:color w:val="000000"/>
          <w:sz w:val="24"/>
          <w:szCs w:val="24"/>
          <w:lang w:val="en-US" w:eastAsia="de-DE"/>
        </w:rPr>
        <w:t xml:space="preserve">displayed </w:t>
      </w:r>
      <w:r w:rsidR="000571D6">
        <w:rPr>
          <w:rFonts w:ascii="Times New Roman" w:eastAsia="Times New Roman" w:hAnsi="Times New Roman" w:cs="Times New Roman"/>
          <w:color w:val="000000"/>
          <w:sz w:val="24"/>
          <w:szCs w:val="24"/>
          <w:lang w:val="en-US" w:eastAsia="de-DE"/>
        </w:rPr>
        <w:t xml:space="preserve">and visually compared </w:t>
      </w:r>
      <w:r w:rsidR="00FD7C83" w:rsidRPr="00CF700B">
        <w:rPr>
          <w:rFonts w:ascii="Times New Roman" w:eastAsia="Times New Roman" w:hAnsi="Times New Roman" w:cs="Times New Roman"/>
          <w:color w:val="000000"/>
          <w:sz w:val="24"/>
          <w:szCs w:val="24"/>
          <w:lang w:val="en-US" w:eastAsia="de-DE"/>
        </w:rPr>
        <w:t>the</w:t>
      </w:r>
      <w:r w:rsidR="000571D6">
        <w:rPr>
          <w:rFonts w:ascii="Times New Roman" w:eastAsia="Times New Roman" w:hAnsi="Times New Roman" w:cs="Times New Roman"/>
          <w:color w:val="000000"/>
          <w:sz w:val="24"/>
          <w:szCs w:val="24"/>
          <w:lang w:val="en-US" w:eastAsia="de-DE"/>
        </w:rPr>
        <w:t xml:space="preserve"> unstandardized and standardized</w:t>
      </w:r>
      <w:r w:rsidR="00FD7C83" w:rsidRPr="00CF700B">
        <w:rPr>
          <w:rFonts w:ascii="Times New Roman" w:eastAsia="Times New Roman" w:hAnsi="Times New Roman" w:cs="Times New Roman"/>
          <w:color w:val="000000"/>
          <w:sz w:val="24"/>
          <w:szCs w:val="24"/>
          <w:lang w:val="en-US" w:eastAsia="de-DE"/>
        </w:rPr>
        <w:t xml:space="preserve"> </w:t>
      </w:r>
      <w:r w:rsidR="000571D6">
        <w:rPr>
          <w:rFonts w:ascii="Times New Roman" w:eastAsia="Times New Roman" w:hAnsi="Times New Roman" w:cs="Times New Roman"/>
          <w:color w:val="000000"/>
          <w:sz w:val="24"/>
          <w:szCs w:val="24"/>
          <w:lang w:val="en-US" w:eastAsia="de-DE"/>
        </w:rPr>
        <w:t xml:space="preserve">HR </w:t>
      </w:r>
      <w:r w:rsidR="00FD7C83" w:rsidRPr="00CF700B">
        <w:rPr>
          <w:rFonts w:ascii="Times New Roman" w:eastAsia="Times New Roman" w:hAnsi="Times New Roman" w:cs="Times New Roman"/>
          <w:color w:val="000000"/>
          <w:sz w:val="24"/>
          <w:szCs w:val="24"/>
          <w:lang w:val="en-US" w:eastAsia="de-DE"/>
        </w:rPr>
        <w:t>trend</w:t>
      </w:r>
      <w:r w:rsidR="000571D6">
        <w:rPr>
          <w:rFonts w:ascii="Times New Roman" w:eastAsia="Times New Roman" w:hAnsi="Times New Roman" w:cs="Times New Roman"/>
          <w:color w:val="000000"/>
          <w:sz w:val="24"/>
          <w:szCs w:val="24"/>
          <w:lang w:val="en-US" w:eastAsia="de-DE"/>
        </w:rPr>
        <w:t xml:space="preserve">. </w:t>
      </w:r>
    </w:p>
    <w:p w14:paraId="5921C5C3" w14:textId="2BB3C2ED" w:rsidR="00D900AC" w:rsidRDefault="007878CB"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b, </w:t>
      </w:r>
      <w:r w:rsidR="00FA1675">
        <w:rPr>
          <w:rFonts w:ascii="Times New Roman" w:eastAsia="Times New Roman" w:hAnsi="Times New Roman" w:cs="Times New Roman"/>
          <w:color w:val="000000"/>
          <w:sz w:val="24"/>
          <w:szCs w:val="24"/>
          <w:lang w:val="en-US" w:eastAsia="de-DE"/>
        </w:rPr>
        <w:t xml:space="preserve">which examined the HR levels, </w:t>
      </w:r>
      <w:r w:rsidR="00DF1F93">
        <w:rPr>
          <w:rFonts w:ascii="Times New Roman" w:eastAsia="Times New Roman" w:hAnsi="Times New Roman" w:cs="Times New Roman"/>
          <w:color w:val="000000"/>
          <w:sz w:val="24"/>
          <w:szCs w:val="24"/>
          <w:lang w:val="en-US" w:eastAsia="de-DE"/>
        </w:rPr>
        <w:t xml:space="preserve">we </w:t>
      </w:r>
      <w:r w:rsidR="00857BEF">
        <w:rPr>
          <w:rFonts w:ascii="Times New Roman" w:eastAsia="Times New Roman" w:hAnsi="Times New Roman" w:cs="Times New Roman"/>
          <w:color w:val="000000"/>
          <w:sz w:val="24"/>
          <w:szCs w:val="24"/>
          <w:lang w:val="en-US" w:eastAsia="de-DE"/>
        </w:rPr>
        <w:t xml:space="preserve">initially </w:t>
      </w:r>
      <w:r w:rsidR="00DD1C71">
        <w:rPr>
          <w:rFonts w:ascii="Times New Roman" w:eastAsia="Times New Roman" w:hAnsi="Times New Roman" w:cs="Times New Roman"/>
          <w:color w:val="000000"/>
          <w:sz w:val="24"/>
          <w:szCs w:val="24"/>
          <w:lang w:val="en-US" w:eastAsia="de-DE"/>
        </w:rPr>
        <w:t>conducted a</w:t>
      </w:r>
      <w:r w:rsidR="00DD1C71" w:rsidRPr="00DD1C71">
        <w:rPr>
          <w:rFonts w:ascii="Times New Roman" w:eastAsia="Times New Roman" w:hAnsi="Times New Roman" w:cs="Times New Roman"/>
          <w:color w:val="000000"/>
          <w:sz w:val="24"/>
          <w:szCs w:val="24"/>
          <w:lang w:val="en-US" w:eastAsia="de-DE"/>
        </w:rPr>
        <w:t xml:space="preserve"> one-way </w:t>
      </w:r>
      <w:r w:rsidR="00D05FDB">
        <w:rPr>
          <w:rFonts w:ascii="Times New Roman" w:eastAsia="Times New Roman" w:hAnsi="Times New Roman" w:cs="Times New Roman"/>
          <w:color w:val="000000"/>
          <w:sz w:val="24"/>
          <w:szCs w:val="24"/>
          <w:lang w:val="en-US" w:eastAsia="de-DE"/>
        </w:rPr>
        <w:t>ANOVA</w:t>
      </w:r>
      <w:r w:rsidR="00223980">
        <w:rPr>
          <w:rFonts w:ascii="Times New Roman" w:eastAsia="Times New Roman" w:hAnsi="Times New Roman" w:cs="Times New Roman"/>
          <w:color w:val="000000"/>
          <w:sz w:val="24"/>
          <w:szCs w:val="24"/>
          <w:lang w:val="en-US" w:eastAsia="de-DE"/>
        </w:rPr>
        <w:t xml:space="preserve"> with repeated measures</w:t>
      </w:r>
      <w:r w:rsidR="00FA1675">
        <w:rPr>
          <w:rFonts w:ascii="Times New Roman" w:eastAsia="Times New Roman" w:hAnsi="Times New Roman" w:cs="Times New Roman"/>
          <w:color w:val="000000"/>
          <w:sz w:val="24"/>
          <w:szCs w:val="24"/>
          <w:lang w:val="en-US" w:eastAsia="de-DE"/>
        </w:rPr>
        <w:t xml:space="preserve"> as an omnibus test</w:t>
      </w:r>
      <w:r w:rsidR="00F61E72" w:rsidRPr="00DD1C71">
        <w:rPr>
          <w:rFonts w:ascii="Times New Roman" w:eastAsia="Times New Roman" w:hAnsi="Times New Roman" w:cs="Times New Roman"/>
          <w:color w:val="000000"/>
          <w:sz w:val="24"/>
          <w:szCs w:val="24"/>
          <w:lang w:val="en-US" w:eastAsia="de-DE"/>
        </w:rPr>
        <w:t>.</w:t>
      </w:r>
      <w:r w:rsidR="00090CDF">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The dependent variable comprised the </w:t>
      </w:r>
      <w:r w:rsidR="00FA1675" w:rsidRPr="00E46BD5">
        <w:rPr>
          <w:rFonts w:ascii="Times New Roman" w:eastAsia="Times New Roman" w:hAnsi="Times New Roman" w:cs="Times New Roman"/>
          <w:color w:val="000000"/>
          <w:sz w:val="24"/>
          <w:szCs w:val="24"/>
          <w:lang w:val="en-US" w:eastAsia="de-DE"/>
        </w:rPr>
        <w:t xml:space="preserve">standardized </w:t>
      </w:r>
      <w:r w:rsidR="00A73C37">
        <w:rPr>
          <w:rFonts w:ascii="Times New Roman" w:eastAsia="Times New Roman" w:hAnsi="Times New Roman" w:cs="Times New Roman"/>
          <w:color w:val="000000"/>
          <w:sz w:val="24"/>
          <w:szCs w:val="24"/>
          <w:lang w:val="en-US" w:eastAsia="de-DE"/>
        </w:rPr>
        <w:t>HR</w:t>
      </w:r>
      <w:r w:rsidR="00E46BD5" w:rsidRPr="00E46BD5">
        <w:rPr>
          <w:rFonts w:ascii="Times New Roman" w:eastAsia="Times New Roman" w:hAnsi="Times New Roman" w:cs="Times New Roman"/>
          <w:color w:val="000000"/>
          <w:sz w:val="24"/>
          <w:szCs w:val="24"/>
          <w:lang w:val="en-US" w:eastAsia="de-DE"/>
        </w:rPr>
        <w:t xml:space="preserve"> </w:t>
      </w:r>
      <w:r w:rsidR="00FA1675" w:rsidRPr="00E46BD5">
        <w:rPr>
          <w:rFonts w:ascii="Times New Roman" w:eastAsia="Times New Roman" w:hAnsi="Times New Roman" w:cs="Times New Roman"/>
          <w:color w:val="000000"/>
          <w:sz w:val="24"/>
          <w:szCs w:val="24"/>
          <w:lang w:val="en-US" w:eastAsia="de-DE"/>
        </w:rPr>
        <w:t>mean</w:t>
      </w:r>
      <w:r w:rsidR="00FA1675">
        <w:rPr>
          <w:rFonts w:ascii="Times New Roman" w:eastAsia="Times New Roman" w:hAnsi="Times New Roman" w:cs="Times New Roman"/>
          <w:color w:val="000000"/>
          <w:sz w:val="24"/>
          <w:szCs w:val="24"/>
          <w:lang w:val="en-US" w:eastAsia="de-DE"/>
        </w:rPr>
        <w:t xml:space="preserve"> for each interval</w:t>
      </w:r>
      <w:r w:rsidR="00E46BD5" w:rsidRPr="00E46BD5">
        <w:rPr>
          <w:rFonts w:ascii="Times New Roman" w:eastAsia="Times New Roman" w:hAnsi="Times New Roman" w:cs="Times New Roman"/>
          <w:color w:val="000000"/>
          <w:sz w:val="24"/>
          <w:szCs w:val="24"/>
          <w:lang w:val="en-US" w:eastAsia="de-DE"/>
        </w:rPr>
        <w:t>.</w:t>
      </w:r>
      <w:r w:rsidR="00F61E72">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In order to identify the </w:t>
      </w:r>
      <w:r w:rsidR="008021E0">
        <w:rPr>
          <w:rFonts w:ascii="Times New Roman" w:eastAsia="Times New Roman" w:hAnsi="Times New Roman" w:cs="Times New Roman"/>
          <w:color w:val="000000"/>
          <w:sz w:val="24"/>
          <w:szCs w:val="24"/>
          <w:lang w:val="en-US" w:eastAsia="de-DE"/>
        </w:rPr>
        <w:t xml:space="preserve">highest </w:t>
      </w:r>
      <w:r w:rsidR="00FA1675">
        <w:rPr>
          <w:rFonts w:ascii="Times New Roman" w:eastAsia="Times New Roman" w:hAnsi="Times New Roman" w:cs="Times New Roman"/>
          <w:color w:val="000000"/>
          <w:sz w:val="24"/>
          <w:szCs w:val="24"/>
          <w:lang w:val="en-US" w:eastAsia="de-DE"/>
        </w:rPr>
        <w:t xml:space="preserve">HR </w:t>
      </w:r>
      <w:r w:rsidR="008021E0">
        <w:rPr>
          <w:rFonts w:ascii="Times New Roman" w:eastAsia="Times New Roman" w:hAnsi="Times New Roman" w:cs="Times New Roman"/>
          <w:color w:val="000000"/>
          <w:sz w:val="24"/>
          <w:szCs w:val="24"/>
          <w:lang w:val="en-US" w:eastAsia="de-DE"/>
        </w:rPr>
        <w:t>level</w:t>
      </w:r>
      <w:r w:rsidR="00FA1675">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w:t>
      </w:r>
      <w:r w:rsidR="00857BEF">
        <w:rPr>
          <w:rFonts w:ascii="Times New Roman" w:eastAsia="Times New Roman" w:hAnsi="Times New Roman" w:cs="Times New Roman"/>
          <w:color w:val="000000"/>
          <w:sz w:val="24"/>
          <w:szCs w:val="24"/>
          <w:lang w:val="en-US" w:eastAsia="de-DE"/>
        </w:rPr>
        <w:t xml:space="preserve"> subsequently</w:t>
      </w:r>
      <w:r w:rsidR="00CF700B" w:rsidRPr="00CF700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conducted</w:t>
      </w:r>
      <w:r w:rsidR="00FA1675"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-tests</w:t>
      </w:r>
      <w:r w:rsidR="00952074">
        <w:rPr>
          <w:rFonts w:ascii="Times New Roman" w:eastAsia="Times New Roman" w:hAnsi="Times New Roman" w:cs="Times New Roman"/>
          <w:color w:val="000000"/>
          <w:sz w:val="24"/>
          <w:szCs w:val="24"/>
          <w:lang w:val="en-US" w:eastAsia="de-DE"/>
        </w:rPr>
        <w:t xml:space="preserve"> with planned contrasts</w:t>
      </w:r>
      <w:r w:rsidR="00FA1675">
        <w:rPr>
          <w:rFonts w:ascii="Times New Roman" w:eastAsia="Times New Roman" w:hAnsi="Times New Roman" w:cs="Times New Roman"/>
          <w:color w:val="000000"/>
          <w:sz w:val="24"/>
          <w:szCs w:val="24"/>
          <w:lang w:val="en-US" w:eastAsia="de-DE"/>
        </w:rPr>
        <w:t xml:space="preserve"> as post-hoc tests, accompanied by</w:t>
      </w:r>
      <w:r w:rsidR="00CF700B" w:rsidRPr="00CF700B">
        <w:rPr>
          <w:rFonts w:ascii="Times New Roman" w:eastAsia="Times New Roman" w:hAnsi="Times New Roman" w:cs="Times New Roman"/>
          <w:color w:val="000000"/>
          <w:sz w:val="24"/>
          <w:szCs w:val="24"/>
          <w:lang w:val="en-US" w:eastAsia="de-DE"/>
        </w:rPr>
        <w:t xml:space="preserve"> the effect size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00FA1675">
        <w:rPr>
          <w:rFonts w:ascii="Times New Roman" w:eastAsia="Times New Roman" w:hAnsi="Times New Roman" w:cs="Times New Roman"/>
          <w:color w:val="000000"/>
          <w:sz w:val="24"/>
          <w:szCs w:val="24"/>
          <w:lang w:val="en-US" w:eastAsia="de-DE"/>
        </w:rPr>
        <w:t xml:space="preserve">. Specifically, we tested the </w:t>
      </w:r>
      <w:r w:rsidR="00CF700B" w:rsidRPr="00CF700B">
        <w:rPr>
          <w:rFonts w:ascii="Times New Roman" w:eastAsia="Times New Roman" w:hAnsi="Times New Roman" w:cs="Times New Roman"/>
          <w:color w:val="000000"/>
          <w:sz w:val="24"/>
          <w:szCs w:val="24"/>
          <w:lang w:val="en-US" w:eastAsia="de-DE"/>
        </w:rPr>
        <w:t xml:space="preserve">differences between the (2) teaching </w:t>
      </w:r>
      <w:r w:rsidR="00FA1675">
        <w:rPr>
          <w:rFonts w:ascii="Times New Roman" w:eastAsia="Times New Roman" w:hAnsi="Times New Roman" w:cs="Times New Roman"/>
          <w:color w:val="000000"/>
          <w:sz w:val="24"/>
          <w:szCs w:val="24"/>
          <w:lang w:val="en-US" w:eastAsia="de-DE"/>
        </w:rPr>
        <w:t>interval</w:t>
      </w:r>
      <w:r w:rsidR="00FA1675"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other </w:t>
      </w:r>
      <w:r w:rsidR="00550377">
        <w:rPr>
          <w:rFonts w:ascii="Times New Roman" w:eastAsia="Times New Roman" w:hAnsi="Times New Roman" w:cs="Times New Roman"/>
          <w:color w:val="000000"/>
          <w:sz w:val="24"/>
          <w:szCs w:val="24"/>
          <w:lang w:val="en-US" w:eastAsia="de-DE"/>
        </w:rPr>
        <w:t xml:space="preserve">four </w:t>
      </w:r>
      <w:r w:rsidR="00FA1675">
        <w:rPr>
          <w:rFonts w:ascii="Times New Roman" w:eastAsia="Times New Roman" w:hAnsi="Times New Roman" w:cs="Times New Roman"/>
          <w:color w:val="000000"/>
          <w:sz w:val="24"/>
          <w:szCs w:val="24"/>
          <w:lang w:val="en-US" w:eastAsia="de-DE"/>
        </w:rPr>
        <w:t>intervals</w:t>
      </w:r>
      <w:r w:rsidR="00CF700B" w:rsidRPr="00CF700B">
        <w:rPr>
          <w:rFonts w:ascii="Times New Roman" w:eastAsia="Times New Roman" w:hAnsi="Times New Roman" w:cs="Times New Roman"/>
          <w:color w:val="000000"/>
          <w:sz w:val="24"/>
          <w:szCs w:val="24"/>
          <w:lang w:val="en-US" w:eastAsia="de-DE"/>
        </w:rPr>
        <w:t>.</w:t>
      </w:r>
      <w:r w:rsidR="00A43FCB">
        <w:rPr>
          <w:rFonts w:ascii="Times New Roman" w:eastAsia="Times New Roman" w:hAnsi="Times New Roman" w:cs="Times New Roman"/>
          <w:color w:val="000000"/>
          <w:sz w:val="24"/>
          <w:szCs w:val="24"/>
          <w:lang w:val="en-US" w:eastAsia="de-DE"/>
        </w:rPr>
        <w:t xml:space="preserve"> </w:t>
      </w:r>
    </w:p>
    <w:p w14:paraId="7B3561B9" w14:textId="78D1FCF7" w:rsidR="00CF700B" w:rsidRPr="00D900AC" w:rsidRDefault="00D900AC" w:rsidP="00B11848">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c</w:t>
      </w:r>
      <w:r w:rsidR="0040462B">
        <w:rPr>
          <w:rFonts w:ascii="Times New Roman" w:eastAsia="Times New Roman" w:hAnsi="Times New Roman" w:cs="Times New Roman"/>
          <w:color w:val="000000"/>
          <w:sz w:val="24"/>
          <w:szCs w:val="24"/>
          <w:lang w:val="en-US" w:eastAsia="de-DE"/>
        </w:rPr>
        <w:t xml:space="preserve">, </w:t>
      </w:r>
      <w:r w:rsidR="00FA1675">
        <w:rPr>
          <w:rFonts w:ascii="Times New Roman" w:eastAsia="Times New Roman" w:hAnsi="Times New Roman" w:cs="Times New Roman"/>
          <w:color w:val="000000"/>
          <w:sz w:val="24"/>
          <w:szCs w:val="24"/>
          <w:lang w:val="en-US" w:eastAsia="de-DE"/>
        </w:rPr>
        <w:t xml:space="preserve">which examined the HR changes within each interval, </w:t>
      </w:r>
      <w:r w:rsidR="0040462B">
        <w:rPr>
          <w:rFonts w:ascii="Times New Roman" w:eastAsia="Times New Roman" w:hAnsi="Times New Roman" w:cs="Times New Roman"/>
          <w:color w:val="000000"/>
          <w:sz w:val="24"/>
          <w:szCs w:val="24"/>
          <w:lang w:val="en-US" w:eastAsia="de-DE"/>
        </w:rPr>
        <w:t xml:space="preserve">we </w:t>
      </w:r>
      <w:r w:rsidR="00CF700B" w:rsidRPr="00CF700B">
        <w:rPr>
          <w:rFonts w:ascii="Times New Roman" w:eastAsia="Times New Roman" w:hAnsi="Times New Roman" w:cs="Times New Roman"/>
          <w:color w:val="000000"/>
          <w:sz w:val="24"/>
          <w:szCs w:val="24"/>
          <w:lang w:val="en-US" w:eastAsia="de-DE"/>
        </w:rPr>
        <w:t xml:space="preserve">conducted a linear estimation of the increase </w:t>
      </w:r>
      <w:r w:rsidR="00857BEF">
        <w:rPr>
          <w:rFonts w:ascii="Times New Roman" w:eastAsia="Times New Roman" w:hAnsi="Times New Roman" w:cs="Times New Roman"/>
          <w:color w:val="000000"/>
          <w:sz w:val="24"/>
          <w:szCs w:val="24"/>
          <w:lang w:val="en-US" w:eastAsia="de-DE"/>
        </w:rPr>
        <w:t>or</w:t>
      </w:r>
      <w:r w:rsidR="00857BEF"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decrease in HR over time. To this end, we used fixed intercept </w:t>
      </w:r>
      <w:r w:rsidR="002E5B18">
        <w:rPr>
          <w:rFonts w:ascii="Times New Roman" w:eastAsia="Times New Roman" w:hAnsi="Times New Roman" w:cs="Times New Roman"/>
          <w:color w:val="000000"/>
          <w:sz w:val="24"/>
          <w:szCs w:val="24"/>
          <w:lang w:val="en-US" w:eastAsia="de-DE"/>
        </w:rPr>
        <w:t>fixed</w:t>
      </w:r>
      <w:r w:rsidR="006C05ED">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slope regression</w:t>
      </w:r>
      <w:r w:rsidR="00CD3FFA">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shd w:val="clear" w:color="auto" w:fill="FFFFFF"/>
          <w:lang w:val="en-US" w:eastAsia="de-DE"/>
        </w:rPr>
        <w:t>gelman2006data]</w:t>
      </w:r>
      <w:r w:rsidR="00CF700B" w:rsidRPr="00CF700B">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for each interval </w:t>
      </w:r>
      <w:r w:rsidR="00CF700B" w:rsidRPr="00CF700B">
        <w:rPr>
          <w:rFonts w:ascii="Times New Roman" w:eastAsia="Times New Roman" w:hAnsi="Times New Roman" w:cs="Times New Roman"/>
          <w:color w:val="000000"/>
          <w:sz w:val="24"/>
          <w:szCs w:val="24"/>
          <w:lang w:val="en-US" w:eastAsia="de-DE"/>
        </w:rPr>
        <w:t xml:space="preserve">to </w:t>
      </w:r>
      <w:r w:rsidR="00CF700B" w:rsidRPr="00CF700B">
        <w:rPr>
          <w:rFonts w:ascii="Times New Roman" w:eastAsia="Times New Roman" w:hAnsi="Times New Roman" w:cs="Times New Roman"/>
          <w:color w:val="000000"/>
          <w:sz w:val="24"/>
          <w:szCs w:val="24"/>
          <w:lang w:val="en-US" w:eastAsia="de-DE"/>
        </w:rPr>
        <w:lastRenderedPageBreak/>
        <w:t xml:space="preserve">estimate intercepts </w:t>
      </w:r>
      <w:bookmarkStart w:id="21" w:name="_Hlk147847961"/>
      <w:r w:rsidR="001000E3" w:rsidRPr="00CF700B">
        <w:rPr>
          <w:rFonts w:ascii="Times New Roman" w:eastAsia="Times New Roman" w:hAnsi="Times New Roman" w:cs="Times New Roman"/>
          <w:color w:val="000000"/>
          <w:sz w:val="24"/>
          <w:szCs w:val="24"/>
          <w:lang w:val="en-US" w:eastAsia="de-DE"/>
        </w:rPr>
        <w:t xml:space="preserve">and </w:t>
      </w:r>
      <w:r w:rsidR="00A67F38" w:rsidRPr="00CF700B">
        <w:rPr>
          <w:rFonts w:ascii="Times New Roman" w:eastAsia="Times New Roman" w:hAnsi="Times New Roman" w:cs="Times New Roman"/>
          <w:color w:val="000000"/>
          <w:sz w:val="24"/>
          <w:szCs w:val="24"/>
          <w:lang w:val="en-US" w:eastAsia="de-DE"/>
        </w:rPr>
        <w:t xml:space="preserve">linear </w:t>
      </w:r>
      <w:r w:rsidR="001000E3" w:rsidRPr="00CF700B">
        <w:rPr>
          <w:rFonts w:ascii="Times New Roman" w:eastAsia="Times New Roman" w:hAnsi="Times New Roman" w:cs="Times New Roman"/>
          <w:color w:val="000000"/>
          <w:sz w:val="24"/>
          <w:szCs w:val="24"/>
          <w:lang w:val="en-US" w:eastAsia="de-DE"/>
        </w:rPr>
        <w:t xml:space="preserve">slopes </w:t>
      </w:r>
      <w:r w:rsidR="00CF700B" w:rsidRPr="00CF700B">
        <w:rPr>
          <w:rFonts w:ascii="Times New Roman" w:eastAsia="Times New Roman" w:hAnsi="Times New Roman" w:cs="Times New Roman"/>
          <w:color w:val="000000"/>
          <w:sz w:val="24"/>
          <w:szCs w:val="24"/>
          <w:lang w:val="en-US" w:eastAsia="de-DE"/>
        </w:rPr>
        <w:t>for all individuals</w:t>
      </w:r>
      <w:r w:rsidR="00CA16B5">
        <w:rPr>
          <w:rFonts w:ascii="Times New Roman" w:eastAsia="Times New Roman" w:hAnsi="Times New Roman" w:cs="Times New Roman"/>
          <w:color w:val="000000"/>
          <w:sz w:val="24"/>
          <w:szCs w:val="24"/>
          <w:lang w:val="en-US" w:eastAsia="de-DE"/>
        </w:rPr>
        <w:t xml:space="preserve"> </w:t>
      </w:r>
      <w:bookmarkEnd w:id="21"/>
      <w:r w:rsidR="00CA16B5" w:rsidRPr="00CA16B5">
        <w:rPr>
          <w:rFonts w:ascii="Times New Roman" w:eastAsia="Times New Roman" w:hAnsi="Times New Roman" w:cs="Times New Roman"/>
          <w:color w:val="000000"/>
          <w:sz w:val="24"/>
          <w:szCs w:val="24"/>
          <w:lang w:val="en-US" w:eastAsia="de-DE"/>
        </w:rPr>
        <w:t xml:space="preserve">which were </w:t>
      </w:r>
      <w:r w:rsidR="00A67F38">
        <w:rPr>
          <w:rFonts w:ascii="Times New Roman" w:eastAsia="Times New Roman" w:hAnsi="Times New Roman" w:cs="Times New Roman"/>
          <w:color w:val="000000"/>
          <w:sz w:val="24"/>
          <w:szCs w:val="24"/>
          <w:lang w:val="en-US" w:eastAsia="de-DE"/>
        </w:rPr>
        <w:t xml:space="preserve">then </w:t>
      </w:r>
      <w:r w:rsidR="00CA16B5" w:rsidRPr="00CA16B5">
        <w:rPr>
          <w:rFonts w:ascii="Times New Roman" w:eastAsia="Times New Roman" w:hAnsi="Times New Roman" w:cs="Times New Roman"/>
          <w:color w:val="000000"/>
          <w:sz w:val="24"/>
          <w:szCs w:val="24"/>
          <w:lang w:val="en-US" w:eastAsia="de-DE"/>
        </w:rPr>
        <w:t>averaged across individuals</w:t>
      </w:r>
      <w:r w:rsidR="00CF700B" w:rsidRPr="00CF700B">
        <w:rPr>
          <w:rFonts w:ascii="Times New Roman" w:eastAsia="Times New Roman" w:hAnsi="Times New Roman" w:cs="Times New Roman"/>
          <w:color w:val="000000"/>
          <w:sz w:val="24"/>
          <w:szCs w:val="24"/>
          <w:lang w:val="en-US" w:eastAsia="de-DE"/>
        </w:rPr>
        <w:t>.</w:t>
      </w:r>
      <w:r w:rsidR="00ED61AB">
        <w:rPr>
          <w:rStyle w:val="Funotenzeichen"/>
          <w:rFonts w:ascii="Times New Roman" w:eastAsia="Times New Roman" w:hAnsi="Times New Roman" w:cs="Times New Roman"/>
          <w:color w:val="000000"/>
          <w:sz w:val="24"/>
          <w:szCs w:val="24"/>
          <w:lang w:val="en-US" w:eastAsia="de-DE"/>
        </w:rPr>
        <w:footnoteReference w:id="1"/>
      </w:r>
      <w:r w:rsidR="00CF700B" w:rsidRPr="00CF700B">
        <w:rPr>
          <w:rFonts w:ascii="Times New Roman" w:eastAsia="Times New Roman" w:hAnsi="Times New Roman" w:cs="Times New Roman"/>
          <w:color w:val="000000"/>
          <w:sz w:val="24"/>
          <w:szCs w:val="24"/>
          <w:lang w:val="en-US" w:eastAsia="de-DE"/>
        </w:rPr>
        <w:t xml:space="preserve"> </w:t>
      </w:r>
      <w:r w:rsidR="00ED61AB" w:rsidRPr="00CF700B">
        <w:rPr>
          <w:rFonts w:ascii="Times New Roman" w:eastAsia="Times New Roman" w:hAnsi="Times New Roman" w:cs="Times New Roman"/>
          <w:sz w:val="24"/>
          <w:szCs w:val="24"/>
          <w:lang w:val="en-US" w:eastAsia="de-DE"/>
        </w:rPr>
        <w:t xml:space="preserve"> </w:t>
      </w:r>
    </w:p>
    <w:p w14:paraId="325B6F48" w14:textId="1CD10A62" w:rsidR="00681B43" w:rsidRDefault="000B771C" w:rsidP="00B11848">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In</w:t>
      </w:r>
      <w:r w:rsidR="00600DDB">
        <w:rPr>
          <w:rFonts w:ascii="Times New Roman" w:eastAsia="Times New Roman" w:hAnsi="Times New Roman" w:cs="Times New Roman"/>
          <w:color w:val="000000"/>
          <w:sz w:val="24"/>
          <w:szCs w:val="24"/>
          <w:lang w:val="en-US" w:eastAsia="de-DE"/>
        </w:rPr>
        <w:t xml:space="preserve"> Hypotheses 2</w:t>
      </w:r>
      <w:r w:rsidR="008773C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8773C1">
        <w:rPr>
          <w:rFonts w:ascii="Times New Roman" w:eastAsia="Times New Roman" w:hAnsi="Times New Roman" w:cs="Times New Roman"/>
          <w:color w:val="000000"/>
          <w:sz w:val="24"/>
          <w:szCs w:val="24"/>
          <w:lang w:val="en-US" w:eastAsia="de-DE"/>
        </w:rPr>
        <w:t xml:space="preserve">we </w:t>
      </w:r>
      <w:r w:rsidR="00600DDB">
        <w:rPr>
          <w:rFonts w:ascii="Times New Roman" w:eastAsia="Times New Roman" w:hAnsi="Times New Roman" w:cs="Times New Roman"/>
          <w:color w:val="000000"/>
          <w:sz w:val="24"/>
          <w:szCs w:val="24"/>
          <w:lang w:val="en-US" w:eastAsia="de-DE"/>
        </w:rPr>
        <w:t xml:space="preserve">researched </w:t>
      </w:r>
      <w:r w:rsidR="00E97BEF" w:rsidRPr="00B969EF">
        <w:rPr>
          <w:rFonts w:ascii="Times New Roman" w:eastAsia="Times New Roman" w:hAnsi="Times New Roman" w:cs="Times New Roman"/>
          <w:color w:val="000000"/>
          <w:sz w:val="24"/>
          <w:szCs w:val="24"/>
          <w:lang w:val="en-US" w:eastAsia="de-DE"/>
        </w:rPr>
        <w:t xml:space="preserve">the effects of teaching experience and </w:t>
      </w:r>
      <w:r w:rsidR="00E97BEF">
        <w:rPr>
          <w:rFonts w:ascii="Times New Roman" w:eastAsia="Times New Roman" w:hAnsi="Times New Roman" w:cs="Times New Roman"/>
          <w:color w:val="000000"/>
          <w:sz w:val="24"/>
          <w:szCs w:val="24"/>
          <w:lang w:val="en-US" w:eastAsia="de-DE"/>
        </w:rPr>
        <w:t>c</w:t>
      </w:r>
      <w:r w:rsidR="00E97BEF" w:rsidRPr="00B969EF">
        <w:rPr>
          <w:rFonts w:ascii="Times New Roman" w:eastAsia="Times New Roman" w:hAnsi="Times New Roman" w:cs="Times New Roman"/>
          <w:color w:val="000000"/>
          <w:sz w:val="24"/>
          <w:szCs w:val="24"/>
          <w:lang w:val="en-US" w:eastAsia="de-DE"/>
        </w:rPr>
        <w:t xml:space="preserve">ognitive </w:t>
      </w:r>
      <w:r w:rsidR="00E97BEF">
        <w:rPr>
          <w:rFonts w:ascii="Times New Roman" w:eastAsia="Times New Roman" w:hAnsi="Times New Roman" w:cs="Times New Roman"/>
          <w:color w:val="000000"/>
          <w:sz w:val="24"/>
          <w:szCs w:val="24"/>
          <w:lang w:val="en-US" w:eastAsia="de-DE"/>
        </w:rPr>
        <w:t>appraisal</w:t>
      </w:r>
      <w:r w:rsidR="00E97BEF" w:rsidRPr="00B969EF">
        <w:rPr>
          <w:rFonts w:ascii="Times New Roman" w:eastAsia="Times New Roman" w:hAnsi="Times New Roman" w:cs="Times New Roman"/>
          <w:color w:val="000000"/>
          <w:sz w:val="24"/>
          <w:szCs w:val="24"/>
          <w:lang w:val="en-US" w:eastAsia="de-DE"/>
        </w:rPr>
        <w:t xml:space="preserve"> </w:t>
      </w:r>
      <w:r w:rsidR="00A67F38">
        <w:rPr>
          <w:rFonts w:ascii="Times New Roman" w:eastAsia="Times New Roman" w:hAnsi="Times New Roman" w:cs="Times New Roman"/>
          <w:color w:val="000000"/>
          <w:sz w:val="24"/>
          <w:szCs w:val="24"/>
          <w:lang w:val="en-US" w:eastAsia="de-DE"/>
        </w:rPr>
        <w:t xml:space="preserve">of the events </w:t>
      </w:r>
      <w:r w:rsidR="00E97BEF">
        <w:rPr>
          <w:rFonts w:ascii="Times New Roman" w:eastAsia="Times New Roman" w:hAnsi="Times New Roman" w:cs="Times New Roman"/>
          <w:color w:val="000000"/>
          <w:sz w:val="24"/>
          <w:szCs w:val="24"/>
          <w:lang w:val="en-US" w:eastAsia="de-DE"/>
        </w:rPr>
        <w:t xml:space="preserve">during the micro teaching unit </w:t>
      </w:r>
      <w:r w:rsidR="00E97BEF" w:rsidRPr="00B969EF">
        <w:rPr>
          <w:rFonts w:ascii="Times New Roman" w:eastAsia="Times New Roman" w:hAnsi="Times New Roman" w:cs="Times New Roman"/>
          <w:color w:val="000000"/>
          <w:sz w:val="24"/>
          <w:szCs w:val="24"/>
          <w:lang w:val="en-US" w:eastAsia="de-DE"/>
        </w:rPr>
        <w:t xml:space="preserve">on </w:t>
      </w:r>
      <w:r w:rsidR="00E97BEF">
        <w:rPr>
          <w:rFonts w:ascii="Times New Roman" w:eastAsia="Times New Roman" w:hAnsi="Times New Roman" w:cs="Times New Roman"/>
          <w:color w:val="000000"/>
          <w:sz w:val="24"/>
          <w:szCs w:val="24"/>
          <w:lang w:val="en-US" w:eastAsia="de-DE"/>
        </w:rPr>
        <w:t>teachers’ HR</w:t>
      </w:r>
      <w:r w:rsidR="00D55ECA">
        <w:rPr>
          <w:rFonts w:ascii="Times New Roman" w:eastAsia="Times New Roman" w:hAnsi="Times New Roman" w:cs="Times New Roman"/>
          <w:color w:val="000000"/>
          <w:sz w:val="24"/>
          <w:szCs w:val="24"/>
          <w:lang w:val="en-US" w:eastAsia="de-DE"/>
        </w:rPr>
        <w:t xml:space="preserve"> levels</w:t>
      </w:r>
      <w:r w:rsidR="004125DA">
        <w:rPr>
          <w:rFonts w:ascii="Times New Roman" w:eastAsia="Times New Roman" w:hAnsi="Times New Roman" w:cs="Times New Roman"/>
          <w:color w:val="000000"/>
          <w:sz w:val="24"/>
          <w:szCs w:val="24"/>
          <w:lang w:val="en-US" w:eastAsia="de-DE"/>
        </w:rPr>
        <w:t xml:space="preserve"> and HR changes</w:t>
      </w:r>
      <w:r w:rsidR="00600DDB">
        <w:rPr>
          <w:rFonts w:ascii="Times New Roman" w:eastAsia="Times New Roman" w:hAnsi="Times New Roman" w:cs="Times New Roman"/>
          <w:color w:val="000000"/>
          <w:sz w:val="24"/>
          <w:szCs w:val="24"/>
          <w:lang w:val="en-US" w:eastAsia="de-DE"/>
        </w:rPr>
        <w:t xml:space="preserve">. In a first step, we </w:t>
      </w:r>
      <w:r w:rsidR="00550377" w:rsidRPr="00CF700B">
        <w:rPr>
          <w:rFonts w:ascii="Times New Roman" w:eastAsia="Times New Roman" w:hAnsi="Times New Roman" w:cs="Times New Roman"/>
          <w:color w:val="000000"/>
          <w:sz w:val="24"/>
          <w:szCs w:val="24"/>
          <w:lang w:val="en-US" w:eastAsia="de-DE"/>
        </w:rPr>
        <w:t>investigate</w:t>
      </w:r>
      <w:r w:rsidR="00550377">
        <w:rPr>
          <w:rFonts w:ascii="Times New Roman" w:eastAsia="Times New Roman" w:hAnsi="Times New Roman" w:cs="Times New Roman"/>
          <w:color w:val="000000"/>
          <w:sz w:val="24"/>
          <w:szCs w:val="24"/>
          <w:lang w:val="en-US" w:eastAsia="de-DE"/>
        </w:rPr>
        <w:t>d</w:t>
      </w:r>
      <w:r w:rsidR="00550377" w:rsidRPr="00CF700B">
        <w:rPr>
          <w:rFonts w:ascii="Times New Roman" w:eastAsia="Times New Roman" w:hAnsi="Times New Roman" w:cs="Times New Roman"/>
          <w:color w:val="000000"/>
          <w:sz w:val="24"/>
          <w:szCs w:val="24"/>
          <w:lang w:val="en-US" w:eastAsia="de-DE"/>
        </w:rPr>
        <w:t xml:space="preserve"> the </w:t>
      </w:r>
      <w:r w:rsidR="00D55ECA">
        <w:rPr>
          <w:rFonts w:ascii="Times New Roman" w:eastAsia="Times New Roman" w:hAnsi="Times New Roman" w:cs="Times New Roman"/>
          <w:color w:val="000000"/>
          <w:sz w:val="24"/>
          <w:szCs w:val="24"/>
          <w:lang w:val="en-US" w:eastAsia="de-DE"/>
        </w:rPr>
        <w:t>effect</w:t>
      </w:r>
      <w:r w:rsidR="00D55ECA" w:rsidRPr="00CF700B">
        <w:rPr>
          <w:rFonts w:ascii="Times New Roman" w:eastAsia="Times New Roman" w:hAnsi="Times New Roman" w:cs="Times New Roman"/>
          <w:color w:val="000000"/>
          <w:sz w:val="24"/>
          <w:szCs w:val="24"/>
          <w:lang w:val="en-US" w:eastAsia="de-DE"/>
        </w:rPr>
        <w:t xml:space="preserve"> </w:t>
      </w:r>
      <w:r w:rsidR="00550377" w:rsidRPr="00CF700B">
        <w:rPr>
          <w:rFonts w:ascii="Times New Roman" w:eastAsia="Times New Roman" w:hAnsi="Times New Roman" w:cs="Times New Roman"/>
          <w:color w:val="000000"/>
          <w:sz w:val="24"/>
          <w:szCs w:val="24"/>
          <w:lang w:val="en-US" w:eastAsia="de-DE"/>
        </w:rPr>
        <w:t xml:space="preserve">of </w:t>
      </w:r>
      <w:r w:rsidR="00B97CB4">
        <w:rPr>
          <w:rFonts w:ascii="Times New Roman" w:eastAsia="Times New Roman" w:hAnsi="Times New Roman" w:cs="Times New Roman"/>
          <w:color w:val="000000"/>
          <w:sz w:val="24"/>
          <w:szCs w:val="24"/>
          <w:lang w:val="en-US" w:eastAsia="de-DE"/>
        </w:rPr>
        <w:t xml:space="preserve">solely </w:t>
      </w:r>
      <w:r w:rsidR="00550377" w:rsidRPr="00CF700B">
        <w:rPr>
          <w:rFonts w:ascii="Times New Roman" w:eastAsia="Times New Roman" w:hAnsi="Times New Roman" w:cs="Times New Roman"/>
          <w:color w:val="000000"/>
          <w:sz w:val="24"/>
          <w:szCs w:val="24"/>
          <w:lang w:val="en-US" w:eastAsia="de-DE"/>
        </w:rPr>
        <w:t xml:space="preserve">teaching experience on the </w:t>
      </w:r>
      <w:r w:rsidR="006E397F">
        <w:rPr>
          <w:rFonts w:ascii="Times New Roman" w:eastAsia="Times New Roman" w:hAnsi="Times New Roman" w:cs="Times New Roman"/>
          <w:color w:val="000000"/>
          <w:sz w:val="24"/>
          <w:szCs w:val="24"/>
          <w:lang w:val="en-US" w:eastAsia="de-DE"/>
        </w:rPr>
        <w:t>participants</w:t>
      </w:r>
      <w:r w:rsidR="00550377" w:rsidRPr="00CF700B">
        <w:rPr>
          <w:rFonts w:ascii="Times New Roman" w:eastAsia="Times New Roman" w:hAnsi="Times New Roman" w:cs="Times New Roman"/>
          <w:color w:val="000000"/>
          <w:sz w:val="24"/>
          <w:szCs w:val="24"/>
          <w:lang w:val="en-US" w:eastAsia="de-DE"/>
        </w:rPr>
        <w:t xml:space="preserve">’ HR </w:t>
      </w:r>
      <w:r w:rsidR="004125DA">
        <w:rPr>
          <w:rFonts w:ascii="Times New Roman" w:eastAsia="Times New Roman" w:hAnsi="Times New Roman" w:cs="Times New Roman"/>
          <w:color w:val="000000"/>
          <w:sz w:val="24"/>
          <w:szCs w:val="24"/>
          <w:lang w:val="en-US" w:eastAsia="de-DE"/>
        </w:rPr>
        <w:t xml:space="preserve">levels and HR changes </w:t>
      </w:r>
      <w:r w:rsidR="00550377" w:rsidRPr="00CF700B">
        <w:rPr>
          <w:rFonts w:ascii="Times New Roman" w:eastAsia="Times New Roman" w:hAnsi="Times New Roman" w:cs="Times New Roman"/>
          <w:color w:val="000000"/>
          <w:sz w:val="24"/>
          <w:szCs w:val="24"/>
          <w:lang w:val="en-US" w:eastAsia="de-DE"/>
        </w:rPr>
        <w:t xml:space="preserve">for the </w:t>
      </w:r>
      <w:r w:rsidR="00CD3FFA">
        <w:rPr>
          <w:rFonts w:ascii="Times New Roman" w:eastAsia="Times New Roman" w:hAnsi="Times New Roman" w:cs="Times New Roman"/>
          <w:color w:val="000000"/>
          <w:sz w:val="24"/>
          <w:szCs w:val="24"/>
          <w:lang w:val="en-US" w:eastAsia="de-DE"/>
        </w:rPr>
        <w:t xml:space="preserve">five intervals </w:t>
      </w:r>
      <w:r w:rsidR="00550377">
        <w:rPr>
          <w:rFonts w:ascii="Times New Roman" w:eastAsia="Times New Roman" w:hAnsi="Times New Roman" w:cs="Times New Roman"/>
          <w:color w:val="000000"/>
          <w:sz w:val="24"/>
          <w:szCs w:val="24"/>
          <w:lang w:val="en-US" w:eastAsia="de-DE"/>
        </w:rPr>
        <w:t xml:space="preserve">by linear </w:t>
      </w:r>
      <w:r w:rsidR="00CF700B" w:rsidRPr="00CF700B">
        <w:rPr>
          <w:rFonts w:ascii="Times New Roman" w:eastAsia="Times New Roman" w:hAnsi="Times New Roman" w:cs="Times New Roman"/>
          <w:color w:val="000000"/>
          <w:sz w:val="24"/>
          <w:szCs w:val="24"/>
          <w:lang w:val="en-US" w:eastAsia="de-DE"/>
        </w:rPr>
        <w:t>regression</w:t>
      </w:r>
      <w:r w:rsidR="00550377">
        <w:rPr>
          <w:rFonts w:ascii="Times New Roman" w:eastAsia="Times New Roman" w:hAnsi="Times New Roman" w:cs="Times New Roman"/>
          <w:color w:val="000000"/>
          <w:sz w:val="24"/>
          <w:szCs w:val="24"/>
          <w:lang w:val="en-US" w:eastAsia="de-DE"/>
        </w:rPr>
        <w:t xml:space="preserve"> models</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r w:rsidR="00ED61AB">
        <w:rPr>
          <w:rFonts w:ascii="Times New Roman" w:eastAsia="Times New Roman" w:hAnsi="Times New Roman" w:cs="Times New Roman"/>
          <w:color w:val="000000"/>
          <w:sz w:val="24"/>
          <w:szCs w:val="24"/>
          <w:lang w:val="en-US" w:eastAsia="de-DE"/>
        </w:rPr>
        <w:t xml:space="preserve">. </w:t>
      </w:r>
      <w:r w:rsidR="00550377">
        <w:rPr>
          <w:rFonts w:ascii="Times New Roman" w:eastAsia="Times New Roman" w:hAnsi="Times New Roman" w:cs="Times New Roman"/>
          <w:color w:val="000000"/>
          <w:sz w:val="24"/>
          <w:szCs w:val="24"/>
          <w:lang w:val="en-US" w:eastAsia="de-DE"/>
        </w:rPr>
        <w:t xml:space="preserve">In the next step, we </w:t>
      </w:r>
      <w:r w:rsidR="00CD3FFA">
        <w:rPr>
          <w:rFonts w:ascii="Times New Roman" w:eastAsia="Times New Roman" w:hAnsi="Times New Roman" w:cs="Times New Roman"/>
          <w:color w:val="000000"/>
          <w:sz w:val="24"/>
          <w:szCs w:val="24"/>
          <w:lang w:val="en-US" w:eastAsia="de-DE"/>
        </w:rPr>
        <w:t xml:space="preserve">separately </w:t>
      </w:r>
      <w:r w:rsidR="00550377">
        <w:rPr>
          <w:rFonts w:ascii="Times New Roman" w:eastAsia="Times New Roman" w:hAnsi="Times New Roman" w:cs="Times New Roman"/>
          <w:color w:val="000000"/>
          <w:sz w:val="24"/>
          <w:szCs w:val="24"/>
          <w:lang w:val="en-US" w:eastAsia="de-DE"/>
        </w:rPr>
        <w:t xml:space="preserve">augmented the models by </w:t>
      </w:r>
      <w:r w:rsidR="00B97CB4">
        <w:rPr>
          <w:rFonts w:ascii="Times New Roman" w:eastAsia="Times New Roman" w:hAnsi="Times New Roman" w:cs="Times New Roman"/>
          <w:color w:val="000000"/>
          <w:sz w:val="24"/>
          <w:szCs w:val="24"/>
          <w:lang w:val="en-US" w:eastAsia="de-DE"/>
        </w:rPr>
        <w:t xml:space="preserve">either </w:t>
      </w:r>
      <w:r w:rsidR="00CF700B" w:rsidRPr="00CF700B">
        <w:rPr>
          <w:rFonts w:ascii="Times New Roman" w:eastAsia="Times New Roman" w:hAnsi="Times New Roman" w:cs="Times New Roman"/>
          <w:color w:val="000000"/>
          <w:sz w:val="24"/>
          <w:szCs w:val="24"/>
          <w:lang w:val="en-US" w:eastAsia="de-DE"/>
        </w:rPr>
        <w:t xml:space="preserve">the </w:t>
      </w:r>
      <w:r w:rsidR="0087232B">
        <w:rPr>
          <w:rFonts w:ascii="Times New Roman" w:eastAsia="Times New Roman" w:hAnsi="Times New Roman" w:cs="Times New Roman"/>
          <w:color w:val="000000"/>
          <w:sz w:val="24"/>
          <w:szCs w:val="24"/>
          <w:lang w:val="en-US" w:eastAsia="de-DE"/>
        </w:rPr>
        <w:t>disruption appraisal</w:t>
      </w:r>
      <w:r w:rsidR="00CF700B" w:rsidRPr="00CF700B">
        <w:rPr>
          <w:rFonts w:ascii="Times New Roman" w:eastAsia="Times New Roman" w:hAnsi="Times New Roman" w:cs="Times New Roman"/>
          <w:color w:val="000000"/>
          <w:sz w:val="24"/>
          <w:szCs w:val="24"/>
          <w:lang w:val="en-US" w:eastAsia="de-DE"/>
        </w:rPr>
        <w:t xml:space="preserve"> of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2b**) </w:t>
      </w:r>
      <w:r w:rsidR="00B97CB4">
        <w:rPr>
          <w:rFonts w:ascii="Times New Roman" w:eastAsia="Times New Roman" w:hAnsi="Times New Roman" w:cs="Times New Roman"/>
          <w:color w:val="000000"/>
          <w:sz w:val="24"/>
          <w:szCs w:val="24"/>
          <w:lang w:val="en-US" w:eastAsia="de-DE"/>
        </w:rPr>
        <w:t>or</w:t>
      </w:r>
      <w:r w:rsidR="00B97CB4" w:rsidRPr="00CF700B">
        <w:rPr>
          <w:rFonts w:ascii="Times New Roman" w:eastAsia="Times New Roman" w:hAnsi="Times New Roman" w:cs="Times New Roman"/>
          <w:color w:val="000000"/>
          <w:sz w:val="24"/>
          <w:szCs w:val="24"/>
          <w:lang w:val="en-US" w:eastAsia="de-DE"/>
        </w:rPr>
        <w:t xml:space="preserve"> </w:t>
      </w:r>
      <w:r w:rsidR="0087232B">
        <w:rPr>
          <w:rFonts w:ascii="Times New Roman" w:eastAsia="Times New Roman" w:hAnsi="Times New Roman" w:cs="Times New Roman"/>
          <w:color w:val="000000"/>
          <w:sz w:val="24"/>
          <w:szCs w:val="24"/>
          <w:lang w:val="en-US" w:eastAsia="de-DE"/>
        </w:rPr>
        <w:t xml:space="preserve">by the </w:t>
      </w:r>
      <w:r w:rsidR="00CF700B" w:rsidRPr="00CF700B">
        <w:rPr>
          <w:rFonts w:ascii="Times New Roman" w:eastAsia="Times New Roman" w:hAnsi="Times New Roman" w:cs="Times New Roman"/>
          <w:color w:val="000000"/>
          <w:sz w:val="24"/>
          <w:szCs w:val="24"/>
          <w:lang w:val="en-US" w:eastAsia="de-DE"/>
        </w:rPr>
        <w:t xml:space="preserve">confidence </w:t>
      </w:r>
      <w:r w:rsidR="0087232B">
        <w:rPr>
          <w:rFonts w:ascii="Times New Roman" w:eastAsia="Times New Roman" w:hAnsi="Times New Roman" w:cs="Times New Roman"/>
          <w:color w:val="000000"/>
          <w:sz w:val="24"/>
          <w:szCs w:val="24"/>
          <w:lang w:val="en-US" w:eastAsia="de-DE"/>
        </w:rPr>
        <w:t>appraisal of</w:t>
      </w:r>
      <w:r w:rsidR="0087232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dealing with the event</w:t>
      </w:r>
      <w:r w:rsidR="00DE6CA3">
        <w:rPr>
          <w:rFonts w:ascii="Times New Roman" w:eastAsia="Times New Roman" w:hAnsi="Times New Roman" w:cs="Times New Roman"/>
          <w:color w:val="000000"/>
          <w:sz w:val="24"/>
          <w:szCs w:val="24"/>
          <w:lang w:val="en-US" w:eastAsia="de-DE"/>
        </w:rPr>
        <w:t>s</w:t>
      </w:r>
      <w:r w:rsidR="00CF700B" w:rsidRPr="00CF700B">
        <w:rPr>
          <w:rFonts w:ascii="Times New Roman" w:eastAsia="Times New Roman" w:hAnsi="Times New Roman" w:cs="Times New Roman"/>
          <w:color w:val="000000"/>
          <w:sz w:val="24"/>
          <w:szCs w:val="24"/>
          <w:lang w:val="en-US" w:eastAsia="de-DE"/>
        </w:rPr>
        <w:t xml:space="preserve"> (Hypothesis 2c)</w:t>
      </w:r>
      <w:r w:rsidR="00DE6CA3">
        <w:rPr>
          <w:rFonts w:ascii="Times New Roman" w:eastAsia="Times New Roman" w:hAnsi="Times New Roman" w:cs="Times New Roman"/>
          <w:color w:val="000000"/>
          <w:sz w:val="24"/>
          <w:szCs w:val="24"/>
          <w:lang w:val="en-US" w:eastAsia="de-DE"/>
        </w:rPr>
        <w:t xml:space="preserve">, while </w:t>
      </w:r>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r w:rsidR="00DE6CA3">
        <w:rPr>
          <w:rFonts w:ascii="Times New Roman" w:eastAsia="Times New Roman" w:hAnsi="Times New Roman" w:cs="Times New Roman"/>
          <w:color w:val="000000"/>
          <w:sz w:val="24"/>
          <w:szCs w:val="24"/>
          <w:lang w:val="en-US" w:eastAsia="de-DE"/>
        </w:rPr>
        <w:t xml:space="preserve">the </w:t>
      </w:r>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with teaching experience</w:t>
      </w:r>
      <w:r w:rsidR="00CF700B" w:rsidRPr="00CF700B">
        <w:rPr>
          <w:rFonts w:ascii="Times New Roman" w:eastAsia="Times New Roman" w:hAnsi="Times New Roman" w:cs="Times New Roman"/>
          <w:color w:val="000000"/>
          <w:sz w:val="24"/>
          <w:szCs w:val="24"/>
          <w:lang w:val="en-US" w:eastAsia="de-DE"/>
        </w:rPr>
        <w:t>.</w:t>
      </w:r>
      <w:r w:rsidR="00342562">
        <w:rPr>
          <w:rStyle w:val="Funotenzeichen"/>
          <w:rFonts w:ascii="Times New Roman" w:eastAsia="Times New Roman" w:hAnsi="Times New Roman" w:cs="Times New Roman"/>
          <w:color w:val="000000"/>
          <w:sz w:val="24"/>
          <w:szCs w:val="24"/>
          <w:lang w:val="en-US" w:eastAsia="de-DE"/>
        </w:rPr>
        <w:footnoteReference w:id="2"/>
      </w:r>
      <w:r w:rsidR="00CF700B" w:rsidRPr="00CF700B">
        <w:rPr>
          <w:rFonts w:ascii="Times New Roman" w:eastAsia="Times New Roman" w:hAnsi="Times New Roman" w:cs="Times New Roman"/>
          <w:color w:val="000000"/>
          <w:sz w:val="24"/>
          <w:szCs w:val="24"/>
          <w:lang w:val="en-US" w:eastAsia="de-DE"/>
        </w:rPr>
        <w:t xml:space="preserve"> In </w:t>
      </w:r>
      <w:r w:rsidR="00DE6CA3">
        <w:rPr>
          <w:rFonts w:ascii="Times New Roman" w:eastAsia="Times New Roman" w:hAnsi="Times New Roman" w:cs="Times New Roman"/>
          <w:color w:val="000000"/>
          <w:sz w:val="24"/>
          <w:szCs w:val="24"/>
          <w:lang w:val="en-US" w:eastAsia="de-DE"/>
        </w:rPr>
        <w:t xml:space="preserve">the last </w:t>
      </w:r>
      <w:r w:rsidR="00CF700B" w:rsidRPr="00CF700B">
        <w:rPr>
          <w:rFonts w:ascii="Times New Roman" w:eastAsia="Times New Roman" w:hAnsi="Times New Roman" w:cs="Times New Roman"/>
          <w:color w:val="000000"/>
          <w:sz w:val="24"/>
          <w:szCs w:val="24"/>
          <w:lang w:val="en-US" w:eastAsia="de-DE"/>
        </w:rPr>
        <w:t xml:space="preserve">step, we </w:t>
      </w:r>
      <w:r w:rsidR="0087232B">
        <w:rPr>
          <w:rFonts w:ascii="Times New Roman" w:eastAsia="Times New Roman" w:hAnsi="Times New Roman" w:cs="Times New Roman"/>
          <w:color w:val="000000"/>
          <w:sz w:val="24"/>
          <w:szCs w:val="24"/>
          <w:lang w:val="en-US" w:eastAsia="de-DE"/>
        </w:rPr>
        <w:t>examined the</w:t>
      </w:r>
      <w:r w:rsidR="00CF700B" w:rsidRPr="00CF700B">
        <w:rPr>
          <w:rFonts w:ascii="Times New Roman" w:eastAsia="Times New Roman" w:hAnsi="Times New Roman" w:cs="Times New Roman"/>
          <w:color w:val="000000"/>
          <w:sz w:val="24"/>
          <w:szCs w:val="24"/>
          <w:lang w:val="en-US" w:eastAsia="de-DE"/>
        </w:rPr>
        <w:t xml:space="preserve"> </w:t>
      </w:r>
      <w:r w:rsidR="00DE6CA3">
        <w:rPr>
          <w:rFonts w:ascii="Times New Roman" w:eastAsia="Times New Roman" w:hAnsi="Times New Roman" w:cs="Times New Roman"/>
          <w:color w:val="000000"/>
          <w:sz w:val="24"/>
          <w:szCs w:val="24"/>
          <w:lang w:val="en-US" w:eastAsia="de-DE"/>
        </w:rPr>
        <w:t xml:space="preserve">effects of the </w:t>
      </w:r>
      <w:r w:rsidR="00CF700B" w:rsidRPr="00CF700B">
        <w:rPr>
          <w:rFonts w:ascii="Times New Roman" w:eastAsia="Times New Roman" w:hAnsi="Times New Roman" w:cs="Times New Roman"/>
          <w:color w:val="000000"/>
          <w:sz w:val="24"/>
          <w:szCs w:val="24"/>
          <w:lang w:val="en-US" w:eastAsia="de-DE"/>
        </w:rPr>
        <w:t>three predictors</w:t>
      </w:r>
      <w:r w:rsidR="00CD3FFA"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in concert</w:t>
      </w:r>
      <w:r w:rsidR="00DE6CA3">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(Hypothesis 2d).</w:t>
      </w:r>
    </w:p>
    <w:p w14:paraId="1A8811D1" w14:textId="77777777" w:rsidR="00D628F8" w:rsidRPr="00E97BEF" w:rsidRDefault="00D628F8" w:rsidP="00B11848">
      <w:pPr>
        <w:spacing w:before="120" w:after="240" w:line="360" w:lineRule="auto"/>
        <w:rPr>
          <w:rFonts w:ascii="Times New Roman" w:eastAsia="Times New Roman" w:hAnsi="Times New Roman" w:cs="Times New Roman"/>
          <w:color w:val="000000"/>
          <w:sz w:val="24"/>
          <w:szCs w:val="24"/>
          <w:lang w:val="en-US" w:eastAsia="de-DE"/>
        </w:rPr>
      </w:pPr>
    </w:p>
    <w:p w14:paraId="089EEF00" w14:textId="77777777" w:rsidR="00CF700B" w:rsidRPr="00CF700B" w:rsidRDefault="00CF700B" w:rsidP="00B11848">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448579C4" w14:textId="77777777" w:rsidR="00C10CFB" w:rsidRDefault="00CF700B" w:rsidP="00C10CFB">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5C1259CD" w14:textId="1E33AF12" w:rsidR="00C10CFB" w:rsidRDefault="00612744" w:rsidP="00C10CFB">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M</w:t>
      </w:r>
      <w:r w:rsidR="00C42811" w:rsidRPr="00CF700B">
        <w:rPr>
          <w:rFonts w:ascii="Times New Roman" w:eastAsia="Times New Roman" w:hAnsi="Times New Roman" w:cs="Times New Roman"/>
          <w:color w:val="000000"/>
          <w:sz w:val="24"/>
          <w:szCs w:val="24"/>
          <w:lang w:val="en-US" w:eastAsia="de-DE"/>
        </w:rPr>
        <w:t>eans, standard deviations</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and range of</w:t>
      </w:r>
      <w:r w:rsidR="00C42811">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teachers’ unstandardized and standardized HR are shown in</w:t>
      </w:r>
      <w:r w:rsidR="00C42811">
        <w:rPr>
          <w:rFonts w:ascii="Times New Roman" w:eastAsia="Times New Roman" w:hAnsi="Times New Roman" w:cs="Times New Roman"/>
          <w:color w:val="000000"/>
          <w:sz w:val="24"/>
          <w:szCs w:val="24"/>
          <w:lang w:val="en-US" w:eastAsia="de-DE"/>
        </w:rPr>
        <w:t xml:space="preserve"> Table </w:t>
      </w:r>
      <w:r w:rsidR="006B11AA">
        <w:rPr>
          <w:rFonts w:ascii="Times New Roman" w:eastAsia="Times New Roman" w:hAnsi="Times New Roman" w:cs="Times New Roman"/>
          <w:color w:val="000000"/>
          <w:sz w:val="24"/>
          <w:szCs w:val="24"/>
          <w:lang w:val="en-US" w:eastAsia="de-DE"/>
        </w:rPr>
        <w:t>1</w:t>
      </w:r>
      <w:r w:rsidR="00C42811">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w:t>
      </w:r>
      <w:r w:rsidR="00C42811" w:rsidRPr="00CF700B">
        <w:rPr>
          <w:rFonts w:ascii="Times New Roman" w:eastAsia="Times New Roman" w:hAnsi="Times New Roman" w:cs="Times New Roman"/>
          <w:color w:val="000000"/>
          <w:sz w:val="24"/>
          <w:szCs w:val="24"/>
          <w:lang w:val="en-US" w:eastAsia="de-DE"/>
        </w:rPr>
        <w:t>Fig.</w:t>
      </w:r>
      <w:r w:rsidR="00C42811">
        <w:rPr>
          <w:rFonts w:ascii="Times New Roman" w:eastAsia="Times New Roman" w:hAnsi="Times New Roman" w:cs="Times New Roman"/>
          <w:color w:val="000000"/>
          <w:sz w:val="24"/>
          <w:szCs w:val="24"/>
          <w:lang w:val="en-US" w:eastAsia="de-DE"/>
        </w:rPr>
        <w:t xml:space="preserve"> </w:t>
      </w:r>
      <w:r w:rsidR="006B11AA">
        <w:rPr>
          <w:rFonts w:ascii="Times New Roman" w:eastAsia="Times New Roman" w:hAnsi="Times New Roman" w:cs="Times New Roman"/>
          <w:color w:val="000000"/>
          <w:sz w:val="24"/>
          <w:szCs w:val="24"/>
          <w:lang w:val="en-US" w:eastAsia="de-DE"/>
        </w:rPr>
        <w:t>2</w:t>
      </w:r>
      <w:r w:rsidR="00C42811" w:rsidRPr="00CF700B">
        <w:rPr>
          <w:rFonts w:ascii="Times New Roman" w:eastAsia="Times New Roman" w:hAnsi="Times New Roman" w:cs="Times New Roman"/>
          <w:color w:val="000000"/>
          <w:sz w:val="24"/>
          <w:szCs w:val="24"/>
          <w:lang w:val="en-US" w:eastAsia="de-DE"/>
        </w:rPr>
        <w:t xml:space="preserve"> a.</w:t>
      </w:r>
      <w:r w:rsidR="00C42811">
        <w:rPr>
          <w:rFonts w:ascii="Times New Roman" w:eastAsia="Times New Roman" w:hAnsi="Times New Roman" w:cs="Times New Roman"/>
          <w:color w:val="000000"/>
          <w:sz w:val="24"/>
          <w:szCs w:val="24"/>
          <w:lang w:val="en-US" w:eastAsia="de-DE"/>
        </w:rPr>
        <w:t xml:space="preserve"> and b.</w:t>
      </w:r>
      <w:r w:rsidR="00C42811" w:rsidRPr="00CF700B">
        <w:rPr>
          <w:rFonts w:ascii="Times New Roman" w:eastAsia="Times New Roman" w:hAnsi="Times New Roman" w:cs="Times New Roman"/>
          <w:color w:val="000000"/>
          <w:sz w:val="24"/>
          <w:szCs w:val="24"/>
          <w:lang w:val="en-US" w:eastAsia="de-DE"/>
        </w:rPr>
        <w:t xml:space="preserve"> </w:t>
      </w:r>
      <w:r w:rsidR="00C42811">
        <w:rPr>
          <w:rFonts w:ascii="Times New Roman" w:eastAsia="Times New Roman" w:hAnsi="Times New Roman" w:cs="Times New Roman"/>
          <w:color w:val="000000"/>
          <w:sz w:val="24"/>
          <w:szCs w:val="24"/>
          <w:lang w:val="en-US" w:eastAsia="de-DE"/>
        </w:rPr>
        <w:t>displays</w:t>
      </w:r>
      <w:r w:rsidR="00C42811" w:rsidRPr="00CF700B">
        <w:rPr>
          <w:rFonts w:ascii="Times New Roman" w:eastAsia="Times New Roman" w:hAnsi="Times New Roman" w:cs="Times New Roman"/>
          <w:color w:val="000000"/>
          <w:sz w:val="24"/>
          <w:szCs w:val="24"/>
          <w:lang w:val="en-US" w:eastAsia="de-DE"/>
        </w:rPr>
        <w:t xml:space="preserve"> the unstandardized mean HR in </w:t>
      </w:r>
      <w:r w:rsidR="00C42811">
        <w:rPr>
          <w:rFonts w:ascii="Times New Roman" w:eastAsia="Times New Roman" w:hAnsi="Times New Roman" w:cs="Times New Roman"/>
          <w:color w:val="000000"/>
          <w:sz w:val="24"/>
          <w:szCs w:val="24"/>
          <w:lang w:val="en-US" w:eastAsia="de-DE"/>
        </w:rPr>
        <w:t>BPM</w:t>
      </w:r>
      <w:r w:rsidR="00C42811" w:rsidRPr="00CF700B">
        <w:rPr>
          <w:rFonts w:ascii="Times New Roman" w:eastAsia="Times New Roman" w:hAnsi="Times New Roman" w:cs="Times New Roman"/>
          <w:color w:val="000000"/>
          <w:sz w:val="24"/>
          <w:szCs w:val="24"/>
          <w:lang w:val="en-US" w:eastAsia="de-DE"/>
        </w:rPr>
        <w:t xml:space="preserve"> and the standardized mean HR</w:t>
      </w:r>
      <w:r w:rsidR="00C42811">
        <w:rPr>
          <w:rFonts w:ascii="Times New Roman" w:eastAsia="Times New Roman" w:hAnsi="Times New Roman" w:cs="Times New Roman"/>
          <w:color w:val="000000"/>
          <w:sz w:val="24"/>
          <w:szCs w:val="24"/>
          <w:lang w:val="en-US" w:eastAsia="de-DE"/>
        </w:rPr>
        <w:t>, respectively</w:t>
      </w:r>
      <w:r w:rsidR="00C42811" w:rsidRPr="00CF700B">
        <w:rPr>
          <w:rFonts w:ascii="Times New Roman" w:eastAsia="Times New Roman" w:hAnsi="Times New Roman" w:cs="Times New Roman"/>
          <w:color w:val="000000"/>
          <w:sz w:val="24"/>
          <w:szCs w:val="24"/>
          <w:lang w:val="en-US" w:eastAsia="de-DE"/>
        </w:rPr>
        <w:t>. </w:t>
      </w:r>
      <w:r>
        <w:rPr>
          <w:rFonts w:ascii="Times New Roman" w:eastAsia="Times New Roman" w:hAnsi="Times New Roman" w:cs="Times New Roman"/>
          <w:color w:val="000000"/>
          <w:sz w:val="24"/>
          <w:szCs w:val="24"/>
          <w:lang w:val="en-US" w:eastAsia="de-DE"/>
        </w:rPr>
        <w:t xml:space="preserve">Referring to hypothesis 1a, </w:t>
      </w:r>
      <w:r w:rsidR="00C42811" w:rsidRPr="00CF700B">
        <w:rPr>
          <w:rFonts w:ascii="Times New Roman" w:eastAsia="Times New Roman" w:hAnsi="Times New Roman" w:cs="Times New Roman"/>
          <w:color w:val="000000"/>
          <w:sz w:val="24"/>
          <w:szCs w:val="24"/>
          <w:lang w:val="en-US" w:eastAsia="de-DE"/>
        </w:rPr>
        <w:t xml:space="preserve">HR </w:t>
      </w:r>
      <w:r w:rsidR="00DD64C8">
        <w:rPr>
          <w:rFonts w:ascii="Times New Roman" w:eastAsia="Times New Roman" w:hAnsi="Times New Roman" w:cs="Times New Roman"/>
          <w:color w:val="000000"/>
          <w:sz w:val="24"/>
          <w:szCs w:val="24"/>
          <w:lang w:val="en-US" w:eastAsia="de-DE"/>
        </w:rPr>
        <w:t xml:space="preserve">initially </w:t>
      </w:r>
      <w:r w:rsidR="00C42811" w:rsidRPr="00CF700B">
        <w:rPr>
          <w:rFonts w:ascii="Times New Roman" w:eastAsia="Times New Roman" w:hAnsi="Times New Roman" w:cs="Times New Roman"/>
          <w:color w:val="000000"/>
          <w:sz w:val="24"/>
          <w:szCs w:val="24"/>
          <w:lang w:val="en-US" w:eastAsia="de-DE"/>
        </w:rPr>
        <w:t>increased</w:t>
      </w:r>
      <w:r w:rsidR="00DD64C8">
        <w:rPr>
          <w:rFonts w:ascii="Times New Roman" w:eastAsia="Times New Roman" w:hAnsi="Times New Roman" w:cs="Times New Roman"/>
          <w:color w:val="000000"/>
          <w:sz w:val="24"/>
          <w:szCs w:val="24"/>
          <w:lang w:val="en-US" w:eastAsia="de-DE"/>
        </w:rPr>
        <w:t>, peaked</w:t>
      </w:r>
      <w:r>
        <w:rPr>
          <w:rFonts w:ascii="Times New Roman" w:eastAsia="Times New Roman" w:hAnsi="Times New Roman" w:cs="Times New Roman"/>
          <w:color w:val="000000"/>
          <w:sz w:val="24"/>
          <w:szCs w:val="24"/>
          <w:lang w:val="en-US" w:eastAsia="de-DE"/>
        </w:rPr>
        <w:t>,</w:t>
      </w:r>
      <w:r w:rsidR="00DD64C8">
        <w:rPr>
          <w:rFonts w:ascii="Times New Roman" w:eastAsia="Times New Roman" w:hAnsi="Times New Roman" w:cs="Times New Roman"/>
          <w:color w:val="000000"/>
          <w:sz w:val="24"/>
          <w:szCs w:val="24"/>
          <w:lang w:val="en-US" w:eastAsia="de-DE"/>
        </w:rPr>
        <w:t xml:space="preserve"> and then </w:t>
      </w:r>
      <w:r w:rsidR="00C42811" w:rsidRPr="00CF700B">
        <w:rPr>
          <w:rFonts w:ascii="Times New Roman" w:eastAsia="Times New Roman" w:hAnsi="Times New Roman" w:cs="Times New Roman"/>
          <w:color w:val="000000"/>
          <w:sz w:val="24"/>
          <w:szCs w:val="24"/>
          <w:lang w:val="en-US" w:eastAsia="de-DE"/>
        </w:rPr>
        <w:t xml:space="preserve">decreased. Comparing </w:t>
      </w:r>
      <w:r w:rsidR="00C42811">
        <w:rPr>
          <w:rFonts w:ascii="Times New Roman" w:eastAsia="Times New Roman" w:hAnsi="Times New Roman" w:cs="Times New Roman"/>
          <w:color w:val="000000"/>
          <w:sz w:val="24"/>
          <w:szCs w:val="24"/>
          <w:lang w:val="en-US" w:eastAsia="de-DE"/>
        </w:rPr>
        <w:t xml:space="preserve">the </w:t>
      </w:r>
      <w:r w:rsidR="00145A89" w:rsidRPr="00CF700B">
        <w:rPr>
          <w:rFonts w:ascii="Times New Roman" w:eastAsia="Times New Roman" w:hAnsi="Times New Roman" w:cs="Times New Roman"/>
          <w:color w:val="000000"/>
          <w:sz w:val="24"/>
          <w:szCs w:val="24"/>
          <w:lang w:val="en-US" w:eastAsia="de-DE"/>
        </w:rPr>
        <w:t xml:space="preserve">unstandardized and standardized </w:t>
      </w:r>
      <w:r w:rsidR="00145A89">
        <w:rPr>
          <w:rFonts w:ascii="Times New Roman" w:eastAsia="Times New Roman" w:hAnsi="Times New Roman" w:cs="Times New Roman"/>
          <w:color w:val="000000"/>
          <w:sz w:val="24"/>
          <w:szCs w:val="24"/>
          <w:lang w:val="en-US" w:eastAsia="de-DE"/>
        </w:rPr>
        <w:t xml:space="preserve">HR trends revealed </w:t>
      </w:r>
      <w:r w:rsidR="008D179F">
        <w:rPr>
          <w:rFonts w:ascii="Times New Roman" w:eastAsia="Times New Roman" w:hAnsi="Times New Roman" w:cs="Times New Roman"/>
          <w:color w:val="000000"/>
          <w:sz w:val="24"/>
          <w:szCs w:val="24"/>
          <w:lang w:val="en-US" w:eastAsia="de-DE"/>
        </w:rPr>
        <w:t xml:space="preserve">a </w:t>
      </w:r>
      <w:r w:rsidR="00145A89">
        <w:rPr>
          <w:rFonts w:ascii="Times New Roman" w:eastAsia="Times New Roman" w:hAnsi="Times New Roman" w:cs="Times New Roman"/>
          <w:color w:val="000000"/>
          <w:sz w:val="24"/>
          <w:szCs w:val="24"/>
          <w:lang w:val="en-US" w:eastAsia="de-DE"/>
        </w:rPr>
        <w:t>high similarity</w:t>
      </w:r>
      <w:r w:rsidR="008D179F">
        <w:rPr>
          <w:rFonts w:ascii="Times New Roman" w:eastAsia="Times New Roman" w:hAnsi="Times New Roman" w:cs="Times New Roman"/>
          <w:color w:val="000000"/>
          <w:sz w:val="24"/>
          <w:szCs w:val="24"/>
          <w:lang w:val="en-US" w:eastAsia="de-DE"/>
        </w:rPr>
        <w:t xml:space="preserve"> of the overall course</w:t>
      </w:r>
      <w:r w:rsidR="00DD64C8">
        <w:rPr>
          <w:rFonts w:ascii="Times New Roman" w:eastAsia="Times New Roman" w:hAnsi="Times New Roman" w:cs="Times New Roman"/>
          <w:color w:val="000000"/>
          <w:sz w:val="24"/>
          <w:szCs w:val="24"/>
          <w:lang w:val="en-US" w:eastAsia="de-DE"/>
        </w:rPr>
        <w:t>s</w:t>
      </w:r>
      <w:r w:rsidR="00145A89">
        <w:rPr>
          <w:rFonts w:ascii="Times New Roman" w:eastAsia="Times New Roman" w:hAnsi="Times New Roman" w:cs="Times New Roman"/>
          <w:color w:val="000000"/>
          <w:sz w:val="24"/>
          <w:szCs w:val="24"/>
          <w:lang w:val="en-US" w:eastAsia="de-DE"/>
        </w:rPr>
        <w:t>.</w:t>
      </w:r>
      <w:r w:rsidR="00C10CFB">
        <w:rPr>
          <w:rFonts w:ascii="Times New Roman" w:eastAsia="Times New Roman" w:hAnsi="Times New Roman" w:cs="Times New Roman"/>
          <w:sz w:val="24"/>
          <w:szCs w:val="24"/>
          <w:lang w:val="en-US" w:eastAsia="de-DE"/>
        </w:rPr>
        <w:t xml:space="preserve"> </w:t>
      </w:r>
    </w:p>
    <w:p w14:paraId="3FD00FDE" w14:textId="77777777" w:rsidR="00005508" w:rsidRDefault="00005508" w:rsidP="00C10CFB">
      <w:pPr>
        <w:spacing w:before="120" w:after="240" w:line="360" w:lineRule="auto"/>
        <w:rPr>
          <w:rFonts w:ascii="Times New Roman" w:eastAsia="Times New Roman" w:hAnsi="Times New Roman" w:cs="Times New Roman"/>
          <w:sz w:val="24"/>
          <w:szCs w:val="24"/>
          <w:lang w:val="en-US" w:eastAsia="de-DE"/>
        </w:rPr>
      </w:pPr>
    </w:p>
    <w:p w14:paraId="2B1BCC62" w14:textId="7C7F8238" w:rsidR="002D0450" w:rsidRPr="006B11AA" w:rsidRDefault="00CF700B" w:rsidP="00C10CFB">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w:t>
      </w:r>
      <w:r w:rsidR="006B11AA" w:rsidRPr="006B11AA">
        <w:rPr>
          <w:rFonts w:ascii="Times New Roman" w:eastAsia="Times New Roman" w:hAnsi="Times New Roman" w:cs="Times New Roman"/>
          <w:b/>
          <w:bCs/>
          <w:color w:val="000000"/>
          <w:sz w:val="24"/>
          <w:szCs w:val="24"/>
          <w:lang w:val="en-US" w:eastAsia="de-DE"/>
        </w:rPr>
        <w:t xml:space="preserve"> 1</w:t>
      </w:r>
    </w:p>
    <w:p w14:paraId="21A7C1D4" w14:textId="15B82323" w:rsidR="00CF700B" w:rsidRPr="00CF700B" w:rsidRDefault="00CF700B" w:rsidP="00D14DB0">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eans (</w:t>
      </w:r>
      <w:r w:rsidR="00145A89" w:rsidRPr="0045357B">
        <w:rPr>
          <w:rFonts w:ascii="Times New Roman" w:eastAsia="Times New Roman" w:hAnsi="Times New Roman" w:cs="Times New Roman"/>
          <w:iCs/>
          <w:color w:val="000000"/>
          <w:sz w:val="24"/>
          <w:szCs w:val="24"/>
          <w:lang w:val="en-US" w:eastAsia="de-DE"/>
        </w:rPr>
        <w:t>M</w:t>
      </w:r>
      <w:r w:rsidR="00145A89">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sidR="00145A89">
        <w:rPr>
          <w:rFonts w:ascii="Times New Roman" w:eastAsia="Times New Roman" w:hAnsi="Times New Roman" w:cs="Times New Roman"/>
          <w:i/>
          <w:color w:val="000000"/>
          <w:sz w:val="24"/>
          <w:szCs w:val="24"/>
          <w:lang w:val="en-US" w:eastAsia="de-DE"/>
        </w:rPr>
        <w:t xml:space="preserve"> standard deviations (</w:t>
      </w:r>
      <w:r w:rsidRPr="0045357B">
        <w:rPr>
          <w:rFonts w:ascii="Times New Roman" w:eastAsia="Times New Roman" w:hAnsi="Times New Roman" w:cs="Times New Roman"/>
          <w:iCs/>
          <w:color w:val="000000"/>
          <w:sz w:val="24"/>
          <w:szCs w:val="24"/>
          <w:lang w:val="en-US" w:eastAsia="de-DE"/>
        </w:rPr>
        <w:t>SD</w:t>
      </w:r>
      <w:r w:rsidR="00145A89">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sidR="005C7318">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sidR="00911D6F">
        <w:rPr>
          <w:rFonts w:ascii="Times New Roman" w:eastAsia="Times New Roman" w:hAnsi="Times New Roman" w:cs="Times New Roman"/>
          <w:i/>
          <w:color w:val="000000"/>
          <w:sz w:val="24"/>
          <w:szCs w:val="24"/>
          <w:lang w:val="en-US" w:eastAsia="de-DE"/>
        </w:rPr>
        <w:t xml:space="preserve"> </w:t>
      </w:r>
      <w:r w:rsidR="00EC2692">
        <w:rPr>
          <w:rFonts w:ascii="Times New Roman" w:eastAsia="Times New Roman" w:hAnsi="Times New Roman" w:cs="Times New Roman"/>
          <w:i/>
          <w:color w:val="000000"/>
          <w:sz w:val="24"/>
          <w:szCs w:val="24"/>
          <w:lang w:val="en-US" w:eastAsia="de-DE"/>
        </w:rPr>
        <w:t>T</w:t>
      </w:r>
      <w:r w:rsidRPr="00B03516">
        <w:rPr>
          <w:rFonts w:ascii="Times New Roman" w:eastAsia="Times New Roman" w:hAnsi="Times New Roman" w:cs="Times New Roman"/>
          <w:i/>
          <w:color w:val="000000"/>
          <w:sz w:val="24"/>
          <w:szCs w:val="24"/>
          <w:lang w:val="en-US" w:eastAsia="de-DE"/>
        </w:rPr>
        <w:t xml:space="preserve">eachers’ HR </w:t>
      </w:r>
      <w:r w:rsidR="0069734F">
        <w:rPr>
          <w:rFonts w:ascii="Times New Roman" w:eastAsia="Times New Roman" w:hAnsi="Times New Roman" w:cs="Times New Roman"/>
          <w:i/>
          <w:color w:val="000000"/>
          <w:sz w:val="24"/>
          <w:szCs w:val="24"/>
          <w:lang w:val="en-US" w:eastAsia="de-DE"/>
        </w:rPr>
        <w:t>O</w:t>
      </w:r>
      <w:r w:rsidR="00145A89">
        <w:rPr>
          <w:rFonts w:ascii="Times New Roman" w:eastAsia="Times New Roman" w:hAnsi="Times New Roman" w:cs="Times New Roman"/>
          <w:i/>
          <w:color w:val="000000"/>
          <w:sz w:val="24"/>
          <w:szCs w:val="24"/>
          <w:lang w:val="en-US" w:eastAsia="de-DE"/>
        </w:rPr>
        <w:t xml:space="preserve">ver the </w:t>
      </w:r>
      <w:r w:rsidR="00DA3F48">
        <w:rPr>
          <w:rFonts w:ascii="Times New Roman" w:eastAsia="Times New Roman" w:hAnsi="Times New Roman" w:cs="Times New Roman"/>
          <w:i/>
          <w:color w:val="000000"/>
          <w:sz w:val="24"/>
          <w:szCs w:val="24"/>
          <w:lang w:val="en-US" w:eastAsia="de-DE"/>
        </w:rPr>
        <w:t>C</w:t>
      </w:r>
      <w:r w:rsidR="00145A89">
        <w:rPr>
          <w:rFonts w:ascii="Times New Roman" w:eastAsia="Times New Roman" w:hAnsi="Times New Roman" w:cs="Times New Roman"/>
          <w:i/>
          <w:color w:val="000000"/>
          <w:sz w:val="24"/>
          <w:szCs w:val="24"/>
          <w:lang w:val="en-US" w:eastAsia="de-DE"/>
        </w:rPr>
        <w:t>ourse of</w:t>
      </w:r>
      <w:r w:rsidR="00145A89" w:rsidRPr="00B03516">
        <w:rPr>
          <w:rFonts w:ascii="Times New Roman" w:eastAsia="Times New Roman" w:hAnsi="Times New Roman" w:cs="Times New Roman"/>
          <w:i/>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 xml:space="preserve">the </w:t>
      </w:r>
      <w:r w:rsidR="00DA3F48">
        <w:rPr>
          <w:rFonts w:ascii="Times New Roman" w:eastAsia="Times New Roman" w:hAnsi="Times New Roman" w:cs="Times New Roman"/>
          <w:i/>
          <w:color w:val="000000"/>
          <w:sz w:val="24"/>
          <w:szCs w:val="24"/>
          <w:lang w:val="en-US" w:eastAsia="de-DE"/>
        </w:rPr>
        <w:t>E</w:t>
      </w:r>
      <w:r w:rsidR="00DA16BC">
        <w:rPr>
          <w:rFonts w:ascii="Times New Roman" w:eastAsia="Times New Roman" w:hAnsi="Times New Roman" w:cs="Times New Roman"/>
          <w:i/>
          <w:color w:val="000000"/>
          <w:sz w:val="24"/>
          <w:szCs w:val="24"/>
          <w:lang w:val="en-US" w:eastAsia="de-DE"/>
        </w:rPr>
        <w:t xml:space="preserve">ntire </w:t>
      </w:r>
      <w:r w:rsidR="00DA3F48">
        <w:rPr>
          <w:rFonts w:ascii="Times New Roman" w:eastAsia="Times New Roman" w:hAnsi="Times New Roman" w:cs="Times New Roman"/>
          <w:i/>
          <w:color w:val="000000"/>
          <w:sz w:val="24"/>
          <w:szCs w:val="24"/>
          <w:lang w:val="en-US" w:eastAsia="de-DE"/>
        </w:rPr>
        <w:t>S</w:t>
      </w:r>
      <w:r w:rsidR="00DF5B10">
        <w:rPr>
          <w:rFonts w:ascii="Times New Roman" w:eastAsia="Times New Roman" w:hAnsi="Times New Roman" w:cs="Times New Roman"/>
          <w:i/>
          <w:color w:val="000000"/>
          <w:sz w:val="24"/>
          <w:szCs w:val="24"/>
          <w:lang w:val="en-US" w:eastAsia="de-DE"/>
        </w:rPr>
        <w:t xml:space="preserve">tudy and the </w:t>
      </w:r>
      <w:r w:rsidR="00DA3F48">
        <w:rPr>
          <w:rFonts w:ascii="Times New Roman" w:eastAsia="Times New Roman" w:hAnsi="Times New Roman" w:cs="Times New Roman"/>
          <w:i/>
          <w:color w:val="000000"/>
          <w:sz w:val="24"/>
          <w:szCs w:val="24"/>
          <w:lang w:val="en-US" w:eastAsia="de-DE"/>
        </w:rPr>
        <w:t>F</w:t>
      </w:r>
      <w:r w:rsidR="00145A89">
        <w:rPr>
          <w:rFonts w:ascii="Times New Roman" w:eastAsia="Times New Roman" w:hAnsi="Times New Roman" w:cs="Times New Roman"/>
          <w:i/>
          <w:color w:val="000000"/>
          <w:sz w:val="24"/>
          <w:szCs w:val="24"/>
          <w:lang w:val="en-US" w:eastAsia="de-DE"/>
        </w:rPr>
        <w:t xml:space="preserve">ive </w:t>
      </w:r>
      <w:r w:rsidR="00DA3F48">
        <w:rPr>
          <w:rFonts w:ascii="Times New Roman" w:eastAsia="Times New Roman" w:hAnsi="Times New Roman" w:cs="Times New Roman"/>
          <w:i/>
          <w:color w:val="000000"/>
          <w:sz w:val="24"/>
          <w:szCs w:val="24"/>
          <w:lang w:val="en-US" w:eastAsia="de-DE"/>
        </w:rPr>
        <w:t>I</w:t>
      </w:r>
      <w:r w:rsidR="00145A89">
        <w:rPr>
          <w:rFonts w:ascii="Times New Roman" w:eastAsia="Times New Roman" w:hAnsi="Times New Roman" w:cs="Times New Roman"/>
          <w:i/>
          <w:color w:val="000000"/>
          <w:sz w:val="24"/>
          <w:szCs w:val="24"/>
          <w:lang w:val="en-US" w:eastAsia="de-DE"/>
        </w:rPr>
        <w:t>ntervals</w:t>
      </w:r>
      <w:r w:rsidRPr="00B03516">
        <w:rPr>
          <w:rFonts w:ascii="Times New Roman" w:eastAsia="Times New Roman" w:hAnsi="Times New Roman" w:cs="Times New Roman"/>
          <w:i/>
          <w:color w:val="000000"/>
          <w:sz w:val="24"/>
          <w:szCs w:val="24"/>
          <w:lang w:val="en-US" w:eastAsia="de-DE"/>
        </w:rPr>
        <w:t xml:space="preserve"> (</w:t>
      </w:r>
      <w:r w:rsidR="000B35BA">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sidR="00941CD4">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sidR="00CE7E33">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CF700B" w:rsidRPr="00CF700B" w14:paraId="6E51A7D2" w14:textId="77777777" w:rsidTr="00BE37FC">
        <w:trPr>
          <w:trHeight w:val="501"/>
        </w:trPr>
        <w:tc>
          <w:tcPr>
            <w:tcW w:w="2835" w:type="dxa"/>
            <w:tcBorders>
              <w:bottom w:val="single" w:sz="12" w:space="0" w:color="000000"/>
            </w:tcBorders>
            <w:tcMar>
              <w:top w:w="100" w:type="dxa"/>
              <w:left w:w="100" w:type="dxa"/>
              <w:bottom w:w="100" w:type="dxa"/>
              <w:right w:w="100" w:type="dxa"/>
            </w:tcMar>
            <w:hideMark/>
          </w:tcPr>
          <w:p w14:paraId="3BC3A7C6" w14:textId="39C06D39" w:rsidR="00CF700B" w:rsidRPr="00CF700B" w:rsidRDefault="00BC31E7" w:rsidP="00D14DB0">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758"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434"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BB" w:rsidRPr="00CF700B" w14:paraId="3D5283B4" w14:textId="77777777" w:rsidTr="00BE37FC">
        <w:trPr>
          <w:trHeight w:val="501"/>
        </w:trPr>
        <w:tc>
          <w:tcPr>
            <w:tcW w:w="2835" w:type="dxa"/>
            <w:tcBorders>
              <w:bottom w:val="single" w:sz="12" w:space="0" w:color="000000"/>
            </w:tcBorders>
            <w:tcMar>
              <w:top w:w="100" w:type="dxa"/>
              <w:left w:w="100" w:type="dxa"/>
              <w:bottom w:w="100" w:type="dxa"/>
              <w:right w:w="100" w:type="dxa"/>
            </w:tcMar>
          </w:tcPr>
          <w:p w14:paraId="3AE3B2FC" w14:textId="0348F104" w:rsidR="00D446BB" w:rsidRPr="00CF700B" w:rsidRDefault="00D446BB"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Overall </w:t>
            </w:r>
            <w:r w:rsidR="00BE37FC">
              <w:rPr>
                <w:rFonts w:ascii="Times New Roman" w:eastAsia="Times New Roman" w:hAnsi="Times New Roman" w:cs="Times New Roman"/>
                <w:color w:val="000000"/>
                <w:sz w:val="24"/>
                <w:szCs w:val="24"/>
                <w:lang w:eastAsia="de-DE"/>
              </w:rPr>
              <w:t>C</w:t>
            </w:r>
            <w:r w:rsidR="00AB4BB4">
              <w:rPr>
                <w:rFonts w:ascii="Times New Roman" w:eastAsia="Times New Roman" w:hAnsi="Times New Roman" w:cs="Times New Roman"/>
                <w:color w:val="000000"/>
                <w:sz w:val="24"/>
                <w:szCs w:val="24"/>
                <w:lang w:eastAsia="de-DE"/>
              </w:rPr>
              <w:t>ourse</w:t>
            </w:r>
          </w:p>
        </w:tc>
        <w:tc>
          <w:tcPr>
            <w:tcW w:w="1701" w:type="dxa"/>
            <w:tcBorders>
              <w:bottom w:val="single" w:sz="12" w:space="0" w:color="000000"/>
            </w:tcBorders>
            <w:tcMar>
              <w:top w:w="100" w:type="dxa"/>
              <w:left w:w="100" w:type="dxa"/>
              <w:bottom w:w="100" w:type="dxa"/>
              <w:right w:w="100" w:type="dxa"/>
            </w:tcMar>
          </w:tcPr>
          <w:p w14:paraId="4C564390" w14:textId="4600BA78" w:rsidR="00D446BB" w:rsidRPr="004125DA" w:rsidRDefault="00D446BB" w:rsidP="00CE42D8">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w:t>
            </w:r>
            <w:r w:rsidR="008E6AE4" w:rsidRPr="004125DA">
              <w:rPr>
                <w:rFonts w:ascii="Times New Roman" w:eastAsia="Times New Roman" w:hAnsi="Times New Roman" w:cs="Times New Roman"/>
                <w:color w:val="000000"/>
                <w:sz w:val="24"/>
                <w:szCs w:val="24"/>
                <w:lang w:val="en-US" w:eastAsia="de-DE"/>
              </w:rPr>
              <w:t>0.04</w:t>
            </w:r>
            <w:r w:rsidR="00206C0C" w:rsidRPr="004125DA">
              <w:rPr>
                <w:rFonts w:ascii="Times New Roman" w:eastAsia="Times New Roman" w:hAnsi="Times New Roman" w:cs="Times New Roman"/>
                <w:color w:val="000000"/>
                <w:sz w:val="24"/>
                <w:szCs w:val="24"/>
                <w:vertAlign w:val="superscript"/>
                <w:lang w:val="en-US" w:eastAsia="de-DE"/>
              </w:rPr>
              <w:t>1</w:t>
            </w:r>
            <w:r w:rsidR="008E6AE4"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246AD93C" w14:textId="5B68BCFF" w:rsidR="00D446BB" w:rsidRPr="004125DA" w:rsidRDefault="008E6AE4" w:rsidP="00CE42D8">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00206C0C"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321C982F" w14:textId="705EFAB9"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0E06FE32" w14:textId="4211475C" w:rsidR="00D446BB" w:rsidRPr="00CF700B" w:rsidRDefault="008E6AE4" w:rsidP="00CE42D8">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CF700B" w:rsidRPr="00CF700B" w14:paraId="1CEE2138" w14:textId="77777777" w:rsidTr="00BE37FC">
        <w:tc>
          <w:tcPr>
            <w:tcW w:w="2835" w:type="dxa"/>
            <w:tcBorders>
              <w:top w:val="single" w:sz="12" w:space="0" w:color="000000"/>
              <w:bottom w:val="single" w:sz="8" w:space="0" w:color="000000"/>
            </w:tcBorders>
            <w:tcMar>
              <w:top w:w="100" w:type="dxa"/>
              <w:left w:w="100" w:type="dxa"/>
              <w:bottom w:w="100" w:type="dxa"/>
              <w:right w:w="100" w:type="dxa"/>
            </w:tcMar>
            <w:hideMark/>
          </w:tcPr>
          <w:p w14:paraId="4DA0273D" w14:textId="6E3BCF4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w:t>
            </w:r>
            <w:proofErr w:type="spellEnd"/>
            <w:r w:rsidR="00CF700B" w:rsidRPr="00707DCB">
              <w:rPr>
                <w:rFonts w:ascii="Times New Roman" w:eastAsia="Times New Roman" w:hAnsi="Times New Roman" w:cs="Times New Roman"/>
                <w:color w:val="000000"/>
                <w:sz w:val="24"/>
                <w:szCs w:val="24"/>
                <w:lang w:eastAsia="de-DE"/>
              </w:rPr>
              <w: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145A89">
              <w:rPr>
                <w:rFonts w:ascii="Times New Roman" w:eastAsia="Times New Roman" w:hAnsi="Times New Roman" w:cs="Times New Roman"/>
                <w:color w:val="000000"/>
                <w:sz w:val="24"/>
                <w:szCs w:val="24"/>
                <w:lang w:eastAsia="de-DE"/>
              </w:rPr>
              <w:t>nterval</w:t>
            </w:r>
            <w:proofErr w:type="spellEnd"/>
          </w:p>
        </w:tc>
        <w:tc>
          <w:tcPr>
            <w:tcW w:w="1701"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D14DB0">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D14DB0">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767D1411" w14:textId="3E74F0F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393F2F36" w14:textId="38B949C0"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r w:rsidR="00BE37FC">
              <w:rPr>
                <w:rFonts w:ascii="Times New Roman" w:eastAsia="Times New Roman" w:hAnsi="Times New Roman" w:cs="Times New Roman"/>
                <w:color w:val="000000"/>
                <w:sz w:val="24"/>
                <w:szCs w:val="24"/>
                <w:lang w:eastAsia="de-DE"/>
              </w:rPr>
              <w:t>T</w:t>
            </w:r>
            <w:r w:rsidR="00CF700B" w:rsidRPr="00707DCB">
              <w:rPr>
                <w:rFonts w:ascii="Times New Roman" w:eastAsia="Times New Roman" w:hAnsi="Times New Roman" w:cs="Times New Roman"/>
                <w:color w:val="000000"/>
                <w:sz w:val="24"/>
                <w:szCs w:val="24"/>
                <w:lang w:eastAsia="de-DE"/>
              </w:rPr>
              <w:t xml:space="preserve">eaching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E37FC">
        <w:tc>
          <w:tcPr>
            <w:tcW w:w="2835" w:type="dxa"/>
            <w:tcBorders>
              <w:top w:val="single" w:sz="8" w:space="0" w:color="000000"/>
              <w:bottom w:val="single" w:sz="8" w:space="0" w:color="000000"/>
            </w:tcBorders>
            <w:tcMar>
              <w:top w:w="100" w:type="dxa"/>
              <w:left w:w="100" w:type="dxa"/>
              <w:bottom w:w="100" w:type="dxa"/>
              <w:right w:w="100" w:type="dxa"/>
            </w:tcMar>
            <w:hideMark/>
          </w:tcPr>
          <w:p w14:paraId="03B3909D" w14:textId="733B5B04"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A23B56">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E37FC">
        <w:tc>
          <w:tcPr>
            <w:tcW w:w="2835" w:type="dxa"/>
            <w:tcBorders>
              <w:top w:val="single" w:sz="8" w:space="0" w:color="000000"/>
              <w:bottom w:val="single" w:sz="18" w:space="0" w:color="auto"/>
            </w:tcBorders>
            <w:tcMar>
              <w:top w:w="100" w:type="dxa"/>
              <w:left w:w="100" w:type="dxa"/>
              <w:bottom w:w="100" w:type="dxa"/>
              <w:right w:w="100" w:type="dxa"/>
            </w:tcMar>
            <w:hideMark/>
          </w:tcPr>
          <w:p w14:paraId="391D551C" w14:textId="214BCCBF" w:rsidR="00CF700B" w:rsidRPr="00707DCB" w:rsidRDefault="00707DCB"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BE37FC">
              <w:rPr>
                <w:rFonts w:ascii="Times New Roman" w:eastAsia="Times New Roman" w:hAnsi="Times New Roman" w:cs="Times New Roman"/>
                <w:color w:val="000000"/>
                <w:sz w:val="24"/>
                <w:szCs w:val="24"/>
                <w:lang w:eastAsia="de-DE"/>
              </w:rPr>
              <w:t>I</w:t>
            </w:r>
            <w:r w:rsidR="00D14DB0">
              <w:rPr>
                <w:rFonts w:ascii="Times New Roman" w:eastAsia="Times New Roman" w:hAnsi="Times New Roman" w:cs="Times New Roman"/>
                <w:color w:val="000000"/>
                <w:sz w:val="24"/>
                <w:szCs w:val="24"/>
                <w:lang w:eastAsia="de-DE"/>
              </w:rPr>
              <w:t>nterval</w:t>
            </w:r>
            <w:proofErr w:type="spellEnd"/>
          </w:p>
        </w:tc>
        <w:tc>
          <w:tcPr>
            <w:tcW w:w="1701"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672CC2">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206C0C" w:rsidRPr="00F02342" w14:paraId="678AE5A2" w14:textId="77777777" w:rsidTr="004838AD">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209AA3CE" w14:textId="30F45B04" w:rsidR="00206C0C" w:rsidRPr="00EB6D99" w:rsidRDefault="00206C0C" w:rsidP="00A55434">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003A3F52">
              <w:rPr>
                <w:rFonts w:ascii="Times New Roman" w:eastAsia="Times New Roman" w:hAnsi="Times New Roman" w:cs="Times New Roman"/>
                <w:color w:val="000000"/>
                <w:sz w:val="24"/>
                <w:szCs w:val="24"/>
                <w:vertAlign w:val="superscript"/>
                <w:lang w:val="en-US" w:eastAsia="de-DE"/>
              </w:rPr>
              <w:t xml:space="preserve"> </w:t>
            </w:r>
            <w:r w:rsidR="003A3F52" w:rsidRPr="003A3F52">
              <w:rPr>
                <w:rFonts w:ascii="Times New Roman" w:eastAsia="Times New Roman" w:hAnsi="Times New Roman" w:cs="Times New Roman"/>
                <w:color w:val="000000"/>
                <w:sz w:val="24"/>
                <w:szCs w:val="24"/>
                <w:lang w:val="en-US" w:eastAsia="de-DE"/>
              </w:rPr>
              <w:t xml:space="preserve">Please note that </w:t>
            </w:r>
            <w:r w:rsidR="003A3F52" w:rsidRPr="003A3F52">
              <w:rPr>
                <w:rFonts w:ascii="Times New Roman" w:eastAsia="Times New Roman" w:hAnsi="Times New Roman" w:cs="Times New Roman"/>
                <w:i/>
                <w:iCs/>
                <w:color w:val="000000"/>
                <w:sz w:val="24"/>
                <w:szCs w:val="24"/>
                <w:lang w:val="en-US" w:eastAsia="de-DE"/>
              </w:rPr>
              <w:t>M</w:t>
            </w:r>
            <w:r w:rsidR="003A3F52" w:rsidRPr="003A3F52">
              <w:rPr>
                <w:rFonts w:ascii="Times New Roman" w:eastAsia="Times New Roman" w:hAnsi="Times New Roman" w:cs="Times New Roman"/>
                <w:color w:val="000000"/>
                <w:sz w:val="24"/>
                <w:szCs w:val="24"/>
                <w:lang w:val="en-US" w:eastAsia="de-DE"/>
              </w:rPr>
              <w:t xml:space="preserve"> and </w:t>
            </w:r>
            <w:r w:rsidR="003A3F52" w:rsidRPr="003A3F52">
              <w:rPr>
                <w:rFonts w:ascii="Times New Roman" w:eastAsia="Times New Roman" w:hAnsi="Times New Roman" w:cs="Times New Roman"/>
                <w:i/>
                <w:iCs/>
                <w:color w:val="000000"/>
                <w:sz w:val="24"/>
                <w:szCs w:val="24"/>
                <w:lang w:val="en-US" w:eastAsia="de-DE"/>
              </w:rPr>
              <w:t>SD</w:t>
            </w:r>
            <w:r w:rsidR="003A3F52" w:rsidRPr="003A3F52">
              <w:rPr>
                <w:rFonts w:ascii="Times New Roman" w:eastAsia="Times New Roman" w:hAnsi="Times New Roman" w:cs="Times New Roman"/>
                <w:color w:val="000000"/>
                <w:sz w:val="24"/>
                <w:szCs w:val="24"/>
                <w:lang w:val="en-US" w:eastAsia="de-DE"/>
              </w:rPr>
              <w:t xml:space="preserve"> of the overall course were subject to rounding differences</w:t>
            </w:r>
            <w:r w:rsidR="007A3004">
              <w:rPr>
                <w:rFonts w:ascii="Times New Roman" w:eastAsia="Times New Roman" w:hAnsi="Times New Roman" w:cs="Times New Roman"/>
                <w:color w:val="000000"/>
                <w:sz w:val="24"/>
                <w:szCs w:val="24"/>
                <w:lang w:val="en-US" w:eastAsia="de-DE"/>
              </w:rPr>
              <w:t xml:space="preserve"> </w:t>
            </w:r>
            <w:r w:rsidR="003A3F52">
              <w:rPr>
                <w:rFonts w:ascii="Times New Roman" w:eastAsia="Times New Roman" w:hAnsi="Times New Roman" w:cs="Times New Roman"/>
                <w:color w:val="000000"/>
                <w:sz w:val="24"/>
                <w:szCs w:val="24"/>
                <w:lang w:val="en-US" w:eastAsia="de-DE"/>
              </w:rPr>
              <w:t xml:space="preserve">in the statistic software RStudio </w:t>
            </w:r>
            <w:r w:rsidR="007A3004">
              <w:rPr>
                <w:rFonts w:ascii="Times New Roman" w:eastAsia="Times New Roman" w:hAnsi="Times New Roman" w:cs="Times New Roman"/>
                <w:color w:val="000000"/>
                <w:sz w:val="24"/>
                <w:szCs w:val="24"/>
                <w:lang w:val="en-US" w:eastAsia="de-DE"/>
              </w:rPr>
              <w:t>[@</w:t>
            </w:r>
            <w:r w:rsidR="007A3004" w:rsidRPr="00B03516">
              <w:rPr>
                <w:rFonts w:ascii="Times New Roman" w:eastAsia="Times New Roman" w:hAnsi="Times New Roman" w:cs="Times New Roman"/>
                <w:color w:val="000000"/>
                <w:sz w:val="24"/>
                <w:szCs w:val="24"/>
                <w:lang w:val="en-US" w:eastAsia="de-DE"/>
              </w:rPr>
              <w:t>RStudio2020</w:t>
            </w:r>
            <w:r w:rsidR="007A3004">
              <w:rPr>
                <w:rFonts w:ascii="Times New Roman" w:eastAsia="Times New Roman" w:hAnsi="Times New Roman" w:cs="Times New Roman"/>
                <w:color w:val="000000"/>
                <w:sz w:val="24"/>
                <w:szCs w:val="24"/>
                <w:lang w:val="en-US" w:eastAsia="de-DE"/>
              </w:rPr>
              <w:t>]</w:t>
            </w:r>
            <w:r w:rsidR="00F77BDA" w:rsidRPr="00F77BDA">
              <w:rPr>
                <w:rFonts w:ascii="Times New Roman" w:eastAsia="Times New Roman" w:hAnsi="Times New Roman" w:cs="Times New Roman"/>
                <w:color w:val="000000"/>
                <w:sz w:val="24"/>
                <w:szCs w:val="24"/>
                <w:lang w:val="en-US" w:eastAsia="de-DE"/>
              </w:rPr>
              <w:t>.</w:t>
            </w:r>
          </w:p>
        </w:tc>
      </w:tr>
    </w:tbl>
    <w:p w14:paraId="1601C95A" w14:textId="77777777" w:rsidR="00B03516" w:rsidRDefault="00B03516" w:rsidP="00A23B56">
      <w:pPr>
        <w:spacing w:before="120" w:after="0" w:line="360" w:lineRule="auto"/>
        <w:rPr>
          <w:rFonts w:ascii="Times New Roman" w:eastAsia="Times New Roman" w:hAnsi="Times New Roman" w:cs="Times New Roman"/>
          <w:color w:val="000000"/>
          <w:sz w:val="24"/>
          <w:szCs w:val="24"/>
          <w:lang w:val="en-US" w:eastAsia="de-DE"/>
        </w:rPr>
      </w:pPr>
    </w:p>
    <w:p w14:paraId="7F0E9EFC"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76BD64B3"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7FCFB8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001D4402" w14:textId="2BFD98AF"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3AD72DAB" w14:textId="6BFFC685"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E6FCE82" w14:textId="77777777" w:rsidR="00005508" w:rsidRDefault="00005508" w:rsidP="00A23B56">
      <w:pPr>
        <w:spacing w:before="240" w:after="240" w:line="240" w:lineRule="auto"/>
        <w:rPr>
          <w:rFonts w:ascii="Times New Roman" w:eastAsia="Times New Roman" w:hAnsi="Times New Roman" w:cs="Times New Roman"/>
          <w:bCs/>
          <w:color w:val="000000"/>
          <w:sz w:val="24"/>
          <w:szCs w:val="24"/>
          <w:lang w:val="en-US" w:eastAsia="de-DE"/>
        </w:rPr>
      </w:pPr>
    </w:p>
    <w:p w14:paraId="4863FE70"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44CC6961" w14:textId="77777777" w:rsidR="00D628F8" w:rsidRDefault="00D628F8" w:rsidP="00A23B56">
      <w:pPr>
        <w:spacing w:before="240" w:after="240" w:line="240" w:lineRule="auto"/>
        <w:rPr>
          <w:rFonts w:ascii="Times New Roman" w:eastAsia="Times New Roman" w:hAnsi="Times New Roman" w:cs="Times New Roman"/>
          <w:bCs/>
          <w:color w:val="000000"/>
          <w:sz w:val="24"/>
          <w:szCs w:val="24"/>
          <w:lang w:val="en-US" w:eastAsia="de-DE"/>
        </w:rPr>
      </w:pPr>
    </w:p>
    <w:p w14:paraId="2DF1D13E" w14:textId="18DF8E3F" w:rsidR="00681B43" w:rsidRPr="006B11AA" w:rsidRDefault="00CF700B" w:rsidP="00A23B56">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Figure</w:t>
      </w:r>
      <w:r w:rsidR="006B11AA" w:rsidRPr="006B11AA">
        <w:rPr>
          <w:rFonts w:ascii="Times New Roman" w:eastAsia="Times New Roman" w:hAnsi="Times New Roman" w:cs="Times New Roman"/>
          <w:b/>
          <w:color w:val="000000"/>
          <w:sz w:val="24"/>
          <w:szCs w:val="24"/>
          <w:lang w:val="en-US" w:eastAsia="de-DE"/>
        </w:rPr>
        <w:t xml:space="preserve"> 2</w:t>
      </w:r>
      <w:r w:rsidR="00B03516" w:rsidRPr="006B11AA">
        <w:rPr>
          <w:rFonts w:ascii="Times New Roman" w:eastAsia="Times New Roman" w:hAnsi="Times New Roman" w:cs="Times New Roman"/>
          <w:b/>
          <w:i/>
          <w:iCs/>
          <w:color w:val="000000"/>
          <w:sz w:val="24"/>
          <w:szCs w:val="24"/>
          <w:lang w:val="en-US" w:eastAsia="de-DE"/>
        </w:rPr>
        <w:t xml:space="preserve"> </w:t>
      </w:r>
    </w:p>
    <w:p w14:paraId="3D4E3BFB" w14:textId="49A56A5F" w:rsidR="009F0D78" w:rsidRPr="009F0D78" w:rsidRDefault="00CF700B" w:rsidP="00A23B56">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sidR="00BB4D5D">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sidR="00FA4BA1">
        <w:rPr>
          <w:rFonts w:ascii="Times New Roman" w:eastAsia="Times New Roman" w:hAnsi="Times New Roman" w:cs="Times New Roman"/>
          <w:i/>
          <w:iCs/>
          <w:color w:val="000000"/>
          <w:sz w:val="24"/>
          <w:szCs w:val="24"/>
          <w:lang w:val="en-US" w:eastAsia="de-DE"/>
        </w:rPr>
        <w:t xml:space="preserve"> with</w:t>
      </w:r>
      <w:r w:rsidR="009F0D78">
        <w:rPr>
          <w:rFonts w:ascii="Times New Roman" w:eastAsia="Times New Roman" w:hAnsi="Times New Roman" w:cs="Times New Roman"/>
          <w:i/>
          <w:iCs/>
          <w:color w:val="000000"/>
          <w:sz w:val="24"/>
          <w:szCs w:val="24"/>
          <w:lang w:val="en-US" w:eastAsia="de-DE"/>
        </w:rPr>
        <w:t xml:space="preserve"> the </w:t>
      </w:r>
      <w:r w:rsidR="00DA3F48">
        <w:rPr>
          <w:rFonts w:ascii="Times New Roman" w:eastAsia="Times New Roman" w:hAnsi="Times New Roman" w:cs="Times New Roman"/>
          <w:i/>
          <w:iCs/>
          <w:color w:val="000000"/>
          <w:sz w:val="24"/>
          <w:szCs w:val="24"/>
          <w:lang w:val="en-US" w:eastAsia="de-DE"/>
        </w:rPr>
        <w:t>U</w:t>
      </w:r>
      <w:r w:rsidR="00FA4BA1">
        <w:rPr>
          <w:rFonts w:ascii="Times New Roman" w:eastAsia="Times New Roman" w:hAnsi="Times New Roman" w:cs="Times New Roman"/>
          <w:i/>
          <w:iCs/>
          <w:color w:val="000000"/>
          <w:sz w:val="24"/>
          <w:szCs w:val="24"/>
          <w:lang w:val="en-US" w:eastAsia="de-DE"/>
        </w:rPr>
        <w:t xml:space="preserve">nstandardized HR in </w:t>
      </w:r>
      <w:r w:rsidR="00AB4BB4">
        <w:rPr>
          <w:rFonts w:ascii="Times New Roman" w:eastAsia="Times New Roman" w:hAnsi="Times New Roman" w:cs="Times New Roman"/>
          <w:i/>
          <w:iCs/>
          <w:color w:val="000000"/>
          <w:sz w:val="24"/>
          <w:szCs w:val="24"/>
          <w:lang w:val="en-US" w:eastAsia="de-DE"/>
        </w:rPr>
        <w:t>BPM</w:t>
      </w:r>
      <w:r w:rsidR="00FA4BA1">
        <w:rPr>
          <w:rFonts w:ascii="Times New Roman" w:eastAsia="Times New Roman" w:hAnsi="Times New Roman" w:cs="Times New Roman"/>
          <w:i/>
          <w:iCs/>
          <w:color w:val="000000"/>
          <w:sz w:val="24"/>
          <w:szCs w:val="24"/>
          <w:lang w:val="en-US" w:eastAsia="de-DE"/>
        </w:rPr>
        <w:t xml:space="preserve"> shown in Fig. a.</w:t>
      </w:r>
      <w:r w:rsidR="00672CC2">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and </w:t>
      </w:r>
      <w:r w:rsidR="009F0D78">
        <w:rPr>
          <w:rFonts w:ascii="Times New Roman" w:eastAsia="Times New Roman" w:hAnsi="Times New Roman" w:cs="Times New Roman"/>
          <w:i/>
          <w:iCs/>
          <w:color w:val="000000"/>
          <w:sz w:val="24"/>
          <w:szCs w:val="24"/>
          <w:lang w:val="en-US" w:eastAsia="de-DE"/>
        </w:rPr>
        <w:t xml:space="preserve">the </w:t>
      </w:r>
      <w:r w:rsidR="000B35BA">
        <w:rPr>
          <w:rFonts w:ascii="Times New Roman" w:eastAsia="Times New Roman" w:hAnsi="Times New Roman" w:cs="Times New Roman"/>
          <w:i/>
          <w:iCs/>
          <w:color w:val="000000"/>
          <w:sz w:val="24"/>
          <w:szCs w:val="24"/>
          <w:lang w:val="en-US" w:eastAsia="de-DE"/>
        </w:rPr>
        <w:t>z-s</w:t>
      </w:r>
      <w:r w:rsidRPr="00CF700B">
        <w:rPr>
          <w:rFonts w:ascii="Times New Roman" w:eastAsia="Times New Roman" w:hAnsi="Times New Roman" w:cs="Times New Roman"/>
          <w:i/>
          <w:iCs/>
          <w:color w:val="000000"/>
          <w:sz w:val="24"/>
          <w:szCs w:val="24"/>
          <w:lang w:val="en-US" w:eastAsia="de-DE"/>
        </w:rPr>
        <w:t>tandardized</w:t>
      </w:r>
      <w:r w:rsidR="009F0D78">
        <w:rPr>
          <w:rFonts w:ascii="Times New Roman" w:eastAsia="Times New Roman" w:hAnsi="Times New Roman" w:cs="Times New Roman"/>
          <w:i/>
          <w:iCs/>
          <w:color w:val="000000"/>
          <w:sz w:val="24"/>
          <w:szCs w:val="24"/>
          <w:lang w:val="en-US" w:eastAsia="de-DE"/>
        </w:rPr>
        <w:t xml:space="preserve"> HR</w:t>
      </w:r>
      <w:r w:rsidR="00FA4BA1">
        <w:rPr>
          <w:rFonts w:ascii="Times New Roman" w:eastAsia="Times New Roman" w:hAnsi="Times New Roman" w:cs="Times New Roman"/>
          <w:i/>
          <w:iCs/>
          <w:color w:val="000000"/>
          <w:sz w:val="24"/>
          <w:szCs w:val="24"/>
          <w:lang w:val="en-US" w:eastAsia="de-DE"/>
        </w:rPr>
        <w:t xml:space="preserve"> shown in Fig. b. </w:t>
      </w:r>
    </w:p>
    <w:p w14:paraId="38BE429F" w14:textId="60DD832E" w:rsidR="00CF700B" w:rsidRPr="00CF700B" w:rsidRDefault="00364823" w:rsidP="00A23B56">
      <w:pPr>
        <w:spacing w:before="240" w:after="240" w:line="240" w:lineRule="auto"/>
        <w:rPr>
          <w:rFonts w:ascii="Times New Roman" w:eastAsia="Times New Roman" w:hAnsi="Times New Roman" w:cs="Times New Roman"/>
          <w:sz w:val="24"/>
          <w:szCs w:val="24"/>
          <w:lang w:eastAsia="de-DE"/>
        </w:rPr>
      </w:pPr>
      <w:commentRangeStart w:id="22"/>
      <w:commentRangeEnd w:id="22"/>
      <w:r>
        <w:rPr>
          <w:rStyle w:val="Kommentarzeichen"/>
        </w:rPr>
        <w:lastRenderedPageBreak/>
        <w:commentReference w:id="22"/>
      </w:r>
      <w:r w:rsidR="00E73ACD" w:rsidRPr="00CF700B">
        <w:rPr>
          <w:rFonts w:ascii="Times New Roman" w:eastAsia="Times New Roman" w:hAnsi="Times New Roman" w:cs="Times New Roman"/>
          <w:noProof/>
          <w:color w:val="000000"/>
          <w:sz w:val="24"/>
          <w:szCs w:val="24"/>
          <w:bdr w:val="none" w:sz="0" w:space="0" w:color="auto" w:frame="1"/>
          <w:lang w:eastAsia="de-DE"/>
        </w:rPr>
        <w:drawing>
          <wp:inline distT="0" distB="0" distL="0" distR="0" wp14:anchorId="2CFE765F" wp14:editId="390FDB40">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2AC7D60D" w14:textId="04699C55" w:rsidR="00B03516" w:rsidRDefault="00CF700B" w:rsidP="00A23B56">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the 99% confidence interval. </w:t>
      </w:r>
      <w:r w:rsidR="00050B75" w:rsidRPr="00050B75">
        <w:rPr>
          <w:rFonts w:ascii="Times New Roman" w:eastAsia="Times New Roman" w:hAnsi="Times New Roman" w:cs="Times New Roman"/>
          <w:color w:val="000000"/>
          <w:sz w:val="20"/>
          <w:szCs w:val="24"/>
          <w:lang w:val="en-US" w:eastAsia="de-DE"/>
        </w:rPr>
        <w:t>The confidence interval shown refers to the HR measurement</w:t>
      </w:r>
      <w:r w:rsidR="003A2C82">
        <w:rPr>
          <w:rFonts w:ascii="Times New Roman" w:eastAsia="Times New Roman" w:hAnsi="Times New Roman" w:cs="Times New Roman"/>
          <w:color w:val="000000"/>
          <w:sz w:val="20"/>
          <w:szCs w:val="24"/>
          <w:lang w:val="en-US" w:eastAsia="de-DE"/>
        </w:rPr>
        <w:t xml:space="preserve"> points </w:t>
      </w:r>
      <w:r w:rsidR="00050B75" w:rsidRPr="00050B75">
        <w:rPr>
          <w:rFonts w:ascii="Times New Roman" w:eastAsia="Times New Roman" w:hAnsi="Times New Roman" w:cs="Times New Roman"/>
          <w:color w:val="000000"/>
          <w:sz w:val="20"/>
          <w:szCs w:val="24"/>
          <w:lang w:val="en-US" w:eastAsia="de-DE"/>
        </w:rPr>
        <w:t xml:space="preserve">during the entire study period. </w:t>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43995A47" w14:textId="77777777" w:rsidR="007258AE" w:rsidRPr="007258AE" w:rsidRDefault="007258AE" w:rsidP="00A23B56">
      <w:pPr>
        <w:spacing w:before="240" w:after="240" w:line="240" w:lineRule="auto"/>
        <w:ind w:left="708"/>
        <w:rPr>
          <w:rFonts w:ascii="Times New Roman" w:eastAsia="Times New Roman" w:hAnsi="Times New Roman" w:cs="Times New Roman"/>
          <w:sz w:val="20"/>
          <w:szCs w:val="24"/>
          <w:lang w:val="en-US" w:eastAsia="de-DE"/>
        </w:rPr>
      </w:pPr>
    </w:p>
    <w:p w14:paraId="68CFA917" w14:textId="792C2687" w:rsidR="00CF700B" w:rsidRPr="00221F21" w:rsidRDefault="00B03516"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00CF700B" w:rsidRPr="00CF700B">
        <w:rPr>
          <w:rFonts w:ascii="Times New Roman" w:eastAsia="Times New Roman" w:hAnsi="Times New Roman" w:cs="Times New Roman"/>
          <w:color w:val="000000"/>
          <w:sz w:val="24"/>
          <w:szCs w:val="24"/>
          <w:lang w:val="en-US" w:eastAsia="de-DE"/>
        </w:rPr>
        <w:t>ypothesis 1</w:t>
      </w:r>
      <w:r w:rsidR="00912AFC">
        <w:rPr>
          <w:rFonts w:ascii="Times New Roman" w:eastAsia="Times New Roman" w:hAnsi="Times New Roman" w:cs="Times New Roman"/>
          <w:color w:val="000000"/>
          <w:sz w:val="24"/>
          <w:szCs w:val="24"/>
          <w:lang w:val="en-US" w:eastAsia="de-DE"/>
        </w:rPr>
        <w:t>b</w:t>
      </w:r>
      <w:r w:rsidR="00FA7896">
        <w:rPr>
          <w:rFonts w:ascii="Times New Roman" w:eastAsia="Times New Roman" w:hAnsi="Times New Roman" w:cs="Times New Roman"/>
          <w:color w:val="000000"/>
          <w:sz w:val="24"/>
          <w:szCs w:val="24"/>
          <w:lang w:val="en-US" w:eastAsia="de-DE"/>
        </w:rPr>
        <w:t xml:space="preserve"> aimed </w:t>
      </w:r>
      <w:r w:rsidR="004E0D6B">
        <w:rPr>
          <w:rFonts w:ascii="Times New Roman" w:eastAsia="Times New Roman" w:hAnsi="Times New Roman" w:cs="Times New Roman"/>
          <w:color w:val="000000"/>
          <w:sz w:val="24"/>
          <w:szCs w:val="24"/>
          <w:lang w:val="en-US" w:eastAsia="de-DE"/>
        </w:rPr>
        <w:t xml:space="preserve">to </w:t>
      </w:r>
      <w:r w:rsidR="00EF3B9D">
        <w:rPr>
          <w:rFonts w:ascii="Times New Roman" w:eastAsia="Times New Roman" w:hAnsi="Times New Roman" w:cs="Times New Roman"/>
          <w:color w:val="000000"/>
          <w:sz w:val="24"/>
          <w:szCs w:val="24"/>
          <w:lang w:val="en-US" w:eastAsia="de-DE"/>
        </w:rPr>
        <w:t xml:space="preserve">locate </w:t>
      </w:r>
      <w:r w:rsidR="004E0D6B">
        <w:rPr>
          <w:rFonts w:ascii="Times New Roman" w:eastAsia="Times New Roman" w:hAnsi="Times New Roman" w:cs="Times New Roman"/>
          <w:color w:val="000000"/>
          <w:sz w:val="24"/>
          <w:szCs w:val="24"/>
          <w:lang w:val="en-US" w:eastAsia="de-DE"/>
        </w:rPr>
        <w:t>the HR peak</w:t>
      </w:r>
      <w:r w:rsidR="00723E16">
        <w:rPr>
          <w:rFonts w:ascii="Times New Roman" w:eastAsia="Times New Roman" w:hAnsi="Times New Roman" w:cs="Times New Roman"/>
          <w:color w:val="000000"/>
          <w:sz w:val="24"/>
          <w:szCs w:val="24"/>
          <w:lang w:val="en-US" w:eastAsia="de-DE"/>
        </w:rPr>
        <w:t>. Repeated measures ANOVA revealed that t</w:t>
      </w:r>
      <w:r w:rsidR="00493145">
        <w:rPr>
          <w:rFonts w:ascii="Times New Roman" w:eastAsia="Times New Roman" w:hAnsi="Times New Roman" w:cs="Times New Roman"/>
          <w:color w:val="000000"/>
          <w:sz w:val="24"/>
          <w:szCs w:val="24"/>
          <w:lang w:val="en-US" w:eastAsia="de-DE"/>
        </w:rPr>
        <w:t xml:space="preserve">he standardized HR </w:t>
      </w:r>
      <w:r w:rsidR="00723E16">
        <w:rPr>
          <w:rFonts w:ascii="Times New Roman" w:eastAsia="Times New Roman" w:hAnsi="Times New Roman" w:cs="Times New Roman"/>
          <w:color w:val="000000"/>
          <w:sz w:val="24"/>
          <w:szCs w:val="24"/>
          <w:lang w:val="en-US" w:eastAsia="de-DE"/>
        </w:rPr>
        <w:t>mean</w:t>
      </w:r>
      <w:r w:rsidR="00020799">
        <w:rPr>
          <w:rFonts w:ascii="Times New Roman" w:eastAsia="Times New Roman" w:hAnsi="Times New Roman" w:cs="Times New Roman"/>
          <w:color w:val="000000"/>
          <w:sz w:val="24"/>
          <w:szCs w:val="24"/>
          <w:lang w:val="en-US" w:eastAsia="de-DE"/>
        </w:rPr>
        <w:t>s</w:t>
      </w:r>
      <w:r w:rsidR="00723E16">
        <w:rPr>
          <w:rFonts w:ascii="Times New Roman" w:eastAsia="Times New Roman" w:hAnsi="Times New Roman" w:cs="Times New Roman"/>
          <w:color w:val="000000"/>
          <w:sz w:val="24"/>
          <w:szCs w:val="24"/>
          <w:lang w:val="en-US" w:eastAsia="de-DE"/>
        </w:rPr>
        <w:t xml:space="preserve"> </w:t>
      </w:r>
      <w:r w:rsidR="00020799">
        <w:rPr>
          <w:rFonts w:ascii="Times New Roman" w:eastAsia="Times New Roman" w:hAnsi="Times New Roman" w:cs="Times New Roman"/>
          <w:color w:val="000000"/>
          <w:sz w:val="24"/>
          <w:szCs w:val="24"/>
          <w:lang w:val="en-US" w:eastAsia="de-DE"/>
        </w:rPr>
        <w:t xml:space="preserve">of the intervals </w:t>
      </w:r>
      <w:r w:rsidR="00D7654C" w:rsidRPr="00D7654C">
        <w:rPr>
          <w:rFonts w:ascii="Times New Roman" w:eastAsia="Times New Roman" w:hAnsi="Times New Roman" w:cs="Times New Roman"/>
          <w:color w:val="000000"/>
          <w:sz w:val="24"/>
          <w:szCs w:val="24"/>
          <w:lang w:val="en-US" w:eastAsia="de-DE"/>
        </w:rPr>
        <w:t xml:space="preserve">differed statistically significant, </w:t>
      </w:r>
      <w:proofErr w:type="gramStart"/>
      <w:r w:rsidR="00D7654C" w:rsidRPr="00BA785C">
        <w:rPr>
          <w:rFonts w:ascii="Times New Roman" w:eastAsia="Times New Roman" w:hAnsi="Times New Roman" w:cs="Times New Roman"/>
          <w:i/>
          <w:iCs/>
          <w:color w:val="000000"/>
          <w:sz w:val="24"/>
          <w:szCs w:val="24"/>
          <w:lang w:val="en-US" w:eastAsia="de-DE"/>
        </w:rPr>
        <w:t>F</w:t>
      </w:r>
      <w:r w:rsidR="00D7654C" w:rsidRPr="00D7654C">
        <w:rPr>
          <w:rFonts w:ascii="Times New Roman" w:eastAsia="Times New Roman" w:hAnsi="Times New Roman" w:cs="Times New Roman"/>
          <w:color w:val="000000"/>
          <w:sz w:val="24"/>
          <w:szCs w:val="24"/>
          <w:lang w:val="en-US" w:eastAsia="de-DE"/>
        </w:rPr>
        <w:t>(</w:t>
      </w:r>
      <w:proofErr w:type="gramEnd"/>
      <w:r w:rsidR="001E2F2E">
        <w:rPr>
          <w:rFonts w:ascii="Times New Roman" w:eastAsia="Times New Roman" w:hAnsi="Times New Roman" w:cs="Times New Roman"/>
          <w:color w:val="000000"/>
          <w:sz w:val="24"/>
          <w:szCs w:val="24"/>
          <w:lang w:val="en-US" w:eastAsia="de-DE"/>
        </w:rPr>
        <w:t>4, 400</w:t>
      </w:r>
      <w:r w:rsidR="00D7654C" w:rsidRPr="00D7654C">
        <w:rPr>
          <w:rFonts w:ascii="Times New Roman" w:eastAsia="Times New Roman" w:hAnsi="Times New Roman" w:cs="Times New Roman"/>
          <w:color w:val="000000"/>
          <w:sz w:val="24"/>
          <w:szCs w:val="24"/>
          <w:lang w:val="en-US" w:eastAsia="de-DE"/>
        </w:rPr>
        <w:t xml:space="preserve">) = </w:t>
      </w:r>
      <w:r w:rsidR="001B5813">
        <w:rPr>
          <w:rFonts w:ascii="Times New Roman" w:eastAsia="Times New Roman" w:hAnsi="Times New Roman" w:cs="Times New Roman"/>
          <w:color w:val="000000"/>
          <w:sz w:val="24"/>
          <w:szCs w:val="24"/>
          <w:lang w:val="en-US" w:eastAsia="de-DE"/>
        </w:rPr>
        <w:t>257.5</w:t>
      </w:r>
      <w:r w:rsidR="00AA51E5">
        <w:rPr>
          <w:rFonts w:ascii="Times New Roman" w:eastAsia="Times New Roman" w:hAnsi="Times New Roman" w:cs="Times New Roman"/>
          <w:color w:val="000000"/>
          <w:sz w:val="24"/>
          <w:szCs w:val="24"/>
          <w:lang w:val="en-US" w:eastAsia="de-DE"/>
        </w:rPr>
        <w:t>0</w:t>
      </w:r>
      <w:r w:rsidR="00D7654C" w:rsidRPr="00D7654C">
        <w:rPr>
          <w:rFonts w:ascii="Times New Roman" w:eastAsia="Times New Roman" w:hAnsi="Times New Roman" w:cs="Times New Roman"/>
          <w:color w:val="000000"/>
          <w:sz w:val="24"/>
          <w:szCs w:val="24"/>
          <w:lang w:val="en-US" w:eastAsia="de-DE"/>
        </w:rPr>
        <w:t xml:space="preserve">, </w:t>
      </w:r>
      <w:r w:rsidR="00D7654C" w:rsidRPr="0069734F">
        <w:rPr>
          <w:rFonts w:ascii="Times New Roman" w:eastAsia="Times New Roman" w:hAnsi="Times New Roman" w:cs="Times New Roman"/>
          <w:i/>
          <w:iCs/>
          <w:color w:val="000000"/>
          <w:sz w:val="24"/>
          <w:szCs w:val="24"/>
          <w:lang w:val="en-US" w:eastAsia="de-DE"/>
        </w:rPr>
        <w:t>p</w:t>
      </w:r>
      <w:r w:rsidR="00D7654C" w:rsidRPr="00D7654C">
        <w:rPr>
          <w:rFonts w:ascii="Times New Roman" w:eastAsia="Times New Roman" w:hAnsi="Times New Roman" w:cs="Times New Roman"/>
          <w:color w:val="000000"/>
          <w:sz w:val="24"/>
          <w:szCs w:val="24"/>
          <w:lang w:val="en-US" w:eastAsia="de-DE"/>
        </w:rPr>
        <w:t xml:space="preserve"> &lt; .0</w:t>
      </w:r>
      <w:r w:rsidR="001B5813">
        <w:rPr>
          <w:rFonts w:ascii="Times New Roman" w:eastAsia="Times New Roman" w:hAnsi="Times New Roman" w:cs="Times New Roman"/>
          <w:color w:val="000000"/>
          <w:sz w:val="24"/>
          <w:szCs w:val="24"/>
          <w:lang w:val="en-US" w:eastAsia="de-DE"/>
        </w:rPr>
        <w:t>5</w:t>
      </w:r>
      <w:r w:rsidR="00C663D3">
        <w:rPr>
          <w:rFonts w:ascii="Times New Roman" w:eastAsia="Times New Roman" w:hAnsi="Times New Roman" w:cs="Times New Roman"/>
          <w:color w:val="000000"/>
          <w:sz w:val="24"/>
          <w:szCs w:val="24"/>
          <w:lang w:val="en-US" w:eastAsia="de-DE"/>
        </w:rPr>
        <w:t xml:space="preserve">, </w:t>
      </w:r>
      <w:r w:rsidR="006C3C91" w:rsidRPr="006C3C91">
        <w:rPr>
          <w:rFonts w:ascii="Times New Roman" w:eastAsia="Times New Roman" w:hAnsi="Times New Roman" w:cs="Times New Roman"/>
          <w:i/>
          <w:iCs/>
          <w:color w:val="000000"/>
          <w:sz w:val="24"/>
          <w:szCs w:val="24"/>
          <w:lang w:val="en-US" w:eastAsia="de-DE"/>
        </w:rPr>
        <w:t>f</w:t>
      </w:r>
      <w:r w:rsidR="006C3C91">
        <w:rPr>
          <w:rFonts w:ascii="Times New Roman" w:eastAsia="Times New Roman" w:hAnsi="Times New Roman" w:cs="Times New Roman"/>
          <w:color w:val="000000"/>
          <w:sz w:val="24"/>
          <w:szCs w:val="24"/>
          <w:lang w:val="en-US" w:eastAsia="de-DE"/>
        </w:rPr>
        <w:t xml:space="preserve"> = 1.60 (large effect)</w:t>
      </w:r>
      <w:r w:rsidR="00D06D98">
        <w:rPr>
          <w:rFonts w:ascii="Times New Roman" w:eastAsia="Times New Roman" w:hAnsi="Times New Roman" w:cs="Times New Roman"/>
          <w:color w:val="000000"/>
          <w:sz w:val="24"/>
          <w:szCs w:val="24"/>
          <w:lang w:val="en-US" w:eastAsia="de-DE"/>
        </w:rPr>
        <w:t xml:space="preserve">. </w:t>
      </w:r>
      <w:r w:rsidR="00EF3B9D">
        <w:rPr>
          <w:rFonts w:ascii="Times New Roman" w:eastAsia="Times New Roman" w:hAnsi="Times New Roman" w:cs="Times New Roman"/>
          <w:color w:val="000000"/>
          <w:sz w:val="24"/>
          <w:szCs w:val="24"/>
          <w:lang w:val="en-US" w:eastAsia="de-DE"/>
        </w:rPr>
        <w:t>Post-hoc contrasts indicated that t</w:t>
      </w:r>
      <w:r w:rsidR="00D06D98">
        <w:rPr>
          <w:rFonts w:ascii="Times New Roman" w:eastAsia="Times New Roman" w:hAnsi="Times New Roman" w:cs="Times New Roman"/>
          <w:color w:val="000000"/>
          <w:sz w:val="24"/>
          <w:szCs w:val="24"/>
          <w:lang w:val="en-US" w:eastAsia="de-DE"/>
        </w:rPr>
        <w:t xml:space="preserve">he </w:t>
      </w:r>
      <w:r w:rsidR="00CF700B" w:rsidRPr="00CF700B">
        <w:rPr>
          <w:rFonts w:ascii="Times New Roman" w:eastAsia="Times New Roman" w:hAnsi="Times New Roman" w:cs="Times New Roman"/>
          <w:color w:val="000000"/>
          <w:sz w:val="24"/>
          <w:szCs w:val="24"/>
          <w:lang w:val="en-US" w:eastAsia="de-DE"/>
        </w:rPr>
        <w:t xml:space="preserve">standardized mean HR </w:t>
      </w:r>
      <w:r w:rsidR="00723E16" w:rsidRPr="00CF700B">
        <w:rPr>
          <w:rFonts w:ascii="Times New Roman" w:eastAsia="Times New Roman" w:hAnsi="Times New Roman" w:cs="Times New Roman"/>
          <w:color w:val="000000"/>
          <w:sz w:val="24"/>
          <w:szCs w:val="24"/>
          <w:lang w:val="en-US" w:eastAsia="de-DE"/>
        </w:rPr>
        <w:t xml:space="preserve">was significantly higher </w:t>
      </w:r>
      <w:r w:rsidR="00CF700B" w:rsidRPr="00CF700B">
        <w:rPr>
          <w:rFonts w:ascii="Times New Roman" w:eastAsia="Times New Roman" w:hAnsi="Times New Roman" w:cs="Times New Roman"/>
          <w:color w:val="000000"/>
          <w:sz w:val="24"/>
          <w:szCs w:val="24"/>
          <w:lang w:val="en-US" w:eastAsia="de-DE"/>
        </w:rPr>
        <w:t xml:space="preserve">in 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compared to the (1) pre-teaching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AA51E5">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AA51E5" w:rsidRPr="00AA51E5">
        <w:rPr>
          <w:rFonts w:ascii="Times New Roman" w:eastAsia="Times New Roman" w:hAnsi="Times New Roman" w:cs="Times New Roman"/>
          <w:color w:val="000000"/>
          <w:sz w:val="24"/>
          <w:szCs w:val="24"/>
          <w:lang w:val="en-US" w:eastAsia="de-DE"/>
        </w:rPr>
        <w:t>32.71</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0.82 (large effect). </w:t>
      </w:r>
      <w:r w:rsidR="00723E16">
        <w:rPr>
          <w:rFonts w:ascii="Times New Roman" w:eastAsia="Times New Roman" w:hAnsi="Times New Roman" w:cs="Times New Roman"/>
          <w:color w:val="000000"/>
          <w:sz w:val="24"/>
          <w:szCs w:val="24"/>
          <w:lang w:val="en-US" w:eastAsia="de-DE"/>
        </w:rPr>
        <w:t xml:space="preserve">Moreover, </w:t>
      </w:r>
      <w:r w:rsidR="00CF700B" w:rsidRPr="00CF700B">
        <w:rPr>
          <w:rFonts w:ascii="Times New Roman" w:eastAsia="Times New Roman" w:hAnsi="Times New Roman" w:cs="Times New Roman"/>
          <w:color w:val="000000"/>
          <w:sz w:val="24"/>
          <w:szCs w:val="24"/>
          <w:lang w:val="en-US" w:eastAsia="de-DE"/>
        </w:rPr>
        <w:t xml:space="preserve">the standardized HR </w:t>
      </w:r>
      <w:r w:rsidR="00723E16" w:rsidRPr="00CF700B">
        <w:rPr>
          <w:rFonts w:ascii="Times New Roman" w:eastAsia="Times New Roman" w:hAnsi="Times New Roman" w:cs="Times New Roman"/>
          <w:color w:val="000000"/>
          <w:sz w:val="24"/>
          <w:szCs w:val="24"/>
          <w:lang w:val="en-US" w:eastAsia="de-DE"/>
        </w:rPr>
        <w:t xml:space="preserve">mean </w:t>
      </w:r>
      <w:r w:rsidR="00723E16">
        <w:rPr>
          <w:rFonts w:ascii="Times New Roman" w:eastAsia="Times New Roman" w:hAnsi="Times New Roman" w:cs="Times New Roman"/>
          <w:color w:val="000000"/>
          <w:sz w:val="24"/>
          <w:szCs w:val="24"/>
          <w:lang w:val="en-US" w:eastAsia="de-DE"/>
        </w:rPr>
        <w:t>of</w:t>
      </w:r>
      <w:r w:rsidR="00723E16"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 xml:space="preserve">the (2) teaching </w:t>
      </w:r>
      <w:r w:rsidR="00EF3B9D">
        <w:rPr>
          <w:rFonts w:ascii="Times New Roman" w:eastAsia="Times New Roman" w:hAnsi="Times New Roman" w:cs="Times New Roman"/>
          <w:color w:val="000000"/>
          <w:sz w:val="24"/>
          <w:szCs w:val="24"/>
          <w:lang w:val="en-US" w:eastAsia="de-DE"/>
        </w:rPr>
        <w:t>interval</w:t>
      </w:r>
      <w:r w:rsidR="00EF3B9D" w:rsidRPr="00CF700B">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was significantly higher than in </w:t>
      </w:r>
      <w:r w:rsidR="00CF700B" w:rsidRPr="00CF700B">
        <w:rPr>
          <w:rFonts w:ascii="Times New Roman" w:eastAsia="Times New Roman" w:hAnsi="Times New Roman" w:cs="Times New Roman"/>
          <w:color w:val="000000"/>
          <w:sz w:val="24"/>
          <w:szCs w:val="24"/>
          <w:lang w:val="en-US" w:eastAsia="de-DE"/>
        </w:rPr>
        <w:t xml:space="preserve">the (3) post-teaching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proofErr w:type="gramStart"/>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proofErr w:type="gramEnd"/>
      <w:r w:rsidR="00FE4CEB">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Pr>
          <w:rFonts w:ascii="Times New Roman" w:eastAsia="Times New Roman" w:hAnsi="Times New Roman" w:cs="Times New Roman"/>
          <w:color w:val="000000"/>
          <w:sz w:val="24"/>
          <w:szCs w:val="24"/>
          <w:lang w:val="en-US" w:eastAsia="de-DE"/>
        </w:rPr>
        <w:t>32.00</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1.34 (large effect)</w:t>
      </w:r>
      <w:r w:rsidR="00723E16">
        <w:rPr>
          <w:rFonts w:ascii="Times New Roman" w:eastAsia="Times New Roman" w:hAnsi="Times New Roman" w:cs="Times New Roman"/>
          <w:color w:val="000000"/>
          <w:sz w:val="24"/>
          <w:szCs w:val="24"/>
          <w:lang w:val="en-US" w:eastAsia="de-DE"/>
        </w:rPr>
        <w:t xml:space="preserve">, the </w:t>
      </w:r>
      <w:r w:rsidR="00CF700B" w:rsidRPr="00CF700B">
        <w:rPr>
          <w:rFonts w:ascii="Times New Roman" w:eastAsia="Times New Roman" w:hAnsi="Times New Roman" w:cs="Times New Roman"/>
          <w:color w:val="000000"/>
          <w:sz w:val="24"/>
          <w:szCs w:val="24"/>
          <w:lang w:val="en-US" w:eastAsia="de-DE"/>
        </w:rPr>
        <w:t xml:space="preserve">(4) interview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D03B36" w:rsidRPr="00D03B36">
        <w:rPr>
          <w:rFonts w:ascii="Times New Roman" w:eastAsia="Times New Roman" w:hAnsi="Times New Roman" w:cs="Times New Roman"/>
          <w:color w:val="000000"/>
          <w:sz w:val="24"/>
          <w:szCs w:val="24"/>
          <w:lang w:val="en-US" w:eastAsia="de-DE"/>
        </w:rPr>
        <w:t>453.47</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 xml:space="preserve">p </w:t>
      </w:r>
      <w:r w:rsidR="00CF700B" w:rsidRPr="00CF700B">
        <w:rPr>
          <w:rFonts w:ascii="Times New Roman" w:eastAsia="Times New Roman" w:hAnsi="Times New Roman" w:cs="Times New Roman"/>
          <w:color w:val="000000"/>
          <w:sz w:val="24"/>
          <w:szCs w:val="24"/>
          <w:lang w:val="en-US" w:eastAsia="de-DE"/>
        </w:rPr>
        <w:t xml:space="preserve">&lt; .05, </w:t>
      </w:r>
      <w:r w:rsidR="00CF700B" w:rsidRPr="00CF700B">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color w:val="000000"/>
          <w:sz w:val="24"/>
          <w:szCs w:val="24"/>
          <w:lang w:val="en-US" w:eastAsia="de-DE"/>
        </w:rPr>
        <w:t xml:space="preserve"> = 3.37 (large effect)</w:t>
      </w:r>
      <w:r w:rsidR="00723E16">
        <w:rPr>
          <w:rFonts w:ascii="Times New Roman" w:eastAsia="Times New Roman" w:hAnsi="Times New Roman" w:cs="Times New Roman"/>
          <w:color w:val="000000"/>
          <w:sz w:val="24"/>
          <w:szCs w:val="24"/>
          <w:lang w:val="en-US" w:eastAsia="de-DE"/>
        </w:rPr>
        <w:t xml:space="preserve">, and </w:t>
      </w:r>
      <w:r w:rsidR="00CF700B" w:rsidRPr="00CF700B">
        <w:rPr>
          <w:rFonts w:ascii="Times New Roman" w:eastAsia="Times New Roman" w:hAnsi="Times New Roman" w:cs="Times New Roman"/>
          <w:color w:val="000000"/>
          <w:sz w:val="24"/>
          <w:szCs w:val="24"/>
          <w:lang w:val="en-US" w:eastAsia="de-DE"/>
        </w:rPr>
        <w:t xml:space="preserve">the (5) end </w:t>
      </w:r>
      <w:r w:rsidR="00EF3B9D">
        <w:rPr>
          <w:rFonts w:ascii="Times New Roman" w:eastAsia="Times New Roman" w:hAnsi="Times New Roman" w:cs="Times New Roman"/>
          <w:color w:val="000000"/>
          <w:sz w:val="24"/>
          <w:szCs w:val="24"/>
          <w:lang w:val="en-US" w:eastAsia="de-DE"/>
        </w:rPr>
        <w:t>interval</w:t>
      </w:r>
      <w:r w:rsidR="00CF700B" w:rsidRPr="00CF700B">
        <w:rPr>
          <w:rFonts w:ascii="Times New Roman" w:eastAsia="Times New Roman" w:hAnsi="Times New Roman" w:cs="Times New Roman"/>
          <w:color w:val="000000"/>
          <w:sz w:val="24"/>
          <w:szCs w:val="24"/>
          <w:lang w:val="en-US" w:eastAsia="de-DE"/>
        </w:rPr>
        <w:t xml:space="preserve">, </w:t>
      </w:r>
      <w:r w:rsidR="00CF700B" w:rsidRPr="00B36717">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w:t>
      </w:r>
      <w:r w:rsidR="00D03B36">
        <w:rPr>
          <w:rFonts w:ascii="Times New Roman" w:eastAsia="Times New Roman" w:hAnsi="Times New Roman" w:cs="Times New Roman"/>
          <w:color w:val="000000"/>
          <w:sz w:val="24"/>
          <w:szCs w:val="24"/>
          <w:lang w:val="en-US" w:eastAsia="de-DE"/>
        </w:rPr>
        <w:t>1</w:t>
      </w:r>
      <w:r w:rsidR="00CF700B" w:rsidRPr="00CF700B">
        <w:rPr>
          <w:rFonts w:ascii="Times New Roman" w:eastAsia="Times New Roman" w:hAnsi="Times New Roman" w:cs="Times New Roman"/>
          <w:color w:val="000000"/>
          <w:sz w:val="24"/>
          <w:szCs w:val="24"/>
          <w:lang w:val="en-US" w:eastAsia="de-DE"/>
        </w:rPr>
        <w:t xml:space="preserve">) = </w:t>
      </w:r>
      <w:r w:rsidR="00BD7078" w:rsidRPr="00BD7078">
        <w:rPr>
          <w:rFonts w:ascii="Times New Roman" w:eastAsia="Times New Roman" w:hAnsi="Times New Roman" w:cs="Times New Roman"/>
          <w:color w:val="000000"/>
          <w:sz w:val="24"/>
          <w:szCs w:val="24"/>
          <w:lang w:val="en-US" w:eastAsia="de-DE"/>
        </w:rPr>
        <w:t>511.89</w:t>
      </w:r>
      <w:r w:rsidR="00CF700B" w:rsidRPr="00CF700B">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i/>
          <w:iCs/>
          <w:color w:val="000000"/>
          <w:sz w:val="24"/>
          <w:szCs w:val="24"/>
          <w:lang w:val="en-US" w:eastAsia="de-DE"/>
        </w:rPr>
        <w:t>p</w:t>
      </w:r>
      <w:r w:rsidR="00CF700B" w:rsidRPr="00CF700B">
        <w:rPr>
          <w:rFonts w:ascii="Times New Roman" w:eastAsia="Times New Roman" w:hAnsi="Times New Roman" w:cs="Times New Roman"/>
          <w:color w:val="000000"/>
          <w:sz w:val="24"/>
          <w:szCs w:val="24"/>
          <w:lang w:val="en-US" w:eastAsia="de-DE"/>
        </w:rPr>
        <w:t xml:space="preserve"> &lt; .05, </w:t>
      </w:r>
      <w:r w:rsidR="00CF700B" w:rsidRPr="00CF700B">
        <w:rPr>
          <w:rFonts w:ascii="Times New Roman" w:eastAsia="Times New Roman" w:hAnsi="Times New Roman" w:cs="Times New Roman"/>
          <w:i/>
          <w:iCs/>
          <w:color w:val="000000"/>
          <w:sz w:val="24"/>
          <w:szCs w:val="24"/>
          <w:lang w:val="en-US" w:eastAsia="de-DE"/>
        </w:rPr>
        <w:t xml:space="preserve">d </w:t>
      </w:r>
      <w:r w:rsidR="00CF700B" w:rsidRPr="00CF700B">
        <w:rPr>
          <w:rFonts w:ascii="Times New Roman" w:eastAsia="Times New Roman" w:hAnsi="Times New Roman" w:cs="Times New Roman"/>
          <w:color w:val="000000"/>
          <w:sz w:val="24"/>
          <w:szCs w:val="24"/>
          <w:lang w:val="en-US" w:eastAsia="de-DE"/>
        </w:rPr>
        <w:t>= 4.68 (large effect). </w:t>
      </w:r>
      <w:r w:rsidR="00723E16">
        <w:rPr>
          <w:rFonts w:ascii="Times New Roman" w:eastAsia="Times New Roman" w:hAnsi="Times New Roman" w:cs="Times New Roman"/>
          <w:color w:val="000000"/>
          <w:sz w:val="24"/>
          <w:szCs w:val="24"/>
          <w:lang w:val="en-US" w:eastAsia="de-DE"/>
        </w:rPr>
        <w:t xml:space="preserve">Thus, HR peaked in the </w:t>
      </w:r>
      <w:r w:rsidR="00723E16" w:rsidRPr="00CF700B">
        <w:rPr>
          <w:rFonts w:ascii="Times New Roman" w:eastAsia="Times New Roman" w:hAnsi="Times New Roman" w:cs="Times New Roman"/>
          <w:color w:val="000000"/>
          <w:sz w:val="24"/>
          <w:szCs w:val="24"/>
          <w:lang w:val="en-US" w:eastAsia="de-DE"/>
        </w:rPr>
        <w:t xml:space="preserve">(2) teaching </w:t>
      </w:r>
      <w:r w:rsidR="00EF3B9D">
        <w:rPr>
          <w:rFonts w:ascii="Times New Roman" w:eastAsia="Times New Roman" w:hAnsi="Times New Roman" w:cs="Times New Roman"/>
          <w:color w:val="000000"/>
          <w:sz w:val="24"/>
          <w:szCs w:val="24"/>
          <w:lang w:val="en-US" w:eastAsia="de-DE"/>
        </w:rPr>
        <w:t>interval</w:t>
      </w:r>
      <w:r w:rsidR="00723E16">
        <w:rPr>
          <w:rFonts w:ascii="Times New Roman" w:eastAsia="Times New Roman" w:hAnsi="Times New Roman" w:cs="Times New Roman"/>
          <w:color w:val="000000"/>
          <w:sz w:val="24"/>
          <w:szCs w:val="24"/>
          <w:lang w:val="en-US" w:eastAsia="de-DE"/>
        </w:rPr>
        <w:t xml:space="preserve"> (see Fig</w:t>
      </w:r>
      <w:r w:rsidR="00005508">
        <w:rPr>
          <w:rFonts w:ascii="Times New Roman" w:eastAsia="Times New Roman" w:hAnsi="Times New Roman" w:cs="Times New Roman"/>
          <w:color w:val="000000"/>
          <w:sz w:val="24"/>
          <w:szCs w:val="24"/>
          <w:lang w:val="en-US" w:eastAsia="de-DE"/>
        </w:rPr>
        <w:t>.</w:t>
      </w:r>
      <w:r w:rsidR="00723E16">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3</w:t>
      </w:r>
      <w:r w:rsidR="00723E16">
        <w:rPr>
          <w:rFonts w:ascii="Times New Roman" w:eastAsia="Times New Roman" w:hAnsi="Times New Roman" w:cs="Times New Roman"/>
          <w:color w:val="000000"/>
          <w:sz w:val="24"/>
          <w:szCs w:val="24"/>
          <w:lang w:val="en-US" w:eastAsia="de-DE"/>
        </w:rPr>
        <w:t>).</w:t>
      </w:r>
    </w:p>
    <w:p w14:paraId="092F49B7" w14:textId="77777777" w:rsidR="00A25F12" w:rsidRDefault="00A25F12" w:rsidP="00A23B56">
      <w:pPr>
        <w:spacing w:before="240" w:after="240" w:line="240" w:lineRule="auto"/>
        <w:rPr>
          <w:rFonts w:ascii="Times New Roman" w:eastAsia="Times New Roman" w:hAnsi="Times New Roman" w:cs="Times New Roman"/>
          <w:bCs/>
          <w:color w:val="000000"/>
          <w:sz w:val="24"/>
          <w:szCs w:val="24"/>
          <w:lang w:val="en-US" w:eastAsia="de-DE"/>
        </w:rPr>
      </w:pPr>
    </w:p>
    <w:p w14:paraId="3AF0A3CF" w14:textId="6DA0F016" w:rsidR="00681B43" w:rsidRPr="00005508" w:rsidRDefault="00CF700B" w:rsidP="00A23B56">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005508" w:rsidRPr="00005508">
        <w:rPr>
          <w:rFonts w:ascii="Times New Roman" w:eastAsia="Times New Roman" w:hAnsi="Times New Roman" w:cs="Times New Roman"/>
          <w:b/>
          <w:color w:val="000000"/>
          <w:sz w:val="24"/>
          <w:szCs w:val="24"/>
          <w:lang w:val="en-US" w:eastAsia="de-DE"/>
        </w:rPr>
        <w:t>3</w:t>
      </w:r>
    </w:p>
    <w:p w14:paraId="58568A0B" w14:textId="77777777" w:rsidR="004125DA" w:rsidRDefault="001051C2" w:rsidP="00DD435D">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t xml:space="preserve">Standardized </w:t>
      </w:r>
      <w:r w:rsidR="00646A85">
        <w:rPr>
          <w:rFonts w:ascii="Times New Roman" w:eastAsia="Times New Roman" w:hAnsi="Times New Roman" w:cs="Times New Roman"/>
          <w:i/>
          <w:iCs/>
          <w:color w:val="000000"/>
          <w:sz w:val="24"/>
          <w:szCs w:val="24"/>
          <w:lang w:val="en-US" w:eastAsia="de-DE"/>
        </w:rPr>
        <w:t>M</w:t>
      </w:r>
      <w:r>
        <w:rPr>
          <w:rFonts w:ascii="Times New Roman" w:eastAsia="Times New Roman" w:hAnsi="Times New Roman" w:cs="Times New Roman"/>
          <w:i/>
          <w:iCs/>
          <w:color w:val="000000"/>
          <w:sz w:val="24"/>
          <w:szCs w:val="24"/>
          <w:lang w:val="en-US" w:eastAsia="de-DE"/>
        </w:rPr>
        <w:t xml:space="preserve">ean HR </w:t>
      </w:r>
      <w:r w:rsidR="004B7511">
        <w:rPr>
          <w:rFonts w:ascii="Times New Roman" w:eastAsia="Times New Roman" w:hAnsi="Times New Roman" w:cs="Times New Roman"/>
          <w:i/>
          <w:iCs/>
          <w:color w:val="000000"/>
          <w:sz w:val="24"/>
          <w:szCs w:val="24"/>
          <w:lang w:val="en-US" w:eastAsia="de-DE"/>
        </w:rPr>
        <w:t xml:space="preserve">for the </w:t>
      </w:r>
      <w:r w:rsidR="00646A85">
        <w:rPr>
          <w:rFonts w:ascii="Times New Roman" w:eastAsia="Times New Roman" w:hAnsi="Times New Roman" w:cs="Times New Roman"/>
          <w:i/>
          <w:iCs/>
          <w:color w:val="000000"/>
          <w:sz w:val="24"/>
          <w:szCs w:val="24"/>
          <w:lang w:val="en-US" w:eastAsia="de-DE"/>
        </w:rPr>
        <w:t>Five I</w:t>
      </w:r>
      <w:r w:rsidR="00DD435D">
        <w:rPr>
          <w:rFonts w:ascii="Times New Roman" w:eastAsia="Times New Roman" w:hAnsi="Times New Roman" w:cs="Times New Roman"/>
          <w:i/>
          <w:iCs/>
          <w:color w:val="000000"/>
          <w:sz w:val="24"/>
          <w:szCs w:val="24"/>
          <w:lang w:val="en-US" w:eastAsia="de-DE"/>
        </w:rPr>
        <w:t>nterval</w:t>
      </w:r>
      <w:r w:rsidR="00646A85">
        <w:rPr>
          <w:rFonts w:ascii="Times New Roman" w:eastAsia="Times New Roman" w:hAnsi="Times New Roman" w:cs="Times New Roman"/>
          <w:i/>
          <w:iCs/>
          <w:color w:val="000000"/>
          <w:sz w:val="24"/>
          <w:szCs w:val="24"/>
          <w:lang w:val="en-US" w:eastAsia="de-DE"/>
        </w:rPr>
        <w:t>s</w:t>
      </w:r>
      <w:commentRangeStart w:id="23"/>
      <w:commentRangeEnd w:id="23"/>
      <w:r w:rsidR="00757E7E">
        <w:rPr>
          <w:rStyle w:val="Kommentarzeichen"/>
        </w:rPr>
        <w:commentReference w:id="23"/>
      </w:r>
      <w:r w:rsidR="00EC0950" w:rsidRPr="00223D93">
        <w:rPr>
          <w:noProof/>
          <w:lang w:val="en-US"/>
        </w:rPr>
        <w:t xml:space="preserve"> </w:t>
      </w:r>
    </w:p>
    <w:p w14:paraId="6B25BBDE" w14:textId="2DF98455" w:rsidR="001E34C1" w:rsidRDefault="00EC0950" w:rsidP="00DD435D">
      <w:pPr>
        <w:spacing w:before="240" w:after="240" w:line="240" w:lineRule="auto"/>
        <w:rPr>
          <w:rFonts w:ascii="Times New Roman" w:eastAsia="Times New Roman" w:hAnsi="Times New Roman" w:cs="Times New Roman"/>
          <w:sz w:val="24"/>
          <w:szCs w:val="24"/>
          <w:lang w:val="en-US" w:eastAsia="de-DE"/>
        </w:rPr>
      </w:pPr>
      <w:r>
        <w:rPr>
          <w:noProof/>
        </w:rPr>
        <w:lastRenderedPageBreak/>
        <w:drawing>
          <wp:inline distT="0" distB="0" distL="0" distR="0" wp14:anchorId="234219FD" wp14:editId="05571F61">
            <wp:extent cx="5760720" cy="345567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55670"/>
                    </a:xfrm>
                    <a:prstGeom prst="rect">
                      <a:avLst/>
                    </a:prstGeom>
                  </pic:spPr>
                </pic:pic>
              </a:graphicData>
            </a:graphic>
          </wp:inline>
        </w:drawing>
      </w:r>
    </w:p>
    <w:p w14:paraId="109658DB" w14:textId="77777777" w:rsidR="00DD435D" w:rsidRPr="00CF700B" w:rsidRDefault="00DD435D" w:rsidP="00DD435D">
      <w:pPr>
        <w:spacing w:before="240" w:after="240" w:line="240" w:lineRule="auto"/>
        <w:rPr>
          <w:rFonts w:ascii="Times New Roman" w:eastAsia="Times New Roman" w:hAnsi="Times New Roman" w:cs="Times New Roman"/>
          <w:sz w:val="24"/>
          <w:szCs w:val="24"/>
          <w:lang w:val="en-US" w:eastAsia="de-DE"/>
        </w:rPr>
      </w:pPr>
    </w:p>
    <w:p w14:paraId="7CFF41AD" w14:textId="74228B23" w:rsidR="001E34C1" w:rsidRPr="00020799" w:rsidRDefault="00B77AC3" w:rsidP="00A23B56">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1</w:t>
      </w:r>
      <w:r w:rsidRPr="00B77AC3">
        <w:rPr>
          <w:rFonts w:ascii="Times New Roman" w:eastAsia="Times New Roman" w:hAnsi="Times New Roman" w:cs="Times New Roman"/>
          <w:color w:val="000000"/>
          <w:sz w:val="24"/>
          <w:szCs w:val="24"/>
          <w:lang w:val="en-US" w:eastAsia="de-DE"/>
        </w:rPr>
        <w:t>c</w:t>
      </w:r>
      <w:r w:rsidR="00441D7A">
        <w:rPr>
          <w:rFonts w:ascii="Times New Roman" w:eastAsia="Times New Roman" w:hAnsi="Times New Roman" w:cs="Times New Roman"/>
          <w:color w:val="000000"/>
          <w:sz w:val="24"/>
          <w:szCs w:val="24"/>
          <w:lang w:val="en-US" w:eastAsia="de-DE"/>
        </w:rPr>
        <w:t xml:space="preserve">, </w:t>
      </w:r>
      <w:r w:rsidR="00723E16">
        <w:rPr>
          <w:rFonts w:ascii="Times New Roman" w:eastAsia="Times New Roman" w:hAnsi="Times New Roman" w:cs="Times New Roman"/>
          <w:color w:val="000000"/>
          <w:sz w:val="24"/>
          <w:szCs w:val="24"/>
          <w:lang w:val="en-US" w:eastAsia="de-DE"/>
        </w:rPr>
        <w:t xml:space="preserve">examined the HR changes within each interval. </w:t>
      </w:r>
      <w:r w:rsidR="0038771C">
        <w:rPr>
          <w:rFonts w:ascii="Times New Roman" w:eastAsia="Times New Roman" w:hAnsi="Times New Roman" w:cs="Times New Roman"/>
          <w:color w:val="000000"/>
          <w:sz w:val="24"/>
          <w:szCs w:val="24"/>
          <w:lang w:val="en-US" w:eastAsia="de-DE"/>
        </w:rPr>
        <w:t xml:space="preserve">The </w:t>
      </w:r>
      <w:r w:rsidR="00394628">
        <w:rPr>
          <w:rFonts w:ascii="Times New Roman" w:eastAsia="Times New Roman" w:hAnsi="Times New Roman" w:cs="Times New Roman"/>
          <w:color w:val="000000"/>
          <w:sz w:val="24"/>
          <w:szCs w:val="24"/>
          <w:lang w:val="en-US" w:eastAsia="de-DE"/>
        </w:rPr>
        <w:t xml:space="preserve">mean intercepts </w:t>
      </w:r>
      <w:r w:rsidR="00505962">
        <w:rPr>
          <w:rFonts w:ascii="Times New Roman" w:eastAsia="Times New Roman" w:hAnsi="Times New Roman" w:cs="Times New Roman"/>
          <w:color w:val="000000"/>
          <w:sz w:val="24"/>
          <w:szCs w:val="24"/>
          <w:lang w:val="en-US" w:eastAsia="de-DE"/>
        </w:rPr>
        <w:t>and mean slopes</w:t>
      </w:r>
      <w:r w:rsidR="00723E16">
        <w:rPr>
          <w:rFonts w:ascii="Times New Roman" w:eastAsia="Times New Roman" w:hAnsi="Times New Roman" w:cs="Times New Roman"/>
          <w:color w:val="000000"/>
          <w:sz w:val="24"/>
          <w:szCs w:val="24"/>
          <w:lang w:val="en-US" w:eastAsia="de-DE"/>
        </w:rPr>
        <w:t xml:space="preserve">, complemented by their </w:t>
      </w:r>
      <w:r w:rsidR="00CC5C01">
        <w:rPr>
          <w:rFonts w:ascii="Times New Roman" w:eastAsia="Times New Roman" w:hAnsi="Times New Roman" w:cs="Times New Roman"/>
          <w:color w:val="000000"/>
          <w:sz w:val="24"/>
          <w:szCs w:val="24"/>
          <w:lang w:val="en-US" w:eastAsia="de-DE"/>
        </w:rPr>
        <w:t>standard deviation</w:t>
      </w:r>
      <w:r w:rsidR="00723E16">
        <w:rPr>
          <w:rFonts w:ascii="Times New Roman" w:eastAsia="Times New Roman" w:hAnsi="Times New Roman" w:cs="Times New Roman"/>
          <w:color w:val="000000"/>
          <w:sz w:val="24"/>
          <w:szCs w:val="24"/>
          <w:lang w:val="en-US" w:eastAsia="de-DE"/>
        </w:rPr>
        <w:t>s</w:t>
      </w:r>
      <w:r w:rsidR="00CC5C01">
        <w:rPr>
          <w:rFonts w:ascii="Times New Roman" w:eastAsia="Times New Roman" w:hAnsi="Times New Roman" w:cs="Times New Roman"/>
          <w:color w:val="000000"/>
          <w:sz w:val="24"/>
          <w:szCs w:val="24"/>
          <w:lang w:val="en-US" w:eastAsia="de-DE"/>
        </w:rPr>
        <w:t xml:space="preserve"> for each </w:t>
      </w:r>
      <w:r w:rsidR="00723E16">
        <w:rPr>
          <w:rFonts w:ascii="Times New Roman" w:eastAsia="Times New Roman" w:hAnsi="Times New Roman" w:cs="Times New Roman"/>
          <w:color w:val="000000"/>
          <w:sz w:val="24"/>
          <w:szCs w:val="24"/>
          <w:lang w:val="en-US" w:eastAsia="de-DE"/>
        </w:rPr>
        <w:t xml:space="preserve">interval </w:t>
      </w:r>
      <w:r w:rsidR="00CC5C01">
        <w:rPr>
          <w:rFonts w:ascii="Times New Roman" w:eastAsia="Times New Roman" w:hAnsi="Times New Roman" w:cs="Times New Roman"/>
          <w:color w:val="000000"/>
          <w:sz w:val="24"/>
          <w:szCs w:val="24"/>
          <w:lang w:val="en-US" w:eastAsia="de-DE"/>
        </w:rPr>
        <w:t xml:space="preserve">are shown in Table </w:t>
      </w:r>
      <w:r w:rsidR="00005508">
        <w:rPr>
          <w:rFonts w:ascii="Times New Roman" w:eastAsia="Times New Roman" w:hAnsi="Times New Roman" w:cs="Times New Roman"/>
          <w:color w:val="000000"/>
          <w:sz w:val="24"/>
          <w:szCs w:val="24"/>
          <w:lang w:val="en-US" w:eastAsia="de-DE"/>
        </w:rPr>
        <w:t>2</w:t>
      </w:r>
      <w:r w:rsidR="001E34C1">
        <w:rPr>
          <w:rFonts w:ascii="Times New Roman" w:eastAsia="Times New Roman" w:hAnsi="Times New Roman" w:cs="Times New Roman"/>
          <w:color w:val="000000"/>
          <w:sz w:val="24"/>
          <w:szCs w:val="24"/>
          <w:lang w:val="en-US" w:eastAsia="de-DE"/>
        </w:rPr>
        <w:t>; the graph</w:t>
      </w:r>
      <w:r w:rsidR="00020799">
        <w:rPr>
          <w:rFonts w:ascii="Times New Roman" w:eastAsia="Times New Roman" w:hAnsi="Times New Roman" w:cs="Times New Roman"/>
          <w:color w:val="000000"/>
          <w:sz w:val="24"/>
          <w:szCs w:val="24"/>
          <w:lang w:val="en-US" w:eastAsia="de-DE"/>
        </w:rPr>
        <w:t xml:space="preserve">ical representation of the slopes is displayed </w:t>
      </w:r>
      <w:r w:rsidR="001E34C1">
        <w:rPr>
          <w:rFonts w:ascii="Times New Roman" w:eastAsia="Times New Roman" w:hAnsi="Times New Roman" w:cs="Times New Roman"/>
          <w:color w:val="000000"/>
          <w:sz w:val="24"/>
          <w:szCs w:val="24"/>
          <w:lang w:val="en-US" w:eastAsia="de-DE"/>
        </w:rPr>
        <w:t xml:space="preserve">in Figure </w:t>
      </w:r>
      <w:r w:rsidR="00005508">
        <w:rPr>
          <w:rFonts w:ascii="Times New Roman" w:eastAsia="Times New Roman" w:hAnsi="Times New Roman" w:cs="Times New Roman"/>
          <w:color w:val="000000"/>
          <w:sz w:val="24"/>
          <w:szCs w:val="24"/>
          <w:lang w:val="en-US" w:eastAsia="de-DE"/>
        </w:rPr>
        <w:t>4</w:t>
      </w:r>
      <w:r w:rsidR="00CC5C01">
        <w:rPr>
          <w:rFonts w:ascii="Times New Roman" w:eastAsia="Times New Roman" w:hAnsi="Times New Roman" w:cs="Times New Roman"/>
          <w:color w:val="000000"/>
          <w:sz w:val="24"/>
          <w:szCs w:val="24"/>
          <w:lang w:val="en-US" w:eastAsia="de-DE"/>
        </w:rPr>
        <w:t>.</w:t>
      </w:r>
      <w:r w:rsidR="00020799">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The s</w:t>
      </w:r>
      <w:r w:rsidR="001E34C1" w:rsidRPr="00CF700B">
        <w:rPr>
          <w:rFonts w:ascii="Times New Roman" w:eastAsia="Times New Roman" w:hAnsi="Times New Roman" w:cs="Times New Roman"/>
          <w:color w:val="000000"/>
          <w:sz w:val="24"/>
          <w:szCs w:val="24"/>
          <w:lang w:val="en-US" w:eastAsia="de-DE"/>
        </w:rPr>
        <w:t xml:space="preserve">lope </w:t>
      </w:r>
      <w:r w:rsidR="00AB2612">
        <w:rPr>
          <w:rFonts w:ascii="Times New Roman" w:eastAsia="Times New Roman" w:hAnsi="Times New Roman" w:cs="Times New Roman"/>
          <w:color w:val="000000"/>
          <w:sz w:val="24"/>
          <w:szCs w:val="24"/>
          <w:lang w:val="en-US" w:eastAsia="de-DE"/>
        </w:rPr>
        <w:t>m</w:t>
      </w:r>
      <w:r w:rsidR="00AB2612" w:rsidRPr="00CF700B">
        <w:rPr>
          <w:rFonts w:ascii="Times New Roman" w:eastAsia="Times New Roman" w:hAnsi="Times New Roman" w:cs="Times New Roman"/>
          <w:color w:val="000000"/>
          <w:sz w:val="24"/>
          <w:szCs w:val="24"/>
          <w:lang w:val="en-US" w:eastAsia="de-DE"/>
        </w:rPr>
        <w:t>ean</w:t>
      </w:r>
      <w:r w:rsidR="00C261FD">
        <w:rPr>
          <w:rFonts w:ascii="Times New Roman" w:eastAsia="Times New Roman" w:hAnsi="Times New Roman" w:cs="Times New Roman"/>
          <w:color w:val="000000"/>
          <w:sz w:val="24"/>
          <w:szCs w:val="24"/>
          <w:lang w:val="en-US" w:eastAsia="de-DE"/>
        </w:rPr>
        <w:t>s</w:t>
      </w:r>
      <w:r w:rsidR="00AB2612">
        <w:rPr>
          <w:rFonts w:ascii="Times New Roman" w:eastAsia="Times New Roman" w:hAnsi="Times New Roman" w:cs="Times New Roman"/>
          <w:color w:val="000000"/>
          <w:sz w:val="24"/>
          <w:szCs w:val="24"/>
          <w:lang w:val="en-US" w:eastAsia="de-DE"/>
        </w:rPr>
        <w:t xml:space="preserve"> </w:t>
      </w:r>
      <w:r w:rsidR="003104CD">
        <w:rPr>
          <w:rFonts w:ascii="Times New Roman" w:eastAsia="Times New Roman" w:hAnsi="Times New Roman" w:cs="Times New Roman"/>
          <w:color w:val="000000"/>
          <w:sz w:val="24"/>
          <w:szCs w:val="24"/>
          <w:lang w:val="en-US" w:eastAsia="de-DE"/>
        </w:rPr>
        <w:t xml:space="preserve">of the </w:t>
      </w:r>
      <w:r w:rsidR="001E34C1" w:rsidRPr="00CF700B">
        <w:rPr>
          <w:rFonts w:ascii="Times New Roman" w:eastAsia="Times New Roman" w:hAnsi="Times New Roman" w:cs="Times New Roman"/>
          <w:color w:val="000000"/>
          <w:sz w:val="24"/>
          <w:szCs w:val="24"/>
          <w:lang w:val="en-US" w:eastAsia="de-DE"/>
        </w:rPr>
        <w:t xml:space="preserve">(1) pre-teaching </w:t>
      </w:r>
      <w:r w:rsidR="003104CD">
        <w:rPr>
          <w:rFonts w:ascii="Times New Roman" w:eastAsia="Times New Roman" w:hAnsi="Times New Roman" w:cs="Times New Roman"/>
          <w:color w:val="000000"/>
          <w:sz w:val="24"/>
          <w:szCs w:val="24"/>
          <w:lang w:val="en-US" w:eastAsia="de-DE"/>
        </w:rPr>
        <w:t>interval was significantly positive</w:t>
      </w:r>
      <w:r w:rsidR="001E34C1" w:rsidRPr="00CF700B">
        <w:rPr>
          <w:rFonts w:ascii="Times New Roman" w:eastAsia="Times New Roman" w:hAnsi="Times New Roman" w:cs="Times New Roman"/>
          <w:color w:val="000000"/>
          <w:sz w:val="24"/>
          <w:szCs w:val="24"/>
          <w:lang w:val="en-US" w:eastAsia="de-DE"/>
        </w:rPr>
        <w:t>,</w:t>
      </w:r>
      <w:r w:rsidR="003104CD">
        <w:rPr>
          <w:rFonts w:ascii="Times New Roman" w:eastAsia="Times New Roman" w:hAnsi="Times New Roman" w:cs="Times New Roman"/>
          <w:color w:val="000000"/>
          <w:sz w:val="24"/>
          <w:szCs w:val="24"/>
          <w:lang w:val="en-US" w:eastAsia="de-DE"/>
        </w:rPr>
        <w:t xml:space="preserve"> indicating a rising HR </w:t>
      </w:r>
      <w:r w:rsidR="00CA2AD8">
        <w:rPr>
          <w:rFonts w:ascii="Times New Roman" w:eastAsia="Times New Roman" w:hAnsi="Times New Roman" w:cs="Times New Roman"/>
          <w:color w:val="000000"/>
          <w:sz w:val="24"/>
          <w:szCs w:val="24"/>
          <w:lang w:val="en-US" w:eastAsia="de-DE"/>
        </w:rPr>
        <w:t>for</w:t>
      </w:r>
      <w:r w:rsidR="003104CD">
        <w:rPr>
          <w:rFonts w:ascii="Times New Roman" w:eastAsia="Times New Roman" w:hAnsi="Times New Roman" w:cs="Times New Roman"/>
          <w:color w:val="000000"/>
          <w:sz w:val="24"/>
          <w:szCs w:val="24"/>
          <w:lang w:val="en-US" w:eastAsia="de-DE"/>
        </w:rPr>
        <w:t xml:space="preserve"> this interval. In </w:t>
      </w:r>
      <w:r w:rsidR="001E34C1" w:rsidRPr="00CF700B">
        <w:rPr>
          <w:rFonts w:ascii="Times New Roman" w:eastAsia="Times New Roman" w:hAnsi="Times New Roman" w:cs="Times New Roman"/>
          <w:color w:val="000000"/>
          <w:sz w:val="24"/>
          <w:szCs w:val="24"/>
          <w:lang w:val="en-US" w:eastAsia="de-DE"/>
        </w:rPr>
        <w:t xml:space="preserve">contrast, the </w:t>
      </w:r>
      <w:r w:rsidR="003104CD">
        <w:rPr>
          <w:rFonts w:ascii="Times New Roman" w:eastAsia="Times New Roman" w:hAnsi="Times New Roman" w:cs="Times New Roman"/>
          <w:color w:val="000000"/>
          <w:sz w:val="24"/>
          <w:szCs w:val="24"/>
          <w:lang w:val="en-US" w:eastAsia="de-DE"/>
        </w:rPr>
        <w:t>slope means</w:t>
      </w:r>
      <w:r w:rsidR="00B441C7">
        <w:rPr>
          <w:rFonts w:ascii="Times New Roman" w:eastAsia="Times New Roman" w:hAnsi="Times New Roman" w:cs="Times New Roman"/>
          <w:color w:val="000000"/>
          <w:sz w:val="24"/>
          <w:szCs w:val="24"/>
          <w:lang w:val="en-US" w:eastAsia="de-DE"/>
        </w:rPr>
        <w:t xml:space="preserve"> of</w:t>
      </w:r>
      <w:r w:rsidR="003104C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the </w:t>
      </w:r>
      <w:r w:rsidR="003104CD" w:rsidRPr="00DD6C6D">
        <w:rPr>
          <w:rFonts w:ascii="Times New Roman" w:eastAsia="Times New Roman" w:hAnsi="Times New Roman" w:cs="Times New Roman"/>
          <w:color w:val="000000"/>
          <w:sz w:val="24"/>
          <w:szCs w:val="24"/>
          <w:lang w:val="en-US" w:eastAsia="de-DE"/>
        </w:rPr>
        <w:t xml:space="preserve">(2) 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and</w:t>
      </w:r>
      <w:r w:rsidR="003104CD" w:rsidRPr="00DD6C6D">
        <w:rPr>
          <w:rFonts w:ascii="Times New Roman" w:eastAsia="Times New Roman" w:hAnsi="Times New Roman" w:cs="Times New Roman"/>
          <w:color w:val="000000"/>
          <w:sz w:val="24"/>
          <w:szCs w:val="24"/>
          <w:lang w:val="en-US" w:eastAsia="de-DE"/>
        </w:rPr>
        <w:t xml:space="preserve"> </w:t>
      </w:r>
      <w:r w:rsidR="001E34C1">
        <w:rPr>
          <w:rFonts w:ascii="Times New Roman" w:eastAsia="Times New Roman" w:hAnsi="Times New Roman" w:cs="Times New Roman"/>
          <w:color w:val="000000"/>
          <w:sz w:val="24"/>
          <w:szCs w:val="24"/>
          <w:lang w:val="en-US" w:eastAsia="de-DE"/>
        </w:rPr>
        <w:t xml:space="preserve">(3) post-teaching </w:t>
      </w:r>
      <w:r w:rsidR="00CA2AD8">
        <w:rPr>
          <w:rFonts w:ascii="Times New Roman" w:eastAsia="Times New Roman" w:hAnsi="Times New Roman" w:cs="Times New Roman"/>
          <w:color w:val="000000"/>
          <w:sz w:val="24"/>
          <w:szCs w:val="24"/>
          <w:lang w:val="en-US" w:eastAsia="de-DE"/>
        </w:rPr>
        <w:t>interval</w:t>
      </w:r>
      <w:r w:rsidR="003104CD">
        <w:rPr>
          <w:rFonts w:ascii="Times New Roman" w:eastAsia="Times New Roman" w:hAnsi="Times New Roman" w:cs="Times New Roman"/>
          <w:color w:val="000000"/>
          <w:sz w:val="24"/>
          <w:szCs w:val="24"/>
          <w:lang w:val="en-US" w:eastAsia="de-DE"/>
        </w:rPr>
        <w:t xml:space="preserve"> were </w:t>
      </w:r>
      <w:r w:rsidR="00B441C7">
        <w:rPr>
          <w:rFonts w:ascii="Times New Roman" w:eastAsia="Times New Roman" w:hAnsi="Times New Roman" w:cs="Times New Roman"/>
          <w:color w:val="000000"/>
          <w:sz w:val="24"/>
          <w:szCs w:val="24"/>
          <w:lang w:val="en-US" w:eastAsia="de-DE"/>
        </w:rPr>
        <w:t>significantly</w:t>
      </w:r>
      <w:r w:rsidR="003104CD">
        <w:rPr>
          <w:rFonts w:ascii="Times New Roman" w:eastAsia="Times New Roman" w:hAnsi="Times New Roman" w:cs="Times New Roman"/>
          <w:color w:val="000000"/>
          <w:sz w:val="24"/>
          <w:szCs w:val="24"/>
          <w:lang w:val="en-US" w:eastAsia="de-DE"/>
        </w:rPr>
        <w:t xml:space="preserve"> negative, indicating a decreasing </w:t>
      </w:r>
      <w:r w:rsidR="00CA2AD8">
        <w:rPr>
          <w:rFonts w:ascii="Times New Roman" w:eastAsia="Times New Roman" w:hAnsi="Times New Roman" w:cs="Times New Roman"/>
          <w:color w:val="000000"/>
          <w:sz w:val="24"/>
          <w:szCs w:val="24"/>
          <w:lang w:val="en-US" w:eastAsia="de-DE"/>
        </w:rPr>
        <w:t>HR</w:t>
      </w:r>
      <w:r w:rsidR="003104CD">
        <w:rPr>
          <w:rFonts w:ascii="Times New Roman" w:eastAsia="Times New Roman" w:hAnsi="Times New Roman" w:cs="Times New Roman"/>
          <w:color w:val="000000"/>
          <w:sz w:val="24"/>
          <w:szCs w:val="24"/>
          <w:lang w:val="en-US" w:eastAsia="de-DE"/>
        </w:rPr>
        <w:t xml:space="preserve">. For </w:t>
      </w:r>
      <w:r w:rsidR="001E34C1" w:rsidRPr="00FC2C4A">
        <w:rPr>
          <w:rFonts w:ascii="Times New Roman" w:eastAsia="Times New Roman" w:hAnsi="Times New Roman" w:cs="Times New Roman"/>
          <w:color w:val="000000"/>
          <w:sz w:val="24"/>
          <w:szCs w:val="24"/>
          <w:lang w:val="en-US" w:eastAsia="de-DE"/>
        </w:rPr>
        <w:t xml:space="preserve">the last two </w:t>
      </w:r>
      <w:r w:rsidR="00CA2AD8">
        <w:rPr>
          <w:rFonts w:ascii="Times New Roman" w:eastAsia="Times New Roman" w:hAnsi="Times New Roman" w:cs="Times New Roman"/>
          <w:color w:val="000000"/>
          <w:sz w:val="24"/>
          <w:szCs w:val="24"/>
          <w:lang w:val="en-US" w:eastAsia="de-DE"/>
        </w:rPr>
        <w:t>intervals</w:t>
      </w:r>
      <w:r w:rsidR="001E34C1" w:rsidRPr="00FC2C4A">
        <w:rPr>
          <w:rFonts w:ascii="Times New Roman" w:eastAsia="Times New Roman" w:hAnsi="Times New Roman" w:cs="Times New Roman"/>
          <w:color w:val="000000"/>
          <w:sz w:val="24"/>
          <w:szCs w:val="24"/>
          <w:lang w:val="en-US" w:eastAsia="de-DE"/>
        </w:rPr>
        <w:t xml:space="preserve">, the (4) interview </w:t>
      </w:r>
      <w:r w:rsidR="00CA2AD8">
        <w:rPr>
          <w:rFonts w:ascii="Times New Roman" w:eastAsia="Times New Roman" w:hAnsi="Times New Roman" w:cs="Times New Roman"/>
          <w:color w:val="000000"/>
          <w:sz w:val="24"/>
          <w:szCs w:val="24"/>
          <w:lang w:val="en-US" w:eastAsia="de-DE"/>
        </w:rPr>
        <w:t>interval</w:t>
      </w:r>
      <w:r w:rsidR="001E34C1">
        <w:rPr>
          <w:rFonts w:ascii="Times New Roman" w:eastAsia="Times New Roman" w:hAnsi="Times New Roman" w:cs="Times New Roman"/>
          <w:color w:val="000000"/>
          <w:sz w:val="24"/>
          <w:szCs w:val="24"/>
          <w:lang w:val="en-US" w:eastAsia="de-DE"/>
        </w:rPr>
        <w:t xml:space="preserve"> </w:t>
      </w:r>
      <w:r w:rsidR="001E34C1" w:rsidRPr="00FC2C4A">
        <w:rPr>
          <w:rFonts w:ascii="Times New Roman" w:eastAsia="Times New Roman" w:hAnsi="Times New Roman" w:cs="Times New Roman"/>
          <w:color w:val="000000"/>
          <w:sz w:val="24"/>
          <w:szCs w:val="24"/>
          <w:lang w:val="en-US" w:eastAsia="de-DE"/>
        </w:rPr>
        <w:t xml:space="preserve">and (5) </w:t>
      </w:r>
      <w:r w:rsidR="00B441C7">
        <w:rPr>
          <w:rFonts w:ascii="Times New Roman" w:eastAsia="Times New Roman" w:hAnsi="Times New Roman" w:cs="Times New Roman"/>
          <w:color w:val="000000"/>
          <w:sz w:val="24"/>
          <w:szCs w:val="24"/>
          <w:lang w:val="en-US" w:eastAsia="de-DE"/>
        </w:rPr>
        <w:t>end</w:t>
      </w:r>
      <w:r w:rsidR="001E34C1" w:rsidRPr="00FC2C4A">
        <w:rPr>
          <w:rFonts w:ascii="Times New Roman" w:eastAsia="Times New Roman" w:hAnsi="Times New Roman" w:cs="Times New Roman"/>
          <w:color w:val="000000"/>
          <w:sz w:val="24"/>
          <w:szCs w:val="24"/>
          <w:lang w:val="en-US" w:eastAsia="de-DE"/>
        </w:rPr>
        <w:t xml:space="preserve"> </w:t>
      </w:r>
      <w:r w:rsidR="00CA2AD8">
        <w:rPr>
          <w:rFonts w:ascii="Times New Roman" w:eastAsia="Times New Roman" w:hAnsi="Times New Roman" w:cs="Times New Roman"/>
          <w:color w:val="000000"/>
          <w:sz w:val="24"/>
          <w:szCs w:val="24"/>
          <w:lang w:val="en-US" w:eastAsia="de-DE"/>
        </w:rPr>
        <w:t>interval</w:t>
      </w:r>
      <w:r w:rsidR="001E34C1" w:rsidRPr="00FC2C4A">
        <w:rPr>
          <w:rFonts w:ascii="Times New Roman" w:eastAsia="Times New Roman" w:hAnsi="Times New Roman" w:cs="Times New Roman"/>
          <w:color w:val="000000"/>
          <w:sz w:val="24"/>
          <w:szCs w:val="24"/>
          <w:lang w:val="en-US" w:eastAsia="de-DE"/>
        </w:rPr>
        <w:t>, the</w:t>
      </w:r>
      <w:r w:rsidR="003104CD">
        <w:rPr>
          <w:rFonts w:ascii="Times New Roman" w:eastAsia="Times New Roman" w:hAnsi="Times New Roman" w:cs="Times New Roman"/>
          <w:color w:val="000000"/>
          <w:sz w:val="24"/>
          <w:szCs w:val="24"/>
          <w:lang w:val="en-US" w:eastAsia="de-DE"/>
        </w:rPr>
        <w:t xml:space="preserve"> slope mean </w:t>
      </w:r>
      <w:r w:rsidR="00CA2AD8">
        <w:rPr>
          <w:rFonts w:ascii="Times New Roman" w:eastAsia="Times New Roman" w:hAnsi="Times New Roman" w:cs="Times New Roman"/>
          <w:color w:val="000000"/>
          <w:sz w:val="24"/>
          <w:szCs w:val="24"/>
          <w:lang w:val="en-US" w:eastAsia="de-DE"/>
        </w:rPr>
        <w:t xml:space="preserve">was also negative but </w:t>
      </w:r>
      <w:r w:rsidR="003104CD">
        <w:rPr>
          <w:rFonts w:ascii="Times New Roman" w:eastAsia="Times New Roman" w:hAnsi="Times New Roman" w:cs="Times New Roman"/>
          <w:color w:val="000000"/>
          <w:sz w:val="24"/>
          <w:szCs w:val="24"/>
          <w:lang w:val="en-US" w:eastAsia="de-DE"/>
        </w:rPr>
        <w:t>did not differ from zero</w:t>
      </w:r>
      <w:r w:rsidR="001E34C1" w:rsidRPr="00FC2C4A">
        <w:rPr>
          <w:rFonts w:ascii="Times New Roman" w:eastAsia="Times New Roman" w:hAnsi="Times New Roman" w:cs="Times New Roman"/>
          <w:color w:val="000000"/>
          <w:sz w:val="24"/>
          <w:szCs w:val="24"/>
          <w:lang w:val="en-US" w:eastAsia="de-DE"/>
        </w:rPr>
        <w:t>.</w:t>
      </w:r>
    </w:p>
    <w:p w14:paraId="12F8104E" w14:textId="2A60F242" w:rsidR="00C261FD" w:rsidRDefault="00C261FD" w:rsidP="00A23B56">
      <w:pPr>
        <w:spacing w:before="240" w:after="240" w:line="240" w:lineRule="auto"/>
        <w:rPr>
          <w:rFonts w:ascii="Times New Roman" w:eastAsia="Times New Roman" w:hAnsi="Times New Roman" w:cs="Times New Roman"/>
          <w:color w:val="000000"/>
          <w:sz w:val="24"/>
          <w:szCs w:val="24"/>
          <w:lang w:val="en-US" w:eastAsia="de-DE"/>
        </w:rPr>
      </w:pPr>
    </w:p>
    <w:p w14:paraId="643AA258" w14:textId="3872F80A"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DA26AF4" w14:textId="3252242C"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144288C0" w14:textId="5784DC48"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F038848" w14:textId="658FE8A1"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CDC4459" w14:textId="0936FEB3"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1DD5CFE1" w14:textId="77777777" w:rsidR="00005508" w:rsidRDefault="00005508" w:rsidP="00A23B56">
      <w:pPr>
        <w:spacing w:before="240" w:after="240" w:line="240" w:lineRule="auto"/>
        <w:rPr>
          <w:rFonts w:ascii="Times New Roman" w:eastAsia="Times New Roman" w:hAnsi="Times New Roman" w:cs="Times New Roman"/>
          <w:color w:val="000000"/>
          <w:sz w:val="24"/>
          <w:szCs w:val="24"/>
          <w:lang w:val="en-US" w:eastAsia="de-DE"/>
        </w:rPr>
      </w:pPr>
    </w:p>
    <w:p w14:paraId="525E70EE" w14:textId="77777777" w:rsidR="006B11AA" w:rsidRDefault="006B11AA" w:rsidP="00A23B56">
      <w:pPr>
        <w:spacing w:before="240" w:after="240" w:line="240" w:lineRule="auto"/>
        <w:rPr>
          <w:rFonts w:ascii="Times New Roman" w:eastAsia="Times New Roman" w:hAnsi="Times New Roman" w:cs="Times New Roman"/>
          <w:color w:val="000000"/>
          <w:sz w:val="24"/>
          <w:szCs w:val="24"/>
          <w:lang w:val="en-US" w:eastAsia="de-DE"/>
        </w:rPr>
      </w:pPr>
    </w:p>
    <w:p w14:paraId="2CD3A5F0" w14:textId="311E03BC" w:rsidR="00CF2D14" w:rsidRPr="00005508" w:rsidRDefault="00CF700B" w:rsidP="00A23B56">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w:t>
      </w:r>
      <w:r w:rsidR="00B03516" w:rsidRPr="00005508">
        <w:rPr>
          <w:rFonts w:ascii="Times New Roman" w:eastAsia="Times New Roman" w:hAnsi="Times New Roman" w:cs="Times New Roman"/>
          <w:b/>
          <w:bCs/>
          <w:color w:val="000000"/>
          <w:sz w:val="24"/>
          <w:szCs w:val="24"/>
          <w:lang w:val="en-US" w:eastAsia="de-DE"/>
        </w:rPr>
        <w:t xml:space="preserve"> </w:t>
      </w:r>
      <w:r w:rsidR="00005508" w:rsidRPr="00005508">
        <w:rPr>
          <w:rFonts w:ascii="Times New Roman" w:eastAsia="Times New Roman" w:hAnsi="Times New Roman" w:cs="Times New Roman"/>
          <w:b/>
          <w:bCs/>
          <w:color w:val="000000"/>
          <w:sz w:val="24"/>
          <w:szCs w:val="24"/>
          <w:lang w:val="en-US" w:eastAsia="de-DE"/>
        </w:rPr>
        <w:t>2</w:t>
      </w:r>
    </w:p>
    <w:p w14:paraId="75108D1E" w14:textId="5014C943" w:rsidR="00CF700B" w:rsidRPr="00CF700B" w:rsidRDefault="00A552CB" w:rsidP="00A23B56">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lastRenderedPageBreak/>
        <w:t xml:space="preserve">Descriptive </w:t>
      </w:r>
      <w:r w:rsidR="00BB4D5D">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00CF700B" w:rsidRPr="00B03516">
        <w:rPr>
          <w:rFonts w:ascii="Times New Roman" w:eastAsia="Times New Roman" w:hAnsi="Times New Roman" w:cs="Times New Roman"/>
          <w:iCs/>
          <w:color w:val="000000"/>
          <w:sz w:val="24"/>
          <w:szCs w:val="24"/>
          <w:lang w:val="en-US" w:eastAsia="de-DE"/>
        </w:rPr>
        <w:t>n</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M</w:t>
      </w:r>
      <w:r w:rsidR="00CF700B" w:rsidRPr="00B03516">
        <w:rPr>
          <w:rFonts w:ascii="Times New Roman" w:eastAsia="Times New Roman" w:hAnsi="Times New Roman" w:cs="Times New Roman"/>
          <w:color w:val="000000"/>
          <w:sz w:val="24"/>
          <w:szCs w:val="24"/>
          <w:lang w:val="en-US" w:eastAsia="de-DE"/>
        </w:rPr>
        <w:t xml:space="preserve">, </w:t>
      </w:r>
      <w:r w:rsidR="00CF700B"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00CF700B"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I</w:t>
      </w:r>
      <w:r>
        <w:rPr>
          <w:rFonts w:ascii="Times New Roman" w:eastAsia="Times New Roman" w:hAnsi="Times New Roman" w:cs="Times New Roman"/>
          <w:i/>
          <w:color w:val="000000"/>
          <w:sz w:val="24"/>
          <w:szCs w:val="24"/>
          <w:lang w:val="en-US" w:eastAsia="de-DE"/>
        </w:rPr>
        <w:t xml:space="preserve">ntercepts and the </w:t>
      </w:r>
      <w:r w:rsidR="00BB29E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 xml:space="preserve">ean </w:t>
      </w:r>
      <w:r w:rsidR="00BB4D5D">
        <w:rPr>
          <w:rFonts w:ascii="Times New Roman" w:eastAsia="Times New Roman" w:hAnsi="Times New Roman" w:cs="Times New Roman"/>
          <w:i/>
          <w:color w:val="000000"/>
          <w:sz w:val="24"/>
          <w:szCs w:val="24"/>
          <w:lang w:val="en-US" w:eastAsia="de-DE"/>
        </w:rPr>
        <w:t>S</w:t>
      </w:r>
      <w:r>
        <w:rPr>
          <w:rFonts w:ascii="Times New Roman" w:eastAsia="Times New Roman" w:hAnsi="Times New Roman" w:cs="Times New Roman"/>
          <w:i/>
          <w:color w:val="000000"/>
          <w:sz w:val="24"/>
          <w:szCs w:val="24"/>
          <w:lang w:val="en-US" w:eastAsia="de-DE"/>
        </w:rPr>
        <w:t xml:space="preserve">lopes </w:t>
      </w:r>
      <w:r w:rsidR="003C086F">
        <w:rPr>
          <w:rFonts w:ascii="Times New Roman" w:eastAsia="Times New Roman" w:hAnsi="Times New Roman" w:cs="Times New Roman"/>
          <w:i/>
          <w:color w:val="000000"/>
          <w:sz w:val="24"/>
          <w:szCs w:val="24"/>
          <w:lang w:val="en-US" w:eastAsia="de-DE"/>
        </w:rPr>
        <w:t xml:space="preserve">for the </w:t>
      </w:r>
      <w:r w:rsidR="00BB29E8">
        <w:rPr>
          <w:rFonts w:ascii="Times New Roman" w:eastAsia="Times New Roman" w:hAnsi="Times New Roman" w:cs="Times New Roman"/>
          <w:i/>
          <w:color w:val="000000"/>
          <w:sz w:val="24"/>
          <w:szCs w:val="24"/>
          <w:lang w:val="en-US" w:eastAsia="de-DE"/>
        </w:rPr>
        <w:t>D</w:t>
      </w:r>
      <w:r w:rsidR="003C086F">
        <w:rPr>
          <w:rFonts w:ascii="Times New Roman" w:eastAsia="Times New Roman" w:hAnsi="Times New Roman" w:cs="Times New Roman"/>
          <w:i/>
          <w:color w:val="000000"/>
          <w:sz w:val="24"/>
          <w:szCs w:val="24"/>
          <w:lang w:val="en-US" w:eastAsia="de-DE"/>
        </w:rPr>
        <w:t xml:space="preserve">ifferent </w:t>
      </w:r>
      <w:r w:rsidR="00BD17AC">
        <w:rPr>
          <w:rFonts w:ascii="Times New Roman" w:eastAsia="Times New Roman" w:hAnsi="Times New Roman" w:cs="Times New Roman"/>
          <w:i/>
          <w:color w:val="000000"/>
          <w:sz w:val="24"/>
          <w:szCs w:val="24"/>
          <w:lang w:val="en-US" w:eastAsia="de-DE"/>
        </w:rPr>
        <w:t>Interval</w:t>
      </w:r>
      <w:r w:rsidR="003C086F">
        <w:rPr>
          <w:rFonts w:ascii="Times New Roman" w:eastAsia="Times New Roman" w:hAnsi="Times New Roman" w:cs="Times New Roman"/>
          <w:i/>
          <w:color w:val="000000"/>
          <w:sz w:val="24"/>
          <w:szCs w:val="24"/>
          <w:lang w:val="en-US" w:eastAsia="de-DE"/>
        </w:rPr>
        <w:t>s</w:t>
      </w:r>
      <w:r w:rsidR="001D33A5">
        <w:rPr>
          <w:rFonts w:ascii="Times New Roman" w:eastAsia="Times New Roman" w:hAnsi="Times New Roman" w:cs="Times New Roman"/>
          <w:i/>
          <w:color w:val="000000"/>
          <w:sz w:val="24"/>
          <w:szCs w:val="24"/>
          <w:lang w:val="en-US" w:eastAsia="de-DE"/>
        </w:rPr>
        <w:t xml:space="preserve"> </w:t>
      </w:r>
      <w:r w:rsidR="001D33A5" w:rsidRPr="001D33A5">
        <w:rPr>
          <w:rFonts w:ascii="Times New Roman" w:eastAsia="Times New Roman" w:hAnsi="Times New Roman" w:cs="Times New Roman"/>
          <w:i/>
          <w:color w:val="000000"/>
          <w:sz w:val="24"/>
          <w:szCs w:val="24"/>
          <w:lang w:val="en-US" w:eastAsia="de-DE"/>
        </w:rPr>
        <w:t xml:space="preserve">for all </w:t>
      </w:r>
      <w:r w:rsidR="00BB4D5D">
        <w:rPr>
          <w:rFonts w:ascii="Times New Roman" w:eastAsia="Times New Roman" w:hAnsi="Times New Roman" w:cs="Times New Roman"/>
          <w:i/>
          <w:color w:val="000000"/>
          <w:sz w:val="24"/>
          <w:szCs w:val="24"/>
          <w:lang w:val="en-US" w:eastAsia="de-DE"/>
        </w:rPr>
        <w:t>I</w:t>
      </w:r>
      <w:r w:rsidR="001D33A5" w:rsidRPr="001D33A5">
        <w:rPr>
          <w:rFonts w:ascii="Times New Roman" w:eastAsia="Times New Roman" w:hAnsi="Times New Roman" w:cs="Times New Roman"/>
          <w:i/>
          <w:color w:val="000000"/>
          <w:sz w:val="24"/>
          <w:szCs w:val="24"/>
          <w:lang w:val="en-US" w:eastAsia="de-DE"/>
        </w:rPr>
        <w:t>ndividuals</w:t>
      </w:r>
      <w:r w:rsidR="001D33A5">
        <w:rPr>
          <w:rFonts w:ascii="Times New Roman" w:eastAsia="Times New Roman" w:hAnsi="Times New Roman" w:cs="Times New Roman"/>
          <w:i/>
          <w:color w:val="000000"/>
          <w:sz w:val="24"/>
          <w:szCs w:val="24"/>
          <w:lang w:val="en-US" w:eastAsia="de-DE"/>
        </w:rPr>
        <w:t xml:space="preserve"> </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656B6A87" w:rsidR="00CF700B" w:rsidRPr="00CF700B" w:rsidRDefault="00BD17AC" w:rsidP="00A23B56">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A23B56">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508EA72C"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B441C7">
              <w:rPr>
                <w:rFonts w:ascii="Times New Roman" w:eastAsia="Times New Roman" w:hAnsi="Times New Roman" w:cs="Times New Roman"/>
                <w:color w:val="000000"/>
                <w:sz w:val="24"/>
                <w:szCs w:val="24"/>
                <w:lang w:eastAsia="de-DE"/>
              </w:rPr>
              <w:t>interval</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261FD">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16A72"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19855DAB" w:rsidR="00CF700B" w:rsidRPr="00B03516"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138AEA10"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61239E3A" w:rsidR="00CF700B" w:rsidRPr="00CF700B" w:rsidRDefault="00B03516" w:rsidP="00C9191C">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261FD">
              <w:rPr>
                <w:rFonts w:ascii="Times New Roman" w:eastAsia="Times New Roman" w:hAnsi="Times New Roman" w:cs="Times New Roman"/>
                <w:color w:val="000000"/>
                <w:sz w:val="24"/>
                <w:szCs w:val="24"/>
                <w:lang w:eastAsia="de-DE"/>
              </w:rPr>
              <w:t>interval</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261FD">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F02342"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1D0F2C99" w14:textId="250FA521" w:rsidR="008D179F"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p>
          <w:p w14:paraId="73B23D07" w14:textId="67E320F2" w:rsidR="00EB6D99" w:rsidRPr="00EB6D99" w:rsidRDefault="00EB6D99" w:rsidP="00C261FD">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sidRPr="00CF700B">
              <w:rPr>
                <w:rFonts w:ascii="Times New Roman" w:eastAsia="Times New Roman" w:hAnsi="Times New Roman" w:cs="Times New Roman"/>
                <w:color w:val="000000"/>
                <w:sz w:val="24"/>
                <w:szCs w:val="24"/>
                <w:lang w:val="en-US" w:eastAsia="de-DE"/>
              </w:rPr>
              <w:t xml:space="preserve">All measurement points </w:t>
            </w:r>
            <w:r w:rsidR="00B441C7" w:rsidRPr="00CF700B">
              <w:rPr>
                <w:rFonts w:ascii="Times New Roman" w:eastAsia="Times New Roman" w:hAnsi="Times New Roman" w:cs="Times New Roman"/>
                <w:color w:val="000000"/>
                <w:sz w:val="24"/>
                <w:szCs w:val="24"/>
                <w:lang w:val="en-US" w:eastAsia="de-DE"/>
              </w:rPr>
              <w:t xml:space="preserve">per </w:t>
            </w:r>
            <w:r w:rsidR="00B441C7">
              <w:rPr>
                <w:rFonts w:ascii="Times New Roman" w:eastAsia="Times New Roman" w:hAnsi="Times New Roman" w:cs="Times New Roman"/>
                <w:color w:val="000000"/>
                <w:sz w:val="24"/>
                <w:szCs w:val="24"/>
                <w:lang w:val="en-US" w:eastAsia="de-DE"/>
              </w:rPr>
              <w:t>interval</w:t>
            </w:r>
            <w:r w:rsidR="00B441C7"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for all </w:t>
            </w:r>
            <w:r w:rsidR="006E397F">
              <w:rPr>
                <w:rFonts w:ascii="Times New Roman" w:eastAsia="Times New Roman" w:hAnsi="Times New Roman" w:cs="Times New Roman"/>
                <w:color w:val="000000"/>
                <w:sz w:val="24"/>
                <w:szCs w:val="24"/>
                <w:lang w:val="en-US" w:eastAsia="de-DE"/>
              </w:rPr>
              <w:t>participants</w:t>
            </w:r>
            <w:r w:rsidR="00B441C7">
              <w:rPr>
                <w:rFonts w:ascii="Times New Roman" w:eastAsia="Times New Roman" w:hAnsi="Times New Roman" w:cs="Times New Roman"/>
                <w:color w:val="000000"/>
                <w:sz w:val="24"/>
                <w:szCs w:val="24"/>
                <w:lang w:val="en-US" w:eastAsia="de-DE"/>
              </w:rPr>
              <w:t>.</w:t>
            </w:r>
            <w:r w:rsidR="0000366A">
              <w:rPr>
                <w:rFonts w:ascii="Times New Roman" w:eastAsia="Times New Roman" w:hAnsi="Times New Roman" w:cs="Times New Roman"/>
                <w:color w:val="000000"/>
                <w:sz w:val="24"/>
                <w:szCs w:val="24"/>
                <w:lang w:val="en-US" w:eastAsia="de-DE"/>
              </w:rPr>
              <w:t xml:space="preserve"> </w:t>
            </w:r>
            <w:r w:rsidR="005C7A88">
              <w:rPr>
                <w:rFonts w:ascii="Times New Roman" w:eastAsia="Times New Roman" w:hAnsi="Times New Roman" w:cs="Times New Roman"/>
                <w:color w:val="000000"/>
                <w:sz w:val="24"/>
                <w:szCs w:val="24"/>
                <w:lang w:val="en-US" w:eastAsia="de-DE"/>
              </w:rPr>
              <w:t xml:space="preserve">Note that </w:t>
            </w:r>
            <w:r w:rsidR="00962580">
              <w:rPr>
                <w:rFonts w:ascii="Times New Roman" w:eastAsia="Times New Roman" w:hAnsi="Times New Roman" w:cs="Times New Roman"/>
                <w:color w:val="000000"/>
                <w:sz w:val="24"/>
                <w:szCs w:val="24"/>
                <w:lang w:val="en-US" w:eastAsia="de-DE"/>
              </w:rPr>
              <w:t xml:space="preserve">the </w:t>
            </w:r>
            <w:r w:rsidR="00B441C7">
              <w:rPr>
                <w:rFonts w:ascii="Times New Roman" w:eastAsia="Times New Roman" w:hAnsi="Times New Roman" w:cs="Times New Roman"/>
                <w:color w:val="000000"/>
                <w:sz w:val="24"/>
                <w:szCs w:val="24"/>
                <w:lang w:val="en-US" w:eastAsia="de-DE"/>
              </w:rPr>
              <w:t xml:space="preserve">variation in </w:t>
            </w:r>
            <w:r w:rsidR="00B441C7" w:rsidRPr="00775292">
              <w:rPr>
                <w:rFonts w:ascii="Times New Roman" w:eastAsia="Times New Roman" w:hAnsi="Times New Roman" w:cs="Times New Roman"/>
                <w:i/>
                <w:iCs/>
                <w:color w:val="000000"/>
                <w:sz w:val="24"/>
                <w:szCs w:val="24"/>
                <w:lang w:val="en-US" w:eastAsia="de-DE"/>
              </w:rPr>
              <w:t>n</w:t>
            </w:r>
            <w:r w:rsidR="00B441C7">
              <w:rPr>
                <w:rFonts w:ascii="Times New Roman" w:eastAsia="Times New Roman" w:hAnsi="Times New Roman" w:cs="Times New Roman"/>
                <w:color w:val="000000"/>
                <w:sz w:val="24"/>
                <w:szCs w:val="24"/>
                <w:lang w:val="en-US" w:eastAsia="de-DE"/>
              </w:rPr>
              <w:t xml:space="preserve"> </w:t>
            </w:r>
            <w:r w:rsidR="00E40007">
              <w:rPr>
                <w:rFonts w:ascii="Times New Roman" w:eastAsia="Times New Roman" w:hAnsi="Times New Roman" w:cs="Times New Roman"/>
                <w:color w:val="000000"/>
                <w:sz w:val="24"/>
                <w:szCs w:val="24"/>
                <w:lang w:val="en-US" w:eastAsia="de-DE"/>
              </w:rPr>
              <w:t>stem</w:t>
            </w:r>
            <w:r w:rsidR="000C0512">
              <w:rPr>
                <w:rFonts w:ascii="Times New Roman" w:eastAsia="Times New Roman" w:hAnsi="Times New Roman" w:cs="Times New Roman"/>
                <w:color w:val="000000"/>
                <w:sz w:val="24"/>
                <w:szCs w:val="24"/>
                <w:lang w:val="en-US" w:eastAsia="de-DE"/>
              </w:rPr>
              <w:t>med</w:t>
            </w:r>
            <w:r w:rsidR="00E40007">
              <w:rPr>
                <w:rFonts w:ascii="Times New Roman" w:eastAsia="Times New Roman" w:hAnsi="Times New Roman" w:cs="Times New Roman"/>
                <w:color w:val="000000"/>
                <w:sz w:val="24"/>
                <w:szCs w:val="24"/>
                <w:lang w:val="en-US" w:eastAsia="de-DE"/>
              </w:rPr>
              <w:t xml:space="preserve"> from the variation </w:t>
            </w:r>
            <w:r w:rsidR="00B441C7">
              <w:rPr>
                <w:rFonts w:ascii="Times New Roman" w:eastAsia="Times New Roman" w:hAnsi="Times New Roman" w:cs="Times New Roman"/>
                <w:color w:val="000000"/>
                <w:sz w:val="24"/>
                <w:szCs w:val="24"/>
                <w:lang w:val="en-US" w:eastAsia="de-DE"/>
              </w:rPr>
              <w:t>in the number of collected data points by the fitness tracker.</w:t>
            </w:r>
          </w:p>
        </w:tc>
      </w:tr>
    </w:tbl>
    <w:p w14:paraId="0D6A6F01" w14:textId="0C1F423D" w:rsidR="00EB6D99" w:rsidRDefault="00EB6D99" w:rsidP="00775292">
      <w:pPr>
        <w:spacing w:before="120" w:after="0" w:line="360" w:lineRule="auto"/>
        <w:rPr>
          <w:rFonts w:ascii="Times New Roman" w:eastAsia="Times New Roman" w:hAnsi="Times New Roman" w:cs="Times New Roman"/>
          <w:color w:val="000000"/>
          <w:sz w:val="24"/>
          <w:szCs w:val="24"/>
          <w:lang w:val="en-US" w:eastAsia="de-DE"/>
        </w:rPr>
      </w:pPr>
    </w:p>
    <w:p w14:paraId="263CE797" w14:textId="098D65F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8EAED2" w14:textId="4CD5773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344A88E4" w14:textId="2A72507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E86DE6A" w14:textId="170F9740"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4C2A26C6" w14:textId="081E606F"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10664863" w14:textId="3EF3AB12"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24F6B8B8" w14:textId="281922E4" w:rsidR="006B11AA"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675C5992" w14:textId="77777777" w:rsidR="006B11AA" w:rsidRPr="00EB6D99" w:rsidRDefault="006B11AA" w:rsidP="00775292">
      <w:pPr>
        <w:spacing w:before="120" w:after="0" w:line="360" w:lineRule="auto"/>
        <w:rPr>
          <w:rFonts w:ascii="Times New Roman" w:eastAsia="Times New Roman" w:hAnsi="Times New Roman" w:cs="Times New Roman"/>
          <w:color w:val="000000"/>
          <w:sz w:val="24"/>
          <w:szCs w:val="24"/>
          <w:lang w:val="en-US" w:eastAsia="de-DE"/>
        </w:rPr>
      </w:pPr>
    </w:p>
    <w:p w14:paraId="77476494" w14:textId="16709C62" w:rsidR="00BB29E8" w:rsidRPr="00005508" w:rsidRDefault="00BC1666" w:rsidP="00775292">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Fig</w:t>
      </w:r>
      <w:r w:rsidR="00005508" w:rsidRPr="00005508">
        <w:rPr>
          <w:rFonts w:ascii="Times New Roman" w:eastAsia="Times New Roman" w:hAnsi="Times New Roman" w:cs="Times New Roman"/>
          <w:b/>
          <w:color w:val="000000"/>
          <w:sz w:val="24"/>
          <w:szCs w:val="24"/>
          <w:lang w:val="en-US" w:eastAsia="de-DE"/>
        </w:rPr>
        <w:t>ure 4</w:t>
      </w:r>
    </w:p>
    <w:p w14:paraId="06E9E216" w14:textId="7FCDB815" w:rsidR="00BC1666" w:rsidRPr="00CF700B" w:rsidRDefault="00B441C7" w:rsidP="00775292">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lastRenderedPageBreak/>
        <w:t xml:space="preserve">Graphical </w:t>
      </w:r>
      <w:r w:rsidR="00DA3F48">
        <w:rPr>
          <w:rFonts w:ascii="Times New Roman" w:eastAsia="Times New Roman" w:hAnsi="Times New Roman" w:cs="Times New Roman"/>
          <w:i/>
          <w:iCs/>
          <w:color w:val="000000"/>
          <w:sz w:val="24"/>
          <w:szCs w:val="24"/>
          <w:lang w:val="en-US" w:eastAsia="de-DE"/>
        </w:rPr>
        <w:t>D</w:t>
      </w:r>
      <w:r>
        <w:rPr>
          <w:rFonts w:ascii="Times New Roman" w:eastAsia="Times New Roman" w:hAnsi="Times New Roman" w:cs="Times New Roman"/>
          <w:i/>
          <w:iCs/>
          <w:color w:val="000000"/>
          <w:sz w:val="24"/>
          <w:szCs w:val="24"/>
          <w:lang w:val="en-US" w:eastAsia="de-DE"/>
        </w:rPr>
        <w:t>isplay of the</w:t>
      </w:r>
      <w:r w:rsidR="00BC1666">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M</w:t>
      </w:r>
      <w:r w:rsidR="00BC1666">
        <w:rPr>
          <w:rFonts w:ascii="Times New Roman" w:eastAsia="Times New Roman" w:hAnsi="Times New Roman" w:cs="Times New Roman"/>
          <w:i/>
          <w:iCs/>
          <w:color w:val="000000"/>
          <w:sz w:val="24"/>
          <w:szCs w:val="24"/>
          <w:lang w:val="en-US" w:eastAsia="de-DE"/>
        </w:rPr>
        <w:t xml:space="preserve">ean </w:t>
      </w:r>
      <w:r w:rsidR="00BB4D5D">
        <w:rPr>
          <w:rFonts w:ascii="Times New Roman" w:eastAsia="Times New Roman" w:hAnsi="Times New Roman" w:cs="Times New Roman"/>
          <w:i/>
          <w:iCs/>
          <w:color w:val="000000"/>
          <w:sz w:val="24"/>
          <w:szCs w:val="24"/>
          <w:lang w:val="en-US" w:eastAsia="de-DE"/>
        </w:rPr>
        <w:t>S</w:t>
      </w:r>
      <w:r w:rsidR="00BC1666">
        <w:rPr>
          <w:rFonts w:ascii="Times New Roman" w:eastAsia="Times New Roman" w:hAnsi="Times New Roman" w:cs="Times New Roman"/>
          <w:i/>
          <w:iCs/>
          <w:color w:val="000000"/>
          <w:sz w:val="24"/>
          <w:szCs w:val="24"/>
          <w:lang w:val="en-US" w:eastAsia="de-DE"/>
        </w:rPr>
        <w:t xml:space="preserve">lopes </w:t>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the </w:t>
      </w:r>
      <w:r w:rsidR="00BB29E8">
        <w:rPr>
          <w:rFonts w:ascii="Times New Roman" w:eastAsia="Times New Roman" w:hAnsi="Times New Roman" w:cs="Times New Roman"/>
          <w:i/>
          <w:iCs/>
          <w:color w:val="000000"/>
          <w:sz w:val="24"/>
          <w:szCs w:val="24"/>
          <w:lang w:val="en-US" w:eastAsia="de-DE"/>
        </w:rPr>
        <w:t>S</w:t>
      </w:r>
      <w:r w:rsidR="00BC1666" w:rsidRPr="00CF700B">
        <w:rPr>
          <w:rFonts w:ascii="Times New Roman" w:eastAsia="Times New Roman" w:hAnsi="Times New Roman" w:cs="Times New Roman"/>
          <w:i/>
          <w:iCs/>
          <w:color w:val="000000"/>
          <w:sz w:val="24"/>
          <w:szCs w:val="24"/>
          <w:lang w:val="en-US" w:eastAsia="de-DE"/>
        </w:rPr>
        <w:t xml:space="preserve">tandardized </w:t>
      </w:r>
      <w:r w:rsidR="00BB29E8">
        <w:rPr>
          <w:rFonts w:ascii="Times New Roman" w:eastAsia="Times New Roman" w:hAnsi="Times New Roman" w:cs="Times New Roman"/>
          <w:i/>
          <w:iCs/>
          <w:color w:val="000000"/>
          <w:sz w:val="24"/>
          <w:szCs w:val="24"/>
          <w:lang w:val="en-US" w:eastAsia="de-DE"/>
        </w:rPr>
        <w:t>M</w:t>
      </w:r>
      <w:r w:rsidR="00BC1666" w:rsidRPr="00CF700B">
        <w:rPr>
          <w:rFonts w:ascii="Times New Roman" w:eastAsia="Times New Roman" w:hAnsi="Times New Roman" w:cs="Times New Roman"/>
          <w:i/>
          <w:iCs/>
          <w:color w:val="000000"/>
          <w:sz w:val="24"/>
          <w:szCs w:val="24"/>
          <w:lang w:val="en-US" w:eastAsia="de-DE"/>
        </w:rPr>
        <w:t xml:space="preserve">ean 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sidR="00BB29E8">
        <w:rPr>
          <w:rFonts w:ascii="Times New Roman" w:eastAsia="Times New Roman" w:hAnsi="Times New Roman" w:cs="Times New Roman"/>
          <w:i/>
          <w:iCs/>
          <w:color w:val="000000"/>
          <w:sz w:val="24"/>
          <w:szCs w:val="24"/>
          <w:lang w:val="en-US" w:eastAsia="de-DE"/>
        </w:rPr>
        <w:t>E</w:t>
      </w:r>
      <w:r w:rsidR="00BC1666" w:rsidRPr="00CF700B">
        <w:rPr>
          <w:rFonts w:ascii="Times New Roman" w:eastAsia="Times New Roman" w:hAnsi="Times New Roman" w:cs="Times New Roman"/>
          <w:i/>
          <w:iCs/>
          <w:color w:val="000000"/>
          <w:sz w:val="24"/>
          <w:szCs w:val="24"/>
          <w:lang w:val="en-US" w:eastAsia="de-DE"/>
        </w:rPr>
        <w:t xml:space="preserve">ach </w:t>
      </w:r>
      <w:r w:rsidR="00202872">
        <w:rPr>
          <w:rFonts w:ascii="Times New Roman" w:eastAsia="Times New Roman" w:hAnsi="Times New Roman" w:cs="Times New Roman"/>
          <w:i/>
          <w:iCs/>
          <w:color w:val="000000"/>
          <w:sz w:val="24"/>
          <w:szCs w:val="24"/>
          <w:lang w:val="en-US" w:eastAsia="de-DE"/>
        </w:rPr>
        <w:t>I</w:t>
      </w:r>
      <w:r>
        <w:rPr>
          <w:rFonts w:ascii="Times New Roman" w:eastAsia="Times New Roman" w:hAnsi="Times New Roman" w:cs="Times New Roman"/>
          <w:i/>
          <w:iCs/>
          <w:color w:val="000000"/>
          <w:sz w:val="24"/>
          <w:szCs w:val="24"/>
          <w:lang w:val="en-US" w:eastAsia="de-DE"/>
        </w:rPr>
        <w:t>nterval</w:t>
      </w:r>
    </w:p>
    <w:p w14:paraId="55931D97" w14:textId="49863C2F" w:rsidR="00BC1666" w:rsidRDefault="00350B6D" w:rsidP="00775292">
      <w:pPr>
        <w:spacing w:before="240" w:after="240" w:line="240" w:lineRule="auto"/>
        <w:rPr>
          <w:rFonts w:ascii="Times New Roman" w:eastAsia="Times New Roman" w:hAnsi="Times New Roman" w:cs="Times New Roman"/>
          <w:sz w:val="24"/>
          <w:szCs w:val="24"/>
          <w:lang w:eastAsia="de-DE"/>
        </w:rPr>
      </w:pPr>
      <w:r>
        <w:rPr>
          <w:noProof/>
        </w:rPr>
        <w:drawing>
          <wp:inline distT="0" distB="0" distL="0" distR="0" wp14:anchorId="3DBFA7EC" wp14:editId="266DACC4">
            <wp:extent cx="5760720" cy="34556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455670"/>
                    </a:xfrm>
                    <a:prstGeom prst="rect">
                      <a:avLst/>
                    </a:prstGeom>
                  </pic:spPr>
                </pic:pic>
              </a:graphicData>
            </a:graphic>
          </wp:inline>
        </w:drawing>
      </w:r>
    </w:p>
    <w:p w14:paraId="4058745E" w14:textId="4A0DA29A" w:rsidR="00202872" w:rsidRDefault="00202872" w:rsidP="00775292">
      <w:pPr>
        <w:spacing w:before="120" w:after="0" w:line="360" w:lineRule="auto"/>
        <w:rPr>
          <w:rFonts w:ascii="Times New Roman" w:eastAsia="Times New Roman" w:hAnsi="Times New Roman" w:cs="Times New Roman"/>
          <w:color w:val="000000"/>
          <w:sz w:val="24"/>
          <w:szCs w:val="24"/>
          <w:lang w:val="en-US" w:eastAsia="de-DE"/>
        </w:rPr>
      </w:pPr>
    </w:p>
    <w:p w14:paraId="0823D161" w14:textId="77777777" w:rsidR="005923DE" w:rsidRDefault="005923DE" w:rsidP="00775292">
      <w:pPr>
        <w:spacing w:before="120" w:after="0" w:line="360" w:lineRule="auto"/>
        <w:rPr>
          <w:rFonts w:ascii="Times New Roman" w:eastAsia="Times New Roman" w:hAnsi="Times New Roman" w:cs="Times New Roman"/>
          <w:sz w:val="24"/>
          <w:szCs w:val="24"/>
          <w:lang w:val="en-US" w:eastAsia="de-DE"/>
        </w:rPr>
      </w:pPr>
    </w:p>
    <w:p w14:paraId="71A7DB34" w14:textId="538BA947" w:rsidR="00CF700B" w:rsidRPr="00CF700B" w:rsidRDefault="00CF700B" w:rsidP="00775292">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Prediction of </w:t>
      </w:r>
      <w:r w:rsidR="00247425">
        <w:rPr>
          <w:rFonts w:ascii="Times New Roman" w:eastAsia="Times New Roman" w:hAnsi="Times New Roman" w:cs="Times New Roman"/>
          <w:b/>
          <w:bCs/>
          <w:color w:val="000000"/>
          <w:sz w:val="24"/>
          <w:szCs w:val="24"/>
          <w:lang w:val="en-US" w:eastAsia="de-DE"/>
        </w:rPr>
        <w:t>M</w:t>
      </w:r>
      <w:r w:rsidRPr="00CF700B">
        <w:rPr>
          <w:rFonts w:ascii="Times New Roman" w:eastAsia="Times New Roman" w:hAnsi="Times New Roman" w:cs="Times New Roman"/>
          <w:b/>
          <w:bCs/>
          <w:color w:val="000000"/>
          <w:sz w:val="24"/>
          <w:szCs w:val="24"/>
          <w:lang w:val="en-US" w:eastAsia="de-DE"/>
        </w:rPr>
        <w:t xml:space="preserve">ean HR </w:t>
      </w:r>
      <w:r w:rsidR="00B336F1">
        <w:rPr>
          <w:rFonts w:ascii="Times New Roman" w:eastAsia="Times New Roman" w:hAnsi="Times New Roman" w:cs="Times New Roman"/>
          <w:b/>
          <w:bCs/>
          <w:color w:val="000000"/>
          <w:sz w:val="24"/>
          <w:szCs w:val="24"/>
          <w:lang w:val="en-US" w:eastAsia="de-DE"/>
        </w:rPr>
        <w:t>and</w:t>
      </w:r>
      <w:r w:rsidR="00BE37FC">
        <w:rPr>
          <w:rFonts w:ascii="Times New Roman" w:eastAsia="Times New Roman" w:hAnsi="Times New Roman" w:cs="Times New Roman"/>
          <w:b/>
          <w:bCs/>
          <w:color w:val="000000"/>
          <w:sz w:val="24"/>
          <w:szCs w:val="24"/>
          <w:lang w:val="en-US" w:eastAsia="de-DE"/>
        </w:rPr>
        <w:t xml:space="preserve"> </w:t>
      </w:r>
      <w:r w:rsidR="00B336F1">
        <w:rPr>
          <w:rFonts w:ascii="Times New Roman" w:eastAsia="Times New Roman" w:hAnsi="Times New Roman" w:cs="Times New Roman"/>
          <w:b/>
          <w:bCs/>
          <w:color w:val="000000"/>
          <w:sz w:val="24"/>
          <w:szCs w:val="24"/>
          <w:lang w:val="en-US" w:eastAsia="de-DE"/>
        </w:rPr>
        <w:t xml:space="preserve">Slopes </w:t>
      </w:r>
      <w:proofErr w:type="gramStart"/>
      <w:r w:rsidR="00247425">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ith</w:t>
      </w:r>
      <w:proofErr w:type="gramEnd"/>
      <w:r w:rsidRPr="00CF700B">
        <w:rPr>
          <w:rFonts w:ascii="Times New Roman" w:eastAsia="Times New Roman" w:hAnsi="Times New Roman" w:cs="Times New Roman"/>
          <w:b/>
          <w:bCs/>
          <w:color w:val="000000"/>
          <w:sz w:val="24"/>
          <w:szCs w:val="24"/>
          <w:lang w:val="en-US" w:eastAsia="de-DE"/>
        </w:rPr>
        <w:t xml:space="preserve"> </w:t>
      </w:r>
      <w:r w:rsidR="00E60AA2">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sidR="00E60AA2">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sidR="00247425">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sidR="00247425">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sidR="00E60AA2">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 </w:t>
      </w:r>
    </w:p>
    <w:p w14:paraId="0684767A" w14:textId="70BD1B36" w:rsidR="00BD4085" w:rsidRDefault="00A3402F" w:rsidP="006B11AA">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w:t>
      </w:r>
      <w:r w:rsidR="00CE37B1">
        <w:rPr>
          <w:rFonts w:ascii="Times New Roman" w:eastAsia="Times New Roman" w:hAnsi="Times New Roman" w:cs="Times New Roman"/>
          <w:color w:val="000000"/>
          <w:sz w:val="24"/>
          <w:szCs w:val="24"/>
          <w:lang w:val="en-US" w:eastAsia="de-DE"/>
        </w:rPr>
        <w:t>orrelations</w:t>
      </w:r>
      <w:r w:rsidR="007F07DC"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HR, teaching experience, disruption appraisal, and confidence appraisal are</w:t>
      </w:r>
      <w:r w:rsidR="007F07DC" w:rsidRPr="007F07DC">
        <w:rPr>
          <w:rFonts w:ascii="Times New Roman" w:eastAsia="Times New Roman" w:hAnsi="Times New Roman" w:cs="Times New Roman"/>
          <w:color w:val="000000"/>
          <w:sz w:val="24"/>
          <w:szCs w:val="24"/>
          <w:lang w:val="en-US" w:eastAsia="de-DE"/>
        </w:rPr>
        <w:t xml:space="preserve"> presented </w:t>
      </w:r>
      <w:r>
        <w:rPr>
          <w:rFonts w:ascii="Times New Roman" w:eastAsia="Times New Roman" w:hAnsi="Times New Roman" w:cs="Times New Roman"/>
          <w:color w:val="000000"/>
          <w:sz w:val="24"/>
          <w:szCs w:val="24"/>
          <w:lang w:val="en-US" w:eastAsia="de-DE"/>
        </w:rPr>
        <w:t xml:space="preserve">separately for the five intervals </w:t>
      </w:r>
      <w:r w:rsidR="007F07DC" w:rsidRPr="007F07DC">
        <w:rPr>
          <w:rFonts w:ascii="Times New Roman" w:eastAsia="Times New Roman" w:hAnsi="Times New Roman" w:cs="Times New Roman"/>
          <w:color w:val="000000"/>
          <w:sz w:val="24"/>
          <w:szCs w:val="24"/>
          <w:lang w:val="en-US" w:eastAsia="de-DE"/>
        </w:rPr>
        <w:t xml:space="preserve">in Table </w:t>
      </w:r>
      <w:r w:rsidR="00005508">
        <w:rPr>
          <w:rFonts w:ascii="Times New Roman" w:eastAsia="Times New Roman" w:hAnsi="Times New Roman" w:cs="Times New Roman"/>
          <w:color w:val="000000"/>
          <w:sz w:val="24"/>
          <w:szCs w:val="24"/>
          <w:lang w:val="en-US" w:eastAsia="de-DE"/>
        </w:rPr>
        <w:t>3</w:t>
      </w:r>
      <w:r w:rsidR="007F07DC" w:rsidRPr="007F07DC">
        <w:rPr>
          <w:rFonts w:ascii="Times New Roman" w:eastAsia="Times New Roman" w:hAnsi="Times New Roman" w:cs="Times New Roman"/>
          <w:color w:val="000000"/>
          <w:sz w:val="24"/>
          <w:szCs w:val="24"/>
          <w:lang w:val="en-US" w:eastAsia="de-DE"/>
        </w:rPr>
        <w:t>.</w:t>
      </w:r>
      <w:r w:rsidR="007B158A">
        <w:rPr>
          <w:rFonts w:ascii="Times New Roman" w:eastAsia="Times New Roman" w:hAnsi="Times New Roman" w:cs="Times New Roman"/>
          <w:color w:val="000000"/>
          <w:sz w:val="24"/>
          <w:szCs w:val="24"/>
          <w:lang w:val="en-US" w:eastAsia="de-DE"/>
        </w:rPr>
        <w:t xml:space="preserve"> Correlations between HR and the other constructs were mostly non-significant. Correlations among teaching experience and appraisals were substantial and in expected directions. </w:t>
      </w:r>
      <w:r w:rsidR="007B7BF5" w:rsidRPr="00CF700B">
        <w:rPr>
          <w:rFonts w:ascii="Times New Roman" w:eastAsia="Times New Roman" w:hAnsi="Times New Roman" w:cs="Times New Roman"/>
          <w:color w:val="000000"/>
          <w:sz w:val="24"/>
          <w:szCs w:val="24"/>
          <w:lang w:val="en-US" w:eastAsia="de-DE"/>
        </w:rPr>
        <w:t xml:space="preserve">Regarding **Hypothesis 2a**, </w:t>
      </w:r>
      <w:r w:rsidR="004D0D29">
        <w:rPr>
          <w:rFonts w:ascii="Times New Roman" w:eastAsia="Times New Roman" w:hAnsi="Times New Roman" w:cs="Times New Roman"/>
          <w:color w:val="000000"/>
          <w:sz w:val="24"/>
          <w:szCs w:val="24"/>
          <w:lang w:val="en-US" w:eastAsia="de-DE"/>
        </w:rPr>
        <w:t xml:space="preserve">teaching experience significantly predicted the </w:t>
      </w:r>
      <w:r w:rsidR="007B7BF5">
        <w:rPr>
          <w:rFonts w:ascii="Times New Roman" w:eastAsia="Times New Roman" w:hAnsi="Times New Roman" w:cs="Times New Roman"/>
          <w:color w:val="000000"/>
          <w:sz w:val="24"/>
          <w:szCs w:val="24"/>
          <w:lang w:val="en-US" w:eastAsia="de-DE"/>
        </w:rPr>
        <w:t>participants</w:t>
      </w:r>
      <w:r w:rsidR="007B7BF5" w:rsidRPr="00CF700B">
        <w:rPr>
          <w:rFonts w:ascii="Times New Roman" w:eastAsia="Times New Roman" w:hAnsi="Times New Roman" w:cs="Times New Roman"/>
          <w:color w:val="000000"/>
          <w:sz w:val="24"/>
          <w:szCs w:val="24"/>
          <w:lang w:val="en-US" w:eastAsia="de-DE"/>
        </w:rPr>
        <w:t xml:space="preserve">’ mean HR only </w:t>
      </w:r>
      <w:r w:rsidR="004D0D29">
        <w:rPr>
          <w:rFonts w:ascii="Times New Roman" w:eastAsia="Times New Roman" w:hAnsi="Times New Roman" w:cs="Times New Roman"/>
          <w:color w:val="000000"/>
          <w:sz w:val="24"/>
          <w:szCs w:val="24"/>
          <w:lang w:val="en-US" w:eastAsia="de-DE"/>
        </w:rPr>
        <w:t>in</w:t>
      </w:r>
      <w:r w:rsidR="007B7BF5" w:rsidRPr="00CF700B">
        <w:rPr>
          <w:rFonts w:ascii="Times New Roman" w:eastAsia="Times New Roman" w:hAnsi="Times New Roman" w:cs="Times New Roman"/>
          <w:color w:val="000000"/>
          <w:sz w:val="24"/>
          <w:szCs w:val="24"/>
          <w:lang w:val="en-US" w:eastAsia="de-DE"/>
        </w:rPr>
        <w:t xml:space="preserve"> the (4) interview </w:t>
      </w:r>
      <w:r w:rsidR="004D0D29">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CF700B">
        <w:rPr>
          <w:rFonts w:ascii="Times New Roman" w:eastAsia="Times New Roman" w:hAnsi="Times New Roman" w:cs="Times New Roman"/>
          <w:i/>
          <w:iCs/>
          <w:color w:val="000000"/>
          <w:sz w:val="24"/>
          <w:szCs w:val="24"/>
          <w:lang w:val="en-US" w:eastAsia="de-DE"/>
        </w:rPr>
        <w:t>b</w:t>
      </w:r>
      <w:r w:rsidR="007B7BF5" w:rsidRPr="00CF700B">
        <w:rPr>
          <w:rFonts w:ascii="Times New Roman" w:eastAsia="Times New Roman" w:hAnsi="Times New Roman" w:cs="Times New Roman"/>
          <w:color w:val="000000"/>
          <w:sz w:val="24"/>
          <w:szCs w:val="24"/>
          <w:lang w:val="en-US" w:eastAsia="de-DE"/>
        </w:rPr>
        <w:t xml:space="preserve"> = .012, </w:t>
      </w:r>
      <w:r w:rsidR="007B7BF5" w:rsidRPr="00CF700B">
        <w:rPr>
          <w:rFonts w:ascii="Times New Roman" w:eastAsia="Times New Roman" w:hAnsi="Times New Roman" w:cs="Times New Roman"/>
          <w:i/>
          <w:iCs/>
          <w:color w:val="000000"/>
          <w:sz w:val="24"/>
          <w:szCs w:val="24"/>
          <w:lang w:val="en-US" w:eastAsia="de-DE"/>
        </w:rPr>
        <w:t xml:space="preserve">p </w:t>
      </w:r>
      <w:r w:rsidR="007B7BF5" w:rsidRPr="00CF700B">
        <w:rPr>
          <w:rFonts w:ascii="Times New Roman" w:eastAsia="Times New Roman" w:hAnsi="Times New Roman" w:cs="Times New Roman"/>
          <w:color w:val="000000"/>
          <w:sz w:val="24"/>
          <w:szCs w:val="24"/>
          <w:lang w:val="en-US" w:eastAsia="de-DE"/>
        </w:rPr>
        <w:t>&lt; .05</w:t>
      </w:r>
      <w:r w:rsidR="004D0D29">
        <w:rPr>
          <w:rFonts w:ascii="Times New Roman" w:eastAsia="Times New Roman" w:hAnsi="Times New Roman" w:cs="Times New Roman"/>
          <w:color w:val="000000"/>
          <w:sz w:val="24"/>
          <w:szCs w:val="24"/>
          <w:lang w:val="en-US" w:eastAsia="de-DE"/>
        </w:rPr>
        <w:t xml:space="preserve">, Table </w:t>
      </w:r>
      <w:r w:rsidR="00005508">
        <w:rPr>
          <w:rFonts w:ascii="Times New Roman" w:eastAsia="Times New Roman" w:hAnsi="Times New Roman" w:cs="Times New Roman"/>
          <w:color w:val="000000"/>
          <w:sz w:val="24"/>
          <w:szCs w:val="24"/>
          <w:lang w:val="en-US" w:eastAsia="de-DE"/>
        </w:rPr>
        <w:t>4</w:t>
      </w:r>
      <w:r w:rsidR="00A53803">
        <w:rPr>
          <w:rFonts w:ascii="Times New Roman" w:eastAsia="Times New Roman" w:hAnsi="Times New Roman" w:cs="Times New Roman"/>
          <w:color w:val="000000"/>
          <w:sz w:val="24"/>
          <w:szCs w:val="24"/>
          <w:lang w:val="en-US" w:eastAsia="de-DE"/>
        </w:rPr>
        <w:t xml:space="preserve">,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 xml:space="preserve">nterview </w:t>
      </w:r>
      <w:r w:rsidR="00290A4E">
        <w:rPr>
          <w:rFonts w:ascii="Times New Roman" w:eastAsia="Times New Roman" w:hAnsi="Times New Roman" w:cs="Times New Roman"/>
          <w:color w:val="000000"/>
          <w:sz w:val="24"/>
          <w:szCs w:val="24"/>
          <w:lang w:val="en-US" w:eastAsia="de-DE"/>
        </w:rPr>
        <w:t>I</w:t>
      </w:r>
      <w:r w:rsidR="00A53803">
        <w:rPr>
          <w:rFonts w:ascii="Times New Roman" w:eastAsia="Times New Roman" w:hAnsi="Times New Roman" w:cs="Times New Roman"/>
          <w:color w:val="000000"/>
          <w:sz w:val="24"/>
          <w:szCs w:val="24"/>
          <w:lang w:val="en-US" w:eastAsia="de-DE"/>
        </w:rPr>
        <w:t>nterval</w:t>
      </w:r>
      <w:r w:rsidR="007B7BF5" w:rsidRPr="00CF700B">
        <w:rPr>
          <w:rFonts w:ascii="Times New Roman" w:eastAsia="Times New Roman" w:hAnsi="Times New Roman" w:cs="Times New Roman"/>
          <w:color w:val="000000"/>
          <w:sz w:val="24"/>
          <w:szCs w:val="24"/>
          <w:lang w:val="en-US" w:eastAsia="de-DE"/>
        </w:rPr>
        <w:t>)</w:t>
      </w:r>
      <w:r w:rsidR="00D628F8">
        <w:rPr>
          <w:rFonts w:ascii="Times New Roman" w:eastAsia="Times New Roman" w:hAnsi="Times New Roman" w:cs="Times New Roman"/>
          <w:color w:val="000000"/>
          <w:sz w:val="24"/>
          <w:szCs w:val="24"/>
          <w:lang w:val="en-US" w:eastAsia="de-DE"/>
        </w:rPr>
        <w:t xml:space="preserve"> and the participants’ HR changes only in the (1) pre-teaching interval (</w:t>
      </w:r>
      <w:r w:rsidR="00D628F8" w:rsidRPr="00D628F8">
        <w:rPr>
          <w:rFonts w:ascii="Times New Roman" w:eastAsia="Times New Roman" w:hAnsi="Times New Roman" w:cs="Times New Roman"/>
          <w:i/>
          <w:iCs/>
          <w:color w:val="000000"/>
          <w:sz w:val="24"/>
          <w:szCs w:val="24"/>
          <w:lang w:val="en-US" w:eastAsia="de-DE"/>
        </w:rPr>
        <w:t>b</w:t>
      </w:r>
      <w:r w:rsidR="00D628F8">
        <w:rPr>
          <w:rFonts w:ascii="Times New Roman" w:eastAsia="Times New Roman" w:hAnsi="Times New Roman" w:cs="Times New Roman"/>
          <w:color w:val="000000"/>
          <w:sz w:val="24"/>
          <w:szCs w:val="24"/>
          <w:lang w:val="en-US" w:eastAsia="de-DE"/>
        </w:rPr>
        <w:t xml:space="preserve"> = -.004, </w:t>
      </w:r>
      <w:r w:rsidR="00D628F8" w:rsidRPr="00D628F8">
        <w:rPr>
          <w:rFonts w:ascii="Times New Roman" w:eastAsia="Times New Roman" w:hAnsi="Times New Roman" w:cs="Times New Roman"/>
          <w:i/>
          <w:iCs/>
          <w:color w:val="000000"/>
          <w:sz w:val="24"/>
          <w:szCs w:val="24"/>
          <w:lang w:val="en-US" w:eastAsia="de-DE"/>
        </w:rPr>
        <w:t>p</w:t>
      </w:r>
      <w:r w:rsidR="00D628F8">
        <w:rPr>
          <w:rFonts w:ascii="Times New Roman" w:eastAsia="Times New Roman" w:hAnsi="Times New Roman" w:cs="Times New Roman"/>
          <w:color w:val="000000"/>
          <w:sz w:val="24"/>
          <w:szCs w:val="24"/>
          <w:lang w:val="en-US" w:eastAsia="de-DE"/>
        </w:rPr>
        <w:t xml:space="preserve"> &lt; .05, Table </w:t>
      </w:r>
      <w:r w:rsidR="00005508">
        <w:rPr>
          <w:rFonts w:ascii="Times New Roman" w:eastAsia="Times New Roman" w:hAnsi="Times New Roman" w:cs="Times New Roman"/>
          <w:color w:val="000000"/>
          <w:sz w:val="24"/>
          <w:szCs w:val="24"/>
          <w:lang w:val="en-US" w:eastAsia="de-DE"/>
        </w:rPr>
        <w:t>4</w:t>
      </w:r>
      <w:r w:rsidR="00D628F8">
        <w:rPr>
          <w:rFonts w:ascii="Times New Roman" w:eastAsia="Times New Roman" w:hAnsi="Times New Roman" w:cs="Times New Roman"/>
          <w:color w:val="000000"/>
          <w:sz w:val="24"/>
          <w:szCs w:val="24"/>
          <w:lang w:val="en-US" w:eastAsia="de-DE"/>
        </w:rPr>
        <w:t>, Pre-Teaching Interval</w:t>
      </w:r>
      <w:r w:rsidR="00D628F8" w:rsidRPr="005923DE">
        <w:rPr>
          <w:rFonts w:ascii="Times New Roman" w:eastAsia="Times New Roman" w:hAnsi="Times New Roman" w:cs="Times New Roman"/>
          <w:color w:val="000000"/>
          <w:sz w:val="24"/>
          <w:szCs w:val="24"/>
          <w:lang w:val="en-US" w:eastAsia="de-DE"/>
        </w:rPr>
        <w:t xml:space="preserve">). </w:t>
      </w:r>
      <w:r w:rsidR="004D0D29" w:rsidRPr="005923DE">
        <w:rPr>
          <w:rFonts w:ascii="Times New Roman" w:eastAsia="Times New Roman" w:hAnsi="Times New Roman" w:cs="Times New Roman"/>
          <w:color w:val="000000"/>
          <w:sz w:val="24"/>
          <w:szCs w:val="24"/>
          <w:lang w:val="en-US" w:eastAsia="de-DE"/>
        </w:rPr>
        <w:t xml:space="preserve">Adding the disruption appraisal while </w:t>
      </w:r>
      <w:r w:rsidR="007B7BF5" w:rsidRPr="005923DE">
        <w:rPr>
          <w:rFonts w:ascii="Times New Roman" w:eastAsia="Times New Roman" w:hAnsi="Times New Roman" w:cs="Times New Roman"/>
          <w:color w:val="000000"/>
          <w:sz w:val="24"/>
          <w:szCs w:val="24"/>
          <w:lang w:val="en-US" w:eastAsia="de-DE"/>
        </w:rPr>
        <w:t xml:space="preserve">controlling </w:t>
      </w:r>
      <w:r w:rsidR="004D0D29" w:rsidRPr="005923DE">
        <w:rPr>
          <w:rFonts w:ascii="Times New Roman" w:eastAsia="Times New Roman" w:hAnsi="Times New Roman" w:cs="Times New Roman"/>
          <w:color w:val="000000"/>
          <w:sz w:val="24"/>
          <w:szCs w:val="24"/>
          <w:lang w:val="en-US" w:eastAsia="de-DE"/>
        </w:rPr>
        <w:t>for the shared variance with</w:t>
      </w:r>
      <w:r w:rsidR="007B7BF5" w:rsidRPr="005923DE">
        <w:rPr>
          <w:rFonts w:ascii="Times New Roman" w:eastAsia="Times New Roman" w:hAnsi="Times New Roman" w:cs="Times New Roman"/>
          <w:color w:val="000000"/>
          <w:sz w:val="24"/>
          <w:szCs w:val="24"/>
          <w:lang w:val="en-US" w:eastAsia="de-DE"/>
        </w:rPr>
        <w:t xml:space="preserve"> teaching experience</w:t>
      </w:r>
      <w:r w:rsidR="004D0D29"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(**Hypothesis 2b**)</w:t>
      </w:r>
      <w:r w:rsidR="002606E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 xml:space="preserve">revealed </w:t>
      </w:r>
      <w:r w:rsidR="008021E0">
        <w:rPr>
          <w:rFonts w:ascii="Times New Roman" w:eastAsia="Times New Roman" w:hAnsi="Times New Roman" w:cs="Times New Roman"/>
          <w:color w:val="000000"/>
          <w:sz w:val="24"/>
          <w:szCs w:val="24"/>
          <w:lang w:val="en-US" w:eastAsia="de-DE"/>
        </w:rPr>
        <w:t>a</w:t>
      </w:r>
      <w:r w:rsidR="00DA3F48" w:rsidRPr="005923DE">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color w:val="000000"/>
          <w:sz w:val="24"/>
          <w:szCs w:val="24"/>
          <w:lang w:val="en-US" w:eastAsia="de-DE"/>
        </w:rPr>
        <w:t>significant effect</w:t>
      </w:r>
      <w:r w:rsidR="0016271A" w:rsidRPr="005923DE">
        <w:rPr>
          <w:rFonts w:ascii="Times New Roman" w:eastAsia="Times New Roman" w:hAnsi="Times New Roman" w:cs="Times New Roman"/>
          <w:color w:val="000000"/>
          <w:sz w:val="24"/>
          <w:szCs w:val="24"/>
          <w:lang w:val="en-US" w:eastAsia="de-DE"/>
        </w:rPr>
        <w:t xml:space="preserve"> for participants’ HR</w:t>
      </w:r>
      <w:r w:rsidR="0064446B">
        <w:rPr>
          <w:rFonts w:ascii="Times New Roman" w:eastAsia="Times New Roman" w:hAnsi="Times New Roman" w:cs="Times New Roman"/>
          <w:color w:val="000000"/>
          <w:sz w:val="24"/>
          <w:szCs w:val="24"/>
          <w:lang w:val="en-US" w:eastAsia="de-DE"/>
        </w:rPr>
        <w:t xml:space="preserve"> </w:t>
      </w:r>
      <w:r w:rsidR="0016271A" w:rsidRPr="005923DE">
        <w:rPr>
          <w:rFonts w:ascii="Times New Roman" w:eastAsia="Times New Roman" w:hAnsi="Times New Roman" w:cs="Times New Roman"/>
          <w:color w:val="000000"/>
          <w:sz w:val="24"/>
          <w:szCs w:val="24"/>
          <w:lang w:val="en-US" w:eastAsia="de-DE"/>
        </w:rPr>
        <w:t>changes</w:t>
      </w:r>
      <w:r w:rsidR="005342C4">
        <w:rPr>
          <w:rFonts w:ascii="Times New Roman" w:eastAsia="Times New Roman" w:hAnsi="Times New Roman" w:cs="Times New Roman"/>
          <w:color w:val="000000"/>
          <w:sz w:val="24"/>
          <w:szCs w:val="24"/>
          <w:lang w:val="en-US" w:eastAsia="de-DE"/>
        </w:rPr>
        <w:t xml:space="preserve"> for the teaching experience as a predictor in the (4) interview interval (</w:t>
      </w:r>
      <w:r w:rsidR="005342C4" w:rsidRPr="005342C4">
        <w:rPr>
          <w:rFonts w:ascii="Times New Roman" w:eastAsia="Times New Roman" w:hAnsi="Times New Roman" w:cs="Times New Roman"/>
          <w:i/>
          <w:iCs/>
          <w:color w:val="000000"/>
          <w:sz w:val="24"/>
          <w:szCs w:val="24"/>
          <w:lang w:val="en-US" w:eastAsia="de-DE"/>
        </w:rPr>
        <w:t>b</w:t>
      </w:r>
      <w:r w:rsidR="005342C4">
        <w:rPr>
          <w:rFonts w:ascii="Times New Roman" w:eastAsia="Times New Roman" w:hAnsi="Times New Roman" w:cs="Times New Roman"/>
          <w:color w:val="000000"/>
          <w:sz w:val="24"/>
          <w:szCs w:val="24"/>
          <w:lang w:val="en-US" w:eastAsia="de-DE"/>
        </w:rPr>
        <w:t xml:space="preserve"> = </w:t>
      </w:r>
      <w:r w:rsidR="005342C4" w:rsidRPr="005342C4">
        <w:rPr>
          <w:rFonts w:ascii="Times New Roman" w:eastAsia="Times New Roman" w:hAnsi="Times New Roman" w:cs="Times New Roman"/>
          <w:color w:val="000000"/>
          <w:sz w:val="24"/>
          <w:szCs w:val="24"/>
          <w:lang w:val="en-US" w:eastAsia="de-DE"/>
        </w:rPr>
        <w:t>-.001</w:t>
      </w:r>
      <w:r w:rsidR="005342C4">
        <w:rPr>
          <w:rFonts w:ascii="Times New Roman" w:eastAsia="Times New Roman" w:hAnsi="Times New Roman" w:cs="Times New Roman"/>
          <w:color w:val="000000"/>
          <w:sz w:val="24"/>
          <w:szCs w:val="24"/>
          <w:lang w:val="en-US" w:eastAsia="de-DE"/>
        </w:rPr>
        <w:t xml:space="preserve">, </w:t>
      </w:r>
      <w:r w:rsidR="005342C4" w:rsidRPr="00CF700B">
        <w:rPr>
          <w:rFonts w:ascii="Times New Roman" w:eastAsia="Times New Roman" w:hAnsi="Times New Roman" w:cs="Times New Roman"/>
          <w:i/>
          <w:iCs/>
          <w:color w:val="000000"/>
          <w:sz w:val="24"/>
          <w:szCs w:val="24"/>
          <w:lang w:val="en-US" w:eastAsia="de-DE"/>
        </w:rPr>
        <w:t xml:space="preserve">p </w:t>
      </w:r>
      <w:r w:rsidR="005342C4" w:rsidRPr="00CF700B">
        <w:rPr>
          <w:rFonts w:ascii="Times New Roman" w:eastAsia="Times New Roman" w:hAnsi="Times New Roman" w:cs="Times New Roman"/>
          <w:color w:val="000000"/>
          <w:sz w:val="24"/>
          <w:szCs w:val="24"/>
          <w:lang w:val="en-US" w:eastAsia="de-DE"/>
        </w:rPr>
        <w:t>&lt; .05</w:t>
      </w:r>
      <w:r w:rsidR="005342C4">
        <w:rPr>
          <w:rFonts w:ascii="Times New Roman" w:eastAsia="Times New Roman" w:hAnsi="Times New Roman" w:cs="Times New Roman"/>
          <w:color w:val="000000"/>
          <w:sz w:val="24"/>
          <w:szCs w:val="24"/>
          <w:lang w:val="en-US" w:eastAsia="de-DE"/>
        </w:rPr>
        <w:t>, Table 4, Interview Interval)</w:t>
      </w:r>
      <w:r w:rsidR="005923DE" w:rsidRPr="005923DE">
        <w:rPr>
          <w:rFonts w:ascii="Times New Roman" w:eastAsia="Times New Roman" w:hAnsi="Times New Roman" w:cs="Times New Roman"/>
          <w:color w:val="000000"/>
          <w:sz w:val="24"/>
          <w:szCs w:val="24"/>
          <w:lang w:val="en-US" w:eastAsia="de-DE"/>
        </w:rPr>
        <w:t xml:space="preserve">. </w:t>
      </w:r>
      <w:r w:rsidR="004D0D29" w:rsidRPr="002606EE">
        <w:rPr>
          <w:rFonts w:ascii="Times New Roman" w:eastAsia="Times New Roman" w:hAnsi="Times New Roman" w:cs="Times New Roman"/>
          <w:color w:val="000000"/>
          <w:sz w:val="24"/>
          <w:szCs w:val="24"/>
          <w:lang w:val="en-US" w:eastAsia="de-DE"/>
        </w:rPr>
        <w:t xml:space="preserve">Adding the confidence appraisal </w:t>
      </w:r>
      <w:r w:rsidR="003361FA" w:rsidRPr="002606EE">
        <w:rPr>
          <w:rFonts w:ascii="Times New Roman" w:eastAsia="Times New Roman" w:hAnsi="Times New Roman" w:cs="Times New Roman"/>
          <w:color w:val="000000"/>
          <w:sz w:val="24"/>
          <w:szCs w:val="24"/>
          <w:lang w:val="en-US" w:eastAsia="de-DE"/>
        </w:rPr>
        <w:t>while controlling for the shared variance with teaching experience (**Hypothesis 2c**)</w:t>
      </w:r>
      <w:r w:rsidR="005342C4" w:rsidRPr="002606EE">
        <w:rPr>
          <w:rFonts w:ascii="Times New Roman" w:eastAsia="Times New Roman" w:hAnsi="Times New Roman" w:cs="Times New Roman"/>
          <w:color w:val="000000"/>
          <w:sz w:val="24"/>
          <w:szCs w:val="24"/>
          <w:lang w:val="en-US" w:eastAsia="de-DE"/>
        </w:rPr>
        <w:t xml:space="preserve">, </w:t>
      </w:r>
      <w:r w:rsidR="002606EE" w:rsidRPr="002606EE">
        <w:rPr>
          <w:rFonts w:ascii="Times New Roman" w:eastAsia="Times New Roman" w:hAnsi="Times New Roman" w:cs="Times New Roman"/>
          <w:color w:val="000000"/>
          <w:sz w:val="24"/>
          <w:szCs w:val="24"/>
          <w:lang w:val="en-US" w:eastAsia="de-DE"/>
        </w:rPr>
        <w:t xml:space="preserve">teaching experience significantly predicted the </w:t>
      </w:r>
      <w:r w:rsidR="005342C4" w:rsidRPr="002606EE">
        <w:rPr>
          <w:rFonts w:ascii="Times New Roman" w:eastAsia="Times New Roman" w:hAnsi="Times New Roman" w:cs="Times New Roman"/>
          <w:color w:val="000000"/>
          <w:sz w:val="24"/>
          <w:szCs w:val="24"/>
          <w:lang w:val="en-US" w:eastAsia="de-DE"/>
        </w:rPr>
        <w:t>participants’ mean HR</w:t>
      </w:r>
      <w:r w:rsidR="002606EE" w:rsidRPr="002606EE">
        <w:rPr>
          <w:rFonts w:ascii="Times New Roman" w:eastAsia="Times New Roman" w:hAnsi="Times New Roman" w:cs="Times New Roman"/>
          <w:color w:val="000000"/>
          <w:sz w:val="24"/>
          <w:szCs w:val="24"/>
          <w:lang w:val="en-US" w:eastAsia="de-DE"/>
        </w:rPr>
        <w:t xml:space="preserve"> in the interview interval</w:t>
      </w:r>
      <w:r w:rsidR="002606EE">
        <w:rPr>
          <w:rFonts w:ascii="Times New Roman" w:eastAsia="Times New Roman" w:hAnsi="Times New Roman" w:cs="Times New Roman"/>
          <w:i/>
          <w:iCs/>
          <w:color w:val="000000"/>
          <w:sz w:val="24"/>
          <w:szCs w:val="24"/>
          <w:lang w:val="en-US" w:eastAsia="de-DE"/>
        </w:rPr>
        <w:t xml:space="preserve"> (b </w:t>
      </w:r>
      <w:r w:rsidR="002606EE" w:rsidRPr="002606EE">
        <w:rPr>
          <w:rFonts w:ascii="Times New Roman" w:eastAsia="Times New Roman" w:hAnsi="Times New Roman" w:cs="Times New Roman"/>
          <w:color w:val="000000"/>
          <w:sz w:val="24"/>
          <w:szCs w:val="24"/>
          <w:lang w:val="en-US" w:eastAsia="de-DE"/>
        </w:rPr>
        <w:t>= .013,</w:t>
      </w:r>
      <w:r w:rsidR="002606EE">
        <w:rPr>
          <w:rFonts w:ascii="Times New Roman" w:eastAsia="Times New Roman" w:hAnsi="Times New Roman" w:cs="Times New Roman"/>
          <w:i/>
          <w:iCs/>
          <w:color w:val="000000"/>
          <w:sz w:val="24"/>
          <w:szCs w:val="24"/>
          <w:lang w:val="en-US" w:eastAsia="de-DE"/>
        </w:rPr>
        <w:t xml:space="preserve"> </w:t>
      </w:r>
      <w:r w:rsidR="002606EE" w:rsidRPr="00CF700B">
        <w:rPr>
          <w:rFonts w:ascii="Times New Roman" w:eastAsia="Times New Roman" w:hAnsi="Times New Roman" w:cs="Times New Roman"/>
          <w:i/>
          <w:iCs/>
          <w:color w:val="000000"/>
          <w:sz w:val="24"/>
          <w:szCs w:val="24"/>
          <w:lang w:val="en-US" w:eastAsia="de-DE"/>
        </w:rPr>
        <w:t xml:space="preserve">p </w:t>
      </w:r>
      <w:r w:rsidR="002606EE" w:rsidRPr="002606EE">
        <w:rPr>
          <w:rFonts w:ascii="Times New Roman" w:eastAsia="Times New Roman" w:hAnsi="Times New Roman" w:cs="Times New Roman"/>
          <w:color w:val="000000"/>
          <w:sz w:val="24"/>
          <w:szCs w:val="24"/>
          <w:lang w:val="en-US" w:eastAsia="de-DE"/>
        </w:rPr>
        <w:t>&lt; .05,</w:t>
      </w:r>
      <w:r w:rsidR="002606EE">
        <w:rPr>
          <w:rFonts w:ascii="Times New Roman" w:eastAsia="Times New Roman" w:hAnsi="Times New Roman" w:cs="Times New Roman"/>
          <w:color w:val="000000"/>
          <w:sz w:val="24"/>
          <w:szCs w:val="24"/>
          <w:lang w:val="en-US" w:eastAsia="de-DE"/>
        </w:rPr>
        <w:t xml:space="preserve"> Table 4, Interview Interval). </w:t>
      </w:r>
      <w:r w:rsidR="007B7BF5" w:rsidRPr="00CF700B">
        <w:rPr>
          <w:rFonts w:ascii="Times New Roman" w:eastAsia="Times New Roman" w:hAnsi="Times New Roman" w:cs="Times New Roman"/>
          <w:color w:val="000000"/>
          <w:sz w:val="24"/>
          <w:szCs w:val="24"/>
          <w:lang w:val="en-US" w:eastAsia="de-DE"/>
        </w:rPr>
        <w:t xml:space="preserve">When considering the </w:t>
      </w:r>
      <w:r w:rsidR="007B7BF5">
        <w:rPr>
          <w:rFonts w:ascii="Times New Roman" w:eastAsia="Times New Roman" w:hAnsi="Times New Roman" w:cs="Times New Roman"/>
          <w:color w:val="000000"/>
          <w:sz w:val="24"/>
          <w:szCs w:val="24"/>
          <w:lang w:val="en-US" w:eastAsia="de-DE"/>
        </w:rPr>
        <w:t xml:space="preserve">effects of the </w:t>
      </w:r>
      <w:r w:rsidR="007B7BF5" w:rsidRPr="00CF700B">
        <w:rPr>
          <w:rFonts w:ascii="Times New Roman" w:eastAsia="Times New Roman" w:hAnsi="Times New Roman" w:cs="Times New Roman"/>
          <w:color w:val="000000"/>
          <w:sz w:val="24"/>
          <w:szCs w:val="24"/>
          <w:lang w:val="en-US" w:eastAsia="de-DE"/>
        </w:rPr>
        <w:t xml:space="preserve">three predictors </w:t>
      </w:r>
      <w:r w:rsidR="00056D8E">
        <w:rPr>
          <w:rFonts w:ascii="Times New Roman" w:eastAsia="Times New Roman" w:hAnsi="Times New Roman" w:cs="Times New Roman"/>
          <w:color w:val="000000"/>
          <w:sz w:val="24"/>
          <w:szCs w:val="24"/>
          <w:lang w:val="en-US" w:eastAsia="de-DE"/>
        </w:rPr>
        <w:t xml:space="preserve">in concert </w:t>
      </w:r>
      <w:r w:rsidR="00056D8E" w:rsidRPr="00CF700B">
        <w:rPr>
          <w:rFonts w:ascii="Times New Roman" w:eastAsia="Times New Roman" w:hAnsi="Times New Roman" w:cs="Times New Roman"/>
          <w:color w:val="000000"/>
          <w:sz w:val="24"/>
          <w:szCs w:val="24"/>
          <w:lang w:val="en-US" w:eastAsia="de-DE"/>
        </w:rPr>
        <w:t>(**Hypothesis 2</w:t>
      </w:r>
      <w:r w:rsidR="00262F39">
        <w:rPr>
          <w:rFonts w:ascii="Times New Roman" w:eastAsia="Times New Roman" w:hAnsi="Times New Roman" w:cs="Times New Roman"/>
          <w:color w:val="000000"/>
          <w:sz w:val="24"/>
          <w:szCs w:val="24"/>
          <w:lang w:val="en-US" w:eastAsia="de-DE"/>
        </w:rPr>
        <w:t>d</w:t>
      </w:r>
      <w:r w:rsidR="00056D8E" w:rsidRPr="00CF700B">
        <w:rPr>
          <w:rFonts w:ascii="Times New Roman" w:eastAsia="Times New Roman" w:hAnsi="Times New Roman" w:cs="Times New Roman"/>
          <w:color w:val="000000"/>
          <w:sz w:val="24"/>
          <w:szCs w:val="24"/>
          <w:lang w:val="en-US" w:eastAsia="de-DE"/>
        </w:rPr>
        <w:t>**),</w:t>
      </w:r>
      <w:r w:rsidR="00056D8E">
        <w:rPr>
          <w:rFonts w:ascii="Times New Roman" w:eastAsia="Times New Roman" w:hAnsi="Times New Roman" w:cs="Times New Roman"/>
          <w:color w:val="000000"/>
          <w:sz w:val="24"/>
          <w:szCs w:val="24"/>
          <w:lang w:val="en-US" w:eastAsia="de-DE"/>
        </w:rPr>
        <w:t xml:space="preserve"> </w:t>
      </w:r>
      <w:r w:rsidR="00005508">
        <w:rPr>
          <w:rFonts w:ascii="Times New Roman" w:eastAsia="Times New Roman" w:hAnsi="Times New Roman" w:cs="Times New Roman"/>
          <w:color w:val="000000"/>
          <w:sz w:val="24"/>
          <w:szCs w:val="24"/>
          <w:lang w:val="en-US" w:eastAsia="de-DE"/>
        </w:rPr>
        <w:t>mean</w:t>
      </w:r>
      <w:r w:rsidR="007B7BF5" w:rsidRPr="00CF700B">
        <w:rPr>
          <w:rFonts w:ascii="Times New Roman" w:eastAsia="Times New Roman" w:hAnsi="Times New Roman" w:cs="Times New Roman"/>
          <w:color w:val="000000"/>
          <w:sz w:val="24"/>
          <w:szCs w:val="24"/>
          <w:lang w:val="en-US" w:eastAsia="de-DE"/>
        </w:rPr>
        <w:t xml:space="preserve"> HR </w:t>
      </w:r>
      <w:r w:rsidR="00056D8E">
        <w:rPr>
          <w:rFonts w:ascii="Times New Roman" w:eastAsia="Times New Roman" w:hAnsi="Times New Roman" w:cs="Times New Roman"/>
          <w:color w:val="000000"/>
          <w:sz w:val="24"/>
          <w:szCs w:val="24"/>
          <w:lang w:val="en-US" w:eastAsia="de-DE"/>
        </w:rPr>
        <w:t xml:space="preserve">was significantly predicted by </w:t>
      </w:r>
      <w:r w:rsidR="002913F2">
        <w:rPr>
          <w:rFonts w:ascii="Times New Roman" w:eastAsia="Times New Roman" w:hAnsi="Times New Roman" w:cs="Times New Roman"/>
          <w:color w:val="000000"/>
          <w:sz w:val="24"/>
          <w:szCs w:val="24"/>
          <w:lang w:val="en-US" w:eastAsia="de-DE"/>
        </w:rPr>
        <w:t xml:space="preserve">the disruption appraisal </w:t>
      </w:r>
      <w:r w:rsidR="007B7BF5" w:rsidRPr="00CF700B">
        <w:rPr>
          <w:rFonts w:ascii="Times New Roman" w:eastAsia="Times New Roman" w:hAnsi="Times New Roman" w:cs="Times New Roman"/>
          <w:color w:val="000000"/>
          <w:sz w:val="24"/>
          <w:szCs w:val="24"/>
          <w:lang w:val="en-US" w:eastAsia="de-DE"/>
        </w:rPr>
        <w:t xml:space="preserve">in </w:t>
      </w:r>
      <w:r w:rsidR="007B7BF5">
        <w:rPr>
          <w:rFonts w:ascii="Times New Roman" w:eastAsia="Times New Roman" w:hAnsi="Times New Roman" w:cs="Times New Roman"/>
          <w:color w:val="000000"/>
          <w:sz w:val="24"/>
          <w:szCs w:val="24"/>
          <w:lang w:val="en-US" w:eastAsia="de-DE"/>
        </w:rPr>
        <w:t xml:space="preserve">the </w:t>
      </w:r>
      <w:r w:rsidR="007B7BF5">
        <w:rPr>
          <w:rFonts w:ascii="Times New Roman" w:eastAsia="Times New Roman" w:hAnsi="Times New Roman" w:cs="Times New Roman"/>
          <w:color w:val="000000"/>
          <w:sz w:val="24"/>
          <w:szCs w:val="24"/>
          <w:lang w:val="en-US" w:eastAsia="de-DE"/>
        </w:rPr>
        <w:lastRenderedPageBreak/>
        <w:t xml:space="preserve">(3) post-teaching </w:t>
      </w:r>
      <w:r w:rsidR="002913F2">
        <w:rPr>
          <w:rFonts w:ascii="Times New Roman" w:eastAsia="Times New Roman" w:hAnsi="Times New Roman" w:cs="Times New Roman"/>
          <w:color w:val="000000"/>
          <w:sz w:val="24"/>
          <w:szCs w:val="24"/>
          <w:lang w:val="en-US" w:eastAsia="de-DE"/>
        </w:rPr>
        <w:t>interval</w:t>
      </w:r>
      <w:r w:rsidR="007B7BF5">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w:t>
      </w:r>
      <w:r w:rsidR="007B7BF5" w:rsidRPr="005923DE">
        <w:rPr>
          <w:rFonts w:ascii="Times New Roman" w:eastAsia="Times New Roman" w:hAnsi="Times New Roman" w:cs="Times New Roman"/>
          <w:i/>
          <w:iCs/>
          <w:color w:val="000000"/>
          <w:sz w:val="24"/>
          <w:szCs w:val="24"/>
          <w:lang w:val="en-US" w:eastAsia="de-DE"/>
        </w:rPr>
        <w:t xml:space="preserve">b </w:t>
      </w:r>
      <w:r w:rsidR="007B7BF5" w:rsidRPr="00CF700B">
        <w:rPr>
          <w:rFonts w:ascii="Times New Roman" w:eastAsia="Times New Roman" w:hAnsi="Times New Roman" w:cs="Times New Roman"/>
          <w:color w:val="000000"/>
          <w:sz w:val="24"/>
          <w:szCs w:val="24"/>
          <w:lang w:val="en-US" w:eastAsia="de-DE"/>
        </w:rPr>
        <w:t>= 0.0</w:t>
      </w:r>
      <w:r w:rsidR="007B7BF5">
        <w:rPr>
          <w:rFonts w:ascii="Times New Roman" w:eastAsia="Times New Roman" w:hAnsi="Times New Roman" w:cs="Times New Roman"/>
          <w:color w:val="000000"/>
          <w:sz w:val="24"/>
          <w:szCs w:val="24"/>
          <w:lang w:val="en-US" w:eastAsia="de-DE"/>
        </w:rPr>
        <w:t>84</w:t>
      </w:r>
      <w:r w:rsidR="007B7BF5" w:rsidRPr="00CF700B">
        <w:rPr>
          <w:rFonts w:ascii="Times New Roman" w:eastAsia="Times New Roman" w:hAnsi="Times New Roman" w:cs="Times New Roman"/>
          <w:color w:val="000000"/>
          <w:sz w:val="24"/>
          <w:szCs w:val="24"/>
          <w:lang w:val="en-US" w:eastAsia="de-DE"/>
        </w:rPr>
        <w:t xml:space="preserve">, </w:t>
      </w:r>
      <w:r w:rsidR="007B7BF5" w:rsidRPr="005923DE">
        <w:rPr>
          <w:rFonts w:ascii="Times New Roman" w:eastAsia="Times New Roman" w:hAnsi="Times New Roman" w:cs="Times New Roman"/>
          <w:i/>
          <w:iCs/>
          <w:color w:val="000000"/>
          <w:sz w:val="24"/>
          <w:szCs w:val="24"/>
          <w:lang w:val="en-US" w:eastAsia="de-DE"/>
        </w:rPr>
        <w:t>p</w:t>
      </w:r>
      <w:r w:rsidR="007B7BF5" w:rsidRPr="00363B52">
        <w:rPr>
          <w:rFonts w:ascii="Times New Roman" w:eastAsia="Times New Roman" w:hAnsi="Times New Roman" w:cs="Times New Roman"/>
          <w:color w:val="000000"/>
          <w:sz w:val="24"/>
          <w:szCs w:val="24"/>
          <w:lang w:val="en-US" w:eastAsia="de-DE"/>
        </w:rPr>
        <w:t xml:space="preserve"> </w:t>
      </w:r>
      <w:r w:rsidR="007B7BF5" w:rsidRPr="00CF700B">
        <w:rPr>
          <w:rFonts w:ascii="Times New Roman" w:eastAsia="Times New Roman" w:hAnsi="Times New Roman" w:cs="Times New Roman"/>
          <w:color w:val="000000"/>
          <w:sz w:val="24"/>
          <w:szCs w:val="24"/>
          <w:lang w:val="en-US" w:eastAsia="de-DE"/>
        </w:rPr>
        <w:t>&lt; .05</w:t>
      </w:r>
      <w:r w:rsidR="005923DE">
        <w:rPr>
          <w:rFonts w:ascii="Times New Roman" w:eastAsia="Times New Roman" w:hAnsi="Times New Roman" w:cs="Times New Roman"/>
          <w:color w:val="000000"/>
          <w:sz w:val="24"/>
          <w:szCs w:val="24"/>
          <w:lang w:val="en-US" w:eastAsia="de-DE"/>
        </w:rPr>
        <w:t>, Table 4, Post-Teaching Interval</w:t>
      </w:r>
      <w:r w:rsidR="007B7BF5" w:rsidRPr="00CF700B">
        <w:rPr>
          <w:rFonts w:ascii="Times New Roman" w:eastAsia="Times New Roman" w:hAnsi="Times New Roman" w:cs="Times New Roman"/>
          <w:color w:val="000000"/>
          <w:sz w:val="24"/>
          <w:szCs w:val="24"/>
          <w:lang w:val="en-US" w:eastAsia="de-DE"/>
        </w:rPr>
        <w:t>)</w:t>
      </w:r>
      <w:r w:rsidR="005923DE">
        <w:rPr>
          <w:rFonts w:ascii="Times New Roman" w:eastAsia="Times New Roman" w:hAnsi="Times New Roman" w:cs="Times New Roman"/>
          <w:color w:val="000000"/>
          <w:sz w:val="24"/>
          <w:szCs w:val="24"/>
          <w:lang w:val="en-US" w:eastAsia="de-DE"/>
        </w:rPr>
        <w:t xml:space="preserve">. Furthermore, HR changes were significantly predicted </w:t>
      </w:r>
      <w:r w:rsidR="00005508">
        <w:rPr>
          <w:rFonts w:ascii="Times New Roman" w:eastAsia="Times New Roman" w:hAnsi="Times New Roman" w:cs="Times New Roman"/>
          <w:color w:val="000000"/>
          <w:sz w:val="24"/>
          <w:szCs w:val="24"/>
          <w:lang w:val="en-US" w:eastAsia="de-DE"/>
        </w:rPr>
        <w:t xml:space="preserve">by disruption appraisal </w:t>
      </w:r>
      <w:r w:rsidR="005923DE">
        <w:rPr>
          <w:rFonts w:ascii="Times New Roman" w:eastAsia="Times New Roman" w:hAnsi="Times New Roman" w:cs="Times New Roman"/>
          <w:color w:val="000000"/>
          <w:sz w:val="24"/>
          <w:szCs w:val="24"/>
          <w:lang w:val="en-US" w:eastAsia="de-DE"/>
        </w:rPr>
        <w:t xml:space="preserve">as well </w:t>
      </w:r>
      <w:r w:rsidR="00005508">
        <w:rPr>
          <w:rFonts w:ascii="Times New Roman" w:eastAsia="Times New Roman" w:hAnsi="Times New Roman" w:cs="Times New Roman"/>
          <w:color w:val="000000"/>
          <w:sz w:val="24"/>
          <w:szCs w:val="24"/>
          <w:lang w:val="en-US" w:eastAsia="de-DE"/>
        </w:rPr>
        <w:t xml:space="preserve">in the </w:t>
      </w:r>
      <w:r w:rsidR="005923DE">
        <w:rPr>
          <w:rFonts w:ascii="Times New Roman" w:eastAsia="Times New Roman" w:hAnsi="Times New Roman" w:cs="Times New Roman"/>
          <w:color w:val="000000"/>
          <w:sz w:val="24"/>
          <w:szCs w:val="24"/>
          <w:lang w:val="en-US" w:eastAsia="de-DE"/>
        </w:rPr>
        <w:t>(5) end interval (</w:t>
      </w:r>
      <w:r w:rsidR="005923DE" w:rsidRPr="005923DE">
        <w:rPr>
          <w:rFonts w:ascii="Times New Roman" w:eastAsia="Times New Roman" w:hAnsi="Times New Roman" w:cs="Times New Roman"/>
          <w:i/>
          <w:iCs/>
          <w:color w:val="000000"/>
          <w:sz w:val="24"/>
          <w:szCs w:val="24"/>
          <w:lang w:val="en-US" w:eastAsia="de-DE"/>
        </w:rPr>
        <w:t>b</w:t>
      </w:r>
      <w:r w:rsidR="005923DE">
        <w:rPr>
          <w:rFonts w:ascii="Times New Roman" w:eastAsia="Times New Roman" w:hAnsi="Times New Roman" w:cs="Times New Roman"/>
          <w:color w:val="000000"/>
          <w:sz w:val="24"/>
          <w:szCs w:val="24"/>
          <w:lang w:val="en-US" w:eastAsia="de-DE"/>
        </w:rPr>
        <w:t xml:space="preserve"> = .015, </w:t>
      </w:r>
      <w:r w:rsidR="005923DE" w:rsidRPr="005923DE">
        <w:rPr>
          <w:rFonts w:ascii="Times New Roman" w:eastAsia="Times New Roman" w:hAnsi="Times New Roman" w:cs="Times New Roman"/>
          <w:i/>
          <w:iCs/>
          <w:color w:val="000000"/>
          <w:sz w:val="24"/>
          <w:szCs w:val="24"/>
          <w:lang w:val="en-US" w:eastAsia="de-DE"/>
        </w:rPr>
        <w:t>p</w:t>
      </w:r>
      <w:r w:rsidR="005923DE">
        <w:rPr>
          <w:rFonts w:ascii="Times New Roman" w:eastAsia="Times New Roman" w:hAnsi="Times New Roman" w:cs="Times New Roman"/>
          <w:color w:val="000000"/>
          <w:sz w:val="24"/>
          <w:szCs w:val="24"/>
          <w:lang w:val="en-US" w:eastAsia="de-DE"/>
        </w:rPr>
        <w:t xml:space="preserve"> &lt; .05, Table 3, End Interval).</w:t>
      </w:r>
      <w:r w:rsidR="00BD4085">
        <w:rPr>
          <w:rFonts w:ascii="Times New Roman" w:eastAsia="Times New Roman" w:hAnsi="Times New Roman" w:cs="Times New Roman"/>
          <w:color w:val="000000"/>
          <w:sz w:val="24"/>
          <w:szCs w:val="24"/>
          <w:lang w:val="en-US" w:eastAsia="de-DE"/>
        </w:rPr>
        <w:br w:type="page"/>
      </w:r>
    </w:p>
    <w:p w14:paraId="309DE5D9" w14:textId="258B7710" w:rsidR="005C2D95" w:rsidRPr="00005508" w:rsidRDefault="00CF700B" w:rsidP="00606DC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sidR="00005508" w:rsidRPr="00005508">
        <w:rPr>
          <w:rFonts w:ascii="Times New Roman" w:eastAsia="Times New Roman" w:hAnsi="Times New Roman" w:cs="Times New Roman"/>
          <w:b/>
          <w:bCs/>
          <w:color w:val="000000"/>
          <w:sz w:val="24"/>
          <w:szCs w:val="24"/>
          <w:lang w:val="en-US" w:eastAsia="de-DE"/>
        </w:rPr>
        <w:t>3</w:t>
      </w:r>
    </w:p>
    <w:p w14:paraId="509BADCC" w14:textId="45595F39" w:rsidR="00CE37B1" w:rsidRPr="00CE37B1" w:rsidRDefault="00683DB2" w:rsidP="00606DCA">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orrelations </w:t>
      </w:r>
      <w:r w:rsidR="002D63CF">
        <w:rPr>
          <w:rFonts w:ascii="Times New Roman" w:eastAsia="Times New Roman" w:hAnsi="Times New Roman" w:cs="Times New Roman"/>
          <w:i/>
          <w:iCs/>
          <w:color w:val="000000"/>
          <w:sz w:val="24"/>
          <w:szCs w:val="24"/>
          <w:lang w:val="en-US" w:eastAsia="de-DE"/>
        </w:rPr>
        <w:t>B</w:t>
      </w:r>
      <w:r w:rsidR="00CF700B" w:rsidRPr="00CF700B">
        <w:rPr>
          <w:rFonts w:ascii="Times New Roman" w:eastAsia="Times New Roman" w:hAnsi="Times New Roman" w:cs="Times New Roman"/>
          <w:i/>
          <w:iCs/>
          <w:color w:val="000000"/>
          <w:sz w:val="24"/>
          <w:szCs w:val="24"/>
          <w:lang w:val="en-US" w:eastAsia="de-DE"/>
        </w:rPr>
        <w:t xml:space="preserve">etween </w:t>
      </w:r>
      <w:r w:rsidR="002D63CF">
        <w:rPr>
          <w:rFonts w:ascii="Times New Roman" w:eastAsia="Times New Roman" w:hAnsi="Times New Roman" w:cs="Times New Roman"/>
          <w:i/>
          <w:iCs/>
          <w:color w:val="000000"/>
          <w:sz w:val="24"/>
          <w:szCs w:val="24"/>
          <w:lang w:val="en-US" w:eastAsia="de-DE"/>
        </w:rPr>
        <w:t>S</w:t>
      </w:r>
      <w:r w:rsidR="00CF700B" w:rsidRPr="00CF700B">
        <w:rPr>
          <w:rFonts w:ascii="Times New Roman" w:eastAsia="Times New Roman" w:hAnsi="Times New Roman" w:cs="Times New Roman"/>
          <w:i/>
          <w:iCs/>
          <w:color w:val="000000"/>
          <w:sz w:val="24"/>
          <w:szCs w:val="24"/>
          <w:lang w:val="en-US" w:eastAsia="de-DE"/>
        </w:rPr>
        <w:t xml:space="preserve">tandardized </w:t>
      </w:r>
      <w:r w:rsidR="002D63CF">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i/>
          <w:iCs/>
          <w:color w:val="000000"/>
          <w:sz w:val="24"/>
          <w:szCs w:val="24"/>
          <w:lang w:val="en-US" w:eastAsia="de-DE"/>
        </w:rPr>
        <w:t>ean HR</w:t>
      </w:r>
      <w:r w:rsidR="005F7EFB">
        <w:rPr>
          <w:rFonts w:ascii="Times New Roman" w:eastAsia="Times New Roman" w:hAnsi="Times New Roman" w:cs="Times New Roman"/>
          <w:i/>
          <w:iCs/>
          <w:color w:val="000000"/>
          <w:sz w:val="24"/>
          <w:szCs w:val="24"/>
          <w:lang w:val="en-US" w:eastAsia="de-DE"/>
        </w:rPr>
        <w:t xml:space="preserve"> and the </w:t>
      </w:r>
      <w:r w:rsidR="002D63CF">
        <w:rPr>
          <w:rFonts w:ascii="Times New Roman" w:eastAsia="Times New Roman" w:hAnsi="Times New Roman" w:cs="Times New Roman"/>
          <w:i/>
          <w:iCs/>
          <w:color w:val="000000"/>
          <w:sz w:val="24"/>
          <w:szCs w:val="24"/>
          <w:lang w:val="en-US" w:eastAsia="de-DE"/>
        </w:rPr>
        <w:t>P</w:t>
      </w:r>
      <w:r w:rsidR="005F7EFB">
        <w:rPr>
          <w:rFonts w:ascii="Times New Roman" w:eastAsia="Times New Roman" w:hAnsi="Times New Roman" w:cs="Times New Roman"/>
          <w:i/>
          <w:iCs/>
          <w:color w:val="000000"/>
          <w:sz w:val="24"/>
          <w:szCs w:val="24"/>
          <w:lang w:val="en-US" w:eastAsia="de-DE"/>
        </w:rPr>
        <w:t xml:space="preserve">redictor </w:t>
      </w:r>
      <w:r>
        <w:rPr>
          <w:rFonts w:ascii="Times New Roman" w:eastAsia="Times New Roman" w:hAnsi="Times New Roman" w:cs="Times New Roman"/>
          <w:i/>
          <w:iCs/>
          <w:color w:val="000000"/>
          <w:sz w:val="24"/>
          <w:szCs w:val="24"/>
          <w:lang w:val="en-US" w:eastAsia="de-DE"/>
        </w:rPr>
        <w:t>V</w:t>
      </w:r>
      <w:r w:rsidR="005F7EFB">
        <w:rPr>
          <w:rFonts w:ascii="Times New Roman" w:eastAsia="Times New Roman" w:hAnsi="Times New Roman" w:cs="Times New Roman"/>
          <w:i/>
          <w:iCs/>
          <w:color w:val="000000"/>
          <w:sz w:val="24"/>
          <w:szCs w:val="24"/>
          <w:lang w:val="en-US" w:eastAsia="de-DE"/>
        </w:rPr>
        <w:t xml:space="preserve">ariables </w:t>
      </w:r>
      <w:r>
        <w:rPr>
          <w:rFonts w:ascii="Times New Roman" w:eastAsia="Times New Roman" w:hAnsi="Times New Roman" w:cs="Times New Roman"/>
          <w:i/>
          <w:iCs/>
          <w:color w:val="000000"/>
          <w:sz w:val="24"/>
          <w:szCs w:val="24"/>
          <w:lang w:val="en-US" w:eastAsia="de-DE"/>
        </w:rPr>
        <w:t>T</w:t>
      </w:r>
      <w:r w:rsidR="00CF700B"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00CF700B" w:rsidRPr="00CF700B">
        <w:rPr>
          <w:rFonts w:ascii="Times New Roman" w:eastAsia="Times New Roman" w:hAnsi="Times New Roman" w:cs="Times New Roman"/>
          <w:i/>
          <w:iCs/>
          <w:color w:val="000000"/>
          <w:sz w:val="24"/>
          <w:szCs w:val="24"/>
          <w:lang w:val="en-US" w:eastAsia="de-DE"/>
        </w:rPr>
        <w:t xml:space="preserve">xperience, </w:t>
      </w:r>
      <w:r>
        <w:rPr>
          <w:rFonts w:ascii="Times New Roman" w:eastAsia="Times New Roman" w:hAnsi="Times New Roman" w:cs="Times New Roman"/>
          <w:i/>
          <w:iCs/>
          <w:color w:val="000000"/>
          <w:sz w:val="24"/>
          <w:szCs w:val="24"/>
          <w:lang w:val="en-US" w:eastAsia="de-DE"/>
        </w:rPr>
        <w:t>D</w:t>
      </w:r>
      <w:r w:rsidR="00CF700B" w:rsidRPr="00CF700B">
        <w:rPr>
          <w:rFonts w:ascii="Times New Roman" w:eastAsia="Times New Roman" w:hAnsi="Times New Roman" w:cs="Times New Roman"/>
          <w:i/>
          <w:iCs/>
          <w:color w:val="000000"/>
          <w:sz w:val="24"/>
          <w:szCs w:val="24"/>
          <w:lang w:val="en-US" w:eastAsia="de-DE"/>
        </w:rPr>
        <w:t xml:space="preserve">isruption </w:t>
      </w:r>
      <w:r w:rsidR="005A0EF1">
        <w:rPr>
          <w:rFonts w:ascii="Times New Roman" w:eastAsia="Times New Roman" w:hAnsi="Times New Roman" w:cs="Times New Roman"/>
          <w:i/>
          <w:iCs/>
          <w:color w:val="000000"/>
          <w:sz w:val="24"/>
          <w:szCs w:val="24"/>
          <w:lang w:val="en-US" w:eastAsia="de-DE"/>
        </w:rPr>
        <w:t>Appraisal</w:t>
      </w:r>
      <w:r w:rsidR="008D179F">
        <w:rPr>
          <w:rFonts w:ascii="Times New Roman" w:eastAsia="Times New Roman" w:hAnsi="Times New Roman" w:cs="Times New Roman"/>
          <w:i/>
          <w:iCs/>
          <w:color w:val="000000"/>
          <w:sz w:val="24"/>
          <w:szCs w:val="24"/>
          <w:lang w:val="en-US" w:eastAsia="de-DE"/>
        </w:rPr>
        <w:t>,</w:t>
      </w:r>
      <w:r w:rsidR="00AF022A">
        <w:rPr>
          <w:rFonts w:ascii="Times New Roman" w:eastAsia="Times New Roman" w:hAnsi="Times New Roman" w:cs="Times New Roman"/>
          <w:i/>
          <w:iCs/>
          <w:color w:val="000000"/>
          <w:sz w:val="24"/>
          <w:szCs w:val="24"/>
          <w:lang w:val="en-US" w:eastAsia="de-DE"/>
        </w:rPr>
        <w:t xml:space="preserve"> and </w:t>
      </w:r>
      <w:r w:rsidR="00BB4D5D">
        <w:rPr>
          <w:rFonts w:ascii="Times New Roman" w:eastAsia="Times New Roman" w:hAnsi="Times New Roman" w:cs="Times New Roman"/>
          <w:i/>
          <w:iCs/>
          <w:color w:val="000000"/>
          <w:sz w:val="24"/>
          <w:szCs w:val="24"/>
          <w:lang w:val="en-US" w:eastAsia="de-DE"/>
        </w:rPr>
        <w:t>C</w:t>
      </w:r>
      <w:r w:rsidR="00CF700B" w:rsidRPr="00CF700B">
        <w:rPr>
          <w:rFonts w:ascii="Times New Roman" w:eastAsia="Times New Roman" w:hAnsi="Times New Roman" w:cs="Times New Roman"/>
          <w:i/>
          <w:iCs/>
          <w:color w:val="000000"/>
          <w:sz w:val="24"/>
          <w:szCs w:val="24"/>
          <w:lang w:val="en-US" w:eastAsia="de-DE"/>
        </w:rPr>
        <w:t xml:space="preserve">onfidence </w:t>
      </w:r>
      <w:r w:rsidR="005A0EF1">
        <w:rPr>
          <w:rFonts w:ascii="Times New Roman" w:eastAsia="Times New Roman" w:hAnsi="Times New Roman" w:cs="Times New Roman"/>
          <w:i/>
          <w:iCs/>
          <w:color w:val="000000"/>
          <w:sz w:val="24"/>
          <w:szCs w:val="24"/>
          <w:lang w:val="en-US" w:eastAsia="de-DE"/>
        </w:rPr>
        <w:t>Appraisal</w:t>
      </w:r>
      <w:r w:rsidR="00CF700B" w:rsidRPr="00CF700B">
        <w:rPr>
          <w:rFonts w:ascii="Times New Roman" w:eastAsia="Times New Roman" w:hAnsi="Times New Roman" w:cs="Times New Roman"/>
          <w:i/>
          <w:iCs/>
          <w:color w:val="000000"/>
          <w:sz w:val="24"/>
          <w:szCs w:val="24"/>
          <w:lang w:val="en-US" w:eastAsia="de-DE"/>
        </w:rPr>
        <w:t xml:space="preserve"> </w:t>
      </w:r>
      <w:r w:rsidR="004F4127">
        <w:rPr>
          <w:rFonts w:ascii="Times New Roman" w:eastAsia="Times New Roman" w:hAnsi="Times New Roman" w:cs="Times New Roman"/>
          <w:i/>
          <w:iCs/>
          <w:color w:val="000000"/>
          <w:sz w:val="24"/>
          <w:szCs w:val="24"/>
          <w:lang w:val="en-US" w:eastAsia="de-DE"/>
        </w:rPr>
        <w:t xml:space="preserve">for the </w:t>
      </w:r>
      <w:r w:rsidR="002D63CF">
        <w:rPr>
          <w:rFonts w:ascii="Times New Roman" w:eastAsia="Times New Roman" w:hAnsi="Times New Roman" w:cs="Times New Roman"/>
          <w:i/>
          <w:iCs/>
          <w:color w:val="000000"/>
          <w:sz w:val="24"/>
          <w:szCs w:val="24"/>
          <w:lang w:val="en-US" w:eastAsia="de-DE"/>
        </w:rPr>
        <w:t>F</w:t>
      </w:r>
      <w:r w:rsidR="004F4127">
        <w:rPr>
          <w:rFonts w:ascii="Times New Roman" w:eastAsia="Times New Roman" w:hAnsi="Times New Roman" w:cs="Times New Roman"/>
          <w:i/>
          <w:iCs/>
          <w:color w:val="000000"/>
          <w:sz w:val="24"/>
          <w:szCs w:val="24"/>
          <w:lang w:val="en-US" w:eastAsia="de-DE"/>
        </w:rPr>
        <w:t xml:space="preserve">ive </w:t>
      </w:r>
      <w:r w:rsidR="00BD17AC">
        <w:rPr>
          <w:rFonts w:ascii="Times New Roman" w:eastAsia="Times New Roman" w:hAnsi="Times New Roman" w:cs="Times New Roman"/>
          <w:i/>
          <w:iCs/>
          <w:color w:val="000000"/>
          <w:sz w:val="24"/>
          <w:szCs w:val="24"/>
          <w:lang w:val="en-US" w:eastAsia="de-DE"/>
        </w:rPr>
        <w:t>Intervals</w:t>
      </w:r>
    </w:p>
    <w:tbl>
      <w:tblPr>
        <w:tblW w:w="9052" w:type="dxa"/>
        <w:tblCellMar>
          <w:top w:w="15" w:type="dxa"/>
          <w:left w:w="15" w:type="dxa"/>
          <w:bottom w:w="15" w:type="dxa"/>
          <w:right w:w="15" w:type="dxa"/>
        </w:tblCellMar>
        <w:tblLook w:val="04A0" w:firstRow="1" w:lastRow="0" w:firstColumn="1" w:lastColumn="0" w:noHBand="0" w:noVBand="1"/>
      </w:tblPr>
      <w:tblGrid>
        <w:gridCol w:w="2684"/>
        <w:gridCol w:w="1592"/>
        <w:gridCol w:w="1592"/>
        <w:gridCol w:w="1592"/>
        <w:gridCol w:w="1592"/>
      </w:tblGrid>
      <w:tr w:rsidR="00AF66C8" w:rsidRPr="004817BA" w14:paraId="7E561710" w14:textId="77777777" w:rsidTr="00C33FA4">
        <w:trPr>
          <w:trHeight w:val="349"/>
        </w:trPr>
        <w:tc>
          <w:tcPr>
            <w:tcW w:w="2684"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592" w:type="dxa"/>
            <w:tcBorders>
              <w:top w:val="single" w:sz="8" w:space="0" w:color="000000"/>
              <w:left w:val="single" w:sz="8" w:space="0" w:color="FFFFF5"/>
              <w:bottom w:val="single" w:sz="12" w:space="0" w:color="000000"/>
              <w:right w:val="single" w:sz="8" w:space="0" w:color="FFFFF5"/>
            </w:tcBorders>
          </w:tcPr>
          <w:p w14:paraId="5DFBD69C" w14:textId="566D85A8" w:rsidR="00AF66C8" w:rsidRPr="004817BA" w:rsidRDefault="00AF66C8" w:rsidP="00606DC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1</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2E4D13C2"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3</w:t>
            </w:r>
          </w:p>
        </w:tc>
        <w:tc>
          <w:tcPr>
            <w:tcW w:w="1592"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AF66C8" w:rsidRPr="004817BA" w:rsidRDefault="00AF66C8" w:rsidP="00606DC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4</w:t>
            </w:r>
          </w:p>
        </w:tc>
      </w:tr>
      <w:tr w:rsidR="004F4127" w:rsidRPr="004817BA" w14:paraId="5F90EF0E" w14:textId="77777777" w:rsidTr="00C33FA4">
        <w:trPr>
          <w:trHeight w:val="349"/>
        </w:trPr>
        <w:tc>
          <w:tcPr>
            <w:tcW w:w="2684"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0CCE9A94" w14:textId="1D712D90" w:rsidR="004F4127" w:rsidRPr="004817BA" w:rsidRDefault="00E07885"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(1) </w:t>
            </w:r>
            <w:proofErr w:type="spellStart"/>
            <w:r w:rsidRPr="004817BA">
              <w:rPr>
                <w:rFonts w:ascii="Times New Roman" w:eastAsia="Times New Roman" w:hAnsi="Times New Roman" w:cs="Times New Roman"/>
                <w:color w:val="000000"/>
                <w:sz w:val="24"/>
                <w:szCs w:val="24"/>
                <w:lang w:eastAsia="de-DE"/>
              </w:rPr>
              <w:t>Pre-</w:t>
            </w:r>
            <w:r w:rsidR="00825924">
              <w:rPr>
                <w:rFonts w:ascii="Times New Roman" w:eastAsia="Times New Roman" w:hAnsi="Times New Roman" w:cs="Times New Roman"/>
                <w:color w:val="000000"/>
                <w:sz w:val="24"/>
                <w:szCs w:val="24"/>
                <w:lang w:eastAsia="de-DE"/>
              </w:rPr>
              <w:t>t</w:t>
            </w:r>
            <w:r w:rsidRPr="004817BA">
              <w:rPr>
                <w:rFonts w:ascii="Times New Roman" w:eastAsia="Times New Roman" w:hAnsi="Times New Roman" w:cs="Times New Roman"/>
                <w:color w:val="000000"/>
                <w:sz w:val="24"/>
                <w:szCs w:val="24"/>
                <w:lang w:eastAsia="de-DE"/>
              </w:rPr>
              <w:t>eaching</w:t>
            </w:r>
            <w:proofErr w:type="spellEnd"/>
            <w:r w:rsidR="00C13792"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8639EA">
              <w:rPr>
                <w:rFonts w:ascii="Times New Roman" w:eastAsia="Times New Roman" w:hAnsi="Times New Roman" w:cs="Times New Roman"/>
                <w:color w:val="000000"/>
                <w:sz w:val="24"/>
                <w:szCs w:val="24"/>
                <w:lang w:eastAsia="de-DE"/>
              </w:rPr>
              <w:t>nterval</w:t>
            </w:r>
            <w:proofErr w:type="spellEnd"/>
          </w:p>
        </w:tc>
        <w:tc>
          <w:tcPr>
            <w:tcW w:w="1592" w:type="dxa"/>
            <w:tcBorders>
              <w:top w:val="single" w:sz="12" w:space="0" w:color="000000"/>
              <w:left w:val="single" w:sz="8" w:space="0" w:color="FFFFF5"/>
              <w:right w:val="single" w:sz="8" w:space="0" w:color="FFFFF5"/>
            </w:tcBorders>
          </w:tcPr>
          <w:p w14:paraId="6D0CC740"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1E44D7E4"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521B0032"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12" w:space="0" w:color="000000"/>
              <w:left w:val="single" w:sz="8" w:space="0" w:color="FFFFF5"/>
              <w:right w:val="single" w:sz="8" w:space="0" w:color="FFFFF5"/>
            </w:tcBorders>
            <w:tcMar>
              <w:top w:w="100" w:type="dxa"/>
              <w:left w:w="100" w:type="dxa"/>
              <w:bottom w:w="100" w:type="dxa"/>
              <w:right w:w="100" w:type="dxa"/>
            </w:tcMar>
          </w:tcPr>
          <w:p w14:paraId="70E36B1B" w14:textId="77777777" w:rsidR="004F4127" w:rsidRPr="004817BA" w:rsidRDefault="004F4127" w:rsidP="00531FBA">
            <w:pPr>
              <w:spacing w:after="0" w:line="240" w:lineRule="auto"/>
              <w:rPr>
                <w:rFonts w:ascii="Times New Roman" w:eastAsia="Times New Roman" w:hAnsi="Times New Roman" w:cs="Times New Roman"/>
                <w:color w:val="000000"/>
                <w:sz w:val="24"/>
                <w:szCs w:val="24"/>
                <w:lang w:eastAsia="de-DE"/>
              </w:rPr>
            </w:pPr>
          </w:p>
        </w:tc>
      </w:tr>
      <w:tr w:rsidR="00AF66C8" w:rsidRPr="004817BA" w14:paraId="0D9A9EB9" w14:textId="77777777" w:rsidTr="00C33FA4">
        <w:trPr>
          <w:trHeight w:val="349"/>
        </w:trPr>
        <w:tc>
          <w:tcPr>
            <w:tcW w:w="2684"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BABD845"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1 HR</w:t>
            </w:r>
          </w:p>
        </w:tc>
        <w:tc>
          <w:tcPr>
            <w:tcW w:w="1592" w:type="dxa"/>
            <w:tcBorders>
              <w:left w:val="single" w:sz="8" w:space="0" w:color="FFFFF5"/>
              <w:bottom w:val="single" w:sz="8" w:space="0" w:color="FFFFF5"/>
              <w:right w:val="single" w:sz="8" w:space="0" w:color="FFFFF5"/>
            </w:tcBorders>
          </w:tcPr>
          <w:p w14:paraId="7B366F0F" w14:textId="58E5A135" w:rsidR="00AF66C8"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6C86745D"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sidR="004B0F3A">
              <w:rPr>
                <w:rFonts w:ascii="Times New Roman" w:eastAsia="Times New Roman" w:hAnsi="Times New Roman" w:cs="Times New Roman"/>
                <w:color w:val="000000"/>
                <w:sz w:val="24"/>
                <w:szCs w:val="24"/>
                <w:lang w:eastAsia="de-DE"/>
              </w:rPr>
              <w:t>7</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568BF45"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0</w:t>
            </w:r>
            <w:r w:rsidR="004B0F3A">
              <w:rPr>
                <w:rFonts w:ascii="Times New Roman" w:eastAsia="Times New Roman" w:hAnsi="Times New Roman" w:cs="Times New Roman"/>
                <w:color w:val="000000"/>
                <w:sz w:val="24"/>
                <w:szCs w:val="24"/>
                <w:lang w:eastAsia="de-DE"/>
              </w:rPr>
              <w:t>1</w:t>
            </w:r>
          </w:p>
        </w:tc>
        <w:tc>
          <w:tcPr>
            <w:tcW w:w="1592" w:type="dxa"/>
            <w:tcBorders>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597E8E23"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521878">
              <w:rPr>
                <w:rFonts w:ascii="Times New Roman" w:eastAsia="Times New Roman" w:hAnsi="Times New Roman" w:cs="Times New Roman"/>
                <w:color w:val="000000"/>
                <w:sz w:val="24"/>
                <w:szCs w:val="24"/>
                <w:lang w:eastAsia="de-DE"/>
              </w:rPr>
              <w:t>10</w:t>
            </w:r>
          </w:p>
        </w:tc>
      </w:tr>
      <w:tr w:rsidR="00AF66C8" w:rsidRPr="004817BA" w14:paraId="1CED5830"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059E75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B6D1B82"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CC44792"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right w:val="single" w:sz="8" w:space="0" w:color="FFFFF5"/>
            </w:tcBorders>
            <w:tcMar>
              <w:top w:w="100" w:type="dxa"/>
              <w:left w:w="100" w:type="dxa"/>
              <w:bottom w:w="100" w:type="dxa"/>
              <w:right w:w="100" w:type="dxa"/>
            </w:tcMar>
            <w:hideMark/>
          </w:tcPr>
          <w:p w14:paraId="400E7BA6" w14:textId="5CCCB337" w:rsidR="00AF66C8" w:rsidRPr="004817BA" w:rsidRDefault="00AF66C8" w:rsidP="00531FBA">
            <w:pPr>
              <w:spacing w:before="40" w:after="4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17EEE9C7"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AF66C8" w:rsidRPr="004817BA" w14:paraId="7A779E5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0861DCC2"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3 D</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2E202003"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tcBorders>
            <w:tcMar>
              <w:top w:w="100" w:type="dxa"/>
              <w:left w:w="100" w:type="dxa"/>
              <w:bottom w:w="100" w:type="dxa"/>
              <w:right w:w="100" w:type="dxa"/>
            </w:tcMar>
            <w:hideMark/>
          </w:tcPr>
          <w:p w14:paraId="7DF58A47" w14:textId="002F3565"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Mar>
              <w:top w:w="100" w:type="dxa"/>
              <w:left w:w="100" w:type="dxa"/>
              <w:bottom w:w="100" w:type="dxa"/>
              <w:right w:w="100" w:type="dxa"/>
            </w:tcMar>
            <w:hideMark/>
          </w:tcPr>
          <w:p w14:paraId="4FC6D2E2" w14:textId="10FA96E4"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nil"/>
              <w:bottom w:val="single" w:sz="8" w:space="0" w:color="FFFFF5"/>
              <w:right w:val="single" w:sz="8" w:space="0" w:color="FFFFF5"/>
            </w:tcBorders>
            <w:tcMar>
              <w:top w:w="100" w:type="dxa"/>
              <w:left w:w="100" w:type="dxa"/>
              <w:bottom w:w="100" w:type="dxa"/>
              <w:right w:w="100" w:type="dxa"/>
            </w:tcMar>
            <w:hideMark/>
          </w:tcPr>
          <w:p w14:paraId="19950324" w14:textId="7925B238" w:rsidR="00AF66C8" w:rsidRPr="004817BA" w:rsidRDefault="00AF66C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AF66C8" w:rsidRPr="004817BA" w14:paraId="1FFBC8D6"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5A02908D" w14:textId="268FBBC9" w:rsidR="00AF66C8" w:rsidRPr="004817BA" w:rsidRDefault="001F2CA9" w:rsidP="00C9191C">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00AF66C8" w:rsidRPr="004817BA">
              <w:rPr>
                <w:rFonts w:ascii="Times New Roman" w:eastAsia="Times New Roman" w:hAnsi="Times New Roman" w:cs="Times New Roman"/>
                <w:color w:val="000000"/>
                <w:sz w:val="24"/>
                <w:szCs w:val="24"/>
                <w:lang w:eastAsia="de-DE"/>
              </w:rPr>
              <w:t>4 C</w:t>
            </w:r>
            <w:r w:rsidR="00C35546">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77AC3659"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2F70515B" w14:textId="72AD2688"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left w:val="single" w:sz="8" w:space="0" w:color="FFFFF5"/>
              <w:bottom w:val="single" w:sz="4" w:space="0" w:color="auto"/>
              <w:right w:val="single" w:sz="8" w:space="0" w:color="FFFFF5"/>
            </w:tcBorders>
            <w:tcMar>
              <w:top w:w="100" w:type="dxa"/>
              <w:left w:w="100" w:type="dxa"/>
              <w:bottom w:w="100" w:type="dxa"/>
              <w:right w:w="100" w:type="dxa"/>
            </w:tcMar>
            <w:hideMark/>
          </w:tcPr>
          <w:p w14:paraId="02EDEBA0" w14:textId="77777777" w:rsidR="00AF66C8" w:rsidRPr="004817BA" w:rsidRDefault="00AF66C8"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7C750B40" w14:textId="7C665547" w:rsidR="00AF66C8" w:rsidRPr="004817BA" w:rsidRDefault="008149A8"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r>
      <w:tr w:rsidR="00E72807" w:rsidRPr="004817BA" w14:paraId="2A3AF795"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3271FE0" w14:textId="4F85914A" w:rsidR="00E72807" w:rsidRPr="004817BA" w:rsidRDefault="00E72807"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(2) Teaching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7EFEA54B" w14:textId="0EDCED8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A18350C" w14:textId="26DD323C"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DB7B824" w14:textId="7D18435D" w:rsidR="00E72807" w:rsidRPr="004817BA" w:rsidRDefault="00E72807"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C20326A" w14:textId="20266C5F" w:rsidR="00E72807" w:rsidRPr="004817BA" w:rsidRDefault="00E72807" w:rsidP="00531FBA">
            <w:pPr>
              <w:spacing w:after="0" w:line="240" w:lineRule="auto"/>
              <w:rPr>
                <w:rFonts w:ascii="Times New Roman" w:eastAsia="Times New Roman" w:hAnsi="Times New Roman" w:cs="Times New Roman"/>
                <w:sz w:val="24"/>
                <w:szCs w:val="24"/>
                <w:lang w:eastAsia="de-DE"/>
              </w:rPr>
            </w:pPr>
          </w:p>
        </w:tc>
      </w:tr>
      <w:tr w:rsidR="002B43AA" w:rsidRPr="004817BA" w14:paraId="2B67713A"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71ED004" w14:textId="12A747B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41F076A" w14:textId="38AED3BE" w:rsidR="002B43AA" w:rsidRPr="004817BA" w:rsidRDefault="00F77EF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6C3ECF" w14:textId="5A2B18F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46C7E">
              <w:rPr>
                <w:rFonts w:ascii="Times New Roman" w:eastAsia="Times New Roman" w:hAnsi="Times New Roman" w:cs="Times New Roman"/>
                <w:color w:val="000000"/>
                <w:sz w:val="24"/>
                <w:szCs w:val="24"/>
                <w:lang w:eastAsia="de-DE"/>
              </w:rPr>
              <w:t>11</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B241BF" w14:textId="2C7E01D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46C7E">
              <w:rPr>
                <w:rFonts w:ascii="Times New Roman" w:eastAsia="Times New Roman" w:hAnsi="Times New Roman" w:cs="Times New Roman"/>
                <w:color w:val="000000"/>
                <w:sz w:val="24"/>
                <w:szCs w:val="24"/>
                <w:lang w:eastAsia="de-DE"/>
              </w:rPr>
              <w:t>20</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911F39" w14:textId="6EF83644"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46C7E">
              <w:rPr>
                <w:rFonts w:ascii="Times New Roman" w:eastAsia="Times New Roman" w:hAnsi="Times New Roman" w:cs="Times New Roman"/>
                <w:color w:val="000000"/>
                <w:sz w:val="24"/>
                <w:szCs w:val="24"/>
                <w:lang w:eastAsia="de-DE"/>
              </w:rPr>
              <w:t>6</w:t>
            </w:r>
          </w:p>
        </w:tc>
      </w:tr>
      <w:tr w:rsidR="002B43AA" w:rsidRPr="004817BA" w14:paraId="4A39FF44"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301DE19" w14:textId="0D6EE33C"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29B25BB2"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A7483D2" w14:textId="615FF109"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2F1E60F" w14:textId="097CBA4D"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5138DF7" w14:textId="471164E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D43F46">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2B43AA" w:rsidRPr="004817BA" w14:paraId="45EA4CE3"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84FB20" w14:textId="6742B102"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41A2A21D"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73201D0"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47C42C7" w14:textId="741B963F" w:rsidR="002B43AA" w:rsidRPr="004817BA" w:rsidRDefault="00F77EF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E1AD1AA" w14:textId="6DFE3CC3"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D43F46">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2B43AA" w:rsidRPr="004817BA" w14:paraId="783E562A"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BB9A17D" w14:textId="0A2B500A" w:rsidR="002B43AA"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2B43AA"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0B750C69" w14:textId="77777777"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69BD03"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784DDA8" w14:textId="77777777"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0F38270A" w14:textId="17ADACA0" w:rsidR="002B43AA" w:rsidRPr="004817BA" w:rsidRDefault="008149A8"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2B43AA" w:rsidRPr="004817BA" w14:paraId="5B7F706F"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459D7B09" w14:textId="3EF8AAC1" w:rsidR="002B43AA" w:rsidRPr="004817BA" w:rsidRDefault="00BF3FD4"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(3) Post-</w:t>
            </w:r>
            <w:proofErr w:type="spellStart"/>
            <w:r w:rsidRPr="004817BA">
              <w:rPr>
                <w:rFonts w:ascii="Times New Roman" w:eastAsia="Times New Roman" w:hAnsi="Times New Roman" w:cs="Times New Roman"/>
                <w:color w:val="000000"/>
                <w:sz w:val="24"/>
                <w:szCs w:val="24"/>
                <w:lang w:eastAsia="de-DE"/>
              </w:rPr>
              <w:t>teaching</w:t>
            </w:r>
            <w:proofErr w:type="spellEnd"/>
            <w:r w:rsidRPr="004817BA">
              <w:rPr>
                <w:rFonts w:ascii="Times New Roman" w:eastAsia="Times New Roman" w:hAnsi="Times New Roman" w:cs="Times New Roman"/>
                <w:color w:val="000000"/>
                <w:sz w:val="24"/>
                <w:szCs w:val="24"/>
                <w:lang w:eastAsia="de-DE"/>
              </w:rPr>
              <w:t xml:space="preserve">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585DCCA" w14:textId="0BE9C2E2" w:rsidR="002B43AA" w:rsidRPr="004817BA" w:rsidRDefault="002B43AA"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B740707" w14:textId="533AA571"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D3E629E" w14:textId="21765229"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D5A47C1" w14:textId="4C923E8C" w:rsidR="002B43AA" w:rsidRPr="004817BA" w:rsidRDefault="002B43AA"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1410E9F7" w14:textId="1D7283E4"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777041" w14:textId="6E1BCE7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681A371E" w14:textId="17B5A8F2"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0C15B01" w14:textId="1AE36D9B" w:rsidR="00541D8D" w:rsidRPr="004817BA" w:rsidRDefault="00D43F46"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4CD1ECA" w14:textId="46C3525E"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C22F4A9" w14:textId="74AF89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04</w:t>
            </w:r>
          </w:p>
        </w:tc>
      </w:tr>
      <w:tr w:rsidR="00541D8D" w:rsidRPr="004817BA" w14:paraId="1F2E681A" w14:textId="42D7506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51F1015" w14:textId="5EFF9756"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13B8B5C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0220CA0" w14:textId="2F1EF92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54B2999" w14:textId="1A583555"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F879365" w14:textId="010D5EA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C13997">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7857A253" w14:textId="20DFBFD2"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83183E0" w14:textId="36DE4C8E"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0E9CDEA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3156715"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57206AFE" w14:textId="5249DBB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1B56E5D" w14:textId="52567749"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C13997">
              <w:rPr>
                <w:rFonts w:ascii="Times New Roman" w:eastAsia="Times New Roman" w:hAnsi="Times New Roman" w:cs="Times New Roman"/>
                <w:color w:val="000000"/>
                <w:sz w:val="24"/>
                <w:szCs w:val="24"/>
                <w:lang w:eastAsia="de-DE"/>
              </w:rPr>
              <w:t>3</w:t>
            </w:r>
            <w:r w:rsidRPr="004817BA">
              <w:rPr>
                <w:rFonts w:ascii="Times New Roman" w:eastAsia="Times New Roman" w:hAnsi="Times New Roman" w:cs="Times New Roman"/>
                <w:color w:val="000000"/>
                <w:sz w:val="24"/>
                <w:szCs w:val="24"/>
                <w:lang w:eastAsia="de-DE"/>
              </w:rPr>
              <w:t>7*</w:t>
            </w:r>
          </w:p>
        </w:tc>
      </w:tr>
      <w:tr w:rsidR="00541D8D" w:rsidRPr="004817BA" w14:paraId="4E48DE70" w14:textId="69301609"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0BA6B81" w14:textId="4BD68F3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6ABB0D40"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24F844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75B7D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61B3EE6" w14:textId="767F9176"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590C43E7"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A4DF224" w14:textId="085E78B2"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(4) Interview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4B4F40AB"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3A70C8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3B74BBB"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79E0F07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541D8D" w:rsidRPr="004817BA" w14:paraId="0C1CF0C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D3376C5" w14:textId="04719077"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3A606FC2" w14:textId="49EF7574" w:rsidR="00541D8D" w:rsidRPr="004817BA" w:rsidRDefault="00541D8D"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0AC39A0" w14:textId="5FADF2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.2</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A2B61EE" w14:textId="741E3312"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13</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D58A0C8" w14:textId="79DC6D3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9</w:t>
            </w:r>
          </w:p>
        </w:tc>
      </w:tr>
      <w:tr w:rsidR="00541D8D" w:rsidRPr="004817BA" w14:paraId="3311452B"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4241C6F" w14:textId="34461AF2"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48639655"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F8B03B6" w14:textId="0279D290"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31A25E0" w14:textId="61721FD4"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D2BC42A" w14:textId="4730448C"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541D8D" w:rsidRPr="004817BA" w14:paraId="4387481C"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DF3F556" w14:textId="56179F2D"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63179552"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C843A8"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FD847D8" w14:textId="168F959D"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748EBB4" w14:textId="5489BBDA"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541D8D" w:rsidRPr="004817BA" w14:paraId="36486CDE" w14:textId="77777777" w:rsidTr="00C33FA4">
        <w:trPr>
          <w:trHeight w:val="349"/>
        </w:trPr>
        <w:tc>
          <w:tcPr>
            <w:tcW w:w="2684"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45FD7EF2" w14:textId="20808658" w:rsidR="00541D8D"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541D8D"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4" w:space="0" w:color="auto"/>
              <w:right w:val="single" w:sz="8" w:space="0" w:color="FFFFF5"/>
            </w:tcBorders>
          </w:tcPr>
          <w:p w14:paraId="28FBED6C"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63D0041A"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3A384E"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5A8EE086" w14:textId="1D6B5D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541D8D" w:rsidRPr="004817BA" w14:paraId="0EA25854" w14:textId="77777777" w:rsidTr="00C33FA4">
        <w:trPr>
          <w:trHeight w:val="349"/>
        </w:trPr>
        <w:tc>
          <w:tcPr>
            <w:tcW w:w="2684"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07762869" w14:textId="2BEDF186" w:rsidR="00541D8D" w:rsidRPr="004817BA" w:rsidRDefault="00541D8D" w:rsidP="00C9191C">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xml:space="preserve">(5) End </w:t>
            </w:r>
            <w:proofErr w:type="spellStart"/>
            <w:r w:rsidR="00E73ACD">
              <w:rPr>
                <w:rFonts w:ascii="Times New Roman" w:eastAsia="Times New Roman" w:hAnsi="Times New Roman" w:cs="Times New Roman"/>
                <w:color w:val="000000"/>
                <w:sz w:val="24"/>
                <w:szCs w:val="24"/>
                <w:lang w:eastAsia="de-DE"/>
              </w:rPr>
              <w:t>I</w:t>
            </w:r>
            <w:r w:rsidR="00606DCA">
              <w:rPr>
                <w:rFonts w:ascii="Times New Roman" w:eastAsia="Times New Roman" w:hAnsi="Times New Roman" w:cs="Times New Roman"/>
                <w:color w:val="000000"/>
                <w:sz w:val="24"/>
                <w:szCs w:val="24"/>
                <w:lang w:eastAsia="de-DE"/>
              </w:rPr>
              <w:t>nterval</w:t>
            </w:r>
            <w:proofErr w:type="spellEnd"/>
          </w:p>
        </w:tc>
        <w:tc>
          <w:tcPr>
            <w:tcW w:w="1592" w:type="dxa"/>
            <w:tcBorders>
              <w:top w:val="single" w:sz="4" w:space="0" w:color="auto"/>
              <w:left w:val="single" w:sz="8" w:space="0" w:color="FFFFF5"/>
              <w:bottom w:val="single" w:sz="8" w:space="0" w:color="FFFFF5"/>
              <w:right w:val="single" w:sz="8" w:space="0" w:color="FFFFF5"/>
            </w:tcBorders>
          </w:tcPr>
          <w:p w14:paraId="5AF8FB71" w14:textId="77777777" w:rsidR="00541D8D" w:rsidRPr="004817BA" w:rsidRDefault="00541D8D"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1CD2F9D7"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64C77423"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4" w:space="0" w:color="auto"/>
              <w:left w:val="single" w:sz="8" w:space="0" w:color="FFFFF5"/>
              <w:bottom w:val="single" w:sz="8" w:space="0" w:color="FFFFF5"/>
              <w:right w:val="single" w:sz="8" w:space="0" w:color="FFFFF5"/>
            </w:tcBorders>
            <w:tcMar>
              <w:top w:w="100" w:type="dxa"/>
              <w:left w:w="100" w:type="dxa"/>
              <w:bottom w:w="100" w:type="dxa"/>
              <w:right w:w="100" w:type="dxa"/>
            </w:tcMar>
          </w:tcPr>
          <w:p w14:paraId="52BF440C" w14:textId="77777777" w:rsidR="00541D8D" w:rsidRPr="004817BA" w:rsidRDefault="00541D8D" w:rsidP="00531FBA">
            <w:pPr>
              <w:spacing w:after="0" w:line="240" w:lineRule="auto"/>
              <w:rPr>
                <w:rFonts w:ascii="Times New Roman" w:eastAsia="Times New Roman" w:hAnsi="Times New Roman" w:cs="Times New Roman"/>
                <w:color w:val="000000"/>
                <w:sz w:val="24"/>
                <w:szCs w:val="24"/>
                <w:lang w:eastAsia="de-DE"/>
              </w:rPr>
            </w:pPr>
          </w:p>
        </w:tc>
      </w:tr>
      <w:tr w:rsidR="000430C4" w:rsidRPr="004817BA" w14:paraId="7F1F94FD"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6F835C" w14:textId="5EEE1C0D"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   </w:t>
            </w:r>
            <w:r w:rsidR="000430C4" w:rsidRPr="004817BA">
              <w:rPr>
                <w:rFonts w:ascii="Times New Roman" w:eastAsia="Times New Roman" w:hAnsi="Times New Roman" w:cs="Times New Roman"/>
                <w:color w:val="000000"/>
                <w:sz w:val="24"/>
                <w:szCs w:val="24"/>
                <w:lang w:eastAsia="de-DE"/>
              </w:rPr>
              <w:t>1 HR</w:t>
            </w:r>
          </w:p>
        </w:tc>
        <w:tc>
          <w:tcPr>
            <w:tcW w:w="1592" w:type="dxa"/>
            <w:tcBorders>
              <w:top w:val="single" w:sz="8" w:space="0" w:color="FFFFF5"/>
              <w:left w:val="single" w:sz="8" w:space="0" w:color="FFFFF5"/>
              <w:bottom w:val="single" w:sz="8" w:space="0" w:color="FFFFF5"/>
              <w:right w:val="single" w:sz="8" w:space="0" w:color="FFFFF5"/>
            </w:tcBorders>
          </w:tcPr>
          <w:p w14:paraId="170F6D84" w14:textId="06373899" w:rsidR="000430C4" w:rsidRPr="004817BA" w:rsidRDefault="000430C4" w:rsidP="00531FBA">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5E915A1" w14:textId="79AF607E"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04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9EF8F91" w14:textId="55C2455D"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sidR="00B7084F">
              <w:rPr>
                <w:rFonts w:ascii="Times New Roman" w:eastAsia="Times New Roman" w:hAnsi="Times New Roman" w:cs="Times New Roman"/>
                <w:color w:val="000000"/>
                <w:sz w:val="24"/>
                <w:szCs w:val="24"/>
                <w:lang w:eastAsia="de-DE"/>
              </w:rPr>
              <w:t>4</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6636B7F" w14:textId="7E46645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07</w:t>
            </w:r>
          </w:p>
        </w:tc>
      </w:tr>
      <w:tr w:rsidR="000430C4" w:rsidRPr="004817BA" w14:paraId="02165E09"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17826AB" w14:textId="768E0AA8"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2 TE</w:t>
            </w:r>
          </w:p>
        </w:tc>
        <w:tc>
          <w:tcPr>
            <w:tcW w:w="1592" w:type="dxa"/>
            <w:tcBorders>
              <w:top w:val="single" w:sz="8" w:space="0" w:color="FFFFF5"/>
              <w:left w:val="single" w:sz="8" w:space="0" w:color="FFFFF5"/>
              <w:bottom w:val="single" w:sz="8" w:space="0" w:color="FFFFF5"/>
              <w:right w:val="single" w:sz="8" w:space="0" w:color="FFFFF5"/>
            </w:tcBorders>
          </w:tcPr>
          <w:p w14:paraId="69704B1B"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3FE349C" w14:textId="0F82ED86"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1A350A6F" w14:textId="7A99D251"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36</w:t>
            </w: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FDDFBEB" w14:textId="2718E2E9"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r w:rsidR="00B7084F">
              <w:rPr>
                <w:rFonts w:ascii="Times New Roman" w:eastAsia="Times New Roman" w:hAnsi="Times New Roman" w:cs="Times New Roman"/>
                <w:color w:val="000000"/>
                <w:sz w:val="24"/>
                <w:szCs w:val="24"/>
                <w:lang w:eastAsia="de-DE"/>
              </w:rPr>
              <w:t>44</w:t>
            </w:r>
            <w:r w:rsidRPr="004817BA">
              <w:rPr>
                <w:rFonts w:ascii="Times New Roman" w:eastAsia="Times New Roman" w:hAnsi="Times New Roman" w:cs="Times New Roman"/>
                <w:color w:val="000000"/>
                <w:sz w:val="24"/>
                <w:szCs w:val="24"/>
                <w:lang w:eastAsia="de-DE"/>
              </w:rPr>
              <w:t>*</w:t>
            </w:r>
          </w:p>
        </w:tc>
      </w:tr>
      <w:tr w:rsidR="000430C4" w:rsidRPr="004817BA" w14:paraId="630421F8"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4E9F9AB" w14:textId="674D64B2"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3 D</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5F1BE345"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4BEAB937"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06D04315" w14:textId="2CDEDA0A"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EAA36C5" w14:textId="7B7E46A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sidR="00B7084F">
              <w:rPr>
                <w:rFonts w:ascii="Times New Roman" w:eastAsia="Times New Roman" w:hAnsi="Times New Roman" w:cs="Times New Roman"/>
                <w:color w:val="000000"/>
                <w:sz w:val="24"/>
                <w:szCs w:val="24"/>
                <w:lang w:eastAsia="de-DE"/>
              </w:rPr>
              <w:t>37</w:t>
            </w:r>
            <w:r w:rsidRPr="004817BA">
              <w:rPr>
                <w:rFonts w:ascii="Times New Roman" w:eastAsia="Times New Roman" w:hAnsi="Times New Roman" w:cs="Times New Roman"/>
                <w:color w:val="000000"/>
                <w:sz w:val="24"/>
                <w:szCs w:val="24"/>
                <w:lang w:eastAsia="de-DE"/>
              </w:rPr>
              <w:t>*</w:t>
            </w:r>
          </w:p>
        </w:tc>
      </w:tr>
      <w:tr w:rsidR="000430C4" w:rsidRPr="004817BA" w14:paraId="6A55EE87" w14:textId="77777777" w:rsidTr="00C33FA4">
        <w:trPr>
          <w:trHeight w:val="349"/>
        </w:trPr>
        <w:tc>
          <w:tcPr>
            <w:tcW w:w="2684"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16D7191" w14:textId="393AC94B" w:rsidR="000430C4" w:rsidRPr="004817BA" w:rsidRDefault="001F2CA9" w:rsidP="00C9191C">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   </w:t>
            </w:r>
            <w:r w:rsidR="000430C4" w:rsidRPr="004817BA">
              <w:rPr>
                <w:rFonts w:ascii="Times New Roman" w:eastAsia="Times New Roman" w:hAnsi="Times New Roman" w:cs="Times New Roman"/>
                <w:color w:val="000000"/>
                <w:sz w:val="24"/>
                <w:szCs w:val="24"/>
                <w:lang w:eastAsia="de-DE"/>
              </w:rPr>
              <w:t>4 C</w:t>
            </w:r>
            <w:r w:rsidR="00606DCA">
              <w:rPr>
                <w:rFonts w:ascii="Times New Roman" w:eastAsia="Times New Roman" w:hAnsi="Times New Roman" w:cs="Times New Roman"/>
                <w:color w:val="000000"/>
                <w:sz w:val="24"/>
                <w:szCs w:val="24"/>
                <w:lang w:eastAsia="de-DE"/>
              </w:rPr>
              <w:t>A</w:t>
            </w:r>
          </w:p>
        </w:tc>
        <w:tc>
          <w:tcPr>
            <w:tcW w:w="1592" w:type="dxa"/>
            <w:tcBorders>
              <w:top w:val="single" w:sz="8" w:space="0" w:color="FFFFF5"/>
              <w:left w:val="single" w:sz="8" w:space="0" w:color="FFFFF5"/>
              <w:bottom w:val="single" w:sz="8" w:space="0" w:color="FFFFF5"/>
              <w:right w:val="single" w:sz="8" w:space="0" w:color="FFFFF5"/>
            </w:tcBorders>
          </w:tcPr>
          <w:p w14:paraId="7EAA9D17" w14:textId="77777777" w:rsidR="000430C4" w:rsidRPr="004817BA" w:rsidRDefault="000430C4" w:rsidP="00531FBA">
            <w:pPr>
              <w:spacing w:after="0" w:line="240" w:lineRule="auto"/>
              <w:rPr>
                <w:rFonts w:ascii="Times New Roman" w:eastAsia="Times New Roman" w:hAnsi="Times New Roman" w:cs="Times New Roman"/>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72597E41"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6E4D6A0A" w14:textId="77777777"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p>
        </w:tc>
        <w:tc>
          <w:tcPr>
            <w:tcW w:w="1592"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2AE9E72A" w14:textId="7C5F797C" w:rsidR="000430C4" w:rsidRPr="004817BA" w:rsidRDefault="000430C4" w:rsidP="00531FBA">
            <w:pPr>
              <w:spacing w:after="0" w:line="240" w:lineRule="auto"/>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w:t>
            </w:r>
          </w:p>
        </w:tc>
      </w:tr>
      <w:tr w:rsidR="00A327D6" w:rsidRPr="00F02342" w14:paraId="305FEDA8" w14:textId="77777777" w:rsidTr="00A327D6">
        <w:trPr>
          <w:trHeight w:val="440"/>
        </w:trPr>
        <w:tc>
          <w:tcPr>
            <w:tcW w:w="9052"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33D2930B" w14:textId="09CC6CE0" w:rsidR="00A327D6" w:rsidRPr="000430C4" w:rsidRDefault="00A327D6" w:rsidP="00531FBA">
            <w:pPr>
              <w:spacing w:before="240" w:after="240" w:line="240" w:lineRule="auto"/>
              <w:ind w:left="40"/>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w:t>
            </w:r>
            <w:r w:rsidR="00B7084F">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tandardized </w:t>
            </w:r>
            <w:r w:rsidR="00B7084F">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 xml:space="preserve">ean </w:t>
            </w:r>
            <w:r w:rsidR="00B7084F">
              <w:rPr>
                <w:rFonts w:ascii="Times New Roman" w:eastAsia="Times New Roman" w:hAnsi="Times New Roman" w:cs="Times New Roman"/>
                <w:color w:val="000000"/>
                <w:sz w:val="24"/>
                <w:szCs w:val="24"/>
                <w:lang w:val="en-US" w:eastAsia="de-DE"/>
              </w:rPr>
              <w:t>H</w:t>
            </w:r>
            <w:r w:rsidR="00A3402F">
              <w:rPr>
                <w:rFonts w:ascii="Times New Roman" w:eastAsia="Times New Roman" w:hAnsi="Times New Roman" w:cs="Times New Roman"/>
                <w:color w:val="000000"/>
                <w:sz w:val="24"/>
                <w:szCs w:val="24"/>
                <w:lang w:val="en-US" w:eastAsia="de-DE"/>
              </w:rPr>
              <w:t xml:space="preserve">eart </w:t>
            </w:r>
            <w:r w:rsidR="00B7084F">
              <w:rPr>
                <w:rFonts w:ascii="Times New Roman" w:eastAsia="Times New Roman" w:hAnsi="Times New Roman" w:cs="Times New Roman"/>
                <w:color w:val="000000"/>
                <w:sz w:val="24"/>
                <w:szCs w:val="24"/>
                <w:lang w:val="en-US" w:eastAsia="de-DE"/>
              </w:rPr>
              <w:t>R</w:t>
            </w:r>
            <w:r w:rsidR="00A3402F">
              <w:rPr>
                <w:rFonts w:ascii="Times New Roman" w:eastAsia="Times New Roman" w:hAnsi="Times New Roman" w:cs="Times New Roman"/>
                <w:color w:val="000000"/>
                <w:sz w:val="24"/>
                <w:szCs w:val="24"/>
                <w:lang w:val="en-US" w:eastAsia="de-DE"/>
              </w:rPr>
              <w:t>ate</w:t>
            </w:r>
            <w:r w:rsidRPr="00CF700B">
              <w:rPr>
                <w:rFonts w:ascii="Times New Roman" w:eastAsia="Times New Roman" w:hAnsi="Times New Roman" w:cs="Times New Roman"/>
                <w:color w:val="000000"/>
                <w:sz w:val="24"/>
                <w:szCs w:val="24"/>
                <w:lang w:val="en-US" w:eastAsia="de-DE"/>
              </w:rPr>
              <w:t xml:space="preserve">, TE = </w:t>
            </w:r>
            <w:r w:rsidR="00B7084F">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sidR="00B7084F">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C</w:t>
            </w:r>
            <w:r w:rsidR="007B158A">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sidR="00B7084F">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 xml:space="preserve">onfidence </w:t>
            </w:r>
            <w:r w:rsidR="00B7084F">
              <w:rPr>
                <w:rFonts w:ascii="Times New Roman" w:eastAsia="Times New Roman" w:hAnsi="Times New Roman" w:cs="Times New Roman"/>
                <w:color w:val="000000"/>
                <w:sz w:val="24"/>
                <w:szCs w:val="24"/>
                <w:lang w:val="en-US" w:eastAsia="de-DE"/>
              </w:rPr>
              <w:t>A</w:t>
            </w:r>
            <w:r w:rsidR="007B158A">
              <w:rPr>
                <w:rFonts w:ascii="Times New Roman" w:eastAsia="Times New Roman" w:hAnsi="Times New Roman" w:cs="Times New Roman"/>
                <w:color w:val="000000"/>
                <w:sz w:val="24"/>
                <w:szCs w:val="24"/>
                <w:lang w:val="en-US" w:eastAsia="de-DE"/>
              </w:rPr>
              <w:t>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24E29AD8" w14:textId="77777777" w:rsidR="00A542EB" w:rsidRDefault="00A542EB">
      <w:pPr>
        <w:rPr>
          <w:rFonts w:ascii="Times New Roman" w:eastAsia="Times New Roman" w:hAnsi="Times New Roman" w:cs="Times New Roman"/>
          <w:color w:val="000000"/>
          <w:sz w:val="24"/>
          <w:szCs w:val="24"/>
          <w:lang w:val="en-US" w:eastAsia="de-DE"/>
        </w:rPr>
        <w:sectPr w:rsidR="00A542EB">
          <w:footerReference w:type="default" r:id="rId16"/>
          <w:pgSz w:w="11906" w:h="16838"/>
          <w:pgMar w:top="1417" w:right="1417" w:bottom="1134" w:left="1417" w:header="708" w:footer="708" w:gutter="0"/>
          <w:cols w:space="708"/>
          <w:docGrid w:linePitch="360"/>
        </w:sectPr>
      </w:pPr>
    </w:p>
    <w:p w14:paraId="0109C194" w14:textId="1E0F6B50" w:rsidR="00BD4085" w:rsidRDefault="00BD4085">
      <w:pPr>
        <w:rPr>
          <w:rFonts w:ascii="Times New Roman" w:eastAsia="Times New Roman" w:hAnsi="Times New Roman" w:cs="Times New Roman"/>
          <w:color w:val="000000"/>
          <w:sz w:val="24"/>
          <w:szCs w:val="24"/>
          <w:lang w:val="en-US" w:eastAsia="de-DE"/>
        </w:rPr>
      </w:pPr>
    </w:p>
    <w:p w14:paraId="1049D342" w14:textId="0DB33E3E" w:rsidR="002935F1" w:rsidRPr="00005508" w:rsidRDefault="00CF700B" w:rsidP="00531FBA">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 xml:space="preserve">Table </w:t>
      </w:r>
      <w:r w:rsidR="00005508" w:rsidRPr="00005508">
        <w:rPr>
          <w:rFonts w:ascii="Times New Roman" w:eastAsia="Times New Roman" w:hAnsi="Times New Roman" w:cs="Times New Roman"/>
          <w:b/>
          <w:bCs/>
          <w:color w:val="000000"/>
          <w:sz w:val="24"/>
          <w:szCs w:val="24"/>
          <w:lang w:val="en-US" w:eastAsia="de-DE"/>
        </w:rPr>
        <w:t>4</w:t>
      </w:r>
      <w:r w:rsidRPr="00005508">
        <w:rPr>
          <w:rFonts w:ascii="Times New Roman" w:eastAsia="Times New Roman" w:hAnsi="Times New Roman" w:cs="Times New Roman"/>
          <w:b/>
          <w:bCs/>
          <w:color w:val="000000"/>
          <w:sz w:val="24"/>
          <w:szCs w:val="24"/>
          <w:lang w:val="en-US" w:eastAsia="de-DE"/>
        </w:rPr>
        <w:t xml:space="preserve"> </w:t>
      </w:r>
    </w:p>
    <w:p w14:paraId="2226B9B3" w14:textId="538CEB40" w:rsidR="00A24C8C" w:rsidRPr="00A24C8C" w:rsidRDefault="00CF700B" w:rsidP="00531FBA">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sidR="00290A4E">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sidR="00290A4E">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sidR="00111D81">
        <w:rPr>
          <w:rFonts w:ascii="Times New Roman" w:eastAsia="Times New Roman" w:hAnsi="Times New Roman" w:cs="Times New Roman"/>
          <w:i/>
          <w:iCs/>
          <w:color w:val="000000"/>
          <w:sz w:val="24"/>
          <w:szCs w:val="24"/>
          <w:lang w:val="en-US" w:eastAsia="de-DE"/>
        </w:rPr>
        <w:t xml:space="preserve">of </w:t>
      </w:r>
      <w:r w:rsidR="00652F54">
        <w:rPr>
          <w:rFonts w:ascii="Times New Roman" w:eastAsia="Times New Roman" w:hAnsi="Times New Roman" w:cs="Times New Roman"/>
          <w:i/>
          <w:iCs/>
          <w:color w:val="000000"/>
          <w:sz w:val="24"/>
          <w:szCs w:val="24"/>
          <w:lang w:val="en-US" w:eastAsia="de-DE"/>
        </w:rPr>
        <w:t>S</w:t>
      </w:r>
      <w:r w:rsidR="00652F54" w:rsidRPr="00652F54">
        <w:rPr>
          <w:rFonts w:ascii="Times New Roman" w:eastAsia="Times New Roman" w:hAnsi="Times New Roman" w:cs="Times New Roman"/>
          <w:i/>
          <w:iCs/>
          <w:color w:val="000000"/>
          <w:sz w:val="24"/>
          <w:szCs w:val="24"/>
          <w:lang w:val="en-US" w:eastAsia="de-DE"/>
        </w:rPr>
        <w:t xml:space="preserve">tandardized </w:t>
      </w:r>
      <w:r w:rsidR="00652F54">
        <w:rPr>
          <w:rFonts w:ascii="Times New Roman" w:eastAsia="Times New Roman" w:hAnsi="Times New Roman" w:cs="Times New Roman"/>
          <w:i/>
          <w:iCs/>
          <w:color w:val="000000"/>
          <w:sz w:val="24"/>
          <w:szCs w:val="24"/>
          <w:lang w:val="en-US" w:eastAsia="de-DE"/>
        </w:rPr>
        <w:t>M</w:t>
      </w:r>
      <w:r w:rsidR="00652F54" w:rsidRPr="00652F54">
        <w:rPr>
          <w:rFonts w:ascii="Times New Roman" w:eastAsia="Times New Roman" w:hAnsi="Times New Roman" w:cs="Times New Roman"/>
          <w:i/>
          <w:iCs/>
          <w:color w:val="000000"/>
          <w:sz w:val="24"/>
          <w:szCs w:val="24"/>
          <w:lang w:val="en-US" w:eastAsia="de-DE"/>
        </w:rPr>
        <w:t>ean H</w:t>
      </w:r>
      <w:r w:rsidR="00531FBA">
        <w:rPr>
          <w:rFonts w:ascii="Times New Roman" w:eastAsia="Times New Roman" w:hAnsi="Times New Roman" w:cs="Times New Roman"/>
          <w:i/>
          <w:iCs/>
          <w:color w:val="000000"/>
          <w:sz w:val="24"/>
          <w:szCs w:val="24"/>
          <w:lang w:val="en-US" w:eastAsia="de-DE"/>
        </w:rPr>
        <w:t xml:space="preserve">eart </w:t>
      </w:r>
      <w:r w:rsidR="00652F54" w:rsidRPr="00652F54">
        <w:rPr>
          <w:rFonts w:ascii="Times New Roman" w:eastAsia="Times New Roman" w:hAnsi="Times New Roman" w:cs="Times New Roman"/>
          <w:i/>
          <w:iCs/>
          <w:color w:val="000000"/>
          <w:sz w:val="24"/>
          <w:szCs w:val="24"/>
          <w:lang w:val="en-US" w:eastAsia="de-DE"/>
        </w:rPr>
        <w:t>R</w:t>
      </w:r>
      <w:r w:rsidR="00531FBA">
        <w:rPr>
          <w:rFonts w:ascii="Times New Roman" w:eastAsia="Times New Roman" w:hAnsi="Times New Roman" w:cs="Times New Roman"/>
          <w:i/>
          <w:iCs/>
          <w:color w:val="000000"/>
          <w:sz w:val="24"/>
          <w:szCs w:val="24"/>
          <w:lang w:val="en-US" w:eastAsia="de-DE"/>
        </w:rPr>
        <w:t>ate</w:t>
      </w:r>
      <w:r w:rsidR="00652F54" w:rsidRPr="00652F54">
        <w:rPr>
          <w:rFonts w:ascii="Times New Roman" w:eastAsia="Times New Roman" w:hAnsi="Times New Roman" w:cs="Times New Roman"/>
          <w:i/>
          <w:iCs/>
          <w:color w:val="000000"/>
          <w:sz w:val="24"/>
          <w:szCs w:val="24"/>
          <w:lang w:val="en-US" w:eastAsia="de-DE"/>
        </w:rPr>
        <w:t xml:space="preserve"> </w:t>
      </w:r>
      <w:r w:rsidR="00B336F1">
        <w:rPr>
          <w:rFonts w:ascii="Times New Roman" w:eastAsia="Times New Roman" w:hAnsi="Times New Roman" w:cs="Times New Roman"/>
          <w:i/>
          <w:iCs/>
          <w:color w:val="000000"/>
          <w:sz w:val="24"/>
          <w:szCs w:val="24"/>
          <w:lang w:val="en-US" w:eastAsia="de-DE"/>
        </w:rPr>
        <w:t xml:space="preserve">and </w:t>
      </w:r>
      <w:r w:rsidR="00BE37FC">
        <w:rPr>
          <w:rFonts w:ascii="Times New Roman" w:eastAsia="Times New Roman" w:hAnsi="Times New Roman" w:cs="Times New Roman"/>
          <w:i/>
          <w:iCs/>
          <w:color w:val="000000"/>
          <w:sz w:val="24"/>
          <w:szCs w:val="24"/>
          <w:lang w:val="en-US" w:eastAsia="de-DE"/>
        </w:rPr>
        <w:t xml:space="preserve">Slopes </w:t>
      </w:r>
      <w:r w:rsidR="00290A4E">
        <w:rPr>
          <w:rFonts w:ascii="Times New Roman" w:eastAsia="Times New Roman" w:hAnsi="Times New Roman" w:cs="Times New Roman"/>
          <w:i/>
          <w:iCs/>
          <w:color w:val="000000"/>
          <w:sz w:val="24"/>
          <w:szCs w:val="24"/>
          <w:lang w:val="en-US" w:eastAsia="de-DE"/>
        </w:rPr>
        <w:t>P</w:t>
      </w:r>
      <w:r w:rsidR="00531FBA">
        <w:rPr>
          <w:rFonts w:ascii="Times New Roman" w:eastAsia="Times New Roman" w:hAnsi="Times New Roman" w:cs="Times New Roman"/>
          <w:i/>
          <w:iCs/>
          <w:color w:val="000000"/>
          <w:sz w:val="24"/>
          <w:szCs w:val="24"/>
          <w:lang w:val="en-US" w:eastAsia="de-DE"/>
        </w:rPr>
        <w:t>redicted by</w:t>
      </w:r>
      <w:r w:rsidR="00652F54">
        <w:rPr>
          <w:rFonts w:ascii="Times New Roman" w:eastAsia="Times New Roman" w:hAnsi="Times New Roman" w:cs="Times New Roman"/>
          <w:i/>
          <w:iCs/>
          <w:color w:val="000000"/>
          <w:sz w:val="24"/>
          <w:szCs w:val="24"/>
          <w:lang w:val="en-US" w:eastAsia="de-DE"/>
        </w:rPr>
        <w:t xml:space="preserve"> Teaching Experience, </w:t>
      </w:r>
      <w:r w:rsidR="00A24C8C">
        <w:rPr>
          <w:rFonts w:ascii="Times New Roman" w:eastAsia="Times New Roman" w:hAnsi="Times New Roman" w:cs="Times New Roman"/>
          <w:i/>
          <w:iCs/>
          <w:color w:val="000000"/>
          <w:sz w:val="24"/>
          <w:szCs w:val="24"/>
          <w:lang w:val="en-US" w:eastAsia="de-DE"/>
        </w:rPr>
        <w:t xml:space="preserve">Disruption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00531FBA">
        <w:rPr>
          <w:rFonts w:ascii="Times New Roman" w:eastAsia="Times New Roman" w:hAnsi="Times New Roman" w:cs="Times New Roman"/>
          <w:i/>
          <w:iCs/>
          <w:color w:val="000000"/>
          <w:sz w:val="24"/>
          <w:szCs w:val="24"/>
          <w:lang w:val="en-US" w:eastAsia="de-DE"/>
        </w:rPr>
        <w:t xml:space="preserve">and </w:t>
      </w:r>
      <w:r w:rsidR="00A24C8C">
        <w:rPr>
          <w:rFonts w:ascii="Times New Roman" w:eastAsia="Times New Roman" w:hAnsi="Times New Roman" w:cs="Times New Roman"/>
          <w:i/>
          <w:iCs/>
          <w:color w:val="000000"/>
          <w:sz w:val="24"/>
          <w:szCs w:val="24"/>
          <w:lang w:val="en-US" w:eastAsia="de-DE"/>
        </w:rPr>
        <w:t xml:space="preserve">Confidence </w:t>
      </w:r>
      <w:r w:rsidR="00531FBA">
        <w:rPr>
          <w:rFonts w:ascii="Times New Roman" w:eastAsia="Times New Roman" w:hAnsi="Times New Roman" w:cs="Times New Roman"/>
          <w:i/>
          <w:iCs/>
          <w:color w:val="000000"/>
          <w:sz w:val="24"/>
          <w:szCs w:val="24"/>
          <w:lang w:val="en-US" w:eastAsia="de-DE"/>
        </w:rPr>
        <w:t>Appraisal</w:t>
      </w:r>
      <w:r w:rsidR="00A24C8C">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for </w:t>
      </w:r>
      <w:r w:rsidR="00531FBA">
        <w:rPr>
          <w:rFonts w:ascii="Times New Roman" w:eastAsia="Times New Roman" w:hAnsi="Times New Roman" w:cs="Times New Roman"/>
          <w:i/>
          <w:iCs/>
          <w:color w:val="000000"/>
          <w:sz w:val="24"/>
          <w:szCs w:val="24"/>
          <w:lang w:val="en-US" w:eastAsia="de-DE"/>
        </w:rPr>
        <w:t xml:space="preserve">the </w:t>
      </w:r>
      <w:r w:rsidR="00E4333E">
        <w:rPr>
          <w:rFonts w:ascii="Times New Roman" w:eastAsia="Times New Roman" w:hAnsi="Times New Roman" w:cs="Times New Roman"/>
          <w:i/>
          <w:iCs/>
          <w:color w:val="000000"/>
          <w:sz w:val="24"/>
          <w:szCs w:val="24"/>
          <w:lang w:val="en-US" w:eastAsia="de-DE"/>
        </w:rPr>
        <w:t>F</w:t>
      </w:r>
      <w:r w:rsidR="00531FBA">
        <w:rPr>
          <w:rFonts w:ascii="Times New Roman" w:eastAsia="Times New Roman" w:hAnsi="Times New Roman" w:cs="Times New Roman"/>
          <w:i/>
          <w:iCs/>
          <w:color w:val="000000"/>
          <w:sz w:val="24"/>
          <w:szCs w:val="24"/>
          <w:lang w:val="en-US" w:eastAsia="de-DE"/>
        </w:rPr>
        <w:t xml:space="preserve">ive </w:t>
      </w:r>
      <w:r w:rsidR="00E4333E">
        <w:rPr>
          <w:rFonts w:ascii="Times New Roman" w:eastAsia="Times New Roman" w:hAnsi="Times New Roman" w:cs="Times New Roman"/>
          <w:i/>
          <w:iCs/>
          <w:color w:val="000000"/>
          <w:sz w:val="24"/>
          <w:szCs w:val="24"/>
          <w:lang w:val="en-US" w:eastAsia="de-DE"/>
        </w:rPr>
        <w:t>I</w:t>
      </w:r>
      <w:r w:rsidR="00531FBA">
        <w:rPr>
          <w:rFonts w:ascii="Times New Roman" w:eastAsia="Times New Roman" w:hAnsi="Times New Roman" w:cs="Times New Roman"/>
          <w:i/>
          <w:iCs/>
          <w:color w:val="000000"/>
          <w:sz w:val="24"/>
          <w:szCs w:val="24"/>
          <w:lang w:val="en-US" w:eastAsia="de-DE"/>
        </w:rPr>
        <w:t>ntervals</w:t>
      </w:r>
    </w:p>
    <w:tbl>
      <w:tblPr>
        <w:tblStyle w:val="Tabellenraster"/>
        <w:tblW w:w="147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4"/>
        <w:gridCol w:w="852"/>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BD305E" w:rsidRPr="00F02342" w14:paraId="3DAA83D9" w14:textId="79E97156" w:rsidTr="00A00FD5">
        <w:trPr>
          <w:trHeight w:val="544"/>
        </w:trPr>
        <w:tc>
          <w:tcPr>
            <w:tcW w:w="2404" w:type="dxa"/>
            <w:tcBorders>
              <w:top w:val="single" w:sz="4" w:space="0" w:color="auto"/>
            </w:tcBorders>
            <w:hideMark/>
          </w:tcPr>
          <w:p w14:paraId="5A51E855" w14:textId="77777777" w:rsidR="00BD305E" w:rsidRPr="003D7B5A" w:rsidRDefault="00BD305E" w:rsidP="00531FBA">
            <w:pPr>
              <w:rPr>
                <w:rFonts w:ascii="Times New Roman" w:eastAsia="Times New Roman" w:hAnsi="Times New Roman" w:cs="Times New Roman"/>
                <w:sz w:val="20"/>
                <w:szCs w:val="20"/>
                <w:lang w:val="en-US" w:eastAsia="de-DE"/>
              </w:rPr>
            </w:pPr>
          </w:p>
        </w:tc>
        <w:tc>
          <w:tcPr>
            <w:tcW w:w="852" w:type="dxa"/>
            <w:tcBorders>
              <w:top w:val="single" w:sz="4" w:space="0" w:color="auto"/>
              <w:bottom w:val="single" w:sz="4" w:space="0" w:color="auto"/>
            </w:tcBorders>
          </w:tcPr>
          <w:p w14:paraId="0D7F79E4" w14:textId="77777777" w:rsidR="00BD305E" w:rsidRPr="003D7B5A" w:rsidRDefault="00BD305E" w:rsidP="00531FBA">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0BADE44F" w14:textId="3FDD8A28" w:rsidR="00BD305E" w:rsidRPr="003D7B5A" w:rsidRDefault="00BD305E" w:rsidP="00531FBA">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sidR="0064446B">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sidR="00FD76F2">
              <w:rPr>
                <w:rFonts w:ascii="Times New Roman" w:eastAsia="Times New Roman" w:hAnsi="Times New Roman" w:cs="Times New Roman"/>
                <w:i/>
                <w:iCs/>
                <w:color w:val="000000"/>
                <w:sz w:val="20"/>
                <w:szCs w:val="20"/>
                <w:lang w:val="en-US" w:eastAsia="de-DE"/>
              </w:rPr>
              <w:t xml:space="preserve">and </w:t>
            </w:r>
            <w:proofErr w:type="spellStart"/>
            <w:r w:rsidRPr="003D7B5A">
              <w:rPr>
                <w:rFonts w:ascii="Times New Roman" w:eastAsia="Times New Roman" w:hAnsi="Times New Roman" w:cs="Times New Roman"/>
                <w:i/>
                <w:iCs/>
                <w:color w:val="000000"/>
                <w:sz w:val="20"/>
                <w:szCs w:val="20"/>
                <w:lang w:val="en-US" w:eastAsia="de-DE"/>
              </w:rPr>
              <w:t>Slopes</w:t>
            </w:r>
            <w:r w:rsidR="00FD76F2" w:rsidRPr="00FD76F2">
              <w:rPr>
                <w:rFonts w:ascii="Times New Roman" w:eastAsia="Times New Roman" w:hAnsi="Times New Roman" w:cs="Times New Roman"/>
                <w:i/>
                <w:iCs/>
                <w:color w:val="000000"/>
                <w:sz w:val="20"/>
                <w:szCs w:val="20"/>
                <w:vertAlign w:val="superscript"/>
                <w:lang w:val="en-US" w:eastAsia="de-DE"/>
              </w:rPr>
              <w:t>b</w:t>
            </w:r>
            <w:proofErr w:type="spellEnd"/>
          </w:p>
        </w:tc>
      </w:tr>
      <w:tr w:rsidR="003D7B5A" w:rsidRPr="00725553" w14:paraId="091E3283" w14:textId="525DA6DE" w:rsidTr="0064446B">
        <w:trPr>
          <w:trHeight w:val="544"/>
        </w:trPr>
        <w:tc>
          <w:tcPr>
            <w:tcW w:w="2404" w:type="dxa"/>
            <w:hideMark/>
          </w:tcPr>
          <w:p w14:paraId="5190F0A6" w14:textId="77777777" w:rsidR="003D7B5A" w:rsidRPr="003D7B5A" w:rsidRDefault="003D7B5A" w:rsidP="00531FBA">
            <w:pPr>
              <w:rPr>
                <w:rFonts w:ascii="Times New Roman" w:eastAsia="Times New Roman" w:hAnsi="Times New Roman" w:cs="Times New Roman"/>
                <w:sz w:val="20"/>
                <w:szCs w:val="20"/>
                <w:lang w:val="en-US" w:eastAsia="de-DE"/>
              </w:rPr>
            </w:pPr>
          </w:p>
        </w:tc>
        <w:tc>
          <w:tcPr>
            <w:tcW w:w="3120" w:type="dxa"/>
            <w:gridSpan w:val="5"/>
            <w:tcBorders>
              <w:top w:val="single" w:sz="4" w:space="0" w:color="auto"/>
            </w:tcBorders>
            <w:hideMark/>
          </w:tcPr>
          <w:p w14:paraId="5DEFDF76" w14:textId="50EF5EF5"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783245A3" w14:textId="19965D91"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5DBB6A5F" w14:textId="42E92014"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6DD78031" w14:textId="0085413B" w:rsidR="003D7B5A" w:rsidRPr="003D7B5A" w:rsidRDefault="003D7B5A" w:rsidP="00531FBA">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64446B" w:rsidRPr="00725553" w14:paraId="3CE18A58" w14:textId="77777777" w:rsidTr="0064446B">
        <w:trPr>
          <w:trHeight w:val="306"/>
        </w:trPr>
        <w:tc>
          <w:tcPr>
            <w:tcW w:w="2404" w:type="dxa"/>
          </w:tcPr>
          <w:p w14:paraId="56F32726" w14:textId="77777777" w:rsidR="0064446B" w:rsidRPr="003D7B5A" w:rsidRDefault="0064446B" w:rsidP="0064446B">
            <w:pPr>
              <w:rPr>
                <w:rFonts w:ascii="Times New Roman" w:eastAsia="Times New Roman" w:hAnsi="Times New Roman" w:cs="Times New Roman"/>
                <w:sz w:val="20"/>
                <w:szCs w:val="20"/>
                <w:lang w:val="en-US" w:eastAsia="de-DE"/>
              </w:rPr>
            </w:pPr>
          </w:p>
        </w:tc>
        <w:tc>
          <w:tcPr>
            <w:tcW w:w="1560" w:type="dxa"/>
            <w:gridSpan w:val="3"/>
          </w:tcPr>
          <w:p w14:paraId="4784391C" w14:textId="3361004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4931CA20" w14:textId="73A9350E"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AAAAC" w14:textId="5BFD246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162407FE" w14:textId="553DD5C7"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488" w:type="dxa"/>
            <w:gridSpan w:val="2"/>
          </w:tcPr>
          <w:p w14:paraId="07A93C9A" w14:textId="5AD6AAC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7F5350FE" w14:textId="7331E06B"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c>
          <w:tcPr>
            <w:tcW w:w="1559" w:type="dxa"/>
            <w:gridSpan w:val="2"/>
          </w:tcPr>
          <w:p w14:paraId="392D9EF8" w14:textId="6CC8C13B"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3A57298B" w14:textId="5256F6E2" w:rsidR="0064446B" w:rsidRPr="003D7B5A" w:rsidRDefault="0064446B" w:rsidP="0064446B">
            <w:pPr>
              <w:rPr>
                <w:rFonts w:ascii="Times New Roman" w:eastAsia="Times New Roman" w:hAnsi="Times New Roman" w:cs="Times New Roman"/>
                <w:sz w:val="20"/>
                <w:szCs w:val="20"/>
                <w:lang w:eastAsia="de-DE"/>
              </w:rPr>
            </w:pPr>
            <w:proofErr w:type="spellStart"/>
            <w:r>
              <w:rPr>
                <w:rFonts w:ascii="Times New Roman" w:eastAsia="Times New Roman" w:hAnsi="Times New Roman" w:cs="Times New Roman"/>
                <w:sz w:val="20"/>
                <w:szCs w:val="20"/>
                <w:lang w:eastAsia="de-DE"/>
              </w:rPr>
              <w:t>Slopes</w:t>
            </w:r>
            <w:proofErr w:type="spellEnd"/>
          </w:p>
        </w:tc>
      </w:tr>
      <w:tr w:rsidR="0064446B" w:rsidRPr="00725553" w14:paraId="320B9C55" w14:textId="72944750" w:rsidTr="0064446B">
        <w:trPr>
          <w:trHeight w:val="331"/>
        </w:trPr>
        <w:tc>
          <w:tcPr>
            <w:tcW w:w="2404" w:type="dxa"/>
            <w:tcBorders>
              <w:bottom w:val="single" w:sz="4" w:space="0" w:color="auto"/>
            </w:tcBorders>
            <w:hideMark/>
          </w:tcPr>
          <w:p w14:paraId="66847BC4" w14:textId="77777777" w:rsidR="0064446B" w:rsidRPr="003D7B5A" w:rsidRDefault="0064446B" w:rsidP="0064446B">
            <w:pPr>
              <w:rPr>
                <w:rFonts w:ascii="Times New Roman" w:eastAsia="Times New Roman" w:hAnsi="Times New Roman" w:cs="Times New Roman"/>
                <w:sz w:val="20"/>
                <w:szCs w:val="20"/>
                <w:lang w:eastAsia="de-DE"/>
              </w:rPr>
            </w:pPr>
          </w:p>
        </w:tc>
        <w:tc>
          <w:tcPr>
            <w:tcW w:w="852" w:type="dxa"/>
            <w:tcBorders>
              <w:bottom w:val="single" w:sz="4" w:space="0" w:color="auto"/>
            </w:tcBorders>
            <w:hideMark/>
          </w:tcPr>
          <w:p w14:paraId="038D068B" w14:textId="1DC5A32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679" w:type="dxa"/>
            <w:tcBorders>
              <w:bottom w:val="single" w:sz="4" w:space="0" w:color="auto"/>
            </w:tcBorders>
            <w:hideMark/>
          </w:tcPr>
          <w:p w14:paraId="5440AB08" w14:textId="3C5180C4"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2D9B89EF" w14:textId="4211526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38" w:type="dxa"/>
            <w:tcBorders>
              <w:bottom w:val="single" w:sz="4" w:space="0" w:color="auto"/>
            </w:tcBorders>
          </w:tcPr>
          <w:p w14:paraId="01B62E61" w14:textId="2D942D70" w:rsidR="0064446B" w:rsidRPr="00DC748B"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34B9E337" w14:textId="289FF59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b (SE)</w:t>
            </w:r>
          </w:p>
        </w:tc>
        <w:tc>
          <w:tcPr>
            <w:tcW w:w="832" w:type="dxa"/>
            <w:gridSpan w:val="2"/>
            <w:tcBorders>
              <w:bottom w:val="single" w:sz="4" w:space="0" w:color="auto"/>
            </w:tcBorders>
            <w:hideMark/>
          </w:tcPr>
          <w:p w14:paraId="4FEE3603" w14:textId="5B624F60" w:rsidR="0064446B" w:rsidRPr="00DC748B"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009ADE58" w14:textId="658BFC4D"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585" w:type="dxa"/>
            <w:tcBorders>
              <w:bottom w:val="single" w:sz="4" w:space="0" w:color="auto"/>
            </w:tcBorders>
          </w:tcPr>
          <w:p w14:paraId="5DFC0832" w14:textId="465AFB6D" w:rsidR="0064446B" w:rsidRPr="00FD76F2"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505093DC" w14:textId="2B6C5C31"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8" w:type="dxa"/>
            <w:gridSpan w:val="2"/>
            <w:tcBorders>
              <w:bottom w:val="single" w:sz="4" w:space="0" w:color="auto"/>
            </w:tcBorders>
          </w:tcPr>
          <w:p w14:paraId="0C48C05D" w14:textId="7719843C"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6C1B63B" w14:textId="28F2FA1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b (SE)</w:t>
            </w:r>
          </w:p>
        </w:tc>
        <w:tc>
          <w:tcPr>
            <w:tcW w:w="567" w:type="dxa"/>
            <w:tcBorders>
              <w:bottom w:val="single" w:sz="4" w:space="0" w:color="auto"/>
            </w:tcBorders>
            <w:hideMark/>
          </w:tcPr>
          <w:p w14:paraId="3E453A1C" w14:textId="0C712DC8" w:rsidR="0064446B" w:rsidRPr="0085743B" w:rsidRDefault="0064446B" w:rsidP="0064446B">
            <w:pP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0D32BA7" w14:textId="6CF61AEF"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b (SE)</w:t>
            </w:r>
          </w:p>
        </w:tc>
        <w:tc>
          <w:tcPr>
            <w:tcW w:w="709" w:type="dxa"/>
            <w:tcBorders>
              <w:bottom w:val="single" w:sz="4" w:space="0" w:color="auto"/>
            </w:tcBorders>
            <w:hideMark/>
          </w:tcPr>
          <w:p w14:paraId="403E533A" w14:textId="38743564"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092FB0C8" w14:textId="5D310CD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b </w:t>
            </w:r>
            <w:r>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3D80B78E" w14:textId="3DC5F024" w:rsidR="0064446B" w:rsidRPr="003D7B5A" w:rsidRDefault="0064446B" w:rsidP="0064446B">
            <w:pP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64446B" w:rsidRPr="00725553" w14:paraId="7ADC8776" w14:textId="06B867B7" w:rsidTr="00A00FD5">
        <w:trPr>
          <w:trHeight w:val="672"/>
        </w:trPr>
        <w:tc>
          <w:tcPr>
            <w:tcW w:w="2404" w:type="dxa"/>
            <w:tcBorders>
              <w:top w:val="single" w:sz="4" w:space="0" w:color="auto"/>
            </w:tcBorders>
          </w:tcPr>
          <w:p w14:paraId="0269B01F" w14:textId="26A24098"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b/>
                <w:bCs/>
                <w:sz w:val="20"/>
                <w:szCs w:val="20"/>
                <w:lang w:eastAsia="de-DE"/>
              </w:rPr>
              <w:t xml:space="preserve">(1) </w:t>
            </w:r>
            <w:proofErr w:type="spellStart"/>
            <w:r w:rsidRPr="003D7B5A">
              <w:rPr>
                <w:rFonts w:ascii="Times New Roman" w:eastAsia="Times New Roman" w:hAnsi="Times New Roman" w:cs="Times New Roman"/>
                <w:b/>
                <w:bCs/>
                <w:sz w:val="20"/>
                <w:szCs w:val="20"/>
                <w:lang w:eastAsia="de-DE"/>
              </w:rPr>
              <w:t>Pre</w:t>
            </w:r>
            <w:proofErr w:type="spellEnd"/>
            <w:r w:rsidRPr="003D7B5A">
              <w:rPr>
                <w:rFonts w:ascii="Times New Roman" w:eastAsia="Times New Roman" w:hAnsi="Times New Roman" w:cs="Times New Roman"/>
                <w:b/>
                <w:bCs/>
                <w:sz w:val="20"/>
                <w:szCs w:val="20"/>
                <w:lang w:eastAsia="de-DE"/>
              </w:rPr>
              <w:t xml:space="preserve">-Teaching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B96364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3CAE2C2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00B42BF"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535D52"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2A26A84D" w14:textId="0F4C2C7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00E0882C" w14:textId="6FBFBF9C"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40D4B5B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1925BC6A"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B4BC3A9" w14:textId="44700968"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7087C735"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4A017D3"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649E06B4" w14:textId="51354B8C"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1D741F34"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0ADDD26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0C18DB9"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6B6F8EE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r>
      <w:tr w:rsidR="0064446B" w:rsidRPr="00725553" w14:paraId="2A2E88EC" w14:textId="46A8D501" w:rsidTr="00A00FD5">
        <w:trPr>
          <w:trHeight w:val="655"/>
        </w:trPr>
        <w:tc>
          <w:tcPr>
            <w:tcW w:w="2404" w:type="dxa"/>
          </w:tcPr>
          <w:p w14:paraId="6683190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E64F6C4" w14:textId="2E2955C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0.52</w:t>
            </w:r>
            <w:r>
              <w:rPr>
                <w:rFonts w:ascii="Times New Roman" w:eastAsia="Times New Roman" w:hAnsi="Times New Roman" w:cs="Times New Roman"/>
                <w:color w:val="000000"/>
                <w:sz w:val="20"/>
                <w:szCs w:val="20"/>
                <w:lang w:eastAsia="de-DE"/>
              </w:rPr>
              <w:t>4</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(0.0</w:t>
            </w:r>
            <w:r>
              <w:rPr>
                <w:rFonts w:ascii="Times New Roman" w:eastAsia="Times New Roman" w:hAnsi="Times New Roman" w:cs="Times New Roman"/>
                <w:color w:val="000000"/>
                <w:sz w:val="20"/>
                <w:szCs w:val="20"/>
                <w:lang w:eastAsia="de-DE"/>
              </w:rPr>
              <w:t>57</w:t>
            </w:r>
            <w:r w:rsidRPr="003D7B5A">
              <w:rPr>
                <w:rFonts w:ascii="Times New Roman" w:eastAsia="Times New Roman" w:hAnsi="Times New Roman" w:cs="Times New Roman"/>
                <w:color w:val="000000"/>
                <w:sz w:val="20"/>
                <w:szCs w:val="20"/>
                <w:lang w:eastAsia="de-DE"/>
              </w:rPr>
              <w:t>)</w:t>
            </w:r>
          </w:p>
        </w:tc>
        <w:tc>
          <w:tcPr>
            <w:tcW w:w="679" w:type="dxa"/>
          </w:tcPr>
          <w:p w14:paraId="125B9E63" w14:textId="058FC966"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49869436" w14:textId="3302684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0.106</w:t>
            </w:r>
          </w:p>
        </w:tc>
        <w:tc>
          <w:tcPr>
            <w:tcW w:w="738" w:type="dxa"/>
          </w:tcPr>
          <w:p w14:paraId="40DE0B20" w14:textId="264F4EE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0AE010FD" w14:textId="4376D534"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FD805FE" w14:textId="14292E40"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D6ACCCB"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85" w:type="dxa"/>
          </w:tcPr>
          <w:p w14:paraId="50803BE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053F7AB1" w14:textId="73138FCA"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23FE47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35FAE2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F527DFD" w14:textId="529FB13F"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4AB83AC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Pr>
          <w:p w14:paraId="18B31B6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6DD5A3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Pr>
          <w:p w14:paraId="5600542A"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E48AAC" w14:textId="201D3E56" w:rsidTr="00A00FD5">
        <w:trPr>
          <w:trHeight w:val="696"/>
        </w:trPr>
        <w:tc>
          <w:tcPr>
            <w:tcW w:w="2404" w:type="dxa"/>
            <w:hideMark/>
          </w:tcPr>
          <w:p w14:paraId="24E76F3E" w14:textId="3E035D8E"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2A868090" w14:textId="2228E27C"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hideMark/>
          </w:tcPr>
          <w:p w14:paraId="04FED1AF" w14:textId="7C060815"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-.008 (.005)</w:t>
            </w:r>
          </w:p>
        </w:tc>
        <w:tc>
          <w:tcPr>
            <w:tcW w:w="679" w:type="dxa"/>
            <w:hideMark/>
          </w:tcPr>
          <w:p w14:paraId="3EBED0FC" w14:textId="7C685A5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14599E0" w14:textId="01190C3E"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38" w:type="dxa"/>
          </w:tcPr>
          <w:p w14:paraId="6401CBEE" w14:textId="2DBE85A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24164BA0" w14:textId="7994FED9"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Pr>
          <w:p w14:paraId="3964260B" w14:textId="2A1C8B3C"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52144D4F" w14:textId="633A4538"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04782F9A"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01F9C2AB" w14:textId="3FE9B95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D69924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9868EE2"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Pr>
          <w:p w14:paraId="65ADBF82" w14:textId="46042EDC"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6286428F" w14:textId="05AF143A" w:rsidR="0064446B" w:rsidRPr="003D7B5A" w:rsidRDefault="0064446B" w:rsidP="0064446B">
            <w:pPr>
              <w:rPr>
                <w:rFonts w:ascii="Times New Roman" w:eastAsia="Times New Roman" w:hAnsi="Times New Roman" w:cs="Times New Roman"/>
                <w:sz w:val="20"/>
                <w:szCs w:val="20"/>
                <w:lang w:eastAsia="de-DE"/>
              </w:rPr>
            </w:pPr>
          </w:p>
        </w:tc>
        <w:tc>
          <w:tcPr>
            <w:tcW w:w="709" w:type="dxa"/>
          </w:tcPr>
          <w:p w14:paraId="53B459C4" w14:textId="60548FB2"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66B945C4"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Pr>
          <w:p w14:paraId="1CED33F3"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2E7169D0" w14:textId="6F4FAA0D" w:rsidTr="00A00FD5">
        <w:trPr>
          <w:trHeight w:val="696"/>
        </w:trPr>
        <w:tc>
          <w:tcPr>
            <w:tcW w:w="2404" w:type="dxa"/>
            <w:tcBorders>
              <w:bottom w:val="single" w:sz="4" w:space="0" w:color="auto"/>
            </w:tcBorders>
          </w:tcPr>
          <w:p w14:paraId="743B39BE" w14:textId="2E394C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1F232383" w14:textId="0A6593BB"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.03</w:t>
            </w:r>
          </w:p>
        </w:tc>
        <w:tc>
          <w:tcPr>
            <w:tcW w:w="679" w:type="dxa"/>
            <w:tcBorders>
              <w:bottom w:val="single" w:sz="4" w:space="0" w:color="auto"/>
            </w:tcBorders>
          </w:tcPr>
          <w:p w14:paraId="22162B3D" w14:textId="7A6EBCDA"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68295EB4" w14:textId="4BC194F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w:t>
            </w:r>
          </w:p>
        </w:tc>
        <w:tc>
          <w:tcPr>
            <w:tcW w:w="738" w:type="dxa"/>
            <w:tcBorders>
              <w:bottom w:val="single" w:sz="4" w:space="0" w:color="auto"/>
            </w:tcBorders>
          </w:tcPr>
          <w:p w14:paraId="0EF218AF" w14:textId="4A39CCAA"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32F0F388" w14:textId="0B1A671A"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4785840C" w14:textId="25D336FB"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6827A5BC"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bottom w:val="single" w:sz="4" w:space="0" w:color="auto"/>
            </w:tcBorders>
          </w:tcPr>
          <w:p w14:paraId="0F9A16CB"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40E1448" w14:textId="38B1947B"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489A4055"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7F474FA"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bottom w:val="single" w:sz="4" w:space="0" w:color="auto"/>
            </w:tcBorders>
          </w:tcPr>
          <w:p w14:paraId="3B2CF914" w14:textId="6AFE46F1"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475C55D2"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bottom w:val="single" w:sz="4" w:space="0" w:color="auto"/>
            </w:tcBorders>
          </w:tcPr>
          <w:p w14:paraId="3C554629"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FBA46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bottom w:val="single" w:sz="4" w:space="0" w:color="auto"/>
            </w:tcBorders>
          </w:tcPr>
          <w:p w14:paraId="5E3B954E"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4557F014" w14:textId="77777777" w:rsidTr="00A00FD5">
        <w:trPr>
          <w:trHeight w:val="696"/>
        </w:trPr>
        <w:tc>
          <w:tcPr>
            <w:tcW w:w="2404" w:type="dxa"/>
            <w:tcBorders>
              <w:top w:val="single" w:sz="4" w:space="0" w:color="auto"/>
            </w:tcBorders>
          </w:tcPr>
          <w:p w14:paraId="6CD431D0" w14:textId="77B556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387EFC7"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3106587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5B7CCFC1" w14:textId="77777777" w:rsidR="0064446B" w:rsidRDefault="0064446B" w:rsidP="0064446B">
            <w:pPr>
              <w:rPr>
                <w:rFonts w:ascii="Times New Roman" w:eastAsia="Times New Roman" w:hAnsi="Times New Roman" w:cs="Times New Roman"/>
                <w:sz w:val="20"/>
                <w:szCs w:val="20"/>
                <w:lang w:eastAsia="de-DE"/>
              </w:rPr>
            </w:pPr>
          </w:p>
        </w:tc>
        <w:tc>
          <w:tcPr>
            <w:tcW w:w="738" w:type="dxa"/>
            <w:tcBorders>
              <w:top w:val="single" w:sz="4" w:space="0" w:color="auto"/>
            </w:tcBorders>
          </w:tcPr>
          <w:p w14:paraId="5E3B08FC"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19D49EA4" w14:textId="77777777" w:rsidR="0064446B" w:rsidRPr="003D7B5A" w:rsidRDefault="0064446B" w:rsidP="0064446B">
            <w:pP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D6AD0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2B9C3C3" w14:textId="77777777"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4B97C2DE"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81B8CE0"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3F8392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14B472F8" w14:textId="77777777" w:rsidR="0064446B" w:rsidRPr="003D7B5A" w:rsidRDefault="0064446B" w:rsidP="0064446B">
            <w:pPr>
              <w:rPr>
                <w:rFonts w:ascii="Times New Roman" w:eastAsia="Times New Roman" w:hAnsi="Times New Roman" w:cs="Times New Roman"/>
                <w:sz w:val="20"/>
                <w:szCs w:val="20"/>
                <w:lang w:eastAsia="de-DE"/>
              </w:rPr>
            </w:pPr>
          </w:p>
        </w:tc>
        <w:tc>
          <w:tcPr>
            <w:tcW w:w="567" w:type="dxa"/>
            <w:tcBorders>
              <w:top w:val="single" w:sz="4" w:space="0" w:color="auto"/>
            </w:tcBorders>
          </w:tcPr>
          <w:p w14:paraId="69AB4EC3"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6BF9714B"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5B7C3E0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4863C4FE" w14:textId="77777777" w:rsidR="0064446B" w:rsidRPr="003D7B5A" w:rsidRDefault="0064446B" w:rsidP="0064446B">
            <w:pPr>
              <w:rPr>
                <w:rFonts w:ascii="Times New Roman" w:eastAsia="Times New Roman" w:hAnsi="Times New Roman" w:cs="Times New Roman"/>
                <w:sz w:val="20"/>
                <w:szCs w:val="20"/>
                <w:lang w:eastAsia="de-DE"/>
              </w:rPr>
            </w:pPr>
          </w:p>
        </w:tc>
        <w:tc>
          <w:tcPr>
            <w:tcW w:w="708" w:type="dxa"/>
            <w:tcBorders>
              <w:top w:val="single" w:sz="4" w:space="0" w:color="auto"/>
            </w:tcBorders>
          </w:tcPr>
          <w:p w14:paraId="36891E30" w14:textId="77777777" w:rsidR="0064446B" w:rsidRPr="003D7B5A" w:rsidRDefault="0064446B" w:rsidP="0064446B">
            <w:pPr>
              <w:rPr>
                <w:rFonts w:ascii="Times New Roman" w:eastAsia="Times New Roman" w:hAnsi="Times New Roman" w:cs="Times New Roman"/>
                <w:sz w:val="20"/>
                <w:szCs w:val="20"/>
                <w:lang w:eastAsia="de-DE"/>
              </w:rPr>
            </w:pPr>
          </w:p>
        </w:tc>
      </w:tr>
      <w:tr w:rsidR="0064446B" w:rsidRPr="00725553" w14:paraId="0987A5F6" w14:textId="0C82208E" w:rsidTr="00A00FD5">
        <w:trPr>
          <w:trHeight w:val="737"/>
        </w:trPr>
        <w:tc>
          <w:tcPr>
            <w:tcW w:w="2404" w:type="dxa"/>
          </w:tcPr>
          <w:p w14:paraId="11EA37DD" w14:textId="6F5275D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497F36D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0.813*</w:t>
            </w:r>
            <w:r w:rsidRPr="003D7B5A">
              <w:rPr>
                <w:rFonts w:ascii="Times New Roman" w:eastAsia="Times New Roman" w:hAnsi="Times New Roman" w:cs="Times New Roman"/>
                <w:color w:val="000000"/>
                <w:sz w:val="20"/>
                <w:szCs w:val="20"/>
                <w:lang w:eastAsia="de-DE"/>
              </w:rPr>
              <w:br/>
              <w:t>(0.057)</w:t>
            </w:r>
          </w:p>
          <w:p w14:paraId="616DDE5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4EF8A81F" w14:textId="3068759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27493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-0.37*</w:t>
            </w:r>
          </w:p>
          <w:p w14:paraId="4F0C41F9" w14:textId="3D48877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(0.014)</w:t>
            </w:r>
          </w:p>
        </w:tc>
        <w:tc>
          <w:tcPr>
            <w:tcW w:w="738" w:type="dxa"/>
          </w:tcPr>
          <w:p w14:paraId="24EB60FB" w14:textId="2281323A"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0" w:type="dxa"/>
          </w:tcPr>
          <w:p w14:paraId="5783D4A7" w14:textId="5170A0AE"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1.150*</w:t>
            </w:r>
            <w:r w:rsidRPr="003D7B5A">
              <w:rPr>
                <w:rFonts w:ascii="Times New Roman" w:eastAsia="Times New Roman" w:hAnsi="Times New Roman" w:cs="Times New Roman"/>
                <w:color w:val="000000"/>
                <w:sz w:val="20"/>
                <w:szCs w:val="20"/>
                <w:lang w:eastAsia="de-DE"/>
              </w:rPr>
              <w:br/>
              <w:t>(0.227)</w:t>
            </w:r>
          </w:p>
        </w:tc>
        <w:tc>
          <w:tcPr>
            <w:tcW w:w="832" w:type="dxa"/>
            <w:gridSpan w:val="2"/>
          </w:tcPr>
          <w:p w14:paraId="34567D49" w14:textId="3575EE5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tcPr>
          <w:p w14:paraId="0845356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-0.099</w:t>
            </w:r>
          </w:p>
          <w:p w14:paraId="7511330E" w14:textId="621E9A4A"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(0.060)</w:t>
            </w:r>
          </w:p>
        </w:tc>
        <w:tc>
          <w:tcPr>
            <w:tcW w:w="585" w:type="dxa"/>
          </w:tcPr>
          <w:p w14:paraId="47F5B3A6" w14:textId="4B11FBF9"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.10</w:t>
            </w:r>
          </w:p>
        </w:tc>
        <w:tc>
          <w:tcPr>
            <w:tcW w:w="851" w:type="dxa"/>
          </w:tcPr>
          <w:p w14:paraId="2FE0A29D" w14:textId="0BFC594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0.77</w:t>
            </w:r>
            <w:r>
              <w:rPr>
                <w:rFonts w:ascii="Times New Roman" w:eastAsia="Times New Roman" w:hAnsi="Times New Roman" w:cs="Times New Roman"/>
                <w:color w:val="000000"/>
                <w:sz w:val="20"/>
                <w:szCs w:val="20"/>
                <w:lang w:eastAsia="de-DE"/>
              </w:rPr>
              <w:t>9</w:t>
            </w:r>
            <w:r w:rsidRPr="003D7B5A">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br/>
              <w:t>(0.349)</w:t>
            </w:r>
          </w:p>
        </w:tc>
        <w:tc>
          <w:tcPr>
            <w:tcW w:w="708" w:type="dxa"/>
            <w:gridSpan w:val="2"/>
          </w:tcPr>
          <w:p w14:paraId="478C7953" w14:textId="6AFA8A4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2897C58C"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-0.111</w:t>
            </w:r>
          </w:p>
          <w:p w14:paraId="48219E4B" w14:textId="61825A2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(0.086)</w:t>
            </w:r>
          </w:p>
        </w:tc>
        <w:tc>
          <w:tcPr>
            <w:tcW w:w="567" w:type="dxa"/>
          </w:tcPr>
          <w:p w14:paraId="57CB24B2" w14:textId="60C9A99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.20</w:t>
            </w:r>
          </w:p>
        </w:tc>
        <w:tc>
          <w:tcPr>
            <w:tcW w:w="850" w:type="dxa"/>
          </w:tcPr>
          <w:p w14:paraId="274B9B54" w14:textId="337CDA4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1.274*</w:t>
            </w:r>
            <w:r w:rsidRPr="003D7B5A">
              <w:rPr>
                <w:rFonts w:ascii="Times New Roman" w:eastAsia="Times New Roman" w:hAnsi="Times New Roman" w:cs="Times New Roman"/>
                <w:color w:val="000000"/>
                <w:sz w:val="20"/>
                <w:szCs w:val="20"/>
                <w:lang w:eastAsia="de-DE"/>
              </w:rPr>
              <w:br/>
              <w:t>(0.471)</w:t>
            </w:r>
          </w:p>
        </w:tc>
        <w:tc>
          <w:tcPr>
            <w:tcW w:w="709" w:type="dxa"/>
          </w:tcPr>
          <w:p w14:paraId="1A92B71D" w14:textId="57CDD0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0DD2CC0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-0.211</w:t>
            </w:r>
          </w:p>
          <w:p w14:paraId="7058D76F" w14:textId="6AE9502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(0.116)</w:t>
            </w:r>
          </w:p>
        </w:tc>
        <w:tc>
          <w:tcPr>
            <w:tcW w:w="708" w:type="dxa"/>
          </w:tcPr>
          <w:p w14:paraId="7727A9AB" w14:textId="13B3CEF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.07</w:t>
            </w:r>
          </w:p>
        </w:tc>
      </w:tr>
      <w:tr w:rsidR="0064446B" w:rsidRPr="00725553" w14:paraId="2D8B6D9B" w14:textId="2C6BBA53" w:rsidTr="00A00FD5">
        <w:trPr>
          <w:trHeight w:val="737"/>
        </w:trPr>
        <w:tc>
          <w:tcPr>
            <w:tcW w:w="2404" w:type="dxa"/>
          </w:tcPr>
          <w:p w14:paraId="2737650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32AADE9"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505E7AB7" w14:textId="7416BC01"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539AB0BF" w14:textId="675E6F4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.005</w:t>
            </w:r>
            <w:r w:rsidRPr="003D7B5A">
              <w:rPr>
                <w:rFonts w:ascii="Times New Roman" w:eastAsia="Times New Roman" w:hAnsi="Times New Roman" w:cs="Times New Roman"/>
                <w:color w:val="000000"/>
                <w:sz w:val="20"/>
                <w:szCs w:val="20"/>
                <w:lang w:eastAsia="de-DE"/>
              </w:rPr>
              <w:br/>
              <w:t>(.005)</w:t>
            </w:r>
          </w:p>
        </w:tc>
        <w:tc>
          <w:tcPr>
            <w:tcW w:w="679" w:type="dxa"/>
          </w:tcPr>
          <w:p w14:paraId="707B5EF5" w14:textId="7D3188B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29C8B25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7B1DDE17" w14:textId="136E6F7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31F2518" w14:textId="2A17511E"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604C8D4F" w14:textId="346E232C"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47F6D976" w14:textId="68593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764E86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64015277" w14:textId="55337E5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56CAAF00" w14:textId="3E6AB2D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.89</w:t>
            </w:r>
          </w:p>
        </w:tc>
        <w:tc>
          <w:tcPr>
            <w:tcW w:w="851" w:type="dxa"/>
          </w:tcPr>
          <w:p w14:paraId="50C1C6BC"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.005 </w:t>
            </w:r>
          </w:p>
          <w:p w14:paraId="21C58DD4" w14:textId="34F1FF6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8" w:type="dxa"/>
            <w:gridSpan w:val="2"/>
          </w:tcPr>
          <w:p w14:paraId="5E023C57" w14:textId="7B6A1EF3"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334E5C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6994B30" w14:textId="4F5FA11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2DEB564" w14:textId="0A6DB3E5" w:rsidR="0064446B" w:rsidRPr="009E1FC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.57</w:t>
            </w:r>
          </w:p>
        </w:tc>
        <w:tc>
          <w:tcPr>
            <w:tcW w:w="850" w:type="dxa"/>
          </w:tcPr>
          <w:p w14:paraId="2E27474C"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.003</w:t>
            </w:r>
          </w:p>
          <w:p w14:paraId="24E179B9" w14:textId="33E6FC2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7907711D" w14:textId="0F28401A"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452E811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1621B75E" w14:textId="241A5ED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3BD7CD9B" w14:textId="75F4947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.78</w:t>
            </w:r>
          </w:p>
        </w:tc>
      </w:tr>
      <w:tr w:rsidR="0064446B" w:rsidRPr="00725553" w14:paraId="72D64B02" w14:textId="6660D0A1" w:rsidTr="00A00FD5">
        <w:trPr>
          <w:trHeight w:val="737"/>
        </w:trPr>
        <w:tc>
          <w:tcPr>
            <w:tcW w:w="2404" w:type="dxa"/>
          </w:tcPr>
          <w:p w14:paraId="42EFE5E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Disruption </w:t>
            </w:r>
          </w:p>
          <w:p w14:paraId="62723925" w14:textId="0853BEF1"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3073242" w14:textId="0FD0C5D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561FE471" w14:textId="5743B6D4"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5BFE5D26" w14:textId="5BC9D368"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38C59AE3" w14:textId="68C0284D"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73AFD759" w14:textId="09E450E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-.062</w:t>
            </w:r>
            <w:r w:rsidRPr="003D7B5A">
              <w:rPr>
                <w:rFonts w:ascii="Times New Roman" w:eastAsia="Times New Roman" w:hAnsi="Times New Roman" w:cs="Times New Roman"/>
                <w:color w:val="000000"/>
                <w:sz w:val="20"/>
                <w:szCs w:val="20"/>
                <w:lang w:eastAsia="de-DE"/>
              </w:rPr>
              <w:br/>
              <w:t>(.041)</w:t>
            </w:r>
          </w:p>
        </w:tc>
        <w:tc>
          <w:tcPr>
            <w:tcW w:w="832" w:type="dxa"/>
            <w:gridSpan w:val="2"/>
          </w:tcPr>
          <w:p w14:paraId="208BB46B" w14:textId="15E74A98"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64B29239"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2A953FE5" w14:textId="31A0834D"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85" w:type="dxa"/>
          </w:tcPr>
          <w:p w14:paraId="393E5A4A" w14:textId="470D4882" w:rsidR="0064446B" w:rsidRPr="003D7B5A" w:rsidRDefault="0064446B" w:rsidP="0064446B">
            <w:pPr>
              <w:rPr>
                <w:rFonts w:ascii="Times New Roman" w:eastAsia="Times New Roman" w:hAnsi="Times New Roman" w:cs="Times New Roman"/>
                <w:color w:val="000000"/>
                <w:sz w:val="20"/>
                <w:szCs w:val="20"/>
                <w:lang w:eastAsia="de-DE"/>
              </w:rPr>
            </w:pPr>
            <w:r w:rsidRPr="00DC748B">
              <w:rPr>
                <w:rFonts w:ascii="Times New Roman" w:eastAsia="Times New Roman" w:hAnsi="Times New Roman" w:cs="Times New Roman"/>
                <w:color w:val="000000"/>
                <w:sz w:val="20"/>
                <w:szCs w:val="20"/>
                <w:lang w:eastAsia="de-DE"/>
              </w:rPr>
              <w:t>.29</w:t>
            </w:r>
          </w:p>
        </w:tc>
        <w:tc>
          <w:tcPr>
            <w:tcW w:w="851" w:type="dxa"/>
          </w:tcPr>
          <w:p w14:paraId="3AC0F18F" w14:textId="63A38CA6"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8" w:type="dxa"/>
            <w:gridSpan w:val="2"/>
          </w:tcPr>
          <w:p w14:paraId="5787B595" w14:textId="1457ABF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6E1ADFFA" w14:textId="026C557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16FFCBBA" w14:textId="11181F1C"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5133AD49"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-.065</w:t>
            </w:r>
          </w:p>
          <w:p w14:paraId="468BA754"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(.042)</w:t>
            </w:r>
          </w:p>
          <w:p w14:paraId="6E374AB3" w14:textId="656E3D54"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5A39B4B4" w14:textId="534AA85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7FE1071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1B039BB5" w14:textId="76DA6F2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2B309438" w14:textId="18DE275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.21</w:t>
            </w:r>
          </w:p>
        </w:tc>
      </w:tr>
      <w:tr w:rsidR="0064446B" w:rsidRPr="00725553" w14:paraId="77EFFAF5" w14:textId="40C6EA02" w:rsidTr="00A00FD5">
        <w:trPr>
          <w:trHeight w:val="737"/>
        </w:trPr>
        <w:tc>
          <w:tcPr>
            <w:tcW w:w="2404" w:type="dxa"/>
          </w:tcPr>
          <w:p w14:paraId="70BEF6EF"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9141420"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p w14:paraId="30306DA6" w14:textId="1D98248D" w:rsidR="0064446B" w:rsidRPr="003D7B5A" w:rsidRDefault="0064446B" w:rsidP="0064446B">
            <w:pPr>
              <w:rPr>
                <w:rFonts w:ascii="Times New Roman" w:eastAsia="Times New Roman" w:hAnsi="Times New Roman" w:cs="Times New Roman"/>
                <w:b/>
                <w:bCs/>
                <w:sz w:val="20"/>
                <w:szCs w:val="20"/>
                <w:lang w:eastAsia="de-DE"/>
              </w:rPr>
            </w:pPr>
          </w:p>
        </w:tc>
        <w:tc>
          <w:tcPr>
            <w:tcW w:w="852" w:type="dxa"/>
          </w:tcPr>
          <w:p w14:paraId="4CEB4D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9F8AE96"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05B4688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36F92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62ECE6B" w14:textId="4254FFA5"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44EA4C8" w14:textId="51E0259F"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681462E6" w14:textId="1F1025F2" w:rsidR="0064446B" w:rsidRPr="00DC748B" w:rsidRDefault="0064446B" w:rsidP="0064446B">
            <w:pPr>
              <w:rPr>
                <w:rFonts w:ascii="Times New Roman" w:eastAsia="Times New Roman" w:hAnsi="Times New Roman" w:cs="Times New Roman"/>
                <w:color w:val="000000"/>
                <w:sz w:val="20"/>
                <w:szCs w:val="20"/>
                <w:lang w:eastAsia="de-DE"/>
              </w:rPr>
            </w:pPr>
          </w:p>
        </w:tc>
        <w:tc>
          <w:tcPr>
            <w:tcW w:w="585" w:type="dxa"/>
          </w:tcPr>
          <w:p w14:paraId="35CD1195" w14:textId="498C7EF1"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Pr>
          <w:p w14:paraId="7122EE03" w14:textId="2DEECF1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.004 (.046)</w:t>
            </w:r>
          </w:p>
        </w:tc>
        <w:tc>
          <w:tcPr>
            <w:tcW w:w="708" w:type="dxa"/>
            <w:gridSpan w:val="2"/>
          </w:tcPr>
          <w:p w14:paraId="384CF0FD" w14:textId="3D8AD87B"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129FB2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F9F4FAC" w14:textId="1392FE6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(.011)</w:t>
            </w:r>
          </w:p>
        </w:tc>
        <w:tc>
          <w:tcPr>
            <w:tcW w:w="567" w:type="dxa"/>
          </w:tcPr>
          <w:p w14:paraId="6411EED6" w14:textId="0936B46D" w:rsidR="0064446B" w:rsidRPr="003D7B5A" w:rsidRDefault="0064446B" w:rsidP="0064446B">
            <w:pP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.38</w:t>
            </w:r>
          </w:p>
        </w:tc>
        <w:tc>
          <w:tcPr>
            <w:tcW w:w="850" w:type="dxa"/>
          </w:tcPr>
          <w:p w14:paraId="12B46882"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-.014 (.047)</w:t>
            </w:r>
          </w:p>
          <w:p w14:paraId="1F046A6D"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09" w:type="dxa"/>
          </w:tcPr>
          <w:p w14:paraId="0773938B" w14:textId="336AFC7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5D10AEB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p w14:paraId="282EDDCC" w14:textId="640AF24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(.016)</w:t>
            </w:r>
          </w:p>
        </w:tc>
        <w:tc>
          <w:tcPr>
            <w:tcW w:w="708" w:type="dxa"/>
          </w:tcPr>
          <w:p w14:paraId="2A0C2CFD" w14:textId="4229C8A8"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.26</w:t>
            </w:r>
          </w:p>
        </w:tc>
      </w:tr>
      <w:tr w:rsidR="0064446B" w:rsidRPr="00725553" w14:paraId="765A7518" w14:textId="2634CA66" w:rsidTr="00A00FD5">
        <w:trPr>
          <w:trHeight w:val="737"/>
        </w:trPr>
        <w:tc>
          <w:tcPr>
            <w:tcW w:w="2404" w:type="dxa"/>
          </w:tcPr>
          <w:p w14:paraId="0AA1DBBA" w14:textId="5803A3B4" w:rsidR="0064446B" w:rsidRPr="003D7B5A" w:rsidRDefault="0064446B" w:rsidP="0064446B">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t xml:space="preserve">  R²</w:t>
            </w:r>
          </w:p>
        </w:tc>
        <w:tc>
          <w:tcPr>
            <w:tcW w:w="852" w:type="dxa"/>
          </w:tcPr>
          <w:p w14:paraId="7E7713A8" w14:textId="1EAC25F5"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p>
        </w:tc>
        <w:tc>
          <w:tcPr>
            <w:tcW w:w="679" w:type="dxa"/>
          </w:tcPr>
          <w:p w14:paraId="393A10DD"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Pr>
          <w:p w14:paraId="15B52601" w14:textId="4D38DB41"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p>
        </w:tc>
        <w:tc>
          <w:tcPr>
            <w:tcW w:w="738" w:type="dxa"/>
          </w:tcPr>
          <w:p w14:paraId="7F888FA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Pr>
          <w:p w14:paraId="4B9AED20" w14:textId="19402FBF" w:rsidR="0064446B" w:rsidRPr="003D7B5A" w:rsidRDefault="0064446B" w:rsidP="0064446B">
            <w:pP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p>
        </w:tc>
        <w:tc>
          <w:tcPr>
            <w:tcW w:w="832" w:type="dxa"/>
            <w:gridSpan w:val="2"/>
          </w:tcPr>
          <w:p w14:paraId="03A5B971" w14:textId="2E674A52"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Pr>
          <w:p w14:paraId="07C7DEA6" w14:textId="4E7471C7"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Pr>
          <w:p w14:paraId="1C493D9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19B53B6E" w14:textId="2D0B7503"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w:t>
            </w:r>
          </w:p>
        </w:tc>
        <w:tc>
          <w:tcPr>
            <w:tcW w:w="708" w:type="dxa"/>
            <w:gridSpan w:val="2"/>
          </w:tcPr>
          <w:p w14:paraId="5C482F7E" w14:textId="2B94B128"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570C2FFE" w14:textId="4AA61CB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67" w:type="dxa"/>
          </w:tcPr>
          <w:p w14:paraId="58B5BC7B" w14:textId="61A8E363" w:rsidR="0064446B" w:rsidRPr="009E1FCA" w:rsidRDefault="0064446B" w:rsidP="0064446B">
            <w:pPr>
              <w:rPr>
                <w:rFonts w:ascii="Times New Roman" w:eastAsia="Times New Roman" w:hAnsi="Times New Roman" w:cs="Times New Roman"/>
                <w:color w:val="000000"/>
                <w:sz w:val="20"/>
                <w:szCs w:val="20"/>
                <w:lang w:eastAsia="de-DE"/>
              </w:rPr>
            </w:pPr>
          </w:p>
        </w:tc>
        <w:tc>
          <w:tcPr>
            <w:tcW w:w="850" w:type="dxa"/>
          </w:tcPr>
          <w:p w14:paraId="4F0CAC80" w14:textId="2728395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9" w:type="dxa"/>
          </w:tcPr>
          <w:p w14:paraId="344280F8" w14:textId="4D2B7E90"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tcPr>
          <w:p w14:paraId="4C41639C" w14:textId="4AB24FB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524566D9" w14:textId="35A8AB05"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DC748B" w14:paraId="13AA1D00" w14:textId="5B911AC3" w:rsidTr="00A00FD5">
        <w:trPr>
          <w:trHeight w:val="737"/>
        </w:trPr>
        <w:tc>
          <w:tcPr>
            <w:tcW w:w="2404" w:type="dxa"/>
            <w:tcBorders>
              <w:bottom w:val="single" w:sz="4" w:space="0" w:color="auto"/>
            </w:tcBorders>
          </w:tcPr>
          <w:p w14:paraId="18A7E245" w14:textId="2CEAC8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52" w:type="dxa"/>
            <w:tcBorders>
              <w:bottom w:val="single" w:sz="4" w:space="0" w:color="auto"/>
            </w:tcBorders>
          </w:tcPr>
          <w:p w14:paraId="7BA02AC2" w14:textId="30519884" w:rsidR="0064446B" w:rsidRPr="00DC748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A954F6F" w14:textId="697B9D76"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049BD4E4" w14:textId="4554C650" w:rsidR="0064446B" w:rsidRPr="00DC748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9C4E0A6"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5E54947A" w14:textId="4AC4BBAC"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32" w:type="dxa"/>
            <w:gridSpan w:val="2"/>
            <w:tcBorders>
              <w:bottom w:val="single" w:sz="4" w:space="0" w:color="auto"/>
            </w:tcBorders>
          </w:tcPr>
          <w:p w14:paraId="5D153202" w14:textId="65D2AD70"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12C6B05" w14:textId="2092230A"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p>
        </w:tc>
        <w:tc>
          <w:tcPr>
            <w:tcW w:w="585" w:type="dxa"/>
            <w:tcBorders>
              <w:bottom w:val="single" w:sz="4" w:space="0" w:color="auto"/>
            </w:tcBorders>
          </w:tcPr>
          <w:p w14:paraId="535E23D8"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0124EB1" w14:textId="0225A148"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08" w:type="dxa"/>
            <w:gridSpan w:val="2"/>
            <w:tcBorders>
              <w:bottom w:val="single" w:sz="4" w:space="0" w:color="auto"/>
            </w:tcBorders>
          </w:tcPr>
          <w:p w14:paraId="1D61EFFD"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85EDBBB" w14:textId="31C7F586"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0961DF21" w14:textId="420AEE25" w:rsidR="0064446B" w:rsidRPr="00DC748B"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0AB9AE2A" w14:textId="53985F62"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9" w:type="dxa"/>
            <w:tcBorders>
              <w:bottom w:val="single" w:sz="4" w:space="0" w:color="auto"/>
            </w:tcBorders>
          </w:tcPr>
          <w:p w14:paraId="105B2514" w14:textId="77777777" w:rsidR="0064446B" w:rsidRPr="00DC748B"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E0FFD64" w14:textId="27DDCAA3" w:rsidR="0064446B" w:rsidRPr="00DC748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8BC95AF" w14:textId="77777777" w:rsidR="0064446B" w:rsidRPr="00DC748B" w:rsidRDefault="0064446B" w:rsidP="0064446B">
            <w:pPr>
              <w:rPr>
                <w:rFonts w:ascii="Times New Roman" w:eastAsia="Times New Roman" w:hAnsi="Times New Roman" w:cs="Times New Roman"/>
                <w:color w:val="000000"/>
                <w:sz w:val="20"/>
                <w:szCs w:val="20"/>
                <w:lang w:eastAsia="de-DE"/>
              </w:rPr>
            </w:pPr>
          </w:p>
        </w:tc>
      </w:tr>
      <w:tr w:rsidR="0064446B" w:rsidRPr="00725553" w14:paraId="2FEA5F55" w14:textId="77777777" w:rsidTr="00A00FD5">
        <w:trPr>
          <w:trHeight w:val="737"/>
        </w:trPr>
        <w:tc>
          <w:tcPr>
            <w:tcW w:w="2404" w:type="dxa"/>
            <w:tcBorders>
              <w:top w:val="single" w:sz="4" w:space="0" w:color="auto"/>
            </w:tcBorders>
          </w:tcPr>
          <w:p w14:paraId="563D7CF6" w14:textId="65B0100D"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0FEFC3F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7C3D58A1"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587E1565"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780795BC"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56084987"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16F9A02E"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0182B9EA" w14:textId="77777777" w:rsidR="0064446B" w:rsidRPr="003D7B5A" w:rsidRDefault="0064446B" w:rsidP="0064446B">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0F22F823"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B961E0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590B94B4"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C54938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3ADAA7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870948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11FFEDD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25349D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70455C14"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8BD9F9C" w14:textId="1998E107" w:rsidTr="00A00FD5">
        <w:trPr>
          <w:trHeight w:val="737"/>
        </w:trPr>
        <w:tc>
          <w:tcPr>
            <w:tcW w:w="2404" w:type="dxa"/>
          </w:tcPr>
          <w:p w14:paraId="3DA87F20" w14:textId="659A8930"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0421BC7B" w14:textId="748DEA8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0.272*</w:t>
            </w:r>
            <w:r w:rsidRPr="003D7B5A">
              <w:rPr>
                <w:rFonts w:ascii="Times New Roman" w:eastAsia="Times New Roman" w:hAnsi="Times New Roman" w:cs="Times New Roman"/>
                <w:color w:val="000000"/>
                <w:sz w:val="20"/>
                <w:szCs w:val="20"/>
                <w:lang w:eastAsia="de-DE"/>
              </w:rPr>
              <w:br/>
              <w:t>(0.05</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w:t>
            </w:r>
          </w:p>
        </w:tc>
        <w:tc>
          <w:tcPr>
            <w:tcW w:w="679" w:type="dxa"/>
          </w:tcPr>
          <w:p w14:paraId="1D486399" w14:textId="036A1834"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182F455B" w14:textId="77777777" w:rsidR="0064446B" w:rsidRDefault="0064446B" w:rsidP="0064446B">
            <w:pPr>
              <w:rPr>
                <w:rFonts w:ascii="Times New Roman" w:eastAsia="Times New Roman" w:hAnsi="Times New Roman" w:cs="Times New Roman"/>
                <w:color w:val="000000"/>
                <w:sz w:val="20"/>
                <w:szCs w:val="20"/>
                <w:lang w:eastAsia="de-DE"/>
              </w:rPr>
            </w:pPr>
            <w:r w:rsidRPr="00FF4CB2">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058</w:t>
            </w:r>
          </w:p>
          <w:p w14:paraId="03F61304" w14:textId="68846BF4"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(0.013)</w:t>
            </w:r>
          </w:p>
        </w:tc>
        <w:tc>
          <w:tcPr>
            <w:tcW w:w="738" w:type="dxa"/>
          </w:tcPr>
          <w:p w14:paraId="6B6977C3" w14:textId="3B2E5CD0" w:rsidR="0064446B" w:rsidRPr="003D7B5A" w:rsidRDefault="0064446B" w:rsidP="0064446B">
            <w:pPr>
              <w:rPr>
                <w:rFonts w:ascii="Times New Roman" w:eastAsia="Times New Roman" w:hAnsi="Times New Roman" w:cs="Times New Roman"/>
                <w:b/>
                <w:bCs/>
                <w:color w:val="000000"/>
                <w:sz w:val="20"/>
                <w:szCs w:val="20"/>
                <w:lang w:eastAsia="de-DE"/>
              </w:rPr>
            </w:pPr>
            <w:r w:rsidRPr="00FF4CB2">
              <w:rPr>
                <w:rFonts w:ascii="Times New Roman" w:eastAsia="Times New Roman" w:hAnsi="Times New Roman" w:cs="Times New Roman"/>
                <w:color w:val="000000"/>
                <w:sz w:val="20"/>
                <w:szCs w:val="20"/>
                <w:lang w:eastAsia="de-DE"/>
              </w:rPr>
              <w:t>&lt;.05</w:t>
            </w:r>
          </w:p>
        </w:tc>
        <w:tc>
          <w:tcPr>
            <w:tcW w:w="850" w:type="dxa"/>
          </w:tcPr>
          <w:p w14:paraId="1C9E5E88" w14:textId="7CAB63FC"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-0.122</w:t>
            </w:r>
            <w:r w:rsidRPr="003D7B5A">
              <w:rPr>
                <w:rFonts w:ascii="Times New Roman" w:eastAsia="Times New Roman" w:hAnsi="Times New Roman" w:cs="Times New Roman"/>
                <w:color w:val="000000"/>
                <w:sz w:val="20"/>
                <w:szCs w:val="20"/>
                <w:lang w:eastAsia="de-DE"/>
              </w:rPr>
              <w:br/>
              <w:t>(0.222)</w:t>
            </w:r>
          </w:p>
        </w:tc>
        <w:tc>
          <w:tcPr>
            <w:tcW w:w="832" w:type="dxa"/>
            <w:gridSpan w:val="2"/>
          </w:tcPr>
          <w:p w14:paraId="7D219ECC" w14:textId="5627C53D"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.59</w:t>
            </w:r>
          </w:p>
        </w:tc>
        <w:tc>
          <w:tcPr>
            <w:tcW w:w="851" w:type="dxa"/>
          </w:tcPr>
          <w:p w14:paraId="4EC6976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0.008</w:t>
            </w:r>
          </w:p>
          <w:p w14:paraId="0DD5FD7C" w14:textId="33AAB630"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(0.056)</w:t>
            </w:r>
          </w:p>
        </w:tc>
        <w:tc>
          <w:tcPr>
            <w:tcW w:w="585" w:type="dxa"/>
          </w:tcPr>
          <w:p w14:paraId="30D7A0F9" w14:textId="371C27A1"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b/>
                <w:bCs/>
                <w:color w:val="000000"/>
                <w:sz w:val="20"/>
                <w:szCs w:val="20"/>
                <w:lang w:eastAsia="de-DE"/>
              </w:rPr>
              <w:t>.89</w:t>
            </w:r>
          </w:p>
        </w:tc>
        <w:tc>
          <w:tcPr>
            <w:tcW w:w="851" w:type="dxa"/>
          </w:tcPr>
          <w:p w14:paraId="656A3DCF" w14:textId="4E291D4F"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0.069</w:t>
            </w:r>
            <w:r w:rsidRPr="003D7B5A">
              <w:rPr>
                <w:rFonts w:ascii="Times New Roman" w:eastAsia="Times New Roman" w:hAnsi="Times New Roman" w:cs="Times New Roman"/>
                <w:color w:val="000000"/>
                <w:sz w:val="20"/>
                <w:szCs w:val="20"/>
                <w:lang w:eastAsia="de-DE"/>
              </w:rPr>
              <w:br/>
              <w:t>(0.343)</w:t>
            </w:r>
          </w:p>
        </w:tc>
        <w:tc>
          <w:tcPr>
            <w:tcW w:w="708" w:type="dxa"/>
            <w:gridSpan w:val="2"/>
          </w:tcPr>
          <w:p w14:paraId="54E589A0" w14:textId="1A564707"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.84</w:t>
            </w:r>
          </w:p>
        </w:tc>
        <w:tc>
          <w:tcPr>
            <w:tcW w:w="851" w:type="dxa"/>
          </w:tcPr>
          <w:p w14:paraId="7AEF9D8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-0.387</w:t>
            </w:r>
          </w:p>
          <w:p w14:paraId="44C458B1" w14:textId="557B108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(0.081</w:t>
            </w:r>
          </w:p>
        </w:tc>
        <w:tc>
          <w:tcPr>
            <w:tcW w:w="567" w:type="dxa"/>
          </w:tcPr>
          <w:p w14:paraId="37D21E25" w14:textId="6D368FD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12DB3328" w14:textId="613A1CA6"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-0.570</w:t>
            </w:r>
            <w:r w:rsidRPr="003D7B5A">
              <w:rPr>
                <w:rFonts w:ascii="Times New Roman" w:eastAsia="Times New Roman" w:hAnsi="Times New Roman" w:cs="Times New Roman"/>
                <w:color w:val="000000"/>
                <w:sz w:val="20"/>
                <w:szCs w:val="20"/>
                <w:lang w:eastAsia="de-DE"/>
              </w:rPr>
              <w:br/>
              <w:t>(0.457)</w:t>
            </w:r>
          </w:p>
        </w:tc>
        <w:tc>
          <w:tcPr>
            <w:tcW w:w="709" w:type="dxa"/>
          </w:tcPr>
          <w:p w14:paraId="7E464478" w14:textId="0D6A06D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.22</w:t>
            </w:r>
          </w:p>
        </w:tc>
        <w:tc>
          <w:tcPr>
            <w:tcW w:w="851" w:type="dxa"/>
          </w:tcPr>
          <w:p w14:paraId="379432B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0.056</w:t>
            </w:r>
          </w:p>
          <w:p w14:paraId="43CB184E" w14:textId="4B6AE941"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(0.108)</w:t>
            </w:r>
          </w:p>
        </w:tc>
        <w:tc>
          <w:tcPr>
            <w:tcW w:w="708" w:type="dxa"/>
          </w:tcPr>
          <w:p w14:paraId="18FD9B98" w14:textId="5F833ABA" w:rsidR="0064446B" w:rsidRPr="003D7B5A" w:rsidRDefault="0064446B" w:rsidP="0064446B">
            <w:pPr>
              <w:rPr>
                <w:rFonts w:ascii="Times New Roman" w:eastAsia="Times New Roman" w:hAnsi="Times New Roman" w:cs="Times New Roman"/>
                <w:b/>
                <w:bCs/>
                <w:i/>
                <w:iCs/>
                <w:color w:val="000000"/>
                <w:sz w:val="20"/>
                <w:szCs w:val="20"/>
                <w:lang w:eastAsia="de-DE"/>
              </w:rPr>
            </w:pPr>
            <w:r w:rsidRPr="00823205">
              <w:rPr>
                <w:rFonts w:ascii="Times New Roman" w:eastAsia="Times New Roman" w:hAnsi="Times New Roman" w:cs="Times New Roman"/>
                <w:color w:val="000000"/>
                <w:sz w:val="20"/>
                <w:szCs w:val="20"/>
                <w:lang w:eastAsia="de-DE"/>
              </w:rPr>
              <w:t>.61</w:t>
            </w:r>
          </w:p>
        </w:tc>
      </w:tr>
      <w:tr w:rsidR="0064446B" w:rsidRPr="00725553" w14:paraId="794C258E" w14:textId="77777777" w:rsidTr="00A00FD5">
        <w:trPr>
          <w:trHeight w:val="737"/>
        </w:trPr>
        <w:tc>
          <w:tcPr>
            <w:tcW w:w="2404" w:type="dxa"/>
          </w:tcPr>
          <w:p w14:paraId="2DB92478"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90EFFE7" w14:textId="32B8D534"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1F7BED34" w14:textId="33E8198C"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.002</w:t>
            </w:r>
            <w:r w:rsidRPr="003D7B5A">
              <w:rPr>
                <w:rFonts w:ascii="Times New Roman" w:eastAsia="Times New Roman" w:hAnsi="Times New Roman" w:cs="Times New Roman"/>
                <w:color w:val="000000"/>
                <w:sz w:val="20"/>
                <w:szCs w:val="20"/>
                <w:lang w:eastAsia="de-DE"/>
              </w:rPr>
              <w:br/>
              <w:t>(.005)</w:t>
            </w:r>
          </w:p>
        </w:tc>
        <w:tc>
          <w:tcPr>
            <w:tcW w:w="679" w:type="dxa"/>
          </w:tcPr>
          <w:p w14:paraId="7047A4C7" w14:textId="3EF64590"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7894BAD" w14:textId="4BA0AA96" w:rsidR="0064446B" w:rsidRPr="00FF4CB2"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p>
        </w:tc>
        <w:tc>
          <w:tcPr>
            <w:tcW w:w="738" w:type="dxa"/>
          </w:tcPr>
          <w:p w14:paraId="3928D62F" w14:textId="6DBD0AA4" w:rsidR="0064446B" w:rsidRPr="00FF4CB2" w:rsidRDefault="0064446B" w:rsidP="0064446B">
            <w:pPr>
              <w:rPr>
                <w:rFonts w:ascii="Times New Roman" w:eastAsia="Times New Roman" w:hAnsi="Times New Roman" w:cs="Times New Roman"/>
                <w:color w:val="000000"/>
                <w:sz w:val="20"/>
                <w:szCs w:val="20"/>
                <w:lang w:eastAsia="de-DE"/>
              </w:rPr>
            </w:pPr>
          </w:p>
        </w:tc>
        <w:tc>
          <w:tcPr>
            <w:tcW w:w="850" w:type="dxa"/>
          </w:tcPr>
          <w:p w14:paraId="6EAD9499" w14:textId="384A4FD2"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(.005)</w:t>
            </w:r>
          </w:p>
        </w:tc>
        <w:tc>
          <w:tcPr>
            <w:tcW w:w="832" w:type="dxa"/>
            <w:gridSpan w:val="2"/>
          </w:tcPr>
          <w:p w14:paraId="142AB562" w14:textId="0B595350"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6834DD30"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-.001</w:t>
            </w:r>
          </w:p>
          <w:p w14:paraId="457D378F" w14:textId="4F166343" w:rsidR="0064446B" w:rsidRPr="00227078"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(.001)</w:t>
            </w:r>
          </w:p>
        </w:tc>
        <w:tc>
          <w:tcPr>
            <w:tcW w:w="585" w:type="dxa"/>
          </w:tcPr>
          <w:p w14:paraId="6FC9434F" w14:textId="5590DDC0"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.52</w:t>
            </w:r>
          </w:p>
        </w:tc>
        <w:tc>
          <w:tcPr>
            <w:tcW w:w="851" w:type="dxa"/>
          </w:tcPr>
          <w:p w14:paraId="17283027" w14:textId="2F7FEF77"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-.003 (.006)</w:t>
            </w:r>
          </w:p>
        </w:tc>
        <w:tc>
          <w:tcPr>
            <w:tcW w:w="708" w:type="dxa"/>
            <w:gridSpan w:val="2"/>
          </w:tcPr>
          <w:p w14:paraId="7BCC04C8" w14:textId="0E941213"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707434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5CE06AD6" w14:textId="3514626D"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286F6916" w14:textId="212F1DCF"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.91</w:t>
            </w:r>
          </w:p>
        </w:tc>
        <w:tc>
          <w:tcPr>
            <w:tcW w:w="850" w:type="dxa"/>
          </w:tcPr>
          <w:p w14:paraId="74C46D3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p w14:paraId="551F468F" w14:textId="2E9EEB91"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(.006)</w:t>
            </w:r>
          </w:p>
        </w:tc>
        <w:tc>
          <w:tcPr>
            <w:tcW w:w="709" w:type="dxa"/>
          </w:tcPr>
          <w:p w14:paraId="2BE2C66D" w14:textId="574D95E8"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0C2709A4"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35E2FB58" w14:textId="50A99D70"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FD13E33" w14:textId="0B9BD081" w:rsidR="0064446B" w:rsidRPr="00823205"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.69</w:t>
            </w:r>
          </w:p>
        </w:tc>
      </w:tr>
      <w:tr w:rsidR="0064446B" w:rsidRPr="00725553" w14:paraId="607C5AFC" w14:textId="658B676D" w:rsidTr="00A00FD5">
        <w:trPr>
          <w:trHeight w:val="1023"/>
        </w:trPr>
        <w:tc>
          <w:tcPr>
            <w:tcW w:w="2404" w:type="dxa"/>
            <w:hideMark/>
          </w:tcPr>
          <w:p w14:paraId="0C9C75B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2793A08" w14:textId="695D8855"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7FB3ED84" w14:textId="44441951"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34ABCC07" w14:textId="038C1C9C"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A863690" w14:textId="31323A8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0C67F34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15F8E3D3" w14:textId="5B5DF2E9"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.073</w:t>
            </w:r>
            <w:r w:rsidRPr="003D7B5A">
              <w:rPr>
                <w:rFonts w:ascii="Times New Roman" w:eastAsia="Times New Roman" w:hAnsi="Times New Roman" w:cs="Times New Roman"/>
                <w:color w:val="000000"/>
                <w:sz w:val="20"/>
                <w:szCs w:val="20"/>
                <w:lang w:eastAsia="de-DE"/>
              </w:rPr>
              <w:br/>
              <w:t>(.040)</w:t>
            </w:r>
          </w:p>
        </w:tc>
        <w:tc>
          <w:tcPr>
            <w:tcW w:w="832" w:type="dxa"/>
            <w:gridSpan w:val="2"/>
          </w:tcPr>
          <w:p w14:paraId="3DBF08AD" w14:textId="38D09EC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3B84276B"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-.012</w:t>
            </w:r>
          </w:p>
          <w:p w14:paraId="64BCB068" w14:textId="6BF76910"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(.010)</w:t>
            </w:r>
          </w:p>
        </w:tc>
        <w:tc>
          <w:tcPr>
            <w:tcW w:w="585" w:type="dxa"/>
          </w:tcPr>
          <w:p w14:paraId="34574081" w14:textId="2D3E0256"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.22</w:t>
            </w:r>
          </w:p>
        </w:tc>
        <w:tc>
          <w:tcPr>
            <w:tcW w:w="851" w:type="dxa"/>
            <w:hideMark/>
          </w:tcPr>
          <w:p w14:paraId="35C884A3" w14:textId="1D85300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Pr>
          <w:p w14:paraId="244E2ED7" w14:textId="19905F4D"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70ECCFA4" w14:textId="52A4CFE2"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Pr>
          <w:p w14:paraId="6895288B" w14:textId="17C7F2D0"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53F05F9E"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.084*</w:t>
            </w:r>
          </w:p>
          <w:p w14:paraId="4790FFB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(.041)</w:t>
            </w:r>
          </w:p>
          <w:p w14:paraId="0F1B15E0" w14:textId="6CBAC3A4"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1D22F0CB" w14:textId="2145B714"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67066DD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6684C2C6" w14:textId="7CB0A49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300BA155" w14:textId="51EC464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39560327" w14:textId="10CB9272" w:rsidTr="00A00FD5">
        <w:trPr>
          <w:trHeight w:val="737"/>
        </w:trPr>
        <w:tc>
          <w:tcPr>
            <w:tcW w:w="2404" w:type="dxa"/>
            <w:hideMark/>
          </w:tcPr>
          <w:p w14:paraId="437623C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DBB5B14" w14:textId="2648084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hideMark/>
          </w:tcPr>
          <w:p w14:paraId="37A1C676" w14:textId="77777777" w:rsidR="0064446B" w:rsidRPr="003D7B5A" w:rsidRDefault="0064446B" w:rsidP="0064446B">
            <w:pPr>
              <w:rPr>
                <w:rFonts w:ascii="Times New Roman" w:eastAsia="Times New Roman" w:hAnsi="Times New Roman" w:cs="Times New Roman"/>
                <w:sz w:val="20"/>
                <w:szCs w:val="20"/>
                <w:lang w:eastAsia="de-DE"/>
              </w:rPr>
            </w:pPr>
          </w:p>
        </w:tc>
        <w:tc>
          <w:tcPr>
            <w:tcW w:w="679" w:type="dxa"/>
            <w:hideMark/>
          </w:tcPr>
          <w:p w14:paraId="54477F8C"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35E5E04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Pr>
          <w:p w14:paraId="5C61243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Pr>
          <w:p w14:paraId="33A5E9ED" w14:textId="347243FD"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55F5002A" w14:textId="1EA7239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33143116" w14:textId="074EE33E" w:rsidR="0064446B" w:rsidRPr="003D7B5A" w:rsidRDefault="0064446B" w:rsidP="0064446B">
            <w:pPr>
              <w:rPr>
                <w:rFonts w:ascii="Times New Roman" w:eastAsia="Times New Roman" w:hAnsi="Times New Roman" w:cs="Times New Roman"/>
                <w:sz w:val="20"/>
                <w:szCs w:val="20"/>
                <w:lang w:eastAsia="de-DE"/>
              </w:rPr>
            </w:pPr>
          </w:p>
        </w:tc>
        <w:tc>
          <w:tcPr>
            <w:tcW w:w="585" w:type="dxa"/>
          </w:tcPr>
          <w:p w14:paraId="5485EF50"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hideMark/>
          </w:tcPr>
          <w:p w14:paraId="28ABED10" w14:textId="0D0D3A2A"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.027 (.045)</w:t>
            </w:r>
          </w:p>
        </w:tc>
        <w:tc>
          <w:tcPr>
            <w:tcW w:w="708" w:type="dxa"/>
            <w:gridSpan w:val="2"/>
          </w:tcPr>
          <w:p w14:paraId="28014523" w14:textId="4F7D1CB9"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5E8CA13A" w14:textId="777777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-.003</w:t>
            </w:r>
          </w:p>
          <w:p w14:paraId="706AE7A6" w14:textId="020DB8D1"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tc>
        <w:tc>
          <w:tcPr>
            <w:tcW w:w="567" w:type="dxa"/>
          </w:tcPr>
          <w:p w14:paraId="66B25102" w14:textId="02A021D5"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.80</w:t>
            </w:r>
          </w:p>
        </w:tc>
        <w:tc>
          <w:tcPr>
            <w:tcW w:w="850" w:type="dxa"/>
            <w:hideMark/>
          </w:tcPr>
          <w:p w14:paraId="0DC3B948"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.051 (.046)</w:t>
            </w:r>
          </w:p>
          <w:p w14:paraId="42287A2E" w14:textId="77777777" w:rsidR="0064446B" w:rsidRPr="003D7B5A" w:rsidRDefault="0064446B" w:rsidP="0064446B">
            <w:pPr>
              <w:rPr>
                <w:rFonts w:ascii="Times New Roman" w:eastAsia="Times New Roman" w:hAnsi="Times New Roman" w:cs="Times New Roman"/>
                <w:sz w:val="20"/>
                <w:szCs w:val="20"/>
                <w:lang w:eastAsia="de-DE"/>
              </w:rPr>
            </w:pPr>
          </w:p>
        </w:tc>
        <w:tc>
          <w:tcPr>
            <w:tcW w:w="709" w:type="dxa"/>
            <w:hideMark/>
          </w:tcPr>
          <w:p w14:paraId="25E41067" w14:textId="43578FB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282054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44076755" w14:textId="7B46835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8" w:type="dxa"/>
          </w:tcPr>
          <w:p w14:paraId="6CBDDA15" w14:textId="413C8A50"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.60</w:t>
            </w:r>
          </w:p>
        </w:tc>
      </w:tr>
      <w:tr w:rsidR="0064446B" w:rsidRPr="00725553" w14:paraId="6ED9784B" w14:textId="01344D44" w:rsidTr="00A00FD5">
        <w:trPr>
          <w:trHeight w:val="737"/>
        </w:trPr>
        <w:tc>
          <w:tcPr>
            <w:tcW w:w="2404" w:type="dxa"/>
            <w:hideMark/>
          </w:tcPr>
          <w:p w14:paraId="33C3D0CD" w14:textId="01893CEF"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52" w:type="dxa"/>
            <w:hideMark/>
          </w:tcPr>
          <w:p w14:paraId="7A2E15F2" w14:textId="08F3454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w:t>
            </w:r>
          </w:p>
        </w:tc>
        <w:tc>
          <w:tcPr>
            <w:tcW w:w="679" w:type="dxa"/>
            <w:hideMark/>
          </w:tcPr>
          <w:p w14:paraId="550CDE12"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Pr>
          <w:p w14:paraId="62061328" w14:textId="77B5DEA7"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w:t>
            </w:r>
          </w:p>
        </w:tc>
        <w:tc>
          <w:tcPr>
            <w:tcW w:w="738" w:type="dxa"/>
          </w:tcPr>
          <w:p w14:paraId="7797B4C4"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Pr>
          <w:p w14:paraId="1F720DD4" w14:textId="172BAFE8"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w:t>
            </w:r>
          </w:p>
        </w:tc>
        <w:tc>
          <w:tcPr>
            <w:tcW w:w="832" w:type="dxa"/>
            <w:gridSpan w:val="2"/>
          </w:tcPr>
          <w:p w14:paraId="69B04DCD" w14:textId="1E2C2AC8"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2BA59594" w14:textId="0208237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Pr>
          <w:p w14:paraId="071885E8"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hideMark/>
          </w:tcPr>
          <w:p w14:paraId="0A681C05" w14:textId="5598B91D"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w:t>
            </w:r>
          </w:p>
        </w:tc>
        <w:tc>
          <w:tcPr>
            <w:tcW w:w="708" w:type="dxa"/>
            <w:gridSpan w:val="2"/>
          </w:tcPr>
          <w:p w14:paraId="7BDDF9B6" w14:textId="5F027B4B"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Pr>
          <w:p w14:paraId="32BAB38F" w14:textId="7D40E12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567" w:type="dxa"/>
          </w:tcPr>
          <w:p w14:paraId="5707A9B5" w14:textId="7D9160F3" w:rsidR="0064446B" w:rsidRPr="003D7B5A" w:rsidRDefault="0064446B" w:rsidP="0064446B">
            <w:pPr>
              <w:rPr>
                <w:rFonts w:ascii="Times New Roman" w:eastAsia="Times New Roman" w:hAnsi="Times New Roman" w:cs="Times New Roman"/>
                <w:sz w:val="20"/>
                <w:szCs w:val="20"/>
                <w:lang w:eastAsia="de-DE"/>
              </w:rPr>
            </w:pPr>
          </w:p>
        </w:tc>
        <w:tc>
          <w:tcPr>
            <w:tcW w:w="850" w:type="dxa"/>
            <w:hideMark/>
          </w:tcPr>
          <w:p w14:paraId="7B9B7C8F" w14:textId="3D09BCFA" w:rsidR="0064446B" w:rsidRPr="003D7B5A"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.06</w:t>
            </w:r>
          </w:p>
        </w:tc>
        <w:tc>
          <w:tcPr>
            <w:tcW w:w="709" w:type="dxa"/>
            <w:hideMark/>
          </w:tcPr>
          <w:p w14:paraId="17067C41" w14:textId="39A3A4C1" w:rsidR="0064446B" w:rsidRPr="003D7B5A" w:rsidRDefault="0064446B" w:rsidP="0064446B">
            <w:pPr>
              <w:rPr>
                <w:rFonts w:ascii="Times New Roman" w:eastAsia="Times New Roman" w:hAnsi="Times New Roman" w:cs="Times New Roman"/>
                <w:sz w:val="20"/>
                <w:szCs w:val="20"/>
                <w:lang w:eastAsia="de-DE"/>
              </w:rPr>
            </w:pPr>
          </w:p>
        </w:tc>
        <w:tc>
          <w:tcPr>
            <w:tcW w:w="851" w:type="dxa"/>
          </w:tcPr>
          <w:p w14:paraId="45B46697" w14:textId="16BEFEC2"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tcPr>
          <w:p w14:paraId="4E84CE0C" w14:textId="384028CD"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40CD35A" w14:textId="77777777" w:rsidTr="00A00FD5">
        <w:trPr>
          <w:trHeight w:val="737"/>
        </w:trPr>
        <w:tc>
          <w:tcPr>
            <w:tcW w:w="2404" w:type="dxa"/>
            <w:tcBorders>
              <w:bottom w:val="single" w:sz="4" w:space="0" w:color="auto"/>
            </w:tcBorders>
          </w:tcPr>
          <w:p w14:paraId="2EDB6832" w14:textId="682C0077"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52" w:type="dxa"/>
            <w:tcBorders>
              <w:bottom w:val="single" w:sz="4" w:space="0" w:color="auto"/>
            </w:tcBorders>
          </w:tcPr>
          <w:p w14:paraId="3239039B" w14:textId="77777777" w:rsidR="0064446B" w:rsidRDefault="0064446B" w:rsidP="0064446B">
            <w:pPr>
              <w:rPr>
                <w:rFonts w:ascii="Times New Roman" w:eastAsia="Times New Roman" w:hAnsi="Times New Roman" w:cs="Times New Roman"/>
                <w:sz w:val="20"/>
                <w:szCs w:val="20"/>
                <w:lang w:eastAsia="de-DE"/>
              </w:rPr>
            </w:pPr>
          </w:p>
        </w:tc>
        <w:tc>
          <w:tcPr>
            <w:tcW w:w="679" w:type="dxa"/>
            <w:tcBorders>
              <w:bottom w:val="single" w:sz="4" w:space="0" w:color="auto"/>
            </w:tcBorders>
          </w:tcPr>
          <w:p w14:paraId="504C290D"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14CFA61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7D23E6C5"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6558FDAA" w14:textId="14AFCCF6"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832" w:type="dxa"/>
            <w:gridSpan w:val="2"/>
            <w:tcBorders>
              <w:bottom w:val="single" w:sz="4" w:space="0" w:color="auto"/>
            </w:tcBorders>
          </w:tcPr>
          <w:p w14:paraId="22084464"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32347DCE" w14:textId="1B9B33D2"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w:t>
            </w:r>
          </w:p>
        </w:tc>
        <w:tc>
          <w:tcPr>
            <w:tcW w:w="585" w:type="dxa"/>
            <w:tcBorders>
              <w:bottom w:val="single" w:sz="4" w:space="0" w:color="auto"/>
            </w:tcBorders>
          </w:tcPr>
          <w:p w14:paraId="22CB1A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4C987AD" w14:textId="48E1EC14"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w:t>
            </w:r>
          </w:p>
        </w:tc>
        <w:tc>
          <w:tcPr>
            <w:tcW w:w="708" w:type="dxa"/>
            <w:gridSpan w:val="2"/>
            <w:tcBorders>
              <w:bottom w:val="single" w:sz="4" w:space="0" w:color="auto"/>
            </w:tcBorders>
          </w:tcPr>
          <w:p w14:paraId="2266D4FC"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E0598EB" w14:textId="17C32325"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17C85341" w14:textId="77777777" w:rsidR="0064446B" w:rsidRPr="003D7B5A" w:rsidRDefault="0064446B" w:rsidP="0064446B">
            <w:pPr>
              <w:rPr>
                <w:rFonts w:ascii="Times New Roman" w:eastAsia="Times New Roman" w:hAnsi="Times New Roman" w:cs="Times New Roman"/>
                <w:sz w:val="20"/>
                <w:szCs w:val="20"/>
                <w:lang w:eastAsia="de-DE"/>
              </w:rPr>
            </w:pPr>
          </w:p>
        </w:tc>
        <w:tc>
          <w:tcPr>
            <w:tcW w:w="850" w:type="dxa"/>
            <w:tcBorders>
              <w:bottom w:val="single" w:sz="4" w:space="0" w:color="auto"/>
            </w:tcBorders>
          </w:tcPr>
          <w:p w14:paraId="7B2E9CF5" w14:textId="768E673A" w:rsidR="0064446B" w:rsidRDefault="0064446B" w:rsidP="0064446B">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-.09</w:t>
            </w:r>
          </w:p>
        </w:tc>
        <w:tc>
          <w:tcPr>
            <w:tcW w:w="709" w:type="dxa"/>
            <w:tcBorders>
              <w:bottom w:val="single" w:sz="4" w:space="0" w:color="auto"/>
            </w:tcBorders>
          </w:tcPr>
          <w:p w14:paraId="4648539F" w14:textId="77777777" w:rsidR="0064446B" w:rsidRPr="003D7B5A" w:rsidRDefault="0064446B" w:rsidP="0064446B">
            <w:pPr>
              <w:rPr>
                <w:rFonts w:ascii="Times New Roman" w:eastAsia="Times New Roman" w:hAnsi="Times New Roman" w:cs="Times New Roman"/>
                <w:sz w:val="20"/>
                <w:szCs w:val="20"/>
                <w:lang w:eastAsia="de-DE"/>
              </w:rPr>
            </w:pPr>
          </w:p>
        </w:tc>
        <w:tc>
          <w:tcPr>
            <w:tcW w:w="851" w:type="dxa"/>
            <w:tcBorders>
              <w:bottom w:val="single" w:sz="4" w:space="0" w:color="auto"/>
            </w:tcBorders>
          </w:tcPr>
          <w:p w14:paraId="5FBCD4E6" w14:textId="6FCE6304"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6A406919"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636C49AC" w14:textId="3C18742B" w:rsidTr="00A00FD5">
        <w:trPr>
          <w:trHeight w:val="737"/>
        </w:trPr>
        <w:tc>
          <w:tcPr>
            <w:tcW w:w="2404" w:type="dxa"/>
            <w:tcBorders>
              <w:top w:val="single" w:sz="4" w:space="0" w:color="auto"/>
            </w:tcBorders>
          </w:tcPr>
          <w:p w14:paraId="27E8B54E" w14:textId="4FE2535B"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lastRenderedPageBreak/>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25804615" w14:textId="38A4B56E" w:rsidR="0064446B" w:rsidRPr="003D7B5A" w:rsidRDefault="0064446B" w:rsidP="0064446B">
            <w:pPr>
              <w:rPr>
                <w:rFonts w:ascii="Times New Roman" w:eastAsia="Times New Roman" w:hAnsi="Times New Roman" w:cs="Times New Roman"/>
                <w:sz w:val="20"/>
                <w:szCs w:val="20"/>
                <w:lang w:eastAsia="de-DE"/>
              </w:rPr>
            </w:pPr>
          </w:p>
        </w:tc>
        <w:tc>
          <w:tcPr>
            <w:tcW w:w="679" w:type="dxa"/>
            <w:tcBorders>
              <w:top w:val="single" w:sz="4" w:space="0" w:color="auto"/>
            </w:tcBorders>
          </w:tcPr>
          <w:p w14:paraId="450D57D0" w14:textId="16B2F146" w:rsidR="0064446B" w:rsidRPr="003D7B5A" w:rsidRDefault="0064446B" w:rsidP="0064446B">
            <w:pP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5108611E" w14:textId="21D121F7" w:rsidR="0064446B" w:rsidRPr="003D7B5A"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1735F46F"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1C2B438B" w14:textId="6F10D4DF" w:rsidR="0064446B" w:rsidRPr="003D7B5A"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2BEEABA4" w14:textId="35A4257F"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7E3B8DB0" w14:textId="73C36E89" w:rsidR="0064446B" w:rsidRPr="003D7B5A" w:rsidRDefault="0064446B" w:rsidP="0064446B">
            <w:pPr>
              <w:rPr>
                <w:rFonts w:ascii="Times New Roman" w:eastAsia="Times New Roman" w:hAnsi="Times New Roman" w:cs="Times New Roman"/>
                <w:sz w:val="20"/>
                <w:szCs w:val="20"/>
                <w:lang w:eastAsia="de-DE"/>
              </w:rPr>
            </w:pPr>
          </w:p>
        </w:tc>
        <w:tc>
          <w:tcPr>
            <w:tcW w:w="585" w:type="dxa"/>
            <w:tcBorders>
              <w:top w:val="single" w:sz="4" w:space="0" w:color="auto"/>
            </w:tcBorders>
          </w:tcPr>
          <w:p w14:paraId="7316BD45"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DB79458" w14:textId="2B7483F8" w:rsidR="0064446B" w:rsidRPr="003D7B5A" w:rsidRDefault="0064446B" w:rsidP="0064446B">
            <w:pP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74AE7E44" w14:textId="5AB0D9D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1D91CC1" w14:textId="2FF780DC" w:rsidR="0064446B" w:rsidRPr="003D7B5A"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16C2D41B" w14:textId="4D41575E" w:rsidR="0064446B" w:rsidRPr="003D7B5A" w:rsidRDefault="0064446B" w:rsidP="0064446B">
            <w:pPr>
              <w:rPr>
                <w:rFonts w:ascii="Times New Roman" w:eastAsia="Times New Roman" w:hAnsi="Times New Roman" w:cs="Times New Roman"/>
                <w:sz w:val="20"/>
                <w:szCs w:val="20"/>
                <w:lang w:eastAsia="de-DE"/>
              </w:rPr>
            </w:pPr>
          </w:p>
        </w:tc>
        <w:tc>
          <w:tcPr>
            <w:tcW w:w="850" w:type="dxa"/>
            <w:tcBorders>
              <w:top w:val="single" w:sz="4" w:space="0" w:color="auto"/>
            </w:tcBorders>
          </w:tcPr>
          <w:p w14:paraId="4B4FC502" w14:textId="45174180" w:rsidR="0064446B" w:rsidRPr="003D7B5A" w:rsidRDefault="0064446B" w:rsidP="0064446B">
            <w:pPr>
              <w:rPr>
                <w:rFonts w:ascii="Times New Roman" w:eastAsia="Times New Roman" w:hAnsi="Times New Roman" w:cs="Times New Roman"/>
                <w:sz w:val="20"/>
                <w:szCs w:val="20"/>
                <w:lang w:eastAsia="de-DE"/>
              </w:rPr>
            </w:pPr>
          </w:p>
        </w:tc>
        <w:tc>
          <w:tcPr>
            <w:tcW w:w="709" w:type="dxa"/>
            <w:tcBorders>
              <w:top w:val="single" w:sz="4" w:space="0" w:color="auto"/>
            </w:tcBorders>
          </w:tcPr>
          <w:p w14:paraId="4E45B637" w14:textId="3107D125" w:rsidR="0064446B" w:rsidRPr="003D7B5A" w:rsidRDefault="0064446B" w:rsidP="0064446B">
            <w:pPr>
              <w:rPr>
                <w:rFonts w:ascii="Times New Roman" w:eastAsia="Times New Roman" w:hAnsi="Times New Roman" w:cs="Times New Roman"/>
                <w:sz w:val="20"/>
                <w:szCs w:val="20"/>
                <w:lang w:eastAsia="de-DE"/>
              </w:rPr>
            </w:pPr>
          </w:p>
        </w:tc>
        <w:tc>
          <w:tcPr>
            <w:tcW w:w="851" w:type="dxa"/>
            <w:tcBorders>
              <w:top w:val="single" w:sz="4" w:space="0" w:color="auto"/>
            </w:tcBorders>
          </w:tcPr>
          <w:p w14:paraId="20B5ABC8" w14:textId="2838B394"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112D5EF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5D401E31" w14:textId="3BD1AC4C" w:rsidTr="00A00FD5">
        <w:trPr>
          <w:trHeight w:val="737"/>
        </w:trPr>
        <w:tc>
          <w:tcPr>
            <w:tcW w:w="2404" w:type="dxa"/>
          </w:tcPr>
          <w:p w14:paraId="5A62B184" w14:textId="238B3069"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1740F4A4" w14:textId="2DCCF4D4"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0.793*</w:t>
            </w:r>
            <w:r w:rsidRPr="003D7B5A">
              <w:rPr>
                <w:rFonts w:ascii="Times New Roman" w:eastAsia="Times New Roman" w:hAnsi="Times New Roman" w:cs="Times New Roman"/>
                <w:color w:val="000000"/>
                <w:sz w:val="20"/>
                <w:szCs w:val="20"/>
                <w:lang w:eastAsia="de-DE"/>
              </w:rPr>
              <w:br/>
              <w:t>(0.062)</w:t>
            </w:r>
          </w:p>
        </w:tc>
        <w:tc>
          <w:tcPr>
            <w:tcW w:w="679" w:type="dxa"/>
          </w:tcPr>
          <w:p w14:paraId="31F5E955" w14:textId="2AD923D6"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674092C5" w14:textId="77777777" w:rsidR="0064446B"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014</w:t>
            </w:r>
          </w:p>
          <w:p w14:paraId="094D4EBF" w14:textId="334B7B17"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(0.009)</w:t>
            </w:r>
          </w:p>
        </w:tc>
        <w:tc>
          <w:tcPr>
            <w:tcW w:w="738" w:type="dxa"/>
          </w:tcPr>
          <w:p w14:paraId="02358FFB" w14:textId="71BDEDEE"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.13</w:t>
            </w:r>
          </w:p>
        </w:tc>
        <w:tc>
          <w:tcPr>
            <w:tcW w:w="850" w:type="dxa"/>
          </w:tcPr>
          <w:p w14:paraId="7EEFEC5C" w14:textId="1E5DB5BB"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-0.684* (0.252)</w:t>
            </w:r>
          </w:p>
        </w:tc>
        <w:tc>
          <w:tcPr>
            <w:tcW w:w="832" w:type="dxa"/>
            <w:gridSpan w:val="2"/>
          </w:tcPr>
          <w:p w14:paraId="42052CBC" w14:textId="0C117A90"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15979F9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0.018</w:t>
            </w:r>
          </w:p>
          <w:p w14:paraId="5B91ED61" w14:textId="74D10218"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(0.038)</w:t>
            </w:r>
          </w:p>
        </w:tc>
        <w:tc>
          <w:tcPr>
            <w:tcW w:w="585" w:type="dxa"/>
          </w:tcPr>
          <w:p w14:paraId="437BECC6" w14:textId="114A480F" w:rsidR="0064446B" w:rsidRPr="003D7B5A" w:rsidRDefault="0064446B" w:rsidP="0064446B">
            <w:pP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.64</w:t>
            </w:r>
          </w:p>
        </w:tc>
        <w:tc>
          <w:tcPr>
            <w:tcW w:w="851" w:type="dxa"/>
          </w:tcPr>
          <w:p w14:paraId="084C8E37" w14:textId="69BB2C4E"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-0.721</w:t>
            </w:r>
            <w:r w:rsidRPr="00C2500E">
              <w:rPr>
                <w:rFonts w:ascii="Times New Roman" w:eastAsia="Times New Roman" w:hAnsi="Times New Roman" w:cs="Times New Roman"/>
                <w:color w:val="000000"/>
                <w:sz w:val="20"/>
                <w:szCs w:val="20"/>
                <w:lang w:eastAsia="de-DE"/>
              </w:rPr>
              <w:br/>
              <w:t>(0.382)</w:t>
            </w:r>
          </w:p>
        </w:tc>
        <w:tc>
          <w:tcPr>
            <w:tcW w:w="708" w:type="dxa"/>
            <w:gridSpan w:val="2"/>
          </w:tcPr>
          <w:p w14:paraId="1BB24A0F" w14:textId="4C9FA9C4"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440A09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0.043</w:t>
            </w:r>
          </w:p>
          <w:p w14:paraId="4D5E7A95" w14:textId="5E5D9945"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7BF87DA3" w14:textId="47CDD2CB"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.43</w:t>
            </w:r>
          </w:p>
        </w:tc>
        <w:tc>
          <w:tcPr>
            <w:tcW w:w="850" w:type="dxa"/>
          </w:tcPr>
          <w:p w14:paraId="06F8D61F" w14:textId="3E1C90B6" w:rsidR="0064446B" w:rsidRPr="003D7B5A" w:rsidRDefault="0064446B" w:rsidP="0064446B">
            <w:pPr>
              <w:rPr>
                <w:rFonts w:ascii="Times New Roman" w:eastAsia="Times New Roman" w:hAnsi="Times New Roman" w:cs="Times New Roman"/>
                <w:b/>
                <w:bCs/>
                <w:color w:val="000000"/>
                <w:sz w:val="20"/>
                <w:szCs w:val="20"/>
                <w:lang w:eastAsia="de-DE"/>
              </w:rPr>
            </w:pPr>
            <w:r w:rsidRPr="00C2500E">
              <w:rPr>
                <w:rFonts w:ascii="Times New Roman" w:eastAsia="Times New Roman" w:hAnsi="Times New Roman" w:cs="Times New Roman"/>
                <w:color w:val="000000"/>
                <w:sz w:val="20"/>
                <w:szCs w:val="20"/>
                <w:lang w:eastAsia="de-DE"/>
              </w:rPr>
              <w:t>-0.541</w:t>
            </w:r>
            <w:r w:rsidRPr="00C2500E">
              <w:rPr>
                <w:rFonts w:ascii="Times New Roman" w:eastAsia="Times New Roman" w:hAnsi="Times New Roman" w:cs="Times New Roman"/>
                <w:color w:val="000000"/>
                <w:sz w:val="20"/>
                <w:szCs w:val="20"/>
                <w:lang w:eastAsia="de-DE"/>
              </w:rPr>
              <w:br/>
              <w:t>(0.522)</w:t>
            </w:r>
          </w:p>
        </w:tc>
        <w:tc>
          <w:tcPr>
            <w:tcW w:w="709" w:type="dxa"/>
          </w:tcPr>
          <w:p w14:paraId="133B1923" w14:textId="68E85D39" w:rsidR="0064446B" w:rsidRPr="003D7B5A" w:rsidRDefault="0064446B" w:rsidP="0064446B">
            <w:pPr>
              <w:rPr>
                <w:rFonts w:ascii="Times New Roman" w:eastAsia="Times New Roman" w:hAnsi="Times New Roman" w:cs="Times New Roman"/>
                <w:b/>
                <w:bCs/>
                <w:i/>
                <w:iCs/>
                <w:color w:val="000000"/>
                <w:sz w:val="20"/>
                <w:szCs w:val="20"/>
                <w:lang w:eastAsia="de-DE"/>
              </w:rPr>
            </w:pPr>
            <w:r w:rsidRPr="00C2500E">
              <w:rPr>
                <w:rFonts w:ascii="Times New Roman" w:eastAsia="Times New Roman" w:hAnsi="Times New Roman" w:cs="Times New Roman"/>
                <w:color w:val="000000"/>
                <w:sz w:val="20"/>
                <w:szCs w:val="20"/>
                <w:lang w:eastAsia="de-DE"/>
              </w:rPr>
              <w:t>.30</w:t>
            </w:r>
          </w:p>
        </w:tc>
        <w:tc>
          <w:tcPr>
            <w:tcW w:w="851" w:type="dxa"/>
          </w:tcPr>
          <w:p w14:paraId="354D3C0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0.097</w:t>
            </w:r>
          </w:p>
          <w:p w14:paraId="765274F5" w14:textId="6F03EC92"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(0.073)</w:t>
            </w:r>
          </w:p>
        </w:tc>
        <w:tc>
          <w:tcPr>
            <w:tcW w:w="708" w:type="dxa"/>
          </w:tcPr>
          <w:p w14:paraId="75CBB2DA" w14:textId="049780B3"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.19</w:t>
            </w:r>
          </w:p>
        </w:tc>
      </w:tr>
      <w:tr w:rsidR="0064446B" w:rsidRPr="00725553" w14:paraId="6BBB094D" w14:textId="77777777" w:rsidTr="00A00FD5">
        <w:trPr>
          <w:trHeight w:val="737"/>
        </w:trPr>
        <w:tc>
          <w:tcPr>
            <w:tcW w:w="2404" w:type="dxa"/>
          </w:tcPr>
          <w:p w14:paraId="4871EFF4"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306FF888" w14:textId="560F345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529E43CF" w14:textId="60662AC9"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.012*</w:t>
            </w:r>
            <w:r w:rsidRPr="003D7B5A">
              <w:rPr>
                <w:rFonts w:ascii="Times New Roman" w:eastAsia="Times New Roman" w:hAnsi="Times New Roman" w:cs="Times New Roman"/>
                <w:color w:val="000000"/>
                <w:sz w:val="20"/>
                <w:szCs w:val="20"/>
                <w:lang w:eastAsia="de-DE"/>
              </w:rPr>
              <w:br/>
              <w:t>(.006)</w:t>
            </w:r>
          </w:p>
        </w:tc>
        <w:tc>
          <w:tcPr>
            <w:tcW w:w="679" w:type="dxa"/>
          </w:tcPr>
          <w:p w14:paraId="1C9C4434" w14:textId="50BB5A19"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4247666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31F136DD" w14:textId="4830C4E0"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D28A10" w14:textId="4CD9EFBC"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6107501E" w14:textId="1D55E66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.011 (.006)</w:t>
            </w:r>
          </w:p>
        </w:tc>
        <w:tc>
          <w:tcPr>
            <w:tcW w:w="832" w:type="dxa"/>
            <w:gridSpan w:val="2"/>
          </w:tcPr>
          <w:p w14:paraId="70997399" w14:textId="50514FA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2CE8972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9F4B994" w14:textId="71FBAB6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C804C7D" w14:textId="2D9AAD0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71033C90" w14:textId="38C3CB25"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.013* (.006)</w:t>
            </w:r>
          </w:p>
        </w:tc>
        <w:tc>
          <w:tcPr>
            <w:tcW w:w="708" w:type="dxa"/>
            <w:gridSpan w:val="2"/>
          </w:tcPr>
          <w:p w14:paraId="24374265" w14:textId="3CE82C2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.04</w:t>
            </w:r>
          </w:p>
        </w:tc>
        <w:tc>
          <w:tcPr>
            <w:tcW w:w="851" w:type="dxa"/>
          </w:tcPr>
          <w:p w14:paraId="433E949A"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FAEDB0" w14:textId="52D7A7A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37D6057" w14:textId="0A45B17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.24</w:t>
            </w:r>
          </w:p>
        </w:tc>
        <w:tc>
          <w:tcPr>
            <w:tcW w:w="850" w:type="dxa"/>
          </w:tcPr>
          <w:p w14:paraId="01C2BFFC"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.012</w:t>
            </w:r>
          </w:p>
          <w:p w14:paraId="4BE5B68E" w14:textId="274BDFB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(.007)</w:t>
            </w:r>
          </w:p>
        </w:tc>
        <w:tc>
          <w:tcPr>
            <w:tcW w:w="709" w:type="dxa"/>
          </w:tcPr>
          <w:p w14:paraId="46995454" w14:textId="35BAB04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43EAA41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03450631" w14:textId="1BA53FB3"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A0B39F4" w14:textId="0FBA7C56" w:rsidR="0064446B" w:rsidRPr="002F6AD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.17</w:t>
            </w:r>
          </w:p>
        </w:tc>
      </w:tr>
      <w:tr w:rsidR="0064446B" w:rsidRPr="00725553" w14:paraId="60EC5811" w14:textId="679CE0BE" w:rsidTr="00A00FD5">
        <w:trPr>
          <w:trHeight w:val="737"/>
        </w:trPr>
        <w:tc>
          <w:tcPr>
            <w:tcW w:w="2404" w:type="dxa"/>
          </w:tcPr>
          <w:p w14:paraId="496A6D21"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63C4ECC" w14:textId="12E969B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62A7D607" w14:textId="1F88D0AB"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5BCAB64A" w14:textId="5EBA0563"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03D94F8" w14:textId="216D9BEE"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7D79736" w14:textId="0503C1B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73E7A29A" w14:textId="05A5190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-.020</w:t>
            </w:r>
            <w:r w:rsidRPr="00C2500E">
              <w:rPr>
                <w:rFonts w:ascii="Times New Roman" w:eastAsia="Times New Roman" w:hAnsi="Times New Roman" w:cs="Times New Roman"/>
                <w:color w:val="000000"/>
                <w:sz w:val="20"/>
                <w:szCs w:val="20"/>
                <w:lang w:eastAsia="de-DE"/>
              </w:rPr>
              <w:br/>
              <w:t>(.045)</w:t>
            </w:r>
          </w:p>
        </w:tc>
        <w:tc>
          <w:tcPr>
            <w:tcW w:w="832" w:type="dxa"/>
            <w:gridSpan w:val="2"/>
          </w:tcPr>
          <w:p w14:paraId="0AC0165E" w14:textId="74F7D79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726E76F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0626D3B1" w14:textId="12D617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74D8C323" w14:textId="28325611"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.40</w:t>
            </w:r>
          </w:p>
        </w:tc>
        <w:tc>
          <w:tcPr>
            <w:tcW w:w="851" w:type="dxa"/>
          </w:tcPr>
          <w:p w14:paraId="1A93E1FA" w14:textId="2E1C893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39EC270D" w14:textId="17C7ED6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DB2CBA5" w14:textId="6BEC3328"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365101E6" w14:textId="5F736716"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60EEBF1"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-.024</w:t>
            </w:r>
          </w:p>
          <w:p w14:paraId="157E6920"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(.047)</w:t>
            </w:r>
          </w:p>
          <w:p w14:paraId="5CC2925E" w14:textId="6946A403"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2F761ABC" w14:textId="152D9E0F"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58CD6496"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14471F7" w14:textId="5A98B631"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866C60C" w14:textId="1D44FE63"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.27</w:t>
            </w:r>
          </w:p>
        </w:tc>
      </w:tr>
      <w:tr w:rsidR="0064446B" w:rsidRPr="00725553" w14:paraId="74BD5493" w14:textId="506295D3" w:rsidTr="00A00FD5">
        <w:trPr>
          <w:trHeight w:val="737"/>
        </w:trPr>
        <w:tc>
          <w:tcPr>
            <w:tcW w:w="2404" w:type="dxa"/>
          </w:tcPr>
          <w:p w14:paraId="7A0B925A"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79E82B7A" w14:textId="28FA916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5AD8D5EA"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4B934FB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64836A5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36970A7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423F623E" w14:textId="2FA86532"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6D670EC7" w14:textId="6A3F0E0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5AED192" w14:textId="1009D460"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5C49A807" w14:textId="6425125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3EAA8975" w14:textId="7D3D2E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-.010 (.050)</w:t>
            </w:r>
          </w:p>
        </w:tc>
        <w:tc>
          <w:tcPr>
            <w:tcW w:w="708" w:type="dxa"/>
            <w:gridSpan w:val="2"/>
          </w:tcPr>
          <w:p w14:paraId="5FCA0879" w14:textId="2F226D3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56C589D0"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376CE1AC" w14:textId="7344C36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2F6828EB" w14:textId="300A4F1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168A0AFE"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-.016 (.052)</w:t>
            </w:r>
          </w:p>
          <w:p w14:paraId="49F689E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121618AD" w14:textId="17252A5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5D98854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-.009</w:t>
            </w:r>
          </w:p>
          <w:p w14:paraId="73C755D9" w14:textId="3F3F01EA"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711A9E95" w14:textId="01C5B5AF"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64446B" w:rsidRPr="00725553" w14:paraId="28CECB5A" w14:textId="1EC1B898" w:rsidTr="00A00FD5">
        <w:trPr>
          <w:trHeight w:val="737"/>
        </w:trPr>
        <w:tc>
          <w:tcPr>
            <w:tcW w:w="2404" w:type="dxa"/>
          </w:tcPr>
          <w:p w14:paraId="3A6C1E9B" w14:textId="23CD0AF4"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52" w:type="dxa"/>
          </w:tcPr>
          <w:p w14:paraId="60DEF25A" w14:textId="0C29F31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p>
        </w:tc>
        <w:tc>
          <w:tcPr>
            <w:tcW w:w="679" w:type="dxa"/>
          </w:tcPr>
          <w:p w14:paraId="640462ED"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2475BD48" w14:textId="405F283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w:t>
            </w:r>
          </w:p>
        </w:tc>
        <w:tc>
          <w:tcPr>
            <w:tcW w:w="738" w:type="dxa"/>
          </w:tcPr>
          <w:p w14:paraId="03BE838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260C00AC" w14:textId="1D95EF8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32" w:type="dxa"/>
            <w:gridSpan w:val="2"/>
          </w:tcPr>
          <w:p w14:paraId="1753FE15" w14:textId="26ABC0B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C473942" w14:textId="1C125D4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612AF7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236C5359" w14:textId="58A33D9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8" w:type="dxa"/>
            <w:gridSpan w:val="2"/>
          </w:tcPr>
          <w:p w14:paraId="282BD6AE" w14:textId="097EBB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C4FCBAA" w14:textId="07C3185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67" w:type="dxa"/>
          </w:tcPr>
          <w:p w14:paraId="0DC643EB" w14:textId="6288AF92"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A2845E6" w14:textId="30C44D3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709" w:type="dxa"/>
          </w:tcPr>
          <w:p w14:paraId="460E2C85" w14:textId="75D2A392"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7A51663" w14:textId="459EB72B"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708" w:type="dxa"/>
          </w:tcPr>
          <w:p w14:paraId="08D35971" w14:textId="74E5D811"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2CE5C056" w14:textId="77777777" w:rsidTr="00A00FD5">
        <w:trPr>
          <w:trHeight w:val="737"/>
        </w:trPr>
        <w:tc>
          <w:tcPr>
            <w:tcW w:w="2404" w:type="dxa"/>
            <w:tcBorders>
              <w:bottom w:val="single" w:sz="4" w:space="0" w:color="auto"/>
            </w:tcBorders>
          </w:tcPr>
          <w:p w14:paraId="55C1860A" w14:textId="46792621"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52" w:type="dxa"/>
            <w:tcBorders>
              <w:bottom w:val="single" w:sz="4" w:space="0" w:color="auto"/>
            </w:tcBorders>
          </w:tcPr>
          <w:p w14:paraId="7C401687"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41AD44A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2F2EE3FA" w14:textId="77777777" w:rsidR="0064446B" w:rsidRDefault="0064446B" w:rsidP="0064446B">
            <w:pP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4ECC197" w14:textId="77777777" w:rsidR="0064446B" w:rsidRPr="00C2500E" w:rsidRDefault="0064446B" w:rsidP="0064446B">
            <w:pPr>
              <w:rPr>
                <w:rFonts w:ascii="Times New Roman" w:eastAsia="Times New Roman" w:hAnsi="Times New Roman" w:cs="Times New Roman"/>
                <w:color w:val="000000"/>
                <w:sz w:val="20"/>
                <w:szCs w:val="20"/>
                <w:lang w:eastAsia="de-DE"/>
              </w:rPr>
            </w:pPr>
            <w:commentRangeStart w:id="24"/>
          </w:p>
        </w:tc>
        <w:tc>
          <w:tcPr>
            <w:tcW w:w="850" w:type="dxa"/>
            <w:tcBorders>
              <w:bottom w:val="single" w:sz="4" w:space="0" w:color="auto"/>
            </w:tcBorders>
          </w:tcPr>
          <w:p w14:paraId="79CB9A8A" w14:textId="2143A0D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gridSpan w:val="2"/>
            <w:tcBorders>
              <w:bottom w:val="single" w:sz="4" w:space="0" w:color="auto"/>
            </w:tcBorders>
          </w:tcPr>
          <w:p w14:paraId="12F4946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BEEC97A" w14:textId="57E908A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85" w:type="dxa"/>
            <w:tcBorders>
              <w:bottom w:val="single" w:sz="4" w:space="0" w:color="auto"/>
            </w:tcBorders>
          </w:tcPr>
          <w:p w14:paraId="22B429C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B3BD09" w14:textId="6DF72B5F"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w:t>
            </w:r>
            <w:commentRangeEnd w:id="24"/>
            <w:r>
              <w:rPr>
                <w:rStyle w:val="Kommentarzeichen"/>
              </w:rPr>
              <w:commentReference w:id="24"/>
            </w:r>
          </w:p>
        </w:tc>
        <w:tc>
          <w:tcPr>
            <w:tcW w:w="708" w:type="dxa"/>
            <w:gridSpan w:val="2"/>
            <w:tcBorders>
              <w:bottom w:val="single" w:sz="4" w:space="0" w:color="auto"/>
            </w:tcBorders>
          </w:tcPr>
          <w:p w14:paraId="2E680B3D"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883FE7F" w14:textId="787DBA0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Borders>
              <w:bottom w:val="single" w:sz="4" w:space="0" w:color="auto"/>
            </w:tcBorders>
          </w:tcPr>
          <w:p w14:paraId="2AC73816"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37BF77B0" w14:textId="3923E7F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709" w:type="dxa"/>
            <w:tcBorders>
              <w:bottom w:val="single" w:sz="4" w:space="0" w:color="auto"/>
            </w:tcBorders>
          </w:tcPr>
          <w:p w14:paraId="475F70A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371AF14" w14:textId="5F63BB32"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708" w:type="dxa"/>
            <w:tcBorders>
              <w:bottom w:val="single" w:sz="4" w:space="0" w:color="auto"/>
            </w:tcBorders>
          </w:tcPr>
          <w:p w14:paraId="2B566823"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7B46355C" w14:textId="44731B53" w:rsidTr="00A00FD5">
        <w:trPr>
          <w:trHeight w:val="921"/>
        </w:trPr>
        <w:tc>
          <w:tcPr>
            <w:tcW w:w="2404" w:type="dxa"/>
            <w:tcBorders>
              <w:top w:val="single" w:sz="4" w:space="0" w:color="auto"/>
            </w:tcBorders>
          </w:tcPr>
          <w:p w14:paraId="31657DD2" w14:textId="5C6FB1E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52" w:type="dxa"/>
            <w:tcBorders>
              <w:top w:val="single" w:sz="4" w:space="0" w:color="auto"/>
            </w:tcBorders>
          </w:tcPr>
          <w:p w14:paraId="1D98B4D6" w14:textId="4408CB6D"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065E3D87" w14:textId="74F81D4C"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0CC4E2B5" w14:textId="2070ECA4"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0E11EC8"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7C7B11D" w14:textId="27331377"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686B17F7" w14:textId="7931B5E8"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35A36" w14:textId="6D7E856F"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3BF89AB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28B0A5" w14:textId="29D1DEEC"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429A7924" w14:textId="664717E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D160DE1" w14:textId="7361D747"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3D0D7A7D" w14:textId="279114C5"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920F15D" w14:textId="0B8CACF1"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FD86277" w14:textId="4A2E8E43"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6F8CE411" w14:textId="2ED34DA1" w:rsidR="0064446B" w:rsidRPr="003D7B5A" w:rsidRDefault="0064446B" w:rsidP="0064446B">
            <w:pP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EEC273B" w14:textId="77777777" w:rsidR="0064446B" w:rsidRPr="003D7B5A" w:rsidRDefault="0064446B" w:rsidP="0064446B">
            <w:pPr>
              <w:rPr>
                <w:rFonts w:ascii="Times New Roman" w:eastAsia="Times New Roman" w:hAnsi="Times New Roman" w:cs="Times New Roman"/>
                <w:color w:val="000000"/>
                <w:sz w:val="20"/>
                <w:szCs w:val="20"/>
                <w:lang w:eastAsia="de-DE"/>
              </w:rPr>
            </w:pPr>
          </w:p>
        </w:tc>
      </w:tr>
      <w:tr w:rsidR="0064446B" w:rsidRPr="00725553" w14:paraId="48D4C46B" w14:textId="084DAF17" w:rsidTr="00A00FD5">
        <w:trPr>
          <w:trHeight w:val="525"/>
        </w:trPr>
        <w:tc>
          <w:tcPr>
            <w:tcW w:w="2404" w:type="dxa"/>
          </w:tcPr>
          <w:p w14:paraId="0713F15D" w14:textId="2706817F"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Constant</w:t>
            </w:r>
          </w:p>
        </w:tc>
        <w:tc>
          <w:tcPr>
            <w:tcW w:w="852" w:type="dxa"/>
          </w:tcPr>
          <w:p w14:paraId="3FA2B66F" w14:textId="77777777" w:rsidR="0064446B" w:rsidRPr="003D7B5A" w:rsidRDefault="0064446B" w:rsidP="0064446B">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-1.07</w:t>
            </w:r>
            <w:r>
              <w:rPr>
                <w:rFonts w:ascii="Times New Roman" w:eastAsia="Times New Roman" w:hAnsi="Times New Roman" w:cs="Times New Roman"/>
                <w:color w:val="000000"/>
                <w:sz w:val="20"/>
                <w:szCs w:val="20"/>
                <w:lang w:eastAsia="de-DE"/>
              </w:rPr>
              <w:t>6</w:t>
            </w:r>
            <w:r w:rsidRPr="003D7B5A">
              <w:rPr>
                <w:rFonts w:ascii="Times New Roman" w:eastAsia="Times New Roman" w:hAnsi="Times New Roman" w:cs="Times New Roman"/>
                <w:color w:val="000000"/>
                <w:sz w:val="20"/>
                <w:szCs w:val="20"/>
                <w:lang w:eastAsia="de-DE"/>
              </w:rPr>
              <w:t>* (0.049)</w:t>
            </w:r>
          </w:p>
          <w:p w14:paraId="231F2313" w14:textId="77777777" w:rsidR="0064446B" w:rsidRPr="003D7B5A" w:rsidRDefault="0064446B" w:rsidP="0064446B">
            <w:pPr>
              <w:rPr>
                <w:rFonts w:ascii="Times New Roman" w:eastAsia="Times New Roman" w:hAnsi="Times New Roman" w:cs="Times New Roman"/>
                <w:b/>
                <w:bCs/>
                <w:color w:val="000000"/>
                <w:sz w:val="20"/>
                <w:szCs w:val="20"/>
                <w:lang w:eastAsia="de-DE"/>
              </w:rPr>
            </w:pPr>
          </w:p>
        </w:tc>
        <w:tc>
          <w:tcPr>
            <w:tcW w:w="679" w:type="dxa"/>
          </w:tcPr>
          <w:p w14:paraId="7C9162C5" w14:textId="603D9D3C"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&lt;.05</w:t>
            </w:r>
          </w:p>
        </w:tc>
        <w:tc>
          <w:tcPr>
            <w:tcW w:w="851" w:type="dxa"/>
            <w:gridSpan w:val="2"/>
          </w:tcPr>
          <w:p w14:paraId="36C5E9A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-0.017</w:t>
            </w:r>
          </w:p>
          <w:p w14:paraId="02F7125D" w14:textId="61A08F5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(0.010)</w:t>
            </w:r>
          </w:p>
        </w:tc>
        <w:tc>
          <w:tcPr>
            <w:tcW w:w="738" w:type="dxa"/>
          </w:tcPr>
          <w:p w14:paraId="35BABA8F" w14:textId="67A8E6B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26E457FB" w14:textId="55A88F1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-1.176* (0.199)</w:t>
            </w:r>
          </w:p>
        </w:tc>
        <w:tc>
          <w:tcPr>
            <w:tcW w:w="832" w:type="dxa"/>
            <w:gridSpan w:val="2"/>
          </w:tcPr>
          <w:p w14:paraId="70871BB8" w14:textId="3E873D0D"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53DFCAE"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-0.089</w:t>
            </w:r>
          </w:p>
          <w:p w14:paraId="0A3F614D" w14:textId="16137AB4"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(0.040)</w:t>
            </w:r>
          </w:p>
        </w:tc>
        <w:tc>
          <w:tcPr>
            <w:tcW w:w="585" w:type="dxa"/>
          </w:tcPr>
          <w:p w14:paraId="01AC8375" w14:textId="0456F6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851" w:type="dxa"/>
          </w:tcPr>
          <w:p w14:paraId="3C847966" w14:textId="173D4AAE"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-0.811* (0.300)</w:t>
            </w:r>
          </w:p>
        </w:tc>
        <w:tc>
          <w:tcPr>
            <w:tcW w:w="708" w:type="dxa"/>
            <w:gridSpan w:val="2"/>
          </w:tcPr>
          <w:p w14:paraId="2F3D0077" w14:textId="2566A55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6DE0DF6D"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-0.075</w:t>
            </w:r>
          </w:p>
          <w:p w14:paraId="72B2AF41" w14:textId="66E851FB"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(0.058)</w:t>
            </w:r>
          </w:p>
        </w:tc>
        <w:tc>
          <w:tcPr>
            <w:tcW w:w="567" w:type="dxa"/>
          </w:tcPr>
          <w:p w14:paraId="41322143" w14:textId="799DEDE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c>
          <w:tcPr>
            <w:tcW w:w="850" w:type="dxa"/>
          </w:tcPr>
          <w:p w14:paraId="3B32CDB3" w14:textId="3ABCFAC8"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-0.897* (0.411)</w:t>
            </w:r>
          </w:p>
        </w:tc>
        <w:tc>
          <w:tcPr>
            <w:tcW w:w="709" w:type="dxa"/>
          </w:tcPr>
          <w:p w14:paraId="270A1502" w14:textId="7EED9D4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&lt;.05</w:t>
            </w:r>
          </w:p>
        </w:tc>
        <w:tc>
          <w:tcPr>
            <w:tcW w:w="851" w:type="dxa"/>
          </w:tcPr>
          <w:p w14:paraId="7CB87A3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-0.184*</w:t>
            </w:r>
          </w:p>
          <w:p w14:paraId="7EE37D25" w14:textId="4C35C23C"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(0.077)</w:t>
            </w:r>
          </w:p>
        </w:tc>
        <w:tc>
          <w:tcPr>
            <w:tcW w:w="708" w:type="dxa"/>
          </w:tcPr>
          <w:p w14:paraId="2742C02D" w14:textId="4569566E" w:rsidR="0064446B" w:rsidRPr="003D7B5A" w:rsidRDefault="0064446B" w:rsidP="0064446B">
            <w:pP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2E1876BE" w14:textId="77777777" w:rsidTr="00A00FD5">
        <w:trPr>
          <w:trHeight w:val="525"/>
        </w:trPr>
        <w:tc>
          <w:tcPr>
            <w:tcW w:w="2404" w:type="dxa"/>
          </w:tcPr>
          <w:p w14:paraId="400275DB"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AC2E64C" w14:textId="397038D6" w:rsidR="0064446B" w:rsidRPr="003D7B5A" w:rsidRDefault="0064446B" w:rsidP="0064446B">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52" w:type="dxa"/>
          </w:tcPr>
          <w:p w14:paraId="7209ACCD" w14:textId="21414143" w:rsidR="0064446B" w:rsidRPr="003D7B5A" w:rsidRDefault="0064446B" w:rsidP="0064446B">
            <w:pP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.002 (.004)</w:t>
            </w:r>
          </w:p>
        </w:tc>
        <w:tc>
          <w:tcPr>
            <w:tcW w:w="679" w:type="dxa"/>
          </w:tcPr>
          <w:p w14:paraId="78372157" w14:textId="1B9BCB41" w:rsidR="0064446B" w:rsidRPr="003D7B5A" w:rsidRDefault="0064446B" w:rsidP="0064446B">
            <w:pP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707359E7"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760703F5" w14:textId="144CD7D9"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62FC9DD" w14:textId="48C2A2E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25FE080" w14:textId="1AF259E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.003 (.005)</w:t>
            </w:r>
          </w:p>
        </w:tc>
        <w:tc>
          <w:tcPr>
            <w:tcW w:w="832" w:type="dxa"/>
            <w:gridSpan w:val="2"/>
          </w:tcPr>
          <w:p w14:paraId="633477B3" w14:textId="76E000F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0D51C183"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4797B6F"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6EE0E8C3" w14:textId="0A919019"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454E7FC5" w14:textId="5A765D8E"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.12</w:t>
            </w:r>
          </w:p>
        </w:tc>
        <w:tc>
          <w:tcPr>
            <w:tcW w:w="851" w:type="dxa"/>
          </w:tcPr>
          <w:p w14:paraId="6F887704" w14:textId="53886E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8" w:type="dxa"/>
            <w:gridSpan w:val="2"/>
          </w:tcPr>
          <w:p w14:paraId="614AB51C" w14:textId="4053CF3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tc>
        <w:tc>
          <w:tcPr>
            <w:tcW w:w="851" w:type="dxa"/>
          </w:tcPr>
          <w:p w14:paraId="62EF0DD8"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p w14:paraId="0A12D94E" w14:textId="07F2F66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1027288E" w14:textId="4F60777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.63</w:t>
            </w:r>
          </w:p>
        </w:tc>
        <w:tc>
          <w:tcPr>
            <w:tcW w:w="850" w:type="dxa"/>
          </w:tcPr>
          <w:p w14:paraId="494B914C" w14:textId="58DB4E4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.004 (.005)</w:t>
            </w:r>
          </w:p>
        </w:tc>
        <w:tc>
          <w:tcPr>
            <w:tcW w:w="709" w:type="dxa"/>
          </w:tcPr>
          <w:p w14:paraId="7311F5E9" w14:textId="5A2AD376"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5796193B"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1313DBAA" w14:textId="3452CA78"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7BDED183" w14:textId="72D511B6"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.35</w:t>
            </w:r>
          </w:p>
        </w:tc>
      </w:tr>
      <w:tr w:rsidR="0064446B" w:rsidRPr="00725553" w14:paraId="78B54D0D" w14:textId="51A6F3A1" w:rsidTr="00A00FD5">
        <w:trPr>
          <w:trHeight w:val="987"/>
        </w:trPr>
        <w:tc>
          <w:tcPr>
            <w:tcW w:w="2404" w:type="dxa"/>
          </w:tcPr>
          <w:p w14:paraId="149D7483"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1FCE7F6D" w14:textId="778B8EA4"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4FFB41A7" w14:textId="3FEC2D9A"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5128153" w14:textId="629E48E1"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186D67C2" w14:textId="6D5EDB11"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5EB4E1A2" w14:textId="6B071AA0"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8415D0" w14:textId="2141661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.019 (.035)</w:t>
            </w:r>
          </w:p>
        </w:tc>
        <w:tc>
          <w:tcPr>
            <w:tcW w:w="832" w:type="dxa"/>
            <w:gridSpan w:val="2"/>
          </w:tcPr>
          <w:p w14:paraId="61F84F4D" w14:textId="4110004B"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DE81451"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p w14:paraId="0E072A72" w14:textId="6B601D7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85" w:type="dxa"/>
          </w:tcPr>
          <w:p w14:paraId="5BEB9347" w14:textId="52D94787"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1" w:type="dxa"/>
          </w:tcPr>
          <w:p w14:paraId="43F4195A" w14:textId="7499E101" w:rsidR="0064446B" w:rsidRPr="00C2500E" w:rsidRDefault="0064446B" w:rsidP="0064446B">
            <w:pPr>
              <w:rPr>
                <w:rFonts w:ascii="Times New Roman" w:eastAsia="Times New Roman" w:hAnsi="Times New Roman" w:cs="Times New Roman"/>
                <w:color w:val="000000"/>
                <w:sz w:val="20"/>
                <w:szCs w:val="20"/>
                <w:lang w:eastAsia="de-DE"/>
              </w:rPr>
            </w:pPr>
          </w:p>
        </w:tc>
        <w:tc>
          <w:tcPr>
            <w:tcW w:w="708" w:type="dxa"/>
            <w:gridSpan w:val="2"/>
          </w:tcPr>
          <w:p w14:paraId="15E5F060" w14:textId="4E59D0D5"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CDD60DD" w14:textId="66AD63C1" w:rsidR="0064446B" w:rsidRPr="00C2500E" w:rsidRDefault="0064446B" w:rsidP="0064446B">
            <w:pPr>
              <w:rPr>
                <w:rFonts w:ascii="Times New Roman" w:eastAsia="Times New Roman" w:hAnsi="Times New Roman" w:cs="Times New Roman"/>
                <w:color w:val="000000"/>
                <w:sz w:val="20"/>
                <w:szCs w:val="20"/>
                <w:lang w:eastAsia="de-DE"/>
              </w:rPr>
            </w:pPr>
          </w:p>
        </w:tc>
        <w:tc>
          <w:tcPr>
            <w:tcW w:w="567" w:type="dxa"/>
          </w:tcPr>
          <w:p w14:paraId="067D658B" w14:textId="24D8BDEE"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F206D08"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.011 (.037)</w:t>
            </w:r>
          </w:p>
          <w:p w14:paraId="13AD42CA" w14:textId="29FB0CA2"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78E8092F" w14:textId="37F7ADB3"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9557E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p w14:paraId="271964E9" w14:textId="1FD2C16D"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0CDD59C2" w14:textId="57C8D9FF"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r>
      <w:tr w:rsidR="0064446B" w:rsidRPr="00725553" w14:paraId="33507B1B" w14:textId="6CF34457" w:rsidTr="00A00FD5">
        <w:trPr>
          <w:trHeight w:val="737"/>
        </w:trPr>
        <w:tc>
          <w:tcPr>
            <w:tcW w:w="2404" w:type="dxa"/>
          </w:tcPr>
          <w:p w14:paraId="2DF03F9D" w14:textId="77777777"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4BE75C02" w14:textId="74C5320A" w:rsidR="0064446B" w:rsidRPr="003D7B5A" w:rsidRDefault="0064446B" w:rsidP="0064446B">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w:t>
            </w:r>
            <w:proofErr w:type="spellStart"/>
            <w:r w:rsidRPr="003D7B5A">
              <w:rPr>
                <w:rFonts w:ascii="Times New Roman" w:eastAsia="Times New Roman" w:hAnsi="Times New Roman" w:cs="Times New Roman"/>
                <w:color w:val="000000"/>
                <w:sz w:val="20"/>
                <w:szCs w:val="20"/>
                <w:lang w:eastAsia="de-DE"/>
              </w:rPr>
              <w:t>Appraisal</w:t>
            </w:r>
            <w:proofErr w:type="spellEnd"/>
          </w:p>
        </w:tc>
        <w:tc>
          <w:tcPr>
            <w:tcW w:w="852" w:type="dxa"/>
          </w:tcPr>
          <w:p w14:paraId="05C1A7D9"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679" w:type="dxa"/>
          </w:tcPr>
          <w:p w14:paraId="7150F19E"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2ECE9A5"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66A4A0FA"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2275179" w14:textId="4C1D98D3" w:rsidR="0064446B" w:rsidRPr="00C2500E" w:rsidRDefault="0064446B" w:rsidP="0064446B">
            <w:pPr>
              <w:rPr>
                <w:rFonts w:ascii="Times New Roman" w:eastAsia="Times New Roman" w:hAnsi="Times New Roman" w:cs="Times New Roman"/>
                <w:color w:val="000000"/>
                <w:sz w:val="20"/>
                <w:szCs w:val="20"/>
                <w:lang w:eastAsia="de-DE"/>
              </w:rPr>
            </w:pPr>
          </w:p>
        </w:tc>
        <w:tc>
          <w:tcPr>
            <w:tcW w:w="832" w:type="dxa"/>
            <w:gridSpan w:val="2"/>
          </w:tcPr>
          <w:p w14:paraId="495226AB" w14:textId="267CC5C6"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FA25A17" w14:textId="1BBBFEB8" w:rsidR="0064446B" w:rsidRPr="00C2500E" w:rsidRDefault="0064446B" w:rsidP="0064446B">
            <w:pPr>
              <w:rPr>
                <w:rFonts w:ascii="Times New Roman" w:eastAsia="Times New Roman" w:hAnsi="Times New Roman" w:cs="Times New Roman"/>
                <w:color w:val="000000"/>
                <w:sz w:val="20"/>
                <w:szCs w:val="20"/>
                <w:lang w:eastAsia="de-DE"/>
              </w:rPr>
            </w:pPr>
          </w:p>
        </w:tc>
        <w:tc>
          <w:tcPr>
            <w:tcW w:w="585" w:type="dxa"/>
          </w:tcPr>
          <w:p w14:paraId="0EFEB211" w14:textId="16279EC1"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2671ABE" w14:textId="090217A7"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-.035 (.039)</w:t>
            </w:r>
          </w:p>
        </w:tc>
        <w:tc>
          <w:tcPr>
            <w:tcW w:w="708" w:type="dxa"/>
            <w:gridSpan w:val="2"/>
          </w:tcPr>
          <w:p w14:paraId="70B2A9DD" w14:textId="3052045C"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557E1B15"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6F609714" w14:textId="61E1D06A"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0879C491" w14:textId="2F055FE8"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7C3D023F" w14:textId="77777777" w:rsidR="0064446B" w:rsidRPr="00C2500E" w:rsidRDefault="0064446B" w:rsidP="0064446B">
            <w:pPr>
              <w:rPr>
                <w:rFonts w:ascii="Times New Roman" w:eastAsia="Times New Roman" w:hAnsi="Times New Roman" w:cs="Times New Roman"/>
                <w:sz w:val="20"/>
                <w:szCs w:val="20"/>
                <w:lang w:eastAsia="de-DE"/>
              </w:rPr>
            </w:pPr>
            <w:r w:rsidRPr="00C2500E">
              <w:rPr>
                <w:rFonts w:ascii="Times New Roman" w:eastAsia="Times New Roman" w:hAnsi="Times New Roman" w:cs="Times New Roman"/>
                <w:color w:val="000000"/>
                <w:sz w:val="20"/>
                <w:szCs w:val="20"/>
                <w:lang w:eastAsia="de-DE"/>
              </w:rPr>
              <w:t>-.032 (.041)</w:t>
            </w:r>
          </w:p>
          <w:p w14:paraId="4276A47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09" w:type="dxa"/>
          </w:tcPr>
          <w:p w14:paraId="5C909FD4" w14:textId="5B160669"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73A209C2" w14:textId="7777777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9973EB" w14:textId="2A5D55BB"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708" w:type="dxa"/>
          </w:tcPr>
          <w:p w14:paraId="4B91B291" w14:textId="2087F935"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r>
      <w:tr w:rsidR="0064446B" w:rsidRPr="00725553" w14:paraId="37712551" w14:textId="517C141E" w:rsidTr="00A00FD5">
        <w:trPr>
          <w:trHeight w:val="737"/>
        </w:trPr>
        <w:tc>
          <w:tcPr>
            <w:tcW w:w="2404" w:type="dxa"/>
          </w:tcPr>
          <w:p w14:paraId="32D0A20C" w14:textId="3886565D"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52" w:type="dxa"/>
          </w:tcPr>
          <w:p w14:paraId="08E586B9" w14:textId="14ABF4E5" w:rsidR="0064446B" w:rsidRPr="003D7B5A"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679" w:type="dxa"/>
          </w:tcPr>
          <w:p w14:paraId="686E0AF2"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439F09FF" w14:textId="5B92C413"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.15</w:t>
            </w:r>
          </w:p>
        </w:tc>
        <w:tc>
          <w:tcPr>
            <w:tcW w:w="738" w:type="dxa"/>
          </w:tcPr>
          <w:p w14:paraId="07DDB49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8DDAE13" w14:textId="23DEB721"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832" w:type="dxa"/>
            <w:gridSpan w:val="2"/>
          </w:tcPr>
          <w:p w14:paraId="60A6D867" w14:textId="381BAD8C"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7BC8D63C" w14:textId="322440D6"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w:t>
            </w:r>
          </w:p>
        </w:tc>
        <w:tc>
          <w:tcPr>
            <w:tcW w:w="585" w:type="dxa"/>
          </w:tcPr>
          <w:p w14:paraId="7EB5E2AE"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CFAE6F" w14:textId="02C59614"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8" w:type="dxa"/>
            <w:gridSpan w:val="2"/>
          </w:tcPr>
          <w:p w14:paraId="3AAB5D50" w14:textId="711B2D84"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593299E1" w14:textId="451865C2"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67" w:type="dxa"/>
          </w:tcPr>
          <w:p w14:paraId="5463D53B" w14:textId="54049EE3"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14F80A68" w14:textId="50505B62" w:rsidR="0064446B" w:rsidRPr="00C2500E" w:rsidRDefault="0064446B" w:rsidP="0064446B">
            <w:pP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p>
        </w:tc>
        <w:tc>
          <w:tcPr>
            <w:tcW w:w="709" w:type="dxa"/>
          </w:tcPr>
          <w:p w14:paraId="0AB406AF" w14:textId="35CE8E2D"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DF3EA6" w14:textId="0935FF94" w:rsidR="0064446B" w:rsidRPr="00BC634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.08</w:t>
            </w:r>
          </w:p>
        </w:tc>
        <w:tc>
          <w:tcPr>
            <w:tcW w:w="708" w:type="dxa"/>
          </w:tcPr>
          <w:p w14:paraId="201CAC8D" w14:textId="779A9206"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725553" w14:paraId="2E70D1BB" w14:textId="77777777" w:rsidTr="00A00FD5">
        <w:trPr>
          <w:trHeight w:val="737"/>
        </w:trPr>
        <w:tc>
          <w:tcPr>
            <w:tcW w:w="2404" w:type="dxa"/>
          </w:tcPr>
          <w:p w14:paraId="7883FAF7" w14:textId="1E3CADDF"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52" w:type="dxa"/>
          </w:tcPr>
          <w:p w14:paraId="7A3FC2AC" w14:textId="77777777" w:rsidR="0064446B" w:rsidRDefault="0064446B" w:rsidP="0064446B">
            <w:pPr>
              <w:rPr>
                <w:rFonts w:ascii="Times New Roman" w:eastAsia="Times New Roman" w:hAnsi="Times New Roman" w:cs="Times New Roman"/>
                <w:color w:val="000000"/>
                <w:sz w:val="20"/>
                <w:szCs w:val="20"/>
                <w:lang w:eastAsia="de-DE"/>
              </w:rPr>
            </w:pPr>
          </w:p>
        </w:tc>
        <w:tc>
          <w:tcPr>
            <w:tcW w:w="679" w:type="dxa"/>
          </w:tcPr>
          <w:p w14:paraId="7B1C44E1" w14:textId="77777777" w:rsidR="0064446B" w:rsidRPr="003D7B5A" w:rsidRDefault="0064446B" w:rsidP="0064446B">
            <w:pPr>
              <w:rPr>
                <w:rFonts w:ascii="Times New Roman" w:eastAsia="Times New Roman" w:hAnsi="Times New Roman" w:cs="Times New Roman"/>
                <w:color w:val="000000"/>
                <w:sz w:val="20"/>
                <w:szCs w:val="20"/>
                <w:lang w:eastAsia="de-DE"/>
              </w:rPr>
            </w:pPr>
          </w:p>
        </w:tc>
        <w:tc>
          <w:tcPr>
            <w:tcW w:w="851" w:type="dxa"/>
            <w:gridSpan w:val="2"/>
          </w:tcPr>
          <w:p w14:paraId="068B6A72"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738" w:type="dxa"/>
          </w:tcPr>
          <w:p w14:paraId="2D7F50E3"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084ED428" w14:textId="30EFD17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p>
        </w:tc>
        <w:tc>
          <w:tcPr>
            <w:tcW w:w="832" w:type="dxa"/>
            <w:gridSpan w:val="2"/>
          </w:tcPr>
          <w:p w14:paraId="532DC52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1DF0E247" w14:textId="4E43BF72"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585" w:type="dxa"/>
          </w:tcPr>
          <w:p w14:paraId="3D257C5C"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6220A299" w14:textId="786B8D85"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708" w:type="dxa"/>
            <w:gridSpan w:val="2"/>
          </w:tcPr>
          <w:p w14:paraId="190AA4DF"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4863B7F5" w14:textId="25448C27"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w:t>
            </w:r>
          </w:p>
        </w:tc>
        <w:tc>
          <w:tcPr>
            <w:tcW w:w="567" w:type="dxa"/>
          </w:tcPr>
          <w:p w14:paraId="34950DA4"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0" w:type="dxa"/>
          </w:tcPr>
          <w:p w14:paraId="55392C09" w14:textId="5852705D" w:rsidR="0064446B" w:rsidRPr="00C2500E"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9" w:type="dxa"/>
          </w:tcPr>
          <w:p w14:paraId="0D5B3ED9" w14:textId="77777777" w:rsidR="0064446B" w:rsidRPr="00C2500E" w:rsidRDefault="0064446B" w:rsidP="0064446B">
            <w:pPr>
              <w:rPr>
                <w:rFonts w:ascii="Times New Roman" w:eastAsia="Times New Roman" w:hAnsi="Times New Roman" w:cs="Times New Roman"/>
                <w:color w:val="000000"/>
                <w:sz w:val="20"/>
                <w:szCs w:val="20"/>
                <w:lang w:eastAsia="de-DE"/>
              </w:rPr>
            </w:pPr>
          </w:p>
        </w:tc>
        <w:tc>
          <w:tcPr>
            <w:tcW w:w="851" w:type="dxa"/>
          </w:tcPr>
          <w:p w14:paraId="0086BBB1" w14:textId="0334C63C" w:rsidR="0064446B" w:rsidRDefault="0064446B" w:rsidP="0064446B">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w:t>
            </w:r>
          </w:p>
        </w:tc>
        <w:tc>
          <w:tcPr>
            <w:tcW w:w="708" w:type="dxa"/>
          </w:tcPr>
          <w:p w14:paraId="4BDB12E6" w14:textId="77777777" w:rsidR="0064446B" w:rsidRPr="00BC634E" w:rsidRDefault="0064446B" w:rsidP="0064446B">
            <w:pPr>
              <w:rPr>
                <w:rFonts w:ascii="Times New Roman" w:eastAsia="Times New Roman" w:hAnsi="Times New Roman" w:cs="Times New Roman"/>
                <w:color w:val="000000"/>
                <w:sz w:val="20"/>
                <w:szCs w:val="20"/>
                <w:lang w:eastAsia="de-DE"/>
              </w:rPr>
            </w:pPr>
          </w:p>
        </w:tc>
      </w:tr>
      <w:tr w:rsidR="0064446B" w:rsidRPr="00F02342" w14:paraId="52D6F79D" w14:textId="14DD0E14" w:rsidTr="00A00FD5">
        <w:trPr>
          <w:trHeight w:val="917"/>
        </w:trPr>
        <w:tc>
          <w:tcPr>
            <w:tcW w:w="2404" w:type="dxa"/>
            <w:tcBorders>
              <w:top w:val="single" w:sz="4" w:space="0" w:color="auto"/>
              <w:bottom w:val="single" w:sz="4" w:space="0" w:color="auto"/>
            </w:tcBorders>
          </w:tcPr>
          <w:p w14:paraId="331E91E5" w14:textId="7FE0F865" w:rsidR="0064446B" w:rsidRPr="003D7B5A" w:rsidRDefault="0064446B" w:rsidP="0064446B">
            <w:pPr>
              <w:rPr>
                <w:rFonts w:ascii="Times New Roman" w:eastAsia="Times New Roman" w:hAnsi="Times New Roman" w:cs="Times New Roman"/>
                <w:color w:val="000000"/>
                <w:sz w:val="20"/>
                <w:szCs w:val="20"/>
                <w:lang w:eastAsia="de-DE"/>
              </w:rPr>
            </w:pPr>
          </w:p>
        </w:tc>
        <w:tc>
          <w:tcPr>
            <w:tcW w:w="12333" w:type="dxa"/>
            <w:gridSpan w:val="19"/>
            <w:tcBorders>
              <w:top w:val="single" w:sz="4" w:space="0" w:color="auto"/>
              <w:bottom w:val="single" w:sz="4" w:space="0" w:color="auto"/>
            </w:tcBorders>
          </w:tcPr>
          <w:p w14:paraId="3946FA7A" w14:textId="01C721F0" w:rsidR="0064446B" w:rsidRPr="00C2500E"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br/>
              <w:t xml:space="preserve">Note. Coefficients are unstandardized with standard errors in parentheses. Effects of teaching experience and appraisals on </w:t>
            </w:r>
            <w:proofErr w:type="gramStart"/>
            <w:r w:rsidRPr="00C2500E">
              <w:rPr>
                <w:rFonts w:ascii="Times New Roman" w:eastAsia="Times New Roman" w:hAnsi="Times New Roman" w:cs="Times New Roman"/>
                <w:color w:val="000000"/>
                <w:sz w:val="20"/>
                <w:szCs w:val="20"/>
                <w:lang w:val="en-US" w:eastAsia="de-DE"/>
              </w:rPr>
              <w:t>teachers’</w:t>
            </w:r>
            <w:proofErr w:type="gramEnd"/>
            <w:r w:rsidRPr="00C2500E">
              <w:rPr>
                <w:rFonts w:ascii="Times New Roman" w:eastAsia="Times New Roman" w:hAnsi="Times New Roman" w:cs="Times New Roman"/>
                <w:color w:val="000000"/>
                <w:sz w:val="20"/>
                <w:szCs w:val="20"/>
                <w:lang w:val="en-US" w:eastAsia="de-DE"/>
              </w:rPr>
              <w:t xml:space="preserve"> standardized mean HR are displayed for the five intervals. In Model 1, standardized mean HR was predicted only by teaching experience. In Model 2, solely disruption appraisal was added as a predictor. In Model 3, solely confidence appraisal was added as a predictor. In Model 4, all three predictors were considered in concert.</w:t>
            </w:r>
          </w:p>
          <w:p w14:paraId="4EA0D30E" w14:textId="77777777" w:rsidR="0064446B" w:rsidRDefault="0064446B" w:rsidP="0064446B">
            <w:pPr>
              <w:rPr>
                <w:rFonts w:ascii="Times New Roman" w:eastAsia="Times New Roman" w:hAnsi="Times New Roman" w:cs="Times New Roman"/>
                <w:color w:val="000000"/>
                <w:sz w:val="20"/>
                <w:szCs w:val="20"/>
                <w:lang w:val="en-US" w:eastAsia="de-DE"/>
              </w:rPr>
            </w:pPr>
            <w:r w:rsidRPr="00C2500E">
              <w:rPr>
                <w:rFonts w:ascii="Times New Roman" w:eastAsia="Times New Roman" w:hAnsi="Times New Roman" w:cs="Times New Roman"/>
                <w:color w:val="000000"/>
                <w:sz w:val="20"/>
                <w:szCs w:val="20"/>
                <w:lang w:val="en-US" w:eastAsia="de-DE"/>
              </w:rPr>
              <w:t>* p &lt; .05.</w:t>
            </w:r>
          </w:p>
          <w:p w14:paraId="7F71D2DA" w14:textId="4D2990B2" w:rsidR="0064446B" w:rsidRPr="0064446B" w:rsidRDefault="0064446B" w:rsidP="0064446B">
            <w:pPr>
              <w:rPr>
                <w:rFonts w:ascii="Times New Roman" w:eastAsia="Times New Roman" w:hAnsi="Times New Roman" w:cs="Times New Roman"/>
                <w:color w:val="000000"/>
                <w:sz w:val="20"/>
                <w:szCs w:val="20"/>
                <w:lang w:val="en-GB" w:eastAsia="de-DE"/>
              </w:rPr>
            </w:pPr>
          </w:p>
        </w:tc>
      </w:tr>
    </w:tbl>
    <w:p w14:paraId="02D2A954" w14:textId="77777777" w:rsidR="00BF36CA" w:rsidRDefault="00BF36CA" w:rsidP="0038768D">
      <w:pPr>
        <w:spacing w:before="120" w:after="240" w:line="360" w:lineRule="auto"/>
        <w:rPr>
          <w:rFonts w:ascii="Times New Roman" w:eastAsia="Times New Roman" w:hAnsi="Times New Roman" w:cs="Times New Roman"/>
          <w:sz w:val="24"/>
          <w:szCs w:val="24"/>
          <w:lang w:val="en-US" w:eastAsia="de-DE"/>
        </w:rPr>
        <w:sectPr w:rsidR="00BF36CA" w:rsidSect="00A542EB">
          <w:pgSz w:w="16838" w:h="11906" w:orient="landscape"/>
          <w:pgMar w:top="1417" w:right="1417" w:bottom="1417" w:left="1134" w:header="708" w:footer="708" w:gutter="0"/>
          <w:cols w:space="708"/>
          <w:docGrid w:linePitch="360"/>
        </w:sectPr>
      </w:pPr>
    </w:p>
    <w:p w14:paraId="3AA18164" w14:textId="022FED70" w:rsidR="00E85DEC" w:rsidRDefault="00E85DEC" w:rsidP="00C9191C">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03B494DE" w14:textId="68B8C98E" w:rsidR="00005508" w:rsidRDefault="00005508" w:rsidP="00C9191C">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14192E4C" w14:textId="7B49A8EE" w:rsidR="00005508" w:rsidRPr="00005508" w:rsidRDefault="00005508" w:rsidP="00C9191C">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35D020E6" w14:textId="2C091C06" w:rsidR="00005508" w:rsidRPr="00005508" w:rsidRDefault="00E85DEC" w:rsidP="00005508">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val="en-US" w:eastAsia="de-DE"/>
        </w:rPr>
        <w:drawing>
          <wp:inline distT="0" distB="0" distL="0" distR="0" wp14:anchorId="1D0491B1" wp14:editId="5355FE14">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7">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384C53C5" w14:textId="77777777" w:rsidR="00005508" w:rsidRDefault="00005508" w:rsidP="00E85DEC">
      <w:pPr>
        <w:rPr>
          <w:rFonts w:ascii="Times New Roman" w:hAnsi="Times New Roman" w:cs="Times New Roman"/>
          <w:b/>
          <w:bCs/>
          <w:sz w:val="24"/>
          <w:szCs w:val="24"/>
          <w:lang w:val="en-US"/>
        </w:rPr>
      </w:pPr>
    </w:p>
    <w:p w14:paraId="6B5040E5" w14:textId="53E2A121" w:rsidR="00005508"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EF60E4D" w14:textId="7484CEFB" w:rsidR="00005508" w:rsidRPr="00005508" w:rsidRDefault="00005508" w:rsidP="00E85DEC">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FC73A03" w14:textId="62024EA4" w:rsidR="00F36BBE" w:rsidRDefault="00E85DEC" w:rsidP="00E85DEC">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val="en-US" w:eastAsia="de-DE"/>
        </w:rPr>
        <w:drawing>
          <wp:inline distT="0" distB="0" distL="0" distR="0" wp14:anchorId="250129BF" wp14:editId="38AB4E1E">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1E063784" w14:textId="3EC365C7" w:rsidR="00F36BBE" w:rsidRPr="00005508" w:rsidRDefault="00005508" w:rsidP="00E85DEC">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7AB0CB3E" w14:textId="45BF0A7C" w:rsidR="00F36BBE" w:rsidRDefault="00F36BBE" w:rsidP="00E85DEC">
      <w:pPr>
        <w:rPr>
          <w:lang w:val="en-US"/>
        </w:rPr>
      </w:pPr>
      <w:commentRangeStart w:id="25"/>
      <w:r>
        <w:rPr>
          <w:noProof/>
          <w:lang w:val="en-US"/>
        </w:rPr>
        <w:drawing>
          <wp:inline distT="0" distB="0" distL="0" distR="0" wp14:anchorId="70D8E8A3" wp14:editId="625A8577">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5"/>
      <w:r w:rsidR="00535EA9">
        <w:rPr>
          <w:rStyle w:val="Kommentarzeichen"/>
        </w:rPr>
        <w:commentReference w:id="25"/>
      </w:r>
    </w:p>
    <w:p w14:paraId="638263CF" w14:textId="2953D830" w:rsidR="00F36BBE" w:rsidRDefault="00DD341C" w:rsidP="00E85DEC">
      <w:pPr>
        <w:rPr>
          <w:lang w:val="en-US"/>
        </w:rPr>
      </w:pPr>
      <w:r>
        <w:rPr>
          <w:noProof/>
          <w:lang w:val="en-US"/>
        </w:rPr>
        <w:drawing>
          <wp:inline distT="0" distB="0" distL="0" distR="0" wp14:anchorId="499A4281" wp14:editId="61CA4F5F">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6AE0FCE3" w14:textId="496232BF" w:rsidR="00DD341C" w:rsidRDefault="005C621D" w:rsidP="00E85DEC">
      <w:pPr>
        <w:rPr>
          <w:lang w:val="en-US"/>
        </w:rPr>
      </w:pPr>
      <w:r>
        <w:rPr>
          <w:noProof/>
          <w:lang w:val="en-US"/>
        </w:rPr>
        <w:lastRenderedPageBreak/>
        <w:drawing>
          <wp:inline distT="0" distB="0" distL="0" distR="0" wp14:anchorId="69C7306C" wp14:editId="54688925">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0DEBA50E" w14:textId="1677B73F" w:rsidR="005C621D" w:rsidRPr="00F76DB5" w:rsidRDefault="005C621D" w:rsidP="00E85DEC">
      <w:pPr>
        <w:rPr>
          <w:lang w:val="en-US"/>
        </w:rPr>
      </w:pPr>
      <w:r>
        <w:rPr>
          <w:noProof/>
          <w:lang w:val="en-US"/>
        </w:rPr>
        <w:drawing>
          <wp:inline distT="0" distB="0" distL="0" distR="0" wp14:anchorId="632F8CCB" wp14:editId="64C9380A">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50FF2D8B" w14:textId="453A6CDC" w:rsidR="00E85DEC" w:rsidRPr="00B66DA1" w:rsidRDefault="005C621D" w:rsidP="00C9191C">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B614550" wp14:editId="70E61181">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E85DEC" w:rsidRPr="00B66DA1" w:rsidSect="00BF3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1-27T17:21:00Z" w:initials="MK">
    <w:p w14:paraId="29CF8BE1" w14:textId="001F045F" w:rsidR="00804A0F" w:rsidRDefault="00804A0F">
      <w:pPr>
        <w:pStyle w:val="Kommentartext"/>
      </w:pPr>
      <w:r>
        <w:rPr>
          <w:rStyle w:val="Kommentarzeichen"/>
        </w:rPr>
        <w:annotationRef/>
      </w:r>
      <w:r>
        <w:t>Ist diese Info an der Stelle zu detailliert und sollte lieber wieder runtergezogen werden zum Setting-Teil?</w:t>
      </w:r>
    </w:p>
  </w:comment>
  <w:comment w:id="2" w:author="Mandy Klatt" w:date="2023-11-21T12:33:00Z" w:initials="MK">
    <w:p w14:paraId="48D2465D" w14:textId="280D02D4" w:rsidR="009F3A20" w:rsidRDefault="009F3A20">
      <w:pPr>
        <w:pStyle w:val="Kommentartext"/>
      </w:pPr>
      <w:r>
        <w:rPr>
          <w:rStyle w:val="Kommentarzeichen"/>
        </w:rPr>
        <w:annotationRef/>
      </w:r>
      <w:r>
        <w:t xml:space="preserve">3 </w:t>
      </w:r>
      <w:r w:rsidR="00695A50">
        <w:t xml:space="preserve">Research </w:t>
      </w:r>
      <w:proofErr w:type="spellStart"/>
      <w:r w:rsidR="00695A50">
        <w:t>goals</w:t>
      </w:r>
      <w:proofErr w:type="spellEnd"/>
      <w:r>
        <w:t xml:space="preserve">: </w:t>
      </w:r>
    </w:p>
    <w:p w14:paraId="57D8DBDD" w14:textId="05317D54" w:rsidR="009F3A20" w:rsidRDefault="00695A50" w:rsidP="009F3A20">
      <w:pPr>
        <w:pStyle w:val="Kommentartext"/>
        <w:numPr>
          <w:ilvl w:val="0"/>
          <w:numId w:val="24"/>
        </w:numPr>
        <w:rPr>
          <w:lang w:val="en-US"/>
        </w:rPr>
      </w:pPr>
      <w:r w:rsidRPr="00695A50">
        <w:rPr>
          <w:lang w:val="en-US"/>
        </w:rPr>
        <w:t xml:space="preserve"> </w:t>
      </w:r>
      <w:proofErr w:type="spellStart"/>
      <w:r w:rsidRPr="00695A50">
        <w:rPr>
          <w:lang w:val="en-US"/>
        </w:rPr>
        <w:t>Explorativ</w:t>
      </w:r>
      <w:proofErr w:type="spellEnd"/>
      <w:r w:rsidRPr="00695A50">
        <w:rPr>
          <w:lang w:val="en-US"/>
        </w:rPr>
        <w:t>:</w:t>
      </w:r>
      <w:r w:rsidR="009F3A20" w:rsidRPr="00695A50">
        <w:rPr>
          <w:lang w:val="en-US"/>
        </w:rPr>
        <w:t xml:space="preserve"> </w:t>
      </w:r>
      <w:r w:rsidRPr="00695A50">
        <w:rPr>
          <w:lang w:val="en-US"/>
        </w:rPr>
        <w:t>Aim to descri</w:t>
      </w:r>
      <w:r>
        <w:rPr>
          <w:lang w:val="en-US"/>
        </w:rPr>
        <w:t xml:space="preserve">be the overall trend + std. </w:t>
      </w:r>
      <w:proofErr w:type="spellStart"/>
      <w:r>
        <w:rPr>
          <w:lang w:val="en-US"/>
        </w:rPr>
        <w:t>funktioniert</w:t>
      </w:r>
      <w:proofErr w:type="spellEnd"/>
      <w:r>
        <w:rPr>
          <w:lang w:val="en-US"/>
        </w:rPr>
        <w:t xml:space="preserve"> (</w:t>
      </w:r>
      <w:proofErr w:type="spellStart"/>
      <w:r>
        <w:rPr>
          <w:lang w:val="en-US"/>
        </w:rPr>
        <w:t>keine</w:t>
      </w:r>
      <w:proofErr w:type="spellEnd"/>
      <w:r>
        <w:rPr>
          <w:lang w:val="en-US"/>
        </w:rPr>
        <w:t xml:space="preserve"> </w:t>
      </w:r>
      <w:proofErr w:type="spellStart"/>
      <w:r>
        <w:rPr>
          <w:lang w:val="en-US"/>
        </w:rPr>
        <w:t>Hypothesen</w:t>
      </w:r>
      <w:proofErr w:type="spellEnd"/>
      <w:r>
        <w:rPr>
          <w:lang w:val="en-US"/>
        </w:rPr>
        <w:t>)</w:t>
      </w:r>
    </w:p>
    <w:p w14:paraId="3B15B0C6" w14:textId="673EFBC3" w:rsidR="00695A50" w:rsidRDefault="00695A50" w:rsidP="00695A50">
      <w:pPr>
        <w:pStyle w:val="Kommentartext"/>
        <w:numPr>
          <w:ilvl w:val="0"/>
          <w:numId w:val="24"/>
        </w:numPr>
        <w:rPr>
          <w:lang w:val="en-US"/>
        </w:rPr>
      </w:pPr>
      <w:r>
        <w:rPr>
          <w:lang w:val="en-US"/>
        </w:rPr>
        <w:t xml:space="preserve"> a HR levels 2) b HR changes </w:t>
      </w:r>
    </w:p>
    <w:p w14:paraId="4B13D1B1" w14:textId="5F93DBF3" w:rsidR="00695A50" w:rsidRPr="00695A50" w:rsidRDefault="00695A50" w:rsidP="00695A50">
      <w:pPr>
        <w:pStyle w:val="Kommentartext"/>
        <w:numPr>
          <w:ilvl w:val="0"/>
          <w:numId w:val="24"/>
        </w:numPr>
        <w:rPr>
          <w:lang w:val="en-US"/>
        </w:rPr>
      </w:pPr>
      <w:r>
        <w:rPr>
          <w:lang w:val="en-US"/>
        </w:rPr>
        <w:t xml:space="preserve"> </w:t>
      </w:r>
      <w:proofErr w:type="spellStart"/>
      <w:r>
        <w:rPr>
          <w:lang w:val="en-US"/>
        </w:rPr>
        <w:t>Prädiktion</w:t>
      </w:r>
      <w:proofErr w:type="spellEnd"/>
    </w:p>
  </w:comment>
  <w:comment w:id="1" w:author="Mandy Klatt" w:date="2023-11-21T12:05:00Z" w:initials="MK">
    <w:p w14:paraId="2765B9B8" w14:textId="74266391" w:rsidR="008F1D8F" w:rsidRDefault="008F1D8F">
      <w:pPr>
        <w:pStyle w:val="Kommentartext"/>
      </w:pPr>
      <w:r>
        <w:rPr>
          <w:rStyle w:val="Kommentarzeichen"/>
        </w:rPr>
        <w:annotationRef/>
      </w:r>
      <w:r>
        <w:t>Um allg. Hypothesen vervollständigen</w:t>
      </w:r>
    </w:p>
  </w:comment>
  <w:comment w:id="3" w:author="Lotz, Christin" w:date="2023-10-23T13:40:00Z" w:initials="LC">
    <w:p w14:paraId="6D6CC9A7" w14:textId="77777777" w:rsidR="00A55434" w:rsidRDefault="00A55434" w:rsidP="006B11AA">
      <w:pPr>
        <w:pStyle w:val="Kommentartext"/>
      </w:pPr>
      <w:r>
        <w:rPr>
          <w:rStyle w:val="Kommentarzeichen"/>
        </w:rPr>
        <w:annotationRef/>
      </w:r>
      <w:r>
        <w:t xml:space="preserve">Kann die Zuordnung der Bezeichnung zur Phase mit einer geschwungenen Klammer oder so erfolgen? Dann wird klarer, wann genau eine Phase anfängt und endet und dass die 10-Min Intervalle eben ein Intervall aus jeder Phase sind. </w:t>
      </w:r>
    </w:p>
    <w:p w14:paraId="0180F2D9" w14:textId="77777777" w:rsidR="00A55434" w:rsidRDefault="00A55434" w:rsidP="006B11AA">
      <w:pPr>
        <w:pStyle w:val="Kommentartext"/>
      </w:pPr>
      <w:r>
        <w:t>Aktuell wird aus dem Bild noch nicht richtig klar, dass wir Phasen und Intervalle unterscheiden, sondern es sieht eher so aus, als wäre die Phase das Intervall.</w:t>
      </w:r>
    </w:p>
  </w:comment>
  <w:comment w:id="4" w:author="Mandy Klatt" w:date="2023-11-20T13:56:00Z" w:initials="MK">
    <w:p w14:paraId="4AF126F4" w14:textId="77777777" w:rsidR="00A55434" w:rsidRDefault="00A55434" w:rsidP="006B11AA">
      <w:pPr>
        <w:pStyle w:val="Kommentartext"/>
        <w:numPr>
          <w:ilvl w:val="0"/>
          <w:numId w:val="19"/>
        </w:numPr>
      </w:pPr>
      <w:r>
        <w:rPr>
          <w:rStyle w:val="Kommentarzeichen"/>
        </w:rPr>
        <w:annotationRef/>
      </w:r>
      <w:r>
        <w:t>Wird nachgereicht</w:t>
      </w:r>
    </w:p>
  </w:comment>
  <w:comment w:id="5" w:author="Deiglmayr, Anne" w:date="2023-11-21T09:21:00Z" w:initials="DA">
    <w:p w14:paraId="62A55D25" w14:textId="17000EAE" w:rsidR="001E5669" w:rsidRDefault="001E5669">
      <w:pPr>
        <w:pStyle w:val="Kommentartext"/>
      </w:pPr>
      <w:r>
        <w:rPr>
          <w:rStyle w:val="Kommentarzeichen"/>
        </w:rPr>
        <w:annotationRef/>
      </w:r>
      <w:r>
        <w:t>Gute Idee! Wichtig sind v.a. die Phasen; wie die Intervalle daraus „gezogen“ wurden, lässt sich sonst auch aus dem Text entnehmen.</w:t>
      </w:r>
    </w:p>
  </w:comment>
  <w:comment w:id="6" w:author="Deiglmayr, Anne" w:date="2023-11-21T09:23:00Z" w:initials="DA">
    <w:p w14:paraId="7E3DC28A" w14:textId="737D795A" w:rsidR="00661C83" w:rsidRDefault="00661C83">
      <w:pPr>
        <w:pStyle w:val="Kommentartext"/>
      </w:pPr>
      <w:r>
        <w:rPr>
          <w:rStyle w:val="Kommentarzeichen"/>
        </w:rPr>
        <w:annotationRef/>
      </w:r>
      <w:r>
        <w:t>Auch die ungefähre Dauer</w:t>
      </w:r>
      <w:r w:rsidR="006805BF">
        <w:t xml:space="preserve"> /Länge</w:t>
      </w:r>
      <w:r>
        <w:t xml:space="preserve"> der Phasen sollte aus der Grafik ersichtlich sein.</w:t>
      </w:r>
    </w:p>
  </w:comment>
  <w:comment w:id="7" w:author="Mandy Klatt" w:date="2023-11-21T12:10:00Z" w:initials="MK">
    <w:p w14:paraId="0530DDAB" w14:textId="50D75C71" w:rsidR="008F1D8F" w:rsidRPr="008021E0" w:rsidRDefault="008F1D8F">
      <w:pPr>
        <w:pStyle w:val="Kommentartext"/>
      </w:pPr>
      <w:r>
        <w:rPr>
          <w:rStyle w:val="Kommentarzeichen"/>
        </w:rPr>
        <w:annotationRef/>
      </w:r>
      <w:r w:rsidRPr="008021E0">
        <w:t xml:space="preserve">Watch </w:t>
      </w:r>
      <w:r w:rsidR="00350B93" w:rsidRPr="008021E0">
        <w:t>in „</w:t>
      </w:r>
      <w:proofErr w:type="spellStart"/>
      <w:r w:rsidRPr="008021E0">
        <w:t>fitness</w:t>
      </w:r>
      <w:proofErr w:type="spellEnd"/>
      <w:r w:rsidRPr="008021E0">
        <w:t xml:space="preserve"> </w:t>
      </w:r>
      <w:proofErr w:type="spellStart"/>
      <w:r w:rsidRPr="008021E0">
        <w:t>tracker</w:t>
      </w:r>
      <w:proofErr w:type="spellEnd"/>
      <w:r w:rsidR="00350B93" w:rsidRPr="008021E0">
        <w:t>“ ändern</w:t>
      </w:r>
    </w:p>
  </w:comment>
  <w:comment w:id="8" w:author="Deiglmayr, Anne" w:date="2023-11-21T10:26:00Z" w:initials="DA">
    <w:p w14:paraId="201530FC" w14:textId="301C929F" w:rsidR="006805BF" w:rsidRDefault="006805BF">
      <w:pPr>
        <w:pStyle w:val="Kommentartext"/>
      </w:pPr>
      <w:r>
        <w:rPr>
          <w:rStyle w:val="Kommentarzeichen"/>
        </w:rPr>
        <w:annotationRef/>
      </w:r>
      <w:r>
        <w:t>Wie sehen die Daten aus, die die Fitbit ausgibt? Hier diese Rohdaten kurz beschreiben.</w:t>
      </w:r>
    </w:p>
  </w:comment>
  <w:comment w:id="9" w:author="Mandy Klatt" w:date="2023-11-28T18:33:00Z" w:initials="MK">
    <w:p w14:paraId="4BA8AE86" w14:textId="1B37C384" w:rsidR="004638FC" w:rsidRDefault="004638FC">
      <w:pPr>
        <w:pStyle w:val="Kommentartext"/>
      </w:pPr>
      <w:r>
        <w:rPr>
          <w:rStyle w:val="Kommentarzeichen"/>
        </w:rPr>
        <w:annotationRef/>
      </w:r>
      <w:r>
        <w:rPr>
          <w:noProof/>
        </w:rPr>
        <w:drawing>
          <wp:inline distT="0" distB="0" distL="0" distR="0" wp14:anchorId="45546CCE" wp14:editId="4215EF94">
            <wp:extent cx="1432112" cy="173899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38978" cy="1747331"/>
                    </a:xfrm>
                    <a:prstGeom prst="rect">
                      <a:avLst/>
                    </a:prstGeom>
                  </pic:spPr>
                </pic:pic>
              </a:graphicData>
            </a:graphic>
          </wp:inline>
        </w:drawing>
      </w:r>
    </w:p>
  </w:comment>
  <w:comment w:id="10" w:author="Mandy Klatt" w:date="2023-11-28T18:34:00Z" w:initials="MK">
    <w:p w14:paraId="45B628D4" w14:textId="3E0421D3" w:rsidR="004638FC" w:rsidRDefault="004638FC">
      <w:pPr>
        <w:pStyle w:val="Kommentartext"/>
      </w:pPr>
      <w:r>
        <w:rPr>
          <w:rStyle w:val="Kommentarzeichen"/>
        </w:rPr>
        <w:annotationRef/>
      </w:r>
      <w:r>
        <w:t xml:space="preserve">So sehen die Rohdaten aus. </w:t>
      </w:r>
    </w:p>
  </w:comment>
  <w:comment w:id="11" w:author="Deiglmayr, Anne" w:date="2023-11-21T09:39:00Z" w:initials="DA">
    <w:p w14:paraId="225E9D54" w14:textId="491AB16B" w:rsidR="00E03B3E" w:rsidRDefault="00E03B3E">
      <w:pPr>
        <w:pStyle w:val="Kommentartext"/>
      </w:pPr>
      <w:r>
        <w:rPr>
          <w:rStyle w:val="Kommentarzeichen"/>
        </w:rPr>
        <w:annotationRef/>
      </w:r>
      <w:r>
        <w:t>Hier sollte beschrieben werden, wie die Ausgabe der Fitbit in genau die Variablen (</w:t>
      </w:r>
      <w:proofErr w:type="spellStart"/>
      <w:r>
        <w:t>standardized</w:t>
      </w:r>
      <w:proofErr w:type="spellEnd"/>
      <w:r>
        <w:t xml:space="preserve"> / </w:t>
      </w:r>
      <w:proofErr w:type="spellStart"/>
      <w:r>
        <w:t>unstandardized</w:t>
      </w:r>
      <w:proofErr w:type="spellEnd"/>
      <w:r>
        <w:t xml:space="preserve"> HR) umgerechnet wurde, mit denen wir gearbeitet haben.</w:t>
      </w:r>
      <w:r w:rsidR="006805BF">
        <w:t xml:space="preserve"> Wir sollten auch kurz darauf eingehen, warum es sinnvoll ist, die HR über ein gewisses Intervall zu aggregieren.</w:t>
      </w:r>
    </w:p>
  </w:comment>
  <w:comment w:id="12" w:author="Deiglmayr, Anne" w:date="2023-11-21T10:17:00Z" w:initials="DA">
    <w:p w14:paraId="6C885D6F" w14:textId="4069CB94" w:rsidR="009B5F33" w:rsidRDefault="009B5F33">
      <w:pPr>
        <w:pStyle w:val="Kommentartext"/>
      </w:pPr>
      <w:r>
        <w:rPr>
          <w:rStyle w:val="Kommentarzeichen"/>
        </w:rPr>
        <w:annotationRef/>
      </w:r>
      <w:r>
        <w:t xml:space="preserve">Diese Info oben </w:t>
      </w:r>
      <w:proofErr w:type="gramStart"/>
      <w:r>
        <w:t>bei den Instruments</w:t>
      </w:r>
      <w:proofErr w:type="gramEnd"/>
    </w:p>
  </w:comment>
  <w:comment w:id="13" w:author="Deiglmayr, Anne" w:date="2023-11-21T09:46:00Z" w:initials="DA">
    <w:p w14:paraId="02FE15A9" w14:textId="453C860A" w:rsidR="00692045" w:rsidRDefault="00692045">
      <w:pPr>
        <w:pStyle w:val="Kommentartext"/>
      </w:pPr>
      <w:r>
        <w:rPr>
          <w:rStyle w:val="Kommentarzeichen"/>
        </w:rPr>
        <w:annotationRef/>
      </w:r>
      <w:r>
        <w:t>Die</w:t>
      </w:r>
      <w:r w:rsidR="006805BF">
        <w:t>s</w:t>
      </w:r>
      <w:r>
        <w:t xml:space="preserve"> gehört </w:t>
      </w:r>
      <w:proofErr w:type="gramStart"/>
      <w:r>
        <w:t>zur Variable</w:t>
      </w:r>
      <w:proofErr w:type="gramEnd"/>
      <w:r>
        <w:t xml:space="preserve">, also hierher. Begründung wäre noch schön (kein Interesse an einzelnen Events, sondern nur an zu erwartendem mittleren Stresslevel während der </w:t>
      </w:r>
      <w:proofErr w:type="spellStart"/>
      <w:r>
        <w:t>teaching</w:t>
      </w:r>
      <w:proofErr w:type="spellEnd"/>
      <w:r>
        <w:t xml:space="preserve"> </w:t>
      </w:r>
      <w:proofErr w:type="spellStart"/>
      <w:r>
        <w:t>phase</w:t>
      </w:r>
      <w:proofErr w:type="spellEnd"/>
      <w:r w:rsidR="009B5F33">
        <w:t>?)</w:t>
      </w:r>
      <w:r w:rsidR="006805BF">
        <w:t xml:space="preserve">. Was können wir schrieben, damit die Reviewer nicht gleich sagen, warum habt ihr das alles denn nicht für die einzelnen </w:t>
      </w:r>
      <w:proofErr w:type="spellStart"/>
      <w:r w:rsidR="006805BF">
        <w:t>events</w:t>
      </w:r>
      <w:proofErr w:type="spellEnd"/>
      <w:r w:rsidR="006805BF">
        <w:t xml:space="preserve"> angeschaut?</w:t>
      </w:r>
    </w:p>
  </w:comment>
  <w:comment w:id="14" w:author="Deiglmayr, Anne" w:date="2023-11-21T10:18:00Z" w:initials="DA">
    <w:p w14:paraId="66F22C27" w14:textId="22E0DF80" w:rsidR="009B5F33" w:rsidRPr="009B5F33" w:rsidRDefault="009B5F33">
      <w:pPr>
        <w:pStyle w:val="Kommentartext"/>
      </w:pPr>
      <w:r>
        <w:rPr>
          <w:rStyle w:val="Kommentarzeichen"/>
        </w:rPr>
        <w:annotationRef/>
      </w:r>
      <w:r w:rsidRPr="009B5F33">
        <w:t xml:space="preserve">s.o., ggf. besser </w:t>
      </w:r>
      <w:proofErr w:type="spellStart"/>
      <w:r w:rsidRPr="009B5F33">
        <w:t>Hyotheses</w:t>
      </w:r>
      <w:proofErr w:type="spellEnd"/>
      <w:r w:rsidRPr="009B5F33">
        <w:t xml:space="preserve"> and Data Analysis, und die (operationalisierten) </w:t>
      </w:r>
      <w:r>
        <w:t>Hypothesen erst hier einführen</w:t>
      </w:r>
    </w:p>
  </w:comment>
  <w:comment w:id="16" w:author="Deiglmayr, Anne" w:date="2023-11-21T09:09:00Z" w:initials="DA">
    <w:p w14:paraId="2217086D" w14:textId="77777777" w:rsidR="008021E0" w:rsidRDefault="008021E0" w:rsidP="008021E0">
      <w:pPr>
        <w:pStyle w:val="Kommentartext"/>
      </w:pPr>
      <w:r>
        <w:rPr>
          <w:rStyle w:val="Kommentarzeichen"/>
        </w:rPr>
        <w:annotationRef/>
      </w:r>
      <w:r>
        <w:t>Dieser Abschnitt vermengt die Beschreibung der Datenauswertung (</w:t>
      </w:r>
      <w:proofErr w:type="spellStart"/>
      <w:r>
        <w:t>data</w:t>
      </w:r>
      <w:proofErr w:type="spellEnd"/>
      <w:r>
        <w:t xml:space="preserve"> </w:t>
      </w:r>
      <w:proofErr w:type="spellStart"/>
      <w:r>
        <w:t>analysis</w:t>
      </w:r>
      <w:proofErr w:type="spellEnd"/>
      <w:r>
        <w:t xml:space="preserve"> plan) mit den Hypothesen. Teilweise ist nicht ganz klar, worauf die Hypothesen sich genau beziehen (welche der aufgezählten Variablen, welche Differenz?). Kann man das etwas klarer trennen?</w:t>
      </w:r>
    </w:p>
  </w:comment>
  <w:comment w:id="17" w:author="Deiglmayr, Anne" w:date="2023-11-21T09:11:00Z" w:initials="DA">
    <w:p w14:paraId="68AB041A" w14:textId="77777777" w:rsidR="008021E0" w:rsidRDefault="008021E0" w:rsidP="008021E0">
      <w:pPr>
        <w:pStyle w:val="Kommentartext"/>
      </w:pPr>
      <w:r>
        <w:rPr>
          <w:rStyle w:val="Kommentarzeichen"/>
        </w:rPr>
        <w:annotationRef/>
      </w:r>
      <w:r>
        <w:t>Ist hier noch nicht eingeführt...</w:t>
      </w:r>
    </w:p>
  </w:comment>
  <w:comment w:id="18" w:author="Deiglmayr, Anne" w:date="2023-11-21T09:11:00Z" w:initials="DA">
    <w:p w14:paraId="03C956BB" w14:textId="77777777" w:rsidR="008021E0" w:rsidRDefault="008021E0" w:rsidP="008021E0">
      <w:pPr>
        <w:pStyle w:val="Kommentartext"/>
      </w:pPr>
      <w:r>
        <w:rPr>
          <w:rStyle w:val="Kommentarzeichen"/>
        </w:rPr>
        <w:annotationRef/>
      </w:r>
      <w:r>
        <w:t xml:space="preserve">Eventuell macht es Sinn, in diesem Paper den Data </w:t>
      </w:r>
      <w:proofErr w:type="spellStart"/>
      <w:r>
        <w:t>analysis</w:t>
      </w:r>
      <w:proofErr w:type="spellEnd"/>
      <w:r>
        <w:t xml:space="preserve"> plan und die Hypothesen erst am Ende des Methodenteils zu erläutern, da man eigentlich die Operationalisierung kennen muss, um die Hypothesen im hier gegebenen Detail zu verstehen (operationalisierte Hypothesen...). Die Fragestellungen kann man ja trotzdem schon am Ende des Theorieteils benennen.</w:t>
      </w:r>
    </w:p>
  </w:comment>
  <w:comment w:id="15" w:author="Mandy Klatt" w:date="2023-11-21T12:02:00Z" w:initials="MK">
    <w:p w14:paraId="5E10EC05" w14:textId="77777777" w:rsidR="008021E0" w:rsidRPr="008021E0" w:rsidRDefault="008021E0" w:rsidP="008021E0">
      <w:pPr>
        <w:pStyle w:val="Kommentartext"/>
      </w:pPr>
      <w:r>
        <w:rPr>
          <w:rStyle w:val="Kommentarzeichen"/>
        </w:rPr>
        <w:annotationRef/>
      </w:r>
      <w:r w:rsidRPr="008021E0">
        <w:t>Data Analysis</w:t>
      </w:r>
    </w:p>
  </w:comment>
  <w:comment w:id="19" w:author="Deiglmayr, Anne" w:date="2023-11-21T10:00:00Z" w:initials="DA">
    <w:p w14:paraId="591B5A4A" w14:textId="7C7C808C" w:rsidR="00A539D1" w:rsidRDefault="00A539D1">
      <w:pPr>
        <w:pStyle w:val="Kommentartext"/>
      </w:pPr>
      <w:r>
        <w:rPr>
          <w:rStyle w:val="Kommentarzeichen"/>
        </w:rPr>
        <w:annotationRef/>
      </w:r>
      <w:r>
        <w:t xml:space="preserve">Die </w:t>
      </w:r>
      <w:proofErr w:type="spellStart"/>
      <w:r>
        <w:t>standardized</w:t>
      </w:r>
      <w:proofErr w:type="spellEnd"/>
      <w:r>
        <w:t xml:space="preserve"> / </w:t>
      </w:r>
      <w:proofErr w:type="spellStart"/>
      <w:r>
        <w:t>unstandardized</w:t>
      </w:r>
      <w:proofErr w:type="spellEnd"/>
      <w:r>
        <w:t xml:space="preserve"> HR würde ich unter Variables beschreiben und dann mit genau diesen beiden </w:t>
      </w:r>
      <w:r w:rsidR="009B5F33">
        <w:t>B</w:t>
      </w:r>
      <w:r>
        <w:t xml:space="preserve">egriffen arbeiten (ggf. sogar </w:t>
      </w:r>
      <w:proofErr w:type="spellStart"/>
      <w:r>
        <w:t>sHR</w:t>
      </w:r>
      <w:proofErr w:type="spellEnd"/>
      <w:r>
        <w:t xml:space="preserve"> und </w:t>
      </w:r>
      <w:proofErr w:type="spellStart"/>
      <w:r>
        <w:t>uHR</w:t>
      </w:r>
      <w:proofErr w:type="spellEnd"/>
      <w:r>
        <w:t xml:space="preserve"> o.ä.</w:t>
      </w:r>
      <w:r w:rsidR="00D461D3">
        <w:t xml:space="preserve">, oder HR und </w:t>
      </w:r>
      <w:proofErr w:type="spellStart"/>
      <w:r w:rsidR="00D461D3">
        <w:t>HRz</w:t>
      </w:r>
      <w:proofErr w:type="spellEnd"/>
      <w:r>
        <w:t>)</w:t>
      </w:r>
      <w:r w:rsidR="006805BF">
        <w:t>. Es muss immer klar sein, welche HR gerade gemeint ist.</w:t>
      </w:r>
    </w:p>
  </w:comment>
  <w:comment w:id="20" w:author="Mandy Klatt" w:date="2023-11-21T12:27:00Z" w:initials="MK">
    <w:p w14:paraId="2083451D" w14:textId="11658E54" w:rsidR="009F3A20" w:rsidRPr="00F02342" w:rsidRDefault="009F3A20">
      <w:pPr>
        <w:pStyle w:val="Kommentartext"/>
      </w:pPr>
      <w:r>
        <w:rPr>
          <w:rStyle w:val="Kommentarzeichen"/>
        </w:rPr>
        <w:annotationRef/>
      </w:r>
      <w:r w:rsidRPr="00F02342">
        <w:t>Hoch zu Variables</w:t>
      </w:r>
    </w:p>
  </w:comment>
  <w:comment w:id="22" w:author="Mandy Klatt" w:date="2023-11-16T17:33:00Z" w:initials="MK">
    <w:p w14:paraId="28D12731" w14:textId="358C3FD2" w:rsidR="00A55434" w:rsidRDefault="00A55434">
      <w:pPr>
        <w:pStyle w:val="Kommentartext"/>
      </w:pPr>
      <w:r>
        <w:rPr>
          <w:rStyle w:val="Kommentarzeichen"/>
        </w:rPr>
        <w:annotationRef/>
      </w:r>
      <w:r>
        <w:t xml:space="preserve">Bei Abb. b. </w:t>
      </w:r>
      <w:r>
        <w:sym w:font="Wingdings" w:char="F0E0"/>
      </w:r>
      <w:r>
        <w:t xml:space="preserve"> y-Achse bis +1 </w:t>
      </w:r>
      <w:r>
        <w:sym w:font="Wingdings" w:char="F0E0"/>
      </w:r>
      <w:r>
        <w:t xml:space="preserve"> wird nachgereicht</w:t>
      </w:r>
    </w:p>
  </w:comment>
  <w:comment w:id="23" w:author="Mandy Klatt" w:date="2023-11-13T17:15:00Z" w:initials="KM">
    <w:p w14:paraId="70A85D21" w14:textId="77777777" w:rsidR="00A55434" w:rsidRDefault="00A55434">
      <w:pPr>
        <w:pStyle w:val="Kommentartext"/>
      </w:pPr>
    </w:p>
    <w:p w14:paraId="19E20F6C" w14:textId="107667D9" w:rsidR="00A55434" w:rsidRDefault="00A55434">
      <w:pPr>
        <w:pStyle w:val="Kommentartext"/>
      </w:pPr>
      <w:r>
        <w:t xml:space="preserve">Beschriftung der X-Achse für die Zeit in Minuten (einheitlich zur Abb. der </w:t>
      </w:r>
      <w:proofErr w:type="spellStart"/>
      <w:r>
        <w:t>Slopes</w:t>
      </w:r>
      <w:proofErr w:type="spellEnd"/>
      <w:r>
        <w:t xml:space="preserve">) </w:t>
      </w:r>
      <w:r>
        <w:sym w:font="Wingdings" w:char="F0E0"/>
      </w:r>
      <w:r>
        <w:t xml:space="preserve"> wird nachgereicht</w:t>
      </w:r>
    </w:p>
    <w:p w14:paraId="4F93F6AF" w14:textId="51DB8027" w:rsidR="00A55434" w:rsidRDefault="00A55434" w:rsidP="00A55434">
      <w:pPr>
        <w:pStyle w:val="Kommentartext"/>
      </w:pPr>
    </w:p>
  </w:comment>
  <w:comment w:id="24" w:author="Mandy Klatt" w:date="2023-11-21T11:54:00Z" w:initials="MK">
    <w:p w14:paraId="77983A38" w14:textId="77777777" w:rsidR="0064446B" w:rsidRDefault="0064446B" w:rsidP="004F4631">
      <w:pPr>
        <w:pStyle w:val="Kommentartext"/>
        <w:numPr>
          <w:ilvl w:val="0"/>
          <w:numId w:val="22"/>
        </w:numPr>
      </w:pPr>
      <w:r>
        <w:rPr>
          <w:rStyle w:val="Kommentarzeichen"/>
        </w:rPr>
        <w:annotationRef/>
      </w:r>
      <w:r>
        <w:t>Minus wegnehmen</w:t>
      </w:r>
    </w:p>
    <w:p w14:paraId="23791840" w14:textId="77777777" w:rsidR="0064446B" w:rsidRDefault="0064446B" w:rsidP="004F4631">
      <w:pPr>
        <w:pStyle w:val="Kommentartext"/>
        <w:numPr>
          <w:ilvl w:val="0"/>
          <w:numId w:val="22"/>
        </w:numPr>
      </w:pPr>
      <w:r>
        <w:t>Auf 3 Dezimalstellen runden</w:t>
      </w:r>
    </w:p>
    <w:p w14:paraId="0AE3D5B9" w14:textId="19BCAF27" w:rsidR="0064446B" w:rsidRDefault="0064446B" w:rsidP="004F4631">
      <w:pPr>
        <w:pStyle w:val="Kommentartext"/>
        <w:numPr>
          <w:ilvl w:val="0"/>
          <w:numId w:val="22"/>
        </w:numPr>
      </w:pPr>
      <w:r>
        <w:t>Delta R²: immer zu Modell1 (Modell2 – Modell1; Modell3 – Modell1, usw.)</w:t>
      </w:r>
    </w:p>
  </w:comment>
  <w:comment w:id="25" w:author="Mandy Klatt" w:date="2023-11-15T10:15:00Z" w:initials="KM">
    <w:p w14:paraId="35F1A367" w14:textId="58FE1583" w:rsidR="00A55434" w:rsidRDefault="00A55434" w:rsidP="00A55434">
      <w:pPr>
        <w:pStyle w:val="Kommentartext"/>
      </w:pPr>
      <w:r>
        <w:rPr>
          <w:rStyle w:val="Kommentarzeichen"/>
        </w:rPr>
        <w:annotationRef/>
      </w:r>
      <w:r>
        <w:t xml:space="preserve">Figure Beschriftung </w:t>
      </w:r>
    </w:p>
    <w:p w14:paraId="39D2A35D" w14:textId="613128A8" w:rsidR="00A55434" w:rsidRDefault="00A55434" w:rsidP="00A55434">
      <w:pPr>
        <w:pStyle w:val="Kommentartext"/>
      </w:pPr>
      <w:r>
        <w:t>X-/Y-Achsen noch lesbar machen!</w:t>
      </w:r>
    </w:p>
    <w:p w14:paraId="56CF857A" w14:textId="63366BCE" w:rsidR="00A55434" w:rsidRDefault="00A55434" w:rsidP="00A55434">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CF8BE1" w15:done="0"/>
  <w15:commentEx w15:paraId="4B13D1B1" w15:done="0"/>
  <w15:commentEx w15:paraId="2765B9B8" w15:done="0"/>
  <w15:commentEx w15:paraId="0180F2D9" w15:done="0"/>
  <w15:commentEx w15:paraId="4AF126F4" w15:paraIdParent="0180F2D9" w15:done="0"/>
  <w15:commentEx w15:paraId="62A55D25" w15:paraIdParent="0180F2D9" w15:done="0"/>
  <w15:commentEx w15:paraId="7E3DC28A" w15:paraIdParent="0180F2D9" w15:done="0"/>
  <w15:commentEx w15:paraId="0530DDAB" w15:paraIdParent="0180F2D9" w15:done="0"/>
  <w15:commentEx w15:paraId="201530FC" w15:done="0"/>
  <w15:commentEx w15:paraId="4BA8AE86" w15:paraIdParent="201530FC" w15:done="0"/>
  <w15:commentEx w15:paraId="45B628D4" w15:paraIdParent="201530FC" w15:done="0"/>
  <w15:commentEx w15:paraId="225E9D54" w15:done="0"/>
  <w15:commentEx w15:paraId="6C885D6F" w15:done="0"/>
  <w15:commentEx w15:paraId="02FE15A9" w15:done="0"/>
  <w15:commentEx w15:paraId="66F22C27" w15:done="0"/>
  <w15:commentEx w15:paraId="2217086D" w15:done="0"/>
  <w15:commentEx w15:paraId="68AB041A" w15:done="0"/>
  <w15:commentEx w15:paraId="03C956BB" w15:done="0"/>
  <w15:commentEx w15:paraId="5E10EC05" w15:done="0"/>
  <w15:commentEx w15:paraId="591B5A4A" w15:done="0"/>
  <w15:commentEx w15:paraId="2083451D" w15:done="0"/>
  <w15:commentEx w15:paraId="28D12731" w15:done="0"/>
  <w15:commentEx w15:paraId="4F93F6AF" w15:done="0"/>
  <w15:commentEx w15:paraId="0AE3D5B9" w15:done="0"/>
  <w15:commentEx w15:paraId="56CF85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F4EAB" w16cex:dateUtc="2023-11-27T16:21:00Z"/>
  <w16cex:commentExtensible w16cex:durableId="2907222F" w16cex:dateUtc="2023-11-21T11:33:00Z"/>
  <w16cex:commentExtensible w16cex:durableId="29071B82" w16cex:dateUtc="2023-11-21T11:05:00Z"/>
  <w16cex:commentExtensible w16cex:durableId="28E0F65F" w16cex:dateUtc="2023-10-23T11:40:00Z"/>
  <w16cex:commentExtensible w16cex:durableId="2905E423" w16cex:dateUtc="2023-11-20T12:56:00Z"/>
  <w16cex:commentExtensible w16cex:durableId="29071CA5" w16cex:dateUtc="2023-11-21T11:10:00Z"/>
  <w16cex:commentExtensible w16cex:durableId="2910B0E0" w16cex:dateUtc="2023-11-28T17:33:00Z"/>
  <w16cex:commentExtensible w16cex:durableId="2910B144" w16cex:dateUtc="2023-11-28T17:34:00Z"/>
  <w16cex:commentExtensible w16cex:durableId="29071AE6" w16cex:dateUtc="2023-11-21T11:02:00Z"/>
  <w16cex:commentExtensible w16cex:durableId="29072099" w16cex:dateUtc="2023-11-21T11:27:00Z"/>
  <w16cex:commentExtensible w16cex:durableId="2900D0D7" w16cex:dateUtc="2023-11-16T16:33:00Z"/>
  <w16cex:commentExtensible w16cex:durableId="13420E9F" w16cex:dateUtc="2023-11-13T16:15:00Z"/>
  <w16cex:commentExtensible w16cex:durableId="29071909" w16cex:dateUtc="2023-11-21T10:54: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CF8BE1" w16cid:durableId="290F4EAB"/>
  <w16cid:commentId w16cid:paraId="4B13D1B1" w16cid:durableId="2907222F"/>
  <w16cid:commentId w16cid:paraId="2765B9B8" w16cid:durableId="29071B82"/>
  <w16cid:commentId w16cid:paraId="0180F2D9" w16cid:durableId="28E0F65F"/>
  <w16cid:commentId w16cid:paraId="4AF126F4" w16cid:durableId="2905E423"/>
  <w16cid:commentId w16cid:paraId="62A55D25" w16cid:durableId="2906F532"/>
  <w16cid:commentId w16cid:paraId="7E3DC28A" w16cid:durableId="2906F58B"/>
  <w16cid:commentId w16cid:paraId="0530DDAB" w16cid:durableId="29071CA5"/>
  <w16cid:commentId w16cid:paraId="201530FC" w16cid:durableId="29070455"/>
  <w16cid:commentId w16cid:paraId="4BA8AE86" w16cid:durableId="2910B0E0"/>
  <w16cid:commentId w16cid:paraId="45B628D4" w16cid:durableId="2910B144"/>
  <w16cid:commentId w16cid:paraId="225E9D54" w16cid:durableId="2906F95D"/>
  <w16cid:commentId w16cid:paraId="6C885D6F" w16cid:durableId="29070244"/>
  <w16cid:commentId w16cid:paraId="02FE15A9" w16cid:durableId="2906FB0E"/>
  <w16cid:commentId w16cid:paraId="66F22C27" w16cid:durableId="29070283"/>
  <w16cid:commentId w16cid:paraId="2217086D" w16cid:durableId="2906F247"/>
  <w16cid:commentId w16cid:paraId="68AB041A" w16cid:durableId="2906F2B2"/>
  <w16cid:commentId w16cid:paraId="03C956BB" w16cid:durableId="2906F2CF"/>
  <w16cid:commentId w16cid:paraId="5E10EC05" w16cid:durableId="29071AE6"/>
  <w16cid:commentId w16cid:paraId="591B5A4A" w16cid:durableId="2906FE56"/>
  <w16cid:commentId w16cid:paraId="2083451D" w16cid:durableId="29072099"/>
  <w16cid:commentId w16cid:paraId="28D12731" w16cid:durableId="2900D0D7"/>
  <w16cid:commentId w16cid:paraId="4F93F6AF" w16cid:durableId="13420E9F"/>
  <w16cid:commentId w16cid:paraId="0AE3D5B9" w16cid:durableId="29071909"/>
  <w16cid:commentId w16cid:paraId="56CF857A" w16cid:durableId="682390F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583AD" w14:textId="77777777" w:rsidR="00A55434" w:rsidRDefault="00A55434" w:rsidP="00ED61AB">
      <w:pPr>
        <w:spacing w:after="0" w:line="240" w:lineRule="auto"/>
      </w:pPr>
      <w:r>
        <w:separator/>
      </w:r>
    </w:p>
  </w:endnote>
  <w:endnote w:type="continuationSeparator" w:id="0">
    <w:p w14:paraId="0E03D14E" w14:textId="77777777" w:rsidR="00A55434" w:rsidRDefault="00A55434" w:rsidP="00ED6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12BB135D" w14:textId="699C5E74" w:rsidR="00A55434" w:rsidRDefault="00A55434">
        <w:pPr>
          <w:pStyle w:val="Fuzeile"/>
          <w:jc w:val="right"/>
        </w:pPr>
        <w:r>
          <w:fldChar w:fldCharType="begin"/>
        </w:r>
        <w:r>
          <w:instrText>PAGE   \* MERGEFORMAT</w:instrText>
        </w:r>
        <w:r>
          <w:fldChar w:fldCharType="separate"/>
        </w:r>
        <w:r>
          <w:t>2</w:t>
        </w:r>
        <w:r>
          <w:fldChar w:fldCharType="end"/>
        </w:r>
      </w:p>
    </w:sdtContent>
  </w:sdt>
  <w:p w14:paraId="36B7E42A" w14:textId="77777777" w:rsidR="00A55434" w:rsidRDefault="00A554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81C6" w14:textId="77777777" w:rsidR="00A55434" w:rsidRDefault="00A55434" w:rsidP="00ED61AB">
      <w:pPr>
        <w:spacing w:after="0" w:line="240" w:lineRule="auto"/>
      </w:pPr>
      <w:r>
        <w:separator/>
      </w:r>
    </w:p>
  </w:footnote>
  <w:footnote w:type="continuationSeparator" w:id="0">
    <w:p w14:paraId="7A8F8FD0" w14:textId="77777777" w:rsidR="00A55434" w:rsidRDefault="00A55434" w:rsidP="00ED61AB">
      <w:pPr>
        <w:spacing w:after="0" w:line="240" w:lineRule="auto"/>
      </w:pPr>
      <w:r>
        <w:continuationSeparator/>
      </w:r>
    </w:p>
  </w:footnote>
  <w:footnote w:id="1">
    <w:p w14:paraId="3DF54E32" w14:textId="4EBBDB34" w:rsidR="00A55434" w:rsidRPr="00C93F92" w:rsidRDefault="00A55434">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2">
    <w:p w14:paraId="7EB2F1FF" w14:textId="7FD0FCB2" w:rsidR="00A55434" w:rsidRPr="00C10CFB" w:rsidRDefault="00A55434">
      <w:pPr>
        <w:pStyle w:val="Funotentext"/>
        <w:rPr>
          <w:rFonts w:ascii="Times New Roman" w:hAnsi="Times New Roman" w:cs="Times New Roman"/>
          <w:lang w:val="en-US"/>
        </w:rPr>
      </w:pPr>
      <w:r w:rsidRPr="00C10CFB">
        <w:rPr>
          <w:rStyle w:val="Funotenzeichen"/>
          <w:rFonts w:ascii="Times New Roman" w:hAnsi="Times New Roman" w:cs="Times New Roman"/>
        </w:rPr>
        <w:footnoteRef/>
      </w:r>
      <w:r w:rsidRPr="00C10CFB">
        <w:rPr>
          <w:rFonts w:ascii="Times New Roman" w:hAnsi="Times New Roman" w:cs="Times New Roman"/>
          <w:lang w:val="en-US"/>
        </w:rPr>
        <w:t xml:space="preserve"> In order to avoid a post-diction, the HR </w:t>
      </w:r>
      <w:r>
        <w:rPr>
          <w:rFonts w:ascii="Times New Roman" w:hAnsi="Times New Roman" w:cs="Times New Roman"/>
          <w:lang w:val="en-US"/>
        </w:rPr>
        <w:t>levels and HR changes were</w:t>
      </w:r>
      <w:r w:rsidRPr="00C10CFB">
        <w:rPr>
          <w:rFonts w:ascii="Times New Roman" w:hAnsi="Times New Roman" w:cs="Times New Roman"/>
          <w:lang w:val="en-US"/>
        </w:rPr>
        <w:t xml:space="preserve"> only predicted </w:t>
      </w:r>
      <w:r>
        <w:rPr>
          <w:rFonts w:ascii="Times New Roman" w:hAnsi="Times New Roman" w:cs="Times New Roman"/>
          <w:lang w:val="en-US"/>
        </w:rPr>
        <w:t>in</w:t>
      </w:r>
      <w:r w:rsidRPr="00C10CFB">
        <w:rPr>
          <w:rFonts w:ascii="Times New Roman" w:hAnsi="Times New Roman" w:cs="Times New Roman"/>
          <w:lang w:val="en-US"/>
        </w:rPr>
        <w:t xml:space="preserve"> the (2) teaching interval, </w:t>
      </w:r>
      <w:r>
        <w:rPr>
          <w:rFonts w:ascii="Times New Roman" w:hAnsi="Times New Roman" w:cs="Times New Roman"/>
          <w:lang w:val="en-US"/>
        </w:rPr>
        <w:t xml:space="preserve">the </w:t>
      </w:r>
      <w:r w:rsidRPr="00C10CFB">
        <w:rPr>
          <w:rFonts w:ascii="Times New Roman" w:hAnsi="Times New Roman" w:cs="Times New Roman"/>
          <w:lang w:val="en-US"/>
        </w:rPr>
        <w:t>(3) post-teaching interval,</w:t>
      </w:r>
      <w:r>
        <w:rPr>
          <w:rFonts w:ascii="Times New Roman" w:hAnsi="Times New Roman" w:cs="Times New Roman"/>
          <w:lang w:val="en-US"/>
        </w:rPr>
        <w:t xml:space="preserve"> the</w:t>
      </w:r>
      <w:r w:rsidRPr="00C10CFB">
        <w:rPr>
          <w:rFonts w:ascii="Times New Roman" w:hAnsi="Times New Roman" w:cs="Times New Roman"/>
          <w:lang w:val="en-US"/>
        </w:rPr>
        <w:t xml:space="preserve"> (4) interview interval and </w:t>
      </w:r>
      <w:r>
        <w:rPr>
          <w:rFonts w:ascii="Times New Roman" w:hAnsi="Times New Roman" w:cs="Times New Roman"/>
          <w:lang w:val="en-US"/>
        </w:rPr>
        <w:t xml:space="preserve">the </w:t>
      </w:r>
      <w:r w:rsidRPr="00C10CFB">
        <w:rPr>
          <w:rFonts w:ascii="Times New Roman" w:hAnsi="Times New Roman" w:cs="Times New Roman"/>
          <w:lang w:val="en-US"/>
        </w:rPr>
        <w:t xml:space="preserve">(5) end interval with the disruption and confidence appraisal, </w:t>
      </w:r>
      <w:proofErr w:type="gramStart"/>
      <w:r w:rsidRPr="00C10CFB">
        <w:rPr>
          <w:rFonts w:ascii="Times New Roman" w:hAnsi="Times New Roman" w:cs="Times New Roman"/>
          <w:lang w:val="en-US"/>
        </w:rPr>
        <w:t>i.e.</w:t>
      </w:r>
      <w:proofErr w:type="gramEnd"/>
      <w:r w:rsidRPr="00C10CFB">
        <w:rPr>
          <w:rFonts w:ascii="Times New Roman" w:hAnsi="Times New Roman" w:cs="Times New Roman"/>
          <w:lang w:val="en-US"/>
        </w:rPr>
        <w:t xml:space="preserve"> not in the (1) pre-teaching </w:t>
      </w:r>
      <w:r>
        <w:rPr>
          <w:rFonts w:ascii="Times New Roman" w:hAnsi="Times New Roman" w:cs="Times New Roman"/>
          <w:lang w:val="en-US"/>
        </w:rPr>
        <w:t>interval</w:t>
      </w:r>
      <w:r w:rsidRPr="00C10CFB">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lvlOverride w:ilvl="0">
      <w:lvl w:ilvl="0">
        <w:numFmt w:val="decimal"/>
        <w:lvlText w:val="%1."/>
        <w:lvlJc w:val="left"/>
      </w:lvl>
    </w:lvlOverride>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0"/>
  </w:num>
  <w:num w:numId="7">
    <w:abstractNumId w:val="17"/>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num>
  <w:num w:numId="12">
    <w:abstractNumId w:val="8"/>
  </w:num>
  <w:num w:numId="13">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abstractNumId w:val="1"/>
  </w:num>
  <w:num w:numId="16">
    <w:abstractNumId w:val="6"/>
  </w:num>
  <w:num w:numId="17">
    <w:abstractNumId w:val="18"/>
  </w:num>
  <w:num w:numId="18">
    <w:abstractNumId w:val="16"/>
  </w:num>
  <w:num w:numId="19">
    <w:abstractNumId w:val="7"/>
  </w:num>
  <w:num w:numId="20">
    <w:abstractNumId w:val="11"/>
  </w:num>
  <w:num w:numId="21">
    <w:abstractNumId w:val="3"/>
  </w:num>
  <w:num w:numId="22">
    <w:abstractNumId w:val="13"/>
  </w:num>
  <w:num w:numId="23">
    <w:abstractNumId w:val="0"/>
  </w:num>
  <w:num w:numId="2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Lotz, Christin">
    <w15:presenceInfo w15:providerId="AD" w15:userId="S-1-5-21-2361800232-213331468-3115616407-311662"/>
  </w15:person>
  <w15:person w15:author="Deiglmayr, Anne">
    <w15:presenceInfo w15:providerId="AD" w15:userId="S-1-5-21-2361800232-213331468-3115616407-1902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03B"/>
    <w:rsid w:val="00000D5D"/>
    <w:rsid w:val="0000366A"/>
    <w:rsid w:val="000043B3"/>
    <w:rsid w:val="00005508"/>
    <w:rsid w:val="00010229"/>
    <w:rsid w:val="00011F64"/>
    <w:rsid w:val="00013258"/>
    <w:rsid w:val="00014BFD"/>
    <w:rsid w:val="00016766"/>
    <w:rsid w:val="00020799"/>
    <w:rsid w:val="00026C95"/>
    <w:rsid w:val="000335FB"/>
    <w:rsid w:val="000430C4"/>
    <w:rsid w:val="00044604"/>
    <w:rsid w:val="00044975"/>
    <w:rsid w:val="000450C8"/>
    <w:rsid w:val="00050B75"/>
    <w:rsid w:val="000543AB"/>
    <w:rsid w:val="00055DFA"/>
    <w:rsid w:val="00056D8E"/>
    <w:rsid w:val="000571D6"/>
    <w:rsid w:val="00063D4E"/>
    <w:rsid w:val="00065E20"/>
    <w:rsid w:val="000724FC"/>
    <w:rsid w:val="000805D8"/>
    <w:rsid w:val="000838BF"/>
    <w:rsid w:val="000867D5"/>
    <w:rsid w:val="0008749D"/>
    <w:rsid w:val="00090415"/>
    <w:rsid w:val="00090CDF"/>
    <w:rsid w:val="00090D5B"/>
    <w:rsid w:val="00096470"/>
    <w:rsid w:val="000A0C14"/>
    <w:rsid w:val="000A1A25"/>
    <w:rsid w:val="000A4873"/>
    <w:rsid w:val="000B07BE"/>
    <w:rsid w:val="000B0CFF"/>
    <w:rsid w:val="000B35BA"/>
    <w:rsid w:val="000B771C"/>
    <w:rsid w:val="000C0512"/>
    <w:rsid w:val="000C1D4A"/>
    <w:rsid w:val="000C2100"/>
    <w:rsid w:val="000C3796"/>
    <w:rsid w:val="000C6398"/>
    <w:rsid w:val="000D07BF"/>
    <w:rsid w:val="000E1E47"/>
    <w:rsid w:val="000E2112"/>
    <w:rsid w:val="000E23B8"/>
    <w:rsid w:val="000E3721"/>
    <w:rsid w:val="000F62CE"/>
    <w:rsid w:val="001000E3"/>
    <w:rsid w:val="00100E30"/>
    <w:rsid w:val="001019C4"/>
    <w:rsid w:val="001051C2"/>
    <w:rsid w:val="00111D81"/>
    <w:rsid w:val="00113DF3"/>
    <w:rsid w:val="00114BF1"/>
    <w:rsid w:val="00124BA3"/>
    <w:rsid w:val="00130448"/>
    <w:rsid w:val="00131B35"/>
    <w:rsid w:val="0013386B"/>
    <w:rsid w:val="001338D2"/>
    <w:rsid w:val="00135A4C"/>
    <w:rsid w:val="001421AC"/>
    <w:rsid w:val="00142E70"/>
    <w:rsid w:val="001451B8"/>
    <w:rsid w:val="00145A89"/>
    <w:rsid w:val="001466ED"/>
    <w:rsid w:val="001505BC"/>
    <w:rsid w:val="00150BB2"/>
    <w:rsid w:val="00151CC3"/>
    <w:rsid w:val="00155B2C"/>
    <w:rsid w:val="00156E5F"/>
    <w:rsid w:val="00160166"/>
    <w:rsid w:val="001607F9"/>
    <w:rsid w:val="00161849"/>
    <w:rsid w:val="0016271A"/>
    <w:rsid w:val="00165693"/>
    <w:rsid w:val="0016787F"/>
    <w:rsid w:val="00170A76"/>
    <w:rsid w:val="00175C66"/>
    <w:rsid w:val="00181DC2"/>
    <w:rsid w:val="001834AE"/>
    <w:rsid w:val="00184480"/>
    <w:rsid w:val="00186B75"/>
    <w:rsid w:val="00191676"/>
    <w:rsid w:val="0019478B"/>
    <w:rsid w:val="00196CA5"/>
    <w:rsid w:val="001A134A"/>
    <w:rsid w:val="001A17B9"/>
    <w:rsid w:val="001B0F05"/>
    <w:rsid w:val="001B411D"/>
    <w:rsid w:val="001B5813"/>
    <w:rsid w:val="001B6347"/>
    <w:rsid w:val="001C0B7F"/>
    <w:rsid w:val="001C36DD"/>
    <w:rsid w:val="001C7662"/>
    <w:rsid w:val="001C7856"/>
    <w:rsid w:val="001D0356"/>
    <w:rsid w:val="001D049A"/>
    <w:rsid w:val="001D33A5"/>
    <w:rsid w:val="001E2F2E"/>
    <w:rsid w:val="001E34C1"/>
    <w:rsid w:val="001E5669"/>
    <w:rsid w:val="001F2CA9"/>
    <w:rsid w:val="001F3A1B"/>
    <w:rsid w:val="001F65DE"/>
    <w:rsid w:val="002001F8"/>
    <w:rsid w:val="00201EFB"/>
    <w:rsid w:val="00202872"/>
    <w:rsid w:val="00203B23"/>
    <w:rsid w:val="00206C0C"/>
    <w:rsid w:val="00207FF5"/>
    <w:rsid w:val="002111BB"/>
    <w:rsid w:val="0021297D"/>
    <w:rsid w:val="00212C68"/>
    <w:rsid w:val="00221F21"/>
    <w:rsid w:val="0022303C"/>
    <w:rsid w:val="0022357D"/>
    <w:rsid w:val="00223980"/>
    <w:rsid w:val="00223D93"/>
    <w:rsid w:val="00227078"/>
    <w:rsid w:val="00231240"/>
    <w:rsid w:val="0023481C"/>
    <w:rsid w:val="00235C7B"/>
    <w:rsid w:val="00247425"/>
    <w:rsid w:val="002529D4"/>
    <w:rsid w:val="00260604"/>
    <w:rsid w:val="002606EE"/>
    <w:rsid w:val="00262F39"/>
    <w:rsid w:val="00266554"/>
    <w:rsid w:val="00270515"/>
    <w:rsid w:val="00273291"/>
    <w:rsid w:val="00281B86"/>
    <w:rsid w:val="002835CA"/>
    <w:rsid w:val="00290A4E"/>
    <w:rsid w:val="002913F2"/>
    <w:rsid w:val="00291FF2"/>
    <w:rsid w:val="00292214"/>
    <w:rsid w:val="002935F1"/>
    <w:rsid w:val="00297551"/>
    <w:rsid w:val="002A3C6D"/>
    <w:rsid w:val="002A4ADC"/>
    <w:rsid w:val="002B1899"/>
    <w:rsid w:val="002B43AA"/>
    <w:rsid w:val="002C0A2C"/>
    <w:rsid w:val="002C7666"/>
    <w:rsid w:val="002D0450"/>
    <w:rsid w:val="002D46EE"/>
    <w:rsid w:val="002D5A27"/>
    <w:rsid w:val="002D63CF"/>
    <w:rsid w:val="002E095D"/>
    <w:rsid w:val="002E4441"/>
    <w:rsid w:val="002E5B18"/>
    <w:rsid w:val="002E5CB3"/>
    <w:rsid w:val="002F2617"/>
    <w:rsid w:val="002F3BBF"/>
    <w:rsid w:val="002F4C55"/>
    <w:rsid w:val="002F6181"/>
    <w:rsid w:val="002F6ADB"/>
    <w:rsid w:val="002F7C93"/>
    <w:rsid w:val="00302455"/>
    <w:rsid w:val="00306E74"/>
    <w:rsid w:val="003104CD"/>
    <w:rsid w:val="003129D5"/>
    <w:rsid w:val="00313B7A"/>
    <w:rsid w:val="0031671A"/>
    <w:rsid w:val="003168C8"/>
    <w:rsid w:val="003179FE"/>
    <w:rsid w:val="00324DA4"/>
    <w:rsid w:val="00326549"/>
    <w:rsid w:val="00330614"/>
    <w:rsid w:val="00334291"/>
    <w:rsid w:val="003361FA"/>
    <w:rsid w:val="00337E5A"/>
    <w:rsid w:val="0034050B"/>
    <w:rsid w:val="00342562"/>
    <w:rsid w:val="00344856"/>
    <w:rsid w:val="003459B8"/>
    <w:rsid w:val="00350B6D"/>
    <w:rsid w:val="00350B93"/>
    <w:rsid w:val="00351449"/>
    <w:rsid w:val="00353200"/>
    <w:rsid w:val="00357D05"/>
    <w:rsid w:val="003628EA"/>
    <w:rsid w:val="00362F53"/>
    <w:rsid w:val="00363B52"/>
    <w:rsid w:val="00364823"/>
    <w:rsid w:val="00375F07"/>
    <w:rsid w:val="00377D8A"/>
    <w:rsid w:val="0038768D"/>
    <w:rsid w:val="0038771C"/>
    <w:rsid w:val="00387C1F"/>
    <w:rsid w:val="00390F9B"/>
    <w:rsid w:val="00390FC8"/>
    <w:rsid w:val="00392E39"/>
    <w:rsid w:val="00394628"/>
    <w:rsid w:val="00395134"/>
    <w:rsid w:val="00395F40"/>
    <w:rsid w:val="003966C4"/>
    <w:rsid w:val="003A021B"/>
    <w:rsid w:val="003A133F"/>
    <w:rsid w:val="003A2C4B"/>
    <w:rsid w:val="003A2C82"/>
    <w:rsid w:val="003A3F52"/>
    <w:rsid w:val="003A4473"/>
    <w:rsid w:val="003B0F8B"/>
    <w:rsid w:val="003B2A8D"/>
    <w:rsid w:val="003B514E"/>
    <w:rsid w:val="003C0168"/>
    <w:rsid w:val="003C086F"/>
    <w:rsid w:val="003C69D9"/>
    <w:rsid w:val="003D3404"/>
    <w:rsid w:val="003D3F31"/>
    <w:rsid w:val="003D6A80"/>
    <w:rsid w:val="003D70C5"/>
    <w:rsid w:val="003D748E"/>
    <w:rsid w:val="003D7B5A"/>
    <w:rsid w:val="003E2C40"/>
    <w:rsid w:val="003E4D7F"/>
    <w:rsid w:val="00402299"/>
    <w:rsid w:val="00403693"/>
    <w:rsid w:val="004040D4"/>
    <w:rsid w:val="0040462B"/>
    <w:rsid w:val="0040510B"/>
    <w:rsid w:val="0040639C"/>
    <w:rsid w:val="00412318"/>
    <w:rsid w:val="004125DA"/>
    <w:rsid w:val="00413B5C"/>
    <w:rsid w:val="004177FE"/>
    <w:rsid w:val="004224CD"/>
    <w:rsid w:val="0042255B"/>
    <w:rsid w:val="0042506D"/>
    <w:rsid w:val="00426FB9"/>
    <w:rsid w:val="00427DA3"/>
    <w:rsid w:val="00430029"/>
    <w:rsid w:val="004364F9"/>
    <w:rsid w:val="004375F1"/>
    <w:rsid w:val="004412F4"/>
    <w:rsid w:val="00441D7A"/>
    <w:rsid w:val="0044581C"/>
    <w:rsid w:val="00447607"/>
    <w:rsid w:val="0045357B"/>
    <w:rsid w:val="00454027"/>
    <w:rsid w:val="00457593"/>
    <w:rsid w:val="00461F29"/>
    <w:rsid w:val="004638FC"/>
    <w:rsid w:val="0047189E"/>
    <w:rsid w:val="00480644"/>
    <w:rsid w:val="004817BA"/>
    <w:rsid w:val="004824FB"/>
    <w:rsid w:val="00483167"/>
    <w:rsid w:val="004833C2"/>
    <w:rsid w:val="004838AD"/>
    <w:rsid w:val="00483FD3"/>
    <w:rsid w:val="00491C37"/>
    <w:rsid w:val="00493145"/>
    <w:rsid w:val="00495F91"/>
    <w:rsid w:val="00497B40"/>
    <w:rsid w:val="00497BCF"/>
    <w:rsid w:val="004A2279"/>
    <w:rsid w:val="004A23A7"/>
    <w:rsid w:val="004A6E31"/>
    <w:rsid w:val="004A727B"/>
    <w:rsid w:val="004B0F3A"/>
    <w:rsid w:val="004B2352"/>
    <w:rsid w:val="004B56F5"/>
    <w:rsid w:val="004B7511"/>
    <w:rsid w:val="004C0584"/>
    <w:rsid w:val="004D08BC"/>
    <w:rsid w:val="004D0D29"/>
    <w:rsid w:val="004D5E7E"/>
    <w:rsid w:val="004E04D5"/>
    <w:rsid w:val="004E0D6B"/>
    <w:rsid w:val="004F4127"/>
    <w:rsid w:val="004F4631"/>
    <w:rsid w:val="00501EDE"/>
    <w:rsid w:val="00503AB4"/>
    <w:rsid w:val="00503F7C"/>
    <w:rsid w:val="00505962"/>
    <w:rsid w:val="005155EA"/>
    <w:rsid w:val="005217A6"/>
    <w:rsid w:val="00521878"/>
    <w:rsid w:val="00525BA2"/>
    <w:rsid w:val="00531FBA"/>
    <w:rsid w:val="00532864"/>
    <w:rsid w:val="00532D1F"/>
    <w:rsid w:val="005342C4"/>
    <w:rsid w:val="00535EA9"/>
    <w:rsid w:val="00540A34"/>
    <w:rsid w:val="00541D8D"/>
    <w:rsid w:val="00541F2C"/>
    <w:rsid w:val="005461E1"/>
    <w:rsid w:val="00550377"/>
    <w:rsid w:val="00554CCF"/>
    <w:rsid w:val="00554F75"/>
    <w:rsid w:val="00556751"/>
    <w:rsid w:val="005603D0"/>
    <w:rsid w:val="005612CF"/>
    <w:rsid w:val="005624D3"/>
    <w:rsid w:val="005631FA"/>
    <w:rsid w:val="00564B11"/>
    <w:rsid w:val="00565310"/>
    <w:rsid w:val="00566085"/>
    <w:rsid w:val="00566485"/>
    <w:rsid w:val="00571D23"/>
    <w:rsid w:val="005805AB"/>
    <w:rsid w:val="00585756"/>
    <w:rsid w:val="00586120"/>
    <w:rsid w:val="005870E3"/>
    <w:rsid w:val="00587AFF"/>
    <w:rsid w:val="005923DE"/>
    <w:rsid w:val="00593220"/>
    <w:rsid w:val="00593E12"/>
    <w:rsid w:val="005961B9"/>
    <w:rsid w:val="005A0EF1"/>
    <w:rsid w:val="005A0EFF"/>
    <w:rsid w:val="005B5C08"/>
    <w:rsid w:val="005C0F54"/>
    <w:rsid w:val="005C2D95"/>
    <w:rsid w:val="005C3247"/>
    <w:rsid w:val="005C5D60"/>
    <w:rsid w:val="005C621D"/>
    <w:rsid w:val="005C7318"/>
    <w:rsid w:val="005C7A88"/>
    <w:rsid w:val="005D1111"/>
    <w:rsid w:val="005D5376"/>
    <w:rsid w:val="005D577E"/>
    <w:rsid w:val="005D6CB5"/>
    <w:rsid w:val="005E20FC"/>
    <w:rsid w:val="005E411A"/>
    <w:rsid w:val="005F0E86"/>
    <w:rsid w:val="005F250A"/>
    <w:rsid w:val="005F632C"/>
    <w:rsid w:val="005F7EFB"/>
    <w:rsid w:val="00600DDB"/>
    <w:rsid w:val="006048EE"/>
    <w:rsid w:val="00604D16"/>
    <w:rsid w:val="00606DCA"/>
    <w:rsid w:val="006077B5"/>
    <w:rsid w:val="00612744"/>
    <w:rsid w:val="00621FE9"/>
    <w:rsid w:val="00634443"/>
    <w:rsid w:val="00634669"/>
    <w:rsid w:val="00636207"/>
    <w:rsid w:val="006435BD"/>
    <w:rsid w:val="0064446B"/>
    <w:rsid w:val="00646A85"/>
    <w:rsid w:val="00651F6D"/>
    <w:rsid w:val="00652F54"/>
    <w:rsid w:val="00661C83"/>
    <w:rsid w:val="00663ADB"/>
    <w:rsid w:val="00672CC2"/>
    <w:rsid w:val="006774B1"/>
    <w:rsid w:val="0067793E"/>
    <w:rsid w:val="006805BF"/>
    <w:rsid w:val="00680A30"/>
    <w:rsid w:val="00681B43"/>
    <w:rsid w:val="00683DB2"/>
    <w:rsid w:val="00684175"/>
    <w:rsid w:val="006844F0"/>
    <w:rsid w:val="00684709"/>
    <w:rsid w:val="00684D2D"/>
    <w:rsid w:val="00690308"/>
    <w:rsid w:val="00692045"/>
    <w:rsid w:val="006952A1"/>
    <w:rsid w:val="00695711"/>
    <w:rsid w:val="00695A50"/>
    <w:rsid w:val="0069621D"/>
    <w:rsid w:val="00696D4A"/>
    <w:rsid w:val="0069719D"/>
    <w:rsid w:val="0069734F"/>
    <w:rsid w:val="006A4C1F"/>
    <w:rsid w:val="006A5F01"/>
    <w:rsid w:val="006B11AA"/>
    <w:rsid w:val="006C05ED"/>
    <w:rsid w:val="006C0782"/>
    <w:rsid w:val="006C1437"/>
    <w:rsid w:val="006C3B86"/>
    <w:rsid w:val="006C3C91"/>
    <w:rsid w:val="006C41B8"/>
    <w:rsid w:val="006D4D0D"/>
    <w:rsid w:val="006D58F2"/>
    <w:rsid w:val="006E015E"/>
    <w:rsid w:val="006E371D"/>
    <w:rsid w:val="006E397F"/>
    <w:rsid w:val="006E4D47"/>
    <w:rsid w:val="006E4FC7"/>
    <w:rsid w:val="006E51AF"/>
    <w:rsid w:val="006F1487"/>
    <w:rsid w:val="006F28B7"/>
    <w:rsid w:val="006F5233"/>
    <w:rsid w:val="006F5526"/>
    <w:rsid w:val="006F7DBE"/>
    <w:rsid w:val="00700B7C"/>
    <w:rsid w:val="00702F02"/>
    <w:rsid w:val="00703F7E"/>
    <w:rsid w:val="00705D55"/>
    <w:rsid w:val="00707DCB"/>
    <w:rsid w:val="00713A98"/>
    <w:rsid w:val="00717566"/>
    <w:rsid w:val="007208AD"/>
    <w:rsid w:val="00722BD5"/>
    <w:rsid w:val="00723E16"/>
    <w:rsid w:val="00725553"/>
    <w:rsid w:val="007258AE"/>
    <w:rsid w:val="00726C05"/>
    <w:rsid w:val="00731587"/>
    <w:rsid w:val="007334C6"/>
    <w:rsid w:val="00734AB1"/>
    <w:rsid w:val="00742326"/>
    <w:rsid w:val="007430CA"/>
    <w:rsid w:val="00744D4B"/>
    <w:rsid w:val="007456C2"/>
    <w:rsid w:val="007548C1"/>
    <w:rsid w:val="00754C92"/>
    <w:rsid w:val="00754D9C"/>
    <w:rsid w:val="00755A22"/>
    <w:rsid w:val="00755BF8"/>
    <w:rsid w:val="00757E7E"/>
    <w:rsid w:val="007658F7"/>
    <w:rsid w:val="0076730B"/>
    <w:rsid w:val="007676FF"/>
    <w:rsid w:val="00775292"/>
    <w:rsid w:val="00775D6D"/>
    <w:rsid w:val="00777E6E"/>
    <w:rsid w:val="00782158"/>
    <w:rsid w:val="00782F11"/>
    <w:rsid w:val="007878CB"/>
    <w:rsid w:val="007879DB"/>
    <w:rsid w:val="00791FD3"/>
    <w:rsid w:val="00794139"/>
    <w:rsid w:val="007A3004"/>
    <w:rsid w:val="007A32CD"/>
    <w:rsid w:val="007A5C26"/>
    <w:rsid w:val="007B05E5"/>
    <w:rsid w:val="007B158A"/>
    <w:rsid w:val="007B1D2B"/>
    <w:rsid w:val="007B7BF5"/>
    <w:rsid w:val="007C37E9"/>
    <w:rsid w:val="007C5304"/>
    <w:rsid w:val="007C7CF0"/>
    <w:rsid w:val="007D2A14"/>
    <w:rsid w:val="007D62B9"/>
    <w:rsid w:val="007E4294"/>
    <w:rsid w:val="007F07DC"/>
    <w:rsid w:val="007F3D54"/>
    <w:rsid w:val="007F58C3"/>
    <w:rsid w:val="00800068"/>
    <w:rsid w:val="008021E0"/>
    <w:rsid w:val="0080315F"/>
    <w:rsid w:val="00803B05"/>
    <w:rsid w:val="00804A0F"/>
    <w:rsid w:val="00810053"/>
    <w:rsid w:val="008149A8"/>
    <w:rsid w:val="00816951"/>
    <w:rsid w:val="00821318"/>
    <w:rsid w:val="00823205"/>
    <w:rsid w:val="00825924"/>
    <w:rsid w:val="00827AEB"/>
    <w:rsid w:val="00831A48"/>
    <w:rsid w:val="00834FDE"/>
    <w:rsid w:val="00837508"/>
    <w:rsid w:val="00840FDA"/>
    <w:rsid w:val="00843E59"/>
    <w:rsid w:val="00845A41"/>
    <w:rsid w:val="0085282C"/>
    <w:rsid w:val="00853802"/>
    <w:rsid w:val="0085743B"/>
    <w:rsid w:val="00857BEF"/>
    <w:rsid w:val="00860A23"/>
    <w:rsid w:val="00862B37"/>
    <w:rsid w:val="00862C31"/>
    <w:rsid w:val="008639EA"/>
    <w:rsid w:val="0087232B"/>
    <w:rsid w:val="00874B07"/>
    <w:rsid w:val="008773C1"/>
    <w:rsid w:val="00877D6A"/>
    <w:rsid w:val="00883F90"/>
    <w:rsid w:val="00887E04"/>
    <w:rsid w:val="008900A1"/>
    <w:rsid w:val="0089135B"/>
    <w:rsid w:val="0089256B"/>
    <w:rsid w:val="008940E4"/>
    <w:rsid w:val="0089485C"/>
    <w:rsid w:val="00895F58"/>
    <w:rsid w:val="00897E27"/>
    <w:rsid w:val="008A3504"/>
    <w:rsid w:val="008A6160"/>
    <w:rsid w:val="008C028B"/>
    <w:rsid w:val="008C0DB5"/>
    <w:rsid w:val="008C3DC5"/>
    <w:rsid w:val="008C6C08"/>
    <w:rsid w:val="008C7966"/>
    <w:rsid w:val="008D179F"/>
    <w:rsid w:val="008D6BF9"/>
    <w:rsid w:val="008D7DCA"/>
    <w:rsid w:val="008E4BEB"/>
    <w:rsid w:val="008E5A47"/>
    <w:rsid w:val="008E6AE4"/>
    <w:rsid w:val="008F1D8F"/>
    <w:rsid w:val="008F3902"/>
    <w:rsid w:val="00901C40"/>
    <w:rsid w:val="00902159"/>
    <w:rsid w:val="009043BC"/>
    <w:rsid w:val="009050D2"/>
    <w:rsid w:val="00907EE6"/>
    <w:rsid w:val="00911147"/>
    <w:rsid w:val="00911D6F"/>
    <w:rsid w:val="00912AFC"/>
    <w:rsid w:val="009131AB"/>
    <w:rsid w:val="00917358"/>
    <w:rsid w:val="00917E80"/>
    <w:rsid w:val="009212E6"/>
    <w:rsid w:val="00935A90"/>
    <w:rsid w:val="00941CD4"/>
    <w:rsid w:val="009442A8"/>
    <w:rsid w:val="00944CB3"/>
    <w:rsid w:val="00952074"/>
    <w:rsid w:val="00952CC8"/>
    <w:rsid w:val="00956A43"/>
    <w:rsid w:val="00962580"/>
    <w:rsid w:val="00962874"/>
    <w:rsid w:val="0096291D"/>
    <w:rsid w:val="009630CA"/>
    <w:rsid w:val="0097117C"/>
    <w:rsid w:val="009769E1"/>
    <w:rsid w:val="00977914"/>
    <w:rsid w:val="0098025E"/>
    <w:rsid w:val="00981454"/>
    <w:rsid w:val="00981725"/>
    <w:rsid w:val="00987B25"/>
    <w:rsid w:val="00987E76"/>
    <w:rsid w:val="00992F46"/>
    <w:rsid w:val="00993557"/>
    <w:rsid w:val="009960BA"/>
    <w:rsid w:val="009A2471"/>
    <w:rsid w:val="009A35D0"/>
    <w:rsid w:val="009A3E30"/>
    <w:rsid w:val="009A6857"/>
    <w:rsid w:val="009A702B"/>
    <w:rsid w:val="009B1633"/>
    <w:rsid w:val="009B2F7A"/>
    <w:rsid w:val="009B3AFD"/>
    <w:rsid w:val="009B5F33"/>
    <w:rsid w:val="009C2D91"/>
    <w:rsid w:val="009C3AF8"/>
    <w:rsid w:val="009C7BF7"/>
    <w:rsid w:val="009C7E8E"/>
    <w:rsid w:val="009E1FCA"/>
    <w:rsid w:val="009E205C"/>
    <w:rsid w:val="009E438A"/>
    <w:rsid w:val="009E623E"/>
    <w:rsid w:val="009E672A"/>
    <w:rsid w:val="009F0D78"/>
    <w:rsid w:val="009F3A0A"/>
    <w:rsid w:val="009F3A20"/>
    <w:rsid w:val="009F7264"/>
    <w:rsid w:val="00A00FD5"/>
    <w:rsid w:val="00A05D8D"/>
    <w:rsid w:val="00A15778"/>
    <w:rsid w:val="00A22468"/>
    <w:rsid w:val="00A23B56"/>
    <w:rsid w:val="00A24C8C"/>
    <w:rsid w:val="00A25F12"/>
    <w:rsid w:val="00A266C1"/>
    <w:rsid w:val="00A327D6"/>
    <w:rsid w:val="00A3402F"/>
    <w:rsid w:val="00A43FCB"/>
    <w:rsid w:val="00A45A90"/>
    <w:rsid w:val="00A51452"/>
    <w:rsid w:val="00A53803"/>
    <w:rsid w:val="00A539D1"/>
    <w:rsid w:val="00A542EB"/>
    <w:rsid w:val="00A552CB"/>
    <w:rsid w:val="00A55434"/>
    <w:rsid w:val="00A60099"/>
    <w:rsid w:val="00A63FF2"/>
    <w:rsid w:val="00A642A1"/>
    <w:rsid w:val="00A64D78"/>
    <w:rsid w:val="00A67F38"/>
    <w:rsid w:val="00A71096"/>
    <w:rsid w:val="00A73C37"/>
    <w:rsid w:val="00A74984"/>
    <w:rsid w:val="00A76537"/>
    <w:rsid w:val="00A77798"/>
    <w:rsid w:val="00A819EB"/>
    <w:rsid w:val="00A84158"/>
    <w:rsid w:val="00A8546B"/>
    <w:rsid w:val="00A86940"/>
    <w:rsid w:val="00A8731A"/>
    <w:rsid w:val="00A928FF"/>
    <w:rsid w:val="00A93D4C"/>
    <w:rsid w:val="00A95C27"/>
    <w:rsid w:val="00A966FD"/>
    <w:rsid w:val="00A97F73"/>
    <w:rsid w:val="00AA3001"/>
    <w:rsid w:val="00AA3527"/>
    <w:rsid w:val="00AA4CAE"/>
    <w:rsid w:val="00AA51E5"/>
    <w:rsid w:val="00AA6306"/>
    <w:rsid w:val="00AA76B0"/>
    <w:rsid w:val="00AB0975"/>
    <w:rsid w:val="00AB2612"/>
    <w:rsid w:val="00AB46F3"/>
    <w:rsid w:val="00AB4BB4"/>
    <w:rsid w:val="00AB766B"/>
    <w:rsid w:val="00AC0FD6"/>
    <w:rsid w:val="00AD202F"/>
    <w:rsid w:val="00AD60D5"/>
    <w:rsid w:val="00AD7101"/>
    <w:rsid w:val="00AE0A06"/>
    <w:rsid w:val="00AE4424"/>
    <w:rsid w:val="00AE47AD"/>
    <w:rsid w:val="00AE584C"/>
    <w:rsid w:val="00AF022A"/>
    <w:rsid w:val="00AF372D"/>
    <w:rsid w:val="00AF3C86"/>
    <w:rsid w:val="00AF66C8"/>
    <w:rsid w:val="00AF6954"/>
    <w:rsid w:val="00B02DD8"/>
    <w:rsid w:val="00B03516"/>
    <w:rsid w:val="00B07C84"/>
    <w:rsid w:val="00B11848"/>
    <w:rsid w:val="00B122F4"/>
    <w:rsid w:val="00B21D3F"/>
    <w:rsid w:val="00B23D60"/>
    <w:rsid w:val="00B25DA9"/>
    <w:rsid w:val="00B336F1"/>
    <w:rsid w:val="00B36717"/>
    <w:rsid w:val="00B441C7"/>
    <w:rsid w:val="00B457F7"/>
    <w:rsid w:val="00B46C7E"/>
    <w:rsid w:val="00B47A7E"/>
    <w:rsid w:val="00B505FA"/>
    <w:rsid w:val="00B535F9"/>
    <w:rsid w:val="00B557AF"/>
    <w:rsid w:val="00B57498"/>
    <w:rsid w:val="00B66DA1"/>
    <w:rsid w:val="00B67B31"/>
    <w:rsid w:val="00B70295"/>
    <w:rsid w:val="00B7084F"/>
    <w:rsid w:val="00B76494"/>
    <w:rsid w:val="00B76D33"/>
    <w:rsid w:val="00B76DC5"/>
    <w:rsid w:val="00B772A9"/>
    <w:rsid w:val="00B77AC3"/>
    <w:rsid w:val="00B85078"/>
    <w:rsid w:val="00B851FB"/>
    <w:rsid w:val="00B969EF"/>
    <w:rsid w:val="00B96E7E"/>
    <w:rsid w:val="00B97371"/>
    <w:rsid w:val="00B97CB4"/>
    <w:rsid w:val="00BA3225"/>
    <w:rsid w:val="00BA3919"/>
    <w:rsid w:val="00BA785C"/>
    <w:rsid w:val="00BB00B8"/>
    <w:rsid w:val="00BB0CD1"/>
    <w:rsid w:val="00BB1D3D"/>
    <w:rsid w:val="00BB250B"/>
    <w:rsid w:val="00BB29E8"/>
    <w:rsid w:val="00BB4D5D"/>
    <w:rsid w:val="00BC0733"/>
    <w:rsid w:val="00BC0858"/>
    <w:rsid w:val="00BC1666"/>
    <w:rsid w:val="00BC31E7"/>
    <w:rsid w:val="00BC40EB"/>
    <w:rsid w:val="00BC634E"/>
    <w:rsid w:val="00BC7832"/>
    <w:rsid w:val="00BD0F6D"/>
    <w:rsid w:val="00BD17AC"/>
    <w:rsid w:val="00BD305E"/>
    <w:rsid w:val="00BD4085"/>
    <w:rsid w:val="00BD7078"/>
    <w:rsid w:val="00BE1672"/>
    <w:rsid w:val="00BE2F4C"/>
    <w:rsid w:val="00BE317D"/>
    <w:rsid w:val="00BE37FC"/>
    <w:rsid w:val="00BE5EB7"/>
    <w:rsid w:val="00BE7991"/>
    <w:rsid w:val="00BF02DA"/>
    <w:rsid w:val="00BF0CB4"/>
    <w:rsid w:val="00BF36CA"/>
    <w:rsid w:val="00BF3FD4"/>
    <w:rsid w:val="00BF631B"/>
    <w:rsid w:val="00C03859"/>
    <w:rsid w:val="00C055E7"/>
    <w:rsid w:val="00C05B16"/>
    <w:rsid w:val="00C060C6"/>
    <w:rsid w:val="00C07DEA"/>
    <w:rsid w:val="00C10CFB"/>
    <w:rsid w:val="00C12640"/>
    <w:rsid w:val="00C13792"/>
    <w:rsid w:val="00C13997"/>
    <w:rsid w:val="00C14F2E"/>
    <w:rsid w:val="00C23129"/>
    <w:rsid w:val="00C2500E"/>
    <w:rsid w:val="00C261FD"/>
    <w:rsid w:val="00C30177"/>
    <w:rsid w:val="00C33FA4"/>
    <w:rsid w:val="00C35546"/>
    <w:rsid w:val="00C42351"/>
    <w:rsid w:val="00C42811"/>
    <w:rsid w:val="00C428E8"/>
    <w:rsid w:val="00C439CC"/>
    <w:rsid w:val="00C4766C"/>
    <w:rsid w:val="00C53632"/>
    <w:rsid w:val="00C55D38"/>
    <w:rsid w:val="00C6023A"/>
    <w:rsid w:val="00C663D3"/>
    <w:rsid w:val="00C72F9C"/>
    <w:rsid w:val="00C7354E"/>
    <w:rsid w:val="00C73578"/>
    <w:rsid w:val="00C9191C"/>
    <w:rsid w:val="00C9289A"/>
    <w:rsid w:val="00C93BDF"/>
    <w:rsid w:val="00C93F92"/>
    <w:rsid w:val="00C94BDB"/>
    <w:rsid w:val="00C95E19"/>
    <w:rsid w:val="00CA06D9"/>
    <w:rsid w:val="00CA0B0E"/>
    <w:rsid w:val="00CA16B5"/>
    <w:rsid w:val="00CA2AD8"/>
    <w:rsid w:val="00CA34AB"/>
    <w:rsid w:val="00CA7BAC"/>
    <w:rsid w:val="00CB3129"/>
    <w:rsid w:val="00CB3638"/>
    <w:rsid w:val="00CB4DE9"/>
    <w:rsid w:val="00CB7A6B"/>
    <w:rsid w:val="00CC1C7F"/>
    <w:rsid w:val="00CC42CB"/>
    <w:rsid w:val="00CC5C01"/>
    <w:rsid w:val="00CC6C38"/>
    <w:rsid w:val="00CC6D67"/>
    <w:rsid w:val="00CD3FFA"/>
    <w:rsid w:val="00CE1180"/>
    <w:rsid w:val="00CE37B1"/>
    <w:rsid w:val="00CE42D8"/>
    <w:rsid w:val="00CE6E5C"/>
    <w:rsid w:val="00CE7E33"/>
    <w:rsid w:val="00CF2D14"/>
    <w:rsid w:val="00CF700B"/>
    <w:rsid w:val="00D0018D"/>
    <w:rsid w:val="00D0240C"/>
    <w:rsid w:val="00D03B36"/>
    <w:rsid w:val="00D0408C"/>
    <w:rsid w:val="00D05FDB"/>
    <w:rsid w:val="00D06224"/>
    <w:rsid w:val="00D06D98"/>
    <w:rsid w:val="00D13283"/>
    <w:rsid w:val="00D14DB0"/>
    <w:rsid w:val="00D157D2"/>
    <w:rsid w:val="00D16FCA"/>
    <w:rsid w:val="00D20CAC"/>
    <w:rsid w:val="00D22550"/>
    <w:rsid w:val="00D253E1"/>
    <w:rsid w:val="00D30D08"/>
    <w:rsid w:val="00D365FA"/>
    <w:rsid w:val="00D40015"/>
    <w:rsid w:val="00D407D7"/>
    <w:rsid w:val="00D41F8B"/>
    <w:rsid w:val="00D43F46"/>
    <w:rsid w:val="00D446BB"/>
    <w:rsid w:val="00D461D3"/>
    <w:rsid w:val="00D52892"/>
    <w:rsid w:val="00D55B3E"/>
    <w:rsid w:val="00D55ECA"/>
    <w:rsid w:val="00D60548"/>
    <w:rsid w:val="00D628F8"/>
    <w:rsid w:val="00D73393"/>
    <w:rsid w:val="00D7654C"/>
    <w:rsid w:val="00D777F7"/>
    <w:rsid w:val="00D84457"/>
    <w:rsid w:val="00D900AC"/>
    <w:rsid w:val="00D902F1"/>
    <w:rsid w:val="00D90DEF"/>
    <w:rsid w:val="00D951AD"/>
    <w:rsid w:val="00D97F84"/>
    <w:rsid w:val="00DA16BC"/>
    <w:rsid w:val="00DA3F48"/>
    <w:rsid w:val="00DA42F8"/>
    <w:rsid w:val="00DB2D48"/>
    <w:rsid w:val="00DB6216"/>
    <w:rsid w:val="00DB6E72"/>
    <w:rsid w:val="00DC64F3"/>
    <w:rsid w:val="00DC748B"/>
    <w:rsid w:val="00DD1C71"/>
    <w:rsid w:val="00DD1CE0"/>
    <w:rsid w:val="00DD341C"/>
    <w:rsid w:val="00DD3B40"/>
    <w:rsid w:val="00DD435D"/>
    <w:rsid w:val="00DD64C8"/>
    <w:rsid w:val="00DD6C6D"/>
    <w:rsid w:val="00DE0602"/>
    <w:rsid w:val="00DE1048"/>
    <w:rsid w:val="00DE1778"/>
    <w:rsid w:val="00DE45E5"/>
    <w:rsid w:val="00DE48E4"/>
    <w:rsid w:val="00DE4CBD"/>
    <w:rsid w:val="00DE6CA3"/>
    <w:rsid w:val="00DF1F93"/>
    <w:rsid w:val="00DF4640"/>
    <w:rsid w:val="00DF5292"/>
    <w:rsid w:val="00DF5B10"/>
    <w:rsid w:val="00E00179"/>
    <w:rsid w:val="00E03B3E"/>
    <w:rsid w:val="00E04CD4"/>
    <w:rsid w:val="00E07885"/>
    <w:rsid w:val="00E1421B"/>
    <w:rsid w:val="00E166C5"/>
    <w:rsid w:val="00E1692F"/>
    <w:rsid w:val="00E230E5"/>
    <w:rsid w:val="00E269F3"/>
    <w:rsid w:val="00E40007"/>
    <w:rsid w:val="00E41144"/>
    <w:rsid w:val="00E4333E"/>
    <w:rsid w:val="00E43970"/>
    <w:rsid w:val="00E458DD"/>
    <w:rsid w:val="00E46BD5"/>
    <w:rsid w:val="00E504E2"/>
    <w:rsid w:val="00E5255F"/>
    <w:rsid w:val="00E531CF"/>
    <w:rsid w:val="00E5437A"/>
    <w:rsid w:val="00E551C5"/>
    <w:rsid w:val="00E57DB5"/>
    <w:rsid w:val="00E60AA2"/>
    <w:rsid w:val="00E619BE"/>
    <w:rsid w:val="00E640A1"/>
    <w:rsid w:val="00E65295"/>
    <w:rsid w:val="00E66437"/>
    <w:rsid w:val="00E66E45"/>
    <w:rsid w:val="00E72807"/>
    <w:rsid w:val="00E73ACD"/>
    <w:rsid w:val="00E74215"/>
    <w:rsid w:val="00E77D53"/>
    <w:rsid w:val="00E83FEF"/>
    <w:rsid w:val="00E84DB0"/>
    <w:rsid w:val="00E85B0B"/>
    <w:rsid w:val="00E85DEC"/>
    <w:rsid w:val="00E87225"/>
    <w:rsid w:val="00E91796"/>
    <w:rsid w:val="00E921EB"/>
    <w:rsid w:val="00E94D94"/>
    <w:rsid w:val="00E964F2"/>
    <w:rsid w:val="00E97BEF"/>
    <w:rsid w:val="00EA0B1B"/>
    <w:rsid w:val="00EA224D"/>
    <w:rsid w:val="00EA4D3A"/>
    <w:rsid w:val="00EA54AC"/>
    <w:rsid w:val="00EA79BA"/>
    <w:rsid w:val="00EB38A9"/>
    <w:rsid w:val="00EB5F12"/>
    <w:rsid w:val="00EB6A84"/>
    <w:rsid w:val="00EB6D99"/>
    <w:rsid w:val="00EC0950"/>
    <w:rsid w:val="00EC2692"/>
    <w:rsid w:val="00EC42B6"/>
    <w:rsid w:val="00ED05B6"/>
    <w:rsid w:val="00ED170F"/>
    <w:rsid w:val="00ED61AB"/>
    <w:rsid w:val="00EE7A7E"/>
    <w:rsid w:val="00EE7DED"/>
    <w:rsid w:val="00EF1F88"/>
    <w:rsid w:val="00EF3B9D"/>
    <w:rsid w:val="00F02342"/>
    <w:rsid w:val="00F0444E"/>
    <w:rsid w:val="00F11D6B"/>
    <w:rsid w:val="00F14CBC"/>
    <w:rsid w:val="00F17D8E"/>
    <w:rsid w:val="00F241F5"/>
    <w:rsid w:val="00F30D73"/>
    <w:rsid w:val="00F31A32"/>
    <w:rsid w:val="00F322A4"/>
    <w:rsid w:val="00F32955"/>
    <w:rsid w:val="00F3414C"/>
    <w:rsid w:val="00F36BBE"/>
    <w:rsid w:val="00F37C7A"/>
    <w:rsid w:val="00F40348"/>
    <w:rsid w:val="00F41ACD"/>
    <w:rsid w:val="00F44BB9"/>
    <w:rsid w:val="00F45187"/>
    <w:rsid w:val="00F512A2"/>
    <w:rsid w:val="00F61E72"/>
    <w:rsid w:val="00F67697"/>
    <w:rsid w:val="00F702BF"/>
    <w:rsid w:val="00F726E7"/>
    <w:rsid w:val="00F74F9F"/>
    <w:rsid w:val="00F76DB5"/>
    <w:rsid w:val="00F77BDA"/>
    <w:rsid w:val="00F77EFD"/>
    <w:rsid w:val="00F80EAA"/>
    <w:rsid w:val="00F85A71"/>
    <w:rsid w:val="00F90F1E"/>
    <w:rsid w:val="00F919B7"/>
    <w:rsid w:val="00F95076"/>
    <w:rsid w:val="00F95B38"/>
    <w:rsid w:val="00F95EF3"/>
    <w:rsid w:val="00FA1675"/>
    <w:rsid w:val="00FA4BA1"/>
    <w:rsid w:val="00FA7896"/>
    <w:rsid w:val="00FB08B1"/>
    <w:rsid w:val="00FB3189"/>
    <w:rsid w:val="00FB7CF2"/>
    <w:rsid w:val="00FC2581"/>
    <w:rsid w:val="00FC2A13"/>
    <w:rsid w:val="00FC2C4A"/>
    <w:rsid w:val="00FC3A05"/>
    <w:rsid w:val="00FC4B4B"/>
    <w:rsid w:val="00FC5729"/>
    <w:rsid w:val="00FC5A27"/>
    <w:rsid w:val="00FD442A"/>
    <w:rsid w:val="00FD76F2"/>
    <w:rsid w:val="00FD7C83"/>
    <w:rsid w:val="00FE076E"/>
    <w:rsid w:val="00FE4CEB"/>
    <w:rsid w:val="00FE60DB"/>
    <w:rsid w:val="00FF4CB2"/>
    <w:rsid w:val="00FF64B1"/>
    <w:rsid w:val="00FF6AA9"/>
    <w:rsid w:val="00FF737F"/>
    <w:rsid w:val="00FF797F"/>
    <w:rsid w:val="00FF7B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6C0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Funotentext">
    <w:name w:val="footnote text"/>
    <w:basedOn w:val="Standard"/>
    <w:link w:val="FunotentextZchn"/>
    <w:uiPriority w:val="99"/>
    <w:semiHidden/>
    <w:unhideWhenUsed/>
    <w:rsid w:val="00ED61A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D61AB"/>
    <w:rPr>
      <w:sz w:val="20"/>
      <w:szCs w:val="20"/>
    </w:rPr>
  </w:style>
  <w:style w:type="character" w:styleId="Funotenzeichen">
    <w:name w:val="footnote reference"/>
    <w:basedOn w:val="Absatz-Standardschriftart"/>
    <w:uiPriority w:val="99"/>
    <w:semiHidden/>
    <w:unhideWhenUsed/>
    <w:rsid w:val="00ED61AB"/>
    <w:rPr>
      <w:vertAlign w:val="superscript"/>
    </w:rPr>
  </w:style>
  <w:style w:type="character" w:styleId="Hyperlink">
    <w:name w:val="Hyperlink"/>
    <w:basedOn w:val="Absatz-Standardschriftart"/>
    <w:uiPriority w:val="99"/>
    <w:unhideWhenUsed/>
    <w:rsid w:val="00C12640"/>
    <w:rPr>
      <w:color w:val="0563C1" w:themeColor="hyperlink"/>
      <w:u w:val="single"/>
    </w:rPr>
  </w:style>
  <w:style w:type="character" w:styleId="NichtaufgelsteErwhnung">
    <w:name w:val="Unresolved Mention"/>
    <w:basedOn w:val="Absatz-Standardschriftart"/>
    <w:uiPriority w:val="99"/>
    <w:semiHidden/>
    <w:unhideWhenUsed/>
    <w:rsid w:val="00C12640"/>
    <w:rPr>
      <w:color w:val="605E5C"/>
      <w:shd w:val="clear" w:color="auto" w:fill="E1DFDD"/>
    </w:rPr>
  </w:style>
  <w:style w:type="paragraph" w:styleId="Beschriftung">
    <w:name w:val="caption"/>
    <w:basedOn w:val="Standard"/>
    <w:next w:val="Standard"/>
    <w:uiPriority w:val="35"/>
    <w:unhideWhenUsed/>
    <w:qFormat/>
    <w:rsid w:val="006E397F"/>
    <w:pPr>
      <w:spacing w:after="200" w:line="240" w:lineRule="auto"/>
    </w:pPr>
    <w:rPr>
      <w:i/>
      <w:iCs/>
      <w:color w:val="44546A" w:themeColor="text2"/>
      <w:sz w:val="18"/>
      <w:szCs w:val="18"/>
    </w:rPr>
  </w:style>
  <w:style w:type="paragraph" w:styleId="berarbeitung">
    <w:name w:val="Revision"/>
    <w:hidden/>
    <w:uiPriority w:val="99"/>
    <w:semiHidden/>
    <w:rsid w:val="00155B2C"/>
    <w:pPr>
      <w:spacing w:after="0" w:line="240" w:lineRule="auto"/>
    </w:pPr>
  </w:style>
  <w:style w:type="table" w:styleId="TabellemithellemGitternetz">
    <w:name w:val="Grid Table Light"/>
    <w:basedOn w:val="NormaleTabelle"/>
    <w:uiPriority w:val="40"/>
    <w:rsid w:val="000E21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D3B4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515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860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0A23"/>
  </w:style>
  <w:style w:type="paragraph" w:styleId="Fuzeile">
    <w:name w:val="footer"/>
    <w:basedOn w:val="Standard"/>
    <w:link w:val="FuzeileZchn"/>
    <w:uiPriority w:val="99"/>
    <w:unhideWhenUsed/>
    <w:rsid w:val="00860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0A23"/>
  </w:style>
  <w:style w:type="character" w:styleId="Platzhaltertext">
    <w:name w:val="Placeholder Text"/>
    <w:basedOn w:val="Absatz-Standardschriftart"/>
    <w:uiPriority w:val="99"/>
    <w:semiHidden/>
    <w:rsid w:val="001505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261499614">
      <w:bodyDiv w:val="1"/>
      <w:marLeft w:val="0"/>
      <w:marRight w:val="0"/>
      <w:marTop w:val="0"/>
      <w:marBottom w:val="0"/>
      <w:divBdr>
        <w:top w:val="none" w:sz="0" w:space="0" w:color="auto"/>
        <w:left w:val="none" w:sz="0" w:space="0" w:color="auto"/>
        <w:bottom w:val="none" w:sz="0" w:space="0" w:color="auto"/>
        <w:right w:val="none" w:sz="0" w:space="0" w:color="auto"/>
      </w:divBdr>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373653885">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3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2CE0D-8C23-4A95-B2D0-09280AAF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3210</Words>
  <Characters>20230</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Mandy Klatt</cp:lastModifiedBy>
  <cp:revision>8</cp:revision>
  <dcterms:created xsi:type="dcterms:W3CDTF">2023-11-21T15:19:00Z</dcterms:created>
  <dcterms:modified xsi:type="dcterms:W3CDTF">2023-11-28T17:35:00Z</dcterms:modified>
</cp:coreProperties>
</file>