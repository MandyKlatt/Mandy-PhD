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E199083" w14:textId="77777777" w:rsidR="00716F7F" w:rsidRDefault="008D6BF9" w:rsidP="004742FE">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present </w:t>
      </w:r>
      <w:r w:rsidR="008021E0">
        <w:rPr>
          <w:rFonts w:ascii="Times New Roman" w:eastAsia="Times New Roman" w:hAnsi="Times New Roman" w:cs="Times New Roman"/>
          <w:color w:val="000000"/>
          <w:sz w:val="24"/>
          <w:szCs w:val="24"/>
          <w:lang w:val="en-US" w:eastAsia="de-DE"/>
        </w:rPr>
        <w:t>investigation</w:t>
      </w:r>
      <w:r>
        <w:rPr>
          <w:rFonts w:ascii="Times New Roman" w:eastAsia="Times New Roman" w:hAnsi="Times New Roman" w:cs="Times New Roman"/>
          <w:color w:val="000000"/>
          <w:sz w:val="24"/>
          <w:szCs w:val="24"/>
          <w:lang w:val="en-US" w:eastAsia="de-DE"/>
        </w:rPr>
        <w:t xml:space="preserve"> was </w:t>
      </w:r>
      <w:r w:rsidR="008021E0">
        <w:rPr>
          <w:rFonts w:ascii="Times New Roman" w:eastAsia="Times New Roman" w:hAnsi="Times New Roman" w:cs="Times New Roman"/>
          <w:color w:val="000000"/>
          <w:sz w:val="24"/>
          <w:szCs w:val="24"/>
          <w:lang w:val="en-US" w:eastAsia="de-DE"/>
        </w:rPr>
        <w:t>part</w:t>
      </w:r>
      <w:r>
        <w:rPr>
          <w:rFonts w:ascii="Times New Roman" w:eastAsia="Times New Roman" w:hAnsi="Times New Roman" w:cs="Times New Roman"/>
          <w:color w:val="000000"/>
          <w:sz w:val="24"/>
          <w:szCs w:val="24"/>
          <w:lang w:val="en-US" w:eastAsia="de-DE"/>
        </w:rPr>
        <w:t xml:space="preserve"> of a larger project targeting the development of</w:t>
      </w:r>
      <w:r w:rsidR="008021E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professional vision in teachers. The study was carried out in a classroom at the university that served as the lab. </w:t>
      </w:r>
    </w:p>
    <w:p w14:paraId="21F25CD6" w14:textId="368128ED" w:rsidR="004742FE" w:rsidRDefault="004742FE" w:rsidP="004742FE">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Pr>
          <w:rFonts w:ascii="Times New Roman" w:eastAsia="Times New Roman" w:hAnsi="Times New Roman" w:cs="Times New Roman"/>
          <w:color w:val="000000"/>
          <w:sz w:val="24"/>
          <w:szCs w:val="24"/>
          <w:lang w:val="en-US" w:eastAsia="de-DE"/>
        </w:rPr>
        <w:t>phases of our study</w:t>
      </w:r>
      <w:r w:rsidRPr="00CF700B">
        <w:rPr>
          <w:rFonts w:ascii="Times New Roman" w:eastAsia="Times New Roman" w:hAnsi="Times New Roman" w:cs="Times New Roman"/>
          <w:color w:val="000000"/>
          <w:sz w:val="24"/>
          <w:szCs w:val="24"/>
          <w:lang w:val="en-US" w:eastAsia="de-DE"/>
        </w:rPr>
        <w:t xml:space="preserve">: In the (1) pre-teaching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prepared for the following micro teaching unit</w:t>
      </w:r>
      <w:r>
        <w:rPr>
          <w:rFonts w:ascii="Times New Roman" w:eastAsia="Times New Roman" w:hAnsi="Times New Roman" w:cs="Times New Roman"/>
          <w:color w:val="000000"/>
          <w:sz w:val="24"/>
          <w:szCs w:val="24"/>
          <w:lang w:val="en-US" w:eastAsia="de-DE"/>
        </w:rPr>
        <w:t>,</w:t>
      </w:r>
      <w:r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0160E2" w:rsidRPr="00CF700B">
        <w:rPr>
          <w:rFonts w:ascii="Times New Roman" w:eastAsia="Times New Roman" w:hAnsi="Times New Roman" w:cs="Times New Roman"/>
          <w:color w:val="000000"/>
          <w:sz w:val="24"/>
          <w:szCs w:val="24"/>
          <w:lang w:val="en-US" w:eastAsia="de-DE"/>
        </w:rPr>
        <w:t xml:space="preserve">micro teaching unit </w:t>
      </w:r>
      <w:r w:rsidRPr="00CF700B">
        <w:rPr>
          <w:rFonts w:ascii="Times New Roman" w:eastAsia="Times New Roman" w:hAnsi="Times New Roman" w:cs="Times New Roman"/>
          <w:color w:val="000000"/>
          <w:sz w:val="24"/>
          <w:szCs w:val="24"/>
          <w:lang w:val="en-US" w:eastAsia="de-DE"/>
        </w:rPr>
        <w:t xml:space="preserve">to a "class" of three actors that </w:t>
      </w:r>
      <w:r>
        <w:rPr>
          <w:rFonts w:ascii="Times New Roman" w:eastAsia="Times New Roman" w:hAnsi="Times New Roman" w:cs="Times New Roman"/>
          <w:color w:val="000000"/>
          <w:sz w:val="24"/>
          <w:szCs w:val="24"/>
          <w:lang w:val="en-US" w:eastAsia="de-DE"/>
        </w:rPr>
        <w:t>performed</w:t>
      </w:r>
      <w:r w:rsidRPr="00CF700B">
        <w:rPr>
          <w:rFonts w:ascii="Times New Roman" w:eastAsia="Times New Roman" w:hAnsi="Times New Roman" w:cs="Times New Roman"/>
          <w:color w:val="000000"/>
          <w:sz w:val="24"/>
          <w:szCs w:val="24"/>
          <w:lang w:val="en-US" w:eastAsia="de-DE"/>
        </w:rPr>
        <w:t xml:space="preserve"> nine </w:t>
      </w:r>
      <w:r>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004C0601">
        <w:rPr>
          <w:rFonts w:ascii="Times New Roman" w:eastAsia="Times New Roman" w:hAnsi="Times New Roman" w:cs="Times New Roman"/>
          <w:color w:val="000000"/>
          <w:sz w:val="24"/>
          <w:szCs w:val="24"/>
          <w:lang w:val="en-US" w:eastAsia="de-DE"/>
        </w:rPr>
        <w:t xml:space="preserve"> (e.g., chatting with neighbor, heckling, looking at phone; see Table ## in supplementary material for an overview and categorization of all events; also see Fig## for a depiction of the laboratory setting of the micro-teaching unit). The actors </w:t>
      </w:r>
      <w:r w:rsidR="004C0601" w:rsidRPr="00362F53">
        <w:rPr>
          <w:rFonts w:ascii="Times New Roman" w:eastAsia="Times New Roman" w:hAnsi="Times New Roman" w:cs="Times New Roman"/>
          <w:color w:val="000000"/>
          <w:sz w:val="24"/>
          <w:szCs w:val="24"/>
          <w:lang w:val="en-US" w:eastAsia="de-DE"/>
        </w:rPr>
        <w:t xml:space="preserve">received </w:t>
      </w:r>
      <w:r w:rsidR="004C0601">
        <w:rPr>
          <w:rFonts w:ascii="Times New Roman" w:eastAsia="Times New Roman" w:hAnsi="Times New Roman" w:cs="Times New Roman"/>
          <w:color w:val="000000"/>
          <w:sz w:val="24"/>
          <w:szCs w:val="24"/>
          <w:lang w:val="en-US" w:eastAsia="de-DE"/>
        </w:rPr>
        <w:t xml:space="preserve">standardized </w:t>
      </w:r>
      <w:r w:rsidR="004C0601" w:rsidRPr="00362F53">
        <w:rPr>
          <w:rFonts w:ascii="Times New Roman" w:eastAsia="Times New Roman" w:hAnsi="Times New Roman" w:cs="Times New Roman"/>
          <w:color w:val="000000"/>
          <w:sz w:val="24"/>
          <w:szCs w:val="24"/>
          <w:lang w:val="en-US" w:eastAsia="de-DE"/>
        </w:rPr>
        <w:t>instructions on a screen</w:t>
      </w:r>
      <w:r w:rsidR="004C0601">
        <w:rPr>
          <w:rFonts w:ascii="Times New Roman" w:eastAsia="Times New Roman" w:hAnsi="Times New Roman" w:cs="Times New Roman"/>
          <w:color w:val="000000"/>
          <w:sz w:val="24"/>
          <w:szCs w:val="24"/>
          <w:lang w:val="en-US" w:eastAsia="de-DE"/>
        </w:rPr>
        <w:t xml:space="preserve"> (only visible to the actors, but not to the participants) to</w:t>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 xml:space="preserve">perform a classroom event every one and a half </w:t>
      </w:r>
      <w:r w:rsidR="004C0601" w:rsidRPr="00362F53">
        <w:rPr>
          <w:rFonts w:ascii="Times New Roman" w:eastAsia="Times New Roman" w:hAnsi="Times New Roman" w:cs="Times New Roman"/>
          <w:color w:val="000000"/>
          <w:sz w:val="24"/>
          <w:szCs w:val="24"/>
          <w:lang w:val="en-US" w:eastAsia="de-DE"/>
        </w:rPr>
        <w:t>minute</w:t>
      </w:r>
      <w:r w:rsidR="004C0601">
        <w:rPr>
          <w:rFonts w:ascii="Times New Roman" w:eastAsia="Times New Roman" w:hAnsi="Times New Roman" w:cs="Times New Roman"/>
          <w:color w:val="000000"/>
          <w:sz w:val="24"/>
          <w:szCs w:val="24"/>
          <w:lang w:val="en-US" w:eastAsia="de-DE"/>
        </w:rPr>
        <w:t>s.</w:t>
      </w:r>
      <w:r w:rsidR="00CB0A74">
        <w:rPr>
          <w:rStyle w:val="Funotenzeichen"/>
          <w:rFonts w:ascii="Times New Roman" w:eastAsia="Times New Roman" w:hAnsi="Times New Roman" w:cs="Times New Roman"/>
          <w:color w:val="000000"/>
          <w:sz w:val="24"/>
          <w:szCs w:val="24"/>
          <w:lang w:val="en-US" w:eastAsia="de-DE"/>
        </w:rPr>
        <w:footnoteReference w:id="1"/>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While teaching, participants</w:t>
      </w:r>
      <w:r w:rsidR="004C0601" w:rsidRPr="000C2100">
        <w:rPr>
          <w:rFonts w:ascii="Times New Roman" w:eastAsia="Times New Roman" w:hAnsi="Times New Roman" w:cs="Times New Roman"/>
          <w:color w:val="000000"/>
          <w:sz w:val="24"/>
          <w:szCs w:val="24"/>
          <w:lang w:val="en-US" w:eastAsia="de-DE"/>
        </w:rPr>
        <w:t xml:space="preserve"> wore eye-tracking glasses and </w:t>
      </w:r>
      <w:r w:rsidR="004C0601">
        <w:rPr>
          <w:rFonts w:ascii="Times New Roman" w:eastAsia="Times New Roman" w:hAnsi="Times New Roman" w:cs="Times New Roman"/>
          <w:color w:val="000000"/>
          <w:sz w:val="24"/>
          <w:szCs w:val="24"/>
          <w:lang w:val="en-US" w:eastAsia="de-DE"/>
        </w:rPr>
        <w:t xml:space="preserve">additionally, </w:t>
      </w:r>
      <w:r w:rsidR="004C0601" w:rsidRPr="000C2100">
        <w:rPr>
          <w:rFonts w:ascii="Times New Roman" w:eastAsia="Times New Roman" w:hAnsi="Times New Roman" w:cs="Times New Roman"/>
          <w:color w:val="000000"/>
          <w:sz w:val="24"/>
          <w:szCs w:val="24"/>
          <w:lang w:val="en-US" w:eastAsia="de-DE"/>
        </w:rPr>
        <w:t xml:space="preserve">their lessons were </w:t>
      </w:r>
      <w:r w:rsidR="004C0601">
        <w:rPr>
          <w:rFonts w:ascii="Times New Roman" w:eastAsia="Times New Roman" w:hAnsi="Times New Roman" w:cs="Times New Roman"/>
          <w:color w:val="000000"/>
          <w:sz w:val="24"/>
          <w:szCs w:val="24"/>
          <w:lang w:val="en-US" w:eastAsia="de-DE"/>
        </w:rPr>
        <w:t>recorded</w:t>
      </w:r>
      <w:r w:rsidR="004C0601" w:rsidRPr="000C2100">
        <w:rPr>
          <w:rFonts w:ascii="Times New Roman" w:eastAsia="Times New Roman" w:hAnsi="Times New Roman" w:cs="Times New Roman"/>
          <w:color w:val="000000"/>
          <w:sz w:val="24"/>
          <w:szCs w:val="24"/>
          <w:lang w:val="en-US" w:eastAsia="de-DE"/>
        </w:rPr>
        <w:t xml:space="preserve"> by cameras. </w:t>
      </w:r>
      <w:r w:rsidRPr="00CF700B">
        <w:rPr>
          <w:rFonts w:ascii="Times New Roman" w:eastAsia="Times New Roman" w:hAnsi="Times New Roman" w:cs="Times New Roman"/>
          <w:color w:val="000000"/>
          <w:sz w:val="24"/>
          <w:szCs w:val="24"/>
          <w:lang w:val="en-US" w:eastAsia="de-DE"/>
        </w:rPr>
        <w:t xml:space="preserve">In the (3) post-teaching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Pr>
          <w:rFonts w:ascii="Times New Roman" w:eastAsia="Times New Roman" w:hAnsi="Times New Roman" w:cs="Times New Roman"/>
          <w:color w:val="000000"/>
          <w:sz w:val="24"/>
          <w:szCs w:val="24"/>
          <w:lang w:val="en-US" w:eastAsia="de-DE"/>
        </w:rPr>
        <w:t>unit</w:t>
      </w:r>
      <w:r w:rsidRPr="004824F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answered questions about the (disruptive) </w:t>
      </w:r>
      <w:r w:rsidR="006D44C7">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(5) end phase,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r w:rsidR="00542E55">
        <w:rPr>
          <w:rFonts w:ascii="Times New Roman" w:eastAsia="Times New Roman" w:hAnsi="Times New Roman" w:cs="Times New Roman"/>
          <w:color w:val="000000"/>
          <w:sz w:val="24"/>
          <w:szCs w:val="24"/>
          <w:lang w:val="en-US" w:eastAsia="de-DE"/>
        </w:rPr>
        <w:t xml:space="preserve"> </w:t>
      </w:r>
      <w:r w:rsidR="00542E55" w:rsidRPr="000C2100">
        <w:rPr>
          <w:rFonts w:ascii="Times New Roman" w:eastAsia="Times New Roman" w:hAnsi="Times New Roman" w:cs="Times New Roman"/>
          <w:color w:val="000000"/>
          <w:sz w:val="24"/>
          <w:szCs w:val="24"/>
          <w:lang w:val="en-US" w:eastAsia="de-DE"/>
        </w:rPr>
        <w:t>These conditions were identical for all participants.</w:t>
      </w:r>
    </w:p>
    <w:p w14:paraId="645CEB39" w14:textId="77777777" w:rsidR="003E4D4D" w:rsidRDefault="00001A30" w:rsidP="00CB0A74">
      <w:pPr>
        <w:spacing w:before="120" w:after="0" w:line="360" w:lineRule="auto"/>
        <w:rPr>
          <w:rFonts w:ascii="Times New Roman" w:eastAsia="Times New Roman" w:hAnsi="Times New Roman" w:cs="Times New Roman"/>
          <w:color w:val="000000"/>
          <w:sz w:val="24"/>
          <w:szCs w:val="24"/>
          <w:lang w:val="en-US" w:eastAsia="de-DE"/>
        </w:rPr>
      </w:pPr>
      <w:r w:rsidRPr="00001A30">
        <w:rPr>
          <w:rFonts w:ascii="Times New Roman" w:eastAsia="Times New Roman" w:hAnsi="Times New Roman" w:cs="Times New Roman"/>
          <w:color w:val="000000"/>
          <w:sz w:val="24"/>
          <w:szCs w:val="24"/>
          <w:lang w:val="en-US" w:eastAsia="de-DE"/>
        </w:rPr>
        <w:t xml:space="preserve">During the entire study, the participants wore a fitness tracker, while </w:t>
      </w:r>
      <w:r w:rsidR="000160E2">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HR</w:t>
      </w:r>
      <w:r w:rsidRPr="00001A30">
        <w:rPr>
          <w:rFonts w:ascii="Times New Roman" w:eastAsia="Times New Roman" w:hAnsi="Times New Roman" w:cs="Times New Roman"/>
          <w:color w:val="000000"/>
          <w:sz w:val="24"/>
          <w:szCs w:val="24"/>
          <w:lang w:val="en-US" w:eastAsia="de-DE"/>
        </w:rPr>
        <w:t xml:space="preserve"> </w:t>
      </w:r>
      <w:r w:rsidR="00F95760">
        <w:rPr>
          <w:rFonts w:ascii="Times New Roman" w:eastAsia="Times New Roman" w:hAnsi="Times New Roman" w:cs="Times New Roman"/>
          <w:color w:val="000000"/>
          <w:sz w:val="24"/>
          <w:szCs w:val="24"/>
          <w:lang w:val="en-US" w:eastAsia="de-DE"/>
        </w:rPr>
        <w:t>measurements</w:t>
      </w:r>
      <w:r w:rsidRPr="00001A30">
        <w:rPr>
          <w:rFonts w:ascii="Times New Roman" w:eastAsia="Times New Roman" w:hAnsi="Times New Roman" w:cs="Times New Roman"/>
          <w:color w:val="000000"/>
          <w:sz w:val="24"/>
          <w:szCs w:val="24"/>
          <w:lang w:val="en-US" w:eastAsia="de-DE"/>
        </w:rPr>
        <w:t xml:space="preserve"> provided the </w:t>
      </w:r>
      <w:r w:rsidR="000160E2">
        <w:rPr>
          <w:rFonts w:ascii="Times New Roman" w:eastAsia="Times New Roman" w:hAnsi="Times New Roman" w:cs="Times New Roman"/>
          <w:color w:val="000000"/>
          <w:sz w:val="24"/>
          <w:szCs w:val="24"/>
          <w:lang w:val="en-US" w:eastAsia="de-DE"/>
        </w:rPr>
        <w:t>database</w:t>
      </w:r>
      <w:r w:rsidRPr="00001A30">
        <w:rPr>
          <w:rFonts w:ascii="Times New Roman" w:eastAsia="Times New Roman" w:hAnsi="Times New Roman" w:cs="Times New Roman"/>
          <w:color w:val="000000"/>
          <w:sz w:val="24"/>
          <w:szCs w:val="24"/>
          <w:lang w:val="en-US" w:eastAsia="de-DE"/>
        </w:rPr>
        <w:t xml:space="preserve"> for </w:t>
      </w:r>
      <w:r w:rsidR="000160E2">
        <w:rPr>
          <w:rFonts w:ascii="Times New Roman" w:eastAsia="Times New Roman" w:hAnsi="Times New Roman" w:cs="Times New Roman"/>
          <w:color w:val="000000"/>
          <w:sz w:val="24"/>
          <w:szCs w:val="24"/>
          <w:lang w:val="en-US" w:eastAsia="de-DE"/>
        </w:rPr>
        <w:t>the present investigation</w:t>
      </w:r>
      <w:r w:rsidR="00CB0A74">
        <w:rPr>
          <w:rFonts w:ascii="Times New Roman" w:eastAsia="Times New Roman" w:hAnsi="Times New Roman" w:cs="Times New Roman"/>
          <w:color w:val="000000"/>
          <w:sz w:val="24"/>
          <w:szCs w:val="24"/>
          <w:lang w:val="en-US" w:eastAsia="de-DE"/>
        </w:rPr>
        <w:t xml:space="preserve">. </w:t>
      </w:r>
      <w:r w:rsidR="00CD1783">
        <w:rPr>
          <w:rFonts w:ascii="Times New Roman" w:eastAsia="Times New Roman" w:hAnsi="Times New Roman" w:cs="Times New Roman"/>
          <w:color w:val="000000"/>
          <w:sz w:val="24"/>
          <w:szCs w:val="24"/>
          <w:lang w:val="en-US" w:eastAsia="de-DE"/>
        </w:rPr>
        <w:t>P</w:t>
      </w:r>
      <w:r w:rsidR="00CB0A74" w:rsidRPr="00CF700B">
        <w:rPr>
          <w:rFonts w:ascii="Times New Roman" w:eastAsia="Times New Roman" w:hAnsi="Times New Roman" w:cs="Times New Roman"/>
          <w:color w:val="000000"/>
          <w:sz w:val="24"/>
          <w:szCs w:val="24"/>
          <w:lang w:val="en-US" w:eastAsia="de-DE"/>
        </w:rPr>
        <w:t xml:space="preserve">revious </w:t>
      </w:r>
      <w:r w:rsidR="00CD1783">
        <w:rPr>
          <w:rFonts w:ascii="Times New Roman" w:eastAsia="Times New Roman" w:hAnsi="Times New Roman" w:cs="Times New Roman"/>
          <w:color w:val="000000"/>
          <w:sz w:val="24"/>
          <w:szCs w:val="24"/>
          <w:lang w:val="en-US" w:eastAsia="de-DE"/>
        </w:rPr>
        <w:t>research found</w:t>
      </w:r>
      <w:r w:rsidR="00CD1783" w:rsidRPr="00CF700B">
        <w:rPr>
          <w:rFonts w:ascii="Times New Roman" w:eastAsia="Times New Roman" w:hAnsi="Times New Roman" w:cs="Times New Roman"/>
          <w:color w:val="000000"/>
          <w:sz w:val="24"/>
          <w:szCs w:val="24"/>
          <w:lang w:val="en-US" w:eastAsia="de-DE"/>
        </w:rPr>
        <w:t xml:space="preserve"> </w:t>
      </w:r>
      <w:r w:rsidR="00CB0A74" w:rsidRPr="00CF700B">
        <w:rPr>
          <w:rFonts w:ascii="Times New Roman" w:eastAsia="Times New Roman" w:hAnsi="Times New Roman" w:cs="Times New Roman"/>
          <w:color w:val="000000"/>
          <w:sz w:val="24"/>
          <w:szCs w:val="24"/>
          <w:lang w:val="en-US" w:eastAsia="de-DE"/>
        </w:rPr>
        <w:t xml:space="preserve">that fitness trackers can be used as a low-cost, non-invasive method of measuring HR [hajj2022wrist; @fuller2020reliability] and that </w:t>
      </w:r>
      <w:r w:rsidR="00CD1783">
        <w:rPr>
          <w:rFonts w:ascii="Times New Roman" w:eastAsia="Times New Roman" w:hAnsi="Times New Roman" w:cs="Times New Roman"/>
          <w:color w:val="000000"/>
          <w:sz w:val="24"/>
          <w:szCs w:val="24"/>
          <w:lang w:val="en-US" w:eastAsia="de-DE"/>
        </w:rPr>
        <w:t xml:space="preserve">fitness trackers can help to detect differences in mean </w:t>
      </w:r>
      <w:r w:rsidR="00CB0A74" w:rsidRPr="00CF700B">
        <w:rPr>
          <w:rFonts w:ascii="Times New Roman" w:eastAsia="Times New Roman" w:hAnsi="Times New Roman" w:cs="Times New Roman"/>
          <w:color w:val="000000"/>
          <w:sz w:val="24"/>
          <w:szCs w:val="24"/>
          <w:lang w:val="en-US" w:eastAsia="de-DE"/>
        </w:rPr>
        <w:t xml:space="preserve">HR </w:t>
      </w:r>
      <w:r w:rsidR="00CD1783">
        <w:rPr>
          <w:rFonts w:ascii="Times New Roman" w:eastAsia="Times New Roman" w:hAnsi="Times New Roman" w:cs="Times New Roman"/>
          <w:color w:val="000000"/>
          <w:sz w:val="24"/>
          <w:szCs w:val="24"/>
          <w:lang w:val="en-US" w:eastAsia="de-DE"/>
        </w:rPr>
        <w:t>between</w:t>
      </w:r>
      <w:r w:rsidR="00CD1783" w:rsidRPr="00CF700B">
        <w:rPr>
          <w:rFonts w:ascii="Times New Roman" w:eastAsia="Times New Roman" w:hAnsi="Times New Roman" w:cs="Times New Roman"/>
          <w:color w:val="000000"/>
          <w:sz w:val="24"/>
          <w:szCs w:val="24"/>
          <w:lang w:val="en-US" w:eastAsia="de-DE"/>
        </w:rPr>
        <w:t xml:space="preserve"> </w:t>
      </w:r>
      <w:r w:rsidR="00CB0A74" w:rsidRPr="00CF700B">
        <w:rPr>
          <w:rFonts w:ascii="Times New Roman" w:eastAsia="Times New Roman" w:hAnsi="Times New Roman" w:cs="Times New Roman"/>
          <w:color w:val="000000"/>
          <w:sz w:val="24"/>
          <w:szCs w:val="24"/>
          <w:lang w:val="en-US" w:eastAsia="de-DE"/>
        </w:rPr>
        <w:t>different teaching phases [@donker2020associations; @junker2021potential]</w:t>
      </w:r>
      <w:r w:rsidR="00CD1783">
        <w:rPr>
          <w:rFonts w:ascii="Times New Roman" w:eastAsia="Times New Roman" w:hAnsi="Times New Roman" w:cs="Times New Roman"/>
          <w:color w:val="000000"/>
          <w:sz w:val="24"/>
          <w:szCs w:val="24"/>
          <w:lang w:val="en-US" w:eastAsia="de-DE"/>
        </w:rPr>
        <w:t xml:space="preserve">. However, </w:t>
      </w:r>
      <w:commentRangeStart w:id="0"/>
      <w:r w:rsidR="00CD1783">
        <w:rPr>
          <w:rFonts w:ascii="Times New Roman" w:eastAsia="Times New Roman" w:hAnsi="Times New Roman" w:cs="Times New Roman"/>
          <w:color w:val="000000"/>
          <w:sz w:val="24"/>
          <w:szCs w:val="24"/>
          <w:lang w:val="en-US" w:eastAsia="de-DE"/>
        </w:rPr>
        <w:t xml:space="preserve">XXX </w:t>
      </w:r>
      <w:commentRangeEnd w:id="0"/>
      <w:r w:rsidR="00CD1783">
        <w:rPr>
          <w:rStyle w:val="Kommentarzeichen"/>
        </w:rPr>
        <w:commentReference w:id="0"/>
      </w:r>
    </w:p>
    <w:p w14:paraId="2B2DF95D" w14:textId="42F5A237" w:rsidR="00CB0A74" w:rsidRDefault="00CD1783" w:rsidP="00CB0A74">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Thus</w:t>
      </w:r>
      <w:r w:rsidR="00CB0A74" w:rsidRPr="00CF700B">
        <w:rPr>
          <w:rFonts w:ascii="Times New Roman" w:eastAsia="Times New Roman" w:hAnsi="Times New Roman" w:cs="Times New Roman"/>
          <w:color w:val="000000"/>
          <w:sz w:val="24"/>
          <w:szCs w:val="24"/>
          <w:lang w:val="en-US" w:eastAsia="de-DE"/>
        </w:rPr>
        <w:t xml:space="preserve">, </w:t>
      </w:r>
      <w:r w:rsidR="00CB0A74">
        <w:rPr>
          <w:rFonts w:ascii="Times New Roman" w:eastAsia="Times New Roman" w:hAnsi="Times New Roman" w:cs="Times New Roman"/>
          <w:color w:val="000000"/>
          <w:sz w:val="24"/>
          <w:szCs w:val="24"/>
          <w:lang w:val="en-US" w:eastAsia="de-DE"/>
        </w:rPr>
        <w:t xml:space="preserve">our study </w:t>
      </w:r>
      <w:r w:rsidR="00BC0733" w:rsidRPr="00BC0733">
        <w:rPr>
          <w:rFonts w:ascii="Times New Roman" w:eastAsia="Times New Roman" w:hAnsi="Times New Roman" w:cs="Times New Roman"/>
          <w:color w:val="000000"/>
          <w:sz w:val="24"/>
          <w:szCs w:val="24"/>
          <w:lang w:val="en-US" w:eastAsia="de-DE"/>
        </w:rPr>
        <w:t xml:space="preserve">had </w:t>
      </w:r>
      <w:r w:rsidR="003E4D4D">
        <w:rPr>
          <w:rFonts w:ascii="Times New Roman" w:eastAsia="Times New Roman" w:hAnsi="Times New Roman" w:cs="Times New Roman"/>
          <w:color w:val="000000"/>
          <w:sz w:val="24"/>
          <w:szCs w:val="24"/>
          <w:lang w:val="en-US" w:eastAsia="de-DE"/>
        </w:rPr>
        <w:t>two</w:t>
      </w:r>
      <w:r w:rsidR="003E4D4D" w:rsidRPr="00BC0733">
        <w:rPr>
          <w:rFonts w:ascii="Times New Roman" w:eastAsia="Times New Roman" w:hAnsi="Times New Roman" w:cs="Times New Roman"/>
          <w:color w:val="000000"/>
          <w:sz w:val="24"/>
          <w:szCs w:val="24"/>
          <w:lang w:val="en-US" w:eastAsia="de-DE"/>
        </w:rPr>
        <w:t xml:space="preserve"> </w:t>
      </w:r>
      <w:r w:rsidR="00BC0733" w:rsidRPr="00BC0733">
        <w:rPr>
          <w:rFonts w:ascii="Times New Roman" w:eastAsia="Times New Roman" w:hAnsi="Times New Roman" w:cs="Times New Roman"/>
          <w:color w:val="000000"/>
          <w:sz w:val="24"/>
          <w:szCs w:val="24"/>
          <w:lang w:val="en-US" w:eastAsia="de-DE"/>
        </w:rPr>
        <w:t xml:space="preserve">research </w:t>
      </w:r>
      <w:r w:rsidR="003E4D4D">
        <w:rPr>
          <w:rFonts w:ascii="Times New Roman" w:eastAsia="Times New Roman" w:hAnsi="Times New Roman" w:cs="Times New Roman"/>
          <w:color w:val="000000"/>
          <w:sz w:val="24"/>
          <w:szCs w:val="24"/>
          <w:lang w:val="en-US" w:eastAsia="de-DE"/>
        </w:rPr>
        <w:t>questions:</w:t>
      </w:r>
    </w:p>
    <w:p w14:paraId="3BE73A06" w14:textId="0ADB1DE2" w:rsidR="00712EC1" w:rsidRPr="003E4D4D" w:rsidRDefault="00CF700B" w:rsidP="003E4D4D">
      <w:pPr>
        <w:pStyle w:val="Listenabsatz"/>
        <w:numPr>
          <w:ilvl w:val="0"/>
          <w:numId w:val="26"/>
        </w:numPr>
        <w:spacing w:before="120" w:after="0" w:line="360" w:lineRule="auto"/>
        <w:rPr>
          <w:rFonts w:ascii="Times New Roman" w:eastAsia="Times New Roman" w:hAnsi="Times New Roman" w:cs="Times New Roman"/>
          <w:color w:val="000000"/>
          <w:sz w:val="24"/>
          <w:szCs w:val="24"/>
          <w:lang w:val="en-US" w:eastAsia="de-DE"/>
        </w:rPr>
      </w:pPr>
      <w:r w:rsidRPr="00CA4B62">
        <w:rPr>
          <w:rFonts w:ascii="Times New Roman" w:eastAsia="Times New Roman" w:hAnsi="Times New Roman" w:cs="Times New Roman"/>
          <w:color w:val="000000"/>
          <w:sz w:val="24"/>
          <w:szCs w:val="24"/>
          <w:lang w:val="en-US" w:eastAsia="de-DE"/>
        </w:rPr>
        <w:t xml:space="preserve">The </w:t>
      </w:r>
      <w:r w:rsidR="00D16FCA" w:rsidRPr="00CA4B62">
        <w:rPr>
          <w:rFonts w:ascii="Times New Roman" w:eastAsia="Times New Roman" w:hAnsi="Times New Roman" w:cs="Times New Roman"/>
          <w:color w:val="000000"/>
          <w:sz w:val="24"/>
          <w:szCs w:val="24"/>
          <w:lang w:val="en-US" w:eastAsia="de-DE"/>
        </w:rPr>
        <w:t xml:space="preserve">first </w:t>
      </w:r>
      <w:r w:rsidR="003E4D4D">
        <w:rPr>
          <w:rFonts w:ascii="Times New Roman" w:eastAsia="Times New Roman" w:hAnsi="Times New Roman" w:cs="Times New Roman"/>
          <w:color w:val="000000"/>
          <w:sz w:val="24"/>
          <w:szCs w:val="24"/>
          <w:lang w:val="en-US" w:eastAsia="de-DE"/>
        </w:rPr>
        <w:t>research question</w:t>
      </w:r>
      <w:r w:rsidRPr="00CA4B62">
        <w:rPr>
          <w:rFonts w:ascii="Times New Roman" w:eastAsia="Times New Roman" w:hAnsi="Times New Roman" w:cs="Times New Roman"/>
          <w:color w:val="000000"/>
          <w:sz w:val="24"/>
          <w:szCs w:val="24"/>
          <w:lang w:val="en-US" w:eastAsia="de-DE"/>
        </w:rPr>
        <w:t xml:space="preserve"> </w:t>
      </w:r>
      <w:r w:rsidR="003E4D4D" w:rsidRPr="00CA4B62">
        <w:rPr>
          <w:rFonts w:ascii="Times New Roman" w:eastAsia="Times New Roman" w:hAnsi="Times New Roman" w:cs="Times New Roman"/>
          <w:color w:val="000000"/>
          <w:sz w:val="24"/>
          <w:szCs w:val="24"/>
          <w:lang w:val="en-US" w:eastAsia="de-DE"/>
        </w:rPr>
        <w:t>was to investigate whether HR measures assessed by wrist-based fitness trackers are a suitable and effective method for mapping teachers’ HR over the course of a five-phase lab study, including a micro teaching unit.</w:t>
      </w:r>
      <w:r w:rsidR="003E4D4D">
        <w:rPr>
          <w:rFonts w:ascii="Times New Roman" w:eastAsia="Times New Roman" w:hAnsi="Times New Roman" w:cs="Times New Roman"/>
          <w:color w:val="000000"/>
          <w:sz w:val="24"/>
          <w:szCs w:val="24"/>
          <w:lang w:val="en-US" w:eastAsia="de-DE"/>
        </w:rPr>
        <w:t xml:space="preserve"> Therefore, we </w:t>
      </w:r>
      <w:r w:rsidR="00DA0431" w:rsidRPr="003E4D4D">
        <w:rPr>
          <w:rFonts w:ascii="Times New Roman" w:eastAsia="Times New Roman" w:hAnsi="Times New Roman" w:cs="Times New Roman"/>
          <w:color w:val="000000"/>
          <w:sz w:val="24"/>
          <w:szCs w:val="24"/>
          <w:lang w:val="en-US" w:eastAsia="de-DE"/>
        </w:rPr>
        <w:t>exploratively describe</w:t>
      </w:r>
      <w:r w:rsidR="003E4D4D">
        <w:rPr>
          <w:rFonts w:ascii="Times New Roman" w:eastAsia="Times New Roman" w:hAnsi="Times New Roman" w:cs="Times New Roman"/>
          <w:color w:val="000000"/>
          <w:sz w:val="24"/>
          <w:szCs w:val="24"/>
          <w:lang w:val="en-US" w:eastAsia="de-DE"/>
        </w:rPr>
        <w:t>d</w:t>
      </w:r>
      <w:r w:rsidR="00BC0733" w:rsidRPr="003E4D4D">
        <w:rPr>
          <w:rFonts w:ascii="Times New Roman" w:eastAsia="Times New Roman" w:hAnsi="Times New Roman" w:cs="Times New Roman"/>
          <w:color w:val="000000"/>
          <w:sz w:val="24"/>
          <w:szCs w:val="24"/>
          <w:lang w:val="en-US" w:eastAsia="de-DE"/>
        </w:rPr>
        <w:t xml:space="preserve"> the participants’</w:t>
      </w:r>
      <w:r w:rsidR="00F95760" w:rsidRPr="003E4D4D">
        <w:rPr>
          <w:rFonts w:ascii="Times New Roman" w:eastAsia="Times New Roman" w:hAnsi="Times New Roman" w:cs="Times New Roman"/>
          <w:color w:val="000000"/>
          <w:sz w:val="24"/>
          <w:szCs w:val="24"/>
          <w:lang w:val="en-US" w:eastAsia="de-DE"/>
        </w:rPr>
        <w:t xml:space="preserve"> </w:t>
      </w:r>
      <w:r w:rsidR="00BC0733" w:rsidRPr="003E4D4D">
        <w:rPr>
          <w:rFonts w:ascii="Times New Roman" w:eastAsia="Times New Roman" w:hAnsi="Times New Roman" w:cs="Times New Roman"/>
          <w:color w:val="000000"/>
          <w:sz w:val="24"/>
          <w:szCs w:val="24"/>
          <w:lang w:val="en-US" w:eastAsia="de-DE"/>
        </w:rPr>
        <w:t>overall HR trend</w:t>
      </w:r>
      <w:r w:rsidR="00A928FF" w:rsidRPr="003E4D4D">
        <w:rPr>
          <w:rFonts w:ascii="Times New Roman" w:eastAsia="Times New Roman" w:hAnsi="Times New Roman" w:cs="Times New Roman"/>
          <w:color w:val="000000"/>
          <w:sz w:val="24"/>
          <w:szCs w:val="24"/>
          <w:lang w:val="en-US" w:eastAsia="de-DE"/>
        </w:rPr>
        <w:t xml:space="preserve"> during the </w:t>
      </w:r>
      <w:r w:rsidR="00F02342" w:rsidRPr="003E4D4D">
        <w:rPr>
          <w:rFonts w:ascii="Times New Roman" w:eastAsia="Times New Roman" w:hAnsi="Times New Roman" w:cs="Times New Roman"/>
          <w:color w:val="000000"/>
          <w:sz w:val="24"/>
          <w:szCs w:val="24"/>
          <w:lang w:val="en-US" w:eastAsia="de-DE"/>
        </w:rPr>
        <w:t>two-hours</w:t>
      </w:r>
      <w:r w:rsidR="00A928FF" w:rsidRPr="003E4D4D">
        <w:rPr>
          <w:rFonts w:ascii="Times New Roman" w:eastAsia="Times New Roman" w:hAnsi="Times New Roman" w:cs="Times New Roman"/>
          <w:color w:val="000000"/>
          <w:sz w:val="24"/>
          <w:szCs w:val="24"/>
          <w:lang w:val="en-US" w:eastAsia="de-DE"/>
        </w:rPr>
        <w:t xml:space="preserve"> </w:t>
      </w:r>
      <w:r w:rsidR="00A928FF" w:rsidRPr="003E4D4D">
        <w:rPr>
          <w:rFonts w:ascii="Times New Roman" w:eastAsia="Times New Roman" w:hAnsi="Times New Roman" w:cs="Times New Roman"/>
          <w:color w:val="000000"/>
          <w:sz w:val="24"/>
          <w:szCs w:val="24"/>
          <w:lang w:val="en-US" w:eastAsia="de-DE"/>
        </w:rPr>
        <w:lastRenderedPageBreak/>
        <w:t>study</w:t>
      </w:r>
      <w:r w:rsidR="00CD1783" w:rsidRPr="003E4D4D">
        <w:rPr>
          <w:rFonts w:ascii="Times New Roman" w:eastAsia="Times New Roman" w:hAnsi="Times New Roman" w:cs="Times New Roman"/>
          <w:color w:val="000000"/>
          <w:sz w:val="24"/>
          <w:szCs w:val="24"/>
          <w:lang w:val="en-US" w:eastAsia="de-DE"/>
        </w:rPr>
        <w:t xml:space="preserve"> interval,</w:t>
      </w:r>
      <w:r w:rsidR="00712EC1" w:rsidRPr="003E4D4D">
        <w:rPr>
          <w:rFonts w:ascii="Times New Roman" w:eastAsia="Times New Roman" w:hAnsi="Times New Roman" w:cs="Times New Roman"/>
          <w:color w:val="000000"/>
          <w:sz w:val="24"/>
          <w:szCs w:val="24"/>
          <w:lang w:val="en-US" w:eastAsia="de-DE"/>
        </w:rPr>
        <w:t xml:space="preserve"> and to </w:t>
      </w:r>
      <w:r w:rsidR="00DA0431" w:rsidRPr="003E4D4D">
        <w:rPr>
          <w:rFonts w:ascii="Times New Roman" w:eastAsia="Times New Roman" w:hAnsi="Times New Roman" w:cs="Times New Roman"/>
          <w:color w:val="000000"/>
          <w:sz w:val="24"/>
          <w:szCs w:val="24"/>
          <w:lang w:val="en-US" w:eastAsia="de-DE"/>
        </w:rPr>
        <w:t>examine</w:t>
      </w:r>
      <w:r w:rsidR="00712EC1" w:rsidRPr="003E4D4D">
        <w:rPr>
          <w:rFonts w:ascii="Times New Roman" w:eastAsia="Times New Roman" w:hAnsi="Times New Roman" w:cs="Times New Roman"/>
          <w:color w:val="000000"/>
          <w:sz w:val="24"/>
          <w:szCs w:val="24"/>
          <w:lang w:val="en-US" w:eastAsia="de-DE"/>
        </w:rPr>
        <w:t xml:space="preserve"> whether z-</w:t>
      </w:r>
      <w:r w:rsidR="00DA0431" w:rsidRPr="003E4D4D">
        <w:rPr>
          <w:rFonts w:ascii="Times New Roman" w:eastAsia="Times New Roman" w:hAnsi="Times New Roman" w:cs="Times New Roman"/>
          <w:color w:val="000000"/>
          <w:sz w:val="24"/>
          <w:szCs w:val="24"/>
          <w:lang w:val="en-US" w:eastAsia="de-DE"/>
        </w:rPr>
        <w:t xml:space="preserve">standardization of the </w:t>
      </w:r>
      <w:r w:rsidR="00CB0A74" w:rsidRPr="003E4D4D">
        <w:rPr>
          <w:rFonts w:ascii="Times New Roman" w:eastAsia="Times New Roman" w:hAnsi="Times New Roman" w:cs="Times New Roman"/>
          <w:color w:val="000000"/>
          <w:sz w:val="24"/>
          <w:szCs w:val="24"/>
          <w:lang w:val="en-US" w:eastAsia="de-DE"/>
        </w:rPr>
        <w:t xml:space="preserve">participants’ </w:t>
      </w:r>
      <w:r w:rsidR="00DA0431" w:rsidRPr="003E4D4D">
        <w:rPr>
          <w:rFonts w:ascii="Times New Roman" w:eastAsia="Times New Roman" w:hAnsi="Times New Roman" w:cs="Times New Roman"/>
          <w:color w:val="000000"/>
          <w:sz w:val="24"/>
          <w:szCs w:val="24"/>
          <w:lang w:val="en-US" w:eastAsia="de-DE"/>
        </w:rPr>
        <w:t xml:space="preserve">mean HR </w:t>
      </w:r>
      <w:r w:rsidR="00CD1783" w:rsidRPr="003E4D4D">
        <w:rPr>
          <w:rFonts w:ascii="Times New Roman" w:eastAsia="Times New Roman" w:hAnsi="Times New Roman" w:cs="Times New Roman"/>
          <w:color w:val="000000"/>
          <w:sz w:val="24"/>
          <w:szCs w:val="24"/>
          <w:lang w:val="en-US" w:eastAsia="de-DE"/>
        </w:rPr>
        <w:t xml:space="preserve">can serve as </w:t>
      </w:r>
      <w:r w:rsidR="00DA0431" w:rsidRPr="003E4D4D">
        <w:rPr>
          <w:rFonts w:ascii="Times New Roman" w:eastAsia="Times New Roman" w:hAnsi="Times New Roman" w:cs="Times New Roman"/>
          <w:color w:val="000000"/>
          <w:sz w:val="24"/>
          <w:szCs w:val="24"/>
          <w:lang w:val="en-US" w:eastAsia="de-DE"/>
        </w:rPr>
        <w:t xml:space="preserve">a useful method to account for individual differences in baseline HR. </w:t>
      </w:r>
      <w:r w:rsidR="00CD1783" w:rsidRPr="003E4D4D">
        <w:rPr>
          <w:rFonts w:ascii="Times New Roman" w:eastAsia="Times New Roman" w:hAnsi="Times New Roman" w:cs="Times New Roman"/>
          <w:color w:val="000000"/>
          <w:sz w:val="24"/>
          <w:szCs w:val="24"/>
          <w:lang w:val="en-US" w:eastAsia="de-DE"/>
        </w:rPr>
        <w:t>W</w:t>
      </w:r>
      <w:r w:rsidR="00987065" w:rsidRPr="003E4D4D">
        <w:rPr>
          <w:rFonts w:ascii="Times New Roman" w:eastAsia="Times New Roman" w:hAnsi="Times New Roman" w:cs="Times New Roman"/>
          <w:color w:val="000000"/>
          <w:sz w:val="24"/>
          <w:szCs w:val="24"/>
          <w:lang w:val="en-US" w:eastAsia="de-DE"/>
        </w:rPr>
        <w:t>e expected participants</w:t>
      </w:r>
      <w:r w:rsidR="00416E67" w:rsidRPr="003E4D4D">
        <w:rPr>
          <w:rFonts w:ascii="Times New Roman" w:eastAsia="Times New Roman" w:hAnsi="Times New Roman" w:cs="Times New Roman"/>
          <w:color w:val="000000"/>
          <w:sz w:val="24"/>
          <w:szCs w:val="24"/>
          <w:lang w:val="en-US" w:eastAsia="de-DE"/>
        </w:rPr>
        <w:t>´</w:t>
      </w:r>
      <w:r w:rsidR="00987065" w:rsidRPr="003E4D4D">
        <w:rPr>
          <w:rFonts w:ascii="Times New Roman" w:eastAsia="Times New Roman" w:hAnsi="Times New Roman" w:cs="Times New Roman"/>
          <w:color w:val="000000"/>
          <w:sz w:val="24"/>
          <w:szCs w:val="24"/>
          <w:lang w:val="en-US" w:eastAsia="de-DE"/>
        </w:rPr>
        <w:t xml:space="preserve"> </w:t>
      </w:r>
      <w:r w:rsidR="00DA0431" w:rsidRPr="003E4D4D">
        <w:rPr>
          <w:rFonts w:ascii="Times New Roman" w:eastAsia="Times New Roman" w:hAnsi="Times New Roman" w:cs="Times New Roman"/>
          <w:color w:val="000000"/>
          <w:sz w:val="24"/>
          <w:szCs w:val="24"/>
          <w:lang w:val="en-US" w:eastAsia="de-DE"/>
        </w:rPr>
        <w:t>HR</w:t>
      </w:r>
      <w:r w:rsidR="00C5662F" w:rsidRPr="003E4D4D">
        <w:rPr>
          <w:rFonts w:ascii="Times New Roman" w:eastAsia="Times New Roman" w:hAnsi="Times New Roman" w:cs="Times New Roman"/>
          <w:color w:val="000000"/>
          <w:sz w:val="24"/>
          <w:szCs w:val="24"/>
          <w:lang w:val="en-US" w:eastAsia="de-DE"/>
        </w:rPr>
        <w:t xml:space="preserve"> </w:t>
      </w:r>
      <w:r w:rsidR="00416E67" w:rsidRPr="003E4D4D">
        <w:rPr>
          <w:rFonts w:ascii="Times New Roman" w:eastAsia="Times New Roman" w:hAnsi="Times New Roman" w:cs="Times New Roman"/>
          <w:color w:val="000000"/>
          <w:sz w:val="24"/>
          <w:szCs w:val="24"/>
          <w:lang w:val="en-US" w:eastAsia="de-DE"/>
        </w:rPr>
        <w:t>to gradually increase during the pre-teaching phase</w:t>
      </w:r>
      <w:r w:rsidR="00987065" w:rsidRPr="003E4D4D">
        <w:rPr>
          <w:rFonts w:ascii="Times New Roman" w:eastAsia="Times New Roman" w:hAnsi="Times New Roman" w:cs="Times New Roman"/>
          <w:color w:val="000000"/>
          <w:sz w:val="24"/>
          <w:szCs w:val="24"/>
          <w:lang w:val="en-US" w:eastAsia="de-DE"/>
        </w:rPr>
        <w:t xml:space="preserve">, </w:t>
      </w:r>
      <w:r w:rsidR="00416E67" w:rsidRPr="003E4D4D">
        <w:rPr>
          <w:rFonts w:ascii="Times New Roman" w:eastAsia="Times New Roman" w:hAnsi="Times New Roman" w:cs="Times New Roman"/>
          <w:color w:val="000000"/>
          <w:sz w:val="24"/>
          <w:szCs w:val="24"/>
          <w:lang w:val="en-US" w:eastAsia="de-DE"/>
        </w:rPr>
        <w:t>to</w:t>
      </w:r>
      <w:r w:rsidR="00987065" w:rsidRPr="003E4D4D">
        <w:rPr>
          <w:rFonts w:ascii="Times New Roman" w:eastAsia="Times New Roman" w:hAnsi="Times New Roman" w:cs="Times New Roman"/>
          <w:color w:val="000000"/>
          <w:sz w:val="24"/>
          <w:szCs w:val="24"/>
          <w:lang w:val="en-US" w:eastAsia="de-DE"/>
        </w:rPr>
        <w:t xml:space="preserve"> peak during the </w:t>
      </w:r>
      <w:r w:rsidR="006D44C7" w:rsidRPr="003E4D4D">
        <w:rPr>
          <w:rFonts w:ascii="Times New Roman" w:eastAsia="Times New Roman" w:hAnsi="Times New Roman" w:cs="Times New Roman"/>
          <w:color w:val="000000"/>
          <w:sz w:val="24"/>
          <w:szCs w:val="24"/>
          <w:lang w:val="en-US" w:eastAsia="de-DE"/>
        </w:rPr>
        <w:t>teaching phase</w:t>
      </w:r>
      <w:r w:rsidR="00416E67" w:rsidRPr="003E4D4D">
        <w:rPr>
          <w:rFonts w:ascii="Times New Roman" w:eastAsia="Times New Roman" w:hAnsi="Times New Roman" w:cs="Times New Roman"/>
          <w:color w:val="000000"/>
          <w:sz w:val="24"/>
          <w:szCs w:val="24"/>
          <w:lang w:val="en-US" w:eastAsia="de-DE"/>
        </w:rPr>
        <w:t>,</w:t>
      </w:r>
      <w:r w:rsidR="006D44C7" w:rsidRPr="003E4D4D">
        <w:rPr>
          <w:rFonts w:ascii="Times New Roman" w:eastAsia="Times New Roman" w:hAnsi="Times New Roman" w:cs="Times New Roman"/>
          <w:color w:val="000000"/>
          <w:sz w:val="24"/>
          <w:szCs w:val="24"/>
          <w:lang w:val="en-US" w:eastAsia="de-DE"/>
        </w:rPr>
        <w:t xml:space="preserve"> </w:t>
      </w:r>
      <w:r w:rsidR="00987065" w:rsidRPr="003E4D4D">
        <w:rPr>
          <w:rFonts w:ascii="Times New Roman" w:eastAsia="Times New Roman" w:hAnsi="Times New Roman" w:cs="Times New Roman"/>
          <w:color w:val="000000"/>
          <w:sz w:val="24"/>
          <w:szCs w:val="24"/>
          <w:lang w:val="en-US" w:eastAsia="de-DE"/>
        </w:rPr>
        <w:t xml:space="preserve">and </w:t>
      </w:r>
      <w:r w:rsidR="00416E67" w:rsidRPr="003E4D4D">
        <w:rPr>
          <w:rFonts w:ascii="Times New Roman" w:eastAsia="Times New Roman" w:hAnsi="Times New Roman" w:cs="Times New Roman"/>
          <w:color w:val="000000"/>
          <w:sz w:val="24"/>
          <w:szCs w:val="24"/>
          <w:lang w:val="en-US" w:eastAsia="de-DE"/>
        </w:rPr>
        <w:t xml:space="preserve">to gradually </w:t>
      </w:r>
      <w:r w:rsidR="00987065" w:rsidRPr="003E4D4D">
        <w:rPr>
          <w:rFonts w:ascii="Times New Roman" w:eastAsia="Times New Roman" w:hAnsi="Times New Roman" w:cs="Times New Roman"/>
          <w:color w:val="000000"/>
          <w:sz w:val="24"/>
          <w:szCs w:val="24"/>
          <w:lang w:val="en-US" w:eastAsia="de-DE"/>
        </w:rPr>
        <w:t xml:space="preserve">decrease during the </w:t>
      </w:r>
      <w:r w:rsidR="00416E67" w:rsidRPr="003E4D4D">
        <w:rPr>
          <w:rFonts w:ascii="Times New Roman" w:eastAsia="Times New Roman" w:hAnsi="Times New Roman" w:cs="Times New Roman"/>
          <w:color w:val="000000"/>
          <w:sz w:val="24"/>
          <w:szCs w:val="24"/>
          <w:lang w:val="en-US" w:eastAsia="de-DE"/>
        </w:rPr>
        <w:t>remaining time interval</w:t>
      </w:r>
      <w:r w:rsidR="00987065" w:rsidRPr="003E4D4D">
        <w:rPr>
          <w:rFonts w:ascii="Times New Roman" w:eastAsia="Times New Roman" w:hAnsi="Times New Roman" w:cs="Times New Roman"/>
          <w:color w:val="000000"/>
          <w:sz w:val="24"/>
          <w:szCs w:val="24"/>
          <w:lang w:val="en-US" w:eastAsia="de-DE"/>
        </w:rPr>
        <w:t>.</w:t>
      </w:r>
      <w:r w:rsidR="00DA0431" w:rsidRPr="003E4D4D">
        <w:rPr>
          <w:rFonts w:ascii="Times New Roman" w:eastAsia="Times New Roman" w:hAnsi="Times New Roman" w:cs="Times New Roman"/>
          <w:color w:val="000000"/>
          <w:sz w:val="24"/>
          <w:szCs w:val="24"/>
          <w:lang w:val="en-US" w:eastAsia="de-DE"/>
        </w:rPr>
        <w:t xml:space="preserve"> Furthermore, we expected </w:t>
      </w:r>
      <w:r w:rsidR="00416E67" w:rsidRPr="003E4D4D">
        <w:rPr>
          <w:rFonts w:ascii="Times New Roman" w:eastAsia="Times New Roman" w:hAnsi="Times New Roman" w:cs="Times New Roman"/>
          <w:color w:val="000000"/>
          <w:sz w:val="24"/>
          <w:szCs w:val="24"/>
          <w:lang w:val="en-US" w:eastAsia="de-DE"/>
        </w:rPr>
        <w:t xml:space="preserve">to observe the same </w:t>
      </w:r>
      <w:r w:rsidR="00DA0431" w:rsidRPr="003E4D4D">
        <w:rPr>
          <w:rFonts w:ascii="Times New Roman" w:eastAsia="Times New Roman" w:hAnsi="Times New Roman" w:cs="Times New Roman"/>
          <w:color w:val="000000"/>
          <w:sz w:val="24"/>
          <w:szCs w:val="24"/>
          <w:lang w:val="en-US" w:eastAsia="de-DE"/>
        </w:rPr>
        <w:t xml:space="preserve">trends </w:t>
      </w:r>
      <w:r w:rsidR="00416E67" w:rsidRPr="003E4D4D">
        <w:rPr>
          <w:rFonts w:ascii="Times New Roman" w:eastAsia="Times New Roman" w:hAnsi="Times New Roman" w:cs="Times New Roman"/>
          <w:color w:val="000000"/>
          <w:sz w:val="24"/>
          <w:szCs w:val="24"/>
          <w:lang w:val="en-US" w:eastAsia="de-DE"/>
        </w:rPr>
        <w:t xml:space="preserve">in both </w:t>
      </w:r>
      <w:r w:rsidR="00DA0431" w:rsidRPr="003E4D4D">
        <w:rPr>
          <w:rFonts w:ascii="Times New Roman" w:eastAsia="Times New Roman" w:hAnsi="Times New Roman" w:cs="Times New Roman"/>
          <w:color w:val="000000"/>
          <w:sz w:val="24"/>
          <w:szCs w:val="24"/>
          <w:lang w:val="en-US" w:eastAsia="de-DE"/>
        </w:rPr>
        <w:t xml:space="preserve">standardized </w:t>
      </w:r>
      <w:r w:rsidR="00416E67" w:rsidRPr="003E4D4D">
        <w:rPr>
          <w:rFonts w:ascii="Times New Roman" w:eastAsia="Times New Roman" w:hAnsi="Times New Roman" w:cs="Times New Roman"/>
          <w:color w:val="000000"/>
          <w:sz w:val="24"/>
          <w:szCs w:val="24"/>
          <w:lang w:val="en-US" w:eastAsia="de-DE"/>
        </w:rPr>
        <w:t xml:space="preserve">and non-standardized </w:t>
      </w:r>
      <w:r w:rsidR="00CB0A74" w:rsidRPr="003E4D4D">
        <w:rPr>
          <w:rFonts w:ascii="Times New Roman" w:eastAsia="Times New Roman" w:hAnsi="Times New Roman" w:cs="Times New Roman"/>
          <w:color w:val="000000"/>
          <w:sz w:val="24"/>
          <w:szCs w:val="24"/>
          <w:lang w:val="en-US" w:eastAsia="de-DE"/>
        </w:rPr>
        <w:t xml:space="preserve">mean </w:t>
      </w:r>
      <w:r w:rsidR="00DA0431" w:rsidRPr="003E4D4D">
        <w:rPr>
          <w:rFonts w:ascii="Times New Roman" w:eastAsia="Times New Roman" w:hAnsi="Times New Roman" w:cs="Times New Roman"/>
          <w:color w:val="000000"/>
          <w:sz w:val="24"/>
          <w:szCs w:val="24"/>
          <w:lang w:val="en-US" w:eastAsia="de-DE"/>
        </w:rPr>
        <w:t>HR values.</w:t>
      </w:r>
    </w:p>
    <w:p w14:paraId="55E4C340" w14:textId="7431548B" w:rsidR="00F95760" w:rsidRPr="00CA4B62" w:rsidRDefault="00804A0F" w:rsidP="00CA4B62">
      <w:pPr>
        <w:pStyle w:val="Listenabsatz"/>
        <w:numPr>
          <w:ilvl w:val="0"/>
          <w:numId w:val="26"/>
        </w:numPr>
        <w:spacing w:before="120" w:after="240" w:line="360" w:lineRule="auto"/>
        <w:rPr>
          <w:rFonts w:ascii="Times New Roman" w:eastAsia="Times New Roman" w:hAnsi="Times New Roman" w:cs="Times New Roman"/>
          <w:color w:val="000000"/>
          <w:sz w:val="24"/>
          <w:szCs w:val="24"/>
          <w:lang w:val="en-US" w:eastAsia="de-DE"/>
        </w:rPr>
      </w:pPr>
      <w:commentRangeStart w:id="1"/>
      <w:r w:rsidRPr="00CA4B62">
        <w:rPr>
          <w:rFonts w:ascii="Times New Roman" w:eastAsia="Times New Roman" w:hAnsi="Times New Roman" w:cs="Times New Roman"/>
          <w:color w:val="000000"/>
          <w:sz w:val="24"/>
          <w:szCs w:val="24"/>
          <w:lang w:val="en-US" w:eastAsia="de-DE"/>
        </w:rPr>
        <w:t xml:space="preserve">The second goal was to </w:t>
      </w:r>
      <w:r w:rsidR="00CF700B" w:rsidRPr="00CA4B62">
        <w:rPr>
          <w:rFonts w:ascii="Times New Roman" w:eastAsia="Times New Roman" w:hAnsi="Times New Roman" w:cs="Times New Roman"/>
          <w:color w:val="000000"/>
          <w:sz w:val="24"/>
          <w:szCs w:val="24"/>
          <w:lang w:val="en-US" w:eastAsia="de-DE"/>
        </w:rPr>
        <w:t xml:space="preserve">investigate whether HR measures assessed by </w:t>
      </w:r>
      <w:r w:rsidR="000543AB" w:rsidRPr="00CA4B62">
        <w:rPr>
          <w:rFonts w:ascii="Times New Roman" w:eastAsia="Times New Roman" w:hAnsi="Times New Roman" w:cs="Times New Roman"/>
          <w:color w:val="000000"/>
          <w:sz w:val="24"/>
          <w:szCs w:val="24"/>
          <w:lang w:val="en-US" w:eastAsia="de-DE"/>
        </w:rPr>
        <w:t>wrist-based</w:t>
      </w:r>
      <w:r w:rsidR="00CF700B" w:rsidRPr="00CA4B62">
        <w:rPr>
          <w:rFonts w:ascii="Times New Roman" w:eastAsia="Times New Roman" w:hAnsi="Times New Roman" w:cs="Times New Roman"/>
          <w:color w:val="000000"/>
          <w:sz w:val="24"/>
          <w:szCs w:val="24"/>
          <w:lang w:val="en-US" w:eastAsia="de-DE"/>
        </w:rPr>
        <w:t xml:space="preserve"> </w:t>
      </w:r>
      <w:r w:rsidR="000543AB" w:rsidRPr="00CA4B62">
        <w:rPr>
          <w:rFonts w:ascii="Times New Roman" w:eastAsia="Times New Roman" w:hAnsi="Times New Roman" w:cs="Times New Roman"/>
          <w:color w:val="000000"/>
          <w:sz w:val="24"/>
          <w:szCs w:val="24"/>
          <w:lang w:val="en-US" w:eastAsia="de-DE"/>
        </w:rPr>
        <w:t xml:space="preserve">fitness trackers </w:t>
      </w:r>
      <w:r w:rsidR="00CF700B" w:rsidRPr="00CA4B62">
        <w:rPr>
          <w:rFonts w:ascii="Times New Roman" w:eastAsia="Times New Roman" w:hAnsi="Times New Roman" w:cs="Times New Roman"/>
          <w:color w:val="000000"/>
          <w:sz w:val="24"/>
          <w:szCs w:val="24"/>
          <w:lang w:val="en-US" w:eastAsia="de-DE"/>
        </w:rPr>
        <w:t xml:space="preserve">are a suitable and effective method </w:t>
      </w:r>
      <w:r w:rsidR="00B557AF" w:rsidRPr="00CA4B62">
        <w:rPr>
          <w:rFonts w:ascii="Times New Roman" w:eastAsia="Times New Roman" w:hAnsi="Times New Roman" w:cs="Times New Roman"/>
          <w:color w:val="000000"/>
          <w:sz w:val="24"/>
          <w:szCs w:val="24"/>
          <w:lang w:val="en-US" w:eastAsia="de-DE"/>
        </w:rPr>
        <w:t>for mapping</w:t>
      </w:r>
      <w:r w:rsidR="00CF700B" w:rsidRPr="00CA4B62">
        <w:rPr>
          <w:rFonts w:ascii="Times New Roman" w:eastAsia="Times New Roman" w:hAnsi="Times New Roman" w:cs="Times New Roman"/>
          <w:color w:val="000000"/>
          <w:sz w:val="24"/>
          <w:szCs w:val="24"/>
          <w:lang w:val="en-US" w:eastAsia="de-DE"/>
        </w:rPr>
        <w:t xml:space="preserve"> teachers</w:t>
      </w:r>
      <w:r w:rsidR="00DF5292" w:rsidRPr="00CA4B62">
        <w:rPr>
          <w:rFonts w:ascii="Times New Roman" w:eastAsia="Times New Roman" w:hAnsi="Times New Roman" w:cs="Times New Roman"/>
          <w:color w:val="000000"/>
          <w:sz w:val="24"/>
          <w:szCs w:val="24"/>
          <w:lang w:val="en-US" w:eastAsia="de-DE"/>
        </w:rPr>
        <w:t>’</w:t>
      </w:r>
      <w:r w:rsidR="00CF700B" w:rsidRPr="00CA4B62">
        <w:rPr>
          <w:rFonts w:ascii="Times New Roman" w:eastAsia="Times New Roman" w:hAnsi="Times New Roman" w:cs="Times New Roman"/>
          <w:color w:val="000000"/>
          <w:sz w:val="24"/>
          <w:szCs w:val="24"/>
          <w:lang w:val="en-US" w:eastAsia="de-DE"/>
        </w:rPr>
        <w:t xml:space="preserve"> </w:t>
      </w:r>
      <w:r w:rsidR="00DF5292" w:rsidRPr="00CA4B62">
        <w:rPr>
          <w:rFonts w:ascii="Times New Roman" w:eastAsia="Times New Roman" w:hAnsi="Times New Roman" w:cs="Times New Roman"/>
          <w:color w:val="000000"/>
          <w:sz w:val="24"/>
          <w:szCs w:val="24"/>
          <w:lang w:val="en-US" w:eastAsia="de-DE"/>
        </w:rPr>
        <w:t xml:space="preserve">HR </w:t>
      </w:r>
      <w:r w:rsidR="00CF700B" w:rsidRPr="00CA4B62">
        <w:rPr>
          <w:rFonts w:ascii="Times New Roman" w:eastAsia="Times New Roman" w:hAnsi="Times New Roman" w:cs="Times New Roman"/>
          <w:color w:val="000000"/>
          <w:sz w:val="24"/>
          <w:szCs w:val="24"/>
          <w:lang w:val="en-US" w:eastAsia="de-DE"/>
        </w:rPr>
        <w:t xml:space="preserve">over the course of a </w:t>
      </w:r>
      <w:r w:rsidR="00BC0733" w:rsidRPr="00CA4B62">
        <w:rPr>
          <w:rFonts w:ascii="Times New Roman" w:eastAsia="Times New Roman" w:hAnsi="Times New Roman" w:cs="Times New Roman"/>
          <w:color w:val="000000"/>
          <w:sz w:val="24"/>
          <w:szCs w:val="24"/>
          <w:lang w:val="en-US" w:eastAsia="de-DE"/>
        </w:rPr>
        <w:t>five-phase</w:t>
      </w:r>
      <w:r w:rsidR="00CF700B" w:rsidRPr="00CA4B62">
        <w:rPr>
          <w:rFonts w:ascii="Times New Roman" w:eastAsia="Times New Roman" w:hAnsi="Times New Roman" w:cs="Times New Roman"/>
          <w:color w:val="000000"/>
          <w:sz w:val="24"/>
          <w:szCs w:val="24"/>
          <w:lang w:val="en-US" w:eastAsia="de-DE"/>
        </w:rPr>
        <w:t xml:space="preserve"> lab study, including a micro teaching unit</w:t>
      </w:r>
      <w:r w:rsidR="00A928FF" w:rsidRPr="00CA4B62">
        <w:rPr>
          <w:rFonts w:ascii="Times New Roman" w:eastAsia="Times New Roman" w:hAnsi="Times New Roman" w:cs="Times New Roman"/>
          <w:color w:val="000000"/>
          <w:sz w:val="24"/>
          <w:szCs w:val="24"/>
          <w:lang w:val="en-US" w:eastAsia="de-DE"/>
        </w:rPr>
        <w:t xml:space="preserve">. </w:t>
      </w:r>
      <w:commentRangeEnd w:id="1"/>
      <w:r w:rsidR="00416E67">
        <w:rPr>
          <w:rStyle w:val="Kommentarzeichen"/>
        </w:rPr>
        <w:commentReference w:id="1"/>
      </w:r>
      <w:r w:rsidR="00712EC1" w:rsidRPr="00CA4B62">
        <w:rPr>
          <w:rFonts w:ascii="Times New Roman" w:eastAsia="Times New Roman" w:hAnsi="Times New Roman" w:cs="Times New Roman"/>
          <w:color w:val="000000"/>
          <w:sz w:val="24"/>
          <w:szCs w:val="24"/>
          <w:lang w:val="en-US" w:eastAsia="de-DE"/>
        </w:rPr>
        <w:t xml:space="preserve">We presumed the </w:t>
      </w:r>
      <w:r w:rsidR="00712EC1" w:rsidRPr="00CA4B62">
        <w:rPr>
          <w:rFonts w:ascii="Times New Roman" w:eastAsia="Times New Roman" w:hAnsi="Times New Roman" w:cs="Times New Roman"/>
          <w:color w:val="000000"/>
          <w:sz w:val="24"/>
          <w:szCs w:val="24"/>
          <w:shd w:val="clear" w:color="auto" w:fill="FFFFFF"/>
          <w:lang w:val="en-US" w:eastAsia="de-DE"/>
        </w:rPr>
        <w:t xml:space="preserve">highest HR levels in the </w:t>
      </w:r>
      <w:r w:rsidR="00712EC1" w:rsidRPr="00CA4B62">
        <w:rPr>
          <w:rFonts w:ascii="Times New Roman" w:eastAsia="Times New Roman" w:hAnsi="Times New Roman" w:cs="Times New Roman"/>
          <w:color w:val="000000"/>
          <w:sz w:val="24"/>
          <w:szCs w:val="24"/>
          <w:lang w:val="en-US" w:eastAsia="de-DE"/>
        </w:rPr>
        <w:t>micro teaching unit</w:t>
      </w:r>
      <w:r w:rsidR="00712EC1" w:rsidRPr="00CA4B62">
        <w:rPr>
          <w:rFonts w:ascii="Times New Roman" w:eastAsia="Times New Roman" w:hAnsi="Times New Roman" w:cs="Times New Roman"/>
          <w:color w:val="000000"/>
          <w:sz w:val="24"/>
          <w:szCs w:val="24"/>
          <w:shd w:val="clear" w:color="auto" w:fill="FFFFFF"/>
          <w:lang w:val="en-US" w:eastAsia="de-DE"/>
        </w:rPr>
        <w:t xml:space="preserve"> and</w:t>
      </w:r>
      <w:r w:rsidR="00712EC1" w:rsidRPr="00CA4B62">
        <w:rPr>
          <w:rFonts w:ascii="Times New Roman" w:eastAsia="Times New Roman" w:hAnsi="Times New Roman" w:cs="Times New Roman"/>
          <w:color w:val="000000"/>
          <w:sz w:val="24"/>
          <w:szCs w:val="24"/>
          <w:lang w:val="en-US" w:eastAsia="de-DE"/>
        </w:rPr>
        <w:t xml:space="preserve"> </w:t>
      </w:r>
      <w:r w:rsidR="00C5662F" w:rsidRPr="00CA4B62">
        <w:rPr>
          <w:rFonts w:ascii="Times New Roman" w:eastAsia="Times New Roman" w:hAnsi="Times New Roman" w:cs="Times New Roman"/>
          <w:color w:val="000000"/>
          <w:sz w:val="24"/>
          <w:szCs w:val="24"/>
          <w:lang w:val="en-US" w:eastAsia="de-DE"/>
        </w:rPr>
        <w:t xml:space="preserve">regarding HR changes, </w:t>
      </w:r>
      <w:r w:rsidR="000160E2" w:rsidRPr="00CA4B62">
        <w:rPr>
          <w:rFonts w:ascii="Times New Roman" w:eastAsia="Times New Roman" w:hAnsi="Times New Roman" w:cs="Times New Roman"/>
          <w:color w:val="000000"/>
          <w:sz w:val="24"/>
          <w:szCs w:val="24"/>
          <w:lang w:val="en-US" w:eastAsia="de-DE"/>
        </w:rPr>
        <w:t xml:space="preserve">we </w:t>
      </w:r>
      <w:r w:rsidR="00712EC1" w:rsidRPr="00CA4B62">
        <w:rPr>
          <w:rFonts w:ascii="Times New Roman" w:eastAsia="Times New Roman" w:hAnsi="Times New Roman" w:cs="Times New Roman"/>
          <w:color w:val="000000"/>
          <w:sz w:val="24"/>
          <w:szCs w:val="24"/>
          <w:lang w:val="en-US" w:eastAsia="de-DE"/>
        </w:rPr>
        <w:t>expected an increase in the beginning of the study</w:t>
      </w:r>
      <w:r w:rsidR="00C5662F" w:rsidRPr="00CA4B62">
        <w:rPr>
          <w:rFonts w:ascii="Times New Roman" w:eastAsia="Times New Roman" w:hAnsi="Times New Roman" w:cs="Times New Roman"/>
          <w:color w:val="000000"/>
          <w:sz w:val="24"/>
          <w:szCs w:val="24"/>
          <w:lang w:val="en-US" w:eastAsia="de-DE"/>
        </w:rPr>
        <w:t xml:space="preserve"> and a decrease in the following phases. </w:t>
      </w:r>
    </w:p>
    <w:p w14:paraId="2EFF2983" w14:textId="4F142353" w:rsidR="00CF700B" w:rsidRPr="00CA4B62" w:rsidRDefault="00A928FF" w:rsidP="00CA4B62">
      <w:pPr>
        <w:pStyle w:val="Listenabsatz"/>
        <w:numPr>
          <w:ilvl w:val="0"/>
          <w:numId w:val="26"/>
        </w:numPr>
        <w:spacing w:before="120" w:after="0" w:line="360" w:lineRule="auto"/>
        <w:rPr>
          <w:rFonts w:ascii="Times New Roman" w:eastAsia="Times New Roman" w:hAnsi="Times New Roman" w:cs="Times New Roman"/>
          <w:sz w:val="24"/>
          <w:szCs w:val="24"/>
          <w:lang w:val="en-US" w:eastAsia="de-DE"/>
        </w:rPr>
      </w:pPr>
      <w:r w:rsidRPr="00CA4B62">
        <w:rPr>
          <w:rFonts w:ascii="Times New Roman" w:eastAsia="Times New Roman" w:hAnsi="Times New Roman" w:cs="Times New Roman"/>
          <w:color w:val="000000"/>
          <w:sz w:val="24"/>
          <w:szCs w:val="24"/>
          <w:lang w:val="en-US" w:eastAsia="de-DE"/>
        </w:rPr>
        <w:t xml:space="preserve">The </w:t>
      </w:r>
      <w:r w:rsidR="002C6C65">
        <w:rPr>
          <w:rFonts w:ascii="Times New Roman" w:eastAsia="Times New Roman" w:hAnsi="Times New Roman" w:cs="Times New Roman"/>
          <w:color w:val="000000"/>
          <w:sz w:val="24"/>
          <w:szCs w:val="24"/>
          <w:lang w:val="en-US" w:eastAsia="de-DE"/>
        </w:rPr>
        <w:t>second research question</w:t>
      </w:r>
      <w:r w:rsidRPr="00CA4B62">
        <w:rPr>
          <w:rFonts w:ascii="Times New Roman" w:eastAsia="Times New Roman" w:hAnsi="Times New Roman" w:cs="Times New Roman"/>
          <w:color w:val="000000"/>
          <w:sz w:val="24"/>
          <w:szCs w:val="24"/>
          <w:lang w:val="en-US" w:eastAsia="de-DE"/>
        </w:rPr>
        <w:t xml:space="preserve"> was</w:t>
      </w:r>
      <w:r w:rsidR="00804A0F" w:rsidRPr="00CA4B62">
        <w:rPr>
          <w:rFonts w:ascii="Times New Roman" w:eastAsia="Times New Roman" w:hAnsi="Times New Roman" w:cs="Times New Roman"/>
          <w:color w:val="000000"/>
          <w:sz w:val="24"/>
          <w:szCs w:val="24"/>
          <w:lang w:val="en-US" w:eastAsia="de-DE"/>
        </w:rPr>
        <w:t xml:space="preserve"> </w:t>
      </w:r>
      <w:r w:rsidR="00DF5292" w:rsidRPr="00CA4B62">
        <w:rPr>
          <w:rFonts w:ascii="Times New Roman" w:eastAsia="Times New Roman" w:hAnsi="Times New Roman" w:cs="Times New Roman"/>
          <w:color w:val="000000"/>
          <w:sz w:val="24"/>
          <w:szCs w:val="24"/>
          <w:lang w:val="en-US" w:eastAsia="de-DE"/>
        </w:rPr>
        <w:t xml:space="preserve">to </w:t>
      </w:r>
      <w:r w:rsidR="00CF700B" w:rsidRPr="00CA4B62">
        <w:rPr>
          <w:rFonts w:ascii="Times New Roman" w:eastAsia="Times New Roman" w:hAnsi="Times New Roman" w:cs="Times New Roman"/>
          <w:color w:val="000000"/>
          <w:sz w:val="24"/>
          <w:szCs w:val="24"/>
          <w:lang w:val="en-US" w:eastAsia="de-DE"/>
        </w:rPr>
        <w:t xml:space="preserve">examine whether </w:t>
      </w:r>
      <w:r w:rsidR="00B557AF" w:rsidRPr="00CA4B62">
        <w:rPr>
          <w:rFonts w:ascii="Times New Roman" w:eastAsia="Times New Roman" w:hAnsi="Times New Roman" w:cs="Times New Roman"/>
          <w:color w:val="000000"/>
          <w:sz w:val="24"/>
          <w:szCs w:val="24"/>
          <w:lang w:val="en-US" w:eastAsia="de-DE"/>
        </w:rPr>
        <w:t xml:space="preserve">variance in </w:t>
      </w:r>
      <w:r w:rsidR="00CF700B" w:rsidRPr="00CA4B62">
        <w:rPr>
          <w:rFonts w:ascii="Times New Roman" w:eastAsia="Times New Roman" w:hAnsi="Times New Roman" w:cs="Times New Roman"/>
          <w:color w:val="000000"/>
          <w:sz w:val="24"/>
          <w:szCs w:val="24"/>
          <w:lang w:val="en-US" w:eastAsia="de-DE"/>
        </w:rPr>
        <w:t xml:space="preserve">HR measures can be </w:t>
      </w:r>
      <w:r w:rsidR="00B557AF" w:rsidRPr="00CA4B62">
        <w:rPr>
          <w:rFonts w:ascii="Times New Roman" w:eastAsia="Times New Roman" w:hAnsi="Times New Roman" w:cs="Times New Roman"/>
          <w:color w:val="000000"/>
          <w:sz w:val="24"/>
          <w:szCs w:val="24"/>
          <w:lang w:val="en-US" w:eastAsia="de-DE"/>
        </w:rPr>
        <w:t xml:space="preserve">explained </w:t>
      </w:r>
      <w:r w:rsidR="00CF700B" w:rsidRPr="00CA4B62">
        <w:rPr>
          <w:rFonts w:ascii="Times New Roman" w:eastAsia="Times New Roman" w:hAnsi="Times New Roman" w:cs="Times New Roman"/>
          <w:color w:val="000000"/>
          <w:sz w:val="24"/>
          <w:szCs w:val="24"/>
          <w:lang w:val="en-US" w:eastAsia="de-DE"/>
        </w:rPr>
        <w:t xml:space="preserve">by </w:t>
      </w:r>
      <w:r w:rsidR="003A2C4B" w:rsidRPr="00CA4B62">
        <w:rPr>
          <w:rFonts w:ascii="Times New Roman" w:eastAsia="Times New Roman" w:hAnsi="Times New Roman" w:cs="Times New Roman"/>
          <w:color w:val="000000"/>
          <w:sz w:val="24"/>
          <w:szCs w:val="24"/>
          <w:lang w:val="en-US" w:eastAsia="de-DE"/>
        </w:rPr>
        <w:t xml:space="preserve">teachers’ </w:t>
      </w:r>
      <w:r w:rsidR="00E1692F" w:rsidRPr="00CA4B62">
        <w:rPr>
          <w:rFonts w:ascii="Times New Roman" w:eastAsia="Times New Roman" w:hAnsi="Times New Roman" w:cs="Times New Roman"/>
          <w:color w:val="000000"/>
          <w:sz w:val="24"/>
          <w:szCs w:val="24"/>
          <w:lang w:val="en-US" w:eastAsia="de-DE"/>
        </w:rPr>
        <w:t>teaching experience</w:t>
      </w:r>
      <w:r w:rsidR="00B557AF" w:rsidRPr="00CA4B62">
        <w:rPr>
          <w:rFonts w:ascii="Times New Roman" w:eastAsia="Times New Roman" w:hAnsi="Times New Roman" w:cs="Times New Roman"/>
          <w:color w:val="000000"/>
          <w:sz w:val="24"/>
          <w:szCs w:val="24"/>
          <w:lang w:val="en-US" w:eastAsia="de-DE"/>
        </w:rPr>
        <w:t>,</w:t>
      </w:r>
      <w:r w:rsidR="00E1692F" w:rsidRPr="00CA4B62">
        <w:rPr>
          <w:rFonts w:ascii="Times New Roman" w:eastAsia="Times New Roman" w:hAnsi="Times New Roman" w:cs="Times New Roman"/>
          <w:color w:val="000000"/>
          <w:sz w:val="24"/>
          <w:szCs w:val="24"/>
          <w:lang w:val="en-US" w:eastAsia="de-DE"/>
        </w:rPr>
        <w:t xml:space="preserve"> and </w:t>
      </w:r>
      <w:r w:rsidR="00B557AF" w:rsidRPr="00CA4B62">
        <w:rPr>
          <w:rFonts w:ascii="Times New Roman" w:eastAsia="Times New Roman" w:hAnsi="Times New Roman" w:cs="Times New Roman"/>
          <w:color w:val="000000"/>
          <w:sz w:val="24"/>
          <w:szCs w:val="24"/>
          <w:lang w:val="en-US" w:eastAsia="de-DE"/>
        </w:rPr>
        <w:t xml:space="preserve">by </w:t>
      </w:r>
      <w:r w:rsidR="00CF700B" w:rsidRPr="00CA4B62">
        <w:rPr>
          <w:rFonts w:ascii="Times New Roman" w:eastAsia="Times New Roman" w:hAnsi="Times New Roman" w:cs="Times New Roman"/>
          <w:color w:val="000000"/>
          <w:sz w:val="24"/>
          <w:szCs w:val="24"/>
          <w:lang w:val="en-US" w:eastAsia="de-DE"/>
        </w:rPr>
        <w:t>self-reported cognitive appraisal</w:t>
      </w:r>
      <w:r w:rsidR="003A2C4B" w:rsidRPr="00CA4B62">
        <w:rPr>
          <w:rFonts w:ascii="Times New Roman" w:eastAsia="Times New Roman" w:hAnsi="Times New Roman" w:cs="Times New Roman"/>
          <w:color w:val="000000"/>
          <w:sz w:val="24"/>
          <w:szCs w:val="24"/>
          <w:lang w:val="en-US" w:eastAsia="de-DE"/>
        </w:rPr>
        <w:t xml:space="preserve"> </w:t>
      </w:r>
      <w:r w:rsidR="00B557AF" w:rsidRPr="00CA4B62">
        <w:rPr>
          <w:rFonts w:ascii="Times New Roman" w:eastAsia="Times New Roman" w:hAnsi="Times New Roman" w:cs="Times New Roman"/>
          <w:color w:val="000000"/>
          <w:sz w:val="24"/>
          <w:szCs w:val="24"/>
          <w:lang w:val="en-US" w:eastAsia="de-DE"/>
        </w:rPr>
        <w:t xml:space="preserve">of </w:t>
      </w:r>
      <w:r w:rsidR="00BB00B8" w:rsidRPr="00CA4B62">
        <w:rPr>
          <w:rFonts w:ascii="Times New Roman" w:eastAsia="Times New Roman" w:hAnsi="Times New Roman" w:cs="Times New Roman"/>
          <w:color w:val="000000"/>
          <w:sz w:val="24"/>
          <w:szCs w:val="24"/>
          <w:lang w:val="en-US" w:eastAsia="de-DE"/>
        </w:rPr>
        <w:t>classroom</w:t>
      </w:r>
      <w:r w:rsidR="00B557AF" w:rsidRPr="00CA4B62">
        <w:rPr>
          <w:rFonts w:ascii="Times New Roman" w:eastAsia="Times New Roman" w:hAnsi="Times New Roman" w:cs="Times New Roman"/>
          <w:color w:val="000000"/>
          <w:sz w:val="24"/>
          <w:szCs w:val="24"/>
          <w:lang w:val="en-US" w:eastAsia="de-DE"/>
        </w:rPr>
        <w:t xml:space="preserve"> events</w:t>
      </w:r>
      <w:r w:rsidR="00CF700B" w:rsidRPr="00CA4B62">
        <w:rPr>
          <w:rFonts w:ascii="Times New Roman" w:eastAsia="Times New Roman" w:hAnsi="Times New Roman" w:cs="Times New Roman"/>
          <w:color w:val="000000"/>
          <w:sz w:val="24"/>
          <w:szCs w:val="24"/>
          <w:lang w:val="en-US" w:eastAsia="de-DE"/>
        </w:rPr>
        <w:t>.</w:t>
      </w:r>
      <w:r w:rsidR="00CB0A74" w:rsidRPr="00CA4B62">
        <w:rPr>
          <w:rFonts w:ascii="Times New Roman" w:eastAsia="Times New Roman" w:hAnsi="Times New Roman" w:cs="Times New Roman"/>
          <w:color w:val="000000"/>
          <w:sz w:val="24"/>
          <w:szCs w:val="24"/>
          <w:lang w:val="en-US" w:eastAsia="de-DE"/>
        </w:rPr>
        <w:t xml:space="preserve"> We </w:t>
      </w:r>
      <w:r w:rsidR="000160E2" w:rsidRPr="00CA4B62">
        <w:rPr>
          <w:rFonts w:ascii="Times New Roman" w:eastAsia="Times New Roman" w:hAnsi="Times New Roman" w:cs="Times New Roman"/>
          <w:color w:val="000000"/>
          <w:sz w:val="24"/>
          <w:szCs w:val="24"/>
          <w:lang w:val="en-US" w:eastAsia="de-DE"/>
        </w:rPr>
        <w:t xml:space="preserve">expected all three variables to be significant predictors for the HR measurements in the different phases. </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155CFD4D"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487C81">
        <w:rPr>
          <w:rFonts w:ascii="Times New Roman" w:eastAsia="Times New Roman" w:hAnsi="Times New Roman" w:cs="Times New Roman"/>
          <w:color w:val="000000"/>
          <w:sz w:val="24"/>
          <w:szCs w:val="24"/>
          <w:lang w:val="en-US" w:eastAsia="de-DE"/>
        </w:rPr>
        <w:t>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487C81">
        <w:rPr>
          <w:rFonts w:ascii="Times New Roman" w:eastAsia="Times New Roman" w:hAnsi="Times New Roman" w:cs="Times New Roman"/>
          <w:color w:val="000000"/>
          <w:sz w:val="24"/>
          <w:szCs w:val="24"/>
          <w:lang w:val="en-US" w:eastAsia="de-DE"/>
        </w:rPr>
        <w:t xml:space="preserve">was lost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2B6E2733" w:rsidR="006B11AA" w:rsidRDefault="00487C81"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sidR="00FC4B4B" w:rsidRPr="00CF700B">
        <w:rPr>
          <w:rFonts w:ascii="Times New Roman" w:eastAsia="Times New Roman" w:hAnsi="Times New Roman" w:cs="Times New Roman"/>
          <w:color w:val="000000"/>
          <w:sz w:val="24"/>
          <w:szCs w:val="24"/>
          <w:lang w:val="en-US" w:eastAsia="de-DE"/>
        </w:rPr>
        <w:t xml:space="preserve">study </w:t>
      </w:r>
      <w:r w:rsidR="001E5669">
        <w:rPr>
          <w:rFonts w:ascii="Times New Roman" w:eastAsia="Times New Roman" w:hAnsi="Times New Roman" w:cs="Times New Roman"/>
          <w:color w:val="000000"/>
          <w:sz w:val="24"/>
          <w:szCs w:val="24"/>
          <w:lang w:val="en-US" w:eastAsia="de-DE"/>
        </w:rPr>
        <w:t>was</w:t>
      </w:r>
      <w:r w:rsidR="00FC4B4B"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00FC4B4B"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00FC4B4B"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22953812"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55528E35"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7A059600" w14:textId="5194D23F"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3BE29A28"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Procedure of the two-hour</w:t>
      </w:r>
      <w:r w:rsidR="00487C81">
        <w:rPr>
          <w:rFonts w:ascii="Times New Roman" w:hAnsi="Times New Roman" w:cs="Times New Roman"/>
          <w:i/>
          <w:iCs/>
          <w:lang w:val="en-US"/>
        </w:rPr>
        <w:t>-long</w:t>
      </w:r>
      <w:r w:rsidRPr="006B11AA">
        <w:rPr>
          <w:rFonts w:ascii="Times New Roman" w:hAnsi="Times New Roman" w:cs="Times New Roman"/>
          <w:i/>
          <w:iCs/>
          <w:lang w:val="en-US"/>
        </w:rPr>
        <w:t xml:space="preserve"> study. </w:t>
      </w:r>
    </w:p>
    <w:p w14:paraId="4825830B" w14:textId="7D89439A" w:rsidR="0000003B" w:rsidRDefault="0078680F" w:rsidP="00B11848">
      <w:pPr>
        <w:spacing w:before="120" w:after="240" w:line="360" w:lineRule="auto"/>
        <w:rPr>
          <w:rFonts w:ascii="Times New Roman" w:eastAsia="Times New Roman" w:hAnsi="Times New Roman" w:cs="Times New Roman"/>
          <w:color w:val="000000"/>
          <w:sz w:val="24"/>
          <w:szCs w:val="24"/>
          <w:lang w:val="en-US" w:eastAsia="de-DE"/>
        </w:rPr>
      </w:pPr>
      <w:commentRangeStart w:id="2"/>
      <w:commentRangeStart w:id="3"/>
      <w:commentRangeStart w:id="4"/>
      <w:r>
        <w:rPr>
          <w:rFonts w:ascii="Times New Roman" w:hAnsi="Times New Roman" w:cs="Times New Roman"/>
          <w:i/>
          <w:iCs/>
          <w:noProof/>
          <w:lang w:val="en-US"/>
        </w:rPr>
        <w:drawing>
          <wp:inline distT="0" distB="0" distL="0" distR="0" wp14:anchorId="15F37125" wp14:editId="5C21EF73">
            <wp:extent cx="5760631" cy="229822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t="25348" b="21466"/>
                    <a:stretch/>
                  </pic:blipFill>
                  <pic:spPr bwMode="auto">
                    <a:xfrm>
                      <a:off x="0" y="0"/>
                      <a:ext cx="5760720" cy="2298261"/>
                    </a:xfrm>
                    <a:prstGeom prst="rect">
                      <a:avLst/>
                    </a:prstGeom>
                    <a:ln>
                      <a:noFill/>
                    </a:ln>
                    <a:extLst>
                      <a:ext uri="{53640926-AAD7-44D8-BBD7-CCE9431645EC}">
                        <a14:shadowObscured xmlns:a14="http://schemas.microsoft.com/office/drawing/2010/main"/>
                      </a:ext>
                    </a:extLst>
                  </pic:spPr>
                </pic:pic>
              </a:graphicData>
            </a:graphic>
          </wp:inline>
        </w:drawing>
      </w:r>
      <w:commentRangeEnd w:id="2"/>
      <w:r w:rsidR="00C90C76">
        <w:rPr>
          <w:rStyle w:val="Kommentarzeichen"/>
        </w:rPr>
        <w:commentReference w:id="2"/>
      </w:r>
      <w:commentRangeEnd w:id="3"/>
      <w:r w:rsidR="00487C81">
        <w:rPr>
          <w:rStyle w:val="Kommentarzeichen"/>
        </w:rPr>
        <w:commentReference w:id="3"/>
      </w:r>
      <w:commentRangeEnd w:id="4"/>
      <w:r w:rsidR="00CC6D62">
        <w:rPr>
          <w:rStyle w:val="Kommentarzeichen"/>
        </w:rPr>
        <w:commentReference w:id="4"/>
      </w:r>
      <w:r w:rsidR="00F74F9F">
        <w:rPr>
          <w:rFonts w:ascii="Times New Roman" w:hAnsi="Times New Roman" w:cs="Times New Roman"/>
          <w:i/>
          <w:iCs/>
          <w:lang w:val="en-US"/>
        </w:rPr>
        <w:t xml:space="preserve"> </w:t>
      </w:r>
    </w:p>
    <w:p w14:paraId="2889FB9A" w14:textId="20846BDB" w:rsidR="00001A30" w:rsidRPr="00350B93"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r w:rsidR="00A51452">
        <w:rPr>
          <w:rFonts w:ascii="Times New Roman" w:eastAsia="Times New Roman" w:hAnsi="Times New Roman" w:cs="Times New Roman"/>
          <w:color w:val="000000"/>
          <w:sz w:val="24"/>
          <w:szCs w:val="24"/>
          <w:lang w:val="en-US" w:eastAsia="de-DE"/>
        </w:rPr>
        <w:t>fitness tracker</w:t>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712EC1">
        <w:rPr>
          <w:rFonts w:ascii="Times New Roman" w:eastAsia="Times New Roman" w:hAnsi="Times New Roman" w:cs="Times New Roman"/>
          <w:color w:val="000000"/>
          <w:sz w:val="24"/>
          <w:szCs w:val="24"/>
          <w:lang w:val="en-US" w:eastAsia="de-DE"/>
        </w:rPr>
        <w:t xml:space="preserve"> that performed nine classroom events. </w:t>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participants were seated at a desk and filled in questionnaires.</w:t>
      </w:r>
      <w:r w:rsidR="00AB46F3" w:rsidRPr="00821318">
        <w:rPr>
          <w:rFonts w:ascii="Times New Roman" w:eastAsia="Times New Roman" w:hAnsi="Times New Roman" w:cs="Times New Roman"/>
          <w:sz w:val="24"/>
          <w:szCs w:val="24"/>
          <w:lang w:val="en-US" w:eastAsia="de-DE"/>
        </w:rPr>
        <w:t xml:space="preserve"> </w:t>
      </w:r>
      <w:r w:rsidR="00A928FF" w:rsidRPr="00A928FF">
        <w:rPr>
          <w:rFonts w:ascii="Times New Roman" w:eastAsia="Times New Roman" w:hAnsi="Times New Roman" w:cs="Times New Roman"/>
          <w:sz w:val="24"/>
          <w:szCs w:val="24"/>
          <w:lang w:val="en-US" w:eastAsia="de-DE"/>
        </w:rPr>
        <w:t xml:space="preserve">Moreover, in the post-teaching phase, the participants were given the opportunity to take a break after teaching, for example to use the </w:t>
      </w:r>
      <w:r w:rsidR="00CC6D62">
        <w:rPr>
          <w:rFonts w:ascii="Times New Roman" w:eastAsia="Times New Roman" w:hAnsi="Times New Roman" w:cs="Times New Roman"/>
          <w:sz w:val="24"/>
          <w:szCs w:val="24"/>
          <w:lang w:val="en-US" w:eastAsia="de-DE"/>
        </w:rPr>
        <w:t>restroom</w:t>
      </w:r>
      <w:r w:rsidR="00A928FF" w:rsidRPr="00A928FF">
        <w:rPr>
          <w:rFonts w:ascii="Times New Roman" w:eastAsia="Times New Roman" w:hAnsi="Times New Roman" w:cs="Times New Roman"/>
          <w:sz w:val="24"/>
          <w:szCs w:val="24"/>
          <w:lang w:val="en-US" w:eastAsia="de-DE"/>
        </w:rPr>
        <w:t xml:space="preserve">, drink or rest. </w:t>
      </w:r>
      <w:r w:rsidR="00001A30" w:rsidRPr="00821318">
        <w:rPr>
          <w:rFonts w:ascii="Times New Roman" w:eastAsia="Times New Roman" w:hAnsi="Times New Roman" w:cs="Times New Roman"/>
          <w:sz w:val="24"/>
          <w:szCs w:val="24"/>
          <w:lang w:val="en-US" w:eastAsia="de-DE"/>
        </w:rPr>
        <w:t xml:space="preserve">This </w:t>
      </w:r>
      <w:r w:rsidR="00001A30">
        <w:rPr>
          <w:rFonts w:ascii="Times New Roman" w:eastAsia="Times New Roman" w:hAnsi="Times New Roman" w:cs="Times New Roman"/>
          <w:sz w:val="24"/>
          <w:szCs w:val="24"/>
          <w:lang w:val="en-US" w:eastAsia="de-DE"/>
        </w:rPr>
        <w:t xml:space="preserve">phase </w:t>
      </w:r>
      <w:r w:rsidR="00001A30" w:rsidRPr="00821318">
        <w:rPr>
          <w:rFonts w:ascii="Times New Roman" w:eastAsia="Times New Roman" w:hAnsi="Times New Roman" w:cs="Times New Roman"/>
          <w:sz w:val="24"/>
          <w:szCs w:val="24"/>
          <w:lang w:val="en-US" w:eastAsia="de-DE"/>
        </w:rPr>
        <w:t xml:space="preserve">took approximately </w:t>
      </w:r>
      <w:r w:rsidR="00684D9A">
        <w:rPr>
          <w:rFonts w:ascii="Times New Roman" w:eastAsia="Times New Roman" w:hAnsi="Times New Roman" w:cs="Times New Roman"/>
          <w:sz w:val="24"/>
          <w:szCs w:val="24"/>
          <w:lang w:val="en-US" w:eastAsia="de-DE"/>
        </w:rPr>
        <w:t>10-</w:t>
      </w:r>
      <w:r w:rsidR="00001A30" w:rsidRPr="00821318">
        <w:rPr>
          <w:rFonts w:ascii="Times New Roman" w:eastAsia="Times New Roman" w:hAnsi="Times New Roman" w:cs="Times New Roman"/>
          <w:sz w:val="24"/>
          <w:szCs w:val="24"/>
          <w:lang w:val="en-US" w:eastAsia="de-DE"/>
        </w:rPr>
        <w:t>1</w:t>
      </w:r>
      <w:r w:rsidR="00684D9A">
        <w:rPr>
          <w:rFonts w:ascii="Times New Roman" w:eastAsia="Times New Roman" w:hAnsi="Times New Roman" w:cs="Times New Roman"/>
          <w:sz w:val="24"/>
          <w:szCs w:val="24"/>
          <w:lang w:val="en-US" w:eastAsia="de-DE"/>
        </w:rPr>
        <w:t>5</w:t>
      </w:r>
      <w:r w:rsidR="00001A30" w:rsidRPr="00821318">
        <w:rPr>
          <w:rFonts w:ascii="Times New Roman" w:eastAsia="Times New Roman" w:hAnsi="Times New Roman" w:cs="Times New Roman"/>
          <w:sz w:val="24"/>
          <w:szCs w:val="24"/>
          <w:lang w:val="en-US" w:eastAsia="de-DE"/>
        </w:rPr>
        <w:t xml:space="preserve"> minutes</w:t>
      </w:r>
      <w:r w:rsidR="00001A30">
        <w:rPr>
          <w:rFonts w:ascii="Times New Roman" w:eastAsia="Times New Roman" w:hAnsi="Times New Roman" w:cs="Times New Roman"/>
          <w:sz w:val="24"/>
          <w:szCs w:val="24"/>
          <w:lang w:val="en-US" w:eastAsia="de-DE"/>
        </w:rPr>
        <w:t>.</w:t>
      </w:r>
      <w:r w:rsidR="00001A30"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CC6D62">
        <w:rPr>
          <w:rFonts w:ascii="Times New Roman" w:eastAsia="Times New Roman" w:hAnsi="Times New Roman" w:cs="Times New Roman"/>
          <w:sz w:val="24"/>
          <w:szCs w:val="24"/>
          <w:lang w:val="en-US" w:eastAsia="de-DE"/>
        </w:rPr>
        <w:t>together with the experimenter. While doing so, they</w:t>
      </w:r>
      <w:r w:rsidR="0031671A">
        <w:rPr>
          <w:rFonts w:ascii="Times New Roman" w:eastAsia="Times New Roman" w:hAnsi="Times New Roman" w:cs="Times New Roman"/>
          <w:sz w:val="24"/>
          <w:szCs w:val="24"/>
          <w:lang w:val="en-US" w:eastAsia="de-DE"/>
        </w:rPr>
        <w:t xml:space="preserve"> </w:t>
      </w:r>
      <w:r w:rsidR="00CC6D62">
        <w:rPr>
          <w:rFonts w:ascii="Times New Roman" w:eastAsia="Times New Roman" w:hAnsi="Times New Roman" w:cs="Times New Roman"/>
          <w:sz w:val="24"/>
          <w:szCs w:val="24"/>
          <w:lang w:val="en-US" w:eastAsia="de-DE"/>
        </w:rPr>
        <w:t>were given</w:t>
      </w:r>
      <w:r w:rsidR="00350B93">
        <w:rPr>
          <w:rFonts w:ascii="Times New Roman" w:eastAsia="Times New Roman" w:hAnsi="Times New Roman" w:cs="Times New Roman"/>
          <w:sz w:val="24"/>
          <w:szCs w:val="24"/>
          <w:lang w:val="en-US" w:eastAsia="de-DE"/>
        </w:rPr>
        <w:t xml:space="preserve"> a Stimulated Recall Interview </w:t>
      </w:r>
      <w:r w:rsidR="0089256B">
        <w:rPr>
          <w:rFonts w:ascii="Times New Roman" w:eastAsia="Times New Roman" w:hAnsi="Times New Roman" w:cs="Times New Roman"/>
          <w:sz w:val="24"/>
          <w:szCs w:val="24"/>
          <w:lang w:val="en-US" w:eastAsia="de-DE"/>
        </w:rPr>
        <w:t>(SRI)</w:t>
      </w:r>
      <w:r w:rsidR="00CC6D62">
        <w:rPr>
          <w:rFonts w:ascii="Times New Roman" w:eastAsia="Times New Roman" w:hAnsi="Times New Roman" w:cs="Times New Roman"/>
          <w:sz w:val="24"/>
          <w:szCs w:val="24"/>
          <w:lang w:val="en-US" w:eastAsia="de-DE"/>
        </w:rPr>
        <w:t xml:space="preserve">, during which they answered </w:t>
      </w:r>
      <w:r w:rsidR="0031671A">
        <w:rPr>
          <w:rFonts w:ascii="Times New Roman" w:eastAsia="Times New Roman" w:hAnsi="Times New Roman" w:cs="Times New Roman"/>
          <w:sz w:val="24"/>
          <w:szCs w:val="24"/>
          <w:lang w:val="en-US" w:eastAsia="de-DE"/>
        </w:rPr>
        <w:t xml:space="preserve">questions about their cognitive appraisal of the </w:t>
      </w:r>
      <w:r w:rsidR="00804A0F">
        <w:rPr>
          <w:rFonts w:ascii="Times New Roman" w:eastAsia="Times New Roman" w:hAnsi="Times New Roman" w:cs="Times New Roman"/>
          <w:sz w:val="24"/>
          <w:szCs w:val="24"/>
          <w:lang w:val="en-US" w:eastAsia="de-DE"/>
        </w:rPr>
        <w:t xml:space="preserve">classroom </w:t>
      </w:r>
      <w:r w:rsidR="0031671A">
        <w:rPr>
          <w:rFonts w:ascii="Times New Roman" w:eastAsia="Times New Roman" w:hAnsi="Times New Roman" w:cs="Times New Roman"/>
          <w:sz w:val="24"/>
          <w:szCs w:val="24"/>
          <w:lang w:val="en-US" w:eastAsia="de-DE"/>
        </w:rPr>
        <w:t xml:space="preserve">events (see </w:t>
      </w:r>
      <w:r w:rsidR="00001A30">
        <w:rPr>
          <w:rFonts w:ascii="Times New Roman" w:eastAsia="Times New Roman" w:hAnsi="Times New Roman" w:cs="Times New Roman"/>
          <w:sz w:val="24"/>
          <w:szCs w:val="24"/>
          <w:lang w:val="en-US" w:eastAsia="de-DE"/>
        </w:rPr>
        <w:t>instrument</w:t>
      </w:r>
      <w:r w:rsidR="0031671A">
        <w:rPr>
          <w:rFonts w:ascii="Times New Roman" w:eastAsia="Times New Roman" w:hAnsi="Times New Roman" w:cs="Times New Roman"/>
          <w:sz w:val="24"/>
          <w:szCs w:val="24"/>
          <w:lang w:val="en-US" w:eastAsia="de-DE"/>
        </w:rPr>
        <w:t xml:space="preserve">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xml:space="preserve">. The (5) </w:t>
      </w:r>
      <w:r w:rsidR="0031671A">
        <w:rPr>
          <w:rFonts w:ascii="Times New Roman" w:eastAsia="Times New Roman" w:hAnsi="Times New Roman" w:cs="Times New Roman"/>
          <w:sz w:val="24"/>
          <w:szCs w:val="24"/>
          <w:lang w:val="en-US" w:eastAsia="de-DE"/>
        </w:rPr>
        <w:lastRenderedPageBreak/>
        <w:t>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78680F">
        <w:rPr>
          <w:rFonts w:ascii="Times New Roman" w:eastAsia="Times New Roman" w:hAnsi="Times New Roman" w:cs="Times New Roman"/>
          <w:sz w:val="24"/>
          <w:szCs w:val="24"/>
          <w:lang w:val="en-US" w:eastAsia="de-DE"/>
        </w:rPr>
        <w:t>.</w:t>
      </w: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367C64AA" w14:textId="02EAD664" w:rsidR="00870E2D" w:rsidRPr="00D97031" w:rsidRDefault="00E03B3E" w:rsidP="00CC6D62">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the teachers’ HR, we used a wrist-based fitness tracker. The model was </w:t>
      </w:r>
      <w:r w:rsidR="006805BF" w:rsidRPr="00D97031">
        <w:rPr>
          <w:rFonts w:ascii="Times New Roman" w:eastAsia="Times New Roman" w:hAnsi="Times New Roman" w:cs="Times New Roman"/>
          <w:color w:val="000000"/>
          <w:sz w:val="24"/>
          <w:szCs w:val="24"/>
          <w:lang w:val="en-US" w:eastAsia="de-DE"/>
        </w:rPr>
        <w:t xml:space="preserve">a </w:t>
      </w:r>
      <w:r w:rsidRPr="00D97031">
        <w:rPr>
          <w:rFonts w:ascii="Times New Roman" w:eastAsia="Times New Roman" w:hAnsi="Times New Roman" w:cs="Times New Roman"/>
          <w:color w:val="000000"/>
          <w:sz w:val="24"/>
          <w:szCs w:val="24"/>
          <w:lang w:val="en-US" w:eastAsia="de-DE"/>
        </w:rPr>
        <w:t xml:space="preserve">Fitbit Charge 4. In line with the manufacturer's instructions [@fitbitnd], the device was attached a finger’s width above the participants’ </w:t>
      </w:r>
      <w:r w:rsidR="00FB08B1" w:rsidRPr="00D97031">
        <w:rPr>
          <w:rFonts w:ascii="Times New Roman" w:eastAsia="Times New Roman" w:hAnsi="Times New Roman" w:cs="Times New Roman"/>
          <w:color w:val="000000"/>
          <w:sz w:val="24"/>
          <w:szCs w:val="24"/>
          <w:lang w:val="en-US" w:eastAsia="de-DE"/>
        </w:rPr>
        <w:t xml:space="preserve">nondominant </w:t>
      </w:r>
      <w:r w:rsidR="00CC6D62" w:rsidRPr="00D97031">
        <w:rPr>
          <w:rFonts w:ascii="Times New Roman" w:eastAsia="Times New Roman" w:hAnsi="Times New Roman" w:cs="Times New Roman"/>
          <w:color w:val="000000"/>
          <w:sz w:val="24"/>
          <w:szCs w:val="24"/>
          <w:lang w:val="en-US" w:eastAsia="de-DE"/>
        </w:rPr>
        <w:t>hand</w:t>
      </w:r>
      <w:r w:rsidR="00CC6D62">
        <w:rPr>
          <w:rFonts w:ascii="Times New Roman" w:eastAsia="Times New Roman" w:hAnsi="Times New Roman" w:cs="Times New Roman"/>
          <w:color w:val="000000"/>
          <w:sz w:val="24"/>
          <w:szCs w:val="24"/>
          <w:lang w:val="en-US" w:eastAsia="de-DE"/>
        </w:rPr>
        <w:t xml:space="preserve">´s </w:t>
      </w:r>
      <w:r w:rsidR="00FB08B1" w:rsidRPr="00D97031">
        <w:rPr>
          <w:rFonts w:ascii="Times New Roman" w:eastAsia="Times New Roman" w:hAnsi="Times New Roman" w:cs="Times New Roman"/>
          <w:color w:val="000000"/>
          <w:sz w:val="24"/>
          <w:szCs w:val="24"/>
          <w:lang w:val="en-US" w:eastAsia="de-DE"/>
        </w:rPr>
        <w:t xml:space="preserve">wrist bone. </w:t>
      </w:r>
      <w:r w:rsidRPr="00D97031">
        <w:rPr>
          <w:rFonts w:ascii="Times New Roman" w:eastAsia="Times New Roman" w:hAnsi="Times New Roman" w:cs="Times New Roman"/>
          <w:color w:val="000000"/>
          <w:sz w:val="24"/>
          <w:szCs w:val="24"/>
          <w:lang w:val="en-US" w:eastAsia="de-DE"/>
        </w:rPr>
        <w:t xml:space="preserve">The tracker </w:t>
      </w:r>
      <w:r w:rsidR="00CC6D62">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sidR="00CC6D62">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w:t>
      </w:r>
      <w:r w:rsidR="003D6A80" w:rsidRPr="00D97031">
        <w:rPr>
          <w:rFonts w:ascii="Times New Roman" w:eastAsia="Times New Roman" w:hAnsi="Times New Roman" w:cs="Times New Roman"/>
          <w:color w:val="000000"/>
          <w:sz w:val="24"/>
          <w:szCs w:val="24"/>
          <w:lang w:val="en-US" w:eastAsia="de-DE"/>
        </w:rPr>
        <w:t>hundreds of times p</w:t>
      </w:r>
      <w:r w:rsidRPr="00D97031">
        <w:rPr>
          <w:rFonts w:ascii="Times New Roman" w:eastAsia="Times New Roman" w:hAnsi="Times New Roman" w:cs="Times New Roman"/>
          <w:color w:val="000000"/>
          <w:sz w:val="24"/>
          <w:szCs w:val="24"/>
          <w:lang w:val="en-US" w:eastAsia="de-DE"/>
        </w:rPr>
        <w:t>er second</w:t>
      </w:r>
      <w:r w:rsidR="00CC6D62">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sidR="00CC6D62">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sidR="00CC6D62">
        <w:rPr>
          <w:rFonts w:ascii="Times New Roman" w:eastAsia="Times New Roman" w:hAnsi="Times New Roman" w:cs="Times New Roman"/>
          <w:color w:val="000000"/>
          <w:sz w:val="24"/>
          <w:szCs w:val="24"/>
          <w:lang w:val="en-US" w:eastAsia="de-DE"/>
        </w:rPr>
        <w:t xml:space="preserve">catching the light that is reflected back,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sidR="00CC6D62">
        <w:rPr>
          <w:rFonts w:ascii="Times New Roman" w:eastAsia="Times New Roman" w:hAnsi="Times New Roman" w:cs="Times New Roman"/>
          <w:color w:val="000000"/>
          <w:sz w:val="24"/>
          <w:szCs w:val="24"/>
          <w:lang w:val="en-US" w:eastAsia="de-DE"/>
        </w:rPr>
        <w:t>. From this, the tracker calculates</w:t>
      </w:r>
      <w:r w:rsidR="00D937C5" w:rsidRPr="00D97031">
        <w:rPr>
          <w:rFonts w:ascii="Times New Roman" w:eastAsia="Times New Roman" w:hAnsi="Times New Roman" w:cs="Times New Roman"/>
          <w:color w:val="000000"/>
          <w:sz w:val="24"/>
          <w:szCs w:val="24"/>
          <w:lang w:val="en-US" w:eastAsia="de-DE"/>
        </w:rPr>
        <w:t xml:space="preserve"> how many times the heart beats per minute</w:t>
      </w:r>
      <w:r w:rsidR="00EE7A7E" w:rsidRPr="00D97031">
        <w:rPr>
          <w:rFonts w:ascii="Times New Roman" w:eastAsia="Times New Roman" w:hAnsi="Times New Roman" w:cs="Times New Roman"/>
          <w:color w:val="000000"/>
          <w:sz w:val="24"/>
          <w:szCs w:val="24"/>
          <w:lang w:val="en-US" w:eastAsia="de-DE"/>
        </w:rPr>
        <w:t xml:space="preserve">. </w:t>
      </w:r>
      <w:r w:rsidR="00680DFC" w:rsidRPr="00D97031">
        <w:rPr>
          <w:rFonts w:ascii="Times New Roman" w:eastAsia="Times New Roman" w:hAnsi="Times New Roman" w:cs="Times New Roman"/>
          <w:color w:val="000000"/>
          <w:sz w:val="24"/>
          <w:szCs w:val="24"/>
          <w:lang w:val="en-US" w:eastAsia="de-DE"/>
        </w:rPr>
        <w:t>HR measurement</w:t>
      </w:r>
      <w:r w:rsidR="00CC6D62">
        <w:rPr>
          <w:rFonts w:ascii="Times New Roman" w:eastAsia="Times New Roman" w:hAnsi="Times New Roman" w:cs="Times New Roman"/>
          <w:color w:val="000000"/>
          <w:sz w:val="24"/>
          <w:szCs w:val="24"/>
          <w:lang w:val="en-US" w:eastAsia="de-DE"/>
        </w:rPr>
        <w:t>s</w:t>
      </w:r>
      <w:r w:rsidR="00680DFC" w:rsidRPr="00D97031">
        <w:rPr>
          <w:rFonts w:ascii="Times New Roman" w:eastAsia="Times New Roman" w:hAnsi="Times New Roman" w:cs="Times New Roman"/>
          <w:color w:val="000000"/>
          <w:sz w:val="24"/>
          <w:szCs w:val="24"/>
          <w:lang w:val="en-US" w:eastAsia="de-DE"/>
        </w:rPr>
        <w:t xml:space="preserve"> </w:t>
      </w:r>
      <w:r w:rsidR="00CC6D62">
        <w:rPr>
          <w:rFonts w:ascii="Times New Roman" w:eastAsia="Times New Roman" w:hAnsi="Times New Roman" w:cs="Times New Roman"/>
          <w:color w:val="000000"/>
          <w:sz w:val="24"/>
          <w:szCs w:val="24"/>
          <w:lang w:val="en-US" w:eastAsia="de-DE"/>
        </w:rPr>
        <w:t>are</w:t>
      </w:r>
      <w:r w:rsidR="00CC6D62" w:rsidRPr="00D97031">
        <w:rPr>
          <w:rFonts w:ascii="Times New Roman" w:eastAsia="Times New Roman" w:hAnsi="Times New Roman" w:cs="Times New Roman"/>
          <w:color w:val="000000"/>
          <w:sz w:val="24"/>
          <w:szCs w:val="24"/>
          <w:lang w:val="en-US" w:eastAsia="de-DE"/>
        </w:rPr>
        <w:t xml:space="preserve"> </w:t>
      </w:r>
      <w:r w:rsidR="00680DFC" w:rsidRPr="00D97031">
        <w:rPr>
          <w:rFonts w:ascii="Times New Roman" w:eastAsia="Times New Roman" w:hAnsi="Times New Roman" w:cs="Times New Roman"/>
          <w:color w:val="000000"/>
          <w:sz w:val="24"/>
          <w:szCs w:val="24"/>
          <w:lang w:val="en-US" w:eastAsia="de-DE"/>
        </w:rPr>
        <w:t xml:space="preserve">generated </w:t>
      </w:r>
      <w:r w:rsidR="00CC6D62">
        <w:rPr>
          <w:rFonts w:ascii="Times New Roman" w:eastAsia="Times New Roman" w:hAnsi="Times New Roman" w:cs="Times New Roman"/>
          <w:color w:val="000000"/>
          <w:sz w:val="24"/>
          <w:szCs w:val="24"/>
          <w:lang w:val="en-US" w:eastAsia="de-DE"/>
        </w:rPr>
        <w:t>at least every</w:t>
      </w:r>
      <w:r w:rsidR="00680DFC" w:rsidRPr="00D97031">
        <w:rPr>
          <w:rFonts w:ascii="Times New Roman" w:eastAsia="Times New Roman" w:hAnsi="Times New Roman" w:cs="Times New Roman"/>
          <w:color w:val="000000"/>
          <w:sz w:val="24"/>
          <w:szCs w:val="24"/>
          <w:lang w:val="en-US" w:eastAsia="de-DE"/>
        </w:rPr>
        <w:t xml:space="preserve"> 15 seconds</w:t>
      </w:r>
      <w:r w:rsidR="00987065" w:rsidRPr="00D97031">
        <w:rPr>
          <w:rStyle w:val="Funotenzeichen"/>
          <w:rFonts w:ascii="Times New Roman" w:eastAsia="Times New Roman" w:hAnsi="Times New Roman" w:cs="Times New Roman"/>
          <w:color w:val="000000"/>
          <w:sz w:val="24"/>
          <w:szCs w:val="24"/>
          <w:lang w:val="en-US" w:eastAsia="de-DE"/>
        </w:rPr>
        <w:footnoteReference w:id="2"/>
      </w:r>
      <w:r w:rsidR="00CC6D62">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00680DFC" w:rsidRPr="00D97031">
        <w:rPr>
          <w:rFonts w:ascii="Times New Roman" w:eastAsia="Times New Roman" w:hAnsi="Times New Roman" w:cs="Times New Roman"/>
          <w:color w:val="000000"/>
          <w:sz w:val="24"/>
          <w:szCs w:val="24"/>
          <w:lang w:val="en-US" w:eastAsia="de-DE"/>
        </w:rPr>
        <w:t>HR in beats per minute (BPM)</w:t>
      </w:r>
      <w:r w:rsidR="00CC6D62">
        <w:rPr>
          <w:rFonts w:ascii="Times New Roman" w:eastAsia="Times New Roman" w:hAnsi="Times New Roman" w:cs="Times New Roman"/>
          <w:color w:val="000000"/>
          <w:sz w:val="24"/>
          <w:szCs w:val="24"/>
          <w:lang w:val="en-US" w:eastAsia="de-DE"/>
        </w:rPr>
        <w:t xml:space="preserve"> for each time stamp.</w:t>
      </w:r>
      <w:ins w:id="5" w:author="Deiglmayr, Anne" w:date="2023-12-18T18:05:00Z">
        <w:r w:rsidR="00CC6D62" w:rsidRPr="00D97031" w:rsidDel="00CC6D62">
          <w:rPr>
            <w:rFonts w:ascii="Times New Roman" w:eastAsia="Times New Roman" w:hAnsi="Times New Roman" w:cs="Times New Roman"/>
            <w:color w:val="000000"/>
            <w:sz w:val="24"/>
            <w:szCs w:val="24"/>
            <w:lang w:val="en-US" w:eastAsia="de-DE"/>
          </w:rPr>
          <w:t xml:space="preserve"> </w:t>
        </w:r>
      </w:ins>
      <w:r w:rsidR="00D97031">
        <w:rPr>
          <w:rFonts w:ascii="Times New Roman" w:eastAsia="Times New Roman" w:hAnsi="Times New Roman" w:cs="Times New Roman"/>
          <w:color w:val="000000"/>
          <w:sz w:val="24"/>
          <w:szCs w:val="24"/>
          <w:lang w:val="en-US" w:eastAsia="de-DE"/>
        </w:rPr>
        <w:br/>
      </w:r>
    </w:p>
    <w:p w14:paraId="643C9662" w14:textId="705CE2F9" w:rsidR="00870E2D" w:rsidRPr="00870E2D" w:rsidRDefault="00AE4424" w:rsidP="00CC6D62">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b/>
          <w:bCs/>
          <w:color w:val="000000"/>
          <w:sz w:val="24"/>
          <w:szCs w:val="24"/>
          <w:lang w:val="en-US" w:eastAsia="de-DE"/>
        </w:rPr>
        <w:t>### Questionnaire</w:t>
      </w:r>
    </w:p>
    <w:p w14:paraId="7322D20D" w14:textId="289DA779" w:rsidR="00870E2D" w:rsidRP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color w:val="000000"/>
          <w:sz w:val="24"/>
          <w:szCs w:val="24"/>
          <w:lang w:val="en-US" w:eastAsia="de-DE"/>
        </w:rPr>
        <w:t>In</w:t>
      </w:r>
      <w:r w:rsidR="00DE643C" w:rsidRPr="00870E2D">
        <w:rPr>
          <w:rFonts w:ascii="Times New Roman" w:eastAsia="Times New Roman" w:hAnsi="Times New Roman" w:cs="Times New Roman"/>
          <w:color w:val="000000"/>
          <w:sz w:val="24"/>
          <w:szCs w:val="24"/>
          <w:lang w:val="en-US" w:eastAsia="de-DE"/>
        </w:rPr>
        <w:t xml:space="preserve"> the </w:t>
      </w:r>
      <w:r w:rsidR="00DE643C" w:rsidRPr="00AE5FD6">
        <w:rPr>
          <w:rFonts w:ascii="Times New Roman" w:eastAsia="Times New Roman" w:hAnsi="Times New Roman" w:cs="Times New Roman"/>
          <w:i/>
          <w:color w:val="000000"/>
          <w:sz w:val="24"/>
          <w:szCs w:val="24"/>
          <w:lang w:val="en-US" w:eastAsia="de-DE"/>
        </w:rPr>
        <w:t>post-teaching phase</w:t>
      </w:r>
      <w:r w:rsidR="00DE643C" w:rsidRPr="00870E2D">
        <w:rPr>
          <w:rFonts w:ascii="Times New Roman" w:eastAsia="Times New Roman" w:hAnsi="Times New Roman" w:cs="Times New Roman"/>
          <w:color w:val="000000"/>
          <w:sz w:val="24"/>
          <w:szCs w:val="24"/>
          <w:lang w:val="en-US" w:eastAsia="de-DE"/>
        </w:rPr>
        <w:t xml:space="preserve">, </w:t>
      </w:r>
      <w:r w:rsidR="008C60F9">
        <w:rPr>
          <w:rFonts w:ascii="Times New Roman" w:eastAsia="Times New Roman" w:hAnsi="Times New Roman" w:cs="Times New Roman"/>
          <w:color w:val="000000"/>
          <w:sz w:val="24"/>
          <w:szCs w:val="24"/>
          <w:lang w:val="en-US" w:eastAsia="de-DE"/>
        </w:rPr>
        <w:t xml:space="preserve">the teachers answered questionnaires: a brief computer-based questionnaire assessing </w:t>
      </w:r>
      <w:r w:rsidR="008C60F9"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8C60F9" w:rsidRPr="00DE643C">
        <w:rPr>
          <w:rFonts w:ascii="Times New Roman" w:eastAsia="Times New Roman" w:hAnsi="Times New Roman" w:cs="Times New Roman"/>
          <w:color w:val="000000"/>
          <w:sz w:val="24"/>
          <w:szCs w:val="24"/>
          <w:lang w:val="en-US" w:eastAsia="de-DE"/>
        </w:rPr>
        <w:t xml:space="preserve"> teaching activities)</w:t>
      </w:r>
      <w:r w:rsidR="008C60F9">
        <w:rPr>
          <w:rFonts w:ascii="Times New Roman" w:eastAsia="Times New Roman" w:hAnsi="Times New Roman" w:cs="Times New Roman"/>
          <w:color w:val="000000"/>
          <w:sz w:val="24"/>
          <w:szCs w:val="24"/>
          <w:lang w:val="en-US" w:eastAsia="de-DE"/>
        </w:rPr>
        <w:t xml:space="preserve">, and a short knowledge test that is irrelevant to the present study. All in all, </w:t>
      </w:r>
      <w:r w:rsidR="00500717" w:rsidRPr="00500717">
        <w:rPr>
          <w:rFonts w:ascii="Times New Roman" w:eastAsia="Times New Roman" w:hAnsi="Times New Roman" w:cs="Times New Roman"/>
          <w:color w:val="000000"/>
          <w:sz w:val="24"/>
          <w:szCs w:val="24"/>
          <w:lang w:val="en-US" w:eastAsia="de-DE"/>
        </w:rPr>
        <w:t>completion of the questionnaire</w:t>
      </w:r>
      <w:r w:rsidR="008C60F9">
        <w:rPr>
          <w:rFonts w:ascii="Times New Roman" w:eastAsia="Times New Roman" w:hAnsi="Times New Roman" w:cs="Times New Roman"/>
          <w:color w:val="000000"/>
          <w:sz w:val="24"/>
          <w:szCs w:val="24"/>
          <w:lang w:val="en-US" w:eastAsia="de-DE"/>
        </w:rPr>
        <w:t>s</w:t>
      </w:r>
      <w:r w:rsidR="00500717" w:rsidRPr="00500717">
        <w:rPr>
          <w:rFonts w:ascii="Times New Roman" w:eastAsia="Times New Roman" w:hAnsi="Times New Roman" w:cs="Times New Roman"/>
          <w:color w:val="000000"/>
          <w:sz w:val="24"/>
          <w:szCs w:val="24"/>
          <w:lang w:val="en-US" w:eastAsia="de-DE"/>
        </w:rPr>
        <w:t xml:space="preserve"> took about 10 minutes.</w:t>
      </w:r>
    </w:p>
    <w:p w14:paraId="76D54FA2" w14:textId="77777777" w:rsid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p>
    <w:p w14:paraId="7C4E72CB" w14:textId="3B3B8E77" w:rsidR="00692045" w:rsidRPr="00870E2D" w:rsidRDefault="00692045" w:rsidP="00870E2D">
      <w:pPr>
        <w:spacing w:before="120" w:after="0" w:line="360" w:lineRule="auto"/>
        <w:rPr>
          <w:rFonts w:ascii="Times New Roman" w:eastAsia="Times New Roman" w:hAnsi="Times New Roman" w:cs="Times New Roman"/>
          <w:b/>
          <w:bCs/>
          <w:color w:val="000000"/>
          <w:sz w:val="24"/>
          <w:szCs w:val="24"/>
          <w:lang w:val="en-US" w:eastAsia="de-DE"/>
        </w:rPr>
      </w:pPr>
      <w:r w:rsidRPr="00FB08B1">
        <w:rPr>
          <w:rFonts w:ascii="Times New Roman" w:eastAsia="Times New Roman" w:hAnsi="Times New Roman" w:cs="Times New Roman"/>
          <w:b/>
          <w:bCs/>
          <w:color w:val="000000"/>
          <w:sz w:val="24"/>
          <w:szCs w:val="24"/>
          <w:lang w:val="en-US" w:eastAsia="de-DE"/>
        </w:rPr>
        <w:t xml:space="preserve">### </w:t>
      </w:r>
      <w:r w:rsidR="0089256B">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p>
    <w:p w14:paraId="59CAF69E" w14:textId="432E94BD" w:rsidR="00E03B3E" w:rsidRPr="00FB08B1" w:rsidRDefault="0089256B" w:rsidP="00870E2D">
      <w:pPr>
        <w:spacing w:before="120" w:after="0" w:line="360" w:lineRule="auto"/>
        <w:rPr>
          <w:rFonts w:ascii="Times New Roman" w:eastAsia="Times New Roman" w:hAnsi="Times New Roman" w:cs="Times New Roman"/>
          <w:sz w:val="24"/>
          <w:szCs w:val="24"/>
          <w:lang w:val="en-US" w:eastAsia="de-DE"/>
        </w:rPr>
      </w:pPr>
      <w:r w:rsidRPr="00870E2D">
        <w:rPr>
          <w:rFonts w:ascii="Times New Roman" w:eastAsia="Times New Roman" w:hAnsi="Times New Roman" w:cs="Times New Roman"/>
          <w:color w:val="000000"/>
          <w:sz w:val="24"/>
          <w:szCs w:val="24"/>
          <w:lang w:val="en-US" w:eastAsia="de-DE"/>
        </w:rPr>
        <w:t>The SRI took place in</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 xml:space="preserve">the </w:t>
      </w:r>
      <w:r w:rsidRPr="00AE5FD6">
        <w:rPr>
          <w:rFonts w:ascii="Times New Roman" w:eastAsia="Times New Roman" w:hAnsi="Times New Roman" w:cs="Times New Roman"/>
          <w:i/>
          <w:color w:val="000000"/>
          <w:sz w:val="24"/>
          <w:szCs w:val="24"/>
          <w:lang w:val="en-US" w:eastAsia="de-DE"/>
        </w:rPr>
        <w:t>interview phase</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 xml:space="preserve">in which the participants watched </w:t>
      </w:r>
      <w:r w:rsidR="00E91796" w:rsidRPr="00870E2D">
        <w:rPr>
          <w:rFonts w:ascii="Times New Roman" w:eastAsia="Times New Roman" w:hAnsi="Times New Roman" w:cs="Times New Roman"/>
          <w:color w:val="000000"/>
          <w:sz w:val="24"/>
          <w:szCs w:val="24"/>
          <w:lang w:val="en-US" w:eastAsia="de-DE"/>
        </w:rPr>
        <w:t>their</w:t>
      </w:r>
      <w:r w:rsidRPr="00870E2D">
        <w:rPr>
          <w:rFonts w:ascii="Times New Roman" w:eastAsia="Times New Roman" w:hAnsi="Times New Roman" w:cs="Times New Roman"/>
          <w:color w:val="000000"/>
          <w:sz w:val="24"/>
          <w:szCs w:val="24"/>
          <w:lang w:val="en-US" w:eastAsia="de-DE"/>
        </w:rPr>
        <w:t xml:space="preserve"> recorded </w:t>
      </w:r>
      <w:r w:rsidR="00E91796" w:rsidRPr="00870E2D">
        <w:rPr>
          <w:rFonts w:ascii="Times New Roman" w:eastAsia="Times New Roman" w:hAnsi="Times New Roman" w:cs="Times New Roman"/>
          <w:color w:val="000000"/>
          <w:sz w:val="24"/>
          <w:szCs w:val="24"/>
          <w:lang w:val="en-US" w:eastAsia="de-DE"/>
        </w:rPr>
        <w:t xml:space="preserve">eye tracking </w:t>
      </w:r>
      <w:r w:rsidRPr="00870E2D">
        <w:rPr>
          <w:rFonts w:ascii="Times New Roman" w:eastAsia="Times New Roman" w:hAnsi="Times New Roman" w:cs="Times New Roman"/>
          <w:color w:val="000000"/>
          <w:sz w:val="24"/>
          <w:szCs w:val="24"/>
          <w:lang w:val="en-US" w:eastAsia="de-DE"/>
        </w:rPr>
        <w:t>video of the lesson</w:t>
      </w:r>
      <w:r w:rsidR="00E91796" w:rsidRPr="00870E2D">
        <w:rPr>
          <w:rFonts w:ascii="Times New Roman" w:eastAsia="Times New Roman" w:hAnsi="Times New Roman" w:cs="Times New Roman"/>
          <w:color w:val="000000"/>
          <w:sz w:val="24"/>
          <w:szCs w:val="24"/>
          <w:lang w:val="en-US" w:eastAsia="de-DE"/>
        </w:rPr>
        <w:t xml:space="preserve"> from the ego perspective indicating the participants’</w:t>
      </w:r>
      <w:r w:rsidR="00E91796">
        <w:rPr>
          <w:rFonts w:ascii="Times New Roman" w:eastAsia="Times New Roman" w:hAnsi="Times New Roman" w:cs="Times New Roman"/>
          <w:color w:val="000000"/>
          <w:sz w:val="24"/>
          <w:szCs w:val="24"/>
          <w:lang w:val="en-US" w:eastAsia="de-DE"/>
        </w:rPr>
        <w:t xml:space="preserve"> gaze point</w:t>
      </w:r>
      <w:r w:rsidRPr="00CF700B">
        <w:rPr>
          <w:rFonts w:ascii="Times New Roman" w:eastAsia="Times New Roman" w:hAnsi="Times New Roman" w:cs="Times New Roman"/>
          <w:color w:val="000000"/>
          <w:sz w:val="24"/>
          <w:szCs w:val="24"/>
          <w:lang w:val="en-US" w:eastAsia="de-DE"/>
        </w:rPr>
        <w:t>. The 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er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sidR="00E91796">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several questions</w:t>
      </w:r>
      <w:r w:rsidR="00FB08B1">
        <w:rPr>
          <w:rFonts w:ascii="Times New Roman" w:eastAsia="Times New Roman" w:hAnsi="Times New Roman" w:cs="Times New Roman"/>
          <w:color w:val="000000"/>
          <w:sz w:val="24"/>
          <w:szCs w:val="24"/>
          <w:lang w:val="en-US" w:eastAsia="de-DE"/>
        </w:rPr>
        <w:t xml:space="preserve">. We assessed </w:t>
      </w:r>
      <w:r w:rsidR="005F7CA8">
        <w:rPr>
          <w:rFonts w:ascii="Times New Roman" w:eastAsia="Times New Roman" w:hAnsi="Times New Roman" w:cs="Times New Roman"/>
          <w:color w:val="000000"/>
          <w:sz w:val="24"/>
          <w:szCs w:val="24"/>
          <w:lang w:val="en-US" w:eastAsia="de-DE"/>
        </w:rPr>
        <w:t xml:space="preserve">– </w:t>
      </w:r>
      <w:commentRangeStart w:id="6"/>
      <w:commentRangeStart w:id="7"/>
      <w:r w:rsidR="005F7CA8">
        <w:rPr>
          <w:rFonts w:ascii="Times New Roman" w:eastAsia="Times New Roman" w:hAnsi="Times New Roman" w:cs="Times New Roman"/>
          <w:color w:val="000000"/>
          <w:sz w:val="24"/>
          <w:szCs w:val="24"/>
          <w:lang w:val="en-US" w:eastAsia="de-DE"/>
        </w:rPr>
        <w:t xml:space="preserve">among other questions </w:t>
      </w:r>
      <w:r w:rsidR="00ED5BC2">
        <w:rPr>
          <w:rFonts w:ascii="Times New Roman" w:eastAsia="Times New Roman" w:hAnsi="Times New Roman" w:cs="Times New Roman"/>
          <w:color w:val="000000"/>
          <w:sz w:val="24"/>
          <w:szCs w:val="24"/>
          <w:lang w:val="en-US" w:eastAsia="de-DE"/>
        </w:rPr>
        <w:t xml:space="preserve">irrelevant to this study </w:t>
      </w:r>
      <w:commentRangeEnd w:id="6"/>
      <w:r w:rsidR="00ED5BC2">
        <w:rPr>
          <w:rStyle w:val="Kommentarzeichen"/>
        </w:rPr>
        <w:commentReference w:id="6"/>
      </w:r>
      <w:commentRangeEnd w:id="7"/>
      <w:r w:rsidR="008C60F9">
        <w:rPr>
          <w:rStyle w:val="Kommentarzeichen"/>
        </w:rPr>
        <w:commentReference w:id="7"/>
      </w:r>
      <w:r w:rsidR="00ED5BC2">
        <w:rPr>
          <w:rFonts w:ascii="Times New Roman" w:eastAsia="Times New Roman" w:hAnsi="Times New Roman" w:cs="Times New Roman"/>
          <w:color w:val="000000"/>
          <w:sz w:val="24"/>
          <w:szCs w:val="24"/>
          <w:lang w:val="en-US" w:eastAsia="de-DE"/>
        </w:rPr>
        <w:t xml:space="preserve">– </w:t>
      </w:r>
      <w:r w:rsidR="00FB08B1">
        <w:rPr>
          <w:rFonts w:ascii="Times New Roman" w:eastAsia="Times New Roman" w:hAnsi="Times New Roman" w:cs="Times New Roman"/>
          <w:color w:val="000000"/>
          <w:sz w:val="24"/>
          <w:szCs w:val="24"/>
          <w:lang w:val="en-US" w:eastAsia="de-DE"/>
        </w:rPr>
        <w:t>teachers’ c</w:t>
      </w:r>
      <w:r w:rsidR="00FB08B1" w:rsidRPr="00CF700B">
        <w:rPr>
          <w:rFonts w:ascii="Times New Roman" w:eastAsia="Times New Roman" w:hAnsi="Times New Roman" w:cs="Times New Roman"/>
          <w:color w:val="000000"/>
          <w:sz w:val="24"/>
          <w:szCs w:val="24"/>
          <w:lang w:val="en-US" w:eastAsia="de-DE"/>
        </w:rPr>
        <w:t xml:space="preserve">ognitive appraisal </w:t>
      </w:r>
      <w:r w:rsidR="00FB08B1">
        <w:rPr>
          <w:rFonts w:ascii="Times New Roman" w:eastAsia="Times New Roman" w:hAnsi="Times New Roman" w:cs="Times New Roman"/>
          <w:color w:val="000000"/>
          <w:sz w:val="24"/>
          <w:szCs w:val="24"/>
          <w:lang w:val="en-US" w:eastAsia="de-DE"/>
        </w:rPr>
        <w:t xml:space="preserve">of the </w:t>
      </w:r>
      <w:r w:rsidR="005F7CA8">
        <w:rPr>
          <w:rFonts w:ascii="Times New Roman" w:eastAsia="Times New Roman" w:hAnsi="Times New Roman" w:cs="Times New Roman"/>
          <w:color w:val="000000"/>
          <w:sz w:val="24"/>
          <w:szCs w:val="24"/>
          <w:lang w:val="en-US" w:eastAsia="de-DE"/>
        </w:rPr>
        <w:t xml:space="preserve">classroom </w:t>
      </w:r>
      <w:r w:rsidR="00FB08B1">
        <w:rPr>
          <w:rFonts w:ascii="Times New Roman" w:eastAsia="Times New Roman" w:hAnsi="Times New Roman" w:cs="Times New Roman"/>
          <w:color w:val="000000"/>
          <w:sz w:val="24"/>
          <w:szCs w:val="24"/>
          <w:lang w:val="en-US" w:eastAsia="de-DE"/>
        </w:rPr>
        <w:t>events that took place during the teaching phase in terms of how subjectively disruptive they were (</w:t>
      </w:r>
      <w:r w:rsidR="00FB08B1" w:rsidRPr="00DF4640">
        <w:rPr>
          <w:rFonts w:ascii="Times New Roman" w:eastAsia="Times New Roman" w:hAnsi="Times New Roman" w:cs="Times New Roman"/>
          <w:sz w:val="24"/>
          <w:szCs w:val="24"/>
          <w:lang w:val="en-US" w:eastAsia="de-DE"/>
        </w:rPr>
        <w:t xml:space="preserve">disruption </w:t>
      </w:r>
      <w:r w:rsidR="00FB08B1">
        <w:rPr>
          <w:rFonts w:ascii="Times New Roman" w:eastAsia="Times New Roman" w:hAnsi="Times New Roman" w:cs="Times New Roman"/>
          <w:sz w:val="24"/>
          <w:szCs w:val="24"/>
          <w:lang w:val="en-US" w:eastAsia="de-DE"/>
        </w:rPr>
        <w:t>appraisal</w:t>
      </w:r>
      <w:r w:rsidR="00FB08B1">
        <w:rPr>
          <w:rFonts w:ascii="Times New Roman" w:eastAsia="Times New Roman" w:hAnsi="Times New Roman" w:cs="Times New Roman"/>
          <w:color w:val="000000"/>
          <w:sz w:val="24"/>
          <w:szCs w:val="24"/>
          <w:lang w:val="en-US" w:eastAsia="de-DE"/>
        </w:rPr>
        <w:t xml:space="preserve">) and how confident the participants felt dealing with them </w:t>
      </w:r>
      <w:r w:rsidR="00FB08B1" w:rsidRPr="00DF4640">
        <w:rPr>
          <w:rFonts w:ascii="Times New Roman" w:eastAsia="Times New Roman" w:hAnsi="Times New Roman" w:cs="Times New Roman"/>
          <w:sz w:val="24"/>
          <w:szCs w:val="24"/>
          <w:lang w:val="en-US" w:eastAsia="de-DE"/>
        </w:rPr>
        <w:t xml:space="preserve">(confidence </w:t>
      </w:r>
      <w:r w:rsidR="00FB08B1">
        <w:rPr>
          <w:rFonts w:ascii="Times New Roman" w:eastAsia="Times New Roman" w:hAnsi="Times New Roman" w:cs="Times New Roman"/>
          <w:sz w:val="24"/>
          <w:szCs w:val="24"/>
          <w:lang w:val="en-US" w:eastAsia="de-DE"/>
        </w:rPr>
        <w:t>appraisal</w:t>
      </w:r>
      <w:r w:rsidR="00FB08B1" w:rsidRPr="00DF4640">
        <w:rPr>
          <w:rFonts w:ascii="Times New Roman" w:eastAsia="Times New Roman" w:hAnsi="Times New Roman" w:cs="Times New Roman"/>
          <w:sz w:val="24"/>
          <w:szCs w:val="24"/>
          <w:lang w:val="en-US" w:eastAsia="de-DE"/>
        </w:rPr>
        <w:t>)</w:t>
      </w:r>
      <w:r w:rsidR="00FB08B1">
        <w:rPr>
          <w:rFonts w:ascii="Times New Roman" w:eastAsia="Times New Roman" w:hAnsi="Times New Roman" w:cs="Times New Roman"/>
          <w:sz w:val="24"/>
          <w:szCs w:val="24"/>
          <w:lang w:val="en-US" w:eastAsia="de-DE"/>
        </w:rPr>
        <w:t xml:space="preserve"> with one item </w:t>
      </w:r>
      <w:r w:rsidR="00FB08B1">
        <w:rPr>
          <w:rFonts w:ascii="Times New Roman" w:eastAsia="Times New Roman" w:hAnsi="Times New Roman" w:cs="Times New Roman"/>
          <w:sz w:val="24"/>
          <w:szCs w:val="24"/>
          <w:lang w:val="en-US" w:eastAsia="de-DE"/>
        </w:rPr>
        <w:lastRenderedPageBreak/>
        <w:t xml:space="preserve">each. Accordingly, teachers indicated their subjective amount of disruption and confidence </w:t>
      </w:r>
      <w:r w:rsidR="00FB08B1">
        <w:rPr>
          <w:rFonts w:ascii="Times New Roman" w:eastAsia="Times New Roman" w:hAnsi="Times New Roman" w:cs="Times New Roman"/>
          <w:color w:val="000000"/>
          <w:sz w:val="24"/>
          <w:szCs w:val="24"/>
          <w:lang w:val="en-US" w:eastAsia="de-DE"/>
        </w:rPr>
        <w:t>f</w:t>
      </w:r>
      <w:r w:rsidR="00FB08B1">
        <w:rPr>
          <w:rFonts w:ascii="Times New Roman" w:eastAsia="Times New Roman" w:hAnsi="Times New Roman" w:cs="Times New Roman"/>
          <w:sz w:val="24"/>
          <w:szCs w:val="24"/>
          <w:lang w:val="en-US" w:eastAsia="de-DE"/>
        </w:rPr>
        <w:t xml:space="preserve">or each of the nine </w:t>
      </w:r>
      <w:r w:rsidR="005F7CA8">
        <w:rPr>
          <w:rFonts w:ascii="Times New Roman" w:eastAsia="Times New Roman" w:hAnsi="Times New Roman" w:cs="Times New Roman"/>
          <w:sz w:val="24"/>
          <w:szCs w:val="24"/>
          <w:lang w:val="en-US" w:eastAsia="de-DE"/>
        </w:rPr>
        <w:t xml:space="preserve">classroom </w:t>
      </w:r>
      <w:r w:rsidR="00FB08B1">
        <w:rPr>
          <w:rFonts w:ascii="Times New Roman" w:eastAsia="Times New Roman" w:hAnsi="Times New Roman" w:cs="Times New Roman"/>
          <w:sz w:val="24"/>
          <w:szCs w:val="24"/>
          <w:lang w:val="en-US" w:eastAsia="de-DE"/>
        </w:rPr>
        <w:t>events</w:t>
      </w:r>
      <w:r w:rsidR="00FB08B1">
        <w:rPr>
          <w:rFonts w:ascii="Times New Roman" w:eastAsia="Times New Roman" w:hAnsi="Times New Roman" w:cs="Times New Roman"/>
          <w:color w:val="000000"/>
          <w:sz w:val="24"/>
          <w:szCs w:val="24"/>
          <w:lang w:val="en-US" w:eastAsia="de-DE"/>
        </w:rPr>
        <w:t xml:space="preserve"> on a </w:t>
      </w:r>
      <w:r w:rsidR="00FB08B1" w:rsidRPr="00CF700B">
        <w:rPr>
          <w:rFonts w:ascii="Times New Roman" w:eastAsia="Times New Roman" w:hAnsi="Times New Roman" w:cs="Times New Roman"/>
          <w:color w:val="000000"/>
          <w:sz w:val="24"/>
          <w:szCs w:val="24"/>
          <w:lang w:val="en-US" w:eastAsia="de-DE"/>
        </w:rPr>
        <w:t>11-point rating</w:t>
      </w:r>
      <w:r w:rsidR="00FB08B1">
        <w:rPr>
          <w:rFonts w:ascii="Times New Roman" w:eastAsia="Times New Roman" w:hAnsi="Times New Roman" w:cs="Times New Roman"/>
          <w:color w:val="000000"/>
          <w:sz w:val="24"/>
          <w:szCs w:val="24"/>
          <w:lang w:val="en-US" w:eastAsia="de-DE"/>
        </w:rPr>
        <w:t xml:space="preserve"> scale</w:t>
      </w:r>
      <w:r w:rsidR="00FB08B1" w:rsidRPr="00CF700B">
        <w:rPr>
          <w:rFonts w:ascii="Times New Roman" w:eastAsia="Times New Roman" w:hAnsi="Times New Roman" w:cs="Times New Roman"/>
          <w:color w:val="000000"/>
          <w:sz w:val="24"/>
          <w:szCs w:val="24"/>
          <w:lang w:val="en-US" w:eastAsia="de-DE"/>
        </w:rPr>
        <w:t>, ranging from 0 (not at all) to 10 (extremely)</w:t>
      </w:r>
      <w:r w:rsidR="00FB08B1">
        <w:rPr>
          <w:rFonts w:ascii="Times New Roman" w:eastAsia="Times New Roman" w:hAnsi="Times New Roman" w:cs="Times New Roman"/>
          <w:sz w:val="24"/>
          <w:szCs w:val="24"/>
          <w:lang w:val="en-US" w:eastAsia="de-DE"/>
        </w:rPr>
        <w:t xml:space="preserve">. </w:t>
      </w:r>
      <w:r w:rsidR="00E91796">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SRI</w:t>
      </w:r>
      <w:r w:rsidRPr="00CF700B">
        <w:rPr>
          <w:rFonts w:ascii="Times New Roman" w:eastAsia="Times New Roman" w:hAnsi="Times New Roman" w:cs="Times New Roman"/>
          <w:color w:val="000000"/>
          <w:sz w:val="24"/>
          <w:szCs w:val="24"/>
          <w:lang w:val="en-US" w:eastAsia="de-DE"/>
        </w:rPr>
        <w:t xml:space="preserve"> lasted 45-60 minutes</w:t>
      </w:r>
      <w:r w:rsidRPr="002F4C5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on average.</w:t>
      </w:r>
    </w:p>
    <w:p w14:paraId="197302DF" w14:textId="77777777" w:rsidR="00870E2D" w:rsidRDefault="00870E2D" w:rsidP="00E91796">
      <w:pPr>
        <w:spacing w:before="120" w:after="0" w:line="360" w:lineRule="auto"/>
        <w:jc w:val="both"/>
        <w:rPr>
          <w:rFonts w:ascii="Times New Roman" w:eastAsia="Times New Roman" w:hAnsi="Times New Roman" w:cs="Times New Roman"/>
          <w:b/>
          <w:bCs/>
          <w:color w:val="000000"/>
          <w:sz w:val="24"/>
          <w:szCs w:val="24"/>
          <w:lang w:val="en-US" w:eastAsia="de-DE"/>
        </w:rPr>
      </w:pPr>
    </w:p>
    <w:p w14:paraId="755A7270" w14:textId="40690F0B" w:rsidR="00CF700B" w:rsidRPr="00CF700B" w:rsidRDefault="00CF700B" w:rsidP="00E9179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36331B4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sidR="000B28FC">
        <w:rPr>
          <w:rFonts w:ascii="Times New Roman" w:eastAsia="Times New Roman" w:hAnsi="Times New Roman" w:cs="Times New Roman"/>
          <w:b/>
          <w:bCs/>
          <w:color w:val="000000"/>
          <w:sz w:val="24"/>
          <w:szCs w:val="24"/>
          <w:lang w:val="en-US" w:eastAsia="de-DE"/>
        </w:rPr>
        <w:t xml:space="preserve">Data and </w:t>
      </w:r>
      <w:r w:rsidR="00CA4B62">
        <w:rPr>
          <w:rFonts w:ascii="Times New Roman" w:eastAsia="Times New Roman" w:hAnsi="Times New Roman" w:cs="Times New Roman"/>
          <w:b/>
          <w:bCs/>
          <w:color w:val="000000"/>
          <w:sz w:val="24"/>
          <w:szCs w:val="24"/>
          <w:lang w:val="en-US" w:eastAsia="de-DE"/>
        </w:rPr>
        <w:t xml:space="preserve">Heart Rate </w:t>
      </w:r>
      <w:r w:rsidR="000B28FC">
        <w:rPr>
          <w:rFonts w:ascii="Times New Roman" w:eastAsia="Times New Roman" w:hAnsi="Times New Roman" w:cs="Times New Roman"/>
          <w:b/>
          <w:bCs/>
          <w:color w:val="000000"/>
          <w:sz w:val="24"/>
          <w:szCs w:val="24"/>
          <w:lang w:val="en-US" w:eastAsia="de-DE"/>
        </w:rPr>
        <w:t>Intervals</w:t>
      </w:r>
    </w:p>
    <w:p w14:paraId="7191FB6B" w14:textId="609BCF51" w:rsidR="003D3F31" w:rsidRDefault="005E40C1"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anonymous </w:t>
      </w:r>
      <w:r w:rsidR="003D6A80">
        <w:rPr>
          <w:rFonts w:ascii="Times New Roman" w:eastAsia="Times New Roman" w:hAnsi="Times New Roman" w:cs="Times New Roman"/>
          <w:color w:val="000000"/>
          <w:sz w:val="24"/>
          <w:szCs w:val="24"/>
          <w:lang w:val="en-US" w:eastAsia="de-DE"/>
        </w:rPr>
        <w:t>HR data</w:t>
      </w:r>
      <w:r w:rsidR="003D6A80"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003D6A80"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003D6A80" w:rsidRPr="003D6A80">
        <w:rPr>
          <w:rFonts w:ascii="Times New Roman" w:eastAsia="Times New Roman" w:hAnsi="Times New Roman" w:cs="Times New Roman"/>
          <w:color w:val="000000"/>
          <w:sz w:val="24"/>
          <w:szCs w:val="24"/>
          <w:lang w:val="en-US" w:eastAsia="de-DE"/>
        </w:rPr>
        <w:t xml:space="preserve">ubsequently, the intraday second-by-second data </w:t>
      </w:r>
      <w:r w:rsidR="00D43C73">
        <w:rPr>
          <w:rFonts w:ascii="Times New Roman" w:eastAsia="Times New Roman" w:hAnsi="Times New Roman" w:cs="Times New Roman"/>
          <w:color w:val="000000"/>
          <w:sz w:val="24"/>
          <w:szCs w:val="24"/>
          <w:lang w:val="en-US" w:eastAsia="de-DE"/>
        </w:rPr>
        <w:t>was</w:t>
      </w:r>
      <w:r w:rsidR="003D6A80" w:rsidRPr="003D6A80">
        <w:rPr>
          <w:rFonts w:ascii="Times New Roman" w:eastAsia="Times New Roman" w:hAnsi="Times New Roman" w:cs="Times New Roman"/>
          <w:color w:val="000000"/>
          <w:sz w:val="24"/>
          <w:szCs w:val="24"/>
          <w:lang w:val="en-US" w:eastAsia="de-DE"/>
        </w:rPr>
        <w:t xml:space="preserve"> exported </w:t>
      </w:r>
      <w:r w:rsidR="005F7CA8">
        <w:rPr>
          <w:rFonts w:ascii="Times New Roman" w:eastAsia="Times New Roman" w:hAnsi="Times New Roman" w:cs="Times New Roman"/>
          <w:color w:val="000000"/>
          <w:sz w:val="24"/>
          <w:szCs w:val="24"/>
          <w:lang w:val="en-US" w:eastAsia="de-DE"/>
        </w:rPr>
        <w:t xml:space="preserve">as a CSV file </w:t>
      </w:r>
      <w:r w:rsidR="003D6A80"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003D6A80" w:rsidRPr="003D6A80">
        <w:rPr>
          <w:rFonts w:ascii="Times New Roman" w:eastAsia="Times New Roman" w:hAnsi="Times New Roman" w:cs="Times New Roman"/>
          <w:color w:val="000000"/>
          <w:sz w:val="24"/>
          <w:szCs w:val="24"/>
          <w:lang w:val="en-US" w:eastAsia="de-DE"/>
        </w:rPr>
        <w:t>PulseWatch</w:t>
      </w:r>
      <w:proofErr w:type="spellEnd"/>
      <w:r w:rsidR="003D6A80" w:rsidRPr="003D6A80">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Ricci</w:t>
      </w:r>
      <w:r w:rsidR="00D43C73">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n.d.</w:t>
      </w:r>
      <w:r w:rsidR="003D6A80"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003D6A80" w:rsidRPr="003D6A80">
        <w:rPr>
          <w:rFonts w:ascii="Times New Roman" w:eastAsia="Times New Roman" w:hAnsi="Times New Roman" w:cs="Times New Roman"/>
          <w:color w:val="000000"/>
          <w:sz w:val="24"/>
          <w:szCs w:val="24"/>
          <w:lang w:val="en-US" w:eastAsia="de-DE"/>
        </w:rPr>
        <w:t>.</w:t>
      </w:r>
      <w:r w:rsidR="003D6A80">
        <w:rPr>
          <w:rFonts w:ascii="Times New Roman" w:eastAsia="Times New Roman" w:hAnsi="Times New Roman" w:cs="Times New Roman"/>
          <w:color w:val="000000"/>
          <w:sz w:val="24"/>
          <w:szCs w:val="24"/>
          <w:lang w:val="en-US" w:eastAsia="de-DE"/>
        </w:rPr>
        <w:t xml:space="preserve"> </w:t>
      </w:r>
      <w:r w:rsidR="00A747D9"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A747D9">
        <w:rPr>
          <w:rFonts w:ascii="Times New Roman" w:eastAsia="Times New Roman" w:hAnsi="Times New Roman" w:cs="Times New Roman"/>
          <w:color w:val="000000"/>
          <w:sz w:val="24"/>
          <w:szCs w:val="24"/>
          <w:lang w:val="en-US" w:eastAsia="de-DE"/>
        </w:rPr>
        <w:t>we f</w:t>
      </w:r>
      <w:r w:rsidR="005F7CA8">
        <w:rPr>
          <w:rFonts w:ascii="Times New Roman" w:eastAsia="Times New Roman" w:hAnsi="Times New Roman" w:cs="Times New Roman"/>
          <w:color w:val="000000"/>
          <w:sz w:val="24"/>
          <w:szCs w:val="24"/>
          <w:lang w:val="en-US" w:eastAsia="de-DE"/>
        </w:rPr>
        <w:t>irst</w:t>
      </w:r>
      <w:r w:rsidR="00A747D9">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 xml:space="preserve">z-standardized </w:t>
      </w:r>
      <w:r w:rsidR="005F7CA8">
        <w:rPr>
          <w:rFonts w:ascii="Times New Roman" w:eastAsia="Times New Roman" w:hAnsi="Times New Roman" w:cs="Times New Roman"/>
          <w:color w:val="000000"/>
          <w:sz w:val="24"/>
          <w:szCs w:val="24"/>
          <w:lang w:val="en-US" w:eastAsia="de-DE"/>
        </w:rPr>
        <w:t xml:space="preserve">the </w:t>
      </w:r>
      <w:r w:rsidR="00CA4B62">
        <w:rPr>
          <w:rFonts w:ascii="Times New Roman" w:eastAsia="Times New Roman" w:hAnsi="Times New Roman" w:cs="Times New Roman"/>
          <w:color w:val="000000"/>
          <w:sz w:val="24"/>
          <w:szCs w:val="24"/>
          <w:lang w:val="en-US" w:eastAsia="de-DE"/>
        </w:rPr>
        <w:t xml:space="preserve">BPM </w:t>
      </w:r>
      <w:r w:rsidR="00CA4B62" w:rsidRPr="00CF700B">
        <w:rPr>
          <w:rFonts w:ascii="Times New Roman" w:eastAsia="Times New Roman" w:hAnsi="Times New Roman" w:cs="Times New Roman"/>
          <w:color w:val="000000"/>
          <w:sz w:val="24"/>
          <w:szCs w:val="24"/>
          <w:lang w:val="en-US" w:eastAsia="de-DE"/>
        </w:rPr>
        <w:t>values</w:t>
      </w:r>
      <w:r w:rsidR="00CA4B62">
        <w:rPr>
          <w:rFonts w:ascii="Times New Roman" w:eastAsia="Times New Roman" w:hAnsi="Times New Roman" w:cs="Times New Roman"/>
          <w:color w:val="000000"/>
          <w:sz w:val="24"/>
          <w:szCs w:val="24"/>
          <w:lang w:val="en-US" w:eastAsia="de-DE"/>
        </w:rPr>
        <w:t xml:space="preserve"> from the unstandardized mean </w:t>
      </w:r>
      <w:proofErr w:type="spellStart"/>
      <w:r w:rsidR="00CA4B62">
        <w:rPr>
          <w:rFonts w:ascii="Times New Roman" w:eastAsia="Times New Roman" w:hAnsi="Times New Roman" w:cs="Times New Roman"/>
          <w:color w:val="000000"/>
          <w:sz w:val="24"/>
          <w:szCs w:val="24"/>
          <w:lang w:val="en-US" w:eastAsia="de-DE"/>
        </w:rPr>
        <w:t>HRs</w:t>
      </w:r>
      <w:r w:rsidR="000B1453">
        <w:rPr>
          <w:rFonts w:ascii="Times New Roman" w:eastAsia="Times New Roman" w:hAnsi="Times New Roman" w:cs="Times New Roman"/>
          <w:color w:val="000000"/>
          <w:sz w:val="24"/>
          <w:szCs w:val="24"/>
          <w:lang w:val="en-US" w:eastAsia="de-DE"/>
        </w:rPr>
        <w:t>.</w:t>
      </w:r>
      <w:proofErr w:type="spellEnd"/>
      <w:r w:rsidR="000B1453">
        <w:rPr>
          <w:rFonts w:ascii="Times New Roman" w:eastAsia="Times New Roman" w:hAnsi="Times New Roman" w:cs="Times New Roman"/>
          <w:color w:val="000000"/>
          <w:sz w:val="24"/>
          <w:szCs w:val="24"/>
          <w:lang w:val="en-US" w:eastAsia="de-DE"/>
        </w:rPr>
        <w:t xml:space="preserve"> </w:t>
      </w:r>
      <w:r w:rsidR="000B1453" w:rsidRPr="000B1453">
        <w:rPr>
          <w:rFonts w:ascii="Times New Roman" w:eastAsia="Times New Roman" w:hAnsi="Times New Roman" w:cs="Times New Roman"/>
          <w:color w:val="000000"/>
          <w:sz w:val="24"/>
          <w:szCs w:val="24"/>
          <w:lang w:val="en-US" w:eastAsia="de-DE"/>
        </w:rPr>
        <w:t xml:space="preserve">To do this, we first calculated the means and standard deviations of the </w:t>
      </w:r>
      <w:r w:rsidR="000B1453">
        <w:rPr>
          <w:rFonts w:ascii="Times New Roman" w:eastAsia="Times New Roman" w:hAnsi="Times New Roman" w:cs="Times New Roman"/>
          <w:color w:val="000000"/>
          <w:sz w:val="24"/>
          <w:szCs w:val="24"/>
          <w:lang w:val="en-US" w:eastAsia="de-DE"/>
        </w:rPr>
        <w:t xml:space="preserve">unstandardized mean </w:t>
      </w:r>
      <w:r w:rsidR="000B1453" w:rsidRPr="000B1453">
        <w:rPr>
          <w:rFonts w:ascii="Times New Roman" w:eastAsia="Times New Roman" w:hAnsi="Times New Roman" w:cs="Times New Roman"/>
          <w:color w:val="000000"/>
          <w:sz w:val="24"/>
          <w:szCs w:val="24"/>
          <w:lang w:val="en-US" w:eastAsia="de-DE"/>
        </w:rPr>
        <w:t>HRs based on all values that were available for an individual. Subsequently, we calculated the difference of all measures to the mean and divided these values by the standard deviation.</w:t>
      </w:r>
      <w:r w:rsidR="005F7CA8" w:rsidRPr="00CF700B">
        <w:rPr>
          <w:rFonts w:ascii="Times New Roman" w:eastAsia="Times New Roman" w:hAnsi="Times New Roman" w:cs="Times New Roman"/>
          <w:color w:val="000000"/>
          <w:sz w:val="24"/>
          <w:szCs w:val="24"/>
          <w:lang w:val="en-US" w:eastAsia="de-DE"/>
        </w:rPr>
        <w:t xml:space="preserve"> </w:t>
      </w:r>
      <w:r w:rsidR="00CA4B62">
        <w:rPr>
          <w:rFonts w:ascii="Times New Roman" w:eastAsia="Times New Roman" w:hAnsi="Times New Roman" w:cs="Times New Roman"/>
          <w:color w:val="000000"/>
          <w:sz w:val="24"/>
          <w:szCs w:val="24"/>
          <w:lang w:val="en-US" w:eastAsia="de-DE"/>
        </w:rPr>
        <w:t xml:space="preserve">As a consequence, </w:t>
      </w:r>
      <w:r w:rsidR="005F7CA8">
        <w:rPr>
          <w:rFonts w:ascii="Times New Roman" w:eastAsia="Times New Roman" w:hAnsi="Times New Roman" w:cs="Times New Roman"/>
          <w:color w:val="000000"/>
          <w:sz w:val="24"/>
          <w:szCs w:val="24"/>
          <w:lang w:val="en-US" w:eastAsia="de-DE"/>
        </w:rPr>
        <w:t>the</w:t>
      </w:r>
      <w:r w:rsidR="005F7CA8" w:rsidRPr="00FD7C83">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resulting </w:t>
      </w:r>
      <w:r w:rsidR="00CA4B62">
        <w:rPr>
          <w:rFonts w:ascii="Times New Roman" w:eastAsia="Times New Roman" w:hAnsi="Times New Roman" w:cs="Times New Roman"/>
          <w:color w:val="000000"/>
          <w:sz w:val="24"/>
          <w:szCs w:val="24"/>
          <w:lang w:val="en-US" w:eastAsia="de-DE"/>
        </w:rPr>
        <w:t xml:space="preserve">unstandardized mean HR </w:t>
      </w:r>
      <w:r w:rsidR="005F7CA8" w:rsidRPr="00CF700B">
        <w:rPr>
          <w:rFonts w:ascii="Times New Roman" w:eastAsia="Times New Roman" w:hAnsi="Times New Roman" w:cs="Times New Roman"/>
          <w:color w:val="000000"/>
          <w:sz w:val="24"/>
          <w:szCs w:val="24"/>
          <w:lang w:val="en-US" w:eastAsia="de-DE"/>
        </w:rPr>
        <w:t>values can be interpreted as differences from the overall HR mean in standard deviation</w:t>
      </w:r>
      <w:r w:rsidR="005F7CA8">
        <w:rPr>
          <w:rFonts w:ascii="Times New Roman" w:eastAsia="Times New Roman" w:hAnsi="Times New Roman" w:cs="Times New Roman"/>
          <w:color w:val="000000"/>
          <w:sz w:val="24"/>
          <w:szCs w:val="24"/>
          <w:lang w:val="en-US" w:eastAsia="de-DE"/>
        </w:rPr>
        <w:t xml:space="preserve"> units. </w:t>
      </w:r>
    </w:p>
    <w:p w14:paraId="141B4A53" w14:textId="1CCA4796" w:rsidR="00D97031" w:rsidRDefault="000B28F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our aim was to explore teachers’ HR between study phases, we decided to aggregate HR over a typical interval </w:t>
      </w:r>
      <w:r w:rsidR="005E40C1">
        <w:rPr>
          <w:rFonts w:ascii="Times New Roman" w:eastAsia="Times New Roman" w:hAnsi="Times New Roman" w:cs="Times New Roman"/>
          <w:sz w:val="24"/>
          <w:szCs w:val="24"/>
          <w:lang w:val="en-US" w:eastAsia="de-DE"/>
        </w:rPr>
        <w:t xml:space="preserve">within </w:t>
      </w:r>
      <w:r>
        <w:rPr>
          <w:rFonts w:ascii="Times New Roman" w:eastAsia="Times New Roman" w:hAnsi="Times New Roman" w:cs="Times New Roman"/>
          <w:sz w:val="24"/>
          <w:szCs w:val="24"/>
          <w:lang w:val="en-US" w:eastAsia="de-DE"/>
        </w:rPr>
        <w:t xml:space="preserve">each phase. To keep intervals comparable in duration, we selected intervals with a length of 10 minutes each.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 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sidR="00932C84">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between the end of the teaching unit and the time point where the fitness tracker was taken off. This definition ensured 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728F7EC" w14:textId="77777777" w:rsidR="00AE5FD6" w:rsidRPr="00D97031" w:rsidRDefault="00AE5FD6" w:rsidP="00B11848">
      <w:pPr>
        <w:spacing w:before="120" w:after="0" w:line="360" w:lineRule="auto"/>
        <w:rPr>
          <w:rFonts w:ascii="Times New Roman" w:eastAsia="Times New Roman" w:hAnsi="Times New Roman" w:cs="Times New Roman"/>
          <w:color w:val="000000"/>
          <w:sz w:val="24"/>
          <w:szCs w:val="24"/>
          <w:lang w:val="en-US" w:eastAsia="de-DE"/>
        </w:rPr>
      </w:pPr>
    </w:p>
    <w:p w14:paraId="6A032D8B" w14:textId="1B20747F"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5846F974" w14:textId="3B8F3D0B" w:rsidR="003D3F31" w:rsidRDefault="008C7966" w:rsidP="00FB08B1">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w:t>
      </w:r>
      <w:r w:rsidR="00B6026F">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9B5F33">
        <w:rPr>
          <w:rFonts w:ascii="Times New Roman" w:eastAsia="Times New Roman" w:hAnsi="Times New Roman" w:cs="Times New Roman"/>
          <w:color w:val="000000"/>
          <w:sz w:val="24"/>
          <w:szCs w:val="24"/>
          <w:lang w:val="en-US" w:eastAsia="de-DE"/>
        </w:rPr>
        <w:t>stated</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21C6E670" w14:textId="77777777" w:rsidR="00FB08B1" w:rsidRPr="00FB08B1" w:rsidRDefault="00FB08B1" w:rsidP="00FB08B1">
      <w:pPr>
        <w:spacing w:before="120" w:after="0" w:line="360" w:lineRule="auto"/>
        <w:rPr>
          <w:rFonts w:ascii="Times New Roman" w:eastAsia="Times New Roman" w:hAnsi="Times New Roman" w:cs="Times New Roman"/>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C53F768" w14:textId="19BBD594" w:rsidR="00782158" w:rsidRDefault="00A747D9"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t>
      </w:r>
      <w:commentRangeStart w:id="8"/>
      <w:r>
        <w:rPr>
          <w:rFonts w:ascii="Times New Roman" w:eastAsia="Times New Roman" w:hAnsi="Times New Roman" w:cs="Times New Roman"/>
          <w:color w:val="000000"/>
          <w:sz w:val="24"/>
          <w:szCs w:val="24"/>
          <w:lang w:val="en-US" w:eastAsia="de-DE"/>
        </w:rPr>
        <w:t xml:space="preserve">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commentRangeEnd w:id="8"/>
      <w:r w:rsidR="00286BC9">
        <w:rPr>
          <w:rStyle w:val="Kommentarzeichen"/>
        </w:rPr>
        <w:commentReference w:id="8"/>
      </w:r>
      <w:r w:rsidR="005F7CA8">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a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t>
      </w:r>
      <w:r w:rsidR="005F7CA8">
        <w:rPr>
          <w:rFonts w:ascii="Times New Roman" w:eastAsia="Times New Roman" w:hAnsi="Times New Roman" w:cs="Times New Roman"/>
          <w:sz w:val="24"/>
          <w:szCs w:val="24"/>
          <w:lang w:val="en-US" w:eastAsia="de-DE"/>
        </w:rPr>
        <w:t xml:space="preserve">were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w:t>
      </w:r>
      <w:r w:rsidR="005F7CA8">
        <w:rPr>
          <w:rFonts w:ascii="Times New Roman" w:eastAsia="Times New Roman" w:hAnsi="Times New Roman" w:cs="Times New Roman"/>
          <w:color w:val="000000"/>
          <w:sz w:val="24"/>
          <w:szCs w:val="24"/>
          <w:lang w:val="en-US" w:eastAsia="de-DE"/>
        </w:rPr>
        <w:t xml:space="preserve"> classroom</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events</w:t>
      </w:r>
      <w:r>
        <w:rPr>
          <w:rFonts w:ascii="Times New Roman" w:eastAsia="Times New Roman" w:hAnsi="Times New Roman" w:cs="Times New Roman"/>
          <w:color w:val="000000"/>
          <w:sz w:val="24"/>
          <w:szCs w:val="24"/>
          <w:lang w:val="en-US" w:eastAsia="de-DE"/>
        </w:rPr>
        <w:t xml:space="preserve"> </w:t>
      </w:r>
      <w:r w:rsidR="00ED5BC2" w:rsidRPr="00ED5BC2">
        <w:rPr>
          <w:rFonts w:ascii="Times New Roman" w:eastAsia="Times New Roman" w:hAnsi="Times New Roman" w:cs="Times New Roman"/>
          <w:color w:val="000000"/>
          <w:sz w:val="24"/>
          <w:szCs w:val="24"/>
          <w:lang w:val="en-US" w:eastAsia="de-DE"/>
        </w:rPr>
        <w:t xml:space="preserve">as we were not interested in individual </w:t>
      </w:r>
      <w:r w:rsidR="00ED5BC2">
        <w:rPr>
          <w:rFonts w:ascii="Times New Roman" w:eastAsia="Times New Roman" w:hAnsi="Times New Roman" w:cs="Times New Roman"/>
          <w:color w:val="000000"/>
          <w:sz w:val="24"/>
          <w:szCs w:val="24"/>
          <w:lang w:val="en-US" w:eastAsia="de-DE"/>
        </w:rPr>
        <w:t xml:space="preserve">classroom </w:t>
      </w:r>
      <w:r w:rsidR="00ED5BC2" w:rsidRPr="00ED5BC2">
        <w:rPr>
          <w:rFonts w:ascii="Times New Roman" w:eastAsia="Times New Roman" w:hAnsi="Times New Roman" w:cs="Times New Roman"/>
          <w:color w:val="000000"/>
          <w:sz w:val="24"/>
          <w:szCs w:val="24"/>
          <w:lang w:val="en-US" w:eastAsia="de-DE"/>
        </w:rPr>
        <w:t xml:space="preserve">events, but only in the expected mean level </w:t>
      </w:r>
      <w:r w:rsidR="00ED5BC2">
        <w:rPr>
          <w:rFonts w:ascii="Times New Roman" w:eastAsia="Times New Roman" w:hAnsi="Times New Roman" w:cs="Times New Roman"/>
          <w:color w:val="000000"/>
          <w:sz w:val="24"/>
          <w:szCs w:val="24"/>
          <w:lang w:val="en-US" w:eastAsia="de-DE"/>
        </w:rPr>
        <w:t xml:space="preserve">of arousal </w:t>
      </w:r>
      <w:r w:rsidR="00ED5BC2" w:rsidRPr="00ED5BC2">
        <w:rPr>
          <w:rFonts w:ascii="Times New Roman" w:eastAsia="Times New Roman" w:hAnsi="Times New Roman" w:cs="Times New Roman"/>
          <w:color w:val="000000"/>
          <w:sz w:val="24"/>
          <w:szCs w:val="24"/>
          <w:lang w:val="en-US" w:eastAsia="de-DE"/>
        </w:rPr>
        <w:t xml:space="preserve">during the </w:t>
      </w:r>
      <w:r w:rsidR="00ED5BC2" w:rsidRPr="00AE5FD6">
        <w:rPr>
          <w:rFonts w:ascii="Times New Roman" w:eastAsia="Times New Roman" w:hAnsi="Times New Roman" w:cs="Times New Roman"/>
          <w:i/>
          <w:color w:val="000000"/>
          <w:sz w:val="24"/>
          <w:szCs w:val="24"/>
          <w:lang w:val="en-US" w:eastAsia="de-DE"/>
        </w:rPr>
        <w:t>teaching phase</w:t>
      </w:r>
      <w:r w:rsidR="00ED5BC2" w:rsidRPr="00ED5BC2">
        <w:rPr>
          <w:rFonts w:ascii="Times New Roman" w:eastAsia="Times New Roman" w:hAnsi="Times New Roman" w:cs="Times New Roman"/>
          <w:color w:val="000000"/>
          <w:sz w:val="24"/>
          <w:szCs w:val="24"/>
          <w:lang w:val="en-US" w:eastAsia="de-DE"/>
        </w:rPr>
        <w:t>.</w:t>
      </w:r>
    </w:p>
    <w:p w14:paraId="2AD36039" w14:textId="77777777" w:rsidR="00716F7F" w:rsidRPr="00782158" w:rsidRDefault="00716F7F"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17EAC041"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4BF1AD83" w14:textId="55FD551F" w:rsidR="00477DFE" w:rsidRDefault="008021E0" w:rsidP="008021E0">
      <w:pPr>
        <w:spacing w:before="120" w:after="0" w:line="360" w:lineRule="auto"/>
        <w:rPr>
          <w:rFonts w:ascii="Times New Roman" w:eastAsia="Times New Roman" w:hAnsi="Times New Roman" w:cs="Times New Roman"/>
          <w:color w:val="000000"/>
          <w:sz w:val="24"/>
          <w:szCs w:val="24"/>
          <w:lang w:val="en-US" w:eastAsia="de-DE"/>
        </w:rPr>
      </w:pPr>
      <w:commentRangeStart w:id="9"/>
      <w:r w:rsidRPr="00CF700B">
        <w:rPr>
          <w:rFonts w:ascii="Times New Roman" w:eastAsia="Times New Roman" w:hAnsi="Times New Roman" w:cs="Times New Roman"/>
          <w:color w:val="000000"/>
          <w:sz w:val="24"/>
          <w:szCs w:val="24"/>
          <w:lang w:val="en-US" w:eastAsia="de-DE"/>
        </w:rPr>
        <w:t>**</w:t>
      </w:r>
      <w:r w:rsidR="00B6026F">
        <w:rPr>
          <w:rFonts w:ascii="Times New Roman" w:eastAsia="Times New Roman" w:hAnsi="Times New Roman" w:cs="Times New Roman"/>
          <w:color w:val="000000"/>
          <w:sz w:val="24"/>
          <w:szCs w:val="24"/>
          <w:lang w:val="en-US" w:eastAsia="de-DE"/>
        </w:rPr>
        <w:t>Research goal 1</w:t>
      </w:r>
      <w:r w:rsidRPr="00CF700B">
        <w:rPr>
          <w:rFonts w:ascii="Times New Roman" w:eastAsia="Times New Roman" w:hAnsi="Times New Roman" w:cs="Times New Roman"/>
          <w:color w:val="000000"/>
          <w:sz w:val="24"/>
          <w:szCs w:val="24"/>
          <w:lang w:val="en-US" w:eastAsia="de-DE"/>
        </w:rPr>
        <w:t xml:space="preserve">**. </w:t>
      </w:r>
      <w:commentRangeEnd w:id="9"/>
      <w:r w:rsidR="005E40C1">
        <w:rPr>
          <w:rStyle w:val="Kommentarzeichen"/>
        </w:rPr>
        <w:commentReference w:id="9"/>
      </w:r>
      <w:r w:rsidR="000B1453">
        <w:rPr>
          <w:rFonts w:ascii="Times New Roman" w:eastAsia="Times New Roman" w:hAnsi="Times New Roman" w:cs="Times New Roman"/>
          <w:color w:val="000000"/>
          <w:sz w:val="24"/>
          <w:szCs w:val="24"/>
          <w:lang w:val="en-US" w:eastAsia="de-DE"/>
        </w:rPr>
        <w:t xml:space="preserve">The first research goal referred to the teachers’ 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over the course of</w:t>
      </w:r>
      <w:r w:rsidR="000B1453" w:rsidRPr="00A76537">
        <w:rPr>
          <w:rFonts w:ascii="Times New Roman" w:eastAsia="Times New Roman" w:hAnsi="Times New Roman" w:cs="Times New Roman"/>
          <w:color w:val="000000"/>
          <w:sz w:val="24"/>
          <w:szCs w:val="24"/>
          <w:lang w:val="en-US" w:eastAsia="de-DE"/>
        </w:rPr>
        <w:t xml:space="preserve"> the entire study</w:t>
      </w:r>
      <w:r w:rsidR="000B1453">
        <w:rPr>
          <w:rFonts w:ascii="Times New Roman" w:eastAsia="Times New Roman" w:hAnsi="Times New Roman" w:cs="Times New Roman"/>
          <w:color w:val="000000"/>
          <w:sz w:val="24"/>
          <w:szCs w:val="24"/>
          <w:lang w:val="en-US" w:eastAsia="de-DE"/>
        </w:rPr>
        <w:t xml:space="preserve">. </w:t>
      </w:r>
      <w:r w:rsidR="000B1453" w:rsidRPr="00816951">
        <w:rPr>
          <w:rFonts w:ascii="Times New Roman" w:eastAsia="Times New Roman" w:hAnsi="Times New Roman" w:cs="Times New Roman"/>
          <w:color w:val="000000"/>
          <w:sz w:val="24"/>
          <w:szCs w:val="24"/>
          <w:lang w:val="en-US" w:eastAsia="de-DE"/>
        </w:rPr>
        <w:t xml:space="preserve">We expected </w:t>
      </w:r>
      <w:r w:rsidR="000B1453">
        <w:rPr>
          <w:rFonts w:ascii="Times New Roman" w:eastAsia="Times New Roman" w:hAnsi="Times New Roman" w:cs="Times New Roman"/>
          <w:color w:val="000000"/>
          <w:sz w:val="24"/>
          <w:szCs w:val="24"/>
          <w:lang w:val="en-US" w:eastAsia="de-DE"/>
        </w:rPr>
        <w:t xml:space="preserve">the participants to show an initial increase in their HR, followed by a peak during the </w:t>
      </w:r>
      <w:r w:rsidR="000B1453" w:rsidRPr="00AE5FD6">
        <w:rPr>
          <w:rFonts w:ascii="Times New Roman" w:eastAsia="Times New Roman" w:hAnsi="Times New Roman" w:cs="Times New Roman"/>
          <w:i/>
          <w:color w:val="000000"/>
          <w:sz w:val="24"/>
          <w:szCs w:val="24"/>
          <w:lang w:val="en-US" w:eastAsia="de-DE"/>
        </w:rPr>
        <w:t>teaching phase</w:t>
      </w:r>
      <w:r w:rsidR="000B1453">
        <w:rPr>
          <w:rFonts w:ascii="Times New Roman" w:eastAsia="Times New Roman" w:hAnsi="Times New Roman" w:cs="Times New Roman"/>
          <w:color w:val="000000"/>
          <w:sz w:val="24"/>
          <w:szCs w:val="24"/>
          <w:lang w:val="en-US" w:eastAsia="de-DE"/>
        </w:rPr>
        <w:t xml:space="preserve"> and a decrease over the course of the remaining phases. Therefore, we </w:t>
      </w:r>
      <w:r w:rsidR="000B1453" w:rsidRPr="00CF700B">
        <w:rPr>
          <w:rFonts w:ascii="Times New Roman" w:eastAsia="Times New Roman" w:hAnsi="Times New Roman" w:cs="Times New Roman"/>
          <w:color w:val="000000"/>
          <w:sz w:val="24"/>
          <w:szCs w:val="24"/>
          <w:lang w:val="en-US" w:eastAsia="de-DE"/>
        </w:rPr>
        <w:t xml:space="preserve">displayed </w:t>
      </w:r>
      <w:r w:rsidR="000B1453" w:rsidRPr="00A76537">
        <w:rPr>
          <w:rFonts w:ascii="Times New Roman" w:eastAsia="Times New Roman" w:hAnsi="Times New Roman" w:cs="Times New Roman"/>
          <w:color w:val="000000"/>
          <w:sz w:val="24"/>
          <w:szCs w:val="24"/>
          <w:lang w:val="en-US" w:eastAsia="de-DE"/>
        </w:rPr>
        <w:t xml:space="preserve">the </w:t>
      </w:r>
      <w:r w:rsidR="000B1453">
        <w:rPr>
          <w:rFonts w:ascii="Times New Roman" w:eastAsia="Times New Roman" w:hAnsi="Times New Roman" w:cs="Times New Roman"/>
          <w:color w:val="000000"/>
          <w:sz w:val="24"/>
          <w:szCs w:val="24"/>
          <w:lang w:val="en-US" w:eastAsia="de-DE"/>
        </w:rPr>
        <w:t xml:space="preserve">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 xml:space="preserve">over the course of the entire study. </w:t>
      </w:r>
    </w:p>
    <w:p w14:paraId="39A63E85" w14:textId="72B7759A" w:rsidR="000B1453" w:rsidRDefault="000B1453"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In a second step, we wanted to examine whether z-standardization of the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xml:space="preserve">. We expected trends of </w:t>
      </w:r>
      <w:r w:rsidRPr="00816951">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mean HR</w:t>
      </w:r>
      <w:r w:rsidRPr="00816951">
        <w:rPr>
          <w:rFonts w:ascii="Times New Roman" w:eastAsia="Times New Roman" w:hAnsi="Times New Roman" w:cs="Times New Roman"/>
          <w:color w:val="000000"/>
          <w:sz w:val="24"/>
          <w:szCs w:val="24"/>
          <w:lang w:val="en-US" w:eastAsia="de-DE"/>
        </w:rPr>
        <w:t xml:space="preserve"> values</w:t>
      </w:r>
      <w:r>
        <w:rPr>
          <w:rFonts w:ascii="Times New Roman" w:eastAsia="Times New Roman" w:hAnsi="Times New Roman" w:cs="Times New Roman"/>
          <w:color w:val="000000"/>
          <w:sz w:val="24"/>
          <w:szCs w:val="24"/>
          <w:lang w:val="en-US" w:eastAsia="de-DE"/>
        </w:rPr>
        <w:t xml:space="preserve"> </w:t>
      </w:r>
      <w:r w:rsidR="005E40C1">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show a comparable course to the non-standardized mean HR values. To this end, we visually compared </w:t>
      </w:r>
      <w:r w:rsidRPr="00CF700B">
        <w:rPr>
          <w:rFonts w:ascii="Times New Roman" w:eastAsia="Times New Roman" w:hAnsi="Times New Roman" w:cs="Times New Roman"/>
          <w:color w:val="000000"/>
          <w:sz w:val="24"/>
          <w:szCs w:val="24"/>
          <w:lang w:val="en-US" w:eastAsia="de-DE"/>
        </w:rPr>
        <w:t>the</w:t>
      </w:r>
      <w:r>
        <w:rPr>
          <w:rFonts w:ascii="Times New Roman" w:eastAsia="Times New Roman" w:hAnsi="Times New Roman" w:cs="Times New Roman"/>
          <w:color w:val="000000"/>
          <w:sz w:val="24"/>
          <w:szCs w:val="24"/>
          <w:lang w:val="en-US" w:eastAsia="de-DE"/>
        </w:rPr>
        <w:t xml:space="preserve"> unstandardized and standardized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HR </w:t>
      </w:r>
      <w:r w:rsidRPr="00CF700B">
        <w:rPr>
          <w:rFonts w:ascii="Times New Roman" w:eastAsia="Times New Roman" w:hAnsi="Times New Roman" w:cs="Times New Roman"/>
          <w:color w:val="000000"/>
          <w:sz w:val="24"/>
          <w:szCs w:val="24"/>
          <w:lang w:val="en-US" w:eastAsia="de-DE"/>
        </w:rPr>
        <w:t>trend</w:t>
      </w:r>
      <w:r>
        <w:rPr>
          <w:rFonts w:ascii="Times New Roman" w:eastAsia="Times New Roman" w:hAnsi="Times New Roman" w:cs="Times New Roman"/>
          <w:color w:val="000000"/>
          <w:sz w:val="24"/>
          <w:szCs w:val="24"/>
          <w:lang w:val="en-US" w:eastAsia="de-DE"/>
        </w:rPr>
        <w:t xml:space="preserve">. </w:t>
      </w:r>
    </w:p>
    <w:p w14:paraId="75698E74" w14:textId="31F95058" w:rsidR="00477DFE" w:rsidRDefault="00B6026F" w:rsidP="008021E0">
      <w:pPr>
        <w:spacing w:before="120" w:after="0" w:line="360" w:lineRule="auto"/>
        <w:rPr>
          <w:ins w:id="10" w:author="Mandy Klatt" w:date="2023-12-19T12:46:00Z"/>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**Research goal 2**. </w:t>
      </w:r>
      <w:r w:rsidR="00CA4B62">
        <w:rPr>
          <w:rFonts w:ascii="Times New Roman" w:eastAsia="Times New Roman" w:hAnsi="Times New Roman" w:cs="Times New Roman"/>
          <w:color w:val="000000"/>
          <w:sz w:val="24"/>
          <w:szCs w:val="24"/>
          <w:lang w:val="en-US" w:eastAsia="de-DE"/>
        </w:rPr>
        <w:t xml:space="preserve">To </w:t>
      </w:r>
      <w:r w:rsidR="00477DFE">
        <w:rPr>
          <w:rFonts w:ascii="Times New Roman" w:eastAsia="Times New Roman" w:hAnsi="Times New Roman" w:cs="Times New Roman"/>
          <w:color w:val="000000"/>
          <w:sz w:val="24"/>
          <w:szCs w:val="24"/>
          <w:lang w:val="en-US" w:eastAsia="de-DE"/>
        </w:rPr>
        <w:t>accomplish</w:t>
      </w:r>
      <w:r w:rsidR="00CA4B62">
        <w:rPr>
          <w:rFonts w:ascii="Times New Roman" w:eastAsia="Times New Roman" w:hAnsi="Times New Roman" w:cs="Times New Roman"/>
          <w:color w:val="000000"/>
          <w:sz w:val="24"/>
          <w:szCs w:val="24"/>
          <w:lang w:val="en-US" w:eastAsia="de-DE"/>
        </w:rPr>
        <w:t xml:space="preserve"> our second research goal, which examined the HR levels and changes during the different </w:t>
      </w:r>
      <w:r w:rsidR="00477DFE">
        <w:rPr>
          <w:rFonts w:ascii="Times New Roman" w:eastAsia="Times New Roman" w:hAnsi="Times New Roman" w:cs="Times New Roman"/>
          <w:color w:val="000000"/>
          <w:sz w:val="24"/>
          <w:szCs w:val="24"/>
          <w:lang w:val="en-US" w:eastAsia="de-DE"/>
        </w:rPr>
        <w:t>phases, we first</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selected </w:t>
      </w:r>
      <w:r w:rsidR="008021E0">
        <w:rPr>
          <w:rFonts w:ascii="Times New Roman" w:eastAsia="Times New Roman" w:hAnsi="Times New Roman" w:cs="Times New Roman"/>
          <w:sz w:val="24"/>
          <w:szCs w:val="24"/>
          <w:lang w:val="en-US" w:eastAsia="de-DE"/>
        </w:rPr>
        <w:t>five corresponding intervals with a length of ten minutes each</w:t>
      </w:r>
      <w:r w:rsidR="008021E0">
        <w:rPr>
          <w:rFonts w:ascii="Times New Roman" w:eastAsia="Times New Roman" w:hAnsi="Times New Roman" w:cs="Times New Roman"/>
          <w:color w:val="000000"/>
          <w:sz w:val="24"/>
          <w:szCs w:val="24"/>
          <w:lang w:val="en-US" w:eastAsia="de-DE"/>
        </w:rPr>
        <w:t xml:space="preserve"> out of the five phases and examined the levels of and the changes in HR</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of </w:t>
      </w:r>
      <w:r w:rsidR="008021E0" w:rsidRPr="003D3404">
        <w:rPr>
          <w:rFonts w:ascii="Times New Roman" w:eastAsia="Times New Roman" w:hAnsi="Times New Roman" w:cs="Times New Roman"/>
          <w:color w:val="000000"/>
          <w:sz w:val="24"/>
          <w:szCs w:val="24"/>
          <w:lang w:val="en-US" w:eastAsia="de-DE"/>
        </w:rPr>
        <w:t xml:space="preserve">the </w:t>
      </w:r>
      <w:r w:rsidR="008021E0">
        <w:rPr>
          <w:rFonts w:ascii="Times New Roman" w:eastAsia="Times New Roman" w:hAnsi="Times New Roman" w:cs="Times New Roman"/>
          <w:color w:val="000000"/>
          <w:sz w:val="24"/>
          <w:szCs w:val="24"/>
          <w:lang w:val="en-US" w:eastAsia="de-DE"/>
        </w:rPr>
        <w:t>five</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intervals</w:t>
      </w:r>
      <w:r w:rsidR="008021E0" w:rsidRPr="003D3404">
        <w:rPr>
          <w:rFonts w:ascii="Times New Roman" w:eastAsia="Times New Roman" w:hAnsi="Times New Roman" w:cs="Times New Roman"/>
          <w:color w:val="000000"/>
          <w:sz w:val="24"/>
          <w:szCs w:val="24"/>
          <w:lang w:val="en-US" w:eastAsia="de-DE"/>
        </w:rPr>
        <w:t xml:space="preserve"> separately</w:t>
      </w:r>
      <w:commentRangeStart w:id="11"/>
      <w:r w:rsidR="008021E0">
        <w:rPr>
          <w:rFonts w:ascii="Times New Roman" w:eastAsia="Times New Roman" w:hAnsi="Times New Roman" w:cs="Times New Roman"/>
          <w:color w:val="000000"/>
          <w:sz w:val="24"/>
          <w:szCs w:val="24"/>
          <w:lang w:val="en-US" w:eastAsia="de-DE"/>
        </w:rPr>
        <w:t xml:space="preserve">. </w:t>
      </w:r>
      <w:commentRangeEnd w:id="11"/>
      <w:r w:rsidR="00286BC9">
        <w:rPr>
          <w:rStyle w:val="Kommentarzeichen"/>
        </w:rPr>
        <w:commentReference w:id="11"/>
      </w:r>
      <w:r w:rsidR="008021E0">
        <w:rPr>
          <w:rFonts w:ascii="Times New Roman" w:eastAsia="Times New Roman" w:hAnsi="Times New Roman" w:cs="Times New Roman"/>
          <w:color w:val="000000"/>
          <w:sz w:val="24"/>
          <w:szCs w:val="24"/>
          <w:lang w:val="en-US" w:eastAsia="de-DE"/>
        </w:rPr>
        <w:t>Referring to the HR levels, we</w:t>
      </w:r>
      <w:r w:rsidR="008021E0" w:rsidRPr="00CF700B">
        <w:rPr>
          <w:rFonts w:ascii="Times New Roman" w:eastAsia="Times New Roman" w:hAnsi="Times New Roman" w:cs="Times New Roman"/>
          <w:color w:val="000000"/>
          <w:sz w:val="24"/>
          <w:szCs w:val="24"/>
          <w:lang w:val="en-US" w:eastAsia="de-DE"/>
        </w:rPr>
        <w:t xml:space="preserve"> presumed the </w:t>
      </w:r>
      <w:r w:rsidR="008021E0" w:rsidRPr="00CF700B">
        <w:rPr>
          <w:rFonts w:ascii="Times New Roman" w:eastAsia="Times New Roman" w:hAnsi="Times New Roman" w:cs="Times New Roman"/>
          <w:color w:val="000000"/>
          <w:sz w:val="24"/>
          <w:szCs w:val="24"/>
          <w:shd w:val="clear" w:color="auto" w:fill="FFFFFF"/>
          <w:lang w:val="en-US" w:eastAsia="de-DE"/>
        </w:rPr>
        <w:t>highest HR</w:t>
      </w:r>
      <w:r w:rsidR="008021E0">
        <w:rPr>
          <w:rFonts w:ascii="Times New Roman" w:eastAsia="Times New Roman" w:hAnsi="Times New Roman" w:cs="Times New Roman"/>
          <w:color w:val="000000"/>
          <w:sz w:val="24"/>
          <w:szCs w:val="24"/>
          <w:shd w:val="clear" w:color="auto" w:fill="FFFFFF"/>
          <w:lang w:val="en-US" w:eastAsia="de-DE"/>
        </w:rPr>
        <w:t xml:space="preserve"> level</w:t>
      </w:r>
      <w:r w:rsidR="008021E0" w:rsidRPr="00CF700B">
        <w:rPr>
          <w:rFonts w:ascii="Times New Roman" w:eastAsia="Times New Roman" w:hAnsi="Times New Roman" w:cs="Times New Roman"/>
          <w:color w:val="000000"/>
          <w:sz w:val="24"/>
          <w:szCs w:val="24"/>
          <w:shd w:val="clear" w:color="auto" w:fill="FFFFFF"/>
          <w:lang w:val="en-US" w:eastAsia="de-DE"/>
        </w:rPr>
        <w:t xml:space="preserve"> in the </w:t>
      </w:r>
      <w:r w:rsidR="008021E0" w:rsidRPr="00D46C8B">
        <w:rPr>
          <w:rFonts w:ascii="Times New Roman" w:eastAsia="Times New Roman" w:hAnsi="Times New Roman" w:cs="Times New Roman"/>
          <w:i/>
          <w:iCs/>
          <w:color w:val="000000"/>
          <w:sz w:val="24"/>
          <w:szCs w:val="24"/>
          <w:shd w:val="clear" w:color="auto" w:fill="FFFFFF"/>
          <w:lang w:val="en-US" w:eastAsia="de-DE"/>
        </w:rPr>
        <w:t>teaching interval</w:t>
      </w:r>
      <w:r w:rsidR="008021E0"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8021E0">
        <w:rPr>
          <w:rFonts w:ascii="Times New Roman" w:eastAsia="Times New Roman" w:hAnsi="Times New Roman" w:cs="Times New Roman"/>
          <w:color w:val="000000"/>
          <w:sz w:val="24"/>
          <w:szCs w:val="24"/>
          <w:shd w:val="clear" w:color="auto" w:fill="FFFFFF"/>
          <w:lang w:val="en-US" w:eastAsia="de-DE"/>
        </w:rPr>
        <w:t>levels</w:t>
      </w:r>
      <w:r w:rsidR="008021E0"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8021E0">
        <w:rPr>
          <w:rFonts w:ascii="Times New Roman" w:eastAsia="Times New Roman" w:hAnsi="Times New Roman" w:cs="Times New Roman"/>
          <w:color w:val="000000"/>
          <w:sz w:val="24"/>
          <w:szCs w:val="24"/>
          <w:shd w:val="clear" w:color="auto" w:fill="FFFFFF"/>
          <w:lang w:val="en-US" w:eastAsia="de-DE"/>
        </w:rPr>
        <w:t>intervals, because the level of arousal should be highest while teaching</w:t>
      </w:r>
      <w:r w:rsidR="008021E0" w:rsidRPr="00CF700B">
        <w:rPr>
          <w:rFonts w:ascii="Times New Roman" w:eastAsia="Times New Roman" w:hAnsi="Times New Roman" w:cs="Times New Roman"/>
          <w:color w:val="000000"/>
          <w:sz w:val="24"/>
          <w:szCs w:val="24"/>
          <w:shd w:val="clear" w:color="auto" w:fill="FFFFFF"/>
          <w:lang w:val="en-US" w:eastAsia="de-DE"/>
        </w:rPr>
        <w:t xml:space="preserve"> </w:t>
      </w:r>
      <w:commentRangeStart w:id="12"/>
      <w:commentRangeStart w:id="13"/>
      <w:r w:rsidR="008021E0" w:rsidRPr="00CF700B">
        <w:rPr>
          <w:rFonts w:ascii="Times New Roman" w:eastAsia="Times New Roman" w:hAnsi="Times New Roman" w:cs="Times New Roman"/>
          <w:color w:val="000000"/>
          <w:sz w:val="24"/>
          <w:szCs w:val="24"/>
          <w:lang w:val="en-US" w:eastAsia="de-DE"/>
        </w:rPr>
        <w:t>(**</w:t>
      </w:r>
      <w:r w:rsidR="008021E0">
        <w:rPr>
          <w:rFonts w:ascii="Times New Roman" w:eastAsia="Times New Roman" w:hAnsi="Times New Roman" w:cs="Times New Roman"/>
          <w:color w:val="000000"/>
          <w:sz w:val="24"/>
          <w:szCs w:val="24"/>
          <w:lang w:val="en-US" w:eastAsia="de-DE"/>
        </w:rPr>
        <w:t>H</w:t>
      </w:r>
      <w:r w:rsidR="008021E0" w:rsidRPr="00CF700B">
        <w:rPr>
          <w:rFonts w:ascii="Times New Roman" w:eastAsia="Times New Roman" w:hAnsi="Times New Roman" w:cs="Times New Roman"/>
          <w:color w:val="000000"/>
          <w:sz w:val="24"/>
          <w:szCs w:val="24"/>
          <w:lang w:val="en-US" w:eastAsia="de-DE"/>
        </w:rPr>
        <w:t xml:space="preserve">ypothesis </w:t>
      </w:r>
      <w:r w:rsidR="00CA4B62">
        <w:rPr>
          <w:rFonts w:ascii="Times New Roman" w:eastAsia="Times New Roman" w:hAnsi="Times New Roman" w:cs="Times New Roman"/>
          <w:color w:val="000000"/>
          <w:sz w:val="24"/>
          <w:szCs w:val="24"/>
          <w:lang w:val="en-US" w:eastAsia="de-DE"/>
        </w:rPr>
        <w:t>1</w:t>
      </w:r>
      <w:r>
        <w:rPr>
          <w:rFonts w:ascii="Times New Roman" w:eastAsia="Times New Roman" w:hAnsi="Times New Roman" w:cs="Times New Roman"/>
          <w:color w:val="000000"/>
          <w:sz w:val="24"/>
          <w:szCs w:val="24"/>
          <w:lang w:val="en-US" w:eastAsia="de-DE"/>
        </w:rPr>
        <w:t>a</w:t>
      </w:r>
      <w:r w:rsidR="008021E0" w:rsidRPr="00CF700B">
        <w:rPr>
          <w:rFonts w:ascii="Times New Roman" w:eastAsia="Times New Roman" w:hAnsi="Times New Roman" w:cs="Times New Roman"/>
          <w:color w:val="000000"/>
          <w:sz w:val="24"/>
          <w:szCs w:val="24"/>
          <w:lang w:val="en-US" w:eastAsia="de-DE"/>
        </w:rPr>
        <w:t>**)</w:t>
      </w:r>
      <w:r w:rsidR="008021E0" w:rsidRPr="00CF700B">
        <w:rPr>
          <w:rFonts w:ascii="Times New Roman" w:eastAsia="Times New Roman" w:hAnsi="Times New Roman" w:cs="Times New Roman"/>
          <w:color w:val="000000"/>
          <w:sz w:val="24"/>
          <w:szCs w:val="24"/>
          <w:shd w:val="clear" w:color="auto" w:fill="FFFFFF"/>
          <w:lang w:val="en-US" w:eastAsia="de-DE"/>
        </w:rPr>
        <w:t>.</w:t>
      </w:r>
      <w:r w:rsidR="008021E0" w:rsidRPr="00CF700B">
        <w:rPr>
          <w:rFonts w:ascii="Times New Roman" w:eastAsia="Times New Roman" w:hAnsi="Times New Roman" w:cs="Times New Roman"/>
          <w:color w:val="000000"/>
          <w:sz w:val="24"/>
          <w:szCs w:val="24"/>
          <w:lang w:val="en-US" w:eastAsia="de-DE"/>
        </w:rPr>
        <w:t xml:space="preserve"> </w:t>
      </w:r>
      <w:commentRangeEnd w:id="12"/>
      <w:r w:rsidR="00477DFE">
        <w:rPr>
          <w:rStyle w:val="Kommentarzeichen"/>
        </w:rPr>
        <w:commentReference w:id="12"/>
      </w:r>
      <w:commentRangeEnd w:id="13"/>
      <w:r w:rsidR="005E40C1">
        <w:rPr>
          <w:rStyle w:val="Kommentarzeichen"/>
        </w:rPr>
        <w:commentReference w:id="13"/>
      </w:r>
      <w:r w:rsidR="00477DFE">
        <w:rPr>
          <w:rFonts w:ascii="Times New Roman" w:eastAsia="Times New Roman" w:hAnsi="Times New Roman" w:cs="Times New Roman"/>
          <w:color w:val="000000"/>
          <w:sz w:val="24"/>
          <w:szCs w:val="24"/>
          <w:lang w:val="en-US" w:eastAsia="de-DE"/>
        </w:rPr>
        <w:t>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a, we initially conducted a</w:t>
      </w:r>
      <w:r w:rsidR="00477DFE" w:rsidRPr="00DD1C71">
        <w:rPr>
          <w:rFonts w:ascii="Times New Roman" w:eastAsia="Times New Roman" w:hAnsi="Times New Roman" w:cs="Times New Roman"/>
          <w:color w:val="000000"/>
          <w:sz w:val="24"/>
          <w:szCs w:val="24"/>
          <w:lang w:val="en-US" w:eastAsia="de-DE"/>
        </w:rPr>
        <w:t xml:space="preserve"> one-way </w:t>
      </w:r>
      <w:r w:rsidR="00477DFE">
        <w:rPr>
          <w:rFonts w:ascii="Times New Roman" w:eastAsia="Times New Roman" w:hAnsi="Times New Roman" w:cs="Times New Roman"/>
          <w:color w:val="000000"/>
          <w:sz w:val="24"/>
          <w:szCs w:val="24"/>
          <w:lang w:val="en-US" w:eastAsia="de-DE"/>
        </w:rPr>
        <w:t>ANOVA with repeated measures as an omnibus test</w:t>
      </w:r>
      <w:r w:rsidR="00477DFE" w:rsidRPr="00DD1C71">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The dependent variable comprised the </w:t>
      </w:r>
      <w:r w:rsidR="00477DFE" w:rsidRPr="00E46BD5">
        <w:rPr>
          <w:rFonts w:ascii="Times New Roman" w:eastAsia="Times New Roman" w:hAnsi="Times New Roman" w:cs="Times New Roman"/>
          <w:color w:val="000000"/>
          <w:sz w:val="24"/>
          <w:szCs w:val="24"/>
          <w:lang w:val="en-US" w:eastAsia="de-DE"/>
        </w:rPr>
        <w:t xml:space="preserve">standardized </w:t>
      </w:r>
      <w:r w:rsidR="00477DFE">
        <w:rPr>
          <w:rFonts w:ascii="Times New Roman" w:eastAsia="Times New Roman" w:hAnsi="Times New Roman" w:cs="Times New Roman"/>
          <w:color w:val="000000"/>
          <w:sz w:val="24"/>
          <w:szCs w:val="24"/>
          <w:lang w:val="en-US" w:eastAsia="de-DE"/>
        </w:rPr>
        <w:t>HR</w:t>
      </w:r>
      <w:r w:rsidR="00477DFE" w:rsidRPr="00E46BD5">
        <w:rPr>
          <w:rFonts w:ascii="Times New Roman" w:eastAsia="Times New Roman" w:hAnsi="Times New Roman" w:cs="Times New Roman"/>
          <w:color w:val="000000"/>
          <w:sz w:val="24"/>
          <w:szCs w:val="24"/>
          <w:lang w:val="en-US" w:eastAsia="de-DE"/>
        </w:rPr>
        <w:t xml:space="preserve"> mean</w:t>
      </w:r>
      <w:r w:rsidR="00477DFE">
        <w:rPr>
          <w:rFonts w:ascii="Times New Roman" w:eastAsia="Times New Roman" w:hAnsi="Times New Roman" w:cs="Times New Roman"/>
          <w:color w:val="000000"/>
          <w:sz w:val="24"/>
          <w:szCs w:val="24"/>
          <w:lang w:val="en-US" w:eastAsia="de-DE"/>
        </w:rPr>
        <w:t xml:space="preserve"> for each interval</w:t>
      </w:r>
      <w:r w:rsidR="00477DFE" w:rsidRPr="00E46BD5">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In order to identify the highest HR level, </w:t>
      </w:r>
      <w:r w:rsidR="00477DFE" w:rsidRPr="00CF700B">
        <w:rPr>
          <w:rFonts w:ascii="Times New Roman" w:eastAsia="Times New Roman" w:hAnsi="Times New Roman" w:cs="Times New Roman"/>
          <w:color w:val="000000"/>
          <w:sz w:val="24"/>
          <w:szCs w:val="24"/>
          <w:lang w:val="en-US" w:eastAsia="de-DE"/>
        </w:rPr>
        <w:t>we</w:t>
      </w:r>
      <w:r w:rsidR="00477DFE">
        <w:rPr>
          <w:rFonts w:ascii="Times New Roman" w:eastAsia="Times New Roman" w:hAnsi="Times New Roman" w:cs="Times New Roman"/>
          <w:color w:val="000000"/>
          <w:sz w:val="24"/>
          <w:szCs w:val="24"/>
          <w:lang w:val="en-US" w:eastAsia="de-DE"/>
        </w:rPr>
        <w:t xml:space="preserve"> subsequently</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conducted</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i/>
          <w:iCs/>
          <w:color w:val="000000"/>
          <w:sz w:val="24"/>
          <w:szCs w:val="24"/>
          <w:lang w:val="en-US" w:eastAsia="de-DE"/>
        </w:rPr>
        <w:t>t</w:t>
      </w:r>
      <w:r w:rsidR="00477DFE" w:rsidRPr="00CF700B">
        <w:rPr>
          <w:rFonts w:ascii="Times New Roman" w:eastAsia="Times New Roman" w:hAnsi="Times New Roman" w:cs="Times New Roman"/>
          <w:color w:val="000000"/>
          <w:sz w:val="24"/>
          <w:szCs w:val="24"/>
          <w:lang w:val="en-US" w:eastAsia="de-DE"/>
        </w:rPr>
        <w:t>-tests</w:t>
      </w:r>
      <w:r w:rsidR="00477DFE">
        <w:rPr>
          <w:rFonts w:ascii="Times New Roman" w:eastAsia="Times New Roman" w:hAnsi="Times New Roman" w:cs="Times New Roman"/>
          <w:color w:val="000000"/>
          <w:sz w:val="24"/>
          <w:szCs w:val="24"/>
          <w:lang w:val="en-US" w:eastAsia="de-DE"/>
        </w:rPr>
        <w:t xml:space="preserve"> with planned contrasts as post-hoc </w:t>
      </w:r>
      <w:r w:rsidR="00477DFE">
        <w:rPr>
          <w:rFonts w:ascii="Times New Roman" w:eastAsia="Times New Roman" w:hAnsi="Times New Roman" w:cs="Times New Roman"/>
          <w:color w:val="000000"/>
          <w:sz w:val="24"/>
          <w:szCs w:val="24"/>
          <w:lang w:val="en-US" w:eastAsia="de-DE"/>
        </w:rPr>
        <w:lastRenderedPageBreak/>
        <w:t>tests, accompanied by</w:t>
      </w:r>
      <w:r w:rsidR="00477DFE" w:rsidRPr="00CF700B">
        <w:rPr>
          <w:rFonts w:ascii="Times New Roman" w:eastAsia="Times New Roman" w:hAnsi="Times New Roman" w:cs="Times New Roman"/>
          <w:color w:val="000000"/>
          <w:sz w:val="24"/>
          <w:szCs w:val="24"/>
          <w:lang w:val="en-US" w:eastAsia="de-DE"/>
        </w:rPr>
        <w:t xml:space="preserve"> the effect size </w:t>
      </w:r>
      <w:r w:rsidR="00477DFE" w:rsidRPr="00CF700B">
        <w:rPr>
          <w:rFonts w:ascii="Times New Roman" w:eastAsia="Times New Roman" w:hAnsi="Times New Roman" w:cs="Times New Roman"/>
          <w:i/>
          <w:iCs/>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w:t>
      </w:r>
      <w:r w:rsidR="00477DFE" w:rsidRPr="00B03516">
        <w:rPr>
          <w:rFonts w:ascii="Times New Roman" w:eastAsia="Times New Roman" w:hAnsi="Times New Roman" w:cs="Times New Roman"/>
          <w:color w:val="000000"/>
          <w:sz w:val="24"/>
          <w:szCs w:val="24"/>
          <w:lang w:val="en-US" w:eastAsia="de-DE"/>
        </w:rPr>
        <w:t>cohen1988new</w:t>
      </w:r>
      <w:r w:rsidR="00477DFE">
        <w:rPr>
          <w:rFonts w:ascii="Times New Roman" w:eastAsia="Times New Roman" w:hAnsi="Times New Roman" w:cs="Times New Roman"/>
          <w:color w:val="000000"/>
          <w:sz w:val="24"/>
          <w:szCs w:val="24"/>
          <w:lang w:val="en-US" w:eastAsia="de-DE"/>
        </w:rPr>
        <w:t xml:space="preserve">]. Specifically, we tested the </w:t>
      </w:r>
      <w:r w:rsidR="00477DFE" w:rsidRPr="00CF700B">
        <w:rPr>
          <w:rFonts w:ascii="Times New Roman" w:eastAsia="Times New Roman" w:hAnsi="Times New Roman" w:cs="Times New Roman"/>
          <w:color w:val="000000"/>
          <w:sz w:val="24"/>
          <w:szCs w:val="24"/>
          <w:lang w:val="en-US" w:eastAsia="de-DE"/>
        </w:rPr>
        <w:t xml:space="preserve">differences between the (2) teaching </w:t>
      </w:r>
      <w:r w:rsidR="00477DFE">
        <w:rPr>
          <w:rFonts w:ascii="Times New Roman" w:eastAsia="Times New Roman" w:hAnsi="Times New Roman" w:cs="Times New Roman"/>
          <w:color w:val="000000"/>
          <w:sz w:val="24"/>
          <w:szCs w:val="24"/>
          <w:lang w:val="en-US" w:eastAsia="de-DE"/>
        </w:rPr>
        <w:t>interval</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and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the</w:t>
      </w:r>
      <w:r w:rsidR="00477DFE" w:rsidRPr="00CF700B">
        <w:rPr>
          <w:rFonts w:ascii="Times New Roman" w:eastAsia="Times New Roman" w:hAnsi="Times New Roman" w:cs="Times New Roman"/>
          <w:color w:val="000000"/>
          <w:sz w:val="24"/>
          <w:szCs w:val="24"/>
          <w:lang w:val="en-US" w:eastAsia="de-DE"/>
        </w:rPr>
        <w:t xml:space="preserve"> other </w:t>
      </w:r>
      <w:r w:rsidR="00477DFE">
        <w:rPr>
          <w:rFonts w:ascii="Times New Roman" w:eastAsia="Times New Roman" w:hAnsi="Times New Roman" w:cs="Times New Roman"/>
          <w:color w:val="000000"/>
          <w:sz w:val="24"/>
          <w:szCs w:val="24"/>
          <w:lang w:val="en-US" w:eastAsia="de-DE"/>
        </w:rPr>
        <w:t>four intervals</w:t>
      </w:r>
      <w:r w:rsidR="00477DFE"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w:t>
      </w:r>
    </w:p>
    <w:p w14:paraId="448C12C4" w14:textId="5057CBFC" w:rsidR="0007359F" w:rsidRPr="0007359F" w:rsidRDefault="0007359F" w:rsidP="008021E0">
      <w:pPr>
        <w:spacing w:before="120" w:after="0" w:line="360" w:lineRule="auto"/>
        <w:rPr>
          <w:rFonts w:ascii="Times New Roman" w:eastAsia="Times New Roman" w:hAnsi="Times New Roman" w:cs="Times New Roman"/>
          <w:color w:val="000000"/>
          <w:sz w:val="24"/>
          <w:szCs w:val="24"/>
          <w:lang w:eastAsia="de-DE"/>
          <w:rPrChange w:id="14" w:author="Mandy Klatt" w:date="2023-12-19T12:47:00Z">
            <w:rPr>
              <w:rFonts w:ascii="Times New Roman" w:eastAsia="Times New Roman" w:hAnsi="Times New Roman" w:cs="Times New Roman"/>
              <w:color w:val="000000"/>
              <w:sz w:val="24"/>
              <w:szCs w:val="24"/>
              <w:lang w:val="en-US" w:eastAsia="de-DE"/>
            </w:rPr>
          </w:rPrChange>
        </w:rPr>
      </w:pPr>
      <w:ins w:id="15" w:author="Mandy Klatt" w:date="2023-12-19T12:47:00Z">
        <w:r w:rsidRPr="0007359F">
          <w:rPr>
            <w:rFonts w:ascii="Times New Roman" w:eastAsia="Times New Roman" w:hAnsi="Times New Roman" w:cs="Times New Roman"/>
            <w:color w:val="000000"/>
            <w:sz w:val="24"/>
            <w:szCs w:val="24"/>
            <w:lang w:eastAsia="de-DE"/>
            <w:rPrChange w:id="16" w:author="Mandy Klatt" w:date="2023-12-19T12:47:00Z">
              <w:rPr>
                <w:rFonts w:ascii="Times New Roman" w:eastAsia="Times New Roman" w:hAnsi="Times New Roman" w:cs="Times New Roman"/>
                <w:color w:val="000000"/>
                <w:sz w:val="24"/>
                <w:szCs w:val="24"/>
                <w:lang w:val="en-US" w:eastAsia="de-DE"/>
              </w:rPr>
            </w:rPrChange>
          </w:rPr>
          <w:t xml:space="preserve">Unterschiedliche </w:t>
        </w:r>
        <w:proofErr w:type="spellStart"/>
        <w:r w:rsidRPr="0007359F">
          <w:rPr>
            <w:rFonts w:ascii="Times New Roman" w:eastAsia="Times New Roman" w:hAnsi="Times New Roman" w:cs="Times New Roman"/>
            <w:color w:val="000000"/>
            <w:sz w:val="24"/>
            <w:szCs w:val="24"/>
            <w:lang w:eastAsia="de-DE"/>
            <w:rPrChange w:id="17" w:author="Mandy Klatt" w:date="2023-12-19T12:47:00Z">
              <w:rPr>
                <w:rFonts w:ascii="Times New Roman" w:eastAsia="Times New Roman" w:hAnsi="Times New Roman" w:cs="Times New Roman"/>
                <w:color w:val="000000"/>
                <w:sz w:val="24"/>
                <w:szCs w:val="24"/>
                <w:lang w:val="en-US" w:eastAsia="de-DE"/>
              </w:rPr>
            </w:rPrChange>
          </w:rPr>
          <w:t>ns</w:t>
        </w:r>
        <w:proofErr w:type="spellEnd"/>
        <w:r w:rsidRPr="0007359F">
          <w:rPr>
            <w:rFonts w:ascii="Times New Roman" w:eastAsia="Times New Roman" w:hAnsi="Times New Roman" w:cs="Times New Roman"/>
            <w:color w:val="000000"/>
            <w:sz w:val="24"/>
            <w:szCs w:val="24"/>
            <w:lang w:eastAsia="de-DE"/>
            <w:rPrChange w:id="18" w:author="Mandy Klatt" w:date="2023-12-19T12:47:00Z">
              <w:rPr>
                <w:rFonts w:ascii="Times New Roman" w:eastAsia="Times New Roman" w:hAnsi="Times New Roman" w:cs="Times New Roman"/>
                <w:color w:val="000000"/>
                <w:sz w:val="24"/>
                <w:szCs w:val="24"/>
                <w:lang w:val="en-US" w:eastAsia="de-DE"/>
              </w:rPr>
            </w:rPrChange>
          </w:rPr>
          <w:t xml:space="preserve"> aus Tabelle 1 + 2 n</w:t>
        </w:r>
        <w:r>
          <w:rPr>
            <w:rFonts w:ascii="Times New Roman" w:eastAsia="Times New Roman" w:hAnsi="Times New Roman" w:cs="Times New Roman"/>
            <w:color w:val="000000"/>
            <w:sz w:val="24"/>
            <w:szCs w:val="24"/>
            <w:lang w:eastAsia="de-DE"/>
          </w:rPr>
          <w:t xml:space="preserve">ochmal genau erklären – wo kommen die </w:t>
        </w:r>
        <w:proofErr w:type="spellStart"/>
        <w:r>
          <w:rPr>
            <w:rFonts w:ascii="Times New Roman" w:eastAsia="Times New Roman" w:hAnsi="Times New Roman" w:cs="Times New Roman"/>
            <w:color w:val="000000"/>
            <w:sz w:val="24"/>
            <w:szCs w:val="24"/>
            <w:lang w:eastAsia="de-DE"/>
          </w:rPr>
          <w:t>ns</w:t>
        </w:r>
        <w:proofErr w:type="spellEnd"/>
        <w:r>
          <w:rPr>
            <w:rFonts w:ascii="Times New Roman" w:eastAsia="Times New Roman" w:hAnsi="Times New Roman" w:cs="Times New Roman"/>
            <w:color w:val="000000"/>
            <w:sz w:val="24"/>
            <w:szCs w:val="24"/>
            <w:lang w:eastAsia="de-DE"/>
          </w:rPr>
          <w:t xml:space="preserve"> her. </w:t>
        </w:r>
      </w:ins>
    </w:p>
    <w:p w14:paraId="69926D86" w14:textId="3BEB98D0" w:rsidR="008021E0" w:rsidRPr="00531FBA"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Regarding the HR changes</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(1) pre-teaching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the participants’ arousal might increase in preparation of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Pr>
          <w:rFonts w:ascii="Times New Roman" w:eastAsia="Times New Roman" w:hAnsi="Times New Roman" w:cs="Times New Roman"/>
          <w:color w:val="000000"/>
          <w:sz w:val="24"/>
          <w:szCs w:val="24"/>
          <w:lang w:val="en-US" w:eastAsia="de-DE"/>
        </w:rPr>
        <w:t>intervals, because of habituating to the situation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B6026F">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 xml:space="preserve">b, which examined the HR changes within each interval, we </w:t>
      </w:r>
      <w:r w:rsidR="00477DFE" w:rsidRPr="00CF700B">
        <w:rPr>
          <w:rFonts w:ascii="Times New Roman" w:eastAsia="Times New Roman" w:hAnsi="Times New Roman" w:cs="Times New Roman"/>
          <w:color w:val="000000"/>
          <w:sz w:val="24"/>
          <w:szCs w:val="24"/>
          <w:lang w:val="en-US" w:eastAsia="de-DE"/>
        </w:rPr>
        <w:t xml:space="preserve">conducted a linear estimation of the increase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477DFE">
        <w:rPr>
          <w:rFonts w:ascii="Times New Roman" w:eastAsia="Times New Roman" w:hAnsi="Times New Roman" w:cs="Times New Roman"/>
          <w:color w:val="000000"/>
          <w:sz w:val="24"/>
          <w:szCs w:val="24"/>
          <w:lang w:val="en-US" w:eastAsia="de-DE"/>
        </w:rPr>
        <w:t xml:space="preserve">fixed </w:t>
      </w:r>
      <w:r w:rsidR="00477DFE" w:rsidRPr="00CF700B">
        <w:rPr>
          <w:rFonts w:ascii="Times New Roman" w:eastAsia="Times New Roman" w:hAnsi="Times New Roman" w:cs="Times New Roman"/>
          <w:color w:val="000000"/>
          <w:sz w:val="24"/>
          <w:szCs w:val="24"/>
          <w:lang w:val="en-US" w:eastAsia="de-DE"/>
        </w:rPr>
        <w:t>slope regression</w:t>
      </w:r>
      <w:r w:rsidR="00477DFE">
        <w:rPr>
          <w:rFonts w:ascii="Times New Roman" w:eastAsia="Times New Roman" w:hAnsi="Times New Roman" w:cs="Times New Roman"/>
          <w:color w:val="000000"/>
          <w:sz w:val="24"/>
          <w:szCs w:val="24"/>
          <w:lang w:val="en-US" w:eastAsia="de-DE"/>
        </w:rPr>
        <w:t xml:space="preserve"> models</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color w:val="000000"/>
          <w:sz w:val="24"/>
          <w:szCs w:val="24"/>
          <w:shd w:val="clear" w:color="auto" w:fill="FFFFFF"/>
          <w:lang w:val="en-US" w:eastAsia="de-DE"/>
        </w:rPr>
        <w:t>gelman2006data]</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for each interval </w:t>
      </w:r>
      <w:r w:rsidR="00477DFE"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477DFE" w:rsidRPr="00CF700B">
        <w:rPr>
          <w:rFonts w:ascii="Times New Roman" w:eastAsia="Times New Roman" w:hAnsi="Times New Roman" w:cs="Times New Roman"/>
          <w:color w:val="000000"/>
          <w:sz w:val="24"/>
          <w:szCs w:val="24"/>
          <w:lang w:val="en-US" w:eastAsia="de-DE"/>
        </w:rPr>
        <w:t>and linear slopes for all individuals</w:t>
      </w:r>
      <w:r w:rsidR="00477DFE">
        <w:rPr>
          <w:rFonts w:ascii="Times New Roman" w:eastAsia="Times New Roman" w:hAnsi="Times New Roman" w:cs="Times New Roman"/>
          <w:color w:val="000000"/>
          <w:sz w:val="24"/>
          <w:szCs w:val="24"/>
          <w:lang w:val="en-US" w:eastAsia="de-DE"/>
        </w:rPr>
        <w:t xml:space="preserve"> </w:t>
      </w:r>
      <w:bookmarkEnd w:id="19"/>
      <w:r w:rsidR="00477DFE" w:rsidRPr="00CA16B5">
        <w:rPr>
          <w:rFonts w:ascii="Times New Roman" w:eastAsia="Times New Roman" w:hAnsi="Times New Roman" w:cs="Times New Roman"/>
          <w:color w:val="000000"/>
          <w:sz w:val="24"/>
          <w:szCs w:val="24"/>
          <w:lang w:val="en-US" w:eastAsia="de-DE"/>
        </w:rPr>
        <w:t xml:space="preserve">which were </w:t>
      </w:r>
      <w:r w:rsidR="00477DFE">
        <w:rPr>
          <w:rFonts w:ascii="Times New Roman" w:eastAsia="Times New Roman" w:hAnsi="Times New Roman" w:cs="Times New Roman"/>
          <w:color w:val="000000"/>
          <w:sz w:val="24"/>
          <w:szCs w:val="24"/>
          <w:lang w:val="en-US" w:eastAsia="de-DE"/>
        </w:rPr>
        <w:t xml:space="preserve">then </w:t>
      </w:r>
      <w:r w:rsidR="00477DFE" w:rsidRPr="00CA16B5">
        <w:rPr>
          <w:rFonts w:ascii="Times New Roman" w:eastAsia="Times New Roman" w:hAnsi="Times New Roman" w:cs="Times New Roman"/>
          <w:color w:val="000000"/>
          <w:sz w:val="24"/>
          <w:szCs w:val="24"/>
          <w:lang w:val="en-US" w:eastAsia="de-DE"/>
        </w:rPr>
        <w:t>averaged across individuals</w:t>
      </w:r>
      <w:r w:rsidR="00477DFE" w:rsidRPr="00CF700B">
        <w:rPr>
          <w:rFonts w:ascii="Times New Roman" w:eastAsia="Times New Roman" w:hAnsi="Times New Roman" w:cs="Times New Roman"/>
          <w:color w:val="000000"/>
          <w:sz w:val="24"/>
          <w:szCs w:val="24"/>
          <w:lang w:val="en-US" w:eastAsia="de-DE"/>
        </w:rPr>
        <w:t>.</w:t>
      </w:r>
      <w:r w:rsidR="00477DFE">
        <w:rPr>
          <w:rStyle w:val="Funotenzeichen"/>
          <w:rFonts w:ascii="Times New Roman" w:eastAsia="Times New Roman" w:hAnsi="Times New Roman" w:cs="Times New Roman"/>
          <w:color w:val="000000"/>
          <w:sz w:val="24"/>
          <w:szCs w:val="24"/>
          <w:lang w:val="en-US" w:eastAsia="de-DE"/>
        </w:rPr>
        <w:footnoteReference w:id="3"/>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sz w:val="24"/>
          <w:szCs w:val="24"/>
          <w:lang w:val="en-US" w:eastAsia="de-DE"/>
        </w:rPr>
        <w:t xml:space="preserve"> </w:t>
      </w:r>
    </w:p>
    <w:p w14:paraId="77FCBD1C" w14:textId="151E4AFD" w:rsidR="003546D9"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t>
      </w:r>
      <w:r w:rsidR="00B6026F">
        <w:rPr>
          <w:rFonts w:ascii="Times New Roman" w:eastAsia="Times New Roman" w:hAnsi="Times New Roman" w:cs="Times New Roman"/>
          <w:color w:val="000000"/>
          <w:sz w:val="24"/>
          <w:szCs w:val="24"/>
          <w:lang w:val="en-US" w:eastAsia="de-DE"/>
        </w:rPr>
        <w:t>Research goal 3</w:t>
      </w:r>
      <w:r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In</w:t>
      </w:r>
      <w:r w:rsidR="00286BC9">
        <w:rPr>
          <w:rFonts w:ascii="Times New Roman" w:eastAsia="Times New Roman" w:hAnsi="Times New Roman" w:cs="Times New Roman"/>
          <w:color w:val="000000"/>
          <w:sz w:val="24"/>
          <w:szCs w:val="24"/>
          <w:lang w:val="en-US" w:eastAsia="de-DE"/>
        </w:rPr>
        <w:t xml:space="preserve"> addressing</w:t>
      </w:r>
      <w:r w:rsidR="00477DFE">
        <w:rPr>
          <w:rFonts w:ascii="Times New Roman" w:eastAsia="Times New Roman" w:hAnsi="Times New Roman" w:cs="Times New Roman"/>
          <w:color w:val="000000"/>
          <w:sz w:val="24"/>
          <w:szCs w:val="24"/>
          <w:lang w:val="en-US" w:eastAsia="de-DE"/>
        </w:rPr>
        <w:t xml:space="preserve"> our third research goal, we</w:t>
      </w:r>
      <w:r w:rsidRPr="00B969EF">
        <w:rPr>
          <w:rFonts w:ascii="Times New Roman" w:eastAsia="Times New Roman" w:hAnsi="Times New Roman" w:cs="Times New Roman"/>
          <w:color w:val="000000"/>
          <w:sz w:val="24"/>
          <w:szCs w:val="24"/>
          <w:lang w:val="en-US" w:eastAsia="de-DE"/>
        </w:rPr>
        <w:t xml:space="preserve"> examine</w:t>
      </w:r>
      <w:r>
        <w:rPr>
          <w:rFonts w:ascii="Times New Roman" w:eastAsia="Times New Roman" w:hAnsi="Times New Roman" w:cs="Times New Roman"/>
          <w:color w:val="000000"/>
          <w:sz w:val="24"/>
          <w:szCs w:val="24"/>
          <w:lang w:val="en-US" w:eastAsia="de-DE"/>
        </w:rPr>
        <w:t xml:space="preserve">d </w:t>
      </w:r>
      <w:r w:rsidRPr="00B969EF">
        <w:rPr>
          <w:rFonts w:ascii="Times New Roman" w:eastAsia="Times New Roman" w:hAnsi="Times New Roman" w:cs="Times New Roman"/>
          <w:color w:val="000000"/>
          <w:sz w:val="24"/>
          <w:szCs w:val="24"/>
          <w:lang w:val="en-US" w:eastAsia="de-DE"/>
        </w:rPr>
        <w:t>the effects of teaching experience and</w:t>
      </w:r>
      <w:r w:rsidR="00286B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w:t>
      </w:r>
      <w:r w:rsidRPr="00B969EF">
        <w:rPr>
          <w:rFonts w:ascii="Times New Roman" w:eastAsia="Times New Roman" w:hAnsi="Times New Roman" w:cs="Times New Roman"/>
          <w:color w:val="000000"/>
          <w:sz w:val="24"/>
          <w:szCs w:val="24"/>
          <w:lang w:val="en-US" w:eastAsia="de-DE"/>
        </w:rPr>
        <w:t xml:space="preserve">ognitive </w:t>
      </w:r>
      <w:r>
        <w:rPr>
          <w:rFonts w:ascii="Times New Roman" w:eastAsia="Times New Roman" w:hAnsi="Times New Roman" w:cs="Times New Roman"/>
          <w:color w:val="000000"/>
          <w:sz w:val="24"/>
          <w:szCs w:val="24"/>
          <w:lang w:val="en-US" w:eastAsia="de-DE"/>
        </w:rPr>
        <w:t>appraisal</w:t>
      </w:r>
      <w:r w:rsidRPr="00B969EF">
        <w:rPr>
          <w:rFonts w:ascii="Times New Roman" w:eastAsia="Times New Roman" w:hAnsi="Times New Roman" w:cs="Times New Roman"/>
          <w:color w:val="000000"/>
          <w:sz w:val="24"/>
          <w:szCs w:val="24"/>
          <w:lang w:val="en-US" w:eastAsia="de-DE"/>
        </w:rPr>
        <w:t xml:space="preserve"> </w:t>
      </w:r>
      <w:r w:rsidR="00286BC9">
        <w:rPr>
          <w:rFonts w:ascii="Times New Roman" w:eastAsia="Times New Roman" w:hAnsi="Times New Roman" w:cs="Times New Roman"/>
          <w:color w:val="000000"/>
          <w:sz w:val="24"/>
          <w:szCs w:val="24"/>
          <w:lang w:val="en-US" w:eastAsia="de-DE"/>
        </w:rPr>
        <w:t xml:space="preserve">of </w:t>
      </w:r>
      <w:r>
        <w:rPr>
          <w:rFonts w:ascii="Times New Roman" w:eastAsia="Times New Roman" w:hAnsi="Times New Roman" w:cs="Times New Roman"/>
          <w:color w:val="000000"/>
          <w:sz w:val="24"/>
          <w:szCs w:val="24"/>
          <w:lang w:val="en-US" w:eastAsia="de-DE"/>
        </w:rPr>
        <w:t xml:space="preserve">disruptive </w:t>
      </w:r>
      <w:r w:rsidR="00477DFE">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 xml:space="preserve">events </w:t>
      </w:r>
      <w:r w:rsidR="00286BC9" w:rsidRPr="00B969EF">
        <w:rPr>
          <w:rFonts w:ascii="Times New Roman" w:eastAsia="Times New Roman" w:hAnsi="Times New Roman" w:cs="Times New Roman"/>
          <w:color w:val="000000"/>
          <w:sz w:val="24"/>
          <w:szCs w:val="24"/>
          <w:lang w:val="en-US" w:eastAsia="de-DE"/>
        </w:rPr>
        <w:t xml:space="preserve">on </w:t>
      </w:r>
      <w:r w:rsidR="00286BC9">
        <w:rPr>
          <w:rFonts w:ascii="Times New Roman" w:eastAsia="Times New Roman" w:hAnsi="Times New Roman" w:cs="Times New Roman"/>
          <w:color w:val="000000"/>
          <w:sz w:val="24"/>
          <w:szCs w:val="24"/>
          <w:lang w:val="en-US" w:eastAsia="de-DE"/>
        </w:rPr>
        <w:t xml:space="preserve">teachers’ HR </w:t>
      </w:r>
      <w:r>
        <w:rPr>
          <w:rFonts w:ascii="Times New Roman" w:eastAsia="Times New Roman" w:hAnsi="Times New Roman" w:cs="Times New Roman"/>
          <w:color w:val="000000"/>
          <w:sz w:val="24"/>
          <w:szCs w:val="24"/>
          <w:lang w:val="en-US" w:eastAsia="de-DE"/>
        </w:rPr>
        <w:t xml:space="preserve">during the </w:t>
      </w:r>
      <w:r w:rsidR="00286BC9">
        <w:rPr>
          <w:rFonts w:ascii="Times New Roman" w:eastAsia="Times New Roman" w:hAnsi="Times New Roman" w:cs="Times New Roman"/>
          <w:color w:val="000000"/>
          <w:sz w:val="24"/>
          <w:szCs w:val="24"/>
          <w:lang w:val="en-US" w:eastAsia="de-DE"/>
        </w:rPr>
        <w:t>five phases</w:t>
      </w:r>
      <w:r w:rsidRPr="00B969E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06147F1F" w14:textId="1E2AAA8B" w:rsidR="00477DFE"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3546D9">
        <w:rPr>
          <w:rFonts w:ascii="Times New Roman" w:eastAsia="Times New Roman" w:hAnsi="Times New Roman" w:cs="Times New Roman"/>
          <w:color w:val="000000"/>
          <w:sz w:val="24"/>
          <w:szCs w:val="24"/>
          <w:lang w:val="en-US" w:eastAsia="de-DE"/>
        </w:rPr>
        <w:t xml:space="preserve">Therefore, we </w:t>
      </w:r>
      <w:r w:rsidR="00477DFE" w:rsidRPr="00CF700B">
        <w:rPr>
          <w:rFonts w:ascii="Times New Roman" w:eastAsia="Times New Roman" w:hAnsi="Times New Roman" w:cs="Times New Roman"/>
          <w:color w:val="000000"/>
          <w:sz w:val="24"/>
          <w:szCs w:val="24"/>
          <w:lang w:val="en-US" w:eastAsia="de-DE"/>
        </w:rPr>
        <w:t>investigate</w:t>
      </w:r>
      <w:r w:rsidR="00477DFE">
        <w:rPr>
          <w:rFonts w:ascii="Times New Roman" w:eastAsia="Times New Roman" w:hAnsi="Times New Roman" w:cs="Times New Roman"/>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the </w:t>
      </w:r>
      <w:r w:rsidR="00477DFE">
        <w:rPr>
          <w:rFonts w:ascii="Times New Roman" w:eastAsia="Times New Roman" w:hAnsi="Times New Roman" w:cs="Times New Roman"/>
          <w:color w:val="000000"/>
          <w:sz w:val="24"/>
          <w:szCs w:val="24"/>
          <w:lang w:val="en-US" w:eastAsia="de-DE"/>
        </w:rPr>
        <w:t>effect</w:t>
      </w:r>
      <w:r w:rsidR="00477DFE" w:rsidRPr="00CF700B">
        <w:rPr>
          <w:rFonts w:ascii="Times New Roman" w:eastAsia="Times New Roman" w:hAnsi="Times New Roman" w:cs="Times New Roman"/>
          <w:color w:val="000000"/>
          <w:sz w:val="24"/>
          <w:szCs w:val="24"/>
          <w:lang w:val="en-US" w:eastAsia="de-DE"/>
        </w:rPr>
        <w:t xml:space="preserve"> of </w:t>
      </w:r>
      <w:r w:rsidR="00477DFE">
        <w:rPr>
          <w:rFonts w:ascii="Times New Roman" w:eastAsia="Times New Roman" w:hAnsi="Times New Roman" w:cs="Times New Roman"/>
          <w:color w:val="000000"/>
          <w:sz w:val="24"/>
          <w:szCs w:val="24"/>
          <w:lang w:val="en-US" w:eastAsia="de-DE"/>
        </w:rPr>
        <w:t xml:space="preserve">solely </w:t>
      </w:r>
      <w:r w:rsidR="00477DFE" w:rsidRPr="00CF700B">
        <w:rPr>
          <w:rFonts w:ascii="Times New Roman" w:eastAsia="Times New Roman" w:hAnsi="Times New Roman" w:cs="Times New Roman"/>
          <w:color w:val="000000"/>
          <w:sz w:val="24"/>
          <w:szCs w:val="24"/>
          <w:lang w:val="en-US" w:eastAsia="de-DE"/>
        </w:rPr>
        <w:t xml:space="preserve">teaching experience on the </w:t>
      </w:r>
      <w:r w:rsidR="00477DFE">
        <w:rPr>
          <w:rFonts w:ascii="Times New Roman" w:eastAsia="Times New Roman" w:hAnsi="Times New Roman" w:cs="Times New Roman"/>
          <w:color w:val="000000"/>
          <w:sz w:val="24"/>
          <w:szCs w:val="24"/>
          <w:lang w:val="en-US" w:eastAsia="de-DE"/>
        </w:rPr>
        <w:t>participants</w:t>
      </w:r>
      <w:r w:rsidR="00477DFE" w:rsidRPr="00CF700B">
        <w:rPr>
          <w:rFonts w:ascii="Times New Roman" w:eastAsia="Times New Roman" w:hAnsi="Times New Roman" w:cs="Times New Roman"/>
          <w:color w:val="000000"/>
          <w:sz w:val="24"/>
          <w:szCs w:val="24"/>
          <w:lang w:val="en-US" w:eastAsia="de-DE"/>
        </w:rPr>
        <w:t xml:space="preserve">’ HR </w:t>
      </w:r>
      <w:r w:rsidR="00477DFE">
        <w:rPr>
          <w:rFonts w:ascii="Times New Roman" w:eastAsia="Times New Roman" w:hAnsi="Times New Roman" w:cs="Times New Roman"/>
          <w:color w:val="000000"/>
          <w:sz w:val="24"/>
          <w:szCs w:val="24"/>
          <w:lang w:val="en-US" w:eastAsia="de-DE"/>
        </w:rPr>
        <w:t xml:space="preserve">levels and HR changes </w:t>
      </w:r>
      <w:r w:rsidR="00477DFE" w:rsidRPr="00CF700B">
        <w:rPr>
          <w:rFonts w:ascii="Times New Roman" w:eastAsia="Times New Roman" w:hAnsi="Times New Roman" w:cs="Times New Roman"/>
          <w:color w:val="000000"/>
          <w:sz w:val="24"/>
          <w:szCs w:val="24"/>
          <w:lang w:val="en-US" w:eastAsia="de-DE"/>
        </w:rPr>
        <w:t xml:space="preserve">for </w:t>
      </w:r>
      <w:r w:rsidR="00286BC9">
        <w:rPr>
          <w:rFonts w:ascii="Times New Roman" w:eastAsia="Times New Roman" w:hAnsi="Times New Roman" w:cs="Times New Roman"/>
          <w:color w:val="000000"/>
          <w:sz w:val="24"/>
          <w:szCs w:val="24"/>
          <w:lang w:val="en-US" w:eastAsia="de-DE"/>
        </w:rPr>
        <w:t xml:space="preserve">each of </w:t>
      </w:r>
      <w:r w:rsidR="00477DFE" w:rsidRPr="00CF700B">
        <w:rPr>
          <w:rFonts w:ascii="Times New Roman" w:eastAsia="Times New Roman" w:hAnsi="Times New Roman" w:cs="Times New Roman"/>
          <w:color w:val="000000"/>
          <w:sz w:val="24"/>
          <w:szCs w:val="24"/>
          <w:lang w:val="en-US" w:eastAsia="de-DE"/>
        </w:rPr>
        <w:t xml:space="preserve">the </w:t>
      </w:r>
      <w:r w:rsidR="00477DFE">
        <w:rPr>
          <w:rFonts w:ascii="Times New Roman" w:eastAsia="Times New Roman" w:hAnsi="Times New Roman" w:cs="Times New Roman"/>
          <w:color w:val="000000"/>
          <w:sz w:val="24"/>
          <w:szCs w:val="24"/>
          <w:lang w:val="en-US" w:eastAsia="de-DE"/>
        </w:rPr>
        <w:t xml:space="preserve">five intervals by linear </w:t>
      </w:r>
      <w:r w:rsidR="00477DFE" w:rsidRPr="00CF700B">
        <w:rPr>
          <w:rFonts w:ascii="Times New Roman" w:eastAsia="Times New Roman" w:hAnsi="Times New Roman" w:cs="Times New Roman"/>
          <w:color w:val="000000"/>
          <w:sz w:val="24"/>
          <w:szCs w:val="24"/>
          <w:lang w:val="en-US" w:eastAsia="de-DE"/>
        </w:rPr>
        <w:t>regression</w:t>
      </w:r>
      <w:r w:rsidR="00477DFE">
        <w:rPr>
          <w:rFonts w:ascii="Times New Roman" w:eastAsia="Times New Roman" w:hAnsi="Times New Roman" w:cs="Times New Roman"/>
          <w:color w:val="000000"/>
          <w:sz w:val="24"/>
          <w:szCs w:val="24"/>
          <w:lang w:val="en-US" w:eastAsia="de-DE"/>
        </w:rPr>
        <w:t xml:space="preserve"> models</w:t>
      </w:r>
      <w:r w:rsidR="003546D9">
        <w:rPr>
          <w:rFonts w:ascii="Times New Roman" w:eastAsia="Times New Roman" w:hAnsi="Times New Roman" w:cs="Times New Roman"/>
          <w:color w:val="000000"/>
          <w:sz w:val="24"/>
          <w:szCs w:val="24"/>
          <w:lang w:val="en-US" w:eastAsia="de-DE"/>
        </w:rPr>
        <w:t xml:space="preserve"> (Hypotheses 2a)</w:t>
      </w:r>
      <w:r w:rsidR="00477DFE">
        <w:rPr>
          <w:rFonts w:ascii="Times New Roman" w:eastAsia="Times New Roman" w:hAnsi="Times New Roman" w:cs="Times New Roman"/>
          <w:color w:val="000000"/>
          <w:sz w:val="24"/>
          <w:szCs w:val="24"/>
          <w:lang w:val="en-US" w:eastAsia="de-DE"/>
        </w:rPr>
        <w:t>.</w:t>
      </w:r>
    </w:p>
    <w:p w14:paraId="7BBF31D7" w14:textId="66FC1390" w:rsidR="00477DFE"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Second, we considered cognitive appraisal</w:t>
      </w:r>
      <w:r w:rsidR="00286BC9">
        <w:rPr>
          <w:rFonts w:ascii="Times New Roman" w:eastAsia="Times New Roman" w:hAnsi="Times New Roman" w:cs="Times New Roman"/>
          <w:color w:val="000000"/>
          <w:sz w:val="24"/>
          <w:szCs w:val="24"/>
          <w:lang w:val="en-US" w:eastAsia="de-DE"/>
        </w:rPr>
        <w:t>. We</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77DF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but 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477DFE">
        <w:rPr>
          <w:rFonts w:ascii="Times New Roman" w:eastAsia="Times New Roman" w:hAnsi="Times New Roman" w:cs="Times New Roman"/>
          <w:color w:val="000000"/>
          <w:sz w:val="24"/>
          <w:szCs w:val="24"/>
          <w:lang w:val="en-US" w:eastAsia="de-DE"/>
        </w:rPr>
        <w:t xml:space="preserve">Therefore, we separately augmented the models by either </w:t>
      </w:r>
      <w:r w:rsidR="00477DFE" w:rsidRPr="00CF700B">
        <w:rPr>
          <w:rFonts w:ascii="Times New Roman" w:eastAsia="Times New Roman" w:hAnsi="Times New Roman" w:cs="Times New Roman"/>
          <w:color w:val="000000"/>
          <w:sz w:val="24"/>
          <w:szCs w:val="24"/>
          <w:lang w:val="en-US" w:eastAsia="de-DE"/>
        </w:rPr>
        <w:t xml:space="preserve">the </w:t>
      </w:r>
      <w:r w:rsidR="00477DFE">
        <w:rPr>
          <w:rFonts w:ascii="Times New Roman" w:eastAsia="Times New Roman" w:hAnsi="Times New Roman" w:cs="Times New Roman"/>
          <w:color w:val="000000"/>
          <w:sz w:val="24"/>
          <w:szCs w:val="24"/>
          <w:lang w:val="en-US" w:eastAsia="de-DE"/>
        </w:rPr>
        <w:t>disruption appraisal</w:t>
      </w:r>
      <w:r w:rsidR="00477DFE" w:rsidRPr="00CF700B">
        <w:rPr>
          <w:rFonts w:ascii="Times New Roman" w:eastAsia="Times New Roman" w:hAnsi="Times New Roman" w:cs="Times New Roman"/>
          <w:color w:val="000000"/>
          <w:sz w:val="24"/>
          <w:szCs w:val="24"/>
          <w:lang w:val="en-US" w:eastAsia="de-DE"/>
        </w:rPr>
        <w:t xml:space="preserve"> of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2b)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by the </w:t>
      </w:r>
      <w:r w:rsidR="00477DFE" w:rsidRPr="00CF700B">
        <w:rPr>
          <w:rFonts w:ascii="Times New Roman" w:eastAsia="Times New Roman" w:hAnsi="Times New Roman" w:cs="Times New Roman"/>
          <w:color w:val="000000"/>
          <w:sz w:val="24"/>
          <w:szCs w:val="24"/>
          <w:lang w:val="en-US" w:eastAsia="de-DE"/>
        </w:rPr>
        <w:t xml:space="preserve">confidence </w:t>
      </w:r>
      <w:r w:rsidR="00477DFE">
        <w:rPr>
          <w:rFonts w:ascii="Times New Roman" w:eastAsia="Times New Roman" w:hAnsi="Times New Roman" w:cs="Times New Roman"/>
          <w:color w:val="000000"/>
          <w:sz w:val="24"/>
          <w:szCs w:val="24"/>
          <w:lang w:val="en-US" w:eastAsia="de-DE"/>
        </w:rPr>
        <w:t>appraisal of</w:t>
      </w:r>
      <w:r w:rsidR="00477DFE" w:rsidRPr="00CF700B">
        <w:rPr>
          <w:rFonts w:ascii="Times New Roman" w:eastAsia="Times New Roman" w:hAnsi="Times New Roman" w:cs="Times New Roman"/>
          <w:color w:val="000000"/>
          <w:sz w:val="24"/>
          <w:szCs w:val="24"/>
          <w:lang w:val="en-US" w:eastAsia="de-DE"/>
        </w:rPr>
        <w:t xml:space="preserve"> dealing with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2c)</w:t>
      </w:r>
      <w:r w:rsidR="003546D9">
        <w:rPr>
          <w:rFonts w:ascii="Times New Roman" w:eastAsia="Times New Roman" w:hAnsi="Times New Roman" w:cs="Times New Roman"/>
          <w:color w:val="000000"/>
          <w:sz w:val="24"/>
          <w:szCs w:val="24"/>
          <w:lang w:val="en-US" w:eastAsia="de-DE"/>
        </w:rPr>
        <w:t xml:space="preserve">, while </w:t>
      </w:r>
      <w:r w:rsidR="003546D9" w:rsidRPr="00CF700B">
        <w:rPr>
          <w:rFonts w:ascii="Times New Roman" w:eastAsia="Times New Roman" w:hAnsi="Times New Roman" w:cs="Times New Roman"/>
          <w:color w:val="000000"/>
          <w:sz w:val="24"/>
          <w:szCs w:val="24"/>
          <w:lang w:val="en-US" w:eastAsia="de-DE"/>
        </w:rPr>
        <w:t>controll</w:t>
      </w:r>
      <w:r w:rsidR="003546D9">
        <w:rPr>
          <w:rFonts w:ascii="Times New Roman" w:eastAsia="Times New Roman" w:hAnsi="Times New Roman" w:cs="Times New Roman"/>
          <w:color w:val="000000"/>
          <w:sz w:val="24"/>
          <w:szCs w:val="24"/>
          <w:lang w:val="en-US" w:eastAsia="de-DE"/>
        </w:rPr>
        <w:t>ing</w:t>
      </w:r>
      <w:r w:rsidR="003546D9" w:rsidRPr="00CF700B">
        <w:rPr>
          <w:rFonts w:ascii="Times New Roman" w:eastAsia="Times New Roman" w:hAnsi="Times New Roman" w:cs="Times New Roman"/>
          <w:color w:val="000000"/>
          <w:sz w:val="24"/>
          <w:szCs w:val="24"/>
          <w:lang w:val="en-US" w:eastAsia="de-DE"/>
        </w:rPr>
        <w:t xml:space="preserve"> for </w:t>
      </w:r>
      <w:r w:rsidR="003546D9">
        <w:rPr>
          <w:rFonts w:ascii="Times New Roman" w:eastAsia="Times New Roman" w:hAnsi="Times New Roman" w:cs="Times New Roman"/>
          <w:color w:val="000000"/>
          <w:sz w:val="24"/>
          <w:szCs w:val="24"/>
          <w:lang w:val="en-US" w:eastAsia="de-DE"/>
        </w:rPr>
        <w:t xml:space="preserve">the </w:t>
      </w:r>
      <w:r w:rsidR="003546D9" w:rsidRPr="00CF700B">
        <w:rPr>
          <w:rFonts w:ascii="Times New Roman" w:eastAsia="Times New Roman" w:hAnsi="Times New Roman" w:cs="Times New Roman"/>
          <w:color w:val="000000"/>
          <w:sz w:val="24"/>
          <w:szCs w:val="24"/>
          <w:lang w:val="en-US" w:eastAsia="de-DE"/>
        </w:rPr>
        <w:t>shared variance</w:t>
      </w:r>
      <w:r w:rsidR="003546D9">
        <w:rPr>
          <w:rFonts w:ascii="Times New Roman" w:eastAsia="Times New Roman" w:hAnsi="Times New Roman" w:cs="Times New Roman"/>
          <w:color w:val="000000"/>
          <w:sz w:val="24"/>
          <w:szCs w:val="24"/>
          <w:lang w:val="en-US" w:eastAsia="de-DE"/>
        </w:rPr>
        <w:t xml:space="preserve"> with teaching experience</w:t>
      </w:r>
      <w:r w:rsidR="003546D9" w:rsidRPr="00CF700B">
        <w:rPr>
          <w:rFonts w:ascii="Times New Roman" w:eastAsia="Times New Roman" w:hAnsi="Times New Roman" w:cs="Times New Roman"/>
          <w:color w:val="000000"/>
          <w:sz w:val="24"/>
          <w:szCs w:val="24"/>
          <w:lang w:val="en-US" w:eastAsia="de-DE"/>
        </w:rPr>
        <w:t>.</w:t>
      </w:r>
      <w:r w:rsidR="003546D9">
        <w:rPr>
          <w:rStyle w:val="Funotenzeichen"/>
          <w:rFonts w:ascii="Times New Roman" w:eastAsia="Times New Roman" w:hAnsi="Times New Roman" w:cs="Times New Roman"/>
          <w:color w:val="000000"/>
          <w:sz w:val="24"/>
          <w:szCs w:val="24"/>
          <w:lang w:val="en-US" w:eastAsia="de-DE"/>
        </w:rPr>
        <w:footnoteReference w:id="4"/>
      </w:r>
    </w:p>
    <w:p w14:paraId="325B6F48" w14:textId="3FBEB9F7" w:rsidR="00681B43"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w:t>
      </w:r>
      <w:r w:rsidRPr="00CF700B">
        <w:rPr>
          <w:rFonts w:ascii="Times New Roman" w:eastAsia="Times New Roman" w:hAnsi="Times New Roman" w:cs="Times New Roman"/>
          <w:color w:val="000000"/>
          <w:sz w:val="24"/>
          <w:szCs w:val="24"/>
          <w:lang w:val="en-US" w:eastAsia="de-DE"/>
        </w:rPr>
        <w:t xml:space="preserve"> three predictors</w:t>
      </w:r>
      <w:r w:rsidR="00286BC9">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in concert</w:t>
      </w:r>
      <w:r>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3546D9">
        <w:rPr>
          <w:rFonts w:ascii="Times New Roman" w:eastAsia="Times New Roman" w:hAnsi="Times New Roman" w:cs="Times New Roman"/>
          <w:color w:val="000000"/>
          <w:sz w:val="24"/>
          <w:szCs w:val="24"/>
          <w:lang w:val="en-US" w:eastAsia="de-DE"/>
        </w:rPr>
        <w:t xml:space="preserve"> Therefore</w:t>
      </w:r>
      <w:r w:rsidR="00CF700B" w:rsidRPr="00CF700B">
        <w:rPr>
          <w:rFonts w:ascii="Times New Roman" w:eastAsia="Times New Roman" w:hAnsi="Times New Roman" w:cs="Times New Roman"/>
          <w:color w:val="000000"/>
          <w:sz w:val="24"/>
          <w:szCs w:val="24"/>
          <w:lang w:val="en-US" w:eastAsia="de-DE"/>
        </w:rPr>
        <w:t xml:space="preserve">,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178ED" w14:textId="77777777" w:rsidR="00D97031" w:rsidRDefault="00D97031"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13E77A74"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B8D1A3F"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8E098A">
        <w:rPr>
          <w:rFonts w:ascii="Times New Roman" w:eastAsia="Times New Roman" w:hAnsi="Times New Roman" w:cs="Times New Roman"/>
          <w:b/>
          <w:bCs/>
          <w:color w:val="000000"/>
          <w:sz w:val="24"/>
          <w:szCs w:val="24"/>
          <w:lang w:val="en-US" w:eastAsia="de-DE"/>
        </w:rPr>
        <w:t xml:space="preserve">Research goal 1: </w:t>
      </w:r>
      <w:r w:rsidR="00CA60D7">
        <w:rPr>
          <w:rFonts w:ascii="Times New Roman" w:eastAsia="Times New Roman" w:hAnsi="Times New Roman" w:cs="Times New Roman"/>
          <w:b/>
          <w:bCs/>
          <w:color w:val="000000"/>
          <w:sz w:val="24"/>
          <w:szCs w:val="24"/>
          <w:lang w:val="en-US" w:eastAsia="de-DE"/>
        </w:rPr>
        <w:t>HR</w:t>
      </w:r>
      <w:r w:rsidRPr="00CF700B">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Course</w:t>
      </w:r>
      <w:r w:rsidR="00155402">
        <w:rPr>
          <w:rFonts w:ascii="Times New Roman" w:eastAsia="Times New Roman" w:hAnsi="Times New Roman" w:cs="Times New Roman"/>
          <w:b/>
          <w:bCs/>
          <w:color w:val="000000"/>
          <w:sz w:val="24"/>
          <w:szCs w:val="24"/>
          <w:lang w:val="en-US" w:eastAsia="de-DE"/>
        </w:rPr>
        <w:t xml:space="preserve"> and </w:t>
      </w:r>
      <w:r w:rsidR="00CA60D7">
        <w:rPr>
          <w:rFonts w:ascii="Times New Roman" w:eastAsia="Times New Roman" w:hAnsi="Times New Roman" w:cs="Times New Roman"/>
          <w:b/>
          <w:bCs/>
          <w:color w:val="000000"/>
          <w:sz w:val="24"/>
          <w:szCs w:val="24"/>
          <w:lang w:val="en-US" w:eastAsia="de-DE"/>
        </w:rPr>
        <w:t>S</w:t>
      </w:r>
      <w:r w:rsidR="00155402">
        <w:rPr>
          <w:rFonts w:ascii="Times New Roman" w:eastAsia="Times New Roman" w:hAnsi="Times New Roman" w:cs="Times New Roman"/>
          <w:b/>
          <w:bCs/>
          <w:color w:val="000000"/>
          <w:sz w:val="24"/>
          <w:szCs w:val="24"/>
          <w:lang w:val="en-US" w:eastAsia="de-DE"/>
        </w:rPr>
        <w:t xml:space="preserve">tandardized </w:t>
      </w:r>
      <w:r w:rsidR="00CA60D7">
        <w:rPr>
          <w:rFonts w:ascii="Times New Roman" w:eastAsia="Times New Roman" w:hAnsi="Times New Roman" w:cs="Times New Roman"/>
          <w:b/>
          <w:bCs/>
          <w:color w:val="000000"/>
          <w:sz w:val="24"/>
          <w:szCs w:val="24"/>
          <w:lang w:val="en-US" w:eastAsia="de-DE"/>
        </w:rPr>
        <w:t>M</w:t>
      </w:r>
      <w:r w:rsidR="00155402">
        <w:rPr>
          <w:rFonts w:ascii="Times New Roman" w:eastAsia="Times New Roman" w:hAnsi="Times New Roman" w:cs="Times New Roman"/>
          <w:b/>
          <w:bCs/>
          <w:color w:val="000000"/>
          <w:sz w:val="24"/>
          <w:szCs w:val="24"/>
          <w:lang w:val="en-US" w:eastAsia="de-DE"/>
        </w:rPr>
        <w:t xml:space="preserve">ean </w:t>
      </w:r>
      <w:r w:rsidR="00CA60D7">
        <w:rPr>
          <w:rFonts w:ascii="Times New Roman" w:eastAsia="Times New Roman" w:hAnsi="Times New Roman" w:cs="Times New Roman"/>
          <w:b/>
          <w:bCs/>
          <w:color w:val="000000"/>
          <w:sz w:val="24"/>
          <w:szCs w:val="24"/>
          <w:lang w:val="en-US" w:eastAsia="de-DE"/>
        </w:rPr>
        <w:t>HR</w:t>
      </w:r>
    </w:p>
    <w:p w14:paraId="3FD00FDE" w14:textId="0792EDBA" w:rsidR="00005508" w:rsidRDefault="00CA60D7"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first research goal aimed </w:t>
      </w:r>
      <w:r w:rsidRPr="00CA4B62">
        <w:rPr>
          <w:rFonts w:ascii="Times New Roman" w:eastAsia="Times New Roman" w:hAnsi="Times New Roman" w:cs="Times New Roman"/>
          <w:color w:val="000000"/>
          <w:sz w:val="24"/>
          <w:szCs w:val="24"/>
          <w:lang w:val="en-US" w:eastAsia="de-DE"/>
        </w:rPr>
        <w:t xml:space="preserve">to </w:t>
      </w:r>
      <w:r w:rsidR="00D819CF">
        <w:rPr>
          <w:rFonts w:ascii="Times New Roman" w:eastAsia="Times New Roman" w:hAnsi="Times New Roman" w:cs="Times New Roman"/>
          <w:color w:val="000000"/>
          <w:sz w:val="24"/>
          <w:szCs w:val="24"/>
          <w:lang w:val="en-US" w:eastAsia="de-DE"/>
        </w:rPr>
        <w:t>explor</w:t>
      </w:r>
      <w:r>
        <w:rPr>
          <w:rFonts w:ascii="Times New Roman" w:eastAsia="Times New Roman" w:hAnsi="Times New Roman" w:cs="Times New Roman"/>
          <w:color w:val="000000"/>
          <w:sz w:val="24"/>
          <w:szCs w:val="24"/>
          <w:lang w:val="en-US" w:eastAsia="de-DE"/>
        </w:rPr>
        <w:t xml:space="preserve">e whether z-standardization of the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xml:space="preserve">. </w:t>
      </w:r>
      <w:r w:rsidR="00D819CF">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sidR="00612744">
        <w:rPr>
          <w:rFonts w:ascii="Times New Roman" w:eastAsia="Times New Roman" w:hAnsi="Times New Roman" w:cs="Times New Roman"/>
          <w:color w:val="000000"/>
          <w:sz w:val="24"/>
          <w:szCs w:val="24"/>
          <w:lang w:val="en-US" w:eastAsia="de-DE"/>
        </w:rPr>
        <w:t xml:space="preserve">Referring </w:t>
      </w:r>
      <w:r>
        <w:rPr>
          <w:rFonts w:ascii="Times New Roman" w:eastAsia="Times New Roman" w:hAnsi="Times New Roman" w:cs="Times New Roman"/>
          <w:color w:val="000000"/>
          <w:sz w:val="24"/>
          <w:szCs w:val="24"/>
          <w:lang w:val="en-US" w:eastAsia="de-DE"/>
        </w:rPr>
        <w:t xml:space="preserve">to </w:t>
      </w:r>
      <w:r w:rsidR="00A52DB5">
        <w:rPr>
          <w:rFonts w:ascii="Times New Roman" w:eastAsia="Times New Roman" w:hAnsi="Times New Roman" w:cs="Times New Roman"/>
          <w:color w:val="000000"/>
          <w:sz w:val="24"/>
          <w:szCs w:val="24"/>
          <w:lang w:val="en-US" w:eastAsia="de-DE"/>
        </w:rPr>
        <w:t>the</w:t>
      </w:r>
      <w:r w:rsidR="00A52DB5" w:rsidRPr="00A52DB5">
        <w:rPr>
          <w:rFonts w:ascii="Times New Roman" w:eastAsia="Times New Roman" w:hAnsi="Times New Roman" w:cs="Times New Roman"/>
          <w:color w:val="000000"/>
          <w:sz w:val="24"/>
          <w:szCs w:val="24"/>
          <w:lang w:val="en-US" w:eastAsia="de-DE"/>
        </w:rPr>
        <w:t xml:space="preserve"> </w:t>
      </w:r>
      <w:r w:rsidR="00A52DB5" w:rsidRPr="00CA4B62">
        <w:rPr>
          <w:rFonts w:ascii="Times New Roman" w:eastAsia="Times New Roman" w:hAnsi="Times New Roman" w:cs="Times New Roman"/>
          <w:color w:val="000000"/>
          <w:sz w:val="24"/>
          <w:szCs w:val="24"/>
          <w:lang w:val="en-US" w:eastAsia="de-DE"/>
        </w:rPr>
        <w:t>participants’ overall HR trend</w:t>
      </w:r>
      <w:r w:rsidR="00612744">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sidR="00612744">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2F7AFE0E"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3BE44D53"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3B770EC1"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3499EF3F"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005A2A9D"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06A3F467"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71463A5C"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78A0896D"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40B926C5"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20555CF7"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69C0D41B"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04146CC4"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11033BDD"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0D1DD14C" w14:textId="77777777" w:rsidR="00FF0354" w:rsidRDefault="00FF0354" w:rsidP="00C10CFB">
      <w:pPr>
        <w:spacing w:before="120" w:after="240" w:line="360" w:lineRule="auto"/>
        <w:rPr>
          <w:rFonts w:ascii="Times New Roman" w:eastAsia="Times New Roman" w:hAnsi="Times New Roman" w:cs="Times New Roman"/>
          <w:b/>
          <w:bCs/>
          <w:color w:val="000000"/>
          <w:sz w:val="24"/>
          <w:szCs w:val="24"/>
          <w:lang w:val="en-US" w:eastAsia="de-DE"/>
        </w:rPr>
      </w:pPr>
    </w:p>
    <w:p w14:paraId="2B1BCC62" w14:textId="441C4F5F"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lastRenderedPageBreak/>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08C5EAB4"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 xml:space="preserve">ean </w:t>
      </w:r>
      <w:r w:rsidR="0007359F">
        <w:rPr>
          <w:rFonts w:ascii="Times New Roman" w:eastAsia="Times New Roman" w:hAnsi="Times New Roman" w:cs="Times New Roman"/>
          <w:i/>
          <w:color w:val="000000"/>
          <w:sz w:val="24"/>
          <w:szCs w:val="24"/>
          <w:lang w:val="en-US" w:eastAsia="de-DE"/>
        </w:rPr>
        <w:t xml:space="preserve">HR </w:t>
      </w:r>
      <w:r w:rsidR="00145A89">
        <w:rPr>
          <w:rFonts w:ascii="Times New Roman" w:eastAsia="Times New Roman" w:hAnsi="Times New Roman" w:cs="Times New Roman"/>
          <w:i/>
          <w:color w:val="000000"/>
          <w:sz w:val="24"/>
          <w:szCs w:val="24"/>
          <w:lang w:val="en-US" w:eastAsia="de-DE"/>
        </w:rPr>
        <w:t>(</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0007359F">
        <w:rPr>
          <w:rFonts w:ascii="Times New Roman" w:eastAsia="Times New Roman" w:hAnsi="Times New Roman" w:cs="Times New Roman"/>
          <w:i/>
          <w:color w:val="000000"/>
          <w:sz w:val="24"/>
          <w:szCs w:val="24"/>
          <w:lang w:val="en-US" w:eastAsia="de-DE"/>
        </w:rPr>
        <w:t xml:space="preserve">HR </w:t>
      </w:r>
      <w:r w:rsidR="00145A89">
        <w:rPr>
          <w:rFonts w:ascii="Times New Roman" w:eastAsia="Times New Roman" w:hAnsi="Times New Roman" w:cs="Times New Roman"/>
          <w:i/>
          <w:color w:val="000000"/>
          <w:sz w:val="24"/>
          <w:szCs w:val="24"/>
          <w:lang w:val="en-US" w:eastAsia="de-DE"/>
        </w:rPr>
        <w:t>(</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39AAE216"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sidR="00FC41D9">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41E1E020" w14:textId="7EA6E7A1"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sidR="00FC41D9">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3E4D4D"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686D4D5F" w14:textId="77777777" w:rsidR="00A52DB5" w:rsidRDefault="00A52DB5" w:rsidP="00A23B56">
      <w:pPr>
        <w:spacing w:before="240" w:after="240" w:line="240" w:lineRule="auto"/>
        <w:rPr>
          <w:rFonts w:ascii="Times New Roman" w:eastAsia="Times New Roman" w:hAnsi="Times New Roman" w:cs="Times New Roman"/>
          <w:b/>
          <w:color w:val="000000"/>
          <w:sz w:val="24"/>
          <w:szCs w:val="24"/>
          <w:lang w:val="en-US" w:eastAsia="de-DE"/>
        </w:rPr>
      </w:pPr>
    </w:p>
    <w:p w14:paraId="2DF1D13E" w14:textId="4D0F8BA6"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467E122F" w:rsidR="00CF700B" w:rsidRPr="00BC7613" w:rsidRDefault="002957BA" w:rsidP="00A23B56">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D8C6EE9" wp14:editId="2F67D585">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2AC7D60D" w14:textId="1D7BABD6"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sidR="002957BA">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A98EC31" w:rsid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57AA1AAC" w14:textId="77777777" w:rsidR="00D97031" w:rsidRPr="007258AE" w:rsidRDefault="00D97031" w:rsidP="00A23B56">
      <w:pPr>
        <w:spacing w:before="240" w:after="240" w:line="240" w:lineRule="auto"/>
        <w:ind w:left="708"/>
        <w:rPr>
          <w:rFonts w:ascii="Times New Roman" w:eastAsia="Times New Roman" w:hAnsi="Times New Roman" w:cs="Times New Roman"/>
          <w:sz w:val="20"/>
          <w:szCs w:val="24"/>
          <w:lang w:val="en-US" w:eastAsia="de-DE"/>
        </w:rPr>
      </w:pPr>
    </w:p>
    <w:p w14:paraId="21D4A3DE" w14:textId="1477F73D" w:rsidR="00CA60D7" w:rsidRPr="00CA60D7" w:rsidRDefault="00CA60D7" w:rsidP="00CA60D7">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Research Goal 2: HR</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Levels and HR Changes in the Five Intervals</w:t>
      </w:r>
    </w:p>
    <w:p w14:paraId="092F49B7" w14:textId="08D592FB" w:rsidR="00A25F12" w:rsidRDefault="00B03516" w:rsidP="00CA60D7">
      <w:pPr>
        <w:spacing w:before="120" w:after="0" w:line="360" w:lineRule="auto"/>
        <w:rPr>
          <w:rFonts w:ascii="Times New Roman" w:eastAsia="Times New Roman" w:hAnsi="Times New Roman" w:cs="Times New Roman"/>
          <w:color w:val="000000"/>
          <w:sz w:val="24"/>
          <w:szCs w:val="24"/>
          <w:lang w:val="en-US" w:eastAsia="de-DE"/>
        </w:rPr>
      </w:pPr>
      <w:commentRangeStart w:id="20"/>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CA60D7">
        <w:rPr>
          <w:rFonts w:ascii="Times New Roman" w:eastAsia="Times New Roman" w:hAnsi="Times New Roman" w:cs="Times New Roman"/>
          <w:color w:val="000000"/>
          <w:sz w:val="24"/>
          <w:szCs w:val="24"/>
          <w:lang w:val="en-US" w:eastAsia="de-DE"/>
        </w:rPr>
        <w:t>a</w:t>
      </w:r>
      <w:r w:rsidR="00FA7896">
        <w:rPr>
          <w:rFonts w:ascii="Times New Roman" w:eastAsia="Times New Roman" w:hAnsi="Times New Roman" w:cs="Times New Roman"/>
          <w:color w:val="000000"/>
          <w:sz w:val="24"/>
          <w:szCs w:val="24"/>
          <w:lang w:val="en-US" w:eastAsia="de-DE"/>
        </w:rPr>
        <w:t xml:space="preserve"> </w:t>
      </w:r>
      <w:commentRangeEnd w:id="20"/>
      <w:r w:rsidR="00D819CF">
        <w:rPr>
          <w:rStyle w:val="Kommentarzeichen"/>
        </w:rPr>
        <w:commentReference w:id="20"/>
      </w:r>
      <w:r w:rsidR="00FA7896">
        <w:rPr>
          <w:rFonts w:ascii="Times New Roman" w:eastAsia="Times New Roman" w:hAnsi="Times New Roman" w:cs="Times New Roman"/>
          <w:color w:val="000000"/>
          <w:sz w:val="24"/>
          <w:szCs w:val="24"/>
          <w:lang w:val="en-US" w:eastAsia="de-DE"/>
        </w:rPr>
        <w:t xml:space="preserve">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differed statistically significant</w:t>
      </w:r>
      <w:r w:rsidR="00D819CF">
        <w:rPr>
          <w:rFonts w:ascii="Times New Roman" w:eastAsia="Times New Roman" w:hAnsi="Times New Roman" w:cs="Times New Roman"/>
          <w:color w:val="000000"/>
          <w:sz w:val="24"/>
          <w:szCs w:val="24"/>
          <w:lang w:val="en-US" w:eastAsia="de-DE"/>
        </w:rPr>
        <w:t xml:space="preserve"> between intervals</w:t>
      </w:r>
      <w:r w:rsidR="00D7654C" w:rsidRPr="00D7654C">
        <w:rPr>
          <w:rFonts w:ascii="Times New Roman" w:eastAsia="Times New Roman" w:hAnsi="Times New Roman" w:cs="Times New Roman"/>
          <w:color w:val="000000"/>
          <w:sz w:val="24"/>
          <w:szCs w:val="24"/>
          <w:lang w:val="en-US" w:eastAsia="de-DE"/>
        </w:rPr>
        <w:t xml:space="preserve">,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w:t>
      </w:r>
      <w:r w:rsidR="00D819CF">
        <w:rPr>
          <w:rFonts w:ascii="Times New Roman" w:eastAsia="Times New Roman" w:hAnsi="Times New Roman" w:cs="Times New Roman"/>
          <w:color w:val="000000"/>
          <w:sz w:val="24"/>
          <w:szCs w:val="24"/>
          <w:lang w:val="en-US" w:eastAsia="de-DE"/>
        </w:rPr>
        <w:t xml:space="preserve">as hypothesized, </w:t>
      </w:r>
      <w:r w:rsidR="00723E16">
        <w:rPr>
          <w:rFonts w:ascii="Times New Roman" w:eastAsia="Times New Roman" w:hAnsi="Times New Roman" w:cs="Times New Roman"/>
          <w:color w:val="000000"/>
          <w:sz w:val="24"/>
          <w:szCs w:val="24"/>
          <w:lang w:val="en-US" w:eastAsia="de-DE"/>
        </w:rPr>
        <w:t xml:space="preserve">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38EC11A8" w14:textId="77777777" w:rsidR="00CA60D7" w:rsidRPr="00CA60D7" w:rsidRDefault="00CA60D7" w:rsidP="00CA60D7">
      <w:pPr>
        <w:spacing w:before="120" w:after="0" w:line="360" w:lineRule="auto"/>
        <w:rPr>
          <w:rFonts w:ascii="Times New Roman" w:eastAsia="Times New Roman" w:hAnsi="Times New Roman" w:cs="Times New Roman"/>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lastRenderedPageBreak/>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r w:rsidR="00EC0950" w:rsidRPr="00223D93">
        <w:rPr>
          <w:noProof/>
          <w:lang w:val="en-US"/>
        </w:rPr>
        <w:t xml:space="preserve"> </w:t>
      </w:r>
    </w:p>
    <w:p w14:paraId="109658DB" w14:textId="7591D689" w:rsidR="00DD435D" w:rsidRPr="00AB3F38" w:rsidRDefault="00B022A5" w:rsidP="00DD435D">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76E03CFA" wp14:editId="19F7D2E5">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36BF9E8" w14:textId="2AB6B244" w:rsidR="00A52DB5" w:rsidRPr="00235E22" w:rsidRDefault="00235E22" w:rsidP="00235E22">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w:t>
      </w:r>
      <w:r w:rsidR="00D819CF">
        <w:rPr>
          <w:rFonts w:ascii="Times New Roman" w:eastAsia="Times New Roman" w:hAnsi="Times New Roman" w:cs="Times New Roman"/>
          <w:color w:val="000000"/>
          <w:sz w:val="20"/>
          <w:szCs w:val="24"/>
          <w:lang w:val="en-US" w:eastAsia="de-DE"/>
        </w:rPr>
        <w:t>grand mean</w:t>
      </w:r>
      <w:r>
        <w:rPr>
          <w:rFonts w:ascii="Times New Roman" w:eastAsia="Times New Roman" w:hAnsi="Times New Roman" w:cs="Times New Roman"/>
          <w:color w:val="000000"/>
          <w:sz w:val="20"/>
          <w:szCs w:val="24"/>
          <w:lang w:val="en-US" w:eastAsia="de-DE"/>
        </w:rPr>
        <w:t xml:space="preserve">. </w:t>
      </w:r>
      <w:r w:rsidR="00C90C76">
        <w:rPr>
          <w:rFonts w:ascii="Times New Roman" w:eastAsia="Times New Roman" w:hAnsi="Times New Roman" w:cs="Times New Roman"/>
          <w:color w:val="000000"/>
          <w:sz w:val="20"/>
          <w:szCs w:val="24"/>
          <w:lang w:val="en-US" w:eastAsia="de-DE"/>
        </w:rPr>
        <w:t>Error b</w:t>
      </w:r>
      <w:r>
        <w:rPr>
          <w:rFonts w:ascii="Times New Roman" w:eastAsia="Times New Roman" w:hAnsi="Times New Roman" w:cs="Times New Roman"/>
          <w:color w:val="000000"/>
          <w:sz w:val="20"/>
          <w:szCs w:val="24"/>
          <w:lang w:val="en-US" w:eastAsia="de-DE"/>
        </w:rPr>
        <w:t xml:space="preserve">ars represent the </w:t>
      </w:r>
      <w:r w:rsidR="008C5142">
        <w:rPr>
          <w:rFonts w:ascii="Times New Roman" w:eastAsia="Times New Roman" w:hAnsi="Times New Roman" w:cs="Times New Roman"/>
          <w:color w:val="000000"/>
          <w:sz w:val="20"/>
          <w:szCs w:val="24"/>
          <w:lang w:val="en-US" w:eastAsia="de-DE"/>
        </w:rPr>
        <w:t>9</w:t>
      </w:r>
      <w:r w:rsidR="00B022A5">
        <w:rPr>
          <w:rFonts w:ascii="Times New Roman" w:eastAsia="Times New Roman" w:hAnsi="Times New Roman" w:cs="Times New Roman"/>
          <w:color w:val="000000"/>
          <w:sz w:val="20"/>
          <w:szCs w:val="24"/>
          <w:lang w:val="en-US" w:eastAsia="de-DE"/>
        </w:rPr>
        <w:t>5</w:t>
      </w:r>
      <w:r>
        <w:rPr>
          <w:rFonts w:ascii="Times New Roman" w:eastAsia="Times New Roman" w:hAnsi="Times New Roman" w:cs="Times New Roman"/>
          <w:color w:val="000000"/>
          <w:sz w:val="20"/>
          <w:szCs w:val="24"/>
          <w:lang w:val="en-US" w:eastAsia="de-DE"/>
        </w:rPr>
        <w:t>% confidence interval</w:t>
      </w:r>
      <w:r w:rsidR="00D819CF">
        <w:rPr>
          <w:rFonts w:ascii="Times New Roman" w:eastAsia="Times New Roman" w:hAnsi="Times New Roman" w:cs="Times New Roman"/>
          <w:color w:val="000000"/>
          <w:sz w:val="20"/>
          <w:szCs w:val="24"/>
          <w:lang w:val="en-US" w:eastAsia="de-DE"/>
        </w:rPr>
        <w:t xml:space="preserve"> around the mean</w:t>
      </w:r>
      <w:r>
        <w:rPr>
          <w:rFonts w:ascii="Times New Roman" w:eastAsia="Times New Roman" w:hAnsi="Times New Roman" w:cs="Times New Roman"/>
          <w:color w:val="000000"/>
          <w:sz w:val="20"/>
          <w:szCs w:val="24"/>
          <w:lang w:val="en-US" w:eastAsia="de-DE"/>
        </w:rPr>
        <w:t xml:space="preserve">. </w:t>
      </w:r>
    </w:p>
    <w:p w14:paraId="6F8488F9" w14:textId="7AA6C251" w:rsidR="000160E2" w:rsidRDefault="00B77AC3" w:rsidP="00CA60D7">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00CA60D7">
        <w:rPr>
          <w:rFonts w:ascii="Times New Roman" w:eastAsia="Times New Roman" w:hAnsi="Times New Roman" w:cs="Times New Roman"/>
          <w:color w:val="000000"/>
          <w:sz w:val="24"/>
          <w:szCs w:val="24"/>
          <w:lang w:val="en-US" w:eastAsia="de-DE"/>
        </w:rPr>
        <w:t>b</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interval</w:t>
      </w:r>
      <w:r w:rsidR="00D819CF">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 xml:space="preserve">did not differ </w:t>
      </w:r>
      <w:r w:rsidR="00D819CF">
        <w:rPr>
          <w:rFonts w:ascii="Times New Roman" w:eastAsia="Times New Roman" w:hAnsi="Times New Roman" w:cs="Times New Roman"/>
          <w:color w:val="000000"/>
          <w:sz w:val="24"/>
          <w:szCs w:val="24"/>
          <w:lang w:val="en-US" w:eastAsia="de-DE"/>
        </w:rPr>
        <w:t xml:space="preserve">significantly </w:t>
      </w:r>
      <w:r w:rsidR="003104CD">
        <w:rPr>
          <w:rFonts w:ascii="Times New Roman" w:eastAsia="Times New Roman" w:hAnsi="Times New Roman" w:cs="Times New Roman"/>
          <w:color w:val="000000"/>
          <w:sz w:val="24"/>
          <w:szCs w:val="24"/>
          <w:lang w:val="en-US" w:eastAsia="de-DE"/>
        </w:rPr>
        <w:t>from zero</w:t>
      </w:r>
      <w:r w:rsidR="001E34C1" w:rsidRPr="00FC2C4A">
        <w:rPr>
          <w:rFonts w:ascii="Times New Roman" w:eastAsia="Times New Roman" w:hAnsi="Times New Roman" w:cs="Times New Roman"/>
          <w:color w:val="000000"/>
          <w:sz w:val="24"/>
          <w:szCs w:val="24"/>
          <w:lang w:val="en-US" w:eastAsia="de-DE"/>
        </w:rPr>
        <w:t>.</w:t>
      </w:r>
    </w:p>
    <w:p w14:paraId="525E70EE" w14:textId="790B3410"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31A8FE8" w14:textId="77777777" w:rsidR="00A52DB5" w:rsidRDefault="00A52DB5" w:rsidP="00A23B56">
      <w:pPr>
        <w:spacing w:before="240" w:after="240" w:line="240" w:lineRule="auto"/>
        <w:rPr>
          <w:rFonts w:ascii="Times New Roman" w:eastAsia="Times New Roman" w:hAnsi="Times New Roman" w:cs="Times New Roman"/>
          <w:color w:val="000000"/>
          <w:sz w:val="24"/>
          <w:szCs w:val="24"/>
          <w:lang w:val="en-US" w:eastAsia="de-DE"/>
        </w:rPr>
      </w:pPr>
    </w:p>
    <w:p w14:paraId="27809C2E" w14:textId="77777777" w:rsidR="00803030" w:rsidRDefault="00803030" w:rsidP="00A23B56">
      <w:pPr>
        <w:spacing w:before="240" w:after="240" w:line="240" w:lineRule="auto"/>
        <w:rPr>
          <w:rFonts w:ascii="Times New Roman" w:eastAsia="Times New Roman" w:hAnsi="Times New Roman" w:cs="Times New Roman"/>
          <w:color w:val="000000"/>
          <w:sz w:val="24"/>
          <w:szCs w:val="24"/>
          <w:lang w:val="en-US" w:eastAsia="de-DE"/>
        </w:rPr>
      </w:pPr>
    </w:p>
    <w:p w14:paraId="37109E48" w14:textId="77777777" w:rsidR="00803030" w:rsidRDefault="00803030" w:rsidP="00A23B56">
      <w:pPr>
        <w:spacing w:before="240" w:after="240" w:line="240" w:lineRule="auto"/>
        <w:rPr>
          <w:rFonts w:ascii="Times New Roman" w:eastAsia="Times New Roman" w:hAnsi="Times New Roman" w:cs="Times New Roman"/>
          <w:color w:val="000000"/>
          <w:sz w:val="24"/>
          <w:szCs w:val="24"/>
          <w:lang w:val="en-US" w:eastAsia="de-DE"/>
        </w:rPr>
      </w:pPr>
    </w:p>
    <w:p w14:paraId="54043778" w14:textId="77777777" w:rsidR="00803030" w:rsidRDefault="00803030" w:rsidP="00A23B56">
      <w:pPr>
        <w:spacing w:before="240" w:after="240" w:line="240" w:lineRule="auto"/>
        <w:rPr>
          <w:rFonts w:ascii="Times New Roman" w:eastAsia="Times New Roman" w:hAnsi="Times New Roman" w:cs="Times New Roman"/>
          <w:color w:val="000000"/>
          <w:sz w:val="24"/>
          <w:szCs w:val="24"/>
          <w:lang w:val="en-US" w:eastAsia="de-DE"/>
        </w:rPr>
      </w:pPr>
    </w:p>
    <w:p w14:paraId="25E4837B" w14:textId="77777777" w:rsidR="00803030" w:rsidRDefault="00803030"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5FDC2ECA"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Table</w:t>
      </w:r>
      <w:r w:rsidR="00B03516" w:rsidRPr="00005508">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commentRangeStart w:id="21"/>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commentRangeEnd w:id="21"/>
      <w:r w:rsidR="005B6BA3">
        <w:rPr>
          <w:rStyle w:val="Kommentarzeichen"/>
        </w:rPr>
        <w:commentReference w:id="21"/>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commentRangeStart w:id="22"/>
            <w:r w:rsidRPr="00CF700B">
              <w:rPr>
                <w:rFonts w:ascii="Times New Roman" w:eastAsia="Times New Roman" w:hAnsi="Times New Roman" w:cs="Times New Roman"/>
                <w:color w:val="000000"/>
                <w:sz w:val="24"/>
                <w:szCs w:val="24"/>
                <w:lang w:eastAsia="de-DE"/>
              </w:rPr>
              <w:t>6896</w:t>
            </w:r>
            <w:commentRangeEnd w:id="22"/>
            <w:r w:rsidR="009916A1">
              <w:rPr>
                <w:rStyle w:val="Kommentarzeichen"/>
              </w:rPr>
              <w:commentReference w:id="22"/>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3E4D4D"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3DE1AF4C"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 xml:space="preserve">stem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0040FE8A"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9075691"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4FF23147"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109E09B"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7BD873D"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792ABC60"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776A8B75"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AB31F2A"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666B9A17" w14:textId="77777777" w:rsidR="00D97031" w:rsidRDefault="00D97031" w:rsidP="00775292">
      <w:pPr>
        <w:spacing w:before="240" w:after="240" w:line="240" w:lineRule="auto"/>
        <w:rPr>
          <w:rFonts w:ascii="Times New Roman" w:eastAsia="Times New Roman" w:hAnsi="Times New Roman" w:cs="Times New Roman"/>
          <w:b/>
          <w:color w:val="000000"/>
          <w:sz w:val="24"/>
          <w:szCs w:val="24"/>
          <w:lang w:val="en-US" w:eastAsia="de-DE"/>
        </w:rPr>
      </w:pPr>
    </w:p>
    <w:p w14:paraId="77476494" w14:textId="71BC789A"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lastRenderedPageBreak/>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34810D57" w:rsidR="00BC1666" w:rsidRDefault="007448C3" w:rsidP="00775292">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5E98165" wp14:editId="294F40A1">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1C8CD4CE" w14:textId="77777777" w:rsidR="00D97031" w:rsidRDefault="00D97031" w:rsidP="00775292">
      <w:pPr>
        <w:spacing w:before="120" w:after="0" w:line="360" w:lineRule="auto"/>
        <w:rPr>
          <w:rFonts w:ascii="Times New Roman" w:eastAsia="Times New Roman" w:hAnsi="Times New Roman" w:cs="Times New Roman"/>
          <w:sz w:val="24"/>
          <w:szCs w:val="24"/>
          <w:lang w:val="en-US" w:eastAsia="de-DE"/>
        </w:rPr>
      </w:pPr>
    </w:p>
    <w:p w14:paraId="71A7DB34" w14:textId="050B2FED"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 xml:space="preserve">Research Goal 3: </w:t>
      </w:r>
      <w:r w:rsidRPr="00CF700B">
        <w:rPr>
          <w:rFonts w:ascii="Times New Roman" w:eastAsia="Times New Roman" w:hAnsi="Times New Roman" w:cs="Times New Roman"/>
          <w:b/>
          <w:bCs/>
          <w:color w:val="000000"/>
          <w:sz w:val="24"/>
          <w:szCs w:val="24"/>
          <w:lang w:val="en-US" w:eastAsia="de-DE"/>
        </w:rPr>
        <w:t>Prediction of</w:t>
      </w:r>
      <w:r w:rsidR="00CA60D7">
        <w:rPr>
          <w:rFonts w:ascii="Times New Roman" w:eastAsia="Times New Roman" w:hAnsi="Times New Roman" w:cs="Times New Roman"/>
          <w:b/>
          <w:bCs/>
          <w:color w:val="000000"/>
          <w:sz w:val="24"/>
          <w:szCs w:val="24"/>
          <w:lang w:val="en-US" w:eastAsia="de-DE"/>
        </w:rPr>
        <w:t xml:space="preserve"> Standardized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4C9AE91B" w14:textId="4C373C0C" w:rsidR="00D97031" w:rsidRDefault="00A3402F" w:rsidP="00D97031">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commentRangeStart w:id="23"/>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commentRangeEnd w:id="23"/>
      <w:r w:rsidR="00BA0903">
        <w:rPr>
          <w:rStyle w:val="Kommentarzeichen"/>
        </w:rPr>
        <w:commentReference w:id="23"/>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w:t>
      </w:r>
      <w:r w:rsidR="00BA0903">
        <w:rPr>
          <w:rFonts w:ascii="Times New Roman" w:eastAsia="Times New Roman" w:hAnsi="Times New Roman" w:cs="Times New Roman"/>
          <w:color w:val="000000"/>
          <w:sz w:val="24"/>
          <w:szCs w:val="24"/>
          <w:lang w:val="en-US" w:eastAsia="de-DE"/>
        </w:rPr>
        <w:t xml:space="preserve">very small and statistically </w:t>
      </w:r>
      <w:r w:rsidR="007B158A">
        <w:rPr>
          <w:rFonts w:ascii="Times New Roman" w:eastAsia="Times New Roman" w:hAnsi="Times New Roman" w:cs="Times New Roman"/>
          <w:color w:val="000000"/>
          <w:sz w:val="24"/>
          <w:szCs w:val="24"/>
          <w:lang w:val="en-US" w:eastAsia="de-DE"/>
        </w:rPr>
        <w:t xml:space="preserve">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2606E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 xml:space="preserve">revealed </w:t>
      </w:r>
      <w:r w:rsidR="008021E0">
        <w:rPr>
          <w:rFonts w:ascii="Times New Roman" w:eastAsia="Times New Roman" w:hAnsi="Times New Roman" w:cs="Times New Roman"/>
          <w:color w:val="000000"/>
          <w:sz w:val="24"/>
          <w:szCs w:val="24"/>
          <w:lang w:val="en-US" w:eastAsia="de-DE"/>
        </w:rPr>
        <w:t>a</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w:t>
      </w:r>
      <w:r w:rsidR="0064446B">
        <w:rPr>
          <w:rFonts w:ascii="Times New Roman" w:eastAsia="Times New Roman" w:hAnsi="Times New Roman" w:cs="Times New Roman"/>
          <w:color w:val="000000"/>
          <w:sz w:val="24"/>
          <w:szCs w:val="24"/>
          <w:lang w:val="en-US" w:eastAsia="de-DE"/>
        </w:rPr>
        <w:t xml:space="preserve"> </w:t>
      </w:r>
      <w:r w:rsidR="0016271A" w:rsidRPr="005923DE">
        <w:rPr>
          <w:rFonts w:ascii="Times New Roman" w:eastAsia="Times New Roman" w:hAnsi="Times New Roman" w:cs="Times New Roman"/>
          <w:color w:val="000000"/>
          <w:sz w:val="24"/>
          <w:szCs w:val="24"/>
          <w:lang w:val="en-US" w:eastAsia="de-DE"/>
        </w:rPr>
        <w:t>changes</w:t>
      </w:r>
      <w:r w:rsidR="005342C4">
        <w:rPr>
          <w:rFonts w:ascii="Times New Roman" w:eastAsia="Times New Roman" w:hAnsi="Times New Roman" w:cs="Times New Roman"/>
          <w:color w:val="000000"/>
          <w:sz w:val="24"/>
          <w:szCs w:val="24"/>
          <w:lang w:val="en-US" w:eastAsia="de-DE"/>
        </w:rPr>
        <w:t xml:space="preserve"> for the teaching experience as a predictor in the (4) interview interval (</w:t>
      </w:r>
      <w:r w:rsidR="005342C4" w:rsidRPr="005342C4">
        <w:rPr>
          <w:rFonts w:ascii="Times New Roman" w:eastAsia="Times New Roman" w:hAnsi="Times New Roman" w:cs="Times New Roman"/>
          <w:i/>
          <w:iCs/>
          <w:color w:val="000000"/>
          <w:sz w:val="24"/>
          <w:szCs w:val="24"/>
          <w:lang w:val="en-US" w:eastAsia="de-DE"/>
        </w:rPr>
        <w:t>b</w:t>
      </w:r>
      <w:r w:rsidR="005342C4">
        <w:rPr>
          <w:rFonts w:ascii="Times New Roman" w:eastAsia="Times New Roman" w:hAnsi="Times New Roman" w:cs="Times New Roman"/>
          <w:color w:val="000000"/>
          <w:sz w:val="24"/>
          <w:szCs w:val="24"/>
          <w:lang w:val="en-US" w:eastAsia="de-DE"/>
        </w:rPr>
        <w:t xml:space="preserve"> = </w:t>
      </w:r>
      <w:r w:rsidR="005342C4" w:rsidRPr="005342C4">
        <w:rPr>
          <w:rFonts w:ascii="Times New Roman" w:eastAsia="Times New Roman" w:hAnsi="Times New Roman" w:cs="Times New Roman"/>
          <w:color w:val="000000"/>
          <w:sz w:val="24"/>
          <w:szCs w:val="24"/>
          <w:lang w:val="en-US" w:eastAsia="de-DE"/>
        </w:rPr>
        <w:t>-.001</w:t>
      </w:r>
      <w:r w:rsidR="005342C4">
        <w:rPr>
          <w:rFonts w:ascii="Times New Roman" w:eastAsia="Times New Roman" w:hAnsi="Times New Roman" w:cs="Times New Roman"/>
          <w:color w:val="000000"/>
          <w:sz w:val="24"/>
          <w:szCs w:val="24"/>
          <w:lang w:val="en-US" w:eastAsia="de-DE"/>
        </w:rPr>
        <w:t xml:space="preserve">, </w:t>
      </w:r>
      <w:r w:rsidR="005342C4" w:rsidRPr="00CF700B">
        <w:rPr>
          <w:rFonts w:ascii="Times New Roman" w:eastAsia="Times New Roman" w:hAnsi="Times New Roman" w:cs="Times New Roman"/>
          <w:i/>
          <w:iCs/>
          <w:color w:val="000000"/>
          <w:sz w:val="24"/>
          <w:szCs w:val="24"/>
          <w:lang w:val="en-US" w:eastAsia="de-DE"/>
        </w:rPr>
        <w:t xml:space="preserve">p </w:t>
      </w:r>
      <w:r w:rsidR="005342C4" w:rsidRPr="00CF700B">
        <w:rPr>
          <w:rFonts w:ascii="Times New Roman" w:eastAsia="Times New Roman" w:hAnsi="Times New Roman" w:cs="Times New Roman"/>
          <w:color w:val="000000"/>
          <w:sz w:val="24"/>
          <w:szCs w:val="24"/>
          <w:lang w:val="en-US" w:eastAsia="de-DE"/>
        </w:rPr>
        <w:t>&lt; .05</w:t>
      </w:r>
      <w:r w:rsidR="005342C4">
        <w:rPr>
          <w:rFonts w:ascii="Times New Roman" w:eastAsia="Times New Roman" w:hAnsi="Times New Roman" w:cs="Times New Roman"/>
          <w:color w:val="000000"/>
          <w:sz w:val="24"/>
          <w:szCs w:val="24"/>
          <w:lang w:val="en-US" w:eastAsia="de-DE"/>
        </w:rPr>
        <w:t>, Table 4, Interview Interval)</w:t>
      </w:r>
      <w:r w:rsidR="005923DE" w:rsidRPr="005923DE">
        <w:rPr>
          <w:rFonts w:ascii="Times New Roman" w:eastAsia="Times New Roman" w:hAnsi="Times New Roman" w:cs="Times New Roman"/>
          <w:color w:val="000000"/>
          <w:sz w:val="24"/>
          <w:szCs w:val="24"/>
          <w:lang w:val="en-US" w:eastAsia="de-DE"/>
        </w:rPr>
        <w:t xml:space="preserve">. </w:t>
      </w:r>
      <w:r w:rsidR="004D0D29" w:rsidRPr="002606EE">
        <w:rPr>
          <w:rFonts w:ascii="Times New Roman" w:eastAsia="Times New Roman" w:hAnsi="Times New Roman" w:cs="Times New Roman"/>
          <w:color w:val="000000"/>
          <w:sz w:val="24"/>
          <w:szCs w:val="24"/>
          <w:lang w:val="en-US" w:eastAsia="de-DE"/>
        </w:rPr>
        <w:t xml:space="preserve">Adding the confidence appraisal </w:t>
      </w:r>
      <w:r w:rsidR="003361FA" w:rsidRPr="002606EE">
        <w:rPr>
          <w:rFonts w:ascii="Times New Roman" w:eastAsia="Times New Roman" w:hAnsi="Times New Roman" w:cs="Times New Roman"/>
          <w:color w:val="000000"/>
          <w:sz w:val="24"/>
          <w:szCs w:val="24"/>
          <w:lang w:val="en-US" w:eastAsia="de-DE"/>
        </w:rPr>
        <w:t>while controlling for the shared variance with teaching experience (**Hypothesis 2c**)</w:t>
      </w:r>
      <w:r w:rsidR="005342C4"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 xml:space="preserve">teaching experience significantly predicted the </w:t>
      </w:r>
      <w:r w:rsidR="005342C4" w:rsidRPr="002606EE">
        <w:rPr>
          <w:rFonts w:ascii="Times New Roman" w:eastAsia="Times New Roman" w:hAnsi="Times New Roman" w:cs="Times New Roman"/>
          <w:color w:val="000000"/>
          <w:sz w:val="24"/>
          <w:szCs w:val="24"/>
          <w:lang w:val="en-US" w:eastAsia="de-DE"/>
        </w:rPr>
        <w:t>participants’ mean HR</w:t>
      </w:r>
      <w:r w:rsidR="002606EE" w:rsidRPr="002606EE">
        <w:rPr>
          <w:rFonts w:ascii="Times New Roman" w:eastAsia="Times New Roman" w:hAnsi="Times New Roman" w:cs="Times New Roman"/>
          <w:color w:val="000000"/>
          <w:sz w:val="24"/>
          <w:szCs w:val="24"/>
          <w:lang w:val="en-US" w:eastAsia="de-DE"/>
        </w:rPr>
        <w:t xml:space="preserve"> in the interview interval</w:t>
      </w:r>
      <w:r w:rsidR="002606EE">
        <w:rPr>
          <w:rFonts w:ascii="Times New Roman" w:eastAsia="Times New Roman" w:hAnsi="Times New Roman" w:cs="Times New Roman"/>
          <w:i/>
          <w:iCs/>
          <w:color w:val="000000"/>
          <w:sz w:val="24"/>
          <w:szCs w:val="24"/>
          <w:lang w:val="en-US" w:eastAsia="de-DE"/>
        </w:rPr>
        <w:t xml:space="preserve"> (b </w:t>
      </w:r>
      <w:r w:rsidR="002606EE" w:rsidRPr="002606EE">
        <w:rPr>
          <w:rFonts w:ascii="Times New Roman" w:eastAsia="Times New Roman" w:hAnsi="Times New Roman" w:cs="Times New Roman"/>
          <w:color w:val="000000"/>
          <w:sz w:val="24"/>
          <w:szCs w:val="24"/>
          <w:lang w:val="en-US" w:eastAsia="de-DE"/>
        </w:rPr>
        <w:t>= .013,</w:t>
      </w:r>
      <w:r w:rsidR="002606EE">
        <w:rPr>
          <w:rFonts w:ascii="Times New Roman" w:eastAsia="Times New Roman" w:hAnsi="Times New Roman" w:cs="Times New Roman"/>
          <w:i/>
          <w:iCs/>
          <w:color w:val="000000"/>
          <w:sz w:val="24"/>
          <w:szCs w:val="24"/>
          <w:lang w:val="en-US" w:eastAsia="de-DE"/>
        </w:rPr>
        <w:t xml:space="preserve"> </w:t>
      </w:r>
      <w:r w:rsidR="002606EE" w:rsidRPr="00CF700B">
        <w:rPr>
          <w:rFonts w:ascii="Times New Roman" w:eastAsia="Times New Roman" w:hAnsi="Times New Roman" w:cs="Times New Roman"/>
          <w:i/>
          <w:iCs/>
          <w:color w:val="000000"/>
          <w:sz w:val="24"/>
          <w:szCs w:val="24"/>
          <w:lang w:val="en-US" w:eastAsia="de-DE"/>
        </w:rPr>
        <w:t xml:space="preserve">p </w:t>
      </w:r>
      <w:r w:rsidR="002606EE" w:rsidRPr="002606EE">
        <w:rPr>
          <w:rFonts w:ascii="Times New Roman" w:eastAsia="Times New Roman" w:hAnsi="Times New Roman" w:cs="Times New Roman"/>
          <w:color w:val="000000"/>
          <w:sz w:val="24"/>
          <w:szCs w:val="24"/>
          <w:lang w:val="en-US" w:eastAsia="de-DE"/>
        </w:rPr>
        <w:t>&lt; .05,</w:t>
      </w:r>
      <w:r w:rsidR="002606EE">
        <w:rPr>
          <w:rFonts w:ascii="Times New Roman" w:eastAsia="Times New Roman" w:hAnsi="Times New Roman" w:cs="Times New Roman"/>
          <w:color w:val="000000"/>
          <w:sz w:val="24"/>
          <w:szCs w:val="24"/>
          <w:lang w:val="en-US" w:eastAsia="de-DE"/>
        </w:rPr>
        <w:t xml:space="preserve"> Table 4, Interview Interval</w:t>
      </w:r>
      <w:ins w:id="24" w:author="Mandy Klatt" w:date="2023-12-19T12:33:00Z">
        <w:r w:rsidR="005B6BA3">
          <w:rPr>
            <w:rFonts w:ascii="Times New Roman" w:eastAsia="Times New Roman" w:hAnsi="Times New Roman" w:cs="Times New Roman"/>
            <w:color w:val="000000"/>
            <w:sz w:val="24"/>
            <w:szCs w:val="24"/>
            <w:lang w:val="en-US" w:eastAsia="de-DE"/>
          </w:rPr>
          <w:t>, Model 3</w:t>
        </w:r>
      </w:ins>
      <w:r w:rsidR="002606E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lastRenderedPageBreak/>
        <w:t xml:space="preserve">three predictors </w:t>
      </w:r>
      <w:r w:rsidR="00056D8E">
        <w:rPr>
          <w:rFonts w:ascii="Times New Roman" w:eastAsia="Times New Roman" w:hAnsi="Times New Roman" w:cs="Times New Roman"/>
          <w:color w:val="000000"/>
          <w:sz w:val="24"/>
          <w:szCs w:val="24"/>
          <w:lang w:val="en-US" w:eastAsia="de-DE"/>
        </w:rPr>
        <w:t xml:space="preserve">in concert </w:t>
      </w:r>
      <w:commentRangeStart w:id="25"/>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ins w:id="26" w:author="Mandy Klatt" w:date="2023-12-19T12:33:00Z">
        <w:r w:rsidR="005B6BA3">
          <w:rPr>
            <w:rFonts w:ascii="Times New Roman" w:eastAsia="Times New Roman" w:hAnsi="Times New Roman" w:cs="Times New Roman"/>
            <w:color w:val="000000"/>
            <w:sz w:val="24"/>
            <w:szCs w:val="24"/>
            <w:lang w:val="en-US" w:eastAsia="de-DE"/>
          </w:rPr>
          <w:t>, Model 4</w:t>
        </w:r>
      </w:ins>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w:t>
      </w:r>
      <w:commentRangeEnd w:id="25"/>
      <w:r w:rsidR="005B6BA3">
        <w:rPr>
          <w:rStyle w:val="Kommentarzeichen"/>
        </w:rPr>
        <w:commentReference w:id="25"/>
      </w:r>
      <w:r w:rsidR="005923DE">
        <w:rPr>
          <w:rFonts w:ascii="Times New Roman" w:eastAsia="Times New Roman" w:hAnsi="Times New Roman" w:cs="Times New Roman"/>
          <w:color w:val="000000"/>
          <w:sz w:val="24"/>
          <w:szCs w:val="24"/>
          <w:lang w:val="en-US" w:eastAsia="de-DE"/>
        </w:rPr>
        <w:t xml:space="preserve">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ins w:id="27" w:author="Mandy Klatt" w:date="2023-12-19T12:33:00Z">
        <w:r w:rsidR="005B6BA3">
          <w:rPr>
            <w:rFonts w:ascii="Times New Roman" w:eastAsia="Times New Roman" w:hAnsi="Times New Roman" w:cs="Times New Roman"/>
            <w:color w:val="000000"/>
            <w:sz w:val="24"/>
            <w:szCs w:val="24"/>
            <w:lang w:val="en-US" w:eastAsia="de-DE"/>
          </w:rPr>
          <w:t>, Model 4</w:t>
        </w:r>
      </w:ins>
      <w:r w:rsidR="005923DE">
        <w:rPr>
          <w:rFonts w:ascii="Times New Roman" w:eastAsia="Times New Roman" w:hAnsi="Times New Roman" w:cs="Times New Roman"/>
          <w:color w:val="000000"/>
          <w:sz w:val="24"/>
          <w:szCs w:val="24"/>
          <w:lang w:val="en-US" w:eastAsia="de-DE"/>
        </w:rPr>
        <w:t>).</w:t>
      </w:r>
    </w:p>
    <w:p w14:paraId="4CC495C9" w14:textId="77777777" w:rsidR="00D97031" w:rsidRDefault="00D97031" w:rsidP="00D97031">
      <w:pPr>
        <w:spacing w:before="120" w:after="0" w:line="360" w:lineRule="auto"/>
        <w:rPr>
          <w:rFonts w:ascii="Times New Roman" w:eastAsia="Times New Roman" w:hAnsi="Times New Roman" w:cs="Times New Roman"/>
          <w:color w:val="000000"/>
          <w:sz w:val="24"/>
          <w:szCs w:val="24"/>
          <w:lang w:val="en-US" w:eastAsia="de-DE"/>
        </w:rPr>
      </w:pPr>
    </w:p>
    <w:p w14:paraId="309DE5D9" w14:textId="6DED8999" w:rsidR="005C2D95" w:rsidRPr="00D97031" w:rsidRDefault="00CF700B" w:rsidP="00D97031">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8354" w:type="dxa"/>
        <w:tblCellMar>
          <w:top w:w="15" w:type="dxa"/>
          <w:left w:w="15" w:type="dxa"/>
          <w:bottom w:w="15" w:type="dxa"/>
          <w:right w:w="15" w:type="dxa"/>
        </w:tblCellMar>
        <w:tblLook w:val="04A0" w:firstRow="1" w:lastRow="0" w:firstColumn="1" w:lastColumn="0" w:noHBand="0" w:noVBand="1"/>
      </w:tblPr>
      <w:tblGrid>
        <w:gridCol w:w="2967"/>
        <w:gridCol w:w="1795"/>
        <w:gridCol w:w="1796"/>
        <w:gridCol w:w="1796"/>
      </w:tblGrid>
      <w:tr w:rsidR="00932C84" w:rsidRPr="004817BA" w14:paraId="7E561710" w14:textId="77777777" w:rsidTr="00932C84">
        <w:trPr>
          <w:trHeight w:val="349"/>
        </w:trPr>
        <w:tc>
          <w:tcPr>
            <w:tcW w:w="296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95" w:type="dxa"/>
            <w:tcBorders>
              <w:top w:val="single" w:sz="8" w:space="0" w:color="000000"/>
              <w:left w:val="single" w:sz="8" w:space="0" w:color="FFFFF5"/>
              <w:bottom w:val="single" w:sz="12" w:space="0" w:color="000000"/>
              <w:right w:val="single" w:sz="8" w:space="0" w:color="FFFFF5"/>
            </w:tcBorders>
          </w:tcPr>
          <w:p w14:paraId="5DFBD69C" w14:textId="566D85A8" w:rsidR="00932C84" w:rsidRPr="004817BA" w:rsidRDefault="00932C84"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r>
      <w:tr w:rsidR="00932C84" w:rsidRPr="004817BA" w14:paraId="5F90EF0E" w14:textId="77777777" w:rsidTr="00932C84">
        <w:trPr>
          <w:trHeight w:val="349"/>
        </w:trPr>
        <w:tc>
          <w:tcPr>
            <w:tcW w:w="2967"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12" w:space="0" w:color="000000"/>
              <w:left w:val="single" w:sz="8" w:space="0" w:color="FFFFF5"/>
              <w:right w:val="single" w:sz="8" w:space="0" w:color="FFFFF5"/>
            </w:tcBorders>
          </w:tcPr>
          <w:p w14:paraId="6D0CC740"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D9A9EB9" w14:textId="77777777" w:rsidTr="00932C84">
        <w:trPr>
          <w:trHeight w:val="349"/>
        </w:trPr>
        <w:tc>
          <w:tcPr>
            <w:tcW w:w="2967"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51301A18"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left w:val="single" w:sz="8" w:space="0" w:color="FFFFF5"/>
              <w:bottom w:val="single" w:sz="8" w:space="0" w:color="FFFFF5"/>
              <w:right w:val="single" w:sz="8" w:space="0" w:color="FFFFF5"/>
            </w:tcBorders>
          </w:tcPr>
          <w:p w14:paraId="7B366F0F" w14:textId="58E5A13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5F61873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6421E56F"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1CED5830"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B6D1B82" w14:textId="3B8E173C"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282A40EA"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7A779E5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2E202003" w14:textId="036BCD6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p>
        </w:tc>
        <w:tc>
          <w:tcPr>
            <w:tcW w:w="1796"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78091B6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Mar>
              <w:top w:w="100" w:type="dxa"/>
              <w:left w:w="100" w:type="dxa"/>
              <w:bottom w:w="100" w:type="dxa"/>
              <w:right w:w="100" w:type="dxa"/>
            </w:tcMar>
            <w:hideMark/>
          </w:tcPr>
          <w:p w14:paraId="4FC6D2E2" w14:textId="10FA96E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1FFBC8D6"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7AC3659" w14:textId="5459483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6387577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3DDAFAC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2A3AF795"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7EFEA54B" w14:textId="0EDCED8F"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r>
      <w:tr w:rsidR="00932C84" w:rsidRPr="004817BA" w14:paraId="2B67713A"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41F076A" w14:textId="38AED3B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2F59AE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318AECA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A39FF44"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29B25BB2" w14:textId="1E9491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16736378"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5EA4CE3"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41A2A21D" w14:textId="39A4BA7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63BBA6F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783E562A"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0B750C69" w14:textId="37F69AE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2018D18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044A58E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5B7F706F"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585DCCA" w14:textId="0BE9C2E2"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410E9F7" w14:textId="1D7283E4"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681A371E" w14:textId="17B5A8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7B088D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A4E6C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F2E681A" w14:textId="42D7506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13B8B5C5" w14:textId="1235D995"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5BAECEE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857A253" w14:textId="20DFBFD2"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0E9CDEA0" w14:textId="0436A5CF"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5C45828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4E48DE70" w14:textId="69301609"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6ABB0D40" w14:textId="5A3C9CB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995098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678A81B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932C84" w:rsidRPr="004817BA" w14:paraId="590C43E7"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B4F40AB"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C1CF0C7"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A606FC2" w14:textId="49EF757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0A9B2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4D09B1F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3311452B"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48639655" w14:textId="7D3C20A6"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16BD46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387481C"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63179552" w14:textId="07FDB27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63B685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36486CDE"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28FBED6C" w14:textId="5F6A069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1BC34CB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427F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0EA25854"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5AF8FB71"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F1F94FD"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170F6D84" w14:textId="0637389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55BB3AC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6D107D9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2165E09"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9704B1B" w14:textId="0ACA88C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18BA9D24"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630421F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5F1BE345" w14:textId="2CAE198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4A2B257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6A55EE87"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16D7191" w14:textId="393AC94B"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EAA9D17" w14:textId="44D1D34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2597E41" w14:textId="04463B2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E4D6A0A" w14:textId="1856EAD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3E4D4D" w14:paraId="2DE1F4FC" w14:textId="77777777" w:rsidTr="00932C84">
        <w:trPr>
          <w:trHeight w:val="349"/>
        </w:trPr>
        <w:tc>
          <w:tcPr>
            <w:tcW w:w="8354" w:type="dxa"/>
            <w:gridSpan w:val="4"/>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79899339" w14:textId="3613D9EC" w:rsidR="00932C84" w:rsidRPr="00932C84" w:rsidRDefault="00932C84" w:rsidP="00531FBA">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01539013" w14:textId="77777777" w:rsidR="00A542EB" w:rsidRDefault="00A542EB">
      <w:pPr>
        <w:rPr>
          <w:rFonts w:ascii="Times New Roman" w:eastAsia="Times New Roman" w:hAnsi="Times New Roman" w:cs="Times New Roman"/>
          <w:color w:val="000000"/>
          <w:sz w:val="24"/>
          <w:szCs w:val="24"/>
          <w:lang w:val="en-US" w:eastAsia="de-DE"/>
        </w:rPr>
      </w:pPr>
    </w:p>
    <w:p w14:paraId="24E29AD8" w14:textId="4CFF830E" w:rsidR="00D97031" w:rsidRDefault="00D97031">
      <w:pPr>
        <w:rPr>
          <w:rFonts w:ascii="Times New Roman" w:eastAsia="Times New Roman" w:hAnsi="Times New Roman" w:cs="Times New Roman"/>
          <w:color w:val="000000"/>
          <w:sz w:val="24"/>
          <w:szCs w:val="24"/>
          <w:lang w:val="en-US" w:eastAsia="de-DE"/>
        </w:rPr>
        <w:sectPr w:rsidR="00D97031">
          <w:footerReference w:type="default" r:id="rId17"/>
          <w:pgSz w:w="11906" w:h="16838"/>
          <w:pgMar w:top="1417" w:right="1417" w:bottom="1134" w:left="1417" w:header="708" w:footer="708" w:gutter="0"/>
          <w:cols w:space="708"/>
          <w:docGrid w:linePitch="360"/>
        </w:sect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BD305E" w:rsidRPr="003E4D4D"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0BADE44F" w14:textId="548E68A1"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sidR="0064446B">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3D7B5A" w:rsidRPr="00725553" w14:paraId="091E3283" w14:textId="525DA6DE" w:rsidTr="0064446B">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5"/>
            <w:tcBorders>
              <w:top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64446B" w:rsidRPr="00725553" w14:paraId="3CE18A58" w14:textId="77777777" w:rsidTr="0064446B">
        <w:trPr>
          <w:trHeight w:val="306"/>
        </w:trPr>
        <w:tc>
          <w:tcPr>
            <w:tcW w:w="2404" w:type="dxa"/>
          </w:tcPr>
          <w:p w14:paraId="56F32726" w14:textId="77777777" w:rsidR="0064446B" w:rsidRPr="003D7B5A" w:rsidRDefault="0064446B" w:rsidP="0064446B">
            <w:pPr>
              <w:rPr>
                <w:rFonts w:ascii="Times New Roman" w:eastAsia="Times New Roman" w:hAnsi="Times New Roman" w:cs="Times New Roman"/>
                <w:sz w:val="20"/>
                <w:szCs w:val="20"/>
                <w:lang w:val="en-US" w:eastAsia="de-DE"/>
              </w:rPr>
            </w:pPr>
          </w:p>
        </w:tc>
        <w:tc>
          <w:tcPr>
            <w:tcW w:w="1560" w:type="dxa"/>
            <w:gridSpan w:val="3"/>
          </w:tcPr>
          <w:p w14:paraId="4784391C" w14:textId="3361004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4931CA20" w14:textId="73A9350E"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AAAAC" w14:textId="5BFD246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162407FE" w14:textId="553DD5C7"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07A93C9A" w14:textId="5AD6AAC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7F5350FE" w14:textId="7331E06B"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D9EF8" w14:textId="6CC8C13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3A57298B" w14:textId="5256F6E2"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64446B" w:rsidRPr="00725553" w14:paraId="320B9C55" w14:textId="72944750" w:rsidTr="0064446B">
        <w:trPr>
          <w:trHeight w:val="331"/>
        </w:trPr>
        <w:tc>
          <w:tcPr>
            <w:tcW w:w="2404" w:type="dxa"/>
            <w:tcBorders>
              <w:bottom w:val="single" w:sz="4" w:space="0" w:color="auto"/>
            </w:tcBorders>
            <w:hideMark/>
          </w:tcPr>
          <w:p w14:paraId="66847BC4" w14:textId="77777777" w:rsidR="0064446B" w:rsidRPr="003D7B5A" w:rsidRDefault="0064446B" w:rsidP="0064446B">
            <w:pPr>
              <w:rPr>
                <w:rFonts w:ascii="Times New Roman" w:eastAsia="Times New Roman" w:hAnsi="Times New Roman" w:cs="Times New Roman"/>
                <w:sz w:val="20"/>
                <w:szCs w:val="20"/>
                <w:lang w:eastAsia="de-DE"/>
              </w:rPr>
            </w:pPr>
          </w:p>
        </w:tc>
        <w:tc>
          <w:tcPr>
            <w:tcW w:w="852" w:type="dxa"/>
            <w:tcBorders>
              <w:bottom w:val="single" w:sz="4" w:space="0" w:color="auto"/>
            </w:tcBorders>
            <w:hideMark/>
          </w:tcPr>
          <w:p w14:paraId="038D068B" w14:textId="1DC5A32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5440AB08" w14:textId="3C5180C4"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2D9B89EF" w14:textId="4211526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01B62E61" w14:textId="2D942D70" w:rsidR="0064446B" w:rsidRPr="00DC748B"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34B9E337" w14:textId="289FF59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FEE3603" w14:textId="5B624F60"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009ADE58" w14:textId="658BFC4D"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5DFC0832" w14:textId="465AFB6D" w:rsidR="0064446B" w:rsidRPr="00FD76F2"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505093DC" w14:textId="2B6C5C31"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0C48C05D" w14:textId="7719843C"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6C1B63B" w14:textId="28F2FA1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3E453A1C" w14:textId="0C712DC8" w:rsidR="0064446B" w:rsidRPr="0085743B" w:rsidRDefault="0064446B" w:rsidP="0064446B">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0D32BA7" w14:textId="6CF61AEF"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03E533A" w14:textId="38743564"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092FB0C8" w14:textId="5D310CD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3D80B78E" w14:textId="3DC5F024"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64446B" w:rsidRPr="00725553" w14:paraId="7ADC8776" w14:textId="06B867B7" w:rsidTr="00A00FD5">
        <w:trPr>
          <w:trHeight w:val="672"/>
        </w:trPr>
        <w:tc>
          <w:tcPr>
            <w:tcW w:w="2404" w:type="dxa"/>
            <w:tcBorders>
              <w:top w:val="single" w:sz="4" w:space="0" w:color="auto"/>
            </w:tcBorders>
          </w:tcPr>
          <w:p w14:paraId="0269B01F" w14:textId="26A24098"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commentRangeStart w:id="28"/>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commentRangeEnd w:id="28"/>
            <w:proofErr w:type="spellEnd"/>
            <w:r w:rsidR="0056489C">
              <w:rPr>
                <w:rStyle w:val="Kommentarzeichen"/>
              </w:rPr>
              <w:commentReference w:id="28"/>
            </w:r>
          </w:p>
        </w:tc>
        <w:tc>
          <w:tcPr>
            <w:tcW w:w="852" w:type="dxa"/>
            <w:tcBorders>
              <w:top w:val="single" w:sz="4" w:space="0" w:color="auto"/>
            </w:tcBorders>
          </w:tcPr>
          <w:p w14:paraId="2B96364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00B42B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00E0882C" w14:textId="6FBFBF9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7087C73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r>
      <w:tr w:rsidR="0064446B" w:rsidRPr="00725553" w14:paraId="2A2E88EC" w14:textId="46A8D501" w:rsidTr="00A00FD5">
        <w:trPr>
          <w:trHeight w:val="655"/>
        </w:trPr>
        <w:tc>
          <w:tcPr>
            <w:tcW w:w="2404" w:type="dxa"/>
          </w:tcPr>
          <w:p w14:paraId="6683190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49869436" w14:textId="3302684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FD805FE" w14:textId="14292E40"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D6ACCCB"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85" w:type="dxa"/>
          </w:tcPr>
          <w:p w14:paraId="50803BE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053F7AB1" w14:textId="73138FCA"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23FE47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35FAE2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F527DFD" w14:textId="529FB13F"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4AB83AC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Pr>
          <w:p w14:paraId="18B31B6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6DD5A3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Pr>
          <w:p w14:paraId="5600542A"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E48AAC" w14:textId="201D3E56" w:rsidTr="00A00FD5">
        <w:trPr>
          <w:trHeight w:val="696"/>
        </w:trPr>
        <w:tc>
          <w:tcPr>
            <w:tcW w:w="2404" w:type="dxa"/>
            <w:hideMark/>
          </w:tcPr>
          <w:p w14:paraId="24E76F3E" w14:textId="3E035D8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14599E0" w14:textId="01190C3E"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Pr>
          <w:p w14:paraId="3964260B" w14:textId="2A1C8B3C"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52144D4F" w14:textId="633A4538"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04782F9A"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01F9C2AB" w14:textId="3FE9B95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D69924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9868EE2"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Pr>
          <w:p w14:paraId="65ADBF82" w14:textId="46042EDC"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6286428F" w14:textId="05AF143A" w:rsidR="0064446B" w:rsidRPr="003D7B5A" w:rsidRDefault="0064446B" w:rsidP="0064446B">
            <w:pPr>
              <w:rPr>
                <w:rFonts w:ascii="Times New Roman" w:eastAsia="Times New Roman" w:hAnsi="Times New Roman" w:cs="Times New Roman"/>
                <w:sz w:val="20"/>
                <w:szCs w:val="20"/>
                <w:lang w:eastAsia="de-DE"/>
              </w:rPr>
            </w:pPr>
          </w:p>
        </w:tc>
        <w:tc>
          <w:tcPr>
            <w:tcW w:w="709" w:type="dxa"/>
          </w:tcPr>
          <w:p w14:paraId="53B459C4" w14:textId="60548FB2"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66B945C4"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Pr>
          <w:p w14:paraId="1CED33F3"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2E7169D0" w14:textId="6F4FAA0D" w:rsidTr="00A00FD5">
        <w:trPr>
          <w:trHeight w:val="696"/>
        </w:trPr>
        <w:tc>
          <w:tcPr>
            <w:tcW w:w="2404" w:type="dxa"/>
            <w:tcBorders>
              <w:bottom w:val="single" w:sz="4" w:space="0" w:color="auto"/>
            </w:tcBorders>
          </w:tcPr>
          <w:p w14:paraId="743B39BE" w14:textId="2E394C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64E1B92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22162B3D" w14:textId="7A6EBCDA"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68295EB4" w14:textId="4EFE5893"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r w:rsidR="00F076F1">
              <w:rPr>
                <w:rFonts w:ascii="Times New Roman" w:eastAsia="Times New Roman" w:hAnsi="Times New Roman" w:cs="Times New Roman"/>
                <w:sz w:val="20"/>
                <w:szCs w:val="20"/>
                <w:lang w:eastAsia="de-DE"/>
              </w:rPr>
              <w:t>1</w:t>
            </w:r>
          </w:p>
        </w:tc>
        <w:tc>
          <w:tcPr>
            <w:tcW w:w="738" w:type="dxa"/>
            <w:tcBorders>
              <w:bottom w:val="single" w:sz="4" w:space="0" w:color="auto"/>
            </w:tcBorders>
          </w:tcPr>
          <w:p w14:paraId="0EF218AF" w14:textId="4A39CCAA"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4785840C" w14:textId="25D336FB"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489A4055"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4557F014" w14:textId="77777777" w:rsidTr="00A00FD5">
        <w:trPr>
          <w:trHeight w:val="696"/>
        </w:trPr>
        <w:tc>
          <w:tcPr>
            <w:tcW w:w="2404" w:type="dxa"/>
            <w:tcBorders>
              <w:top w:val="single" w:sz="4" w:space="0" w:color="auto"/>
            </w:tcBorders>
          </w:tcPr>
          <w:p w14:paraId="6CD431D0" w14:textId="77B556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5B7CCFC1" w14:textId="77777777" w:rsidR="0064446B" w:rsidRDefault="0064446B" w:rsidP="0064446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D6AD0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3F8392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0987A5F6" w14:textId="0C82208E" w:rsidTr="00A00FD5">
        <w:trPr>
          <w:trHeight w:val="737"/>
        </w:trPr>
        <w:tc>
          <w:tcPr>
            <w:tcW w:w="2404" w:type="dxa"/>
          </w:tcPr>
          <w:p w14:paraId="11EA37DD" w14:textId="6F5275D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4EF8A81F" w14:textId="3068759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27493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4567D49" w14:textId="3575EE5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478C7953" w14:textId="6AFA8A4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64446B" w:rsidRPr="00725553" w14:paraId="2D8B6D9B" w14:textId="2C6BBA53" w:rsidTr="00A00FD5">
        <w:trPr>
          <w:trHeight w:val="737"/>
        </w:trPr>
        <w:tc>
          <w:tcPr>
            <w:tcW w:w="2404" w:type="dxa"/>
          </w:tcPr>
          <w:p w14:paraId="2737650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539AB0BF" w14:textId="675E6F4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29C8B25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F6D976" w14:textId="68593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5E023C57" w14:textId="7B6A1EF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64446B" w:rsidRPr="009E1FC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64446B" w:rsidRPr="00725553" w14:paraId="72D64B02" w14:textId="6660D0A1" w:rsidTr="00A00FD5">
        <w:trPr>
          <w:trHeight w:val="737"/>
        </w:trPr>
        <w:tc>
          <w:tcPr>
            <w:tcW w:w="2404" w:type="dxa"/>
          </w:tcPr>
          <w:p w14:paraId="42EFE5E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561FE471" w14:textId="5743B6D4"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5BFE5D26" w14:textId="5BC9D368"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38C59AE3" w14:textId="68C0284D"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73AFD759" w14:textId="09E450E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208BB46B" w14:textId="15E74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64446B" w:rsidRPr="003D7B5A" w:rsidRDefault="0064446B" w:rsidP="0064446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Pr>
          <w:p w14:paraId="5787B595" w14:textId="1457ABF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6E1ADFFA" w14:textId="026C557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16FFCBBA" w14:textId="11181F1C"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5133AD49"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5A39B4B4" w14:textId="534AA85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64446B" w:rsidRPr="00725553" w14:paraId="77EFFAF5" w14:textId="40C6EA02" w:rsidTr="00A00FD5">
        <w:trPr>
          <w:trHeight w:val="737"/>
        </w:trPr>
        <w:tc>
          <w:tcPr>
            <w:tcW w:w="2404" w:type="dxa"/>
          </w:tcPr>
          <w:p w14:paraId="70BEF6EF"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4CEB4D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9F8AE9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05B4688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36F92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62ECE6B" w14:textId="4254FFA5"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44EA4C8" w14:textId="51E0259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681462E6" w14:textId="1F1025F2" w:rsidR="0064446B" w:rsidRPr="00DC748B" w:rsidRDefault="0064446B" w:rsidP="0064446B">
            <w:pPr>
              <w:rPr>
                <w:rFonts w:ascii="Times New Roman" w:eastAsia="Times New Roman" w:hAnsi="Times New Roman" w:cs="Times New Roman"/>
                <w:color w:val="000000"/>
                <w:sz w:val="20"/>
                <w:szCs w:val="20"/>
                <w:lang w:eastAsia="de-DE"/>
              </w:rPr>
            </w:pPr>
          </w:p>
        </w:tc>
        <w:tc>
          <w:tcPr>
            <w:tcW w:w="585" w:type="dxa"/>
          </w:tcPr>
          <w:p w14:paraId="35CD1195" w14:textId="498C7EF1"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Pr>
          <w:p w14:paraId="7122EE03" w14:textId="2DEECF1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384CF0FD" w14:textId="3D8AD87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0773938B" w14:textId="336AFC7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64446B" w:rsidRPr="00725553" w14:paraId="765A7518" w14:textId="2634CA66" w:rsidTr="00A00FD5">
        <w:trPr>
          <w:trHeight w:val="737"/>
        </w:trPr>
        <w:tc>
          <w:tcPr>
            <w:tcW w:w="2404" w:type="dxa"/>
          </w:tcPr>
          <w:p w14:paraId="0AA1DBBA" w14:textId="5803A3B4" w:rsidR="0064446B" w:rsidRPr="003D7B5A" w:rsidRDefault="0064446B" w:rsidP="0064446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3E48C4E4"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sidR="00B1068C">
              <w:rPr>
                <w:rFonts w:ascii="Times New Roman" w:eastAsia="Times New Roman" w:hAnsi="Times New Roman" w:cs="Times New Roman"/>
                <w:color w:val="000000"/>
                <w:sz w:val="20"/>
                <w:szCs w:val="20"/>
                <w:lang w:eastAsia="de-DE"/>
              </w:rPr>
              <w:t>2</w:t>
            </w:r>
          </w:p>
        </w:tc>
        <w:tc>
          <w:tcPr>
            <w:tcW w:w="679" w:type="dxa"/>
          </w:tcPr>
          <w:p w14:paraId="393A10D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15B52601" w14:textId="0E98CC35"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sidR="00F076F1">
              <w:rPr>
                <w:rFonts w:ascii="Times New Roman" w:eastAsia="Times New Roman" w:hAnsi="Times New Roman" w:cs="Times New Roman"/>
                <w:color w:val="000000"/>
                <w:sz w:val="20"/>
                <w:szCs w:val="20"/>
                <w:lang w:eastAsia="de-DE"/>
              </w:rPr>
              <w:t>0</w:t>
            </w:r>
          </w:p>
        </w:tc>
        <w:tc>
          <w:tcPr>
            <w:tcW w:w="738" w:type="dxa"/>
          </w:tcPr>
          <w:p w14:paraId="7F888FA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Pr>
          <w:p w14:paraId="4B9AED20" w14:textId="08B62AA9"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0</w:t>
            </w:r>
          </w:p>
        </w:tc>
        <w:tc>
          <w:tcPr>
            <w:tcW w:w="832" w:type="dxa"/>
            <w:gridSpan w:val="2"/>
          </w:tcPr>
          <w:p w14:paraId="03A5B971" w14:textId="2E674A52"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07C7DEA6" w14:textId="16DEC7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r w:rsidR="00F076F1">
              <w:rPr>
                <w:rFonts w:ascii="Times New Roman" w:eastAsia="Times New Roman" w:hAnsi="Times New Roman" w:cs="Times New Roman"/>
                <w:color w:val="000000"/>
                <w:sz w:val="20"/>
                <w:szCs w:val="20"/>
                <w:lang w:eastAsia="de-DE"/>
              </w:rPr>
              <w:t>5</w:t>
            </w:r>
          </w:p>
        </w:tc>
        <w:tc>
          <w:tcPr>
            <w:tcW w:w="585" w:type="dxa"/>
          </w:tcPr>
          <w:p w14:paraId="1C493D9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19B53B6E" w14:textId="4C331FC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12</w:t>
            </w:r>
          </w:p>
        </w:tc>
        <w:tc>
          <w:tcPr>
            <w:tcW w:w="708" w:type="dxa"/>
            <w:gridSpan w:val="2"/>
          </w:tcPr>
          <w:p w14:paraId="5C482F7E" w14:textId="2B94B128"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70C2FFE" w14:textId="42EAD83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F2510E">
              <w:rPr>
                <w:rFonts w:ascii="Times New Roman" w:eastAsia="Times New Roman" w:hAnsi="Times New Roman" w:cs="Times New Roman"/>
                <w:color w:val="000000"/>
                <w:sz w:val="20"/>
                <w:szCs w:val="20"/>
                <w:lang w:eastAsia="de-DE"/>
              </w:rPr>
              <w:t>0</w:t>
            </w:r>
          </w:p>
        </w:tc>
        <w:tc>
          <w:tcPr>
            <w:tcW w:w="567" w:type="dxa"/>
          </w:tcPr>
          <w:p w14:paraId="58B5BC7B" w14:textId="61A8E363"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4F0CAC80" w14:textId="605824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2</w:t>
            </w:r>
          </w:p>
        </w:tc>
        <w:tc>
          <w:tcPr>
            <w:tcW w:w="709" w:type="dxa"/>
          </w:tcPr>
          <w:p w14:paraId="344280F8" w14:textId="4D2B7E90"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Pr>
          <w:p w14:paraId="4C41639C" w14:textId="46753947"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r w:rsidR="00F2510E">
              <w:rPr>
                <w:rFonts w:ascii="Times New Roman" w:eastAsia="Times New Roman" w:hAnsi="Times New Roman" w:cs="Times New Roman"/>
                <w:color w:val="000000"/>
                <w:sz w:val="20"/>
                <w:szCs w:val="20"/>
                <w:lang w:eastAsia="de-DE"/>
              </w:rPr>
              <w:t>1</w:t>
            </w:r>
          </w:p>
        </w:tc>
        <w:tc>
          <w:tcPr>
            <w:tcW w:w="708" w:type="dxa"/>
          </w:tcPr>
          <w:p w14:paraId="524566D9" w14:textId="35A8AB05"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DC748B" w14:paraId="13AA1D00" w14:textId="5B911AC3" w:rsidTr="00A00FD5">
        <w:trPr>
          <w:trHeight w:val="737"/>
        </w:trPr>
        <w:tc>
          <w:tcPr>
            <w:tcW w:w="2404" w:type="dxa"/>
            <w:tcBorders>
              <w:bottom w:val="single" w:sz="4" w:space="0" w:color="auto"/>
            </w:tcBorders>
          </w:tcPr>
          <w:p w14:paraId="18A7E245" w14:textId="2CEAC8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64446B" w:rsidRPr="00DC748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049BD4E4" w14:textId="4554C650" w:rsidR="0064446B" w:rsidRPr="00DC748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5367615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5D153202" w14:textId="65D2AD70"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CB1C5B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535E23D8"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37B6B18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1D61EFFD"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1743E201"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0961DF21" w14:textId="420AEE25"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085FFFC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105B2514"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39C4DBF7"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8BC95AF" w14:textId="77777777" w:rsidR="0064446B" w:rsidRPr="00DC748B" w:rsidRDefault="0064446B" w:rsidP="0064446B">
            <w:pPr>
              <w:rPr>
                <w:rFonts w:ascii="Times New Roman" w:eastAsia="Times New Roman" w:hAnsi="Times New Roman" w:cs="Times New Roman"/>
                <w:color w:val="000000"/>
                <w:sz w:val="20"/>
                <w:szCs w:val="20"/>
                <w:lang w:eastAsia="de-DE"/>
              </w:rPr>
            </w:pPr>
          </w:p>
        </w:tc>
      </w:tr>
      <w:tr w:rsidR="0064446B" w:rsidRPr="00725553" w14:paraId="2FEA5F55" w14:textId="77777777" w:rsidTr="00A00FD5">
        <w:trPr>
          <w:trHeight w:val="737"/>
        </w:trPr>
        <w:tc>
          <w:tcPr>
            <w:tcW w:w="2404" w:type="dxa"/>
            <w:tcBorders>
              <w:top w:val="single" w:sz="4" w:space="0" w:color="auto"/>
            </w:tcBorders>
          </w:tcPr>
          <w:p w14:paraId="563D7CF6" w14:textId="65B0100D"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587E156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16F9A02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590B94B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8BD9F9C" w14:textId="1998E107" w:rsidTr="00A00FD5">
        <w:trPr>
          <w:trHeight w:val="737"/>
        </w:trPr>
        <w:tc>
          <w:tcPr>
            <w:tcW w:w="2404" w:type="dxa"/>
          </w:tcPr>
          <w:p w14:paraId="3DA87F20" w14:textId="659A8930"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182F455B" w14:textId="77777777" w:rsidR="0064446B" w:rsidRDefault="0064446B" w:rsidP="0064446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64446B" w:rsidRPr="003D7B5A" w:rsidRDefault="0064446B" w:rsidP="0064446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7D219ECC" w14:textId="5627C53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54E589A0" w14:textId="1A564707"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64446B" w:rsidRPr="003D7B5A" w:rsidRDefault="0064446B" w:rsidP="0064446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64446B" w:rsidRPr="00725553" w14:paraId="794C258E" w14:textId="77777777" w:rsidTr="00A00FD5">
        <w:trPr>
          <w:trHeight w:val="737"/>
        </w:trPr>
        <w:tc>
          <w:tcPr>
            <w:tcW w:w="2404" w:type="dxa"/>
          </w:tcPr>
          <w:p w14:paraId="2DB9247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7894BAD" w14:textId="4BA0AA96" w:rsidR="0064446B" w:rsidRPr="00FF4CB2"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64446B" w:rsidRPr="00FF4CB2" w:rsidRDefault="0064446B" w:rsidP="0064446B">
            <w:pPr>
              <w:rPr>
                <w:rFonts w:ascii="Times New Roman" w:eastAsia="Times New Roman" w:hAnsi="Times New Roman" w:cs="Times New Roman"/>
                <w:color w:val="000000"/>
                <w:sz w:val="20"/>
                <w:szCs w:val="20"/>
                <w:lang w:eastAsia="de-DE"/>
              </w:rPr>
            </w:pPr>
          </w:p>
        </w:tc>
        <w:tc>
          <w:tcPr>
            <w:tcW w:w="850" w:type="dxa"/>
          </w:tcPr>
          <w:p w14:paraId="6EAD9499" w14:textId="384A4FD2"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142AB562" w14:textId="0B59535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64446B" w:rsidRPr="00227078"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7BCC04C8" w14:textId="0E941213"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64446B" w:rsidRPr="00725553" w14:paraId="607C5AFC" w14:textId="658B676D" w:rsidTr="00A00FD5">
        <w:trPr>
          <w:trHeight w:val="1023"/>
        </w:trPr>
        <w:tc>
          <w:tcPr>
            <w:tcW w:w="2404" w:type="dxa"/>
            <w:hideMark/>
          </w:tcPr>
          <w:p w14:paraId="0C9C75B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34ABCC07" w14:textId="038C1C9C"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A863690" w14:textId="31323A8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0C67F34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5F8E3D3" w14:textId="5B5DF2E9"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3DBF08AD" w14:textId="38D09EC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44E2ED7" w14:textId="19905F4D"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0ECCFA4" w14:textId="52A4CFE2"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895288B" w14:textId="17C7F2D0"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53F05F9E"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1D22F0CB" w14:textId="2145B71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39560327" w14:textId="10CB9272" w:rsidTr="00A00FD5">
        <w:trPr>
          <w:trHeight w:val="737"/>
        </w:trPr>
        <w:tc>
          <w:tcPr>
            <w:tcW w:w="2404" w:type="dxa"/>
            <w:hideMark/>
          </w:tcPr>
          <w:p w14:paraId="437623C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54477F8C"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35E5E04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C61243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33A5E9ED" w14:textId="347243FD"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5F5002A" w14:textId="1EA7239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33143116" w14:textId="074EE33E"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5485EF5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hideMark/>
          </w:tcPr>
          <w:p w14:paraId="28ABED10" w14:textId="0D0D3A2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28014523" w14:textId="4F7D1CB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25E41067" w14:textId="43578FB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64446B" w:rsidRPr="00725553" w14:paraId="6ED9784B" w14:textId="01344D44" w:rsidTr="00A00FD5">
        <w:trPr>
          <w:trHeight w:val="737"/>
        </w:trPr>
        <w:tc>
          <w:tcPr>
            <w:tcW w:w="2404" w:type="dxa"/>
            <w:hideMark/>
          </w:tcPr>
          <w:p w14:paraId="33C3D0CD" w14:textId="01893CEF"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71C82B4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B1068C">
              <w:rPr>
                <w:rFonts w:ascii="Times New Roman" w:eastAsia="Times New Roman" w:hAnsi="Times New Roman" w:cs="Times New Roman"/>
                <w:sz w:val="20"/>
                <w:szCs w:val="20"/>
                <w:lang w:eastAsia="de-DE"/>
              </w:rPr>
              <w:t>02</w:t>
            </w:r>
          </w:p>
        </w:tc>
        <w:tc>
          <w:tcPr>
            <w:tcW w:w="679" w:type="dxa"/>
            <w:hideMark/>
          </w:tcPr>
          <w:p w14:paraId="550CDE1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2061328" w14:textId="1A233256"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1</w:t>
            </w:r>
          </w:p>
        </w:tc>
        <w:tc>
          <w:tcPr>
            <w:tcW w:w="738" w:type="dxa"/>
          </w:tcPr>
          <w:p w14:paraId="7797B4C4"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1F720DD4" w14:textId="060F79A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r w:rsidR="007D59DF">
              <w:rPr>
                <w:rFonts w:ascii="Times New Roman" w:eastAsia="Times New Roman" w:hAnsi="Times New Roman" w:cs="Times New Roman"/>
                <w:color w:val="000000"/>
                <w:sz w:val="20"/>
                <w:szCs w:val="20"/>
                <w:lang w:eastAsia="de-DE"/>
              </w:rPr>
              <w:t>3</w:t>
            </w:r>
          </w:p>
        </w:tc>
        <w:tc>
          <w:tcPr>
            <w:tcW w:w="832" w:type="dxa"/>
            <w:gridSpan w:val="2"/>
          </w:tcPr>
          <w:p w14:paraId="69B04DCD" w14:textId="1E2C2AC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BA59594" w14:textId="534EC30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r w:rsidR="00F2510E">
              <w:rPr>
                <w:rFonts w:ascii="Times New Roman" w:eastAsia="Times New Roman" w:hAnsi="Times New Roman" w:cs="Times New Roman"/>
                <w:sz w:val="20"/>
                <w:szCs w:val="20"/>
                <w:lang w:eastAsia="de-DE"/>
              </w:rPr>
              <w:t>0</w:t>
            </w:r>
          </w:p>
        </w:tc>
        <w:tc>
          <w:tcPr>
            <w:tcW w:w="585" w:type="dxa"/>
          </w:tcPr>
          <w:p w14:paraId="071885E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hideMark/>
          </w:tcPr>
          <w:p w14:paraId="0A681C05" w14:textId="5D19B0A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06</w:t>
            </w:r>
          </w:p>
        </w:tc>
        <w:tc>
          <w:tcPr>
            <w:tcW w:w="708" w:type="dxa"/>
            <w:gridSpan w:val="2"/>
          </w:tcPr>
          <w:p w14:paraId="7BDDF9B6" w14:textId="5F027B4B"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2BAB38F" w14:textId="0F9D408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2</w:t>
            </w:r>
          </w:p>
        </w:tc>
        <w:tc>
          <w:tcPr>
            <w:tcW w:w="567" w:type="dxa"/>
          </w:tcPr>
          <w:p w14:paraId="5707A9B5" w14:textId="7D9160F3"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7B9B7C8F" w14:textId="09969B7C"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58</w:t>
            </w:r>
          </w:p>
        </w:tc>
        <w:tc>
          <w:tcPr>
            <w:tcW w:w="709" w:type="dxa"/>
            <w:hideMark/>
          </w:tcPr>
          <w:p w14:paraId="17067C41" w14:textId="39A3A4C1"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45B46697" w14:textId="1EC087F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r w:rsidR="00F2510E">
              <w:rPr>
                <w:rFonts w:ascii="Times New Roman" w:eastAsia="Times New Roman" w:hAnsi="Times New Roman" w:cs="Times New Roman"/>
                <w:color w:val="000000"/>
                <w:sz w:val="20"/>
                <w:szCs w:val="20"/>
                <w:lang w:eastAsia="de-DE"/>
              </w:rPr>
              <w:t>3</w:t>
            </w:r>
          </w:p>
        </w:tc>
        <w:tc>
          <w:tcPr>
            <w:tcW w:w="708" w:type="dxa"/>
          </w:tcPr>
          <w:p w14:paraId="4E84CE0C" w14:textId="384028CD"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40CD35A" w14:textId="77777777" w:rsidTr="00A00FD5">
        <w:trPr>
          <w:trHeight w:val="737"/>
        </w:trPr>
        <w:tc>
          <w:tcPr>
            <w:tcW w:w="2404" w:type="dxa"/>
            <w:tcBorders>
              <w:bottom w:val="single" w:sz="4" w:space="0" w:color="auto"/>
            </w:tcBorders>
          </w:tcPr>
          <w:p w14:paraId="2EDB6832" w14:textId="682C00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64446B" w:rsidRDefault="0064446B" w:rsidP="0064446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14CFA61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6EC7B70E"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22084464"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2E50A8BD"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2CB1A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518518D1"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2266D4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325FD91B"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17C85341"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393795EE"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4648539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760220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6A406919"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36C49AC" w14:textId="3C18742B" w:rsidTr="00A00FD5">
        <w:trPr>
          <w:trHeight w:val="737"/>
        </w:trPr>
        <w:tc>
          <w:tcPr>
            <w:tcW w:w="2404" w:type="dxa"/>
            <w:tcBorders>
              <w:top w:val="single" w:sz="4" w:space="0" w:color="auto"/>
            </w:tcBorders>
          </w:tcPr>
          <w:p w14:paraId="27E8B54E" w14:textId="4FE2535B"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64446B" w:rsidRPr="003D7B5A" w:rsidRDefault="0064446B" w:rsidP="0064446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5108611E" w14:textId="21D121F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2BEEABA4" w14:textId="35A4257F"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4AE7E44" w14:textId="5AB0D9D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5D401E31" w14:textId="3BD1AC4C" w:rsidTr="00A00FD5">
        <w:trPr>
          <w:trHeight w:val="737"/>
        </w:trPr>
        <w:tc>
          <w:tcPr>
            <w:tcW w:w="2404" w:type="dxa"/>
          </w:tcPr>
          <w:p w14:paraId="5A62B184" w14:textId="238B3069"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674092C5" w14:textId="77777777" w:rsidR="0064446B"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42052CBC" w14:textId="0C117A90"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1BB24A0F" w14:textId="4C9FA9C4"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64446B" w:rsidRPr="00725553" w14:paraId="6BBB094D" w14:textId="77777777" w:rsidTr="00A00FD5">
        <w:trPr>
          <w:trHeight w:val="737"/>
        </w:trPr>
        <w:tc>
          <w:tcPr>
            <w:tcW w:w="2404" w:type="dxa"/>
          </w:tcPr>
          <w:p w14:paraId="4871EFF4"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4247666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70997399" w14:textId="50514FA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24374265" w14:textId="3CE82C2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64446B" w:rsidRPr="00725553" w14:paraId="60EC5811" w14:textId="679CE0BE" w:rsidTr="00A00FD5">
        <w:trPr>
          <w:trHeight w:val="737"/>
        </w:trPr>
        <w:tc>
          <w:tcPr>
            <w:tcW w:w="2404" w:type="dxa"/>
          </w:tcPr>
          <w:p w14:paraId="496A6D2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5BCAB64A" w14:textId="5EBA056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03D94F8" w14:textId="216D9BEE"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7D79736" w14:textId="0503C1B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73E7A29A" w14:textId="05A5190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0AC0165E" w14:textId="74F7D79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9EC270D" w14:textId="17C7ED6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DB2CBA5" w14:textId="6BEC3328"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365101E6" w14:textId="5F736716"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60EEBF1"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2F761ABC" w14:textId="152D9E0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64446B" w:rsidRPr="00725553" w14:paraId="74BD5493" w14:textId="506295D3" w:rsidTr="00A00FD5">
        <w:trPr>
          <w:trHeight w:val="737"/>
        </w:trPr>
        <w:tc>
          <w:tcPr>
            <w:tcW w:w="2404" w:type="dxa"/>
          </w:tcPr>
          <w:p w14:paraId="7A0B925A"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4B934FB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64836A5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36970A7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423F623E" w14:textId="2FA86532"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6D670EC7" w14:textId="6A3F0E0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5AED192" w14:textId="1009D460"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5C49A807" w14:textId="6425125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3EAA8975" w14:textId="7D3D2E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5FCA0879" w14:textId="2F226D3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121618AD" w14:textId="17252A5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28CECB5A" w14:textId="1EC1B898" w:rsidTr="00A00FD5">
        <w:trPr>
          <w:trHeight w:val="737"/>
        </w:trPr>
        <w:tc>
          <w:tcPr>
            <w:tcW w:w="2404" w:type="dxa"/>
          </w:tcPr>
          <w:p w14:paraId="3A6C1E9B" w14:textId="23CD0AF4"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637C5C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679" w:type="dxa"/>
          </w:tcPr>
          <w:p w14:paraId="640462E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475BD48" w14:textId="6E38442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r w:rsidR="00F2510E">
              <w:rPr>
                <w:rFonts w:ascii="Times New Roman" w:eastAsia="Times New Roman" w:hAnsi="Times New Roman" w:cs="Times New Roman"/>
                <w:color w:val="000000"/>
                <w:sz w:val="20"/>
                <w:szCs w:val="20"/>
                <w:lang w:eastAsia="de-DE"/>
              </w:rPr>
              <w:t>0</w:t>
            </w:r>
          </w:p>
        </w:tc>
        <w:tc>
          <w:tcPr>
            <w:tcW w:w="738" w:type="dxa"/>
          </w:tcPr>
          <w:p w14:paraId="03BE838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260C00AC" w14:textId="3251B88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60</w:t>
            </w:r>
          </w:p>
        </w:tc>
        <w:tc>
          <w:tcPr>
            <w:tcW w:w="832" w:type="dxa"/>
            <w:gridSpan w:val="2"/>
          </w:tcPr>
          <w:p w14:paraId="1753FE15" w14:textId="26ABC0B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C473942" w14:textId="7F9AF875"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0</w:t>
            </w:r>
          </w:p>
        </w:tc>
        <w:tc>
          <w:tcPr>
            <w:tcW w:w="585" w:type="dxa"/>
          </w:tcPr>
          <w:p w14:paraId="7612AF7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36C5359" w14:textId="0326A2A0"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708" w:type="dxa"/>
            <w:gridSpan w:val="2"/>
          </w:tcPr>
          <w:p w14:paraId="282BD6AE" w14:textId="097EBB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C4FCBAA" w14:textId="773AA98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4</w:t>
            </w:r>
          </w:p>
        </w:tc>
        <w:tc>
          <w:tcPr>
            <w:tcW w:w="567" w:type="dxa"/>
          </w:tcPr>
          <w:p w14:paraId="0DC643EB" w14:textId="6288AF9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A2845E6" w14:textId="15D57FD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61</w:t>
            </w:r>
          </w:p>
        </w:tc>
        <w:tc>
          <w:tcPr>
            <w:tcW w:w="709" w:type="dxa"/>
          </w:tcPr>
          <w:p w14:paraId="460E2C85" w14:textId="75D2A392"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7A51663" w14:textId="1E7154E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69</w:t>
            </w:r>
          </w:p>
        </w:tc>
        <w:tc>
          <w:tcPr>
            <w:tcW w:w="708" w:type="dxa"/>
          </w:tcPr>
          <w:p w14:paraId="08D35971" w14:textId="74E5D811"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2CE5C056" w14:textId="77777777" w:rsidTr="00A00FD5">
        <w:trPr>
          <w:trHeight w:val="737"/>
        </w:trPr>
        <w:tc>
          <w:tcPr>
            <w:tcW w:w="2404" w:type="dxa"/>
            <w:tcBorders>
              <w:bottom w:val="single" w:sz="4" w:space="0" w:color="auto"/>
            </w:tcBorders>
          </w:tcPr>
          <w:p w14:paraId="55C1860A" w14:textId="46792621"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2F2EE3F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79CB9A8A" w14:textId="4D10EBD8"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12F4946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4B55627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22B429C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1E8D07BE"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E680B3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3F3202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2AC73816"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53AAE9A2"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475F70A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4B58669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2B566823"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7B46355C" w14:textId="44731B53" w:rsidTr="00A00FD5">
        <w:trPr>
          <w:trHeight w:val="921"/>
        </w:trPr>
        <w:tc>
          <w:tcPr>
            <w:tcW w:w="2404" w:type="dxa"/>
            <w:tcBorders>
              <w:top w:val="single" w:sz="4" w:space="0" w:color="auto"/>
            </w:tcBorders>
          </w:tcPr>
          <w:p w14:paraId="31657DD2" w14:textId="5C6FB1E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0CC4E2B5" w14:textId="2070ECA4"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686B17F7" w14:textId="7931B5E8"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429A7924" w14:textId="664717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D4C46B" w14:textId="084DAF17" w:rsidTr="00A00FD5">
        <w:trPr>
          <w:trHeight w:val="525"/>
        </w:trPr>
        <w:tc>
          <w:tcPr>
            <w:tcW w:w="2404" w:type="dxa"/>
          </w:tcPr>
          <w:p w14:paraId="0713F15D" w14:textId="2706817F"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C9162C5" w14:textId="603D9D3C"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6C5E9A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70871BB8" w14:textId="3E873D0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2F3D0077" w14:textId="2566A55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2E1876BE" w14:textId="77777777" w:rsidTr="00A00FD5">
        <w:trPr>
          <w:trHeight w:val="525"/>
        </w:trPr>
        <w:tc>
          <w:tcPr>
            <w:tcW w:w="2404" w:type="dxa"/>
          </w:tcPr>
          <w:p w14:paraId="400275D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07359E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633477B3" w14:textId="76E000F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454E7FC5" w14:textId="5A765D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614AB51C" w14:textId="4053CF3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64446B" w:rsidRPr="00725553" w14:paraId="78B54D0D" w14:textId="51A6F3A1" w:rsidTr="00A00FD5">
        <w:trPr>
          <w:trHeight w:val="987"/>
        </w:trPr>
        <w:tc>
          <w:tcPr>
            <w:tcW w:w="2404" w:type="dxa"/>
          </w:tcPr>
          <w:p w14:paraId="149D7483"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5128153" w14:textId="629E48E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186D67C2" w14:textId="6D5EDB11"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5EB4E1A2" w14:textId="6B071AA0"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8415D0" w14:textId="2141661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61F84F4D" w14:textId="4110004B"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15E5F060" w14:textId="4E59D0D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CDD60DD" w14:textId="66AD63C1"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067D658B" w14:textId="24D8BDEE"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F206D08"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78E8092F" w14:textId="37F7AD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33507B1B" w14:textId="6CF34457" w:rsidTr="00A00FD5">
        <w:trPr>
          <w:trHeight w:val="737"/>
        </w:trPr>
        <w:tc>
          <w:tcPr>
            <w:tcW w:w="2404" w:type="dxa"/>
          </w:tcPr>
          <w:p w14:paraId="2DF03F9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150F19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2ECE9A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6A4A0FA"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2275179" w14:textId="4C1D98D3"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495226AB" w14:textId="267CC5C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FA25A17" w14:textId="1BBBFEB8"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0EFEB211" w14:textId="16279EC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2671ABE" w14:textId="090217A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70B2A9DD" w14:textId="3052045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5C909FD4" w14:textId="5B16066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64446B" w:rsidRPr="00725553" w14:paraId="37712551" w14:textId="517C141E" w:rsidTr="00A00FD5">
        <w:trPr>
          <w:trHeight w:val="737"/>
        </w:trPr>
        <w:tc>
          <w:tcPr>
            <w:tcW w:w="2404" w:type="dxa"/>
          </w:tcPr>
          <w:p w14:paraId="32D0A20C" w14:textId="3886565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54D60FC"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D59DF">
              <w:rPr>
                <w:rFonts w:ascii="Times New Roman" w:eastAsia="Times New Roman" w:hAnsi="Times New Roman" w:cs="Times New Roman"/>
                <w:color w:val="000000"/>
                <w:sz w:val="20"/>
                <w:szCs w:val="20"/>
                <w:lang w:eastAsia="de-DE"/>
              </w:rPr>
              <w:t>002</w:t>
            </w:r>
          </w:p>
        </w:tc>
        <w:tc>
          <w:tcPr>
            <w:tcW w:w="679" w:type="dxa"/>
          </w:tcPr>
          <w:p w14:paraId="686E0AF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439F09FF" w14:textId="67C4B51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2510E">
              <w:rPr>
                <w:rFonts w:ascii="Times New Roman" w:eastAsia="Times New Roman" w:hAnsi="Times New Roman" w:cs="Times New Roman"/>
                <w:color w:val="000000"/>
                <w:sz w:val="20"/>
                <w:szCs w:val="20"/>
                <w:lang w:eastAsia="de-DE"/>
              </w:rPr>
              <w:t>013</w:t>
            </w:r>
          </w:p>
        </w:tc>
        <w:tc>
          <w:tcPr>
            <w:tcW w:w="738" w:type="dxa"/>
          </w:tcPr>
          <w:p w14:paraId="07DDB49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8DDAE13" w14:textId="2173E42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05</w:t>
            </w:r>
          </w:p>
        </w:tc>
        <w:tc>
          <w:tcPr>
            <w:tcW w:w="832" w:type="dxa"/>
            <w:gridSpan w:val="2"/>
          </w:tcPr>
          <w:p w14:paraId="60A6D867" w14:textId="381BAD8C"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7BC8D63C" w14:textId="6B9D2F63"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53</w:t>
            </w:r>
          </w:p>
        </w:tc>
        <w:tc>
          <w:tcPr>
            <w:tcW w:w="585" w:type="dxa"/>
          </w:tcPr>
          <w:p w14:paraId="7EB5E2A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CFAE6F" w14:textId="7604002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2</w:t>
            </w:r>
          </w:p>
        </w:tc>
        <w:tc>
          <w:tcPr>
            <w:tcW w:w="708" w:type="dxa"/>
            <w:gridSpan w:val="2"/>
          </w:tcPr>
          <w:p w14:paraId="3AAB5D50" w14:textId="711B2D84"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593299E1" w14:textId="20A0E93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25</w:t>
            </w:r>
          </w:p>
        </w:tc>
        <w:tc>
          <w:tcPr>
            <w:tcW w:w="567" w:type="dxa"/>
          </w:tcPr>
          <w:p w14:paraId="5463D53B" w14:textId="54049EE3"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F80A68" w14:textId="1287F36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3</w:t>
            </w:r>
          </w:p>
        </w:tc>
        <w:tc>
          <w:tcPr>
            <w:tcW w:w="709" w:type="dxa"/>
          </w:tcPr>
          <w:p w14:paraId="0AB406AF" w14:textId="35CE8E2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DF3EA6" w14:textId="1AF96F87"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78</w:t>
            </w:r>
          </w:p>
        </w:tc>
        <w:tc>
          <w:tcPr>
            <w:tcW w:w="708" w:type="dxa"/>
          </w:tcPr>
          <w:p w14:paraId="201CAC8D" w14:textId="779A9206"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725553" w14:paraId="2E70D1BB" w14:textId="77777777" w:rsidTr="00A00FD5">
        <w:trPr>
          <w:trHeight w:val="737"/>
        </w:trPr>
        <w:tc>
          <w:tcPr>
            <w:tcW w:w="2404" w:type="dxa"/>
          </w:tcPr>
          <w:p w14:paraId="7883FAF7" w14:textId="1E3CADDF"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Pr>
          <w:p w14:paraId="7B1C44E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68B6A72"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2D7F50E3"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84ED428" w14:textId="5AE79F6A"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532DC52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F0E247" w14:textId="241949F6"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3D257C5C"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20A299" w14:textId="12C2A24E"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190AA4D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863B7F5" w14:textId="579CDAB7"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34950DA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5392C09" w14:textId="5DABAF10"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0D5B3ED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086BBB1" w14:textId="10DF2451"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4BDB12E6" w14:textId="77777777"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3E4D4D" w14:paraId="52D6F79D" w14:textId="14DD0E14" w:rsidTr="00A00FD5">
        <w:trPr>
          <w:trHeight w:val="917"/>
        </w:trPr>
        <w:tc>
          <w:tcPr>
            <w:tcW w:w="2404" w:type="dxa"/>
            <w:tcBorders>
              <w:top w:val="single" w:sz="4" w:space="0" w:color="auto"/>
              <w:bottom w:val="single" w:sz="4" w:space="0" w:color="auto"/>
            </w:tcBorders>
          </w:tcPr>
          <w:p w14:paraId="331E91E5" w14:textId="7FE0F865" w:rsidR="0064446B" w:rsidRPr="003D7B5A" w:rsidRDefault="0064446B" w:rsidP="0064446B">
            <w:pPr>
              <w:rPr>
                <w:rFonts w:ascii="Times New Roman" w:eastAsia="Times New Roman" w:hAnsi="Times New Roman" w:cs="Times New Roman"/>
                <w:color w:val="000000"/>
                <w:sz w:val="20"/>
                <w:szCs w:val="20"/>
                <w:lang w:eastAsia="de-DE"/>
              </w:rPr>
            </w:pPr>
          </w:p>
        </w:tc>
        <w:tc>
          <w:tcPr>
            <w:tcW w:w="12333" w:type="dxa"/>
            <w:gridSpan w:val="19"/>
            <w:tcBorders>
              <w:top w:val="single" w:sz="4" w:space="0" w:color="auto"/>
              <w:bottom w:val="single" w:sz="4" w:space="0" w:color="auto"/>
            </w:tcBorders>
          </w:tcPr>
          <w:p w14:paraId="3946FA7A" w14:textId="01C721F0" w:rsidR="0064446B" w:rsidRPr="00C2500E"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64446B" w:rsidRPr="0064446B" w:rsidRDefault="0064446B" w:rsidP="0064446B">
            <w:pPr>
              <w:rPr>
                <w:rFonts w:ascii="Times New Roman" w:eastAsia="Times New Roman" w:hAnsi="Times New Roman" w:cs="Times New Roman"/>
                <w:color w:val="000000"/>
                <w:sz w:val="20"/>
                <w:szCs w:val="20"/>
                <w:lang w:val="en-GB"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29"/>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9"/>
      <w:r w:rsidR="00535EA9">
        <w:rPr>
          <w:rStyle w:val="Kommentarzeichen"/>
        </w:rPr>
        <w:commentReference w:id="29"/>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3-12-18T17:45:00Z" w:initials="DA">
    <w:p w14:paraId="7407762A" w14:textId="17F42577" w:rsidR="00CD1783" w:rsidRDefault="00CD1783">
      <w:pPr>
        <w:pStyle w:val="Kommentartext"/>
      </w:pPr>
      <w:r>
        <w:rPr>
          <w:rStyle w:val="Kommentarzeichen"/>
        </w:rPr>
        <w:annotationRef/>
      </w:r>
      <w:r>
        <w:t>Hier darauf eingehen, was eben bisher noch nicht bekannt ist... (aber erst Theorieteil schreiben, dann erübrigt sich das hier evtl.)</w:t>
      </w:r>
    </w:p>
  </w:comment>
  <w:comment w:id="1" w:author="Deiglmayr, Anne" w:date="2023-12-18T17:52:00Z" w:initials="DA">
    <w:p w14:paraId="043DAC09" w14:textId="4CAD2172" w:rsidR="00416E67" w:rsidRDefault="00416E67">
      <w:pPr>
        <w:pStyle w:val="Kommentartext"/>
      </w:pPr>
      <w:r>
        <w:rPr>
          <w:rStyle w:val="Kommentarzeichen"/>
        </w:rPr>
        <w:annotationRef/>
      </w:r>
      <w:r>
        <w:t>Das ist doch aber in Goal 1 schon beschrieben?</w:t>
      </w:r>
    </w:p>
  </w:comment>
  <w:comment w:id="2" w:author="Mandy Klatt" w:date="2023-12-04T12:17:00Z" w:initials="MK">
    <w:p w14:paraId="14F5A433" w14:textId="20A4CB33" w:rsidR="00CD1783" w:rsidRDefault="00CD1783">
      <w:pPr>
        <w:pStyle w:val="Kommentartext"/>
      </w:pPr>
      <w:r>
        <w:rPr>
          <w:rStyle w:val="Kommentarzeichen"/>
        </w:rPr>
        <w:annotationRef/>
      </w:r>
      <w:r>
        <w:t xml:space="preserve">Von der Idee her besser? Die geschweiften Klammern sind bisher handgezeichnet. Ich reiche die Grafik nochmal „ordentlich“ mit hübschen Klammern nach. </w:t>
      </w:r>
    </w:p>
  </w:comment>
  <w:comment w:id="3" w:author="Deiglmayr, Anne" w:date="2023-12-18T17:56:00Z" w:initials="DA">
    <w:p w14:paraId="27659C9B" w14:textId="5E5BB854" w:rsidR="00487C81" w:rsidRDefault="00487C81">
      <w:pPr>
        <w:pStyle w:val="Kommentartext"/>
      </w:pPr>
      <w:r>
        <w:rPr>
          <w:rStyle w:val="Kommentarzeichen"/>
        </w:rPr>
        <w:annotationRef/>
      </w:r>
      <w:r>
        <w:t>Gefällt mir gut! In die Legende muss noch eine Erklärung, was die roten „10 min“ Blöcke bedeuten.</w:t>
      </w:r>
    </w:p>
  </w:comment>
  <w:comment w:id="4" w:author="Deiglmayr, Anne" w:date="2023-12-18T17:57:00Z" w:initials="DA">
    <w:p w14:paraId="16B697C7" w14:textId="5850DD59" w:rsidR="00CC6D62" w:rsidRPr="00CC6D62" w:rsidRDefault="00CC6D62">
      <w:pPr>
        <w:pStyle w:val="Kommentartext"/>
      </w:pPr>
      <w:r>
        <w:rPr>
          <w:rStyle w:val="Kommentarzeichen"/>
        </w:rPr>
        <w:annotationRef/>
      </w:r>
      <w:r w:rsidRPr="00CC6D62">
        <w:t>„</w:t>
      </w:r>
      <w:proofErr w:type="spellStart"/>
      <w:r w:rsidRPr="00CC6D62">
        <w:t>lesson</w:t>
      </w:r>
      <w:proofErr w:type="spellEnd"/>
      <w:r w:rsidRPr="00CC6D62">
        <w:t>“ oder „</w:t>
      </w:r>
      <w:proofErr w:type="spellStart"/>
      <w:r w:rsidRPr="00CC6D62">
        <w:t>mic</w:t>
      </w:r>
      <w:r>
        <w:t>ro</w:t>
      </w:r>
      <w:r w:rsidRPr="00CC6D62">
        <w:t>-teaching</w:t>
      </w:r>
      <w:proofErr w:type="spellEnd"/>
      <w:r w:rsidRPr="00CC6D62">
        <w:t xml:space="preserve"> </w:t>
      </w:r>
      <w:proofErr w:type="spellStart"/>
      <w:r w:rsidRPr="00CC6D62">
        <w:t>unit</w:t>
      </w:r>
      <w:proofErr w:type="spellEnd"/>
      <w:r w:rsidRPr="00CC6D62">
        <w:t>”? wir brauche</w:t>
      </w:r>
      <w:r>
        <w:t xml:space="preserve">n einen möglichst treffenden Begriff, aus dem deutlich wird, dass die </w:t>
      </w:r>
      <w:proofErr w:type="spellStart"/>
      <w:r>
        <w:t>teacher</w:t>
      </w:r>
      <w:proofErr w:type="spellEnd"/>
      <w:r>
        <w:t xml:space="preserve"> hier stress haben...</w:t>
      </w:r>
    </w:p>
  </w:comment>
  <w:comment w:id="6" w:author="Mandy Klatt" w:date="2023-11-29T16:08:00Z" w:initials="MK">
    <w:p w14:paraId="4098E3AB" w14:textId="46B701E2" w:rsidR="00CD1783" w:rsidRDefault="00CD1783">
      <w:pPr>
        <w:pStyle w:val="Kommentartext"/>
      </w:pPr>
      <w:r>
        <w:rPr>
          <w:rStyle w:val="Kommentarzeichen"/>
        </w:rPr>
        <w:annotationRef/>
      </w:r>
      <w:r>
        <w:t>Komplettes SRI beschreiben mit allen Fragen, obwohl die irrelevant sind?</w:t>
      </w:r>
    </w:p>
  </w:comment>
  <w:comment w:id="7" w:author="Deiglmayr, Anne" w:date="2023-12-18T18:11:00Z" w:initials="DA">
    <w:p w14:paraId="3FBEA9AB" w14:textId="6AF71920" w:rsidR="008C60F9" w:rsidRDefault="008C60F9">
      <w:pPr>
        <w:pStyle w:val="Kommentartext"/>
      </w:pPr>
      <w:r>
        <w:rPr>
          <w:rStyle w:val="Kommentarzeichen"/>
        </w:rPr>
        <w:annotationRef/>
      </w:r>
      <w:r>
        <w:t xml:space="preserve">Vielleicht nur die Anzahl Frage, die zu jedem </w:t>
      </w:r>
      <w:proofErr w:type="spellStart"/>
      <w:r>
        <w:t>event</w:t>
      </w:r>
      <w:proofErr w:type="spellEnd"/>
      <w:r>
        <w:t xml:space="preserve"> gestellt wurden? </w:t>
      </w:r>
      <w:proofErr w:type="spellStart"/>
      <w:r>
        <w:t>two</w:t>
      </w:r>
      <w:proofErr w:type="spellEnd"/>
      <w:r>
        <w:t xml:space="preserve"> </w:t>
      </w:r>
      <w:proofErr w:type="spellStart"/>
      <w:r>
        <w:t>closed</w:t>
      </w:r>
      <w:proofErr w:type="spellEnd"/>
      <w:r>
        <w:t xml:space="preserve">, </w:t>
      </w:r>
      <w:proofErr w:type="spellStart"/>
      <w:r>
        <w:t>one</w:t>
      </w:r>
      <w:proofErr w:type="spellEnd"/>
      <w:r>
        <w:t xml:space="preserve"> open </w:t>
      </w:r>
      <w:proofErr w:type="spellStart"/>
      <w:r>
        <w:t>question</w:t>
      </w:r>
      <w:proofErr w:type="spellEnd"/>
      <w:r>
        <w:t>, oder so?</w:t>
      </w:r>
    </w:p>
  </w:comment>
  <w:comment w:id="8" w:author="Deiglmayr, Anne" w:date="2023-12-19T08:40:00Z" w:initials="DA">
    <w:p w14:paraId="12F0FC8B" w14:textId="2A856F5F" w:rsidR="00286BC9" w:rsidRPr="00660297" w:rsidRDefault="00286BC9">
      <w:pPr>
        <w:pStyle w:val="Kommentartext"/>
        <w:rPr>
          <w:lang w:val="en-US"/>
        </w:rPr>
      </w:pPr>
      <w:r>
        <w:rPr>
          <w:rStyle w:val="Kommentarzeichen"/>
        </w:rPr>
        <w:annotationRef/>
      </w:r>
      <w:r>
        <w:t xml:space="preserve">Ich glaube hier brauchen wir noch eindeutigere (und kürzer (?) </w:t>
      </w:r>
      <w:proofErr w:type="spellStart"/>
      <w:r w:rsidRPr="00660297">
        <w:rPr>
          <w:lang w:val="en-US"/>
        </w:rPr>
        <w:t>Bezeichnung</w:t>
      </w:r>
      <w:proofErr w:type="spellEnd"/>
      <w:r w:rsidRPr="00660297">
        <w:rPr>
          <w:lang w:val="en-US"/>
        </w:rPr>
        <w:t>. Disruption rating, confidence rating?</w:t>
      </w:r>
    </w:p>
  </w:comment>
  <w:comment w:id="9" w:author="Deiglmayr, Anne" w:date="2023-12-19T08:28:00Z" w:initials="DA">
    <w:p w14:paraId="76499798" w14:textId="02FE665C" w:rsidR="005E40C1" w:rsidRDefault="005E40C1">
      <w:pPr>
        <w:pStyle w:val="Kommentartext"/>
      </w:pPr>
      <w:r>
        <w:rPr>
          <w:rStyle w:val="Kommentarzeichen"/>
        </w:rPr>
        <w:annotationRef/>
      </w:r>
      <w:r>
        <w:t xml:space="preserve">Research </w:t>
      </w:r>
      <w:proofErr w:type="spellStart"/>
      <w:r>
        <w:t>goals</w:t>
      </w:r>
      <w:proofErr w:type="spellEnd"/>
      <w:r>
        <w:t xml:space="preserve"> (nur die Nummerierung / Organisation) nochmal gemeinsam anschauen</w:t>
      </w:r>
    </w:p>
  </w:comment>
  <w:comment w:id="11" w:author="Deiglmayr, Anne" w:date="2023-12-19T08:32:00Z" w:initials="DA">
    <w:p w14:paraId="501022B1" w14:textId="0A0D99BD" w:rsidR="00286BC9" w:rsidRDefault="00286BC9">
      <w:pPr>
        <w:pStyle w:val="Kommentartext"/>
      </w:pPr>
      <w:r>
        <w:rPr>
          <w:rStyle w:val="Kommentarzeichen"/>
        </w:rPr>
        <w:annotationRef/>
      </w:r>
      <w:r>
        <w:t>Redundanzen im Blick behalten – ein p</w:t>
      </w:r>
      <w:r w:rsidR="00D46C8B">
        <w:t>a</w:t>
      </w:r>
      <w:r>
        <w:t>ar sind okay, aber es sollte nicht zu viel werden...</w:t>
      </w:r>
    </w:p>
  </w:comment>
  <w:comment w:id="12" w:author="Mandy Klatt" w:date="2023-11-30T17:27:00Z" w:initials="MK">
    <w:p w14:paraId="2013EE90" w14:textId="3D7FBECC" w:rsidR="00CD1783" w:rsidRDefault="00CD1783">
      <w:pPr>
        <w:pStyle w:val="Kommentartext"/>
      </w:pPr>
      <w:r>
        <w:rPr>
          <w:rStyle w:val="Kommentarzeichen"/>
        </w:rPr>
        <w:annotationRef/>
      </w:r>
      <w:r>
        <w:t>Ich finde es etwas verwirrend, dass wir von Research Goal 2 sprechen, aber hier von Hypothese 1a. Mir fällt aber keine andere Lösung ein, da wir gesagt haben, es gibt zu RG1 keine Hypothesen, also müssen wir folglich hier mit H1 beginnen, richtig?</w:t>
      </w:r>
    </w:p>
  </w:comment>
  <w:comment w:id="13" w:author="Deiglmayr, Anne" w:date="2023-12-19T08:30:00Z" w:initials="DA">
    <w:p w14:paraId="3FFD8A42" w14:textId="6E018872" w:rsidR="005E40C1" w:rsidRDefault="005E40C1">
      <w:pPr>
        <w:pStyle w:val="Kommentartext"/>
      </w:pPr>
      <w:r>
        <w:rPr>
          <w:rStyle w:val="Kommentarzeichen"/>
        </w:rPr>
        <w:annotationRef/>
      </w:r>
      <w:r>
        <w:t>Ja, stimmt. Ggf. sollten wir die aktuellen RG1 und 2 eh zu einem zusammenfassen, dann löst sich auch dieses Problem auf...</w:t>
      </w:r>
    </w:p>
  </w:comment>
  <w:comment w:id="20" w:author="Deiglmayr, Anne" w:date="2023-12-19T08:43:00Z" w:initials="DA">
    <w:p w14:paraId="451D5C15" w14:textId="4990F10D" w:rsidR="00D819CF" w:rsidRDefault="00D819CF">
      <w:pPr>
        <w:pStyle w:val="Kommentartext"/>
      </w:pPr>
      <w:r>
        <w:rPr>
          <w:rStyle w:val="Kommentarzeichen"/>
        </w:rPr>
        <w:annotationRef/>
      </w:r>
      <w:r>
        <w:t>Das ist keine H, sondern ein RG</w:t>
      </w:r>
    </w:p>
  </w:comment>
  <w:comment w:id="21" w:author="Mandy Klatt" w:date="2023-12-19T12:40:00Z" w:initials="MK">
    <w:p w14:paraId="7E077544" w14:textId="1C70E476" w:rsidR="005B6BA3" w:rsidRDefault="005B6BA3">
      <w:pPr>
        <w:pStyle w:val="Kommentartext"/>
      </w:pPr>
      <w:r>
        <w:rPr>
          <w:rStyle w:val="Kommentarzeichen"/>
        </w:rPr>
        <w:annotationRef/>
      </w:r>
      <w:proofErr w:type="spellStart"/>
      <w:r>
        <w:t>Slopes</w:t>
      </w:r>
      <w:proofErr w:type="spellEnd"/>
      <w:r>
        <w:t xml:space="preserve"> + </w:t>
      </w:r>
      <w:proofErr w:type="spellStart"/>
      <w:r>
        <w:t>Intercepts</w:t>
      </w:r>
      <w:proofErr w:type="spellEnd"/>
      <w:r>
        <w:t xml:space="preserve"> in zwei getrennte </w:t>
      </w:r>
      <w:r w:rsidR="0007359F">
        <w:t>Spalten, SD in Klammern + genauen p-Wert für alle Werte</w:t>
      </w:r>
    </w:p>
  </w:comment>
  <w:comment w:id="22" w:author="Mandy Klatt" w:date="2023-12-19T12:53:00Z" w:initials="MK">
    <w:p w14:paraId="65AF78A6" w14:textId="47F890E8" w:rsidR="009916A1" w:rsidRDefault="009916A1">
      <w:pPr>
        <w:pStyle w:val="Kommentartext"/>
      </w:pPr>
      <w:r>
        <w:rPr>
          <w:rStyle w:val="Kommentarzeichen"/>
        </w:rPr>
        <w:annotationRef/>
      </w:r>
      <w:r>
        <w:t xml:space="preserve">Frage nach n: Warum nicht n = 81? Bei </w:t>
      </w:r>
      <w:proofErr w:type="spellStart"/>
      <w:r>
        <w:t>mean</w:t>
      </w:r>
      <w:proofErr w:type="spellEnd"/>
      <w:r>
        <w:t xml:space="preserve"> </w:t>
      </w:r>
      <w:proofErr w:type="spellStart"/>
      <w:r>
        <w:t>intercepts</w:t>
      </w:r>
      <w:proofErr w:type="spellEnd"/>
      <w:r>
        <w:t xml:space="preserve"> eigentlich über Anzahl der </w:t>
      </w:r>
      <w:proofErr w:type="spellStart"/>
      <w:proofErr w:type="gramStart"/>
      <w:r>
        <w:t>Proband:innen</w:t>
      </w:r>
      <w:proofErr w:type="spellEnd"/>
      <w:proofErr w:type="gramEnd"/>
      <w:r>
        <w:t xml:space="preserve"> rechnen. Warum bezieht sich Signifikanzberechnung auf n time </w:t>
      </w:r>
      <w:proofErr w:type="spellStart"/>
      <w:r>
        <w:t>points</w:t>
      </w:r>
      <w:proofErr w:type="spellEnd"/>
      <w:r>
        <w:t xml:space="preserve"> und nicht n Prob.? </w:t>
      </w:r>
    </w:p>
  </w:comment>
  <w:comment w:id="23" w:author="Deiglmayr, Anne" w:date="2023-12-19T08:56:00Z" w:initials="DA">
    <w:p w14:paraId="68498B81" w14:textId="3DF4084E" w:rsidR="00BA0903" w:rsidRDefault="00BA0903">
      <w:pPr>
        <w:pStyle w:val="Kommentartext"/>
      </w:pPr>
      <w:r>
        <w:rPr>
          <w:rStyle w:val="Kommentarzeichen"/>
        </w:rPr>
        <w:annotationRef/>
      </w:r>
      <w:r>
        <w:t xml:space="preserve">Das sind eine Menge Korrelationen... Und eigentlich interessieren uns auch nicht alle Phasen gleichermaßen, sondern doch v.a. </w:t>
      </w:r>
      <w:proofErr w:type="spellStart"/>
      <w:r>
        <w:t>pre-teaching</w:t>
      </w:r>
      <w:proofErr w:type="spellEnd"/>
      <w:r>
        <w:t xml:space="preserve"> (Vorbereitung, Spannungsaufbau...), </w:t>
      </w:r>
      <w:proofErr w:type="spellStart"/>
      <w:r>
        <w:t>teaching</w:t>
      </w:r>
      <w:proofErr w:type="spellEnd"/>
      <w:r>
        <w:t xml:space="preserve"> (der eigentlich </w:t>
      </w:r>
      <w:proofErr w:type="gramStart"/>
      <w:r>
        <w:t>Stressor..</w:t>
      </w:r>
      <w:proofErr w:type="gramEnd"/>
      <w:r>
        <w:t xml:space="preserve">) und </w:t>
      </w:r>
      <w:proofErr w:type="spellStart"/>
      <w:r>
        <w:t>ggf</w:t>
      </w:r>
      <w:proofErr w:type="spellEnd"/>
      <w:r>
        <w:t xml:space="preserve"> interview (ggf. ebenfalls stressig). Können wir hier reduzieren / fokussieren? Was machte wirklich Sinn zu erwarten, was ist die Story hinter der Hypothese?</w:t>
      </w:r>
    </w:p>
  </w:comment>
  <w:comment w:id="25" w:author="Mandy Klatt" w:date="2023-12-19T12:30:00Z" w:initials="MK">
    <w:p w14:paraId="227DE652" w14:textId="2CFFDB97" w:rsidR="005B6BA3" w:rsidRPr="005B6BA3" w:rsidRDefault="005B6BA3">
      <w:pPr>
        <w:pStyle w:val="Kommentartext"/>
        <w:rPr>
          <w:lang w:val="en-US"/>
        </w:rPr>
      </w:pPr>
      <w:r>
        <w:rPr>
          <w:rStyle w:val="Kommentarzeichen"/>
        </w:rPr>
        <w:annotationRef/>
      </w:r>
      <w:r w:rsidRPr="005B6BA3">
        <w:rPr>
          <w:lang w:val="en-US"/>
        </w:rPr>
        <w:t>… indicating higher mean HR f</w:t>
      </w:r>
      <w:r>
        <w:rPr>
          <w:lang w:val="en-US"/>
        </w:rPr>
        <w:t xml:space="preserve">or teachers that reported higher disruption ratings, controlling for all other factors. </w:t>
      </w:r>
    </w:p>
  </w:comment>
  <w:comment w:id="28" w:author="Deiglmayr, Anne" w:date="2023-12-19T09:02:00Z" w:initials="DA">
    <w:p w14:paraId="56723789" w14:textId="0B2727AA" w:rsidR="0056489C" w:rsidRDefault="0056489C">
      <w:pPr>
        <w:pStyle w:val="Kommentartext"/>
      </w:pPr>
      <w:r>
        <w:rPr>
          <w:rStyle w:val="Kommentarzeichen"/>
        </w:rPr>
        <w:annotationRef/>
      </w:r>
      <w:r>
        <w:t>Es macht Sinn, hier nur Model 1 zu rechnen, weil ja die Störungen noch gar nicht aufgetreten sind; wir sollten das aber nochmal erläutern.</w:t>
      </w:r>
    </w:p>
  </w:comment>
  <w:comment w:id="29" w:author="Mandy Klatt" w:date="2023-11-15T10:15:00Z" w:initials="KM">
    <w:p w14:paraId="35F1A367" w14:textId="58FE1583" w:rsidR="00CD1783" w:rsidRDefault="00CD1783" w:rsidP="00A55434">
      <w:pPr>
        <w:pStyle w:val="Kommentartext"/>
      </w:pPr>
      <w:r>
        <w:rPr>
          <w:rStyle w:val="Kommentarzeichen"/>
        </w:rPr>
        <w:annotationRef/>
      </w:r>
      <w:r>
        <w:t xml:space="preserve">Figure Beschriftung </w:t>
      </w:r>
    </w:p>
    <w:p w14:paraId="39D2A35D" w14:textId="613128A8" w:rsidR="00CD1783" w:rsidRDefault="00CD1783" w:rsidP="00A55434">
      <w:pPr>
        <w:pStyle w:val="Kommentartext"/>
      </w:pPr>
      <w:r>
        <w:t>X-/Y-Achsen noch lesbar machen!</w:t>
      </w:r>
    </w:p>
    <w:p w14:paraId="56CF857A" w14:textId="63366BCE" w:rsidR="00CD1783" w:rsidRDefault="00CD1783"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7762A" w15:done="0"/>
  <w15:commentEx w15:paraId="043DAC09" w15:done="0"/>
  <w15:commentEx w15:paraId="14F5A433" w15:done="0"/>
  <w15:commentEx w15:paraId="27659C9B" w15:paraIdParent="14F5A433" w15:done="0"/>
  <w15:commentEx w15:paraId="16B697C7" w15:paraIdParent="14F5A433" w15:done="0"/>
  <w15:commentEx w15:paraId="4098E3AB" w15:done="0"/>
  <w15:commentEx w15:paraId="3FBEA9AB" w15:paraIdParent="4098E3AB" w15:done="0"/>
  <w15:commentEx w15:paraId="12F0FC8B" w15:done="0"/>
  <w15:commentEx w15:paraId="76499798" w15:done="0"/>
  <w15:commentEx w15:paraId="501022B1" w15:done="0"/>
  <w15:commentEx w15:paraId="2013EE90" w15:done="0"/>
  <w15:commentEx w15:paraId="3FFD8A42" w15:paraIdParent="2013EE90" w15:done="0"/>
  <w15:commentEx w15:paraId="451D5C15" w15:done="0"/>
  <w15:commentEx w15:paraId="7E077544" w15:done="0"/>
  <w15:commentEx w15:paraId="65AF78A6" w15:done="0"/>
  <w15:commentEx w15:paraId="68498B81" w15:done="0"/>
  <w15:commentEx w15:paraId="227DE652" w15:done="0"/>
  <w15:commentEx w15:paraId="5672378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841EF" w16cex:dateUtc="2023-12-04T11:17:00Z"/>
  <w16cex:commentExtensible w16cex:durableId="2911E07B" w16cex:dateUtc="2023-11-29T15:08:00Z"/>
  <w16cex:commentExtensible w16cex:durableId="29134492" w16cex:dateUtc="2023-11-30T16:27:00Z"/>
  <w16cex:commentExtensible w16cex:durableId="292C0DA9" w16cex:dateUtc="2023-12-19T11:40:00Z"/>
  <w16cex:commentExtensible w16cex:durableId="292C10B2" w16cex:dateUtc="2023-12-19T11:53:00Z"/>
  <w16cex:commentExtensible w16cex:durableId="292C0B78" w16cex:dateUtc="2023-12-19T11:30: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7762A" w16cid:durableId="292B03A0"/>
  <w16cid:commentId w16cid:paraId="043DAC09" w16cid:durableId="292B056A"/>
  <w16cid:commentId w16cid:paraId="14F5A433" w16cid:durableId="291841EF"/>
  <w16cid:commentId w16cid:paraId="27659C9B" w16cid:durableId="292B063F"/>
  <w16cid:commentId w16cid:paraId="16B697C7" w16cid:durableId="292B066E"/>
  <w16cid:commentId w16cid:paraId="4098E3AB" w16cid:durableId="2911E07B"/>
  <w16cid:commentId w16cid:paraId="3FBEA9AB" w16cid:durableId="292B09E0"/>
  <w16cid:commentId w16cid:paraId="12F0FC8B" w16cid:durableId="292BD560"/>
  <w16cid:commentId w16cid:paraId="76499798" w16cid:durableId="292BD2C1"/>
  <w16cid:commentId w16cid:paraId="501022B1" w16cid:durableId="292BD39D"/>
  <w16cid:commentId w16cid:paraId="2013EE90" w16cid:durableId="29134492"/>
  <w16cid:commentId w16cid:paraId="3FFD8A42" w16cid:durableId="292BD328"/>
  <w16cid:commentId w16cid:paraId="451D5C15" w16cid:durableId="292BD619"/>
  <w16cid:commentId w16cid:paraId="7E077544" w16cid:durableId="292C0DA9"/>
  <w16cid:commentId w16cid:paraId="65AF78A6" w16cid:durableId="292C10B2"/>
  <w16cid:commentId w16cid:paraId="68498B81" w16cid:durableId="292BD944"/>
  <w16cid:commentId w16cid:paraId="227DE652" w16cid:durableId="292C0B78"/>
  <w16cid:commentId w16cid:paraId="56723789" w16cid:durableId="292BDABE"/>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9769" w14:textId="77777777" w:rsidR="008E4621" w:rsidRDefault="008E4621" w:rsidP="00ED61AB">
      <w:pPr>
        <w:spacing w:after="0" w:line="240" w:lineRule="auto"/>
      </w:pPr>
      <w:r>
        <w:separator/>
      </w:r>
    </w:p>
  </w:endnote>
  <w:endnote w:type="continuationSeparator" w:id="0">
    <w:p w14:paraId="0B02F140" w14:textId="77777777" w:rsidR="008E4621" w:rsidRDefault="008E4621"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CD1783" w:rsidRDefault="00CD1783">
        <w:pPr>
          <w:pStyle w:val="Fuzeile"/>
          <w:jc w:val="right"/>
        </w:pPr>
        <w:r>
          <w:fldChar w:fldCharType="begin"/>
        </w:r>
        <w:r>
          <w:instrText>PAGE   \* MERGEFORMAT</w:instrText>
        </w:r>
        <w:r>
          <w:fldChar w:fldCharType="separate"/>
        </w:r>
        <w:r>
          <w:t>2</w:t>
        </w:r>
        <w:r>
          <w:fldChar w:fldCharType="end"/>
        </w:r>
      </w:p>
    </w:sdtContent>
  </w:sdt>
  <w:p w14:paraId="36B7E42A" w14:textId="77777777" w:rsidR="00CD1783" w:rsidRDefault="00CD17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196D" w14:textId="77777777" w:rsidR="008E4621" w:rsidRDefault="008E4621" w:rsidP="00ED61AB">
      <w:pPr>
        <w:spacing w:after="0" w:line="240" w:lineRule="auto"/>
      </w:pPr>
      <w:r>
        <w:separator/>
      </w:r>
    </w:p>
  </w:footnote>
  <w:footnote w:type="continuationSeparator" w:id="0">
    <w:p w14:paraId="5FD78963" w14:textId="77777777" w:rsidR="008E4621" w:rsidRDefault="008E4621" w:rsidP="00ED61AB">
      <w:pPr>
        <w:spacing w:after="0" w:line="240" w:lineRule="auto"/>
      </w:pPr>
      <w:r>
        <w:continuationSeparator/>
      </w:r>
    </w:p>
  </w:footnote>
  <w:footnote w:id="1">
    <w:p w14:paraId="466EE145" w14:textId="77777777" w:rsidR="00CD1783" w:rsidRPr="00712EC1" w:rsidRDefault="00CD1783" w:rsidP="00CB0A74">
      <w:pPr>
        <w:pStyle w:val="Funotentext"/>
        <w:rPr>
          <w:rFonts w:ascii="Times New Roman" w:hAnsi="Times New Roman" w:cs="Times New Roman"/>
          <w:lang w:val="en-US"/>
        </w:rPr>
      </w:pPr>
      <w:r w:rsidRPr="00712EC1">
        <w:rPr>
          <w:rStyle w:val="Funotenzeichen"/>
          <w:rFonts w:ascii="Times New Roman" w:hAnsi="Times New Roman" w:cs="Times New Roman"/>
        </w:rPr>
        <w:footnoteRef/>
      </w:r>
      <w:r w:rsidRPr="00712EC1">
        <w:rPr>
          <w:rFonts w:ascii="Times New Roman" w:hAnsi="Times New Roman" w:cs="Times New Roman"/>
          <w:lang w:val="en-US"/>
        </w:rPr>
        <w:t xml:space="preserve"> To avoid sequency effects of the order of the events and the performing actors, we used a fully balanced Latin square design.</w:t>
      </w:r>
    </w:p>
  </w:footnote>
  <w:footnote w:id="2">
    <w:p w14:paraId="0FEAC3A4" w14:textId="17547E8A" w:rsidR="00CD1783" w:rsidRPr="00987065" w:rsidRDefault="00CD1783">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3">
    <w:p w14:paraId="5F7D744B" w14:textId="77777777" w:rsidR="00CD1783" w:rsidRPr="00C93F92" w:rsidRDefault="00CD1783" w:rsidP="00477DFE">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13E2C1CE" w14:textId="55612A5E" w:rsidR="00CD1783" w:rsidRPr="00C10CFB" w:rsidRDefault="00CD1783" w:rsidP="003546D9">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22"/>
  </w:num>
  <w:num w:numId="7">
    <w:abstractNumId w:val="19"/>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20"/>
  </w:num>
  <w:num w:numId="18">
    <w:abstractNumId w:val="17"/>
  </w:num>
  <w:num w:numId="19">
    <w:abstractNumId w:val="7"/>
  </w:num>
  <w:num w:numId="20">
    <w:abstractNumId w:val="11"/>
  </w:num>
  <w:num w:numId="21">
    <w:abstractNumId w:val="3"/>
  </w:num>
  <w:num w:numId="22">
    <w:abstractNumId w:val="14"/>
  </w:num>
  <w:num w:numId="23">
    <w:abstractNumId w:val="0"/>
  </w:num>
  <w:num w:numId="24">
    <w:abstractNumId w:val="4"/>
  </w:num>
  <w:num w:numId="25">
    <w:abstractNumId w:val="12"/>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1A30"/>
    <w:rsid w:val="0000366A"/>
    <w:rsid w:val="000043B3"/>
    <w:rsid w:val="00005508"/>
    <w:rsid w:val="00010229"/>
    <w:rsid w:val="00011F64"/>
    <w:rsid w:val="00013258"/>
    <w:rsid w:val="00014BFD"/>
    <w:rsid w:val="000160E2"/>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7359F"/>
    <w:rsid w:val="000805D8"/>
    <w:rsid w:val="000838BF"/>
    <w:rsid w:val="000867D5"/>
    <w:rsid w:val="0008749D"/>
    <w:rsid w:val="00090415"/>
    <w:rsid w:val="00090CDF"/>
    <w:rsid w:val="00090D5B"/>
    <w:rsid w:val="00096470"/>
    <w:rsid w:val="000A0C14"/>
    <w:rsid w:val="000A1A25"/>
    <w:rsid w:val="000A4873"/>
    <w:rsid w:val="000B07BE"/>
    <w:rsid w:val="000B0CFF"/>
    <w:rsid w:val="000B1453"/>
    <w:rsid w:val="000B28FC"/>
    <w:rsid w:val="000B35BA"/>
    <w:rsid w:val="000B771C"/>
    <w:rsid w:val="000C0512"/>
    <w:rsid w:val="000C1D4A"/>
    <w:rsid w:val="000C2100"/>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402"/>
    <w:rsid w:val="00155B2C"/>
    <w:rsid w:val="00156E5F"/>
    <w:rsid w:val="00160166"/>
    <w:rsid w:val="001607F9"/>
    <w:rsid w:val="00161849"/>
    <w:rsid w:val="0016271A"/>
    <w:rsid w:val="00163EC1"/>
    <w:rsid w:val="00165693"/>
    <w:rsid w:val="00166C44"/>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17E8E"/>
    <w:rsid w:val="00221F21"/>
    <w:rsid w:val="0022303C"/>
    <w:rsid w:val="0022357D"/>
    <w:rsid w:val="00223980"/>
    <w:rsid w:val="00223D93"/>
    <w:rsid w:val="00227078"/>
    <w:rsid w:val="00231240"/>
    <w:rsid w:val="0023481C"/>
    <w:rsid w:val="00235C7B"/>
    <w:rsid w:val="00235E22"/>
    <w:rsid w:val="00247425"/>
    <w:rsid w:val="002529D4"/>
    <w:rsid w:val="00260604"/>
    <w:rsid w:val="002606EE"/>
    <w:rsid w:val="00262F39"/>
    <w:rsid w:val="00266554"/>
    <w:rsid w:val="00270515"/>
    <w:rsid w:val="00273291"/>
    <w:rsid w:val="00281B86"/>
    <w:rsid w:val="002835CA"/>
    <w:rsid w:val="00286BC9"/>
    <w:rsid w:val="00290A4E"/>
    <w:rsid w:val="002913F2"/>
    <w:rsid w:val="00291FF2"/>
    <w:rsid w:val="00292214"/>
    <w:rsid w:val="002935F1"/>
    <w:rsid w:val="002957BA"/>
    <w:rsid w:val="00297551"/>
    <w:rsid w:val="002A3C6D"/>
    <w:rsid w:val="002A449F"/>
    <w:rsid w:val="002A4ADC"/>
    <w:rsid w:val="002B1899"/>
    <w:rsid w:val="002B43AA"/>
    <w:rsid w:val="002C0A2C"/>
    <w:rsid w:val="002C6C65"/>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46D9"/>
    <w:rsid w:val="00357D05"/>
    <w:rsid w:val="003628EA"/>
    <w:rsid w:val="00362F53"/>
    <w:rsid w:val="00363B52"/>
    <w:rsid w:val="00364823"/>
    <w:rsid w:val="00375F07"/>
    <w:rsid w:val="00377D8A"/>
    <w:rsid w:val="00381016"/>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6A80"/>
    <w:rsid w:val="003D70C5"/>
    <w:rsid w:val="003D748E"/>
    <w:rsid w:val="003D7B5A"/>
    <w:rsid w:val="003E2C40"/>
    <w:rsid w:val="003E4D4D"/>
    <w:rsid w:val="003E4D7F"/>
    <w:rsid w:val="00402299"/>
    <w:rsid w:val="00403693"/>
    <w:rsid w:val="004040D4"/>
    <w:rsid w:val="0040462B"/>
    <w:rsid w:val="0040510B"/>
    <w:rsid w:val="0040639C"/>
    <w:rsid w:val="00412318"/>
    <w:rsid w:val="004125DA"/>
    <w:rsid w:val="00413B5C"/>
    <w:rsid w:val="00416E67"/>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638FC"/>
    <w:rsid w:val="0047189E"/>
    <w:rsid w:val="004742FE"/>
    <w:rsid w:val="00477DFE"/>
    <w:rsid w:val="00480644"/>
    <w:rsid w:val="004817BA"/>
    <w:rsid w:val="004824FB"/>
    <w:rsid w:val="00483167"/>
    <w:rsid w:val="004833C2"/>
    <w:rsid w:val="004838AD"/>
    <w:rsid w:val="00483FD3"/>
    <w:rsid w:val="00487C81"/>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C0601"/>
    <w:rsid w:val="004D08BC"/>
    <w:rsid w:val="004D0D29"/>
    <w:rsid w:val="004D5E7E"/>
    <w:rsid w:val="004E04D5"/>
    <w:rsid w:val="004E0D6B"/>
    <w:rsid w:val="004F4127"/>
    <w:rsid w:val="004F4631"/>
    <w:rsid w:val="00500717"/>
    <w:rsid w:val="00501EDE"/>
    <w:rsid w:val="00503AB4"/>
    <w:rsid w:val="00503F7C"/>
    <w:rsid w:val="00505962"/>
    <w:rsid w:val="005155EA"/>
    <w:rsid w:val="005217A6"/>
    <w:rsid w:val="00521878"/>
    <w:rsid w:val="00525BA2"/>
    <w:rsid w:val="00531FBA"/>
    <w:rsid w:val="00532864"/>
    <w:rsid w:val="00532D1F"/>
    <w:rsid w:val="005342C4"/>
    <w:rsid w:val="00535EA9"/>
    <w:rsid w:val="00540421"/>
    <w:rsid w:val="00540A34"/>
    <w:rsid w:val="00541D8D"/>
    <w:rsid w:val="00541F2C"/>
    <w:rsid w:val="00542E55"/>
    <w:rsid w:val="005461E1"/>
    <w:rsid w:val="00550377"/>
    <w:rsid w:val="00554CCF"/>
    <w:rsid w:val="00554F75"/>
    <w:rsid w:val="00556751"/>
    <w:rsid w:val="005603D0"/>
    <w:rsid w:val="005612CF"/>
    <w:rsid w:val="005624D3"/>
    <w:rsid w:val="005631FA"/>
    <w:rsid w:val="0056489C"/>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B6BA3"/>
    <w:rsid w:val="005C0F54"/>
    <w:rsid w:val="005C2D95"/>
    <w:rsid w:val="005C3247"/>
    <w:rsid w:val="005C5D60"/>
    <w:rsid w:val="005C621D"/>
    <w:rsid w:val="005C7318"/>
    <w:rsid w:val="005C7A88"/>
    <w:rsid w:val="005D1111"/>
    <w:rsid w:val="005D5376"/>
    <w:rsid w:val="005D577E"/>
    <w:rsid w:val="005D6CB5"/>
    <w:rsid w:val="005E20FC"/>
    <w:rsid w:val="005E40C1"/>
    <w:rsid w:val="005E411A"/>
    <w:rsid w:val="005F0E86"/>
    <w:rsid w:val="005F250A"/>
    <w:rsid w:val="005F632C"/>
    <w:rsid w:val="005F7CA8"/>
    <w:rsid w:val="005F7EFB"/>
    <w:rsid w:val="00600DDB"/>
    <w:rsid w:val="006048EE"/>
    <w:rsid w:val="00604D16"/>
    <w:rsid w:val="00606DCA"/>
    <w:rsid w:val="006077B5"/>
    <w:rsid w:val="00612744"/>
    <w:rsid w:val="00621FE9"/>
    <w:rsid w:val="00634443"/>
    <w:rsid w:val="00634669"/>
    <w:rsid w:val="00636207"/>
    <w:rsid w:val="006435BD"/>
    <w:rsid w:val="0064446B"/>
    <w:rsid w:val="00646A85"/>
    <w:rsid w:val="00651F6D"/>
    <w:rsid w:val="00652F54"/>
    <w:rsid w:val="00660297"/>
    <w:rsid w:val="00661C83"/>
    <w:rsid w:val="00663ADB"/>
    <w:rsid w:val="0066781B"/>
    <w:rsid w:val="00672CC2"/>
    <w:rsid w:val="006774B1"/>
    <w:rsid w:val="0067793E"/>
    <w:rsid w:val="006805BF"/>
    <w:rsid w:val="00680A30"/>
    <w:rsid w:val="00680DFC"/>
    <w:rsid w:val="00681B43"/>
    <w:rsid w:val="00683DB2"/>
    <w:rsid w:val="00684175"/>
    <w:rsid w:val="006844F0"/>
    <w:rsid w:val="00684709"/>
    <w:rsid w:val="00684D2D"/>
    <w:rsid w:val="00684D9A"/>
    <w:rsid w:val="00690308"/>
    <w:rsid w:val="00692045"/>
    <w:rsid w:val="006952A1"/>
    <w:rsid w:val="00695711"/>
    <w:rsid w:val="00695A50"/>
    <w:rsid w:val="0069621D"/>
    <w:rsid w:val="00696C52"/>
    <w:rsid w:val="00696D4A"/>
    <w:rsid w:val="0069719D"/>
    <w:rsid w:val="0069734F"/>
    <w:rsid w:val="006A4C1F"/>
    <w:rsid w:val="006A5F01"/>
    <w:rsid w:val="006B11AA"/>
    <w:rsid w:val="006C05ED"/>
    <w:rsid w:val="006C0782"/>
    <w:rsid w:val="006C1437"/>
    <w:rsid w:val="006C3B86"/>
    <w:rsid w:val="006C3C91"/>
    <w:rsid w:val="006C41B8"/>
    <w:rsid w:val="006D44C7"/>
    <w:rsid w:val="006D4D0D"/>
    <w:rsid w:val="006D58F2"/>
    <w:rsid w:val="006E015E"/>
    <w:rsid w:val="006E371D"/>
    <w:rsid w:val="006E397F"/>
    <w:rsid w:val="006E4D47"/>
    <w:rsid w:val="006E4FC7"/>
    <w:rsid w:val="006E51AF"/>
    <w:rsid w:val="006E7F16"/>
    <w:rsid w:val="006F1487"/>
    <w:rsid w:val="006F28B7"/>
    <w:rsid w:val="006F5233"/>
    <w:rsid w:val="006F5526"/>
    <w:rsid w:val="006F7DBE"/>
    <w:rsid w:val="00700B7C"/>
    <w:rsid w:val="00702F02"/>
    <w:rsid w:val="00703F7E"/>
    <w:rsid w:val="00705D55"/>
    <w:rsid w:val="00707DCB"/>
    <w:rsid w:val="00712EC1"/>
    <w:rsid w:val="00713A98"/>
    <w:rsid w:val="00716F7F"/>
    <w:rsid w:val="00717566"/>
    <w:rsid w:val="007208AD"/>
    <w:rsid w:val="00722BD5"/>
    <w:rsid w:val="00723E16"/>
    <w:rsid w:val="00725553"/>
    <w:rsid w:val="007258AE"/>
    <w:rsid w:val="00726C05"/>
    <w:rsid w:val="00731587"/>
    <w:rsid w:val="007334C6"/>
    <w:rsid w:val="00734AB1"/>
    <w:rsid w:val="00742326"/>
    <w:rsid w:val="007430CA"/>
    <w:rsid w:val="007448C3"/>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680F"/>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519C"/>
    <w:rsid w:val="007D59DF"/>
    <w:rsid w:val="007D62B9"/>
    <w:rsid w:val="007E4294"/>
    <w:rsid w:val="007F07DC"/>
    <w:rsid w:val="007F3D54"/>
    <w:rsid w:val="007F58C3"/>
    <w:rsid w:val="00800068"/>
    <w:rsid w:val="008021E0"/>
    <w:rsid w:val="00803030"/>
    <w:rsid w:val="0080315F"/>
    <w:rsid w:val="00803B05"/>
    <w:rsid w:val="00804A0F"/>
    <w:rsid w:val="00810053"/>
    <w:rsid w:val="008149A8"/>
    <w:rsid w:val="008149DA"/>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0E2D"/>
    <w:rsid w:val="0087232B"/>
    <w:rsid w:val="00874B07"/>
    <w:rsid w:val="008773C1"/>
    <w:rsid w:val="00877D6A"/>
    <w:rsid w:val="00883F90"/>
    <w:rsid w:val="00887E04"/>
    <w:rsid w:val="008900A1"/>
    <w:rsid w:val="0089135B"/>
    <w:rsid w:val="0089256B"/>
    <w:rsid w:val="008940E4"/>
    <w:rsid w:val="0089485C"/>
    <w:rsid w:val="00895F58"/>
    <w:rsid w:val="00897E27"/>
    <w:rsid w:val="008A3504"/>
    <w:rsid w:val="008A6160"/>
    <w:rsid w:val="008C028B"/>
    <w:rsid w:val="008C0DB5"/>
    <w:rsid w:val="008C3DC5"/>
    <w:rsid w:val="008C5142"/>
    <w:rsid w:val="008C60F9"/>
    <w:rsid w:val="008C6C08"/>
    <w:rsid w:val="008C7966"/>
    <w:rsid w:val="008D179F"/>
    <w:rsid w:val="008D6BF9"/>
    <w:rsid w:val="008D7DCA"/>
    <w:rsid w:val="008E098A"/>
    <w:rsid w:val="008E38C7"/>
    <w:rsid w:val="008E4621"/>
    <w:rsid w:val="008E4BEB"/>
    <w:rsid w:val="008E5A47"/>
    <w:rsid w:val="008E6AE4"/>
    <w:rsid w:val="008F0A5C"/>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2C84"/>
    <w:rsid w:val="00935A90"/>
    <w:rsid w:val="00941CD4"/>
    <w:rsid w:val="009442A8"/>
    <w:rsid w:val="00944CB3"/>
    <w:rsid w:val="00952074"/>
    <w:rsid w:val="00952CC8"/>
    <w:rsid w:val="00956A43"/>
    <w:rsid w:val="00962580"/>
    <w:rsid w:val="00962874"/>
    <w:rsid w:val="0096291D"/>
    <w:rsid w:val="009630CA"/>
    <w:rsid w:val="0097117C"/>
    <w:rsid w:val="00971CFA"/>
    <w:rsid w:val="009769E1"/>
    <w:rsid w:val="00977914"/>
    <w:rsid w:val="0098025E"/>
    <w:rsid w:val="00981454"/>
    <w:rsid w:val="00981725"/>
    <w:rsid w:val="00987065"/>
    <w:rsid w:val="00987B25"/>
    <w:rsid w:val="00987E76"/>
    <w:rsid w:val="009916A1"/>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D375F"/>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2DB5"/>
    <w:rsid w:val="00A53803"/>
    <w:rsid w:val="00A539D1"/>
    <w:rsid w:val="00A542EB"/>
    <w:rsid w:val="00A552CB"/>
    <w:rsid w:val="00A55434"/>
    <w:rsid w:val="00A60099"/>
    <w:rsid w:val="00A63FF2"/>
    <w:rsid w:val="00A642A1"/>
    <w:rsid w:val="00A64D78"/>
    <w:rsid w:val="00A67F38"/>
    <w:rsid w:val="00A71096"/>
    <w:rsid w:val="00A73C37"/>
    <w:rsid w:val="00A747D9"/>
    <w:rsid w:val="00A74984"/>
    <w:rsid w:val="00A76537"/>
    <w:rsid w:val="00A77798"/>
    <w:rsid w:val="00A819EB"/>
    <w:rsid w:val="00A84158"/>
    <w:rsid w:val="00A8546B"/>
    <w:rsid w:val="00A86940"/>
    <w:rsid w:val="00A8731A"/>
    <w:rsid w:val="00A91F12"/>
    <w:rsid w:val="00A928FF"/>
    <w:rsid w:val="00A93D4C"/>
    <w:rsid w:val="00A95C27"/>
    <w:rsid w:val="00A966FD"/>
    <w:rsid w:val="00A97F73"/>
    <w:rsid w:val="00AA3001"/>
    <w:rsid w:val="00AA3527"/>
    <w:rsid w:val="00AA4CAE"/>
    <w:rsid w:val="00AA51E5"/>
    <w:rsid w:val="00AA6306"/>
    <w:rsid w:val="00AA76B0"/>
    <w:rsid w:val="00AB0975"/>
    <w:rsid w:val="00AB2612"/>
    <w:rsid w:val="00AB3F38"/>
    <w:rsid w:val="00AB46F3"/>
    <w:rsid w:val="00AB4BB4"/>
    <w:rsid w:val="00AB766B"/>
    <w:rsid w:val="00AC0FD6"/>
    <w:rsid w:val="00AD202F"/>
    <w:rsid w:val="00AD60D5"/>
    <w:rsid w:val="00AD7101"/>
    <w:rsid w:val="00AE0A06"/>
    <w:rsid w:val="00AE4424"/>
    <w:rsid w:val="00AE47AD"/>
    <w:rsid w:val="00AE584C"/>
    <w:rsid w:val="00AE5FD6"/>
    <w:rsid w:val="00AF022A"/>
    <w:rsid w:val="00AF372D"/>
    <w:rsid w:val="00AF3C86"/>
    <w:rsid w:val="00AF66C8"/>
    <w:rsid w:val="00AF6954"/>
    <w:rsid w:val="00B022A5"/>
    <w:rsid w:val="00B02DD8"/>
    <w:rsid w:val="00B03516"/>
    <w:rsid w:val="00B07C84"/>
    <w:rsid w:val="00B1068C"/>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026F"/>
    <w:rsid w:val="00B66DA1"/>
    <w:rsid w:val="00B67B31"/>
    <w:rsid w:val="00B70295"/>
    <w:rsid w:val="00B7084F"/>
    <w:rsid w:val="00B76494"/>
    <w:rsid w:val="00B76D33"/>
    <w:rsid w:val="00B76DC5"/>
    <w:rsid w:val="00B772A9"/>
    <w:rsid w:val="00B77AC3"/>
    <w:rsid w:val="00B85078"/>
    <w:rsid w:val="00B851FB"/>
    <w:rsid w:val="00B969EF"/>
    <w:rsid w:val="00B96E7E"/>
    <w:rsid w:val="00B97371"/>
    <w:rsid w:val="00B97CB4"/>
    <w:rsid w:val="00BA0903"/>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613"/>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199D"/>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16E0"/>
    <w:rsid w:val="00C53632"/>
    <w:rsid w:val="00C55D38"/>
    <w:rsid w:val="00C5662F"/>
    <w:rsid w:val="00C6023A"/>
    <w:rsid w:val="00C62304"/>
    <w:rsid w:val="00C663D3"/>
    <w:rsid w:val="00C72F9C"/>
    <w:rsid w:val="00C7354E"/>
    <w:rsid w:val="00C73578"/>
    <w:rsid w:val="00C90C76"/>
    <w:rsid w:val="00C9191C"/>
    <w:rsid w:val="00C9289A"/>
    <w:rsid w:val="00C93BDF"/>
    <w:rsid w:val="00C93F92"/>
    <w:rsid w:val="00C94BDB"/>
    <w:rsid w:val="00C95E19"/>
    <w:rsid w:val="00CA06D9"/>
    <w:rsid w:val="00CA0B0E"/>
    <w:rsid w:val="00CA16B5"/>
    <w:rsid w:val="00CA2AD8"/>
    <w:rsid w:val="00CA34AB"/>
    <w:rsid w:val="00CA4B62"/>
    <w:rsid w:val="00CA60D7"/>
    <w:rsid w:val="00CA7BAC"/>
    <w:rsid w:val="00CB0A74"/>
    <w:rsid w:val="00CB3129"/>
    <w:rsid w:val="00CB3638"/>
    <w:rsid w:val="00CB4DE9"/>
    <w:rsid w:val="00CB7A6B"/>
    <w:rsid w:val="00CC1C7F"/>
    <w:rsid w:val="00CC42CB"/>
    <w:rsid w:val="00CC5C01"/>
    <w:rsid w:val="00CC6C38"/>
    <w:rsid w:val="00CC6D62"/>
    <w:rsid w:val="00CC6D67"/>
    <w:rsid w:val="00CC6F27"/>
    <w:rsid w:val="00CD1783"/>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25723"/>
    <w:rsid w:val="00D30D08"/>
    <w:rsid w:val="00D365FA"/>
    <w:rsid w:val="00D40015"/>
    <w:rsid w:val="00D407D7"/>
    <w:rsid w:val="00D41F8B"/>
    <w:rsid w:val="00D43C73"/>
    <w:rsid w:val="00D43F46"/>
    <w:rsid w:val="00D446BB"/>
    <w:rsid w:val="00D461D3"/>
    <w:rsid w:val="00D46C8B"/>
    <w:rsid w:val="00D52892"/>
    <w:rsid w:val="00D55B3E"/>
    <w:rsid w:val="00D55ECA"/>
    <w:rsid w:val="00D60548"/>
    <w:rsid w:val="00D628F8"/>
    <w:rsid w:val="00D73393"/>
    <w:rsid w:val="00D7654C"/>
    <w:rsid w:val="00D777F7"/>
    <w:rsid w:val="00D819CF"/>
    <w:rsid w:val="00D84457"/>
    <w:rsid w:val="00D900AC"/>
    <w:rsid w:val="00D902F1"/>
    <w:rsid w:val="00D90DEF"/>
    <w:rsid w:val="00D937C5"/>
    <w:rsid w:val="00D951AD"/>
    <w:rsid w:val="00D97031"/>
    <w:rsid w:val="00D97F84"/>
    <w:rsid w:val="00DA0431"/>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43C"/>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5E11"/>
    <w:rsid w:val="00E87225"/>
    <w:rsid w:val="00E91796"/>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5BC2"/>
    <w:rsid w:val="00ED61AB"/>
    <w:rsid w:val="00EE7A7E"/>
    <w:rsid w:val="00EE7DED"/>
    <w:rsid w:val="00EF1F88"/>
    <w:rsid w:val="00EF3B9D"/>
    <w:rsid w:val="00F02342"/>
    <w:rsid w:val="00F0444E"/>
    <w:rsid w:val="00F076F1"/>
    <w:rsid w:val="00F11D6B"/>
    <w:rsid w:val="00F14CBC"/>
    <w:rsid w:val="00F17D8E"/>
    <w:rsid w:val="00F241F5"/>
    <w:rsid w:val="00F2510E"/>
    <w:rsid w:val="00F30D73"/>
    <w:rsid w:val="00F31A32"/>
    <w:rsid w:val="00F322A4"/>
    <w:rsid w:val="00F32955"/>
    <w:rsid w:val="00F3414C"/>
    <w:rsid w:val="00F36BBE"/>
    <w:rsid w:val="00F37C7A"/>
    <w:rsid w:val="00F40348"/>
    <w:rsid w:val="00F41ACD"/>
    <w:rsid w:val="00F44BB9"/>
    <w:rsid w:val="00F44F4D"/>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760"/>
    <w:rsid w:val="00F95B38"/>
    <w:rsid w:val="00F95EF3"/>
    <w:rsid w:val="00FA1675"/>
    <w:rsid w:val="00FA4BA1"/>
    <w:rsid w:val="00FA7896"/>
    <w:rsid w:val="00FB08B1"/>
    <w:rsid w:val="00FB3189"/>
    <w:rsid w:val="00FB7CF2"/>
    <w:rsid w:val="00FC2581"/>
    <w:rsid w:val="00FC2A13"/>
    <w:rsid w:val="00FC2C4A"/>
    <w:rsid w:val="00FC3A05"/>
    <w:rsid w:val="00FC41D9"/>
    <w:rsid w:val="00FC4B4B"/>
    <w:rsid w:val="00FC5729"/>
    <w:rsid w:val="00FC5A27"/>
    <w:rsid w:val="00FC7BD1"/>
    <w:rsid w:val="00FD442A"/>
    <w:rsid w:val="00FD76F2"/>
    <w:rsid w:val="00FD7C83"/>
    <w:rsid w:val="00FE076E"/>
    <w:rsid w:val="00FE4CEB"/>
    <w:rsid w:val="00FE60DB"/>
    <w:rsid w:val="00FF0354"/>
    <w:rsid w:val="00FF24EE"/>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E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DB1D-3C56-4CA5-8662-9AEA7CD1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3786</Words>
  <Characters>23854</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9</cp:revision>
  <dcterms:created xsi:type="dcterms:W3CDTF">2023-12-19T12:07:00Z</dcterms:created>
  <dcterms:modified xsi:type="dcterms:W3CDTF">2023-12-19T13:21:00Z</dcterms:modified>
</cp:coreProperties>
</file>