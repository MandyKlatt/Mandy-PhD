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5ED18" w14:textId="4A04A6A7" w:rsidR="00273896" w:rsidRPr="0030789C" w:rsidRDefault="001C0471" w:rsidP="00A6567B">
      <w:pPr>
        <w:spacing w:line="360" w:lineRule="auto"/>
        <w:rPr>
          <w:rFonts w:ascii="Times New Roman" w:hAnsi="Times New Roman" w:cs="Times New Roman"/>
          <w:b/>
          <w:bCs/>
          <w:sz w:val="24"/>
          <w:szCs w:val="24"/>
          <w:lang w:val="en-US"/>
        </w:rPr>
      </w:pPr>
      <w:r w:rsidRPr="0030789C">
        <w:rPr>
          <w:rFonts w:ascii="Times New Roman" w:hAnsi="Times New Roman" w:cs="Times New Roman"/>
          <w:b/>
          <w:bCs/>
          <w:sz w:val="24"/>
          <w:szCs w:val="24"/>
          <w:lang w:val="en-US"/>
        </w:rPr>
        <w:t xml:space="preserve"># </w:t>
      </w:r>
      <w:r w:rsidR="00D03B18" w:rsidRPr="0030789C">
        <w:rPr>
          <w:rFonts w:ascii="Times New Roman" w:hAnsi="Times New Roman" w:cs="Times New Roman"/>
          <w:b/>
          <w:bCs/>
          <w:sz w:val="24"/>
          <w:szCs w:val="24"/>
          <w:lang w:val="en-US"/>
        </w:rPr>
        <w:t xml:space="preserve">Introduction </w:t>
      </w:r>
    </w:p>
    <w:p w14:paraId="17A51084" w14:textId="0FD24008" w:rsidR="00F01C4C" w:rsidRDefault="00E33D36" w:rsidP="00D03B18">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In education, there</w:t>
      </w:r>
      <w:r>
        <w:rPr>
          <w:rFonts w:ascii="Times New Roman" w:hAnsi="Times New Roman" w:cs="Times New Roman"/>
          <w:sz w:val="24"/>
          <w:szCs w:val="24"/>
          <w:lang w:val="en-US"/>
        </w:rPr>
        <w:t>’</w:t>
      </w:r>
      <w:r w:rsidRPr="00E33D36">
        <w:rPr>
          <w:rFonts w:ascii="Times New Roman" w:hAnsi="Times New Roman" w:cs="Times New Roman"/>
          <w:sz w:val="24"/>
          <w:szCs w:val="24"/>
          <w:lang w:val="en-US"/>
        </w:rPr>
        <w:t>s interest in identifying reliable indicators for teacher stress and burnout</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957BDA">
        <w:rPr>
          <w:lang w:val="en-US"/>
        </w:rPr>
        <w:t xml:space="preserve"> </w:t>
      </w:r>
      <w:r w:rsidRPr="00957BDA">
        <w:rPr>
          <w:rFonts w:ascii="Times New Roman" w:hAnsi="Times New Roman" w:cs="Times New Roman"/>
          <w:sz w:val="24"/>
          <w:szCs w:val="24"/>
          <w:lang w:val="en-US"/>
        </w:rPr>
        <w:t>junker2021</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Previous research often relied on self-report questionnaires</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[@chaplain2008; @liu2020]</w:t>
      </w:r>
      <w:r w:rsidRPr="00E33D36">
        <w:rPr>
          <w:rFonts w:ascii="Times New Roman" w:hAnsi="Times New Roman" w:cs="Times New Roman"/>
          <w:sz w:val="24"/>
          <w:szCs w:val="24"/>
          <w:lang w:val="en-US"/>
        </w:rPr>
        <w:t xml:space="preserve">, which may be prone to biases like social desirability </w:t>
      </w:r>
      <w:r>
        <w:rPr>
          <w:rFonts w:ascii="Times New Roman" w:hAnsi="Times New Roman" w:cs="Times New Roman"/>
          <w:sz w:val="24"/>
          <w:szCs w:val="24"/>
          <w:lang w:val="en-US"/>
        </w:rPr>
        <w:t>[@</w:t>
      </w:r>
      <w:r w:rsidRPr="000C5F77">
        <w:rPr>
          <w:rFonts w:ascii="Times New Roman" w:hAnsi="Times New Roman" w:cs="Times New Roman"/>
          <w:sz w:val="24"/>
          <w:szCs w:val="24"/>
          <w:lang w:val="en-US"/>
        </w:rPr>
        <w:t>razavi2001self</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or recall errors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627CFA">
        <w:rPr>
          <w:rFonts w:ascii="Times New Roman" w:hAnsi="Times New Roman" w:cs="Times New Roman"/>
          <w:sz w:val="24"/>
          <w:szCs w:val="24"/>
          <w:lang w:val="en-US"/>
        </w:rPr>
        <w:t>van2016accuracy</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To overcome these limitations, ambulatory assessment methods are recommended</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3F09C5">
        <w:rPr>
          <w:rFonts w:ascii="Times New Roman" w:hAnsi="Times New Roman" w:cs="Times New Roman"/>
          <w:sz w:val="24"/>
          <w:szCs w:val="24"/>
          <w:lang w:val="en-US"/>
        </w:rPr>
        <w:t>trull2013ambulatory</w:t>
      </w:r>
      <w:r>
        <w:rPr>
          <w:rFonts w:ascii="Times New Roman" w:hAnsi="Times New Roman" w:cs="Times New Roman"/>
          <w:sz w:val="24"/>
          <w:szCs w:val="24"/>
          <w:lang w:val="en-US"/>
        </w:rPr>
        <w:t>; @</w:t>
      </w:r>
      <w:r w:rsidRPr="003F09C5">
        <w:rPr>
          <w:rFonts w:ascii="Times New Roman" w:hAnsi="Times New Roman" w:cs="Times New Roman"/>
          <w:sz w:val="24"/>
          <w:szCs w:val="24"/>
          <w:lang w:val="en-US"/>
        </w:rPr>
        <w:t>wettstein2020ambulatory</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such as measuring physiological parameters like </w:t>
      </w:r>
      <w:r>
        <w:rPr>
          <w:rFonts w:ascii="Times New Roman" w:hAnsi="Times New Roman" w:cs="Times New Roman"/>
          <w:sz w:val="24"/>
          <w:szCs w:val="24"/>
          <w:lang w:val="en-US"/>
        </w:rPr>
        <w:t>heart rate (HR)</w:t>
      </w:r>
      <w:r w:rsidRPr="00E33D36">
        <w:rPr>
          <w:rFonts w:ascii="Times New Roman" w:hAnsi="Times New Roman" w:cs="Times New Roman"/>
          <w:sz w:val="24"/>
          <w:szCs w:val="24"/>
          <w:lang w:val="en-US"/>
        </w:rPr>
        <w:t>, offering objective insights into teachers</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stress levels without disrupting their teaching</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w:t>
      </w:r>
      <w:r w:rsidRPr="00D03B18">
        <w:rPr>
          <w:rFonts w:ascii="Times New Roman" w:hAnsi="Times New Roman" w:cs="Times New Roman"/>
          <w:sz w:val="24"/>
          <w:szCs w:val="24"/>
          <w:lang w:val="en-US"/>
        </w:rPr>
        <w:t>@runge2020</w:t>
      </w:r>
      <w:r>
        <w:rPr>
          <w:rFonts w:ascii="Times New Roman" w:hAnsi="Times New Roman" w:cs="Times New Roman"/>
          <w:sz w:val="24"/>
          <w:szCs w:val="24"/>
          <w:lang w:val="en-US"/>
        </w:rPr>
        <w:t>]</w:t>
      </w:r>
      <w:r w:rsidRPr="00E33D36">
        <w:rPr>
          <w:rFonts w:ascii="Times New Roman" w:hAnsi="Times New Roman" w:cs="Times New Roman"/>
          <w:sz w:val="24"/>
          <w:szCs w:val="24"/>
          <w:lang w:val="en-US"/>
        </w:rPr>
        <w:t>.</w:t>
      </w:r>
      <w:r w:rsidR="00F01C4C">
        <w:rPr>
          <w:rFonts w:ascii="Times New Roman" w:hAnsi="Times New Roman" w:cs="Times New Roman"/>
          <w:sz w:val="24"/>
          <w:szCs w:val="24"/>
          <w:lang w:val="en-US"/>
        </w:rPr>
        <w:t xml:space="preserve"> </w:t>
      </w:r>
    </w:p>
    <w:p w14:paraId="4B7AD945" w14:textId="0F9DE40D" w:rsidR="00F01C4C" w:rsidRDefault="00E33D36" w:rsidP="00D03B18">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Current studies on teachers</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HR in teaching settings often rely on expensive and invasive electrocardiographs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AB6BEA">
        <w:rPr>
          <w:rFonts w:ascii="Times New Roman" w:hAnsi="Times New Roman" w:cs="Times New Roman"/>
          <w:sz w:val="24"/>
          <w:szCs w:val="24"/>
          <w:lang w:val="en-US"/>
        </w:rPr>
        <w:t>@sperka1995;</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@scheuch1997psychophysische; @donker2018; @junker2021</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@huang2022class</w:t>
      </w:r>
      <w:r>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 xml:space="preserve">showing that teacher-centered activities and common stressors lead to increased HR. However, using affordable and non-invasive instruments like wrist-worn fitness trackers </w:t>
      </w:r>
      <w:r>
        <w:rPr>
          <w:rFonts w:ascii="Times New Roman" w:hAnsi="Times New Roman" w:cs="Times New Roman"/>
          <w:sz w:val="24"/>
          <w:szCs w:val="24"/>
          <w:lang w:val="en-US"/>
        </w:rPr>
        <w:t>[@</w:t>
      </w:r>
      <w:r w:rsidRPr="00A057A0">
        <w:rPr>
          <w:rFonts w:ascii="Times New Roman" w:hAnsi="Times New Roman" w:cs="Times New Roman"/>
          <w:sz w:val="24"/>
          <w:szCs w:val="24"/>
          <w:lang w:val="en-US"/>
        </w:rPr>
        <w:t>ferguson2015</w:t>
      </w:r>
      <w:r>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 xml:space="preserve">could enhance HR recording in educational contexts. Unlike clinical devices, fitness trackers </w:t>
      </w:r>
      <w:r w:rsidR="007108FC">
        <w:rPr>
          <w:rFonts w:ascii="Times New Roman" w:hAnsi="Times New Roman" w:cs="Times New Roman"/>
          <w:sz w:val="24"/>
          <w:szCs w:val="24"/>
          <w:lang w:val="en-US"/>
        </w:rPr>
        <w:t xml:space="preserve">could </w:t>
      </w:r>
      <w:r w:rsidRPr="00E33D36">
        <w:rPr>
          <w:rFonts w:ascii="Times New Roman" w:hAnsi="Times New Roman" w:cs="Times New Roman"/>
          <w:sz w:val="24"/>
          <w:szCs w:val="24"/>
          <w:lang w:val="en-US"/>
        </w:rPr>
        <w:t xml:space="preserve">offer continuous </w:t>
      </w:r>
      <w:r w:rsidR="007108FC">
        <w:rPr>
          <w:rFonts w:ascii="Times New Roman" w:hAnsi="Times New Roman" w:cs="Times New Roman"/>
          <w:sz w:val="24"/>
          <w:szCs w:val="24"/>
          <w:lang w:val="en-US"/>
        </w:rPr>
        <w:t xml:space="preserve">and </w:t>
      </w:r>
      <w:r w:rsidR="007108FC" w:rsidRPr="00E33D36">
        <w:rPr>
          <w:rFonts w:ascii="Times New Roman" w:hAnsi="Times New Roman" w:cs="Times New Roman"/>
          <w:sz w:val="24"/>
          <w:szCs w:val="24"/>
          <w:lang w:val="en-US"/>
        </w:rPr>
        <w:t>less intrusive</w:t>
      </w:r>
      <w:r w:rsidR="007108FC">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 xml:space="preserve">data collection over time </w:t>
      </w:r>
      <w:r w:rsidR="00F01C4C">
        <w:rPr>
          <w:rFonts w:ascii="Times New Roman" w:hAnsi="Times New Roman" w:cs="Times New Roman"/>
          <w:sz w:val="24"/>
          <w:szCs w:val="24"/>
          <w:lang w:val="en-US"/>
        </w:rPr>
        <w:t>[@</w:t>
      </w:r>
      <w:r w:rsidR="00F01C4C" w:rsidRPr="001F5C7E">
        <w:rPr>
          <w:rFonts w:ascii="Times New Roman" w:hAnsi="Times New Roman" w:cs="Times New Roman"/>
          <w:sz w:val="24"/>
          <w:szCs w:val="24"/>
          <w:lang w:val="en-US"/>
        </w:rPr>
        <w:t>godfrey2018z</w:t>
      </w:r>
      <w:r w:rsidR="00F01C4C">
        <w:rPr>
          <w:rFonts w:ascii="Times New Roman" w:hAnsi="Times New Roman" w:cs="Times New Roman"/>
          <w:sz w:val="24"/>
          <w:szCs w:val="24"/>
          <w:lang w:val="en-US"/>
        </w:rPr>
        <w:t>]</w:t>
      </w:r>
      <w:r w:rsidRPr="00E33D36">
        <w:rPr>
          <w:rFonts w:ascii="Times New Roman" w:hAnsi="Times New Roman" w:cs="Times New Roman"/>
          <w:sz w:val="24"/>
          <w:szCs w:val="24"/>
          <w:lang w:val="en-US"/>
        </w:rPr>
        <w:t>, aligning with the increasing popularity and acceptance of wearables among the general population</w:t>
      </w:r>
      <w:r w:rsidR="00F01C4C">
        <w:rPr>
          <w:rFonts w:ascii="Times New Roman" w:hAnsi="Times New Roman" w:cs="Times New Roman"/>
          <w:sz w:val="24"/>
          <w:szCs w:val="24"/>
          <w:lang w:val="en-US"/>
        </w:rPr>
        <w:t xml:space="preserve"> </w:t>
      </w:r>
      <w:r w:rsidR="00E50CC7">
        <w:rPr>
          <w:rFonts w:ascii="Times New Roman" w:hAnsi="Times New Roman" w:cs="Times New Roman"/>
          <w:sz w:val="24"/>
          <w:szCs w:val="24"/>
          <w:lang w:val="en-US"/>
        </w:rPr>
        <w:t>[</w:t>
      </w:r>
      <w:r w:rsidR="00F01C4C">
        <w:rPr>
          <w:rFonts w:ascii="Times New Roman" w:hAnsi="Times New Roman" w:cs="Times New Roman"/>
          <w:sz w:val="24"/>
          <w:szCs w:val="24"/>
          <w:lang w:val="en-US"/>
        </w:rPr>
        <w:t>@</w:t>
      </w:r>
      <w:r w:rsidR="00F01C4C" w:rsidRPr="0052382C">
        <w:rPr>
          <w:rFonts w:ascii="Times New Roman" w:hAnsi="Times New Roman" w:cs="Times New Roman"/>
          <w:sz w:val="24"/>
          <w:szCs w:val="24"/>
          <w:lang w:val="en-US"/>
        </w:rPr>
        <w:t>peng2022acceptance</w:t>
      </w:r>
      <w:r w:rsidR="00F01C4C">
        <w:rPr>
          <w:rFonts w:ascii="Times New Roman" w:hAnsi="Times New Roman" w:cs="Times New Roman"/>
          <w:sz w:val="24"/>
          <w:szCs w:val="24"/>
          <w:lang w:val="en-US"/>
        </w:rPr>
        <w:t>]</w:t>
      </w:r>
      <w:r w:rsidRPr="00E33D36">
        <w:rPr>
          <w:rFonts w:ascii="Times New Roman" w:hAnsi="Times New Roman" w:cs="Times New Roman"/>
          <w:sz w:val="24"/>
          <w:szCs w:val="24"/>
          <w:lang w:val="en-US"/>
        </w:rPr>
        <w:t>. These devices, equipped with biosensors, provide users with physiological and behavioral data, offering an accessible means for monitoring physical activity and health in daily life.</w:t>
      </w:r>
    </w:p>
    <w:p w14:paraId="38B8CAFC" w14:textId="2806535A" w:rsidR="006F5F32" w:rsidRDefault="008E1517" w:rsidP="00D03B18">
      <w:pPr>
        <w:spacing w:line="360" w:lineRule="auto"/>
        <w:rPr>
          <w:rFonts w:ascii="Times New Roman" w:hAnsi="Times New Roman" w:cs="Times New Roman"/>
          <w:sz w:val="24"/>
          <w:szCs w:val="24"/>
          <w:lang w:val="en-US"/>
        </w:rPr>
      </w:pPr>
      <w:r w:rsidRPr="008E1517">
        <w:rPr>
          <w:rFonts w:ascii="Times New Roman" w:hAnsi="Times New Roman" w:cs="Times New Roman"/>
          <w:sz w:val="24"/>
          <w:szCs w:val="24"/>
          <w:lang w:val="en-US"/>
        </w:rPr>
        <w:t xml:space="preserve">It can be assumed that teachers also wear </w:t>
      </w:r>
      <w:r w:rsidR="00E666CC">
        <w:rPr>
          <w:rFonts w:ascii="Times New Roman" w:hAnsi="Times New Roman" w:cs="Times New Roman"/>
          <w:sz w:val="24"/>
          <w:szCs w:val="24"/>
          <w:lang w:val="en-US"/>
        </w:rPr>
        <w:t>personal, private</w:t>
      </w:r>
      <w:r w:rsidR="00E666CC" w:rsidRPr="008E1517">
        <w:rPr>
          <w:rFonts w:ascii="Times New Roman" w:hAnsi="Times New Roman" w:cs="Times New Roman"/>
          <w:sz w:val="24"/>
          <w:szCs w:val="24"/>
          <w:lang w:val="en-US"/>
        </w:rPr>
        <w:t xml:space="preserve"> </w:t>
      </w:r>
      <w:r w:rsidRPr="008E1517">
        <w:rPr>
          <w:rFonts w:ascii="Times New Roman" w:hAnsi="Times New Roman" w:cs="Times New Roman"/>
          <w:sz w:val="24"/>
          <w:szCs w:val="24"/>
          <w:lang w:val="en-US"/>
        </w:rPr>
        <w:t xml:space="preserve">fitness trackers, </w:t>
      </w:r>
      <w:r w:rsidR="00E666CC">
        <w:rPr>
          <w:rFonts w:ascii="Times New Roman" w:hAnsi="Times New Roman" w:cs="Times New Roman"/>
          <w:sz w:val="24"/>
          <w:szCs w:val="24"/>
          <w:lang w:val="en-US"/>
        </w:rPr>
        <w:t>generating recordings of physiological data that could be a very interesting resource for research on teacher stress</w:t>
      </w:r>
      <w:r w:rsidR="00703F3B" w:rsidRPr="00703F3B">
        <w:rPr>
          <w:rFonts w:ascii="Times New Roman" w:hAnsi="Times New Roman" w:cs="Times New Roman"/>
          <w:sz w:val="24"/>
          <w:szCs w:val="24"/>
          <w:lang w:val="en-US"/>
        </w:rPr>
        <w:t xml:space="preserve">. </w:t>
      </w:r>
      <w:r w:rsidR="00DF194F">
        <w:rPr>
          <w:rFonts w:ascii="Times New Roman" w:hAnsi="Times New Roman" w:cs="Times New Roman"/>
          <w:sz w:val="24"/>
          <w:szCs w:val="24"/>
          <w:lang w:val="en-US"/>
        </w:rPr>
        <w:t xml:space="preserve">While </w:t>
      </w:r>
      <w:r w:rsidR="00E666CC">
        <w:rPr>
          <w:rFonts w:ascii="Times New Roman" w:hAnsi="Times New Roman" w:cs="Times New Roman"/>
          <w:sz w:val="24"/>
          <w:szCs w:val="24"/>
          <w:lang w:val="en-US"/>
        </w:rPr>
        <w:t xml:space="preserve">the use of </w:t>
      </w:r>
      <w:r w:rsidR="00DF194F">
        <w:rPr>
          <w:rFonts w:ascii="Times New Roman" w:hAnsi="Times New Roman" w:cs="Times New Roman"/>
          <w:sz w:val="24"/>
          <w:szCs w:val="24"/>
          <w:lang w:val="en-US"/>
        </w:rPr>
        <w:t>w</w:t>
      </w:r>
      <w:r w:rsidR="00A40AA5" w:rsidRPr="00A40AA5">
        <w:rPr>
          <w:rFonts w:ascii="Times New Roman" w:hAnsi="Times New Roman" w:cs="Times New Roman"/>
          <w:sz w:val="24"/>
          <w:szCs w:val="24"/>
          <w:lang w:val="en-US"/>
        </w:rPr>
        <w:t xml:space="preserve">earable technology </w:t>
      </w:r>
      <w:r w:rsidR="00E666CC">
        <w:rPr>
          <w:rFonts w:ascii="Times New Roman" w:hAnsi="Times New Roman" w:cs="Times New Roman"/>
          <w:sz w:val="24"/>
          <w:szCs w:val="24"/>
          <w:lang w:val="en-US"/>
        </w:rPr>
        <w:t xml:space="preserve">in the field </w:t>
      </w:r>
      <w:r w:rsidR="00A40AA5" w:rsidRPr="00A40AA5">
        <w:rPr>
          <w:rFonts w:ascii="Times New Roman" w:hAnsi="Times New Roman" w:cs="Times New Roman"/>
          <w:sz w:val="24"/>
          <w:szCs w:val="24"/>
          <w:lang w:val="en-US"/>
        </w:rPr>
        <w:t xml:space="preserve">has been explored in various </w:t>
      </w:r>
      <w:r w:rsidR="00E666CC">
        <w:rPr>
          <w:rFonts w:ascii="Times New Roman" w:hAnsi="Times New Roman" w:cs="Times New Roman"/>
          <w:sz w:val="24"/>
          <w:szCs w:val="24"/>
          <w:lang w:val="en-US"/>
        </w:rPr>
        <w:t>domains</w:t>
      </w:r>
      <w:r w:rsidR="00F01C4C">
        <w:rPr>
          <w:rFonts w:ascii="Times New Roman" w:hAnsi="Times New Roman" w:cs="Times New Roman"/>
          <w:sz w:val="24"/>
          <w:szCs w:val="24"/>
          <w:lang w:val="en-US"/>
        </w:rPr>
        <w:t xml:space="preserve"> [</w:t>
      </w:r>
      <w:r w:rsidR="00A40AA5">
        <w:rPr>
          <w:rFonts w:ascii="Times New Roman" w:hAnsi="Times New Roman" w:cs="Times New Roman"/>
          <w:sz w:val="24"/>
          <w:szCs w:val="24"/>
          <w:lang w:val="en-US"/>
        </w:rPr>
        <w:t>@</w:t>
      </w:r>
      <w:r w:rsidR="00A40AA5" w:rsidRPr="00197F54">
        <w:rPr>
          <w:rFonts w:ascii="Times New Roman" w:hAnsi="Times New Roman" w:cs="Times New Roman"/>
          <w:sz w:val="24"/>
          <w:szCs w:val="24"/>
          <w:lang w:val="en-US"/>
        </w:rPr>
        <w:t>hughes2023wearable</w:t>
      </w:r>
      <w:r w:rsidR="00A40AA5">
        <w:rPr>
          <w:rFonts w:ascii="Times New Roman" w:hAnsi="Times New Roman" w:cs="Times New Roman"/>
          <w:sz w:val="24"/>
          <w:szCs w:val="24"/>
          <w:lang w:val="en-US"/>
        </w:rPr>
        <w:t>; @</w:t>
      </w:r>
      <w:r w:rsidR="00A40AA5" w:rsidRPr="00B20AD3">
        <w:rPr>
          <w:rFonts w:ascii="Times New Roman" w:hAnsi="Times New Roman" w:cs="Times New Roman"/>
          <w:sz w:val="24"/>
          <w:szCs w:val="24"/>
          <w:lang w:val="en-US"/>
        </w:rPr>
        <w:t xml:space="preserve"> </w:t>
      </w:r>
      <w:r w:rsidR="00A40AA5" w:rsidRPr="00F50415">
        <w:rPr>
          <w:rFonts w:ascii="Times New Roman" w:hAnsi="Times New Roman" w:cs="Times New Roman"/>
          <w:sz w:val="24"/>
          <w:szCs w:val="24"/>
          <w:lang w:val="en-US"/>
        </w:rPr>
        <w:t>adesida2019exploring</w:t>
      </w:r>
      <w:r w:rsidR="00F01C4C">
        <w:rPr>
          <w:rFonts w:ascii="Times New Roman" w:hAnsi="Times New Roman" w:cs="Times New Roman"/>
          <w:sz w:val="24"/>
          <w:szCs w:val="24"/>
          <w:lang w:val="en-US"/>
        </w:rPr>
        <w:t xml:space="preserve">; </w:t>
      </w:r>
      <w:r w:rsidR="00A40AA5" w:rsidRPr="004A1C41">
        <w:rPr>
          <w:rFonts w:ascii="Times New Roman" w:hAnsi="Times New Roman" w:cs="Times New Roman"/>
          <w:sz w:val="24"/>
          <w:szCs w:val="24"/>
          <w:lang w:val="en-US"/>
        </w:rPr>
        <w:t>helmer2009smart</w:t>
      </w:r>
      <w:r w:rsidR="00F01C4C">
        <w:rPr>
          <w:rFonts w:ascii="Times New Roman" w:hAnsi="Times New Roman" w:cs="Times New Roman"/>
          <w:sz w:val="24"/>
          <w:szCs w:val="24"/>
          <w:lang w:val="en-US"/>
        </w:rPr>
        <w:t>],</w:t>
      </w:r>
      <w:r w:rsidR="00DF194F">
        <w:rPr>
          <w:rFonts w:ascii="Times New Roman" w:hAnsi="Times New Roman" w:cs="Times New Roman"/>
          <w:sz w:val="24"/>
          <w:szCs w:val="24"/>
          <w:lang w:val="en-US"/>
        </w:rPr>
        <w:t xml:space="preserve"> </w:t>
      </w:r>
      <w:r w:rsidR="00E666CC" w:rsidRPr="00A40AA5">
        <w:rPr>
          <w:rFonts w:ascii="Times New Roman" w:hAnsi="Times New Roman" w:cs="Times New Roman"/>
          <w:sz w:val="24"/>
          <w:szCs w:val="24"/>
          <w:lang w:val="en-US"/>
        </w:rPr>
        <w:t>research is sparse</w:t>
      </w:r>
      <w:r w:rsidR="00E666CC">
        <w:rPr>
          <w:rFonts w:ascii="Times New Roman" w:hAnsi="Times New Roman" w:cs="Times New Roman"/>
          <w:sz w:val="24"/>
          <w:szCs w:val="24"/>
          <w:lang w:val="en-US"/>
        </w:rPr>
        <w:t xml:space="preserve"> </w:t>
      </w:r>
      <w:r w:rsidR="00A40AA5" w:rsidRPr="00A40AA5">
        <w:rPr>
          <w:rFonts w:ascii="Times New Roman" w:hAnsi="Times New Roman" w:cs="Times New Roman"/>
          <w:sz w:val="24"/>
          <w:szCs w:val="24"/>
          <w:lang w:val="en-US"/>
        </w:rPr>
        <w:t>in education</w:t>
      </w:r>
      <w:r w:rsidR="00FD6625">
        <w:rPr>
          <w:rFonts w:ascii="Times New Roman" w:hAnsi="Times New Roman" w:cs="Times New Roman"/>
          <w:sz w:val="24"/>
          <w:szCs w:val="24"/>
          <w:lang w:val="en-US"/>
        </w:rPr>
        <w:t>al contexts</w:t>
      </w:r>
      <w:r w:rsidR="00A40AA5" w:rsidRPr="00A40AA5">
        <w:rPr>
          <w:rFonts w:ascii="Times New Roman" w:hAnsi="Times New Roman" w:cs="Times New Roman"/>
          <w:sz w:val="24"/>
          <w:szCs w:val="24"/>
          <w:lang w:val="en-US"/>
        </w:rPr>
        <w:t xml:space="preserve"> </w:t>
      </w:r>
      <w:r w:rsidR="00A40AA5">
        <w:rPr>
          <w:rFonts w:ascii="Times New Roman" w:hAnsi="Times New Roman" w:cs="Times New Roman"/>
          <w:sz w:val="24"/>
          <w:szCs w:val="24"/>
          <w:lang w:val="en-US"/>
        </w:rPr>
        <w:t>[@</w:t>
      </w:r>
      <w:r w:rsidR="00A40AA5" w:rsidRPr="000B6BA5">
        <w:rPr>
          <w:rFonts w:ascii="Times New Roman" w:hAnsi="Times New Roman" w:cs="Times New Roman"/>
          <w:sz w:val="24"/>
          <w:szCs w:val="24"/>
          <w:lang w:val="en-US"/>
        </w:rPr>
        <w:t>de2017towards</w:t>
      </w:r>
      <w:r w:rsidR="00A40AA5">
        <w:rPr>
          <w:rFonts w:ascii="Times New Roman" w:hAnsi="Times New Roman" w:cs="Times New Roman"/>
          <w:sz w:val="24"/>
          <w:szCs w:val="24"/>
          <w:lang w:val="en-US"/>
        </w:rPr>
        <w:t>]</w:t>
      </w:r>
      <w:r w:rsidR="00A40AA5" w:rsidRPr="00A40AA5">
        <w:rPr>
          <w:rFonts w:ascii="Times New Roman" w:hAnsi="Times New Roman" w:cs="Times New Roman"/>
          <w:sz w:val="24"/>
          <w:szCs w:val="24"/>
          <w:lang w:val="en-US"/>
        </w:rPr>
        <w:t>. Although some studies investigate</w:t>
      </w:r>
      <w:r w:rsidR="009F1F32">
        <w:rPr>
          <w:rFonts w:ascii="Times New Roman" w:hAnsi="Times New Roman" w:cs="Times New Roman"/>
          <w:sz w:val="24"/>
          <w:szCs w:val="24"/>
          <w:lang w:val="en-US"/>
        </w:rPr>
        <w:t>d</w:t>
      </w:r>
      <w:r w:rsidR="00A40AA5" w:rsidRPr="00A40AA5">
        <w:rPr>
          <w:rFonts w:ascii="Times New Roman" w:hAnsi="Times New Roman" w:cs="Times New Roman"/>
          <w:sz w:val="24"/>
          <w:szCs w:val="24"/>
          <w:lang w:val="en-US"/>
        </w:rPr>
        <w:t xml:space="preserve"> how wearables can help teachers monitor student activity</w:t>
      </w:r>
      <w:r w:rsidR="006F5F32">
        <w:rPr>
          <w:rFonts w:ascii="Times New Roman" w:hAnsi="Times New Roman" w:cs="Times New Roman"/>
          <w:sz w:val="24"/>
          <w:szCs w:val="24"/>
          <w:lang w:val="en-US"/>
        </w:rPr>
        <w:t xml:space="preserve"> [@</w:t>
      </w:r>
      <w:r w:rsidR="006F5F32" w:rsidRPr="0011586D">
        <w:rPr>
          <w:rFonts w:ascii="Times New Roman" w:hAnsi="Times New Roman" w:cs="Times New Roman"/>
          <w:sz w:val="24"/>
          <w:szCs w:val="24"/>
          <w:lang w:val="en-US"/>
        </w:rPr>
        <w:t>quintana2016keeping</w:t>
      </w:r>
      <w:r w:rsidR="006F5F32">
        <w:rPr>
          <w:rFonts w:ascii="Times New Roman" w:hAnsi="Times New Roman" w:cs="Times New Roman"/>
          <w:sz w:val="24"/>
          <w:szCs w:val="24"/>
          <w:lang w:val="en-US"/>
        </w:rPr>
        <w:t>]</w:t>
      </w:r>
      <w:r w:rsidR="00A40AA5" w:rsidRPr="00A40AA5">
        <w:rPr>
          <w:rFonts w:ascii="Times New Roman" w:hAnsi="Times New Roman" w:cs="Times New Roman"/>
          <w:sz w:val="24"/>
          <w:szCs w:val="24"/>
          <w:lang w:val="en-US"/>
        </w:rPr>
        <w:t>, there</w:t>
      </w:r>
      <w:r w:rsidR="00FD6625">
        <w:rPr>
          <w:rFonts w:ascii="Times New Roman" w:hAnsi="Times New Roman" w:cs="Times New Roman"/>
          <w:sz w:val="24"/>
          <w:szCs w:val="24"/>
          <w:lang w:val="en-US"/>
        </w:rPr>
        <w:t xml:space="preserve"> i</w:t>
      </w:r>
      <w:r w:rsidR="00A40AA5" w:rsidRPr="00A40AA5">
        <w:rPr>
          <w:rFonts w:ascii="Times New Roman" w:hAnsi="Times New Roman" w:cs="Times New Roman"/>
          <w:sz w:val="24"/>
          <w:szCs w:val="24"/>
          <w:lang w:val="en-US"/>
        </w:rPr>
        <w:t>s a notable research gap regarding teachers</w:t>
      </w:r>
      <w:r w:rsidR="00FD6625">
        <w:rPr>
          <w:rFonts w:ascii="Times New Roman" w:hAnsi="Times New Roman" w:cs="Times New Roman"/>
          <w:sz w:val="24"/>
          <w:szCs w:val="24"/>
          <w:lang w:val="en-US"/>
        </w:rPr>
        <w:t xml:space="preserve">’ </w:t>
      </w:r>
      <w:r w:rsidR="00A40AA5" w:rsidRPr="00A40AA5">
        <w:rPr>
          <w:rFonts w:ascii="Times New Roman" w:hAnsi="Times New Roman" w:cs="Times New Roman"/>
          <w:sz w:val="24"/>
          <w:szCs w:val="24"/>
          <w:lang w:val="en-US"/>
        </w:rPr>
        <w:t>use of wrist-worn wearables.</w:t>
      </w:r>
    </w:p>
    <w:p w14:paraId="62FB2223" w14:textId="45ECC133" w:rsidR="00F15B76" w:rsidRPr="00640CDE" w:rsidRDefault="006F5F32" w:rsidP="0002712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G</w:t>
      </w:r>
      <w:r w:rsidRPr="00703F3B">
        <w:rPr>
          <w:rFonts w:ascii="Times New Roman" w:hAnsi="Times New Roman" w:cs="Times New Roman"/>
          <w:sz w:val="24"/>
          <w:szCs w:val="24"/>
          <w:lang w:val="en-US"/>
        </w:rPr>
        <w:t xml:space="preserve">iven the </w:t>
      </w:r>
      <w:r>
        <w:rPr>
          <w:rFonts w:ascii="Times New Roman" w:hAnsi="Times New Roman" w:cs="Times New Roman"/>
          <w:sz w:val="24"/>
          <w:szCs w:val="24"/>
          <w:lang w:val="en-US"/>
        </w:rPr>
        <w:t>high stress</w:t>
      </w:r>
      <w:r w:rsidRPr="00703F3B">
        <w:rPr>
          <w:rFonts w:ascii="Times New Roman" w:hAnsi="Times New Roman" w:cs="Times New Roman"/>
          <w:sz w:val="24"/>
          <w:szCs w:val="24"/>
          <w:lang w:val="en-US"/>
        </w:rPr>
        <w:t xml:space="preserve"> levels in the teaching profession</w:t>
      </w:r>
      <w:r>
        <w:rPr>
          <w:rFonts w:ascii="Times New Roman" w:hAnsi="Times New Roman" w:cs="Times New Roman"/>
          <w:sz w:val="24"/>
          <w:szCs w:val="24"/>
          <w:lang w:val="en-US"/>
        </w:rPr>
        <w:t xml:space="preserve"> [@</w:t>
      </w:r>
      <w:r w:rsidRPr="008B5080">
        <w:rPr>
          <w:rFonts w:ascii="Times New Roman" w:hAnsi="Times New Roman" w:cs="Times New Roman"/>
          <w:sz w:val="24"/>
          <w:szCs w:val="24"/>
          <w:lang w:val="en-US"/>
        </w:rPr>
        <w:t>johnson2005experience</w:t>
      </w:r>
      <w:r>
        <w:rPr>
          <w:rFonts w:ascii="Times New Roman" w:hAnsi="Times New Roman" w:cs="Times New Roman"/>
          <w:sz w:val="24"/>
          <w:szCs w:val="24"/>
          <w:lang w:val="en-US"/>
        </w:rPr>
        <w:t xml:space="preserve">], </w:t>
      </w:r>
      <w:r w:rsidR="008B2DCD">
        <w:rPr>
          <w:rFonts w:ascii="Times New Roman" w:hAnsi="Times New Roman" w:cs="Times New Roman"/>
          <w:sz w:val="24"/>
          <w:szCs w:val="24"/>
          <w:lang w:val="en-US"/>
        </w:rPr>
        <w:t>f</w:t>
      </w:r>
      <w:r w:rsidR="008B2DCD" w:rsidRPr="008B2DCD">
        <w:rPr>
          <w:rFonts w:ascii="Times New Roman" w:hAnsi="Times New Roman" w:cs="Times New Roman"/>
          <w:sz w:val="24"/>
          <w:szCs w:val="24"/>
          <w:lang w:val="en-US"/>
        </w:rPr>
        <w:t xml:space="preserve">itness trackers </w:t>
      </w:r>
      <w:r w:rsidR="008B2DCD">
        <w:rPr>
          <w:rFonts w:ascii="Times New Roman" w:hAnsi="Times New Roman" w:cs="Times New Roman"/>
          <w:sz w:val="24"/>
          <w:szCs w:val="24"/>
          <w:lang w:val="en-US"/>
        </w:rPr>
        <w:t>could be</w:t>
      </w:r>
      <w:r w:rsidR="008B2DCD" w:rsidRPr="008B2DCD">
        <w:rPr>
          <w:rFonts w:ascii="Times New Roman" w:hAnsi="Times New Roman" w:cs="Times New Roman"/>
          <w:sz w:val="24"/>
          <w:szCs w:val="24"/>
          <w:lang w:val="en-US"/>
        </w:rPr>
        <w:t xml:space="preserve"> a valuable tool for analyzing HR </w:t>
      </w:r>
      <w:r w:rsidR="00FD1D2D">
        <w:rPr>
          <w:rFonts w:ascii="Times New Roman" w:hAnsi="Times New Roman" w:cs="Times New Roman"/>
          <w:sz w:val="24"/>
          <w:szCs w:val="24"/>
          <w:lang w:val="en-US"/>
        </w:rPr>
        <w:t>and</w:t>
      </w:r>
      <w:r w:rsidR="008B2DCD" w:rsidRPr="008B2DCD">
        <w:rPr>
          <w:rFonts w:ascii="Times New Roman" w:hAnsi="Times New Roman" w:cs="Times New Roman"/>
          <w:sz w:val="24"/>
          <w:szCs w:val="24"/>
          <w:lang w:val="en-US"/>
        </w:rPr>
        <w:t xml:space="preserve"> the factors contributing to stress.</w:t>
      </w:r>
      <w:r w:rsidR="008B2DCD">
        <w:rPr>
          <w:rFonts w:ascii="Times New Roman" w:hAnsi="Times New Roman" w:cs="Times New Roman"/>
          <w:sz w:val="24"/>
          <w:szCs w:val="24"/>
          <w:lang w:val="en-US"/>
        </w:rPr>
        <w:t xml:space="preserve"> </w:t>
      </w:r>
      <w:r w:rsidR="00FA6CCF" w:rsidRPr="00A51E0B">
        <w:rPr>
          <w:rFonts w:ascii="Times New Roman" w:hAnsi="Times New Roman" w:cs="Times New Roman"/>
          <w:sz w:val="24"/>
          <w:szCs w:val="24"/>
          <w:lang w:val="en-US"/>
        </w:rPr>
        <w:t>One of the reasons for</w:t>
      </w:r>
      <w:r w:rsidR="00EA0734">
        <w:rPr>
          <w:rFonts w:ascii="Times New Roman" w:hAnsi="Times New Roman" w:cs="Times New Roman"/>
          <w:sz w:val="24"/>
          <w:szCs w:val="24"/>
          <w:lang w:val="en-US"/>
        </w:rPr>
        <w:t xml:space="preserve"> teachers</w:t>
      </w:r>
      <w:r w:rsidR="007108FC">
        <w:rPr>
          <w:rFonts w:ascii="Times New Roman" w:hAnsi="Times New Roman" w:cs="Times New Roman"/>
          <w:sz w:val="24"/>
          <w:szCs w:val="24"/>
          <w:lang w:val="en-US"/>
        </w:rPr>
        <w:t>’</w:t>
      </w:r>
      <w:r w:rsidR="00FA6CCF" w:rsidRPr="00A51E0B">
        <w:rPr>
          <w:rFonts w:ascii="Times New Roman" w:hAnsi="Times New Roman" w:cs="Times New Roman"/>
          <w:sz w:val="24"/>
          <w:szCs w:val="24"/>
          <w:lang w:val="en-US"/>
        </w:rPr>
        <w:t xml:space="preserve"> </w:t>
      </w:r>
      <w:r w:rsidR="00FA6CCF">
        <w:rPr>
          <w:rFonts w:ascii="Times New Roman" w:hAnsi="Times New Roman" w:cs="Times New Roman"/>
          <w:sz w:val="24"/>
          <w:szCs w:val="24"/>
          <w:lang w:val="en-US"/>
        </w:rPr>
        <w:t>augmented stress</w:t>
      </w:r>
      <w:r w:rsidR="00FA6CCF" w:rsidRPr="00A51E0B">
        <w:rPr>
          <w:rFonts w:ascii="Times New Roman" w:hAnsi="Times New Roman" w:cs="Times New Roman"/>
          <w:sz w:val="24"/>
          <w:szCs w:val="24"/>
          <w:lang w:val="en-US"/>
        </w:rPr>
        <w:t xml:space="preserve"> is that </w:t>
      </w:r>
      <w:r w:rsidR="00EA0734">
        <w:rPr>
          <w:rFonts w:ascii="Times New Roman" w:hAnsi="Times New Roman" w:cs="Times New Roman"/>
          <w:sz w:val="24"/>
          <w:szCs w:val="24"/>
          <w:lang w:val="en-US"/>
        </w:rPr>
        <w:t>they</w:t>
      </w:r>
      <w:r w:rsidR="00EA0734" w:rsidRPr="00A51E0B">
        <w:rPr>
          <w:rFonts w:ascii="Times New Roman" w:hAnsi="Times New Roman" w:cs="Times New Roman"/>
          <w:sz w:val="24"/>
          <w:szCs w:val="24"/>
          <w:lang w:val="en-US"/>
        </w:rPr>
        <w:t xml:space="preserve"> </w:t>
      </w:r>
      <w:r w:rsidR="00FA6CCF" w:rsidRPr="00A51E0B">
        <w:rPr>
          <w:rFonts w:ascii="Times New Roman" w:hAnsi="Times New Roman" w:cs="Times New Roman"/>
          <w:sz w:val="24"/>
          <w:szCs w:val="24"/>
          <w:lang w:val="en-US"/>
        </w:rPr>
        <w:t xml:space="preserve">are confronted with a multitude of demands in their everyday work, some of which exceed their resources and therefore make it difficult to cope with </w:t>
      </w:r>
      <w:r w:rsidR="00FD1D2D">
        <w:rPr>
          <w:rFonts w:ascii="Times New Roman" w:hAnsi="Times New Roman" w:cs="Times New Roman"/>
          <w:sz w:val="24"/>
          <w:szCs w:val="24"/>
          <w:lang w:val="en-US"/>
        </w:rPr>
        <w:t>immediate</w:t>
      </w:r>
      <w:r w:rsidR="00FD1D2D" w:rsidRPr="00A51E0B">
        <w:rPr>
          <w:rFonts w:ascii="Times New Roman" w:hAnsi="Times New Roman" w:cs="Times New Roman"/>
          <w:sz w:val="24"/>
          <w:szCs w:val="24"/>
          <w:lang w:val="en-US"/>
        </w:rPr>
        <w:t xml:space="preserve"> </w:t>
      </w:r>
      <w:r w:rsidR="00FA6CCF" w:rsidRPr="00A51E0B">
        <w:rPr>
          <w:rFonts w:ascii="Times New Roman" w:hAnsi="Times New Roman" w:cs="Times New Roman"/>
          <w:sz w:val="24"/>
          <w:szCs w:val="24"/>
          <w:lang w:val="en-US"/>
        </w:rPr>
        <w:t>stressors</w:t>
      </w:r>
      <w:r w:rsidR="00FA6CCF">
        <w:rPr>
          <w:rFonts w:ascii="Times New Roman" w:hAnsi="Times New Roman" w:cs="Times New Roman"/>
          <w:sz w:val="24"/>
          <w:szCs w:val="24"/>
          <w:lang w:val="en-US"/>
        </w:rPr>
        <w:t xml:space="preserve"> such as classroom disruptions [@</w:t>
      </w:r>
      <w:r w:rsidR="00FA6CCF" w:rsidRPr="00CA5807">
        <w:rPr>
          <w:rFonts w:ascii="Times New Roman" w:hAnsi="Times New Roman" w:cs="Times New Roman"/>
          <w:sz w:val="24"/>
          <w:szCs w:val="24"/>
          <w:lang w:val="en-US"/>
        </w:rPr>
        <w:t>montgomery2005meta</w:t>
      </w:r>
      <w:r w:rsidR="00FA6CCF">
        <w:rPr>
          <w:rFonts w:ascii="Times New Roman" w:hAnsi="Times New Roman" w:cs="Times New Roman"/>
          <w:sz w:val="24"/>
          <w:szCs w:val="24"/>
          <w:lang w:val="en-US"/>
        </w:rPr>
        <w:t xml:space="preserve">]. </w:t>
      </w:r>
      <w:r w:rsidR="00D00F2A">
        <w:rPr>
          <w:rFonts w:ascii="Times New Roman" w:hAnsi="Times New Roman" w:cs="Times New Roman"/>
          <w:sz w:val="24"/>
          <w:szCs w:val="24"/>
          <w:lang w:val="en-US"/>
        </w:rPr>
        <w:t>However, the</w:t>
      </w:r>
      <w:r w:rsidR="004E40DC" w:rsidRPr="004E40DC">
        <w:rPr>
          <w:rFonts w:ascii="Times New Roman" w:hAnsi="Times New Roman" w:cs="Times New Roman"/>
          <w:sz w:val="24"/>
          <w:szCs w:val="24"/>
          <w:lang w:val="en-US"/>
        </w:rPr>
        <w:t xml:space="preserve"> extent of the strain depends on the subjective appraisal of </w:t>
      </w:r>
      <w:r w:rsidR="00EA0734">
        <w:rPr>
          <w:rFonts w:ascii="Times New Roman" w:hAnsi="Times New Roman" w:cs="Times New Roman"/>
          <w:sz w:val="24"/>
          <w:szCs w:val="24"/>
          <w:lang w:val="en-US"/>
        </w:rPr>
        <w:t>a stressor, which involves considerations about available resources to deal with it</w:t>
      </w:r>
      <w:r w:rsidR="007108FC">
        <w:rPr>
          <w:rFonts w:ascii="Times New Roman" w:hAnsi="Times New Roman" w:cs="Times New Roman"/>
          <w:sz w:val="24"/>
          <w:szCs w:val="24"/>
          <w:lang w:val="en-US"/>
        </w:rPr>
        <w:t xml:space="preserve"> </w:t>
      </w:r>
      <w:r w:rsidR="00833181">
        <w:rPr>
          <w:rFonts w:ascii="Times New Roman" w:hAnsi="Times New Roman" w:cs="Times New Roman"/>
          <w:sz w:val="24"/>
          <w:szCs w:val="24"/>
          <w:lang w:val="en-US"/>
        </w:rPr>
        <w:lastRenderedPageBreak/>
        <w:t>[@</w:t>
      </w:r>
      <w:r w:rsidR="00F15B76" w:rsidRPr="00F15B76">
        <w:rPr>
          <w:rFonts w:ascii="Times New Roman" w:hAnsi="Times New Roman" w:cs="Times New Roman"/>
          <w:sz w:val="24"/>
          <w:szCs w:val="24"/>
          <w:lang w:val="en-US"/>
        </w:rPr>
        <w:t>kyriacou2001</w:t>
      </w:r>
      <w:r w:rsidR="00F15B76">
        <w:rPr>
          <w:rFonts w:ascii="Times New Roman" w:hAnsi="Times New Roman" w:cs="Times New Roman"/>
          <w:sz w:val="24"/>
          <w:szCs w:val="24"/>
          <w:lang w:val="en-US"/>
        </w:rPr>
        <w:t>]</w:t>
      </w:r>
      <w:r w:rsidR="004E40DC" w:rsidRPr="004E40DC">
        <w:rPr>
          <w:rFonts w:ascii="Times New Roman" w:hAnsi="Times New Roman" w:cs="Times New Roman"/>
          <w:sz w:val="24"/>
          <w:szCs w:val="24"/>
          <w:lang w:val="en-US"/>
        </w:rPr>
        <w:t xml:space="preserve">. </w:t>
      </w:r>
      <w:r w:rsidR="005918F5" w:rsidRPr="005918F5">
        <w:rPr>
          <w:rFonts w:ascii="Times New Roman" w:hAnsi="Times New Roman" w:cs="Times New Roman"/>
          <w:sz w:val="24"/>
          <w:szCs w:val="24"/>
          <w:lang w:val="en-US"/>
        </w:rPr>
        <w:t>It is</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therefore</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particularly important for teachers to have sufficient personal and professional resources at their disposal</w:t>
      </w:r>
      <w:r w:rsidR="005918F5">
        <w:rPr>
          <w:rFonts w:ascii="Times New Roman" w:hAnsi="Times New Roman" w:cs="Times New Roman"/>
          <w:sz w:val="24"/>
          <w:szCs w:val="24"/>
          <w:lang w:val="en-US"/>
        </w:rPr>
        <w:t xml:space="preserve"> [</w:t>
      </w:r>
      <w:r w:rsidR="00AB3C0B">
        <w:rPr>
          <w:rFonts w:ascii="Times New Roman" w:hAnsi="Times New Roman" w:cs="Times New Roman"/>
          <w:sz w:val="24"/>
          <w:szCs w:val="24"/>
          <w:lang w:val="en-US"/>
        </w:rPr>
        <w:t>@</w:t>
      </w:r>
      <w:r w:rsidR="00AB3C0B" w:rsidRPr="00AB3C0B">
        <w:rPr>
          <w:rFonts w:ascii="Times New Roman" w:hAnsi="Times New Roman" w:cs="Times New Roman"/>
          <w:sz w:val="24"/>
          <w:szCs w:val="24"/>
          <w:lang w:val="en-US"/>
        </w:rPr>
        <w:t>cramer2018belastung</w:t>
      </w:r>
      <w:r w:rsidR="00AB3C0B">
        <w:rPr>
          <w:rFonts w:ascii="Times New Roman" w:hAnsi="Times New Roman" w:cs="Times New Roman"/>
          <w:sz w:val="24"/>
          <w:szCs w:val="24"/>
          <w:lang w:val="en-US"/>
        </w:rPr>
        <w:t>]</w:t>
      </w:r>
      <w:r w:rsidR="00EA0734">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w:t>
      </w:r>
      <w:r w:rsidR="00EA0734">
        <w:rPr>
          <w:rFonts w:ascii="Times New Roman" w:hAnsi="Times New Roman" w:cs="Times New Roman"/>
          <w:sz w:val="24"/>
          <w:szCs w:val="24"/>
          <w:lang w:val="en-US"/>
        </w:rPr>
        <w:t>Classroom disruption, for example, are one of the major stressors in teachers</w:t>
      </w:r>
      <w:r w:rsidR="00F01C4C">
        <w:rPr>
          <w:rFonts w:ascii="Times New Roman" w:hAnsi="Times New Roman" w:cs="Times New Roman"/>
          <w:sz w:val="24"/>
          <w:szCs w:val="24"/>
          <w:lang w:val="en-US"/>
        </w:rPr>
        <w:t xml:space="preserve">’ </w:t>
      </w:r>
      <w:r w:rsidR="00EA0734">
        <w:rPr>
          <w:rFonts w:ascii="Times New Roman" w:hAnsi="Times New Roman" w:cs="Times New Roman"/>
          <w:sz w:val="24"/>
          <w:szCs w:val="24"/>
          <w:lang w:val="en-US"/>
        </w:rPr>
        <w:t>daily work (</w:t>
      </w:r>
      <w:commentRangeStart w:id="0"/>
      <w:r w:rsidR="00EA0734">
        <w:rPr>
          <w:rFonts w:ascii="Times New Roman" w:hAnsi="Times New Roman" w:cs="Times New Roman"/>
          <w:sz w:val="24"/>
          <w:szCs w:val="24"/>
          <w:lang w:val="en-US"/>
        </w:rPr>
        <w:t>XXX</w:t>
      </w:r>
      <w:commentRangeEnd w:id="0"/>
      <w:r w:rsidR="00EA0734">
        <w:rPr>
          <w:rStyle w:val="Kommentarzeichen"/>
        </w:rPr>
        <w:commentReference w:id="0"/>
      </w:r>
      <w:r w:rsidR="00EA0734">
        <w:rPr>
          <w:rFonts w:ascii="Times New Roman" w:hAnsi="Times New Roman" w:cs="Times New Roman"/>
          <w:sz w:val="24"/>
          <w:szCs w:val="24"/>
          <w:lang w:val="en-US"/>
        </w:rPr>
        <w:t>), and p</w:t>
      </w:r>
      <w:r w:rsidR="005918F5" w:rsidRPr="005918F5">
        <w:rPr>
          <w:rFonts w:ascii="Times New Roman" w:hAnsi="Times New Roman" w:cs="Times New Roman"/>
          <w:sz w:val="24"/>
          <w:szCs w:val="24"/>
          <w:lang w:val="en-US"/>
        </w:rPr>
        <w:t>rofessional knowledge about</w:t>
      </w:r>
      <w:r w:rsidR="00EA0734">
        <w:rPr>
          <w:rFonts w:ascii="Times New Roman" w:hAnsi="Times New Roman" w:cs="Times New Roman"/>
          <w:sz w:val="24"/>
          <w:szCs w:val="24"/>
          <w:lang w:val="en-US"/>
        </w:rPr>
        <w:t xml:space="preserve"> effective</w:t>
      </w:r>
      <w:r w:rsidR="005918F5" w:rsidRPr="005918F5">
        <w:rPr>
          <w:rFonts w:ascii="Times New Roman" w:hAnsi="Times New Roman" w:cs="Times New Roman"/>
          <w:sz w:val="24"/>
          <w:szCs w:val="24"/>
          <w:lang w:val="en-US"/>
        </w:rPr>
        <w:t xml:space="preserve"> classroom management reduces the risk of</w:t>
      </w:r>
      <w:r w:rsidR="00EA0734">
        <w:rPr>
          <w:rFonts w:ascii="Times New Roman" w:hAnsi="Times New Roman" w:cs="Times New Roman"/>
          <w:sz w:val="24"/>
          <w:szCs w:val="24"/>
          <w:lang w:val="en-US"/>
        </w:rPr>
        <w:t xml:space="preserve"> teacher </w:t>
      </w:r>
      <w:r w:rsidR="005918F5" w:rsidRPr="005918F5">
        <w:rPr>
          <w:rFonts w:ascii="Times New Roman" w:hAnsi="Times New Roman" w:cs="Times New Roman"/>
          <w:sz w:val="24"/>
          <w:szCs w:val="24"/>
          <w:lang w:val="en-US"/>
        </w:rPr>
        <w:t>stress</w:t>
      </w:r>
      <w:r w:rsidR="00AB3C0B">
        <w:rPr>
          <w:rFonts w:ascii="Times New Roman" w:hAnsi="Times New Roman" w:cs="Times New Roman"/>
          <w:sz w:val="24"/>
          <w:szCs w:val="24"/>
          <w:lang w:val="en-US"/>
        </w:rPr>
        <w:t xml:space="preserve"> [</w:t>
      </w:r>
      <w:r w:rsidR="005F078F">
        <w:rPr>
          <w:rFonts w:ascii="Times New Roman" w:hAnsi="Times New Roman" w:cs="Times New Roman"/>
          <w:sz w:val="24"/>
          <w:szCs w:val="24"/>
          <w:lang w:val="en-US"/>
        </w:rPr>
        <w:t>@</w:t>
      </w:r>
      <w:r w:rsidR="0039684C" w:rsidRPr="0039684C">
        <w:rPr>
          <w:rFonts w:ascii="Times New Roman" w:hAnsi="Times New Roman" w:cs="Times New Roman"/>
          <w:sz w:val="24"/>
          <w:szCs w:val="24"/>
          <w:lang w:val="en-US"/>
        </w:rPr>
        <w:t>klusmann2012berufliche</w:t>
      </w:r>
      <w:r w:rsidR="0039684C">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w:t>
      </w:r>
      <w:r w:rsidR="00B96F58">
        <w:rPr>
          <w:rFonts w:ascii="Times New Roman" w:hAnsi="Times New Roman" w:cs="Times New Roman"/>
          <w:sz w:val="24"/>
          <w:szCs w:val="24"/>
          <w:lang w:val="en-US"/>
        </w:rPr>
        <w:t xml:space="preserve"> </w:t>
      </w:r>
      <w:r w:rsidR="004F0A83">
        <w:rPr>
          <w:rFonts w:ascii="Times New Roman" w:hAnsi="Times New Roman" w:cs="Times New Roman"/>
          <w:sz w:val="24"/>
          <w:szCs w:val="24"/>
          <w:lang w:val="en-US"/>
        </w:rPr>
        <w:t xml:space="preserve">Teachers’ </w:t>
      </w:r>
      <w:r w:rsidR="004F0A83" w:rsidRPr="004F0A83">
        <w:rPr>
          <w:rFonts w:ascii="Times New Roman" w:hAnsi="Times New Roman" w:cs="Times New Roman"/>
          <w:sz w:val="24"/>
          <w:szCs w:val="24"/>
          <w:lang w:val="en-US"/>
        </w:rPr>
        <w:t xml:space="preserve">characteristics such as professional experience in turn </w:t>
      </w:r>
      <w:r w:rsidR="00EB763F">
        <w:rPr>
          <w:rFonts w:ascii="Times New Roman" w:hAnsi="Times New Roman" w:cs="Times New Roman"/>
          <w:sz w:val="24"/>
          <w:szCs w:val="24"/>
          <w:lang w:val="en-US"/>
        </w:rPr>
        <w:t>have an impact</w:t>
      </w:r>
      <w:r w:rsidR="004F0A83" w:rsidRPr="004F0A83">
        <w:rPr>
          <w:rFonts w:ascii="Times New Roman" w:hAnsi="Times New Roman" w:cs="Times New Roman"/>
          <w:sz w:val="24"/>
          <w:szCs w:val="24"/>
          <w:lang w:val="en-US"/>
        </w:rPr>
        <w:t xml:space="preserve"> </w:t>
      </w:r>
      <w:r w:rsidR="00EB763F">
        <w:rPr>
          <w:rFonts w:ascii="Times New Roman" w:hAnsi="Times New Roman" w:cs="Times New Roman"/>
          <w:sz w:val="24"/>
          <w:szCs w:val="24"/>
          <w:lang w:val="en-US"/>
        </w:rPr>
        <w:t xml:space="preserve">on </w:t>
      </w:r>
      <w:r w:rsidR="004F0A83" w:rsidRPr="004F0A83">
        <w:rPr>
          <w:rFonts w:ascii="Times New Roman" w:hAnsi="Times New Roman" w:cs="Times New Roman"/>
          <w:sz w:val="24"/>
          <w:szCs w:val="24"/>
          <w:lang w:val="en-US"/>
        </w:rPr>
        <w:t>the development of classroom management skills and thus on the appraisal processes, as these skills develop during professional experience</w:t>
      </w:r>
      <w:r w:rsidR="008C1ED5">
        <w:rPr>
          <w:rFonts w:ascii="Times New Roman" w:hAnsi="Times New Roman" w:cs="Times New Roman"/>
          <w:sz w:val="24"/>
          <w:szCs w:val="24"/>
          <w:lang w:val="en-US"/>
        </w:rPr>
        <w:t xml:space="preserve"> [@</w:t>
      </w:r>
      <w:r w:rsidR="008C1ED5" w:rsidRPr="00E84923">
        <w:rPr>
          <w:rFonts w:ascii="Times New Roman" w:hAnsi="Times New Roman" w:cs="Times New Roman"/>
          <w:sz w:val="24"/>
          <w:szCs w:val="24"/>
          <w:lang w:val="en-US"/>
        </w:rPr>
        <w:t>ophardt2017klassenmanagement</w:t>
      </w:r>
      <w:r w:rsidR="008C1ED5">
        <w:rPr>
          <w:rFonts w:ascii="Times New Roman" w:hAnsi="Times New Roman" w:cs="Times New Roman"/>
          <w:sz w:val="24"/>
          <w:szCs w:val="24"/>
          <w:lang w:val="en-US"/>
        </w:rPr>
        <w:t>; @</w:t>
      </w:r>
      <w:r w:rsidR="008C1ED5" w:rsidRPr="00B6121A">
        <w:rPr>
          <w:rFonts w:ascii="Times New Roman" w:hAnsi="Times New Roman" w:cs="Times New Roman"/>
          <w:sz w:val="24"/>
          <w:szCs w:val="24"/>
          <w:lang w:val="en-US"/>
        </w:rPr>
        <w:t>wolff2015keeping</w:t>
      </w:r>
      <w:r w:rsidR="008C1ED5">
        <w:rPr>
          <w:rFonts w:ascii="Times New Roman" w:hAnsi="Times New Roman" w:cs="Times New Roman"/>
          <w:sz w:val="24"/>
          <w:szCs w:val="24"/>
          <w:lang w:val="en-US"/>
        </w:rPr>
        <w:t>].</w:t>
      </w:r>
    </w:p>
    <w:p w14:paraId="340689FB" w14:textId="620D5D2E" w:rsidR="00D25B78" w:rsidRDefault="00462906" w:rsidP="00B81611">
      <w:pPr>
        <w:spacing w:line="360" w:lineRule="auto"/>
        <w:rPr>
          <w:rFonts w:ascii="Times New Roman" w:hAnsi="Times New Roman" w:cs="Times New Roman"/>
          <w:sz w:val="24"/>
          <w:szCs w:val="24"/>
          <w:lang w:val="en-US"/>
        </w:rPr>
      </w:pPr>
      <w:commentRangeStart w:id="1"/>
      <w:r w:rsidRPr="00462906">
        <w:rPr>
          <w:rFonts w:ascii="Times New Roman" w:hAnsi="Times New Roman" w:cs="Times New Roman"/>
          <w:sz w:val="24"/>
          <w:szCs w:val="24"/>
          <w:lang w:val="en-US"/>
        </w:rPr>
        <w:t xml:space="preserve">To better understand how stressors like classroom disruptions affect teachers and their </w:t>
      </w:r>
      <w:r w:rsidR="001D18AE">
        <w:rPr>
          <w:rFonts w:ascii="Times New Roman" w:hAnsi="Times New Roman" w:cs="Times New Roman"/>
          <w:sz w:val="24"/>
          <w:szCs w:val="24"/>
          <w:lang w:val="en-US"/>
        </w:rPr>
        <w:t xml:space="preserve">stress </w:t>
      </w:r>
      <w:r w:rsidRPr="00462906">
        <w:rPr>
          <w:rFonts w:ascii="Times New Roman" w:hAnsi="Times New Roman" w:cs="Times New Roman"/>
          <w:sz w:val="24"/>
          <w:szCs w:val="24"/>
          <w:lang w:val="en-US"/>
        </w:rPr>
        <w:t>responses</w:t>
      </w:r>
      <w:r w:rsidR="00D25B78">
        <w:rPr>
          <w:rFonts w:ascii="Times New Roman" w:hAnsi="Times New Roman" w:cs="Times New Roman"/>
          <w:sz w:val="24"/>
          <w:szCs w:val="24"/>
          <w:lang w:val="en-US"/>
        </w:rPr>
        <w:t>, data from wrist-worn fitness trackers could be used to</w:t>
      </w:r>
      <w:r w:rsidR="00D25B78" w:rsidRPr="00D25B78">
        <w:rPr>
          <w:rFonts w:ascii="Times New Roman" w:hAnsi="Times New Roman" w:cs="Times New Roman"/>
          <w:sz w:val="24"/>
          <w:szCs w:val="24"/>
          <w:lang w:val="en-US"/>
        </w:rPr>
        <w:t xml:space="preserve"> </w:t>
      </w:r>
      <w:r w:rsidR="00D25B78" w:rsidRPr="004717F8">
        <w:rPr>
          <w:rFonts w:ascii="Times New Roman" w:hAnsi="Times New Roman" w:cs="Times New Roman"/>
          <w:sz w:val="24"/>
          <w:szCs w:val="24"/>
          <w:lang w:val="en-US"/>
        </w:rPr>
        <w:t>monitor physiological parameters before, during, and after teaching sessions</w:t>
      </w:r>
      <w:r w:rsidR="00D25B78">
        <w:rPr>
          <w:rFonts w:ascii="Times New Roman" w:hAnsi="Times New Roman" w:cs="Times New Roman"/>
          <w:sz w:val="24"/>
          <w:szCs w:val="24"/>
          <w:lang w:val="en-US"/>
        </w:rPr>
        <w:t xml:space="preserve"> </w:t>
      </w:r>
      <w:r w:rsidR="00E50CC7">
        <w:rPr>
          <w:rFonts w:ascii="Times New Roman" w:hAnsi="Times New Roman" w:cs="Times New Roman"/>
          <w:sz w:val="24"/>
          <w:szCs w:val="24"/>
          <w:lang w:val="en-US"/>
        </w:rPr>
        <w:t>[</w:t>
      </w:r>
      <w:r w:rsidR="004717F8" w:rsidRPr="004717F8">
        <w:rPr>
          <w:rFonts w:ascii="Times New Roman" w:hAnsi="Times New Roman" w:cs="Times New Roman"/>
          <w:sz w:val="24"/>
          <w:szCs w:val="24"/>
          <w:lang w:val="en-US"/>
        </w:rPr>
        <w:t>@wettstein2021</w:t>
      </w:r>
      <w:r w:rsidR="00E50CC7">
        <w:rPr>
          <w:rFonts w:ascii="Times New Roman" w:hAnsi="Times New Roman" w:cs="Times New Roman"/>
          <w:sz w:val="24"/>
          <w:szCs w:val="24"/>
          <w:lang w:val="en-US"/>
        </w:rPr>
        <w:t>]</w:t>
      </w:r>
      <w:r w:rsidR="00D25B78">
        <w:rPr>
          <w:rFonts w:ascii="Times New Roman" w:hAnsi="Times New Roman" w:cs="Times New Roman"/>
          <w:sz w:val="24"/>
          <w:szCs w:val="24"/>
          <w:lang w:val="en-US"/>
        </w:rPr>
        <w:t>.</w:t>
      </w:r>
      <w:r w:rsidR="004717F8" w:rsidRPr="004717F8">
        <w:rPr>
          <w:rFonts w:ascii="Times New Roman" w:hAnsi="Times New Roman" w:cs="Times New Roman"/>
          <w:sz w:val="24"/>
          <w:szCs w:val="24"/>
          <w:lang w:val="en-US"/>
        </w:rPr>
        <w:t xml:space="preserve"> </w:t>
      </w:r>
      <w:r w:rsidR="00FD1D2D">
        <w:rPr>
          <w:rFonts w:ascii="Times New Roman" w:hAnsi="Times New Roman" w:cs="Times New Roman"/>
          <w:sz w:val="24"/>
          <w:szCs w:val="24"/>
          <w:lang w:val="en-US"/>
        </w:rPr>
        <w:t>T</w:t>
      </w:r>
      <w:r w:rsidR="00214B49">
        <w:rPr>
          <w:rFonts w:ascii="Times New Roman" w:hAnsi="Times New Roman" w:cs="Times New Roman"/>
          <w:sz w:val="24"/>
          <w:szCs w:val="24"/>
          <w:lang w:val="en-US"/>
        </w:rPr>
        <w:t>his</w:t>
      </w:r>
      <w:r w:rsidRPr="00462906">
        <w:rPr>
          <w:rFonts w:ascii="Times New Roman" w:hAnsi="Times New Roman" w:cs="Times New Roman"/>
          <w:sz w:val="24"/>
          <w:szCs w:val="24"/>
          <w:lang w:val="en-US"/>
        </w:rPr>
        <w:t xml:space="preserve"> study </w:t>
      </w:r>
      <w:r w:rsidR="00D25B78">
        <w:rPr>
          <w:rFonts w:ascii="Times New Roman" w:hAnsi="Times New Roman" w:cs="Times New Roman"/>
          <w:sz w:val="24"/>
          <w:szCs w:val="24"/>
          <w:lang w:val="en-US"/>
        </w:rPr>
        <w:t>explored the use of</w:t>
      </w:r>
      <w:r w:rsidRPr="00462906">
        <w:rPr>
          <w:rFonts w:ascii="Times New Roman" w:hAnsi="Times New Roman" w:cs="Times New Roman"/>
          <w:sz w:val="24"/>
          <w:szCs w:val="24"/>
          <w:lang w:val="en-US"/>
        </w:rPr>
        <w:t xml:space="preserve"> wrist-based fitness trackers </w:t>
      </w:r>
      <w:r w:rsidR="00D25B78">
        <w:rPr>
          <w:rFonts w:ascii="Times New Roman" w:hAnsi="Times New Roman" w:cs="Times New Roman"/>
          <w:sz w:val="24"/>
          <w:szCs w:val="24"/>
          <w:lang w:val="en-US"/>
        </w:rPr>
        <w:t>as a tool to</w:t>
      </w:r>
      <w:r w:rsidRPr="00462906">
        <w:rPr>
          <w:rFonts w:ascii="Times New Roman" w:hAnsi="Times New Roman" w:cs="Times New Roman"/>
          <w:sz w:val="24"/>
          <w:szCs w:val="24"/>
          <w:lang w:val="en-US"/>
        </w:rPr>
        <w:t xml:space="preserve"> monitor teachers</w:t>
      </w:r>
      <w:r w:rsidR="00C87B54">
        <w:rPr>
          <w:rFonts w:ascii="Times New Roman" w:hAnsi="Times New Roman" w:cs="Times New Roman"/>
          <w:sz w:val="24"/>
          <w:szCs w:val="24"/>
          <w:lang w:val="en-US"/>
        </w:rPr>
        <w:t xml:space="preserve">’ </w:t>
      </w:r>
      <w:r w:rsidR="00D25B78">
        <w:rPr>
          <w:rFonts w:ascii="Times New Roman" w:hAnsi="Times New Roman" w:cs="Times New Roman"/>
          <w:sz w:val="24"/>
          <w:szCs w:val="24"/>
          <w:lang w:val="en-US"/>
        </w:rPr>
        <w:t xml:space="preserve">stress </w:t>
      </w:r>
      <w:r w:rsidRPr="00462906">
        <w:rPr>
          <w:rFonts w:ascii="Times New Roman" w:hAnsi="Times New Roman" w:cs="Times New Roman"/>
          <w:sz w:val="24"/>
          <w:szCs w:val="24"/>
          <w:lang w:val="en-US"/>
        </w:rPr>
        <w:t xml:space="preserve">during </w:t>
      </w:r>
      <w:r w:rsidR="004F589A">
        <w:rPr>
          <w:rFonts w:ascii="Times New Roman" w:hAnsi="Times New Roman" w:cs="Times New Roman"/>
          <w:sz w:val="24"/>
          <w:szCs w:val="24"/>
          <w:lang w:val="en-US"/>
        </w:rPr>
        <w:t>different phases</w:t>
      </w:r>
      <w:r w:rsidR="00D25B78">
        <w:rPr>
          <w:rFonts w:ascii="Times New Roman" w:hAnsi="Times New Roman" w:cs="Times New Roman"/>
          <w:sz w:val="24"/>
          <w:szCs w:val="24"/>
          <w:lang w:val="en-US"/>
        </w:rPr>
        <w:t xml:space="preserve"> of a micro-teaching unit during which teachers had to deal with classroom disruptions. Physiological data were triangulated with teachers</w:t>
      </w:r>
      <w:r w:rsidR="003952AF">
        <w:rPr>
          <w:rFonts w:ascii="Times New Roman" w:hAnsi="Times New Roman" w:cs="Times New Roman"/>
          <w:sz w:val="24"/>
          <w:szCs w:val="24"/>
          <w:lang w:val="en-US"/>
        </w:rPr>
        <w:t>’</w:t>
      </w:r>
      <w:r w:rsidR="00D25B78">
        <w:rPr>
          <w:rFonts w:ascii="Times New Roman" w:hAnsi="Times New Roman" w:cs="Times New Roman"/>
          <w:sz w:val="24"/>
          <w:szCs w:val="24"/>
          <w:lang w:val="en-US"/>
        </w:rPr>
        <w:t xml:space="preserve"> appraisal of classroom disruptions, and their teaching experience. The physiological indicator employed in this study was teachers</w:t>
      </w:r>
      <w:r w:rsidR="003952AF">
        <w:rPr>
          <w:rFonts w:ascii="Times New Roman" w:hAnsi="Times New Roman" w:cs="Times New Roman"/>
          <w:sz w:val="24"/>
          <w:szCs w:val="24"/>
          <w:lang w:val="en-US"/>
        </w:rPr>
        <w:t xml:space="preserve">’ </w:t>
      </w:r>
      <w:r w:rsidR="00D25B78">
        <w:rPr>
          <w:rFonts w:ascii="Times New Roman" w:hAnsi="Times New Roman" w:cs="Times New Roman"/>
          <w:sz w:val="24"/>
          <w:szCs w:val="24"/>
          <w:lang w:val="en-US"/>
        </w:rPr>
        <w:t>HR, which can be readily recorded by any fitness-tracker.</w:t>
      </w:r>
      <w:commentRangeEnd w:id="1"/>
      <w:r w:rsidR="000F5B4A">
        <w:rPr>
          <w:rStyle w:val="Kommentarzeichen"/>
        </w:rPr>
        <w:commentReference w:id="1"/>
      </w:r>
    </w:p>
    <w:p w14:paraId="049FAF86" w14:textId="77777777" w:rsidR="004717F8" w:rsidRPr="00971DB5" w:rsidRDefault="004717F8" w:rsidP="00B81611">
      <w:pPr>
        <w:spacing w:line="360" w:lineRule="auto"/>
        <w:rPr>
          <w:rFonts w:ascii="Times New Roman" w:hAnsi="Times New Roman" w:cs="Times New Roman"/>
          <w:sz w:val="24"/>
          <w:szCs w:val="24"/>
          <w:lang w:val="en-US"/>
        </w:rPr>
      </w:pPr>
    </w:p>
    <w:p w14:paraId="2961DBB3" w14:textId="1DFAD895" w:rsidR="00890864" w:rsidRPr="000D2E54" w:rsidRDefault="00890864" w:rsidP="00B81611">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890864">
        <w:rPr>
          <w:rFonts w:ascii="Times New Roman" w:hAnsi="Times New Roman" w:cs="Times New Roman"/>
          <w:b/>
          <w:bCs/>
          <w:sz w:val="24"/>
          <w:szCs w:val="24"/>
          <w:lang w:val="en-US"/>
        </w:rPr>
        <w:t>Fitness Trackers as a Method to Assess HR as an Indicator of Stress</w:t>
      </w:r>
    </w:p>
    <w:p w14:paraId="5268A429" w14:textId="227E96AE" w:rsidR="00E33D36" w:rsidRPr="00E33D36" w:rsidRDefault="00E33D36" w:rsidP="00CA76F2">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Wearables, defined as electronic devices worn directly on the body or integrated into clothing or accessories, serve as versatile solutions</w:t>
      </w:r>
      <w:r w:rsidR="00E50CC7">
        <w:rPr>
          <w:rFonts w:ascii="Times New Roman" w:hAnsi="Times New Roman" w:cs="Times New Roman"/>
          <w:sz w:val="24"/>
          <w:szCs w:val="24"/>
          <w:lang w:val="en-US"/>
        </w:rPr>
        <w:t xml:space="preserve"> </w:t>
      </w:r>
      <w:r w:rsidR="00E50CC7" w:rsidRPr="00364251">
        <w:rPr>
          <w:rFonts w:ascii="Times New Roman" w:hAnsi="Times New Roman" w:cs="Times New Roman"/>
          <w:sz w:val="24"/>
          <w:szCs w:val="24"/>
          <w:lang w:val="en-US"/>
        </w:rPr>
        <w:t>[@godfrey2018z</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gathering data like location, movements, and vital signs</w:t>
      </w:r>
      <w:r w:rsidR="00E50CC7">
        <w:rPr>
          <w:rFonts w:ascii="Times New Roman" w:hAnsi="Times New Roman" w:cs="Times New Roman"/>
          <w:sz w:val="24"/>
          <w:szCs w:val="24"/>
          <w:lang w:val="en-US"/>
        </w:rPr>
        <w:t xml:space="preserve"> </w:t>
      </w:r>
      <w:r w:rsidR="00E50CC7">
        <w:rPr>
          <w:rFonts w:ascii="Times New Roman" w:hAnsi="Times New Roman" w:cs="Times New Roman"/>
          <w:sz w:val="24"/>
          <w:szCs w:val="24"/>
          <w:lang w:val="en-US"/>
        </w:rPr>
        <w:t>[@</w:t>
      </w:r>
      <w:r w:rsidR="00E50CC7" w:rsidRPr="004A6639">
        <w:rPr>
          <w:rFonts w:ascii="Times New Roman" w:hAnsi="Times New Roman" w:cs="Times New Roman"/>
          <w:sz w:val="24"/>
          <w:szCs w:val="24"/>
          <w:lang w:val="en-US"/>
        </w:rPr>
        <w:t>cheng2017underlying</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Fitness trackers, a popular wearable type</w:t>
      </w:r>
      <w:r w:rsidR="00E50CC7">
        <w:rPr>
          <w:rFonts w:ascii="Times New Roman" w:hAnsi="Times New Roman" w:cs="Times New Roman"/>
          <w:sz w:val="24"/>
          <w:szCs w:val="24"/>
          <w:lang w:val="en-US"/>
        </w:rPr>
        <w:t xml:space="preserve"> </w:t>
      </w:r>
      <w:r w:rsidR="00E50CC7">
        <w:rPr>
          <w:rFonts w:ascii="Times New Roman" w:hAnsi="Times New Roman" w:cs="Times New Roman"/>
          <w:sz w:val="24"/>
          <w:szCs w:val="24"/>
          <w:lang w:val="en-US"/>
        </w:rPr>
        <w:t>[@</w:t>
      </w:r>
      <w:r w:rsidR="00E50CC7" w:rsidRPr="00E82CA9">
        <w:rPr>
          <w:rFonts w:ascii="Times New Roman" w:hAnsi="Times New Roman" w:cs="Times New Roman"/>
          <w:sz w:val="24"/>
          <w:szCs w:val="24"/>
          <w:lang w:val="en-US"/>
        </w:rPr>
        <w:t>park2020user</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offer insights into physical activity and cardiovascular health, supporting personalized fitness goals </w:t>
      </w:r>
      <w:r w:rsidR="00E50CC7">
        <w:rPr>
          <w:rFonts w:ascii="Times New Roman" w:hAnsi="Times New Roman" w:cs="Times New Roman"/>
          <w:sz w:val="24"/>
          <w:szCs w:val="24"/>
          <w:lang w:val="en-US"/>
        </w:rPr>
        <w:t>[@</w:t>
      </w:r>
      <w:r w:rsidR="00E50CC7" w:rsidRPr="00156C28">
        <w:rPr>
          <w:rFonts w:ascii="Times New Roman" w:hAnsi="Times New Roman" w:cs="Times New Roman"/>
          <w:sz w:val="24"/>
          <w:szCs w:val="24"/>
          <w:lang w:val="en-US"/>
        </w:rPr>
        <w:t>nuss2021effects</w:t>
      </w:r>
      <w:r w:rsidR="00E50CC7">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and stress management</w:t>
      </w:r>
      <w:r w:rsidR="00E50CC7">
        <w:rPr>
          <w:rFonts w:ascii="Times New Roman" w:hAnsi="Times New Roman" w:cs="Times New Roman"/>
          <w:sz w:val="24"/>
          <w:szCs w:val="24"/>
          <w:lang w:val="en-US"/>
        </w:rPr>
        <w:t xml:space="preserve"> </w:t>
      </w:r>
      <w:r w:rsidR="00E50CC7">
        <w:rPr>
          <w:rFonts w:ascii="Times New Roman" w:hAnsi="Times New Roman" w:cs="Times New Roman"/>
          <w:sz w:val="24"/>
          <w:szCs w:val="24"/>
          <w:lang w:val="en-US"/>
        </w:rPr>
        <w:t>[@</w:t>
      </w:r>
      <w:r w:rsidR="00E50CC7" w:rsidRPr="00B40438">
        <w:rPr>
          <w:rFonts w:ascii="Times New Roman" w:hAnsi="Times New Roman" w:cs="Times New Roman"/>
          <w:sz w:val="24"/>
          <w:szCs w:val="24"/>
          <w:lang w:val="en-US"/>
        </w:rPr>
        <w:t>hao2018chrv</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Their affordability and ease of use make them ideal </w:t>
      </w:r>
      <w:r w:rsidR="00BB45B6">
        <w:rPr>
          <w:rFonts w:ascii="Times New Roman" w:hAnsi="Times New Roman" w:cs="Times New Roman"/>
          <w:sz w:val="24"/>
          <w:szCs w:val="24"/>
          <w:lang w:val="en-US"/>
        </w:rPr>
        <w:t xml:space="preserve">not only </w:t>
      </w:r>
      <w:r w:rsidRPr="00E33D36">
        <w:rPr>
          <w:rFonts w:ascii="Times New Roman" w:hAnsi="Times New Roman" w:cs="Times New Roman"/>
          <w:sz w:val="24"/>
          <w:szCs w:val="24"/>
          <w:lang w:val="en-US"/>
        </w:rPr>
        <w:t>for various domains including healthcare, entertainment, fitness</w:t>
      </w:r>
      <w:r w:rsidR="00BB45B6">
        <w:rPr>
          <w:rFonts w:ascii="Times New Roman" w:hAnsi="Times New Roman" w:cs="Times New Roman"/>
          <w:sz w:val="24"/>
          <w:szCs w:val="24"/>
          <w:lang w:val="en-US"/>
        </w:rPr>
        <w:t xml:space="preserve"> </w:t>
      </w:r>
      <w:r w:rsidR="00BB45B6">
        <w:rPr>
          <w:rFonts w:ascii="Times New Roman" w:hAnsi="Times New Roman" w:cs="Times New Roman"/>
          <w:sz w:val="24"/>
          <w:szCs w:val="24"/>
          <w:lang w:val="en-US"/>
        </w:rPr>
        <w:t>[</w:t>
      </w:r>
      <w:r w:rsidR="00BB45B6" w:rsidRPr="00842B3D">
        <w:rPr>
          <w:rFonts w:ascii="Times New Roman" w:hAnsi="Times New Roman" w:cs="Times New Roman"/>
          <w:sz w:val="24"/>
          <w:szCs w:val="24"/>
          <w:lang w:val="en-US"/>
        </w:rPr>
        <w:t>sinha2019taxonomy</w:t>
      </w:r>
      <w:r w:rsidR="00BB45B6">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w:t>
      </w:r>
      <w:r w:rsidR="00BB45B6" w:rsidRPr="00A24213">
        <w:rPr>
          <w:rFonts w:ascii="Times New Roman" w:hAnsi="Times New Roman" w:cs="Times New Roman"/>
          <w:sz w:val="24"/>
          <w:szCs w:val="24"/>
          <w:lang w:val="en-US"/>
        </w:rPr>
        <w:t>but also in education</w:t>
      </w:r>
      <w:r w:rsidR="00BB45B6">
        <w:rPr>
          <w:rFonts w:ascii="Times New Roman" w:hAnsi="Times New Roman" w:cs="Times New Roman"/>
          <w:sz w:val="24"/>
          <w:szCs w:val="24"/>
          <w:lang w:val="en-US"/>
        </w:rPr>
        <w:t xml:space="preserve"> as they offer </w:t>
      </w:r>
      <w:r w:rsidR="00BB45B6" w:rsidRPr="00A24213">
        <w:rPr>
          <w:rFonts w:ascii="Times New Roman" w:hAnsi="Times New Roman" w:cs="Times New Roman"/>
          <w:sz w:val="24"/>
          <w:szCs w:val="24"/>
          <w:lang w:val="en-US"/>
        </w:rPr>
        <w:t xml:space="preserve">added benefits </w:t>
      </w:r>
      <w:r w:rsidR="00BB45B6" w:rsidRPr="007D2A82">
        <w:rPr>
          <w:rFonts w:ascii="Times New Roman" w:hAnsi="Times New Roman" w:cs="Times New Roman"/>
          <w:sz w:val="24"/>
          <w:szCs w:val="24"/>
          <w:lang w:val="en-US"/>
        </w:rPr>
        <w:t>for formal and informal learning environments</w:t>
      </w:r>
      <w:r w:rsidR="00BB45B6">
        <w:rPr>
          <w:rFonts w:ascii="Times New Roman" w:hAnsi="Times New Roman" w:cs="Times New Roman"/>
          <w:sz w:val="24"/>
          <w:szCs w:val="24"/>
          <w:lang w:val="en-US"/>
        </w:rPr>
        <w:t xml:space="preserve"> for both students and teachers </w:t>
      </w:r>
      <w:r w:rsidR="00BB45B6">
        <w:rPr>
          <w:rFonts w:ascii="Times New Roman" w:hAnsi="Times New Roman" w:cs="Times New Roman"/>
          <w:lang w:val="en-US"/>
        </w:rPr>
        <w:t>[</w:t>
      </w:r>
      <w:r w:rsidR="00BB45B6">
        <w:rPr>
          <w:rFonts w:ascii="Times New Roman" w:hAnsi="Times New Roman" w:cs="Times New Roman"/>
          <w:sz w:val="24"/>
          <w:szCs w:val="24"/>
          <w:lang w:val="en-US"/>
        </w:rPr>
        <w:t>@</w:t>
      </w:r>
      <w:r w:rsidR="00BB45B6" w:rsidRPr="00592C13">
        <w:rPr>
          <w:rFonts w:ascii="Times New Roman" w:hAnsi="Times New Roman" w:cs="Times New Roman"/>
          <w:sz w:val="24"/>
          <w:szCs w:val="24"/>
          <w:lang w:val="en-US"/>
        </w:rPr>
        <w:t>de2017towards</w:t>
      </w:r>
      <w:r w:rsidR="00BB45B6">
        <w:rPr>
          <w:rFonts w:ascii="Times New Roman" w:hAnsi="Times New Roman" w:cs="Times New Roman"/>
          <w:sz w:val="24"/>
          <w:szCs w:val="24"/>
          <w:lang w:val="en-US"/>
        </w:rPr>
        <w:t>]</w:t>
      </w:r>
      <w:r w:rsidR="00BB45B6" w:rsidRPr="00A24213">
        <w:rPr>
          <w:rFonts w:ascii="Times New Roman" w:hAnsi="Times New Roman" w:cs="Times New Roman"/>
          <w:sz w:val="24"/>
          <w:szCs w:val="24"/>
          <w:lang w:val="en-US"/>
        </w:rPr>
        <w:t xml:space="preserve">. </w:t>
      </w:r>
      <w:r w:rsidR="00BB45B6">
        <w:rPr>
          <w:rFonts w:ascii="Times New Roman" w:hAnsi="Times New Roman" w:cs="Times New Roman"/>
          <w:sz w:val="24"/>
          <w:szCs w:val="24"/>
          <w:lang w:val="en-US"/>
        </w:rPr>
        <w:t>Y</w:t>
      </w:r>
      <w:r w:rsidRPr="00E33D36">
        <w:rPr>
          <w:rFonts w:ascii="Times New Roman" w:hAnsi="Times New Roman" w:cs="Times New Roman"/>
          <w:sz w:val="24"/>
          <w:szCs w:val="24"/>
          <w:lang w:val="en-US"/>
        </w:rPr>
        <w:t>et</w:t>
      </w:r>
      <w:r w:rsidR="00BB45B6">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few studies focus on their significance for teachers.</w:t>
      </w:r>
    </w:p>
    <w:p w14:paraId="3C53BC64" w14:textId="0DCCD7EE" w:rsidR="00963574" w:rsidRDefault="00963574" w:rsidP="0096357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important</w:t>
      </w:r>
      <w:r w:rsidRPr="00A57425">
        <w:rPr>
          <w:rFonts w:ascii="Times New Roman" w:hAnsi="Times New Roman" w:cs="Times New Roman"/>
          <w:sz w:val="24"/>
          <w:szCs w:val="24"/>
          <w:lang w:val="en-US"/>
        </w:rPr>
        <w:t xml:space="preserve"> health parameter</w:t>
      </w:r>
      <w:r>
        <w:rPr>
          <w:rFonts w:ascii="Times New Roman" w:hAnsi="Times New Roman" w:cs="Times New Roman"/>
          <w:sz w:val="24"/>
          <w:szCs w:val="24"/>
          <w:lang w:val="en-US"/>
        </w:rPr>
        <w:t xml:space="preserve"> assessed by </w:t>
      </w:r>
      <w:r w:rsidR="00D25B78">
        <w:rPr>
          <w:rFonts w:ascii="Times New Roman" w:hAnsi="Times New Roman" w:cs="Times New Roman"/>
          <w:sz w:val="24"/>
          <w:szCs w:val="24"/>
          <w:lang w:val="en-US"/>
        </w:rPr>
        <w:t xml:space="preserve">nearly all </w:t>
      </w:r>
      <w:r>
        <w:rPr>
          <w:rFonts w:ascii="Times New Roman" w:hAnsi="Times New Roman" w:cs="Times New Roman"/>
          <w:sz w:val="24"/>
          <w:szCs w:val="24"/>
          <w:lang w:val="en-US"/>
        </w:rPr>
        <w:t>wrist wearables is HR</w:t>
      </w:r>
      <w:r w:rsidRPr="00A57425">
        <w:rPr>
          <w:rFonts w:ascii="Times New Roman" w:hAnsi="Times New Roman" w:cs="Times New Roman"/>
          <w:sz w:val="24"/>
          <w:szCs w:val="24"/>
          <w:lang w:val="en-US"/>
        </w:rPr>
        <w:t xml:space="preserve"> </w:t>
      </w:r>
      <w:r w:rsidR="00FF353F">
        <w:rPr>
          <w:rFonts w:ascii="Times New Roman" w:hAnsi="Times New Roman" w:cs="Times New Roman"/>
          <w:sz w:val="24"/>
          <w:szCs w:val="24"/>
          <w:lang w:val="en-US"/>
        </w:rPr>
        <w:t>[@</w:t>
      </w:r>
      <w:r w:rsidR="00FF353F" w:rsidRPr="00FF353F">
        <w:rPr>
          <w:rFonts w:ascii="Times New Roman" w:hAnsi="Times New Roman" w:cs="Times New Roman"/>
          <w:sz w:val="24"/>
          <w:szCs w:val="24"/>
          <w:lang w:val="en-US"/>
        </w:rPr>
        <w:t>scalise2018wearables</w:t>
      </w:r>
      <w:r w:rsidR="00FF353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HR indicates the number of heartbeats within </w:t>
      </w:r>
      <w:r w:rsidR="00D25B78">
        <w:rPr>
          <w:rFonts w:ascii="Times New Roman" w:hAnsi="Times New Roman" w:cs="Times New Roman"/>
          <w:sz w:val="24"/>
          <w:szCs w:val="24"/>
          <w:lang w:val="en-US"/>
        </w:rPr>
        <w:t>one</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minute</w:t>
      </w:r>
      <w:r w:rsidR="00D25B78">
        <w:rPr>
          <w:rFonts w:ascii="Times New Roman" w:hAnsi="Times New Roman" w:cs="Times New Roman"/>
          <w:sz w:val="24"/>
          <w:szCs w:val="24"/>
          <w:lang w:val="en-US"/>
        </w:rPr>
        <w:t>,</w:t>
      </w:r>
      <w:r w:rsidRPr="00A66DC7">
        <w:rPr>
          <w:rFonts w:ascii="Times New Roman" w:hAnsi="Times New Roman" w:cs="Times New Roman"/>
          <w:sz w:val="24"/>
          <w:szCs w:val="24"/>
          <w:lang w:val="en-US"/>
        </w:rPr>
        <w:t xml:space="preserve"> and is </w:t>
      </w:r>
      <w:r w:rsidR="00D25B78">
        <w:rPr>
          <w:rFonts w:ascii="Times New Roman" w:hAnsi="Times New Roman" w:cs="Times New Roman"/>
          <w:sz w:val="24"/>
          <w:szCs w:val="24"/>
          <w:lang w:val="en-US"/>
        </w:rPr>
        <w:t>typically</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expressed </w:t>
      </w:r>
      <w:r w:rsidR="00D25B78">
        <w:rPr>
          <w:rFonts w:ascii="Times New Roman" w:hAnsi="Times New Roman" w:cs="Times New Roman"/>
          <w:sz w:val="24"/>
          <w:szCs w:val="24"/>
          <w:lang w:val="en-US"/>
        </w:rPr>
        <w:t>as</w:t>
      </w:r>
      <w:r w:rsidRPr="00A66DC7">
        <w:rPr>
          <w:rFonts w:ascii="Times New Roman" w:hAnsi="Times New Roman" w:cs="Times New Roman"/>
          <w:sz w:val="24"/>
          <w:szCs w:val="24"/>
          <w:lang w:val="en-US"/>
        </w:rPr>
        <w:t xml:space="preserve"> beats per minute</w:t>
      </w:r>
      <w:r>
        <w:rPr>
          <w:rFonts w:ascii="Times New Roman" w:hAnsi="Times New Roman" w:cs="Times New Roman"/>
          <w:sz w:val="24"/>
          <w:szCs w:val="24"/>
          <w:lang w:val="en-US"/>
        </w:rPr>
        <w:t xml:space="preserve"> (BPM) [@hottenrott2007]</w:t>
      </w:r>
      <w:r w:rsidRPr="00A66DC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At rest, the average HR of adults typically ranges from 60 to 80 BPM [@sammito2015guideline].</w:t>
      </w:r>
      <w:r w:rsidR="00D25B78">
        <w:rPr>
          <w:rFonts w:ascii="Times New Roman" w:hAnsi="Times New Roman" w:cs="Times New Roman"/>
          <w:sz w:val="24"/>
          <w:szCs w:val="24"/>
          <w:lang w:val="en-US"/>
        </w:rPr>
        <w:t xml:space="preserve"> </w:t>
      </w:r>
      <w:commentRangeStart w:id="2"/>
      <w:r w:rsidR="00D95750">
        <w:rPr>
          <w:rFonts w:ascii="Times New Roman" w:hAnsi="Times New Roman" w:cs="Times New Roman"/>
          <w:sz w:val="24"/>
          <w:szCs w:val="24"/>
          <w:lang w:val="en-US"/>
        </w:rPr>
        <w:t xml:space="preserve">HR </w:t>
      </w:r>
      <w:r w:rsidR="00D95750" w:rsidRPr="00A57425">
        <w:rPr>
          <w:rFonts w:ascii="Times New Roman" w:hAnsi="Times New Roman" w:cs="Times New Roman"/>
          <w:sz w:val="24"/>
          <w:szCs w:val="24"/>
          <w:lang w:val="en-US"/>
        </w:rPr>
        <w:t xml:space="preserve">can be detected </w:t>
      </w:r>
      <w:r w:rsidR="00D95750" w:rsidRPr="00A57425">
        <w:rPr>
          <w:rFonts w:ascii="Times New Roman" w:hAnsi="Times New Roman" w:cs="Times New Roman"/>
          <w:sz w:val="24"/>
          <w:szCs w:val="24"/>
          <w:lang w:val="en-US"/>
        </w:rPr>
        <w:lastRenderedPageBreak/>
        <w:t xml:space="preserve">and measured using sensors based on </w:t>
      </w:r>
      <w:r w:rsidR="00D95750">
        <w:rPr>
          <w:rFonts w:ascii="Times New Roman" w:hAnsi="Times New Roman" w:cs="Times New Roman"/>
          <w:sz w:val="24"/>
          <w:szCs w:val="24"/>
          <w:lang w:val="en-US"/>
        </w:rPr>
        <w:t>e</w:t>
      </w:r>
      <w:r w:rsidR="00D95750" w:rsidRPr="00A57425">
        <w:rPr>
          <w:rFonts w:ascii="Times New Roman" w:hAnsi="Times New Roman" w:cs="Times New Roman"/>
          <w:sz w:val="24"/>
          <w:szCs w:val="24"/>
          <w:lang w:val="en-US"/>
        </w:rPr>
        <w:t>lectrocardiogram</w:t>
      </w:r>
      <w:r w:rsidR="00D95750">
        <w:rPr>
          <w:rFonts w:ascii="Times New Roman" w:hAnsi="Times New Roman" w:cs="Times New Roman"/>
          <w:sz w:val="24"/>
          <w:szCs w:val="24"/>
          <w:lang w:val="en-US"/>
        </w:rPr>
        <w:t xml:space="preserve"> (ECG)</w:t>
      </w:r>
      <w:r w:rsidR="00D95750" w:rsidRPr="00A57425">
        <w:rPr>
          <w:rFonts w:ascii="Times New Roman" w:hAnsi="Times New Roman" w:cs="Times New Roman"/>
          <w:sz w:val="24"/>
          <w:szCs w:val="24"/>
          <w:lang w:val="en-US"/>
        </w:rPr>
        <w:t xml:space="preserve"> or</w:t>
      </w:r>
      <w:r w:rsidR="00D95750">
        <w:rPr>
          <w:rFonts w:ascii="Times New Roman" w:hAnsi="Times New Roman" w:cs="Times New Roman"/>
          <w:sz w:val="24"/>
          <w:szCs w:val="24"/>
          <w:lang w:val="en-US"/>
        </w:rPr>
        <w:t xml:space="preserve"> p</w:t>
      </w:r>
      <w:r w:rsidR="00D95750" w:rsidRPr="00A57425">
        <w:rPr>
          <w:rFonts w:ascii="Times New Roman" w:hAnsi="Times New Roman" w:cs="Times New Roman"/>
          <w:sz w:val="24"/>
          <w:szCs w:val="24"/>
          <w:lang w:val="en-US"/>
        </w:rPr>
        <w:t>honocardiogram</w:t>
      </w:r>
      <w:r w:rsidR="00D95750">
        <w:rPr>
          <w:rFonts w:ascii="Times New Roman" w:hAnsi="Times New Roman" w:cs="Times New Roman"/>
          <w:sz w:val="24"/>
          <w:szCs w:val="24"/>
          <w:lang w:val="en-US"/>
        </w:rPr>
        <w:t xml:space="preserve"> (PCG) [@</w:t>
      </w:r>
      <w:r w:rsidR="00D95750" w:rsidRPr="0073661B">
        <w:rPr>
          <w:rFonts w:ascii="Times New Roman" w:hAnsi="Times New Roman" w:cs="Times New Roman"/>
          <w:sz w:val="24"/>
          <w:szCs w:val="24"/>
          <w:lang w:val="en-US"/>
        </w:rPr>
        <w:t>mukhopadhyay2017wearable</w:t>
      </w:r>
      <w:r w:rsidR="00D95750">
        <w:rPr>
          <w:rFonts w:ascii="Times New Roman" w:hAnsi="Times New Roman" w:cs="Times New Roman"/>
          <w:sz w:val="24"/>
          <w:szCs w:val="24"/>
          <w:lang w:val="en-US"/>
        </w:rPr>
        <w:t xml:space="preserve">]. </w:t>
      </w:r>
      <w:r w:rsidR="00C775CD">
        <w:rPr>
          <w:rFonts w:ascii="Times New Roman" w:hAnsi="Times New Roman" w:cs="Times New Roman"/>
          <w:sz w:val="24"/>
          <w:szCs w:val="24"/>
          <w:lang w:val="en-US"/>
        </w:rPr>
        <w:t>Another</w:t>
      </w:r>
      <w:r>
        <w:rPr>
          <w:rFonts w:ascii="Times New Roman" w:hAnsi="Times New Roman" w:cs="Times New Roman"/>
          <w:sz w:val="24"/>
          <w:szCs w:val="24"/>
          <w:lang w:val="en-US"/>
        </w:rPr>
        <w:t xml:space="preserve"> </w:t>
      </w:r>
      <w:r w:rsidR="00C775CD">
        <w:rPr>
          <w:rFonts w:ascii="Times New Roman" w:hAnsi="Times New Roman" w:cs="Times New Roman"/>
          <w:sz w:val="24"/>
          <w:szCs w:val="24"/>
          <w:lang w:val="en-US"/>
        </w:rPr>
        <w:t xml:space="preserve">uncomplicated </w:t>
      </w:r>
      <w:r w:rsidR="003B58B9">
        <w:rPr>
          <w:rFonts w:ascii="Times New Roman" w:hAnsi="Times New Roman" w:cs="Times New Roman"/>
          <w:sz w:val="24"/>
          <w:szCs w:val="24"/>
          <w:lang w:val="en-US"/>
        </w:rPr>
        <w:t xml:space="preserve">and inexpensive </w:t>
      </w:r>
      <w:r>
        <w:rPr>
          <w:rFonts w:ascii="Times New Roman" w:hAnsi="Times New Roman" w:cs="Times New Roman"/>
          <w:sz w:val="24"/>
          <w:szCs w:val="24"/>
          <w:lang w:val="en-US"/>
        </w:rPr>
        <w:t xml:space="preserve">technique to </w:t>
      </w:r>
      <w:r w:rsidRPr="00A57425">
        <w:rPr>
          <w:rFonts w:ascii="Times New Roman" w:hAnsi="Times New Roman" w:cs="Times New Roman"/>
          <w:sz w:val="24"/>
          <w:szCs w:val="24"/>
          <w:lang w:val="en-US"/>
        </w:rPr>
        <w:t xml:space="preserve">measure </w:t>
      </w:r>
      <w:r>
        <w:rPr>
          <w:rFonts w:ascii="Times New Roman" w:hAnsi="Times New Roman" w:cs="Times New Roman"/>
          <w:sz w:val="24"/>
          <w:szCs w:val="24"/>
          <w:lang w:val="en-US"/>
        </w:rPr>
        <w:t>HR via fitness trackers is p</w:t>
      </w:r>
      <w:r w:rsidRPr="00BE20F4">
        <w:rPr>
          <w:rFonts w:ascii="Times New Roman" w:hAnsi="Times New Roman" w:cs="Times New Roman"/>
          <w:sz w:val="24"/>
          <w:szCs w:val="24"/>
          <w:lang w:val="en-US"/>
        </w:rPr>
        <w:t>hotoplethysmography (PPG)</w:t>
      </w:r>
      <w:r w:rsidR="003B58B9">
        <w:rPr>
          <w:rFonts w:ascii="Times New Roman" w:hAnsi="Times New Roman" w:cs="Times New Roman"/>
          <w:sz w:val="24"/>
          <w:szCs w:val="24"/>
          <w:lang w:val="en-US"/>
        </w:rPr>
        <w:t xml:space="preserve"> [</w:t>
      </w:r>
      <w:r w:rsidR="00FD189B">
        <w:rPr>
          <w:rFonts w:ascii="Times New Roman" w:hAnsi="Times New Roman" w:cs="Times New Roman"/>
          <w:sz w:val="24"/>
          <w:szCs w:val="24"/>
          <w:lang w:val="en-US"/>
        </w:rPr>
        <w:t>@</w:t>
      </w:r>
      <w:r w:rsidR="00FD189B" w:rsidRPr="00FD189B">
        <w:rPr>
          <w:rFonts w:ascii="Times New Roman" w:hAnsi="Times New Roman" w:cs="Times New Roman"/>
          <w:sz w:val="24"/>
          <w:szCs w:val="24"/>
          <w:lang w:val="en-US"/>
        </w:rPr>
        <w:t>castaneda2018review</w:t>
      </w:r>
      <w:r w:rsidR="00FD189B">
        <w:rPr>
          <w:rFonts w:ascii="Times New Roman" w:hAnsi="Times New Roman" w:cs="Times New Roman"/>
          <w:sz w:val="24"/>
          <w:szCs w:val="24"/>
          <w:lang w:val="en-US"/>
        </w:rPr>
        <w:t>].</w:t>
      </w:r>
      <w:r>
        <w:rPr>
          <w:rFonts w:ascii="Times New Roman" w:hAnsi="Times New Roman" w:cs="Times New Roman"/>
          <w:sz w:val="24"/>
          <w:szCs w:val="24"/>
          <w:lang w:val="en-US"/>
        </w:rPr>
        <w:t xml:space="preserve"> This </w:t>
      </w:r>
      <w:r w:rsidRPr="009978AB">
        <w:rPr>
          <w:rFonts w:ascii="Times New Roman" w:hAnsi="Times New Roman" w:cs="Times New Roman"/>
          <w:sz w:val="24"/>
          <w:szCs w:val="24"/>
          <w:lang w:val="en-US"/>
        </w:rPr>
        <w:t>optical method assess</w:t>
      </w:r>
      <w:r>
        <w:rPr>
          <w:rFonts w:ascii="Times New Roman" w:hAnsi="Times New Roman" w:cs="Times New Roman"/>
          <w:sz w:val="24"/>
          <w:szCs w:val="24"/>
          <w:lang w:val="en-US"/>
        </w:rPr>
        <w:t>es</w:t>
      </w:r>
      <w:r w:rsidRPr="009978AB">
        <w:rPr>
          <w:rFonts w:ascii="Times New Roman" w:hAnsi="Times New Roman" w:cs="Times New Roman"/>
          <w:sz w:val="24"/>
          <w:szCs w:val="24"/>
          <w:lang w:val="en-US"/>
        </w:rPr>
        <w:t xml:space="preserve"> HR by flashing green </w:t>
      </w:r>
      <w:r w:rsidR="00F365E4">
        <w:rPr>
          <w:rFonts w:ascii="Times New Roman" w:hAnsi="Times New Roman" w:cs="Times New Roman"/>
          <w:sz w:val="24"/>
          <w:szCs w:val="24"/>
          <w:lang w:val="en-US"/>
        </w:rPr>
        <w:t xml:space="preserve">or red </w:t>
      </w:r>
      <w:r w:rsidRPr="009978AB">
        <w:rPr>
          <w:rFonts w:ascii="Times New Roman" w:hAnsi="Times New Roman" w:cs="Times New Roman"/>
          <w:sz w:val="24"/>
          <w:szCs w:val="24"/>
          <w:lang w:val="en-US"/>
        </w:rPr>
        <w:t>lights to measure changes in blood volume [@allen2007photoplethysmography].</w:t>
      </w:r>
      <w:r>
        <w:rPr>
          <w:rFonts w:ascii="Times New Roman" w:hAnsi="Times New Roman" w:cs="Times New Roman"/>
          <w:sz w:val="24"/>
          <w:szCs w:val="24"/>
          <w:lang w:val="en-US"/>
        </w:rPr>
        <w:t xml:space="preserve"> </w:t>
      </w:r>
      <w:commentRangeEnd w:id="2"/>
      <w:r w:rsidR="00D25B78">
        <w:rPr>
          <w:rStyle w:val="Kommentarzeichen"/>
        </w:rPr>
        <w:commentReference w:id="2"/>
      </w:r>
    </w:p>
    <w:p w14:paraId="006CB061" w14:textId="4DEC09FA" w:rsidR="008035CC" w:rsidRDefault="004A3C56" w:rsidP="007E2E6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HR is regulated and influenced on short-time intervals by the sympathetic and the parasympathetic nervous </w:t>
      </w:r>
      <w:r>
        <w:rPr>
          <w:rFonts w:ascii="Times New Roman" w:hAnsi="Times New Roman" w:cs="Times New Roman"/>
          <w:sz w:val="24"/>
          <w:szCs w:val="24"/>
          <w:lang w:val="en-US"/>
        </w:rPr>
        <w:t>system</w:t>
      </w:r>
      <w:r w:rsidRPr="001C0471">
        <w:rPr>
          <w:rFonts w:ascii="Times New Roman" w:hAnsi="Times New Roman" w:cs="Times New Roman"/>
          <w:sz w:val="24"/>
          <w:szCs w:val="24"/>
          <w:lang w:val="en-US"/>
        </w:rPr>
        <w:t xml:space="preserve"> [@pham2021]. An increase in the activity of the sympathetic</w:t>
      </w:r>
      <w:r w:rsidR="00D25B78">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system results in HR being speeded up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fight or flight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w:t>
      </w:r>
      <w:r w:rsidR="006747AC">
        <w:rPr>
          <w:rFonts w:ascii="Times New Roman" w:hAnsi="Times New Roman" w:cs="Times New Roman"/>
          <w:sz w:val="24"/>
          <w:szCs w:val="24"/>
          <w:lang w:val="en-US"/>
        </w:rPr>
        <w:t xml:space="preserve"> [@</w:t>
      </w:r>
      <w:r w:rsidR="006747AC" w:rsidRPr="006747AC">
        <w:rPr>
          <w:rFonts w:ascii="Times New Roman" w:hAnsi="Times New Roman" w:cs="Times New Roman"/>
          <w:sz w:val="24"/>
          <w:szCs w:val="24"/>
          <w:lang w:val="en-US"/>
        </w:rPr>
        <w:t>taelman2009influence</w:t>
      </w:r>
      <w:r w:rsidR="006747AC">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w:t>
      </w:r>
      <w:r w:rsidR="00D25B78">
        <w:rPr>
          <w:rFonts w:ascii="Times New Roman" w:hAnsi="Times New Roman" w:cs="Times New Roman"/>
          <w:sz w:val="24"/>
          <w:szCs w:val="24"/>
          <w:lang w:val="en-US"/>
        </w:rPr>
        <w:t>In contrast, i</w:t>
      </w:r>
      <w:r w:rsidR="00D25B78" w:rsidRPr="001C0471">
        <w:rPr>
          <w:rFonts w:ascii="Times New Roman" w:hAnsi="Times New Roman" w:cs="Times New Roman"/>
          <w:sz w:val="24"/>
          <w:szCs w:val="24"/>
          <w:lang w:val="en-US"/>
        </w:rPr>
        <w:t>ncreased activity of the parasympathetic has the effect of slowing down the HR (</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rest and digest</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 [@battipaglia2015].</w:t>
      </w:r>
      <w:r w:rsidR="009C562F">
        <w:rPr>
          <w:rFonts w:ascii="Times New Roman" w:hAnsi="Times New Roman" w:cs="Times New Roman"/>
          <w:sz w:val="24"/>
          <w:szCs w:val="24"/>
          <w:lang w:val="en-US"/>
        </w:rPr>
        <w:t xml:space="preserve"> </w:t>
      </w:r>
      <w:r w:rsidR="00C31C45">
        <w:rPr>
          <w:rFonts w:ascii="Times New Roman" w:hAnsi="Times New Roman" w:cs="Times New Roman"/>
          <w:sz w:val="24"/>
          <w:szCs w:val="24"/>
          <w:lang w:val="en-US"/>
        </w:rPr>
        <w:t>Therefore, an</w:t>
      </w:r>
      <w:r w:rsidR="00E2488A">
        <w:rPr>
          <w:rFonts w:ascii="Times New Roman" w:hAnsi="Times New Roman" w:cs="Times New Roman"/>
          <w:sz w:val="24"/>
          <w:szCs w:val="24"/>
          <w:lang w:val="en-US"/>
        </w:rPr>
        <w:t xml:space="preserve"> increase in </w:t>
      </w:r>
      <w:r w:rsidR="00E2488A" w:rsidRPr="0068537F">
        <w:rPr>
          <w:rFonts w:ascii="Times New Roman" w:hAnsi="Times New Roman" w:cs="Times New Roman"/>
          <w:sz w:val="24"/>
          <w:szCs w:val="24"/>
          <w:lang w:val="en-US"/>
        </w:rPr>
        <w:t>HR can be regarded as an indicator of increasing stress</w:t>
      </w:r>
      <w:r w:rsidR="00D25B78">
        <w:rPr>
          <w:rFonts w:ascii="Times New Roman" w:hAnsi="Times New Roman" w:cs="Times New Roman"/>
          <w:sz w:val="24"/>
          <w:szCs w:val="24"/>
          <w:lang w:val="en-US"/>
        </w:rPr>
        <w:t>, and a decrease as an indicator of decreasing stress</w:t>
      </w:r>
      <w:r w:rsidR="00E2488A" w:rsidRPr="0068537F">
        <w:rPr>
          <w:rFonts w:ascii="Times New Roman" w:hAnsi="Times New Roman" w:cs="Times New Roman"/>
          <w:sz w:val="24"/>
          <w:szCs w:val="24"/>
          <w:lang w:val="en-US"/>
        </w:rPr>
        <w:t xml:space="preserve"> [@kyriacou1978]</w:t>
      </w:r>
      <w:r w:rsidR="00E2488A">
        <w:rPr>
          <w:rFonts w:ascii="Times New Roman" w:hAnsi="Times New Roman" w:cs="Times New Roman"/>
          <w:sz w:val="24"/>
          <w:szCs w:val="24"/>
          <w:lang w:val="en-US"/>
        </w:rPr>
        <w:t>.</w:t>
      </w:r>
      <w:r w:rsidR="00C31C45">
        <w:rPr>
          <w:rFonts w:ascii="Times New Roman" w:hAnsi="Times New Roman" w:cs="Times New Roman"/>
          <w:sz w:val="24"/>
          <w:szCs w:val="24"/>
          <w:lang w:val="en-US"/>
        </w:rPr>
        <w:t xml:space="preserve"> </w:t>
      </w:r>
    </w:p>
    <w:p w14:paraId="7B645DC2" w14:textId="77777777" w:rsidR="00557EE6" w:rsidRDefault="00557EE6" w:rsidP="00FF14E7">
      <w:pPr>
        <w:spacing w:line="360" w:lineRule="auto"/>
        <w:rPr>
          <w:rFonts w:ascii="Times New Roman" w:hAnsi="Times New Roman" w:cs="Times New Roman"/>
          <w:sz w:val="24"/>
          <w:szCs w:val="24"/>
          <w:lang w:val="en-US"/>
        </w:rPr>
      </w:pPr>
    </w:p>
    <w:p w14:paraId="156655D3" w14:textId="0F502B0E" w:rsidR="00557EE6" w:rsidRPr="00557EE6" w:rsidRDefault="00557EE6" w:rsidP="00FF14E7">
      <w:pPr>
        <w:spacing w:line="360" w:lineRule="auto"/>
        <w:rPr>
          <w:rFonts w:ascii="Times New Roman" w:hAnsi="Times New Roman" w:cs="Times New Roman"/>
          <w:b/>
          <w:bCs/>
          <w:sz w:val="24"/>
          <w:szCs w:val="24"/>
          <w:lang w:val="en-US"/>
        </w:rPr>
      </w:pPr>
      <w:r w:rsidRPr="00557EE6">
        <w:rPr>
          <w:rFonts w:ascii="Times New Roman" w:hAnsi="Times New Roman" w:cs="Times New Roman"/>
          <w:b/>
          <w:bCs/>
          <w:sz w:val="24"/>
          <w:szCs w:val="24"/>
          <w:lang w:val="en-US"/>
        </w:rPr>
        <w:t xml:space="preserve">## Teacher Stress </w:t>
      </w:r>
      <w:r>
        <w:rPr>
          <w:rFonts w:ascii="Times New Roman" w:hAnsi="Times New Roman" w:cs="Times New Roman"/>
          <w:b/>
          <w:bCs/>
          <w:sz w:val="24"/>
          <w:szCs w:val="24"/>
          <w:lang w:val="en-US"/>
        </w:rPr>
        <w:t xml:space="preserve">and Important Resources </w:t>
      </w:r>
    </w:p>
    <w:p w14:paraId="51496302" w14:textId="3A3B6561" w:rsidR="009C562F" w:rsidRDefault="00CE140E"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FF14E7" w:rsidRPr="003F6B37">
        <w:rPr>
          <w:rFonts w:ascii="Times New Roman" w:hAnsi="Times New Roman" w:cs="Times New Roman"/>
          <w:sz w:val="24"/>
          <w:szCs w:val="24"/>
          <w:lang w:val="en-US"/>
        </w:rPr>
        <w:t>he teaching profession is one of the most stressful professions compared to other occupational groups</w:t>
      </w:r>
      <w:r w:rsidR="00143F9F">
        <w:rPr>
          <w:rFonts w:ascii="Times New Roman" w:hAnsi="Times New Roman" w:cs="Times New Roman"/>
          <w:sz w:val="24"/>
          <w:szCs w:val="24"/>
          <w:lang w:val="en-US"/>
        </w:rPr>
        <w:t>, f</w:t>
      </w:r>
      <w:r w:rsidR="00143F9F" w:rsidRPr="003F6B37">
        <w:rPr>
          <w:rFonts w:ascii="Times New Roman" w:hAnsi="Times New Roman" w:cs="Times New Roman"/>
          <w:sz w:val="24"/>
          <w:szCs w:val="24"/>
          <w:lang w:val="en-US"/>
        </w:rPr>
        <w:t>acing a variety of stressors during everyday work</w:t>
      </w:r>
      <w:r w:rsidR="00143F9F">
        <w:rPr>
          <w:rFonts w:ascii="Times New Roman" w:hAnsi="Times New Roman" w:cs="Times New Roman"/>
          <w:sz w:val="24"/>
          <w:szCs w:val="24"/>
          <w:lang w:val="en-US"/>
        </w:rPr>
        <w:t xml:space="preserve"> </w:t>
      </w:r>
      <w:r w:rsidR="00FF14E7" w:rsidRPr="003F6B37">
        <w:rPr>
          <w:rFonts w:ascii="Times New Roman" w:hAnsi="Times New Roman" w:cs="Times New Roman"/>
          <w:sz w:val="24"/>
          <w:szCs w:val="24"/>
          <w:lang w:val="en-US"/>
        </w:rPr>
        <w:t>[@smith2000; @herman2020</w:t>
      </w:r>
      <w:r w:rsidR="007E0232">
        <w:rPr>
          <w:rFonts w:ascii="Times New Roman" w:hAnsi="Times New Roman" w:cs="Times New Roman"/>
          <w:sz w:val="24"/>
          <w:szCs w:val="24"/>
          <w:lang w:val="en-US"/>
        </w:rPr>
        <w:t>; @</w:t>
      </w:r>
      <w:r w:rsidR="007E0232" w:rsidRPr="007E0232">
        <w:rPr>
          <w:rFonts w:ascii="Times New Roman" w:hAnsi="Times New Roman" w:cs="Times New Roman"/>
          <w:sz w:val="24"/>
          <w:szCs w:val="24"/>
          <w:lang w:val="en-US"/>
        </w:rPr>
        <w:t>schult2014belastet</w:t>
      </w:r>
      <w:r w:rsidR="00FF14E7" w:rsidRPr="003F6B37">
        <w:rPr>
          <w:rFonts w:ascii="Times New Roman" w:hAnsi="Times New Roman" w:cs="Times New Roman"/>
          <w:sz w:val="24"/>
          <w:szCs w:val="24"/>
          <w:lang w:val="en-US"/>
        </w:rPr>
        <w:t>]</w:t>
      </w:r>
      <w:r w:rsidR="00FF14E7">
        <w:rPr>
          <w:rFonts w:ascii="Times New Roman" w:hAnsi="Times New Roman" w:cs="Times New Roman"/>
          <w:sz w:val="24"/>
          <w:szCs w:val="24"/>
          <w:lang w:val="en-US"/>
        </w:rPr>
        <w:t xml:space="preserve">. </w:t>
      </w:r>
      <w:r w:rsidR="009C562F" w:rsidRPr="009C562F">
        <w:rPr>
          <w:rFonts w:ascii="Times New Roman" w:hAnsi="Times New Roman" w:cs="Times New Roman"/>
          <w:sz w:val="24"/>
          <w:szCs w:val="24"/>
          <w:lang w:val="en-US"/>
        </w:rPr>
        <w:t xml:space="preserve">According to </w:t>
      </w:r>
      <w:r w:rsidR="009C562F">
        <w:rPr>
          <w:rFonts w:ascii="Times New Roman" w:hAnsi="Times New Roman" w:cs="Times New Roman"/>
          <w:sz w:val="24"/>
          <w:szCs w:val="24"/>
          <w:lang w:val="en-US"/>
        </w:rPr>
        <w:t>@</w:t>
      </w:r>
      <w:r w:rsidR="009C562F" w:rsidRPr="003D751F">
        <w:rPr>
          <w:rFonts w:ascii="Times New Roman" w:hAnsi="Times New Roman" w:cs="Times New Roman"/>
          <w:sz w:val="24"/>
          <w:szCs w:val="24"/>
          <w:lang w:val="en-US"/>
        </w:rPr>
        <w:t>kyriacou1978</w:t>
      </w:r>
      <w:r w:rsidR="009C562F" w:rsidRPr="009C562F">
        <w:rPr>
          <w:rFonts w:ascii="Times New Roman" w:hAnsi="Times New Roman" w:cs="Times New Roman"/>
          <w:sz w:val="24"/>
          <w:szCs w:val="24"/>
          <w:lang w:val="en-US"/>
        </w:rPr>
        <w:t xml:space="preserve">, teacher stress can be defined as a negative affective response, often accompanied by physiological changes such as increased </w:t>
      </w:r>
      <w:r w:rsidR="009C562F">
        <w:rPr>
          <w:rFonts w:ascii="Times New Roman" w:hAnsi="Times New Roman" w:cs="Times New Roman"/>
          <w:sz w:val="24"/>
          <w:szCs w:val="24"/>
          <w:lang w:val="en-US"/>
        </w:rPr>
        <w:t>HR</w:t>
      </w:r>
      <w:r w:rsidR="009C562F" w:rsidRPr="009C562F">
        <w:rPr>
          <w:rFonts w:ascii="Times New Roman" w:hAnsi="Times New Roman" w:cs="Times New Roman"/>
          <w:sz w:val="24"/>
          <w:szCs w:val="24"/>
          <w:lang w:val="en-US"/>
        </w:rPr>
        <w:t xml:space="preserve">, triggered by job-related demands </w:t>
      </w:r>
      <w:r w:rsidR="002619E1">
        <w:rPr>
          <w:rFonts w:ascii="Times New Roman" w:hAnsi="Times New Roman" w:cs="Times New Roman"/>
          <w:sz w:val="24"/>
          <w:szCs w:val="24"/>
          <w:lang w:val="en-US"/>
        </w:rPr>
        <w:t xml:space="preserve">and </w:t>
      </w:r>
      <w:r w:rsidR="009C562F" w:rsidRPr="009C562F">
        <w:rPr>
          <w:rFonts w:ascii="Times New Roman" w:hAnsi="Times New Roman" w:cs="Times New Roman"/>
          <w:sz w:val="24"/>
          <w:szCs w:val="24"/>
          <w:lang w:val="en-US"/>
        </w:rPr>
        <w:t>perceived as threatening to one</w:t>
      </w:r>
      <w:r w:rsidR="009C562F">
        <w:rPr>
          <w:rFonts w:ascii="Times New Roman" w:hAnsi="Times New Roman" w:cs="Times New Roman"/>
          <w:sz w:val="24"/>
          <w:szCs w:val="24"/>
          <w:lang w:val="en-US"/>
        </w:rPr>
        <w:t>’</w:t>
      </w:r>
      <w:r w:rsidR="009C562F" w:rsidRPr="009C562F">
        <w:rPr>
          <w:rFonts w:ascii="Times New Roman" w:hAnsi="Times New Roman" w:cs="Times New Roman"/>
          <w:sz w:val="24"/>
          <w:szCs w:val="24"/>
          <w:lang w:val="en-US"/>
        </w:rPr>
        <w:t>s self-esteem or well-being</w:t>
      </w:r>
      <w:r w:rsidR="002619E1">
        <w:rPr>
          <w:rFonts w:ascii="Times New Roman" w:hAnsi="Times New Roman" w:cs="Times New Roman"/>
          <w:sz w:val="24"/>
          <w:szCs w:val="24"/>
          <w:lang w:val="en-US"/>
        </w:rPr>
        <w:t xml:space="preserve">. </w:t>
      </w:r>
      <w:r w:rsidR="007108FC">
        <w:rPr>
          <w:rFonts w:ascii="Times New Roman" w:hAnsi="Times New Roman" w:cs="Times New Roman"/>
          <w:sz w:val="24"/>
          <w:szCs w:val="24"/>
          <w:lang w:val="en-US"/>
        </w:rPr>
        <w:t>C</w:t>
      </w:r>
      <w:r w:rsidR="009C562F" w:rsidRPr="009C562F">
        <w:rPr>
          <w:rFonts w:ascii="Times New Roman" w:hAnsi="Times New Roman" w:cs="Times New Roman"/>
          <w:sz w:val="24"/>
          <w:szCs w:val="24"/>
          <w:lang w:val="en-US"/>
        </w:rPr>
        <w:t>oping mechanisms</w:t>
      </w:r>
      <w:r w:rsidR="007108FC">
        <w:rPr>
          <w:rFonts w:ascii="Times New Roman" w:hAnsi="Times New Roman" w:cs="Times New Roman"/>
          <w:sz w:val="24"/>
          <w:szCs w:val="24"/>
          <w:lang w:val="en-US"/>
        </w:rPr>
        <w:t xml:space="preserve"> help to reduce the </w:t>
      </w:r>
      <w:r w:rsidR="008D43B9">
        <w:rPr>
          <w:rFonts w:ascii="Times New Roman" w:hAnsi="Times New Roman" w:cs="Times New Roman"/>
          <w:sz w:val="24"/>
          <w:szCs w:val="24"/>
          <w:lang w:val="en-US"/>
        </w:rPr>
        <w:t>perceived threat.</w:t>
      </w:r>
    </w:p>
    <w:p w14:paraId="688DE201" w14:textId="73CBF66C" w:rsidR="00526FE8" w:rsidRDefault="00FF14E7"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w:t>
      </w:r>
      <w:r w:rsidR="00F96129">
        <w:rPr>
          <w:rFonts w:ascii="Times New Roman" w:hAnsi="Times New Roman" w:cs="Times New Roman"/>
          <w:sz w:val="24"/>
          <w:szCs w:val="24"/>
          <w:lang w:val="en-US"/>
        </w:rPr>
        <w:t xml:space="preserve">is based on </w:t>
      </w:r>
      <w:r w:rsidRPr="003F6B37">
        <w:rPr>
          <w:rFonts w:ascii="Times New Roman" w:hAnsi="Times New Roman" w:cs="Times New Roman"/>
          <w:sz w:val="24"/>
          <w:szCs w:val="24"/>
          <w:lang w:val="en-US"/>
        </w:rPr>
        <w:t xml:space="preserve">the transactional stress model </w:t>
      </w:r>
      <w:r w:rsidR="004571BF">
        <w:rPr>
          <w:rFonts w:ascii="Times New Roman" w:hAnsi="Times New Roman" w:cs="Times New Roman"/>
          <w:sz w:val="24"/>
          <w:szCs w:val="24"/>
          <w:lang w:val="en-US"/>
        </w:rPr>
        <w:t>by</w:t>
      </w:r>
      <w:r w:rsidR="00014032">
        <w:rPr>
          <w:rFonts w:ascii="Times New Roman" w:hAnsi="Times New Roman" w:cs="Times New Roman"/>
          <w:sz w:val="24"/>
          <w:szCs w:val="24"/>
          <w:lang w:val="en-US"/>
        </w:rPr>
        <w:t xml:space="preserve"> </w:t>
      </w:r>
      <w:r w:rsidR="00014032" w:rsidRPr="00014032">
        <w:rPr>
          <w:rFonts w:ascii="Times New Roman" w:hAnsi="Times New Roman" w:cs="Times New Roman"/>
          <w:sz w:val="24"/>
          <w:szCs w:val="24"/>
          <w:lang w:val="en-US"/>
        </w:rPr>
        <w:t xml:space="preserve">Lazarus and colleagues </w:t>
      </w:r>
      <w:r w:rsidRPr="003F6B37">
        <w:rPr>
          <w:rFonts w:ascii="Times New Roman" w:hAnsi="Times New Roman" w:cs="Times New Roman"/>
          <w:sz w:val="24"/>
          <w:szCs w:val="24"/>
          <w:lang w:val="en-US"/>
        </w:rPr>
        <w:t>[</w:t>
      </w:r>
      <w:r w:rsidR="0042143A">
        <w:rPr>
          <w:rFonts w:ascii="Times New Roman" w:hAnsi="Times New Roman" w:cs="Times New Roman"/>
          <w:sz w:val="24"/>
          <w:szCs w:val="24"/>
          <w:lang w:val="en-US"/>
        </w:rPr>
        <w:t>@</w:t>
      </w:r>
      <w:r w:rsidR="0042143A" w:rsidRPr="0042143A">
        <w:rPr>
          <w:rFonts w:ascii="Times New Roman" w:hAnsi="Times New Roman" w:cs="Times New Roman"/>
          <w:sz w:val="24"/>
          <w:szCs w:val="24"/>
          <w:lang w:val="en-US"/>
        </w:rPr>
        <w:t>lazarus1981stressbezogene</w:t>
      </w:r>
      <w:r w:rsidR="0042143A">
        <w:rPr>
          <w:rFonts w:ascii="Times New Roman" w:hAnsi="Times New Roman" w:cs="Times New Roman"/>
          <w:sz w:val="24"/>
          <w:szCs w:val="24"/>
          <w:lang w:val="en-US"/>
        </w:rPr>
        <w:t>;</w:t>
      </w:r>
      <w:bookmarkStart w:id="3" w:name="_Hlk155273945"/>
      <w:r w:rsidR="00FD01F7">
        <w:rPr>
          <w:rFonts w:ascii="Times New Roman" w:hAnsi="Times New Roman" w:cs="Times New Roman"/>
          <w:sz w:val="24"/>
          <w:szCs w:val="24"/>
          <w:lang w:val="en-US"/>
        </w:rPr>
        <w:t xml:space="preserve"> </w:t>
      </w:r>
      <w:r w:rsidR="00886822">
        <w:rPr>
          <w:rFonts w:ascii="Times New Roman" w:hAnsi="Times New Roman" w:cs="Times New Roman"/>
          <w:sz w:val="24"/>
          <w:szCs w:val="24"/>
          <w:lang w:val="en-US"/>
        </w:rPr>
        <w:t>@</w:t>
      </w:r>
      <w:r w:rsidR="00D93290" w:rsidRPr="00D93290">
        <w:rPr>
          <w:rFonts w:ascii="Times New Roman" w:hAnsi="Times New Roman" w:cs="Times New Roman"/>
          <w:sz w:val="24"/>
          <w:szCs w:val="24"/>
          <w:lang w:val="en-US"/>
        </w:rPr>
        <w:t>lazarus1984stress</w:t>
      </w:r>
      <w:bookmarkEnd w:id="3"/>
      <w:r w:rsidR="00D93290">
        <w:rPr>
          <w:rFonts w:ascii="Times New Roman" w:hAnsi="Times New Roman" w:cs="Times New Roman"/>
          <w:sz w:val="24"/>
          <w:szCs w:val="24"/>
          <w:lang w:val="en-US"/>
        </w:rPr>
        <w:t>]</w:t>
      </w:r>
      <w:r w:rsidR="00CE140E">
        <w:rPr>
          <w:rFonts w:ascii="Times New Roman" w:hAnsi="Times New Roman" w:cs="Times New Roman"/>
          <w:sz w:val="24"/>
          <w:szCs w:val="24"/>
          <w:lang w:val="en-US"/>
        </w:rPr>
        <w:t>, which was</w:t>
      </w:r>
      <w:r w:rsidR="00F04460">
        <w:rPr>
          <w:rFonts w:ascii="Times New Roman" w:hAnsi="Times New Roman" w:cs="Times New Roman"/>
          <w:sz w:val="24"/>
          <w:szCs w:val="24"/>
          <w:lang w:val="en-US"/>
        </w:rPr>
        <w:t xml:space="preserve"> </w:t>
      </w:r>
      <w:r w:rsidR="00A8248D">
        <w:rPr>
          <w:rFonts w:ascii="Times New Roman" w:hAnsi="Times New Roman" w:cs="Times New Roman"/>
          <w:sz w:val="24"/>
          <w:szCs w:val="24"/>
          <w:lang w:val="en-US"/>
        </w:rPr>
        <w:t xml:space="preserve">modified </w:t>
      </w:r>
      <w:r w:rsidR="00C732D8" w:rsidRPr="00C732D8">
        <w:rPr>
          <w:rFonts w:ascii="Times New Roman" w:hAnsi="Times New Roman" w:cs="Times New Roman"/>
          <w:sz w:val="24"/>
          <w:szCs w:val="24"/>
          <w:lang w:val="en-US"/>
        </w:rPr>
        <w:t xml:space="preserve">and tailored to the teaching-learning environment </w:t>
      </w:r>
      <w:r w:rsidR="00CE140E">
        <w:rPr>
          <w:rFonts w:ascii="Times New Roman" w:hAnsi="Times New Roman" w:cs="Times New Roman"/>
          <w:sz w:val="24"/>
          <w:szCs w:val="24"/>
          <w:lang w:val="en-US"/>
        </w:rPr>
        <w:t xml:space="preserve">by </w:t>
      </w:r>
      <w:r w:rsidR="00CE140E" w:rsidRPr="003F6B37">
        <w:rPr>
          <w:rFonts w:ascii="Times New Roman" w:hAnsi="Times New Roman" w:cs="Times New Roman"/>
          <w:sz w:val="24"/>
          <w:szCs w:val="24"/>
          <w:lang w:val="en-US"/>
        </w:rPr>
        <w:t>@</w:t>
      </w:r>
      <w:r w:rsidR="00CE140E" w:rsidRPr="003D751F">
        <w:rPr>
          <w:rFonts w:ascii="Times New Roman" w:hAnsi="Times New Roman" w:cs="Times New Roman"/>
          <w:sz w:val="24"/>
          <w:szCs w:val="24"/>
          <w:lang w:val="en-US"/>
        </w:rPr>
        <w:t>kyriacou1978</w:t>
      </w:r>
      <w:r w:rsidR="003952AF">
        <w:rPr>
          <w:rFonts w:ascii="Times New Roman" w:hAnsi="Times New Roman" w:cs="Times New Roman"/>
          <w:sz w:val="24"/>
          <w:szCs w:val="24"/>
          <w:lang w:val="en-US"/>
        </w:rPr>
        <w:t>.</w:t>
      </w:r>
      <w:r w:rsidR="00D34ECD">
        <w:rPr>
          <w:rFonts w:ascii="Times New Roman" w:hAnsi="Times New Roman" w:cs="Times New Roman"/>
          <w:sz w:val="24"/>
          <w:szCs w:val="24"/>
          <w:lang w:val="en-US"/>
        </w:rPr>
        <w:t xml:space="preserve"> </w:t>
      </w:r>
    </w:p>
    <w:p w14:paraId="56B18D72" w14:textId="6B787315" w:rsidR="001E7A15" w:rsidRPr="009C562F" w:rsidRDefault="00526FE8" w:rsidP="009C562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general, the</w:t>
      </w:r>
      <w:r w:rsidR="00731B79" w:rsidRPr="004B7806">
        <w:rPr>
          <w:rFonts w:ascii="Times New Roman" w:hAnsi="Times New Roman" w:cs="Times New Roman"/>
          <w:sz w:val="24"/>
          <w:szCs w:val="24"/>
          <w:lang w:val="en-US"/>
        </w:rPr>
        <w:t xml:space="preserve"> </w:t>
      </w:r>
      <w:r w:rsidR="00CE140E" w:rsidRPr="003F6B37">
        <w:rPr>
          <w:rFonts w:ascii="Times New Roman" w:hAnsi="Times New Roman" w:cs="Times New Roman"/>
          <w:sz w:val="24"/>
          <w:szCs w:val="24"/>
          <w:lang w:val="en-US"/>
        </w:rPr>
        <w:t xml:space="preserve">transactional stress model </w:t>
      </w:r>
      <w:r w:rsidR="00A8248D">
        <w:rPr>
          <w:rFonts w:ascii="Times New Roman" w:hAnsi="Times New Roman" w:cs="Times New Roman"/>
          <w:sz w:val="24"/>
          <w:szCs w:val="24"/>
          <w:lang w:val="en-US"/>
        </w:rPr>
        <w:t>[@</w:t>
      </w:r>
      <w:r w:rsidR="00A8248D" w:rsidRPr="00C30D5C">
        <w:rPr>
          <w:rFonts w:ascii="Times New Roman" w:hAnsi="Times New Roman" w:cs="Times New Roman"/>
          <w:sz w:val="24"/>
          <w:szCs w:val="24"/>
          <w:lang w:val="en-US"/>
        </w:rPr>
        <w:t>lazarus1990theory</w:t>
      </w:r>
      <w:r w:rsidR="00A8248D">
        <w:rPr>
          <w:rFonts w:ascii="Times New Roman" w:hAnsi="Times New Roman" w:cs="Times New Roman"/>
          <w:sz w:val="24"/>
          <w:szCs w:val="24"/>
          <w:lang w:val="en-US"/>
        </w:rPr>
        <w:t xml:space="preserve">] </w:t>
      </w:r>
      <w:r w:rsidR="00731B79" w:rsidRPr="004B7806">
        <w:rPr>
          <w:rFonts w:ascii="Times New Roman" w:hAnsi="Times New Roman" w:cs="Times New Roman"/>
          <w:sz w:val="24"/>
          <w:szCs w:val="24"/>
          <w:lang w:val="en-US"/>
        </w:rPr>
        <w:t xml:space="preserve">highlights the interaction between </w:t>
      </w:r>
      <w:r w:rsidR="00731B79">
        <w:rPr>
          <w:rFonts w:ascii="Times New Roman" w:hAnsi="Times New Roman" w:cs="Times New Roman"/>
          <w:sz w:val="24"/>
          <w:szCs w:val="24"/>
          <w:lang w:val="en-US"/>
        </w:rPr>
        <w:t>an</w:t>
      </w:r>
      <w:r w:rsidR="00731B79" w:rsidRPr="004B7806">
        <w:rPr>
          <w:rFonts w:ascii="Times New Roman" w:hAnsi="Times New Roman" w:cs="Times New Roman"/>
          <w:sz w:val="24"/>
          <w:szCs w:val="24"/>
          <w:lang w:val="en-US"/>
        </w:rPr>
        <w:t xml:space="preserve"> individual and </w:t>
      </w:r>
      <w:r w:rsidR="00731B79">
        <w:rPr>
          <w:rFonts w:ascii="Times New Roman" w:hAnsi="Times New Roman" w:cs="Times New Roman"/>
          <w:sz w:val="24"/>
          <w:szCs w:val="24"/>
          <w:lang w:val="en-US"/>
        </w:rPr>
        <w:t>the</w:t>
      </w:r>
      <w:r w:rsidR="00731B79" w:rsidRPr="004B7806">
        <w:rPr>
          <w:rFonts w:ascii="Times New Roman" w:hAnsi="Times New Roman" w:cs="Times New Roman"/>
          <w:sz w:val="24"/>
          <w:szCs w:val="24"/>
          <w:lang w:val="en-US"/>
        </w:rPr>
        <w:t xml:space="preserve"> environment</w:t>
      </w:r>
      <w:r w:rsidR="00731B79">
        <w:rPr>
          <w:rFonts w:ascii="Times New Roman" w:hAnsi="Times New Roman" w:cs="Times New Roman"/>
          <w:sz w:val="24"/>
          <w:szCs w:val="24"/>
          <w:lang w:val="en-US"/>
        </w:rPr>
        <w:t xml:space="preserve">, </w:t>
      </w:r>
      <w:r w:rsidR="00731B79" w:rsidRPr="0054457D">
        <w:rPr>
          <w:rFonts w:ascii="Times New Roman" w:hAnsi="Times New Roman" w:cs="Times New Roman"/>
          <w:sz w:val="24"/>
          <w:szCs w:val="24"/>
          <w:lang w:val="en-US"/>
        </w:rPr>
        <w:t>whereby stress refers to any event that exceeds a person</w:t>
      </w:r>
      <w:r w:rsidR="00B63BFD">
        <w:rPr>
          <w:rFonts w:ascii="Times New Roman" w:hAnsi="Times New Roman" w:cs="Times New Roman"/>
          <w:sz w:val="24"/>
          <w:szCs w:val="24"/>
          <w:lang w:val="en-US"/>
        </w:rPr>
        <w:t>’</w:t>
      </w:r>
      <w:r w:rsidR="00731B79" w:rsidRPr="0054457D">
        <w:rPr>
          <w:rFonts w:ascii="Times New Roman" w:hAnsi="Times New Roman" w:cs="Times New Roman"/>
          <w:sz w:val="24"/>
          <w:szCs w:val="24"/>
          <w:lang w:val="en-US"/>
        </w:rPr>
        <w:t>s adaptive resources</w:t>
      </w:r>
      <w:r w:rsidR="00A8248D">
        <w:rPr>
          <w:rFonts w:ascii="Times New Roman" w:hAnsi="Times New Roman" w:cs="Times New Roman"/>
          <w:sz w:val="24"/>
          <w:szCs w:val="24"/>
          <w:lang w:val="en-US"/>
        </w:rPr>
        <w:t xml:space="preserve">. </w:t>
      </w:r>
      <w:r w:rsidR="0052496A">
        <w:rPr>
          <w:rFonts w:ascii="Times New Roman" w:hAnsi="Times New Roman" w:cs="Times New Roman"/>
          <w:sz w:val="24"/>
          <w:szCs w:val="24"/>
          <w:lang w:val="en-US"/>
        </w:rPr>
        <w:t>It</w:t>
      </w:r>
      <w:r w:rsidR="0052496A" w:rsidRPr="004150D5">
        <w:rPr>
          <w:rFonts w:ascii="Times New Roman" w:hAnsi="Times New Roman" w:cs="Times New Roman"/>
          <w:sz w:val="24"/>
          <w:szCs w:val="24"/>
          <w:lang w:val="en-US"/>
        </w:rPr>
        <w:t xml:space="preserve"> has been shown that there are important connections between stress</w:t>
      </w:r>
      <w:r w:rsidR="00CE140E">
        <w:rPr>
          <w:rFonts w:ascii="Times New Roman" w:hAnsi="Times New Roman" w:cs="Times New Roman"/>
          <w:sz w:val="24"/>
          <w:szCs w:val="24"/>
          <w:lang w:val="en-US"/>
        </w:rPr>
        <w:t>ors</w:t>
      </w:r>
      <w:r w:rsidR="0052496A" w:rsidRPr="004150D5">
        <w:rPr>
          <w:rFonts w:ascii="Times New Roman" w:hAnsi="Times New Roman" w:cs="Times New Roman"/>
          <w:sz w:val="24"/>
          <w:szCs w:val="24"/>
          <w:lang w:val="en-US"/>
        </w:rPr>
        <w:t xml:space="preserve"> and resources</w:t>
      </w:r>
      <w:r w:rsidR="00CE140E">
        <w:rPr>
          <w:rFonts w:ascii="Times New Roman" w:hAnsi="Times New Roman" w:cs="Times New Roman"/>
          <w:sz w:val="24"/>
          <w:szCs w:val="24"/>
          <w:lang w:val="en-US"/>
        </w:rPr>
        <w:t xml:space="preserve"> experiences by teachers</w:t>
      </w:r>
      <w:r w:rsidR="0052496A" w:rsidRPr="004150D5">
        <w:rPr>
          <w:rFonts w:ascii="Times New Roman" w:hAnsi="Times New Roman" w:cs="Times New Roman"/>
          <w:sz w:val="24"/>
          <w:szCs w:val="24"/>
          <w:lang w:val="en-US"/>
        </w:rPr>
        <w:t xml:space="preserve"> on the one hand</w:t>
      </w:r>
      <w:r w:rsidR="00CE140E">
        <w:rPr>
          <w:rFonts w:ascii="Times New Roman" w:hAnsi="Times New Roman" w:cs="Times New Roman"/>
          <w:sz w:val="24"/>
          <w:szCs w:val="24"/>
          <w:lang w:val="en-US"/>
        </w:rPr>
        <w:t>,</w:t>
      </w:r>
      <w:r w:rsidR="0052496A" w:rsidRPr="004150D5">
        <w:rPr>
          <w:rFonts w:ascii="Times New Roman" w:hAnsi="Times New Roman" w:cs="Times New Roman"/>
          <w:sz w:val="24"/>
          <w:szCs w:val="24"/>
          <w:lang w:val="en-US"/>
        </w:rPr>
        <w:t xml:space="preserve"> and </w:t>
      </w:r>
      <w:r w:rsidR="0052496A" w:rsidRPr="00667553">
        <w:rPr>
          <w:rFonts w:ascii="Times New Roman" w:hAnsi="Times New Roman" w:cs="Times New Roman"/>
          <w:sz w:val="24"/>
          <w:szCs w:val="24"/>
          <w:lang w:val="en-US"/>
        </w:rPr>
        <w:t>stress-induced health issues</w:t>
      </w:r>
      <w:r w:rsidR="0052496A">
        <w:rPr>
          <w:rFonts w:ascii="Times New Roman" w:hAnsi="Times New Roman" w:cs="Times New Roman"/>
          <w:sz w:val="24"/>
          <w:szCs w:val="24"/>
          <w:lang w:val="en-US"/>
        </w:rPr>
        <w:t xml:space="preserve"> </w:t>
      </w:r>
      <w:r w:rsidR="0052496A" w:rsidRPr="004150D5">
        <w:rPr>
          <w:rFonts w:ascii="Times New Roman" w:hAnsi="Times New Roman" w:cs="Times New Roman"/>
          <w:sz w:val="24"/>
          <w:szCs w:val="24"/>
          <w:lang w:val="en-US"/>
        </w:rPr>
        <w:t>on the other</w:t>
      </w:r>
      <w:r w:rsidR="00CE140E">
        <w:rPr>
          <w:rFonts w:ascii="Times New Roman" w:hAnsi="Times New Roman" w:cs="Times New Roman"/>
          <w:sz w:val="24"/>
          <w:szCs w:val="24"/>
          <w:lang w:val="en-US"/>
        </w:rPr>
        <w:t xml:space="preserve"> hand</w:t>
      </w:r>
      <w:r w:rsidR="0052496A">
        <w:rPr>
          <w:rFonts w:ascii="Times New Roman" w:hAnsi="Times New Roman" w:cs="Times New Roman"/>
          <w:sz w:val="24"/>
          <w:szCs w:val="24"/>
          <w:lang w:val="en-US"/>
        </w:rPr>
        <w:t xml:space="preserve"> [@</w:t>
      </w:r>
      <w:r w:rsidR="0052496A" w:rsidRPr="006616DA">
        <w:rPr>
          <w:rFonts w:ascii="Times New Roman" w:hAnsi="Times New Roman" w:cs="Times New Roman"/>
          <w:sz w:val="24"/>
          <w:szCs w:val="24"/>
          <w:lang w:val="en-US"/>
        </w:rPr>
        <w:t>krause2013messung</w:t>
      </w:r>
      <w:r w:rsidR="0052496A">
        <w:rPr>
          <w:rFonts w:ascii="Times New Roman" w:hAnsi="Times New Roman" w:cs="Times New Roman"/>
          <w:sz w:val="24"/>
          <w:szCs w:val="24"/>
          <w:lang w:val="en-US"/>
        </w:rPr>
        <w:t>]</w:t>
      </w:r>
      <w:r w:rsidR="00CE140E">
        <w:rPr>
          <w:rFonts w:ascii="Times New Roman" w:hAnsi="Times New Roman" w:cs="Times New Roman"/>
          <w:sz w:val="24"/>
          <w:szCs w:val="24"/>
          <w:lang w:val="en-US"/>
        </w:rPr>
        <w:t>. As we are interested in how specific classroom events affect teacher stress, we adapted the transactional stress model</w:t>
      </w:r>
      <w:r w:rsidR="00643BEE">
        <w:rPr>
          <w:rFonts w:ascii="Times New Roman" w:hAnsi="Times New Roman" w:cs="Times New Roman"/>
          <w:sz w:val="24"/>
          <w:szCs w:val="24"/>
          <w:lang w:val="en-US"/>
        </w:rPr>
        <w:t xml:space="preserve"> to that type of situation, based on a representation of the model first proposed by [van2006stress]</w:t>
      </w:r>
      <w:r w:rsidR="00376943">
        <w:rPr>
          <w:rFonts w:ascii="Times New Roman" w:hAnsi="Times New Roman" w:cs="Times New Roman"/>
          <w:sz w:val="24"/>
          <w:szCs w:val="24"/>
          <w:lang w:val="en-US"/>
        </w:rPr>
        <w:t>; this working model is depicted in Fig. 1.</w:t>
      </w:r>
    </w:p>
    <w:p w14:paraId="37D0CCA3" w14:textId="4356095A" w:rsidR="001E566F" w:rsidRPr="001E566F" w:rsidRDefault="001E566F" w:rsidP="005E6DA9">
      <w:pPr>
        <w:keepNext/>
        <w:spacing w:line="360" w:lineRule="auto"/>
        <w:rPr>
          <w:rFonts w:ascii="Times New Roman" w:hAnsi="Times New Roman" w:cs="Times New Roman"/>
          <w:sz w:val="24"/>
          <w:szCs w:val="24"/>
          <w:lang w:val="en-US"/>
        </w:rPr>
      </w:pPr>
      <w:r w:rsidRPr="001E566F">
        <w:rPr>
          <w:rFonts w:ascii="Times New Roman" w:hAnsi="Times New Roman" w:cs="Times New Roman"/>
          <w:b/>
          <w:bCs/>
          <w:sz w:val="24"/>
          <w:szCs w:val="24"/>
          <w:lang w:val="en-US"/>
        </w:rPr>
        <w:lastRenderedPageBreak/>
        <w:t xml:space="preserve">Figure </w:t>
      </w:r>
      <w:r w:rsidRPr="001E566F">
        <w:rPr>
          <w:rFonts w:ascii="Times New Roman" w:hAnsi="Times New Roman" w:cs="Times New Roman"/>
          <w:b/>
          <w:bCs/>
          <w:sz w:val="24"/>
          <w:szCs w:val="24"/>
        </w:rPr>
        <w:fldChar w:fldCharType="begin"/>
      </w:r>
      <w:r w:rsidRPr="001E566F">
        <w:rPr>
          <w:rFonts w:ascii="Times New Roman" w:hAnsi="Times New Roman" w:cs="Times New Roman"/>
          <w:b/>
          <w:bCs/>
          <w:sz w:val="24"/>
          <w:szCs w:val="24"/>
          <w:lang w:val="en-US"/>
        </w:rPr>
        <w:instrText xml:space="preserve"> SEQ Figure \* ARABIC </w:instrText>
      </w:r>
      <w:r w:rsidRPr="001E566F">
        <w:rPr>
          <w:rFonts w:ascii="Times New Roman" w:hAnsi="Times New Roman" w:cs="Times New Roman"/>
          <w:b/>
          <w:bCs/>
          <w:sz w:val="24"/>
          <w:szCs w:val="24"/>
        </w:rPr>
        <w:fldChar w:fldCharType="separate"/>
      </w:r>
      <w:r w:rsidRPr="001E566F">
        <w:rPr>
          <w:rFonts w:ascii="Times New Roman" w:hAnsi="Times New Roman" w:cs="Times New Roman"/>
          <w:b/>
          <w:bCs/>
          <w:noProof/>
          <w:sz w:val="24"/>
          <w:szCs w:val="24"/>
          <w:lang w:val="en-US"/>
        </w:rPr>
        <w:t>1</w:t>
      </w:r>
      <w:r w:rsidRPr="001E566F">
        <w:rPr>
          <w:rFonts w:ascii="Times New Roman" w:hAnsi="Times New Roman" w:cs="Times New Roman"/>
          <w:b/>
          <w:bCs/>
          <w:sz w:val="24"/>
          <w:szCs w:val="24"/>
        </w:rPr>
        <w:fldChar w:fldCharType="end"/>
      </w:r>
      <w:r w:rsidRPr="001E566F">
        <w:rPr>
          <w:rFonts w:ascii="Times New Roman" w:hAnsi="Times New Roman" w:cs="Times New Roman"/>
          <w:sz w:val="24"/>
          <w:szCs w:val="24"/>
          <w:lang w:val="en-US"/>
        </w:rPr>
        <w:t xml:space="preserve"> </w:t>
      </w:r>
    </w:p>
    <w:p w14:paraId="6047545E" w14:textId="3C54D6C7" w:rsidR="001E566F" w:rsidRPr="00C743FD" w:rsidRDefault="001E566F" w:rsidP="001E566F">
      <w:pPr>
        <w:keepNext/>
        <w:spacing w:line="360" w:lineRule="auto"/>
        <w:rPr>
          <w:rFonts w:ascii="Times New Roman" w:hAnsi="Times New Roman" w:cs="Times New Roman"/>
          <w:i/>
          <w:iCs/>
          <w:sz w:val="24"/>
          <w:szCs w:val="24"/>
          <w:lang w:val="en-US"/>
        </w:rPr>
      </w:pPr>
      <w:r w:rsidRPr="00C743FD">
        <w:rPr>
          <w:rFonts w:ascii="Times New Roman" w:hAnsi="Times New Roman" w:cs="Times New Roman"/>
          <w:i/>
          <w:iCs/>
          <w:sz w:val="24"/>
          <w:szCs w:val="24"/>
          <w:lang w:val="en-US"/>
        </w:rPr>
        <w:t xml:space="preserve">A </w:t>
      </w:r>
      <w:r w:rsidR="003952AF" w:rsidRPr="00C743FD">
        <w:rPr>
          <w:rFonts w:ascii="Times New Roman" w:hAnsi="Times New Roman" w:cs="Times New Roman"/>
          <w:i/>
          <w:iCs/>
          <w:sz w:val="24"/>
          <w:szCs w:val="24"/>
          <w:lang w:val="en-US"/>
        </w:rPr>
        <w:t>m</w:t>
      </w:r>
      <w:r w:rsidRPr="00C743FD">
        <w:rPr>
          <w:rFonts w:ascii="Times New Roman" w:hAnsi="Times New Roman" w:cs="Times New Roman"/>
          <w:i/>
          <w:iCs/>
          <w:sz w:val="24"/>
          <w:szCs w:val="24"/>
          <w:lang w:val="en-US"/>
        </w:rPr>
        <w:t xml:space="preserve">odel of </w:t>
      </w:r>
      <w:r w:rsidR="003952AF" w:rsidRPr="00C743FD">
        <w:rPr>
          <w:rFonts w:ascii="Times New Roman" w:hAnsi="Times New Roman" w:cs="Times New Roman"/>
          <w:i/>
          <w:iCs/>
          <w:sz w:val="24"/>
          <w:szCs w:val="24"/>
          <w:lang w:val="en-US"/>
        </w:rPr>
        <w:t>t</w:t>
      </w:r>
      <w:r w:rsidRPr="00C743FD">
        <w:rPr>
          <w:rFonts w:ascii="Times New Roman" w:hAnsi="Times New Roman" w:cs="Times New Roman"/>
          <w:i/>
          <w:iCs/>
          <w:sz w:val="24"/>
          <w:szCs w:val="24"/>
          <w:lang w:val="en-US"/>
        </w:rPr>
        <w:t xml:space="preserve">eacher </w:t>
      </w:r>
      <w:r w:rsidR="003952AF" w:rsidRPr="00C743FD">
        <w:rPr>
          <w:rFonts w:ascii="Times New Roman" w:hAnsi="Times New Roman" w:cs="Times New Roman"/>
          <w:i/>
          <w:iCs/>
          <w:sz w:val="24"/>
          <w:szCs w:val="24"/>
          <w:lang w:val="en-US"/>
        </w:rPr>
        <w:t>s</w:t>
      </w:r>
      <w:r w:rsidRPr="00C743FD">
        <w:rPr>
          <w:rFonts w:ascii="Times New Roman" w:hAnsi="Times New Roman" w:cs="Times New Roman"/>
          <w:i/>
          <w:iCs/>
          <w:sz w:val="24"/>
          <w:szCs w:val="24"/>
          <w:lang w:val="en-US"/>
        </w:rPr>
        <w:t>tress (</w:t>
      </w:r>
      <w:r w:rsidR="003952AF" w:rsidRPr="00C743FD">
        <w:rPr>
          <w:rFonts w:ascii="Times New Roman" w:hAnsi="Times New Roman" w:cs="Times New Roman"/>
          <w:i/>
          <w:iCs/>
          <w:sz w:val="24"/>
          <w:szCs w:val="24"/>
          <w:lang w:val="en-US"/>
        </w:rPr>
        <w:t>a</w:t>
      </w:r>
      <w:r w:rsidRPr="00C743FD">
        <w:rPr>
          <w:rFonts w:ascii="Times New Roman" w:hAnsi="Times New Roman" w:cs="Times New Roman"/>
          <w:i/>
          <w:iCs/>
          <w:sz w:val="24"/>
          <w:szCs w:val="24"/>
          <w:lang w:val="en-US"/>
        </w:rPr>
        <w:t xml:space="preserve">dapted </w:t>
      </w:r>
      <w:r w:rsidR="003952AF" w:rsidRPr="00C743FD">
        <w:rPr>
          <w:rFonts w:ascii="Times New Roman" w:hAnsi="Times New Roman" w:cs="Times New Roman"/>
          <w:i/>
          <w:iCs/>
          <w:sz w:val="24"/>
          <w:szCs w:val="24"/>
          <w:lang w:val="en-US"/>
        </w:rPr>
        <w:t>f</w:t>
      </w:r>
      <w:r w:rsidRPr="00C743FD">
        <w:rPr>
          <w:rFonts w:ascii="Times New Roman" w:hAnsi="Times New Roman" w:cs="Times New Roman"/>
          <w:i/>
          <w:iCs/>
          <w:sz w:val="24"/>
          <w:szCs w:val="24"/>
          <w:lang w:val="en-US"/>
        </w:rPr>
        <w:t xml:space="preserve">rom van Dick 2006, p.37, </w:t>
      </w:r>
      <w:r w:rsidR="003952AF" w:rsidRPr="00C743FD">
        <w:rPr>
          <w:rFonts w:ascii="Times New Roman" w:hAnsi="Times New Roman" w:cs="Times New Roman"/>
          <w:i/>
          <w:iCs/>
          <w:sz w:val="24"/>
          <w:szCs w:val="24"/>
          <w:lang w:val="en-US"/>
        </w:rPr>
        <w:t>m</w:t>
      </w:r>
      <w:r w:rsidRPr="00C743FD">
        <w:rPr>
          <w:rFonts w:ascii="Times New Roman" w:hAnsi="Times New Roman" w:cs="Times New Roman"/>
          <w:i/>
          <w:iCs/>
          <w:sz w:val="24"/>
          <w:szCs w:val="24"/>
          <w:lang w:val="en-US"/>
        </w:rPr>
        <w:t xml:space="preserve">odified by the </w:t>
      </w:r>
      <w:r w:rsidR="003952AF" w:rsidRPr="00C743FD">
        <w:rPr>
          <w:rFonts w:ascii="Times New Roman" w:hAnsi="Times New Roman" w:cs="Times New Roman"/>
          <w:i/>
          <w:iCs/>
          <w:sz w:val="24"/>
          <w:szCs w:val="24"/>
          <w:lang w:val="en-US"/>
        </w:rPr>
        <w:t>a</w:t>
      </w:r>
      <w:r w:rsidRPr="00C743FD">
        <w:rPr>
          <w:rFonts w:ascii="Times New Roman" w:hAnsi="Times New Roman" w:cs="Times New Roman"/>
          <w:i/>
          <w:iCs/>
          <w:sz w:val="24"/>
          <w:szCs w:val="24"/>
          <w:lang w:val="en-US"/>
        </w:rPr>
        <w:t>uthor)</w:t>
      </w:r>
    </w:p>
    <w:p w14:paraId="2B788969" w14:textId="7FD8B626" w:rsidR="003E2FA6" w:rsidRPr="001E566F" w:rsidRDefault="003E2FA6" w:rsidP="005E6DA9">
      <w:pPr>
        <w:keepNext/>
        <w:spacing w:line="360" w:lineRule="auto"/>
        <w:rPr>
          <w:noProof/>
          <w:lang w:val="en-US"/>
        </w:rPr>
      </w:pPr>
      <w:r>
        <w:rPr>
          <w:noProof/>
          <w:lang w:eastAsia="de-DE"/>
        </w:rPr>
        <w:drawing>
          <wp:inline distT="0" distB="0" distL="0" distR="0" wp14:anchorId="0AB12E0A" wp14:editId="2F22EAF6">
            <wp:extent cx="5760720" cy="2778826"/>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b="14244"/>
                    <a:stretch/>
                  </pic:blipFill>
                  <pic:spPr bwMode="auto">
                    <a:xfrm>
                      <a:off x="0" y="0"/>
                      <a:ext cx="5760720" cy="2778826"/>
                    </a:xfrm>
                    <a:prstGeom prst="rect">
                      <a:avLst/>
                    </a:prstGeom>
                    <a:ln>
                      <a:noFill/>
                    </a:ln>
                    <a:extLst>
                      <a:ext uri="{53640926-AAD7-44D8-BBD7-CCE9431645EC}">
                        <a14:shadowObscured xmlns:a14="http://schemas.microsoft.com/office/drawing/2010/main"/>
                      </a:ext>
                    </a:extLst>
                  </pic:spPr>
                </pic:pic>
              </a:graphicData>
            </a:graphic>
          </wp:inline>
        </w:drawing>
      </w:r>
    </w:p>
    <w:p w14:paraId="618BD5FF" w14:textId="1F3F7B39" w:rsidR="009F30AD" w:rsidRDefault="00005C64" w:rsidP="00CC7056">
      <w:pPr>
        <w:spacing w:line="360" w:lineRule="auto"/>
        <w:rPr>
          <w:rFonts w:ascii="Times New Roman" w:hAnsi="Times New Roman" w:cs="Times New Roman"/>
          <w:sz w:val="24"/>
          <w:szCs w:val="24"/>
          <w:lang w:val="en-US"/>
        </w:rPr>
      </w:pPr>
      <w:r w:rsidRPr="00005C64">
        <w:rPr>
          <w:rFonts w:ascii="Times New Roman" w:hAnsi="Times New Roman" w:cs="Times New Roman"/>
          <w:sz w:val="24"/>
          <w:szCs w:val="24"/>
          <w:lang w:val="en-US"/>
        </w:rPr>
        <w:t xml:space="preserve">When </w:t>
      </w:r>
      <w:r w:rsidR="00376943">
        <w:rPr>
          <w:rFonts w:ascii="Times New Roman" w:hAnsi="Times New Roman" w:cs="Times New Roman"/>
          <w:sz w:val="24"/>
          <w:szCs w:val="24"/>
          <w:lang w:val="en-US"/>
        </w:rPr>
        <w:t>potential stressors (e.g.</w:t>
      </w:r>
      <w:r w:rsidR="003952AF">
        <w:rPr>
          <w:rFonts w:ascii="Times New Roman" w:hAnsi="Times New Roman" w:cs="Times New Roman"/>
          <w:sz w:val="24"/>
          <w:szCs w:val="24"/>
          <w:lang w:val="en-US"/>
        </w:rPr>
        <w:t xml:space="preserve">, </w:t>
      </w:r>
      <w:r w:rsidRPr="00005C64">
        <w:rPr>
          <w:rFonts w:ascii="Times New Roman" w:hAnsi="Times New Roman" w:cs="Times New Roman"/>
          <w:sz w:val="24"/>
          <w:szCs w:val="24"/>
          <w:lang w:val="en-US"/>
        </w:rPr>
        <w:t>classroom disruptions</w:t>
      </w:r>
      <w:r w:rsidR="00376943">
        <w:rPr>
          <w:rFonts w:ascii="Times New Roman" w:hAnsi="Times New Roman" w:cs="Times New Roman"/>
          <w:sz w:val="24"/>
          <w:szCs w:val="24"/>
          <w:lang w:val="en-US"/>
        </w:rPr>
        <w:t>)</w:t>
      </w:r>
      <w:r w:rsidRPr="00005C64">
        <w:rPr>
          <w:rFonts w:ascii="Times New Roman" w:hAnsi="Times New Roman" w:cs="Times New Roman"/>
          <w:sz w:val="24"/>
          <w:szCs w:val="24"/>
          <w:lang w:val="en-US"/>
        </w:rPr>
        <w:t xml:space="preserve"> occur</w:t>
      </w:r>
      <w:r w:rsidR="00376943">
        <w:rPr>
          <w:rFonts w:ascii="Times New Roman" w:hAnsi="Times New Roman" w:cs="Times New Roman"/>
          <w:sz w:val="24"/>
          <w:szCs w:val="24"/>
          <w:lang w:val="en-US"/>
        </w:rPr>
        <w:t xml:space="preserve"> during teaching (1)</w:t>
      </w:r>
      <w:r w:rsidRPr="00005C64">
        <w:rPr>
          <w:rFonts w:ascii="Times New Roman" w:hAnsi="Times New Roman" w:cs="Times New Roman"/>
          <w:sz w:val="24"/>
          <w:szCs w:val="24"/>
          <w:lang w:val="en-US"/>
        </w:rPr>
        <w:t xml:space="preserve">, teachers subjectively </w:t>
      </w:r>
      <w:r w:rsidR="00334652">
        <w:rPr>
          <w:rFonts w:ascii="Times New Roman" w:hAnsi="Times New Roman" w:cs="Times New Roman"/>
          <w:sz w:val="24"/>
          <w:szCs w:val="24"/>
          <w:lang w:val="en-US"/>
        </w:rPr>
        <w:t>appraise</w:t>
      </w:r>
      <w:r w:rsidRPr="00005C64">
        <w:rPr>
          <w:rFonts w:ascii="Times New Roman" w:hAnsi="Times New Roman" w:cs="Times New Roman"/>
          <w:sz w:val="24"/>
          <w:szCs w:val="24"/>
          <w:lang w:val="en-US"/>
        </w:rPr>
        <w:t xml:space="preserve"> how disruptive the event is </w:t>
      </w:r>
      <w:r w:rsidR="00CC7056">
        <w:rPr>
          <w:rFonts w:ascii="Times New Roman" w:hAnsi="Times New Roman" w:cs="Times New Roman"/>
          <w:sz w:val="24"/>
          <w:szCs w:val="24"/>
          <w:lang w:val="en-US"/>
        </w:rPr>
        <w:t>(2)</w:t>
      </w:r>
      <w:r w:rsidR="00FD04C2">
        <w:rPr>
          <w:rFonts w:ascii="Times New Roman" w:hAnsi="Times New Roman" w:cs="Times New Roman"/>
          <w:sz w:val="24"/>
          <w:szCs w:val="24"/>
          <w:lang w:val="en-US"/>
        </w:rPr>
        <w:t xml:space="preserve">. </w:t>
      </w:r>
      <w:r w:rsidR="00376943">
        <w:rPr>
          <w:rFonts w:ascii="Times New Roman" w:hAnsi="Times New Roman" w:cs="Times New Roman"/>
          <w:sz w:val="24"/>
          <w:szCs w:val="24"/>
          <w:lang w:val="en-US"/>
        </w:rPr>
        <w:t>If</w:t>
      </w:r>
      <w:r w:rsidR="00CC7056">
        <w:rPr>
          <w:rFonts w:ascii="Times New Roman" w:hAnsi="Times New Roman" w:cs="Times New Roman"/>
          <w:sz w:val="24"/>
          <w:szCs w:val="24"/>
          <w:lang w:val="en-US"/>
        </w:rPr>
        <w:t xml:space="preserve"> potential stressors are </w:t>
      </w:r>
      <w:r w:rsidR="00376943">
        <w:rPr>
          <w:rFonts w:ascii="Times New Roman" w:hAnsi="Times New Roman" w:cs="Times New Roman"/>
          <w:sz w:val="24"/>
          <w:szCs w:val="24"/>
          <w:lang w:val="en-US"/>
        </w:rPr>
        <w:t xml:space="preserve">judged as threatening, i.e., </w:t>
      </w:r>
      <w:r w:rsidR="00CC7056">
        <w:rPr>
          <w:rFonts w:ascii="Times New Roman" w:hAnsi="Times New Roman" w:cs="Times New Roman"/>
          <w:sz w:val="24"/>
          <w:szCs w:val="24"/>
          <w:lang w:val="en-US"/>
        </w:rPr>
        <w:t>as actual stressors (3)</w:t>
      </w:r>
      <w:r w:rsidR="00376943">
        <w:rPr>
          <w:rFonts w:ascii="Times New Roman" w:hAnsi="Times New Roman" w:cs="Times New Roman"/>
          <w:sz w:val="24"/>
          <w:szCs w:val="24"/>
          <w:lang w:val="en-US"/>
        </w:rPr>
        <w:t>,</w:t>
      </w:r>
      <w:r w:rsidR="003952AF">
        <w:rPr>
          <w:rFonts w:ascii="Times New Roman" w:hAnsi="Times New Roman" w:cs="Times New Roman"/>
          <w:sz w:val="24"/>
          <w:szCs w:val="24"/>
          <w:lang w:val="en-US"/>
        </w:rPr>
        <w:t xml:space="preserve"> </w:t>
      </w:r>
      <w:r w:rsidR="00CC7056" w:rsidRPr="00ED68F8">
        <w:rPr>
          <w:rFonts w:ascii="Times New Roman" w:hAnsi="Times New Roman" w:cs="Times New Roman"/>
          <w:sz w:val="24"/>
          <w:szCs w:val="24"/>
          <w:lang w:val="en-US"/>
        </w:rPr>
        <w:t>teacher</w:t>
      </w:r>
      <w:r w:rsidR="00E57F39">
        <w:rPr>
          <w:rFonts w:ascii="Times New Roman" w:hAnsi="Times New Roman" w:cs="Times New Roman"/>
          <w:sz w:val="24"/>
          <w:szCs w:val="24"/>
          <w:lang w:val="en-US"/>
        </w:rPr>
        <w:t>s</w:t>
      </w:r>
      <w:r w:rsidR="00CC7056" w:rsidRPr="00ED68F8">
        <w:rPr>
          <w:rFonts w:ascii="Times New Roman" w:hAnsi="Times New Roman" w:cs="Times New Roman"/>
          <w:sz w:val="24"/>
          <w:szCs w:val="24"/>
          <w:lang w:val="en-US"/>
        </w:rPr>
        <w:t xml:space="preserve"> consider whether </w:t>
      </w:r>
      <w:r w:rsidR="00E57F39">
        <w:rPr>
          <w:rFonts w:ascii="Times New Roman" w:hAnsi="Times New Roman" w:cs="Times New Roman"/>
          <w:sz w:val="24"/>
          <w:szCs w:val="24"/>
          <w:lang w:val="en-US"/>
        </w:rPr>
        <w:t>they have</w:t>
      </w:r>
      <w:r w:rsidR="00CC7056" w:rsidRPr="00ED68F8">
        <w:rPr>
          <w:rFonts w:ascii="Times New Roman" w:hAnsi="Times New Roman" w:cs="Times New Roman"/>
          <w:sz w:val="24"/>
          <w:szCs w:val="24"/>
          <w:lang w:val="en-US"/>
        </w:rPr>
        <w:t xml:space="preserve"> sufficient resources </w:t>
      </w:r>
      <w:r w:rsidR="00737B33">
        <w:rPr>
          <w:rFonts w:ascii="Times New Roman" w:hAnsi="Times New Roman" w:cs="Times New Roman"/>
          <w:sz w:val="24"/>
          <w:szCs w:val="24"/>
          <w:lang w:val="en-US"/>
        </w:rPr>
        <w:t>for</w:t>
      </w:r>
      <w:r w:rsidR="00B53462">
        <w:rPr>
          <w:rFonts w:ascii="Times New Roman" w:hAnsi="Times New Roman" w:cs="Times New Roman"/>
          <w:sz w:val="24"/>
          <w:szCs w:val="24"/>
          <w:lang w:val="en-US"/>
        </w:rPr>
        <w:t xml:space="preserve"> </w:t>
      </w:r>
      <w:r w:rsidR="00737B33">
        <w:rPr>
          <w:rFonts w:ascii="Times New Roman" w:hAnsi="Times New Roman" w:cs="Times New Roman"/>
          <w:sz w:val="24"/>
          <w:szCs w:val="24"/>
          <w:lang w:val="en-US"/>
        </w:rPr>
        <w:t>coping</w:t>
      </w:r>
      <w:r w:rsidR="00737B33" w:rsidRPr="00ED68F8">
        <w:rPr>
          <w:rFonts w:ascii="Times New Roman" w:hAnsi="Times New Roman" w:cs="Times New Roman"/>
          <w:sz w:val="24"/>
          <w:szCs w:val="24"/>
          <w:lang w:val="en-US"/>
        </w:rPr>
        <w:t xml:space="preserve"> </w:t>
      </w:r>
      <w:r w:rsidR="00CC7056" w:rsidRPr="00ED68F8">
        <w:rPr>
          <w:rFonts w:ascii="Times New Roman" w:hAnsi="Times New Roman" w:cs="Times New Roman"/>
          <w:sz w:val="24"/>
          <w:szCs w:val="24"/>
          <w:lang w:val="en-US"/>
        </w:rPr>
        <w:t>with the stressor</w:t>
      </w:r>
      <w:r w:rsidR="00376943">
        <w:rPr>
          <w:rFonts w:ascii="Times New Roman" w:hAnsi="Times New Roman" w:cs="Times New Roman"/>
          <w:sz w:val="24"/>
          <w:szCs w:val="24"/>
          <w:lang w:val="en-US"/>
        </w:rPr>
        <w:t xml:space="preserve"> (4)</w:t>
      </w:r>
      <w:r w:rsidR="00CC7056" w:rsidRPr="00ED68F8">
        <w:rPr>
          <w:rFonts w:ascii="Times New Roman" w:hAnsi="Times New Roman" w:cs="Times New Roman"/>
          <w:sz w:val="24"/>
          <w:szCs w:val="24"/>
          <w:lang w:val="en-US"/>
        </w:rPr>
        <w:t>.</w:t>
      </w:r>
      <w:r w:rsidR="00CC7056">
        <w:rPr>
          <w:rFonts w:ascii="Times New Roman" w:hAnsi="Times New Roman" w:cs="Times New Roman"/>
          <w:sz w:val="24"/>
          <w:szCs w:val="24"/>
          <w:lang w:val="en-US"/>
        </w:rPr>
        <w:t xml:space="preserve"> </w:t>
      </w:r>
      <w:r w:rsidR="009C562F" w:rsidRPr="0063707E">
        <w:rPr>
          <w:rFonts w:ascii="Times New Roman" w:hAnsi="Times New Roman" w:cs="Times New Roman"/>
          <w:sz w:val="24"/>
          <w:szCs w:val="24"/>
          <w:lang w:val="en-US"/>
        </w:rPr>
        <w:t>Based on th</w:t>
      </w:r>
      <w:r w:rsidR="009C562F">
        <w:rPr>
          <w:rFonts w:ascii="Times New Roman" w:hAnsi="Times New Roman" w:cs="Times New Roman"/>
          <w:sz w:val="24"/>
          <w:szCs w:val="24"/>
          <w:lang w:val="en-US"/>
        </w:rPr>
        <w:t xml:space="preserve">is </w:t>
      </w:r>
      <w:r w:rsidR="009C562F" w:rsidRPr="0063707E">
        <w:rPr>
          <w:rFonts w:ascii="Times New Roman" w:hAnsi="Times New Roman" w:cs="Times New Roman"/>
          <w:sz w:val="24"/>
          <w:szCs w:val="24"/>
          <w:lang w:val="en-US"/>
        </w:rPr>
        <w:t>evaluation of resources</w:t>
      </w:r>
      <w:r w:rsidR="009C562F">
        <w:rPr>
          <w:rFonts w:ascii="Times New Roman" w:hAnsi="Times New Roman" w:cs="Times New Roman"/>
          <w:sz w:val="24"/>
          <w:szCs w:val="24"/>
          <w:lang w:val="en-US"/>
        </w:rPr>
        <w:t xml:space="preserve"> and their characteristics</w:t>
      </w:r>
      <w:r w:rsidR="009C562F">
        <w:rPr>
          <w:rFonts w:ascii="Times New Roman" w:hAnsi="Times New Roman" w:cs="Times New Roman"/>
          <w:sz w:val="24"/>
          <w:szCs w:val="24"/>
          <w:lang w:val="en-US"/>
        </w:rPr>
        <w:t xml:space="preserve"> such as professional experience, t</w:t>
      </w:r>
      <w:r w:rsidR="009C562F" w:rsidRPr="009C562F">
        <w:rPr>
          <w:rFonts w:ascii="Times New Roman" w:hAnsi="Times New Roman" w:cs="Times New Roman"/>
          <w:sz w:val="24"/>
          <w:szCs w:val="24"/>
          <w:lang w:val="en-US"/>
        </w:rPr>
        <w:t xml:space="preserve">eachers </w:t>
      </w:r>
      <w:r w:rsidR="009C562F">
        <w:rPr>
          <w:rFonts w:ascii="Times New Roman" w:hAnsi="Times New Roman" w:cs="Times New Roman"/>
          <w:sz w:val="24"/>
          <w:szCs w:val="24"/>
          <w:lang w:val="en-US"/>
        </w:rPr>
        <w:t xml:space="preserve">try </w:t>
      </w:r>
      <w:r w:rsidR="009C562F" w:rsidRPr="009C562F">
        <w:rPr>
          <w:rFonts w:ascii="Times New Roman" w:hAnsi="Times New Roman" w:cs="Times New Roman"/>
          <w:sz w:val="24"/>
          <w:szCs w:val="24"/>
          <w:lang w:val="en-US"/>
        </w:rPr>
        <w:t>to manage classroom disruptions, utilizing classroom management</w:t>
      </w:r>
      <w:r w:rsidR="009C562F">
        <w:rPr>
          <w:rFonts w:ascii="Times New Roman" w:hAnsi="Times New Roman" w:cs="Times New Roman"/>
          <w:sz w:val="24"/>
          <w:szCs w:val="24"/>
          <w:lang w:val="en-US"/>
        </w:rPr>
        <w:t xml:space="preserve"> </w:t>
      </w:r>
      <w:r w:rsidR="009C562F" w:rsidRPr="009C562F">
        <w:rPr>
          <w:rFonts w:ascii="Times New Roman" w:hAnsi="Times New Roman" w:cs="Times New Roman"/>
          <w:sz w:val="24"/>
          <w:szCs w:val="24"/>
          <w:lang w:val="en-US"/>
        </w:rPr>
        <w:t xml:space="preserve">strategies </w:t>
      </w:r>
      <w:r w:rsidR="009C562F">
        <w:rPr>
          <w:rFonts w:ascii="Times New Roman" w:hAnsi="Times New Roman" w:cs="Times New Roman"/>
          <w:sz w:val="24"/>
          <w:szCs w:val="24"/>
          <w:lang w:val="en-US"/>
        </w:rPr>
        <w:t xml:space="preserve">(5). </w:t>
      </w:r>
      <w:r w:rsidR="009C562F" w:rsidRPr="009C562F">
        <w:rPr>
          <w:rFonts w:ascii="Times New Roman" w:hAnsi="Times New Roman" w:cs="Times New Roman"/>
          <w:sz w:val="24"/>
          <w:szCs w:val="24"/>
          <w:lang w:val="en-US"/>
        </w:rPr>
        <w:t>In cases where coping fails, stress ensues,</w:t>
      </w:r>
      <w:r w:rsidR="009C562F">
        <w:rPr>
          <w:rFonts w:ascii="Times New Roman" w:hAnsi="Times New Roman" w:cs="Times New Roman"/>
          <w:sz w:val="24"/>
          <w:szCs w:val="24"/>
          <w:lang w:val="en-US"/>
        </w:rPr>
        <w:t xml:space="preserve"> </w:t>
      </w:r>
      <w:r w:rsidR="009C562F" w:rsidRPr="009C562F">
        <w:rPr>
          <w:rFonts w:ascii="Times New Roman" w:hAnsi="Times New Roman" w:cs="Times New Roman"/>
          <w:sz w:val="24"/>
          <w:szCs w:val="24"/>
          <w:lang w:val="en-US"/>
        </w:rPr>
        <w:t xml:space="preserve">often accompanied by physiological reactions like increased </w:t>
      </w:r>
      <w:r w:rsidR="009C562F">
        <w:rPr>
          <w:rFonts w:ascii="Times New Roman" w:hAnsi="Times New Roman" w:cs="Times New Roman"/>
          <w:sz w:val="24"/>
          <w:szCs w:val="24"/>
          <w:lang w:val="en-US"/>
        </w:rPr>
        <w:t>HR (6)</w:t>
      </w:r>
      <w:r w:rsidR="009C562F" w:rsidRPr="009C562F">
        <w:rPr>
          <w:rFonts w:ascii="Times New Roman" w:hAnsi="Times New Roman" w:cs="Times New Roman"/>
          <w:sz w:val="24"/>
          <w:szCs w:val="24"/>
          <w:lang w:val="en-US"/>
        </w:rPr>
        <w:t>. Following resource appraisal and coping outcomes, the stressor is re-evaluated</w:t>
      </w:r>
      <w:r w:rsidR="009C562F">
        <w:rPr>
          <w:rFonts w:ascii="Times New Roman" w:hAnsi="Times New Roman" w:cs="Times New Roman"/>
          <w:sz w:val="24"/>
          <w:szCs w:val="24"/>
          <w:lang w:val="en-US"/>
        </w:rPr>
        <w:t xml:space="preserve"> (7). </w:t>
      </w:r>
    </w:p>
    <w:p w14:paraId="28F40E27" w14:textId="510EBCB7" w:rsidR="00C13872" w:rsidRDefault="00C13872" w:rsidP="00CC705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w:t>
      </w:r>
      <w:r w:rsidRPr="00C13872">
        <w:rPr>
          <w:rFonts w:ascii="Times New Roman" w:hAnsi="Times New Roman" w:cs="Times New Roman"/>
          <w:sz w:val="24"/>
          <w:szCs w:val="24"/>
          <w:lang w:val="en-US"/>
        </w:rPr>
        <w:t xml:space="preserve"> appraisal processes </w:t>
      </w:r>
      <w:r>
        <w:rPr>
          <w:rFonts w:ascii="Times New Roman" w:hAnsi="Times New Roman" w:cs="Times New Roman"/>
          <w:sz w:val="24"/>
          <w:szCs w:val="24"/>
          <w:lang w:val="en-US"/>
        </w:rPr>
        <w:t xml:space="preserve">of resources </w:t>
      </w:r>
      <w:r w:rsidRPr="00C13872">
        <w:rPr>
          <w:rFonts w:ascii="Times New Roman" w:hAnsi="Times New Roman" w:cs="Times New Roman"/>
          <w:sz w:val="24"/>
          <w:szCs w:val="24"/>
          <w:lang w:val="en-US"/>
        </w:rPr>
        <w:t>play a crucial role</w:t>
      </w:r>
      <w:r>
        <w:rPr>
          <w:rFonts w:ascii="Times New Roman" w:hAnsi="Times New Roman" w:cs="Times New Roman"/>
          <w:sz w:val="24"/>
          <w:szCs w:val="24"/>
          <w:lang w:val="en-US"/>
        </w:rPr>
        <w:t xml:space="preserve"> as t</w:t>
      </w:r>
      <w:r w:rsidRPr="00C13872">
        <w:rPr>
          <w:rFonts w:ascii="Times New Roman" w:hAnsi="Times New Roman" w:cs="Times New Roman"/>
          <w:sz w:val="24"/>
          <w:szCs w:val="24"/>
          <w:lang w:val="en-US"/>
        </w:rPr>
        <w:t>eachers</w:t>
      </w:r>
      <w:r>
        <w:rPr>
          <w:rFonts w:ascii="Times New Roman" w:hAnsi="Times New Roman" w:cs="Times New Roman"/>
          <w:sz w:val="24"/>
          <w:szCs w:val="24"/>
          <w:lang w:val="en-US"/>
        </w:rPr>
        <w:t xml:space="preserve">’ </w:t>
      </w:r>
      <w:r w:rsidRPr="00C13872">
        <w:rPr>
          <w:rFonts w:ascii="Times New Roman" w:hAnsi="Times New Roman" w:cs="Times New Roman"/>
          <w:sz w:val="24"/>
          <w:szCs w:val="24"/>
          <w:lang w:val="en-US"/>
        </w:rPr>
        <w:t>assessments of resources and coping mechanisms, both internal (</w:t>
      </w:r>
      <w:r>
        <w:rPr>
          <w:rFonts w:ascii="Times New Roman" w:hAnsi="Times New Roman" w:cs="Times New Roman"/>
          <w:sz w:val="24"/>
          <w:szCs w:val="24"/>
          <w:lang w:val="en-US"/>
        </w:rPr>
        <w:t>e.g.,</w:t>
      </w:r>
      <w:r w:rsidRPr="00C13872">
        <w:rPr>
          <w:rFonts w:ascii="Times New Roman" w:hAnsi="Times New Roman" w:cs="Times New Roman"/>
          <w:sz w:val="24"/>
          <w:szCs w:val="24"/>
          <w:lang w:val="en-US"/>
        </w:rPr>
        <w:t xml:space="preserve"> classroom management skills) and external (</w:t>
      </w:r>
      <w:r>
        <w:rPr>
          <w:rFonts w:ascii="Times New Roman" w:hAnsi="Times New Roman" w:cs="Times New Roman"/>
          <w:sz w:val="24"/>
          <w:szCs w:val="24"/>
          <w:lang w:val="en-US"/>
        </w:rPr>
        <w:t>e.g.,</w:t>
      </w:r>
      <w:r w:rsidRPr="00C13872">
        <w:rPr>
          <w:rFonts w:ascii="Times New Roman" w:hAnsi="Times New Roman" w:cs="Times New Roman"/>
          <w:sz w:val="24"/>
          <w:szCs w:val="24"/>
          <w:lang w:val="en-US"/>
        </w:rPr>
        <w:t xml:space="preserve"> supportive colleagues), significantly impact their stress levels. When resources are lacking and coping fails, negative consequences like burnout and high turnover can arise</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[@jalongo2006; @unterbrink2007; @aloe2014]</w:t>
      </w:r>
      <w:r w:rsidRPr="00C13872">
        <w:rPr>
          <w:rFonts w:ascii="Times New Roman" w:hAnsi="Times New Roman" w:cs="Times New Roman"/>
          <w:sz w:val="24"/>
          <w:szCs w:val="24"/>
          <w:lang w:val="en-US"/>
        </w:rPr>
        <w:t>. This highlights the importance of teachers</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appraisal of their professional competencies, including their ability to manage classroom disruptions effectively</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99753D">
        <w:rPr>
          <w:rFonts w:ascii="Times New Roman" w:hAnsi="Times New Roman" w:cs="Times New Roman"/>
          <w:sz w:val="24"/>
          <w:szCs w:val="24"/>
          <w:lang w:val="en-US"/>
        </w:rPr>
        <w:t>klieme2008concept</w:t>
      </w:r>
      <w:r>
        <w:rPr>
          <w:rFonts w:ascii="Times New Roman" w:hAnsi="Times New Roman" w:cs="Times New Roman"/>
          <w:sz w:val="24"/>
          <w:szCs w:val="24"/>
          <w:lang w:val="en-US"/>
        </w:rPr>
        <w:t>; @</w:t>
      </w:r>
      <w:r w:rsidRPr="00790A9B">
        <w:rPr>
          <w:rFonts w:ascii="Times New Roman" w:hAnsi="Times New Roman" w:cs="Times New Roman"/>
          <w:sz w:val="24"/>
          <w:szCs w:val="24"/>
          <w:lang w:val="en-US"/>
        </w:rPr>
        <w:t>konig2016teacher</w:t>
      </w:r>
      <w:r>
        <w:rPr>
          <w:rFonts w:ascii="Times New Roman" w:hAnsi="Times New Roman" w:cs="Times New Roman"/>
          <w:sz w:val="24"/>
          <w:szCs w:val="24"/>
          <w:lang w:val="en-US"/>
        </w:rPr>
        <w:t>]</w:t>
      </w:r>
      <w:r w:rsidRPr="00327728">
        <w:rPr>
          <w:rFonts w:ascii="Times New Roman" w:hAnsi="Times New Roman" w:cs="Times New Roman"/>
          <w:sz w:val="24"/>
          <w:szCs w:val="24"/>
          <w:lang w:val="en-US"/>
        </w:rPr>
        <w:t>.</w:t>
      </w:r>
    </w:p>
    <w:p w14:paraId="1119E976" w14:textId="0F9609BF" w:rsidR="00C13872" w:rsidRPr="00C13872" w:rsidRDefault="00C13872" w:rsidP="00CC705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shown in Fig</w:t>
      </w:r>
      <w:r w:rsidR="008D43B9">
        <w:rPr>
          <w:rFonts w:ascii="Times New Roman" w:hAnsi="Times New Roman" w:cs="Times New Roman"/>
          <w:sz w:val="24"/>
          <w:szCs w:val="24"/>
          <w:lang w:val="en-US"/>
        </w:rPr>
        <w:t>.</w:t>
      </w:r>
      <w:r>
        <w:rPr>
          <w:rFonts w:ascii="Times New Roman" w:hAnsi="Times New Roman" w:cs="Times New Roman"/>
          <w:sz w:val="24"/>
          <w:szCs w:val="24"/>
          <w:lang w:val="en-US"/>
        </w:rPr>
        <w:t xml:space="preserve"> 1</w:t>
      </w:r>
      <w:r w:rsidRPr="00C13872">
        <w:rPr>
          <w:rFonts w:ascii="Times New Roman" w:hAnsi="Times New Roman" w:cs="Times New Roman"/>
          <w:sz w:val="24"/>
          <w:szCs w:val="24"/>
          <w:lang w:val="en-US"/>
        </w:rPr>
        <w:t>, both primary and secondary appraisals are influenced by teachers</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characteristics, especially their </w:t>
      </w:r>
      <w:r>
        <w:rPr>
          <w:rFonts w:ascii="Times New Roman" w:hAnsi="Times New Roman" w:cs="Times New Roman"/>
          <w:sz w:val="24"/>
          <w:szCs w:val="24"/>
          <w:lang w:val="en-US"/>
        </w:rPr>
        <w:t xml:space="preserve">professional </w:t>
      </w:r>
      <w:r w:rsidRPr="00C13872">
        <w:rPr>
          <w:rFonts w:ascii="Times New Roman" w:hAnsi="Times New Roman" w:cs="Times New Roman"/>
          <w:sz w:val="24"/>
          <w:szCs w:val="24"/>
          <w:lang w:val="en-US"/>
        </w:rPr>
        <w:t>experience, shaping their classroom management skills. Novice teachers often feel overwhelmed by the demands of teaching</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E84923">
        <w:rPr>
          <w:rFonts w:ascii="Times New Roman" w:hAnsi="Times New Roman" w:cs="Times New Roman"/>
          <w:sz w:val="24"/>
          <w:szCs w:val="24"/>
          <w:lang w:val="en-US"/>
        </w:rPr>
        <w:t>ophardt2017klassenmanagement</w:t>
      </w:r>
      <w:r>
        <w:rPr>
          <w:rFonts w:ascii="Times New Roman" w:hAnsi="Times New Roman" w:cs="Times New Roman"/>
          <w:sz w:val="24"/>
          <w:szCs w:val="24"/>
          <w:lang w:val="en-US"/>
        </w:rPr>
        <w:t>; @</w:t>
      </w:r>
      <w:r w:rsidRPr="00B6121A">
        <w:rPr>
          <w:rFonts w:ascii="Times New Roman" w:hAnsi="Times New Roman" w:cs="Times New Roman"/>
          <w:sz w:val="24"/>
          <w:szCs w:val="24"/>
          <w:lang w:val="en-US"/>
        </w:rPr>
        <w:t>wolff2015keeping</w:t>
      </w:r>
      <w:r>
        <w:rPr>
          <w:rFonts w:ascii="Times New Roman" w:hAnsi="Times New Roman" w:cs="Times New Roman"/>
          <w:sz w:val="24"/>
          <w:szCs w:val="24"/>
          <w:lang w:val="en-US"/>
        </w:rPr>
        <w:t>; @</w:t>
      </w:r>
      <w:r w:rsidRPr="0040136A">
        <w:rPr>
          <w:rFonts w:ascii="Times New Roman" w:hAnsi="Times New Roman" w:cs="Times New Roman"/>
          <w:sz w:val="24"/>
          <w:szCs w:val="24"/>
          <w:lang w:val="en-US"/>
        </w:rPr>
        <w:t xml:space="preserve"> </w:t>
      </w:r>
      <w:r w:rsidRPr="00B10017">
        <w:rPr>
          <w:rFonts w:ascii="Times New Roman" w:hAnsi="Times New Roman" w:cs="Times New Roman"/>
          <w:sz w:val="24"/>
          <w:szCs w:val="24"/>
          <w:lang w:val="en-US"/>
        </w:rPr>
        <w:t>klusmann2012berufliche</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w:t>
      </w:r>
      <w:r w:rsidRPr="00C13872">
        <w:rPr>
          <w:rFonts w:ascii="Times New Roman" w:hAnsi="Times New Roman" w:cs="Times New Roman"/>
          <w:sz w:val="24"/>
          <w:szCs w:val="24"/>
          <w:lang w:val="en-US"/>
        </w:rPr>
        <w:lastRenderedPageBreak/>
        <w:t>leading to high stress levels. As experience grows, teachers develop cognitive scripts for managing classroom event</w:t>
      </w:r>
      <w:r>
        <w:rPr>
          <w:rFonts w:ascii="Times New Roman" w:hAnsi="Times New Roman" w:cs="Times New Roman"/>
          <w:sz w:val="24"/>
          <w:szCs w:val="24"/>
          <w:lang w:val="en-US"/>
        </w:rPr>
        <w:t>s [</w:t>
      </w:r>
      <w:r>
        <w:rPr>
          <w:rFonts w:ascii="Times New Roman" w:hAnsi="Times New Roman" w:cs="Times New Roman"/>
          <w:sz w:val="24"/>
          <w:szCs w:val="24"/>
          <w:lang w:val="en-US"/>
        </w:rPr>
        <w:t>@</w:t>
      </w:r>
      <w:r w:rsidRPr="001615C8">
        <w:rPr>
          <w:rFonts w:ascii="Times New Roman" w:hAnsi="Times New Roman" w:cs="Times New Roman"/>
          <w:sz w:val="24"/>
          <w:szCs w:val="24"/>
          <w:lang w:val="en-US"/>
        </w:rPr>
        <w:t>wolff2021classroom</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but beginning teachers face considerable stress, with many leaving the profession within five years</w:t>
      </w:r>
      <w:r w:rsidR="007108FC">
        <w:rPr>
          <w:rFonts w:ascii="Times New Roman" w:hAnsi="Times New Roman" w:cs="Times New Roman"/>
          <w:sz w:val="24"/>
          <w:szCs w:val="24"/>
          <w:lang w:val="en-US"/>
        </w:rPr>
        <w:t xml:space="preserve"> </w:t>
      </w:r>
      <w:r w:rsidR="007108FC" w:rsidRPr="00EA6390">
        <w:rPr>
          <w:rFonts w:ascii="Times New Roman" w:hAnsi="Times New Roman" w:cs="Times New Roman"/>
          <w:sz w:val="24"/>
          <w:szCs w:val="24"/>
          <w:lang w:val="en-US"/>
        </w:rPr>
        <w:t>[@ingersoll2003]</w:t>
      </w:r>
      <w:r w:rsidRPr="00C13872">
        <w:rPr>
          <w:rFonts w:ascii="Times New Roman" w:hAnsi="Times New Roman" w:cs="Times New Roman"/>
          <w:sz w:val="24"/>
          <w:szCs w:val="24"/>
          <w:lang w:val="en-US"/>
        </w:rPr>
        <w:t>. Research shows less experienced teachers are more susceptible to burnout, underscoring the importance of experience and job satisfaction in predicting teacher stress</w:t>
      </w:r>
      <w:r w:rsidR="007108FC">
        <w:rPr>
          <w:rFonts w:ascii="Times New Roman" w:hAnsi="Times New Roman" w:cs="Times New Roman"/>
          <w:sz w:val="24"/>
          <w:szCs w:val="24"/>
          <w:lang w:val="en-US"/>
        </w:rPr>
        <w:t xml:space="preserve"> [</w:t>
      </w:r>
      <w:r w:rsidR="007108FC" w:rsidRPr="00EA6390">
        <w:rPr>
          <w:rFonts w:ascii="Times New Roman" w:hAnsi="Times New Roman" w:cs="Times New Roman"/>
          <w:sz w:val="24"/>
          <w:szCs w:val="24"/>
          <w:lang w:val="en-US"/>
        </w:rPr>
        <w:t>@fisher2011</w:t>
      </w:r>
      <w:r w:rsidR="007108FC">
        <w:rPr>
          <w:rFonts w:ascii="Times New Roman" w:hAnsi="Times New Roman" w:cs="Times New Roman"/>
          <w:sz w:val="24"/>
          <w:szCs w:val="24"/>
          <w:lang w:val="en-US"/>
        </w:rPr>
        <w:t>]</w:t>
      </w:r>
      <w:r w:rsidRPr="00C13872">
        <w:rPr>
          <w:rFonts w:ascii="Times New Roman" w:hAnsi="Times New Roman" w:cs="Times New Roman"/>
          <w:sz w:val="24"/>
          <w:szCs w:val="24"/>
          <w:lang w:val="en-US"/>
        </w:rPr>
        <w:t>.</w:t>
      </w:r>
    </w:p>
    <w:p w14:paraId="2888F32A" w14:textId="77777777" w:rsidR="00E779A5" w:rsidRDefault="00E779A5" w:rsidP="00FF14E7">
      <w:pPr>
        <w:spacing w:line="360" w:lineRule="auto"/>
        <w:rPr>
          <w:rFonts w:ascii="Times New Roman" w:hAnsi="Times New Roman" w:cs="Times New Roman"/>
          <w:b/>
          <w:bCs/>
          <w:sz w:val="24"/>
          <w:szCs w:val="24"/>
          <w:lang w:val="en-US"/>
        </w:rPr>
      </w:pPr>
    </w:p>
    <w:p w14:paraId="4515403B" w14:textId="3B899795" w:rsidR="00B24EE3" w:rsidRPr="008A5822" w:rsidRDefault="00B24EE3" w:rsidP="00FF14E7">
      <w:pPr>
        <w:spacing w:line="360" w:lineRule="auto"/>
        <w:rPr>
          <w:rFonts w:ascii="Times New Roman" w:hAnsi="Times New Roman" w:cs="Times New Roman"/>
          <w:b/>
          <w:bCs/>
          <w:sz w:val="24"/>
          <w:szCs w:val="24"/>
          <w:lang w:val="en-US"/>
        </w:rPr>
      </w:pPr>
      <w:r w:rsidRPr="008A5822">
        <w:rPr>
          <w:rFonts w:ascii="Times New Roman" w:hAnsi="Times New Roman" w:cs="Times New Roman"/>
          <w:b/>
          <w:bCs/>
          <w:sz w:val="24"/>
          <w:szCs w:val="24"/>
          <w:lang w:val="en-US"/>
        </w:rPr>
        <w:t xml:space="preserve">## HR </w:t>
      </w:r>
      <w:r w:rsidR="00E5755B" w:rsidRPr="008A5822">
        <w:rPr>
          <w:rFonts w:ascii="Times New Roman" w:hAnsi="Times New Roman" w:cs="Times New Roman"/>
          <w:b/>
          <w:bCs/>
          <w:sz w:val="24"/>
          <w:szCs w:val="24"/>
          <w:lang w:val="en-US"/>
        </w:rPr>
        <w:t>in Teaching-Learning Contexts</w:t>
      </w:r>
    </w:p>
    <w:p w14:paraId="6F8F0C6D" w14:textId="2D6118A6" w:rsidR="00F66834" w:rsidRDefault="00CC1117" w:rsidP="00F6683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ECG </w:t>
      </w:r>
      <w:r w:rsidR="00347B4A">
        <w:rPr>
          <w:rFonts w:ascii="Times New Roman" w:hAnsi="Times New Roman" w:cs="Times New Roman"/>
          <w:sz w:val="24"/>
          <w:szCs w:val="24"/>
          <w:lang w:val="en-US"/>
        </w:rPr>
        <w:t xml:space="preserve">studies </w:t>
      </w:r>
      <w:r>
        <w:rPr>
          <w:rFonts w:ascii="Times New Roman" w:hAnsi="Times New Roman" w:cs="Times New Roman"/>
          <w:sz w:val="24"/>
          <w:szCs w:val="24"/>
          <w:lang w:val="en-US"/>
        </w:rPr>
        <w:t xml:space="preserve">have </w:t>
      </w:r>
      <w:r w:rsidR="004827A2">
        <w:rPr>
          <w:rFonts w:ascii="Times New Roman" w:hAnsi="Times New Roman" w:cs="Times New Roman"/>
          <w:sz w:val="24"/>
          <w:szCs w:val="24"/>
          <w:lang w:val="en-US"/>
        </w:rPr>
        <w:t xml:space="preserve">revealed </w:t>
      </w:r>
      <w:r w:rsidR="007168CA" w:rsidRPr="0065685A">
        <w:rPr>
          <w:rFonts w:ascii="Times New Roman" w:hAnsi="Times New Roman" w:cs="Times New Roman"/>
          <w:sz w:val="24"/>
          <w:szCs w:val="24"/>
          <w:lang w:val="en-US"/>
        </w:rPr>
        <w:t xml:space="preserve">that </w:t>
      </w:r>
      <w:r w:rsidR="007168CA">
        <w:rPr>
          <w:rFonts w:ascii="Times New Roman" w:hAnsi="Times New Roman" w:cs="Times New Roman"/>
          <w:sz w:val="24"/>
          <w:szCs w:val="24"/>
          <w:lang w:val="en-US"/>
        </w:rPr>
        <w:t>HR</w:t>
      </w:r>
      <w:r w:rsidR="007168CA" w:rsidRPr="0065685A">
        <w:rPr>
          <w:rFonts w:ascii="Times New Roman" w:hAnsi="Times New Roman" w:cs="Times New Roman"/>
          <w:sz w:val="24"/>
          <w:szCs w:val="24"/>
          <w:lang w:val="en-US"/>
        </w:rPr>
        <w:t xml:space="preserve"> can be used to </w:t>
      </w:r>
      <w:commentRangeStart w:id="4"/>
      <w:r w:rsidR="007168CA" w:rsidRPr="0065685A">
        <w:rPr>
          <w:rFonts w:ascii="Times New Roman" w:hAnsi="Times New Roman" w:cs="Times New Roman"/>
          <w:sz w:val="24"/>
          <w:szCs w:val="24"/>
          <w:lang w:val="en-US"/>
        </w:rPr>
        <w:t xml:space="preserve">map </w:t>
      </w:r>
      <w:r>
        <w:rPr>
          <w:rFonts w:ascii="Times New Roman" w:hAnsi="Times New Roman" w:cs="Times New Roman"/>
          <w:sz w:val="24"/>
          <w:szCs w:val="24"/>
          <w:lang w:val="en-US"/>
        </w:rPr>
        <w:t>changes in</w:t>
      </w:r>
      <w:r w:rsidRPr="0065685A">
        <w:rPr>
          <w:rFonts w:ascii="Times New Roman" w:hAnsi="Times New Roman" w:cs="Times New Roman"/>
          <w:sz w:val="24"/>
          <w:szCs w:val="24"/>
          <w:lang w:val="en-US"/>
        </w:rPr>
        <w:t xml:space="preserve"> </w:t>
      </w:r>
      <w:r w:rsidR="00356D14">
        <w:rPr>
          <w:rFonts w:ascii="Times New Roman" w:hAnsi="Times New Roman" w:cs="Times New Roman"/>
          <w:sz w:val="24"/>
          <w:szCs w:val="24"/>
          <w:lang w:val="en-US"/>
        </w:rPr>
        <w:t xml:space="preserve">HR </w:t>
      </w:r>
      <w:r w:rsidR="007168CA" w:rsidRPr="0065685A">
        <w:rPr>
          <w:rFonts w:ascii="Times New Roman" w:hAnsi="Times New Roman" w:cs="Times New Roman"/>
          <w:sz w:val="24"/>
          <w:szCs w:val="24"/>
          <w:lang w:val="en-US"/>
        </w:rPr>
        <w:t>during teaching</w:t>
      </w:r>
      <w:r w:rsidR="00D72273">
        <w:rPr>
          <w:rFonts w:ascii="Times New Roman" w:hAnsi="Times New Roman" w:cs="Times New Roman"/>
          <w:sz w:val="24"/>
          <w:szCs w:val="24"/>
          <w:lang w:val="en-US"/>
        </w:rPr>
        <w:t xml:space="preserve"> </w:t>
      </w:r>
      <w:r w:rsidR="00673DCB">
        <w:rPr>
          <w:rFonts w:ascii="Times New Roman" w:hAnsi="Times New Roman" w:cs="Times New Roman"/>
          <w:sz w:val="24"/>
          <w:szCs w:val="24"/>
          <w:lang w:val="en-US"/>
        </w:rPr>
        <w:t>on</w:t>
      </w:r>
      <w:r>
        <w:rPr>
          <w:rFonts w:ascii="Times New Roman" w:hAnsi="Times New Roman" w:cs="Times New Roman"/>
          <w:sz w:val="24"/>
          <w:szCs w:val="24"/>
          <w:lang w:val="en-US"/>
        </w:rPr>
        <w:t>to stressors experienced by</w:t>
      </w:r>
      <w:r w:rsidR="00673DCB">
        <w:rPr>
          <w:rFonts w:ascii="Times New Roman" w:hAnsi="Times New Roman" w:cs="Times New Roman"/>
          <w:sz w:val="24"/>
          <w:szCs w:val="24"/>
          <w:lang w:val="en-US"/>
        </w:rPr>
        <w:t xml:space="preserve"> </w:t>
      </w:r>
      <w:r w:rsidR="00D320CE">
        <w:rPr>
          <w:rFonts w:ascii="Times New Roman" w:hAnsi="Times New Roman" w:cs="Times New Roman"/>
          <w:sz w:val="24"/>
          <w:szCs w:val="24"/>
          <w:lang w:val="en-US"/>
        </w:rPr>
        <w:t>teachers</w:t>
      </w:r>
      <w:commentRangeEnd w:id="4"/>
      <w:r>
        <w:rPr>
          <w:rStyle w:val="Kommentarzeichen"/>
        </w:rPr>
        <w:commentReference w:id="4"/>
      </w:r>
      <w:r w:rsidR="00C3152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example, </w:t>
      </w:r>
      <w:r w:rsidR="00E529DD">
        <w:rPr>
          <w:rFonts w:ascii="Times New Roman" w:hAnsi="Times New Roman" w:cs="Times New Roman"/>
          <w:sz w:val="24"/>
          <w:szCs w:val="24"/>
          <w:lang w:val="en-US"/>
        </w:rPr>
        <w:t xml:space="preserve">HR increased </w:t>
      </w:r>
      <w:r w:rsidR="00D51776" w:rsidRPr="00D51776">
        <w:rPr>
          <w:rFonts w:ascii="Times New Roman" w:hAnsi="Times New Roman" w:cs="Times New Roman"/>
          <w:sz w:val="24"/>
          <w:szCs w:val="24"/>
          <w:lang w:val="en-US"/>
        </w:rPr>
        <w:t>during teacher-centered activities when teachers had to take a leading position in the student-teacher interaction</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w:t>
      </w:r>
      <w:r w:rsidR="00C31521">
        <w:rPr>
          <w:rFonts w:ascii="Times New Roman" w:hAnsi="Times New Roman" w:cs="Times New Roman"/>
          <w:sz w:val="24"/>
          <w:szCs w:val="24"/>
          <w:lang w:val="en-US"/>
        </w:rPr>
        <w:t>@sperka1995; @</w:t>
      </w:r>
      <w:r w:rsidR="00C31521" w:rsidRPr="00B84220">
        <w:rPr>
          <w:rFonts w:ascii="Times New Roman" w:hAnsi="Times New Roman" w:cs="Times New Roman"/>
          <w:sz w:val="24"/>
          <w:szCs w:val="24"/>
          <w:lang w:val="en-US"/>
        </w:rPr>
        <w:t>scheuch1997psychophysische</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@donker2018</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@junker2021].</w:t>
      </w:r>
      <w:r w:rsidR="00135A6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@sperka1995 for example recorded the HR of 16 pre-service teachers during their first lesson. The</w:t>
      </w:r>
      <w:r w:rsidR="00E82BC5" w:rsidRPr="00747A71">
        <w:rPr>
          <w:rFonts w:ascii="Times New Roman" w:hAnsi="Times New Roman" w:cs="Times New Roman"/>
          <w:sz w:val="24"/>
          <w:szCs w:val="24"/>
          <w:lang w:val="en-US"/>
        </w:rPr>
        <w:t xml:space="preserve"> results show</w:t>
      </w:r>
      <w:r w:rsidR="00E82BC5">
        <w:rPr>
          <w:rFonts w:ascii="Times New Roman" w:hAnsi="Times New Roman" w:cs="Times New Roman"/>
          <w:sz w:val="24"/>
          <w:szCs w:val="24"/>
          <w:lang w:val="en-US"/>
        </w:rPr>
        <w:t>ed</w:t>
      </w:r>
      <w:r w:rsidR="00E82BC5" w:rsidRPr="00747A71">
        <w:rPr>
          <w:rFonts w:ascii="Times New Roman" w:hAnsi="Times New Roman" w:cs="Times New Roman"/>
          <w:sz w:val="24"/>
          <w:szCs w:val="24"/>
          <w:lang w:val="en-US"/>
        </w:rPr>
        <w:t xml:space="preserve"> significantly increased psychophysiological activation </w:t>
      </w:r>
      <w:r w:rsidR="00E82BC5">
        <w:rPr>
          <w:rFonts w:ascii="Times New Roman" w:hAnsi="Times New Roman" w:cs="Times New Roman"/>
          <w:sz w:val="24"/>
          <w:szCs w:val="24"/>
          <w:lang w:val="en-US"/>
        </w:rPr>
        <w:t>in terms of an</w:t>
      </w:r>
      <w:r w:rsidR="00E82BC5" w:rsidRPr="00747A71">
        <w:rPr>
          <w:rFonts w:ascii="Times New Roman" w:hAnsi="Times New Roman" w:cs="Times New Roman"/>
          <w:sz w:val="24"/>
          <w:szCs w:val="24"/>
          <w:lang w:val="en-US"/>
        </w:rPr>
        <w:t xml:space="preserve"> increased </w:t>
      </w:r>
      <w:r w:rsidR="00E82BC5">
        <w:rPr>
          <w:rFonts w:ascii="Times New Roman" w:hAnsi="Times New Roman" w:cs="Times New Roman"/>
          <w:sz w:val="24"/>
          <w:szCs w:val="24"/>
          <w:lang w:val="en-US"/>
        </w:rPr>
        <w:t>HR</w:t>
      </w:r>
      <w:r>
        <w:rPr>
          <w:rFonts w:ascii="Times New Roman" w:hAnsi="Times New Roman" w:cs="Times New Roman"/>
          <w:sz w:val="24"/>
          <w:szCs w:val="24"/>
          <w:lang w:val="en-US"/>
        </w:rPr>
        <w:t xml:space="preserve"> during teaching</w:t>
      </w:r>
      <w:r w:rsidR="00E82BC5">
        <w:rPr>
          <w:rFonts w:ascii="Times New Roman" w:hAnsi="Times New Roman" w:cs="Times New Roman"/>
          <w:sz w:val="24"/>
          <w:szCs w:val="24"/>
          <w:lang w:val="en-US"/>
        </w:rPr>
        <w:t xml:space="preserve">. The </w:t>
      </w:r>
      <w:r w:rsidR="00E82BC5" w:rsidRPr="00747A71">
        <w:rPr>
          <w:rFonts w:ascii="Times New Roman" w:hAnsi="Times New Roman" w:cs="Times New Roman"/>
          <w:sz w:val="24"/>
          <w:szCs w:val="24"/>
          <w:lang w:val="en-US"/>
        </w:rPr>
        <w:t xml:space="preserve">activation effect </w:t>
      </w:r>
      <w:r w:rsidR="00E82BC5">
        <w:rPr>
          <w:rFonts w:ascii="Times New Roman" w:hAnsi="Times New Roman" w:cs="Times New Roman"/>
          <w:sz w:val="24"/>
          <w:szCs w:val="24"/>
          <w:lang w:val="en-US"/>
        </w:rPr>
        <w:t>was</w:t>
      </w:r>
      <w:r w:rsidR="00E82BC5" w:rsidRPr="00747A71">
        <w:rPr>
          <w:rFonts w:ascii="Times New Roman" w:hAnsi="Times New Roman" w:cs="Times New Roman"/>
          <w:sz w:val="24"/>
          <w:szCs w:val="24"/>
          <w:lang w:val="en-US"/>
        </w:rPr>
        <w:t xml:space="preserve"> particularly prominent at the beginning of the lesson</w:t>
      </w:r>
      <w:r w:rsidR="00E82BC5">
        <w:rPr>
          <w:rFonts w:ascii="Times New Roman" w:hAnsi="Times New Roman" w:cs="Times New Roman"/>
          <w:sz w:val="24"/>
          <w:szCs w:val="24"/>
          <w:lang w:val="en-US"/>
        </w:rPr>
        <w:t xml:space="preserve"> </w:t>
      </w:r>
      <w:r w:rsidR="00E82BC5" w:rsidRPr="00360890">
        <w:rPr>
          <w:rFonts w:ascii="Times New Roman" w:hAnsi="Times New Roman" w:cs="Times New Roman"/>
          <w:sz w:val="24"/>
          <w:szCs w:val="24"/>
          <w:lang w:val="en-US"/>
        </w:rPr>
        <w:t>and decrease</w:t>
      </w:r>
      <w:r w:rsidR="00E82BC5">
        <w:rPr>
          <w:rFonts w:ascii="Times New Roman" w:hAnsi="Times New Roman" w:cs="Times New Roman"/>
          <w:sz w:val="24"/>
          <w:szCs w:val="24"/>
          <w:lang w:val="en-US"/>
        </w:rPr>
        <w:t>d</w:t>
      </w:r>
      <w:r w:rsidR="00E82BC5" w:rsidRPr="00360890">
        <w:rPr>
          <w:rFonts w:ascii="Times New Roman" w:hAnsi="Times New Roman" w:cs="Times New Roman"/>
          <w:sz w:val="24"/>
          <w:szCs w:val="24"/>
          <w:lang w:val="en-US"/>
        </w:rPr>
        <w:t xml:space="preserve"> </w:t>
      </w:r>
      <w:r w:rsidR="004113AA">
        <w:rPr>
          <w:rFonts w:ascii="Times New Roman" w:hAnsi="Times New Roman" w:cs="Times New Roman"/>
          <w:sz w:val="24"/>
          <w:szCs w:val="24"/>
          <w:lang w:val="en-US"/>
        </w:rPr>
        <w:t>over</w:t>
      </w:r>
      <w:r w:rsidR="00E82BC5" w:rsidRPr="00360890">
        <w:rPr>
          <w:rFonts w:ascii="Times New Roman" w:hAnsi="Times New Roman" w:cs="Times New Roman"/>
          <w:sz w:val="24"/>
          <w:szCs w:val="24"/>
          <w:lang w:val="en-US"/>
        </w:rPr>
        <w:t xml:space="preserve"> the course of the lesson</w:t>
      </w:r>
      <w:r>
        <w:rPr>
          <w:rFonts w:ascii="Times New Roman" w:hAnsi="Times New Roman" w:cs="Times New Roman"/>
          <w:sz w:val="24"/>
          <w:szCs w:val="24"/>
          <w:lang w:val="en-US"/>
        </w:rPr>
        <w:t>. The authors interpret this result as showing</w:t>
      </w:r>
      <w:r w:rsidR="00E82BC5" w:rsidRPr="00360890">
        <w:rPr>
          <w:rFonts w:ascii="Times New Roman" w:hAnsi="Times New Roman" w:cs="Times New Roman"/>
          <w:sz w:val="24"/>
          <w:szCs w:val="24"/>
          <w:lang w:val="en-US"/>
        </w:rPr>
        <w:t xml:space="preserve"> </w:t>
      </w:r>
      <w:r>
        <w:rPr>
          <w:rFonts w:ascii="Times New Roman" w:hAnsi="Times New Roman" w:cs="Times New Roman"/>
          <w:sz w:val="24"/>
          <w:szCs w:val="24"/>
          <w:lang w:val="en-US"/>
        </w:rPr>
        <w:t>how</w:t>
      </w:r>
      <w:r w:rsidR="00E82BC5" w:rsidRPr="0036089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 xml:space="preserve">pre-service teachers’ </w:t>
      </w:r>
      <w:r w:rsidR="00E82BC5" w:rsidRPr="00360890">
        <w:rPr>
          <w:rFonts w:ascii="Times New Roman" w:hAnsi="Times New Roman" w:cs="Times New Roman"/>
          <w:sz w:val="24"/>
          <w:szCs w:val="24"/>
          <w:lang w:val="en-US"/>
        </w:rPr>
        <w:t>active coping process</w:t>
      </w:r>
      <w:r w:rsidR="00E82BC5">
        <w:rPr>
          <w:rFonts w:ascii="Times New Roman" w:hAnsi="Times New Roman" w:cs="Times New Roman"/>
          <w:sz w:val="24"/>
          <w:szCs w:val="24"/>
          <w:lang w:val="en-US"/>
        </w:rPr>
        <w:t>es</w:t>
      </w:r>
      <w:r w:rsidR="009E3907">
        <w:rPr>
          <w:rFonts w:ascii="Times New Roman" w:hAnsi="Times New Roman" w:cs="Times New Roman"/>
          <w:sz w:val="24"/>
          <w:szCs w:val="24"/>
          <w:lang w:val="en-US"/>
        </w:rPr>
        <w:t xml:space="preserve">, </w:t>
      </w:r>
      <w:r w:rsidR="009F30AD">
        <w:rPr>
          <w:rFonts w:ascii="Times New Roman" w:hAnsi="Times New Roman" w:cs="Times New Roman"/>
          <w:sz w:val="24"/>
          <w:szCs w:val="24"/>
          <w:lang w:val="en-US"/>
        </w:rPr>
        <w:t>i.e.</w:t>
      </w:r>
      <w:r>
        <w:rPr>
          <w:rFonts w:ascii="Times New Roman" w:hAnsi="Times New Roman" w:cs="Times New Roman"/>
          <w:sz w:val="24"/>
          <w:szCs w:val="24"/>
          <w:lang w:val="en-US"/>
        </w:rPr>
        <w:t xml:space="preserve">, </w:t>
      </w:r>
      <w:r w:rsidR="009E3907">
        <w:rPr>
          <w:rFonts w:ascii="Times New Roman" w:hAnsi="Times New Roman" w:cs="Times New Roman"/>
          <w:sz w:val="24"/>
          <w:szCs w:val="24"/>
          <w:lang w:val="en-US"/>
        </w:rPr>
        <w:t xml:space="preserve">the </w:t>
      </w:r>
      <w:r w:rsidR="00E82BC5" w:rsidRPr="00360890">
        <w:rPr>
          <w:rFonts w:ascii="Times New Roman" w:hAnsi="Times New Roman" w:cs="Times New Roman"/>
          <w:sz w:val="24"/>
          <w:szCs w:val="24"/>
          <w:lang w:val="en-US"/>
        </w:rPr>
        <w:t>active management of the interaction with the students</w:t>
      </w:r>
      <w:r>
        <w:rPr>
          <w:rFonts w:ascii="Times New Roman" w:hAnsi="Times New Roman" w:cs="Times New Roman"/>
          <w:sz w:val="24"/>
          <w:szCs w:val="24"/>
          <w:lang w:val="en-US"/>
        </w:rPr>
        <w:t>,</w:t>
      </w:r>
      <w:r w:rsidR="00CA0D86">
        <w:rPr>
          <w:rFonts w:ascii="Times New Roman" w:hAnsi="Times New Roman" w:cs="Times New Roman"/>
          <w:sz w:val="24"/>
          <w:szCs w:val="24"/>
          <w:lang w:val="en-US"/>
        </w:rPr>
        <w:t xml:space="preserve"> helped </w:t>
      </w:r>
      <w:r w:rsidR="009B4A61">
        <w:rPr>
          <w:rFonts w:ascii="Times New Roman" w:hAnsi="Times New Roman" w:cs="Times New Roman"/>
          <w:sz w:val="24"/>
          <w:szCs w:val="24"/>
          <w:lang w:val="en-US"/>
        </w:rPr>
        <w:t xml:space="preserve">the teachers </w:t>
      </w:r>
      <w:r w:rsidR="00CA0D86">
        <w:rPr>
          <w:rFonts w:ascii="Times New Roman" w:hAnsi="Times New Roman" w:cs="Times New Roman"/>
          <w:sz w:val="24"/>
          <w:szCs w:val="24"/>
          <w:lang w:val="en-US"/>
        </w:rPr>
        <w:t>regulate their HR</w:t>
      </w:r>
      <w:r>
        <w:rPr>
          <w:rFonts w:ascii="Times New Roman" w:hAnsi="Times New Roman" w:cs="Times New Roman"/>
          <w:sz w:val="24"/>
          <w:szCs w:val="24"/>
          <w:lang w:val="en-US"/>
        </w:rPr>
        <w:t xml:space="preserve"> downwards</w:t>
      </w:r>
      <w:r w:rsidR="00E82BC5" w:rsidRPr="00360890">
        <w:rPr>
          <w:rFonts w:ascii="Times New Roman" w:hAnsi="Times New Roman" w:cs="Times New Roman"/>
          <w:sz w:val="24"/>
          <w:szCs w:val="24"/>
          <w:lang w:val="en-US"/>
        </w:rPr>
        <w:t>.</w:t>
      </w:r>
      <w:r w:rsidR="002D6FBF">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Other </w:t>
      </w:r>
      <w:r>
        <w:rPr>
          <w:rFonts w:ascii="Times New Roman" w:hAnsi="Times New Roman" w:cs="Times New Roman"/>
          <w:sz w:val="24"/>
          <w:szCs w:val="24"/>
          <w:lang w:val="en-US"/>
        </w:rPr>
        <w:t>ECG</w:t>
      </w:r>
      <w:r w:rsidRPr="002D6FBF">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studies identified </w:t>
      </w:r>
      <w:r w:rsidRPr="002D6FBF">
        <w:rPr>
          <w:rFonts w:ascii="Times New Roman" w:hAnsi="Times New Roman" w:cs="Times New Roman"/>
          <w:sz w:val="24"/>
          <w:szCs w:val="24"/>
          <w:lang w:val="en-US"/>
        </w:rPr>
        <w:t xml:space="preserve">typical stressors </w:t>
      </w:r>
      <w:r>
        <w:rPr>
          <w:rFonts w:ascii="Times New Roman" w:hAnsi="Times New Roman" w:cs="Times New Roman"/>
          <w:sz w:val="24"/>
          <w:szCs w:val="24"/>
          <w:lang w:val="en-US"/>
        </w:rPr>
        <w:t>predicting</w:t>
      </w:r>
      <w:r w:rsidR="00D01985" w:rsidRPr="002D6FBF">
        <w:rPr>
          <w:rFonts w:ascii="Times New Roman" w:hAnsi="Times New Roman" w:cs="Times New Roman"/>
          <w:sz w:val="24"/>
          <w:szCs w:val="24"/>
          <w:lang w:val="en-US"/>
        </w:rPr>
        <w:t xml:space="preserve"> increased </w:t>
      </w:r>
      <w:r w:rsidR="00D01985">
        <w:rPr>
          <w:rFonts w:ascii="Times New Roman" w:hAnsi="Times New Roman" w:cs="Times New Roman"/>
          <w:sz w:val="24"/>
          <w:szCs w:val="24"/>
          <w:lang w:val="en-US"/>
        </w:rPr>
        <w:t>HR</w:t>
      </w:r>
      <w:r w:rsidR="00D01985" w:rsidRPr="002D6FBF">
        <w:rPr>
          <w:rFonts w:ascii="Times New Roman" w:hAnsi="Times New Roman" w:cs="Times New Roman"/>
          <w:sz w:val="24"/>
          <w:szCs w:val="24"/>
          <w:lang w:val="en-US"/>
        </w:rPr>
        <w:t xml:space="preserve"> </w:t>
      </w:r>
      <w:r w:rsidR="002D6FBF" w:rsidRPr="002D6FBF">
        <w:rPr>
          <w:rFonts w:ascii="Times New Roman" w:hAnsi="Times New Roman" w:cs="Times New Roman"/>
          <w:sz w:val="24"/>
          <w:szCs w:val="24"/>
          <w:lang w:val="en-US"/>
        </w:rPr>
        <w:t>values</w:t>
      </w:r>
      <w:r>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such </w:t>
      </w:r>
      <w:r w:rsidRPr="002D6FBF">
        <w:rPr>
          <w:rFonts w:ascii="Times New Roman" w:hAnsi="Times New Roman" w:cs="Times New Roman"/>
          <w:sz w:val="24"/>
          <w:szCs w:val="24"/>
          <w:lang w:val="en-US"/>
        </w:rPr>
        <w:t>as class</w:t>
      </w:r>
      <w:r w:rsidR="002D6FBF" w:rsidRPr="002D6FBF">
        <w:rPr>
          <w:rFonts w:ascii="Times New Roman" w:hAnsi="Times New Roman" w:cs="Times New Roman"/>
          <w:sz w:val="24"/>
          <w:szCs w:val="24"/>
          <w:lang w:val="en-US"/>
        </w:rPr>
        <w:t xml:space="preserve"> size</w:t>
      </w:r>
      <w:r w:rsidR="002D6FBF">
        <w:rPr>
          <w:rFonts w:ascii="Times New Roman" w:hAnsi="Times New Roman" w:cs="Times New Roman"/>
          <w:sz w:val="24"/>
          <w:szCs w:val="24"/>
          <w:lang w:val="en-US"/>
        </w:rPr>
        <w:t xml:space="preserve"> [@</w:t>
      </w:r>
      <w:r w:rsidR="002D6FBF" w:rsidRPr="005B01DE">
        <w:rPr>
          <w:rFonts w:ascii="Times New Roman" w:hAnsi="Times New Roman" w:cs="Times New Roman"/>
          <w:sz w:val="24"/>
          <w:szCs w:val="24"/>
          <w:lang w:val="en-US"/>
        </w:rPr>
        <w:t>huang2022class</w:t>
      </w:r>
      <w:r w:rsidR="002D6FBF">
        <w:rPr>
          <w:rFonts w:ascii="Times New Roman" w:hAnsi="Times New Roman" w:cs="Times New Roman"/>
          <w:sz w:val="24"/>
          <w:szCs w:val="24"/>
          <w:lang w:val="en-US"/>
        </w:rPr>
        <w:t>]</w:t>
      </w:r>
      <w:r>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or low student engagement and motivation </w:t>
      </w:r>
      <w:r w:rsidR="002D6FBF">
        <w:rPr>
          <w:rFonts w:ascii="Times New Roman" w:hAnsi="Times New Roman" w:cs="Times New Roman"/>
          <w:sz w:val="24"/>
          <w:szCs w:val="24"/>
          <w:lang w:val="en-US"/>
        </w:rPr>
        <w:t>[</w:t>
      </w:r>
      <w:r w:rsidR="002D6FBF" w:rsidRPr="003F6B37">
        <w:rPr>
          <w:rFonts w:ascii="Times New Roman" w:hAnsi="Times New Roman" w:cs="Times New Roman"/>
          <w:sz w:val="24"/>
          <w:szCs w:val="24"/>
          <w:lang w:val="en-US"/>
        </w:rPr>
        <w:t>@junker2021</w:t>
      </w:r>
      <w:r w:rsidR="002D6FBF">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w:t>
      </w:r>
      <w:r w:rsidR="00F66834" w:rsidRPr="00F6683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For example,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w:t>
      </w:r>
      <w:r w:rsidR="00F66834" w:rsidRPr="005C3B1B">
        <w:rPr>
          <w:rFonts w:ascii="Times New Roman" w:hAnsi="Times New Roman" w:cs="Times New Roman"/>
          <w:sz w:val="24"/>
          <w:szCs w:val="24"/>
          <w:lang w:val="en-US"/>
        </w:rPr>
        <w:t xml:space="preserve">recorded the HR of 40 teachers </w:t>
      </w:r>
      <w:r w:rsidR="00562726" w:rsidRPr="004A2620">
        <w:rPr>
          <w:rFonts w:ascii="Times New Roman" w:hAnsi="Times New Roman" w:cs="Times New Roman"/>
          <w:sz w:val="24"/>
          <w:szCs w:val="24"/>
          <w:lang w:val="en-US"/>
        </w:rPr>
        <w:t xml:space="preserve">using </w:t>
      </w:r>
      <w:r w:rsidR="00562726">
        <w:rPr>
          <w:rFonts w:ascii="Times New Roman" w:hAnsi="Times New Roman" w:cs="Times New Roman"/>
          <w:sz w:val="24"/>
          <w:szCs w:val="24"/>
          <w:lang w:val="en-US"/>
        </w:rPr>
        <w:t xml:space="preserve">an </w:t>
      </w:r>
      <w:r>
        <w:rPr>
          <w:rFonts w:ascii="Times New Roman" w:hAnsi="Times New Roman" w:cs="Times New Roman"/>
          <w:sz w:val="24"/>
          <w:szCs w:val="24"/>
          <w:lang w:val="en-US"/>
        </w:rPr>
        <w:t>a</w:t>
      </w:r>
      <w:r w:rsidR="00562726" w:rsidRPr="004A2620">
        <w:rPr>
          <w:rFonts w:ascii="Times New Roman" w:hAnsi="Times New Roman" w:cs="Times New Roman"/>
          <w:sz w:val="24"/>
          <w:szCs w:val="24"/>
          <w:lang w:val="en-US"/>
        </w:rPr>
        <w:t xml:space="preserve">mbulatory </w:t>
      </w:r>
      <w:r>
        <w:rPr>
          <w:rFonts w:ascii="Times New Roman" w:hAnsi="Times New Roman" w:cs="Times New Roman"/>
          <w:sz w:val="24"/>
          <w:szCs w:val="24"/>
          <w:lang w:val="en-US"/>
        </w:rPr>
        <w:t>m</w:t>
      </w:r>
      <w:r w:rsidR="00562726" w:rsidRPr="004A2620">
        <w:rPr>
          <w:rFonts w:ascii="Times New Roman" w:hAnsi="Times New Roman" w:cs="Times New Roman"/>
          <w:sz w:val="24"/>
          <w:szCs w:val="24"/>
          <w:lang w:val="en-US"/>
        </w:rPr>
        <w:t xml:space="preserve">onitoring </w:t>
      </w:r>
      <w:r>
        <w:rPr>
          <w:rFonts w:ascii="Times New Roman" w:hAnsi="Times New Roman" w:cs="Times New Roman"/>
          <w:sz w:val="24"/>
          <w:szCs w:val="24"/>
          <w:lang w:val="en-US"/>
        </w:rPr>
        <w:t>s</w:t>
      </w:r>
      <w:r w:rsidR="00562726" w:rsidRPr="004A2620">
        <w:rPr>
          <w:rFonts w:ascii="Times New Roman" w:hAnsi="Times New Roman" w:cs="Times New Roman"/>
          <w:sz w:val="24"/>
          <w:szCs w:val="24"/>
          <w:lang w:val="en-US"/>
        </w:rPr>
        <w:t xml:space="preserve">ystem </w:t>
      </w:r>
      <w:r w:rsidR="00F66834" w:rsidRPr="005C3B1B">
        <w:rPr>
          <w:rFonts w:ascii="Times New Roman" w:hAnsi="Times New Roman" w:cs="Times New Roman"/>
          <w:sz w:val="24"/>
          <w:szCs w:val="24"/>
          <w:lang w:val="en-US"/>
        </w:rPr>
        <w:t>during a real classroom lesson</w:t>
      </w:r>
      <w:r>
        <w:rPr>
          <w:rFonts w:ascii="Times New Roman" w:hAnsi="Times New Roman" w:cs="Times New Roman"/>
          <w:sz w:val="24"/>
          <w:szCs w:val="24"/>
          <w:lang w:val="en-US"/>
        </w:rPr>
        <w:t>.</w:t>
      </w:r>
      <w:r w:rsidR="00F66834">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They</w:t>
      </w:r>
      <w:r w:rsidR="00F66834">
        <w:rPr>
          <w:rFonts w:ascii="Times New Roman" w:hAnsi="Times New Roman" w:cs="Times New Roman"/>
          <w:sz w:val="24"/>
          <w:szCs w:val="24"/>
          <w:lang w:val="en-US"/>
        </w:rPr>
        <w:t xml:space="preserve"> </w:t>
      </w:r>
      <w:r w:rsidR="00E050C5">
        <w:rPr>
          <w:rFonts w:ascii="Times New Roman" w:hAnsi="Times New Roman" w:cs="Times New Roman"/>
          <w:sz w:val="24"/>
          <w:szCs w:val="24"/>
          <w:lang w:val="en-US"/>
        </w:rPr>
        <w:t>provided evidence</w:t>
      </w:r>
      <w:r w:rsidR="00F66834" w:rsidRPr="005C3B1B">
        <w:rPr>
          <w:rFonts w:ascii="Times New Roman" w:hAnsi="Times New Roman" w:cs="Times New Roman"/>
          <w:sz w:val="24"/>
          <w:szCs w:val="24"/>
          <w:lang w:val="en-US"/>
        </w:rPr>
        <w:t xml:space="preserve"> that teacher stress caused by stressors</w:t>
      </w:r>
      <w:r w:rsidR="009432BF">
        <w:rPr>
          <w:rFonts w:ascii="Times New Roman" w:hAnsi="Times New Roman" w:cs="Times New Roman"/>
          <w:sz w:val="24"/>
          <w:szCs w:val="24"/>
          <w:lang w:val="en-US"/>
        </w:rPr>
        <w:t xml:space="preserve"> </w:t>
      </w:r>
      <w:commentRangeStart w:id="5"/>
      <w:r w:rsidR="009432BF">
        <w:rPr>
          <w:rFonts w:ascii="Times New Roman" w:hAnsi="Times New Roman" w:cs="Times New Roman"/>
          <w:sz w:val="24"/>
          <w:szCs w:val="24"/>
          <w:lang w:val="en-US"/>
        </w:rPr>
        <w:t xml:space="preserve">such as low student engagement and motivation, or teacher-centered </w:t>
      </w:r>
      <w:commentRangeEnd w:id="5"/>
      <w:r w:rsidR="009F30AD">
        <w:rPr>
          <w:rFonts w:ascii="Times New Roman" w:hAnsi="Times New Roman" w:cs="Times New Roman"/>
          <w:sz w:val="24"/>
          <w:szCs w:val="24"/>
          <w:lang w:val="en-US"/>
        </w:rPr>
        <w:t>activities</w:t>
      </w:r>
      <w:r w:rsidR="009432BF">
        <w:rPr>
          <w:rStyle w:val="Kommentarzeichen"/>
        </w:rPr>
        <w:commentReference w:id="5"/>
      </w:r>
      <w:r w:rsidR="009432BF">
        <w:rPr>
          <w:rFonts w:ascii="Times New Roman" w:hAnsi="Times New Roman" w:cs="Times New Roman"/>
          <w:sz w:val="24"/>
          <w:szCs w:val="24"/>
          <w:lang w:val="en-US"/>
        </w:rPr>
        <w:t>,</w:t>
      </w:r>
      <w:r w:rsidR="00F66834" w:rsidRPr="005C3B1B">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lead to</w:t>
      </w:r>
      <w:r w:rsidR="00F66834" w:rsidRPr="005C3B1B">
        <w:rPr>
          <w:rFonts w:ascii="Times New Roman" w:hAnsi="Times New Roman" w:cs="Times New Roman"/>
          <w:sz w:val="24"/>
          <w:szCs w:val="24"/>
          <w:lang w:val="en-US"/>
        </w:rPr>
        <w:t xml:space="preserve"> an increase in HR</w:t>
      </w:r>
      <w:r w:rsidR="00F66834">
        <w:rPr>
          <w:rFonts w:ascii="Times New Roman" w:hAnsi="Times New Roman" w:cs="Times New Roman"/>
          <w:sz w:val="24"/>
          <w:szCs w:val="24"/>
          <w:lang w:val="en-US"/>
        </w:rPr>
        <w:t>.</w:t>
      </w:r>
    </w:p>
    <w:p w14:paraId="5364BBE8" w14:textId="2D951C32" w:rsidR="004A6E89" w:rsidRDefault="002E0A95" w:rsidP="004A6E89">
      <w:pPr>
        <w:spacing w:line="360" w:lineRule="auto"/>
        <w:rPr>
          <w:rFonts w:ascii="Times New Roman" w:hAnsi="Times New Roman" w:cs="Times New Roman"/>
          <w:sz w:val="24"/>
          <w:szCs w:val="24"/>
          <w:lang w:val="en-US"/>
        </w:rPr>
      </w:pPr>
      <w:r w:rsidRPr="002E0A95">
        <w:rPr>
          <w:rFonts w:ascii="Times New Roman" w:hAnsi="Times New Roman" w:cs="Times New Roman"/>
          <w:sz w:val="24"/>
          <w:szCs w:val="24"/>
          <w:lang w:val="en-US"/>
        </w:rPr>
        <w:t>In addition to</w:t>
      </w:r>
      <w:r w:rsidR="009432BF">
        <w:rPr>
          <w:rFonts w:ascii="Times New Roman" w:hAnsi="Times New Roman" w:cs="Times New Roman"/>
          <w:sz w:val="24"/>
          <w:szCs w:val="24"/>
          <w:lang w:val="en-US"/>
        </w:rPr>
        <w:t xml:space="preserve"> </w:t>
      </w:r>
      <w:r w:rsidRPr="002E0A95">
        <w:rPr>
          <w:rFonts w:ascii="Times New Roman" w:hAnsi="Times New Roman" w:cs="Times New Roman"/>
          <w:sz w:val="24"/>
          <w:szCs w:val="24"/>
          <w:lang w:val="en-US"/>
        </w:rPr>
        <w:t xml:space="preserve">ECG </w:t>
      </w:r>
      <w:r w:rsidR="009432BF">
        <w:rPr>
          <w:rFonts w:ascii="Times New Roman" w:hAnsi="Times New Roman" w:cs="Times New Roman"/>
          <w:sz w:val="24"/>
          <w:szCs w:val="24"/>
          <w:lang w:val="en-US"/>
        </w:rPr>
        <w:t>studies</w:t>
      </w:r>
      <w:r w:rsidRPr="002E0A95">
        <w:rPr>
          <w:rFonts w:ascii="Times New Roman" w:hAnsi="Times New Roman" w:cs="Times New Roman"/>
          <w:sz w:val="24"/>
          <w:szCs w:val="24"/>
          <w:lang w:val="en-US"/>
        </w:rPr>
        <w:t xml:space="preserve">, there are a few studies that </w:t>
      </w:r>
      <w:r w:rsidR="00252E35">
        <w:rPr>
          <w:rFonts w:ascii="Times New Roman" w:hAnsi="Times New Roman" w:cs="Times New Roman"/>
          <w:sz w:val="24"/>
          <w:szCs w:val="24"/>
          <w:lang w:val="en-US"/>
        </w:rPr>
        <w:t>used</w:t>
      </w:r>
      <w:r w:rsidR="00283B86">
        <w:rPr>
          <w:rFonts w:ascii="Times New Roman" w:hAnsi="Times New Roman" w:cs="Times New Roman"/>
          <w:sz w:val="24"/>
          <w:szCs w:val="24"/>
          <w:lang w:val="en-US"/>
        </w:rPr>
        <w:t xml:space="preserve"> </w:t>
      </w:r>
      <w:r w:rsidR="001876A5">
        <w:rPr>
          <w:rFonts w:ascii="Times New Roman" w:hAnsi="Times New Roman" w:cs="Times New Roman"/>
          <w:sz w:val="24"/>
          <w:szCs w:val="24"/>
          <w:lang w:val="en-US"/>
        </w:rPr>
        <w:t xml:space="preserve">wrist-worn </w:t>
      </w:r>
      <w:r w:rsidRPr="002E0A95">
        <w:rPr>
          <w:rFonts w:ascii="Times New Roman" w:hAnsi="Times New Roman" w:cs="Times New Roman"/>
          <w:sz w:val="24"/>
          <w:szCs w:val="24"/>
          <w:lang w:val="en-US"/>
        </w:rPr>
        <w:t>fitness trackers</w:t>
      </w:r>
      <w:r w:rsidR="00283B86">
        <w:rPr>
          <w:rFonts w:ascii="Times New Roman" w:hAnsi="Times New Roman" w:cs="Times New Roman"/>
          <w:sz w:val="24"/>
          <w:szCs w:val="24"/>
          <w:lang w:val="en-US"/>
        </w:rPr>
        <w:t xml:space="preserve"> to investigate </w:t>
      </w:r>
      <w:r w:rsidR="00952962">
        <w:rPr>
          <w:rFonts w:ascii="Times New Roman" w:hAnsi="Times New Roman" w:cs="Times New Roman"/>
          <w:sz w:val="24"/>
          <w:szCs w:val="24"/>
          <w:lang w:val="en-US"/>
        </w:rPr>
        <w:t>HR trends in teaching-learning situat</w:t>
      </w:r>
      <w:r w:rsidR="00EB5FB5">
        <w:rPr>
          <w:rFonts w:ascii="Times New Roman" w:hAnsi="Times New Roman" w:cs="Times New Roman"/>
          <w:sz w:val="24"/>
          <w:szCs w:val="24"/>
          <w:lang w:val="en-US"/>
        </w:rPr>
        <w:t>ions</w:t>
      </w:r>
      <w:r w:rsidR="002D0B82">
        <w:rPr>
          <w:rFonts w:ascii="Times New Roman" w:hAnsi="Times New Roman" w:cs="Times New Roman"/>
          <w:sz w:val="24"/>
          <w:szCs w:val="24"/>
          <w:lang w:val="en-US"/>
        </w:rPr>
        <w:t xml:space="preserve"> [@Darnell2019; @chalmers2021]</w:t>
      </w:r>
      <w:r w:rsidR="00EB5FB5">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@Darnell2019 </w:t>
      </w:r>
      <w:r w:rsidR="00B82975">
        <w:rPr>
          <w:rFonts w:ascii="Times New Roman" w:hAnsi="Times New Roman" w:cs="Times New Roman"/>
          <w:sz w:val="24"/>
          <w:szCs w:val="24"/>
          <w:lang w:val="en-US"/>
        </w:rPr>
        <w:t xml:space="preserve">for example </w:t>
      </w:r>
      <w:r w:rsidR="00BE10B7">
        <w:rPr>
          <w:rFonts w:ascii="Times New Roman" w:hAnsi="Times New Roman" w:cs="Times New Roman"/>
          <w:sz w:val="24"/>
          <w:szCs w:val="24"/>
          <w:lang w:val="en-US"/>
        </w:rPr>
        <w:t>measured the HR of 15 medical college students using wrist-worn devices during lecture</w:t>
      </w:r>
      <w:r w:rsidR="009432BF">
        <w:rPr>
          <w:rFonts w:ascii="Times New Roman" w:hAnsi="Times New Roman" w:cs="Times New Roman"/>
          <w:sz w:val="24"/>
          <w:szCs w:val="24"/>
          <w:lang w:val="en-US"/>
        </w:rPr>
        <w:t>s</w:t>
      </w:r>
      <w:r w:rsidR="00BE10B7">
        <w:rPr>
          <w:rFonts w:ascii="Times New Roman" w:hAnsi="Times New Roman" w:cs="Times New Roman"/>
          <w:sz w:val="24"/>
          <w:szCs w:val="24"/>
          <w:lang w:val="en-US"/>
        </w:rPr>
        <w:t xml:space="preserve">. The analysis revealed </w:t>
      </w:r>
      <w:r w:rsidR="00BE10B7" w:rsidRPr="009B44F6">
        <w:rPr>
          <w:rFonts w:ascii="Times New Roman" w:hAnsi="Times New Roman" w:cs="Times New Roman"/>
          <w:sz w:val="24"/>
          <w:szCs w:val="24"/>
          <w:lang w:val="en-US"/>
        </w:rPr>
        <w:t xml:space="preserve">a constant decrease in </w:t>
      </w:r>
      <w:r w:rsidR="00BE10B7">
        <w:rPr>
          <w:rFonts w:ascii="Times New Roman" w:hAnsi="Times New Roman" w:cs="Times New Roman"/>
          <w:sz w:val="24"/>
          <w:szCs w:val="24"/>
          <w:lang w:val="en-US"/>
        </w:rPr>
        <w:t xml:space="preserve">HR </w:t>
      </w:r>
      <w:r w:rsidR="00BE10B7" w:rsidRPr="009B44F6">
        <w:rPr>
          <w:rFonts w:ascii="Times New Roman" w:hAnsi="Times New Roman" w:cs="Times New Roman"/>
          <w:sz w:val="24"/>
          <w:szCs w:val="24"/>
          <w:lang w:val="en-US"/>
        </w:rPr>
        <w:t>from the beginning to the end of a lecture</w:t>
      </w:r>
      <w:r w:rsidR="00BE10B7">
        <w:rPr>
          <w:rFonts w:ascii="Times New Roman" w:hAnsi="Times New Roman" w:cs="Times New Roman"/>
          <w:sz w:val="24"/>
          <w:szCs w:val="24"/>
          <w:lang w:val="en-US"/>
        </w:rPr>
        <w:t>, whereas the HR peak was reached during a</w:t>
      </w:r>
      <w:r w:rsidR="00BE10B7" w:rsidRPr="00C45C5E">
        <w:rPr>
          <w:rFonts w:ascii="Times New Roman" w:hAnsi="Times New Roman" w:cs="Times New Roman"/>
          <w:sz w:val="24"/>
          <w:szCs w:val="24"/>
          <w:lang w:val="en-US"/>
        </w:rPr>
        <w:t>ctive learning sessions</w:t>
      </w:r>
      <w:r w:rsidR="00BE10B7">
        <w:rPr>
          <w:rFonts w:ascii="Times New Roman" w:hAnsi="Times New Roman" w:cs="Times New Roman"/>
          <w:sz w:val="24"/>
          <w:szCs w:val="24"/>
          <w:lang w:val="en-US"/>
        </w:rPr>
        <w:t>. @chalmers2021 examined the usability of the average HR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measured with a </w:t>
      </w:r>
      <w:commentRangeStart w:id="6"/>
      <w:r w:rsidR="00BE10B7">
        <w:rPr>
          <w:rFonts w:ascii="Times New Roman" w:hAnsi="Times New Roman" w:cs="Times New Roman"/>
          <w:sz w:val="24"/>
          <w:szCs w:val="24"/>
          <w:lang w:val="en-US"/>
        </w:rPr>
        <w:t xml:space="preserve">Fitbit </w:t>
      </w:r>
      <w:commentRangeEnd w:id="6"/>
      <w:r w:rsidR="009432BF">
        <w:rPr>
          <w:rStyle w:val="Kommentarzeichen"/>
        </w:rPr>
        <w:commentReference w:id="6"/>
      </w:r>
      <w:r w:rsidR="00BE10B7">
        <w:rPr>
          <w:rFonts w:ascii="Times New Roman" w:hAnsi="Times New Roman" w:cs="Times New Roman"/>
          <w:sz w:val="24"/>
          <w:szCs w:val="24"/>
          <w:lang w:val="en-US"/>
        </w:rPr>
        <w:t>fitness tracker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w:t>
      </w:r>
      <w:r w:rsidR="009432BF" w:rsidRPr="009F30AD">
        <w:rPr>
          <w:rFonts w:ascii="Times New Roman" w:hAnsi="Times New Roman" w:cs="Times New Roman"/>
          <w:sz w:val="24"/>
          <w:szCs w:val="24"/>
          <w:lang w:val="en-US"/>
        </w:rPr>
        <w:t>t</w:t>
      </w:r>
      <w:r w:rsidR="009432BF">
        <w:rPr>
          <w:rFonts w:ascii="Times New Roman" w:hAnsi="Times New Roman" w:cs="Times New Roman"/>
          <w:sz w:val="24"/>
          <w:szCs w:val="24"/>
          <w:lang w:val="en-US"/>
        </w:rPr>
        <w:t xml:space="preserve">o identify </w:t>
      </w:r>
      <w:r w:rsidR="009432BF" w:rsidRPr="007A22EB">
        <w:rPr>
          <w:rFonts w:ascii="Times New Roman" w:hAnsi="Times New Roman" w:cs="Times New Roman"/>
          <w:sz w:val="24"/>
          <w:szCs w:val="24"/>
          <w:lang w:val="en-US"/>
        </w:rPr>
        <w:t>physiological changes</w:t>
      </w:r>
      <w:r w:rsidR="009432BF">
        <w:rPr>
          <w:rFonts w:ascii="Times New Roman" w:hAnsi="Times New Roman" w:cs="Times New Roman"/>
          <w:sz w:val="24"/>
          <w:szCs w:val="24"/>
          <w:lang w:val="en-US"/>
        </w:rPr>
        <w:t xml:space="preserve"> during stress-inducing tasks</w:t>
      </w:r>
      <w:r w:rsidR="009F30AD">
        <w:rPr>
          <w:rFonts w:ascii="Times New Roman" w:hAnsi="Times New Roman" w:cs="Times New Roman"/>
          <w:sz w:val="24"/>
          <w:szCs w:val="24"/>
          <w:lang w:val="en-US"/>
        </w:rPr>
        <w:t xml:space="preserve"> </w:t>
      </w:r>
      <w:r w:rsidR="004730CB">
        <w:rPr>
          <w:rFonts w:ascii="Times New Roman" w:hAnsi="Times New Roman" w:cs="Times New Roman"/>
          <w:sz w:val="24"/>
          <w:szCs w:val="24"/>
          <w:lang w:val="en-US"/>
        </w:rPr>
        <w:t>i</w:t>
      </w:r>
      <w:r w:rsidR="009432BF">
        <w:rPr>
          <w:rFonts w:ascii="Times New Roman" w:hAnsi="Times New Roman" w:cs="Times New Roman"/>
          <w:sz w:val="24"/>
          <w:szCs w:val="24"/>
          <w:lang w:val="en-US"/>
        </w:rPr>
        <w:t>n a study with a total of 60</w:t>
      </w:r>
      <w:r w:rsidR="00BE10B7">
        <w:rPr>
          <w:rFonts w:ascii="Times New Roman" w:hAnsi="Times New Roman" w:cs="Times New Roman"/>
          <w:sz w:val="24"/>
          <w:szCs w:val="24"/>
          <w:lang w:val="en-US"/>
        </w:rPr>
        <w:t xml:space="preserve"> participants</w:t>
      </w:r>
      <w:r w:rsidR="009432BF">
        <w:rPr>
          <w:rFonts w:ascii="Times New Roman" w:hAnsi="Times New Roman" w:cs="Times New Roman"/>
          <w:sz w:val="24"/>
          <w:szCs w:val="24"/>
          <w:lang w:val="en-US"/>
        </w:rPr>
        <w:t>. T</w:t>
      </w:r>
      <w:r w:rsidR="00BE10B7">
        <w:rPr>
          <w:rFonts w:ascii="Times New Roman" w:hAnsi="Times New Roman" w:cs="Times New Roman"/>
          <w:sz w:val="24"/>
          <w:szCs w:val="24"/>
          <w:lang w:val="en-US"/>
        </w:rPr>
        <w:t xml:space="preserve">he </w:t>
      </w:r>
      <w:r w:rsidR="00BE10B7" w:rsidRPr="003B5F4B">
        <w:rPr>
          <w:rFonts w:ascii="Times New Roman" w:hAnsi="Times New Roman" w:cs="Times New Roman"/>
          <w:sz w:val="24"/>
          <w:szCs w:val="24"/>
          <w:lang w:val="en-US"/>
        </w:rPr>
        <w:t>average HR increased significantly between the resting and stress phases.</w:t>
      </w:r>
      <w:r w:rsidR="00A87FDA">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Even though the participants in the</w:t>
      </w:r>
      <w:r w:rsidR="004A6E89">
        <w:rPr>
          <w:rFonts w:ascii="Times New Roman" w:hAnsi="Times New Roman" w:cs="Times New Roman"/>
          <w:sz w:val="24"/>
          <w:szCs w:val="24"/>
          <w:lang w:val="en-US"/>
        </w:rPr>
        <w:t>se</w:t>
      </w:r>
      <w:r w:rsidR="004A6E89" w:rsidRPr="001231DE">
        <w:rPr>
          <w:rFonts w:ascii="Times New Roman" w:hAnsi="Times New Roman" w:cs="Times New Roman"/>
          <w:sz w:val="24"/>
          <w:szCs w:val="24"/>
          <w:lang w:val="en-US"/>
        </w:rPr>
        <w:t xml:space="preserve"> stud</w:t>
      </w:r>
      <w:r w:rsidR="004A6E89">
        <w:rPr>
          <w:rFonts w:ascii="Times New Roman" w:hAnsi="Times New Roman" w:cs="Times New Roman"/>
          <w:sz w:val="24"/>
          <w:szCs w:val="24"/>
          <w:lang w:val="en-US"/>
        </w:rPr>
        <w:t>ies</w:t>
      </w:r>
      <w:r w:rsidR="004A6E89" w:rsidRPr="001231DE">
        <w:rPr>
          <w:rFonts w:ascii="Times New Roman" w:hAnsi="Times New Roman" w:cs="Times New Roman"/>
          <w:sz w:val="24"/>
          <w:szCs w:val="24"/>
          <w:lang w:val="en-US"/>
        </w:rPr>
        <w:t xml:space="preserve"> were learners</w:t>
      </w:r>
      <w:r w:rsidR="009432BF">
        <w:rPr>
          <w:rFonts w:ascii="Times New Roman" w:hAnsi="Times New Roman" w:cs="Times New Roman"/>
          <w:sz w:val="24"/>
          <w:szCs w:val="24"/>
          <w:lang w:val="en-US"/>
        </w:rPr>
        <w:t>, not teachers</w:t>
      </w:r>
      <w:r w:rsidR="004A6E89" w:rsidRPr="001231DE">
        <w:rPr>
          <w:rFonts w:ascii="Times New Roman" w:hAnsi="Times New Roman" w:cs="Times New Roman"/>
          <w:sz w:val="24"/>
          <w:szCs w:val="24"/>
          <w:lang w:val="en-US"/>
        </w:rPr>
        <w:t xml:space="preserve">, the results are relevant </w:t>
      </w:r>
      <w:r w:rsidR="004A6E89">
        <w:rPr>
          <w:rFonts w:ascii="Times New Roman" w:hAnsi="Times New Roman" w:cs="Times New Roman"/>
          <w:sz w:val="24"/>
          <w:szCs w:val="24"/>
          <w:lang w:val="en-US"/>
        </w:rPr>
        <w:t>to</w:t>
      </w:r>
      <w:r w:rsidR="004A6E89" w:rsidRPr="001231DE">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the</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study </w:t>
      </w:r>
      <w:r w:rsidR="009432BF">
        <w:rPr>
          <w:rFonts w:ascii="Times New Roman" w:hAnsi="Times New Roman" w:cs="Times New Roman"/>
          <w:sz w:val="24"/>
          <w:szCs w:val="24"/>
          <w:lang w:val="en-US"/>
        </w:rPr>
        <w:t>of teacher stress using wearable devices, because the studies showed</w:t>
      </w:r>
      <w:r w:rsidR="004A6E89"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lastRenderedPageBreak/>
        <w:t xml:space="preserve">that a) HR can be </w:t>
      </w:r>
      <w:r w:rsidR="009432BF">
        <w:rPr>
          <w:rFonts w:ascii="Times New Roman" w:hAnsi="Times New Roman" w:cs="Times New Roman"/>
          <w:sz w:val="24"/>
          <w:szCs w:val="24"/>
          <w:lang w:val="en-US"/>
        </w:rPr>
        <w:t xml:space="preserve">effectively </w:t>
      </w:r>
      <w:r w:rsidR="004A6E89" w:rsidRPr="001231DE">
        <w:rPr>
          <w:rFonts w:ascii="Times New Roman" w:hAnsi="Times New Roman" w:cs="Times New Roman"/>
          <w:sz w:val="24"/>
          <w:szCs w:val="24"/>
          <w:lang w:val="en-US"/>
        </w:rPr>
        <w:t xml:space="preserve">recorded using fitness trackers </w:t>
      </w:r>
      <w:r w:rsidR="009432BF">
        <w:rPr>
          <w:rFonts w:ascii="Times New Roman" w:hAnsi="Times New Roman" w:cs="Times New Roman"/>
          <w:sz w:val="24"/>
          <w:szCs w:val="24"/>
          <w:lang w:val="en-US"/>
        </w:rPr>
        <w:t>during</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 </w:t>
      </w:r>
      <w:r w:rsidR="009432BF">
        <w:rPr>
          <w:rFonts w:ascii="Times New Roman" w:hAnsi="Times New Roman" w:cs="Times New Roman"/>
          <w:sz w:val="24"/>
          <w:szCs w:val="24"/>
          <w:lang w:val="en-US"/>
        </w:rPr>
        <w:t xml:space="preserve">whole </w:t>
      </w:r>
      <w:r w:rsidR="004A6E89" w:rsidRPr="001231DE">
        <w:rPr>
          <w:rFonts w:ascii="Times New Roman" w:hAnsi="Times New Roman" w:cs="Times New Roman"/>
          <w:sz w:val="24"/>
          <w:szCs w:val="24"/>
          <w:lang w:val="en-US"/>
        </w:rPr>
        <w:t>learning unit</w:t>
      </w:r>
      <w:r w:rsidR="009432BF">
        <w:rPr>
          <w:rFonts w:ascii="Times New Roman" w:hAnsi="Times New Roman" w:cs="Times New Roman"/>
          <w:sz w:val="24"/>
          <w:szCs w:val="24"/>
          <w:lang w:val="en-US"/>
        </w:rPr>
        <w:t>,</w:t>
      </w:r>
      <w:r w:rsidR="004A6E89" w:rsidRPr="001231DE">
        <w:rPr>
          <w:rFonts w:ascii="Times New Roman" w:hAnsi="Times New Roman" w:cs="Times New Roman"/>
          <w:sz w:val="24"/>
          <w:szCs w:val="24"/>
          <w:lang w:val="en-US"/>
        </w:rPr>
        <w:t xml:space="preserve"> and b) HR changes</w:t>
      </w:r>
      <w:r w:rsidR="009432BF">
        <w:rPr>
          <w:rFonts w:ascii="Times New Roman" w:hAnsi="Times New Roman" w:cs="Times New Roman"/>
          <w:sz w:val="24"/>
          <w:szCs w:val="24"/>
          <w:lang w:val="en-US"/>
        </w:rPr>
        <w:t xml:space="preserve"> are in line with the occurrence of</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activating </w:t>
      </w:r>
      <w:r w:rsidR="004A6E89">
        <w:rPr>
          <w:rFonts w:ascii="Times New Roman" w:hAnsi="Times New Roman" w:cs="Times New Roman"/>
          <w:sz w:val="24"/>
          <w:szCs w:val="24"/>
          <w:lang w:val="en-US"/>
        </w:rPr>
        <w:t>or stress</w:t>
      </w:r>
      <w:r w:rsidR="009432BF">
        <w:rPr>
          <w:rFonts w:ascii="Times New Roman" w:hAnsi="Times New Roman" w:cs="Times New Roman"/>
          <w:sz w:val="24"/>
          <w:szCs w:val="24"/>
          <w:lang w:val="en-US"/>
        </w:rPr>
        <w:t>-inducing</w:t>
      </w:r>
      <w:r w:rsidR="004A6E89">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tasks</w:t>
      </w:r>
      <w:r w:rsidR="004A6E89" w:rsidRPr="001231DE">
        <w:rPr>
          <w:rFonts w:ascii="Times New Roman" w:hAnsi="Times New Roman" w:cs="Times New Roman"/>
          <w:sz w:val="24"/>
          <w:szCs w:val="24"/>
          <w:lang w:val="en-US"/>
        </w:rPr>
        <w:t>.</w:t>
      </w:r>
      <w:r w:rsidR="004A6E89">
        <w:rPr>
          <w:rFonts w:ascii="Times New Roman" w:hAnsi="Times New Roman" w:cs="Times New Roman"/>
          <w:sz w:val="24"/>
          <w:szCs w:val="24"/>
          <w:lang w:val="en-US"/>
        </w:rPr>
        <w:t xml:space="preserve"> </w:t>
      </w:r>
    </w:p>
    <w:p w14:paraId="70582458" w14:textId="0A0096E4" w:rsidR="002A710C" w:rsidRDefault="002A710C" w:rsidP="002A710C">
      <w:pPr>
        <w:spacing w:line="360" w:lineRule="auto"/>
        <w:rPr>
          <w:rFonts w:ascii="Times New Roman" w:hAnsi="Times New Roman" w:cs="Times New Roman"/>
          <w:sz w:val="24"/>
          <w:szCs w:val="24"/>
          <w:lang w:val="en-US"/>
        </w:rPr>
      </w:pPr>
      <w:r w:rsidRPr="00625A55">
        <w:rPr>
          <w:rFonts w:ascii="Times New Roman" w:hAnsi="Times New Roman" w:cs="Times New Roman"/>
          <w:sz w:val="24"/>
          <w:szCs w:val="24"/>
          <w:lang w:val="en-US"/>
        </w:rPr>
        <w:t xml:space="preserve">So far, </w:t>
      </w:r>
      <w:r w:rsidR="009432BF">
        <w:rPr>
          <w:rFonts w:ascii="Times New Roman" w:hAnsi="Times New Roman" w:cs="Times New Roman"/>
          <w:sz w:val="24"/>
          <w:szCs w:val="24"/>
          <w:lang w:val="en-US"/>
        </w:rPr>
        <w:t xml:space="preserve">to the best of our knowledge, </w:t>
      </w:r>
      <w:r w:rsidRPr="00625A55">
        <w:rPr>
          <w:rFonts w:ascii="Times New Roman" w:hAnsi="Times New Roman" w:cs="Times New Roman"/>
          <w:sz w:val="24"/>
          <w:szCs w:val="24"/>
          <w:lang w:val="en-US"/>
        </w:rPr>
        <w:t xml:space="preserve">only one study </w:t>
      </w:r>
      <w:r w:rsidR="009432BF">
        <w:rPr>
          <w:rFonts w:ascii="Times New Roman" w:hAnsi="Times New Roman" w:cs="Times New Roman"/>
          <w:sz w:val="24"/>
          <w:szCs w:val="24"/>
          <w:lang w:val="en-US"/>
        </w:rPr>
        <w:t>has directly assessed</w:t>
      </w:r>
      <w:r>
        <w:rPr>
          <w:rFonts w:ascii="Times New Roman" w:hAnsi="Times New Roman" w:cs="Times New Roman"/>
          <w:sz w:val="24"/>
          <w:szCs w:val="24"/>
          <w:lang w:val="en-US"/>
        </w:rPr>
        <w:t xml:space="preserve"> teachers’ HR</w:t>
      </w:r>
      <w:r w:rsidRPr="00625A55" w:rsidDel="006B48FF">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 xml:space="preserve">using </w:t>
      </w:r>
      <w:r>
        <w:rPr>
          <w:rFonts w:ascii="Times New Roman" w:hAnsi="Times New Roman" w:cs="Times New Roman"/>
          <w:sz w:val="24"/>
          <w:szCs w:val="24"/>
          <w:lang w:val="en-US"/>
        </w:rPr>
        <w:t>wrist</w:t>
      </w:r>
      <w:r w:rsidRPr="00625A55">
        <w:rPr>
          <w:rFonts w:ascii="Times New Roman" w:hAnsi="Times New Roman" w:cs="Times New Roman"/>
          <w:sz w:val="24"/>
          <w:szCs w:val="24"/>
          <w:lang w:val="en-US"/>
        </w:rPr>
        <w:t>-worn wearable</w:t>
      </w:r>
      <w:r>
        <w:rPr>
          <w:rFonts w:ascii="Times New Roman" w:hAnsi="Times New Roman" w:cs="Times New Roman"/>
          <w:sz w:val="24"/>
          <w:szCs w:val="24"/>
          <w:lang w:val="en-US"/>
        </w:rPr>
        <w:t>s</w:t>
      </w:r>
      <w:r w:rsidR="009432BF">
        <w:rPr>
          <w:rFonts w:ascii="Times New Roman" w:hAnsi="Times New Roman" w:cs="Times New Roman"/>
          <w:sz w:val="24"/>
          <w:szCs w:val="24"/>
          <w:lang w:val="en-US"/>
        </w:rPr>
        <w:t xml:space="preserve"> during teaching: </w:t>
      </w:r>
      <w:r>
        <w:rPr>
          <w:rFonts w:ascii="Times New Roman" w:hAnsi="Times New Roman" w:cs="Times New Roman"/>
          <w:sz w:val="24"/>
          <w:szCs w:val="24"/>
          <w:lang w:val="en-US"/>
        </w:rPr>
        <w:t>@</w:t>
      </w:r>
      <w:r w:rsidRPr="00C50390">
        <w:rPr>
          <w:rFonts w:ascii="Times New Roman" w:hAnsi="Times New Roman" w:cs="Times New Roman"/>
          <w:sz w:val="24"/>
          <w:szCs w:val="24"/>
          <w:lang w:val="en-US"/>
        </w:rPr>
        <w:t>runge2020</w:t>
      </w:r>
      <w:r w:rsidR="009432BF">
        <w:rPr>
          <w:rFonts w:ascii="Times New Roman" w:hAnsi="Times New Roman" w:cs="Times New Roman"/>
          <w:sz w:val="24"/>
          <w:szCs w:val="24"/>
          <w:lang w:val="en-US"/>
        </w:rPr>
        <w:t xml:space="preserve"> used a </w:t>
      </w:r>
      <w:r w:rsidRPr="00D0459A">
        <w:rPr>
          <w:rFonts w:ascii="Times New Roman" w:hAnsi="Times New Roman" w:cs="Times New Roman"/>
          <w:sz w:val="24"/>
          <w:szCs w:val="24"/>
          <w:lang w:val="en-US"/>
        </w:rPr>
        <w:t xml:space="preserve">Fitbit fitness tracker </w:t>
      </w:r>
      <w:r>
        <w:rPr>
          <w:rFonts w:ascii="Times New Roman" w:hAnsi="Times New Roman" w:cs="Times New Roman"/>
          <w:sz w:val="24"/>
          <w:szCs w:val="24"/>
          <w:lang w:val="en-US"/>
        </w:rPr>
        <w:t xml:space="preserve">to assess </w:t>
      </w:r>
      <w:r w:rsidRPr="00D0459A">
        <w:rPr>
          <w:rFonts w:ascii="Times New Roman" w:hAnsi="Times New Roman" w:cs="Times New Roman"/>
          <w:sz w:val="24"/>
          <w:szCs w:val="24"/>
          <w:lang w:val="en-US"/>
        </w:rPr>
        <w:t xml:space="preserve">HR </w:t>
      </w:r>
      <w:r>
        <w:rPr>
          <w:rFonts w:ascii="Times New Roman" w:hAnsi="Times New Roman" w:cs="Times New Roman"/>
          <w:sz w:val="24"/>
          <w:szCs w:val="24"/>
          <w:lang w:val="en-US"/>
        </w:rPr>
        <w:t xml:space="preserve">as an indicator of stress </w:t>
      </w:r>
      <w:r w:rsidRPr="00D0459A">
        <w:rPr>
          <w:rFonts w:ascii="Times New Roman" w:hAnsi="Times New Roman" w:cs="Times New Roman"/>
          <w:sz w:val="24"/>
          <w:szCs w:val="24"/>
          <w:lang w:val="en-US"/>
        </w:rPr>
        <w:t xml:space="preserve">in </w:t>
      </w:r>
      <w:r w:rsidR="00542A65" w:rsidRPr="009F30AD">
        <w:rPr>
          <w:rFonts w:ascii="Times New Roman" w:hAnsi="Times New Roman" w:cs="Times New Roman"/>
          <w:i/>
          <w:iCs/>
          <w:sz w:val="24"/>
          <w:szCs w:val="24"/>
          <w:lang w:val="en-US"/>
        </w:rPr>
        <w:t>N</w:t>
      </w:r>
      <w:r w:rsidR="009432BF">
        <w:rPr>
          <w:rFonts w:ascii="Times New Roman" w:hAnsi="Times New Roman" w:cs="Times New Roman"/>
          <w:sz w:val="24"/>
          <w:szCs w:val="24"/>
          <w:lang w:val="en-US"/>
        </w:rPr>
        <w:t xml:space="preserve">=4 </w:t>
      </w:r>
      <w:r w:rsidRPr="00D0459A">
        <w:rPr>
          <w:rFonts w:ascii="Times New Roman" w:hAnsi="Times New Roman" w:cs="Times New Roman"/>
          <w:sz w:val="24"/>
          <w:szCs w:val="24"/>
          <w:lang w:val="en-US"/>
        </w:rPr>
        <w:t>teachers.</w:t>
      </w:r>
      <w:r>
        <w:rPr>
          <w:rFonts w:ascii="Times New Roman" w:hAnsi="Times New Roman" w:cs="Times New Roman"/>
          <w:sz w:val="24"/>
          <w:szCs w:val="24"/>
          <w:lang w:val="en-US"/>
        </w:rPr>
        <w:t xml:space="preserve"> They </w:t>
      </w:r>
      <w:r w:rsidR="00895071">
        <w:rPr>
          <w:rFonts w:ascii="Times New Roman" w:hAnsi="Times New Roman" w:cs="Times New Roman"/>
          <w:sz w:val="24"/>
          <w:szCs w:val="24"/>
          <w:lang w:val="en-US"/>
        </w:rPr>
        <w:t xml:space="preserve">used the </w:t>
      </w:r>
      <w:r>
        <w:rPr>
          <w:rFonts w:ascii="Times New Roman" w:hAnsi="Times New Roman" w:cs="Times New Roman"/>
          <w:sz w:val="24"/>
          <w:szCs w:val="24"/>
          <w:lang w:val="en-US"/>
        </w:rPr>
        <w:t>fitness trackers</w:t>
      </w:r>
      <w:r w:rsidR="007A689B">
        <w:rPr>
          <w:rFonts w:ascii="Times New Roman" w:hAnsi="Times New Roman" w:cs="Times New Roman"/>
          <w:sz w:val="24"/>
          <w:szCs w:val="24"/>
          <w:lang w:val="en-US"/>
        </w:rPr>
        <w:t>’</w:t>
      </w:r>
      <w:r w:rsidR="00895071">
        <w:rPr>
          <w:rFonts w:ascii="Times New Roman" w:hAnsi="Times New Roman" w:cs="Times New Roman"/>
          <w:sz w:val="24"/>
          <w:szCs w:val="24"/>
          <w:lang w:val="en-US"/>
        </w:rPr>
        <w:t xml:space="preserve"> recordings</w:t>
      </w:r>
      <w:r>
        <w:rPr>
          <w:rFonts w:ascii="Times New Roman" w:hAnsi="Times New Roman" w:cs="Times New Roman"/>
          <w:sz w:val="24"/>
          <w:szCs w:val="24"/>
          <w:lang w:val="en-US"/>
        </w:rPr>
        <w:t xml:space="preserve"> </w:t>
      </w:r>
      <w:commentRangeStart w:id="7"/>
      <w:r w:rsidR="00895071">
        <w:rPr>
          <w:rFonts w:ascii="Times New Roman" w:hAnsi="Times New Roman" w:cs="Times New Roman"/>
          <w:sz w:val="24"/>
          <w:szCs w:val="24"/>
          <w:lang w:val="en-US"/>
        </w:rPr>
        <w:t>to differentiate between teachers reporting higher or lower levels of stress</w:t>
      </w:r>
      <w:commentRangeEnd w:id="7"/>
      <w:r w:rsidR="00895071">
        <w:rPr>
          <w:rStyle w:val="Kommentarzeichen"/>
        </w:rPr>
        <w:commentReference w:id="7"/>
      </w:r>
      <w:r w:rsidRPr="00D0459A">
        <w:rPr>
          <w:rFonts w:ascii="Times New Roman" w:hAnsi="Times New Roman" w:cs="Times New Roman"/>
          <w:sz w:val="24"/>
          <w:szCs w:val="24"/>
          <w:lang w:val="en-US"/>
        </w:rPr>
        <w:t>. In particular, it was found that the combination of a high number of steps, a high HR</w:t>
      </w:r>
      <w:r>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and short sleep </w:t>
      </w:r>
      <w:r w:rsidR="00895071">
        <w:rPr>
          <w:rFonts w:ascii="Times New Roman" w:hAnsi="Times New Roman" w:cs="Times New Roman"/>
          <w:sz w:val="24"/>
          <w:szCs w:val="24"/>
          <w:lang w:val="en-US"/>
        </w:rPr>
        <w:t>was</w:t>
      </w:r>
      <w:r w:rsidR="00895071" w:rsidRPr="00D0459A">
        <w:rPr>
          <w:rFonts w:ascii="Times New Roman" w:hAnsi="Times New Roman" w:cs="Times New Roman"/>
          <w:sz w:val="24"/>
          <w:szCs w:val="24"/>
          <w:lang w:val="en-US"/>
        </w:rPr>
        <w:t xml:space="preserve"> </w:t>
      </w:r>
      <w:r w:rsidRPr="00D0459A">
        <w:rPr>
          <w:rFonts w:ascii="Times New Roman" w:hAnsi="Times New Roman" w:cs="Times New Roman"/>
          <w:sz w:val="24"/>
          <w:szCs w:val="24"/>
          <w:lang w:val="en-US"/>
        </w:rPr>
        <w:t>an indicator of stress</w:t>
      </w:r>
      <w:r>
        <w:rPr>
          <w:rFonts w:ascii="Times New Roman" w:hAnsi="Times New Roman" w:cs="Times New Roman"/>
          <w:sz w:val="24"/>
          <w:szCs w:val="24"/>
          <w:lang w:val="en-US"/>
        </w:rPr>
        <w:t xml:space="preserve">. </w:t>
      </w:r>
      <w:r w:rsidRPr="0000056F">
        <w:rPr>
          <w:rFonts w:ascii="Times New Roman" w:hAnsi="Times New Roman" w:cs="Times New Roman"/>
          <w:sz w:val="24"/>
          <w:szCs w:val="24"/>
          <w:lang w:val="en-US"/>
        </w:rPr>
        <w:t>It should be noted that the generalizability of the results is limited due to the small sample size.</w:t>
      </w:r>
    </w:p>
    <w:p w14:paraId="37A89D56" w14:textId="20C2A035" w:rsidR="00895071" w:rsidRDefault="00E968CE" w:rsidP="002374A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summary, </w:t>
      </w:r>
      <w:r w:rsidR="00895071">
        <w:rPr>
          <w:rFonts w:ascii="Times New Roman" w:hAnsi="Times New Roman" w:cs="Times New Roman"/>
          <w:sz w:val="24"/>
          <w:szCs w:val="24"/>
          <w:lang w:val="en-US"/>
        </w:rPr>
        <w:t xml:space="preserve">previous </w:t>
      </w:r>
      <w:r w:rsidR="002A710C" w:rsidRPr="00136AB7">
        <w:rPr>
          <w:rFonts w:ascii="Times New Roman" w:hAnsi="Times New Roman" w:cs="Times New Roman"/>
          <w:sz w:val="24"/>
          <w:szCs w:val="24"/>
          <w:lang w:val="en-US"/>
        </w:rPr>
        <w:t xml:space="preserve">studies </w:t>
      </w:r>
      <w:r w:rsidR="00895071">
        <w:rPr>
          <w:rFonts w:ascii="Times New Roman" w:hAnsi="Times New Roman" w:cs="Times New Roman"/>
          <w:sz w:val="24"/>
          <w:szCs w:val="24"/>
          <w:lang w:val="en-US"/>
        </w:rPr>
        <w:t xml:space="preserve">have </w:t>
      </w:r>
      <w:r w:rsidR="008234F6">
        <w:rPr>
          <w:rFonts w:ascii="Times New Roman" w:hAnsi="Times New Roman" w:cs="Times New Roman"/>
          <w:sz w:val="24"/>
          <w:szCs w:val="24"/>
          <w:lang w:val="en-US"/>
        </w:rPr>
        <w:t>revealed</w:t>
      </w:r>
      <w:r w:rsidR="002A710C" w:rsidRPr="00136AB7">
        <w:rPr>
          <w:rFonts w:ascii="Times New Roman" w:hAnsi="Times New Roman" w:cs="Times New Roman"/>
          <w:sz w:val="24"/>
          <w:szCs w:val="24"/>
          <w:lang w:val="en-US"/>
        </w:rPr>
        <w:t xml:space="preserve"> </w:t>
      </w:r>
      <w:r w:rsidR="002A6BD8">
        <w:rPr>
          <w:rFonts w:ascii="Times New Roman" w:hAnsi="Times New Roman" w:cs="Times New Roman"/>
          <w:sz w:val="24"/>
          <w:szCs w:val="24"/>
          <w:lang w:val="en-US"/>
        </w:rPr>
        <w:t xml:space="preserve">that </w:t>
      </w:r>
      <w:r w:rsidR="002A6BD8" w:rsidRPr="00136AB7">
        <w:rPr>
          <w:rFonts w:ascii="Times New Roman" w:hAnsi="Times New Roman" w:cs="Times New Roman"/>
          <w:sz w:val="24"/>
          <w:szCs w:val="24"/>
          <w:lang w:val="en-US"/>
        </w:rPr>
        <w:t>teachers</w:t>
      </w:r>
      <w:r w:rsidR="002A6BD8">
        <w:rPr>
          <w:rFonts w:ascii="Times New Roman" w:hAnsi="Times New Roman" w:cs="Times New Roman"/>
          <w:sz w:val="24"/>
          <w:szCs w:val="24"/>
          <w:lang w:val="en-US"/>
        </w:rPr>
        <w:t>’</w:t>
      </w:r>
      <w:r w:rsidR="002A6BD8" w:rsidRPr="00136AB7">
        <w:rPr>
          <w:rFonts w:ascii="Times New Roman" w:hAnsi="Times New Roman" w:cs="Times New Roman"/>
          <w:sz w:val="24"/>
          <w:szCs w:val="24"/>
          <w:lang w:val="en-US"/>
        </w:rPr>
        <w:t xml:space="preserve"> (and students</w:t>
      </w:r>
      <w:r w:rsidR="002A6BD8">
        <w:rPr>
          <w:rFonts w:ascii="Times New Roman" w:hAnsi="Times New Roman" w:cs="Times New Roman"/>
          <w:sz w:val="24"/>
          <w:szCs w:val="24"/>
          <w:lang w:val="en-US"/>
        </w:rPr>
        <w:t>’</w:t>
      </w:r>
      <w:r w:rsidR="002A6BD8" w:rsidRPr="00136AB7">
        <w:rPr>
          <w:rFonts w:ascii="Times New Roman" w:hAnsi="Times New Roman" w:cs="Times New Roman"/>
          <w:sz w:val="24"/>
          <w:szCs w:val="24"/>
          <w:lang w:val="en-US"/>
        </w:rPr>
        <w:t xml:space="preserve">) </w:t>
      </w:r>
      <w:r w:rsidR="002A710C" w:rsidRPr="00136AB7">
        <w:rPr>
          <w:rFonts w:ascii="Times New Roman" w:hAnsi="Times New Roman" w:cs="Times New Roman"/>
          <w:sz w:val="24"/>
          <w:szCs w:val="24"/>
          <w:lang w:val="en-US"/>
        </w:rPr>
        <w:t xml:space="preserve">HR </w:t>
      </w:r>
      <w:r w:rsidR="00895071">
        <w:rPr>
          <w:rFonts w:ascii="Times New Roman" w:hAnsi="Times New Roman" w:cs="Times New Roman"/>
          <w:sz w:val="24"/>
          <w:szCs w:val="24"/>
          <w:lang w:val="en-US"/>
        </w:rPr>
        <w:t>changes</w:t>
      </w:r>
      <w:r w:rsidR="00542A65">
        <w:rPr>
          <w:rFonts w:ascii="Times New Roman" w:hAnsi="Times New Roman" w:cs="Times New Roman"/>
          <w:sz w:val="24"/>
          <w:szCs w:val="24"/>
          <w:lang w:val="en-US"/>
        </w:rPr>
        <w:t>,</w:t>
      </w:r>
      <w:r w:rsidR="002A710C" w:rsidRPr="00136AB7">
        <w:rPr>
          <w:rFonts w:ascii="Times New Roman" w:hAnsi="Times New Roman" w:cs="Times New Roman"/>
          <w:sz w:val="24"/>
          <w:szCs w:val="24"/>
          <w:lang w:val="en-US"/>
        </w:rPr>
        <w:t xml:space="preserve"> depending on the activity and stressor</w:t>
      </w:r>
      <w:r w:rsidR="002A710C">
        <w:rPr>
          <w:rFonts w:ascii="Times New Roman" w:hAnsi="Times New Roman" w:cs="Times New Roman"/>
          <w:sz w:val="24"/>
          <w:szCs w:val="24"/>
          <w:lang w:val="en-US"/>
        </w:rPr>
        <w:t>s</w:t>
      </w:r>
      <w:r w:rsidR="002A710C" w:rsidRPr="00136AB7">
        <w:rPr>
          <w:rFonts w:ascii="Times New Roman" w:hAnsi="Times New Roman" w:cs="Times New Roman"/>
          <w:sz w:val="24"/>
          <w:szCs w:val="24"/>
          <w:lang w:val="en-US"/>
        </w:rPr>
        <w:t xml:space="preserve"> </w:t>
      </w:r>
      <w:r w:rsidR="00895071">
        <w:rPr>
          <w:rFonts w:ascii="Times New Roman" w:hAnsi="Times New Roman" w:cs="Times New Roman"/>
          <w:sz w:val="24"/>
          <w:szCs w:val="24"/>
          <w:lang w:val="en-US"/>
        </w:rPr>
        <w:t>they experience</w:t>
      </w:r>
      <w:r w:rsidR="002A710C">
        <w:rPr>
          <w:rFonts w:ascii="Times New Roman" w:hAnsi="Times New Roman" w:cs="Times New Roman"/>
          <w:sz w:val="24"/>
          <w:szCs w:val="24"/>
          <w:lang w:val="en-US"/>
        </w:rPr>
        <w:t xml:space="preserve">, </w:t>
      </w:r>
      <w:r w:rsidR="002A710C" w:rsidRPr="00600D7A">
        <w:rPr>
          <w:rFonts w:ascii="Times New Roman" w:hAnsi="Times New Roman" w:cs="Times New Roman"/>
          <w:sz w:val="24"/>
          <w:szCs w:val="24"/>
          <w:lang w:val="en-US"/>
        </w:rPr>
        <w:t xml:space="preserve">whereby </w:t>
      </w:r>
      <w:commentRangeStart w:id="8"/>
      <w:r w:rsidR="002A710C" w:rsidRPr="00600D7A">
        <w:rPr>
          <w:rFonts w:ascii="Times New Roman" w:hAnsi="Times New Roman" w:cs="Times New Roman"/>
          <w:sz w:val="24"/>
          <w:szCs w:val="24"/>
          <w:lang w:val="en-US"/>
        </w:rPr>
        <w:t>teacher-centered phases</w:t>
      </w:r>
      <w:commentRangeEnd w:id="8"/>
      <w:r w:rsidR="00895071">
        <w:rPr>
          <w:rStyle w:val="Kommentarzeichen"/>
        </w:rPr>
        <w:commentReference w:id="8"/>
      </w:r>
      <w:r>
        <w:rPr>
          <w:rFonts w:ascii="Times New Roman" w:hAnsi="Times New Roman" w:cs="Times New Roman"/>
          <w:sz w:val="24"/>
          <w:szCs w:val="24"/>
          <w:lang w:val="en-US"/>
        </w:rPr>
        <w:t>, in particular,</w:t>
      </w:r>
      <w:r w:rsidR="002A710C" w:rsidRPr="00600D7A">
        <w:rPr>
          <w:rFonts w:ascii="Times New Roman" w:hAnsi="Times New Roman" w:cs="Times New Roman"/>
          <w:sz w:val="24"/>
          <w:szCs w:val="24"/>
          <w:lang w:val="en-US"/>
        </w:rPr>
        <w:t xml:space="preserve"> led to an increase in </w:t>
      </w:r>
      <w:r w:rsidR="002A710C">
        <w:rPr>
          <w:rFonts w:ascii="Times New Roman" w:hAnsi="Times New Roman" w:cs="Times New Roman"/>
          <w:sz w:val="24"/>
          <w:szCs w:val="24"/>
          <w:lang w:val="en-US"/>
        </w:rPr>
        <w:t>HR</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w:t>
      </w:r>
      <w:r>
        <w:rPr>
          <w:rFonts w:ascii="Times New Roman" w:hAnsi="Times New Roman" w:cs="Times New Roman"/>
          <w:sz w:val="24"/>
          <w:szCs w:val="24"/>
          <w:lang w:val="en-US"/>
        </w:rPr>
        <w:t>@sperka1995; @</w:t>
      </w:r>
      <w:r w:rsidRPr="00B84220">
        <w:rPr>
          <w:rFonts w:ascii="Times New Roman" w:hAnsi="Times New Roman" w:cs="Times New Roman"/>
          <w:sz w:val="24"/>
          <w:szCs w:val="24"/>
          <w:lang w:val="en-US"/>
        </w:rPr>
        <w:t>scheuch1997psychophysische</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@junker2021]</w:t>
      </w:r>
      <w:r w:rsidR="002A710C" w:rsidRPr="00600D7A">
        <w:rPr>
          <w:rFonts w:ascii="Times New Roman" w:hAnsi="Times New Roman" w:cs="Times New Roman"/>
          <w:sz w:val="24"/>
          <w:szCs w:val="24"/>
          <w:lang w:val="en-US"/>
        </w:rPr>
        <w:t>.</w:t>
      </w:r>
      <w:r w:rsidR="002A710C">
        <w:rPr>
          <w:rFonts w:ascii="Times New Roman" w:hAnsi="Times New Roman" w:cs="Times New Roman"/>
          <w:sz w:val="24"/>
          <w:szCs w:val="24"/>
          <w:lang w:val="en-US"/>
        </w:rPr>
        <w:t xml:space="preserve"> Furthermore, it could be</w:t>
      </w:r>
      <w:r w:rsidR="002A710C" w:rsidRPr="00BC2744">
        <w:rPr>
          <w:rFonts w:ascii="Times New Roman" w:hAnsi="Times New Roman" w:cs="Times New Roman"/>
          <w:sz w:val="24"/>
          <w:szCs w:val="24"/>
          <w:lang w:val="en-US"/>
        </w:rPr>
        <w:t xml:space="preserve"> </w:t>
      </w:r>
      <w:r w:rsidR="002A710C">
        <w:rPr>
          <w:rFonts w:ascii="Times New Roman" w:hAnsi="Times New Roman" w:cs="Times New Roman"/>
          <w:sz w:val="24"/>
          <w:szCs w:val="24"/>
          <w:lang w:val="en-US"/>
        </w:rPr>
        <w:t>shown</w:t>
      </w:r>
      <w:r w:rsidR="002A710C" w:rsidRPr="00BC2744">
        <w:rPr>
          <w:rFonts w:ascii="Times New Roman" w:hAnsi="Times New Roman" w:cs="Times New Roman"/>
          <w:sz w:val="24"/>
          <w:szCs w:val="24"/>
          <w:lang w:val="en-US"/>
        </w:rPr>
        <w:t xml:space="preserve"> that HR </w:t>
      </w:r>
      <w:r w:rsidR="00C65DF4">
        <w:rPr>
          <w:rFonts w:ascii="Times New Roman" w:hAnsi="Times New Roman" w:cs="Times New Roman"/>
          <w:sz w:val="24"/>
          <w:szCs w:val="24"/>
          <w:lang w:val="en-US"/>
        </w:rPr>
        <w:t xml:space="preserve">as an indicator of stress </w:t>
      </w:r>
      <w:r w:rsidR="00EE7339">
        <w:rPr>
          <w:rFonts w:ascii="Times New Roman" w:hAnsi="Times New Roman" w:cs="Times New Roman"/>
          <w:sz w:val="24"/>
          <w:szCs w:val="24"/>
          <w:lang w:val="en-US"/>
        </w:rPr>
        <w:t xml:space="preserve">can be </w:t>
      </w:r>
      <w:r w:rsidR="00895071">
        <w:rPr>
          <w:rFonts w:ascii="Times New Roman" w:hAnsi="Times New Roman" w:cs="Times New Roman"/>
          <w:sz w:val="24"/>
          <w:szCs w:val="24"/>
          <w:lang w:val="en-US"/>
        </w:rPr>
        <w:t xml:space="preserve">assessed </w:t>
      </w:r>
      <w:r w:rsidR="00EE7339">
        <w:rPr>
          <w:rFonts w:ascii="Times New Roman" w:hAnsi="Times New Roman" w:cs="Times New Roman"/>
          <w:sz w:val="24"/>
          <w:szCs w:val="24"/>
          <w:lang w:val="en-US"/>
        </w:rPr>
        <w:t>using low-cost, non-intrusive fitness tracker</w:t>
      </w:r>
      <w:r w:rsidR="003A593E">
        <w:rPr>
          <w:rFonts w:ascii="Times New Roman" w:hAnsi="Times New Roman" w:cs="Times New Roman"/>
          <w:sz w:val="24"/>
          <w:szCs w:val="24"/>
          <w:lang w:val="en-US"/>
        </w:rPr>
        <w:t>s</w:t>
      </w:r>
      <w:r w:rsidR="00EA3207">
        <w:rPr>
          <w:rFonts w:ascii="Times New Roman" w:hAnsi="Times New Roman" w:cs="Times New Roman"/>
          <w:sz w:val="24"/>
          <w:szCs w:val="24"/>
          <w:lang w:val="en-US"/>
        </w:rPr>
        <w:t>,</w:t>
      </w:r>
      <w:r w:rsidR="003A593E">
        <w:rPr>
          <w:rFonts w:ascii="Times New Roman" w:hAnsi="Times New Roman" w:cs="Times New Roman"/>
          <w:sz w:val="24"/>
          <w:szCs w:val="24"/>
          <w:lang w:val="en-US"/>
        </w:rPr>
        <w:t xml:space="preserve"> and </w:t>
      </w:r>
      <w:r w:rsidR="00895071">
        <w:rPr>
          <w:rFonts w:ascii="Times New Roman" w:hAnsi="Times New Roman" w:cs="Times New Roman"/>
          <w:sz w:val="24"/>
          <w:szCs w:val="24"/>
          <w:lang w:val="en-US"/>
        </w:rPr>
        <w:t xml:space="preserve">that </w:t>
      </w:r>
      <w:r w:rsidR="003A593E">
        <w:rPr>
          <w:rFonts w:ascii="Times New Roman" w:hAnsi="Times New Roman" w:cs="Times New Roman"/>
          <w:sz w:val="24"/>
          <w:szCs w:val="24"/>
          <w:lang w:val="en-US"/>
        </w:rPr>
        <w:t>HR increases</w:t>
      </w:r>
      <w:r w:rsidR="002A710C" w:rsidRPr="00BC2744">
        <w:rPr>
          <w:rFonts w:ascii="Times New Roman" w:hAnsi="Times New Roman" w:cs="Times New Roman"/>
          <w:sz w:val="24"/>
          <w:szCs w:val="24"/>
          <w:lang w:val="en-US"/>
        </w:rPr>
        <w:t xml:space="preserve"> </w:t>
      </w:r>
      <w:r w:rsidR="00345FA4">
        <w:rPr>
          <w:rFonts w:ascii="Times New Roman" w:hAnsi="Times New Roman" w:cs="Times New Roman"/>
          <w:sz w:val="24"/>
          <w:szCs w:val="24"/>
          <w:lang w:val="en-US"/>
        </w:rPr>
        <w:t xml:space="preserve">in activating phases and </w:t>
      </w:r>
      <w:r w:rsidR="002A710C" w:rsidRPr="00BC2744">
        <w:rPr>
          <w:rFonts w:ascii="Times New Roman" w:hAnsi="Times New Roman" w:cs="Times New Roman"/>
          <w:sz w:val="24"/>
          <w:szCs w:val="24"/>
          <w:lang w:val="en-US"/>
        </w:rPr>
        <w:t>even before stress</w:t>
      </w:r>
      <w:r w:rsidR="002A710C">
        <w:rPr>
          <w:rFonts w:ascii="Times New Roman" w:hAnsi="Times New Roman" w:cs="Times New Roman"/>
          <w:sz w:val="24"/>
          <w:szCs w:val="24"/>
          <w:lang w:val="en-US"/>
        </w:rPr>
        <w:t xml:space="preserve"> occurs</w:t>
      </w:r>
      <w:r w:rsidR="007F05FB">
        <w:rPr>
          <w:rFonts w:ascii="Times New Roman" w:hAnsi="Times New Roman" w:cs="Times New Roman"/>
          <w:sz w:val="24"/>
          <w:szCs w:val="24"/>
          <w:lang w:val="en-US"/>
        </w:rPr>
        <w:t xml:space="preserve"> </w:t>
      </w:r>
      <w:r w:rsidR="007F05FB" w:rsidRPr="004C064B">
        <w:rPr>
          <w:rFonts w:ascii="Times New Roman" w:hAnsi="Times New Roman" w:cs="Times New Roman"/>
          <w:sz w:val="24"/>
          <w:szCs w:val="24"/>
          <w:lang w:val="en-US"/>
        </w:rPr>
        <w:t>[</w:t>
      </w:r>
      <w:r w:rsidR="00EA3207" w:rsidRPr="004C064B">
        <w:rPr>
          <w:rFonts w:ascii="Times New Roman" w:hAnsi="Times New Roman" w:cs="Times New Roman"/>
          <w:sz w:val="24"/>
          <w:szCs w:val="24"/>
          <w:lang w:val="en-US"/>
        </w:rPr>
        <w:t xml:space="preserve">@Darnell2019; </w:t>
      </w:r>
      <w:r w:rsidR="007F05FB" w:rsidRPr="004C064B">
        <w:rPr>
          <w:rFonts w:ascii="Times New Roman" w:hAnsi="Times New Roman" w:cs="Times New Roman"/>
          <w:sz w:val="24"/>
          <w:szCs w:val="24"/>
          <w:lang w:val="en-US"/>
        </w:rPr>
        <w:t>@chalmers2021]</w:t>
      </w:r>
      <w:r w:rsidR="002A710C" w:rsidRPr="004C064B">
        <w:rPr>
          <w:rFonts w:ascii="Times New Roman" w:hAnsi="Times New Roman" w:cs="Times New Roman"/>
          <w:sz w:val="24"/>
          <w:szCs w:val="24"/>
          <w:lang w:val="en-US"/>
        </w:rPr>
        <w:t>.</w:t>
      </w:r>
      <w:r w:rsidR="002A710C">
        <w:rPr>
          <w:rFonts w:ascii="Times New Roman" w:hAnsi="Times New Roman" w:cs="Times New Roman"/>
          <w:sz w:val="24"/>
          <w:szCs w:val="24"/>
          <w:lang w:val="en-US"/>
        </w:rPr>
        <w:t xml:space="preserve"> </w:t>
      </w:r>
      <w:r w:rsidR="006F3371" w:rsidRPr="006F3371">
        <w:rPr>
          <w:rFonts w:ascii="Times New Roman" w:hAnsi="Times New Roman" w:cs="Times New Roman"/>
          <w:sz w:val="24"/>
          <w:szCs w:val="24"/>
          <w:lang w:val="en-US"/>
        </w:rPr>
        <w:t>However,</w:t>
      </w:r>
      <w:r w:rsidR="00895071">
        <w:rPr>
          <w:rFonts w:ascii="Times New Roman" w:hAnsi="Times New Roman" w:cs="Times New Roman"/>
          <w:sz w:val="24"/>
          <w:szCs w:val="24"/>
          <w:lang w:val="en-US"/>
        </w:rPr>
        <w:t xml:space="preserve"> studies collecting data from teacher-worn fitness-trackers in a large-enough sample to explore links with factors such as subjective stressor appraisal, or effects teaching experience, are still lacking. Our study aims at closing this research gap.</w:t>
      </w:r>
    </w:p>
    <w:p w14:paraId="09D247A2" w14:textId="77777777" w:rsidR="00956D35" w:rsidRPr="006A5CB8" w:rsidRDefault="00956D35" w:rsidP="00956D35">
      <w:pPr>
        <w:spacing w:line="360" w:lineRule="auto"/>
        <w:rPr>
          <w:rFonts w:ascii="Times New Roman" w:hAnsi="Times New Roman" w:cs="Times New Roman"/>
          <w:b/>
          <w:bCs/>
          <w:sz w:val="24"/>
          <w:szCs w:val="24"/>
          <w:lang w:val="en-US"/>
        </w:rPr>
      </w:pPr>
    </w:p>
    <w:p w14:paraId="47287FCA" w14:textId="09DAAC6B" w:rsidR="00956D35" w:rsidRPr="00956D35" w:rsidRDefault="00956D35" w:rsidP="00956D35">
      <w:pPr>
        <w:spacing w:line="360" w:lineRule="auto"/>
        <w:rPr>
          <w:rFonts w:ascii="Times New Roman" w:hAnsi="Times New Roman" w:cs="Times New Roman"/>
          <w:b/>
          <w:bCs/>
          <w:sz w:val="24"/>
          <w:szCs w:val="24"/>
          <w:lang w:val="en-US"/>
        </w:rPr>
      </w:pPr>
      <w:r w:rsidRPr="00956D35">
        <w:rPr>
          <w:rFonts w:ascii="Times New Roman" w:hAnsi="Times New Roman" w:cs="Times New Roman"/>
          <w:b/>
          <w:bCs/>
          <w:sz w:val="24"/>
          <w:szCs w:val="24"/>
          <w:lang w:val="en-US"/>
        </w:rPr>
        <w:t xml:space="preserve">## Present </w:t>
      </w:r>
      <w:r w:rsidR="004730CB">
        <w:rPr>
          <w:rFonts w:ascii="Times New Roman" w:hAnsi="Times New Roman" w:cs="Times New Roman"/>
          <w:b/>
          <w:bCs/>
          <w:sz w:val="24"/>
          <w:szCs w:val="24"/>
          <w:lang w:val="en-US"/>
        </w:rPr>
        <w:t>Study</w:t>
      </w:r>
      <w:r w:rsidR="004730CB" w:rsidRPr="00956D35">
        <w:rPr>
          <w:rFonts w:ascii="Times New Roman" w:hAnsi="Times New Roman" w:cs="Times New Roman"/>
          <w:b/>
          <w:bCs/>
          <w:sz w:val="24"/>
          <w:szCs w:val="24"/>
          <w:lang w:val="en-US"/>
        </w:rPr>
        <w:t xml:space="preserve"> </w:t>
      </w:r>
    </w:p>
    <w:p w14:paraId="77BB4345" w14:textId="5240DEEC"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The </w:t>
      </w:r>
      <w:r w:rsidR="004730CB">
        <w:rPr>
          <w:rFonts w:ascii="Times New Roman" w:hAnsi="Times New Roman" w:cs="Times New Roman"/>
          <w:sz w:val="24"/>
          <w:szCs w:val="24"/>
          <w:lang w:val="en-US"/>
        </w:rPr>
        <w:t xml:space="preserve">data analyzed for the </w:t>
      </w:r>
      <w:r w:rsidRPr="00956D35">
        <w:rPr>
          <w:rFonts w:ascii="Times New Roman" w:hAnsi="Times New Roman" w:cs="Times New Roman"/>
          <w:sz w:val="24"/>
          <w:szCs w:val="24"/>
          <w:lang w:val="en-US"/>
        </w:rPr>
        <w:t xml:space="preserve">present </w:t>
      </w:r>
      <w:r w:rsidR="004730CB">
        <w:rPr>
          <w:rFonts w:ascii="Times New Roman" w:hAnsi="Times New Roman" w:cs="Times New Roman"/>
          <w:sz w:val="24"/>
          <w:szCs w:val="24"/>
          <w:lang w:val="en-US"/>
        </w:rPr>
        <w:t>study</w:t>
      </w:r>
      <w:r w:rsidR="004730CB" w:rsidRPr="00956D35">
        <w:rPr>
          <w:rFonts w:ascii="Times New Roman" w:hAnsi="Times New Roman" w:cs="Times New Roman"/>
          <w:sz w:val="24"/>
          <w:szCs w:val="24"/>
          <w:lang w:val="en-US"/>
        </w:rPr>
        <w:t xml:space="preserve"> </w:t>
      </w:r>
      <w:r w:rsidR="004730CB">
        <w:rPr>
          <w:rFonts w:ascii="Times New Roman" w:hAnsi="Times New Roman" w:cs="Times New Roman"/>
          <w:sz w:val="24"/>
          <w:szCs w:val="24"/>
          <w:lang w:val="en-US"/>
        </w:rPr>
        <w:t xml:space="preserve">were obtained from teachers </w:t>
      </w:r>
      <w:r w:rsidR="001C6783">
        <w:rPr>
          <w:rFonts w:ascii="Times New Roman" w:hAnsi="Times New Roman" w:cs="Times New Roman"/>
          <w:sz w:val="24"/>
          <w:szCs w:val="24"/>
          <w:lang w:val="en-US"/>
        </w:rPr>
        <w:t xml:space="preserve">and student teachers </w:t>
      </w:r>
      <w:r w:rsidR="004730CB">
        <w:rPr>
          <w:rFonts w:ascii="Times New Roman" w:hAnsi="Times New Roman" w:cs="Times New Roman"/>
          <w:sz w:val="24"/>
          <w:szCs w:val="24"/>
          <w:lang w:val="en-US"/>
        </w:rPr>
        <w:t xml:space="preserve">who participated in a lab study, as part of </w:t>
      </w:r>
      <w:r w:rsidRPr="00956D35">
        <w:rPr>
          <w:rFonts w:ascii="Times New Roman" w:hAnsi="Times New Roman" w:cs="Times New Roman"/>
          <w:sz w:val="24"/>
          <w:szCs w:val="24"/>
          <w:lang w:val="en-US"/>
        </w:rPr>
        <w:t xml:space="preserve">a larger project targeting the development of </w:t>
      </w:r>
      <w:r w:rsidR="00D02116">
        <w:rPr>
          <w:rFonts w:ascii="Times New Roman" w:hAnsi="Times New Roman" w:cs="Times New Roman"/>
          <w:sz w:val="24"/>
          <w:szCs w:val="24"/>
          <w:lang w:val="en-US"/>
        </w:rPr>
        <w:t>classroom management</w:t>
      </w:r>
      <w:r w:rsidRPr="00956D35">
        <w:rPr>
          <w:rFonts w:ascii="Times New Roman" w:hAnsi="Times New Roman" w:cs="Times New Roman"/>
          <w:sz w:val="24"/>
          <w:szCs w:val="24"/>
          <w:lang w:val="en-US"/>
        </w:rPr>
        <w:t xml:space="preserve"> in teachers</w:t>
      </w:r>
      <w:commentRangeStart w:id="9"/>
      <w:r w:rsidRPr="00956D35">
        <w:rPr>
          <w:rFonts w:ascii="Times New Roman" w:hAnsi="Times New Roman" w:cs="Times New Roman"/>
          <w:sz w:val="24"/>
          <w:szCs w:val="24"/>
          <w:lang w:val="en-US"/>
        </w:rPr>
        <w:t>.</w:t>
      </w:r>
      <w:commentRangeEnd w:id="9"/>
      <w:r w:rsidR="004730CB">
        <w:rPr>
          <w:rStyle w:val="Kommentarzeichen"/>
        </w:rPr>
        <w:commentReference w:id="9"/>
      </w:r>
      <w:r w:rsidRPr="00956D35">
        <w:rPr>
          <w:rFonts w:ascii="Times New Roman" w:hAnsi="Times New Roman" w:cs="Times New Roman"/>
          <w:sz w:val="24"/>
          <w:szCs w:val="24"/>
          <w:lang w:val="en-US"/>
        </w:rPr>
        <w:t xml:space="preserve"> </w:t>
      </w:r>
    </w:p>
    <w:p w14:paraId="43DE8839" w14:textId="53DF4553" w:rsidR="001C6783" w:rsidRDefault="001C6783"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part of the larger project, p</w:t>
      </w:r>
      <w:r w:rsidR="00956D35" w:rsidRPr="00956D35">
        <w:rPr>
          <w:rFonts w:ascii="Times New Roman" w:hAnsi="Times New Roman" w:cs="Times New Roman"/>
          <w:sz w:val="24"/>
          <w:szCs w:val="24"/>
          <w:lang w:val="en-US"/>
        </w:rPr>
        <w:t>articipants</w:t>
      </w:r>
      <w:r>
        <w:rPr>
          <w:rFonts w:ascii="Times New Roman" w:hAnsi="Times New Roman" w:cs="Times New Roman"/>
          <w:sz w:val="24"/>
          <w:szCs w:val="24"/>
          <w:lang w:val="en-US"/>
        </w:rPr>
        <w:t xml:space="preserve"> cam</w:t>
      </w:r>
      <w:r w:rsidR="00542A65">
        <w:rPr>
          <w:rFonts w:ascii="Times New Roman" w:hAnsi="Times New Roman" w:cs="Times New Roman"/>
          <w:sz w:val="24"/>
          <w:szCs w:val="24"/>
          <w:lang w:val="en-US"/>
        </w:rPr>
        <w:t>e</w:t>
      </w:r>
      <w:r>
        <w:rPr>
          <w:rFonts w:ascii="Times New Roman" w:hAnsi="Times New Roman" w:cs="Times New Roman"/>
          <w:sz w:val="24"/>
          <w:szCs w:val="24"/>
          <w:lang w:val="en-US"/>
        </w:rPr>
        <w:t xml:space="preserve"> to the lab individually, and each</w:t>
      </w:r>
      <w:r w:rsidR="00956D35" w:rsidRPr="00956D35">
        <w:rPr>
          <w:rFonts w:ascii="Times New Roman" w:hAnsi="Times New Roman" w:cs="Times New Roman"/>
          <w:sz w:val="24"/>
          <w:szCs w:val="24"/>
          <w:lang w:val="en-US"/>
        </w:rPr>
        <w:t xml:space="preserve"> taught a 15-minute</w:t>
      </w:r>
      <w:r>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self-prepared </w:t>
      </w:r>
      <w:r w:rsidR="004611A6">
        <w:rPr>
          <w:rFonts w:ascii="Times New Roman" w:hAnsi="Times New Roman" w:cs="Times New Roman"/>
          <w:sz w:val="24"/>
          <w:szCs w:val="24"/>
          <w:lang w:val="en-US"/>
        </w:rPr>
        <w:t>micro-teaching</w:t>
      </w:r>
      <w:r w:rsidR="00956D35" w:rsidRPr="00956D35">
        <w:rPr>
          <w:rFonts w:ascii="Times New Roman" w:hAnsi="Times New Roman" w:cs="Times New Roman"/>
          <w:sz w:val="24"/>
          <w:szCs w:val="24"/>
          <w:lang w:val="en-US"/>
        </w:rPr>
        <w:t xml:space="preserve"> unit to a </w:t>
      </w:r>
      <w:r w:rsidR="000D28E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class</w:t>
      </w:r>
      <w:r w:rsidR="004B0C2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of three actors</w:t>
      </w:r>
      <w:r>
        <w:rPr>
          <w:rFonts w:ascii="Times New Roman" w:hAnsi="Times New Roman" w:cs="Times New Roman"/>
          <w:sz w:val="24"/>
          <w:szCs w:val="24"/>
          <w:lang w:val="en-US"/>
        </w:rPr>
        <w:t xml:space="preserve"> (trained student assistants). These actors</w:t>
      </w:r>
      <w:r w:rsidR="00956D35" w:rsidRPr="00956D35">
        <w:rPr>
          <w:rFonts w:ascii="Times New Roman" w:hAnsi="Times New Roman" w:cs="Times New Roman"/>
          <w:sz w:val="24"/>
          <w:szCs w:val="24"/>
          <w:lang w:val="en-US"/>
        </w:rPr>
        <w:t xml:space="preserve"> performed nine</w:t>
      </w:r>
      <w:r>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possibly disruptive</w:t>
      </w:r>
      <w:r>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classroom events</w:t>
      </w:r>
      <w:r w:rsidR="009F30AD">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The actors received standardized instructions on a screen (only visible to the</w:t>
      </w:r>
      <w:r>
        <w:rPr>
          <w:rFonts w:ascii="Times New Roman" w:hAnsi="Times New Roman" w:cs="Times New Roman"/>
          <w:sz w:val="24"/>
          <w:szCs w:val="24"/>
          <w:lang w:val="en-US"/>
        </w:rPr>
        <w:t>m</w:t>
      </w:r>
      <w:r w:rsidR="00956D35" w:rsidRPr="00956D35">
        <w:rPr>
          <w:rFonts w:ascii="Times New Roman" w:hAnsi="Times New Roman" w:cs="Times New Roman"/>
          <w:sz w:val="24"/>
          <w:szCs w:val="24"/>
          <w:lang w:val="en-US"/>
        </w:rPr>
        <w:t>, not to the participant) to perform a classroom event every one and a half minutes</w:t>
      </w:r>
      <w:r>
        <w:rPr>
          <w:rFonts w:ascii="Times New Roman" w:hAnsi="Times New Roman" w:cs="Times New Roman"/>
          <w:sz w:val="24"/>
          <w:szCs w:val="24"/>
          <w:lang w:val="en-US"/>
        </w:rPr>
        <w:t>, and they performed the same scripted disruptions for all participants</w:t>
      </w:r>
      <w:r w:rsidR="00956D35" w:rsidRPr="00956D35">
        <w:rPr>
          <w:rFonts w:ascii="Times New Roman" w:hAnsi="Times New Roman" w:cs="Times New Roman"/>
          <w:sz w:val="24"/>
          <w:szCs w:val="24"/>
          <w:lang w:val="en-US"/>
        </w:rPr>
        <w:t>. While teaching, participants wore eye-tracking glasses</w:t>
      </w:r>
      <w:r w:rsidR="004611A6">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and additionally, their lessons were recorded by cameras.</w:t>
      </w:r>
    </w:p>
    <w:p w14:paraId="25206B19" w14:textId="1D247CE3" w:rsidR="00956D35" w:rsidRPr="00956D35" w:rsidRDefault="001C6783"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The micro-teaching unit, with its unfamiliar setting and the scripted disruptions of participants’ teaching flow, was potentially stressful. Thus, we were particularly interested in the development of participants HR before, during, and after this micro-teaching unit.</w:t>
      </w:r>
      <w:r w:rsidRPr="001C6783">
        <w:rPr>
          <w:rFonts w:ascii="Times New Roman" w:hAnsi="Times New Roman" w:cs="Times New Roman"/>
          <w:sz w:val="24"/>
          <w:szCs w:val="24"/>
          <w:lang w:val="en-US"/>
        </w:rPr>
        <w:t xml:space="preserve"> </w:t>
      </w:r>
      <w:r>
        <w:rPr>
          <w:rFonts w:ascii="Times New Roman" w:hAnsi="Times New Roman" w:cs="Times New Roman"/>
          <w:sz w:val="24"/>
          <w:szCs w:val="24"/>
          <w:lang w:val="en-US"/>
        </w:rPr>
        <w:t>W</w:t>
      </w:r>
      <w:r w:rsidRPr="00956D35">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recorded HR data in </w:t>
      </w:r>
      <w:r w:rsidRPr="00956D35">
        <w:rPr>
          <w:rFonts w:ascii="Times New Roman" w:hAnsi="Times New Roman" w:cs="Times New Roman"/>
          <w:sz w:val="24"/>
          <w:szCs w:val="24"/>
          <w:lang w:val="en-US"/>
        </w:rPr>
        <w:t>five phases</w:t>
      </w:r>
      <w:r>
        <w:rPr>
          <w:rFonts w:ascii="Times New Roman" w:hAnsi="Times New Roman" w:cs="Times New Roman"/>
          <w:sz w:val="24"/>
          <w:szCs w:val="24"/>
          <w:lang w:val="en-US"/>
        </w:rPr>
        <w:t>, with a total duration of approximately two hours</w:t>
      </w:r>
      <w:r w:rsidRPr="00956D35">
        <w:rPr>
          <w:rFonts w:ascii="Times New Roman" w:hAnsi="Times New Roman" w:cs="Times New Roman"/>
          <w:sz w:val="24"/>
          <w:szCs w:val="24"/>
          <w:lang w:val="en-US"/>
        </w:rPr>
        <w:t xml:space="preserve">: In the </w:t>
      </w:r>
      <w:r w:rsidRPr="002E1374">
        <w:rPr>
          <w:rFonts w:ascii="Times New Roman" w:hAnsi="Times New Roman" w:cs="Times New Roman"/>
          <w:i/>
          <w:iCs/>
          <w:sz w:val="24"/>
          <w:szCs w:val="24"/>
          <w:lang w:val="en-US"/>
        </w:rPr>
        <w:t>pre-teaching phase</w:t>
      </w:r>
      <w:r w:rsidRPr="00956D35">
        <w:rPr>
          <w:rFonts w:ascii="Times New Roman" w:hAnsi="Times New Roman" w:cs="Times New Roman"/>
          <w:sz w:val="24"/>
          <w:szCs w:val="24"/>
          <w:lang w:val="en-US"/>
        </w:rPr>
        <w:t xml:space="preserve">, participants were welcomed, prepared for the following </w:t>
      </w:r>
      <w:r>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familiarized with the setting.</w:t>
      </w:r>
      <w:r>
        <w:rPr>
          <w:rFonts w:ascii="Times New Roman" w:hAnsi="Times New Roman" w:cs="Times New Roman"/>
          <w:sz w:val="24"/>
          <w:szCs w:val="24"/>
          <w:lang w:val="en-US"/>
        </w:rPr>
        <w:t xml:space="preserve"> In</w:t>
      </w:r>
      <w:r w:rsidRPr="00956D35">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2E1374">
        <w:rPr>
          <w:rFonts w:ascii="Times New Roman" w:hAnsi="Times New Roman" w:cs="Times New Roman"/>
          <w:i/>
          <w:iCs/>
          <w:sz w:val="24"/>
          <w:szCs w:val="24"/>
          <w:lang w:val="en-US"/>
        </w:rPr>
        <w:t>teaching phase</w:t>
      </w:r>
      <w:r w:rsidRPr="00956D3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participants taught the micro-teaching unit and experienced the classroom disruptions. </w:t>
      </w:r>
      <w:r w:rsidR="00956D35" w:rsidRPr="00956D35">
        <w:rPr>
          <w:rFonts w:ascii="Times New Roman" w:hAnsi="Times New Roman" w:cs="Times New Roman"/>
          <w:sz w:val="24"/>
          <w:szCs w:val="24"/>
          <w:lang w:val="en-US"/>
        </w:rPr>
        <w:t xml:space="preserve">In the </w:t>
      </w:r>
      <w:r w:rsidR="00956D35" w:rsidRPr="004B0C2D">
        <w:rPr>
          <w:rFonts w:ascii="Times New Roman" w:hAnsi="Times New Roman" w:cs="Times New Roman"/>
          <w:i/>
          <w:iCs/>
          <w:sz w:val="24"/>
          <w:szCs w:val="24"/>
          <w:lang w:val="en-US"/>
        </w:rPr>
        <w:t>post-teaching phase</w:t>
      </w:r>
      <w:r w:rsidR="00956D35" w:rsidRPr="00956D35">
        <w:rPr>
          <w:rFonts w:ascii="Times New Roman" w:hAnsi="Times New Roman" w:cs="Times New Roman"/>
          <w:sz w:val="24"/>
          <w:szCs w:val="24"/>
          <w:lang w:val="en-US"/>
        </w:rPr>
        <w:t>, participants answered several questionnaires</w:t>
      </w:r>
      <w:r>
        <w:rPr>
          <w:rFonts w:ascii="Times New Roman" w:hAnsi="Times New Roman" w:cs="Times New Roman"/>
          <w:sz w:val="24"/>
          <w:szCs w:val="24"/>
          <w:lang w:val="en-US"/>
        </w:rPr>
        <w:t xml:space="preserve"> in a comfortable seated position. Next, in</w:t>
      </w:r>
      <w:r w:rsidR="00956D35" w:rsidRPr="00956D35">
        <w:rPr>
          <w:rFonts w:ascii="Times New Roman" w:hAnsi="Times New Roman" w:cs="Times New Roman"/>
          <w:sz w:val="24"/>
          <w:szCs w:val="24"/>
          <w:lang w:val="en-US"/>
        </w:rPr>
        <w:t xml:space="preserve"> the </w:t>
      </w:r>
      <w:r w:rsidR="00956D35" w:rsidRPr="004B0C2D">
        <w:rPr>
          <w:rFonts w:ascii="Times New Roman" w:hAnsi="Times New Roman" w:cs="Times New Roman"/>
          <w:i/>
          <w:iCs/>
          <w:sz w:val="24"/>
          <w:szCs w:val="24"/>
          <w:lang w:val="en-US"/>
        </w:rPr>
        <w:t>interview phase</w:t>
      </w:r>
      <w:r w:rsidR="00956D35" w:rsidRPr="00956D35">
        <w:rPr>
          <w:rFonts w:ascii="Times New Roman" w:hAnsi="Times New Roman" w:cs="Times New Roman"/>
          <w:sz w:val="24"/>
          <w:szCs w:val="24"/>
          <w:lang w:val="en-US"/>
        </w:rPr>
        <w:t>, they watched the video of their 15-minute unit</w:t>
      </w:r>
      <w:r>
        <w:rPr>
          <w:rFonts w:ascii="Times New Roman" w:hAnsi="Times New Roman" w:cs="Times New Roman"/>
          <w:sz w:val="24"/>
          <w:szCs w:val="24"/>
          <w:lang w:val="en-US"/>
        </w:rPr>
        <w:t>, rated the disruptive classroom events,</w:t>
      </w:r>
      <w:r w:rsidR="00956D35" w:rsidRPr="00956D35">
        <w:rPr>
          <w:rFonts w:ascii="Times New Roman" w:hAnsi="Times New Roman" w:cs="Times New Roman"/>
          <w:sz w:val="24"/>
          <w:szCs w:val="24"/>
          <w:lang w:val="en-US"/>
        </w:rPr>
        <w:t xml:space="preserve"> and answered</w:t>
      </w:r>
      <w:r>
        <w:rPr>
          <w:rFonts w:ascii="Times New Roman" w:hAnsi="Times New Roman" w:cs="Times New Roman"/>
          <w:sz w:val="24"/>
          <w:szCs w:val="24"/>
          <w:lang w:val="en-US"/>
        </w:rPr>
        <w:t xml:space="preserve"> open</w:t>
      </w:r>
      <w:r w:rsidR="00956D35" w:rsidRPr="00956D35">
        <w:rPr>
          <w:rFonts w:ascii="Times New Roman" w:hAnsi="Times New Roman" w:cs="Times New Roman"/>
          <w:sz w:val="24"/>
          <w:szCs w:val="24"/>
          <w:lang w:val="en-US"/>
        </w:rPr>
        <w:t xml:space="preserve"> questions. </w:t>
      </w:r>
      <w:r>
        <w:rPr>
          <w:rFonts w:ascii="Times New Roman" w:hAnsi="Times New Roman" w:cs="Times New Roman"/>
          <w:sz w:val="24"/>
          <w:szCs w:val="24"/>
          <w:lang w:val="en-US"/>
        </w:rPr>
        <w:t>Finally, i</w:t>
      </w:r>
      <w:r w:rsidR="00956D35" w:rsidRPr="00956D35">
        <w:rPr>
          <w:rFonts w:ascii="Times New Roman" w:hAnsi="Times New Roman" w:cs="Times New Roman"/>
          <w:sz w:val="24"/>
          <w:szCs w:val="24"/>
          <w:lang w:val="en-US"/>
        </w:rPr>
        <w:t>n the</w:t>
      </w:r>
      <w:r w:rsidR="00800454">
        <w:rPr>
          <w:rFonts w:ascii="Times New Roman" w:hAnsi="Times New Roman" w:cs="Times New Roman"/>
          <w:sz w:val="24"/>
          <w:szCs w:val="24"/>
          <w:lang w:val="en-US"/>
        </w:rPr>
        <w:t xml:space="preserve"> </w:t>
      </w:r>
      <w:r w:rsidR="00956D35" w:rsidRPr="004B0C2D">
        <w:rPr>
          <w:rFonts w:ascii="Times New Roman" w:hAnsi="Times New Roman" w:cs="Times New Roman"/>
          <w:i/>
          <w:iCs/>
          <w:sz w:val="24"/>
          <w:szCs w:val="24"/>
          <w:lang w:val="en-US"/>
        </w:rPr>
        <w:t>end phase</w:t>
      </w:r>
      <w:r w:rsidR="00956D35" w:rsidRPr="00956D35">
        <w:rPr>
          <w:rFonts w:ascii="Times New Roman" w:hAnsi="Times New Roman" w:cs="Times New Roman"/>
          <w:sz w:val="24"/>
          <w:szCs w:val="24"/>
          <w:lang w:val="en-US"/>
        </w:rPr>
        <w:t>, participant answered another questionnaire. These conditions were identical for all participants.</w:t>
      </w:r>
      <w:r w:rsidR="00904B68">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During the entire study, participants wore a fitness tracker</w:t>
      </w:r>
      <w:r w:rsidR="004F3BD3">
        <w:rPr>
          <w:rFonts w:ascii="Times New Roman" w:hAnsi="Times New Roman" w:cs="Times New Roman"/>
          <w:sz w:val="24"/>
          <w:szCs w:val="24"/>
          <w:lang w:val="en-US"/>
        </w:rPr>
        <w:t xml:space="preserve"> on their wrist</w:t>
      </w:r>
      <w:r w:rsidR="00956D35" w:rsidRPr="00956D35">
        <w:rPr>
          <w:rFonts w:ascii="Times New Roman" w:hAnsi="Times New Roman" w:cs="Times New Roman"/>
          <w:sz w:val="24"/>
          <w:szCs w:val="24"/>
          <w:lang w:val="en-US"/>
        </w:rPr>
        <w:t xml:space="preserve">. </w:t>
      </w:r>
    </w:p>
    <w:p w14:paraId="67B9718D" w14:textId="49C7B50B" w:rsidR="00956D35" w:rsidRPr="00956D35" w:rsidRDefault="003E1B68"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6E4A9F">
        <w:rPr>
          <w:rFonts w:ascii="Times New Roman" w:hAnsi="Times New Roman" w:cs="Times New Roman"/>
          <w:sz w:val="24"/>
          <w:szCs w:val="24"/>
          <w:lang w:val="en-US"/>
        </w:rPr>
        <w:t>he</w:t>
      </w:r>
      <w:r w:rsidR="006E4A9F" w:rsidRPr="006E4A9F">
        <w:rPr>
          <w:rFonts w:ascii="Times New Roman" w:hAnsi="Times New Roman" w:cs="Times New Roman"/>
          <w:sz w:val="24"/>
          <w:szCs w:val="24"/>
          <w:lang w:val="en-US"/>
        </w:rPr>
        <w:t xml:space="preserve"> goals of the present study were twofold</w:t>
      </w:r>
      <w:r w:rsidR="00956D35" w:rsidRPr="00956D35">
        <w:rPr>
          <w:rFonts w:ascii="Times New Roman" w:hAnsi="Times New Roman" w:cs="Times New Roman"/>
          <w:sz w:val="24"/>
          <w:szCs w:val="24"/>
          <w:lang w:val="en-US"/>
        </w:rPr>
        <w:t>:</w:t>
      </w:r>
    </w:p>
    <w:p w14:paraId="50461566" w14:textId="75F1D49B"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(1)</w:t>
      </w:r>
      <w:r w:rsidRPr="00956D35">
        <w:rPr>
          <w:rFonts w:ascii="Times New Roman" w:hAnsi="Times New Roman" w:cs="Times New Roman"/>
          <w:sz w:val="24"/>
          <w:szCs w:val="24"/>
          <w:lang w:val="en-US"/>
        </w:rPr>
        <w:tab/>
        <w:t>The first research goal was to investigate whether HR measures assessed by wrist-based fitness trackers are a suitable and effective method for mapping teachers’ HR over the course of a five-phase lab study, including</w:t>
      </w:r>
      <w:r w:rsidR="004F3BD3">
        <w:rPr>
          <w:rFonts w:ascii="Times New Roman" w:hAnsi="Times New Roman" w:cs="Times New Roman"/>
          <w:sz w:val="24"/>
          <w:szCs w:val="24"/>
          <w:lang w:val="en-US"/>
        </w:rPr>
        <w:t xml:space="preserve"> the time</w:t>
      </w:r>
      <w:r w:rsidRPr="00956D35">
        <w:rPr>
          <w:rFonts w:ascii="Times New Roman" w:hAnsi="Times New Roman" w:cs="Times New Roman"/>
          <w:sz w:val="24"/>
          <w:szCs w:val="24"/>
          <w:lang w:val="en-US"/>
        </w:rPr>
        <w:t xml:space="preserve"> </w:t>
      </w:r>
      <w:r w:rsidR="004F3BD3">
        <w:rPr>
          <w:rFonts w:ascii="Times New Roman" w:hAnsi="Times New Roman" w:cs="Times New Roman"/>
          <w:sz w:val="24"/>
          <w:szCs w:val="24"/>
          <w:lang w:val="en-US"/>
        </w:rPr>
        <w:t>before, during, and after a potentially stressful</w:t>
      </w:r>
      <w:r w:rsidRPr="00956D35">
        <w:rPr>
          <w:rFonts w:ascii="Times New Roman" w:hAnsi="Times New Roman" w:cs="Times New Roman"/>
          <w:sz w:val="24"/>
          <w:szCs w:val="24"/>
          <w:lang w:val="en-US"/>
        </w:rPr>
        <w:t xml:space="preserve">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w:t>
      </w:r>
      <w:r w:rsidR="009F76C5" w:rsidRPr="009F76C5">
        <w:rPr>
          <w:rFonts w:ascii="Times New Roman" w:hAnsi="Times New Roman" w:cs="Times New Roman"/>
          <w:sz w:val="24"/>
          <w:szCs w:val="24"/>
          <w:lang w:val="en-US"/>
        </w:rPr>
        <w:t xml:space="preserve">Five representative 10-minute intervals were selected from these five phases (see </w:t>
      </w:r>
      <w:r w:rsidR="009F76C5">
        <w:rPr>
          <w:rFonts w:ascii="Times New Roman" w:hAnsi="Times New Roman" w:cs="Times New Roman"/>
          <w:sz w:val="24"/>
          <w:szCs w:val="24"/>
          <w:lang w:val="en-US"/>
        </w:rPr>
        <w:t>section ## M</w:t>
      </w:r>
      <w:r w:rsidR="009F76C5" w:rsidRPr="009F76C5">
        <w:rPr>
          <w:rFonts w:ascii="Times New Roman" w:hAnsi="Times New Roman" w:cs="Times New Roman"/>
          <w:sz w:val="24"/>
          <w:szCs w:val="24"/>
          <w:lang w:val="en-US"/>
        </w:rPr>
        <w:t>easures for a more detailed description of the intervals), which were used as the basis for the data analysis</w:t>
      </w:r>
      <w:r w:rsidR="009F76C5">
        <w:rPr>
          <w:rFonts w:ascii="Times New Roman" w:hAnsi="Times New Roman" w:cs="Times New Roman"/>
          <w:sz w:val="24"/>
          <w:szCs w:val="24"/>
          <w:lang w:val="en-US"/>
        </w:rPr>
        <w:t>: pre-teaching interval (I</w:t>
      </w:r>
      <w:r w:rsidR="009F76C5" w:rsidRPr="009F76C5">
        <w:rPr>
          <w:rFonts w:ascii="Times New Roman" w:hAnsi="Times New Roman" w:cs="Times New Roman"/>
          <w:sz w:val="24"/>
          <w:szCs w:val="24"/>
          <w:vertAlign w:val="subscript"/>
          <w:lang w:val="en-US"/>
        </w:rPr>
        <w:t>1</w:t>
      </w:r>
      <w:r w:rsidR="009F76C5">
        <w:rPr>
          <w:rFonts w:ascii="Times New Roman" w:hAnsi="Times New Roman" w:cs="Times New Roman"/>
          <w:sz w:val="24"/>
          <w:szCs w:val="24"/>
          <w:lang w:val="en-US"/>
        </w:rPr>
        <w:t>), teaching interval (I</w:t>
      </w:r>
      <w:r w:rsidR="009F76C5" w:rsidRPr="009F76C5">
        <w:rPr>
          <w:rFonts w:ascii="Times New Roman" w:hAnsi="Times New Roman" w:cs="Times New Roman"/>
          <w:sz w:val="24"/>
          <w:szCs w:val="24"/>
          <w:vertAlign w:val="subscript"/>
          <w:lang w:val="en-US"/>
        </w:rPr>
        <w:t>2</w:t>
      </w:r>
      <w:r w:rsidR="009F76C5">
        <w:rPr>
          <w:rFonts w:ascii="Times New Roman" w:hAnsi="Times New Roman" w:cs="Times New Roman"/>
          <w:sz w:val="24"/>
          <w:szCs w:val="24"/>
          <w:lang w:val="en-US"/>
        </w:rPr>
        <w:t>), post-teaching interval (I</w:t>
      </w:r>
      <w:r w:rsidR="009F76C5" w:rsidRPr="009F76C5">
        <w:rPr>
          <w:rFonts w:ascii="Times New Roman" w:hAnsi="Times New Roman" w:cs="Times New Roman"/>
          <w:sz w:val="24"/>
          <w:szCs w:val="24"/>
          <w:vertAlign w:val="subscript"/>
          <w:lang w:val="en-US"/>
        </w:rPr>
        <w:t>3</w:t>
      </w:r>
      <w:r w:rsidR="009F76C5">
        <w:rPr>
          <w:rFonts w:ascii="Times New Roman" w:hAnsi="Times New Roman" w:cs="Times New Roman"/>
          <w:sz w:val="24"/>
          <w:szCs w:val="24"/>
          <w:lang w:val="en-US"/>
        </w:rPr>
        <w:t>), interview interval (I</w:t>
      </w:r>
      <w:r w:rsidR="009F76C5" w:rsidRPr="009F76C5">
        <w:rPr>
          <w:rFonts w:ascii="Times New Roman" w:hAnsi="Times New Roman" w:cs="Times New Roman"/>
          <w:sz w:val="24"/>
          <w:szCs w:val="24"/>
          <w:vertAlign w:val="subscript"/>
          <w:lang w:val="en-US"/>
        </w:rPr>
        <w:t>4</w:t>
      </w:r>
      <w:r w:rsidR="009F76C5">
        <w:rPr>
          <w:rFonts w:ascii="Times New Roman" w:hAnsi="Times New Roman" w:cs="Times New Roman"/>
          <w:sz w:val="24"/>
          <w:szCs w:val="24"/>
          <w:lang w:val="en-US"/>
        </w:rPr>
        <w:t>), end interval (I</w:t>
      </w:r>
      <w:r w:rsidR="009F76C5" w:rsidRPr="009F76C5">
        <w:rPr>
          <w:rFonts w:ascii="Times New Roman" w:hAnsi="Times New Roman" w:cs="Times New Roman"/>
          <w:sz w:val="24"/>
          <w:szCs w:val="24"/>
          <w:vertAlign w:val="subscript"/>
          <w:lang w:val="en-US"/>
        </w:rPr>
        <w:t>5</w:t>
      </w:r>
      <w:r w:rsidR="009F76C5">
        <w:rPr>
          <w:rFonts w:ascii="Times New Roman" w:hAnsi="Times New Roman" w:cs="Times New Roman"/>
          <w:sz w:val="24"/>
          <w:szCs w:val="24"/>
          <w:lang w:val="en-US"/>
        </w:rPr>
        <w:t>).</w:t>
      </w:r>
    </w:p>
    <w:p w14:paraId="2BAFC877" w14:textId="7414074E" w:rsidR="00956D35" w:rsidRPr="00956D35" w:rsidRDefault="004F3BD3"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First, r</w:t>
      </w:r>
      <w:r w:rsidR="00956D35" w:rsidRPr="00956D35">
        <w:rPr>
          <w:rFonts w:ascii="Times New Roman" w:hAnsi="Times New Roman" w:cs="Times New Roman"/>
          <w:sz w:val="24"/>
          <w:szCs w:val="24"/>
          <w:lang w:val="en-US"/>
        </w:rPr>
        <w:t xml:space="preserve">egarding the </w:t>
      </w:r>
      <w:r>
        <w:rPr>
          <w:rFonts w:ascii="Times New Roman" w:hAnsi="Times New Roman" w:cs="Times New Roman"/>
          <w:sz w:val="24"/>
          <w:szCs w:val="24"/>
          <w:lang w:val="en-US"/>
        </w:rPr>
        <w:t xml:space="preserve">overall </w:t>
      </w:r>
      <w:r w:rsidR="00956D35" w:rsidRPr="00956D35">
        <w:rPr>
          <w:rFonts w:ascii="Times New Roman" w:hAnsi="Times New Roman" w:cs="Times New Roman"/>
          <w:sz w:val="24"/>
          <w:szCs w:val="24"/>
          <w:lang w:val="en-US"/>
        </w:rPr>
        <w:t xml:space="preserve">HR trend </w:t>
      </w:r>
      <w:r>
        <w:rPr>
          <w:rFonts w:ascii="Times New Roman" w:hAnsi="Times New Roman" w:cs="Times New Roman"/>
          <w:sz w:val="24"/>
          <w:szCs w:val="24"/>
          <w:lang w:val="en-US"/>
        </w:rPr>
        <w:t>during</w:t>
      </w:r>
      <w:r w:rsidRPr="00956D35">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 xml:space="preserve">the entire course of the study, </w:t>
      </w:r>
      <w:r w:rsidR="00C743FD">
        <w:rPr>
          <w:rFonts w:ascii="Times New Roman" w:hAnsi="Times New Roman" w:cs="Times New Roman"/>
          <w:sz w:val="24"/>
          <w:szCs w:val="24"/>
          <w:lang w:val="en-US"/>
        </w:rPr>
        <w:t>w</w:t>
      </w:r>
      <w:r w:rsidR="00C743FD">
        <w:rPr>
          <w:rFonts w:ascii="Times New Roman" w:eastAsia="Times New Roman" w:hAnsi="Times New Roman" w:cs="Times New Roman"/>
          <w:color w:val="000000"/>
          <w:sz w:val="24"/>
          <w:szCs w:val="24"/>
          <w:lang w:val="en-US" w:eastAsia="de-DE"/>
        </w:rPr>
        <w:t>e</w:t>
      </w:r>
      <w:r w:rsidR="00C743FD" w:rsidRPr="00CF700B">
        <w:rPr>
          <w:rFonts w:ascii="Times New Roman" w:eastAsia="Times New Roman" w:hAnsi="Times New Roman" w:cs="Times New Roman"/>
          <w:color w:val="000000"/>
          <w:sz w:val="24"/>
          <w:szCs w:val="24"/>
          <w:lang w:val="en-US" w:eastAsia="de-DE"/>
        </w:rPr>
        <w:t xml:space="preserve"> </w:t>
      </w:r>
      <w:r w:rsidR="00C743FD">
        <w:rPr>
          <w:rFonts w:ascii="Times New Roman" w:eastAsia="Times New Roman" w:hAnsi="Times New Roman" w:cs="Times New Roman"/>
          <w:color w:val="000000"/>
          <w:sz w:val="24"/>
          <w:szCs w:val="24"/>
          <w:lang w:val="en-US" w:eastAsia="de-DE"/>
        </w:rPr>
        <w:t>assumed</w:t>
      </w:r>
      <w:r w:rsidR="00C743FD" w:rsidRPr="00CF700B">
        <w:rPr>
          <w:rFonts w:ascii="Times New Roman" w:eastAsia="Times New Roman" w:hAnsi="Times New Roman" w:cs="Times New Roman"/>
          <w:color w:val="000000"/>
          <w:sz w:val="24"/>
          <w:szCs w:val="24"/>
          <w:lang w:val="en-US" w:eastAsia="de-DE"/>
        </w:rPr>
        <w:t xml:space="preserve"> the </w:t>
      </w:r>
      <w:r w:rsidR="00C743FD" w:rsidRPr="00CF700B">
        <w:rPr>
          <w:rFonts w:ascii="Times New Roman" w:eastAsia="Times New Roman" w:hAnsi="Times New Roman" w:cs="Times New Roman"/>
          <w:color w:val="000000"/>
          <w:sz w:val="24"/>
          <w:szCs w:val="24"/>
          <w:shd w:val="clear" w:color="auto" w:fill="FFFFFF"/>
          <w:lang w:val="en-US" w:eastAsia="de-DE"/>
        </w:rPr>
        <w:t>highest HR</w:t>
      </w:r>
      <w:r w:rsidR="00C743FD">
        <w:rPr>
          <w:rFonts w:ascii="Times New Roman" w:eastAsia="Times New Roman" w:hAnsi="Times New Roman" w:cs="Times New Roman"/>
          <w:color w:val="000000"/>
          <w:sz w:val="24"/>
          <w:szCs w:val="24"/>
          <w:shd w:val="clear" w:color="auto" w:fill="FFFFFF"/>
          <w:lang w:val="en-US" w:eastAsia="de-DE"/>
        </w:rPr>
        <w:t xml:space="preserve"> level</w:t>
      </w:r>
      <w:r w:rsidR="00C743FD" w:rsidRPr="00CF700B">
        <w:rPr>
          <w:rFonts w:ascii="Times New Roman" w:eastAsia="Times New Roman" w:hAnsi="Times New Roman" w:cs="Times New Roman"/>
          <w:color w:val="000000"/>
          <w:sz w:val="24"/>
          <w:szCs w:val="24"/>
          <w:shd w:val="clear" w:color="auto" w:fill="FFFFFF"/>
          <w:lang w:val="en-US" w:eastAsia="de-DE"/>
        </w:rPr>
        <w:t xml:space="preserve"> in the</w:t>
      </w:r>
      <w:r w:rsidR="00C743FD">
        <w:rPr>
          <w:rFonts w:ascii="Times New Roman" w:eastAsia="Times New Roman" w:hAnsi="Times New Roman" w:cs="Times New Roman"/>
          <w:color w:val="000000"/>
          <w:sz w:val="24"/>
          <w:szCs w:val="24"/>
          <w:shd w:val="clear" w:color="auto" w:fill="FFFFFF"/>
          <w:lang w:val="en-US" w:eastAsia="de-DE"/>
        </w:rPr>
        <w:t xml:space="preserve"> </w:t>
      </w:r>
      <w:del w:id="10" w:author="Deiglmayr, Anne" w:date="2024-04-08T17:24:00Z">
        <w:r w:rsidR="00C743FD" w:rsidDel="002844B7">
          <w:rPr>
            <w:rFonts w:ascii="Times New Roman" w:eastAsia="Times New Roman" w:hAnsi="Times New Roman" w:cs="Times New Roman"/>
            <w:color w:val="000000"/>
            <w:sz w:val="24"/>
            <w:szCs w:val="24"/>
            <w:shd w:val="clear" w:color="auto" w:fill="FFFFFF"/>
            <w:lang w:val="en-US" w:eastAsia="de-DE"/>
          </w:rPr>
          <w:delText>(1)</w:delText>
        </w:r>
        <w:r w:rsidR="00C743FD" w:rsidRPr="00CF700B" w:rsidDel="002844B7">
          <w:rPr>
            <w:rFonts w:ascii="Times New Roman" w:eastAsia="Times New Roman" w:hAnsi="Times New Roman" w:cs="Times New Roman"/>
            <w:color w:val="000000"/>
            <w:sz w:val="24"/>
            <w:szCs w:val="24"/>
            <w:shd w:val="clear" w:color="auto" w:fill="FFFFFF"/>
            <w:lang w:val="en-US" w:eastAsia="de-DE"/>
          </w:rPr>
          <w:delText xml:space="preserve"> </w:delText>
        </w:r>
      </w:del>
      <w:r w:rsidR="00C743FD" w:rsidRPr="00207D48">
        <w:rPr>
          <w:rFonts w:ascii="Times New Roman" w:eastAsia="Times New Roman" w:hAnsi="Times New Roman" w:cs="Times New Roman"/>
          <w:color w:val="000000"/>
          <w:sz w:val="24"/>
          <w:szCs w:val="24"/>
          <w:shd w:val="clear" w:color="auto" w:fill="FFFFFF"/>
          <w:lang w:val="en-US" w:eastAsia="de-DE"/>
        </w:rPr>
        <w:t>teaching interval</w:t>
      </w:r>
      <w:ins w:id="11" w:author="Deiglmayr, Anne" w:date="2024-04-08T17:24:00Z">
        <w:r w:rsidR="00C743FD">
          <w:rPr>
            <w:rFonts w:ascii="Times New Roman" w:eastAsia="Times New Roman" w:hAnsi="Times New Roman" w:cs="Times New Roman"/>
            <w:color w:val="000000"/>
            <w:sz w:val="24"/>
            <w:szCs w:val="24"/>
            <w:shd w:val="clear" w:color="auto" w:fill="FFFFFF"/>
            <w:lang w:val="en-US" w:eastAsia="de-DE"/>
          </w:rPr>
          <w:t xml:space="preserve"> (</w:t>
        </w:r>
      </w:ins>
      <w:ins w:id="12" w:author="Deiglmayr, Anne" w:date="2024-04-08T17:26:00Z">
        <w:r w:rsidR="00C743FD">
          <w:rPr>
            <w:rFonts w:ascii="Times New Roman" w:eastAsia="Times New Roman" w:hAnsi="Times New Roman" w:cs="Times New Roman"/>
            <w:color w:val="000000"/>
            <w:sz w:val="24"/>
            <w:szCs w:val="24"/>
            <w:shd w:val="clear" w:color="auto" w:fill="FFFFFF"/>
            <w:lang w:val="en-US" w:eastAsia="de-DE"/>
          </w:rPr>
          <w:t>I</w:t>
        </w:r>
      </w:ins>
      <w:ins w:id="13" w:author="Deiglmayr, Anne" w:date="2024-04-08T17:24:00Z">
        <w:r w:rsidR="00C743FD" w:rsidRPr="00C743FD">
          <w:rPr>
            <w:rFonts w:ascii="Times New Roman" w:eastAsia="Times New Roman" w:hAnsi="Times New Roman" w:cs="Times New Roman"/>
            <w:color w:val="000000"/>
            <w:sz w:val="24"/>
            <w:szCs w:val="24"/>
            <w:shd w:val="clear" w:color="auto" w:fill="FFFFFF"/>
            <w:vertAlign w:val="subscript"/>
            <w:lang w:val="en-US" w:eastAsia="de-DE"/>
          </w:rPr>
          <w:t>2</w:t>
        </w:r>
        <w:r w:rsidR="00C743FD">
          <w:rPr>
            <w:rFonts w:ascii="Times New Roman" w:eastAsia="Times New Roman" w:hAnsi="Times New Roman" w:cs="Times New Roman"/>
            <w:color w:val="000000"/>
            <w:sz w:val="24"/>
            <w:szCs w:val="24"/>
            <w:shd w:val="clear" w:color="auto" w:fill="FFFFFF"/>
            <w:lang w:val="en-US" w:eastAsia="de-DE"/>
          </w:rPr>
          <w:t>)</w:t>
        </w:r>
        <w:r w:rsidR="00C743FD" w:rsidRPr="00CF700B">
          <w:rPr>
            <w:rFonts w:ascii="Times New Roman" w:eastAsia="Times New Roman" w:hAnsi="Times New Roman" w:cs="Times New Roman"/>
            <w:color w:val="000000"/>
            <w:sz w:val="24"/>
            <w:szCs w:val="24"/>
            <w:shd w:val="clear" w:color="auto" w:fill="FFFFFF"/>
            <w:lang w:val="en-US" w:eastAsia="de-DE"/>
          </w:rPr>
          <w:t xml:space="preserve"> </w:t>
        </w:r>
      </w:ins>
      <w:r w:rsidR="00C743FD" w:rsidRPr="00CF700B">
        <w:rPr>
          <w:rFonts w:ascii="Times New Roman" w:eastAsia="Times New Roman" w:hAnsi="Times New Roman" w:cs="Times New Roman"/>
          <w:color w:val="000000"/>
          <w:sz w:val="24"/>
          <w:szCs w:val="24"/>
          <w:shd w:val="clear" w:color="auto" w:fill="FFFFFF"/>
          <w:lang w:val="en-US" w:eastAsia="de-DE"/>
        </w:rPr>
        <w:t xml:space="preserve">and lower </w:t>
      </w:r>
      <w:r w:rsidR="00C743FD">
        <w:rPr>
          <w:rFonts w:ascii="Times New Roman" w:eastAsia="Times New Roman" w:hAnsi="Times New Roman" w:cs="Times New Roman"/>
          <w:color w:val="000000"/>
          <w:sz w:val="24"/>
          <w:szCs w:val="24"/>
          <w:shd w:val="clear" w:color="auto" w:fill="FFFFFF"/>
          <w:lang w:val="en-US" w:eastAsia="de-DE"/>
        </w:rPr>
        <w:t>levels</w:t>
      </w:r>
      <w:r w:rsidR="00C743FD" w:rsidRPr="00CF700B">
        <w:rPr>
          <w:rFonts w:ascii="Times New Roman" w:eastAsia="Times New Roman" w:hAnsi="Times New Roman" w:cs="Times New Roman"/>
          <w:color w:val="000000"/>
          <w:sz w:val="24"/>
          <w:szCs w:val="24"/>
          <w:shd w:val="clear" w:color="auto" w:fill="FFFFFF"/>
          <w:lang w:val="en-US" w:eastAsia="de-DE"/>
        </w:rPr>
        <w:t xml:space="preserve"> in all other </w:t>
      </w:r>
      <w:r w:rsidR="00C743FD">
        <w:rPr>
          <w:rFonts w:ascii="Times New Roman" w:eastAsia="Times New Roman" w:hAnsi="Times New Roman" w:cs="Times New Roman"/>
          <w:color w:val="000000"/>
          <w:sz w:val="24"/>
          <w:szCs w:val="24"/>
          <w:shd w:val="clear" w:color="auto" w:fill="FFFFFF"/>
          <w:lang w:val="en-US" w:eastAsia="de-DE"/>
        </w:rPr>
        <w:t>intervals</w:t>
      </w:r>
      <w:r w:rsidR="00C743FD">
        <w:rPr>
          <w:rFonts w:ascii="Times New Roman" w:eastAsia="Times New Roman" w:hAnsi="Times New Roman" w:cs="Times New Roman"/>
          <w:color w:val="000000"/>
          <w:sz w:val="24"/>
          <w:szCs w:val="24"/>
          <w:shd w:val="clear" w:color="auto" w:fill="FFFFFF"/>
          <w:lang w:val="en-US" w:eastAsia="de-DE"/>
        </w:rPr>
        <w:t xml:space="preserve"> </w:t>
      </w:r>
      <w:del w:id="14" w:author="Deiglmayr, Anne" w:date="2024-04-08T17:26:00Z">
        <w:r w:rsidR="00C743FD" w:rsidDel="002844B7">
          <w:rPr>
            <w:rFonts w:ascii="Times New Roman" w:eastAsia="Times New Roman" w:hAnsi="Times New Roman" w:cs="Times New Roman"/>
            <w:color w:val="000000"/>
            <w:sz w:val="24"/>
            <w:szCs w:val="24"/>
            <w:shd w:val="clear" w:color="auto" w:fill="FFFFFF"/>
            <w:lang w:val="en-US" w:eastAsia="de-DE"/>
          </w:rPr>
          <w:delText>, because the level of arousal should be highest while teaching</w:delText>
        </w:r>
        <w:r w:rsidR="00C743FD" w:rsidRPr="00CF700B" w:rsidDel="002844B7">
          <w:rPr>
            <w:rFonts w:ascii="Times New Roman" w:eastAsia="Times New Roman" w:hAnsi="Times New Roman" w:cs="Times New Roman"/>
            <w:color w:val="000000"/>
            <w:sz w:val="24"/>
            <w:szCs w:val="24"/>
            <w:shd w:val="clear" w:color="auto" w:fill="FFFFFF"/>
            <w:lang w:val="en-US" w:eastAsia="de-DE"/>
          </w:rPr>
          <w:delText xml:space="preserve"> </w:delText>
        </w:r>
      </w:del>
      <w:r w:rsidR="00C743FD" w:rsidRPr="00CF700B">
        <w:rPr>
          <w:rFonts w:ascii="Times New Roman" w:eastAsia="Times New Roman" w:hAnsi="Times New Roman" w:cs="Times New Roman"/>
          <w:color w:val="000000"/>
          <w:sz w:val="24"/>
          <w:szCs w:val="24"/>
          <w:lang w:val="en-US" w:eastAsia="de-DE"/>
        </w:rPr>
        <w:t>(**</w:t>
      </w:r>
      <w:r w:rsidR="00C743FD">
        <w:rPr>
          <w:rFonts w:ascii="Times New Roman" w:eastAsia="Times New Roman" w:hAnsi="Times New Roman" w:cs="Times New Roman"/>
          <w:color w:val="000000"/>
          <w:sz w:val="24"/>
          <w:szCs w:val="24"/>
          <w:lang w:val="en-US" w:eastAsia="de-DE"/>
        </w:rPr>
        <w:t>H</w:t>
      </w:r>
      <w:r w:rsidR="00C743FD" w:rsidRPr="00CF700B">
        <w:rPr>
          <w:rFonts w:ascii="Times New Roman" w:eastAsia="Times New Roman" w:hAnsi="Times New Roman" w:cs="Times New Roman"/>
          <w:color w:val="000000"/>
          <w:sz w:val="24"/>
          <w:szCs w:val="24"/>
          <w:lang w:val="en-US" w:eastAsia="de-DE"/>
        </w:rPr>
        <w:t xml:space="preserve">ypothesis </w:t>
      </w:r>
      <w:r w:rsidR="00C743FD">
        <w:rPr>
          <w:rFonts w:ascii="Times New Roman" w:eastAsia="Times New Roman" w:hAnsi="Times New Roman" w:cs="Times New Roman"/>
          <w:color w:val="000000"/>
          <w:sz w:val="24"/>
          <w:szCs w:val="24"/>
          <w:lang w:val="en-US" w:eastAsia="de-DE"/>
        </w:rPr>
        <w:t>1a</w:t>
      </w:r>
      <w:r w:rsidR="00C743FD" w:rsidRPr="00CF700B">
        <w:rPr>
          <w:rFonts w:ascii="Times New Roman" w:eastAsia="Times New Roman" w:hAnsi="Times New Roman" w:cs="Times New Roman"/>
          <w:color w:val="000000"/>
          <w:sz w:val="24"/>
          <w:szCs w:val="24"/>
          <w:lang w:val="en-US" w:eastAsia="de-DE"/>
        </w:rPr>
        <w:t>**)</w:t>
      </w:r>
      <w:r w:rsidR="00C743FD">
        <w:rPr>
          <w:rFonts w:ascii="Times New Roman" w:eastAsia="Times New Roman" w:hAnsi="Times New Roman" w:cs="Times New Roman"/>
          <w:color w:val="000000"/>
          <w:sz w:val="24"/>
          <w:szCs w:val="24"/>
          <w:lang w:val="en-US" w:eastAsia="de-DE"/>
        </w:rPr>
        <w:t xml:space="preserve">. </w:t>
      </w:r>
      <w:r>
        <w:rPr>
          <w:rFonts w:ascii="Times New Roman" w:hAnsi="Times New Roman" w:cs="Times New Roman"/>
          <w:sz w:val="24"/>
          <w:szCs w:val="24"/>
          <w:lang w:val="en-US"/>
        </w:rPr>
        <w:t>In addition</w:t>
      </w:r>
      <w:r w:rsidRPr="00956D35">
        <w:rPr>
          <w:rFonts w:ascii="Times New Roman" w:hAnsi="Times New Roman" w:cs="Times New Roman"/>
          <w:sz w:val="24"/>
          <w:szCs w:val="24"/>
          <w:lang w:val="en-US"/>
        </w:rPr>
        <w:t xml:space="preserve">, we examined whether z-standardization of the participants’ mean HR </w:t>
      </w:r>
      <w:r>
        <w:rPr>
          <w:rFonts w:ascii="Times New Roman" w:hAnsi="Times New Roman" w:cs="Times New Roman"/>
          <w:sz w:val="24"/>
          <w:szCs w:val="24"/>
          <w:lang w:val="en-US"/>
        </w:rPr>
        <w:t>could</w:t>
      </w:r>
      <w:r w:rsidRPr="00956D35">
        <w:rPr>
          <w:rFonts w:ascii="Times New Roman" w:hAnsi="Times New Roman" w:cs="Times New Roman"/>
          <w:sz w:val="24"/>
          <w:szCs w:val="24"/>
          <w:lang w:val="en-US"/>
        </w:rPr>
        <w:t xml:space="preserve"> serve as a useful method to account for individual differences in baseline HR. </w:t>
      </w:r>
      <w:r w:rsidR="00956D35" w:rsidRPr="00956D35">
        <w:rPr>
          <w:rFonts w:ascii="Times New Roman" w:hAnsi="Times New Roman" w:cs="Times New Roman"/>
          <w:sz w:val="24"/>
          <w:szCs w:val="24"/>
          <w:lang w:val="en-US"/>
        </w:rPr>
        <w:t xml:space="preserve"> </w:t>
      </w:r>
      <w:r>
        <w:rPr>
          <w:rFonts w:ascii="Times New Roman" w:hAnsi="Times New Roman" w:cs="Times New Roman"/>
          <w:sz w:val="24"/>
          <w:szCs w:val="24"/>
          <w:lang w:val="en-US"/>
        </w:rPr>
        <w:t>W</w:t>
      </w:r>
      <w:r w:rsidR="00956D35" w:rsidRPr="00956D35">
        <w:rPr>
          <w:rFonts w:ascii="Times New Roman" w:hAnsi="Times New Roman" w:cs="Times New Roman"/>
          <w:sz w:val="24"/>
          <w:szCs w:val="24"/>
          <w:lang w:val="en-US"/>
        </w:rPr>
        <w:t xml:space="preserve">e expected to observe the same trends in both standardized and non-standardized mean HR values. </w:t>
      </w:r>
    </w:p>
    <w:p w14:paraId="11AA51FA" w14:textId="077B1A3A" w:rsidR="00956D35" w:rsidRPr="00956D35" w:rsidRDefault="0067074A"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Second</w:t>
      </w:r>
      <w:r w:rsidR="00956D35" w:rsidRPr="00956D35">
        <w:rPr>
          <w:rFonts w:ascii="Times New Roman" w:hAnsi="Times New Roman" w:cs="Times New Roman"/>
          <w:sz w:val="24"/>
          <w:szCs w:val="24"/>
          <w:lang w:val="en-US"/>
        </w:rPr>
        <w:t xml:space="preserve">, we selected five corresponding intervals with a length of ten minutes </w:t>
      </w:r>
      <w:r>
        <w:rPr>
          <w:rFonts w:ascii="Times New Roman" w:hAnsi="Times New Roman" w:cs="Times New Roman"/>
          <w:sz w:val="24"/>
          <w:szCs w:val="24"/>
          <w:lang w:val="en-US"/>
        </w:rPr>
        <w:t>from each</w:t>
      </w:r>
      <w:r w:rsidR="00956D35" w:rsidRPr="00956D35">
        <w:rPr>
          <w:rFonts w:ascii="Times New Roman" w:hAnsi="Times New Roman" w:cs="Times New Roman"/>
          <w:sz w:val="24"/>
          <w:szCs w:val="24"/>
          <w:lang w:val="en-US"/>
        </w:rPr>
        <w:t xml:space="preserve"> of the five phases and examined the levels of and the changes in HR </w:t>
      </w:r>
      <w:r>
        <w:rPr>
          <w:rFonts w:ascii="Times New Roman" w:hAnsi="Times New Roman" w:cs="Times New Roman"/>
          <w:sz w:val="24"/>
          <w:szCs w:val="24"/>
          <w:lang w:val="en-US"/>
        </w:rPr>
        <w:t>during these intervals</w:t>
      </w:r>
      <w:r w:rsidR="00956D35" w:rsidRPr="00956D35">
        <w:rPr>
          <w:rFonts w:ascii="Times New Roman" w:hAnsi="Times New Roman" w:cs="Times New Roman"/>
          <w:sz w:val="24"/>
          <w:szCs w:val="24"/>
          <w:lang w:val="en-US"/>
        </w:rPr>
        <w:t xml:space="preserve">. We presumed the highest HR levels in the </w:t>
      </w:r>
      <w:r w:rsidR="00863D0F">
        <w:rPr>
          <w:rFonts w:ascii="Times New Roman" w:hAnsi="Times New Roman" w:cs="Times New Roman"/>
          <w:sz w:val="24"/>
          <w:szCs w:val="24"/>
          <w:lang w:val="en-US"/>
        </w:rPr>
        <w:t>micro-teaching</w:t>
      </w:r>
      <w:r w:rsidR="00956D35" w:rsidRPr="00956D35">
        <w:rPr>
          <w:rFonts w:ascii="Times New Roman" w:hAnsi="Times New Roman" w:cs="Times New Roman"/>
          <w:sz w:val="24"/>
          <w:szCs w:val="24"/>
          <w:lang w:val="en-US"/>
        </w:rPr>
        <w:t xml:space="preserve"> unit</w:t>
      </w:r>
      <w:r w:rsidR="004F3BD3">
        <w:rPr>
          <w:rFonts w:ascii="Times New Roman" w:hAnsi="Times New Roman" w:cs="Times New Roman"/>
          <w:sz w:val="24"/>
          <w:szCs w:val="24"/>
          <w:lang w:val="en-US"/>
        </w:rPr>
        <w:t>. R</w:t>
      </w:r>
      <w:r w:rsidR="00956D35" w:rsidRPr="00956D35">
        <w:rPr>
          <w:rFonts w:ascii="Times New Roman" w:hAnsi="Times New Roman" w:cs="Times New Roman"/>
          <w:sz w:val="24"/>
          <w:szCs w:val="24"/>
          <w:lang w:val="en-US"/>
        </w:rPr>
        <w:t xml:space="preserve">egarding HR changes, we expected an increase </w:t>
      </w:r>
      <w:r w:rsidR="00E82F66">
        <w:rPr>
          <w:rFonts w:ascii="Times New Roman" w:hAnsi="Times New Roman" w:cs="Times New Roman"/>
          <w:sz w:val="24"/>
          <w:szCs w:val="24"/>
          <w:lang w:val="en-US"/>
        </w:rPr>
        <w:t xml:space="preserve">in the initial phase </w:t>
      </w:r>
      <w:r w:rsidR="00956D35" w:rsidRPr="00956D35">
        <w:rPr>
          <w:rFonts w:ascii="Times New Roman" w:hAnsi="Times New Roman" w:cs="Times New Roman"/>
          <w:sz w:val="24"/>
          <w:szCs w:val="24"/>
          <w:lang w:val="en-US"/>
        </w:rPr>
        <w:t>and a decrease in the following phases.</w:t>
      </w:r>
      <w:del w:id="15" w:author="Deiglmayr, Anne" w:date="2024-04-08T17:04:00Z">
        <w:r w:rsidR="00956D35" w:rsidRPr="00956D35" w:rsidDel="004F3BD3">
          <w:rPr>
            <w:rFonts w:ascii="Times New Roman" w:hAnsi="Times New Roman" w:cs="Times New Roman"/>
            <w:sz w:val="24"/>
            <w:szCs w:val="24"/>
            <w:lang w:val="en-US"/>
          </w:rPr>
          <w:delText xml:space="preserve"> </w:delText>
        </w:r>
      </w:del>
    </w:p>
    <w:p w14:paraId="7F6676E8" w14:textId="04F0935E" w:rsidR="00EC5E76" w:rsidRDefault="00956D35" w:rsidP="00EB6100">
      <w:pPr>
        <w:spacing w:line="360" w:lineRule="auto"/>
        <w:rPr>
          <w:rFonts w:ascii="Times New Roman" w:hAnsi="Times New Roman" w:cs="Times New Roman"/>
          <w:sz w:val="24"/>
          <w:szCs w:val="24"/>
          <w:lang w:val="en-US"/>
        </w:rPr>
      </w:pPr>
      <w:commentRangeStart w:id="16"/>
      <w:r w:rsidRPr="00956D35">
        <w:rPr>
          <w:rFonts w:ascii="Times New Roman" w:hAnsi="Times New Roman" w:cs="Times New Roman"/>
          <w:sz w:val="24"/>
          <w:szCs w:val="24"/>
          <w:lang w:val="en-US"/>
        </w:rPr>
        <w:t>(2)</w:t>
      </w:r>
      <w:r w:rsidRPr="00956D35">
        <w:rPr>
          <w:rFonts w:ascii="Times New Roman" w:hAnsi="Times New Roman" w:cs="Times New Roman"/>
          <w:sz w:val="24"/>
          <w:szCs w:val="24"/>
          <w:lang w:val="en-US"/>
        </w:rPr>
        <w:tab/>
        <w:t xml:space="preserve">The second research goal was to examine whether variance in HR measures </w:t>
      </w:r>
      <w:r w:rsidR="004F3BD3">
        <w:rPr>
          <w:rFonts w:ascii="Times New Roman" w:hAnsi="Times New Roman" w:cs="Times New Roman"/>
          <w:sz w:val="24"/>
          <w:szCs w:val="24"/>
          <w:lang w:val="en-US"/>
        </w:rPr>
        <w:t>could</w:t>
      </w:r>
      <w:r w:rsidR="004F3BD3" w:rsidRPr="00956D35">
        <w:rPr>
          <w:rFonts w:ascii="Times New Roman" w:hAnsi="Times New Roman" w:cs="Times New Roman"/>
          <w:sz w:val="24"/>
          <w:szCs w:val="24"/>
          <w:lang w:val="en-US"/>
        </w:rPr>
        <w:t xml:space="preserve"> </w:t>
      </w:r>
      <w:r w:rsidRPr="00956D35">
        <w:rPr>
          <w:rFonts w:ascii="Times New Roman" w:hAnsi="Times New Roman" w:cs="Times New Roman"/>
          <w:sz w:val="24"/>
          <w:szCs w:val="24"/>
          <w:lang w:val="en-US"/>
        </w:rPr>
        <w:t xml:space="preserve">be explained by </w:t>
      </w:r>
      <w:r w:rsidR="004F3BD3">
        <w:rPr>
          <w:rFonts w:ascii="Times New Roman" w:hAnsi="Times New Roman" w:cs="Times New Roman"/>
          <w:sz w:val="24"/>
          <w:szCs w:val="24"/>
          <w:lang w:val="en-US"/>
        </w:rPr>
        <w:t>participants’</w:t>
      </w:r>
      <w:r w:rsidR="004F3BD3" w:rsidRPr="00956D35">
        <w:rPr>
          <w:rFonts w:ascii="Times New Roman" w:hAnsi="Times New Roman" w:cs="Times New Roman"/>
          <w:sz w:val="24"/>
          <w:szCs w:val="24"/>
          <w:lang w:val="en-US"/>
        </w:rPr>
        <w:t xml:space="preserve"> </w:t>
      </w:r>
      <w:r w:rsidRPr="00956D35">
        <w:rPr>
          <w:rFonts w:ascii="Times New Roman" w:hAnsi="Times New Roman" w:cs="Times New Roman"/>
          <w:sz w:val="24"/>
          <w:szCs w:val="24"/>
          <w:lang w:val="en-US"/>
        </w:rPr>
        <w:t>teaching experience</w:t>
      </w:r>
      <w:r w:rsidR="004F3BD3">
        <w:rPr>
          <w:rFonts w:ascii="Times New Roman" w:hAnsi="Times New Roman" w:cs="Times New Roman"/>
          <w:sz w:val="24"/>
          <w:szCs w:val="24"/>
          <w:lang w:val="en-US"/>
        </w:rPr>
        <w:t xml:space="preserve"> (because, presumable, more experienced </w:t>
      </w:r>
      <w:r w:rsidR="004F3BD3">
        <w:rPr>
          <w:rFonts w:ascii="Times New Roman" w:hAnsi="Times New Roman" w:cs="Times New Roman"/>
          <w:sz w:val="24"/>
          <w:szCs w:val="24"/>
          <w:lang w:val="en-US"/>
        </w:rPr>
        <w:lastRenderedPageBreak/>
        <w:t>teachers might have better classroom management strategies, and thus better resources for coping)</w:t>
      </w:r>
      <w:r w:rsidRPr="00956D35">
        <w:rPr>
          <w:rFonts w:ascii="Times New Roman" w:hAnsi="Times New Roman" w:cs="Times New Roman"/>
          <w:sz w:val="24"/>
          <w:szCs w:val="24"/>
          <w:lang w:val="en-US"/>
        </w:rPr>
        <w:t>, and</w:t>
      </w:r>
      <w:r w:rsidR="004F3BD3">
        <w:rPr>
          <w:rFonts w:ascii="Times New Roman" w:hAnsi="Times New Roman" w:cs="Times New Roman"/>
          <w:sz w:val="24"/>
          <w:szCs w:val="24"/>
          <w:lang w:val="en-US"/>
        </w:rPr>
        <w:t>/or</w:t>
      </w:r>
      <w:r w:rsidRPr="00956D35">
        <w:rPr>
          <w:rFonts w:ascii="Times New Roman" w:hAnsi="Times New Roman" w:cs="Times New Roman"/>
          <w:sz w:val="24"/>
          <w:szCs w:val="24"/>
          <w:lang w:val="en-US"/>
        </w:rPr>
        <w:t xml:space="preserve"> by </w:t>
      </w:r>
      <w:r w:rsidR="004F3BD3">
        <w:rPr>
          <w:rFonts w:ascii="Times New Roman" w:hAnsi="Times New Roman" w:cs="Times New Roman"/>
          <w:sz w:val="24"/>
          <w:szCs w:val="24"/>
          <w:lang w:val="en-US"/>
        </w:rPr>
        <w:t xml:space="preserve">their </w:t>
      </w:r>
      <w:r w:rsidRPr="00956D35">
        <w:rPr>
          <w:rFonts w:ascii="Times New Roman" w:hAnsi="Times New Roman" w:cs="Times New Roman"/>
          <w:sz w:val="24"/>
          <w:szCs w:val="24"/>
          <w:lang w:val="en-US"/>
        </w:rPr>
        <w:t xml:space="preserve">self-reported </w:t>
      </w:r>
      <w:r w:rsidR="00561FF3">
        <w:rPr>
          <w:rFonts w:ascii="Times New Roman" w:hAnsi="Times New Roman" w:cs="Times New Roman"/>
          <w:sz w:val="24"/>
          <w:szCs w:val="24"/>
          <w:lang w:val="en-US"/>
        </w:rPr>
        <w:t>subjective</w:t>
      </w:r>
      <w:r w:rsidRPr="00956D35">
        <w:rPr>
          <w:rFonts w:ascii="Times New Roman" w:hAnsi="Times New Roman" w:cs="Times New Roman"/>
          <w:sz w:val="24"/>
          <w:szCs w:val="24"/>
          <w:lang w:val="en-US"/>
        </w:rPr>
        <w:t xml:space="preserve"> appraisal</w:t>
      </w:r>
      <w:r w:rsidR="00561FF3">
        <w:rPr>
          <w:rFonts w:ascii="Times New Roman" w:hAnsi="Times New Roman" w:cs="Times New Roman"/>
          <w:sz w:val="24"/>
          <w:szCs w:val="24"/>
          <w:lang w:val="en-US"/>
        </w:rPr>
        <w:t>s</w:t>
      </w:r>
      <w:r w:rsidRPr="00956D35">
        <w:rPr>
          <w:rFonts w:ascii="Times New Roman" w:hAnsi="Times New Roman" w:cs="Times New Roman"/>
          <w:sz w:val="24"/>
          <w:szCs w:val="24"/>
          <w:lang w:val="en-US"/>
        </w:rPr>
        <w:t xml:space="preserve"> </w:t>
      </w:r>
      <w:r w:rsidR="004F3BD3" w:rsidRPr="00956D35">
        <w:rPr>
          <w:rFonts w:ascii="Times New Roman" w:hAnsi="Times New Roman" w:cs="Times New Roman"/>
          <w:sz w:val="24"/>
          <w:szCs w:val="24"/>
          <w:lang w:val="en-US"/>
        </w:rPr>
        <w:t>of classroom events</w:t>
      </w:r>
      <w:r w:rsidR="004F3BD3" w:rsidRPr="00C4369A">
        <w:rPr>
          <w:rFonts w:ascii="Times New Roman" w:hAnsi="Times New Roman" w:cs="Times New Roman"/>
          <w:sz w:val="24"/>
          <w:szCs w:val="24"/>
          <w:lang w:val="en-US"/>
        </w:rPr>
        <w:t xml:space="preserve"> </w:t>
      </w:r>
      <w:r w:rsidRPr="00C4369A">
        <w:rPr>
          <w:rFonts w:ascii="Times New Roman" w:hAnsi="Times New Roman" w:cs="Times New Roman"/>
          <w:sz w:val="24"/>
          <w:szCs w:val="24"/>
          <w:lang w:val="en-US"/>
        </w:rPr>
        <w:t>(</w:t>
      </w:r>
      <w:r w:rsidR="004F3BD3">
        <w:rPr>
          <w:rFonts w:ascii="Times New Roman" w:hAnsi="Times New Roman" w:cs="Times New Roman"/>
          <w:sz w:val="24"/>
          <w:szCs w:val="24"/>
          <w:lang w:val="en-US"/>
        </w:rPr>
        <w:t>specifically, how disruptive it was, and how confident they felt in their coping</w:t>
      </w:r>
      <w:r w:rsidRPr="00C4369A">
        <w:rPr>
          <w:rFonts w:ascii="Times New Roman" w:hAnsi="Times New Roman" w:cs="Times New Roman"/>
          <w:sz w:val="24"/>
          <w:szCs w:val="24"/>
          <w:lang w:val="en-US"/>
        </w:rPr>
        <w:t>)</w:t>
      </w:r>
      <w:r w:rsidRPr="00956D35">
        <w:rPr>
          <w:rFonts w:ascii="Times New Roman" w:hAnsi="Times New Roman" w:cs="Times New Roman"/>
          <w:sz w:val="24"/>
          <w:szCs w:val="24"/>
          <w:lang w:val="en-US"/>
        </w:rPr>
        <w:t>. We expected all three variables (teaching experience, disruption appraisal</w:t>
      </w:r>
      <w:r w:rsidR="00863D0F">
        <w:rPr>
          <w:rFonts w:ascii="Times New Roman" w:hAnsi="Times New Roman" w:cs="Times New Roman"/>
          <w:sz w:val="24"/>
          <w:szCs w:val="24"/>
          <w:lang w:val="en-US"/>
        </w:rPr>
        <w:t>,</w:t>
      </w:r>
      <w:r w:rsidRPr="00956D35">
        <w:rPr>
          <w:rFonts w:ascii="Times New Roman" w:hAnsi="Times New Roman" w:cs="Times New Roman"/>
          <w:sz w:val="24"/>
          <w:szCs w:val="24"/>
          <w:lang w:val="en-US"/>
        </w:rPr>
        <w:t xml:space="preserve"> and confidence appraisal) to be significant predictors </w:t>
      </w:r>
      <w:r w:rsidR="004F3BD3">
        <w:rPr>
          <w:rFonts w:ascii="Times New Roman" w:hAnsi="Times New Roman" w:cs="Times New Roman"/>
          <w:sz w:val="24"/>
          <w:szCs w:val="24"/>
          <w:lang w:val="en-US"/>
        </w:rPr>
        <w:t>of</w:t>
      </w:r>
      <w:r w:rsidR="004F3BD3" w:rsidRPr="00956D35">
        <w:rPr>
          <w:rFonts w:ascii="Times New Roman" w:hAnsi="Times New Roman" w:cs="Times New Roman"/>
          <w:sz w:val="24"/>
          <w:szCs w:val="24"/>
          <w:lang w:val="en-US"/>
        </w:rPr>
        <w:t xml:space="preserve"> </w:t>
      </w:r>
      <w:r w:rsidRPr="00956D35">
        <w:rPr>
          <w:rFonts w:ascii="Times New Roman" w:hAnsi="Times New Roman" w:cs="Times New Roman"/>
          <w:sz w:val="24"/>
          <w:szCs w:val="24"/>
          <w:lang w:val="en-US"/>
        </w:rPr>
        <w:t xml:space="preserve">HR </w:t>
      </w:r>
      <w:commentRangeStart w:id="17"/>
      <w:commentRangeEnd w:id="17"/>
      <w:r w:rsidR="004F3BD3">
        <w:rPr>
          <w:rStyle w:val="Kommentarzeichen"/>
        </w:rPr>
        <w:commentReference w:id="17"/>
      </w:r>
      <w:commentRangeStart w:id="18"/>
      <w:r w:rsidRPr="00956D35">
        <w:rPr>
          <w:rFonts w:ascii="Times New Roman" w:hAnsi="Times New Roman" w:cs="Times New Roman"/>
          <w:sz w:val="24"/>
          <w:szCs w:val="24"/>
          <w:lang w:val="en-US"/>
        </w:rPr>
        <w:t>in the different phases</w:t>
      </w:r>
      <w:commentRangeEnd w:id="18"/>
      <w:r w:rsidR="004F3BD3">
        <w:rPr>
          <w:rStyle w:val="Kommentarzeichen"/>
        </w:rPr>
        <w:commentReference w:id="18"/>
      </w:r>
      <w:r w:rsidRPr="00956D35">
        <w:rPr>
          <w:rFonts w:ascii="Times New Roman" w:hAnsi="Times New Roman" w:cs="Times New Roman"/>
          <w:sz w:val="24"/>
          <w:szCs w:val="24"/>
          <w:lang w:val="en-US"/>
        </w:rPr>
        <w:t>.</w:t>
      </w:r>
      <w:commentRangeEnd w:id="16"/>
      <w:r w:rsidR="00E82F66">
        <w:rPr>
          <w:rStyle w:val="Kommentarzeichen"/>
        </w:rPr>
        <w:commentReference w:id="16"/>
      </w:r>
    </w:p>
    <w:p w14:paraId="58F390D1" w14:textId="77777777" w:rsidR="00D44633" w:rsidRDefault="00D44633" w:rsidP="00EB6100">
      <w:pPr>
        <w:spacing w:line="360" w:lineRule="auto"/>
        <w:rPr>
          <w:rFonts w:ascii="Times New Roman" w:hAnsi="Times New Roman" w:cs="Times New Roman"/>
          <w:sz w:val="24"/>
          <w:szCs w:val="24"/>
          <w:lang w:val="en-US"/>
        </w:rPr>
      </w:pPr>
    </w:p>
    <w:p w14:paraId="4E36067C"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Method </w:t>
      </w:r>
    </w:p>
    <w:p w14:paraId="09A3982B"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Participants</w:t>
      </w:r>
    </w:p>
    <w:p w14:paraId="0B2742FF" w14:textId="6BAA7F2B" w:rsidR="00D44633" w:rsidRPr="001F3A1B" w:rsidRDefault="00D44633" w:rsidP="00D44633">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he sample consisted of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8</w:t>
      </w:r>
      <w:r>
        <w:rPr>
          <w:rFonts w:ascii="Times New Roman" w:eastAsia="Times New Roman" w:hAnsi="Times New Roman" w:cs="Times New Roman"/>
          <w:color w:val="000000"/>
          <w:sz w:val="24"/>
          <w:szCs w:val="24"/>
          <w:lang w:val="en-US" w:eastAsia="de-DE"/>
        </w:rPr>
        <w:t>4</w:t>
      </w:r>
      <w:r w:rsidRPr="00CF700B">
        <w:rPr>
          <w:rFonts w:ascii="Times New Roman" w:eastAsia="Times New Roman" w:hAnsi="Times New Roman" w:cs="Times New Roman"/>
          <w:color w:val="000000"/>
          <w:sz w:val="24"/>
          <w:szCs w:val="24"/>
          <w:lang w:val="en-US" w:eastAsia="de-DE"/>
        </w:rPr>
        <w:t xml:space="preserve"> </w:t>
      </w:r>
      <w:r w:rsidR="00E45BEB">
        <w:rPr>
          <w:rFonts w:ascii="Times New Roman" w:eastAsia="Times New Roman" w:hAnsi="Times New Roman" w:cs="Times New Roman"/>
          <w:color w:val="000000"/>
          <w:sz w:val="24"/>
          <w:szCs w:val="24"/>
          <w:lang w:val="en-US" w:eastAsia="de-DE"/>
        </w:rPr>
        <w:t>pre- and</w:t>
      </w:r>
      <w:r w:rsidRPr="00CF700B">
        <w:rPr>
          <w:rFonts w:ascii="Times New Roman" w:eastAsia="Times New Roman" w:hAnsi="Times New Roman" w:cs="Times New Roman"/>
          <w:color w:val="000000"/>
          <w:sz w:val="24"/>
          <w:szCs w:val="24"/>
          <w:lang w:val="en-US" w:eastAsia="de-DE"/>
        </w:rPr>
        <w:t xml:space="preserve"> in-service teachers</w:t>
      </w:r>
      <w:r>
        <w:rPr>
          <w:rFonts w:ascii="Times New Roman" w:eastAsia="Times New Roman" w:hAnsi="Times New Roman" w:cs="Times New Roman"/>
          <w:color w:val="000000"/>
          <w:sz w:val="24"/>
          <w:szCs w:val="24"/>
          <w:lang w:val="en-US" w:eastAsia="de-DE"/>
        </w:rPr>
        <w:t xml:space="preserve"> from Germany</w:t>
      </w:r>
      <w:r w:rsidR="00B9103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who </w:t>
      </w:r>
      <w:r w:rsidR="00B9103F">
        <w:rPr>
          <w:rFonts w:ascii="Times New Roman" w:eastAsia="Times New Roman" w:hAnsi="Times New Roman" w:cs="Times New Roman"/>
          <w:color w:val="000000"/>
          <w:sz w:val="24"/>
          <w:szCs w:val="24"/>
          <w:lang w:val="en-US" w:eastAsia="de-DE"/>
        </w:rPr>
        <w:t>were</w:t>
      </w:r>
      <w:r w:rsidRPr="00CF700B">
        <w:rPr>
          <w:rFonts w:ascii="Times New Roman" w:eastAsia="Times New Roman" w:hAnsi="Times New Roman" w:cs="Times New Roman"/>
          <w:color w:val="000000"/>
          <w:sz w:val="24"/>
          <w:szCs w:val="24"/>
          <w:lang w:val="en-US" w:eastAsia="de-DE"/>
        </w:rPr>
        <w:t xml:space="preserve"> recruited via personal contact, email lists</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and flyers. </w:t>
      </w:r>
      <w:r>
        <w:rPr>
          <w:rFonts w:ascii="Times New Roman" w:eastAsia="Times New Roman" w:hAnsi="Times New Roman" w:cs="Times New Roman"/>
          <w:color w:val="000000"/>
          <w:sz w:val="24"/>
          <w:szCs w:val="24"/>
          <w:lang w:val="en-US" w:eastAsia="de-DE"/>
        </w:rPr>
        <w:t>The data of t</w:t>
      </w:r>
      <w:r w:rsidRPr="00CF700B">
        <w:rPr>
          <w:rFonts w:ascii="Times New Roman" w:eastAsia="Times New Roman" w:hAnsi="Times New Roman" w:cs="Times New Roman"/>
          <w:color w:val="000000"/>
          <w:sz w:val="24"/>
          <w:szCs w:val="24"/>
          <w:lang w:val="en-US" w:eastAsia="de-DE"/>
        </w:rPr>
        <w:t xml:space="preserve">hree participants </w:t>
      </w:r>
      <w:r>
        <w:rPr>
          <w:rFonts w:ascii="Times New Roman" w:eastAsia="Times New Roman" w:hAnsi="Times New Roman" w:cs="Times New Roman"/>
          <w:color w:val="000000"/>
          <w:sz w:val="24"/>
          <w:szCs w:val="24"/>
          <w:lang w:val="en-US" w:eastAsia="de-DE"/>
        </w:rPr>
        <w:t xml:space="preserve">was lost </w:t>
      </w:r>
      <w:r w:rsidRPr="00CF700B">
        <w:rPr>
          <w:rFonts w:ascii="Times New Roman" w:eastAsia="Times New Roman" w:hAnsi="Times New Roman" w:cs="Times New Roman"/>
          <w:color w:val="000000"/>
          <w:sz w:val="24"/>
          <w:szCs w:val="24"/>
          <w:lang w:val="en-US" w:eastAsia="de-DE"/>
        </w:rPr>
        <w:t xml:space="preserve">due to </w:t>
      </w:r>
      <w:r w:rsidRPr="00BC0733">
        <w:rPr>
          <w:rFonts w:ascii="Times New Roman" w:eastAsia="Times New Roman" w:hAnsi="Times New Roman" w:cs="Times New Roman"/>
          <w:color w:val="000000"/>
          <w:sz w:val="24"/>
          <w:szCs w:val="24"/>
          <w:lang w:val="en-US" w:eastAsia="de-DE"/>
        </w:rPr>
        <w:t>failed data transmission</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yielding </w:t>
      </w:r>
      <w:r>
        <w:rPr>
          <w:rFonts w:ascii="Times New Roman" w:eastAsia="Times New Roman" w:hAnsi="Times New Roman" w:cs="Times New Roman"/>
          <w:color w:val="000000"/>
          <w:sz w:val="24"/>
          <w:szCs w:val="24"/>
          <w:lang w:val="en-US" w:eastAsia="de-DE"/>
        </w:rPr>
        <w:t>an</w:t>
      </w:r>
      <w:r w:rsidRPr="00CF700B">
        <w:rPr>
          <w:rFonts w:ascii="Times New Roman" w:eastAsia="Times New Roman" w:hAnsi="Times New Roman" w:cs="Times New Roman"/>
          <w:color w:val="000000"/>
          <w:sz w:val="24"/>
          <w:szCs w:val="24"/>
          <w:lang w:val="en-US" w:eastAsia="de-DE"/>
        </w:rPr>
        <w:t xml:space="preserve"> analysis sample of</w:t>
      </w:r>
      <w:r>
        <w:rPr>
          <w:rFonts w:ascii="Times New Roman" w:eastAsia="Times New Roman" w:hAnsi="Times New Roman" w:cs="Times New Roman"/>
          <w:color w:val="000000"/>
          <w:sz w:val="24"/>
          <w:szCs w:val="24"/>
          <w:lang w:val="en-US" w:eastAsia="de-DE"/>
        </w:rPr>
        <w:t xml:space="preserve"> </w:t>
      </w:r>
      <w:r w:rsidRPr="00BC0733">
        <w:rPr>
          <w:rFonts w:ascii="Times New Roman" w:eastAsia="Times New Roman" w:hAnsi="Times New Roman" w:cs="Times New Roman"/>
          <w:i/>
          <w:color w:val="000000"/>
          <w:sz w:val="24"/>
          <w:szCs w:val="24"/>
          <w:lang w:val="en-US" w:eastAsia="de-DE"/>
        </w:rPr>
        <w:t>n</w:t>
      </w:r>
      <w:r>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81</w:t>
      </w:r>
      <w:r w:rsidR="00ED5B4E">
        <w:rPr>
          <w:rFonts w:ascii="Times New Roman" w:eastAsia="Times New Roman" w:hAnsi="Times New Roman" w:cs="Times New Roman"/>
          <w:color w:val="000000"/>
          <w:sz w:val="24"/>
          <w:szCs w:val="24"/>
          <w:lang w:val="en-US" w:eastAsia="de-DE"/>
        </w:rPr>
        <w:t xml:space="preserve"> </w:t>
      </w:r>
      <w:r w:rsidR="00ED5B4E" w:rsidRPr="00CF700B">
        <w:rPr>
          <w:rFonts w:ascii="Times New Roman" w:eastAsia="Times New Roman" w:hAnsi="Times New Roman" w:cs="Times New Roman"/>
          <w:color w:val="000000"/>
          <w:sz w:val="24"/>
          <w:szCs w:val="24"/>
          <w:lang w:val="en-US" w:eastAsia="de-DE"/>
        </w:rPr>
        <w:t>(</w:t>
      </w:r>
      <w:r w:rsidR="00ED5B4E" w:rsidRPr="00CF700B">
        <w:rPr>
          <w:rFonts w:ascii="Times New Roman" w:eastAsia="Times New Roman" w:hAnsi="Times New Roman" w:cs="Times New Roman"/>
          <w:i/>
          <w:iCs/>
          <w:color w:val="000000"/>
          <w:sz w:val="24"/>
          <w:szCs w:val="24"/>
          <w:lang w:val="en-US" w:eastAsia="de-DE"/>
        </w:rPr>
        <w:t xml:space="preserve">n </w:t>
      </w:r>
      <w:r w:rsidR="00ED5B4E" w:rsidRPr="00CF700B">
        <w:rPr>
          <w:rFonts w:ascii="Times New Roman" w:eastAsia="Times New Roman" w:hAnsi="Times New Roman" w:cs="Times New Roman"/>
          <w:color w:val="000000"/>
          <w:sz w:val="24"/>
          <w:szCs w:val="24"/>
          <w:lang w:val="en-US" w:eastAsia="de-DE"/>
        </w:rPr>
        <w:t xml:space="preserve">= 52 </w:t>
      </w:r>
      <w:r w:rsidR="00ED5B4E">
        <w:rPr>
          <w:rFonts w:ascii="Times New Roman" w:eastAsia="Times New Roman" w:hAnsi="Times New Roman" w:cs="Times New Roman"/>
          <w:color w:val="000000"/>
          <w:sz w:val="24"/>
          <w:szCs w:val="24"/>
          <w:lang w:val="en-US" w:eastAsia="de-DE"/>
        </w:rPr>
        <w:t>women</w:t>
      </w:r>
      <w:r w:rsidR="00ED5B4E" w:rsidRPr="00CF700B">
        <w:rPr>
          <w:rFonts w:ascii="Times New Roman" w:eastAsia="Times New Roman" w:hAnsi="Times New Roman" w:cs="Times New Roman"/>
          <w:color w:val="000000"/>
          <w:sz w:val="24"/>
          <w:szCs w:val="24"/>
          <w:lang w:val="en-US" w:eastAsia="de-DE"/>
        </w:rPr>
        <w:t xml:space="preserve">, </w:t>
      </w:r>
      <w:r w:rsidR="00ED5B4E" w:rsidRPr="00CF700B">
        <w:rPr>
          <w:rFonts w:ascii="Times New Roman" w:eastAsia="Times New Roman" w:hAnsi="Times New Roman" w:cs="Times New Roman"/>
          <w:i/>
          <w:iCs/>
          <w:color w:val="000000"/>
          <w:sz w:val="24"/>
          <w:szCs w:val="24"/>
          <w:lang w:val="en-US" w:eastAsia="de-DE"/>
        </w:rPr>
        <w:t>n</w:t>
      </w:r>
      <w:r w:rsidR="00ED5B4E" w:rsidRPr="00CF700B">
        <w:rPr>
          <w:rFonts w:ascii="Times New Roman" w:eastAsia="Times New Roman" w:hAnsi="Times New Roman" w:cs="Times New Roman"/>
          <w:color w:val="000000"/>
          <w:sz w:val="24"/>
          <w:szCs w:val="24"/>
          <w:lang w:val="en-US" w:eastAsia="de-DE"/>
        </w:rPr>
        <w:t xml:space="preserve"> = 29 </w:t>
      </w:r>
      <w:r w:rsidR="00ED5B4E">
        <w:rPr>
          <w:rFonts w:ascii="Times New Roman" w:eastAsia="Times New Roman" w:hAnsi="Times New Roman" w:cs="Times New Roman"/>
          <w:color w:val="000000"/>
          <w:sz w:val="24"/>
          <w:szCs w:val="24"/>
          <w:lang w:val="en-US" w:eastAsia="de-DE"/>
        </w:rPr>
        <w:t>men</w:t>
      </w:r>
      <w:r w:rsidR="00ED5B4E" w:rsidRPr="00CF700B">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ED5B4E">
        <w:rPr>
          <w:rFonts w:ascii="Times New Roman" w:eastAsia="Times New Roman" w:hAnsi="Times New Roman" w:cs="Times New Roman"/>
          <w:color w:val="000000"/>
          <w:sz w:val="24"/>
          <w:szCs w:val="24"/>
          <w:lang w:val="en-US" w:eastAsia="de-DE"/>
        </w:rPr>
        <w:t xml:space="preserve">Participants had </w:t>
      </w:r>
      <w:r w:rsidRPr="00CF700B">
        <w:rPr>
          <w:rFonts w:ascii="Times New Roman" w:eastAsia="Times New Roman" w:hAnsi="Times New Roman" w:cs="Times New Roman"/>
          <w:color w:val="000000"/>
          <w:sz w:val="24"/>
          <w:szCs w:val="24"/>
          <w:lang w:val="en-US" w:eastAsia="de-DE"/>
        </w:rPr>
        <w:t xml:space="preserve">a mean age of </w:t>
      </w:r>
      <w:r>
        <w:rPr>
          <w:rFonts w:ascii="Times New Roman" w:eastAsia="Times New Roman" w:hAnsi="Times New Roman" w:cs="Times New Roman"/>
          <w:color w:val="000000"/>
          <w:sz w:val="24"/>
          <w:szCs w:val="24"/>
          <w:lang w:val="en-US" w:eastAsia="de-DE"/>
        </w:rPr>
        <w:t>30.95</w:t>
      </w:r>
      <w:r w:rsidRPr="00CF700B">
        <w:rPr>
          <w:rFonts w:ascii="Times New Roman" w:eastAsia="Times New Roman" w:hAnsi="Times New Roman" w:cs="Times New Roman"/>
          <w:color w:val="000000"/>
          <w:sz w:val="24"/>
          <w:szCs w:val="24"/>
          <w:lang w:val="en-US" w:eastAsia="de-DE"/>
        </w:rPr>
        <w:t xml:space="preserve"> years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r>
        <w:rPr>
          <w:rFonts w:ascii="Times New Roman" w:eastAsia="Times New Roman" w:hAnsi="Times New Roman" w:cs="Times New Roman"/>
          <w:color w:val="000000"/>
          <w:sz w:val="24"/>
          <w:szCs w:val="24"/>
          <w:lang w:val="en-US" w:eastAsia="de-DE"/>
        </w:rPr>
        <w:t xml:space="preserve"> </w:t>
      </w:r>
    </w:p>
    <w:p w14:paraId="7C41E742" w14:textId="77777777" w:rsidR="00D44633" w:rsidRDefault="00D44633" w:rsidP="00D44633">
      <w:pPr>
        <w:spacing w:before="120" w:after="240" w:line="360" w:lineRule="auto"/>
        <w:rPr>
          <w:rFonts w:ascii="Times New Roman" w:eastAsia="Times New Roman" w:hAnsi="Times New Roman" w:cs="Times New Roman"/>
          <w:b/>
          <w:bCs/>
          <w:color w:val="000000"/>
          <w:sz w:val="24"/>
          <w:szCs w:val="24"/>
          <w:lang w:val="en-US" w:eastAsia="de-DE"/>
        </w:rPr>
      </w:pPr>
    </w:p>
    <w:p w14:paraId="0751B8C7"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Setting</w:t>
      </w: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and </w:t>
      </w:r>
      <w:r w:rsidRPr="00CF700B">
        <w:rPr>
          <w:rFonts w:ascii="Times New Roman" w:eastAsia="Times New Roman" w:hAnsi="Times New Roman" w:cs="Times New Roman"/>
          <w:b/>
          <w:bCs/>
          <w:color w:val="000000"/>
          <w:sz w:val="24"/>
          <w:szCs w:val="24"/>
          <w:lang w:val="en-US" w:eastAsia="de-DE"/>
        </w:rPr>
        <w:t>Procedure</w:t>
      </w:r>
      <w:r>
        <w:rPr>
          <w:rFonts w:ascii="Times New Roman" w:eastAsia="Times New Roman" w:hAnsi="Times New Roman" w:cs="Times New Roman"/>
          <w:b/>
          <w:bCs/>
          <w:color w:val="000000"/>
          <w:sz w:val="24"/>
          <w:szCs w:val="24"/>
          <w:lang w:val="en-US" w:eastAsia="de-DE"/>
        </w:rPr>
        <w:t xml:space="preserve"> </w:t>
      </w:r>
    </w:p>
    <w:p w14:paraId="3DE0A651" w14:textId="50E06472" w:rsidR="00627B09" w:rsidRPr="008D43B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study </w:t>
      </w:r>
      <w:r>
        <w:rPr>
          <w:rFonts w:ascii="Times New Roman" w:eastAsia="Times New Roman" w:hAnsi="Times New Roman" w:cs="Times New Roman"/>
          <w:color w:val="000000"/>
          <w:sz w:val="24"/>
          <w:szCs w:val="24"/>
          <w:lang w:val="en-US" w:eastAsia="de-DE"/>
        </w:rPr>
        <w:t>was</w:t>
      </w:r>
      <w:r w:rsidRPr="00CF700B">
        <w:rPr>
          <w:rFonts w:ascii="Times New Roman" w:eastAsia="Times New Roman" w:hAnsi="Times New Roman" w:cs="Times New Roman"/>
          <w:color w:val="000000"/>
          <w:sz w:val="24"/>
          <w:szCs w:val="24"/>
          <w:lang w:val="en-US" w:eastAsia="de-DE"/>
        </w:rPr>
        <w:t xml:space="preserve"> carried out </w:t>
      </w:r>
      <w:r w:rsidR="00627B09">
        <w:rPr>
          <w:rFonts w:ascii="Times New Roman" w:eastAsia="Times New Roman" w:hAnsi="Times New Roman" w:cs="Times New Roman"/>
          <w:color w:val="000000"/>
          <w:sz w:val="24"/>
          <w:szCs w:val="24"/>
          <w:lang w:val="en-US" w:eastAsia="de-DE"/>
        </w:rPr>
        <w:t>following</w:t>
      </w:r>
      <w:r w:rsidRPr="00CF700B">
        <w:rPr>
          <w:rFonts w:ascii="Times New Roman" w:eastAsia="Times New Roman" w:hAnsi="Times New Roman" w:cs="Times New Roman"/>
          <w:color w:val="000000"/>
          <w:sz w:val="24"/>
          <w:szCs w:val="24"/>
          <w:lang w:val="en-US" w:eastAsia="de-DE"/>
        </w:rPr>
        <w:t xml:space="preserve"> the ethical standards </w:t>
      </w:r>
      <w:r>
        <w:rPr>
          <w:rFonts w:ascii="Times New Roman" w:eastAsia="Times New Roman" w:hAnsi="Times New Roman" w:cs="Times New Roman"/>
          <w:color w:val="000000"/>
          <w:sz w:val="24"/>
          <w:szCs w:val="24"/>
          <w:lang w:val="en-US" w:eastAsia="de-DE"/>
        </w:rPr>
        <w:t xml:space="preserve">and the approval </w:t>
      </w:r>
      <w:r w:rsidRPr="00CF700B">
        <w:rPr>
          <w:rFonts w:ascii="Times New Roman" w:eastAsia="Times New Roman" w:hAnsi="Times New Roman" w:cs="Times New Roman"/>
          <w:color w:val="000000"/>
          <w:sz w:val="24"/>
          <w:szCs w:val="24"/>
          <w:lang w:val="en-US" w:eastAsia="de-DE"/>
        </w:rPr>
        <w:t>of the University’s Institutional Review Board. All participants were informed in detail about the aim</w:t>
      </w:r>
      <w:r>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and intention of the study </w:t>
      </w:r>
      <w:r w:rsidR="00DE348B">
        <w:rPr>
          <w:rFonts w:ascii="Times New Roman" w:eastAsia="Times New Roman" w:hAnsi="Times New Roman" w:cs="Times New Roman"/>
          <w:color w:val="000000"/>
          <w:sz w:val="24"/>
          <w:szCs w:val="24"/>
          <w:lang w:val="en-US" w:eastAsia="de-DE"/>
        </w:rPr>
        <w:t>before</w:t>
      </w:r>
      <w:r w:rsidRPr="00CF700B">
        <w:rPr>
          <w:rFonts w:ascii="Times New Roman" w:eastAsia="Times New Roman" w:hAnsi="Times New Roman" w:cs="Times New Roman"/>
          <w:color w:val="000000"/>
          <w:sz w:val="24"/>
          <w:szCs w:val="24"/>
          <w:lang w:val="en-US" w:eastAsia="de-DE"/>
        </w:rPr>
        <w:t xml:space="preserve"> testing. Participation was voluntary and only took place after written consent had been given.</w:t>
      </w:r>
      <w:r w:rsidR="002619E1">
        <w:rPr>
          <w:rFonts w:ascii="Times New Roman" w:eastAsia="Times New Roman" w:hAnsi="Times New Roman" w:cs="Times New Roman"/>
          <w:color w:val="000000"/>
          <w:sz w:val="24"/>
          <w:szCs w:val="24"/>
          <w:lang w:val="en-US" w:eastAsia="de-DE"/>
        </w:rPr>
        <w:t xml:space="preserve"> </w:t>
      </w:r>
      <w:r w:rsidR="008D43B9" w:rsidRPr="008D43B9">
        <w:rPr>
          <w:rFonts w:ascii="Times New Roman" w:eastAsia="Times New Roman" w:hAnsi="Times New Roman" w:cs="Times New Roman"/>
          <w:color w:val="000000"/>
          <w:sz w:val="24"/>
          <w:szCs w:val="24"/>
          <w:lang w:val="en-US" w:eastAsia="de-DE"/>
        </w:rPr>
        <w:t>Participants were not rewarded in any way for participating in the study.</w:t>
      </w:r>
    </w:p>
    <w:p w14:paraId="135E69ED" w14:textId="513D14D6" w:rsidR="00D44633" w:rsidRPr="00627B0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6B11AA">
        <w:rPr>
          <w:rFonts w:ascii="Times New Roman" w:eastAsia="Times New Roman" w:hAnsi="Times New Roman" w:cs="Times New Roman"/>
          <w:b/>
          <w:bCs/>
          <w:noProof/>
          <w:color w:val="000000"/>
          <w:sz w:val="24"/>
          <w:szCs w:val="24"/>
          <w:lang w:val="en-US" w:eastAsia="de-DE"/>
        </w:rPr>
        <w:t xml:space="preserve">Figure </w:t>
      </w:r>
      <w:r w:rsidR="001E566F">
        <w:rPr>
          <w:rFonts w:ascii="Times New Roman" w:eastAsia="Times New Roman" w:hAnsi="Times New Roman" w:cs="Times New Roman"/>
          <w:b/>
          <w:bCs/>
          <w:noProof/>
          <w:color w:val="000000"/>
          <w:sz w:val="24"/>
          <w:szCs w:val="24"/>
          <w:lang w:val="en-US" w:eastAsia="de-DE"/>
        </w:rPr>
        <w:t>2</w:t>
      </w:r>
    </w:p>
    <w:p w14:paraId="28126591" w14:textId="77777777" w:rsidR="00D44633" w:rsidRPr="006B11AA" w:rsidRDefault="00D44633" w:rsidP="00D44633">
      <w:pPr>
        <w:spacing w:before="120" w:after="240" w:line="360" w:lineRule="auto"/>
        <w:rPr>
          <w:rFonts w:ascii="Times New Roman" w:eastAsia="Times New Roman" w:hAnsi="Times New Roman" w:cs="Times New Roman"/>
          <w:i/>
          <w:iCs/>
          <w:noProof/>
          <w:color w:val="000000"/>
          <w:sz w:val="24"/>
          <w:szCs w:val="24"/>
          <w:lang w:val="en-US" w:eastAsia="de-DE"/>
        </w:rPr>
      </w:pPr>
      <w:commentRangeStart w:id="19"/>
      <w:r w:rsidRPr="006B11AA">
        <w:rPr>
          <w:rFonts w:ascii="Times New Roman" w:hAnsi="Times New Roman" w:cs="Times New Roman"/>
          <w:i/>
          <w:iCs/>
          <w:lang w:val="en-US"/>
        </w:rPr>
        <w:t>Procedure of the two-hour</w:t>
      </w:r>
      <w:r>
        <w:rPr>
          <w:rFonts w:ascii="Times New Roman" w:hAnsi="Times New Roman" w:cs="Times New Roman"/>
          <w:i/>
          <w:iCs/>
          <w:lang w:val="en-US"/>
        </w:rPr>
        <w:t>-long</w:t>
      </w:r>
      <w:r w:rsidRPr="006B11AA">
        <w:rPr>
          <w:rFonts w:ascii="Times New Roman" w:hAnsi="Times New Roman" w:cs="Times New Roman"/>
          <w:i/>
          <w:iCs/>
          <w:lang w:val="en-US"/>
        </w:rPr>
        <w:t xml:space="preserve"> study. </w:t>
      </w:r>
      <w:commentRangeEnd w:id="19"/>
      <w:r w:rsidR="00E82F66">
        <w:rPr>
          <w:rStyle w:val="Kommentarzeichen"/>
        </w:rPr>
        <w:commentReference w:id="19"/>
      </w:r>
    </w:p>
    <w:p w14:paraId="64CF358E" w14:textId="77777777" w:rsidR="00D44633"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hAnsi="Times New Roman" w:cs="Times New Roman"/>
          <w:i/>
          <w:iCs/>
          <w:noProof/>
          <w:lang w:eastAsia="de-DE"/>
        </w:rPr>
        <w:lastRenderedPageBreak/>
        <w:drawing>
          <wp:inline distT="0" distB="0" distL="0" distR="0" wp14:anchorId="65F076B7" wp14:editId="55073DA5">
            <wp:extent cx="5628552" cy="2224877"/>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3">
                      <a:extLst>
                        <a:ext uri="{28A0092B-C50C-407E-A947-70E740481C1C}">
                          <a14:useLocalDpi xmlns:a14="http://schemas.microsoft.com/office/drawing/2010/main" val="0"/>
                        </a:ext>
                      </a:extLst>
                    </a:blip>
                    <a:srcRect l="8913" t="27623" r="12911" b="17440"/>
                    <a:stretch/>
                  </pic:blipFill>
                  <pic:spPr bwMode="auto">
                    <a:xfrm>
                      <a:off x="0" y="0"/>
                      <a:ext cx="5639994" cy="222940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i/>
          <w:iCs/>
          <w:lang w:val="en-US"/>
        </w:rPr>
        <w:t xml:space="preserve"> </w:t>
      </w:r>
    </w:p>
    <w:p w14:paraId="7C46662B" w14:textId="3879F97E" w:rsidR="00D44633" w:rsidRPr="00350B93" w:rsidRDefault="00D44633" w:rsidP="00D44633">
      <w:pPr>
        <w:spacing w:before="120" w:after="240" w:line="360" w:lineRule="auto"/>
        <w:rPr>
          <w:rFonts w:ascii="Times New Roman" w:eastAsia="Times New Roman" w:hAnsi="Times New Roman" w:cs="Times New Roman"/>
          <w:sz w:val="24"/>
          <w:szCs w:val="24"/>
          <w:lang w:val="en-US" w:eastAsia="de-DE"/>
        </w:rPr>
      </w:pPr>
      <w:del w:id="20" w:author="Deiglmayr, Anne" w:date="2024-04-08T17:10:00Z">
        <w:r w:rsidDel="00ED5B4E">
          <w:rPr>
            <w:rFonts w:ascii="Times New Roman" w:eastAsia="Times New Roman" w:hAnsi="Times New Roman" w:cs="Times New Roman"/>
            <w:color w:val="000000"/>
            <w:sz w:val="24"/>
            <w:szCs w:val="24"/>
            <w:lang w:val="en-US" w:eastAsia="de-DE"/>
          </w:rPr>
          <w:delText>The whole study had</w:delText>
        </w:r>
      </w:del>
      <w:ins w:id="21" w:author="Deiglmayr, Anne" w:date="2024-04-08T17:10:00Z">
        <w:r w:rsidR="00ED5B4E">
          <w:rPr>
            <w:rFonts w:ascii="Times New Roman" w:eastAsia="Times New Roman" w:hAnsi="Times New Roman" w:cs="Times New Roman"/>
            <w:color w:val="000000"/>
            <w:sz w:val="24"/>
            <w:szCs w:val="24"/>
            <w:lang w:val="en-US" w:eastAsia="de-DE"/>
          </w:rPr>
          <w:t>Each participant came to the lab for</w:t>
        </w:r>
      </w:ins>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a </w:t>
      </w:r>
      <w:del w:id="22" w:author="Deiglmayr, Anne" w:date="2024-04-08T17:10:00Z">
        <w:r w:rsidDel="00ED5B4E">
          <w:rPr>
            <w:rFonts w:ascii="Times New Roman" w:eastAsia="Times New Roman" w:hAnsi="Times New Roman" w:cs="Times New Roman"/>
            <w:color w:val="000000"/>
            <w:sz w:val="24"/>
            <w:szCs w:val="24"/>
            <w:lang w:val="en-US" w:eastAsia="de-DE"/>
          </w:rPr>
          <w:delText>duration</w:delText>
        </w:r>
        <w:r w:rsidRPr="00CF700B" w:rsidDel="00ED5B4E">
          <w:rPr>
            <w:rFonts w:ascii="Times New Roman" w:eastAsia="Times New Roman" w:hAnsi="Times New Roman" w:cs="Times New Roman"/>
            <w:color w:val="000000"/>
            <w:sz w:val="24"/>
            <w:szCs w:val="24"/>
            <w:lang w:val="en-US" w:eastAsia="de-DE"/>
          </w:rPr>
          <w:delText xml:space="preserve"> </w:delText>
        </w:r>
      </w:del>
      <w:ins w:id="23" w:author="Deiglmayr, Anne" w:date="2024-04-08T17:11:00Z">
        <w:r w:rsidR="00ED5B4E">
          <w:rPr>
            <w:rFonts w:ascii="Times New Roman" w:eastAsia="Times New Roman" w:hAnsi="Times New Roman" w:cs="Times New Roman"/>
            <w:color w:val="000000"/>
            <w:sz w:val="24"/>
            <w:szCs w:val="24"/>
            <w:lang w:val="en-US" w:eastAsia="de-DE"/>
          </w:rPr>
          <w:t>period</w:t>
        </w:r>
      </w:ins>
      <w:ins w:id="24" w:author="Deiglmayr, Anne" w:date="2024-04-08T17:10:00Z">
        <w:r w:rsidR="00ED5B4E" w:rsidRPr="00CF700B">
          <w:rPr>
            <w:rFonts w:ascii="Times New Roman" w:eastAsia="Times New Roman" w:hAnsi="Times New Roman" w:cs="Times New Roman"/>
            <w:color w:val="000000"/>
            <w:sz w:val="24"/>
            <w:szCs w:val="24"/>
            <w:lang w:val="en-US" w:eastAsia="de-DE"/>
          </w:rPr>
          <w:t xml:space="preserve"> </w:t>
        </w:r>
      </w:ins>
      <w:r w:rsidRPr="00CF700B">
        <w:rPr>
          <w:rFonts w:ascii="Times New Roman" w:eastAsia="Times New Roman" w:hAnsi="Times New Roman" w:cs="Times New Roman"/>
          <w:color w:val="000000"/>
          <w:sz w:val="24"/>
          <w:szCs w:val="24"/>
          <w:lang w:val="en-US" w:eastAsia="de-DE"/>
        </w:rPr>
        <w:t>of approximately two hours</w:t>
      </w:r>
      <w:r>
        <w:rPr>
          <w:rFonts w:ascii="Times New Roman" w:eastAsia="Times New Roman" w:hAnsi="Times New Roman" w:cs="Times New Roman"/>
          <w:color w:val="000000"/>
          <w:sz w:val="24"/>
          <w:szCs w:val="24"/>
          <w:lang w:val="en-US" w:eastAsia="de-DE"/>
        </w:rPr>
        <w:t xml:space="preserve"> </w:t>
      </w:r>
      <w:ins w:id="25" w:author="Deiglmayr, Anne" w:date="2024-04-08T17:10:00Z">
        <w:r w:rsidR="00ED5B4E">
          <w:rPr>
            <w:rFonts w:ascii="Times New Roman" w:eastAsia="Times New Roman" w:hAnsi="Times New Roman" w:cs="Times New Roman"/>
            <w:color w:val="000000"/>
            <w:sz w:val="24"/>
            <w:szCs w:val="24"/>
            <w:lang w:val="en-US" w:eastAsia="de-DE"/>
          </w:rPr>
          <w:t>in total, and</w:t>
        </w:r>
      </w:ins>
      <w:ins w:id="26" w:author="Deiglmayr, Anne" w:date="2024-04-08T17:11:00Z">
        <w:r w:rsidR="00ED5B4E">
          <w:rPr>
            <w:rFonts w:ascii="Times New Roman" w:eastAsia="Times New Roman" w:hAnsi="Times New Roman" w:cs="Times New Roman"/>
            <w:color w:val="000000"/>
            <w:sz w:val="24"/>
            <w:szCs w:val="24"/>
            <w:lang w:val="en-US" w:eastAsia="de-DE"/>
          </w:rPr>
          <w:t xml:space="preserve"> each underwent the same </w:t>
        </w:r>
      </w:ins>
      <w:del w:id="27" w:author="Deiglmayr, Anne" w:date="2024-04-08T17:11:00Z">
        <w:r w:rsidDel="00ED5B4E">
          <w:rPr>
            <w:rFonts w:ascii="Times New Roman" w:eastAsia="Times New Roman" w:hAnsi="Times New Roman" w:cs="Times New Roman"/>
            <w:color w:val="000000"/>
            <w:sz w:val="24"/>
            <w:szCs w:val="24"/>
            <w:lang w:val="en-US" w:eastAsia="de-DE"/>
          </w:rPr>
          <w:delText xml:space="preserve">and consisted of five </w:delText>
        </w:r>
      </w:del>
      <w:r>
        <w:rPr>
          <w:rFonts w:ascii="Times New Roman" w:eastAsia="Times New Roman" w:hAnsi="Times New Roman" w:cs="Times New Roman"/>
          <w:color w:val="000000"/>
          <w:sz w:val="24"/>
          <w:szCs w:val="24"/>
          <w:lang w:val="en-US" w:eastAsia="de-DE"/>
        </w:rPr>
        <w:t>phases</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7D0E5A">
        <w:rPr>
          <w:rFonts w:ascii="Times New Roman" w:eastAsia="Times New Roman" w:hAnsi="Times New Roman" w:cs="Times New Roman"/>
          <w:i/>
          <w:iCs/>
          <w:color w:val="000000"/>
          <w:sz w:val="24"/>
          <w:szCs w:val="24"/>
          <w:lang w:val="en-US" w:eastAsia="de-DE"/>
        </w:rPr>
        <w:t>pre-teaching phase</w:t>
      </w:r>
      <w:r>
        <w:rPr>
          <w:rFonts w:ascii="Times New Roman" w:eastAsia="Times New Roman" w:hAnsi="Times New Roman" w:cs="Times New Roman"/>
          <w:color w:val="000000"/>
          <w:sz w:val="24"/>
          <w:szCs w:val="24"/>
          <w:lang w:val="en-US" w:eastAsia="de-DE"/>
        </w:rPr>
        <w:t xml:space="preserve">, </w:t>
      </w:r>
      <w:r w:rsidRPr="007D0E5A">
        <w:rPr>
          <w:rFonts w:ascii="Times New Roman" w:eastAsia="Times New Roman" w:hAnsi="Times New Roman" w:cs="Times New Roman"/>
          <w:i/>
          <w:iCs/>
          <w:color w:val="000000"/>
          <w:sz w:val="24"/>
          <w:szCs w:val="24"/>
          <w:lang w:val="en-US" w:eastAsia="de-DE"/>
        </w:rPr>
        <w:t>teaching phase</w:t>
      </w:r>
      <w:r>
        <w:rPr>
          <w:rFonts w:ascii="Times New Roman" w:eastAsia="Times New Roman" w:hAnsi="Times New Roman" w:cs="Times New Roman"/>
          <w:color w:val="000000"/>
          <w:sz w:val="24"/>
          <w:szCs w:val="24"/>
          <w:lang w:val="en-US" w:eastAsia="de-DE"/>
        </w:rPr>
        <w:t xml:space="preserve">, </w:t>
      </w:r>
      <w:r w:rsidRPr="007D0E5A">
        <w:rPr>
          <w:rFonts w:ascii="Times New Roman" w:eastAsia="Times New Roman" w:hAnsi="Times New Roman" w:cs="Times New Roman"/>
          <w:i/>
          <w:iCs/>
          <w:color w:val="000000"/>
          <w:sz w:val="24"/>
          <w:szCs w:val="24"/>
          <w:lang w:val="en-US" w:eastAsia="de-DE"/>
        </w:rPr>
        <w:t>post-teaching phase</w:t>
      </w:r>
      <w:r>
        <w:rPr>
          <w:rFonts w:ascii="Times New Roman" w:eastAsia="Times New Roman" w:hAnsi="Times New Roman" w:cs="Times New Roman"/>
          <w:color w:val="000000"/>
          <w:sz w:val="24"/>
          <w:szCs w:val="24"/>
          <w:lang w:val="en-US" w:eastAsia="de-DE"/>
        </w:rPr>
        <w:t xml:space="preserve">, </w:t>
      </w:r>
      <w:r w:rsidRPr="007D0E5A">
        <w:rPr>
          <w:rFonts w:ascii="Times New Roman" w:eastAsia="Times New Roman" w:hAnsi="Times New Roman" w:cs="Times New Roman"/>
          <w:i/>
          <w:iCs/>
          <w:color w:val="000000"/>
          <w:sz w:val="24"/>
          <w:szCs w:val="24"/>
          <w:lang w:val="en-US" w:eastAsia="de-DE"/>
        </w:rPr>
        <w:t>interview phase</w:t>
      </w:r>
      <w:r>
        <w:rPr>
          <w:rFonts w:ascii="Times New Roman" w:eastAsia="Times New Roman" w:hAnsi="Times New Roman" w:cs="Times New Roman"/>
          <w:color w:val="000000"/>
          <w:sz w:val="24"/>
          <w:szCs w:val="24"/>
          <w:lang w:val="en-US" w:eastAsia="de-DE"/>
        </w:rPr>
        <w:t xml:space="preserve">, and </w:t>
      </w:r>
      <w:r w:rsidRPr="007D0E5A">
        <w:rPr>
          <w:rFonts w:ascii="Times New Roman" w:eastAsia="Times New Roman" w:hAnsi="Times New Roman" w:cs="Times New Roman"/>
          <w:i/>
          <w:iCs/>
          <w:color w:val="000000"/>
          <w:sz w:val="24"/>
          <w:szCs w:val="24"/>
          <w:lang w:val="en-US" w:eastAsia="de-DE"/>
        </w:rPr>
        <w:t>end phase</w:t>
      </w:r>
      <w:r>
        <w:rPr>
          <w:rFonts w:ascii="Times New Roman" w:eastAsia="Times New Roman" w:hAnsi="Times New Roman" w:cs="Times New Roman"/>
          <w:color w:val="000000"/>
          <w:sz w:val="24"/>
          <w:szCs w:val="24"/>
          <w:lang w:val="en-US" w:eastAsia="de-DE"/>
        </w:rPr>
        <w:t xml:space="preserve"> (please refer to Fig. </w:t>
      </w:r>
      <w:r w:rsidR="001E7A15">
        <w:rPr>
          <w:rFonts w:ascii="Times New Roman" w:eastAsia="Times New Roman" w:hAnsi="Times New Roman" w:cs="Times New Roman"/>
          <w:color w:val="000000"/>
          <w:sz w:val="24"/>
          <w:szCs w:val="24"/>
          <w:lang w:val="en-US" w:eastAsia="de-DE"/>
        </w:rPr>
        <w:t>2</w:t>
      </w:r>
      <w:r>
        <w:rPr>
          <w:rFonts w:ascii="Times New Roman" w:eastAsia="Times New Roman" w:hAnsi="Times New Roman" w:cs="Times New Roman"/>
          <w:color w:val="000000"/>
          <w:sz w:val="24"/>
          <w:szCs w:val="24"/>
          <w:lang w:val="en-US" w:eastAsia="de-DE"/>
        </w:rPr>
        <w:t xml:space="preserve"> for a timeline). </w:t>
      </w:r>
      <w:commentRangeStart w:id="28"/>
      <w:r>
        <w:rPr>
          <w:rFonts w:ascii="Times New Roman" w:eastAsia="Times New Roman" w:hAnsi="Times New Roman" w:cs="Times New Roman"/>
          <w:color w:val="000000"/>
          <w:sz w:val="24"/>
          <w:szCs w:val="24"/>
          <w:lang w:val="en-US" w:eastAsia="de-DE"/>
        </w:rPr>
        <w:t xml:space="preserve">In </w:t>
      </w:r>
      <w:commentRangeEnd w:id="28"/>
      <w:r w:rsidR="00ED5B4E">
        <w:rPr>
          <w:rStyle w:val="Kommentarzeichen"/>
        </w:rPr>
        <w:commentReference w:id="28"/>
      </w:r>
      <w:r>
        <w:rPr>
          <w:rFonts w:ascii="Times New Roman" w:eastAsia="Times New Roman" w:hAnsi="Times New Roman" w:cs="Times New Roman"/>
          <w:color w:val="000000"/>
          <w:sz w:val="24"/>
          <w:szCs w:val="24"/>
          <w:lang w:val="en-US" w:eastAsia="de-DE"/>
        </w:rPr>
        <w:t xml:space="preserve">the </w:t>
      </w:r>
      <w:r w:rsidRPr="00350B93">
        <w:rPr>
          <w:rFonts w:ascii="Times New Roman" w:eastAsia="Times New Roman" w:hAnsi="Times New Roman" w:cs="Times New Roman"/>
          <w:i/>
          <w:color w:val="000000"/>
          <w:sz w:val="24"/>
          <w:szCs w:val="24"/>
          <w:lang w:val="en-US" w:eastAsia="de-DE"/>
        </w:rPr>
        <w:t>pre-teaching phase</w:t>
      </w:r>
      <w:r>
        <w:rPr>
          <w:rFonts w:ascii="Times New Roman" w:eastAsia="Times New Roman" w:hAnsi="Times New Roman" w:cs="Times New Roman"/>
          <w:color w:val="000000"/>
          <w:sz w:val="24"/>
          <w:szCs w:val="24"/>
          <w:lang w:val="en-US" w:eastAsia="de-DE"/>
        </w:rPr>
        <w:t xml:space="preserve">, the </w:t>
      </w:r>
      <w:r w:rsidRPr="00CF700B">
        <w:rPr>
          <w:rFonts w:ascii="Times New Roman" w:eastAsia="Times New Roman" w:hAnsi="Times New Roman" w:cs="Times New Roman"/>
          <w:color w:val="000000"/>
          <w:sz w:val="24"/>
          <w:szCs w:val="24"/>
          <w:lang w:val="en-US" w:eastAsia="de-DE"/>
        </w:rPr>
        <w:t xml:space="preserve">experimenter welcomed the </w:t>
      </w:r>
      <w:r>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and </w:t>
      </w:r>
      <w:r>
        <w:rPr>
          <w:rFonts w:ascii="Times New Roman" w:eastAsia="Times New Roman" w:hAnsi="Times New Roman" w:cs="Times New Roman"/>
          <w:color w:val="000000"/>
          <w:sz w:val="24"/>
          <w:szCs w:val="24"/>
          <w:lang w:val="en-US" w:eastAsia="de-DE"/>
        </w:rPr>
        <w:t xml:space="preserve">helped them </w:t>
      </w:r>
      <w:r w:rsidRPr="00CF700B">
        <w:rPr>
          <w:rFonts w:ascii="Times New Roman" w:eastAsia="Times New Roman" w:hAnsi="Times New Roman" w:cs="Times New Roman"/>
          <w:color w:val="000000"/>
          <w:sz w:val="24"/>
          <w:szCs w:val="24"/>
          <w:lang w:val="en-US" w:eastAsia="de-DE"/>
        </w:rPr>
        <w:t xml:space="preserve">put on the </w:t>
      </w:r>
      <w:r>
        <w:rPr>
          <w:rFonts w:ascii="Times New Roman" w:eastAsia="Times New Roman" w:hAnsi="Times New Roman" w:cs="Times New Roman"/>
          <w:color w:val="000000"/>
          <w:sz w:val="24"/>
          <w:szCs w:val="24"/>
          <w:lang w:val="en-US" w:eastAsia="de-DE"/>
        </w:rPr>
        <w:t xml:space="preserve">fitness tracker. This was followed by </w:t>
      </w:r>
      <w:r w:rsidRPr="00CF700B">
        <w:rPr>
          <w:rFonts w:ascii="Times New Roman" w:eastAsia="Times New Roman" w:hAnsi="Times New Roman" w:cs="Times New Roman"/>
          <w:color w:val="000000"/>
          <w:sz w:val="24"/>
          <w:szCs w:val="24"/>
          <w:lang w:val="en-US" w:eastAsia="de-DE"/>
        </w:rPr>
        <w:t xml:space="preserve">a warm-up </w:t>
      </w:r>
      <w:r>
        <w:rPr>
          <w:rFonts w:ascii="Times New Roman" w:eastAsia="Times New Roman" w:hAnsi="Times New Roman" w:cs="Times New Roman"/>
          <w:color w:val="000000"/>
          <w:sz w:val="24"/>
          <w:szCs w:val="24"/>
          <w:lang w:val="en-US" w:eastAsia="de-DE"/>
        </w:rPr>
        <w:t xml:space="preserve">session </w:t>
      </w:r>
      <w:r w:rsidRPr="00CF700B">
        <w:rPr>
          <w:rFonts w:ascii="Times New Roman" w:eastAsia="Times New Roman" w:hAnsi="Times New Roman" w:cs="Times New Roman"/>
          <w:color w:val="000000"/>
          <w:sz w:val="24"/>
          <w:szCs w:val="24"/>
          <w:lang w:val="en-US" w:eastAsia="de-DE"/>
        </w:rPr>
        <w:t xml:space="preserve">to familiarize the </w:t>
      </w:r>
      <w:r>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with the laboratory setting</w:t>
      </w:r>
      <w:r>
        <w:rPr>
          <w:rFonts w:ascii="Times New Roman" w:eastAsia="Times New Roman" w:hAnsi="Times New Roman" w:cs="Times New Roman"/>
          <w:color w:val="000000"/>
          <w:sz w:val="24"/>
          <w:szCs w:val="24"/>
          <w:lang w:val="en-US" w:eastAsia="de-DE"/>
        </w:rPr>
        <w:t xml:space="preserve"> and the class</w:t>
      </w:r>
      <w:r w:rsidRPr="00CF700B">
        <w:rPr>
          <w:rFonts w:ascii="Times New Roman" w:eastAsia="Times New Roman" w:hAnsi="Times New Roman" w:cs="Times New Roman"/>
          <w:color w:val="000000"/>
          <w:sz w:val="24"/>
          <w:szCs w:val="24"/>
          <w:lang w:val="en-US" w:eastAsia="de-DE"/>
        </w:rPr>
        <w:t>. Th</w:t>
      </w:r>
      <w:r>
        <w:rPr>
          <w:rFonts w:ascii="Times New Roman" w:eastAsia="Times New Roman" w:hAnsi="Times New Roman" w:cs="Times New Roman"/>
          <w:color w:val="000000"/>
          <w:sz w:val="24"/>
          <w:szCs w:val="24"/>
          <w:lang w:val="en-US" w:eastAsia="de-DE"/>
        </w:rPr>
        <w:t xml:space="preserve">is phase took about </w:t>
      </w:r>
      <w:r w:rsidRPr="00CF700B">
        <w:rPr>
          <w:rFonts w:ascii="Times New Roman" w:eastAsia="Times New Roman" w:hAnsi="Times New Roman" w:cs="Times New Roman"/>
          <w:color w:val="000000"/>
          <w:sz w:val="24"/>
          <w:szCs w:val="24"/>
          <w:lang w:val="en-US" w:eastAsia="de-DE"/>
        </w:rPr>
        <w:t>10-15 minutes</w:t>
      </w:r>
      <w:r>
        <w:rPr>
          <w:rFonts w:ascii="Times New Roman" w:eastAsia="Times New Roman" w:hAnsi="Times New Roman" w:cs="Times New Roman"/>
          <w:color w:val="000000"/>
          <w:sz w:val="24"/>
          <w:szCs w:val="24"/>
          <w:lang w:val="en-US" w:eastAsia="de-DE"/>
        </w:rPr>
        <w:t xml:space="preserve"> </w:t>
      </w:r>
      <w:r w:rsidRPr="00FB3189">
        <w:rPr>
          <w:rFonts w:ascii="Times New Roman" w:eastAsia="Times New Roman" w:hAnsi="Times New Roman" w:cs="Times New Roman"/>
          <w:sz w:val="24"/>
          <w:szCs w:val="24"/>
          <w:lang w:val="en-US" w:eastAsia="de-DE"/>
        </w:rPr>
        <w:t xml:space="preserve">and participants spent this time </w:t>
      </w:r>
      <w:r>
        <w:rPr>
          <w:rFonts w:ascii="Times New Roman" w:eastAsia="Times New Roman" w:hAnsi="Times New Roman" w:cs="Times New Roman"/>
          <w:sz w:val="24"/>
          <w:szCs w:val="24"/>
          <w:lang w:val="en-US" w:eastAsia="de-DE"/>
        </w:rPr>
        <w:t xml:space="preserve">mostly </w:t>
      </w:r>
      <w:r w:rsidRPr="00FB3189">
        <w:rPr>
          <w:rFonts w:ascii="Times New Roman" w:eastAsia="Times New Roman" w:hAnsi="Times New Roman" w:cs="Times New Roman"/>
          <w:sz w:val="24"/>
          <w:szCs w:val="24"/>
          <w:lang w:val="en-US" w:eastAsia="de-DE"/>
        </w:rPr>
        <w:t>standing</w:t>
      </w:r>
      <w:r>
        <w:rPr>
          <w:rFonts w:ascii="Times New Roman" w:eastAsia="Times New Roman" w:hAnsi="Times New Roman" w:cs="Times New Roman"/>
          <w:sz w:val="24"/>
          <w:szCs w:val="24"/>
          <w:lang w:val="en-US" w:eastAsia="de-DE"/>
        </w:rPr>
        <w:t xml:space="preserve"> or slowly walking around. During the</w:t>
      </w:r>
      <w:r w:rsidR="005139A7">
        <w:rPr>
          <w:rFonts w:ascii="Times New Roman" w:eastAsia="Times New Roman" w:hAnsi="Times New Roman" w:cs="Times New Roman"/>
          <w:sz w:val="24"/>
          <w:szCs w:val="24"/>
          <w:lang w:val="en-US" w:eastAsia="de-DE"/>
        </w:rPr>
        <w:t xml:space="preserve"> </w:t>
      </w:r>
      <w:r w:rsidRPr="00350B93">
        <w:rPr>
          <w:rFonts w:ascii="Times New Roman" w:eastAsia="Times New Roman" w:hAnsi="Times New Roman" w:cs="Times New Roman"/>
          <w:i/>
          <w:sz w:val="24"/>
          <w:szCs w:val="24"/>
          <w:lang w:val="en-US" w:eastAsia="de-DE"/>
        </w:rPr>
        <w:t>teaching phase</w:t>
      </w:r>
      <w:r>
        <w:rPr>
          <w:rFonts w:ascii="Times New Roman" w:eastAsia="Times New Roman" w:hAnsi="Times New Roman" w:cs="Times New Roman"/>
          <w:sz w:val="24"/>
          <w:szCs w:val="24"/>
          <w:lang w:val="en-US" w:eastAsia="de-DE"/>
        </w:rPr>
        <w:t xml:space="preserve">, the </w:t>
      </w:r>
      <w:r w:rsidRPr="006F28B7">
        <w:rPr>
          <w:rFonts w:ascii="Times New Roman" w:eastAsia="Times New Roman" w:hAnsi="Times New Roman" w:cs="Times New Roman"/>
          <w:color w:val="000000" w:themeColor="text1"/>
          <w:sz w:val="24"/>
          <w:szCs w:val="24"/>
          <w:lang w:val="en-US" w:eastAsia="de-DE"/>
        </w:rPr>
        <w:t xml:space="preserve">participants </w:t>
      </w:r>
      <w:r>
        <w:rPr>
          <w:rFonts w:ascii="Times New Roman" w:eastAsia="Times New Roman" w:hAnsi="Times New Roman" w:cs="Times New Roman"/>
          <w:color w:val="000000"/>
          <w:sz w:val="24"/>
          <w:szCs w:val="24"/>
          <w:lang w:val="en-US" w:eastAsia="de-DE"/>
        </w:rPr>
        <w:t xml:space="preserve">held their </w:t>
      </w:r>
      <w:commentRangeStart w:id="29"/>
      <w:r>
        <w:rPr>
          <w:rFonts w:ascii="Times New Roman" w:eastAsia="Times New Roman" w:hAnsi="Times New Roman" w:cs="Times New Roman"/>
          <w:color w:val="000000"/>
          <w:sz w:val="24"/>
          <w:szCs w:val="24"/>
          <w:lang w:val="en-US" w:eastAsia="de-DE"/>
        </w:rPr>
        <w:t>self-prepared</w:t>
      </w:r>
      <w:r w:rsidR="00ED5B4E">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micro-teaching</w:t>
      </w:r>
      <w:r>
        <w:rPr>
          <w:rFonts w:ascii="Times New Roman" w:eastAsia="Times New Roman" w:hAnsi="Times New Roman" w:cs="Times New Roman"/>
          <w:color w:val="000000"/>
          <w:sz w:val="24"/>
          <w:szCs w:val="24"/>
          <w:lang w:val="en-US" w:eastAsia="de-DE"/>
        </w:rPr>
        <w:t xml:space="preserve"> </w:t>
      </w:r>
      <w:commentRangeEnd w:id="29"/>
      <w:r w:rsidR="00CD649D">
        <w:rPr>
          <w:rStyle w:val="Kommentarzeichen"/>
        </w:rPr>
        <w:commentReference w:id="29"/>
      </w:r>
      <w:r>
        <w:rPr>
          <w:rFonts w:ascii="Times New Roman" w:eastAsia="Times New Roman" w:hAnsi="Times New Roman" w:cs="Times New Roman"/>
          <w:color w:val="000000"/>
          <w:sz w:val="24"/>
          <w:szCs w:val="24"/>
          <w:lang w:val="en-US" w:eastAsia="de-DE"/>
        </w:rPr>
        <w:t xml:space="preserve">unit to a class of </w:t>
      </w:r>
      <w:r w:rsidRPr="00CF700B">
        <w:rPr>
          <w:rFonts w:ascii="Times New Roman" w:eastAsia="Times New Roman" w:hAnsi="Times New Roman" w:cs="Times New Roman"/>
          <w:color w:val="000000"/>
          <w:sz w:val="24"/>
          <w:szCs w:val="24"/>
          <w:lang w:val="en-US" w:eastAsia="de-DE"/>
        </w:rPr>
        <w:t>three</w:t>
      </w:r>
      <w:r>
        <w:rPr>
          <w:rFonts w:ascii="Times New Roman" w:eastAsia="Times New Roman" w:hAnsi="Times New Roman" w:cs="Times New Roman"/>
          <w:color w:val="000000"/>
          <w:sz w:val="24"/>
          <w:szCs w:val="24"/>
          <w:lang w:val="en-US" w:eastAsia="de-DE"/>
        </w:rPr>
        <w:t xml:space="preserve"> trained</w:t>
      </w:r>
      <w:r w:rsidRPr="00CF700B">
        <w:rPr>
          <w:rFonts w:ascii="Times New Roman" w:eastAsia="Times New Roman" w:hAnsi="Times New Roman" w:cs="Times New Roman"/>
          <w:color w:val="000000"/>
          <w:sz w:val="24"/>
          <w:szCs w:val="24"/>
          <w:lang w:val="en-US" w:eastAsia="de-DE"/>
        </w:rPr>
        <w:t xml:space="preserve"> actors</w:t>
      </w:r>
      <w:r>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who</w:t>
      </w:r>
      <w:r>
        <w:rPr>
          <w:rFonts w:ascii="Times New Roman" w:eastAsia="Times New Roman" w:hAnsi="Times New Roman" w:cs="Times New Roman"/>
          <w:color w:val="000000"/>
          <w:sz w:val="24"/>
          <w:szCs w:val="24"/>
          <w:lang w:val="en-US" w:eastAsia="de-DE"/>
        </w:rPr>
        <w:t xml:space="preserve"> performed nine</w:t>
      </w:r>
      <w:r w:rsidR="00ED5B4E">
        <w:rPr>
          <w:rFonts w:ascii="Times New Roman" w:eastAsia="Times New Roman" w:hAnsi="Times New Roman" w:cs="Times New Roman"/>
          <w:color w:val="000000"/>
          <w:sz w:val="24"/>
          <w:szCs w:val="24"/>
          <w:lang w:val="en-US" w:eastAsia="de-DE"/>
        </w:rPr>
        <w:t xml:space="preserve">, potentially disruptive, </w:t>
      </w:r>
      <w:r>
        <w:rPr>
          <w:rFonts w:ascii="Times New Roman" w:eastAsia="Times New Roman" w:hAnsi="Times New Roman" w:cs="Times New Roman"/>
          <w:color w:val="000000"/>
          <w:sz w:val="24"/>
          <w:szCs w:val="24"/>
          <w:lang w:val="en-US" w:eastAsia="de-DE"/>
        </w:rPr>
        <w:t>classroom events</w:t>
      </w:r>
      <w:r w:rsidR="009F30AD">
        <w:rPr>
          <w:rFonts w:ascii="Times New Roman" w:eastAsia="Times New Roman" w:hAnsi="Times New Roman" w:cs="Times New Roman"/>
          <w:color w:val="000000"/>
          <w:sz w:val="24"/>
          <w:szCs w:val="24"/>
          <w:lang w:val="en-US" w:eastAsia="de-DE"/>
        </w:rPr>
        <w:t xml:space="preserve"> </w:t>
      </w:r>
      <w:r w:rsidR="009F30AD" w:rsidRPr="00956D35">
        <w:rPr>
          <w:rFonts w:ascii="Times New Roman" w:hAnsi="Times New Roman" w:cs="Times New Roman"/>
          <w:sz w:val="24"/>
          <w:szCs w:val="24"/>
          <w:lang w:val="en-US"/>
        </w:rPr>
        <w:t xml:space="preserve">(e.g., chatting with </w:t>
      </w:r>
      <w:r w:rsidR="009F30AD">
        <w:rPr>
          <w:rFonts w:ascii="Times New Roman" w:hAnsi="Times New Roman" w:cs="Times New Roman"/>
          <w:sz w:val="24"/>
          <w:szCs w:val="24"/>
          <w:lang w:val="en-US"/>
        </w:rPr>
        <w:t xml:space="preserve">a </w:t>
      </w:r>
      <w:r w:rsidR="009F30AD" w:rsidRPr="00956D35">
        <w:rPr>
          <w:rFonts w:ascii="Times New Roman" w:hAnsi="Times New Roman" w:cs="Times New Roman"/>
          <w:sz w:val="24"/>
          <w:szCs w:val="24"/>
          <w:lang w:val="en-US"/>
        </w:rPr>
        <w:t xml:space="preserve">neighbor, heckling, looking at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phone; see Table ## in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supplementary material for an overview and categorization of all events; also see Fig## for a depiction of the laboratory setting of the micro-teaching unit). </w:t>
      </w:r>
      <w:r>
        <w:rPr>
          <w:rFonts w:ascii="Times New Roman" w:eastAsia="Times New Roman" w:hAnsi="Times New Roman" w:cs="Times New Roman"/>
          <w:color w:val="000000"/>
          <w:sz w:val="24"/>
          <w:szCs w:val="24"/>
          <w:lang w:val="en-US" w:eastAsia="de-DE"/>
        </w:rPr>
        <w:t xml:space="preserve"> T</w:t>
      </w:r>
      <w:r w:rsidRPr="00CF700B">
        <w:rPr>
          <w:rFonts w:ascii="Times New Roman" w:eastAsia="Times New Roman" w:hAnsi="Times New Roman" w:cs="Times New Roman"/>
          <w:color w:val="000000"/>
          <w:sz w:val="24"/>
          <w:szCs w:val="24"/>
          <w:lang w:val="en-US" w:eastAsia="de-DE"/>
        </w:rPr>
        <w:t xml:space="preserve">he </w:t>
      </w:r>
      <w:r>
        <w:rPr>
          <w:rFonts w:ascii="Times New Roman" w:eastAsia="Times New Roman" w:hAnsi="Times New Roman" w:cs="Times New Roman"/>
          <w:color w:val="000000"/>
          <w:sz w:val="24"/>
          <w:szCs w:val="24"/>
          <w:lang w:val="en-US" w:eastAsia="de-DE"/>
        </w:rPr>
        <w:t xml:space="preserve">teaching unit was video-recorded and </w:t>
      </w:r>
      <w:r w:rsidRPr="00CF700B">
        <w:rPr>
          <w:rFonts w:ascii="Times New Roman" w:eastAsia="Times New Roman" w:hAnsi="Times New Roman" w:cs="Times New Roman"/>
          <w:color w:val="000000"/>
          <w:sz w:val="24"/>
          <w:szCs w:val="24"/>
          <w:lang w:val="en-US" w:eastAsia="de-DE"/>
        </w:rPr>
        <w:t xml:space="preserve">lasted about </w:t>
      </w:r>
      <w:r>
        <w:rPr>
          <w:rFonts w:ascii="Times New Roman" w:eastAsia="Times New Roman" w:hAnsi="Times New Roman" w:cs="Times New Roman"/>
          <w:color w:val="000000"/>
          <w:sz w:val="24"/>
          <w:szCs w:val="24"/>
          <w:lang w:val="en-US" w:eastAsia="de-DE"/>
        </w:rPr>
        <w:t>15-</w:t>
      </w:r>
      <w:r w:rsidRPr="00CF700B">
        <w:rPr>
          <w:rFonts w:ascii="Times New Roman" w:eastAsia="Times New Roman" w:hAnsi="Times New Roman" w:cs="Times New Roman"/>
          <w:color w:val="000000"/>
          <w:sz w:val="24"/>
          <w:szCs w:val="24"/>
          <w:lang w:val="en-US" w:eastAsia="de-DE"/>
        </w:rPr>
        <w:t>20 minutes</w:t>
      </w:r>
      <w:r>
        <w:rPr>
          <w:rFonts w:ascii="Times New Roman" w:eastAsia="Times New Roman" w:hAnsi="Times New Roman" w:cs="Times New Roman"/>
          <w:color w:val="000000"/>
          <w:sz w:val="24"/>
          <w:szCs w:val="24"/>
          <w:lang w:val="en-US" w:eastAsia="de-DE"/>
        </w:rPr>
        <w:t>. P</w:t>
      </w:r>
      <w:r w:rsidRPr="00E21A0E">
        <w:rPr>
          <w:rFonts w:ascii="Times New Roman" w:eastAsia="Times New Roman" w:hAnsi="Times New Roman" w:cs="Times New Roman"/>
          <w:sz w:val="24"/>
          <w:szCs w:val="24"/>
          <w:lang w:val="en-US" w:eastAsia="de-DE"/>
        </w:rPr>
        <w:t xml:space="preserve">articipants spent this time </w:t>
      </w:r>
      <w:r>
        <w:rPr>
          <w:rFonts w:ascii="Times New Roman" w:eastAsia="Times New Roman" w:hAnsi="Times New Roman" w:cs="Times New Roman"/>
          <w:sz w:val="24"/>
          <w:szCs w:val="24"/>
          <w:lang w:val="en-US" w:eastAsia="de-DE"/>
        </w:rPr>
        <w:t xml:space="preserve">mostly </w:t>
      </w:r>
      <w:r w:rsidRPr="00E21A0E">
        <w:rPr>
          <w:rFonts w:ascii="Times New Roman" w:eastAsia="Times New Roman" w:hAnsi="Times New Roman" w:cs="Times New Roman"/>
          <w:sz w:val="24"/>
          <w:szCs w:val="24"/>
          <w:lang w:val="en-US" w:eastAsia="de-DE"/>
        </w:rPr>
        <w:t>standing</w:t>
      </w:r>
      <w:r>
        <w:rPr>
          <w:rFonts w:ascii="Times New Roman" w:eastAsia="Times New Roman" w:hAnsi="Times New Roman" w:cs="Times New Roman"/>
          <w:sz w:val="24"/>
          <w:szCs w:val="24"/>
          <w:lang w:val="en-US" w:eastAsia="de-DE"/>
        </w:rPr>
        <w:t xml:space="preserve"> or slowly walking around</w:t>
      </w:r>
      <w:r>
        <w:rPr>
          <w:rFonts w:ascii="Times New Roman" w:eastAsia="Times New Roman" w:hAnsi="Times New Roman" w:cs="Times New Roman"/>
          <w:color w:val="000000"/>
          <w:sz w:val="24"/>
          <w:szCs w:val="24"/>
          <w:lang w:val="en-US" w:eastAsia="de-DE"/>
        </w:rPr>
        <w:t>. After having completed the micro-teaching unit, in the</w:t>
      </w:r>
      <w:r w:rsidR="00800454">
        <w:rPr>
          <w:rFonts w:ascii="Times New Roman" w:eastAsia="Times New Roman" w:hAnsi="Times New Roman" w:cs="Times New Roman"/>
          <w:color w:val="000000"/>
          <w:sz w:val="24"/>
          <w:szCs w:val="24"/>
          <w:lang w:val="en-US" w:eastAsia="de-DE"/>
        </w:rPr>
        <w:t xml:space="preserve"> </w:t>
      </w:r>
      <w:r w:rsidRPr="00350B93">
        <w:rPr>
          <w:rFonts w:ascii="Times New Roman" w:eastAsia="Times New Roman" w:hAnsi="Times New Roman" w:cs="Times New Roman"/>
          <w:i/>
          <w:sz w:val="24"/>
          <w:szCs w:val="24"/>
          <w:lang w:val="en-US" w:eastAsia="de-DE"/>
        </w:rPr>
        <w:t>post-teaching phase</w:t>
      </w:r>
      <w:r>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participants were seated at a desk and filled in questionnaires</w:t>
      </w:r>
      <w:r w:rsidR="00C743FD" w:rsidRPr="00821318">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 xml:space="preserve">for </w:t>
      </w:r>
      <w:r w:rsidR="00C743FD" w:rsidRPr="00821318">
        <w:rPr>
          <w:rFonts w:ascii="Times New Roman" w:eastAsia="Times New Roman" w:hAnsi="Times New Roman" w:cs="Times New Roman"/>
          <w:sz w:val="24"/>
          <w:szCs w:val="24"/>
          <w:lang w:val="en-US" w:eastAsia="de-DE"/>
        </w:rPr>
        <w:t xml:space="preserve">approximately </w:t>
      </w:r>
      <w:r w:rsidR="00C743FD">
        <w:rPr>
          <w:rFonts w:ascii="Times New Roman" w:eastAsia="Times New Roman" w:hAnsi="Times New Roman" w:cs="Times New Roman"/>
          <w:sz w:val="24"/>
          <w:szCs w:val="24"/>
          <w:lang w:val="en-US" w:eastAsia="de-DE"/>
        </w:rPr>
        <w:t>10-</w:t>
      </w:r>
      <w:r w:rsidR="00C743FD" w:rsidRPr="00821318">
        <w:rPr>
          <w:rFonts w:ascii="Times New Roman" w:eastAsia="Times New Roman" w:hAnsi="Times New Roman" w:cs="Times New Roman"/>
          <w:sz w:val="24"/>
          <w:szCs w:val="24"/>
          <w:lang w:val="en-US" w:eastAsia="de-DE"/>
        </w:rPr>
        <w:t>1</w:t>
      </w:r>
      <w:r w:rsidR="00C743FD">
        <w:rPr>
          <w:rFonts w:ascii="Times New Roman" w:eastAsia="Times New Roman" w:hAnsi="Times New Roman" w:cs="Times New Roman"/>
          <w:sz w:val="24"/>
          <w:szCs w:val="24"/>
          <w:lang w:val="en-US" w:eastAsia="de-DE"/>
        </w:rPr>
        <w:t>5</w:t>
      </w:r>
      <w:r w:rsidR="00C743FD" w:rsidRPr="00821318">
        <w:rPr>
          <w:rFonts w:ascii="Times New Roman" w:eastAsia="Times New Roman" w:hAnsi="Times New Roman" w:cs="Times New Roman"/>
          <w:sz w:val="24"/>
          <w:szCs w:val="24"/>
          <w:lang w:val="en-US" w:eastAsia="de-DE"/>
        </w:rPr>
        <w:t xml:space="preserve"> minutes</w:t>
      </w:r>
      <w:r w:rsidR="00C743FD">
        <w:rPr>
          <w:rFonts w:ascii="Times New Roman" w:eastAsia="Times New Roman" w:hAnsi="Times New Roman" w:cs="Times New Roman"/>
          <w:color w:val="000000"/>
          <w:sz w:val="24"/>
          <w:szCs w:val="24"/>
          <w:lang w:val="en-US" w:eastAsia="de-DE"/>
        </w:rPr>
        <w:t xml:space="preserve">: a brief computer-based questionnaire assessing </w:t>
      </w:r>
      <w:r w:rsidR="00C743FD" w:rsidRPr="00870E2D">
        <w:rPr>
          <w:rFonts w:ascii="Times New Roman" w:eastAsia="Times New Roman" w:hAnsi="Times New Roman" w:cs="Times New Roman"/>
          <w:color w:val="000000"/>
          <w:sz w:val="24"/>
          <w:szCs w:val="24"/>
          <w:lang w:val="en-US" w:eastAsia="de-DE"/>
        </w:rPr>
        <w:t>sociodemographic data (e.g., teaching experience, gender, studied school type, studied school subjects, extracurricular</w:t>
      </w:r>
      <w:r w:rsidR="00C743FD" w:rsidRPr="00DE643C">
        <w:rPr>
          <w:rFonts w:ascii="Times New Roman" w:eastAsia="Times New Roman" w:hAnsi="Times New Roman" w:cs="Times New Roman"/>
          <w:color w:val="000000"/>
          <w:sz w:val="24"/>
          <w:szCs w:val="24"/>
          <w:lang w:val="en-US" w:eastAsia="de-DE"/>
        </w:rPr>
        <w:t xml:space="preserve"> teaching activities)</w:t>
      </w:r>
      <w:r w:rsidR="00C743FD">
        <w:rPr>
          <w:rFonts w:ascii="Times New Roman" w:eastAsia="Times New Roman" w:hAnsi="Times New Roman" w:cs="Times New Roman"/>
          <w:color w:val="000000"/>
          <w:sz w:val="24"/>
          <w:szCs w:val="24"/>
          <w:lang w:val="en-US" w:eastAsia="de-DE"/>
        </w:rPr>
        <w:t>, and a short knowledge test that is irrelevant to the present study</w:t>
      </w:r>
      <w:r w:rsidR="00C743FD" w:rsidRPr="00500717">
        <w:rPr>
          <w:rFonts w:ascii="Times New Roman" w:eastAsia="Times New Roman" w:hAnsi="Times New Roman" w:cs="Times New Roman"/>
          <w:color w:val="000000"/>
          <w:sz w:val="24"/>
          <w:szCs w:val="24"/>
          <w:lang w:val="en-US" w:eastAsia="de-DE"/>
        </w:rPr>
        <w:t>.</w:t>
      </w:r>
      <w:commentRangeStart w:id="30"/>
      <w:commentRangeEnd w:id="30"/>
      <w:r w:rsidR="00C743FD">
        <w:rPr>
          <w:rStyle w:val="Kommentarzeichen"/>
        </w:rPr>
        <w:commentReference w:id="30"/>
      </w:r>
      <w:r w:rsidRPr="00821318">
        <w:rPr>
          <w:rFonts w:ascii="Times New Roman" w:eastAsia="Times New Roman" w:hAnsi="Times New Roman" w:cs="Times New Roman"/>
          <w:sz w:val="24"/>
          <w:szCs w:val="24"/>
          <w:lang w:val="en-US" w:eastAsia="de-DE"/>
        </w:rPr>
        <w:t xml:space="preserve"> </w:t>
      </w:r>
      <w:r>
        <w:rPr>
          <w:rFonts w:ascii="Times New Roman" w:eastAsia="Times New Roman" w:hAnsi="Times New Roman" w:cs="Times New Roman"/>
          <w:sz w:val="24"/>
          <w:szCs w:val="24"/>
          <w:lang w:val="en-US" w:eastAsia="de-DE"/>
        </w:rPr>
        <w:t xml:space="preserve">In the </w:t>
      </w:r>
      <w:r w:rsidRPr="00D43B1A">
        <w:rPr>
          <w:rFonts w:ascii="Times New Roman" w:eastAsia="Times New Roman" w:hAnsi="Times New Roman" w:cs="Times New Roman"/>
          <w:i/>
          <w:iCs/>
          <w:sz w:val="24"/>
          <w:szCs w:val="24"/>
          <w:lang w:val="en-US" w:eastAsia="de-DE"/>
        </w:rPr>
        <w:t>interview phase</w:t>
      </w:r>
      <w:r>
        <w:rPr>
          <w:rFonts w:ascii="Times New Roman" w:eastAsia="Times New Roman" w:hAnsi="Times New Roman" w:cs="Times New Roman"/>
          <w:sz w:val="24"/>
          <w:szCs w:val="24"/>
          <w:lang w:val="en-US" w:eastAsia="de-DE"/>
        </w:rPr>
        <w:t xml:space="preserve">, </w:t>
      </w:r>
      <w:r w:rsidRPr="00821318">
        <w:rPr>
          <w:rFonts w:ascii="Times New Roman" w:eastAsia="Times New Roman" w:hAnsi="Times New Roman" w:cs="Times New Roman"/>
          <w:sz w:val="24"/>
          <w:szCs w:val="24"/>
          <w:lang w:val="en-US" w:eastAsia="de-DE"/>
        </w:rPr>
        <w:t xml:space="preserve">the participants watched the video of </w:t>
      </w:r>
      <w:r>
        <w:rPr>
          <w:rFonts w:ascii="Times New Roman" w:eastAsia="Times New Roman" w:hAnsi="Times New Roman" w:cs="Times New Roman"/>
          <w:sz w:val="24"/>
          <w:szCs w:val="24"/>
          <w:lang w:val="en-US" w:eastAsia="de-DE"/>
        </w:rPr>
        <w:t xml:space="preserve">their </w:t>
      </w:r>
      <w:r w:rsidR="004B621D">
        <w:rPr>
          <w:rFonts w:ascii="Times New Roman" w:eastAsia="Times New Roman" w:hAnsi="Times New Roman" w:cs="Times New Roman"/>
          <w:sz w:val="24"/>
          <w:szCs w:val="24"/>
          <w:lang w:val="en-US" w:eastAsia="de-DE"/>
        </w:rPr>
        <w:t xml:space="preserve">own </w:t>
      </w:r>
      <w:r>
        <w:rPr>
          <w:rFonts w:ascii="Times New Roman" w:eastAsia="Times New Roman" w:hAnsi="Times New Roman" w:cs="Times New Roman"/>
          <w:sz w:val="24"/>
          <w:szCs w:val="24"/>
          <w:lang w:val="en-US" w:eastAsia="de-DE"/>
        </w:rPr>
        <w:t>teaching</w:t>
      </w:r>
      <w:r w:rsidRPr="00821318">
        <w:rPr>
          <w:rFonts w:ascii="Times New Roman" w:eastAsia="Times New Roman" w:hAnsi="Times New Roman" w:cs="Times New Roman"/>
          <w:sz w:val="24"/>
          <w:szCs w:val="24"/>
          <w:lang w:val="en-US" w:eastAsia="de-DE"/>
        </w:rPr>
        <w:t xml:space="preserve"> </w:t>
      </w:r>
      <w:r>
        <w:rPr>
          <w:rFonts w:ascii="Times New Roman" w:eastAsia="Times New Roman" w:hAnsi="Times New Roman" w:cs="Times New Roman"/>
          <w:sz w:val="24"/>
          <w:szCs w:val="24"/>
          <w:lang w:val="en-US" w:eastAsia="de-DE"/>
        </w:rPr>
        <w:t xml:space="preserve">together with the experimenter. While doing so, they were given a Stimulated Recall Interview (SRI), during which they answered questions about their </w:t>
      </w:r>
      <w:r w:rsidR="00F70027">
        <w:rPr>
          <w:rFonts w:ascii="Times New Roman" w:eastAsia="Times New Roman" w:hAnsi="Times New Roman" w:cs="Times New Roman"/>
          <w:sz w:val="24"/>
          <w:szCs w:val="24"/>
          <w:lang w:val="en-US" w:eastAsia="de-DE"/>
        </w:rPr>
        <w:t>subjective</w:t>
      </w:r>
      <w:r>
        <w:rPr>
          <w:rFonts w:ascii="Times New Roman" w:eastAsia="Times New Roman" w:hAnsi="Times New Roman" w:cs="Times New Roman"/>
          <w:sz w:val="24"/>
          <w:szCs w:val="24"/>
          <w:lang w:val="en-US" w:eastAsia="de-DE"/>
        </w:rPr>
        <w:t xml:space="preserve"> appraisal of the classroom events (see instrument section; also see Fig## in the supplementary material for a depiction of the interview setting). T</w:t>
      </w:r>
      <w:r w:rsidRPr="00554CCF">
        <w:rPr>
          <w:rFonts w:ascii="Times New Roman" w:eastAsia="Times New Roman" w:hAnsi="Times New Roman" w:cs="Times New Roman"/>
          <w:sz w:val="24"/>
          <w:szCs w:val="24"/>
          <w:lang w:val="en-US" w:eastAsia="de-DE"/>
        </w:rPr>
        <w:t xml:space="preserve">he interview lasted </w:t>
      </w:r>
      <w:r>
        <w:rPr>
          <w:rFonts w:ascii="Times New Roman" w:eastAsia="Times New Roman" w:hAnsi="Times New Roman" w:cs="Times New Roman"/>
          <w:sz w:val="24"/>
          <w:szCs w:val="24"/>
          <w:lang w:val="en-US" w:eastAsia="de-DE"/>
        </w:rPr>
        <w:t xml:space="preserve">about </w:t>
      </w:r>
      <w:r w:rsidRPr="00554CCF">
        <w:rPr>
          <w:rFonts w:ascii="Times New Roman" w:eastAsia="Times New Roman" w:hAnsi="Times New Roman" w:cs="Times New Roman"/>
          <w:sz w:val="24"/>
          <w:szCs w:val="24"/>
          <w:lang w:val="en-US" w:eastAsia="de-DE"/>
        </w:rPr>
        <w:t>45-60 minutes</w:t>
      </w:r>
      <w:r>
        <w:rPr>
          <w:rFonts w:ascii="Times New Roman" w:eastAsia="Times New Roman" w:hAnsi="Times New Roman" w:cs="Times New Roman"/>
          <w:sz w:val="24"/>
          <w:szCs w:val="24"/>
          <w:lang w:val="en-US" w:eastAsia="de-DE"/>
        </w:rPr>
        <w:t xml:space="preserve"> and t</w:t>
      </w:r>
      <w:r w:rsidRPr="00554CCF">
        <w:rPr>
          <w:rFonts w:ascii="Times New Roman" w:eastAsia="Times New Roman" w:hAnsi="Times New Roman" w:cs="Times New Roman"/>
          <w:sz w:val="24"/>
          <w:szCs w:val="24"/>
          <w:lang w:val="en-US" w:eastAsia="de-DE"/>
        </w:rPr>
        <w:t>he participants’ position was seated</w:t>
      </w:r>
      <w:r>
        <w:rPr>
          <w:rFonts w:ascii="Times New Roman" w:eastAsia="Times New Roman" w:hAnsi="Times New Roman" w:cs="Times New Roman"/>
          <w:sz w:val="24"/>
          <w:szCs w:val="24"/>
          <w:lang w:val="en-US" w:eastAsia="de-DE"/>
        </w:rPr>
        <w:t xml:space="preserve">. The </w:t>
      </w:r>
      <w:r w:rsidRPr="00D43B1A">
        <w:rPr>
          <w:rFonts w:ascii="Times New Roman" w:eastAsia="Times New Roman" w:hAnsi="Times New Roman" w:cs="Times New Roman"/>
          <w:i/>
          <w:iCs/>
          <w:sz w:val="24"/>
          <w:szCs w:val="24"/>
          <w:lang w:val="en-US" w:eastAsia="de-DE"/>
        </w:rPr>
        <w:t>end phase</w:t>
      </w:r>
      <w:r>
        <w:rPr>
          <w:rFonts w:ascii="Times New Roman" w:eastAsia="Times New Roman" w:hAnsi="Times New Roman" w:cs="Times New Roman"/>
          <w:sz w:val="24"/>
          <w:szCs w:val="24"/>
          <w:lang w:val="en-US" w:eastAsia="de-DE"/>
        </w:rPr>
        <w:t xml:space="preserve"> lasted about 10-15 minutes and </w:t>
      </w:r>
      <w:r w:rsidRPr="00722BD5">
        <w:rPr>
          <w:rFonts w:ascii="Times New Roman" w:eastAsia="Times New Roman" w:hAnsi="Times New Roman" w:cs="Times New Roman"/>
          <w:sz w:val="24"/>
          <w:szCs w:val="24"/>
          <w:lang w:val="en-US" w:eastAsia="de-DE"/>
        </w:rPr>
        <w:t xml:space="preserve">participants answered </w:t>
      </w:r>
      <w:r>
        <w:rPr>
          <w:rFonts w:ascii="Times New Roman" w:eastAsia="Times New Roman" w:hAnsi="Times New Roman" w:cs="Times New Roman"/>
          <w:sz w:val="24"/>
          <w:szCs w:val="24"/>
          <w:lang w:val="en-US" w:eastAsia="de-DE"/>
        </w:rPr>
        <w:t xml:space="preserve">in a seated position </w:t>
      </w:r>
      <w:r w:rsidRPr="00722BD5">
        <w:rPr>
          <w:rFonts w:ascii="Times New Roman" w:eastAsia="Times New Roman" w:hAnsi="Times New Roman" w:cs="Times New Roman"/>
          <w:sz w:val="24"/>
          <w:szCs w:val="24"/>
          <w:lang w:val="en-US" w:eastAsia="de-DE"/>
        </w:rPr>
        <w:t>a</w:t>
      </w:r>
      <w:r>
        <w:rPr>
          <w:rFonts w:ascii="Times New Roman" w:eastAsia="Times New Roman" w:hAnsi="Times New Roman" w:cs="Times New Roman"/>
          <w:sz w:val="24"/>
          <w:szCs w:val="24"/>
          <w:lang w:val="en-US" w:eastAsia="de-DE"/>
        </w:rPr>
        <w:t xml:space="preserve">nother </w:t>
      </w:r>
      <w:r w:rsidRPr="00722BD5">
        <w:rPr>
          <w:rFonts w:ascii="Times New Roman" w:eastAsia="Times New Roman" w:hAnsi="Times New Roman" w:cs="Times New Roman"/>
          <w:sz w:val="24"/>
          <w:szCs w:val="24"/>
          <w:lang w:val="en-US" w:eastAsia="de-DE"/>
        </w:rPr>
        <w:t>questionnaire</w:t>
      </w:r>
      <w:r>
        <w:rPr>
          <w:rFonts w:ascii="Times New Roman" w:eastAsia="Times New Roman" w:hAnsi="Times New Roman" w:cs="Times New Roman"/>
          <w:sz w:val="24"/>
          <w:szCs w:val="24"/>
          <w:lang w:val="en-US" w:eastAsia="de-DE"/>
        </w:rPr>
        <w:t xml:space="preserve"> irrelevant to this study.</w:t>
      </w:r>
    </w:p>
    <w:p w14:paraId="63E6908B" w14:textId="77777777" w:rsidR="00D44633" w:rsidRDefault="00D44633" w:rsidP="00D44633">
      <w:pPr>
        <w:spacing w:before="120" w:after="0" w:line="360" w:lineRule="auto"/>
        <w:rPr>
          <w:rFonts w:ascii="Times New Roman" w:eastAsia="Times New Roman" w:hAnsi="Times New Roman" w:cs="Times New Roman"/>
          <w:b/>
          <w:bCs/>
          <w:color w:val="000000"/>
          <w:sz w:val="24"/>
          <w:szCs w:val="24"/>
          <w:lang w:val="en-US" w:eastAsia="de-DE"/>
        </w:rPr>
      </w:pPr>
    </w:p>
    <w:p w14:paraId="1F4409A7" w14:textId="77777777" w:rsidR="00D44633" w:rsidRPr="00870E2D" w:rsidRDefault="00D44633" w:rsidP="00D44633">
      <w:pPr>
        <w:spacing w:before="120" w:after="0" w:line="360" w:lineRule="auto"/>
        <w:rPr>
          <w:rFonts w:ascii="Times New Roman" w:eastAsia="Times New Roman" w:hAnsi="Times New Roman" w:cs="Times New Roman"/>
          <w:b/>
          <w:bCs/>
          <w:color w:val="000000"/>
          <w:sz w:val="24"/>
          <w:szCs w:val="24"/>
          <w:lang w:val="en-US" w:eastAsia="de-DE"/>
        </w:rPr>
      </w:pPr>
      <w:commentRangeStart w:id="31"/>
      <w:r w:rsidRPr="00FB08B1">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Stimulated</w:t>
      </w:r>
      <w:r w:rsidRPr="0089256B">
        <w:rPr>
          <w:rFonts w:ascii="Times New Roman" w:eastAsia="Times New Roman" w:hAnsi="Times New Roman" w:cs="Times New Roman"/>
          <w:b/>
          <w:bCs/>
          <w:color w:val="000000"/>
          <w:sz w:val="24"/>
          <w:szCs w:val="24"/>
          <w:lang w:val="en-US" w:eastAsia="de-DE"/>
        </w:rPr>
        <w:t xml:space="preserve"> Recall Interview</w:t>
      </w:r>
      <w:r w:rsidRPr="00FB08B1">
        <w:rPr>
          <w:rFonts w:ascii="Times New Roman" w:eastAsia="Times New Roman" w:hAnsi="Times New Roman" w:cs="Times New Roman"/>
          <w:b/>
          <w:bCs/>
          <w:color w:val="000000"/>
          <w:sz w:val="24"/>
          <w:szCs w:val="24"/>
          <w:lang w:val="en-US" w:eastAsia="de-DE"/>
        </w:rPr>
        <w:t>  </w:t>
      </w:r>
      <w:commentRangeEnd w:id="31"/>
      <w:r w:rsidR="00ED5B4E">
        <w:rPr>
          <w:rStyle w:val="Kommentarzeichen"/>
        </w:rPr>
        <w:commentReference w:id="31"/>
      </w:r>
    </w:p>
    <w:p w14:paraId="10330764" w14:textId="3A651BC8" w:rsidR="00D44633" w:rsidRPr="00FB08B1" w:rsidRDefault="00D44633" w:rsidP="00D44633">
      <w:pPr>
        <w:spacing w:before="120" w:after="0" w:line="360" w:lineRule="auto"/>
        <w:rPr>
          <w:rFonts w:ascii="Times New Roman" w:eastAsia="Times New Roman" w:hAnsi="Times New Roman" w:cs="Times New Roman"/>
          <w:sz w:val="24"/>
          <w:szCs w:val="24"/>
          <w:lang w:val="en-US" w:eastAsia="de-DE"/>
        </w:rPr>
      </w:pPr>
      <w:r w:rsidRPr="00870E2D">
        <w:rPr>
          <w:rFonts w:ascii="Times New Roman" w:eastAsia="Times New Roman" w:hAnsi="Times New Roman" w:cs="Times New Roman"/>
          <w:color w:val="000000"/>
          <w:sz w:val="24"/>
          <w:szCs w:val="24"/>
          <w:lang w:val="en-US" w:eastAsia="de-DE"/>
        </w:rPr>
        <w:t xml:space="preserve">The SRI took place in the </w:t>
      </w:r>
      <w:r w:rsidRPr="00AE5FD6">
        <w:rPr>
          <w:rFonts w:ascii="Times New Roman" w:eastAsia="Times New Roman" w:hAnsi="Times New Roman" w:cs="Times New Roman"/>
          <w:i/>
          <w:color w:val="000000"/>
          <w:sz w:val="24"/>
          <w:szCs w:val="24"/>
          <w:lang w:val="en-US" w:eastAsia="de-DE"/>
        </w:rPr>
        <w:t>interview phase</w:t>
      </w:r>
      <w:r w:rsidRPr="00870E2D">
        <w:rPr>
          <w:rFonts w:ascii="Times New Roman" w:eastAsia="Times New Roman" w:hAnsi="Times New Roman" w:cs="Times New Roman"/>
          <w:color w:val="000000"/>
          <w:sz w:val="24"/>
          <w:szCs w:val="24"/>
          <w:lang w:val="en-US" w:eastAsia="de-DE"/>
        </w:rPr>
        <w:t xml:space="preserve">, in which the participants watched their recorded </w:t>
      </w:r>
      <w:r w:rsidR="00607A96">
        <w:rPr>
          <w:rFonts w:ascii="Times New Roman" w:eastAsia="Times New Roman" w:hAnsi="Times New Roman" w:cs="Times New Roman"/>
          <w:color w:val="000000"/>
          <w:sz w:val="24"/>
          <w:szCs w:val="24"/>
          <w:lang w:val="en-US" w:eastAsia="de-DE"/>
        </w:rPr>
        <w:t>eye-tracking</w:t>
      </w:r>
      <w:r w:rsidRPr="00870E2D">
        <w:rPr>
          <w:rFonts w:ascii="Times New Roman" w:eastAsia="Times New Roman" w:hAnsi="Times New Roman" w:cs="Times New Roman"/>
          <w:color w:val="000000"/>
          <w:sz w:val="24"/>
          <w:szCs w:val="24"/>
          <w:lang w:val="en-US" w:eastAsia="de-DE"/>
        </w:rPr>
        <w:t xml:space="preserve"> video of the lesson from the ego perspective</w:t>
      </w:r>
      <w:ins w:id="32" w:author="Lotz, Christin" w:date="2024-04-09T12:42:00Z">
        <w:r w:rsidR="00677132">
          <w:rPr>
            <w:rFonts w:ascii="Times New Roman" w:eastAsia="Times New Roman" w:hAnsi="Times New Roman" w:cs="Times New Roman"/>
            <w:color w:val="000000"/>
            <w:sz w:val="24"/>
            <w:szCs w:val="24"/>
            <w:lang w:val="en-US" w:eastAsia="de-DE"/>
          </w:rPr>
          <w:t>,</w:t>
        </w:r>
      </w:ins>
      <w:r w:rsidRPr="00870E2D">
        <w:rPr>
          <w:rFonts w:ascii="Times New Roman" w:eastAsia="Times New Roman" w:hAnsi="Times New Roman" w:cs="Times New Roman"/>
          <w:color w:val="000000"/>
          <w:sz w:val="24"/>
          <w:szCs w:val="24"/>
          <w:lang w:val="en-US" w:eastAsia="de-DE"/>
        </w:rPr>
        <w:t xml:space="preserve"> indicating the participants’</w:t>
      </w:r>
      <w:r>
        <w:rPr>
          <w:rFonts w:ascii="Times New Roman" w:eastAsia="Times New Roman" w:hAnsi="Times New Roman" w:cs="Times New Roman"/>
          <w:color w:val="000000"/>
          <w:sz w:val="24"/>
          <w:szCs w:val="24"/>
          <w:lang w:val="en-US" w:eastAsia="de-DE"/>
        </w:rPr>
        <w:t xml:space="preserve"> gaze point</w:t>
      </w:r>
      <w:r w:rsidRPr="00CF700B">
        <w:rPr>
          <w:rFonts w:ascii="Times New Roman" w:eastAsia="Times New Roman" w:hAnsi="Times New Roman" w:cs="Times New Roman"/>
          <w:color w:val="000000"/>
          <w:sz w:val="24"/>
          <w:szCs w:val="24"/>
          <w:lang w:val="en-US" w:eastAsia="de-DE"/>
        </w:rPr>
        <w:t>. The experimen</w:t>
      </w: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er stopped the video </w:t>
      </w:r>
      <w:r>
        <w:rPr>
          <w:rFonts w:ascii="Times New Roman" w:eastAsia="Times New Roman" w:hAnsi="Times New Roman" w:cs="Times New Roman"/>
          <w:color w:val="000000"/>
          <w:sz w:val="24"/>
          <w:szCs w:val="24"/>
          <w:lang w:val="en-US" w:eastAsia="de-DE"/>
        </w:rPr>
        <w:t>each time one of</w:t>
      </w:r>
      <w:r w:rsidRPr="00CF700B">
        <w:rPr>
          <w:rFonts w:ascii="Times New Roman" w:eastAsia="Times New Roman" w:hAnsi="Times New Roman" w:cs="Times New Roman"/>
          <w:color w:val="000000"/>
          <w:sz w:val="24"/>
          <w:szCs w:val="24"/>
          <w:lang w:val="en-US" w:eastAsia="de-DE"/>
        </w:rPr>
        <w:t xml:space="preserve"> the nine </w:t>
      </w:r>
      <w:r>
        <w:rPr>
          <w:rFonts w:ascii="Times New Roman" w:eastAsia="Times New Roman" w:hAnsi="Times New Roman" w:cs="Times New Roman"/>
          <w:color w:val="000000"/>
          <w:sz w:val="24"/>
          <w:szCs w:val="24"/>
          <w:lang w:val="en-US" w:eastAsia="de-DE"/>
        </w:rPr>
        <w:t>classroom events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happened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and</w:t>
      </w:r>
      <w:r w:rsidRPr="00CF700B">
        <w:rPr>
          <w:rFonts w:ascii="Times New Roman" w:eastAsia="Times New Roman" w:hAnsi="Times New Roman" w:cs="Times New Roman"/>
          <w:color w:val="000000"/>
          <w:sz w:val="24"/>
          <w:szCs w:val="24"/>
          <w:lang w:val="en-US" w:eastAsia="de-DE"/>
        </w:rPr>
        <w:t xml:space="preserve"> ask</w:t>
      </w:r>
      <w:r>
        <w:rPr>
          <w:rFonts w:ascii="Times New Roman" w:eastAsia="Times New Roman" w:hAnsi="Times New Roman" w:cs="Times New Roman"/>
          <w:color w:val="000000"/>
          <w:sz w:val="24"/>
          <w:szCs w:val="24"/>
          <w:lang w:val="en-US" w:eastAsia="de-DE"/>
        </w:rPr>
        <w:t>ed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 total of eight</w:t>
      </w:r>
      <w:r w:rsidRPr="00CF700B">
        <w:rPr>
          <w:rFonts w:ascii="Times New Roman" w:eastAsia="Times New Roman" w:hAnsi="Times New Roman" w:cs="Times New Roman"/>
          <w:color w:val="000000"/>
          <w:sz w:val="24"/>
          <w:szCs w:val="24"/>
          <w:lang w:val="en-US" w:eastAsia="de-DE"/>
        </w:rPr>
        <w:t xml:space="preserve"> questions</w:t>
      </w:r>
      <w:r w:rsidRPr="00CA7685">
        <w:rPr>
          <w:rFonts w:ascii="Times New Roman" w:eastAsia="Times New Roman" w:hAnsi="Times New Roman" w:cs="Times New Roman"/>
          <w:color w:val="000000"/>
          <w:sz w:val="24"/>
          <w:szCs w:val="24"/>
          <w:lang w:val="en-US" w:eastAsia="de-DE"/>
        </w:rPr>
        <w:t>, five of which were open and three closed</w:t>
      </w:r>
      <w:r>
        <w:rPr>
          <w:rFonts w:ascii="Times New Roman" w:eastAsia="Times New Roman" w:hAnsi="Times New Roman" w:cs="Times New Roman"/>
          <w:color w:val="000000"/>
          <w:sz w:val="24"/>
          <w:szCs w:val="24"/>
          <w:lang w:val="en-US" w:eastAsia="de-DE"/>
        </w:rPr>
        <w:t xml:space="preserve">. We assessed – among other questions irrelevant to this study – with two closed questions the teachers’ </w:t>
      </w:r>
      <w:r w:rsidR="00252AC9">
        <w:rPr>
          <w:rFonts w:ascii="Times New Roman" w:eastAsia="Times New Roman" w:hAnsi="Times New Roman" w:cs="Times New Roman"/>
          <w:color w:val="000000"/>
          <w:sz w:val="24"/>
          <w:szCs w:val="24"/>
          <w:lang w:val="en-US" w:eastAsia="de-DE"/>
        </w:rPr>
        <w:t>subjective</w:t>
      </w:r>
      <w:r w:rsidRPr="00CF700B">
        <w:rPr>
          <w:rFonts w:ascii="Times New Roman" w:eastAsia="Times New Roman" w:hAnsi="Times New Roman" w:cs="Times New Roman"/>
          <w:color w:val="000000"/>
          <w:sz w:val="24"/>
          <w:szCs w:val="24"/>
          <w:lang w:val="en-US" w:eastAsia="de-DE"/>
        </w:rPr>
        <w:t xml:space="preserve"> appraisal </w:t>
      </w:r>
      <w:r>
        <w:rPr>
          <w:rFonts w:ascii="Times New Roman" w:eastAsia="Times New Roman" w:hAnsi="Times New Roman" w:cs="Times New Roman"/>
          <w:color w:val="000000"/>
          <w:sz w:val="24"/>
          <w:szCs w:val="24"/>
          <w:lang w:val="en-US" w:eastAsia="de-DE"/>
        </w:rPr>
        <w:t xml:space="preserve">of the classroom events that took place during the </w:t>
      </w:r>
      <w:r w:rsidRPr="00D43B1A">
        <w:rPr>
          <w:rFonts w:ascii="Times New Roman" w:eastAsia="Times New Roman" w:hAnsi="Times New Roman" w:cs="Times New Roman"/>
          <w:i/>
          <w:iCs/>
          <w:color w:val="000000"/>
          <w:sz w:val="24"/>
          <w:szCs w:val="24"/>
          <w:lang w:val="en-US" w:eastAsia="de-DE"/>
        </w:rPr>
        <w:t>teaching phase</w:t>
      </w:r>
      <w:r>
        <w:rPr>
          <w:rFonts w:ascii="Times New Roman" w:eastAsia="Times New Roman" w:hAnsi="Times New Roman" w:cs="Times New Roman"/>
          <w:color w:val="000000"/>
          <w:sz w:val="24"/>
          <w:szCs w:val="24"/>
          <w:lang w:val="en-US" w:eastAsia="de-DE"/>
        </w:rPr>
        <w:t xml:space="preserve"> in terms of how subjectively disruptive they were (</w:t>
      </w:r>
      <w:r w:rsidRPr="00DF4640">
        <w:rPr>
          <w:rFonts w:ascii="Times New Roman" w:eastAsia="Times New Roman" w:hAnsi="Times New Roman" w:cs="Times New Roman"/>
          <w:sz w:val="24"/>
          <w:szCs w:val="24"/>
          <w:lang w:val="en-US" w:eastAsia="de-DE"/>
        </w:rPr>
        <w:t xml:space="preserve">disruption </w:t>
      </w:r>
      <w:r>
        <w:rPr>
          <w:rFonts w:ascii="Times New Roman" w:eastAsia="Times New Roman" w:hAnsi="Times New Roman" w:cs="Times New Roman"/>
          <w:sz w:val="24"/>
          <w:szCs w:val="24"/>
          <w:lang w:val="en-US" w:eastAsia="de-DE"/>
        </w:rPr>
        <w:t>appraisal</w:t>
      </w:r>
      <w:r>
        <w:rPr>
          <w:rFonts w:ascii="Times New Roman" w:eastAsia="Times New Roman" w:hAnsi="Times New Roman" w:cs="Times New Roman"/>
          <w:color w:val="000000"/>
          <w:sz w:val="24"/>
          <w:szCs w:val="24"/>
          <w:lang w:val="en-US" w:eastAsia="de-DE"/>
        </w:rPr>
        <w:t xml:space="preserve">) and how confident the participants felt dealing with them </w:t>
      </w:r>
      <w:r w:rsidRPr="00DF4640">
        <w:rPr>
          <w:rFonts w:ascii="Times New Roman" w:eastAsia="Times New Roman" w:hAnsi="Times New Roman" w:cs="Times New Roman"/>
          <w:sz w:val="24"/>
          <w:szCs w:val="24"/>
          <w:lang w:val="en-US" w:eastAsia="de-DE"/>
        </w:rPr>
        <w:t xml:space="preserve">(confidence </w:t>
      </w:r>
      <w:r>
        <w:rPr>
          <w:rFonts w:ascii="Times New Roman" w:eastAsia="Times New Roman" w:hAnsi="Times New Roman" w:cs="Times New Roman"/>
          <w:sz w:val="24"/>
          <w:szCs w:val="24"/>
          <w:lang w:val="en-US" w:eastAsia="de-DE"/>
        </w:rPr>
        <w:t>appraisal</w:t>
      </w:r>
      <w:r w:rsidRPr="00DF4640">
        <w:rPr>
          <w:rFonts w:ascii="Times New Roman" w:eastAsia="Times New Roman" w:hAnsi="Times New Roman" w:cs="Times New Roman"/>
          <w:sz w:val="24"/>
          <w:szCs w:val="24"/>
          <w:lang w:val="en-US" w:eastAsia="de-DE"/>
        </w:rPr>
        <w:t>)</w:t>
      </w:r>
      <w:r>
        <w:rPr>
          <w:rFonts w:ascii="Times New Roman" w:eastAsia="Times New Roman" w:hAnsi="Times New Roman" w:cs="Times New Roman"/>
          <w:sz w:val="24"/>
          <w:szCs w:val="24"/>
          <w:lang w:val="en-US" w:eastAsia="de-DE"/>
        </w:rPr>
        <w:t xml:space="preserve"> with one item each. </w:t>
      </w:r>
    </w:p>
    <w:p w14:paraId="10AF31E4" w14:textId="77777777" w:rsidR="00D44633" w:rsidRDefault="00D44633" w:rsidP="00D44633">
      <w:pPr>
        <w:spacing w:before="120" w:after="0" w:line="360" w:lineRule="auto"/>
        <w:jc w:val="both"/>
        <w:rPr>
          <w:rFonts w:ascii="Times New Roman" w:eastAsia="Times New Roman" w:hAnsi="Times New Roman" w:cs="Times New Roman"/>
          <w:b/>
          <w:bCs/>
          <w:color w:val="000000"/>
          <w:sz w:val="24"/>
          <w:szCs w:val="24"/>
          <w:lang w:val="en-US" w:eastAsia="de-DE"/>
        </w:rPr>
      </w:pPr>
    </w:p>
    <w:p w14:paraId="2C19B1E6" w14:textId="6913D8FD" w:rsidR="00D44633" w:rsidRPr="00CF700B" w:rsidRDefault="00D44633" w:rsidP="00D44633">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sidR="00ED5B4E">
        <w:rPr>
          <w:rFonts w:ascii="Times New Roman" w:eastAsia="Times New Roman" w:hAnsi="Times New Roman" w:cs="Times New Roman"/>
          <w:b/>
          <w:bCs/>
          <w:color w:val="000000"/>
          <w:sz w:val="24"/>
          <w:szCs w:val="24"/>
          <w:lang w:val="en-US" w:eastAsia="de-DE"/>
        </w:rPr>
        <w:t>Measures</w:t>
      </w:r>
    </w:p>
    <w:p w14:paraId="70CA95A0"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w:t>
      </w:r>
      <w:r>
        <w:rPr>
          <w:rFonts w:ascii="Times New Roman" w:eastAsia="Times New Roman" w:hAnsi="Times New Roman" w:cs="Times New Roman"/>
          <w:b/>
          <w:bCs/>
          <w:color w:val="000000"/>
          <w:sz w:val="24"/>
          <w:szCs w:val="24"/>
          <w:lang w:val="en-US" w:eastAsia="de-DE"/>
        </w:rPr>
        <w:t>Data and Heart Rate Intervals</w:t>
      </w:r>
    </w:p>
    <w:p w14:paraId="717D5E84" w14:textId="33BD86B3" w:rsidR="00ED5B4E" w:rsidRPr="00D97031" w:rsidRDefault="00ED5B4E" w:rsidP="00ED5B4E">
      <w:pPr>
        <w:spacing w:before="120" w:after="0" w:line="360" w:lineRule="auto"/>
        <w:rPr>
          <w:rFonts w:ascii="Times New Roman" w:eastAsia="Times New Roman" w:hAnsi="Times New Roman" w:cs="Times New Roman"/>
          <w:color w:val="000000"/>
          <w:sz w:val="24"/>
          <w:szCs w:val="24"/>
          <w:lang w:val="en-US" w:eastAsia="de-DE"/>
        </w:rPr>
      </w:pPr>
      <w:r w:rsidRPr="00D97031">
        <w:rPr>
          <w:rFonts w:ascii="Times New Roman" w:eastAsia="Times New Roman" w:hAnsi="Times New Roman" w:cs="Times New Roman"/>
          <w:color w:val="000000"/>
          <w:sz w:val="24"/>
          <w:szCs w:val="24"/>
          <w:lang w:val="en-US" w:eastAsia="de-DE"/>
        </w:rPr>
        <w:t>To measure the teachers’ HR, we used a wrist-based fitness tracker. The model was a Fitbit Charge 4. In line with the manufacturer's instructions [@fitbitnd], the device was attached a finger’s width above the participants’ nondominant hand</w:t>
      </w:r>
      <w:r>
        <w:rPr>
          <w:rFonts w:ascii="Times New Roman" w:eastAsia="Times New Roman" w:hAnsi="Times New Roman" w:cs="Times New Roman"/>
          <w:color w:val="000000"/>
          <w:sz w:val="24"/>
          <w:szCs w:val="24"/>
          <w:lang w:val="en-US" w:eastAsia="de-DE"/>
        </w:rPr>
        <w:t xml:space="preserve">’s </w:t>
      </w:r>
      <w:r w:rsidRPr="00D97031">
        <w:rPr>
          <w:rFonts w:ascii="Times New Roman" w:eastAsia="Times New Roman" w:hAnsi="Times New Roman" w:cs="Times New Roman"/>
          <w:color w:val="000000"/>
          <w:sz w:val="24"/>
          <w:szCs w:val="24"/>
          <w:lang w:val="en-US" w:eastAsia="de-DE"/>
        </w:rPr>
        <w:t xml:space="preserve">wrist bone. The tracker </w:t>
      </w:r>
      <w:r>
        <w:rPr>
          <w:rFonts w:ascii="Times New Roman" w:eastAsia="Times New Roman" w:hAnsi="Times New Roman" w:cs="Times New Roman"/>
          <w:color w:val="000000"/>
          <w:sz w:val="24"/>
          <w:szCs w:val="24"/>
          <w:lang w:val="en-US" w:eastAsia="de-DE"/>
        </w:rPr>
        <w:t xml:space="preserve">works by </w:t>
      </w:r>
      <w:r w:rsidRPr="00D97031">
        <w:rPr>
          <w:rFonts w:ascii="Times New Roman" w:eastAsia="Times New Roman" w:hAnsi="Times New Roman" w:cs="Times New Roman"/>
          <w:color w:val="000000"/>
          <w:sz w:val="24"/>
          <w:szCs w:val="24"/>
          <w:lang w:val="en-US" w:eastAsia="de-DE"/>
        </w:rPr>
        <w:t>flash</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green LEDs hundreds of times per second</w:t>
      </w:r>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us</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light-sensitive photodiodes </w:t>
      </w:r>
      <w:r>
        <w:rPr>
          <w:rFonts w:ascii="Times New Roman" w:eastAsia="Times New Roman" w:hAnsi="Times New Roman" w:cs="Times New Roman"/>
          <w:color w:val="000000"/>
          <w:sz w:val="24"/>
          <w:szCs w:val="24"/>
          <w:lang w:val="en-US" w:eastAsia="de-DE"/>
        </w:rPr>
        <w:t xml:space="preserve">to catch the light that is reflected, and from that information calculating </w:t>
      </w:r>
      <w:r w:rsidRPr="00D97031">
        <w:rPr>
          <w:rFonts w:ascii="Times New Roman" w:eastAsia="Times New Roman" w:hAnsi="Times New Roman" w:cs="Times New Roman"/>
          <w:color w:val="000000"/>
          <w:sz w:val="24"/>
          <w:szCs w:val="24"/>
          <w:lang w:val="en-US" w:eastAsia="de-DE"/>
        </w:rPr>
        <w:t>volume changes in the capillaries</w:t>
      </w:r>
      <w:r>
        <w:rPr>
          <w:rFonts w:ascii="Times New Roman" w:eastAsia="Times New Roman" w:hAnsi="Times New Roman" w:cs="Times New Roman"/>
          <w:color w:val="000000"/>
          <w:sz w:val="24"/>
          <w:szCs w:val="24"/>
          <w:lang w:val="en-US" w:eastAsia="de-DE"/>
        </w:rPr>
        <w:t>. From this, the tracker calculates</w:t>
      </w:r>
      <w:r w:rsidRPr="00D97031">
        <w:rPr>
          <w:rFonts w:ascii="Times New Roman" w:eastAsia="Times New Roman" w:hAnsi="Times New Roman" w:cs="Times New Roman"/>
          <w:color w:val="000000"/>
          <w:sz w:val="24"/>
          <w:szCs w:val="24"/>
          <w:lang w:val="en-US" w:eastAsia="de-DE"/>
        </w:rPr>
        <w:t xml:space="preserve"> how many times the heart beats per minute. HR measurement</w:t>
      </w:r>
      <w:r>
        <w:rPr>
          <w:rFonts w:ascii="Times New Roman" w:eastAsia="Times New Roman" w:hAnsi="Times New Roman" w:cs="Times New Roman"/>
          <w:color w:val="000000"/>
          <w:sz w:val="24"/>
          <w:szCs w:val="24"/>
          <w:lang w:val="en-US" w:eastAsia="de-DE"/>
        </w:rPr>
        <w:t>s</w:t>
      </w:r>
      <w:r w:rsidRPr="00D9703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are</w:t>
      </w:r>
      <w:r w:rsidRPr="00D97031">
        <w:rPr>
          <w:rFonts w:ascii="Times New Roman" w:eastAsia="Times New Roman" w:hAnsi="Times New Roman" w:cs="Times New Roman"/>
          <w:color w:val="000000"/>
          <w:sz w:val="24"/>
          <w:szCs w:val="24"/>
          <w:lang w:val="en-US" w:eastAsia="de-DE"/>
        </w:rPr>
        <w:t xml:space="preserve"> generated </w:t>
      </w:r>
      <w:r>
        <w:rPr>
          <w:rFonts w:ascii="Times New Roman" w:eastAsia="Times New Roman" w:hAnsi="Times New Roman" w:cs="Times New Roman"/>
          <w:color w:val="000000"/>
          <w:sz w:val="24"/>
          <w:szCs w:val="24"/>
          <w:lang w:val="en-US" w:eastAsia="de-DE"/>
        </w:rPr>
        <w:t>at least every</w:t>
      </w:r>
      <w:r w:rsidRPr="00D97031">
        <w:rPr>
          <w:rFonts w:ascii="Times New Roman" w:eastAsia="Times New Roman" w:hAnsi="Times New Roman" w:cs="Times New Roman"/>
          <w:color w:val="000000"/>
          <w:sz w:val="24"/>
          <w:szCs w:val="24"/>
          <w:lang w:val="en-US" w:eastAsia="de-DE"/>
        </w:rPr>
        <w:t xml:space="preserve"> 15 seconds</w:t>
      </w:r>
      <w:r w:rsidRPr="00D97031">
        <w:rPr>
          <w:rStyle w:val="Funotenzeichen"/>
          <w:rFonts w:ascii="Times New Roman" w:eastAsia="Times New Roman" w:hAnsi="Times New Roman" w:cs="Times New Roman"/>
          <w:color w:val="000000"/>
          <w:sz w:val="24"/>
          <w:szCs w:val="24"/>
          <w:lang w:val="en-US" w:eastAsia="de-DE"/>
        </w:rPr>
        <w:footnoteReference w:id="1"/>
      </w:r>
      <w:r>
        <w:rPr>
          <w:rFonts w:ascii="Times New Roman" w:eastAsia="Times New Roman" w:hAnsi="Times New Roman" w:cs="Times New Roman"/>
          <w:color w:val="000000"/>
          <w:sz w:val="24"/>
          <w:szCs w:val="24"/>
          <w:lang w:val="en-US" w:eastAsia="de-DE"/>
        </w:rPr>
        <w:t xml:space="preserve">. The raw data that can be extracted from the tracker lists the time stamps of all measurements and the estimated </w:t>
      </w:r>
      <w:r w:rsidRPr="00D97031">
        <w:rPr>
          <w:rFonts w:ascii="Times New Roman" w:eastAsia="Times New Roman" w:hAnsi="Times New Roman" w:cs="Times New Roman"/>
          <w:color w:val="000000"/>
          <w:sz w:val="24"/>
          <w:szCs w:val="24"/>
          <w:lang w:val="en-US" w:eastAsia="de-DE"/>
        </w:rPr>
        <w:t>HR in BPM</w:t>
      </w:r>
      <w:r>
        <w:rPr>
          <w:rFonts w:ascii="Times New Roman" w:eastAsia="Times New Roman" w:hAnsi="Times New Roman" w:cs="Times New Roman"/>
          <w:color w:val="000000"/>
          <w:sz w:val="24"/>
          <w:szCs w:val="24"/>
          <w:lang w:val="en-US" w:eastAsia="de-DE"/>
        </w:rPr>
        <w:t xml:space="preserve"> for each time stamp.</w:t>
      </w:r>
      <w:r w:rsidRPr="00D97031" w:rsidDel="00CC6D62">
        <w:rPr>
          <w:rFonts w:ascii="Times New Roman" w:eastAsia="Times New Roman" w:hAnsi="Times New Roman" w:cs="Times New Roman"/>
          <w:color w:val="000000"/>
          <w:sz w:val="24"/>
          <w:szCs w:val="24"/>
          <w:lang w:val="en-US" w:eastAsia="de-DE"/>
        </w:rPr>
        <w:t xml:space="preserve"> </w:t>
      </w:r>
    </w:p>
    <w:p w14:paraId="26DB097F" w14:textId="56774FCA"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The anonymous HR data</w:t>
      </w:r>
      <w:r w:rsidRPr="003D6A80">
        <w:rPr>
          <w:rFonts w:ascii="Times New Roman" w:eastAsia="Times New Roman" w:hAnsi="Times New Roman" w:cs="Times New Roman"/>
          <w:color w:val="000000"/>
          <w:sz w:val="24"/>
          <w:szCs w:val="24"/>
          <w:lang w:val="en-US" w:eastAsia="de-DE"/>
        </w:rPr>
        <w:t xml:space="preserve"> was synced via Bluetooth to a </w:t>
      </w:r>
      <w:r>
        <w:rPr>
          <w:rFonts w:ascii="Times New Roman" w:eastAsia="Times New Roman" w:hAnsi="Times New Roman" w:cs="Times New Roman"/>
          <w:color w:val="000000"/>
          <w:sz w:val="24"/>
          <w:szCs w:val="24"/>
          <w:lang w:val="en-US" w:eastAsia="de-DE"/>
        </w:rPr>
        <w:t xml:space="preserve">commercial </w:t>
      </w:r>
      <w:r w:rsidRPr="003D6A80">
        <w:rPr>
          <w:rFonts w:ascii="Times New Roman" w:eastAsia="Times New Roman" w:hAnsi="Times New Roman" w:cs="Times New Roman"/>
          <w:color w:val="000000"/>
          <w:sz w:val="24"/>
          <w:szCs w:val="24"/>
          <w:lang w:val="en-US" w:eastAsia="de-DE"/>
        </w:rPr>
        <w:t>Fitbit account</w:t>
      </w:r>
      <w:r>
        <w:rPr>
          <w:rFonts w:ascii="Times New Roman" w:eastAsia="Times New Roman" w:hAnsi="Times New Roman" w:cs="Times New Roman"/>
          <w:color w:val="000000"/>
          <w:sz w:val="24"/>
          <w:szCs w:val="24"/>
          <w:lang w:val="en-US" w:eastAsia="de-DE"/>
        </w:rPr>
        <w:t>. S</w:t>
      </w:r>
      <w:r w:rsidRPr="003D6A80">
        <w:rPr>
          <w:rFonts w:ascii="Times New Roman" w:eastAsia="Times New Roman" w:hAnsi="Times New Roman" w:cs="Times New Roman"/>
          <w:color w:val="000000"/>
          <w:sz w:val="24"/>
          <w:szCs w:val="24"/>
          <w:lang w:val="en-US" w:eastAsia="de-DE"/>
        </w:rPr>
        <w:t xml:space="preserve">ubsequently, the intraday second-by-second data </w:t>
      </w:r>
      <w:r>
        <w:rPr>
          <w:rFonts w:ascii="Times New Roman" w:eastAsia="Times New Roman" w:hAnsi="Times New Roman" w:cs="Times New Roman"/>
          <w:color w:val="000000"/>
          <w:sz w:val="24"/>
          <w:szCs w:val="24"/>
          <w:lang w:val="en-US" w:eastAsia="de-DE"/>
        </w:rPr>
        <w:t>was</w:t>
      </w:r>
      <w:r w:rsidRPr="003D6A80">
        <w:rPr>
          <w:rFonts w:ascii="Times New Roman" w:eastAsia="Times New Roman" w:hAnsi="Times New Roman" w:cs="Times New Roman"/>
          <w:color w:val="000000"/>
          <w:sz w:val="24"/>
          <w:szCs w:val="24"/>
          <w:lang w:val="en-US" w:eastAsia="de-DE"/>
        </w:rPr>
        <w:t xml:space="preserve"> exported </w:t>
      </w:r>
      <w:r>
        <w:rPr>
          <w:rFonts w:ascii="Times New Roman" w:eastAsia="Times New Roman" w:hAnsi="Times New Roman" w:cs="Times New Roman"/>
          <w:color w:val="000000"/>
          <w:sz w:val="24"/>
          <w:szCs w:val="24"/>
          <w:lang w:val="en-US" w:eastAsia="de-DE"/>
        </w:rPr>
        <w:t xml:space="preserve">as a CSV file </w:t>
      </w:r>
      <w:r w:rsidRPr="003D6A80">
        <w:rPr>
          <w:rFonts w:ascii="Times New Roman" w:eastAsia="Times New Roman" w:hAnsi="Times New Roman" w:cs="Times New Roman"/>
          <w:color w:val="000000"/>
          <w:sz w:val="24"/>
          <w:szCs w:val="24"/>
          <w:lang w:val="en-US" w:eastAsia="de-DE"/>
        </w:rPr>
        <w:t xml:space="preserve">for each session using the open-source software </w:t>
      </w:r>
      <w:proofErr w:type="spellStart"/>
      <w:r w:rsidRPr="003D6A80">
        <w:rPr>
          <w:rFonts w:ascii="Times New Roman" w:eastAsia="Times New Roman" w:hAnsi="Times New Roman" w:cs="Times New Roman"/>
          <w:color w:val="000000"/>
          <w:sz w:val="24"/>
          <w:szCs w:val="24"/>
          <w:lang w:val="en-US" w:eastAsia="de-DE"/>
        </w:rPr>
        <w:t>PulseWatch</w:t>
      </w:r>
      <w:proofErr w:type="spellEnd"/>
      <w:r w:rsidRPr="003D6A80">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Ricci, n.d.</w:t>
      </w:r>
      <w:r w:rsidRPr="003D6A80">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and linked to the participant</w:t>
      </w:r>
      <w:r w:rsidRPr="003D6A80">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To account for individual differences in the baseline HR, </w:t>
      </w:r>
      <w:r>
        <w:rPr>
          <w:rFonts w:ascii="Times New Roman" w:eastAsia="Times New Roman" w:hAnsi="Times New Roman" w:cs="Times New Roman"/>
          <w:color w:val="000000"/>
          <w:sz w:val="24"/>
          <w:szCs w:val="24"/>
          <w:lang w:val="en-US" w:eastAsia="de-DE"/>
        </w:rPr>
        <w:t xml:space="preserve">we first </w:t>
      </w:r>
      <w:r w:rsidRPr="00CF700B">
        <w:rPr>
          <w:rFonts w:ascii="Times New Roman" w:eastAsia="Times New Roman" w:hAnsi="Times New Roman" w:cs="Times New Roman"/>
          <w:color w:val="000000"/>
          <w:sz w:val="24"/>
          <w:szCs w:val="24"/>
          <w:lang w:val="en-US" w:eastAsia="de-DE"/>
        </w:rPr>
        <w:t xml:space="preserve">z-standardized </w:t>
      </w:r>
      <w:r>
        <w:rPr>
          <w:rFonts w:ascii="Times New Roman" w:eastAsia="Times New Roman" w:hAnsi="Times New Roman" w:cs="Times New Roman"/>
          <w:color w:val="000000"/>
          <w:sz w:val="24"/>
          <w:szCs w:val="24"/>
          <w:lang w:val="en-US" w:eastAsia="de-DE"/>
        </w:rPr>
        <w:t xml:space="preserve">the BPM </w:t>
      </w:r>
      <w:r w:rsidRPr="00CF700B">
        <w:rPr>
          <w:rFonts w:ascii="Times New Roman" w:eastAsia="Times New Roman" w:hAnsi="Times New Roman" w:cs="Times New Roman"/>
          <w:color w:val="000000"/>
          <w:sz w:val="24"/>
          <w:szCs w:val="24"/>
          <w:lang w:val="en-US" w:eastAsia="de-DE"/>
        </w:rPr>
        <w:t>values</w:t>
      </w:r>
      <w:r>
        <w:rPr>
          <w:rFonts w:ascii="Times New Roman" w:eastAsia="Times New Roman" w:hAnsi="Times New Roman" w:cs="Times New Roman"/>
          <w:color w:val="000000"/>
          <w:sz w:val="24"/>
          <w:szCs w:val="24"/>
          <w:lang w:val="en-US" w:eastAsia="de-DE"/>
        </w:rPr>
        <w:t xml:space="preserve"> from the unstandardized mean </w:t>
      </w:r>
      <w:proofErr w:type="spellStart"/>
      <w:r>
        <w:rPr>
          <w:rFonts w:ascii="Times New Roman" w:eastAsia="Times New Roman" w:hAnsi="Times New Roman" w:cs="Times New Roman"/>
          <w:color w:val="000000"/>
          <w:sz w:val="24"/>
          <w:szCs w:val="24"/>
          <w:lang w:val="en-US" w:eastAsia="de-DE"/>
        </w:rPr>
        <w:t>HRs.</w:t>
      </w:r>
      <w:proofErr w:type="spellEnd"/>
      <w:r>
        <w:rPr>
          <w:rFonts w:ascii="Times New Roman" w:eastAsia="Times New Roman" w:hAnsi="Times New Roman" w:cs="Times New Roman"/>
          <w:color w:val="000000"/>
          <w:sz w:val="24"/>
          <w:szCs w:val="24"/>
          <w:lang w:val="en-US" w:eastAsia="de-DE"/>
        </w:rPr>
        <w:t xml:space="preserve"> </w:t>
      </w:r>
      <w:commentRangeStart w:id="35"/>
      <w:r w:rsidRPr="000B1453">
        <w:rPr>
          <w:rFonts w:ascii="Times New Roman" w:eastAsia="Times New Roman" w:hAnsi="Times New Roman" w:cs="Times New Roman"/>
          <w:color w:val="000000"/>
          <w:sz w:val="24"/>
          <w:szCs w:val="24"/>
          <w:lang w:val="en-US" w:eastAsia="de-DE"/>
        </w:rPr>
        <w:t xml:space="preserve">To do this, we first calculated the means and standard deviations of the </w:t>
      </w:r>
      <w:r>
        <w:rPr>
          <w:rFonts w:ascii="Times New Roman" w:eastAsia="Times New Roman" w:hAnsi="Times New Roman" w:cs="Times New Roman"/>
          <w:color w:val="000000"/>
          <w:sz w:val="24"/>
          <w:szCs w:val="24"/>
          <w:lang w:val="en-US" w:eastAsia="de-DE"/>
        </w:rPr>
        <w:t xml:space="preserve">unstandardized mean </w:t>
      </w:r>
      <w:r w:rsidRPr="000B1453">
        <w:rPr>
          <w:rFonts w:ascii="Times New Roman" w:eastAsia="Times New Roman" w:hAnsi="Times New Roman" w:cs="Times New Roman"/>
          <w:color w:val="000000"/>
          <w:sz w:val="24"/>
          <w:szCs w:val="24"/>
          <w:lang w:val="en-US" w:eastAsia="de-DE"/>
        </w:rPr>
        <w:t>HRs based on all values that were available for an individual. Subsequently, we calculated the difference of all measures to the mean and divided these values by the standard deviation.</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As a consequence, the </w:t>
      </w:r>
      <w:r w:rsidRPr="00CF700B">
        <w:rPr>
          <w:rFonts w:ascii="Times New Roman" w:eastAsia="Times New Roman" w:hAnsi="Times New Roman" w:cs="Times New Roman"/>
          <w:color w:val="000000"/>
          <w:sz w:val="24"/>
          <w:szCs w:val="24"/>
          <w:lang w:val="en-US" w:eastAsia="de-DE"/>
        </w:rPr>
        <w:t>resulting </w:t>
      </w:r>
      <w:r>
        <w:rPr>
          <w:rFonts w:ascii="Times New Roman" w:eastAsia="Times New Roman" w:hAnsi="Times New Roman" w:cs="Times New Roman"/>
          <w:color w:val="000000"/>
          <w:sz w:val="24"/>
          <w:szCs w:val="24"/>
          <w:lang w:val="en-US" w:eastAsia="de-DE"/>
        </w:rPr>
        <w:t xml:space="preserve">standardized </w:t>
      </w:r>
      <w:r>
        <w:rPr>
          <w:rFonts w:ascii="Times New Roman" w:eastAsia="Times New Roman" w:hAnsi="Times New Roman" w:cs="Times New Roman"/>
          <w:color w:val="000000"/>
          <w:sz w:val="24"/>
          <w:szCs w:val="24"/>
          <w:lang w:val="en-US" w:eastAsia="de-DE"/>
        </w:rPr>
        <w:lastRenderedPageBreak/>
        <w:t xml:space="preserve">mean HR </w:t>
      </w:r>
      <w:r w:rsidRPr="00CF700B">
        <w:rPr>
          <w:rFonts w:ascii="Times New Roman" w:eastAsia="Times New Roman" w:hAnsi="Times New Roman" w:cs="Times New Roman"/>
          <w:color w:val="000000"/>
          <w:sz w:val="24"/>
          <w:szCs w:val="24"/>
          <w:lang w:val="en-US" w:eastAsia="de-DE"/>
        </w:rPr>
        <w:t>values can be interpreted as differences from the overall HR mean in standard deviation</w:t>
      </w:r>
      <w:r>
        <w:rPr>
          <w:rFonts w:ascii="Times New Roman" w:eastAsia="Times New Roman" w:hAnsi="Times New Roman" w:cs="Times New Roman"/>
          <w:color w:val="000000"/>
          <w:sz w:val="24"/>
          <w:szCs w:val="24"/>
          <w:lang w:val="en-US" w:eastAsia="de-DE"/>
        </w:rPr>
        <w:t xml:space="preserve"> units. </w:t>
      </w:r>
      <w:commentRangeEnd w:id="35"/>
      <w:r w:rsidR="006E590B">
        <w:rPr>
          <w:rStyle w:val="Kommentarzeichen"/>
        </w:rPr>
        <w:commentReference w:id="35"/>
      </w:r>
    </w:p>
    <w:p w14:paraId="3C08160B" w14:textId="1904D8A4"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sz w:val="24"/>
          <w:szCs w:val="24"/>
          <w:lang w:val="en-US" w:eastAsia="de-DE"/>
        </w:rPr>
        <w:t xml:space="preserve">Since </w:t>
      </w:r>
      <w:r w:rsidR="000A4A70">
        <w:rPr>
          <w:rFonts w:ascii="Times New Roman" w:eastAsia="Times New Roman" w:hAnsi="Times New Roman" w:cs="Times New Roman"/>
          <w:sz w:val="24"/>
          <w:szCs w:val="24"/>
          <w:lang w:val="en-US" w:eastAsia="de-DE"/>
        </w:rPr>
        <w:t>we aimed</w:t>
      </w:r>
      <w:r>
        <w:rPr>
          <w:rFonts w:ascii="Times New Roman" w:eastAsia="Times New Roman" w:hAnsi="Times New Roman" w:cs="Times New Roman"/>
          <w:sz w:val="24"/>
          <w:szCs w:val="24"/>
          <w:lang w:val="en-US" w:eastAsia="de-DE"/>
        </w:rPr>
        <w:t xml:space="preserve"> to explore teachers’ HR </w:t>
      </w:r>
      <w:commentRangeStart w:id="36"/>
      <w:r>
        <w:rPr>
          <w:rFonts w:ascii="Times New Roman" w:eastAsia="Times New Roman" w:hAnsi="Times New Roman" w:cs="Times New Roman"/>
          <w:sz w:val="24"/>
          <w:szCs w:val="24"/>
          <w:lang w:val="en-US" w:eastAsia="de-DE"/>
        </w:rPr>
        <w:t>between study phases</w:t>
      </w:r>
      <w:commentRangeEnd w:id="36"/>
      <w:r w:rsidR="006E590B">
        <w:rPr>
          <w:rStyle w:val="Kommentarzeichen"/>
        </w:rPr>
        <w:commentReference w:id="36"/>
      </w:r>
      <w:r>
        <w:rPr>
          <w:rFonts w:ascii="Times New Roman" w:eastAsia="Times New Roman" w:hAnsi="Times New Roman" w:cs="Times New Roman"/>
          <w:sz w:val="24"/>
          <w:szCs w:val="24"/>
          <w:lang w:val="en-US" w:eastAsia="de-DE"/>
        </w:rPr>
        <w:t>, we aggregate</w:t>
      </w:r>
      <w:r w:rsidR="006E590B">
        <w:rPr>
          <w:rFonts w:ascii="Times New Roman" w:eastAsia="Times New Roman" w:hAnsi="Times New Roman" w:cs="Times New Roman"/>
          <w:sz w:val="24"/>
          <w:szCs w:val="24"/>
          <w:lang w:val="en-US" w:eastAsia="de-DE"/>
        </w:rPr>
        <w:t>d</w:t>
      </w:r>
      <w:r>
        <w:rPr>
          <w:rFonts w:ascii="Times New Roman" w:eastAsia="Times New Roman" w:hAnsi="Times New Roman" w:cs="Times New Roman"/>
          <w:sz w:val="24"/>
          <w:szCs w:val="24"/>
          <w:lang w:val="en-US" w:eastAsia="de-DE"/>
        </w:rPr>
        <w:t xml:space="preserve"> HR over a </w:t>
      </w:r>
      <w:r w:rsidR="006E590B">
        <w:rPr>
          <w:rFonts w:ascii="Times New Roman" w:eastAsia="Times New Roman" w:hAnsi="Times New Roman" w:cs="Times New Roman"/>
          <w:sz w:val="24"/>
          <w:szCs w:val="24"/>
          <w:lang w:val="en-US" w:eastAsia="de-DE"/>
        </w:rPr>
        <w:t xml:space="preserve">10-minute </w:t>
      </w:r>
      <w:r>
        <w:rPr>
          <w:rFonts w:ascii="Times New Roman" w:eastAsia="Times New Roman" w:hAnsi="Times New Roman" w:cs="Times New Roman"/>
          <w:sz w:val="24"/>
          <w:szCs w:val="24"/>
          <w:lang w:val="en-US" w:eastAsia="de-DE"/>
        </w:rPr>
        <w:t xml:space="preserve">interval within each phase. </w:t>
      </w:r>
      <w:r>
        <w:rPr>
          <w:rFonts w:ascii="Times New Roman" w:eastAsia="Times New Roman" w:hAnsi="Times New Roman" w:cs="Times New Roman"/>
          <w:color w:val="000000"/>
          <w:sz w:val="24"/>
          <w:szCs w:val="24"/>
          <w:lang w:val="en-US" w:eastAsia="de-DE"/>
        </w:rPr>
        <w:t>P</w:t>
      </w:r>
      <w:r w:rsidRPr="00FC2A13">
        <w:rPr>
          <w:rFonts w:ascii="Times New Roman" w:eastAsia="Times New Roman" w:hAnsi="Times New Roman" w:cs="Times New Roman"/>
          <w:color w:val="000000"/>
          <w:sz w:val="24"/>
          <w:szCs w:val="24"/>
          <w:lang w:val="en-US" w:eastAsia="de-DE"/>
        </w:rPr>
        <w:t>revious research</w:t>
      </w:r>
      <w:r>
        <w:rPr>
          <w:rFonts w:ascii="Times New Roman" w:eastAsia="Times New Roman" w:hAnsi="Times New Roman" w:cs="Times New Roman"/>
          <w:color w:val="000000"/>
          <w:sz w:val="24"/>
          <w:szCs w:val="24"/>
          <w:lang w:val="en-US" w:eastAsia="de-DE"/>
        </w:rPr>
        <w:t xml:space="preserve"> has indicated that</w:t>
      </w:r>
      <w:r w:rsidRPr="00FC2A13">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10-minute intervals are a useful duration for analyzing PPG data</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@lu2008can</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sz w:val="24"/>
          <w:szCs w:val="24"/>
          <w:lang w:val="en-US" w:eastAsia="de-DE"/>
        </w:rPr>
        <w:t xml:space="preserve">The intervals were selected based on the following rules: </w:t>
      </w:r>
      <w:commentRangeStart w:id="37"/>
      <w:commentRangeStart w:id="38"/>
      <w:r w:rsidRPr="007B05E5">
        <w:rPr>
          <w:rFonts w:ascii="Times New Roman" w:eastAsia="Times New Roman" w:hAnsi="Times New Roman" w:cs="Times New Roman"/>
          <w:sz w:val="24"/>
          <w:szCs w:val="24"/>
          <w:lang w:val="en-US" w:eastAsia="de-DE"/>
        </w:rPr>
        <w:t xml:space="preserve">The (1) pre-teaching </w:t>
      </w:r>
      <w:r>
        <w:rPr>
          <w:rFonts w:ascii="Times New Roman" w:eastAsia="Times New Roman" w:hAnsi="Times New Roman" w:cs="Times New Roman"/>
          <w:sz w:val="24"/>
          <w:szCs w:val="24"/>
          <w:lang w:val="en-US" w:eastAsia="de-DE"/>
        </w:rPr>
        <w:t>interval comprised the first 10 minutes after</w:t>
      </w:r>
      <w:r>
        <w:rPr>
          <w:rFonts w:ascii="Times New Roman" w:eastAsia="Times New Roman" w:hAnsi="Times New Roman" w:cs="Times New Roman"/>
          <w:color w:val="000000"/>
          <w:sz w:val="24"/>
          <w:szCs w:val="24"/>
          <w:lang w:val="en-US" w:eastAsia="de-DE"/>
        </w:rPr>
        <w:t xml:space="preserve"> the fitness tracker</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had been</w:t>
      </w:r>
      <w:r w:rsidRPr="00CF700B">
        <w:rPr>
          <w:rFonts w:ascii="Times New Roman" w:eastAsia="Times New Roman" w:hAnsi="Times New Roman" w:cs="Times New Roman"/>
          <w:color w:val="000000"/>
          <w:sz w:val="24"/>
          <w:szCs w:val="24"/>
          <w:lang w:val="en-US" w:eastAsia="de-DE"/>
        </w:rPr>
        <w:t xml:space="preserve"> put</w:t>
      </w:r>
      <w:r>
        <w:rPr>
          <w:rFonts w:ascii="Times New Roman" w:eastAsia="Times New Roman" w:hAnsi="Times New Roman" w:cs="Times New Roman"/>
          <w:color w:val="000000"/>
          <w:sz w:val="24"/>
          <w:szCs w:val="24"/>
          <w:lang w:val="en-US" w:eastAsia="de-DE"/>
        </w:rPr>
        <w:t xml:space="preserve"> on. </w:t>
      </w:r>
      <w:r w:rsidRPr="00CF700B">
        <w:rPr>
          <w:rFonts w:ascii="Times New Roman" w:eastAsia="Times New Roman" w:hAnsi="Times New Roman" w:cs="Times New Roman"/>
          <w:color w:val="000000"/>
          <w:sz w:val="24"/>
          <w:szCs w:val="24"/>
          <w:lang w:val="en-US" w:eastAsia="de-DE"/>
        </w:rPr>
        <w:t xml:space="preserve">The (2) teaching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started two minutes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after the teacher had started the</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teaching unit. This interval was o</w:t>
      </w:r>
      <w:r w:rsidRPr="00A05D8D">
        <w:rPr>
          <w:rFonts w:ascii="Times New Roman" w:eastAsia="Times New Roman" w:hAnsi="Times New Roman" w:cs="Times New Roman"/>
          <w:color w:val="000000"/>
          <w:sz w:val="24"/>
          <w:szCs w:val="24"/>
          <w:lang w:val="en-US" w:eastAsia="de-DE"/>
        </w:rPr>
        <w:t xml:space="preserve">f </w:t>
      </w:r>
      <w:r w:rsidR="00DD7979">
        <w:rPr>
          <w:rFonts w:ascii="Times New Roman" w:eastAsia="Times New Roman" w:hAnsi="Times New Roman" w:cs="Times New Roman"/>
          <w:color w:val="000000"/>
          <w:sz w:val="24"/>
          <w:szCs w:val="24"/>
          <w:lang w:val="en-US" w:eastAsia="de-DE"/>
        </w:rPr>
        <w:t xml:space="preserve">the </w:t>
      </w:r>
      <w:r w:rsidRPr="00A05D8D">
        <w:rPr>
          <w:rFonts w:ascii="Times New Roman" w:eastAsia="Times New Roman" w:hAnsi="Times New Roman" w:cs="Times New Roman"/>
          <w:color w:val="000000"/>
          <w:sz w:val="24"/>
          <w:szCs w:val="24"/>
          <w:lang w:val="en-US" w:eastAsia="de-DE"/>
        </w:rPr>
        <w:t xml:space="preserve">highest relevance </w:t>
      </w:r>
      <w:r>
        <w:rPr>
          <w:rFonts w:ascii="Times New Roman" w:eastAsia="Times New Roman" w:hAnsi="Times New Roman" w:cs="Times New Roman"/>
          <w:color w:val="000000"/>
          <w:sz w:val="24"/>
          <w:szCs w:val="24"/>
          <w:lang w:val="en-US" w:eastAsia="de-DE"/>
        </w:rPr>
        <w:t>to</w:t>
      </w:r>
      <w:r w:rsidRPr="00A05D8D">
        <w:rPr>
          <w:rFonts w:ascii="Times New Roman" w:eastAsia="Times New Roman" w:hAnsi="Times New Roman" w:cs="Times New Roman"/>
          <w:color w:val="000000"/>
          <w:sz w:val="24"/>
          <w:szCs w:val="24"/>
          <w:lang w:val="en-US" w:eastAsia="de-DE"/>
        </w:rPr>
        <w:t xml:space="preserve"> our study</w:t>
      </w:r>
      <w:r>
        <w:rPr>
          <w:rFonts w:ascii="Times New Roman" w:eastAsia="Times New Roman" w:hAnsi="Times New Roman" w:cs="Times New Roman"/>
          <w:color w:val="000000"/>
          <w:sz w:val="24"/>
          <w:szCs w:val="24"/>
          <w:lang w:val="en-US" w:eastAsia="de-DE"/>
        </w:rPr>
        <w:t>. W</w:t>
      </w:r>
      <w:r w:rsidRPr="006F5526">
        <w:rPr>
          <w:rFonts w:ascii="Times New Roman" w:eastAsia="Times New Roman" w:hAnsi="Times New Roman" w:cs="Times New Roman"/>
          <w:color w:val="000000"/>
          <w:sz w:val="24"/>
          <w:szCs w:val="24"/>
          <w:lang w:val="en-US" w:eastAsia="de-DE"/>
        </w:rPr>
        <w:t xml:space="preserve">e explicitly chose </w:t>
      </w:r>
      <w:r>
        <w:rPr>
          <w:rFonts w:ascii="Times New Roman" w:eastAsia="Times New Roman" w:hAnsi="Times New Roman" w:cs="Times New Roman"/>
          <w:color w:val="000000"/>
          <w:sz w:val="24"/>
          <w:szCs w:val="24"/>
          <w:lang w:val="en-US" w:eastAsia="de-DE"/>
        </w:rPr>
        <w:t>an early</w:t>
      </w:r>
      <w:r w:rsidRPr="006F5526">
        <w:rPr>
          <w:rFonts w:ascii="Times New Roman" w:eastAsia="Times New Roman" w:hAnsi="Times New Roman" w:cs="Times New Roman"/>
          <w:color w:val="000000"/>
          <w:sz w:val="24"/>
          <w:szCs w:val="24"/>
          <w:lang w:val="en-US" w:eastAsia="de-DE"/>
        </w:rPr>
        <w:t xml:space="preserve"> </w:t>
      </w:r>
      <w:r w:rsidR="00DD7979">
        <w:rPr>
          <w:rFonts w:ascii="Times New Roman" w:eastAsia="Times New Roman" w:hAnsi="Times New Roman" w:cs="Times New Roman"/>
          <w:color w:val="000000"/>
          <w:sz w:val="24"/>
          <w:szCs w:val="24"/>
          <w:lang w:val="en-US" w:eastAsia="de-DE"/>
        </w:rPr>
        <w:t>10-minute</w:t>
      </w:r>
      <w:r>
        <w:rPr>
          <w:rFonts w:ascii="Times New Roman" w:eastAsia="Times New Roman" w:hAnsi="Times New Roman" w:cs="Times New Roman"/>
          <w:color w:val="000000"/>
          <w:sz w:val="24"/>
          <w:szCs w:val="24"/>
          <w:lang w:val="en-US" w:eastAsia="de-DE"/>
        </w:rPr>
        <w:t xml:space="preserve"> interval within the </w:t>
      </w:r>
      <w:r w:rsidRPr="00FF7AE3">
        <w:rPr>
          <w:rFonts w:ascii="Times New Roman" w:eastAsia="Times New Roman" w:hAnsi="Times New Roman" w:cs="Times New Roman"/>
          <w:i/>
          <w:iCs/>
          <w:color w:val="000000"/>
          <w:sz w:val="24"/>
          <w:szCs w:val="24"/>
          <w:lang w:val="en-US" w:eastAsia="de-DE"/>
        </w:rPr>
        <w:t>teaching phase</w:t>
      </w:r>
      <w:r w:rsidRPr="006F5526">
        <w:rPr>
          <w:rFonts w:ascii="Times New Roman" w:eastAsia="Times New Roman" w:hAnsi="Times New Roman" w:cs="Times New Roman"/>
          <w:color w:val="000000"/>
          <w:sz w:val="24"/>
          <w:szCs w:val="24"/>
          <w:lang w:val="en-US" w:eastAsia="de-DE"/>
        </w:rPr>
        <w:t xml:space="preserve">, as </w:t>
      </w:r>
      <w:r>
        <w:rPr>
          <w:rFonts w:ascii="Times New Roman" w:eastAsia="Times New Roman" w:hAnsi="Times New Roman" w:cs="Times New Roman"/>
          <w:color w:val="000000"/>
          <w:sz w:val="24"/>
          <w:szCs w:val="24"/>
          <w:lang w:val="en-US" w:eastAsia="de-DE"/>
        </w:rPr>
        <w:t>previous</w:t>
      </w:r>
      <w:r w:rsidRPr="00CF700B">
        <w:rPr>
          <w:rFonts w:ascii="Times New Roman" w:eastAsia="Times New Roman" w:hAnsi="Times New Roman" w:cs="Times New Roman"/>
          <w:color w:val="000000"/>
          <w:sz w:val="24"/>
          <w:szCs w:val="24"/>
          <w:lang w:val="en-US" w:eastAsia="de-DE"/>
        </w:rPr>
        <w:t xml:space="preserve"> studies revealed that the </w:t>
      </w:r>
      <w:r>
        <w:rPr>
          <w:rFonts w:ascii="Times New Roman" w:eastAsia="Times New Roman" w:hAnsi="Times New Roman" w:cs="Times New Roman"/>
          <w:color w:val="000000"/>
          <w:sz w:val="24"/>
          <w:szCs w:val="24"/>
          <w:lang w:val="en-US" w:eastAsia="de-DE"/>
        </w:rPr>
        <w:t>beginning</w:t>
      </w:r>
      <w:r w:rsidRPr="00CF700B">
        <w:rPr>
          <w:rFonts w:ascii="Times New Roman" w:eastAsia="Times New Roman" w:hAnsi="Times New Roman" w:cs="Times New Roman"/>
          <w:color w:val="000000"/>
          <w:sz w:val="24"/>
          <w:szCs w:val="24"/>
          <w:lang w:val="en-US" w:eastAsia="de-DE"/>
        </w:rPr>
        <w:t xml:space="preserve"> of </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lesson </w:t>
      </w:r>
      <w:r>
        <w:rPr>
          <w:rFonts w:ascii="Times New Roman" w:eastAsia="Times New Roman" w:hAnsi="Times New Roman" w:cs="Times New Roman"/>
          <w:color w:val="000000"/>
          <w:sz w:val="24"/>
          <w:szCs w:val="24"/>
          <w:lang w:val="en-US" w:eastAsia="de-DE"/>
        </w:rPr>
        <w:t>is</w:t>
      </w:r>
      <w:r w:rsidRPr="00CF700B">
        <w:rPr>
          <w:rFonts w:ascii="Times New Roman" w:eastAsia="Times New Roman" w:hAnsi="Times New Roman" w:cs="Times New Roman"/>
          <w:color w:val="000000"/>
          <w:sz w:val="24"/>
          <w:szCs w:val="24"/>
          <w:lang w:val="en-US" w:eastAsia="de-DE"/>
        </w:rPr>
        <w:t xml:space="preserve"> essential </w:t>
      </w:r>
      <w:r>
        <w:rPr>
          <w:rFonts w:ascii="Times New Roman" w:eastAsia="Times New Roman" w:hAnsi="Times New Roman" w:cs="Times New Roman"/>
          <w:color w:val="000000"/>
          <w:sz w:val="24"/>
          <w:szCs w:val="24"/>
          <w:lang w:val="en-US" w:eastAsia="de-DE"/>
        </w:rPr>
        <w:t xml:space="preserve">and demanding </w:t>
      </w:r>
      <w:r w:rsidRPr="00CF700B">
        <w:rPr>
          <w:rFonts w:ascii="Times New Roman" w:eastAsia="Times New Roman" w:hAnsi="Times New Roman" w:cs="Times New Roman"/>
          <w:color w:val="000000"/>
          <w:sz w:val="24"/>
          <w:szCs w:val="24"/>
          <w:lang w:val="en-US" w:eastAsia="de-DE"/>
        </w:rPr>
        <w:t xml:space="preserve">regarding teacher-student interaction [@donker2018quantitative; @claessens2017positive]. The (3) post-teaching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started</w:t>
      </w:r>
      <w:r w:rsidRPr="00CF700B">
        <w:rPr>
          <w:rFonts w:ascii="Times New Roman" w:eastAsia="Times New Roman" w:hAnsi="Times New Roman" w:cs="Times New Roman"/>
          <w:color w:val="000000"/>
          <w:sz w:val="24"/>
          <w:szCs w:val="24"/>
          <w:lang w:val="en-US" w:eastAsia="de-DE"/>
        </w:rPr>
        <w:t xml:space="preserve"> immediately after the end of the teaching </w:t>
      </w:r>
      <w:r>
        <w:rPr>
          <w:rFonts w:ascii="Times New Roman" w:eastAsia="Times New Roman" w:hAnsi="Times New Roman" w:cs="Times New Roman"/>
          <w:color w:val="000000"/>
          <w:sz w:val="24"/>
          <w:szCs w:val="24"/>
          <w:lang w:val="en-US" w:eastAsia="de-DE"/>
        </w:rPr>
        <w:t>unit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The </w:t>
      </w:r>
      <w:r w:rsidRPr="00CF700B">
        <w:rPr>
          <w:rFonts w:ascii="Times New Roman" w:eastAsia="Times New Roman" w:hAnsi="Times New Roman" w:cs="Times New Roman"/>
          <w:color w:val="000000"/>
          <w:sz w:val="24"/>
          <w:szCs w:val="24"/>
          <w:lang w:val="en-US" w:eastAsia="de-DE"/>
        </w:rPr>
        <w:t xml:space="preserve">(4) interview </w:t>
      </w:r>
      <w:r>
        <w:rPr>
          <w:rFonts w:ascii="Times New Roman" w:eastAsia="Times New Roman" w:hAnsi="Times New Roman" w:cs="Times New Roman"/>
          <w:color w:val="000000"/>
          <w:sz w:val="24"/>
          <w:szCs w:val="24"/>
          <w:lang w:val="en-US" w:eastAsia="de-DE"/>
        </w:rPr>
        <w:t xml:space="preserve">interval was defined as the </w:t>
      </w:r>
      <w:r w:rsidRPr="00CF700B">
        <w:rPr>
          <w:rFonts w:ascii="Times New Roman" w:eastAsia="Times New Roman" w:hAnsi="Times New Roman" w:cs="Times New Roman"/>
          <w:color w:val="000000"/>
          <w:sz w:val="24"/>
          <w:szCs w:val="24"/>
          <w:lang w:val="en-US" w:eastAsia="de-DE"/>
        </w:rPr>
        <w:t>mid</w:t>
      </w:r>
      <w:r>
        <w:rPr>
          <w:rFonts w:ascii="Times New Roman" w:eastAsia="Times New Roman" w:hAnsi="Times New Roman" w:cs="Times New Roman"/>
          <w:color w:val="000000"/>
          <w:sz w:val="24"/>
          <w:szCs w:val="24"/>
          <w:lang w:val="en-US" w:eastAsia="de-DE"/>
        </w:rPr>
        <w:t>-10 minutes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between the end of the teaching unit and the time point whe</w:t>
      </w:r>
      <w:r w:rsidR="006E590B">
        <w:rPr>
          <w:rFonts w:ascii="Times New Roman" w:eastAsia="Times New Roman" w:hAnsi="Times New Roman" w:cs="Times New Roman"/>
          <w:color w:val="000000"/>
          <w:sz w:val="24"/>
          <w:szCs w:val="24"/>
          <w:lang w:val="en-US" w:eastAsia="de-DE"/>
        </w:rPr>
        <w:t>n</w:t>
      </w:r>
      <w:r>
        <w:rPr>
          <w:rFonts w:ascii="Times New Roman" w:eastAsia="Times New Roman" w:hAnsi="Times New Roman" w:cs="Times New Roman"/>
          <w:color w:val="000000"/>
          <w:sz w:val="24"/>
          <w:szCs w:val="24"/>
          <w:lang w:val="en-US" w:eastAsia="de-DE"/>
        </w:rPr>
        <w:t xml:space="preserve"> the fitness tracker was taken off</w:t>
      </w:r>
      <w:r w:rsidR="006E590B">
        <w:rPr>
          <w:rFonts w:ascii="Times New Roman" w:eastAsia="Times New Roman" w:hAnsi="Times New Roman" w:cs="Times New Roman"/>
          <w:color w:val="000000"/>
          <w:sz w:val="24"/>
          <w:szCs w:val="24"/>
          <w:lang w:val="en-US" w:eastAsia="de-DE"/>
        </w:rPr>
        <w:t>, so that</w:t>
      </w:r>
      <w:r w:rsidR="009F30AD">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that all participants were being interviewed during this interval. The </w:t>
      </w:r>
      <w:r w:rsidRPr="00CF700B">
        <w:rPr>
          <w:rFonts w:ascii="Times New Roman" w:eastAsia="Times New Roman" w:hAnsi="Times New Roman" w:cs="Times New Roman"/>
          <w:color w:val="000000"/>
          <w:sz w:val="24"/>
          <w:szCs w:val="24"/>
          <w:lang w:val="en-US" w:eastAsia="de-DE"/>
        </w:rPr>
        <w:t xml:space="preserve">(5) end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comprised the last</w:t>
      </w:r>
      <w:r w:rsidRPr="00CF700B">
        <w:rPr>
          <w:rFonts w:ascii="Times New Roman" w:eastAsia="Times New Roman" w:hAnsi="Times New Roman" w:cs="Times New Roman"/>
          <w:color w:val="000000"/>
          <w:sz w:val="24"/>
          <w:szCs w:val="24"/>
          <w:lang w:val="en-US" w:eastAsia="de-DE"/>
        </w:rPr>
        <w:t xml:space="preserve"> 10</w:t>
      </w:r>
      <w:r>
        <w:rPr>
          <w:rFonts w:ascii="Times New Roman" w:eastAsia="Times New Roman" w:hAnsi="Times New Roman" w:cs="Times New Roman"/>
          <w:color w:val="000000"/>
          <w:sz w:val="24"/>
          <w:szCs w:val="24"/>
          <w:lang w:val="en-US" w:eastAsia="de-DE"/>
        </w:rPr>
        <w:t xml:space="preserve"> minutes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before</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fitness tracker was taken</w:t>
      </w:r>
      <w:r w:rsidRPr="00CF700B">
        <w:rPr>
          <w:rFonts w:ascii="Times New Roman" w:eastAsia="Times New Roman" w:hAnsi="Times New Roman" w:cs="Times New Roman"/>
          <w:color w:val="000000"/>
          <w:sz w:val="24"/>
          <w:szCs w:val="24"/>
          <w:lang w:val="en-US" w:eastAsia="de-DE"/>
        </w:rPr>
        <w:t xml:space="preserve"> off</w:t>
      </w:r>
      <w:r>
        <w:rPr>
          <w:rFonts w:ascii="Times New Roman" w:eastAsia="Times New Roman" w:hAnsi="Times New Roman" w:cs="Times New Roman"/>
          <w:color w:val="000000"/>
          <w:sz w:val="24"/>
          <w:szCs w:val="24"/>
          <w:lang w:val="en-US" w:eastAsia="de-DE"/>
        </w:rPr>
        <w:t xml:space="preserve">. </w:t>
      </w:r>
      <w:commentRangeEnd w:id="37"/>
      <w:r w:rsidR="00BE490F">
        <w:rPr>
          <w:rStyle w:val="Kommentarzeichen"/>
        </w:rPr>
        <w:commentReference w:id="37"/>
      </w:r>
      <w:commentRangeEnd w:id="38"/>
      <w:r w:rsidR="00ED5B4E">
        <w:rPr>
          <w:rStyle w:val="Kommentarzeichen"/>
        </w:rPr>
        <w:commentReference w:id="38"/>
      </w:r>
    </w:p>
    <w:p w14:paraId="1D4273B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195E3DE0" w14:textId="77777777" w:rsidR="00D44633" w:rsidRDefault="00D44633" w:rsidP="00D44633">
      <w:pPr>
        <w:spacing w:before="120" w:after="0" w:line="360" w:lineRule="auto"/>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t>### Teaching Experience</w:t>
      </w:r>
    </w:p>
    <w:p w14:paraId="4F7880A8" w14:textId="77777777"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8C7966">
        <w:rPr>
          <w:rFonts w:ascii="Times New Roman" w:eastAsia="Times New Roman" w:hAnsi="Times New Roman" w:cs="Times New Roman"/>
          <w:color w:val="000000"/>
          <w:sz w:val="24"/>
          <w:szCs w:val="24"/>
          <w:lang w:val="en-US" w:eastAsia="de-DE"/>
        </w:rPr>
        <w:t xml:space="preserve">The </w:t>
      </w:r>
      <w:r w:rsidRPr="00C12640">
        <w:rPr>
          <w:rFonts w:ascii="Times New Roman" w:eastAsia="Times New Roman" w:hAnsi="Times New Roman" w:cs="Times New Roman"/>
          <w:color w:val="000000"/>
          <w:sz w:val="24"/>
          <w:szCs w:val="24"/>
          <w:lang w:val="en-US" w:eastAsia="de-DE"/>
        </w:rPr>
        <w:t>participants</w:t>
      </w:r>
      <w:r>
        <w:rPr>
          <w:rFonts w:ascii="Times New Roman" w:eastAsia="Times New Roman" w:hAnsi="Times New Roman" w:cs="Times New Roman"/>
          <w:color w:val="000000"/>
          <w:sz w:val="24"/>
          <w:szCs w:val="24"/>
          <w:lang w:val="en-US" w:eastAsia="de-DE"/>
        </w:rPr>
        <w:t xml:space="preserve">’ </w:t>
      </w:r>
      <w:r w:rsidRPr="008C7966">
        <w:rPr>
          <w:rFonts w:ascii="Times New Roman" w:eastAsia="Times New Roman" w:hAnsi="Times New Roman" w:cs="Times New Roman"/>
          <w:color w:val="000000"/>
          <w:sz w:val="24"/>
          <w:szCs w:val="24"/>
          <w:lang w:val="en-US" w:eastAsia="de-DE"/>
        </w:rPr>
        <w:t xml:space="preserve">teaching experience </w:t>
      </w:r>
      <w:r>
        <w:rPr>
          <w:rFonts w:ascii="Times New Roman" w:eastAsia="Times New Roman" w:hAnsi="Times New Roman" w:cs="Times New Roman"/>
          <w:color w:val="000000"/>
          <w:sz w:val="24"/>
          <w:szCs w:val="24"/>
          <w:lang w:val="en-US" w:eastAsia="de-DE"/>
        </w:rPr>
        <w:t xml:space="preserve">was assessed </w:t>
      </w:r>
      <w:r w:rsidRPr="00C12640">
        <w:rPr>
          <w:rFonts w:ascii="Times New Roman" w:eastAsia="Times New Roman" w:hAnsi="Times New Roman" w:cs="Times New Roman"/>
          <w:color w:val="000000"/>
          <w:sz w:val="24"/>
          <w:szCs w:val="24"/>
          <w:lang w:val="en-US" w:eastAsia="de-DE"/>
        </w:rPr>
        <w:t>as a part of sociodemographic data</w:t>
      </w:r>
      <w:r>
        <w:rPr>
          <w:rFonts w:ascii="Times New Roman" w:eastAsia="Times New Roman" w:hAnsi="Times New Roman" w:cs="Times New Roman"/>
          <w:color w:val="000000"/>
          <w:sz w:val="24"/>
          <w:szCs w:val="24"/>
          <w:lang w:val="en-US" w:eastAsia="de-DE"/>
        </w:rPr>
        <w:t>. Participants stated</w:t>
      </w:r>
      <w:r w:rsidRPr="007F58C3">
        <w:rPr>
          <w:rFonts w:ascii="Times New Roman" w:eastAsia="Times New Roman" w:hAnsi="Times New Roman" w:cs="Times New Roman"/>
          <w:color w:val="000000"/>
          <w:sz w:val="24"/>
          <w:szCs w:val="24"/>
          <w:lang w:val="en-US" w:eastAsia="de-DE"/>
        </w:rPr>
        <w:t xml:space="preserve"> their work experience</w:t>
      </w:r>
      <w:r>
        <w:rPr>
          <w:rFonts w:ascii="Times New Roman" w:eastAsia="Times New Roman" w:hAnsi="Times New Roman" w:cs="Times New Roman"/>
          <w:color w:val="000000"/>
          <w:sz w:val="24"/>
          <w:szCs w:val="24"/>
          <w:lang w:val="en-US" w:eastAsia="de-DE"/>
        </w:rPr>
        <w:t xml:space="preserve"> in years</w:t>
      </w:r>
      <w:r w:rsidRPr="007F58C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7F58C3">
        <w:rPr>
          <w:rFonts w:ascii="Times New Roman" w:eastAsia="Times New Roman" w:hAnsi="Times New Roman" w:cs="Times New Roman"/>
          <w:color w:val="000000"/>
          <w:sz w:val="24"/>
          <w:szCs w:val="24"/>
          <w:lang w:val="en-US" w:eastAsia="de-DE"/>
        </w:rPr>
        <w:t xml:space="preserve">excluding the traineeship </w:t>
      </w:r>
      <w:r>
        <w:rPr>
          <w:rFonts w:ascii="Times New Roman" w:eastAsia="Times New Roman" w:hAnsi="Times New Roman" w:cs="Times New Roman"/>
          <w:color w:val="000000"/>
          <w:sz w:val="24"/>
          <w:szCs w:val="24"/>
          <w:lang w:val="en-US" w:eastAsia="de-DE"/>
        </w:rPr>
        <w:t>year)</w:t>
      </w:r>
      <w:r w:rsidRPr="007F58C3">
        <w:rPr>
          <w:rFonts w:ascii="Times New Roman" w:eastAsia="Times New Roman" w:hAnsi="Times New Roman" w:cs="Times New Roman"/>
          <w:color w:val="000000"/>
          <w:sz w:val="24"/>
          <w:szCs w:val="24"/>
          <w:lang w:val="en-US" w:eastAsia="de-DE"/>
        </w:rPr>
        <w:t>.</w:t>
      </w:r>
    </w:p>
    <w:p w14:paraId="5CEC9568" w14:textId="77777777" w:rsidR="00D44633" w:rsidRPr="00FB08B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7B2C9197"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Subjective</w:t>
      </w:r>
      <w:r w:rsidRPr="00CF700B">
        <w:rPr>
          <w:rFonts w:ascii="Times New Roman" w:eastAsia="Times New Roman" w:hAnsi="Times New Roman" w:cs="Times New Roman"/>
          <w:b/>
          <w:bCs/>
          <w:color w:val="000000"/>
          <w:sz w:val="24"/>
          <w:szCs w:val="24"/>
          <w:lang w:val="en-US" w:eastAsia="de-DE"/>
        </w:rPr>
        <w:t xml:space="preserve"> appraisal</w:t>
      </w:r>
      <w:r>
        <w:rPr>
          <w:rFonts w:ascii="Times New Roman" w:eastAsia="Times New Roman" w:hAnsi="Times New Roman" w:cs="Times New Roman"/>
          <w:b/>
          <w:bCs/>
          <w:color w:val="000000"/>
          <w:sz w:val="24"/>
          <w:szCs w:val="24"/>
          <w:lang w:val="en-US" w:eastAsia="de-DE"/>
        </w:rPr>
        <w:t xml:space="preserve"> of the classroom events and coping processes</w:t>
      </w:r>
    </w:p>
    <w:p w14:paraId="0DCBDD5F" w14:textId="48EC57B9" w:rsidR="00D44633"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The subjective </w:t>
      </w:r>
      <w:r w:rsidRPr="00DF4640">
        <w:rPr>
          <w:rFonts w:ascii="Times New Roman" w:eastAsia="Times New Roman" w:hAnsi="Times New Roman" w:cs="Times New Roman"/>
          <w:sz w:val="24"/>
          <w:szCs w:val="24"/>
          <w:lang w:val="en-US" w:eastAsia="de-DE"/>
        </w:rPr>
        <w:t xml:space="preserve">disruption </w:t>
      </w:r>
      <w:r>
        <w:rPr>
          <w:rFonts w:ascii="Times New Roman" w:eastAsia="Times New Roman" w:hAnsi="Times New Roman" w:cs="Times New Roman"/>
          <w:color w:val="000000"/>
          <w:sz w:val="24"/>
          <w:szCs w:val="24"/>
          <w:lang w:val="en-US" w:eastAsia="de-DE"/>
        </w:rPr>
        <w:t xml:space="preserve">and </w:t>
      </w:r>
      <w:r w:rsidRPr="00DF4640">
        <w:rPr>
          <w:rFonts w:ascii="Times New Roman" w:eastAsia="Times New Roman" w:hAnsi="Times New Roman" w:cs="Times New Roman"/>
          <w:sz w:val="24"/>
          <w:szCs w:val="24"/>
          <w:lang w:val="en-US" w:eastAsia="de-DE"/>
        </w:rPr>
        <w:t xml:space="preserve">confidence </w:t>
      </w:r>
      <w:r>
        <w:rPr>
          <w:rFonts w:ascii="Times New Roman" w:eastAsia="Times New Roman" w:hAnsi="Times New Roman" w:cs="Times New Roman"/>
          <w:sz w:val="24"/>
          <w:szCs w:val="24"/>
          <w:lang w:val="en-US" w:eastAsia="de-DE"/>
        </w:rPr>
        <w:t>appraisals</w:t>
      </w:r>
      <w:r w:rsidRPr="004177FE">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sz w:val="24"/>
          <w:szCs w:val="24"/>
          <w:lang w:val="en-US" w:eastAsia="de-DE"/>
        </w:rPr>
        <w:t xml:space="preserve">assessed in the SRI </w:t>
      </w:r>
      <w:r>
        <w:rPr>
          <w:rFonts w:ascii="Times New Roman" w:eastAsia="Times New Roman" w:hAnsi="Times New Roman" w:cs="Times New Roman"/>
          <w:color w:val="000000"/>
          <w:sz w:val="24"/>
          <w:szCs w:val="24"/>
          <w:lang w:val="en-US" w:eastAsia="de-DE"/>
        </w:rPr>
        <w:t xml:space="preserve">on </w:t>
      </w:r>
      <w:r w:rsidR="00C16B07">
        <w:rPr>
          <w:rFonts w:ascii="Times New Roman" w:eastAsia="Times New Roman" w:hAnsi="Times New Roman" w:cs="Times New Roman"/>
          <w:color w:val="000000"/>
          <w:sz w:val="24"/>
          <w:szCs w:val="24"/>
          <w:lang w:val="en-US" w:eastAsia="de-DE"/>
        </w:rPr>
        <w:t>an</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11-point rating</w:t>
      </w:r>
      <w:r>
        <w:rPr>
          <w:rFonts w:ascii="Times New Roman" w:eastAsia="Times New Roman" w:hAnsi="Times New Roman" w:cs="Times New Roman"/>
          <w:color w:val="000000"/>
          <w:sz w:val="24"/>
          <w:szCs w:val="24"/>
          <w:lang w:val="en-US" w:eastAsia="de-DE"/>
        </w:rPr>
        <w:t xml:space="preserve"> scale</w:t>
      </w:r>
      <w:r>
        <w:rPr>
          <w:rFonts w:ascii="Times New Roman" w:eastAsia="Times New Roman" w:hAnsi="Times New Roman" w:cs="Times New Roman"/>
          <w:sz w:val="24"/>
          <w:szCs w:val="24"/>
          <w:lang w:val="en-US" w:eastAsia="de-DE"/>
        </w:rPr>
        <w:t xml:space="preserve"> were </w:t>
      </w:r>
      <w:r>
        <w:rPr>
          <w:rFonts w:ascii="Times New Roman" w:eastAsia="Times New Roman" w:hAnsi="Times New Roman" w:cs="Times New Roman"/>
          <w:color w:val="000000"/>
          <w:sz w:val="24"/>
          <w:szCs w:val="24"/>
          <w:lang w:val="en-US" w:eastAsia="de-DE"/>
        </w:rPr>
        <w:t>averaged</w:t>
      </w:r>
      <w:r w:rsidRPr="004177FE">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across</w:t>
      </w:r>
      <w:r w:rsidRPr="004177FE">
        <w:rPr>
          <w:rFonts w:ascii="Times New Roman" w:eastAsia="Times New Roman" w:hAnsi="Times New Roman" w:cs="Times New Roman"/>
          <w:color w:val="000000"/>
          <w:sz w:val="24"/>
          <w:szCs w:val="24"/>
          <w:lang w:val="en-US" w:eastAsia="de-DE"/>
        </w:rPr>
        <w:t xml:space="preserve"> the nine</w:t>
      </w:r>
      <w:r>
        <w:rPr>
          <w:rFonts w:ascii="Times New Roman" w:eastAsia="Times New Roman" w:hAnsi="Times New Roman" w:cs="Times New Roman"/>
          <w:color w:val="000000"/>
          <w:sz w:val="24"/>
          <w:szCs w:val="24"/>
          <w:lang w:val="en-US" w:eastAsia="de-DE"/>
        </w:rPr>
        <w:t xml:space="preserve"> classroom</w:t>
      </w:r>
      <w:r w:rsidRPr="004177FE">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events </w:t>
      </w:r>
      <w:r w:rsidRPr="00ED5BC2">
        <w:rPr>
          <w:rFonts w:ascii="Times New Roman" w:eastAsia="Times New Roman" w:hAnsi="Times New Roman" w:cs="Times New Roman"/>
          <w:color w:val="000000"/>
          <w:sz w:val="24"/>
          <w:szCs w:val="24"/>
          <w:lang w:val="en-US" w:eastAsia="de-DE"/>
        </w:rPr>
        <w:t xml:space="preserve">as we were not interested in individual </w:t>
      </w:r>
      <w:r>
        <w:rPr>
          <w:rFonts w:ascii="Times New Roman" w:eastAsia="Times New Roman" w:hAnsi="Times New Roman" w:cs="Times New Roman"/>
          <w:color w:val="000000"/>
          <w:sz w:val="24"/>
          <w:szCs w:val="24"/>
          <w:lang w:val="en-US" w:eastAsia="de-DE"/>
        </w:rPr>
        <w:t xml:space="preserve">classroom </w:t>
      </w:r>
      <w:r w:rsidRPr="00ED5BC2">
        <w:rPr>
          <w:rFonts w:ascii="Times New Roman" w:eastAsia="Times New Roman" w:hAnsi="Times New Roman" w:cs="Times New Roman"/>
          <w:color w:val="000000"/>
          <w:sz w:val="24"/>
          <w:szCs w:val="24"/>
          <w:lang w:val="en-US" w:eastAsia="de-DE"/>
        </w:rPr>
        <w:t xml:space="preserve">events, but only in the expected mean level </w:t>
      </w:r>
      <w:r>
        <w:rPr>
          <w:rFonts w:ascii="Times New Roman" w:eastAsia="Times New Roman" w:hAnsi="Times New Roman" w:cs="Times New Roman"/>
          <w:color w:val="000000"/>
          <w:sz w:val="24"/>
          <w:szCs w:val="24"/>
          <w:lang w:val="en-US" w:eastAsia="de-DE"/>
        </w:rPr>
        <w:t xml:space="preserve">of arousal </w:t>
      </w:r>
      <w:r w:rsidRPr="00ED5BC2">
        <w:rPr>
          <w:rFonts w:ascii="Times New Roman" w:eastAsia="Times New Roman" w:hAnsi="Times New Roman" w:cs="Times New Roman"/>
          <w:color w:val="000000"/>
          <w:sz w:val="24"/>
          <w:szCs w:val="24"/>
          <w:lang w:val="en-US" w:eastAsia="de-DE"/>
        </w:rPr>
        <w:t xml:space="preserve">during the </w:t>
      </w:r>
      <w:r w:rsidRPr="00AE5FD6">
        <w:rPr>
          <w:rFonts w:ascii="Times New Roman" w:eastAsia="Times New Roman" w:hAnsi="Times New Roman" w:cs="Times New Roman"/>
          <w:i/>
          <w:color w:val="000000"/>
          <w:sz w:val="24"/>
          <w:szCs w:val="24"/>
          <w:lang w:val="en-US" w:eastAsia="de-DE"/>
        </w:rPr>
        <w:t>teaching phase</w:t>
      </w:r>
      <w:r w:rsidRPr="00ED5BC2">
        <w:rPr>
          <w:rFonts w:ascii="Times New Roman" w:eastAsia="Times New Roman" w:hAnsi="Times New Roman" w:cs="Times New Roman"/>
          <w:color w:val="000000"/>
          <w:sz w:val="24"/>
          <w:szCs w:val="24"/>
          <w:lang w:val="en-US" w:eastAsia="de-DE"/>
        </w:rPr>
        <w:t>.</w:t>
      </w:r>
      <w:r w:rsidR="001E3A5D">
        <w:rPr>
          <w:rFonts w:ascii="Times New Roman" w:eastAsia="Times New Roman" w:hAnsi="Times New Roman" w:cs="Times New Roman"/>
          <w:color w:val="000000"/>
          <w:sz w:val="24"/>
          <w:szCs w:val="24"/>
          <w:lang w:val="en-US" w:eastAsia="de-DE"/>
        </w:rPr>
        <w:t xml:space="preserve"> </w:t>
      </w:r>
      <w:r w:rsidR="00497479" w:rsidRPr="00497479">
        <w:rPr>
          <w:rFonts w:ascii="Times New Roman" w:eastAsia="Times New Roman" w:hAnsi="Times New Roman" w:cs="Times New Roman"/>
          <w:color w:val="000000"/>
          <w:sz w:val="24"/>
          <w:szCs w:val="24"/>
          <w:lang w:val="en-US" w:eastAsia="de-DE"/>
        </w:rPr>
        <w:t xml:space="preserve">Regarding the model (see Fig. 1), the disruption appraisal was used to assess the evaluation of the stressor (see Fig. 1, box </w:t>
      </w:r>
      <w:r w:rsidR="003F4954">
        <w:rPr>
          <w:rFonts w:ascii="Times New Roman" w:eastAsia="Times New Roman" w:hAnsi="Times New Roman" w:cs="Times New Roman"/>
          <w:color w:val="000000"/>
          <w:sz w:val="24"/>
          <w:szCs w:val="24"/>
          <w:lang w:val="en-US" w:eastAsia="de-DE"/>
        </w:rPr>
        <w:t>2</w:t>
      </w:r>
      <w:r w:rsidR="00497479" w:rsidRPr="00497479">
        <w:rPr>
          <w:rFonts w:ascii="Times New Roman" w:eastAsia="Times New Roman" w:hAnsi="Times New Roman" w:cs="Times New Roman"/>
          <w:color w:val="000000"/>
          <w:sz w:val="24"/>
          <w:szCs w:val="24"/>
          <w:lang w:val="en-US" w:eastAsia="de-DE"/>
        </w:rPr>
        <w:t>). The confidence appraisal, in contrast, referred to the resources available for coping with the stressors</w:t>
      </w:r>
      <w:r w:rsidR="003F4954">
        <w:rPr>
          <w:rFonts w:ascii="Times New Roman" w:eastAsia="Times New Roman" w:hAnsi="Times New Roman" w:cs="Times New Roman"/>
          <w:color w:val="000000"/>
          <w:sz w:val="24"/>
          <w:szCs w:val="24"/>
          <w:lang w:val="en-US" w:eastAsia="de-DE"/>
        </w:rPr>
        <w:t xml:space="preserve"> </w:t>
      </w:r>
      <w:r w:rsidR="003F4954" w:rsidRPr="00497479">
        <w:rPr>
          <w:rFonts w:ascii="Times New Roman" w:eastAsia="Times New Roman" w:hAnsi="Times New Roman" w:cs="Times New Roman"/>
          <w:color w:val="000000"/>
          <w:sz w:val="24"/>
          <w:szCs w:val="24"/>
          <w:lang w:val="en-US" w:eastAsia="de-DE"/>
        </w:rPr>
        <w:t xml:space="preserve">(see Fig. 1, box </w:t>
      </w:r>
      <w:r w:rsidR="003F4954">
        <w:rPr>
          <w:rFonts w:ascii="Times New Roman" w:eastAsia="Times New Roman" w:hAnsi="Times New Roman" w:cs="Times New Roman"/>
          <w:color w:val="000000"/>
          <w:sz w:val="24"/>
          <w:szCs w:val="24"/>
          <w:lang w:val="en-US" w:eastAsia="de-DE"/>
        </w:rPr>
        <w:t>4</w:t>
      </w:r>
      <w:r w:rsidR="003F4954" w:rsidRPr="00497479">
        <w:rPr>
          <w:rFonts w:ascii="Times New Roman" w:eastAsia="Times New Roman" w:hAnsi="Times New Roman" w:cs="Times New Roman"/>
          <w:color w:val="000000"/>
          <w:sz w:val="24"/>
          <w:szCs w:val="24"/>
          <w:lang w:val="en-US" w:eastAsia="de-DE"/>
        </w:rPr>
        <w:t>).</w:t>
      </w:r>
    </w:p>
    <w:p w14:paraId="790999EC" w14:textId="77777777" w:rsidR="00497479" w:rsidRPr="00782158" w:rsidRDefault="00497479" w:rsidP="00D44633">
      <w:pPr>
        <w:spacing w:before="120" w:after="240" w:line="360" w:lineRule="auto"/>
        <w:rPr>
          <w:rFonts w:ascii="Times New Roman" w:eastAsia="Times New Roman" w:hAnsi="Times New Roman" w:cs="Times New Roman"/>
          <w:color w:val="000000"/>
          <w:sz w:val="24"/>
          <w:szCs w:val="24"/>
          <w:lang w:val="en-US" w:eastAsia="de-DE"/>
        </w:rPr>
      </w:pPr>
    </w:p>
    <w:p w14:paraId="60F83949"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Data analysis</w:t>
      </w:r>
      <w:r>
        <w:rPr>
          <w:rFonts w:ascii="Times New Roman" w:eastAsia="Times New Roman" w:hAnsi="Times New Roman" w:cs="Times New Roman"/>
          <w:b/>
          <w:bCs/>
          <w:color w:val="000000"/>
          <w:sz w:val="24"/>
          <w:szCs w:val="24"/>
          <w:lang w:val="en-US" w:eastAsia="de-DE"/>
        </w:rPr>
        <w:t xml:space="preserve"> and Hypotheses </w:t>
      </w:r>
    </w:p>
    <w:p w14:paraId="2DBA9311" w14:textId="52560739" w:rsidR="00D44633" w:rsidRPr="00CD649D" w:rsidRDefault="00D44633" w:rsidP="00CD649D">
      <w:pPr>
        <w:spacing w:before="120" w:after="24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lastRenderedPageBreak/>
        <w:t xml:space="preserve">We conducted all </w:t>
      </w:r>
      <w:r w:rsidR="00F558B8">
        <w:rPr>
          <w:rFonts w:ascii="Times New Roman" w:eastAsia="Times New Roman" w:hAnsi="Times New Roman" w:cs="Times New Roman"/>
          <w:color w:val="000000"/>
          <w:sz w:val="24"/>
          <w:szCs w:val="24"/>
          <w:lang w:val="en-US" w:eastAsia="de-DE"/>
        </w:rPr>
        <w:t>analyses</w:t>
      </w:r>
      <w:r w:rsidRPr="00CF700B">
        <w:rPr>
          <w:rFonts w:ascii="Times New Roman" w:eastAsia="Times New Roman" w:hAnsi="Times New Roman" w:cs="Times New Roman"/>
          <w:color w:val="000000"/>
          <w:sz w:val="24"/>
          <w:szCs w:val="24"/>
          <w:lang w:val="en-US" w:eastAsia="de-DE"/>
        </w:rPr>
        <w:t xml:space="preserve"> with R</w:t>
      </w:r>
      <w:r>
        <w:rPr>
          <w:rFonts w:ascii="Times New Roman" w:eastAsia="Times New Roman" w:hAnsi="Times New Roman" w:cs="Times New Roman"/>
          <w:color w:val="000000"/>
          <w:sz w:val="24"/>
          <w:szCs w:val="24"/>
          <w:lang w:val="en-US" w:eastAsia="de-DE"/>
        </w:rPr>
        <w:t xml:space="preserve"> [@</w:t>
      </w:r>
      <w:commentRangeStart w:id="39"/>
      <w:r w:rsidRPr="00B03516">
        <w:rPr>
          <w:rFonts w:ascii="Times New Roman" w:eastAsia="Times New Roman" w:hAnsi="Times New Roman" w:cs="Times New Roman"/>
          <w:color w:val="000000"/>
          <w:sz w:val="24"/>
          <w:szCs w:val="24"/>
          <w:lang w:val="en-US" w:eastAsia="de-DE"/>
        </w:rPr>
        <w:t>RStudio2020</w:t>
      </w:r>
      <w:commentRangeEnd w:id="39"/>
      <w:r w:rsidR="00CD649D">
        <w:rPr>
          <w:rStyle w:val="Kommentarzeichen"/>
        </w:rPr>
        <w:commentReference w:id="39"/>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ins w:id="40" w:author="G K" w:date="2024-04-03T23:49:00Z">
        <w:r w:rsidR="00CD649D">
          <w:rPr>
            <w:rFonts w:ascii="Times New Roman" w:eastAsia="Times New Roman" w:hAnsi="Times New Roman" w:cs="Times New Roman"/>
            <w:color w:val="000000"/>
            <w:sz w:val="24"/>
            <w:szCs w:val="24"/>
            <w:lang w:val="en-US" w:eastAsia="de-DE"/>
          </w:rPr>
          <w:t>Graphics were created using</w:t>
        </w:r>
        <w:r w:rsidR="00CD649D" w:rsidRPr="00CD649D">
          <w:rPr>
            <w:rFonts w:ascii="Times New Roman" w:eastAsia="Times New Roman" w:hAnsi="Times New Roman" w:cs="Times New Roman"/>
            <w:color w:val="000000"/>
            <w:sz w:val="24"/>
            <w:szCs w:val="24"/>
            <w:lang w:val="en-US" w:eastAsia="de-DE"/>
          </w:rPr>
          <w:t xml:space="preserve"> ggplot2 (v3.3.3; Wickham, 2016)</w:t>
        </w:r>
        <w:r w:rsidR="00CD649D">
          <w:rPr>
            <w:rFonts w:ascii="Times New Roman" w:eastAsia="Times New Roman" w:hAnsi="Times New Roman" w:cs="Times New Roman"/>
            <w:color w:val="000000"/>
            <w:sz w:val="24"/>
            <w:szCs w:val="24"/>
            <w:lang w:val="en-US" w:eastAsia="de-DE"/>
          </w:rPr>
          <w:t>.</w:t>
        </w:r>
      </w:ins>
    </w:p>
    <w:p w14:paraId="69A8BC14" w14:textId="73BC6C08" w:rsidR="00D44633" w:rsidDel="002844B7" w:rsidRDefault="00D44633" w:rsidP="00D44633">
      <w:pPr>
        <w:spacing w:before="120" w:after="0" w:line="360" w:lineRule="auto"/>
        <w:rPr>
          <w:del w:id="41" w:author="Deiglmayr, Anne" w:date="2024-04-08T17:23:00Z"/>
          <w:rFonts w:ascii="Times New Roman" w:eastAsia="Times New Roman" w:hAnsi="Times New Roman" w:cs="Times New Roman"/>
          <w:color w:val="000000"/>
          <w:sz w:val="24"/>
          <w:szCs w:val="24"/>
          <w:lang w:val="en-US" w:eastAsia="de-DE"/>
        </w:rPr>
      </w:pPr>
      <w:del w:id="42" w:author="Deiglmayr, Anne" w:date="2024-04-08T17:23:00Z">
        <w:r w:rsidRPr="00902F45" w:rsidDel="002844B7">
          <w:rPr>
            <w:rFonts w:ascii="Times New Roman" w:eastAsia="Times New Roman" w:hAnsi="Times New Roman" w:cs="Times New Roman"/>
            <w:color w:val="000000"/>
            <w:sz w:val="24"/>
            <w:szCs w:val="24"/>
            <w:lang w:val="en-US" w:eastAsia="de-DE"/>
          </w:rPr>
          <w:delText xml:space="preserve">**Research goal 1**. The first research goal included mapping teachers’ HR </w:delText>
        </w:r>
        <w:r w:rsidR="00F558B8" w:rsidDel="002844B7">
          <w:rPr>
            <w:rFonts w:ascii="Times New Roman" w:eastAsia="Times New Roman" w:hAnsi="Times New Roman" w:cs="Times New Roman"/>
            <w:color w:val="000000"/>
            <w:sz w:val="24"/>
            <w:szCs w:val="24"/>
            <w:lang w:val="en-US" w:eastAsia="de-DE"/>
          </w:rPr>
          <w:delText>before</w:delText>
        </w:r>
        <w:r w:rsidRPr="00902F45" w:rsidDel="002844B7">
          <w:rPr>
            <w:rFonts w:ascii="Times New Roman" w:eastAsia="Times New Roman" w:hAnsi="Times New Roman" w:cs="Times New Roman"/>
            <w:color w:val="000000"/>
            <w:sz w:val="24"/>
            <w:szCs w:val="24"/>
            <w:lang w:val="en-US" w:eastAsia="de-DE"/>
          </w:rPr>
          <w:delText xml:space="preserve">, during, and following a micro-teaching unit in the course of a five-phase lab </w:delText>
        </w:r>
        <w:commentRangeStart w:id="43"/>
        <w:r w:rsidRPr="00902F45" w:rsidDel="002844B7">
          <w:rPr>
            <w:rFonts w:ascii="Times New Roman" w:eastAsia="Times New Roman" w:hAnsi="Times New Roman" w:cs="Times New Roman"/>
            <w:color w:val="000000"/>
            <w:sz w:val="24"/>
            <w:szCs w:val="24"/>
            <w:lang w:val="en-US" w:eastAsia="de-DE"/>
          </w:rPr>
          <w:delText>study.</w:delText>
        </w:r>
        <w:r w:rsidDel="002844B7">
          <w:rPr>
            <w:rFonts w:ascii="Times New Roman" w:eastAsia="Times New Roman" w:hAnsi="Times New Roman" w:cs="Times New Roman"/>
            <w:color w:val="000000"/>
            <w:sz w:val="24"/>
            <w:szCs w:val="24"/>
            <w:lang w:val="en-US" w:eastAsia="de-DE"/>
          </w:rPr>
          <w:delText xml:space="preserve"> </w:delText>
        </w:r>
      </w:del>
      <w:commentRangeEnd w:id="43"/>
      <w:r w:rsidR="006E590B">
        <w:rPr>
          <w:rStyle w:val="Kommentarzeichen"/>
        </w:rPr>
        <w:commentReference w:id="43"/>
      </w:r>
    </w:p>
    <w:p w14:paraId="0944415B" w14:textId="0A933E6F" w:rsidR="00D44633" w:rsidDel="002844B7" w:rsidRDefault="00D44633" w:rsidP="00D44633">
      <w:pPr>
        <w:spacing w:before="120" w:after="0" w:line="360" w:lineRule="auto"/>
        <w:rPr>
          <w:del w:id="44" w:author="Deiglmayr, Anne" w:date="2024-04-08T17:23:00Z"/>
          <w:rFonts w:ascii="Times New Roman" w:eastAsia="Times New Roman" w:hAnsi="Times New Roman" w:cs="Times New Roman"/>
          <w:color w:val="000000"/>
          <w:sz w:val="24"/>
          <w:szCs w:val="24"/>
          <w:lang w:val="en-US" w:eastAsia="de-DE"/>
        </w:rPr>
      </w:pPr>
      <w:del w:id="45" w:author="Deiglmayr, Anne" w:date="2024-04-08T17:23:00Z">
        <w:r w:rsidDel="002844B7">
          <w:rPr>
            <w:rFonts w:ascii="Times New Roman" w:eastAsia="Times New Roman" w:hAnsi="Times New Roman" w:cs="Times New Roman"/>
            <w:color w:val="000000"/>
            <w:sz w:val="24"/>
            <w:szCs w:val="24"/>
            <w:lang w:val="en-US" w:eastAsia="de-DE"/>
          </w:rPr>
          <w:delText xml:space="preserve">Regarding the teachers’ HR </w:delText>
        </w:r>
        <w:r w:rsidRPr="00A76537" w:rsidDel="002844B7">
          <w:rPr>
            <w:rFonts w:ascii="Times New Roman" w:eastAsia="Times New Roman" w:hAnsi="Times New Roman" w:cs="Times New Roman"/>
            <w:color w:val="000000"/>
            <w:sz w:val="24"/>
            <w:szCs w:val="24"/>
            <w:lang w:val="en-US" w:eastAsia="de-DE"/>
          </w:rPr>
          <w:delText xml:space="preserve">trend </w:delText>
        </w:r>
        <w:r w:rsidR="00BC7190" w:rsidDel="002844B7">
          <w:rPr>
            <w:rFonts w:ascii="Times New Roman" w:eastAsia="Times New Roman" w:hAnsi="Times New Roman" w:cs="Times New Roman"/>
            <w:color w:val="000000"/>
            <w:sz w:val="24"/>
            <w:szCs w:val="24"/>
            <w:lang w:val="en-US" w:eastAsia="de-DE"/>
          </w:rPr>
          <w:delText>for</w:delText>
        </w:r>
        <w:r w:rsidRPr="00A76537" w:rsidDel="002844B7">
          <w:rPr>
            <w:rFonts w:ascii="Times New Roman" w:eastAsia="Times New Roman" w:hAnsi="Times New Roman" w:cs="Times New Roman"/>
            <w:color w:val="000000"/>
            <w:sz w:val="24"/>
            <w:szCs w:val="24"/>
            <w:lang w:val="en-US" w:eastAsia="de-DE"/>
          </w:rPr>
          <w:delText xml:space="preserve"> the entire study</w:delText>
        </w:r>
        <w:r w:rsidDel="002844B7">
          <w:rPr>
            <w:rFonts w:ascii="Times New Roman" w:eastAsia="Times New Roman" w:hAnsi="Times New Roman" w:cs="Times New Roman"/>
            <w:color w:val="000000"/>
            <w:sz w:val="24"/>
            <w:szCs w:val="24"/>
            <w:lang w:val="en-US" w:eastAsia="de-DE"/>
          </w:rPr>
          <w:delText xml:space="preserve">, we </w:delText>
        </w:r>
        <w:r w:rsidRPr="00816951" w:rsidDel="002844B7">
          <w:rPr>
            <w:rFonts w:ascii="Times New Roman" w:eastAsia="Times New Roman" w:hAnsi="Times New Roman" w:cs="Times New Roman"/>
            <w:color w:val="000000"/>
            <w:sz w:val="24"/>
            <w:szCs w:val="24"/>
            <w:lang w:val="en-US" w:eastAsia="de-DE"/>
          </w:rPr>
          <w:delText xml:space="preserve">expected </w:delText>
        </w:r>
        <w:r w:rsidDel="002844B7">
          <w:rPr>
            <w:rFonts w:ascii="Times New Roman" w:eastAsia="Times New Roman" w:hAnsi="Times New Roman" w:cs="Times New Roman"/>
            <w:color w:val="000000"/>
            <w:sz w:val="24"/>
            <w:szCs w:val="24"/>
            <w:lang w:val="en-US" w:eastAsia="de-DE"/>
          </w:rPr>
          <w:delText xml:space="preserve">the participants to show an initial increase in their HR, followed by a peak during the </w:delText>
        </w:r>
        <w:r w:rsidRPr="00AE5FD6" w:rsidDel="002844B7">
          <w:rPr>
            <w:rFonts w:ascii="Times New Roman" w:eastAsia="Times New Roman" w:hAnsi="Times New Roman" w:cs="Times New Roman"/>
            <w:i/>
            <w:color w:val="000000"/>
            <w:sz w:val="24"/>
            <w:szCs w:val="24"/>
            <w:lang w:val="en-US" w:eastAsia="de-DE"/>
          </w:rPr>
          <w:delText>teaching phase</w:delText>
        </w:r>
        <w:r w:rsidDel="002844B7">
          <w:rPr>
            <w:rFonts w:ascii="Times New Roman" w:eastAsia="Times New Roman" w:hAnsi="Times New Roman" w:cs="Times New Roman"/>
            <w:color w:val="000000"/>
            <w:sz w:val="24"/>
            <w:szCs w:val="24"/>
            <w:lang w:val="en-US" w:eastAsia="de-DE"/>
          </w:rPr>
          <w:delText xml:space="preserve"> and a decrease </w:delText>
        </w:r>
        <w:r w:rsidR="00F558B8" w:rsidDel="002844B7">
          <w:rPr>
            <w:rFonts w:ascii="Times New Roman" w:eastAsia="Times New Roman" w:hAnsi="Times New Roman" w:cs="Times New Roman"/>
            <w:color w:val="000000"/>
            <w:sz w:val="24"/>
            <w:szCs w:val="24"/>
            <w:lang w:val="en-US" w:eastAsia="de-DE"/>
          </w:rPr>
          <w:delText>for</w:delText>
        </w:r>
        <w:r w:rsidDel="002844B7">
          <w:rPr>
            <w:rFonts w:ascii="Times New Roman" w:eastAsia="Times New Roman" w:hAnsi="Times New Roman" w:cs="Times New Roman"/>
            <w:color w:val="000000"/>
            <w:sz w:val="24"/>
            <w:szCs w:val="24"/>
            <w:lang w:val="en-US" w:eastAsia="de-DE"/>
          </w:rPr>
          <w:delText xml:space="preserve"> the remaining phases. Therefore, we </w:delText>
        </w:r>
        <w:r w:rsidRPr="00CF700B" w:rsidDel="002844B7">
          <w:rPr>
            <w:rFonts w:ascii="Times New Roman" w:eastAsia="Times New Roman" w:hAnsi="Times New Roman" w:cs="Times New Roman"/>
            <w:color w:val="000000"/>
            <w:sz w:val="24"/>
            <w:szCs w:val="24"/>
            <w:lang w:val="en-US" w:eastAsia="de-DE"/>
          </w:rPr>
          <w:delText xml:space="preserve">displayed </w:delText>
        </w:r>
        <w:r w:rsidRPr="00A76537" w:rsidDel="002844B7">
          <w:rPr>
            <w:rFonts w:ascii="Times New Roman" w:eastAsia="Times New Roman" w:hAnsi="Times New Roman" w:cs="Times New Roman"/>
            <w:color w:val="000000"/>
            <w:sz w:val="24"/>
            <w:szCs w:val="24"/>
            <w:lang w:val="en-US" w:eastAsia="de-DE"/>
          </w:rPr>
          <w:delText xml:space="preserve">the </w:delText>
        </w:r>
        <w:r w:rsidDel="002844B7">
          <w:rPr>
            <w:rFonts w:ascii="Times New Roman" w:eastAsia="Times New Roman" w:hAnsi="Times New Roman" w:cs="Times New Roman"/>
            <w:color w:val="000000"/>
            <w:sz w:val="24"/>
            <w:szCs w:val="24"/>
            <w:lang w:val="en-US" w:eastAsia="de-DE"/>
          </w:rPr>
          <w:delText xml:space="preserve">HR </w:delText>
        </w:r>
        <w:r w:rsidRPr="00A76537" w:rsidDel="002844B7">
          <w:rPr>
            <w:rFonts w:ascii="Times New Roman" w:eastAsia="Times New Roman" w:hAnsi="Times New Roman" w:cs="Times New Roman"/>
            <w:color w:val="000000"/>
            <w:sz w:val="24"/>
            <w:szCs w:val="24"/>
            <w:lang w:val="en-US" w:eastAsia="de-DE"/>
          </w:rPr>
          <w:delText xml:space="preserve">trend </w:delText>
        </w:r>
        <w:r w:rsidDel="002844B7">
          <w:rPr>
            <w:rFonts w:ascii="Times New Roman" w:eastAsia="Times New Roman" w:hAnsi="Times New Roman" w:cs="Times New Roman"/>
            <w:color w:val="000000"/>
            <w:sz w:val="24"/>
            <w:szCs w:val="24"/>
            <w:lang w:val="en-US" w:eastAsia="de-DE"/>
          </w:rPr>
          <w:delText xml:space="preserve">over the course of the entire study. </w:delText>
        </w:r>
      </w:del>
    </w:p>
    <w:p w14:paraId="1A8BFDBA" w14:textId="770508CD" w:rsidR="00D44633" w:rsidDel="002844B7" w:rsidRDefault="00D44633" w:rsidP="00D44633">
      <w:pPr>
        <w:spacing w:before="120" w:after="0" w:line="360" w:lineRule="auto"/>
        <w:rPr>
          <w:del w:id="46" w:author="Deiglmayr, Anne" w:date="2024-04-08T17:23:00Z"/>
          <w:rFonts w:ascii="Times New Roman" w:eastAsia="Times New Roman" w:hAnsi="Times New Roman" w:cs="Times New Roman"/>
          <w:color w:val="000000"/>
          <w:sz w:val="24"/>
          <w:szCs w:val="24"/>
          <w:lang w:val="en-US" w:eastAsia="de-DE"/>
        </w:rPr>
      </w:pPr>
      <w:del w:id="47" w:author="Deiglmayr, Anne" w:date="2024-04-08T17:23:00Z">
        <w:r w:rsidDel="002844B7">
          <w:rPr>
            <w:rFonts w:ascii="Times New Roman" w:eastAsia="Times New Roman" w:hAnsi="Times New Roman" w:cs="Times New Roman"/>
            <w:color w:val="000000"/>
            <w:sz w:val="24"/>
            <w:szCs w:val="24"/>
            <w:lang w:val="en-US" w:eastAsia="de-DE"/>
          </w:rPr>
          <w:delText xml:space="preserve">Furthermore, we wanted to examine whether z-standardization of the participants’ mean HR is a useful method to </w:delText>
        </w:r>
        <w:r w:rsidRPr="00CF700B" w:rsidDel="002844B7">
          <w:rPr>
            <w:rFonts w:ascii="Times New Roman" w:eastAsia="Times New Roman" w:hAnsi="Times New Roman" w:cs="Times New Roman"/>
            <w:color w:val="000000"/>
            <w:sz w:val="24"/>
            <w:szCs w:val="24"/>
            <w:lang w:val="en-US" w:eastAsia="de-DE"/>
          </w:rPr>
          <w:delText>account for individual differences in the baseline HR</w:delText>
        </w:r>
        <w:r w:rsidDel="002844B7">
          <w:rPr>
            <w:rFonts w:ascii="Times New Roman" w:eastAsia="Times New Roman" w:hAnsi="Times New Roman" w:cs="Times New Roman"/>
            <w:color w:val="000000"/>
            <w:sz w:val="24"/>
            <w:szCs w:val="24"/>
            <w:lang w:val="en-US" w:eastAsia="de-DE"/>
          </w:rPr>
          <w:delText xml:space="preserve">. We expected trends of </w:delText>
        </w:r>
        <w:r w:rsidRPr="00816951" w:rsidDel="002844B7">
          <w:rPr>
            <w:rFonts w:ascii="Times New Roman" w:eastAsia="Times New Roman" w:hAnsi="Times New Roman" w:cs="Times New Roman"/>
            <w:color w:val="000000"/>
            <w:sz w:val="24"/>
            <w:szCs w:val="24"/>
            <w:lang w:val="en-US" w:eastAsia="de-DE"/>
          </w:rPr>
          <w:delText xml:space="preserve">standardized </w:delText>
        </w:r>
        <w:r w:rsidDel="002844B7">
          <w:rPr>
            <w:rFonts w:ascii="Times New Roman" w:eastAsia="Times New Roman" w:hAnsi="Times New Roman" w:cs="Times New Roman"/>
            <w:color w:val="000000"/>
            <w:sz w:val="24"/>
            <w:szCs w:val="24"/>
            <w:lang w:val="en-US" w:eastAsia="de-DE"/>
          </w:rPr>
          <w:delText>mean HR</w:delText>
        </w:r>
        <w:r w:rsidRPr="00816951" w:rsidDel="002844B7">
          <w:rPr>
            <w:rFonts w:ascii="Times New Roman" w:eastAsia="Times New Roman" w:hAnsi="Times New Roman" w:cs="Times New Roman"/>
            <w:color w:val="000000"/>
            <w:sz w:val="24"/>
            <w:szCs w:val="24"/>
            <w:lang w:val="en-US" w:eastAsia="de-DE"/>
          </w:rPr>
          <w:delText xml:space="preserve"> values</w:delText>
        </w:r>
        <w:r w:rsidDel="002844B7">
          <w:rPr>
            <w:rFonts w:ascii="Times New Roman" w:eastAsia="Times New Roman" w:hAnsi="Times New Roman" w:cs="Times New Roman"/>
            <w:color w:val="000000"/>
            <w:sz w:val="24"/>
            <w:szCs w:val="24"/>
            <w:lang w:val="en-US" w:eastAsia="de-DE"/>
          </w:rPr>
          <w:delText xml:space="preserve"> to show a comparable course to the non-standardized mean HR values. To this end, we visually compared </w:delText>
        </w:r>
        <w:r w:rsidRPr="00CF700B" w:rsidDel="002844B7">
          <w:rPr>
            <w:rFonts w:ascii="Times New Roman" w:eastAsia="Times New Roman" w:hAnsi="Times New Roman" w:cs="Times New Roman"/>
            <w:color w:val="000000"/>
            <w:sz w:val="24"/>
            <w:szCs w:val="24"/>
            <w:lang w:val="en-US" w:eastAsia="de-DE"/>
          </w:rPr>
          <w:delText>the</w:delText>
        </w:r>
        <w:r w:rsidDel="002844B7">
          <w:rPr>
            <w:rFonts w:ascii="Times New Roman" w:eastAsia="Times New Roman" w:hAnsi="Times New Roman" w:cs="Times New Roman"/>
            <w:color w:val="000000"/>
            <w:sz w:val="24"/>
            <w:szCs w:val="24"/>
            <w:lang w:val="en-US" w:eastAsia="de-DE"/>
          </w:rPr>
          <w:delText xml:space="preserve"> unstandardized and standardized</w:delText>
        </w:r>
        <w:r w:rsidRPr="00CF700B" w:rsidDel="002844B7">
          <w:rPr>
            <w:rFonts w:ascii="Times New Roman" w:eastAsia="Times New Roman" w:hAnsi="Times New Roman" w:cs="Times New Roman"/>
            <w:color w:val="000000"/>
            <w:sz w:val="24"/>
            <w:szCs w:val="24"/>
            <w:lang w:val="en-US" w:eastAsia="de-DE"/>
          </w:rPr>
          <w:delText xml:space="preserve"> </w:delText>
        </w:r>
        <w:r w:rsidDel="002844B7">
          <w:rPr>
            <w:rFonts w:ascii="Times New Roman" w:eastAsia="Times New Roman" w:hAnsi="Times New Roman" w:cs="Times New Roman"/>
            <w:color w:val="000000"/>
            <w:sz w:val="24"/>
            <w:szCs w:val="24"/>
            <w:lang w:val="en-US" w:eastAsia="de-DE"/>
          </w:rPr>
          <w:delText xml:space="preserve">HR </w:delText>
        </w:r>
        <w:r w:rsidRPr="00CF700B" w:rsidDel="002844B7">
          <w:rPr>
            <w:rFonts w:ascii="Times New Roman" w:eastAsia="Times New Roman" w:hAnsi="Times New Roman" w:cs="Times New Roman"/>
            <w:color w:val="000000"/>
            <w:sz w:val="24"/>
            <w:szCs w:val="24"/>
            <w:lang w:val="en-US" w:eastAsia="de-DE"/>
          </w:rPr>
          <w:delText>trend</w:delText>
        </w:r>
        <w:r w:rsidDel="002844B7">
          <w:rPr>
            <w:rFonts w:ascii="Times New Roman" w:eastAsia="Times New Roman" w:hAnsi="Times New Roman" w:cs="Times New Roman"/>
            <w:color w:val="000000"/>
            <w:sz w:val="24"/>
            <w:szCs w:val="24"/>
            <w:lang w:val="en-US" w:eastAsia="de-DE"/>
          </w:rPr>
          <w:delText xml:space="preserve">. </w:delText>
        </w:r>
      </w:del>
    </w:p>
    <w:p w14:paraId="07918EDB" w14:textId="4932D473"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del w:id="48" w:author="Deiglmayr, Anne" w:date="2024-04-08T17:23:00Z">
        <w:r w:rsidRPr="00902F45" w:rsidDel="002844B7">
          <w:rPr>
            <w:rFonts w:ascii="Times New Roman" w:eastAsia="Times New Roman" w:hAnsi="Times New Roman" w:cs="Times New Roman"/>
            <w:color w:val="000000"/>
            <w:sz w:val="24"/>
            <w:szCs w:val="24"/>
            <w:lang w:val="en-US" w:eastAsia="de-DE"/>
          </w:rPr>
          <w:delText>To accomplish the second part of our first research goal, which examined the HR levels and</w:delText>
        </w:r>
        <w:r w:rsidDel="002844B7">
          <w:rPr>
            <w:rFonts w:ascii="Times New Roman" w:eastAsia="Times New Roman" w:hAnsi="Times New Roman" w:cs="Times New Roman"/>
            <w:color w:val="000000"/>
            <w:sz w:val="24"/>
            <w:szCs w:val="24"/>
            <w:lang w:val="en-US" w:eastAsia="de-DE"/>
          </w:rPr>
          <w:delText xml:space="preserve"> changes during the different phases, we first</w:delText>
        </w:r>
        <w:r w:rsidRPr="003D3404" w:rsidDel="002844B7">
          <w:rPr>
            <w:rFonts w:ascii="Times New Roman" w:eastAsia="Times New Roman" w:hAnsi="Times New Roman" w:cs="Times New Roman"/>
            <w:color w:val="000000"/>
            <w:sz w:val="24"/>
            <w:szCs w:val="24"/>
            <w:lang w:val="en-US" w:eastAsia="de-DE"/>
          </w:rPr>
          <w:delText xml:space="preserve"> </w:delText>
        </w:r>
        <w:r w:rsidDel="002844B7">
          <w:rPr>
            <w:rFonts w:ascii="Times New Roman" w:eastAsia="Times New Roman" w:hAnsi="Times New Roman" w:cs="Times New Roman"/>
            <w:color w:val="000000"/>
            <w:sz w:val="24"/>
            <w:szCs w:val="24"/>
            <w:lang w:val="en-US" w:eastAsia="de-DE"/>
          </w:rPr>
          <w:delText xml:space="preserve">selected </w:delText>
        </w:r>
        <w:r w:rsidDel="002844B7">
          <w:rPr>
            <w:rFonts w:ascii="Times New Roman" w:eastAsia="Times New Roman" w:hAnsi="Times New Roman" w:cs="Times New Roman"/>
            <w:sz w:val="24"/>
            <w:szCs w:val="24"/>
            <w:lang w:val="en-US" w:eastAsia="de-DE"/>
          </w:rPr>
          <w:delText>five corresponding intervals with a length of ten minutes each</w:delText>
        </w:r>
        <w:r w:rsidDel="002844B7">
          <w:rPr>
            <w:rFonts w:ascii="Times New Roman" w:eastAsia="Times New Roman" w:hAnsi="Times New Roman" w:cs="Times New Roman"/>
            <w:color w:val="000000"/>
            <w:sz w:val="24"/>
            <w:szCs w:val="24"/>
            <w:lang w:val="en-US" w:eastAsia="de-DE"/>
          </w:rPr>
          <w:delText xml:space="preserve"> out of the five phases and examined the levels of and the changes in HR</w:delText>
        </w:r>
        <w:r w:rsidRPr="003D3404" w:rsidDel="002844B7">
          <w:rPr>
            <w:rFonts w:ascii="Times New Roman" w:eastAsia="Times New Roman" w:hAnsi="Times New Roman" w:cs="Times New Roman"/>
            <w:color w:val="000000"/>
            <w:sz w:val="24"/>
            <w:szCs w:val="24"/>
            <w:lang w:val="en-US" w:eastAsia="de-DE"/>
          </w:rPr>
          <w:delText xml:space="preserve"> </w:delText>
        </w:r>
        <w:r w:rsidDel="002844B7">
          <w:rPr>
            <w:rFonts w:ascii="Times New Roman" w:eastAsia="Times New Roman" w:hAnsi="Times New Roman" w:cs="Times New Roman"/>
            <w:color w:val="000000"/>
            <w:sz w:val="24"/>
            <w:szCs w:val="24"/>
            <w:lang w:val="en-US" w:eastAsia="de-DE"/>
          </w:rPr>
          <w:delText xml:space="preserve">of </w:delText>
        </w:r>
        <w:r w:rsidRPr="003D3404" w:rsidDel="002844B7">
          <w:rPr>
            <w:rFonts w:ascii="Times New Roman" w:eastAsia="Times New Roman" w:hAnsi="Times New Roman" w:cs="Times New Roman"/>
            <w:color w:val="000000"/>
            <w:sz w:val="24"/>
            <w:szCs w:val="24"/>
            <w:lang w:val="en-US" w:eastAsia="de-DE"/>
          </w:rPr>
          <w:delText xml:space="preserve">the </w:delText>
        </w:r>
        <w:r w:rsidDel="002844B7">
          <w:rPr>
            <w:rFonts w:ascii="Times New Roman" w:eastAsia="Times New Roman" w:hAnsi="Times New Roman" w:cs="Times New Roman"/>
            <w:color w:val="000000"/>
            <w:sz w:val="24"/>
            <w:szCs w:val="24"/>
            <w:lang w:val="en-US" w:eastAsia="de-DE"/>
          </w:rPr>
          <w:delText>five</w:delText>
        </w:r>
        <w:r w:rsidRPr="003D3404" w:rsidDel="002844B7">
          <w:rPr>
            <w:rFonts w:ascii="Times New Roman" w:eastAsia="Times New Roman" w:hAnsi="Times New Roman" w:cs="Times New Roman"/>
            <w:color w:val="000000"/>
            <w:sz w:val="24"/>
            <w:szCs w:val="24"/>
            <w:lang w:val="en-US" w:eastAsia="de-DE"/>
          </w:rPr>
          <w:delText xml:space="preserve"> </w:delText>
        </w:r>
        <w:r w:rsidDel="002844B7">
          <w:rPr>
            <w:rFonts w:ascii="Times New Roman" w:eastAsia="Times New Roman" w:hAnsi="Times New Roman" w:cs="Times New Roman"/>
            <w:color w:val="000000"/>
            <w:sz w:val="24"/>
            <w:szCs w:val="24"/>
            <w:lang w:val="en-US" w:eastAsia="de-DE"/>
          </w:rPr>
          <w:delText>intervals</w:delText>
        </w:r>
        <w:r w:rsidRPr="003D3404" w:rsidDel="002844B7">
          <w:rPr>
            <w:rFonts w:ascii="Times New Roman" w:eastAsia="Times New Roman" w:hAnsi="Times New Roman" w:cs="Times New Roman"/>
            <w:color w:val="000000"/>
            <w:sz w:val="24"/>
            <w:szCs w:val="24"/>
            <w:lang w:val="en-US" w:eastAsia="de-DE"/>
          </w:rPr>
          <w:delText xml:space="preserve"> separately</w:delText>
        </w:r>
        <w:r w:rsidDel="002844B7">
          <w:rPr>
            <w:rFonts w:ascii="Times New Roman" w:eastAsia="Times New Roman" w:hAnsi="Times New Roman" w:cs="Times New Roman"/>
            <w:color w:val="000000"/>
            <w:sz w:val="24"/>
            <w:szCs w:val="24"/>
            <w:lang w:val="en-US" w:eastAsia="de-DE"/>
          </w:rPr>
          <w:delText>. Referring to the HR levels, w</w:delText>
        </w:r>
      </w:del>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a, we initially conducted a</w:t>
      </w:r>
      <w:r w:rsidRPr="00DD1C71">
        <w:rPr>
          <w:rFonts w:ascii="Times New Roman" w:eastAsia="Times New Roman" w:hAnsi="Times New Roman" w:cs="Times New Roman"/>
          <w:color w:val="000000"/>
          <w:sz w:val="24"/>
          <w:szCs w:val="24"/>
          <w:lang w:val="en-US" w:eastAsia="de-DE"/>
        </w:rPr>
        <w:t xml:space="preserve"> one-way </w:t>
      </w:r>
      <w:r>
        <w:rPr>
          <w:rFonts w:ascii="Times New Roman" w:eastAsia="Times New Roman" w:hAnsi="Times New Roman" w:cs="Times New Roman"/>
          <w:color w:val="000000"/>
          <w:sz w:val="24"/>
          <w:szCs w:val="24"/>
          <w:lang w:val="en-US" w:eastAsia="de-DE"/>
        </w:rPr>
        <w:t>ANOVA with repeated measures as an omnibus test</w:t>
      </w:r>
      <w:r w:rsidRPr="00DD1C71">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The dependent variable comprised the </w:t>
      </w:r>
      <w:r w:rsidRPr="00E46BD5">
        <w:rPr>
          <w:rFonts w:ascii="Times New Roman" w:eastAsia="Times New Roman" w:hAnsi="Times New Roman" w:cs="Times New Roman"/>
          <w:color w:val="000000"/>
          <w:sz w:val="24"/>
          <w:szCs w:val="24"/>
          <w:lang w:val="en-US" w:eastAsia="de-DE"/>
        </w:rPr>
        <w:t xml:space="preserve">standardized </w:t>
      </w:r>
      <w:r>
        <w:rPr>
          <w:rFonts w:ascii="Times New Roman" w:eastAsia="Times New Roman" w:hAnsi="Times New Roman" w:cs="Times New Roman"/>
          <w:color w:val="000000"/>
          <w:sz w:val="24"/>
          <w:szCs w:val="24"/>
          <w:lang w:val="en-US" w:eastAsia="de-DE"/>
        </w:rPr>
        <w:t>HR</w:t>
      </w:r>
      <w:r w:rsidRPr="00E46BD5">
        <w:rPr>
          <w:rFonts w:ascii="Times New Roman" w:eastAsia="Times New Roman" w:hAnsi="Times New Roman" w:cs="Times New Roman"/>
          <w:color w:val="000000"/>
          <w:sz w:val="24"/>
          <w:szCs w:val="24"/>
          <w:lang w:val="en-US" w:eastAsia="de-DE"/>
        </w:rPr>
        <w:t xml:space="preserve"> mean</w:t>
      </w:r>
      <w:r>
        <w:rPr>
          <w:rFonts w:ascii="Times New Roman" w:eastAsia="Times New Roman" w:hAnsi="Times New Roman" w:cs="Times New Roman"/>
          <w:color w:val="000000"/>
          <w:sz w:val="24"/>
          <w:szCs w:val="24"/>
          <w:lang w:val="en-US" w:eastAsia="de-DE"/>
        </w:rPr>
        <w:t xml:space="preserve"> for each interval</w:t>
      </w:r>
      <w:r w:rsidRPr="00E46BD5">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0E34F1">
        <w:rPr>
          <w:rFonts w:ascii="Times New Roman" w:eastAsia="Times New Roman" w:hAnsi="Times New Roman" w:cs="Times New Roman"/>
          <w:color w:val="000000"/>
          <w:sz w:val="24"/>
          <w:szCs w:val="24"/>
          <w:lang w:val="en-US" w:eastAsia="de-DE"/>
        </w:rPr>
        <w:t>To</w:t>
      </w:r>
      <w:r>
        <w:rPr>
          <w:rFonts w:ascii="Times New Roman" w:eastAsia="Times New Roman" w:hAnsi="Times New Roman" w:cs="Times New Roman"/>
          <w:color w:val="000000"/>
          <w:sz w:val="24"/>
          <w:szCs w:val="24"/>
          <w:lang w:val="en-US" w:eastAsia="de-DE"/>
        </w:rPr>
        <w:t xml:space="preserve"> identify the highest HR level, </w:t>
      </w:r>
      <w:r w:rsidRPr="00CF700B">
        <w:rPr>
          <w:rFonts w:ascii="Times New Roman" w:eastAsia="Times New Roman" w:hAnsi="Times New Roman" w:cs="Times New Roman"/>
          <w:color w:val="000000"/>
          <w:sz w:val="24"/>
          <w:szCs w:val="24"/>
          <w:lang w:val="en-US" w:eastAsia="de-DE"/>
        </w:rPr>
        <w:t>we</w:t>
      </w:r>
      <w:r>
        <w:rPr>
          <w:rFonts w:ascii="Times New Roman" w:eastAsia="Times New Roman" w:hAnsi="Times New Roman" w:cs="Times New Roman"/>
          <w:color w:val="000000"/>
          <w:sz w:val="24"/>
          <w:szCs w:val="24"/>
          <w:lang w:val="en-US" w:eastAsia="de-DE"/>
        </w:rPr>
        <w:t xml:space="preserve"> subsequently</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conducted</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-tests</w:t>
      </w:r>
      <w:r>
        <w:rPr>
          <w:rFonts w:ascii="Times New Roman" w:eastAsia="Times New Roman" w:hAnsi="Times New Roman" w:cs="Times New Roman"/>
          <w:color w:val="000000"/>
          <w:sz w:val="24"/>
          <w:szCs w:val="24"/>
          <w:lang w:val="en-US" w:eastAsia="de-DE"/>
        </w:rPr>
        <w:t xml:space="preserve"> with planned contrasts as post-hoc tests, accompanied by</w:t>
      </w:r>
      <w:r w:rsidRPr="00CF700B">
        <w:rPr>
          <w:rFonts w:ascii="Times New Roman" w:eastAsia="Times New Roman" w:hAnsi="Times New Roman" w:cs="Times New Roman"/>
          <w:color w:val="000000"/>
          <w:sz w:val="24"/>
          <w:szCs w:val="24"/>
          <w:lang w:val="en-US" w:eastAsia="de-DE"/>
        </w:rPr>
        <w:t xml:space="preserve"> the effect size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cohen1988new</w:t>
      </w:r>
      <w:r>
        <w:rPr>
          <w:rFonts w:ascii="Times New Roman" w:eastAsia="Times New Roman" w:hAnsi="Times New Roman" w:cs="Times New Roman"/>
          <w:color w:val="000000"/>
          <w:sz w:val="24"/>
          <w:szCs w:val="24"/>
          <w:lang w:val="en-US" w:eastAsia="de-DE"/>
        </w:rPr>
        <w:t xml:space="preserve">]. Specifically, we tested the </w:t>
      </w:r>
      <w:r w:rsidRPr="00CF700B">
        <w:rPr>
          <w:rFonts w:ascii="Times New Roman" w:eastAsia="Times New Roman" w:hAnsi="Times New Roman" w:cs="Times New Roman"/>
          <w:color w:val="000000"/>
          <w:sz w:val="24"/>
          <w:szCs w:val="24"/>
          <w:lang w:val="en-US" w:eastAsia="de-DE"/>
        </w:rPr>
        <w:t xml:space="preserve">differences between the </w:t>
      </w:r>
      <w:del w:id="49" w:author="Deiglmayr, Anne" w:date="2024-04-08T17:24:00Z">
        <w:r w:rsidRPr="00CF700B" w:rsidDel="002844B7">
          <w:rPr>
            <w:rFonts w:ascii="Times New Roman" w:eastAsia="Times New Roman" w:hAnsi="Times New Roman" w:cs="Times New Roman"/>
            <w:color w:val="000000"/>
            <w:sz w:val="24"/>
            <w:szCs w:val="24"/>
            <w:lang w:val="en-US" w:eastAsia="de-DE"/>
          </w:rPr>
          <w:delText xml:space="preserve">(2) </w:delText>
        </w:r>
      </w:del>
      <w:r w:rsidRPr="00CF700B">
        <w:rPr>
          <w:rFonts w:ascii="Times New Roman" w:eastAsia="Times New Roman" w:hAnsi="Times New Roman" w:cs="Times New Roman"/>
          <w:color w:val="000000"/>
          <w:sz w:val="24"/>
          <w:szCs w:val="24"/>
          <w:lang w:val="en-US" w:eastAsia="de-DE"/>
        </w:rPr>
        <w:t xml:space="preserve">teaching </w:t>
      </w:r>
      <w:r>
        <w:rPr>
          <w:rFonts w:ascii="Times New Roman" w:eastAsia="Times New Roman" w:hAnsi="Times New Roman" w:cs="Times New Roman"/>
          <w:color w:val="000000"/>
          <w:sz w:val="24"/>
          <w:szCs w:val="24"/>
          <w:lang w:val="en-US" w:eastAsia="de-DE"/>
        </w:rPr>
        <w:t>interval</w:t>
      </w:r>
      <w:ins w:id="50" w:author="Deiglmayr, Anne" w:date="2024-04-08T17:24:00Z">
        <w:r w:rsidR="002844B7">
          <w:rPr>
            <w:rFonts w:ascii="Times New Roman" w:eastAsia="Times New Roman" w:hAnsi="Times New Roman" w:cs="Times New Roman"/>
            <w:color w:val="000000"/>
            <w:sz w:val="24"/>
            <w:szCs w:val="24"/>
            <w:lang w:val="en-US" w:eastAsia="de-DE"/>
          </w:rPr>
          <w:t xml:space="preserve"> </w:t>
        </w:r>
        <w:r w:rsidR="002844B7" w:rsidRPr="00CF700B">
          <w:rPr>
            <w:rFonts w:ascii="Times New Roman" w:eastAsia="Times New Roman" w:hAnsi="Times New Roman" w:cs="Times New Roman"/>
            <w:color w:val="000000"/>
            <w:sz w:val="24"/>
            <w:szCs w:val="24"/>
            <w:lang w:val="en-US" w:eastAsia="de-DE"/>
          </w:rPr>
          <w:t>(</w:t>
        </w:r>
      </w:ins>
      <w:ins w:id="51" w:author="Deiglmayr, Anne" w:date="2024-04-08T17:26:00Z">
        <w:r w:rsidR="002844B7">
          <w:rPr>
            <w:rFonts w:ascii="Times New Roman" w:eastAsia="Times New Roman" w:hAnsi="Times New Roman" w:cs="Times New Roman"/>
            <w:color w:val="000000"/>
            <w:sz w:val="24"/>
            <w:szCs w:val="24"/>
            <w:lang w:val="en-US" w:eastAsia="de-DE"/>
          </w:rPr>
          <w:t>I</w:t>
        </w:r>
      </w:ins>
      <w:ins w:id="52" w:author="Deiglmayr, Anne" w:date="2024-04-08T17:24:00Z">
        <w:r w:rsidR="002844B7" w:rsidRPr="00CF700B">
          <w:rPr>
            <w:rFonts w:ascii="Times New Roman" w:eastAsia="Times New Roman" w:hAnsi="Times New Roman" w:cs="Times New Roman"/>
            <w:color w:val="000000"/>
            <w:sz w:val="24"/>
            <w:szCs w:val="24"/>
            <w:lang w:val="en-US" w:eastAsia="de-DE"/>
          </w:rPr>
          <w:t>2</w:t>
        </w:r>
      </w:ins>
      <w:r w:rsidR="00C743FD" w:rsidRPr="00CF700B">
        <w:rPr>
          <w:rFonts w:ascii="Times New Roman" w:eastAsia="Times New Roman" w:hAnsi="Times New Roman" w:cs="Times New Roman"/>
          <w:color w:val="000000"/>
          <w:sz w:val="24"/>
          <w:szCs w:val="24"/>
          <w:lang w:val="en-US" w:eastAsia="de-DE"/>
        </w:rPr>
        <w:t>) and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other </w:t>
      </w:r>
      <w:r>
        <w:rPr>
          <w:rFonts w:ascii="Times New Roman" w:eastAsia="Times New Roman" w:hAnsi="Times New Roman" w:cs="Times New Roman"/>
          <w:color w:val="000000"/>
          <w:sz w:val="24"/>
          <w:szCs w:val="24"/>
          <w:lang w:val="en-US" w:eastAsia="de-DE"/>
        </w:rPr>
        <w:t>four intervals</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p>
    <w:p w14:paraId="76222991" w14:textId="77777777"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902F45">
        <w:rPr>
          <w:rFonts w:ascii="Times New Roman" w:eastAsia="Times New Roman" w:hAnsi="Times New Roman" w:cs="Times New Roman"/>
          <w:color w:val="000000"/>
          <w:sz w:val="24"/>
          <w:szCs w:val="24"/>
          <w:lang w:val="en-US" w:eastAsia="de-DE"/>
        </w:rPr>
        <w:t xml:space="preserve">Note that mean HR was calculated at the subject level of </w:t>
      </w:r>
      <w:r w:rsidRPr="00902F45">
        <w:rPr>
          <w:rFonts w:ascii="Times New Roman" w:eastAsia="Times New Roman" w:hAnsi="Times New Roman" w:cs="Times New Roman"/>
          <w:i/>
          <w:iCs/>
          <w:color w:val="000000"/>
          <w:sz w:val="24"/>
          <w:szCs w:val="24"/>
          <w:lang w:val="en-US" w:eastAsia="de-DE"/>
        </w:rPr>
        <w:t>n</w:t>
      </w:r>
      <w:r w:rsidRPr="00902F45">
        <w:rPr>
          <w:rFonts w:ascii="Times New Roman" w:eastAsia="Times New Roman" w:hAnsi="Times New Roman" w:cs="Times New Roman"/>
          <w:color w:val="000000"/>
          <w:sz w:val="24"/>
          <w:szCs w:val="24"/>
          <w:lang w:val="en-US" w:eastAsia="de-DE"/>
        </w:rPr>
        <w:t xml:space="preserve"> = 81 participants (see Table 1), whereas the mean slope and mean intercept estimates are based on all values at all measurement time points (see Table 2).</w:t>
      </w:r>
    </w:p>
    <w:p w14:paraId="17A1A0DB" w14:textId="17D7C486" w:rsidR="00D44633" w:rsidRPr="00531FBA" w:rsidRDefault="00D44633" w:rsidP="00D44633">
      <w:pPr>
        <w:spacing w:before="120" w:after="0" w:line="360" w:lineRule="auto"/>
        <w:rPr>
          <w:rFonts w:ascii="Times New Roman" w:eastAsia="Times New Roman" w:hAnsi="Times New Roman" w:cs="Times New Roman"/>
          <w:color w:val="000000"/>
          <w:sz w:val="24"/>
          <w:szCs w:val="24"/>
          <w:lang w:val="en-US" w:eastAsia="de-DE"/>
        </w:rPr>
      </w:pPr>
      <w:del w:id="53" w:author="Deiglmayr, Anne" w:date="2024-04-08T17:26:00Z">
        <w:r w:rsidDel="002844B7">
          <w:rPr>
            <w:rFonts w:ascii="Times New Roman" w:eastAsia="Times New Roman" w:hAnsi="Times New Roman" w:cs="Times New Roman"/>
            <w:color w:val="000000"/>
            <w:sz w:val="24"/>
            <w:szCs w:val="24"/>
            <w:lang w:val="en-US" w:eastAsia="de-DE"/>
          </w:rPr>
          <w:delText>Regarding HR changes</w:delText>
        </w:r>
      </w:del>
      <w:ins w:id="54" w:author="Deiglmayr, Anne" w:date="2024-04-08T17:26:00Z">
        <w:r w:rsidR="002844B7">
          <w:rPr>
            <w:rFonts w:ascii="Times New Roman" w:eastAsia="Times New Roman" w:hAnsi="Times New Roman" w:cs="Times New Roman"/>
            <w:color w:val="000000"/>
            <w:sz w:val="24"/>
            <w:szCs w:val="24"/>
            <w:lang w:val="en-US" w:eastAsia="de-DE"/>
          </w:rPr>
          <w:t>Further</w:t>
        </w:r>
      </w:ins>
      <w:r w:rsidRPr="00CF700B">
        <w:rPr>
          <w:rFonts w:ascii="Times New Roman" w:eastAsia="Times New Roman" w:hAnsi="Times New Roman" w:cs="Times New Roman"/>
          <w:color w:val="000000"/>
          <w:sz w:val="24"/>
          <w:szCs w:val="24"/>
          <w:lang w:val="en-US" w:eastAsia="de-DE"/>
        </w:rPr>
        <w:t xml:space="preserve">, we expected an increase </w:t>
      </w:r>
      <w:ins w:id="55" w:author="Deiglmayr, Anne" w:date="2024-04-08T17:27:00Z">
        <w:r w:rsidR="002844B7">
          <w:rPr>
            <w:rFonts w:ascii="Times New Roman" w:eastAsia="Times New Roman" w:hAnsi="Times New Roman" w:cs="Times New Roman"/>
            <w:color w:val="000000"/>
            <w:sz w:val="24"/>
            <w:szCs w:val="24"/>
            <w:lang w:val="en-US" w:eastAsia="de-DE"/>
          </w:rPr>
          <w:t xml:space="preserve">of </w:t>
        </w:r>
      </w:ins>
      <w:ins w:id="56" w:author="Deiglmayr, Anne" w:date="2024-04-08T17:28:00Z">
        <w:r w:rsidR="002844B7">
          <w:rPr>
            <w:rFonts w:ascii="Times New Roman" w:eastAsia="Times New Roman" w:hAnsi="Times New Roman" w:cs="Times New Roman"/>
            <w:color w:val="000000"/>
            <w:sz w:val="24"/>
            <w:szCs w:val="24"/>
            <w:lang w:val="en-US" w:eastAsia="de-DE"/>
          </w:rPr>
          <w:t>participants</w:t>
        </w:r>
      </w:ins>
      <w:ins w:id="57" w:author="Deiglmayr, Anne" w:date="2024-04-08T17:27:00Z">
        <w:r w:rsidR="002844B7">
          <w:rPr>
            <w:rFonts w:ascii="Times New Roman" w:eastAsia="Times New Roman" w:hAnsi="Times New Roman" w:cs="Times New Roman"/>
            <w:color w:val="000000"/>
            <w:sz w:val="24"/>
            <w:szCs w:val="24"/>
            <w:lang w:val="en-US" w:eastAsia="de-DE"/>
          </w:rPr>
          <w:t xml:space="preserve"> HR while they were preparing for teaching </w:t>
        </w:r>
      </w:ins>
      <w:r>
        <w:rPr>
          <w:rFonts w:ascii="Times New Roman" w:eastAsia="Times New Roman" w:hAnsi="Times New Roman" w:cs="Times New Roman"/>
          <w:color w:val="000000"/>
          <w:sz w:val="24"/>
          <w:szCs w:val="24"/>
          <w:lang w:val="en-US" w:eastAsia="de-DE"/>
        </w:rPr>
        <w:t>during</w:t>
      </w:r>
      <w:r w:rsidRPr="00CF700B">
        <w:rPr>
          <w:rFonts w:ascii="Times New Roman" w:eastAsia="Times New Roman" w:hAnsi="Times New Roman" w:cs="Times New Roman"/>
          <w:color w:val="000000"/>
          <w:sz w:val="24"/>
          <w:szCs w:val="24"/>
          <w:lang w:val="en-US" w:eastAsia="de-DE"/>
        </w:rPr>
        <w:t xml:space="preserve"> the </w:t>
      </w:r>
      <w:del w:id="58" w:author="Deiglmayr, Anne" w:date="2024-04-08T17:26:00Z">
        <w:r w:rsidRPr="00CF700B" w:rsidDel="002844B7">
          <w:rPr>
            <w:rFonts w:ascii="Times New Roman" w:eastAsia="Times New Roman" w:hAnsi="Times New Roman" w:cs="Times New Roman"/>
            <w:color w:val="000000"/>
            <w:sz w:val="24"/>
            <w:szCs w:val="24"/>
            <w:lang w:val="en-US" w:eastAsia="de-DE"/>
          </w:rPr>
          <w:delText xml:space="preserve">(1) </w:delText>
        </w:r>
      </w:del>
      <w:r w:rsidRPr="00CF700B">
        <w:rPr>
          <w:rFonts w:ascii="Times New Roman" w:eastAsia="Times New Roman" w:hAnsi="Times New Roman" w:cs="Times New Roman"/>
          <w:color w:val="000000"/>
          <w:sz w:val="24"/>
          <w:szCs w:val="24"/>
          <w:lang w:val="en-US" w:eastAsia="de-DE"/>
        </w:rPr>
        <w:t xml:space="preserve">pre-teaching </w:t>
      </w:r>
      <w:r>
        <w:rPr>
          <w:rFonts w:ascii="Times New Roman" w:eastAsia="Times New Roman" w:hAnsi="Times New Roman" w:cs="Times New Roman"/>
          <w:color w:val="000000"/>
          <w:sz w:val="24"/>
          <w:szCs w:val="24"/>
          <w:lang w:val="en-US" w:eastAsia="de-DE"/>
        </w:rPr>
        <w:t>interval</w:t>
      </w:r>
      <w:ins w:id="59" w:author="Deiglmayr, Anne" w:date="2024-04-08T17:27:00Z">
        <w:r w:rsidR="002844B7">
          <w:rPr>
            <w:rFonts w:ascii="Times New Roman" w:eastAsia="Times New Roman" w:hAnsi="Times New Roman" w:cs="Times New Roman"/>
            <w:color w:val="000000"/>
            <w:sz w:val="24"/>
            <w:szCs w:val="24"/>
            <w:lang w:val="en-US" w:eastAsia="de-DE"/>
          </w:rPr>
          <w:t xml:space="preserve"> (I1)</w:t>
        </w:r>
      </w:ins>
      <w:r w:rsidRPr="00CF700B">
        <w:rPr>
          <w:rFonts w:ascii="Times New Roman" w:eastAsia="Times New Roman" w:hAnsi="Times New Roman" w:cs="Times New Roman"/>
          <w:color w:val="000000"/>
          <w:sz w:val="24"/>
          <w:szCs w:val="24"/>
          <w:lang w:val="en-US" w:eastAsia="de-DE"/>
        </w:rPr>
        <w:t xml:space="preserve"> </w:t>
      </w:r>
      <w:del w:id="60" w:author="Deiglmayr, Anne" w:date="2024-04-08T17:27:00Z">
        <w:r w:rsidDel="002844B7">
          <w:rPr>
            <w:rFonts w:ascii="Times New Roman" w:eastAsia="Times New Roman" w:hAnsi="Times New Roman" w:cs="Times New Roman"/>
            <w:color w:val="000000"/>
            <w:sz w:val="24"/>
            <w:szCs w:val="24"/>
            <w:lang w:val="en-US" w:eastAsia="de-DE"/>
          </w:rPr>
          <w:delText xml:space="preserve">as the participants’ arousal might increase in preparation </w:delText>
        </w:r>
        <w:r w:rsidR="005E63BC" w:rsidDel="002844B7">
          <w:rPr>
            <w:rFonts w:ascii="Times New Roman" w:eastAsia="Times New Roman" w:hAnsi="Times New Roman" w:cs="Times New Roman"/>
            <w:color w:val="000000"/>
            <w:sz w:val="24"/>
            <w:szCs w:val="24"/>
            <w:lang w:val="en-US" w:eastAsia="de-DE"/>
          </w:rPr>
          <w:delText>for</w:delText>
        </w:r>
        <w:r w:rsidDel="002844B7">
          <w:rPr>
            <w:rFonts w:ascii="Times New Roman" w:eastAsia="Times New Roman" w:hAnsi="Times New Roman" w:cs="Times New Roman"/>
            <w:color w:val="000000"/>
            <w:sz w:val="24"/>
            <w:szCs w:val="24"/>
            <w:lang w:val="en-US" w:eastAsia="de-DE"/>
          </w:rPr>
          <w:delText xml:space="preserve"> the teaching unit</w:delText>
        </w:r>
      </w:del>
      <w:ins w:id="61" w:author="Deiglmayr, Anne" w:date="2024-04-08T17:27:00Z">
        <w:r w:rsidR="002844B7">
          <w:rPr>
            <w:rFonts w:ascii="Times New Roman" w:eastAsia="Times New Roman" w:hAnsi="Times New Roman" w:cs="Times New Roman"/>
            <w:color w:val="000000"/>
            <w:sz w:val="24"/>
            <w:szCs w:val="24"/>
            <w:lang w:val="en-US" w:eastAsia="de-DE"/>
          </w:rPr>
          <w:t>,</w:t>
        </w:r>
      </w:ins>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and </w:t>
      </w:r>
      <w:ins w:id="62" w:author="Deiglmayr, Anne" w:date="2024-04-08T17:27:00Z">
        <w:r w:rsidR="002844B7">
          <w:rPr>
            <w:rFonts w:ascii="Times New Roman" w:eastAsia="Times New Roman" w:hAnsi="Times New Roman" w:cs="Times New Roman"/>
            <w:color w:val="000000"/>
            <w:sz w:val="24"/>
            <w:szCs w:val="24"/>
            <w:lang w:val="en-US" w:eastAsia="de-DE"/>
          </w:rPr>
          <w:t xml:space="preserve">we expected </w:t>
        </w:r>
      </w:ins>
      <w:r w:rsidRPr="00CF700B">
        <w:rPr>
          <w:rFonts w:ascii="Times New Roman" w:eastAsia="Times New Roman" w:hAnsi="Times New Roman" w:cs="Times New Roman"/>
          <w:color w:val="000000"/>
          <w:sz w:val="24"/>
          <w:szCs w:val="24"/>
          <w:lang w:val="en-US" w:eastAsia="de-DE"/>
        </w:rPr>
        <w:t>a decrease</w:t>
      </w:r>
      <w:ins w:id="63" w:author="Deiglmayr, Anne" w:date="2024-04-08T17:28:00Z">
        <w:r w:rsidR="002844B7">
          <w:rPr>
            <w:rFonts w:ascii="Times New Roman" w:eastAsia="Times New Roman" w:hAnsi="Times New Roman" w:cs="Times New Roman"/>
            <w:color w:val="000000"/>
            <w:sz w:val="24"/>
            <w:szCs w:val="24"/>
            <w:lang w:val="en-US" w:eastAsia="de-DE"/>
          </w:rPr>
          <w:t xml:space="preserve"> of participants´ HR during</w:t>
        </w:r>
      </w:ins>
      <w:r w:rsidRPr="00CF700B">
        <w:rPr>
          <w:rFonts w:ascii="Times New Roman" w:eastAsia="Times New Roman" w:hAnsi="Times New Roman" w:cs="Times New Roman"/>
          <w:color w:val="000000"/>
          <w:sz w:val="24"/>
          <w:szCs w:val="24"/>
          <w:lang w:val="en-US" w:eastAsia="de-DE"/>
        </w:rPr>
        <w:t xml:space="preserve"> </w:t>
      </w:r>
      <w:del w:id="64" w:author="Deiglmayr, Anne" w:date="2024-04-08T17:28:00Z">
        <w:r w:rsidRPr="00CF700B" w:rsidDel="002844B7">
          <w:rPr>
            <w:rFonts w:ascii="Times New Roman" w:eastAsia="Times New Roman" w:hAnsi="Times New Roman" w:cs="Times New Roman"/>
            <w:color w:val="000000"/>
            <w:sz w:val="24"/>
            <w:szCs w:val="24"/>
            <w:lang w:val="en-US" w:eastAsia="de-DE"/>
          </w:rPr>
          <w:delText xml:space="preserve">in </w:delText>
        </w:r>
      </w:del>
      <w:ins w:id="65" w:author="Deiglmayr, Anne" w:date="2024-04-08T17:28:00Z">
        <w:r w:rsidR="002844B7">
          <w:rPr>
            <w:rFonts w:ascii="Times New Roman" w:eastAsia="Times New Roman" w:hAnsi="Times New Roman" w:cs="Times New Roman"/>
            <w:color w:val="000000"/>
            <w:sz w:val="24"/>
            <w:szCs w:val="24"/>
            <w:lang w:val="en-US" w:eastAsia="de-DE"/>
          </w:rPr>
          <w:t>all of</w:t>
        </w:r>
        <w:r w:rsidR="002844B7" w:rsidRPr="00CF700B">
          <w:rPr>
            <w:rFonts w:ascii="Times New Roman" w:eastAsia="Times New Roman" w:hAnsi="Times New Roman" w:cs="Times New Roman"/>
            <w:color w:val="000000"/>
            <w:sz w:val="24"/>
            <w:szCs w:val="24"/>
            <w:lang w:val="en-US" w:eastAsia="de-DE"/>
          </w:rPr>
          <w:t xml:space="preserve"> </w:t>
        </w:r>
      </w:ins>
      <w:r w:rsidRPr="00CF700B">
        <w:rPr>
          <w:rFonts w:ascii="Times New Roman" w:eastAsia="Times New Roman" w:hAnsi="Times New Roman" w:cs="Times New Roman"/>
          <w:color w:val="000000"/>
          <w:sz w:val="24"/>
          <w:szCs w:val="24"/>
          <w:lang w:val="en-US" w:eastAsia="de-DE"/>
        </w:rPr>
        <w:t xml:space="preserve">the following </w:t>
      </w:r>
      <w:r>
        <w:rPr>
          <w:rFonts w:ascii="Times New Roman" w:eastAsia="Times New Roman" w:hAnsi="Times New Roman" w:cs="Times New Roman"/>
          <w:color w:val="000000"/>
          <w:sz w:val="24"/>
          <w:szCs w:val="24"/>
          <w:lang w:val="en-US" w:eastAsia="de-DE"/>
        </w:rPr>
        <w:t>intervals, because of habituating to</w:t>
      </w:r>
      <w:ins w:id="66" w:author="Deiglmayr, Anne" w:date="2024-04-08T17:29:00Z">
        <w:r w:rsidR="002844B7">
          <w:rPr>
            <w:rFonts w:ascii="Times New Roman" w:eastAsia="Times New Roman" w:hAnsi="Times New Roman" w:cs="Times New Roman"/>
            <w:color w:val="000000"/>
            <w:sz w:val="24"/>
            <w:szCs w:val="24"/>
            <w:lang w:val="en-US" w:eastAsia="de-DE"/>
          </w:rPr>
          <w:t xml:space="preserve"> (I2) / recovering from (I3-5)</w:t>
        </w:r>
      </w:ins>
      <w:r>
        <w:rPr>
          <w:rFonts w:ascii="Times New Roman" w:eastAsia="Times New Roman" w:hAnsi="Times New Roman" w:cs="Times New Roman"/>
          <w:color w:val="000000"/>
          <w:sz w:val="24"/>
          <w:szCs w:val="24"/>
          <w:lang w:val="en-US" w:eastAsia="de-DE"/>
        </w:rPr>
        <w:t xml:space="preserve"> the</w:t>
      </w:r>
      <w:ins w:id="67" w:author="Deiglmayr, Anne" w:date="2024-04-08T17:29:00Z">
        <w:r w:rsidR="002844B7">
          <w:rPr>
            <w:rFonts w:ascii="Times New Roman" w:eastAsia="Times New Roman" w:hAnsi="Times New Roman" w:cs="Times New Roman"/>
            <w:color w:val="000000"/>
            <w:sz w:val="24"/>
            <w:szCs w:val="24"/>
            <w:lang w:val="en-US" w:eastAsia="de-DE"/>
          </w:rPr>
          <w:t xml:space="preserve"> stressful teaching</w:t>
        </w:r>
      </w:ins>
      <w:r>
        <w:rPr>
          <w:rFonts w:ascii="Times New Roman" w:eastAsia="Times New Roman" w:hAnsi="Times New Roman" w:cs="Times New Roman"/>
          <w:color w:val="000000"/>
          <w:sz w:val="24"/>
          <w:szCs w:val="24"/>
          <w:lang w:val="en-US" w:eastAsia="de-DE"/>
        </w:rPr>
        <w:t xml:space="preserve"> </w:t>
      </w:r>
      <w:del w:id="68" w:author="Deiglmayr, Anne" w:date="2024-04-08T17:29:00Z">
        <w:r w:rsidDel="002844B7">
          <w:rPr>
            <w:rFonts w:ascii="Times New Roman" w:eastAsia="Times New Roman" w:hAnsi="Times New Roman" w:cs="Times New Roman"/>
            <w:color w:val="000000"/>
            <w:sz w:val="24"/>
            <w:szCs w:val="24"/>
            <w:lang w:val="en-US" w:eastAsia="de-DE"/>
          </w:rPr>
          <w:delText>situation</w:delText>
        </w:r>
      </w:del>
      <w:ins w:id="69" w:author="Deiglmayr, Anne" w:date="2024-04-08T17:29:00Z">
        <w:r w:rsidR="002844B7">
          <w:rPr>
            <w:rFonts w:ascii="Times New Roman" w:eastAsia="Times New Roman" w:hAnsi="Times New Roman" w:cs="Times New Roman"/>
            <w:color w:val="000000"/>
            <w:sz w:val="24"/>
            <w:szCs w:val="24"/>
            <w:lang w:val="en-US" w:eastAsia="de-DE"/>
          </w:rPr>
          <w:t>phase</w:t>
        </w:r>
      </w:ins>
      <w:del w:id="70" w:author="Deiglmayr, Anne" w:date="2024-04-08T17:29:00Z">
        <w:r w:rsidRPr="00CF700B" w:rsidDel="002844B7">
          <w:rPr>
            <w:rFonts w:ascii="Times New Roman" w:eastAsia="Times New Roman" w:hAnsi="Times New Roman" w:cs="Times New Roman"/>
            <w:color w:val="000000"/>
            <w:sz w:val="24"/>
            <w:szCs w:val="24"/>
            <w:lang w:val="en-US" w:eastAsia="de-DE"/>
          </w:rPr>
          <w:delText xml:space="preserve"> </w:delText>
        </w:r>
      </w:del>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ins w:id="71" w:author="Lotz, Christin" w:date="2024-04-09T14:28:00Z">
        <w:r w:rsidR="006E590B">
          <w:rPr>
            <w:rFonts w:ascii="Times New Roman" w:eastAsia="Times New Roman" w:hAnsi="Times New Roman" w:cs="Times New Roman"/>
            <w:color w:val="000000"/>
            <w:sz w:val="24"/>
            <w:szCs w:val="24"/>
            <w:lang w:val="en-US" w:eastAsia="de-DE"/>
          </w:rPr>
          <w:t>For</w:t>
        </w:r>
      </w:ins>
      <w:del w:id="72" w:author="Lotz, Christin" w:date="2024-04-09T14:28:00Z">
        <w:r w:rsidDel="006E590B">
          <w:rPr>
            <w:rFonts w:ascii="Times New Roman" w:eastAsia="Times New Roman" w:hAnsi="Times New Roman" w:cs="Times New Roman"/>
            <w:color w:val="000000"/>
            <w:sz w:val="24"/>
            <w:szCs w:val="24"/>
            <w:lang w:val="en-US" w:eastAsia="de-DE"/>
          </w:rPr>
          <w:delText>In</w:delText>
        </w:r>
      </w:del>
      <w:r>
        <w:rPr>
          <w:rFonts w:ascii="Times New Roman" w:eastAsia="Times New Roman" w:hAnsi="Times New Roman" w:cs="Times New Roman"/>
          <w:color w:val="000000"/>
          <w:sz w:val="24"/>
          <w:szCs w:val="24"/>
          <w:lang w:val="en-US" w:eastAsia="de-DE"/>
        </w:rPr>
        <w:t xml:space="preserve">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b</w:t>
      </w:r>
      <w:r w:rsidR="00C65059">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we </w:t>
      </w:r>
      <w:r w:rsidRPr="00CF700B">
        <w:rPr>
          <w:rFonts w:ascii="Times New Roman" w:eastAsia="Times New Roman" w:hAnsi="Times New Roman" w:cs="Times New Roman"/>
          <w:color w:val="000000"/>
          <w:sz w:val="24"/>
          <w:szCs w:val="24"/>
          <w:lang w:val="en-US" w:eastAsia="de-DE"/>
        </w:rPr>
        <w:t xml:space="preserve">conducted a linear estimation of the increase </w:t>
      </w:r>
      <w:r>
        <w:rPr>
          <w:rFonts w:ascii="Times New Roman" w:eastAsia="Times New Roman" w:hAnsi="Times New Roman" w:cs="Times New Roman"/>
          <w:color w:val="000000"/>
          <w:sz w:val="24"/>
          <w:szCs w:val="24"/>
          <w:lang w:val="en-US" w:eastAsia="de-DE"/>
        </w:rPr>
        <w:t>or</w:t>
      </w:r>
      <w:r w:rsidRPr="00CF700B">
        <w:rPr>
          <w:rFonts w:ascii="Times New Roman" w:eastAsia="Times New Roman" w:hAnsi="Times New Roman" w:cs="Times New Roman"/>
          <w:color w:val="000000"/>
          <w:sz w:val="24"/>
          <w:szCs w:val="24"/>
          <w:lang w:val="en-US" w:eastAsia="de-DE"/>
        </w:rPr>
        <w:t xml:space="preserve"> decrease in HR over time. To this end, we used fixed intercept </w:t>
      </w:r>
      <w:r>
        <w:rPr>
          <w:rFonts w:ascii="Times New Roman" w:eastAsia="Times New Roman" w:hAnsi="Times New Roman" w:cs="Times New Roman"/>
          <w:color w:val="000000"/>
          <w:sz w:val="24"/>
          <w:szCs w:val="24"/>
          <w:lang w:val="en-US" w:eastAsia="de-DE"/>
        </w:rPr>
        <w:t xml:space="preserve">fixed </w:t>
      </w:r>
      <w:r w:rsidRPr="00CF700B">
        <w:rPr>
          <w:rFonts w:ascii="Times New Roman" w:eastAsia="Times New Roman" w:hAnsi="Times New Roman" w:cs="Times New Roman"/>
          <w:color w:val="000000"/>
          <w:sz w:val="24"/>
          <w:szCs w:val="24"/>
          <w:lang w:val="en-US" w:eastAsia="de-DE"/>
        </w:rPr>
        <w:t>slope regression</w:t>
      </w:r>
      <w:r>
        <w:rPr>
          <w:rFonts w:ascii="Times New Roman" w:eastAsia="Times New Roman" w:hAnsi="Times New Roman" w:cs="Times New Roman"/>
          <w:color w:val="000000"/>
          <w:sz w:val="24"/>
          <w:szCs w:val="24"/>
          <w:lang w:val="en-US" w:eastAsia="de-DE"/>
        </w:rPr>
        <w:t xml:space="preserve"> models</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shd w:val="clear" w:color="auto" w:fill="FFFFFF"/>
          <w:lang w:val="en-US" w:eastAsia="de-DE"/>
        </w:rPr>
        <w:t>gelman2006data]</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for each interval </w:t>
      </w:r>
      <w:r w:rsidRPr="00CF700B">
        <w:rPr>
          <w:rFonts w:ascii="Times New Roman" w:eastAsia="Times New Roman" w:hAnsi="Times New Roman" w:cs="Times New Roman"/>
          <w:color w:val="000000"/>
          <w:sz w:val="24"/>
          <w:szCs w:val="24"/>
          <w:lang w:val="en-US" w:eastAsia="de-DE"/>
        </w:rPr>
        <w:t xml:space="preserve">to estimate intercepts </w:t>
      </w:r>
      <w:bookmarkStart w:id="73" w:name="_Hlk147847961"/>
      <w:r w:rsidRPr="00CF700B">
        <w:rPr>
          <w:rFonts w:ascii="Times New Roman" w:eastAsia="Times New Roman" w:hAnsi="Times New Roman" w:cs="Times New Roman"/>
          <w:color w:val="000000"/>
          <w:sz w:val="24"/>
          <w:szCs w:val="24"/>
          <w:lang w:val="en-US" w:eastAsia="de-DE"/>
        </w:rPr>
        <w:t>and linear slopes for all individuals</w:t>
      </w:r>
      <w:r>
        <w:rPr>
          <w:rFonts w:ascii="Times New Roman" w:eastAsia="Times New Roman" w:hAnsi="Times New Roman" w:cs="Times New Roman"/>
          <w:color w:val="000000"/>
          <w:sz w:val="24"/>
          <w:szCs w:val="24"/>
          <w:lang w:val="en-US" w:eastAsia="de-DE"/>
        </w:rPr>
        <w:t xml:space="preserve"> </w:t>
      </w:r>
      <w:bookmarkEnd w:id="73"/>
      <w:r w:rsidRPr="00CA16B5">
        <w:rPr>
          <w:rFonts w:ascii="Times New Roman" w:eastAsia="Times New Roman" w:hAnsi="Times New Roman" w:cs="Times New Roman"/>
          <w:color w:val="000000"/>
          <w:sz w:val="24"/>
          <w:szCs w:val="24"/>
          <w:lang w:val="en-US" w:eastAsia="de-DE"/>
        </w:rPr>
        <w:t xml:space="preserve">which were </w:t>
      </w:r>
      <w:r>
        <w:rPr>
          <w:rFonts w:ascii="Times New Roman" w:eastAsia="Times New Roman" w:hAnsi="Times New Roman" w:cs="Times New Roman"/>
          <w:color w:val="000000"/>
          <w:sz w:val="24"/>
          <w:szCs w:val="24"/>
          <w:lang w:val="en-US" w:eastAsia="de-DE"/>
        </w:rPr>
        <w:t xml:space="preserve">then </w:t>
      </w:r>
      <w:r w:rsidRPr="00CA16B5">
        <w:rPr>
          <w:rFonts w:ascii="Times New Roman" w:eastAsia="Times New Roman" w:hAnsi="Times New Roman" w:cs="Times New Roman"/>
          <w:color w:val="000000"/>
          <w:sz w:val="24"/>
          <w:szCs w:val="24"/>
          <w:lang w:val="en-US" w:eastAsia="de-DE"/>
        </w:rPr>
        <w:t>averaged across individuals</w:t>
      </w:r>
      <w:r w:rsidRPr="00CF700B">
        <w:rPr>
          <w:rFonts w:ascii="Times New Roman" w:eastAsia="Times New Roman" w:hAnsi="Times New Roman" w:cs="Times New Roman"/>
          <w:color w:val="000000"/>
          <w:sz w:val="24"/>
          <w:szCs w:val="24"/>
          <w:lang w:val="en-US" w:eastAsia="de-DE"/>
        </w:rPr>
        <w:t>.</w:t>
      </w:r>
      <w:r>
        <w:rPr>
          <w:rStyle w:val="Funotenzeichen"/>
          <w:rFonts w:ascii="Times New Roman" w:eastAsia="Times New Roman" w:hAnsi="Times New Roman" w:cs="Times New Roman"/>
          <w:color w:val="000000"/>
          <w:sz w:val="24"/>
          <w:szCs w:val="24"/>
          <w:lang w:val="en-US" w:eastAsia="de-DE"/>
        </w:rPr>
        <w:footnoteReference w:id="2"/>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sz w:val="24"/>
          <w:szCs w:val="24"/>
          <w:lang w:val="en-US" w:eastAsia="de-DE"/>
        </w:rPr>
        <w:t xml:space="preserve"> </w:t>
      </w:r>
    </w:p>
    <w:p w14:paraId="2EA4AABB" w14:textId="6C1BBB06" w:rsidR="00D44633" w:rsidDel="002844B7" w:rsidRDefault="00D44633" w:rsidP="00D44633">
      <w:pPr>
        <w:spacing w:before="120" w:after="0" w:line="360" w:lineRule="auto"/>
        <w:rPr>
          <w:del w:id="74" w:author="Deiglmayr, Anne" w:date="2024-04-08T17:30:00Z"/>
          <w:rFonts w:ascii="Times New Roman" w:eastAsia="Times New Roman" w:hAnsi="Times New Roman" w:cs="Times New Roman"/>
          <w:color w:val="000000"/>
          <w:sz w:val="24"/>
          <w:szCs w:val="24"/>
          <w:lang w:val="en-US" w:eastAsia="de-DE"/>
        </w:rPr>
      </w:pPr>
      <w:commentRangeStart w:id="75"/>
      <w:del w:id="76" w:author="Deiglmayr, Anne" w:date="2024-04-08T17:30:00Z">
        <w:r w:rsidRPr="00CF700B" w:rsidDel="002844B7">
          <w:rPr>
            <w:rFonts w:ascii="Times New Roman" w:eastAsia="Times New Roman" w:hAnsi="Times New Roman" w:cs="Times New Roman"/>
            <w:color w:val="000000"/>
            <w:sz w:val="24"/>
            <w:szCs w:val="24"/>
            <w:lang w:val="en-US" w:eastAsia="de-DE"/>
          </w:rPr>
          <w:delText>**</w:delText>
        </w:r>
        <w:r w:rsidDel="002844B7">
          <w:rPr>
            <w:rFonts w:ascii="Times New Roman" w:eastAsia="Times New Roman" w:hAnsi="Times New Roman" w:cs="Times New Roman"/>
            <w:color w:val="000000"/>
            <w:sz w:val="24"/>
            <w:szCs w:val="24"/>
            <w:lang w:val="en-US" w:eastAsia="de-DE"/>
          </w:rPr>
          <w:delText>Research goal 2</w:delText>
        </w:r>
        <w:r w:rsidRPr="00CF700B" w:rsidDel="002844B7">
          <w:rPr>
            <w:rFonts w:ascii="Times New Roman" w:eastAsia="Times New Roman" w:hAnsi="Times New Roman" w:cs="Times New Roman"/>
            <w:color w:val="000000"/>
            <w:sz w:val="24"/>
            <w:szCs w:val="24"/>
            <w:lang w:val="en-US" w:eastAsia="de-DE"/>
          </w:rPr>
          <w:delText xml:space="preserve">**. </w:delText>
        </w:r>
        <w:r w:rsidDel="002844B7">
          <w:rPr>
            <w:rFonts w:ascii="Times New Roman" w:eastAsia="Times New Roman" w:hAnsi="Times New Roman" w:cs="Times New Roman"/>
            <w:color w:val="000000"/>
            <w:sz w:val="24"/>
            <w:szCs w:val="24"/>
            <w:lang w:val="en-US" w:eastAsia="de-DE"/>
          </w:rPr>
          <w:delText>In addressing our second research goal, we</w:delText>
        </w:r>
        <w:r w:rsidRPr="00B969EF" w:rsidDel="002844B7">
          <w:rPr>
            <w:rFonts w:ascii="Times New Roman" w:eastAsia="Times New Roman" w:hAnsi="Times New Roman" w:cs="Times New Roman"/>
            <w:color w:val="000000"/>
            <w:sz w:val="24"/>
            <w:szCs w:val="24"/>
            <w:lang w:val="en-US" w:eastAsia="de-DE"/>
          </w:rPr>
          <w:delText xml:space="preserve"> examine</w:delText>
        </w:r>
        <w:r w:rsidDel="002844B7">
          <w:rPr>
            <w:rFonts w:ascii="Times New Roman" w:eastAsia="Times New Roman" w:hAnsi="Times New Roman" w:cs="Times New Roman"/>
            <w:color w:val="000000"/>
            <w:sz w:val="24"/>
            <w:szCs w:val="24"/>
            <w:lang w:val="en-US" w:eastAsia="de-DE"/>
          </w:rPr>
          <w:delText xml:space="preserve">d </w:delText>
        </w:r>
        <w:r w:rsidRPr="00B969EF" w:rsidDel="002844B7">
          <w:rPr>
            <w:rFonts w:ascii="Times New Roman" w:eastAsia="Times New Roman" w:hAnsi="Times New Roman" w:cs="Times New Roman"/>
            <w:color w:val="000000"/>
            <w:sz w:val="24"/>
            <w:szCs w:val="24"/>
            <w:lang w:val="en-US" w:eastAsia="de-DE"/>
          </w:rPr>
          <w:delText>the effects of teaching experience and</w:delText>
        </w:r>
        <w:r w:rsidDel="002844B7">
          <w:rPr>
            <w:rFonts w:ascii="Times New Roman" w:eastAsia="Times New Roman" w:hAnsi="Times New Roman" w:cs="Times New Roman"/>
            <w:color w:val="000000"/>
            <w:sz w:val="24"/>
            <w:szCs w:val="24"/>
            <w:lang w:val="en-US" w:eastAsia="de-DE"/>
          </w:rPr>
          <w:delText xml:space="preserve"> </w:delText>
        </w:r>
        <w:r w:rsidR="00DC7401" w:rsidDel="002844B7">
          <w:rPr>
            <w:rFonts w:ascii="Times New Roman" w:eastAsia="Times New Roman" w:hAnsi="Times New Roman" w:cs="Times New Roman"/>
            <w:color w:val="000000"/>
            <w:sz w:val="24"/>
            <w:szCs w:val="24"/>
            <w:lang w:val="en-US" w:eastAsia="de-DE"/>
          </w:rPr>
          <w:delText>subjective</w:delText>
        </w:r>
        <w:r w:rsidRPr="00B969EF" w:rsidDel="002844B7">
          <w:rPr>
            <w:rFonts w:ascii="Times New Roman" w:eastAsia="Times New Roman" w:hAnsi="Times New Roman" w:cs="Times New Roman"/>
            <w:color w:val="000000"/>
            <w:sz w:val="24"/>
            <w:szCs w:val="24"/>
            <w:lang w:val="en-US" w:eastAsia="de-DE"/>
          </w:rPr>
          <w:delText xml:space="preserve"> </w:delText>
        </w:r>
        <w:r w:rsidDel="002844B7">
          <w:rPr>
            <w:rFonts w:ascii="Times New Roman" w:eastAsia="Times New Roman" w:hAnsi="Times New Roman" w:cs="Times New Roman"/>
            <w:color w:val="000000"/>
            <w:sz w:val="24"/>
            <w:szCs w:val="24"/>
            <w:lang w:val="en-US" w:eastAsia="de-DE"/>
          </w:rPr>
          <w:delText>appraisal</w:delText>
        </w:r>
        <w:r w:rsidRPr="00B969EF" w:rsidDel="002844B7">
          <w:rPr>
            <w:rFonts w:ascii="Times New Roman" w:eastAsia="Times New Roman" w:hAnsi="Times New Roman" w:cs="Times New Roman"/>
            <w:color w:val="000000"/>
            <w:sz w:val="24"/>
            <w:szCs w:val="24"/>
            <w:lang w:val="en-US" w:eastAsia="de-DE"/>
          </w:rPr>
          <w:delText xml:space="preserve"> </w:delText>
        </w:r>
        <w:r w:rsidDel="002844B7">
          <w:rPr>
            <w:rFonts w:ascii="Times New Roman" w:eastAsia="Times New Roman" w:hAnsi="Times New Roman" w:cs="Times New Roman"/>
            <w:color w:val="000000"/>
            <w:sz w:val="24"/>
            <w:szCs w:val="24"/>
            <w:lang w:val="en-US" w:eastAsia="de-DE"/>
          </w:rPr>
          <w:delText xml:space="preserve">of disruptive classroom events </w:delText>
        </w:r>
        <w:r w:rsidRPr="00B969EF" w:rsidDel="002844B7">
          <w:rPr>
            <w:rFonts w:ascii="Times New Roman" w:eastAsia="Times New Roman" w:hAnsi="Times New Roman" w:cs="Times New Roman"/>
            <w:color w:val="000000"/>
            <w:sz w:val="24"/>
            <w:szCs w:val="24"/>
            <w:lang w:val="en-US" w:eastAsia="de-DE"/>
          </w:rPr>
          <w:delText xml:space="preserve">on </w:delText>
        </w:r>
        <w:r w:rsidDel="002844B7">
          <w:rPr>
            <w:rFonts w:ascii="Times New Roman" w:eastAsia="Times New Roman" w:hAnsi="Times New Roman" w:cs="Times New Roman"/>
            <w:color w:val="000000"/>
            <w:sz w:val="24"/>
            <w:szCs w:val="24"/>
            <w:lang w:val="en-US" w:eastAsia="de-DE"/>
          </w:rPr>
          <w:delText>teachers’ HR during the five phases</w:delText>
        </w:r>
        <w:r w:rsidRPr="00B969EF" w:rsidDel="002844B7">
          <w:rPr>
            <w:rFonts w:ascii="Times New Roman" w:eastAsia="Times New Roman" w:hAnsi="Times New Roman" w:cs="Times New Roman"/>
            <w:color w:val="000000"/>
            <w:sz w:val="24"/>
            <w:szCs w:val="24"/>
            <w:lang w:val="en-US" w:eastAsia="de-DE"/>
          </w:rPr>
          <w:delText>.</w:delText>
        </w:r>
        <w:r w:rsidDel="002844B7">
          <w:rPr>
            <w:rFonts w:ascii="Times New Roman" w:eastAsia="Times New Roman" w:hAnsi="Times New Roman" w:cs="Times New Roman"/>
            <w:color w:val="000000"/>
            <w:sz w:val="24"/>
            <w:szCs w:val="24"/>
            <w:lang w:val="en-US" w:eastAsia="de-DE"/>
          </w:rPr>
          <w:delText xml:space="preserve"> </w:delText>
        </w:r>
      </w:del>
      <w:commentRangeEnd w:id="75"/>
      <w:r w:rsidR="006E590B">
        <w:rPr>
          <w:rStyle w:val="Kommentarzeichen"/>
        </w:rPr>
        <w:commentReference w:id="75"/>
      </w:r>
    </w:p>
    <w:p w14:paraId="7E36921C" w14:textId="6D97ACC9"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del w:id="77" w:author="Deiglmayr, Anne" w:date="2024-04-08T17:30:00Z">
        <w:r w:rsidRPr="003966C4" w:rsidDel="002844B7">
          <w:rPr>
            <w:rFonts w:ascii="Times New Roman" w:eastAsia="Times New Roman" w:hAnsi="Times New Roman" w:cs="Times New Roman"/>
            <w:color w:val="000000"/>
            <w:sz w:val="24"/>
            <w:szCs w:val="24"/>
            <w:lang w:val="en-US" w:eastAsia="de-DE"/>
          </w:rPr>
          <w:delText xml:space="preserve">First, we considered teaching experience. </w:delText>
        </w:r>
      </w:del>
      <w:ins w:id="78" w:author="Deiglmayr, Anne" w:date="2024-04-08T17:30:00Z">
        <w:r w:rsidR="002844B7">
          <w:rPr>
            <w:rFonts w:ascii="Times New Roman" w:eastAsia="Times New Roman" w:hAnsi="Times New Roman" w:cs="Times New Roman"/>
            <w:color w:val="000000"/>
            <w:sz w:val="24"/>
            <w:szCs w:val="24"/>
            <w:lang w:val="en-US" w:eastAsia="de-DE"/>
          </w:rPr>
          <w:t>Because more experienced teacher</w:t>
        </w:r>
      </w:ins>
      <w:ins w:id="79" w:author="Lotz, Christin" w:date="2024-04-09T14:29:00Z">
        <w:r w:rsidR="006E590B">
          <w:rPr>
            <w:rFonts w:ascii="Times New Roman" w:eastAsia="Times New Roman" w:hAnsi="Times New Roman" w:cs="Times New Roman"/>
            <w:color w:val="000000"/>
            <w:sz w:val="24"/>
            <w:szCs w:val="24"/>
            <w:lang w:val="en-US" w:eastAsia="de-DE"/>
          </w:rPr>
          <w:t>s</w:t>
        </w:r>
      </w:ins>
      <w:ins w:id="80" w:author="Deiglmayr, Anne" w:date="2024-04-08T17:30:00Z">
        <w:r w:rsidR="002844B7">
          <w:rPr>
            <w:rFonts w:ascii="Times New Roman" w:eastAsia="Times New Roman" w:hAnsi="Times New Roman" w:cs="Times New Roman"/>
            <w:color w:val="000000"/>
            <w:sz w:val="24"/>
            <w:szCs w:val="24"/>
            <w:lang w:val="en-US" w:eastAsia="de-DE"/>
          </w:rPr>
          <w:t xml:space="preserve"> potentially have </w:t>
        </w:r>
      </w:ins>
      <w:ins w:id="81" w:author="Deiglmayr, Anne" w:date="2024-04-08T17:31:00Z">
        <w:r w:rsidR="002844B7">
          <w:rPr>
            <w:rFonts w:ascii="Times New Roman" w:eastAsia="Times New Roman" w:hAnsi="Times New Roman" w:cs="Times New Roman"/>
            <w:color w:val="000000"/>
            <w:sz w:val="24"/>
            <w:szCs w:val="24"/>
            <w:lang w:val="en-US" w:eastAsia="de-DE"/>
          </w:rPr>
          <w:t>better</w:t>
        </w:r>
      </w:ins>
      <w:ins w:id="82" w:author="Deiglmayr, Anne" w:date="2024-04-08T17:30:00Z">
        <w:r w:rsidR="002844B7">
          <w:rPr>
            <w:rFonts w:ascii="Times New Roman" w:eastAsia="Times New Roman" w:hAnsi="Times New Roman" w:cs="Times New Roman"/>
            <w:color w:val="000000"/>
            <w:sz w:val="24"/>
            <w:szCs w:val="24"/>
            <w:lang w:val="en-US" w:eastAsia="de-DE"/>
          </w:rPr>
          <w:t xml:space="preserve"> </w:t>
        </w:r>
      </w:ins>
      <w:ins w:id="83" w:author="Deiglmayr, Anne" w:date="2024-04-08T17:31:00Z">
        <w:r w:rsidR="002844B7">
          <w:rPr>
            <w:rFonts w:ascii="Times New Roman" w:eastAsia="Times New Roman" w:hAnsi="Times New Roman" w:cs="Times New Roman"/>
            <w:color w:val="000000"/>
            <w:sz w:val="24"/>
            <w:szCs w:val="24"/>
            <w:lang w:val="en-US" w:eastAsia="de-DE"/>
          </w:rPr>
          <w:t>resources</w:t>
        </w:r>
      </w:ins>
      <w:ins w:id="84" w:author="Deiglmayr, Anne" w:date="2024-04-08T17:30:00Z">
        <w:r w:rsidR="002844B7">
          <w:rPr>
            <w:rFonts w:ascii="Times New Roman" w:eastAsia="Times New Roman" w:hAnsi="Times New Roman" w:cs="Times New Roman"/>
            <w:color w:val="000000"/>
            <w:sz w:val="24"/>
            <w:szCs w:val="24"/>
            <w:lang w:val="en-US" w:eastAsia="de-DE"/>
          </w:rPr>
          <w:t xml:space="preserve"> for coping with </w:t>
        </w:r>
      </w:ins>
      <w:ins w:id="85" w:author="Deiglmayr, Anne" w:date="2024-04-08T17:31:00Z">
        <w:r w:rsidR="002844B7">
          <w:rPr>
            <w:rFonts w:ascii="Times New Roman" w:eastAsia="Times New Roman" w:hAnsi="Times New Roman" w:cs="Times New Roman"/>
            <w:color w:val="000000"/>
            <w:sz w:val="24"/>
            <w:szCs w:val="24"/>
            <w:lang w:val="en-US" w:eastAsia="de-DE"/>
          </w:rPr>
          <w:t xml:space="preserve">stressful classroom events, </w:t>
        </w:r>
      </w:ins>
      <w:del w:id="86" w:author="Deiglmayr, Anne" w:date="2024-04-08T17:31:00Z">
        <w:r w:rsidRPr="003966C4" w:rsidDel="002844B7">
          <w:rPr>
            <w:rFonts w:ascii="Times New Roman" w:eastAsia="Times New Roman" w:hAnsi="Times New Roman" w:cs="Times New Roman"/>
            <w:color w:val="000000"/>
            <w:sz w:val="24"/>
            <w:szCs w:val="24"/>
            <w:lang w:val="en-US" w:eastAsia="de-DE"/>
          </w:rPr>
          <w:delText>W</w:delText>
        </w:r>
      </w:del>
      <w:ins w:id="87" w:author="Deiglmayr, Anne" w:date="2024-04-08T17:31:00Z">
        <w:r w:rsidR="002844B7">
          <w:rPr>
            <w:rFonts w:ascii="Times New Roman" w:eastAsia="Times New Roman" w:hAnsi="Times New Roman" w:cs="Times New Roman"/>
            <w:color w:val="000000"/>
            <w:sz w:val="24"/>
            <w:szCs w:val="24"/>
            <w:lang w:val="en-US" w:eastAsia="de-DE"/>
          </w:rPr>
          <w:t>w</w:t>
        </w:r>
      </w:ins>
      <w:r w:rsidRPr="003966C4">
        <w:rPr>
          <w:rFonts w:ascii="Times New Roman" w:eastAsia="Times New Roman" w:hAnsi="Times New Roman" w:cs="Times New Roman"/>
          <w:color w:val="000000"/>
          <w:sz w:val="24"/>
          <w:szCs w:val="24"/>
          <w:lang w:val="en-US" w:eastAsia="de-DE"/>
        </w:rPr>
        <w:t>e expected lower HR levels and less steep HR changes for teachers with more teaching experience</w:t>
      </w:r>
      <w:ins w:id="88" w:author="Deiglmayr, Anne" w:date="2024-04-08T17:45:00Z">
        <w:r w:rsidR="00E71209">
          <w:rPr>
            <w:rFonts w:ascii="Times New Roman" w:eastAsia="Times New Roman" w:hAnsi="Times New Roman" w:cs="Times New Roman"/>
            <w:color w:val="000000"/>
            <w:sz w:val="24"/>
            <w:szCs w:val="24"/>
            <w:lang w:val="en-US" w:eastAsia="de-DE"/>
          </w:rPr>
          <w:t>, in particula</w:t>
        </w:r>
      </w:ins>
      <w:ins w:id="89" w:author="Deiglmayr, Anne" w:date="2024-04-08T17:46:00Z">
        <w:r w:rsidR="00E71209">
          <w:rPr>
            <w:rFonts w:ascii="Times New Roman" w:eastAsia="Times New Roman" w:hAnsi="Times New Roman" w:cs="Times New Roman"/>
            <w:color w:val="000000"/>
            <w:sz w:val="24"/>
            <w:szCs w:val="24"/>
            <w:lang w:val="en-US" w:eastAsia="de-DE"/>
          </w:rPr>
          <w:t>r during the teaching interval</w:t>
        </w:r>
      </w:ins>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2a**). </w:t>
      </w:r>
      <w:del w:id="90" w:author="Deiglmayr, Anne" w:date="2024-04-08T17:32:00Z">
        <w:r w:rsidDel="002D2EF1">
          <w:rPr>
            <w:rFonts w:ascii="Times New Roman" w:eastAsia="Times New Roman" w:hAnsi="Times New Roman" w:cs="Times New Roman"/>
            <w:color w:val="000000"/>
            <w:sz w:val="24"/>
            <w:szCs w:val="24"/>
            <w:lang w:val="en-US" w:eastAsia="de-DE"/>
          </w:rPr>
          <w:delText>Therefore</w:delText>
        </w:r>
      </w:del>
      <w:ins w:id="91" w:author="Deiglmayr, Anne" w:date="2024-04-08T17:32:00Z">
        <w:r w:rsidR="002D2EF1">
          <w:rPr>
            <w:rFonts w:ascii="Times New Roman" w:eastAsia="Times New Roman" w:hAnsi="Times New Roman" w:cs="Times New Roman"/>
            <w:color w:val="000000"/>
            <w:sz w:val="24"/>
            <w:szCs w:val="24"/>
            <w:lang w:val="en-US" w:eastAsia="de-DE"/>
          </w:rPr>
          <w:t>To test this hypothesis</w:t>
        </w:r>
      </w:ins>
      <w:r>
        <w:rPr>
          <w:rFonts w:ascii="Times New Roman" w:eastAsia="Times New Roman" w:hAnsi="Times New Roman" w:cs="Times New Roman"/>
          <w:color w:val="000000"/>
          <w:sz w:val="24"/>
          <w:szCs w:val="24"/>
          <w:lang w:val="en-US" w:eastAsia="de-DE"/>
        </w:rPr>
        <w:t xml:space="preserve">, we </w:t>
      </w:r>
      <w:r w:rsidRPr="00CF700B">
        <w:rPr>
          <w:rFonts w:ascii="Times New Roman" w:eastAsia="Times New Roman" w:hAnsi="Times New Roman" w:cs="Times New Roman"/>
          <w:color w:val="000000"/>
          <w:sz w:val="24"/>
          <w:szCs w:val="24"/>
          <w:lang w:val="en-US" w:eastAsia="de-DE"/>
        </w:rPr>
        <w:t>investigate</w:t>
      </w:r>
      <w:r>
        <w:rPr>
          <w:rFonts w:ascii="Times New Roman" w:eastAsia="Times New Roman" w:hAnsi="Times New Roman" w:cs="Times New Roman"/>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effect</w:t>
      </w:r>
      <w:r w:rsidRPr="00CF700B">
        <w:rPr>
          <w:rFonts w:ascii="Times New Roman" w:eastAsia="Times New Roman" w:hAnsi="Times New Roman" w:cs="Times New Roman"/>
          <w:color w:val="000000"/>
          <w:sz w:val="24"/>
          <w:szCs w:val="24"/>
          <w:lang w:val="en-US" w:eastAsia="de-DE"/>
        </w:rPr>
        <w:t xml:space="preserve"> of </w:t>
      </w:r>
      <w:del w:id="92" w:author="Deiglmayr, Anne" w:date="2024-04-08T17:32:00Z">
        <w:r w:rsidDel="002D2EF1">
          <w:rPr>
            <w:rFonts w:ascii="Times New Roman" w:eastAsia="Times New Roman" w:hAnsi="Times New Roman" w:cs="Times New Roman"/>
            <w:color w:val="000000"/>
            <w:sz w:val="24"/>
            <w:szCs w:val="24"/>
            <w:lang w:val="en-US" w:eastAsia="de-DE"/>
          </w:rPr>
          <w:delText xml:space="preserve">solely </w:delText>
        </w:r>
      </w:del>
      <w:r w:rsidRPr="00CF700B">
        <w:rPr>
          <w:rFonts w:ascii="Times New Roman" w:eastAsia="Times New Roman" w:hAnsi="Times New Roman" w:cs="Times New Roman"/>
          <w:color w:val="000000"/>
          <w:sz w:val="24"/>
          <w:szCs w:val="24"/>
          <w:lang w:val="en-US" w:eastAsia="de-DE"/>
        </w:rPr>
        <w:t xml:space="preserve">teaching experience on </w:t>
      </w:r>
      <w:r>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HR </w:t>
      </w:r>
      <w:r>
        <w:rPr>
          <w:rFonts w:ascii="Times New Roman" w:eastAsia="Times New Roman" w:hAnsi="Times New Roman" w:cs="Times New Roman"/>
          <w:color w:val="000000"/>
          <w:sz w:val="24"/>
          <w:szCs w:val="24"/>
          <w:lang w:val="en-US" w:eastAsia="de-DE"/>
        </w:rPr>
        <w:t xml:space="preserve">levels and HR changes </w:t>
      </w:r>
      <w:r w:rsidRPr="00CF700B">
        <w:rPr>
          <w:rFonts w:ascii="Times New Roman" w:eastAsia="Times New Roman" w:hAnsi="Times New Roman" w:cs="Times New Roman"/>
          <w:color w:val="000000"/>
          <w:sz w:val="24"/>
          <w:szCs w:val="24"/>
          <w:lang w:val="en-US" w:eastAsia="de-DE"/>
        </w:rPr>
        <w:t xml:space="preserve">for </w:t>
      </w:r>
      <w:r>
        <w:rPr>
          <w:rFonts w:ascii="Times New Roman" w:eastAsia="Times New Roman" w:hAnsi="Times New Roman" w:cs="Times New Roman"/>
          <w:color w:val="000000"/>
          <w:sz w:val="24"/>
          <w:szCs w:val="24"/>
          <w:lang w:val="en-US" w:eastAsia="de-DE"/>
        </w:rPr>
        <w:t xml:space="preserve">each of </w:t>
      </w:r>
      <w:r w:rsidRPr="00CF700B">
        <w:rPr>
          <w:rFonts w:ascii="Times New Roman" w:eastAsia="Times New Roman" w:hAnsi="Times New Roman" w:cs="Times New Roman"/>
          <w:color w:val="000000"/>
          <w:sz w:val="24"/>
          <w:szCs w:val="24"/>
          <w:lang w:val="en-US" w:eastAsia="de-DE"/>
        </w:rPr>
        <w:t xml:space="preserve">the </w:t>
      </w:r>
      <w:r>
        <w:rPr>
          <w:rFonts w:ascii="Times New Roman" w:eastAsia="Times New Roman" w:hAnsi="Times New Roman" w:cs="Times New Roman"/>
          <w:color w:val="000000"/>
          <w:sz w:val="24"/>
          <w:szCs w:val="24"/>
          <w:lang w:val="en-US" w:eastAsia="de-DE"/>
        </w:rPr>
        <w:t xml:space="preserve">five intervals </w:t>
      </w:r>
      <w:del w:id="93" w:author="Deiglmayr, Anne" w:date="2024-04-08T17:32:00Z">
        <w:r w:rsidDel="002D2EF1">
          <w:rPr>
            <w:rFonts w:ascii="Times New Roman" w:eastAsia="Times New Roman" w:hAnsi="Times New Roman" w:cs="Times New Roman"/>
            <w:color w:val="000000"/>
            <w:sz w:val="24"/>
            <w:szCs w:val="24"/>
            <w:lang w:val="en-US" w:eastAsia="de-DE"/>
          </w:rPr>
          <w:delText xml:space="preserve">by </w:delText>
        </w:r>
      </w:del>
      <w:ins w:id="94" w:author="Deiglmayr, Anne" w:date="2024-04-08T17:32:00Z">
        <w:r w:rsidR="002D2EF1">
          <w:rPr>
            <w:rFonts w:ascii="Times New Roman" w:eastAsia="Times New Roman" w:hAnsi="Times New Roman" w:cs="Times New Roman"/>
            <w:color w:val="000000"/>
            <w:sz w:val="24"/>
            <w:szCs w:val="24"/>
            <w:lang w:val="en-US" w:eastAsia="de-DE"/>
          </w:rPr>
          <w:t xml:space="preserve">using </w:t>
        </w:r>
      </w:ins>
      <w:r>
        <w:rPr>
          <w:rFonts w:ascii="Times New Roman" w:eastAsia="Times New Roman" w:hAnsi="Times New Roman" w:cs="Times New Roman"/>
          <w:color w:val="000000"/>
          <w:sz w:val="24"/>
          <w:szCs w:val="24"/>
          <w:lang w:val="en-US" w:eastAsia="de-DE"/>
        </w:rPr>
        <w:t xml:space="preserve">linear </w:t>
      </w:r>
      <w:r w:rsidRPr="00CF700B">
        <w:rPr>
          <w:rFonts w:ascii="Times New Roman" w:eastAsia="Times New Roman" w:hAnsi="Times New Roman" w:cs="Times New Roman"/>
          <w:color w:val="000000"/>
          <w:sz w:val="24"/>
          <w:szCs w:val="24"/>
          <w:lang w:val="en-US" w:eastAsia="de-DE"/>
        </w:rPr>
        <w:t>regression</w:t>
      </w:r>
      <w:r>
        <w:rPr>
          <w:rFonts w:ascii="Times New Roman" w:eastAsia="Times New Roman" w:hAnsi="Times New Roman" w:cs="Times New Roman"/>
          <w:color w:val="000000"/>
          <w:sz w:val="24"/>
          <w:szCs w:val="24"/>
          <w:lang w:val="en-US" w:eastAsia="de-DE"/>
        </w:rPr>
        <w:t xml:space="preserve"> models</w:t>
      </w:r>
      <w:ins w:id="95" w:author="Deiglmayr, Anne" w:date="2024-04-08T17:32:00Z">
        <w:r w:rsidR="002D2EF1">
          <w:rPr>
            <w:rFonts w:ascii="Times New Roman" w:eastAsia="Times New Roman" w:hAnsi="Times New Roman" w:cs="Times New Roman"/>
            <w:color w:val="000000"/>
            <w:sz w:val="24"/>
            <w:szCs w:val="24"/>
            <w:lang w:val="en-US" w:eastAsia="de-DE"/>
          </w:rPr>
          <w:t xml:space="preserve"> with teaching experience as t</w:t>
        </w:r>
      </w:ins>
      <w:ins w:id="96" w:author="Deiglmayr, Anne" w:date="2024-04-08T17:33:00Z">
        <w:r w:rsidR="002D2EF1">
          <w:rPr>
            <w:rFonts w:ascii="Times New Roman" w:eastAsia="Times New Roman" w:hAnsi="Times New Roman" w:cs="Times New Roman"/>
            <w:color w:val="000000"/>
            <w:sz w:val="24"/>
            <w:szCs w:val="24"/>
            <w:lang w:val="en-US" w:eastAsia="de-DE"/>
          </w:rPr>
          <w:t>he sole predictor</w:t>
        </w:r>
      </w:ins>
      <w:r>
        <w:rPr>
          <w:rFonts w:ascii="Times New Roman" w:eastAsia="Times New Roman" w:hAnsi="Times New Roman" w:cs="Times New Roman"/>
          <w:color w:val="000000"/>
          <w:sz w:val="24"/>
          <w:szCs w:val="24"/>
          <w:lang w:val="en-US" w:eastAsia="de-DE"/>
        </w:rPr>
        <w:t xml:space="preserve"> (Hypothes</w:t>
      </w:r>
      <w:ins w:id="97" w:author="Deiglmayr, Anne" w:date="2024-04-08T17:32:00Z">
        <w:r w:rsidR="002D2EF1">
          <w:rPr>
            <w:rFonts w:ascii="Times New Roman" w:eastAsia="Times New Roman" w:hAnsi="Times New Roman" w:cs="Times New Roman"/>
            <w:color w:val="000000"/>
            <w:sz w:val="24"/>
            <w:szCs w:val="24"/>
            <w:lang w:val="en-US" w:eastAsia="de-DE"/>
          </w:rPr>
          <w:t>i</w:t>
        </w:r>
      </w:ins>
      <w:del w:id="98" w:author="Deiglmayr, Anne" w:date="2024-04-08T17:32:00Z">
        <w:r w:rsidDel="002D2EF1">
          <w:rPr>
            <w:rFonts w:ascii="Times New Roman" w:eastAsia="Times New Roman" w:hAnsi="Times New Roman" w:cs="Times New Roman"/>
            <w:color w:val="000000"/>
            <w:sz w:val="24"/>
            <w:szCs w:val="24"/>
            <w:lang w:val="en-US" w:eastAsia="de-DE"/>
          </w:rPr>
          <w:delText>e</w:delText>
        </w:r>
      </w:del>
      <w:r>
        <w:rPr>
          <w:rFonts w:ascii="Times New Roman" w:eastAsia="Times New Roman" w:hAnsi="Times New Roman" w:cs="Times New Roman"/>
          <w:color w:val="000000"/>
          <w:sz w:val="24"/>
          <w:szCs w:val="24"/>
          <w:lang w:val="en-US" w:eastAsia="de-DE"/>
        </w:rPr>
        <w:t>s 2a).</w:t>
      </w:r>
    </w:p>
    <w:p w14:paraId="0E9035A2" w14:textId="63900387"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del w:id="99" w:author="Deiglmayr, Anne" w:date="2024-04-08T17:33:00Z">
        <w:r w:rsidDel="002D2EF1">
          <w:rPr>
            <w:rFonts w:ascii="Times New Roman" w:eastAsia="Times New Roman" w:hAnsi="Times New Roman" w:cs="Times New Roman"/>
            <w:color w:val="000000"/>
            <w:sz w:val="24"/>
            <w:szCs w:val="24"/>
            <w:lang w:val="en-US" w:eastAsia="de-DE"/>
          </w:rPr>
          <w:delText xml:space="preserve">Second, we considered </w:delText>
        </w:r>
        <w:r w:rsidR="007371E2" w:rsidDel="002D2EF1">
          <w:rPr>
            <w:rFonts w:ascii="Times New Roman" w:eastAsia="Times New Roman" w:hAnsi="Times New Roman" w:cs="Times New Roman"/>
            <w:color w:val="000000"/>
            <w:sz w:val="24"/>
            <w:szCs w:val="24"/>
            <w:lang w:val="en-US" w:eastAsia="de-DE"/>
          </w:rPr>
          <w:delText>subjective</w:delText>
        </w:r>
        <w:r w:rsidDel="002D2EF1">
          <w:rPr>
            <w:rFonts w:ascii="Times New Roman" w:eastAsia="Times New Roman" w:hAnsi="Times New Roman" w:cs="Times New Roman"/>
            <w:color w:val="000000"/>
            <w:sz w:val="24"/>
            <w:szCs w:val="24"/>
            <w:lang w:val="en-US" w:eastAsia="de-DE"/>
          </w:rPr>
          <w:delText xml:space="preserve"> appraisal. </w:delText>
        </w:r>
      </w:del>
      <w:r>
        <w:rPr>
          <w:rFonts w:ascii="Times New Roman" w:eastAsia="Times New Roman" w:hAnsi="Times New Roman" w:cs="Times New Roman"/>
          <w:color w:val="000000"/>
          <w:sz w:val="24"/>
          <w:szCs w:val="24"/>
          <w:lang w:val="en-US" w:eastAsia="de-DE"/>
        </w:rPr>
        <w:t xml:space="preserve">We </w:t>
      </w:r>
      <w:r w:rsidRPr="00CF700B">
        <w:rPr>
          <w:rFonts w:ascii="Times New Roman" w:eastAsia="Times New Roman" w:hAnsi="Times New Roman" w:cs="Times New Roman"/>
          <w:color w:val="000000"/>
          <w:sz w:val="24"/>
          <w:szCs w:val="24"/>
          <w:lang w:val="en-US" w:eastAsia="de-DE"/>
        </w:rPr>
        <w:t xml:space="preserve">expected </w:t>
      </w:r>
      <w:r>
        <w:rPr>
          <w:rFonts w:ascii="Times New Roman" w:eastAsia="Times New Roman" w:hAnsi="Times New Roman" w:cs="Times New Roman"/>
          <w:color w:val="000000"/>
          <w:sz w:val="24"/>
          <w:szCs w:val="24"/>
          <w:lang w:val="en-US" w:eastAsia="de-DE"/>
        </w:rPr>
        <w:t xml:space="preserve">higher HR levels and steeper HR changes for </w:t>
      </w:r>
      <w:r w:rsidRPr="00CF700B">
        <w:rPr>
          <w:rFonts w:ascii="Times New Roman" w:eastAsia="Times New Roman" w:hAnsi="Times New Roman" w:cs="Times New Roman"/>
          <w:color w:val="000000"/>
          <w:sz w:val="24"/>
          <w:szCs w:val="24"/>
          <w:lang w:val="en-US" w:eastAsia="de-DE"/>
        </w:rPr>
        <w:t xml:space="preserve">teachers who felt </w:t>
      </w:r>
      <w:r>
        <w:rPr>
          <w:rFonts w:ascii="Times New Roman" w:eastAsia="Times New Roman" w:hAnsi="Times New Roman" w:cs="Times New Roman"/>
          <w:color w:val="000000"/>
          <w:sz w:val="24"/>
          <w:szCs w:val="24"/>
          <w:lang w:val="en-US" w:eastAsia="de-DE"/>
        </w:rPr>
        <w:t xml:space="preserve">more </w:t>
      </w:r>
      <w:r w:rsidRPr="00CF700B">
        <w:rPr>
          <w:rFonts w:ascii="Times New Roman" w:eastAsia="Times New Roman" w:hAnsi="Times New Roman" w:cs="Times New Roman"/>
          <w:color w:val="000000"/>
          <w:sz w:val="24"/>
          <w:szCs w:val="24"/>
          <w:lang w:val="en-US" w:eastAsia="de-DE"/>
        </w:rPr>
        <w:t>disrupted</w:t>
      </w:r>
      <w:r>
        <w:rPr>
          <w:rFonts w:ascii="Times New Roman" w:eastAsia="Times New Roman" w:hAnsi="Times New Roman" w:cs="Times New Roman"/>
          <w:color w:val="000000"/>
          <w:sz w:val="24"/>
          <w:szCs w:val="24"/>
          <w:lang w:val="en-US" w:eastAsia="de-DE"/>
        </w:rPr>
        <w:t xml:space="preserve"> by the</w:t>
      </w:r>
      <w:ins w:id="100" w:author="Deiglmayr, Anne" w:date="2024-04-08T17:33:00Z">
        <w:r w:rsidR="002D2EF1">
          <w:rPr>
            <w:rFonts w:ascii="Times New Roman" w:eastAsia="Times New Roman" w:hAnsi="Times New Roman" w:cs="Times New Roman"/>
            <w:color w:val="000000"/>
            <w:sz w:val="24"/>
            <w:szCs w:val="24"/>
            <w:lang w:val="en-US" w:eastAsia="de-DE"/>
          </w:rPr>
          <w:t xml:space="preserve"> enacted classroom</w:t>
        </w:r>
      </w:ins>
      <w:r>
        <w:rPr>
          <w:rFonts w:ascii="Times New Roman" w:eastAsia="Times New Roman" w:hAnsi="Times New Roman" w:cs="Times New Roman"/>
          <w:color w:val="000000"/>
          <w:sz w:val="24"/>
          <w:szCs w:val="24"/>
          <w:lang w:val="en-US" w:eastAsia="de-DE"/>
        </w:rPr>
        <w:t xml:space="preserve"> events</w:t>
      </w:r>
      <w:ins w:id="101" w:author="Deiglmayr, Anne" w:date="2024-04-08T17:33:00Z">
        <w:r w:rsidR="002D2EF1">
          <w:rPr>
            <w:rFonts w:ascii="Times New Roman" w:eastAsia="Times New Roman" w:hAnsi="Times New Roman" w:cs="Times New Roman"/>
            <w:color w:val="000000"/>
            <w:sz w:val="24"/>
            <w:szCs w:val="24"/>
            <w:lang w:val="en-US" w:eastAsia="de-DE"/>
          </w:rPr>
          <w:t>, regardless of their teaching experience</w:t>
        </w:r>
      </w:ins>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ypotheses 2b**)</w:t>
      </w:r>
      <w:ins w:id="102" w:author="Deiglmayr, Anne" w:date="2024-04-08T17:33:00Z">
        <w:r w:rsidR="002D2EF1">
          <w:rPr>
            <w:rFonts w:ascii="Times New Roman" w:eastAsia="Times New Roman" w:hAnsi="Times New Roman" w:cs="Times New Roman"/>
            <w:color w:val="000000"/>
            <w:sz w:val="24"/>
            <w:szCs w:val="24"/>
            <w:lang w:val="en-US" w:eastAsia="de-DE"/>
          </w:rPr>
          <w:t>. At the same time,</w:t>
        </w:r>
      </w:ins>
      <w:ins w:id="103" w:author="Deiglmayr, Anne" w:date="2024-04-08T17:34:00Z">
        <w:r w:rsidR="002D2EF1">
          <w:rPr>
            <w:rFonts w:ascii="Times New Roman" w:eastAsia="Times New Roman" w:hAnsi="Times New Roman" w:cs="Times New Roman"/>
            <w:color w:val="000000"/>
            <w:sz w:val="24"/>
            <w:szCs w:val="24"/>
            <w:lang w:val="en-US" w:eastAsia="de-DE"/>
          </w:rPr>
          <w:t xml:space="preserve"> we expected</w:t>
        </w:r>
      </w:ins>
      <w:del w:id="104" w:author="Deiglmayr, Anne" w:date="2024-04-08T17:33:00Z">
        <w:r w:rsidDel="002D2EF1">
          <w:rPr>
            <w:rFonts w:ascii="Times New Roman" w:eastAsia="Times New Roman" w:hAnsi="Times New Roman" w:cs="Times New Roman"/>
            <w:color w:val="000000"/>
            <w:sz w:val="24"/>
            <w:szCs w:val="24"/>
            <w:lang w:val="en-US" w:eastAsia="de-DE"/>
          </w:rPr>
          <w:delText xml:space="preserve">, </w:delText>
        </w:r>
      </w:del>
      <w:del w:id="105" w:author="Deiglmayr, Anne" w:date="2024-04-08T17:34:00Z">
        <w:r w:rsidDel="002D2EF1">
          <w:rPr>
            <w:rFonts w:ascii="Times New Roman" w:eastAsia="Times New Roman" w:hAnsi="Times New Roman" w:cs="Times New Roman"/>
            <w:color w:val="000000"/>
            <w:sz w:val="24"/>
            <w:szCs w:val="24"/>
            <w:lang w:val="en-US" w:eastAsia="de-DE"/>
          </w:rPr>
          <w:delText xml:space="preserve">but </w:delText>
        </w:r>
      </w:del>
      <w:ins w:id="106" w:author="Deiglmayr, Anne" w:date="2024-04-08T17:34:00Z">
        <w:r w:rsidR="002D2EF1">
          <w:rPr>
            <w:rFonts w:ascii="Times New Roman" w:eastAsia="Times New Roman" w:hAnsi="Times New Roman" w:cs="Times New Roman"/>
            <w:color w:val="000000"/>
            <w:sz w:val="24"/>
            <w:szCs w:val="24"/>
            <w:lang w:val="en-US" w:eastAsia="de-DE"/>
          </w:rPr>
          <w:t xml:space="preserve"> </w:t>
        </w:r>
      </w:ins>
      <w:r>
        <w:rPr>
          <w:rFonts w:ascii="Times New Roman" w:eastAsia="Times New Roman" w:hAnsi="Times New Roman" w:cs="Times New Roman"/>
          <w:color w:val="000000"/>
          <w:sz w:val="24"/>
          <w:szCs w:val="24"/>
          <w:lang w:val="en-US" w:eastAsia="de-DE"/>
        </w:rPr>
        <w:t>lower HR levels and less steep HR changes for teachers who felt more</w:t>
      </w:r>
      <w:r w:rsidRPr="00CF700B">
        <w:rPr>
          <w:rFonts w:ascii="Times New Roman" w:eastAsia="Times New Roman" w:hAnsi="Times New Roman" w:cs="Times New Roman"/>
          <w:color w:val="000000"/>
          <w:sz w:val="24"/>
          <w:szCs w:val="24"/>
          <w:lang w:val="en-US" w:eastAsia="de-DE"/>
        </w:rPr>
        <w:t xml:space="preserve"> confiden</w:t>
      </w: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 in dealing with </w:t>
      </w:r>
      <w:r>
        <w:rPr>
          <w:rFonts w:ascii="Times New Roman" w:eastAsia="Times New Roman" w:hAnsi="Times New Roman" w:cs="Times New Roman"/>
          <w:color w:val="000000"/>
          <w:sz w:val="24"/>
          <w:szCs w:val="24"/>
          <w:lang w:val="en-US" w:eastAsia="de-DE"/>
        </w:rPr>
        <w:t>the events</w:t>
      </w:r>
      <w:ins w:id="107" w:author="Deiglmayr, Anne" w:date="2024-04-08T17:34:00Z">
        <w:r w:rsidR="002D2EF1">
          <w:rPr>
            <w:rFonts w:ascii="Times New Roman" w:eastAsia="Times New Roman" w:hAnsi="Times New Roman" w:cs="Times New Roman"/>
            <w:color w:val="000000"/>
            <w:sz w:val="24"/>
            <w:szCs w:val="24"/>
            <w:lang w:val="en-US" w:eastAsia="de-DE"/>
          </w:rPr>
          <w:t>, regardless of teaching experience</w:t>
        </w:r>
      </w:ins>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2c**). </w:t>
      </w:r>
      <w:del w:id="108" w:author="Deiglmayr, Anne" w:date="2024-04-08T17:34:00Z">
        <w:r w:rsidDel="002D2EF1">
          <w:rPr>
            <w:rFonts w:ascii="Times New Roman" w:eastAsia="Times New Roman" w:hAnsi="Times New Roman" w:cs="Times New Roman"/>
            <w:color w:val="000000"/>
            <w:sz w:val="24"/>
            <w:szCs w:val="24"/>
            <w:lang w:val="en-US" w:eastAsia="de-DE"/>
          </w:rPr>
          <w:delText>Therefore</w:delText>
        </w:r>
      </w:del>
      <w:ins w:id="109" w:author="Deiglmayr, Anne" w:date="2024-04-08T17:34:00Z">
        <w:r w:rsidR="002D2EF1">
          <w:rPr>
            <w:rFonts w:ascii="Times New Roman" w:eastAsia="Times New Roman" w:hAnsi="Times New Roman" w:cs="Times New Roman"/>
            <w:color w:val="000000"/>
            <w:sz w:val="24"/>
            <w:szCs w:val="24"/>
            <w:lang w:val="en-US" w:eastAsia="de-DE"/>
          </w:rPr>
          <w:t>To test these hypothese</w:t>
        </w:r>
      </w:ins>
      <w:ins w:id="110" w:author="Deiglmayr, Anne" w:date="2024-04-08T17:35:00Z">
        <w:r w:rsidR="002D2EF1">
          <w:rPr>
            <w:rFonts w:ascii="Times New Roman" w:eastAsia="Times New Roman" w:hAnsi="Times New Roman" w:cs="Times New Roman"/>
            <w:color w:val="000000"/>
            <w:sz w:val="24"/>
            <w:szCs w:val="24"/>
            <w:lang w:val="en-US" w:eastAsia="de-DE"/>
          </w:rPr>
          <w:t>s</w:t>
        </w:r>
      </w:ins>
      <w:r>
        <w:rPr>
          <w:rFonts w:ascii="Times New Roman" w:eastAsia="Times New Roman" w:hAnsi="Times New Roman" w:cs="Times New Roman"/>
          <w:color w:val="000000"/>
          <w:sz w:val="24"/>
          <w:szCs w:val="24"/>
          <w:lang w:val="en-US" w:eastAsia="de-DE"/>
        </w:rPr>
        <w:t xml:space="preserve">, we separately augmented the models by either </w:t>
      </w:r>
      <w:del w:id="111" w:author="Deiglmayr, Anne" w:date="2024-04-08T17:35:00Z">
        <w:r w:rsidRPr="00CF700B" w:rsidDel="002D2EF1">
          <w:rPr>
            <w:rFonts w:ascii="Times New Roman" w:eastAsia="Times New Roman" w:hAnsi="Times New Roman" w:cs="Times New Roman"/>
            <w:color w:val="000000"/>
            <w:sz w:val="24"/>
            <w:szCs w:val="24"/>
            <w:lang w:val="en-US" w:eastAsia="de-DE"/>
          </w:rPr>
          <w:lastRenderedPageBreak/>
          <w:delText xml:space="preserve">the </w:delText>
        </w:r>
      </w:del>
      <w:ins w:id="112" w:author="Deiglmayr, Anne" w:date="2024-04-08T17:35:00Z">
        <w:r w:rsidR="002D2EF1">
          <w:rPr>
            <w:rFonts w:ascii="Times New Roman" w:eastAsia="Times New Roman" w:hAnsi="Times New Roman" w:cs="Times New Roman"/>
            <w:color w:val="000000"/>
            <w:sz w:val="24"/>
            <w:szCs w:val="24"/>
            <w:lang w:val="en-US" w:eastAsia="de-DE"/>
          </w:rPr>
          <w:t>teachers´</w:t>
        </w:r>
        <w:r w:rsidR="002D2EF1" w:rsidRPr="00CF700B">
          <w:rPr>
            <w:rFonts w:ascii="Times New Roman" w:eastAsia="Times New Roman" w:hAnsi="Times New Roman" w:cs="Times New Roman"/>
            <w:color w:val="000000"/>
            <w:sz w:val="24"/>
            <w:szCs w:val="24"/>
            <w:lang w:val="en-US" w:eastAsia="de-DE"/>
          </w:rPr>
          <w:t xml:space="preserve"> </w:t>
        </w:r>
      </w:ins>
      <w:r>
        <w:rPr>
          <w:rFonts w:ascii="Times New Roman" w:eastAsia="Times New Roman" w:hAnsi="Times New Roman" w:cs="Times New Roman"/>
          <w:color w:val="000000"/>
          <w:sz w:val="24"/>
          <w:szCs w:val="24"/>
          <w:lang w:val="en-US" w:eastAsia="de-DE"/>
        </w:rPr>
        <w:t>disruption appraisal</w:t>
      </w:r>
      <w:r w:rsidRPr="00CF700B">
        <w:rPr>
          <w:rFonts w:ascii="Times New Roman" w:eastAsia="Times New Roman" w:hAnsi="Times New Roman" w:cs="Times New Roman"/>
          <w:color w:val="000000"/>
          <w:sz w:val="24"/>
          <w:szCs w:val="24"/>
          <w:lang w:val="en-US" w:eastAsia="de-DE"/>
        </w:rPr>
        <w:t xml:space="preserve"> </w:t>
      </w:r>
      <w:del w:id="113" w:author="Deiglmayr, Anne" w:date="2024-04-08T17:35:00Z">
        <w:r w:rsidRPr="00CF700B" w:rsidDel="002D2EF1">
          <w:rPr>
            <w:rFonts w:ascii="Times New Roman" w:eastAsia="Times New Roman" w:hAnsi="Times New Roman" w:cs="Times New Roman"/>
            <w:color w:val="000000"/>
            <w:sz w:val="24"/>
            <w:szCs w:val="24"/>
            <w:lang w:val="en-US" w:eastAsia="de-DE"/>
          </w:rPr>
          <w:delText>of the event</w:delText>
        </w:r>
        <w:r w:rsidDel="002D2EF1">
          <w:rPr>
            <w:rFonts w:ascii="Times New Roman" w:eastAsia="Times New Roman" w:hAnsi="Times New Roman" w:cs="Times New Roman"/>
            <w:color w:val="000000"/>
            <w:sz w:val="24"/>
            <w:szCs w:val="24"/>
            <w:lang w:val="en-US" w:eastAsia="de-DE"/>
          </w:rPr>
          <w:delText>s</w:delText>
        </w:r>
        <w:r w:rsidRPr="00CF700B" w:rsidDel="002D2EF1">
          <w:rPr>
            <w:rFonts w:ascii="Times New Roman" w:eastAsia="Times New Roman" w:hAnsi="Times New Roman" w:cs="Times New Roman"/>
            <w:color w:val="000000"/>
            <w:sz w:val="24"/>
            <w:szCs w:val="24"/>
            <w:lang w:val="en-US" w:eastAsia="de-DE"/>
          </w:rPr>
          <w:delText xml:space="preserve"> </w:delText>
        </w:r>
      </w:del>
      <w:r w:rsidRPr="00CF700B">
        <w:rPr>
          <w:rFonts w:ascii="Times New Roman" w:eastAsia="Times New Roman" w:hAnsi="Times New Roman" w:cs="Times New Roman"/>
          <w:color w:val="000000"/>
          <w:sz w:val="24"/>
          <w:szCs w:val="24"/>
          <w:lang w:val="en-US" w:eastAsia="de-DE"/>
        </w:rPr>
        <w:t xml:space="preserve">(Hypothesis 2b) </w:t>
      </w:r>
      <w:r>
        <w:rPr>
          <w:rFonts w:ascii="Times New Roman" w:eastAsia="Times New Roman" w:hAnsi="Times New Roman" w:cs="Times New Roman"/>
          <w:color w:val="000000"/>
          <w:sz w:val="24"/>
          <w:szCs w:val="24"/>
          <w:lang w:val="en-US" w:eastAsia="de-DE"/>
        </w:rPr>
        <w:t>or</w:t>
      </w:r>
      <w:r w:rsidRPr="00CF700B">
        <w:rPr>
          <w:rFonts w:ascii="Times New Roman" w:eastAsia="Times New Roman" w:hAnsi="Times New Roman" w:cs="Times New Roman"/>
          <w:color w:val="000000"/>
          <w:sz w:val="24"/>
          <w:szCs w:val="24"/>
          <w:lang w:val="en-US" w:eastAsia="de-DE"/>
        </w:rPr>
        <w:t xml:space="preserve"> </w:t>
      </w:r>
      <w:del w:id="114" w:author="Deiglmayr, Anne" w:date="2024-04-08T17:35:00Z">
        <w:r w:rsidDel="002D2EF1">
          <w:rPr>
            <w:rFonts w:ascii="Times New Roman" w:eastAsia="Times New Roman" w:hAnsi="Times New Roman" w:cs="Times New Roman"/>
            <w:color w:val="000000"/>
            <w:sz w:val="24"/>
            <w:szCs w:val="24"/>
            <w:lang w:val="en-US" w:eastAsia="de-DE"/>
          </w:rPr>
          <w:delText xml:space="preserve">by the </w:delText>
        </w:r>
      </w:del>
      <w:r w:rsidRPr="00CF700B">
        <w:rPr>
          <w:rFonts w:ascii="Times New Roman" w:eastAsia="Times New Roman" w:hAnsi="Times New Roman" w:cs="Times New Roman"/>
          <w:color w:val="000000"/>
          <w:sz w:val="24"/>
          <w:szCs w:val="24"/>
          <w:lang w:val="en-US" w:eastAsia="de-DE"/>
        </w:rPr>
        <w:t xml:space="preserve">confidence </w:t>
      </w:r>
      <w:r>
        <w:rPr>
          <w:rFonts w:ascii="Times New Roman" w:eastAsia="Times New Roman" w:hAnsi="Times New Roman" w:cs="Times New Roman"/>
          <w:color w:val="000000"/>
          <w:sz w:val="24"/>
          <w:szCs w:val="24"/>
          <w:lang w:val="en-US" w:eastAsia="de-DE"/>
        </w:rPr>
        <w:t xml:space="preserve">appraisal </w:t>
      </w:r>
      <w:del w:id="115" w:author="Deiglmayr, Anne" w:date="2024-04-08T17:35:00Z">
        <w:r w:rsidDel="002D2EF1">
          <w:rPr>
            <w:rFonts w:ascii="Times New Roman" w:eastAsia="Times New Roman" w:hAnsi="Times New Roman" w:cs="Times New Roman"/>
            <w:color w:val="000000"/>
            <w:sz w:val="24"/>
            <w:szCs w:val="24"/>
            <w:lang w:val="en-US" w:eastAsia="de-DE"/>
          </w:rPr>
          <w:delText>of</w:delText>
        </w:r>
        <w:r w:rsidRPr="00CF700B" w:rsidDel="002D2EF1">
          <w:rPr>
            <w:rFonts w:ascii="Times New Roman" w:eastAsia="Times New Roman" w:hAnsi="Times New Roman" w:cs="Times New Roman"/>
            <w:color w:val="000000"/>
            <w:sz w:val="24"/>
            <w:szCs w:val="24"/>
            <w:lang w:val="en-US" w:eastAsia="de-DE"/>
          </w:rPr>
          <w:delText xml:space="preserve"> dealing with the event</w:delText>
        </w:r>
        <w:r w:rsidDel="002D2EF1">
          <w:rPr>
            <w:rFonts w:ascii="Times New Roman" w:eastAsia="Times New Roman" w:hAnsi="Times New Roman" w:cs="Times New Roman"/>
            <w:color w:val="000000"/>
            <w:sz w:val="24"/>
            <w:szCs w:val="24"/>
            <w:lang w:val="en-US" w:eastAsia="de-DE"/>
          </w:rPr>
          <w:delText>s</w:delText>
        </w:r>
        <w:r w:rsidRPr="00CF700B" w:rsidDel="002D2EF1">
          <w:rPr>
            <w:rFonts w:ascii="Times New Roman" w:eastAsia="Times New Roman" w:hAnsi="Times New Roman" w:cs="Times New Roman"/>
            <w:color w:val="000000"/>
            <w:sz w:val="24"/>
            <w:szCs w:val="24"/>
            <w:lang w:val="en-US" w:eastAsia="de-DE"/>
          </w:rPr>
          <w:delText xml:space="preserve"> </w:delText>
        </w:r>
      </w:del>
      <w:r w:rsidRPr="00CF700B">
        <w:rPr>
          <w:rFonts w:ascii="Times New Roman" w:eastAsia="Times New Roman" w:hAnsi="Times New Roman" w:cs="Times New Roman"/>
          <w:color w:val="000000"/>
          <w:sz w:val="24"/>
          <w:szCs w:val="24"/>
          <w:lang w:val="en-US" w:eastAsia="de-DE"/>
        </w:rPr>
        <w:t>(Hypothesis 2c)</w:t>
      </w:r>
      <w:r>
        <w:rPr>
          <w:rFonts w:ascii="Times New Roman" w:eastAsia="Times New Roman" w:hAnsi="Times New Roman" w:cs="Times New Roman"/>
          <w:color w:val="000000"/>
          <w:sz w:val="24"/>
          <w:szCs w:val="24"/>
          <w:lang w:val="en-US" w:eastAsia="de-DE"/>
        </w:rPr>
        <w:t xml:space="preserve">, while </w:t>
      </w:r>
      <w:r w:rsidRPr="00CF700B">
        <w:rPr>
          <w:rFonts w:ascii="Times New Roman" w:eastAsia="Times New Roman" w:hAnsi="Times New Roman" w:cs="Times New Roman"/>
          <w:color w:val="000000"/>
          <w:sz w:val="24"/>
          <w:szCs w:val="24"/>
          <w:lang w:val="en-US" w:eastAsia="de-DE"/>
        </w:rPr>
        <w:t>controll</w:t>
      </w:r>
      <w:r>
        <w:rPr>
          <w:rFonts w:ascii="Times New Roman" w:eastAsia="Times New Roman" w:hAnsi="Times New Roman" w:cs="Times New Roman"/>
          <w:color w:val="000000"/>
          <w:sz w:val="24"/>
          <w:szCs w:val="24"/>
          <w:lang w:val="en-US" w:eastAsia="de-DE"/>
        </w:rPr>
        <w:t>ing</w:t>
      </w:r>
      <w:r w:rsidRPr="00CF700B">
        <w:rPr>
          <w:rFonts w:ascii="Times New Roman" w:eastAsia="Times New Roman" w:hAnsi="Times New Roman" w:cs="Times New Roman"/>
          <w:color w:val="000000"/>
          <w:sz w:val="24"/>
          <w:szCs w:val="24"/>
          <w:lang w:val="en-US" w:eastAsia="de-DE"/>
        </w:rPr>
        <w:t xml:space="preserve"> for </w:t>
      </w:r>
      <w:del w:id="116" w:author="Deiglmayr, Anne" w:date="2024-04-08T17:34:00Z">
        <w:r w:rsidDel="002D2EF1">
          <w:rPr>
            <w:rFonts w:ascii="Times New Roman" w:eastAsia="Times New Roman" w:hAnsi="Times New Roman" w:cs="Times New Roman"/>
            <w:color w:val="000000"/>
            <w:sz w:val="24"/>
            <w:szCs w:val="24"/>
            <w:lang w:val="en-US" w:eastAsia="de-DE"/>
          </w:rPr>
          <w:delText xml:space="preserve">the </w:delText>
        </w:r>
      </w:del>
      <w:r w:rsidRPr="00CF700B">
        <w:rPr>
          <w:rFonts w:ascii="Times New Roman" w:eastAsia="Times New Roman" w:hAnsi="Times New Roman" w:cs="Times New Roman"/>
          <w:color w:val="000000"/>
          <w:sz w:val="24"/>
          <w:szCs w:val="24"/>
          <w:lang w:val="en-US" w:eastAsia="de-DE"/>
        </w:rPr>
        <w:t>shared variance</w:t>
      </w:r>
      <w:r>
        <w:rPr>
          <w:rFonts w:ascii="Times New Roman" w:eastAsia="Times New Roman" w:hAnsi="Times New Roman" w:cs="Times New Roman"/>
          <w:color w:val="000000"/>
          <w:sz w:val="24"/>
          <w:szCs w:val="24"/>
          <w:lang w:val="en-US" w:eastAsia="de-DE"/>
        </w:rPr>
        <w:t xml:space="preserve"> with teaching experienc</w:t>
      </w:r>
      <w:commentRangeStart w:id="117"/>
      <w:r>
        <w:rPr>
          <w:rFonts w:ascii="Times New Roman" w:eastAsia="Times New Roman" w:hAnsi="Times New Roman" w:cs="Times New Roman"/>
          <w:color w:val="000000"/>
          <w:sz w:val="24"/>
          <w:szCs w:val="24"/>
          <w:lang w:val="en-US" w:eastAsia="de-DE"/>
        </w:rPr>
        <w:t>e</w:t>
      </w:r>
      <w:r w:rsidRPr="00CF700B">
        <w:rPr>
          <w:rFonts w:ascii="Times New Roman" w:eastAsia="Times New Roman" w:hAnsi="Times New Roman" w:cs="Times New Roman"/>
          <w:color w:val="000000"/>
          <w:sz w:val="24"/>
          <w:szCs w:val="24"/>
          <w:lang w:val="en-US" w:eastAsia="de-DE"/>
        </w:rPr>
        <w:t>.</w:t>
      </w:r>
      <w:r>
        <w:rPr>
          <w:rStyle w:val="Funotenzeichen"/>
          <w:rFonts w:ascii="Times New Roman" w:eastAsia="Times New Roman" w:hAnsi="Times New Roman" w:cs="Times New Roman"/>
          <w:color w:val="000000"/>
          <w:sz w:val="24"/>
          <w:szCs w:val="24"/>
          <w:lang w:val="en-US" w:eastAsia="de-DE"/>
        </w:rPr>
        <w:footnoteReference w:id="3"/>
      </w:r>
      <w:commentRangeEnd w:id="117"/>
      <w:r w:rsidR="00123C1E">
        <w:rPr>
          <w:rStyle w:val="Kommentarzeichen"/>
        </w:rPr>
        <w:commentReference w:id="117"/>
      </w:r>
    </w:p>
    <w:p w14:paraId="4D664C43" w14:textId="57D5B79B"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Lastly, we </w:t>
      </w:r>
      <w:del w:id="118" w:author="Deiglmayr, Anne" w:date="2024-04-08T17:35:00Z">
        <w:r w:rsidRPr="00CF700B" w:rsidDel="002D2EF1">
          <w:rPr>
            <w:rFonts w:ascii="Times New Roman" w:eastAsia="Times New Roman" w:hAnsi="Times New Roman" w:cs="Times New Roman"/>
            <w:color w:val="000000"/>
            <w:sz w:val="24"/>
            <w:szCs w:val="24"/>
            <w:lang w:val="en-US" w:eastAsia="de-DE"/>
          </w:rPr>
          <w:delText>consider</w:delText>
        </w:r>
        <w:r w:rsidDel="002D2EF1">
          <w:rPr>
            <w:rFonts w:ascii="Times New Roman" w:eastAsia="Times New Roman" w:hAnsi="Times New Roman" w:cs="Times New Roman"/>
            <w:color w:val="000000"/>
            <w:sz w:val="24"/>
            <w:szCs w:val="24"/>
            <w:lang w:val="en-US" w:eastAsia="de-DE"/>
          </w:rPr>
          <w:delText>ed</w:delText>
        </w:r>
        <w:r w:rsidRPr="00CF700B" w:rsidDel="002D2EF1">
          <w:rPr>
            <w:rFonts w:ascii="Times New Roman" w:eastAsia="Times New Roman" w:hAnsi="Times New Roman" w:cs="Times New Roman"/>
            <w:color w:val="000000"/>
            <w:sz w:val="24"/>
            <w:szCs w:val="24"/>
            <w:lang w:val="en-US" w:eastAsia="de-DE"/>
          </w:rPr>
          <w:delText xml:space="preserve"> </w:delText>
        </w:r>
      </w:del>
      <w:ins w:id="119" w:author="Deiglmayr, Anne" w:date="2024-04-08T17:35:00Z">
        <w:r w:rsidR="002D2EF1">
          <w:rPr>
            <w:rFonts w:ascii="Times New Roman" w:eastAsia="Times New Roman" w:hAnsi="Times New Roman" w:cs="Times New Roman"/>
            <w:color w:val="000000"/>
            <w:sz w:val="24"/>
            <w:szCs w:val="24"/>
            <w:lang w:val="en-US" w:eastAsia="de-DE"/>
          </w:rPr>
          <w:t>hypothesized that each of</w:t>
        </w:r>
        <w:r w:rsidR="002D2EF1" w:rsidRPr="00CF700B">
          <w:rPr>
            <w:rFonts w:ascii="Times New Roman" w:eastAsia="Times New Roman" w:hAnsi="Times New Roman" w:cs="Times New Roman"/>
            <w:color w:val="000000"/>
            <w:sz w:val="24"/>
            <w:szCs w:val="24"/>
            <w:lang w:val="en-US" w:eastAsia="de-DE"/>
          </w:rPr>
          <w:t xml:space="preserve"> </w:t>
        </w:r>
      </w:ins>
      <w:del w:id="120" w:author="Deiglmayr, Anne" w:date="2024-04-08T17:35:00Z">
        <w:r w:rsidDel="002D2EF1">
          <w:rPr>
            <w:rFonts w:ascii="Times New Roman" w:eastAsia="Times New Roman" w:hAnsi="Times New Roman" w:cs="Times New Roman"/>
            <w:color w:val="000000"/>
            <w:sz w:val="24"/>
            <w:szCs w:val="24"/>
            <w:lang w:val="en-US" w:eastAsia="de-DE"/>
          </w:rPr>
          <w:delText>all</w:delText>
        </w:r>
        <w:r w:rsidRPr="00CF700B" w:rsidDel="002D2EF1">
          <w:rPr>
            <w:rFonts w:ascii="Times New Roman" w:eastAsia="Times New Roman" w:hAnsi="Times New Roman" w:cs="Times New Roman"/>
            <w:color w:val="000000"/>
            <w:sz w:val="24"/>
            <w:szCs w:val="24"/>
            <w:lang w:val="en-US" w:eastAsia="de-DE"/>
          </w:rPr>
          <w:delText xml:space="preserve"> </w:delText>
        </w:r>
      </w:del>
      <w:ins w:id="121" w:author="Deiglmayr, Anne" w:date="2024-04-08T17:35:00Z">
        <w:r w:rsidR="002D2EF1">
          <w:rPr>
            <w:rFonts w:ascii="Times New Roman" w:eastAsia="Times New Roman" w:hAnsi="Times New Roman" w:cs="Times New Roman"/>
            <w:color w:val="000000"/>
            <w:sz w:val="24"/>
            <w:szCs w:val="24"/>
            <w:lang w:val="en-US" w:eastAsia="de-DE"/>
          </w:rPr>
          <w:t>the</w:t>
        </w:r>
        <w:r w:rsidR="002D2EF1" w:rsidRPr="00CF700B">
          <w:rPr>
            <w:rFonts w:ascii="Times New Roman" w:eastAsia="Times New Roman" w:hAnsi="Times New Roman" w:cs="Times New Roman"/>
            <w:color w:val="000000"/>
            <w:sz w:val="24"/>
            <w:szCs w:val="24"/>
            <w:lang w:val="en-US" w:eastAsia="de-DE"/>
          </w:rPr>
          <w:t xml:space="preserve"> </w:t>
        </w:r>
      </w:ins>
      <w:r w:rsidRPr="00CF700B">
        <w:rPr>
          <w:rFonts w:ascii="Times New Roman" w:eastAsia="Times New Roman" w:hAnsi="Times New Roman" w:cs="Times New Roman"/>
          <w:color w:val="000000"/>
          <w:sz w:val="24"/>
          <w:szCs w:val="24"/>
          <w:lang w:val="en-US" w:eastAsia="de-DE"/>
        </w:rPr>
        <w:t>three predictors</w:t>
      </w:r>
      <w:r>
        <w:rPr>
          <w:rFonts w:ascii="Times New Roman" w:eastAsia="Times New Roman" w:hAnsi="Times New Roman" w:cs="Times New Roman"/>
          <w:color w:val="000000"/>
          <w:sz w:val="24"/>
          <w:szCs w:val="24"/>
          <w:lang w:val="en-US" w:eastAsia="de-DE"/>
        </w:rPr>
        <w:t xml:space="preserve"> (teaching experience, disruption appraisal, confidence appraisal)</w:t>
      </w:r>
      <w:r w:rsidRPr="00CF700B">
        <w:rPr>
          <w:rFonts w:ascii="Times New Roman" w:eastAsia="Times New Roman" w:hAnsi="Times New Roman" w:cs="Times New Roman"/>
          <w:color w:val="000000"/>
          <w:sz w:val="24"/>
          <w:szCs w:val="24"/>
          <w:lang w:val="en-US" w:eastAsia="de-DE"/>
        </w:rPr>
        <w:t xml:space="preserve"> </w:t>
      </w:r>
      <w:ins w:id="122" w:author="Deiglmayr, Anne" w:date="2024-04-08T17:35:00Z">
        <w:r w:rsidR="002D2EF1">
          <w:rPr>
            <w:rFonts w:ascii="Times New Roman" w:eastAsia="Times New Roman" w:hAnsi="Times New Roman" w:cs="Times New Roman"/>
            <w:color w:val="000000"/>
            <w:sz w:val="24"/>
            <w:szCs w:val="24"/>
            <w:lang w:val="en-US" w:eastAsia="de-DE"/>
          </w:rPr>
          <w:t xml:space="preserve">uniquely contributes to </w:t>
        </w:r>
      </w:ins>
      <w:ins w:id="123" w:author="Deiglmayr, Anne" w:date="2024-04-08T17:36:00Z">
        <w:r w:rsidR="002D2EF1">
          <w:rPr>
            <w:rFonts w:ascii="Times New Roman" w:eastAsia="Times New Roman" w:hAnsi="Times New Roman" w:cs="Times New Roman"/>
            <w:color w:val="000000"/>
            <w:sz w:val="24"/>
            <w:szCs w:val="24"/>
            <w:lang w:val="en-US" w:eastAsia="de-DE"/>
          </w:rPr>
          <w:t xml:space="preserve">explaining variance in teachers´ HR levels and changes </w:t>
        </w:r>
      </w:ins>
      <w:del w:id="124" w:author="Deiglmayr, Anne" w:date="2024-04-08T17:36:00Z">
        <w:r w:rsidRPr="00CF700B" w:rsidDel="002D2EF1">
          <w:rPr>
            <w:rFonts w:ascii="Times New Roman" w:eastAsia="Times New Roman" w:hAnsi="Times New Roman" w:cs="Times New Roman"/>
            <w:color w:val="000000"/>
            <w:sz w:val="24"/>
            <w:szCs w:val="24"/>
            <w:lang w:val="en-US" w:eastAsia="de-DE"/>
          </w:rPr>
          <w:delText>in concert</w:delText>
        </w:r>
        <w:r w:rsidDel="002D2EF1">
          <w:rPr>
            <w:rFonts w:ascii="Times New Roman" w:eastAsia="Times New Roman" w:hAnsi="Times New Roman" w:cs="Times New Roman"/>
            <w:color w:val="000000"/>
            <w:sz w:val="24"/>
            <w:szCs w:val="24"/>
            <w:lang w:val="en-US" w:eastAsia="de-DE"/>
          </w:rPr>
          <w:delText xml:space="preserve"> and</w:delText>
        </w:r>
        <w:r w:rsidRPr="00CF700B" w:rsidDel="002D2EF1">
          <w:rPr>
            <w:rFonts w:ascii="Times New Roman" w:eastAsia="Times New Roman" w:hAnsi="Times New Roman" w:cs="Times New Roman"/>
            <w:color w:val="000000"/>
            <w:sz w:val="24"/>
            <w:szCs w:val="24"/>
            <w:lang w:val="en-US" w:eastAsia="de-DE"/>
          </w:rPr>
          <w:delText xml:space="preserve"> expected </w:delText>
        </w:r>
        <w:r w:rsidDel="002D2EF1">
          <w:rPr>
            <w:rFonts w:ascii="Times New Roman" w:eastAsia="Times New Roman" w:hAnsi="Times New Roman" w:cs="Times New Roman"/>
            <w:color w:val="000000"/>
            <w:sz w:val="24"/>
            <w:szCs w:val="24"/>
            <w:lang w:val="en-US" w:eastAsia="de-DE"/>
          </w:rPr>
          <w:delText>them</w:delText>
        </w:r>
        <w:r w:rsidRPr="00CF700B" w:rsidDel="002D2EF1">
          <w:rPr>
            <w:rFonts w:ascii="Times New Roman" w:eastAsia="Times New Roman" w:hAnsi="Times New Roman" w:cs="Times New Roman"/>
            <w:color w:val="000000"/>
            <w:sz w:val="24"/>
            <w:szCs w:val="24"/>
            <w:lang w:val="en-US" w:eastAsia="de-DE"/>
          </w:rPr>
          <w:delText xml:space="preserve"> to remain substantial predictors </w:delText>
        </w:r>
      </w:del>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2d**).</w:t>
      </w:r>
      <w:r>
        <w:rPr>
          <w:rFonts w:ascii="Times New Roman" w:eastAsia="Times New Roman" w:hAnsi="Times New Roman" w:cs="Times New Roman"/>
          <w:color w:val="000000"/>
          <w:sz w:val="24"/>
          <w:szCs w:val="24"/>
          <w:lang w:val="en-US" w:eastAsia="de-DE"/>
        </w:rPr>
        <w:t xml:space="preserve"> </w:t>
      </w:r>
      <w:del w:id="125" w:author="Deiglmayr, Anne" w:date="2024-04-08T17:36:00Z">
        <w:r w:rsidDel="002D2EF1">
          <w:rPr>
            <w:rFonts w:ascii="Times New Roman" w:eastAsia="Times New Roman" w:hAnsi="Times New Roman" w:cs="Times New Roman"/>
            <w:color w:val="000000"/>
            <w:sz w:val="24"/>
            <w:szCs w:val="24"/>
            <w:lang w:val="en-US" w:eastAsia="de-DE"/>
          </w:rPr>
          <w:delText>Therefore</w:delText>
        </w:r>
      </w:del>
      <w:ins w:id="126" w:author="Deiglmayr, Anne" w:date="2024-04-08T17:36:00Z">
        <w:r w:rsidR="002D2EF1">
          <w:rPr>
            <w:rFonts w:ascii="Times New Roman" w:eastAsia="Times New Roman" w:hAnsi="Times New Roman" w:cs="Times New Roman"/>
            <w:color w:val="000000"/>
            <w:sz w:val="24"/>
            <w:szCs w:val="24"/>
            <w:lang w:val="en-US" w:eastAsia="de-DE"/>
          </w:rPr>
          <w:t>To test this hypothesis</w:t>
        </w:r>
      </w:ins>
      <w:r w:rsidRPr="00CF700B">
        <w:rPr>
          <w:rFonts w:ascii="Times New Roman" w:eastAsia="Times New Roman" w:hAnsi="Times New Roman" w:cs="Times New Roman"/>
          <w:color w:val="000000"/>
          <w:sz w:val="24"/>
          <w:szCs w:val="24"/>
          <w:lang w:val="en-US" w:eastAsia="de-DE"/>
        </w:rPr>
        <w:t xml:space="preserve">, we </w:t>
      </w:r>
      <w:ins w:id="127" w:author="Deiglmayr, Anne" w:date="2024-04-08T17:36:00Z">
        <w:r w:rsidR="002D2EF1">
          <w:rPr>
            <w:rFonts w:ascii="Times New Roman" w:eastAsia="Times New Roman" w:hAnsi="Times New Roman" w:cs="Times New Roman"/>
            <w:color w:val="000000"/>
            <w:sz w:val="24"/>
            <w:szCs w:val="24"/>
            <w:lang w:val="en-US" w:eastAsia="de-DE"/>
          </w:rPr>
          <w:t xml:space="preserve">also </w:t>
        </w:r>
      </w:ins>
      <w:r>
        <w:rPr>
          <w:rFonts w:ascii="Times New Roman" w:eastAsia="Times New Roman" w:hAnsi="Times New Roman" w:cs="Times New Roman"/>
          <w:color w:val="000000"/>
          <w:sz w:val="24"/>
          <w:szCs w:val="24"/>
          <w:lang w:val="en-US" w:eastAsia="de-DE"/>
        </w:rPr>
        <w:t>examined the</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effects of </w:t>
      </w:r>
      <w:del w:id="128" w:author="Deiglmayr, Anne" w:date="2024-04-08T17:37:00Z">
        <w:r w:rsidDel="002D2EF1">
          <w:rPr>
            <w:rFonts w:ascii="Times New Roman" w:eastAsia="Times New Roman" w:hAnsi="Times New Roman" w:cs="Times New Roman"/>
            <w:color w:val="000000"/>
            <w:sz w:val="24"/>
            <w:szCs w:val="24"/>
            <w:lang w:val="en-US" w:eastAsia="de-DE"/>
          </w:rPr>
          <w:delText xml:space="preserve">the </w:delText>
        </w:r>
      </w:del>
      <w:ins w:id="129" w:author="Deiglmayr, Anne" w:date="2024-04-08T17:37:00Z">
        <w:r w:rsidR="002D2EF1">
          <w:rPr>
            <w:rFonts w:ascii="Times New Roman" w:eastAsia="Times New Roman" w:hAnsi="Times New Roman" w:cs="Times New Roman"/>
            <w:color w:val="000000"/>
            <w:sz w:val="24"/>
            <w:szCs w:val="24"/>
            <w:lang w:val="en-US" w:eastAsia="de-DE"/>
          </w:rPr>
          <w:t xml:space="preserve">all </w:t>
        </w:r>
      </w:ins>
      <w:r w:rsidRPr="00CF700B">
        <w:rPr>
          <w:rFonts w:ascii="Times New Roman" w:eastAsia="Times New Roman" w:hAnsi="Times New Roman" w:cs="Times New Roman"/>
          <w:color w:val="000000"/>
          <w:sz w:val="24"/>
          <w:szCs w:val="24"/>
          <w:lang w:val="en-US" w:eastAsia="de-DE"/>
        </w:rPr>
        <w:t xml:space="preserve">three predictors in </w:t>
      </w:r>
      <w:del w:id="130" w:author="Deiglmayr, Anne" w:date="2024-04-08T17:37:00Z">
        <w:r w:rsidRPr="00CF700B" w:rsidDel="002D2EF1">
          <w:rPr>
            <w:rFonts w:ascii="Times New Roman" w:eastAsia="Times New Roman" w:hAnsi="Times New Roman" w:cs="Times New Roman"/>
            <w:color w:val="000000"/>
            <w:sz w:val="24"/>
            <w:szCs w:val="24"/>
            <w:lang w:val="en-US" w:eastAsia="de-DE"/>
          </w:rPr>
          <w:delText>concert</w:delText>
        </w:r>
        <w:r w:rsidDel="002D2EF1">
          <w:rPr>
            <w:rFonts w:ascii="Times New Roman" w:eastAsia="Times New Roman" w:hAnsi="Times New Roman" w:cs="Times New Roman"/>
            <w:color w:val="000000"/>
            <w:sz w:val="24"/>
            <w:szCs w:val="24"/>
            <w:lang w:val="en-US" w:eastAsia="de-DE"/>
          </w:rPr>
          <w:delText xml:space="preserve"> </w:delText>
        </w:r>
      </w:del>
      <w:ins w:id="131" w:author="Deiglmayr, Anne" w:date="2024-04-08T17:37:00Z">
        <w:r w:rsidR="002D2EF1">
          <w:rPr>
            <w:rFonts w:ascii="Times New Roman" w:eastAsia="Times New Roman" w:hAnsi="Times New Roman" w:cs="Times New Roman"/>
            <w:color w:val="000000"/>
            <w:sz w:val="24"/>
            <w:szCs w:val="24"/>
            <w:lang w:val="en-US" w:eastAsia="de-DE"/>
          </w:rPr>
          <w:t xml:space="preserve">one </w:t>
        </w:r>
        <w:del w:id="132" w:author="Lotz, Christin" w:date="2024-04-09T14:32:00Z">
          <w:r w:rsidR="002D2EF1" w:rsidDel="00123C1E">
            <w:rPr>
              <w:rFonts w:ascii="Times New Roman" w:eastAsia="Times New Roman" w:hAnsi="Times New Roman" w:cs="Times New Roman"/>
              <w:color w:val="000000"/>
              <w:sz w:val="24"/>
              <w:szCs w:val="24"/>
              <w:lang w:val="en-US" w:eastAsia="de-DE"/>
            </w:rPr>
            <w:delText xml:space="preserve">linear </w:delText>
          </w:r>
        </w:del>
        <w:r w:rsidR="002D2EF1">
          <w:rPr>
            <w:rFonts w:ascii="Times New Roman" w:eastAsia="Times New Roman" w:hAnsi="Times New Roman" w:cs="Times New Roman"/>
            <w:color w:val="000000"/>
            <w:sz w:val="24"/>
            <w:szCs w:val="24"/>
            <w:lang w:val="en-US" w:eastAsia="de-DE"/>
          </w:rPr>
          <w:t xml:space="preserve">regression model </w:t>
        </w:r>
      </w:ins>
      <w:r w:rsidRPr="00CF700B">
        <w:rPr>
          <w:rFonts w:ascii="Times New Roman" w:eastAsia="Times New Roman" w:hAnsi="Times New Roman" w:cs="Times New Roman"/>
          <w:color w:val="000000"/>
          <w:sz w:val="24"/>
          <w:szCs w:val="24"/>
          <w:lang w:val="en-US" w:eastAsia="de-DE"/>
        </w:rPr>
        <w:t>(Hypothesis 2d).</w:t>
      </w:r>
    </w:p>
    <w:p w14:paraId="688879F5" w14:textId="77777777" w:rsidR="00D44633" w:rsidRDefault="00D44633" w:rsidP="00D44633">
      <w:pPr>
        <w:spacing w:before="120" w:after="240" w:line="360" w:lineRule="auto"/>
        <w:rPr>
          <w:rFonts w:ascii="Times New Roman" w:eastAsia="Times New Roman" w:hAnsi="Times New Roman" w:cs="Times New Roman"/>
          <w:color w:val="000000"/>
          <w:sz w:val="24"/>
          <w:szCs w:val="24"/>
          <w:lang w:val="en-US" w:eastAsia="de-DE"/>
        </w:rPr>
      </w:pPr>
    </w:p>
    <w:p w14:paraId="56BBA11E"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Results</w:t>
      </w:r>
    </w:p>
    <w:p w14:paraId="7720D210" w14:textId="77777777" w:rsidR="00D44633" w:rsidRPr="007D3542" w:rsidRDefault="00D44633" w:rsidP="00D44633">
      <w:pPr>
        <w:spacing w:before="120" w:after="240" w:line="360" w:lineRule="auto"/>
        <w:rPr>
          <w:rFonts w:ascii="Times New Roman" w:eastAsia="Times New Roman" w:hAnsi="Times New Roman" w:cs="Times New Roman"/>
          <w:sz w:val="24"/>
          <w:szCs w:val="24"/>
          <w:lang w:val="en-US" w:eastAsia="de-DE"/>
        </w:rPr>
      </w:pPr>
      <w:r w:rsidRPr="007D3542">
        <w:rPr>
          <w:rFonts w:ascii="Times New Roman" w:eastAsia="Times New Roman" w:hAnsi="Times New Roman" w:cs="Times New Roman"/>
          <w:b/>
          <w:bCs/>
          <w:color w:val="000000"/>
          <w:sz w:val="24"/>
          <w:szCs w:val="24"/>
          <w:lang w:val="en-US" w:eastAsia="de-DE"/>
        </w:rPr>
        <w:t xml:space="preserve">## </w:t>
      </w:r>
      <w:commentRangeStart w:id="133"/>
      <w:r w:rsidRPr="007D3542">
        <w:rPr>
          <w:rFonts w:ascii="Times New Roman" w:eastAsia="Times New Roman" w:hAnsi="Times New Roman" w:cs="Times New Roman"/>
          <w:b/>
          <w:bCs/>
          <w:color w:val="000000"/>
          <w:sz w:val="24"/>
          <w:szCs w:val="24"/>
          <w:lang w:val="en-US" w:eastAsia="de-DE"/>
        </w:rPr>
        <w:t>Research goal 1: Mapping HR Over Study Phases</w:t>
      </w:r>
      <w:commentRangeEnd w:id="133"/>
      <w:r w:rsidR="00123C1E">
        <w:rPr>
          <w:rStyle w:val="Kommentarzeichen"/>
        </w:rPr>
        <w:commentReference w:id="133"/>
      </w:r>
    </w:p>
    <w:p w14:paraId="4127ABAB" w14:textId="369FD10F" w:rsidR="00D44633" w:rsidRPr="005D0026"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7D3542">
        <w:rPr>
          <w:rFonts w:ascii="Times New Roman" w:eastAsia="Times New Roman" w:hAnsi="Times New Roman" w:cs="Times New Roman"/>
          <w:color w:val="000000"/>
          <w:sz w:val="24"/>
          <w:szCs w:val="24"/>
          <w:lang w:val="en-US" w:eastAsia="de-DE"/>
        </w:rPr>
        <w:t xml:space="preserve">The first part of our </w:t>
      </w:r>
      <w:r w:rsidR="009F595D">
        <w:rPr>
          <w:rFonts w:ascii="Times New Roman" w:eastAsia="Times New Roman" w:hAnsi="Times New Roman" w:cs="Times New Roman"/>
          <w:color w:val="000000"/>
          <w:sz w:val="24"/>
          <w:szCs w:val="24"/>
          <w:lang w:val="en-US" w:eastAsia="de-DE"/>
        </w:rPr>
        <w:t xml:space="preserve">first </w:t>
      </w:r>
      <w:r w:rsidRPr="007D3542">
        <w:rPr>
          <w:rFonts w:ascii="Times New Roman" w:eastAsia="Times New Roman" w:hAnsi="Times New Roman" w:cs="Times New Roman"/>
          <w:color w:val="000000"/>
          <w:sz w:val="24"/>
          <w:szCs w:val="24"/>
          <w:lang w:val="en-US" w:eastAsia="de-DE"/>
        </w:rPr>
        <w:t>research goal</w:t>
      </w:r>
      <w:r>
        <w:rPr>
          <w:rFonts w:ascii="Times New Roman" w:eastAsia="Times New Roman" w:hAnsi="Times New Roman" w:cs="Times New Roman"/>
          <w:color w:val="000000"/>
          <w:sz w:val="24"/>
          <w:szCs w:val="24"/>
          <w:lang w:val="en-US" w:eastAsia="de-DE"/>
        </w:rPr>
        <w:t xml:space="preserve"> was </w:t>
      </w:r>
      <w:r w:rsidRPr="00CA4B62">
        <w:rPr>
          <w:rFonts w:ascii="Times New Roman" w:eastAsia="Times New Roman" w:hAnsi="Times New Roman" w:cs="Times New Roman"/>
          <w:color w:val="000000"/>
          <w:sz w:val="24"/>
          <w:szCs w:val="24"/>
          <w:lang w:val="en-US" w:eastAsia="de-DE"/>
        </w:rPr>
        <w:t xml:space="preserve">to </w:t>
      </w:r>
      <w:r>
        <w:rPr>
          <w:rFonts w:ascii="Times New Roman" w:eastAsia="Times New Roman" w:hAnsi="Times New Roman" w:cs="Times New Roman"/>
          <w:color w:val="000000"/>
          <w:sz w:val="24"/>
          <w:szCs w:val="24"/>
          <w:lang w:val="en-US" w:eastAsia="de-DE"/>
        </w:rPr>
        <w:t xml:space="preserve">map the participants’ overall HR trend and explore whether z-standardization of participants’ mean HR is a useful method to </w:t>
      </w:r>
      <w:r w:rsidRPr="00CF700B">
        <w:rPr>
          <w:rFonts w:ascii="Times New Roman" w:eastAsia="Times New Roman" w:hAnsi="Times New Roman" w:cs="Times New Roman"/>
          <w:color w:val="000000"/>
          <w:sz w:val="24"/>
          <w:szCs w:val="24"/>
          <w:lang w:val="en-US" w:eastAsia="de-DE"/>
        </w:rPr>
        <w:t>account for individual differences in the baseline HR</w:t>
      </w:r>
      <w:r>
        <w:rPr>
          <w:rFonts w:ascii="Times New Roman" w:eastAsia="Times New Roman" w:hAnsi="Times New Roman" w:cs="Times New Roman"/>
          <w:color w:val="000000"/>
          <w:sz w:val="24"/>
          <w:szCs w:val="24"/>
          <w:lang w:val="en-US" w:eastAsia="de-DE"/>
        </w:rPr>
        <w:t>. M</w:t>
      </w:r>
      <w:r w:rsidRPr="00CF700B">
        <w:rPr>
          <w:rFonts w:ascii="Times New Roman" w:eastAsia="Times New Roman" w:hAnsi="Times New Roman" w:cs="Times New Roman"/>
          <w:color w:val="000000"/>
          <w:sz w:val="24"/>
          <w:szCs w:val="24"/>
          <w:lang w:val="en-US" w:eastAsia="de-DE"/>
        </w:rPr>
        <w:t>eans, standard deviations</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and range of</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teachers’ unstandardized and standardized HR are shown in</w:t>
      </w:r>
      <w:r>
        <w:rPr>
          <w:rFonts w:ascii="Times New Roman" w:eastAsia="Times New Roman" w:hAnsi="Times New Roman" w:cs="Times New Roman"/>
          <w:color w:val="000000"/>
          <w:sz w:val="24"/>
          <w:szCs w:val="24"/>
          <w:lang w:val="en-US" w:eastAsia="de-DE"/>
        </w:rPr>
        <w:t xml:space="preserve"> Table 1. </w:t>
      </w:r>
      <w:r w:rsidRPr="00CF700B">
        <w:rPr>
          <w:rFonts w:ascii="Times New Roman" w:eastAsia="Times New Roman" w:hAnsi="Times New Roman" w:cs="Times New Roman"/>
          <w:color w:val="000000"/>
          <w:sz w:val="24"/>
          <w:szCs w:val="24"/>
          <w:lang w:val="en-US" w:eastAsia="de-DE"/>
        </w:rPr>
        <w:t>Fig.</w:t>
      </w:r>
      <w:r>
        <w:rPr>
          <w:rFonts w:ascii="Times New Roman" w:eastAsia="Times New Roman" w:hAnsi="Times New Roman" w:cs="Times New Roman"/>
          <w:color w:val="000000"/>
          <w:sz w:val="24"/>
          <w:szCs w:val="24"/>
          <w:lang w:val="en-US" w:eastAsia="de-DE"/>
        </w:rPr>
        <w:t xml:space="preserve"> </w:t>
      </w:r>
      <w:r w:rsidR="00A73846">
        <w:rPr>
          <w:rFonts w:ascii="Times New Roman" w:eastAsia="Times New Roman" w:hAnsi="Times New Roman" w:cs="Times New Roman"/>
          <w:color w:val="000000"/>
          <w:sz w:val="24"/>
          <w:szCs w:val="24"/>
          <w:lang w:val="en-US" w:eastAsia="de-DE"/>
        </w:rPr>
        <w:t>3</w:t>
      </w:r>
      <w:r w:rsidRPr="00CF700B">
        <w:rPr>
          <w:rFonts w:ascii="Times New Roman" w:eastAsia="Times New Roman" w:hAnsi="Times New Roman" w:cs="Times New Roman"/>
          <w:color w:val="000000"/>
          <w:sz w:val="24"/>
          <w:szCs w:val="24"/>
          <w:lang w:val="en-US" w:eastAsia="de-DE"/>
        </w:rPr>
        <w:t xml:space="preserve"> a.</w:t>
      </w:r>
      <w:r>
        <w:rPr>
          <w:rFonts w:ascii="Times New Roman" w:eastAsia="Times New Roman" w:hAnsi="Times New Roman" w:cs="Times New Roman"/>
          <w:color w:val="000000"/>
          <w:sz w:val="24"/>
          <w:szCs w:val="24"/>
          <w:lang w:val="en-US" w:eastAsia="de-DE"/>
        </w:rPr>
        <w:t xml:space="preserve"> and b.</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displays</w:t>
      </w:r>
      <w:r w:rsidRPr="00CF700B">
        <w:rPr>
          <w:rFonts w:ascii="Times New Roman" w:eastAsia="Times New Roman" w:hAnsi="Times New Roman" w:cs="Times New Roman"/>
          <w:color w:val="000000"/>
          <w:sz w:val="24"/>
          <w:szCs w:val="24"/>
          <w:lang w:val="en-US" w:eastAsia="de-DE"/>
        </w:rPr>
        <w:t xml:space="preserve"> the unstandardized mean HR in </w:t>
      </w:r>
      <w:r>
        <w:rPr>
          <w:rFonts w:ascii="Times New Roman" w:eastAsia="Times New Roman" w:hAnsi="Times New Roman" w:cs="Times New Roman"/>
          <w:color w:val="000000"/>
          <w:sz w:val="24"/>
          <w:szCs w:val="24"/>
          <w:lang w:val="en-US" w:eastAsia="de-DE"/>
        </w:rPr>
        <w:t>BPM</w:t>
      </w:r>
      <w:r w:rsidRPr="00CF700B">
        <w:rPr>
          <w:rFonts w:ascii="Times New Roman" w:eastAsia="Times New Roman" w:hAnsi="Times New Roman" w:cs="Times New Roman"/>
          <w:color w:val="000000"/>
          <w:sz w:val="24"/>
          <w:szCs w:val="24"/>
          <w:lang w:val="en-US" w:eastAsia="de-DE"/>
        </w:rPr>
        <w:t xml:space="preserve"> and the standardized mean HR</w:t>
      </w:r>
      <w:r>
        <w:rPr>
          <w:rFonts w:ascii="Times New Roman" w:eastAsia="Times New Roman" w:hAnsi="Times New Roman" w:cs="Times New Roman"/>
          <w:color w:val="000000"/>
          <w:sz w:val="24"/>
          <w:szCs w:val="24"/>
          <w:lang w:val="en-US" w:eastAsia="de-DE"/>
        </w:rPr>
        <w:t>, respectively</w:t>
      </w:r>
      <w:r w:rsidRPr="00CF700B">
        <w:rPr>
          <w:rFonts w:ascii="Times New Roman" w:eastAsia="Times New Roman" w:hAnsi="Times New Roman" w:cs="Times New Roman"/>
          <w:color w:val="000000"/>
          <w:sz w:val="24"/>
          <w:szCs w:val="24"/>
          <w:lang w:val="en-US" w:eastAsia="de-DE"/>
        </w:rPr>
        <w:t>. </w:t>
      </w:r>
      <w:r>
        <w:rPr>
          <w:rFonts w:ascii="Times New Roman" w:eastAsia="Times New Roman" w:hAnsi="Times New Roman" w:cs="Times New Roman"/>
          <w:color w:val="000000"/>
          <w:sz w:val="24"/>
          <w:szCs w:val="24"/>
          <w:lang w:val="en-US" w:eastAsia="de-DE"/>
        </w:rPr>
        <w:t>Referring to the</w:t>
      </w:r>
      <w:r w:rsidRPr="00A52DB5">
        <w:rPr>
          <w:rFonts w:ascii="Times New Roman" w:eastAsia="Times New Roman" w:hAnsi="Times New Roman" w:cs="Times New Roman"/>
          <w:color w:val="000000"/>
          <w:sz w:val="24"/>
          <w:szCs w:val="24"/>
          <w:lang w:val="en-US" w:eastAsia="de-DE"/>
        </w:rPr>
        <w:t xml:space="preserve"> </w:t>
      </w:r>
      <w:r w:rsidRPr="00CA4B62">
        <w:rPr>
          <w:rFonts w:ascii="Times New Roman" w:eastAsia="Times New Roman" w:hAnsi="Times New Roman" w:cs="Times New Roman"/>
          <w:color w:val="000000"/>
          <w:sz w:val="24"/>
          <w:szCs w:val="24"/>
          <w:lang w:val="en-US" w:eastAsia="de-DE"/>
        </w:rPr>
        <w:t>participants’ overall HR trend</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 xml:space="preserve">initially </w:t>
      </w:r>
      <w:r w:rsidRPr="00CF700B">
        <w:rPr>
          <w:rFonts w:ascii="Times New Roman" w:eastAsia="Times New Roman" w:hAnsi="Times New Roman" w:cs="Times New Roman"/>
          <w:color w:val="000000"/>
          <w:sz w:val="24"/>
          <w:szCs w:val="24"/>
          <w:lang w:val="en-US" w:eastAsia="de-DE"/>
        </w:rPr>
        <w:t>increased</w:t>
      </w:r>
      <w:r>
        <w:rPr>
          <w:rFonts w:ascii="Times New Roman" w:eastAsia="Times New Roman" w:hAnsi="Times New Roman" w:cs="Times New Roman"/>
          <w:color w:val="000000"/>
          <w:sz w:val="24"/>
          <w:szCs w:val="24"/>
          <w:lang w:val="en-US" w:eastAsia="de-DE"/>
        </w:rPr>
        <w:t xml:space="preserve">, peaked, and then </w:t>
      </w:r>
      <w:r w:rsidRPr="00CF700B">
        <w:rPr>
          <w:rFonts w:ascii="Times New Roman" w:eastAsia="Times New Roman" w:hAnsi="Times New Roman" w:cs="Times New Roman"/>
          <w:color w:val="000000"/>
          <w:sz w:val="24"/>
          <w:szCs w:val="24"/>
          <w:lang w:val="en-US" w:eastAsia="de-DE"/>
        </w:rPr>
        <w:t xml:space="preserve">decreased. Comparing </w:t>
      </w:r>
      <w:r>
        <w:rPr>
          <w:rFonts w:ascii="Times New Roman" w:eastAsia="Times New Roman" w:hAnsi="Times New Roman" w:cs="Times New Roman"/>
          <w:color w:val="000000"/>
          <w:sz w:val="24"/>
          <w:szCs w:val="24"/>
          <w:lang w:val="en-US" w:eastAsia="de-DE"/>
        </w:rPr>
        <w:t xml:space="preserve">the </w:t>
      </w:r>
      <w:r w:rsidRPr="00CF700B">
        <w:rPr>
          <w:rFonts w:ascii="Times New Roman" w:eastAsia="Times New Roman" w:hAnsi="Times New Roman" w:cs="Times New Roman"/>
          <w:color w:val="000000"/>
          <w:sz w:val="24"/>
          <w:szCs w:val="24"/>
          <w:lang w:val="en-US" w:eastAsia="de-DE"/>
        </w:rPr>
        <w:t xml:space="preserve">unstandardized and standardized </w:t>
      </w:r>
      <w:r>
        <w:rPr>
          <w:rFonts w:ascii="Times New Roman" w:eastAsia="Times New Roman" w:hAnsi="Times New Roman" w:cs="Times New Roman"/>
          <w:color w:val="000000"/>
          <w:sz w:val="24"/>
          <w:szCs w:val="24"/>
          <w:lang w:val="en-US" w:eastAsia="de-DE"/>
        </w:rPr>
        <w:t>HR trends revealed a high similarity of the overall courses.</w:t>
      </w:r>
      <w:r>
        <w:rPr>
          <w:rFonts w:ascii="Times New Roman" w:eastAsia="Times New Roman" w:hAnsi="Times New Roman" w:cs="Times New Roman"/>
          <w:sz w:val="24"/>
          <w:szCs w:val="24"/>
          <w:lang w:val="en-US" w:eastAsia="de-DE"/>
        </w:rPr>
        <w:t xml:space="preserve"> </w:t>
      </w:r>
      <w:ins w:id="134" w:author="Deiglmayr, Anne" w:date="2024-04-08T17:40:00Z">
        <w:r w:rsidR="00E61EB5">
          <w:rPr>
            <w:rFonts w:ascii="Times New Roman" w:eastAsia="Times New Roman" w:hAnsi="Times New Roman" w:cs="Times New Roman"/>
            <w:sz w:val="24"/>
            <w:szCs w:val="24"/>
            <w:lang w:val="en-US" w:eastAsia="de-DE"/>
          </w:rPr>
          <w:t xml:space="preserve">For all further analyses, </w:t>
        </w:r>
      </w:ins>
      <w:ins w:id="135" w:author="Deiglmayr, Anne" w:date="2024-04-08T17:41:00Z">
        <w:r w:rsidR="00E61EB5">
          <w:rPr>
            <w:rFonts w:ascii="Times New Roman" w:eastAsia="Times New Roman" w:hAnsi="Times New Roman" w:cs="Times New Roman"/>
            <w:sz w:val="24"/>
            <w:szCs w:val="24"/>
            <w:lang w:val="en-US" w:eastAsia="de-DE"/>
          </w:rPr>
          <w:t xml:space="preserve">we used participants´ </w:t>
        </w:r>
      </w:ins>
      <w:ins w:id="136" w:author="Deiglmayr, Anne" w:date="2024-04-08T17:40:00Z">
        <w:r w:rsidR="00E61EB5">
          <w:rPr>
            <w:rFonts w:ascii="Times New Roman" w:eastAsia="Times New Roman" w:hAnsi="Times New Roman" w:cs="Times New Roman"/>
            <w:sz w:val="24"/>
            <w:szCs w:val="24"/>
            <w:lang w:val="en-US" w:eastAsia="de-DE"/>
          </w:rPr>
          <w:t>standardized</w:t>
        </w:r>
      </w:ins>
      <w:ins w:id="137" w:author="Deiglmayr, Anne" w:date="2024-04-08T17:41:00Z">
        <w:r w:rsidR="00E61EB5">
          <w:rPr>
            <w:rFonts w:ascii="Times New Roman" w:eastAsia="Times New Roman" w:hAnsi="Times New Roman" w:cs="Times New Roman"/>
            <w:sz w:val="24"/>
            <w:szCs w:val="24"/>
            <w:lang w:val="en-US" w:eastAsia="de-DE"/>
          </w:rPr>
          <w:t xml:space="preserve"> mean</w:t>
        </w:r>
      </w:ins>
      <w:ins w:id="138" w:author="Deiglmayr, Anne" w:date="2024-04-08T17:40:00Z">
        <w:r w:rsidR="00E61EB5">
          <w:rPr>
            <w:rFonts w:ascii="Times New Roman" w:eastAsia="Times New Roman" w:hAnsi="Times New Roman" w:cs="Times New Roman"/>
            <w:sz w:val="24"/>
            <w:szCs w:val="24"/>
            <w:lang w:val="en-US" w:eastAsia="de-DE"/>
          </w:rPr>
          <w:t xml:space="preserve"> HR.</w:t>
        </w:r>
      </w:ins>
    </w:p>
    <w:p w14:paraId="29F1A2B4" w14:textId="77777777" w:rsidR="00D44633" w:rsidRPr="006B11AA" w:rsidRDefault="00D44633" w:rsidP="00D44633">
      <w:pPr>
        <w:spacing w:before="120" w:after="240" w:line="360" w:lineRule="auto"/>
        <w:rPr>
          <w:rFonts w:ascii="Times New Roman" w:eastAsia="Times New Roman" w:hAnsi="Times New Roman" w:cs="Times New Roman"/>
          <w:b/>
          <w:bCs/>
          <w:sz w:val="24"/>
          <w:szCs w:val="24"/>
          <w:lang w:val="en-US" w:eastAsia="de-DE"/>
        </w:rPr>
      </w:pPr>
      <w:r w:rsidRPr="006B11AA">
        <w:rPr>
          <w:rFonts w:ascii="Times New Roman" w:eastAsia="Times New Roman" w:hAnsi="Times New Roman" w:cs="Times New Roman"/>
          <w:b/>
          <w:bCs/>
          <w:color w:val="000000"/>
          <w:sz w:val="24"/>
          <w:szCs w:val="24"/>
          <w:lang w:val="en-US" w:eastAsia="de-DE"/>
        </w:rPr>
        <w:t>Table 1</w:t>
      </w:r>
    </w:p>
    <w:p w14:paraId="35FB963A" w14:textId="05EA33E2"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13044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ean HR (</w:t>
      </w:r>
      <w:r w:rsidRPr="0045357B">
        <w:rPr>
          <w:rFonts w:ascii="Times New Roman" w:eastAsia="Times New Roman" w:hAnsi="Times New Roman" w:cs="Times New Roman"/>
          <w:iCs/>
          <w:color w:val="000000"/>
          <w:sz w:val="24"/>
          <w:szCs w:val="24"/>
          <w:lang w:val="en-US" w:eastAsia="de-DE"/>
        </w:rPr>
        <w:t>M</w:t>
      </w:r>
      <w:r>
        <w:rPr>
          <w:rFonts w:ascii="Times New Roman" w:eastAsia="Times New Roman" w:hAnsi="Times New Roman" w:cs="Times New Roman"/>
          <w:i/>
          <w:color w:val="000000"/>
          <w:sz w:val="24"/>
          <w:szCs w:val="24"/>
          <w:lang w:val="en-US" w:eastAsia="de-DE"/>
        </w:rPr>
        <w:t>)</w:t>
      </w:r>
      <w:r w:rsidRPr="00130448">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 xml:space="preserve"> standard deviations HR (</w:t>
      </w:r>
      <w:r w:rsidRPr="0045357B">
        <w:rPr>
          <w:rFonts w:ascii="Times New Roman" w:eastAsia="Times New Roman" w:hAnsi="Times New Roman" w:cs="Times New Roman"/>
          <w:iCs/>
          <w:color w:val="000000"/>
          <w:sz w:val="24"/>
          <w:szCs w:val="24"/>
          <w:lang w:val="en-US" w:eastAsia="de-DE"/>
        </w:rPr>
        <w:t>SD</w:t>
      </w:r>
      <w:r>
        <w:rPr>
          <w:rFonts w:ascii="Times New Roman" w:eastAsia="Times New Roman" w:hAnsi="Times New Roman" w:cs="Times New Roman"/>
          <w:i/>
          <w:color w:val="000000"/>
          <w:sz w:val="24"/>
          <w:szCs w:val="24"/>
          <w:lang w:val="en-US" w:eastAsia="de-DE"/>
        </w:rPr>
        <w:t>)</w:t>
      </w:r>
      <w:r w:rsidR="009F595D">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i/>
          <w:color w:val="000000"/>
          <w:sz w:val="24"/>
          <w:szCs w:val="24"/>
          <w:lang w:val="en-US" w:eastAsia="de-DE"/>
        </w:rPr>
        <w:t xml:space="preserve"> and </w:t>
      </w:r>
      <w:r>
        <w:rPr>
          <w:rFonts w:ascii="Times New Roman" w:eastAsia="Times New Roman" w:hAnsi="Times New Roman" w:cs="Times New Roman"/>
          <w:i/>
          <w:color w:val="000000"/>
          <w:sz w:val="24"/>
          <w:szCs w:val="24"/>
          <w:lang w:val="en-US" w:eastAsia="de-DE"/>
        </w:rPr>
        <w:t>R</w:t>
      </w:r>
      <w:r w:rsidRPr="00B03516">
        <w:rPr>
          <w:rFonts w:ascii="Times New Roman" w:eastAsia="Times New Roman" w:hAnsi="Times New Roman" w:cs="Times New Roman"/>
          <w:i/>
          <w:color w:val="000000"/>
          <w:sz w:val="24"/>
          <w:szCs w:val="24"/>
          <w:lang w:val="en-US" w:eastAsia="de-DE"/>
        </w:rPr>
        <w:t>ange of</w:t>
      </w:r>
      <w:r>
        <w:rPr>
          <w:rFonts w:ascii="Times New Roman" w:eastAsia="Times New Roman" w:hAnsi="Times New Roman" w:cs="Times New Roman"/>
          <w:i/>
          <w:color w:val="000000"/>
          <w:sz w:val="24"/>
          <w:szCs w:val="24"/>
          <w:lang w:val="en-US" w:eastAsia="de-DE"/>
        </w:rPr>
        <w:t xml:space="preserve"> T</w:t>
      </w:r>
      <w:r w:rsidRPr="00B03516">
        <w:rPr>
          <w:rFonts w:ascii="Times New Roman" w:eastAsia="Times New Roman" w:hAnsi="Times New Roman" w:cs="Times New Roman"/>
          <w:i/>
          <w:color w:val="000000"/>
          <w:sz w:val="24"/>
          <w:szCs w:val="24"/>
          <w:lang w:val="en-US" w:eastAsia="de-DE"/>
        </w:rPr>
        <w:t xml:space="preserve">eachers’ HR </w:t>
      </w:r>
      <w:r>
        <w:rPr>
          <w:rFonts w:ascii="Times New Roman" w:eastAsia="Times New Roman" w:hAnsi="Times New Roman" w:cs="Times New Roman"/>
          <w:i/>
          <w:color w:val="000000"/>
          <w:sz w:val="24"/>
          <w:szCs w:val="24"/>
          <w:lang w:val="en-US" w:eastAsia="de-DE"/>
        </w:rPr>
        <w:t>Over the Course of</w:t>
      </w:r>
      <w:r w:rsidRPr="00B03516">
        <w:rPr>
          <w:rFonts w:ascii="Times New Roman" w:eastAsia="Times New Roman" w:hAnsi="Times New Roman" w:cs="Times New Roman"/>
          <w:i/>
          <w:color w:val="000000"/>
          <w:sz w:val="24"/>
          <w:szCs w:val="24"/>
          <w:lang w:val="en-US" w:eastAsia="de-DE"/>
        </w:rPr>
        <w:t xml:space="preserve"> the </w:t>
      </w:r>
      <w:r>
        <w:rPr>
          <w:rFonts w:ascii="Times New Roman" w:eastAsia="Times New Roman" w:hAnsi="Times New Roman" w:cs="Times New Roman"/>
          <w:i/>
          <w:color w:val="000000"/>
          <w:sz w:val="24"/>
          <w:szCs w:val="24"/>
          <w:lang w:val="en-US" w:eastAsia="de-DE"/>
        </w:rPr>
        <w:t>Entire Study and the Five Intervals</w:t>
      </w:r>
      <w:r w:rsidRPr="00B03516">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U</w:t>
      </w:r>
      <w:r w:rsidRPr="00B03516">
        <w:rPr>
          <w:rFonts w:ascii="Times New Roman" w:eastAsia="Times New Roman" w:hAnsi="Times New Roman" w:cs="Times New Roman"/>
          <w:i/>
          <w:color w:val="000000"/>
          <w:sz w:val="24"/>
          <w:szCs w:val="24"/>
          <w:lang w:val="en-US" w:eastAsia="de-DE"/>
        </w:rPr>
        <w:t xml:space="preserve">nstandardized in </w:t>
      </w:r>
      <w:r>
        <w:rPr>
          <w:rFonts w:ascii="Times New Roman" w:eastAsia="Times New Roman" w:hAnsi="Times New Roman" w:cs="Times New Roman"/>
          <w:i/>
          <w:color w:val="000000"/>
          <w:sz w:val="24"/>
          <w:szCs w:val="24"/>
          <w:lang w:val="en-US" w:eastAsia="de-DE"/>
        </w:rPr>
        <w:t>BPM</w:t>
      </w:r>
      <w:r w:rsidRPr="00B03516">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z-</w:t>
      </w:r>
      <w:r w:rsidRPr="00B03516">
        <w:rPr>
          <w:rFonts w:ascii="Times New Roman" w:eastAsia="Times New Roman" w:hAnsi="Times New Roman" w:cs="Times New Roman"/>
          <w:i/>
          <w:color w:val="000000"/>
          <w:sz w:val="24"/>
          <w:szCs w:val="24"/>
          <w:lang w:val="en-US"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D44633" w:rsidRPr="00CF700B"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r>
              <w:rPr>
                <w:rFonts w:ascii="Times New Roman" w:eastAsia="Times New Roman" w:hAnsi="Times New Roman" w:cs="Times New Roman"/>
                <w:i/>
                <w:iCs/>
                <w:color w:val="000000"/>
                <w:sz w:val="24"/>
                <w:szCs w:val="24"/>
                <w:lang w:eastAsia="de-DE"/>
              </w:rPr>
              <w:t xml:space="preserve"> 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D44633" w:rsidRPr="00CF700B"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Overall Course</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lang w:eastAsia="de-DE"/>
              </w:rPr>
            </w:pPr>
            <w:r w:rsidRPr="004125DA">
              <w:rPr>
                <w:rFonts w:ascii="Times New Roman" w:eastAsia="Times New Roman" w:hAnsi="Times New Roman" w:cs="Times New Roman"/>
                <w:color w:val="000000"/>
                <w:sz w:val="24"/>
                <w:szCs w:val="24"/>
                <w:lang w:val="en-US" w:eastAsia="de-DE"/>
              </w:rPr>
              <w:t>90.09/0.04</w:t>
            </w:r>
            <w:r w:rsidRPr="004125DA">
              <w:rPr>
                <w:rFonts w:ascii="Times New Roman" w:eastAsia="Times New Roman" w:hAnsi="Times New Roman" w:cs="Times New Roman"/>
                <w:color w:val="000000"/>
                <w:sz w:val="24"/>
                <w:szCs w:val="24"/>
                <w:vertAlign w:val="superscript"/>
                <w:lang w:val="en-US" w:eastAsia="de-DE"/>
              </w:rPr>
              <w:t>1</w:t>
            </w:r>
            <w:r w:rsidRPr="004125DA">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vertAlign w:val="superscript"/>
                <w:lang w:eastAsia="de-DE"/>
              </w:rPr>
            </w:pPr>
            <w:r w:rsidRPr="004125DA">
              <w:rPr>
                <w:rFonts w:ascii="Times New Roman" w:eastAsia="Times New Roman" w:hAnsi="Times New Roman" w:cs="Times New Roman"/>
                <w:color w:val="000000"/>
                <w:sz w:val="24"/>
                <w:szCs w:val="24"/>
                <w:lang w:val="en-US" w:eastAsia="de-DE"/>
              </w:rPr>
              <w:t>15.76/0.99</w:t>
            </w:r>
            <w:r w:rsidRPr="004125DA">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51/</w:t>
            </w:r>
            <w:r w:rsidRPr="00CF700B">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164/</w:t>
            </w:r>
            <w:r w:rsidRPr="00CF700B">
              <w:rPr>
                <w:rFonts w:ascii="Times New Roman" w:eastAsia="Times New Roman" w:hAnsi="Times New Roman" w:cs="Times New Roman"/>
                <w:color w:val="000000"/>
                <w:sz w:val="24"/>
                <w:szCs w:val="24"/>
                <w:lang w:val="en-US" w:eastAsia="de-DE"/>
              </w:rPr>
              <w:t>4.56</w:t>
            </w:r>
          </w:p>
        </w:tc>
      </w:tr>
      <w:tr w:rsidR="00D44633" w:rsidRPr="00CF700B"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77777777"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proofErr w:type="spellStart"/>
            <w:r w:rsidRPr="00707DCB">
              <w:rPr>
                <w:rFonts w:ascii="Times New Roman" w:eastAsia="Times New Roman" w:hAnsi="Times New Roman" w:cs="Times New Roman"/>
                <w:color w:val="000000"/>
                <w:sz w:val="24"/>
                <w:szCs w:val="24"/>
                <w:lang w:eastAsia="de-DE"/>
              </w:rPr>
              <w:t>Pre</w:t>
            </w:r>
            <w:proofErr w:type="spellEnd"/>
            <w:r w:rsidRPr="00707DCB">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T</w:t>
            </w:r>
            <w:r w:rsidRPr="00707DCB">
              <w:rPr>
                <w:rFonts w:ascii="Times New Roman" w:eastAsia="Times New Roman" w:hAnsi="Times New Roman" w:cs="Times New Roman"/>
                <w:color w:val="000000"/>
                <w:sz w:val="24"/>
                <w:szCs w:val="24"/>
                <w:lang w:eastAsia="de-DE"/>
              </w:rPr>
              <w:t xml:space="preserve">eaching </w:t>
            </w:r>
            <w:proofErr w:type="spellStart"/>
            <w:r>
              <w:rPr>
                <w:rFonts w:ascii="Times New Roman" w:eastAsia="Times New Roman" w:hAnsi="Times New Roman" w:cs="Times New Roman"/>
                <w:color w:val="000000"/>
                <w:sz w:val="24"/>
                <w:szCs w:val="24"/>
                <w:lang w:eastAsia="de-DE"/>
              </w:rPr>
              <w:t>Interval</w:t>
            </w:r>
            <w:proofErr w:type="spellEnd"/>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D44633" w:rsidRPr="00CF700B"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77777777"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(2) </w:t>
            </w:r>
            <w:r w:rsidRPr="00707DCB">
              <w:rPr>
                <w:rFonts w:ascii="Times New Roman" w:eastAsia="Times New Roman" w:hAnsi="Times New Roman" w:cs="Times New Roman"/>
                <w:color w:val="000000"/>
                <w:sz w:val="24"/>
                <w:szCs w:val="24"/>
                <w:lang w:eastAsia="de-DE"/>
              </w:rPr>
              <w:t xml:space="preserve">Teaching </w:t>
            </w:r>
            <w:proofErr w:type="spellStart"/>
            <w:r>
              <w:rPr>
                <w:rFonts w:ascii="Times New Roman" w:eastAsia="Times New Roman" w:hAnsi="Times New Roman" w:cs="Times New Roman"/>
                <w:color w:val="000000"/>
                <w:sz w:val="24"/>
                <w:szCs w:val="24"/>
                <w:lang w:eastAsia="de-DE"/>
              </w:rPr>
              <w:t>Interval</w:t>
            </w:r>
            <w:proofErr w:type="spellEnd"/>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D44633" w:rsidRPr="00CF700B"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77777777"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Pr="00707DCB">
              <w:rPr>
                <w:rFonts w:ascii="Times New Roman" w:eastAsia="Times New Roman" w:hAnsi="Times New Roman" w:cs="Times New Roman"/>
                <w:color w:val="000000"/>
                <w:sz w:val="24"/>
                <w:szCs w:val="24"/>
                <w:lang w:eastAsia="de-DE"/>
              </w:rPr>
              <w:t>Post-</w:t>
            </w:r>
            <w:r>
              <w:rPr>
                <w:rFonts w:ascii="Times New Roman" w:eastAsia="Times New Roman" w:hAnsi="Times New Roman" w:cs="Times New Roman"/>
                <w:color w:val="000000"/>
                <w:sz w:val="24"/>
                <w:szCs w:val="24"/>
                <w:lang w:eastAsia="de-DE"/>
              </w:rPr>
              <w:t>T</w:t>
            </w:r>
            <w:r w:rsidRPr="00707DCB">
              <w:rPr>
                <w:rFonts w:ascii="Times New Roman" w:eastAsia="Times New Roman" w:hAnsi="Times New Roman" w:cs="Times New Roman"/>
                <w:color w:val="000000"/>
                <w:sz w:val="24"/>
                <w:szCs w:val="24"/>
                <w:lang w:eastAsia="de-DE"/>
              </w:rPr>
              <w:t xml:space="preserve">eaching </w:t>
            </w:r>
            <w:proofErr w:type="spellStart"/>
            <w:r>
              <w:rPr>
                <w:rFonts w:ascii="Times New Roman" w:eastAsia="Times New Roman" w:hAnsi="Times New Roman" w:cs="Times New Roman"/>
                <w:color w:val="000000"/>
                <w:sz w:val="24"/>
                <w:szCs w:val="24"/>
                <w:lang w:eastAsia="de-DE"/>
              </w:rPr>
              <w:t>Interval</w:t>
            </w:r>
            <w:proofErr w:type="spellEnd"/>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D44633" w:rsidRPr="00CF700B"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77777777"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Pr="00707DCB">
              <w:rPr>
                <w:rFonts w:ascii="Times New Roman" w:eastAsia="Times New Roman" w:hAnsi="Times New Roman" w:cs="Times New Roman"/>
                <w:color w:val="000000"/>
                <w:sz w:val="24"/>
                <w:szCs w:val="24"/>
                <w:lang w:eastAsia="de-DE"/>
              </w:rPr>
              <w:t xml:space="preserve">Interview </w:t>
            </w:r>
            <w:proofErr w:type="spellStart"/>
            <w:r>
              <w:rPr>
                <w:rFonts w:ascii="Times New Roman" w:eastAsia="Times New Roman" w:hAnsi="Times New Roman" w:cs="Times New Roman"/>
                <w:color w:val="000000"/>
                <w:sz w:val="24"/>
                <w:szCs w:val="24"/>
                <w:lang w:eastAsia="de-DE"/>
              </w:rPr>
              <w:t>Interval</w:t>
            </w:r>
            <w:proofErr w:type="spellEnd"/>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D44633" w:rsidRPr="00CF700B"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77777777"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Pr="00707DCB">
              <w:rPr>
                <w:rFonts w:ascii="Times New Roman" w:eastAsia="Times New Roman" w:hAnsi="Times New Roman" w:cs="Times New Roman"/>
                <w:color w:val="000000"/>
                <w:sz w:val="24"/>
                <w:szCs w:val="24"/>
                <w:lang w:eastAsia="de-DE"/>
              </w:rPr>
              <w:t xml:space="preserve">End </w:t>
            </w:r>
            <w:proofErr w:type="spellStart"/>
            <w:r>
              <w:rPr>
                <w:rFonts w:ascii="Times New Roman" w:eastAsia="Times New Roman" w:hAnsi="Times New Roman" w:cs="Times New Roman"/>
                <w:color w:val="000000"/>
                <w:sz w:val="24"/>
                <w:szCs w:val="24"/>
                <w:lang w:eastAsia="de-DE"/>
              </w:rPr>
              <w:t>Interval</w:t>
            </w:r>
            <w:proofErr w:type="spellEnd"/>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50/-2.68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r w:rsidR="00D44633" w:rsidRPr="003952AF"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16DA8C76" w14:textId="77777777" w:rsidR="00D44633" w:rsidRPr="00EB6D99" w:rsidRDefault="00D44633" w:rsidP="00D30895">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Pr>
                <w:rFonts w:ascii="Times New Roman" w:eastAsia="Times New Roman" w:hAnsi="Times New Roman" w:cs="Times New Roman"/>
                <w:color w:val="000000"/>
                <w:sz w:val="24"/>
                <w:szCs w:val="24"/>
                <w:vertAlign w:val="superscript"/>
                <w:lang w:val="en-US" w:eastAsia="de-DE"/>
              </w:rPr>
              <w:t xml:space="preserve"> </w:t>
            </w:r>
            <w:r w:rsidRPr="003A3F52">
              <w:rPr>
                <w:rFonts w:ascii="Times New Roman" w:eastAsia="Times New Roman" w:hAnsi="Times New Roman" w:cs="Times New Roman"/>
                <w:color w:val="000000"/>
                <w:sz w:val="24"/>
                <w:szCs w:val="24"/>
                <w:lang w:val="en-US" w:eastAsia="de-DE"/>
              </w:rPr>
              <w:t xml:space="preserve">Please note that </w:t>
            </w:r>
            <w:r w:rsidRPr="003A3F52">
              <w:rPr>
                <w:rFonts w:ascii="Times New Roman" w:eastAsia="Times New Roman" w:hAnsi="Times New Roman" w:cs="Times New Roman"/>
                <w:i/>
                <w:iCs/>
                <w:color w:val="000000"/>
                <w:sz w:val="24"/>
                <w:szCs w:val="24"/>
                <w:lang w:val="en-US" w:eastAsia="de-DE"/>
              </w:rPr>
              <w:t>M</w:t>
            </w:r>
            <w:r w:rsidRPr="003A3F52">
              <w:rPr>
                <w:rFonts w:ascii="Times New Roman" w:eastAsia="Times New Roman" w:hAnsi="Times New Roman" w:cs="Times New Roman"/>
                <w:color w:val="000000"/>
                <w:sz w:val="24"/>
                <w:szCs w:val="24"/>
                <w:lang w:val="en-US" w:eastAsia="de-DE"/>
              </w:rPr>
              <w:t xml:space="preserve"> and </w:t>
            </w:r>
            <w:r w:rsidRPr="003A3F52">
              <w:rPr>
                <w:rFonts w:ascii="Times New Roman" w:eastAsia="Times New Roman" w:hAnsi="Times New Roman" w:cs="Times New Roman"/>
                <w:i/>
                <w:iCs/>
                <w:color w:val="000000"/>
                <w:sz w:val="24"/>
                <w:szCs w:val="24"/>
                <w:lang w:val="en-US" w:eastAsia="de-DE"/>
              </w:rPr>
              <w:t>SD</w:t>
            </w:r>
            <w:r w:rsidRPr="003A3F52">
              <w:rPr>
                <w:rFonts w:ascii="Times New Roman" w:eastAsia="Times New Roman" w:hAnsi="Times New Roman" w:cs="Times New Roman"/>
                <w:color w:val="000000"/>
                <w:sz w:val="24"/>
                <w:szCs w:val="24"/>
                <w:lang w:val="en-US" w:eastAsia="de-DE"/>
              </w:rPr>
              <w:t xml:space="preserve"> of the overall course were subject to rounding differences</w:t>
            </w:r>
            <w:r>
              <w:rPr>
                <w:rFonts w:ascii="Times New Roman" w:eastAsia="Times New Roman" w:hAnsi="Times New Roman" w:cs="Times New Roman"/>
                <w:color w:val="000000"/>
                <w:sz w:val="24"/>
                <w:szCs w:val="24"/>
                <w:lang w:val="en-US" w:eastAsia="de-DE"/>
              </w:rPr>
              <w:t xml:space="preserve"> in the statistic software RStudio [@</w:t>
            </w:r>
            <w:r w:rsidRPr="00B03516">
              <w:rPr>
                <w:rFonts w:ascii="Times New Roman" w:eastAsia="Times New Roman" w:hAnsi="Times New Roman" w:cs="Times New Roman"/>
                <w:color w:val="000000"/>
                <w:sz w:val="24"/>
                <w:szCs w:val="24"/>
                <w:lang w:val="en-US" w:eastAsia="de-DE"/>
              </w:rPr>
              <w:t>RStudio2020</w:t>
            </w:r>
            <w:r>
              <w:rPr>
                <w:rFonts w:ascii="Times New Roman" w:eastAsia="Times New Roman" w:hAnsi="Times New Roman" w:cs="Times New Roman"/>
                <w:color w:val="000000"/>
                <w:sz w:val="24"/>
                <w:szCs w:val="24"/>
                <w:lang w:val="en-US" w:eastAsia="de-DE"/>
              </w:rPr>
              <w:t>]</w:t>
            </w:r>
            <w:r w:rsidRPr="00F77BDA">
              <w:rPr>
                <w:rFonts w:ascii="Times New Roman" w:eastAsia="Times New Roman" w:hAnsi="Times New Roman" w:cs="Times New Roman"/>
                <w:color w:val="000000"/>
                <w:sz w:val="24"/>
                <w:szCs w:val="24"/>
                <w:lang w:val="en-US" w:eastAsia="de-DE"/>
              </w:rPr>
              <w:t>.</w:t>
            </w:r>
          </w:p>
        </w:tc>
      </w:tr>
    </w:tbl>
    <w:p w14:paraId="386F72F3" w14:textId="77777777" w:rsidR="00D44633"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p>
    <w:p w14:paraId="2699A67A" w14:textId="6DF3C355" w:rsidR="00D44633" w:rsidRPr="006B11AA" w:rsidRDefault="00D44633" w:rsidP="00D44633">
      <w:pPr>
        <w:spacing w:before="240" w:after="240" w:line="240" w:lineRule="auto"/>
        <w:rPr>
          <w:rFonts w:ascii="Times New Roman" w:eastAsia="Times New Roman" w:hAnsi="Times New Roman" w:cs="Times New Roman"/>
          <w:b/>
          <w:i/>
          <w:iCs/>
          <w:color w:val="000000"/>
          <w:sz w:val="24"/>
          <w:szCs w:val="24"/>
          <w:lang w:val="en-US" w:eastAsia="de-DE"/>
        </w:rPr>
      </w:pPr>
      <w:r w:rsidRPr="006B11AA">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3</w:t>
      </w:r>
      <w:r w:rsidRPr="006B11AA">
        <w:rPr>
          <w:rFonts w:ascii="Times New Roman" w:eastAsia="Times New Roman" w:hAnsi="Times New Roman" w:cs="Times New Roman"/>
          <w:b/>
          <w:i/>
          <w:iCs/>
          <w:color w:val="000000"/>
          <w:sz w:val="24"/>
          <w:szCs w:val="24"/>
          <w:lang w:val="en-US" w:eastAsia="de-DE"/>
        </w:rPr>
        <w:t xml:space="preserve"> </w:t>
      </w:r>
    </w:p>
    <w:p w14:paraId="6F9453C2" w14:textId="47A6D8F1" w:rsidR="00D44633" w:rsidRPr="009F0D78"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Overall </w:t>
      </w:r>
      <w:r>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ourse of the HR</w:t>
      </w:r>
      <w:r>
        <w:rPr>
          <w:rFonts w:ascii="Times New Roman" w:eastAsia="Times New Roman" w:hAnsi="Times New Roman" w:cs="Times New Roman"/>
          <w:i/>
          <w:iCs/>
          <w:color w:val="000000"/>
          <w:sz w:val="24"/>
          <w:szCs w:val="24"/>
          <w:lang w:val="en-US" w:eastAsia="de-DE"/>
        </w:rPr>
        <w:t xml:space="preserve"> with the Unstandardized HR in BPM </w:t>
      </w:r>
      <w:r w:rsidR="009F595D">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hown in Fig. a. </w:t>
      </w:r>
      <w:r w:rsidRPr="00CF700B">
        <w:rPr>
          <w:rFonts w:ascii="Times New Roman" w:eastAsia="Times New Roman" w:hAnsi="Times New Roman" w:cs="Times New Roman"/>
          <w:i/>
          <w:iCs/>
          <w:color w:val="000000"/>
          <w:sz w:val="24"/>
          <w:szCs w:val="24"/>
          <w:lang w:val="en-US" w:eastAsia="de-DE"/>
        </w:rPr>
        <w:t xml:space="preserve">and </w:t>
      </w:r>
      <w:r>
        <w:rPr>
          <w:rFonts w:ascii="Times New Roman" w:eastAsia="Times New Roman" w:hAnsi="Times New Roman" w:cs="Times New Roman"/>
          <w:i/>
          <w:iCs/>
          <w:color w:val="000000"/>
          <w:sz w:val="24"/>
          <w:szCs w:val="24"/>
          <w:lang w:val="en-US" w:eastAsia="de-DE"/>
        </w:rPr>
        <w:t>the z-s</w:t>
      </w:r>
      <w:r w:rsidRPr="00CF700B">
        <w:rPr>
          <w:rFonts w:ascii="Times New Roman" w:eastAsia="Times New Roman" w:hAnsi="Times New Roman" w:cs="Times New Roman"/>
          <w:i/>
          <w:iCs/>
          <w:color w:val="000000"/>
          <w:sz w:val="24"/>
          <w:szCs w:val="24"/>
          <w:lang w:val="en-US" w:eastAsia="de-DE"/>
        </w:rPr>
        <w:t>tandardized</w:t>
      </w:r>
      <w:r>
        <w:rPr>
          <w:rFonts w:ascii="Times New Roman" w:eastAsia="Times New Roman" w:hAnsi="Times New Roman" w:cs="Times New Roman"/>
          <w:i/>
          <w:iCs/>
          <w:color w:val="000000"/>
          <w:sz w:val="24"/>
          <w:szCs w:val="24"/>
          <w:lang w:val="en-US" w:eastAsia="de-DE"/>
        </w:rPr>
        <w:t xml:space="preserve"> HR </w:t>
      </w:r>
      <w:r w:rsidR="009F595D">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hown in Fig. b. </w:t>
      </w:r>
    </w:p>
    <w:p w14:paraId="285E3795" w14:textId="77777777" w:rsidR="00D44633" w:rsidRPr="00BC7613"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eastAsia="de-DE"/>
        </w:rPr>
        <w:drawing>
          <wp:inline distT="0" distB="0" distL="0" distR="0" wp14:anchorId="11D4C3C0" wp14:editId="2A666A4D">
            <wp:extent cx="5760720" cy="40671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4067175"/>
                    </a:xfrm>
                    <a:prstGeom prst="rect">
                      <a:avLst/>
                    </a:prstGeom>
                  </pic:spPr>
                </pic:pic>
              </a:graphicData>
            </a:graphic>
          </wp:inline>
        </w:drawing>
      </w:r>
    </w:p>
    <w:p w14:paraId="41871D94" w14:textId="73D75BEF" w:rsidR="00D44633" w:rsidRDefault="00D44633" w:rsidP="00D44633">
      <w:pPr>
        <w:spacing w:before="240" w:after="240" w:line="240" w:lineRule="auto"/>
        <w:ind w:left="708"/>
        <w:rPr>
          <w:rFonts w:ascii="Times New Roman" w:eastAsia="Times New Roman" w:hAnsi="Times New Roman" w:cs="Times New Roman"/>
          <w:sz w:val="20"/>
          <w:szCs w:val="24"/>
          <w:lang w:val="en-US" w:eastAsia="de-DE"/>
        </w:rPr>
      </w:pPr>
      <w:commentRangeStart w:id="139"/>
      <w:r w:rsidRPr="00B03516">
        <w:rPr>
          <w:rFonts w:ascii="Times New Roman" w:eastAsia="Times New Roman" w:hAnsi="Times New Roman" w:cs="Times New Roman"/>
          <w:i/>
          <w:iCs/>
          <w:color w:val="000000"/>
          <w:sz w:val="20"/>
          <w:szCs w:val="24"/>
          <w:lang w:val="en-US" w:eastAsia="de-DE"/>
        </w:rPr>
        <w:lastRenderedPageBreak/>
        <w:t xml:space="preserve">Note: </w:t>
      </w:r>
      <w:r w:rsidRPr="00B03516">
        <w:rPr>
          <w:rFonts w:ascii="Times New Roman" w:eastAsia="Times New Roman" w:hAnsi="Times New Roman" w:cs="Times New Roman"/>
          <w:color w:val="000000"/>
          <w:sz w:val="20"/>
          <w:szCs w:val="24"/>
          <w:lang w:val="en-US" w:eastAsia="de-DE"/>
        </w:rPr>
        <w:t>The shadow around the line represents the 9</w:t>
      </w:r>
      <w:r>
        <w:rPr>
          <w:rFonts w:ascii="Times New Roman" w:eastAsia="Times New Roman" w:hAnsi="Times New Roman" w:cs="Times New Roman"/>
          <w:color w:val="000000"/>
          <w:sz w:val="20"/>
          <w:szCs w:val="24"/>
          <w:lang w:val="en-US" w:eastAsia="de-DE"/>
        </w:rPr>
        <w:t>5</w:t>
      </w:r>
      <w:r w:rsidRPr="00B03516">
        <w:rPr>
          <w:rFonts w:ascii="Times New Roman" w:eastAsia="Times New Roman" w:hAnsi="Times New Roman" w:cs="Times New Roman"/>
          <w:color w:val="000000"/>
          <w:sz w:val="20"/>
          <w:szCs w:val="24"/>
          <w:lang w:val="en-US" w:eastAsia="de-DE"/>
        </w:rPr>
        <w:t xml:space="preserve">% confidence interval. </w:t>
      </w:r>
      <w:r w:rsidRPr="00050B75">
        <w:rPr>
          <w:rFonts w:ascii="Times New Roman" w:eastAsia="Times New Roman" w:hAnsi="Times New Roman" w:cs="Times New Roman"/>
          <w:color w:val="000000"/>
          <w:sz w:val="20"/>
          <w:szCs w:val="24"/>
          <w:lang w:val="en-US" w:eastAsia="de-DE"/>
        </w:rPr>
        <w:t>The confidence interval shown refers to the HR measurement</w:t>
      </w:r>
      <w:r>
        <w:rPr>
          <w:rFonts w:ascii="Times New Roman" w:eastAsia="Times New Roman" w:hAnsi="Times New Roman" w:cs="Times New Roman"/>
          <w:color w:val="000000"/>
          <w:sz w:val="20"/>
          <w:szCs w:val="24"/>
          <w:lang w:val="en-US" w:eastAsia="de-DE"/>
        </w:rPr>
        <w:t xml:space="preserve"> points </w:t>
      </w:r>
      <w:r w:rsidRPr="00050B75">
        <w:rPr>
          <w:rFonts w:ascii="Times New Roman" w:eastAsia="Times New Roman" w:hAnsi="Times New Roman" w:cs="Times New Roman"/>
          <w:color w:val="000000"/>
          <w:sz w:val="20"/>
          <w:szCs w:val="24"/>
          <w:lang w:val="en-US" w:eastAsia="de-DE"/>
        </w:rPr>
        <w:t xml:space="preserve">during the entire study period. </w:t>
      </w:r>
      <w:commentRangeEnd w:id="139"/>
      <w:r w:rsidR="00CD649D">
        <w:rPr>
          <w:rStyle w:val="Kommentarzeichen"/>
        </w:rPr>
        <w:commentReference w:id="139"/>
      </w:r>
      <w:commentRangeStart w:id="140"/>
      <w:del w:id="141" w:author="G K" w:date="2024-04-03T23:49:00Z">
        <w:r w:rsidRPr="00B03516" w:rsidDel="00CD649D">
          <w:rPr>
            <w:rFonts w:ascii="Times New Roman" w:eastAsia="Times New Roman" w:hAnsi="Times New Roman" w:cs="Times New Roman"/>
            <w:color w:val="000000"/>
            <w:sz w:val="20"/>
            <w:szCs w:val="24"/>
            <w:lang w:val="en-US" w:eastAsia="de-DE"/>
          </w:rPr>
          <w:delText>We used the ggplot2 package (v3.3.3; Wickham, 2016) to calculate the moving average of the course.</w:delText>
        </w:r>
        <w:commentRangeEnd w:id="140"/>
        <w:r w:rsidR="00CD649D" w:rsidDel="00CD649D">
          <w:rPr>
            <w:rStyle w:val="Kommentarzeichen"/>
          </w:rPr>
          <w:commentReference w:id="140"/>
        </w:r>
      </w:del>
    </w:p>
    <w:p w14:paraId="7786976C" w14:textId="77777777" w:rsidR="00D44633" w:rsidRPr="007258AE" w:rsidRDefault="00D44633">
      <w:pPr>
        <w:spacing w:before="240" w:after="240" w:line="240" w:lineRule="auto"/>
        <w:ind w:left="708"/>
        <w:rPr>
          <w:rFonts w:ascii="Times New Roman" w:eastAsia="Times New Roman" w:hAnsi="Times New Roman" w:cs="Times New Roman"/>
          <w:sz w:val="20"/>
          <w:szCs w:val="24"/>
          <w:lang w:val="en-US" w:eastAsia="de-DE"/>
        </w:rPr>
        <w:pPrChange w:id="142" w:author="G K" w:date="2024-04-03T23:49:00Z">
          <w:pPr>
            <w:spacing w:before="240" w:after="240" w:line="240" w:lineRule="auto"/>
          </w:pPr>
        </w:pPrChange>
      </w:pPr>
    </w:p>
    <w:p w14:paraId="016BF037" w14:textId="59C1CF8D" w:rsidR="00D44633" w:rsidRPr="00CA60D7"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9237E6">
        <w:rPr>
          <w:rFonts w:ascii="Times New Roman" w:eastAsia="Times New Roman" w:hAnsi="Times New Roman" w:cs="Times New Roman"/>
          <w:color w:val="000000"/>
          <w:sz w:val="24"/>
          <w:szCs w:val="24"/>
          <w:lang w:val="en-US" w:eastAsia="de-DE"/>
        </w:rPr>
        <w:t>The second part of our first research goal was</w:t>
      </w:r>
      <w:r>
        <w:rPr>
          <w:rFonts w:ascii="Times New Roman" w:eastAsia="Times New Roman" w:hAnsi="Times New Roman" w:cs="Times New Roman"/>
          <w:color w:val="000000"/>
          <w:sz w:val="24"/>
          <w:szCs w:val="24"/>
          <w:lang w:val="en-US" w:eastAsia="de-DE"/>
        </w:rPr>
        <w:t xml:space="preserve"> to locate the HR peak, testing the hypothesis that HR will peak during the micro-teaching unit (Hypothesis 1a). Repeated measures ANOVA revealed that the standardized HR means of the intervals </w:t>
      </w:r>
      <w:r w:rsidRPr="00D7654C">
        <w:rPr>
          <w:rFonts w:ascii="Times New Roman" w:eastAsia="Times New Roman" w:hAnsi="Times New Roman" w:cs="Times New Roman"/>
          <w:color w:val="000000"/>
          <w:sz w:val="24"/>
          <w:szCs w:val="24"/>
          <w:lang w:val="en-US" w:eastAsia="de-DE"/>
        </w:rPr>
        <w:t xml:space="preserve">differed statistically </w:t>
      </w:r>
      <w:r w:rsidR="00E5431E">
        <w:rPr>
          <w:rFonts w:ascii="Times New Roman" w:eastAsia="Times New Roman" w:hAnsi="Times New Roman" w:cs="Times New Roman"/>
          <w:color w:val="000000"/>
          <w:sz w:val="24"/>
          <w:szCs w:val="24"/>
          <w:lang w:val="en-US" w:eastAsia="de-DE"/>
        </w:rPr>
        <w:t>significantly</w:t>
      </w:r>
      <w:r>
        <w:rPr>
          <w:rFonts w:ascii="Times New Roman" w:eastAsia="Times New Roman" w:hAnsi="Times New Roman" w:cs="Times New Roman"/>
          <w:color w:val="000000"/>
          <w:sz w:val="24"/>
          <w:szCs w:val="24"/>
          <w:lang w:val="en-US" w:eastAsia="de-DE"/>
        </w:rPr>
        <w:t xml:space="preserve"> between intervals</w:t>
      </w:r>
      <w:r w:rsidRPr="00D7654C">
        <w:rPr>
          <w:rFonts w:ascii="Times New Roman" w:eastAsia="Times New Roman" w:hAnsi="Times New Roman" w:cs="Times New Roman"/>
          <w:color w:val="000000"/>
          <w:sz w:val="24"/>
          <w:szCs w:val="24"/>
          <w:lang w:val="en-US" w:eastAsia="de-DE"/>
        </w:rPr>
        <w:t xml:space="preserve">, </w:t>
      </w:r>
      <w:proofErr w:type="gramStart"/>
      <w:r w:rsidRPr="00BA785C">
        <w:rPr>
          <w:rFonts w:ascii="Times New Roman" w:eastAsia="Times New Roman" w:hAnsi="Times New Roman" w:cs="Times New Roman"/>
          <w:i/>
          <w:iCs/>
          <w:color w:val="000000"/>
          <w:sz w:val="24"/>
          <w:szCs w:val="24"/>
          <w:lang w:val="en-US" w:eastAsia="de-DE"/>
        </w:rPr>
        <w:t>F</w:t>
      </w:r>
      <w:r w:rsidRPr="00D7654C">
        <w:rPr>
          <w:rFonts w:ascii="Times New Roman" w:eastAsia="Times New Roman" w:hAnsi="Times New Roman" w:cs="Times New Roman"/>
          <w:color w:val="000000"/>
          <w:sz w:val="24"/>
          <w:szCs w:val="24"/>
          <w:lang w:val="en-US" w:eastAsia="de-DE"/>
        </w:rPr>
        <w:t>(</w:t>
      </w:r>
      <w:proofErr w:type="gramEnd"/>
      <w:r>
        <w:rPr>
          <w:rFonts w:ascii="Times New Roman" w:eastAsia="Times New Roman" w:hAnsi="Times New Roman" w:cs="Times New Roman"/>
          <w:color w:val="000000"/>
          <w:sz w:val="24"/>
          <w:szCs w:val="24"/>
          <w:lang w:val="en-US" w:eastAsia="de-DE"/>
        </w:rPr>
        <w:t>4, 400</w:t>
      </w:r>
      <w:r w:rsidRPr="00D7654C">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257.50</w:t>
      </w:r>
      <w:r w:rsidRPr="00D7654C">
        <w:rPr>
          <w:rFonts w:ascii="Times New Roman" w:eastAsia="Times New Roman" w:hAnsi="Times New Roman" w:cs="Times New Roman"/>
          <w:color w:val="000000"/>
          <w:sz w:val="24"/>
          <w:szCs w:val="24"/>
          <w:lang w:val="en-US" w:eastAsia="de-DE"/>
        </w:rPr>
        <w:t xml:space="preserve">, </w:t>
      </w:r>
      <w:r w:rsidRPr="0069734F">
        <w:rPr>
          <w:rFonts w:ascii="Times New Roman" w:eastAsia="Times New Roman" w:hAnsi="Times New Roman" w:cs="Times New Roman"/>
          <w:i/>
          <w:iCs/>
          <w:color w:val="000000"/>
          <w:sz w:val="24"/>
          <w:szCs w:val="24"/>
          <w:lang w:val="en-US" w:eastAsia="de-DE"/>
        </w:rPr>
        <w:t>p</w:t>
      </w:r>
      <w:r w:rsidRPr="00D7654C">
        <w:rPr>
          <w:rFonts w:ascii="Times New Roman" w:eastAsia="Times New Roman" w:hAnsi="Times New Roman" w:cs="Times New Roman"/>
          <w:color w:val="000000"/>
          <w:sz w:val="24"/>
          <w:szCs w:val="24"/>
          <w:lang w:val="en-US" w:eastAsia="de-DE"/>
        </w:rPr>
        <w:t xml:space="preserve"> &lt; .0</w:t>
      </w:r>
      <w:r>
        <w:rPr>
          <w:rFonts w:ascii="Times New Roman" w:eastAsia="Times New Roman" w:hAnsi="Times New Roman" w:cs="Times New Roman"/>
          <w:color w:val="000000"/>
          <w:sz w:val="24"/>
          <w:szCs w:val="24"/>
          <w:lang w:val="en-US" w:eastAsia="de-DE"/>
        </w:rPr>
        <w:t xml:space="preserve">5, </w:t>
      </w:r>
      <w:r w:rsidRPr="006C3C91">
        <w:rPr>
          <w:rFonts w:ascii="Times New Roman" w:eastAsia="Times New Roman" w:hAnsi="Times New Roman" w:cs="Times New Roman"/>
          <w:i/>
          <w:iCs/>
          <w:color w:val="000000"/>
          <w:sz w:val="24"/>
          <w:szCs w:val="24"/>
          <w:lang w:val="en-US" w:eastAsia="de-DE"/>
        </w:rPr>
        <w:t>f</w:t>
      </w:r>
      <w:r>
        <w:rPr>
          <w:rFonts w:ascii="Times New Roman" w:eastAsia="Times New Roman" w:hAnsi="Times New Roman" w:cs="Times New Roman"/>
          <w:color w:val="000000"/>
          <w:sz w:val="24"/>
          <w:szCs w:val="24"/>
          <w:lang w:val="en-US" w:eastAsia="de-DE"/>
        </w:rPr>
        <w:t xml:space="preserve"> = 1.60 (large effect). Post-hoc contrasts indicated that the </w:t>
      </w:r>
      <w:r w:rsidRPr="00CF700B">
        <w:rPr>
          <w:rFonts w:ascii="Times New Roman" w:eastAsia="Times New Roman" w:hAnsi="Times New Roman" w:cs="Times New Roman"/>
          <w:color w:val="000000"/>
          <w:sz w:val="24"/>
          <w:szCs w:val="24"/>
          <w:lang w:val="en-US" w:eastAsia="de-DE"/>
        </w:rPr>
        <w:t xml:space="preserve">standardized mean HR was significantly higher in the </w:t>
      </w:r>
      <w:del w:id="143" w:author="Deiglmayr, Anne" w:date="2024-04-08T17:39:00Z">
        <w:r w:rsidRPr="00CF700B" w:rsidDel="00E61EB5">
          <w:rPr>
            <w:rFonts w:ascii="Times New Roman" w:eastAsia="Times New Roman" w:hAnsi="Times New Roman" w:cs="Times New Roman"/>
            <w:color w:val="000000"/>
            <w:sz w:val="24"/>
            <w:szCs w:val="24"/>
            <w:lang w:val="en-US" w:eastAsia="de-DE"/>
          </w:rPr>
          <w:delText xml:space="preserve">(2) </w:delText>
        </w:r>
      </w:del>
      <w:r w:rsidRPr="00CF700B">
        <w:rPr>
          <w:rFonts w:ascii="Times New Roman" w:eastAsia="Times New Roman" w:hAnsi="Times New Roman" w:cs="Times New Roman"/>
          <w:color w:val="000000"/>
          <w:sz w:val="24"/>
          <w:szCs w:val="24"/>
          <w:lang w:val="en-US" w:eastAsia="de-DE"/>
        </w:rPr>
        <w:t xml:space="preserve">teaching </w:t>
      </w:r>
      <w:r>
        <w:rPr>
          <w:rFonts w:ascii="Times New Roman" w:eastAsia="Times New Roman" w:hAnsi="Times New Roman" w:cs="Times New Roman"/>
          <w:color w:val="000000"/>
          <w:sz w:val="24"/>
          <w:szCs w:val="24"/>
          <w:lang w:val="en-US" w:eastAsia="de-DE"/>
        </w:rPr>
        <w:t>interval</w:t>
      </w:r>
      <w:ins w:id="144" w:author="Deiglmayr, Anne" w:date="2024-04-08T17:39:00Z">
        <w:r w:rsidR="00E61EB5">
          <w:rPr>
            <w:rFonts w:ascii="Times New Roman" w:eastAsia="Times New Roman" w:hAnsi="Times New Roman" w:cs="Times New Roman"/>
            <w:color w:val="000000"/>
            <w:sz w:val="24"/>
            <w:szCs w:val="24"/>
            <w:lang w:val="en-US" w:eastAsia="de-DE"/>
          </w:rPr>
          <w:t xml:space="preserve"> (I2)</w:t>
        </w:r>
      </w:ins>
      <w:r w:rsidRPr="00CF700B">
        <w:rPr>
          <w:rFonts w:ascii="Times New Roman" w:eastAsia="Times New Roman" w:hAnsi="Times New Roman" w:cs="Times New Roman"/>
          <w:color w:val="000000"/>
          <w:sz w:val="24"/>
          <w:szCs w:val="24"/>
          <w:lang w:val="en-US" w:eastAsia="de-DE"/>
        </w:rPr>
        <w:t xml:space="preserve"> compared to the</w:t>
      </w:r>
      <w:ins w:id="145" w:author="Deiglmayr, Anne" w:date="2024-04-08T17:39:00Z">
        <w:r w:rsidR="00E61EB5">
          <w:rPr>
            <w:rFonts w:ascii="Times New Roman" w:eastAsia="Times New Roman" w:hAnsi="Times New Roman" w:cs="Times New Roman"/>
            <w:color w:val="000000"/>
            <w:sz w:val="24"/>
            <w:szCs w:val="24"/>
            <w:lang w:val="en-US" w:eastAsia="de-DE"/>
          </w:rPr>
          <w:t xml:space="preserve"> </w:t>
        </w:r>
      </w:ins>
      <w:del w:id="146" w:author="Deiglmayr, Anne" w:date="2024-04-08T17:39:00Z">
        <w:r w:rsidRPr="00CF700B" w:rsidDel="00E61EB5">
          <w:rPr>
            <w:rFonts w:ascii="Times New Roman" w:eastAsia="Times New Roman" w:hAnsi="Times New Roman" w:cs="Times New Roman"/>
            <w:color w:val="000000"/>
            <w:sz w:val="24"/>
            <w:szCs w:val="24"/>
            <w:lang w:val="en-US" w:eastAsia="de-DE"/>
          </w:rPr>
          <w:delText xml:space="preserve"> (1) </w:delText>
        </w:r>
      </w:del>
      <w:r w:rsidRPr="00CF700B">
        <w:rPr>
          <w:rFonts w:ascii="Times New Roman" w:eastAsia="Times New Roman" w:hAnsi="Times New Roman" w:cs="Times New Roman"/>
          <w:color w:val="000000"/>
          <w:sz w:val="24"/>
          <w:szCs w:val="24"/>
          <w:lang w:val="en-US" w:eastAsia="de-DE"/>
        </w:rPr>
        <w:t xml:space="preserve">pre-teaching </w:t>
      </w:r>
      <w:r>
        <w:rPr>
          <w:rFonts w:ascii="Times New Roman" w:eastAsia="Times New Roman" w:hAnsi="Times New Roman" w:cs="Times New Roman"/>
          <w:color w:val="000000"/>
          <w:sz w:val="24"/>
          <w:szCs w:val="24"/>
          <w:lang w:val="en-US" w:eastAsia="de-DE"/>
        </w:rPr>
        <w:t>interval</w:t>
      </w:r>
      <w:ins w:id="147" w:author="Deiglmayr, Anne" w:date="2024-04-08T17:39:00Z">
        <w:r w:rsidR="00E61EB5">
          <w:rPr>
            <w:rFonts w:ascii="Times New Roman" w:eastAsia="Times New Roman" w:hAnsi="Times New Roman" w:cs="Times New Roman"/>
            <w:color w:val="000000"/>
            <w:sz w:val="24"/>
            <w:szCs w:val="24"/>
            <w:lang w:val="en-US" w:eastAsia="de-DE"/>
          </w:rPr>
          <w:t xml:space="preserve"> (I1)</w:t>
        </w:r>
      </w:ins>
      <w:r w:rsidRPr="00CF700B">
        <w:rPr>
          <w:rFonts w:ascii="Times New Roman" w:eastAsia="Times New Roman" w:hAnsi="Times New Roman" w:cs="Times New Roman"/>
          <w:color w:val="000000"/>
          <w:sz w:val="24"/>
          <w:szCs w:val="24"/>
          <w:lang w:val="en-US" w:eastAsia="de-DE"/>
        </w:rPr>
        <w:t xml:space="preserve">, </w:t>
      </w:r>
      <w:proofErr w:type="gramStart"/>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proofErr w:type="gramEnd"/>
      <w:r>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sidRPr="00AA51E5">
        <w:rPr>
          <w:rFonts w:ascii="Times New Roman" w:eastAsia="Times New Roman" w:hAnsi="Times New Roman" w:cs="Times New Roman"/>
          <w:color w:val="000000"/>
          <w:sz w:val="24"/>
          <w:szCs w:val="24"/>
          <w:lang w:val="en-US" w:eastAsia="de-DE"/>
        </w:rPr>
        <w:t>32.71</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 0.82 (large effect). </w:t>
      </w:r>
      <w:r>
        <w:rPr>
          <w:rFonts w:ascii="Times New Roman" w:eastAsia="Times New Roman" w:hAnsi="Times New Roman" w:cs="Times New Roman"/>
          <w:color w:val="000000"/>
          <w:sz w:val="24"/>
          <w:szCs w:val="24"/>
          <w:lang w:val="en-US" w:eastAsia="de-DE"/>
        </w:rPr>
        <w:t xml:space="preserve">Moreover, </w:t>
      </w:r>
      <w:r w:rsidRPr="00CF700B">
        <w:rPr>
          <w:rFonts w:ascii="Times New Roman" w:eastAsia="Times New Roman" w:hAnsi="Times New Roman" w:cs="Times New Roman"/>
          <w:color w:val="000000"/>
          <w:sz w:val="24"/>
          <w:szCs w:val="24"/>
          <w:lang w:val="en-US" w:eastAsia="de-DE"/>
        </w:rPr>
        <w:t xml:space="preserve">the standardized HR mean </w:t>
      </w:r>
      <w:r>
        <w:rPr>
          <w:rFonts w:ascii="Times New Roman" w:eastAsia="Times New Roman" w:hAnsi="Times New Roman" w:cs="Times New Roman"/>
          <w:color w:val="000000"/>
          <w:sz w:val="24"/>
          <w:szCs w:val="24"/>
          <w:lang w:val="en-US" w:eastAsia="de-DE"/>
        </w:rPr>
        <w:t>of</w:t>
      </w:r>
      <w:r w:rsidRPr="00CF700B">
        <w:rPr>
          <w:rFonts w:ascii="Times New Roman" w:eastAsia="Times New Roman" w:hAnsi="Times New Roman" w:cs="Times New Roman"/>
          <w:color w:val="000000"/>
          <w:sz w:val="24"/>
          <w:szCs w:val="24"/>
          <w:lang w:val="en-US" w:eastAsia="de-DE"/>
        </w:rPr>
        <w:t xml:space="preserve"> the </w:t>
      </w:r>
      <w:del w:id="148" w:author="Deiglmayr, Anne" w:date="2024-04-08T17:39:00Z">
        <w:r w:rsidRPr="00CF700B" w:rsidDel="00E61EB5">
          <w:rPr>
            <w:rFonts w:ascii="Times New Roman" w:eastAsia="Times New Roman" w:hAnsi="Times New Roman" w:cs="Times New Roman"/>
            <w:color w:val="000000"/>
            <w:sz w:val="24"/>
            <w:szCs w:val="24"/>
            <w:lang w:val="en-US" w:eastAsia="de-DE"/>
          </w:rPr>
          <w:delText>(2)</w:delText>
        </w:r>
      </w:del>
      <w:r w:rsidRPr="00CF700B">
        <w:rPr>
          <w:rFonts w:ascii="Times New Roman" w:eastAsia="Times New Roman" w:hAnsi="Times New Roman" w:cs="Times New Roman"/>
          <w:color w:val="000000"/>
          <w:sz w:val="24"/>
          <w:szCs w:val="24"/>
          <w:lang w:val="en-US" w:eastAsia="de-DE"/>
        </w:rPr>
        <w:t xml:space="preserve"> teaching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ins w:id="149" w:author="Deiglmayr, Anne" w:date="2024-04-08T17:39:00Z">
        <w:r w:rsidR="00E61EB5">
          <w:rPr>
            <w:rFonts w:ascii="Times New Roman" w:eastAsia="Times New Roman" w:hAnsi="Times New Roman" w:cs="Times New Roman"/>
            <w:color w:val="000000"/>
            <w:sz w:val="24"/>
            <w:szCs w:val="24"/>
            <w:lang w:val="en-US" w:eastAsia="de-DE"/>
          </w:rPr>
          <w:t xml:space="preserve">(I2) </w:t>
        </w:r>
      </w:ins>
      <w:r>
        <w:rPr>
          <w:rFonts w:ascii="Times New Roman" w:eastAsia="Times New Roman" w:hAnsi="Times New Roman" w:cs="Times New Roman"/>
          <w:color w:val="000000"/>
          <w:sz w:val="24"/>
          <w:szCs w:val="24"/>
          <w:lang w:val="en-US" w:eastAsia="de-DE"/>
        </w:rPr>
        <w:t xml:space="preserve">was significantly higher than in </w:t>
      </w:r>
      <w:r w:rsidRPr="00CF700B">
        <w:rPr>
          <w:rFonts w:ascii="Times New Roman" w:eastAsia="Times New Roman" w:hAnsi="Times New Roman" w:cs="Times New Roman"/>
          <w:color w:val="000000"/>
          <w:sz w:val="24"/>
          <w:szCs w:val="24"/>
          <w:lang w:val="en-US" w:eastAsia="de-DE"/>
        </w:rPr>
        <w:t xml:space="preserve">the </w:t>
      </w:r>
      <w:del w:id="150" w:author="Deiglmayr, Anne" w:date="2024-04-08T17:39:00Z">
        <w:r w:rsidRPr="00CF700B" w:rsidDel="00E61EB5">
          <w:rPr>
            <w:rFonts w:ascii="Times New Roman" w:eastAsia="Times New Roman" w:hAnsi="Times New Roman" w:cs="Times New Roman"/>
            <w:color w:val="000000"/>
            <w:sz w:val="24"/>
            <w:szCs w:val="24"/>
            <w:lang w:val="en-US" w:eastAsia="de-DE"/>
          </w:rPr>
          <w:delText xml:space="preserve">(3) </w:delText>
        </w:r>
      </w:del>
      <w:r w:rsidRPr="00CF700B">
        <w:rPr>
          <w:rFonts w:ascii="Times New Roman" w:eastAsia="Times New Roman" w:hAnsi="Times New Roman" w:cs="Times New Roman"/>
          <w:color w:val="000000"/>
          <w:sz w:val="24"/>
          <w:szCs w:val="24"/>
          <w:lang w:val="en-US" w:eastAsia="de-DE"/>
        </w:rPr>
        <w:t xml:space="preserve">post-teaching </w:t>
      </w:r>
      <w:r>
        <w:rPr>
          <w:rFonts w:ascii="Times New Roman" w:eastAsia="Times New Roman" w:hAnsi="Times New Roman" w:cs="Times New Roman"/>
          <w:color w:val="000000"/>
          <w:sz w:val="24"/>
          <w:szCs w:val="24"/>
          <w:lang w:val="en-US" w:eastAsia="de-DE"/>
        </w:rPr>
        <w:t>interval</w:t>
      </w:r>
      <w:ins w:id="151" w:author="Deiglmayr, Anne" w:date="2024-04-08T17:39:00Z">
        <w:r w:rsidR="00E61EB5">
          <w:rPr>
            <w:rFonts w:ascii="Times New Roman" w:eastAsia="Times New Roman" w:hAnsi="Times New Roman" w:cs="Times New Roman"/>
            <w:color w:val="000000"/>
            <w:sz w:val="24"/>
            <w:szCs w:val="24"/>
            <w:lang w:val="en-US" w:eastAsia="de-DE"/>
          </w:rPr>
          <w:t xml:space="preserve"> (I3)</w:t>
        </w:r>
      </w:ins>
      <w:r w:rsidRPr="00CF700B">
        <w:rPr>
          <w:rFonts w:ascii="Times New Roman" w:eastAsia="Times New Roman" w:hAnsi="Times New Roman" w:cs="Times New Roman"/>
          <w:color w:val="000000"/>
          <w:sz w:val="24"/>
          <w:szCs w:val="24"/>
          <w:lang w:val="en-US" w:eastAsia="de-DE"/>
        </w:rPr>
        <w:t xml:space="preserve">, </w:t>
      </w:r>
      <w:proofErr w:type="gramStart"/>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proofErr w:type="gramEnd"/>
      <w:r>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32.00</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 &lt; .05, </w:t>
      </w:r>
      <w:r w:rsidRPr="00CF700B">
        <w:rPr>
          <w:rFonts w:ascii="Times New Roman" w:eastAsia="Times New Roman" w:hAnsi="Times New Roman" w:cs="Times New Roman"/>
          <w:i/>
          <w:iCs/>
          <w:color w:val="000000"/>
          <w:sz w:val="24"/>
          <w:szCs w:val="24"/>
          <w:lang w:val="en-US" w:eastAsia="de-DE"/>
        </w:rPr>
        <w:t xml:space="preserve">d </w:t>
      </w:r>
      <w:r w:rsidRPr="00CF700B">
        <w:rPr>
          <w:rFonts w:ascii="Times New Roman" w:eastAsia="Times New Roman" w:hAnsi="Times New Roman" w:cs="Times New Roman"/>
          <w:color w:val="000000"/>
          <w:sz w:val="24"/>
          <w:szCs w:val="24"/>
          <w:lang w:val="en-US" w:eastAsia="de-DE"/>
        </w:rPr>
        <w:t>= 1.34 (large effect)</w:t>
      </w:r>
      <w:r>
        <w:rPr>
          <w:rFonts w:ascii="Times New Roman" w:eastAsia="Times New Roman" w:hAnsi="Times New Roman" w:cs="Times New Roman"/>
          <w:color w:val="000000"/>
          <w:sz w:val="24"/>
          <w:szCs w:val="24"/>
          <w:lang w:val="en-US" w:eastAsia="de-DE"/>
        </w:rPr>
        <w:t xml:space="preserve">, the </w:t>
      </w:r>
      <w:del w:id="152" w:author="Deiglmayr, Anne" w:date="2024-04-08T17:39:00Z">
        <w:r w:rsidRPr="00CF700B" w:rsidDel="00E61EB5">
          <w:rPr>
            <w:rFonts w:ascii="Times New Roman" w:eastAsia="Times New Roman" w:hAnsi="Times New Roman" w:cs="Times New Roman"/>
            <w:color w:val="000000"/>
            <w:sz w:val="24"/>
            <w:szCs w:val="24"/>
            <w:lang w:val="en-US" w:eastAsia="de-DE"/>
          </w:rPr>
          <w:delText xml:space="preserve">(4) </w:delText>
        </w:r>
      </w:del>
      <w:r w:rsidRPr="00CF700B">
        <w:rPr>
          <w:rFonts w:ascii="Times New Roman" w:eastAsia="Times New Roman" w:hAnsi="Times New Roman" w:cs="Times New Roman"/>
          <w:color w:val="000000"/>
          <w:sz w:val="24"/>
          <w:szCs w:val="24"/>
          <w:lang w:val="en-US" w:eastAsia="de-DE"/>
        </w:rPr>
        <w:t xml:space="preserve">interview </w:t>
      </w:r>
      <w:r>
        <w:rPr>
          <w:rFonts w:ascii="Times New Roman" w:eastAsia="Times New Roman" w:hAnsi="Times New Roman" w:cs="Times New Roman"/>
          <w:color w:val="000000"/>
          <w:sz w:val="24"/>
          <w:szCs w:val="24"/>
          <w:lang w:val="en-US" w:eastAsia="de-DE"/>
        </w:rPr>
        <w:t>interval</w:t>
      </w:r>
      <w:ins w:id="153" w:author="Deiglmayr, Anne" w:date="2024-04-08T17:39:00Z">
        <w:r w:rsidR="00E61EB5">
          <w:rPr>
            <w:rFonts w:ascii="Times New Roman" w:eastAsia="Times New Roman" w:hAnsi="Times New Roman" w:cs="Times New Roman"/>
            <w:color w:val="000000"/>
            <w:sz w:val="24"/>
            <w:szCs w:val="24"/>
            <w:lang w:val="en-US" w:eastAsia="de-DE"/>
          </w:rPr>
          <w:t xml:space="preserve"> (I4)</w:t>
        </w:r>
      </w:ins>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sidRPr="00D03B36">
        <w:rPr>
          <w:rFonts w:ascii="Times New Roman" w:eastAsia="Times New Roman" w:hAnsi="Times New Roman" w:cs="Times New Roman"/>
          <w:color w:val="000000"/>
          <w:sz w:val="24"/>
          <w:szCs w:val="24"/>
          <w:lang w:val="en-US" w:eastAsia="de-DE"/>
        </w:rPr>
        <w:t>453.47</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 3.37 (large effect)</w:t>
      </w:r>
      <w:r>
        <w:rPr>
          <w:rFonts w:ascii="Times New Roman" w:eastAsia="Times New Roman" w:hAnsi="Times New Roman" w:cs="Times New Roman"/>
          <w:color w:val="000000"/>
          <w:sz w:val="24"/>
          <w:szCs w:val="24"/>
          <w:lang w:val="en-US" w:eastAsia="de-DE"/>
        </w:rPr>
        <w:t xml:space="preserve">, and </w:t>
      </w:r>
      <w:r w:rsidRPr="00CF700B">
        <w:rPr>
          <w:rFonts w:ascii="Times New Roman" w:eastAsia="Times New Roman" w:hAnsi="Times New Roman" w:cs="Times New Roman"/>
          <w:color w:val="000000"/>
          <w:sz w:val="24"/>
          <w:szCs w:val="24"/>
          <w:lang w:val="en-US" w:eastAsia="de-DE"/>
        </w:rPr>
        <w:t xml:space="preserve">the </w:t>
      </w:r>
      <w:del w:id="154" w:author="Deiglmayr, Anne" w:date="2024-04-08T17:39:00Z">
        <w:r w:rsidRPr="00CF700B" w:rsidDel="00E61EB5">
          <w:rPr>
            <w:rFonts w:ascii="Times New Roman" w:eastAsia="Times New Roman" w:hAnsi="Times New Roman" w:cs="Times New Roman"/>
            <w:color w:val="000000"/>
            <w:sz w:val="24"/>
            <w:szCs w:val="24"/>
            <w:lang w:val="en-US" w:eastAsia="de-DE"/>
          </w:rPr>
          <w:delText xml:space="preserve">(5) </w:delText>
        </w:r>
      </w:del>
      <w:r w:rsidRPr="00CF700B">
        <w:rPr>
          <w:rFonts w:ascii="Times New Roman" w:eastAsia="Times New Roman" w:hAnsi="Times New Roman" w:cs="Times New Roman"/>
          <w:color w:val="000000"/>
          <w:sz w:val="24"/>
          <w:szCs w:val="24"/>
          <w:lang w:val="en-US" w:eastAsia="de-DE"/>
        </w:rPr>
        <w:t xml:space="preserve">end </w:t>
      </w:r>
      <w:r>
        <w:rPr>
          <w:rFonts w:ascii="Times New Roman" w:eastAsia="Times New Roman" w:hAnsi="Times New Roman" w:cs="Times New Roman"/>
          <w:color w:val="000000"/>
          <w:sz w:val="24"/>
          <w:szCs w:val="24"/>
          <w:lang w:val="en-US" w:eastAsia="de-DE"/>
        </w:rPr>
        <w:t>interval</w:t>
      </w:r>
      <w:ins w:id="155" w:author="Deiglmayr, Anne" w:date="2024-04-08T17:39:00Z">
        <w:r w:rsidR="00E61EB5">
          <w:rPr>
            <w:rFonts w:ascii="Times New Roman" w:eastAsia="Times New Roman" w:hAnsi="Times New Roman" w:cs="Times New Roman"/>
            <w:color w:val="000000"/>
            <w:sz w:val="24"/>
            <w:szCs w:val="24"/>
            <w:lang w:val="en-US" w:eastAsia="de-DE"/>
          </w:rPr>
          <w:t xml:space="preserve"> (I5)</w:t>
        </w:r>
      </w:ins>
      <w:r w:rsidRPr="00CF700B">
        <w:rPr>
          <w:rFonts w:ascii="Times New Roman" w:eastAsia="Times New Roman" w:hAnsi="Times New Roman" w:cs="Times New Roman"/>
          <w:color w:val="000000"/>
          <w:sz w:val="24"/>
          <w:szCs w:val="24"/>
          <w:lang w:val="en-US" w:eastAsia="de-DE"/>
        </w:rPr>
        <w:t xml:space="preserve">, </w:t>
      </w:r>
      <w:r w:rsidRPr="00B36717">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sidRPr="00BD7078">
        <w:rPr>
          <w:rFonts w:ascii="Times New Roman" w:eastAsia="Times New Roman" w:hAnsi="Times New Roman" w:cs="Times New Roman"/>
          <w:color w:val="000000"/>
          <w:sz w:val="24"/>
          <w:szCs w:val="24"/>
          <w:lang w:val="en-US" w:eastAsia="de-DE"/>
        </w:rPr>
        <w:t>511.89</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 &lt; .05, </w:t>
      </w:r>
      <w:r w:rsidRPr="00CF700B">
        <w:rPr>
          <w:rFonts w:ascii="Times New Roman" w:eastAsia="Times New Roman" w:hAnsi="Times New Roman" w:cs="Times New Roman"/>
          <w:i/>
          <w:iCs/>
          <w:color w:val="000000"/>
          <w:sz w:val="24"/>
          <w:szCs w:val="24"/>
          <w:lang w:val="en-US" w:eastAsia="de-DE"/>
        </w:rPr>
        <w:t xml:space="preserve">d </w:t>
      </w:r>
      <w:r w:rsidRPr="00CF700B">
        <w:rPr>
          <w:rFonts w:ascii="Times New Roman" w:eastAsia="Times New Roman" w:hAnsi="Times New Roman" w:cs="Times New Roman"/>
          <w:color w:val="000000"/>
          <w:sz w:val="24"/>
          <w:szCs w:val="24"/>
          <w:lang w:val="en-US" w:eastAsia="de-DE"/>
        </w:rPr>
        <w:t>= 4.68 (large effect). </w:t>
      </w:r>
      <w:r>
        <w:rPr>
          <w:rFonts w:ascii="Times New Roman" w:eastAsia="Times New Roman" w:hAnsi="Times New Roman" w:cs="Times New Roman"/>
          <w:color w:val="000000"/>
          <w:sz w:val="24"/>
          <w:szCs w:val="24"/>
          <w:lang w:val="en-US" w:eastAsia="de-DE"/>
        </w:rPr>
        <w:t xml:space="preserve">Thus, as hypothesized, HR peaked in the </w:t>
      </w:r>
      <w:del w:id="156" w:author="Deiglmayr, Anne" w:date="2024-04-08T17:40:00Z">
        <w:r w:rsidRPr="00CF700B" w:rsidDel="00E61EB5">
          <w:rPr>
            <w:rFonts w:ascii="Times New Roman" w:eastAsia="Times New Roman" w:hAnsi="Times New Roman" w:cs="Times New Roman"/>
            <w:color w:val="000000"/>
            <w:sz w:val="24"/>
            <w:szCs w:val="24"/>
            <w:lang w:val="en-US" w:eastAsia="de-DE"/>
          </w:rPr>
          <w:delText xml:space="preserve">(2) </w:delText>
        </w:r>
      </w:del>
      <w:r w:rsidRPr="00CF700B">
        <w:rPr>
          <w:rFonts w:ascii="Times New Roman" w:eastAsia="Times New Roman" w:hAnsi="Times New Roman" w:cs="Times New Roman"/>
          <w:color w:val="000000"/>
          <w:sz w:val="24"/>
          <w:szCs w:val="24"/>
          <w:lang w:val="en-US" w:eastAsia="de-DE"/>
        </w:rPr>
        <w:t xml:space="preserve">teaching </w:t>
      </w:r>
      <w:r>
        <w:rPr>
          <w:rFonts w:ascii="Times New Roman" w:eastAsia="Times New Roman" w:hAnsi="Times New Roman" w:cs="Times New Roman"/>
          <w:color w:val="000000"/>
          <w:sz w:val="24"/>
          <w:szCs w:val="24"/>
          <w:lang w:val="en-US" w:eastAsia="de-DE"/>
        </w:rPr>
        <w:t xml:space="preserve">interval (see Fig. </w:t>
      </w:r>
      <w:r w:rsidR="00A73846">
        <w:rPr>
          <w:rFonts w:ascii="Times New Roman" w:eastAsia="Times New Roman" w:hAnsi="Times New Roman" w:cs="Times New Roman"/>
          <w:color w:val="000000"/>
          <w:sz w:val="24"/>
          <w:szCs w:val="24"/>
          <w:lang w:val="en-US" w:eastAsia="de-DE"/>
        </w:rPr>
        <w:t>4</w:t>
      </w:r>
      <w:r>
        <w:rPr>
          <w:rFonts w:ascii="Times New Roman" w:eastAsia="Times New Roman" w:hAnsi="Times New Roman" w:cs="Times New Roman"/>
          <w:color w:val="000000"/>
          <w:sz w:val="24"/>
          <w:szCs w:val="24"/>
          <w:lang w:val="en-US" w:eastAsia="de-DE"/>
        </w:rPr>
        <w:t>).</w:t>
      </w:r>
    </w:p>
    <w:p w14:paraId="24EB29B3" w14:textId="551F7D72" w:rsidR="00D44633" w:rsidRPr="00005508"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4</w:t>
      </w:r>
    </w:p>
    <w:p w14:paraId="6CAB88F3" w14:textId="77777777" w:rsidR="00D44633" w:rsidRDefault="00D44633" w:rsidP="00D44633">
      <w:pPr>
        <w:spacing w:before="240" w:after="240" w:line="240" w:lineRule="auto"/>
        <w:rPr>
          <w:noProof/>
          <w:lang w:val="en-US"/>
        </w:rPr>
      </w:pPr>
      <w:r>
        <w:rPr>
          <w:rFonts w:ascii="Times New Roman" w:eastAsia="Times New Roman" w:hAnsi="Times New Roman" w:cs="Times New Roman"/>
          <w:i/>
          <w:iCs/>
          <w:color w:val="000000"/>
          <w:sz w:val="24"/>
          <w:szCs w:val="24"/>
          <w:lang w:val="en-US" w:eastAsia="de-DE"/>
        </w:rPr>
        <w:t>Standardized Mean HR for the Five Intervals</w:t>
      </w:r>
      <w:r w:rsidRPr="00223D93">
        <w:rPr>
          <w:noProof/>
          <w:lang w:val="en-US"/>
        </w:rPr>
        <w:t xml:space="preserve"> </w:t>
      </w:r>
    </w:p>
    <w:p w14:paraId="0BB1BE37" w14:textId="77777777" w:rsidR="00D44633" w:rsidRPr="00AB3F38"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eastAsia="de-DE"/>
        </w:rPr>
        <w:drawing>
          <wp:inline distT="0" distB="0" distL="0" distR="0" wp14:anchorId="3608E5BD" wp14:editId="0E624E5E">
            <wp:extent cx="5760720" cy="345567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3CDAFD73" w14:textId="77777777" w:rsidR="00D44633" w:rsidRPr="00235E22" w:rsidRDefault="00D44633" w:rsidP="00D44633">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 xml:space="preserve">The </w:t>
      </w:r>
      <w:r>
        <w:rPr>
          <w:rFonts w:ascii="Times New Roman" w:eastAsia="Times New Roman" w:hAnsi="Times New Roman" w:cs="Times New Roman"/>
          <w:color w:val="000000"/>
          <w:sz w:val="20"/>
          <w:szCs w:val="24"/>
          <w:lang w:val="en-US" w:eastAsia="de-DE"/>
        </w:rPr>
        <w:t xml:space="preserve">dotted line represents the grand mean. Error bars represent the </w:t>
      </w:r>
      <w:commentRangeStart w:id="157"/>
      <w:r>
        <w:rPr>
          <w:rFonts w:ascii="Times New Roman" w:eastAsia="Times New Roman" w:hAnsi="Times New Roman" w:cs="Times New Roman"/>
          <w:color w:val="000000"/>
          <w:sz w:val="20"/>
          <w:szCs w:val="24"/>
          <w:lang w:val="en-US" w:eastAsia="de-DE"/>
        </w:rPr>
        <w:t xml:space="preserve">95% confidence interval </w:t>
      </w:r>
      <w:commentRangeEnd w:id="157"/>
      <w:r w:rsidR="00862C92">
        <w:rPr>
          <w:rStyle w:val="Kommentarzeichen"/>
        </w:rPr>
        <w:commentReference w:id="157"/>
      </w:r>
      <w:r>
        <w:rPr>
          <w:rFonts w:ascii="Times New Roman" w:eastAsia="Times New Roman" w:hAnsi="Times New Roman" w:cs="Times New Roman"/>
          <w:color w:val="000000"/>
          <w:sz w:val="20"/>
          <w:szCs w:val="24"/>
          <w:lang w:val="en-US" w:eastAsia="de-DE"/>
        </w:rPr>
        <w:t xml:space="preserve">around the mean. </w:t>
      </w:r>
    </w:p>
    <w:p w14:paraId="25BE4FFE" w14:textId="2073113B"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Next, we examined the HR changes within each interval </w:t>
      </w:r>
      <w:r w:rsidR="00E5431E">
        <w:rPr>
          <w:rFonts w:ascii="Times New Roman" w:eastAsia="Times New Roman" w:hAnsi="Times New Roman" w:cs="Times New Roman"/>
          <w:color w:val="000000"/>
          <w:sz w:val="24"/>
          <w:szCs w:val="24"/>
          <w:lang w:val="en-US" w:eastAsia="de-DE"/>
        </w:rPr>
        <w:t>to test</w:t>
      </w:r>
      <w:r>
        <w:rPr>
          <w:rFonts w:ascii="Times New Roman" w:eastAsia="Times New Roman" w:hAnsi="Times New Roman" w:cs="Times New Roman"/>
          <w:color w:val="000000"/>
          <w:sz w:val="24"/>
          <w:szCs w:val="24"/>
          <w:lang w:val="en-US" w:eastAsia="de-DE"/>
        </w:rPr>
        <w:t xml:space="preserve"> whether we would find a positive slope in the pre-teaching and negative slopes in the post-teaching, interview, and end </w:t>
      </w:r>
      <w:commentRangeStart w:id="158"/>
      <w:commentRangeStart w:id="159"/>
      <w:del w:id="160" w:author="Deiglmayr, Anne" w:date="2024-04-08T17:42:00Z">
        <w:r w:rsidDel="001414C9">
          <w:rPr>
            <w:rFonts w:ascii="Times New Roman" w:eastAsia="Times New Roman" w:hAnsi="Times New Roman" w:cs="Times New Roman"/>
            <w:color w:val="000000"/>
            <w:sz w:val="24"/>
            <w:szCs w:val="24"/>
            <w:lang w:val="en-US" w:eastAsia="de-DE"/>
          </w:rPr>
          <w:lastRenderedPageBreak/>
          <w:delText xml:space="preserve">phases </w:delText>
        </w:r>
      </w:del>
      <w:commentRangeEnd w:id="158"/>
      <w:commentRangeEnd w:id="159"/>
      <w:ins w:id="161" w:author="Deiglmayr, Anne" w:date="2024-04-08T17:42:00Z">
        <w:r w:rsidR="001414C9">
          <w:rPr>
            <w:rFonts w:ascii="Times New Roman" w:eastAsia="Times New Roman" w:hAnsi="Times New Roman" w:cs="Times New Roman"/>
            <w:color w:val="000000"/>
            <w:sz w:val="24"/>
            <w:szCs w:val="24"/>
            <w:lang w:val="en-US" w:eastAsia="de-DE"/>
          </w:rPr>
          <w:t xml:space="preserve">intervals </w:t>
        </w:r>
      </w:ins>
      <w:r w:rsidR="00F23D56">
        <w:rPr>
          <w:rStyle w:val="Kommentarzeichen"/>
        </w:rPr>
        <w:commentReference w:id="158"/>
      </w:r>
      <w:r w:rsidR="001414C9">
        <w:rPr>
          <w:rStyle w:val="Kommentarzeichen"/>
        </w:rPr>
        <w:commentReference w:id="159"/>
      </w:r>
      <w:r>
        <w:rPr>
          <w:rFonts w:ascii="Times New Roman" w:eastAsia="Times New Roman" w:hAnsi="Times New Roman" w:cs="Times New Roman"/>
          <w:color w:val="000000"/>
          <w:sz w:val="24"/>
          <w:szCs w:val="24"/>
          <w:lang w:val="en-US" w:eastAsia="de-DE"/>
        </w:rPr>
        <w:t>(H</w:t>
      </w:r>
      <w:r w:rsidRPr="00B77AC3">
        <w:rPr>
          <w:rFonts w:ascii="Times New Roman" w:eastAsia="Times New Roman" w:hAnsi="Times New Roman" w:cs="Times New Roman"/>
          <w:color w:val="000000"/>
          <w:sz w:val="24"/>
          <w:szCs w:val="24"/>
          <w:lang w:val="en-US" w:eastAsia="de-DE"/>
        </w:rPr>
        <w:t xml:space="preserve">ypothesis </w:t>
      </w:r>
      <w:r>
        <w:rPr>
          <w:rFonts w:ascii="Times New Roman" w:eastAsia="Times New Roman" w:hAnsi="Times New Roman" w:cs="Times New Roman"/>
          <w:color w:val="000000"/>
          <w:sz w:val="24"/>
          <w:szCs w:val="24"/>
          <w:lang w:val="en-US" w:eastAsia="de-DE"/>
        </w:rPr>
        <w:t xml:space="preserve">1b). The mean intercepts and mean slopes, complemented by their standard deviations for each interval, are shown in Table 2; the graphical representation of the slopes is displayed in Figure </w:t>
      </w:r>
      <w:r w:rsidR="00E21367">
        <w:rPr>
          <w:rFonts w:ascii="Times New Roman" w:eastAsia="Times New Roman" w:hAnsi="Times New Roman" w:cs="Times New Roman"/>
          <w:color w:val="000000"/>
          <w:sz w:val="24"/>
          <w:szCs w:val="24"/>
          <w:lang w:val="en-US" w:eastAsia="de-DE"/>
        </w:rPr>
        <w:t>5</w:t>
      </w:r>
      <w:r>
        <w:rPr>
          <w:rFonts w:ascii="Times New Roman" w:eastAsia="Times New Roman" w:hAnsi="Times New Roman" w:cs="Times New Roman"/>
          <w:color w:val="000000"/>
          <w:sz w:val="24"/>
          <w:szCs w:val="24"/>
          <w:lang w:val="en-US" w:eastAsia="de-DE"/>
        </w:rPr>
        <w:t>. The s</w:t>
      </w:r>
      <w:r w:rsidRPr="00CF700B">
        <w:rPr>
          <w:rFonts w:ascii="Times New Roman" w:eastAsia="Times New Roman" w:hAnsi="Times New Roman" w:cs="Times New Roman"/>
          <w:color w:val="000000"/>
          <w:sz w:val="24"/>
          <w:szCs w:val="24"/>
          <w:lang w:val="en-US" w:eastAsia="de-DE"/>
        </w:rPr>
        <w:t xml:space="preserve">lope </w:t>
      </w:r>
      <w:r>
        <w:rPr>
          <w:rFonts w:ascii="Times New Roman" w:eastAsia="Times New Roman" w:hAnsi="Times New Roman" w:cs="Times New Roman"/>
          <w:color w:val="000000"/>
          <w:sz w:val="24"/>
          <w:szCs w:val="24"/>
          <w:lang w:val="en-US" w:eastAsia="de-DE"/>
        </w:rPr>
        <w:t>m</w:t>
      </w:r>
      <w:r w:rsidRPr="00CF700B">
        <w:rPr>
          <w:rFonts w:ascii="Times New Roman" w:eastAsia="Times New Roman" w:hAnsi="Times New Roman" w:cs="Times New Roman"/>
          <w:color w:val="000000"/>
          <w:sz w:val="24"/>
          <w:szCs w:val="24"/>
          <w:lang w:val="en-US" w:eastAsia="de-DE"/>
        </w:rPr>
        <w:t>ean</w:t>
      </w:r>
      <w:r>
        <w:rPr>
          <w:rFonts w:ascii="Times New Roman" w:eastAsia="Times New Roman" w:hAnsi="Times New Roman" w:cs="Times New Roman"/>
          <w:color w:val="000000"/>
          <w:sz w:val="24"/>
          <w:szCs w:val="24"/>
          <w:lang w:val="en-US" w:eastAsia="de-DE"/>
        </w:rPr>
        <w:t xml:space="preserve">s of the </w:t>
      </w:r>
      <w:commentRangeStart w:id="162"/>
      <w:r w:rsidRPr="00CF700B">
        <w:rPr>
          <w:rFonts w:ascii="Times New Roman" w:eastAsia="Times New Roman" w:hAnsi="Times New Roman" w:cs="Times New Roman"/>
          <w:color w:val="000000"/>
          <w:sz w:val="24"/>
          <w:szCs w:val="24"/>
          <w:lang w:val="en-US" w:eastAsia="de-DE"/>
        </w:rPr>
        <w:t xml:space="preserve">(1) </w:t>
      </w:r>
      <w:commentRangeEnd w:id="162"/>
      <w:r w:rsidR="001414C9">
        <w:rPr>
          <w:rStyle w:val="Kommentarzeichen"/>
        </w:rPr>
        <w:commentReference w:id="162"/>
      </w:r>
      <w:r w:rsidRPr="00CF700B">
        <w:rPr>
          <w:rFonts w:ascii="Times New Roman" w:eastAsia="Times New Roman" w:hAnsi="Times New Roman" w:cs="Times New Roman"/>
          <w:color w:val="000000"/>
          <w:sz w:val="24"/>
          <w:szCs w:val="24"/>
          <w:lang w:val="en-US" w:eastAsia="de-DE"/>
        </w:rPr>
        <w:t xml:space="preserve">pre-teaching </w:t>
      </w:r>
      <w:r>
        <w:rPr>
          <w:rFonts w:ascii="Times New Roman" w:eastAsia="Times New Roman" w:hAnsi="Times New Roman" w:cs="Times New Roman"/>
          <w:color w:val="000000"/>
          <w:sz w:val="24"/>
          <w:szCs w:val="24"/>
          <w:lang w:val="en-US" w:eastAsia="de-DE"/>
        </w:rPr>
        <w:t>interval was significantly positive</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indicating a rising HR for this interval. In </w:t>
      </w:r>
      <w:r w:rsidRPr="00CF700B">
        <w:rPr>
          <w:rFonts w:ascii="Times New Roman" w:eastAsia="Times New Roman" w:hAnsi="Times New Roman" w:cs="Times New Roman"/>
          <w:color w:val="000000"/>
          <w:sz w:val="24"/>
          <w:szCs w:val="24"/>
          <w:lang w:val="en-US" w:eastAsia="de-DE"/>
        </w:rPr>
        <w:t xml:space="preserve">contrast, the </w:t>
      </w:r>
      <w:r>
        <w:rPr>
          <w:rFonts w:ascii="Times New Roman" w:eastAsia="Times New Roman" w:hAnsi="Times New Roman" w:cs="Times New Roman"/>
          <w:color w:val="000000"/>
          <w:sz w:val="24"/>
          <w:szCs w:val="24"/>
          <w:lang w:val="en-US" w:eastAsia="de-DE"/>
        </w:rPr>
        <w:t xml:space="preserve">slope means of the </w:t>
      </w:r>
      <w:r w:rsidRPr="00DD6C6D">
        <w:rPr>
          <w:rFonts w:ascii="Times New Roman" w:eastAsia="Times New Roman" w:hAnsi="Times New Roman" w:cs="Times New Roman"/>
          <w:color w:val="000000"/>
          <w:sz w:val="24"/>
          <w:szCs w:val="24"/>
          <w:lang w:val="en-US" w:eastAsia="de-DE"/>
        </w:rPr>
        <w:t xml:space="preserve">(2) teaching </w:t>
      </w:r>
      <w:r>
        <w:rPr>
          <w:rFonts w:ascii="Times New Roman" w:eastAsia="Times New Roman" w:hAnsi="Times New Roman" w:cs="Times New Roman"/>
          <w:color w:val="000000"/>
          <w:sz w:val="24"/>
          <w:szCs w:val="24"/>
          <w:lang w:val="en-US" w:eastAsia="de-DE"/>
        </w:rPr>
        <w:t>interval and</w:t>
      </w:r>
      <w:r w:rsidRPr="00DD6C6D">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(3) post-teaching interval were significantly negative, indicating a decreasing HR. For </w:t>
      </w:r>
      <w:r w:rsidRPr="00FC2C4A">
        <w:rPr>
          <w:rFonts w:ascii="Times New Roman" w:eastAsia="Times New Roman" w:hAnsi="Times New Roman" w:cs="Times New Roman"/>
          <w:color w:val="000000"/>
          <w:sz w:val="24"/>
          <w:szCs w:val="24"/>
          <w:lang w:val="en-US" w:eastAsia="de-DE"/>
        </w:rPr>
        <w:t xml:space="preserve">the last two </w:t>
      </w:r>
      <w:r>
        <w:rPr>
          <w:rFonts w:ascii="Times New Roman" w:eastAsia="Times New Roman" w:hAnsi="Times New Roman" w:cs="Times New Roman"/>
          <w:color w:val="000000"/>
          <w:sz w:val="24"/>
          <w:szCs w:val="24"/>
          <w:lang w:val="en-US" w:eastAsia="de-DE"/>
        </w:rPr>
        <w:t>intervals</w:t>
      </w:r>
      <w:r w:rsidRPr="00FC2C4A">
        <w:rPr>
          <w:rFonts w:ascii="Times New Roman" w:eastAsia="Times New Roman" w:hAnsi="Times New Roman" w:cs="Times New Roman"/>
          <w:color w:val="000000"/>
          <w:sz w:val="24"/>
          <w:szCs w:val="24"/>
          <w:lang w:val="en-US" w:eastAsia="de-DE"/>
        </w:rPr>
        <w:t xml:space="preserve">, the (4) interview </w:t>
      </w:r>
      <w:r>
        <w:rPr>
          <w:rFonts w:ascii="Times New Roman" w:eastAsia="Times New Roman" w:hAnsi="Times New Roman" w:cs="Times New Roman"/>
          <w:color w:val="000000"/>
          <w:sz w:val="24"/>
          <w:szCs w:val="24"/>
          <w:lang w:val="en-US" w:eastAsia="de-DE"/>
        </w:rPr>
        <w:t xml:space="preserve">interval </w:t>
      </w:r>
      <w:r w:rsidRPr="00FC2C4A">
        <w:rPr>
          <w:rFonts w:ascii="Times New Roman" w:eastAsia="Times New Roman" w:hAnsi="Times New Roman" w:cs="Times New Roman"/>
          <w:color w:val="000000"/>
          <w:sz w:val="24"/>
          <w:szCs w:val="24"/>
          <w:lang w:val="en-US" w:eastAsia="de-DE"/>
        </w:rPr>
        <w:t xml:space="preserve">and (5) </w:t>
      </w:r>
      <w:r>
        <w:rPr>
          <w:rFonts w:ascii="Times New Roman" w:eastAsia="Times New Roman" w:hAnsi="Times New Roman" w:cs="Times New Roman"/>
          <w:color w:val="000000"/>
          <w:sz w:val="24"/>
          <w:szCs w:val="24"/>
          <w:lang w:val="en-US" w:eastAsia="de-DE"/>
        </w:rPr>
        <w:t>end</w:t>
      </w:r>
      <w:r w:rsidRPr="00FC2C4A">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interval</w:t>
      </w:r>
      <w:r w:rsidRPr="00FC2C4A">
        <w:rPr>
          <w:rFonts w:ascii="Times New Roman" w:eastAsia="Times New Roman" w:hAnsi="Times New Roman" w:cs="Times New Roman"/>
          <w:color w:val="000000"/>
          <w:sz w:val="24"/>
          <w:szCs w:val="24"/>
          <w:lang w:val="en-US" w:eastAsia="de-DE"/>
        </w:rPr>
        <w:t>, the</w:t>
      </w:r>
      <w:r>
        <w:rPr>
          <w:rFonts w:ascii="Times New Roman" w:eastAsia="Times New Roman" w:hAnsi="Times New Roman" w:cs="Times New Roman"/>
          <w:color w:val="000000"/>
          <w:sz w:val="24"/>
          <w:szCs w:val="24"/>
          <w:lang w:val="en-US" w:eastAsia="de-DE"/>
        </w:rPr>
        <w:t xml:space="preserve"> slope mean was also negative</w:t>
      </w:r>
      <w:ins w:id="163" w:author="Deiglmayr, Anne" w:date="2024-04-08T17:43:00Z">
        <w:r w:rsidR="001414C9">
          <w:rPr>
            <w:rFonts w:ascii="Times New Roman" w:eastAsia="Times New Roman" w:hAnsi="Times New Roman" w:cs="Times New Roman"/>
            <w:color w:val="000000"/>
            <w:sz w:val="24"/>
            <w:szCs w:val="24"/>
            <w:lang w:val="en-US" w:eastAsia="de-DE"/>
          </w:rPr>
          <w:t>,</w:t>
        </w:r>
      </w:ins>
      <w:r>
        <w:rPr>
          <w:rFonts w:ascii="Times New Roman" w:eastAsia="Times New Roman" w:hAnsi="Times New Roman" w:cs="Times New Roman"/>
          <w:color w:val="000000"/>
          <w:sz w:val="24"/>
          <w:szCs w:val="24"/>
          <w:lang w:val="en-US" w:eastAsia="de-DE"/>
        </w:rPr>
        <w:t xml:space="preserve"> but did not differ significantly from zero</w:t>
      </w:r>
      <w:r w:rsidRPr="00FC2C4A">
        <w:rPr>
          <w:rFonts w:ascii="Times New Roman" w:eastAsia="Times New Roman" w:hAnsi="Times New Roman" w:cs="Times New Roman"/>
          <w:color w:val="000000"/>
          <w:sz w:val="24"/>
          <w:szCs w:val="24"/>
          <w:lang w:val="en-US" w:eastAsia="de-DE"/>
        </w:rPr>
        <w:t>.</w:t>
      </w:r>
    </w:p>
    <w:p w14:paraId="632ED290" w14:textId="77777777" w:rsidR="007840DB" w:rsidRDefault="007840DB" w:rsidP="00D44633">
      <w:pPr>
        <w:spacing w:before="120" w:after="0" w:line="360" w:lineRule="auto"/>
        <w:rPr>
          <w:rFonts w:ascii="Times New Roman" w:eastAsia="Times New Roman" w:hAnsi="Times New Roman" w:cs="Times New Roman"/>
          <w:color w:val="000000"/>
          <w:sz w:val="24"/>
          <w:szCs w:val="24"/>
          <w:lang w:val="en-US" w:eastAsia="de-DE"/>
        </w:rPr>
      </w:pPr>
    </w:p>
    <w:p w14:paraId="110F891C"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 xml:space="preserve">Table </w:t>
      </w:r>
      <w:r>
        <w:rPr>
          <w:rFonts w:ascii="Times New Roman" w:eastAsia="Times New Roman" w:hAnsi="Times New Roman" w:cs="Times New Roman"/>
          <w:b/>
          <w:bCs/>
          <w:color w:val="000000"/>
          <w:sz w:val="24"/>
          <w:szCs w:val="24"/>
          <w:lang w:val="en-US" w:eastAsia="de-DE"/>
        </w:rPr>
        <w:t>2</w:t>
      </w:r>
    </w:p>
    <w:p w14:paraId="1C0BB5BD" w14:textId="77777777"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sidRPr="00A552CB">
        <w:rPr>
          <w:rFonts w:ascii="Times New Roman" w:eastAsia="Times New Roman" w:hAnsi="Times New Roman" w:cs="Times New Roman"/>
          <w:i/>
          <w:iCs/>
          <w:color w:val="000000"/>
          <w:sz w:val="24"/>
          <w:szCs w:val="24"/>
          <w:lang w:val="en-US" w:eastAsia="de-DE"/>
        </w:rPr>
        <w:t xml:space="preserve">Descriptive </w:t>
      </w:r>
      <w:r>
        <w:rPr>
          <w:rFonts w:ascii="Times New Roman" w:eastAsia="Times New Roman" w:hAnsi="Times New Roman" w:cs="Times New Roman"/>
          <w:i/>
          <w:iCs/>
          <w:color w:val="000000"/>
          <w:sz w:val="24"/>
          <w:szCs w:val="24"/>
          <w:lang w:val="en-US" w:eastAsia="de-DE"/>
        </w:rPr>
        <w:t>S</w:t>
      </w:r>
      <w:r w:rsidRPr="00A552CB">
        <w:rPr>
          <w:rFonts w:ascii="Times New Roman" w:eastAsia="Times New Roman" w:hAnsi="Times New Roman" w:cs="Times New Roman"/>
          <w:i/>
          <w:iCs/>
          <w:color w:val="000000"/>
          <w:sz w:val="24"/>
          <w:szCs w:val="24"/>
          <w:lang w:val="en-US" w:eastAsia="de-DE"/>
        </w:rPr>
        <w:t>tatistics</w:t>
      </w:r>
      <w:r>
        <w:rPr>
          <w:rFonts w:ascii="Times New Roman" w:eastAsia="Times New Roman" w:hAnsi="Times New Roman" w:cs="Times New Roman"/>
          <w:color w:val="000000"/>
          <w:sz w:val="24"/>
          <w:szCs w:val="24"/>
          <w:lang w:val="en-US" w:eastAsia="de-DE"/>
        </w:rPr>
        <w:t xml:space="preserve"> </w:t>
      </w:r>
      <w:r w:rsidRPr="001019C4">
        <w:rPr>
          <w:rFonts w:ascii="Times New Roman" w:eastAsia="Times New Roman" w:hAnsi="Times New Roman" w:cs="Times New Roman"/>
          <w:i/>
          <w:iCs/>
          <w:color w:val="000000"/>
          <w:sz w:val="24"/>
          <w:szCs w:val="24"/>
          <w:lang w:val="en-US" w:eastAsia="de-DE"/>
        </w:rPr>
        <w:t>(</w:t>
      </w:r>
      <w:r w:rsidRPr="00B03516">
        <w:rPr>
          <w:rFonts w:ascii="Times New Roman" w:eastAsia="Times New Roman" w:hAnsi="Times New Roman" w:cs="Times New Roman"/>
          <w:iCs/>
          <w:color w:val="000000"/>
          <w:sz w:val="24"/>
          <w:szCs w:val="24"/>
          <w:lang w:val="en-US" w:eastAsia="de-DE"/>
        </w:rPr>
        <w:t>n</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M</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SD</w:t>
      </w:r>
      <w:r w:rsidRPr="001019C4">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 xml:space="preserve">for the Mean Intercepts and the Mean Slopes for the Different Intervals </w:t>
      </w:r>
      <w:r w:rsidRPr="001D33A5">
        <w:rPr>
          <w:rFonts w:ascii="Times New Roman" w:eastAsia="Times New Roman" w:hAnsi="Times New Roman" w:cs="Times New Roman"/>
          <w:i/>
          <w:color w:val="000000"/>
          <w:sz w:val="24"/>
          <w:szCs w:val="24"/>
          <w:lang w:val="en-US" w:eastAsia="de-DE"/>
        </w:rPr>
        <w:t xml:space="preserve">for all </w:t>
      </w:r>
      <w:r>
        <w:rPr>
          <w:rFonts w:ascii="Times New Roman" w:eastAsia="Times New Roman" w:hAnsi="Times New Roman" w:cs="Times New Roman"/>
          <w:i/>
          <w:color w:val="000000"/>
          <w:sz w:val="24"/>
          <w:szCs w:val="24"/>
          <w:lang w:val="en-US" w:eastAsia="de-DE"/>
        </w:rPr>
        <w:t>I</w:t>
      </w:r>
      <w:r w:rsidRPr="001D33A5">
        <w:rPr>
          <w:rFonts w:ascii="Times New Roman" w:eastAsia="Times New Roman" w:hAnsi="Times New Roman" w:cs="Times New Roman"/>
          <w:i/>
          <w:color w:val="000000"/>
          <w:sz w:val="24"/>
          <w:szCs w:val="24"/>
          <w:lang w:val="en-US" w:eastAsia="de-DE"/>
        </w:rPr>
        <w:t>ndividuals</w:t>
      </w:r>
      <w:r>
        <w:rPr>
          <w:rFonts w:ascii="Times New Roman" w:eastAsia="Times New Roman" w:hAnsi="Times New Roman" w:cs="Times New Roman"/>
          <w:i/>
          <w:color w:val="000000"/>
          <w:sz w:val="24"/>
          <w:szCs w:val="24"/>
          <w:lang w:val="en-US" w:eastAsia="de-DE"/>
        </w:rPr>
        <w:t xml:space="preserve"> </w:t>
      </w:r>
    </w:p>
    <w:tbl>
      <w:tblPr>
        <w:tblStyle w:val="EinfacheTabelle2"/>
        <w:tblW w:w="9413" w:type="dxa"/>
        <w:tblLayout w:type="fixed"/>
        <w:tblLook w:val="04A0" w:firstRow="1" w:lastRow="0" w:firstColumn="1" w:lastColumn="0" w:noHBand="0" w:noVBand="1"/>
      </w:tblPr>
      <w:tblGrid>
        <w:gridCol w:w="2835"/>
        <w:gridCol w:w="993"/>
        <w:gridCol w:w="1412"/>
        <w:gridCol w:w="1418"/>
        <w:gridCol w:w="1377"/>
        <w:gridCol w:w="1378"/>
      </w:tblGrid>
      <w:tr w:rsidR="00D44633" w:rsidRPr="00CF700B" w14:paraId="636D86D6" w14:textId="77777777" w:rsidTr="00D3089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D44633" w:rsidRPr="00CF700B" w:rsidRDefault="00D44633" w:rsidP="00D30895">
            <w:pPr>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48894F07"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830" w:type="dxa"/>
            <w:gridSpan w:val="2"/>
            <w:hideMark/>
          </w:tcPr>
          <w:p w14:paraId="56A99EDA"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(SD)</w:t>
            </w:r>
          </w:p>
        </w:tc>
        <w:tc>
          <w:tcPr>
            <w:tcW w:w="2755" w:type="dxa"/>
            <w:gridSpan w:val="2"/>
            <w:hideMark/>
          </w:tcPr>
          <w:p w14:paraId="443FECD5" w14:textId="77777777" w:rsidR="00D44633" w:rsidRPr="00EC50E1"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EC50E1">
              <w:rPr>
                <w:rFonts w:ascii="Times New Roman" w:eastAsia="Times New Roman" w:hAnsi="Times New Roman" w:cs="Times New Roman"/>
                <w:i/>
                <w:iCs/>
                <w:color w:val="000000"/>
                <w:sz w:val="24"/>
                <w:szCs w:val="24"/>
                <w:lang w:eastAsia="de-DE"/>
              </w:rPr>
              <w:t>p</w:t>
            </w:r>
          </w:p>
        </w:tc>
      </w:tr>
      <w:tr w:rsidR="00D44633" w:rsidRPr="00CF700B" w14:paraId="3AF08C04" w14:textId="77777777" w:rsidTr="00D3089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D44633" w:rsidRDefault="00D44633" w:rsidP="00D30895">
            <w:pPr>
              <w:rPr>
                <w:rFonts w:ascii="Times New Roman" w:eastAsia="Times New Roman" w:hAnsi="Times New Roman" w:cs="Times New Roman"/>
                <w:color w:val="000000"/>
                <w:sz w:val="24"/>
                <w:szCs w:val="24"/>
                <w:lang w:eastAsia="de-DE"/>
              </w:rPr>
            </w:pPr>
          </w:p>
        </w:tc>
        <w:tc>
          <w:tcPr>
            <w:tcW w:w="993" w:type="dxa"/>
          </w:tcPr>
          <w:p w14:paraId="0E9E5FA5"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
        </w:tc>
        <w:tc>
          <w:tcPr>
            <w:tcW w:w="1412" w:type="dxa"/>
          </w:tcPr>
          <w:p w14:paraId="6CC800E6" w14:textId="77777777" w:rsidR="00D44633" w:rsidRPr="00EC50E1"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EC50E1">
              <w:rPr>
                <w:rFonts w:ascii="Times New Roman" w:eastAsia="Times New Roman" w:hAnsi="Times New Roman" w:cs="Times New Roman"/>
                <w:color w:val="000000"/>
                <w:sz w:val="24"/>
                <w:szCs w:val="24"/>
                <w:lang w:eastAsia="de-DE"/>
              </w:rPr>
              <w:t>Intercept</w:t>
            </w:r>
            <w:proofErr w:type="spellEnd"/>
          </w:p>
        </w:tc>
        <w:tc>
          <w:tcPr>
            <w:tcW w:w="1418" w:type="dxa"/>
          </w:tcPr>
          <w:p w14:paraId="4FD76E17"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Slope</w:t>
            </w:r>
            <w:proofErr w:type="spellEnd"/>
          </w:p>
        </w:tc>
        <w:tc>
          <w:tcPr>
            <w:tcW w:w="1377" w:type="dxa"/>
          </w:tcPr>
          <w:p w14:paraId="16A74FFC"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Intercept</w:t>
            </w:r>
            <w:proofErr w:type="spellEnd"/>
          </w:p>
        </w:tc>
        <w:tc>
          <w:tcPr>
            <w:tcW w:w="1378" w:type="dxa"/>
          </w:tcPr>
          <w:p w14:paraId="2BB4320B"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Slope</w:t>
            </w:r>
            <w:proofErr w:type="spellEnd"/>
          </w:p>
        </w:tc>
      </w:tr>
      <w:tr w:rsidR="00D44633" w:rsidRPr="00CF700B" w14:paraId="72B84E90"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proofErr w:type="spellStart"/>
            <w:r w:rsidRPr="00CF700B">
              <w:rPr>
                <w:rFonts w:ascii="Times New Roman" w:eastAsia="Times New Roman" w:hAnsi="Times New Roman" w:cs="Times New Roman"/>
                <w:color w:val="000000"/>
                <w:sz w:val="24"/>
                <w:szCs w:val="24"/>
                <w:lang w:eastAsia="de-DE"/>
              </w:rPr>
              <w:t>Pre-teaching</w:t>
            </w:r>
            <w:proofErr w:type="spellEnd"/>
            <w:r w:rsidRPr="00CF700B">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3D5E436A" w14:textId="77777777" w:rsidR="00D44633" w:rsidRPr="00CF700B" w:rsidRDefault="00D44633" w:rsidP="00D308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1412" w:type="dxa"/>
            <w:hideMark/>
          </w:tcPr>
          <w:p w14:paraId="644D0C14"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0.820</w:t>
            </w:r>
            <w:r>
              <w:rPr>
                <w:rFonts w:ascii="Times New Roman" w:eastAsia="Times New Roman" w:hAnsi="Times New Roman" w:cs="Times New Roman"/>
                <w:color w:val="000000"/>
                <w:sz w:val="24"/>
                <w:szCs w:val="24"/>
                <w:lang w:eastAsia="de-DE"/>
              </w:rPr>
              <w:t>)</w:t>
            </w:r>
          </w:p>
        </w:tc>
        <w:tc>
          <w:tcPr>
            <w:tcW w:w="1418" w:type="dxa"/>
          </w:tcPr>
          <w:p w14:paraId="7AD53B8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0.085*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0.133</w:t>
            </w:r>
            <w:r>
              <w:rPr>
                <w:rFonts w:ascii="Times New Roman" w:eastAsia="Times New Roman" w:hAnsi="Times New Roman" w:cs="Times New Roman"/>
                <w:color w:val="000000"/>
                <w:sz w:val="24"/>
                <w:szCs w:val="24"/>
                <w:lang w:eastAsia="de-DE"/>
              </w:rPr>
              <w:t>)</w:t>
            </w:r>
          </w:p>
        </w:tc>
        <w:tc>
          <w:tcPr>
            <w:tcW w:w="1377" w:type="dxa"/>
            <w:hideMark/>
          </w:tcPr>
          <w:p w14:paraId="615A53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7438EE">
              <w:rPr>
                <w:rFonts w:ascii="Times New Roman" w:eastAsia="Times New Roman" w:hAnsi="Times New Roman" w:cs="Times New Roman"/>
                <w:sz w:val="24"/>
                <w:szCs w:val="24"/>
                <w:lang w:eastAsia="de-DE"/>
              </w:rPr>
              <w:t>.57</w:t>
            </w:r>
          </w:p>
        </w:tc>
        <w:tc>
          <w:tcPr>
            <w:tcW w:w="1378" w:type="dxa"/>
          </w:tcPr>
          <w:p w14:paraId="613CC0A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82CDD58"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Pr="00CF700B">
              <w:rPr>
                <w:rFonts w:ascii="Times New Roman" w:eastAsia="Times New Roman" w:hAnsi="Times New Roman" w:cs="Times New Roman"/>
                <w:color w:val="000000"/>
                <w:sz w:val="24"/>
                <w:szCs w:val="24"/>
                <w:lang w:eastAsia="de-DE"/>
              </w:rPr>
              <w:t xml:space="preserve">Teaching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6D726D07"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1412" w:type="dxa"/>
            <w:hideMark/>
          </w:tcPr>
          <w:p w14:paraId="59CD9509"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0.690</w:t>
            </w:r>
            <w:r>
              <w:rPr>
                <w:rFonts w:ascii="Times New Roman" w:eastAsia="Times New Roman" w:hAnsi="Times New Roman" w:cs="Times New Roman"/>
                <w:color w:val="000000"/>
                <w:sz w:val="24"/>
                <w:szCs w:val="24"/>
                <w:lang w:eastAsia="de-DE"/>
              </w:rPr>
              <w:t>)</w:t>
            </w:r>
          </w:p>
        </w:tc>
        <w:tc>
          <w:tcPr>
            <w:tcW w:w="1418" w:type="dxa"/>
          </w:tcPr>
          <w:p w14:paraId="3EDB5EE6"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-0.039</w:t>
            </w:r>
            <w:r>
              <w:rPr>
                <w:rFonts w:ascii="Times New Roman" w:eastAsia="Times New Roman" w:hAnsi="Times New Roman" w:cs="Times New Roman"/>
                <w:color w:val="000000"/>
                <w:sz w:val="24"/>
                <w:szCs w:val="24"/>
                <w:lang w:eastAsia="de-DE"/>
              </w:rPr>
              <w:t>* (</w:t>
            </w:r>
            <w:r w:rsidRPr="00CF700B">
              <w:rPr>
                <w:rFonts w:ascii="Times New Roman" w:eastAsia="Times New Roman" w:hAnsi="Times New Roman" w:cs="Times New Roman"/>
                <w:color w:val="000000"/>
                <w:sz w:val="24"/>
                <w:szCs w:val="24"/>
                <w:lang w:eastAsia="de-DE"/>
              </w:rPr>
              <w:t>0.108</w:t>
            </w:r>
            <w:r>
              <w:rPr>
                <w:rFonts w:ascii="Times New Roman" w:eastAsia="Times New Roman" w:hAnsi="Times New Roman" w:cs="Times New Roman"/>
                <w:color w:val="000000"/>
                <w:sz w:val="24"/>
                <w:szCs w:val="24"/>
                <w:lang w:eastAsia="de-DE"/>
              </w:rPr>
              <w:t>)</w:t>
            </w:r>
          </w:p>
        </w:tc>
        <w:tc>
          <w:tcPr>
            <w:tcW w:w="1377" w:type="dxa"/>
            <w:hideMark/>
          </w:tcPr>
          <w:p w14:paraId="00D4753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594F3E">
              <w:rPr>
                <w:rFonts w:ascii="Times New Roman" w:eastAsia="Times New Roman" w:hAnsi="Times New Roman" w:cs="Times New Roman"/>
                <w:sz w:val="24"/>
                <w:szCs w:val="24"/>
                <w:lang w:eastAsia="de-DE"/>
              </w:rPr>
              <w:t>&lt; .05</w:t>
            </w:r>
          </w:p>
        </w:tc>
        <w:tc>
          <w:tcPr>
            <w:tcW w:w="1378" w:type="dxa"/>
          </w:tcPr>
          <w:p w14:paraId="71A1D31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16FE6DC"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D44633" w:rsidRPr="00B03516"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Pr="00B03516">
              <w:rPr>
                <w:rFonts w:ascii="Times New Roman" w:eastAsia="Times New Roman" w:hAnsi="Times New Roman" w:cs="Times New Roman"/>
                <w:color w:val="000000"/>
                <w:sz w:val="24"/>
                <w:szCs w:val="24"/>
                <w:lang w:eastAsia="de-DE"/>
              </w:rPr>
              <w:t>Post-</w:t>
            </w:r>
            <w:proofErr w:type="spellStart"/>
            <w:r w:rsidRPr="00B03516">
              <w:rPr>
                <w:rFonts w:ascii="Times New Roman" w:eastAsia="Times New Roman" w:hAnsi="Times New Roman" w:cs="Times New Roman"/>
                <w:color w:val="000000"/>
                <w:sz w:val="24"/>
                <w:szCs w:val="24"/>
                <w:lang w:eastAsia="de-DE"/>
              </w:rPr>
              <w:t>teaching</w:t>
            </w:r>
            <w:proofErr w:type="spellEnd"/>
            <w:r w:rsidRPr="00B03516">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2275B18A"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1412" w:type="dxa"/>
            <w:hideMark/>
          </w:tcPr>
          <w:p w14:paraId="1828C863"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0.549*</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0.547</w:t>
            </w:r>
            <w:r>
              <w:rPr>
                <w:rFonts w:ascii="Times New Roman" w:eastAsia="Times New Roman" w:hAnsi="Times New Roman" w:cs="Times New Roman"/>
                <w:color w:val="000000"/>
                <w:sz w:val="24"/>
                <w:szCs w:val="24"/>
                <w:lang w:eastAsia="de-DE"/>
              </w:rPr>
              <w:t>)</w:t>
            </w:r>
          </w:p>
        </w:tc>
        <w:tc>
          <w:tcPr>
            <w:tcW w:w="1418" w:type="dxa"/>
          </w:tcPr>
          <w:p w14:paraId="6F9C3BDA"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-0.060*</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0.101</w:t>
            </w:r>
            <w:r>
              <w:rPr>
                <w:rFonts w:ascii="Times New Roman" w:eastAsia="Times New Roman" w:hAnsi="Times New Roman" w:cs="Times New Roman"/>
                <w:color w:val="000000"/>
                <w:sz w:val="24"/>
                <w:szCs w:val="24"/>
                <w:lang w:eastAsia="de-DE"/>
              </w:rPr>
              <w:t>)</w:t>
            </w:r>
          </w:p>
        </w:tc>
        <w:tc>
          <w:tcPr>
            <w:tcW w:w="1377" w:type="dxa"/>
            <w:hideMark/>
          </w:tcPr>
          <w:p w14:paraId="57B11BBF"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9F80EFC"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Pr="00CF700B">
              <w:rPr>
                <w:rFonts w:ascii="Times New Roman" w:eastAsia="Times New Roman" w:hAnsi="Times New Roman" w:cs="Times New Roman"/>
                <w:color w:val="000000"/>
                <w:sz w:val="24"/>
                <w:szCs w:val="24"/>
                <w:lang w:eastAsia="de-DE"/>
              </w:rPr>
              <w:t xml:space="preserve">Interview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03E55AD2"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1412" w:type="dxa"/>
            <w:hideMark/>
          </w:tcPr>
          <w:p w14:paraId="10D9D91F" w14:textId="77777777" w:rsidR="00D44633" w:rsidRPr="00EC50E1"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-0.617*</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0.614</w:t>
            </w:r>
            <w:r>
              <w:rPr>
                <w:rFonts w:ascii="Times New Roman" w:eastAsia="Times New Roman" w:hAnsi="Times New Roman" w:cs="Times New Roman"/>
                <w:color w:val="000000"/>
                <w:sz w:val="26"/>
                <w:szCs w:val="26"/>
                <w:lang w:eastAsia="de-DE"/>
              </w:rPr>
              <w:t>)</w:t>
            </w:r>
          </w:p>
        </w:tc>
        <w:tc>
          <w:tcPr>
            <w:tcW w:w="1418" w:type="dxa"/>
          </w:tcPr>
          <w:p w14:paraId="106B41E5"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-0.022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0.070</w:t>
            </w:r>
            <w:r>
              <w:rPr>
                <w:rFonts w:ascii="Times New Roman" w:eastAsia="Times New Roman" w:hAnsi="Times New Roman" w:cs="Times New Roman"/>
                <w:color w:val="000000"/>
                <w:sz w:val="24"/>
                <w:szCs w:val="24"/>
                <w:lang w:eastAsia="de-DE"/>
              </w:rPr>
              <w:t>)</w:t>
            </w:r>
          </w:p>
        </w:tc>
        <w:tc>
          <w:tcPr>
            <w:tcW w:w="1377" w:type="dxa"/>
            <w:hideMark/>
          </w:tcPr>
          <w:p w14:paraId="7DCBBA8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0BC043D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484301">
              <w:rPr>
                <w:rFonts w:ascii="Times New Roman" w:eastAsia="Times New Roman" w:hAnsi="Times New Roman" w:cs="Times New Roman"/>
                <w:sz w:val="24"/>
                <w:szCs w:val="24"/>
                <w:lang w:eastAsia="de-DE"/>
              </w:rPr>
              <w:t>.0</w:t>
            </w:r>
            <w:r>
              <w:rPr>
                <w:rFonts w:ascii="Times New Roman" w:eastAsia="Times New Roman" w:hAnsi="Times New Roman" w:cs="Times New Roman"/>
                <w:sz w:val="24"/>
                <w:szCs w:val="24"/>
                <w:lang w:eastAsia="de-DE"/>
              </w:rPr>
              <w:t>1</w:t>
            </w:r>
          </w:p>
        </w:tc>
      </w:tr>
      <w:tr w:rsidR="00D44633" w:rsidRPr="00CF700B" w14:paraId="65F02C39" w14:textId="77777777" w:rsidTr="00D3089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Pr="00CF700B">
              <w:rPr>
                <w:rFonts w:ascii="Times New Roman" w:eastAsia="Times New Roman" w:hAnsi="Times New Roman" w:cs="Times New Roman"/>
                <w:color w:val="000000"/>
                <w:sz w:val="24"/>
                <w:szCs w:val="24"/>
                <w:lang w:eastAsia="de-DE"/>
              </w:rPr>
              <w:t xml:space="preserve">End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49A33A97"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1412" w:type="dxa"/>
            <w:hideMark/>
          </w:tcPr>
          <w:p w14:paraId="160B99BC"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-1.004*</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0.500</w:t>
            </w:r>
            <w:r>
              <w:rPr>
                <w:rFonts w:ascii="Times New Roman" w:eastAsia="Times New Roman" w:hAnsi="Times New Roman" w:cs="Times New Roman"/>
                <w:color w:val="000000"/>
                <w:sz w:val="24"/>
                <w:szCs w:val="24"/>
                <w:lang w:eastAsia="de-DE"/>
              </w:rPr>
              <w:t>)</w:t>
            </w:r>
          </w:p>
        </w:tc>
        <w:tc>
          <w:tcPr>
            <w:tcW w:w="1418" w:type="dxa"/>
          </w:tcPr>
          <w:p w14:paraId="561583D5"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-0.012</w:t>
            </w:r>
            <w:r>
              <w:rPr>
                <w:rFonts w:ascii="Times New Roman" w:eastAsia="Times New Roman" w:hAnsi="Times New Roman" w:cs="Times New Roman"/>
                <w:color w:val="000000"/>
                <w:sz w:val="24"/>
                <w:szCs w:val="24"/>
                <w:lang w:eastAsia="de-DE"/>
              </w:rPr>
              <w:br/>
              <w:t>(</w:t>
            </w:r>
            <w:r w:rsidRPr="00CF700B">
              <w:rPr>
                <w:rFonts w:ascii="Times New Roman" w:eastAsia="Times New Roman" w:hAnsi="Times New Roman" w:cs="Times New Roman"/>
                <w:color w:val="000000"/>
                <w:sz w:val="24"/>
                <w:szCs w:val="24"/>
                <w:lang w:eastAsia="de-DE"/>
              </w:rPr>
              <w:t>0.074</w:t>
            </w:r>
            <w:r>
              <w:rPr>
                <w:rFonts w:ascii="Times New Roman" w:eastAsia="Times New Roman" w:hAnsi="Times New Roman" w:cs="Times New Roman"/>
                <w:color w:val="000000"/>
                <w:sz w:val="26"/>
                <w:szCs w:val="26"/>
                <w:lang w:eastAsia="de-DE"/>
              </w:rPr>
              <w:t>)</w:t>
            </w:r>
          </w:p>
        </w:tc>
        <w:tc>
          <w:tcPr>
            <w:tcW w:w="1377" w:type="dxa"/>
            <w:hideMark/>
          </w:tcPr>
          <w:p w14:paraId="126F679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4633E2">
              <w:rPr>
                <w:rFonts w:ascii="Times New Roman" w:eastAsia="Times New Roman" w:hAnsi="Times New Roman" w:cs="Times New Roman"/>
                <w:sz w:val="24"/>
                <w:szCs w:val="24"/>
                <w:lang w:eastAsia="de-DE"/>
              </w:rPr>
              <w:t>.1</w:t>
            </w:r>
            <w:r>
              <w:rPr>
                <w:rFonts w:ascii="Times New Roman" w:eastAsia="Times New Roman" w:hAnsi="Times New Roman" w:cs="Times New Roman"/>
                <w:sz w:val="24"/>
                <w:szCs w:val="24"/>
                <w:lang w:eastAsia="de-DE"/>
              </w:rPr>
              <w:t>4</w:t>
            </w:r>
          </w:p>
        </w:tc>
      </w:tr>
      <w:tr w:rsidR="00D44633" w:rsidRPr="003952AF" w14:paraId="18F52EA1" w14:textId="77777777" w:rsidTr="00D30895">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9413" w:type="dxa"/>
            <w:gridSpan w:val="6"/>
            <w:hideMark/>
          </w:tcPr>
          <w:p w14:paraId="49DD6784"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i/>
                <w:color w:val="000000"/>
                <w:sz w:val="24"/>
                <w:szCs w:val="24"/>
                <w:lang w:val="en-US" w:eastAsia="de-DE"/>
              </w:rPr>
              <w:t>Note.</w:t>
            </w:r>
            <w:r w:rsidRPr="00DD6476">
              <w:rPr>
                <w:rFonts w:ascii="Times New Roman" w:eastAsia="Times New Roman" w:hAnsi="Times New Roman" w:cs="Times New Roman"/>
                <w:b w:val="0"/>
                <w:bCs w:val="0"/>
                <w:color w:val="000000"/>
                <w:sz w:val="24"/>
                <w:szCs w:val="24"/>
                <w:lang w:val="en-US" w:eastAsia="de-DE"/>
              </w:rPr>
              <w:t xml:space="preserve"> * </w:t>
            </w:r>
            <w:r w:rsidRPr="00DD6476">
              <w:rPr>
                <w:rFonts w:ascii="Times New Roman" w:eastAsia="Times New Roman" w:hAnsi="Times New Roman" w:cs="Times New Roman"/>
                <w:b w:val="0"/>
                <w:bCs w:val="0"/>
                <w:i/>
                <w:iCs/>
                <w:color w:val="000000"/>
                <w:sz w:val="24"/>
                <w:szCs w:val="24"/>
                <w:lang w:val="en-US" w:eastAsia="de-DE"/>
              </w:rPr>
              <w:t xml:space="preserve">p </w:t>
            </w:r>
            <w:r w:rsidRPr="00DD6476">
              <w:rPr>
                <w:rFonts w:ascii="Times New Roman" w:eastAsia="Times New Roman" w:hAnsi="Times New Roman" w:cs="Times New Roman"/>
                <w:b w:val="0"/>
                <w:bCs w:val="0"/>
                <w:color w:val="000000"/>
                <w:sz w:val="24"/>
                <w:szCs w:val="24"/>
                <w:lang w:val="en-US" w:eastAsia="de-DE"/>
              </w:rPr>
              <w:t xml:space="preserve">&lt; .05 </w:t>
            </w:r>
          </w:p>
          <w:p w14:paraId="4DD90081"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color w:val="000000"/>
                <w:sz w:val="24"/>
                <w:szCs w:val="24"/>
                <w:vertAlign w:val="superscript"/>
                <w:lang w:val="en-US" w:eastAsia="de-DE"/>
              </w:rPr>
              <w:t>1</w:t>
            </w:r>
            <w:r w:rsidRPr="00DD6476">
              <w:rPr>
                <w:rFonts w:ascii="Times New Roman" w:eastAsia="Times New Roman" w:hAnsi="Times New Roman" w:cs="Times New Roman"/>
                <w:b w:val="0"/>
                <w:bCs w:val="0"/>
                <w:color w:val="000000"/>
                <w:sz w:val="24"/>
                <w:szCs w:val="24"/>
                <w:lang w:val="en-US" w:eastAsia="de-DE"/>
              </w:rPr>
              <w:t xml:space="preserve">All measurement points per interval for all participants. Note that the variation in </w:t>
            </w:r>
            <w:r w:rsidRPr="00DD6476">
              <w:rPr>
                <w:rFonts w:ascii="Times New Roman" w:eastAsia="Times New Roman" w:hAnsi="Times New Roman" w:cs="Times New Roman"/>
                <w:b w:val="0"/>
                <w:bCs w:val="0"/>
                <w:i/>
                <w:iCs/>
                <w:color w:val="000000"/>
                <w:sz w:val="24"/>
                <w:szCs w:val="24"/>
                <w:lang w:val="en-US" w:eastAsia="de-DE"/>
              </w:rPr>
              <w:t>n</w:t>
            </w:r>
            <w:r w:rsidRPr="00DD6476">
              <w:rPr>
                <w:rFonts w:ascii="Times New Roman" w:eastAsia="Times New Roman" w:hAnsi="Times New Roman" w:cs="Times New Roman"/>
                <w:b w:val="0"/>
                <w:bCs w:val="0"/>
                <w:color w:val="000000"/>
                <w:sz w:val="24"/>
                <w:szCs w:val="24"/>
                <w:lang w:val="en-US" w:eastAsia="de-DE"/>
              </w:rPr>
              <w:t xml:space="preserve"> stem from the variation in the number of collected data points by the fitness tracker.</w:t>
            </w:r>
          </w:p>
        </w:tc>
      </w:tr>
    </w:tbl>
    <w:p w14:paraId="1593C814" w14:textId="77777777" w:rsidR="007840DB" w:rsidRDefault="007840DB" w:rsidP="00D44633">
      <w:pPr>
        <w:spacing w:before="240" w:after="240" w:line="240" w:lineRule="auto"/>
        <w:rPr>
          <w:rFonts w:ascii="Times New Roman" w:eastAsia="Times New Roman" w:hAnsi="Times New Roman" w:cs="Times New Roman"/>
          <w:b/>
          <w:color w:val="000000"/>
          <w:sz w:val="24"/>
          <w:szCs w:val="24"/>
          <w:lang w:val="en-US" w:eastAsia="de-DE"/>
        </w:rPr>
      </w:pPr>
    </w:p>
    <w:p w14:paraId="4A8374EA" w14:textId="1C2B43AF" w:rsidR="00D44633" w:rsidRPr="00005508" w:rsidRDefault="00D44633" w:rsidP="00D44633">
      <w:pPr>
        <w:spacing w:before="240" w:after="240" w:line="240" w:lineRule="auto"/>
        <w:rPr>
          <w:rFonts w:ascii="Times New Roman" w:eastAsia="Times New Roman" w:hAnsi="Times New Roman" w:cs="Times New Roman"/>
          <w:b/>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E21367">
        <w:rPr>
          <w:rFonts w:ascii="Times New Roman" w:eastAsia="Times New Roman" w:hAnsi="Times New Roman" w:cs="Times New Roman"/>
          <w:b/>
          <w:color w:val="000000"/>
          <w:sz w:val="24"/>
          <w:szCs w:val="24"/>
          <w:lang w:val="en-US" w:eastAsia="de-DE"/>
        </w:rPr>
        <w:t>5</w:t>
      </w:r>
    </w:p>
    <w:p w14:paraId="30290449" w14:textId="77777777"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i/>
          <w:iCs/>
          <w:color w:val="000000"/>
          <w:sz w:val="24"/>
          <w:szCs w:val="24"/>
          <w:lang w:val="en-US" w:eastAsia="de-DE"/>
        </w:rPr>
        <w:lastRenderedPageBreak/>
        <w:t>Graphical Display of the Mean Slopes of</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the S</w:t>
      </w:r>
      <w:r w:rsidRPr="00CF700B">
        <w:rPr>
          <w:rFonts w:ascii="Times New Roman" w:eastAsia="Times New Roman" w:hAnsi="Times New Roman" w:cs="Times New Roman"/>
          <w:i/>
          <w:iCs/>
          <w:color w:val="000000"/>
          <w:sz w:val="24"/>
          <w:szCs w:val="24"/>
          <w:lang w:val="en-US" w:eastAsia="de-DE"/>
        </w:rPr>
        <w:t xml:space="preserve">tandardized </w:t>
      </w:r>
      <w:r>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lang w:val="en-US" w:eastAsia="de-DE"/>
        </w:rPr>
        <w:t xml:space="preserve">ean HR </w:t>
      </w:r>
      <w:r>
        <w:rPr>
          <w:rFonts w:ascii="Times New Roman" w:eastAsia="Times New Roman" w:hAnsi="Times New Roman" w:cs="Times New Roman"/>
          <w:i/>
          <w:iCs/>
          <w:color w:val="000000"/>
          <w:sz w:val="24"/>
          <w:szCs w:val="24"/>
          <w:lang w:val="en-US" w:eastAsia="de-DE"/>
        </w:rPr>
        <w:t>for</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 xml:space="preserve">ach </w:t>
      </w:r>
      <w:r>
        <w:rPr>
          <w:rFonts w:ascii="Times New Roman" w:eastAsia="Times New Roman" w:hAnsi="Times New Roman" w:cs="Times New Roman"/>
          <w:i/>
          <w:iCs/>
          <w:color w:val="000000"/>
          <w:sz w:val="24"/>
          <w:szCs w:val="24"/>
          <w:lang w:val="en-US" w:eastAsia="de-DE"/>
        </w:rPr>
        <w:t>Interval</w:t>
      </w:r>
    </w:p>
    <w:p w14:paraId="30961EBD" w14:textId="77777777" w:rsidR="00D44633" w:rsidRDefault="00D44633" w:rsidP="00D44633">
      <w:pPr>
        <w:spacing w:before="240" w:after="24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14:anchorId="6C65234B" wp14:editId="7F07E875">
            <wp:extent cx="5760720" cy="345567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0A2617AC" w14:textId="77777777" w:rsidR="00D44633" w:rsidRDefault="00D44633" w:rsidP="00D44633">
      <w:pPr>
        <w:spacing w:before="120" w:after="0" w:line="360" w:lineRule="auto"/>
        <w:rPr>
          <w:rFonts w:ascii="Times New Roman" w:eastAsia="Times New Roman" w:hAnsi="Times New Roman" w:cs="Times New Roman"/>
          <w:sz w:val="24"/>
          <w:szCs w:val="24"/>
          <w:lang w:val="en-US" w:eastAsia="de-DE"/>
        </w:rPr>
      </w:pPr>
    </w:p>
    <w:p w14:paraId="7266E13F" w14:textId="4EE72F5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Research Goal 2: </w:t>
      </w:r>
      <w:r w:rsidRPr="00CF700B">
        <w:rPr>
          <w:rFonts w:ascii="Times New Roman" w:eastAsia="Times New Roman" w:hAnsi="Times New Roman" w:cs="Times New Roman"/>
          <w:b/>
          <w:bCs/>
          <w:color w:val="000000"/>
          <w:sz w:val="24"/>
          <w:szCs w:val="24"/>
          <w:lang w:val="en-US" w:eastAsia="de-DE"/>
        </w:rPr>
        <w:t>Prediction of</w:t>
      </w:r>
      <w:r>
        <w:rPr>
          <w:rFonts w:ascii="Times New Roman" w:eastAsia="Times New Roman" w:hAnsi="Times New Roman" w:cs="Times New Roman"/>
          <w:b/>
          <w:bCs/>
          <w:color w:val="000000"/>
          <w:sz w:val="24"/>
          <w:szCs w:val="24"/>
          <w:lang w:val="en-US" w:eastAsia="de-DE"/>
        </w:rPr>
        <w:t xml:space="preserve"> Standardized M</w:t>
      </w:r>
      <w:r w:rsidRPr="00CF700B">
        <w:rPr>
          <w:rFonts w:ascii="Times New Roman" w:eastAsia="Times New Roman" w:hAnsi="Times New Roman" w:cs="Times New Roman"/>
          <w:b/>
          <w:bCs/>
          <w:color w:val="000000"/>
          <w:sz w:val="24"/>
          <w:szCs w:val="24"/>
          <w:lang w:val="en-US" w:eastAsia="de-DE"/>
        </w:rPr>
        <w:t xml:space="preserve">ean HR </w:t>
      </w:r>
      <w:r>
        <w:rPr>
          <w:rFonts w:ascii="Times New Roman" w:eastAsia="Times New Roman" w:hAnsi="Times New Roman" w:cs="Times New Roman"/>
          <w:b/>
          <w:bCs/>
          <w:color w:val="000000"/>
          <w:sz w:val="24"/>
          <w:szCs w:val="24"/>
          <w:lang w:val="en-US" w:eastAsia="de-DE"/>
        </w:rPr>
        <w:t xml:space="preserve">and Slopes </w:t>
      </w:r>
      <w:proofErr w:type="gramStart"/>
      <w:r w:rsidR="00E5431E">
        <w:rPr>
          <w:rFonts w:ascii="Times New Roman" w:eastAsia="Times New Roman" w:hAnsi="Times New Roman" w:cs="Times New Roman"/>
          <w:b/>
          <w:bCs/>
          <w:color w:val="000000"/>
          <w:sz w:val="24"/>
          <w:szCs w:val="24"/>
          <w:lang w:val="en-US" w:eastAsia="de-DE"/>
        </w:rPr>
        <w:t>W</w:t>
      </w:r>
      <w:r w:rsidRPr="00CF700B">
        <w:rPr>
          <w:rFonts w:ascii="Times New Roman" w:eastAsia="Times New Roman" w:hAnsi="Times New Roman" w:cs="Times New Roman"/>
          <w:b/>
          <w:bCs/>
          <w:color w:val="000000"/>
          <w:sz w:val="24"/>
          <w:szCs w:val="24"/>
          <w:lang w:val="en-US" w:eastAsia="de-DE"/>
        </w:rPr>
        <w:t>ith</w:t>
      </w:r>
      <w:proofErr w:type="gramEnd"/>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r>
        <w:rPr>
          <w:rFonts w:ascii="Times New Roman" w:eastAsia="Times New Roman" w:hAnsi="Times New Roman" w:cs="Times New Roman"/>
          <w:b/>
          <w:bCs/>
          <w:color w:val="000000"/>
          <w:sz w:val="24"/>
          <w:szCs w:val="24"/>
          <w:lang w:val="en-US" w:eastAsia="de-DE"/>
        </w:rPr>
        <w:t>S</w:t>
      </w:r>
      <w:r w:rsidRPr="00CF700B">
        <w:rPr>
          <w:rFonts w:ascii="Times New Roman" w:eastAsia="Times New Roman" w:hAnsi="Times New Roman" w:cs="Times New Roman"/>
          <w:b/>
          <w:bCs/>
          <w:color w:val="000000"/>
          <w:sz w:val="24"/>
          <w:szCs w:val="24"/>
          <w:lang w:val="en-US" w:eastAsia="de-DE"/>
        </w:rPr>
        <w:t>elf-</w:t>
      </w:r>
      <w:r>
        <w:rPr>
          <w:rFonts w:ascii="Times New Roman" w:eastAsia="Times New Roman" w:hAnsi="Times New Roman" w:cs="Times New Roman"/>
          <w:b/>
          <w:bCs/>
          <w:color w:val="000000"/>
          <w:sz w:val="24"/>
          <w:szCs w:val="24"/>
          <w:lang w:val="en-US" w:eastAsia="de-DE"/>
        </w:rPr>
        <w:t>R</w:t>
      </w:r>
      <w:r w:rsidRPr="00CF700B">
        <w:rPr>
          <w:rFonts w:ascii="Times New Roman" w:eastAsia="Times New Roman" w:hAnsi="Times New Roman" w:cs="Times New Roman"/>
          <w:b/>
          <w:bCs/>
          <w:color w:val="000000"/>
          <w:sz w:val="24"/>
          <w:szCs w:val="24"/>
          <w:lang w:val="en-US" w:eastAsia="de-DE"/>
        </w:rPr>
        <w:t xml:space="preserve">eport </w:t>
      </w:r>
      <w:r>
        <w:rPr>
          <w:rFonts w:ascii="Times New Roman" w:eastAsia="Times New Roman" w:hAnsi="Times New Roman" w:cs="Times New Roman"/>
          <w:b/>
          <w:bCs/>
          <w:color w:val="000000"/>
          <w:sz w:val="24"/>
          <w:szCs w:val="24"/>
          <w:lang w:val="en-US" w:eastAsia="de-DE"/>
        </w:rPr>
        <w:t>D</w:t>
      </w:r>
      <w:r w:rsidRPr="00CF700B">
        <w:rPr>
          <w:rFonts w:ascii="Times New Roman" w:eastAsia="Times New Roman" w:hAnsi="Times New Roman" w:cs="Times New Roman"/>
          <w:b/>
          <w:bCs/>
          <w:color w:val="000000"/>
          <w:sz w:val="24"/>
          <w:szCs w:val="24"/>
          <w:lang w:val="en-US" w:eastAsia="de-DE"/>
        </w:rPr>
        <w:t>ata</w:t>
      </w:r>
    </w:p>
    <w:p w14:paraId="6FDC1DD4" w14:textId="4C20C64A"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Correlations</w:t>
      </w:r>
      <w:r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among</w:t>
      </w:r>
      <w:r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HR, teaching experience, disruption appraisal, and confidence appraisal are</w:t>
      </w:r>
      <w:r w:rsidRPr="007F07DC">
        <w:rPr>
          <w:rFonts w:ascii="Times New Roman" w:eastAsia="Times New Roman" w:hAnsi="Times New Roman" w:cs="Times New Roman"/>
          <w:color w:val="000000"/>
          <w:sz w:val="24"/>
          <w:szCs w:val="24"/>
          <w:lang w:val="en-US" w:eastAsia="de-DE"/>
        </w:rPr>
        <w:t xml:space="preserve"> presented </w:t>
      </w:r>
      <w:r>
        <w:rPr>
          <w:rFonts w:ascii="Times New Roman" w:eastAsia="Times New Roman" w:hAnsi="Times New Roman" w:cs="Times New Roman"/>
          <w:color w:val="000000"/>
          <w:sz w:val="24"/>
          <w:szCs w:val="24"/>
          <w:lang w:val="en-US" w:eastAsia="de-DE"/>
        </w:rPr>
        <w:t xml:space="preserve">separately for the five intervals </w:t>
      </w:r>
      <w:r w:rsidRPr="007F07DC">
        <w:rPr>
          <w:rFonts w:ascii="Times New Roman" w:eastAsia="Times New Roman" w:hAnsi="Times New Roman" w:cs="Times New Roman"/>
          <w:color w:val="000000"/>
          <w:sz w:val="24"/>
          <w:szCs w:val="24"/>
          <w:lang w:val="en-US" w:eastAsia="de-DE"/>
        </w:rPr>
        <w:t xml:space="preserve">in Table </w:t>
      </w:r>
      <w:r>
        <w:rPr>
          <w:rFonts w:ascii="Times New Roman" w:eastAsia="Times New Roman" w:hAnsi="Times New Roman" w:cs="Times New Roman"/>
          <w:color w:val="000000"/>
          <w:sz w:val="24"/>
          <w:szCs w:val="24"/>
          <w:lang w:val="en-US" w:eastAsia="de-DE"/>
        </w:rPr>
        <w:t>3</w:t>
      </w:r>
      <w:r w:rsidRPr="007F07DC">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Correlations between HR and the other constructs were mostly very small and statistically non-significant. Correlations </w:t>
      </w:r>
      <w:r w:rsidR="007840DB">
        <w:rPr>
          <w:rFonts w:ascii="Times New Roman" w:eastAsia="Times New Roman" w:hAnsi="Times New Roman" w:cs="Times New Roman"/>
          <w:color w:val="000000"/>
          <w:sz w:val="24"/>
          <w:szCs w:val="24"/>
          <w:lang w:val="en-US" w:eastAsia="de-DE"/>
        </w:rPr>
        <w:t>between</w:t>
      </w:r>
      <w:r>
        <w:rPr>
          <w:rFonts w:ascii="Times New Roman" w:eastAsia="Times New Roman" w:hAnsi="Times New Roman" w:cs="Times New Roman"/>
          <w:color w:val="000000"/>
          <w:sz w:val="24"/>
          <w:szCs w:val="24"/>
          <w:lang w:val="en-US" w:eastAsia="de-DE"/>
        </w:rPr>
        <w:t xml:space="preserve"> teaching experience and appraisals were substantial and </w:t>
      </w:r>
      <w:commentRangeStart w:id="164"/>
      <w:del w:id="165" w:author="G K" w:date="2024-04-03T22:36:00Z">
        <w:r w:rsidDel="00D30895">
          <w:rPr>
            <w:rFonts w:ascii="Times New Roman" w:eastAsia="Times New Roman" w:hAnsi="Times New Roman" w:cs="Times New Roman"/>
            <w:color w:val="000000"/>
            <w:sz w:val="24"/>
            <w:szCs w:val="24"/>
            <w:lang w:val="en-US" w:eastAsia="de-DE"/>
          </w:rPr>
          <w:delText xml:space="preserve">in </w:delText>
        </w:r>
        <w:r w:rsidR="007840DB" w:rsidDel="00D30895">
          <w:rPr>
            <w:rFonts w:ascii="Times New Roman" w:eastAsia="Times New Roman" w:hAnsi="Times New Roman" w:cs="Times New Roman"/>
            <w:color w:val="000000"/>
            <w:sz w:val="24"/>
            <w:szCs w:val="24"/>
            <w:lang w:val="en-US" w:eastAsia="de-DE"/>
          </w:rPr>
          <w:delText xml:space="preserve">the </w:delText>
        </w:r>
        <w:r w:rsidDel="00D30895">
          <w:rPr>
            <w:rFonts w:ascii="Times New Roman" w:eastAsia="Times New Roman" w:hAnsi="Times New Roman" w:cs="Times New Roman"/>
            <w:color w:val="000000"/>
            <w:sz w:val="24"/>
            <w:szCs w:val="24"/>
            <w:lang w:val="en-US" w:eastAsia="de-DE"/>
          </w:rPr>
          <w:delText xml:space="preserve">expected </w:delText>
        </w:r>
        <w:r w:rsidR="007840DB" w:rsidDel="00D30895">
          <w:rPr>
            <w:rFonts w:ascii="Times New Roman" w:eastAsia="Times New Roman" w:hAnsi="Times New Roman" w:cs="Times New Roman"/>
            <w:color w:val="000000"/>
            <w:sz w:val="24"/>
            <w:szCs w:val="24"/>
            <w:lang w:val="en-US" w:eastAsia="de-DE"/>
          </w:rPr>
          <w:delText>direction</w:delText>
        </w:r>
      </w:del>
      <w:ins w:id="166" w:author="G K" w:date="2024-04-03T22:36:00Z">
        <w:r w:rsidR="00D30895">
          <w:rPr>
            <w:rFonts w:ascii="Times New Roman" w:eastAsia="Times New Roman" w:hAnsi="Times New Roman" w:cs="Times New Roman"/>
            <w:color w:val="000000"/>
            <w:sz w:val="24"/>
            <w:szCs w:val="24"/>
            <w:lang w:val="en-US" w:eastAsia="de-DE"/>
          </w:rPr>
          <w:t>in line with predictions</w:t>
        </w:r>
      </w:ins>
      <w:r>
        <w:rPr>
          <w:rFonts w:ascii="Times New Roman" w:eastAsia="Times New Roman" w:hAnsi="Times New Roman" w:cs="Times New Roman"/>
          <w:color w:val="000000"/>
          <w:sz w:val="24"/>
          <w:szCs w:val="24"/>
          <w:lang w:val="en-US" w:eastAsia="de-DE"/>
        </w:rPr>
        <w:t xml:space="preserve">. </w:t>
      </w:r>
      <w:commentRangeEnd w:id="164"/>
      <w:r w:rsidR="00616D97">
        <w:rPr>
          <w:rStyle w:val="Kommentarzeichen"/>
        </w:rPr>
        <w:commentReference w:id="164"/>
      </w:r>
    </w:p>
    <w:p w14:paraId="03727C6E" w14:textId="3090A9C8" w:rsidR="00E71209" w:rsidRDefault="00D44633" w:rsidP="00D44633">
      <w:pPr>
        <w:spacing w:before="120" w:after="0" w:line="360" w:lineRule="auto"/>
        <w:rPr>
          <w:ins w:id="167" w:author="Deiglmayr, Anne" w:date="2024-04-08T17:49:00Z"/>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Teaching experience significantly predicted </w:t>
      </w:r>
      <w:ins w:id="168" w:author="Deiglmayr, Anne" w:date="2024-04-08T17:54:00Z">
        <w:r w:rsidR="00E71209">
          <w:rPr>
            <w:rFonts w:ascii="Times New Roman" w:eastAsia="Times New Roman" w:hAnsi="Times New Roman" w:cs="Times New Roman"/>
            <w:color w:val="000000"/>
            <w:sz w:val="24"/>
            <w:szCs w:val="24"/>
            <w:lang w:val="en-US" w:eastAsia="de-DE"/>
          </w:rPr>
          <w:t xml:space="preserve">standardized </w:t>
        </w:r>
      </w:ins>
      <w:r w:rsidRPr="00CF700B">
        <w:rPr>
          <w:rFonts w:ascii="Times New Roman" w:eastAsia="Times New Roman" w:hAnsi="Times New Roman" w:cs="Times New Roman"/>
          <w:color w:val="000000"/>
          <w:sz w:val="24"/>
          <w:szCs w:val="24"/>
          <w:lang w:val="en-US" w:eastAsia="de-DE"/>
        </w:rPr>
        <w:t xml:space="preserve">mean HR only </w:t>
      </w:r>
      <w:r>
        <w:rPr>
          <w:rFonts w:ascii="Times New Roman" w:eastAsia="Times New Roman" w:hAnsi="Times New Roman" w:cs="Times New Roman"/>
          <w:color w:val="000000"/>
          <w:sz w:val="24"/>
          <w:szCs w:val="24"/>
          <w:lang w:val="en-US" w:eastAsia="de-DE"/>
        </w:rPr>
        <w:t>in</w:t>
      </w:r>
      <w:r w:rsidRPr="00CF700B">
        <w:rPr>
          <w:rFonts w:ascii="Times New Roman" w:eastAsia="Times New Roman" w:hAnsi="Times New Roman" w:cs="Times New Roman"/>
          <w:color w:val="000000"/>
          <w:sz w:val="24"/>
          <w:szCs w:val="24"/>
          <w:lang w:val="en-US" w:eastAsia="de-DE"/>
        </w:rPr>
        <w:t xml:space="preserve"> the </w:t>
      </w:r>
      <w:r w:rsidR="00032372">
        <w:rPr>
          <w:rFonts w:ascii="Times New Roman" w:eastAsia="Times New Roman" w:hAnsi="Times New Roman" w:cs="Times New Roman"/>
          <w:color w:val="000000"/>
          <w:sz w:val="24"/>
          <w:szCs w:val="24"/>
          <w:lang w:val="en-US" w:eastAsia="de-DE"/>
        </w:rPr>
        <w:t xml:space="preserve">(4) </w:t>
      </w:r>
      <w:r w:rsidRPr="00172A49">
        <w:rPr>
          <w:rFonts w:ascii="Times New Roman" w:eastAsia="Times New Roman" w:hAnsi="Times New Roman" w:cs="Times New Roman"/>
          <w:color w:val="000000"/>
          <w:sz w:val="24"/>
          <w:szCs w:val="24"/>
          <w:lang w:val="en-US" w:eastAsia="de-DE"/>
        </w:rPr>
        <w:t>interview interval</w:t>
      </w:r>
      <w:r>
        <w:rPr>
          <w:rFonts w:ascii="Times New Roman" w:eastAsia="Times New Roman" w:hAnsi="Times New Roman" w:cs="Times New Roman"/>
          <w:color w:val="000000"/>
          <w:sz w:val="24"/>
          <w:szCs w:val="24"/>
          <w:lang w:val="en-US" w:eastAsia="de-DE"/>
        </w:rPr>
        <w:t xml:space="preserve"> </w:t>
      </w:r>
      <w:commentRangeStart w:id="169"/>
      <w:r w:rsidRPr="00CF700B">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i/>
          <w:iCs/>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 xml:space="preserve"> = .012,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&lt; .05</w:t>
      </w:r>
      <w:commentRangeEnd w:id="169"/>
      <w:r w:rsidR="00E71209">
        <w:rPr>
          <w:rStyle w:val="Kommentarzeichen"/>
        </w:rPr>
        <w:commentReference w:id="169"/>
      </w:r>
      <w:r>
        <w:rPr>
          <w:rFonts w:ascii="Times New Roman" w:eastAsia="Times New Roman" w:hAnsi="Times New Roman" w:cs="Times New Roman"/>
          <w:color w:val="000000"/>
          <w:sz w:val="24"/>
          <w:szCs w:val="24"/>
          <w:lang w:val="en-US" w:eastAsia="de-DE"/>
        </w:rPr>
        <w:t>, Table 4, Interview Interval, Model 1</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E84128">
        <w:rPr>
          <w:rFonts w:ascii="Times New Roman" w:eastAsia="Times New Roman" w:hAnsi="Times New Roman" w:cs="Times New Roman"/>
          <w:color w:val="000000"/>
          <w:sz w:val="24"/>
          <w:szCs w:val="24"/>
          <w:lang w:val="en-US" w:eastAsia="de-DE"/>
        </w:rPr>
        <w:t>indicating</w:t>
      </w:r>
      <w:ins w:id="170" w:author="Deiglmayr, Anne" w:date="2024-04-08T17:53:00Z">
        <w:r w:rsidR="00E71209">
          <w:rPr>
            <w:rFonts w:ascii="Times New Roman" w:eastAsia="Times New Roman" w:hAnsi="Times New Roman" w:cs="Times New Roman"/>
            <w:color w:val="000000"/>
            <w:sz w:val="24"/>
            <w:szCs w:val="24"/>
            <w:lang w:val="en-US" w:eastAsia="de-DE"/>
          </w:rPr>
          <w:t xml:space="preserve"> slightly</w:t>
        </w:r>
      </w:ins>
      <w:r w:rsidRPr="00E84128">
        <w:rPr>
          <w:rFonts w:ascii="Times New Roman" w:eastAsia="Times New Roman" w:hAnsi="Times New Roman" w:cs="Times New Roman"/>
          <w:color w:val="000000"/>
          <w:sz w:val="24"/>
          <w:szCs w:val="24"/>
          <w:lang w:val="en-US" w:eastAsia="de-DE"/>
        </w:rPr>
        <w:t xml:space="preserve"> higher </w:t>
      </w:r>
      <w:ins w:id="171" w:author="Deiglmayr, Anne" w:date="2024-04-08T17:53:00Z">
        <w:r w:rsidR="00E71209">
          <w:rPr>
            <w:rFonts w:ascii="Times New Roman" w:eastAsia="Times New Roman" w:hAnsi="Times New Roman" w:cs="Times New Roman"/>
            <w:color w:val="000000"/>
            <w:sz w:val="24"/>
            <w:szCs w:val="24"/>
            <w:lang w:val="en-US" w:eastAsia="de-DE"/>
          </w:rPr>
          <w:t xml:space="preserve">standardized </w:t>
        </w:r>
      </w:ins>
      <w:r w:rsidRPr="00E84128">
        <w:rPr>
          <w:rFonts w:ascii="Times New Roman" w:eastAsia="Times New Roman" w:hAnsi="Times New Roman" w:cs="Times New Roman"/>
          <w:color w:val="000000"/>
          <w:sz w:val="24"/>
          <w:szCs w:val="24"/>
          <w:lang w:val="en-US" w:eastAsia="de-DE"/>
        </w:rPr>
        <w:t xml:space="preserve">mean HR for teachers with more teaching experience. </w:t>
      </w:r>
      <w:ins w:id="172" w:author="Deiglmayr, Anne" w:date="2024-04-08T17:48:00Z">
        <w:r w:rsidR="00E71209">
          <w:rPr>
            <w:rFonts w:ascii="Times New Roman" w:eastAsia="Times New Roman" w:hAnsi="Times New Roman" w:cs="Times New Roman"/>
            <w:color w:val="000000"/>
            <w:sz w:val="24"/>
            <w:szCs w:val="24"/>
            <w:lang w:val="en-US" w:eastAsia="de-DE"/>
          </w:rPr>
          <w:t>This finding is not in line with Hypothesis 2a.</w:t>
        </w:r>
      </w:ins>
    </w:p>
    <w:p w14:paraId="6A71363D" w14:textId="0C4C0CB1" w:rsidR="00D44633" w:rsidRPr="00B44866" w:rsidRDefault="00D44633" w:rsidP="00D44633">
      <w:pPr>
        <w:spacing w:before="120" w:after="0" w:line="360" w:lineRule="auto"/>
        <w:rPr>
          <w:rFonts w:ascii="Times New Roman" w:eastAsia="Times New Roman" w:hAnsi="Times New Roman" w:cs="Times New Roman"/>
          <w:color w:val="000000"/>
          <w:sz w:val="24"/>
          <w:szCs w:val="24"/>
          <w:lang w:val="en-US" w:eastAsia="de-DE"/>
        </w:rPr>
      </w:pPr>
      <w:del w:id="173" w:author="Deiglmayr, Anne" w:date="2024-04-08T17:49:00Z">
        <w:r w:rsidDel="00E71209">
          <w:rPr>
            <w:rFonts w:ascii="Times New Roman" w:eastAsia="Times New Roman" w:hAnsi="Times New Roman" w:cs="Times New Roman"/>
            <w:color w:val="000000"/>
            <w:sz w:val="24"/>
            <w:szCs w:val="24"/>
            <w:lang w:val="en-US" w:eastAsia="de-DE"/>
          </w:rPr>
          <w:delText xml:space="preserve">HR generally increased in the </w:delText>
        </w:r>
        <w:r w:rsidR="00032372" w:rsidDel="00E71209">
          <w:rPr>
            <w:rFonts w:ascii="Times New Roman" w:eastAsia="Times New Roman" w:hAnsi="Times New Roman" w:cs="Times New Roman"/>
            <w:color w:val="000000"/>
            <w:sz w:val="24"/>
            <w:szCs w:val="24"/>
            <w:lang w:val="en-US" w:eastAsia="de-DE"/>
          </w:rPr>
          <w:delText xml:space="preserve">(1) </w:delText>
        </w:r>
        <w:r w:rsidRPr="00032372" w:rsidDel="00E71209">
          <w:rPr>
            <w:rFonts w:ascii="Times New Roman" w:eastAsia="Times New Roman" w:hAnsi="Times New Roman" w:cs="Times New Roman"/>
            <w:color w:val="000000"/>
            <w:sz w:val="24"/>
            <w:szCs w:val="24"/>
            <w:lang w:val="en-US" w:eastAsia="de-DE"/>
          </w:rPr>
          <w:delText>pre-teaching interval</w:delText>
        </w:r>
        <w:r w:rsidDel="00E71209">
          <w:rPr>
            <w:rFonts w:ascii="Times New Roman" w:eastAsia="Times New Roman" w:hAnsi="Times New Roman" w:cs="Times New Roman"/>
            <w:i/>
            <w:iCs/>
            <w:color w:val="000000"/>
            <w:sz w:val="24"/>
            <w:szCs w:val="24"/>
            <w:lang w:val="en-US" w:eastAsia="de-DE"/>
          </w:rPr>
          <w:delText xml:space="preserve"> </w:delText>
        </w:r>
        <w:r w:rsidRPr="00416DE7" w:rsidDel="00E71209">
          <w:rPr>
            <w:rFonts w:ascii="Times New Roman" w:eastAsia="Times New Roman" w:hAnsi="Times New Roman" w:cs="Times New Roman"/>
            <w:color w:val="000000"/>
            <w:sz w:val="24"/>
            <w:szCs w:val="24"/>
            <w:lang w:val="en-US" w:eastAsia="de-DE"/>
          </w:rPr>
          <w:delText>(see Table 2)</w:delText>
        </w:r>
        <w:r w:rsidDel="00E71209">
          <w:rPr>
            <w:rFonts w:ascii="Times New Roman" w:eastAsia="Times New Roman" w:hAnsi="Times New Roman" w:cs="Times New Roman"/>
            <w:color w:val="000000"/>
            <w:sz w:val="24"/>
            <w:szCs w:val="24"/>
            <w:lang w:val="en-US" w:eastAsia="de-DE"/>
          </w:rPr>
          <w:delText>. However, t</w:delText>
        </w:r>
      </w:del>
      <w:ins w:id="174" w:author="Deiglmayr, Anne" w:date="2024-04-08T17:49:00Z">
        <w:r w:rsidR="00E71209">
          <w:rPr>
            <w:rFonts w:ascii="Times New Roman" w:eastAsia="Times New Roman" w:hAnsi="Times New Roman" w:cs="Times New Roman"/>
            <w:color w:val="000000"/>
            <w:sz w:val="24"/>
            <w:szCs w:val="24"/>
            <w:lang w:val="en-US" w:eastAsia="de-DE"/>
          </w:rPr>
          <w:t>T</w:t>
        </w:r>
      </w:ins>
      <w:r>
        <w:rPr>
          <w:rFonts w:ascii="Times New Roman" w:eastAsia="Times New Roman" w:hAnsi="Times New Roman" w:cs="Times New Roman"/>
          <w:color w:val="000000"/>
          <w:sz w:val="24"/>
          <w:szCs w:val="24"/>
          <w:lang w:val="en-US" w:eastAsia="de-DE"/>
        </w:rPr>
        <w:t>eaching experience significantly predicted the magnitude of participants’ HR increase</w:t>
      </w:r>
      <w:ins w:id="175" w:author="Deiglmayr, Anne" w:date="2024-04-08T17:53:00Z">
        <w:r w:rsidR="00E71209">
          <w:rPr>
            <w:rFonts w:ascii="Times New Roman" w:eastAsia="Times New Roman" w:hAnsi="Times New Roman" w:cs="Times New Roman"/>
            <w:color w:val="000000"/>
            <w:sz w:val="24"/>
            <w:szCs w:val="24"/>
            <w:lang w:val="en-US" w:eastAsia="de-DE"/>
          </w:rPr>
          <w:t xml:space="preserve"> only</w:t>
        </w:r>
      </w:ins>
      <w:r>
        <w:rPr>
          <w:rFonts w:ascii="Times New Roman" w:eastAsia="Times New Roman" w:hAnsi="Times New Roman" w:cs="Times New Roman"/>
          <w:color w:val="000000"/>
          <w:sz w:val="24"/>
          <w:szCs w:val="24"/>
          <w:lang w:val="en-US" w:eastAsia="de-DE"/>
        </w:rPr>
        <w:t xml:space="preserve"> in the </w:t>
      </w:r>
      <w:r w:rsidR="0051710E">
        <w:rPr>
          <w:rFonts w:ascii="Times New Roman" w:eastAsia="Times New Roman" w:hAnsi="Times New Roman" w:cs="Times New Roman"/>
          <w:color w:val="000000"/>
          <w:sz w:val="24"/>
          <w:szCs w:val="24"/>
          <w:lang w:val="en-US" w:eastAsia="de-DE"/>
        </w:rPr>
        <w:t xml:space="preserve">(1) </w:t>
      </w:r>
      <w:r w:rsidRPr="00FA592F">
        <w:rPr>
          <w:rFonts w:ascii="Times New Roman" w:eastAsia="Times New Roman" w:hAnsi="Times New Roman" w:cs="Times New Roman"/>
          <w:color w:val="000000"/>
          <w:sz w:val="24"/>
          <w:szCs w:val="24"/>
          <w:lang w:val="en-US" w:eastAsia="de-DE"/>
        </w:rPr>
        <w:t>pre-teaching interval</w:t>
      </w:r>
      <w:r w:rsidRPr="00A70C56">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D628F8">
        <w:rPr>
          <w:rFonts w:ascii="Times New Roman" w:eastAsia="Times New Roman" w:hAnsi="Times New Roman" w:cs="Times New Roman"/>
          <w:i/>
          <w:iCs/>
          <w:color w:val="000000"/>
          <w:sz w:val="24"/>
          <w:szCs w:val="24"/>
          <w:lang w:val="en-US" w:eastAsia="de-DE"/>
        </w:rPr>
        <w:t>b</w:t>
      </w:r>
      <w:r>
        <w:rPr>
          <w:rFonts w:ascii="Times New Roman" w:eastAsia="Times New Roman" w:hAnsi="Times New Roman" w:cs="Times New Roman"/>
          <w:color w:val="000000"/>
          <w:sz w:val="24"/>
          <w:szCs w:val="24"/>
          <w:lang w:val="en-US" w:eastAsia="de-DE"/>
        </w:rPr>
        <w:t xml:space="preserve"> = -.004, </w:t>
      </w:r>
      <w:r w:rsidRPr="00D628F8">
        <w:rPr>
          <w:rFonts w:ascii="Times New Roman" w:eastAsia="Times New Roman" w:hAnsi="Times New Roman" w:cs="Times New Roman"/>
          <w:i/>
          <w:iCs/>
          <w:color w:val="000000"/>
          <w:sz w:val="24"/>
          <w:szCs w:val="24"/>
          <w:lang w:val="en-US" w:eastAsia="de-DE"/>
        </w:rPr>
        <w:t>p</w:t>
      </w:r>
      <w:r>
        <w:rPr>
          <w:rFonts w:ascii="Times New Roman" w:eastAsia="Times New Roman" w:hAnsi="Times New Roman" w:cs="Times New Roman"/>
          <w:color w:val="000000"/>
          <w:sz w:val="24"/>
          <w:szCs w:val="24"/>
          <w:lang w:val="en-US" w:eastAsia="de-DE"/>
        </w:rPr>
        <w:t xml:space="preserve"> &lt; .05, Table 4, Pre-Teaching Interval, Model 1</w:t>
      </w:r>
      <w:r w:rsidRPr="005923DE">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B44866">
        <w:rPr>
          <w:rFonts w:ascii="Times New Roman" w:eastAsia="Times New Roman" w:hAnsi="Times New Roman" w:cs="Times New Roman"/>
          <w:color w:val="000000"/>
          <w:sz w:val="24"/>
          <w:szCs w:val="24"/>
          <w:lang w:val="en-US" w:eastAsia="de-DE"/>
        </w:rPr>
        <w:t xml:space="preserve">indicating less steep HR changes in teachers with more teaching experience. </w:t>
      </w:r>
      <w:del w:id="176" w:author="Deiglmayr, Anne" w:date="2024-04-08T17:53:00Z">
        <w:r w:rsidRPr="00B44866" w:rsidDel="00E71209">
          <w:rPr>
            <w:rFonts w:ascii="Times New Roman" w:eastAsia="Times New Roman" w:hAnsi="Times New Roman" w:cs="Times New Roman"/>
            <w:color w:val="000000"/>
            <w:sz w:val="24"/>
            <w:szCs w:val="24"/>
            <w:lang w:val="en-US" w:eastAsia="de-DE"/>
          </w:rPr>
          <w:delText xml:space="preserve">These </w:delText>
        </w:r>
      </w:del>
      <w:ins w:id="177" w:author="Deiglmayr, Anne" w:date="2024-04-08T17:53:00Z">
        <w:r w:rsidR="00E71209">
          <w:rPr>
            <w:rFonts w:ascii="Times New Roman" w:eastAsia="Times New Roman" w:hAnsi="Times New Roman" w:cs="Times New Roman"/>
            <w:color w:val="000000"/>
            <w:sz w:val="24"/>
            <w:szCs w:val="24"/>
            <w:lang w:val="en-US" w:eastAsia="de-DE"/>
          </w:rPr>
          <w:t>This</w:t>
        </w:r>
        <w:r w:rsidR="00E71209" w:rsidRPr="00B44866">
          <w:rPr>
            <w:rFonts w:ascii="Times New Roman" w:eastAsia="Times New Roman" w:hAnsi="Times New Roman" w:cs="Times New Roman"/>
            <w:color w:val="000000"/>
            <w:sz w:val="24"/>
            <w:szCs w:val="24"/>
            <w:lang w:val="en-US" w:eastAsia="de-DE"/>
          </w:rPr>
          <w:t xml:space="preserve"> </w:t>
        </w:r>
      </w:ins>
      <w:r w:rsidRPr="00B44866">
        <w:rPr>
          <w:rFonts w:ascii="Times New Roman" w:eastAsia="Times New Roman" w:hAnsi="Times New Roman" w:cs="Times New Roman"/>
          <w:color w:val="000000"/>
          <w:sz w:val="24"/>
          <w:szCs w:val="24"/>
          <w:lang w:val="en-US" w:eastAsia="de-DE"/>
        </w:rPr>
        <w:t>finding</w:t>
      </w:r>
      <w:del w:id="178" w:author="Deiglmayr, Anne" w:date="2024-04-08T17:53:00Z">
        <w:r w:rsidRPr="00B44866" w:rsidDel="00E71209">
          <w:rPr>
            <w:rFonts w:ascii="Times New Roman" w:eastAsia="Times New Roman" w:hAnsi="Times New Roman" w:cs="Times New Roman"/>
            <w:color w:val="000000"/>
            <w:sz w:val="24"/>
            <w:szCs w:val="24"/>
            <w:lang w:val="en-US" w:eastAsia="de-DE"/>
          </w:rPr>
          <w:delText>s</w:delText>
        </w:r>
      </w:del>
      <w:r w:rsidRPr="00B44866">
        <w:rPr>
          <w:rFonts w:ascii="Times New Roman" w:eastAsia="Times New Roman" w:hAnsi="Times New Roman" w:cs="Times New Roman"/>
          <w:color w:val="000000"/>
          <w:sz w:val="24"/>
          <w:szCs w:val="24"/>
          <w:lang w:val="en-US" w:eastAsia="de-DE"/>
        </w:rPr>
        <w:t xml:space="preserve"> </w:t>
      </w:r>
      <w:del w:id="179" w:author="Deiglmayr, Anne" w:date="2024-04-08T17:54:00Z">
        <w:r w:rsidRPr="00B44866" w:rsidDel="00E71209">
          <w:rPr>
            <w:rFonts w:ascii="Times New Roman" w:eastAsia="Times New Roman" w:hAnsi="Times New Roman" w:cs="Times New Roman"/>
            <w:color w:val="000000"/>
            <w:sz w:val="24"/>
            <w:szCs w:val="24"/>
            <w:lang w:val="en-US" w:eastAsia="de-DE"/>
          </w:rPr>
          <w:delText xml:space="preserve">are </w:delText>
        </w:r>
      </w:del>
      <w:ins w:id="180" w:author="Deiglmayr, Anne" w:date="2024-04-08T17:54:00Z">
        <w:r w:rsidR="00E71209">
          <w:rPr>
            <w:rFonts w:ascii="Times New Roman" w:eastAsia="Times New Roman" w:hAnsi="Times New Roman" w:cs="Times New Roman"/>
            <w:color w:val="000000"/>
            <w:sz w:val="24"/>
            <w:szCs w:val="24"/>
            <w:lang w:val="en-US" w:eastAsia="de-DE"/>
          </w:rPr>
          <w:t>is</w:t>
        </w:r>
        <w:r w:rsidR="00E71209" w:rsidRPr="00B44866">
          <w:rPr>
            <w:rFonts w:ascii="Times New Roman" w:eastAsia="Times New Roman" w:hAnsi="Times New Roman" w:cs="Times New Roman"/>
            <w:color w:val="000000"/>
            <w:sz w:val="24"/>
            <w:szCs w:val="24"/>
            <w:lang w:val="en-US" w:eastAsia="de-DE"/>
          </w:rPr>
          <w:t xml:space="preserve"> </w:t>
        </w:r>
      </w:ins>
      <w:r w:rsidRPr="00B44866">
        <w:rPr>
          <w:rFonts w:ascii="Times New Roman" w:eastAsia="Times New Roman" w:hAnsi="Times New Roman" w:cs="Times New Roman"/>
          <w:color w:val="000000"/>
          <w:sz w:val="24"/>
          <w:szCs w:val="24"/>
          <w:lang w:val="en-US" w:eastAsia="de-DE"/>
        </w:rPr>
        <w:t>in line with Hypothesis 2a.</w:t>
      </w:r>
    </w:p>
    <w:p w14:paraId="143AB57A" w14:textId="0209E43D"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5923DE">
        <w:rPr>
          <w:rFonts w:ascii="Times New Roman" w:eastAsia="Times New Roman" w:hAnsi="Times New Roman" w:cs="Times New Roman"/>
          <w:color w:val="000000"/>
          <w:sz w:val="24"/>
          <w:szCs w:val="24"/>
          <w:lang w:val="en-US" w:eastAsia="de-DE"/>
        </w:rPr>
        <w:t>Adding the disruption appraisal while controlling for the shared variance with teaching experience (</w:t>
      </w:r>
      <w:r>
        <w:rPr>
          <w:rFonts w:ascii="Times New Roman" w:eastAsia="Times New Roman" w:hAnsi="Times New Roman" w:cs="Times New Roman"/>
          <w:color w:val="000000"/>
          <w:sz w:val="24"/>
          <w:szCs w:val="24"/>
          <w:lang w:val="en-US" w:eastAsia="de-DE"/>
        </w:rPr>
        <w:t xml:space="preserve">testing </w:t>
      </w:r>
      <w:r w:rsidRPr="005923DE">
        <w:rPr>
          <w:rFonts w:ascii="Times New Roman" w:eastAsia="Times New Roman" w:hAnsi="Times New Roman" w:cs="Times New Roman"/>
          <w:color w:val="000000"/>
          <w:sz w:val="24"/>
          <w:szCs w:val="24"/>
          <w:lang w:val="en-US" w:eastAsia="de-DE"/>
        </w:rPr>
        <w:t>**Hypothesis 2b**)</w:t>
      </w:r>
      <w:r>
        <w:rPr>
          <w:rFonts w:ascii="Times New Roman" w:eastAsia="Times New Roman" w:hAnsi="Times New Roman" w:cs="Times New Roman"/>
          <w:color w:val="000000"/>
          <w:sz w:val="24"/>
          <w:szCs w:val="24"/>
          <w:lang w:val="en-US" w:eastAsia="de-DE"/>
        </w:rPr>
        <w:t xml:space="preserve"> </w:t>
      </w:r>
      <w:r w:rsidRPr="005923DE">
        <w:rPr>
          <w:rFonts w:ascii="Times New Roman" w:eastAsia="Times New Roman" w:hAnsi="Times New Roman" w:cs="Times New Roman"/>
          <w:color w:val="000000"/>
          <w:sz w:val="24"/>
          <w:szCs w:val="24"/>
          <w:lang w:val="en-US" w:eastAsia="de-DE"/>
        </w:rPr>
        <w:t xml:space="preserve">revealed </w:t>
      </w:r>
      <w:r>
        <w:rPr>
          <w:rFonts w:ascii="Times New Roman" w:eastAsia="Times New Roman" w:hAnsi="Times New Roman" w:cs="Times New Roman"/>
          <w:color w:val="000000"/>
          <w:sz w:val="24"/>
          <w:szCs w:val="24"/>
          <w:lang w:val="en-US" w:eastAsia="de-DE"/>
        </w:rPr>
        <w:t>a</w:t>
      </w:r>
      <w:r w:rsidRPr="005923DE">
        <w:rPr>
          <w:rFonts w:ascii="Times New Roman" w:eastAsia="Times New Roman" w:hAnsi="Times New Roman" w:cs="Times New Roman"/>
          <w:color w:val="000000"/>
          <w:sz w:val="24"/>
          <w:szCs w:val="24"/>
          <w:lang w:val="en-US" w:eastAsia="de-DE"/>
        </w:rPr>
        <w:t xml:space="preserve"> significant effect </w:t>
      </w:r>
      <w:del w:id="181" w:author="Deiglmayr, Anne" w:date="2024-04-08T17:50:00Z">
        <w:r w:rsidRPr="005923DE" w:rsidDel="00E71209">
          <w:rPr>
            <w:rFonts w:ascii="Times New Roman" w:eastAsia="Times New Roman" w:hAnsi="Times New Roman" w:cs="Times New Roman"/>
            <w:color w:val="000000"/>
            <w:sz w:val="24"/>
            <w:szCs w:val="24"/>
            <w:lang w:val="en-US" w:eastAsia="de-DE"/>
          </w:rPr>
          <w:delText xml:space="preserve">for </w:delText>
        </w:r>
      </w:del>
      <w:ins w:id="182" w:author="Deiglmayr, Anne" w:date="2024-04-08T17:50:00Z">
        <w:r w:rsidR="00E71209">
          <w:rPr>
            <w:rFonts w:ascii="Times New Roman" w:eastAsia="Times New Roman" w:hAnsi="Times New Roman" w:cs="Times New Roman"/>
            <w:color w:val="000000"/>
            <w:sz w:val="24"/>
            <w:szCs w:val="24"/>
            <w:lang w:val="en-US" w:eastAsia="de-DE"/>
          </w:rPr>
          <w:t>on</w:t>
        </w:r>
        <w:r w:rsidR="00E71209" w:rsidRPr="005923DE">
          <w:rPr>
            <w:rFonts w:ascii="Times New Roman" w:eastAsia="Times New Roman" w:hAnsi="Times New Roman" w:cs="Times New Roman"/>
            <w:color w:val="000000"/>
            <w:sz w:val="24"/>
            <w:szCs w:val="24"/>
            <w:lang w:val="en-US" w:eastAsia="de-DE"/>
          </w:rPr>
          <w:t xml:space="preserve"> </w:t>
        </w:r>
      </w:ins>
      <w:r w:rsidR="004E14DD">
        <w:rPr>
          <w:rFonts w:ascii="Times New Roman" w:eastAsia="Times New Roman" w:hAnsi="Times New Roman" w:cs="Times New Roman"/>
          <w:color w:val="000000"/>
          <w:sz w:val="24"/>
          <w:szCs w:val="24"/>
          <w:lang w:val="en-US" w:eastAsia="de-DE"/>
        </w:rPr>
        <w:t>teachers’</w:t>
      </w:r>
      <w:r w:rsidRPr="005923DE">
        <w:rPr>
          <w:rFonts w:ascii="Times New Roman" w:eastAsia="Times New Roman" w:hAnsi="Times New Roman" w:cs="Times New Roman"/>
          <w:color w:val="000000"/>
          <w:sz w:val="24"/>
          <w:szCs w:val="24"/>
          <w:lang w:val="en-US" w:eastAsia="de-DE"/>
        </w:rPr>
        <w:t xml:space="preserve"> HR</w:t>
      </w:r>
      <w:r>
        <w:rPr>
          <w:rFonts w:ascii="Times New Roman" w:eastAsia="Times New Roman" w:hAnsi="Times New Roman" w:cs="Times New Roman"/>
          <w:color w:val="000000"/>
          <w:sz w:val="24"/>
          <w:szCs w:val="24"/>
          <w:lang w:val="en-US" w:eastAsia="de-DE"/>
        </w:rPr>
        <w:t xml:space="preserve"> </w:t>
      </w:r>
      <w:r w:rsidRPr="005923DE">
        <w:rPr>
          <w:rFonts w:ascii="Times New Roman" w:eastAsia="Times New Roman" w:hAnsi="Times New Roman" w:cs="Times New Roman"/>
          <w:color w:val="000000"/>
          <w:sz w:val="24"/>
          <w:szCs w:val="24"/>
          <w:lang w:val="en-US" w:eastAsia="de-DE"/>
        </w:rPr>
        <w:t>changes</w:t>
      </w:r>
      <w:r>
        <w:rPr>
          <w:rFonts w:ascii="Times New Roman" w:eastAsia="Times New Roman" w:hAnsi="Times New Roman" w:cs="Times New Roman"/>
          <w:color w:val="000000"/>
          <w:sz w:val="24"/>
          <w:szCs w:val="24"/>
          <w:lang w:val="en-US" w:eastAsia="de-DE"/>
        </w:rPr>
        <w:t xml:space="preserve"> for teaching experience as a predictor</w:t>
      </w:r>
      <w:ins w:id="183" w:author="Deiglmayr, Anne" w:date="2024-04-08T17:54:00Z">
        <w:r w:rsidR="00E71209">
          <w:rPr>
            <w:rFonts w:ascii="Times New Roman" w:eastAsia="Times New Roman" w:hAnsi="Times New Roman" w:cs="Times New Roman"/>
            <w:color w:val="000000"/>
            <w:sz w:val="24"/>
            <w:szCs w:val="24"/>
            <w:lang w:val="en-US" w:eastAsia="de-DE"/>
          </w:rPr>
          <w:t xml:space="preserve"> only</w:t>
        </w:r>
      </w:ins>
      <w:r>
        <w:rPr>
          <w:rFonts w:ascii="Times New Roman" w:eastAsia="Times New Roman" w:hAnsi="Times New Roman" w:cs="Times New Roman"/>
          <w:color w:val="000000"/>
          <w:sz w:val="24"/>
          <w:szCs w:val="24"/>
          <w:lang w:val="en-US" w:eastAsia="de-DE"/>
        </w:rPr>
        <w:t xml:space="preserve"> in the </w:t>
      </w:r>
      <w:r w:rsidR="00A06EFB">
        <w:rPr>
          <w:rFonts w:ascii="Times New Roman" w:eastAsia="Times New Roman" w:hAnsi="Times New Roman" w:cs="Times New Roman"/>
          <w:color w:val="000000"/>
          <w:sz w:val="24"/>
          <w:szCs w:val="24"/>
          <w:lang w:val="en-US" w:eastAsia="de-DE"/>
        </w:rPr>
        <w:t xml:space="preserve">(4) </w:t>
      </w:r>
      <w:r w:rsidRPr="00A06EFB">
        <w:rPr>
          <w:rFonts w:ascii="Times New Roman" w:eastAsia="Times New Roman" w:hAnsi="Times New Roman" w:cs="Times New Roman"/>
          <w:color w:val="000000"/>
          <w:sz w:val="24"/>
          <w:szCs w:val="24"/>
          <w:lang w:val="en-US" w:eastAsia="de-DE"/>
        </w:rPr>
        <w:t>interview interval</w:t>
      </w:r>
      <w:r>
        <w:rPr>
          <w:rFonts w:ascii="Times New Roman" w:eastAsia="Times New Roman" w:hAnsi="Times New Roman" w:cs="Times New Roman"/>
          <w:color w:val="000000"/>
          <w:sz w:val="24"/>
          <w:szCs w:val="24"/>
          <w:lang w:val="en-US" w:eastAsia="de-DE"/>
        </w:rPr>
        <w:t xml:space="preserve"> (</w:t>
      </w:r>
      <w:r w:rsidRPr="005342C4">
        <w:rPr>
          <w:rFonts w:ascii="Times New Roman" w:eastAsia="Times New Roman" w:hAnsi="Times New Roman" w:cs="Times New Roman"/>
          <w:i/>
          <w:iCs/>
          <w:color w:val="000000"/>
          <w:sz w:val="24"/>
          <w:szCs w:val="24"/>
          <w:lang w:val="en-US" w:eastAsia="de-DE"/>
        </w:rPr>
        <w:t>b</w:t>
      </w:r>
      <w:r>
        <w:rPr>
          <w:rFonts w:ascii="Times New Roman" w:eastAsia="Times New Roman" w:hAnsi="Times New Roman" w:cs="Times New Roman"/>
          <w:color w:val="000000"/>
          <w:sz w:val="24"/>
          <w:szCs w:val="24"/>
          <w:lang w:val="en-US" w:eastAsia="de-DE"/>
        </w:rPr>
        <w:t xml:space="preserve"> = </w:t>
      </w:r>
      <w:r w:rsidRPr="005342C4">
        <w:rPr>
          <w:rFonts w:ascii="Times New Roman" w:eastAsia="Times New Roman" w:hAnsi="Times New Roman" w:cs="Times New Roman"/>
          <w:color w:val="000000"/>
          <w:sz w:val="24"/>
          <w:szCs w:val="24"/>
          <w:lang w:val="en-US" w:eastAsia="de-DE"/>
        </w:rPr>
        <w:t>-.001</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&lt; .05</w:t>
      </w:r>
      <w:r>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lastRenderedPageBreak/>
        <w:t>Table 4, Interview Interval, Model 2</w:t>
      </w:r>
      <w:commentRangeStart w:id="184"/>
      <w:r>
        <w:rPr>
          <w:rFonts w:ascii="Times New Roman" w:eastAsia="Times New Roman" w:hAnsi="Times New Roman" w:cs="Times New Roman"/>
          <w:color w:val="000000"/>
          <w:sz w:val="24"/>
          <w:szCs w:val="24"/>
          <w:lang w:val="en-US" w:eastAsia="de-DE"/>
        </w:rPr>
        <w:t xml:space="preserve">), </w:t>
      </w:r>
      <w:r w:rsidRPr="00884C3E">
        <w:rPr>
          <w:rFonts w:ascii="Times New Roman" w:eastAsia="Times New Roman" w:hAnsi="Times New Roman" w:cs="Times New Roman"/>
          <w:color w:val="000000"/>
          <w:sz w:val="24"/>
          <w:szCs w:val="24"/>
          <w:lang w:val="en-US" w:eastAsia="de-DE"/>
        </w:rPr>
        <w:t>indicating less steep HR changes in teachers with more teaching experience while controlling for the disruption appraisal</w:t>
      </w:r>
      <w:commentRangeEnd w:id="184"/>
      <w:r w:rsidR="00E71209">
        <w:rPr>
          <w:rStyle w:val="Kommentarzeichen"/>
        </w:rPr>
        <w:commentReference w:id="184"/>
      </w:r>
      <w:r w:rsidRPr="00884C3E">
        <w:rPr>
          <w:rFonts w:ascii="Times New Roman" w:eastAsia="Times New Roman" w:hAnsi="Times New Roman" w:cs="Times New Roman"/>
          <w:color w:val="000000"/>
          <w:sz w:val="24"/>
          <w:szCs w:val="24"/>
          <w:lang w:val="en-US" w:eastAsia="de-DE"/>
        </w:rPr>
        <w:t>.</w:t>
      </w:r>
      <w:r w:rsidRPr="005923DE">
        <w:rPr>
          <w:rFonts w:ascii="Times New Roman" w:eastAsia="Times New Roman" w:hAnsi="Times New Roman" w:cs="Times New Roman"/>
          <w:color w:val="000000"/>
          <w:sz w:val="24"/>
          <w:szCs w:val="24"/>
          <w:lang w:val="en-US" w:eastAsia="de-DE"/>
        </w:rPr>
        <w:t xml:space="preserve"> </w:t>
      </w:r>
    </w:p>
    <w:p w14:paraId="2B50D1B4" w14:textId="639ABAC6" w:rsidR="00D44633" w:rsidRPr="00884C3E" w:rsidRDefault="00D30895" w:rsidP="00D44633">
      <w:pPr>
        <w:spacing w:before="120" w:after="0" w:line="360" w:lineRule="auto"/>
        <w:rPr>
          <w:rFonts w:ascii="Times New Roman" w:eastAsia="Times New Roman" w:hAnsi="Times New Roman" w:cs="Times New Roman"/>
          <w:color w:val="000000"/>
          <w:sz w:val="24"/>
          <w:szCs w:val="24"/>
          <w:lang w:val="en-US" w:eastAsia="de-DE"/>
        </w:rPr>
      </w:pPr>
      <w:ins w:id="185" w:author="G K" w:date="2024-04-03T22:39:00Z">
        <w:r>
          <w:rPr>
            <w:rFonts w:ascii="Times New Roman" w:eastAsia="Times New Roman" w:hAnsi="Times New Roman" w:cs="Times New Roman"/>
            <w:color w:val="000000"/>
            <w:sz w:val="24"/>
            <w:szCs w:val="24"/>
            <w:lang w:val="en-US" w:eastAsia="de-DE"/>
          </w:rPr>
          <w:t>When a</w:t>
        </w:r>
      </w:ins>
      <w:del w:id="186" w:author="G K" w:date="2024-04-03T22:39:00Z">
        <w:r w:rsidR="00D44633" w:rsidRPr="00884C3E" w:rsidDel="00D30895">
          <w:rPr>
            <w:rFonts w:ascii="Times New Roman" w:eastAsia="Times New Roman" w:hAnsi="Times New Roman" w:cs="Times New Roman"/>
            <w:color w:val="000000"/>
            <w:sz w:val="24"/>
            <w:szCs w:val="24"/>
            <w:lang w:val="en-US" w:eastAsia="de-DE"/>
          </w:rPr>
          <w:delText>A</w:delText>
        </w:r>
      </w:del>
      <w:r w:rsidR="00D44633" w:rsidRPr="00884C3E">
        <w:rPr>
          <w:rFonts w:ascii="Times New Roman" w:eastAsia="Times New Roman" w:hAnsi="Times New Roman" w:cs="Times New Roman"/>
          <w:color w:val="000000"/>
          <w:sz w:val="24"/>
          <w:szCs w:val="24"/>
          <w:lang w:val="en-US" w:eastAsia="de-DE"/>
        </w:rPr>
        <w:t>dding the confidence appraisal while controlling for the shared variance with teaching experience (testing **Hypothesis 2c**), teaching experience significantly predicted mean HR</w:t>
      </w:r>
      <w:ins w:id="187" w:author="Deiglmayr, Anne" w:date="2024-04-08T17:56:00Z">
        <w:r w:rsidR="001149AB">
          <w:rPr>
            <w:rFonts w:ascii="Times New Roman" w:eastAsia="Times New Roman" w:hAnsi="Times New Roman" w:cs="Times New Roman"/>
            <w:color w:val="000000"/>
            <w:sz w:val="24"/>
            <w:szCs w:val="24"/>
            <w:lang w:val="en-US" w:eastAsia="de-DE"/>
          </w:rPr>
          <w:t xml:space="preserve"> only</w:t>
        </w:r>
      </w:ins>
      <w:r w:rsidR="00D44633" w:rsidRPr="00884C3E">
        <w:rPr>
          <w:rFonts w:ascii="Times New Roman" w:eastAsia="Times New Roman" w:hAnsi="Times New Roman" w:cs="Times New Roman"/>
          <w:color w:val="000000"/>
          <w:sz w:val="24"/>
          <w:szCs w:val="24"/>
          <w:lang w:val="en-US" w:eastAsia="de-DE"/>
        </w:rPr>
        <w:t xml:space="preserve"> in the </w:t>
      </w:r>
      <w:r w:rsidR="009735C2">
        <w:rPr>
          <w:rFonts w:ascii="Times New Roman" w:eastAsia="Times New Roman" w:hAnsi="Times New Roman" w:cs="Times New Roman"/>
          <w:color w:val="000000"/>
          <w:sz w:val="24"/>
          <w:szCs w:val="24"/>
          <w:lang w:val="en-US" w:eastAsia="de-DE"/>
        </w:rPr>
        <w:t xml:space="preserve">(4) </w:t>
      </w:r>
      <w:r w:rsidR="00D44633" w:rsidRPr="009735C2">
        <w:rPr>
          <w:rFonts w:ascii="Times New Roman" w:eastAsia="Times New Roman" w:hAnsi="Times New Roman" w:cs="Times New Roman"/>
          <w:color w:val="000000"/>
          <w:sz w:val="24"/>
          <w:szCs w:val="24"/>
          <w:lang w:val="en-US" w:eastAsia="de-DE"/>
        </w:rPr>
        <w:t>interview interval</w:t>
      </w:r>
      <w:r w:rsidR="00D44633" w:rsidRPr="00884C3E">
        <w:rPr>
          <w:rFonts w:ascii="Times New Roman" w:eastAsia="Times New Roman" w:hAnsi="Times New Roman" w:cs="Times New Roman"/>
          <w:i/>
          <w:iCs/>
          <w:color w:val="000000"/>
          <w:sz w:val="24"/>
          <w:szCs w:val="24"/>
          <w:lang w:val="en-US" w:eastAsia="de-DE"/>
        </w:rPr>
        <w:t xml:space="preserve"> (b </w:t>
      </w:r>
      <w:r w:rsidR="00D44633" w:rsidRPr="00884C3E">
        <w:rPr>
          <w:rFonts w:ascii="Times New Roman" w:eastAsia="Times New Roman" w:hAnsi="Times New Roman" w:cs="Times New Roman"/>
          <w:color w:val="000000"/>
          <w:sz w:val="24"/>
          <w:szCs w:val="24"/>
          <w:lang w:val="en-US" w:eastAsia="de-DE"/>
        </w:rPr>
        <w:t>= .013,</w:t>
      </w:r>
      <w:r w:rsidR="00D44633" w:rsidRPr="00884C3E">
        <w:rPr>
          <w:rFonts w:ascii="Times New Roman" w:eastAsia="Times New Roman" w:hAnsi="Times New Roman" w:cs="Times New Roman"/>
          <w:i/>
          <w:iCs/>
          <w:color w:val="000000"/>
          <w:sz w:val="24"/>
          <w:szCs w:val="24"/>
          <w:lang w:val="en-US" w:eastAsia="de-DE"/>
        </w:rPr>
        <w:t xml:space="preserve"> p </w:t>
      </w:r>
      <w:r w:rsidR="00D44633" w:rsidRPr="00884C3E">
        <w:rPr>
          <w:rFonts w:ascii="Times New Roman" w:eastAsia="Times New Roman" w:hAnsi="Times New Roman" w:cs="Times New Roman"/>
          <w:color w:val="000000"/>
          <w:sz w:val="24"/>
          <w:szCs w:val="24"/>
          <w:lang w:val="en-US" w:eastAsia="de-DE"/>
        </w:rPr>
        <w:t xml:space="preserve">&lt; .05, Table 4, Interview Interval, Model 3), </w:t>
      </w:r>
      <w:commentRangeStart w:id="188"/>
      <w:r w:rsidR="00D44633" w:rsidRPr="00884C3E">
        <w:rPr>
          <w:rFonts w:ascii="Times New Roman" w:eastAsia="Times New Roman" w:hAnsi="Times New Roman" w:cs="Times New Roman"/>
          <w:color w:val="000000"/>
          <w:sz w:val="24"/>
          <w:szCs w:val="24"/>
          <w:lang w:val="en-US" w:eastAsia="de-DE"/>
        </w:rPr>
        <w:t>indicating higher mean HRs for teachers with more teaching experience</w:t>
      </w:r>
      <w:ins w:id="189" w:author="G K" w:date="2024-04-03T22:39:00Z">
        <w:r>
          <w:rPr>
            <w:rFonts w:ascii="Times New Roman" w:eastAsia="Times New Roman" w:hAnsi="Times New Roman" w:cs="Times New Roman"/>
            <w:color w:val="000000"/>
            <w:sz w:val="24"/>
            <w:szCs w:val="24"/>
            <w:lang w:val="en-US" w:eastAsia="de-DE"/>
          </w:rPr>
          <w:t>.</w:t>
        </w:r>
      </w:ins>
      <w:r w:rsidR="00D44633" w:rsidRPr="00884C3E">
        <w:rPr>
          <w:rFonts w:ascii="Times New Roman" w:eastAsia="Times New Roman" w:hAnsi="Times New Roman" w:cs="Times New Roman"/>
          <w:color w:val="000000"/>
          <w:sz w:val="24"/>
          <w:szCs w:val="24"/>
          <w:lang w:val="en-US" w:eastAsia="de-DE"/>
        </w:rPr>
        <w:t xml:space="preserve"> </w:t>
      </w:r>
      <w:del w:id="190" w:author="G K" w:date="2024-04-03T22:39:00Z">
        <w:r w:rsidR="00D44633" w:rsidRPr="00884C3E" w:rsidDel="00D30895">
          <w:rPr>
            <w:rFonts w:ascii="Times New Roman" w:eastAsia="Times New Roman" w:hAnsi="Times New Roman" w:cs="Times New Roman"/>
            <w:color w:val="000000"/>
            <w:sz w:val="24"/>
            <w:szCs w:val="24"/>
            <w:lang w:val="en-US" w:eastAsia="de-DE"/>
          </w:rPr>
          <w:delText>while controlling for the confidence appraisal.</w:delText>
        </w:r>
      </w:del>
      <w:commentRangeEnd w:id="188"/>
      <w:r w:rsidR="001149AB">
        <w:rPr>
          <w:rStyle w:val="Kommentarzeichen"/>
        </w:rPr>
        <w:commentReference w:id="188"/>
      </w:r>
    </w:p>
    <w:p w14:paraId="5689ABB3" w14:textId="7BA19F64"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commentRangeStart w:id="191"/>
      <w:r w:rsidRPr="00884C3E">
        <w:rPr>
          <w:rFonts w:ascii="Times New Roman" w:eastAsia="Times New Roman" w:hAnsi="Times New Roman" w:cs="Times New Roman"/>
          <w:color w:val="000000"/>
          <w:sz w:val="24"/>
          <w:szCs w:val="24"/>
          <w:lang w:val="en-US" w:eastAsia="de-DE"/>
        </w:rPr>
        <w:t xml:space="preserve">When considering the effects of the three predictors in concert (testing **Hypothesis 2d**), mean HR was significantly predicted by disruption appraisal in the </w:t>
      </w:r>
      <w:r w:rsidR="009735C2">
        <w:rPr>
          <w:rFonts w:ascii="Times New Roman" w:eastAsia="Times New Roman" w:hAnsi="Times New Roman" w:cs="Times New Roman"/>
          <w:color w:val="000000"/>
          <w:sz w:val="24"/>
          <w:szCs w:val="24"/>
          <w:lang w:val="en-US" w:eastAsia="de-DE"/>
        </w:rPr>
        <w:t xml:space="preserve">(3) </w:t>
      </w:r>
      <w:r w:rsidRPr="009735C2">
        <w:rPr>
          <w:rFonts w:ascii="Times New Roman" w:eastAsia="Times New Roman" w:hAnsi="Times New Roman" w:cs="Times New Roman"/>
          <w:color w:val="000000"/>
          <w:sz w:val="24"/>
          <w:szCs w:val="24"/>
          <w:lang w:val="en-US" w:eastAsia="de-DE"/>
        </w:rPr>
        <w:t>post-teaching interval</w:t>
      </w:r>
      <w:r w:rsidRPr="00884C3E">
        <w:rPr>
          <w:rFonts w:ascii="Times New Roman" w:eastAsia="Times New Roman" w:hAnsi="Times New Roman" w:cs="Times New Roman"/>
          <w:color w:val="000000"/>
          <w:sz w:val="24"/>
          <w:szCs w:val="24"/>
          <w:lang w:val="en-US" w:eastAsia="de-DE"/>
        </w:rPr>
        <w:t xml:space="preserve"> (</w:t>
      </w:r>
      <w:r w:rsidRPr="00884C3E">
        <w:rPr>
          <w:rFonts w:ascii="Times New Roman" w:eastAsia="Times New Roman" w:hAnsi="Times New Roman" w:cs="Times New Roman"/>
          <w:i/>
          <w:iCs/>
          <w:color w:val="000000"/>
          <w:sz w:val="24"/>
          <w:szCs w:val="24"/>
          <w:lang w:val="en-US" w:eastAsia="de-DE"/>
        </w:rPr>
        <w:t xml:space="preserve">b </w:t>
      </w:r>
      <w:r w:rsidRPr="00884C3E">
        <w:rPr>
          <w:rFonts w:ascii="Times New Roman" w:eastAsia="Times New Roman" w:hAnsi="Times New Roman" w:cs="Times New Roman"/>
          <w:color w:val="000000"/>
          <w:sz w:val="24"/>
          <w:szCs w:val="24"/>
          <w:lang w:val="en-US" w:eastAsia="de-DE"/>
        </w:rPr>
        <w:t xml:space="preserve">= 0.084, </w:t>
      </w:r>
      <w:r w:rsidRPr="00884C3E">
        <w:rPr>
          <w:rFonts w:ascii="Times New Roman" w:eastAsia="Times New Roman" w:hAnsi="Times New Roman" w:cs="Times New Roman"/>
          <w:i/>
          <w:iCs/>
          <w:color w:val="000000"/>
          <w:sz w:val="24"/>
          <w:szCs w:val="24"/>
          <w:lang w:val="en-US" w:eastAsia="de-DE"/>
        </w:rPr>
        <w:t>p</w:t>
      </w:r>
      <w:r w:rsidRPr="00884C3E">
        <w:rPr>
          <w:rFonts w:ascii="Times New Roman" w:eastAsia="Times New Roman" w:hAnsi="Times New Roman" w:cs="Times New Roman"/>
          <w:color w:val="000000"/>
          <w:sz w:val="24"/>
          <w:szCs w:val="24"/>
          <w:lang w:val="en-US" w:eastAsia="de-DE"/>
        </w:rPr>
        <w:t xml:space="preserve"> &lt; .05, Table 4, Post-Teaching Interval, Model 4), indicating higher mean HR for teachers who reported higher disruption</w:t>
      </w:r>
      <w:r>
        <w:rPr>
          <w:rFonts w:ascii="Times New Roman" w:eastAsia="Times New Roman" w:hAnsi="Times New Roman" w:cs="Times New Roman"/>
          <w:color w:val="000000"/>
          <w:sz w:val="24"/>
          <w:szCs w:val="24"/>
          <w:lang w:val="en-US" w:eastAsia="de-DE"/>
        </w:rPr>
        <w:t xml:space="preserve"> appraisal</w:t>
      </w:r>
      <w:r w:rsidRPr="00884C3E">
        <w:rPr>
          <w:rFonts w:ascii="Times New Roman" w:eastAsia="Times New Roman" w:hAnsi="Times New Roman" w:cs="Times New Roman"/>
          <w:color w:val="000000"/>
          <w:sz w:val="24"/>
          <w:szCs w:val="24"/>
          <w:lang w:val="en-US" w:eastAsia="de-DE"/>
        </w:rPr>
        <w:t xml:space="preserve"> (controlling for all other factors). Furthermore, HR changes were significantly predicted by disruption appraisal in the</w:t>
      </w:r>
      <w:r>
        <w:rPr>
          <w:rFonts w:ascii="Times New Roman" w:eastAsia="Times New Roman" w:hAnsi="Times New Roman" w:cs="Times New Roman"/>
          <w:color w:val="000000"/>
          <w:sz w:val="24"/>
          <w:szCs w:val="24"/>
          <w:lang w:val="en-US" w:eastAsia="de-DE"/>
        </w:rPr>
        <w:t xml:space="preserve"> </w:t>
      </w:r>
      <w:r w:rsidR="009735C2">
        <w:rPr>
          <w:rFonts w:ascii="Times New Roman" w:eastAsia="Times New Roman" w:hAnsi="Times New Roman" w:cs="Times New Roman"/>
          <w:color w:val="000000"/>
          <w:sz w:val="24"/>
          <w:szCs w:val="24"/>
          <w:lang w:val="en-US" w:eastAsia="de-DE"/>
        </w:rPr>
        <w:t xml:space="preserve">(5) </w:t>
      </w:r>
      <w:r w:rsidRPr="009735C2">
        <w:rPr>
          <w:rFonts w:ascii="Times New Roman" w:eastAsia="Times New Roman" w:hAnsi="Times New Roman" w:cs="Times New Roman"/>
          <w:color w:val="000000"/>
          <w:sz w:val="24"/>
          <w:szCs w:val="24"/>
          <w:lang w:val="en-US" w:eastAsia="de-DE"/>
        </w:rPr>
        <w:t>end interval</w:t>
      </w:r>
      <w:r w:rsidRPr="00884C3E">
        <w:rPr>
          <w:rFonts w:ascii="Times New Roman" w:eastAsia="Times New Roman" w:hAnsi="Times New Roman" w:cs="Times New Roman"/>
          <w:color w:val="000000"/>
          <w:sz w:val="24"/>
          <w:szCs w:val="24"/>
          <w:lang w:val="en-US" w:eastAsia="de-DE"/>
        </w:rPr>
        <w:t xml:space="preserve"> (</w:t>
      </w:r>
      <w:r w:rsidRPr="00884C3E">
        <w:rPr>
          <w:rFonts w:ascii="Times New Roman" w:eastAsia="Times New Roman" w:hAnsi="Times New Roman" w:cs="Times New Roman"/>
          <w:i/>
          <w:iCs/>
          <w:color w:val="000000"/>
          <w:sz w:val="24"/>
          <w:szCs w:val="24"/>
          <w:lang w:val="en-US" w:eastAsia="de-DE"/>
        </w:rPr>
        <w:t>b</w:t>
      </w:r>
      <w:r w:rsidRPr="00884C3E">
        <w:rPr>
          <w:rFonts w:ascii="Times New Roman" w:eastAsia="Times New Roman" w:hAnsi="Times New Roman" w:cs="Times New Roman"/>
          <w:color w:val="000000"/>
          <w:sz w:val="24"/>
          <w:szCs w:val="24"/>
          <w:lang w:val="en-US" w:eastAsia="de-DE"/>
        </w:rPr>
        <w:t xml:space="preserve"> = .015, </w:t>
      </w:r>
      <w:r w:rsidRPr="00884C3E">
        <w:rPr>
          <w:rFonts w:ascii="Times New Roman" w:eastAsia="Times New Roman" w:hAnsi="Times New Roman" w:cs="Times New Roman"/>
          <w:i/>
          <w:iCs/>
          <w:color w:val="000000"/>
          <w:sz w:val="24"/>
          <w:szCs w:val="24"/>
          <w:lang w:val="en-US" w:eastAsia="de-DE"/>
        </w:rPr>
        <w:t>p</w:t>
      </w:r>
      <w:r w:rsidRPr="00884C3E">
        <w:rPr>
          <w:rFonts w:ascii="Times New Roman" w:eastAsia="Times New Roman" w:hAnsi="Times New Roman" w:cs="Times New Roman"/>
          <w:color w:val="000000"/>
          <w:sz w:val="24"/>
          <w:szCs w:val="24"/>
          <w:lang w:val="en-US" w:eastAsia="de-DE"/>
        </w:rPr>
        <w:t xml:space="preserve"> &lt; .05, Table 3, End Interval, Model 4), indicating </w:t>
      </w:r>
      <w:r>
        <w:rPr>
          <w:rFonts w:ascii="Times New Roman" w:eastAsia="Times New Roman" w:hAnsi="Times New Roman" w:cs="Times New Roman"/>
          <w:color w:val="000000"/>
          <w:sz w:val="24"/>
          <w:szCs w:val="24"/>
          <w:lang w:val="en-US" w:eastAsia="de-DE"/>
        </w:rPr>
        <w:t xml:space="preserve">steeper </w:t>
      </w:r>
      <w:r w:rsidRPr="00884C3E">
        <w:rPr>
          <w:rFonts w:ascii="Times New Roman" w:eastAsia="Times New Roman" w:hAnsi="Times New Roman" w:cs="Times New Roman"/>
          <w:color w:val="000000"/>
          <w:sz w:val="24"/>
          <w:szCs w:val="24"/>
          <w:lang w:val="en-US" w:eastAsia="de-DE"/>
        </w:rPr>
        <w:t xml:space="preserve">HR changes for teachers </w:t>
      </w:r>
      <w:r w:rsidR="009735C2">
        <w:rPr>
          <w:rFonts w:ascii="Times New Roman" w:eastAsia="Times New Roman" w:hAnsi="Times New Roman" w:cs="Times New Roman"/>
          <w:color w:val="000000"/>
          <w:sz w:val="24"/>
          <w:szCs w:val="24"/>
          <w:lang w:val="en-US" w:eastAsia="de-DE"/>
        </w:rPr>
        <w:t>who</w:t>
      </w:r>
      <w:r w:rsidRPr="00884C3E">
        <w:rPr>
          <w:rFonts w:ascii="Times New Roman" w:eastAsia="Times New Roman" w:hAnsi="Times New Roman" w:cs="Times New Roman"/>
          <w:color w:val="000000"/>
          <w:sz w:val="24"/>
          <w:szCs w:val="24"/>
          <w:lang w:val="en-US" w:eastAsia="de-DE"/>
        </w:rPr>
        <w:t xml:space="preserve"> reported higher disruption </w:t>
      </w:r>
      <w:r>
        <w:rPr>
          <w:rFonts w:ascii="Times New Roman" w:eastAsia="Times New Roman" w:hAnsi="Times New Roman" w:cs="Times New Roman"/>
          <w:color w:val="000000"/>
          <w:sz w:val="24"/>
          <w:szCs w:val="24"/>
          <w:lang w:val="en-US" w:eastAsia="de-DE"/>
        </w:rPr>
        <w:t>appraisal</w:t>
      </w:r>
      <w:r w:rsidRPr="00884C3E">
        <w:rPr>
          <w:rFonts w:ascii="Times New Roman" w:eastAsia="Times New Roman" w:hAnsi="Times New Roman" w:cs="Times New Roman"/>
          <w:color w:val="000000"/>
          <w:sz w:val="24"/>
          <w:szCs w:val="24"/>
          <w:lang w:val="en-US" w:eastAsia="de-DE"/>
        </w:rPr>
        <w:t xml:space="preserve"> (controlling for all other factors).</w:t>
      </w:r>
      <w:commentRangeEnd w:id="191"/>
      <w:r w:rsidR="001149AB">
        <w:rPr>
          <w:rStyle w:val="Kommentarzeichen"/>
        </w:rPr>
        <w:commentReference w:id="191"/>
      </w:r>
    </w:p>
    <w:p w14:paraId="7A8CCC8A" w14:textId="77777777"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068FB42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Table 3</w:t>
      </w:r>
    </w:p>
    <w:p w14:paraId="51FF3D45" w14:textId="057658E0" w:rsidR="00D44633" w:rsidRPr="00CE37B1"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 xml:space="preserve">orrelations </w:t>
      </w:r>
      <w:r>
        <w:rPr>
          <w:rFonts w:ascii="Times New Roman" w:eastAsia="Times New Roman" w:hAnsi="Times New Roman" w:cs="Times New Roman"/>
          <w:i/>
          <w:iCs/>
          <w:color w:val="000000"/>
          <w:sz w:val="24"/>
          <w:szCs w:val="24"/>
          <w:lang w:val="en-US" w:eastAsia="de-DE"/>
        </w:rPr>
        <w:t>B</w:t>
      </w:r>
      <w:r w:rsidRPr="00CF700B">
        <w:rPr>
          <w:rFonts w:ascii="Times New Roman" w:eastAsia="Times New Roman" w:hAnsi="Times New Roman" w:cs="Times New Roman"/>
          <w:i/>
          <w:iCs/>
          <w:color w:val="000000"/>
          <w:sz w:val="24"/>
          <w:szCs w:val="24"/>
          <w:lang w:val="en-US" w:eastAsia="de-DE"/>
        </w:rPr>
        <w:t xml:space="preserve">etween </w:t>
      </w:r>
      <w:r>
        <w:rPr>
          <w:rFonts w:ascii="Times New Roman" w:eastAsia="Times New Roman" w:hAnsi="Times New Roman" w:cs="Times New Roman"/>
          <w:i/>
          <w:iCs/>
          <w:color w:val="000000"/>
          <w:sz w:val="24"/>
          <w:szCs w:val="24"/>
          <w:lang w:val="en-US" w:eastAsia="de-DE"/>
        </w:rPr>
        <w:t>S</w:t>
      </w:r>
      <w:r w:rsidRPr="00CF700B">
        <w:rPr>
          <w:rFonts w:ascii="Times New Roman" w:eastAsia="Times New Roman" w:hAnsi="Times New Roman" w:cs="Times New Roman"/>
          <w:i/>
          <w:iCs/>
          <w:color w:val="000000"/>
          <w:sz w:val="24"/>
          <w:szCs w:val="24"/>
          <w:lang w:val="en-US" w:eastAsia="de-DE"/>
        </w:rPr>
        <w:t xml:space="preserve">tandardized </w:t>
      </w:r>
      <w:r>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lang w:val="en-US" w:eastAsia="de-DE"/>
        </w:rPr>
        <w:t>ean HR</w:t>
      </w:r>
      <w:ins w:id="192" w:author="Deiglmayr, Anne" w:date="2024-04-08T17:50:00Z">
        <w:r w:rsidR="00E71209">
          <w:rPr>
            <w:rFonts w:ascii="Times New Roman" w:eastAsia="Times New Roman" w:hAnsi="Times New Roman" w:cs="Times New Roman"/>
            <w:i/>
            <w:iCs/>
            <w:color w:val="000000"/>
            <w:sz w:val="24"/>
            <w:szCs w:val="24"/>
            <w:lang w:val="en-US" w:eastAsia="de-DE"/>
          </w:rPr>
          <w:t xml:space="preserve"> </w:t>
        </w:r>
      </w:ins>
      <w:ins w:id="193" w:author="Deiglmayr, Anne" w:date="2024-04-08T17:51:00Z">
        <w:r w:rsidR="00E71209">
          <w:rPr>
            <w:rFonts w:ascii="Times New Roman" w:eastAsia="Times New Roman" w:hAnsi="Times New Roman" w:cs="Times New Roman"/>
            <w:i/>
            <w:iCs/>
            <w:color w:val="000000"/>
            <w:sz w:val="24"/>
            <w:szCs w:val="24"/>
            <w:lang w:val="en-US" w:eastAsia="de-DE"/>
          </w:rPr>
          <w:t>(HR)</w:t>
        </w:r>
      </w:ins>
      <w:r>
        <w:rPr>
          <w:rFonts w:ascii="Times New Roman" w:eastAsia="Times New Roman" w:hAnsi="Times New Roman" w:cs="Times New Roman"/>
          <w:i/>
          <w:iCs/>
          <w:color w:val="000000"/>
          <w:sz w:val="24"/>
          <w:szCs w:val="24"/>
          <w:lang w:val="en-US" w:eastAsia="de-DE"/>
        </w:rPr>
        <w:t xml:space="preserve"> and the Predictor Variables T</w:t>
      </w:r>
      <w:r w:rsidRPr="00CF700B">
        <w:rPr>
          <w:rFonts w:ascii="Times New Roman" w:eastAsia="Times New Roman" w:hAnsi="Times New Roman" w:cs="Times New Roman"/>
          <w:i/>
          <w:iCs/>
          <w:color w:val="000000"/>
          <w:sz w:val="24"/>
          <w:szCs w:val="24"/>
          <w:lang w:val="en-US" w:eastAsia="de-DE"/>
        </w:rPr>
        <w:t xml:space="preserve">eaching </w:t>
      </w:r>
      <w:r>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xperience</w:t>
      </w:r>
      <w:ins w:id="194" w:author="Deiglmayr, Anne" w:date="2024-04-08T17:51:00Z">
        <w:r w:rsidR="00E71209">
          <w:rPr>
            <w:rFonts w:ascii="Times New Roman" w:eastAsia="Times New Roman" w:hAnsi="Times New Roman" w:cs="Times New Roman"/>
            <w:i/>
            <w:iCs/>
            <w:color w:val="000000"/>
            <w:sz w:val="24"/>
            <w:szCs w:val="24"/>
            <w:lang w:val="en-US" w:eastAsia="de-DE"/>
          </w:rPr>
          <w:t xml:space="preserve"> (TE)</w:t>
        </w:r>
      </w:ins>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i/>
          <w:iCs/>
          <w:color w:val="000000"/>
          <w:sz w:val="24"/>
          <w:szCs w:val="24"/>
          <w:lang w:val="en-US" w:eastAsia="de-DE"/>
        </w:rPr>
        <w:t xml:space="preserve">isruption </w:t>
      </w:r>
      <w:r>
        <w:rPr>
          <w:rFonts w:ascii="Times New Roman" w:eastAsia="Times New Roman" w:hAnsi="Times New Roman" w:cs="Times New Roman"/>
          <w:i/>
          <w:iCs/>
          <w:color w:val="000000"/>
          <w:sz w:val="24"/>
          <w:szCs w:val="24"/>
          <w:lang w:val="en-US" w:eastAsia="de-DE"/>
        </w:rPr>
        <w:t>Appraisal</w:t>
      </w:r>
      <w:ins w:id="195" w:author="Deiglmayr, Anne" w:date="2024-04-08T17:51:00Z">
        <w:r w:rsidR="00E71209">
          <w:rPr>
            <w:rFonts w:ascii="Times New Roman" w:eastAsia="Times New Roman" w:hAnsi="Times New Roman" w:cs="Times New Roman"/>
            <w:i/>
            <w:iCs/>
            <w:color w:val="000000"/>
            <w:sz w:val="24"/>
            <w:szCs w:val="24"/>
            <w:lang w:val="en-US" w:eastAsia="de-DE"/>
          </w:rPr>
          <w:t xml:space="preserve"> (DA)</w:t>
        </w:r>
      </w:ins>
      <w:r>
        <w:rPr>
          <w:rFonts w:ascii="Times New Roman" w:eastAsia="Times New Roman" w:hAnsi="Times New Roman" w:cs="Times New Roman"/>
          <w:i/>
          <w:iCs/>
          <w:color w:val="000000"/>
          <w:sz w:val="24"/>
          <w:szCs w:val="24"/>
          <w:lang w:val="en-US" w:eastAsia="de-DE"/>
        </w:rPr>
        <w:t>, and C</w:t>
      </w:r>
      <w:r w:rsidRPr="00CF700B">
        <w:rPr>
          <w:rFonts w:ascii="Times New Roman" w:eastAsia="Times New Roman" w:hAnsi="Times New Roman" w:cs="Times New Roman"/>
          <w:i/>
          <w:iCs/>
          <w:color w:val="000000"/>
          <w:sz w:val="24"/>
          <w:szCs w:val="24"/>
          <w:lang w:val="en-US" w:eastAsia="de-DE"/>
        </w:rPr>
        <w:t xml:space="preserve">onfidence </w:t>
      </w:r>
      <w:r>
        <w:rPr>
          <w:rFonts w:ascii="Times New Roman" w:eastAsia="Times New Roman" w:hAnsi="Times New Roman" w:cs="Times New Roman"/>
          <w:i/>
          <w:iCs/>
          <w:color w:val="000000"/>
          <w:sz w:val="24"/>
          <w:szCs w:val="24"/>
          <w:lang w:val="en-US" w:eastAsia="de-DE"/>
        </w:rPr>
        <w:t>Appraisal</w:t>
      </w:r>
      <w:ins w:id="196" w:author="Deiglmayr, Anne" w:date="2024-04-08T17:51:00Z">
        <w:r w:rsidR="00E71209">
          <w:rPr>
            <w:rFonts w:ascii="Times New Roman" w:eastAsia="Times New Roman" w:hAnsi="Times New Roman" w:cs="Times New Roman"/>
            <w:i/>
            <w:iCs/>
            <w:color w:val="000000"/>
            <w:sz w:val="24"/>
            <w:szCs w:val="24"/>
            <w:lang w:val="en-US" w:eastAsia="de-DE"/>
          </w:rPr>
          <w:t xml:space="preserve"> (CA)</w:t>
        </w:r>
      </w:ins>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for the Five Intervals</w:t>
      </w:r>
    </w:p>
    <w:tbl>
      <w:tblPr>
        <w:tblW w:w="8354" w:type="dxa"/>
        <w:tblCellMar>
          <w:top w:w="15" w:type="dxa"/>
          <w:left w:w="15" w:type="dxa"/>
          <w:bottom w:w="15" w:type="dxa"/>
          <w:right w:w="15" w:type="dxa"/>
        </w:tblCellMar>
        <w:tblLook w:val="04A0" w:firstRow="1" w:lastRow="0" w:firstColumn="1" w:lastColumn="0" w:noHBand="0" w:noVBand="1"/>
      </w:tblPr>
      <w:tblGrid>
        <w:gridCol w:w="2967"/>
        <w:gridCol w:w="1795"/>
        <w:gridCol w:w="1796"/>
        <w:gridCol w:w="1796"/>
      </w:tblGrid>
      <w:tr w:rsidR="00D44633" w:rsidRPr="004817BA" w14:paraId="4359BFD5" w14:textId="77777777" w:rsidTr="00D30895">
        <w:trPr>
          <w:trHeight w:val="349"/>
        </w:trPr>
        <w:tc>
          <w:tcPr>
            <w:tcW w:w="2967"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D44633" w:rsidRPr="004817BA" w:rsidRDefault="00D44633" w:rsidP="00D3089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Variable</w:t>
            </w:r>
          </w:p>
        </w:tc>
        <w:tc>
          <w:tcPr>
            <w:tcW w:w="1795" w:type="dxa"/>
            <w:tcBorders>
              <w:top w:val="single" w:sz="8" w:space="0" w:color="000000"/>
              <w:left w:val="single" w:sz="8" w:space="0" w:color="FFFFF5"/>
              <w:bottom w:val="single" w:sz="12" w:space="0" w:color="000000"/>
              <w:right w:val="single" w:sz="8" w:space="0" w:color="FFFFF5"/>
            </w:tcBorders>
          </w:tcPr>
          <w:p w14:paraId="37FB0D27"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1</w:t>
            </w:r>
          </w:p>
        </w:tc>
        <w:tc>
          <w:tcPr>
            <w:tcW w:w="1796"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53463E4" w14:textId="77777777" w:rsidR="00D44633" w:rsidRPr="004817BA" w:rsidRDefault="00D44633" w:rsidP="00D3089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p>
        </w:tc>
        <w:tc>
          <w:tcPr>
            <w:tcW w:w="1796"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5E8E9AF" w14:textId="77777777" w:rsidR="00D44633" w:rsidRPr="004817BA" w:rsidRDefault="00D44633" w:rsidP="00D3089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3</w:t>
            </w:r>
          </w:p>
        </w:tc>
      </w:tr>
      <w:tr w:rsidR="00D44633" w:rsidRPr="004817BA" w14:paraId="5C716706" w14:textId="77777777" w:rsidTr="00D30895">
        <w:trPr>
          <w:trHeight w:val="349"/>
        </w:trPr>
        <w:tc>
          <w:tcPr>
            <w:tcW w:w="2967"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65211F60"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(1) </w:t>
            </w:r>
            <w:proofErr w:type="spellStart"/>
            <w:r w:rsidRPr="004817BA">
              <w:rPr>
                <w:rFonts w:ascii="Times New Roman" w:eastAsia="Times New Roman" w:hAnsi="Times New Roman" w:cs="Times New Roman"/>
                <w:color w:val="000000"/>
                <w:sz w:val="24"/>
                <w:szCs w:val="24"/>
                <w:lang w:eastAsia="de-DE"/>
              </w:rPr>
              <w:t>Pre-</w:t>
            </w:r>
            <w:r>
              <w:rPr>
                <w:rFonts w:ascii="Times New Roman" w:eastAsia="Times New Roman" w:hAnsi="Times New Roman" w:cs="Times New Roman"/>
                <w:color w:val="000000"/>
                <w:sz w:val="24"/>
                <w:szCs w:val="24"/>
                <w:lang w:eastAsia="de-DE"/>
              </w:rPr>
              <w:t>t</w:t>
            </w:r>
            <w:r w:rsidRPr="004817BA">
              <w:rPr>
                <w:rFonts w:ascii="Times New Roman" w:eastAsia="Times New Roman" w:hAnsi="Times New Roman" w:cs="Times New Roman"/>
                <w:color w:val="000000"/>
                <w:sz w:val="24"/>
                <w:szCs w:val="24"/>
                <w:lang w:eastAsia="de-DE"/>
              </w:rPr>
              <w:t>eaching</w:t>
            </w:r>
            <w:proofErr w:type="spellEnd"/>
            <w:r w:rsidRPr="004817BA">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1795" w:type="dxa"/>
            <w:tcBorders>
              <w:top w:val="single" w:sz="12" w:space="0" w:color="000000"/>
              <w:left w:val="single" w:sz="8" w:space="0" w:color="FFFFF5"/>
              <w:right w:val="single" w:sz="8" w:space="0" w:color="FFFFF5"/>
            </w:tcBorders>
          </w:tcPr>
          <w:p w14:paraId="42BD8D47"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p>
        </w:tc>
        <w:tc>
          <w:tcPr>
            <w:tcW w:w="1796"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7CE1A9BE"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p>
        </w:tc>
        <w:tc>
          <w:tcPr>
            <w:tcW w:w="1796"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7839CCC4"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p>
        </w:tc>
      </w:tr>
      <w:tr w:rsidR="00D44633" w:rsidRPr="004817BA" w14:paraId="2BB5551B" w14:textId="77777777" w:rsidTr="00D30895">
        <w:trPr>
          <w:trHeight w:val="349"/>
        </w:trPr>
        <w:tc>
          <w:tcPr>
            <w:tcW w:w="2967"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058A39B5" w14:textId="77777777" w:rsidR="00D44633" w:rsidRPr="004817BA" w:rsidRDefault="00D44633"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1 HR</w:t>
            </w:r>
          </w:p>
        </w:tc>
        <w:tc>
          <w:tcPr>
            <w:tcW w:w="1795" w:type="dxa"/>
            <w:tcBorders>
              <w:left w:val="single" w:sz="8" w:space="0" w:color="FFFFF5"/>
              <w:bottom w:val="single" w:sz="8" w:space="0" w:color="FFFFF5"/>
              <w:right w:val="single" w:sz="8" w:space="0" w:color="FFFFF5"/>
            </w:tcBorders>
          </w:tcPr>
          <w:p w14:paraId="22D49724"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796"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50B7175E" w14:textId="77777777" w:rsidR="00D44633" w:rsidRPr="004817BA" w:rsidRDefault="00D44633" w:rsidP="00D30895">
            <w:pPr>
              <w:spacing w:after="0" w:line="240" w:lineRule="auto"/>
              <w:rPr>
                <w:rFonts w:ascii="Times New Roman" w:eastAsia="Times New Roman" w:hAnsi="Times New Roman" w:cs="Times New Roman"/>
                <w:sz w:val="24"/>
                <w:szCs w:val="24"/>
                <w:lang w:eastAsia="de-DE"/>
              </w:rPr>
            </w:pPr>
          </w:p>
        </w:tc>
        <w:tc>
          <w:tcPr>
            <w:tcW w:w="1796"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1B086271" w14:textId="77777777" w:rsidR="00D44633" w:rsidRPr="004817BA" w:rsidRDefault="00D44633" w:rsidP="00D30895">
            <w:pPr>
              <w:spacing w:before="40" w:after="40" w:line="240" w:lineRule="auto"/>
              <w:rPr>
                <w:rFonts w:ascii="Times New Roman" w:eastAsia="Times New Roman" w:hAnsi="Times New Roman" w:cs="Times New Roman"/>
                <w:sz w:val="24"/>
                <w:szCs w:val="24"/>
                <w:lang w:eastAsia="de-DE"/>
              </w:rPr>
            </w:pPr>
          </w:p>
        </w:tc>
      </w:tr>
      <w:tr w:rsidR="00D44633" w:rsidRPr="004817BA" w14:paraId="1A5FDB4D" w14:textId="77777777" w:rsidTr="00D30895">
        <w:trPr>
          <w:trHeight w:val="349"/>
        </w:trPr>
        <w:tc>
          <w:tcPr>
            <w:tcW w:w="296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77777777" w:rsidR="00D44633" w:rsidRPr="004817BA" w:rsidRDefault="00D44633"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2 TE</w:t>
            </w:r>
          </w:p>
        </w:tc>
        <w:tc>
          <w:tcPr>
            <w:tcW w:w="1795" w:type="dxa"/>
            <w:tcBorders>
              <w:top w:val="single" w:sz="8" w:space="0" w:color="FFFFF5"/>
              <w:left w:val="single" w:sz="8" w:space="0" w:color="FFFFF5"/>
              <w:bottom w:val="single" w:sz="8" w:space="0" w:color="FFFFF5"/>
              <w:right w:val="single" w:sz="8" w:space="0" w:color="FFFFF5"/>
            </w:tcBorders>
          </w:tcPr>
          <w:p w14:paraId="0AC16A03" w14:textId="77777777" w:rsidR="00D44633" w:rsidRPr="004817BA" w:rsidRDefault="00D44633" w:rsidP="00D3089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.1</w:t>
            </w:r>
            <w:r>
              <w:rPr>
                <w:rFonts w:ascii="Times New Roman" w:eastAsia="Times New Roman" w:hAnsi="Times New Roman" w:cs="Times New Roman"/>
                <w:color w:val="000000"/>
                <w:sz w:val="24"/>
                <w:szCs w:val="24"/>
                <w:lang w:eastAsia="de-DE"/>
              </w:rPr>
              <w:t>7</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90CA4BF" w14:textId="77777777" w:rsidR="00D44633" w:rsidRPr="004817BA" w:rsidRDefault="00D44633" w:rsidP="00D3089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right w:val="single" w:sz="8" w:space="0" w:color="FFFFF5"/>
            </w:tcBorders>
            <w:tcMar>
              <w:top w:w="100" w:type="dxa"/>
              <w:left w:w="100" w:type="dxa"/>
              <w:bottom w:w="100" w:type="dxa"/>
              <w:right w:w="100" w:type="dxa"/>
            </w:tcMar>
            <w:hideMark/>
          </w:tcPr>
          <w:p w14:paraId="3518FAF2" w14:textId="77777777" w:rsidR="00D44633" w:rsidRPr="004817BA" w:rsidRDefault="00D44633" w:rsidP="00D30895">
            <w:pPr>
              <w:spacing w:before="40" w:after="40" w:line="240" w:lineRule="auto"/>
              <w:rPr>
                <w:rFonts w:ascii="Times New Roman" w:eastAsia="Times New Roman" w:hAnsi="Times New Roman" w:cs="Times New Roman"/>
                <w:sz w:val="24"/>
                <w:szCs w:val="24"/>
                <w:lang w:eastAsia="de-DE"/>
              </w:rPr>
            </w:pPr>
          </w:p>
        </w:tc>
      </w:tr>
      <w:tr w:rsidR="00D44633" w:rsidRPr="004817BA" w14:paraId="7D622D2A" w14:textId="77777777" w:rsidTr="00D30895">
        <w:trPr>
          <w:trHeight w:val="349"/>
        </w:trPr>
        <w:tc>
          <w:tcPr>
            <w:tcW w:w="296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77777777" w:rsidR="00D44633" w:rsidRPr="004817BA" w:rsidRDefault="00D44633"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3 D</w:t>
            </w:r>
            <w:r>
              <w:rPr>
                <w:rFonts w:ascii="Times New Roman" w:eastAsia="Times New Roman" w:hAnsi="Times New Roman" w:cs="Times New Roman"/>
                <w:color w:val="000000"/>
                <w:sz w:val="24"/>
                <w:szCs w:val="24"/>
                <w:lang w:eastAsia="de-DE"/>
              </w:rPr>
              <w:t>A</w:t>
            </w:r>
          </w:p>
        </w:tc>
        <w:tc>
          <w:tcPr>
            <w:tcW w:w="1795" w:type="dxa"/>
            <w:tcBorders>
              <w:top w:val="single" w:sz="8" w:space="0" w:color="FFFFF5"/>
              <w:left w:val="single" w:sz="8" w:space="0" w:color="FFFFF5"/>
              <w:bottom w:val="single" w:sz="8" w:space="0" w:color="FFFFF5"/>
              <w:right w:val="single" w:sz="8" w:space="0" w:color="FFFFF5"/>
            </w:tcBorders>
          </w:tcPr>
          <w:p w14:paraId="6C115C41" w14:textId="77777777" w:rsidR="00D44633" w:rsidRPr="004817BA" w:rsidRDefault="00D44633" w:rsidP="00D3089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01</w:t>
            </w:r>
          </w:p>
        </w:tc>
        <w:tc>
          <w:tcPr>
            <w:tcW w:w="1796" w:type="dxa"/>
            <w:tcBorders>
              <w:top w:val="single" w:sz="8" w:space="0" w:color="FFFFF5"/>
              <w:left w:val="single" w:sz="8" w:space="0" w:color="FFFFF5"/>
              <w:bottom w:val="single" w:sz="8" w:space="0" w:color="FFFFF5"/>
            </w:tcBorders>
            <w:tcMar>
              <w:top w:w="100" w:type="dxa"/>
              <w:left w:w="100" w:type="dxa"/>
              <w:bottom w:w="100" w:type="dxa"/>
              <w:right w:w="100" w:type="dxa"/>
            </w:tcMar>
            <w:hideMark/>
          </w:tcPr>
          <w:p w14:paraId="710D2B03" w14:textId="77777777" w:rsidR="00D44633" w:rsidRPr="004817BA" w:rsidRDefault="00D44633" w:rsidP="00D3089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796" w:type="dxa"/>
            <w:tcMar>
              <w:top w:w="100" w:type="dxa"/>
              <w:left w:w="100" w:type="dxa"/>
              <w:bottom w:w="100" w:type="dxa"/>
              <w:right w:w="100" w:type="dxa"/>
            </w:tcMar>
            <w:hideMark/>
          </w:tcPr>
          <w:p w14:paraId="2138069B" w14:textId="77777777" w:rsidR="00D44633" w:rsidRPr="004817BA" w:rsidRDefault="00D44633" w:rsidP="00D3089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r>
      <w:tr w:rsidR="00D44633" w:rsidRPr="004817BA" w14:paraId="0C7A8CCA" w14:textId="77777777" w:rsidTr="00D30895">
        <w:trPr>
          <w:trHeight w:val="349"/>
        </w:trPr>
        <w:tc>
          <w:tcPr>
            <w:tcW w:w="296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77777777" w:rsidR="00D44633" w:rsidRPr="004817BA" w:rsidRDefault="00D44633"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4 C</w:t>
            </w:r>
            <w:r>
              <w:rPr>
                <w:rFonts w:ascii="Times New Roman" w:eastAsia="Times New Roman" w:hAnsi="Times New Roman" w:cs="Times New Roman"/>
                <w:color w:val="000000"/>
                <w:sz w:val="24"/>
                <w:szCs w:val="24"/>
                <w:lang w:eastAsia="de-DE"/>
              </w:rPr>
              <w:t>A</w:t>
            </w:r>
          </w:p>
        </w:tc>
        <w:tc>
          <w:tcPr>
            <w:tcW w:w="1795" w:type="dxa"/>
            <w:tcBorders>
              <w:top w:val="single" w:sz="8" w:space="0" w:color="FFFFF5"/>
              <w:left w:val="single" w:sz="8" w:space="0" w:color="FFFFF5"/>
              <w:bottom w:val="single" w:sz="4" w:space="0" w:color="auto"/>
              <w:right w:val="single" w:sz="8" w:space="0" w:color="FFFFF5"/>
            </w:tcBorders>
          </w:tcPr>
          <w:p w14:paraId="4E26B979" w14:textId="77777777" w:rsidR="00D44633" w:rsidRPr="004817BA" w:rsidRDefault="00D44633" w:rsidP="00D3089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10</w:t>
            </w:r>
          </w:p>
        </w:tc>
        <w:tc>
          <w:tcPr>
            <w:tcW w:w="179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EA63D4F" w14:textId="77777777" w:rsidR="00D44633" w:rsidRPr="004817BA" w:rsidRDefault="00D44633" w:rsidP="00D3089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c>
          <w:tcPr>
            <w:tcW w:w="1796" w:type="dxa"/>
            <w:tcBorders>
              <w:left w:val="single" w:sz="8" w:space="0" w:color="FFFFF5"/>
              <w:bottom w:val="single" w:sz="4" w:space="0" w:color="auto"/>
              <w:right w:val="single" w:sz="8" w:space="0" w:color="FFFFF5"/>
            </w:tcBorders>
            <w:tcMar>
              <w:top w:w="100" w:type="dxa"/>
              <w:left w:w="100" w:type="dxa"/>
              <w:bottom w:w="100" w:type="dxa"/>
              <w:right w:w="100" w:type="dxa"/>
            </w:tcMar>
            <w:hideMark/>
          </w:tcPr>
          <w:p w14:paraId="0A8ADE30" w14:textId="77777777" w:rsidR="00D44633" w:rsidRPr="004817BA" w:rsidRDefault="00D44633" w:rsidP="00D3089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37</w:t>
            </w:r>
            <w:r w:rsidRPr="004817BA">
              <w:rPr>
                <w:rFonts w:ascii="Times New Roman" w:eastAsia="Times New Roman" w:hAnsi="Times New Roman" w:cs="Times New Roman"/>
                <w:color w:val="000000"/>
                <w:sz w:val="24"/>
                <w:szCs w:val="24"/>
                <w:lang w:eastAsia="de-DE"/>
              </w:rPr>
              <w:t>*</w:t>
            </w:r>
          </w:p>
        </w:tc>
      </w:tr>
      <w:tr w:rsidR="00D44633" w:rsidRPr="004817BA" w14:paraId="4FDAF04C" w14:textId="77777777" w:rsidTr="00D30895">
        <w:trPr>
          <w:trHeight w:val="349"/>
        </w:trPr>
        <w:tc>
          <w:tcPr>
            <w:tcW w:w="2967"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5477E172"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(2) Teaching </w:t>
            </w:r>
            <w:proofErr w:type="spellStart"/>
            <w:r>
              <w:rPr>
                <w:rFonts w:ascii="Times New Roman" w:eastAsia="Times New Roman" w:hAnsi="Times New Roman" w:cs="Times New Roman"/>
                <w:color w:val="000000"/>
                <w:sz w:val="24"/>
                <w:szCs w:val="24"/>
                <w:lang w:eastAsia="de-DE"/>
              </w:rPr>
              <w:t>Interval</w:t>
            </w:r>
            <w:proofErr w:type="spellEnd"/>
          </w:p>
        </w:tc>
        <w:tc>
          <w:tcPr>
            <w:tcW w:w="1795" w:type="dxa"/>
            <w:tcBorders>
              <w:top w:val="single" w:sz="4" w:space="0" w:color="auto"/>
              <w:left w:val="single" w:sz="8" w:space="0" w:color="FFFFF5"/>
              <w:bottom w:val="single" w:sz="8" w:space="0" w:color="FFFFF5"/>
              <w:right w:val="single" w:sz="8" w:space="0" w:color="FFFFF5"/>
            </w:tcBorders>
          </w:tcPr>
          <w:p w14:paraId="1610B7DF" w14:textId="77777777" w:rsidR="00D44633" w:rsidRPr="004817BA" w:rsidRDefault="00D44633" w:rsidP="00D30895">
            <w:pPr>
              <w:spacing w:after="0" w:line="240" w:lineRule="auto"/>
              <w:rPr>
                <w:rFonts w:ascii="Times New Roman" w:eastAsia="Times New Roman" w:hAnsi="Times New Roman" w:cs="Times New Roman"/>
                <w:sz w:val="24"/>
                <w:szCs w:val="24"/>
                <w:lang w:eastAsia="de-DE"/>
              </w:rPr>
            </w:pPr>
          </w:p>
        </w:tc>
        <w:tc>
          <w:tcPr>
            <w:tcW w:w="1796"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1A6A973E" w14:textId="77777777" w:rsidR="00D44633" w:rsidRPr="004817BA" w:rsidRDefault="00D44633" w:rsidP="00D30895">
            <w:pPr>
              <w:spacing w:after="0" w:line="240" w:lineRule="auto"/>
              <w:rPr>
                <w:rFonts w:ascii="Times New Roman" w:eastAsia="Times New Roman" w:hAnsi="Times New Roman" w:cs="Times New Roman"/>
                <w:sz w:val="24"/>
                <w:szCs w:val="24"/>
                <w:lang w:eastAsia="de-DE"/>
              </w:rPr>
            </w:pPr>
          </w:p>
        </w:tc>
        <w:tc>
          <w:tcPr>
            <w:tcW w:w="1796"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0638E5F7" w14:textId="77777777" w:rsidR="00D44633" w:rsidRPr="004817BA" w:rsidRDefault="00D44633" w:rsidP="00D30895">
            <w:pPr>
              <w:spacing w:after="0" w:line="240" w:lineRule="auto"/>
              <w:rPr>
                <w:rFonts w:ascii="Times New Roman" w:eastAsia="Times New Roman" w:hAnsi="Times New Roman" w:cs="Times New Roman"/>
                <w:sz w:val="24"/>
                <w:szCs w:val="24"/>
                <w:lang w:eastAsia="de-DE"/>
              </w:rPr>
            </w:pPr>
          </w:p>
        </w:tc>
      </w:tr>
      <w:tr w:rsidR="00D44633" w:rsidRPr="004817BA" w14:paraId="61B613F7" w14:textId="77777777" w:rsidTr="00D30895">
        <w:trPr>
          <w:trHeight w:val="349"/>
        </w:trPr>
        <w:tc>
          <w:tcPr>
            <w:tcW w:w="296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D417CF6"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1 HR</w:t>
            </w:r>
          </w:p>
        </w:tc>
        <w:tc>
          <w:tcPr>
            <w:tcW w:w="1795" w:type="dxa"/>
            <w:tcBorders>
              <w:top w:val="single" w:sz="8" w:space="0" w:color="FFFFF5"/>
              <w:left w:val="single" w:sz="8" w:space="0" w:color="FFFFF5"/>
              <w:bottom w:val="single" w:sz="8" w:space="0" w:color="FFFFF5"/>
              <w:right w:val="single" w:sz="8" w:space="0" w:color="FFFFF5"/>
            </w:tcBorders>
          </w:tcPr>
          <w:p w14:paraId="7463ABAD" w14:textId="77777777" w:rsidR="00D44633" w:rsidRPr="004817BA" w:rsidRDefault="00D44633" w:rsidP="00D3089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EBE0289"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A7410D2"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p>
        </w:tc>
      </w:tr>
      <w:tr w:rsidR="00D44633" w:rsidRPr="004817BA" w14:paraId="33F8643D" w14:textId="77777777" w:rsidTr="00D30895">
        <w:trPr>
          <w:trHeight w:val="349"/>
        </w:trPr>
        <w:tc>
          <w:tcPr>
            <w:tcW w:w="296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128D61B"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2 TE</w:t>
            </w:r>
          </w:p>
        </w:tc>
        <w:tc>
          <w:tcPr>
            <w:tcW w:w="1795" w:type="dxa"/>
            <w:tcBorders>
              <w:top w:val="single" w:sz="8" w:space="0" w:color="FFFFF5"/>
              <w:left w:val="single" w:sz="8" w:space="0" w:color="FFFFF5"/>
              <w:bottom w:val="single" w:sz="8" w:space="0" w:color="FFFFF5"/>
              <w:right w:val="single" w:sz="8" w:space="0" w:color="FFFFF5"/>
            </w:tcBorders>
          </w:tcPr>
          <w:p w14:paraId="36AA8873" w14:textId="77777777" w:rsidR="00D44633" w:rsidRPr="004817BA" w:rsidRDefault="00D44633" w:rsidP="00D3089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11</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74177EC"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5A271E6"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p>
        </w:tc>
      </w:tr>
      <w:tr w:rsidR="00D44633" w:rsidRPr="004817BA" w14:paraId="3C6BF2D3" w14:textId="77777777" w:rsidTr="00D30895">
        <w:trPr>
          <w:trHeight w:val="349"/>
        </w:trPr>
        <w:tc>
          <w:tcPr>
            <w:tcW w:w="296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B2A5046"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3 D</w:t>
            </w:r>
            <w:r>
              <w:rPr>
                <w:rFonts w:ascii="Times New Roman" w:eastAsia="Times New Roman" w:hAnsi="Times New Roman" w:cs="Times New Roman"/>
                <w:color w:val="000000"/>
                <w:sz w:val="24"/>
                <w:szCs w:val="24"/>
                <w:lang w:eastAsia="de-DE"/>
              </w:rPr>
              <w:t>A</w:t>
            </w:r>
          </w:p>
        </w:tc>
        <w:tc>
          <w:tcPr>
            <w:tcW w:w="1795" w:type="dxa"/>
            <w:tcBorders>
              <w:top w:val="single" w:sz="8" w:space="0" w:color="FFFFF5"/>
              <w:left w:val="single" w:sz="8" w:space="0" w:color="FFFFF5"/>
              <w:bottom w:val="single" w:sz="8" w:space="0" w:color="FFFFF5"/>
              <w:right w:val="single" w:sz="8" w:space="0" w:color="FFFFF5"/>
            </w:tcBorders>
          </w:tcPr>
          <w:p w14:paraId="01567EA7" w14:textId="77777777" w:rsidR="00D44633" w:rsidRPr="004817BA" w:rsidRDefault="00D44633" w:rsidP="00D3089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20</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6E456B63"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835A0EF"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D44633" w:rsidRPr="004817BA" w14:paraId="7C44599B" w14:textId="77777777" w:rsidTr="00D30895">
        <w:trPr>
          <w:trHeight w:val="349"/>
        </w:trPr>
        <w:tc>
          <w:tcPr>
            <w:tcW w:w="296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144F6830"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   </w:t>
            </w:r>
            <w:r w:rsidRPr="004817BA">
              <w:rPr>
                <w:rFonts w:ascii="Times New Roman" w:eastAsia="Times New Roman" w:hAnsi="Times New Roman" w:cs="Times New Roman"/>
                <w:color w:val="000000"/>
                <w:sz w:val="24"/>
                <w:szCs w:val="24"/>
                <w:lang w:eastAsia="de-DE"/>
              </w:rPr>
              <w:t>4 C</w:t>
            </w:r>
            <w:r>
              <w:rPr>
                <w:rFonts w:ascii="Times New Roman" w:eastAsia="Times New Roman" w:hAnsi="Times New Roman" w:cs="Times New Roman"/>
                <w:color w:val="000000"/>
                <w:sz w:val="24"/>
                <w:szCs w:val="24"/>
                <w:lang w:eastAsia="de-DE"/>
              </w:rPr>
              <w:t>A</w:t>
            </w:r>
          </w:p>
        </w:tc>
        <w:tc>
          <w:tcPr>
            <w:tcW w:w="1795" w:type="dxa"/>
            <w:tcBorders>
              <w:top w:val="single" w:sz="8" w:space="0" w:color="FFFFF5"/>
              <w:left w:val="single" w:sz="8" w:space="0" w:color="FFFFF5"/>
              <w:bottom w:val="single" w:sz="4" w:space="0" w:color="auto"/>
              <w:right w:val="single" w:sz="8" w:space="0" w:color="FFFFF5"/>
            </w:tcBorders>
          </w:tcPr>
          <w:p w14:paraId="455CC39E" w14:textId="77777777" w:rsidR="00D44633" w:rsidRPr="004817BA" w:rsidRDefault="00D44633" w:rsidP="00D3089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6</w:t>
            </w:r>
          </w:p>
        </w:tc>
        <w:tc>
          <w:tcPr>
            <w:tcW w:w="179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12C9577F"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512E6778"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37</w:t>
            </w:r>
            <w:r w:rsidRPr="004817BA">
              <w:rPr>
                <w:rFonts w:ascii="Times New Roman" w:eastAsia="Times New Roman" w:hAnsi="Times New Roman" w:cs="Times New Roman"/>
                <w:color w:val="000000"/>
                <w:sz w:val="24"/>
                <w:szCs w:val="24"/>
                <w:lang w:eastAsia="de-DE"/>
              </w:rPr>
              <w:t>*</w:t>
            </w:r>
          </w:p>
        </w:tc>
      </w:tr>
      <w:tr w:rsidR="00D44633" w:rsidRPr="004817BA" w14:paraId="0F1F90BD" w14:textId="77777777" w:rsidTr="00D30895">
        <w:trPr>
          <w:trHeight w:val="349"/>
        </w:trPr>
        <w:tc>
          <w:tcPr>
            <w:tcW w:w="2967"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52E888A"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(3) Post-</w:t>
            </w:r>
            <w:proofErr w:type="spellStart"/>
            <w:r w:rsidRPr="004817BA">
              <w:rPr>
                <w:rFonts w:ascii="Times New Roman" w:eastAsia="Times New Roman" w:hAnsi="Times New Roman" w:cs="Times New Roman"/>
                <w:color w:val="000000"/>
                <w:sz w:val="24"/>
                <w:szCs w:val="24"/>
                <w:lang w:eastAsia="de-DE"/>
              </w:rPr>
              <w:t>teaching</w:t>
            </w:r>
            <w:proofErr w:type="spellEnd"/>
            <w:r w:rsidRPr="004817BA">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1795" w:type="dxa"/>
            <w:tcBorders>
              <w:top w:val="single" w:sz="4" w:space="0" w:color="auto"/>
              <w:left w:val="single" w:sz="8" w:space="0" w:color="FFFFF5"/>
              <w:bottom w:val="single" w:sz="8" w:space="0" w:color="FFFFF5"/>
              <w:right w:val="single" w:sz="8" w:space="0" w:color="FFFFF5"/>
            </w:tcBorders>
          </w:tcPr>
          <w:p w14:paraId="45391270" w14:textId="77777777" w:rsidR="00D44633" w:rsidRPr="004817BA" w:rsidRDefault="00D44633" w:rsidP="00D30895">
            <w:pPr>
              <w:spacing w:after="0" w:line="240" w:lineRule="auto"/>
              <w:rPr>
                <w:rFonts w:ascii="Times New Roman" w:eastAsia="Times New Roman" w:hAnsi="Times New Roman" w:cs="Times New Roman"/>
                <w:sz w:val="24"/>
                <w:szCs w:val="24"/>
                <w:lang w:eastAsia="de-DE"/>
              </w:rPr>
            </w:pPr>
          </w:p>
        </w:tc>
        <w:tc>
          <w:tcPr>
            <w:tcW w:w="1796"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398539A4"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p>
        </w:tc>
        <w:tc>
          <w:tcPr>
            <w:tcW w:w="1796"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47011215"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p>
        </w:tc>
      </w:tr>
      <w:tr w:rsidR="00D44633" w:rsidRPr="004817BA" w14:paraId="5CD1B306" w14:textId="77777777" w:rsidTr="00D30895">
        <w:trPr>
          <w:trHeight w:val="349"/>
        </w:trPr>
        <w:tc>
          <w:tcPr>
            <w:tcW w:w="296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90065B9"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1 HR</w:t>
            </w:r>
          </w:p>
        </w:tc>
        <w:tc>
          <w:tcPr>
            <w:tcW w:w="1795" w:type="dxa"/>
            <w:tcBorders>
              <w:top w:val="single" w:sz="8" w:space="0" w:color="FFFFF5"/>
              <w:left w:val="single" w:sz="8" w:space="0" w:color="FFFFF5"/>
              <w:bottom w:val="single" w:sz="8" w:space="0" w:color="FFFFF5"/>
              <w:right w:val="single" w:sz="8" w:space="0" w:color="FFFFF5"/>
            </w:tcBorders>
          </w:tcPr>
          <w:p w14:paraId="2F4B337D" w14:textId="77777777" w:rsidR="00D44633" w:rsidRPr="004817BA" w:rsidRDefault="00D44633" w:rsidP="00D3089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3030E9C"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7546C75"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p>
        </w:tc>
      </w:tr>
      <w:tr w:rsidR="00D44633" w:rsidRPr="004817BA" w14:paraId="300AB88B" w14:textId="77777777" w:rsidTr="00D30895">
        <w:trPr>
          <w:trHeight w:val="349"/>
        </w:trPr>
        <w:tc>
          <w:tcPr>
            <w:tcW w:w="296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3CDC3F2"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2 TE</w:t>
            </w:r>
          </w:p>
        </w:tc>
        <w:tc>
          <w:tcPr>
            <w:tcW w:w="1795" w:type="dxa"/>
            <w:tcBorders>
              <w:top w:val="single" w:sz="8" w:space="0" w:color="FFFFF5"/>
              <w:left w:val="single" w:sz="8" w:space="0" w:color="FFFFF5"/>
              <w:bottom w:val="single" w:sz="8" w:space="0" w:color="FFFFF5"/>
              <w:right w:val="single" w:sz="8" w:space="0" w:color="FFFFF5"/>
            </w:tcBorders>
          </w:tcPr>
          <w:p w14:paraId="37E301CB" w14:textId="77777777" w:rsidR="00D44633" w:rsidRPr="004817BA" w:rsidRDefault="00D44633" w:rsidP="00D3089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AC88B5C"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A970E42"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p>
        </w:tc>
      </w:tr>
      <w:tr w:rsidR="00D44633" w:rsidRPr="004817BA" w14:paraId="6296679F" w14:textId="77777777" w:rsidTr="00D30895">
        <w:trPr>
          <w:trHeight w:val="349"/>
        </w:trPr>
        <w:tc>
          <w:tcPr>
            <w:tcW w:w="296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65679AD"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3 D</w:t>
            </w:r>
            <w:r>
              <w:rPr>
                <w:rFonts w:ascii="Times New Roman" w:eastAsia="Times New Roman" w:hAnsi="Times New Roman" w:cs="Times New Roman"/>
                <w:color w:val="000000"/>
                <w:sz w:val="24"/>
                <w:szCs w:val="24"/>
                <w:lang w:eastAsia="de-DE"/>
              </w:rPr>
              <w:t>A</w:t>
            </w:r>
          </w:p>
        </w:tc>
        <w:tc>
          <w:tcPr>
            <w:tcW w:w="1795" w:type="dxa"/>
            <w:tcBorders>
              <w:top w:val="single" w:sz="8" w:space="0" w:color="FFFFF5"/>
              <w:left w:val="single" w:sz="8" w:space="0" w:color="FFFFF5"/>
              <w:bottom w:val="single" w:sz="8" w:space="0" w:color="FFFFF5"/>
              <w:right w:val="single" w:sz="8" w:space="0" w:color="FFFFF5"/>
            </w:tcBorders>
          </w:tcPr>
          <w:p w14:paraId="5E8698C5" w14:textId="77777777" w:rsidR="00D44633" w:rsidRPr="004817BA" w:rsidRDefault="00D44633" w:rsidP="00D3089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.24</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6C9F9CDF"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2521903"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D44633" w:rsidRPr="004817BA" w14:paraId="0E9F433C" w14:textId="77777777" w:rsidTr="00D30895">
        <w:trPr>
          <w:trHeight w:val="349"/>
        </w:trPr>
        <w:tc>
          <w:tcPr>
            <w:tcW w:w="296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F122F4E"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4 C</w:t>
            </w:r>
            <w:r>
              <w:rPr>
                <w:rFonts w:ascii="Times New Roman" w:eastAsia="Times New Roman" w:hAnsi="Times New Roman" w:cs="Times New Roman"/>
                <w:color w:val="000000"/>
                <w:sz w:val="24"/>
                <w:szCs w:val="24"/>
                <w:lang w:eastAsia="de-DE"/>
              </w:rPr>
              <w:t>A</w:t>
            </w:r>
          </w:p>
        </w:tc>
        <w:tc>
          <w:tcPr>
            <w:tcW w:w="1795" w:type="dxa"/>
            <w:tcBorders>
              <w:top w:val="single" w:sz="8" w:space="0" w:color="FFFFF5"/>
              <w:left w:val="single" w:sz="8" w:space="0" w:color="FFFFF5"/>
              <w:bottom w:val="single" w:sz="4" w:space="0" w:color="auto"/>
              <w:right w:val="single" w:sz="8" w:space="0" w:color="FFFFF5"/>
            </w:tcBorders>
          </w:tcPr>
          <w:p w14:paraId="37AD966F" w14:textId="77777777" w:rsidR="00D44633" w:rsidRPr="004817BA" w:rsidRDefault="00D44633" w:rsidP="00D3089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p>
        </w:tc>
        <w:tc>
          <w:tcPr>
            <w:tcW w:w="179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1970E4A9"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1B00F40C"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3</w:t>
            </w:r>
            <w:r w:rsidRPr="004817BA">
              <w:rPr>
                <w:rFonts w:ascii="Times New Roman" w:eastAsia="Times New Roman" w:hAnsi="Times New Roman" w:cs="Times New Roman"/>
                <w:color w:val="000000"/>
                <w:sz w:val="24"/>
                <w:szCs w:val="24"/>
                <w:lang w:eastAsia="de-DE"/>
              </w:rPr>
              <w:t>7*</w:t>
            </w:r>
          </w:p>
        </w:tc>
      </w:tr>
      <w:tr w:rsidR="00D44633" w:rsidRPr="004817BA" w14:paraId="75D4CBEB" w14:textId="77777777" w:rsidTr="00D30895">
        <w:trPr>
          <w:trHeight w:val="349"/>
        </w:trPr>
        <w:tc>
          <w:tcPr>
            <w:tcW w:w="2967"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0EE3043B"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(4) Interview </w:t>
            </w:r>
            <w:proofErr w:type="spellStart"/>
            <w:r>
              <w:rPr>
                <w:rFonts w:ascii="Times New Roman" w:eastAsia="Times New Roman" w:hAnsi="Times New Roman" w:cs="Times New Roman"/>
                <w:color w:val="000000"/>
                <w:sz w:val="24"/>
                <w:szCs w:val="24"/>
                <w:lang w:eastAsia="de-DE"/>
              </w:rPr>
              <w:t>Interval</w:t>
            </w:r>
            <w:proofErr w:type="spellEnd"/>
          </w:p>
        </w:tc>
        <w:tc>
          <w:tcPr>
            <w:tcW w:w="1795" w:type="dxa"/>
            <w:tcBorders>
              <w:top w:val="single" w:sz="4" w:space="0" w:color="auto"/>
              <w:left w:val="single" w:sz="8" w:space="0" w:color="FFFFF5"/>
              <w:bottom w:val="single" w:sz="8" w:space="0" w:color="FFFFF5"/>
              <w:right w:val="single" w:sz="8" w:space="0" w:color="FFFFF5"/>
            </w:tcBorders>
          </w:tcPr>
          <w:p w14:paraId="3625FE16" w14:textId="77777777" w:rsidR="00D44633" w:rsidRPr="004817BA" w:rsidRDefault="00D44633" w:rsidP="00D30895">
            <w:pPr>
              <w:spacing w:after="0" w:line="240" w:lineRule="auto"/>
              <w:rPr>
                <w:rFonts w:ascii="Times New Roman" w:eastAsia="Times New Roman" w:hAnsi="Times New Roman" w:cs="Times New Roman"/>
                <w:sz w:val="24"/>
                <w:szCs w:val="24"/>
                <w:lang w:eastAsia="de-DE"/>
              </w:rPr>
            </w:pPr>
          </w:p>
        </w:tc>
        <w:tc>
          <w:tcPr>
            <w:tcW w:w="1796"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A9163BD"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p>
        </w:tc>
        <w:tc>
          <w:tcPr>
            <w:tcW w:w="1796"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6AC2A04"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p>
        </w:tc>
      </w:tr>
      <w:tr w:rsidR="00D44633" w:rsidRPr="004817BA" w14:paraId="434E3713" w14:textId="77777777" w:rsidTr="00D30895">
        <w:trPr>
          <w:trHeight w:val="349"/>
        </w:trPr>
        <w:tc>
          <w:tcPr>
            <w:tcW w:w="296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F9FE8DC"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1 HR</w:t>
            </w:r>
          </w:p>
        </w:tc>
        <w:tc>
          <w:tcPr>
            <w:tcW w:w="1795" w:type="dxa"/>
            <w:tcBorders>
              <w:top w:val="single" w:sz="8" w:space="0" w:color="FFFFF5"/>
              <w:left w:val="single" w:sz="8" w:space="0" w:color="FFFFF5"/>
              <w:bottom w:val="single" w:sz="8" w:space="0" w:color="FFFFF5"/>
              <w:right w:val="single" w:sz="8" w:space="0" w:color="FFFFF5"/>
            </w:tcBorders>
          </w:tcPr>
          <w:p w14:paraId="34B52EBE" w14:textId="77777777" w:rsidR="00D44633" w:rsidRPr="004817BA" w:rsidRDefault="00D44633" w:rsidP="00D3089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5CEFB61"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08E6F3D"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p>
        </w:tc>
      </w:tr>
      <w:tr w:rsidR="00D44633" w:rsidRPr="004817BA" w14:paraId="64228460" w14:textId="77777777" w:rsidTr="00D30895">
        <w:trPr>
          <w:trHeight w:val="349"/>
        </w:trPr>
        <w:tc>
          <w:tcPr>
            <w:tcW w:w="296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AA3AB6C"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2 TE</w:t>
            </w:r>
          </w:p>
        </w:tc>
        <w:tc>
          <w:tcPr>
            <w:tcW w:w="1795" w:type="dxa"/>
            <w:tcBorders>
              <w:top w:val="single" w:sz="8" w:space="0" w:color="FFFFF5"/>
              <w:left w:val="single" w:sz="8" w:space="0" w:color="FFFFF5"/>
              <w:bottom w:val="single" w:sz="8" w:space="0" w:color="FFFFF5"/>
              <w:right w:val="single" w:sz="8" w:space="0" w:color="FFFFF5"/>
            </w:tcBorders>
          </w:tcPr>
          <w:p w14:paraId="63F407B4" w14:textId="77777777" w:rsidR="00D44633" w:rsidRPr="004817BA" w:rsidRDefault="00D44633" w:rsidP="00D3089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Pr>
                <w:rFonts w:ascii="Times New Roman" w:eastAsia="Times New Roman" w:hAnsi="Times New Roman" w:cs="Times New Roman"/>
                <w:color w:val="000000"/>
                <w:sz w:val="24"/>
                <w:szCs w:val="24"/>
                <w:lang w:eastAsia="de-DE"/>
              </w:rPr>
              <w:t>4*</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3D86A72"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0785A07"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p>
        </w:tc>
      </w:tr>
      <w:tr w:rsidR="00D44633" w:rsidRPr="004817BA" w14:paraId="6B3F37B6" w14:textId="77777777" w:rsidTr="00D30895">
        <w:trPr>
          <w:trHeight w:val="349"/>
        </w:trPr>
        <w:tc>
          <w:tcPr>
            <w:tcW w:w="296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B3D3BCE"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3 D</w:t>
            </w:r>
            <w:r>
              <w:rPr>
                <w:rFonts w:ascii="Times New Roman" w:eastAsia="Times New Roman" w:hAnsi="Times New Roman" w:cs="Times New Roman"/>
                <w:color w:val="000000"/>
                <w:sz w:val="24"/>
                <w:szCs w:val="24"/>
                <w:lang w:eastAsia="de-DE"/>
              </w:rPr>
              <w:t>A</w:t>
            </w:r>
          </w:p>
        </w:tc>
        <w:tc>
          <w:tcPr>
            <w:tcW w:w="1795" w:type="dxa"/>
            <w:tcBorders>
              <w:top w:val="single" w:sz="8" w:space="0" w:color="FFFFF5"/>
              <w:left w:val="single" w:sz="8" w:space="0" w:color="FFFFF5"/>
              <w:bottom w:val="single" w:sz="8" w:space="0" w:color="FFFFF5"/>
              <w:right w:val="single" w:sz="8" w:space="0" w:color="FFFFF5"/>
            </w:tcBorders>
          </w:tcPr>
          <w:p w14:paraId="172C1B04" w14:textId="77777777" w:rsidR="00D44633" w:rsidRPr="004817BA" w:rsidRDefault="00D44633" w:rsidP="00D3089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13</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2151F61"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F61852F"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D44633" w:rsidRPr="004817BA" w14:paraId="5FFA06B0" w14:textId="77777777" w:rsidTr="00D30895">
        <w:trPr>
          <w:trHeight w:val="349"/>
        </w:trPr>
        <w:tc>
          <w:tcPr>
            <w:tcW w:w="296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73492093"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4 C</w:t>
            </w:r>
            <w:r>
              <w:rPr>
                <w:rFonts w:ascii="Times New Roman" w:eastAsia="Times New Roman" w:hAnsi="Times New Roman" w:cs="Times New Roman"/>
                <w:color w:val="000000"/>
                <w:sz w:val="24"/>
                <w:szCs w:val="24"/>
                <w:lang w:eastAsia="de-DE"/>
              </w:rPr>
              <w:t>A</w:t>
            </w:r>
          </w:p>
        </w:tc>
        <w:tc>
          <w:tcPr>
            <w:tcW w:w="1795" w:type="dxa"/>
            <w:tcBorders>
              <w:top w:val="single" w:sz="8" w:space="0" w:color="FFFFF5"/>
              <w:left w:val="single" w:sz="8" w:space="0" w:color="FFFFF5"/>
              <w:bottom w:val="single" w:sz="4" w:space="0" w:color="auto"/>
              <w:right w:val="single" w:sz="8" w:space="0" w:color="FFFFF5"/>
            </w:tcBorders>
          </w:tcPr>
          <w:p w14:paraId="57739120" w14:textId="77777777" w:rsidR="00D44633" w:rsidRPr="004817BA" w:rsidRDefault="00D44633" w:rsidP="00D3089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9</w:t>
            </w:r>
          </w:p>
        </w:tc>
        <w:tc>
          <w:tcPr>
            <w:tcW w:w="179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07935DDB"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B845D3F"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37</w:t>
            </w:r>
            <w:r w:rsidRPr="004817BA">
              <w:rPr>
                <w:rFonts w:ascii="Times New Roman" w:eastAsia="Times New Roman" w:hAnsi="Times New Roman" w:cs="Times New Roman"/>
                <w:color w:val="000000"/>
                <w:sz w:val="24"/>
                <w:szCs w:val="24"/>
                <w:lang w:eastAsia="de-DE"/>
              </w:rPr>
              <w:t>*</w:t>
            </w:r>
          </w:p>
        </w:tc>
      </w:tr>
      <w:tr w:rsidR="00D44633" w:rsidRPr="004817BA" w14:paraId="4B47567B" w14:textId="77777777" w:rsidTr="00D30895">
        <w:trPr>
          <w:trHeight w:val="349"/>
        </w:trPr>
        <w:tc>
          <w:tcPr>
            <w:tcW w:w="2967"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15DF6EBF"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(5) End </w:t>
            </w:r>
            <w:proofErr w:type="spellStart"/>
            <w:r>
              <w:rPr>
                <w:rFonts w:ascii="Times New Roman" w:eastAsia="Times New Roman" w:hAnsi="Times New Roman" w:cs="Times New Roman"/>
                <w:color w:val="000000"/>
                <w:sz w:val="24"/>
                <w:szCs w:val="24"/>
                <w:lang w:eastAsia="de-DE"/>
              </w:rPr>
              <w:t>Interval</w:t>
            </w:r>
            <w:proofErr w:type="spellEnd"/>
          </w:p>
        </w:tc>
        <w:tc>
          <w:tcPr>
            <w:tcW w:w="1795" w:type="dxa"/>
            <w:tcBorders>
              <w:top w:val="single" w:sz="4" w:space="0" w:color="auto"/>
              <w:left w:val="single" w:sz="8" w:space="0" w:color="FFFFF5"/>
              <w:bottom w:val="single" w:sz="8" w:space="0" w:color="FFFFF5"/>
              <w:right w:val="single" w:sz="8" w:space="0" w:color="FFFFF5"/>
            </w:tcBorders>
          </w:tcPr>
          <w:p w14:paraId="37A862F0" w14:textId="77777777" w:rsidR="00D44633" w:rsidRPr="004817BA" w:rsidRDefault="00D44633" w:rsidP="00D30895">
            <w:pPr>
              <w:spacing w:after="0" w:line="240" w:lineRule="auto"/>
              <w:rPr>
                <w:rFonts w:ascii="Times New Roman" w:eastAsia="Times New Roman" w:hAnsi="Times New Roman" w:cs="Times New Roman"/>
                <w:sz w:val="24"/>
                <w:szCs w:val="24"/>
                <w:lang w:eastAsia="de-DE"/>
              </w:rPr>
            </w:pPr>
          </w:p>
        </w:tc>
        <w:tc>
          <w:tcPr>
            <w:tcW w:w="1796"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51E86AF3"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p>
        </w:tc>
        <w:tc>
          <w:tcPr>
            <w:tcW w:w="1796"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5C5BDD58"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p>
        </w:tc>
      </w:tr>
      <w:tr w:rsidR="00D44633" w:rsidRPr="004817BA" w14:paraId="2278710F" w14:textId="77777777" w:rsidTr="00D30895">
        <w:trPr>
          <w:trHeight w:val="349"/>
        </w:trPr>
        <w:tc>
          <w:tcPr>
            <w:tcW w:w="296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ACD7A8A"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1 HR</w:t>
            </w:r>
          </w:p>
        </w:tc>
        <w:tc>
          <w:tcPr>
            <w:tcW w:w="1795" w:type="dxa"/>
            <w:tcBorders>
              <w:top w:val="single" w:sz="8" w:space="0" w:color="FFFFF5"/>
              <w:left w:val="single" w:sz="8" w:space="0" w:color="FFFFF5"/>
              <w:bottom w:val="single" w:sz="8" w:space="0" w:color="FFFFF5"/>
              <w:right w:val="single" w:sz="8" w:space="0" w:color="FFFFF5"/>
            </w:tcBorders>
          </w:tcPr>
          <w:p w14:paraId="07E2A90C" w14:textId="77777777" w:rsidR="00D44633" w:rsidRPr="004817BA" w:rsidRDefault="00D44633" w:rsidP="00D3089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D7BEB95"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6096BC7"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p>
        </w:tc>
      </w:tr>
      <w:tr w:rsidR="00D44633" w:rsidRPr="004817BA" w14:paraId="16F57434" w14:textId="77777777" w:rsidTr="00D30895">
        <w:trPr>
          <w:trHeight w:val="349"/>
        </w:trPr>
        <w:tc>
          <w:tcPr>
            <w:tcW w:w="296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1961608"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2 TE</w:t>
            </w:r>
          </w:p>
        </w:tc>
        <w:tc>
          <w:tcPr>
            <w:tcW w:w="1795" w:type="dxa"/>
            <w:tcBorders>
              <w:top w:val="single" w:sz="8" w:space="0" w:color="FFFFF5"/>
              <w:left w:val="single" w:sz="8" w:space="0" w:color="FFFFF5"/>
              <w:bottom w:val="single" w:sz="8" w:space="0" w:color="FFFFF5"/>
              <w:right w:val="single" w:sz="8" w:space="0" w:color="FFFFF5"/>
            </w:tcBorders>
          </w:tcPr>
          <w:p w14:paraId="75D7F29E" w14:textId="77777777" w:rsidR="00D44633" w:rsidRPr="004817BA" w:rsidRDefault="00D44633" w:rsidP="00D3089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8837CB3"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6753DA95"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p>
        </w:tc>
      </w:tr>
      <w:tr w:rsidR="00D44633" w:rsidRPr="004817BA" w14:paraId="5F6A7E56" w14:textId="77777777" w:rsidTr="00D30895">
        <w:trPr>
          <w:trHeight w:val="349"/>
        </w:trPr>
        <w:tc>
          <w:tcPr>
            <w:tcW w:w="296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61779BD9"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3 D</w:t>
            </w:r>
            <w:r>
              <w:rPr>
                <w:rFonts w:ascii="Times New Roman" w:eastAsia="Times New Roman" w:hAnsi="Times New Roman" w:cs="Times New Roman"/>
                <w:color w:val="000000"/>
                <w:sz w:val="24"/>
                <w:szCs w:val="24"/>
                <w:lang w:eastAsia="de-DE"/>
              </w:rPr>
              <w:t>A</w:t>
            </w:r>
          </w:p>
        </w:tc>
        <w:tc>
          <w:tcPr>
            <w:tcW w:w="1795" w:type="dxa"/>
            <w:tcBorders>
              <w:top w:val="single" w:sz="8" w:space="0" w:color="FFFFF5"/>
              <w:left w:val="single" w:sz="8" w:space="0" w:color="FFFFF5"/>
              <w:bottom w:val="single" w:sz="8" w:space="0" w:color="FFFFF5"/>
              <w:right w:val="single" w:sz="8" w:space="0" w:color="FFFFF5"/>
            </w:tcBorders>
          </w:tcPr>
          <w:p w14:paraId="44A2AD12" w14:textId="77777777" w:rsidR="00D44633" w:rsidRPr="004817BA" w:rsidRDefault="00D44633" w:rsidP="00D3089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FD67231"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0E795CB"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D44633" w:rsidRPr="004817BA" w14:paraId="4CC7EF37" w14:textId="77777777" w:rsidTr="00D30895">
        <w:trPr>
          <w:trHeight w:val="349"/>
        </w:trPr>
        <w:tc>
          <w:tcPr>
            <w:tcW w:w="296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137D912C"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4 C</w:t>
            </w:r>
            <w:r>
              <w:rPr>
                <w:rFonts w:ascii="Times New Roman" w:eastAsia="Times New Roman" w:hAnsi="Times New Roman" w:cs="Times New Roman"/>
                <w:color w:val="000000"/>
                <w:sz w:val="24"/>
                <w:szCs w:val="24"/>
                <w:lang w:eastAsia="de-DE"/>
              </w:rPr>
              <w:t>A</w:t>
            </w:r>
          </w:p>
        </w:tc>
        <w:tc>
          <w:tcPr>
            <w:tcW w:w="1795" w:type="dxa"/>
            <w:tcBorders>
              <w:top w:val="single" w:sz="8" w:space="0" w:color="FFFFF5"/>
              <w:left w:val="single" w:sz="8" w:space="0" w:color="FFFFF5"/>
              <w:bottom w:val="single" w:sz="4" w:space="0" w:color="auto"/>
              <w:right w:val="single" w:sz="8" w:space="0" w:color="FFFFF5"/>
            </w:tcBorders>
          </w:tcPr>
          <w:p w14:paraId="5336F5FD" w14:textId="77777777" w:rsidR="00D44633" w:rsidRPr="004817BA" w:rsidRDefault="00D44633" w:rsidP="00D3089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07</w:t>
            </w:r>
          </w:p>
        </w:tc>
        <w:tc>
          <w:tcPr>
            <w:tcW w:w="179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7E87BCCE"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c>
          <w:tcPr>
            <w:tcW w:w="179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8631922" w14:textId="77777777" w:rsidR="00D44633" w:rsidRPr="004817BA" w:rsidRDefault="00D44633" w:rsidP="00D30895">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37</w:t>
            </w:r>
            <w:r w:rsidRPr="004817BA">
              <w:rPr>
                <w:rFonts w:ascii="Times New Roman" w:eastAsia="Times New Roman" w:hAnsi="Times New Roman" w:cs="Times New Roman"/>
                <w:color w:val="000000"/>
                <w:sz w:val="24"/>
                <w:szCs w:val="24"/>
                <w:lang w:eastAsia="de-DE"/>
              </w:rPr>
              <w:t>*</w:t>
            </w:r>
          </w:p>
        </w:tc>
      </w:tr>
      <w:tr w:rsidR="00D44633" w:rsidRPr="003952AF" w14:paraId="46BC0256" w14:textId="77777777" w:rsidTr="00D30895">
        <w:trPr>
          <w:trHeight w:val="349"/>
        </w:trPr>
        <w:tc>
          <w:tcPr>
            <w:tcW w:w="8354" w:type="dxa"/>
            <w:gridSpan w:val="4"/>
            <w:tcBorders>
              <w:top w:val="single" w:sz="4" w:space="0" w:color="auto"/>
              <w:left w:val="single" w:sz="8" w:space="0" w:color="FFFFF5"/>
              <w:bottom w:val="single" w:sz="4" w:space="0" w:color="auto"/>
              <w:right w:val="single" w:sz="8" w:space="0" w:color="FFFFF5"/>
            </w:tcBorders>
            <w:tcMar>
              <w:top w:w="100" w:type="dxa"/>
              <w:left w:w="100" w:type="dxa"/>
              <w:bottom w:w="100" w:type="dxa"/>
              <w:right w:w="100" w:type="dxa"/>
            </w:tcMar>
          </w:tcPr>
          <w:p w14:paraId="2D30DDDC" w14:textId="77777777" w:rsidR="00D44633" w:rsidRPr="00932C84" w:rsidRDefault="00D44633" w:rsidP="00D30895">
            <w:pPr>
              <w:spacing w:after="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w:t>
            </w:r>
            <w:r>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tandardized </w:t>
            </w:r>
            <w:r>
              <w:rPr>
                <w:rFonts w:ascii="Times New Roman" w:eastAsia="Times New Roman" w:hAnsi="Times New Roman" w:cs="Times New Roman"/>
                <w:color w:val="000000"/>
                <w:sz w:val="24"/>
                <w:szCs w:val="24"/>
                <w:lang w:val="en-US" w:eastAsia="de-DE"/>
              </w:rPr>
              <w:t>M</w:t>
            </w:r>
            <w:r w:rsidRPr="00CF700B">
              <w:rPr>
                <w:rFonts w:ascii="Times New Roman" w:eastAsia="Times New Roman" w:hAnsi="Times New Roman" w:cs="Times New Roman"/>
                <w:color w:val="000000"/>
                <w:sz w:val="24"/>
                <w:szCs w:val="24"/>
                <w:lang w:val="en-US" w:eastAsia="de-DE"/>
              </w:rPr>
              <w:t xml:space="preserve">ean </w:t>
            </w:r>
            <w:r>
              <w:rPr>
                <w:rFonts w:ascii="Times New Roman" w:eastAsia="Times New Roman" w:hAnsi="Times New Roman" w:cs="Times New Roman"/>
                <w:color w:val="000000"/>
                <w:sz w:val="24"/>
                <w:szCs w:val="24"/>
                <w:lang w:val="en-US" w:eastAsia="de-DE"/>
              </w:rPr>
              <w:t>Heart Rate</w:t>
            </w:r>
            <w:r w:rsidRPr="00CF700B">
              <w:rPr>
                <w:rFonts w:ascii="Times New Roman" w:eastAsia="Times New Roman" w:hAnsi="Times New Roman" w:cs="Times New Roman"/>
                <w:color w:val="000000"/>
                <w:sz w:val="24"/>
                <w:szCs w:val="24"/>
                <w:lang w:val="en-US" w:eastAsia="de-DE"/>
              </w:rPr>
              <w:t xml:space="preserve">, TE = </w:t>
            </w: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eaching </w:t>
            </w:r>
            <w:r>
              <w:rPr>
                <w:rFonts w:ascii="Times New Roman" w:eastAsia="Times New Roman" w:hAnsi="Times New Roman" w:cs="Times New Roman"/>
                <w:color w:val="000000"/>
                <w:sz w:val="24"/>
                <w:szCs w:val="24"/>
                <w:lang w:val="en-US" w:eastAsia="de-DE"/>
              </w:rPr>
              <w:t>E</w:t>
            </w:r>
            <w:r w:rsidRPr="00CF700B">
              <w:rPr>
                <w:rFonts w:ascii="Times New Roman" w:eastAsia="Times New Roman" w:hAnsi="Times New Roman" w:cs="Times New Roman"/>
                <w:color w:val="000000"/>
                <w:sz w:val="24"/>
                <w:szCs w:val="24"/>
                <w:lang w:val="en-US" w:eastAsia="de-DE"/>
              </w:rPr>
              <w:t>xperience, D</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isruption </w:t>
            </w:r>
            <w:r>
              <w:rPr>
                <w:rFonts w:ascii="Times New Roman" w:eastAsia="Times New Roman" w:hAnsi="Times New Roman" w:cs="Times New Roman"/>
                <w:color w:val="000000"/>
                <w:sz w:val="24"/>
                <w:szCs w:val="24"/>
                <w:lang w:val="en-US" w:eastAsia="de-DE"/>
              </w:rPr>
              <w:t>Appraisal</w:t>
            </w:r>
            <w:r w:rsidRPr="00CF700B">
              <w:rPr>
                <w:rFonts w:ascii="Times New Roman" w:eastAsia="Times New Roman" w:hAnsi="Times New Roman" w:cs="Times New Roman"/>
                <w:color w:val="000000"/>
                <w:sz w:val="24"/>
                <w:szCs w:val="24"/>
                <w:lang w:val="en-US" w:eastAsia="de-DE"/>
              </w:rPr>
              <w:t>, C</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 xml:space="preserve">onfidence </w:t>
            </w:r>
            <w:r>
              <w:rPr>
                <w:rFonts w:ascii="Times New Roman" w:eastAsia="Times New Roman" w:hAnsi="Times New Roman" w:cs="Times New Roman"/>
                <w:color w:val="000000"/>
                <w:sz w:val="24"/>
                <w:szCs w:val="24"/>
                <w:lang w:val="en-US" w:eastAsia="de-DE"/>
              </w:rPr>
              <w:t>Appraisal</w:t>
            </w:r>
            <w:r w:rsidRPr="00CF700B">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i/>
                <w:iCs/>
                <w:color w:val="000000"/>
                <w:sz w:val="24"/>
                <w:szCs w:val="24"/>
                <w:lang w:val="en-US" w:eastAsia="de-DE"/>
              </w:rPr>
              <w:t>p</w:t>
            </w:r>
            <w:r w:rsidRPr="000430C4">
              <w:rPr>
                <w:rFonts w:ascii="Times New Roman" w:eastAsia="Times New Roman" w:hAnsi="Times New Roman" w:cs="Times New Roman"/>
                <w:color w:val="000000"/>
                <w:sz w:val="24"/>
                <w:szCs w:val="24"/>
                <w:lang w:val="en-US" w:eastAsia="de-DE"/>
              </w:rPr>
              <w:t xml:space="preserve"> &lt; .05</w:t>
            </w:r>
            <w:r w:rsidRPr="00D20CAC">
              <w:rPr>
                <w:rFonts w:ascii="Times New Roman" w:eastAsia="Times New Roman" w:hAnsi="Times New Roman" w:cs="Times New Roman"/>
                <w:color w:val="000000"/>
                <w:sz w:val="24"/>
                <w:szCs w:val="24"/>
                <w:lang w:val="en-US" w:eastAsia="de-DE"/>
              </w:rPr>
              <w:t>.</w:t>
            </w:r>
          </w:p>
        </w:tc>
      </w:tr>
    </w:tbl>
    <w:p w14:paraId="35B266AC" w14:textId="77777777" w:rsidR="00D44633" w:rsidRDefault="00D44633" w:rsidP="00D44633">
      <w:pPr>
        <w:rPr>
          <w:rFonts w:ascii="Times New Roman" w:eastAsia="Times New Roman" w:hAnsi="Times New Roman" w:cs="Times New Roman"/>
          <w:color w:val="000000"/>
          <w:sz w:val="24"/>
          <w:szCs w:val="24"/>
          <w:lang w:val="en-US" w:eastAsia="de-DE"/>
        </w:rPr>
      </w:pPr>
    </w:p>
    <w:p w14:paraId="1819AEA0" w14:textId="77777777" w:rsidR="00D44633" w:rsidRDefault="00D44633" w:rsidP="00D44633">
      <w:pPr>
        <w:rPr>
          <w:rFonts w:ascii="Times New Roman" w:eastAsia="Times New Roman" w:hAnsi="Times New Roman" w:cs="Times New Roman"/>
          <w:color w:val="000000"/>
          <w:sz w:val="24"/>
          <w:szCs w:val="24"/>
          <w:lang w:val="en-US" w:eastAsia="de-DE"/>
        </w:rPr>
        <w:sectPr w:rsidR="00D44633">
          <w:footerReference w:type="default" r:id="rId17"/>
          <w:pgSz w:w="11906" w:h="16838"/>
          <w:pgMar w:top="1417" w:right="1417" w:bottom="1134" w:left="1417" w:header="708" w:footer="708" w:gutter="0"/>
          <w:cols w:space="708"/>
          <w:docGrid w:linePitch="360"/>
        </w:sectPr>
      </w:pPr>
    </w:p>
    <w:p w14:paraId="2C4CF74F"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lastRenderedPageBreak/>
        <w:t xml:space="preserve">Table 4 </w:t>
      </w:r>
    </w:p>
    <w:p w14:paraId="1FB85A9B" w14:textId="77777777" w:rsidR="00D44633" w:rsidRPr="00A24C8C"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Multiple </w:t>
      </w:r>
      <w:r>
        <w:rPr>
          <w:rFonts w:ascii="Times New Roman" w:eastAsia="Times New Roman" w:hAnsi="Times New Roman" w:cs="Times New Roman"/>
          <w:i/>
          <w:iCs/>
          <w:color w:val="000000"/>
          <w:sz w:val="24"/>
          <w:szCs w:val="24"/>
          <w:lang w:val="en-US" w:eastAsia="de-DE"/>
        </w:rPr>
        <w:t>L</w:t>
      </w:r>
      <w:r w:rsidRPr="00CF700B">
        <w:rPr>
          <w:rFonts w:ascii="Times New Roman" w:eastAsia="Times New Roman" w:hAnsi="Times New Roman" w:cs="Times New Roman"/>
          <w:i/>
          <w:iCs/>
          <w:color w:val="000000"/>
          <w:sz w:val="24"/>
          <w:szCs w:val="24"/>
          <w:lang w:val="en-US" w:eastAsia="de-DE"/>
        </w:rPr>
        <w:t xml:space="preserve">inear </w:t>
      </w:r>
      <w:r>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i/>
          <w:iCs/>
          <w:color w:val="000000"/>
          <w:sz w:val="24"/>
          <w:szCs w:val="24"/>
          <w:lang w:val="en-US" w:eastAsia="de-DE"/>
        </w:rPr>
        <w:t xml:space="preserve">egression </w:t>
      </w:r>
      <w:r>
        <w:rPr>
          <w:rFonts w:ascii="Times New Roman" w:eastAsia="Times New Roman" w:hAnsi="Times New Roman" w:cs="Times New Roman"/>
          <w:i/>
          <w:iCs/>
          <w:color w:val="000000"/>
          <w:sz w:val="24"/>
          <w:szCs w:val="24"/>
          <w:lang w:val="en-US" w:eastAsia="de-DE"/>
        </w:rPr>
        <w:t>of S</w:t>
      </w:r>
      <w:r w:rsidRPr="00652F54">
        <w:rPr>
          <w:rFonts w:ascii="Times New Roman" w:eastAsia="Times New Roman" w:hAnsi="Times New Roman" w:cs="Times New Roman"/>
          <w:i/>
          <w:iCs/>
          <w:color w:val="000000"/>
          <w:sz w:val="24"/>
          <w:szCs w:val="24"/>
          <w:lang w:val="en-US" w:eastAsia="de-DE"/>
        </w:rPr>
        <w:t xml:space="preserve">tandardized </w:t>
      </w:r>
      <w:r>
        <w:rPr>
          <w:rFonts w:ascii="Times New Roman" w:eastAsia="Times New Roman" w:hAnsi="Times New Roman" w:cs="Times New Roman"/>
          <w:i/>
          <w:iCs/>
          <w:color w:val="000000"/>
          <w:sz w:val="24"/>
          <w:szCs w:val="24"/>
          <w:lang w:val="en-US" w:eastAsia="de-DE"/>
        </w:rPr>
        <w:t>M</w:t>
      </w:r>
      <w:r w:rsidRPr="00652F54">
        <w:rPr>
          <w:rFonts w:ascii="Times New Roman" w:eastAsia="Times New Roman" w:hAnsi="Times New Roman" w:cs="Times New Roman"/>
          <w:i/>
          <w:iCs/>
          <w:color w:val="000000"/>
          <w:sz w:val="24"/>
          <w:szCs w:val="24"/>
          <w:lang w:val="en-US" w:eastAsia="de-DE"/>
        </w:rPr>
        <w:t>ean H</w:t>
      </w:r>
      <w:r>
        <w:rPr>
          <w:rFonts w:ascii="Times New Roman" w:eastAsia="Times New Roman" w:hAnsi="Times New Roman" w:cs="Times New Roman"/>
          <w:i/>
          <w:iCs/>
          <w:color w:val="000000"/>
          <w:sz w:val="24"/>
          <w:szCs w:val="24"/>
          <w:lang w:val="en-US" w:eastAsia="de-DE"/>
        </w:rPr>
        <w:t xml:space="preserve">eart </w:t>
      </w:r>
      <w:r w:rsidRPr="00652F54">
        <w:rPr>
          <w:rFonts w:ascii="Times New Roman" w:eastAsia="Times New Roman" w:hAnsi="Times New Roman" w:cs="Times New Roman"/>
          <w:i/>
          <w:iCs/>
          <w:color w:val="000000"/>
          <w:sz w:val="24"/>
          <w:szCs w:val="24"/>
          <w:lang w:val="en-US" w:eastAsia="de-DE"/>
        </w:rPr>
        <w:t>R</w:t>
      </w:r>
      <w:r>
        <w:rPr>
          <w:rFonts w:ascii="Times New Roman" w:eastAsia="Times New Roman" w:hAnsi="Times New Roman" w:cs="Times New Roman"/>
          <w:i/>
          <w:iCs/>
          <w:color w:val="000000"/>
          <w:sz w:val="24"/>
          <w:szCs w:val="24"/>
          <w:lang w:val="en-US" w:eastAsia="de-DE"/>
        </w:rPr>
        <w:t>ate</w:t>
      </w:r>
      <w:r w:rsidRPr="00652F54">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and Slopes Predicted by Teaching Experience, Disruption Appraisal, and Confidence Appraisal </w:t>
      </w:r>
      <w:r w:rsidRPr="00CF700B">
        <w:rPr>
          <w:rFonts w:ascii="Times New Roman" w:eastAsia="Times New Roman" w:hAnsi="Times New Roman" w:cs="Times New Roman"/>
          <w:i/>
          <w:iCs/>
          <w:color w:val="000000"/>
          <w:sz w:val="24"/>
          <w:szCs w:val="24"/>
          <w:lang w:val="en-US" w:eastAsia="de-DE"/>
        </w:rPr>
        <w:t xml:space="preserve">for </w:t>
      </w:r>
      <w:r>
        <w:rPr>
          <w:rFonts w:ascii="Times New Roman" w:eastAsia="Times New Roman" w:hAnsi="Times New Roman" w:cs="Times New Roman"/>
          <w:i/>
          <w:iCs/>
          <w:color w:val="000000"/>
          <w:sz w:val="24"/>
          <w:szCs w:val="24"/>
          <w:lang w:val="en-US" w:eastAsia="de-DE"/>
        </w:rPr>
        <w:t>the Five Intervals</w:t>
      </w:r>
    </w:p>
    <w:tbl>
      <w:tblPr>
        <w:tblStyle w:val="Tabellenraster"/>
        <w:tblW w:w="1487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846"/>
        <w:gridCol w:w="679"/>
        <w:gridCol w:w="29"/>
        <w:gridCol w:w="822"/>
        <w:gridCol w:w="738"/>
        <w:gridCol w:w="850"/>
        <w:gridCol w:w="709"/>
        <w:gridCol w:w="123"/>
        <w:gridCol w:w="851"/>
        <w:gridCol w:w="585"/>
        <w:gridCol w:w="851"/>
        <w:gridCol w:w="637"/>
        <w:gridCol w:w="71"/>
        <w:gridCol w:w="851"/>
        <w:gridCol w:w="567"/>
        <w:gridCol w:w="850"/>
        <w:gridCol w:w="709"/>
        <w:gridCol w:w="851"/>
        <w:gridCol w:w="708"/>
      </w:tblGrid>
      <w:tr w:rsidR="00D44633" w:rsidRPr="003952AF" w14:paraId="056D5EEB" w14:textId="77777777" w:rsidTr="00D30895">
        <w:trPr>
          <w:trHeight w:val="544"/>
        </w:trPr>
        <w:tc>
          <w:tcPr>
            <w:tcW w:w="2552" w:type="dxa"/>
            <w:tcBorders>
              <w:top w:val="single" w:sz="4" w:space="0" w:color="auto"/>
            </w:tcBorders>
            <w:hideMark/>
          </w:tcPr>
          <w:p w14:paraId="7E78BC07"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846" w:type="dxa"/>
            <w:tcBorders>
              <w:top w:val="single" w:sz="4" w:space="0" w:color="auto"/>
              <w:bottom w:val="single" w:sz="4" w:space="0" w:color="auto"/>
            </w:tcBorders>
          </w:tcPr>
          <w:p w14:paraId="78D262EF" w14:textId="77777777" w:rsidR="00D44633" w:rsidRPr="003D7B5A" w:rsidRDefault="00D44633" w:rsidP="00D30895">
            <w:pPr>
              <w:rPr>
                <w:rFonts w:ascii="Times New Roman" w:eastAsia="Times New Roman" w:hAnsi="Times New Roman" w:cs="Times New Roman"/>
                <w:i/>
                <w:iCs/>
                <w:color w:val="000000"/>
                <w:sz w:val="20"/>
                <w:szCs w:val="20"/>
                <w:lang w:val="en-US" w:eastAsia="de-DE"/>
              </w:rPr>
            </w:pPr>
          </w:p>
        </w:tc>
        <w:tc>
          <w:tcPr>
            <w:tcW w:w="11481" w:type="dxa"/>
            <w:gridSpan w:val="18"/>
            <w:tcBorders>
              <w:top w:val="single" w:sz="4" w:space="0" w:color="auto"/>
              <w:bottom w:val="single" w:sz="4" w:space="0" w:color="auto"/>
            </w:tcBorders>
          </w:tcPr>
          <w:p w14:paraId="3A2A578C" w14:textId="77777777" w:rsidR="00D44633" w:rsidRPr="003D7B5A" w:rsidRDefault="00D44633" w:rsidP="00D30895">
            <w:pPr>
              <w:rPr>
                <w:rFonts w:ascii="Times New Roman" w:eastAsia="Times New Roman" w:hAnsi="Times New Roman" w:cs="Times New Roman"/>
                <w:i/>
                <w:iCs/>
                <w:color w:val="000000"/>
                <w:sz w:val="20"/>
                <w:szCs w:val="20"/>
                <w:lang w:val="en-US" w:eastAsia="de-DE"/>
              </w:rPr>
            </w:pPr>
            <w:r w:rsidRPr="003D7B5A">
              <w:rPr>
                <w:rFonts w:ascii="Times New Roman" w:eastAsia="Times New Roman" w:hAnsi="Times New Roman" w:cs="Times New Roman"/>
                <w:i/>
                <w:iCs/>
                <w:color w:val="000000"/>
                <w:sz w:val="20"/>
                <w:szCs w:val="20"/>
                <w:lang w:val="en-US" w:eastAsia="de-DE"/>
              </w:rPr>
              <w:t>Dependent Variable: Standardized Mean H</w:t>
            </w:r>
            <w:r>
              <w:rPr>
                <w:rFonts w:ascii="Times New Roman" w:eastAsia="Times New Roman" w:hAnsi="Times New Roman" w:cs="Times New Roman"/>
                <w:i/>
                <w:iCs/>
                <w:color w:val="000000"/>
                <w:sz w:val="20"/>
                <w:szCs w:val="20"/>
                <w:lang w:val="en-US" w:eastAsia="de-DE"/>
              </w:rPr>
              <w:t>R</w:t>
            </w:r>
            <w:r w:rsidRPr="003D7B5A">
              <w:rPr>
                <w:rFonts w:ascii="Times New Roman" w:eastAsia="Times New Roman" w:hAnsi="Times New Roman" w:cs="Times New Roman"/>
                <w:i/>
                <w:iCs/>
                <w:color w:val="000000"/>
                <w:sz w:val="20"/>
                <w:szCs w:val="20"/>
                <w:lang w:val="en-US" w:eastAsia="de-DE"/>
              </w:rPr>
              <w:t xml:space="preserve"> </w:t>
            </w:r>
            <w:r>
              <w:rPr>
                <w:rFonts w:ascii="Times New Roman" w:eastAsia="Times New Roman" w:hAnsi="Times New Roman" w:cs="Times New Roman"/>
                <w:i/>
                <w:iCs/>
                <w:color w:val="000000"/>
                <w:sz w:val="20"/>
                <w:szCs w:val="20"/>
                <w:lang w:val="en-US" w:eastAsia="de-DE"/>
              </w:rPr>
              <w:t xml:space="preserve">and </w:t>
            </w:r>
            <w:r w:rsidRPr="003D7B5A">
              <w:rPr>
                <w:rFonts w:ascii="Times New Roman" w:eastAsia="Times New Roman" w:hAnsi="Times New Roman" w:cs="Times New Roman"/>
                <w:i/>
                <w:iCs/>
                <w:color w:val="000000"/>
                <w:sz w:val="20"/>
                <w:szCs w:val="20"/>
                <w:lang w:val="en-US" w:eastAsia="de-DE"/>
              </w:rPr>
              <w:t>Slopes</w:t>
            </w:r>
          </w:p>
        </w:tc>
      </w:tr>
      <w:tr w:rsidR="00D44633" w:rsidRPr="00725553" w14:paraId="181B5522" w14:textId="77777777" w:rsidTr="00D30895">
        <w:trPr>
          <w:trHeight w:val="544"/>
        </w:trPr>
        <w:tc>
          <w:tcPr>
            <w:tcW w:w="2552" w:type="dxa"/>
            <w:hideMark/>
          </w:tcPr>
          <w:p w14:paraId="4FDF14AB"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3114" w:type="dxa"/>
            <w:gridSpan w:val="5"/>
            <w:tcBorders>
              <w:top w:val="single" w:sz="4" w:space="0" w:color="auto"/>
            </w:tcBorders>
            <w:hideMark/>
          </w:tcPr>
          <w:p w14:paraId="3C28BFE9"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1</w:t>
            </w:r>
          </w:p>
        </w:tc>
        <w:tc>
          <w:tcPr>
            <w:tcW w:w="3118" w:type="dxa"/>
            <w:gridSpan w:val="5"/>
            <w:tcBorders>
              <w:top w:val="single" w:sz="4" w:space="0" w:color="auto"/>
            </w:tcBorders>
            <w:hideMark/>
          </w:tcPr>
          <w:p w14:paraId="025714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2</w:t>
            </w:r>
          </w:p>
        </w:tc>
        <w:tc>
          <w:tcPr>
            <w:tcW w:w="2977" w:type="dxa"/>
            <w:gridSpan w:val="5"/>
            <w:tcBorders>
              <w:top w:val="single" w:sz="4" w:space="0" w:color="auto"/>
            </w:tcBorders>
          </w:tcPr>
          <w:p w14:paraId="61C1122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3</w:t>
            </w:r>
          </w:p>
        </w:tc>
        <w:tc>
          <w:tcPr>
            <w:tcW w:w="3118" w:type="dxa"/>
            <w:gridSpan w:val="4"/>
            <w:tcBorders>
              <w:top w:val="single" w:sz="4" w:space="0" w:color="auto"/>
            </w:tcBorders>
            <w:hideMark/>
          </w:tcPr>
          <w:p w14:paraId="46E346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4</w:t>
            </w:r>
          </w:p>
        </w:tc>
      </w:tr>
      <w:tr w:rsidR="00D44633" w:rsidRPr="00725553" w14:paraId="7D8E4691" w14:textId="77777777" w:rsidTr="00D30895">
        <w:trPr>
          <w:trHeight w:val="306"/>
        </w:trPr>
        <w:tc>
          <w:tcPr>
            <w:tcW w:w="2552" w:type="dxa"/>
          </w:tcPr>
          <w:p w14:paraId="6B9DBD9C"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1554" w:type="dxa"/>
            <w:gridSpan w:val="3"/>
          </w:tcPr>
          <w:p w14:paraId="1D7FF5B9"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560" w:type="dxa"/>
            <w:gridSpan w:val="2"/>
          </w:tcPr>
          <w:p w14:paraId="51026AFC" w14:textId="77777777" w:rsidR="00D44633" w:rsidRPr="003D7B5A" w:rsidRDefault="00D44633" w:rsidP="00D30895">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c>
          <w:tcPr>
            <w:tcW w:w="1559" w:type="dxa"/>
            <w:gridSpan w:val="2"/>
          </w:tcPr>
          <w:p w14:paraId="64CF28E6"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559" w:type="dxa"/>
            <w:gridSpan w:val="3"/>
          </w:tcPr>
          <w:p w14:paraId="7A60FA36" w14:textId="77777777" w:rsidR="00D44633" w:rsidRPr="003D7B5A" w:rsidRDefault="00D44633" w:rsidP="00D30895">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c>
          <w:tcPr>
            <w:tcW w:w="1488" w:type="dxa"/>
            <w:gridSpan w:val="2"/>
          </w:tcPr>
          <w:p w14:paraId="756BD0B7"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489" w:type="dxa"/>
            <w:gridSpan w:val="3"/>
          </w:tcPr>
          <w:p w14:paraId="4432FA49" w14:textId="77777777" w:rsidR="00D44633" w:rsidRPr="003D7B5A" w:rsidRDefault="00D44633" w:rsidP="00D30895">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c>
          <w:tcPr>
            <w:tcW w:w="1559" w:type="dxa"/>
            <w:gridSpan w:val="2"/>
          </w:tcPr>
          <w:p w14:paraId="72B89B75"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559" w:type="dxa"/>
            <w:gridSpan w:val="2"/>
          </w:tcPr>
          <w:p w14:paraId="2F30C8A6" w14:textId="77777777" w:rsidR="00D44633" w:rsidRPr="003D7B5A" w:rsidRDefault="00D44633" w:rsidP="00D30895">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r>
      <w:tr w:rsidR="00D44633" w:rsidRPr="00725553" w14:paraId="0D08FADB" w14:textId="77777777" w:rsidTr="00D30895">
        <w:trPr>
          <w:trHeight w:val="331"/>
        </w:trPr>
        <w:tc>
          <w:tcPr>
            <w:tcW w:w="2552" w:type="dxa"/>
            <w:tcBorders>
              <w:bottom w:val="single" w:sz="4" w:space="0" w:color="auto"/>
            </w:tcBorders>
            <w:hideMark/>
          </w:tcPr>
          <w:p w14:paraId="563626B4" w14:textId="77777777" w:rsidR="00D44633" w:rsidRPr="003D7B5A" w:rsidRDefault="00D44633" w:rsidP="00D30895">
            <w:pPr>
              <w:rPr>
                <w:rFonts w:ascii="Times New Roman" w:eastAsia="Times New Roman" w:hAnsi="Times New Roman" w:cs="Times New Roman"/>
                <w:sz w:val="20"/>
                <w:szCs w:val="20"/>
                <w:lang w:eastAsia="de-DE"/>
              </w:rPr>
            </w:pPr>
          </w:p>
        </w:tc>
        <w:tc>
          <w:tcPr>
            <w:tcW w:w="846" w:type="dxa"/>
            <w:tcBorders>
              <w:bottom w:val="single" w:sz="4" w:space="0" w:color="auto"/>
            </w:tcBorders>
            <w:hideMark/>
          </w:tcPr>
          <w:p w14:paraId="7677B54F"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b (SE)</w:t>
            </w:r>
          </w:p>
        </w:tc>
        <w:tc>
          <w:tcPr>
            <w:tcW w:w="679" w:type="dxa"/>
            <w:tcBorders>
              <w:bottom w:val="single" w:sz="4" w:space="0" w:color="auto"/>
            </w:tcBorders>
            <w:hideMark/>
          </w:tcPr>
          <w:p w14:paraId="69738372" w14:textId="77777777" w:rsidR="00D44633" w:rsidRPr="00DC748B"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gridSpan w:val="2"/>
            <w:tcBorders>
              <w:bottom w:val="single" w:sz="4" w:space="0" w:color="auto"/>
            </w:tcBorders>
          </w:tcPr>
          <w:p w14:paraId="0F868E0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b (SE)</w:t>
            </w:r>
          </w:p>
        </w:tc>
        <w:tc>
          <w:tcPr>
            <w:tcW w:w="738" w:type="dxa"/>
            <w:tcBorders>
              <w:bottom w:val="single" w:sz="4" w:space="0" w:color="auto"/>
            </w:tcBorders>
          </w:tcPr>
          <w:p w14:paraId="38042FD6" w14:textId="77777777" w:rsidR="00D44633" w:rsidRPr="00DC748B"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0" w:type="dxa"/>
            <w:tcBorders>
              <w:bottom w:val="single" w:sz="4" w:space="0" w:color="auto"/>
            </w:tcBorders>
          </w:tcPr>
          <w:p w14:paraId="13ABF78A"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b (SE)</w:t>
            </w:r>
          </w:p>
        </w:tc>
        <w:tc>
          <w:tcPr>
            <w:tcW w:w="832" w:type="dxa"/>
            <w:gridSpan w:val="2"/>
            <w:tcBorders>
              <w:bottom w:val="single" w:sz="4" w:space="0" w:color="auto"/>
            </w:tcBorders>
            <w:hideMark/>
          </w:tcPr>
          <w:p w14:paraId="474437F5" w14:textId="77777777" w:rsidR="00D44633" w:rsidRPr="00DC748B"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sz w:val="20"/>
                <w:szCs w:val="20"/>
                <w:lang w:eastAsia="de-DE"/>
              </w:rPr>
              <w:t>p</w:t>
            </w:r>
          </w:p>
        </w:tc>
        <w:tc>
          <w:tcPr>
            <w:tcW w:w="851" w:type="dxa"/>
            <w:tcBorders>
              <w:bottom w:val="single" w:sz="4" w:space="0" w:color="auto"/>
            </w:tcBorders>
            <w:hideMark/>
          </w:tcPr>
          <w:p w14:paraId="1F238F24"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b (SE)</w:t>
            </w:r>
          </w:p>
        </w:tc>
        <w:tc>
          <w:tcPr>
            <w:tcW w:w="585" w:type="dxa"/>
            <w:tcBorders>
              <w:bottom w:val="single" w:sz="4" w:space="0" w:color="auto"/>
            </w:tcBorders>
          </w:tcPr>
          <w:p w14:paraId="32372974" w14:textId="77777777" w:rsidR="00D44633" w:rsidRPr="00FD76F2"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hideMark/>
          </w:tcPr>
          <w:p w14:paraId="093E04A9"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b (SE)</w:t>
            </w:r>
          </w:p>
        </w:tc>
        <w:tc>
          <w:tcPr>
            <w:tcW w:w="708" w:type="dxa"/>
            <w:gridSpan w:val="2"/>
            <w:tcBorders>
              <w:bottom w:val="single" w:sz="4" w:space="0" w:color="auto"/>
            </w:tcBorders>
          </w:tcPr>
          <w:p w14:paraId="2B457FBE" w14:textId="77777777" w:rsidR="00D44633" w:rsidRPr="003D7B5A" w:rsidRDefault="00D44633" w:rsidP="00D30895">
            <w:pP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24426648"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b (SE)</w:t>
            </w:r>
          </w:p>
        </w:tc>
        <w:tc>
          <w:tcPr>
            <w:tcW w:w="567" w:type="dxa"/>
            <w:tcBorders>
              <w:bottom w:val="single" w:sz="4" w:space="0" w:color="auto"/>
            </w:tcBorders>
            <w:hideMark/>
          </w:tcPr>
          <w:p w14:paraId="225A8BDC" w14:textId="77777777" w:rsidR="00D44633" w:rsidRPr="0085743B" w:rsidRDefault="00D44633" w:rsidP="00D30895">
            <w:pPr>
              <w:rPr>
                <w:rFonts w:ascii="Times New Roman" w:eastAsia="Times New Roman" w:hAnsi="Times New Roman" w:cs="Times New Roman"/>
                <w:i/>
                <w:iCs/>
                <w:sz w:val="20"/>
                <w:szCs w:val="20"/>
                <w:lang w:eastAsia="de-DE"/>
              </w:rPr>
            </w:pPr>
            <w:r w:rsidRPr="0085743B">
              <w:rPr>
                <w:rFonts w:ascii="Times New Roman" w:eastAsia="Times New Roman" w:hAnsi="Times New Roman" w:cs="Times New Roman"/>
                <w:i/>
                <w:iCs/>
                <w:sz w:val="20"/>
                <w:szCs w:val="20"/>
                <w:lang w:eastAsia="de-DE"/>
              </w:rPr>
              <w:t>p</w:t>
            </w:r>
          </w:p>
        </w:tc>
        <w:tc>
          <w:tcPr>
            <w:tcW w:w="850" w:type="dxa"/>
            <w:tcBorders>
              <w:bottom w:val="single" w:sz="4" w:space="0" w:color="auto"/>
            </w:tcBorders>
            <w:hideMark/>
          </w:tcPr>
          <w:p w14:paraId="06B43724"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b (SE)</w:t>
            </w:r>
          </w:p>
        </w:tc>
        <w:tc>
          <w:tcPr>
            <w:tcW w:w="709" w:type="dxa"/>
            <w:tcBorders>
              <w:bottom w:val="single" w:sz="4" w:space="0" w:color="auto"/>
            </w:tcBorders>
            <w:hideMark/>
          </w:tcPr>
          <w:p w14:paraId="4AB406B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7773765F"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b </w:t>
            </w:r>
            <w:r>
              <w:rPr>
                <w:rFonts w:ascii="Times New Roman" w:eastAsia="Times New Roman" w:hAnsi="Times New Roman" w:cs="Times New Roman"/>
                <w:color w:val="000000"/>
                <w:sz w:val="20"/>
                <w:szCs w:val="20"/>
                <w:lang w:eastAsia="de-DE"/>
              </w:rPr>
              <w:t>(SE)</w:t>
            </w:r>
          </w:p>
        </w:tc>
        <w:tc>
          <w:tcPr>
            <w:tcW w:w="708" w:type="dxa"/>
            <w:tcBorders>
              <w:bottom w:val="single" w:sz="4" w:space="0" w:color="auto"/>
            </w:tcBorders>
          </w:tcPr>
          <w:p w14:paraId="23910211" w14:textId="77777777" w:rsidR="00D44633" w:rsidRPr="003D7B5A" w:rsidRDefault="00D44633" w:rsidP="00D30895">
            <w:pP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r>
      <w:tr w:rsidR="00D44633" w:rsidRPr="00725553" w14:paraId="7F46EA68" w14:textId="77777777" w:rsidTr="00D30895">
        <w:trPr>
          <w:trHeight w:val="672"/>
        </w:trPr>
        <w:tc>
          <w:tcPr>
            <w:tcW w:w="2552" w:type="dxa"/>
            <w:tcBorders>
              <w:top w:val="single" w:sz="4" w:space="0" w:color="auto"/>
            </w:tcBorders>
          </w:tcPr>
          <w:p w14:paraId="2C8C4B46" w14:textId="77777777" w:rsidR="00D44633" w:rsidRPr="00902F45" w:rsidRDefault="00D44633" w:rsidP="00D30895">
            <w:pPr>
              <w:rPr>
                <w:rFonts w:ascii="Times New Roman" w:eastAsia="Times New Roman" w:hAnsi="Times New Roman" w:cs="Times New Roman"/>
                <w:b/>
                <w:bCs/>
                <w:sz w:val="20"/>
                <w:szCs w:val="20"/>
                <w:lang w:eastAsia="de-DE"/>
              </w:rPr>
            </w:pPr>
            <w:r w:rsidRPr="00902F45">
              <w:rPr>
                <w:rFonts w:ascii="Times New Roman" w:eastAsia="Times New Roman" w:hAnsi="Times New Roman" w:cs="Times New Roman"/>
                <w:b/>
                <w:bCs/>
                <w:sz w:val="20"/>
                <w:szCs w:val="20"/>
                <w:lang w:eastAsia="de-DE"/>
              </w:rPr>
              <w:t xml:space="preserve">(1) </w:t>
            </w:r>
            <w:proofErr w:type="spellStart"/>
            <w:r w:rsidRPr="00902F45">
              <w:rPr>
                <w:rFonts w:ascii="Times New Roman" w:eastAsia="Times New Roman" w:hAnsi="Times New Roman" w:cs="Times New Roman"/>
                <w:b/>
                <w:bCs/>
                <w:sz w:val="20"/>
                <w:szCs w:val="20"/>
                <w:lang w:eastAsia="de-DE"/>
              </w:rPr>
              <w:t>Pre</w:t>
            </w:r>
            <w:proofErr w:type="spellEnd"/>
            <w:r w:rsidRPr="00902F45">
              <w:rPr>
                <w:rFonts w:ascii="Times New Roman" w:eastAsia="Times New Roman" w:hAnsi="Times New Roman" w:cs="Times New Roman"/>
                <w:b/>
                <w:bCs/>
                <w:sz w:val="20"/>
                <w:szCs w:val="20"/>
                <w:lang w:eastAsia="de-DE"/>
              </w:rPr>
              <w:t>-Teaching Interval</w:t>
            </w:r>
            <w:r w:rsidRPr="00902F45">
              <w:rPr>
                <w:rFonts w:ascii="Times New Roman" w:eastAsia="Times New Roman" w:hAnsi="Times New Roman" w:cs="Times New Roman"/>
                <w:b/>
                <w:bCs/>
                <w:sz w:val="20"/>
                <w:szCs w:val="20"/>
                <w:vertAlign w:val="superscript"/>
                <w:lang w:eastAsia="de-DE"/>
              </w:rPr>
              <w:t>1</w:t>
            </w:r>
          </w:p>
        </w:tc>
        <w:tc>
          <w:tcPr>
            <w:tcW w:w="846" w:type="dxa"/>
            <w:tcBorders>
              <w:top w:val="single" w:sz="4" w:space="0" w:color="auto"/>
            </w:tcBorders>
          </w:tcPr>
          <w:p w14:paraId="1D307A3F"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67CE971B"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7B87C6F0"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22E7E71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359A1C2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7437BF9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19BEDF00"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4A7DCB4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56ED540A"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8" w:type="dxa"/>
            <w:gridSpan w:val="2"/>
            <w:tcBorders>
              <w:top w:val="single" w:sz="4" w:space="0" w:color="auto"/>
            </w:tcBorders>
          </w:tcPr>
          <w:p w14:paraId="69BDE24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349E345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67" w:type="dxa"/>
            <w:tcBorders>
              <w:top w:val="single" w:sz="4" w:space="0" w:color="auto"/>
            </w:tcBorders>
          </w:tcPr>
          <w:p w14:paraId="344B3EE2"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0" w:type="dxa"/>
            <w:tcBorders>
              <w:top w:val="single" w:sz="4" w:space="0" w:color="auto"/>
            </w:tcBorders>
          </w:tcPr>
          <w:p w14:paraId="45B823F1"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9" w:type="dxa"/>
            <w:tcBorders>
              <w:top w:val="single" w:sz="4" w:space="0" w:color="auto"/>
            </w:tcBorders>
          </w:tcPr>
          <w:p w14:paraId="4447A519"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0B95940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708" w:type="dxa"/>
            <w:tcBorders>
              <w:top w:val="single" w:sz="4" w:space="0" w:color="auto"/>
            </w:tcBorders>
          </w:tcPr>
          <w:p w14:paraId="045D02F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r>
      <w:tr w:rsidR="00D44633" w:rsidRPr="00725553" w14:paraId="09B464D5" w14:textId="77777777" w:rsidTr="00D30895">
        <w:trPr>
          <w:trHeight w:val="655"/>
        </w:trPr>
        <w:tc>
          <w:tcPr>
            <w:tcW w:w="2552" w:type="dxa"/>
          </w:tcPr>
          <w:p w14:paraId="5E9B9895"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Constant</w:t>
            </w:r>
          </w:p>
        </w:tc>
        <w:tc>
          <w:tcPr>
            <w:tcW w:w="846" w:type="dxa"/>
          </w:tcPr>
          <w:p w14:paraId="12396F4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0.52</w:t>
            </w:r>
            <w:r>
              <w:rPr>
                <w:rFonts w:ascii="Times New Roman" w:eastAsia="Times New Roman" w:hAnsi="Times New Roman" w:cs="Times New Roman"/>
                <w:color w:val="000000"/>
                <w:sz w:val="20"/>
                <w:szCs w:val="20"/>
                <w:lang w:eastAsia="de-DE"/>
              </w:rPr>
              <w:t>4</w:t>
            </w:r>
            <w:r w:rsidRPr="003D7B5A">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br/>
              <w:t>(0.0</w:t>
            </w:r>
            <w:r>
              <w:rPr>
                <w:rFonts w:ascii="Times New Roman" w:eastAsia="Times New Roman" w:hAnsi="Times New Roman" w:cs="Times New Roman"/>
                <w:color w:val="000000"/>
                <w:sz w:val="20"/>
                <w:szCs w:val="20"/>
                <w:lang w:eastAsia="de-DE"/>
              </w:rPr>
              <w:t>57</w:t>
            </w:r>
            <w:r w:rsidRPr="003D7B5A">
              <w:rPr>
                <w:rFonts w:ascii="Times New Roman" w:eastAsia="Times New Roman" w:hAnsi="Times New Roman" w:cs="Times New Roman"/>
                <w:color w:val="000000"/>
                <w:sz w:val="20"/>
                <w:szCs w:val="20"/>
                <w:lang w:eastAsia="de-DE"/>
              </w:rPr>
              <w:t>)</w:t>
            </w:r>
          </w:p>
        </w:tc>
        <w:tc>
          <w:tcPr>
            <w:tcW w:w="679" w:type="dxa"/>
          </w:tcPr>
          <w:p w14:paraId="406E1CBB"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gridSpan w:val="2"/>
          </w:tcPr>
          <w:p w14:paraId="5B50FF09"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0.106</w:t>
            </w:r>
          </w:p>
        </w:tc>
        <w:tc>
          <w:tcPr>
            <w:tcW w:w="738" w:type="dxa"/>
          </w:tcPr>
          <w:p w14:paraId="4D54D296"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0" w:type="dxa"/>
          </w:tcPr>
          <w:p w14:paraId="4A1FA7EC"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32" w:type="dxa"/>
            <w:gridSpan w:val="2"/>
          </w:tcPr>
          <w:p w14:paraId="3B79E3FF"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Pr>
          <w:p w14:paraId="4E2C909E"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585" w:type="dxa"/>
          </w:tcPr>
          <w:p w14:paraId="1EB4D537"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Pr>
          <w:p w14:paraId="1A647454"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708" w:type="dxa"/>
            <w:gridSpan w:val="2"/>
          </w:tcPr>
          <w:p w14:paraId="1ACF69B9"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Pr>
          <w:p w14:paraId="2217A252"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567" w:type="dxa"/>
          </w:tcPr>
          <w:p w14:paraId="7FBADB88"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0" w:type="dxa"/>
          </w:tcPr>
          <w:p w14:paraId="3E84F601"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709" w:type="dxa"/>
          </w:tcPr>
          <w:p w14:paraId="0DDE591C"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Pr>
          <w:p w14:paraId="260D4B5C"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708" w:type="dxa"/>
          </w:tcPr>
          <w:p w14:paraId="6710C723" w14:textId="77777777" w:rsidR="00D44633" w:rsidRPr="003D7B5A" w:rsidRDefault="00D44633" w:rsidP="00D30895">
            <w:pPr>
              <w:rPr>
                <w:rFonts w:ascii="Times New Roman" w:eastAsia="Times New Roman" w:hAnsi="Times New Roman" w:cs="Times New Roman"/>
                <w:color w:val="000000"/>
                <w:sz w:val="20"/>
                <w:szCs w:val="20"/>
                <w:lang w:eastAsia="de-DE"/>
              </w:rPr>
            </w:pPr>
          </w:p>
        </w:tc>
      </w:tr>
      <w:tr w:rsidR="00D44633" w:rsidRPr="00725553" w14:paraId="48F70FA6" w14:textId="77777777" w:rsidTr="00D30895">
        <w:trPr>
          <w:trHeight w:val="696"/>
        </w:trPr>
        <w:tc>
          <w:tcPr>
            <w:tcW w:w="2552" w:type="dxa"/>
            <w:hideMark/>
          </w:tcPr>
          <w:p w14:paraId="688CEE0F"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01959583"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hideMark/>
          </w:tcPr>
          <w:p w14:paraId="629570D2"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-.008 (.005)</w:t>
            </w:r>
          </w:p>
        </w:tc>
        <w:tc>
          <w:tcPr>
            <w:tcW w:w="679" w:type="dxa"/>
            <w:hideMark/>
          </w:tcPr>
          <w:p w14:paraId="1A1604E7"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12</w:t>
            </w:r>
          </w:p>
        </w:tc>
        <w:tc>
          <w:tcPr>
            <w:tcW w:w="851" w:type="dxa"/>
            <w:gridSpan w:val="2"/>
          </w:tcPr>
          <w:p w14:paraId="59C6E456"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-.004*</w:t>
            </w:r>
          </w:p>
        </w:tc>
        <w:tc>
          <w:tcPr>
            <w:tcW w:w="738" w:type="dxa"/>
          </w:tcPr>
          <w:p w14:paraId="3E32AFF4"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&lt;.05</w:t>
            </w:r>
          </w:p>
        </w:tc>
        <w:tc>
          <w:tcPr>
            <w:tcW w:w="850" w:type="dxa"/>
          </w:tcPr>
          <w:p w14:paraId="3994EF05" w14:textId="77777777" w:rsidR="00D44633" w:rsidRPr="003D7B5A" w:rsidRDefault="00D44633" w:rsidP="00D30895">
            <w:pPr>
              <w:rPr>
                <w:rFonts w:ascii="Times New Roman" w:eastAsia="Times New Roman" w:hAnsi="Times New Roman" w:cs="Times New Roman"/>
                <w:sz w:val="20"/>
                <w:szCs w:val="20"/>
                <w:lang w:eastAsia="de-DE"/>
              </w:rPr>
            </w:pPr>
          </w:p>
        </w:tc>
        <w:tc>
          <w:tcPr>
            <w:tcW w:w="832" w:type="dxa"/>
            <w:gridSpan w:val="2"/>
          </w:tcPr>
          <w:p w14:paraId="21A26251"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Pr>
          <w:p w14:paraId="6DA28C8C" w14:textId="77777777" w:rsidR="00D44633" w:rsidRPr="003D7B5A" w:rsidRDefault="00D44633" w:rsidP="00D30895">
            <w:pPr>
              <w:rPr>
                <w:rFonts w:ascii="Times New Roman" w:eastAsia="Times New Roman" w:hAnsi="Times New Roman" w:cs="Times New Roman"/>
                <w:sz w:val="20"/>
                <w:szCs w:val="20"/>
                <w:lang w:eastAsia="de-DE"/>
              </w:rPr>
            </w:pPr>
          </w:p>
        </w:tc>
        <w:tc>
          <w:tcPr>
            <w:tcW w:w="585" w:type="dxa"/>
          </w:tcPr>
          <w:p w14:paraId="0FF6CFDF"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Pr>
          <w:p w14:paraId="0A915EFA" w14:textId="77777777" w:rsidR="00D44633" w:rsidRPr="003D7B5A" w:rsidRDefault="00D44633" w:rsidP="00D30895">
            <w:pPr>
              <w:rPr>
                <w:rFonts w:ascii="Times New Roman" w:eastAsia="Times New Roman" w:hAnsi="Times New Roman" w:cs="Times New Roman"/>
                <w:sz w:val="20"/>
                <w:szCs w:val="20"/>
                <w:lang w:eastAsia="de-DE"/>
              </w:rPr>
            </w:pPr>
          </w:p>
        </w:tc>
        <w:tc>
          <w:tcPr>
            <w:tcW w:w="708" w:type="dxa"/>
            <w:gridSpan w:val="2"/>
          </w:tcPr>
          <w:p w14:paraId="05F562CF"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Pr>
          <w:p w14:paraId="31DC4557" w14:textId="77777777" w:rsidR="00D44633" w:rsidRPr="003D7B5A" w:rsidRDefault="00D44633" w:rsidP="00D30895">
            <w:pPr>
              <w:rPr>
                <w:rFonts w:ascii="Times New Roman" w:eastAsia="Times New Roman" w:hAnsi="Times New Roman" w:cs="Times New Roman"/>
                <w:sz w:val="20"/>
                <w:szCs w:val="20"/>
                <w:lang w:eastAsia="de-DE"/>
              </w:rPr>
            </w:pPr>
          </w:p>
        </w:tc>
        <w:tc>
          <w:tcPr>
            <w:tcW w:w="567" w:type="dxa"/>
          </w:tcPr>
          <w:p w14:paraId="6A5CDF8A" w14:textId="77777777" w:rsidR="00D44633" w:rsidRPr="003D7B5A" w:rsidRDefault="00D44633" w:rsidP="00D30895">
            <w:pPr>
              <w:rPr>
                <w:rFonts w:ascii="Times New Roman" w:eastAsia="Times New Roman" w:hAnsi="Times New Roman" w:cs="Times New Roman"/>
                <w:sz w:val="20"/>
                <w:szCs w:val="20"/>
                <w:lang w:eastAsia="de-DE"/>
              </w:rPr>
            </w:pPr>
          </w:p>
        </w:tc>
        <w:tc>
          <w:tcPr>
            <w:tcW w:w="850" w:type="dxa"/>
          </w:tcPr>
          <w:p w14:paraId="07F88F2C" w14:textId="77777777" w:rsidR="00D44633" w:rsidRPr="003D7B5A" w:rsidRDefault="00D44633" w:rsidP="00D30895">
            <w:pPr>
              <w:rPr>
                <w:rFonts w:ascii="Times New Roman" w:eastAsia="Times New Roman" w:hAnsi="Times New Roman" w:cs="Times New Roman"/>
                <w:sz w:val="20"/>
                <w:szCs w:val="20"/>
                <w:lang w:eastAsia="de-DE"/>
              </w:rPr>
            </w:pPr>
          </w:p>
        </w:tc>
        <w:tc>
          <w:tcPr>
            <w:tcW w:w="709" w:type="dxa"/>
          </w:tcPr>
          <w:p w14:paraId="65993CE2"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Pr>
          <w:p w14:paraId="42C1A941" w14:textId="77777777" w:rsidR="00D44633" w:rsidRPr="003D7B5A" w:rsidRDefault="00D44633" w:rsidP="00D30895">
            <w:pPr>
              <w:rPr>
                <w:rFonts w:ascii="Times New Roman" w:eastAsia="Times New Roman" w:hAnsi="Times New Roman" w:cs="Times New Roman"/>
                <w:sz w:val="20"/>
                <w:szCs w:val="20"/>
                <w:lang w:eastAsia="de-DE"/>
              </w:rPr>
            </w:pPr>
          </w:p>
        </w:tc>
        <w:tc>
          <w:tcPr>
            <w:tcW w:w="708" w:type="dxa"/>
          </w:tcPr>
          <w:p w14:paraId="1A8705D2" w14:textId="77777777" w:rsidR="00D44633" w:rsidRPr="003D7B5A" w:rsidRDefault="00D44633" w:rsidP="00D30895">
            <w:pPr>
              <w:rPr>
                <w:rFonts w:ascii="Times New Roman" w:eastAsia="Times New Roman" w:hAnsi="Times New Roman" w:cs="Times New Roman"/>
                <w:sz w:val="20"/>
                <w:szCs w:val="20"/>
                <w:lang w:eastAsia="de-DE"/>
              </w:rPr>
            </w:pPr>
          </w:p>
        </w:tc>
      </w:tr>
      <w:tr w:rsidR="00D44633" w:rsidRPr="00725553" w14:paraId="246C8396" w14:textId="77777777" w:rsidTr="00D30895">
        <w:trPr>
          <w:trHeight w:val="696"/>
        </w:trPr>
        <w:tc>
          <w:tcPr>
            <w:tcW w:w="2552" w:type="dxa"/>
            <w:tcBorders>
              <w:bottom w:val="single" w:sz="4" w:space="0" w:color="auto"/>
            </w:tcBorders>
          </w:tcPr>
          <w:p w14:paraId="49201C4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R</w:t>
            </w:r>
            <w:r w:rsidRPr="003D7B5A">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6FE9F335"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30</w:t>
            </w:r>
          </w:p>
        </w:tc>
        <w:tc>
          <w:tcPr>
            <w:tcW w:w="679" w:type="dxa"/>
            <w:tcBorders>
              <w:bottom w:val="single" w:sz="4" w:space="0" w:color="auto"/>
            </w:tcBorders>
          </w:tcPr>
          <w:p w14:paraId="7D243E86"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27F87B3"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.071</w:t>
            </w:r>
          </w:p>
        </w:tc>
        <w:tc>
          <w:tcPr>
            <w:tcW w:w="738" w:type="dxa"/>
            <w:tcBorders>
              <w:bottom w:val="single" w:sz="4" w:space="0" w:color="auto"/>
            </w:tcBorders>
          </w:tcPr>
          <w:p w14:paraId="2185C2F5" w14:textId="77777777" w:rsidR="00D44633" w:rsidRPr="003D7B5A" w:rsidRDefault="00D44633" w:rsidP="00D30895">
            <w:pPr>
              <w:rPr>
                <w:rFonts w:ascii="Times New Roman" w:eastAsia="Times New Roman" w:hAnsi="Times New Roman" w:cs="Times New Roman"/>
                <w:sz w:val="20"/>
                <w:szCs w:val="20"/>
                <w:lang w:eastAsia="de-DE"/>
              </w:rPr>
            </w:pPr>
          </w:p>
        </w:tc>
        <w:tc>
          <w:tcPr>
            <w:tcW w:w="850" w:type="dxa"/>
            <w:tcBorders>
              <w:bottom w:val="single" w:sz="4" w:space="0" w:color="auto"/>
            </w:tcBorders>
          </w:tcPr>
          <w:p w14:paraId="2394FE42" w14:textId="77777777" w:rsidR="00D44633" w:rsidRPr="003D7B5A" w:rsidRDefault="00D44633" w:rsidP="00D30895">
            <w:pPr>
              <w:rPr>
                <w:rFonts w:ascii="Times New Roman" w:eastAsia="Times New Roman" w:hAnsi="Times New Roman" w:cs="Times New Roman"/>
                <w:sz w:val="20"/>
                <w:szCs w:val="20"/>
                <w:lang w:eastAsia="de-DE"/>
              </w:rPr>
            </w:pPr>
          </w:p>
        </w:tc>
        <w:tc>
          <w:tcPr>
            <w:tcW w:w="832" w:type="dxa"/>
            <w:gridSpan w:val="2"/>
            <w:tcBorders>
              <w:bottom w:val="single" w:sz="4" w:space="0" w:color="auto"/>
            </w:tcBorders>
          </w:tcPr>
          <w:p w14:paraId="25EAE7DF"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3FCE0AD6" w14:textId="77777777" w:rsidR="00D44633" w:rsidRPr="003D7B5A" w:rsidRDefault="00D44633" w:rsidP="00D30895">
            <w:pPr>
              <w:rPr>
                <w:rFonts w:ascii="Times New Roman" w:eastAsia="Times New Roman" w:hAnsi="Times New Roman" w:cs="Times New Roman"/>
                <w:sz w:val="20"/>
                <w:szCs w:val="20"/>
                <w:lang w:eastAsia="de-DE"/>
              </w:rPr>
            </w:pPr>
          </w:p>
        </w:tc>
        <w:tc>
          <w:tcPr>
            <w:tcW w:w="585" w:type="dxa"/>
            <w:tcBorders>
              <w:bottom w:val="single" w:sz="4" w:space="0" w:color="auto"/>
            </w:tcBorders>
          </w:tcPr>
          <w:p w14:paraId="5E828FC1"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51D1BB0D" w14:textId="77777777" w:rsidR="00D44633" w:rsidRPr="003D7B5A" w:rsidRDefault="00D44633" w:rsidP="00D30895">
            <w:pPr>
              <w:rPr>
                <w:rFonts w:ascii="Times New Roman" w:eastAsia="Times New Roman" w:hAnsi="Times New Roman" w:cs="Times New Roman"/>
                <w:sz w:val="20"/>
                <w:szCs w:val="20"/>
                <w:lang w:eastAsia="de-DE"/>
              </w:rPr>
            </w:pPr>
          </w:p>
        </w:tc>
        <w:tc>
          <w:tcPr>
            <w:tcW w:w="708" w:type="dxa"/>
            <w:gridSpan w:val="2"/>
            <w:tcBorders>
              <w:bottom w:val="single" w:sz="4" w:space="0" w:color="auto"/>
            </w:tcBorders>
          </w:tcPr>
          <w:p w14:paraId="7601B6B0"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3ACA7D64" w14:textId="77777777" w:rsidR="00D44633" w:rsidRPr="003D7B5A" w:rsidRDefault="00D44633" w:rsidP="00D30895">
            <w:pPr>
              <w:rPr>
                <w:rFonts w:ascii="Times New Roman" w:eastAsia="Times New Roman" w:hAnsi="Times New Roman" w:cs="Times New Roman"/>
                <w:sz w:val="20"/>
                <w:szCs w:val="20"/>
                <w:lang w:eastAsia="de-DE"/>
              </w:rPr>
            </w:pPr>
          </w:p>
        </w:tc>
        <w:tc>
          <w:tcPr>
            <w:tcW w:w="567" w:type="dxa"/>
            <w:tcBorders>
              <w:bottom w:val="single" w:sz="4" w:space="0" w:color="auto"/>
            </w:tcBorders>
          </w:tcPr>
          <w:p w14:paraId="05393E1F" w14:textId="77777777" w:rsidR="00D44633" w:rsidRPr="003D7B5A" w:rsidRDefault="00D44633" w:rsidP="00D30895">
            <w:pPr>
              <w:rPr>
                <w:rFonts w:ascii="Times New Roman" w:eastAsia="Times New Roman" w:hAnsi="Times New Roman" w:cs="Times New Roman"/>
                <w:sz w:val="20"/>
                <w:szCs w:val="20"/>
                <w:lang w:eastAsia="de-DE"/>
              </w:rPr>
            </w:pPr>
          </w:p>
        </w:tc>
        <w:tc>
          <w:tcPr>
            <w:tcW w:w="850" w:type="dxa"/>
            <w:tcBorders>
              <w:bottom w:val="single" w:sz="4" w:space="0" w:color="auto"/>
            </w:tcBorders>
          </w:tcPr>
          <w:p w14:paraId="0010E81C" w14:textId="77777777" w:rsidR="00D44633" w:rsidRPr="003D7B5A" w:rsidRDefault="00D44633" w:rsidP="00D30895">
            <w:pPr>
              <w:rPr>
                <w:rFonts w:ascii="Times New Roman" w:eastAsia="Times New Roman" w:hAnsi="Times New Roman" w:cs="Times New Roman"/>
                <w:sz w:val="20"/>
                <w:szCs w:val="20"/>
                <w:lang w:eastAsia="de-DE"/>
              </w:rPr>
            </w:pPr>
          </w:p>
        </w:tc>
        <w:tc>
          <w:tcPr>
            <w:tcW w:w="709" w:type="dxa"/>
            <w:tcBorders>
              <w:bottom w:val="single" w:sz="4" w:space="0" w:color="auto"/>
            </w:tcBorders>
          </w:tcPr>
          <w:p w14:paraId="23A51A2B"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0FE9AC9B" w14:textId="77777777" w:rsidR="00D44633" w:rsidRPr="003D7B5A" w:rsidRDefault="00D44633" w:rsidP="00D30895">
            <w:pPr>
              <w:rPr>
                <w:rFonts w:ascii="Times New Roman" w:eastAsia="Times New Roman" w:hAnsi="Times New Roman" w:cs="Times New Roman"/>
                <w:sz w:val="20"/>
                <w:szCs w:val="20"/>
                <w:lang w:eastAsia="de-DE"/>
              </w:rPr>
            </w:pPr>
          </w:p>
        </w:tc>
        <w:tc>
          <w:tcPr>
            <w:tcW w:w="708" w:type="dxa"/>
            <w:tcBorders>
              <w:bottom w:val="single" w:sz="4" w:space="0" w:color="auto"/>
            </w:tcBorders>
          </w:tcPr>
          <w:p w14:paraId="128F7447" w14:textId="77777777" w:rsidR="00D44633" w:rsidRPr="003D7B5A" w:rsidRDefault="00D44633" w:rsidP="00D30895">
            <w:pPr>
              <w:rPr>
                <w:rFonts w:ascii="Times New Roman" w:eastAsia="Times New Roman" w:hAnsi="Times New Roman" w:cs="Times New Roman"/>
                <w:sz w:val="20"/>
                <w:szCs w:val="20"/>
                <w:lang w:eastAsia="de-DE"/>
              </w:rPr>
            </w:pPr>
          </w:p>
        </w:tc>
      </w:tr>
      <w:tr w:rsidR="00D44633" w:rsidRPr="00725553" w14:paraId="5A67413C" w14:textId="77777777" w:rsidTr="00D30895">
        <w:trPr>
          <w:trHeight w:val="696"/>
        </w:trPr>
        <w:tc>
          <w:tcPr>
            <w:tcW w:w="2552" w:type="dxa"/>
            <w:tcBorders>
              <w:top w:val="single" w:sz="4" w:space="0" w:color="auto"/>
            </w:tcBorders>
          </w:tcPr>
          <w:p w14:paraId="7200E961"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(2) Teaching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280630EA"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108F5275"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655B16FD" w14:textId="77777777" w:rsidR="00D44633" w:rsidRDefault="00D44633" w:rsidP="00D30895">
            <w:pPr>
              <w:rPr>
                <w:rFonts w:ascii="Times New Roman" w:eastAsia="Times New Roman" w:hAnsi="Times New Roman" w:cs="Times New Roman"/>
                <w:sz w:val="20"/>
                <w:szCs w:val="20"/>
                <w:lang w:eastAsia="de-DE"/>
              </w:rPr>
            </w:pPr>
          </w:p>
        </w:tc>
        <w:tc>
          <w:tcPr>
            <w:tcW w:w="738" w:type="dxa"/>
            <w:tcBorders>
              <w:top w:val="single" w:sz="4" w:space="0" w:color="auto"/>
            </w:tcBorders>
          </w:tcPr>
          <w:p w14:paraId="728DC27F" w14:textId="77777777" w:rsidR="00D44633" w:rsidRPr="003D7B5A" w:rsidRDefault="00D44633" w:rsidP="00D30895">
            <w:pPr>
              <w:rPr>
                <w:rFonts w:ascii="Times New Roman" w:eastAsia="Times New Roman" w:hAnsi="Times New Roman" w:cs="Times New Roman"/>
                <w:sz w:val="20"/>
                <w:szCs w:val="20"/>
                <w:lang w:eastAsia="de-DE"/>
              </w:rPr>
            </w:pPr>
          </w:p>
        </w:tc>
        <w:tc>
          <w:tcPr>
            <w:tcW w:w="850" w:type="dxa"/>
            <w:tcBorders>
              <w:top w:val="single" w:sz="4" w:space="0" w:color="auto"/>
            </w:tcBorders>
          </w:tcPr>
          <w:p w14:paraId="436B7321" w14:textId="77777777" w:rsidR="00D44633" w:rsidRPr="003D7B5A" w:rsidRDefault="00D44633" w:rsidP="00D30895">
            <w:pPr>
              <w:rPr>
                <w:rFonts w:ascii="Times New Roman" w:eastAsia="Times New Roman" w:hAnsi="Times New Roman" w:cs="Times New Roman"/>
                <w:sz w:val="20"/>
                <w:szCs w:val="20"/>
                <w:lang w:eastAsia="de-DE"/>
              </w:rPr>
            </w:pPr>
          </w:p>
        </w:tc>
        <w:tc>
          <w:tcPr>
            <w:tcW w:w="832" w:type="dxa"/>
            <w:gridSpan w:val="2"/>
            <w:tcBorders>
              <w:top w:val="single" w:sz="4" w:space="0" w:color="auto"/>
            </w:tcBorders>
          </w:tcPr>
          <w:p w14:paraId="0C2C8F89"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top w:val="single" w:sz="4" w:space="0" w:color="auto"/>
            </w:tcBorders>
          </w:tcPr>
          <w:p w14:paraId="248B2661" w14:textId="77777777" w:rsidR="00D44633" w:rsidRPr="003D7B5A" w:rsidRDefault="00D44633" w:rsidP="00D30895">
            <w:pPr>
              <w:rPr>
                <w:rFonts w:ascii="Times New Roman" w:eastAsia="Times New Roman" w:hAnsi="Times New Roman" w:cs="Times New Roman"/>
                <w:sz w:val="20"/>
                <w:szCs w:val="20"/>
                <w:lang w:eastAsia="de-DE"/>
              </w:rPr>
            </w:pPr>
          </w:p>
        </w:tc>
        <w:tc>
          <w:tcPr>
            <w:tcW w:w="585" w:type="dxa"/>
            <w:tcBorders>
              <w:top w:val="single" w:sz="4" w:space="0" w:color="auto"/>
            </w:tcBorders>
          </w:tcPr>
          <w:p w14:paraId="094C2624"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top w:val="single" w:sz="4" w:space="0" w:color="auto"/>
            </w:tcBorders>
          </w:tcPr>
          <w:p w14:paraId="495FF0D2" w14:textId="77777777" w:rsidR="00D44633" w:rsidRPr="003D7B5A" w:rsidRDefault="00D44633" w:rsidP="00D30895">
            <w:pP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00A6758B"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top w:val="single" w:sz="4" w:space="0" w:color="auto"/>
            </w:tcBorders>
          </w:tcPr>
          <w:p w14:paraId="0CF81364" w14:textId="77777777" w:rsidR="00D44633" w:rsidRPr="003D7B5A" w:rsidRDefault="00D44633" w:rsidP="00D30895">
            <w:pPr>
              <w:rPr>
                <w:rFonts w:ascii="Times New Roman" w:eastAsia="Times New Roman" w:hAnsi="Times New Roman" w:cs="Times New Roman"/>
                <w:sz w:val="20"/>
                <w:szCs w:val="20"/>
                <w:lang w:eastAsia="de-DE"/>
              </w:rPr>
            </w:pPr>
          </w:p>
        </w:tc>
        <w:tc>
          <w:tcPr>
            <w:tcW w:w="567" w:type="dxa"/>
            <w:tcBorders>
              <w:top w:val="single" w:sz="4" w:space="0" w:color="auto"/>
            </w:tcBorders>
          </w:tcPr>
          <w:p w14:paraId="240C9828" w14:textId="77777777" w:rsidR="00D44633" w:rsidRPr="003D7B5A" w:rsidRDefault="00D44633" w:rsidP="00D30895">
            <w:pPr>
              <w:rPr>
                <w:rFonts w:ascii="Times New Roman" w:eastAsia="Times New Roman" w:hAnsi="Times New Roman" w:cs="Times New Roman"/>
                <w:sz w:val="20"/>
                <w:szCs w:val="20"/>
                <w:lang w:eastAsia="de-DE"/>
              </w:rPr>
            </w:pPr>
          </w:p>
        </w:tc>
        <w:tc>
          <w:tcPr>
            <w:tcW w:w="850" w:type="dxa"/>
            <w:tcBorders>
              <w:top w:val="single" w:sz="4" w:space="0" w:color="auto"/>
            </w:tcBorders>
          </w:tcPr>
          <w:p w14:paraId="1235F7AF" w14:textId="77777777" w:rsidR="00D44633" w:rsidRPr="003D7B5A" w:rsidRDefault="00D44633" w:rsidP="00D30895">
            <w:pPr>
              <w:rPr>
                <w:rFonts w:ascii="Times New Roman" w:eastAsia="Times New Roman" w:hAnsi="Times New Roman" w:cs="Times New Roman"/>
                <w:sz w:val="20"/>
                <w:szCs w:val="20"/>
                <w:lang w:eastAsia="de-DE"/>
              </w:rPr>
            </w:pPr>
          </w:p>
        </w:tc>
        <w:tc>
          <w:tcPr>
            <w:tcW w:w="709" w:type="dxa"/>
            <w:tcBorders>
              <w:top w:val="single" w:sz="4" w:space="0" w:color="auto"/>
            </w:tcBorders>
          </w:tcPr>
          <w:p w14:paraId="3B6BB8CC"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top w:val="single" w:sz="4" w:space="0" w:color="auto"/>
            </w:tcBorders>
          </w:tcPr>
          <w:p w14:paraId="2E9D3F7E" w14:textId="77777777" w:rsidR="00D44633" w:rsidRPr="003D7B5A" w:rsidRDefault="00D44633" w:rsidP="00D30895">
            <w:pPr>
              <w:rPr>
                <w:rFonts w:ascii="Times New Roman" w:eastAsia="Times New Roman" w:hAnsi="Times New Roman" w:cs="Times New Roman"/>
                <w:sz w:val="20"/>
                <w:szCs w:val="20"/>
                <w:lang w:eastAsia="de-DE"/>
              </w:rPr>
            </w:pPr>
          </w:p>
        </w:tc>
        <w:tc>
          <w:tcPr>
            <w:tcW w:w="708" w:type="dxa"/>
            <w:tcBorders>
              <w:top w:val="single" w:sz="4" w:space="0" w:color="auto"/>
            </w:tcBorders>
          </w:tcPr>
          <w:p w14:paraId="61998A9B" w14:textId="77777777" w:rsidR="00D44633" w:rsidRPr="003D7B5A" w:rsidRDefault="00D44633" w:rsidP="00D30895">
            <w:pPr>
              <w:rPr>
                <w:rFonts w:ascii="Times New Roman" w:eastAsia="Times New Roman" w:hAnsi="Times New Roman" w:cs="Times New Roman"/>
                <w:sz w:val="20"/>
                <w:szCs w:val="20"/>
                <w:lang w:eastAsia="de-DE"/>
              </w:rPr>
            </w:pPr>
          </w:p>
        </w:tc>
      </w:tr>
      <w:tr w:rsidR="00D44633" w:rsidRPr="00725553" w14:paraId="571EC76E" w14:textId="77777777" w:rsidTr="00D30895">
        <w:trPr>
          <w:trHeight w:val="737"/>
        </w:trPr>
        <w:tc>
          <w:tcPr>
            <w:tcW w:w="2552" w:type="dxa"/>
          </w:tcPr>
          <w:p w14:paraId="463E8E56"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Constant</w:t>
            </w:r>
          </w:p>
        </w:tc>
        <w:tc>
          <w:tcPr>
            <w:tcW w:w="846" w:type="dxa"/>
          </w:tcPr>
          <w:p w14:paraId="68E75687"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0.813*</w:t>
            </w:r>
            <w:r w:rsidRPr="003D7B5A">
              <w:rPr>
                <w:rFonts w:ascii="Times New Roman" w:eastAsia="Times New Roman" w:hAnsi="Times New Roman" w:cs="Times New Roman"/>
                <w:color w:val="000000"/>
                <w:sz w:val="20"/>
                <w:szCs w:val="20"/>
                <w:lang w:eastAsia="de-DE"/>
              </w:rPr>
              <w:br/>
              <w:t>(0.057)</w:t>
            </w:r>
          </w:p>
          <w:p w14:paraId="0DEF585B"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679" w:type="dxa"/>
          </w:tcPr>
          <w:p w14:paraId="321D5055"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gridSpan w:val="2"/>
          </w:tcPr>
          <w:p w14:paraId="299FAC57"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-0.37*</w:t>
            </w:r>
          </w:p>
          <w:p w14:paraId="6DA348D0" w14:textId="77777777" w:rsidR="00D44633" w:rsidRPr="003D7B5A" w:rsidRDefault="00D44633" w:rsidP="00D30895">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(0.014)</w:t>
            </w:r>
          </w:p>
        </w:tc>
        <w:tc>
          <w:tcPr>
            <w:tcW w:w="738" w:type="dxa"/>
          </w:tcPr>
          <w:p w14:paraId="2C2D5125" w14:textId="77777777" w:rsidR="00D44633" w:rsidRPr="003D7B5A" w:rsidRDefault="00D44633" w:rsidP="00D30895">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0" w:type="dxa"/>
          </w:tcPr>
          <w:p w14:paraId="618EBC66"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1.150*</w:t>
            </w:r>
            <w:r w:rsidRPr="003D7B5A">
              <w:rPr>
                <w:rFonts w:ascii="Times New Roman" w:eastAsia="Times New Roman" w:hAnsi="Times New Roman" w:cs="Times New Roman"/>
                <w:color w:val="000000"/>
                <w:sz w:val="20"/>
                <w:szCs w:val="20"/>
                <w:lang w:eastAsia="de-DE"/>
              </w:rPr>
              <w:br/>
              <w:t>(0.227)</w:t>
            </w:r>
          </w:p>
        </w:tc>
        <w:tc>
          <w:tcPr>
            <w:tcW w:w="832" w:type="dxa"/>
            <w:gridSpan w:val="2"/>
          </w:tcPr>
          <w:p w14:paraId="3BDE8B98"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tcPr>
          <w:p w14:paraId="639E0754"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-0.099</w:t>
            </w:r>
          </w:p>
          <w:p w14:paraId="408C1BCD"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(0.060)</w:t>
            </w:r>
          </w:p>
        </w:tc>
        <w:tc>
          <w:tcPr>
            <w:tcW w:w="585" w:type="dxa"/>
          </w:tcPr>
          <w:p w14:paraId="5A134BBB" w14:textId="77777777" w:rsidR="00D44633" w:rsidRPr="003D7B5A" w:rsidRDefault="00D44633" w:rsidP="00D30895">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.10</w:t>
            </w:r>
          </w:p>
        </w:tc>
        <w:tc>
          <w:tcPr>
            <w:tcW w:w="851" w:type="dxa"/>
          </w:tcPr>
          <w:p w14:paraId="314D30FB"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0.77</w:t>
            </w:r>
            <w:r>
              <w:rPr>
                <w:rFonts w:ascii="Times New Roman" w:eastAsia="Times New Roman" w:hAnsi="Times New Roman" w:cs="Times New Roman"/>
                <w:color w:val="000000"/>
                <w:sz w:val="20"/>
                <w:szCs w:val="20"/>
                <w:lang w:eastAsia="de-DE"/>
              </w:rPr>
              <w:t>9</w:t>
            </w:r>
            <w:r w:rsidRPr="003D7B5A">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br/>
              <w:t>(0.349)</w:t>
            </w:r>
          </w:p>
        </w:tc>
        <w:tc>
          <w:tcPr>
            <w:tcW w:w="708" w:type="dxa"/>
            <w:gridSpan w:val="2"/>
          </w:tcPr>
          <w:p w14:paraId="795CE42C"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7BAA67C3"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-0.111</w:t>
            </w:r>
          </w:p>
          <w:p w14:paraId="535BA6BD"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(0.086)</w:t>
            </w:r>
          </w:p>
        </w:tc>
        <w:tc>
          <w:tcPr>
            <w:tcW w:w="567" w:type="dxa"/>
          </w:tcPr>
          <w:p w14:paraId="7E188715"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9E1FCA">
              <w:rPr>
                <w:rFonts w:ascii="Times New Roman" w:eastAsia="Times New Roman" w:hAnsi="Times New Roman" w:cs="Times New Roman"/>
                <w:color w:val="000000"/>
                <w:sz w:val="20"/>
                <w:szCs w:val="20"/>
                <w:lang w:eastAsia="de-DE"/>
              </w:rPr>
              <w:t>.20</w:t>
            </w:r>
          </w:p>
        </w:tc>
        <w:tc>
          <w:tcPr>
            <w:tcW w:w="850" w:type="dxa"/>
          </w:tcPr>
          <w:p w14:paraId="0E033C73"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1.274*</w:t>
            </w:r>
            <w:r w:rsidRPr="003D7B5A">
              <w:rPr>
                <w:rFonts w:ascii="Times New Roman" w:eastAsia="Times New Roman" w:hAnsi="Times New Roman" w:cs="Times New Roman"/>
                <w:color w:val="000000"/>
                <w:sz w:val="20"/>
                <w:szCs w:val="20"/>
                <w:lang w:eastAsia="de-DE"/>
              </w:rPr>
              <w:br/>
              <w:t>(0.471)</w:t>
            </w:r>
          </w:p>
        </w:tc>
        <w:tc>
          <w:tcPr>
            <w:tcW w:w="709" w:type="dxa"/>
          </w:tcPr>
          <w:p w14:paraId="2D32B928"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0DF601E9"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-0.211</w:t>
            </w:r>
          </w:p>
          <w:p w14:paraId="31B3FAF9"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(0.116)</w:t>
            </w:r>
          </w:p>
        </w:tc>
        <w:tc>
          <w:tcPr>
            <w:tcW w:w="708" w:type="dxa"/>
          </w:tcPr>
          <w:p w14:paraId="60AFE631"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.07</w:t>
            </w:r>
          </w:p>
        </w:tc>
      </w:tr>
      <w:tr w:rsidR="00D44633" w:rsidRPr="00725553" w14:paraId="5B04F67C" w14:textId="77777777" w:rsidTr="00D30895">
        <w:trPr>
          <w:trHeight w:val="737"/>
        </w:trPr>
        <w:tc>
          <w:tcPr>
            <w:tcW w:w="2552" w:type="dxa"/>
          </w:tcPr>
          <w:p w14:paraId="52D5BA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C6C1D44"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p w14:paraId="0AABAEE5"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77613DF6"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.005</w:t>
            </w:r>
            <w:r w:rsidRPr="003D7B5A">
              <w:rPr>
                <w:rFonts w:ascii="Times New Roman" w:eastAsia="Times New Roman" w:hAnsi="Times New Roman" w:cs="Times New Roman"/>
                <w:color w:val="000000"/>
                <w:sz w:val="20"/>
                <w:szCs w:val="20"/>
                <w:lang w:eastAsia="de-DE"/>
              </w:rPr>
              <w:br/>
              <w:t>(.005)</w:t>
            </w:r>
          </w:p>
        </w:tc>
        <w:tc>
          <w:tcPr>
            <w:tcW w:w="679" w:type="dxa"/>
          </w:tcPr>
          <w:p w14:paraId="6892FE1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.34</w:t>
            </w:r>
          </w:p>
        </w:tc>
        <w:tc>
          <w:tcPr>
            <w:tcW w:w="851" w:type="dxa"/>
            <w:gridSpan w:val="2"/>
          </w:tcPr>
          <w:p w14:paraId="6A2B0F79"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10FD819B"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6861D951"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.83</w:t>
            </w:r>
          </w:p>
        </w:tc>
        <w:tc>
          <w:tcPr>
            <w:tcW w:w="850" w:type="dxa"/>
          </w:tcPr>
          <w:p w14:paraId="0CDAF99B"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.002 (.005)</w:t>
            </w:r>
          </w:p>
        </w:tc>
        <w:tc>
          <w:tcPr>
            <w:tcW w:w="832" w:type="dxa"/>
            <w:gridSpan w:val="2"/>
          </w:tcPr>
          <w:p w14:paraId="47A6687B"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.73</w:t>
            </w:r>
          </w:p>
        </w:tc>
        <w:tc>
          <w:tcPr>
            <w:tcW w:w="851" w:type="dxa"/>
          </w:tcPr>
          <w:p w14:paraId="560300DD"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4C44F161"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0BED00F1"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.89</w:t>
            </w:r>
          </w:p>
        </w:tc>
        <w:tc>
          <w:tcPr>
            <w:tcW w:w="851" w:type="dxa"/>
          </w:tcPr>
          <w:p w14:paraId="1E49C3D7"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.005 </w:t>
            </w:r>
          </w:p>
          <w:p w14:paraId="0EEAE1FB"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(.006)</w:t>
            </w:r>
          </w:p>
        </w:tc>
        <w:tc>
          <w:tcPr>
            <w:tcW w:w="708" w:type="dxa"/>
            <w:gridSpan w:val="2"/>
          </w:tcPr>
          <w:p w14:paraId="63EC099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.42</w:t>
            </w:r>
          </w:p>
        </w:tc>
        <w:tc>
          <w:tcPr>
            <w:tcW w:w="851" w:type="dxa"/>
          </w:tcPr>
          <w:p w14:paraId="7139A50C"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4B7DB578"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30A79D07" w14:textId="77777777" w:rsidR="00D44633" w:rsidRPr="009E1FC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.57</w:t>
            </w:r>
          </w:p>
        </w:tc>
        <w:tc>
          <w:tcPr>
            <w:tcW w:w="850" w:type="dxa"/>
          </w:tcPr>
          <w:p w14:paraId="293FE69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.003</w:t>
            </w:r>
          </w:p>
          <w:p w14:paraId="137F0368"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(.006)</w:t>
            </w:r>
          </w:p>
        </w:tc>
        <w:tc>
          <w:tcPr>
            <w:tcW w:w="709" w:type="dxa"/>
          </w:tcPr>
          <w:p w14:paraId="0AB2759D"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.67</w:t>
            </w:r>
          </w:p>
        </w:tc>
        <w:tc>
          <w:tcPr>
            <w:tcW w:w="851" w:type="dxa"/>
          </w:tcPr>
          <w:p w14:paraId="7B56D0CA"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4C94BD88"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0137F6D5"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.78</w:t>
            </w:r>
          </w:p>
        </w:tc>
      </w:tr>
      <w:tr w:rsidR="00D44633" w:rsidRPr="00725553" w14:paraId="41AA7E23" w14:textId="77777777" w:rsidTr="00D30895">
        <w:trPr>
          <w:trHeight w:val="737"/>
        </w:trPr>
        <w:tc>
          <w:tcPr>
            <w:tcW w:w="2552" w:type="dxa"/>
          </w:tcPr>
          <w:p w14:paraId="6870DA3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4C70A695"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18B36EDC"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679" w:type="dxa"/>
          </w:tcPr>
          <w:p w14:paraId="36B0A166"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gridSpan w:val="2"/>
          </w:tcPr>
          <w:p w14:paraId="312C97BA"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738" w:type="dxa"/>
          </w:tcPr>
          <w:p w14:paraId="16C593F6"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0" w:type="dxa"/>
          </w:tcPr>
          <w:p w14:paraId="34CA129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-.062</w:t>
            </w:r>
            <w:r w:rsidRPr="003D7B5A">
              <w:rPr>
                <w:rFonts w:ascii="Times New Roman" w:eastAsia="Times New Roman" w:hAnsi="Times New Roman" w:cs="Times New Roman"/>
                <w:color w:val="000000"/>
                <w:sz w:val="20"/>
                <w:szCs w:val="20"/>
                <w:lang w:eastAsia="de-DE"/>
              </w:rPr>
              <w:br/>
              <w:t>(.041)</w:t>
            </w:r>
          </w:p>
        </w:tc>
        <w:tc>
          <w:tcPr>
            <w:tcW w:w="832" w:type="dxa"/>
            <w:gridSpan w:val="2"/>
          </w:tcPr>
          <w:p w14:paraId="47381CF9"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4EBC486F"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p w14:paraId="2833AB35"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585" w:type="dxa"/>
          </w:tcPr>
          <w:p w14:paraId="613BE4C5" w14:textId="77777777" w:rsidR="00D44633" w:rsidRPr="003D7B5A" w:rsidRDefault="00D44633" w:rsidP="00D30895">
            <w:pPr>
              <w:rPr>
                <w:rFonts w:ascii="Times New Roman" w:eastAsia="Times New Roman" w:hAnsi="Times New Roman" w:cs="Times New Roman"/>
                <w:color w:val="000000"/>
                <w:sz w:val="20"/>
                <w:szCs w:val="20"/>
                <w:lang w:eastAsia="de-DE"/>
              </w:rPr>
            </w:pPr>
            <w:r w:rsidRPr="00DC748B">
              <w:rPr>
                <w:rFonts w:ascii="Times New Roman" w:eastAsia="Times New Roman" w:hAnsi="Times New Roman" w:cs="Times New Roman"/>
                <w:color w:val="000000"/>
                <w:sz w:val="20"/>
                <w:szCs w:val="20"/>
                <w:lang w:eastAsia="de-DE"/>
              </w:rPr>
              <w:t>.29</w:t>
            </w:r>
          </w:p>
        </w:tc>
        <w:tc>
          <w:tcPr>
            <w:tcW w:w="851" w:type="dxa"/>
          </w:tcPr>
          <w:p w14:paraId="51C45592"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8" w:type="dxa"/>
            <w:gridSpan w:val="2"/>
          </w:tcPr>
          <w:p w14:paraId="7413B37A"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Pr>
          <w:p w14:paraId="32D94FAC"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567" w:type="dxa"/>
          </w:tcPr>
          <w:p w14:paraId="55D2592B" w14:textId="77777777" w:rsidR="00D44633" w:rsidRPr="009E1FCA" w:rsidRDefault="00D44633" w:rsidP="00D30895">
            <w:pPr>
              <w:rPr>
                <w:rFonts w:ascii="Times New Roman" w:eastAsia="Times New Roman" w:hAnsi="Times New Roman" w:cs="Times New Roman"/>
                <w:color w:val="000000"/>
                <w:sz w:val="20"/>
                <w:szCs w:val="20"/>
                <w:lang w:eastAsia="de-DE"/>
              </w:rPr>
            </w:pPr>
          </w:p>
        </w:tc>
        <w:tc>
          <w:tcPr>
            <w:tcW w:w="850" w:type="dxa"/>
          </w:tcPr>
          <w:p w14:paraId="01B39EB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-.065</w:t>
            </w:r>
          </w:p>
          <w:p w14:paraId="62DD8383"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(.042)</w:t>
            </w:r>
          </w:p>
          <w:p w14:paraId="670B240A"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9" w:type="dxa"/>
          </w:tcPr>
          <w:p w14:paraId="3172703F"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0E48E7D9"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p w14:paraId="1DF323D6"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8" w:type="dxa"/>
          </w:tcPr>
          <w:p w14:paraId="13B27E78"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.21</w:t>
            </w:r>
          </w:p>
        </w:tc>
      </w:tr>
      <w:tr w:rsidR="00D44633" w:rsidRPr="00725553" w14:paraId="58F97C1C" w14:textId="77777777" w:rsidTr="00D30895">
        <w:trPr>
          <w:trHeight w:val="737"/>
        </w:trPr>
        <w:tc>
          <w:tcPr>
            <w:tcW w:w="2552" w:type="dxa"/>
          </w:tcPr>
          <w:p w14:paraId="44B5D590"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lastRenderedPageBreak/>
              <w:t xml:space="preserve">   Confidence    </w:t>
            </w:r>
          </w:p>
          <w:p w14:paraId="0ECECEC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p w14:paraId="2EDF7D7D"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4EDDEC0B"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679" w:type="dxa"/>
          </w:tcPr>
          <w:p w14:paraId="32B52E59"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gridSpan w:val="2"/>
          </w:tcPr>
          <w:p w14:paraId="6BBFE9B1"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738" w:type="dxa"/>
          </w:tcPr>
          <w:p w14:paraId="3C751194"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0" w:type="dxa"/>
          </w:tcPr>
          <w:p w14:paraId="7230325B"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32" w:type="dxa"/>
            <w:gridSpan w:val="2"/>
          </w:tcPr>
          <w:p w14:paraId="3E08B3DC"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Pr>
          <w:p w14:paraId="6EE8E0DA" w14:textId="77777777" w:rsidR="00D44633" w:rsidRPr="00DC748B" w:rsidRDefault="00D44633" w:rsidP="00D30895">
            <w:pPr>
              <w:rPr>
                <w:rFonts w:ascii="Times New Roman" w:eastAsia="Times New Roman" w:hAnsi="Times New Roman" w:cs="Times New Roman"/>
                <w:color w:val="000000"/>
                <w:sz w:val="20"/>
                <w:szCs w:val="20"/>
                <w:lang w:eastAsia="de-DE"/>
              </w:rPr>
            </w:pPr>
          </w:p>
        </w:tc>
        <w:tc>
          <w:tcPr>
            <w:tcW w:w="585" w:type="dxa"/>
          </w:tcPr>
          <w:p w14:paraId="7706F48B" w14:textId="77777777" w:rsidR="00D44633" w:rsidRPr="00DC748B" w:rsidRDefault="00D44633" w:rsidP="00D30895">
            <w:pPr>
              <w:rPr>
                <w:rFonts w:ascii="Times New Roman" w:eastAsia="Times New Roman" w:hAnsi="Times New Roman" w:cs="Times New Roman"/>
                <w:color w:val="000000"/>
                <w:sz w:val="20"/>
                <w:szCs w:val="20"/>
                <w:lang w:eastAsia="de-DE"/>
              </w:rPr>
            </w:pPr>
          </w:p>
        </w:tc>
        <w:tc>
          <w:tcPr>
            <w:tcW w:w="851" w:type="dxa"/>
          </w:tcPr>
          <w:p w14:paraId="60E06152"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.004 (.046)</w:t>
            </w:r>
          </w:p>
        </w:tc>
        <w:tc>
          <w:tcPr>
            <w:tcW w:w="708" w:type="dxa"/>
            <w:gridSpan w:val="2"/>
          </w:tcPr>
          <w:p w14:paraId="1B026520"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.92</w:t>
            </w:r>
          </w:p>
        </w:tc>
        <w:tc>
          <w:tcPr>
            <w:tcW w:w="851" w:type="dxa"/>
          </w:tcPr>
          <w:p w14:paraId="45EE4A67"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61A919B9"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(.011)</w:t>
            </w:r>
          </w:p>
        </w:tc>
        <w:tc>
          <w:tcPr>
            <w:tcW w:w="567" w:type="dxa"/>
          </w:tcPr>
          <w:p w14:paraId="2F4CB2E9"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9E1FCA">
              <w:rPr>
                <w:rFonts w:ascii="Times New Roman" w:eastAsia="Times New Roman" w:hAnsi="Times New Roman" w:cs="Times New Roman"/>
                <w:color w:val="000000"/>
                <w:sz w:val="20"/>
                <w:szCs w:val="20"/>
                <w:lang w:eastAsia="de-DE"/>
              </w:rPr>
              <w:t>.38</w:t>
            </w:r>
          </w:p>
        </w:tc>
        <w:tc>
          <w:tcPr>
            <w:tcW w:w="850" w:type="dxa"/>
          </w:tcPr>
          <w:p w14:paraId="2C787348"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-.014 (.047)</w:t>
            </w:r>
          </w:p>
          <w:p w14:paraId="23EB5472"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9" w:type="dxa"/>
          </w:tcPr>
          <w:p w14:paraId="1613513D"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7E2050FF"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p w14:paraId="38D03D8C"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(.016)</w:t>
            </w:r>
          </w:p>
        </w:tc>
        <w:tc>
          <w:tcPr>
            <w:tcW w:w="708" w:type="dxa"/>
          </w:tcPr>
          <w:p w14:paraId="27D607E4"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.26</w:t>
            </w:r>
          </w:p>
        </w:tc>
      </w:tr>
      <w:tr w:rsidR="00D44633" w:rsidRPr="00725553" w14:paraId="29729ED6" w14:textId="77777777" w:rsidTr="00D30895">
        <w:trPr>
          <w:trHeight w:val="737"/>
        </w:trPr>
        <w:tc>
          <w:tcPr>
            <w:tcW w:w="2552" w:type="dxa"/>
          </w:tcPr>
          <w:p w14:paraId="761B268B" w14:textId="77777777" w:rsidR="00D44633" w:rsidRPr="003D7B5A" w:rsidRDefault="00D44633" w:rsidP="00D30895">
            <w:pPr>
              <w:rPr>
                <w:rFonts w:ascii="Times New Roman" w:eastAsia="Times New Roman" w:hAnsi="Times New Roman" w:cs="Times New Roman"/>
                <w:b/>
                <w:bCs/>
                <w:sz w:val="20"/>
                <w:szCs w:val="20"/>
                <w:lang w:eastAsia="de-DE"/>
              </w:rPr>
            </w:pPr>
            <w:r w:rsidRPr="00DC748B">
              <w:rPr>
                <w:rFonts w:ascii="Times New Roman" w:eastAsia="Times New Roman" w:hAnsi="Times New Roman" w:cs="Times New Roman"/>
                <w:color w:val="000000"/>
                <w:sz w:val="20"/>
                <w:szCs w:val="20"/>
                <w:lang w:eastAsia="de-DE"/>
              </w:rPr>
              <w:t xml:space="preserve">  R²</w:t>
            </w:r>
          </w:p>
        </w:tc>
        <w:tc>
          <w:tcPr>
            <w:tcW w:w="846" w:type="dxa"/>
          </w:tcPr>
          <w:p w14:paraId="0AA2A3AD"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679" w:type="dxa"/>
          </w:tcPr>
          <w:p w14:paraId="1C6DDD05"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gridSpan w:val="2"/>
          </w:tcPr>
          <w:p w14:paraId="3DC4D2FF"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.00</w:t>
            </w:r>
            <w:r>
              <w:rPr>
                <w:rFonts w:ascii="Times New Roman" w:eastAsia="Times New Roman" w:hAnsi="Times New Roman" w:cs="Times New Roman"/>
                <w:color w:val="000000"/>
                <w:sz w:val="20"/>
                <w:szCs w:val="20"/>
                <w:lang w:eastAsia="de-DE"/>
              </w:rPr>
              <w:t>0</w:t>
            </w:r>
          </w:p>
        </w:tc>
        <w:tc>
          <w:tcPr>
            <w:tcW w:w="738" w:type="dxa"/>
          </w:tcPr>
          <w:p w14:paraId="42DF53BB"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0" w:type="dxa"/>
          </w:tcPr>
          <w:p w14:paraId="0C9C17A3"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.04</w:t>
            </w:r>
            <w:r>
              <w:rPr>
                <w:rFonts w:ascii="Times New Roman" w:eastAsia="Times New Roman" w:hAnsi="Times New Roman" w:cs="Times New Roman"/>
                <w:color w:val="000000"/>
                <w:sz w:val="20"/>
                <w:szCs w:val="20"/>
                <w:lang w:eastAsia="de-DE"/>
              </w:rPr>
              <w:t>0</w:t>
            </w:r>
          </w:p>
        </w:tc>
        <w:tc>
          <w:tcPr>
            <w:tcW w:w="832" w:type="dxa"/>
            <w:gridSpan w:val="2"/>
          </w:tcPr>
          <w:p w14:paraId="5B436E80"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Pr>
          <w:p w14:paraId="44F31DBC"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Pr>
          <w:p w14:paraId="3DC88B17"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Pr>
          <w:p w14:paraId="518CCA5F" w14:textId="77777777" w:rsidR="00D44633" w:rsidRPr="003D7B5A" w:rsidRDefault="00D44633" w:rsidP="00D30895">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.012</w:t>
            </w:r>
          </w:p>
        </w:tc>
        <w:tc>
          <w:tcPr>
            <w:tcW w:w="708" w:type="dxa"/>
            <w:gridSpan w:val="2"/>
          </w:tcPr>
          <w:p w14:paraId="213C7043"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Pr>
          <w:p w14:paraId="26AB7456"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Pr>
          <w:p w14:paraId="1A9AD159" w14:textId="77777777" w:rsidR="00D44633" w:rsidRPr="009E1FCA" w:rsidRDefault="00D44633" w:rsidP="00D30895">
            <w:pPr>
              <w:rPr>
                <w:rFonts w:ascii="Times New Roman" w:eastAsia="Times New Roman" w:hAnsi="Times New Roman" w:cs="Times New Roman"/>
                <w:color w:val="000000"/>
                <w:sz w:val="20"/>
                <w:szCs w:val="20"/>
                <w:lang w:eastAsia="de-DE"/>
              </w:rPr>
            </w:pPr>
          </w:p>
        </w:tc>
        <w:tc>
          <w:tcPr>
            <w:tcW w:w="850" w:type="dxa"/>
          </w:tcPr>
          <w:p w14:paraId="405E0F76" w14:textId="77777777" w:rsidR="00D44633" w:rsidRPr="003D7B5A" w:rsidRDefault="00D44633" w:rsidP="00D30895">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.042</w:t>
            </w:r>
          </w:p>
        </w:tc>
        <w:tc>
          <w:tcPr>
            <w:tcW w:w="709" w:type="dxa"/>
          </w:tcPr>
          <w:p w14:paraId="7383EA52"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Pr>
          <w:p w14:paraId="26C13E6E"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Pr>
          <w:p w14:paraId="5E84D880" w14:textId="77777777" w:rsidR="00D44633" w:rsidRPr="003D7B5A" w:rsidRDefault="00D44633" w:rsidP="00D30895">
            <w:pPr>
              <w:rPr>
                <w:rFonts w:ascii="Times New Roman" w:eastAsia="Times New Roman" w:hAnsi="Times New Roman" w:cs="Times New Roman"/>
                <w:color w:val="000000"/>
                <w:sz w:val="20"/>
                <w:szCs w:val="20"/>
                <w:lang w:eastAsia="de-DE"/>
              </w:rPr>
            </w:pPr>
          </w:p>
        </w:tc>
      </w:tr>
      <w:tr w:rsidR="00D44633" w:rsidRPr="00DC748B" w14:paraId="728CE715" w14:textId="77777777" w:rsidTr="00D30895">
        <w:trPr>
          <w:trHeight w:val="737"/>
        </w:trPr>
        <w:tc>
          <w:tcPr>
            <w:tcW w:w="2552" w:type="dxa"/>
            <w:tcBorders>
              <w:bottom w:val="single" w:sz="4" w:space="0" w:color="auto"/>
            </w:tcBorders>
          </w:tcPr>
          <w:p w14:paraId="2D4446A5"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R²</w:t>
            </w:r>
          </w:p>
        </w:tc>
        <w:tc>
          <w:tcPr>
            <w:tcW w:w="846" w:type="dxa"/>
            <w:tcBorders>
              <w:bottom w:val="single" w:sz="4" w:space="0" w:color="auto"/>
            </w:tcBorders>
          </w:tcPr>
          <w:p w14:paraId="2F56E5AF" w14:textId="77777777" w:rsidR="00D44633" w:rsidRPr="00DC748B" w:rsidRDefault="00D44633" w:rsidP="00D30895">
            <w:pP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33B637D4" w14:textId="77777777" w:rsidR="00D44633" w:rsidRPr="00DC748B" w:rsidRDefault="00D44633" w:rsidP="00D30895">
            <w:pP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0887DE7" w14:textId="77777777" w:rsidR="00D44633" w:rsidRPr="00DC748B" w:rsidRDefault="00D44633" w:rsidP="00D30895">
            <w:pP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3F530878" w14:textId="77777777" w:rsidR="00D44633" w:rsidRPr="00DC748B" w:rsidRDefault="00D44633" w:rsidP="00D30895">
            <w:pP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F78BFAE"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.028</w:t>
            </w:r>
          </w:p>
        </w:tc>
        <w:tc>
          <w:tcPr>
            <w:tcW w:w="832" w:type="dxa"/>
            <w:gridSpan w:val="2"/>
            <w:tcBorders>
              <w:bottom w:val="single" w:sz="4" w:space="0" w:color="auto"/>
            </w:tcBorders>
          </w:tcPr>
          <w:p w14:paraId="065E591F" w14:textId="77777777" w:rsidR="00D44633" w:rsidRPr="00DC748B" w:rsidRDefault="00D44633" w:rsidP="00D30895">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C8DA4BE"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Borders>
              <w:bottom w:val="single" w:sz="4" w:space="0" w:color="auto"/>
            </w:tcBorders>
          </w:tcPr>
          <w:p w14:paraId="10F60CDB" w14:textId="77777777" w:rsidR="00D44633" w:rsidRPr="00DC748B" w:rsidRDefault="00D44633" w:rsidP="00D30895">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A57DC8A"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27B46FB4" w14:textId="77777777" w:rsidR="00D44633" w:rsidRPr="00DC748B" w:rsidRDefault="00D44633" w:rsidP="00D30895">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502E1080"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Borders>
              <w:bottom w:val="single" w:sz="4" w:space="0" w:color="auto"/>
            </w:tcBorders>
          </w:tcPr>
          <w:p w14:paraId="123BDC9D" w14:textId="77777777" w:rsidR="00D44633" w:rsidRPr="00DC748B" w:rsidRDefault="00D44633" w:rsidP="00D30895">
            <w:pP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1D8B2BE8"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.030</w:t>
            </w:r>
          </w:p>
        </w:tc>
        <w:tc>
          <w:tcPr>
            <w:tcW w:w="709" w:type="dxa"/>
            <w:tcBorders>
              <w:bottom w:val="single" w:sz="4" w:space="0" w:color="auto"/>
            </w:tcBorders>
          </w:tcPr>
          <w:p w14:paraId="7F2037F2" w14:textId="77777777" w:rsidR="00D44633" w:rsidRPr="00DC748B" w:rsidRDefault="00D44633" w:rsidP="00D30895">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20F48DC"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Borders>
              <w:bottom w:val="single" w:sz="4" w:space="0" w:color="auto"/>
            </w:tcBorders>
          </w:tcPr>
          <w:p w14:paraId="6F6AE2D5" w14:textId="77777777" w:rsidR="00D44633" w:rsidRPr="00DC748B" w:rsidRDefault="00D44633" w:rsidP="00D30895">
            <w:pPr>
              <w:rPr>
                <w:rFonts w:ascii="Times New Roman" w:eastAsia="Times New Roman" w:hAnsi="Times New Roman" w:cs="Times New Roman"/>
                <w:color w:val="000000"/>
                <w:sz w:val="20"/>
                <w:szCs w:val="20"/>
                <w:lang w:eastAsia="de-DE"/>
              </w:rPr>
            </w:pPr>
          </w:p>
        </w:tc>
      </w:tr>
      <w:tr w:rsidR="00D44633" w:rsidRPr="00725553" w14:paraId="10E4CDC8" w14:textId="77777777" w:rsidTr="00D30895">
        <w:trPr>
          <w:trHeight w:val="737"/>
        </w:trPr>
        <w:tc>
          <w:tcPr>
            <w:tcW w:w="2552" w:type="dxa"/>
            <w:tcBorders>
              <w:top w:val="single" w:sz="4" w:space="0" w:color="auto"/>
            </w:tcBorders>
          </w:tcPr>
          <w:p w14:paraId="228A0B70"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(3) Post-</w:t>
            </w:r>
            <w:proofErr w:type="spellStart"/>
            <w:r w:rsidRPr="003D7B5A">
              <w:rPr>
                <w:rFonts w:ascii="Times New Roman" w:eastAsia="Times New Roman" w:hAnsi="Times New Roman" w:cs="Times New Roman"/>
                <w:b/>
                <w:bCs/>
                <w:sz w:val="20"/>
                <w:szCs w:val="20"/>
                <w:lang w:eastAsia="de-DE"/>
              </w:rPr>
              <w:t>teaching</w:t>
            </w:r>
            <w:proofErr w:type="spellEnd"/>
            <w:r w:rsidRPr="003D7B5A">
              <w:rPr>
                <w:rFonts w:ascii="Times New Roman" w:eastAsia="Times New Roman" w:hAnsi="Times New Roman" w:cs="Times New Roman"/>
                <w:b/>
                <w:bCs/>
                <w:sz w:val="20"/>
                <w:szCs w:val="20"/>
                <w:lang w:eastAsia="de-DE"/>
              </w:rPr>
              <w:t xml:space="preserve">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24E59670"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16C91CDC"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3C64D30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03017D3B"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6B2DFC4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5E34F4D5"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30A17EA6"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3E847607"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7AB0CE92"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BF1A3AF"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3021591A"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0A63FCE9"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38EA2E8B"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0B08514F"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923E9C3"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51CBC22B" w14:textId="77777777" w:rsidR="00D44633" w:rsidRPr="003D7B5A" w:rsidRDefault="00D44633" w:rsidP="00D30895">
            <w:pPr>
              <w:rPr>
                <w:rFonts w:ascii="Times New Roman" w:eastAsia="Times New Roman" w:hAnsi="Times New Roman" w:cs="Times New Roman"/>
                <w:color w:val="000000"/>
                <w:sz w:val="20"/>
                <w:szCs w:val="20"/>
                <w:lang w:eastAsia="de-DE"/>
              </w:rPr>
            </w:pPr>
          </w:p>
        </w:tc>
      </w:tr>
      <w:tr w:rsidR="00D44633" w:rsidRPr="00725553" w14:paraId="7C5A8D63" w14:textId="77777777" w:rsidTr="00D30895">
        <w:trPr>
          <w:trHeight w:val="737"/>
        </w:trPr>
        <w:tc>
          <w:tcPr>
            <w:tcW w:w="2552" w:type="dxa"/>
          </w:tcPr>
          <w:p w14:paraId="34B7232F"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Constant</w:t>
            </w:r>
          </w:p>
        </w:tc>
        <w:tc>
          <w:tcPr>
            <w:tcW w:w="846" w:type="dxa"/>
          </w:tcPr>
          <w:p w14:paraId="70CD9E62"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0.272*</w:t>
            </w:r>
            <w:r w:rsidRPr="003D7B5A">
              <w:rPr>
                <w:rFonts w:ascii="Times New Roman" w:eastAsia="Times New Roman" w:hAnsi="Times New Roman" w:cs="Times New Roman"/>
                <w:color w:val="000000"/>
                <w:sz w:val="20"/>
                <w:szCs w:val="20"/>
                <w:lang w:eastAsia="de-DE"/>
              </w:rPr>
              <w:br/>
              <w:t>(0.05</w:t>
            </w:r>
            <w:r>
              <w:rPr>
                <w:rFonts w:ascii="Times New Roman" w:eastAsia="Times New Roman" w:hAnsi="Times New Roman" w:cs="Times New Roman"/>
                <w:color w:val="000000"/>
                <w:sz w:val="20"/>
                <w:szCs w:val="20"/>
                <w:lang w:eastAsia="de-DE"/>
              </w:rPr>
              <w:t>6</w:t>
            </w:r>
            <w:r w:rsidRPr="003D7B5A">
              <w:rPr>
                <w:rFonts w:ascii="Times New Roman" w:eastAsia="Times New Roman" w:hAnsi="Times New Roman" w:cs="Times New Roman"/>
                <w:color w:val="000000"/>
                <w:sz w:val="20"/>
                <w:szCs w:val="20"/>
                <w:lang w:eastAsia="de-DE"/>
              </w:rPr>
              <w:t>)</w:t>
            </w:r>
          </w:p>
        </w:tc>
        <w:tc>
          <w:tcPr>
            <w:tcW w:w="679" w:type="dxa"/>
          </w:tcPr>
          <w:p w14:paraId="1B420D6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gridSpan w:val="2"/>
          </w:tcPr>
          <w:p w14:paraId="50096011" w14:textId="77777777" w:rsidR="00D44633" w:rsidRDefault="00D44633" w:rsidP="00D30895">
            <w:pPr>
              <w:rPr>
                <w:rFonts w:ascii="Times New Roman" w:eastAsia="Times New Roman" w:hAnsi="Times New Roman" w:cs="Times New Roman"/>
                <w:color w:val="000000"/>
                <w:sz w:val="20"/>
                <w:szCs w:val="20"/>
                <w:lang w:eastAsia="de-DE"/>
              </w:rPr>
            </w:pPr>
            <w:r w:rsidRPr="00FF4CB2">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058</w:t>
            </w:r>
          </w:p>
          <w:p w14:paraId="12B74DBC" w14:textId="77777777" w:rsidR="00D44633" w:rsidRPr="003D7B5A" w:rsidRDefault="00D44633" w:rsidP="00D30895">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(0.013)</w:t>
            </w:r>
          </w:p>
        </w:tc>
        <w:tc>
          <w:tcPr>
            <w:tcW w:w="738" w:type="dxa"/>
          </w:tcPr>
          <w:p w14:paraId="1D2DEBCF"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FF4CB2">
              <w:rPr>
                <w:rFonts w:ascii="Times New Roman" w:eastAsia="Times New Roman" w:hAnsi="Times New Roman" w:cs="Times New Roman"/>
                <w:color w:val="000000"/>
                <w:sz w:val="20"/>
                <w:szCs w:val="20"/>
                <w:lang w:eastAsia="de-DE"/>
              </w:rPr>
              <w:t>&lt;.05</w:t>
            </w:r>
          </w:p>
        </w:tc>
        <w:tc>
          <w:tcPr>
            <w:tcW w:w="850" w:type="dxa"/>
          </w:tcPr>
          <w:p w14:paraId="05BC14C2"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-0.122</w:t>
            </w:r>
            <w:r w:rsidRPr="003D7B5A">
              <w:rPr>
                <w:rFonts w:ascii="Times New Roman" w:eastAsia="Times New Roman" w:hAnsi="Times New Roman" w:cs="Times New Roman"/>
                <w:color w:val="000000"/>
                <w:sz w:val="20"/>
                <w:szCs w:val="20"/>
                <w:lang w:eastAsia="de-DE"/>
              </w:rPr>
              <w:br/>
              <w:t>(0.222)</w:t>
            </w:r>
          </w:p>
        </w:tc>
        <w:tc>
          <w:tcPr>
            <w:tcW w:w="832" w:type="dxa"/>
            <w:gridSpan w:val="2"/>
          </w:tcPr>
          <w:p w14:paraId="1B74FE91"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.59</w:t>
            </w:r>
          </w:p>
        </w:tc>
        <w:tc>
          <w:tcPr>
            <w:tcW w:w="851" w:type="dxa"/>
          </w:tcPr>
          <w:p w14:paraId="7256BAF8"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0.008</w:t>
            </w:r>
          </w:p>
          <w:p w14:paraId="044FA213"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(0.056)</w:t>
            </w:r>
          </w:p>
        </w:tc>
        <w:tc>
          <w:tcPr>
            <w:tcW w:w="585" w:type="dxa"/>
          </w:tcPr>
          <w:p w14:paraId="7E096E9E" w14:textId="77777777" w:rsidR="00D44633" w:rsidRPr="003D7B5A" w:rsidRDefault="00D44633" w:rsidP="00D30895">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b/>
                <w:bCs/>
                <w:color w:val="000000"/>
                <w:sz w:val="20"/>
                <w:szCs w:val="20"/>
                <w:lang w:eastAsia="de-DE"/>
              </w:rPr>
              <w:t>.89</w:t>
            </w:r>
          </w:p>
        </w:tc>
        <w:tc>
          <w:tcPr>
            <w:tcW w:w="851" w:type="dxa"/>
          </w:tcPr>
          <w:p w14:paraId="4AE59AAF"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0.069</w:t>
            </w:r>
            <w:r w:rsidRPr="003D7B5A">
              <w:rPr>
                <w:rFonts w:ascii="Times New Roman" w:eastAsia="Times New Roman" w:hAnsi="Times New Roman" w:cs="Times New Roman"/>
                <w:color w:val="000000"/>
                <w:sz w:val="20"/>
                <w:szCs w:val="20"/>
                <w:lang w:eastAsia="de-DE"/>
              </w:rPr>
              <w:br/>
              <w:t>(0.343)</w:t>
            </w:r>
          </w:p>
        </w:tc>
        <w:tc>
          <w:tcPr>
            <w:tcW w:w="708" w:type="dxa"/>
            <w:gridSpan w:val="2"/>
          </w:tcPr>
          <w:p w14:paraId="656C0C01"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.84</w:t>
            </w:r>
          </w:p>
        </w:tc>
        <w:tc>
          <w:tcPr>
            <w:tcW w:w="851" w:type="dxa"/>
          </w:tcPr>
          <w:p w14:paraId="7D1579CC"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-0.387</w:t>
            </w:r>
          </w:p>
          <w:p w14:paraId="3BEE757B"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(0.081</w:t>
            </w:r>
          </w:p>
        </w:tc>
        <w:tc>
          <w:tcPr>
            <w:tcW w:w="567" w:type="dxa"/>
          </w:tcPr>
          <w:p w14:paraId="461DB897"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.63</w:t>
            </w:r>
          </w:p>
        </w:tc>
        <w:tc>
          <w:tcPr>
            <w:tcW w:w="850" w:type="dxa"/>
          </w:tcPr>
          <w:p w14:paraId="7D3F4893"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-0.570</w:t>
            </w:r>
            <w:r w:rsidRPr="003D7B5A">
              <w:rPr>
                <w:rFonts w:ascii="Times New Roman" w:eastAsia="Times New Roman" w:hAnsi="Times New Roman" w:cs="Times New Roman"/>
                <w:color w:val="000000"/>
                <w:sz w:val="20"/>
                <w:szCs w:val="20"/>
                <w:lang w:eastAsia="de-DE"/>
              </w:rPr>
              <w:br/>
              <w:t>(0.457)</w:t>
            </w:r>
          </w:p>
        </w:tc>
        <w:tc>
          <w:tcPr>
            <w:tcW w:w="709" w:type="dxa"/>
          </w:tcPr>
          <w:p w14:paraId="7FD039CB"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.22</w:t>
            </w:r>
          </w:p>
        </w:tc>
        <w:tc>
          <w:tcPr>
            <w:tcW w:w="851" w:type="dxa"/>
          </w:tcPr>
          <w:p w14:paraId="72460D77"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0.056</w:t>
            </w:r>
          </w:p>
          <w:p w14:paraId="047F7DA7"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(0.108)</w:t>
            </w:r>
          </w:p>
        </w:tc>
        <w:tc>
          <w:tcPr>
            <w:tcW w:w="708" w:type="dxa"/>
          </w:tcPr>
          <w:p w14:paraId="2A04270B"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823205">
              <w:rPr>
                <w:rFonts w:ascii="Times New Roman" w:eastAsia="Times New Roman" w:hAnsi="Times New Roman" w:cs="Times New Roman"/>
                <w:color w:val="000000"/>
                <w:sz w:val="20"/>
                <w:szCs w:val="20"/>
                <w:lang w:eastAsia="de-DE"/>
              </w:rPr>
              <w:t>.61</w:t>
            </w:r>
          </w:p>
        </w:tc>
      </w:tr>
      <w:tr w:rsidR="00D44633" w:rsidRPr="00725553" w14:paraId="7E88BF7D" w14:textId="77777777" w:rsidTr="00D30895">
        <w:trPr>
          <w:trHeight w:val="737"/>
        </w:trPr>
        <w:tc>
          <w:tcPr>
            <w:tcW w:w="2552" w:type="dxa"/>
          </w:tcPr>
          <w:p w14:paraId="38EEF83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42B61DF1"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5FA781F6" w14:textId="77777777" w:rsidR="00D44633" w:rsidRPr="003D7B5A" w:rsidRDefault="00D44633" w:rsidP="00D30895">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t>.002</w:t>
            </w:r>
            <w:r w:rsidRPr="003D7B5A">
              <w:rPr>
                <w:rFonts w:ascii="Times New Roman" w:eastAsia="Times New Roman" w:hAnsi="Times New Roman" w:cs="Times New Roman"/>
                <w:color w:val="000000"/>
                <w:sz w:val="20"/>
                <w:szCs w:val="20"/>
                <w:lang w:eastAsia="de-DE"/>
              </w:rPr>
              <w:br/>
              <w:t>(.005)</w:t>
            </w:r>
          </w:p>
        </w:tc>
        <w:tc>
          <w:tcPr>
            <w:tcW w:w="679" w:type="dxa"/>
          </w:tcPr>
          <w:p w14:paraId="3831AB49"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.70</w:t>
            </w:r>
          </w:p>
        </w:tc>
        <w:tc>
          <w:tcPr>
            <w:tcW w:w="851" w:type="dxa"/>
            <w:gridSpan w:val="2"/>
          </w:tcPr>
          <w:p w14:paraId="6484DF17" w14:textId="77777777" w:rsidR="00D44633" w:rsidRPr="00FF4CB2"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p>
        </w:tc>
        <w:tc>
          <w:tcPr>
            <w:tcW w:w="738" w:type="dxa"/>
          </w:tcPr>
          <w:p w14:paraId="586F71CF" w14:textId="77777777" w:rsidR="00D44633" w:rsidRPr="00FF4CB2" w:rsidRDefault="00D44633" w:rsidP="00D30895">
            <w:pPr>
              <w:rPr>
                <w:rFonts w:ascii="Times New Roman" w:eastAsia="Times New Roman" w:hAnsi="Times New Roman" w:cs="Times New Roman"/>
                <w:color w:val="000000"/>
                <w:sz w:val="20"/>
                <w:szCs w:val="20"/>
                <w:lang w:eastAsia="de-DE"/>
              </w:rPr>
            </w:pPr>
          </w:p>
        </w:tc>
        <w:tc>
          <w:tcPr>
            <w:tcW w:w="850" w:type="dxa"/>
          </w:tcPr>
          <w:p w14:paraId="466E0716"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.002 (.005)</w:t>
            </w:r>
          </w:p>
        </w:tc>
        <w:tc>
          <w:tcPr>
            <w:tcW w:w="832" w:type="dxa"/>
            <w:gridSpan w:val="2"/>
          </w:tcPr>
          <w:p w14:paraId="0612BE9F"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18279542" w14:textId="77777777"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-.001</w:t>
            </w:r>
          </w:p>
          <w:p w14:paraId="4195C0FF" w14:textId="77777777" w:rsidR="00D44633" w:rsidRPr="00227078"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sz w:val="20"/>
                <w:szCs w:val="20"/>
                <w:lang w:eastAsia="de-DE"/>
              </w:rPr>
              <w:t>(.001)</w:t>
            </w:r>
          </w:p>
        </w:tc>
        <w:tc>
          <w:tcPr>
            <w:tcW w:w="585" w:type="dxa"/>
          </w:tcPr>
          <w:p w14:paraId="2919BD12" w14:textId="77777777" w:rsidR="00D44633" w:rsidRPr="003D7B5A" w:rsidRDefault="00D44633" w:rsidP="00D30895">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.52</w:t>
            </w:r>
          </w:p>
        </w:tc>
        <w:tc>
          <w:tcPr>
            <w:tcW w:w="851" w:type="dxa"/>
          </w:tcPr>
          <w:p w14:paraId="5B772B7C"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-.003 (.006)</w:t>
            </w:r>
          </w:p>
        </w:tc>
        <w:tc>
          <w:tcPr>
            <w:tcW w:w="708" w:type="dxa"/>
            <w:gridSpan w:val="2"/>
          </w:tcPr>
          <w:p w14:paraId="05CC2CFC"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4E67978"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18CEB3BB" w14:textId="77777777" w:rsidR="00D44633" w:rsidRPr="00823205"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4CD1DD2E" w14:textId="77777777" w:rsidR="00D44633" w:rsidRPr="00823205"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sz w:val="20"/>
                <w:szCs w:val="20"/>
                <w:lang w:eastAsia="de-DE"/>
              </w:rPr>
              <w:t>.91</w:t>
            </w:r>
          </w:p>
        </w:tc>
        <w:tc>
          <w:tcPr>
            <w:tcW w:w="850" w:type="dxa"/>
          </w:tcPr>
          <w:p w14:paraId="2A1F1C28"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-.00</w:t>
            </w:r>
            <w:r>
              <w:rPr>
                <w:rFonts w:ascii="Times New Roman" w:eastAsia="Times New Roman" w:hAnsi="Times New Roman" w:cs="Times New Roman"/>
                <w:color w:val="000000"/>
                <w:sz w:val="20"/>
                <w:szCs w:val="20"/>
                <w:lang w:eastAsia="de-DE"/>
              </w:rPr>
              <w:t>0</w:t>
            </w:r>
          </w:p>
          <w:p w14:paraId="0687FA55"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(.006)</w:t>
            </w:r>
          </w:p>
        </w:tc>
        <w:tc>
          <w:tcPr>
            <w:tcW w:w="709" w:type="dxa"/>
          </w:tcPr>
          <w:p w14:paraId="299B538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91</w:t>
            </w:r>
          </w:p>
        </w:tc>
        <w:tc>
          <w:tcPr>
            <w:tcW w:w="851" w:type="dxa"/>
          </w:tcPr>
          <w:p w14:paraId="46DFB11D"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0E9A8E4A" w14:textId="77777777" w:rsidR="00D44633" w:rsidRPr="00823205"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5A515DCF" w14:textId="77777777" w:rsidR="00D44633" w:rsidRPr="00823205"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.69</w:t>
            </w:r>
          </w:p>
        </w:tc>
      </w:tr>
      <w:tr w:rsidR="00D44633" w:rsidRPr="00725553" w14:paraId="6080F08F" w14:textId="77777777" w:rsidTr="00D30895">
        <w:trPr>
          <w:trHeight w:val="1023"/>
        </w:trPr>
        <w:tc>
          <w:tcPr>
            <w:tcW w:w="2552" w:type="dxa"/>
            <w:hideMark/>
          </w:tcPr>
          <w:p w14:paraId="5F2710D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78BD569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12AF4323" w14:textId="77777777" w:rsidR="00D44633" w:rsidRPr="003D7B5A" w:rsidRDefault="00D44633" w:rsidP="00D30895">
            <w:pPr>
              <w:rPr>
                <w:rFonts w:ascii="Times New Roman" w:eastAsia="Times New Roman" w:hAnsi="Times New Roman" w:cs="Times New Roman"/>
                <w:sz w:val="20"/>
                <w:szCs w:val="20"/>
                <w:lang w:eastAsia="de-DE"/>
              </w:rPr>
            </w:pPr>
          </w:p>
        </w:tc>
        <w:tc>
          <w:tcPr>
            <w:tcW w:w="679" w:type="dxa"/>
            <w:hideMark/>
          </w:tcPr>
          <w:p w14:paraId="68AF4165"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gridSpan w:val="2"/>
          </w:tcPr>
          <w:p w14:paraId="266CBBED"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738" w:type="dxa"/>
          </w:tcPr>
          <w:p w14:paraId="34722CB8"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0" w:type="dxa"/>
          </w:tcPr>
          <w:p w14:paraId="1B2A5C7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.073</w:t>
            </w:r>
            <w:r w:rsidRPr="003D7B5A">
              <w:rPr>
                <w:rFonts w:ascii="Times New Roman" w:eastAsia="Times New Roman" w:hAnsi="Times New Roman" w:cs="Times New Roman"/>
                <w:color w:val="000000"/>
                <w:sz w:val="20"/>
                <w:szCs w:val="20"/>
                <w:lang w:eastAsia="de-DE"/>
              </w:rPr>
              <w:br/>
              <w:t>(.040)</w:t>
            </w:r>
          </w:p>
        </w:tc>
        <w:tc>
          <w:tcPr>
            <w:tcW w:w="832" w:type="dxa"/>
            <w:gridSpan w:val="2"/>
          </w:tcPr>
          <w:p w14:paraId="432A4854"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.07</w:t>
            </w:r>
          </w:p>
        </w:tc>
        <w:tc>
          <w:tcPr>
            <w:tcW w:w="851" w:type="dxa"/>
          </w:tcPr>
          <w:p w14:paraId="48258519" w14:textId="77777777"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-.012</w:t>
            </w:r>
          </w:p>
          <w:p w14:paraId="626FEDF7"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(.010)</w:t>
            </w:r>
          </w:p>
        </w:tc>
        <w:tc>
          <w:tcPr>
            <w:tcW w:w="585" w:type="dxa"/>
          </w:tcPr>
          <w:p w14:paraId="7B090D6B"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.22</w:t>
            </w:r>
          </w:p>
        </w:tc>
        <w:tc>
          <w:tcPr>
            <w:tcW w:w="851" w:type="dxa"/>
            <w:hideMark/>
          </w:tcPr>
          <w:p w14:paraId="2554C945" w14:textId="77777777" w:rsidR="00D44633" w:rsidRPr="003D7B5A" w:rsidRDefault="00D44633" w:rsidP="00D30895">
            <w:pPr>
              <w:rPr>
                <w:rFonts w:ascii="Times New Roman" w:eastAsia="Times New Roman" w:hAnsi="Times New Roman" w:cs="Times New Roman"/>
                <w:sz w:val="20"/>
                <w:szCs w:val="20"/>
                <w:lang w:eastAsia="de-DE"/>
              </w:rPr>
            </w:pPr>
          </w:p>
        </w:tc>
        <w:tc>
          <w:tcPr>
            <w:tcW w:w="708" w:type="dxa"/>
            <w:gridSpan w:val="2"/>
          </w:tcPr>
          <w:p w14:paraId="40BA183C"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Pr>
          <w:p w14:paraId="3E408A2B"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567" w:type="dxa"/>
          </w:tcPr>
          <w:p w14:paraId="4D015B54" w14:textId="77777777" w:rsidR="00D44633" w:rsidRPr="003D7B5A" w:rsidRDefault="00D44633" w:rsidP="00D30895">
            <w:pPr>
              <w:rPr>
                <w:rFonts w:ascii="Times New Roman" w:eastAsia="Times New Roman" w:hAnsi="Times New Roman" w:cs="Times New Roman"/>
                <w:sz w:val="20"/>
                <w:szCs w:val="20"/>
                <w:lang w:eastAsia="de-DE"/>
              </w:rPr>
            </w:pPr>
          </w:p>
        </w:tc>
        <w:tc>
          <w:tcPr>
            <w:tcW w:w="850" w:type="dxa"/>
            <w:hideMark/>
          </w:tcPr>
          <w:p w14:paraId="481978D6"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.084*</w:t>
            </w:r>
          </w:p>
          <w:p w14:paraId="143D82FC"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(.041)</w:t>
            </w:r>
          </w:p>
          <w:p w14:paraId="16D6BDD7" w14:textId="77777777" w:rsidR="00D44633" w:rsidRPr="003D7B5A" w:rsidRDefault="00D44633" w:rsidP="00D30895">
            <w:pPr>
              <w:rPr>
                <w:rFonts w:ascii="Times New Roman" w:eastAsia="Times New Roman" w:hAnsi="Times New Roman" w:cs="Times New Roman"/>
                <w:sz w:val="20"/>
                <w:szCs w:val="20"/>
                <w:lang w:eastAsia="de-DE"/>
              </w:rPr>
            </w:pPr>
          </w:p>
        </w:tc>
        <w:tc>
          <w:tcPr>
            <w:tcW w:w="709" w:type="dxa"/>
            <w:hideMark/>
          </w:tcPr>
          <w:p w14:paraId="473D8EBD"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1F99B3E4"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-.013</w:t>
            </w:r>
          </w:p>
          <w:p w14:paraId="6696F363"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48041AB2"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r>
      <w:tr w:rsidR="00D44633" w:rsidRPr="00725553" w14:paraId="005C844F" w14:textId="77777777" w:rsidTr="00D30895">
        <w:trPr>
          <w:trHeight w:val="737"/>
        </w:trPr>
        <w:tc>
          <w:tcPr>
            <w:tcW w:w="2552" w:type="dxa"/>
            <w:hideMark/>
          </w:tcPr>
          <w:p w14:paraId="4D998C3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A60EC0"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7B90A8A0" w14:textId="77777777" w:rsidR="00D44633" w:rsidRPr="003D7B5A" w:rsidRDefault="00D44633" w:rsidP="00D30895">
            <w:pPr>
              <w:rPr>
                <w:rFonts w:ascii="Times New Roman" w:eastAsia="Times New Roman" w:hAnsi="Times New Roman" w:cs="Times New Roman"/>
                <w:sz w:val="20"/>
                <w:szCs w:val="20"/>
                <w:lang w:eastAsia="de-DE"/>
              </w:rPr>
            </w:pPr>
          </w:p>
        </w:tc>
        <w:tc>
          <w:tcPr>
            <w:tcW w:w="679" w:type="dxa"/>
            <w:hideMark/>
          </w:tcPr>
          <w:p w14:paraId="77A1E9E6"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gridSpan w:val="2"/>
          </w:tcPr>
          <w:p w14:paraId="19970C6D"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738" w:type="dxa"/>
          </w:tcPr>
          <w:p w14:paraId="52C46C6A"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0" w:type="dxa"/>
          </w:tcPr>
          <w:p w14:paraId="54800EE6"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32" w:type="dxa"/>
            <w:gridSpan w:val="2"/>
          </w:tcPr>
          <w:p w14:paraId="4FC87913"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Pr>
          <w:p w14:paraId="58D9C0D7" w14:textId="77777777" w:rsidR="00D44633" w:rsidRPr="003D7B5A" w:rsidRDefault="00D44633" w:rsidP="00D30895">
            <w:pPr>
              <w:rPr>
                <w:rFonts w:ascii="Times New Roman" w:eastAsia="Times New Roman" w:hAnsi="Times New Roman" w:cs="Times New Roman"/>
                <w:sz w:val="20"/>
                <w:szCs w:val="20"/>
                <w:lang w:eastAsia="de-DE"/>
              </w:rPr>
            </w:pPr>
          </w:p>
        </w:tc>
        <w:tc>
          <w:tcPr>
            <w:tcW w:w="585" w:type="dxa"/>
          </w:tcPr>
          <w:p w14:paraId="34C7EA5F"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hideMark/>
          </w:tcPr>
          <w:p w14:paraId="7477186C"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.027 (.045)</w:t>
            </w:r>
          </w:p>
        </w:tc>
        <w:tc>
          <w:tcPr>
            <w:tcW w:w="708" w:type="dxa"/>
            <w:gridSpan w:val="2"/>
          </w:tcPr>
          <w:p w14:paraId="17F0E63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FBD8782" w14:textId="77777777"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-.003</w:t>
            </w:r>
          </w:p>
          <w:p w14:paraId="7504356E"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(.011)</w:t>
            </w:r>
          </w:p>
        </w:tc>
        <w:tc>
          <w:tcPr>
            <w:tcW w:w="567" w:type="dxa"/>
          </w:tcPr>
          <w:p w14:paraId="3D82A76F"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.80</w:t>
            </w:r>
          </w:p>
        </w:tc>
        <w:tc>
          <w:tcPr>
            <w:tcW w:w="850" w:type="dxa"/>
            <w:hideMark/>
          </w:tcPr>
          <w:p w14:paraId="585E2B82"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.051 (.046)</w:t>
            </w:r>
          </w:p>
          <w:p w14:paraId="2FB8006E" w14:textId="77777777" w:rsidR="00D44633" w:rsidRPr="003D7B5A" w:rsidRDefault="00D44633" w:rsidP="00D30895">
            <w:pPr>
              <w:rPr>
                <w:rFonts w:ascii="Times New Roman" w:eastAsia="Times New Roman" w:hAnsi="Times New Roman" w:cs="Times New Roman"/>
                <w:sz w:val="20"/>
                <w:szCs w:val="20"/>
                <w:lang w:eastAsia="de-DE"/>
              </w:rPr>
            </w:pPr>
          </w:p>
        </w:tc>
        <w:tc>
          <w:tcPr>
            <w:tcW w:w="709" w:type="dxa"/>
            <w:hideMark/>
          </w:tcPr>
          <w:p w14:paraId="40F54C82"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.27</w:t>
            </w:r>
          </w:p>
        </w:tc>
        <w:tc>
          <w:tcPr>
            <w:tcW w:w="851" w:type="dxa"/>
          </w:tcPr>
          <w:p w14:paraId="1D84FB2F"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p w14:paraId="11A4F964"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8" w:type="dxa"/>
          </w:tcPr>
          <w:p w14:paraId="01003777"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.60</w:t>
            </w:r>
          </w:p>
        </w:tc>
      </w:tr>
      <w:tr w:rsidR="00D44633" w:rsidRPr="00725553" w14:paraId="089EDD93" w14:textId="77777777" w:rsidTr="00D30895">
        <w:trPr>
          <w:trHeight w:val="737"/>
        </w:trPr>
        <w:tc>
          <w:tcPr>
            <w:tcW w:w="2552" w:type="dxa"/>
            <w:hideMark/>
          </w:tcPr>
          <w:p w14:paraId="784C8764"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R</w:t>
            </w:r>
            <w:r w:rsidRPr="00227078">
              <w:rPr>
                <w:rFonts w:ascii="Times New Roman" w:eastAsia="Times New Roman" w:hAnsi="Times New Roman" w:cs="Times New Roman"/>
                <w:sz w:val="20"/>
                <w:szCs w:val="20"/>
                <w:vertAlign w:val="superscript"/>
                <w:lang w:eastAsia="de-DE"/>
              </w:rPr>
              <w:t>2</w:t>
            </w:r>
          </w:p>
        </w:tc>
        <w:tc>
          <w:tcPr>
            <w:tcW w:w="846" w:type="dxa"/>
            <w:hideMark/>
          </w:tcPr>
          <w:p w14:paraId="2AF2F19D"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.002</w:t>
            </w:r>
          </w:p>
        </w:tc>
        <w:tc>
          <w:tcPr>
            <w:tcW w:w="679" w:type="dxa"/>
            <w:hideMark/>
          </w:tcPr>
          <w:p w14:paraId="452BDFCA"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gridSpan w:val="2"/>
          </w:tcPr>
          <w:p w14:paraId="3F35145C"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725AEE4D" w14:textId="77777777" w:rsidR="00D44633" w:rsidRPr="003D7B5A" w:rsidRDefault="00D44633" w:rsidP="00D30895">
            <w:pPr>
              <w:rPr>
                <w:rFonts w:ascii="Times New Roman" w:eastAsia="Times New Roman" w:hAnsi="Times New Roman" w:cs="Times New Roman"/>
                <w:sz w:val="20"/>
                <w:szCs w:val="20"/>
                <w:lang w:eastAsia="de-DE"/>
              </w:rPr>
            </w:pPr>
          </w:p>
        </w:tc>
        <w:tc>
          <w:tcPr>
            <w:tcW w:w="850" w:type="dxa"/>
          </w:tcPr>
          <w:p w14:paraId="2574FADB"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.043</w:t>
            </w:r>
          </w:p>
        </w:tc>
        <w:tc>
          <w:tcPr>
            <w:tcW w:w="832" w:type="dxa"/>
            <w:gridSpan w:val="2"/>
          </w:tcPr>
          <w:p w14:paraId="13C87934"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Pr>
          <w:p w14:paraId="0CDE8AF9"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.020</w:t>
            </w:r>
          </w:p>
        </w:tc>
        <w:tc>
          <w:tcPr>
            <w:tcW w:w="585" w:type="dxa"/>
          </w:tcPr>
          <w:p w14:paraId="50862615"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hideMark/>
          </w:tcPr>
          <w:p w14:paraId="456FD33D"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.006</w:t>
            </w:r>
          </w:p>
        </w:tc>
        <w:tc>
          <w:tcPr>
            <w:tcW w:w="708" w:type="dxa"/>
            <w:gridSpan w:val="2"/>
          </w:tcPr>
          <w:p w14:paraId="6E079C4E"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Pr>
          <w:p w14:paraId="350451AD"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567" w:type="dxa"/>
          </w:tcPr>
          <w:p w14:paraId="01BE1EB6" w14:textId="77777777" w:rsidR="00D44633" w:rsidRPr="003D7B5A" w:rsidRDefault="00D44633" w:rsidP="00D30895">
            <w:pPr>
              <w:rPr>
                <w:rFonts w:ascii="Times New Roman" w:eastAsia="Times New Roman" w:hAnsi="Times New Roman" w:cs="Times New Roman"/>
                <w:sz w:val="20"/>
                <w:szCs w:val="20"/>
                <w:lang w:eastAsia="de-DE"/>
              </w:rPr>
            </w:pPr>
          </w:p>
        </w:tc>
        <w:tc>
          <w:tcPr>
            <w:tcW w:w="850" w:type="dxa"/>
            <w:hideMark/>
          </w:tcPr>
          <w:p w14:paraId="75ACDCD1"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.058</w:t>
            </w:r>
          </w:p>
        </w:tc>
        <w:tc>
          <w:tcPr>
            <w:tcW w:w="709" w:type="dxa"/>
            <w:hideMark/>
          </w:tcPr>
          <w:p w14:paraId="03A040AF"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Pr>
          <w:p w14:paraId="35DE1C44"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.023</w:t>
            </w:r>
          </w:p>
        </w:tc>
        <w:tc>
          <w:tcPr>
            <w:tcW w:w="708" w:type="dxa"/>
          </w:tcPr>
          <w:p w14:paraId="24EF3A5E" w14:textId="77777777" w:rsidR="00D44633" w:rsidRPr="003D7B5A" w:rsidRDefault="00D44633" w:rsidP="00D30895">
            <w:pPr>
              <w:rPr>
                <w:rFonts w:ascii="Times New Roman" w:eastAsia="Times New Roman" w:hAnsi="Times New Roman" w:cs="Times New Roman"/>
                <w:color w:val="000000"/>
                <w:sz w:val="20"/>
                <w:szCs w:val="20"/>
                <w:lang w:eastAsia="de-DE"/>
              </w:rPr>
            </w:pPr>
          </w:p>
        </w:tc>
      </w:tr>
      <w:tr w:rsidR="00D44633" w:rsidRPr="00725553" w14:paraId="395138C2" w14:textId="77777777" w:rsidTr="00D30895">
        <w:trPr>
          <w:trHeight w:val="737"/>
        </w:trPr>
        <w:tc>
          <w:tcPr>
            <w:tcW w:w="2552" w:type="dxa"/>
            <w:tcBorders>
              <w:bottom w:val="single" w:sz="4" w:space="0" w:color="auto"/>
            </w:tcBorders>
          </w:tcPr>
          <w:p w14:paraId="51A7176F" w14:textId="77777777"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 R</w:t>
            </w:r>
            <w:r w:rsidRPr="001505BC">
              <w:rPr>
                <w:rFonts w:ascii="Times New Roman" w:eastAsia="Times New Roman" w:hAnsi="Times New Roman" w:cs="Times New Roman"/>
                <w:sz w:val="20"/>
                <w:szCs w:val="20"/>
                <w:vertAlign w:val="superscript"/>
                <w:lang w:eastAsia="de-DE"/>
              </w:rPr>
              <w:t>2</w:t>
            </w:r>
          </w:p>
        </w:tc>
        <w:tc>
          <w:tcPr>
            <w:tcW w:w="846" w:type="dxa"/>
            <w:tcBorders>
              <w:bottom w:val="single" w:sz="4" w:space="0" w:color="auto"/>
            </w:tcBorders>
          </w:tcPr>
          <w:p w14:paraId="123ADEA9" w14:textId="77777777" w:rsidR="00D44633" w:rsidRDefault="00D44633" w:rsidP="00D30895">
            <w:pPr>
              <w:rPr>
                <w:rFonts w:ascii="Times New Roman" w:eastAsia="Times New Roman" w:hAnsi="Times New Roman" w:cs="Times New Roman"/>
                <w:sz w:val="20"/>
                <w:szCs w:val="20"/>
                <w:lang w:eastAsia="de-DE"/>
              </w:rPr>
            </w:pPr>
          </w:p>
        </w:tc>
        <w:tc>
          <w:tcPr>
            <w:tcW w:w="679" w:type="dxa"/>
            <w:tcBorders>
              <w:bottom w:val="single" w:sz="4" w:space="0" w:color="auto"/>
            </w:tcBorders>
          </w:tcPr>
          <w:p w14:paraId="777CAAFE"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gridSpan w:val="2"/>
            <w:tcBorders>
              <w:bottom w:val="single" w:sz="4" w:space="0" w:color="auto"/>
            </w:tcBorders>
          </w:tcPr>
          <w:p w14:paraId="04B8DBEC" w14:textId="77777777" w:rsidR="00D44633" w:rsidRDefault="00D44633" w:rsidP="00D30895">
            <w:pP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42D993C6" w14:textId="77777777" w:rsidR="00D44633" w:rsidRPr="003D7B5A" w:rsidRDefault="00D44633" w:rsidP="00D30895">
            <w:pPr>
              <w:rPr>
                <w:rFonts w:ascii="Times New Roman" w:eastAsia="Times New Roman" w:hAnsi="Times New Roman" w:cs="Times New Roman"/>
                <w:sz w:val="20"/>
                <w:szCs w:val="20"/>
                <w:lang w:eastAsia="de-DE"/>
              </w:rPr>
            </w:pPr>
          </w:p>
        </w:tc>
        <w:tc>
          <w:tcPr>
            <w:tcW w:w="850" w:type="dxa"/>
            <w:tcBorders>
              <w:bottom w:val="single" w:sz="4" w:space="0" w:color="auto"/>
            </w:tcBorders>
          </w:tcPr>
          <w:p w14:paraId="3006DEC2"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Borders>
              <w:bottom w:val="single" w:sz="4" w:space="0" w:color="auto"/>
            </w:tcBorders>
          </w:tcPr>
          <w:p w14:paraId="129C8B6D"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1A9D8B00" w14:textId="77777777"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.019</w:t>
            </w:r>
          </w:p>
        </w:tc>
        <w:tc>
          <w:tcPr>
            <w:tcW w:w="585" w:type="dxa"/>
            <w:tcBorders>
              <w:bottom w:val="single" w:sz="4" w:space="0" w:color="auto"/>
            </w:tcBorders>
          </w:tcPr>
          <w:p w14:paraId="28EA2D88"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3AE18C87" w14:textId="77777777"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.004</w:t>
            </w:r>
          </w:p>
        </w:tc>
        <w:tc>
          <w:tcPr>
            <w:tcW w:w="708" w:type="dxa"/>
            <w:gridSpan w:val="2"/>
            <w:tcBorders>
              <w:bottom w:val="single" w:sz="4" w:space="0" w:color="auto"/>
            </w:tcBorders>
          </w:tcPr>
          <w:p w14:paraId="79D8F3E0"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310DA9A"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Borders>
              <w:bottom w:val="single" w:sz="4" w:space="0" w:color="auto"/>
            </w:tcBorders>
          </w:tcPr>
          <w:p w14:paraId="089F1419" w14:textId="77777777" w:rsidR="00D44633" w:rsidRPr="003D7B5A" w:rsidRDefault="00D44633" w:rsidP="00D30895">
            <w:pPr>
              <w:rPr>
                <w:rFonts w:ascii="Times New Roman" w:eastAsia="Times New Roman" w:hAnsi="Times New Roman" w:cs="Times New Roman"/>
                <w:sz w:val="20"/>
                <w:szCs w:val="20"/>
                <w:lang w:eastAsia="de-DE"/>
              </w:rPr>
            </w:pPr>
          </w:p>
        </w:tc>
        <w:tc>
          <w:tcPr>
            <w:tcW w:w="850" w:type="dxa"/>
            <w:tcBorders>
              <w:bottom w:val="single" w:sz="4" w:space="0" w:color="auto"/>
            </w:tcBorders>
          </w:tcPr>
          <w:p w14:paraId="59D2C7DD" w14:textId="77777777"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.056</w:t>
            </w:r>
          </w:p>
        </w:tc>
        <w:tc>
          <w:tcPr>
            <w:tcW w:w="709" w:type="dxa"/>
            <w:tcBorders>
              <w:bottom w:val="single" w:sz="4" w:space="0" w:color="auto"/>
            </w:tcBorders>
          </w:tcPr>
          <w:p w14:paraId="064A5FC0"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6E4802E4"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.022</w:t>
            </w:r>
          </w:p>
        </w:tc>
        <w:tc>
          <w:tcPr>
            <w:tcW w:w="708" w:type="dxa"/>
            <w:tcBorders>
              <w:bottom w:val="single" w:sz="4" w:space="0" w:color="auto"/>
            </w:tcBorders>
          </w:tcPr>
          <w:p w14:paraId="5BA3E33B" w14:textId="77777777" w:rsidR="00D44633" w:rsidRPr="003D7B5A" w:rsidRDefault="00D44633" w:rsidP="00D30895">
            <w:pPr>
              <w:rPr>
                <w:rFonts w:ascii="Times New Roman" w:eastAsia="Times New Roman" w:hAnsi="Times New Roman" w:cs="Times New Roman"/>
                <w:color w:val="000000"/>
                <w:sz w:val="20"/>
                <w:szCs w:val="20"/>
                <w:lang w:eastAsia="de-DE"/>
              </w:rPr>
            </w:pPr>
          </w:p>
        </w:tc>
      </w:tr>
      <w:tr w:rsidR="00D44633" w:rsidRPr="00725553" w14:paraId="32775688" w14:textId="77777777" w:rsidTr="00D30895">
        <w:trPr>
          <w:trHeight w:val="737"/>
        </w:trPr>
        <w:tc>
          <w:tcPr>
            <w:tcW w:w="2552" w:type="dxa"/>
            <w:tcBorders>
              <w:top w:val="single" w:sz="4" w:space="0" w:color="auto"/>
            </w:tcBorders>
          </w:tcPr>
          <w:p w14:paraId="7BFB3AA6"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b/>
                <w:bCs/>
                <w:sz w:val="20"/>
                <w:szCs w:val="20"/>
                <w:lang w:eastAsia="de-DE"/>
              </w:rPr>
              <w:t xml:space="preserve">(4) Interview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7005D9C7" w14:textId="77777777" w:rsidR="00D44633" w:rsidRPr="003D7B5A" w:rsidRDefault="00D44633" w:rsidP="00D30895">
            <w:pPr>
              <w:rPr>
                <w:rFonts w:ascii="Times New Roman" w:eastAsia="Times New Roman" w:hAnsi="Times New Roman" w:cs="Times New Roman"/>
                <w:sz w:val="20"/>
                <w:szCs w:val="20"/>
                <w:lang w:eastAsia="de-DE"/>
              </w:rPr>
            </w:pPr>
          </w:p>
        </w:tc>
        <w:tc>
          <w:tcPr>
            <w:tcW w:w="679" w:type="dxa"/>
            <w:tcBorders>
              <w:top w:val="single" w:sz="4" w:space="0" w:color="auto"/>
            </w:tcBorders>
          </w:tcPr>
          <w:p w14:paraId="2B80A1A7"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gridSpan w:val="2"/>
            <w:tcBorders>
              <w:top w:val="single" w:sz="4" w:space="0" w:color="auto"/>
            </w:tcBorders>
          </w:tcPr>
          <w:p w14:paraId="00C64EFA"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52D06EFD"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213EB329"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7D6BE343"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top w:val="single" w:sz="4" w:space="0" w:color="auto"/>
            </w:tcBorders>
          </w:tcPr>
          <w:p w14:paraId="2EFA8A76" w14:textId="77777777" w:rsidR="00D44633" w:rsidRPr="003D7B5A" w:rsidRDefault="00D44633" w:rsidP="00D30895">
            <w:pPr>
              <w:rPr>
                <w:rFonts w:ascii="Times New Roman" w:eastAsia="Times New Roman" w:hAnsi="Times New Roman" w:cs="Times New Roman"/>
                <w:sz w:val="20"/>
                <w:szCs w:val="20"/>
                <w:lang w:eastAsia="de-DE"/>
              </w:rPr>
            </w:pPr>
          </w:p>
        </w:tc>
        <w:tc>
          <w:tcPr>
            <w:tcW w:w="585" w:type="dxa"/>
            <w:tcBorders>
              <w:top w:val="single" w:sz="4" w:space="0" w:color="auto"/>
            </w:tcBorders>
          </w:tcPr>
          <w:p w14:paraId="5C9E93ED"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A9DDABE" w14:textId="77777777" w:rsidR="00D44633" w:rsidRPr="003D7B5A" w:rsidRDefault="00D44633" w:rsidP="00D30895">
            <w:pP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24DD773A"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F33BB7E"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5EACBF4B" w14:textId="77777777" w:rsidR="00D44633" w:rsidRPr="003D7B5A" w:rsidRDefault="00D44633" w:rsidP="00D30895">
            <w:pPr>
              <w:rPr>
                <w:rFonts w:ascii="Times New Roman" w:eastAsia="Times New Roman" w:hAnsi="Times New Roman" w:cs="Times New Roman"/>
                <w:sz w:val="20"/>
                <w:szCs w:val="20"/>
                <w:lang w:eastAsia="de-DE"/>
              </w:rPr>
            </w:pPr>
          </w:p>
        </w:tc>
        <w:tc>
          <w:tcPr>
            <w:tcW w:w="850" w:type="dxa"/>
            <w:tcBorders>
              <w:top w:val="single" w:sz="4" w:space="0" w:color="auto"/>
            </w:tcBorders>
          </w:tcPr>
          <w:p w14:paraId="24337704" w14:textId="77777777" w:rsidR="00D44633" w:rsidRPr="003D7B5A" w:rsidRDefault="00D44633" w:rsidP="00D30895">
            <w:pPr>
              <w:rPr>
                <w:rFonts w:ascii="Times New Roman" w:eastAsia="Times New Roman" w:hAnsi="Times New Roman" w:cs="Times New Roman"/>
                <w:sz w:val="20"/>
                <w:szCs w:val="20"/>
                <w:lang w:eastAsia="de-DE"/>
              </w:rPr>
            </w:pPr>
          </w:p>
        </w:tc>
        <w:tc>
          <w:tcPr>
            <w:tcW w:w="709" w:type="dxa"/>
            <w:tcBorders>
              <w:top w:val="single" w:sz="4" w:space="0" w:color="auto"/>
            </w:tcBorders>
          </w:tcPr>
          <w:p w14:paraId="656994F7" w14:textId="77777777" w:rsidR="00D44633" w:rsidRPr="003D7B5A" w:rsidRDefault="00D44633" w:rsidP="00D30895">
            <w:pPr>
              <w:rPr>
                <w:rFonts w:ascii="Times New Roman" w:eastAsia="Times New Roman" w:hAnsi="Times New Roman" w:cs="Times New Roman"/>
                <w:sz w:val="20"/>
                <w:szCs w:val="20"/>
                <w:lang w:eastAsia="de-DE"/>
              </w:rPr>
            </w:pPr>
          </w:p>
        </w:tc>
        <w:tc>
          <w:tcPr>
            <w:tcW w:w="851" w:type="dxa"/>
            <w:tcBorders>
              <w:top w:val="single" w:sz="4" w:space="0" w:color="auto"/>
            </w:tcBorders>
          </w:tcPr>
          <w:p w14:paraId="1E84B0A2"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6378F5B7" w14:textId="77777777" w:rsidR="00D44633" w:rsidRPr="003D7B5A" w:rsidRDefault="00D44633" w:rsidP="00D30895">
            <w:pPr>
              <w:rPr>
                <w:rFonts w:ascii="Times New Roman" w:eastAsia="Times New Roman" w:hAnsi="Times New Roman" w:cs="Times New Roman"/>
                <w:color w:val="000000"/>
                <w:sz w:val="20"/>
                <w:szCs w:val="20"/>
                <w:lang w:eastAsia="de-DE"/>
              </w:rPr>
            </w:pPr>
          </w:p>
        </w:tc>
      </w:tr>
      <w:tr w:rsidR="00D44633" w:rsidRPr="00725553" w14:paraId="26784D32" w14:textId="77777777" w:rsidTr="00D30895">
        <w:trPr>
          <w:trHeight w:val="737"/>
        </w:trPr>
        <w:tc>
          <w:tcPr>
            <w:tcW w:w="2552" w:type="dxa"/>
          </w:tcPr>
          <w:p w14:paraId="273F6C36"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lastRenderedPageBreak/>
              <w:t xml:space="preserve">   Constant</w:t>
            </w:r>
          </w:p>
        </w:tc>
        <w:tc>
          <w:tcPr>
            <w:tcW w:w="846" w:type="dxa"/>
          </w:tcPr>
          <w:p w14:paraId="47270E10"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0.793*</w:t>
            </w:r>
            <w:r w:rsidRPr="003D7B5A">
              <w:rPr>
                <w:rFonts w:ascii="Times New Roman" w:eastAsia="Times New Roman" w:hAnsi="Times New Roman" w:cs="Times New Roman"/>
                <w:color w:val="000000"/>
                <w:sz w:val="20"/>
                <w:szCs w:val="20"/>
                <w:lang w:eastAsia="de-DE"/>
              </w:rPr>
              <w:br/>
              <w:t>(0.062)</w:t>
            </w:r>
          </w:p>
        </w:tc>
        <w:tc>
          <w:tcPr>
            <w:tcW w:w="679" w:type="dxa"/>
          </w:tcPr>
          <w:p w14:paraId="4053495D"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gridSpan w:val="2"/>
          </w:tcPr>
          <w:p w14:paraId="56324E8C" w14:textId="77777777" w:rsidR="00D44633"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014</w:t>
            </w:r>
          </w:p>
          <w:p w14:paraId="62FC41ED" w14:textId="77777777" w:rsidR="00D44633" w:rsidRPr="003D7B5A" w:rsidRDefault="00D44633" w:rsidP="00D30895">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(0.009)</w:t>
            </w:r>
          </w:p>
        </w:tc>
        <w:tc>
          <w:tcPr>
            <w:tcW w:w="738" w:type="dxa"/>
          </w:tcPr>
          <w:p w14:paraId="0279FE9D" w14:textId="77777777" w:rsidR="00D44633" w:rsidRPr="003D7B5A" w:rsidRDefault="00D44633" w:rsidP="00D30895">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.13</w:t>
            </w:r>
          </w:p>
        </w:tc>
        <w:tc>
          <w:tcPr>
            <w:tcW w:w="850" w:type="dxa"/>
          </w:tcPr>
          <w:p w14:paraId="1D297486"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C2500E">
              <w:rPr>
                <w:rFonts w:ascii="Times New Roman" w:eastAsia="Times New Roman" w:hAnsi="Times New Roman" w:cs="Times New Roman"/>
                <w:color w:val="000000"/>
                <w:sz w:val="20"/>
                <w:szCs w:val="20"/>
                <w:lang w:eastAsia="de-DE"/>
              </w:rPr>
              <w:t>-0.684* (0.252)</w:t>
            </w:r>
          </w:p>
        </w:tc>
        <w:tc>
          <w:tcPr>
            <w:tcW w:w="832" w:type="dxa"/>
            <w:gridSpan w:val="2"/>
          </w:tcPr>
          <w:p w14:paraId="5A6807F4"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C2500E">
              <w:rPr>
                <w:rFonts w:ascii="Times New Roman" w:eastAsia="Times New Roman" w:hAnsi="Times New Roman" w:cs="Times New Roman"/>
                <w:color w:val="000000"/>
                <w:sz w:val="20"/>
                <w:szCs w:val="20"/>
                <w:lang w:eastAsia="de-DE"/>
              </w:rPr>
              <w:t>&lt;.05</w:t>
            </w:r>
          </w:p>
        </w:tc>
        <w:tc>
          <w:tcPr>
            <w:tcW w:w="851" w:type="dxa"/>
          </w:tcPr>
          <w:p w14:paraId="64061339"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0.018</w:t>
            </w:r>
          </w:p>
          <w:p w14:paraId="581C6E03"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(0.038)</w:t>
            </w:r>
          </w:p>
        </w:tc>
        <w:tc>
          <w:tcPr>
            <w:tcW w:w="585" w:type="dxa"/>
          </w:tcPr>
          <w:p w14:paraId="55B5500A" w14:textId="77777777" w:rsidR="00D44633" w:rsidRPr="003D7B5A" w:rsidRDefault="00D44633" w:rsidP="00D30895">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.64</w:t>
            </w:r>
          </w:p>
        </w:tc>
        <w:tc>
          <w:tcPr>
            <w:tcW w:w="851" w:type="dxa"/>
          </w:tcPr>
          <w:p w14:paraId="27CC7F81"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C2500E">
              <w:rPr>
                <w:rFonts w:ascii="Times New Roman" w:eastAsia="Times New Roman" w:hAnsi="Times New Roman" w:cs="Times New Roman"/>
                <w:color w:val="000000"/>
                <w:sz w:val="20"/>
                <w:szCs w:val="20"/>
                <w:lang w:eastAsia="de-DE"/>
              </w:rPr>
              <w:t>-0.721</w:t>
            </w:r>
            <w:r w:rsidRPr="00C2500E">
              <w:rPr>
                <w:rFonts w:ascii="Times New Roman" w:eastAsia="Times New Roman" w:hAnsi="Times New Roman" w:cs="Times New Roman"/>
                <w:color w:val="000000"/>
                <w:sz w:val="20"/>
                <w:szCs w:val="20"/>
                <w:lang w:eastAsia="de-DE"/>
              </w:rPr>
              <w:br/>
              <w:t>(0.382)</w:t>
            </w:r>
          </w:p>
        </w:tc>
        <w:tc>
          <w:tcPr>
            <w:tcW w:w="708" w:type="dxa"/>
            <w:gridSpan w:val="2"/>
          </w:tcPr>
          <w:p w14:paraId="6B44329B"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51" w:type="dxa"/>
          </w:tcPr>
          <w:p w14:paraId="32564DBC"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0.043</w:t>
            </w:r>
          </w:p>
          <w:p w14:paraId="33F0EEA7"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(.054)</w:t>
            </w:r>
          </w:p>
        </w:tc>
        <w:tc>
          <w:tcPr>
            <w:tcW w:w="567" w:type="dxa"/>
          </w:tcPr>
          <w:p w14:paraId="3D004FD7"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.43</w:t>
            </w:r>
          </w:p>
        </w:tc>
        <w:tc>
          <w:tcPr>
            <w:tcW w:w="850" w:type="dxa"/>
          </w:tcPr>
          <w:p w14:paraId="5003B668"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C2500E">
              <w:rPr>
                <w:rFonts w:ascii="Times New Roman" w:eastAsia="Times New Roman" w:hAnsi="Times New Roman" w:cs="Times New Roman"/>
                <w:color w:val="000000"/>
                <w:sz w:val="20"/>
                <w:szCs w:val="20"/>
                <w:lang w:eastAsia="de-DE"/>
              </w:rPr>
              <w:t>-0.541</w:t>
            </w:r>
            <w:r w:rsidRPr="00C2500E">
              <w:rPr>
                <w:rFonts w:ascii="Times New Roman" w:eastAsia="Times New Roman" w:hAnsi="Times New Roman" w:cs="Times New Roman"/>
                <w:color w:val="000000"/>
                <w:sz w:val="20"/>
                <w:szCs w:val="20"/>
                <w:lang w:eastAsia="de-DE"/>
              </w:rPr>
              <w:br/>
              <w:t>(0.522)</w:t>
            </w:r>
          </w:p>
        </w:tc>
        <w:tc>
          <w:tcPr>
            <w:tcW w:w="709" w:type="dxa"/>
          </w:tcPr>
          <w:p w14:paraId="3979A2AD"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C2500E">
              <w:rPr>
                <w:rFonts w:ascii="Times New Roman" w:eastAsia="Times New Roman" w:hAnsi="Times New Roman" w:cs="Times New Roman"/>
                <w:color w:val="000000"/>
                <w:sz w:val="20"/>
                <w:szCs w:val="20"/>
                <w:lang w:eastAsia="de-DE"/>
              </w:rPr>
              <w:t>.30</w:t>
            </w:r>
          </w:p>
        </w:tc>
        <w:tc>
          <w:tcPr>
            <w:tcW w:w="851" w:type="dxa"/>
          </w:tcPr>
          <w:p w14:paraId="0A629A19"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0.097</w:t>
            </w:r>
          </w:p>
          <w:p w14:paraId="03BE5CFE"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(0.073)</w:t>
            </w:r>
          </w:p>
        </w:tc>
        <w:tc>
          <w:tcPr>
            <w:tcW w:w="708" w:type="dxa"/>
          </w:tcPr>
          <w:p w14:paraId="390240AF"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.19</w:t>
            </w:r>
          </w:p>
        </w:tc>
      </w:tr>
      <w:tr w:rsidR="00D44633" w:rsidRPr="00725553" w14:paraId="4CEAE2F9" w14:textId="77777777" w:rsidTr="00D30895">
        <w:trPr>
          <w:trHeight w:val="737"/>
        </w:trPr>
        <w:tc>
          <w:tcPr>
            <w:tcW w:w="2552" w:type="dxa"/>
          </w:tcPr>
          <w:p w14:paraId="703645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D24F82C"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3E51ABFE"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.012*</w:t>
            </w:r>
            <w:r w:rsidRPr="003D7B5A">
              <w:rPr>
                <w:rFonts w:ascii="Times New Roman" w:eastAsia="Times New Roman" w:hAnsi="Times New Roman" w:cs="Times New Roman"/>
                <w:color w:val="000000"/>
                <w:sz w:val="20"/>
                <w:szCs w:val="20"/>
                <w:lang w:eastAsia="de-DE"/>
              </w:rPr>
              <w:br/>
              <w:t>(.006)</w:t>
            </w:r>
          </w:p>
        </w:tc>
        <w:tc>
          <w:tcPr>
            <w:tcW w:w="679" w:type="dxa"/>
          </w:tcPr>
          <w:p w14:paraId="5E3FFA6D"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gridSpan w:val="2"/>
          </w:tcPr>
          <w:p w14:paraId="5777088E"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0C900B14"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0D05A96E"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0" w:type="dxa"/>
          </w:tcPr>
          <w:p w14:paraId="2D41860D"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.011 (.006)</w:t>
            </w:r>
          </w:p>
        </w:tc>
        <w:tc>
          <w:tcPr>
            <w:tcW w:w="832" w:type="dxa"/>
            <w:gridSpan w:val="2"/>
          </w:tcPr>
          <w:p w14:paraId="45C07731"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51" w:type="dxa"/>
          </w:tcPr>
          <w:p w14:paraId="03A95DCF"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13807ADC"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42F6074A"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738272A7"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.013* (.006)</w:t>
            </w:r>
          </w:p>
        </w:tc>
        <w:tc>
          <w:tcPr>
            <w:tcW w:w="708" w:type="dxa"/>
            <w:gridSpan w:val="2"/>
          </w:tcPr>
          <w:p w14:paraId="6E756986"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.04</w:t>
            </w:r>
          </w:p>
        </w:tc>
        <w:tc>
          <w:tcPr>
            <w:tcW w:w="851" w:type="dxa"/>
          </w:tcPr>
          <w:p w14:paraId="295E396F"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1ECE25A0"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65863DD8"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.24</w:t>
            </w:r>
          </w:p>
        </w:tc>
        <w:tc>
          <w:tcPr>
            <w:tcW w:w="850" w:type="dxa"/>
          </w:tcPr>
          <w:p w14:paraId="69FF75B0" w14:textId="77777777" w:rsidR="00D44633" w:rsidRPr="00C2500E" w:rsidRDefault="00D44633" w:rsidP="00D30895">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.012</w:t>
            </w:r>
          </w:p>
          <w:p w14:paraId="0852C233"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(.007)</w:t>
            </w:r>
          </w:p>
        </w:tc>
        <w:tc>
          <w:tcPr>
            <w:tcW w:w="709" w:type="dxa"/>
          </w:tcPr>
          <w:p w14:paraId="69F0C929"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.07</w:t>
            </w:r>
          </w:p>
        </w:tc>
        <w:tc>
          <w:tcPr>
            <w:tcW w:w="851" w:type="dxa"/>
          </w:tcPr>
          <w:p w14:paraId="5562114B"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2E3E5D90" w14:textId="77777777" w:rsidR="00D44633" w:rsidRPr="002F6AD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299825B2" w14:textId="77777777" w:rsidR="00D44633" w:rsidRPr="002F6AD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.17</w:t>
            </w:r>
          </w:p>
        </w:tc>
      </w:tr>
      <w:tr w:rsidR="00D44633" w:rsidRPr="00725553" w14:paraId="3B0DEFEB" w14:textId="77777777" w:rsidTr="00D30895">
        <w:trPr>
          <w:trHeight w:val="737"/>
        </w:trPr>
        <w:tc>
          <w:tcPr>
            <w:tcW w:w="2552" w:type="dxa"/>
          </w:tcPr>
          <w:p w14:paraId="6A1244F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59ECC81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BC6018F"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679" w:type="dxa"/>
          </w:tcPr>
          <w:p w14:paraId="2636C2E9"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gridSpan w:val="2"/>
          </w:tcPr>
          <w:p w14:paraId="1DE03725"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38" w:type="dxa"/>
          </w:tcPr>
          <w:p w14:paraId="3DB03965"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2C969EF3"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-.020</w:t>
            </w:r>
            <w:r w:rsidRPr="00C2500E">
              <w:rPr>
                <w:rFonts w:ascii="Times New Roman" w:eastAsia="Times New Roman" w:hAnsi="Times New Roman" w:cs="Times New Roman"/>
                <w:color w:val="000000"/>
                <w:sz w:val="20"/>
                <w:szCs w:val="20"/>
                <w:lang w:eastAsia="de-DE"/>
              </w:rPr>
              <w:br/>
              <w:t>(.045)</w:t>
            </w:r>
          </w:p>
        </w:tc>
        <w:tc>
          <w:tcPr>
            <w:tcW w:w="832" w:type="dxa"/>
            <w:gridSpan w:val="2"/>
          </w:tcPr>
          <w:p w14:paraId="295CA027"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.66</w:t>
            </w:r>
          </w:p>
        </w:tc>
        <w:tc>
          <w:tcPr>
            <w:tcW w:w="851" w:type="dxa"/>
          </w:tcPr>
          <w:p w14:paraId="6178C3C5"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p w14:paraId="70FB40F8"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85" w:type="dxa"/>
          </w:tcPr>
          <w:p w14:paraId="71F85337"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.40</w:t>
            </w:r>
          </w:p>
        </w:tc>
        <w:tc>
          <w:tcPr>
            <w:tcW w:w="851" w:type="dxa"/>
          </w:tcPr>
          <w:p w14:paraId="5E9D5F30"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08" w:type="dxa"/>
            <w:gridSpan w:val="2"/>
          </w:tcPr>
          <w:p w14:paraId="5659982B"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462F7A65"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567" w:type="dxa"/>
          </w:tcPr>
          <w:p w14:paraId="26774730"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48F2D5C0" w14:textId="77777777" w:rsidR="00D44633" w:rsidRPr="00C2500E" w:rsidRDefault="00D44633" w:rsidP="00D30895">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-.024</w:t>
            </w:r>
          </w:p>
          <w:p w14:paraId="26FF145F" w14:textId="77777777" w:rsidR="00D44633" w:rsidRPr="00C2500E" w:rsidRDefault="00D44633" w:rsidP="00D30895">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(.047)</w:t>
            </w:r>
          </w:p>
          <w:p w14:paraId="22BD5063"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09" w:type="dxa"/>
          </w:tcPr>
          <w:p w14:paraId="53C1B191"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.61</w:t>
            </w:r>
          </w:p>
        </w:tc>
        <w:tc>
          <w:tcPr>
            <w:tcW w:w="851" w:type="dxa"/>
          </w:tcPr>
          <w:p w14:paraId="48C5EC14"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6BFEA463"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22F5641A"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.27</w:t>
            </w:r>
          </w:p>
        </w:tc>
      </w:tr>
      <w:tr w:rsidR="00D44633" w:rsidRPr="00725553" w14:paraId="02108FCC" w14:textId="77777777" w:rsidTr="00D30895">
        <w:trPr>
          <w:trHeight w:val="737"/>
        </w:trPr>
        <w:tc>
          <w:tcPr>
            <w:tcW w:w="2552" w:type="dxa"/>
          </w:tcPr>
          <w:p w14:paraId="20B9E63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C259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38FBC452"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679" w:type="dxa"/>
          </w:tcPr>
          <w:p w14:paraId="2DA75622"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gridSpan w:val="2"/>
          </w:tcPr>
          <w:p w14:paraId="07A00FC0"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38" w:type="dxa"/>
          </w:tcPr>
          <w:p w14:paraId="2288F179"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7AA475B0"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32" w:type="dxa"/>
            <w:gridSpan w:val="2"/>
          </w:tcPr>
          <w:p w14:paraId="1243CCC3"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4E131700"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585" w:type="dxa"/>
          </w:tcPr>
          <w:p w14:paraId="4D6643C0"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6741F40A"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-.010 (.050)</w:t>
            </w:r>
          </w:p>
        </w:tc>
        <w:tc>
          <w:tcPr>
            <w:tcW w:w="708" w:type="dxa"/>
            <w:gridSpan w:val="2"/>
          </w:tcPr>
          <w:p w14:paraId="683C14EC"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.85</w:t>
            </w:r>
          </w:p>
        </w:tc>
        <w:tc>
          <w:tcPr>
            <w:tcW w:w="851" w:type="dxa"/>
          </w:tcPr>
          <w:p w14:paraId="63FB9426"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456F5DA8"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67" w:type="dxa"/>
          </w:tcPr>
          <w:p w14:paraId="5C68C66E"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.29</w:t>
            </w:r>
          </w:p>
        </w:tc>
        <w:tc>
          <w:tcPr>
            <w:tcW w:w="850" w:type="dxa"/>
          </w:tcPr>
          <w:p w14:paraId="3A913FFB" w14:textId="77777777" w:rsidR="00D44633" w:rsidRPr="00C2500E" w:rsidRDefault="00D44633" w:rsidP="00D30895">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-.016 (.052)</w:t>
            </w:r>
          </w:p>
          <w:p w14:paraId="715047BD"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09" w:type="dxa"/>
          </w:tcPr>
          <w:p w14:paraId="2FDD0969"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4DBEBC6A"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-.009</w:t>
            </w:r>
          </w:p>
          <w:p w14:paraId="294EFBFC"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5625C557"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r>
      <w:tr w:rsidR="00D44633" w:rsidRPr="00725553" w14:paraId="7682F168" w14:textId="77777777" w:rsidTr="00D30895">
        <w:trPr>
          <w:trHeight w:val="737"/>
        </w:trPr>
        <w:tc>
          <w:tcPr>
            <w:tcW w:w="2552" w:type="dxa"/>
          </w:tcPr>
          <w:p w14:paraId="50693BE2"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R</w:t>
            </w:r>
            <w:r w:rsidRPr="00B07C84">
              <w:rPr>
                <w:rFonts w:ascii="Times New Roman" w:eastAsia="Times New Roman" w:hAnsi="Times New Roman" w:cs="Times New Roman"/>
                <w:color w:val="000000"/>
                <w:sz w:val="20"/>
                <w:szCs w:val="20"/>
                <w:vertAlign w:val="superscript"/>
                <w:lang w:eastAsia="de-DE"/>
              </w:rPr>
              <w:t>2</w:t>
            </w:r>
          </w:p>
        </w:tc>
        <w:tc>
          <w:tcPr>
            <w:tcW w:w="846" w:type="dxa"/>
          </w:tcPr>
          <w:p w14:paraId="702B1E79"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.058</w:t>
            </w:r>
          </w:p>
        </w:tc>
        <w:tc>
          <w:tcPr>
            <w:tcW w:w="679" w:type="dxa"/>
          </w:tcPr>
          <w:p w14:paraId="413D02D7"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gridSpan w:val="2"/>
          </w:tcPr>
          <w:p w14:paraId="5CA2C7BF"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738" w:type="dxa"/>
          </w:tcPr>
          <w:p w14:paraId="6BD5DBD3"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065F2E02"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60</w:t>
            </w:r>
          </w:p>
        </w:tc>
        <w:tc>
          <w:tcPr>
            <w:tcW w:w="832" w:type="dxa"/>
            <w:gridSpan w:val="2"/>
          </w:tcPr>
          <w:p w14:paraId="0C74BC0D"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755EF079"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.050</w:t>
            </w:r>
          </w:p>
        </w:tc>
        <w:tc>
          <w:tcPr>
            <w:tcW w:w="585" w:type="dxa"/>
          </w:tcPr>
          <w:p w14:paraId="563C432C"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60E9DA81"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58</w:t>
            </w:r>
          </w:p>
        </w:tc>
        <w:tc>
          <w:tcPr>
            <w:tcW w:w="708" w:type="dxa"/>
            <w:gridSpan w:val="2"/>
          </w:tcPr>
          <w:p w14:paraId="067079CF"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23FD9FBE"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.054</w:t>
            </w:r>
          </w:p>
        </w:tc>
        <w:tc>
          <w:tcPr>
            <w:tcW w:w="567" w:type="dxa"/>
          </w:tcPr>
          <w:p w14:paraId="53E5EF93"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3724B30B"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61</w:t>
            </w:r>
          </w:p>
        </w:tc>
        <w:tc>
          <w:tcPr>
            <w:tcW w:w="709" w:type="dxa"/>
          </w:tcPr>
          <w:p w14:paraId="15F58244"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0693394F"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.069</w:t>
            </w:r>
          </w:p>
        </w:tc>
        <w:tc>
          <w:tcPr>
            <w:tcW w:w="708" w:type="dxa"/>
          </w:tcPr>
          <w:p w14:paraId="590A2D91" w14:textId="77777777" w:rsidR="00D44633" w:rsidRPr="003D7B5A" w:rsidRDefault="00D44633" w:rsidP="00D30895">
            <w:pPr>
              <w:rPr>
                <w:rFonts w:ascii="Times New Roman" w:eastAsia="Times New Roman" w:hAnsi="Times New Roman" w:cs="Times New Roman"/>
                <w:color w:val="000000"/>
                <w:sz w:val="20"/>
                <w:szCs w:val="20"/>
                <w:lang w:eastAsia="de-DE"/>
              </w:rPr>
            </w:pPr>
          </w:p>
        </w:tc>
      </w:tr>
      <w:tr w:rsidR="00D44633" w:rsidRPr="00725553" w14:paraId="1921F4D3" w14:textId="77777777" w:rsidTr="00D30895">
        <w:trPr>
          <w:trHeight w:val="737"/>
        </w:trPr>
        <w:tc>
          <w:tcPr>
            <w:tcW w:w="2552" w:type="dxa"/>
            <w:tcBorders>
              <w:bottom w:val="single" w:sz="4" w:space="0" w:color="auto"/>
            </w:tcBorders>
          </w:tcPr>
          <w:p w14:paraId="18742BE7"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775D6D">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3BC4FFFB" w14:textId="77777777" w:rsidR="00D44633" w:rsidRDefault="00D44633" w:rsidP="00D30895">
            <w:pP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0F9D0977"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1680E66F" w14:textId="77777777" w:rsidR="00D44633" w:rsidRDefault="00D44633" w:rsidP="00D30895">
            <w:pP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6A14FFBF"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42A430E8"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832" w:type="dxa"/>
            <w:gridSpan w:val="2"/>
            <w:tcBorders>
              <w:bottom w:val="single" w:sz="4" w:space="0" w:color="auto"/>
            </w:tcBorders>
          </w:tcPr>
          <w:p w14:paraId="2FF50B0D"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6B5B23C"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Borders>
              <w:bottom w:val="single" w:sz="4" w:space="0" w:color="auto"/>
            </w:tcBorders>
          </w:tcPr>
          <w:p w14:paraId="638390B2"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952E1E4"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0BB0D0E2"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94A148B"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tc>
        <w:tc>
          <w:tcPr>
            <w:tcW w:w="567" w:type="dxa"/>
            <w:tcBorders>
              <w:bottom w:val="single" w:sz="4" w:space="0" w:color="auto"/>
            </w:tcBorders>
          </w:tcPr>
          <w:p w14:paraId="4A02D2F1"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9633519"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709" w:type="dxa"/>
            <w:tcBorders>
              <w:bottom w:val="single" w:sz="4" w:space="0" w:color="auto"/>
            </w:tcBorders>
          </w:tcPr>
          <w:p w14:paraId="1DF90036"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7489E251"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.029</w:t>
            </w:r>
          </w:p>
        </w:tc>
        <w:tc>
          <w:tcPr>
            <w:tcW w:w="708" w:type="dxa"/>
            <w:tcBorders>
              <w:bottom w:val="single" w:sz="4" w:space="0" w:color="auto"/>
            </w:tcBorders>
          </w:tcPr>
          <w:p w14:paraId="68BC414C" w14:textId="77777777" w:rsidR="00D44633" w:rsidRPr="003D7B5A" w:rsidRDefault="00D44633" w:rsidP="00D30895">
            <w:pPr>
              <w:rPr>
                <w:rFonts w:ascii="Times New Roman" w:eastAsia="Times New Roman" w:hAnsi="Times New Roman" w:cs="Times New Roman"/>
                <w:color w:val="000000"/>
                <w:sz w:val="20"/>
                <w:szCs w:val="20"/>
                <w:lang w:eastAsia="de-DE"/>
              </w:rPr>
            </w:pPr>
          </w:p>
        </w:tc>
      </w:tr>
      <w:tr w:rsidR="00D44633" w:rsidRPr="00725553" w14:paraId="46DA5338" w14:textId="77777777" w:rsidTr="00D30895">
        <w:trPr>
          <w:trHeight w:val="921"/>
        </w:trPr>
        <w:tc>
          <w:tcPr>
            <w:tcW w:w="2552" w:type="dxa"/>
            <w:tcBorders>
              <w:top w:val="single" w:sz="4" w:space="0" w:color="auto"/>
            </w:tcBorders>
          </w:tcPr>
          <w:p w14:paraId="46BA11E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(5) End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6B4E91AE"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40379F38"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30E40D79"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37E5A48A"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7FE603D7"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362E5AC6"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2B5D2796"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585" w:type="dxa"/>
            <w:tcBorders>
              <w:top w:val="single" w:sz="4" w:space="0" w:color="auto"/>
            </w:tcBorders>
          </w:tcPr>
          <w:p w14:paraId="2FC46E2D"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1DC36F2B"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D8C8EA6"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44961D4"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4E3ACEAB"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411748FE"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35580E11"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0E207B32"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0F22D88D" w14:textId="77777777" w:rsidR="00D44633" w:rsidRPr="003D7B5A" w:rsidRDefault="00D44633" w:rsidP="00D30895">
            <w:pPr>
              <w:rPr>
                <w:rFonts w:ascii="Times New Roman" w:eastAsia="Times New Roman" w:hAnsi="Times New Roman" w:cs="Times New Roman"/>
                <w:color w:val="000000"/>
                <w:sz w:val="20"/>
                <w:szCs w:val="20"/>
                <w:lang w:eastAsia="de-DE"/>
              </w:rPr>
            </w:pPr>
          </w:p>
        </w:tc>
      </w:tr>
      <w:tr w:rsidR="00D44633" w:rsidRPr="00725553" w14:paraId="5C078FA6" w14:textId="77777777" w:rsidTr="00D30895">
        <w:trPr>
          <w:trHeight w:val="525"/>
        </w:trPr>
        <w:tc>
          <w:tcPr>
            <w:tcW w:w="2552" w:type="dxa"/>
          </w:tcPr>
          <w:p w14:paraId="40B75573"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Constant</w:t>
            </w:r>
          </w:p>
        </w:tc>
        <w:tc>
          <w:tcPr>
            <w:tcW w:w="846" w:type="dxa"/>
          </w:tcPr>
          <w:p w14:paraId="5455E8E7"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-1.07</w:t>
            </w:r>
            <w:r>
              <w:rPr>
                <w:rFonts w:ascii="Times New Roman" w:eastAsia="Times New Roman" w:hAnsi="Times New Roman" w:cs="Times New Roman"/>
                <w:color w:val="000000"/>
                <w:sz w:val="20"/>
                <w:szCs w:val="20"/>
                <w:lang w:eastAsia="de-DE"/>
              </w:rPr>
              <w:t>6</w:t>
            </w:r>
            <w:r w:rsidRPr="003D7B5A">
              <w:rPr>
                <w:rFonts w:ascii="Times New Roman" w:eastAsia="Times New Roman" w:hAnsi="Times New Roman" w:cs="Times New Roman"/>
                <w:color w:val="000000"/>
                <w:sz w:val="20"/>
                <w:szCs w:val="20"/>
                <w:lang w:eastAsia="de-DE"/>
              </w:rPr>
              <w:t>* (0.049)</w:t>
            </w:r>
          </w:p>
          <w:p w14:paraId="7ED4D4BC"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679" w:type="dxa"/>
          </w:tcPr>
          <w:p w14:paraId="45F222F0"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gridSpan w:val="2"/>
          </w:tcPr>
          <w:p w14:paraId="753327BA"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-0.017</w:t>
            </w:r>
          </w:p>
          <w:p w14:paraId="468802E8"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(0.010)</w:t>
            </w:r>
          </w:p>
        </w:tc>
        <w:tc>
          <w:tcPr>
            <w:tcW w:w="738" w:type="dxa"/>
          </w:tcPr>
          <w:p w14:paraId="6AE44D54"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0" w:type="dxa"/>
          </w:tcPr>
          <w:p w14:paraId="5377818E"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-1.176* (0.199)</w:t>
            </w:r>
          </w:p>
        </w:tc>
        <w:tc>
          <w:tcPr>
            <w:tcW w:w="832" w:type="dxa"/>
            <w:gridSpan w:val="2"/>
          </w:tcPr>
          <w:p w14:paraId="2AB2101C"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&lt;.05</w:t>
            </w:r>
          </w:p>
        </w:tc>
        <w:tc>
          <w:tcPr>
            <w:tcW w:w="851" w:type="dxa"/>
          </w:tcPr>
          <w:p w14:paraId="0C20CEC1"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-0.089</w:t>
            </w:r>
          </w:p>
          <w:p w14:paraId="61A867A7"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(0.040)</w:t>
            </w:r>
          </w:p>
        </w:tc>
        <w:tc>
          <w:tcPr>
            <w:tcW w:w="585" w:type="dxa"/>
          </w:tcPr>
          <w:p w14:paraId="149D4B96"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w:t>
            </w:r>
          </w:p>
        </w:tc>
        <w:tc>
          <w:tcPr>
            <w:tcW w:w="851" w:type="dxa"/>
          </w:tcPr>
          <w:p w14:paraId="71696BC4"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-0.811* (0.300)</w:t>
            </w:r>
          </w:p>
        </w:tc>
        <w:tc>
          <w:tcPr>
            <w:tcW w:w="708" w:type="dxa"/>
            <w:gridSpan w:val="2"/>
          </w:tcPr>
          <w:p w14:paraId="745839D5"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&lt;.05</w:t>
            </w:r>
          </w:p>
        </w:tc>
        <w:tc>
          <w:tcPr>
            <w:tcW w:w="851" w:type="dxa"/>
          </w:tcPr>
          <w:p w14:paraId="77AF957D"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-0.075</w:t>
            </w:r>
          </w:p>
          <w:p w14:paraId="2606D905"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(0.058)</w:t>
            </w:r>
          </w:p>
        </w:tc>
        <w:tc>
          <w:tcPr>
            <w:tcW w:w="567" w:type="dxa"/>
          </w:tcPr>
          <w:p w14:paraId="6FC04AFD"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c>
          <w:tcPr>
            <w:tcW w:w="850" w:type="dxa"/>
          </w:tcPr>
          <w:p w14:paraId="3F09B243"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-0.897* (0.411)</w:t>
            </w:r>
          </w:p>
        </w:tc>
        <w:tc>
          <w:tcPr>
            <w:tcW w:w="709" w:type="dxa"/>
          </w:tcPr>
          <w:p w14:paraId="720892F9"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&lt;.05</w:t>
            </w:r>
          </w:p>
        </w:tc>
        <w:tc>
          <w:tcPr>
            <w:tcW w:w="851" w:type="dxa"/>
          </w:tcPr>
          <w:p w14:paraId="4DFB441B"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-0.184*</w:t>
            </w:r>
          </w:p>
          <w:p w14:paraId="3B709E25"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(0.077)</w:t>
            </w:r>
          </w:p>
        </w:tc>
        <w:tc>
          <w:tcPr>
            <w:tcW w:w="708" w:type="dxa"/>
          </w:tcPr>
          <w:p w14:paraId="6A6FBF37"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r>
      <w:tr w:rsidR="00D44633" w:rsidRPr="00725553" w14:paraId="481FABF8" w14:textId="77777777" w:rsidTr="00D30895">
        <w:trPr>
          <w:trHeight w:val="525"/>
        </w:trPr>
        <w:tc>
          <w:tcPr>
            <w:tcW w:w="2552" w:type="dxa"/>
          </w:tcPr>
          <w:p w14:paraId="291EB80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1A86035D"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223BCA13" w14:textId="77777777" w:rsidR="00D44633" w:rsidRPr="003D7B5A" w:rsidRDefault="00D44633" w:rsidP="00D30895">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.002 (.004)</w:t>
            </w:r>
          </w:p>
        </w:tc>
        <w:tc>
          <w:tcPr>
            <w:tcW w:w="679" w:type="dxa"/>
          </w:tcPr>
          <w:p w14:paraId="6AC3F2B9"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70</w:t>
            </w:r>
          </w:p>
        </w:tc>
        <w:tc>
          <w:tcPr>
            <w:tcW w:w="851" w:type="dxa"/>
            <w:gridSpan w:val="2"/>
          </w:tcPr>
          <w:p w14:paraId="7A438968"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0BFB51B2"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4379D755"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.32</w:t>
            </w:r>
          </w:p>
        </w:tc>
        <w:tc>
          <w:tcPr>
            <w:tcW w:w="850" w:type="dxa"/>
          </w:tcPr>
          <w:p w14:paraId="34469E2A"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.003 (.005)</w:t>
            </w:r>
          </w:p>
        </w:tc>
        <w:tc>
          <w:tcPr>
            <w:tcW w:w="832" w:type="dxa"/>
            <w:gridSpan w:val="2"/>
          </w:tcPr>
          <w:p w14:paraId="142E7346"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.58</w:t>
            </w:r>
          </w:p>
        </w:tc>
        <w:tc>
          <w:tcPr>
            <w:tcW w:w="851" w:type="dxa"/>
          </w:tcPr>
          <w:p w14:paraId="5508F8E1"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5440AF45"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5090DA9C"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585" w:type="dxa"/>
          </w:tcPr>
          <w:p w14:paraId="601F65C4"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.12</w:t>
            </w:r>
          </w:p>
        </w:tc>
        <w:tc>
          <w:tcPr>
            <w:tcW w:w="851" w:type="dxa"/>
          </w:tcPr>
          <w:p w14:paraId="2F8FFAE7"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.004 (.005)</w:t>
            </w:r>
          </w:p>
        </w:tc>
        <w:tc>
          <w:tcPr>
            <w:tcW w:w="708" w:type="dxa"/>
            <w:gridSpan w:val="2"/>
          </w:tcPr>
          <w:p w14:paraId="41993C92"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.46</w:t>
            </w:r>
          </w:p>
        </w:tc>
        <w:tc>
          <w:tcPr>
            <w:tcW w:w="851" w:type="dxa"/>
          </w:tcPr>
          <w:p w14:paraId="2EB57FE9"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03F8E371"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7E3A18B3"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.63</w:t>
            </w:r>
          </w:p>
        </w:tc>
        <w:tc>
          <w:tcPr>
            <w:tcW w:w="850" w:type="dxa"/>
          </w:tcPr>
          <w:p w14:paraId="15D28324"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.004 (.005)</w:t>
            </w:r>
          </w:p>
        </w:tc>
        <w:tc>
          <w:tcPr>
            <w:tcW w:w="709" w:type="dxa"/>
          </w:tcPr>
          <w:p w14:paraId="47FDB626"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.43</w:t>
            </w:r>
          </w:p>
        </w:tc>
        <w:tc>
          <w:tcPr>
            <w:tcW w:w="851" w:type="dxa"/>
          </w:tcPr>
          <w:p w14:paraId="6B41A0E0"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4FC59FBE" w14:textId="77777777" w:rsidR="00D44633" w:rsidRPr="00BC634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6B8E2B4A" w14:textId="77777777" w:rsidR="00D44633" w:rsidRPr="00BC634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.35</w:t>
            </w:r>
          </w:p>
        </w:tc>
      </w:tr>
      <w:tr w:rsidR="00D44633" w:rsidRPr="00725553" w14:paraId="368D6EEB" w14:textId="77777777" w:rsidTr="00D30895">
        <w:trPr>
          <w:trHeight w:val="987"/>
        </w:trPr>
        <w:tc>
          <w:tcPr>
            <w:tcW w:w="2552" w:type="dxa"/>
          </w:tcPr>
          <w:p w14:paraId="02152D21"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0170EA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3F0AEA8"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679" w:type="dxa"/>
          </w:tcPr>
          <w:p w14:paraId="236954D8"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gridSpan w:val="2"/>
          </w:tcPr>
          <w:p w14:paraId="1AE8A5D5"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38" w:type="dxa"/>
          </w:tcPr>
          <w:p w14:paraId="6A2E9B2B"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1903A2B4"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.019 (.035)</w:t>
            </w:r>
          </w:p>
        </w:tc>
        <w:tc>
          <w:tcPr>
            <w:tcW w:w="832" w:type="dxa"/>
            <w:gridSpan w:val="2"/>
          </w:tcPr>
          <w:p w14:paraId="3B85A450"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.60</w:t>
            </w:r>
          </w:p>
        </w:tc>
        <w:tc>
          <w:tcPr>
            <w:tcW w:w="851" w:type="dxa"/>
          </w:tcPr>
          <w:p w14:paraId="10FD7180"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.013</w:t>
            </w:r>
          </w:p>
          <w:p w14:paraId="65F7E635"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85" w:type="dxa"/>
          </w:tcPr>
          <w:p w14:paraId="72476D9F"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1" w:type="dxa"/>
          </w:tcPr>
          <w:p w14:paraId="39455BF5"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08" w:type="dxa"/>
            <w:gridSpan w:val="2"/>
          </w:tcPr>
          <w:p w14:paraId="34E58EC3"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65A290A0"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567" w:type="dxa"/>
          </w:tcPr>
          <w:p w14:paraId="28933666"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329AAC97" w14:textId="77777777" w:rsidR="00D44633" w:rsidRPr="00C2500E" w:rsidRDefault="00D44633" w:rsidP="00D30895">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.011 (.037)</w:t>
            </w:r>
          </w:p>
          <w:p w14:paraId="72DBE5E8"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09" w:type="dxa"/>
          </w:tcPr>
          <w:p w14:paraId="790FF94D"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74DC0145"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.015*</w:t>
            </w:r>
          </w:p>
          <w:p w14:paraId="3729AF79" w14:textId="77777777" w:rsidR="00D44633" w:rsidRPr="00BC634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553D9517" w14:textId="77777777" w:rsidR="00D44633" w:rsidRPr="00BC634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r>
      <w:tr w:rsidR="00D44633" w:rsidRPr="00725553" w14:paraId="23578B06" w14:textId="77777777" w:rsidTr="00D30895">
        <w:trPr>
          <w:trHeight w:val="737"/>
        </w:trPr>
        <w:tc>
          <w:tcPr>
            <w:tcW w:w="2552" w:type="dxa"/>
          </w:tcPr>
          <w:p w14:paraId="6AE505D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6F1EB69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0850A23E"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679" w:type="dxa"/>
          </w:tcPr>
          <w:p w14:paraId="186CEC15"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gridSpan w:val="2"/>
          </w:tcPr>
          <w:p w14:paraId="25A9A704"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38" w:type="dxa"/>
          </w:tcPr>
          <w:p w14:paraId="7878FF92"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54F169F1"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32" w:type="dxa"/>
            <w:gridSpan w:val="2"/>
          </w:tcPr>
          <w:p w14:paraId="4C7A1D97"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03CDF7EF"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585" w:type="dxa"/>
          </w:tcPr>
          <w:p w14:paraId="0FAD49A5"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05EEECCD"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-.035 (.039)</w:t>
            </w:r>
          </w:p>
        </w:tc>
        <w:tc>
          <w:tcPr>
            <w:tcW w:w="708" w:type="dxa"/>
            <w:gridSpan w:val="2"/>
          </w:tcPr>
          <w:p w14:paraId="39FF2E3E"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.38</w:t>
            </w:r>
          </w:p>
        </w:tc>
        <w:tc>
          <w:tcPr>
            <w:tcW w:w="851" w:type="dxa"/>
          </w:tcPr>
          <w:p w14:paraId="0D9DDC17"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7C11107B"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tc>
        <w:tc>
          <w:tcPr>
            <w:tcW w:w="567" w:type="dxa"/>
          </w:tcPr>
          <w:p w14:paraId="35B22C61"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.32</w:t>
            </w:r>
          </w:p>
        </w:tc>
        <w:tc>
          <w:tcPr>
            <w:tcW w:w="850" w:type="dxa"/>
          </w:tcPr>
          <w:p w14:paraId="0F5D5C15" w14:textId="77777777" w:rsidR="00D44633" w:rsidRPr="00C2500E" w:rsidRDefault="00D44633" w:rsidP="00D30895">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-.032 (.041)</w:t>
            </w:r>
          </w:p>
          <w:p w14:paraId="0BA2591D"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09" w:type="dxa"/>
          </w:tcPr>
          <w:p w14:paraId="6E416BF3"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.44</w:t>
            </w:r>
          </w:p>
        </w:tc>
        <w:tc>
          <w:tcPr>
            <w:tcW w:w="851" w:type="dxa"/>
          </w:tcPr>
          <w:p w14:paraId="5ED72EE1"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p w14:paraId="002E5345" w14:textId="77777777" w:rsidR="00D44633" w:rsidRPr="00BC634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tc>
        <w:tc>
          <w:tcPr>
            <w:tcW w:w="708" w:type="dxa"/>
          </w:tcPr>
          <w:p w14:paraId="0C3D3644" w14:textId="77777777" w:rsidR="00D44633" w:rsidRPr="00BC634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.15</w:t>
            </w:r>
          </w:p>
        </w:tc>
      </w:tr>
      <w:tr w:rsidR="00D44633" w:rsidRPr="00725553" w14:paraId="3F3B6767" w14:textId="77777777" w:rsidTr="00D30895">
        <w:trPr>
          <w:trHeight w:val="737"/>
        </w:trPr>
        <w:tc>
          <w:tcPr>
            <w:tcW w:w="2552" w:type="dxa"/>
          </w:tcPr>
          <w:p w14:paraId="707D2F7F"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lastRenderedPageBreak/>
              <w:t xml:space="preserve">   R</w:t>
            </w:r>
            <w:r w:rsidRPr="00EB38A9">
              <w:rPr>
                <w:rFonts w:ascii="Times New Roman" w:eastAsia="Times New Roman" w:hAnsi="Times New Roman" w:cs="Times New Roman"/>
                <w:color w:val="000000"/>
                <w:sz w:val="20"/>
                <w:szCs w:val="20"/>
                <w:vertAlign w:val="superscript"/>
                <w:lang w:eastAsia="de-DE"/>
              </w:rPr>
              <w:t>2</w:t>
            </w:r>
          </w:p>
        </w:tc>
        <w:tc>
          <w:tcPr>
            <w:tcW w:w="846" w:type="dxa"/>
          </w:tcPr>
          <w:p w14:paraId="0D94134A"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679" w:type="dxa"/>
          </w:tcPr>
          <w:p w14:paraId="04B4A839"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gridSpan w:val="2"/>
          </w:tcPr>
          <w:p w14:paraId="21A637E0"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.013</w:t>
            </w:r>
          </w:p>
        </w:tc>
        <w:tc>
          <w:tcPr>
            <w:tcW w:w="738" w:type="dxa"/>
          </w:tcPr>
          <w:p w14:paraId="00BA4374"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04BA59AA"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05</w:t>
            </w:r>
          </w:p>
        </w:tc>
        <w:tc>
          <w:tcPr>
            <w:tcW w:w="832" w:type="dxa"/>
            <w:gridSpan w:val="2"/>
          </w:tcPr>
          <w:p w14:paraId="7C0E7BCA"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52AFE016"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.053</w:t>
            </w:r>
          </w:p>
        </w:tc>
        <w:tc>
          <w:tcPr>
            <w:tcW w:w="585" w:type="dxa"/>
          </w:tcPr>
          <w:p w14:paraId="40349591"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3C5AB2E5"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708" w:type="dxa"/>
            <w:gridSpan w:val="2"/>
          </w:tcPr>
          <w:p w14:paraId="7E8DBF26"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1EEB0B58"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.025</w:t>
            </w:r>
          </w:p>
        </w:tc>
        <w:tc>
          <w:tcPr>
            <w:tcW w:w="567" w:type="dxa"/>
          </w:tcPr>
          <w:p w14:paraId="3A1EF03B"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4FF2E94A" w14:textId="77777777" w:rsidR="00D44633" w:rsidRPr="00C2500E" w:rsidRDefault="00D44633" w:rsidP="00D30895">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3</w:t>
            </w:r>
          </w:p>
        </w:tc>
        <w:tc>
          <w:tcPr>
            <w:tcW w:w="709" w:type="dxa"/>
          </w:tcPr>
          <w:p w14:paraId="34EC9E44"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74805D22" w14:textId="77777777" w:rsidR="00D44633" w:rsidRPr="00BC634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.078</w:t>
            </w:r>
          </w:p>
        </w:tc>
        <w:tc>
          <w:tcPr>
            <w:tcW w:w="708" w:type="dxa"/>
          </w:tcPr>
          <w:p w14:paraId="7B81D7A9" w14:textId="77777777" w:rsidR="00D44633" w:rsidRPr="00BC634E" w:rsidRDefault="00D44633" w:rsidP="00D30895">
            <w:pPr>
              <w:rPr>
                <w:rFonts w:ascii="Times New Roman" w:eastAsia="Times New Roman" w:hAnsi="Times New Roman" w:cs="Times New Roman"/>
                <w:color w:val="000000"/>
                <w:sz w:val="20"/>
                <w:szCs w:val="20"/>
                <w:lang w:eastAsia="de-DE"/>
              </w:rPr>
            </w:pPr>
          </w:p>
        </w:tc>
      </w:tr>
      <w:tr w:rsidR="00D44633" w:rsidRPr="00725553" w14:paraId="20DAE85D" w14:textId="77777777" w:rsidTr="00D30895">
        <w:trPr>
          <w:trHeight w:val="737"/>
        </w:trPr>
        <w:tc>
          <w:tcPr>
            <w:tcW w:w="2552" w:type="dxa"/>
          </w:tcPr>
          <w:p w14:paraId="64FAC1BE"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A00FD5">
              <w:rPr>
                <w:rFonts w:ascii="Times New Roman" w:eastAsia="Times New Roman" w:hAnsi="Times New Roman" w:cs="Times New Roman"/>
                <w:color w:val="000000"/>
                <w:sz w:val="20"/>
                <w:szCs w:val="20"/>
                <w:vertAlign w:val="superscript"/>
                <w:lang w:eastAsia="de-DE"/>
              </w:rPr>
              <w:t>2</w:t>
            </w:r>
          </w:p>
        </w:tc>
        <w:tc>
          <w:tcPr>
            <w:tcW w:w="846" w:type="dxa"/>
          </w:tcPr>
          <w:p w14:paraId="02E78260" w14:textId="77777777" w:rsidR="00D44633" w:rsidRDefault="00D44633" w:rsidP="00D30895">
            <w:pPr>
              <w:rPr>
                <w:rFonts w:ascii="Times New Roman" w:eastAsia="Times New Roman" w:hAnsi="Times New Roman" w:cs="Times New Roman"/>
                <w:color w:val="000000"/>
                <w:sz w:val="20"/>
                <w:szCs w:val="20"/>
                <w:lang w:eastAsia="de-DE"/>
              </w:rPr>
            </w:pPr>
          </w:p>
        </w:tc>
        <w:tc>
          <w:tcPr>
            <w:tcW w:w="679" w:type="dxa"/>
          </w:tcPr>
          <w:p w14:paraId="06814304" w14:textId="77777777" w:rsidR="00D44633" w:rsidRPr="003D7B5A" w:rsidRDefault="00D44633" w:rsidP="00D30895">
            <w:pPr>
              <w:rPr>
                <w:rFonts w:ascii="Times New Roman" w:eastAsia="Times New Roman" w:hAnsi="Times New Roman" w:cs="Times New Roman"/>
                <w:color w:val="000000"/>
                <w:sz w:val="20"/>
                <w:szCs w:val="20"/>
                <w:lang w:eastAsia="de-DE"/>
              </w:rPr>
            </w:pPr>
          </w:p>
        </w:tc>
        <w:tc>
          <w:tcPr>
            <w:tcW w:w="851" w:type="dxa"/>
            <w:gridSpan w:val="2"/>
          </w:tcPr>
          <w:p w14:paraId="27F4B564"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738" w:type="dxa"/>
          </w:tcPr>
          <w:p w14:paraId="71DF8BFE"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280A7597"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832" w:type="dxa"/>
            <w:gridSpan w:val="2"/>
          </w:tcPr>
          <w:p w14:paraId="344DE9B6"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2C0BCC60"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585" w:type="dxa"/>
          </w:tcPr>
          <w:p w14:paraId="5BAC4FDF"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7C810569"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gridSpan w:val="2"/>
          </w:tcPr>
          <w:p w14:paraId="7CB98075"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7381F752"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567" w:type="dxa"/>
          </w:tcPr>
          <w:p w14:paraId="5BF9F781"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0" w:type="dxa"/>
          </w:tcPr>
          <w:p w14:paraId="1F98ED4D" w14:textId="77777777" w:rsidR="00D44633" w:rsidRPr="00C2500E"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9" w:type="dxa"/>
          </w:tcPr>
          <w:p w14:paraId="48D469DB" w14:textId="77777777" w:rsidR="00D44633" w:rsidRPr="00C2500E" w:rsidRDefault="00D44633" w:rsidP="00D30895">
            <w:pPr>
              <w:rPr>
                <w:rFonts w:ascii="Times New Roman" w:eastAsia="Times New Roman" w:hAnsi="Times New Roman" w:cs="Times New Roman"/>
                <w:color w:val="000000"/>
                <w:sz w:val="20"/>
                <w:szCs w:val="20"/>
                <w:lang w:eastAsia="de-DE"/>
              </w:rPr>
            </w:pPr>
          </w:p>
        </w:tc>
        <w:tc>
          <w:tcPr>
            <w:tcW w:w="851" w:type="dxa"/>
          </w:tcPr>
          <w:p w14:paraId="17EDC9F5"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.065</w:t>
            </w:r>
          </w:p>
        </w:tc>
        <w:tc>
          <w:tcPr>
            <w:tcW w:w="708" w:type="dxa"/>
          </w:tcPr>
          <w:p w14:paraId="186975DA" w14:textId="77777777" w:rsidR="00D44633" w:rsidRPr="00BC634E" w:rsidRDefault="00D44633" w:rsidP="00D30895">
            <w:pPr>
              <w:rPr>
                <w:rFonts w:ascii="Times New Roman" w:eastAsia="Times New Roman" w:hAnsi="Times New Roman" w:cs="Times New Roman"/>
                <w:color w:val="000000"/>
                <w:sz w:val="20"/>
                <w:szCs w:val="20"/>
                <w:lang w:eastAsia="de-DE"/>
              </w:rPr>
            </w:pPr>
          </w:p>
        </w:tc>
      </w:tr>
      <w:tr w:rsidR="00D44633" w:rsidRPr="002E6F44" w14:paraId="2B622FB5" w14:textId="77777777" w:rsidTr="00D30895">
        <w:trPr>
          <w:trHeight w:val="917"/>
        </w:trPr>
        <w:tc>
          <w:tcPr>
            <w:tcW w:w="2552" w:type="dxa"/>
            <w:tcBorders>
              <w:top w:val="single" w:sz="4" w:space="0" w:color="auto"/>
              <w:bottom w:val="single" w:sz="4" w:space="0" w:color="auto"/>
            </w:tcBorders>
          </w:tcPr>
          <w:p w14:paraId="09110C28" w14:textId="77777777" w:rsidR="00D44633" w:rsidRPr="00902F45" w:rsidRDefault="00D44633" w:rsidP="00D30895">
            <w:pPr>
              <w:rPr>
                <w:rFonts w:ascii="Times New Roman" w:eastAsia="Times New Roman" w:hAnsi="Times New Roman" w:cs="Times New Roman"/>
                <w:color w:val="000000"/>
                <w:sz w:val="20"/>
                <w:szCs w:val="20"/>
                <w:highlight w:val="yellow"/>
                <w:lang w:eastAsia="de-DE"/>
              </w:rPr>
            </w:pPr>
          </w:p>
        </w:tc>
        <w:tc>
          <w:tcPr>
            <w:tcW w:w="12327" w:type="dxa"/>
            <w:gridSpan w:val="19"/>
            <w:tcBorders>
              <w:top w:val="single" w:sz="4" w:space="0" w:color="auto"/>
              <w:bottom w:val="single" w:sz="4" w:space="0" w:color="auto"/>
            </w:tcBorders>
          </w:tcPr>
          <w:p w14:paraId="6E0C223C" w14:textId="77777777"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highlight w:val="yellow"/>
                <w:lang w:val="en-US" w:eastAsia="de-DE"/>
              </w:rPr>
              <w:br/>
            </w:r>
            <w:r w:rsidRPr="00902F45">
              <w:rPr>
                <w:rFonts w:ascii="Times New Roman" w:eastAsia="Times New Roman" w:hAnsi="Times New Roman" w:cs="Times New Roman"/>
                <w:i/>
                <w:iCs/>
                <w:color w:val="000000"/>
                <w:sz w:val="20"/>
                <w:szCs w:val="20"/>
                <w:lang w:val="en-US" w:eastAsia="de-DE"/>
              </w:rPr>
              <w:t>Note</w:t>
            </w:r>
            <w:r w:rsidRPr="00902F45">
              <w:rPr>
                <w:rFonts w:ascii="Times New Roman" w:eastAsia="Times New Roman" w:hAnsi="Times New Roman" w:cs="Times New Roman"/>
                <w:color w:val="000000"/>
                <w:sz w:val="20"/>
                <w:szCs w:val="20"/>
                <w:lang w:val="en-US" w:eastAsia="de-DE"/>
              </w:rPr>
              <w:t xml:space="preserve">. Coefficients are unstandardized with standard errors in parentheses. Effects of teaching experience and appraisals on </w:t>
            </w:r>
            <w:proofErr w:type="gramStart"/>
            <w:r w:rsidRPr="00902F45">
              <w:rPr>
                <w:rFonts w:ascii="Times New Roman" w:eastAsia="Times New Roman" w:hAnsi="Times New Roman" w:cs="Times New Roman"/>
                <w:color w:val="000000"/>
                <w:sz w:val="20"/>
                <w:szCs w:val="20"/>
                <w:lang w:val="en-US" w:eastAsia="de-DE"/>
              </w:rPr>
              <w:t>teachers’</w:t>
            </w:r>
            <w:proofErr w:type="gramEnd"/>
            <w:r w:rsidRPr="00902F45">
              <w:rPr>
                <w:rFonts w:ascii="Times New Roman" w:eastAsia="Times New Roman" w:hAnsi="Times New Roman" w:cs="Times New Roman"/>
                <w:color w:val="000000"/>
                <w:sz w:val="20"/>
                <w:szCs w:val="20"/>
                <w:lang w:val="en-US" w:eastAsia="de-DE"/>
              </w:rPr>
              <w:t xml:space="preserve"> standardized mean HR are displayed for the five intervals. </w:t>
            </w:r>
          </w:p>
          <w:p w14:paraId="628A517B"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6F64B4EC" w14:textId="77777777"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In Model 1, standardized mean HR was predicted only by teaching experience. In Model 2, solely disruption appraisal was added as a predictor. In Model 3, solely confidence appraisal was added as a predictor. In Model 4, all three predictors were considered in concert.</w:t>
            </w:r>
          </w:p>
          <w:p w14:paraId="057DA864"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0B1B21C" w14:textId="77777777"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vertAlign w:val="superscript"/>
                <w:lang w:val="en-US" w:eastAsia="de-DE"/>
              </w:rPr>
              <w:t xml:space="preserve">1 </w:t>
            </w:r>
            <w:r w:rsidRPr="00902F45">
              <w:rPr>
                <w:rFonts w:ascii="Times New Roman" w:eastAsia="Times New Roman" w:hAnsi="Times New Roman" w:cs="Times New Roman"/>
                <w:color w:val="000000"/>
                <w:sz w:val="20"/>
                <w:szCs w:val="20"/>
                <w:lang w:val="en-US" w:eastAsia="de-DE"/>
              </w:rPr>
              <w:t xml:space="preserve">To avoid post-diction, we calculated only Model 1 for the pre-teaching interval because the classroom events had not yet occurred in this interval. </w:t>
            </w:r>
          </w:p>
          <w:p w14:paraId="7C0AB555"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1DB83ED" w14:textId="77777777"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 xml:space="preserve">* </w:t>
            </w:r>
            <w:r w:rsidRPr="00902F45">
              <w:rPr>
                <w:rFonts w:ascii="Times New Roman" w:eastAsia="Times New Roman" w:hAnsi="Times New Roman" w:cs="Times New Roman"/>
                <w:i/>
                <w:iCs/>
                <w:color w:val="000000"/>
                <w:sz w:val="20"/>
                <w:szCs w:val="20"/>
                <w:lang w:val="en-US" w:eastAsia="de-DE"/>
              </w:rPr>
              <w:t>p</w:t>
            </w:r>
            <w:r w:rsidRPr="00902F45">
              <w:rPr>
                <w:rFonts w:ascii="Times New Roman" w:eastAsia="Times New Roman" w:hAnsi="Times New Roman" w:cs="Times New Roman"/>
                <w:color w:val="000000"/>
                <w:sz w:val="20"/>
                <w:szCs w:val="20"/>
                <w:lang w:val="en-US" w:eastAsia="de-DE"/>
              </w:rPr>
              <w:t xml:space="preserve"> &lt; .05.</w:t>
            </w:r>
          </w:p>
          <w:p w14:paraId="1D60F34A" w14:textId="77777777" w:rsidR="00D44633" w:rsidRPr="00902F45" w:rsidRDefault="00D44633" w:rsidP="00D30895">
            <w:pPr>
              <w:rPr>
                <w:rFonts w:ascii="Times New Roman" w:eastAsia="Times New Roman" w:hAnsi="Times New Roman" w:cs="Times New Roman"/>
                <w:color w:val="000000"/>
                <w:sz w:val="20"/>
                <w:szCs w:val="20"/>
                <w:highlight w:val="yellow"/>
                <w:lang w:val="en-GB" w:eastAsia="de-DE"/>
              </w:rPr>
            </w:pPr>
          </w:p>
        </w:tc>
      </w:tr>
    </w:tbl>
    <w:p w14:paraId="70CCF3B7" w14:textId="77777777" w:rsidR="00D44633" w:rsidRDefault="00D44633" w:rsidP="00D44633">
      <w:pPr>
        <w:spacing w:before="120" w:after="240" w:line="360" w:lineRule="auto"/>
        <w:rPr>
          <w:rFonts w:ascii="Times New Roman" w:eastAsia="Times New Roman" w:hAnsi="Times New Roman" w:cs="Times New Roman"/>
          <w:sz w:val="24"/>
          <w:szCs w:val="24"/>
          <w:lang w:val="en-US" w:eastAsia="de-DE"/>
        </w:rPr>
        <w:sectPr w:rsidR="00D44633" w:rsidSect="00D30895">
          <w:pgSz w:w="16838" w:h="11906" w:orient="landscape"/>
          <w:pgMar w:top="1417" w:right="1417" w:bottom="1417" w:left="1134" w:header="708" w:footer="708" w:gutter="0"/>
          <w:cols w:space="708"/>
          <w:docGrid w:linePitch="360"/>
        </w:sectPr>
      </w:pPr>
    </w:p>
    <w:p w14:paraId="01AE9FD5" w14:textId="77777777" w:rsidR="00D44633" w:rsidRDefault="00D44633" w:rsidP="00D44633">
      <w:pPr>
        <w:rPr>
          <w:rFonts w:ascii="Times New Roman" w:hAnsi="Times New Roman" w:cs="Times New Roman"/>
          <w:b/>
          <w:bCs/>
          <w:sz w:val="24"/>
          <w:szCs w:val="24"/>
          <w:lang w:val="en-US"/>
        </w:rPr>
      </w:pPr>
      <w:r w:rsidRPr="005C621D">
        <w:rPr>
          <w:rFonts w:ascii="Times New Roman" w:hAnsi="Times New Roman" w:cs="Times New Roman"/>
          <w:b/>
          <w:bCs/>
          <w:sz w:val="24"/>
          <w:szCs w:val="24"/>
          <w:lang w:val="en-US"/>
        </w:rPr>
        <w:lastRenderedPageBreak/>
        <w:t xml:space="preserve">APPENDIX </w:t>
      </w:r>
    </w:p>
    <w:p w14:paraId="233654AB" w14:textId="77777777" w:rsidR="00D44633" w:rsidRDefault="00D44633" w:rsidP="00D44633">
      <w:pPr>
        <w:rPr>
          <w:rFonts w:ascii="Times New Roman" w:hAnsi="Times New Roman" w:cs="Times New Roman"/>
          <w:b/>
          <w:bCs/>
          <w:sz w:val="24"/>
          <w:szCs w:val="24"/>
          <w:lang w:val="en-US"/>
        </w:rPr>
      </w:pPr>
      <w:r>
        <w:rPr>
          <w:rFonts w:ascii="Times New Roman" w:hAnsi="Times New Roman" w:cs="Times New Roman"/>
          <w:b/>
          <w:bCs/>
          <w:sz w:val="24"/>
          <w:szCs w:val="24"/>
          <w:lang w:val="en-US"/>
        </w:rPr>
        <w:t>Figure XX</w:t>
      </w:r>
    </w:p>
    <w:p w14:paraId="765AF6FE" w14:textId="5ACF6768" w:rsidR="00D44633" w:rsidRPr="00005508" w:rsidRDefault="00D44633" w:rsidP="00D44633">
      <w:pPr>
        <w:rPr>
          <w:i/>
          <w:iCs/>
          <w:lang w:val="en-US"/>
        </w:rPr>
      </w:pPr>
      <w:r w:rsidRPr="00005508">
        <w:rPr>
          <w:rFonts w:ascii="Times New Roman" w:hAnsi="Times New Roman" w:cs="Times New Roman"/>
          <w:i/>
          <w:iCs/>
          <w:lang w:val="en-US"/>
        </w:rPr>
        <w:t>Setting of the 15-minute micro teaching unit. Note. The setting included three actors as the class (left) and a teacher (right).</w:t>
      </w:r>
    </w:p>
    <w:p w14:paraId="1AC25B12" w14:textId="77777777" w:rsidR="00D44633" w:rsidRPr="00005508" w:rsidRDefault="00D44633" w:rsidP="00D44633">
      <w:pPr>
        <w:pStyle w:val="Beschriftung"/>
        <w:rPr>
          <w:rFonts w:ascii="Times New Roman" w:hAnsi="Times New Roman" w:cs="Times New Roman"/>
          <w:i w:val="0"/>
          <w:iCs w:val="0"/>
          <w:lang w:val="en-US"/>
        </w:rPr>
      </w:pPr>
      <w:r>
        <w:rPr>
          <w:rFonts w:ascii="Times New Roman" w:eastAsia="Times New Roman" w:hAnsi="Times New Roman" w:cs="Times New Roman"/>
          <w:noProof/>
          <w:color w:val="000000"/>
          <w:sz w:val="24"/>
          <w:szCs w:val="24"/>
          <w:lang w:eastAsia="de-DE"/>
        </w:rPr>
        <w:drawing>
          <wp:inline distT="0" distB="0" distL="0" distR="0" wp14:anchorId="6D6DC637" wp14:editId="275A139C">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8">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2D2C917D" w14:textId="77777777" w:rsidR="00D44633" w:rsidRDefault="00D44633" w:rsidP="00D44633">
      <w:pPr>
        <w:rPr>
          <w:rFonts w:ascii="Times New Roman" w:hAnsi="Times New Roman" w:cs="Times New Roman"/>
          <w:b/>
          <w:bCs/>
          <w:sz w:val="24"/>
          <w:szCs w:val="24"/>
          <w:lang w:val="en-US"/>
        </w:rPr>
      </w:pPr>
    </w:p>
    <w:p w14:paraId="21D63AFC"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t>Figure XX</w:t>
      </w:r>
    </w:p>
    <w:p w14:paraId="32A18F78" w14:textId="77777777" w:rsidR="00D44633" w:rsidRPr="00005508" w:rsidRDefault="00D44633" w:rsidP="00D44633">
      <w:pPr>
        <w:rPr>
          <w:rFonts w:ascii="Times New Roman" w:hAnsi="Times New Roman" w:cs="Times New Roman"/>
          <w:i/>
          <w:iCs/>
          <w:lang w:val="en-US"/>
        </w:rPr>
      </w:pPr>
      <w:r w:rsidRPr="00005508">
        <w:rPr>
          <w:rFonts w:ascii="Times New Roman" w:hAnsi="Times New Roman" w:cs="Times New Roman"/>
          <w:i/>
          <w:iCs/>
          <w:lang w:val="en-US"/>
        </w:rPr>
        <w:t>Setting of the interview. Note. The experimenter and participant watched the previously taught unit on video.</w:t>
      </w:r>
    </w:p>
    <w:p w14:paraId="7B09B1BA" w14:textId="77777777" w:rsidR="00D44633" w:rsidRDefault="00D44633" w:rsidP="00D44633">
      <w:pPr>
        <w:rPr>
          <w:rFonts w:ascii="Times New Roman" w:hAnsi="Times New Roman" w:cs="Times New Roman"/>
          <w:lang w:val="en-US"/>
        </w:rPr>
      </w:pPr>
      <w:r w:rsidRPr="00B25DA9">
        <w:rPr>
          <w:rFonts w:ascii="Times New Roman" w:eastAsia="Times New Roman" w:hAnsi="Times New Roman" w:cs="Times New Roman"/>
          <w:noProof/>
          <w:color w:val="000000"/>
          <w:sz w:val="24"/>
          <w:szCs w:val="24"/>
          <w:lang w:eastAsia="de-DE"/>
        </w:rPr>
        <w:drawing>
          <wp:inline distT="0" distB="0" distL="0" distR="0" wp14:anchorId="45AF033D" wp14:editId="661C2482">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p>
    <w:p w14:paraId="3DF4232F"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lastRenderedPageBreak/>
        <w:t>Figure XX</w:t>
      </w:r>
    </w:p>
    <w:p w14:paraId="59F68A3B" w14:textId="77777777" w:rsidR="00D44633" w:rsidRDefault="00D44633" w:rsidP="00D44633">
      <w:pPr>
        <w:rPr>
          <w:lang w:val="en-US"/>
        </w:rPr>
      </w:pPr>
      <w:r>
        <w:rPr>
          <w:noProof/>
          <w:lang w:val="en-US"/>
        </w:rPr>
        <w:t xml:space="preserve"> </w:t>
      </w:r>
      <w:commentRangeStart w:id="197"/>
      <w:commentRangeStart w:id="198"/>
      <w:r>
        <w:rPr>
          <w:noProof/>
          <w:lang w:eastAsia="de-DE"/>
        </w:rPr>
        <w:drawing>
          <wp:inline distT="0" distB="0" distL="0" distR="0" wp14:anchorId="60B177E6" wp14:editId="1351A93F">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commentRangeEnd w:id="197"/>
      <w:r>
        <w:rPr>
          <w:rStyle w:val="Kommentarzeichen"/>
        </w:rPr>
        <w:commentReference w:id="197"/>
      </w:r>
      <w:commentRangeEnd w:id="198"/>
      <w:r w:rsidR="00B7732B">
        <w:rPr>
          <w:rStyle w:val="Kommentarzeichen"/>
        </w:rPr>
        <w:commentReference w:id="198"/>
      </w:r>
    </w:p>
    <w:p w14:paraId="6221D033" w14:textId="77777777" w:rsidR="00D44633" w:rsidRDefault="00D44633" w:rsidP="00D44633">
      <w:pPr>
        <w:rPr>
          <w:lang w:val="en-US"/>
        </w:rPr>
      </w:pPr>
      <w:r>
        <w:rPr>
          <w:noProof/>
          <w:lang w:eastAsia="de-DE"/>
        </w:rPr>
        <w:drawing>
          <wp:inline distT="0" distB="0" distL="0" distR="0" wp14:anchorId="3ED67E93" wp14:editId="45C29914">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463D1B67" w14:textId="77777777" w:rsidR="00D44633" w:rsidRDefault="00D44633" w:rsidP="00D44633">
      <w:pPr>
        <w:rPr>
          <w:lang w:val="en-US"/>
        </w:rPr>
      </w:pPr>
      <w:r>
        <w:rPr>
          <w:noProof/>
          <w:lang w:eastAsia="de-DE"/>
        </w:rPr>
        <w:lastRenderedPageBreak/>
        <w:drawing>
          <wp:inline distT="0" distB="0" distL="0" distR="0" wp14:anchorId="55777FA3" wp14:editId="64687537">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31512752" w14:textId="77777777" w:rsidR="00D44633" w:rsidRPr="00F76DB5" w:rsidRDefault="00D44633" w:rsidP="00D44633">
      <w:pPr>
        <w:rPr>
          <w:lang w:val="en-US"/>
        </w:rPr>
      </w:pPr>
      <w:r>
        <w:rPr>
          <w:noProof/>
          <w:lang w:eastAsia="de-DE"/>
        </w:rPr>
        <w:drawing>
          <wp:inline distT="0" distB="0" distL="0" distR="0" wp14:anchorId="1665B97E" wp14:editId="5789C993">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23CD213A" w14:textId="4ABC2FD9" w:rsidR="00D44633" w:rsidRDefault="00D44633" w:rsidP="00D44633">
      <w:pPr>
        <w:rPr>
          <w:rFonts w:ascii="Times New Roman" w:hAnsi="Times New Roman" w:cs="Times New Roman"/>
          <w:sz w:val="24"/>
          <w:szCs w:val="24"/>
          <w:lang w:val="en-US"/>
        </w:rPr>
      </w:pPr>
      <w:r>
        <w:rPr>
          <w:rFonts w:ascii="Times New Roman" w:hAnsi="Times New Roman" w:cs="Times New Roman"/>
          <w:noProof/>
          <w:sz w:val="24"/>
          <w:szCs w:val="24"/>
          <w:lang w:eastAsia="de-DE"/>
        </w:rPr>
        <w:lastRenderedPageBreak/>
        <w:drawing>
          <wp:inline distT="0" distB="0" distL="0" distR="0" wp14:anchorId="5C06EC16" wp14:editId="109BE01C">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D44633">
      <w:footerReference w:type="default" r:id="rId2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iglmayr, Anne" w:date="2024-04-04T13:56:00Z" w:initials="DA">
    <w:p w14:paraId="0DCE3E7B" w14:textId="679F7A93" w:rsidR="00EA0734" w:rsidRDefault="00EA0734">
      <w:pPr>
        <w:pStyle w:val="Kommentartext"/>
      </w:pPr>
      <w:r>
        <w:rPr>
          <w:rStyle w:val="Kommentarzeichen"/>
        </w:rPr>
        <w:annotationRef/>
      </w:r>
      <w:r>
        <w:t>Da gibt es eine Metaanalyse dazu, komme nur gerade nicht auf den Namen… steht vielleicht bei Nolting?</w:t>
      </w:r>
    </w:p>
  </w:comment>
  <w:comment w:id="1" w:author="Mandy Klatt" w:date="2024-04-10T15:29:00Z" w:initials="MK">
    <w:p w14:paraId="76E82A29" w14:textId="2A4C6651" w:rsidR="000F5B4A" w:rsidRDefault="000F5B4A">
      <w:pPr>
        <w:pStyle w:val="Kommentartext"/>
      </w:pPr>
      <w:r>
        <w:rPr>
          <w:rStyle w:val="Kommentarzeichen"/>
        </w:rPr>
        <w:annotationRef/>
      </w:r>
      <w:proofErr w:type="spellStart"/>
      <w:r>
        <w:t>Implications</w:t>
      </w:r>
      <w:proofErr w:type="spellEnd"/>
      <w:r>
        <w:t xml:space="preserve"> kurz anreißen</w:t>
      </w:r>
    </w:p>
  </w:comment>
  <w:comment w:id="2" w:author="Deiglmayr, Anne" w:date="2024-04-04T14:06:00Z" w:initials="DA">
    <w:p w14:paraId="0D00B089" w14:textId="57D72BF2" w:rsidR="00D25B78" w:rsidRDefault="00D25B78">
      <w:pPr>
        <w:pStyle w:val="Kommentartext"/>
      </w:pPr>
      <w:r>
        <w:rPr>
          <w:rStyle w:val="Kommentarzeichen"/>
        </w:rPr>
        <w:annotationRef/>
      </w:r>
      <w:r>
        <w:t>kann</w:t>
      </w:r>
      <w:r w:rsidR="00B416C0">
        <w:t xml:space="preserve"> auch</w:t>
      </w:r>
      <w:r>
        <w:t xml:space="preserve"> weg</w:t>
      </w:r>
      <w:r w:rsidR="00B416C0">
        <w:t>, wenn muss…</w:t>
      </w:r>
    </w:p>
  </w:comment>
  <w:comment w:id="4" w:author="Deiglmayr, Anne" w:date="2024-04-04T14:35:00Z" w:initials="DA">
    <w:p w14:paraId="0F50AE53" w14:textId="606543B2" w:rsidR="00CC1117" w:rsidRDefault="00CC1117">
      <w:pPr>
        <w:pStyle w:val="Kommentartext"/>
      </w:pPr>
      <w:r>
        <w:rPr>
          <w:rStyle w:val="Kommentarzeichen"/>
        </w:rPr>
        <w:annotationRef/>
      </w:r>
      <w:r>
        <w:t>Fand ich schwer verständlich. Stimmt das so?</w:t>
      </w:r>
    </w:p>
  </w:comment>
  <w:comment w:id="5" w:author="Deiglmayr, Anne" w:date="2024-04-04T14:41:00Z" w:initials="DA">
    <w:p w14:paraId="23B78702" w14:textId="3E72F4EA" w:rsidR="009432BF" w:rsidRDefault="009432BF">
      <w:pPr>
        <w:pStyle w:val="Kommentartext"/>
      </w:pPr>
      <w:r>
        <w:rPr>
          <w:rStyle w:val="Kommentarzeichen"/>
        </w:rPr>
        <w:annotationRef/>
      </w:r>
      <w:r>
        <w:t>Kannst du etwas spezifischer beschreiben, worin der Stressor bestand? Klingt erstmal per se nicht wirklich stressig…</w:t>
      </w:r>
    </w:p>
  </w:comment>
  <w:comment w:id="6" w:author="Deiglmayr, Anne" w:date="2024-04-04T14:43:00Z" w:initials="DA">
    <w:p w14:paraId="3EE6BC39" w14:textId="21DE8755" w:rsidR="009432BF" w:rsidRDefault="009432BF">
      <w:pPr>
        <w:pStyle w:val="Kommentartext"/>
      </w:pPr>
      <w:r>
        <w:rPr>
          <w:rStyle w:val="Kommentarzeichen"/>
        </w:rPr>
        <w:annotationRef/>
      </w:r>
      <w:r>
        <w:t xml:space="preserve">Wahrscheinlich müssen wir beim Markennamen noch so ein ® </w:t>
      </w:r>
      <w:proofErr w:type="gramStart"/>
      <w:r>
        <w:t>einfügen….</w:t>
      </w:r>
      <w:proofErr w:type="gramEnd"/>
      <w:r>
        <w:t>?</w:t>
      </w:r>
    </w:p>
  </w:comment>
  <w:comment w:id="7" w:author="Deiglmayr, Anne" w:date="2024-04-04T14:52:00Z" w:initials="DA">
    <w:p w14:paraId="73EFF466" w14:textId="45792793" w:rsidR="00895071" w:rsidRDefault="00895071">
      <w:pPr>
        <w:pStyle w:val="Kommentartext"/>
      </w:pPr>
      <w:r>
        <w:rPr>
          <w:rStyle w:val="Kommentarzeichen"/>
        </w:rPr>
        <w:annotationRef/>
      </w:r>
      <w:r>
        <w:t>Stimmt das? Wie genau wurde Stress operationalisiert? Oder gab es gar keine Validierung der physiologischen Maße, z.B. durch eine Stressskala o.ä.?</w:t>
      </w:r>
    </w:p>
  </w:comment>
  <w:comment w:id="8" w:author="Deiglmayr, Anne" w:date="2024-04-04T14:54:00Z" w:initials="DA">
    <w:p w14:paraId="39D5CA55" w14:textId="488E35A5" w:rsidR="00895071" w:rsidRDefault="00895071">
      <w:pPr>
        <w:pStyle w:val="Kommentartext"/>
      </w:pPr>
      <w:r>
        <w:rPr>
          <w:rStyle w:val="Kommentarzeichen"/>
        </w:rPr>
        <w:annotationRef/>
      </w:r>
      <w:r>
        <w:t>Was bedeutet das eigentlich genau?</w:t>
      </w:r>
    </w:p>
  </w:comment>
  <w:comment w:id="9" w:author="Deiglmayr, Anne" w:date="2024-04-08T16:45:00Z" w:initials="DA">
    <w:p w14:paraId="712FC92A" w14:textId="04636471" w:rsidR="004730CB" w:rsidRDefault="004730CB">
      <w:pPr>
        <w:pStyle w:val="Kommentartext"/>
      </w:pPr>
      <w:r>
        <w:rPr>
          <w:rStyle w:val="Kommentarzeichen"/>
        </w:rPr>
        <w:annotationRef/>
      </w:r>
      <w:r>
        <w:t xml:space="preserve">Ich würde hier mit dem Besonderen anfangen, nämlich der </w:t>
      </w:r>
      <w:proofErr w:type="spellStart"/>
      <w:r>
        <w:t>micro</w:t>
      </w:r>
      <w:proofErr w:type="spellEnd"/>
      <w:r>
        <w:t xml:space="preserve"> </w:t>
      </w:r>
      <w:proofErr w:type="spellStart"/>
      <w:r>
        <w:t>teaching</w:t>
      </w:r>
      <w:proofErr w:type="spellEnd"/>
      <w:r>
        <w:t xml:space="preserve"> </w:t>
      </w:r>
      <w:proofErr w:type="spellStart"/>
      <w:r>
        <w:t>unit</w:t>
      </w:r>
      <w:proofErr w:type="spellEnd"/>
      <w:r>
        <w:t xml:space="preserve"> mit eingebauten Störungen (in kontrolliertem Design…). Da kann man dann auch den Bogen zum Stress schlagen. Beschreib das erst, und dann die Phasen drumherum.</w:t>
      </w:r>
    </w:p>
  </w:comment>
  <w:comment w:id="17" w:author="Deiglmayr, Anne" w:date="2024-04-08T17:08:00Z" w:initials="DA">
    <w:p w14:paraId="04B815F3" w14:textId="65DBDF60" w:rsidR="004F3BD3" w:rsidRDefault="004F3BD3">
      <w:pPr>
        <w:pStyle w:val="Kommentartext"/>
      </w:pPr>
      <w:r>
        <w:rPr>
          <w:rStyle w:val="Kommentarzeichen"/>
        </w:rPr>
        <w:annotationRef/>
      </w:r>
      <w:r>
        <w:t>Kann das Wort weg?</w:t>
      </w:r>
    </w:p>
  </w:comment>
  <w:comment w:id="18" w:author="Deiglmayr, Anne" w:date="2024-04-08T17:08:00Z" w:initials="DA">
    <w:p w14:paraId="3F15500D" w14:textId="0F6F41BC" w:rsidR="004F3BD3" w:rsidRDefault="004F3BD3">
      <w:pPr>
        <w:pStyle w:val="Kommentartext"/>
      </w:pPr>
      <w:r>
        <w:rPr>
          <w:rStyle w:val="Kommentarzeichen"/>
        </w:rPr>
        <w:annotationRef/>
      </w:r>
      <w:r>
        <w:t>Wirklich alle?</w:t>
      </w:r>
    </w:p>
  </w:comment>
  <w:comment w:id="16" w:author="Lotz, Christin" w:date="2024-04-09T12:30:00Z" w:initials="LC">
    <w:p w14:paraId="5F8E0502" w14:textId="77777777" w:rsidR="00E82F66" w:rsidRDefault="00E82F66">
      <w:pPr>
        <w:pStyle w:val="Kommentartext"/>
      </w:pPr>
      <w:r>
        <w:rPr>
          <w:rStyle w:val="Kommentarzeichen"/>
        </w:rPr>
        <w:annotationRef/>
      </w:r>
      <w:r>
        <w:t xml:space="preserve">Das kommt etwas überraschend, da dazu vorher wenig theoretischer Hintergrund kam. </w:t>
      </w:r>
    </w:p>
    <w:p w14:paraId="47A55509" w14:textId="63BFA00A" w:rsidR="00E82F66" w:rsidRDefault="00E82F66">
      <w:pPr>
        <w:pStyle w:val="Kommentartext"/>
      </w:pPr>
      <w:r>
        <w:t xml:space="preserve">Daran zu erkennen, dass erst hier überhaupt gesagt wird, dass </w:t>
      </w:r>
      <w:proofErr w:type="spellStart"/>
      <w:r>
        <w:t>more</w:t>
      </w:r>
      <w:proofErr w:type="spellEnd"/>
      <w:r>
        <w:t xml:space="preserve"> </w:t>
      </w:r>
      <w:proofErr w:type="spellStart"/>
      <w:r>
        <w:t>experienced</w:t>
      </w:r>
      <w:proofErr w:type="spellEnd"/>
      <w:r>
        <w:t xml:space="preserve"> </w:t>
      </w:r>
      <w:proofErr w:type="spellStart"/>
      <w:r>
        <w:t>teachers</w:t>
      </w:r>
      <w:proofErr w:type="spellEnd"/>
      <w:r>
        <w:t xml:space="preserve"> </w:t>
      </w:r>
      <w:proofErr w:type="spellStart"/>
      <w:r>
        <w:t>better</w:t>
      </w:r>
      <w:proofErr w:type="spellEnd"/>
      <w:r>
        <w:t xml:space="preserve"> </w:t>
      </w:r>
      <w:proofErr w:type="spellStart"/>
      <w:r>
        <w:t>skills</w:t>
      </w:r>
      <w:proofErr w:type="spellEnd"/>
      <w:r>
        <w:t xml:space="preserve"> haben. Oder </w:t>
      </w:r>
      <w:proofErr w:type="gramStart"/>
      <w:r>
        <w:t>hab</w:t>
      </w:r>
      <w:proofErr w:type="gramEnd"/>
      <w:r>
        <w:t xml:space="preserve"> ich das irgendwo überlesen?</w:t>
      </w:r>
    </w:p>
  </w:comment>
  <w:comment w:id="19" w:author="Lotz, Christin" w:date="2024-04-09T12:33:00Z" w:initials="LC">
    <w:p w14:paraId="033014DF" w14:textId="392A7F63" w:rsidR="00E82F66" w:rsidRDefault="00E82F66">
      <w:pPr>
        <w:pStyle w:val="Kommentartext"/>
      </w:pPr>
      <w:r>
        <w:rPr>
          <w:rStyle w:val="Kommentarzeichen"/>
        </w:rPr>
        <w:annotationRef/>
      </w:r>
      <w:r>
        <w:t xml:space="preserve">Wenn die </w:t>
      </w:r>
      <w:proofErr w:type="spellStart"/>
      <w:r>
        <w:t>figures</w:t>
      </w:r>
      <w:proofErr w:type="spellEnd"/>
      <w:r>
        <w:t xml:space="preserve"> nicht mit in den Wordcount zählen, dann sollte hier die Caption noch etwas ausführlicher werden. Sodass man ohne das Paper bis dahin gelesen zu haben, nur aus der Caption verstehen kann, was da in der Figure los ist.</w:t>
      </w:r>
    </w:p>
  </w:comment>
  <w:comment w:id="28" w:author="Deiglmayr, Anne" w:date="2024-04-08T17:11:00Z" w:initials="DA">
    <w:p w14:paraId="2AE5D21A" w14:textId="514A3496" w:rsidR="00ED5B4E" w:rsidRDefault="00ED5B4E">
      <w:pPr>
        <w:pStyle w:val="Kommentartext"/>
      </w:pPr>
      <w:r>
        <w:rPr>
          <w:rStyle w:val="Kommentarzeichen"/>
        </w:rPr>
        <w:annotationRef/>
      </w:r>
      <w:r>
        <w:rPr>
          <w:rStyle w:val="Kommentarzeichen"/>
        </w:rPr>
        <w:t xml:space="preserve">Wir müssen ggf. nochmal kritisch schauen, dass wir in der </w:t>
      </w:r>
      <w:proofErr w:type="spellStart"/>
      <w:r>
        <w:rPr>
          <w:rStyle w:val="Kommentarzeichen"/>
        </w:rPr>
        <w:t>Present</w:t>
      </w:r>
      <w:proofErr w:type="spellEnd"/>
      <w:r>
        <w:rPr>
          <w:rStyle w:val="Kommentarzeichen"/>
        </w:rPr>
        <w:t xml:space="preserve"> Study </w:t>
      </w:r>
      <w:proofErr w:type="spellStart"/>
      <w:r>
        <w:rPr>
          <w:rStyle w:val="Kommentarzeichen"/>
        </w:rPr>
        <w:t>section</w:t>
      </w:r>
      <w:proofErr w:type="spellEnd"/>
      <w:r>
        <w:rPr>
          <w:rStyle w:val="Kommentarzeichen"/>
        </w:rPr>
        <w:t xml:space="preserve"> ganz knapp das Wesentliche referieren, und hier erst die Details. Sonst wiederholt sich zu viel….</w:t>
      </w:r>
    </w:p>
  </w:comment>
  <w:comment w:id="29" w:author="G K" w:date="2024-04-03T23:42:00Z" w:initials="GK">
    <w:p w14:paraId="2790BFD2" w14:textId="6BAA998A" w:rsidR="00CD649D" w:rsidRDefault="00CD649D">
      <w:pPr>
        <w:pStyle w:val="Kommentartext"/>
      </w:pPr>
      <w:r>
        <w:rPr>
          <w:rStyle w:val="Kommentarzeichen"/>
        </w:rPr>
        <w:annotationRef/>
      </w:r>
      <w:r>
        <w:t xml:space="preserve">Vielleicht hier noch ein Satz zu den Anforderungen an die </w:t>
      </w:r>
      <w:proofErr w:type="spellStart"/>
      <w:r>
        <w:t>teaching</w:t>
      </w:r>
      <w:proofErr w:type="spellEnd"/>
      <w:r>
        <w:t xml:space="preserve">-unit, also was im </w:t>
      </w:r>
      <w:proofErr w:type="spellStart"/>
      <w:r>
        <w:t>vorfeld</w:t>
      </w:r>
      <w:proofErr w:type="spellEnd"/>
      <w:r>
        <w:t xml:space="preserve"> als Aufgabenstellung und Rahmen vorgegeben wurde</w:t>
      </w:r>
    </w:p>
    <w:p w14:paraId="2EE3D88E" w14:textId="77777777" w:rsidR="00CD649D" w:rsidRDefault="00CD649D">
      <w:pPr>
        <w:pStyle w:val="Kommentartext"/>
      </w:pPr>
    </w:p>
  </w:comment>
  <w:comment w:id="30" w:author="Deiglmayr, Anne" w:date="2024-04-08T17:15:00Z" w:initials="DA">
    <w:p w14:paraId="6E96294C" w14:textId="77777777" w:rsidR="00C743FD" w:rsidRDefault="00C743FD" w:rsidP="00C743FD">
      <w:pPr>
        <w:pStyle w:val="Kommentartext"/>
      </w:pPr>
      <w:r>
        <w:rPr>
          <w:rStyle w:val="Kommentarzeichen"/>
        </w:rPr>
        <w:annotationRef/>
      </w:r>
      <w:r>
        <w:t xml:space="preserve">Dies in die Beschreibung der Phasen integrieren bzw. so weit wie möglich kürzen, da der </w:t>
      </w:r>
      <w:proofErr w:type="spellStart"/>
      <w:r>
        <w:t>questionnaire</w:t>
      </w:r>
      <w:proofErr w:type="spellEnd"/>
      <w:r>
        <w:t xml:space="preserve"> uns inhaltlich nicht weiter interessiert.</w:t>
      </w:r>
    </w:p>
  </w:comment>
  <w:comment w:id="31" w:author="Deiglmayr, Anne" w:date="2024-04-08T17:15:00Z" w:initials="DA">
    <w:p w14:paraId="27FC1E28" w14:textId="68A2F80B" w:rsidR="00ED5B4E" w:rsidRDefault="00ED5B4E">
      <w:pPr>
        <w:pStyle w:val="Kommentartext"/>
      </w:pPr>
      <w:r>
        <w:rPr>
          <w:rStyle w:val="Kommentarzeichen"/>
        </w:rPr>
        <w:annotationRef/>
      </w:r>
      <w:r>
        <w:t>Dies auch wegstreichen bzw. in die Beschreibung der Phase integrieren, sonst doppelt sich zu viel</w:t>
      </w:r>
    </w:p>
  </w:comment>
  <w:comment w:id="35" w:author="Lotz, Christin" w:date="2024-04-09T14:20:00Z" w:initials="LC">
    <w:p w14:paraId="54C6CA1B" w14:textId="5D357BE9" w:rsidR="006E590B" w:rsidRDefault="006E590B">
      <w:pPr>
        <w:pStyle w:val="Kommentartext"/>
      </w:pPr>
      <w:r>
        <w:rPr>
          <w:rStyle w:val="Kommentarzeichen"/>
        </w:rPr>
        <w:annotationRef/>
      </w:r>
      <w:r>
        <w:t>Zur Not kann man das auch streichen und einfach mal davon ausgehen, dass die Leute wissen wie z-stand. Geht.</w:t>
      </w:r>
    </w:p>
  </w:comment>
  <w:comment w:id="36" w:author="Lotz, Christin" w:date="2024-04-09T14:21:00Z" w:initials="LC">
    <w:p w14:paraId="67DF7641" w14:textId="68DB1452" w:rsidR="006E590B" w:rsidRDefault="006E590B">
      <w:pPr>
        <w:pStyle w:val="Kommentartext"/>
      </w:pPr>
      <w:r>
        <w:rPr>
          <w:rStyle w:val="Kommentarzeichen"/>
        </w:rPr>
        <w:annotationRef/>
      </w:r>
      <w:r>
        <w:t>Versteht man nicht</w:t>
      </w:r>
    </w:p>
  </w:comment>
  <w:comment w:id="37" w:author="Mandy Klatt" w:date="2024-04-03T15:31:00Z" w:initials="MK">
    <w:p w14:paraId="092927B6" w14:textId="36A4D7B5" w:rsidR="00D30895" w:rsidRDefault="00D30895">
      <w:pPr>
        <w:pStyle w:val="Kommentartext"/>
      </w:pPr>
      <w:r>
        <w:rPr>
          <w:rStyle w:val="Kommentarzeichen"/>
        </w:rPr>
        <w:annotationRef/>
      </w:r>
      <w:r>
        <w:t xml:space="preserve">Hier werden die Intervalle eingeführt - mit Nummerierung. Hatten wir uns darauf geeinigt, bei den Phasen die Nr. wegzulassen und diese kursiv zu schreiben oder waren es die Intervalle? In der Fig. 2 haben wir momentan die Phasen nummeriert; in der </w:t>
      </w:r>
      <w:proofErr w:type="spellStart"/>
      <w:r>
        <w:t>results</w:t>
      </w:r>
      <w:proofErr w:type="spellEnd"/>
      <w:r>
        <w:t xml:space="preserve"> </w:t>
      </w:r>
      <w:proofErr w:type="spellStart"/>
      <w:r>
        <w:t>section</w:t>
      </w:r>
      <w:proofErr w:type="spellEnd"/>
      <w:r>
        <w:t xml:space="preserve"> und in allen Tabellen sind die Intervalle nummeriert. Anmerkungen/ Vorschläge von euch, ob bzw. wie trotzdem klar unterschieden werden kann zwischen Phase vs. Intervall?</w:t>
      </w:r>
    </w:p>
  </w:comment>
  <w:comment w:id="38" w:author="Deiglmayr, Anne" w:date="2024-04-08T17:18:00Z" w:initials="DA">
    <w:p w14:paraId="4F12B61B" w14:textId="04CC6B96" w:rsidR="00ED5B4E" w:rsidRDefault="00ED5B4E">
      <w:pPr>
        <w:pStyle w:val="Kommentartext"/>
      </w:pPr>
      <w:r>
        <w:rPr>
          <w:rStyle w:val="Kommentarzeichen"/>
        </w:rPr>
        <w:annotationRef/>
      </w:r>
      <w:r>
        <w:t>Wie auch immer wir es machen, ich finde die Trennung von Phase und Intervall wichtig. Wie ist es für dich am besten umsetzbar?</w:t>
      </w:r>
      <w:r w:rsidR="008D4451">
        <w:t xml:space="preserve"> Meine Tendenz wäre, die Intervalle zu nummerieren und entsprechend die Nummerierung aus Fig 2 zu entfernen, aber andersrum ginge auch.</w:t>
      </w:r>
    </w:p>
  </w:comment>
  <w:comment w:id="39" w:author="G K" w:date="2024-04-03T23:44:00Z" w:initials="GK">
    <w:p w14:paraId="1F8DEDE4" w14:textId="7B2E6015" w:rsidR="00CD649D" w:rsidRPr="00E666CC" w:rsidRDefault="00CD649D" w:rsidP="00CD649D">
      <w:pPr>
        <w:pStyle w:val="Kommentartext"/>
      </w:pPr>
      <w:r>
        <w:rPr>
          <w:rStyle w:val="Kommentarzeichen"/>
        </w:rPr>
        <w:annotationRef/>
      </w:r>
      <w:r w:rsidRPr="00CD649D">
        <w:t xml:space="preserve">Die </w:t>
      </w:r>
      <w:proofErr w:type="spellStart"/>
      <w:r w:rsidRPr="00CD649D">
        <w:rPr>
          <w:rFonts w:ascii="Times New Roman" w:eastAsia="Times New Roman" w:hAnsi="Times New Roman" w:cs="Times New Roman"/>
          <w:color w:val="000000"/>
          <w:sz w:val="24"/>
          <w:szCs w:val="24"/>
          <w:lang w:eastAsia="de-DE"/>
        </w:rPr>
        <w:t>fixed</w:t>
      </w:r>
      <w:proofErr w:type="spellEnd"/>
      <w:r w:rsidRPr="00CD649D">
        <w:rPr>
          <w:rFonts w:ascii="Times New Roman" w:eastAsia="Times New Roman" w:hAnsi="Times New Roman" w:cs="Times New Roman"/>
          <w:color w:val="000000"/>
          <w:sz w:val="24"/>
          <w:szCs w:val="24"/>
          <w:lang w:eastAsia="de-DE"/>
        </w:rPr>
        <w:t xml:space="preserve"> </w:t>
      </w:r>
      <w:proofErr w:type="spellStart"/>
      <w:r w:rsidRPr="00CD649D">
        <w:rPr>
          <w:rFonts w:ascii="Times New Roman" w:eastAsia="Times New Roman" w:hAnsi="Times New Roman" w:cs="Times New Roman"/>
          <w:color w:val="000000"/>
          <w:sz w:val="24"/>
          <w:szCs w:val="24"/>
          <w:lang w:eastAsia="de-DE"/>
        </w:rPr>
        <w:t>slope</w:t>
      </w:r>
      <w:proofErr w:type="spellEnd"/>
      <w:r w:rsidRPr="00CD649D">
        <w:rPr>
          <w:rFonts w:ascii="Times New Roman" w:eastAsia="Times New Roman" w:hAnsi="Times New Roman" w:cs="Times New Roman"/>
          <w:color w:val="000000"/>
          <w:sz w:val="24"/>
          <w:szCs w:val="24"/>
          <w:lang w:eastAsia="de-DE"/>
        </w:rPr>
        <w:t xml:space="preserve"> </w:t>
      </w:r>
      <w:proofErr w:type="spellStart"/>
      <w:r w:rsidRPr="00CD649D">
        <w:rPr>
          <w:rFonts w:ascii="Times New Roman" w:eastAsia="Times New Roman" w:hAnsi="Times New Roman" w:cs="Times New Roman"/>
          <w:color w:val="000000"/>
          <w:sz w:val="24"/>
          <w:szCs w:val="24"/>
          <w:lang w:eastAsia="de-DE"/>
        </w:rPr>
        <w:t>regression</w:t>
      </w:r>
      <w:proofErr w:type="spellEnd"/>
      <w:r w:rsidRPr="00CD649D">
        <w:rPr>
          <w:rFonts w:ascii="Times New Roman" w:eastAsia="Times New Roman" w:hAnsi="Times New Roman" w:cs="Times New Roman"/>
          <w:color w:val="000000"/>
          <w:sz w:val="24"/>
          <w:szCs w:val="24"/>
          <w:lang w:eastAsia="de-DE"/>
        </w:rPr>
        <w:t xml:space="preserve"> </w:t>
      </w:r>
      <w:proofErr w:type="spellStart"/>
      <w:r w:rsidRPr="00CD649D">
        <w:rPr>
          <w:rFonts w:ascii="Times New Roman" w:eastAsia="Times New Roman" w:hAnsi="Times New Roman" w:cs="Times New Roman"/>
          <w:color w:val="000000"/>
          <w:sz w:val="24"/>
          <w:szCs w:val="24"/>
          <w:lang w:eastAsia="de-DE"/>
        </w:rPr>
        <w:t>models</w:t>
      </w:r>
      <w:proofErr w:type="spellEnd"/>
      <w:r w:rsidRPr="00CD649D">
        <w:rPr>
          <w:rFonts w:ascii="Times New Roman" w:eastAsia="Times New Roman" w:hAnsi="Times New Roman" w:cs="Times New Roman"/>
          <w:color w:val="000000"/>
          <w:sz w:val="24"/>
          <w:szCs w:val="24"/>
          <w:lang w:eastAsia="de-DE"/>
        </w:rPr>
        <w:t xml:space="preserve"> sind doch</w:t>
      </w:r>
      <w:r>
        <w:rPr>
          <w:rFonts w:ascii="Times New Roman" w:eastAsia="Times New Roman" w:hAnsi="Times New Roman" w:cs="Times New Roman"/>
          <w:color w:val="000000"/>
          <w:sz w:val="24"/>
          <w:szCs w:val="24"/>
          <w:lang w:eastAsia="de-DE"/>
        </w:rPr>
        <w:t xml:space="preserve"> bestimmt lme4 (oder ähnlich). Man könnte noch ergänzen:</w:t>
      </w:r>
      <w:r>
        <w:rPr>
          <w:rFonts w:ascii="Times New Roman" w:eastAsia="Times New Roman" w:hAnsi="Times New Roman" w:cs="Times New Roman"/>
          <w:color w:val="000000"/>
          <w:sz w:val="24"/>
          <w:szCs w:val="24"/>
          <w:lang w:eastAsia="de-DE"/>
        </w:rPr>
        <w:br/>
      </w:r>
      <w:r>
        <w:rPr>
          <w:rFonts w:ascii="Times New Roman" w:eastAsia="Times New Roman" w:hAnsi="Times New Roman" w:cs="Times New Roman"/>
          <w:color w:val="000000"/>
          <w:sz w:val="24"/>
          <w:szCs w:val="24"/>
          <w:lang w:eastAsia="de-DE"/>
        </w:rPr>
        <w:br/>
      </w:r>
      <w:r>
        <w:rPr>
          <w:rFonts w:ascii="Times New Roman" w:eastAsia="Times New Roman" w:hAnsi="Times New Roman" w:cs="Times New Roman"/>
          <w:color w:val="000000"/>
          <w:sz w:val="24"/>
          <w:szCs w:val="24"/>
          <w:lang w:eastAsia="de-DE"/>
        </w:rPr>
        <w:br/>
        <w:t xml:space="preserve">…all </w:t>
      </w:r>
      <w:proofErr w:type="spellStart"/>
      <w:r>
        <w:rPr>
          <w:rFonts w:ascii="Times New Roman" w:eastAsia="Times New Roman" w:hAnsi="Times New Roman" w:cs="Times New Roman"/>
          <w:color w:val="000000"/>
          <w:sz w:val="24"/>
          <w:szCs w:val="24"/>
          <w:lang w:eastAsia="de-DE"/>
        </w:rPr>
        <w:t>analyses</w:t>
      </w:r>
      <w:proofErr w:type="spellEnd"/>
      <w:r>
        <w:rPr>
          <w:rFonts w:ascii="Times New Roman" w:eastAsia="Times New Roman" w:hAnsi="Times New Roman" w:cs="Times New Roman"/>
          <w:color w:val="000000"/>
          <w:sz w:val="24"/>
          <w:szCs w:val="24"/>
          <w:lang w:eastAsia="de-DE"/>
        </w:rPr>
        <w:t xml:space="preserve"> in R (@). </w:t>
      </w:r>
      <w:r w:rsidRPr="00E666CC">
        <w:rPr>
          <w:rFonts w:ascii="Times New Roman" w:eastAsia="Times New Roman" w:hAnsi="Times New Roman" w:cs="Times New Roman"/>
          <w:color w:val="000000"/>
          <w:sz w:val="24"/>
          <w:szCs w:val="24"/>
          <w:lang w:eastAsia="de-DE"/>
        </w:rPr>
        <w:t xml:space="preserve">Models </w:t>
      </w:r>
      <w:proofErr w:type="spellStart"/>
      <w:r w:rsidRPr="00E666CC">
        <w:rPr>
          <w:rFonts w:ascii="Times New Roman" w:eastAsia="Times New Roman" w:hAnsi="Times New Roman" w:cs="Times New Roman"/>
          <w:color w:val="000000"/>
          <w:sz w:val="24"/>
          <w:szCs w:val="24"/>
          <w:lang w:eastAsia="de-DE"/>
        </w:rPr>
        <w:t>were</w:t>
      </w:r>
      <w:proofErr w:type="spellEnd"/>
      <w:r w:rsidRPr="00E666CC">
        <w:rPr>
          <w:rFonts w:ascii="Times New Roman" w:eastAsia="Times New Roman" w:hAnsi="Times New Roman" w:cs="Times New Roman"/>
          <w:color w:val="000000"/>
          <w:sz w:val="24"/>
          <w:szCs w:val="24"/>
          <w:lang w:eastAsia="de-DE"/>
        </w:rPr>
        <w:t xml:space="preserve"> </w:t>
      </w:r>
      <w:proofErr w:type="spellStart"/>
      <w:r w:rsidRPr="00E666CC">
        <w:rPr>
          <w:rFonts w:ascii="Times New Roman" w:eastAsia="Times New Roman" w:hAnsi="Times New Roman" w:cs="Times New Roman"/>
          <w:color w:val="000000"/>
          <w:sz w:val="24"/>
          <w:szCs w:val="24"/>
          <w:lang w:eastAsia="de-DE"/>
        </w:rPr>
        <w:t>fitted</w:t>
      </w:r>
      <w:proofErr w:type="spellEnd"/>
      <w:r w:rsidRPr="00E666CC">
        <w:rPr>
          <w:rFonts w:ascii="Times New Roman" w:eastAsia="Times New Roman" w:hAnsi="Times New Roman" w:cs="Times New Roman"/>
          <w:color w:val="000000"/>
          <w:sz w:val="24"/>
          <w:szCs w:val="24"/>
          <w:lang w:eastAsia="de-DE"/>
        </w:rPr>
        <w:t xml:space="preserve"> </w:t>
      </w:r>
      <w:proofErr w:type="spellStart"/>
      <w:r w:rsidRPr="00E666CC">
        <w:rPr>
          <w:rFonts w:ascii="Times New Roman" w:eastAsia="Times New Roman" w:hAnsi="Times New Roman" w:cs="Times New Roman"/>
          <w:color w:val="000000"/>
          <w:sz w:val="24"/>
          <w:szCs w:val="24"/>
          <w:lang w:eastAsia="de-DE"/>
        </w:rPr>
        <w:t>using</w:t>
      </w:r>
      <w:proofErr w:type="spellEnd"/>
      <w:r w:rsidRPr="00E666CC">
        <w:rPr>
          <w:rFonts w:ascii="Times New Roman" w:eastAsia="Times New Roman" w:hAnsi="Times New Roman" w:cs="Times New Roman"/>
          <w:color w:val="000000"/>
          <w:sz w:val="24"/>
          <w:szCs w:val="24"/>
          <w:lang w:eastAsia="de-DE"/>
        </w:rPr>
        <w:t xml:space="preserve"> lme4 (@) and xxx (@). </w:t>
      </w:r>
    </w:p>
  </w:comment>
  <w:comment w:id="43" w:author="Lotz, Christin" w:date="2024-04-09T14:25:00Z" w:initials="LC">
    <w:p w14:paraId="06C6F005" w14:textId="3D00934E" w:rsidR="006E590B" w:rsidRDefault="006E590B">
      <w:pPr>
        <w:pStyle w:val="Kommentartext"/>
      </w:pPr>
      <w:r>
        <w:rPr>
          <w:rStyle w:val="Kommentarzeichen"/>
        </w:rPr>
        <w:annotationRef/>
      </w:r>
      <w:r>
        <w:t>Den würde ich wieder reinnehmen.</w:t>
      </w:r>
    </w:p>
  </w:comment>
  <w:comment w:id="75" w:author="Lotz, Christin" w:date="2024-04-09T14:29:00Z" w:initials="LC">
    <w:p w14:paraId="4B9AF7BC" w14:textId="73ED31AD" w:rsidR="006E590B" w:rsidRDefault="006E590B">
      <w:pPr>
        <w:pStyle w:val="Kommentartext"/>
      </w:pPr>
      <w:r>
        <w:rPr>
          <w:rStyle w:val="Kommentarzeichen"/>
        </w:rPr>
        <w:annotationRef/>
      </w:r>
      <w:r>
        <w:t xml:space="preserve">Den würde ich auch </w:t>
      </w:r>
      <w:proofErr w:type="spellStart"/>
      <w:r>
        <w:t>wiedr</w:t>
      </w:r>
      <w:proofErr w:type="spellEnd"/>
      <w:r>
        <w:t xml:space="preserve"> </w:t>
      </w:r>
      <w:proofErr w:type="gramStart"/>
      <w:r>
        <w:t>rein nehmen</w:t>
      </w:r>
      <w:proofErr w:type="gramEnd"/>
    </w:p>
  </w:comment>
  <w:comment w:id="117" w:author="Lotz, Christin" w:date="2024-04-09T14:31:00Z" w:initials="LC">
    <w:p w14:paraId="1E4527B9" w14:textId="684FC8C2" w:rsidR="00123C1E" w:rsidRDefault="00123C1E">
      <w:pPr>
        <w:pStyle w:val="Kommentartext"/>
      </w:pPr>
      <w:r>
        <w:rPr>
          <w:rStyle w:val="Kommentarzeichen"/>
        </w:rPr>
        <w:annotationRef/>
      </w:r>
      <w:r>
        <w:t xml:space="preserve">Das </w:t>
      </w:r>
      <w:proofErr w:type="spellStart"/>
      <w:r>
        <w:t>wort</w:t>
      </w:r>
      <w:proofErr w:type="spellEnd"/>
      <w:r>
        <w:t xml:space="preserve"> post-</w:t>
      </w:r>
      <w:proofErr w:type="spellStart"/>
      <w:r>
        <w:t>diction</w:t>
      </w:r>
      <w:proofErr w:type="spellEnd"/>
      <w:r>
        <w:t xml:space="preserve"> gibt es nicht wirklich und war von mir nur ironisch gemeint. Das musst du nochmal anders beschreiben.</w:t>
      </w:r>
    </w:p>
  </w:comment>
  <w:comment w:id="133" w:author="Lotz, Christin" w:date="2024-04-09T14:33:00Z" w:initials="LC">
    <w:p w14:paraId="015484F7" w14:textId="77777777" w:rsidR="00123C1E" w:rsidRDefault="00123C1E">
      <w:pPr>
        <w:pStyle w:val="Kommentartext"/>
      </w:pPr>
      <w:r>
        <w:rPr>
          <w:rStyle w:val="Kommentarzeichen"/>
        </w:rPr>
        <w:annotationRef/>
      </w:r>
      <w:r>
        <w:t>Nachdem Anne das oben rausgestrichen hat, passt das jetzt nicht mehr zusammen.</w:t>
      </w:r>
    </w:p>
    <w:p w14:paraId="3CF19C30" w14:textId="13B74A94" w:rsidR="00123C1E" w:rsidRDefault="00123C1E">
      <w:pPr>
        <w:pStyle w:val="Kommentartext"/>
      </w:pPr>
      <w:r>
        <w:t>Meine Tendenz geht dahin, oben nicht alles rauszuschmeißen.</w:t>
      </w:r>
    </w:p>
  </w:comment>
  <w:comment w:id="139" w:author="G K" w:date="2024-04-03T23:48:00Z" w:initials="GK">
    <w:p w14:paraId="27D53CDD" w14:textId="77777777" w:rsidR="00862C92" w:rsidRDefault="00CD649D">
      <w:pPr>
        <w:pStyle w:val="Kommentartext"/>
      </w:pPr>
      <w:r>
        <w:rPr>
          <w:rStyle w:val="Kommentarzeichen"/>
        </w:rPr>
        <w:annotationRef/>
      </w:r>
      <w:proofErr w:type="spellStart"/>
      <w:r>
        <w:t>Ggplot</w:t>
      </w:r>
      <w:proofErr w:type="spellEnd"/>
      <w:r>
        <w:t xml:space="preserve"> würde ich oben mit erwähnen</w:t>
      </w:r>
      <w:r w:rsidR="00862C92">
        <w:t xml:space="preserve">. </w:t>
      </w:r>
    </w:p>
    <w:p w14:paraId="35CD9EFF" w14:textId="37D3C338" w:rsidR="00CD649D" w:rsidRDefault="00862C92">
      <w:pPr>
        <w:pStyle w:val="Kommentartext"/>
      </w:pPr>
      <w:r>
        <w:br/>
      </w:r>
      <w:r>
        <w:br/>
        <w:t xml:space="preserve">Wenn es darum geht, wie genau der CI entsteht am besten im Methodenteil mit erwähnen aber dann doch die Funktion im </w:t>
      </w:r>
      <w:proofErr w:type="spellStart"/>
      <w:r>
        <w:t>package</w:t>
      </w:r>
      <w:proofErr w:type="spellEnd"/>
      <w:r>
        <w:t xml:space="preserve"> mit benennen. </w:t>
      </w:r>
      <w:proofErr w:type="gramStart"/>
      <w:r>
        <w:t>Würd</w:t>
      </w:r>
      <w:proofErr w:type="gramEnd"/>
      <w:r>
        <w:t xml:space="preserve"> ich aber eher nicht machen. Der Code für die Analyse wird ja wahrscheinlich sowieso mit veröffentlicht, oder?</w:t>
      </w:r>
    </w:p>
  </w:comment>
  <w:comment w:id="140" w:author="G K" w:date="2024-04-03T23:48:00Z" w:initials="GK">
    <w:p w14:paraId="530D180B" w14:textId="0D7B6B03" w:rsidR="00CD649D" w:rsidRPr="00CD649D" w:rsidRDefault="00CD649D">
      <w:pPr>
        <w:pStyle w:val="Kommentartext"/>
      </w:pPr>
      <w:r>
        <w:rPr>
          <w:rStyle w:val="Kommentarzeichen"/>
        </w:rPr>
        <w:annotationRef/>
      </w:r>
      <w:r w:rsidRPr="00CD649D">
        <w:t>Am besten auch hoch z</w:t>
      </w:r>
      <w:r>
        <w:t>u der Stelle, wo R erwähnt wird und eben dann</w:t>
      </w:r>
    </w:p>
  </w:comment>
  <w:comment w:id="157" w:author="G K" w:date="2024-04-03T23:52:00Z" w:initials="GK">
    <w:p w14:paraId="63F60362" w14:textId="7ABB62D7" w:rsidR="00862C92" w:rsidRDefault="00862C92">
      <w:pPr>
        <w:pStyle w:val="Kommentartext"/>
      </w:pPr>
      <w:r>
        <w:rPr>
          <w:rStyle w:val="Kommentarzeichen"/>
        </w:rPr>
        <w:annotationRef/>
      </w:r>
      <w:r>
        <w:t xml:space="preserve">Absolut bizarr wie klein die </w:t>
      </w:r>
      <w:proofErr w:type="gramStart"/>
      <w:r>
        <w:t>werden</w:t>
      </w:r>
      <w:proofErr w:type="gramEnd"/>
      <w:r>
        <w:t xml:space="preserve"> wenn man so hochfrequent samplet. Witzig. </w:t>
      </w:r>
    </w:p>
  </w:comment>
  <w:comment w:id="158" w:author="Mandy Klatt" w:date="2024-04-03T15:46:00Z" w:initials="MK">
    <w:p w14:paraId="5CE90B95" w14:textId="478C478A" w:rsidR="00D30895" w:rsidRDefault="00D30895">
      <w:pPr>
        <w:pStyle w:val="Kommentartext"/>
      </w:pPr>
      <w:r>
        <w:rPr>
          <w:rStyle w:val="Kommentarzeichen"/>
        </w:rPr>
        <w:annotationRef/>
      </w:r>
      <w:r>
        <w:t>Hier steht „</w:t>
      </w:r>
      <w:proofErr w:type="spellStart"/>
      <w:r>
        <w:t>phase</w:t>
      </w:r>
      <w:proofErr w:type="spellEnd"/>
      <w:r>
        <w:t xml:space="preserve">“ </w:t>
      </w:r>
      <w:r>
        <w:sym w:font="Wingdings" w:char="F0E0"/>
      </w:r>
      <w:r>
        <w:t xml:space="preserve"> müsste es nicht „</w:t>
      </w:r>
      <w:proofErr w:type="spellStart"/>
      <w:r>
        <w:t>interval</w:t>
      </w:r>
      <w:proofErr w:type="spellEnd"/>
      <w:r>
        <w:t xml:space="preserve">“ heißen, denn wir haben uns </w:t>
      </w:r>
      <w:proofErr w:type="spellStart"/>
      <w:r>
        <w:t>Intercepts</w:t>
      </w:r>
      <w:proofErr w:type="spellEnd"/>
      <w:r>
        <w:t xml:space="preserve"> und </w:t>
      </w:r>
      <w:proofErr w:type="spellStart"/>
      <w:r>
        <w:t>Slopes</w:t>
      </w:r>
      <w:proofErr w:type="spellEnd"/>
      <w:r>
        <w:t xml:space="preserve"> ja für die Intervalle und nicht in den Phasen angeschaut?</w:t>
      </w:r>
    </w:p>
  </w:comment>
  <w:comment w:id="159" w:author="Deiglmayr, Anne" w:date="2024-04-08T17:42:00Z" w:initials="DA">
    <w:p w14:paraId="0F449E43" w14:textId="3F0315E2" w:rsidR="001414C9" w:rsidRDefault="001414C9">
      <w:pPr>
        <w:pStyle w:val="Kommentartext"/>
      </w:pPr>
      <w:r>
        <w:rPr>
          <w:rStyle w:val="Kommentarzeichen"/>
        </w:rPr>
        <w:annotationRef/>
      </w:r>
      <w:r>
        <w:t>Ja, lass uns das durchziehen.</w:t>
      </w:r>
    </w:p>
  </w:comment>
  <w:comment w:id="162" w:author="Deiglmayr, Anne" w:date="2024-04-08T17:43:00Z" w:initials="DA">
    <w:p w14:paraId="746B5245" w14:textId="7E1C5843" w:rsidR="001414C9" w:rsidRDefault="001414C9">
      <w:pPr>
        <w:pStyle w:val="Kommentartext"/>
      </w:pPr>
      <w:r>
        <w:rPr>
          <w:rStyle w:val="Kommentarzeichen"/>
        </w:rPr>
        <w:annotationRef/>
      </w:r>
      <w:r>
        <w:t xml:space="preserve">Ich </w:t>
      </w:r>
      <w:proofErr w:type="gramStart"/>
      <w:r>
        <w:t>hab´s</w:t>
      </w:r>
      <w:proofErr w:type="gramEnd"/>
      <w:r>
        <w:t xml:space="preserve"> jetzt nicht überall angepasst, s.o.</w:t>
      </w:r>
    </w:p>
  </w:comment>
  <w:comment w:id="164" w:author="Deiglmayr, Anne" w:date="2024-04-08T17:44:00Z" w:initials="DA">
    <w:p w14:paraId="126E8CF6" w14:textId="161C9C7D" w:rsidR="00616D97" w:rsidRDefault="00616D97">
      <w:pPr>
        <w:pStyle w:val="Kommentartext"/>
      </w:pPr>
      <w:r>
        <w:rPr>
          <w:rStyle w:val="Kommentarzeichen"/>
        </w:rPr>
        <w:annotationRef/>
      </w:r>
      <w:r>
        <w:t>Moment, hatten wir dazu eine Hypothese?</w:t>
      </w:r>
    </w:p>
  </w:comment>
  <w:comment w:id="169" w:author="Deiglmayr, Anne" w:date="2024-04-08T17:54:00Z" w:initials="DA">
    <w:p w14:paraId="50859981" w14:textId="0FD9AEB8" w:rsidR="00E71209" w:rsidRDefault="00E71209">
      <w:pPr>
        <w:pStyle w:val="Kommentartext"/>
      </w:pPr>
      <w:r>
        <w:rPr>
          <w:rStyle w:val="Kommentarzeichen"/>
        </w:rPr>
        <w:annotationRef/>
      </w:r>
      <w:r>
        <w:t>Stehen in der Tabelle, oder? Dann nicht nochmal im Text</w:t>
      </w:r>
    </w:p>
  </w:comment>
  <w:comment w:id="184" w:author="Deiglmayr, Anne" w:date="2024-04-08T17:55:00Z" w:initials="DA">
    <w:p w14:paraId="2D10731B" w14:textId="42E7D2B5" w:rsidR="00E71209" w:rsidRDefault="00E71209">
      <w:pPr>
        <w:pStyle w:val="Kommentartext"/>
      </w:pPr>
      <w:r>
        <w:rPr>
          <w:rStyle w:val="Kommentarzeichen"/>
        </w:rPr>
        <w:annotationRef/>
      </w:r>
      <w:r>
        <w:t>?</w:t>
      </w:r>
    </w:p>
  </w:comment>
  <w:comment w:id="188" w:author="Deiglmayr, Anne" w:date="2024-04-08T17:56:00Z" w:initials="DA">
    <w:p w14:paraId="41FC1C31" w14:textId="41850F19" w:rsidR="001149AB" w:rsidRDefault="001149AB">
      <w:pPr>
        <w:pStyle w:val="Kommentartext"/>
      </w:pPr>
      <w:r>
        <w:rPr>
          <w:rStyle w:val="Kommentarzeichen"/>
        </w:rPr>
        <w:annotationRef/>
      </w:r>
      <w:r>
        <w:t>?</w:t>
      </w:r>
    </w:p>
  </w:comment>
  <w:comment w:id="191" w:author="Deiglmayr, Anne" w:date="2024-04-08T17:56:00Z" w:initials="DA">
    <w:p w14:paraId="28A1166A" w14:textId="6EED53CD" w:rsidR="001149AB" w:rsidRDefault="001149AB">
      <w:pPr>
        <w:pStyle w:val="Kommentartext"/>
      </w:pPr>
      <w:r>
        <w:rPr>
          <w:rStyle w:val="Kommentarzeichen"/>
        </w:rPr>
        <w:annotationRef/>
      </w:r>
      <w:r>
        <w:t>Ist das eigentlich sinnvoll, wenn man vorher schon keine Zusammenhänge findet? Sollten wir nochmal diskutieren. Ist vielleicht in den SOP besser aufgehoben, wenn überhaupt.</w:t>
      </w:r>
    </w:p>
  </w:comment>
  <w:comment w:id="197" w:author="Mandy Klatt" w:date="2023-11-15T10:15:00Z" w:initials="KM">
    <w:p w14:paraId="729A4812" w14:textId="77777777" w:rsidR="00D30895" w:rsidRPr="00E71209" w:rsidRDefault="00D30895" w:rsidP="00D44633">
      <w:pPr>
        <w:pStyle w:val="Kommentartext"/>
      </w:pPr>
      <w:r>
        <w:rPr>
          <w:rStyle w:val="Kommentarzeichen"/>
        </w:rPr>
        <w:annotationRef/>
      </w:r>
      <w:r w:rsidRPr="00E71209">
        <w:t xml:space="preserve">Figure Beschriftung </w:t>
      </w:r>
    </w:p>
    <w:p w14:paraId="23CBC2B1" w14:textId="77777777" w:rsidR="00D30895" w:rsidRDefault="00D30895" w:rsidP="00D44633">
      <w:pPr>
        <w:pStyle w:val="Kommentartext"/>
      </w:pPr>
      <w:r>
        <w:t>X-/Y-Achsen noch lesbar machen!</w:t>
      </w:r>
    </w:p>
    <w:p w14:paraId="5AF8C65B" w14:textId="77777777" w:rsidR="00D30895" w:rsidRDefault="00D30895" w:rsidP="00D44633">
      <w:pPr>
        <w:pStyle w:val="Kommentartext"/>
      </w:pPr>
    </w:p>
  </w:comment>
  <w:comment w:id="198" w:author="G K" w:date="2024-04-03T22:34:00Z" w:initials="GK">
    <w:p w14:paraId="6BF4F6EF" w14:textId="4D9E2037" w:rsidR="00D30895" w:rsidRDefault="00D30895">
      <w:pPr>
        <w:pStyle w:val="Kommentartext"/>
      </w:pPr>
      <w:r>
        <w:rPr>
          <w:rStyle w:val="Kommentarzeichen"/>
        </w:rPr>
        <w:annotationRef/>
      </w:r>
      <w:r>
        <w:t xml:space="preserve">Oder hier ganz auf die </w:t>
      </w:r>
      <w:proofErr w:type="spellStart"/>
      <w:r>
        <w:t>beschriftung</w:t>
      </w:r>
      <w:proofErr w:type="spellEnd"/>
      <w:r>
        <w:t xml:space="preserve"> der </w:t>
      </w:r>
      <w:proofErr w:type="spellStart"/>
      <w:r>
        <w:t>ticks</w:t>
      </w:r>
      <w:proofErr w:type="spellEnd"/>
      <w:r>
        <w:t xml:space="preserve"> verzichten (</w:t>
      </w:r>
      <w:proofErr w:type="spellStart"/>
      <w:r>
        <w:t>evtl</w:t>
      </w:r>
      <w:proofErr w:type="spellEnd"/>
      <w:r>
        <w:t xml:space="preserve"> aber beispielhaft je einen </w:t>
      </w:r>
      <w:proofErr w:type="spellStart"/>
      <w:r>
        <w:t>plot</w:t>
      </w:r>
      <w:proofErr w:type="spellEnd"/>
      <w:r>
        <w:t xml:space="preserve"> größer und mit </w:t>
      </w:r>
      <w:proofErr w:type="spellStart"/>
      <w:r>
        <w:t>beschriftung</w:t>
      </w:r>
      <w:proofErr w:type="spellEnd"/>
      <w:r>
        <w:t xml:space="preserve">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CE3E7B" w15:done="0"/>
  <w15:commentEx w15:paraId="76E82A29" w15:done="0"/>
  <w15:commentEx w15:paraId="0D00B089" w15:done="0"/>
  <w15:commentEx w15:paraId="0F50AE53" w15:done="0"/>
  <w15:commentEx w15:paraId="23B78702" w15:done="0"/>
  <w15:commentEx w15:paraId="3EE6BC39" w15:done="0"/>
  <w15:commentEx w15:paraId="73EFF466" w15:done="0"/>
  <w15:commentEx w15:paraId="39D5CA55" w15:done="0"/>
  <w15:commentEx w15:paraId="712FC92A" w15:done="0"/>
  <w15:commentEx w15:paraId="04B815F3" w15:done="0"/>
  <w15:commentEx w15:paraId="3F15500D" w15:done="0"/>
  <w15:commentEx w15:paraId="47A55509" w15:done="0"/>
  <w15:commentEx w15:paraId="033014DF" w15:done="0"/>
  <w15:commentEx w15:paraId="2AE5D21A" w15:done="0"/>
  <w15:commentEx w15:paraId="2EE3D88E" w15:done="0"/>
  <w15:commentEx w15:paraId="6E96294C" w15:done="0"/>
  <w15:commentEx w15:paraId="27FC1E28" w15:done="0"/>
  <w15:commentEx w15:paraId="54C6CA1B" w15:done="0"/>
  <w15:commentEx w15:paraId="67DF7641" w15:done="0"/>
  <w15:commentEx w15:paraId="092927B6" w15:done="0"/>
  <w15:commentEx w15:paraId="4F12B61B" w15:paraIdParent="092927B6" w15:done="0"/>
  <w15:commentEx w15:paraId="1F8DEDE4" w15:done="0"/>
  <w15:commentEx w15:paraId="06C6F005" w15:done="0"/>
  <w15:commentEx w15:paraId="4B9AF7BC" w15:done="0"/>
  <w15:commentEx w15:paraId="1E4527B9" w15:done="0"/>
  <w15:commentEx w15:paraId="3CF19C30" w15:done="0"/>
  <w15:commentEx w15:paraId="35CD9EFF" w15:done="0"/>
  <w15:commentEx w15:paraId="530D180B" w15:done="0"/>
  <w15:commentEx w15:paraId="63F60362" w15:done="0"/>
  <w15:commentEx w15:paraId="5CE90B95" w15:done="0"/>
  <w15:commentEx w15:paraId="0F449E43" w15:paraIdParent="5CE90B95" w15:done="0"/>
  <w15:commentEx w15:paraId="746B5245" w15:done="0"/>
  <w15:commentEx w15:paraId="126E8CF6" w15:done="0"/>
  <w15:commentEx w15:paraId="50859981" w15:done="0"/>
  <w15:commentEx w15:paraId="2D10731B" w15:done="0"/>
  <w15:commentEx w15:paraId="41FC1C31" w15:done="0"/>
  <w15:commentEx w15:paraId="28A1166A" w15:done="0"/>
  <w15:commentEx w15:paraId="5AF8C65B" w15:done="0"/>
  <w15:commentEx w15:paraId="6BF4F6EF" w15:paraIdParent="5AF8C6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B93028" w16cex:dateUtc="2024-04-04T11:56:00Z"/>
  <w16cex:commentExtensible w16cex:durableId="29C12ED2" w16cex:dateUtc="2024-04-10T13:29:00Z"/>
  <w16cex:commentExtensible w16cex:durableId="29B93259" w16cex:dateUtc="2024-04-04T12:06:00Z"/>
  <w16cex:commentExtensible w16cex:durableId="29B93934" w16cex:dateUtc="2024-04-04T12:35:00Z"/>
  <w16cex:commentExtensible w16cex:durableId="29B93A97" w16cex:dateUtc="2024-04-04T12:41:00Z"/>
  <w16cex:commentExtensible w16cex:durableId="29B93B09" w16cex:dateUtc="2024-04-04T12:43:00Z"/>
  <w16cex:commentExtensible w16cex:durableId="29B93D3B" w16cex:dateUtc="2024-04-04T12:52:00Z"/>
  <w16cex:commentExtensible w16cex:durableId="29B93DA6" w16cex:dateUtc="2024-04-04T12:54:00Z"/>
  <w16cex:commentExtensible w16cex:durableId="29BE9D99" w16cex:dateUtc="2024-04-08T14:45:00Z"/>
  <w16cex:commentExtensible w16cex:durableId="29BEA312" w16cex:dateUtc="2024-04-08T15:08:00Z"/>
  <w16cex:commentExtensible w16cex:durableId="29BEA327" w16cex:dateUtc="2024-04-08T15:08:00Z"/>
  <w16cex:commentExtensible w16cex:durableId="29BFB34D" w16cex:dateUtc="2024-04-09T10:30:00Z"/>
  <w16cex:commentExtensible w16cex:durableId="29BFB436" w16cex:dateUtc="2024-04-09T10:33:00Z"/>
  <w16cex:commentExtensible w16cex:durableId="29BEA3B7" w16cex:dateUtc="2024-04-08T15:11:00Z"/>
  <w16cex:commentExtensible w16cex:durableId="29BEA49A" w16cex:dateUtc="2024-04-08T15:15:00Z"/>
  <w16cex:commentExtensible w16cex:durableId="29BEA4C4" w16cex:dateUtc="2024-04-08T15:15:00Z"/>
  <w16cex:commentExtensible w16cex:durableId="29BFCD1D" w16cex:dateUtc="2024-04-09T12:20:00Z"/>
  <w16cex:commentExtensible w16cex:durableId="29BFCD53" w16cex:dateUtc="2024-04-09T12:21:00Z"/>
  <w16cex:commentExtensible w16cex:durableId="29B7F4D8" w16cex:dateUtc="2024-04-03T13:31:00Z"/>
  <w16cex:commentExtensible w16cex:durableId="29BEA56D" w16cex:dateUtc="2024-04-08T15:18:00Z"/>
  <w16cex:commentExtensible w16cex:durableId="29BFCE6F" w16cex:dateUtc="2024-04-09T12:25:00Z"/>
  <w16cex:commentExtensible w16cex:durableId="29BFCF31" w16cex:dateUtc="2024-04-09T12:29:00Z"/>
  <w16cex:commentExtensible w16cex:durableId="29BFCFD9" w16cex:dateUtc="2024-04-09T12:31:00Z"/>
  <w16cex:commentExtensible w16cex:durableId="29BFD047" w16cex:dateUtc="2024-04-09T12:33:00Z"/>
  <w16cex:commentExtensible w16cex:durableId="29B7F85A" w16cex:dateUtc="2024-04-03T13:46:00Z"/>
  <w16cex:commentExtensible w16cex:durableId="29BEAB11" w16cex:dateUtc="2024-04-08T15:42:00Z"/>
  <w16cex:commentExtensible w16cex:durableId="29BEAB34" w16cex:dateUtc="2024-04-08T15:43:00Z"/>
  <w16cex:commentExtensible w16cex:durableId="29BEAB93" w16cex:dateUtc="2024-04-08T15:44:00Z"/>
  <w16cex:commentExtensible w16cex:durableId="29BEADF0" w16cex:dateUtc="2024-04-08T15:54:00Z"/>
  <w16cex:commentExtensible w16cex:durableId="29BEAE1D" w16cex:dateUtc="2024-04-08T15:55:00Z"/>
  <w16cex:commentExtensible w16cex:durableId="29BEAE3D" w16cex:dateUtc="2024-04-08T15:56:00Z"/>
  <w16cex:commentExtensible w16cex:durableId="29BEAE62" w16cex:dateUtc="2024-04-08T15:56:00Z"/>
  <w16cex:commentExtensible w16cex:durableId="682390F9" w16cex:dateUtc="2023-11-15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CE3E7B" w16cid:durableId="29B93028"/>
  <w16cid:commentId w16cid:paraId="76E82A29" w16cid:durableId="29C12ED2"/>
  <w16cid:commentId w16cid:paraId="0D00B089" w16cid:durableId="29B93259"/>
  <w16cid:commentId w16cid:paraId="0F50AE53" w16cid:durableId="29B93934"/>
  <w16cid:commentId w16cid:paraId="23B78702" w16cid:durableId="29B93A97"/>
  <w16cid:commentId w16cid:paraId="3EE6BC39" w16cid:durableId="29B93B09"/>
  <w16cid:commentId w16cid:paraId="73EFF466" w16cid:durableId="29B93D3B"/>
  <w16cid:commentId w16cid:paraId="39D5CA55" w16cid:durableId="29B93DA6"/>
  <w16cid:commentId w16cid:paraId="712FC92A" w16cid:durableId="29BE9D99"/>
  <w16cid:commentId w16cid:paraId="04B815F3" w16cid:durableId="29BEA312"/>
  <w16cid:commentId w16cid:paraId="3F15500D" w16cid:durableId="29BEA327"/>
  <w16cid:commentId w16cid:paraId="47A55509" w16cid:durableId="29BFB34D"/>
  <w16cid:commentId w16cid:paraId="033014DF" w16cid:durableId="29BFB436"/>
  <w16cid:commentId w16cid:paraId="2AE5D21A" w16cid:durableId="29BEA3B7"/>
  <w16cid:commentId w16cid:paraId="2EE3D88E" w16cid:durableId="29B92E1D"/>
  <w16cid:commentId w16cid:paraId="6E96294C" w16cid:durableId="29BEA49A"/>
  <w16cid:commentId w16cid:paraId="27FC1E28" w16cid:durableId="29BEA4C4"/>
  <w16cid:commentId w16cid:paraId="54C6CA1B" w16cid:durableId="29BFCD1D"/>
  <w16cid:commentId w16cid:paraId="67DF7641" w16cid:durableId="29BFCD53"/>
  <w16cid:commentId w16cid:paraId="092927B6" w16cid:durableId="29B7F4D8"/>
  <w16cid:commentId w16cid:paraId="4F12B61B" w16cid:durableId="29BEA56D"/>
  <w16cid:commentId w16cid:paraId="1F8DEDE4" w16cid:durableId="29B92E20"/>
  <w16cid:commentId w16cid:paraId="06C6F005" w16cid:durableId="29BFCE6F"/>
  <w16cid:commentId w16cid:paraId="4B9AF7BC" w16cid:durableId="29BFCF31"/>
  <w16cid:commentId w16cid:paraId="1E4527B9" w16cid:durableId="29BFCFD9"/>
  <w16cid:commentId w16cid:paraId="3CF19C30" w16cid:durableId="29BFD047"/>
  <w16cid:commentId w16cid:paraId="35CD9EFF" w16cid:durableId="29B92E21"/>
  <w16cid:commentId w16cid:paraId="530D180B" w16cid:durableId="29B92E22"/>
  <w16cid:commentId w16cid:paraId="63F60362" w16cid:durableId="29B92E23"/>
  <w16cid:commentId w16cid:paraId="5CE90B95" w16cid:durableId="29B7F85A"/>
  <w16cid:commentId w16cid:paraId="0F449E43" w16cid:durableId="29BEAB11"/>
  <w16cid:commentId w16cid:paraId="746B5245" w16cid:durableId="29BEAB34"/>
  <w16cid:commentId w16cid:paraId="126E8CF6" w16cid:durableId="29BEAB93"/>
  <w16cid:commentId w16cid:paraId="50859981" w16cid:durableId="29BEADF0"/>
  <w16cid:commentId w16cid:paraId="2D10731B" w16cid:durableId="29BEAE1D"/>
  <w16cid:commentId w16cid:paraId="41FC1C31" w16cid:durableId="29BEAE3D"/>
  <w16cid:commentId w16cid:paraId="28A1166A" w16cid:durableId="29BEAE62"/>
  <w16cid:commentId w16cid:paraId="5AF8C65B" w16cid:durableId="682390F9"/>
  <w16cid:commentId w16cid:paraId="6BF4F6EF" w16cid:durableId="29B92E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73D3A" w14:textId="77777777" w:rsidR="00976479" w:rsidRDefault="00976479" w:rsidP="006C02A6">
      <w:pPr>
        <w:spacing w:after="0" w:line="240" w:lineRule="auto"/>
      </w:pPr>
      <w:r>
        <w:separator/>
      </w:r>
    </w:p>
  </w:endnote>
  <w:endnote w:type="continuationSeparator" w:id="0">
    <w:p w14:paraId="7D66FD8D" w14:textId="77777777" w:rsidR="00976479" w:rsidRDefault="00976479"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0FF8E4D4" w:rsidR="00D30895" w:rsidRDefault="00D30895">
        <w:pPr>
          <w:pStyle w:val="Fuzeile"/>
          <w:jc w:val="right"/>
        </w:pPr>
        <w:r>
          <w:fldChar w:fldCharType="begin"/>
        </w:r>
        <w:r>
          <w:instrText>PAGE   \* MERGEFORMAT</w:instrText>
        </w:r>
        <w:r>
          <w:fldChar w:fldCharType="separate"/>
        </w:r>
        <w:r w:rsidR="00862C92">
          <w:rPr>
            <w:noProof/>
          </w:rPr>
          <w:t>27</w:t>
        </w:r>
        <w:r>
          <w:fldChar w:fldCharType="end"/>
        </w:r>
      </w:p>
    </w:sdtContent>
  </w:sdt>
  <w:p w14:paraId="14F35909" w14:textId="77777777" w:rsidR="00D30895" w:rsidRDefault="00D3089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1C44DC7B" w:rsidR="00D30895" w:rsidRDefault="00D30895">
        <w:pPr>
          <w:pStyle w:val="Fuzeile"/>
          <w:jc w:val="right"/>
        </w:pPr>
        <w:r>
          <w:fldChar w:fldCharType="begin"/>
        </w:r>
        <w:r>
          <w:instrText>PAGE   \* MERGEFORMAT</w:instrText>
        </w:r>
        <w:r>
          <w:fldChar w:fldCharType="separate"/>
        </w:r>
        <w:r w:rsidR="00862C92">
          <w:rPr>
            <w:noProof/>
          </w:rPr>
          <w:t>30</w:t>
        </w:r>
        <w:r>
          <w:fldChar w:fldCharType="end"/>
        </w:r>
      </w:p>
    </w:sdtContent>
  </w:sdt>
  <w:p w14:paraId="043B4EA1" w14:textId="77777777" w:rsidR="00D30895" w:rsidRDefault="00D308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C914F" w14:textId="77777777" w:rsidR="00976479" w:rsidRDefault="00976479" w:rsidP="006C02A6">
      <w:pPr>
        <w:spacing w:after="0" w:line="240" w:lineRule="auto"/>
      </w:pPr>
      <w:r>
        <w:separator/>
      </w:r>
    </w:p>
  </w:footnote>
  <w:footnote w:type="continuationSeparator" w:id="0">
    <w:p w14:paraId="3A115E88" w14:textId="77777777" w:rsidR="00976479" w:rsidRDefault="00976479" w:rsidP="006C02A6">
      <w:pPr>
        <w:spacing w:after="0" w:line="240" w:lineRule="auto"/>
      </w:pPr>
      <w:r>
        <w:continuationSeparator/>
      </w:r>
    </w:p>
  </w:footnote>
  <w:footnote w:id="1">
    <w:p w14:paraId="719FD055" w14:textId="77777777" w:rsidR="00ED5B4E" w:rsidRPr="00987065" w:rsidRDefault="00ED5B4E" w:rsidP="00ED5B4E">
      <w:pPr>
        <w:pStyle w:val="Funotentext"/>
        <w:rPr>
          <w:ins w:id="33" w:author="Deiglmayr, Anne" w:date="2024-04-08T17:16:00Z"/>
          <w:rFonts w:ascii="Times New Roman" w:hAnsi="Times New Roman" w:cs="Times New Roman"/>
          <w:lang w:val="en-US"/>
        </w:rPr>
      </w:pPr>
      <w:ins w:id="34" w:author="Deiglmayr, Anne" w:date="2024-04-08T17:16:00Z">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ins>
    </w:p>
  </w:footnote>
  <w:footnote w:id="2">
    <w:p w14:paraId="38833401" w14:textId="77777777" w:rsidR="00D30895" w:rsidRPr="00C93F92" w:rsidRDefault="00D30895" w:rsidP="00D44633">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 w:id="3">
    <w:p w14:paraId="1C6EE8C7" w14:textId="77777777" w:rsidR="00D30895" w:rsidRPr="00C10CFB" w:rsidRDefault="00D30895" w:rsidP="00D44633">
      <w:pPr>
        <w:pStyle w:val="Funotentext"/>
        <w:rPr>
          <w:rFonts w:ascii="Times New Roman" w:hAnsi="Times New Roman" w:cs="Times New Roman"/>
          <w:lang w:val="en-US"/>
        </w:rPr>
      </w:pPr>
      <w:r w:rsidRPr="00C10CFB">
        <w:rPr>
          <w:rStyle w:val="Funotenzeichen"/>
          <w:rFonts w:ascii="Times New Roman" w:hAnsi="Times New Roman" w:cs="Times New Roman"/>
        </w:rPr>
        <w:footnoteRef/>
      </w:r>
      <w:r w:rsidRPr="00C10CFB">
        <w:rPr>
          <w:rFonts w:ascii="Times New Roman" w:hAnsi="Times New Roman" w:cs="Times New Roman"/>
          <w:lang w:val="en-US"/>
        </w:rPr>
        <w:t xml:space="preserve"> In order to avoid a post-diction, the HR </w:t>
      </w:r>
      <w:r>
        <w:rPr>
          <w:rFonts w:ascii="Times New Roman" w:hAnsi="Times New Roman" w:cs="Times New Roman"/>
          <w:lang w:val="en-US"/>
        </w:rPr>
        <w:t>levels and HR changes were</w:t>
      </w:r>
      <w:r w:rsidRPr="00C10CFB">
        <w:rPr>
          <w:rFonts w:ascii="Times New Roman" w:hAnsi="Times New Roman" w:cs="Times New Roman"/>
          <w:lang w:val="en-US"/>
        </w:rPr>
        <w:t xml:space="preserve"> only predicted </w:t>
      </w:r>
      <w:r>
        <w:rPr>
          <w:rFonts w:ascii="Times New Roman" w:hAnsi="Times New Roman" w:cs="Times New Roman"/>
          <w:lang w:val="en-US"/>
        </w:rPr>
        <w:t>in</w:t>
      </w:r>
      <w:r w:rsidRPr="00C10CFB">
        <w:rPr>
          <w:rFonts w:ascii="Times New Roman" w:hAnsi="Times New Roman" w:cs="Times New Roman"/>
          <w:lang w:val="en-US"/>
        </w:rPr>
        <w:t xml:space="preserve"> the (2) teaching interval, </w:t>
      </w:r>
      <w:r>
        <w:rPr>
          <w:rFonts w:ascii="Times New Roman" w:hAnsi="Times New Roman" w:cs="Times New Roman"/>
          <w:lang w:val="en-US"/>
        </w:rPr>
        <w:t xml:space="preserve">the </w:t>
      </w:r>
      <w:r w:rsidRPr="00C10CFB">
        <w:rPr>
          <w:rFonts w:ascii="Times New Roman" w:hAnsi="Times New Roman" w:cs="Times New Roman"/>
          <w:lang w:val="en-US"/>
        </w:rPr>
        <w:t>(3) post-teaching interval,</w:t>
      </w:r>
      <w:r>
        <w:rPr>
          <w:rFonts w:ascii="Times New Roman" w:hAnsi="Times New Roman" w:cs="Times New Roman"/>
          <w:lang w:val="en-US"/>
        </w:rPr>
        <w:t xml:space="preserve"> the</w:t>
      </w:r>
      <w:r w:rsidRPr="00C10CFB">
        <w:rPr>
          <w:rFonts w:ascii="Times New Roman" w:hAnsi="Times New Roman" w:cs="Times New Roman"/>
          <w:lang w:val="en-US"/>
        </w:rPr>
        <w:t xml:space="preserve"> (4) interview interval and </w:t>
      </w:r>
      <w:r>
        <w:rPr>
          <w:rFonts w:ascii="Times New Roman" w:hAnsi="Times New Roman" w:cs="Times New Roman"/>
          <w:lang w:val="en-US"/>
        </w:rPr>
        <w:t xml:space="preserve">the </w:t>
      </w:r>
      <w:r w:rsidRPr="00C10CFB">
        <w:rPr>
          <w:rFonts w:ascii="Times New Roman" w:hAnsi="Times New Roman" w:cs="Times New Roman"/>
          <w:lang w:val="en-US"/>
        </w:rPr>
        <w:t xml:space="preserve">(5) end interval with the disruption and confidence appraisal, i.e., not in the (1) pre-teaching </w:t>
      </w:r>
      <w:r>
        <w:rPr>
          <w:rFonts w:ascii="Times New Roman" w:hAnsi="Times New Roman" w:cs="Times New Roman"/>
          <w:lang w:val="en-US"/>
        </w:rPr>
        <w:t>interval</w:t>
      </w:r>
      <w:r w:rsidRPr="00C10CFB">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22"/>
  </w:num>
  <w:num w:numId="3">
    <w:abstractNumId w:val="2"/>
  </w:num>
  <w:num w:numId="4">
    <w:abstractNumId w:val="8"/>
  </w:num>
  <w:num w:numId="5">
    <w:abstractNumId w:val="7"/>
  </w:num>
  <w:num w:numId="6">
    <w:abstractNumId w:val="27"/>
  </w:num>
  <w:num w:numId="7">
    <w:abstractNumId w:val="20"/>
  </w:num>
  <w:num w:numId="8">
    <w:abstractNumId w:val="6"/>
  </w:num>
  <w:num w:numId="9">
    <w:abstractNumId w:val="21"/>
  </w:num>
  <w:num w:numId="10">
    <w:abstractNumId w:val="17"/>
    <w:lvlOverride w:ilvl="0">
      <w:lvl w:ilvl="0">
        <w:numFmt w:val="decimal"/>
        <w:lvlText w:val="%1."/>
        <w:lvlJc w:val="left"/>
      </w:lvl>
    </w:lvlOverride>
  </w:num>
  <w:num w:numId="11">
    <w:abstractNumId w:val="14"/>
    <w:lvlOverride w:ilvl="0">
      <w:lvl w:ilvl="0">
        <w:numFmt w:val="decimal"/>
        <w:lvlText w:val="%1."/>
        <w:lvlJc w:val="left"/>
      </w:lvl>
    </w:lvlOverride>
  </w:num>
  <w:num w:numId="12">
    <w:abstractNumId w:val="13"/>
    <w:lvlOverride w:ilvl="0">
      <w:lvl w:ilvl="0">
        <w:numFmt w:val="decimal"/>
        <w:lvlText w:val="%1."/>
        <w:lvlJc w:val="left"/>
      </w:lvl>
    </w:lvlOverride>
  </w:num>
  <w:num w:numId="13">
    <w:abstractNumId w:val="28"/>
    <w:lvlOverride w:ilvl="0">
      <w:lvl w:ilvl="0">
        <w:numFmt w:val="decimal"/>
        <w:lvlText w:val="%1."/>
        <w:lvlJc w:val="left"/>
      </w:lvl>
    </w:lvlOverride>
  </w:num>
  <w:num w:numId="14">
    <w:abstractNumId w:val="29"/>
  </w:num>
  <w:num w:numId="15">
    <w:abstractNumId w:val="25"/>
    <w:lvlOverride w:ilvl="0">
      <w:lvl w:ilvl="0">
        <w:numFmt w:val="decimal"/>
        <w:lvlText w:val="%1."/>
        <w:lvlJc w:val="left"/>
      </w:lvl>
    </w:lvlOverride>
  </w:num>
  <w:num w:numId="16">
    <w:abstractNumId w:val="19"/>
    <w:lvlOverride w:ilvl="0">
      <w:lvl w:ilvl="0">
        <w:numFmt w:val="decimal"/>
        <w:lvlText w:val="%1."/>
        <w:lvlJc w:val="left"/>
      </w:lvl>
    </w:lvlOverride>
  </w:num>
  <w:num w:numId="17">
    <w:abstractNumId w:val="3"/>
    <w:lvlOverride w:ilvl="0">
      <w:lvl w:ilvl="0">
        <w:numFmt w:val="decimal"/>
        <w:lvlText w:val="%1."/>
        <w:lvlJc w:val="left"/>
      </w:lvl>
    </w:lvlOverride>
  </w:num>
  <w:num w:numId="18">
    <w:abstractNumId w:val="9"/>
    <w:lvlOverride w:ilvl="0">
      <w:lvl w:ilvl="0">
        <w:numFmt w:val="decimal"/>
        <w:lvlText w:val="%1."/>
        <w:lvlJc w:val="left"/>
      </w:lvl>
    </w:lvlOverride>
  </w:num>
  <w:num w:numId="19">
    <w:abstractNumId w:val="12"/>
  </w:num>
  <w:num w:numId="20">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0"/>
  </w:num>
  <w:num w:numId="24">
    <w:abstractNumId w:val="26"/>
  </w:num>
  <w:num w:numId="25">
    <w:abstractNumId w:val="23"/>
  </w:num>
  <w:num w:numId="26">
    <w:abstractNumId w:val="11"/>
  </w:num>
  <w:num w:numId="27">
    <w:abstractNumId w:val="15"/>
  </w:num>
  <w:num w:numId="28">
    <w:abstractNumId w:val="4"/>
  </w:num>
  <w:num w:numId="29">
    <w:abstractNumId w:val="18"/>
  </w:num>
  <w:num w:numId="30">
    <w:abstractNumId w:val="0"/>
  </w:num>
  <w:num w:numId="31">
    <w:abstractNumId w:val="5"/>
  </w:num>
  <w:num w:numId="32">
    <w:abstractNumId w:val="16"/>
  </w:num>
  <w:num w:numId="33">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iglmayr, Anne">
    <w15:presenceInfo w15:providerId="AD" w15:userId="S-1-5-21-2361800232-213331468-3115616407-190289"/>
  </w15:person>
  <w15:person w15:author="Mandy Klatt">
    <w15:presenceInfo w15:providerId="Windows Live" w15:userId="505858402c07da9d"/>
  </w15:person>
  <w15:person w15:author="Lotz, Christin">
    <w15:presenceInfo w15:providerId="AD" w15:userId="S-1-5-21-2361800232-213331468-3115616407-311662"/>
  </w15:person>
  <w15:person w15:author="G K">
    <w15:presenceInfo w15:providerId="Windows Live" w15:userId="1f292f237cf965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2972"/>
    <w:rsid w:val="00002A27"/>
    <w:rsid w:val="00002CFA"/>
    <w:rsid w:val="00002FD7"/>
    <w:rsid w:val="00003440"/>
    <w:rsid w:val="0000516A"/>
    <w:rsid w:val="00005C64"/>
    <w:rsid w:val="00006808"/>
    <w:rsid w:val="00007602"/>
    <w:rsid w:val="00007C0F"/>
    <w:rsid w:val="00011A82"/>
    <w:rsid w:val="00011C48"/>
    <w:rsid w:val="00013CD1"/>
    <w:rsid w:val="00014032"/>
    <w:rsid w:val="00014BCE"/>
    <w:rsid w:val="00015A73"/>
    <w:rsid w:val="000165CE"/>
    <w:rsid w:val="00020805"/>
    <w:rsid w:val="000211BB"/>
    <w:rsid w:val="0002242D"/>
    <w:rsid w:val="00025278"/>
    <w:rsid w:val="00026841"/>
    <w:rsid w:val="00026EB6"/>
    <w:rsid w:val="00027126"/>
    <w:rsid w:val="00027A0F"/>
    <w:rsid w:val="00030849"/>
    <w:rsid w:val="000318D2"/>
    <w:rsid w:val="00032004"/>
    <w:rsid w:val="00032372"/>
    <w:rsid w:val="0003290C"/>
    <w:rsid w:val="00032DBC"/>
    <w:rsid w:val="00033198"/>
    <w:rsid w:val="00033490"/>
    <w:rsid w:val="0003497F"/>
    <w:rsid w:val="00035438"/>
    <w:rsid w:val="000354CF"/>
    <w:rsid w:val="000356B7"/>
    <w:rsid w:val="00035942"/>
    <w:rsid w:val="00035D30"/>
    <w:rsid w:val="00035F3D"/>
    <w:rsid w:val="00036132"/>
    <w:rsid w:val="0003733B"/>
    <w:rsid w:val="00040A63"/>
    <w:rsid w:val="00043382"/>
    <w:rsid w:val="00043C64"/>
    <w:rsid w:val="00044217"/>
    <w:rsid w:val="00045332"/>
    <w:rsid w:val="00045ED4"/>
    <w:rsid w:val="0004636A"/>
    <w:rsid w:val="00046CE4"/>
    <w:rsid w:val="00047CB9"/>
    <w:rsid w:val="00052EE2"/>
    <w:rsid w:val="0005512E"/>
    <w:rsid w:val="00055AF7"/>
    <w:rsid w:val="00055D6B"/>
    <w:rsid w:val="00057222"/>
    <w:rsid w:val="000603A4"/>
    <w:rsid w:val="00060AF0"/>
    <w:rsid w:val="00064613"/>
    <w:rsid w:val="000655B8"/>
    <w:rsid w:val="00066BCD"/>
    <w:rsid w:val="00066E40"/>
    <w:rsid w:val="000701B1"/>
    <w:rsid w:val="0007131F"/>
    <w:rsid w:val="000734DA"/>
    <w:rsid w:val="00073ADE"/>
    <w:rsid w:val="00073CCC"/>
    <w:rsid w:val="00073FE0"/>
    <w:rsid w:val="0007435C"/>
    <w:rsid w:val="00074EAD"/>
    <w:rsid w:val="00075ED6"/>
    <w:rsid w:val="00076601"/>
    <w:rsid w:val="000772C8"/>
    <w:rsid w:val="00077837"/>
    <w:rsid w:val="00080181"/>
    <w:rsid w:val="00080ED3"/>
    <w:rsid w:val="00080EDD"/>
    <w:rsid w:val="00081107"/>
    <w:rsid w:val="00081153"/>
    <w:rsid w:val="00081BCF"/>
    <w:rsid w:val="00082748"/>
    <w:rsid w:val="000852FB"/>
    <w:rsid w:val="0008618B"/>
    <w:rsid w:val="00086748"/>
    <w:rsid w:val="000870EB"/>
    <w:rsid w:val="00087159"/>
    <w:rsid w:val="000908DF"/>
    <w:rsid w:val="000928ED"/>
    <w:rsid w:val="0009290A"/>
    <w:rsid w:val="00092A3B"/>
    <w:rsid w:val="00093472"/>
    <w:rsid w:val="00094752"/>
    <w:rsid w:val="00094C24"/>
    <w:rsid w:val="00094E6F"/>
    <w:rsid w:val="00096431"/>
    <w:rsid w:val="000974F9"/>
    <w:rsid w:val="000A054D"/>
    <w:rsid w:val="000A0B07"/>
    <w:rsid w:val="000A2B46"/>
    <w:rsid w:val="000A34B9"/>
    <w:rsid w:val="000A4A70"/>
    <w:rsid w:val="000A589A"/>
    <w:rsid w:val="000A5CAC"/>
    <w:rsid w:val="000A6F87"/>
    <w:rsid w:val="000A7151"/>
    <w:rsid w:val="000A7AC3"/>
    <w:rsid w:val="000B108A"/>
    <w:rsid w:val="000B10D9"/>
    <w:rsid w:val="000B146D"/>
    <w:rsid w:val="000B16D2"/>
    <w:rsid w:val="000B1CB1"/>
    <w:rsid w:val="000B2030"/>
    <w:rsid w:val="000B2243"/>
    <w:rsid w:val="000B23D7"/>
    <w:rsid w:val="000B4684"/>
    <w:rsid w:val="000B4BBD"/>
    <w:rsid w:val="000B5025"/>
    <w:rsid w:val="000B555A"/>
    <w:rsid w:val="000B6BA5"/>
    <w:rsid w:val="000B73F6"/>
    <w:rsid w:val="000B748F"/>
    <w:rsid w:val="000B7B62"/>
    <w:rsid w:val="000C1464"/>
    <w:rsid w:val="000C1DA2"/>
    <w:rsid w:val="000C2DD9"/>
    <w:rsid w:val="000C2ED0"/>
    <w:rsid w:val="000C313E"/>
    <w:rsid w:val="000C3C5B"/>
    <w:rsid w:val="000C5DF6"/>
    <w:rsid w:val="000C5F77"/>
    <w:rsid w:val="000C6769"/>
    <w:rsid w:val="000C7846"/>
    <w:rsid w:val="000D0474"/>
    <w:rsid w:val="000D08AB"/>
    <w:rsid w:val="000D0DD6"/>
    <w:rsid w:val="000D1F47"/>
    <w:rsid w:val="000D1FC2"/>
    <w:rsid w:val="000D21B9"/>
    <w:rsid w:val="000D28ED"/>
    <w:rsid w:val="000D2E54"/>
    <w:rsid w:val="000D3399"/>
    <w:rsid w:val="000D471F"/>
    <w:rsid w:val="000D4CF5"/>
    <w:rsid w:val="000D564E"/>
    <w:rsid w:val="000D59E3"/>
    <w:rsid w:val="000D5D9C"/>
    <w:rsid w:val="000D7457"/>
    <w:rsid w:val="000E193A"/>
    <w:rsid w:val="000E1E43"/>
    <w:rsid w:val="000E3109"/>
    <w:rsid w:val="000E34F1"/>
    <w:rsid w:val="000E3914"/>
    <w:rsid w:val="000E3CF7"/>
    <w:rsid w:val="000E4979"/>
    <w:rsid w:val="000E740A"/>
    <w:rsid w:val="000F146B"/>
    <w:rsid w:val="000F2E56"/>
    <w:rsid w:val="000F4912"/>
    <w:rsid w:val="000F5B4A"/>
    <w:rsid w:val="000F7C63"/>
    <w:rsid w:val="000F7DC1"/>
    <w:rsid w:val="001006A4"/>
    <w:rsid w:val="001017CB"/>
    <w:rsid w:val="00101BEE"/>
    <w:rsid w:val="001020B2"/>
    <w:rsid w:val="0010221A"/>
    <w:rsid w:val="0010404F"/>
    <w:rsid w:val="00105555"/>
    <w:rsid w:val="00105845"/>
    <w:rsid w:val="00106118"/>
    <w:rsid w:val="001068DC"/>
    <w:rsid w:val="00107EF2"/>
    <w:rsid w:val="00110D39"/>
    <w:rsid w:val="0011116A"/>
    <w:rsid w:val="0011132B"/>
    <w:rsid w:val="00111449"/>
    <w:rsid w:val="00111B66"/>
    <w:rsid w:val="001124B0"/>
    <w:rsid w:val="00112609"/>
    <w:rsid w:val="0011281D"/>
    <w:rsid w:val="00113461"/>
    <w:rsid w:val="00114554"/>
    <w:rsid w:val="001149AB"/>
    <w:rsid w:val="001149E8"/>
    <w:rsid w:val="00114B41"/>
    <w:rsid w:val="0011586D"/>
    <w:rsid w:val="001162E1"/>
    <w:rsid w:val="00117444"/>
    <w:rsid w:val="0011783D"/>
    <w:rsid w:val="001203C1"/>
    <w:rsid w:val="00120D0F"/>
    <w:rsid w:val="00121E60"/>
    <w:rsid w:val="00122A0E"/>
    <w:rsid w:val="001231DE"/>
    <w:rsid w:val="00123309"/>
    <w:rsid w:val="00123C1E"/>
    <w:rsid w:val="00124A7A"/>
    <w:rsid w:val="00124BD8"/>
    <w:rsid w:val="00125476"/>
    <w:rsid w:val="00125776"/>
    <w:rsid w:val="00125A1F"/>
    <w:rsid w:val="00127B3C"/>
    <w:rsid w:val="0013190A"/>
    <w:rsid w:val="00131DE4"/>
    <w:rsid w:val="00131F9F"/>
    <w:rsid w:val="001348D3"/>
    <w:rsid w:val="00134B7A"/>
    <w:rsid w:val="001354C5"/>
    <w:rsid w:val="00135A60"/>
    <w:rsid w:val="00135C01"/>
    <w:rsid w:val="00136AB7"/>
    <w:rsid w:val="00136D5C"/>
    <w:rsid w:val="001379A4"/>
    <w:rsid w:val="001406E1"/>
    <w:rsid w:val="00140BBD"/>
    <w:rsid w:val="001414C9"/>
    <w:rsid w:val="001418AD"/>
    <w:rsid w:val="00143352"/>
    <w:rsid w:val="00143C65"/>
    <w:rsid w:val="00143F9F"/>
    <w:rsid w:val="001449FF"/>
    <w:rsid w:val="00144CFA"/>
    <w:rsid w:val="001459C2"/>
    <w:rsid w:val="00145FA4"/>
    <w:rsid w:val="0014686B"/>
    <w:rsid w:val="00147DE2"/>
    <w:rsid w:val="0015036B"/>
    <w:rsid w:val="001504B2"/>
    <w:rsid w:val="0015100B"/>
    <w:rsid w:val="00151E83"/>
    <w:rsid w:val="001523FB"/>
    <w:rsid w:val="00153851"/>
    <w:rsid w:val="0015391E"/>
    <w:rsid w:val="001540A3"/>
    <w:rsid w:val="0015487F"/>
    <w:rsid w:val="00154EF8"/>
    <w:rsid w:val="00156C28"/>
    <w:rsid w:val="00156E98"/>
    <w:rsid w:val="001572DB"/>
    <w:rsid w:val="0015770D"/>
    <w:rsid w:val="00157C63"/>
    <w:rsid w:val="00160146"/>
    <w:rsid w:val="0016025A"/>
    <w:rsid w:val="0016044B"/>
    <w:rsid w:val="00160D4E"/>
    <w:rsid w:val="001612B5"/>
    <w:rsid w:val="001615C8"/>
    <w:rsid w:val="00163362"/>
    <w:rsid w:val="00163D34"/>
    <w:rsid w:val="00164746"/>
    <w:rsid w:val="00165A12"/>
    <w:rsid w:val="00166C4D"/>
    <w:rsid w:val="001670D4"/>
    <w:rsid w:val="00172A49"/>
    <w:rsid w:val="0017307B"/>
    <w:rsid w:val="00175E84"/>
    <w:rsid w:val="00176744"/>
    <w:rsid w:val="001769B8"/>
    <w:rsid w:val="00181D17"/>
    <w:rsid w:val="001831EC"/>
    <w:rsid w:val="00184635"/>
    <w:rsid w:val="00184DA9"/>
    <w:rsid w:val="0018559F"/>
    <w:rsid w:val="001867EB"/>
    <w:rsid w:val="001876A5"/>
    <w:rsid w:val="00191484"/>
    <w:rsid w:val="001935C4"/>
    <w:rsid w:val="001938C8"/>
    <w:rsid w:val="00193A40"/>
    <w:rsid w:val="001949CD"/>
    <w:rsid w:val="00194EC6"/>
    <w:rsid w:val="001968F5"/>
    <w:rsid w:val="00197C8B"/>
    <w:rsid w:val="00197F54"/>
    <w:rsid w:val="001A072B"/>
    <w:rsid w:val="001A1101"/>
    <w:rsid w:val="001A1DEA"/>
    <w:rsid w:val="001A214C"/>
    <w:rsid w:val="001A3502"/>
    <w:rsid w:val="001A4364"/>
    <w:rsid w:val="001A46ED"/>
    <w:rsid w:val="001A47C1"/>
    <w:rsid w:val="001A47F5"/>
    <w:rsid w:val="001A5B63"/>
    <w:rsid w:val="001A5D3B"/>
    <w:rsid w:val="001A61B0"/>
    <w:rsid w:val="001A6675"/>
    <w:rsid w:val="001A6CEE"/>
    <w:rsid w:val="001A76ED"/>
    <w:rsid w:val="001A7B8A"/>
    <w:rsid w:val="001A7CCB"/>
    <w:rsid w:val="001A7CE7"/>
    <w:rsid w:val="001B0C00"/>
    <w:rsid w:val="001B15CF"/>
    <w:rsid w:val="001B21E6"/>
    <w:rsid w:val="001B2AFC"/>
    <w:rsid w:val="001B31A7"/>
    <w:rsid w:val="001B3602"/>
    <w:rsid w:val="001B4322"/>
    <w:rsid w:val="001B475A"/>
    <w:rsid w:val="001B5BE8"/>
    <w:rsid w:val="001B5E30"/>
    <w:rsid w:val="001B6093"/>
    <w:rsid w:val="001B610D"/>
    <w:rsid w:val="001B6C3A"/>
    <w:rsid w:val="001B7135"/>
    <w:rsid w:val="001B7300"/>
    <w:rsid w:val="001B796B"/>
    <w:rsid w:val="001C0471"/>
    <w:rsid w:val="001C0E77"/>
    <w:rsid w:val="001C225D"/>
    <w:rsid w:val="001C2550"/>
    <w:rsid w:val="001C4AA3"/>
    <w:rsid w:val="001C51E2"/>
    <w:rsid w:val="001C5BB2"/>
    <w:rsid w:val="001C6783"/>
    <w:rsid w:val="001C770F"/>
    <w:rsid w:val="001D01C5"/>
    <w:rsid w:val="001D05F5"/>
    <w:rsid w:val="001D18AE"/>
    <w:rsid w:val="001D1AD8"/>
    <w:rsid w:val="001D1FED"/>
    <w:rsid w:val="001D40BC"/>
    <w:rsid w:val="001D42FB"/>
    <w:rsid w:val="001D641B"/>
    <w:rsid w:val="001D6A4F"/>
    <w:rsid w:val="001D6D9D"/>
    <w:rsid w:val="001D7320"/>
    <w:rsid w:val="001E1533"/>
    <w:rsid w:val="001E19D6"/>
    <w:rsid w:val="001E36BA"/>
    <w:rsid w:val="001E3A5D"/>
    <w:rsid w:val="001E3E0F"/>
    <w:rsid w:val="001E566F"/>
    <w:rsid w:val="001E72F6"/>
    <w:rsid w:val="001E78C9"/>
    <w:rsid w:val="001E7A15"/>
    <w:rsid w:val="001F48F8"/>
    <w:rsid w:val="001F4C8B"/>
    <w:rsid w:val="001F5C7E"/>
    <w:rsid w:val="001F5FF2"/>
    <w:rsid w:val="001F72EA"/>
    <w:rsid w:val="001F73A2"/>
    <w:rsid w:val="001F76DE"/>
    <w:rsid w:val="001F7E8E"/>
    <w:rsid w:val="00200793"/>
    <w:rsid w:val="00200C58"/>
    <w:rsid w:val="002021CA"/>
    <w:rsid w:val="00202328"/>
    <w:rsid w:val="00202592"/>
    <w:rsid w:val="0020350F"/>
    <w:rsid w:val="002046EE"/>
    <w:rsid w:val="0020471F"/>
    <w:rsid w:val="00207D48"/>
    <w:rsid w:val="00210492"/>
    <w:rsid w:val="002112E9"/>
    <w:rsid w:val="00211935"/>
    <w:rsid w:val="002125CE"/>
    <w:rsid w:val="00212B5D"/>
    <w:rsid w:val="00214B49"/>
    <w:rsid w:val="00215D69"/>
    <w:rsid w:val="00216110"/>
    <w:rsid w:val="00217B12"/>
    <w:rsid w:val="00217F95"/>
    <w:rsid w:val="00221676"/>
    <w:rsid w:val="002222EA"/>
    <w:rsid w:val="00222660"/>
    <w:rsid w:val="00223133"/>
    <w:rsid w:val="0022591F"/>
    <w:rsid w:val="0022605D"/>
    <w:rsid w:val="00226557"/>
    <w:rsid w:val="00227ED9"/>
    <w:rsid w:val="00230815"/>
    <w:rsid w:val="00231F5A"/>
    <w:rsid w:val="002321C8"/>
    <w:rsid w:val="002331B2"/>
    <w:rsid w:val="002331C2"/>
    <w:rsid w:val="0023480B"/>
    <w:rsid w:val="00234B31"/>
    <w:rsid w:val="002357D6"/>
    <w:rsid w:val="00235913"/>
    <w:rsid w:val="00235B3D"/>
    <w:rsid w:val="00236987"/>
    <w:rsid w:val="00236CBE"/>
    <w:rsid w:val="0023746D"/>
    <w:rsid w:val="002374A6"/>
    <w:rsid w:val="00237C68"/>
    <w:rsid w:val="0024027E"/>
    <w:rsid w:val="00240C6D"/>
    <w:rsid w:val="00241DD3"/>
    <w:rsid w:val="00245FC1"/>
    <w:rsid w:val="00246542"/>
    <w:rsid w:val="00246B3A"/>
    <w:rsid w:val="00246C25"/>
    <w:rsid w:val="002511B3"/>
    <w:rsid w:val="0025202E"/>
    <w:rsid w:val="00252572"/>
    <w:rsid w:val="00252AC9"/>
    <w:rsid w:val="00252E35"/>
    <w:rsid w:val="00253DEA"/>
    <w:rsid w:val="00254B58"/>
    <w:rsid w:val="00256342"/>
    <w:rsid w:val="00256C63"/>
    <w:rsid w:val="002572BD"/>
    <w:rsid w:val="00257996"/>
    <w:rsid w:val="00260C50"/>
    <w:rsid w:val="002619E1"/>
    <w:rsid w:val="00262465"/>
    <w:rsid w:val="002624C4"/>
    <w:rsid w:val="00262F1F"/>
    <w:rsid w:val="002642A8"/>
    <w:rsid w:val="002656AC"/>
    <w:rsid w:val="00265F66"/>
    <w:rsid w:val="002670D7"/>
    <w:rsid w:val="00267643"/>
    <w:rsid w:val="00267910"/>
    <w:rsid w:val="00270AF3"/>
    <w:rsid w:val="00270C81"/>
    <w:rsid w:val="00270DCA"/>
    <w:rsid w:val="0027116C"/>
    <w:rsid w:val="00273191"/>
    <w:rsid w:val="002734D9"/>
    <w:rsid w:val="00273896"/>
    <w:rsid w:val="00274094"/>
    <w:rsid w:val="002751C3"/>
    <w:rsid w:val="00277085"/>
    <w:rsid w:val="0027712B"/>
    <w:rsid w:val="002774CE"/>
    <w:rsid w:val="00277A43"/>
    <w:rsid w:val="00277BBE"/>
    <w:rsid w:val="00277D01"/>
    <w:rsid w:val="00280404"/>
    <w:rsid w:val="0028091E"/>
    <w:rsid w:val="002809AD"/>
    <w:rsid w:val="00280AE1"/>
    <w:rsid w:val="00280F1B"/>
    <w:rsid w:val="00282139"/>
    <w:rsid w:val="00282D26"/>
    <w:rsid w:val="00283B86"/>
    <w:rsid w:val="002844B7"/>
    <w:rsid w:val="00284BF3"/>
    <w:rsid w:val="00284E24"/>
    <w:rsid w:val="002901BA"/>
    <w:rsid w:val="00290D8F"/>
    <w:rsid w:val="00291633"/>
    <w:rsid w:val="0029309D"/>
    <w:rsid w:val="00294BCF"/>
    <w:rsid w:val="00294DDC"/>
    <w:rsid w:val="002966F0"/>
    <w:rsid w:val="002A0D44"/>
    <w:rsid w:val="002A2D30"/>
    <w:rsid w:val="002A3135"/>
    <w:rsid w:val="002A5414"/>
    <w:rsid w:val="002A544A"/>
    <w:rsid w:val="002A6657"/>
    <w:rsid w:val="002A6BD8"/>
    <w:rsid w:val="002A710C"/>
    <w:rsid w:val="002B07F0"/>
    <w:rsid w:val="002B0AAE"/>
    <w:rsid w:val="002B0AD5"/>
    <w:rsid w:val="002B0ECE"/>
    <w:rsid w:val="002B0F49"/>
    <w:rsid w:val="002B176F"/>
    <w:rsid w:val="002B2A0E"/>
    <w:rsid w:val="002B3A86"/>
    <w:rsid w:val="002B5B55"/>
    <w:rsid w:val="002B6487"/>
    <w:rsid w:val="002B762D"/>
    <w:rsid w:val="002B76DB"/>
    <w:rsid w:val="002C0023"/>
    <w:rsid w:val="002C2379"/>
    <w:rsid w:val="002C26BF"/>
    <w:rsid w:val="002C27B1"/>
    <w:rsid w:val="002C2947"/>
    <w:rsid w:val="002C2C3C"/>
    <w:rsid w:val="002C2DF0"/>
    <w:rsid w:val="002C3458"/>
    <w:rsid w:val="002C38CE"/>
    <w:rsid w:val="002C4262"/>
    <w:rsid w:val="002C4E95"/>
    <w:rsid w:val="002C57B9"/>
    <w:rsid w:val="002C6C8F"/>
    <w:rsid w:val="002C6F2B"/>
    <w:rsid w:val="002C7EC4"/>
    <w:rsid w:val="002D0369"/>
    <w:rsid w:val="002D07CE"/>
    <w:rsid w:val="002D0B82"/>
    <w:rsid w:val="002D2EF1"/>
    <w:rsid w:val="002D350C"/>
    <w:rsid w:val="002D36CB"/>
    <w:rsid w:val="002D5148"/>
    <w:rsid w:val="002D5852"/>
    <w:rsid w:val="002D5CEF"/>
    <w:rsid w:val="002D6FBF"/>
    <w:rsid w:val="002D71B4"/>
    <w:rsid w:val="002E0832"/>
    <w:rsid w:val="002E0A95"/>
    <w:rsid w:val="002E1374"/>
    <w:rsid w:val="002E228A"/>
    <w:rsid w:val="002E28EB"/>
    <w:rsid w:val="002E2E7C"/>
    <w:rsid w:val="002E4238"/>
    <w:rsid w:val="002E4965"/>
    <w:rsid w:val="002E49F7"/>
    <w:rsid w:val="002E525F"/>
    <w:rsid w:val="002E5C7F"/>
    <w:rsid w:val="002E5DE8"/>
    <w:rsid w:val="002E6E35"/>
    <w:rsid w:val="002E6F69"/>
    <w:rsid w:val="002E7588"/>
    <w:rsid w:val="002E78C4"/>
    <w:rsid w:val="002F200A"/>
    <w:rsid w:val="002F2300"/>
    <w:rsid w:val="002F3937"/>
    <w:rsid w:val="002F47FD"/>
    <w:rsid w:val="002F7CCC"/>
    <w:rsid w:val="0030139D"/>
    <w:rsid w:val="00301E62"/>
    <w:rsid w:val="00302527"/>
    <w:rsid w:val="00302EBD"/>
    <w:rsid w:val="00306822"/>
    <w:rsid w:val="00306B31"/>
    <w:rsid w:val="0030789C"/>
    <w:rsid w:val="003106BE"/>
    <w:rsid w:val="0031071D"/>
    <w:rsid w:val="003115F6"/>
    <w:rsid w:val="00312E53"/>
    <w:rsid w:val="0031404D"/>
    <w:rsid w:val="003147C0"/>
    <w:rsid w:val="00315E09"/>
    <w:rsid w:val="00316939"/>
    <w:rsid w:val="00320458"/>
    <w:rsid w:val="0032095E"/>
    <w:rsid w:val="0032214C"/>
    <w:rsid w:val="003238F7"/>
    <w:rsid w:val="00323C7A"/>
    <w:rsid w:val="00323CE9"/>
    <w:rsid w:val="003259BF"/>
    <w:rsid w:val="00325DAE"/>
    <w:rsid w:val="0032689B"/>
    <w:rsid w:val="003269D5"/>
    <w:rsid w:val="003269E6"/>
    <w:rsid w:val="00326CB3"/>
    <w:rsid w:val="00327340"/>
    <w:rsid w:val="00327728"/>
    <w:rsid w:val="00327CE7"/>
    <w:rsid w:val="0033000B"/>
    <w:rsid w:val="003302A2"/>
    <w:rsid w:val="003311D0"/>
    <w:rsid w:val="00331237"/>
    <w:rsid w:val="003329BE"/>
    <w:rsid w:val="00332AC9"/>
    <w:rsid w:val="00334652"/>
    <w:rsid w:val="003350D9"/>
    <w:rsid w:val="0033598B"/>
    <w:rsid w:val="00336914"/>
    <w:rsid w:val="00337541"/>
    <w:rsid w:val="003400E2"/>
    <w:rsid w:val="003408EC"/>
    <w:rsid w:val="00340A03"/>
    <w:rsid w:val="003430D4"/>
    <w:rsid w:val="003436B0"/>
    <w:rsid w:val="00343A8A"/>
    <w:rsid w:val="00343BE4"/>
    <w:rsid w:val="00344851"/>
    <w:rsid w:val="00345EDA"/>
    <w:rsid w:val="00345FA4"/>
    <w:rsid w:val="0034678A"/>
    <w:rsid w:val="00347B4A"/>
    <w:rsid w:val="00347EF7"/>
    <w:rsid w:val="00347F21"/>
    <w:rsid w:val="0035007C"/>
    <w:rsid w:val="00350522"/>
    <w:rsid w:val="003513B5"/>
    <w:rsid w:val="003519EC"/>
    <w:rsid w:val="00351F67"/>
    <w:rsid w:val="003540D5"/>
    <w:rsid w:val="00356D14"/>
    <w:rsid w:val="003578A7"/>
    <w:rsid w:val="00360402"/>
    <w:rsid w:val="00360890"/>
    <w:rsid w:val="00360D14"/>
    <w:rsid w:val="00360FC6"/>
    <w:rsid w:val="0036126E"/>
    <w:rsid w:val="00363232"/>
    <w:rsid w:val="00363AEC"/>
    <w:rsid w:val="00364251"/>
    <w:rsid w:val="00364DF5"/>
    <w:rsid w:val="00365929"/>
    <w:rsid w:val="00371456"/>
    <w:rsid w:val="00371843"/>
    <w:rsid w:val="003748DB"/>
    <w:rsid w:val="00374D2A"/>
    <w:rsid w:val="00375632"/>
    <w:rsid w:val="003768A2"/>
    <w:rsid w:val="00376943"/>
    <w:rsid w:val="00377BF2"/>
    <w:rsid w:val="003803A2"/>
    <w:rsid w:val="00380BBD"/>
    <w:rsid w:val="00382D4F"/>
    <w:rsid w:val="003841C7"/>
    <w:rsid w:val="00384CAE"/>
    <w:rsid w:val="00385547"/>
    <w:rsid w:val="00385DC5"/>
    <w:rsid w:val="003864E4"/>
    <w:rsid w:val="00386BEB"/>
    <w:rsid w:val="00386CC7"/>
    <w:rsid w:val="00387466"/>
    <w:rsid w:val="00387A56"/>
    <w:rsid w:val="00391425"/>
    <w:rsid w:val="003920A7"/>
    <w:rsid w:val="00393A3B"/>
    <w:rsid w:val="00393CE2"/>
    <w:rsid w:val="003952AF"/>
    <w:rsid w:val="003960EB"/>
    <w:rsid w:val="0039684C"/>
    <w:rsid w:val="00397724"/>
    <w:rsid w:val="00397CAD"/>
    <w:rsid w:val="003A0756"/>
    <w:rsid w:val="003A1031"/>
    <w:rsid w:val="003A18B7"/>
    <w:rsid w:val="003A1C01"/>
    <w:rsid w:val="003A25F0"/>
    <w:rsid w:val="003A2D0F"/>
    <w:rsid w:val="003A4093"/>
    <w:rsid w:val="003A561C"/>
    <w:rsid w:val="003A593E"/>
    <w:rsid w:val="003A5BA2"/>
    <w:rsid w:val="003A6498"/>
    <w:rsid w:val="003A7F8C"/>
    <w:rsid w:val="003B0317"/>
    <w:rsid w:val="003B0DFD"/>
    <w:rsid w:val="003B162C"/>
    <w:rsid w:val="003B3286"/>
    <w:rsid w:val="003B4319"/>
    <w:rsid w:val="003B58B9"/>
    <w:rsid w:val="003B5F06"/>
    <w:rsid w:val="003B5F4B"/>
    <w:rsid w:val="003B6256"/>
    <w:rsid w:val="003B70E9"/>
    <w:rsid w:val="003B7ECF"/>
    <w:rsid w:val="003C014C"/>
    <w:rsid w:val="003C08EF"/>
    <w:rsid w:val="003C103C"/>
    <w:rsid w:val="003C1253"/>
    <w:rsid w:val="003C2B37"/>
    <w:rsid w:val="003C3654"/>
    <w:rsid w:val="003C4B11"/>
    <w:rsid w:val="003C4B3C"/>
    <w:rsid w:val="003C5736"/>
    <w:rsid w:val="003C5F93"/>
    <w:rsid w:val="003C6EB7"/>
    <w:rsid w:val="003C78AA"/>
    <w:rsid w:val="003D04EB"/>
    <w:rsid w:val="003D10D2"/>
    <w:rsid w:val="003D14AA"/>
    <w:rsid w:val="003D3D10"/>
    <w:rsid w:val="003D4DAE"/>
    <w:rsid w:val="003D54F2"/>
    <w:rsid w:val="003D5C12"/>
    <w:rsid w:val="003D5F0F"/>
    <w:rsid w:val="003D751F"/>
    <w:rsid w:val="003E102F"/>
    <w:rsid w:val="003E1565"/>
    <w:rsid w:val="003E1B68"/>
    <w:rsid w:val="003E2FA6"/>
    <w:rsid w:val="003E3BFF"/>
    <w:rsid w:val="003E453A"/>
    <w:rsid w:val="003E46C6"/>
    <w:rsid w:val="003E744B"/>
    <w:rsid w:val="003F09C5"/>
    <w:rsid w:val="003F0A4A"/>
    <w:rsid w:val="003F0DDF"/>
    <w:rsid w:val="003F18F3"/>
    <w:rsid w:val="003F2D0D"/>
    <w:rsid w:val="003F4501"/>
    <w:rsid w:val="003F4954"/>
    <w:rsid w:val="003F49C1"/>
    <w:rsid w:val="003F4C85"/>
    <w:rsid w:val="003F5187"/>
    <w:rsid w:val="003F67FB"/>
    <w:rsid w:val="003F698B"/>
    <w:rsid w:val="003F6B37"/>
    <w:rsid w:val="003F6E3C"/>
    <w:rsid w:val="0040083E"/>
    <w:rsid w:val="004010A4"/>
    <w:rsid w:val="004010BF"/>
    <w:rsid w:val="0040136A"/>
    <w:rsid w:val="00401DD7"/>
    <w:rsid w:val="00402A0E"/>
    <w:rsid w:val="00402DF7"/>
    <w:rsid w:val="004035EB"/>
    <w:rsid w:val="00404499"/>
    <w:rsid w:val="00406146"/>
    <w:rsid w:val="00406891"/>
    <w:rsid w:val="0041116A"/>
    <w:rsid w:val="004113AA"/>
    <w:rsid w:val="00411794"/>
    <w:rsid w:val="004127CC"/>
    <w:rsid w:val="00413166"/>
    <w:rsid w:val="0041341C"/>
    <w:rsid w:val="0041466B"/>
    <w:rsid w:val="00414A63"/>
    <w:rsid w:val="004150D5"/>
    <w:rsid w:val="00415E8A"/>
    <w:rsid w:val="004164AE"/>
    <w:rsid w:val="0042143A"/>
    <w:rsid w:val="0042301B"/>
    <w:rsid w:val="00425BEE"/>
    <w:rsid w:val="00427DE2"/>
    <w:rsid w:val="0043036A"/>
    <w:rsid w:val="00430951"/>
    <w:rsid w:val="004313C5"/>
    <w:rsid w:val="00431CFB"/>
    <w:rsid w:val="00433007"/>
    <w:rsid w:val="00433240"/>
    <w:rsid w:val="00434BE4"/>
    <w:rsid w:val="004365F4"/>
    <w:rsid w:val="00440E27"/>
    <w:rsid w:val="004429E8"/>
    <w:rsid w:val="00444972"/>
    <w:rsid w:val="004469FA"/>
    <w:rsid w:val="004501F7"/>
    <w:rsid w:val="0045108D"/>
    <w:rsid w:val="004511D4"/>
    <w:rsid w:val="004513C2"/>
    <w:rsid w:val="00451FBB"/>
    <w:rsid w:val="00452B9F"/>
    <w:rsid w:val="00453482"/>
    <w:rsid w:val="004552D8"/>
    <w:rsid w:val="00455E0B"/>
    <w:rsid w:val="004571BF"/>
    <w:rsid w:val="00460F11"/>
    <w:rsid w:val="004611A6"/>
    <w:rsid w:val="00462906"/>
    <w:rsid w:val="00464312"/>
    <w:rsid w:val="00464493"/>
    <w:rsid w:val="00464826"/>
    <w:rsid w:val="004661AE"/>
    <w:rsid w:val="00466A67"/>
    <w:rsid w:val="0046703E"/>
    <w:rsid w:val="00467BFF"/>
    <w:rsid w:val="0047119F"/>
    <w:rsid w:val="004717F8"/>
    <w:rsid w:val="004722D5"/>
    <w:rsid w:val="00472650"/>
    <w:rsid w:val="00472878"/>
    <w:rsid w:val="00472EDE"/>
    <w:rsid w:val="0047301C"/>
    <w:rsid w:val="004730CB"/>
    <w:rsid w:val="00474688"/>
    <w:rsid w:val="004746B5"/>
    <w:rsid w:val="0047526C"/>
    <w:rsid w:val="00475630"/>
    <w:rsid w:val="00475C26"/>
    <w:rsid w:val="004771B5"/>
    <w:rsid w:val="00477496"/>
    <w:rsid w:val="00480720"/>
    <w:rsid w:val="00481142"/>
    <w:rsid w:val="004827A2"/>
    <w:rsid w:val="00482EAF"/>
    <w:rsid w:val="004833BD"/>
    <w:rsid w:val="0048426C"/>
    <w:rsid w:val="00484312"/>
    <w:rsid w:val="0048435C"/>
    <w:rsid w:val="00484AAA"/>
    <w:rsid w:val="00484E51"/>
    <w:rsid w:val="0048538A"/>
    <w:rsid w:val="004858F5"/>
    <w:rsid w:val="00486F7C"/>
    <w:rsid w:val="0049171D"/>
    <w:rsid w:val="00493117"/>
    <w:rsid w:val="00495097"/>
    <w:rsid w:val="0049565A"/>
    <w:rsid w:val="00496464"/>
    <w:rsid w:val="00497479"/>
    <w:rsid w:val="004A0A7B"/>
    <w:rsid w:val="004A19BC"/>
    <w:rsid w:val="004A1C41"/>
    <w:rsid w:val="004A25AB"/>
    <w:rsid w:val="004A2620"/>
    <w:rsid w:val="004A289E"/>
    <w:rsid w:val="004A3C56"/>
    <w:rsid w:val="004A3FE3"/>
    <w:rsid w:val="004A6639"/>
    <w:rsid w:val="004A6847"/>
    <w:rsid w:val="004A6E89"/>
    <w:rsid w:val="004A794F"/>
    <w:rsid w:val="004B0A8F"/>
    <w:rsid w:val="004B0C2D"/>
    <w:rsid w:val="004B1492"/>
    <w:rsid w:val="004B162C"/>
    <w:rsid w:val="004B20B9"/>
    <w:rsid w:val="004B3833"/>
    <w:rsid w:val="004B4EC2"/>
    <w:rsid w:val="004B6056"/>
    <w:rsid w:val="004B621D"/>
    <w:rsid w:val="004B65AD"/>
    <w:rsid w:val="004B7806"/>
    <w:rsid w:val="004B7D37"/>
    <w:rsid w:val="004C064B"/>
    <w:rsid w:val="004C0662"/>
    <w:rsid w:val="004C15F8"/>
    <w:rsid w:val="004C1B66"/>
    <w:rsid w:val="004C25E5"/>
    <w:rsid w:val="004C37A1"/>
    <w:rsid w:val="004C3F6E"/>
    <w:rsid w:val="004C506A"/>
    <w:rsid w:val="004C52A6"/>
    <w:rsid w:val="004C5A1D"/>
    <w:rsid w:val="004C5CFF"/>
    <w:rsid w:val="004C6F00"/>
    <w:rsid w:val="004D065F"/>
    <w:rsid w:val="004D06D0"/>
    <w:rsid w:val="004D0D59"/>
    <w:rsid w:val="004D1934"/>
    <w:rsid w:val="004D1C54"/>
    <w:rsid w:val="004D23C4"/>
    <w:rsid w:val="004D29A9"/>
    <w:rsid w:val="004D3EB5"/>
    <w:rsid w:val="004D4288"/>
    <w:rsid w:val="004D4E27"/>
    <w:rsid w:val="004D5015"/>
    <w:rsid w:val="004D55EF"/>
    <w:rsid w:val="004D7890"/>
    <w:rsid w:val="004E0656"/>
    <w:rsid w:val="004E10BF"/>
    <w:rsid w:val="004E14DD"/>
    <w:rsid w:val="004E32DC"/>
    <w:rsid w:val="004E384D"/>
    <w:rsid w:val="004E40DC"/>
    <w:rsid w:val="004E50FA"/>
    <w:rsid w:val="004E64BF"/>
    <w:rsid w:val="004E6A7C"/>
    <w:rsid w:val="004E7FDE"/>
    <w:rsid w:val="004F0114"/>
    <w:rsid w:val="004F0A83"/>
    <w:rsid w:val="004F1C3D"/>
    <w:rsid w:val="004F2415"/>
    <w:rsid w:val="004F2DEF"/>
    <w:rsid w:val="004F3BD3"/>
    <w:rsid w:val="004F5007"/>
    <w:rsid w:val="004F589A"/>
    <w:rsid w:val="004F5FD1"/>
    <w:rsid w:val="004F63B2"/>
    <w:rsid w:val="004F6F8A"/>
    <w:rsid w:val="004F776B"/>
    <w:rsid w:val="004F7974"/>
    <w:rsid w:val="004F7D56"/>
    <w:rsid w:val="0050005C"/>
    <w:rsid w:val="00501351"/>
    <w:rsid w:val="0050140E"/>
    <w:rsid w:val="00501815"/>
    <w:rsid w:val="005025C5"/>
    <w:rsid w:val="0050664F"/>
    <w:rsid w:val="005074D0"/>
    <w:rsid w:val="00510AAC"/>
    <w:rsid w:val="0051208E"/>
    <w:rsid w:val="0051246F"/>
    <w:rsid w:val="005132BB"/>
    <w:rsid w:val="005139A7"/>
    <w:rsid w:val="00514B31"/>
    <w:rsid w:val="00515D1D"/>
    <w:rsid w:val="00516F16"/>
    <w:rsid w:val="0051710E"/>
    <w:rsid w:val="00517A47"/>
    <w:rsid w:val="00517BD6"/>
    <w:rsid w:val="00517C71"/>
    <w:rsid w:val="00520037"/>
    <w:rsid w:val="00520574"/>
    <w:rsid w:val="00520C51"/>
    <w:rsid w:val="005214F4"/>
    <w:rsid w:val="00521BA0"/>
    <w:rsid w:val="00522251"/>
    <w:rsid w:val="0052382C"/>
    <w:rsid w:val="00524739"/>
    <w:rsid w:val="0052485D"/>
    <w:rsid w:val="0052496A"/>
    <w:rsid w:val="00524AA5"/>
    <w:rsid w:val="0052564D"/>
    <w:rsid w:val="005258F2"/>
    <w:rsid w:val="00526FE8"/>
    <w:rsid w:val="00530497"/>
    <w:rsid w:val="00531813"/>
    <w:rsid w:val="005323B8"/>
    <w:rsid w:val="005355C0"/>
    <w:rsid w:val="005357FD"/>
    <w:rsid w:val="00535B89"/>
    <w:rsid w:val="00535C26"/>
    <w:rsid w:val="00536D09"/>
    <w:rsid w:val="00541814"/>
    <w:rsid w:val="00541852"/>
    <w:rsid w:val="005427B1"/>
    <w:rsid w:val="00542A65"/>
    <w:rsid w:val="00542AAE"/>
    <w:rsid w:val="00543AAB"/>
    <w:rsid w:val="0054457D"/>
    <w:rsid w:val="00544AA0"/>
    <w:rsid w:val="00545FC7"/>
    <w:rsid w:val="00550AE0"/>
    <w:rsid w:val="00551540"/>
    <w:rsid w:val="00551762"/>
    <w:rsid w:val="0055198E"/>
    <w:rsid w:val="00551A81"/>
    <w:rsid w:val="00552105"/>
    <w:rsid w:val="00553025"/>
    <w:rsid w:val="00553B84"/>
    <w:rsid w:val="00554A9E"/>
    <w:rsid w:val="0055513F"/>
    <w:rsid w:val="0055747D"/>
    <w:rsid w:val="00557714"/>
    <w:rsid w:val="00557CB4"/>
    <w:rsid w:val="00557EE6"/>
    <w:rsid w:val="00560914"/>
    <w:rsid w:val="00561FF3"/>
    <w:rsid w:val="00562726"/>
    <w:rsid w:val="005629F6"/>
    <w:rsid w:val="00562A5D"/>
    <w:rsid w:val="0056360D"/>
    <w:rsid w:val="00564892"/>
    <w:rsid w:val="005665F0"/>
    <w:rsid w:val="005672EB"/>
    <w:rsid w:val="005708B1"/>
    <w:rsid w:val="00571D37"/>
    <w:rsid w:val="00572659"/>
    <w:rsid w:val="00572DAF"/>
    <w:rsid w:val="00575205"/>
    <w:rsid w:val="005757EF"/>
    <w:rsid w:val="00575DED"/>
    <w:rsid w:val="00576FED"/>
    <w:rsid w:val="0058052D"/>
    <w:rsid w:val="00580CFF"/>
    <w:rsid w:val="0058196B"/>
    <w:rsid w:val="005821FF"/>
    <w:rsid w:val="005825B0"/>
    <w:rsid w:val="00582A11"/>
    <w:rsid w:val="00582F4D"/>
    <w:rsid w:val="0058313A"/>
    <w:rsid w:val="005832F0"/>
    <w:rsid w:val="005840FE"/>
    <w:rsid w:val="00584B04"/>
    <w:rsid w:val="00584B08"/>
    <w:rsid w:val="00585193"/>
    <w:rsid w:val="00586A6E"/>
    <w:rsid w:val="00587A0F"/>
    <w:rsid w:val="0059024F"/>
    <w:rsid w:val="005906FA"/>
    <w:rsid w:val="00591399"/>
    <w:rsid w:val="005918F5"/>
    <w:rsid w:val="00592A47"/>
    <w:rsid w:val="00592C13"/>
    <w:rsid w:val="00593399"/>
    <w:rsid w:val="0059387F"/>
    <w:rsid w:val="00593A40"/>
    <w:rsid w:val="00596BAB"/>
    <w:rsid w:val="00596DE3"/>
    <w:rsid w:val="005973BF"/>
    <w:rsid w:val="005A13F9"/>
    <w:rsid w:val="005A18BE"/>
    <w:rsid w:val="005A2B42"/>
    <w:rsid w:val="005A443D"/>
    <w:rsid w:val="005A4EED"/>
    <w:rsid w:val="005A6C55"/>
    <w:rsid w:val="005A7E9E"/>
    <w:rsid w:val="005B01DE"/>
    <w:rsid w:val="005B1265"/>
    <w:rsid w:val="005B1ACB"/>
    <w:rsid w:val="005B1F35"/>
    <w:rsid w:val="005B212A"/>
    <w:rsid w:val="005B2390"/>
    <w:rsid w:val="005B3F0F"/>
    <w:rsid w:val="005B5797"/>
    <w:rsid w:val="005B758F"/>
    <w:rsid w:val="005C2496"/>
    <w:rsid w:val="005C30BC"/>
    <w:rsid w:val="005C3B1B"/>
    <w:rsid w:val="005C4065"/>
    <w:rsid w:val="005C5568"/>
    <w:rsid w:val="005C6B30"/>
    <w:rsid w:val="005C7A71"/>
    <w:rsid w:val="005D26C4"/>
    <w:rsid w:val="005D2B37"/>
    <w:rsid w:val="005D5610"/>
    <w:rsid w:val="005D581A"/>
    <w:rsid w:val="005D5DE1"/>
    <w:rsid w:val="005D613E"/>
    <w:rsid w:val="005D6C7F"/>
    <w:rsid w:val="005E0388"/>
    <w:rsid w:val="005E0619"/>
    <w:rsid w:val="005E16F5"/>
    <w:rsid w:val="005E1E3B"/>
    <w:rsid w:val="005E2531"/>
    <w:rsid w:val="005E27D1"/>
    <w:rsid w:val="005E32D7"/>
    <w:rsid w:val="005E32F2"/>
    <w:rsid w:val="005E490D"/>
    <w:rsid w:val="005E5005"/>
    <w:rsid w:val="005E6136"/>
    <w:rsid w:val="005E63BC"/>
    <w:rsid w:val="005E683F"/>
    <w:rsid w:val="005E6DA9"/>
    <w:rsid w:val="005E6E2E"/>
    <w:rsid w:val="005E72CE"/>
    <w:rsid w:val="005E778A"/>
    <w:rsid w:val="005F078F"/>
    <w:rsid w:val="005F080B"/>
    <w:rsid w:val="005F1904"/>
    <w:rsid w:val="005F1D05"/>
    <w:rsid w:val="005F4823"/>
    <w:rsid w:val="005F4A4E"/>
    <w:rsid w:val="005F5221"/>
    <w:rsid w:val="00600C97"/>
    <w:rsid w:val="00600D7A"/>
    <w:rsid w:val="00601735"/>
    <w:rsid w:val="00601A5D"/>
    <w:rsid w:val="006021F6"/>
    <w:rsid w:val="00602B62"/>
    <w:rsid w:val="00602BB4"/>
    <w:rsid w:val="00603B86"/>
    <w:rsid w:val="006041CD"/>
    <w:rsid w:val="0060425A"/>
    <w:rsid w:val="00604C04"/>
    <w:rsid w:val="006056E9"/>
    <w:rsid w:val="006060F8"/>
    <w:rsid w:val="00606292"/>
    <w:rsid w:val="00607055"/>
    <w:rsid w:val="00607604"/>
    <w:rsid w:val="00607A96"/>
    <w:rsid w:val="00610941"/>
    <w:rsid w:val="00610A57"/>
    <w:rsid w:val="0061140E"/>
    <w:rsid w:val="00612B25"/>
    <w:rsid w:val="00613D0C"/>
    <w:rsid w:val="006143A0"/>
    <w:rsid w:val="00616172"/>
    <w:rsid w:val="00616C9C"/>
    <w:rsid w:val="00616D97"/>
    <w:rsid w:val="00617777"/>
    <w:rsid w:val="006177E7"/>
    <w:rsid w:val="00617B9B"/>
    <w:rsid w:val="00621B19"/>
    <w:rsid w:val="00622A7B"/>
    <w:rsid w:val="006235A7"/>
    <w:rsid w:val="006246C8"/>
    <w:rsid w:val="00624833"/>
    <w:rsid w:val="0062511F"/>
    <w:rsid w:val="006259D9"/>
    <w:rsid w:val="00625A55"/>
    <w:rsid w:val="00627279"/>
    <w:rsid w:val="00627B09"/>
    <w:rsid w:val="00627CFA"/>
    <w:rsid w:val="00630A26"/>
    <w:rsid w:val="006310C6"/>
    <w:rsid w:val="00631400"/>
    <w:rsid w:val="006331E1"/>
    <w:rsid w:val="006338C7"/>
    <w:rsid w:val="0063707E"/>
    <w:rsid w:val="00637BB7"/>
    <w:rsid w:val="006407D5"/>
    <w:rsid w:val="00640CDE"/>
    <w:rsid w:val="00640D50"/>
    <w:rsid w:val="00640E65"/>
    <w:rsid w:val="00642C0E"/>
    <w:rsid w:val="00642CF6"/>
    <w:rsid w:val="00643887"/>
    <w:rsid w:val="00643BEE"/>
    <w:rsid w:val="00644399"/>
    <w:rsid w:val="006451F8"/>
    <w:rsid w:val="00645FEC"/>
    <w:rsid w:val="0064616D"/>
    <w:rsid w:val="00646E76"/>
    <w:rsid w:val="00647126"/>
    <w:rsid w:val="006475D9"/>
    <w:rsid w:val="00650361"/>
    <w:rsid w:val="00650604"/>
    <w:rsid w:val="00651944"/>
    <w:rsid w:val="0065271D"/>
    <w:rsid w:val="00653272"/>
    <w:rsid w:val="006538AB"/>
    <w:rsid w:val="0065447B"/>
    <w:rsid w:val="00654498"/>
    <w:rsid w:val="00654BA2"/>
    <w:rsid w:val="00654D4D"/>
    <w:rsid w:val="00656310"/>
    <w:rsid w:val="0065685A"/>
    <w:rsid w:val="006573DE"/>
    <w:rsid w:val="00660804"/>
    <w:rsid w:val="00660937"/>
    <w:rsid w:val="00661467"/>
    <w:rsid w:val="006616DA"/>
    <w:rsid w:val="006623D5"/>
    <w:rsid w:val="00662750"/>
    <w:rsid w:val="006656A7"/>
    <w:rsid w:val="00665CFA"/>
    <w:rsid w:val="0066610E"/>
    <w:rsid w:val="00667211"/>
    <w:rsid w:val="00667553"/>
    <w:rsid w:val="00667BFB"/>
    <w:rsid w:val="00670271"/>
    <w:rsid w:val="0067074A"/>
    <w:rsid w:val="00671206"/>
    <w:rsid w:val="00671294"/>
    <w:rsid w:val="0067215B"/>
    <w:rsid w:val="00672D87"/>
    <w:rsid w:val="00673DCB"/>
    <w:rsid w:val="00674400"/>
    <w:rsid w:val="006747AC"/>
    <w:rsid w:val="00675678"/>
    <w:rsid w:val="00677132"/>
    <w:rsid w:val="00680788"/>
    <w:rsid w:val="00680A92"/>
    <w:rsid w:val="00683043"/>
    <w:rsid w:val="00683C29"/>
    <w:rsid w:val="006842B4"/>
    <w:rsid w:val="00684925"/>
    <w:rsid w:val="0068537F"/>
    <w:rsid w:val="00685CC6"/>
    <w:rsid w:val="0068621A"/>
    <w:rsid w:val="00687AF9"/>
    <w:rsid w:val="006908C2"/>
    <w:rsid w:val="00692AE7"/>
    <w:rsid w:val="00692E1F"/>
    <w:rsid w:val="006934EE"/>
    <w:rsid w:val="00693A4E"/>
    <w:rsid w:val="00694D0B"/>
    <w:rsid w:val="00696118"/>
    <w:rsid w:val="00696900"/>
    <w:rsid w:val="00696959"/>
    <w:rsid w:val="006A25BC"/>
    <w:rsid w:val="006A3A09"/>
    <w:rsid w:val="006A4CB9"/>
    <w:rsid w:val="006A5CB8"/>
    <w:rsid w:val="006A6584"/>
    <w:rsid w:val="006A6950"/>
    <w:rsid w:val="006A76E5"/>
    <w:rsid w:val="006B1163"/>
    <w:rsid w:val="006B24CE"/>
    <w:rsid w:val="006B5470"/>
    <w:rsid w:val="006B6485"/>
    <w:rsid w:val="006B70A7"/>
    <w:rsid w:val="006C00BB"/>
    <w:rsid w:val="006C02A6"/>
    <w:rsid w:val="006C166C"/>
    <w:rsid w:val="006C2984"/>
    <w:rsid w:val="006C2BB1"/>
    <w:rsid w:val="006C44C5"/>
    <w:rsid w:val="006C4BDC"/>
    <w:rsid w:val="006C5DFB"/>
    <w:rsid w:val="006C68D3"/>
    <w:rsid w:val="006C69D0"/>
    <w:rsid w:val="006C6BF7"/>
    <w:rsid w:val="006C7273"/>
    <w:rsid w:val="006C7473"/>
    <w:rsid w:val="006C7A7D"/>
    <w:rsid w:val="006C7A8F"/>
    <w:rsid w:val="006D012C"/>
    <w:rsid w:val="006D04B7"/>
    <w:rsid w:val="006D0B6B"/>
    <w:rsid w:val="006D0D6C"/>
    <w:rsid w:val="006D1B40"/>
    <w:rsid w:val="006D1C49"/>
    <w:rsid w:val="006D5406"/>
    <w:rsid w:val="006D5746"/>
    <w:rsid w:val="006D6991"/>
    <w:rsid w:val="006D6B3B"/>
    <w:rsid w:val="006E056D"/>
    <w:rsid w:val="006E0DCE"/>
    <w:rsid w:val="006E1637"/>
    <w:rsid w:val="006E1718"/>
    <w:rsid w:val="006E2DC0"/>
    <w:rsid w:val="006E3550"/>
    <w:rsid w:val="006E4A9F"/>
    <w:rsid w:val="006E4EC7"/>
    <w:rsid w:val="006E5266"/>
    <w:rsid w:val="006E590B"/>
    <w:rsid w:val="006E605A"/>
    <w:rsid w:val="006E6EE5"/>
    <w:rsid w:val="006E7622"/>
    <w:rsid w:val="006E7A67"/>
    <w:rsid w:val="006F0F23"/>
    <w:rsid w:val="006F1554"/>
    <w:rsid w:val="006F211C"/>
    <w:rsid w:val="006F3371"/>
    <w:rsid w:val="006F3497"/>
    <w:rsid w:val="006F49A5"/>
    <w:rsid w:val="006F570C"/>
    <w:rsid w:val="006F5F32"/>
    <w:rsid w:val="006F604A"/>
    <w:rsid w:val="006F7D41"/>
    <w:rsid w:val="00700A18"/>
    <w:rsid w:val="00701016"/>
    <w:rsid w:val="007015F1"/>
    <w:rsid w:val="00702E9E"/>
    <w:rsid w:val="007034E1"/>
    <w:rsid w:val="00703F3B"/>
    <w:rsid w:val="00704D8E"/>
    <w:rsid w:val="00704DCE"/>
    <w:rsid w:val="00705169"/>
    <w:rsid w:val="007059DA"/>
    <w:rsid w:val="0070625F"/>
    <w:rsid w:val="00706735"/>
    <w:rsid w:val="00706A0B"/>
    <w:rsid w:val="00706D9D"/>
    <w:rsid w:val="00706FD9"/>
    <w:rsid w:val="00707580"/>
    <w:rsid w:val="00707D1C"/>
    <w:rsid w:val="00710558"/>
    <w:rsid w:val="007108FC"/>
    <w:rsid w:val="00711347"/>
    <w:rsid w:val="0071184F"/>
    <w:rsid w:val="00712547"/>
    <w:rsid w:val="007133FD"/>
    <w:rsid w:val="00714D3E"/>
    <w:rsid w:val="00715057"/>
    <w:rsid w:val="00715F40"/>
    <w:rsid w:val="007168CA"/>
    <w:rsid w:val="007169C7"/>
    <w:rsid w:val="007173E9"/>
    <w:rsid w:val="00720E29"/>
    <w:rsid w:val="00721C65"/>
    <w:rsid w:val="00721F25"/>
    <w:rsid w:val="00722A68"/>
    <w:rsid w:val="00722BA0"/>
    <w:rsid w:val="00722DC2"/>
    <w:rsid w:val="00723C6A"/>
    <w:rsid w:val="007245E9"/>
    <w:rsid w:val="007247B9"/>
    <w:rsid w:val="007251CA"/>
    <w:rsid w:val="0072696E"/>
    <w:rsid w:val="00727908"/>
    <w:rsid w:val="00731AD9"/>
    <w:rsid w:val="00731B79"/>
    <w:rsid w:val="00733768"/>
    <w:rsid w:val="00733CE9"/>
    <w:rsid w:val="0073661B"/>
    <w:rsid w:val="00736A6C"/>
    <w:rsid w:val="007371E2"/>
    <w:rsid w:val="00737B33"/>
    <w:rsid w:val="00737F34"/>
    <w:rsid w:val="00742D30"/>
    <w:rsid w:val="007440B0"/>
    <w:rsid w:val="00744D68"/>
    <w:rsid w:val="00745C94"/>
    <w:rsid w:val="00746562"/>
    <w:rsid w:val="00747A71"/>
    <w:rsid w:val="00751253"/>
    <w:rsid w:val="00751C7A"/>
    <w:rsid w:val="00751E16"/>
    <w:rsid w:val="007521D9"/>
    <w:rsid w:val="00752F0F"/>
    <w:rsid w:val="00752F80"/>
    <w:rsid w:val="0075648B"/>
    <w:rsid w:val="00757104"/>
    <w:rsid w:val="00757277"/>
    <w:rsid w:val="007579CD"/>
    <w:rsid w:val="00760723"/>
    <w:rsid w:val="00760EE5"/>
    <w:rsid w:val="0076102D"/>
    <w:rsid w:val="00761D32"/>
    <w:rsid w:val="0076317E"/>
    <w:rsid w:val="00763410"/>
    <w:rsid w:val="007636EB"/>
    <w:rsid w:val="00763904"/>
    <w:rsid w:val="00764489"/>
    <w:rsid w:val="0076537D"/>
    <w:rsid w:val="0076550E"/>
    <w:rsid w:val="0076707E"/>
    <w:rsid w:val="00767F0D"/>
    <w:rsid w:val="007711DE"/>
    <w:rsid w:val="00771B4B"/>
    <w:rsid w:val="00771C71"/>
    <w:rsid w:val="0077466D"/>
    <w:rsid w:val="00774AC5"/>
    <w:rsid w:val="00774EF7"/>
    <w:rsid w:val="00775355"/>
    <w:rsid w:val="00776D90"/>
    <w:rsid w:val="007772E6"/>
    <w:rsid w:val="00781301"/>
    <w:rsid w:val="00782563"/>
    <w:rsid w:val="007840DB"/>
    <w:rsid w:val="0078560B"/>
    <w:rsid w:val="007860F8"/>
    <w:rsid w:val="00790A9B"/>
    <w:rsid w:val="0079141B"/>
    <w:rsid w:val="00792473"/>
    <w:rsid w:val="0079347D"/>
    <w:rsid w:val="007935D4"/>
    <w:rsid w:val="00794935"/>
    <w:rsid w:val="00795E0D"/>
    <w:rsid w:val="00796755"/>
    <w:rsid w:val="00797AD1"/>
    <w:rsid w:val="007A09EB"/>
    <w:rsid w:val="007A0BE7"/>
    <w:rsid w:val="007A226C"/>
    <w:rsid w:val="007A22EB"/>
    <w:rsid w:val="007A2A8C"/>
    <w:rsid w:val="007A41DF"/>
    <w:rsid w:val="007A444E"/>
    <w:rsid w:val="007A5E02"/>
    <w:rsid w:val="007A63C7"/>
    <w:rsid w:val="007A689B"/>
    <w:rsid w:val="007A72F0"/>
    <w:rsid w:val="007A7F91"/>
    <w:rsid w:val="007B048B"/>
    <w:rsid w:val="007B137D"/>
    <w:rsid w:val="007B1648"/>
    <w:rsid w:val="007B6BAB"/>
    <w:rsid w:val="007B7F93"/>
    <w:rsid w:val="007C0742"/>
    <w:rsid w:val="007C169A"/>
    <w:rsid w:val="007C1700"/>
    <w:rsid w:val="007C1CDF"/>
    <w:rsid w:val="007C20E7"/>
    <w:rsid w:val="007C3485"/>
    <w:rsid w:val="007C3D4A"/>
    <w:rsid w:val="007C50D1"/>
    <w:rsid w:val="007C5F7D"/>
    <w:rsid w:val="007C7C16"/>
    <w:rsid w:val="007D1C3B"/>
    <w:rsid w:val="007D2A82"/>
    <w:rsid w:val="007D3E75"/>
    <w:rsid w:val="007D3FAF"/>
    <w:rsid w:val="007D5787"/>
    <w:rsid w:val="007D7B9C"/>
    <w:rsid w:val="007E0232"/>
    <w:rsid w:val="007E07E2"/>
    <w:rsid w:val="007E1D56"/>
    <w:rsid w:val="007E2E61"/>
    <w:rsid w:val="007E334E"/>
    <w:rsid w:val="007E6C4A"/>
    <w:rsid w:val="007E6F60"/>
    <w:rsid w:val="007E73EE"/>
    <w:rsid w:val="007E7B0F"/>
    <w:rsid w:val="007F05FB"/>
    <w:rsid w:val="007F108E"/>
    <w:rsid w:val="007F2BA9"/>
    <w:rsid w:val="007F2CB6"/>
    <w:rsid w:val="007F30FB"/>
    <w:rsid w:val="007F5911"/>
    <w:rsid w:val="007F613A"/>
    <w:rsid w:val="007F6256"/>
    <w:rsid w:val="007F750F"/>
    <w:rsid w:val="007F76A4"/>
    <w:rsid w:val="007F77DC"/>
    <w:rsid w:val="007F7A7A"/>
    <w:rsid w:val="00800454"/>
    <w:rsid w:val="00800D37"/>
    <w:rsid w:val="008012E2"/>
    <w:rsid w:val="0080198D"/>
    <w:rsid w:val="008030CB"/>
    <w:rsid w:val="008035CC"/>
    <w:rsid w:val="00803A80"/>
    <w:rsid w:val="00806FBB"/>
    <w:rsid w:val="008076CA"/>
    <w:rsid w:val="00810B0A"/>
    <w:rsid w:val="00812266"/>
    <w:rsid w:val="00813D01"/>
    <w:rsid w:val="00814F54"/>
    <w:rsid w:val="008150A0"/>
    <w:rsid w:val="00815F7C"/>
    <w:rsid w:val="008171A1"/>
    <w:rsid w:val="008211C7"/>
    <w:rsid w:val="00821CF3"/>
    <w:rsid w:val="00822F1B"/>
    <w:rsid w:val="0082315A"/>
    <w:rsid w:val="008234F6"/>
    <w:rsid w:val="00823DD2"/>
    <w:rsid w:val="00824A03"/>
    <w:rsid w:val="00824C53"/>
    <w:rsid w:val="0082547B"/>
    <w:rsid w:val="008271FB"/>
    <w:rsid w:val="00827931"/>
    <w:rsid w:val="008300AA"/>
    <w:rsid w:val="00830591"/>
    <w:rsid w:val="00830CC9"/>
    <w:rsid w:val="00830E84"/>
    <w:rsid w:val="0083103C"/>
    <w:rsid w:val="00831521"/>
    <w:rsid w:val="00832D1E"/>
    <w:rsid w:val="00833095"/>
    <w:rsid w:val="00833181"/>
    <w:rsid w:val="008338F0"/>
    <w:rsid w:val="00833CFA"/>
    <w:rsid w:val="008342BC"/>
    <w:rsid w:val="00834DCC"/>
    <w:rsid w:val="008363F2"/>
    <w:rsid w:val="00837A71"/>
    <w:rsid w:val="00841907"/>
    <w:rsid w:val="008428A0"/>
    <w:rsid w:val="00842B3D"/>
    <w:rsid w:val="008443DA"/>
    <w:rsid w:val="008451C7"/>
    <w:rsid w:val="00845253"/>
    <w:rsid w:val="00845B1F"/>
    <w:rsid w:val="00845D83"/>
    <w:rsid w:val="008507FD"/>
    <w:rsid w:val="0085111A"/>
    <w:rsid w:val="00851B45"/>
    <w:rsid w:val="00855034"/>
    <w:rsid w:val="0085518A"/>
    <w:rsid w:val="00857F89"/>
    <w:rsid w:val="00860013"/>
    <w:rsid w:val="00862C92"/>
    <w:rsid w:val="0086377A"/>
    <w:rsid w:val="00863D0F"/>
    <w:rsid w:val="00863D14"/>
    <w:rsid w:val="00863DCA"/>
    <w:rsid w:val="0086470D"/>
    <w:rsid w:val="008648DF"/>
    <w:rsid w:val="00865511"/>
    <w:rsid w:val="00866254"/>
    <w:rsid w:val="00866A55"/>
    <w:rsid w:val="00866ED9"/>
    <w:rsid w:val="00867445"/>
    <w:rsid w:val="00867B99"/>
    <w:rsid w:val="0087074C"/>
    <w:rsid w:val="008708D4"/>
    <w:rsid w:val="00871929"/>
    <w:rsid w:val="00871DA5"/>
    <w:rsid w:val="00872687"/>
    <w:rsid w:val="008730A7"/>
    <w:rsid w:val="00873568"/>
    <w:rsid w:val="00873830"/>
    <w:rsid w:val="00873FB4"/>
    <w:rsid w:val="0087452A"/>
    <w:rsid w:val="008747D2"/>
    <w:rsid w:val="00876640"/>
    <w:rsid w:val="00877552"/>
    <w:rsid w:val="0087774F"/>
    <w:rsid w:val="00880D09"/>
    <w:rsid w:val="008811AA"/>
    <w:rsid w:val="00882F17"/>
    <w:rsid w:val="008834C5"/>
    <w:rsid w:val="008851BD"/>
    <w:rsid w:val="00885DB6"/>
    <w:rsid w:val="008862A5"/>
    <w:rsid w:val="00886822"/>
    <w:rsid w:val="00886AA7"/>
    <w:rsid w:val="00887B7C"/>
    <w:rsid w:val="00890864"/>
    <w:rsid w:val="008917A4"/>
    <w:rsid w:val="00891C09"/>
    <w:rsid w:val="008929DB"/>
    <w:rsid w:val="00893E8C"/>
    <w:rsid w:val="00895071"/>
    <w:rsid w:val="008A1B71"/>
    <w:rsid w:val="008A3192"/>
    <w:rsid w:val="008A386E"/>
    <w:rsid w:val="008A3CC9"/>
    <w:rsid w:val="008A5822"/>
    <w:rsid w:val="008A66D8"/>
    <w:rsid w:val="008A67AF"/>
    <w:rsid w:val="008A6D11"/>
    <w:rsid w:val="008A70BA"/>
    <w:rsid w:val="008A7A08"/>
    <w:rsid w:val="008B099D"/>
    <w:rsid w:val="008B0A8C"/>
    <w:rsid w:val="008B0C25"/>
    <w:rsid w:val="008B0C30"/>
    <w:rsid w:val="008B22D6"/>
    <w:rsid w:val="008B2315"/>
    <w:rsid w:val="008B26C6"/>
    <w:rsid w:val="008B2955"/>
    <w:rsid w:val="008B2DCD"/>
    <w:rsid w:val="008B3988"/>
    <w:rsid w:val="008B4FA9"/>
    <w:rsid w:val="008B5080"/>
    <w:rsid w:val="008B5D15"/>
    <w:rsid w:val="008B63B4"/>
    <w:rsid w:val="008C1ED5"/>
    <w:rsid w:val="008C3655"/>
    <w:rsid w:val="008C44E4"/>
    <w:rsid w:val="008C45B4"/>
    <w:rsid w:val="008C6524"/>
    <w:rsid w:val="008C6B35"/>
    <w:rsid w:val="008C783D"/>
    <w:rsid w:val="008D0E4A"/>
    <w:rsid w:val="008D264E"/>
    <w:rsid w:val="008D2CB8"/>
    <w:rsid w:val="008D2F88"/>
    <w:rsid w:val="008D304A"/>
    <w:rsid w:val="008D30F1"/>
    <w:rsid w:val="008D32A8"/>
    <w:rsid w:val="008D38AC"/>
    <w:rsid w:val="008D43B9"/>
    <w:rsid w:val="008D4451"/>
    <w:rsid w:val="008D4914"/>
    <w:rsid w:val="008D4FBB"/>
    <w:rsid w:val="008D5860"/>
    <w:rsid w:val="008D5F7E"/>
    <w:rsid w:val="008D674B"/>
    <w:rsid w:val="008D6C65"/>
    <w:rsid w:val="008D6FBD"/>
    <w:rsid w:val="008E0051"/>
    <w:rsid w:val="008E1517"/>
    <w:rsid w:val="008E1696"/>
    <w:rsid w:val="008E25CD"/>
    <w:rsid w:val="008E286F"/>
    <w:rsid w:val="008E3AD3"/>
    <w:rsid w:val="008E6AD2"/>
    <w:rsid w:val="008E7DFF"/>
    <w:rsid w:val="008F01F3"/>
    <w:rsid w:val="008F1A55"/>
    <w:rsid w:val="008F238A"/>
    <w:rsid w:val="008F3170"/>
    <w:rsid w:val="008F3C62"/>
    <w:rsid w:val="008F5BF2"/>
    <w:rsid w:val="008F6030"/>
    <w:rsid w:val="008F66C8"/>
    <w:rsid w:val="008F7CF4"/>
    <w:rsid w:val="008F7F3D"/>
    <w:rsid w:val="009001D1"/>
    <w:rsid w:val="009018E9"/>
    <w:rsid w:val="00902422"/>
    <w:rsid w:val="0090314F"/>
    <w:rsid w:val="00903B19"/>
    <w:rsid w:val="00904B68"/>
    <w:rsid w:val="0090513F"/>
    <w:rsid w:val="00905907"/>
    <w:rsid w:val="00906AE8"/>
    <w:rsid w:val="00906B4D"/>
    <w:rsid w:val="009075F7"/>
    <w:rsid w:val="009103FD"/>
    <w:rsid w:val="00911F21"/>
    <w:rsid w:val="009120CE"/>
    <w:rsid w:val="009123BC"/>
    <w:rsid w:val="009129FA"/>
    <w:rsid w:val="009130A2"/>
    <w:rsid w:val="00914524"/>
    <w:rsid w:val="00914889"/>
    <w:rsid w:val="00916F1C"/>
    <w:rsid w:val="00917D98"/>
    <w:rsid w:val="0092057D"/>
    <w:rsid w:val="00921319"/>
    <w:rsid w:val="00922CF4"/>
    <w:rsid w:val="00923305"/>
    <w:rsid w:val="0092355B"/>
    <w:rsid w:val="009247D4"/>
    <w:rsid w:val="00924F13"/>
    <w:rsid w:val="009260FE"/>
    <w:rsid w:val="009275B5"/>
    <w:rsid w:val="00927AF3"/>
    <w:rsid w:val="00927E21"/>
    <w:rsid w:val="009309D7"/>
    <w:rsid w:val="00931267"/>
    <w:rsid w:val="00932279"/>
    <w:rsid w:val="009326A3"/>
    <w:rsid w:val="00933CA6"/>
    <w:rsid w:val="0093471F"/>
    <w:rsid w:val="00935247"/>
    <w:rsid w:val="009362FB"/>
    <w:rsid w:val="00936EAF"/>
    <w:rsid w:val="00936F35"/>
    <w:rsid w:val="00937EEF"/>
    <w:rsid w:val="009415A8"/>
    <w:rsid w:val="009418D0"/>
    <w:rsid w:val="00943074"/>
    <w:rsid w:val="009432BF"/>
    <w:rsid w:val="009438E4"/>
    <w:rsid w:val="009443AF"/>
    <w:rsid w:val="00945C89"/>
    <w:rsid w:val="00946F6D"/>
    <w:rsid w:val="00947622"/>
    <w:rsid w:val="009512BE"/>
    <w:rsid w:val="00951567"/>
    <w:rsid w:val="00951948"/>
    <w:rsid w:val="00952962"/>
    <w:rsid w:val="00953FE6"/>
    <w:rsid w:val="0095446A"/>
    <w:rsid w:val="00956106"/>
    <w:rsid w:val="0095663A"/>
    <w:rsid w:val="00956D35"/>
    <w:rsid w:val="0095756E"/>
    <w:rsid w:val="009575B9"/>
    <w:rsid w:val="009579BC"/>
    <w:rsid w:val="00957AA1"/>
    <w:rsid w:val="00957BDA"/>
    <w:rsid w:val="00960B66"/>
    <w:rsid w:val="00961AB0"/>
    <w:rsid w:val="009621EF"/>
    <w:rsid w:val="00963574"/>
    <w:rsid w:val="009639A5"/>
    <w:rsid w:val="00963D95"/>
    <w:rsid w:val="0096518B"/>
    <w:rsid w:val="00965546"/>
    <w:rsid w:val="00965EF5"/>
    <w:rsid w:val="00966430"/>
    <w:rsid w:val="00966E7D"/>
    <w:rsid w:val="0096700C"/>
    <w:rsid w:val="00970956"/>
    <w:rsid w:val="00970A38"/>
    <w:rsid w:val="00970AFD"/>
    <w:rsid w:val="00971DB5"/>
    <w:rsid w:val="009735C2"/>
    <w:rsid w:val="00973A59"/>
    <w:rsid w:val="00974556"/>
    <w:rsid w:val="00974589"/>
    <w:rsid w:val="0097473B"/>
    <w:rsid w:val="009749AD"/>
    <w:rsid w:val="00974F1A"/>
    <w:rsid w:val="00975664"/>
    <w:rsid w:val="00975AA9"/>
    <w:rsid w:val="00975E19"/>
    <w:rsid w:val="00976479"/>
    <w:rsid w:val="0097714B"/>
    <w:rsid w:val="0097788B"/>
    <w:rsid w:val="00980587"/>
    <w:rsid w:val="00980C64"/>
    <w:rsid w:val="0098151D"/>
    <w:rsid w:val="00982D42"/>
    <w:rsid w:val="009832D6"/>
    <w:rsid w:val="00983CC7"/>
    <w:rsid w:val="00984017"/>
    <w:rsid w:val="00986555"/>
    <w:rsid w:val="0098775C"/>
    <w:rsid w:val="00987F0A"/>
    <w:rsid w:val="00987FCD"/>
    <w:rsid w:val="00990D6F"/>
    <w:rsid w:val="00991270"/>
    <w:rsid w:val="0099254B"/>
    <w:rsid w:val="00993B4B"/>
    <w:rsid w:val="00994A3F"/>
    <w:rsid w:val="0099584B"/>
    <w:rsid w:val="00996758"/>
    <w:rsid w:val="00996A2E"/>
    <w:rsid w:val="009970BA"/>
    <w:rsid w:val="009973DD"/>
    <w:rsid w:val="0099746F"/>
    <w:rsid w:val="0099753D"/>
    <w:rsid w:val="009978AB"/>
    <w:rsid w:val="009A1ACF"/>
    <w:rsid w:val="009A228F"/>
    <w:rsid w:val="009A23E1"/>
    <w:rsid w:val="009A3A64"/>
    <w:rsid w:val="009A3B53"/>
    <w:rsid w:val="009A3C32"/>
    <w:rsid w:val="009A3FC3"/>
    <w:rsid w:val="009A4E1A"/>
    <w:rsid w:val="009A4EEB"/>
    <w:rsid w:val="009A6E17"/>
    <w:rsid w:val="009A763B"/>
    <w:rsid w:val="009B02B2"/>
    <w:rsid w:val="009B059A"/>
    <w:rsid w:val="009B095E"/>
    <w:rsid w:val="009B0BF7"/>
    <w:rsid w:val="009B1194"/>
    <w:rsid w:val="009B1E8C"/>
    <w:rsid w:val="009B2AF5"/>
    <w:rsid w:val="009B39D3"/>
    <w:rsid w:val="009B44F6"/>
    <w:rsid w:val="009B4A61"/>
    <w:rsid w:val="009B4B39"/>
    <w:rsid w:val="009B6863"/>
    <w:rsid w:val="009B6A38"/>
    <w:rsid w:val="009C007B"/>
    <w:rsid w:val="009C18A0"/>
    <w:rsid w:val="009C2E05"/>
    <w:rsid w:val="009C311C"/>
    <w:rsid w:val="009C3D0B"/>
    <w:rsid w:val="009C562F"/>
    <w:rsid w:val="009C5AFC"/>
    <w:rsid w:val="009C6276"/>
    <w:rsid w:val="009C772C"/>
    <w:rsid w:val="009D0E02"/>
    <w:rsid w:val="009D1098"/>
    <w:rsid w:val="009D10D1"/>
    <w:rsid w:val="009D18CC"/>
    <w:rsid w:val="009D3602"/>
    <w:rsid w:val="009D6094"/>
    <w:rsid w:val="009D7FCE"/>
    <w:rsid w:val="009E1572"/>
    <w:rsid w:val="009E18ED"/>
    <w:rsid w:val="009E302E"/>
    <w:rsid w:val="009E31AE"/>
    <w:rsid w:val="009E340C"/>
    <w:rsid w:val="009E3907"/>
    <w:rsid w:val="009E69E3"/>
    <w:rsid w:val="009E6B21"/>
    <w:rsid w:val="009F04E6"/>
    <w:rsid w:val="009F0823"/>
    <w:rsid w:val="009F0CA0"/>
    <w:rsid w:val="009F1F32"/>
    <w:rsid w:val="009F1FE7"/>
    <w:rsid w:val="009F26FD"/>
    <w:rsid w:val="009F30AD"/>
    <w:rsid w:val="009F339B"/>
    <w:rsid w:val="009F3A58"/>
    <w:rsid w:val="009F595D"/>
    <w:rsid w:val="009F6BD8"/>
    <w:rsid w:val="009F71D9"/>
    <w:rsid w:val="009F76C5"/>
    <w:rsid w:val="00A001B8"/>
    <w:rsid w:val="00A003C8"/>
    <w:rsid w:val="00A00C4C"/>
    <w:rsid w:val="00A019E5"/>
    <w:rsid w:val="00A01A3B"/>
    <w:rsid w:val="00A01ABA"/>
    <w:rsid w:val="00A01E93"/>
    <w:rsid w:val="00A01F1B"/>
    <w:rsid w:val="00A025AF"/>
    <w:rsid w:val="00A02938"/>
    <w:rsid w:val="00A039DD"/>
    <w:rsid w:val="00A039DF"/>
    <w:rsid w:val="00A03B3C"/>
    <w:rsid w:val="00A0487C"/>
    <w:rsid w:val="00A04AC8"/>
    <w:rsid w:val="00A057A0"/>
    <w:rsid w:val="00A06586"/>
    <w:rsid w:val="00A06EFB"/>
    <w:rsid w:val="00A07395"/>
    <w:rsid w:val="00A07A66"/>
    <w:rsid w:val="00A07CCF"/>
    <w:rsid w:val="00A11195"/>
    <w:rsid w:val="00A11454"/>
    <w:rsid w:val="00A1229C"/>
    <w:rsid w:val="00A1239A"/>
    <w:rsid w:val="00A12BC7"/>
    <w:rsid w:val="00A21587"/>
    <w:rsid w:val="00A21B48"/>
    <w:rsid w:val="00A21B64"/>
    <w:rsid w:val="00A21D7C"/>
    <w:rsid w:val="00A24213"/>
    <w:rsid w:val="00A2514F"/>
    <w:rsid w:val="00A26230"/>
    <w:rsid w:val="00A27BD8"/>
    <w:rsid w:val="00A30AAD"/>
    <w:rsid w:val="00A3216A"/>
    <w:rsid w:val="00A348F9"/>
    <w:rsid w:val="00A356C2"/>
    <w:rsid w:val="00A36556"/>
    <w:rsid w:val="00A36CDB"/>
    <w:rsid w:val="00A36D04"/>
    <w:rsid w:val="00A36FC2"/>
    <w:rsid w:val="00A403AE"/>
    <w:rsid w:val="00A4090F"/>
    <w:rsid w:val="00A40AA5"/>
    <w:rsid w:val="00A41C0D"/>
    <w:rsid w:val="00A4239A"/>
    <w:rsid w:val="00A429CD"/>
    <w:rsid w:val="00A42E6D"/>
    <w:rsid w:val="00A43302"/>
    <w:rsid w:val="00A43A08"/>
    <w:rsid w:val="00A44369"/>
    <w:rsid w:val="00A44480"/>
    <w:rsid w:val="00A444AE"/>
    <w:rsid w:val="00A44A1D"/>
    <w:rsid w:val="00A457BF"/>
    <w:rsid w:val="00A46601"/>
    <w:rsid w:val="00A46A68"/>
    <w:rsid w:val="00A478E6"/>
    <w:rsid w:val="00A512C5"/>
    <w:rsid w:val="00A51BA4"/>
    <w:rsid w:val="00A51D64"/>
    <w:rsid w:val="00A51E0B"/>
    <w:rsid w:val="00A52C31"/>
    <w:rsid w:val="00A532B6"/>
    <w:rsid w:val="00A544B1"/>
    <w:rsid w:val="00A54F70"/>
    <w:rsid w:val="00A553C1"/>
    <w:rsid w:val="00A55EA8"/>
    <w:rsid w:val="00A57425"/>
    <w:rsid w:val="00A60652"/>
    <w:rsid w:val="00A61753"/>
    <w:rsid w:val="00A62528"/>
    <w:rsid w:val="00A6301E"/>
    <w:rsid w:val="00A63175"/>
    <w:rsid w:val="00A63488"/>
    <w:rsid w:val="00A6397D"/>
    <w:rsid w:val="00A64916"/>
    <w:rsid w:val="00A64D0C"/>
    <w:rsid w:val="00A64E42"/>
    <w:rsid w:val="00A6567B"/>
    <w:rsid w:val="00A65969"/>
    <w:rsid w:val="00A669DC"/>
    <w:rsid w:val="00A66B00"/>
    <w:rsid w:val="00A66DC7"/>
    <w:rsid w:val="00A67195"/>
    <w:rsid w:val="00A67507"/>
    <w:rsid w:val="00A7264F"/>
    <w:rsid w:val="00A73846"/>
    <w:rsid w:val="00A740B9"/>
    <w:rsid w:val="00A7455E"/>
    <w:rsid w:val="00A750C3"/>
    <w:rsid w:val="00A7520E"/>
    <w:rsid w:val="00A75497"/>
    <w:rsid w:val="00A75D03"/>
    <w:rsid w:val="00A76F13"/>
    <w:rsid w:val="00A773EF"/>
    <w:rsid w:val="00A777EA"/>
    <w:rsid w:val="00A80AAB"/>
    <w:rsid w:val="00A80CDF"/>
    <w:rsid w:val="00A80FD1"/>
    <w:rsid w:val="00A816B3"/>
    <w:rsid w:val="00A8248D"/>
    <w:rsid w:val="00A82513"/>
    <w:rsid w:val="00A82DBA"/>
    <w:rsid w:val="00A83C4D"/>
    <w:rsid w:val="00A851A6"/>
    <w:rsid w:val="00A8568A"/>
    <w:rsid w:val="00A8638C"/>
    <w:rsid w:val="00A86EE1"/>
    <w:rsid w:val="00A87FDA"/>
    <w:rsid w:val="00A902CD"/>
    <w:rsid w:val="00A9134B"/>
    <w:rsid w:val="00A92310"/>
    <w:rsid w:val="00A94BEC"/>
    <w:rsid w:val="00A94D6D"/>
    <w:rsid w:val="00A9612F"/>
    <w:rsid w:val="00A964AF"/>
    <w:rsid w:val="00A971D1"/>
    <w:rsid w:val="00A979DC"/>
    <w:rsid w:val="00AA0279"/>
    <w:rsid w:val="00AA0743"/>
    <w:rsid w:val="00AA0D89"/>
    <w:rsid w:val="00AA27C4"/>
    <w:rsid w:val="00AA286C"/>
    <w:rsid w:val="00AA2C82"/>
    <w:rsid w:val="00AA4B4B"/>
    <w:rsid w:val="00AA6764"/>
    <w:rsid w:val="00AA678E"/>
    <w:rsid w:val="00AA75B3"/>
    <w:rsid w:val="00AB11DB"/>
    <w:rsid w:val="00AB1E89"/>
    <w:rsid w:val="00AB2A9B"/>
    <w:rsid w:val="00AB30DD"/>
    <w:rsid w:val="00AB34F0"/>
    <w:rsid w:val="00AB3C0B"/>
    <w:rsid w:val="00AB3D33"/>
    <w:rsid w:val="00AB4BF1"/>
    <w:rsid w:val="00AB51E7"/>
    <w:rsid w:val="00AB6BEA"/>
    <w:rsid w:val="00AB75A1"/>
    <w:rsid w:val="00AC1874"/>
    <w:rsid w:val="00AC2CAE"/>
    <w:rsid w:val="00AC3379"/>
    <w:rsid w:val="00AC3D27"/>
    <w:rsid w:val="00AC436D"/>
    <w:rsid w:val="00AC4A86"/>
    <w:rsid w:val="00AC4B5E"/>
    <w:rsid w:val="00AC50FB"/>
    <w:rsid w:val="00AC5A6A"/>
    <w:rsid w:val="00AC6BD5"/>
    <w:rsid w:val="00AC701B"/>
    <w:rsid w:val="00AC7A12"/>
    <w:rsid w:val="00AC7BF1"/>
    <w:rsid w:val="00AD072B"/>
    <w:rsid w:val="00AD4A6C"/>
    <w:rsid w:val="00AD5206"/>
    <w:rsid w:val="00AD5792"/>
    <w:rsid w:val="00AD7D7C"/>
    <w:rsid w:val="00AE086B"/>
    <w:rsid w:val="00AE0E90"/>
    <w:rsid w:val="00AE1DC7"/>
    <w:rsid w:val="00AE3061"/>
    <w:rsid w:val="00AE31CD"/>
    <w:rsid w:val="00AE409A"/>
    <w:rsid w:val="00AE4946"/>
    <w:rsid w:val="00AE56B4"/>
    <w:rsid w:val="00AE5E26"/>
    <w:rsid w:val="00AE6596"/>
    <w:rsid w:val="00AE6685"/>
    <w:rsid w:val="00AF0437"/>
    <w:rsid w:val="00AF12FE"/>
    <w:rsid w:val="00AF17B1"/>
    <w:rsid w:val="00AF1D5A"/>
    <w:rsid w:val="00AF238D"/>
    <w:rsid w:val="00AF34DA"/>
    <w:rsid w:val="00AF3DE8"/>
    <w:rsid w:val="00AF5A2F"/>
    <w:rsid w:val="00AF5E13"/>
    <w:rsid w:val="00AF601C"/>
    <w:rsid w:val="00AF6068"/>
    <w:rsid w:val="00AF6EE2"/>
    <w:rsid w:val="00B001C9"/>
    <w:rsid w:val="00B01380"/>
    <w:rsid w:val="00B01841"/>
    <w:rsid w:val="00B03AFB"/>
    <w:rsid w:val="00B03E43"/>
    <w:rsid w:val="00B05884"/>
    <w:rsid w:val="00B06B66"/>
    <w:rsid w:val="00B06DB1"/>
    <w:rsid w:val="00B06F82"/>
    <w:rsid w:val="00B0766D"/>
    <w:rsid w:val="00B07712"/>
    <w:rsid w:val="00B10017"/>
    <w:rsid w:val="00B10E36"/>
    <w:rsid w:val="00B12A75"/>
    <w:rsid w:val="00B13286"/>
    <w:rsid w:val="00B168DC"/>
    <w:rsid w:val="00B16E4F"/>
    <w:rsid w:val="00B2058C"/>
    <w:rsid w:val="00B20AD3"/>
    <w:rsid w:val="00B20B41"/>
    <w:rsid w:val="00B2184E"/>
    <w:rsid w:val="00B22B97"/>
    <w:rsid w:val="00B233A1"/>
    <w:rsid w:val="00B24CF8"/>
    <w:rsid w:val="00B24E51"/>
    <w:rsid w:val="00B24EE3"/>
    <w:rsid w:val="00B25FA6"/>
    <w:rsid w:val="00B2621C"/>
    <w:rsid w:val="00B27770"/>
    <w:rsid w:val="00B3030B"/>
    <w:rsid w:val="00B332B5"/>
    <w:rsid w:val="00B3420A"/>
    <w:rsid w:val="00B34F37"/>
    <w:rsid w:val="00B35AC0"/>
    <w:rsid w:val="00B362AC"/>
    <w:rsid w:val="00B36ADB"/>
    <w:rsid w:val="00B3746B"/>
    <w:rsid w:val="00B37DC1"/>
    <w:rsid w:val="00B40438"/>
    <w:rsid w:val="00B40582"/>
    <w:rsid w:val="00B416C0"/>
    <w:rsid w:val="00B41AD4"/>
    <w:rsid w:val="00B41EB2"/>
    <w:rsid w:val="00B449EC"/>
    <w:rsid w:val="00B45552"/>
    <w:rsid w:val="00B4623A"/>
    <w:rsid w:val="00B463CA"/>
    <w:rsid w:val="00B46525"/>
    <w:rsid w:val="00B4730E"/>
    <w:rsid w:val="00B50E99"/>
    <w:rsid w:val="00B527CE"/>
    <w:rsid w:val="00B53462"/>
    <w:rsid w:val="00B53D98"/>
    <w:rsid w:val="00B55317"/>
    <w:rsid w:val="00B55B5C"/>
    <w:rsid w:val="00B56BB8"/>
    <w:rsid w:val="00B570A4"/>
    <w:rsid w:val="00B57472"/>
    <w:rsid w:val="00B57E6D"/>
    <w:rsid w:val="00B60E94"/>
    <w:rsid w:val="00B60F38"/>
    <w:rsid w:val="00B611BF"/>
    <w:rsid w:val="00B6121A"/>
    <w:rsid w:val="00B61C0F"/>
    <w:rsid w:val="00B639CF"/>
    <w:rsid w:val="00B63BFD"/>
    <w:rsid w:val="00B63E3F"/>
    <w:rsid w:val="00B65738"/>
    <w:rsid w:val="00B65ACD"/>
    <w:rsid w:val="00B66684"/>
    <w:rsid w:val="00B671F0"/>
    <w:rsid w:val="00B706E8"/>
    <w:rsid w:val="00B71D1F"/>
    <w:rsid w:val="00B726D2"/>
    <w:rsid w:val="00B73AD1"/>
    <w:rsid w:val="00B743DA"/>
    <w:rsid w:val="00B75257"/>
    <w:rsid w:val="00B754E2"/>
    <w:rsid w:val="00B7732B"/>
    <w:rsid w:val="00B77B01"/>
    <w:rsid w:val="00B801B7"/>
    <w:rsid w:val="00B80C10"/>
    <w:rsid w:val="00B81611"/>
    <w:rsid w:val="00B8173A"/>
    <w:rsid w:val="00B822B5"/>
    <w:rsid w:val="00B8236A"/>
    <w:rsid w:val="00B824FA"/>
    <w:rsid w:val="00B82975"/>
    <w:rsid w:val="00B83752"/>
    <w:rsid w:val="00B837E8"/>
    <w:rsid w:val="00B84220"/>
    <w:rsid w:val="00B852E0"/>
    <w:rsid w:val="00B8545F"/>
    <w:rsid w:val="00B86328"/>
    <w:rsid w:val="00B86F5C"/>
    <w:rsid w:val="00B8765D"/>
    <w:rsid w:val="00B877A2"/>
    <w:rsid w:val="00B87823"/>
    <w:rsid w:val="00B87CD9"/>
    <w:rsid w:val="00B9103F"/>
    <w:rsid w:val="00B91D3C"/>
    <w:rsid w:val="00B93C30"/>
    <w:rsid w:val="00B93F23"/>
    <w:rsid w:val="00B96BA0"/>
    <w:rsid w:val="00B96F58"/>
    <w:rsid w:val="00BA08CA"/>
    <w:rsid w:val="00BA0C0B"/>
    <w:rsid w:val="00BA104B"/>
    <w:rsid w:val="00BA3116"/>
    <w:rsid w:val="00BA3402"/>
    <w:rsid w:val="00BA35AE"/>
    <w:rsid w:val="00BA3DAD"/>
    <w:rsid w:val="00BA52E2"/>
    <w:rsid w:val="00BA63B6"/>
    <w:rsid w:val="00BA6647"/>
    <w:rsid w:val="00BA6A92"/>
    <w:rsid w:val="00BA6B63"/>
    <w:rsid w:val="00BA794E"/>
    <w:rsid w:val="00BB0DAC"/>
    <w:rsid w:val="00BB3041"/>
    <w:rsid w:val="00BB3DB4"/>
    <w:rsid w:val="00BB45B6"/>
    <w:rsid w:val="00BB46DC"/>
    <w:rsid w:val="00BB52C8"/>
    <w:rsid w:val="00BB5C41"/>
    <w:rsid w:val="00BB6700"/>
    <w:rsid w:val="00BB6BD9"/>
    <w:rsid w:val="00BB6D02"/>
    <w:rsid w:val="00BB73E4"/>
    <w:rsid w:val="00BB7D21"/>
    <w:rsid w:val="00BC0502"/>
    <w:rsid w:val="00BC0608"/>
    <w:rsid w:val="00BC06CE"/>
    <w:rsid w:val="00BC0FA8"/>
    <w:rsid w:val="00BC151F"/>
    <w:rsid w:val="00BC1EEF"/>
    <w:rsid w:val="00BC216C"/>
    <w:rsid w:val="00BC2744"/>
    <w:rsid w:val="00BC2DB8"/>
    <w:rsid w:val="00BC3AE2"/>
    <w:rsid w:val="00BC4B9C"/>
    <w:rsid w:val="00BC5B28"/>
    <w:rsid w:val="00BC7190"/>
    <w:rsid w:val="00BC7366"/>
    <w:rsid w:val="00BC73E8"/>
    <w:rsid w:val="00BC779D"/>
    <w:rsid w:val="00BD1A5B"/>
    <w:rsid w:val="00BD1D04"/>
    <w:rsid w:val="00BD1DD8"/>
    <w:rsid w:val="00BD30B4"/>
    <w:rsid w:val="00BD3DEC"/>
    <w:rsid w:val="00BD5162"/>
    <w:rsid w:val="00BD6123"/>
    <w:rsid w:val="00BD6632"/>
    <w:rsid w:val="00BD66CB"/>
    <w:rsid w:val="00BD68CF"/>
    <w:rsid w:val="00BD7EE5"/>
    <w:rsid w:val="00BD7F55"/>
    <w:rsid w:val="00BE10AA"/>
    <w:rsid w:val="00BE10B7"/>
    <w:rsid w:val="00BE20F4"/>
    <w:rsid w:val="00BE3D8A"/>
    <w:rsid w:val="00BE490F"/>
    <w:rsid w:val="00BE5322"/>
    <w:rsid w:val="00BE5BAE"/>
    <w:rsid w:val="00BE60C7"/>
    <w:rsid w:val="00BE65D4"/>
    <w:rsid w:val="00BE7D9E"/>
    <w:rsid w:val="00BF1507"/>
    <w:rsid w:val="00BF3309"/>
    <w:rsid w:val="00BF5571"/>
    <w:rsid w:val="00BF6723"/>
    <w:rsid w:val="00BF684D"/>
    <w:rsid w:val="00BF7824"/>
    <w:rsid w:val="00C001B9"/>
    <w:rsid w:val="00C01172"/>
    <w:rsid w:val="00C011D1"/>
    <w:rsid w:val="00C01A0D"/>
    <w:rsid w:val="00C01F6C"/>
    <w:rsid w:val="00C02168"/>
    <w:rsid w:val="00C04940"/>
    <w:rsid w:val="00C06618"/>
    <w:rsid w:val="00C069E4"/>
    <w:rsid w:val="00C1023A"/>
    <w:rsid w:val="00C11CD0"/>
    <w:rsid w:val="00C11D33"/>
    <w:rsid w:val="00C11EFB"/>
    <w:rsid w:val="00C123B3"/>
    <w:rsid w:val="00C123BD"/>
    <w:rsid w:val="00C12449"/>
    <w:rsid w:val="00C136BD"/>
    <w:rsid w:val="00C13872"/>
    <w:rsid w:val="00C15A37"/>
    <w:rsid w:val="00C15EB8"/>
    <w:rsid w:val="00C160D6"/>
    <w:rsid w:val="00C16451"/>
    <w:rsid w:val="00C16B07"/>
    <w:rsid w:val="00C170CA"/>
    <w:rsid w:val="00C176E1"/>
    <w:rsid w:val="00C17FB8"/>
    <w:rsid w:val="00C20223"/>
    <w:rsid w:val="00C20F8D"/>
    <w:rsid w:val="00C22B33"/>
    <w:rsid w:val="00C23DC7"/>
    <w:rsid w:val="00C25278"/>
    <w:rsid w:val="00C263A1"/>
    <w:rsid w:val="00C274ED"/>
    <w:rsid w:val="00C30882"/>
    <w:rsid w:val="00C30D5C"/>
    <w:rsid w:val="00C30DFB"/>
    <w:rsid w:val="00C30E30"/>
    <w:rsid w:val="00C31521"/>
    <w:rsid w:val="00C31C45"/>
    <w:rsid w:val="00C31FF9"/>
    <w:rsid w:val="00C322F4"/>
    <w:rsid w:val="00C336D9"/>
    <w:rsid w:val="00C33770"/>
    <w:rsid w:val="00C3451A"/>
    <w:rsid w:val="00C347F8"/>
    <w:rsid w:val="00C35354"/>
    <w:rsid w:val="00C36227"/>
    <w:rsid w:val="00C4072E"/>
    <w:rsid w:val="00C4369A"/>
    <w:rsid w:val="00C45401"/>
    <w:rsid w:val="00C45C5E"/>
    <w:rsid w:val="00C45ED5"/>
    <w:rsid w:val="00C4748B"/>
    <w:rsid w:val="00C475FF"/>
    <w:rsid w:val="00C50390"/>
    <w:rsid w:val="00C51EF1"/>
    <w:rsid w:val="00C529F3"/>
    <w:rsid w:val="00C53505"/>
    <w:rsid w:val="00C54304"/>
    <w:rsid w:val="00C54E42"/>
    <w:rsid w:val="00C56538"/>
    <w:rsid w:val="00C56D22"/>
    <w:rsid w:val="00C57E02"/>
    <w:rsid w:val="00C61D9D"/>
    <w:rsid w:val="00C63330"/>
    <w:rsid w:val="00C635A7"/>
    <w:rsid w:val="00C6360B"/>
    <w:rsid w:val="00C65059"/>
    <w:rsid w:val="00C65DF4"/>
    <w:rsid w:val="00C6623E"/>
    <w:rsid w:val="00C66FE4"/>
    <w:rsid w:val="00C672D4"/>
    <w:rsid w:val="00C67B70"/>
    <w:rsid w:val="00C70B26"/>
    <w:rsid w:val="00C7188F"/>
    <w:rsid w:val="00C71D23"/>
    <w:rsid w:val="00C71D4D"/>
    <w:rsid w:val="00C72482"/>
    <w:rsid w:val="00C732D8"/>
    <w:rsid w:val="00C743FD"/>
    <w:rsid w:val="00C74BDD"/>
    <w:rsid w:val="00C7583A"/>
    <w:rsid w:val="00C760DC"/>
    <w:rsid w:val="00C766CE"/>
    <w:rsid w:val="00C77232"/>
    <w:rsid w:val="00C775CD"/>
    <w:rsid w:val="00C81665"/>
    <w:rsid w:val="00C822C2"/>
    <w:rsid w:val="00C847D7"/>
    <w:rsid w:val="00C849C9"/>
    <w:rsid w:val="00C84F49"/>
    <w:rsid w:val="00C853F6"/>
    <w:rsid w:val="00C857E5"/>
    <w:rsid w:val="00C858F7"/>
    <w:rsid w:val="00C87058"/>
    <w:rsid w:val="00C87612"/>
    <w:rsid w:val="00C87A31"/>
    <w:rsid w:val="00C87B54"/>
    <w:rsid w:val="00C87BAD"/>
    <w:rsid w:val="00C90463"/>
    <w:rsid w:val="00C91997"/>
    <w:rsid w:val="00C91CF8"/>
    <w:rsid w:val="00C94A2C"/>
    <w:rsid w:val="00C94AA5"/>
    <w:rsid w:val="00C94B09"/>
    <w:rsid w:val="00C94E2C"/>
    <w:rsid w:val="00C95156"/>
    <w:rsid w:val="00C953AC"/>
    <w:rsid w:val="00C95438"/>
    <w:rsid w:val="00C96006"/>
    <w:rsid w:val="00C97F42"/>
    <w:rsid w:val="00CA0D86"/>
    <w:rsid w:val="00CA0FA8"/>
    <w:rsid w:val="00CA225D"/>
    <w:rsid w:val="00CA29FB"/>
    <w:rsid w:val="00CA2DA4"/>
    <w:rsid w:val="00CA3F30"/>
    <w:rsid w:val="00CA444E"/>
    <w:rsid w:val="00CA4D33"/>
    <w:rsid w:val="00CA4E6F"/>
    <w:rsid w:val="00CA5807"/>
    <w:rsid w:val="00CA5A01"/>
    <w:rsid w:val="00CA690C"/>
    <w:rsid w:val="00CA69A1"/>
    <w:rsid w:val="00CA6B28"/>
    <w:rsid w:val="00CA6D34"/>
    <w:rsid w:val="00CA76F2"/>
    <w:rsid w:val="00CA77C3"/>
    <w:rsid w:val="00CA77E1"/>
    <w:rsid w:val="00CB0D84"/>
    <w:rsid w:val="00CB268F"/>
    <w:rsid w:val="00CB26D7"/>
    <w:rsid w:val="00CB4A90"/>
    <w:rsid w:val="00CB5B5A"/>
    <w:rsid w:val="00CB5B61"/>
    <w:rsid w:val="00CB64DD"/>
    <w:rsid w:val="00CB651B"/>
    <w:rsid w:val="00CB68A3"/>
    <w:rsid w:val="00CB68D8"/>
    <w:rsid w:val="00CB7F2F"/>
    <w:rsid w:val="00CC092A"/>
    <w:rsid w:val="00CC1117"/>
    <w:rsid w:val="00CC2087"/>
    <w:rsid w:val="00CC3D7C"/>
    <w:rsid w:val="00CC3F27"/>
    <w:rsid w:val="00CC5AB2"/>
    <w:rsid w:val="00CC5BDB"/>
    <w:rsid w:val="00CC617D"/>
    <w:rsid w:val="00CC69FE"/>
    <w:rsid w:val="00CC7056"/>
    <w:rsid w:val="00CC710A"/>
    <w:rsid w:val="00CD27CC"/>
    <w:rsid w:val="00CD3E86"/>
    <w:rsid w:val="00CD5507"/>
    <w:rsid w:val="00CD599B"/>
    <w:rsid w:val="00CD649D"/>
    <w:rsid w:val="00CD7395"/>
    <w:rsid w:val="00CE04DF"/>
    <w:rsid w:val="00CE140E"/>
    <w:rsid w:val="00CE1FCA"/>
    <w:rsid w:val="00CE64CC"/>
    <w:rsid w:val="00CE64FB"/>
    <w:rsid w:val="00CF1022"/>
    <w:rsid w:val="00CF2C7C"/>
    <w:rsid w:val="00CF5469"/>
    <w:rsid w:val="00CF6483"/>
    <w:rsid w:val="00CF7930"/>
    <w:rsid w:val="00CF7F9F"/>
    <w:rsid w:val="00D00310"/>
    <w:rsid w:val="00D00F2A"/>
    <w:rsid w:val="00D01906"/>
    <w:rsid w:val="00D01985"/>
    <w:rsid w:val="00D01A4A"/>
    <w:rsid w:val="00D02116"/>
    <w:rsid w:val="00D03B18"/>
    <w:rsid w:val="00D042DE"/>
    <w:rsid w:val="00D04570"/>
    <w:rsid w:val="00D0459A"/>
    <w:rsid w:val="00D05757"/>
    <w:rsid w:val="00D07628"/>
    <w:rsid w:val="00D07E34"/>
    <w:rsid w:val="00D11AF9"/>
    <w:rsid w:val="00D11D80"/>
    <w:rsid w:val="00D1375B"/>
    <w:rsid w:val="00D1601B"/>
    <w:rsid w:val="00D162DA"/>
    <w:rsid w:val="00D17666"/>
    <w:rsid w:val="00D1795F"/>
    <w:rsid w:val="00D17A48"/>
    <w:rsid w:val="00D20520"/>
    <w:rsid w:val="00D20701"/>
    <w:rsid w:val="00D2177B"/>
    <w:rsid w:val="00D237D9"/>
    <w:rsid w:val="00D23B27"/>
    <w:rsid w:val="00D25B78"/>
    <w:rsid w:val="00D26BE0"/>
    <w:rsid w:val="00D2785C"/>
    <w:rsid w:val="00D30895"/>
    <w:rsid w:val="00D30B46"/>
    <w:rsid w:val="00D31681"/>
    <w:rsid w:val="00D31EE2"/>
    <w:rsid w:val="00D320CE"/>
    <w:rsid w:val="00D34935"/>
    <w:rsid w:val="00D34ECD"/>
    <w:rsid w:val="00D3738C"/>
    <w:rsid w:val="00D37823"/>
    <w:rsid w:val="00D4057B"/>
    <w:rsid w:val="00D40C08"/>
    <w:rsid w:val="00D422D2"/>
    <w:rsid w:val="00D42779"/>
    <w:rsid w:val="00D429BC"/>
    <w:rsid w:val="00D44633"/>
    <w:rsid w:val="00D46626"/>
    <w:rsid w:val="00D47AD2"/>
    <w:rsid w:val="00D47CF9"/>
    <w:rsid w:val="00D51018"/>
    <w:rsid w:val="00D51210"/>
    <w:rsid w:val="00D51592"/>
    <w:rsid w:val="00D51776"/>
    <w:rsid w:val="00D52A61"/>
    <w:rsid w:val="00D545AB"/>
    <w:rsid w:val="00D5655E"/>
    <w:rsid w:val="00D57C3C"/>
    <w:rsid w:val="00D609F1"/>
    <w:rsid w:val="00D6132E"/>
    <w:rsid w:val="00D61C5C"/>
    <w:rsid w:val="00D61DDD"/>
    <w:rsid w:val="00D62AE3"/>
    <w:rsid w:val="00D63646"/>
    <w:rsid w:val="00D6576E"/>
    <w:rsid w:val="00D65850"/>
    <w:rsid w:val="00D66AC4"/>
    <w:rsid w:val="00D66BC1"/>
    <w:rsid w:val="00D6743A"/>
    <w:rsid w:val="00D67A9F"/>
    <w:rsid w:val="00D67C7C"/>
    <w:rsid w:val="00D72273"/>
    <w:rsid w:val="00D7373C"/>
    <w:rsid w:val="00D746A6"/>
    <w:rsid w:val="00D75530"/>
    <w:rsid w:val="00D808CD"/>
    <w:rsid w:val="00D84B77"/>
    <w:rsid w:val="00D851B8"/>
    <w:rsid w:val="00D854A3"/>
    <w:rsid w:val="00D85CDF"/>
    <w:rsid w:val="00D861B1"/>
    <w:rsid w:val="00D87AD0"/>
    <w:rsid w:val="00D902F1"/>
    <w:rsid w:val="00D919A2"/>
    <w:rsid w:val="00D92201"/>
    <w:rsid w:val="00D92EAF"/>
    <w:rsid w:val="00D930D6"/>
    <w:rsid w:val="00D93290"/>
    <w:rsid w:val="00D9361E"/>
    <w:rsid w:val="00D939CE"/>
    <w:rsid w:val="00D95266"/>
    <w:rsid w:val="00D95750"/>
    <w:rsid w:val="00DA15E7"/>
    <w:rsid w:val="00DA19C1"/>
    <w:rsid w:val="00DA2277"/>
    <w:rsid w:val="00DA3E06"/>
    <w:rsid w:val="00DA5996"/>
    <w:rsid w:val="00DA6746"/>
    <w:rsid w:val="00DA6F2F"/>
    <w:rsid w:val="00DA72CF"/>
    <w:rsid w:val="00DA7E2F"/>
    <w:rsid w:val="00DB120C"/>
    <w:rsid w:val="00DB2707"/>
    <w:rsid w:val="00DB2E5D"/>
    <w:rsid w:val="00DB34AD"/>
    <w:rsid w:val="00DB3934"/>
    <w:rsid w:val="00DB3CE8"/>
    <w:rsid w:val="00DB3FD4"/>
    <w:rsid w:val="00DB407B"/>
    <w:rsid w:val="00DB531D"/>
    <w:rsid w:val="00DB568E"/>
    <w:rsid w:val="00DB64D6"/>
    <w:rsid w:val="00DB665B"/>
    <w:rsid w:val="00DB6707"/>
    <w:rsid w:val="00DB7BAD"/>
    <w:rsid w:val="00DC07F4"/>
    <w:rsid w:val="00DC11DE"/>
    <w:rsid w:val="00DC3EDF"/>
    <w:rsid w:val="00DC7310"/>
    <w:rsid w:val="00DC7401"/>
    <w:rsid w:val="00DC7623"/>
    <w:rsid w:val="00DD01EF"/>
    <w:rsid w:val="00DD1209"/>
    <w:rsid w:val="00DD1345"/>
    <w:rsid w:val="00DD2B6F"/>
    <w:rsid w:val="00DD2E53"/>
    <w:rsid w:val="00DD7979"/>
    <w:rsid w:val="00DE0CF8"/>
    <w:rsid w:val="00DE1896"/>
    <w:rsid w:val="00DE1ADC"/>
    <w:rsid w:val="00DE21B1"/>
    <w:rsid w:val="00DE2486"/>
    <w:rsid w:val="00DE2580"/>
    <w:rsid w:val="00DE2965"/>
    <w:rsid w:val="00DE3138"/>
    <w:rsid w:val="00DE348B"/>
    <w:rsid w:val="00DE34A1"/>
    <w:rsid w:val="00DE4CA5"/>
    <w:rsid w:val="00DE7E33"/>
    <w:rsid w:val="00DF0488"/>
    <w:rsid w:val="00DF1626"/>
    <w:rsid w:val="00DF194F"/>
    <w:rsid w:val="00DF4006"/>
    <w:rsid w:val="00DF5482"/>
    <w:rsid w:val="00DF65D5"/>
    <w:rsid w:val="00E00047"/>
    <w:rsid w:val="00E01C12"/>
    <w:rsid w:val="00E02565"/>
    <w:rsid w:val="00E02FA0"/>
    <w:rsid w:val="00E03C5A"/>
    <w:rsid w:val="00E044D3"/>
    <w:rsid w:val="00E045FD"/>
    <w:rsid w:val="00E050C5"/>
    <w:rsid w:val="00E054E3"/>
    <w:rsid w:val="00E05829"/>
    <w:rsid w:val="00E058CF"/>
    <w:rsid w:val="00E06128"/>
    <w:rsid w:val="00E06294"/>
    <w:rsid w:val="00E0630A"/>
    <w:rsid w:val="00E06633"/>
    <w:rsid w:val="00E10125"/>
    <w:rsid w:val="00E101FE"/>
    <w:rsid w:val="00E114B6"/>
    <w:rsid w:val="00E12F4D"/>
    <w:rsid w:val="00E12FD6"/>
    <w:rsid w:val="00E13269"/>
    <w:rsid w:val="00E141E7"/>
    <w:rsid w:val="00E14C21"/>
    <w:rsid w:val="00E14E6A"/>
    <w:rsid w:val="00E15B10"/>
    <w:rsid w:val="00E16FD4"/>
    <w:rsid w:val="00E17C9E"/>
    <w:rsid w:val="00E21367"/>
    <w:rsid w:val="00E224D5"/>
    <w:rsid w:val="00E22812"/>
    <w:rsid w:val="00E22972"/>
    <w:rsid w:val="00E232A4"/>
    <w:rsid w:val="00E2447C"/>
    <w:rsid w:val="00E2488A"/>
    <w:rsid w:val="00E24893"/>
    <w:rsid w:val="00E24A66"/>
    <w:rsid w:val="00E257E7"/>
    <w:rsid w:val="00E26725"/>
    <w:rsid w:val="00E273F7"/>
    <w:rsid w:val="00E30F76"/>
    <w:rsid w:val="00E32CEF"/>
    <w:rsid w:val="00E33D36"/>
    <w:rsid w:val="00E3707D"/>
    <w:rsid w:val="00E37ECD"/>
    <w:rsid w:val="00E408BE"/>
    <w:rsid w:val="00E4192C"/>
    <w:rsid w:val="00E41A7F"/>
    <w:rsid w:val="00E4339A"/>
    <w:rsid w:val="00E440C2"/>
    <w:rsid w:val="00E4429A"/>
    <w:rsid w:val="00E45BEB"/>
    <w:rsid w:val="00E463D9"/>
    <w:rsid w:val="00E46AF1"/>
    <w:rsid w:val="00E478BA"/>
    <w:rsid w:val="00E50CC7"/>
    <w:rsid w:val="00E51023"/>
    <w:rsid w:val="00E514AF"/>
    <w:rsid w:val="00E5150D"/>
    <w:rsid w:val="00E52610"/>
    <w:rsid w:val="00E529DD"/>
    <w:rsid w:val="00E531CC"/>
    <w:rsid w:val="00E5346D"/>
    <w:rsid w:val="00E540E1"/>
    <w:rsid w:val="00E5431E"/>
    <w:rsid w:val="00E548C1"/>
    <w:rsid w:val="00E5755B"/>
    <w:rsid w:val="00E5771A"/>
    <w:rsid w:val="00E57F39"/>
    <w:rsid w:val="00E60192"/>
    <w:rsid w:val="00E606C2"/>
    <w:rsid w:val="00E61707"/>
    <w:rsid w:val="00E61EB5"/>
    <w:rsid w:val="00E637A8"/>
    <w:rsid w:val="00E64F1D"/>
    <w:rsid w:val="00E65643"/>
    <w:rsid w:val="00E666CC"/>
    <w:rsid w:val="00E66903"/>
    <w:rsid w:val="00E7009A"/>
    <w:rsid w:val="00E70ADB"/>
    <w:rsid w:val="00E71209"/>
    <w:rsid w:val="00E71C02"/>
    <w:rsid w:val="00E71C76"/>
    <w:rsid w:val="00E72FF3"/>
    <w:rsid w:val="00E73C8C"/>
    <w:rsid w:val="00E7477A"/>
    <w:rsid w:val="00E75F95"/>
    <w:rsid w:val="00E76833"/>
    <w:rsid w:val="00E7722A"/>
    <w:rsid w:val="00E779A5"/>
    <w:rsid w:val="00E77EF4"/>
    <w:rsid w:val="00E824A7"/>
    <w:rsid w:val="00E824E4"/>
    <w:rsid w:val="00E82B9D"/>
    <w:rsid w:val="00E82BC5"/>
    <w:rsid w:val="00E82CA9"/>
    <w:rsid w:val="00E82F66"/>
    <w:rsid w:val="00E8391B"/>
    <w:rsid w:val="00E84923"/>
    <w:rsid w:val="00E84DBF"/>
    <w:rsid w:val="00E8630C"/>
    <w:rsid w:val="00E86F41"/>
    <w:rsid w:val="00E8719F"/>
    <w:rsid w:val="00E903A7"/>
    <w:rsid w:val="00E90961"/>
    <w:rsid w:val="00E9107D"/>
    <w:rsid w:val="00E92B42"/>
    <w:rsid w:val="00E92C16"/>
    <w:rsid w:val="00E934FD"/>
    <w:rsid w:val="00E93DD8"/>
    <w:rsid w:val="00E9560B"/>
    <w:rsid w:val="00E968CE"/>
    <w:rsid w:val="00E96B7D"/>
    <w:rsid w:val="00E96F32"/>
    <w:rsid w:val="00E97300"/>
    <w:rsid w:val="00E97A81"/>
    <w:rsid w:val="00E97F8C"/>
    <w:rsid w:val="00EA0734"/>
    <w:rsid w:val="00EA08F0"/>
    <w:rsid w:val="00EA1350"/>
    <w:rsid w:val="00EA1CAD"/>
    <w:rsid w:val="00EA2C53"/>
    <w:rsid w:val="00EA3207"/>
    <w:rsid w:val="00EA4AF7"/>
    <w:rsid w:val="00EA4D55"/>
    <w:rsid w:val="00EA5D33"/>
    <w:rsid w:val="00EA62F2"/>
    <w:rsid w:val="00EA6390"/>
    <w:rsid w:val="00EA7332"/>
    <w:rsid w:val="00EB0366"/>
    <w:rsid w:val="00EB121E"/>
    <w:rsid w:val="00EB1FED"/>
    <w:rsid w:val="00EB4441"/>
    <w:rsid w:val="00EB5198"/>
    <w:rsid w:val="00EB5F9D"/>
    <w:rsid w:val="00EB5FB5"/>
    <w:rsid w:val="00EB6100"/>
    <w:rsid w:val="00EB763F"/>
    <w:rsid w:val="00EC005F"/>
    <w:rsid w:val="00EC01C3"/>
    <w:rsid w:val="00EC11A2"/>
    <w:rsid w:val="00EC18EB"/>
    <w:rsid w:val="00EC1965"/>
    <w:rsid w:val="00EC314C"/>
    <w:rsid w:val="00EC3940"/>
    <w:rsid w:val="00EC3CCA"/>
    <w:rsid w:val="00EC4C48"/>
    <w:rsid w:val="00EC517C"/>
    <w:rsid w:val="00EC53C3"/>
    <w:rsid w:val="00EC5C2D"/>
    <w:rsid w:val="00EC5E76"/>
    <w:rsid w:val="00EC6075"/>
    <w:rsid w:val="00EC67B6"/>
    <w:rsid w:val="00EC79DF"/>
    <w:rsid w:val="00ED0012"/>
    <w:rsid w:val="00ED11F0"/>
    <w:rsid w:val="00ED2FE1"/>
    <w:rsid w:val="00ED3E88"/>
    <w:rsid w:val="00ED3F0F"/>
    <w:rsid w:val="00ED5063"/>
    <w:rsid w:val="00ED517B"/>
    <w:rsid w:val="00ED552F"/>
    <w:rsid w:val="00ED5B4E"/>
    <w:rsid w:val="00ED64D3"/>
    <w:rsid w:val="00ED68F8"/>
    <w:rsid w:val="00ED7FCF"/>
    <w:rsid w:val="00EE1BD7"/>
    <w:rsid w:val="00EE2611"/>
    <w:rsid w:val="00EE60D7"/>
    <w:rsid w:val="00EE7339"/>
    <w:rsid w:val="00EF0BDF"/>
    <w:rsid w:val="00EF17F1"/>
    <w:rsid w:val="00EF21C1"/>
    <w:rsid w:val="00EF2517"/>
    <w:rsid w:val="00EF2E6E"/>
    <w:rsid w:val="00EF3E6D"/>
    <w:rsid w:val="00EF4459"/>
    <w:rsid w:val="00EF501F"/>
    <w:rsid w:val="00EF57C5"/>
    <w:rsid w:val="00EF6CA7"/>
    <w:rsid w:val="00F0056F"/>
    <w:rsid w:val="00F011A0"/>
    <w:rsid w:val="00F01C4C"/>
    <w:rsid w:val="00F0297A"/>
    <w:rsid w:val="00F04171"/>
    <w:rsid w:val="00F041BE"/>
    <w:rsid w:val="00F04460"/>
    <w:rsid w:val="00F046A4"/>
    <w:rsid w:val="00F0495E"/>
    <w:rsid w:val="00F04C6C"/>
    <w:rsid w:val="00F0549A"/>
    <w:rsid w:val="00F07C05"/>
    <w:rsid w:val="00F07DE2"/>
    <w:rsid w:val="00F11A7C"/>
    <w:rsid w:val="00F11F93"/>
    <w:rsid w:val="00F1225B"/>
    <w:rsid w:val="00F12FB7"/>
    <w:rsid w:val="00F13DEE"/>
    <w:rsid w:val="00F13ECC"/>
    <w:rsid w:val="00F142BF"/>
    <w:rsid w:val="00F14304"/>
    <w:rsid w:val="00F14D85"/>
    <w:rsid w:val="00F15B76"/>
    <w:rsid w:val="00F15BEE"/>
    <w:rsid w:val="00F17511"/>
    <w:rsid w:val="00F20DC0"/>
    <w:rsid w:val="00F20F52"/>
    <w:rsid w:val="00F228C3"/>
    <w:rsid w:val="00F2383E"/>
    <w:rsid w:val="00F23D56"/>
    <w:rsid w:val="00F23E7F"/>
    <w:rsid w:val="00F242AD"/>
    <w:rsid w:val="00F24790"/>
    <w:rsid w:val="00F255D8"/>
    <w:rsid w:val="00F262D8"/>
    <w:rsid w:val="00F271B9"/>
    <w:rsid w:val="00F27301"/>
    <w:rsid w:val="00F311CD"/>
    <w:rsid w:val="00F31811"/>
    <w:rsid w:val="00F31AA6"/>
    <w:rsid w:val="00F31B06"/>
    <w:rsid w:val="00F322BF"/>
    <w:rsid w:val="00F33B69"/>
    <w:rsid w:val="00F356D2"/>
    <w:rsid w:val="00F35E7E"/>
    <w:rsid w:val="00F365E4"/>
    <w:rsid w:val="00F37518"/>
    <w:rsid w:val="00F40A17"/>
    <w:rsid w:val="00F42675"/>
    <w:rsid w:val="00F43045"/>
    <w:rsid w:val="00F44CC2"/>
    <w:rsid w:val="00F44F8D"/>
    <w:rsid w:val="00F453D3"/>
    <w:rsid w:val="00F45632"/>
    <w:rsid w:val="00F460DC"/>
    <w:rsid w:val="00F468B7"/>
    <w:rsid w:val="00F479AE"/>
    <w:rsid w:val="00F50415"/>
    <w:rsid w:val="00F5156D"/>
    <w:rsid w:val="00F52A0E"/>
    <w:rsid w:val="00F53A15"/>
    <w:rsid w:val="00F53B2B"/>
    <w:rsid w:val="00F5452F"/>
    <w:rsid w:val="00F54DD2"/>
    <w:rsid w:val="00F553E2"/>
    <w:rsid w:val="00F558B8"/>
    <w:rsid w:val="00F56DE8"/>
    <w:rsid w:val="00F57BDF"/>
    <w:rsid w:val="00F6096E"/>
    <w:rsid w:val="00F614FC"/>
    <w:rsid w:val="00F61532"/>
    <w:rsid w:val="00F6213A"/>
    <w:rsid w:val="00F6289B"/>
    <w:rsid w:val="00F62E8B"/>
    <w:rsid w:val="00F65402"/>
    <w:rsid w:val="00F65F32"/>
    <w:rsid w:val="00F66834"/>
    <w:rsid w:val="00F67F3B"/>
    <w:rsid w:val="00F67FC8"/>
    <w:rsid w:val="00F70027"/>
    <w:rsid w:val="00F7059E"/>
    <w:rsid w:val="00F71296"/>
    <w:rsid w:val="00F71632"/>
    <w:rsid w:val="00F739FB"/>
    <w:rsid w:val="00F73C5E"/>
    <w:rsid w:val="00F73D13"/>
    <w:rsid w:val="00F750E1"/>
    <w:rsid w:val="00F75477"/>
    <w:rsid w:val="00F80196"/>
    <w:rsid w:val="00F818BE"/>
    <w:rsid w:val="00F81A9B"/>
    <w:rsid w:val="00F8574A"/>
    <w:rsid w:val="00F85AB4"/>
    <w:rsid w:val="00F85DF3"/>
    <w:rsid w:val="00F86279"/>
    <w:rsid w:val="00F87A5F"/>
    <w:rsid w:val="00F90F2E"/>
    <w:rsid w:val="00F91450"/>
    <w:rsid w:val="00F9158C"/>
    <w:rsid w:val="00F91FBD"/>
    <w:rsid w:val="00F9229A"/>
    <w:rsid w:val="00F927BA"/>
    <w:rsid w:val="00F92F58"/>
    <w:rsid w:val="00F93DF5"/>
    <w:rsid w:val="00F96096"/>
    <w:rsid w:val="00F96129"/>
    <w:rsid w:val="00F97368"/>
    <w:rsid w:val="00F97644"/>
    <w:rsid w:val="00F9783F"/>
    <w:rsid w:val="00F97C16"/>
    <w:rsid w:val="00FA046A"/>
    <w:rsid w:val="00FA0879"/>
    <w:rsid w:val="00FA10AA"/>
    <w:rsid w:val="00FA1D5A"/>
    <w:rsid w:val="00FA2F75"/>
    <w:rsid w:val="00FA3263"/>
    <w:rsid w:val="00FA33CE"/>
    <w:rsid w:val="00FA44F5"/>
    <w:rsid w:val="00FA4BA5"/>
    <w:rsid w:val="00FA592F"/>
    <w:rsid w:val="00FA5F34"/>
    <w:rsid w:val="00FA6CCF"/>
    <w:rsid w:val="00FA744B"/>
    <w:rsid w:val="00FA7655"/>
    <w:rsid w:val="00FA7C0B"/>
    <w:rsid w:val="00FA7F38"/>
    <w:rsid w:val="00FB13A1"/>
    <w:rsid w:val="00FB1510"/>
    <w:rsid w:val="00FB19B5"/>
    <w:rsid w:val="00FB2185"/>
    <w:rsid w:val="00FB4D63"/>
    <w:rsid w:val="00FB5FB8"/>
    <w:rsid w:val="00FC0DB7"/>
    <w:rsid w:val="00FC2336"/>
    <w:rsid w:val="00FC43BE"/>
    <w:rsid w:val="00FC60C3"/>
    <w:rsid w:val="00FC61F7"/>
    <w:rsid w:val="00FC7BAB"/>
    <w:rsid w:val="00FD01F7"/>
    <w:rsid w:val="00FD04C2"/>
    <w:rsid w:val="00FD189B"/>
    <w:rsid w:val="00FD1D2D"/>
    <w:rsid w:val="00FD40EC"/>
    <w:rsid w:val="00FD4CC3"/>
    <w:rsid w:val="00FD4D0B"/>
    <w:rsid w:val="00FD650B"/>
    <w:rsid w:val="00FD6625"/>
    <w:rsid w:val="00FE0DE6"/>
    <w:rsid w:val="00FE1E47"/>
    <w:rsid w:val="00FE28B6"/>
    <w:rsid w:val="00FE2E3B"/>
    <w:rsid w:val="00FE2EC3"/>
    <w:rsid w:val="00FE3277"/>
    <w:rsid w:val="00FE396C"/>
    <w:rsid w:val="00FE3A30"/>
    <w:rsid w:val="00FE436F"/>
    <w:rsid w:val="00FE4DE5"/>
    <w:rsid w:val="00FE5B81"/>
    <w:rsid w:val="00FE7945"/>
    <w:rsid w:val="00FF0802"/>
    <w:rsid w:val="00FF14E7"/>
    <w:rsid w:val="00FF18D6"/>
    <w:rsid w:val="00FF1D84"/>
    <w:rsid w:val="00FF1DA3"/>
    <w:rsid w:val="00FF2ABF"/>
    <w:rsid w:val="00FF353F"/>
    <w:rsid w:val="00FF445E"/>
    <w:rsid w:val="00FF4590"/>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449E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image" Target="media/image2.svg"/><Relationship Id="rId17" Type="http://schemas.openxmlformats.org/officeDocument/2006/relationships/footer" Target="footer1.xm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6347</Words>
  <Characters>36370</Characters>
  <Application>Microsoft Office Word</Application>
  <DocSecurity>0</DocSecurity>
  <Lines>1398</Lines>
  <Paragraphs>711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2</cp:revision>
  <dcterms:created xsi:type="dcterms:W3CDTF">2024-04-10T14:55:00Z</dcterms:created>
  <dcterms:modified xsi:type="dcterms:W3CDTF">2024-04-10T14:55:00Z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