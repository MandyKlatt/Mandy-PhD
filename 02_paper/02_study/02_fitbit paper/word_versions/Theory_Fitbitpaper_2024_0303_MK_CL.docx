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 xml:space="preserve">among the wider </w:t>
      </w:r>
      <w:commentRangeStart w:id="0"/>
      <w:r w:rsidR="007247B9" w:rsidRPr="007247B9">
        <w:rPr>
          <w:rFonts w:ascii="Times New Roman" w:hAnsi="Times New Roman" w:cs="Times New Roman"/>
          <w:sz w:val="24"/>
          <w:szCs w:val="24"/>
          <w:lang w:val="en-US"/>
        </w:rPr>
        <w:t>population</w:t>
      </w:r>
      <w:commentRangeEnd w:id="0"/>
      <w:r w:rsidR="00BF00F9">
        <w:rPr>
          <w:rStyle w:val="Kommentarzeichen"/>
        </w:rPr>
        <w:commentReference w:id="0"/>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commentRangeStart w:id="1"/>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F00F9">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w:t>
      </w:r>
      <w:commentRangeStart w:id="2"/>
      <w:r w:rsidRPr="00360FC6">
        <w:rPr>
          <w:rFonts w:ascii="Times New Roman" w:hAnsi="Times New Roman" w:cs="Times New Roman"/>
          <w:sz w:val="24"/>
          <w:szCs w:val="24"/>
          <w:lang w:val="en-US"/>
        </w:rPr>
        <w:t xml:space="preserve"> success </w:t>
      </w:r>
      <w:commentRangeEnd w:id="2"/>
      <w:r w:rsidR="00BF00F9">
        <w:rPr>
          <w:rStyle w:val="Kommentarzeichen"/>
        </w:rPr>
        <w:commentReference w:id="2"/>
      </w:r>
      <w:r w:rsidRPr="00360FC6">
        <w:rPr>
          <w:rFonts w:ascii="Times New Roman" w:hAnsi="Times New Roman" w:cs="Times New Roman"/>
          <w:sz w:val="24"/>
          <w:szCs w:val="24"/>
          <w:lang w:val="en-US"/>
        </w:rPr>
        <w:t>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w:t>
      </w:r>
      <w:commentRangeStart w:id="3"/>
      <w:r w:rsidR="00460F11" w:rsidRPr="00D03B18">
        <w:rPr>
          <w:rFonts w:ascii="Times New Roman" w:hAnsi="Times New Roman" w:cs="Times New Roman"/>
          <w:sz w:val="24"/>
          <w:szCs w:val="24"/>
          <w:lang w:val="en-US"/>
        </w:rPr>
        <w:t>runge2020</w:t>
      </w:r>
      <w:commentRangeEnd w:id="3"/>
      <w:r w:rsidR="00BF00F9">
        <w:rPr>
          <w:rStyle w:val="Kommentarzeichen"/>
        </w:rPr>
        <w:commentReference w:id="3"/>
      </w:r>
      <w:r w:rsidR="00460F11" w:rsidRPr="00D03B18">
        <w:rPr>
          <w:rFonts w:ascii="Times New Roman" w:hAnsi="Times New Roman" w:cs="Times New Roman"/>
          <w:sz w:val="24"/>
          <w:szCs w:val="24"/>
          <w:lang w:val="en-US"/>
        </w:rPr>
        <w:t xml:space="preserve">].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commentRangeStart w:id="4"/>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commentRangeEnd w:id="4"/>
      <w:r w:rsidR="009C47F7">
        <w:rPr>
          <w:rStyle w:val="Kommentarzeichen"/>
        </w:rPr>
        <w:commentReference w:id="4"/>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7AEE81BC"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wearable</w:t>
      </w:r>
      <w:ins w:id="5" w:author="Lotz, Christin" w:date="2024-03-05T18:05:00Z">
        <w:r w:rsidR="009C47F7">
          <w:rPr>
            <w:rFonts w:ascii="Times New Roman" w:hAnsi="Times New Roman" w:cs="Times New Roman"/>
            <w:sz w:val="24"/>
            <w:szCs w:val="24"/>
            <w:lang w:val="en-US"/>
          </w:rPr>
          <w:t>s</w:t>
        </w:r>
      </w:ins>
      <w:r w:rsidR="00DF0488">
        <w:rPr>
          <w:rFonts w:ascii="Times New Roman" w:hAnsi="Times New Roman" w:cs="Times New Roman"/>
          <w:sz w:val="24"/>
          <w:szCs w:val="24"/>
          <w:lang w:val="en-US"/>
        </w:rPr>
        <w:t xml:space="preserv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commentRangeStart w:id="6"/>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commentRangeEnd w:id="6"/>
      <w:r w:rsidR="009C47F7">
        <w:rPr>
          <w:rStyle w:val="Kommentarzeichen"/>
        </w:rPr>
        <w:commentReference w:id="6"/>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 xml:space="preserve">can be very overwhelming for </w:t>
      </w:r>
      <w:commentRangeStart w:id="7"/>
      <w:r w:rsidR="00F0549A" w:rsidRPr="00727908">
        <w:rPr>
          <w:rFonts w:ascii="Times New Roman" w:hAnsi="Times New Roman" w:cs="Times New Roman"/>
          <w:sz w:val="24"/>
          <w:szCs w:val="24"/>
          <w:lang w:val="en-US"/>
        </w:rPr>
        <w:t>teachers.</w:t>
      </w:r>
      <w:r w:rsidR="00F0549A">
        <w:rPr>
          <w:rFonts w:ascii="Times New Roman" w:hAnsi="Times New Roman" w:cs="Times New Roman"/>
          <w:sz w:val="24"/>
          <w:szCs w:val="24"/>
          <w:lang w:val="en-US"/>
        </w:rPr>
        <w:t xml:space="preserve"> </w:t>
      </w:r>
      <w:commentRangeEnd w:id="7"/>
      <w:r w:rsidR="009C47F7">
        <w:rPr>
          <w:rStyle w:val="Kommentarzeichen"/>
        </w:rPr>
        <w:commentReference w:id="7"/>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commentRangeStart w:id="8"/>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commentRangeEnd w:id="8"/>
      <w:r w:rsidR="009C47F7">
        <w:rPr>
          <w:rStyle w:val="Kommentarzeichen"/>
        </w:rPr>
        <w:commentReference w:id="8"/>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54D5C07D" w:rsidR="00D03B18" w:rsidRDefault="00430951" w:rsidP="00E14C21">
      <w:pPr>
        <w:spacing w:line="360" w:lineRule="auto"/>
        <w:rPr>
          <w:rFonts w:ascii="Times New Roman" w:hAnsi="Times New Roman" w:cs="Times New Roman"/>
          <w:sz w:val="24"/>
          <w:szCs w:val="24"/>
          <w:lang w:val="en-US"/>
        </w:rPr>
      </w:pPr>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w:t>
      </w:r>
      <w:commentRangeStart w:id="9"/>
      <w:r w:rsidRPr="00430951">
        <w:rPr>
          <w:rFonts w:ascii="Times New Roman" w:hAnsi="Times New Roman" w:cs="Times New Roman"/>
          <w:sz w:val="24"/>
          <w:szCs w:val="24"/>
          <w:lang w:val="en-US"/>
        </w:rPr>
        <w:t xml:space="preserve">stress responses such as increased </w:t>
      </w:r>
      <w:r>
        <w:rPr>
          <w:rFonts w:ascii="Times New Roman" w:hAnsi="Times New Roman" w:cs="Times New Roman"/>
          <w:sz w:val="24"/>
          <w:szCs w:val="24"/>
          <w:lang w:val="en-US"/>
        </w:rPr>
        <w:t>HR</w:t>
      </w:r>
      <w:commentRangeEnd w:id="9"/>
      <w:r w:rsidR="009C47F7">
        <w:rPr>
          <w:rStyle w:val="Kommentarzeichen"/>
        </w:rPr>
        <w:commentReference w:id="9"/>
      </w:r>
      <w:r>
        <w:rPr>
          <w:rFonts w:ascii="Times New Roman" w:hAnsi="Times New Roman" w:cs="Times New Roman"/>
          <w:sz w:val="24"/>
          <w:szCs w:val="24"/>
          <w:lang w:val="en-US"/>
        </w:rPr>
        <w:t xml:space="preserve">,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ins w:id="10" w:author="Lotz, Christin" w:date="2024-03-05T18:09:00Z">
        <w:r w:rsidR="009C47F7">
          <w:rPr>
            <w:rFonts w:ascii="Times New Roman" w:hAnsi="Times New Roman" w:cs="Times New Roman"/>
            <w:sz w:val="24"/>
            <w:szCs w:val="24"/>
            <w:lang w:val="en-US"/>
          </w:rPr>
          <w:t xml:space="preserve">whether </w:t>
        </w:r>
      </w:ins>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w:t>
      </w:r>
      <w:commentRangeStart w:id="11"/>
      <w:r w:rsidR="00E14C21" w:rsidRPr="00E14C21">
        <w:rPr>
          <w:rFonts w:ascii="Times New Roman" w:hAnsi="Times New Roman" w:cs="Times New Roman"/>
          <w:sz w:val="24"/>
          <w:szCs w:val="24"/>
          <w:lang w:val="en-US"/>
        </w:rPr>
        <w:t xml:space="preserve">five-phase lab study, including a micro-teaching unit. </w:t>
      </w:r>
      <w:commentRangeEnd w:id="11"/>
      <w:r w:rsidR="009C47F7">
        <w:rPr>
          <w:rStyle w:val="Kommentarzeichen"/>
        </w:rPr>
        <w:commentReference w:id="11"/>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 xml:space="preserve">whether variance in HR measures can be explained by teachers’ teaching experience, and by self-reported cognitive appraisal (disruption appraisal and confidence appraisal) of classroom </w:t>
      </w:r>
      <w:commentRangeStart w:id="12"/>
      <w:r w:rsidR="00582A11" w:rsidRPr="00E14C21">
        <w:rPr>
          <w:rFonts w:ascii="Times New Roman" w:hAnsi="Times New Roman" w:cs="Times New Roman"/>
          <w:sz w:val="24"/>
          <w:szCs w:val="24"/>
          <w:lang w:val="en-US"/>
        </w:rPr>
        <w:t>events</w:t>
      </w:r>
      <w:commentRangeEnd w:id="12"/>
      <w:r w:rsidR="009C47F7">
        <w:rPr>
          <w:rStyle w:val="Kommentarzeichen"/>
        </w:rPr>
        <w:commentReference w:id="12"/>
      </w:r>
      <w:r w:rsidR="00582A11" w:rsidRPr="00E14C21">
        <w:rPr>
          <w:rFonts w:ascii="Times New Roman" w:hAnsi="Times New Roman" w:cs="Times New Roman"/>
          <w:sz w:val="24"/>
          <w:szCs w:val="24"/>
          <w:lang w:val="en-US"/>
        </w:rPr>
        <w:t>.</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7F90C0DD"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w:t>
      </w:r>
      <w:ins w:id="13" w:author="Lotz, Christin" w:date="2024-03-05T18:18:00Z">
        <w:r w:rsidR="00737D66">
          <w:rPr>
            <w:rFonts w:ascii="Times New Roman" w:hAnsi="Times New Roman" w:cs="Times New Roman"/>
            <w:sz w:val="24"/>
            <w:szCs w:val="24"/>
            <w:lang w:val="en-US"/>
          </w:rPr>
          <w:t>ed</w:t>
        </w:r>
      </w:ins>
      <w:r w:rsidRPr="009A6E17">
        <w:rPr>
          <w:rFonts w:ascii="Times New Roman" w:hAnsi="Times New Roman" w:cs="Times New Roman"/>
          <w:sz w:val="24"/>
          <w:szCs w:val="24"/>
          <w:lang w:val="en-US"/>
        </w:rPr>
        <w:t xml:space="preserve">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lastRenderedPageBreak/>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(p. </w:t>
      </w:r>
      <w:commentRangeStart w:id="14"/>
      <w:r w:rsidR="00D61C5C">
        <w:rPr>
          <w:rFonts w:ascii="Times New Roman" w:hAnsi="Times New Roman" w:cs="Times New Roman"/>
          <w:sz w:val="24"/>
          <w:szCs w:val="24"/>
          <w:lang w:val="en-US"/>
        </w:rPr>
        <w:t>46</w:t>
      </w:r>
      <w:commentRangeEnd w:id="14"/>
      <w:r w:rsidR="00737D66">
        <w:rPr>
          <w:rStyle w:val="Kommentarzeichen"/>
        </w:rPr>
        <w:commentReference w:id="14"/>
      </w:r>
      <w:r w:rsidR="00D61C5C">
        <w:rPr>
          <w:rFonts w:ascii="Times New Roman" w:hAnsi="Times New Roman" w:cs="Times New Roman"/>
          <w:sz w:val="24"/>
          <w:szCs w:val="24"/>
          <w:lang w:val="en-US"/>
        </w:rPr>
        <w:t>).</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commentRangeStart w:id="15"/>
      <w:r w:rsidR="00FA10AA" w:rsidRPr="00FA10AA">
        <w:rPr>
          <w:rFonts w:ascii="Times New Roman" w:hAnsi="Times New Roman" w:cs="Times New Roman"/>
          <w:sz w:val="24"/>
          <w:szCs w:val="24"/>
          <w:lang w:val="en-US"/>
        </w:rPr>
        <w:t>koutromanos2020use</w:t>
      </w:r>
      <w:commentRangeEnd w:id="15"/>
      <w:r w:rsidR="00737D66">
        <w:rPr>
          <w:rStyle w:val="Kommentarzeichen"/>
        </w:rPr>
        <w:commentReference w:id="15"/>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68A2DD2C" w:rsidR="00A76F13" w:rsidRDefault="00592C13" w:rsidP="00B81611">
      <w:pPr>
        <w:spacing w:line="360" w:lineRule="auto"/>
        <w:rPr>
          <w:rFonts w:ascii="Times New Roman" w:hAnsi="Times New Roman" w:cs="Times New Roman"/>
          <w:sz w:val="24"/>
          <w:szCs w:val="24"/>
          <w:lang w:val="en-US"/>
        </w:rPr>
      </w:pPr>
      <w:commentRangeStart w:id="16"/>
      <w:del w:id="17" w:author="Lotz, Christin" w:date="2024-03-05T18:24:00Z">
        <w:r w:rsidDel="00737D66">
          <w:rPr>
            <w:rFonts w:ascii="Times New Roman" w:hAnsi="Times New Roman" w:cs="Times New Roman"/>
            <w:sz w:val="24"/>
            <w:szCs w:val="24"/>
            <w:lang w:val="en-US"/>
          </w:rPr>
          <w:delText>@</w:delText>
        </w:r>
        <w:r w:rsidRPr="00592C13" w:rsidDel="00737D66">
          <w:rPr>
            <w:rFonts w:ascii="Times New Roman" w:hAnsi="Times New Roman" w:cs="Times New Roman"/>
            <w:sz w:val="24"/>
            <w:szCs w:val="24"/>
            <w:lang w:val="en-US"/>
          </w:rPr>
          <w:delText>de2017towards</w:delText>
        </w:r>
        <w:r w:rsidR="00707580" w:rsidDel="00737D66">
          <w:rPr>
            <w:rFonts w:ascii="Times New Roman" w:hAnsi="Times New Roman" w:cs="Times New Roman"/>
            <w:sz w:val="24"/>
            <w:szCs w:val="24"/>
            <w:lang w:val="en-US"/>
          </w:rPr>
          <w:delText xml:space="preserve"> </w:delText>
        </w:r>
      </w:del>
      <w:del w:id="18" w:author="Lotz, Christin" w:date="2024-03-05T18:25:00Z">
        <w:r w:rsidR="00CE64FB" w:rsidRPr="00CE64FB" w:rsidDel="00737D66">
          <w:rPr>
            <w:rFonts w:ascii="Times New Roman" w:hAnsi="Times New Roman" w:cs="Times New Roman"/>
            <w:sz w:val="24"/>
            <w:szCs w:val="24"/>
            <w:lang w:val="en-US"/>
          </w:rPr>
          <w:delText xml:space="preserve">pointed out that </w:delText>
        </w:r>
      </w:del>
      <w:ins w:id="19" w:author="Lotz, Christin" w:date="2024-03-05T18:25:00Z">
        <w:r w:rsidR="00737D66">
          <w:rPr>
            <w:rFonts w:ascii="Times New Roman" w:hAnsi="Times New Roman" w:cs="Times New Roman"/>
            <w:sz w:val="24"/>
            <w:szCs w:val="24"/>
            <w:lang w:val="en-US"/>
          </w:rPr>
          <w:t>D</w:t>
        </w:r>
      </w:ins>
      <w:del w:id="20" w:author="Lotz, Christin" w:date="2024-03-05T18:25:00Z">
        <w:r w:rsidR="00CE64FB" w:rsidRPr="00CE64FB" w:rsidDel="00737D66">
          <w:rPr>
            <w:rFonts w:ascii="Times New Roman" w:hAnsi="Times New Roman" w:cs="Times New Roman"/>
            <w:sz w:val="24"/>
            <w:szCs w:val="24"/>
            <w:lang w:val="en-US"/>
          </w:rPr>
          <w:delText>d</w:delText>
        </w:r>
      </w:del>
      <w:r w:rsidR="00CE64FB" w:rsidRPr="00CE64FB">
        <w:rPr>
          <w:rFonts w:ascii="Times New Roman" w:hAnsi="Times New Roman" w:cs="Times New Roman"/>
          <w:sz w:val="24"/>
          <w:szCs w:val="24"/>
          <w:lang w:val="en-US"/>
        </w:rPr>
        <w:t xml:space="preserve">espite the scarcity of existing literature on wearables in the educational context, two different approaches </w:t>
      </w:r>
      <w:del w:id="21" w:author="Lotz, Christin" w:date="2024-03-05T18:25:00Z">
        <w:r w:rsidR="00CE64FB" w:rsidRPr="00CE64FB" w:rsidDel="00737D66">
          <w:rPr>
            <w:rFonts w:ascii="Times New Roman" w:hAnsi="Times New Roman" w:cs="Times New Roman"/>
            <w:sz w:val="24"/>
            <w:szCs w:val="24"/>
            <w:lang w:val="en-US"/>
          </w:rPr>
          <w:delText xml:space="preserve">can </w:delText>
        </w:r>
      </w:del>
      <w:ins w:id="22" w:author="Lotz, Christin" w:date="2024-03-05T18:25:00Z">
        <w:r w:rsidR="00737D66">
          <w:rPr>
            <w:rFonts w:ascii="Times New Roman" w:hAnsi="Times New Roman" w:cs="Times New Roman"/>
            <w:sz w:val="24"/>
            <w:szCs w:val="24"/>
            <w:lang w:val="en-US"/>
          </w:rPr>
          <w:t>were</w:t>
        </w:r>
      </w:ins>
      <w:del w:id="23" w:author="Lotz, Christin" w:date="2024-03-05T18:25:00Z">
        <w:r w:rsidR="00CE64FB" w:rsidRPr="00CE64FB" w:rsidDel="00737D66">
          <w:rPr>
            <w:rFonts w:ascii="Times New Roman" w:hAnsi="Times New Roman" w:cs="Times New Roman"/>
            <w:sz w:val="24"/>
            <w:szCs w:val="24"/>
            <w:lang w:val="en-US"/>
          </w:rPr>
          <w:delText>be</w:delText>
        </w:r>
      </w:del>
      <w:r w:rsidR="00CE64FB" w:rsidRPr="00CE64FB">
        <w:rPr>
          <w:rFonts w:ascii="Times New Roman" w:hAnsi="Times New Roman" w:cs="Times New Roman"/>
          <w:sz w:val="24"/>
          <w:szCs w:val="24"/>
          <w:lang w:val="en-US"/>
        </w:rPr>
        <w:t xml:space="preserve"> identified</w:t>
      </w:r>
      <w:ins w:id="24" w:author="Lotz, Christin" w:date="2024-03-05T18:25:00Z">
        <w:r w:rsidR="00737D66">
          <w:rPr>
            <w:rFonts w:ascii="Times New Roman" w:hAnsi="Times New Roman" w:cs="Times New Roman"/>
            <w:sz w:val="24"/>
            <w:szCs w:val="24"/>
            <w:lang w:val="en-US"/>
          </w:rPr>
          <w:t xml:space="preserve"> (</w:t>
        </w:r>
      </w:ins>
      <w:ins w:id="25" w:author="Lotz, Christin" w:date="2024-03-05T18:24:00Z">
        <w:r w:rsidR="00737D66">
          <w:rPr>
            <w:rFonts w:ascii="Times New Roman" w:hAnsi="Times New Roman" w:cs="Times New Roman"/>
            <w:sz w:val="24"/>
            <w:szCs w:val="24"/>
            <w:lang w:val="en-US"/>
          </w:rPr>
          <w:t>@</w:t>
        </w:r>
        <w:r w:rsidR="00737D66" w:rsidRPr="00592C13">
          <w:rPr>
            <w:rFonts w:ascii="Times New Roman" w:hAnsi="Times New Roman" w:cs="Times New Roman"/>
            <w:sz w:val="24"/>
            <w:szCs w:val="24"/>
            <w:lang w:val="en-US"/>
          </w:rPr>
          <w:t>de2017towards</w:t>
        </w:r>
      </w:ins>
      <w:ins w:id="26" w:author="Lotz, Christin" w:date="2024-03-05T18:25:00Z">
        <w:r w:rsidR="00737D66">
          <w:rPr>
            <w:rFonts w:ascii="Times New Roman" w:hAnsi="Times New Roman" w:cs="Times New Roman"/>
            <w:sz w:val="24"/>
            <w:szCs w:val="24"/>
            <w:lang w:val="en-US"/>
          </w:rPr>
          <w:t>)</w:t>
        </w:r>
      </w:ins>
      <w:r w:rsidR="00CE64FB">
        <w:rPr>
          <w:rFonts w:ascii="Times New Roman" w:hAnsi="Times New Roman" w:cs="Times New Roman"/>
          <w:sz w:val="24"/>
          <w:szCs w:val="24"/>
          <w:lang w:val="en-US"/>
        </w:rPr>
        <w:t xml:space="preserve">: </w:t>
      </w:r>
      <w:commentRangeEnd w:id="16"/>
      <w:r w:rsidR="00737D66">
        <w:rPr>
          <w:rStyle w:val="Kommentarzeichen"/>
        </w:rPr>
        <w:commentReference w:id="16"/>
      </w:r>
      <w:r w:rsidR="00CE64FB">
        <w:rPr>
          <w:rFonts w:ascii="Times New Roman" w:hAnsi="Times New Roman" w:cs="Times New Roman"/>
          <w:sz w:val="24"/>
          <w:szCs w:val="24"/>
          <w:lang w:val="en-US"/>
        </w:rPr>
        <w:t xml:space="preserve">(1)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27"/>
      <w:commentRangeStart w:id="28"/>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27"/>
      <w:r w:rsidR="006E4EC7">
        <w:rPr>
          <w:rStyle w:val="Kommentarzeichen"/>
        </w:rPr>
        <w:commentReference w:id="27"/>
      </w:r>
      <w:commentRangeEnd w:id="28"/>
      <w:r w:rsidR="00737D66">
        <w:rPr>
          <w:rStyle w:val="Kommentarzeichen"/>
        </w:rPr>
        <w:commentReference w:id="28"/>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29"/>
      <w:commentRangeStart w:id="30"/>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29"/>
      <w:r w:rsidR="006E4EC7">
        <w:rPr>
          <w:rStyle w:val="Kommentarzeichen"/>
        </w:rPr>
        <w:commentReference w:id="29"/>
      </w:r>
      <w:commentRangeEnd w:id="30"/>
      <w:r w:rsidR="00737D66">
        <w:rPr>
          <w:rStyle w:val="Kommentarzeichen"/>
        </w:rPr>
        <w:commentReference w:id="30"/>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 xml:space="preserve">Despite the enormous potential of wearables, there is a desideratum </w:t>
      </w:r>
      <w:r w:rsidR="009579BC" w:rsidRPr="009579BC">
        <w:rPr>
          <w:rFonts w:ascii="Times New Roman" w:hAnsi="Times New Roman" w:cs="Times New Roman"/>
          <w:sz w:val="24"/>
          <w:szCs w:val="24"/>
          <w:lang w:val="en-US"/>
        </w:rPr>
        <w:lastRenderedPageBreak/>
        <w:t>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7DCF2D50"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commentRangeStart w:id="31"/>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commentRangeEnd w:id="31"/>
      <w:r w:rsidR="00352121">
        <w:rPr>
          <w:rStyle w:val="Kommentarzeichen"/>
        </w:rPr>
        <w:commentReference w:id="31"/>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commentRangeStart w:id="32"/>
      <w:ins w:id="33" w:author="Lotz, Christin" w:date="2024-03-05T18:35:00Z">
        <w:r w:rsidR="00352121">
          <w:rPr>
            <w:rFonts w:ascii="Times New Roman" w:hAnsi="Times New Roman" w:cs="Times New Roman"/>
            <w:sz w:val="24"/>
            <w:szCs w:val="24"/>
            <w:lang w:val="en-US"/>
          </w:rPr>
          <w:t xml:space="preserve">The most common </w:t>
        </w:r>
      </w:ins>
      <w:ins w:id="34" w:author="Lotz, Christin" w:date="2024-03-05T18:36:00Z">
        <w:r w:rsidR="00352121">
          <w:rPr>
            <w:rFonts w:ascii="Times New Roman" w:hAnsi="Times New Roman" w:cs="Times New Roman"/>
            <w:sz w:val="24"/>
            <w:szCs w:val="24"/>
            <w:lang w:val="en-US"/>
          </w:rPr>
          <w:t xml:space="preserve">technique to </w:t>
        </w:r>
        <w:r w:rsidR="00352121" w:rsidRPr="00A57425">
          <w:rPr>
            <w:rFonts w:ascii="Times New Roman" w:hAnsi="Times New Roman" w:cs="Times New Roman"/>
            <w:sz w:val="24"/>
            <w:szCs w:val="24"/>
            <w:lang w:val="en-US"/>
          </w:rPr>
          <w:t xml:space="preserve">measure </w:t>
        </w:r>
      </w:ins>
      <w:r>
        <w:rPr>
          <w:rFonts w:ascii="Times New Roman" w:hAnsi="Times New Roman" w:cs="Times New Roman"/>
          <w:sz w:val="24"/>
          <w:szCs w:val="24"/>
          <w:lang w:val="en-US"/>
        </w:rPr>
        <w:t xml:space="preserve">HR </w:t>
      </w:r>
      <w:ins w:id="35" w:author="Lotz, Christin" w:date="2024-03-05T18:37:00Z">
        <w:r w:rsidR="00352121">
          <w:rPr>
            <w:rFonts w:ascii="Times New Roman" w:hAnsi="Times New Roman" w:cs="Times New Roman"/>
            <w:sz w:val="24"/>
            <w:szCs w:val="24"/>
            <w:lang w:val="en-US"/>
          </w:rPr>
          <w:t xml:space="preserve">via fitness trackers </w:t>
        </w:r>
      </w:ins>
      <w:del w:id="36" w:author="Lotz, Christin" w:date="2024-03-05T18:37:00Z">
        <w:r w:rsidR="00A57425" w:rsidRPr="00A57425" w:rsidDel="00352121">
          <w:rPr>
            <w:rFonts w:ascii="Times New Roman" w:hAnsi="Times New Roman" w:cs="Times New Roman"/>
            <w:sz w:val="24"/>
            <w:szCs w:val="24"/>
            <w:lang w:val="en-US"/>
          </w:rPr>
          <w:delText xml:space="preserve">can be detected and </w:delText>
        </w:r>
      </w:del>
      <w:del w:id="37" w:author="Lotz, Christin" w:date="2024-03-05T18:36:00Z">
        <w:r w:rsidR="00A57425" w:rsidRPr="00A57425" w:rsidDel="00352121">
          <w:rPr>
            <w:rFonts w:ascii="Times New Roman" w:hAnsi="Times New Roman" w:cs="Times New Roman"/>
            <w:sz w:val="24"/>
            <w:szCs w:val="24"/>
            <w:lang w:val="en-US"/>
          </w:rPr>
          <w:delText xml:space="preserve">measured </w:delText>
        </w:r>
      </w:del>
      <w:del w:id="38" w:author="Lotz, Christin" w:date="2024-03-05T18:37:00Z">
        <w:r w:rsidR="00A57425" w:rsidRPr="00A57425" w:rsidDel="00352121">
          <w:rPr>
            <w:rFonts w:ascii="Times New Roman" w:hAnsi="Times New Roman" w:cs="Times New Roman"/>
            <w:sz w:val="24"/>
            <w:szCs w:val="24"/>
            <w:lang w:val="en-US"/>
          </w:rPr>
          <w:delText>using various methods</w:delText>
        </w:r>
        <w:r w:rsidDel="00352121">
          <w:rPr>
            <w:rFonts w:ascii="Times New Roman" w:hAnsi="Times New Roman" w:cs="Times New Roman"/>
            <w:sz w:val="24"/>
            <w:szCs w:val="24"/>
            <w:lang w:val="en-US"/>
          </w:rPr>
          <w:delText xml:space="preserve"> via wearables</w:delText>
        </w:r>
        <w:r w:rsidR="00A57425" w:rsidRPr="00A57425" w:rsidDel="00352121">
          <w:rPr>
            <w:rFonts w:ascii="Times New Roman" w:hAnsi="Times New Roman" w:cs="Times New Roman"/>
            <w:sz w:val="24"/>
            <w:szCs w:val="24"/>
            <w:lang w:val="en-US"/>
          </w:rPr>
          <w:delText xml:space="preserve">, including sensors based on </w:delText>
        </w:r>
        <w:r w:rsidR="006C7A8F" w:rsidDel="00352121">
          <w:rPr>
            <w:rFonts w:ascii="Times New Roman" w:hAnsi="Times New Roman" w:cs="Times New Roman"/>
            <w:sz w:val="24"/>
            <w:szCs w:val="24"/>
            <w:lang w:val="en-US"/>
          </w:rPr>
          <w:delText>e</w:delText>
        </w:r>
        <w:r w:rsidR="00A57425" w:rsidRPr="00A57425" w:rsidDel="00352121">
          <w:rPr>
            <w:rFonts w:ascii="Times New Roman" w:hAnsi="Times New Roman" w:cs="Times New Roman"/>
            <w:sz w:val="24"/>
            <w:szCs w:val="24"/>
            <w:lang w:val="en-US"/>
          </w:rPr>
          <w:delText>lectrocardiogram</w:delText>
        </w:r>
        <w:r w:rsidR="006C7A8F" w:rsidDel="00352121">
          <w:rPr>
            <w:rFonts w:ascii="Times New Roman" w:hAnsi="Times New Roman" w:cs="Times New Roman"/>
            <w:sz w:val="24"/>
            <w:szCs w:val="24"/>
            <w:lang w:val="en-US"/>
          </w:rPr>
          <w:delText xml:space="preserve"> (ECG)</w:delText>
        </w:r>
        <w:r w:rsidR="00A57425" w:rsidRPr="00A57425" w:rsidDel="00352121">
          <w:rPr>
            <w:rFonts w:ascii="Times New Roman" w:hAnsi="Times New Roman" w:cs="Times New Roman"/>
            <w:sz w:val="24"/>
            <w:szCs w:val="24"/>
            <w:lang w:val="en-US"/>
          </w:rPr>
          <w:delText xml:space="preserve"> or</w:delText>
        </w:r>
        <w:r w:rsidR="00DD1209" w:rsidDel="00352121">
          <w:rPr>
            <w:rFonts w:ascii="Times New Roman" w:hAnsi="Times New Roman" w:cs="Times New Roman"/>
            <w:sz w:val="24"/>
            <w:szCs w:val="24"/>
            <w:lang w:val="en-US"/>
          </w:rPr>
          <w:delText xml:space="preserve"> p</w:delText>
        </w:r>
        <w:r w:rsidR="00A57425" w:rsidRPr="00A57425" w:rsidDel="00352121">
          <w:rPr>
            <w:rFonts w:ascii="Times New Roman" w:hAnsi="Times New Roman" w:cs="Times New Roman"/>
            <w:sz w:val="24"/>
            <w:szCs w:val="24"/>
            <w:lang w:val="en-US"/>
          </w:rPr>
          <w:delText>honocardiogram</w:delText>
        </w:r>
        <w:r w:rsidR="00DD1209" w:rsidDel="00352121">
          <w:rPr>
            <w:rFonts w:ascii="Times New Roman" w:hAnsi="Times New Roman" w:cs="Times New Roman"/>
            <w:sz w:val="24"/>
            <w:szCs w:val="24"/>
            <w:lang w:val="en-US"/>
          </w:rPr>
          <w:delText xml:space="preserve"> (PCG)</w:delText>
        </w:r>
        <w:r w:rsidR="008F7CF4" w:rsidDel="00352121">
          <w:rPr>
            <w:rFonts w:ascii="Times New Roman" w:hAnsi="Times New Roman" w:cs="Times New Roman"/>
            <w:sz w:val="24"/>
            <w:szCs w:val="24"/>
            <w:lang w:val="en-US"/>
          </w:rPr>
          <w:delText xml:space="preserve"> [@</w:delText>
        </w:r>
        <w:r w:rsidR="008F7CF4" w:rsidRPr="0073661B" w:rsidDel="00352121">
          <w:rPr>
            <w:rFonts w:ascii="Times New Roman" w:hAnsi="Times New Roman" w:cs="Times New Roman"/>
            <w:sz w:val="24"/>
            <w:szCs w:val="24"/>
            <w:lang w:val="en-US"/>
          </w:rPr>
          <w:delText>mukhopadhyay2017wearable</w:delText>
        </w:r>
        <w:r w:rsidR="008F7CF4" w:rsidDel="00352121">
          <w:rPr>
            <w:rFonts w:ascii="Times New Roman" w:hAnsi="Times New Roman" w:cs="Times New Roman"/>
            <w:sz w:val="24"/>
            <w:szCs w:val="24"/>
            <w:lang w:val="en-US"/>
          </w:rPr>
          <w:delText>]</w:delText>
        </w:r>
        <w:r w:rsidR="009B39D3" w:rsidDel="00352121">
          <w:rPr>
            <w:rFonts w:ascii="Times New Roman" w:hAnsi="Times New Roman" w:cs="Times New Roman"/>
            <w:sz w:val="24"/>
            <w:szCs w:val="24"/>
            <w:lang w:val="en-US"/>
          </w:rPr>
          <w:delText xml:space="preserve">. </w:delText>
        </w:r>
        <w:r w:rsidR="00F97644" w:rsidDel="00352121">
          <w:rPr>
            <w:rFonts w:ascii="Times New Roman" w:hAnsi="Times New Roman" w:cs="Times New Roman"/>
            <w:sz w:val="24"/>
            <w:szCs w:val="24"/>
            <w:lang w:val="en-US"/>
          </w:rPr>
          <w:delText xml:space="preserve">Another smart </w:delText>
        </w:r>
      </w:del>
      <w:del w:id="39" w:author="Lotz, Christin" w:date="2024-03-05T18:36:00Z">
        <w:r w:rsidR="00F97644" w:rsidDel="00352121">
          <w:rPr>
            <w:rFonts w:ascii="Times New Roman" w:hAnsi="Times New Roman" w:cs="Times New Roman"/>
            <w:sz w:val="24"/>
            <w:szCs w:val="24"/>
            <w:lang w:val="en-US"/>
          </w:rPr>
          <w:delText xml:space="preserve">technique </w:delText>
        </w:r>
      </w:del>
      <w:del w:id="40" w:author="Lotz, Christin" w:date="2024-03-05T18:37:00Z">
        <w:r w:rsidR="00202328" w:rsidDel="00352121">
          <w:rPr>
            <w:rFonts w:ascii="Times New Roman" w:hAnsi="Times New Roman" w:cs="Times New Roman"/>
            <w:sz w:val="24"/>
            <w:szCs w:val="24"/>
            <w:lang w:val="en-US"/>
          </w:rPr>
          <w:delText xml:space="preserve">used by </w:delText>
        </w:r>
        <w:r w:rsidR="00D1601B" w:rsidDel="00352121">
          <w:rPr>
            <w:rFonts w:ascii="Times New Roman" w:hAnsi="Times New Roman" w:cs="Times New Roman"/>
            <w:sz w:val="24"/>
            <w:szCs w:val="24"/>
            <w:lang w:val="en-US"/>
          </w:rPr>
          <w:delText>most</w:delText>
        </w:r>
        <w:r w:rsidR="00202328" w:rsidDel="00352121">
          <w:rPr>
            <w:rFonts w:ascii="Times New Roman" w:hAnsi="Times New Roman" w:cs="Times New Roman"/>
            <w:sz w:val="24"/>
            <w:szCs w:val="24"/>
            <w:lang w:val="en-US"/>
          </w:rPr>
          <w:delText xml:space="preserve"> </w:delText>
        </w:r>
        <w:r w:rsidR="008F7CF4" w:rsidDel="00352121">
          <w:rPr>
            <w:rFonts w:ascii="Times New Roman" w:hAnsi="Times New Roman" w:cs="Times New Roman"/>
            <w:sz w:val="24"/>
            <w:szCs w:val="24"/>
            <w:lang w:val="en-US"/>
          </w:rPr>
          <w:delText>fitness trackers</w:delText>
        </w:r>
        <w:r w:rsidR="00202328" w:rsidDel="00352121">
          <w:rPr>
            <w:rFonts w:ascii="Times New Roman" w:hAnsi="Times New Roman" w:cs="Times New Roman"/>
            <w:sz w:val="24"/>
            <w:szCs w:val="24"/>
            <w:lang w:val="en-US"/>
          </w:rPr>
          <w:delText xml:space="preserve"> on the </w:delText>
        </w:r>
        <w:r w:rsidR="008F7CF4" w:rsidDel="00352121">
          <w:rPr>
            <w:rFonts w:ascii="Times New Roman" w:hAnsi="Times New Roman" w:cs="Times New Roman"/>
            <w:sz w:val="24"/>
            <w:szCs w:val="24"/>
            <w:lang w:val="en-US"/>
          </w:rPr>
          <w:delText xml:space="preserve">market </w:delText>
        </w:r>
      </w:del>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w:t>
      </w:r>
      <w:commentRangeStart w:id="41"/>
      <w:r w:rsidR="00BE20F4" w:rsidRPr="00BE20F4">
        <w:rPr>
          <w:rFonts w:ascii="Times New Roman" w:hAnsi="Times New Roman" w:cs="Times New Roman"/>
          <w:sz w:val="24"/>
          <w:szCs w:val="24"/>
          <w:lang w:val="en-US"/>
        </w:rPr>
        <w:t>PPG</w:t>
      </w:r>
      <w:commentRangeEnd w:id="41"/>
      <w:r w:rsidR="00352121">
        <w:rPr>
          <w:rStyle w:val="Kommentarzeichen"/>
        </w:rPr>
        <w:commentReference w:id="41"/>
      </w:r>
      <w:r w:rsidR="00BE20F4" w:rsidRPr="00BE20F4">
        <w:rPr>
          <w:rFonts w:ascii="Times New Roman" w:hAnsi="Times New Roman" w:cs="Times New Roman"/>
          <w:sz w:val="24"/>
          <w:szCs w:val="24"/>
          <w:lang w:val="en-US"/>
        </w:rPr>
        <w:t>)</w:t>
      </w:r>
      <w:ins w:id="42" w:author="Lotz, Christin" w:date="2024-03-05T18:37:00Z">
        <w:r w:rsidR="00352121">
          <w:rPr>
            <w:rFonts w:ascii="Times New Roman" w:hAnsi="Times New Roman" w:cs="Times New Roman"/>
            <w:sz w:val="24"/>
            <w:szCs w:val="24"/>
            <w:lang w:val="en-US"/>
          </w:rPr>
          <w:t>.</w:t>
        </w:r>
      </w:ins>
      <w:r w:rsidR="006A6950">
        <w:rPr>
          <w:rFonts w:ascii="Times New Roman" w:hAnsi="Times New Roman" w:cs="Times New Roman"/>
          <w:sz w:val="24"/>
          <w:szCs w:val="24"/>
          <w:lang w:val="en-US"/>
        </w:rPr>
        <w:t xml:space="preserve"> </w:t>
      </w:r>
      <w:del w:id="43" w:author="Lotz, Christin" w:date="2024-03-05T18:37:00Z">
        <w:r w:rsidR="006A6950" w:rsidDel="00352121">
          <w:rPr>
            <w:rFonts w:ascii="Times New Roman" w:hAnsi="Times New Roman" w:cs="Times New Roman"/>
            <w:sz w:val="24"/>
            <w:szCs w:val="24"/>
            <w:lang w:val="en-US"/>
          </w:rPr>
          <w:delText xml:space="preserve">which </w:delText>
        </w:r>
      </w:del>
      <w:ins w:id="44" w:author="Lotz, Christin" w:date="2024-03-05T18:37:00Z">
        <w:r w:rsidR="00352121">
          <w:rPr>
            <w:rFonts w:ascii="Times New Roman" w:hAnsi="Times New Roman" w:cs="Times New Roman"/>
            <w:sz w:val="24"/>
            <w:szCs w:val="24"/>
            <w:lang w:val="en-US"/>
          </w:rPr>
          <w:t xml:space="preserve">This </w:t>
        </w:r>
      </w:ins>
      <w:del w:id="45" w:author="Lotz, Christin" w:date="2024-03-05T18:37:00Z">
        <w:r w:rsidR="004C506A" w:rsidDel="00352121">
          <w:rPr>
            <w:rFonts w:ascii="Times New Roman" w:hAnsi="Times New Roman" w:cs="Times New Roman"/>
            <w:sz w:val="24"/>
            <w:szCs w:val="24"/>
            <w:lang w:val="en-US"/>
          </w:rPr>
          <w:delText>is an</w:delText>
        </w:r>
      </w:del>
      <w:r w:rsidR="004C506A">
        <w:rPr>
          <w:rFonts w:ascii="Times New Roman" w:hAnsi="Times New Roman" w:cs="Times New Roman"/>
          <w:sz w:val="24"/>
          <w:szCs w:val="24"/>
          <w:lang w:val="en-US"/>
        </w:rPr>
        <w:t xml:space="preserve"> </w:t>
      </w:r>
      <w:r w:rsidR="00764489" w:rsidRPr="009978AB">
        <w:rPr>
          <w:rFonts w:ascii="Times New Roman" w:hAnsi="Times New Roman" w:cs="Times New Roman"/>
          <w:sz w:val="24"/>
          <w:szCs w:val="24"/>
          <w:lang w:val="en-US"/>
        </w:rPr>
        <w:t xml:space="preserve">optical method </w:t>
      </w:r>
      <w:del w:id="46" w:author="Lotz, Christin" w:date="2024-03-05T18:37:00Z">
        <w:r w:rsidR="00764489" w:rsidDel="00352121">
          <w:rPr>
            <w:rFonts w:ascii="Times New Roman" w:hAnsi="Times New Roman" w:cs="Times New Roman"/>
            <w:sz w:val="24"/>
            <w:szCs w:val="24"/>
            <w:lang w:val="en-US"/>
          </w:rPr>
          <w:delText>with</w:delText>
        </w:r>
        <w:r w:rsidR="00764489" w:rsidRPr="009978AB" w:rsidDel="00352121">
          <w:rPr>
            <w:rFonts w:ascii="Times New Roman" w:hAnsi="Times New Roman" w:cs="Times New Roman"/>
            <w:sz w:val="24"/>
            <w:szCs w:val="24"/>
            <w:lang w:val="en-US"/>
          </w:rPr>
          <w:delText xml:space="preserve"> an inexpensive and non-</w:delText>
        </w:r>
        <w:r w:rsidR="00764489" w:rsidDel="00352121">
          <w:rPr>
            <w:rFonts w:ascii="Times New Roman" w:hAnsi="Times New Roman" w:cs="Times New Roman"/>
            <w:sz w:val="24"/>
            <w:szCs w:val="24"/>
            <w:lang w:val="en-US"/>
          </w:rPr>
          <w:delText>intrusive</w:delText>
        </w:r>
        <w:r w:rsidR="00764489" w:rsidRPr="009978AB" w:rsidDel="00352121">
          <w:rPr>
            <w:rFonts w:ascii="Times New Roman" w:hAnsi="Times New Roman" w:cs="Times New Roman"/>
            <w:sz w:val="24"/>
            <w:szCs w:val="24"/>
            <w:lang w:val="en-US"/>
          </w:rPr>
          <w:delText xml:space="preserve"> technique to </w:delText>
        </w:r>
      </w:del>
      <w:r w:rsidR="00764489" w:rsidRPr="009978AB">
        <w:rPr>
          <w:rFonts w:ascii="Times New Roman" w:hAnsi="Times New Roman" w:cs="Times New Roman"/>
          <w:sz w:val="24"/>
          <w:szCs w:val="24"/>
          <w:lang w:val="en-US"/>
        </w:rPr>
        <w:t>assess</w:t>
      </w:r>
      <w:ins w:id="47" w:author="Lotz, Christin" w:date="2024-03-05T18:38:00Z">
        <w:r w:rsidR="00352121">
          <w:rPr>
            <w:rFonts w:ascii="Times New Roman" w:hAnsi="Times New Roman" w:cs="Times New Roman"/>
            <w:sz w:val="24"/>
            <w:szCs w:val="24"/>
            <w:lang w:val="en-US"/>
          </w:rPr>
          <w:t>es</w:t>
        </w:r>
      </w:ins>
      <w:r w:rsidR="00764489" w:rsidRPr="009978AB">
        <w:rPr>
          <w:rFonts w:ascii="Times New Roman" w:hAnsi="Times New Roman" w:cs="Times New Roman"/>
          <w:sz w:val="24"/>
          <w:szCs w:val="24"/>
          <w:lang w:val="en-US"/>
        </w:rPr>
        <w:t xml:space="preserve"> HR by flashing green lights to measure changes in blood volume [@allen2007photoplethysmography].</w:t>
      </w:r>
      <w:r w:rsidR="00A80FD1">
        <w:rPr>
          <w:rFonts w:ascii="Times New Roman" w:hAnsi="Times New Roman" w:cs="Times New Roman"/>
          <w:sz w:val="24"/>
          <w:szCs w:val="24"/>
          <w:lang w:val="en-US"/>
        </w:rPr>
        <w:t xml:space="preserve"> </w:t>
      </w:r>
      <w:commentRangeEnd w:id="32"/>
      <w:r w:rsidR="00352121">
        <w:rPr>
          <w:rStyle w:val="Kommentarzeichen"/>
        </w:rPr>
        <w:commentReference w:id="32"/>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48"/>
      <w:commentRangeStart w:id="49"/>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48"/>
      <w:r w:rsidR="00EC517C">
        <w:rPr>
          <w:rStyle w:val="Kommentarzeichen"/>
        </w:rPr>
        <w:commentReference w:id="48"/>
      </w:r>
      <w:commentRangeEnd w:id="49"/>
      <w:r w:rsidR="006B72EE">
        <w:rPr>
          <w:rStyle w:val="Kommentarzeichen"/>
        </w:rPr>
        <w:commentReference w:id="49"/>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lastRenderedPageBreak/>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commentRangeStart w:id="50"/>
      <w:r w:rsidRPr="009E6B21">
        <w:rPr>
          <w:rFonts w:ascii="Times New Roman" w:hAnsi="Times New Roman" w:cs="Times New Roman"/>
          <w:sz w:val="24"/>
          <w:szCs w:val="24"/>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w:t>
      </w:r>
      <w:commentRangeEnd w:id="50"/>
      <w:r w:rsidR="006B72EE">
        <w:rPr>
          <w:rStyle w:val="Kommentarzeichen"/>
        </w:rPr>
        <w:commentReference w:id="50"/>
      </w:r>
      <w:commentRangeStart w:id="51"/>
      <w:r w:rsidRPr="0068537F">
        <w:rPr>
          <w:rFonts w:ascii="Times New Roman" w:hAnsi="Times New Roman" w:cs="Times New Roman"/>
          <w:sz w:val="24"/>
          <w:szCs w:val="24"/>
          <w:lang w:val="en-US"/>
        </w:rPr>
        <w:t>Accordingly, it can be assumed that stress-induced excitation of the sympathetic nervous system leads to activation of the cardiovascular system, which is why an increasing HR can be regarded as an indicator of increasing stress on the cardiovascular system [@</w:t>
      </w:r>
      <w:commentRangeStart w:id="52"/>
      <w:r w:rsidRPr="0068537F">
        <w:rPr>
          <w:rFonts w:ascii="Times New Roman" w:hAnsi="Times New Roman" w:cs="Times New Roman"/>
          <w:sz w:val="24"/>
          <w:szCs w:val="24"/>
          <w:lang w:val="en-US"/>
        </w:rPr>
        <w:t>kyriacou1978</w:t>
      </w:r>
      <w:commentRangeEnd w:id="52"/>
      <w:r w:rsidR="006B72EE">
        <w:rPr>
          <w:rStyle w:val="Kommentarzeichen"/>
        </w:rPr>
        <w:commentReference w:id="52"/>
      </w:r>
      <w:r w:rsidRPr="0068537F">
        <w:rPr>
          <w:rFonts w:ascii="Times New Roman" w:hAnsi="Times New Roman" w:cs="Times New Roman"/>
          <w:sz w:val="24"/>
          <w:szCs w:val="24"/>
          <w:lang w:val="en-US"/>
        </w:rPr>
        <w:t>].</w:t>
      </w:r>
      <w:commentRangeEnd w:id="51"/>
      <w:r w:rsidR="006B72EE">
        <w:rPr>
          <w:rStyle w:val="Kommentarzeichen"/>
        </w:rPr>
        <w:commentReference w:id="51"/>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53"/>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53"/>
      <w:r w:rsidR="006B72EE">
        <w:rPr>
          <w:rStyle w:val="Kommentarzeichen"/>
        </w:rPr>
        <w:commentReference w:id="53"/>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w:t>
      </w:r>
      <w:commentRangeStart w:id="54"/>
      <w:r w:rsidRPr="00143F9F">
        <w:rPr>
          <w:rFonts w:ascii="Times New Roman" w:hAnsi="Times New Roman" w:cs="Times New Roman"/>
          <w:sz w:val="24"/>
          <w:szCs w:val="24"/>
          <w:lang w:val="en-US"/>
        </w:rPr>
        <w:t xml:space="preserve">correlation </w:t>
      </w:r>
      <w:commentRangeEnd w:id="54"/>
      <w:r w:rsidR="006B72EE">
        <w:rPr>
          <w:rStyle w:val="Kommentarzeichen"/>
        </w:rPr>
        <w:commentReference w:id="54"/>
      </w:r>
      <w:r w:rsidRPr="00143F9F">
        <w:rPr>
          <w:rFonts w:ascii="Times New Roman" w:hAnsi="Times New Roman" w:cs="Times New Roman"/>
          <w:sz w:val="24"/>
          <w:szCs w:val="24"/>
          <w:lang w:val="en-US"/>
        </w:rPr>
        <w:t xml:space="preserve">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commentRangeStart w:id="55"/>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commentRangeEnd w:id="55"/>
      <w:r w:rsidR="006B72EE">
        <w:rPr>
          <w:rStyle w:val="Kommentarzeichen"/>
        </w:rPr>
        <w:commentReference w:id="55"/>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6"/>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lastRenderedPageBreak/>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w:t>
      </w:r>
      <w:commentRangeStart w:id="57"/>
      <w:r w:rsidR="00522251" w:rsidRPr="00522251">
        <w:rPr>
          <w:rFonts w:ascii="Times New Roman" w:hAnsi="Times New Roman" w:cs="Times New Roman"/>
          <w:sz w:val="24"/>
          <w:szCs w:val="24"/>
          <w:lang w:val="en-US"/>
        </w:rPr>
        <w:t xml:space="preserve">adopted </w:t>
      </w:r>
      <w:commentRangeEnd w:id="57"/>
      <w:r w:rsidR="00521DC2">
        <w:rPr>
          <w:rStyle w:val="Kommentarzeichen"/>
        </w:rPr>
        <w:commentReference w:id="57"/>
      </w:r>
      <w:r w:rsidR="00522251" w:rsidRPr="00522251">
        <w:rPr>
          <w:rFonts w:ascii="Times New Roman" w:hAnsi="Times New Roman" w:cs="Times New Roman"/>
          <w:sz w:val="24"/>
          <w:szCs w:val="24"/>
          <w:lang w:val="en-US"/>
        </w:rPr>
        <w:t xml:space="preserve">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commentRangeStart w:id="58"/>
      <w:r w:rsidR="009C311C" w:rsidRPr="009C311C">
        <w:rPr>
          <w:rFonts w:ascii="Times New Roman" w:hAnsi="Times New Roman" w:cs="Times New Roman"/>
          <w:sz w:val="24"/>
          <w:szCs w:val="24"/>
          <w:lang w:val="en-US"/>
        </w:rPr>
        <w:t xml:space="preserve">either </w:t>
      </w:r>
      <w:commentRangeEnd w:id="58"/>
      <w:r w:rsidR="00521DC2">
        <w:rPr>
          <w:rStyle w:val="Kommentarzeichen"/>
        </w:rPr>
        <w:commentReference w:id="58"/>
      </w:r>
      <w:r w:rsidR="009C311C" w:rsidRPr="009C311C">
        <w:rPr>
          <w:rFonts w:ascii="Times New Roman" w:hAnsi="Times New Roman" w:cs="Times New Roman"/>
          <w:sz w:val="24"/>
          <w:szCs w:val="24"/>
          <w:lang w:val="en-US"/>
        </w:rPr>
        <w:t>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w:t>
      </w:r>
      <w:commentRangeStart w:id="59"/>
      <w:r w:rsidR="00ED7FCF">
        <w:rPr>
          <w:rFonts w:ascii="Times New Roman" w:hAnsi="Times New Roman" w:cs="Times New Roman"/>
          <w:sz w:val="24"/>
          <w:szCs w:val="24"/>
          <w:lang w:val="en-US"/>
        </w:rPr>
        <w:t xml:space="preserve">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commentRangeEnd w:id="59"/>
      <w:r w:rsidR="00521DC2">
        <w:rPr>
          <w:rStyle w:val="Kommentarzeichen"/>
        </w:rPr>
        <w:commentReference w:id="59"/>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xml:space="preserve">, the </w:t>
      </w:r>
      <w:commentRangeStart w:id="60"/>
      <w:r w:rsidR="00ED68F8" w:rsidRPr="00ED68F8">
        <w:rPr>
          <w:rFonts w:ascii="Times New Roman" w:hAnsi="Times New Roman" w:cs="Times New Roman"/>
          <w:sz w:val="24"/>
          <w:szCs w:val="24"/>
          <w:lang w:val="en-US"/>
        </w:rPr>
        <w:t xml:space="preserve">teacher considers whether he/she </w:t>
      </w:r>
      <w:commentRangeEnd w:id="60"/>
      <w:r w:rsidR="00521DC2">
        <w:rPr>
          <w:rStyle w:val="Kommentarzeichen"/>
        </w:rPr>
        <w:commentReference w:id="60"/>
      </w:r>
      <w:r w:rsidR="00ED68F8" w:rsidRPr="00ED68F8">
        <w:rPr>
          <w:rFonts w:ascii="Times New Roman" w:hAnsi="Times New Roman" w:cs="Times New Roman"/>
          <w:sz w:val="24"/>
          <w:szCs w:val="24"/>
          <w:lang w:val="en-US"/>
        </w:rPr>
        <w:t>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lastRenderedPageBreak/>
        <w:t>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w:t>
      </w:r>
      <w:commentRangeStart w:id="61"/>
      <w:r w:rsidR="008342BC" w:rsidRPr="00B3746B">
        <w:rPr>
          <w:rFonts w:ascii="Times New Roman" w:hAnsi="Times New Roman" w:cs="Times New Roman"/>
          <w:sz w:val="24"/>
          <w:szCs w:val="24"/>
          <w:lang w:val="en-US"/>
        </w:rPr>
        <w:t xml:space="preserve">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w:t>
      </w:r>
      <w:commentRangeEnd w:id="61"/>
      <w:r w:rsidR="00521DC2">
        <w:rPr>
          <w:rStyle w:val="Kommentarzeichen"/>
        </w:rPr>
        <w:commentReference w:id="61"/>
      </w:r>
      <w:r w:rsidR="008342BC" w:rsidRPr="00B3746B">
        <w:rPr>
          <w:rFonts w:ascii="Times New Roman" w:hAnsi="Times New Roman" w:cs="Times New Roman"/>
          <w:sz w:val="24"/>
          <w:szCs w:val="24"/>
          <w:lang w:val="en-US"/>
        </w:rPr>
        <w:t xml:space="preserve">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commentRangeStart w:id="62"/>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xml:space="preserve">, </w:t>
      </w:r>
      <w:commentRangeEnd w:id="62"/>
      <w:r w:rsidR="00521DC2">
        <w:rPr>
          <w:rStyle w:val="Kommentarzeichen"/>
        </w:rPr>
        <w:commentReference w:id="62"/>
      </w:r>
      <w:r w:rsidRPr="00982D42">
        <w:rPr>
          <w:rFonts w:ascii="Times New Roman" w:hAnsi="Times New Roman" w:cs="Times New Roman"/>
          <w:sz w:val="24"/>
          <w:szCs w:val="24"/>
          <w:lang w:val="en-US"/>
        </w:rPr>
        <w:t>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DE6FBAA" w14:textId="3112023B" w:rsidR="0041466B" w:rsidRPr="001A47C1" w:rsidRDefault="0041466B" w:rsidP="0041466B">
      <w:pPr>
        <w:spacing w:line="360" w:lineRule="auto"/>
        <w:rPr>
          <w:rFonts w:ascii="Times New Roman" w:hAnsi="Times New Roman" w:cs="Times New Roman"/>
          <w:sz w:val="24"/>
          <w:szCs w:val="24"/>
          <w:lang w:val="en-US"/>
        </w:rPr>
      </w:pPr>
      <w:commentRangeStart w:id="63"/>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End w:id="63"/>
      <w:r w:rsidR="001E2FCB">
        <w:rPr>
          <w:rStyle w:val="Kommentarzeichen"/>
        </w:rPr>
        <w:commentReference w:id="63"/>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lastRenderedPageBreak/>
        <w:t>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p>
    <w:p w14:paraId="32031D6A" w14:textId="0DF336F5"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commentRangeStart w:id="64"/>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w:t>
      </w:r>
      <w:commentRangeEnd w:id="64"/>
      <w:r w:rsidR="001E2FCB">
        <w:rPr>
          <w:rStyle w:val="Kommentarzeichen"/>
        </w:rPr>
        <w:commentReference w:id="64"/>
      </w:r>
      <w:commentRangeStart w:id="65"/>
      <w:r w:rsidR="004827A2">
        <w:rPr>
          <w:rFonts w:ascii="Times New Roman" w:hAnsi="Times New Roman" w:cs="Times New Roman"/>
          <w:sz w:val="24"/>
          <w:szCs w:val="24"/>
          <w:lang w:val="en-US"/>
        </w:rPr>
        <w:t xml:space="preserve">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del w:id="66" w:author="Lotz, Christin" w:date="2024-03-05T19:04:00Z">
        <w:r w:rsidR="00E82BC5" w:rsidRPr="00360890" w:rsidDel="001E2FCB">
          <w:rPr>
            <w:rFonts w:ascii="Times New Roman" w:hAnsi="Times New Roman" w:cs="Times New Roman"/>
            <w:sz w:val="24"/>
            <w:szCs w:val="24"/>
            <w:lang w:val="en-US"/>
          </w:rPr>
          <w:delText xml:space="preserve">in </w:delText>
        </w:r>
      </w:del>
      <w:ins w:id="67" w:author="Lotz, Christin" w:date="2024-03-05T19:04:00Z">
        <w:r w:rsidR="001E2FCB">
          <w:rPr>
            <w:rFonts w:ascii="Times New Roman" w:hAnsi="Times New Roman" w:cs="Times New Roman"/>
            <w:sz w:val="24"/>
            <w:szCs w:val="24"/>
            <w:lang w:val="en-US"/>
          </w:rPr>
          <w:t>over</w:t>
        </w:r>
        <w:r w:rsidR="001E2FCB" w:rsidRPr="00360890">
          <w:rPr>
            <w:rFonts w:ascii="Times New Roman" w:hAnsi="Times New Roman" w:cs="Times New Roman"/>
            <w:sz w:val="24"/>
            <w:szCs w:val="24"/>
            <w:lang w:val="en-US"/>
          </w:rPr>
          <w:t xml:space="preserve"> </w:t>
        </w:r>
      </w:ins>
      <w:r w:rsidR="00E82BC5" w:rsidRPr="00360890">
        <w:rPr>
          <w:rFonts w:ascii="Times New Roman" w:hAnsi="Times New Roman" w:cs="Times New Roman"/>
          <w:sz w:val="24"/>
          <w:szCs w:val="24"/>
          <w:lang w:val="en-US"/>
        </w:rPr>
        <w:t xml:space="preserve">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commentRangeEnd w:id="65"/>
      <w:r w:rsidR="001E2FCB">
        <w:rPr>
          <w:rStyle w:val="Kommentarzeichen"/>
        </w:rPr>
        <w:commentReference w:id="65"/>
      </w:r>
    </w:p>
    <w:p w14:paraId="6F8F0C6D" w14:textId="25CA9EC2"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 xml:space="preserve">Other studies that </w:t>
      </w:r>
      <w:ins w:id="68" w:author="Lotz, Christin" w:date="2024-03-05T19:06:00Z">
        <w:r w:rsidR="001E2FCB">
          <w:rPr>
            <w:rFonts w:ascii="Times New Roman" w:hAnsi="Times New Roman" w:cs="Times New Roman"/>
            <w:sz w:val="24"/>
            <w:szCs w:val="24"/>
            <w:lang w:val="en-US"/>
          </w:rPr>
          <w:t xml:space="preserve">also </w:t>
        </w:r>
      </w:ins>
      <w:r w:rsidRPr="002D6FBF">
        <w:rPr>
          <w:rFonts w:ascii="Times New Roman" w:hAnsi="Times New Roman" w:cs="Times New Roman"/>
          <w:sz w:val="24"/>
          <w:szCs w:val="24"/>
          <w:lang w:val="en-US"/>
        </w:rPr>
        <w:t>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commentRangeStart w:id="69"/>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w:t>
      </w:r>
      <w:commentRangeEnd w:id="69"/>
      <w:r w:rsidR="006B48FF">
        <w:rPr>
          <w:rStyle w:val="Kommentarzeichen"/>
        </w:rPr>
        <w:commentReference w:id="69"/>
      </w:r>
      <w:r w:rsidR="00F66834" w:rsidRPr="005C3B1B">
        <w:rPr>
          <w:rFonts w:ascii="Times New Roman" w:hAnsi="Times New Roman" w:cs="Times New Roman"/>
          <w:sz w:val="24"/>
          <w:szCs w:val="24"/>
          <w:lang w:val="en-US"/>
        </w:rPr>
        <w:t xml:space="preserve">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4513BCB8"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commentRangeStart w:id="70"/>
      <w:r w:rsidR="002D0B82" w:rsidRPr="002D0B82">
        <w:rPr>
          <w:rFonts w:ascii="Times New Roman" w:hAnsi="Times New Roman" w:cs="Times New Roman"/>
          <w:sz w:val="24"/>
          <w:szCs w:val="24"/>
          <w:lang w:val="en-US"/>
        </w:rPr>
        <w:t>However, it is very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commentRangeEnd w:id="70"/>
      <w:r w:rsidR="006B48FF">
        <w:rPr>
          <w:rStyle w:val="Kommentarzeichen"/>
        </w:rPr>
        <w:commentReference w:id="70"/>
      </w:r>
      <w:commentRangeStart w:id="71"/>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71"/>
      <w:r w:rsidR="006B48FF">
        <w:rPr>
          <w:rStyle w:val="Kommentarzeichen"/>
        </w:rPr>
        <w:commentReference w:id="71"/>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w:t>
      </w:r>
      <w:r w:rsidR="00BE10B7" w:rsidRPr="008D30F1">
        <w:rPr>
          <w:rFonts w:ascii="Times New Roman" w:hAnsi="Times New Roman" w:cs="Times New Roman"/>
          <w:sz w:val="24"/>
          <w:szCs w:val="24"/>
          <w:lang w:val="en-US"/>
        </w:rPr>
        <w:lastRenderedPageBreak/>
        <w:t>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40205A92"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only one study </w:t>
      </w:r>
      <w:del w:id="72" w:author="Lotz, Christin" w:date="2024-03-05T19:15:00Z">
        <w:r w:rsidRPr="00625A55" w:rsidDel="006B48FF">
          <w:rPr>
            <w:rFonts w:ascii="Times New Roman" w:hAnsi="Times New Roman" w:cs="Times New Roman"/>
            <w:sz w:val="24"/>
            <w:szCs w:val="24"/>
            <w:lang w:val="en-US"/>
          </w:rPr>
          <w:delText xml:space="preserve">known to the author </w:delText>
        </w:r>
      </w:del>
      <w:r w:rsidRPr="00625A55">
        <w:rPr>
          <w:rFonts w:ascii="Times New Roman" w:hAnsi="Times New Roman" w:cs="Times New Roman"/>
          <w:sz w:val="24"/>
          <w:szCs w:val="24"/>
          <w:lang w:val="en-US"/>
        </w:rPr>
        <w:t xml:space="preserve">has combined both aspects </w:t>
      </w:r>
      <w:ins w:id="73" w:author="Lotz, Christin" w:date="2024-03-05T19:16:00Z">
        <w:r w:rsidR="006B48FF">
          <w:rPr>
            <w:rFonts w:ascii="Times New Roman" w:hAnsi="Times New Roman" w:cs="Times New Roman"/>
            <w:sz w:val="24"/>
            <w:szCs w:val="24"/>
            <w:lang w:val="en-US"/>
          </w:rPr>
          <w:t xml:space="preserve"> of </w:t>
        </w:r>
        <w:r w:rsidR="006B48FF" w:rsidRPr="00625A55">
          <w:rPr>
            <w:rFonts w:ascii="Times New Roman" w:hAnsi="Times New Roman" w:cs="Times New Roman"/>
            <w:sz w:val="24"/>
            <w:szCs w:val="24"/>
            <w:lang w:val="en-US"/>
          </w:rPr>
          <w:t>recording</w:t>
        </w:r>
        <w:r w:rsidR="006B48FF">
          <w:rPr>
            <w:rFonts w:ascii="Times New Roman" w:hAnsi="Times New Roman" w:cs="Times New Roman"/>
            <w:sz w:val="24"/>
            <w:szCs w:val="24"/>
            <w:lang w:val="en-US"/>
          </w:rPr>
          <w:t xml:space="preserve"> teachers’ HR</w:t>
        </w:r>
        <w:r w:rsidR="006B48FF" w:rsidRPr="00625A55" w:rsidDel="006B48FF">
          <w:rPr>
            <w:rFonts w:ascii="Times New Roman" w:hAnsi="Times New Roman" w:cs="Times New Roman"/>
            <w:sz w:val="24"/>
            <w:szCs w:val="24"/>
            <w:lang w:val="en-US"/>
          </w:rPr>
          <w:t xml:space="preserve"> </w:t>
        </w:r>
        <w:r w:rsidR="006B48FF">
          <w:rPr>
            <w:rFonts w:ascii="Times New Roman" w:hAnsi="Times New Roman" w:cs="Times New Roman"/>
            <w:sz w:val="24"/>
            <w:szCs w:val="24"/>
            <w:lang w:val="en-US"/>
          </w:rPr>
          <w:t xml:space="preserve">by </w:t>
        </w:r>
      </w:ins>
      <w:del w:id="74" w:author="Lotz, Christin" w:date="2024-03-05T19:16:00Z">
        <w:r w:rsidRPr="00625A55" w:rsidDel="006B48FF">
          <w:rPr>
            <w:rFonts w:ascii="Times New Roman" w:hAnsi="Times New Roman" w:cs="Times New Roman"/>
            <w:sz w:val="24"/>
            <w:szCs w:val="24"/>
            <w:lang w:val="en-US"/>
          </w:rPr>
          <w:delText>(hand</w:delText>
        </w:r>
      </w:del>
      <w:ins w:id="75" w:author="Lotz, Christin" w:date="2024-03-05T19:16:00Z">
        <w:r w:rsidR="006B48FF">
          <w:rPr>
            <w:rFonts w:ascii="Times New Roman" w:hAnsi="Times New Roman" w:cs="Times New Roman"/>
            <w:sz w:val="24"/>
            <w:szCs w:val="24"/>
            <w:lang w:val="en-US"/>
          </w:rPr>
          <w:t>wrist</w:t>
        </w:r>
      </w:ins>
      <w:r w:rsidRPr="00625A55">
        <w:rPr>
          <w:rFonts w:ascii="Times New Roman" w:hAnsi="Times New Roman" w:cs="Times New Roman"/>
          <w:sz w:val="24"/>
          <w:szCs w:val="24"/>
          <w:lang w:val="en-US"/>
        </w:rPr>
        <w:t>-worn wearable</w:t>
      </w:r>
      <w:ins w:id="76" w:author="Lotz, Christin" w:date="2024-03-05T19:16:00Z">
        <w:r w:rsidR="006B48FF">
          <w:rPr>
            <w:rFonts w:ascii="Times New Roman" w:hAnsi="Times New Roman" w:cs="Times New Roman"/>
            <w:sz w:val="24"/>
            <w:szCs w:val="24"/>
            <w:lang w:val="en-US"/>
          </w:rPr>
          <w:t>s</w:t>
        </w:r>
      </w:ins>
      <w:del w:id="77" w:author="Lotz, Christin" w:date="2024-03-05T19:16:00Z">
        <w:r w:rsidRPr="00625A55" w:rsidDel="006B48FF">
          <w:rPr>
            <w:rFonts w:ascii="Times New Roman" w:hAnsi="Times New Roman" w:cs="Times New Roman"/>
            <w:sz w:val="24"/>
            <w:szCs w:val="24"/>
            <w:lang w:val="en-US"/>
          </w:rPr>
          <w:delText xml:space="preserve"> and recording</w:delText>
        </w:r>
        <w:r w:rsidDel="006B48FF">
          <w:rPr>
            <w:rFonts w:ascii="Times New Roman" w:hAnsi="Times New Roman" w:cs="Times New Roman"/>
            <w:sz w:val="24"/>
            <w:szCs w:val="24"/>
            <w:lang w:val="en-US"/>
          </w:rPr>
          <w:delText xml:space="preserve"> of teachers’ HR</w:delText>
        </w:r>
      </w:del>
      <w:ins w:id="78" w:author="Lotz, Christin" w:date="2024-03-05T19:17:00Z">
        <w:r w:rsidR="006B48FF">
          <w:rPr>
            <w:rFonts w:ascii="Times New Roman" w:hAnsi="Times New Roman" w:cs="Times New Roman"/>
            <w:sz w:val="24"/>
            <w:szCs w:val="24"/>
            <w:lang w:val="en-US"/>
          </w:rPr>
          <w:t>(@</w:t>
        </w:r>
        <w:r w:rsidR="006B48FF" w:rsidRPr="00C50390">
          <w:rPr>
            <w:rFonts w:ascii="Times New Roman" w:hAnsi="Times New Roman" w:cs="Times New Roman"/>
            <w:sz w:val="24"/>
            <w:szCs w:val="24"/>
            <w:lang w:val="en-US"/>
          </w:rPr>
          <w:t>runge2020</w:t>
        </w:r>
      </w:ins>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del w:id="79" w:author="Lotz, Christin" w:date="2024-03-05T19:17:00Z">
        <w:r w:rsidR="00937EEF" w:rsidDel="006B48FF">
          <w:rPr>
            <w:rFonts w:ascii="Times New Roman" w:hAnsi="Times New Roman" w:cs="Times New Roman"/>
            <w:sz w:val="24"/>
            <w:szCs w:val="24"/>
            <w:lang w:val="en-US"/>
          </w:rPr>
          <w:delText xml:space="preserve">In the study conducted by </w:delText>
        </w:r>
        <w:r w:rsidR="00A7455E" w:rsidDel="006B48FF">
          <w:rPr>
            <w:rFonts w:ascii="Times New Roman" w:hAnsi="Times New Roman" w:cs="Times New Roman"/>
            <w:sz w:val="24"/>
            <w:szCs w:val="24"/>
            <w:lang w:val="en-US"/>
          </w:rPr>
          <w:delText>@</w:delText>
        </w:r>
        <w:r w:rsidR="00A7455E" w:rsidRPr="00C50390" w:rsidDel="006B48FF">
          <w:rPr>
            <w:rFonts w:ascii="Times New Roman" w:hAnsi="Times New Roman" w:cs="Times New Roman"/>
            <w:sz w:val="24"/>
            <w:szCs w:val="24"/>
            <w:lang w:val="en-US"/>
          </w:rPr>
          <w:delText>runge2020</w:delText>
        </w:r>
        <w:r w:rsidR="00A7455E" w:rsidRPr="00D0459A" w:rsidDel="006B48FF">
          <w:rPr>
            <w:rFonts w:ascii="Times New Roman" w:hAnsi="Times New Roman" w:cs="Times New Roman"/>
            <w:sz w:val="24"/>
            <w:szCs w:val="24"/>
            <w:lang w:val="en-US"/>
          </w:rPr>
          <w:delText>,</w:delText>
        </w:r>
      </w:del>
      <w:r w:rsidR="00A7455E" w:rsidRPr="00D0459A">
        <w:rPr>
          <w:rFonts w:ascii="Times New Roman" w:hAnsi="Times New Roman" w:cs="Times New Roman"/>
          <w:sz w:val="24"/>
          <w:szCs w:val="24"/>
          <w:lang w:val="en-US"/>
        </w:rPr>
        <w:t xml:space="preserve"> </w:t>
      </w:r>
      <w:ins w:id="80" w:author="Lotz, Christin" w:date="2024-03-05T19:17:00Z">
        <w:r w:rsidR="006B48FF">
          <w:rPr>
            <w:rFonts w:ascii="Times New Roman" w:hAnsi="Times New Roman" w:cs="Times New Roman"/>
            <w:sz w:val="24"/>
            <w:szCs w:val="24"/>
            <w:lang w:val="en-US"/>
          </w:rPr>
          <w:t>A</w:t>
        </w:r>
        <w:r w:rsidR="006B48FF" w:rsidRPr="00D0459A">
          <w:rPr>
            <w:rFonts w:ascii="Times New Roman" w:hAnsi="Times New Roman" w:cs="Times New Roman"/>
            <w:sz w:val="24"/>
            <w:szCs w:val="24"/>
            <w:lang w:val="en-US"/>
          </w:rPr>
          <w:t xml:space="preserve"> Fitbit fitness tracker </w:t>
        </w:r>
        <w:r w:rsidR="006B48FF">
          <w:rPr>
            <w:rFonts w:ascii="Times New Roman" w:hAnsi="Times New Roman" w:cs="Times New Roman"/>
            <w:sz w:val="24"/>
            <w:szCs w:val="24"/>
            <w:lang w:val="en-US"/>
          </w:rPr>
          <w:t xml:space="preserve">was used to assess </w:t>
        </w:r>
      </w:ins>
      <w:r w:rsidR="00A7455E" w:rsidRPr="00D0459A">
        <w:rPr>
          <w:rFonts w:ascii="Times New Roman" w:hAnsi="Times New Roman" w:cs="Times New Roman"/>
          <w:sz w:val="24"/>
          <w:szCs w:val="24"/>
          <w:lang w:val="en-US"/>
        </w:rPr>
        <w:t xml:space="preserve">HR </w:t>
      </w:r>
      <w:ins w:id="81" w:author="Lotz, Christin" w:date="2024-03-05T19:18:00Z">
        <w:r w:rsidR="00622D5C">
          <w:rPr>
            <w:rFonts w:ascii="Times New Roman" w:hAnsi="Times New Roman" w:cs="Times New Roman"/>
            <w:sz w:val="24"/>
            <w:szCs w:val="24"/>
            <w:lang w:val="en-US"/>
          </w:rPr>
          <w:t xml:space="preserve">as an indicator of stress </w:t>
        </w:r>
        <w:r w:rsidR="006B48FF" w:rsidRPr="00D0459A">
          <w:rPr>
            <w:rFonts w:ascii="Times New Roman" w:hAnsi="Times New Roman" w:cs="Times New Roman"/>
            <w:sz w:val="24"/>
            <w:szCs w:val="24"/>
            <w:lang w:val="en-US"/>
          </w:rPr>
          <w:t xml:space="preserve">in </w:t>
        </w:r>
        <w:r w:rsidR="006B48FF">
          <w:rPr>
            <w:rFonts w:ascii="Times New Roman" w:hAnsi="Times New Roman" w:cs="Times New Roman"/>
            <w:sz w:val="24"/>
            <w:szCs w:val="24"/>
            <w:lang w:val="en-US"/>
          </w:rPr>
          <w:t xml:space="preserve">four </w:t>
        </w:r>
        <w:r w:rsidR="006B48FF" w:rsidRPr="00D0459A">
          <w:rPr>
            <w:rFonts w:ascii="Times New Roman" w:hAnsi="Times New Roman" w:cs="Times New Roman"/>
            <w:sz w:val="24"/>
            <w:szCs w:val="24"/>
            <w:lang w:val="en-US"/>
          </w:rPr>
          <w:t xml:space="preserve">teachers </w:t>
        </w:r>
      </w:ins>
      <w:del w:id="82" w:author="Lotz, Christin" w:date="2024-03-05T19:18:00Z">
        <w:r w:rsidR="00A7455E" w:rsidRPr="00D0459A" w:rsidDel="006B48FF">
          <w:rPr>
            <w:rFonts w:ascii="Times New Roman" w:hAnsi="Times New Roman" w:cs="Times New Roman"/>
            <w:sz w:val="24"/>
            <w:szCs w:val="24"/>
            <w:lang w:val="en-US"/>
          </w:rPr>
          <w:delText xml:space="preserve">was </w:delText>
        </w:r>
        <w:r w:rsidR="00A7455E" w:rsidRPr="00D0459A" w:rsidDel="00622D5C">
          <w:rPr>
            <w:rFonts w:ascii="Times New Roman" w:hAnsi="Times New Roman" w:cs="Times New Roman"/>
            <w:sz w:val="24"/>
            <w:szCs w:val="24"/>
            <w:lang w:val="en-US"/>
          </w:rPr>
          <w:delText xml:space="preserve">one of several parameters used to identify stress </w:delText>
        </w:r>
        <w:r w:rsidR="00A7455E" w:rsidRPr="00D0459A" w:rsidDel="006B48FF">
          <w:rPr>
            <w:rFonts w:ascii="Times New Roman" w:hAnsi="Times New Roman" w:cs="Times New Roman"/>
            <w:sz w:val="24"/>
            <w:szCs w:val="24"/>
            <w:lang w:val="en-US"/>
          </w:rPr>
          <w:delText xml:space="preserve">in </w:delText>
        </w:r>
        <w:r w:rsidR="00A7455E" w:rsidDel="006B48FF">
          <w:rPr>
            <w:rFonts w:ascii="Times New Roman" w:hAnsi="Times New Roman" w:cs="Times New Roman"/>
            <w:sz w:val="24"/>
            <w:szCs w:val="24"/>
            <w:lang w:val="en-US"/>
          </w:rPr>
          <w:delText xml:space="preserve">four </w:delText>
        </w:r>
        <w:r w:rsidR="00A7455E" w:rsidRPr="00D0459A" w:rsidDel="006B48FF">
          <w:rPr>
            <w:rFonts w:ascii="Times New Roman" w:hAnsi="Times New Roman" w:cs="Times New Roman"/>
            <w:sz w:val="24"/>
            <w:szCs w:val="24"/>
            <w:lang w:val="en-US"/>
          </w:rPr>
          <w:delText xml:space="preserve">teachers </w:delText>
        </w:r>
        <w:r w:rsidR="00A7455E" w:rsidRPr="00D0459A" w:rsidDel="00622D5C">
          <w:rPr>
            <w:rFonts w:ascii="Times New Roman" w:hAnsi="Times New Roman" w:cs="Times New Roman"/>
            <w:sz w:val="24"/>
            <w:szCs w:val="24"/>
            <w:lang w:val="en-US"/>
          </w:rPr>
          <w:delText>based on physical characteristics using</w:delText>
        </w:r>
      </w:del>
      <w:del w:id="83" w:author="Lotz, Christin" w:date="2024-03-05T19:17:00Z">
        <w:r w:rsidR="00A7455E" w:rsidRPr="00D0459A" w:rsidDel="006B48FF">
          <w:rPr>
            <w:rFonts w:ascii="Times New Roman" w:hAnsi="Times New Roman" w:cs="Times New Roman"/>
            <w:sz w:val="24"/>
            <w:szCs w:val="24"/>
            <w:lang w:val="en-US"/>
          </w:rPr>
          <w:delText xml:space="preserve"> a Fitbit fitness tracker</w:delText>
        </w:r>
      </w:del>
      <w:r w:rsidR="00A7455E" w:rsidRPr="00D0459A">
        <w:rPr>
          <w:rFonts w:ascii="Times New Roman" w:hAnsi="Times New Roman" w:cs="Times New Roman"/>
          <w:sz w:val="24"/>
          <w:szCs w:val="24"/>
          <w:lang w:val="en-US"/>
        </w:rPr>
        <w:t>.</w:t>
      </w:r>
      <w:del w:id="84" w:author="Lotz, Christin" w:date="2024-03-05T19:19:00Z">
        <w:r w:rsidR="00A7455E" w:rsidRPr="00D0459A" w:rsidDel="00622D5C">
          <w:rPr>
            <w:rFonts w:ascii="Times New Roman" w:hAnsi="Times New Roman" w:cs="Times New Roman"/>
            <w:sz w:val="24"/>
            <w:szCs w:val="24"/>
            <w:lang w:val="en-US"/>
          </w:rPr>
          <w:delText xml:space="preserve"> </w:delText>
        </w:r>
        <w:r w:rsidR="00A7455E" w:rsidDel="00622D5C">
          <w:rPr>
            <w:rFonts w:ascii="Times New Roman" w:hAnsi="Times New Roman" w:cs="Times New Roman"/>
            <w:sz w:val="24"/>
            <w:szCs w:val="24"/>
            <w:lang w:val="en-US"/>
          </w:rPr>
          <w:delText xml:space="preserve">Another </w:delText>
        </w:r>
        <w:r w:rsidR="00A7455E" w:rsidRPr="00D0459A" w:rsidDel="00622D5C">
          <w:rPr>
            <w:rFonts w:ascii="Times New Roman" w:hAnsi="Times New Roman" w:cs="Times New Roman"/>
            <w:sz w:val="24"/>
            <w:szCs w:val="24"/>
            <w:lang w:val="en-US"/>
          </w:rPr>
          <w:delText xml:space="preserve">aim was to </w:delText>
        </w:r>
        <w:r w:rsidR="009E6B21" w:rsidDel="00622D5C">
          <w:rPr>
            <w:rFonts w:ascii="Times New Roman" w:hAnsi="Times New Roman" w:cs="Times New Roman"/>
            <w:sz w:val="24"/>
            <w:szCs w:val="24"/>
            <w:lang w:val="en-US"/>
          </w:rPr>
          <w:delText>determine</w:delText>
        </w:r>
        <w:r w:rsidR="00A7455E" w:rsidRPr="00D0459A" w:rsidDel="00622D5C">
          <w:rPr>
            <w:rFonts w:ascii="Times New Roman" w:hAnsi="Times New Roman" w:cs="Times New Roman"/>
            <w:sz w:val="24"/>
            <w:szCs w:val="24"/>
            <w:lang w:val="en-US"/>
          </w:rPr>
          <w:delText xml:space="preserve"> to what extent affordable fitness trackers and the provided parameters can be used to measure teacher stress</w:delText>
        </w:r>
        <w:r w:rsidR="00A7455E" w:rsidDel="00622D5C">
          <w:rPr>
            <w:rFonts w:ascii="Times New Roman" w:hAnsi="Times New Roman" w:cs="Times New Roman"/>
            <w:sz w:val="24"/>
            <w:szCs w:val="24"/>
            <w:lang w:val="en-US"/>
          </w:rPr>
          <w:delText>. @</w:delText>
        </w:r>
        <w:r w:rsidR="00A7455E" w:rsidRPr="00C50390" w:rsidDel="00622D5C">
          <w:rPr>
            <w:rFonts w:ascii="Times New Roman" w:hAnsi="Times New Roman" w:cs="Times New Roman"/>
            <w:sz w:val="24"/>
            <w:szCs w:val="24"/>
            <w:lang w:val="en-US"/>
          </w:rPr>
          <w:delText>runge2020</w:delText>
        </w:r>
      </w:del>
      <w:r w:rsidR="00A7455E">
        <w:rPr>
          <w:rFonts w:ascii="Times New Roman" w:hAnsi="Times New Roman" w:cs="Times New Roman"/>
          <w:sz w:val="24"/>
          <w:szCs w:val="24"/>
          <w:lang w:val="en-US"/>
        </w:rPr>
        <w:t xml:space="preserve"> </w:t>
      </w:r>
      <w:ins w:id="85" w:author="Lotz, Christin" w:date="2024-03-05T19:19:00Z">
        <w:r w:rsidR="00622D5C">
          <w:rPr>
            <w:rFonts w:ascii="Times New Roman" w:hAnsi="Times New Roman" w:cs="Times New Roman"/>
            <w:sz w:val="24"/>
            <w:szCs w:val="24"/>
            <w:lang w:val="en-US"/>
          </w:rPr>
          <w:t xml:space="preserve">They </w:t>
        </w:r>
      </w:ins>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60050DA7" w:rsidR="00136AB7" w:rsidRPr="00FF7A9F" w:rsidRDefault="00136AB7" w:rsidP="00FF14E7">
      <w:pPr>
        <w:spacing w:line="360" w:lineRule="auto"/>
        <w:rPr>
          <w:rFonts w:ascii="Times New Roman" w:hAnsi="Times New Roman" w:cs="Times New Roman"/>
          <w:sz w:val="24"/>
          <w:szCs w:val="24"/>
          <w:lang w:val="en-US"/>
        </w:rPr>
      </w:pPr>
      <w:commentRangeStart w:id="86"/>
      <w:r w:rsidRPr="00136AB7">
        <w:rPr>
          <w:rFonts w:ascii="Times New Roman" w:hAnsi="Times New Roman" w:cs="Times New Roman"/>
          <w:sz w:val="24"/>
          <w:szCs w:val="24"/>
          <w:lang w:val="en-US"/>
        </w:rPr>
        <w:t>The studies show</w:t>
      </w:r>
      <w:ins w:id="87" w:author="Lotz, Christin" w:date="2024-03-05T19:20:00Z">
        <w:r w:rsidR="00622D5C">
          <w:rPr>
            <w:rFonts w:ascii="Times New Roman" w:hAnsi="Times New Roman" w:cs="Times New Roman"/>
            <w:sz w:val="24"/>
            <w:szCs w:val="24"/>
            <w:lang w:val="en-US"/>
          </w:rPr>
          <w:t>ed</w:t>
        </w:r>
      </w:ins>
      <w:r w:rsidRPr="00136AB7">
        <w:rPr>
          <w:rFonts w:ascii="Times New Roman" w:hAnsi="Times New Roman" w:cs="Times New Roman"/>
          <w:sz w:val="24"/>
          <w:szCs w:val="24"/>
          <w:lang w:val="en-US"/>
        </w:rPr>
        <w:t xml:space="preserve"> that the HR of teachers (and students) change</w:t>
      </w:r>
      <w:ins w:id="88" w:author="Lotz, Christin" w:date="2024-03-05T19:20:00Z">
        <w:r w:rsidR="00622D5C">
          <w:rPr>
            <w:rFonts w:ascii="Times New Roman" w:hAnsi="Times New Roman" w:cs="Times New Roman"/>
            <w:sz w:val="24"/>
            <w:szCs w:val="24"/>
            <w:lang w:val="en-US"/>
          </w:rPr>
          <w:t>d,</w:t>
        </w:r>
      </w:ins>
      <w:del w:id="89" w:author="Lotz, Christin" w:date="2024-03-05T19:20:00Z">
        <w:r w:rsidRPr="00136AB7" w:rsidDel="00622D5C">
          <w:rPr>
            <w:rFonts w:ascii="Times New Roman" w:hAnsi="Times New Roman" w:cs="Times New Roman"/>
            <w:sz w:val="24"/>
            <w:szCs w:val="24"/>
            <w:lang w:val="en-US"/>
          </w:rPr>
          <w:delText>s</w:delText>
        </w:r>
      </w:del>
      <w:r w:rsidRPr="00136AB7">
        <w:rPr>
          <w:rFonts w:ascii="Times New Roman" w:hAnsi="Times New Roman" w:cs="Times New Roman"/>
          <w:sz w:val="24"/>
          <w:szCs w:val="24"/>
          <w:lang w:val="en-US"/>
        </w:rPr>
        <w:t xml:space="preserve">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w:t>
      </w:r>
      <w:del w:id="90" w:author="Lotz, Christin" w:date="2024-03-05T19:20:00Z">
        <w:r w:rsidR="00600D7A" w:rsidRPr="00600D7A" w:rsidDel="00622D5C">
          <w:rPr>
            <w:rFonts w:ascii="Times New Roman" w:hAnsi="Times New Roman" w:cs="Times New Roman"/>
            <w:sz w:val="24"/>
            <w:szCs w:val="24"/>
            <w:lang w:val="en-US"/>
          </w:rPr>
          <w:delText xml:space="preserve">and less engaged students </w:delText>
        </w:r>
      </w:del>
      <w:r w:rsidR="00600D7A" w:rsidRPr="00600D7A">
        <w:rPr>
          <w:rFonts w:ascii="Times New Roman" w:hAnsi="Times New Roman" w:cs="Times New Roman"/>
          <w:sz w:val="24"/>
          <w:szCs w:val="24"/>
          <w:lang w:val="en-US"/>
        </w:rPr>
        <w:t>in particular le</w:t>
      </w:r>
      <w:del w:id="91" w:author="Lotz, Christin" w:date="2024-03-05T19:21:00Z">
        <w:r w:rsidR="00600D7A" w:rsidRPr="00600D7A" w:rsidDel="00622D5C">
          <w:rPr>
            <w:rFonts w:ascii="Times New Roman" w:hAnsi="Times New Roman" w:cs="Times New Roman"/>
            <w:sz w:val="24"/>
            <w:szCs w:val="24"/>
            <w:lang w:val="en-US"/>
          </w:rPr>
          <w:delText>a</w:delText>
        </w:r>
      </w:del>
      <w:r w:rsidR="00600D7A" w:rsidRPr="00600D7A">
        <w:rPr>
          <w:rFonts w:ascii="Times New Roman" w:hAnsi="Times New Roman" w:cs="Times New Roman"/>
          <w:sz w:val="24"/>
          <w:szCs w:val="24"/>
          <w:lang w:val="en-US"/>
        </w:rPr>
        <w:t xml:space="preserve">d to an increase in the </w:t>
      </w:r>
      <w:r w:rsidR="00600D7A">
        <w:rPr>
          <w:rFonts w:ascii="Times New Roman" w:hAnsi="Times New Roman" w:cs="Times New Roman"/>
          <w:sz w:val="24"/>
          <w:szCs w:val="24"/>
          <w:lang w:val="en-US"/>
        </w:rPr>
        <w:t>HR</w:t>
      </w:r>
      <w:commentRangeEnd w:id="86"/>
      <w:r w:rsidR="00622D5C">
        <w:rPr>
          <w:rStyle w:val="Kommentarzeichen"/>
        </w:rPr>
        <w:commentReference w:id="86"/>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commentRangeStart w:id="92"/>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commentRangeEnd w:id="92"/>
      <w:r w:rsidR="00622D5C">
        <w:rPr>
          <w:rStyle w:val="Kommentarzeichen"/>
        </w:rPr>
        <w:commentReference w:id="92"/>
      </w:r>
      <w:r w:rsidR="00FF7A9F" w:rsidRPr="00FF7A9F">
        <w:rPr>
          <w:rFonts w:ascii="Times New Roman" w:hAnsi="Times New Roman" w:cs="Times New Roman"/>
          <w:sz w:val="24"/>
          <w:szCs w:val="24"/>
          <w:lang w:val="en-US"/>
        </w:rPr>
        <w:t xml:space="preserve">To gain a more detailed insight into these processes of the </w:t>
      </w:r>
      <w:commentRangeStart w:id="93"/>
      <w:r w:rsidR="00FF7A9F" w:rsidRPr="00FF7A9F">
        <w:rPr>
          <w:rFonts w:ascii="Times New Roman" w:hAnsi="Times New Roman" w:cs="Times New Roman"/>
          <w:sz w:val="24"/>
          <w:szCs w:val="24"/>
          <w:lang w:val="en-US"/>
        </w:rPr>
        <w:t xml:space="preserve">development </w:t>
      </w:r>
      <w:commentRangeEnd w:id="93"/>
      <w:r w:rsidR="00622D5C">
        <w:rPr>
          <w:rStyle w:val="Kommentarzeichen"/>
        </w:rPr>
        <w:commentReference w:id="93"/>
      </w:r>
      <w:r w:rsidR="00FF7A9F" w:rsidRPr="00FF7A9F">
        <w:rPr>
          <w:rFonts w:ascii="Times New Roman" w:hAnsi="Times New Roman" w:cs="Times New Roman"/>
          <w:sz w:val="24"/>
          <w:szCs w:val="24"/>
          <w:lang w:val="en-US"/>
        </w:rPr>
        <w:t xml:space="preserve">of teacher stress, </w:t>
      </w:r>
      <w:commentRangeStart w:id="94"/>
      <w:r w:rsidR="00FF7A9F" w:rsidRPr="00FF7A9F">
        <w:rPr>
          <w:rFonts w:ascii="Times New Roman" w:hAnsi="Times New Roman" w:cs="Times New Roman"/>
          <w:sz w:val="24"/>
          <w:szCs w:val="24"/>
          <w:lang w:val="en-US"/>
        </w:rPr>
        <w:t xml:space="preserve">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commentRangeEnd w:id="94"/>
      <w:r w:rsidR="00622D5C">
        <w:rPr>
          <w:rStyle w:val="Kommentarzeichen"/>
        </w:rPr>
        <w:commentReference w:id="94"/>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p>
    <w:p w14:paraId="1BE5094C" w14:textId="570569FC"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w:t>
      </w:r>
      <w:del w:id="95" w:author="Lotz, Christin" w:date="2024-03-06T10:49:00Z">
        <w:r w:rsidRPr="004150D5" w:rsidDel="00F76A1B">
          <w:rPr>
            <w:rFonts w:ascii="Times New Roman" w:hAnsi="Times New Roman" w:cs="Times New Roman"/>
            <w:sz w:val="24"/>
            <w:szCs w:val="24"/>
            <w:lang w:val="en-US"/>
          </w:rPr>
          <w:delText xml:space="preserve">the </w:delText>
        </w:r>
      </w:del>
      <w:ins w:id="96" w:author="Lotz, Christin" w:date="2024-03-06T10:49:00Z">
        <w:r w:rsidR="00F76A1B">
          <w:rPr>
            <w:rFonts w:ascii="Times New Roman" w:hAnsi="Times New Roman" w:cs="Times New Roman"/>
            <w:sz w:val="24"/>
            <w:szCs w:val="24"/>
            <w:lang w:val="en-US"/>
          </w:rPr>
          <w:t>its</w:t>
        </w:r>
        <w:r w:rsidR="00F76A1B" w:rsidRPr="004150D5">
          <w:rPr>
            <w:rFonts w:ascii="Times New Roman" w:hAnsi="Times New Roman" w:cs="Times New Roman"/>
            <w:sz w:val="24"/>
            <w:szCs w:val="24"/>
            <w:lang w:val="en-US"/>
          </w:rPr>
          <w:t xml:space="preserve"> </w:t>
        </w:r>
      </w:ins>
      <w:r w:rsidRPr="004150D5">
        <w:rPr>
          <w:rFonts w:ascii="Times New Roman" w:hAnsi="Times New Roman" w:cs="Times New Roman"/>
          <w:sz w:val="24"/>
          <w:szCs w:val="24"/>
          <w:lang w:val="en-US"/>
        </w:rPr>
        <w:t xml:space="preserve">investigation </w:t>
      </w:r>
      <w:del w:id="97" w:author="Lotz, Christin" w:date="2024-03-06T10:49:00Z">
        <w:r w:rsidRPr="004150D5" w:rsidDel="00F76A1B">
          <w:rPr>
            <w:rFonts w:ascii="Times New Roman" w:hAnsi="Times New Roman" w:cs="Times New Roman"/>
            <w:sz w:val="24"/>
            <w:szCs w:val="24"/>
            <w:lang w:val="en-US"/>
          </w:rPr>
          <w:delText xml:space="preserve">of these </w:delText>
        </w:r>
      </w:del>
      <w:r w:rsidRPr="004150D5">
        <w:rPr>
          <w:rFonts w:ascii="Times New Roman" w:hAnsi="Times New Roman" w:cs="Times New Roman"/>
          <w:sz w:val="24"/>
          <w:szCs w:val="24"/>
          <w:lang w:val="en-US"/>
        </w:rPr>
        <w:t xml:space="preserve">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commentRangeStart w:id="98"/>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commentRangeEnd w:id="98"/>
      <w:r w:rsidR="00F76A1B">
        <w:rPr>
          <w:rStyle w:val="Kommentarzeichen"/>
        </w:rPr>
        <w:commentReference w:id="98"/>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lastRenderedPageBreak/>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99"/>
      <w:r>
        <w:rPr>
          <w:rFonts w:ascii="Times New Roman" w:hAnsi="Times New Roman" w:cs="Times New Roman"/>
          <w:sz w:val="24"/>
          <w:szCs w:val="24"/>
          <w:lang w:val="en-US"/>
        </w:rPr>
        <w:t xml:space="preserve">own translation, </w:t>
      </w:r>
      <w:commentRangeEnd w:id="99"/>
      <w:r w:rsidR="00F76A1B">
        <w:rPr>
          <w:rStyle w:val="Kommentarzeichen"/>
        </w:rPr>
        <w:commentReference w:id="99"/>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Start w:id="100"/>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commentRangeEnd w:id="100"/>
      <w:r w:rsidR="00F76A1B">
        <w:rPr>
          <w:rStyle w:val="Kommentarzeichen"/>
        </w:rPr>
        <w:commentReference w:id="100"/>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w:t>
      </w:r>
      <w:commentRangeStart w:id="101"/>
      <w:r w:rsidRPr="004B7806">
        <w:rPr>
          <w:rFonts w:ascii="Times New Roman" w:hAnsi="Times New Roman" w:cs="Times New Roman"/>
          <w:sz w:val="24"/>
          <w:szCs w:val="24"/>
          <w:lang w:val="en-US"/>
        </w:rPr>
        <w:t xml:space="preserve">overcoming </w:t>
      </w:r>
      <w:commentRangeEnd w:id="101"/>
      <w:r w:rsidR="00F76A1B">
        <w:rPr>
          <w:rStyle w:val="Kommentarzeichen"/>
        </w:rPr>
        <w:commentReference w:id="101"/>
      </w:r>
      <w:r w:rsidRPr="004B7806">
        <w:rPr>
          <w:rFonts w:ascii="Times New Roman" w:hAnsi="Times New Roman" w:cs="Times New Roman"/>
          <w:sz w:val="24"/>
          <w:szCs w:val="24"/>
          <w:lang w:val="en-US"/>
        </w:rPr>
        <w:t xml:space="preserve">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Classroom Management Skills and Professional Experience as Resources</w:t>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 xml:space="preserve">to deal </w:t>
      </w:r>
      <w:r w:rsidR="00040A63">
        <w:rPr>
          <w:rFonts w:ascii="Times New Roman" w:hAnsi="Times New Roman" w:cs="Times New Roman"/>
          <w:sz w:val="24"/>
          <w:szCs w:val="24"/>
          <w:lang w:val="en-US"/>
        </w:rPr>
        <w:lastRenderedPageBreak/>
        <w:t>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commentRangeStart w:id="102"/>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commentRangeEnd w:id="102"/>
      <w:r w:rsidR="00F76A1B">
        <w:rPr>
          <w:rStyle w:val="Kommentarzeichen"/>
        </w:rPr>
        <w:commentReference w:id="102"/>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P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xml:space="preserve">, as particularly teachers with less teaching experience are overwhelmed by the simultaneity and </w:t>
      </w:r>
      <w:r w:rsidRPr="00AF1D5A">
        <w:rPr>
          <w:rFonts w:ascii="Times New Roman" w:hAnsi="Times New Roman" w:cs="Times New Roman"/>
          <w:sz w:val="24"/>
          <w:szCs w:val="24"/>
          <w:lang w:val="en-US"/>
        </w:rPr>
        <w:lastRenderedPageBreak/>
        <w:t>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03"/>
      <w:commentRangeStart w:id="104"/>
      <w:r w:rsidR="00EA6390" w:rsidRPr="00EA6390">
        <w:rPr>
          <w:rFonts w:ascii="Times New Roman" w:hAnsi="Times New Roman" w:cs="Times New Roman"/>
          <w:sz w:val="24"/>
          <w:szCs w:val="24"/>
          <w:lang w:val="en-US"/>
        </w:rPr>
        <w:t>stress</w:t>
      </w:r>
      <w:commentRangeEnd w:id="103"/>
      <w:r w:rsidR="005C7A71">
        <w:rPr>
          <w:rStyle w:val="Kommentarzeichen"/>
        </w:rPr>
        <w:commentReference w:id="103"/>
      </w:r>
      <w:commentRangeEnd w:id="104"/>
      <w:r w:rsidR="00952C8A">
        <w:rPr>
          <w:rStyle w:val="Kommentarzeichen"/>
        </w:rPr>
        <w:commentReference w:id="104"/>
      </w:r>
      <w:r w:rsidR="00EA6390" w:rsidRPr="00EA6390">
        <w:rPr>
          <w:rFonts w:ascii="Times New Roman" w:hAnsi="Times New Roman" w:cs="Times New Roman"/>
          <w:sz w:val="24"/>
          <w:szCs w:val="24"/>
          <w:lang w:val="en-US"/>
        </w:rPr>
        <w:t>.</w:t>
      </w:r>
    </w:p>
    <w:p w14:paraId="09D247A2" w14:textId="77777777" w:rsidR="00956D35"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commentRangeStart w:id="105"/>
      <w:r w:rsidRPr="00956D35">
        <w:rPr>
          <w:rFonts w:ascii="Times New Roman" w:hAnsi="Times New Roman" w:cs="Times New Roman"/>
          <w:b/>
          <w:bCs/>
          <w:sz w:val="24"/>
          <w:szCs w:val="24"/>
          <w:lang w:val="en-US"/>
        </w:rPr>
        <w:t xml:space="preserve">## Present Investigation </w:t>
      </w:r>
      <w:commentRangeEnd w:id="105"/>
      <w:r>
        <w:rPr>
          <w:rStyle w:val="Kommentarzeichen"/>
        </w:rPr>
        <w:commentReference w:id="105"/>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professional vision 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w:t>
      </w:r>
      <w:r w:rsidRPr="00956D35">
        <w:rPr>
          <w:rFonts w:ascii="Times New Roman" w:hAnsi="Times New Roman" w:cs="Times New Roman"/>
          <w:sz w:val="24"/>
          <w:szCs w:val="24"/>
          <w:lang w:val="en-US"/>
        </w:rPr>
        <w:lastRenderedPageBreak/>
        <w:t>(5)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06"/>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06"/>
      <w:r w:rsidR="00C4369A">
        <w:rPr>
          <w:rStyle w:val="Kommentarzeichen"/>
        </w:rPr>
        <w:commentReference w:id="106"/>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3-05T17:55:00Z" w:initials="LC">
    <w:p w14:paraId="5A3C57CE" w14:textId="125E8850" w:rsidR="00BF00F9" w:rsidRDefault="00BF00F9">
      <w:pPr>
        <w:pStyle w:val="Kommentartext"/>
      </w:pPr>
      <w:r>
        <w:rPr>
          <w:rStyle w:val="Kommentarzeichen"/>
        </w:rPr>
        <w:annotationRef/>
      </w:r>
      <w:r>
        <w:t xml:space="preserve">Reference </w:t>
      </w:r>
      <w:proofErr w:type="spellStart"/>
      <w:r>
        <w:t>needed</w:t>
      </w:r>
      <w:proofErr w:type="spellEnd"/>
      <w:r>
        <w:t>.</w:t>
      </w:r>
    </w:p>
  </w:comment>
  <w:comment w:id="1" w:author="Lotz, Christin" w:date="2024-03-05T17:56:00Z" w:initials="LC">
    <w:p w14:paraId="6024CEAF" w14:textId="77777777" w:rsidR="00BF00F9" w:rsidRDefault="00BF00F9">
      <w:pPr>
        <w:pStyle w:val="Kommentartext"/>
      </w:pPr>
      <w:r>
        <w:rPr>
          <w:rStyle w:val="Kommentarzeichen"/>
        </w:rPr>
        <w:annotationRef/>
      </w:r>
      <w:r>
        <w:t xml:space="preserve">Kein guter Start, da es zu marktwirtschaftlich geschrieben ist. Unser </w:t>
      </w:r>
      <w:proofErr w:type="spellStart"/>
      <w:r>
        <w:t>Venue</w:t>
      </w:r>
      <w:proofErr w:type="spellEnd"/>
      <w:r>
        <w:t xml:space="preserve"> ist aber ein Journal </w:t>
      </w:r>
      <w:proofErr w:type="gramStart"/>
      <w:r>
        <w:t>über Computers</w:t>
      </w:r>
      <w:proofErr w:type="gramEnd"/>
      <w:r>
        <w:t xml:space="preserve"> in Education. Daher sollte unbedingt auch schon im ersten Abschnitt klar werden, dass diese Uhren (neben ihrer marktwirtschaftlichen Relevanz) insbesondere auch im </w:t>
      </w:r>
      <w:proofErr w:type="spellStart"/>
      <w:r>
        <w:t>educational</w:t>
      </w:r>
      <w:proofErr w:type="spellEnd"/>
      <w:r>
        <w:t xml:space="preserve"> </w:t>
      </w:r>
      <w:proofErr w:type="spellStart"/>
      <w:r>
        <w:t>context</w:t>
      </w:r>
      <w:proofErr w:type="spellEnd"/>
      <w:r>
        <w:t xml:space="preserve"> zunehmen verbreiteter werden und viel Potential bergen.</w:t>
      </w:r>
    </w:p>
    <w:p w14:paraId="4FA01FE1" w14:textId="6ABD8D66" w:rsidR="00BF00F9" w:rsidRDefault="00BF00F9">
      <w:pPr>
        <w:pStyle w:val="Kommentartext"/>
      </w:pPr>
      <w:r>
        <w:t>Es sollte unbedingt schon direkt im ersten Absatz klar werden, dass es im folgenden Artikel um Herzratenmessung in Lehr-Lern-Settings gehen wird.</w:t>
      </w:r>
    </w:p>
  </w:comment>
  <w:comment w:id="2" w:author="Lotz, Christin" w:date="2024-03-05T17:59:00Z" w:initials="LC">
    <w:p w14:paraId="4F33E393" w14:textId="40C977CF" w:rsidR="00BF00F9" w:rsidRDefault="00BF00F9">
      <w:pPr>
        <w:pStyle w:val="Kommentartext"/>
      </w:pPr>
      <w:r>
        <w:rPr>
          <w:rStyle w:val="Kommentarzeichen"/>
        </w:rPr>
        <w:annotationRef/>
      </w:r>
      <w:r>
        <w:t xml:space="preserve">Naja, </w:t>
      </w:r>
      <w:proofErr w:type="spellStart"/>
      <w:r>
        <w:t>success</w:t>
      </w:r>
      <w:proofErr w:type="spellEnd"/>
      <w:r>
        <w:t xml:space="preserve">… Es ist halt deren </w:t>
      </w:r>
      <w:proofErr w:type="spellStart"/>
      <w:r>
        <w:t>purpose</w:t>
      </w:r>
      <w:proofErr w:type="spellEnd"/>
      <w:r>
        <w:t xml:space="preserve"> diese Daten zu liefern.</w:t>
      </w:r>
    </w:p>
  </w:comment>
  <w:comment w:id="3" w:author="Lotz, Christin" w:date="2024-03-05T18:02:00Z" w:initials="LC">
    <w:p w14:paraId="049ACC46" w14:textId="77777777" w:rsidR="009C47F7" w:rsidRDefault="00BF00F9">
      <w:pPr>
        <w:pStyle w:val="Kommentartext"/>
      </w:pPr>
      <w:r>
        <w:rPr>
          <w:rStyle w:val="Kommentarzeichen"/>
        </w:rPr>
        <w:annotationRef/>
      </w:r>
      <w:proofErr w:type="spellStart"/>
      <w:r>
        <w:t>Alrighty</w:t>
      </w:r>
      <w:proofErr w:type="spellEnd"/>
      <w:r>
        <w:t>, in diesen letzten beiden Absätzen kommt jetzt das wichtige. Aber es ist noch zu lang. Versuch mal, das auf die Hälfte einzudampfen.</w:t>
      </w:r>
    </w:p>
    <w:p w14:paraId="04E6802A" w14:textId="5F276000" w:rsidR="00BF00F9" w:rsidRDefault="00BF00F9">
      <w:pPr>
        <w:pStyle w:val="Kommentartext"/>
      </w:pPr>
      <w:r>
        <w:t xml:space="preserve">Die </w:t>
      </w:r>
      <w:proofErr w:type="spellStart"/>
      <w:r>
        <w:t>first</w:t>
      </w:r>
      <w:proofErr w:type="spellEnd"/>
      <w:r>
        <w:t xml:space="preserve"> </w:t>
      </w:r>
      <w:proofErr w:type="spellStart"/>
      <w:r>
        <w:t>page</w:t>
      </w:r>
      <w:proofErr w:type="spellEnd"/>
      <w:r>
        <w:t xml:space="preserve"> heißt mit Absicht in Einzahl </w:t>
      </w:r>
      <w:proofErr w:type="spellStart"/>
      <w:r>
        <w:t>page</w:t>
      </w:r>
      <w:proofErr w:type="spellEnd"/>
      <w:r>
        <w:t xml:space="preserve"> und nicht </w:t>
      </w:r>
      <w:proofErr w:type="spellStart"/>
      <w:r>
        <w:t>pages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 w:author="Lotz, Christin" w:date="2024-03-05T18:05:00Z" w:initials="LC">
    <w:p w14:paraId="419B5EF7" w14:textId="55DC2E71" w:rsidR="009C47F7" w:rsidRDefault="009C47F7">
      <w:pPr>
        <w:pStyle w:val="Kommentartext"/>
      </w:pPr>
      <w:r>
        <w:rPr>
          <w:rStyle w:val="Kommentarzeichen"/>
        </w:rPr>
        <w:annotationRef/>
      </w:r>
      <w:r>
        <w:t xml:space="preserve">Zu detailliert für </w:t>
      </w:r>
      <w:proofErr w:type="spellStart"/>
      <w:r>
        <w:t>first</w:t>
      </w:r>
      <w:proofErr w:type="spellEnd"/>
      <w:r>
        <w:t xml:space="preserve"> </w:t>
      </w:r>
      <w:proofErr w:type="spellStart"/>
      <w:r>
        <w:t>page</w:t>
      </w:r>
      <w:proofErr w:type="spellEnd"/>
      <w:r>
        <w:t>.</w:t>
      </w:r>
    </w:p>
  </w:comment>
  <w:comment w:id="6" w:author="Lotz, Christin" w:date="2024-03-05T18:06:00Z" w:initials="LC">
    <w:p w14:paraId="6C7A17CE" w14:textId="77777777" w:rsidR="009C47F7" w:rsidRDefault="009C47F7">
      <w:pPr>
        <w:pStyle w:val="Kommentartext"/>
      </w:pPr>
      <w:r>
        <w:rPr>
          <w:rStyle w:val="Kommentarzeichen"/>
        </w:rPr>
        <w:annotationRef/>
      </w:r>
      <w:r>
        <w:t xml:space="preserve">Zu </w:t>
      </w:r>
      <w:proofErr w:type="spellStart"/>
      <w:r>
        <w:t>detaillliert</w:t>
      </w:r>
      <w:proofErr w:type="spellEnd"/>
      <w:r>
        <w:t xml:space="preserve"> für </w:t>
      </w:r>
      <w:proofErr w:type="spellStart"/>
      <w:r>
        <w:t>first</w:t>
      </w:r>
      <w:proofErr w:type="spellEnd"/>
      <w:r>
        <w:t xml:space="preserve"> </w:t>
      </w:r>
      <w:proofErr w:type="spellStart"/>
      <w:r>
        <w:t>page</w:t>
      </w:r>
      <w:proofErr w:type="spellEnd"/>
      <w:r>
        <w:t>.</w:t>
      </w:r>
    </w:p>
    <w:p w14:paraId="2AF3FD96" w14:textId="4D1BDA88" w:rsidR="009C47F7" w:rsidRDefault="009C47F7">
      <w:pPr>
        <w:pStyle w:val="Kommentartext"/>
      </w:pPr>
      <w:r>
        <w:t>Aber das kannst du später sehr gut irgendwo anders platzieren</w:t>
      </w:r>
    </w:p>
  </w:comment>
  <w:comment w:id="7" w:author="Lotz, Christin" w:date="2024-03-05T18:07:00Z" w:initials="LC">
    <w:p w14:paraId="409B7EDB" w14:textId="53E89494" w:rsidR="009C47F7" w:rsidRDefault="009C47F7">
      <w:pPr>
        <w:pStyle w:val="Kommentartext"/>
      </w:pPr>
      <w:r>
        <w:rPr>
          <w:rStyle w:val="Kommentarzeichen"/>
        </w:rPr>
        <w:annotationRef/>
      </w:r>
      <w:r>
        <w:t xml:space="preserve">Reference </w:t>
      </w:r>
      <w:proofErr w:type="spellStart"/>
      <w:r>
        <w:t>needed</w:t>
      </w:r>
      <w:proofErr w:type="spellEnd"/>
    </w:p>
  </w:comment>
  <w:comment w:id="8" w:author="Lotz, Christin" w:date="2024-03-05T18:07:00Z" w:initials="LC">
    <w:p w14:paraId="1C98CB62" w14:textId="4064D2B5" w:rsidR="009C47F7" w:rsidRDefault="009C47F7">
      <w:pPr>
        <w:pStyle w:val="Kommentartext"/>
      </w:pPr>
      <w:r>
        <w:rPr>
          <w:rStyle w:val="Kommentarzeichen"/>
        </w:rPr>
        <w:annotationRef/>
      </w:r>
      <w:r>
        <w:t>Das ist ein guter Satz. Mehr Sätze dieser Art.</w:t>
      </w:r>
    </w:p>
  </w:comment>
  <w:comment w:id="9" w:author="Lotz, Christin" w:date="2024-03-05T18:11:00Z" w:initials="LC">
    <w:p w14:paraId="27058D5B" w14:textId="23B882F4" w:rsidR="009C47F7" w:rsidRDefault="009C47F7">
      <w:pPr>
        <w:pStyle w:val="Kommentartext"/>
      </w:pPr>
      <w:r>
        <w:rPr>
          <w:rStyle w:val="Kommentarzeichen"/>
        </w:rPr>
        <w:annotationRef/>
      </w:r>
      <w:r>
        <w:t>Würde ich als erstes nennen, da wichtigster Punkt im Paper</w:t>
      </w:r>
    </w:p>
  </w:comment>
  <w:comment w:id="11" w:author="Lotz, Christin" w:date="2024-03-05T18:12:00Z" w:initials="LC">
    <w:p w14:paraId="78848C6D" w14:textId="79A81B0A" w:rsidR="009C47F7" w:rsidRDefault="009C47F7">
      <w:pPr>
        <w:pStyle w:val="Kommentartext"/>
      </w:pPr>
      <w:r>
        <w:rPr>
          <w:rStyle w:val="Kommentarzeichen"/>
        </w:rPr>
        <w:annotationRef/>
      </w:r>
      <w:r>
        <w:t xml:space="preserve">Hier bin ich noch am </w:t>
      </w:r>
      <w:proofErr w:type="spellStart"/>
      <w:r>
        <w:t>hadern</w:t>
      </w:r>
      <w:proofErr w:type="spellEnd"/>
      <w:r>
        <w:t xml:space="preserve">, ob das nicht auch schon zu viele Details für die </w:t>
      </w:r>
      <w:proofErr w:type="spellStart"/>
      <w:r>
        <w:t>first</w:t>
      </w:r>
      <w:proofErr w:type="spellEnd"/>
      <w:r>
        <w:t xml:space="preserve"> </w:t>
      </w:r>
      <w:proofErr w:type="spellStart"/>
      <w:r>
        <w:t>page</w:t>
      </w:r>
      <w:proofErr w:type="spellEnd"/>
      <w:r>
        <w:t xml:space="preserve"> sind.</w:t>
      </w:r>
    </w:p>
  </w:comment>
  <w:comment w:id="12" w:author="Lotz, Christin" w:date="2024-03-05T18:10:00Z" w:initials="LC">
    <w:p w14:paraId="4583A345" w14:textId="32815779" w:rsidR="009C47F7" w:rsidRDefault="009C47F7">
      <w:pPr>
        <w:pStyle w:val="Kommentartext"/>
      </w:pPr>
      <w:r>
        <w:rPr>
          <w:rStyle w:val="Kommentarzeichen"/>
        </w:rPr>
        <w:annotationRef/>
      </w:r>
      <w:r>
        <w:t xml:space="preserve">Das </w:t>
      </w:r>
      <w:proofErr w:type="spellStart"/>
      <w:r>
        <w:t>ende</w:t>
      </w:r>
      <w:proofErr w:type="spellEnd"/>
      <w:r>
        <w:t xml:space="preserve"> deiner </w:t>
      </w:r>
      <w:proofErr w:type="spellStart"/>
      <w:r>
        <w:t>first</w:t>
      </w:r>
      <w:proofErr w:type="spellEnd"/>
      <w:r>
        <w:t xml:space="preserve"> </w:t>
      </w:r>
      <w:proofErr w:type="spellStart"/>
      <w:r>
        <w:t>page</w:t>
      </w:r>
      <w:proofErr w:type="spellEnd"/>
      <w:r>
        <w:t xml:space="preserve"> ist definitiv besser als der Anfang. </w:t>
      </w:r>
    </w:p>
  </w:comment>
  <w:comment w:id="14" w:author="Lotz, Christin" w:date="2024-03-05T18:18:00Z" w:initials="LC">
    <w:p w14:paraId="312A412A" w14:textId="403AAD0C" w:rsidR="00737D66" w:rsidRDefault="00737D66">
      <w:pPr>
        <w:pStyle w:val="Kommentartext"/>
      </w:pPr>
      <w:r>
        <w:rPr>
          <w:rStyle w:val="Kommentarzeichen"/>
        </w:rPr>
        <w:annotationRef/>
      </w:r>
      <w:r>
        <w:t>In den beiden Abschnitten geht es zu viel um unwichtigen Stuff. Du kannst versuchen, schneller zum wichtigen Punkt (nämlich Uhren) zu kommen. Also die beiden Absätze am besten auf 2-3 Sätze zusammendampfen.</w:t>
      </w:r>
    </w:p>
    <w:p w14:paraId="1179A41B" w14:textId="77777777" w:rsidR="00737D66" w:rsidRDefault="00737D66">
      <w:pPr>
        <w:pStyle w:val="Kommentartext"/>
      </w:pPr>
    </w:p>
    <w:p w14:paraId="6F43E7DA" w14:textId="07B79463" w:rsidR="00737D66" w:rsidRDefault="00737D66">
      <w:pPr>
        <w:pStyle w:val="Kommentartext"/>
      </w:pPr>
      <w:r>
        <w:t>Außerdem, wenn du zwei Kategorisierungen nur so auflistest und dann nicht sagst, welche Taxonomie die bessere ist, oder die wichtige oder die für uns nützlicher, dann fragt man sich, was man nun mit diesen Informationen anfangen soll.</w:t>
      </w:r>
    </w:p>
  </w:comment>
  <w:comment w:id="15" w:author="Lotz, Christin" w:date="2024-03-05T18:22:00Z" w:initials="LC">
    <w:p w14:paraId="260D76E2" w14:textId="534EED04" w:rsidR="00737D66" w:rsidRDefault="00737D66">
      <w:pPr>
        <w:pStyle w:val="Kommentartext"/>
      </w:pPr>
      <w:r>
        <w:rPr>
          <w:rStyle w:val="Kommentarzeichen"/>
        </w:rPr>
        <w:annotationRef/>
      </w:r>
      <w:r>
        <w:t xml:space="preserve">Kommentar zu den letzten </w:t>
      </w:r>
      <w:proofErr w:type="spellStart"/>
      <w:r>
        <w:t>beifden</w:t>
      </w:r>
      <w:proofErr w:type="spellEnd"/>
      <w:r>
        <w:t xml:space="preserve"> Abschnitten: Kann in einen zusammengefasst werden, wobei aus dem vorletzten Abschnitt ca. ½ bis 2/3 </w:t>
      </w:r>
      <w:proofErr w:type="gramStart"/>
      <w:r>
        <w:t>weg können</w:t>
      </w:r>
      <w:proofErr w:type="gramEnd"/>
      <w:r>
        <w:t xml:space="preserve">. Mach den Trichter schneller enger auf Herzraten/Stressmessung im Educational </w:t>
      </w:r>
      <w:proofErr w:type="spellStart"/>
      <w:r>
        <w:t>context</w:t>
      </w:r>
      <w:proofErr w:type="spellEnd"/>
      <w:r>
        <w:t>.</w:t>
      </w:r>
    </w:p>
  </w:comment>
  <w:comment w:id="16" w:author="Lotz, Christin" w:date="2024-03-05T18:24:00Z" w:initials="LC">
    <w:p w14:paraId="30A7A3AB" w14:textId="77777777" w:rsidR="00737D66" w:rsidRDefault="00737D66">
      <w:pPr>
        <w:pStyle w:val="Kommentartext"/>
      </w:pPr>
      <w:r>
        <w:rPr>
          <w:rStyle w:val="Kommentarzeichen"/>
        </w:rPr>
        <w:annotationRef/>
      </w:r>
      <w:r>
        <w:t xml:space="preserve">Versuch mal seltener einen Satz oder Absatz mit den Namen anzufangen. Ich </w:t>
      </w:r>
      <w:proofErr w:type="gramStart"/>
      <w:r>
        <w:t>hab</w:t>
      </w:r>
      <w:proofErr w:type="gramEnd"/>
      <w:r>
        <w:t xml:space="preserve"> den mal so umgestellt, wie ich sozialisiert wurde. Liest sich zumindest für mich etwas weniger sperrig.</w:t>
      </w:r>
    </w:p>
    <w:p w14:paraId="3F2F2089" w14:textId="77777777" w:rsidR="00737D66" w:rsidRDefault="00737D66">
      <w:pPr>
        <w:pStyle w:val="Kommentartext"/>
      </w:pPr>
    </w:p>
    <w:p w14:paraId="15E7A013" w14:textId="787C377C" w:rsidR="00737D66" w:rsidRDefault="00737D66">
      <w:pPr>
        <w:pStyle w:val="Kommentartext"/>
      </w:pPr>
      <w:r>
        <w:t>Trotzdem ist die Aussage etwas hinterfragbar, ob es noch stimmt, dass nur wenige Studien erschienen sind, wenn die Quelle schon 7 Jahre alt ist.</w:t>
      </w:r>
    </w:p>
  </w:comment>
  <w:comment w:id="27"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28" w:author="Lotz, Christin" w:date="2024-03-05T18:27:00Z" w:initials="LC">
    <w:p w14:paraId="394CBCF1" w14:textId="77777777" w:rsidR="00737D66" w:rsidRDefault="00737D66">
      <w:pPr>
        <w:pStyle w:val="Kommentartext"/>
      </w:pPr>
      <w:r>
        <w:rPr>
          <w:rStyle w:val="Kommentarzeichen"/>
        </w:rPr>
        <w:annotationRef/>
      </w:r>
      <w:r>
        <w:t>Ja, Irrelefanten-Friedhof.</w:t>
      </w:r>
    </w:p>
    <w:p w14:paraId="279B5083" w14:textId="77777777" w:rsidR="00737D66" w:rsidRDefault="00737D66">
      <w:pPr>
        <w:pStyle w:val="Kommentartext"/>
      </w:pPr>
    </w:p>
    <w:p w14:paraId="7D317499" w14:textId="386AE620" w:rsidR="00737D66" w:rsidRDefault="00737D66">
      <w:pPr>
        <w:pStyle w:val="Kommentartext"/>
      </w:pPr>
      <w:r>
        <w:t xml:space="preserve">Schreib lieber </w:t>
      </w:r>
      <w:r w:rsidR="006B3308">
        <w:t xml:space="preserve">klarer </w:t>
      </w:r>
      <w:r>
        <w:t xml:space="preserve">darüber, </w:t>
      </w:r>
      <w:r w:rsidR="006B3308">
        <w:t xml:space="preserve">warum und </w:t>
      </w:r>
      <w:r>
        <w:t>wie diese Unterscheidung für unsere Studie relevant sein könnte.</w:t>
      </w:r>
    </w:p>
  </w:comment>
  <w:comment w:id="29" w:author="Mandy Klatt" w:date="2024-02-20T10:41:00Z" w:initials="MK">
    <w:p w14:paraId="66351805" w14:textId="3A9E16CE" w:rsidR="006E4EC7" w:rsidRDefault="006E4EC7">
      <w:pPr>
        <w:pStyle w:val="Kommentartext"/>
      </w:pPr>
      <w:r>
        <w:rPr>
          <w:rStyle w:val="Kommentarzeichen"/>
        </w:rPr>
        <w:annotationRef/>
      </w:r>
      <w:r>
        <w:t>same</w:t>
      </w:r>
    </w:p>
  </w:comment>
  <w:comment w:id="30" w:author="Lotz, Christin" w:date="2024-03-05T18:28:00Z" w:initials="LC">
    <w:p w14:paraId="07DF7F73" w14:textId="013C1EF5" w:rsidR="00737D66" w:rsidRDefault="00737D66">
      <w:pPr>
        <w:pStyle w:val="Kommentartext"/>
      </w:pPr>
      <w:r>
        <w:rPr>
          <w:rStyle w:val="Kommentarzeichen"/>
        </w:rPr>
        <w:annotationRef/>
      </w:r>
      <w:r>
        <w:t>same</w:t>
      </w:r>
    </w:p>
  </w:comment>
  <w:comment w:id="31" w:author="Lotz, Christin" w:date="2024-03-05T18:34:00Z" w:initials="LC">
    <w:p w14:paraId="182BBA98" w14:textId="33C304DF" w:rsidR="00352121" w:rsidRDefault="00352121">
      <w:pPr>
        <w:pStyle w:val="Kommentartext"/>
      </w:pPr>
      <w:r>
        <w:rPr>
          <w:rStyle w:val="Kommentarzeichen"/>
        </w:rPr>
        <w:annotationRef/>
      </w:r>
      <w:r>
        <w:t>Wir sind jetzt schon auf Seite 5 und erst jetzt geht es um Herzratenmessungen. Das ist auch ein Zeichen dafür, dass zu viele unwichtige Infos in den Teilen bisher stehen.</w:t>
      </w:r>
    </w:p>
  </w:comment>
  <w:comment w:id="41" w:author="Lotz, Christin" w:date="2024-03-05T18:37:00Z" w:initials="LC">
    <w:p w14:paraId="2ED773DF" w14:textId="6E32E82E" w:rsidR="00352121" w:rsidRDefault="00352121">
      <w:pPr>
        <w:pStyle w:val="Kommentartext"/>
      </w:pPr>
      <w:r>
        <w:rPr>
          <w:rStyle w:val="Kommentarzeichen"/>
        </w:rPr>
        <w:annotationRef/>
      </w:r>
      <w:proofErr w:type="spellStart"/>
      <w:r>
        <w:t>Ref</w:t>
      </w:r>
      <w:proofErr w:type="spellEnd"/>
      <w:r>
        <w:t xml:space="preserve"> </w:t>
      </w:r>
      <w:proofErr w:type="spellStart"/>
      <w:r>
        <w:t>needed</w:t>
      </w:r>
      <w:proofErr w:type="spellEnd"/>
    </w:p>
  </w:comment>
  <w:comment w:id="32" w:author="Lotz, Christin" w:date="2024-03-05T18:38:00Z" w:initials="LC">
    <w:p w14:paraId="5BCCB6E3" w14:textId="77777777" w:rsidR="00352121" w:rsidRDefault="00352121">
      <w:pPr>
        <w:pStyle w:val="Kommentartext"/>
      </w:pPr>
      <w:r>
        <w:rPr>
          <w:rStyle w:val="Kommentarzeichen"/>
        </w:rPr>
        <w:annotationRef/>
      </w:r>
      <w:r>
        <w:t xml:space="preserve">Ungefähr so kurz </w:t>
      </w:r>
      <w:r w:rsidR="00CE6078">
        <w:t>ist angemessen.</w:t>
      </w:r>
    </w:p>
    <w:p w14:paraId="100A5AFD" w14:textId="31A547A4" w:rsidR="00CE6078" w:rsidRDefault="00CE6078">
      <w:pPr>
        <w:pStyle w:val="Kommentartext"/>
      </w:pPr>
      <w:r>
        <w:t>Der erste Teil zu den anderen Verfahren um Herzraten zu messen ist nicht falsch, aber im Paper sind wir schon so eng im Trichter, dass wir nur noch über Wearables sprechen. Deshalb brauchen wir die anderen Infos nicht mehr.</w:t>
      </w:r>
    </w:p>
  </w:comment>
  <w:comment w:id="48"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9" w:author="Lotz, Christin" w:date="2024-03-05T18:40:00Z" w:initials="LC">
    <w:p w14:paraId="76CAF57A" w14:textId="65B023BC" w:rsidR="006B72EE" w:rsidRDefault="006B72EE">
      <w:pPr>
        <w:pStyle w:val="Kommentartext"/>
      </w:pPr>
      <w:r>
        <w:rPr>
          <w:rStyle w:val="Kommentarzeichen"/>
        </w:rPr>
        <w:annotationRef/>
      </w:r>
      <w:proofErr w:type="spellStart"/>
      <w:r>
        <w:t>Typical</w:t>
      </w:r>
      <w:proofErr w:type="spellEnd"/>
      <w:r>
        <w:t xml:space="preserve"> HR kann bleiben. Der Rest kann restlos gestrichen werden. Im ganzen Paper geht es Null um HR max. Daher raus damit.</w:t>
      </w:r>
    </w:p>
  </w:comment>
  <w:comment w:id="50" w:author="Lotz, Christin" w:date="2024-03-05T18:44:00Z" w:initials="LC">
    <w:p w14:paraId="64882013" w14:textId="11E4167F" w:rsidR="006B72EE" w:rsidRDefault="006B72EE">
      <w:pPr>
        <w:pStyle w:val="Kommentartext"/>
      </w:pPr>
      <w:r>
        <w:rPr>
          <w:rStyle w:val="Kommentarzeichen"/>
        </w:rPr>
        <w:annotationRef/>
      </w:r>
      <w:r>
        <w:t xml:space="preserve">ZU unwichtig für unseren </w:t>
      </w:r>
      <w:proofErr w:type="spellStart"/>
      <w:r>
        <w:t>educational</w:t>
      </w:r>
      <w:proofErr w:type="spellEnd"/>
      <w:r>
        <w:t xml:space="preserve"> </w:t>
      </w:r>
      <w:proofErr w:type="spellStart"/>
      <w:r>
        <w:t>context</w:t>
      </w:r>
      <w:proofErr w:type="spellEnd"/>
    </w:p>
  </w:comment>
  <w:comment w:id="52" w:author="Lotz, Christin" w:date="2024-03-05T18:41:00Z" w:initials="LC">
    <w:p w14:paraId="3157D7BD" w14:textId="6052D37C" w:rsidR="006B72EE" w:rsidRDefault="006B72EE">
      <w:pPr>
        <w:pStyle w:val="Kommentartext"/>
      </w:pPr>
      <w:r>
        <w:rPr>
          <w:rStyle w:val="Kommentarzeichen"/>
        </w:rPr>
        <w:annotationRef/>
      </w:r>
      <w:r>
        <w:t xml:space="preserve">In diesem und dem Abschnitt davon muss klarer werden, warum diese Infos relevant sind. Also HR als Indikator für Stress muss viel früher gesagt werden. Sag dem Leser am Anfang von einem Absatz am besten schon, warum die Infos die jetzt kommen wichtig sind und wofür man das braucht. Der </w:t>
      </w:r>
      <w:proofErr w:type="spellStart"/>
      <w:r>
        <w:t>Closure</w:t>
      </w:r>
      <w:proofErr w:type="spellEnd"/>
      <w:r>
        <w:t xml:space="preserve"> kommt zu spät.</w:t>
      </w:r>
    </w:p>
  </w:comment>
  <w:comment w:id="51" w:author="Lotz, Christin" w:date="2024-03-05T18:45:00Z" w:initials="LC">
    <w:p w14:paraId="763FBCFB" w14:textId="0BE954B6" w:rsidR="006B72EE" w:rsidRDefault="006B72EE">
      <w:pPr>
        <w:pStyle w:val="Kommentartext"/>
      </w:pPr>
      <w:r>
        <w:rPr>
          <w:rStyle w:val="Kommentarzeichen"/>
        </w:rPr>
        <w:annotationRef/>
      </w:r>
      <w:r>
        <w:t>Der Satz ist wichtig!</w:t>
      </w:r>
    </w:p>
  </w:comment>
  <w:comment w:id="53" w:author="Lotz, Christin" w:date="2024-03-05T18:45:00Z" w:initials="LC">
    <w:p w14:paraId="11638A55" w14:textId="17A20397" w:rsidR="006B72EE" w:rsidRDefault="006B72EE">
      <w:pPr>
        <w:pStyle w:val="Kommentartext"/>
      </w:pPr>
      <w:r>
        <w:rPr>
          <w:rStyle w:val="Kommentarzeichen"/>
        </w:rPr>
        <w:annotationRef/>
      </w:r>
      <w:r>
        <w:t>Eventuell erst in der Diskussion bringen. Sonst frage ich mich als Leser nur, was die Info hier soll.</w:t>
      </w:r>
    </w:p>
  </w:comment>
  <w:comment w:id="54" w:author="Lotz, Christin" w:date="2024-03-05T18:46:00Z" w:initials="LC">
    <w:p w14:paraId="3D70816F" w14:textId="3929F18E" w:rsidR="006B72EE" w:rsidRDefault="006B72EE">
      <w:pPr>
        <w:pStyle w:val="Kommentartext"/>
      </w:pPr>
      <w:r>
        <w:rPr>
          <w:rStyle w:val="Kommentarzeichen"/>
        </w:rPr>
        <w:annotationRef/>
      </w:r>
      <w:r>
        <w:t xml:space="preserve">In dem </w:t>
      </w:r>
      <w:proofErr w:type="spellStart"/>
      <w:r>
        <w:t>Sprech</w:t>
      </w:r>
      <w:proofErr w:type="spellEnd"/>
      <w:r>
        <w:t xml:space="preserve"> könnte man annehmen, dass es zwei getrennt Konstrukte sind. Wir wollen aber so einen </w:t>
      </w:r>
      <w:proofErr w:type="spellStart"/>
      <w:r>
        <w:t>Sprech</w:t>
      </w:r>
      <w:proofErr w:type="spellEnd"/>
      <w:r>
        <w:t xml:space="preserve"> </w:t>
      </w:r>
      <w:proofErr w:type="spellStart"/>
      <w:r>
        <w:t>wählenb</w:t>
      </w:r>
      <w:proofErr w:type="spellEnd"/>
      <w:r>
        <w:t xml:space="preserve">, dass das eine ein </w:t>
      </w:r>
      <w:proofErr w:type="spellStart"/>
      <w:r>
        <w:t>Idikator</w:t>
      </w:r>
      <w:proofErr w:type="spellEnd"/>
      <w:r>
        <w:t xml:space="preserve"> für das andere ist.</w:t>
      </w:r>
    </w:p>
  </w:comment>
  <w:comment w:id="55" w:author="Lotz, Christin" w:date="2024-03-05T18:47:00Z" w:initials="LC">
    <w:p w14:paraId="56542617" w14:textId="77777777" w:rsidR="006B72EE" w:rsidRDefault="006B72EE">
      <w:pPr>
        <w:pStyle w:val="Kommentartext"/>
      </w:pPr>
      <w:r>
        <w:rPr>
          <w:rStyle w:val="Kommentarzeichen"/>
        </w:rPr>
        <w:annotationRef/>
      </w:r>
      <w:r>
        <w:t>Schau mal bitte nach dem Artikel von Johannes Schult zu Lehrerstress im Vergleich zu anderen Berufsgruppen. Den sollten wir eventuell auch zitieren, weil Deutsche Stichprobe.</w:t>
      </w:r>
    </w:p>
    <w:p w14:paraId="1E47F7C0" w14:textId="77777777" w:rsidR="006B72EE" w:rsidRDefault="006B72EE">
      <w:pPr>
        <w:pStyle w:val="Kommentartext"/>
      </w:pPr>
    </w:p>
    <w:p w14:paraId="1924B672" w14:textId="75462009" w:rsidR="006B72EE" w:rsidRDefault="006B72EE">
      <w:pPr>
        <w:pStyle w:val="Kommentartext"/>
      </w:pPr>
    </w:p>
  </w:comment>
  <w:comment w:id="57" w:author="Lotz, Christin" w:date="2024-03-05T18:49:00Z" w:initials="LC">
    <w:p w14:paraId="4083853D" w14:textId="53918285" w:rsidR="00521DC2" w:rsidRPr="00521DC2" w:rsidRDefault="00521DC2">
      <w:pPr>
        <w:pStyle w:val="Kommentartext"/>
        <w:rPr>
          <w:lang w:val="en-US"/>
        </w:rPr>
      </w:pPr>
      <w:r>
        <w:rPr>
          <w:rStyle w:val="Kommentarzeichen"/>
        </w:rPr>
        <w:annotationRef/>
      </w:r>
      <w:r w:rsidRPr="00A027D8">
        <w:t xml:space="preserve">Adapted oder adopted?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58" w:author="Lotz, Christin" w:date="2024-03-05T18:52:00Z" w:initials="LC">
    <w:p w14:paraId="33AB4226" w14:textId="10FFFB44" w:rsidR="00521DC2" w:rsidRPr="00521DC2" w:rsidRDefault="00521DC2">
      <w:pPr>
        <w:pStyle w:val="Kommentartext"/>
      </w:pPr>
      <w:r>
        <w:rPr>
          <w:rStyle w:val="Kommentarzeichen"/>
        </w:rPr>
        <w:annotationRef/>
      </w:r>
      <w:r w:rsidRPr="00521DC2">
        <w:t xml:space="preserve">Ich glaube </w:t>
      </w:r>
      <w:proofErr w:type="spellStart"/>
      <w:r w:rsidRPr="00521DC2">
        <w:t>either</w:t>
      </w:r>
      <w:proofErr w:type="spellEnd"/>
      <w:r w:rsidRPr="00521DC2">
        <w:t xml:space="preserve"> … </w:t>
      </w:r>
      <w:proofErr w:type="spellStart"/>
      <w:r w:rsidRPr="00521DC2">
        <w:t>or</w:t>
      </w:r>
      <w:proofErr w:type="spellEnd"/>
      <w:r w:rsidRPr="00521DC2">
        <w:t xml:space="preserve"> Sä</w:t>
      </w:r>
      <w:r>
        <w:t xml:space="preserve">tze </w:t>
      </w:r>
      <w:proofErr w:type="spellStart"/>
      <w:r>
        <w:t>kännen</w:t>
      </w:r>
      <w:proofErr w:type="spellEnd"/>
      <w:r>
        <w:t xml:space="preserve"> nur 2 Möglichkeiten und nicht 3 haben.</w:t>
      </w:r>
    </w:p>
  </w:comment>
  <w:comment w:id="59" w:author="Lotz, Christin" w:date="2024-03-05T18:53:00Z" w:initials="LC">
    <w:p w14:paraId="47570EFC" w14:textId="45487C74" w:rsidR="00521DC2" w:rsidRDefault="00521DC2">
      <w:pPr>
        <w:pStyle w:val="Kommentartext"/>
      </w:pPr>
      <w:r>
        <w:rPr>
          <w:rStyle w:val="Kommentarzeichen"/>
        </w:rPr>
        <w:annotationRef/>
      </w:r>
      <w:r>
        <w:t>Das Modell ist immer relevant. Du meinst sicher der Ablauf im Model läuft weiter, wenn …</w:t>
      </w:r>
    </w:p>
  </w:comment>
  <w:comment w:id="60" w:author="Lotz, Christin" w:date="2024-03-05T18:54:00Z" w:initials="LC">
    <w:p w14:paraId="08DB425D" w14:textId="708BD81B" w:rsidR="00521DC2" w:rsidRDefault="00521DC2">
      <w:pPr>
        <w:pStyle w:val="Kommentartext"/>
      </w:pPr>
      <w:r>
        <w:rPr>
          <w:rStyle w:val="Kommentarzeichen"/>
        </w:rPr>
        <w:annotationRef/>
      </w:r>
      <w:r>
        <w:t xml:space="preserve">Du kannst in Mehrzahl schreiben und dann als Pronomen einfach </w:t>
      </w:r>
      <w:proofErr w:type="spellStart"/>
      <w:r>
        <w:t>they</w:t>
      </w:r>
      <w:proofErr w:type="spellEnd"/>
      <w:r>
        <w:t xml:space="preserve"> nutzen</w:t>
      </w:r>
    </w:p>
  </w:comment>
  <w:comment w:id="61" w:author="Lotz, Christin" w:date="2024-03-05T18:55:00Z" w:initials="LC">
    <w:p w14:paraId="3FEE6E5B" w14:textId="4593F51F" w:rsidR="00521DC2" w:rsidRDefault="00521DC2">
      <w:pPr>
        <w:pStyle w:val="Kommentartext"/>
      </w:pPr>
      <w:r>
        <w:rPr>
          <w:rStyle w:val="Kommentarzeichen"/>
        </w:rPr>
        <w:annotationRef/>
      </w:r>
      <w:r>
        <w:t xml:space="preserve">Hier würde ich die </w:t>
      </w:r>
      <w:proofErr w:type="spellStart"/>
      <w:r>
        <w:t>physiological</w:t>
      </w:r>
      <w:proofErr w:type="spellEnd"/>
      <w:r>
        <w:t xml:space="preserve"> </w:t>
      </w:r>
      <w:proofErr w:type="spellStart"/>
      <w:r>
        <w:t>reaction</w:t>
      </w:r>
      <w:proofErr w:type="spellEnd"/>
      <w:r>
        <w:t xml:space="preserve"> mehr hervorheben. Denn darum geht’s ja im Paper.</w:t>
      </w:r>
    </w:p>
  </w:comment>
  <w:comment w:id="62" w:author="Lotz, Christin" w:date="2024-03-05T18:57:00Z" w:initials="LC">
    <w:p w14:paraId="582F7CA7" w14:textId="4982CA06" w:rsidR="00521DC2" w:rsidRDefault="00521DC2">
      <w:pPr>
        <w:pStyle w:val="Kommentartext"/>
      </w:pPr>
      <w:r>
        <w:rPr>
          <w:rStyle w:val="Kommentarzeichen"/>
        </w:rPr>
        <w:annotationRef/>
      </w:r>
      <w:r>
        <w:t xml:space="preserve">Naja und dass wir auch Box 2 und 4 mit dabei haben könnte hier auch schon kommen. </w:t>
      </w:r>
      <w:r w:rsidR="00BA75CB">
        <w:t xml:space="preserve">Sonst fragt man sich, warum man sich so ein komplexes Modell raussucht, wenn man sich nur 2 Boxen davon </w:t>
      </w:r>
      <w:proofErr w:type="spellStart"/>
      <w:r w:rsidR="00BA75CB">
        <w:t>aunschaut</w:t>
      </w:r>
      <w:proofErr w:type="spellEnd"/>
      <w:r w:rsidR="00BA75CB">
        <w:t>.</w:t>
      </w:r>
    </w:p>
  </w:comment>
  <w:comment w:id="63" w:author="Lotz, Christin" w:date="2024-03-05T19:01:00Z" w:initials="LC">
    <w:p w14:paraId="5BB79BE3" w14:textId="77777777" w:rsidR="001E2FCB" w:rsidRDefault="001E2FCB">
      <w:pPr>
        <w:pStyle w:val="Kommentartext"/>
      </w:pPr>
      <w:r>
        <w:rPr>
          <w:rStyle w:val="Kommentarzeichen"/>
        </w:rPr>
        <w:annotationRef/>
      </w:r>
      <w:r>
        <w:t xml:space="preserve">Ich finde, das könnte so ähnlich auch auf die </w:t>
      </w:r>
      <w:proofErr w:type="spellStart"/>
      <w:r>
        <w:t>first</w:t>
      </w:r>
      <w:proofErr w:type="spellEnd"/>
      <w:r>
        <w:t xml:space="preserve"> </w:t>
      </w:r>
      <w:proofErr w:type="spellStart"/>
      <w:r>
        <w:t>page</w:t>
      </w:r>
      <w:proofErr w:type="spellEnd"/>
      <w:r>
        <w:t xml:space="preserve"> kommen.</w:t>
      </w:r>
    </w:p>
    <w:p w14:paraId="2706AB5C" w14:textId="77777777" w:rsidR="001E2FCB" w:rsidRDefault="001E2FCB">
      <w:pPr>
        <w:pStyle w:val="Kommentartext"/>
      </w:pPr>
    </w:p>
    <w:p w14:paraId="4430801C" w14:textId="2779F4C5" w:rsidR="001E2FCB" w:rsidRDefault="001E2FCB">
      <w:pPr>
        <w:pStyle w:val="Kommentartext"/>
      </w:pPr>
      <w:r>
        <w:t xml:space="preserve">Ansonsten finde ich den Cut irgendwie zu Hart von dem Modell jetzt plötzlich wieder auf </w:t>
      </w:r>
      <w:proofErr w:type="spellStart"/>
      <w:r>
        <w:t>SElf</w:t>
      </w:r>
      <w:proofErr w:type="spellEnd"/>
      <w:r>
        <w:t xml:space="preserve">-report </w:t>
      </w:r>
      <w:proofErr w:type="spellStart"/>
      <w:r>
        <w:t>measures</w:t>
      </w:r>
      <w:proofErr w:type="spellEnd"/>
      <w:r>
        <w:t xml:space="preserve"> vs. </w:t>
      </w:r>
      <w:proofErr w:type="spellStart"/>
      <w:r>
        <w:t>wearables</w:t>
      </w:r>
      <w:proofErr w:type="spellEnd"/>
      <w:r>
        <w:t xml:space="preserve"> zu kommen. Wie in der letzten Version auch schon angemerkt stehen viele Absätze eher lose beieinander und man fragt sich so ein bisschen, wo die Reise hingehen soll.</w:t>
      </w:r>
    </w:p>
  </w:comment>
  <w:comment w:id="64" w:author="Lotz, Christin" w:date="2024-03-05T19:07:00Z" w:initials="LC">
    <w:p w14:paraId="589E0860" w14:textId="77777777" w:rsidR="001E2FCB" w:rsidRDefault="001E2FCB">
      <w:pPr>
        <w:pStyle w:val="Kommentartext"/>
      </w:pPr>
      <w:r>
        <w:rPr>
          <w:rStyle w:val="Kommentarzeichen"/>
        </w:rPr>
        <w:annotationRef/>
      </w:r>
      <w:r>
        <w:t xml:space="preserve">Ich würde schon hier am Anfang vom Abschnitt sagen, dass jetzt </w:t>
      </w:r>
      <w:r w:rsidR="006B48FF">
        <w:t>HR-</w:t>
      </w:r>
      <w:r>
        <w:t xml:space="preserve">Studien mit </w:t>
      </w:r>
      <w:r w:rsidR="006B48FF">
        <w:t xml:space="preserve">zunächst </w:t>
      </w:r>
      <w:r>
        <w:t xml:space="preserve">EEG und </w:t>
      </w:r>
      <w:r w:rsidR="006B48FF">
        <w:t xml:space="preserve">dann </w:t>
      </w:r>
      <w:r>
        <w:t>Wearables kommen. Damit man sich nicht wundert, woher jetzt der Schlenker zu den EEG-Sachen kommt</w:t>
      </w:r>
      <w:r w:rsidR="006B48FF">
        <w:t xml:space="preserve"> und was </w:t>
      </w:r>
      <w:proofErr w:type="spellStart"/>
      <w:r w:rsidR="006B48FF">
        <w:t>dan</w:t>
      </w:r>
      <w:proofErr w:type="spellEnd"/>
      <w:r w:rsidR="006B48FF">
        <w:t xml:space="preserve"> mit dem </w:t>
      </w:r>
      <w:proofErr w:type="spellStart"/>
      <w:r w:rsidR="006B48FF">
        <w:t>waerables</w:t>
      </w:r>
      <w:proofErr w:type="spellEnd"/>
      <w:r w:rsidR="006B48FF">
        <w:t xml:space="preserve"> </w:t>
      </w:r>
      <w:proofErr w:type="spellStart"/>
      <w:r w:rsidR="006B48FF">
        <w:t>thema</w:t>
      </w:r>
      <w:proofErr w:type="spellEnd"/>
      <w:r w:rsidR="006B48FF">
        <w:t xml:space="preserve"> zu tun hat. </w:t>
      </w:r>
    </w:p>
    <w:p w14:paraId="3713D09A" w14:textId="77777777" w:rsidR="006B48FF" w:rsidRDefault="006B48FF">
      <w:pPr>
        <w:pStyle w:val="Kommentartext"/>
      </w:pPr>
    </w:p>
    <w:p w14:paraId="69392E46" w14:textId="50DF8C1E" w:rsidR="006B48FF" w:rsidRDefault="006B48FF">
      <w:pPr>
        <w:pStyle w:val="Kommentartext"/>
      </w:pPr>
      <w:r>
        <w:t xml:space="preserve">Korrektur zu Kommentar ob: Lass mal </w:t>
      </w:r>
      <w:proofErr w:type="spellStart"/>
      <w:r>
        <w:t>EEg</w:t>
      </w:r>
      <w:proofErr w:type="spellEnd"/>
      <w:r>
        <w:t xml:space="preserve"> weiter ob drin, weil es hier ja gebraucht wird.</w:t>
      </w:r>
    </w:p>
  </w:comment>
  <w:comment w:id="65" w:author="Lotz, Christin" w:date="2024-03-05T19:04:00Z" w:initials="LC">
    <w:p w14:paraId="468FFAB1" w14:textId="27A848CC" w:rsidR="001E2FCB" w:rsidRDefault="001E2FCB">
      <w:pPr>
        <w:pStyle w:val="Kommentartext"/>
      </w:pPr>
      <w:r>
        <w:rPr>
          <w:rStyle w:val="Kommentarzeichen"/>
        </w:rPr>
        <w:annotationRef/>
      </w:r>
      <w:r>
        <w:t xml:space="preserve">Yes, das ist ein Traum. Bitte mehr von diesen Absätzen, die zum Thema passen, in sich logisch aufgebaut sind und klar und trotzdem </w:t>
      </w:r>
      <w:proofErr w:type="gramStart"/>
      <w:r>
        <w:t>synthetisiert  Infos</w:t>
      </w:r>
      <w:proofErr w:type="gramEnd"/>
      <w:r>
        <w:t xml:space="preserve"> vermitteln. </w:t>
      </w:r>
    </w:p>
  </w:comment>
  <w:comment w:id="69" w:author="Lotz, Christin" w:date="2024-03-05T19:10:00Z" w:initials="LC">
    <w:p w14:paraId="2B0F3D6E" w14:textId="2DA498C1" w:rsidR="006B48FF" w:rsidRDefault="006B48FF">
      <w:pPr>
        <w:pStyle w:val="Kommentartext"/>
      </w:pPr>
      <w:r>
        <w:rPr>
          <w:rStyle w:val="Kommentarzeichen"/>
        </w:rPr>
        <w:annotationRef/>
      </w:r>
      <w:proofErr w:type="spellStart"/>
      <w:r>
        <w:t>Proved</w:t>
      </w:r>
      <w:proofErr w:type="spellEnd"/>
      <w:r>
        <w:t xml:space="preserve"> ist ein kritisches Wort. Sollte lieber nicht benutzt werden, da die ja nix bewiesen haben, sondern lediglich </w:t>
      </w:r>
      <w:proofErr w:type="spellStart"/>
      <w:r>
        <w:t>evidenz</w:t>
      </w:r>
      <w:proofErr w:type="spellEnd"/>
      <w:r>
        <w:t xml:space="preserve"> </w:t>
      </w:r>
      <w:proofErr w:type="spellStart"/>
      <w:r>
        <w:t>provided</w:t>
      </w:r>
      <w:proofErr w:type="spellEnd"/>
      <w:r>
        <w:t xml:space="preserve"> haben.</w:t>
      </w:r>
    </w:p>
  </w:comment>
  <w:comment w:id="70" w:author="Lotz, Christin" w:date="2024-03-05T19:13:00Z" w:initials="LC">
    <w:p w14:paraId="1E84E59A" w14:textId="67980A52" w:rsidR="006B48FF" w:rsidRDefault="006B48FF">
      <w:pPr>
        <w:pStyle w:val="Kommentartext"/>
      </w:pPr>
      <w:r>
        <w:rPr>
          <w:rStyle w:val="Kommentarzeichen"/>
        </w:rPr>
        <w:annotationRef/>
      </w:r>
      <w:r>
        <w:t>Eventuell wäre der Hinweis am Ende vom Absatz besser aufgehoben. Plus: Es ist wichtig, dass du dazu sagst, warum diese Unterscheidung so wichtig ist.</w:t>
      </w:r>
    </w:p>
  </w:comment>
  <w:comment w:id="71" w:author="Lotz, Christin" w:date="2024-03-05T19:14:00Z" w:initials="LC">
    <w:p w14:paraId="4ED0D48A" w14:textId="1DBA253D" w:rsidR="006B48FF" w:rsidRDefault="006B48FF">
      <w:pPr>
        <w:pStyle w:val="Kommentartext"/>
      </w:pPr>
      <w:r>
        <w:rPr>
          <w:rStyle w:val="Kommentarzeichen"/>
        </w:rPr>
        <w:annotationRef/>
      </w:r>
      <w:r>
        <w:t>Ist die Studie wirklich relevant, wenn die Probanden hier nur Lernen und nicht Unterrichten?</w:t>
      </w:r>
    </w:p>
  </w:comment>
  <w:comment w:id="86" w:author="Lotz, Christin" w:date="2024-03-05T19:21:00Z" w:initials="LC">
    <w:p w14:paraId="3CE9A3D9" w14:textId="07ABBA54" w:rsidR="00622D5C" w:rsidRPr="00622D5C" w:rsidRDefault="00622D5C">
      <w:pPr>
        <w:pStyle w:val="Kommentartext"/>
        <w:rPr>
          <w:lang w:val="en-US"/>
        </w:rPr>
      </w:pPr>
      <w:r>
        <w:rPr>
          <w:rStyle w:val="Kommentarzeichen"/>
        </w:rPr>
        <w:annotationRef/>
      </w:r>
      <w:r w:rsidRPr="00622D5C">
        <w:rPr>
          <w:lang w:val="en-US"/>
        </w:rPr>
        <w:t xml:space="preserve">Bitte </w:t>
      </w:r>
      <w:proofErr w:type="spellStart"/>
      <w:r w:rsidRPr="00622D5C">
        <w:rPr>
          <w:lang w:val="en-US"/>
        </w:rPr>
        <w:t>nochma</w:t>
      </w:r>
      <w:r>
        <w:rPr>
          <w:lang w:val="en-US"/>
        </w:rPr>
        <w:t>l</w:t>
      </w:r>
      <w:proofErr w:type="spellEnd"/>
      <w:r w:rsidRPr="00622D5C">
        <w:rPr>
          <w:lang w:val="en-US"/>
        </w:rPr>
        <w:t xml:space="preserve"> </w:t>
      </w:r>
      <w:proofErr w:type="spellStart"/>
      <w:r w:rsidRPr="00622D5C">
        <w:rPr>
          <w:lang w:val="en-US"/>
        </w:rPr>
        <w:t>überall</w:t>
      </w:r>
      <w:proofErr w:type="spellEnd"/>
      <w:r w:rsidRPr="00622D5C">
        <w:rPr>
          <w:lang w:val="en-US"/>
        </w:rPr>
        <w:t xml:space="preserve"> use of </w:t>
      </w:r>
      <w:r>
        <w:rPr>
          <w:lang w:val="en-US"/>
        </w:rPr>
        <w:t xml:space="preserve">past tense </w:t>
      </w:r>
      <w:proofErr w:type="spellStart"/>
      <w:r>
        <w:rPr>
          <w:lang w:val="en-US"/>
        </w:rPr>
        <w:t>checken</w:t>
      </w:r>
      <w:proofErr w:type="spellEnd"/>
      <w:r>
        <w:rPr>
          <w:lang w:val="en-US"/>
        </w:rPr>
        <w:t>.</w:t>
      </w:r>
    </w:p>
  </w:comment>
  <w:comment w:id="92" w:author="Lotz, Christin" w:date="2024-03-05T19:21:00Z" w:initials="LC">
    <w:p w14:paraId="6217E4FB" w14:textId="7CA2295C" w:rsidR="00622D5C" w:rsidRDefault="00622D5C">
      <w:pPr>
        <w:pStyle w:val="Kommentartext"/>
      </w:pPr>
      <w:r>
        <w:rPr>
          <w:rStyle w:val="Kommentarzeichen"/>
        </w:rPr>
        <w:annotationRef/>
      </w:r>
      <w:r>
        <w:t>Wo haben wir das nochmal gesehen?</w:t>
      </w:r>
    </w:p>
  </w:comment>
  <w:comment w:id="93" w:author="Lotz, Christin" w:date="2024-03-05T19:22:00Z" w:initials="LC">
    <w:p w14:paraId="7419B24B" w14:textId="6F4D6010" w:rsidR="00622D5C" w:rsidRDefault="00622D5C">
      <w:pPr>
        <w:pStyle w:val="Kommentartext"/>
      </w:pPr>
      <w:r>
        <w:rPr>
          <w:rStyle w:val="Kommentarzeichen"/>
        </w:rPr>
        <w:annotationRef/>
      </w:r>
      <w:r>
        <w:t xml:space="preserve">Development auch </w:t>
      </w:r>
      <w:proofErr w:type="spellStart"/>
      <w:r>
        <w:t>son</w:t>
      </w:r>
      <w:proofErr w:type="spellEnd"/>
      <w:r>
        <w:t xml:space="preserve"> schwieriges Wort. Wir meist </w:t>
      </w:r>
      <w:proofErr w:type="spellStart"/>
      <w:r>
        <w:t>ehger</w:t>
      </w:r>
      <w:proofErr w:type="spellEnd"/>
      <w:r>
        <w:t xml:space="preserve"> im Zusammenhang von Entwicklungsprozessen über längere Zeiträume verwendet. Wir reden hier ja eher von Entstehung und nicht von Entwicklung von Stress.</w:t>
      </w:r>
    </w:p>
  </w:comment>
  <w:comment w:id="94" w:author="Lotz, Christin" w:date="2024-03-05T19:23:00Z" w:initials="LC">
    <w:p w14:paraId="3AB7E712" w14:textId="77777777" w:rsidR="00622D5C" w:rsidRDefault="00622D5C">
      <w:pPr>
        <w:pStyle w:val="Kommentartext"/>
      </w:pPr>
      <w:r>
        <w:rPr>
          <w:rStyle w:val="Kommentarzeichen"/>
        </w:rPr>
        <w:annotationRef/>
      </w:r>
      <w:r>
        <w:t>Das ist gut gemeint, aber kommt total unerwartet. Es fehlt noch eine Begründung, warum es wichtig ist, Phasen anzuschauen und generell kommt der Begriff Phasen ziemlich unvermittelt. Total unklar, was hier an dieser Stelle mit Phasen gemeint ist.</w:t>
      </w:r>
    </w:p>
    <w:p w14:paraId="7841CCDB" w14:textId="77777777" w:rsidR="00622D5C" w:rsidRDefault="00622D5C">
      <w:pPr>
        <w:pStyle w:val="Kommentartext"/>
      </w:pPr>
    </w:p>
    <w:p w14:paraId="066B3AA1" w14:textId="0EF7ACEC" w:rsidR="00622D5C" w:rsidRDefault="00622D5C">
      <w:pPr>
        <w:pStyle w:val="Kommentartext"/>
      </w:pPr>
      <w:r>
        <w:t>Ich kommentiere diesen Abschnitt übrigens deswegen so ausführlich, weil der super wichtig ist.  Der Bezug zum Modell kann noch deutlicher und klarer werden.</w:t>
      </w:r>
    </w:p>
  </w:comment>
  <w:comment w:id="98" w:author="Lotz, Christin" w:date="2024-03-06T10:51:00Z" w:initials="LC">
    <w:p w14:paraId="7C227F19" w14:textId="7316670B" w:rsidR="00F76A1B" w:rsidRPr="00F76A1B" w:rsidRDefault="00F76A1B">
      <w:pPr>
        <w:pStyle w:val="Kommentartext"/>
      </w:pPr>
      <w:r>
        <w:rPr>
          <w:rStyle w:val="Kommentarzeichen"/>
        </w:rPr>
        <w:annotationRef/>
      </w:r>
      <w:r w:rsidRPr="00F76A1B">
        <w:t xml:space="preserve">Work </w:t>
      </w:r>
      <w:proofErr w:type="spellStart"/>
      <w:r w:rsidRPr="00F76A1B">
        <w:t>enthusiasm</w:t>
      </w:r>
      <w:proofErr w:type="spellEnd"/>
      <w:r w:rsidRPr="00F76A1B">
        <w:t xml:space="preserve">, emotional </w:t>
      </w:r>
      <w:proofErr w:type="spellStart"/>
      <w:r w:rsidRPr="00F76A1B">
        <w:t>exhaustion</w:t>
      </w:r>
      <w:proofErr w:type="spellEnd"/>
      <w:r w:rsidRPr="00F76A1B">
        <w:t xml:space="preserve"> and </w:t>
      </w:r>
      <w:proofErr w:type="spellStart"/>
      <w:r w:rsidRPr="00F76A1B">
        <w:t>teacher</w:t>
      </w:r>
      <w:proofErr w:type="spellEnd"/>
      <w:r w:rsidRPr="00F76A1B">
        <w:t>-student-relations sind alles Konstrukte um die</w:t>
      </w:r>
      <w:r>
        <w:t xml:space="preserve"> es in unserem Artikel nicht geht.</w:t>
      </w:r>
    </w:p>
  </w:comment>
  <w:comment w:id="99" w:author="Lotz, Christin" w:date="2024-03-06T10:51:00Z" w:initials="LC">
    <w:p w14:paraId="05BFC52A" w14:textId="5E4AF193" w:rsidR="00F76A1B" w:rsidRDefault="00F76A1B">
      <w:pPr>
        <w:pStyle w:val="Kommentartext"/>
      </w:pPr>
      <w:r>
        <w:rPr>
          <w:rStyle w:val="Kommentarzeichen"/>
        </w:rPr>
        <w:annotationRef/>
      </w:r>
      <w:r>
        <w:t>Dann lieber nicht als direktes Zitat.</w:t>
      </w:r>
    </w:p>
  </w:comment>
  <w:comment w:id="100" w:author="Lotz, Christin" w:date="2024-03-06T10:53:00Z" w:initials="LC">
    <w:p w14:paraId="3D7C062F" w14:textId="1A8FA1DB" w:rsidR="00F76A1B" w:rsidRDefault="00F76A1B">
      <w:pPr>
        <w:pStyle w:val="Kommentartext"/>
      </w:pPr>
      <w:r>
        <w:rPr>
          <w:rStyle w:val="Kommentarzeichen"/>
        </w:rPr>
        <w:annotationRef/>
      </w:r>
      <w:r>
        <w:t>Was bringt uns diese Unterscheidung für den Artikel? Warum ist das relevant?</w:t>
      </w:r>
    </w:p>
  </w:comment>
  <w:comment w:id="101" w:author="Lotz, Christin" w:date="2024-03-06T10:54:00Z" w:initials="LC">
    <w:p w14:paraId="001FFA85" w14:textId="419EDCEF" w:rsidR="00F76A1B" w:rsidRDefault="00F76A1B">
      <w:pPr>
        <w:pStyle w:val="Kommentartext"/>
      </w:pPr>
      <w:r>
        <w:rPr>
          <w:rStyle w:val="Kommentarzeichen"/>
        </w:rPr>
        <w:annotationRef/>
      </w:r>
      <w:r>
        <w:t xml:space="preserve">Benutz mal lieber das Verb </w:t>
      </w:r>
      <w:proofErr w:type="spellStart"/>
      <w:r>
        <w:t>coping</w:t>
      </w:r>
      <w:proofErr w:type="spellEnd"/>
    </w:p>
  </w:comment>
  <w:comment w:id="102" w:author="Lotz, Christin" w:date="2024-03-06T10:57:00Z" w:initials="LC">
    <w:p w14:paraId="27588DDE" w14:textId="77777777" w:rsidR="00F76A1B" w:rsidRDefault="00F76A1B">
      <w:pPr>
        <w:pStyle w:val="Kommentartext"/>
      </w:pPr>
      <w:r>
        <w:rPr>
          <w:rStyle w:val="Kommentarzeichen"/>
        </w:rPr>
        <w:annotationRef/>
      </w:r>
      <w:r>
        <w:t>Wie immer meine gleiche Frage: Was hat diese Unterscheidung mit unserem Artikel zu tun? Warum ist das relevant?</w:t>
      </w:r>
    </w:p>
    <w:p w14:paraId="068E8D00" w14:textId="53B89495" w:rsidR="00F76A1B" w:rsidRDefault="00F76A1B">
      <w:pPr>
        <w:pStyle w:val="Kommentartext"/>
      </w:pPr>
      <w:r>
        <w:t>Und ich meine damit nicht, dass du es streichen sollst. Aber wenn du es bringst, dann musst du darlegen, weshalb diese Unterscheidung hilfreich ist, unsere Fragestellungen herzuleiten.</w:t>
      </w:r>
    </w:p>
  </w:comment>
  <w:comment w:id="103"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104" w:author="Lotz, Christin" w:date="2024-03-06T11:00:00Z" w:initials="LC">
    <w:p w14:paraId="3D478DE2" w14:textId="77777777" w:rsidR="00952C8A" w:rsidRDefault="00952C8A">
      <w:pPr>
        <w:pStyle w:val="Kommentartext"/>
      </w:pPr>
      <w:r>
        <w:rPr>
          <w:rStyle w:val="Kommentarzeichen"/>
        </w:rPr>
        <w:annotationRef/>
      </w:r>
      <w:r>
        <w:t xml:space="preserve">Am Ende von jedem Absatz wäre es sinnvoll, nochmal kurz zusammenzufassen, was die relevante Erkenntnis ist, um die Fragestellung/ den </w:t>
      </w:r>
      <w:proofErr w:type="spellStart"/>
      <w:r>
        <w:t>research</w:t>
      </w:r>
      <w:proofErr w:type="spellEnd"/>
      <w:r>
        <w:t xml:space="preserve"> </w:t>
      </w:r>
      <w:proofErr w:type="spellStart"/>
      <w:r>
        <w:t>gap</w:t>
      </w:r>
      <w:proofErr w:type="spellEnd"/>
      <w:r>
        <w:t xml:space="preserve"> herzuleiten.</w:t>
      </w:r>
    </w:p>
    <w:p w14:paraId="0F7749C2" w14:textId="77777777" w:rsidR="00952C8A" w:rsidRDefault="00952C8A">
      <w:pPr>
        <w:pStyle w:val="Kommentartext"/>
      </w:pPr>
    </w:p>
    <w:p w14:paraId="6EB91FBD" w14:textId="1B058ADE" w:rsidR="00952C8A" w:rsidRDefault="00952C8A">
      <w:pPr>
        <w:pStyle w:val="Kommentartext"/>
      </w:pPr>
      <w:r>
        <w:t xml:space="preserve">Wenn ich den Theorieteil nur bis hier her lese, hätte ich (wenn ich den Rest nicht kennen würde) noch so ziemlich keine Idee, worauf du eigentlich </w:t>
      </w:r>
      <w:proofErr w:type="gramStart"/>
      <w:r>
        <w:t>hinaus willst</w:t>
      </w:r>
      <w:proofErr w:type="gramEnd"/>
      <w:r>
        <w:t>.</w:t>
      </w:r>
      <w:r w:rsidR="007D1711">
        <w:t xml:space="preserve"> </w:t>
      </w:r>
    </w:p>
  </w:comment>
  <w:comment w:id="105" w:author="Mandy Klatt" w:date="2024-03-02T16:30:00Z" w:initials="MK">
    <w:p w14:paraId="6312BE22" w14:textId="47B41B60" w:rsidR="00956D35" w:rsidRDefault="00956D35">
      <w:pPr>
        <w:pStyle w:val="Kommentartext"/>
      </w:pPr>
      <w:r>
        <w:rPr>
          <w:rStyle w:val="Kommentarzeichen"/>
        </w:rPr>
        <w:annotationRef/>
      </w:r>
      <w:r>
        <w:t xml:space="preserve">Ich habe das mal mit aufgenommen, um den Übergang </w:t>
      </w:r>
      <w:r w:rsidR="00DC7310">
        <w:t>smoother zu gestalten.</w:t>
      </w:r>
    </w:p>
  </w:comment>
  <w:comment w:id="106"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C57CE" w15:done="0"/>
  <w15:commentEx w15:paraId="4FA01FE1" w15:done="0"/>
  <w15:commentEx w15:paraId="4F33E393" w15:done="0"/>
  <w15:commentEx w15:paraId="04E6802A" w15:done="0"/>
  <w15:commentEx w15:paraId="419B5EF7" w15:done="0"/>
  <w15:commentEx w15:paraId="2AF3FD96" w15:done="0"/>
  <w15:commentEx w15:paraId="409B7EDB" w15:done="0"/>
  <w15:commentEx w15:paraId="1C98CB62" w15:done="0"/>
  <w15:commentEx w15:paraId="27058D5B" w15:done="0"/>
  <w15:commentEx w15:paraId="78848C6D" w15:done="0"/>
  <w15:commentEx w15:paraId="4583A345" w15:done="0"/>
  <w15:commentEx w15:paraId="6F43E7DA" w15:done="0"/>
  <w15:commentEx w15:paraId="260D76E2" w15:done="0"/>
  <w15:commentEx w15:paraId="15E7A013" w15:done="0"/>
  <w15:commentEx w15:paraId="5DDDBCAB" w15:done="0"/>
  <w15:commentEx w15:paraId="7D317499" w15:paraIdParent="5DDDBCAB" w15:done="0"/>
  <w15:commentEx w15:paraId="66351805" w15:done="0"/>
  <w15:commentEx w15:paraId="07DF7F73" w15:paraIdParent="66351805" w15:done="0"/>
  <w15:commentEx w15:paraId="182BBA98" w15:done="0"/>
  <w15:commentEx w15:paraId="2ED773DF" w15:done="0"/>
  <w15:commentEx w15:paraId="100A5AFD" w15:done="0"/>
  <w15:commentEx w15:paraId="4DD066C9" w15:done="0"/>
  <w15:commentEx w15:paraId="76CAF57A" w15:paraIdParent="4DD066C9" w15:done="0"/>
  <w15:commentEx w15:paraId="64882013" w15:done="0"/>
  <w15:commentEx w15:paraId="3157D7BD" w15:done="0"/>
  <w15:commentEx w15:paraId="763FBCFB" w15:done="0"/>
  <w15:commentEx w15:paraId="11638A55" w15:done="0"/>
  <w15:commentEx w15:paraId="3D70816F" w15:done="0"/>
  <w15:commentEx w15:paraId="1924B672" w15:done="0"/>
  <w15:commentEx w15:paraId="4083853D" w15:done="0"/>
  <w15:commentEx w15:paraId="33AB4226" w15:done="0"/>
  <w15:commentEx w15:paraId="47570EFC" w15:done="0"/>
  <w15:commentEx w15:paraId="08DB425D" w15:done="0"/>
  <w15:commentEx w15:paraId="3FEE6E5B" w15:done="0"/>
  <w15:commentEx w15:paraId="582F7CA7" w15:done="0"/>
  <w15:commentEx w15:paraId="4430801C" w15:done="0"/>
  <w15:commentEx w15:paraId="69392E46" w15:done="0"/>
  <w15:commentEx w15:paraId="468FFAB1" w15:done="0"/>
  <w15:commentEx w15:paraId="2B0F3D6E" w15:done="0"/>
  <w15:commentEx w15:paraId="1E84E59A" w15:done="0"/>
  <w15:commentEx w15:paraId="4ED0D48A" w15:done="0"/>
  <w15:commentEx w15:paraId="3CE9A3D9" w15:done="0"/>
  <w15:commentEx w15:paraId="6217E4FB" w15:done="0"/>
  <w15:commentEx w15:paraId="7419B24B" w15:done="0"/>
  <w15:commentEx w15:paraId="066B3AA1" w15:done="0"/>
  <w15:commentEx w15:paraId="7C227F19" w15:done="0"/>
  <w15:commentEx w15:paraId="05BFC52A" w15:done="0"/>
  <w15:commentEx w15:paraId="3D7C062F" w15:done="0"/>
  <w15:commentEx w15:paraId="001FFA85" w15:done="0"/>
  <w15:commentEx w15:paraId="068E8D00" w15:done="0"/>
  <w15:commentEx w15:paraId="1CD72BC6" w15:done="0"/>
  <w15:commentEx w15:paraId="6EB91FBD" w15:paraIdParent="1CD72BC6" w15:done="0"/>
  <w15:commentEx w15:paraId="6312BE22"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DB16" w16cex:dateUtc="2024-03-05T16:55:00Z"/>
  <w16cex:commentExtensible w16cex:durableId="2991DB48" w16cex:dateUtc="2024-03-05T16:56:00Z"/>
  <w16cex:commentExtensible w16cex:durableId="2991DBE4" w16cex:dateUtc="2024-03-05T16:59:00Z"/>
  <w16cex:commentExtensible w16cex:durableId="2991DCD1" w16cex:dateUtc="2024-03-05T17:02:00Z"/>
  <w16cex:commentExtensible w16cex:durableId="2991DD52" w16cex:dateUtc="2024-03-05T17:05:00Z"/>
  <w16cex:commentExtensible w16cex:durableId="2991DDA5" w16cex:dateUtc="2024-03-05T17:06:00Z"/>
  <w16cex:commentExtensible w16cex:durableId="2991DDCF" w16cex:dateUtc="2024-03-05T17:07:00Z"/>
  <w16cex:commentExtensible w16cex:durableId="2991DDF4" w16cex:dateUtc="2024-03-05T17:07:00Z"/>
  <w16cex:commentExtensible w16cex:durableId="2991DEE2" w16cex:dateUtc="2024-03-05T17:11:00Z"/>
  <w16cex:commentExtensible w16cex:durableId="2991DF09" w16cex:dateUtc="2024-03-05T17:12:00Z"/>
  <w16cex:commentExtensible w16cex:durableId="2991DEB0" w16cex:dateUtc="2024-03-05T17:10:00Z"/>
  <w16cex:commentExtensible w16cex:durableId="2991E092" w16cex:dateUtc="2024-03-05T17:18:00Z"/>
  <w16cex:commentExtensible w16cex:durableId="2991E158" w16cex:dateUtc="2024-03-05T17:22:00Z"/>
  <w16cex:commentExtensible w16cex:durableId="2991E1C0" w16cex:dateUtc="2024-03-05T17:24:00Z"/>
  <w16cex:commentExtensible w16cex:durableId="297F0057" w16cex:dateUtc="2024-02-20T09:41:00Z"/>
  <w16cex:commentExtensible w16cex:durableId="2991E281" w16cex:dateUtc="2024-03-05T17:27:00Z"/>
  <w16cex:commentExtensible w16cex:durableId="297F004E" w16cex:dateUtc="2024-02-20T09:41:00Z"/>
  <w16cex:commentExtensible w16cex:durableId="2991E2B9" w16cex:dateUtc="2024-03-05T17:28:00Z"/>
  <w16cex:commentExtensible w16cex:durableId="2991E419" w16cex:dateUtc="2024-03-05T17:34:00Z"/>
  <w16cex:commentExtensible w16cex:durableId="2991E4E6" w16cex:dateUtc="2024-03-05T17:37:00Z"/>
  <w16cex:commentExtensible w16cex:durableId="2991E518" w16cex:dateUtc="2024-03-05T17:38:00Z"/>
  <w16cex:commentExtensible w16cex:durableId="297DD4DA" w16cex:dateUtc="2024-02-19T12:23:00Z"/>
  <w16cex:commentExtensible w16cex:durableId="2991E594" w16cex:dateUtc="2024-03-05T17:40:00Z"/>
  <w16cex:commentExtensible w16cex:durableId="2991E6A7" w16cex:dateUtc="2024-03-05T17:44:00Z"/>
  <w16cex:commentExtensible w16cex:durableId="2991E5ED" w16cex:dateUtc="2024-03-05T17:41:00Z"/>
  <w16cex:commentExtensible w16cex:durableId="2991E6C3" w16cex:dateUtc="2024-03-05T17:45:00Z"/>
  <w16cex:commentExtensible w16cex:durableId="2991E6DE" w16cex:dateUtc="2024-03-05T17:45:00Z"/>
  <w16cex:commentExtensible w16cex:durableId="2991E70A" w16cex:dateUtc="2024-03-05T17:46:00Z"/>
  <w16cex:commentExtensible w16cex:durableId="2991E748" w16cex:dateUtc="2024-03-05T17:47:00Z"/>
  <w16cex:commentExtensible w16cex:durableId="2991E7AF" w16cex:dateUtc="2024-03-05T17:49:00Z"/>
  <w16cex:commentExtensible w16cex:durableId="2991E866" w16cex:dateUtc="2024-03-05T17:52:00Z"/>
  <w16cex:commentExtensible w16cex:durableId="2991E8AD" w16cex:dateUtc="2024-03-05T17:53:00Z"/>
  <w16cex:commentExtensible w16cex:durableId="2991E8D5" w16cex:dateUtc="2024-03-05T17:54:00Z"/>
  <w16cex:commentExtensible w16cex:durableId="2991E937" w16cex:dateUtc="2024-03-05T17:55:00Z"/>
  <w16cex:commentExtensible w16cex:durableId="2991E9AE" w16cex:dateUtc="2024-03-05T17:57:00Z"/>
  <w16cex:commentExtensible w16cex:durableId="2991EA79" w16cex:dateUtc="2024-03-05T18:01:00Z"/>
  <w16cex:commentExtensible w16cex:durableId="2991EBF4" w16cex:dateUtc="2024-03-05T18:07:00Z"/>
  <w16cex:commentExtensible w16cex:durableId="2991EB38" w16cex:dateUtc="2024-03-05T18:04:00Z"/>
  <w16cex:commentExtensible w16cex:durableId="2991ECBB" w16cex:dateUtc="2024-03-05T18:10:00Z"/>
  <w16cex:commentExtensible w16cex:durableId="2991ED50" w16cex:dateUtc="2024-03-05T18:13:00Z"/>
  <w16cex:commentExtensible w16cex:durableId="2991ED95" w16cex:dateUtc="2024-03-05T18:14:00Z"/>
  <w16cex:commentExtensible w16cex:durableId="2991EF23" w16cex:dateUtc="2024-03-05T18:21:00Z"/>
  <w16cex:commentExtensible w16cex:durableId="2991EF4D" w16cex:dateUtc="2024-03-05T18:21:00Z"/>
  <w16cex:commentExtensible w16cex:durableId="2991EF6B" w16cex:dateUtc="2024-03-05T18:22:00Z"/>
  <w16cex:commentExtensible w16cex:durableId="2991EFBE" w16cex:dateUtc="2024-03-05T18:23:00Z"/>
  <w16cex:commentExtensible w16cex:durableId="2992C94A" w16cex:dateUtc="2024-03-06T09:51:00Z"/>
  <w16cex:commentExtensible w16cex:durableId="2992C93A" w16cex:dateUtc="2024-03-06T09:51:00Z"/>
  <w16cex:commentExtensible w16cex:durableId="2992C997" w16cex:dateUtc="2024-03-06T09:53:00Z"/>
  <w16cex:commentExtensible w16cex:durableId="2992C9FA" w16cex:dateUtc="2024-03-06T09:54:00Z"/>
  <w16cex:commentExtensible w16cex:durableId="2992CA8E" w16cex:dateUtc="2024-03-06T09:57:00Z"/>
  <w16cex:commentExtensible w16cex:durableId="298EF4D2" w16cex:dateUtc="2024-03-03T12:08:00Z"/>
  <w16cex:commentExtensible w16cex:durableId="2992CB65" w16cex:dateUtc="2024-03-06T10:00:00Z"/>
  <w16cex:commentExtensible w16cex:durableId="298DD29B" w16cex:dateUtc="2024-03-02T15:30: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C57CE" w16cid:durableId="2991DB16"/>
  <w16cid:commentId w16cid:paraId="4FA01FE1" w16cid:durableId="2991DB48"/>
  <w16cid:commentId w16cid:paraId="4F33E393" w16cid:durableId="2991DBE4"/>
  <w16cid:commentId w16cid:paraId="04E6802A" w16cid:durableId="2991DCD1"/>
  <w16cid:commentId w16cid:paraId="419B5EF7" w16cid:durableId="2991DD52"/>
  <w16cid:commentId w16cid:paraId="2AF3FD96" w16cid:durableId="2991DDA5"/>
  <w16cid:commentId w16cid:paraId="409B7EDB" w16cid:durableId="2991DDCF"/>
  <w16cid:commentId w16cid:paraId="1C98CB62" w16cid:durableId="2991DDF4"/>
  <w16cid:commentId w16cid:paraId="27058D5B" w16cid:durableId="2991DEE2"/>
  <w16cid:commentId w16cid:paraId="78848C6D" w16cid:durableId="2991DF09"/>
  <w16cid:commentId w16cid:paraId="4583A345" w16cid:durableId="2991DEB0"/>
  <w16cid:commentId w16cid:paraId="6F43E7DA" w16cid:durableId="2991E092"/>
  <w16cid:commentId w16cid:paraId="260D76E2" w16cid:durableId="2991E158"/>
  <w16cid:commentId w16cid:paraId="15E7A013" w16cid:durableId="2991E1C0"/>
  <w16cid:commentId w16cid:paraId="5DDDBCAB" w16cid:durableId="297F0057"/>
  <w16cid:commentId w16cid:paraId="7D317499" w16cid:durableId="2991E281"/>
  <w16cid:commentId w16cid:paraId="66351805" w16cid:durableId="297F004E"/>
  <w16cid:commentId w16cid:paraId="07DF7F73" w16cid:durableId="2991E2B9"/>
  <w16cid:commentId w16cid:paraId="182BBA98" w16cid:durableId="2991E419"/>
  <w16cid:commentId w16cid:paraId="2ED773DF" w16cid:durableId="2991E4E6"/>
  <w16cid:commentId w16cid:paraId="100A5AFD" w16cid:durableId="2991E518"/>
  <w16cid:commentId w16cid:paraId="4DD066C9" w16cid:durableId="297DD4DA"/>
  <w16cid:commentId w16cid:paraId="76CAF57A" w16cid:durableId="2991E594"/>
  <w16cid:commentId w16cid:paraId="64882013" w16cid:durableId="2991E6A7"/>
  <w16cid:commentId w16cid:paraId="3157D7BD" w16cid:durableId="2991E5ED"/>
  <w16cid:commentId w16cid:paraId="763FBCFB" w16cid:durableId="2991E6C3"/>
  <w16cid:commentId w16cid:paraId="11638A55" w16cid:durableId="2991E6DE"/>
  <w16cid:commentId w16cid:paraId="3D70816F" w16cid:durableId="2991E70A"/>
  <w16cid:commentId w16cid:paraId="1924B672" w16cid:durableId="2991E748"/>
  <w16cid:commentId w16cid:paraId="4083853D" w16cid:durableId="2991E7AF"/>
  <w16cid:commentId w16cid:paraId="33AB4226" w16cid:durableId="2991E866"/>
  <w16cid:commentId w16cid:paraId="47570EFC" w16cid:durableId="2991E8AD"/>
  <w16cid:commentId w16cid:paraId="08DB425D" w16cid:durableId="2991E8D5"/>
  <w16cid:commentId w16cid:paraId="3FEE6E5B" w16cid:durableId="2991E937"/>
  <w16cid:commentId w16cid:paraId="582F7CA7" w16cid:durableId="2991E9AE"/>
  <w16cid:commentId w16cid:paraId="4430801C" w16cid:durableId="2991EA79"/>
  <w16cid:commentId w16cid:paraId="69392E46" w16cid:durableId="2991EBF4"/>
  <w16cid:commentId w16cid:paraId="468FFAB1" w16cid:durableId="2991EB38"/>
  <w16cid:commentId w16cid:paraId="2B0F3D6E" w16cid:durableId="2991ECBB"/>
  <w16cid:commentId w16cid:paraId="1E84E59A" w16cid:durableId="2991ED50"/>
  <w16cid:commentId w16cid:paraId="4ED0D48A" w16cid:durableId="2991ED95"/>
  <w16cid:commentId w16cid:paraId="3CE9A3D9" w16cid:durableId="2991EF23"/>
  <w16cid:commentId w16cid:paraId="6217E4FB" w16cid:durableId="2991EF4D"/>
  <w16cid:commentId w16cid:paraId="7419B24B" w16cid:durableId="2991EF6B"/>
  <w16cid:commentId w16cid:paraId="066B3AA1" w16cid:durableId="2991EFBE"/>
  <w16cid:commentId w16cid:paraId="7C227F19" w16cid:durableId="2992C94A"/>
  <w16cid:commentId w16cid:paraId="05BFC52A" w16cid:durableId="2992C93A"/>
  <w16cid:commentId w16cid:paraId="3D7C062F" w16cid:durableId="2992C997"/>
  <w16cid:commentId w16cid:paraId="001FFA85" w16cid:durableId="2992C9FA"/>
  <w16cid:commentId w16cid:paraId="068E8D00" w16cid:durableId="2992CA8E"/>
  <w16cid:commentId w16cid:paraId="1CD72BC6" w16cid:durableId="298EF4D2"/>
  <w16cid:commentId w16cid:paraId="6EB91FBD" w16cid:durableId="2992CB65"/>
  <w16cid:commentId w16cid:paraId="6312BE22" w16cid:durableId="298DD29B"/>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9494" w14:textId="77777777" w:rsidR="00450846" w:rsidRDefault="00450846" w:rsidP="006C02A6">
      <w:pPr>
        <w:spacing w:after="0" w:line="240" w:lineRule="auto"/>
      </w:pPr>
      <w:r>
        <w:separator/>
      </w:r>
    </w:p>
  </w:endnote>
  <w:endnote w:type="continuationSeparator" w:id="0">
    <w:p w14:paraId="1DDE230A" w14:textId="77777777" w:rsidR="00450846" w:rsidRDefault="00450846"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81F3" w14:textId="77777777" w:rsidR="00450846" w:rsidRDefault="00450846" w:rsidP="006C02A6">
      <w:pPr>
        <w:spacing w:after="0" w:line="240" w:lineRule="auto"/>
      </w:pPr>
      <w:r>
        <w:separator/>
      </w:r>
    </w:p>
  </w:footnote>
  <w:footnote w:type="continuationSeparator" w:id="0">
    <w:p w14:paraId="176872C3" w14:textId="77777777" w:rsidR="00450846" w:rsidRDefault="00450846"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2FCB"/>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94DDC"/>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2121"/>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3007"/>
    <w:rsid w:val="00433240"/>
    <w:rsid w:val="00434BE4"/>
    <w:rsid w:val="004365F4"/>
    <w:rsid w:val="004429E8"/>
    <w:rsid w:val="00444972"/>
    <w:rsid w:val="004469FA"/>
    <w:rsid w:val="004501F7"/>
    <w:rsid w:val="00450846"/>
    <w:rsid w:val="0045108D"/>
    <w:rsid w:val="004511D4"/>
    <w:rsid w:val="004513C2"/>
    <w:rsid w:val="00451FBB"/>
    <w:rsid w:val="00452B9F"/>
    <w:rsid w:val="00453482"/>
    <w:rsid w:val="004552D8"/>
    <w:rsid w:val="00455E0B"/>
    <w:rsid w:val="004571BF"/>
    <w:rsid w:val="00460F11"/>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2D7"/>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574"/>
    <w:rsid w:val="005214F4"/>
    <w:rsid w:val="00521DC2"/>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2D5C"/>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3308"/>
    <w:rsid w:val="006B48FF"/>
    <w:rsid w:val="006B5470"/>
    <w:rsid w:val="006B6485"/>
    <w:rsid w:val="006B70A7"/>
    <w:rsid w:val="006B72EE"/>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D66"/>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711"/>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41907"/>
    <w:rsid w:val="008428A0"/>
    <w:rsid w:val="00842B3D"/>
    <w:rsid w:val="008451C7"/>
    <w:rsid w:val="00845253"/>
    <w:rsid w:val="00845B1F"/>
    <w:rsid w:val="008507FD"/>
    <w:rsid w:val="0085111A"/>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2962"/>
    <w:rsid w:val="00952C8A"/>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47F7"/>
    <w:rsid w:val="009C5AFC"/>
    <w:rsid w:val="009C6276"/>
    <w:rsid w:val="009C772C"/>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6BD8"/>
    <w:rsid w:val="00A001B8"/>
    <w:rsid w:val="00A003C8"/>
    <w:rsid w:val="00A00C4C"/>
    <w:rsid w:val="00A019E5"/>
    <w:rsid w:val="00A01A3B"/>
    <w:rsid w:val="00A01ABA"/>
    <w:rsid w:val="00A01F1B"/>
    <w:rsid w:val="00A025AF"/>
    <w:rsid w:val="00A027D8"/>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2A9B"/>
    <w:rsid w:val="00AB30DD"/>
    <w:rsid w:val="00AB34F0"/>
    <w:rsid w:val="00AB3C0B"/>
    <w:rsid w:val="00AB4BF1"/>
    <w:rsid w:val="00AB51E7"/>
    <w:rsid w:val="00AB6BEA"/>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5CB"/>
    <w:rsid w:val="00BA794E"/>
    <w:rsid w:val="00BB0DAC"/>
    <w:rsid w:val="00BB3041"/>
    <w:rsid w:val="00BB3DB4"/>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00F9"/>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078"/>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76A1B"/>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5243</Words>
  <Characters>32456</Characters>
  <Application>Microsoft Office Word</Application>
  <DocSecurity>0</DocSecurity>
  <Lines>470</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10</cp:revision>
  <dcterms:created xsi:type="dcterms:W3CDTF">2024-03-05T17:13:00Z</dcterms:created>
  <dcterms:modified xsi:type="dcterms:W3CDTF">2024-03-26T08:52:00Z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