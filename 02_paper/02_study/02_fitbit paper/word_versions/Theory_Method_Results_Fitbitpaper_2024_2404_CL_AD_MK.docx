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commentRangeEnd w:id="0"/>
      <w:r w:rsidR="009819B3">
        <w:rPr>
          <w:rStyle w:val="Kommentarzeichen"/>
        </w:rPr>
        <w:commentReference w:id="0"/>
      </w:r>
    </w:p>
    <w:p w14:paraId="5E301B86" w14:textId="330C72ED" w:rsidR="00E83758" w:rsidRPr="00BC3195" w:rsidRDefault="00E33D36" w:rsidP="00E8375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settings</w:t>
      </w:r>
      <w:r w:rsidR="00FD7F0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stressors</w:t>
      </w:r>
      <w:r w:rsidR="00B2378F">
        <w:rPr>
          <w:rFonts w:ascii="Times New Roman" w:hAnsi="Times New Roman" w:cs="Times New Roman"/>
          <w:sz w:val="24"/>
          <w:szCs w:val="24"/>
          <w:lang w:val="en-US"/>
        </w:rPr>
        <w:t xml:space="preserve"> such as classroom disruptions</w:t>
      </w:r>
      <w:r w:rsidR="00B2378F" w:rsidRPr="00E33D36">
        <w:rPr>
          <w:rFonts w:ascii="Times New Roman" w:hAnsi="Times New Roman" w:cs="Times New Roman"/>
          <w:sz w:val="24"/>
          <w:szCs w:val="24"/>
          <w:lang w:val="en-US"/>
        </w:rPr>
        <w:t xml:space="preserve"> 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s </w:t>
      </w:r>
      <w:r w:rsidR="00B2378F" w:rsidRPr="00E33D36">
        <w:rPr>
          <w:rFonts w:ascii="Times New Roman" w:hAnsi="Times New Roman" w:cs="Times New Roman"/>
          <w:sz w:val="24"/>
          <w:szCs w:val="24"/>
          <w:lang w:val="en-US"/>
        </w:rPr>
        <w:t xml:space="preserve">in teaching settings.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 xml:space="preserve">HR </w:t>
      </w:r>
      <w:r>
        <w:rPr>
          <w:rFonts w:ascii="Times New Roman" w:hAnsi="Times New Roman" w:cs="Times New Roman"/>
          <w:sz w:val="24"/>
          <w:szCs w:val="24"/>
          <w:lang w:val="en-US"/>
        </w:rPr>
        <w:t>[</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00B2378F">
        <w:rPr>
          <w:rFonts w:ascii="Times New Roman" w:hAnsi="Times New Roman" w:cs="Times New Roman"/>
          <w:sz w:val="24"/>
          <w:szCs w:val="24"/>
          <w:lang w:val="en-US"/>
        </w:rPr>
        <w:t xml:space="preserve">. </w:t>
      </w:r>
      <w:r w:rsidR="000A7063">
        <w:rPr>
          <w:rFonts w:ascii="Times New Roman" w:hAnsi="Times New Roman" w:cs="Times New Roman"/>
          <w:sz w:val="24"/>
          <w:szCs w:val="24"/>
          <w:lang w:val="en-US"/>
        </w:rPr>
        <w:t>G</w:t>
      </w:r>
      <w:r w:rsidR="000A7063" w:rsidRPr="00703F3B">
        <w:rPr>
          <w:rFonts w:ascii="Times New Roman" w:hAnsi="Times New Roman" w:cs="Times New Roman"/>
          <w:sz w:val="24"/>
          <w:szCs w:val="24"/>
          <w:lang w:val="en-US"/>
        </w:rPr>
        <w:t xml:space="preserve">iven the </w:t>
      </w:r>
      <w:r w:rsidR="000A7063">
        <w:rPr>
          <w:rFonts w:ascii="Times New Roman" w:hAnsi="Times New Roman" w:cs="Times New Roman"/>
          <w:sz w:val="24"/>
          <w:szCs w:val="24"/>
          <w:lang w:val="en-US"/>
        </w:rPr>
        <w:t>high stress</w:t>
      </w:r>
      <w:r w:rsidR="000A7063" w:rsidRPr="00703F3B">
        <w:rPr>
          <w:rFonts w:ascii="Times New Roman" w:hAnsi="Times New Roman" w:cs="Times New Roman"/>
          <w:sz w:val="24"/>
          <w:szCs w:val="24"/>
          <w:lang w:val="en-US"/>
        </w:rPr>
        <w:t xml:space="preserve"> levels in the teaching profession</w:t>
      </w:r>
      <w:r w:rsidR="000A7063">
        <w:rPr>
          <w:rFonts w:ascii="Times New Roman" w:hAnsi="Times New Roman" w:cs="Times New Roman"/>
          <w:sz w:val="24"/>
          <w:szCs w:val="24"/>
          <w:lang w:val="en-US"/>
        </w:rPr>
        <w:t xml:space="preserve"> [@</w:t>
      </w:r>
      <w:r w:rsidR="000A7063" w:rsidRPr="008B5080">
        <w:rPr>
          <w:rFonts w:ascii="Times New Roman" w:hAnsi="Times New Roman" w:cs="Times New Roman"/>
          <w:sz w:val="24"/>
          <w:szCs w:val="24"/>
          <w:lang w:val="en-US"/>
        </w:rPr>
        <w:t>johnson2005experience</w:t>
      </w:r>
      <w:r w:rsidR="000A7063">
        <w:rPr>
          <w:rFonts w:ascii="Times New Roman" w:hAnsi="Times New Roman" w:cs="Times New Roman"/>
          <w:sz w:val="24"/>
          <w:szCs w:val="24"/>
          <w:lang w:val="en-US"/>
        </w:rPr>
        <w:t>],</w:t>
      </w:r>
      <w:r w:rsidR="000A7063">
        <w:rPr>
          <w:rFonts w:ascii="Times New Roman" w:hAnsi="Times New Roman" w:cs="Times New Roman"/>
          <w:sz w:val="24"/>
          <w:szCs w:val="24"/>
          <w:lang w:val="en-US"/>
        </w:rPr>
        <w:t xml:space="preserve"> u</w:t>
      </w:r>
      <w:r w:rsidRPr="00E33D36">
        <w:rPr>
          <w:rFonts w:ascii="Times New Roman" w:hAnsi="Times New Roman" w:cs="Times New Roman"/>
          <w:sz w:val="24"/>
          <w:szCs w:val="24"/>
          <w:lang w:val="en-US"/>
        </w:rPr>
        <w:t>sing affordable</w:t>
      </w:r>
      <w:r w:rsidR="00B2378F">
        <w:rPr>
          <w:rFonts w:ascii="Times New Roman" w:hAnsi="Times New Roman" w:cs="Times New Roman"/>
          <w:sz w:val="24"/>
          <w:szCs w:val="24"/>
          <w:lang w:val="en-US"/>
        </w:rPr>
        <w:t xml:space="preserve">, highly accepted, and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stress</w:t>
      </w:r>
      <w:r w:rsidR="000A7063">
        <w:rPr>
          <w:rFonts w:ascii="Times New Roman" w:hAnsi="Times New Roman" w:cs="Times New Roman"/>
          <w:sz w:val="24"/>
          <w:szCs w:val="24"/>
          <w:lang w:val="en-US"/>
        </w:rPr>
        <w:t xml:space="preserve"> in non-intrusive everyday teaching situation</w:t>
      </w:r>
      <w:r w:rsidR="002A5D3D">
        <w:rPr>
          <w:rFonts w:ascii="Times New Roman" w:hAnsi="Times New Roman" w:cs="Times New Roman"/>
          <w:sz w:val="24"/>
          <w:szCs w:val="24"/>
          <w:lang w:val="en-US"/>
        </w:rPr>
        <w:t>s</w:t>
      </w:r>
      <w:r w:rsidR="008B2DCD" w:rsidRPr="008B2DCD">
        <w:rPr>
          <w:rFonts w:ascii="Times New Roman" w:hAnsi="Times New Roman" w:cs="Times New Roman"/>
          <w:sz w:val="24"/>
          <w:szCs w:val="24"/>
          <w:lang w:val="en-US"/>
        </w:rPr>
        <w:t>.</w:t>
      </w:r>
      <w:r w:rsidR="008B2DCD">
        <w:rPr>
          <w:rFonts w:ascii="Times New Roman" w:hAnsi="Times New Roman" w:cs="Times New Roman"/>
          <w:sz w:val="24"/>
          <w:szCs w:val="24"/>
          <w:lang w:val="en-US"/>
        </w:rPr>
        <w:t xml:space="preserve"> </w:t>
      </w:r>
      <w:r w:rsidR="007B2570">
        <w:rPr>
          <w:rFonts w:ascii="Times New Roman" w:hAnsi="Times New Roman" w:cs="Times New Roman"/>
          <w:sz w:val="24"/>
          <w:szCs w:val="24"/>
          <w:lang w:val="en-US"/>
        </w:rPr>
        <w:t>Thus, t</w:t>
      </w:r>
      <w:r w:rsidR="00E83758" w:rsidRPr="00BC3195">
        <w:rPr>
          <w:rStyle w:val="--l"/>
          <w:rFonts w:ascii="Times New Roman" w:hAnsi="Times New Roman" w:cs="Times New Roman"/>
          <w:sz w:val="24"/>
          <w:szCs w:val="24"/>
          <w:lang w:val="en-US"/>
        </w:rPr>
        <w:t>eachers</w:t>
      </w:r>
      <w:r w:rsidR="00E83758">
        <w:rPr>
          <w:rStyle w:val="--l"/>
          <w:rFonts w:ascii="Times New Roman" w:hAnsi="Times New Roman" w:cs="Times New Roman"/>
          <w:sz w:val="24"/>
          <w:szCs w:val="24"/>
          <w:lang w:val="en-US"/>
        </w:rPr>
        <w:t>’</w:t>
      </w:r>
      <w:r w:rsidR="00E83758" w:rsidRPr="00BC3195">
        <w:rPr>
          <w:rStyle w:val="--l"/>
          <w:rFonts w:ascii="Times New Roman" w:hAnsi="Times New Roman" w:cs="Times New Roman"/>
          <w:sz w:val="24"/>
          <w:szCs w:val="24"/>
          <w:lang w:val="en-US"/>
        </w:rPr>
        <w:t xml:space="preserve"> use of wrist-worn fitness trackers in educational research holds transformative potential as obtained fine-grained data and underscores the critical need to monitor teachers</w:t>
      </w:r>
      <w:r w:rsidR="00E83758">
        <w:rPr>
          <w:rStyle w:val="--l"/>
          <w:rFonts w:ascii="Times New Roman" w:hAnsi="Times New Roman" w:cs="Times New Roman"/>
          <w:sz w:val="24"/>
          <w:szCs w:val="24"/>
          <w:lang w:val="en-US"/>
        </w:rPr>
        <w:t xml:space="preserve">’ </w:t>
      </w:r>
      <w:r w:rsidR="00E83758" w:rsidRPr="00BC3195">
        <w:rPr>
          <w:rStyle w:val="--l"/>
          <w:rFonts w:ascii="Times New Roman" w:hAnsi="Times New Roman" w:cs="Times New Roman"/>
          <w:sz w:val="24"/>
          <w:szCs w:val="24"/>
          <w:lang w:val="en-US"/>
        </w:rPr>
        <w:t>health as they navigate the stressful landscape of the classroom.</w:t>
      </w:r>
    </w:p>
    <w:p w14:paraId="62FB2223" w14:textId="65E17A16" w:rsidR="00F15B76" w:rsidRPr="00640CDE" w:rsidRDefault="00C71800" w:rsidP="00027126">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As</w:t>
      </w:r>
      <w:r w:rsidR="00EA0734">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 xml:space="preserve">are confronted with a multitude of demands in their everyday work </w:t>
      </w:r>
      <w:r>
        <w:rPr>
          <w:rFonts w:ascii="Times New Roman" w:hAnsi="Times New Roman" w:cs="Times New Roman"/>
          <w:sz w:val="24"/>
          <w:szCs w:val="24"/>
          <w:lang w:val="en-US"/>
        </w:rPr>
        <w:t>that</w:t>
      </w:r>
      <w:r w:rsidR="00FA6CCF" w:rsidRPr="00A51E0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might </w:t>
      </w:r>
      <w:r w:rsidR="00FA6CCF" w:rsidRPr="00A51E0B">
        <w:rPr>
          <w:rFonts w:ascii="Times New Roman" w:hAnsi="Times New Roman" w:cs="Times New Roman"/>
          <w:sz w:val="24"/>
          <w:szCs w:val="24"/>
          <w:lang w:val="en-US"/>
        </w:rPr>
        <w:t>exceed their resources</w:t>
      </w:r>
      <w:r>
        <w:rPr>
          <w:rFonts w:ascii="Times New Roman" w:hAnsi="Times New Roman" w:cs="Times New Roman"/>
          <w:sz w:val="24"/>
          <w:szCs w:val="24"/>
          <w:lang w:val="en-US"/>
        </w:rPr>
        <w:t xml:space="preserve"> at hand,</w:t>
      </w:r>
      <w:r w:rsidR="00FA6CCF" w:rsidRPr="00A51E0B">
        <w:rPr>
          <w:rFonts w:ascii="Times New Roman" w:hAnsi="Times New Roman" w:cs="Times New Roman"/>
          <w:sz w:val="24"/>
          <w:szCs w:val="24"/>
          <w:lang w:val="en-US"/>
        </w:rPr>
        <w:t xml:space="preserve"> </w:t>
      </w:r>
      <w:r>
        <w:rPr>
          <w:rFonts w:ascii="Times New Roman" w:hAnsi="Times New Roman" w:cs="Times New Roman"/>
          <w:sz w:val="24"/>
          <w:szCs w:val="24"/>
          <w:lang w:val="en-US"/>
        </w:rPr>
        <w:t>they might have</w:t>
      </w:r>
      <w:r w:rsidR="00FA6CCF" w:rsidRPr="00A51E0B">
        <w:rPr>
          <w:rFonts w:ascii="Times New Roman" w:hAnsi="Times New Roman" w:cs="Times New Roman"/>
          <w:sz w:val="24"/>
          <w:szCs w:val="24"/>
          <w:lang w:val="en-US"/>
        </w:rPr>
        <w:t xml:space="preserve"> difficult</w:t>
      </w:r>
      <w:r>
        <w:rPr>
          <w:rFonts w:ascii="Times New Roman" w:hAnsi="Times New Roman" w:cs="Times New Roman"/>
          <w:sz w:val="24"/>
          <w:szCs w:val="24"/>
          <w:lang w:val="en-US"/>
        </w:rPr>
        <w:t>ies</w:t>
      </w:r>
      <w:r w:rsidR="00FA6CCF" w:rsidRPr="00A51E0B">
        <w:rPr>
          <w:rFonts w:ascii="Times New Roman" w:hAnsi="Times New Roman" w:cs="Times New Roman"/>
          <w:sz w:val="24"/>
          <w:szCs w:val="24"/>
          <w:lang w:val="en-US"/>
        </w:rPr>
        <w:t xml:space="preserve"> to cope with </w:t>
      </w:r>
      <w:r w:rsidR="00FD1D2D">
        <w:rPr>
          <w:rFonts w:ascii="Times New Roman" w:hAnsi="Times New Roman" w:cs="Times New Roman"/>
          <w:sz w:val="24"/>
          <w:szCs w:val="24"/>
          <w:lang w:val="en-US"/>
        </w:rPr>
        <w:t>immediate</w:t>
      </w:r>
      <w:r w:rsidR="00FD1D2D"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stressors</w:t>
      </w:r>
      <w:r w:rsidR="00FA6CCF">
        <w:rPr>
          <w:rFonts w:ascii="Times New Roman" w:hAnsi="Times New Roman" w:cs="Times New Roman"/>
          <w:sz w:val="24"/>
          <w:szCs w:val="24"/>
          <w:lang w:val="en-US"/>
        </w:rPr>
        <w:t xml:space="preserve"> such as classroom disruptions [@</w:t>
      </w:r>
      <w:r w:rsidR="00FA6CCF" w:rsidRPr="00CA5807">
        <w:rPr>
          <w:rFonts w:ascii="Times New Roman" w:hAnsi="Times New Roman" w:cs="Times New Roman"/>
          <w:sz w:val="24"/>
          <w:szCs w:val="24"/>
          <w:lang w:val="en-US"/>
        </w:rPr>
        <w:t>montgomery2005meta</w:t>
      </w:r>
      <w:r w:rsidR="00FA6CCF">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However, 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it</w:t>
      </w:r>
      <w:r w:rsidR="007108FC">
        <w:rPr>
          <w:rFonts w:ascii="Times New Roman" w:hAnsi="Times New Roman" w:cs="Times New Roman"/>
          <w:sz w:val="24"/>
          <w:szCs w:val="24"/>
          <w:lang w:val="en-US"/>
        </w:rPr>
        <w:t xml:space="preserve"> </w:t>
      </w:r>
      <w:r w:rsidR="00833181">
        <w:rPr>
          <w:rFonts w:ascii="Times New Roman" w:hAnsi="Times New Roman" w:cs="Times New Roman"/>
          <w:sz w:val="24"/>
          <w:szCs w:val="24"/>
          <w:lang w:val="en-US"/>
        </w:rPr>
        <w:t>[@</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Classroom disruption</w:t>
      </w:r>
      <w:r w:rsidR="002D39B4">
        <w:rPr>
          <w:rFonts w:ascii="Times New Roman" w:hAnsi="Times New Roman" w:cs="Times New Roman"/>
          <w:sz w:val="24"/>
          <w:szCs w:val="24"/>
          <w:lang w:val="en-US"/>
        </w:rPr>
        <w:t>s</w:t>
      </w:r>
      <w:r w:rsidR="00EA0734">
        <w:rPr>
          <w:rFonts w:ascii="Times New Roman" w:hAnsi="Times New Roman" w:cs="Times New Roman"/>
          <w:sz w:val="24"/>
          <w:szCs w:val="24"/>
          <w:lang w:val="en-US"/>
        </w:rPr>
        <w:t xml:space="preserve">, for example, </w:t>
      </w:r>
      <w:r w:rsidR="002D39B4">
        <w:rPr>
          <w:rFonts w:ascii="Times New Roman" w:hAnsi="Times New Roman" w:cs="Times New Roman"/>
          <w:sz w:val="24"/>
          <w:szCs w:val="24"/>
          <w:lang w:val="en-US"/>
        </w:rPr>
        <w:t>are</w:t>
      </w:r>
      <w:r w:rsidR="00EA0734">
        <w:rPr>
          <w:rFonts w:ascii="Times New Roman" w:hAnsi="Times New Roman" w:cs="Times New Roman"/>
          <w:sz w:val="24"/>
          <w:szCs w:val="24"/>
          <w:lang w:val="en-US"/>
        </w:rPr>
        <w:t xml:space="preserve"> one of the major stressors in teachers</w:t>
      </w:r>
      <w:r w:rsidR="00F01C4C">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daily work</w:t>
      </w:r>
      <w:r w:rsidR="006D76E4">
        <w:rPr>
          <w:rFonts w:ascii="Times New Roman" w:hAnsi="Times New Roman" w:cs="Times New Roman"/>
          <w:sz w:val="24"/>
          <w:szCs w:val="24"/>
          <w:lang w:val="en-US"/>
        </w:rPr>
        <w:t xml:space="preserve"> [@boyle1995structural; @aloe2014multivariate]</w:t>
      </w:r>
      <w:r w:rsidR="00EA0734">
        <w:rPr>
          <w:rFonts w:ascii="Times New Roman" w:hAnsi="Times New Roman" w:cs="Times New Roman"/>
          <w:sz w:val="24"/>
          <w:szCs w:val="24"/>
          <w:lang w:val="en-US"/>
        </w:rPr>
        <w:t xml:space="preserve"> and 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 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commentRangeEnd w:id="1"/>
      <w:r w:rsidR="009819B3">
        <w:rPr>
          <w:rStyle w:val="Kommentarzeichen"/>
        </w:rPr>
        <w:commentReference w:id="1"/>
      </w:r>
    </w:p>
    <w:p w14:paraId="3CE55A8E" w14:textId="0B54DFB0" w:rsidR="000A7063" w:rsidRPr="00CF665C" w:rsidRDefault="00AC08EF"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D25B78">
        <w:rPr>
          <w:rFonts w:ascii="Times New Roman" w:hAnsi="Times New Roman" w:cs="Times New Roman"/>
          <w:sz w:val="24"/>
          <w:szCs w:val="24"/>
          <w:lang w:val="en-US"/>
        </w:rPr>
        <w:t xml:space="preserve">rist-worn fitness trackers </w:t>
      </w:r>
      <w:r>
        <w:rPr>
          <w:rFonts w:ascii="Times New Roman" w:hAnsi="Times New Roman" w:cs="Times New Roman"/>
          <w:sz w:val="24"/>
          <w:szCs w:val="24"/>
          <w:lang w:val="en-US"/>
        </w:rPr>
        <w:t xml:space="preserve">that </w:t>
      </w:r>
      <w:r w:rsidR="00C71800">
        <w:rPr>
          <w:rFonts w:ascii="Times New Roman" w:hAnsi="Times New Roman" w:cs="Times New Roman"/>
          <w:sz w:val="24"/>
          <w:szCs w:val="24"/>
          <w:lang w:val="en-US"/>
        </w:rPr>
        <w:t>measure</w:t>
      </w:r>
      <w:r w:rsidR="00C71800" w:rsidRPr="004717F8">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 HR might contribute t</w:t>
      </w:r>
      <w:r w:rsidRPr="00462906">
        <w:rPr>
          <w:rFonts w:ascii="Times New Roman" w:hAnsi="Times New Roman" w:cs="Times New Roman"/>
          <w:sz w:val="24"/>
          <w:szCs w:val="24"/>
          <w:lang w:val="en-US"/>
        </w:rPr>
        <w:t xml:space="preserve">o </w:t>
      </w:r>
      <w:r>
        <w:rPr>
          <w:rFonts w:ascii="Times New Roman" w:hAnsi="Times New Roman" w:cs="Times New Roman"/>
          <w:sz w:val="24"/>
          <w:szCs w:val="24"/>
          <w:lang w:val="en-US"/>
        </w:rPr>
        <w:t xml:space="preserve">a </w:t>
      </w:r>
      <w:r w:rsidRPr="00462906">
        <w:rPr>
          <w:rFonts w:ascii="Times New Roman" w:hAnsi="Times New Roman" w:cs="Times New Roman"/>
          <w:sz w:val="24"/>
          <w:szCs w:val="24"/>
          <w:lang w:val="en-US"/>
        </w:rPr>
        <w:t>better understand</w:t>
      </w:r>
      <w:r>
        <w:rPr>
          <w:rFonts w:ascii="Times New Roman" w:hAnsi="Times New Roman" w:cs="Times New Roman"/>
          <w:sz w:val="24"/>
          <w:szCs w:val="24"/>
          <w:lang w:val="en-US"/>
        </w:rPr>
        <w:t>ing of</w:t>
      </w:r>
      <w:r w:rsidRPr="00462906">
        <w:rPr>
          <w:rFonts w:ascii="Times New Roman" w:hAnsi="Times New Roman" w:cs="Times New Roman"/>
          <w:sz w:val="24"/>
          <w:szCs w:val="24"/>
          <w:lang w:val="en-US"/>
        </w:rPr>
        <w:t xml:space="preserve"> how stressors like classroom disruptions affect teachers</w:t>
      </w:r>
      <w:r w:rsidR="009819B3">
        <w:rPr>
          <w:rFonts w:ascii="Times New Roman" w:hAnsi="Times New Roman" w:cs="Times New Roman"/>
          <w:sz w:val="24"/>
          <w:szCs w:val="24"/>
          <w:lang w:val="en-US"/>
        </w:rPr>
        <w:t>’</w:t>
      </w:r>
      <w:r w:rsidRPr="004629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responses</w:t>
      </w:r>
      <w:r>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w:t>
      </w:r>
      <w:r w:rsidR="00C71800">
        <w:rPr>
          <w:rFonts w:ascii="Times New Roman" w:hAnsi="Times New Roman" w:cs="Times New Roman"/>
          <w:sz w:val="24"/>
          <w:szCs w:val="24"/>
          <w:lang w:val="en-US"/>
        </w:rPr>
        <w:t>erefore, th</w:t>
      </w:r>
      <w:r w:rsidR="00214B49">
        <w:rPr>
          <w:rFonts w:ascii="Times New Roman" w:hAnsi="Times New Roman" w:cs="Times New Roman"/>
          <w:sz w:val="24"/>
          <w:szCs w:val="24"/>
          <w:lang w:val="en-US"/>
        </w:rPr>
        <w:t>is</w:t>
      </w:r>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a teaching session</w:t>
      </w:r>
      <w:r>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typical </w:t>
      </w:r>
      <w:r w:rsidR="00D25B78">
        <w:rPr>
          <w:rFonts w:ascii="Times New Roman" w:hAnsi="Times New Roman" w:cs="Times New Roman"/>
          <w:sz w:val="24"/>
          <w:szCs w:val="24"/>
          <w:lang w:val="en-US"/>
        </w:rPr>
        <w:t>classroom disruptions</w:t>
      </w:r>
      <w:r>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 </w:t>
      </w:r>
    </w:p>
    <w:p w14:paraId="2961DBB3" w14:textId="305EAEB4"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r w:rsidR="00496D06">
        <w:rPr>
          <w:rFonts w:ascii="Times New Roman" w:hAnsi="Times New Roman" w:cs="Times New Roman"/>
          <w:b/>
          <w:bCs/>
          <w:sz w:val="24"/>
          <w:szCs w:val="24"/>
          <w:lang w:val="en-US"/>
        </w:rPr>
        <w:t>m</w:t>
      </w:r>
      <w:r w:rsidRPr="00890864">
        <w:rPr>
          <w:rFonts w:ascii="Times New Roman" w:hAnsi="Times New Roman" w:cs="Times New Roman"/>
          <w:b/>
          <w:bCs/>
          <w:sz w:val="24"/>
          <w:szCs w:val="24"/>
          <w:lang w:val="en-US"/>
        </w:rPr>
        <w:t xml:space="preserve">ethod to </w:t>
      </w:r>
      <w:r w:rsidR="00B36098">
        <w:rPr>
          <w:rFonts w:ascii="Times New Roman" w:hAnsi="Times New Roman" w:cs="Times New Roman"/>
          <w:b/>
          <w:bCs/>
          <w:sz w:val="24"/>
          <w:szCs w:val="24"/>
          <w:lang w:val="en-US"/>
        </w:rPr>
        <w:t>a</w:t>
      </w:r>
      <w:r w:rsidRPr="00890864">
        <w:rPr>
          <w:rFonts w:ascii="Times New Roman" w:hAnsi="Times New Roman" w:cs="Times New Roman"/>
          <w:b/>
          <w:bCs/>
          <w:sz w:val="24"/>
          <w:szCs w:val="24"/>
          <w:lang w:val="en-US"/>
        </w:rPr>
        <w:t>ssess</w:t>
      </w:r>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7DDC51BA"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gather</w:t>
      </w:r>
      <w:r w:rsidR="00B91129">
        <w:rPr>
          <w:rFonts w:ascii="Times New Roman" w:hAnsi="Times New Roman" w:cs="Times New Roman"/>
          <w:sz w:val="24"/>
          <w:szCs w:val="24"/>
          <w:lang w:val="en-US"/>
        </w:rPr>
        <w:t xml:space="preserve"> and </w:t>
      </w:r>
      <w:r w:rsidR="00B91129">
        <w:rPr>
          <w:rFonts w:ascii="Times New Roman" w:hAnsi="Times New Roman" w:cs="Times New Roman"/>
          <w:sz w:val="24"/>
          <w:szCs w:val="24"/>
          <w:lang w:val="en-US"/>
        </w:rPr>
        <w:t>provide</w:t>
      </w:r>
      <w:r w:rsidR="00B91129">
        <w:rPr>
          <w:rFonts w:ascii="Times New Roman" w:hAnsi="Times New Roman" w:cs="Times New Roman"/>
          <w:sz w:val="24"/>
          <w:szCs w:val="24"/>
          <w:lang w:val="en-US"/>
        </w:rPr>
        <w:t xml:space="preserv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Unlike clinical devices, fitness trackers </w:t>
      </w:r>
      <w:r w:rsidR="00B40643">
        <w:rPr>
          <w:rFonts w:ascii="Times New Roman" w:hAnsi="Times New Roman" w:cs="Times New Roman"/>
          <w:sz w:val="24"/>
          <w:szCs w:val="24"/>
          <w:lang w:val="en-US"/>
        </w:rPr>
        <w:t xml:space="preserve">could </w:t>
      </w:r>
      <w:r w:rsidR="00B40643" w:rsidRPr="00E33D36">
        <w:rPr>
          <w:rFonts w:ascii="Times New Roman" w:hAnsi="Times New Roman" w:cs="Times New Roman"/>
          <w:sz w:val="24"/>
          <w:szCs w:val="24"/>
          <w:lang w:val="en-US"/>
        </w:rPr>
        <w:t xml:space="preserve">offer continuous </w:t>
      </w:r>
      <w:r w:rsidR="00B40643">
        <w:rPr>
          <w:rFonts w:ascii="Times New Roman" w:hAnsi="Times New Roman" w:cs="Times New Roman"/>
          <w:sz w:val="24"/>
          <w:szCs w:val="24"/>
          <w:lang w:val="en-US"/>
        </w:rPr>
        <w:t xml:space="preserve">and </w:t>
      </w:r>
      <w:r w:rsidR="00B40643" w:rsidRPr="00E33D36">
        <w:rPr>
          <w:rFonts w:ascii="Times New Roman" w:hAnsi="Times New Roman" w:cs="Times New Roman"/>
          <w:sz w:val="24"/>
          <w:szCs w:val="24"/>
          <w:lang w:val="en-US"/>
        </w:rPr>
        <w:t>less 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over time </w:t>
      </w:r>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aligning 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In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 xml:space="preserve">mbulatory assessment methods </w:t>
      </w:r>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such as </w:t>
      </w:r>
      <w:r w:rsidR="004E6261">
        <w:rPr>
          <w:rFonts w:ascii="Times New Roman" w:hAnsi="Times New Roman" w:cs="Times New Roman"/>
          <w:sz w:val="24"/>
          <w:szCs w:val="24"/>
          <w:lang w:val="en-US"/>
        </w:rPr>
        <w:t>HR measurements</w:t>
      </w:r>
      <w:r w:rsidR="00B40643">
        <w:rPr>
          <w:rFonts w:ascii="Times New Roman" w:hAnsi="Times New Roman" w:cs="Times New Roman"/>
          <w:sz w:val="24"/>
          <w:szCs w:val="24"/>
          <w:lang w:val="en-US"/>
        </w:rPr>
        <w:t xml:space="preserve"> can overcome these limitations by </w:t>
      </w:r>
      <w:r w:rsidR="00B40643" w:rsidRPr="00E33D36">
        <w:rPr>
          <w:rFonts w:ascii="Times New Roman" w:hAnsi="Times New Roman" w:cs="Times New Roman"/>
          <w:sz w:val="24"/>
          <w:szCs w:val="24"/>
          <w:lang w:val="en-US"/>
        </w:rPr>
        <w:t>offering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 heart rate (HR), and can do so</w:t>
      </w:r>
      <w:r w:rsidR="00B40643" w:rsidRPr="00E33D36">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 xml:space="preserve">unobtrusively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Their affordability and ease of use </w:t>
      </w:r>
      <w:r w:rsidR="00B91129">
        <w:rPr>
          <w:rFonts w:ascii="Times New Roman" w:hAnsi="Times New Roman" w:cs="Times New Roman"/>
          <w:sz w:val="24"/>
          <w:szCs w:val="24"/>
          <w:lang w:val="en-US"/>
        </w:rPr>
        <w:t xml:space="preserve">have contributed to their </w:t>
      </w:r>
      <w:r w:rsidR="00B91129">
        <w:rPr>
          <w:rFonts w:ascii="Times New Roman" w:hAnsi="Times New Roman" w:cs="Times New Roman"/>
          <w:sz w:val="24"/>
          <w:szCs w:val="24"/>
          <w:lang w:val="en-US"/>
        </w:rPr>
        <w:t>widespread</w:t>
      </w:r>
      <w:r w:rsidR="00B91129">
        <w:rPr>
          <w:rFonts w:ascii="Times New Roman" w:hAnsi="Times New Roman" w:cs="Times New Roman"/>
          <w:sz w:val="24"/>
          <w:szCs w:val="24"/>
          <w:lang w:val="en-US"/>
        </w:rPr>
        <w:t xml:space="preserve"> use in </w:t>
      </w:r>
      <w:r w:rsidR="00B91129" w:rsidRPr="00E33D36">
        <w:rPr>
          <w:rFonts w:ascii="Times New Roman" w:hAnsi="Times New Roman" w:cs="Times New Roman"/>
          <w:sz w:val="24"/>
          <w:szCs w:val="24"/>
          <w:lang w:val="en-US"/>
        </w:rPr>
        <w:t xml:space="preserve">healthcare, entertainment, </w:t>
      </w:r>
      <w:r w:rsidR="00B91129">
        <w:rPr>
          <w:rFonts w:ascii="Times New Roman" w:hAnsi="Times New Roman" w:cs="Times New Roman"/>
          <w:sz w:val="24"/>
          <w:szCs w:val="24"/>
          <w:lang w:val="en-US"/>
        </w:rPr>
        <w:t xml:space="preserve">and </w:t>
      </w:r>
      <w:r w:rsidR="00B91129" w:rsidRPr="00E33D36">
        <w:rPr>
          <w:rFonts w:ascii="Times New Roman" w:hAnsi="Times New Roman" w:cs="Times New Roman"/>
          <w:sz w:val="24"/>
          <w:szCs w:val="24"/>
          <w:lang w:val="en-US"/>
        </w:rPr>
        <w:t>fitness</w:t>
      </w:r>
      <w:r w:rsidR="00B91129">
        <w:rPr>
          <w:rFonts w:ascii="Times New Roman" w:hAnsi="Times New Roman" w:cs="Times New Roman"/>
          <w:sz w:val="24"/>
          <w:szCs w:val="24"/>
          <w:lang w:val="en-US"/>
        </w:rPr>
        <w:t xml:space="preserve"> [</w:t>
      </w:r>
      <w:r w:rsidR="00B91129" w:rsidRPr="00842B3D">
        <w:rPr>
          <w:rFonts w:ascii="Times New Roman" w:hAnsi="Times New Roman" w:cs="Times New Roman"/>
          <w:sz w:val="24"/>
          <w:szCs w:val="24"/>
          <w:lang w:val="en-US"/>
        </w:rPr>
        <w:t>sinha2019taxonomy</w:t>
      </w:r>
      <w:r w:rsidR="00B91129">
        <w:rPr>
          <w:rFonts w:ascii="Times New Roman" w:hAnsi="Times New Roman" w:cs="Times New Roman"/>
          <w:sz w:val="24"/>
          <w:szCs w:val="24"/>
          <w:lang w:val="en-US"/>
        </w:rPr>
        <w:t>]. But</w:t>
      </w:r>
      <w:r w:rsidR="00B91129" w:rsidRPr="00A24213">
        <w:rPr>
          <w:rFonts w:ascii="Times New Roman" w:hAnsi="Times New Roman" w:cs="Times New Roman"/>
          <w:sz w:val="24"/>
          <w:szCs w:val="24"/>
          <w:lang w:val="en-US"/>
        </w:rPr>
        <w:t xml:space="preserve"> also in education</w:t>
      </w:r>
      <w:r w:rsidR="00B91129">
        <w:rPr>
          <w:rFonts w:ascii="Times New Roman" w:hAnsi="Times New Roman" w:cs="Times New Roman"/>
          <w:sz w:val="24"/>
          <w:szCs w:val="24"/>
          <w:lang w:val="en-US"/>
        </w:rPr>
        <w:t xml:space="preserve">, fitness trackers offer </w:t>
      </w:r>
      <w:r w:rsidR="00B91129" w:rsidRPr="00A24213">
        <w:rPr>
          <w:rFonts w:ascii="Times New Roman" w:hAnsi="Times New Roman" w:cs="Times New Roman"/>
          <w:sz w:val="24"/>
          <w:szCs w:val="24"/>
          <w:lang w:val="en-US"/>
        </w:rPr>
        <w:t xml:space="preserve">added benefits </w:t>
      </w:r>
      <w:r w:rsidR="00B91129" w:rsidRPr="007D2A82">
        <w:rPr>
          <w:rFonts w:ascii="Times New Roman" w:hAnsi="Times New Roman" w:cs="Times New Roman"/>
          <w:sz w:val="24"/>
          <w:szCs w:val="24"/>
          <w:lang w:val="en-US"/>
        </w:rPr>
        <w:t>for formal and informal learning environments</w:t>
      </w:r>
      <w:r w:rsidR="00B91129">
        <w:rPr>
          <w:rFonts w:ascii="Times New Roman" w:hAnsi="Times New Roman" w:cs="Times New Roman"/>
          <w:sz w:val="24"/>
          <w:szCs w:val="24"/>
          <w:lang w:val="en-US"/>
        </w:rPr>
        <w:t xml:space="preserve"> for both students and teachers </w:t>
      </w:r>
      <w:r w:rsidR="00B91129">
        <w:rPr>
          <w:rFonts w:ascii="Times New Roman" w:hAnsi="Times New Roman" w:cs="Times New Roman"/>
          <w:lang w:val="en-US"/>
        </w:rPr>
        <w:t>[</w:t>
      </w:r>
      <w:r w:rsidR="00B91129">
        <w:rPr>
          <w:rFonts w:ascii="Times New Roman" w:hAnsi="Times New Roman" w:cs="Times New Roman"/>
          <w:sz w:val="24"/>
          <w:szCs w:val="24"/>
          <w:lang w:val="en-US"/>
        </w:rPr>
        <w:t>@</w:t>
      </w:r>
      <w:r w:rsidR="00B91129" w:rsidRPr="00592C13">
        <w:rPr>
          <w:rFonts w:ascii="Times New Roman" w:hAnsi="Times New Roman" w:cs="Times New Roman"/>
          <w:sz w:val="24"/>
          <w:szCs w:val="24"/>
          <w:lang w:val="en-US"/>
        </w:rPr>
        <w:t>de2017towards</w:t>
      </w:r>
      <w:r w:rsidR="00B91129">
        <w:rPr>
          <w:rFonts w:ascii="Times New Roman" w:hAnsi="Times New Roman" w:cs="Times New Roman"/>
          <w:sz w:val="24"/>
          <w:szCs w:val="24"/>
          <w:lang w:val="en-US"/>
        </w:rPr>
        <w:t>]</w:t>
      </w:r>
      <w:r w:rsidR="00B91129" w:rsidRPr="00A24213">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Y</w:t>
      </w:r>
      <w:r w:rsidR="00B40643" w:rsidRPr="00E33D36">
        <w:rPr>
          <w:rFonts w:ascii="Times New Roman" w:hAnsi="Times New Roman" w:cs="Times New Roman"/>
          <w:sz w:val="24"/>
          <w:szCs w:val="24"/>
          <w:lang w:val="en-US"/>
        </w:rPr>
        <w:t>et</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few studies focus</w:t>
      </w:r>
      <w:r w:rsidR="00B40643">
        <w:rPr>
          <w:rFonts w:ascii="Times New Roman" w:hAnsi="Times New Roman" w:cs="Times New Roman"/>
          <w:sz w:val="24"/>
          <w:szCs w:val="24"/>
          <w:lang w:val="en-US"/>
        </w:rPr>
        <w:t>ed</w:t>
      </w:r>
      <w:r w:rsidR="00B40643" w:rsidRPr="00E33D36">
        <w:rPr>
          <w:rFonts w:ascii="Times New Roman" w:hAnsi="Times New Roman" w:cs="Times New Roman"/>
          <w:sz w:val="24"/>
          <w:szCs w:val="24"/>
          <w:lang w:val="en-US"/>
        </w:rPr>
        <w:t xml:space="preserve"> on their significance for teachers.</w:t>
      </w:r>
    </w:p>
    <w:p w14:paraId="31F37099" w14:textId="38C62391" w:rsidR="00361CDA"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commentRangeStart w:id="2"/>
      <w:r w:rsidR="00410F65">
        <w:rPr>
          <w:rFonts w:ascii="Times New Roman" w:hAnsi="Times New Roman" w:cs="Times New Roman"/>
          <w:sz w:val="24"/>
          <w:szCs w:val="24"/>
          <w:lang w:val="en-US"/>
        </w:rPr>
        <w:t xml:space="preserve">HR </w:t>
      </w:r>
      <w:r w:rsidR="00410F65" w:rsidRPr="00A57425">
        <w:rPr>
          <w:rFonts w:ascii="Times New Roman" w:hAnsi="Times New Roman" w:cs="Times New Roman"/>
          <w:sz w:val="24"/>
          <w:szCs w:val="24"/>
          <w:lang w:val="en-US"/>
        </w:rPr>
        <w:t xml:space="preserve">can be detected and measured </w:t>
      </w:r>
      <w:r w:rsidR="00562FA9" w:rsidRPr="00A57425">
        <w:rPr>
          <w:rFonts w:ascii="Times New Roman" w:hAnsi="Times New Roman" w:cs="Times New Roman"/>
          <w:sz w:val="24"/>
          <w:szCs w:val="24"/>
          <w:lang w:val="en-US"/>
        </w:rPr>
        <w:t xml:space="preserve">using sensors based on </w:t>
      </w:r>
      <w:r w:rsidR="00562FA9">
        <w:rPr>
          <w:rFonts w:ascii="Times New Roman" w:hAnsi="Times New Roman" w:cs="Times New Roman"/>
          <w:sz w:val="24"/>
          <w:szCs w:val="24"/>
          <w:lang w:val="en-US"/>
        </w:rPr>
        <w:t>e</w:t>
      </w:r>
      <w:r w:rsidR="00562FA9" w:rsidRPr="00A57425">
        <w:rPr>
          <w:rFonts w:ascii="Times New Roman" w:hAnsi="Times New Roman" w:cs="Times New Roman"/>
          <w:sz w:val="24"/>
          <w:szCs w:val="24"/>
          <w:lang w:val="en-US"/>
        </w:rPr>
        <w:t>lectrocardiogram</w:t>
      </w:r>
      <w:r w:rsidR="00562FA9">
        <w:rPr>
          <w:rFonts w:ascii="Times New Roman" w:hAnsi="Times New Roman" w:cs="Times New Roman"/>
          <w:sz w:val="24"/>
          <w:szCs w:val="24"/>
          <w:lang w:val="en-US"/>
        </w:rPr>
        <w:t xml:space="preserve"> (ECG)</w:t>
      </w:r>
      <w:r w:rsidR="00562FA9" w:rsidRPr="00A57425">
        <w:rPr>
          <w:rFonts w:ascii="Times New Roman" w:hAnsi="Times New Roman" w:cs="Times New Roman"/>
          <w:sz w:val="24"/>
          <w:szCs w:val="24"/>
          <w:lang w:val="en-US"/>
        </w:rPr>
        <w:t xml:space="preserve"> or</w:t>
      </w:r>
      <w:r w:rsidR="00562FA9">
        <w:rPr>
          <w:rFonts w:ascii="Times New Roman" w:hAnsi="Times New Roman" w:cs="Times New Roman"/>
          <w:sz w:val="24"/>
          <w:szCs w:val="24"/>
          <w:lang w:val="en-US"/>
        </w:rPr>
        <w:t xml:space="preserve"> p</w:t>
      </w:r>
      <w:r w:rsidR="00562FA9" w:rsidRPr="00A57425">
        <w:rPr>
          <w:rFonts w:ascii="Times New Roman" w:hAnsi="Times New Roman" w:cs="Times New Roman"/>
          <w:sz w:val="24"/>
          <w:szCs w:val="24"/>
          <w:lang w:val="en-US"/>
        </w:rPr>
        <w:t>honocardiogram</w:t>
      </w:r>
      <w:r w:rsidR="00562FA9">
        <w:rPr>
          <w:rFonts w:ascii="Times New Roman" w:hAnsi="Times New Roman" w:cs="Times New Roman"/>
          <w:sz w:val="24"/>
          <w:szCs w:val="24"/>
          <w:lang w:val="en-US"/>
        </w:rPr>
        <w:t xml:space="preserve"> (PCG) [@</w:t>
      </w:r>
      <w:r w:rsidR="00562FA9" w:rsidRPr="0073661B">
        <w:rPr>
          <w:rFonts w:ascii="Times New Roman" w:hAnsi="Times New Roman" w:cs="Times New Roman"/>
          <w:sz w:val="24"/>
          <w:szCs w:val="24"/>
          <w:lang w:val="en-US"/>
        </w:rPr>
        <w:t>mukhopadhyay2017wearable</w:t>
      </w:r>
      <w:r w:rsidR="00562FA9">
        <w:rPr>
          <w:rFonts w:ascii="Times New Roman" w:hAnsi="Times New Roman" w:cs="Times New Roman"/>
          <w:sz w:val="24"/>
          <w:szCs w:val="24"/>
          <w:lang w:val="en-US"/>
        </w:rPr>
        <w:t>].</w:t>
      </w:r>
      <w:r w:rsidR="00562FA9">
        <w:rPr>
          <w:rFonts w:ascii="Times New Roman" w:hAnsi="Times New Roman" w:cs="Times New Roman"/>
          <w:sz w:val="24"/>
          <w:szCs w:val="24"/>
          <w:lang w:val="en-US"/>
        </w:rPr>
        <w:t xml:space="preserve"> </w:t>
      </w:r>
      <w:r w:rsidR="00361CDA" w:rsidRPr="00361CDA">
        <w:rPr>
          <w:rFonts w:ascii="Times New Roman" w:hAnsi="Times New Roman" w:cs="Times New Roman"/>
          <w:sz w:val="24"/>
          <w:szCs w:val="24"/>
          <w:lang w:val="en-US"/>
        </w:rPr>
        <w:t>ECG sensors detect the electrical activity of the heart, providing precise measurements. However, ECG sensors can be cumbersome and may require direct skin contact, making them less suitable for certain contexts like education due to their intrusive nature and potential discomfort for users. On the other hand, PPG, commonly found in fitness trackers</w:t>
      </w:r>
      <w:r w:rsidR="004E6261">
        <w:rPr>
          <w:rFonts w:ascii="Times New Roman" w:hAnsi="Times New Roman" w:cs="Times New Roman"/>
          <w:sz w:val="24"/>
          <w:szCs w:val="24"/>
          <w:lang w:val="en-US"/>
        </w:rPr>
        <w:t xml:space="preserve"> </w:t>
      </w:r>
      <w:r w:rsidR="004E6261">
        <w:rPr>
          <w:rFonts w:ascii="Times New Roman" w:hAnsi="Times New Roman" w:cs="Times New Roman"/>
          <w:sz w:val="24"/>
          <w:szCs w:val="24"/>
          <w:lang w:val="en-US"/>
        </w:rPr>
        <w:t>[@</w:t>
      </w:r>
      <w:r w:rsidR="004E6261" w:rsidRPr="00FD189B">
        <w:rPr>
          <w:rFonts w:ascii="Times New Roman" w:hAnsi="Times New Roman" w:cs="Times New Roman"/>
          <w:sz w:val="24"/>
          <w:szCs w:val="24"/>
          <w:lang w:val="en-US"/>
        </w:rPr>
        <w:t>castaneda2018review</w:t>
      </w:r>
      <w:r w:rsidR="004E6261">
        <w:rPr>
          <w:rFonts w:ascii="Times New Roman" w:hAnsi="Times New Roman" w:cs="Times New Roman"/>
          <w:sz w:val="24"/>
          <w:szCs w:val="24"/>
          <w:lang w:val="en-US"/>
        </w:rPr>
        <w:t>]</w:t>
      </w:r>
      <w:r w:rsidR="00361CDA" w:rsidRPr="00361CDA">
        <w:rPr>
          <w:rFonts w:ascii="Times New Roman" w:hAnsi="Times New Roman" w:cs="Times New Roman"/>
          <w:sz w:val="24"/>
          <w:szCs w:val="24"/>
          <w:lang w:val="en-US"/>
        </w:rPr>
        <w:t>, utilizes optical sensors to measure changes in blood volume by emitting and detecting light</w:t>
      </w:r>
      <w:r w:rsidR="004E6261">
        <w:rPr>
          <w:rFonts w:ascii="Times New Roman" w:hAnsi="Times New Roman" w:cs="Times New Roman"/>
          <w:sz w:val="24"/>
          <w:szCs w:val="24"/>
          <w:lang w:val="en-US"/>
        </w:rPr>
        <w:t xml:space="preserve"> </w:t>
      </w:r>
      <w:r w:rsidR="004E6261" w:rsidRPr="009978AB">
        <w:rPr>
          <w:rFonts w:ascii="Times New Roman" w:hAnsi="Times New Roman" w:cs="Times New Roman"/>
          <w:sz w:val="24"/>
          <w:szCs w:val="24"/>
          <w:lang w:val="en-US"/>
        </w:rPr>
        <w:t>[@allen2007photoplethysmography]</w:t>
      </w:r>
      <w:r w:rsidR="00361CDA" w:rsidRPr="00361CDA">
        <w:rPr>
          <w:rFonts w:ascii="Times New Roman" w:hAnsi="Times New Roman" w:cs="Times New Roman"/>
          <w:sz w:val="24"/>
          <w:szCs w:val="24"/>
          <w:lang w:val="en-US"/>
        </w:rPr>
        <w:t xml:space="preserve">. PPG is non-invasive, less intrusive, and more suitable for educational settings as it allows for continuous </w:t>
      </w:r>
      <w:r w:rsidR="004E6261">
        <w:rPr>
          <w:rFonts w:ascii="Times New Roman" w:hAnsi="Times New Roman" w:cs="Times New Roman"/>
          <w:sz w:val="24"/>
          <w:szCs w:val="24"/>
          <w:lang w:val="en-US"/>
        </w:rPr>
        <w:t>HR</w:t>
      </w:r>
      <w:r w:rsidR="00361CDA" w:rsidRPr="00361CDA">
        <w:rPr>
          <w:rFonts w:ascii="Times New Roman" w:hAnsi="Times New Roman" w:cs="Times New Roman"/>
          <w:sz w:val="24"/>
          <w:szCs w:val="24"/>
          <w:lang w:val="en-US"/>
        </w:rPr>
        <w:t xml:space="preserve"> monitoring without disrupting the learning environment.</w:t>
      </w:r>
    </w:p>
    <w:p w14:paraId="3C53BC64" w14:textId="187A96AF" w:rsidR="00963574" w:rsidRDefault="00D95750" w:rsidP="00963574">
      <w:pPr>
        <w:spacing w:line="360" w:lineRule="auto"/>
        <w:rPr>
          <w:rFonts w:ascii="Times New Roman" w:hAnsi="Times New Roman" w:cs="Times New Roman"/>
          <w:sz w:val="24"/>
          <w:szCs w:val="24"/>
          <w:lang w:val="en-US"/>
        </w:rPr>
      </w:pPr>
      <w:commentRangeStart w:id="3"/>
      <w:commentRangeStart w:id="4"/>
      <w:r>
        <w:rPr>
          <w:rFonts w:ascii="Times New Roman" w:hAnsi="Times New Roman" w:cs="Times New Roman"/>
          <w:sz w:val="24"/>
          <w:szCs w:val="24"/>
          <w:lang w:val="en-US"/>
        </w:rPr>
        <w:lastRenderedPageBreak/>
        <w:t xml:space="preserve">HR </w:t>
      </w:r>
      <w:r w:rsidRPr="00A57425">
        <w:rPr>
          <w:rFonts w:ascii="Times New Roman" w:hAnsi="Times New Roman" w:cs="Times New Roman"/>
          <w:sz w:val="24"/>
          <w:szCs w:val="24"/>
          <w:lang w:val="en-US"/>
        </w:rPr>
        <w:t xml:space="preserve">can be detected and measured using sensors based on </w:t>
      </w:r>
      <w:r>
        <w:rPr>
          <w:rFonts w:ascii="Times New Roman" w:hAnsi="Times New Roman" w:cs="Times New Roman"/>
          <w:sz w:val="24"/>
          <w:szCs w:val="24"/>
          <w:lang w:val="en-US"/>
        </w:rPr>
        <w:t>e</w:t>
      </w:r>
      <w:r w:rsidRPr="00A57425">
        <w:rPr>
          <w:rFonts w:ascii="Times New Roman" w:hAnsi="Times New Roman" w:cs="Times New Roman"/>
          <w:sz w:val="24"/>
          <w:szCs w:val="24"/>
          <w:lang w:val="en-US"/>
        </w:rPr>
        <w:t>lectrocardiogram</w:t>
      </w:r>
      <w:r>
        <w:rPr>
          <w:rFonts w:ascii="Times New Roman" w:hAnsi="Times New Roman" w:cs="Times New Roman"/>
          <w:sz w:val="24"/>
          <w:szCs w:val="24"/>
          <w:lang w:val="en-US"/>
        </w:rPr>
        <w:t xml:space="preserve"> (ECG)</w:t>
      </w:r>
      <w:r w:rsidRPr="00A57425">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p</w:t>
      </w:r>
      <w:r w:rsidRPr="00A57425">
        <w:rPr>
          <w:rFonts w:ascii="Times New Roman" w:hAnsi="Times New Roman" w:cs="Times New Roman"/>
          <w:sz w:val="24"/>
          <w:szCs w:val="24"/>
          <w:lang w:val="en-US"/>
        </w:rPr>
        <w:t>honocardiogram</w:t>
      </w:r>
      <w:r>
        <w:rPr>
          <w:rFonts w:ascii="Times New Roman" w:hAnsi="Times New Roman" w:cs="Times New Roman"/>
          <w:sz w:val="24"/>
          <w:szCs w:val="24"/>
          <w:lang w:val="en-US"/>
        </w:rPr>
        <w:t xml:space="preserve"> (PCG) [@</w:t>
      </w:r>
      <w:r w:rsidRPr="0073661B">
        <w:rPr>
          <w:rFonts w:ascii="Times New Roman" w:hAnsi="Times New Roman" w:cs="Times New Roman"/>
          <w:sz w:val="24"/>
          <w:szCs w:val="24"/>
          <w:lang w:val="en-US"/>
        </w:rPr>
        <w:t>mukhopadhyay2017wearable</w:t>
      </w:r>
      <w:r>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Another</w:t>
      </w:r>
      <w:r w:rsidR="00963574">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 xml:space="preserve">uncomplicated </w:t>
      </w:r>
      <w:r w:rsidR="003B58B9">
        <w:rPr>
          <w:rFonts w:ascii="Times New Roman" w:hAnsi="Times New Roman" w:cs="Times New Roman"/>
          <w:sz w:val="24"/>
          <w:szCs w:val="24"/>
          <w:lang w:val="en-US"/>
        </w:rPr>
        <w:t xml:space="preserve">and inexpensive </w:t>
      </w:r>
      <w:r w:rsidR="00963574">
        <w:rPr>
          <w:rFonts w:ascii="Times New Roman" w:hAnsi="Times New Roman" w:cs="Times New Roman"/>
          <w:sz w:val="24"/>
          <w:szCs w:val="24"/>
          <w:lang w:val="en-US"/>
        </w:rPr>
        <w:t xml:space="preserve">technique to </w:t>
      </w:r>
      <w:r w:rsidR="00963574" w:rsidRPr="00A57425">
        <w:rPr>
          <w:rFonts w:ascii="Times New Roman" w:hAnsi="Times New Roman" w:cs="Times New Roman"/>
          <w:sz w:val="24"/>
          <w:szCs w:val="24"/>
          <w:lang w:val="en-US"/>
        </w:rPr>
        <w:t xml:space="preserve">measure </w:t>
      </w:r>
      <w:r w:rsidR="00963574">
        <w:rPr>
          <w:rFonts w:ascii="Times New Roman" w:hAnsi="Times New Roman" w:cs="Times New Roman"/>
          <w:sz w:val="24"/>
          <w:szCs w:val="24"/>
          <w:lang w:val="en-US"/>
        </w:rPr>
        <w:t>HR via fitness trackers is p</w:t>
      </w:r>
      <w:r w:rsidR="00963574" w:rsidRPr="00BE20F4">
        <w:rPr>
          <w:rFonts w:ascii="Times New Roman" w:hAnsi="Times New Roman" w:cs="Times New Roman"/>
          <w:sz w:val="24"/>
          <w:szCs w:val="24"/>
          <w:lang w:val="en-US"/>
        </w:rPr>
        <w:t>hotoplethysmography (PPG)</w:t>
      </w:r>
      <w:r w:rsidR="003B58B9">
        <w:rPr>
          <w:rFonts w:ascii="Times New Roman" w:hAnsi="Times New Roman" w:cs="Times New Roman"/>
          <w:sz w:val="24"/>
          <w:szCs w:val="24"/>
          <w:lang w:val="en-US"/>
        </w:rPr>
        <w:t xml:space="preserve"> [</w:t>
      </w:r>
      <w:r w:rsidR="00FD189B">
        <w:rPr>
          <w:rFonts w:ascii="Times New Roman" w:hAnsi="Times New Roman" w:cs="Times New Roman"/>
          <w:sz w:val="24"/>
          <w:szCs w:val="24"/>
          <w:lang w:val="en-US"/>
        </w:rPr>
        <w:t>@</w:t>
      </w:r>
      <w:r w:rsidR="00FD189B" w:rsidRPr="00FD189B">
        <w:rPr>
          <w:rFonts w:ascii="Times New Roman" w:hAnsi="Times New Roman" w:cs="Times New Roman"/>
          <w:sz w:val="24"/>
          <w:szCs w:val="24"/>
          <w:lang w:val="en-US"/>
        </w:rPr>
        <w:t>castaneda2018review</w:t>
      </w:r>
      <w:r w:rsidR="00FD189B">
        <w:rPr>
          <w:rFonts w:ascii="Times New Roman" w:hAnsi="Times New Roman" w:cs="Times New Roman"/>
          <w:sz w:val="24"/>
          <w:szCs w:val="24"/>
          <w:lang w:val="en-US"/>
        </w:rPr>
        <w:t>].</w:t>
      </w:r>
      <w:r w:rsidR="00963574">
        <w:rPr>
          <w:rFonts w:ascii="Times New Roman" w:hAnsi="Times New Roman" w:cs="Times New Roman"/>
          <w:sz w:val="24"/>
          <w:szCs w:val="24"/>
          <w:lang w:val="en-US"/>
        </w:rPr>
        <w:t xml:space="preserve"> This </w:t>
      </w:r>
      <w:r w:rsidR="00963574" w:rsidRPr="009978AB">
        <w:rPr>
          <w:rFonts w:ascii="Times New Roman" w:hAnsi="Times New Roman" w:cs="Times New Roman"/>
          <w:sz w:val="24"/>
          <w:szCs w:val="24"/>
          <w:lang w:val="en-US"/>
        </w:rPr>
        <w:t>optical method assess</w:t>
      </w:r>
      <w:r w:rsidR="00963574">
        <w:rPr>
          <w:rFonts w:ascii="Times New Roman" w:hAnsi="Times New Roman" w:cs="Times New Roman"/>
          <w:sz w:val="24"/>
          <w:szCs w:val="24"/>
          <w:lang w:val="en-US"/>
        </w:rPr>
        <w:t>es</w:t>
      </w:r>
      <w:r w:rsidR="00963574"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00963574" w:rsidRPr="009978AB">
        <w:rPr>
          <w:rFonts w:ascii="Times New Roman" w:hAnsi="Times New Roman" w:cs="Times New Roman"/>
          <w:sz w:val="24"/>
          <w:szCs w:val="24"/>
          <w:lang w:val="en-US"/>
        </w:rPr>
        <w:t>lights to measure changes in blood volume [@allen2007photoplethysmography].</w:t>
      </w:r>
      <w:r w:rsidR="00963574">
        <w:rPr>
          <w:rFonts w:ascii="Times New Roman" w:hAnsi="Times New Roman" w:cs="Times New Roman"/>
          <w:sz w:val="24"/>
          <w:szCs w:val="24"/>
          <w:lang w:val="en-US"/>
        </w:rPr>
        <w:t xml:space="preserve"> </w:t>
      </w:r>
      <w:commentRangeEnd w:id="3"/>
      <w:r w:rsidR="00D25B78">
        <w:rPr>
          <w:rStyle w:val="Kommentarzeichen"/>
        </w:rPr>
        <w:commentReference w:id="3"/>
      </w:r>
      <w:commentRangeEnd w:id="4"/>
      <w:r w:rsidR="00FC1A5D">
        <w:rPr>
          <w:rStyle w:val="Kommentarzeichen"/>
        </w:rPr>
        <w:commentReference w:id="4"/>
      </w:r>
      <w:commentRangeEnd w:id="2"/>
      <w:r w:rsidR="00D97C76">
        <w:rPr>
          <w:rStyle w:val="Kommentarzeichen"/>
        </w:rPr>
        <w:commentReference w:id="2"/>
      </w:r>
    </w:p>
    <w:p w14:paraId="7B645DC2" w14:textId="2C24CD15"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commentRangeStart w:id="5"/>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commentRangeEnd w:id="5"/>
      <w:r w:rsidR="00DF12BB">
        <w:rPr>
          <w:rStyle w:val="Kommentarzeichen"/>
        </w:rPr>
        <w:commentReference w:id="5"/>
      </w:r>
      <w:r w:rsidR="00502BA4" w:rsidRPr="00502BA4">
        <w:rPr>
          <w:lang w:val="en-US"/>
        </w:rPr>
        <w:t xml:space="preserve"> </w:t>
      </w:r>
      <w:r w:rsidR="00502BA4" w:rsidRPr="00502BA4">
        <w:rPr>
          <w:rFonts w:ascii="Times New Roman" w:hAnsi="Times New Roman" w:cs="Times New Roman"/>
          <w:sz w:val="24"/>
          <w:szCs w:val="24"/>
          <w:lang w:val="en-US"/>
        </w:rPr>
        <w:t>Thus, fitness trackers offer a cheap and unobtrusive 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p>
    <w:p w14:paraId="611ABC20" w14:textId="77777777" w:rsidR="00621881" w:rsidRDefault="00621881" w:rsidP="00FF14E7">
      <w:pPr>
        <w:spacing w:line="360" w:lineRule="auto"/>
        <w:rPr>
          <w:rFonts w:ascii="Times New Roman" w:hAnsi="Times New Roman" w:cs="Times New Roman"/>
          <w:b/>
          <w:bCs/>
          <w:sz w:val="24"/>
          <w:szCs w:val="24"/>
          <w:lang w:val="en-US"/>
        </w:rPr>
      </w:pPr>
    </w:p>
    <w:p w14:paraId="156655D3" w14:textId="59B00A44"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Stress </w:t>
      </w:r>
    </w:p>
    <w:p w14:paraId="51496302" w14:textId="50468EDA"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triggered by job-related demands</w:t>
      </w:r>
      <w:r w:rsidR="00ED65BD">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 xml:space="preserve">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4C16D7CC" w14:textId="77777777" w:rsidR="000926B3" w:rsidRDefault="00FF14E7" w:rsidP="00C34F4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6"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6"/>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C34F40" w:rsidRPr="00C34F40">
        <w:rPr>
          <w:rFonts w:ascii="Times New Roman" w:hAnsi="Times New Roman" w:cs="Times New Roman"/>
          <w:sz w:val="24"/>
          <w:szCs w:val="24"/>
          <w:lang w:val="en-US"/>
        </w:rPr>
        <w:t xml:space="preserve">In general, the transactional stress model [@lazarus1990theory] highlights the interaction between an individual and the environment, whereby stress refers to a person´s subjective reaction to an event (a stressor) that exceeds their adaptive resources. </w:t>
      </w:r>
    </w:p>
    <w:p w14:paraId="70AAFCA0" w14:textId="77777777" w:rsidR="000926B3" w:rsidRDefault="000926B3" w:rsidP="00C34F40">
      <w:pPr>
        <w:spacing w:line="360" w:lineRule="auto"/>
        <w:rPr>
          <w:rFonts w:ascii="Times New Roman" w:hAnsi="Times New Roman" w:cs="Times New Roman"/>
          <w:sz w:val="24"/>
          <w:szCs w:val="24"/>
          <w:lang w:val="en-US"/>
        </w:rPr>
      </w:pPr>
    </w:p>
    <w:p w14:paraId="2A7FFB3C" w14:textId="77777777" w:rsidR="000926B3" w:rsidRDefault="000926B3" w:rsidP="00C34F40">
      <w:pPr>
        <w:spacing w:line="360" w:lineRule="auto"/>
        <w:rPr>
          <w:rFonts w:ascii="Times New Roman" w:hAnsi="Times New Roman" w:cs="Times New Roman"/>
          <w:sz w:val="24"/>
          <w:szCs w:val="24"/>
          <w:lang w:val="en-US"/>
        </w:rPr>
      </w:pPr>
    </w:p>
    <w:p w14:paraId="4B0F4355" w14:textId="77777777" w:rsidR="000926B3" w:rsidRDefault="000926B3" w:rsidP="00C34F40">
      <w:pPr>
        <w:spacing w:line="360" w:lineRule="auto"/>
        <w:rPr>
          <w:rFonts w:ascii="Times New Roman" w:hAnsi="Times New Roman" w:cs="Times New Roman"/>
          <w:sz w:val="24"/>
          <w:szCs w:val="24"/>
          <w:lang w:val="en-US"/>
        </w:rPr>
      </w:pPr>
    </w:p>
    <w:p w14:paraId="7163CF6B" w14:textId="77777777" w:rsidR="000926B3" w:rsidRDefault="000926B3" w:rsidP="00C34F40">
      <w:pPr>
        <w:spacing w:line="360" w:lineRule="auto"/>
        <w:rPr>
          <w:rFonts w:ascii="Times New Roman" w:hAnsi="Times New Roman" w:cs="Times New Roman"/>
          <w:sz w:val="24"/>
          <w:szCs w:val="24"/>
          <w:lang w:val="en-US"/>
        </w:rPr>
      </w:pPr>
    </w:p>
    <w:p w14:paraId="67FDC671" w14:textId="77777777" w:rsidR="000926B3" w:rsidRDefault="000926B3" w:rsidP="00C34F40">
      <w:pPr>
        <w:spacing w:line="360" w:lineRule="auto"/>
        <w:rPr>
          <w:rFonts w:ascii="Times New Roman" w:hAnsi="Times New Roman" w:cs="Times New Roman"/>
          <w:sz w:val="24"/>
          <w:szCs w:val="24"/>
          <w:lang w:val="en-US"/>
        </w:rPr>
      </w:pPr>
    </w:p>
    <w:p w14:paraId="21D078EF" w14:textId="77777777" w:rsidR="000926B3" w:rsidRDefault="000926B3" w:rsidP="00C34F40">
      <w:pPr>
        <w:spacing w:line="360" w:lineRule="auto"/>
        <w:rPr>
          <w:rFonts w:ascii="Times New Roman" w:hAnsi="Times New Roman" w:cs="Times New Roman"/>
          <w:sz w:val="24"/>
          <w:szCs w:val="24"/>
          <w:lang w:val="en-US"/>
        </w:rPr>
      </w:pPr>
    </w:p>
    <w:p w14:paraId="2F9BC4DB" w14:textId="77777777" w:rsidR="000926B3" w:rsidRDefault="000926B3" w:rsidP="00C34F40">
      <w:pPr>
        <w:spacing w:line="360" w:lineRule="auto"/>
        <w:rPr>
          <w:rFonts w:ascii="Times New Roman" w:hAnsi="Times New Roman" w:cs="Times New Roman"/>
          <w:sz w:val="24"/>
          <w:szCs w:val="24"/>
          <w:lang w:val="en-US"/>
        </w:rPr>
      </w:pPr>
    </w:p>
    <w:p w14:paraId="5F9D37A6" w14:textId="77777777" w:rsidR="000926B3" w:rsidRDefault="000926B3" w:rsidP="00C34F40">
      <w:pPr>
        <w:spacing w:line="360" w:lineRule="auto"/>
        <w:rPr>
          <w:rFonts w:ascii="Times New Roman" w:hAnsi="Times New Roman" w:cs="Times New Roman"/>
          <w:sz w:val="24"/>
          <w:szCs w:val="24"/>
          <w:lang w:val="en-US"/>
        </w:rPr>
      </w:pPr>
    </w:p>
    <w:p w14:paraId="3E15021F" w14:textId="77777777" w:rsidR="000926B3" w:rsidRDefault="000926B3" w:rsidP="00C34F40">
      <w:pPr>
        <w:spacing w:line="360" w:lineRule="auto"/>
        <w:rPr>
          <w:rFonts w:ascii="Times New Roman" w:hAnsi="Times New Roman" w:cs="Times New Roman"/>
          <w:sz w:val="24"/>
          <w:szCs w:val="24"/>
          <w:lang w:val="en-US"/>
        </w:rPr>
      </w:pPr>
    </w:p>
    <w:p w14:paraId="4A12F709" w14:textId="77777777" w:rsidR="000926B3" w:rsidRDefault="000926B3" w:rsidP="00C34F40">
      <w:pPr>
        <w:spacing w:line="360" w:lineRule="auto"/>
        <w:rPr>
          <w:rFonts w:ascii="Times New Roman" w:hAnsi="Times New Roman" w:cs="Times New Roman"/>
          <w:sz w:val="24"/>
          <w:szCs w:val="24"/>
          <w:lang w:val="en-US"/>
        </w:rPr>
      </w:pPr>
    </w:p>
    <w:p w14:paraId="37D0CCA3" w14:textId="46FF4550" w:rsidR="001E566F" w:rsidRPr="001E566F" w:rsidRDefault="001E566F" w:rsidP="00C34F40">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commentRangeStart w:id="7"/>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commentRangeEnd w:id="7"/>
      <w:r w:rsidR="004773AE">
        <w:rPr>
          <w:rStyle w:val="Kommentarzeichen"/>
        </w:rPr>
        <w:commentReference w:id="7"/>
      </w:r>
    </w:p>
    <w:p w14:paraId="2B788969" w14:textId="7FD8B626" w:rsidR="003E2FA6" w:rsidRPr="001E566F" w:rsidRDefault="003E2FA6" w:rsidP="005E6DA9">
      <w:pPr>
        <w:keepNext/>
        <w:spacing w:line="360" w:lineRule="auto"/>
        <w:rPr>
          <w:noProof/>
          <w:lang w:val="en-US"/>
        </w:rPr>
      </w:pPr>
      <w:r>
        <w:rPr>
          <w:noProof/>
          <w:lang w:eastAsia="de-DE"/>
        </w:rPr>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p>
    <w:p w14:paraId="5EC3E217" w14:textId="3D882EEE" w:rsidR="00AA628C" w:rsidRDefault="00AA628C" w:rsidP="00AA62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Fig. 1 shows, in a simplified way, how classroom events affect teacher</w:t>
      </w:r>
      <w:r>
        <w:rPr>
          <w:rFonts w:ascii="Times New Roman" w:hAnsi="Times New Roman" w:cs="Times New Roman"/>
          <w:sz w:val="24"/>
          <w:szCs w:val="24"/>
          <w:lang w:val="en-US"/>
        </w:rPr>
        <w:t>’</w:t>
      </w:r>
      <w:r>
        <w:rPr>
          <w:rFonts w:ascii="Times New Roman" w:hAnsi="Times New Roman" w:cs="Times New Roman"/>
          <w:sz w:val="24"/>
          <w:szCs w:val="24"/>
          <w:lang w:val="en-US"/>
        </w:rPr>
        <w:t xml:space="preserve">s stress </w:t>
      </w:r>
      <w:r>
        <w:rPr>
          <w:rFonts w:ascii="Times New Roman" w:hAnsi="Times New Roman" w:cs="Times New Roman"/>
          <w:sz w:val="24"/>
          <w:szCs w:val="24"/>
          <w:lang w:val="en-US"/>
        </w:rPr>
        <w:t>levels</w:t>
      </w:r>
      <w:r>
        <w:rPr>
          <w:rFonts w:ascii="Times New Roman" w:hAnsi="Times New Roman" w:cs="Times New Roman"/>
          <w:sz w:val="24"/>
          <w:szCs w:val="24"/>
          <w:lang w:val="en-US"/>
        </w:rPr>
        <w:t xml:space="preserve">, according to the transactional stress model: </w:t>
      </w:r>
      <w:r w:rsidRPr="00005C64">
        <w:rPr>
          <w:rFonts w:ascii="Times New Roman" w:hAnsi="Times New Roman" w:cs="Times New Roman"/>
          <w:sz w:val="24"/>
          <w:szCs w:val="24"/>
          <w:lang w:val="en-US"/>
        </w:rPr>
        <w:t xml:space="preserve">When </w:t>
      </w:r>
      <w:r>
        <w:rPr>
          <w:rFonts w:ascii="Times New Roman" w:hAnsi="Times New Roman" w:cs="Times New Roman"/>
          <w:sz w:val="24"/>
          <w:szCs w:val="24"/>
          <w:lang w:val="en-US"/>
        </w:rPr>
        <w:t xml:space="preserve">potential stressors (e.g., </w:t>
      </w:r>
      <w:r w:rsidRPr="00005C64">
        <w:rPr>
          <w:rFonts w:ascii="Times New Roman" w:hAnsi="Times New Roman" w:cs="Times New Roman"/>
          <w:sz w:val="24"/>
          <w:szCs w:val="24"/>
          <w:lang w:val="en-US"/>
        </w:rPr>
        <w:t>classroom disruptions</w:t>
      </w:r>
      <w:r>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 xml:space="preserve">intuitively judge </w:t>
      </w:r>
      <w:r w:rsidRPr="00005C64">
        <w:rPr>
          <w:rFonts w:ascii="Times New Roman" w:hAnsi="Times New Roman" w:cs="Times New Roman"/>
          <w:sz w:val="24"/>
          <w:szCs w:val="24"/>
          <w:lang w:val="en-US"/>
        </w:rPr>
        <w:t>how disruptive the event is</w:t>
      </w:r>
      <w:r>
        <w:rPr>
          <w:rFonts w:ascii="Times New Roman" w:hAnsi="Times New Roman" w:cs="Times New Roman"/>
          <w:sz w:val="24"/>
          <w:szCs w:val="24"/>
          <w:lang w:val="en-US"/>
        </w:rPr>
        <w:t xml:space="preserve"> in a primary appraisal</w:t>
      </w:r>
      <w:r w:rsidRPr="00005C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 If potential stressors are judged as threatening, i.e., as actual stressors (3), </w:t>
      </w:r>
      <w:r w:rsidRPr="00ED68F8">
        <w:rPr>
          <w:rFonts w:ascii="Times New Roman" w:hAnsi="Times New Roman" w:cs="Times New Roman"/>
          <w:sz w:val="24"/>
          <w:szCs w:val="24"/>
          <w:lang w:val="en-US"/>
        </w:rPr>
        <w:t>teacher</w:t>
      </w:r>
      <w:r>
        <w:rPr>
          <w:rFonts w:ascii="Times New Roman" w:hAnsi="Times New Roman" w:cs="Times New Roman"/>
          <w:sz w:val="24"/>
          <w:szCs w:val="24"/>
          <w:lang w:val="en-US"/>
        </w:rPr>
        <w:t>s</w:t>
      </w:r>
      <w:r w:rsidRPr="00ED68F8">
        <w:rPr>
          <w:rFonts w:ascii="Times New Roman" w:hAnsi="Times New Roman" w:cs="Times New Roman"/>
          <w:sz w:val="24"/>
          <w:szCs w:val="24"/>
          <w:lang w:val="en-US"/>
        </w:rPr>
        <w:t xml:space="preserve"> consider whether </w:t>
      </w:r>
      <w:r>
        <w:rPr>
          <w:rFonts w:ascii="Times New Roman" w:hAnsi="Times New Roman" w:cs="Times New Roman"/>
          <w:sz w:val="24"/>
          <w:szCs w:val="24"/>
          <w:lang w:val="en-US"/>
        </w:rPr>
        <w:t>they have</w:t>
      </w:r>
      <w:r w:rsidRPr="00ED68F8">
        <w:rPr>
          <w:rFonts w:ascii="Times New Roman" w:hAnsi="Times New Roman" w:cs="Times New Roman"/>
          <w:sz w:val="24"/>
          <w:szCs w:val="24"/>
          <w:lang w:val="en-US"/>
        </w:rPr>
        <w:t xml:space="preserve"> sufficient resources </w:t>
      </w:r>
      <w:r>
        <w:rPr>
          <w:rFonts w:ascii="Times New Roman" w:hAnsi="Times New Roman" w:cs="Times New Roman"/>
          <w:sz w:val="24"/>
          <w:szCs w:val="24"/>
          <w:lang w:val="en-US"/>
        </w:rPr>
        <w:t>for coping</w:t>
      </w:r>
      <w:r w:rsidRPr="00ED68F8">
        <w:rPr>
          <w:rFonts w:ascii="Times New Roman" w:hAnsi="Times New Roman" w:cs="Times New Roman"/>
          <w:sz w:val="24"/>
          <w:szCs w:val="24"/>
          <w:lang w:val="en-US"/>
        </w:rPr>
        <w:t xml:space="preserve"> with the stressor</w:t>
      </w:r>
      <w:r>
        <w:rPr>
          <w:rFonts w:ascii="Times New Roman" w:hAnsi="Times New Roman" w:cs="Times New Roman"/>
          <w:sz w:val="24"/>
          <w:szCs w:val="24"/>
          <w:lang w:val="en-US"/>
        </w:rPr>
        <w:t xml:space="preserve"> (4)</w:t>
      </w:r>
      <w:r w:rsidRPr="00ED68F8">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utilize these resources in trying to cope with the stressor, e.g., by employing</w:t>
      </w:r>
      <w:r w:rsidRPr="009C562F">
        <w:rPr>
          <w:rFonts w:ascii="Times New Roman" w:hAnsi="Times New Roman" w:cs="Times New Roman"/>
          <w:sz w:val="24"/>
          <w:szCs w:val="24"/>
          <w:lang w:val="en-US"/>
        </w:rPr>
        <w:t xml:space="preserve"> classroom management</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strategies </w:t>
      </w:r>
      <w:r>
        <w:rPr>
          <w:rFonts w:ascii="Times New Roman" w:hAnsi="Times New Roman" w:cs="Times New Roman"/>
          <w:sz w:val="24"/>
          <w:szCs w:val="24"/>
          <w:lang w:val="en-US"/>
        </w:rPr>
        <w:t xml:space="preserve">(5). </w:t>
      </w:r>
      <w:r w:rsidRPr="009C562F">
        <w:rPr>
          <w:rFonts w:ascii="Times New Roman" w:hAnsi="Times New Roman" w:cs="Times New Roman"/>
          <w:sz w:val="24"/>
          <w:szCs w:val="24"/>
          <w:lang w:val="en-US"/>
        </w:rPr>
        <w:t>In cases where coping fails, stress ensues,</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often accompanied by physiological reactions like increased </w:t>
      </w:r>
      <w:r>
        <w:rPr>
          <w:rFonts w:ascii="Times New Roman" w:hAnsi="Times New Roman" w:cs="Times New Roman"/>
          <w:sz w:val="24"/>
          <w:szCs w:val="24"/>
          <w:lang w:val="en-US"/>
        </w:rPr>
        <w:t>HR (6)</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As part of the coping process</w:t>
      </w:r>
      <w:r w:rsidRPr="009C562F">
        <w:rPr>
          <w:rFonts w:ascii="Times New Roman" w:hAnsi="Times New Roman" w:cs="Times New Roman"/>
          <w:sz w:val="24"/>
          <w:szCs w:val="24"/>
          <w:lang w:val="en-US"/>
        </w:rPr>
        <w:t>,</w:t>
      </w:r>
      <w:r>
        <w:rPr>
          <w:rFonts w:ascii="Times New Roman" w:hAnsi="Times New Roman" w:cs="Times New Roman"/>
          <w:sz w:val="24"/>
          <w:szCs w:val="24"/>
          <w:lang w:val="en-US"/>
        </w:rPr>
        <w:t xml:space="preserve"> and dependent on its outcomes,</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w:t>
      </w:r>
      <w:r w:rsidRPr="009C562F">
        <w:rPr>
          <w:rFonts w:ascii="Times New Roman" w:hAnsi="Times New Roman" w:cs="Times New Roman"/>
          <w:sz w:val="24"/>
          <w:szCs w:val="24"/>
          <w:lang w:val="en-US"/>
        </w:rPr>
        <w:t xml:space="preserve"> re-evaluate</w:t>
      </w:r>
      <w:r>
        <w:rPr>
          <w:rFonts w:ascii="Times New Roman" w:hAnsi="Times New Roman" w:cs="Times New Roman"/>
          <w:sz w:val="24"/>
          <w:szCs w:val="24"/>
          <w:lang w:val="en-US"/>
        </w:rPr>
        <w:t xml:space="preserve"> the stressor (7). </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3B899795"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p>
    <w:p w14:paraId="6F8F0C6D" w14:textId="4461AE0E"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lastRenderedPageBreak/>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sidR="00CC1117">
        <w:rPr>
          <w:rFonts w:ascii="Times New Roman" w:hAnsi="Times New Roman" w:cs="Times New Roman"/>
          <w:sz w:val="24"/>
          <w:szCs w:val="24"/>
          <w:lang w:val="en-US"/>
        </w:rPr>
        <w:t xml:space="preserve"> during 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in lowering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typical stressors</w:t>
      </w:r>
      <w:r w:rsidR="00CD3FB2">
        <w:rPr>
          <w:rFonts w:ascii="Times New Roman" w:hAnsi="Times New Roman" w:cs="Times New Roman"/>
          <w:sz w:val="24"/>
          <w:szCs w:val="24"/>
          <w:lang w:val="en-US"/>
        </w:rPr>
        <w:t>,</w:t>
      </w:r>
      <w:r w:rsidR="00CC1117" w:rsidRPr="002D6FBF">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2D951C32"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w:t>
      </w:r>
      <w:commentRangeStart w:id="8"/>
      <w:r w:rsidR="00BE10B7">
        <w:rPr>
          <w:rFonts w:ascii="Times New Roman" w:hAnsi="Times New Roman" w:cs="Times New Roman"/>
          <w:sz w:val="24"/>
          <w:szCs w:val="24"/>
          <w:lang w:val="en-US"/>
        </w:rPr>
        <w:t xml:space="preserve">college students </w:t>
      </w:r>
      <w:commentRangeEnd w:id="8"/>
      <w:r w:rsidR="002F159C">
        <w:rPr>
          <w:rStyle w:val="Kommentarzeichen"/>
        </w:rPr>
        <w:commentReference w:id="8"/>
      </w:r>
      <w:r w:rsidR="00BE10B7">
        <w:rPr>
          <w:rFonts w:ascii="Times New Roman" w:hAnsi="Times New Roman" w:cs="Times New Roman"/>
          <w:sz w:val="24"/>
          <w:szCs w:val="24"/>
          <w:lang w:val="en-US"/>
        </w:rPr>
        <w:t>using wrist-worn devices during lecture</w:t>
      </w:r>
      <w:r w:rsidR="009432BF">
        <w:rPr>
          <w:rFonts w:ascii="Times New Roman" w:hAnsi="Times New Roman" w:cs="Times New Roman"/>
          <w:sz w:val="24"/>
          <w:szCs w:val="24"/>
          <w:lang w:val="en-US"/>
        </w:rPr>
        <w:t>s</w:t>
      </w:r>
      <w:r w:rsidR="00BE10B7">
        <w:rPr>
          <w:rFonts w:ascii="Times New Roman" w:hAnsi="Times New Roman" w:cs="Times New Roman"/>
          <w:sz w:val="24"/>
          <w:szCs w:val="24"/>
          <w:lang w:val="en-US"/>
        </w:rPr>
        <w:t xml:space="preserve">.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xml:space="preserve">, whereas the HR peak was reached during </w:t>
      </w:r>
      <w:commentRangeStart w:id="9"/>
      <w:r w:rsidR="00BE10B7">
        <w:rPr>
          <w:rFonts w:ascii="Times New Roman" w:hAnsi="Times New Roman" w:cs="Times New Roman"/>
          <w:sz w:val="24"/>
          <w:szCs w:val="24"/>
          <w:lang w:val="en-US"/>
        </w:rPr>
        <w:t>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commentRangeEnd w:id="9"/>
      <w:r w:rsidR="002F159C">
        <w:rPr>
          <w:rStyle w:val="Kommentarzeichen"/>
        </w:rPr>
        <w:commentReference w:id="9"/>
      </w:r>
      <w:r w:rsidR="00BE10B7">
        <w:rPr>
          <w:rFonts w:ascii="Times New Roman" w:hAnsi="Times New Roman" w:cs="Times New Roman"/>
          <w:sz w:val="24"/>
          <w:szCs w:val="24"/>
          <w:lang w:val="en-US"/>
        </w:rPr>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w:t>
      </w:r>
      <w:commentRangeStart w:id="10"/>
      <w:r w:rsidR="00BE10B7">
        <w:rPr>
          <w:rFonts w:ascii="Times New Roman" w:hAnsi="Times New Roman" w:cs="Times New Roman"/>
          <w:sz w:val="24"/>
          <w:szCs w:val="24"/>
          <w:lang w:val="en-US"/>
        </w:rPr>
        <w:t xml:space="preserve">Fitbit fitness </w:t>
      </w:r>
      <w:commentRangeEnd w:id="10"/>
      <w:r w:rsidR="002F159C">
        <w:rPr>
          <w:rStyle w:val="Kommentarzeichen"/>
        </w:rPr>
        <w:commentReference w:id="10"/>
      </w:r>
      <w:r w:rsidR="00BE10B7">
        <w:rPr>
          <w:rFonts w:ascii="Times New Roman" w:hAnsi="Times New Roman" w:cs="Times New Roman"/>
          <w:sz w:val="24"/>
          <w:szCs w:val="24"/>
          <w:lang w:val="en-US"/>
        </w:rPr>
        <w:t>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w:t>
      </w:r>
      <w:commentRangeStart w:id="11"/>
      <w:r w:rsidR="009432BF">
        <w:rPr>
          <w:rFonts w:ascii="Times New Roman" w:hAnsi="Times New Roman" w:cs="Times New Roman"/>
          <w:sz w:val="24"/>
          <w:szCs w:val="24"/>
          <w:lang w:val="en-US"/>
        </w:rPr>
        <w:t>during stress-inducing tasks</w:t>
      </w:r>
      <w:r w:rsidR="009F30AD">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n a study with a total of 60</w:t>
      </w:r>
      <w:r w:rsidR="00BE10B7">
        <w:rPr>
          <w:rFonts w:ascii="Times New Roman" w:hAnsi="Times New Roman" w:cs="Times New Roman"/>
          <w:sz w:val="24"/>
          <w:szCs w:val="24"/>
          <w:lang w:val="en-US"/>
        </w:rPr>
        <w:t xml:space="preserve"> participants</w:t>
      </w:r>
      <w:r w:rsidR="009432BF">
        <w:rPr>
          <w:rFonts w:ascii="Times New Roman" w:hAnsi="Times New Roman" w:cs="Times New Roman"/>
          <w:sz w:val="24"/>
          <w:szCs w:val="24"/>
          <w:lang w:val="en-US"/>
        </w:rPr>
        <w:t xml:space="preserve">. </w:t>
      </w:r>
      <w:commentRangeEnd w:id="11"/>
      <w:r w:rsidR="002F159C">
        <w:rPr>
          <w:rStyle w:val="Kommentarzeichen"/>
        </w:rPr>
        <w:commentReference w:id="11"/>
      </w:r>
      <w:r w:rsidR="009432BF">
        <w:rPr>
          <w:rFonts w:ascii="Times New Roman" w:hAnsi="Times New Roman" w:cs="Times New Roman"/>
          <w:sz w:val="24"/>
          <w:szCs w:val="24"/>
          <w:lang w:val="en-US"/>
        </w:rPr>
        <w:t>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70582458" w14:textId="254F5B30" w:rsidR="002A710C" w:rsidRDefault="002A710C" w:rsidP="002A710C">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 xml:space="preserve">They used the fitness trackers’ recordings to create a profile for each teacher, with the aim of differentiating between teachers </w:t>
      </w:r>
      <w:r w:rsidR="005C769B" w:rsidRPr="005C769B">
        <w:rPr>
          <w:rFonts w:ascii="Times New Roman" w:hAnsi="Times New Roman" w:cs="Times New Roman"/>
          <w:sz w:val="24"/>
          <w:szCs w:val="24"/>
          <w:lang w:val="en-US"/>
        </w:rPr>
        <w:lastRenderedPageBreak/>
        <w:t>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a high number of steps, a high HR, and short sleep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60B0A276" w14:textId="77777777" w:rsidR="00744791" w:rsidRDefault="00744791" w:rsidP="00744791">
      <w:pPr>
        <w:spacing w:line="360" w:lineRule="auto"/>
        <w:rPr>
          <w:rFonts w:ascii="Times New Roman" w:hAnsi="Times New Roman" w:cs="Times New Roman"/>
          <w:sz w:val="24"/>
          <w:szCs w:val="24"/>
          <w:lang w:val="en-US"/>
        </w:rPr>
      </w:pPr>
    </w:p>
    <w:p w14:paraId="1E124FF3" w14:textId="1FE544AF" w:rsidR="00350320" w:rsidRDefault="00350320" w:rsidP="002D50AB">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2D50AB" w:rsidRPr="002D50AB">
        <w:rPr>
          <w:rFonts w:ascii="Times New Roman" w:hAnsi="Times New Roman" w:cs="Times New Roman"/>
          <w:b/>
          <w:bCs/>
          <w:sz w:val="24"/>
          <w:szCs w:val="24"/>
          <w:lang w:val="en-US"/>
        </w:rPr>
        <w:t>The role of appraisals and teaching experience in teachers’ stress response</w:t>
      </w:r>
      <w:r w:rsidR="002D50AB" w:rsidRPr="002D50AB">
        <w:rPr>
          <w:rFonts w:ascii="Times New Roman" w:hAnsi="Times New Roman" w:cs="Times New Roman"/>
          <w:b/>
          <w:bCs/>
          <w:sz w:val="24"/>
          <w:szCs w:val="24"/>
          <w:lang w:val="en-US"/>
        </w:rPr>
        <w:t xml:space="preserve"> </w:t>
      </w:r>
    </w:p>
    <w:p w14:paraId="0D3773E8" w14:textId="0691AFCF" w:rsidR="002D50AB" w:rsidRDefault="002D50AB" w:rsidP="002D50AB">
      <w:pPr>
        <w:spacing w:line="360" w:lineRule="auto"/>
        <w:rPr>
          <w:rFonts w:ascii="Times New Roman" w:hAnsi="Times New Roman" w:cs="Times New Roman"/>
          <w:sz w:val="24"/>
          <w:szCs w:val="24"/>
        </w:rPr>
      </w:pPr>
      <w:r w:rsidRPr="00350320">
        <w:rPr>
          <w:rFonts w:ascii="Times New Roman" w:hAnsi="Times New Roman" w:cs="Times New Roman"/>
          <w:sz w:val="24"/>
          <w:szCs w:val="24"/>
        </w:rPr>
        <w:t xml:space="preserve">Hier käme der Abschnitt zur professional </w:t>
      </w:r>
      <w:proofErr w:type="spellStart"/>
      <w:r w:rsidRPr="00350320">
        <w:rPr>
          <w:rFonts w:ascii="Times New Roman" w:hAnsi="Times New Roman" w:cs="Times New Roman"/>
          <w:sz w:val="24"/>
          <w:szCs w:val="24"/>
        </w:rPr>
        <w:t>competence</w:t>
      </w:r>
      <w:proofErr w:type="spellEnd"/>
      <w:r w:rsidRPr="00350320">
        <w:rPr>
          <w:rFonts w:ascii="Times New Roman" w:hAnsi="Times New Roman" w:cs="Times New Roman"/>
          <w:sz w:val="24"/>
          <w:szCs w:val="24"/>
        </w:rPr>
        <w:t>/</w:t>
      </w:r>
      <w:proofErr w:type="spellStart"/>
      <w:r w:rsidRPr="00350320">
        <w:rPr>
          <w:rFonts w:ascii="Times New Roman" w:hAnsi="Times New Roman" w:cs="Times New Roman"/>
          <w:sz w:val="24"/>
          <w:szCs w:val="24"/>
        </w:rPr>
        <w:t>teaching</w:t>
      </w:r>
      <w:proofErr w:type="spellEnd"/>
      <w:r w:rsidRPr="00350320">
        <w:rPr>
          <w:rFonts w:ascii="Times New Roman" w:hAnsi="Times New Roman" w:cs="Times New Roman"/>
          <w:sz w:val="24"/>
          <w:szCs w:val="24"/>
        </w:rPr>
        <w:t xml:space="preserve"> </w:t>
      </w:r>
      <w:proofErr w:type="spellStart"/>
      <w:r w:rsidRPr="00350320">
        <w:rPr>
          <w:rFonts w:ascii="Times New Roman" w:hAnsi="Times New Roman" w:cs="Times New Roman"/>
          <w:sz w:val="24"/>
          <w:szCs w:val="24"/>
        </w:rPr>
        <w:t>experience</w:t>
      </w:r>
      <w:proofErr w:type="spellEnd"/>
      <w:r w:rsidRPr="00350320">
        <w:rPr>
          <w:rFonts w:ascii="Times New Roman" w:hAnsi="Times New Roman" w:cs="Times New Roman"/>
          <w:sz w:val="24"/>
          <w:szCs w:val="24"/>
        </w:rPr>
        <w:t xml:space="preserve"> (und dann unten in der Zusammenfassung aufgreifen). </w:t>
      </w:r>
      <w:r>
        <w:rPr>
          <w:rFonts w:ascii="Times New Roman" w:hAnsi="Times New Roman" w:cs="Times New Roman"/>
          <w:sz w:val="24"/>
          <w:szCs w:val="24"/>
        </w:rPr>
        <w:t xml:space="preserve">Dabei würde ich herausarbeiten, dass erfahrene LKs per se eine geringere Stressreaktion haben (Mean </w:t>
      </w:r>
      <w:proofErr w:type="spellStart"/>
      <w:r>
        <w:rPr>
          <w:rFonts w:ascii="Times New Roman" w:hAnsi="Times New Roman" w:cs="Times New Roman"/>
          <w:sz w:val="24"/>
          <w:szCs w:val="24"/>
        </w:rPr>
        <w:t>level</w:t>
      </w:r>
      <w:proofErr w:type="spellEnd"/>
      <w:r>
        <w:rPr>
          <w:rFonts w:ascii="Times New Roman" w:hAnsi="Times New Roman" w:cs="Times New Roman"/>
          <w:sz w:val="24"/>
          <w:szCs w:val="24"/>
        </w:rPr>
        <w:t xml:space="preserve">) und sie über </w:t>
      </w:r>
      <w:proofErr w:type="spellStart"/>
      <w:r>
        <w:rPr>
          <w:rFonts w:ascii="Times New Roman" w:hAnsi="Times New Roman" w:cs="Times New Roman"/>
          <w:sz w:val="24"/>
          <w:szCs w:val="24"/>
        </w:rPr>
        <w:t>cogntive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appraisals</w:t>
      </w:r>
      <w:proofErr w:type="spellEnd"/>
      <w:r>
        <w:rPr>
          <w:rFonts w:ascii="Times New Roman" w:hAnsi="Times New Roman" w:cs="Times New Roman"/>
          <w:sz w:val="24"/>
          <w:szCs w:val="24"/>
        </w:rPr>
        <w:t xml:space="preserve"> ihre Reaktion stärker regulieren können? (</w:t>
      </w:r>
      <w:proofErr w:type="spellStart"/>
      <w:r>
        <w:rPr>
          <w:rFonts w:ascii="Times New Roman" w:hAnsi="Times New Roman" w:cs="Times New Roman"/>
          <w:sz w:val="24"/>
          <w:szCs w:val="24"/>
        </w:rPr>
        <w:t>slope</w:t>
      </w:r>
      <w:proofErr w:type="spellEnd"/>
      <w:r>
        <w:rPr>
          <w:rFonts w:ascii="Times New Roman" w:hAnsi="Times New Roman" w:cs="Times New Roman"/>
          <w:sz w:val="24"/>
          <w:szCs w:val="24"/>
        </w:rPr>
        <w:t>) bin hier aber in den theoretischen Modellen nicht so firm, falls das nicht hinhaut.</w:t>
      </w:r>
    </w:p>
    <w:p w14:paraId="23663A43" w14:textId="77777777" w:rsidR="002D50AB" w:rsidRPr="006709E6" w:rsidRDefault="002D50AB" w:rsidP="002D50AB">
      <w:pPr>
        <w:spacing w:line="360" w:lineRule="auto"/>
        <w:rPr>
          <w:lang w:val="en-US"/>
        </w:rPr>
      </w:pPr>
      <w:r w:rsidRPr="006709E6">
        <w:rPr>
          <w:lang w:val="en-US"/>
        </w:rPr>
        <w:t>„As shown in Fig. 1</w:t>
      </w:r>
      <w:proofErr w:type="gramStart"/>
      <w:r w:rsidRPr="006709E6">
        <w:rPr>
          <w:lang w:val="en-US"/>
        </w:rPr>
        <w:t>...“</w:t>
      </w:r>
      <w:proofErr w:type="gramEnd"/>
    </w:p>
    <w:p w14:paraId="63483CE3" w14:textId="74725194" w:rsidR="00744791" w:rsidRDefault="00744791"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w:t>
      </w:r>
      <w:r w:rsidRPr="00C13872">
        <w:rPr>
          <w:rFonts w:ascii="Times New Roman" w:hAnsi="Times New Roman" w:cs="Times New Roman"/>
          <w:sz w:val="24"/>
          <w:szCs w:val="24"/>
          <w:lang w:val="en-US"/>
        </w:rPr>
        <w:t xml:space="preserve"> appraisal processes </w:t>
      </w:r>
      <w:r>
        <w:rPr>
          <w:rFonts w:ascii="Times New Roman" w:hAnsi="Times New Roman" w:cs="Times New Roman"/>
          <w:sz w:val="24"/>
          <w:szCs w:val="24"/>
          <w:lang w:val="en-US"/>
        </w:rPr>
        <w:t xml:space="preserve">of resources </w:t>
      </w:r>
      <w:r w:rsidRPr="00C13872">
        <w:rPr>
          <w:rFonts w:ascii="Times New Roman" w:hAnsi="Times New Roman" w:cs="Times New Roman"/>
          <w:sz w:val="24"/>
          <w:szCs w:val="24"/>
          <w:lang w:val="en-US"/>
        </w:rPr>
        <w:t>play a crucial role</w:t>
      </w:r>
      <w:r>
        <w:rPr>
          <w:rFonts w:ascii="Times New Roman" w:hAnsi="Times New Roman" w:cs="Times New Roman"/>
          <w:sz w:val="24"/>
          <w:szCs w:val="24"/>
          <w:lang w:val="en-US"/>
        </w:rPr>
        <w:t xml:space="preserve"> as t</w:t>
      </w:r>
      <w:r w:rsidRPr="00C13872">
        <w:rPr>
          <w:rFonts w:ascii="Times New Roman" w:hAnsi="Times New Roman" w:cs="Times New Roman"/>
          <w:sz w:val="24"/>
          <w:szCs w:val="24"/>
          <w:lang w:val="en-US"/>
        </w:rPr>
        <w:t>eachers</w:t>
      </w:r>
      <w:r>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assessments of resources and coping mechanisms, both internal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classroom management skills) and external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supportive colleagues), significantly impact their stress levels. When resources are lacking and coping fails, negative consequences like burnout and high turnover can arise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[@jalongo2006; @unterbrink2007; @aloe2014]</w:t>
      </w:r>
      <w:r w:rsidRPr="00C13872">
        <w:rPr>
          <w:rFonts w:ascii="Times New Roman" w:hAnsi="Times New Roman" w:cs="Times New Roman"/>
          <w:sz w:val="24"/>
          <w:szCs w:val="24"/>
          <w:lang w:val="en-US"/>
        </w:rPr>
        <w:t>. This highlights the importance of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appraisal of their professional competencies, including their ability to manage classroom disruptions effectively</w:t>
      </w:r>
      <w:r>
        <w:rPr>
          <w:rFonts w:ascii="Times New Roman" w:hAnsi="Times New Roman" w:cs="Times New Roman"/>
          <w:sz w:val="24"/>
          <w:szCs w:val="24"/>
          <w:lang w:val="en-US"/>
        </w:rPr>
        <w:t xml:space="preserve"> [@</w:t>
      </w:r>
      <w:r w:rsidRPr="0099753D">
        <w:rPr>
          <w:rFonts w:ascii="Times New Roman" w:hAnsi="Times New Roman" w:cs="Times New Roman"/>
          <w:sz w:val="24"/>
          <w:szCs w:val="24"/>
          <w:lang w:val="en-US"/>
        </w:rPr>
        <w:t>klieme2008concept</w:t>
      </w:r>
      <w:r>
        <w:rPr>
          <w:rFonts w:ascii="Times New Roman" w:hAnsi="Times New Roman" w:cs="Times New Roman"/>
          <w:sz w:val="24"/>
          <w:szCs w:val="24"/>
          <w:lang w:val="en-US"/>
        </w:rPr>
        <w:t>; @</w:t>
      </w:r>
      <w:r w:rsidRPr="00790A9B">
        <w:rPr>
          <w:rFonts w:ascii="Times New Roman" w:hAnsi="Times New Roman" w:cs="Times New Roman"/>
          <w:sz w:val="24"/>
          <w:szCs w:val="24"/>
          <w:lang w:val="en-US"/>
        </w:rPr>
        <w:t>konig2016teacher</w:t>
      </w:r>
      <w:r>
        <w:rPr>
          <w:rFonts w:ascii="Times New Roman" w:hAnsi="Times New Roman" w:cs="Times New Roman"/>
          <w:sz w:val="24"/>
          <w:szCs w:val="24"/>
          <w:lang w:val="en-US"/>
        </w:rPr>
        <w:t>]</w:t>
      </w:r>
      <w:r w:rsidRPr="00327728">
        <w:rPr>
          <w:rFonts w:ascii="Times New Roman" w:hAnsi="Times New Roman" w:cs="Times New Roman"/>
          <w:sz w:val="24"/>
          <w:szCs w:val="24"/>
          <w:lang w:val="en-US"/>
        </w:rPr>
        <w:t>.</w:t>
      </w:r>
    </w:p>
    <w:p w14:paraId="6554A92E" w14:textId="6AA8508F" w:rsidR="00744791" w:rsidRPr="00C13872" w:rsidRDefault="00744791"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w:t>
      </w:r>
      <w:del w:id="12" w:author="Lotz, Christin" w:date="2024-04-22T17:01:00Z">
        <w:r w:rsidRPr="00C13872" w:rsidDel="002E49AD">
          <w:rPr>
            <w:rFonts w:ascii="Times New Roman" w:hAnsi="Times New Roman" w:cs="Times New Roman"/>
            <w:sz w:val="24"/>
            <w:szCs w:val="24"/>
            <w:lang w:val="en-US"/>
          </w:rPr>
          <w:delText xml:space="preserve">, </w:delText>
        </w:r>
        <w:r w:rsidDel="002E49AD">
          <w:rPr>
            <w:rFonts w:ascii="Times New Roman" w:hAnsi="Times New Roman" w:cs="Times New Roman"/>
            <w:sz w:val="24"/>
            <w:szCs w:val="24"/>
            <w:lang w:val="en-US"/>
          </w:rPr>
          <w:delText>e.g.,</w:delText>
        </w:r>
      </w:del>
      <w:ins w:id="13" w:author="Lotz, Christin" w:date="2024-04-22T17:01:00Z">
        <w:r>
          <w:rPr>
            <w:rFonts w:ascii="Times New Roman" w:hAnsi="Times New Roman" w:cs="Times New Roman"/>
            <w:sz w:val="24"/>
            <w:szCs w:val="24"/>
            <w:lang w:val="en-US"/>
          </w:rPr>
          <w:t xml:space="preserve"> such as</w:t>
        </w:r>
      </w:ins>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 xml:space="preserve">experience, shaping their classroom management skills. As </w:t>
      </w:r>
      <w:ins w:id="14" w:author="Lotz, Christin" w:date="2024-04-22T17:01:00Z">
        <w:r>
          <w:rPr>
            <w:rFonts w:ascii="Times New Roman" w:hAnsi="Times New Roman" w:cs="Times New Roman"/>
            <w:sz w:val="24"/>
            <w:szCs w:val="24"/>
            <w:lang w:val="en-US"/>
          </w:rPr>
          <w:t xml:space="preserve">professional </w:t>
        </w:r>
      </w:ins>
      <w:r w:rsidRPr="00C13872">
        <w:rPr>
          <w:rFonts w:ascii="Times New Roman" w:hAnsi="Times New Roman" w:cs="Times New Roman"/>
          <w:sz w:val="24"/>
          <w:szCs w:val="24"/>
          <w:lang w:val="en-US"/>
        </w:rPr>
        <w:t>experience grows, teachers develop cognitive scripts for managing classroom event</w:t>
      </w:r>
      <w:r>
        <w:rPr>
          <w:rFonts w:ascii="Times New Roman" w:hAnsi="Times New Roman" w:cs="Times New Roman"/>
          <w:sz w:val="24"/>
          <w:szCs w:val="24"/>
          <w:lang w:val="en-US"/>
        </w:rPr>
        <w:t>s</w:t>
      </w:r>
      <w:ins w:id="15" w:author="Lotz, Christin" w:date="2024-04-22T17:01:00Z">
        <w:r>
          <w:rPr>
            <w:rFonts w:ascii="Times New Roman" w:hAnsi="Times New Roman" w:cs="Times New Roman"/>
            <w:sz w:val="24"/>
            <w:szCs w:val="24"/>
            <w:lang w:val="en-US"/>
          </w:rPr>
          <w:t>,</w:t>
        </w:r>
      </w:ins>
      <w:r>
        <w:rPr>
          <w:rFonts w:ascii="Times New Roman" w:hAnsi="Times New Roman" w:cs="Times New Roman"/>
          <w:sz w:val="24"/>
          <w:szCs w:val="24"/>
          <w:lang w:val="en-US"/>
        </w:rPr>
        <w:t xml:space="preserve"> resulting in </w:t>
      </w:r>
      <w:commentRangeStart w:id="16"/>
      <w:r>
        <w:rPr>
          <w:rFonts w:ascii="Times New Roman" w:hAnsi="Times New Roman" w:cs="Times New Roman"/>
          <w:sz w:val="24"/>
          <w:szCs w:val="24"/>
          <w:lang w:val="en-US"/>
        </w:rPr>
        <w:t xml:space="preserve">more complex </w:t>
      </w:r>
      <w:r w:rsidR="00BB27ED">
        <w:rPr>
          <w:rFonts w:ascii="Times New Roman" w:hAnsi="Times New Roman" w:cs="Times New Roman"/>
          <w:sz w:val="24"/>
          <w:szCs w:val="24"/>
          <w:lang w:val="en-US"/>
        </w:rPr>
        <w:t xml:space="preserve">and effective </w:t>
      </w:r>
      <w:r>
        <w:rPr>
          <w:rFonts w:ascii="Times New Roman" w:hAnsi="Times New Roman" w:cs="Times New Roman"/>
          <w:sz w:val="24"/>
          <w:szCs w:val="24"/>
          <w:lang w:val="en-US"/>
        </w:rPr>
        <w:t xml:space="preserve">classroom management skills </w:t>
      </w:r>
      <w:commentRangeEnd w:id="16"/>
      <w:r>
        <w:rPr>
          <w:rStyle w:val="Kommentarzeichen"/>
        </w:rPr>
        <w:commentReference w:id="16"/>
      </w:r>
      <w:r>
        <w:rPr>
          <w:rFonts w:ascii="Times New Roman" w:hAnsi="Times New Roman" w:cs="Times New Roman"/>
          <w:sz w:val="24"/>
          <w:szCs w:val="24"/>
          <w:lang w:val="en-US"/>
        </w:rPr>
        <w:t>[@</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xml:space="preserve">. Research shows less experienced teachers are more susceptible to </w:t>
      </w:r>
      <w:commentRangeStart w:id="17"/>
      <w:r w:rsidRPr="00C13872">
        <w:rPr>
          <w:rFonts w:ascii="Times New Roman" w:hAnsi="Times New Roman" w:cs="Times New Roman"/>
          <w:sz w:val="24"/>
          <w:szCs w:val="24"/>
          <w:lang w:val="en-US"/>
        </w:rPr>
        <w:t xml:space="preserve">burnout, </w:t>
      </w:r>
      <w:commentRangeEnd w:id="17"/>
      <w:r>
        <w:rPr>
          <w:rStyle w:val="Kommentarzeichen"/>
        </w:rPr>
        <w:commentReference w:id="17"/>
      </w:r>
      <w:r w:rsidRPr="00C13872">
        <w:rPr>
          <w:rFonts w:ascii="Times New Roman" w:hAnsi="Times New Roman" w:cs="Times New Roman"/>
          <w:sz w:val="24"/>
          <w:szCs w:val="24"/>
          <w:lang w:val="en-US"/>
        </w:rPr>
        <w:t xml:space="preserve">underscoring the importance of </w:t>
      </w:r>
      <w:ins w:id="18" w:author="Lotz, Christin" w:date="2024-04-22T17:04:00Z">
        <w:r>
          <w:rPr>
            <w:rFonts w:ascii="Times New Roman" w:hAnsi="Times New Roman" w:cs="Times New Roman"/>
            <w:sz w:val="24"/>
            <w:szCs w:val="24"/>
            <w:lang w:val="en-US"/>
          </w:rPr>
          <w:t xml:space="preserve">professional </w:t>
        </w:r>
      </w:ins>
      <w:r w:rsidRPr="00C13872">
        <w:rPr>
          <w:rFonts w:ascii="Times New Roman" w:hAnsi="Times New Roman" w:cs="Times New Roman"/>
          <w:sz w:val="24"/>
          <w:szCs w:val="24"/>
          <w:lang w:val="en-US"/>
        </w:rPr>
        <w:t xml:space="preserve">experience </w:t>
      </w:r>
      <w:del w:id="19" w:author="Lotz, Christin" w:date="2024-04-22T17:04:00Z">
        <w:r w:rsidRPr="00C13872" w:rsidDel="002E49AD">
          <w:rPr>
            <w:rFonts w:ascii="Times New Roman" w:hAnsi="Times New Roman" w:cs="Times New Roman"/>
            <w:sz w:val="24"/>
            <w:szCs w:val="24"/>
            <w:lang w:val="en-US"/>
          </w:rPr>
          <w:delText xml:space="preserve">and job satisfaction </w:delText>
        </w:r>
      </w:del>
      <w:r w:rsidRPr="00C13872">
        <w:rPr>
          <w:rFonts w:ascii="Times New Roman" w:hAnsi="Times New Roman" w:cs="Times New Roman"/>
          <w:sz w:val="24"/>
          <w:szCs w:val="24"/>
          <w:lang w:val="en-US"/>
        </w:rPr>
        <w:t>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p w14:paraId="437C2BFD" w14:textId="77777777" w:rsidR="00744791" w:rsidRDefault="00744791" w:rsidP="002374A6">
      <w:pPr>
        <w:spacing w:line="360" w:lineRule="auto"/>
        <w:rPr>
          <w:rFonts w:ascii="Times New Roman" w:hAnsi="Times New Roman" w:cs="Times New Roman"/>
          <w:sz w:val="24"/>
          <w:szCs w:val="24"/>
          <w:lang w:val="en-US"/>
        </w:rPr>
      </w:pPr>
    </w:p>
    <w:p w14:paraId="40499E3C" w14:textId="77777777" w:rsidR="00744791" w:rsidRDefault="00744791" w:rsidP="002374A6">
      <w:pPr>
        <w:spacing w:line="360" w:lineRule="auto"/>
        <w:rPr>
          <w:rFonts w:ascii="Times New Roman" w:hAnsi="Times New Roman" w:cs="Times New Roman"/>
          <w:sz w:val="24"/>
          <w:szCs w:val="24"/>
          <w:lang w:val="en-US"/>
        </w:rPr>
      </w:pPr>
    </w:p>
    <w:p w14:paraId="37A89D56" w14:textId="0DB05215" w:rsidR="00895071" w:rsidRDefault="00E968CE" w:rsidP="002374A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summary, </w:t>
      </w:r>
      <w:r w:rsidR="00895071">
        <w:rPr>
          <w:rFonts w:ascii="Times New Roman" w:hAnsi="Times New Roman" w:cs="Times New Roman"/>
          <w:sz w:val="24"/>
          <w:szCs w:val="24"/>
          <w:lang w:val="en-US"/>
        </w:rPr>
        <w:t xml:space="preserve">previous </w:t>
      </w:r>
      <w:r w:rsidR="002A710C" w:rsidRPr="00136AB7">
        <w:rPr>
          <w:rFonts w:ascii="Times New Roman" w:hAnsi="Times New Roman" w:cs="Times New Roman"/>
          <w:sz w:val="24"/>
          <w:szCs w:val="24"/>
          <w:lang w:val="en-US"/>
        </w:rPr>
        <w:t xml:space="preserve">studies </w:t>
      </w:r>
      <w:r w:rsidR="00895071">
        <w:rPr>
          <w:rFonts w:ascii="Times New Roman" w:hAnsi="Times New Roman" w:cs="Times New Roman"/>
          <w:sz w:val="24"/>
          <w:szCs w:val="24"/>
          <w:lang w:val="en-US"/>
        </w:rPr>
        <w:t xml:space="preserve">have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 xml:space="preserve">HR </w:t>
      </w:r>
      <w:r w:rsidR="00895071">
        <w:rPr>
          <w:rFonts w:ascii="Times New Roman" w:hAnsi="Times New Roman" w:cs="Times New Roman"/>
          <w:sz w:val="24"/>
          <w:szCs w:val="24"/>
          <w:lang w:val="en-US"/>
        </w:rPr>
        <w:t>changes</w:t>
      </w:r>
      <w:r w:rsidR="00542A65">
        <w:rPr>
          <w:rFonts w:ascii="Times New Roman" w:hAnsi="Times New Roman" w:cs="Times New Roman"/>
          <w:sz w:val="24"/>
          <w:szCs w:val="24"/>
          <w:lang w:val="en-US"/>
        </w:rPr>
        <w:t>,</w:t>
      </w:r>
      <w:r w:rsidR="002A710C" w:rsidRPr="00136AB7">
        <w:rPr>
          <w:rFonts w:ascii="Times New Roman" w:hAnsi="Times New Roman" w:cs="Times New Roman"/>
          <w:sz w:val="24"/>
          <w:szCs w:val="24"/>
          <w:lang w:val="en-US"/>
        </w:rPr>
        <w:t xml:space="preserve"> depending on the</w:t>
      </w:r>
      <w:ins w:id="20" w:author="Lotz, Christin" w:date="2024-04-22T17:24:00Z">
        <w:r w:rsidR="0049373B">
          <w:rPr>
            <w:rFonts w:ascii="Times New Roman" w:hAnsi="Times New Roman" w:cs="Times New Roman"/>
            <w:sz w:val="24"/>
            <w:szCs w:val="24"/>
            <w:lang w:val="en-US"/>
          </w:rPr>
          <w:t>ir</w:t>
        </w:r>
      </w:ins>
      <w:r w:rsidR="002A710C" w:rsidRPr="00136AB7">
        <w:rPr>
          <w:rFonts w:ascii="Times New Roman" w:hAnsi="Times New Roman" w:cs="Times New Roman"/>
          <w:sz w:val="24"/>
          <w:szCs w:val="24"/>
          <w:lang w:val="en-US"/>
        </w:rPr>
        <w:t xml:space="preserve"> activit</w:t>
      </w:r>
      <w:ins w:id="21" w:author="Lotz, Christin" w:date="2024-04-22T17:24:00Z">
        <w:r w:rsidR="0049373B">
          <w:rPr>
            <w:rFonts w:ascii="Times New Roman" w:hAnsi="Times New Roman" w:cs="Times New Roman"/>
            <w:sz w:val="24"/>
            <w:szCs w:val="24"/>
            <w:lang w:val="en-US"/>
          </w:rPr>
          <w:t>ie</w:t>
        </w:r>
      </w:ins>
      <w:ins w:id="22" w:author="Lotz, Christin" w:date="2024-04-22T17:25:00Z">
        <w:r w:rsidR="0049373B">
          <w:rPr>
            <w:rFonts w:ascii="Times New Roman" w:hAnsi="Times New Roman" w:cs="Times New Roman"/>
            <w:sz w:val="24"/>
            <w:szCs w:val="24"/>
            <w:lang w:val="en-US"/>
          </w:rPr>
          <w:t>s</w:t>
        </w:r>
      </w:ins>
      <w:del w:id="23" w:author="Lotz, Christin" w:date="2024-04-22T17:24:00Z">
        <w:r w:rsidR="002A710C" w:rsidRPr="00136AB7" w:rsidDel="0049373B">
          <w:rPr>
            <w:rFonts w:ascii="Times New Roman" w:hAnsi="Times New Roman" w:cs="Times New Roman"/>
            <w:sz w:val="24"/>
            <w:szCs w:val="24"/>
            <w:lang w:val="en-US"/>
          </w:rPr>
          <w:delText>y</w:delText>
        </w:r>
      </w:del>
      <w:r w:rsidR="002A710C" w:rsidRPr="00136AB7">
        <w:rPr>
          <w:rFonts w:ascii="Times New Roman" w:hAnsi="Times New Roman" w:cs="Times New Roman"/>
          <w:sz w:val="24"/>
          <w:szCs w:val="24"/>
          <w:lang w:val="en-US"/>
        </w:rPr>
        <w:t xml:space="preserve"> and </w:t>
      </w:r>
      <w:ins w:id="24" w:author="Lotz, Christin" w:date="2024-04-22T17:25:00Z">
        <w:r w:rsidR="0049373B">
          <w:rPr>
            <w:rFonts w:ascii="Times New Roman" w:hAnsi="Times New Roman" w:cs="Times New Roman"/>
            <w:sz w:val="24"/>
            <w:szCs w:val="24"/>
            <w:lang w:val="en-US"/>
          </w:rPr>
          <w:t xml:space="preserve">the </w:t>
        </w:r>
      </w:ins>
      <w:r w:rsidR="002A710C" w:rsidRPr="00136AB7">
        <w:rPr>
          <w:rFonts w:ascii="Times New Roman" w:hAnsi="Times New Roman" w:cs="Times New Roman"/>
          <w:sz w:val="24"/>
          <w:szCs w:val="24"/>
          <w:lang w:val="en-US"/>
        </w:rPr>
        <w:t>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they experience</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whereby</w:t>
      </w:r>
      <w:ins w:id="25" w:author="Lotz, Christin" w:date="2024-04-22T17:25:00Z">
        <w:r w:rsidR="0049373B">
          <w:rPr>
            <w:rFonts w:ascii="Times New Roman" w:hAnsi="Times New Roman" w:cs="Times New Roman"/>
            <w:sz w:val="24"/>
            <w:szCs w:val="24"/>
            <w:lang w:val="en-US"/>
          </w:rPr>
          <w:t xml:space="preserve"> particularly</w:t>
        </w:r>
      </w:ins>
      <w:r w:rsidR="002A710C" w:rsidRPr="00600D7A">
        <w:rPr>
          <w:rFonts w:ascii="Times New Roman" w:hAnsi="Times New Roman" w:cs="Times New Roman"/>
          <w:sz w:val="24"/>
          <w:szCs w:val="24"/>
          <w:lang w:val="en-US"/>
        </w:rPr>
        <w:t xml:space="preserve"> </w:t>
      </w:r>
      <w:commentRangeStart w:id="26"/>
      <w:commentRangeStart w:id="27"/>
      <w:r w:rsidR="00974215" w:rsidRPr="00600D7A">
        <w:rPr>
          <w:rFonts w:ascii="Times New Roman" w:hAnsi="Times New Roman" w:cs="Times New Roman"/>
          <w:sz w:val="24"/>
          <w:szCs w:val="24"/>
          <w:lang w:val="en-US"/>
        </w:rPr>
        <w:t>teacher-centered phases</w:t>
      </w:r>
      <w:commentRangeEnd w:id="26"/>
      <w:r w:rsidR="00974215">
        <w:rPr>
          <w:rStyle w:val="Kommentarzeichen"/>
        </w:rPr>
        <w:commentReference w:id="26"/>
      </w:r>
      <w:commentRangeEnd w:id="27"/>
      <w:r w:rsidR="00974215">
        <w:rPr>
          <w:rStyle w:val="Kommentarzeichen"/>
        </w:rPr>
        <w:commentReference w:id="27"/>
      </w:r>
      <w:del w:id="28" w:author="Lotz, Christin" w:date="2024-04-22T17:25:00Z">
        <w:r w:rsidR="00FD5FB3" w:rsidDel="0049373B">
          <w:rPr>
            <w:rFonts w:ascii="Times New Roman" w:hAnsi="Times New Roman" w:cs="Times New Roman"/>
            <w:sz w:val="24"/>
            <w:szCs w:val="24"/>
            <w:lang w:val="en-US"/>
          </w:rPr>
          <w:delText>,</w:delText>
        </w:r>
        <w:r w:rsidDel="0049373B">
          <w:rPr>
            <w:rFonts w:ascii="Times New Roman" w:hAnsi="Times New Roman" w:cs="Times New Roman"/>
            <w:sz w:val="24"/>
            <w:szCs w:val="24"/>
            <w:lang w:val="en-US"/>
          </w:rPr>
          <w:delText xml:space="preserve"> in particular,</w:delText>
        </w:r>
        <w:r w:rsidR="002A710C" w:rsidRPr="00600D7A" w:rsidDel="0049373B">
          <w:rPr>
            <w:rFonts w:ascii="Times New Roman" w:hAnsi="Times New Roman" w:cs="Times New Roman"/>
            <w:sz w:val="24"/>
            <w:szCs w:val="24"/>
            <w:lang w:val="en-US"/>
          </w:rPr>
          <w:delText xml:space="preserve"> </w:delText>
        </w:r>
      </w:del>
      <w:ins w:id="29" w:author="Lotz, Christin" w:date="2024-04-22T17:25:00Z">
        <w:r w:rsidR="0049373B">
          <w:rPr>
            <w:rFonts w:ascii="Times New Roman" w:hAnsi="Times New Roman" w:cs="Times New Roman"/>
            <w:sz w:val="24"/>
            <w:szCs w:val="24"/>
            <w:lang w:val="en-US"/>
          </w:rPr>
          <w:t xml:space="preserve"> </w:t>
        </w:r>
      </w:ins>
      <w:r w:rsidR="002A710C" w:rsidRPr="00600D7A">
        <w:rPr>
          <w:rFonts w:ascii="Times New Roman" w:hAnsi="Times New Roman" w:cs="Times New Roman"/>
          <w:sz w:val="24"/>
          <w:szCs w:val="24"/>
          <w:lang w:val="en-US"/>
        </w:rPr>
        <w:t xml:space="preserve">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Furthermore, </w:t>
      </w:r>
      <w:commentRangeStart w:id="30"/>
      <w:r w:rsidR="002A710C">
        <w:rPr>
          <w:rFonts w:ascii="Times New Roman" w:hAnsi="Times New Roman" w:cs="Times New Roman"/>
          <w:sz w:val="24"/>
          <w:szCs w:val="24"/>
          <w:lang w:val="en-US"/>
        </w:rPr>
        <w:t>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 xml:space="preserve">can be </w:t>
      </w:r>
      <w:r w:rsidR="00895071">
        <w:rPr>
          <w:rFonts w:ascii="Times New Roman" w:hAnsi="Times New Roman" w:cs="Times New Roman"/>
          <w:sz w:val="24"/>
          <w:szCs w:val="24"/>
          <w:lang w:val="en-US"/>
        </w:rPr>
        <w:t xml:space="preserve">assessed </w:t>
      </w:r>
      <w:r w:rsidR="00EE7339">
        <w:rPr>
          <w:rFonts w:ascii="Times New Roman" w:hAnsi="Times New Roman" w:cs="Times New Roman"/>
          <w:sz w:val="24"/>
          <w:szCs w:val="24"/>
          <w:lang w:val="en-US"/>
        </w:rPr>
        <w:t>using low-cost, non-intrusive fitness tracker</w:t>
      </w:r>
      <w:r w:rsidR="003A593E">
        <w:rPr>
          <w:rFonts w:ascii="Times New Roman" w:hAnsi="Times New Roman" w:cs="Times New Roman"/>
          <w:sz w:val="24"/>
          <w:szCs w:val="24"/>
          <w:lang w:val="en-US"/>
        </w:rPr>
        <w:t xml:space="preserve">s and </w:t>
      </w:r>
      <w:r w:rsidR="00895071">
        <w:rPr>
          <w:rFonts w:ascii="Times New Roman" w:hAnsi="Times New Roman" w:cs="Times New Roman"/>
          <w:sz w:val="24"/>
          <w:szCs w:val="24"/>
          <w:lang w:val="en-US"/>
        </w:rPr>
        <w:t xml:space="preserve">that </w:t>
      </w:r>
      <w:r w:rsidR="003A593E">
        <w:rPr>
          <w:rFonts w:ascii="Times New Roman" w:hAnsi="Times New Roman" w:cs="Times New Roman"/>
          <w:sz w:val="24"/>
          <w:szCs w:val="24"/>
          <w:lang w:val="en-US"/>
        </w:rPr>
        <w:t>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commentRangeEnd w:id="30"/>
      <w:r w:rsidR="0049373B">
        <w:rPr>
          <w:rStyle w:val="Kommentarzeichen"/>
        </w:rPr>
        <w:commentReference w:id="30"/>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 xml:space="preserve">@Darnell2019; </w:t>
      </w:r>
      <w:r w:rsidR="007F05FB" w:rsidRPr="004C064B">
        <w:rPr>
          <w:rFonts w:ascii="Times New Roman" w:hAnsi="Times New Roman" w:cs="Times New Roman"/>
          <w:sz w:val="24"/>
          <w:szCs w:val="24"/>
          <w:lang w:val="en-US"/>
        </w:rPr>
        <w:t>@chalmers2021]</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r w:rsidR="006F3371" w:rsidRPr="006F3371">
        <w:rPr>
          <w:rFonts w:ascii="Times New Roman" w:hAnsi="Times New Roman" w:cs="Times New Roman"/>
          <w:sz w:val="24"/>
          <w:szCs w:val="24"/>
          <w:lang w:val="en-US"/>
        </w:rPr>
        <w:t>However,</w:t>
      </w:r>
      <w:r w:rsidR="00895071">
        <w:rPr>
          <w:rFonts w:ascii="Times New Roman" w:hAnsi="Times New Roman" w:cs="Times New Roman"/>
          <w:sz w:val="24"/>
          <w:szCs w:val="24"/>
          <w:lang w:val="en-US"/>
        </w:rPr>
        <w:t xml:space="preserve"> studies </w:t>
      </w:r>
      <w:ins w:id="31" w:author="Lotz, Christin" w:date="2024-04-22T17:28:00Z">
        <w:r w:rsidR="00417149">
          <w:rPr>
            <w:rFonts w:ascii="Times New Roman" w:hAnsi="Times New Roman" w:cs="Times New Roman"/>
            <w:sz w:val="24"/>
            <w:szCs w:val="24"/>
            <w:lang w:val="en-US"/>
          </w:rPr>
          <w:t xml:space="preserve">are still lacking, that </w:t>
        </w:r>
      </w:ins>
      <w:del w:id="32" w:author="Lotz, Christin" w:date="2024-04-22T17:28:00Z">
        <w:r w:rsidR="00895071" w:rsidDel="00417149">
          <w:rPr>
            <w:rFonts w:ascii="Times New Roman" w:hAnsi="Times New Roman" w:cs="Times New Roman"/>
            <w:sz w:val="24"/>
            <w:szCs w:val="24"/>
            <w:lang w:val="en-US"/>
          </w:rPr>
          <w:delText xml:space="preserve">collecting </w:delText>
        </w:r>
      </w:del>
      <w:ins w:id="33" w:author="Lotz, Christin" w:date="2024-04-22T17:28:00Z">
        <w:r w:rsidR="00417149">
          <w:rPr>
            <w:rFonts w:ascii="Times New Roman" w:hAnsi="Times New Roman" w:cs="Times New Roman"/>
            <w:sz w:val="24"/>
            <w:szCs w:val="24"/>
            <w:lang w:val="en-US"/>
          </w:rPr>
          <w:t xml:space="preserve">investigate </w:t>
        </w:r>
      </w:ins>
      <w:r w:rsidR="00895071">
        <w:rPr>
          <w:rFonts w:ascii="Times New Roman" w:hAnsi="Times New Roman" w:cs="Times New Roman"/>
          <w:sz w:val="24"/>
          <w:szCs w:val="24"/>
          <w:lang w:val="en-US"/>
        </w:rPr>
        <w:t xml:space="preserve">data from teacher-worn </w:t>
      </w:r>
      <w:r w:rsidR="00967A9B">
        <w:rPr>
          <w:rFonts w:ascii="Times New Roman" w:hAnsi="Times New Roman" w:cs="Times New Roman"/>
          <w:sz w:val="24"/>
          <w:szCs w:val="24"/>
          <w:lang w:val="en-US"/>
        </w:rPr>
        <w:t>fitness trackers</w:t>
      </w:r>
      <w:r w:rsidR="00895071">
        <w:rPr>
          <w:rFonts w:ascii="Times New Roman" w:hAnsi="Times New Roman" w:cs="Times New Roman"/>
          <w:sz w:val="24"/>
          <w:szCs w:val="24"/>
          <w:lang w:val="en-US"/>
        </w:rPr>
        <w:t xml:space="preserve"> in</w:t>
      </w:r>
      <w:del w:id="34" w:author="Lotz, Christin" w:date="2024-04-22T17:29:00Z">
        <w:r w:rsidR="00895071" w:rsidDel="00417149">
          <w:rPr>
            <w:rFonts w:ascii="Times New Roman" w:hAnsi="Times New Roman" w:cs="Times New Roman"/>
            <w:sz w:val="24"/>
            <w:szCs w:val="24"/>
            <w:lang w:val="en-US"/>
          </w:rPr>
          <w:delText xml:space="preserve"> a</w:delText>
        </w:r>
      </w:del>
      <w:r w:rsidR="00895071">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large</w:t>
      </w:r>
      <w:ins w:id="35" w:author="Lotz, Christin" w:date="2024-04-22T17:29:00Z">
        <w:r w:rsidR="00417149">
          <w:rPr>
            <w:rFonts w:ascii="Times New Roman" w:hAnsi="Times New Roman" w:cs="Times New Roman"/>
            <w:sz w:val="24"/>
            <w:szCs w:val="24"/>
            <w:lang w:val="en-US"/>
          </w:rPr>
          <w:t>r</w:t>
        </w:r>
      </w:ins>
      <w:r w:rsidR="00967A9B">
        <w:rPr>
          <w:rFonts w:ascii="Times New Roman" w:hAnsi="Times New Roman" w:cs="Times New Roman"/>
          <w:sz w:val="24"/>
          <w:szCs w:val="24"/>
          <w:lang w:val="en-US"/>
        </w:rPr>
        <w:t xml:space="preserve"> </w:t>
      </w:r>
      <w:del w:id="36" w:author="Lotz, Christin" w:date="2024-04-22T17:29:00Z">
        <w:r w:rsidR="00967A9B" w:rsidDel="00417149">
          <w:rPr>
            <w:rFonts w:ascii="Times New Roman" w:hAnsi="Times New Roman" w:cs="Times New Roman"/>
            <w:sz w:val="24"/>
            <w:szCs w:val="24"/>
            <w:lang w:val="en-US"/>
          </w:rPr>
          <w:delText>enough</w:delText>
        </w:r>
        <w:r w:rsidR="00895071" w:rsidDel="00417149">
          <w:rPr>
            <w:rFonts w:ascii="Times New Roman" w:hAnsi="Times New Roman" w:cs="Times New Roman"/>
            <w:sz w:val="24"/>
            <w:szCs w:val="24"/>
            <w:lang w:val="en-US"/>
          </w:rPr>
          <w:delText xml:space="preserve"> </w:delText>
        </w:r>
      </w:del>
      <w:r w:rsidR="00895071">
        <w:rPr>
          <w:rFonts w:ascii="Times New Roman" w:hAnsi="Times New Roman" w:cs="Times New Roman"/>
          <w:sz w:val="24"/>
          <w:szCs w:val="24"/>
          <w:lang w:val="en-US"/>
        </w:rPr>
        <w:t>sample</w:t>
      </w:r>
      <w:ins w:id="37" w:author="Lotz, Christin" w:date="2024-04-22T17:29:00Z">
        <w:r w:rsidR="00417149">
          <w:rPr>
            <w:rFonts w:ascii="Times New Roman" w:hAnsi="Times New Roman" w:cs="Times New Roman"/>
            <w:sz w:val="24"/>
            <w:szCs w:val="24"/>
            <w:lang w:val="en-US"/>
          </w:rPr>
          <w:t>s</w:t>
        </w:r>
      </w:ins>
      <w:r w:rsidR="00895071">
        <w:rPr>
          <w:rFonts w:ascii="Times New Roman" w:hAnsi="Times New Roman" w:cs="Times New Roman"/>
          <w:sz w:val="24"/>
          <w:szCs w:val="24"/>
          <w:lang w:val="en-US"/>
        </w:rPr>
        <w:t xml:space="preserve"> to explore </w:t>
      </w:r>
      <w:ins w:id="38" w:author="Lotz, Christin" w:date="2024-04-22T17:29:00Z">
        <w:r w:rsidR="00417149">
          <w:rPr>
            <w:rFonts w:ascii="Times New Roman" w:hAnsi="Times New Roman" w:cs="Times New Roman"/>
            <w:sz w:val="24"/>
            <w:szCs w:val="24"/>
            <w:lang w:val="en-US"/>
          </w:rPr>
          <w:t xml:space="preserve">the </w:t>
        </w:r>
      </w:ins>
      <w:r w:rsidR="00895071">
        <w:rPr>
          <w:rFonts w:ascii="Times New Roman" w:hAnsi="Times New Roman" w:cs="Times New Roman"/>
          <w:sz w:val="24"/>
          <w:szCs w:val="24"/>
          <w:lang w:val="en-US"/>
        </w:rPr>
        <w:t xml:space="preserve">links </w:t>
      </w:r>
      <w:del w:id="39" w:author="Lotz, Christin" w:date="2024-04-22T17:29:00Z">
        <w:r w:rsidR="00895071" w:rsidDel="00417149">
          <w:rPr>
            <w:rFonts w:ascii="Times New Roman" w:hAnsi="Times New Roman" w:cs="Times New Roman"/>
            <w:sz w:val="24"/>
            <w:szCs w:val="24"/>
            <w:lang w:val="en-US"/>
          </w:rPr>
          <w:delText xml:space="preserve">with </w:delText>
        </w:r>
      </w:del>
      <w:ins w:id="40" w:author="Lotz, Christin" w:date="2024-04-22T17:29:00Z">
        <w:r w:rsidR="00417149">
          <w:rPr>
            <w:rFonts w:ascii="Times New Roman" w:hAnsi="Times New Roman" w:cs="Times New Roman"/>
            <w:sz w:val="24"/>
            <w:szCs w:val="24"/>
            <w:lang w:val="en-US"/>
          </w:rPr>
          <w:t xml:space="preserve">between teachers’ HR and </w:t>
        </w:r>
      </w:ins>
      <w:del w:id="41" w:author="Lotz, Christin" w:date="2024-04-22T17:29:00Z">
        <w:r w:rsidR="00895071" w:rsidDel="00417149">
          <w:rPr>
            <w:rFonts w:ascii="Times New Roman" w:hAnsi="Times New Roman" w:cs="Times New Roman"/>
            <w:sz w:val="24"/>
            <w:szCs w:val="24"/>
            <w:lang w:val="en-US"/>
          </w:rPr>
          <w:delText xml:space="preserve">factors such as </w:delText>
        </w:r>
      </w:del>
      <w:r w:rsidR="00895071">
        <w:rPr>
          <w:rFonts w:ascii="Times New Roman" w:hAnsi="Times New Roman" w:cs="Times New Roman"/>
          <w:sz w:val="24"/>
          <w:szCs w:val="24"/>
          <w:lang w:val="en-US"/>
        </w:rPr>
        <w:t>subjective stressor appraisal</w:t>
      </w:r>
      <w:del w:id="42" w:author="Lotz, Christin" w:date="2024-04-22T17:28:00Z">
        <w:r w:rsidR="00895071" w:rsidDel="00417149">
          <w:rPr>
            <w:rFonts w:ascii="Times New Roman" w:hAnsi="Times New Roman" w:cs="Times New Roman"/>
            <w:sz w:val="24"/>
            <w:szCs w:val="24"/>
            <w:lang w:val="en-US"/>
          </w:rPr>
          <w:delText>,</w:delText>
        </w:r>
      </w:del>
      <w:r w:rsidR="00895071">
        <w:rPr>
          <w:rFonts w:ascii="Times New Roman" w:hAnsi="Times New Roman" w:cs="Times New Roman"/>
          <w:sz w:val="24"/>
          <w:szCs w:val="24"/>
          <w:lang w:val="en-US"/>
        </w:rPr>
        <w:t xml:space="preserve"> or effects </w:t>
      </w:r>
      <w:r w:rsidR="00967A9B">
        <w:rPr>
          <w:rFonts w:ascii="Times New Roman" w:hAnsi="Times New Roman" w:cs="Times New Roman"/>
          <w:sz w:val="24"/>
          <w:szCs w:val="24"/>
          <w:lang w:val="en-US"/>
        </w:rPr>
        <w:t xml:space="preserve">of </w:t>
      </w:r>
      <w:r w:rsidR="00895071">
        <w:rPr>
          <w:rFonts w:ascii="Times New Roman" w:hAnsi="Times New Roman" w:cs="Times New Roman"/>
          <w:sz w:val="24"/>
          <w:szCs w:val="24"/>
          <w:lang w:val="en-US"/>
        </w:rPr>
        <w:t>teaching experience</w:t>
      </w:r>
      <w:ins w:id="43" w:author="Lotz, Christin" w:date="2024-04-22T17:29:00Z">
        <w:r w:rsidR="00417149">
          <w:rPr>
            <w:rFonts w:ascii="Times New Roman" w:hAnsi="Times New Roman" w:cs="Times New Roman"/>
            <w:sz w:val="24"/>
            <w:szCs w:val="24"/>
            <w:lang w:val="en-US"/>
          </w:rPr>
          <w:t>.</w:t>
        </w:r>
      </w:ins>
      <w:ins w:id="44" w:author="Lotz, Christin" w:date="2024-04-22T17:28:00Z">
        <w:r w:rsidR="00417149">
          <w:rPr>
            <w:rFonts w:ascii="Times New Roman" w:hAnsi="Times New Roman" w:cs="Times New Roman"/>
            <w:sz w:val="24"/>
            <w:szCs w:val="24"/>
            <w:lang w:val="en-US"/>
          </w:rPr>
          <w:t xml:space="preserve"> </w:t>
        </w:r>
      </w:ins>
      <w:del w:id="45" w:author="Lotz, Christin" w:date="2024-04-22T17:28:00Z">
        <w:r w:rsidR="00895071" w:rsidDel="00417149">
          <w:rPr>
            <w:rFonts w:ascii="Times New Roman" w:hAnsi="Times New Roman" w:cs="Times New Roman"/>
            <w:sz w:val="24"/>
            <w:szCs w:val="24"/>
            <w:lang w:val="en-US"/>
          </w:rPr>
          <w:delText xml:space="preserve">, are still lacking. </w:delText>
        </w:r>
      </w:del>
      <w:del w:id="46" w:author="Lotz, Christin" w:date="2024-04-22T17:30:00Z">
        <w:r w:rsidR="00895071" w:rsidDel="00417149">
          <w:rPr>
            <w:rFonts w:ascii="Times New Roman" w:hAnsi="Times New Roman" w:cs="Times New Roman"/>
            <w:sz w:val="24"/>
            <w:szCs w:val="24"/>
            <w:lang w:val="en-US"/>
          </w:rPr>
          <w:delText xml:space="preserve">Our study aims </w:delText>
        </w:r>
        <w:r w:rsidR="00967A9B" w:rsidDel="00417149">
          <w:rPr>
            <w:rFonts w:ascii="Times New Roman" w:hAnsi="Times New Roman" w:cs="Times New Roman"/>
            <w:sz w:val="24"/>
            <w:szCs w:val="24"/>
            <w:lang w:val="en-US"/>
          </w:rPr>
          <w:delText>to close</w:delText>
        </w:r>
        <w:r w:rsidR="00895071" w:rsidDel="00417149">
          <w:rPr>
            <w:rFonts w:ascii="Times New Roman" w:hAnsi="Times New Roman" w:cs="Times New Roman"/>
            <w:sz w:val="24"/>
            <w:szCs w:val="24"/>
            <w:lang w:val="en-US"/>
          </w:rPr>
          <w:delText xml:space="preserve"> this research gap.</w:delText>
        </w:r>
      </w:del>
    </w:p>
    <w:p w14:paraId="09D247A2" w14:textId="77777777" w:rsidR="00956D35" w:rsidRPr="006A5CB8" w:rsidRDefault="00956D35" w:rsidP="00956D35">
      <w:pPr>
        <w:spacing w:line="360" w:lineRule="auto"/>
        <w:rPr>
          <w:rFonts w:ascii="Times New Roman" w:hAnsi="Times New Roman" w:cs="Times New Roman"/>
          <w:b/>
          <w:bCs/>
          <w:sz w:val="24"/>
          <w:szCs w:val="24"/>
          <w:lang w:val="en-US"/>
        </w:rPr>
      </w:pPr>
    </w:p>
    <w:p w14:paraId="47287FCA" w14:textId="09DAAC6B"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708B10E7"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del w:id="47" w:author="Lotz, Christin" w:date="2024-04-22T17:30:00Z">
        <w:r w:rsidR="004730CB" w:rsidDel="005C0A34">
          <w:rPr>
            <w:rFonts w:ascii="Times New Roman" w:hAnsi="Times New Roman" w:cs="Times New Roman"/>
            <w:sz w:val="24"/>
            <w:szCs w:val="24"/>
            <w:lang w:val="en-US"/>
          </w:rPr>
          <w:delText xml:space="preserve">for </w:delText>
        </w:r>
      </w:del>
      <w:ins w:id="48" w:author="Lotz, Christin" w:date="2024-04-22T17:30:00Z">
        <w:r w:rsidR="005C0A34">
          <w:rPr>
            <w:rFonts w:ascii="Times New Roman" w:hAnsi="Times New Roman" w:cs="Times New Roman"/>
            <w:sz w:val="24"/>
            <w:szCs w:val="24"/>
            <w:lang w:val="en-US"/>
          </w:rPr>
          <w:t xml:space="preserve">in </w:t>
        </w:r>
      </w:ins>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w:t>
      </w:r>
      <w:commentRangeStart w:id="49"/>
      <w:r w:rsidR="004730CB">
        <w:rPr>
          <w:rFonts w:ascii="Times New Roman" w:hAnsi="Times New Roman" w:cs="Times New Roman"/>
          <w:sz w:val="24"/>
          <w:szCs w:val="24"/>
          <w:lang w:val="en-US"/>
        </w:rPr>
        <w:t xml:space="preserve">from </w:t>
      </w:r>
      <w:ins w:id="50" w:author="Lotz, Christin" w:date="2024-04-22T17:30:00Z">
        <w:r w:rsidR="005C0A34">
          <w:rPr>
            <w:rFonts w:ascii="Times New Roman" w:hAnsi="Times New Roman" w:cs="Times New Roman"/>
            <w:sz w:val="24"/>
            <w:szCs w:val="24"/>
            <w:lang w:val="en-US"/>
          </w:rPr>
          <w:t xml:space="preserve">in-service </w:t>
        </w:r>
      </w:ins>
      <w:r w:rsidR="004730CB">
        <w:rPr>
          <w:rFonts w:ascii="Times New Roman" w:hAnsi="Times New Roman" w:cs="Times New Roman"/>
          <w:sz w:val="24"/>
          <w:szCs w:val="24"/>
          <w:lang w:val="en-US"/>
        </w:rPr>
        <w:t xml:space="preserve">teachers </w:t>
      </w:r>
      <w:r w:rsidR="001C6783">
        <w:rPr>
          <w:rFonts w:ascii="Times New Roman" w:hAnsi="Times New Roman" w:cs="Times New Roman"/>
          <w:sz w:val="24"/>
          <w:szCs w:val="24"/>
          <w:lang w:val="en-US"/>
        </w:rPr>
        <w:t xml:space="preserve">and </w:t>
      </w:r>
      <w:del w:id="51" w:author="Lotz, Christin" w:date="2024-04-22T17:30:00Z">
        <w:r w:rsidR="001C6783" w:rsidDel="005C0A34">
          <w:rPr>
            <w:rFonts w:ascii="Times New Roman" w:hAnsi="Times New Roman" w:cs="Times New Roman"/>
            <w:sz w:val="24"/>
            <w:szCs w:val="24"/>
            <w:lang w:val="en-US"/>
          </w:rPr>
          <w:delText xml:space="preserve">student </w:delText>
        </w:r>
      </w:del>
      <w:ins w:id="52" w:author="Lotz, Christin" w:date="2024-04-22T17:30:00Z">
        <w:r w:rsidR="005C0A34">
          <w:rPr>
            <w:rFonts w:ascii="Times New Roman" w:hAnsi="Times New Roman" w:cs="Times New Roman"/>
            <w:sz w:val="24"/>
            <w:szCs w:val="24"/>
            <w:lang w:val="en-US"/>
          </w:rPr>
          <w:t xml:space="preserve">pre-service </w:t>
        </w:r>
      </w:ins>
      <w:r w:rsidR="001C6783">
        <w:rPr>
          <w:rFonts w:ascii="Times New Roman" w:hAnsi="Times New Roman" w:cs="Times New Roman"/>
          <w:sz w:val="24"/>
          <w:szCs w:val="24"/>
          <w:lang w:val="en-US"/>
        </w:rPr>
        <w:t xml:space="preserve">teachers </w:t>
      </w:r>
      <w:commentRangeEnd w:id="49"/>
      <w:r w:rsidR="005C0A34">
        <w:rPr>
          <w:rStyle w:val="Kommentarzeichen"/>
        </w:rPr>
        <w:commentReference w:id="49"/>
      </w:r>
      <w:r w:rsidR="004730CB">
        <w:rPr>
          <w:rFonts w:ascii="Times New Roman" w:hAnsi="Times New Roman" w:cs="Times New Roman"/>
          <w:sz w:val="24"/>
          <w:szCs w:val="24"/>
          <w:lang w:val="en-US"/>
        </w:rPr>
        <w:t>who participated in a lab study</w:t>
      </w:r>
      <w:del w:id="53" w:author="Lotz, Christin" w:date="2024-04-22T17:34:00Z">
        <w:r w:rsidR="004730CB" w:rsidDel="00AA3B91">
          <w:rPr>
            <w:rFonts w:ascii="Times New Roman" w:hAnsi="Times New Roman" w:cs="Times New Roman"/>
            <w:sz w:val="24"/>
            <w:szCs w:val="24"/>
            <w:lang w:val="en-US"/>
          </w:rPr>
          <w:delText>,</w:delText>
        </w:r>
      </w:del>
      <w:r w:rsidR="004730CB">
        <w:rPr>
          <w:rFonts w:ascii="Times New Roman" w:hAnsi="Times New Roman" w:cs="Times New Roman"/>
          <w:sz w:val="24"/>
          <w:szCs w:val="24"/>
          <w:lang w:val="en-US"/>
        </w:rPr>
        <w:t xml:space="preserve">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del w:id="54" w:author="Lotz, Christin" w:date="2024-04-22T17:34:00Z">
        <w:r w:rsidRPr="00956D35" w:rsidDel="00AA3B91">
          <w:rPr>
            <w:rFonts w:ascii="Times New Roman" w:hAnsi="Times New Roman" w:cs="Times New Roman"/>
            <w:sz w:val="24"/>
            <w:szCs w:val="24"/>
            <w:lang w:val="en-US"/>
          </w:rPr>
          <w:delText xml:space="preserve"> in teachers</w:delText>
        </w:r>
      </w:del>
      <w:r w:rsidRPr="00956D35">
        <w:rPr>
          <w:rFonts w:ascii="Times New Roman" w:hAnsi="Times New Roman" w:cs="Times New Roman"/>
          <w:sz w:val="24"/>
          <w:szCs w:val="24"/>
          <w:lang w:val="en-US"/>
        </w:rPr>
        <w:t xml:space="preserve">. </w:t>
      </w:r>
    </w:p>
    <w:p w14:paraId="43DE8839" w14:textId="6F4DA632" w:rsidR="001C6783"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w:t>
      </w:r>
      <w:del w:id="55" w:author="Lotz, Christin" w:date="2024-04-22T17:34:00Z">
        <w:r w:rsidDel="00AA3B91">
          <w:rPr>
            <w:rFonts w:ascii="Times New Roman" w:hAnsi="Times New Roman" w:cs="Times New Roman"/>
            <w:sz w:val="24"/>
            <w:szCs w:val="24"/>
            <w:lang w:val="en-US"/>
          </w:rPr>
          <w:delText>each</w:delText>
        </w:r>
        <w:r w:rsidR="00956D35" w:rsidRPr="00956D35" w:rsidDel="00AA3B91">
          <w:rPr>
            <w:rFonts w:ascii="Times New Roman" w:hAnsi="Times New Roman" w:cs="Times New Roman"/>
            <w:sz w:val="24"/>
            <w:szCs w:val="24"/>
            <w:lang w:val="en-US"/>
          </w:rPr>
          <w:delText xml:space="preserve"> </w:delText>
        </w:r>
      </w:del>
      <w:r w:rsidR="00956D35" w:rsidRPr="00956D35">
        <w:rPr>
          <w:rFonts w:ascii="Times New Roman" w:hAnsi="Times New Roman" w:cs="Times New Roman"/>
          <w:sz w:val="24"/>
          <w:szCs w:val="24"/>
          <w:lang w:val="en-US"/>
        </w:rPr>
        <w:t>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del w:id="56" w:author="Lotz, Christin" w:date="2024-04-22T17:35:00Z">
        <w:r w:rsidDel="00AA3B91">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ins w:id="57" w:author="Lotz, Christin" w:date="2024-04-22T17:35:00Z">
        <w:r w:rsidR="00AA3B91">
          <w:rPr>
            <w:rFonts w:ascii="Times New Roman" w:hAnsi="Times New Roman" w:cs="Times New Roman"/>
            <w:sz w:val="24"/>
            <w:szCs w:val="24"/>
            <w:lang w:val="en-US"/>
          </w:rPr>
          <w:t xml:space="preserve"> typical</w:t>
        </w:r>
      </w:ins>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xml:space="preserve">. </w:t>
      </w:r>
      <w:commentRangeStart w:id="58"/>
      <w:del w:id="59" w:author="Lotz, Christin" w:date="2024-04-22T17:35:00Z">
        <w:r w:rsidR="00956D35" w:rsidRPr="00956D35" w:rsidDel="00AA3B91">
          <w:rPr>
            <w:rFonts w:ascii="Times New Roman" w:hAnsi="Times New Roman" w:cs="Times New Roman"/>
            <w:sz w:val="24"/>
            <w:szCs w:val="24"/>
            <w:lang w:val="en-US"/>
          </w:rPr>
          <w:delText>While teaching, participants wore eye-tracking glasses</w:delText>
        </w:r>
        <w:r w:rsidR="004611A6" w:rsidDel="00AA3B91">
          <w:rPr>
            <w:rFonts w:ascii="Times New Roman" w:hAnsi="Times New Roman" w:cs="Times New Roman"/>
            <w:sz w:val="24"/>
            <w:szCs w:val="24"/>
            <w:lang w:val="en-US"/>
          </w:rPr>
          <w:delText>,</w:delText>
        </w:r>
        <w:r w:rsidR="00956D35" w:rsidRPr="00956D35" w:rsidDel="00AA3B91">
          <w:rPr>
            <w:rFonts w:ascii="Times New Roman" w:hAnsi="Times New Roman" w:cs="Times New Roman"/>
            <w:sz w:val="24"/>
            <w:szCs w:val="24"/>
            <w:lang w:val="en-US"/>
          </w:rPr>
          <w:delText xml:space="preserve"> and additionally, their lessons were recorded by cameras.</w:delText>
        </w:r>
      </w:del>
      <w:commentRangeEnd w:id="58"/>
      <w:r w:rsidR="008F5B3C">
        <w:rPr>
          <w:rStyle w:val="Kommentarzeichen"/>
        </w:rPr>
        <w:commentReference w:id="58"/>
      </w:r>
    </w:p>
    <w:p w14:paraId="25206B19" w14:textId="2C476E42" w:rsidR="00956D35" w:rsidRPr="00956D35" w:rsidRDefault="001C6783" w:rsidP="00956D35">
      <w:pPr>
        <w:spacing w:line="360" w:lineRule="auto"/>
        <w:rPr>
          <w:rFonts w:ascii="Times New Roman" w:hAnsi="Times New Roman" w:cs="Times New Roman"/>
          <w:sz w:val="24"/>
          <w:szCs w:val="24"/>
          <w:lang w:val="en-US"/>
        </w:rPr>
      </w:pPr>
      <w:commentRangeStart w:id="60"/>
      <w:r>
        <w:rPr>
          <w:rFonts w:ascii="Times New Roman" w:hAnsi="Times New Roman" w:cs="Times New Roman"/>
          <w:sz w:val="24"/>
          <w:szCs w:val="24"/>
          <w:lang w:val="en-US"/>
        </w:rPr>
        <w:t xml:space="preserve">The micro-teaching unit, with its unfamiliar setting and the scripted disruptions of participants’ teaching flow, was potentially stressful. </w:t>
      </w:r>
      <w:commentRangeEnd w:id="60"/>
      <w:r w:rsidR="00AA3B91">
        <w:rPr>
          <w:rStyle w:val="Kommentarzeichen"/>
        </w:rPr>
        <w:commentReference w:id="60"/>
      </w:r>
      <w:r>
        <w:rPr>
          <w:rFonts w:ascii="Times New Roman" w:hAnsi="Times New Roman" w:cs="Times New Roman"/>
          <w:sz w:val="24"/>
          <w:szCs w:val="24"/>
          <w:lang w:val="en-US"/>
        </w:rPr>
        <w:t xml:space="preserve">Thus, we were particularly interested in the </w:t>
      </w:r>
      <w:del w:id="61" w:author="Lotz, Christin" w:date="2024-04-22T17:38:00Z">
        <w:r w:rsidDel="00F5259E">
          <w:rPr>
            <w:rFonts w:ascii="Times New Roman" w:hAnsi="Times New Roman" w:cs="Times New Roman"/>
            <w:sz w:val="24"/>
            <w:szCs w:val="24"/>
            <w:lang w:val="en-US"/>
          </w:rPr>
          <w:delText xml:space="preserve">development </w:delText>
        </w:r>
      </w:del>
      <w:ins w:id="62" w:author="Lotz, Christin" w:date="2024-04-22T17:38:00Z">
        <w:r w:rsidR="00F5259E">
          <w:rPr>
            <w:rFonts w:ascii="Times New Roman" w:hAnsi="Times New Roman" w:cs="Times New Roman"/>
            <w:sz w:val="24"/>
            <w:szCs w:val="24"/>
            <w:lang w:val="en-US"/>
          </w:rPr>
          <w:t xml:space="preserve">changes </w:t>
        </w:r>
      </w:ins>
      <w:r>
        <w:rPr>
          <w:rFonts w:ascii="Times New Roman" w:hAnsi="Times New Roman" w:cs="Times New Roman"/>
          <w:sz w:val="24"/>
          <w:szCs w:val="24"/>
          <w:lang w:val="en-US"/>
        </w:rPr>
        <w:t xml:space="preserve">of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taught the micro-teaching unit and experienced the </w:t>
      </w:r>
      <w:ins w:id="63" w:author="Lotz, Christin" w:date="2024-04-22T17:39:00Z">
        <w:r w:rsidR="00F5259E">
          <w:rPr>
            <w:rFonts w:ascii="Times New Roman" w:hAnsi="Times New Roman" w:cs="Times New Roman"/>
            <w:sz w:val="24"/>
            <w:szCs w:val="24"/>
            <w:lang w:val="en-US"/>
          </w:rPr>
          <w:t xml:space="preserve">possibly disruptive </w:t>
        </w:r>
      </w:ins>
      <w:r>
        <w:rPr>
          <w:rFonts w:ascii="Times New Roman" w:hAnsi="Times New Roman" w:cs="Times New Roman"/>
          <w:sz w:val="24"/>
          <w:szCs w:val="24"/>
          <w:lang w:val="en-US"/>
        </w:rPr>
        <w:t xml:space="preserve">classroom </w:t>
      </w:r>
      <w:del w:id="64" w:author="Lotz, Christin" w:date="2024-04-22T17:39:00Z">
        <w:r w:rsidDel="00F5259E">
          <w:rPr>
            <w:rFonts w:ascii="Times New Roman" w:hAnsi="Times New Roman" w:cs="Times New Roman"/>
            <w:sz w:val="24"/>
            <w:szCs w:val="24"/>
            <w:lang w:val="en-US"/>
          </w:rPr>
          <w:delText>disruptions</w:delText>
        </w:r>
      </w:del>
      <w:ins w:id="65" w:author="Lotz, Christin" w:date="2024-04-22T17:39:00Z">
        <w:r w:rsidR="00F5259E">
          <w:rPr>
            <w:rFonts w:ascii="Times New Roman" w:hAnsi="Times New Roman" w:cs="Times New Roman"/>
            <w:sz w:val="24"/>
            <w:szCs w:val="24"/>
            <w:lang w:val="en-US"/>
          </w:rPr>
          <w:t>events</w:t>
        </w:r>
      </w:ins>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ins w:id="66" w:author="Lotz, Christin" w:date="2024-04-22T17:39:00Z">
        <w:r w:rsidR="00F5259E">
          <w:rPr>
            <w:rFonts w:ascii="Times New Roman" w:hAnsi="Times New Roman" w:cs="Times New Roman"/>
            <w:sz w:val="24"/>
            <w:szCs w:val="24"/>
            <w:lang w:val="en-US"/>
          </w:rPr>
          <w:t xml:space="preserve">. </w:t>
        </w:r>
      </w:ins>
      <w:del w:id="67" w:author="Lotz, Christin" w:date="2024-04-22T17:39:00Z">
        <w:r w:rsidDel="00F5259E">
          <w:rPr>
            <w:rFonts w:ascii="Times New Roman" w:hAnsi="Times New Roman" w:cs="Times New Roman"/>
            <w:sz w:val="24"/>
            <w:szCs w:val="24"/>
            <w:lang w:val="en-US"/>
          </w:rPr>
          <w:delText xml:space="preserve"> in a comfortable seated position. </w:delText>
        </w:r>
      </w:del>
      <w:r>
        <w:rPr>
          <w:rFonts w:ascii="Times New Roman" w:hAnsi="Times New Roman" w:cs="Times New Roman"/>
          <w:sz w:val="24"/>
          <w:szCs w:val="24"/>
          <w:lang w:val="en-US"/>
        </w:rPr>
        <w:t>Next, in</w:t>
      </w:r>
      <w:r w:rsidR="00956D35" w:rsidRPr="00956D35">
        <w:rPr>
          <w:rFonts w:ascii="Times New Roman" w:hAnsi="Times New Roman" w:cs="Times New Roman"/>
          <w:sz w:val="24"/>
          <w:szCs w:val="24"/>
          <w:lang w:val="en-US"/>
        </w:rPr>
        <w:t xml:space="preserve"> the </w:t>
      </w:r>
      <w:r w:rsidR="00956D35" w:rsidRPr="004B0C2D">
        <w:rPr>
          <w:rFonts w:ascii="Times New Roman" w:hAnsi="Times New Roman" w:cs="Times New Roman"/>
          <w:i/>
          <w:iCs/>
          <w:sz w:val="24"/>
          <w:szCs w:val="24"/>
          <w:lang w:val="en-US"/>
        </w:rPr>
        <w:t>interview phase</w:t>
      </w:r>
      <w:r w:rsidR="00956D35" w:rsidRPr="00956D35">
        <w:rPr>
          <w:rFonts w:ascii="Times New Roman" w:hAnsi="Times New Roman" w:cs="Times New Roman"/>
          <w:sz w:val="24"/>
          <w:szCs w:val="24"/>
          <w:lang w:val="en-US"/>
        </w:rPr>
        <w:t xml:space="preserve">, they watched the video of their </w:t>
      </w:r>
      <w:del w:id="68" w:author="Lotz, Christin" w:date="2024-04-22T17:40:00Z">
        <w:r w:rsidR="00956D35" w:rsidRPr="00956D35" w:rsidDel="00F5259E">
          <w:rPr>
            <w:rFonts w:ascii="Times New Roman" w:hAnsi="Times New Roman" w:cs="Times New Roman"/>
            <w:sz w:val="24"/>
            <w:szCs w:val="24"/>
            <w:lang w:val="en-US"/>
          </w:rPr>
          <w:delText xml:space="preserve">15-minute </w:delText>
        </w:r>
      </w:del>
      <w:commentRangeStart w:id="69"/>
      <w:ins w:id="70" w:author="Lotz, Christin" w:date="2024-04-22T17:40:00Z">
        <w:r w:rsidR="00F5259E">
          <w:rPr>
            <w:rFonts w:ascii="Times New Roman" w:hAnsi="Times New Roman" w:cs="Times New Roman"/>
            <w:sz w:val="24"/>
            <w:szCs w:val="24"/>
            <w:lang w:val="en-US"/>
          </w:rPr>
          <w:t xml:space="preserve">micro-teaching </w:t>
        </w:r>
      </w:ins>
      <w:r w:rsidR="00956D35" w:rsidRPr="00956D35">
        <w:rPr>
          <w:rFonts w:ascii="Times New Roman" w:hAnsi="Times New Roman" w:cs="Times New Roman"/>
          <w:sz w:val="24"/>
          <w:szCs w:val="24"/>
          <w:lang w:val="en-US"/>
        </w:rPr>
        <w:t>unit</w:t>
      </w:r>
      <w:commentRangeEnd w:id="69"/>
      <w:r w:rsidR="00F5259E">
        <w:rPr>
          <w:rStyle w:val="Kommentarzeichen"/>
        </w:rPr>
        <w:commentReference w:id="69"/>
      </w:r>
      <w:ins w:id="71" w:author="Lotz, Christin" w:date="2024-04-22T17:40:00Z">
        <w:r w:rsidR="00F5259E">
          <w:rPr>
            <w:rFonts w:ascii="Times New Roman" w:hAnsi="Times New Roman" w:cs="Times New Roman"/>
            <w:sz w:val="24"/>
            <w:szCs w:val="24"/>
            <w:lang w:val="en-US"/>
          </w:rPr>
          <w:t xml:space="preserve"> and</w:t>
        </w:r>
      </w:ins>
      <w:del w:id="72" w:author="Lotz, Christin" w:date="2024-04-22T17:40:00Z">
        <w:r w:rsidDel="00F5259E">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rated the disruptive</w:t>
      </w:r>
      <w:ins w:id="73" w:author="Lotz, Christin" w:date="2024-04-22T17:40:00Z">
        <w:r w:rsidR="00F5259E">
          <w:rPr>
            <w:rFonts w:ascii="Times New Roman" w:hAnsi="Times New Roman" w:cs="Times New Roman"/>
            <w:sz w:val="24"/>
            <w:szCs w:val="24"/>
            <w:lang w:val="en-US"/>
          </w:rPr>
          <w:t>ness of the</w:t>
        </w:r>
      </w:ins>
      <w:r>
        <w:rPr>
          <w:rFonts w:ascii="Times New Roman" w:hAnsi="Times New Roman" w:cs="Times New Roman"/>
          <w:sz w:val="24"/>
          <w:szCs w:val="24"/>
          <w:lang w:val="en-US"/>
        </w:rPr>
        <w:t xml:space="preserve"> classroom events</w:t>
      </w:r>
      <w:del w:id="74" w:author="Lotz, Christin" w:date="2024-04-22T17:40:00Z">
        <w:r w:rsidDel="00F5259E">
          <w:rPr>
            <w:rFonts w:ascii="Times New Roman" w:hAnsi="Times New Roman" w:cs="Times New Roman"/>
            <w:sz w:val="24"/>
            <w:szCs w:val="24"/>
            <w:lang w:val="en-US"/>
          </w:rPr>
          <w:delText>,</w:delText>
        </w:r>
        <w:r w:rsidR="00956D35" w:rsidRPr="00956D35" w:rsidDel="00F5259E">
          <w:rPr>
            <w:rFonts w:ascii="Times New Roman" w:hAnsi="Times New Roman" w:cs="Times New Roman"/>
            <w:sz w:val="24"/>
            <w:szCs w:val="24"/>
            <w:lang w:val="en-US"/>
          </w:rPr>
          <w:delText xml:space="preserve"> and answered</w:delText>
        </w:r>
        <w:r w:rsidDel="00F5259E">
          <w:rPr>
            <w:rFonts w:ascii="Times New Roman" w:hAnsi="Times New Roman" w:cs="Times New Roman"/>
            <w:sz w:val="24"/>
            <w:szCs w:val="24"/>
            <w:lang w:val="en-US"/>
          </w:rPr>
          <w:delText xml:space="preserve"> open</w:delText>
        </w:r>
        <w:r w:rsidR="00956D35" w:rsidRPr="00956D35" w:rsidDel="00F5259E">
          <w:rPr>
            <w:rFonts w:ascii="Times New Roman" w:hAnsi="Times New Roman" w:cs="Times New Roman"/>
            <w:sz w:val="24"/>
            <w:szCs w:val="24"/>
            <w:lang w:val="en-US"/>
          </w:rPr>
          <w:delText xml:space="preserve"> </w:delText>
        </w:r>
        <w:r w:rsidR="00956D35" w:rsidRPr="00956D35" w:rsidDel="00F5259E">
          <w:rPr>
            <w:rFonts w:ascii="Times New Roman" w:hAnsi="Times New Roman" w:cs="Times New Roman"/>
            <w:sz w:val="24"/>
            <w:szCs w:val="24"/>
            <w:lang w:val="en-US"/>
          </w:rPr>
          <w:lastRenderedPageBreak/>
          <w:delText>questions</w:delText>
        </w:r>
      </w:del>
      <w:r w:rsidR="00956D35" w:rsidRPr="00956D35">
        <w:rPr>
          <w:rFonts w:ascii="Times New Roman" w:hAnsi="Times New Roman" w:cs="Times New Roman"/>
          <w:sz w:val="24"/>
          <w:szCs w:val="24"/>
          <w:lang w:val="en-US"/>
        </w:rPr>
        <w:t xml:space="preserve">. </w:t>
      </w:r>
      <w:ins w:id="75" w:author="Lotz, Christin" w:date="2024-04-22T17:41:00Z">
        <w:r w:rsidR="00F5259E">
          <w:rPr>
            <w:rFonts w:ascii="Times New Roman" w:hAnsi="Times New Roman" w:cs="Times New Roman"/>
            <w:sz w:val="24"/>
            <w:szCs w:val="24"/>
            <w:lang w:val="en-US"/>
          </w:rPr>
          <w:t>I</w:t>
        </w:r>
      </w:ins>
      <w:del w:id="76" w:author="Lotz, Christin" w:date="2024-04-22T17:41:00Z">
        <w:r w:rsidDel="00F5259E">
          <w:rPr>
            <w:rFonts w:ascii="Times New Roman" w:hAnsi="Times New Roman" w:cs="Times New Roman"/>
            <w:sz w:val="24"/>
            <w:szCs w:val="24"/>
            <w:lang w:val="en-US"/>
          </w:rPr>
          <w:delText>Finally, i</w:delText>
        </w:r>
      </w:del>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del w:id="77" w:author="Lotz, Christin" w:date="2024-04-22T17:42:00Z">
        <w:r w:rsidR="00DE5E7F" w:rsidRPr="00956D35" w:rsidDel="00F5259E">
          <w:rPr>
            <w:rFonts w:ascii="Times New Roman" w:hAnsi="Times New Roman" w:cs="Times New Roman"/>
            <w:sz w:val="24"/>
            <w:szCs w:val="24"/>
            <w:lang w:val="en-US"/>
          </w:rPr>
          <w:delText xml:space="preserve">conditions </w:delText>
        </w:r>
      </w:del>
      <w:ins w:id="78" w:author="Lotz, Christin" w:date="2024-04-22T17:42:00Z">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ins>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6ADF6162"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del w:id="79" w:author="Lotz, Christin" w:date="2024-04-22T20:35:00Z">
        <w:r w:rsidR="006E4A9F" w:rsidRPr="006E4A9F" w:rsidDel="00AC42D8">
          <w:rPr>
            <w:rFonts w:ascii="Times New Roman" w:hAnsi="Times New Roman" w:cs="Times New Roman"/>
            <w:sz w:val="24"/>
            <w:szCs w:val="24"/>
            <w:lang w:val="en-US"/>
          </w:rPr>
          <w:delText xml:space="preserve">goals </w:delText>
        </w:r>
      </w:del>
      <w:ins w:id="80" w:author="Lotz, Christin" w:date="2024-04-22T20:35:00Z">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ins>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5760A51B"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The first research goal was to investigate whether HR measures assessed by wrist-based fitness trackers are a suitable and effective method for mapping teachers’ HR over the course of a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before, during, and after a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694D2FFE"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AC42D8">
        <w:rPr>
          <w:rFonts w:ascii="Times New Roman" w:hAnsi="Times New Roman" w:cs="Times New Roman"/>
          <w:sz w:val="24"/>
          <w:szCs w:val="24"/>
          <w:lang w:val="en-US"/>
          <w:rPrChange w:id="81" w:author="Lotz, Christin" w:date="2024-04-22T20:37:00Z">
            <w:rPr>
              <w:rFonts w:ascii="Times New Roman" w:hAnsi="Times New Roman" w:cs="Times New Roman"/>
              <w:i/>
              <w:iCs/>
              <w:sz w:val="24"/>
              <w:szCs w:val="24"/>
              <w:lang w:val="en-US"/>
            </w:rPr>
          </w:rPrChange>
        </w:rPr>
        <w:t xml:space="preserve">the </w:t>
      </w:r>
      <w:ins w:id="82" w:author="Lotz, Christin" w:date="2024-04-22T20:37:00Z">
        <w:r w:rsidR="00AC42D8" w:rsidRPr="00AC42D8">
          <w:rPr>
            <w:rFonts w:ascii="Times New Roman" w:hAnsi="Times New Roman" w:cs="Times New Roman"/>
            <w:sz w:val="24"/>
            <w:szCs w:val="24"/>
            <w:lang w:val="en-US"/>
            <w:rPrChange w:id="83" w:author="Lotz, Christin" w:date="2024-04-22T20:37:00Z">
              <w:rPr>
                <w:rFonts w:ascii="Times New Roman" w:hAnsi="Times New Roman" w:cs="Times New Roman"/>
                <w:i/>
                <w:iCs/>
                <w:sz w:val="24"/>
                <w:szCs w:val="24"/>
                <w:lang w:val="en-US"/>
              </w:rPr>
            </w:rPrChange>
          </w:rPr>
          <w:t>micro-</w:t>
        </w:r>
      </w:ins>
      <w:r w:rsidR="00587185" w:rsidRPr="00AC42D8">
        <w:rPr>
          <w:rFonts w:ascii="Times New Roman" w:hAnsi="Times New Roman" w:cs="Times New Roman"/>
          <w:sz w:val="24"/>
          <w:szCs w:val="24"/>
          <w:lang w:val="en-US"/>
          <w:rPrChange w:id="84" w:author="Lotz, Christin" w:date="2024-04-22T20:37:00Z">
            <w:rPr>
              <w:rFonts w:ascii="Times New Roman" w:hAnsi="Times New Roman" w:cs="Times New Roman"/>
              <w:i/>
              <w:iCs/>
              <w:sz w:val="24"/>
              <w:szCs w:val="24"/>
              <w:lang w:val="en-US"/>
            </w:rPr>
          </w:rPrChange>
        </w:rPr>
        <w:t>teaching</w:t>
      </w:r>
      <w:ins w:id="85" w:author="Lotz, Christin" w:date="2024-04-22T20:37:00Z">
        <w:r w:rsidR="00AC42D8" w:rsidRPr="00AC42D8">
          <w:rPr>
            <w:rFonts w:ascii="Times New Roman" w:hAnsi="Times New Roman" w:cs="Times New Roman"/>
            <w:sz w:val="24"/>
            <w:szCs w:val="24"/>
            <w:lang w:val="en-US"/>
            <w:rPrChange w:id="86" w:author="Lotz, Christin" w:date="2024-04-22T20:37:00Z">
              <w:rPr>
                <w:rFonts w:ascii="Times New Roman" w:hAnsi="Times New Roman" w:cs="Times New Roman"/>
                <w:i/>
                <w:iCs/>
                <w:sz w:val="24"/>
                <w:szCs w:val="24"/>
                <w:lang w:val="en-US"/>
              </w:rPr>
            </w:rPrChange>
          </w:rPr>
          <w:t xml:space="preserve"> unit</w:t>
        </w:r>
      </w:ins>
      <w:r w:rsidR="00587185" w:rsidRPr="00AC42D8">
        <w:rPr>
          <w:rFonts w:ascii="Times New Roman" w:hAnsi="Times New Roman" w:cs="Times New Roman"/>
          <w:sz w:val="24"/>
          <w:szCs w:val="24"/>
          <w:lang w:val="en-US"/>
          <w:rPrChange w:id="87" w:author="Lotz, Christin" w:date="2024-04-22T20:37:00Z">
            <w:rPr>
              <w:rFonts w:ascii="Times New Roman" w:hAnsi="Times New Roman" w:cs="Times New Roman"/>
              <w:i/>
              <w:iCs/>
              <w:sz w:val="24"/>
              <w:szCs w:val="24"/>
              <w:lang w:val="en-US"/>
            </w:rPr>
          </w:rPrChange>
        </w:rPr>
        <w:t xml:space="preserve"> </w:t>
      </w:r>
      <w:del w:id="88" w:author="Lotz, Christin" w:date="2024-04-22T20:37:00Z">
        <w:r w:rsidR="00587185" w:rsidRPr="00AC42D8" w:rsidDel="00AC42D8">
          <w:rPr>
            <w:rFonts w:ascii="Times New Roman" w:hAnsi="Times New Roman" w:cs="Times New Roman"/>
            <w:sz w:val="24"/>
            <w:szCs w:val="24"/>
            <w:lang w:val="en-US"/>
            <w:rPrChange w:id="89" w:author="Lotz, Christin" w:date="2024-04-22T20:37:00Z">
              <w:rPr>
                <w:rFonts w:ascii="Times New Roman" w:hAnsi="Times New Roman" w:cs="Times New Roman"/>
                <w:i/>
                <w:iCs/>
                <w:sz w:val="24"/>
                <w:szCs w:val="24"/>
                <w:lang w:val="en-US"/>
              </w:rPr>
            </w:rPrChange>
          </w:rPr>
          <w:delText>phase</w:delText>
        </w:r>
        <w:r w:rsidR="00587185" w:rsidRPr="00587185" w:rsidDel="00AC42D8">
          <w:rPr>
            <w:rFonts w:ascii="Times New Roman" w:hAnsi="Times New Roman" w:cs="Times New Roman"/>
            <w:i/>
            <w:iCs/>
            <w:sz w:val="24"/>
            <w:szCs w:val="24"/>
            <w:lang w:val="en-US"/>
          </w:rPr>
          <w:delText xml:space="preserve"> </w:delText>
        </w:r>
      </w:del>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2BAFC877" w14:textId="34BE67B0" w:rsidR="00956D35" w:rsidRPr="00956D3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Second</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commentRangeStart w:id="90"/>
      <w:r w:rsidRPr="009F76C5">
        <w:rPr>
          <w:rFonts w:ascii="Times New Roman" w:hAnsi="Times New Roman" w:cs="Times New Roman"/>
          <w:sz w:val="24"/>
          <w:szCs w:val="24"/>
          <w:lang w:val="en-US"/>
        </w:rPr>
        <w:t xml:space="preserve">ive representative 10-minute intervals were selected from </w:t>
      </w:r>
      <w:r>
        <w:rPr>
          <w:rFonts w:ascii="Times New Roman" w:hAnsi="Times New Roman" w:cs="Times New Roman"/>
          <w:sz w:val="24"/>
          <w:szCs w:val="24"/>
          <w:lang w:val="en-US"/>
        </w:rPr>
        <w:t xml:space="preserve">the </w:t>
      </w:r>
      <w:r w:rsidRPr="009F76C5">
        <w:rPr>
          <w:rFonts w:ascii="Times New Roman" w:hAnsi="Times New Roman" w:cs="Times New Roman"/>
          <w:sz w:val="24"/>
          <w:szCs w:val="24"/>
          <w:lang w:val="en-US"/>
        </w:rPr>
        <w:t xml:space="preserve">five phases (see </w:t>
      </w:r>
      <w:r>
        <w:rPr>
          <w:rFonts w:ascii="Times New Roman" w:hAnsi="Times New Roman" w:cs="Times New Roman"/>
          <w:sz w:val="24"/>
          <w:szCs w:val="24"/>
          <w:lang w:val="en-US"/>
        </w:rPr>
        <w:t>section ##M</w:t>
      </w:r>
      <w:r w:rsidRPr="009F76C5">
        <w:rPr>
          <w:rFonts w:ascii="Times New Roman" w:hAnsi="Times New Roman" w:cs="Times New Roman"/>
          <w:sz w:val="24"/>
          <w:szCs w:val="24"/>
          <w:lang w:val="en-US"/>
        </w:rPr>
        <w:t xml:space="preserve">easures for a more detailed description of the intervals), which </w:t>
      </w:r>
      <w:r w:rsidR="0082167F">
        <w:rPr>
          <w:rFonts w:ascii="Times New Roman" w:hAnsi="Times New Roman" w:cs="Times New Roman"/>
          <w:sz w:val="24"/>
          <w:szCs w:val="24"/>
          <w:lang w:val="en-US"/>
        </w:rPr>
        <w:t>served</w:t>
      </w:r>
      <w:r w:rsidRPr="009F76C5">
        <w:rPr>
          <w:rFonts w:ascii="Times New Roman" w:hAnsi="Times New Roman" w:cs="Times New Roman"/>
          <w:sz w:val="24"/>
          <w:szCs w:val="24"/>
          <w:lang w:val="en-US"/>
        </w:rPr>
        <w:t xml:space="preserve"> as the basis for the data analysis</w:t>
      </w:r>
      <w:r>
        <w:rPr>
          <w:rFonts w:ascii="Times New Roman" w:hAnsi="Times New Roman" w:cs="Times New Roman"/>
          <w:sz w:val="24"/>
          <w:szCs w:val="24"/>
          <w:lang w:val="en-US"/>
        </w:rPr>
        <w:t xml:space="preserve"> for our hypothesis: pre-teaching interval (I</w:t>
      </w:r>
      <w:r w:rsidRPr="009F76C5">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teaching interval (I</w:t>
      </w:r>
      <w:r w:rsidRPr="009F76C5">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post-teaching interval (I</w:t>
      </w:r>
      <w:r w:rsidRPr="009F76C5">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interview interval (I</w:t>
      </w:r>
      <w:r w:rsidRPr="009F76C5">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end interval (I</w:t>
      </w:r>
      <w:r w:rsidRPr="009F76C5">
        <w:rPr>
          <w:rFonts w:ascii="Times New Roman" w:hAnsi="Times New Roman" w:cs="Times New Roman"/>
          <w:sz w:val="24"/>
          <w:szCs w:val="24"/>
          <w:vertAlign w:val="subscript"/>
          <w:lang w:val="en-US"/>
        </w:rPr>
        <w:t>5</w:t>
      </w:r>
      <w:r>
        <w:rPr>
          <w:rFonts w:ascii="Times New Roman" w:hAnsi="Times New Roman" w:cs="Times New Roman"/>
          <w:sz w:val="24"/>
          <w:szCs w:val="24"/>
          <w:lang w:val="en-US"/>
        </w:rPr>
        <w:t xml:space="preserve">). </w:t>
      </w:r>
      <w:commentRangeEnd w:id="90"/>
      <w:r>
        <w:rPr>
          <w:rStyle w:val="Kommentarzeichen"/>
        </w:rPr>
        <w:commentReference w:id="90"/>
      </w:r>
      <w:r w:rsidRPr="00956D35">
        <w:rPr>
          <w:rFonts w:ascii="Times New Roman" w:hAnsi="Times New Roman" w:cs="Times New Roman"/>
          <w:sz w:val="24"/>
          <w:szCs w:val="24"/>
          <w:lang w:val="en-US"/>
        </w:rPr>
        <w:t xml:space="preserve"> </w:t>
      </w:r>
      <w:r w:rsidR="0082167F">
        <w:rPr>
          <w:rFonts w:ascii="Times New Roman" w:hAnsi="Times New Roman" w:cs="Times New Roman"/>
          <w:sz w:val="24"/>
          <w:szCs w:val="24"/>
          <w:lang w:val="en-US"/>
        </w:rPr>
        <w:t xml:space="preserve">We </w:t>
      </w:r>
      <w:r w:rsidRPr="00956D35">
        <w:rPr>
          <w:rFonts w:ascii="Times New Roman" w:hAnsi="Times New Roman" w:cs="Times New Roman"/>
          <w:sz w:val="24"/>
          <w:szCs w:val="24"/>
          <w:lang w:val="en-US"/>
        </w:rPr>
        <w:t xml:space="preserve">examined the levels of and the changes in HR </w:t>
      </w:r>
      <w:r>
        <w:rPr>
          <w:rFonts w:ascii="Times New Roman" w:hAnsi="Times New Roman" w:cs="Times New Roman"/>
          <w:sz w:val="24"/>
          <w:szCs w:val="24"/>
          <w:lang w:val="en-US"/>
        </w:rPr>
        <w:t>during these intervals</w:t>
      </w:r>
      <w:r w:rsidRPr="00956D35">
        <w:rPr>
          <w:rFonts w:ascii="Times New Roman" w:hAnsi="Times New Roman" w:cs="Times New Roman"/>
          <w:sz w:val="24"/>
          <w:szCs w:val="24"/>
          <w:lang w:val="en-US"/>
        </w:rPr>
        <w:t>.</w:t>
      </w:r>
      <w:r>
        <w:rPr>
          <w:rFonts w:ascii="Times New Roman" w:hAnsi="Times New Roman" w:cs="Times New Roman"/>
          <w:sz w:val="24"/>
          <w:szCs w:val="24"/>
          <w:lang w:val="en-US"/>
        </w:rPr>
        <w:t xml:space="preserve"> We </w:t>
      </w:r>
      <w:r w:rsidR="00C743FD">
        <w:rPr>
          <w:rFonts w:ascii="Times New Roman" w:eastAsia="Times New Roman" w:hAnsi="Times New Roman" w:cs="Times New Roman"/>
          <w:color w:val="000000"/>
          <w:sz w:val="24"/>
          <w:szCs w:val="24"/>
          <w:lang w:val="en-US" w:eastAsia="de-DE"/>
        </w:rPr>
        <w:t>assumed</w:t>
      </w:r>
      <w:r w:rsidR="00C743FD" w:rsidRPr="00CF700B">
        <w:rPr>
          <w:rFonts w:ascii="Times New Roman" w:eastAsia="Times New Roman" w:hAnsi="Times New Roman" w:cs="Times New Roman"/>
          <w:color w:val="000000"/>
          <w:sz w:val="24"/>
          <w:szCs w:val="24"/>
          <w:lang w:val="en-US" w:eastAsia="de-DE"/>
        </w:rPr>
        <w:t xml:space="preserve"> the </w:t>
      </w:r>
      <w:r w:rsidR="00C743FD" w:rsidRPr="00CF700B">
        <w:rPr>
          <w:rFonts w:ascii="Times New Roman" w:eastAsia="Times New Roman" w:hAnsi="Times New Roman" w:cs="Times New Roman"/>
          <w:color w:val="000000"/>
          <w:sz w:val="24"/>
          <w:szCs w:val="24"/>
          <w:shd w:val="clear" w:color="auto" w:fill="FFFFFF"/>
          <w:lang w:val="en-US" w:eastAsia="de-DE"/>
        </w:rPr>
        <w:t>highest HR</w:t>
      </w:r>
      <w:r w:rsidR="00C743FD">
        <w:rPr>
          <w:rFonts w:ascii="Times New Roman" w:eastAsia="Times New Roman" w:hAnsi="Times New Roman" w:cs="Times New Roman"/>
          <w:color w:val="000000"/>
          <w:sz w:val="24"/>
          <w:szCs w:val="24"/>
          <w:shd w:val="clear" w:color="auto" w:fill="FFFFFF"/>
          <w:lang w:val="en-US" w:eastAsia="de-DE"/>
        </w:rPr>
        <w:t xml:space="preserve"> level</w:t>
      </w:r>
      <w:r w:rsidR="00C743FD" w:rsidRPr="00CF700B">
        <w:rPr>
          <w:rFonts w:ascii="Times New Roman" w:eastAsia="Times New Roman" w:hAnsi="Times New Roman" w:cs="Times New Roman"/>
          <w:color w:val="000000"/>
          <w:sz w:val="24"/>
          <w:szCs w:val="24"/>
          <w:shd w:val="clear" w:color="auto" w:fill="FFFFFF"/>
          <w:lang w:val="en-US" w:eastAsia="de-DE"/>
        </w:rPr>
        <w:t xml:space="preserve"> in the</w:t>
      </w:r>
      <w:r w:rsidR="00C743FD">
        <w:rPr>
          <w:rFonts w:ascii="Times New Roman" w:eastAsia="Times New Roman" w:hAnsi="Times New Roman" w:cs="Times New Roman"/>
          <w:color w:val="000000"/>
          <w:sz w:val="24"/>
          <w:szCs w:val="24"/>
          <w:shd w:val="clear" w:color="auto" w:fill="FFFFFF"/>
          <w:lang w:val="en-US" w:eastAsia="de-DE"/>
        </w:rPr>
        <w:t xml:space="preserve"> </w:t>
      </w:r>
      <w:r w:rsidR="00C743FD" w:rsidRPr="00207D48">
        <w:rPr>
          <w:rFonts w:ascii="Times New Roman" w:eastAsia="Times New Roman" w:hAnsi="Times New Roman" w:cs="Times New Roman"/>
          <w:color w:val="000000"/>
          <w:sz w:val="24"/>
          <w:szCs w:val="24"/>
          <w:shd w:val="clear" w:color="auto" w:fill="FFFFFF"/>
          <w:lang w:val="en-US" w:eastAsia="de-DE"/>
        </w:rPr>
        <w:t>teaching interval</w:t>
      </w:r>
      <w:r w:rsidR="00C743FD">
        <w:rPr>
          <w:rFonts w:ascii="Times New Roman" w:eastAsia="Times New Roman" w:hAnsi="Times New Roman" w:cs="Times New Roman"/>
          <w:color w:val="000000"/>
          <w:sz w:val="24"/>
          <w:szCs w:val="24"/>
          <w:shd w:val="clear" w:color="auto" w:fill="FFFFFF"/>
          <w:lang w:val="en-US" w:eastAsia="de-DE"/>
        </w:rPr>
        <w:t xml:space="preserve"> (I</w:t>
      </w:r>
      <w:r w:rsidR="00C743FD" w:rsidRPr="00C743FD">
        <w:rPr>
          <w:rFonts w:ascii="Times New Roman" w:eastAsia="Times New Roman" w:hAnsi="Times New Roman" w:cs="Times New Roman"/>
          <w:color w:val="000000"/>
          <w:sz w:val="24"/>
          <w:szCs w:val="24"/>
          <w:shd w:val="clear" w:color="auto" w:fill="FFFFFF"/>
          <w:vertAlign w:val="subscript"/>
          <w:lang w:val="en-US" w:eastAsia="de-DE"/>
        </w:rPr>
        <w:t>2</w:t>
      </w:r>
      <w:r w:rsidR="00C743FD">
        <w:rPr>
          <w:rFonts w:ascii="Times New Roman" w:eastAsia="Times New Roman" w:hAnsi="Times New Roman" w:cs="Times New Roman"/>
          <w:color w:val="000000"/>
          <w:sz w:val="24"/>
          <w:szCs w:val="24"/>
          <w:shd w:val="clear" w:color="auto" w:fill="FFFFFF"/>
          <w:lang w:val="en-US" w:eastAsia="de-DE"/>
        </w:rPr>
        <w:t>)</w:t>
      </w:r>
      <w:r w:rsidR="00C743FD" w:rsidRPr="00CF700B">
        <w:rPr>
          <w:rFonts w:ascii="Times New Roman" w:eastAsia="Times New Roman" w:hAnsi="Times New Roman" w:cs="Times New Roman"/>
          <w:color w:val="000000"/>
          <w:sz w:val="24"/>
          <w:szCs w:val="24"/>
          <w:shd w:val="clear" w:color="auto" w:fill="FFFFFF"/>
          <w:lang w:val="en-US" w:eastAsia="de-DE"/>
        </w:rPr>
        <w:t xml:space="preserve"> and lower </w:t>
      </w:r>
      <w:r w:rsidR="00C743FD">
        <w:rPr>
          <w:rFonts w:ascii="Times New Roman" w:eastAsia="Times New Roman" w:hAnsi="Times New Roman" w:cs="Times New Roman"/>
          <w:color w:val="000000"/>
          <w:sz w:val="24"/>
          <w:szCs w:val="24"/>
          <w:shd w:val="clear" w:color="auto" w:fill="FFFFFF"/>
          <w:lang w:val="en-US" w:eastAsia="de-DE"/>
        </w:rPr>
        <w:t>levels</w:t>
      </w:r>
      <w:r w:rsidR="00C743FD"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C743FD">
        <w:rPr>
          <w:rFonts w:ascii="Times New Roman" w:eastAsia="Times New Roman" w:hAnsi="Times New Roman" w:cs="Times New Roman"/>
          <w:color w:val="000000"/>
          <w:sz w:val="24"/>
          <w:szCs w:val="24"/>
          <w:shd w:val="clear" w:color="auto" w:fill="FFFFFF"/>
          <w:lang w:val="en-US" w:eastAsia="de-DE"/>
        </w:rPr>
        <w:t xml:space="preserve">intervals </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H</w:t>
      </w:r>
      <w:r w:rsidR="00C743FD" w:rsidRPr="00CF700B">
        <w:rPr>
          <w:rFonts w:ascii="Times New Roman" w:eastAsia="Times New Roman" w:hAnsi="Times New Roman" w:cs="Times New Roman"/>
          <w:color w:val="000000"/>
          <w:sz w:val="24"/>
          <w:szCs w:val="24"/>
          <w:lang w:val="en-US" w:eastAsia="de-DE"/>
        </w:rPr>
        <w:t xml:space="preserve">ypothesis </w:t>
      </w:r>
      <w:r w:rsidR="00C743FD">
        <w:rPr>
          <w:rFonts w:ascii="Times New Roman" w:eastAsia="Times New Roman" w:hAnsi="Times New Roman" w:cs="Times New Roman"/>
          <w:color w:val="000000"/>
          <w:sz w:val="24"/>
          <w:szCs w:val="24"/>
          <w:lang w:val="en-US" w:eastAsia="de-DE"/>
        </w:rPr>
        <w:t>1a</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we expected an increase </w:t>
      </w:r>
      <w:r>
        <w:rPr>
          <w:rFonts w:ascii="Times New Roman" w:eastAsia="Times New Roman" w:hAnsi="Times New Roman" w:cs="Times New Roman"/>
          <w:color w:val="000000"/>
          <w:sz w:val="24"/>
          <w:szCs w:val="24"/>
          <w:lang w:val="en-US" w:eastAsia="de-DE"/>
        </w:rPr>
        <w:t>in participants’ HR while they were preparing for teaching during</w:t>
      </w:r>
      <w:r w:rsidRPr="00CF700B">
        <w:rPr>
          <w:rFonts w:ascii="Times New Roman" w:eastAsia="Times New Roman" w:hAnsi="Times New Roman" w:cs="Times New Roman"/>
          <w:color w:val="000000"/>
          <w:sz w:val="24"/>
          <w:szCs w:val="24"/>
          <w:lang w:val="en-US" w:eastAsia="de-DE"/>
        </w:rPr>
        <w:t xml:space="preserve"> the pre-teaching </w:t>
      </w:r>
      <w:r>
        <w:rPr>
          <w:rFonts w:ascii="Times New Roman" w:eastAsia="Times New Roman" w:hAnsi="Times New Roman" w:cs="Times New Roman"/>
          <w:color w:val="000000"/>
          <w:sz w:val="24"/>
          <w:szCs w:val="24"/>
          <w:lang w:val="en-US" w:eastAsia="de-DE"/>
        </w:rPr>
        <w:t>interval (I</w:t>
      </w:r>
      <w:r w:rsidRPr="007819B7">
        <w:rPr>
          <w:rFonts w:ascii="Times New Roman" w:eastAsia="Times New Roman" w:hAnsi="Times New Roman" w:cs="Times New Roman"/>
          <w:color w:val="000000"/>
          <w:sz w:val="24"/>
          <w:szCs w:val="24"/>
          <w:vertAlign w:val="subscript"/>
          <w:lang w:val="en-US" w:eastAsia="de-DE"/>
        </w:rPr>
        <w:t>1</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 xml:space="preserve">we expected </w:t>
      </w:r>
      <w:r w:rsidRPr="00CF700B">
        <w:rPr>
          <w:rFonts w:ascii="Times New Roman" w:eastAsia="Times New Roman" w:hAnsi="Times New Roman" w:cs="Times New Roman"/>
          <w:color w:val="000000"/>
          <w:sz w:val="24"/>
          <w:szCs w:val="24"/>
          <w:lang w:val="en-US" w:eastAsia="de-DE"/>
        </w:rPr>
        <w:t xml:space="preserve">a </w:t>
      </w:r>
      <w:ins w:id="91" w:author="Lotz, Christin" w:date="2024-04-22T20:39:00Z">
        <w:r w:rsidR="00AC42D8">
          <w:rPr>
            <w:rFonts w:ascii="Times New Roman" w:eastAsia="Times New Roman" w:hAnsi="Times New Roman" w:cs="Times New Roman"/>
            <w:color w:val="000000"/>
            <w:sz w:val="24"/>
            <w:szCs w:val="24"/>
            <w:lang w:val="en-US" w:eastAsia="de-DE"/>
          </w:rPr>
          <w:t xml:space="preserve">HR </w:t>
        </w:r>
      </w:ins>
      <w:r w:rsidRPr="00CF700B">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w:t>
      </w:r>
      <w:del w:id="92" w:author="Lotz, Christin" w:date="2024-04-22T20:39:00Z">
        <w:r w:rsidDel="00AC42D8">
          <w:rPr>
            <w:rFonts w:ascii="Times New Roman" w:eastAsia="Times New Roman" w:hAnsi="Times New Roman" w:cs="Times New Roman"/>
            <w:color w:val="000000"/>
            <w:sz w:val="24"/>
            <w:szCs w:val="24"/>
            <w:lang w:val="en-US" w:eastAsia="de-DE"/>
          </w:rPr>
          <w:delText xml:space="preserve">in participants’ HR </w:delText>
        </w:r>
      </w:del>
      <w:r>
        <w:rPr>
          <w:rFonts w:ascii="Times New Roman" w:eastAsia="Times New Roman" w:hAnsi="Times New Roman" w:cs="Times New Roman"/>
          <w:color w:val="000000"/>
          <w:sz w:val="24"/>
          <w:szCs w:val="24"/>
          <w:lang w:val="en-US" w:eastAsia="de-DE"/>
        </w:rPr>
        <w:t>during</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all of</w:t>
      </w:r>
      <w:r w:rsidRPr="00CF700B">
        <w:rPr>
          <w:rFonts w:ascii="Times New Roman" w:eastAsia="Times New Roman" w:hAnsi="Times New Roman" w:cs="Times New Roman"/>
          <w:color w:val="000000"/>
          <w:sz w:val="24"/>
          <w:szCs w:val="24"/>
          <w:lang w:val="en-US" w:eastAsia="de-DE"/>
        </w:rPr>
        <w:t xml:space="preserve"> the following </w:t>
      </w:r>
      <w:r>
        <w:rPr>
          <w:rFonts w:ascii="Times New Roman" w:eastAsia="Times New Roman" w:hAnsi="Times New Roman" w:cs="Times New Roman"/>
          <w:color w:val="000000"/>
          <w:sz w:val="24"/>
          <w:szCs w:val="24"/>
          <w:lang w:val="en-US" w:eastAsia="de-DE"/>
        </w:rPr>
        <w:t>intervals, because of habituating to (I</w:t>
      </w:r>
      <w:r w:rsidRPr="007819B7">
        <w:rPr>
          <w:rFonts w:ascii="Times New Roman" w:eastAsia="Times New Roman" w:hAnsi="Times New Roman" w:cs="Times New Roman"/>
          <w:color w:val="000000"/>
          <w:sz w:val="24"/>
          <w:szCs w:val="24"/>
          <w:vertAlign w:val="subscript"/>
          <w:lang w:val="en-US" w:eastAsia="de-DE"/>
        </w:rPr>
        <w:t>2</w:t>
      </w:r>
      <w:r>
        <w:rPr>
          <w:rFonts w:ascii="Times New Roman" w:eastAsia="Times New Roman" w:hAnsi="Times New Roman" w:cs="Times New Roman"/>
          <w:color w:val="000000"/>
          <w:sz w:val="24"/>
          <w:szCs w:val="24"/>
          <w:lang w:val="en-US" w:eastAsia="de-DE"/>
        </w:rPr>
        <w:t xml:space="preserve">) </w:t>
      </w:r>
      <w:r w:rsidR="00713F74">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recovering from (I</w:t>
      </w:r>
      <w:r w:rsidRPr="007819B7">
        <w:rPr>
          <w:rFonts w:ascii="Times New Roman" w:eastAsia="Times New Roman" w:hAnsi="Times New Roman" w:cs="Times New Roman"/>
          <w:color w:val="000000"/>
          <w:sz w:val="24"/>
          <w:szCs w:val="24"/>
          <w:vertAlign w:val="subscript"/>
          <w:lang w:val="en-US" w:eastAsia="de-DE"/>
        </w:rPr>
        <w:t>3</w:t>
      </w:r>
      <w:r>
        <w:rPr>
          <w:rFonts w:ascii="Times New Roman" w:eastAsia="Times New Roman" w:hAnsi="Times New Roman" w:cs="Times New Roman"/>
          <w:color w:val="000000"/>
          <w:sz w:val="24"/>
          <w:szCs w:val="24"/>
          <w:lang w:val="en-US" w:eastAsia="de-DE"/>
        </w:rPr>
        <w:t>-I</w:t>
      </w:r>
      <w:r w:rsidRPr="007819B7">
        <w:rPr>
          <w:rFonts w:ascii="Times New Roman" w:eastAsia="Times New Roman" w:hAnsi="Times New Roman" w:cs="Times New Roman"/>
          <w:color w:val="000000"/>
          <w:sz w:val="24"/>
          <w:szCs w:val="24"/>
          <w:vertAlign w:val="subscript"/>
          <w:lang w:val="en-US" w:eastAsia="de-DE"/>
        </w:rPr>
        <w:t>5</w:t>
      </w:r>
      <w:r>
        <w:rPr>
          <w:rFonts w:ascii="Times New Roman" w:eastAsia="Times New Roman" w:hAnsi="Times New Roman" w:cs="Times New Roman"/>
          <w:color w:val="000000"/>
          <w:sz w:val="24"/>
          <w:szCs w:val="24"/>
          <w:lang w:val="en-US" w:eastAsia="de-DE"/>
        </w:rPr>
        <w:t xml:space="preserve">) the stressful </w:t>
      </w:r>
      <w:ins w:id="93" w:author="Lotz, Christin" w:date="2024-04-22T20:39:00Z">
        <w:r w:rsidR="00AC42D8">
          <w:rPr>
            <w:rFonts w:ascii="Times New Roman" w:eastAsia="Times New Roman" w:hAnsi="Times New Roman" w:cs="Times New Roman"/>
            <w:color w:val="000000"/>
            <w:sz w:val="24"/>
            <w:szCs w:val="24"/>
            <w:lang w:val="en-US" w:eastAsia="de-DE"/>
          </w:rPr>
          <w:t>micro-</w:t>
        </w:r>
      </w:ins>
      <w:r>
        <w:rPr>
          <w:rFonts w:ascii="Times New Roman" w:eastAsia="Times New Roman" w:hAnsi="Times New Roman" w:cs="Times New Roman"/>
          <w:color w:val="000000"/>
          <w:sz w:val="24"/>
          <w:szCs w:val="24"/>
          <w:lang w:val="en-US" w:eastAsia="de-DE"/>
        </w:rPr>
        <w:t>teaching</w:t>
      </w:r>
      <w:ins w:id="94" w:author="Lotz, Christin" w:date="2024-04-22T20:39:00Z">
        <w:r w:rsidR="00AC42D8">
          <w:rPr>
            <w:rFonts w:ascii="Times New Roman" w:eastAsia="Times New Roman" w:hAnsi="Times New Roman" w:cs="Times New Roman"/>
            <w:color w:val="000000"/>
            <w:sz w:val="24"/>
            <w:szCs w:val="24"/>
            <w:lang w:val="en-US" w:eastAsia="de-DE"/>
          </w:rPr>
          <w:t xml:space="preserve"> unit</w:t>
        </w:r>
      </w:ins>
      <w:r>
        <w:rPr>
          <w:rFonts w:ascii="Times New Roman" w:eastAsia="Times New Roman" w:hAnsi="Times New Roman" w:cs="Times New Roman"/>
          <w:color w:val="000000"/>
          <w:sz w:val="24"/>
          <w:szCs w:val="24"/>
          <w:lang w:val="en-US" w:eastAsia="de-DE"/>
        </w:rPr>
        <w:t xml:space="preserve"> </w:t>
      </w:r>
      <w:del w:id="95" w:author="Lotz, Christin" w:date="2024-04-22T20:39:00Z">
        <w:r w:rsidDel="00AC42D8">
          <w:rPr>
            <w:rFonts w:ascii="Times New Roman" w:eastAsia="Times New Roman" w:hAnsi="Times New Roman" w:cs="Times New Roman"/>
            <w:color w:val="000000"/>
            <w:sz w:val="24"/>
            <w:szCs w:val="24"/>
            <w:lang w:val="en-US" w:eastAsia="de-DE"/>
          </w:rPr>
          <w:delText xml:space="preserve">phase </w:delText>
        </w:r>
      </w:del>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p>
    <w:p w14:paraId="11C7CDA4" w14:textId="3B0AF680" w:rsidR="0082167F" w:rsidRDefault="00956D35" w:rsidP="0082167F">
      <w:pPr>
        <w:spacing w:before="120" w:after="0" w:line="360" w:lineRule="auto"/>
        <w:rPr>
          <w:rFonts w:ascii="Times New Roman" w:hAnsi="Times New Roman" w:cs="Times New Roman"/>
          <w:sz w:val="24"/>
          <w:szCs w:val="24"/>
          <w:lang w:val="en-US"/>
        </w:rPr>
      </w:pPr>
      <w:commentRangeStart w:id="96"/>
      <w:commentRangeStart w:id="97"/>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w:t>
      </w:r>
      <w:r w:rsidR="004F3BD3">
        <w:rPr>
          <w:rFonts w:ascii="Times New Roman" w:hAnsi="Times New Roman" w:cs="Times New Roman"/>
          <w:sz w:val="24"/>
          <w:szCs w:val="24"/>
          <w:lang w:val="en-US"/>
        </w:rPr>
        <w:t>could</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be explained by </w:t>
      </w:r>
      <w:r w:rsidR="004F3BD3">
        <w:rPr>
          <w:rFonts w:ascii="Times New Roman" w:hAnsi="Times New Roman" w:cs="Times New Roman"/>
          <w:sz w:val="24"/>
          <w:szCs w:val="24"/>
          <w:lang w:val="en-US"/>
        </w:rPr>
        <w:t>participants’</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teaching experience</w:t>
      </w:r>
      <w:r w:rsidR="004F3BD3">
        <w:rPr>
          <w:rFonts w:ascii="Times New Roman" w:hAnsi="Times New Roman" w:cs="Times New Roman"/>
          <w:sz w:val="24"/>
          <w:szCs w:val="24"/>
          <w:lang w:val="en-US"/>
        </w:rPr>
        <w:t xml:space="preserve"> (because, presumabl</w:t>
      </w:r>
      <w:ins w:id="98" w:author="Lotz, Christin" w:date="2024-04-22T20:40:00Z">
        <w:r w:rsidR="00AC42D8">
          <w:rPr>
            <w:rFonts w:ascii="Times New Roman" w:hAnsi="Times New Roman" w:cs="Times New Roman"/>
            <w:sz w:val="24"/>
            <w:szCs w:val="24"/>
            <w:lang w:val="en-US"/>
          </w:rPr>
          <w:t>y</w:t>
        </w:r>
      </w:ins>
      <w:del w:id="99" w:author="Lotz, Christin" w:date="2024-04-22T20:40:00Z">
        <w:r w:rsidR="004F3BD3" w:rsidDel="00AC42D8">
          <w:rPr>
            <w:rFonts w:ascii="Times New Roman" w:hAnsi="Times New Roman" w:cs="Times New Roman"/>
            <w:sz w:val="24"/>
            <w:szCs w:val="24"/>
            <w:lang w:val="en-US"/>
          </w:rPr>
          <w:delText>e</w:delText>
        </w:r>
      </w:del>
      <w:r w:rsidR="004F3BD3">
        <w:rPr>
          <w:rFonts w:ascii="Times New Roman" w:hAnsi="Times New Roman" w:cs="Times New Roman"/>
          <w:sz w:val="24"/>
          <w:szCs w:val="24"/>
          <w:lang w:val="en-US"/>
        </w:rPr>
        <w:t>, more experienced teachers might have better classroom management strategies, and thus better resources for coping)</w:t>
      </w:r>
      <w:r w:rsidRPr="00956D35">
        <w:rPr>
          <w:rFonts w:ascii="Times New Roman" w:hAnsi="Times New Roman" w:cs="Times New Roman"/>
          <w:sz w:val="24"/>
          <w:szCs w:val="24"/>
          <w:lang w:val="en-US"/>
        </w:rPr>
        <w:t>, and</w:t>
      </w:r>
      <w:r w:rsidR="004F3BD3">
        <w:rPr>
          <w:rFonts w:ascii="Times New Roman" w:hAnsi="Times New Roman" w:cs="Times New Roman"/>
          <w:sz w:val="24"/>
          <w:szCs w:val="24"/>
          <w:lang w:val="en-US"/>
        </w:rPr>
        <w:t>/or</w:t>
      </w:r>
      <w:r w:rsidRPr="00956D35">
        <w:rPr>
          <w:rFonts w:ascii="Times New Roman" w:hAnsi="Times New Roman" w:cs="Times New Roman"/>
          <w:sz w:val="24"/>
          <w:szCs w:val="24"/>
          <w:lang w:val="en-US"/>
        </w:rPr>
        <w:t xml:space="preserve"> by </w:t>
      </w:r>
      <w:r w:rsidR="004F3BD3">
        <w:rPr>
          <w:rFonts w:ascii="Times New Roman" w:hAnsi="Times New Roman" w:cs="Times New Roman"/>
          <w:sz w:val="24"/>
          <w:szCs w:val="24"/>
          <w:lang w:val="en-US"/>
        </w:rPr>
        <w:t xml:space="preserve">their </w:t>
      </w:r>
      <w:r w:rsidRPr="00956D35">
        <w:rPr>
          <w:rFonts w:ascii="Times New Roman" w:hAnsi="Times New Roman" w:cs="Times New Roman"/>
          <w:sz w:val="24"/>
          <w:szCs w:val="24"/>
          <w:lang w:val="en-US"/>
        </w:rPr>
        <w:t xml:space="preserve">self-reported </w:t>
      </w:r>
      <w:r w:rsidR="00561FF3">
        <w:rPr>
          <w:rFonts w:ascii="Times New Roman" w:hAnsi="Times New Roman" w:cs="Times New Roman"/>
          <w:sz w:val="24"/>
          <w:szCs w:val="24"/>
          <w:lang w:val="en-US"/>
        </w:rPr>
        <w:t>subjective</w:t>
      </w:r>
      <w:r w:rsidRPr="00956D35">
        <w:rPr>
          <w:rFonts w:ascii="Times New Roman" w:hAnsi="Times New Roman" w:cs="Times New Roman"/>
          <w:sz w:val="24"/>
          <w:szCs w:val="24"/>
          <w:lang w:val="en-US"/>
        </w:rPr>
        <w:t xml:space="preserve"> appraisal</w:t>
      </w:r>
      <w:r w:rsidR="00561FF3">
        <w:rPr>
          <w:rFonts w:ascii="Times New Roman" w:hAnsi="Times New Roman" w:cs="Times New Roman"/>
          <w:sz w:val="24"/>
          <w:szCs w:val="24"/>
          <w:lang w:val="en-US"/>
        </w:rPr>
        <w:t>s</w:t>
      </w:r>
      <w:r w:rsidRPr="00956D35">
        <w:rPr>
          <w:rFonts w:ascii="Times New Roman" w:hAnsi="Times New Roman" w:cs="Times New Roman"/>
          <w:sz w:val="24"/>
          <w:szCs w:val="24"/>
          <w:lang w:val="en-US"/>
        </w:rPr>
        <w:t xml:space="preserve"> </w:t>
      </w:r>
      <w:r w:rsidR="004F3BD3" w:rsidRPr="00956D35">
        <w:rPr>
          <w:rFonts w:ascii="Times New Roman" w:hAnsi="Times New Roman" w:cs="Times New Roman"/>
          <w:sz w:val="24"/>
          <w:szCs w:val="24"/>
          <w:lang w:val="en-US"/>
        </w:rPr>
        <w:t>of classroom events</w:t>
      </w:r>
      <w:r w:rsidR="004F3BD3" w:rsidRPr="00C4369A">
        <w:rPr>
          <w:rFonts w:ascii="Times New Roman" w:hAnsi="Times New Roman" w:cs="Times New Roman"/>
          <w:sz w:val="24"/>
          <w:szCs w:val="24"/>
          <w:lang w:val="en-US"/>
        </w:rPr>
        <w:t xml:space="preserve"> </w:t>
      </w:r>
      <w:r w:rsidRPr="00C4369A">
        <w:rPr>
          <w:rFonts w:ascii="Times New Roman" w:hAnsi="Times New Roman" w:cs="Times New Roman"/>
          <w:sz w:val="24"/>
          <w:szCs w:val="24"/>
          <w:lang w:val="en-US"/>
        </w:rPr>
        <w:t>(</w:t>
      </w:r>
      <w:r w:rsidR="004F3BD3">
        <w:rPr>
          <w:rFonts w:ascii="Times New Roman" w:hAnsi="Times New Roman" w:cs="Times New Roman"/>
          <w:sz w:val="24"/>
          <w:szCs w:val="24"/>
          <w:lang w:val="en-US"/>
        </w:rPr>
        <w:t>specifically, how disruptive it was, and how confident they felt in their coping</w:t>
      </w:r>
      <w:r w:rsidRPr="00C4369A">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w:t>
      </w:r>
    </w:p>
    <w:p w14:paraId="3A5E83B7" w14:textId="5DA0973D" w:rsidR="00713F74" w:rsidRDefault="0082167F" w:rsidP="00713F74">
      <w:pPr>
        <w:spacing w:before="120" w:after="0" w:line="360" w:lineRule="auto"/>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eastAsia="de-DE"/>
        </w:rPr>
        <w:t>W</w:t>
      </w:r>
      <w:r w:rsidRPr="003966C4">
        <w:rPr>
          <w:rFonts w:ascii="Times New Roman" w:eastAsia="Times New Roman" w:hAnsi="Times New Roman" w:cs="Times New Roman"/>
          <w:color w:val="000000"/>
          <w:sz w:val="24"/>
          <w:szCs w:val="24"/>
          <w:lang w:val="en-US" w:eastAsia="de-DE"/>
        </w:rPr>
        <w:t>e expected lower HR levels for teachers with more teaching experience</w:t>
      </w:r>
      <w:r>
        <w:rPr>
          <w:rFonts w:ascii="Times New Roman" w:eastAsia="Times New Roman" w:hAnsi="Times New Roman" w:cs="Times New Roman"/>
          <w:color w:val="000000"/>
          <w:sz w:val="24"/>
          <w:szCs w:val="24"/>
          <w:lang w:val="en-US" w:eastAsia="de-DE"/>
        </w:rPr>
        <w:t xml:space="preserve">, </w:t>
      </w:r>
      <w:r w:rsidR="000457AC">
        <w:rPr>
          <w:rFonts w:ascii="Times New Roman" w:eastAsia="Times New Roman" w:hAnsi="Times New Roman" w:cs="Times New Roman"/>
          <w:color w:val="000000"/>
          <w:sz w:val="24"/>
          <w:szCs w:val="24"/>
          <w:lang w:val="en-US" w:eastAsia="de-DE"/>
        </w:rPr>
        <w:t>particularly</w:t>
      </w:r>
      <w:r>
        <w:rPr>
          <w:rFonts w:ascii="Times New Roman" w:eastAsia="Times New Roman" w:hAnsi="Times New Roman" w:cs="Times New Roman"/>
          <w:color w:val="000000"/>
          <w:sz w:val="24"/>
          <w:szCs w:val="24"/>
          <w:lang w:val="en-US" w:eastAsia="de-DE"/>
        </w:rPr>
        <w:t xml:space="preserve"> during the teaching 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Pr>
          <w:rFonts w:ascii="Times New Roman" w:eastAsia="Times New Roman" w:hAnsi="Times New Roman" w:cs="Times New Roman"/>
          <w:color w:val="000000"/>
          <w:sz w:val="24"/>
          <w:szCs w:val="24"/>
          <w:lang w:val="en-US" w:eastAsia="de-DE"/>
        </w:rPr>
        <w:t xml:space="preserve">We </w:t>
      </w:r>
      <w:r w:rsidRPr="00CF700B">
        <w:rPr>
          <w:rFonts w:ascii="Times New Roman" w:eastAsia="Times New Roman" w:hAnsi="Times New Roman" w:cs="Times New Roman"/>
          <w:color w:val="000000"/>
          <w:sz w:val="24"/>
          <w:szCs w:val="24"/>
          <w:lang w:val="en-US" w:eastAsia="de-DE"/>
        </w:rPr>
        <w:t xml:space="preserve">expected </w:t>
      </w:r>
      <w:r>
        <w:rPr>
          <w:rFonts w:ascii="Times New Roman" w:eastAsia="Times New Roman" w:hAnsi="Times New Roman" w:cs="Times New Roman"/>
          <w:color w:val="000000"/>
          <w:sz w:val="24"/>
          <w:szCs w:val="24"/>
          <w:lang w:val="en-US" w:eastAsia="de-DE"/>
        </w:rPr>
        <w:t xml:space="preserve">higher HR levels for </w:t>
      </w:r>
      <w:r w:rsidRPr="00CF700B">
        <w:rPr>
          <w:rFonts w:ascii="Times New Roman" w:eastAsia="Times New Roman" w:hAnsi="Times New Roman" w:cs="Times New Roman"/>
          <w:color w:val="000000"/>
          <w:sz w:val="24"/>
          <w:szCs w:val="24"/>
          <w:lang w:val="en-US" w:eastAsia="de-DE"/>
        </w:rPr>
        <w:t xml:space="preserve">teachers who felt </w:t>
      </w:r>
      <w:r>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Pr>
          <w:rFonts w:ascii="Times New Roman" w:eastAsia="Times New Roman" w:hAnsi="Times New Roman" w:cs="Times New Roman"/>
          <w:color w:val="000000"/>
          <w:sz w:val="24"/>
          <w:szCs w:val="24"/>
          <w:lang w:val="en-US" w:eastAsia="de-DE"/>
        </w:rPr>
        <w:t xml:space="preserve"> by the enacted classroom events, regardless of their teaching experience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Pr>
          <w:rFonts w:ascii="Times New Roman" w:eastAsia="Times New Roman" w:hAnsi="Times New Roman" w:cs="Times New Roman"/>
          <w:color w:val="000000"/>
          <w:sz w:val="24"/>
          <w:szCs w:val="24"/>
          <w:lang w:val="en-US" w:eastAsia="de-DE"/>
        </w:rPr>
        <w:t xml:space="preserve">. At the same time, we expected lower HR levels for teachers who felt </w:t>
      </w:r>
      <w:r>
        <w:rPr>
          <w:rFonts w:ascii="Times New Roman" w:eastAsia="Times New Roman" w:hAnsi="Times New Roman" w:cs="Times New Roman"/>
          <w:color w:val="000000"/>
          <w:sz w:val="24"/>
          <w:szCs w:val="24"/>
          <w:lang w:val="en-US" w:eastAsia="de-DE"/>
        </w:rPr>
        <w:lastRenderedPageBreak/>
        <w:t>more</w:t>
      </w:r>
      <w:r w:rsidRPr="00CF700B">
        <w:rPr>
          <w:rFonts w:ascii="Times New Roman" w:eastAsia="Times New Roman" w:hAnsi="Times New Roman" w:cs="Times New Roman"/>
          <w:color w:val="000000"/>
          <w:sz w:val="24"/>
          <w:szCs w:val="24"/>
          <w:lang w:val="en-US" w:eastAsia="de-DE"/>
        </w:rPr>
        <w:t xml:space="preserve"> confiden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Pr>
          <w:rFonts w:ascii="Times New Roman" w:eastAsia="Times New Roman" w:hAnsi="Times New Roman" w:cs="Times New Roman"/>
          <w:color w:val="000000"/>
          <w:sz w:val="24"/>
          <w:szCs w:val="24"/>
          <w:lang w:val="en-US" w:eastAsia="de-DE"/>
        </w:rPr>
        <w:t xml:space="preserve">the events, regardless of teaching experience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Pr>
          <w:rFonts w:ascii="Times New Roman" w:eastAsia="Times New Roman" w:hAnsi="Times New Roman" w:cs="Times New Roman"/>
          <w:color w:val="000000"/>
          <w:sz w:val="24"/>
          <w:szCs w:val="24"/>
          <w:lang w:val="en-US" w:eastAsia="de-DE"/>
        </w:rPr>
        <w:t>Lastly, we hypothesized that each of</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three predictors</w:t>
      </w:r>
      <w:r>
        <w:rPr>
          <w:rFonts w:ascii="Times New Roman" w:eastAsia="Times New Roman" w:hAnsi="Times New Roman" w:cs="Times New Roman"/>
          <w:color w:val="000000"/>
          <w:sz w:val="24"/>
          <w:szCs w:val="24"/>
          <w:lang w:val="en-US" w:eastAsia="de-DE"/>
        </w:rPr>
        <w:t xml:space="preserve"> (teaching experience, disruption appraisal, confidence appraisal)</w:t>
      </w:r>
      <w:r w:rsidRPr="00CF700B">
        <w:rPr>
          <w:rFonts w:ascii="Times New Roman" w:eastAsia="Times New Roman" w:hAnsi="Times New Roman" w:cs="Times New Roman"/>
          <w:color w:val="000000"/>
          <w:sz w:val="24"/>
          <w:szCs w:val="24"/>
          <w:lang w:val="en-US" w:eastAsia="de-DE"/>
        </w:rPr>
        <w:t xml:space="preserve"> </w:t>
      </w:r>
      <w:del w:id="100" w:author="Lotz, Christin" w:date="2024-04-22T20:43:00Z">
        <w:r w:rsidDel="00AC42D8">
          <w:rPr>
            <w:rFonts w:ascii="Times New Roman" w:eastAsia="Times New Roman" w:hAnsi="Times New Roman" w:cs="Times New Roman"/>
            <w:color w:val="000000"/>
            <w:sz w:val="24"/>
            <w:szCs w:val="24"/>
            <w:lang w:val="en-US" w:eastAsia="de-DE"/>
          </w:rPr>
          <w:delText xml:space="preserve">uniquely </w:delText>
        </w:r>
      </w:del>
      <w:r>
        <w:rPr>
          <w:rFonts w:ascii="Times New Roman" w:eastAsia="Times New Roman" w:hAnsi="Times New Roman" w:cs="Times New Roman"/>
          <w:color w:val="000000"/>
          <w:sz w:val="24"/>
          <w:szCs w:val="24"/>
          <w:lang w:val="en-US" w:eastAsia="de-DE"/>
        </w:rPr>
        <w:t>contribute</w:t>
      </w:r>
      <w:ins w:id="101" w:author="Lotz, Christin" w:date="2024-04-22T20:43:00Z">
        <w:r w:rsidR="00AC42D8">
          <w:rPr>
            <w:rFonts w:ascii="Times New Roman" w:eastAsia="Times New Roman" w:hAnsi="Times New Roman" w:cs="Times New Roman"/>
            <w:color w:val="000000"/>
            <w:sz w:val="24"/>
            <w:szCs w:val="24"/>
            <w:lang w:val="en-US" w:eastAsia="de-DE"/>
          </w:rPr>
          <w:t>d</w:t>
        </w:r>
      </w:ins>
      <w:del w:id="102" w:author="Lotz, Christin" w:date="2024-04-22T20:43:00Z">
        <w:r w:rsidDel="00AC42D8">
          <w:rPr>
            <w:rFonts w:ascii="Times New Roman" w:eastAsia="Times New Roman" w:hAnsi="Times New Roman" w:cs="Times New Roman"/>
            <w:color w:val="000000"/>
            <w:sz w:val="24"/>
            <w:szCs w:val="24"/>
            <w:lang w:val="en-US" w:eastAsia="de-DE"/>
          </w:rPr>
          <w:delText>s</w:delText>
        </w:r>
      </w:del>
      <w:r>
        <w:rPr>
          <w:rFonts w:ascii="Times New Roman" w:eastAsia="Times New Roman" w:hAnsi="Times New Roman" w:cs="Times New Roman"/>
          <w:color w:val="000000"/>
          <w:sz w:val="24"/>
          <w:szCs w:val="24"/>
          <w:lang w:val="en-US" w:eastAsia="de-DE"/>
        </w:rPr>
        <w:t xml:space="preserve"> to explaining variance in teachers´ HR levels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r w:rsidR="00956D35" w:rsidRPr="00956D35">
        <w:rPr>
          <w:rFonts w:ascii="Times New Roman" w:hAnsi="Times New Roman" w:cs="Times New Roman"/>
          <w:sz w:val="24"/>
          <w:szCs w:val="24"/>
          <w:lang w:val="en-US"/>
        </w:rPr>
        <w:t>.</w:t>
      </w:r>
      <w:commentRangeEnd w:id="96"/>
      <w:r w:rsidR="00E82F66">
        <w:rPr>
          <w:rStyle w:val="Kommentarzeichen"/>
        </w:rPr>
        <w:commentReference w:id="96"/>
      </w:r>
      <w:commentRangeEnd w:id="97"/>
      <w:r w:rsidR="00DE5E7F">
        <w:rPr>
          <w:rStyle w:val="Kommentarzeichen"/>
        </w:rPr>
        <w:commentReference w:id="97"/>
      </w:r>
      <w:r w:rsidR="00713F74">
        <w:rPr>
          <w:rFonts w:ascii="Times New Roman" w:hAnsi="Times New Roman" w:cs="Times New Roman"/>
          <w:sz w:val="24"/>
          <w:szCs w:val="24"/>
          <w:lang w:val="en-US"/>
        </w:rPr>
        <w:t xml:space="preserve"> </w:t>
      </w:r>
      <w:r w:rsidR="00713F74" w:rsidRPr="00713F74">
        <w:rPr>
          <w:rFonts w:ascii="Times New Roman" w:hAnsi="Times New Roman" w:cs="Times New Roman"/>
          <w:sz w:val="24"/>
          <w:szCs w:val="24"/>
          <w:lang w:val="en-US"/>
        </w:rPr>
        <w:t xml:space="preserve">In addition, we </w:t>
      </w:r>
      <w:r w:rsidR="00713F74">
        <w:rPr>
          <w:rFonts w:ascii="Times New Roman" w:hAnsi="Times New Roman" w:cs="Times New Roman"/>
          <w:sz w:val="24"/>
          <w:szCs w:val="24"/>
          <w:lang w:val="en-US"/>
        </w:rPr>
        <w:t>exploratively examined</w:t>
      </w:r>
      <w:r w:rsidR="00713F74" w:rsidRPr="00713F74">
        <w:rPr>
          <w:rFonts w:ascii="Times New Roman" w:hAnsi="Times New Roman" w:cs="Times New Roman"/>
          <w:sz w:val="24"/>
          <w:szCs w:val="24"/>
          <w:lang w:val="en-US"/>
        </w:rPr>
        <w:t xml:space="preserve"> </w:t>
      </w:r>
      <w:ins w:id="103" w:author="Lotz, Christin" w:date="2024-04-22T20:44:00Z">
        <w:r w:rsidR="00AC42D8">
          <w:rPr>
            <w:rFonts w:ascii="Times New Roman" w:hAnsi="Times New Roman" w:cs="Times New Roman"/>
            <w:sz w:val="24"/>
            <w:szCs w:val="24"/>
            <w:lang w:val="en-US"/>
          </w:rPr>
          <w:t xml:space="preserve">analogous hypotheses </w:t>
        </w:r>
      </w:ins>
      <w:del w:id="104" w:author="Lotz, Christin" w:date="2024-04-22T20:44:00Z">
        <w:r w:rsidR="00713F74" w:rsidRPr="00713F74" w:rsidDel="00AC42D8">
          <w:rPr>
            <w:rFonts w:ascii="Times New Roman" w:hAnsi="Times New Roman" w:cs="Times New Roman"/>
            <w:sz w:val="24"/>
            <w:szCs w:val="24"/>
            <w:lang w:val="en-US"/>
          </w:rPr>
          <w:delText xml:space="preserve">the same as for the </w:delText>
        </w:r>
        <w:r w:rsidR="00713F74" w:rsidDel="00AC42D8">
          <w:rPr>
            <w:rFonts w:ascii="Times New Roman" w:hAnsi="Times New Roman" w:cs="Times New Roman"/>
            <w:sz w:val="24"/>
            <w:szCs w:val="24"/>
            <w:lang w:val="en-US"/>
          </w:rPr>
          <w:delText>HR</w:delText>
        </w:r>
        <w:r w:rsidR="00713F74" w:rsidRPr="00713F74" w:rsidDel="00AC42D8">
          <w:rPr>
            <w:rFonts w:ascii="Times New Roman" w:hAnsi="Times New Roman" w:cs="Times New Roman"/>
            <w:sz w:val="24"/>
            <w:szCs w:val="24"/>
            <w:lang w:val="en-US"/>
          </w:rPr>
          <w:delText xml:space="preserve"> levels again </w:delText>
        </w:r>
      </w:del>
      <w:r w:rsidR="00713F74" w:rsidRPr="00713F74">
        <w:rPr>
          <w:rFonts w:ascii="Times New Roman" w:hAnsi="Times New Roman" w:cs="Times New Roman"/>
          <w:sz w:val="24"/>
          <w:szCs w:val="24"/>
          <w:lang w:val="en-US"/>
        </w:rPr>
        <w:t xml:space="preserve">for the </w:t>
      </w:r>
      <w:r w:rsidR="00713F74" w:rsidRPr="00AC42D8">
        <w:rPr>
          <w:rFonts w:ascii="Times New Roman" w:hAnsi="Times New Roman" w:cs="Times New Roman"/>
          <w:i/>
          <w:iCs/>
          <w:sz w:val="24"/>
          <w:szCs w:val="24"/>
          <w:lang w:val="en-US"/>
          <w:rPrChange w:id="105" w:author="Lotz, Christin" w:date="2024-04-22T20:44:00Z">
            <w:rPr>
              <w:rFonts w:ascii="Times New Roman" w:hAnsi="Times New Roman" w:cs="Times New Roman"/>
              <w:sz w:val="24"/>
              <w:szCs w:val="24"/>
              <w:lang w:val="en-US"/>
            </w:rPr>
          </w:rPrChange>
        </w:rPr>
        <w:t>changes</w:t>
      </w:r>
      <w:r w:rsidR="00713F74" w:rsidRPr="00713F74">
        <w:rPr>
          <w:rFonts w:ascii="Times New Roman" w:hAnsi="Times New Roman" w:cs="Times New Roman"/>
          <w:sz w:val="24"/>
          <w:szCs w:val="24"/>
          <w:lang w:val="en-US"/>
        </w:rPr>
        <w:t xml:space="preserve"> in </w:t>
      </w:r>
      <w:r w:rsidR="00713F74">
        <w:rPr>
          <w:rFonts w:ascii="Times New Roman" w:hAnsi="Times New Roman" w:cs="Times New Roman"/>
          <w:sz w:val="24"/>
          <w:szCs w:val="24"/>
          <w:lang w:val="en-US"/>
        </w:rPr>
        <w:t>HR</w:t>
      </w:r>
      <w:r w:rsidR="00713F74" w:rsidRPr="00713F74">
        <w:rPr>
          <w:rFonts w:ascii="Times New Roman" w:hAnsi="Times New Roman" w:cs="Times New Roman"/>
          <w:sz w:val="24"/>
          <w:szCs w:val="24"/>
          <w:lang w:val="en-US"/>
        </w:rPr>
        <w:t>.</w:t>
      </w:r>
    </w:p>
    <w:p w14:paraId="58F390D1" w14:textId="77777777" w:rsidR="00D44633" w:rsidRDefault="00D44633" w:rsidP="00EB6100">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7C41E742" w14:textId="2F96AF17" w:rsidR="00D44633" w:rsidRPr="00E3584B" w:rsidRDefault="00D44633"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commentRangeStart w:id="106"/>
      <w:r w:rsidRPr="00BC0733">
        <w:rPr>
          <w:rFonts w:ascii="Times New Roman" w:eastAsia="Times New Roman" w:hAnsi="Times New Roman" w:cs="Times New Roman"/>
          <w:i/>
          <w:color w:val="000000"/>
          <w:sz w:val="24"/>
          <w:szCs w:val="24"/>
          <w:lang w:val="en-US" w:eastAsia="de-DE"/>
        </w:rPr>
        <w:t>n</w:t>
      </w:r>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r w:rsidR="00ED5B4E" w:rsidRPr="00CF700B">
        <w:rPr>
          <w:rFonts w:ascii="Times New Roman" w:eastAsia="Times New Roman" w:hAnsi="Times New Roman" w:cs="Times New Roman"/>
          <w:i/>
          <w:iCs/>
          <w:color w:val="000000"/>
          <w:sz w:val="24"/>
          <w:szCs w:val="24"/>
          <w:lang w:val="en-US" w:eastAsia="de-DE"/>
        </w:rPr>
        <w:t xml:space="preserve">n </w:t>
      </w:r>
      <w:r w:rsidR="00ED5B4E" w:rsidRPr="00CF700B">
        <w:rPr>
          <w:rFonts w:ascii="Times New Roman" w:eastAsia="Times New Roman" w:hAnsi="Times New Roman" w:cs="Times New Roman"/>
          <w:color w:val="000000"/>
          <w:sz w:val="24"/>
          <w:szCs w:val="24"/>
          <w:lang w:val="en-US" w:eastAsia="de-DE"/>
        </w:rPr>
        <w:t xml:space="preserve">= 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i/>
          <w:iCs/>
          <w:color w:val="000000"/>
          <w:sz w:val="24"/>
          <w:szCs w:val="24"/>
          <w:lang w:val="en-US" w:eastAsia="de-DE"/>
        </w:rPr>
        <w:t>n</w:t>
      </w:r>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commentRangeEnd w:id="106"/>
      <w:r w:rsidR="008F5B3C">
        <w:rPr>
          <w:rStyle w:val="Kommentarzeichen"/>
        </w:rPr>
        <w:commentReference w:id="106"/>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5CDFA7C4" w14:textId="77777777" w:rsidR="00E3584B" w:rsidRDefault="00E3584B" w:rsidP="00D44633">
      <w:pPr>
        <w:spacing w:before="120" w:after="240" w:line="360" w:lineRule="auto"/>
        <w:rPr>
          <w:rFonts w:ascii="Times New Roman" w:eastAsia="Times New Roman" w:hAnsi="Times New Roman" w:cs="Times New Roman"/>
          <w:b/>
          <w:bCs/>
          <w:color w:val="000000"/>
          <w:sz w:val="24"/>
          <w:szCs w:val="24"/>
          <w:lang w:val="en-US" w:eastAsia="de-DE"/>
        </w:rPr>
      </w:pP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0D780AC4"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w:t>
      </w:r>
      <w:del w:id="107" w:author="Lotz, Christin" w:date="2024-04-22T20:46:00Z">
        <w:r w:rsidRPr="00CF700B" w:rsidDel="008F5B3C">
          <w:rPr>
            <w:rFonts w:ascii="Times New Roman" w:eastAsia="Times New Roman" w:hAnsi="Times New Roman" w:cs="Times New Roman"/>
            <w:color w:val="000000"/>
            <w:sz w:val="24"/>
            <w:szCs w:val="24"/>
            <w:lang w:val="en-US" w:eastAsia="de-DE"/>
          </w:rPr>
          <w:delText xml:space="preserve">and intention </w:delText>
        </w:r>
      </w:del>
      <w:r w:rsidRPr="00CF700B">
        <w:rPr>
          <w:rFonts w:ascii="Times New Roman" w:eastAsia="Times New Roman" w:hAnsi="Times New Roman" w:cs="Times New Roman"/>
          <w:color w:val="000000"/>
          <w:sz w:val="24"/>
          <w:szCs w:val="24"/>
          <w:lang w:val="en-US" w:eastAsia="de-DE"/>
        </w:rPr>
        <w:t xml:space="preserve">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w:t>
      </w:r>
      <w:ins w:id="108" w:author="Lotz, Christin" w:date="2024-04-22T20:47:00Z">
        <w:r w:rsidR="008F5B3C">
          <w:rPr>
            <w:rFonts w:ascii="Times New Roman" w:eastAsia="Times New Roman" w:hAnsi="Times New Roman" w:cs="Times New Roman"/>
            <w:color w:val="000000"/>
            <w:sz w:val="24"/>
            <w:szCs w:val="24"/>
            <w:lang w:val="en-US" w:eastAsia="de-DE"/>
          </w:rPr>
          <w:t>.</w:t>
        </w:r>
      </w:ins>
      <w:del w:id="109" w:author="Lotz, Christin" w:date="2024-04-22T20:47:00Z">
        <w:r w:rsidR="008D43B9" w:rsidRPr="008D43B9" w:rsidDel="008F5B3C">
          <w:rPr>
            <w:rFonts w:ascii="Times New Roman" w:eastAsia="Times New Roman" w:hAnsi="Times New Roman" w:cs="Times New Roman"/>
            <w:color w:val="000000"/>
            <w:sz w:val="24"/>
            <w:szCs w:val="24"/>
            <w:lang w:val="en-US" w:eastAsia="de-DE"/>
          </w:rPr>
          <w:delText xml:space="preserve"> for participating in the study.</w:delText>
        </w:r>
      </w:del>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2F566472"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commentRangeStart w:id="110"/>
      <w:commentRangeStart w:id="111"/>
      <w:commentRangeStart w:id="112"/>
      <w:r w:rsidRPr="00FD5FB3">
        <w:rPr>
          <w:rFonts w:ascii="Times New Roman" w:hAnsi="Times New Roman" w:cs="Times New Roman"/>
          <w:i/>
          <w:iCs/>
          <w:sz w:val="24"/>
          <w:szCs w:val="24"/>
          <w:lang w:val="en-US"/>
        </w:rPr>
        <w:t>Procedure of the two-hour-long study</w:t>
      </w:r>
      <w:ins w:id="113" w:author="Lotz, Christin" w:date="2024-04-22T20:47:00Z">
        <w:r w:rsidR="008F5B3C">
          <w:rPr>
            <w:rFonts w:ascii="Times New Roman" w:hAnsi="Times New Roman" w:cs="Times New Roman"/>
            <w:i/>
            <w:iCs/>
            <w:sz w:val="24"/>
            <w:szCs w:val="24"/>
            <w:lang w:val="en-US"/>
          </w:rPr>
          <w:t>,</w:t>
        </w:r>
      </w:ins>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commentRangeEnd w:id="110"/>
      <w:r w:rsidR="00E82F66" w:rsidRPr="00FD5FB3">
        <w:rPr>
          <w:rStyle w:val="Kommentarzeichen"/>
          <w:i/>
          <w:iCs/>
          <w:sz w:val="24"/>
          <w:szCs w:val="24"/>
        </w:rPr>
        <w:commentReference w:id="110"/>
      </w:r>
      <w:commentRangeEnd w:id="111"/>
      <w:r w:rsidR="00713F74" w:rsidRPr="00FD5FB3">
        <w:rPr>
          <w:rStyle w:val="Kommentarzeichen"/>
          <w:i/>
          <w:iCs/>
          <w:sz w:val="24"/>
          <w:szCs w:val="24"/>
        </w:rPr>
        <w:commentReference w:id="111"/>
      </w:r>
      <w:commentRangeEnd w:id="112"/>
      <w:r w:rsidR="008F5B3C">
        <w:rPr>
          <w:rStyle w:val="Kommentarzeichen"/>
        </w:rPr>
        <w:commentReference w:id="112"/>
      </w:r>
    </w:p>
    <w:p w14:paraId="64CF358E" w14:textId="0AA7F3BD" w:rsidR="00D44633" w:rsidRDefault="00346A9D"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lastRenderedPageBreak/>
        <w:drawing>
          <wp:inline distT="0" distB="0" distL="0" distR="0" wp14:anchorId="683E4D6F" wp14:editId="30752FC4">
            <wp:extent cx="3707864" cy="6973047"/>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a:extLst>
                        <a:ext uri="{28A0092B-C50C-407E-A947-70E740481C1C}">
                          <a14:useLocalDpi xmlns:a14="http://schemas.microsoft.com/office/drawing/2010/main" val="0"/>
                        </a:ext>
                      </a:extLst>
                    </a:blip>
                    <a:stretch>
                      <a:fillRect/>
                    </a:stretch>
                  </pic:blipFill>
                  <pic:spPr>
                    <a:xfrm>
                      <a:off x="0" y="0"/>
                      <a:ext cx="3725652" cy="7006500"/>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0ABC9218"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underwent the same </w:t>
      </w:r>
      <w:r w:rsidR="00D44633">
        <w:rPr>
          <w:rFonts w:ascii="Times New Roman" w:eastAsia="Times New Roman" w:hAnsi="Times New Roman" w:cs="Times New Roman"/>
          <w:color w:val="000000"/>
          <w:sz w:val="24"/>
          <w:szCs w:val="24"/>
          <w:lang w:val="en-US" w:eastAsia="de-DE"/>
        </w:rPr>
        <w:t>phases</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post-teaching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interview phase</w:t>
      </w:r>
      <w:r w:rsidR="00D44633">
        <w:rPr>
          <w:rFonts w:ascii="Times New Roman" w:eastAsia="Times New Roman" w:hAnsi="Times New Roman" w:cs="Times New Roman"/>
          <w:color w:val="000000"/>
          <w:sz w:val="24"/>
          <w:szCs w:val="24"/>
          <w:lang w:val="en-US" w:eastAsia="de-DE"/>
        </w:rPr>
        <w:t xml:space="preserve">, and </w:t>
      </w:r>
      <w:r w:rsidR="00D44633" w:rsidRPr="007D0E5A">
        <w:rPr>
          <w:rFonts w:ascii="Times New Roman" w:eastAsia="Times New Roman" w:hAnsi="Times New Roman" w:cs="Times New Roman"/>
          <w:i/>
          <w:iCs/>
          <w:color w:val="000000"/>
          <w:sz w:val="24"/>
          <w:szCs w:val="24"/>
          <w:lang w:val="en-US" w:eastAsia="de-DE"/>
        </w:rPr>
        <w:t>end phase</w:t>
      </w:r>
      <w:r w:rsidR="00D44633">
        <w:rPr>
          <w:rFonts w:ascii="Times New Roman" w:eastAsia="Times New Roman" w:hAnsi="Times New Roman" w:cs="Times New Roman"/>
          <w:color w:val="000000"/>
          <w:sz w:val="24"/>
          <w:szCs w:val="24"/>
          <w:lang w:val="en-US" w:eastAsia="de-DE"/>
        </w:rPr>
        <w:t xml:space="preserve"> (please refer to 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 xml:space="preserve"> for a timeline). 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 xml:space="preserve">held </w:t>
      </w:r>
      <w:r w:rsidR="00D44633">
        <w:rPr>
          <w:rFonts w:ascii="Times New Roman" w:eastAsia="Times New Roman" w:hAnsi="Times New Roman" w:cs="Times New Roman"/>
          <w:color w:val="000000"/>
          <w:sz w:val="24"/>
          <w:szCs w:val="24"/>
          <w:lang w:val="en-US" w:eastAsia="de-DE"/>
        </w:rPr>
        <w:lastRenderedPageBreak/>
        <w:t xml:space="preserve">their </w:t>
      </w:r>
      <w:commentRangeStart w:id="114"/>
      <w:r w:rsidR="00D44633">
        <w:rPr>
          <w:rFonts w:ascii="Times New Roman" w:eastAsia="Times New Roman" w:hAnsi="Times New Roman" w:cs="Times New Roman"/>
          <w:color w:val="000000"/>
          <w:sz w:val="24"/>
          <w:szCs w:val="24"/>
          <w:lang w:val="en-US" w:eastAsia="de-DE"/>
        </w:rPr>
        <w:t>self-prepared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w:t>
      </w:r>
      <w:commentRangeEnd w:id="114"/>
      <w:r w:rsidR="00CD649D">
        <w:rPr>
          <w:rStyle w:val="Kommentarzeichen"/>
        </w:rPr>
        <w:commentReference w:id="114"/>
      </w:r>
      <w:r w:rsidR="00D44633">
        <w:rPr>
          <w:rFonts w:ascii="Times New Roman" w:eastAsia="Times New Roman" w:hAnsi="Times New Roman" w:cs="Times New Roman"/>
          <w:color w:val="000000"/>
          <w:sz w:val="24"/>
          <w:szCs w:val="24"/>
          <w:lang w:val="en-US" w:eastAsia="de-DE"/>
        </w:rPr>
        <w:t xml:space="preserve">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also see Fig## for a depiction of the laboratory setting of the micro-teaching unit). </w:t>
      </w:r>
      <w:r w:rsidR="00D44633">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del w:id="115" w:author="Lotz, Christin" w:date="2024-04-22T20:48:00Z">
        <w:r w:rsidR="00555F87" w:rsidDel="008F5B3C">
          <w:rPr>
            <w:rFonts w:ascii="Times New Roman" w:eastAsia="Times New Roman" w:hAnsi="Times New Roman" w:cs="Times New Roman"/>
            <w:color w:val="000000"/>
            <w:sz w:val="24"/>
            <w:szCs w:val="24"/>
            <w:lang w:val="en-US" w:eastAsia="de-DE"/>
          </w:rPr>
          <w:delText>for</w:delText>
        </w:r>
        <w:r w:rsidR="007F4B6C" w:rsidDel="008F5B3C">
          <w:rPr>
            <w:rFonts w:ascii="Times New Roman" w:eastAsia="Times New Roman" w:hAnsi="Times New Roman" w:cs="Times New Roman"/>
            <w:color w:val="000000"/>
            <w:sz w:val="24"/>
            <w:szCs w:val="24"/>
            <w:lang w:val="en-US" w:eastAsia="de-DE"/>
          </w:rPr>
          <w:delText xml:space="preserve"> </w:delText>
        </w:r>
      </w:del>
      <w:ins w:id="116" w:author="Lotz, Christin" w:date="2024-04-22T20:48:00Z">
        <w:r w:rsidR="008F5B3C">
          <w:rPr>
            <w:rFonts w:ascii="Times New Roman" w:eastAsia="Times New Roman" w:hAnsi="Times New Roman" w:cs="Times New Roman"/>
            <w:color w:val="000000"/>
            <w:sz w:val="24"/>
            <w:szCs w:val="24"/>
            <w:lang w:val="en-US" w:eastAsia="de-DE"/>
          </w:rPr>
          <w:t xml:space="preserve">of </w:t>
        </w:r>
      </w:ins>
      <w:r w:rsidR="007F4B6C">
        <w:rPr>
          <w:rFonts w:ascii="Times New Roman" w:eastAsia="Times New Roman" w:hAnsi="Times New Roman" w:cs="Times New Roman"/>
          <w:color w:val="000000"/>
          <w:sz w:val="24"/>
          <w:szCs w:val="24"/>
          <w:lang w:val="en-US" w:eastAsia="de-DE"/>
        </w:rPr>
        <w:t xml:space="preserve">the </w:t>
      </w:r>
      <w:ins w:id="117" w:author="Lotz, Christin" w:date="2024-04-22T20:50:00Z">
        <w:r w:rsidR="008F5B3C" w:rsidRPr="00956D35">
          <w:rPr>
            <w:rFonts w:ascii="Times New Roman" w:hAnsi="Times New Roman" w:cs="Times New Roman"/>
            <w:sz w:val="24"/>
            <w:szCs w:val="24"/>
            <w:lang w:val="en-US"/>
          </w:rPr>
          <w:t>micro-teaching unit</w:t>
        </w:r>
      </w:ins>
      <w:del w:id="118" w:author="Lotz, Christin" w:date="2024-04-22T20:50:00Z">
        <w:r w:rsidR="007F4B6C" w:rsidDel="008F5B3C">
          <w:rPr>
            <w:rFonts w:ascii="Times New Roman" w:eastAsia="Times New Roman" w:hAnsi="Times New Roman" w:cs="Times New Roman"/>
            <w:color w:val="000000"/>
            <w:sz w:val="24"/>
            <w:szCs w:val="24"/>
            <w:lang w:val="en-US" w:eastAsia="de-DE"/>
          </w:rPr>
          <w:delText>15-minute lesson</w:delText>
        </w:r>
      </w:del>
      <w:r w:rsidR="007F4B6C">
        <w:rPr>
          <w:rFonts w:ascii="Times New Roman" w:eastAsia="Times New Roman" w:hAnsi="Times New Roman" w:cs="Times New Roman"/>
          <w:color w:val="000000"/>
          <w:sz w:val="24"/>
          <w:szCs w:val="24"/>
          <w:lang w:val="en-US" w:eastAsia="de-DE"/>
        </w:rPr>
        <w:t>,</w:t>
      </w:r>
      <w:commentRangeStart w:id="119"/>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T</w:t>
      </w:r>
      <w:r w:rsidR="00DC6796" w:rsidRPr="00DC6796">
        <w:rPr>
          <w:rFonts w:ascii="Times New Roman" w:eastAsia="Times New Roman" w:hAnsi="Times New Roman" w:cs="Times New Roman"/>
          <w:color w:val="000000"/>
          <w:sz w:val="24"/>
          <w:szCs w:val="24"/>
          <w:lang w:val="en-US" w:eastAsia="de-DE"/>
        </w:rPr>
        <w:t>he type of course was to be an introductory lesson and the desired social form required individual work or frontal teaching, without longer video sequences and movement of the actors.</w:t>
      </w:r>
      <w:r w:rsidR="00DC6796">
        <w:rPr>
          <w:rFonts w:ascii="Times New Roman" w:eastAsia="Times New Roman" w:hAnsi="Times New Roman" w:cs="Times New Roman"/>
          <w:color w:val="000000"/>
          <w:sz w:val="24"/>
          <w:szCs w:val="24"/>
          <w:lang w:val="en-US" w:eastAsia="de-DE"/>
        </w:rPr>
        <w:t xml:space="preserve"> </w:t>
      </w:r>
      <w:commentRangeEnd w:id="119"/>
      <w:r w:rsidR="00DC6796">
        <w:rPr>
          <w:rStyle w:val="Kommentarzeichen"/>
        </w:rPr>
        <w:commentReference w:id="119"/>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ins w:id="120" w:author="Lotz, Christin" w:date="2024-04-22T20:50:00Z">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ins>
      <w:del w:id="121" w:author="Lotz, Christin" w:date="2024-04-22T20:50:00Z">
        <w:r w:rsidR="00D44633" w:rsidDel="008F5B3C">
          <w:rPr>
            <w:rFonts w:ascii="Times New Roman" w:eastAsia="Times New Roman" w:hAnsi="Times New Roman" w:cs="Times New Roman"/>
            <w:color w:val="000000"/>
            <w:sz w:val="24"/>
            <w:szCs w:val="24"/>
            <w:lang w:val="en-US" w:eastAsia="de-DE"/>
          </w:rPr>
          <w:delText xml:space="preserve">teaching unit </w:delText>
        </w:r>
      </w:del>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a brief computer-based questionnaire assessing </w:t>
      </w:r>
      <w:r w:rsidR="00C743FD"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C743FD" w:rsidRPr="00DE643C">
        <w:rPr>
          <w:rFonts w:ascii="Times New Roman" w:eastAsia="Times New Roman" w:hAnsi="Times New Roman" w:cs="Times New Roman"/>
          <w:color w:val="000000"/>
          <w:sz w:val="24"/>
          <w:szCs w:val="24"/>
          <w:lang w:val="en-US" w:eastAsia="de-DE"/>
        </w:rPr>
        <w:t xml:space="preserve"> teaching activities)</w:t>
      </w:r>
      <w:r w:rsidR="00C743FD">
        <w:rPr>
          <w:rFonts w:ascii="Times New Roman" w:eastAsia="Times New Roman" w:hAnsi="Times New Roman" w:cs="Times New Roman"/>
          <w:color w:val="000000"/>
          <w:sz w:val="24"/>
          <w:szCs w:val="24"/>
          <w:lang w:val="en-US" w:eastAsia="de-DE"/>
        </w:rPr>
        <w:t>, and a short knowledge test that is irrelevant to the present study</w:t>
      </w:r>
      <w:r w:rsidR="00C743FD" w:rsidRPr="00500717">
        <w:rPr>
          <w:rFonts w:ascii="Times New Roman" w:eastAsia="Times New Roman" w:hAnsi="Times New Roman" w:cs="Times New Roman"/>
          <w:color w:val="000000"/>
          <w:sz w:val="24"/>
          <w:szCs w:val="24"/>
          <w:lang w:val="en-US" w:eastAsia="de-DE"/>
        </w:rPr>
        <w:t>.</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In the </w:t>
      </w:r>
      <w:r w:rsidR="00D44633" w:rsidRPr="00D43B1A">
        <w:rPr>
          <w:rFonts w:ascii="Times New Roman" w:eastAsia="Times New Roman" w:hAnsi="Times New Roman" w:cs="Times New Roman"/>
          <w:i/>
          <w:iCs/>
          <w:sz w:val="24"/>
          <w:szCs w:val="24"/>
          <w:lang w:val="en-US" w:eastAsia="de-DE"/>
        </w:rPr>
        <w:t>interview phase</w:t>
      </w:r>
      <w:r w:rsidR="00D44633">
        <w:rPr>
          <w:rFonts w:ascii="Times New Roman" w:eastAsia="Times New Roman" w:hAnsi="Times New Roman" w:cs="Times New Roman"/>
          <w:sz w:val="24"/>
          <w:szCs w:val="24"/>
          <w:lang w:val="en-US" w:eastAsia="de-DE"/>
        </w:rPr>
        <w:t xml:space="preserve">, </w:t>
      </w:r>
      <w:r w:rsidR="00D44633" w:rsidRPr="00821318">
        <w:rPr>
          <w:rFonts w:ascii="Times New Roman" w:eastAsia="Times New Roman" w:hAnsi="Times New Roman" w:cs="Times New Roman"/>
          <w:sz w:val="24"/>
          <w:szCs w:val="24"/>
          <w:lang w:val="en-US" w:eastAsia="de-DE"/>
        </w:rPr>
        <w:t xml:space="preserve">the participants watched the video of </w:t>
      </w:r>
      <w:r w:rsidR="00D44633">
        <w:rPr>
          <w:rFonts w:ascii="Times New Roman" w:eastAsia="Times New Roman" w:hAnsi="Times New Roman" w:cs="Times New Roman"/>
          <w:sz w:val="24"/>
          <w:szCs w:val="24"/>
          <w:lang w:val="en-US" w:eastAsia="de-DE"/>
        </w:rPr>
        <w:t xml:space="preserve">their </w:t>
      </w:r>
      <w:r w:rsidR="004B621D">
        <w:rPr>
          <w:rFonts w:ascii="Times New Roman" w:eastAsia="Times New Roman" w:hAnsi="Times New Roman" w:cs="Times New Roman"/>
          <w:sz w:val="24"/>
          <w:szCs w:val="24"/>
          <w:lang w:val="en-US" w:eastAsia="de-DE"/>
        </w:rPr>
        <w:t xml:space="preserve">own </w:t>
      </w:r>
      <w:r w:rsidR="00D44633">
        <w:rPr>
          <w:rFonts w:ascii="Times New Roman" w:eastAsia="Times New Roman" w:hAnsi="Times New Roman" w:cs="Times New Roman"/>
          <w:sz w:val="24"/>
          <w:szCs w:val="24"/>
          <w:lang w:val="en-US" w:eastAsia="de-DE"/>
        </w:rPr>
        <w:t>teaching</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together with the experimenter. While doing so, they were given a Stimulated Recall Interview (SRI)</w:t>
      </w:r>
      <w:r w:rsidR="00E3584B" w:rsidRPr="00870E2D">
        <w:rPr>
          <w:rFonts w:ascii="Times New Roman" w:eastAsia="Times New Roman" w:hAnsi="Times New Roman" w:cs="Times New Roman"/>
          <w:color w:val="000000"/>
          <w:sz w:val="24"/>
          <w:szCs w:val="24"/>
          <w:lang w:val="en-US" w:eastAsia="de-DE"/>
        </w:rPr>
        <w:t xml:space="preserve">, in which the participants watched their recorded </w:t>
      </w:r>
      <w:r w:rsidR="00E3584B">
        <w:rPr>
          <w:rFonts w:ascii="Times New Roman" w:eastAsia="Times New Roman" w:hAnsi="Times New Roman" w:cs="Times New Roman"/>
          <w:color w:val="000000"/>
          <w:sz w:val="24"/>
          <w:szCs w:val="24"/>
          <w:lang w:val="en-US" w:eastAsia="de-DE"/>
        </w:rPr>
        <w:t>eye-tracking</w:t>
      </w:r>
      <w:r w:rsidR="00E3584B" w:rsidRPr="00870E2D">
        <w:rPr>
          <w:rFonts w:ascii="Times New Roman" w:eastAsia="Times New Roman" w:hAnsi="Times New Roman" w:cs="Times New Roman"/>
          <w:color w:val="000000"/>
          <w:sz w:val="24"/>
          <w:szCs w:val="24"/>
          <w:lang w:val="en-US" w:eastAsia="de-DE"/>
        </w:rPr>
        <w:t xml:space="preserve"> video of the lesson from the ego perspective</w:t>
      </w:r>
      <w:r w:rsidR="00E3584B">
        <w:rPr>
          <w:rFonts w:ascii="Times New Roman" w:eastAsia="Times New Roman" w:hAnsi="Times New Roman" w:cs="Times New Roman"/>
          <w:color w:val="000000"/>
          <w:sz w:val="24"/>
          <w:szCs w:val="24"/>
          <w:lang w:val="en-US" w:eastAsia="de-DE"/>
        </w:rPr>
        <w:t>,</w:t>
      </w:r>
      <w:r w:rsidR="00E3584B" w:rsidRPr="00870E2D">
        <w:rPr>
          <w:rFonts w:ascii="Times New Roman" w:eastAsia="Times New Roman" w:hAnsi="Times New Roman" w:cs="Times New Roman"/>
          <w:color w:val="000000"/>
          <w:sz w:val="24"/>
          <w:szCs w:val="24"/>
          <w:lang w:val="en-US" w:eastAsia="de-DE"/>
        </w:rPr>
        <w:t xml:space="preserve"> indicating the participants’</w:t>
      </w:r>
      <w:r w:rsidR="00E3584B">
        <w:rPr>
          <w:rFonts w:ascii="Times New Roman" w:eastAsia="Times New Roman" w:hAnsi="Times New Roman" w:cs="Times New Roman"/>
          <w:color w:val="000000"/>
          <w:sz w:val="24"/>
          <w:szCs w:val="24"/>
          <w:lang w:val="en-US" w:eastAsia="de-DE"/>
        </w:rPr>
        <w:t xml:space="preserve"> gaze point</w:t>
      </w:r>
      <w:r w:rsidR="00E3584B" w:rsidRPr="00CF700B">
        <w:rPr>
          <w:rFonts w:ascii="Times New Roman" w:eastAsia="Times New Roman" w:hAnsi="Times New Roman" w:cs="Times New Roman"/>
          <w:color w:val="000000"/>
          <w:sz w:val="24"/>
          <w:szCs w:val="24"/>
          <w:lang w:val="en-US" w:eastAsia="de-DE"/>
        </w:rPr>
        <w:t>. The experimen</w:t>
      </w:r>
      <w:r w:rsidR="00E3584B">
        <w:rPr>
          <w:rFonts w:ascii="Times New Roman" w:eastAsia="Times New Roman" w:hAnsi="Times New Roman" w:cs="Times New Roman"/>
          <w:color w:val="000000"/>
          <w:sz w:val="24"/>
          <w:szCs w:val="24"/>
          <w:lang w:val="en-US" w:eastAsia="de-DE"/>
        </w:rPr>
        <w:t>t</w:t>
      </w:r>
      <w:r w:rsidR="00E3584B" w:rsidRPr="00CF700B">
        <w:rPr>
          <w:rFonts w:ascii="Times New Roman" w:eastAsia="Times New Roman" w:hAnsi="Times New Roman" w:cs="Times New Roman"/>
          <w:color w:val="000000"/>
          <w:sz w:val="24"/>
          <w:szCs w:val="24"/>
          <w:lang w:val="en-US" w:eastAsia="de-DE"/>
        </w:rPr>
        <w:t xml:space="preserve">er stopped the video </w:t>
      </w:r>
      <w:r w:rsidR="00E3584B">
        <w:rPr>
          <w:rFonts w:ascii="Times New Roman" w:eastAsia="Times New Roman" w:hAnsi="Times New Roman" w:cs="Times New Roman"/>
          <w:color w:val="000000"/>
          <w:sz w:val="24"/>
          <w:szCs w:val="24"/>
          <w:lang w:val="en-US" w:eastAsia="de-DE"/>
        </w:rPr>
        <w:t>each time one of</w:t>
      </w:r>
      <w:r w:rsidR="00E3584B" w:rsidRPr="00CF700B">
        <w:rPr>
          <w:rFonts w:ascii="Times New Roman" w:eastAsia="Times New Roman" w:hAnsi="Times New Roman" w:cs="Times New Roman"/>
          <w:color w:val="000000"/>
          <w:sz w:val="24"/>
          <w:szCs w:val="24"/>
          <w:lang w:val="en-US" w:eastAsia="de-DE"/>
        </w:rPr>
        <w:t xml:space="preserve"> the nine </w:t>
      </w:r>
      <w:r w:rsidR="00E3584B">
        <w:rPr>
          <w:rFonts w:ascii="Times New Roman" w:eastAsia="Times New Roman" w:hAnsi="Times New Roman" w:cs="Times New Roman"/>
          <w:color w:val="000000"/>
          <w:sz w:val="24"/>
          <w:szCs w:val="24"/>
          <w:lang w:val="en-US" w:eastAsia="de-DE"/>
        </w:rPr>
        <w:t>classroom events</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happened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and</w:t>
      </w:r>
      <w:r w:rsidR="00E3584B" w:rsidRPr="00CF700B">
        <w:rPr>
          <w:rFonts w:ascii="Times New Roman" w:eastAsia="Times New Roman" w:hAnsi="Times New Roman" w:cs="Times New Roman"/>
          <w:color w:val="000000"/>
          <w:sz w:val="24"/>
          <w:szCs w:val="24"/>
          <w:lang w:val="en-US" w:eastAsia="de-DE"/>
        </w:rPr>
        <w:t xml:space="preserve"> ask</w:t>
      </w:r>
      <w:r w:rsidR="00E3584B">
        <w:rPr>
          <w:rFonts w:ascii="Times New Roman" w:eastAsia="Times New Roman" w:hAnsi="Times New Roman" w:cs="Times New Roman"/>
          <w:color w:val="000000"/>
          <w:sz w:val="24"/>
          <w:szCs w:val="24"/>
          <w:lang w:val="en-US" w:eastAsia="de-DE"/>
        </w:rPr>
        <w:t>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 total of eight</w:t>
      </w:r>
      <w:r w:rsidR="00E3584B" w:rsidRPr="00CF700B">
        <w:rPr>
          <w:rFonts w:ascii="Times New Roman" w:eastAsia="Times New Roman" w:hAnsi="Times New Roman" w:cs="Times New Roman"/>
          <w:color w:val="000000"/>
          <w:sz w:val="24"/>
          <w:szCs w:val="24"/>
          <w:lang w:val="en-US" w:eastAsia="de-DE"/>
        </w:rPr>
        <w:t xml:space="preserve"> questions</w:t>
      </w:r>
      <w:r w:rsidR="00E3584B" w:rsidRPr="00CA7685">
        <w:rPr>
          <w:rFonts w:ascii="Times New Roman" w:eastAsia="Times New Roman" w:hAnsi="Times New Roman" w:cs="Times New Roman"/>
          <w:color w:val="000000"/>
          <w:sz w:val="24"/>
          <w:szCs w:val="24"/>
          <w:lang w:val="en-US" w:eastAsia="de-DE"/>
        </w:rPr>
        <w:t>, five of which were open</w:t>
      </w:r>
      <w:ins w:id="122" w:author="Lotz, Christin" w:date="2024-04-22T20:53:00Z">
        <w:r w:rsidR="008F5B3C">
          <w:rPr>
            <w:rFonts w:ascii="Times New Roman" w:eastAsia="Times New Roman" w:hAnsi="Times New Roman" w:cs="Times New Roman"/>
            <w:color w:val="000000"/>
            <w:sz w:val="24"/>
            <w:szCs w:val="24"/>
            <w:lang w:val="en-US" w:eastAsia="de-DE"/>
          </w:rPr>
          <w:t>-ended</w:t>
        </w:r>
      </w:ins>
      <w:r w:rsidR="00E3584B" w:rsidRPr="00CA7685">
        <w:rPr>
          <w:rFonts w:ascii="Times New Roman" w:eastAsia="Times New Roman" w:hAnsi="Times New Roman" w:cs="Times New Roman"/>
          <w:color w:val="000000"/>
          <w:sz w:val="24"/>
          <w:szCs w:val="24"/>
          <w:lang w:val="en-US" w:eastAsia="de-DE"/>
        </w:rPr>
        <w:t xml:space="preserve"> and three closed</w:t>
      </w:r>
      <w:r w:rsidR="00E3584B">
        <w:rPr>
          <w:rFonts w:ascii="Times New Roman" w:eastAsia="Times New Roman" w:hAnsi="Times New Roman" w:cs="Times New Roman"/>
          <w:color w:val="000000"/>
          <w:sz w:val="24"/>
          <w:szCs w:val="24"/>
          <w:lang w:val="en-US" w:eastAsia="de-DE"/>
        </w:rPr>
        <w:t>. We assessed – among other questions irrelevant to this study – with two closed questions the teachers’ subjective</w:t>
      </w:r>
      <w:r w:rsidR="00E3584B" w:rsidRPr="00CF700B">
        <w:rPr>
          <w:rFonts w:ascii="Times New Roman" w:eastAsia="Times New Roman" w:hAnsi="Times New Roman" w:cs="Times New Roman"/>
          <w:color w:val="000000"/>
          <w:sz w:val="24"/>
          <w:szCs w:val="24"/>
          <w:lang w:val="en-US" w:eastAsia="de-DE"/>
        </w:rPr>
        <w:t xml:space="preserve"> appraisal </w:t>
      </w:r>
      <w:r w:rsidR="00E3584B">
        <w:rPr>
          <w:rFonts w:ascii="Times New Roman" w:eastAsia="Times New Roman" w:hAnsi="Times New Roman" w:cs="Times New Roman"/>
          <w:color w:val="000000"/>
          <w:sz w:val="24"/>
          <w:szCs w:val="24"/>
          <w:lang w:val="en-US" w:eastAsia="de-DE"/>
        </w:rPr>
        <w:t xml:space="preserve">of the classroom events that took place during the </w:t>
      </w:r>
      <w:r w:rsidR="00E3584B" w:rsidRPr="00D43B1A">
        <w:rPr>
          <w:rFonts w:ascii="Times New Roman" w:eastAsia="Times New Roman" w:hAnsi="Times New Roman" w:cs="Times New Roman"/>
          <w:i/>
          <w:iCs/>
          <w:color w:val="000000"/>
          <w:sz w:val="24"/>
          <w:szCs w:val="24"/>
          <w:lang w:val="en-US" w:eastAsia="de-DE"/>
        </w:rPr>
        <w:t>teaching phase</w:t>
      </w:r>
      <w:r w:rsidR="00E3584B">
        <w:rPr>
          <w:rFonts w:ascii="Times New Roman" w:eastAsia="Times New Roman" w:hAnsi="Times New Roman" w:cs="Times New Roman"/>
          <w:color w:val="000000"/>
          <w:sz w:val="24"/>
          <w:szCs w:val="24"/>
          <w:lang w:val="en-US" w:eastAsia="de-DE"/>
        </w:rPr>
        <w:t xml:space="preserve"> in terms of how subjectively disruptive they were (</w:t>
      </w:r>
      <w:r w:rsidR="00E3584B" w:rsidRPr="00DF4640">
        <w:rPr>
          <w:rFonts w:ascii="Times New Roman" w:eastAsia="Times New Roman" w:hAnsi="Times New Roman" w:cs="Times New Roman"/>
          <w:sz w:val="24"/>
          <w:szCs w:val="24"/>
          <w:lang w:val="en-US" w:eastAsia="de-DE"/>
        </w:rPr>
        <w:t xml:space="preserve">disruption </w:t>
      </w:r>
      <w:r w:rsidR="00E3584B">
        <w:rPr>
          <w:rFonts w:ascii="Times New Roman" w:eastAsia="Times New Roman" w:hAnsi="Times New Roman" w:cs="Times New Roman"/>
          <w:sz w:val="24"/>
          <w:szCs w:val="24"/>
          <w:lang w:val="en-US" w:eastAsia="de-DE"/>
        </w:rPr>
        <w:t>appraisal</w:t>
      </w:r>
      <w:r w:rsidR="00E3584B">
        <w:rPr>
          <w:rFonts w:ascii="Times New Roman" w:eastAsia="Times New Roman" w:hAnsi="Times New Roman" w:cs="Times New Roman"/>
          <w:color w:val="000000"/>
          <w:sz w:val="24"/>
          <w:szCs w:val="24"/>
          <w:lang w:val="en-US" w:eastAsia="de-DE"/>
        </w:rPr>
        <w:t xml:space="preserve">) and how confident the participants felt dealing with them </w:t>
      </w:r>
      <w:r w:rsidR="00E3584B" w:rsidRPr="00DF4640">
        <w:rPr>
          <w:rFonts w:ascii="Times New Roman" w:eastAsia="Times New Roman" w:hAnsi="Times New Roman" w:cs="Times New Roman"/>
          <w:sz w:val="24"/>
          <w:szCs w:val="24"/>
          <w:lang w:val="en-US" w:eastAsia="de-DE"/>
        </w:rPr>
        <w:t xml:space="preserve">(confidence </w:t>
      </w:r>
      <w:r w:rsidR="00E3584B">
        <w:rPr>
          <w:rFonts w:ascii="Times New Roman" w:eastAsia="Times New Roman" w:hAnsi="Times New Roman" w:cs="Times New Roman"/>
          <w:sz w:val="24"/>
          <w:szCs w:val="24"/>
          <w:lang w:val="en-US" w:eastAsia="de-DE"/>
        </w:rPr>
        <w:t>appraisal</w:t>
      </w:r>
      <w:r w:rsidR="00E3584B" w:rsidRPr="00DF4640">
        <w:rPr>
          <w:rFonts w:ascii="Times New Roman" w:eastAsia="Times New Roman" w:hAnsi="Times New Roman" w:cs="Times New Roman"/>
          <w:sz w:val="24"/>
          <w:szCs w:val="24"/>
          <w:lang w:val="en-US" w:eastAsia="de-DE"/>
        </w:rPr>
        <w:t>)</w:t>
      </w:r>
      <w:r w:rsidR="00E3584B">
        <w:rPr>
          <w:rFonts w:ascii="Times New Roman" w:eastAsia="Times New Roman" w:hAnsi="Times New Roman" w:cs="Times New Roman"/>
          <w:sz w:val="24"/>
          <w:szCs w:val="24"/>
          <w:lang w:val="en-US" w:eastAsia="de-DE"/>
        </w:rPr>
        <w:t xml:space="preserve"> with one item each. </w:t>
      </w:r>
      <w:r w:rsidR="00D44633">
        <w:rPr>
          <w:rFonts w:ascii="Times New Roman" w:eastAsia="Times New Roman" w:hAnsi="Times New Roman" w:cs="Times New Roman"/>
          <w:sz w:val="24"/>
          <w:szCs w:val="24"/>
          <w:lang w:val="en-US" w:eastAsia="de-DE"/>
        </w:rPr>
        <w:t>T</w:t>
      </w:r>
      <w:r w:rsidR="00D44633" w:rsidRPr="00554CCF">
        <w:rPr>
          <w:rFonts w:ascii="Times New Roman" w:eastAsia="Times New Roman" w:hAnsi="Times New Roman" w:cs="Times New Roman"/>
          <w:sz w:val="24"/>
          <w:szCs w:val="24"/>
          <w:lang w:val="en-US" w:eastAsia="de-DE"/>
        </w:rPr>
        <w:t xml:space="preserve">he interview lasted </w:t>
      </w:r>
      <w:r w:rsidR="00D44633">
        <w:rPr>
          <w:rFonts w:ascii="Times New Roman" w:eastAsia="Times New Roman" w:hAnsi="Times New Roman" w:cs="Times New Roman"/>
          <w:sz w:val="24"/>
          <w:szCs w:val="24"/>
          <w:lang w:val="en-US" w:eastAsia="de-DE"/>
        </w:rPr>
        <w:t xml:space="preserve">about </w:t>
      </w:r>
      <w:r w:rsidR="00D44633" w:rsidRPr="00554CCF">
        <w:rPr>
          <w:rFonts w:ascii="Times New Roman" w:eastAsia="Times New Roman" w:hAnsi="Times New Roman" w:cs="Times New Roman"/>
          <w:sz w:val="24"/>
          <w:szCs w:val="24"/>
          <w:lang w:val="en-US" w:eastAsia="de-DE"/>
        </w:rPr>
        <w:t>45-60 minutes</w:t>
      </w:r>
      <w:r w:rsidR="00D44633">
        <w:rPr>
          <w:rFonts w:ascii="Times New Roman" w:eastAsia="Times New Roman" w:hAnsi="Times New Roman" w:cs="Times New Roman"/>
          <w:sz w:val="24"/>
          <w:szCs w:val="24"/>
          <w:lang w:val="en-US" w:eastAsia="de-DE"/>
        </w:rPr>
        <w:t xml:space="preserve"> and t</w:t>
      </w:r>
      <w:r w:rsidR="00D44633" w:rsidRPr="00554CCF">
        <w:rPr>
          <w:rFonts w:ascii="Times New Roman" w:eastAsia="Times New Roman" w:hAnsi="Times New Roman" w:cs="Times New Roman"/>
          <w:sz w:val="24"/>
          <w:szCs w:val="24"/>
          <w:lang w:val="en-US" w:eastAsia="de-DE"/>
        </w:rPr>
        <w:t>he participants’ position was seated</w:t>
      </w:r>
      <w:r w:rsidR="00D44633">
        <w:rPr>
          <w:rFonts w:ascii="Times New Roman" w:eastAsia="Times New Roman" w:hAnsi="Times New Roman" w:cs="Times New Roman"/>
          <w:sz w:val="24"/>
          <w:szCs w:val="24"/>
          <w:lang w:val="en-US" w:eastAsia="de-DE"/>
        </w:rPr>
        <w:t xml:space="preserve">. The </w:t>
      </w:r>
      <w:r w:rsidR="00D44633" w:rsidRPr="00D43B1A">
        <w:rPr>
          <w:rFonts w:ascii="Times New Roman" w:eastAsia="Times New Roman" w:hAnsi="Times New Roman" w:cs="Times New Roman"/>
          <w:i/>
          <w:iCs/>
          <w:sz w:val="24"/>
          <w:szCs w:val="24"/>
          <w:lang w:val="en-US" w:eastAsia="de-DE"/>
        </w:rPr>
        <w:t>end phase</w:t>
      </w:r>
      <w:r w:rsidR="00D44633">
        <w:rPr>
          <w:rFonts w:ascii="Times New Roman" w:eastAsia="Times New Roman" w:hAnsi="Times New Roman" w:cs="Times New Roman"/>
          <w:sz w:val="24"/>
          <w:szCs w:val="24"/>
          <w:lang w:val="en-US" w:eastAsia="de-DE"/>
        </w:rPr>
        <w:t xml:space="preserve"> lasted about 10-15 minutes and </w:t>
      </w:r>
      <w:r w:rsidR="00D44633" w:rsidRPr="00722BD5">
        <w:rPr>
          <w:rFonts w:ascii="Times New Roman" w:eastAsia="Times New Roman" w:hAnsi="Times New Roman" w:cs="Times New Roman"/>
          <w:sz w:val="24"/>
          <w:szCs w:val="24"/>
          <w:lang w:val="en-US" w:eastAsia="de-DE"/>
        </w:rPr>
        <w:t xml:space="preserve">participants answered </w:t>
      </w:r>
      <w:r w:rsidR="00D44633">
        <w:rPr>
          <w:rFonts w:ascii="Times New Roman" w:eastAsia="Times New Roman" w:hAnsi="Times New Roman" w:cs="Times New Roman"/>
          <w:sz w:val="24"/>
          <w:szCs w:val="24"/>
          <w:lang w:val="en-US" w:eastAsia="de-DE"/>
        </w:rPr>
        <w:t xml:space="preserve">in a seated position </w:t>
      </w:r>
      <w:r w:rsidR="00D44633" w:rsidRPr="00722BD5">
        <w:rPr>
          <w:rFonts w:ascii="Times New Roman" w:eastAsia="Times New Roman" w:hAnsi="Times New Roman" w:cs="Times New Roman"/>
          <w:sz w:val="24"/>
          <w:szCs w:val="24"/>
          <w:lang w:val="en-US" w:eastAsia="de-DE"/>
        </w:rPr>
        <w:t>a</w:t>
      </w:r>
      <w:r w:rsidR="00D44633">
        <w:rPr>
          <w:rFonts w:ascii="Times New Roman" w:eastAsia="Times New Roman" w:hAnsi="Times New Roman" w:cs="Times New Roman"/>
          <w:sz w:val="24"/>
          <w:szCs w:val="24"/>
          <w:lang w:val="en-US" w:eastAsia="de-DE"/>
        </w:rPr>
        <w:t xml:space="preserve">nother </w:t>
      </w:r>
      <w:r w:rsidR="00D44633" w:rsidRPr="00722BD5">
        <w:rPr>
          <w:rFonts w:ascii="Times New Roman" w:eastAsia="Times New Roman" w:hAnsi="Times New Roman" w:cs="Times New Roman"/>
          <w:sz w:val="24"/>
          <w:szCs w:val="24"/>
          <w:lang w:val="en-US" w:eastAsia="de-DE"/>
        </w:rPr>
        <w:t>questionnaire</w:t>
      </w:r>
      <w:r w:rsidR="00D44633">
        <w:rPr>
          <w:rFonts w:ascii="Times New Roman" w:eastAsia="Times New Roman" w:hAnsi="Times New Roman" w:cs="Times New Roman"/>
          <w:sz w:val="24"/>
          <w:szCs w:val="24"/>
          <w:lang w:val="en-US" w:eastAsia="de-DE"/>
        </w:rPr>
        <w:t xml:space="preserve"> irrelevant to this study.</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717D5E84" w14:textId="512EBCD2" w:rsidR="00ED5B4E" w:rsidRPr="00D97031" w:rsidDel="00CE2630" w:rsidRDefault="00ED5B4E" w:rsidP="00ED5B4E">
      <w:pPr>
        <w:spacing w:before="120" w:after="0" w:line="360" w:lineRule="auto"/>
        <w:rPr>
          <w:del w:id="123" w:author="Lotz, Christin" w:date="2024-04-22T20:57:00Z"/>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 xml:space="preserve">To measure </w:t>
      </w:r>
      <w:del w:id="124" w:author="Lotz, Christin" w:date="2024-04-22T20:54:00Z">
        <w:r w:rsidRPr="00D97031" w:rsidDel="008F5B3C">
          <w:rPr>
            <w:rFonts w:ascii="Times New Roman" w:eastAsia="Times New Roman" w:hAnsi="Times New Roman" w:cs="Times New Roman"/>
            <w:color w:val="000000"/>
            <w:sz w:val="24"/>
            <w:szCs w:val="24"/>
            <w:lang w:val="en-US" w:eastAsia="de-DE"/>
          </w:rPr>
          <w:delText xml:space="preserve">the </w:delText>
        </w:r>
      </w:del>
      <w:r w:rsidRPr="00D97031">
        <w:rPr>
          <w:rFonts w:ascii="Times New Roman" w:eastAsia="Times New Roman" w:hAnsi="Times New Roman" w:cs="Times New Roman"/>
          <w:color w:val="000000"/>
          <w:sz w:val="24"/>
          <w:szCs w:val="24"/>
          <w:lang w:val="en-US" w:eastAsia="de-DE"/>
        </w:rPr>
        <w:t xml:space="preserve">teachers’ HR, we used </w:t>
      </w:r>
      <w:ins w:id="125" w:author="Lotz, Christin" w:date="2024-04-22T20:54:00Z">
        <w:r w:rsidR="008F5B3C">
          <w:rPr>
            <w:rFonts w:ascii="Times New Roman" w:eastAsia="Times New Roman" w:hAnsi="Times New Roman" w:cs="Times New Roman"/>
            <w:color w:val="000000"/>
            <w:sz w:val="24"/>
            <w:szCs w:val="24"/>
            <w:lang w:val="en-US" w:eastAsia="de-DE"/>
          </w:rPr>
          <w:t>the</w:t>
        </w:r>
      </w:ins>
      <w:del w:id="126" w:author="Lotz, Christin" w:date="2024-04-22T20:54:00Z">
        <w:r w:rsidRPr="00D97031" w:rsidDel="008F5B3C">
          <w:rPr>
            <w:rFonts w:ascii="Times New Roman" w:eastAsia="Times New Roman" w:hAnsi="Times New Roman" w:cs="Times New Roman"/>
            <w:color w:val="000000"/>
            <w:sz w:val="24"/>
            <w:szCs w:val="24"/>
            <w:lang w:val="en-US" w:eastAsia="de-DE"/>
          </w:rPr>
          <w:delText>a</w:delText>
        </w:r>
      </w:del>
      <w:r w:rsidRPr="00D97031">
        <w:rPr>
          <w:rFonts w:ascii="Times New Roman" w:eastAsia="Times New Roman" w:hAnsi="Times New Roman" w:cs="Times New Roman"/>
          <w:color w:val="000000"/>
          <w:sz w:val="24"/>
          <w:szCs w:val="24"/>
          <w:lang w:val="en-US" w:eastAsia="de-DE"/>
        </w:rPr>
        <w:t xml:space="preserve"> wrist-based fitness tracker</w:t>
      </w:r>
      <w:ins w:id="127" w:author="Lotz, Christin" w:date="2024-04-22T20:55:00Z">
        <w:r w:rsidR="008F5B3C">
          <w:rPr>
            <w:rFonts w:ascii="Times New Roman" w:eastAsia="Times New Roman" w:hAnsi="Times New Roman" w:cs="Times New Roman"/>
            <w:color w:val="000000"/>
            <w:sz w:val="24"/>
            <w:szCs w:val="24"/>
            <w:lang w:val="en-US" w:eastAsia="de-DE"/>
          </w:rPr>
          <w:t xml:space="preserve"> </w:t>
        </w:r>
      </w:ins>
      <w:del w:id="128" w:author="Lotz, Christin" w:date="2024-04-22T20:55:00Z">
        <w:r w:rsidRPr="00D97031" w:rsidDel="008F5B3C">
          <w:rPr>
            <w:rFonts w:ascii="Times New Roman" w:eastAsia="Times New Roman" w:hAnsi="Times New Roman" w:cs="Times New Roman"/>
            <w:color w:val="000000"/>
            <w:sz w:val="24"/>
            <w:szCs w:val="24"/>
            <w:lang w:val="en-US" w:eastAsia="de-DE"/>
          </w:rPr>
          <w:delText xml:space="preserve">. The model was a </w:delText>
        </w:r>
      </w:del>
      <w:r w:rsidRPr="00D97031">
        <w:rPr>
          <w:rFonts w:ascii="Times New Roman" w:eastAsia="Times New Roman" w:hAnsi="Times New Roman" w:cs="Times New Roman"/>
          <w:color w:val="000000"/>
          <w:sz w:val="24"/>
          <w:szCs w:val="24"/>
          <w:lang w:val="en-US" w:eastAsia="de-DE"/>
        </w:rPr>
        <w:t>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w:t>
      </w:r>
      <w:r w:rsidRPr="00D97031">
        <w:rPr>
          <w:rFonts w:ascii="Times New Roman" w:eastAsia="Times New Roman" w:hAnsi="Times New Roman" w:cs="Times New Roman"/>
          <w:color w:val="000000"/>
          <w:sz w:val="24"/>
          <w:szCs w:val="24"/>
          <w:lang w:val="en-US" w:eastAsia="de-DE"/>
        </w:rPr>
        <w:lastRenderedPageBreak/>
        <w:t xml:space="preserve">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ins w:id="129" w:author="Lotz, Christin" w:date="2024-04-22T20:55:00Z">
        <w:r w:rsidR="00CE2630">
          <w:rPr>
            <w:rFonts w:ascii="Times New Roman" w:eastAsia="Times New Roman" w:hAnsi="Times New Roman" w:cs="Times New Roman"/>
            <w:color w:val="000000"/>
            <w:sz w:val="24"/>
            <w:szCs w:val="24"/>
            <w:lang w:val="en-US" w:eastAsia="de-DE"/>
          </w:rPr>
          <w:t>to</w:t>
        </w:r>
      </w:ins>
      <w:del w:id="130" w:author="Lotz, Christin" w:date="2024-04-22T20:55:00Z">
        <w:r w:rsidDel="00CE2630">
          <w:rPr>
            <w:rFonts w:ascii="Times New Roman" w:eastAsia="Times New Roman" w:hAnsi="Times New Roman" w:cs="Times New Roman"/>
            <w:color w:val="000000"/>
            <w:sz w:val="24"/>
            <w:szCs w:val="24"/>
            <w:lang w:val="en-US" w:eastAsia="de-DE"/>
          </w:rPr>
          <w:delText xml:space="preserve">and from that information </w:delText>
        </w:r>
      </w:del>
      <w:ins w:id="131" w:author="Lotz, Christin" w:date="2024-04-22T20:56:00Z">
        <w:r w:rsidR="00CE2630">
          <w:rPr>
            <w:rFonts w:ascii="Times New Roman" w:eastAsia="Times New Roman" w:hAnsi="Times New Roman" w:cs="Times New Roman"/>
            <w:color w:val="000000"/>
            <w:sz w:val="24"/>
            <w:szCs w:val="24"/>
            <w:lang w:val="en-US" w:eastAsia="de-DE"/>
          </w:rPr>
          <w:t xml:space="preserve"> </w:t>
        </w:r>
      </w:ins>
      <w:r>
        <w:rPr>
          <w:rFonts w:ascii="Times New Roman" w:eastAsia="Times New Roman" w:hAnsi="Times New Roman" w:cs="Times New Roman"/>
          <w:color w:val="000000"/>
          <w:sz w:val="24"/>
          <w:szCs w:val="24"/>
          <w:lang w:val="en-US" w:eastAsia="de-DE"/>
        </w:rPr>
        <w:t>calculat</w:t>
      </w:r>
      <w:ins w:id="132" w:author="Lotz, Christin" w:date="2024-04-22T20:56:00Z">
        <w:r w:rsidR="00CE2630">
          <w:rPr>
            <w:rFonts w:ascii="Times New Roman" w:eastAsia="Times New Roman" w:hAnsi="Times New Roman" w:cs="Times New Roman"/>
            <w:color w:val="000000"/>
            <w:sz w:val="24"/>
            <w:szCs w:val="24"/>
            <w:lang w:val="en-US" w:eastAsia="de-DE"/>
          </w:rPr>
          <w:t>e the</w:t>
        </w:r>
      </w:ins>
      <w:del w:id="133" w:author="Lotz, Christin" w:date="2024-04-22T20:56:00Z">
        <w:r w:rsidDel="00CE2630">
          <w:rPr>
            <w:rFonts w:ascii="Times New Roman" w:eastAsia="Times New Roman" w:hAnsi="Times New Roman" w:cs="Times New Roman"/>
            <w:color w:val="000000"/>
            <w:sz w:val="24"/>
            <w:szCs w:val="24"/>
            <w:lang w:val="en-US" w:eastAsia="de-DE"/>
          </w:rPr>
          <w:delText>ing</w:delText>
        </w:r>
      </w:del>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The raw data that can be extracted from the tracker</w:t>
      </w:r>
      <w:commentRangeStart w:id="134"/>
      <w:r>
        <w:rPr>
          <w:rFonts w:ascii="Times New Roman" w:eastAsia="Times New Roman" w:hAnsi="Times New Roman" w:cs="Times New Roman"/>
          <w:color w:val="000000"/>
          <w:sz w:val="24"/>
          <w:szCs w:val="24"/>
          <w:lang w:val="en-US" w:eastAsia="de-DE"/>
        </w:rPr>
        <w:t xml:space="preserve"> lists </w:t>
      </w:r>
      <w:commentRangeEnd w:id="134"/>
      <w:r w:rsidR="00CE2630">
        <w:rPr>
          <w:rStyle w:val="Kommentarzeichen"/>
        </w:rPr>
        <w:commentReference w:id="134"/>
      </w:r>
      <w:r>
        <w:rPr>
          <w:rFonts w:ascii="Times New Roman" w:eastAsia="Times New Roman" w:hAnsi="Times New Roman" w:cs="Times New Roman"/>
          <w:color w:val="000000"/>
          <w:sz w:val="24"/>
          <w:szCs w:val="24"/>
          <w:lang w:val="en-US" w:eastAsia="de-DE"/>
        </w:rPr>
        <w:t xml:space="preserve">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ins w:id="135" w:author="Lotz, Christin" w:date="2024-04-22T20:57:00Z">
        <w:r w:rsidR="00CE2630">
          <w:rPr>
            <w:rFonts w:ascii="Times New Roman" w:eastAsia="Times New Roman" w:hAnsi="Times New Roman" w:cs="Times New Roman"/>
            <w:color w:val="000000"/>
            <w:sz w:val="24"/>
            <w:szCs w:val="24"/>
            <w:lang w:val="en-US" w:eastAsia="de-DE"/>
          </w:rPr>
          <w:t xml:space="preserve"> </w:t>
        </w:r>
      </w:ins>
      <w:del w:id="136" w:author="Lotz, Christin" w:date="2024-04-22T20:57:00Z">
        <w:r w:rsidRPr="00D97031" w:rsidDel="00CE2630">
          <w:rPr>
            <w:rFonts w:ascii="Times New Roman" w:eastAsia="Times New Roman" w:hAnsi="Times New Roman" w:cs="Times New Roman"/>
            <w:color w:val="000000"/>
            <w:sz w:val="24"/>
            <w:szCs w:val="24"/>
            <w:lang w:val="en-US" w:eastAsia="de-DE"/>
          </w:rPr>
          <w:delText xml:space="preserve"> </w:delText>
        </w:r>
      </w:del>
    </w:p>
    <w:p w14:paraId="26DB097F" w14:textId="058387D2"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del w:id="137" w:author="Lotz, Christin" w:date="2024-04-22T20:57:00Z">
        <w:r w:rsidDel="00CE2630">
          <w:rPr>
            <w:rFonts w:ascii="Times New Roman" w:eastAsia="Times New Roman" w:hAnsi="Times New Roman" w:cs="Times New Roman"/>
            <w:color w:val="000000"/>
            <w:sz w:val="24"/>
            <w:szCs w:val="24"/>
            <w:lang w:val="en-US" w:eastAsia="de-DE"/>
          </w:rPr>
          <w:delText>The anonymous HR data</w:delText>
        </w:r>
        <w:r w:rsidRPr="003D6A80" w:rsidDel="00CE2630">
          <w:rPr>
            <w:rFonts w:ascii="Times New Roman" w:eastAsia="Times New Roman" w:hAnsi="Times New Roman" w:cs="Times New Roman"/>
            <w:color w:val="000000"/>
            <w:sz w:val="24"/>
            <w:szCs w:val="24"/>
            <w:lang w:val="en-US" w:eastAsia="de-DE"/>
          </w:rPr>
          <w:delText xml:space="preserve"> was synced via Bluetooth to a </w:delText>
        </w:r>
        <w:r w:rsidDel="00CE2630">
          <w:rPr>
            <w:rFonts w:ascii="Times New Roman" w:eastAsia="Times New Roman" w:hAnsi="Times New Roman" w:cs="Times New Roman"/>
            <w:color w:val="000000"/>
            <w:sz w:val="24"/>
            <w:szCs w:val="24"/>
            <w:lang w:val="en-US" w:eastAsia="de-DE"/>
          </w:rPr>
          <w:delText xml:space="preserve">commercial </w:delText>
        </w:r>
        <w:r w:rsidRPr="003D6A80" w:rsidDel="00CE2630">
          <w:rPr>
            <w:rFonts w:ascii="Times New Roman" w:eastAsia="Times New Roman" w:hAnsi="Times New Roman" w:cs="Times New Roman"/>
            <w:color w:val="000000"/>
            <w:sz w:val="24"/>
            <w:szCs w:val="24"/>
            <w:lang w:val="en-US" w:eastAsia="de-DE"/>
          </w:rPr>
          <w:delText>Fitbit account</w:delText>
        </w:r>
        <w:r w:rsidDel="00CE2630">
          <w:rPr>
            <w:rFonts w:ascii="Times New Roman" w:eastAsia="Times New Roman" w:hAnsi="Times New Roman" w:cs="Times New Roman"/>
            <w:color w:val="000000"/>
            <w:sz w:val="24"/>
            <w:szCs w:val="24"/>
            <w:lang w:val="en-US" w:eastAsia="de-DE"/>
          </w:rPr>
          <w:delText>. S</w:delText>
        </w:r>
        <w:r w:rsidRPr="003D6A80" w:rsidDel="00CE2630">
          <w:rPr>
            <w:rFonts w:ascii="Times New Roman" w:eastAsia="Times New Roman" w:hAnsi="Times New Roman" w:cs="Times New Roman"/>
            <w:color w:val="000000"/>
            <w:sz w:val="24"/>
            <w:szCs w:val="24"/>
            <w:lang w:val="en-US" w:eastAsia="de-DE"/>
          </w:rPr>
          <w:delText xml:space="preserve">ubsequently, the intraday second-by-second data </w:delText>
        </w:r>
        <w:r w:rsidDel="00CE2630">
          <w:rPr>
            <w:rFonts w:ascii="Times New Roman" w:eastAsia="Times New Roman" w:hAnsi="Times New Roman" w:cs="Times New Roman"/>
            <w:color w:val="000000"/>
            <w:sz w:val="24"/>
            <w:szCs w:val="24"/>
            <w:lang w:val="en-US" w:eastAsia="de-DE"/>
          </w:rPr>
          <w:delText>was</w:delText>
        </w:r>
        <w:r w:rsidRPr="003D6A80" w:rsidDel="00CE2630">
          <w:rPr>
            <w:rFonts w:ascii="Times New Roman" w:eastAsia="Times New Roman" w:hAnsi="Times New Roman" w:cs="Times New Roman"/>
            <w:color w:val="000000"/>
            <w:sz w:val="24"/>
            <w:szCs w:val="24"/>
            <w:lang w:val="en-US" w:eastAsia="de-DE"/>
          </w:rPr>
          <w:delText xml:space="preserve"> exported </w:delText>
        </w:r>
        <w:r w:rsidDel="00CE2630">
          <w:rPr>
            <w:rFonts w:ascii="Times New Roman" w:eastAsia="Times New Roman" w:hAnsi="Times New Roman" w:cs="Times New Roman"/>
            <w:color w:val="000000"/>
            <w:sz w:val="24"/>
            <w:szCs w:val="24"/>
            <w:lang w:val="en-US" w:eastAsia="de-DE"/>
          </w:rPr>
          <w:delText xml:space="preserve">as a CSV file </w:delText>
        </w:r>
        <w:r w:rsidRPr="003D6A80" w:rsidDel="00CE2630">
          <w:rPr>
            <w:rFonts w:ascii="Times New Roman" w:eastAsia="Times New Roman" w:hAnsi="Times New Roman" w:cs="Times New Roman"/>
            <w:color w:val="000000"/>
            <w:sz w:val="24"/>
            <w:szCs w:val="24"/>
            <w:lang w:val="en-US" w:eastAsia="de-DE"/>
          </w:rPr>
          <w:delText>for each session using the open-source software PulseWatch (</w:delText>
        </w:r>
        <w:r w:rsidDel="00CE2630">
          <w:rPr>
            <w:rFonts w:ascii="Times New Roman" w:eastAsia="Times New Roman" w:hAnsi="Times New Roman" w:cs="Times New Roman"/>
            <w:color w:val="000000"/>
            <w:sz w:val="24"/>
            <w:szCs w:val="24"/>
            <w:lang w:val="en-US" w:eastAsia="de-DE"/>
          </w:rPr>
          <w:delText>Ricci, n.d.</w:delText>
        </w:r>
        <w:r w:rsidRPr="003D6A80" w:rsidDel="00CE2630">
          <w:rPr>
            <w:rFonts w:ascii="Times New Roman" w:eastAsia="Times New Roman" w:hAnsi="Times New Roman" w:cs="Times New Roman"/>
            <w:color w:val="000000"/>
            <w:sz w:val="24"/>
            <w:szCs w:val="24"/>
            <w:lang w:val="en-US" w:eastAsia="de-DE"/>
          </w:rPr>
          <w:delText>)</w:delText>
        </w:r>
        <w:r w:rsidDel="00CE2630">
          <w:rPr>
            <w:rFonts w:ascii="Times New Roman" w:eastAsia="Times New Roman" w:hAnsi="Times New Roman" w:cs="Times New Roman"/>
            <w:color w:val="000000"/>
            <w:sz w:val="24"/>
            <w:szCs w:val="24"/>
            <w:lang w:val="en-US" w:eastAsia="de-DE"/>
          </w:rPr>
          <w:delText>, and linked to the participant</w:delText>
        </w:r>
        <w:r w:rsidRPr="003D6A80" w:rsidDel="00CE2630">
          <w:rPr>
            <w:rFonts w:ascii="Times New Roman" w:eastAsia="Times New Roman" w:hAnsi="Times New Roman" w:cs="Times New Roman"/>
            <w:color w:val="000000"/>
            <w:sz w:val="24"/>
            <w:szCs w:val="24"/>
            <w:lang w:val="en-US" w:eastAsia="de-DE"/>
          </w:rPr>
          <w:delText>.</w:delText>
        </w:r>
        <w:r w:rsidDel="00CE2630">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Pr>
          <w:rFonts w:ascii="Times New Roman" w:eastAsia="Times New Roman" w:hAnsi="Times New Roman" w:cs="Times New Roman"/>
          <w:color w:val="000000"/>
          <w:sz w:val="24"/>
          <w:szCs w:val="24"/>
          <w:lang w:val="en-US" w:eastAsia="de-DE"/>
        </w:rPr>
        <w:t xml:space="preserve">we first </w:t>
      </w:r>
      <w:r w:rsidRPr="00CF700B">
        <w:rPr>
          <w:rFonts w:ascii="Times New Roman" w:eastAsia="Times New Roman" w:hAnsi="Times New Roman" w:cs="Times New Roman"/>
          <w:color w:val="000000"/>
          <w:sz w:val="24"/>
          <w:szCs w:val="24"/>
          <w:lang w:val="en-US" w:eastAsia="de-DE"/>
        </w:rPr>
        <w:t xml:space="preserve">z-standardized </w:t>
      </w:r>
      <w:r>
        <w:rPr>
          <w:rFonts w:ascii="Times New Roman" w:eastAsia="Times New Roman" w:hAnsi="Times New Roman" w:cs="Times New Roman"/>
          <w:color w:val="000000"/>
          <w:sz w:val="24"/>
          <w:szCs w:val="24"/>
          <w:lang w:val="en-US" w:eastAsia="de-DE"/>
        </w:rPr>
        <w:t xml:space="preserve">the BPM </w:t>
      </w:r>
      <w:r w:rsidRPr="00CF700B">
        <w:rPr>
          <w:rFonts w:ascii="Times New Roman" w:eastAsia="Times New Roman" w:hAnsi="Times New Roman" w:cs="Times New Roman"/>
          <w:color w:val="000000"/>
          <w:sz w:val="24"/>
          <w:szCs w:val="24"/>
          <w:lang w:val="en-US" w:eastAsia="de-DE"/>
        </w:rPr>
        <w:t>values</w:t>
      </w:r>
      <w:r>
        <w:rPr>
          <w:rFonts w:ascii="Times New Roman" w:eastAsia="Times New Roman" w:hAnsi="Times New Roman" w:cs="Times New Roman"/>
          <w:color w:val="000000"/>
          <w:sz w:val="24"/>
          <w:szCs w:val="24"/>
          <w:lang w:val="en-US" w:eastAsia="de-DE"/>
        </w:rPr>
        <w:t xml:space="preserve"> from the unstandardized mean </w:t>
      </w:r>
      <w:proofErr w:type="spellStart"/>
      <w:r>
        <w:rPr>
          <w:rFonts w:ascii="Times New Roman" w:eastAsia="Times New Roman" w:hAnsi="Times New Roman" w:cs="Times New Roman"/>
          <w:color w:val="000000"/>
          <w:sz w:val="24"/>
          <w:szCs w:val="24"/>
          <w:lang w:val="en-US" w:eastAsia="de-DE"/>
        </w:rPr>
        <w:t>HRs.</w:t>
      </w:r>
      <w:proofErr w:type="spellEnd"/>
      <w:r>
        <w:rPr>
          <w:rFonts w:ascii="Times New Roman" w:eastAsia="Times New Roman" w:hAnsi="Times New Roman" w:cs="Times New Roman"/>
          <w:color w:val="000000"/>
          <w:sz w:val="24"/>
          <w:szCs w:val="24"/>
          <w:lang w:val="en-US" w:eastAsia="de-DE"/>
        </w:rPr>
        <w:t xml:space="preserve"> </w:t>
      </w:r>
    </w:p>
    <w:p w14:paraId="3C08160B" w14:textId="25790F6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t>
      </w:r>
      <w:r w:rsidR="000A4A70">
        <w:rPr>
          <w:rFonts w:ascii="Times New Roman" w:eastAsia="Times New Roman" w:hAnsi="Times New Roman" w:cs="Times New Roman"/>
          <w:sz w:val="24"/>
          <w:szCs w:val="24"/>
          <w:lang w:val="en-US" w:eastAsia="de-DE"/>
        </w:rPr>
        <w:t>we aimed</w:t>
      </w:r>
      <w:r>
        <w:rPr>
          <w:rFonts w:ascii="Times New Roman" w:eastAsia="Times New Roman" w:hAnsi="Times New Roman" w:cs="Times New Roman"/>
          <w:sz w:val="24"/>
          <w:szCs w:val="24"/>
          <w:lang w:val="en-US" w:eastAsia="de-DE"/>
        </w:rPr>
        <w:t xml:space="preserve"> to explore teachers’ HR </w:t>
      </w:r>
      <w:del w:id="138" w:author="Lotz, Christin" w:date="2024-04-22T20:58:00Z">
        <w:r w:rsidDel="00CE2630">
          <w:rPr>
            <w:rFonts w:ascii="Times New Roman" w:eastAsia="Times New Roman" w:hAnsi="Times New Roman" w:cs="Times New Roman"/>
            <w:sz w:val="24"/>
            <w:szCs w:val="24"/>
            <w:lang w:val="en-US" w:eastAsia="de-DE"/>
          </w:rPr>
          <w:delText xml:space="preserve">between </w:delText>
        </w:r>
      </w:del>
      <w:ins w:id="139" w:author="Lotz, Christin" w:date="2024-04-22T20:58:00Z">
        <w:r w:rsidR="00CE2630">
          <w:rPr>
            <w:rFonts w:ascii="Times New Roman" w:eastAsia="Times New Roman" w:hAnsi="Times New Roman" w:cs="Times New Roman"/>
            <w:sz w:val="24"/>
            <w:szCs w:val="24"/>
            <w:lang w:val="en-US" w:eastAsia="de-DE"/>
          </w:rPr>
          <w:t xml:space="preserve">over the course of </w:t>
        </w:r>
      </w:ins>
      <w:r w:rsidR="00796CF6">
        <w:rPr>
          <w:rFonts w:ascii="Times New Roman" w:eastAsia="Times New Roman" w:hAnsi="Times New Roman" w:cs="Times New Roman"/>
          <w:sz w:val="24"/>
          <w:szCs w:val="24"/>
          <w:lang w:val="en-US" w:eastAsia="de-DE"/>
        </w:rPr>
        <w:t>different</w:t>
      </w:r>
      <w:r>
        <w:rPr>
          <w:rFonts w:ascii="Times New Roman" w:eastAsia="Times New Roman" w:hAnsi="Times New Roman" w:cs="Times New Roman"/>
          <w:sz w:val="24"/>
          <w:szCs w:val="24"/>
          <w:lang w:val="en-US" w:eastAsia="de-DE"/>
        </w:rPr>
        <w:t xml:space="preserve"> </w:t>
      </w:r>
      <w:r w:rsidR="00796CF6">
        <w:rPr>
          <w:rFonts w:ascii="Times New Roman" w:eastAsia="Times New Roman" w:hAnsi="Times New Roman" w:cs="Times New Roman"/>
          <w:sz w:val="24"/>
          <w:szCs w:val="24"/>
          <w:lang w:val="en-US" w:eastAsia="de-DE"/>
        </w:rPr>
        <w:t xml:space="preserve">strain </w:t>
      </w:r>
      <w:r>
        <w:rPr>
          <w:rFonts w:ascii="Times New Roman" w:eastAsia="Times New Roman" w:hAnsi="Times New Roman" w:cs="Times New Roman"/>
          <w:sz w:val="24"/>
          <w:szCs w:val="24"/>
          <w:lang w:val="en-US" w:eastAsia="de-DE"/>
        </w:rPr>
        <w:t>phases, we aggregate</w:t>
      </w:r>
      <w:r w:rsidR="006E590B">
        <w:rPr>
          <w:rFonts w:ascii="Times New Roman" w:eastAsia="Times New Roman" w:hAnsi="Times New Roman" w:cs="Times New Roman"/>
          <w:sz w:val="24"/>
          <w:szCs w:val="24"/>
          <w:lang w:val="en-US" w:eastAsia="de-DE"/>
        </w:rPr>
        <w:t>d</w:t>
      </w:r>
      <w:r>
        <w:rPr>
          <w:rFonts w:ascii="Times New Roman" w:eastAsia="Times New Roman" w:hAnsi="Times New Roman" w:cs="Times New Roman"/>
          <w:sz w:val="24"/>
          <w:szCs w:val="24"/>
          <w:lang w:val="en-US" w:eastAsia="de-DE"/>
        </w:rPr>
        <w:t xml:space="preserve"> HR over a </w:t>
      </w:r>
      <w:r w:rsidR="006E590B">
        <w:rPr>
          <w:rFonts w:ascii="Times New Roman" w:eastAsia="Times New Roman" w:hAnsi="Times New Roman" w:cs="Times New Roman"/>
          <w:sz w:val="24"/>
          <w:szCs w:val="24"/>
          <w:lang w:val="en-US" w:eastAsia="de-DE"/>
        </w:rPr>
        <w:t xml:space="preserve">10-minute </w:t>
      </w:r>
      <w:r>
        <w:rPr>
          <w:rFonts w:ascii="Times New Roman" w:eastAsia="Times New Roman" w:hAnsi="Times New Roman" w:cs="Times New Roman"/>
          <w:sz w:val="24"/>
          <w:szCs w:val="24"/>
          <w:lang w:val="en-US" w:eastAsia="de-DE"/>
        </w:rPr>
        <w:t xml:space="preserve">interval within each phase. </w:t>
      </w:r>
      <w:r>
        <w:rPr>
          <w:rFonts w:ascii="Times New Roman" w:eastAsia="Times New Roman" w:hAnsi="Times New Roman" w:cs="Times New Roman"/>
          <w:color w:val="000000"/>
          <w:sz w:val="24"/>
          <w:szCs w:val="24"/>
          <w:lang w:val="en-US" w:eastAsia="de-DE"/>
        </w:rPr>
        <w:t>P</w:t>
      </w:r>
      <w:r w:rsidRPr="00FC2A13">
        <w:rPr>
          <w:rFonts w:ascii="Times New Roman" w:eastAsia="Times New Roman" w:hAnsi="Times New Roman" w:cs="Times New Roman"/>
          <w:color w:val="000000"/>
          <w:sz w:val="24"/>
          <w:szCs w:val="24"/>
          <w:lang w:val="en-US" w:eastAsia="de-DE"/>
        </w:rPr>
        <w:t>revious research</w:t>
      </w:r>
      <w:r>
        <w:rPr>
          <w:rFonts w:ascii="Times New Roman" w:eastAsia="Times New Roman" w:hAnsi="Times New Roman" w:cs="Times New Roman"/>
          <w:color w:val="000000"/>
          <w:sz w:val="24"/>
          <w:szCs w:val="24"/>
          <w:lang w:val="en-US" w:eastAsia="de-DE"/>
        </w:rPr>
        <w:t xml:space="preserve"> has indicated that</w:t>
      </w:r>
      <w:r w:rsidRPr="00FC2A1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10-minute intervals are a useful duration for analyzing PPG data</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@lu2008can</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The intervals were selected based on the following rules: </w:t>
      </w:r>
      <w:r w:rsidRPr="007B05E5">
        <w:rPr>
          <w:rFonts w:ascii="Times New Roman" w:eastAsia="Times New Roman" w:hAnsi="Times New Roman" w:cs="Times New Roman"/>
          <w:sz w:val="24"/>
          <w:szCs w:val="24"/>
          <w:lang w:val="en-US" w:eastAsia="de-DE"/>
        </w:rPr>
        <w:t xml:space="preserve">The pre-teaching </w:t>
      </w:r>
      <w:r>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had been</w:t>
      </w:r>
      <w:r w:rsidRPr="00CF700B">
        <w:rPr>
          <w:rFonts w:ascii="Times New Roman" w:eastAsia="Times New Roman" w:hAnsi="Times New Roman" w:cs="Times New Roman"/>
          <w:color w:val="000000"/>
          <w:sz w:val="24"/>
          <w:szCs w:val="24"/>
          <w:lang w:val="en-US" w:eastAsia="de-DE"/>
        </w:rPr>
        <w:t xml:space="preserve"> put</w:t>
      </w:r>
      <w:r>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 two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after the teacher had started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teaching unit. This interval was o</w:t>
      </w:r>
      <w:r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Pr="00A05D8D">
        <w:rPr>
          <w:rFonts w:ascii="Times New Roman" w:eastAsia="Times New Roman" w:hAnsi="Times New Roman" w:cs="Times New Roman"/>
          <w:color w:val="000000"/>
          <w:sz w:val="24"/>
          <w:szCs w:val="24"/>
          <w:lang w:val="en-US" w:eastAsia="de-DE"/>
        </w:rPr>
        <w:t xml:space="preserve">highest relevance </w:t>
      </w:r>
      <w:r>
        <w:rPr>
          <w:rFonts w:ascii="Times New Roman" w:eastAsia="Times New Roman" w:hAnsi="Times New Roman" w:cs="Times New Roman"/>
          <w:color w:val="000000"/>
          <w:sz w:val="24"/>
          <w:szCs w:val="24"/>
          <w:lang w:val="en-US" w:eastAsia="de-DE"/>
        </w:rPr>
        <w:t>to</w:t>
      </w:r>
      <w:r w:rsidRPr="00A05D8D">
        <w:rPr>
          <w:rFonts w:ascii="Times New Roman" w:eastAsia="Times New Roman" w:hAnsi="Times New Roman" w:cs="Times New Roman"/>
          <w:color w:val="000000"/>
          <w:sz w:val="24"/>
          <w:szCs w:val="24"/>
          <w:lang w:val="en-US" w:eastAsia="de-DE"/>
        </w:rPr>
        <w:t xml:space="preserve"> our study</w:t>
      </w:r>
      <w:r>
        <w:rPr>
          <w:rFonts w:ascii="Times New Roman" w:eastAsia="Times New Roman" w:hAnsi="Times New Roman" w:cs="Times New Roman"/>
          <w:color w:val="000000"/>
          <w:sz w:val="24"/>
          <w:szCs w:val="24"/>
          <w:lang w:val="en-US" w:eastAsia="de-DE"/>
        </w:rPr>
        <w:t>. W</w:t>
      </w:r>
      <w:r w:rsidRPr="006F5526">
        <w:rPr>
          <w:rFonts w:ascii="Times New Roman" w:eastAsia="Times New Roman" w:hAnsi="Times New Roman" w:cs="Times New Roman"/>
          <w:color w:val="000000"/>
          <w:sz w:val="24"/>
          <w:szCs w:val="24"/>
          <w:lang w:val="en-US" w:eastAsia="de-DE"/>
        </w:rPr>
        <w:t xml:space="preserve">e explicitly chose </w:t>
      </w:r>
      <w:r>
        <w:rPr>
          <w:rFonts w:ascii="Times New Roman" w:eastAsia="Times New Roman" w:hAnsi="Times New Roman" w:cs="Times New Roman"/>
          <w:color w:val="000000"/>
          <w:sz w:val="24"/>
          <w:szCs w:val="24"/>
          <w:lang w:val="en-US" w:eastAsia="de-DE"/>
        </w:rPr>
        <w:t>an early</w:t>
      </w:r>
      <w:r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Pr>
          <w:rFonts w:ascii="Times New Roman" w:eastAsia="Times New Roman" w:hAnsi="Times New Roman" w:cs="Times New Roman"/>
          <w:color w:val="000000"/>
          <w:sz w:val="24"/>
          <w:szCs w:val="24"/>
          <w:lang w:val="en-US" w:eastAsia="de-DE"/>
        </w:rPr>
        <w:t xml:space="preserve"> interval within the </w:t>
      </w:r>
      <w:r w:rsidRPr="00FF7AE3">
        <w:rPr>
          <w:rFonts w:ascii="Times New Roman" w:eastAsia="Times New Roman" w:hAnsi="Times New Roman" w:cs="Times New Roman"/>
          <w:i/>
          <w:iCs/>
          <w:color w:val="000000"/>
          <w:sz w:val="24"/>
          <w:szCs w:val="24"/>
          <w:lang w:val="en-US" w:eastAsia="de-DE"/>
        </w:rPr>
        <w:t>teaching phase</w:t>
      </w:r>
      <w:r w:rsidRPr="006F5526">
        <w:rPr>
          <w:rFonts w:ascii="Times New Roman" w:eastAsia="Times New Roman" w:hAnsi="Times New Roman" w:cs="Times New Roman"/>
          <w:color w:val="000000"/>
          <w:sz w:val="24"/>
          <w:szCs w:val="24"/>
          <w:lang w:val="en-US" w:eastAsia="de-DE"/>
        </w:rPr>
        <w:t xml:space="preserve">, as </w:t>
      </w:r>
      <w:r>
        <w:rPr>
          <w:rFonts w:ascii="Times New Roman" w:eastAsia="Times New Roman" w:hAnsi="Times New Roman" w:cs="Times New Roman"/>
          <w:color w:val="000000"/>
          <w:sz w:val="24"/>
          <w:szCs w:val="24"/>
          <w:lang w:val="en-US" w:eastAsia="de-DE"/>
        </w:rPr>
        <w:t>previous</w:t>
      </w:r>
      <w:r w:rsidRPr="00CF700B">
        <w:rPr>
          <w:rFonts w:ascii="Times New Roman" w:eastAsia="Times New Roman" w:hAnsi="Times New Roman" w:cs="Times New Roman"/>
          <w:color w:val="000000"/>
          <w:sz w:val="24"/>
          <w:szCs w:val="24"/>
          <w:lang w:val="en-US" w:eastAsia="de-DE"/>
        </w:rPr>
        <w:t xml:space="preserve"> studies revealed that the </w:t>
      </w:r>
      <w:r>
        <w:rPr>
          <w:rFonts w:ascii="Times New Roman" w:eastAsia="Times New Roman" w:hAnsi="Times New Roman" w:cs="Times New Roman"/>
          <w:color w:val="000000"/>
          <w:sz w:val="24"/>
          <w:szCs w:val="24"/>
          <w:lang w:val="en-US" w:eastAsia="de-DE"/>
        </w:rPr>
        <w:t>beginning</w:t>
      </w:r>
      <w:r w:rsidRPr="00CF700B">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lesson </w:t>
      </w:r>
      <w:r>
        <w:rPr>
          <w:rFonts w:ascii="Times New Roman" w:eastAsia="Times New Roman" w:hAnsi="Times New Roman" w:cs="Times New Roman"/>
          <w:color w:val="000000"/>
          <w:sz w:val="24"/>
          <w:szCs w:val="24"/>
          <w:lang w:val="en-US" w:eastAsia="de-DE"/>
        </w:rPr>
        <w:t>is</w:t>
      </w:r>
      <w:r w:rsidRPr="00CF700B">
        <w:rPr>
          <w:rFonts w:ascii="Times New Roman" w:eastAsia="Times New Roman" w:hAnsi="Times New Roman" w:cs="Times New Roman"/>
          <w:color w:val="000000"/>
          <w:sz w:val="24"/>
          <w:szCs w:val="24"/>
          <w:lang w:val="en-US" w:eastAsia="de-DE"/>
        </w:rPr>
        <w:t xml:space="preserve"> essential </w:t>
      </w:r>
      <w:r>
        <w:rPr>
          <w:rFonts w:ascii="Times New Roman" w:eastAsia="Times New Roman" w:hAnsi="Times New Roman" w:cs="Times New Roman"/>
          <w:color w:val="000000"/>
          <w:sz w:val="24"/>
          <w:szCs w:val="24"/>
          <w:lang w:val="en-US" w:eastAsia="de-DE"/>
        </w:rPr>
        <w:t xml:space="preserve">and demanding </w:t>
      </w:r>
      <w:r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w:t>
      </w:r>
      <w:r w:rsidRPr="00CF700B">
        <w:rPr>
          <w:rFonts w:ascii="Times New Roman" w:eastAsia="Times New Roman" w:hAnsi="Times New Roman" w:cs="Times New Roman"/>
          <w:color w:val="000000"/>
          <w:sz w:val="24"/>
          <w:szCs w:val="24"/>
          <w:lang w:val="en-US" w:eastAsia="de-DE"/>
        </w:rPr>
        <w:t xml:space="preserve"> immediately after the end of the teaching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Pr="00CF700B">
        <w:rPr>
          <w:rFonts w:ascii="Times New Roman" w:eastAsia="Times New Roman" w:hAnsi="Times New Roman" w:cs="Times New Roman"/>
          <w:color w:val="000000"/>
          <w:sz w:val="24"/>
          <w:szCs w:val="24"/>
          <w:lang w:val="en-US" w:eastAsia="de-DE"/>
        </w:rPr>
        <w:t xml:space="preserve">nterview </w:t>
      </w:r>
      <w:r>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defined as the </w:t>
      </w:r>
      <w:r w:rsidRPr="00CF700B">
        <w:rPr>
          <w:rFonts w:ascii="Times New Roman" w:eastAsia="Times New Roman" w:hAnsi="Times New Roman" w:cs="Times New Roman"/>
          <w:color w:val="000000"/>
          <w:sz w:val="24"/>
          <w:szCs w:val="24"/>
          <w:lang w:val="en-US" w:eastAsia="de-DE"/>
        </w:rPr>
        <w:t>mid</w:t>
      </w:r>
      <w:r>
        <w:rPr>
          <w:rFonts w:ascii="Times New Roman" w:eastAsia="Times New Roman" w:hAnsi="Times New Roman" w:cs="Times New Roman"/>
          <w:color w:val="000000"/>
          <w:sz w:val="24"/>
          <w:szCs w:val="24"/>
          <w:lang w:val="en-US" w:eastAsia="de-DE"/>
        </w:rPr>
        <w:t>-10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Pr="00CF700B">
        <w:rPr>
          <w:rFonts w:ascii="Times New Roman" w:eastAsia="Times New Roman" w:hAnsi="Times New Roman" w:cs="Times New Roman"/>
          <w:color w:val="000000"/>
          <w:sz w:val="24"/>
          <w:szCs w:val="24"/>
          <w:lang w:val="en-US" w:eastAsia="de-DE"/>
        </w:rPr>
        <w:t xml:space="preserve">end </w:t>
      </w:r>
      <w:r>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comprised the last</w:t>
      </w:r>
      <w:r w:rsidRPr="00CF700B">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fitness tracker was taken</w:t>
      </w:r>
      <w:r w:rsidRPr="00CF700B">
        <w:rPr>
          <w:rFonts w:ascii="Times New Roman" w:eastAsia="Times New Roman" w:hAnsi="Times New Roman" w:cs="Times New Roman"/>
          <w:color w:val="000000"/>
          <w:sz w:val="24"/>
          <w:szCs w:val="24"/>
          <w:lang w:val="en-US" w:eastAsia="de-DE"/>
        </w:rPr>
        <w:t xml:space="preserve"> off</w:t>
      </w:r>
      <w:r>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0DCBDD5F" w14:textId="124B826B"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ins w:id="140" w:author="Lotz, Christin" w:date="2024-04-22T21:01:00Z">
        <w:r w:rsidR="00CE2630">
          <w:rPr>
            <w:rFonts w:ascii="Times New Roman" w:eastAsia="Times New Roman" w:hAnsi="Times New Roman" w:cs="Times New Roman"/>
            <w:color w:val="000000"/>
            <w:sz w:val="24"/>
            <w:szCs w:val="24"/>
            <w:lang w:val="en-US" w:eastAsia="de-DE"/>
          </w:rPr>
          <w:t xml:space="preserve">were </w:t>
        </w:r>
      </w:ins>
      <w:r>
        <w:rPr>
          <w:rFonts w:ascii="Times New Roman" w:eastAsia="Times New Roman" w:hAnsi="Times New Roman" w:cs="Times New Roman"/>
          <w:sz w:val="24"/>
          <w:szCs w:val="24"/>
          <w:lang w:val="en-US" w:eastAsia="de-DE"/>
        </w:rPr>
        <w:t xml:space="preserve">assessed </w:t>
      </w:r>
      <w:del w:id="141" w:author="Lotz, Christin" w:date="2024-04-22T21:00:00Z">
        <w:r w:rsidDel="00CE2630">
          <w:rPr>
            <w:rFonts w:ascii="Times New Roman" w:eastAsia="Times New Roman" w:hAnsi="Times New Roman" w:cs="Times New Roman"/>
            <w:sz w:val="24"/>
            <w:szCs w:val="24"/>
            <w:lang w:val="en-US" w:eastAsia="de-DE"/>
          </w:rPr>
          <w:delText xml:space="preserve">in the SRI </w:delText>
        </w:r>
      </w:del>
      <w:r>
        <w:rPr>
          <w:rFonts w:ascii="Times New Roman" w:eastAsia="Times New Roman" w:hAnsi="Times New Roman" w:cs="Times New Roman"/>
          <w:color w:val="000000"/>
          <w:sz w:val="24"/>
          <w:szCs w:val="24"/>
          <w:lang w:val="en-US" w:eastAsia="de-DE"/>
        </w:rPr>
        <w:t xml:space="preserve">on </w:t>
      </w:r>
      <w:r w:rsidR="00C16B07">
        <w:rPr>
          <w:rFonts w:ascii="Times New Roman" w:eastAsia="Times New Roman" w:hAnsi="Times New Roman" w:cs="Times New Roman"/>
          <w:color w:val="000000"/>
          <w:sz w:val="24"/>
          <w:szCs w:val="24"/>
          <w:lang w:val="en-US" w:eastAsia="de-DE"/>
        </w:rPr>
        <w:t>an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ins w:id="142" w:author="Lotz, Christin" w:date="2024-04-22T21:01:00Z">
        <w:r w:rsidR="00CE2630">
          <w:rPr>
            <w:rFonts w:ascii="Times New Roman" w:eastAsia="Times New Roman" w:hAnsi="Times New Roman" w:cs="Times New Roman"/>
            <w:color w:val="000000"/>
            <w:sz w:val="24"/>
            <w:szCs w:val="24"/>
            <w:lang w:val="en-US" w:eastAsia="de-DE"/>
          </w:rPr>
          <w:t xml:space="preserve">, ranging from … to </w:t>
        </w:r>
        <w:proofErr w:type="gramStart"/>
        <w:r w:rsidR="00CE2630">
          <w:rPr>
            <w:rFonts w:ascii="Times New Roman" w:eastAsia="Times New Roman" w:hAnsi="Times New Roman" w:cs="Times New Roman"/>
            <w:color w:val="000000"/>
            <w:sz w:val="24"/>
            <w:szCs w:val="24"/>
            <w:lang w:val="en-US" w:eastAsia="de-DE"/>
          </w:rPr>
          <w:t>… .</w:t>
        </w:r>
        <w:proofErr w:type="gramEnd"/>
        <w:r w:rsidR="00CE2630">
          <w:rPr>
            <w:rFonts w:ascii="Times New Roman" w:eastAsia="Times New Roman" w:hAnsi="Times New Roman" w:cs="Times New Roman"/>
            <w:color w:val="000000"/>
            <w:sz w:val="24"/>
            <w:szCs w:val="24"/>
            <w:lang w:val="en-US" w:eastAsia="de-DE"/>
          </w:rPr>
          <w:t xml:space="preserve"> </w:t>
        </w:r>
      </w:ins>
      <w:r>
        <w:rPr>
          <w:rFonts w:ascii="Times New Roman" w:eastAsia="Times New Roman" w:hAnsi="Times New Roman" w:cs="Times New Roman"/>
          <w:sz w:val="24"/>
          <w:szCs w:val="24"/>
          <w:lang w:val="en-US" w:eastAsia="de-DE"/>
        </w:rPr>
        <w:t xml:space="preserve"> </w:t>
      </w:r>
      <w:ins w:id="143" w:author="Lotz, Christin" w:date="2024-04-22T21:01:00Z">
        <w:r w:rsidR="00CE2630">
          <w:rPr>
            <w:rFonts w:ascii="Times New Roman" w:eastAsia="Times New Roman" w:hAnsi="Times New Roman" w:cs="Times New Roman"/>
            <w:sz w:val="24"/>
            <w:szCs w:val="24"/>
            <w:lang w:val="en-US" w:eastAsia="de-DE"/>
          </w:rPr>
          <w:t xml:space="preserve">The ratings </w:t>
        </w:r>
      </w:ins>
      <w:del w:id="144" w:author="Lotz, Christin" w:date="2024-04-22T21:01:00Z">
        <w:r w:rsidDel="00CE2630">
          <w:rPr>
            <w:rFonts w:ascii="Times New Roman" w:eastAsia="Times New Roman" w:hAnsi="Times New Roman" w:cs="Times New Roman"/>
            <w:sz w:val="24"/>
            <w:szCs w:val="24"/>
            <w:lang w:val="en-US" w:eastAsia="de-DE"/>
          </w:rPr>
          <w:delText>w</w:delText>
        </w:r>
      </w:del>
      <w:ins w:id="145" w:author="Lotz, Christin" w:date="2024-04-22T21:01:00Z">
        <w:r w:rsidR="00CE2630">
          <w:rPr>
            <w:rFonts w:ascii="Times New Roman" w:eastAsia="Times New Roman" w:hAnsi="Times New Roman" w:cs="Times New Roman"/>
            <w:sz w:val="24"/>
            <w:szCs w:val="24"/>
            <w:lang w:val="en-US" w:eastAsia="de-DE"/>
          </w:rPr>
          <w:t>w</w:t>
        </w:r>
      </w:ins>
      <w:r>
        <w:rPr>
          <w:rFonts w:ascii="Times New Roman" w:eastAsia="Times New Roman" w:hAnsi="Times New Roman" w:cs="Times New Roman"/>
          <w:sz w:val="24"/>
          <w:szCs w:val="24"/>
          <w:lang w:val="en-US" w:eastAsia="de-DE"/>
        </w:rPr>
        <w:t xml:space="preserve">ere </w:t>
      </w:r>
      <w:r>
        <w:rPr>
          <w:rFonts w:ascii="Times New Roman" w:eastAsia="Times New Roman" w:hAnsi="Times New Roman" w:cs="Times New Roman"/>
          <w:color w:val="000000"/>
          <w:sz w:val="24"/>
          <w:szCs w:val="24"/>
          <w:lang w:val="en-US" w:eastAsia="de-DE"/>
        </w:rPr>
        <w:t>averaged</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across</w:t>
      </w:r>
      <w:r w:rsidRPr="004177FE">
        <w:rPr>
          <w:rFonts w:ascii="Times New Roman" w:eastAsia="Times New Roman" w:hAnsi="Times New Roman" w:cs="Times New Roman"/>
          <w:color w:val="000000"/>
          <w:sz w:val="24"/>
          <w:szCs w:val="24"/>
          <w:lang w:val="en-US" w:eastAsia="de-DE"/>
        </w:rPr>
        <w:t xml:space="preserve"> the nine</w:t>
      </w:r>
      <w:r>
        <w:rPr>
          <w:rFonts w:ascii="Times New Roman" w:eastAsia="Times New Roman" w:hAnsi="Times New Roman" w:cs="Times New Roman"/>
          <w:color w:val="000000"/>
          <w:sz w:val="24"/>
          <w:szCs w:val="24"/>
          <w:lang w:val="en-US" w:eastAsia="de-DE"/>
        </w:rPr>
        <w:t xml:space="preserve"> classroom</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events </w:t>
      </w:r>
      <w:r w:rsidRPr="00ED5BC2">
        <w:rPr>
          <w:rFonts w:ascii="Times New Roman" w:eastAsia="Times New Roman" w:hAnsi="Times New Roman" w:cs="Times New Roman"/>
          <w:color w:val="000000"/>
          <w:sz w:val="24"/>
          <w:szCs w:val="24"/>
          <w:lang w:val="en-US" w:eastAsia="de-DE"/>
        </w:rPr>
        <w:t xml:space="preserve">as we were not interested in individual </w:t>
      </w:r>
      <w:r>
        <w:rPr>
          <w:rFonts w:ascii="Times New Roman" w:eastAsia="Times New Roman" w:hAnsi="Times New Roman" w:cs="Times New Roman"/>
          <w:color w:val="000000"/>
          <w:sz w:val="24"/>
          <w:szCs w:val="24"/>
          <w:lang w:val="en-US" w:eastAsia="de-DE"/>
        </w:rPr>
        <w:t xml:space="preserve">classroom </w:t>
      </w:r>
      <w:r w:rsidRPr="00ED5BC2">
        <w:rPr>
          <w:rFonts w:ascii="Times New Roman" w:eastAsia="Times New Roman" w:hAnsi="Times New Roman" w:cs="Times New Roman"/>
          <w:color w:val="000000"/>
          <w:sz w:val="24"/>
          <w:szCs w:val="24"/>
          <w:lang w:val="en-US" w:eastAsia="de-DE"/>
        </w:rPr>
        <w:t xml:space="preserve">events, but only in the expected mean level </w:t>
      </w:r>
      <w:r>
        <w:rPr>
          <w:rFonts w:ascii="Times New Roman" w:eastAsia="Times New Roman" w:hAnsi="Times New Roman" w:cs="Times New Roman"/>
          <w:color w:val="000000"/>
          <w:sz w:val="24"/>
          <w:szCs w:val="24"/>
          <w:lang w:val="en-US" w:eastAsia="de-DE"/>
        </w:rPr>
        <w:t xml:space="preserve">of arousal </w:t>
      </w:r>
      <w:r w:rsidRPr="00ED5BC2">
        <w:rPr>
          <w:rFonts w:ascii="Times New Roman" w:eastAsia="Times New Roman" w:hAnsi="Times New Roman" w:cs="Times New Roman"/>
          <w:color w:val="000000"/>
          <w:sz w:val="24"/>
          <w:szCs w:val="24"/>
          <w:lang w:val="en-US" w:eastAsia="de-DE"/>
        </w:rPr>
        <w:t xml:space="preserve">during the </w:t>
      </w:r>
      <w:commentRangeStart w:id="146"/>
      <w:r w:rsidRPr="00AE5FD6">
        <w:rPr>
          <w:rFonts w:ascii="Times New Roman" w:eastAsia="Times New Roman" w:hAnsi="Times New Roman" w:cs="Times New Roman"/>
          <w:i/>
          <w:color w:val="000000"/>
          <w:sz w:val="24"/>
          <w:szCs w:val="24"/>
          <w:lang w:val="en-US" w:eastAsia="de-DE"/>
        </w:rPr>
        <w:t>teaching phase</w:t>
      </w:r>
      <w:r w:rsidRPr="00ED5BC2">
        <w:rPr>
          <w:rFonts w:ascii="Times New Roman" w:eastAsia="Times New Roman" w:hAnsi="Times New Roman" w:cs="Times New Roman"/>
          <w:color w:val="000000"/>
          <w:sz w:val="24"/>
          <w:szCs w:val="24"/>
          <w:lang w:val="en-US" w:eastAsia="de-DE"/>
        </w:rPr>
        <w:t>.</w:t>
      </w:r>
      <w:r w:rsidR="001E3A5D">
        <w:rPr>
          <w:rFonts w:ascii="Times New Roman" w:eastAsia="Times New Roman" w:hAnsi="Times New Roman" w:cs="Times New Roman"/>
          <w:color w:val="000000"/>
          <w:sz w:val="24"/>
          <w:szCs w:val="24"/>
          <w:lang w:val="en-US" w:eastAsia="de-DE"/>
        </w:rPr>
        <w:t xml:space="preserve"> </w:t>
      </w:r>
      <w:commentRangeEnd w:id="146"/>
      <w:r w:rsidR="00CE2630">
        <w:rPr>
          <w:rStyle w:val="Kommentarzeichen"/>
        </w:rPr>
        <w:commentReference w:id="146"/>
      </w:r>
      <w:del w:id="147" w:author="Lotz, Christin" w:date="2024-04-22T21:02:00Z">
        <w:r w:rsidR="00497479" w:rsidRPr="00497479" w:rsidDel="00CE2630">
          <w:rPr>
            <w:rFonts w:ascii="Times New Roman" w:eastAsia="Times New Roman" w:hAnsi="Times New Roman" w:cs="Times New Roman"/>
            <w:color w:val="000000"/>
            <w:sz w:val="24"/>
            <w:szCs w:val="24"/>
            <w:lang w:val="en-US" w:eastAsia="de-DE"/>
          </w:rPr>
          <w:delText xml:space="preserve">Regarding </w:delText>
        </w:r>
      </w:del>
      <w:ins w:id="148" w:author="Lotz, Christin" w:date="2024-04-22T21:02:00Z">
        <w:r w:rsidR="00CE2630">
          <w:rPr>
            <w:rFonts w:ascii="Times New Roman" w:eastAsia="Times New Roman" w:hAnsi="Times New Roman" w:cs="Times New Roman"/>
            <w:color w:val="000000"/>
            <w:sz w:val="24"/>
            <w:szCs w:val="24"/>
            <w:lang w:val="en-US" w:eastAsia="de-DE"/>
          </w:rPr>
          <w:t xml:space="preserve">With reference to the underlying </w:t>
        </w:r>
        <w:commentRangeStart w:id="149"/>
        <w:r w:rsidR="00CE2630">
          <w:rPr>
            <w:rFonts w:ascii="Times New Roman" w:eastAsia="Times New Roman" w:hAnsi="Times New Roman" w:cs="Times New Roman"/>
            <w:color w:val="000000"/>
            <w:sz w:val="24"/>
            <w:szCs w:val="24"/>
            <w:lang w:val="en-US" w:eastAsia="de-DE"/>
          </w:rPr>
          <w:t xml:space="preserve">theoretical </w:t>
        </w:r>
      </w:ins>
      <w:del w:id="150" w:author="Lotz, Christin" w:date="2024-04-22T21:02:00Z">
        <w:r w:rsidR="00497479" w:rsidRPr="00497479" w:rsidDel="00CE2630">
          <w:rPr>
            <w:rFonts w:ascii="Times New Roman" w:eastAsia="Times New Roman" w:hAnsi="Times New Roman" w:cs="Times New Roman"/>
            <w:color w:val="000000"/>
            <w:sz w:val="24"/>
            <w:szCs w:val="24"/>
            <w:lang w:val="en-US" w:eastAsia="de-DE"/>
          </w:rPr>
          <w:delText xml:space="preserve">the </w:delText>
        </w:r>
      </w:del>
      <w:r w:rsidR="00497479" w:rsidRPr="00497479">
        <w:rPr>
          <w:rFonts w:ascii="Times New Roman" w:eastAsia="Times New Roman" w:hAnsi="Times New Roman" w:cs="Times New Roman"/>
          <w:color w:val="000000"/>
          <w:sz w:val="24"/>
          <w:szCs w:val="24"/>
          <w:lang w:val="en-US" w:eastAsia="de-DE"/>
        </w:rPr>
        <w:t>model</w:t>
      </w:r>
      <w:ins w:id="151" w:author="Lotz, Christin" w:date="2024-04-22T21:02:00Z">
        <w:r w:rsidR="00CE2630">
          <w:rPr>
            <w:rFonts w:ascii="Times New Roman" w:eastAsia="Times New Roman" w:hAnsi="Times New Roman" w:cs="Times New Roman"/>
            <w:color w:val="000000"/>
            <w:sz w:val="24"/>
            <w:szCs w:val="24"/>
            <w:lang w:val="en-US" w:eastAsia="de-DE"/>
          </w:rPr>
          <w:t xml:space="preserve"> of stress</w:t>
        </w:r>
      </w:ins>
      <w:r w:rsidR="00497479" w:rsidRPr="00497479">
        <w:rPr>
          <w:rFonts w:ascii="Times New Roman" w:eastAsia="Times New Roman" w:hAnsi="Times New Roman" w:cs="Times New Roman"/>
          <w:color w:val="000000"/>
          <w:sz w:val="24"/>
          <w:szCs w:val="24"/>
          <w:lang w:val="en-US" w:eastAsia="de-DE"/>
        </w:rPr>
        <w:t xml:space="preserve"> </w:t>
      </w:r>
      <w:commentRangeEnd w:id="149"/>
      <w:r w:rsidR="00CE2630">
        <w:rPr>
          <w:rStyle w:val="Kommentarzeichen"/>
        </w:rPr>
        <w:commentReference w:id="149"/>
      </w:r>
      <w:r w:rsidR="00497479" w:rsidRPr="00497479">
        <w:rPr>
          <w:rFonts w:ascii="Times New Roman" w:eastAsia="Times New Roman" w:hAnsi="Times New Roman" w:cs="Times New Roman"/>
          <w:color w:val="000000"/>
          <w:sz w:val="24"/>
          <w:szCs w:val="24"/>
          <w:lang w:val="en-US" w:eastAsia="de-DE"/>
        </w:rPr>
        <w:t xml:space="preserve">(see Fig. 1), the disruption appraisal was used to assess the evaluation of the stressor (see Fig. 1, box </w:t>
      </w:r>
      <w:r w:rsidR="003F4954">
        <w:rPr>
          <w:rFonts w:ascii="Times New Roman" w:eastAsia="Times New Roman" w:hAnsi="Times New Roman" w:cs="Times New Roman"/>
          <w:color w:val="000000"/>
          <w:sz w:val="24"/>
          <w:szCs w:val="24"/>
          <w:lang w:val="en-US" w:eastAsia="de-DE"/>
        </w:rPr>
        <w:t>2</w:t>
      </w:r>
      <w:r w:rsidR="00497479" w:rsidRPr="00497479">
        <w:rPr>
          <w:rFonts w:ascii="Times New Roman" w:eastAsia="Times New Roman" w:hAnsi="Times New Roman" w:cs="Times New Roman"/>
          <w:color w:val="000000"/>
          <w:sz w:val="24"/>
          <w:szCs w:val="24"/>
          <w:lang w:val="en-US" w:eastAsia="de-DE"/>
        </w:rPr>
        <w:t>). The confidence appraisal</w:t>
      </w:r>
      <w:ins w:id="152" w:author="Lotz, Christin" w:date="2024-04-22T21:03:00Z">
        <w:r w:rsidR="00CE2630">
          <w:rPr>
            <w:rFonts w:ascii="Times New Roman" w:eastAsia="Times New Roman" w:hAnsi="Times New Roman" w:cs="Times New Roman"/>
            <w:color w:val="000000"/>
            <w:sz w:val="24"/>
            <w:szCs w:val="24"/>
            <w:lang w:val="en-US" w:eastAsia="de-DE"/>
          </w:rPr>
          <w:t xml:space="preserve"> </w:t>
        </w:r>
      </w:ins>
      <w:del w:id="153" w:author="Lotz, Christin" w:date="2024-04-22T21:03:00Z">
        <w:r w:rsidR="00497479" w:rsidRPr="00497479" w:rsidDel="00CE2630">
          <w:rPr>
            <w:rFonts w:ascii="Times New Roman" w:eastAsia="Times New Roman" w:hAnsi="Times New Roman" w:cs="Times New Roman"/>
            <w:color w:val="000000"/>
            <w:sz w:val="24"/>
            <w:szCs w:val="24"/>
            <w:lang w:val="en-US" w:eastAsia="de-DE"/>
          </w:rPr>
          <w:delText xml:space="preserve">, in contrast, </w:delText>
        </w:r>
      </w:del>
      <w:r w:rsidR="00497479" w:rsidRPr="00497479">
        <w:rPr>
          <w:rFonts w:ascii="Times New Roman" w:eastAsia="Times New Roman" w:hAnsi="Times New Roman" w:cs="Times New Roman"/>
          <w:color w:val="000000"/>
          <w:sz w:val="24"/>
          <w:szCs w:val="24"/>
          <w:lang w:val="en-US" w:eastAsia="de-DE"/>
        </w:rPr>
        <w:t>referred to the resources available for coping with the stressors</w:t>
      </w:r>
      <w:r w:rsidR="003F4954">
        <w:rPr>
          <w:rFonts w:ascii="Times New Roman" w:eastAsia="Times New Roman" w:hAnsi="Times New Roman" w:cs="Times New Roman"/>
          <w:color w:val="000000"/>
          <w:sz w:val="24"/>
          <w:szCs w:val="24"/>
          <w:lang w:val="en-US" w:eastAsia="de-DE"/>
        </w:rPr>
        <w:t xml:space="preserve"> </w:t>
      </w:r>
      <w:r w:rsidR="003F4954" w:rsidRPr="00497479">
        <w:rPr>
          <w:rFonts w:ascii="Times New Roman" w:eastAsia="Times New Roman" w:hAnsi="Times New Roman" w:cs="Times New Roman"/>
          <w:color w:val="000000"/>
          <w:sz w:val="24"/>
          <w:szCs w:val="24"/>
          <w:lang w:val="en-US" w:eastAsia="de-DE"/>
        </w:rPr>
        <w:t xml:space="preserve">(see Fig. 1, box </w:t>
      </w:r>
      <w:r w:rsidR="003F4954">
        <w:rPr>
          <w:rFonts w:ascii="Times New Roman" w:eastAsia="Times New Roman" w:hAnsi="Times New Roman" w:cs="Times New Roman"/>
          <w:color w:val="000000"/>
          <w:sz w:val="24"/>
          <w:szCs w:val="24"/>
          <w:lang w:val="en-US" w:eastAsia="de-DE"/>
        </w:rPr>
        <w:t>4</w:t>
      </w:r>
      <w:r w:rsidR="003F4954" w:rsidRPr="00497479">
        <w:rPr>
          <w:rFonts w:ascii="Times New Roman" w:eastAsia="Times New Roman" w:hAnsi="Times New Roman" w:cs="Times New Roman"/>
          <w:color w:val="000000"/>
          <w:sz w:val="24"/>
          <w:szCs w:val="24"/>
          <w:lang w:val="en-US" w:eastAsia="de-DE"/>
        </w:rPr>
        <w:t>).</w:t>
      </w:r>
    </w:p>
    <w:p w14:paraId="790999EC" w14:textId="77777777" w:rsidR="00497479" w:rsidRPr="00782158" w:rsidRDefault="00497479" w:rsidP="00D44633">
      <w:pPr>
        <w:spacing w:before="120" w:after="240" w:line="360" w:lineRule="auto"/>
        <w:rPr>
          <w:rFonts w:ascii="Times New Roman" w:eastAsia="Times New Roman" w:hAnsi="Times New Roman" w:cs="Times New Roman"/>
          <w:color w:val="000000"/>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commentRangeStart w:id="154"/>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commentRangeEnd w:id="154"/>
      <w:r w:rsidR="0098574D">
        <w:rPr>
          <w:rStyle w:val="Kommentarzeichen"/>
        </w:rPr>
        <w:commentReference w:id="154"/>
      </w:r>
    </w:p>
    <w:p w14:paraId="57E71078" w14:textId="095E70F7"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w:t>
      </w:r>
      <w:del w:id="155" w:author="Lotz, Christin" w:date="2024-04-22T21:04:00Z">
        <w:r w:rsidRPr="00796CF6" w:rsidDel="00AA0CCC">
          <w:rPr>
            <w:rFonts w:ascii="Times New Roman" w:eastAsia="Times New Roman" w:hAnsi="Times New Roman" w:cs="Times New Roman"/>
            <w:color w:val="000000"/>
            <w:sz w:val="24"/>
            <w:szCs w:val="24"/>
            <w:lang w:val="en-US" w:eastAsia="de-DE"/>
          </w:rPr>
          <w:delText xml:space="preserve">in </w:delText>
        </w:r>
      </w:del>
      <w:ins w:id="156" w:author="Lotz, Christin" w:date="2024-04-22T21:04:00Z">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ins>
      <w:proofErr w:type="spellStart"/>
      <w:r w:rsidRPr="00796CF6">
        <w:rPr>
          <w:rFonts w:ascii="Times New Roman" w:eastAsia="Times New Roman" w:hAnsi="Times New Roman" w:cs="Times New Roman"/>
          <w:color w:val="000000"/>
          <w:sz w:val="24"/>
          <w:szCs w:val="24"/>
          <w:lang w:val="en-US" w:eastAsia="de-DE"/>
        </w:rPr>
        <w:t>the</w:t>
      </w:r>
      <w:proofErr w:type="spellEnd"/>
      <w:r w:rsidRPr="00796CF6">
        <w:rPr>
          <w:rFonts w:ascii="Times New Roman" w:eastAsia="Times New Roman" w:hAnsi="Times New Roman" w:cs="Times New Roman"/>
          <w:color w:val="000000"/>
          <w:sz w:val="24"/>
          <w:szCs w:val="24"/>
          <w:lang w:val="en-US" w:eastAsia="de-DE"/>
        </w:rPr>
        <w:t xml:space="preserve"> course of a five-phase lab study. </w:t>
      </w:r>
    </w:p>
    <w:p w14:paraId="4712C09F" w14:textId="005AADF8"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commentRangeStart w:id="157"/>
      <w:r>
        <w:rPr>
          <w:rFonts w:ascii="Times New Roman" w:eastAsia="Times New Roman" w:hAnsi="Times New Roman" w:cs="Times New Roman"/>
          <w:color w:val="000000"/>
          <w:sz w:val="24"/>
          <w:szCs w:val="24"/>
          <w:lang w:val="en-US" w:eastAsia="de-DE"/>
        </w:rPr>
        <w:t xml:space="preserve">For z-standardization as a method to account for individual differences in the baseline HR, </w:t>
      </w:r>
      <w:commentRangeEnd w:id="157"/>
      <w:r w:rsidR="00AA0CCC">
        <w:rPr>
          <w:rStyle w:val="Kommentarzeichen"/>
        </w:rPr>
        <w:commentReference w:id="157"/>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del w:id="158" w:author="Lotz, Christin" w:date="2024-04-22T21:04:00Z">
        <w:r w:rsidR="00BE03B6" w:rsidDel="00AA0CCC">
          <w:rPr>
            <w:rFonts w:ascii="Times New Roman" w:eastAsia="Times New Roman" w:hAnsi="Times New Roman" w:cs="Times New Roman"/>
            <w:color w:val="000000"/>
            <w:sz w:val="24"/>
            <w:szCs w:val="24"/>
            <w:lang w:val="en-US" w:eastAsia="de-DE"/>
          </w:rPr>
          <w:delText xml:space="preserve">for </w:delText>
        </w:r>
      </w:del>
      <w:ins w:id="159" w:author="Lotz, Christin" w:date="2024-04-22T21:04:00Z">
        <w:r w:rsidR="00AA0CCC">
          <w:rPr>
            <w:rFonts w:ascii="Times New Roman" w:eastAsia="Times New Roman" w:hAnsi="Times New Roman" w:cs="Times New Roman"/>
            <w:color w:val="000000"/>
            <w:sz w:val="24"/>
            <w:szCs w:val="24"/>
            <w:lang w:val="en-US" w:eastAsia="de-DE"/>
          </w:rPr>
          <w:t xml:space="preserve">over the course of </w:t>
        </w:r>
      </w:ins>
      <w:r w:rsidR="00BE03B6">
        <w:rPr>
          <w:rFonts w:ascii="Times New Roman" w:eastAsia="Times New Roman" w:hAnsi="Times New Roman" w:cs="Times New Roman"/>
          <w:color w:val="000000"/>
          <w:sz w:val="24"/>
          <w:szCs w:val="24"/>
          <w:lang w:val="en-US" w:eastAsia="de-DE"/>
        </w:rPr>
        <w:t>the entire two-hours study</w:t>
      </w:r>
      <w:r w:rsidR="00914988">
        <w:rPr>
          <w:rFonts w:ascii="Times New Roman" w:eastAsia="Times New Roman" w:hAnsi="Times New Roman" w:cs="Times New Roman"/>
          <w:color w:val="000000"/>
          <w:sz w:val="24"/>
          <w:szCs w:val="24"/>
          <w:lang w:val="en-US" w:eastAsia="de-DE"/>
        </w:rPr>
        <w:t xml:space="preserve">. </w:t>
      </w:r>
    </w:p>
    <w:p w14:paraId="76222991" w14:textId="0495F536"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ins w:id="160" w:author="Lotz, Christin" w:date="2024-04-22T21:06:00Z">
        <w:r w:rsidR="00076787">
          <w:rPr>
            <w:rFonts w:ascii="Times New Roman" w:eastAsia="Times New Roman" w:hAnsi="Times New Roman" w:cs="Times New Roman"/>
            <w:color w:val="000000"/>
            <w:sz w:val="24"/>
            <w:szCs w:val="24"/>
            <w:lang w:val="en-US" w:eastAsia="de-DE"/>
          </w:rPr>
          <w:t xml:space="preserve">mean differences of </w:t>
        </w:r>
      </w:ins>
      <w:r w:rsidR="00914988" w:rsidRPr="00914988">
        <w:rPr>
          <w:rFonts w:ascii="Times New Roman" w:eastAsia="Times New Roman" w:hAnsi="Times New Roman" w:cs="Times New Roman"/>
          <w:color w:val="000000"/>
          <w:sz w:val="24"/>
          <w:szCs w:val="24"/>
          <w:lang w:val="en-US" w:eastAsia="de-DE"/>
        </w:rPr>
        <w:t xml:space="preserve">the HR levels </w:t>
      </w:r>
      <w:del w:id="161" w:author="Lotz, Christin" w:date="2024-04-22T21:05:00Z">
        <w:r w:rsidR="004C0042" w:rsidDel="00076787">
          <w:rPr>
            <w:rFonts w:ascii="Times New Roman" w:eastAsia="Times New Roman" w:hAnsi="Times New Roman" w:cs="Times New Roman"/>
            <w:color w:val="000000"/>
            <w:sz w:val="24"/>
            <w:szCs w:val="24"/>
            <w:lang w:val="en-US" w:eastAsia="de-DE"/>
          </w:rPr>
          <w:delText>in</w:delText>
        </w:r>
        <w:r w:rsidR="00914988" w:rsidRPr="00914988" w:rsidDel="00076787">
          <w:rPr>
            <w:rFonts w:ascii="Times New Roman" w:eastAsia="Times New Roman" w:hAnsi="Times New Roman" w:cs="Times New Roman"/>
            <w:color w:val="000000"/>
            <w:sz w:val="24"/>
            <w:szCs w:val="24"/>
            <w:lang w:val="en-US" w:eastAsia="de-DE"/>
          </w:rPr>
          <w:delText xml:space="preserve"> </w:delText>
        </w:r>
      </w:del>
      <w:ins w:id="162" w:author="Lotz, Christin" w:date="2024-04-22T21:07:00Z">
        <w:r w:rsidR="00076787">
          <w:rPr>
            <w:rFonts w:ascii="Times New Roman" w:eastAsia="Times New Roman" w:hAnsi="Times New Roman" w:cs="Times New Roman"/>
            <w:color w:val="000000"/>
            <w:sz w:val="24"/>
            <w:szCs w:val="24"/>
            <w:lang w:val="en-US" w:eastAsia="de-DE"/>
          </w:rPr>
          <w:t>across</w:t>
        </w:r>
      </w:ins>
      <w:ins w:id="163" w:author="Lotz, Christin" w:date="2024-04-22T21:05:00Z">
        <w:r w:rsidR="00076787" w:rsidRPr="00914988">
          <w:rPr>
            <w:rFonts w:ascii="Times New Roman" w:eastAsia="Times New Roman" w:hAnsi="Times New Roman" w:cs="Times New Roman"/>
            <w:color w:val="000000"/>
            <w:sz w:val="24"/>
            <w:szCs w:val="24"/>
            <w:lang w:val="en-US" w:eastAsia="de-DE"/>
          </w:rPr>
          <w:t xml:space="preserve"> </w:t>
        </w:r>
      </w:ins>
      <w:r w:rsidR="00914988" w:rsidRPr="00914988">
        <w:rPr>
          <w:rFonts w:ascii="Times New Roman" w:eastAsia="Times New Roman" w:hAnsi="Times New Roman" w:cs="Times New Roman"/>
          <w:color w:val="000000"/>
          <w:sz w:val="24"/>
          <w:szCs w:val="24"/>
          <w:lang w:val="en-US" w:eastAsia="de-DE"/>
        </w:rPr>
        <w:t xml:space="preserve">the </w:t>
      </w:r>
      <w:del w:id="164" w:author="Lotz, Christin" w:date="2024-04-22T21:05:00Z">
        <w:r w:rsidR="00914988" w:rsidRPr="00914988" w:rsidDel="00076787">
          <w:rPr>
            <w:rFonts w:ascii="Times New Roman" w:eastAsia="Times New Roman" w:hAnsi="Times New Roman" w:cs="Times New Roman"/>
            <w:color w:val="000000"/>
            <w:sz w:val="24"/>
            <w:szCs w:val="24"/>
            <w:lang w:val="en-US" w:eastAsia="de-DE"/>
          </w:rPr>
          <w:delText xml:space="preserve">different </w:delText>
        </w:r>
      </w:del>
      <w:ins w:id="165" w:author="Lotz, Christin" w:date="2024-04-22T21:06:00Z">
        <w:r w:rsidR="00076787">
          <w:rPr>
            <w:rFonts w:ascii="Times New Roman" w:eastAsia="Times New Roman" w:hAnsi="Times New Roman" w:cs="Times New Roman"/>
            <w:color w:val="000000"/>
            <w:sz w:val="24"/>
            <w:szCs w:val="24"/>
            <w:lang w:val="en-US" w:eastAsia="de-DE"/>
          </w:rPr>
          <w:t xml:space="preserve">selected </w:t>
        </w:r>
      </w:ins>
      <w:ins w:id="166" w:author="Lotz, Christin" w:date="2024-04-22T21:05:00Z">
        <w:r w:rsidR="00076787">
          <w:rPr>
            <w:rFonts w:ascii="Times New Roman" w:eastAsia="Times New Roman" w:hAnsi="Times New Roman" w:cs="Times New Roman"/>
            <w:color w:val="000000"/>
            <w:sz w:val="24"/>
            <w:szCs w:val="24"/>
            <w:lang w:val="en-US" w:eastAsia="de-DE"/>
          </w:rPr>
          <w:t>five</w:t>
        </w:r>
        <w:r w:rsidR="00076787" w:rsidRPr="00914988">
          <w:rPr>
            <w:rFonts w:ascii="Times New Roman" w:eastAsia="Times New Roman" w:hAnsi="Times New Roman" w:cs="Times New Roman"/>
            <w:color w:val="000000"/>
            <w:sz w:val="24"/>
            <w:szCs w:val="24"/>
            <w:lang w:val="en-US" w:eastAsia="de-DE"/>
          </w:rPr>
          <w:t xml:space="preserve"> </w:t>
        </w:r>
      </w:ins>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w:t>
      </w:r>
      <w:commentRangeStart w:id="167"/>
      <w:r w:rsidRPr="00902F45">
        <w:rPr>
          <w:rFonts w:ascii="Times New Roman" w:eastAsia="Times New Roman" w:hAnsi="Times New Roman" w:cs="Times New Roman"/>
          <w:color w:val="000000"/>
          <w:sz w:val="24"/>
          <w:szCs w:val="24"/>
          <w:lang w:val="en-US" w:eastAsia="de-DE"/>
        </w:rPr>
        <w:t xml:space="preserve">mean HR </w:t>
      </w:r>
      <w:commentRangeEnd w:id="167"/>
      <w:r w:rsidR="00076787">
        <w:rPr>
          <w:rStyle w:val="Kommentarzeichen"/>
        </w:rPr>
        <w:commentReference w:id="167"/>
      </w:r>
      <w:r w:rsidRPr="00902F45">
        <w:rPr>
          <w:rFonts w:ascii="Times New Roman" w:eastAsia="Times New Roman" w:hAnsi="Times New Roman" w:cs="Times New Roman"/>
          <w:color w:val="000000"/>
          <w:sz w:val="24"/>
          <w:szCs w:val="24"/>
          <w:lang w:val="en-US" w:eastAsia="de-DE"/>
        </w:rPr>
        <w:t xml:space="preserve">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 </w:t>
      </w:r>
      <w:commentRangeStart w:id="168"/>
      <w:r w:rsidRPr="00902F45">
        <w:rPr>
          <w:rFonts w:ascii="Times New Roman" w:eastAsia="Times New Roman" w:hAnsi="Times New Roman" w:cs="Times New Roman"/>
          <w:color w:val="000000"/>
          <w:sz w:val="24"/>
          <w:szCs w:val="24"/>
          <w:lang w:val="en-US" w:eastAsia="de-DE"/>
        </w:rPr>
        <w:t>whereas the mean slope and mean intercept estimates are based on all values at all measurement time points (see Table 2).</w:t>
      </w:r>
      <w:commentRangeEnd w:id="168"/>
      <w:r w:rsidR="00076787">
        <w:rPr>
          <w:rStyle w:val="Kommentarzeichen"/>
        </w:rPr>
        <w:commentReference w:id="168"/>
      </w:r>
    </w:p>
    <w:p w14:paraId="17A1A0DB" w14:textId="1239745C"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ins w:id="169" w:author="Lotz, Christin" w:date="2024-04-22T21:21:00Z">
        <w:r w:rsidR="003C3292">
          <w:rPr>
            <w:rFonts w:ascii="Times New Roman" w:eastAsia="Times New Roman" w:hAnsi="Times New Roman" w:cs="Times New Roman"/>
            <w:color w:val="000000"/>
            <w:sz w:val="24"/>
            <w:szCs w:val="24"/>
            <w:lang w:val="en-US" w:eastAsia="de-DE"/>
          </w:rPr>
          <w:t xml:space="preserve">standardized </w:t>
        </w:r>
      </w:ins>
      <w:r w:rsidR="00D44633" w:rsidRPr="00CF700B">
        <w:rPr>
          <w:rFonts w:ascii="Times New Roman" w:eastAsia="Times New Roman" w:hAnsi="Times New Roman" w:cs="Times New Roman"/>
          <w:color w:val="000000"/>
          <w:sz w:val="24"/>
          <w:szCs w:val="24"/>
          <w:lang w:val="en-US" w:eastAsia="de-DE"/>
        </w:rPr>
        <w:t xml:space="preserve">HR </w:t>
      </w:r>
      <w:ins w:id="170" w:author="Lotz, Christin" w:date="2024-04-22T21:21:00Z">
        <w:r w:rsidR="003C3292">
          <w:rPr>
            <w:rFonts w:ascii="Times New Roman" w:eastAsia="Times New Roman" w:hAnsi="Times New Roman" w:cs="Times New Roman"/>
            <w:color w:val="000000"/>
            <w:sz w:val="24"/>
            <w:szCs w:val="24"/>
            <w:lang w:val="en-US" w:eastAsia="de-DE"/>
          </w:rPr>
          <w:t xml:space="preserve">values </w:t>
        </w:r>
      </w:ins>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w:t>
      </w:r>
      <w:r w:rsidR="00D44633">
        <w:rPr>
          <w:rFonts w:ascii="Times New Roman" w:eastAsia="Times New Roman" w:hAnsi="Times New Roman" w:cs="Times New Roman"/>
          <w:color w:val="000000"/>
          <w:sz w:val="24"/>
          <w:szCs w:val="24"/>
          <w:lang w:val="en-US" w:eastAsia="de-DE"/>
        </w:rPr>
        <w:lastRenderedPageBreak/>
        <w:t xml:space="preserve">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171"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171"/>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p>
    <w:p w14:paraId="43619DDA" w14:textId="13BCB16D"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w:t>
      </w:r>
      <w:ins w:id="172" w:author="Lotz, Christin" w:date="2024-04-22T21:22:00Z">
        <w:r w:rsidR="002C14C3">
          <w:rPr>
            <w:rFonts w:ascii="Times New Roman" w:eastAsia="Times New Roman" w:hAnsi="Times New Roman" w:cs="Times New Roman"/>
            <w:color w:val="000000"/>
            <w:sz w:val="24"/>
            <w:szCs w:val="24"/>
            <w:lang w:val="en-US" w:eastAsia="de-DE"/>
          </w:rPr>
          <w:t>A</w:t>
        </w:r>
      </w:ins>
      <w:del w:id="173" w:author="Lotz, Christin" w:date="2024-04-22T21:22:00Z">
        <w:r w:rsidRPr="00796CF6" w:rsidDel="002C14C3">
          <w:rPr>
            <w:rFonts w:ascii="Times New Roman" w:eastAsia="Times New Roman" w:hAnsi="Times New Roman" w:cs="Times New Roman"/>
            <w:color w:val="000000"/>
            <w:sz w:val="24"/>
            <w:szCs w:val="24"/>
            <w:lang w:val="en-US" w:eastAsia="de-DE"/>
          </w:rPr>
          <w:delText>In a</w:delText>
        </w:r>
      </w:del>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063A2750"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commentRangeStart w:id="174"/>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levels </w:t>
      </w:r>
      <w:commentRangeEnd w:id="174"/>
      <w:r w:rsidR="002C14C3">
        <w:rPr>
          <w:rStyle w:val="Kommentarzeichen"/>
        </w:rPr>
        <w:commentReference w:id="174"/>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w:t>
      </w:r>
      <w:del w:id="175" w:author="Lotz, Christin" w:date="2024-04-22T21:23:00Z">
        <w:r w:rsidR="001501C5" w:rsidDel="002C14C3">
          <w:rPr>
            <w:rFonts w:ascii="Times New Roman" w:eastAsia="Times New Roman" w:hAnsi="Times New Roman" w:cs="Times New Roman"/>
            <w:color w:val="000000"/>
            <w:sz w:val="24"/>
            <w:szCs w:val="24"/>
            <w:lang w:val="en-US" w:eastAsia="de-DE"/>
          </w:rPr>
          <w:delText>s</w:delText>
        </w:r>
      </w:del>
      <w:r w:rsidR="001501C5">
        <w:rPr>
          <w:rFonts w:ascii="Times New Roman" w:eastAsia="Times New Roman" w:hAnsi="Times New Roman" w:cs="Times New Roman"/>
          <w:color w:val="000000"/>
          <w:sz w:val="24"/>
          <w:szCs w:val="24"/>
          <w:lang w:val="en-US" w:eastAsia="de-DE"/>
        </w:rPr>
        <w:t xml:space="preserve">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ins w:id="176" w:author="Lotz, Christin" w:date="2024-04-22T21:24:00Z">
        <w:r w:rsidR="002C14C3">
          <w:rPr>
            <w:rFonts w:ascii="Times New Roman" w:eastAsia="Times New Roman" w:hAnsi="Times New Roman" w:cs="Times New Roman"/>
            <w:color w:val="000000"/>
            <w:sz w:val="24"/>
            <w:szCs w:val="24"/>
            <w:lang w:val="en-US" w:eastAsia="de-DE"/>
          </w:rPr>
          <w:t xml:space="preserve"> as predictors</w:t>
        </w:r>
      </w:ins>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ins w:id="177" w:author="Lotz, Christin" w:date="2024-04-22T21:23:00Z">
        <w:r w:rsidR="002C14C3">
          <w:rPr>
            <w:rFonts w:ascii="Times New Roman" w:eastAsia="Times New Roman" w:hAnsi="Times New Roman" w:cs="Times New Roman"/>
            <w:color w:val="000000"/>
            <w:sz w:val="24"/>
            <w:szCs w:val="24"/>
            <w:lang w:val="en-US" w:eastAsia="de-DE"/>
          </w:rPr>
          <w:t xml:space="preserve">the </w:t>
        </w:r>
      </w:ins>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del w:id="178" w:author="Lotz, Christin" w:date="2024-04-22T21:28:00Z">
        <w:r w:rsidR="001501C5" w:rsidRPr="00394A7D" w:rsidDel="00361114">
          <w:rPr>
            <w:rFonts w:ascii="Times New Roman" w:hAnsi="Times New Roman" w:cs="Times New Roman"/>
            <w:sz w:val="24"/>
            <w:szCs w:val="24"/>
            <w:lang w:val="en-US"/>
          </w:rPr>
          <w:delText xml:space="preserve">HR levels were </w:delText>
        </w:r>
      </w:del>
      <w:del w:id="179" w:author="Lotz, Christin" w:date="2024-04-22T21:26:00Z">
        <w:r w:rsidR="001501C5" w:rsidRPr="00394A7D" w:rsidDel="00361114">
          <w:rPr>
            <w:rFonts w:ascii="Times New Roman" w:hAnsi="Times New Roman" w:cs="Times New Roman"/>
            <w:sz w:val="24"/>
            <w:szCs w:val="24"/>
            <w:lang w:val="en-US"/>
          </w:rPr>
          <w:delText xml:space="preserve">only </w:delText>
        </w:r>
      </w:del>
      <w:del w:id="180" w:author="Lotz, Christin" w:date="2024-04-22T21:28:00Z">
        <w:r w:rsidR="001501C5" w:rsidRPr="00394A7D" w:rsidDel="00361114">
          <w:rPr>
            <w:rFonts w:ascii="Times New Roman" w:hAnsi="Times New Roman" w:cs="Times New Roman"/>
            <w:sz w:val="24"/>
            <w:szCs w:val="24"/>
            <w:lang w:val="en-US"/>
          </w:rPr>
          <w:delText xml:space="preserve">predicted </w:delText>
        </w:r>
      </w:del>
      <w:del w:id="181" w:author="Lotz, Christin" w:date="2024-04-22T21:25:00Z">
        <w:r w:rsidR="001501C5" w:rsidRPr="00394A7D" w:rsidDel="002C14C3">
          <w:rPr>
            <w:rFonts w:ascii="Times New Roman" w:hAnsi="Times New Roman" w:cs="Times New Roman"/>
            <w:sz w:val="24"/>
            <w:szCs w:val="24"/>
            <w:lang w:val="en-US"/>
          </w:rPr>
          <w:delText xml:space="preserve">with </w:delText>
        </w:r>
      </w:del>
      <w:del w:id="182" w:author="Lotz, Christin" w:date="2024-04-22T21:28:00Z">
        <w:r w:rsidR="001501C5" w:rsidRPr="00394A7D" w:rsidDel="00361114">
          <w:rPr>
            <w:rFonts w:ascii="Times New Roman" w:hAnsi="Times New Roman" w:cs="Times New Roman"/>
            <w:sz w:val="24"/>
            <w:szCs w:val="24"/>
            <w:lang w:val="en-US"/>
          </w:rPr>
          <w:delText xml:space="preserve">the disruption and confidence appraisal </w:delText>
        </w:r>
      </w:del>
      <w:del w:id="183" w:author="Lotz, Christin" w:date="2024-04-22T21:27:00Z">
        <w:r w:rsidR="001501C5" w:rsidRPr="00394A7D" w:rsidDel="00361114">
          <w:rPr>
            <w:rFonts w:ascii="Times New Roman" w:hAnsi="Times New Roman" w:cs="Times New Roman"/>
            <w:sz w:val="24"/>
            <w:szCs w:val="24"/>
            <w:lang w:val="en-US"/>
          </w:rPr>
          <w:delText xml:space="preserve">after the teaching had taken place, i.e., for all the intervals </w:delText>
        </w:r>
        <w:r w:rsidR="001501C5" w:rsidDel="00361114">
          <w:rPr>
            <w:rFonts w:ascii="Times New Roman" w:hAnsi="Times New Roman" w:cs="Times New Roman"/>
            <w:sz w:val="24"/>
            <w:szCs w:val="24"/>
            <w:lang w:val="en-US"/>
          </w:rPr>
          <w:delText>following</w:delText>
        </w:r>
        <w:r w:rsidR="001501C5" w:rsidRPr="00394A7D" w:rsidDel="00361114">
          <w:rPr>
            <w:rFonts w:ascii="Times New Roman" w:hAnsi="Times New Roman" w:cs="Times New Roman"/>
            <w:sz w:val="24"/>
            <w:szCs w:val="24"/>
            <w:lang w:val="en-US"/>
          </w:rPr>
          <w:delText xml:space="preserve"> </w:delText>
        </w:r>
      </w:del>
      <w:del w:id="184" w:author="Lotz, Christin" w:date="2024-04-22T21:26:00Z">
        <w:r w:rsidR="001501C5" w:rsidRPr="00394A7D" w:rsidDel="00361114">
          <w:rPr>
            <w:rFonts w:ascii="Times New Roman" w:hAnsi="Times New Roman" w:cs="Times New Roman"/>
            <w:sz w:val="24"/>
            <w:szCs w:val="24"/>
            <w:lang w:val="en-US"/>
          </w:rPr>
          <w:delText>the pre-teaching interval</w:delText>
        </w:r>
        <w:r w:rsidR="001501C5" w:rsidDel="00361114">
          <w:rPr>
            <w:rFonts w:ascii="Times New Roman" w:hAnsi="Times New Roman" w:cs="Times New Roman"/>
            <w:sz w:val="24"/>
            <w:szCs w:val="24"/>
            <w:lang w:val="en-US"/>
          </w:rPr>
          <w:delText xml:space="preserve"> (I</w:delText>
        </w:r>
        <w:r w:rsidR="001501C5" w:rsidRPr="00394A7D" w:rsidDel="00361114">
          <w:rPr>
            <w:rFonts w:ascii="Times New Roman" w:hAnsi="Times New Roman" w:cs="Times New Roman"/>
            <w:sz w:val="24"/>
            <w:szCs w:val="24"/>
            <w:vertAlign w:val="subscript"/>
            <w:lang w:val="en-US"/>
          </w:rPr>
          <w:delText>1</w:delText>
        </w:r>
        <w:r w:rsidR="001501C5" w:rsidDel="00361114">
          <w:rPr>
            <w:rFonts w:ascii="Times New Roman" w:hAnsi="Times New Roman" w:cs="Times New Roman"/>
            <w:sz w:val="24"/>
            <w:szCs w:val="24"/>
            <w:lang w:val="en-US"/>
          </w:rPr>
          <w:delText>).</w:delText>
        </w:r>
        <w:r w:rsidR="000E0309" w:rsidDel="00361114">
          <w:rPr>
            <w:rFonts w:ascii="Times New Roman" w:eastAsia="Times New Roman" w:hAnsi="Times New Roman" w:cs="Times New Roman"/>
            <w:color w:val="000000"/>
            <w:sz w:val="24"/>
            <w:szCs w:val="24"/>
            <w:lang w:val="en-US" w:eastAsia="de-DE"/>
          </w:rPr>
          <w:delText xml:space="preserve"> </w:delText>
        </w:r>
      </w:del>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ins w:id="185" w:author="Lotz, Christin" w:date="2024-04-22T21:32:00Z">
        <w:r w:rsidR="00361114">
          <w:rPr>
            <w:rFonts w:ascii="Times New Roman" w:eastAsia="Times New Roman" w:hAnsi="Times New Roman" w:cs="Times New Roman"/>
            <w:color w:val="000000"/>
            <w:sz w:val="24"/>
            <w:szCs w:val="24"/>
            <w:lang w:val="en-US" w:eastAsia="de-DE"/>
          </w:rPr>
          <w:t>Furthermore, w</w:t>
        </w:r>
      </w:ins>
      <w:del w:id="186" w:author="Lotz, Christin" w:date="2024-04-22T21:32:00Z">
        <w:r w:rsidR="00FA538F" w:rsidRPr="00FA538F" w:rsidDel="00361114">
          <w:rPr>
            <w:rFonts w:ascii="Times New Roman" w:eastAsia="Times New Roman" w:hAnsi="Times New Roman" w:cs="Times New Roman"/>
            <w:color w:val="000000"/>
            <w:sz w:val="24"/>
            <w:szCs w:val="24"/>
            <w:lang w:val="en-US" w:eastAsia="de-DE"/>
          </w:rPr>
          <w:delText>W</w:delText>
        </w:r>
      </w:del>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ins w:id="187" w:author="Lotz, Christin" w:date="2024-04-22T21:32:00Z">
        <w:r w:rsidR="00361114">
          <w:rPr>
            <w:rFonts w:ascii="Times New Roman" w:eastAsia="Times New Roman" w:hAnsi="Times New Roman" w:cs="Times New Roman"/>
            <w:color w:val="000000"/>
            <w:sz w:val="24"/>
            <w:szCs w:val="24"/>
            <w:lang w:val="en-US" w:eastAsia="de-DE"/>
          </w:rPr>
          <w:t>s</w:t>
        </w:r>
      </w:ins>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361114">
        <w:rPr>
          <w:rFonts w:ascii="Times New Roman" w:eastAsia="Times New Roman" w:hAnsi="Times New Roman" w:cs="Times New Roman"/>
          <w:i/>
          <w:iCs/>
          <w:color w:val="000000"/>
          <w:sz w:val="24"/>
          <w:szCs w:val="24"/>
          <w:lang w:val="en-US" w:eastAsia="de-DE"/>
          <w:rPrChange w:id="188" w:author="Lotz, Christin" w:date="2024-04-22T21:28:00Z">
            <w:rPr>
              <w:rFonts w:ascii="Times New Roman" w:eastAsia="Times New Roman" w:hAnsi="Times New Roman" w:cs="Times New Roman"/>
              <w:color w:val="000000"/>
              <w:sz w:val="24"/>
              <w:szCs w:val="24"/>
              <w:lang w:val="en-US" w:eastAsia="de-DE"/>
            </w:rPr>
          </w:rPrChange>
        </w:rPr>
        <w:t>changes</w:t>
      </w:r>
      <w:r w:rsidR="00FA538F" w:rsidRPr="00FA538F">
        <w:rPr>
          <w:rFonts w:ascii="Times New Roman" w:eastAsia="Times New Roman" w:hAnsi="Times New Roman" w:cs="Times New Roman"/>
          <w:color w:val="000000"/>
          <w:sz w:val="24"/>
          <w:szCs w:val="24"/>
          <w:lang w:val="en-US" w:eastAsia="de-DE"/>
        </w:rPr>
        <w:t xml:space="preserve"> in </w:t>
      </w:r>
      <w:r w:rsidR="00FA538F">
        <w:rPr>
          <w:rFonts w:ascii="Times New Roman" w:eastAsia="Times New Roman" w:hAnsi="Times New Roman" w:cs="Times New Roman"/>
          <w:color w:val="000000"/>
          <w:sz w:val="24"/>
          <w:szCs w:val="24"/>
          <w:lang w:val="en-US" w:eastAsia="de-DE"/>
        </w:rPr>
        <w:t xml:space="preserve">teachers’ HR </w:t>
      </w:r>
      <w:ins w:id="189" w:author="Lotz, Christin" w:date="2024-04-22T21:33:00Z">
        <w:r w:rsidR="00361114">
          <w:rPr>
            <w:rFonts w:ascii="Times New Roman" w:eastAsia="Times New Roman" w:hAnsi="Times New Roman" w:cs="Times New Roman"/>
            <w:color w:val="000000"/>
            <w:sz w:val="24"/>
            <w:szCs w:val="24"/>
            <w:lang w:val="en-US" w:eastAsia="de-DE"/>
          </w:rPr>
          <w:t xml:space="preserve">(i.e., mean slopes) </w:t>
        </w:r>
      </w:ins>
      <w:r w:rsidR="00FA538F" w:rsidRPr="00FA538F">
        <w:rPr>
          <w:rFonts w:ascii="Times New Roman" w:eastAsia="Times New Roman" w:hAnsi="Times New Roman" w:cs="Times New Roman"/>
          <w:color w:val="000000"/>
          <w:sz w:val="24"/>
          <w:szCs w:val="24"/>
          <w:lang w:val="en-US" w:eastAsia="de-DE"/>
        </w:rPr>
        <w:t>at each interval.</w:t>
      </w:r>
      <w:ins w:id="190" w:author="Lotz, Christin" w:date="2024-04-22T21:28:00Z">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ins>
      <w:ins w:id="191" w:author="Lotz, Christin" w:date="2024-04-22T21:29:00Z">
        <w:r w:rsidR="00361114">
          <w:rPr>
            <w:rFonts w:ascii="Times New Roman" w:hAnsi="Times New Roman" w:cs="Times New Roman"/>
            <w:sz w:val="24"/>
            <w:szCs w:val="24"/>
            <w:lang w:val="en-US"/>
          </w:rPr>
          <w:t xml:space="preserve"> and changes</w:t>
        </w:r>
      </w:ins>
      <w:ins w:id="192" w:author="Lotz, Christin" w:date="2024-04-22T21:28:00Z">
        <w:r w:rsidR="00361114" w:rsidRPr="00394A7D">
          <w:rPr>
            <w:rFonts w:ascii="Times New Roman" w:hAnsi="Times New Roman" w:cs="Times New Roman"/>
            <w:sz w:val="24"/>
            <w:szCs w:val="24"/>
            <w:lang w:val="en-US"/>
          </w:rPr>
          <w:t xml:space="preserve"> </w:t>
        </w:r>
      </w:ins>
      <w:ins w:id="193" w:author="Lotz, Christin" w:date="2024-04-22T21:29:00Z">
        <w:r w:rsidR="00361114">
          <w:rPr>
            <w:rFonts w:ascii="Times New Roman" w:hAnsi="Times New Roman" w:cs="Times New Roman"/>
            <w:sz w:val="24"/>
            <w:szCs w:val="24"/>
            <w:lang w:val="en-US"/>
          </w:rPr>
          <w:t xml:space="preserve">of </w:t>
        </w:r>
        <w:r w:rsidR="00361114" w:rsidRPr="00394A7D">
          <w:rPr>
            <w:rFonts w:ascii="Times New Roman" w:hAnsi="Times New Roman" w:cs="Times New Roman"/>
            <w:sz w:val="24"/>
            <w:szCs w:val="24"/>
            <w:lang w:val="en-US"/>
          </w:rPr>
          <w:t>the pre-teaching interval</w:t>
        </w:r>
        <w:r w:rsidR="00361114">
          <w:rPr>
            <w:rFonts w:ascii="Times New Roman" w:hAnsi="Times New Roman" w:cs="Times New Roman"/>
            <w:sz w:val="24"/>
            <w:szCs w:val="24"/>
            <w:lang w:val="en-US"/>
          </w:rPr>
          <w:t xml:space="preserve"> (I</w:t>
        </w:r>
        <w:r w:rsidR="00361114" w:rsidRPr="00394A7D">
          <w:rPr>
            <w:rFonts w:ascii="Times New Roman" w:hAnsi="Times New Roman" w:cs="Times New Roman"/>
            <w:sz w:val="24"/>
            <w:szCs w:val="24"/>
            <w:vertAlign w:val="subscript"/>
            <w:lang w:val="en-US"/>
          </w:rPr>
          <w:t>1</w:t>
        </w:r>
        <w:r w:rsidR="00361114">
          <w:rPr>
            <w:rFonts w:ascii="Times New Roman" w:hAnsi="Times New Roman" w:cs="Times New Roman"/>
            <w:sz w:val="24"/>
            <w:szCs w:val="24"/>
            <w:lang w:val="en-US"/>
          </w:rPr>
          <w:t xml:space="preserve">), </w:t>
        </w:r>
      </w:ins>
      <w:ins w:id="194" w:author="Lotz, Christin" w:date="2024-04-22T21:28:00Z">
        <w:r w:rsidR="00361114" w:rsidRPr="00394A7D">
          <w:rPr>
            <w:rFonts w:ascii="Times New Roman" w:hAnsi="Times New Roman" w:cs="Times New Roman"/>
            <w:sz w:val="24"/>
            <w:szCs w:val="24"/>
            <w:lang w:val="en-US"/>
          </w:rPr>
          <w:t xml:space="preserve">were </w:t>
        </w:r>
        <w:r w:rsidR="00361114">
          <w:rPr>
            <w:rFonts w:ascii="Times New Roman" w:hAnsi="Times New Roman" w:cs="Times New Roman"/>
            <w:sz w:val="24"/>
            <w:szCs w:val="24"/>
            <w:lang w:val="en-US"/>
          </w:rPr>
          <w:t xml:space="preserve">not </w:t>
        </w:r>
        <w:r w:rsidR="00361114" w:rsidRPr="00394A7D">
          <w:rPr>
            <w:rFonts w:ascii="Times New Roman" w:hAnsi="Times New Roman" w:cs="Times New Roman"/>
            <w:sz w:val="24"/>
            <w:szCs w:val="24"/>
            <w:lang w:val="en-US"/>
          </w:rPr>
          <w:t xml:space="preserve">predicted </w:t>
        </w:r>
        <w:r w:rsidR="00361114">
          <w:rPr>
            <w:rFonts w:ascii="Times New Roman" w:hAnsi="Times New Roman" w:cs="Times New Roman"/>
            <w:sz w:val="24"/>
            <w:szCs w:val="24"/>
            <w:lang w:val="en-US"/>
          </w:rPr>
          <w:t>by</w:t>
        </w:r>
        <w:r w:rsidR="00361114" w:rsidRPr="00394A7D">
          <w:rPr>
            <w:rFonts w:ascii="Times New Roman" w:hAnsi="Times New Roman" w:cs="Times New Roman"/>
            <w:sz w:val="24"/>
            <w:szCs w:val="24"/>
            <w:lang w:val="en-US"/>
          </w:rPr>
          <w:t xml:space="preserve"> the disruption and confidence appraisal </w:t>
        </w:r>
        <w:r w:rsidR="00361114">
          <w:rPr>
            <w:rFonts w:ascii="Times New Roman" w:hAnsi="Times New Roman" w:cs="Times New Roman"/>
            <w:sz w:val="24"/>
            <w:szCs w:val="24"/>
            <w:lang w:val="en-US"/>
          </w:rPr>
          <w:t>because the classroom events had not taken place yet.</w:t>
        </w:r>
      </w:ins>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commentRangeStart w:id="195"/>
      <w:r w:rsidRPr="00CF700B">
        <w:rPr>
          <w:rFonts w:ascii="Times New Roman" w:eastAsia="Times New Roman" w:hAnsi="Times New Roman" w:cs="Times New Roman"/>
          <w:b/>
          <w:bCs/>
          <w:color w:val="000000"/>
          <w:sz w:val="24"/>
          <w:szCs w:val="24"/>
          <w:lang w:val="en-US" w:eastAsia="de-DE"/>
        </w:rPr>
        <w:t xml:space="preserve"># </w:t>
      </w:r>
      <w:commentRangeStart w:id="196"/>
      <w:r w:rsidRPr="00CF700B">
        <w:rPr>
          <w:rFonts w:ascii="Times New Roman" w:eastAsia="Times New Roman" w:hAnsi="Times New Roman" w:cs="Times New Roman"/>
          <w:b/>
          <w:bCs/>
          <w:color w:val="000000"/>
          <w:sz w:val="24"/>
          <w:szCs w:val="24"/>
          <w:lang w:val="en-US" w:eastAsia="de-DE"/>
        </w:rPr>
        <w:t>Results</w:t>
      </w:r>
      <w:commentRangeEnd w:id="196"/>
      <w:r w:rsidR="00C56E22">
        <w:rPr>
          <w:rStyle w:val="Kommentarzeichen"/>
        </w:rPr>
        <w:commentReference w:id="196"/>
      </w:r>
      <w:commentRangeEnd w:id="195"/>
      <w:r w:rsidR="006807BB">
        <w:rPr>
          <w:rStyle w:val="Kommentarzeichen"/>
        </w:rPr>
        <w:commentReference w:id="195"/>
      </w:r>
    </w:p>
    <w:p w14:paraId="7720D210" w14:textId="77777777"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Research goal 1: Mapping HR Over Study Phases</w:t>
      </w:r>
    </w:p>
    <w:p w14:paraId="4127ABAB" w14:textId="01949075" w:rsidR="00D44633" w:rsidRPr="005D0026"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w:t>
      </w:r>
      <w:commentRangeStart w:id="197"/>
      <w:del w:id="198" w:author="Lotz, Christin" w:date="2024-04-22T21:37:00Z">
        <w:r w:rsidDel="00AD0B71">
          <w:rPr>
            <w:rFonts w:ascii="Times New Roman" w:eastAsia="Times New Roman" w:hAnsi="Times New Roman" w:cs="Times New Roman"/>
            <w:color w:val="000000"/>
            <w:sz w:val="24"/>
            <w:szCs w:val="24"/>
            <w:lang w:val="en-US" w:eastAsia="de-DE"/>
          </w:rPr>
          <w:delText xml:space="preserve">mean </w:delText>
        </w:r>
      </w:del>
      <w:r>
        <w:rPr>
          <w:rFonts w:ascii="Times New Roman" w:eastAsia="Times New Roman" w:hAnsi="Times New Roman" w:cs="Times New Roman"/>
          <w:color w:val="000000"/>
          <w:sz w:val="24"/>
          <w:szCs w:val="24"/>
          <w:lang w:val="en-US" w:eastAsia="de-DE"/>
        </w:rPr>
        <w:t xml:space="preserve">HR </w:t>
      </w:r>
      <w:commentRangeEnd w:id="197"/>
      <w:r w:rsidR="00AD0B71">
        <w:rPr>
          <w:rStyle w:val="Kommentarzeichen"/>
        </w:rPr>
        <w:commentReference w:id="197"/>
      </w:r>
      <w:r>
        <w:rPr>
          <w:rFonts w:ascii="Times New Roman" w:eastAsia="Times New Roman" w:hAnsi="Times New Roman" w:cs="Times New Roman"/>
          <w:color w:val="000000"/>
          <w:sz w:val="24"/>
          <w:szCs w:val="24"/>
          <w:lang w:val="en-US" w:eastAsia="de-DE"/>
        </w:rPr>
        <w:t xml:space="preserve">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teachers’ unstandardized and standardized </w:t>
      </w:r>
      <w:del w:id="199" w:author="Lotz, Christin" w:date="2024-04-22T21:37:00Z">
        <w:r w:rsidR="00FA538F" w:rsidDel="00AD0B71">
          <w:rPr>
            <w:rFonts w:ascii="Times New Roman" w:eastAsia="Times New Roman" w:hAnsi="Times New Roman" w:cs="Times New Roman"/>
            <w:color w:val="000000"/>
            <w:sz w:val="24"/>
            <w:szCs w:val="24"/>
            <w:lang w:val="en-US" w:eastAsia="de-DE"/>
          </w:rPr>
          <w:delText xml:space="preserve">mean </w:delText>
        </w:r>
      </w:del>
      <w:r w:rsidRPr="00CF700B">
        <w:rPr>
          <w:rFonts w:ascii="Times New Roman" w:eastAsia="Times New Roman" w:hAnsi="Times New Roman" w:cs="Times New Roman"/>
          <w:color w:val="000000"/>
          <w:sz w:val="24"/>
          <w:szCs w:val="24"/>
          <w:lang w:val="en-US" w:eastAsia="de-DE"/>
        </w:rPr>
        <w:t>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del w:id="200" w:author="Deiglmayr, Anne" w:date="2024-04-23T12:26:00Z">
        <w:r w:rsidDel="00C56E22">
          <w:rPr>
            <w:rFonts w:ascii="Times New Roman" w:eastAsia="Times New Roman" w:hAnsi="Times New Roman" w:cs="Times New Roman"/>
            <w:color w:val="000000"/>
            <w:sz w:val="24"/>
            <w:szCs w:val="24"/>
            <w:lang w:val="en-US" w:eastAsia="de-DE"/>
          </w:rPr>
          <w:delText>s</w:delText>
        </w:r>
      </w:del>
      <w:r w:rsidRPr="00CF700B">
        <w:rPr>
          <w:rFonts w:ascii="Times New Roman" w:eastAsia="Times New Roman" w:hAnsi="Times New Roman" w:cs="Times New Roman"/>
          <w:color w:val="000000"/>
          <w:sz w:val="24"/>
          <w:szCs w:val="24"/>
          <w:lang w:val="en-US" w:eastAsia="de-DE"/>
        </w:rPr>
        <w:t xml:space="preserve"> the unstandardized </w:t>
      </w:r>
      <w:del w:id="201" w:author="Deiglmayr, Anne" w:date="2024-04-23T12:26:00Z">
        <w:r w:rsidRPr="00CF700B" w:rsidDel="00C56E22">
          <w:rPr>
            <w:rFonts w:ascii="Times New Roman" w:eastAsia="Times New Roman" w:hAnsi="Times New Roman" w:cs="Times New Roman"/>
            <w:color w:val="000000"/>
            <w:sz w:val="24"/>
            <w:szCs w:val="24"/>
            <w:lang w:val="en-US" w:eastAsia="de-DE"/>
          </w:rPr>
          <w:delText xml:space="preserve">mean HR in </w:delText>
        </w:r>
        <w:r w:rsidDel="00C56E22">
          <w:rPr>
            <w:rFonts w:ascii="Times New Roman" w:eastAsia="Times New Roman" w:hAnsi="Times New Roman" w:cs="Times New Roman"/>
            <w:color w:val="000000"/>
            <w:sz w:val="24"/>
            <w:szCs w:val="24"/>
            <w:lang w:val="en-US" w:eastAsia="de-DE"/>
          </w:rPr>
          <w:delText>BPM</w:delText>
        </w:r>
        <w:r w:rsidRPr="00CF700B" w:rsidDel="00C56E22">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 xml:space="preserve">and </w:t>
      </w:r>
      <w:del w:id="202" w:author="Deiglmayr, Anne" w:date="2024-04-23T12:26:00Z">
        <w:r w:rsidRPr="00CF700B" w:rsidDel="00C56E22">
          <w:rPr>
            <w:rFonts w:ascii="Times New Roman" w:eastAsia="Times New Roman" w:hAnsi="Times New Roman" w:cs="Times New Roman"/>
            <w:color w:val="000000"/>
            <w:sz w:val="24"/>
            <w:szCs w:val="24"/>
            <w:lang w:val="en-US" w:eastAsia="de-DE"/>
          </w:rPr>
          <w:delText xml:space="preserve">the </w:delText>
        </w:r>
      </w:del>
      <w:r w:rsidRPr="00CF700B">
        <w:rPr>
          <w:rFonts w:ascii="Times New Roman" w:eastAsia="Times New Roman" w:hAnsi="Times New Roman" w:cs="Times New Roman"/>
          <w:color w:val="000000"/>
          <w:sz w:val="24"/>
          <w:szCs w:val="24"/>
          <w:lang w:val="en-US" w:eastAsia="de-DE"/>
        </w:rPr>
        <w:t xml:space="preserve">standardized </w:t>
      </w:r>
      <w:del w:id="203" w:author="Lotz, Christin" w:date="2024-04-22T21:38:00Z">
        <w:r w:rsidRPr="00CF700B" w:rsidDel="00AD0B71">
          <w:rPr>
            <w:rFonts w:ascii="Times New Roman" w:eastAsia="Times New Roman" w:hAnsi="Times New Roman" w:cs="Times New Roman"/>
            <w:color w:val="000000"/>
            <w:sz w:val="24"/>
            <w:szCs w:val="24"/>
            <w:lang w:val="en-US" w:eastAsia="de-DE"/>
          </w:rPr>
          <w:delText xml:space="preserve">mean </w:delText>
        </w:r>
      </w:del>
      <w:r w:rsidRPr="00CF700B">
        <w:rPr>
          <w:rFonts w:ascii="Times New Roman" w:eastAsia="Times New Roman" w:hAnsi="Times New Roman" w:cs="Times New Roman"/>
          <w:color w:val="000000"/>
          <w:sz w:val="24"/>
          <w:szCs w:val="24"/>
          <w:lang w:val="en-US" w:eastAsia="de-DE"/>
        </w:rPr>
        <w:t>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del w:id="204" w:author="Deiglmayr, Anne" w:date="2024-04-23T12:27:00Z">
        <w:r w:rsidDel="00C56E22">
          <w:rPr>
            <w:rFonts w:ascii="Times New Roman" w:eastAsia="Times New Roman" w:hAnsi="Times New Roman" w:cs="Times New Roman"/>
            <w:color w:val="000000"/>
            <w:sz w:val="24"/>
            <w:szCs w:val="24"/>
            <w:lang w:val="en-US" w:eastAsia="de-DE"/>
          </w:rPr>
          <w:delText>Referring to the</w:delText>
        </w:r>
        <w:r w:rsidRPr="00A52DB5" w:rsidDel="00C56E22">
          <w:rPr>
            <w:rFonts w:ascii="Times New Roman" w:eastAsia="Times New Roman" w:hAnsi="Times New Roman" w:cs="Times New Roman"/>
            <w:color w:val="000000"/>
            <w:sz w:val="24"/>
            <w:szCs w:val="24"/>
            <w:lang w:val="en-US" w:eastAsia="de-DE"/>
          </w:rPr>
          <w:delText xml:space="preserve"> </w:delText>
        </w:r>
        <w:r w:rsidRPr="00CA4B62" w:rsidDel="00C56E22">
          <w:rPr>
            <w:rFonts w:ascii="Times New Roman" w:eastAsia="Times New Roman" w:hAnsi="Times New Roman" w:cs="Times New Roman"/>
            <w:color w:val="000000"/>
            <w:sz w:val="24"/>
            <w:szCs w:val="24"/>
            <w:lang w:val="en-US" w:eastAsia="de-DE"/>
          </w:rPr>
          <w:delText>participants’ overall HR trend</w:delText>
        </w:r>
        <w:r w:rsidDel="00C56E22">
          <w:rPr>
            <w:rFonts w:ascii="Times New Roman" w:eastAsia="Times New Roman" w:hAnsi="Times New Roman" w:cs="Times New Roman"/>
            <w:color w:val="000000"/>
            <w:sz w:val="24"/>
            <w:szCs w:val="24"/>
            <w:lang w:val="en-US" w:eastAsia="de-DE"/>
          </w:rPr>
          <w:delText>,</w:delText>
        </w:r>
      </w:del>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decreased</w:t>
      </w:r>
      <w:ins w:id="205" w:author="Deiglmayr, Anne" w:date="2024-04-23T12:27:00Z">
        <w:r w:rsidR="00C56E22">
          <w:rPr>
            <w:rFonts w:ascii="Times New Roman" w:eastAsia="Times New Roman" w:hAnsi="Times New Roman" w:cs="Times New Roman"/>
            <w:color w:val="000000"/>
            <w:sz w:val="24"/>
            <w:szCs w:val="24"/>
            <w:lang w:val="en-US" w:eastAsia="de-DE"/>
          </w:rPr>
          <w:t>, with the</w:t>
        </w:r>
      </w:ins>
      <w:del w:id="206" w:author="Deiglmayr, Anne" w:date="2024-04-23T12:27:00Z">
        <w:r w:rsidRPr="00CF700B" w:rsidDel="00C56E22">
          <w:rPr>
            <w:rFonts w:ascii="Times New Roman" w:eastAsia="Times New Roman" w:hAnsi="Times New Roman" w:cs="Times New Roman"/>
            <w:color w:val="000000"/>
            <w:sz w:val="24"/>
            <w:szCs w:val="24"/>
            <w:lang w:val="en-US" w:eastAsia="de-DE"/>
          </w:rPr>
          <w:delText>.</w:delText>
        </w:r>
      </w:del>
      <w:r w:rsidRPr="00CF700B">
        <w:rPr>
          <w:rFonts w:ascii="Times New Roman" w:eastAsia="Times New Roman" w:hAnsi="Times New Roman" w:cs="Times New Roman"/>
          <w:color w:val="000000"/>
          <w:sz w:val="24"/>
          <w:szCs w:val="24"/>
          <w:lang w:val="en-US" w:eastAsia="de-DE"/>
        </w:rPr>
        <w:t xml:space="preserve"> </w:t>
      </w:r>
      <w:del w:id="207" w:author="Deiglmayr, Anne" w:date="2024-04-23T12:27:00Z">
        <w:r w:rsidRPr="00CF700B" w:rsidDel="00C56E22">
          <w:rPr>
            <w:rFonts w:ascii="Times New Roman" w:eastAsia="Times New Roman" w:hAnsi="Times New Roman" w:cs="Times New Roman"/>
            <w:color w:val="000000"/>
            <w:sz w:val="24"/>
            <w:szCs w:val="24"/>
            <w:lang w:val="en-US" w:eastAsia="de-DE"/>
          </w:rPr>
          <w:delText xml:space="preserve">Comparing </w:delText>
        </w:r>
        <w:r w:rsidDel="00C56E22">
          <w:rPr>
            <w:rFonts w:ascii="Times New Roman" w:eastAsia="Times New Roman" w:hAnsi="Times New Roman" w:cs="Times New Roman"/>
            <w:color w:val="000000"/>
            <w:sz w:val="24"/>
            <w:szCs w:val="24"/>
            <w:lang w:val="en-US" w:eastAsia="de-DE"/>
          </w:rPr>
          <w:delText xml:space="preserve">the </w:delText>
        </w:r>
      </w:del>
      <w:r w:rsidRPr="00CF700B">
        <w:rPr>
          <w:rFonts w:ascii="Times New Roman" w:eastAsia="Times New Roman" w:hAnsi="Times New Roman" w:cs="Times New Roman"/>
          <w:color w:val="000000"/>
          <w:sz w:val="24"/>
          <w:szCs w:val="24"/>
          <w:lang w:val="en-US" w:eastAsia="de-DE"/>
        </w:rPr>
        <w:t xml:space="preserve">unstandardized and standardized </w:t>
      </w:r>
      <w:r>
        <w:rPr>
          <w:rFonts w:ascii="Times New Roman" w:eastAsia="Times New Roman" w:hAnsi="Times New Roman" w:cs="Times New Roman"/>
          <w:color w:val="000000"/>
          <w:sz w:val="24"/>
          <w:szCs w:val="24"/>
          <w:lang w:val="en-US" w:eastAsia="de-DE"/>
        </w:rPr>
        <w:t>HR</w:t>
      </w:r>
      <w:ins w:id="208" w:author="Deiglmayr, Anne" w:date="2024-04-23T12:28:00Z">
        <w:r w:rsidR="00C56E22">
          <w:rPr>
            <w:rFonts w:ascii="Times New Roman" w:eastAsia="Times New Roman" w:hAnsi="Times New Roman" w:cs="Times New Roman"/>
            <w:color w:val="000000"/>
            <w:sz w:val="24"/>
            <w:szCs w:val="24"/>
            <w:lang w:val="en-US" w:eastAsia="de-DE"/>
          </w:rPr>
          <w:t xml:space="preserve"> graphs</w:t>
        </w:r>
      </w:ins>
      <w:r>
        <w:rPr>
          <w:rFonts w:ascii="Times New Roman" w:eastAsia="Times New Roman" w:hAnsi="Times New Roman" w:cs="Times New Roman"/>
          <w:color w:val="000000"/>
          <w:sz w:val="24"/>
          <w:szCs w:val="24"/>
          <w:lang w:val="en-US" w:eastAsia="de-DE"/>
        </w:rPr>
        <w:t xml:space="preserve"> </w:t>
      </w:r>
      <w:del w:id="209" w:author="Deiglmayr, Anne" w:date="2024-04-23T12:27:00Z">
        <w:r w:rsidDel="00C56E22">
          <w:rPr>
            <w:rFonts w:ascii="Times New Roman" w:eastAsia="Times New Roman" w:hAnsi="Times New Roman" w:cs="Times New Roman"/>
            <w:color w:val="000000"/>
            <w:sz w:val="24"/>
            <w:szCs w:val="24"/>
            <w:lang w:val="en-US" w:eastAsia="de-DE"/>
          </w:rPr>
          <w:delText>trends</w:delText>
        </w:r>
      </w:del>
      <w:ins w:id="210" w:author="Lotz, Christin" w:date="2024-04-22T21:39:00Z">
        <w:del w:id="211" w:author="Deiglmayr, Anne" w:date="2024-04-23T12:27:00Z">
          <w:r w:rsidR="00AD0B71" w:rsidDel="00C56E22">
            <w:rPr>
              <w:rFonts w:ascii="Times New Roman" w:eastAsia="Times New Roman" w:hAnsi="Times New Roman" w:cs="Times New Roman"/>
              <w:color w:val="000000"/>
              <w:sz w:val="24"/>
              <w:szCs w:val="24"/>
              <w:lang w:val="en-US" w:eastAsia="de-DE"/>
            </w:rPr>
            <w:delText>,</w:delText>
          </w:r>
        </w:del>
      </w:ins>
      <w:del w:id="212" w:author="Deiglmayr, Anne" w:date="2024-04-23T12:27:00Z">
        <w:r w:rsidDel="00C56E22">
          <w:rPr>
            <w:rFonts w:ascii="Times New Roman" w:eastAsia="Times New Roman" w:hAnsi="Times New Roman" w:cs="Times New Roman"/>
            <w:color w:val="000000"/>
            <w:sz w:val="24"/>
            <w:szCs w:val="24"/>
            <w:lang w:val="en-US" w:eastAsia="de-DE"/>
          </w:rPr>
          <w:delText xml:space="preserve"> revealed a</w:delText>
        </w:r>
      </w:del>
      <w:ins w:id="213" w:author="Deiglmayr, Anne" w:date="2024-04-23T12:27:00Z">
        <w:r w:rsidR="00C56E22">
          <w:rPr>
            <w:rFonts w:ascii="Times New Roman" w:eastAsia="Times New Roman" w:hAnsi="Times New Roman" w:cs="Times New Roman"/>
            <w:color w:val="000000"/>
            <w:sz w:val="24"/>
            <w:szCs w:val="24"/>
            <w:lang w:val="en-US" w:eastAsia="de-DE"/>
          </w:rPr>
          <w:t xml:space="preserve">showing </w:t>
        </w:r>
      </w:ins>
      <w:del w:id="214" w:author="Deiglmayr, Anne" w:date="2024-04-23T12:27:00Z">
        <w:r w:rsidDel="00C56E22">
          <w:rPr>
            <w:rFonts w:ascii="Times New Roman" w:eastAsia="Times New Roman" w:hAnsi="Times New Roman" w:cs="Times New Roman"/>
            <w:color w:val="000000"/>
            <w:sz w:val="24"/>
            <w:szCs w:val="24"/>
            <w:lang w:val="en-US" w:eastAsia="de-DE"/>
          </w:rPr>
          <w:delText xml:space="preserve"> </w:delText>
        </w:r>
      </w:del>
      <w:r>
        <w:rPr>
          <w:rFonts w:ascii="Times New Roman" w:eastAsia="Times New Roman" w:hAnsi="Times New Roman" w:cs="Times New Roman"/>
          <w:color w:val="000000"/>
          <w:sz w:val="24"/>
          <w:szCs w:val="24"/>
          <w:lang w:val="en-US" w:eastAsia="de-DE"/>
        </w:rPr>
        <w:lastRenderedPageBreak/>
        <w:t>high similarity</w:t>
      </w:r>
      <w:del w:id="215" w:author="Deiglmayr, Anne" w:date="2024-04-23T12:28:00Z">
        <w:r w:rsidDel="00C56E22">
          <w:rPr>
            <w:rFonts w:ascii="Times New Roman" w:eastAsia="Times New Roman" w:hAnsi="Times New Roman" w:cs="Times New Roman"/>
            <w:color w:val="000000"/>
            <w:sz w:val="24"/>
            <w:szCs w:val="24"/>
            <w:lang w:val="en-US" w:eastAsia="de-DE"/>
          </w:rPr>
          <w:delText xml:space="preserve"> </w:delText>
        </w:r>
      </w:del>
      <w:del w:id="216" w:author="Deiglmayr, Anne" w:date="2024-04-23T12:27:00Z">
        <w:r w:rsidDel="00C56E22">
          <w:rPr>
            <w:rFonts w:ascii="Times New Roman" w:eastAsia="Times New Roman" w:hAnsi="Times New Roman" w:cs="Times New Roman"/>
            <w:color w:val="000000"/>
            <w:sz w:val="24"/>
            <w:szCs w:val="24"/>
            <w:lang w:val="en-US" w:eastAsia="de-DE"/>
          </w:rPr>
          <w:delText>of the</w:delText>
        </w:r>
      </w:del>
      <w:del w:id="217" w:author="Deiglmayr, Anne" w:date="2024-04-23T12:28:00Z">
        <w:r w:rsidDel="00C56E22">
          <w:rPr>
            <w:rFonts w:ascii="Times New Roman" w:eastAsia="Times New Roman" w:hAnsi="Times New Roman" w:cs="Times New Roman"/>
            <w:color w:val="000000"/>
            <w:sz w:val="24"/>
            <w:szCs w:val="24"/>
            <w:lang w:val="en-US" w:eastAsia="de-DE"/>
          </w:rPr>
          <w:delText xml:space="preserve"> overall courses</w:delText>
        </w:r>
      </w:del>
      <w:r>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sz w:val="24"/>
          <w:szCs w:val="24"/>
          <w:lang w:val="en-US" w:eastAsia="de-DE"/>
        </w:rPr>
        <w:t xml:space="preserve"> </w:t>
      </w:r>
      <w:ins w:id="218" w:author="Deiglmayr, Anne" w:date="2024-04-23T12:28:00Z">
        <w:r w:rsidR="00C56E22">
          <w:rPr>
            <w:rFonts w:ascii="Times New Roman" w:eastAsia="Times New Roman" w:hAnsi="Times New Roman" w:cs="Times New Roman"/>
            <w:sz w:val="24"/>
            <w:szCs w:val="24"/>
            <w:lang w:val="en-US" w:eastAsia="de-DE"/>
          </w:rPr>
          <w:t>Thus, f</w:t>
        </w:r>
      </w:ins>
      <w:del w:id="219" w:author="Deiglmayr, Anne" w:date="2024-04-23T12:28:00Z">
        <w:r w:rsidR="00E61EB5" w:rsidDel="00C56E22">
          <w:rPr>
            <w:rFonts w:ascii="Times New Roman" w:eastAsia="Times New Roman" w:hAnsi="Times New Roman" w:cs="Times New Roman"/>
            <w:sz w:val="24"/>
            <w:szCs w:val="24"/>
            <w:lang w:val="en-US" w:eastAsia="de-DE"/>
          </w:rPr>
          <w:delText>F</w:delText>
        </w:r>
      </w:del>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w:t>
      </w:r>
      <w:del w:id="220" w:author="Lotz, Christin" w:date="2024-04-22T21:39:00Z">
        <w:r w:rsidR="00E61EB5" w:rsidDel="00AD0B71">
          <w:rPr>
            <w:rFonts w:ascii="Times New Roman" w:eastAsia="Times New Roman" w:hAnsi="Times New Roman" w:cs="Times New Roman"/>
            <w:sz w:val="24"/>
            <w:szCs w:val="24"/>
            <w:lang w:val="en-US" w:eastAsia="de-DE"/>
          </w:rPr>
          <w:delText xml:space="preserve">mean </w:delText>
        </w:r>
      </w:del>
      <w:r w:rsidR="00E61EB5">
        <w:rPr>
          <w:rFonts w:ascii="Times New Roman" w:eastAsia="Times New Roman" w:hAnsi="Times New Roman" w:cs="Times New Roman"/>
          <w:sz w:val="24"/>
          <w:szCs w:val="24"/>
          <w:lang w:val="en-US" w:eastAsia="de-DE"/>
        </w:rPr>
        <w:t>HR</w:t>
      </w:r>
      <w:ins w:id="221" w:author="Lotz, Christin" w:date="2024-04-22T21:39:00Z">
        <w:r w:rsidR="00AD0B71">
          <w:rPr>
            <w:rFonts w:ascii="Times New Roman" w:eastAsia="Times New Roman" w:hAnsi="Times New Roman" w:cs="Times New Roman"/>
            <w:sz w:val="24"/>
            <w:szCs w:val="24"/>
            <w:lang w:val="en-US" w:eastAsia="de-DE"/>
          </w:rPr>
          <w:t xml:space="preserve"> values</w:t>
        </w:r>
      </w:ins>
      <w:r w:rsidR="00E61EB5">
        <w:rPr>
          <w:rFonts w:ascii="Times New Roman" w:eastAsia="Times New Roman" w:hAnsi="Times New Roman" w:cs="Times New Roman"/>
          <w:sz w:val="24"/>
          <w:szCs w:val="24"/>
          <w:lang w:val="en-US" w:eastAsia="de-DE"/>
        </w:rPr>
        <w:t>.</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commentRangeStart w:id="222"/>
            <w:r w:rsidRPr="00CF700B">
              <w:rPr>
                <w:rFonts w:ascii="Times New Roman" w:eastAsia="Times New Roman" w:hAnsi="Times New Roman" w:cs="Times New Roman"/>
                <w:color w:val="000000"/>
                <w:sz w:val="24"/>
                <w:szCs w:val="24"/>
                <w:lang w:eastAsia="de-DE"/>
              </w:rPr>
              <w:t>50</w:t>
            </w:r>
            <w:commentRangeEnd w:id="222"/>
            <w:r w:rsidR="00AD0B71">
              <w:rPr>
                <w:rStyle w:val="Kommentarzeichen"/>
              </w:rPr>
              <w:commentReference w:id="222"/>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0912C4"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16DA8C76" w14:textId="77777777" w:rsidR="00D44633" w:rsidRPr="00EB6D99"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w:t>
            </w:r>
            <w:commentRangeStart w:id="223"/>
            <w:r w:rsidRPr="003A3F52">
              <w:rPr>
                <w:rFonts w:ascii="Times New Roman" w:eastAsia="Times New Roman" w:hAnsi="Times New Roman" w:cs="Times New Roman"/>
                <w:color w:val="000000"/>
                <w:sz w:val="24"/>
                <w:szCs w:val="24"/>
                <w:lang w:val="en-US" w:eastAsia="de-DE"/>
              </w:rPr>
              <w:t>rounding differences</w:t>
            </w:r>
            <w:r>
              <w:rPr>
                <w:rFonts w:ascii="Times New Roman" w:eastAsia="Times New Roman" w:hAnsi="Times New Roman" w:cs="Times New Roman"/>
                <w:color w:val="000000"/>
                <w:sz w:val="24"/>
                <w:szCs w:val="24"/>
                <w:lang w:val="en-US" w:eastAsia="de-DE"/>
              </w:rPr>
              <w:t xml:space="preserve"> </w:t>
            </w:r>
            <w:commentRangeEnd w:id="223"/>
            <w:r w:rsidR="00C56E22">
              <w:rPr>
                <w:rStyle w:val="Kommentarzeichen"/>
              </w:rPr>
              <w:commentReference w:id="223"/>
            </w:r>
            <w:commentRangeStart w:id="224"/>
            <w:r>
              <w:rPr>
                <w:rFonts w:ascii="Times New Roman" w:eastAsia="Times New Roman" w:hAnsi="Times New Roman" w:cs="Times New Roman"/>
                <w:color w:val="000000"/>
                <w:sz w:val="24"/>
                <w:szCs w:val="24"/>
                <w:lang w:val="en-US" w:eastAsia="de-DE"/>
              </w:rPr>
              <w:t>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commentRangeEnd w:id="224"/>
            <w:r w:rsidR="00C56E22">
              <w:rPr>
                <w:rStyle w:val="Kommentarzeichen"/>
              </w:rPr>
              <w:commentReference w:id="224"/>
            </w:r>
            <w:r w:rsidRPr="00F77BDA">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47A6D8F1"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Unstandardized HR in BPM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b. </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62DA27D1" w:rsidR="00D44633" w:rsidRPr="00CA60D7" w:rsidRDefault="00D44633" w:rsidP="00D44633">
      <w:pPr>
        <w:spacing w:before="120" w:after="0" w:line="360" w:lineRule="auto"/>
        <w:rPr>
          <w:rFonts w:ascii="Times New Roman" w:eastAsia="Times New Roman" w:hAnsi="Times New Roman" w:cs="Times New Roman"/>
          <w:color w:val="000000"/>
          <w:sz w:val="24"/>
          <w:szCs w:val="24"/>
          <w:lang w:val="en-US" w:eastAsia="de-DE"/>
        </w:rPr>
      </w:pPr>
      <w:del w:id="225" w:author="Deiglmayr, Anne" w:date="2024-04-23T12:32:00Z">
        <w:r w:rsidRPr="009237E6" w:rsidDel="00F07B53">
          <w:rPr>
            <w:rFonts w:ascii="Times New Roman" w:eastAsia="Times New Roman" w:hAnsi="Times New Roman" w:cs="Times New Roman"/>
            <w:color w:val="000000"/>
            <w:sz w:val="24"/>
            <w:szCs w:val="24"/>
            <w:lang w:val="en-US" w:eastAsia="de-DE"/>
          </w:rPr>
          <w:delText>The second part of our first research goal was</w:delText>
        </w:r>
        <w:r w:rsidDel="00F07B53">
          <w:rPr>
            <w:rFonts w:ascii="Times New Roman" w:eastAsia="Times New Roman" w:hAnsi="Times New Roman" w:cs="Times New Roman"/>
            <w:color w:val="000000"/>
            <w:sz w:val="24"/>
            <w:szCs w:val="24"/>
            <w:lang w:val="en-US" w:eastAsia="de-DE"/>
          </w:rPr>
          <w:delText xml:space="preserve"> to locate the HR peak, testing</w:delText>
        </w:r>
      </w:del>
      <w:ins w:id="226" w:author="Deiglmayr, Anne" w:date="2024-04-23T12:32:00Z">
        <w:r w:rsidR="00F07B53">
          <w:rPr>
            <w:rFonts w:ascii="Times New Roman" w:eastAsia="Times New Roman" w:hAnsi="Times New Roman" w:cs="Times New Roman"/>
            <w:color w:val="000000"/>
            <w:sz w:val="24"/>
            <w:szCs w:val="24"/>
            <w:lang w:val="en-US" w:eastAsia="de-DE"/>
          </w:rPr>
          <w:t>We</w:t>
        </w:r>
      </w:ins>
      <w:ins w:id="227" w:author="Deiglmayr, Anne" w:date="2024-04-23T12:33:00Z">
        <w:r w:rsidR="00F07B53">
          <w:rPr>
            <w:rFonts w:ascii="Times New Roman" w:eastAsia="Times New Roman" w:hAnsi="Times New Roman" w:cs="Times New Roman"/>
            <w:color w:val="000000"/>
            <w:sz w:val="24"/>
            <w:szCs w:val="24"/>
            <w:lang w:val="en-US" w:eastAsia="de-DE"/>
          </w:rPr>
          <w:t xml:space="preserve"> first</w:t>
        </w:r>
      </w:ins>
      <w:ins w:id="228" w:author="Deiglmayr, Anne" w:date="2024-04-23T12:32:00Z">
        <w:r w:rsidR="00F07B53">
          <w:rPr>
            <w:rFonts w:ascii="Times New Roman" w:eastAsia="Times New Roman" w:hAnsi="Times New Roman" w:cs="Times New Roman"/>
            <w:color w:val="000000"/>
            <w:sz w:val="24"/>
            <w:szCs w:val="24"/>
            <w:lang w:val="en-US" w:eastAsia="de-DE"/>
          </w:rPr>
          <w:t xml:space="preserve"> tested</w:t>
        </w:r>
      </w:ins>
      <w:r>
        <w:rPr>
          <w:rFonts w:ascii="Times New Roman" w:eastAsia="Times New Roman" w:hAnsi="Times New Roman" w:cs="Times New Roman"/>
          <w:color w:val="000000"/>
          <w:sz w:val="24"/>
          <w:szCs w:val="24"/>
          <w:lang w:val="en-US" w:eastAsia="de-DE"/>
        </w:rPr>
        <w:t xml:space="preserve"> the hypothesis that </w:t>
      </w:r>
      <w:ins w:id="229" w:author="Lotz, Christin" w:date="2024-04-22T21:51:00Z">
        <w:del w:id="230" w:author="Deiglmayr, Anne" w:date="2024-04-23T12:38:00Z">
          <w:r w:rsidR="00FA0429" w:rsidDel="003A0BD0">
            <w:rPr>
              <w:rFonts w:ascii="Times New Roman" w:eastAsia="Times New Roman" w:hAnsi="Times New Roman" w:cs="Times New Roman"/>
              <w:color w:val="000000"/>
              <w:sz w:val="24"/>
              <w:szCs w:val="24"/>
              <w:lang w:val="en-US" w:eastAsia="de-DE"/>
            </w:rPr>
            <w:delText>mean</w:delText>
          </w:r>
        </w:del>
      </w:ins>
      <w:ins w:id="231" w:author="Deiglmayr, Anne" w:date="2024-04-23T12:38:00Z">
        <w:r w:rsidR="003A0BD0">
          <w:rPr>
            <w:rFonts w:ascii="Times New Roman" w:eastAsia="Times New Roman" w:hAnsi="Times New Roman" w:cs="Times New Roman"/>
            <w:color w:val="000000"/>
            <w:sz w:val="24"/>
            <w:szCs w:val="24"/>
            <w:lang w:val="en-US" w:eastAsia="de-DE"/>
          </w:rPr>
          <w:t>teachers showed the highest mean</w:t>
        </w:r>
      </w:ins>
      <w:ins w:id="232" w:author="Lotz, Christin" w:date="2024-04-22T21:51:00Z">
        <w:r w:rsidR="00FA0429">
          <w:rPr>
            <w:rFonts w:ascii="Times New Roman" w:eastAsia="Times New Roman" w:hAnsi="Times New Roman" w:cs="Times New Roman"/>
            <w:color w:val="000000"/>
            <w:sz w:val="24"/>
            <w:szCs w:val="24"/>
            <w:lang w:val="en-US" w:eastAsia="de-DE"/>
          </w:rPr>
          <w:t xml:space="preserve"> </w:t>
        </w:r>
      </w:ins>
      <w:r>
        <w:rPr>
          <w:rFonts w:ascii="Times New Roman" w:eastAsia="Times New Roman" w:hAnsi="Times New Roman" w:cs="Times New Roman"/>
          <w:color w:val="000000"/>
          <w:sz w:val="24"/>
          <w:szCs w:val="24"/>
          <w:lang w:val="en-US" w:eastAsia="de-DE"/>
        </w:rPr>
        <w:t xml:space="preserve">HR </w:t>
      </w:r>
      <w:del w:id="233" w:author="Lotz, Christin" w:date="2024-04-22T21:42:00Z">
        <w:r w:rsidDel="00AD0B71">
          <w:rPr>
            <w:rFonts w:ascii="Times New Roman" w:eastAsia="Times New Roman" w:hAnsi="Times New Roman" w:cs="Times New Roman"/>
            <w:color w:val="000000"/>
            <w:sz w:val="24"/>
            <w:szCs w:val="24"/>
            <w:lang w:val="en-US" w:eastAsia="de-DE"/>
          </w:rPr>
          <w:delText xml:space="preserve">will </w:delText>
        </w:r>
      </w:del>
      <w:r>
        <w:rPr>
          <w:rFonts w:ascii="Times New Roman" w:eastAsia="Times New Roman" w:hAnsi="Times New Roman" w:cs="Times New Roman"/>
          <w:color w:val="000000"/>
          <w:sz w:val="24"/>
          <w:szCs w:val="24"/>
          <w:lang w:val="en-US" w:eastAsia="de-DE"/>
        </w:rPr>
        <w:t>peak</w:t>
      </w:r>
      <w:ins w:id="234" w:author="Lotz, Christin" w:date="2024-04-22T21:43:00Z">
        <w:r w:rsidR="00AD0B71">
          <w:rPr>
            <w:rFonts w:ascii="Times New Roman" w:eastAsia="Times New Roman" w:hAnsi="Times New Roman" w:cs="Times New Roman"/>
            <w:color w:val="000000"/>
            <w:sz w:val="24"/>
            <w:szCs w:val="24"/>
            <w:lang w:val="en-US" w:eastAsia="de-DE"/>
          </w:rPr>
          <w:t>ed</w:t>
        </w:r>
      </w:ins>
      <w:r>
        <w:rPr>
          <w:rFonts w:ascii="Times New Roman" w:eastAsia="Times New Roman" w:hAnsi="Times New Roman" w:cs="Times New Roman"/>
          <w:color w:val="000000"/>
          <w:sz w:val="24"/>
          <w:szCs w:val="24"/>
          <w:lang w:val="en-US" w:eastAsia="de-DE"/>
        </w:rPr>
        <w:t xml:space="preserve"> during the micro-teaching unit</w:t>
      </w:r>
      <w:ins w:id="235" w:author="Deiglmayr, Anne" w:date="2024-04-23T12:38:00Z">
        <w:r w:rsidR="003A0BD0">
          <w:rPr>
            <w:rFonts w:ascii="Times New Roman" w:eastAsia="Times New Roman" w:hAnsi="Times New Roman" w:cs="Times New Roman"/>
            <w:color w:val="000000"/>
            <w:sz w:val="24"/>
            <w:szCs w:val="24"/>
            <w:lang w:val="en-US" w:eastAsia="de-DE"/>
          </w:rPr>
          <w:t>, compared to all other phases</w:t>
        </w:r>
      </w:ins>
      <w:r>
        <w:rPr>
          <w:rFonts w:ascii="Times New Roman" w:eastAsia="Times New Roman" w:hAnsi="Times New Roman" w:cs="Times New Roman"/>
          <w:color w:val="000000"/>
          <w:sz w:val="24"/>
          <w:szCs w:val="24"/>
          <w:lang w:val="en-US" w:eastAsia="de-DE"/>
        </w:rPr>
        <w:t xml:space="preserve"> (Hypothesis 1a). Repeated measures ANOVA revealed that the standardized </w:t>
      </w:r>
      <w:ins w:id="236" w:author="Lotz, Christin" w:date="2024-04-22T21:43:00Z">
        <w:r w:rsidR="00AD0B71">
          <w:rPr>
            <w:rFonts w:ascii="Times New Roman" w:eastAsia="Times New Roman" w:hAnsi="Times New Roman" w:cs="Times New Roman"/>
            <w:color w:val="000000"/>
            <w:sz w:val="24"/>
            <w:szCs w:val="24"/>
            <w:lang w:val="en-US" w:eastAsia="de-DE"/>
          </w:rPr>
          <w:t xml:space="preserve">mean </w:t>
        </w:r>
      </w:ins>
      <w:r>
        <w:rPr>
          <w:rFonts w:ascii="Times New Roman" w:eastAsia="Times New Roman" w:hAnsi="Times New Roman" w:cs="Times New Roman"/>
          <w:color w:val="000000"/>
          <w:sz w:val="24"/>
          <w:szCs w:val="24"/>
          <w:lang w:val="en-US" w:eastAsia="de-DE"/>
        </w:rPr>
        <w:t xml:space="preserve">HR </w:t>
      </w:r>
      <w:del w:id="237" w:author="Lotz, Christin" w:date="2024-04-22T21:43:00Z">
        <w:r w:rsidDel="00AD0B71">
          <w:rPr>
            <w:rFonts w:ascii="Times New Roman" w:eastAsia="Times New Roman" w:hAnsi="Times New Roman" w:cs="Times New Roman"/>
            <w:color w:val="000000"/>
            <w:sz w:val="24"/>
            <w:szCs w:val="24"/>
            <w:lang w:val="en-US" w:eastAsia="de-DE"/>
          </w:rPr>
          <w:delText xml:space="preserve">means of the intervals </w:delText>
        </w:r>
      </w:del>
      <w:r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Pr>
          <w:rFonts w:ascii="Times New Roman" w:eastAsia="Times New Roman" w:hAnsi="Times New Roman" w:cs="Times New Roman"/>
          <w:color w:val="000000"/>
          <w:sz w:val="24"/>
          <w:szCs w:val="24"/>
          <w:lang w:val="en-US" w:eastAsia="de-DE"/>
        </w:rPr>
        <w:t xml:space="preserve"> between intervals</w:t>
      </w:r>
      <w:r w:rsidRPr="00D7654C">
        <w:rPr>
          <w:rFonts w:ascii="Times New Roman" w:eastAsia="Times New Roman" w:hAnsi="Times New Roman" w:cs="Times New Roman"/>
          <w:color w:val="000000"/>
          <w:sz w:val="24"/>
          <w:szCs w:val="24"/>
          <w:lang w:val="en-US" w:eastAsia="de-DE"/>
        </w:rPr>
        <w:t xml:space="preserve">, </w:t>
      </w:r>
      <w:proofErr w:type="gramStart"/>
      <w:r w:rsidRPr="00BA785C">
        <w:rPr>
          <w:rFonts w:ascii="Times New Roman" w:eastAsia="Times New Roman" w:hAnsi="Times New Roman" w:cs="Times New Roman"/>
          <w:i/>
          <w:iCs/>
          <w:color w:val="000000"/>
          <w:sz w:val="24"/>
          <w:szCs w:val="24"/>
          <w:lang w:val="en-US" w:eastAsia="de-DE"/>
        </w:rPr>
        <w:t>F</w:t>
      </w:r>
      <w:r w:rsidRPr="00D7654C">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4, 400</w:t>
      </w:r>
      <w:r w:rsidRPr="00D7654C">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257.50</w:t>
      </w:r>
      <w:r w:rsidRPr="00D7654C">
        <w:rPr>
          <w:rFonts w:ascii="Times New Roman" w:eastAsia="Times New Roman" w:hAnsi="Times New Roman" w:cs="Times New Roman"/>
          <w:color w:val="000000"/>
          <w:sz w:val="24"/>
          <w:szCs w:val="24"/>
          <w:lang w:val="en-US" w:eastAsia="de-DE"/>
        </w:rPr>
        <w:t xml:space="preserve">, </w:t>
      </w:r>
      <w:r w:rsidRPr="0069734F">
        <w:rPr>
          <w:rFonts w:ascii="Times New Roman" w:eastAsia="Times New Roman" w:hAnsi="Times New Roman" w:cs="Times New Roman"/>
          <w:i/>
          <w:iCs/>
          <w:color w:val="000000"/>
          <w:sz w:val="24"/>
          <w:szCs w:val="24"/>
          <w:lang w:val="en-US" w:eastAsia="de-DE"/>
        </w:rPr>
        <w:t>p</w:t>
      </w:r>
      <w:r w:rsidRPr="00D7654C">
        <w:rPr>
          <w:rFonts w:ascii="Times New Roman" w:eastAsia="Times New Roman" w:hAnsi="Times New Roman" w:cs="Times New Roman"/>
          <w:color w:val="000000"/>
          <w:sz w:val="24"/>
          <w:szCs w:val="24"/>
          <w:lang w:val="en-US" w:eastAsia="de-DE"/>
        </w:rPr>
        <w:t xml:space="preserve"> &lt; .0</w:t>
      </w:r>
      <w:r>
        <w:rPr>
          <w:rFonts w:ascii="Times New Roman" w:eastAsia="Times New Roman" w:hAnsi="Times New Roman" w:cs="Times New Roman"/>
          <w:color w:val="000000"/>
          <w:sz w:val="24"/>
          <w:szCs w:val="24"/>
          <w:lang w:val="en-US" w:eastAsia="de-DE"/>
        </w:rPr>
        <w:t xml:space="preserve">5, </w:t>
      </w:r>
      <w:r w:rsidRPr="006C3C91">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color w:val="000000"/>
          <w:sz w:val="24"/>
          <w:szCs w:val="24"/>
          <w:lang w:val="en-US" w:eastAsia="de-DE"/>
        </w:rPr>
        <w:t xml:space="preserve"> = 1.60 (large effect). Post-hoc contrasts indicated that</w:t>
      </w:r>
      <w:ins w:id="238" w:author="Deiglmayr, Anne" w:date="2024-04-23T12:41:00Z">
        <w:r w:rsidR="003A0BD0">
          <w:rPr>
            <w:rFonts w:ascii="Times New Roman" w:eastAsia="Times New Roman" w:hAnsi="Times New Roman" w:cs="Times New Roman"/>
            <w:color w:val="000000"/>
            <w:sz w:val="24"/>
            <w:szCs w:val="24"/>
            <w:lang w:val="en-US" w:eastAsia="de-DE"/>
          </w:rPr>
          <w:t>, as hypothesized,</w:t>
        </w:r>
      </w:ins>
      <w:r>
        <w:rPr>
          <w:rFonts w:ascii="Times New Roman" w:eastAsia="Times New Roman" w:hAnsi="Times New Roman" w:cs="Times New Roman"/>
          <w:color w:val="000000"/>
          <w:sz w:val="24"/>
          <w:szCs w:val="24"/>
          <w:lang w:val="en-US" w:eastAsia="de-DE"/>
        </w:rPr>
        <w:t xml:space="preserve"> the </w:t>
      </w:r>
      <w:commentRangeStart w:id="239"/>
      <w:r w:rsidRPr="00CF700B">
        <w:rPr>
          <w:rFonts w:ascii="Times New Roman" w:eastAsia="Times New Roman" w:hAnsi="Times New Roman" w:cs="Times New Roman"/>
          <w:color w:val="000000"/>
          <w:sz w:val="24"/>
          <w:szCs w:val="24"/>
          <w:lang w:val="en-US" w:eastAsia="de-DE"/>
        </w:rPr>
        <w:t xml:space="preserve">standardized mean HR </w:t>
      </w:r>
      <w:commentRangeEnd w:id="239"/>
      <w:r w:rsidR="003A0BD0">
        <w:rPr>
          <w:rStyle w:val="Kommentarzeichen"/>
        </w:rPr>
        <w:commentReference w:id="239"/>
      </w:r>
      <w:r w:rsidRPr="00CF700B">
        <w:rPr>
          <w:rFonts w:ascii="Times New Roman" w:eastAsia="Times New Roman" w:hAnsi="Times New Roman" w:cs="Times New Roman"/>
          <w:color w:val="000000"/>
          <w:sz w:val="24"/>
          <w:szCs w:val="24"/>
          <w:lang w:val="en-US" w:eastAsia="de-DE"/>
        </w:rPr>
        <w:t xml:space="preserve">was significantly higher in the 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ins w:id="240" w:author="Deiglmayr, Anne" w:date="2024-04-23T12:39:00Z">
        <w:r w:rsidR="003A0BD0">
          <w:rPr>
            <w:rFonts w:ascii="Times New Roman" w:eastAsia="Times New Roman" w:hAnsi="Times New Roman" w:cs="Times New Roman"/>
            <w:color w:val="000000"/>
            <w:sz w:val="24"/>
            <w:szCs w:val="24"/>
            <w:lang w:val="en-US" w:eastAsia="de-DE"/>
          </w:rPr>
          <w:t xml:space="preserve"> than in all other phases</w:t>
        </w:r>
      </w:ins>
      <w:ins w:id="241" w:author="Deiglmayr, Anne" w:date="2024-04-23T12:41:00Z">
        <w:r w:rsidR="003A0BD0">
          <w:rPr>
            <w:rFonts w:ascii="Times New Roman" w:eastAsia="Times New Roman" w:hAnsi="Times New Roman" w:cs="Times New Roman"/>
            <w:color w:val="000000"/>
            <w:sz w:val="24"/>
            <w:szCs w:val="24"/>
            <w:lang w:val="en-US" w:eastAsia="de-DE"/>
          </w:rPr>
          <w:t xml:space="preserve"> (see also Fig. 4)</w:t>
        </w:r>
      </w:ins>
      <w:ins w:id="242" w:author="Deiglmayr, Anne" w:date="2024-04-23T12:39:00Z">
        <w:r w:rsidR="003A0BD0">
          <w:rPr>
            <w:rFonts w:ascii="Times New Roman" w:eastAsia="Times New Roman" w:hAnsi="Times New Roman" w:cs="Times New Roman"/>
            <w:color w:val="000000"/>
            <w:sz w:val="24"/>
            <w:szCs w:val="24"/>
            <w:lang w:val="en-US" w:eastAsia="de-DE"/>
          </w:rPr>
          <w:t>. Specifically, it was higher than</w:t>
        </w:r>
      </w:ins>
      <w:r w:rsidRPr="00CF700B">
        <w:rPr>
          <w:rFonts w:ascii="Times New Roman" w:eastAsia="Times New Roman" w:hAnsi="Times New Roman" w:cs="Times New Roman"/>
          <w:color w:val="000000"/>
          <w:sz w:val="24"/>
          <w:szCs w:val="24"/>
          <w:lang w:val="en-US" w:eastAsia="de-DE"/>
        </w:rPr>
        <w:t xml:space="preserve"> </w:t>
      </w:r>
      <w:del w:id="243" w:author="Deiglmayr, Anne" w:date="2024-04-23T12:39:00Z">
        <w:r w:rsidRPr="00CF700B" w:rsidDel="003A0BD0">
          <w:rPr>
            <w:rFonts w:ascii="Times New Roman" w:eastAsia="Times New Roman" w:hAnsi="Times New Roman" w:cs="Times New Roman"/>
            <w:color w:val="000000"/>
            <w:sz w:val="24"/>
            <w:szCs w:val="24"/>
            <w:lang w:val="en-US" w:eastAsia="de-DE"/>
          </w:rPr>
          <w:delText xml:space="preserve">compared to </w:delText>
        </w:r>
      </w:del>
      <w:ins w:id="244" w:author="Deiglmayr, Anne" w:date="2024-04-23T12:40:00Z">
        <w:r w:rsidR="003A0BD0">
          <w:rPr>
            <w:rFonts w:ascii="Times New Roman" w:eastAsia="Times New Roman" w:hAnsi="Times New Roman" w:cs="Times New Roman"/>
            <w:color w:val="000000"/>
            <w:sz w:val="24"/>
            <w:szCs w:val="24"/>
            <w:lang w:val="en-US" w:eastAsia="de-DE"/>
          </w:rPr>
          <w:t xml:space="preserve">in </w:t>
        </w:r>
      </w:ins>
      <w:r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pre-teaching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del w:id="245" w:author="Deiglmayr, Anne" w:date="2024-04-23T12:40:00Z">
        <w:r w:rsidR="00E61EB5" w:rsidDel="003A0BD0">
          <w:rPr>
            <w:rFonts w:ascii="Times New Roman" w:eastAsia="Times New Roman" w:hAnsi="Times New Roman" w:cs="Times New Roman"/>
            <w:color w:val="000000"/>
            <w:sz w:val="24"/>
            <w:szCs w:val="24"/>
            <w:lang w:val="en-US" w:eastAsia="de-DE"/>
          </w:rPr>
          <w:delText>)</w:delText>
        </w:r>
        <w:r w:rsidRPr="00CF700B" w:rsidDel="003A0BD0">
          <w:rPr>
            <w:rFonts w:ascii="Times New Roman" w:eastAsia="Times New Roman" w:hAnsi="Times New Roman" w:cs="Times New Roman"/>
            <w:color w:val="000000"/>
            <w:sz w:val="24"/>
            <w:szCs w:val="24"/>
            <w:lang w:val="en-US" w:eastAsia="de-DE"/>
          </w:rPr>
          <w:delText xml:space="preserve">, </w:delText>
        </w:r>
      </w:del>
      <w:ins w:id="246" w:author="Deiglmayr, Anne" w:date="2024-04-23T12:40:00Z">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AA51E5">
        <w:rPr>
          <w:rFonts w:ascii="Times New Roman" w:eastAsia="Times New Roman" w:hAnsi="Times New Roman" w:cs="Times New Roman"/>
          <w:color w:val="000000"/>
          <w:sz w:val="24"/>
          <w:szCs w:val="24"/>
          <w:lang w:val="en-US" w:eastAsia="de-DE"/>
        </w:rPr>
        <w:t>32.71</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w:t>
      </w:r>
      <w:ins w:id="247" w:author="Deiglmayr, Anne" w:date="2024-04-23T12:40:00Z">
        <w:r w:rsidR="003A0BD0">
          <w:rPr>
            <w:rFonts w:ascii="Times New Roman" w:eastAsia="Times New Roman" w:hAnsi="Times New Roman" w:cs="Times New Roman"/>
            <w:color w:val="000000"/>
            <w:sz w:val="24"/>
            <w:szCs w:val="24"/>
            <w:lang w:val="en-US" w:eastAsia="de-DE"/>
          </w:rPr>
          <w:t>;</w:t>
        </w:r>
      </w:ins>
      <w:del w:id="248" w:author="Deiglmayr, Anne" w:date="2024-04-23T12:40:00Z">
        <w:r w:rsidRPr="00CF700B" w:rsidDel="003A0BD0">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large effect)</w:t>
      </w:r>
      <w:ins w:id="249" w:author="Deiglmayr, Anne" w:date="2024-04-23T12:39:00Z">
        <w:r w:rsidR="003A0BD0">
          <w:rPr>
            <w:rFonts w:ascii="Times New Roman" w:eastAsia="Times New Roman" w:hAnsi="Times New Roman" w:cs="Times New Roman"/>
            <w:color w:val="000000"/>
            <w:sz w:val="24"/>
            <w:szCs w:val="24"/>
            <w:lang w:val="en-US" w:eastAsia="de-DE"/>
          </w:rPr>
          <w:t xml:space="preserve">, </w:t>
        </w:r>
      </w:ins>
      <w:del w:id="250" w:author="Deiglmayr, Anne" w:date="2024-04-23T12:39:00Z">
        <w:r w:rsidRPr="00CF700B" w:rsidDel="003A0BD0">
          <w:rPr>
            <w:rFonts w:ascii="Times New Roman" w:eastAsia="Times New Roman" w:hAnsi="Times New Roman" w:cs="Times New Roman"/>
            <w:color w:val="000000"/>
            <w:sz w:val="24"/>
            <w:szCs w:val="24"/>
            <w:lang w:val="en-US" w:eastAsia="de-DE"/>
          </w:rPr>
          <w:delText xml:space="preserve">. </w:delText>
        </w:r>
        <w:r w:rsidDel="003A0BD0">
          <w:rPr>
            <w:rFonts w:ascii="Times New Roman" w:eastAsia="Times New Roman" w:hAnsi="Times New Roman" w:cs="Times New Roman"/>
            <w:color w:val="000000"/>
            <w:sz w:val="24"/>
            <w:szCs w:val="24"/>
            <w:lang w:val="en-US" w:eastAsia="de-DE"/>
          </w:rPr>
          <w:delText xml:space="preserve">Moreover, </w:delText>
        </w:r>
        <w:r w:rsidRPr="00CF700B" w:rsidDel="003A0BD0">
          <w:rPr>
            <w:rFonts w:ascii="Times New Roman" w:eastAsia="Times New Roman" w:hAnsi="Times New Roman" w:cs="Times New Roman"/>
            <w:color w:val="000000"/>
            <w:sz w:val="24"/>
            <w:szCs w:val="24"/>
            <w:lang w:val="en-US" w:eastAsia="de-DE"/>
          </w:rPr>
          <w:delText xml:space="preserve">the standardized </w:delText>
        </w:r>
      </w:del>
      <w:ins w:id="251" w:author="Lotz, Christin" w:date="2024-04-22T21:51:00Z">
        <w:del w:id="252" w:author="Deiglmayr, Anne" w:date="2024-04-23T12:39:00Z">
          <w:r w:rsidR="00FA0429" w:rsidRPr="00CF700B" w:rsidDel="003A0BD0">
            <w:rPr>
              <w:rFonts w:ascii="Times New Roman" w:eastAsia="Times New Roman" w:hAnsi="Times New Roman" w:cs="Times New Roman"/>
              <w:color w:val="000000"/>
              <w:sz w:val="24"/>
              <w:szCs w:val="24"/>
              <w:lang w:val="en-US" w:eastAsia="de-DE"/>
            </w:rPr>
            <w:delText xml:space="preserve">mean </w:delText>
          </w:r>
        </w:del>
      </w:ins>
      <w:del w:id="253" w:author="Deiglmayr, Anne" w:date="2024-04-23T12:39:00Z">
        <w:r w:rsidRPr="00CF700B" w:rsidDel="003A0BD0">
          <w:rPr>
            <w:rFonts w:ascii="Times New Roman" w:eastAsia="Times New Roman" w:hAnsi="Times New Roman" w:cs="Times New Roman"/>
            <w:color w:val="000000"/>
            <w:sz w:val="24"/>
            <w:szCs w:val="24"/>
            <w:lang w:val="en-US" w:eastAsia="de-DE"/>
          </w:rPr>
          <w:delText xml:space="preserve">HR mean </w:delText>
        </w:r>
      </w:del>
      <w:del w:id="254" w:author="Deiglmayr, Anne" w:date="2024-04-23T12:37:00Z">
        <w:r w:rsidDel="003A0BD0">
          <w:rPr>
            <w:rFonts w:ascii="Times New Roman" w:eastAsia="Times New Roman" w:hAnsi="Times New Roman" w:cs="Times New Roman"/>
            <w:color w:val="000000"/>
            <w:sz w:val="24"/>
            <w:szCs w:val="24"/>
            <w:lang w:val="en-US" w:eastAsia="de-DE"/>
          </w:rPr>
          <w:delText>of</w:delText>
        </w:r>
        <w:r w:rsidRPr="00CF700B" w:rsidDel="003A0BD0">
          <w:rPr>
            <w:rFonts w:ascii="Times New Roman" w:eastAsia="Times New Roman" w:hAnsi="Times New Roman" w:cs="Times New Roman"/>
            <w:color w:val="000000"/>
            <w:sz w:val="24"/>
            <w:szCs w:val="24"/>
            <w:lang w:val="en-US" w:eastAsia="de-DE"/>
          </w:rPr>
          <w:delText xml:space="preserve"> </w:delText>
        </w:r>
      </w:del>
      <w:del w:id="255" w:author="Deiglmayr, Anne" w:date="2024-04-23T12:39:00Z">
        <w:r w:rsidRPr="00CF700B" w:rsidDel="003A0BD0">
          <w:rPr>
            <w:rFonts w:ascii="Times New Roman" w:eastAsia="Times New Roman" w:hAnsi="Times New Roman" w:cs="Times New Roman"/>
            <w:color w:val="000000"/>
            <w:sz w:val="24"/>
            <w:szCs w:val="24"/>
            <w:lang w:val="en-US" w:eastAsia="de-DE"/>
          </w:rPr>
          <w:delText xml:space="preserve">the teaching </w:delText>
        </w:r>
        <w:r w:rsidDel="003A0BD0">
          <w:rPr>
            <w:rFonts w:ascii="Times New Roman" w:eastAsia="Times New Roman" w:hAnsi="Times New Roman" w:cs="Times New Roman"/>
            <w:color w:val="000000"/>
            <w:sz w:val="24"/>
            <w:szCs w:val="24"/>
            <w:lang w:val="en-US" w:eastAsia="de-DE"/>
          </w:rPr>
          <w:delText>interval</w:delText>
        </w:r>
        <w:r w:rsidRPr="00CF700B" w:rsidDel="003A0BD0">
          <w:rPr>
            <w:rFonts w:ascii="Times New Roman" w:eastAsia="Times New Roman" w:hAnsi="Times New Roman" w:cs="Times New Roman"/>
            <w:color w:val="000000"/>
            <w:sz w:val="24"/>
            <w:szCs w:val="24"/>
            <w:lang w:val="en-US" w:eastAsia="de-DE"/>
          </w:rPr>
          <w:delText xml:space="preserve"> </w:delText>
        </w:r>
        <w:r w:rsidR="00E61EB5" w:rsidDel="003A0BD0">
          <w:rPr>
            <w:rFonts w:ascii="Times New Roman" w:eastAsia="Times New Roman" w:hAnsi="Times New Roman" w:cs="Times New Roman"/>
            <w:color w:val="000000"/>
            <w:sz w:val="24"/>
            <w:szCs w:val="24"/>
            <w:lang w:val="en-US" w:eastAsia="de-DE"/>
          </w:rPr>
          <w:delText>(I</w:delText>
        </w:r>
        <w:r w:rsidR="00E61EB5" w:rsidRPr="00067A1A" w:rsidDel="003A0BD0">
          <w:rPr>
            <w:rFonts w:ascii="Times New Roman" w:eastAsia="Times New Roman" w:hAnsi="Times New Roman" w:cs="Times New Roman"/>
            <w:color w:val="000000"/>
            <w:sz w:val="24"/>
            <w:szCs w:val="24"/>
            <w:vertAlign w:val="subscript"/>
            <w:lang w:val="en-US" w:eastAsia="de-DE"/>
          </w:rPr>
          <w:delText>2</w:delText>
        </w:r>
        <w:r w:rsidR="00E61EB5" w:rsidDel="003A0BD0">
          <w:rPr>
            <w:rFonts w:ascii="Times New Roman" w:eastAsia="Times New Roman" w:hAnsi="Times New Roman" w:cs="Times New Roman"/>
            <w:color w:val="000000"/>
            <w:sz w:val="24"/>
            <w:szCs w:val="24"/>
            <w:lang w:val="en-US" w:eastAsia="de-DE"/>
          </w:rPr>
          <w:delText xml:space="preserve">) </w:delText>
        </w:r>
        <w:r w:rsidDel="003A0BD0">
          <w:rPr>
            <w:rFonts w:ascii="Times New Roman" w:eastAsia="Times New Roman" w:hAnsi="Times New Roman" w:cs="Times New Roman"/>
            <w:color w:val="000000"/>
            <w:sz w:val="24"/>
            <w:szCs w:val="24"/>
            <w:lang w:val="en-US" w:eastAsia="de-DE"/>
          </w:rPr>
          <w:delText xml:space="preserve">was significantly higher than </w:delText>
        </w:r>
      </w:del>
      <w:del w:id="256" w:author="Deiglmayr, Anne" w:date="2024-04-23T12:40:00Z">
        <w:r w:rsidDel="003A0BD0">
          <w:rPr>
            <w:rFonts w:ascii="Times New Roman" w:eastAsia="Times New Roman" w:hAnsi="Times New Roman" w:cs="Times New Roman"/>
            <w:color w:val="000000"/>
            <w:sz w:val="24"/>
            <w:szCs w:val="24"/>
            <w:lang w:val="en-US" w:eastAsia="de-DE"/>
          </w:rPr>
          <w:delText xml:space="preserve">in </w:delText>
        </w:r>
      </w:del>
      <w:r w:rsidRPr="00CF700B">
        <w:rPr>
          <w:rFonts w:ascii="Times New Roman" w:eastAsia="Times New Roman" w:hAnsi="Times New Roman" w:cs="Times New Roman"/>
          <w:color w:val="000000"/>
          <w:sz w:val="24"/>
          <w:szCs w:val="24"/>
          <w:lang w:val="en-US" w:eastAsia="de-DE"/>
        </w:rPr>
        <w:t xml:space="preserve">the post-teaching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del w:id="257" w:author="Deiglmayr, Anne" w:date="2024-04-23T12:40:00Z">
        <w:r w:rsidR="00E61EB5" w:rsidDel="003A0BD0">
          <w:rPr>
            <w:rFonts w:ascii="Times New Roman" w:eastAsia="Times New Roman" w:hAnsi="Times New Roman" w:cs="Times New Roman"/>
            <w:color w:val="000000"/>
            <w:sz w:val="24"/>
            <w:szCs w:val="24"/>
            <w:lang w:val="en-US" w:eastAsia="de-DE"/>
          </w:rPr>
          <w:delText>)</w:delText>
        </w:r>
        <w:r w:rsidRPr="00CF700B" w:rsidDel="003A0BD0">
          <w:rPr>
            <w:rFonts w:ascii="Times New Roman" w:eastAsia="Times New Roman" w:hAnsi="Times New Roman" w:cs="Times New Roman"/>
            <w:color w:val="000000"/>
            <w:sz w:val="24"/>
            <w:szCs w:val="24"/>
            <w:lang w:val="en-US" w:eastAsia="de-DE"/>
          </w:rPr>
          <w:delText xml:space="preserve">, </w:delText>
        </w:r>
      </w:del>
      <w:ins w:id="258" w:author="Deiglmayr, Anne" w:date="2024-04-23T12:40:00Z">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32.00</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1.34</w:t>
      </w:r>
      <w:ins w:id="259" w:author="Deiglmayr, Anne" w:date="2024-04-23T12:40:00Z">
        <w:r w:rsidR="003A0BD0">
          <w:rPr>
            <w:rFonts w:ascii="Times New Roman" w:eastAsia="Times New Roman" w:hAnsi="Times New Roman" w:cs="Times New Roman"/>
            <w:color w:val="000000"/>
            <w:sz w:val="24"/>
            <w:szCs w:val="24"/>
            <w:lang w:val="en-US" w:eastAsia="de-DE"/>
          </w:rPr>
          <w:t xml:space="preserve">; </w:t>
        </w:r>
      </w:ins>
      <w:del w:id="260" w:author="Deiglmayr, Anne" w:date="2024-04-23T12:40:00Z">
        <w:r w:rsidRPr="00CF700B" w:rsidDel="003A0BD0">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large effect)</w:t>
      </w:r>
      <w:r>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interview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del w:id="261" w:author="Deiglmayr, Anne" w:date="2024-04-23T12:40:00Z">
        <w:r w:rsidR="00E61EB5" w:rsidDel="003A0BD0">
          <w:rPr>
            <w:rFonts w:ascii="Times New Roman" w:eastAsia="Times New Roman" w:hAnsi="Times New Roman" w:cs="Times New Roman"/>
            <w:color w:val="000000"/>
            <w:sz w:val="24"/>
            <w:szCs w:val="24"/>
            <w:lang w:val="en-US" w:eastAsia="de-DE"/>
          </w:rPr>
          <w:delText>)</w:delText>
        </w:r>
        <w:r w:rsidRPr="00CF700B" w:rsidDel="003A0BD0">
          <w:rPr>
            <w:rFonts w:ascii="Times New Roman" w:eastAsia="Times New Roman" w:hAnsi="Times New Roman" w:cs="Times New Roman"/>
            <w:color w:val="000000"/>
            <w:sz w:val="24"/>
            <w:szCs w:val="24"/>
            <w:lang w:val="en-US" w:eastAsia="de-DE"/>
          </w:rPr>
          <w:delText xml:space="preserve">, </w:delText>
        </w:r>
      </w:del>
      <w:ins w:id="262" w:author="Deiglmayr, Anne" w:date="2024-04-23T12:40:00Z">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D03B36">
        <w:rPr>
          <w:rFonts w:ascii="Times New Roman" w:eastAsia="Times New Roman" w:hAnsi="Times New Roman" w:cs="Times New Roman"/>
          <w:color w:val="000000"/>
          <w:sz w:val="24"/>
          <w:szCs w:val="24"/>
          <w:lang w:val="en-US" w:eastAsia="de-DE"/>
        </w:rPr>
        <w:t>453.47</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w:t>
      </w:r>
      <w:ins w:id="263" w:author="Deiglmayr, Anne" w:date="2024-04-23T12:40:00Z">
        <w:r w:rsidR="003A0BD0">
          <w:rPr>
            <w:rFonts w:ascii="Times New Roman" w:eastAsia="Times New Roman" w:hAnsi="Times New Roman" w:cs="Times New Roman"/>
            <w:color w:val="000000"/>
            <w:sz w:val="24"/>
            <w:szCs w:val="24"/>
            <w:lang w:val="en-US" w:eastAsia="de-DE"/>
          </w:rPr>
          <w:t xml:space="preserve">; </w:t>
        </w:r>
      </w:ins>
      <w:del w:id="264" w:author="Deiglmayr, Anne" w:date="2024-04-23T12:40:00Z">
        <w:r w:rsidRPr="00CF700B" w:rsidDel="003A0BD0">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large effect)</w:t>
      </w:r>
      <w:r>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the end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ins w:id="265" w:author="Deiglmayr, Anne" w:date="2024-04-23T12:40:00Z">
        <w:r w:rsidR="003A0BD0">
          <w:rPr>
            <w:rFonts w:ascii="Times New Roman" w:eastAsia="Times New Roman" w:hAnsi="Times New Roman" w:cs="Times New Roman"/>
            <w:color w:val="000000"/>
            <w:sz w:val="24"/>
            <w:szCs w:val="24"/>
            <w:lang w:val="en-US" w:eastAsia="de-DE"/>
          </w:rPr>
          <w:t>;</w:t>
        </w:r>
      </w:ins>
      <w:del w:id="266" w:author="Deiglmayr, Anne" w:date="2024-04-23T12:40:00Z">
        <w:r w:rsidRPr="00CF700B" w:rsidDel="003A0BD0">
          <w:rPr>
            <w:rFonts w:ascii="Times New Roman" w:eastAsia="Times New Roman" w:hAnsi="Times New Roman" w:cs="Times New Roman"/>
            <w:color w:val="000000"/>
            <w:sz w:val="24"/>
            <w:szCs w:val="24"/>
            <w:lang w:val="en-US" w:eastAsia="de-DE"/>
          </w:rPr>
          <w:delText>,</w:delText>
        </w:r>
      </w:del>
      <w:r w:rsidRPr="00CF700B">
        <w:rPr>
          <w:rFonts w:ascii="Times New Roman" w:eastAsia="Times New Roman" w:hAnsi="Times New Roman" w:cs="Times New Roman"/>
          <w:color w:val="000000"/>
          <w:sz w:val="24"/>
          <w:szCs w:val="24"/>
          <w:lang w:val="en-US" w:eastAsia="de-DE"/>
        </w:rPr>
        <w:t xml:space="preserve"> </w:t>
      </w:r>
      <w:r w:rsidRPr="00B36717">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BD7078">
        <w:rPr>
          <w:rFonts w:ascii="Times New Roman" w:eastAsia="Times New Roman" w:hAnsi="Times New Roman" w:cs="Times New Roman"/>
          <w:color w:val="000000"/>
          <w:sz w:val="24"/>
          <w:szCs w:val="24"/>
          <w:lang w:val="en-US" w:eastAsia="de-DE"/>
        </w:rPr>
        <w:t>511.89</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w:t>
      </w:r>
      <w:ins w:id="267" w:author="Deiglmayr, Anne" w:date="2024-04-23T12:40:00Z">
        <w:r w:rsidR="003A0BD0">
          <w:rPr>
            <w:rFonts w:ascii="Times New Roman" w:eastAsia="Times New Roman" w:hAnsi="Times New Roman" w:cs="Times New Roman"/>
            <w:color w:val="000000"/>
            <w:sz w:val="24"/>
            <w:szCs w:val="24"/>
            <w:lang w:val="en-US" w:eastAsia="de-DE"/>
          </w:rPr>
          <w:t xml:space="preserve">; </w:t>
        </w:r>
      </w:ins>
      <w:del w:id="268" w:author="Deiglmayr, Anne" w:date="2024-04-23T12:40:00Z">
        <w:r w:rsidRPr="00CF700B" w:rsidDel="003A0BD0">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large effect). </w:t>
      </w:r>
      <w:del w:id="269" w:author="Deiglmayr, Anne" w:date="2024-04-23T12:41:00Z">
        <w:r w:rsidDel="003A0BD0">
          <w:rPr>
            <w:rFonts w:ascii="Times New Roman" w:eastAsia="Times New Roman" w:hAnsi="Times New Roman" w:cs="Times New Roman"/>
            <w:color w:val="000000"/>
            <w:sz w:val="24"/>
            <w:szCs w:val="24"/>
            <w:lang w:val="en-US" w:eastAsia="de-DE"/>
          </w:rPr>
          <w:delText xml:space="preserve">Thus, as hypothesized, </w:delText>
        </w:r>
      </w:del>
      <w:ins w:id="270" w:author="Lotz, Christin" w:date="2024-04-22T21:51:00Z">
        <w:del w:id="271" w:author="Deiglmayr, Anne" w:date="2024-04-23T12:41:00Z">
          <w:r w:rsidR="00FA0429" w:rsidDel="003A0BD0">
            <w:rPr>
              <w:rFonts w:ascii="Times New Roman" w:eastAsia="Times New Roman" w:hAnsi="Times New Roman" w:cs="Times New Roman"/>
              <w:color w:val="000000"/>
              <w:sz w:val="24"/>
              <w:szCs w:val="24"/>
              <w:lang w:val="en-US" w:eastAsia="de-DE"/>
            </w:rPr>
            <w:delText xml:space="preserve">mean </w:delText>
          </w:r>
        </w:del>
      </w:ins>
      <w:del w:id="272" w:author="Deiglmayr, Anne" w:date="2024-04-23T12:41:00Z">
        <w:r w:rsidDel="003A0BD0">
          <w:rPr>
            <w:rFonts w:ascii="Times New Roman" w:eastAsia="Times New Roman" w:hAnsi="Times New Roman" w:cs="Times New Roman"/>
            <w:color w:val="000000"/>
            <w:sz w:val="24"/>
            <w:szCs w:val="24"/>
            <w:lang w:val="en-US" w:eastAsia="de-DE"/>
          </w:rPr>
          <w:delText xml:space="preserve">HR peaked </w:delText>
        </w:r>
      </w:del>
      <w:ins w:id="273" w:author="Lotz, Christin" w:date="2024-04-22T21:44:00Z">
        <w:del w:id="274" w:author="Deiglmayr, Anne" w:date="2024-04-23T12:41:00Z">
          <w:r w:rsidR="00AD0B71" w:rsidDel="003A0BD0">
            <w:rPr>
              <w:rFonts w:ascii="Times New Roman" w:eastAsia="Times New Roman" w:hAnsi="Times New Roman" w:cs="Times New Roman"/>
              <w:color w:val="000000"/>
              <w:sz w:val="24"/>
              <w:szCs w:val="24"/>
              <w:lang w:val="en-US" w:eastAsia="de-DE"/>
            </w:rPr>
            <w:delText>during</w:delText>
          </w:r>
        </w:del>
      </w:ins>
      <w:del w:id="275" w:author="Deiglmayr, Anne" w:date="2024-04-23T12:41:00Z">
        <w:r w:rsidDel="003A0BD0">
          <w:rPr>
            <w:rFonts w:ascii="Times New Roman" w:eastAsia="Times New Roman" w:hAnsi="Times New Roman" w:cs="Times New Roman"/>
            <w:color w:val="000000"/>
            <w:sz w:val="24"/>
            <w:szCs w:val="24"/>
            <w:lang w:val="en-US" w:eastAsia="de-DE"/>
          </w:rPr>
          <w:delText xml:space="preserve">in the </w:delText>
        </w:r>
        <w:r w:rsidRPr="00CF700B" w:rsidDel="003A0BD0">
          <w:rPr>
            <w:rFonts w:ascii="Times New Roman" w:eastAsia="Times New Roman" w:hAnsi="Times New Roman" w:cs="Times New Roman"/>
            <w:color w:val="000000"/>
            <w:sz w:val="24"/>
            <w:szCs w:val="24"/>
            <w:lang w:val="en-US" w:eastAsia="de-DE"/>
          </w:rPr>
          <w:delText xml:space="preserve">teaching </w:delText>
        </w:r>
        <w:r w:rsidDel="003A0BD0">
          <w:rPr>
            <w:rFonts w:ascii="Times New Roman" w:eastAsia="Times New Roman" w:hAnsi="Times New Roman" w:cs="Times New Roman"/>
            <w:color w:val="000000"/>
            <w:sz w:val="24"/>
            <w:szCs w:val="24"/>
            <w:lang w:val="en-US" w:eastAsia="de-DE"/>
          </w:rPr>
          <w:delText xml:space="preserve">interval </w:delText>
        </w:r>
        <w:r w:rsidR="00067A1A" w:rsidDel="003A0BD0">
          <w:rPr>
            <w:rFonts w:ascii="Times New Roman" w:eastAsia="Times New Roman" w:hAnsi="Times New Roman" w:cs="Times New Roman"/>
            <w:color w:val="000000"/>
            <w:sz w:val="24"/>
            <w:szCs w:val="24"/>
            <w:lang w:val="en-US" w:eastAsia="de-DE"/>
          </w:rPr>
          <w:delText>(</w:delText>
        </w:r>
        <w:r w:rsidDel="003A0BD0">
          <w:rPr>
            <w:rFonts w:ascii="Times New Roman" w:eastAsia="Times New Roman" w:hAnsi="Times New Roman" w:cs="Times New Roman"/>
            <w:color w:val="000000"/>
            <w:sz w:val="24"/>
            <w:szCs w:val="24"/>
            <w:lang w:val="en-US" w:eastAsia="de-DE"/>
          </w:rPr>
          <w:delText xml:space="preserve">see Fig. </w:delText>
        </w:r>
        <w:r w:rsidR="00A73846" w:rsidDel="003A0BD0">
          <w:rPr>
            <w:rFonts w:ascii="Times New Roman" w:eastAsia="Times New Roman" w:hAnsi="Times New Roman" w:cs="Times New Roman"/>
            <w:color w:val="000000"/>
            <w:sz w:val="24"/>
            <w:szCs w:val="24"/>
            <w:lang w:val="en-US" w:eastAsia="de-DE"/>
          </w:rPr>
          <w:delText>4</w:delText>
        </w:r>
        <w:r w:rsidDel="003A0BD0">
          <w:rPr>
            <w:rFonts w:ascii="Times New Roman" w:eastAsia="Times New Roman" w:hAnsi="Times New Roman" w:cs="Times New Roman"/>
            <w:color w:val="000000"/>
            <w:sz w:val="24"/>
            <w:szCs w:val="24"/>
            <w:lang w:val="en-US" w:eastAsia="de-DE"/>
          </w:rPr>
          <w:delText>).</w:delText>
        </w:r>
      </w:del>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7777777"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lastRenderedPageBreak/>
        <w:t xml:space="preserve">Standardized Mean HR for the </w:t>
      </w:r>
      <w:commentRangeStart w:id="276"/>
      <w:r>
        <w:rPr>
          <w:rFonts w:ascii="Times New Roman" w:eastAsia="Times New Roman" w:hAnsi="Times New Roman" w:cs="Times New Roman"/>
          <w:i/>
          <w:iCs/>
          <w:color w:val="000000"/>
          <w:sz w:val="24"/>
          <w:szCs w:val="24"/>
          <w:lang w:val="en-US" w:eastAsia="de-DE"/>
        </w:rPr>
        <w:t>Five Intervals</w:t>
      </w:r>
      <w:r w:rsidRPr="00223D93">
        <w:rPr>
          <w:noProof/>
          <w:lang w:val="en-US"/>
        </w:rPr>
        <w:t xml:space="preserve"> </w:t>
      </w:r>
      <w:commentRangeEnd w:id="276"/>
      <w:r w:rsidR="00AD0B71">
        <w:rPr>
          <w:rStyle w:val="Kommentarzeichen"/>
        </w:rPr>
        <w:commentReference w:id="276"/>
      </w:r>
    </w:p>
    <w:p w14:paraId="0BB1BE37" w14:textId="187F6D0D" w:rsidR="00D44633" w:rsidRPr="00AB3F38" w:rsidRDefault="0050363C"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drawing>
          <wp:inline distT="0" distB="0" distL="0" distR="0" wp14:anchorId="6B87450A" wp14:editId="157ABF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w:t>
      </w:r>
      <w:commentRangeStart w:id="277"/>
      <w:commentRangeStart w:id="278"/>
      <w:r>
        <w:rPr>
          <w:rFonts w:ascii="Times New Roman" w:eastAsia="Times New Roman" w:hAnsi="Times New Roman" w:cs="Times New Roman"/>
          <w:color w:val="000000"/>
          <w:sz w:val="20"/>
          <w:szCs w:val="24"/>
          <w:lang w:val="en-US" w:eastAsia="de-DE"/>
        </w:rPr>
        <w:t>Error bars represent the 95% confidence interval around the mean</w:t>
      </w:r>
      <w:commentRangeEnd w:id="277"/>
      <w:r w:rsidR="00AD0B71">
        <w:rPr>
          <w:rStyle w:val="Kommentarzeichen"/>
        </w:rPr>
        <w:commentReference w:id="277"/>
      </w:r>
      <w:commentRangeEnd w:id="278"/>
      <w:r w:rsidR="003A0BD0">
        <w:rPr>
          <w:rStyle w:val="Kommentarzeichen"/>
        </w:rPr>
        <w:commentReference w:id="278"/>
      </w:r>
      <w:r>
        <w:rPr>
          <w:rFonts w:ascii="Times New Roman" w:eastAsia="Times New Roman" w:hAnsi="Times New Roman" w:cs="Times New Roman"/>
          <w:color w:val="000000"/>
          <w:sz w:val="20"/>
          <w:szCs w:val="24"/>
          <w:lang w:val="en-US" w:eastAsia="de-DE"/>
        </w:rPr>
        <w:t xml:space="preserve">. </w:t>
      </w:r>
    </w:p>
    <w:p w14:paraId="25BE4FFE" w14:textId="146CE69B"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w:t>
      </w:r>
      <w:del w:id="279" w:author="Deiglmayr, Anne" w:date="2024-04-23T12:44:00Z">
        <w:r w:rsidDel="00AB0292">
          <w:rPr>
            <w:rFonts w:ascii="Times New Roman" w:eastAsia="Times New Roman" w:hAnsi="Times New Roman" w:cs="Times New Roman"/>
            <w:color w:val="000000"/>
            <w:sz w:val="24"/>
            <w:szCs w:val="24"/>
            <w:lang w:val="en-US" w:eastAsia="de-DE"/>
          </w:rPr>
          <w:delText xml:space="preserve">the </w:delText>
        </w:r>
      </w:del>
      <w:r>
        <w:rPr>
          <w:rFonts w:ascii="Times New Roman" w:eastAsia="Times New Roman" w:hAnsi="Times New Roman" w:cs="Times New Roman"/>
          <w:color w:val="000000"/>
          <w:sz w:val="24"/>
          <w:szCs w:val="24"/>
          <w:lang w:val="en-US" w:eastAsia="de-DE"/>
        </w:rPr>
        <w:t xml:space="preserve">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ins w:id="280" w:author="Lotz, Christin" w:date="2024-04-22T21:52:00Z">
        <w:del w:id="281" w:author="Deiglmayr, Anne" w:date="2024-04-23T12:44:00Z">
          <w:r w:rsidR="00FA0429" w:rsidDel="00AB0292">
            <w:rPr>
              <w:rFonts w:ascii="Times New Roman" w:eastAsia="Times New Roman" w:hAnsi="Times New Roman" w:cs="Times New Roman"/>
              <w:color w:val="000000"/>
              <w:sz w:val="24"/>
              <w:szCs w:val="24"/>
              <w:lang w:val="en-US" w:eastAsia="de-DE"/>
            </w:rPr>
            <w:delText>for</w:delText>
          </w:r>
        </w:del>
      </w:ins>
      <w:ins w:id="282" w:author="Deiglmayr, Anne" w:date="2024-04-23T12:44:00Z">
        <w:r w:rsidR="00AB0292">
          <w:rPr>
            <w:rFonts w:ascii="Times New Roman" w:eastAsia="Times New Roman" w:hAnsi="Times New Roman" w:cs="Times New Roman"/>
            <w:color w:val="000000"/>
            <w:sz w:val="24"/>
            <w:szCs w:val="24"/>
            <w:lang w:val="en-US" w:eastAsia="de-DE"/>
          </w:rPr>
          <w:t>for the hypot</w:t>
        </w:r>
      </w:ins>
      <w:ins w:id="283" w:author="Deiglmayr, Anne" w:date="2024-04-23T12:45:00Z">
        <w:r w:rsidR="00AB0292">
          <w:rPr>
            <w:rFonts w:ascii="Times New Roman" w:eastAsia="Times New Roman" w:hAnsi="Times New Roman" w:cs="Times New Roman"/>
            <w:color w:val="000000"/>
            <w:sz w:val="24"/>
            <w:szCs w:val="24"/>
            <w:lang w:val="en-US" w:eastAsia="de-DE"/>
          </w:rPr>
          <w:t>hesis that</w:t>
        </w:r>
      </w:ins>
      <w:ins w:id="284" w:author="Lotz, Christin" w:date="2024-04-22T21:52:00Z">
        <w:r w:rsidR="00FA0429">
          <w:rPr>
            <w:rFonts w:ascii="Times New Roman" w:eastAsia="Times New Roman" w:hAnsi="Times New Roman" w:cs="Times New Roman"/>
            <w:color w:val="000000"/>
            <w:sz w:val="24"/>
            <w:szCs w:val="24"/>
            <w:lang w:val="en-US" w:eastAsia="de-DE"/>
          </w:rPr>
          <w:t xml:space="preserve"> HR </w:t>
        </w:r>
      </w:ins>
      <w:ins w:id="285" w:author="Deiglmayr, Anne" w:date="2024-04-23T12:45:00Z">
        <w:r w:rsidR="00AB0292">
          <w:rPr>
            <w:rFonts w:ascii="Times New Roman" w:eastAsia="Times New Roman" w:hAnsi="Times New Roman" w:cs="Times New Roman"/>
            <w:color w:val="000000"/>
            <w:sz w:val="24"/>
            <w:szCs w:val="24"/>
            <w:lang w:val="en-US" w:eastAsia="de-DE"/>
          </w:rPr>
          <w:t xml:space="preserve">would </w:t>
        </w:r>
      </w:ins>
      <w:ins w:id="286" w:author="Lotz, Christin" w:date="2024-04-22T21:52:00Z">
        <w:r w:rsidR="00FA0429">
          <w:rPr>
            <w:rFonts w:ascii="Times New Roman" w:eastAsia="Times New Roman" w:hAnsi="Times New Roman" w:cs="Times New Roman"/>
            <w:color w:val="000000"/>
            <w:sz w:val="24"/>
            <w:szCs w:val="24"/>
            <w:lang w:val="en-US" w:eastAsia="de-DE"/>
          </w:rPr>
          <w:t>increase</w:t>
        </w:r>
        <w:del w:id="287" w:author="Deiglmayr, Anne" w:date="2024-04-23T12:45:00Z">
          <w:r w:rsidR="00FA0429" w:rsidDel="00AB0292">
            <w:rPr>
              <w:rFonts w:ascii="Times New Roman" w:eastAsia="Times New Roman" w:hAnsi="Times New Roman" w:cs="Times New Roman"/>
              <w:color w:val="000000"/>
              <w:sz w:val="24"/>
              <w:szCs w:val="24"/>
              <w:lang w:val="en-US" w:eastAsia="de-DE"/>
            </w:rPr>
            <w:delText>s</w:delText>
          </w:r>
        </w:del>
        <w:r w:rsidR="00FA0429">
          <w:rPr>
            <w:rFonts w:ascii="Times New Roman" w:eastAsia="Times New Roman" w:hAnsi="Times New Roman" w:cs="Times New Roman"/>
            <w:color w:val="000000"/>
            <w:sz w:val="24"/>
            <w:szCs w:val="24"/>
            <w:lang w:val="en-US" w:eastAsia="de-DE"/>
          </w:rPr>
          <w:t xml:space="preserve"> </w:t>
        </w:r>
      </w:ins>
      <w:del w:id="288" w:author="Lotz, Christin" w:date="2024-04-22T21:52:00Z">
        <w:r w:rsidDel="00FA0429">
          <w:rPr>
            <w:rFonts w:ascii="Times New Roman" w:eastAsia="Times New Roman" w:hAnsi="Times New Roman" w:cs="Times New Roman"/>
            <w:color w:val="000000"/>
            <w:sz w:val="24"/>
            <w:szCs w:val="24"/>
            <w:lang w:val="en-US" w:eastAsia="de-DE"/>
          </w:rPr>
          <w:delText xml:space="preserve">whether we would find a positive slope </w:delText>
        </w:r>
      </w:del>
      <w:r>
        <w:rPr>
          <w:rFonts w:ascii="Times New Roman" w:eastAsia="Times New Roman" w:hAnsi="Times New Roman" w:cs="Times New Roman"/>
          <w:color w:val="000000"/>
          <w:sz w:val="24"/>
          <w:szCs w:val="24"/>
          <w:lang w:val="en-US" w:eastAsia="de-DE"/>
        </w:rPr>
        <w:t xml:space="preserve">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w:t>
      </w:r>
      <w:del w:id="289" w:author="Lotz, Christin" w:date="2024-04-22T21:52:00Z">
        <w:r w:rsidDel="00FA0429">
          <w:rPr>
            <w:rFonts w:ascii="Times New Roman" w:eastAsia="Times New Roman" w:hAnsi="Times New Roman" w:cs="Times New Roman"/>
            <w:color w:val="000000"/>
            <w:sz w:val="24"/>
            <w:szCs w:val="24"/>
            <w:lang w:val="en-US" w:eastAsia="de-DE"/>
          </w:rPr>
          <w:delText xml:space="preserve">negative </w:delText>
        </w:r>
      </w:del>
      <w:del w:id="290" w:author="Deiglmayr, Anne" w:date="2024-04-23T12:45:00Z">
        <w:r w:rsidDel="00AB0292">
          <w:rPr>
            <w:rFonts w:ascii="Times New Roman" w:eastAsia="Times New Roman" w:hAnsi="Times New Roman" w:cs="Times New Roman"/>
            <w:color w:val="000000"/>
            <w:sz w:val="24"/>
            <w:szCs w:val="24"/>
            <w:lang w:val="en-US" w:eastAsia="de-DE"/>
          </w:rPr>
          <w:delText>slopes</w:delText>
        </w:r>
      </w:del>
      <w:ins w:id="291" w:author="Lotz, Christin" w:date="2024-04-22T21:52:00Z">
        <w:del w:id="292" w:author="Deiglmayr, Anne" w:date="2024-04-23T12:45:00Z">
          <w:r w:rsidR="00FA0429" w:rsidDel="00AB0292">
            <w:rPr>
              <w:rFonts w:ascii="Times New Roman" w:eastAsia="Times New Roman" w:hAnsi="Times New Roman" w:cs="Times New Roman"/>
              <w:color w:val="000000"/>
              <w:sz w:val="24"/>
              <w:szCs w:val="24"/>
              <w:lang w:val="en-US" w:eastAsia="de-DE"/>
            </w:rPr>
            <w:delText xml:space="preserve">HR </w:delText>
          </w:r>
        </w:del>
        <w:r w:rsidR="00FA0429">
          <w:rPr>
            <w:rFonts w:ascii="Times New Roman" w:eastAsia="Times New Roman" w:hAnsi="Times New Roman" w:cs="Times New Roman"/>
            <w:color w:val="000000"/>
            <w:sz w:val="24"/>
            <w:szCs w:val="24"/>
            <w:lang w:val="en-US" w:eastAsia="de-DE"/>
          </w:rPr>
          <w:t>decrease</w:t>
        </w:r>
        <w:del w:id="293" w:author="Deiglmayr, Anne" w:date="2024-04-23T12:45:00Z">
          <w:r w:rsidR="00FA0429" w:rsidDel="00AB0292">
            <w:rPr>
              <w:rFonts w:ascii="Times New Roman" w:eastAsia="Times New Roman" w:hAnsi="Times New Roman" w:cs="Times New Roman"/>
              <w:color w:val="000000"/>
              <w:sz w:val="24"/>
              <w:szCs w:val="24"/>
              <w:lang w:val="en-US" w:eastAsia="de-DE"/>
            </w:rPr>
            <w:delText>s</w:delText>
          </w:r>
        </w:del>
      </w:ins>
      <w:r>
        <w:rPr>
          <w:rFonts w:ascii="Times New Roman" w:eastAsia="Times New Roman" w:hAnsi="Times New Roman" w:cs="Times New Roman"/>
          <w:color w:val="000000"/>
          <w:sz w:val="24"/>
          <w:szCs w:val="24"/>
          <w:lang w:val="en-US" w:eastAsia="de-DE"/>
        </w:rPr>
        <w:t xml:space="preserve"> in the post-teaching</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ins w:id="294" w:author="Lotz, Christin" w:date="2024-04-22T21:53:00Z">
        <w:r w:rsidR="00FA0429">
          <w:rPr>
            <w:rFonts w:ascii="Times New Roman" w:eastAsia="Times New Roman" w:hAnsi="Times New Roman" w:cs="Times New Roman"/>
            <w:color w:val="000000"/>
            <w:sz w:val="24"/>
            <w:szCs w:val="24"/>
            <w:lang w:val="en-US" w:eastAsia="de-DE"/>
          </w:rPr>
          <w:t xml:space="preserve">; </w:t>
        </w:r>
      </w:ins>
      <w:del w:id="295" w:author="Lotz, Christin" w:date="2024-04-22T21:53:00Z">
        <w:r w:rsidR="00FA538F" w:rsidDel="00FA0429">
          <w:rPr>
            <w:rFonts w:ascii="Times New Roman" w:eastAsia="Times New Roman" w:hAnsi="Times New Roman" w:cs="Times New Roman"/>
            <w:color w:val="000000"/>
            <w:sz w:val="24"/>
            <w:szCs w:val="24"/>
            <w:lang w:val="en-US" w:eastAsia="de-DE"/>
          </w:rPr>
          <w:delText>)</w:delText>
        </w:r>
        <w:r w:rsidR="001414C9" w:rsidDel="00FA0429">
          <w:rPr>
            <w:rFonts w:ascii="Times New Roman" w:eastAsia="Times New Roman" w:hAnsi="Times New Roman" w:cs="Times New Roman"/>
            <w:color w:val="000000"/>
            <w:sz w:val="24"/>
            <w:szCs w:val="24"/>
            <w:lang w:val="en-US" w:eastAsia="de-DE"/>
          </w:rPr>
          <w:delText xml:space="preserve"> </w:delText>
        </w:r>
        <w:r w:rsidDel="00FA0429">
          <w:rPr>
            <w:rFonts w:ascii="Times New Roman" w:eastAsia="Times New Roman" w:hAnsi="Times New Roman" w:cs="Times New Roman"/>
            <w:color w:val="000000"/>
            <w:sz w:val="24"/>
            <w:szCs w:val="24"/>
            <w:lang w:val="en-US" w:eastAsia="de-DE"/>
          </w:rPr>
          <w:delText>(</w:delText>
        </w:r>
      </w:del>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proofErr w:type="gramStart"/>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proofErr w:type="gramEnd"/>
      <w:del w:id="296" w:author="Lotz, Christin" w:date="2024-04-22T21:53:00Z">
        <w:r w:rsidDel="00FA0429">
          <w:rPr>
            <w:rFonts w:ascii="Times New Roman" w:eastAsia="Times New Roman" w:hAnsi="Times New Roman" w:cs="Times New Roman"/>
            <w:color w:val="000000"/>
            <w:sz w:val="24"/>
            <w:szCs w:val="24"/>
            <w:lang w:val="en-US" w:eastAsia="de-DE"/>
          </w:rPr>
          <w:delText>s</w:delText>
        </w:r>
      </w:del>
      <w:r>
        <w:rPr>
          <w:rFonts w:ascii="Times New Roman" w:eastAsia="Times New Roman" w:hAnsi="Times New Roman" w:cs="Times New Roman"/>
          <w:color w:val="000000"/>
          <w:sz w:val="24"/>
          <w:szCs w:val="24"/>
          <w:lang w:val="en-US" w:eastAsia="de-DE"/>
        </w:rPr>
        <w:t xml:space="preserve">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ins w:id="297" w:author="Deiglmayr, Anne" w:date="2024-04-23T12:45:00Z">
        <w:r w:rsidR="00AB0292">
          <w:rPr>
            <w:rFonts w:ascii="Times New Roman" w:eastAsia="Times New Roman" w:hAnsi="Times New Roman" w:cs="Times New Roman"/>
            <w:color w:val="000000"/>
            <w:sz w:val="24"/>
            <w:szCs w:val="24"/>
            <w:lang w:val="en-US" w:eastAsia="de-DE"/>
          </w:rPr>
          <w:t>n increase in</w:t>
        </w:r>
      </w:ins>
      <w:del w:id="298" w:author="Deiglmayr, Anne" w:date="2024-04-23T12:45:00Z">
        <w:r w:rsidDel="00AB0292">
          <w:rPr>
            <w:rFonts w:ascii="Times New Roman" w:eastAsia="Times New Roman" w:hAnsi="Times New Roman" w:cs="Times New Roman"/>
            <w:color w:val="000000"/>
            <w:sz w:val="24"/>
            <w:szCs w:val="24"/>
            <w:lang w:val="en-US" w:eastAsia="de-DE"/>
          </w:rPr>
          <w:delText xml:space="preserve"> rising </w:delText>
        </w:r>
      </w:del>
      <w:ins w:id="299" w:author="Deiglmayr, Anne" w:date="2024-04-23T12:45:00Z">
        <w:r w:rsidR="00AB0292">
          <w:rPr>
            <w:rFonts w:ascii="Times New Roman" w:eastAsia="Times New Roman" w:hAnsi="Times New Roman" w:cs="Times New Roman"/>
            <w:color w:val="000000"/>
            <w:sz w:val="24"/>
            <w:szCs w:val="24"/>
            <w:lang w:val="en-US" w:eastAsia="de-DE"/>
          </w:rPr>
          <w:t xml:space="preserve"> </w:t>
        </w:r>
      </w:ins>
      <w:r>
        <w:rPr>
          <w:rFonts w:ascii="Times New Roman" w:eastAsia="Times New Roman" w:hAnsi="Times New Roman" w:cs="Times New Roman"/>
          <w:color w:val="000000"/>
          <w:sz w:val="24"/>
          <w:szCs w:val="24"/>
          <w:lang w:val="en-US" w:eastAsia="de-DE"/>
        </w:rPr>
        <w:t>HR</w:t>
      </w:r>
      <w:ins w:id="300" w:author="Deiglmayr, Anne" w:date="2024-04-23T12:45:00Z">
        <w:r w:rsidR="00AB0292">
          <w:rPr>
            <w:rFonts w:ascii="Times New Roman" w:eastAsia="Times New Roman" w:hAnsi="Times New Roman" w:cs="Times New Roman"/>
            <w:color w:val="000000"/>
            <w:sz w:val="24"/>
            <w:szCs w:val="24"/>
            <w:lang w:val="en-US" w:eastAsia="de-DE"/>
          </w:rPr>
          <w:t>, as hypothesized</w:t>
        </w:r>
      </w:ins>
      <w:del w:id="301" w:author="Lotz, Christin" w:date="2024-04-22T21:54:00Z">
        <w:r w:rsidDel="00FA0429">
          <w:rPr>
            <w:rFonts w:ascii="Times New Roman" w:eastAsia="Times New Roman" w:hAnsi="Times New Roman" w:cs="Times New Roman"/>
            <w:color w:val="000000"/>
            <w:sz w:val="24"/>
            <w:szCs w:val="24"/>
            <w:lang w:val="en-US" w:eastAsia="de-DE"/>
          </w:rPr>
          <w:delText xml:space="preserve"> for</w:delText>
        </w:r>
      </w:del>
      <w:del w:id="302" w:author="Lotz, Christin" w:date="2024-04-22T21:53:00Z">
        <w:r w:rsidDel="00FA0429">
          <w:rPr>
            <w:rFonts w:ascii="Times New Roman" w:eastAsia="Times New Roman" w:hAnsi="Times New Roman" w:cs="Times New Roman"/>
            <w:color w:val="000000"/>
            <w:sz w:val="24"/>
            <w:szCs w:val="24"/>
            <w:lang w:val="en-US" w:eastAsia="de-DE"/>
          </w:rPr>
          <w:delText xml:space="preserve"> this interval</w:delText>
        </w:r>
      </w:del>
      <w:r>
        <w:rPr>
          <w:rFonts w:ascii="Times New Roman" w:eastAsia="Times New Roman" w:hAnsi="Times New Roman" w:cs="Times New Roman"/>
          <w:color w:val="000000"/>
          <w:sz w:val="24"/>
          <w:szCs w:val="24"/>
          <w:lang w:val="en-US" w:eastAsia="de-DE"/>
        </w:rPr>
        <w:t xml:space="preserve">. </w:t>
      </w:r>
      <w:del w:id="303" w:author="Deiglmayr, Anne" w:date="2024-04-23T12:46:00Z">
        <w:r w:rsidDel="00AB0292">
          <w:rPr>
            <w:rFonts w:ascii="Times New Roman" w:eastAsia="Times New Roman" w:hAnsi="Times New Roman" w:cs="Times New Roman"/>
            <w:color w:val="000000"/>
            <w:sz w:val="24"/>
            <w:szCs w:val="24"/>
            <w:lang w:val="en-US" w:eastAsia="de-DE"/>
          </w:rPr>
          <w:delText xml:space="preserve">In </w:delText>
        </w:r>
        <w:r w:rsidRPr="00CF700B" w:rsidDel="00AB0292">
          <w:rPr>
            <w:rFonts w:ascii="Times New Roman" w:eastAsia="Times New Roman" w:hAnsi="Times New Roman" w:cs="Times New Roman"/>
            <w:color w:val="000000"/>
            <w:sz w:val="24"/>
            <w:szCs w:val="24"/>
            <w:lang w:val="en-US" w:eastAsia="de-DE"/>
          </w:rPr>
          <w:delText>contrast</w:delText>
        </w:r>
      </w:del>
      <w:ins w:id="304" w:author="Deiglmayr, Anne" w:date="2024-04-23T12:46:00Z">
        <w:r w:rsidR="00AB0292">
          <w:rPr>
            <w:rFonts w:ascii="Times New Roman" w:eastAsia="Times New Roman" w:hAnsi="Times New Roman" w:cs="Times New Roman"/>
            <w:color w:val="000000"/>
            <w:sz w:val="24"/>
            <w:szCs w:val="24"/>
            <w:lang w:val="en-US" w:eastAsia="de-DE"/>
          </w:rPr>
          <w:t>Further</w:t>
        </w:r>
      </w:ins>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ins w:id="305" w:author="Deiglmayr, Anne" w:date="2024-04-23T12:46:00Z">
        <w:r w:rsidR="00AB0292">
          <w:rPr>
            <w:rFonts w:ascii="Times New Roman" w:eastAsia="Times New Roman" w:hAnsi="Times New Roman" w:cs="Times New Roman"/>
            <w:color w:val="000000"/>
            <w:sz w:val="24"/>
            <w:szCs w:val="24"/>
            <w:lang w:val="en-US" w:eastAsia="de-DE"/>
          </w:rPr>
          <w:t>e in</w:t>
        </w:r>
      </w:ins>
      <w:del w:id="306" w:author="Deiglmayr, Anne" w:date="2024-04-23T12:46:00Z">
        <w:r w:rsidDel="00AB0292">
          <w:rPr>
            <w:rFonts w:ascii="Times New Roman" w:eastAsia="Times New Roman" w:hAnsi="Times New Roman" w:cs="Times New Roman"/>
            <w:color w:val="000000"/>
            <w:sz w:val="24"/>
            <w:szCs w:val="24"/>
            <w:lang w:val="en-US" w:eastAsia="de-DE"/>
          </w:rPr>
          <w:delText>i</w:delText>
        </w:r>
      </w:del>
      <w:ins w:id="307" w:author="Deiglmayr, Anne" w:date="2024-04-23T12:46:00Z">
        <w:r w:rsidR="00AB0292">
          <w:rPr>
            <w:rFonts w:ascii="Times New Roman" w:eastAsia="Times New Roman" w:hAnsi="Times New Roman" w:cs="Times New Roman"/>
            <w:color w:val="000000"/>
            <w:sz w:val="24"/>
            <w:szCs w:val="24"/>
            <w:lang w:val="en-US" w:eastAsia="de-DE"/>
          </w:rPr>
          <w:t xml:space="preserve"> </w:t>
        </w:r>
      </w:ins>
      <w:del w:id="308" w:author="Deiglmayr, Anne" w:date="2024-04-23T12:46:00Z">
        <w:r w:rsidDel="00AB0292">
          <w:rPr>
            <w:rFonts w:ascii="Times New Roman" w:eastAsia="Times New Roman" w:hAnsi="Times New Roman" w:cs="Times New Roman"/>
            <w:color w:val="000000"/>
            <w:sz w:val="24"/>
            <w:szCs w:val="24"/>
            <w:lang w:val="en-US" w:eastAsia="de-DE"/>
          </w:rPr>
          <w:delText xml:space="preserve">ng </w:delText>
        </w:r>
      </w:del>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w:t>
      </w:r>
      <w:del w:id="309" w:author="Deiglmayr, Anne" w:date="2024-04-23T12:46:00Z">
        <w:r w:rsidDel="00AB0292">
          <w:rPr>
            <w:rFonts w:ascii="Times New Roman" w:eastAsia="Times New Roman" w:hAnsi="Times New Roman" w:cs="Times New Roman"/>
            <w:color w:val="000000"/>
            <w:sz w:val="24"/>
            <w:szCs w:val="24"/>
            <w:lang w:val="en-US" w:eastAsia="de-DE"/>
          </w:rPr>
          <w:delText xml:space="preserve">also </w:delText>
        </w:r>
      </w:del>
      <w:r>
        <w:rPr>
          <w:rFonts w:ascii="Times New Roman" w:eastAsia="Times New Roman" w:hAnsi="Times New Roman" w:cs="Times New Roman"/>
          <w:color w:val="000000"/>
          <w:sz w:val="24"/>
          <w:szCs w:val="24"/>
          <w:lang w:val="en-US" w:eastAsia="de-DE"/>
        </w:rPr>
        <w:t>negative</w:t>
      </w:r>
      <w:ins w:id="310" w:author="Deiglmayr, Anne" w:date="2024-04-23T12:46:00Z">
        <w:r w:rsidR="00AB0292">
          <w:rPr>
            <w:rFonts w:ascii="Times New Roman" w:eastAsia="Times New Roman" w:hAnsi="Times New Roman" w:cs="Times New Roman"/>
            <w:color w:val="000000"/>
            <w:sz w:val="24"/>
            <w:szCs w:val="24"/>
            <w:lang w:val="en-US" w:eastAsia="de-DE"/>
          </w:rPr>
          <w:t>,</w:t>
        </w:r>
      </w:ins>
      <w:r>
        <w:rPr>
          <w:rFonts w:ascii="Times New Roman" w:eastAsia="Times New Roman" w:hAnsi="Times New Roman" w:cs="Times New Roman"/>
          <w:color w:val="000000"/>
          <w:sz w:val="24"/>
          <w:szCs w:val="24"/>
          <w:lang w:val="en-US" w:eastAsia="de-DE"/>
        </w:rPr>
        <w:t xml:space="preser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Mean Intercepts and the Mean Slopes for the Different Intervals </w:t>
      </w:r>
      <w:r w:rsidRPr="001D33A5">
        <w:rPr>
          <w:rFonts w:ascii="Times New Roman" w:eastAsia="Times New Roman" w:hAnsi="Times New Roman" w:cs="Times New Roman"/>
          <w:i/>
          <w:color w:val="000000"/>
          <w:sz w:val="24"/>
          <w:szCs w:val="24"/>
          <w:lang w:val="en-US" w:eastAsia="de-DE"/>
        </w:rPr>
        <w:t xml:space="preserve">for all </w:t>
      </w:r>
      <w:r>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0912C4"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4623AA6E"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Display of the </w:t>
      </w:r>
      <w:commentRangeStart w:id="311"/>
      <w:del w:id="312" w:author="Lotz, Christin" w:date="2024-04-22T21:55:00Z">
        <w:r w:rsidDel="00FA0429">
          <w:rPr>
            <w:rFonts w:ascii="Times New Roman" w:eastAsia="Times New Roman" w:hAnsi="Times New Roman" w:cs="Times New Roman"/>
            <w:i/>
            <w:iCs/>
            <w:color w:val="000000"/>
            <w:sz w:val="24"/>
            <w:szCs w:val="24"/>
            <w:lang w:val="en-US" w:eastAsia="de-DE"/>
          </w:rPr>
          <w:delText xml:space="preserve">Mean </w:delText>
        </w:r>
      </w:del>
      <w:r>
        <w:rPr>
          <w:rFonts w:ascii="Times New Roman" w:eastAsia="Times New Roman" w:hAnsi="Times New Roman" w:cs="Times New Roman"/>
          <w:i/>
          <w:iCs/>
          <w:color w:val="000000"/>
          <w:sz w:val="24"/>
          <w:szCs w:val="24"/>
          <w:lang w:val="en-US" w:eastAsia="de-DE"/>
        </w:rPr>
        <w:t xml:space="preserve">Slopes </w:t>
      </w:r>
      <w:ins w:id="313" w:author="Lotz, Christin" w:date="2024-04-22T21:55:00Z">
        <w:r w:rsidR="00FA0429">
          <w:rPr>
            <w:rFonts w:ascii="Times New Roman" w:eastAsia="Times New Roman" w:hAnsi="Times New Roman" w:cs="Times New Roman"/>
            <w:i/>
            <w:iCs/>
            <w:color w:val="000000"/>
            <w:sz w:val="24"/>
            <w:szCs w:val="24"/>
            <w:lang w:val="en-US" w:eastAsia="de-DE"/>
          </w:rPr>
          <w:t xml:space="preserve">Mean </w:t>
        </w:r>
      </w:ins>
      <w:commentRangeEnd w:id="311"/>
      <w:r w:rsidR="003B53A0">
        <w:rPr>
          <w:rStyle w:val="Kommentarzeichen"/>
        </w:rPr>
        <w:commentReference w:id="311"/>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the S</w:t>
      </w:r>
      <w:r w:rsidRPr="00CF700B">
        <w:rPr>
          <w:rFonts w:ascii="Times New Roman" w:eastAsia="Times New Roman" w:hAnsi="Times New Roman" w:cs="Times New Roman"/>
          <w:i/>
          <w:iCs/>
          <w:color w:val="000000"/>
          <w:sz w:val="24"/>
          <w:szCs w:val="24"/>
          <w:lang w:val="en-US" w:eastAsia="de-DE"/>
        </w:rPr>
        <w:t xml:space="preserve">tandardized </w:t>
      </w:r>
      <w:del w:id="314" w:author="Lotz, Christin" w:date="2024-04-22T21:56:00Z">
        <w:r w:rsidDel="00FA0429">
          <w:rPr>
            <w:rFonts w:ascii="Times New Roman" w:eastAsia="Times New Roman" w:hAnsi="Times New Roman" w:cs="Times New Roman"/>
            <w:i/>
            <w:iCs/>
            <w:color w:val="000000"/>
            <w:sz w:val="24"/>
            <w:szCs w:val="24"/>
            <w:lang w:val="en-US" w:eastAsia="de-DE"/>
          </w:rPr>
          <w:delText>M</w:delText>
        </w:r>
        <w:r w:rsidRPr="00CF700B" w:rsidDel="00FA0429">
          <w:rPr>
            <w:rFonts w:ascii="Times New Roman" w:eastAsia="Times New Roman" w:hAnsi="Times New Roman" w:cs="Times New Roman"/>
            <w:i/>
            <w:iCs/>
            <w:color w:val="000000"/>
            <w:sz w:val="24"/>
            <w:szCs w:val="24"/>
            <w:lang w:val="en-US" w:eastAsia="de-DE"/>
          </w:rPr>
          <w:delText xml:space="preserve">ean </w:delText>
        </w:r>
      </w:del>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Pr>
          <w:rFonts w:ascii="Times New Roman" w:eastAsia="Times New Roman" w:hAnsi="Times New Roman" w:cs="Times New Roman"/>
          <w:i/>
          <w:iCs/>
          <w:color w:val="000000"/>
          <w:sz w:val="24"/>
          <w:szCs w:val="24"/>
          <w:lang w:val="en-US" w:eastAsia="de-DE"/>
        </w:rPr>
        <w:t>Interval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4EE72F5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Goal 2: </w:t>
      </w:r>
      <w:r w:rsidRPr="00CF700B">
        <w:rPr>
          <w:rFonts w:ascii="Times New Roman" w:eastAsia="Times New Roman" w:hAnsi="Times New Roman" w:cs="Times New Roman"/>
          <w:b/>
          <w:bCs/>
          <w:color w:val="000000"/>
          <w:sz w:val="24"/>
          <w:szCs w:val="24"/>
          <w:lang w:val="en-US" w:eastAsia="de-DE"/>
        </w:rPr>
        <w:t>Prediction of</w:t>
      </w:r>
      <w:r>
        <w:rPr>
          <w:rFonts w:ascii="Times New Roman" w:eastAsia="Times New Roman" w:hAnsi="Times New Roman" w:cs="Times New Roman"/>
          <w:b/>
          <w:bCs/>
          <w:color w:val="000000"/>
          <w:sz w:val="24"/>
          <w:szCs w:val="24"/>
          <w:lang w:val="en-US" w:eastAsia="de-DE"/>
        </w:rPr>
        <w:t xml:space="preserve"> Standardized M</w:t>
      </w:r>
      <w:r w:rsidRPr="00CF700B">
        <w:rPr>
          <w:rFonts w:ascii="Times New Roman" w:eastAsia="Times New Roman" w:hAnsi="Times New Roman" w:cs="Times New Roman"/>
          <w:b/>
          <w:bCs/>
          <w:color w:val="000000"/>
          <w:sz w:val="24"/>
          <w:szCs w:val="24"/>
          <w:lang w:val="en-US" w:eastAsia="de-DE"/>
        </w:rPr>
        <w:t xml:space="preserve">ean HR </w:t>
      </w:r>
      <w:commentRangeStart w:id="315"/>
      <w:commentRangeStart w:id="316"/>
      <w:r>
        <w:rPr>
          <w:rFonts w:ascii="Times New Roman" w:eastAsia="Times New Roman" w:hAnsi="Times New Roman" w:cs="Times New Roman"/>
          <w:b/>
          <w:bCs/>
          <w:color w:val="000000"/>
          <w:sz w:val="24"/>
          <w:szCs w:val="24"/>
          <w:lang w:val="en-US" w:eastAsia="de-DE"/>
        </w:rPr>
        <w:t xml:space="preserve">and Slopes </w:t>
      </w:r>
      <w:commentRangeEnd w:id="315"/>
      <w:r w:rsidR="0055464D">
        <w:rPr>
          <w:rStyle w:val="Kommentarzeichen"/>
        </w:rPr>
        <w:commentReference w:id="315"/>
      </w:r>
      <w:commentRangeEnd w:id="316"/>
      <w:r w:rsidR="00FA0429">
        <w:rPr>
          <w:rStyle w:val="Kommentarzeichen"/>
        </w:rPr>
        <w:commentReference w:id="316"/>
      </w:r>
      <w:r w:rsidR="00E5431E">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p>
    <w:p w14:paraId="6FDC1DD4" w14:textId="45EE0236"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w:t>
      </w:r>
      <w:del w:id="317" w:author="Lotz, Christin" w:date="2024-04-22T21:57:00Z">
        <w:r w:rsidDel="00FA0429">
          <w:rPr>
            <w:rFonts w:ascii="Times New Roman" w:eastAsia="Times New Roman" w:hAnsi="Times New Roman" w:cs="Times New Roman"/>
            <w:color w:val="000000"/>
            <w:sz w:val="24"/>
            <w:szCs w:val="24"/>
            <w:lang w:val="en-US" w:eastAsia="de-DE"/>
          </w:rPr>
          <w:delText xml:space="preserve">separately for the five intervals </w:delText>
        </w:r>
      </w:del>
      <w:r w:rsidRPr="007F07DC">
        <w:rPr>
          <w:rFonts w:ascii="Times New Roman" w:eastAsia="Times New Roman" w:hAnsi="Times New Roman" w:cs="Times New Roman"/>
          <w:color w:val="000000"/>
          <w:sz w:val="24"/>
          <w:szCs w:val="24"/>
          <w:lang w:val="en-US" w:eastAsia="de-DE"/>
        </w:rPr>
        <w:t xml:space="preserve">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mean HR/mean slopes and the other </w:t>
      </w:r>
      <w:del w:id="318" w:author="Lotz, Christin" w:date="2024-04-22T21:59:00Z">
        <w:r w:rsidR="005D6EAC" w:rsidDel="002E26CC">
          <w:rPr>
            <w:rFonts w:ascii="Times New Roman" w:eastAsia="Times New Roman" w:hAnsi="Times New Roman" w:cs="Times New Roman"/>
            <w:color w:val="000000"/>
            <w:sz w:val="24"/>
            <w:szCs w:val="24"/>
            <w:lang w:val="en-US" w:eastAsia="de-DE"/>
          </w:rPr>
          <w:delText xml:space="preserve">constructs </w:delText>
        </w:r>
      </w:del>
      <w:ins w:id="319" w:author="Lotz, Christin" w:date="2024-04-22T21:59:00Z">
        <w:r w:rsidR="002E26CC">
          <w:rPr>
            <w:rFonts w:ascii="Times New Roman" w:eastAsia="Times New Roman" w:hAnsi="Times New Roman" w:cs="Times New Roman"/>
            <w:color w:val="000000"/>
            <w:sz w:val="24"/>
            <w:szCs w:val="24"/>
            <w:lang w:val="en-US" w:eastAsia="de-DE"/>
          </w:rPr>
          <w:t xml:space="preserve">variables </w:t>
        </w:r>
      </w:ins>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1B1D3B">
        <w:rPr>
          <w:rFonts w:ascii="Times New Roman" w:eastAsia="Times New Roman" w:hAnsi="Times New Roman" w:cs="Times New Roman"/>
          <w:color w:val="000000"/>
          <w:sz w:val="24"/>
          <w:szCs w:val="24"/>
          <w:lang w:val="en-US" w:eastAsia="de-DE"/>
        </w:rPr>
        <w:t xml:space="preserve">pre-teaching interval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ins w:id="320" w:author="Lotz, Christin" w:date="2024-04-22T21:59:00Z">
        <w:r w:rsidR="002E26CC">
          <w:rPr>
            <w:rFonts w:ascii="Times New Roman" w:eastAsia="Times New Roman" w:hAnsi="Times New Roman" w:cs="Times New Roman"/>
            <w:color w:val="000000"/>
            <w:sz w:val="24"/>
            <w:szCs w:val="24"/>
            <w:lang w:val="en-US" w:eastAsia="de-DE"/>
          </w:rPr>
          <w:t>, in which</w:t>
        </w:r>
      </w:ins>
      <w:ins w:id="321" w:author="Lotz, Christin" w:date="2024-04-22T22:00:00Z">
        <w:r w:rsidR="002E26CC">
          <w:rPr>
            <w:rFonts w:ascii="Times New Roman" w:eastAsia="Times New Roman" w:hAnsi="Times New Roman" w:cs="Times New Roman"/>
            <w:color w:val="000000"/>
            <w:sz w:val="24"/>
            <w:szCs w:val="24"/>
            <w:lang w:val="en-US" w:eastAsia="de-DE"/>
          </w:rPr>
          <w:t xml:space="preserve"> </w:t>
        </w:r>
        <w:del w:id="322" w:author="Deiglmayr, Anne" w:date="2024-04-23T12:48:00Z">
          <w:r w:rsidR="002E26CC" w:rsidDel="003B53A0">
            <w:rPr>
              <w:rFonts w:ascii="Times New Roman" w:eastAsia="Times New Roman" w:hAnsi="Times New Roman" w:cs="Times New Roman"/>
              <w:color w:val="000000"/>
              <w:sz w:val="24"/>
              <w:szCs w:val="24"/>
              <w:lang w:val="en-US" w:eastAsia="de-DE"/>
            </w:rPr>
            <w:delText>the</w:delText>
          </w:r>
        </w:del>
      </w:ins>
      <w:del w:id="323" w:author="Deiglmayr, Anne" w:date="2024-04-23T12:48:00Z">
        <w:r w:rsidR="00707EFD" w:rsidDel="003B53A0">
          <w:rPr>
            <w:rFonts w:ascii="Times New Roman" w:eastAsia="Times New Roman" w:hAnsi="Times New Roman" w:cs="Times New Roman"/>
            <w:color w:val="000000"/>
            <w:sz w:val="24"/>
            <w:szCs w:val="24"/>
            <w:lang w:val="en-US" w:eastAsia="de-DE"/>
          </w:rPr>
          <w:delText xml:space="preserve"> </w:delText>
        </w:r>
      </w:del>
      <w:del w:id="324" w:author="Lotz, Christin" w:date="2024-04-22T21:59:00Z">
        <w:r w:rsidR="00707EFD" w:rsidDel="002E26CC">
          <w:rPr>
            <w:rFonts w:ascii="Times New Roman" w:eastAsia="Times New Roman" w:hAnsi="Times New Roman" w:cs="Times New Roman"/>
            <w:color w:val="000000"/>
            <w:sz w:val="24"/>
            <w:szCs w:val="24"/>
            <w:lang w:val="en-US" w:eastAsia="de-DE"/>
          </w:rPr>
          <w:delText xml:space="preserve">where </w:delText>
        </w:r>
      </w:del>
      <w:ins w:id="325" w:author="Lotz, Christin" w:date="2024-04-22T22:00:00Z">
        <w:r w:rsidR="002E26CC">
          <w:rPr>
            <w:rFonts w:ascii="Times New Roman" w:eastAsia="Times New Roman" w:hAnsi="Times New Roman" w:cs="Times New Roman"/>
            <w:color w:val="000000"/>
            <w:sz w:val="24"/>
            <w:szCs w:val="24"/>
            <w:lang w:val="en-US" w:eastAsia="de-DE"/>
          </w:rPr>
          <w:t xml:space="preserve"> </w:t>
        </w:r>
      </w:ins>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 xml:space="preserve">and teaching experience correlated negatively </w:t>
      </w:r>
      <w:commentRangeStart w:id="326"/>
      <w:r w:rsidR="00707EFD" w:rsidRPr="001B1D3B">
        <w:rPr>
          <w:rFonts w:ascii="Times New Roman" w:eastAsia="Times New Roman" w:hAnsi="Times New Roman" w:cs="Times New Roman"/>
          <w:color w:val="000000"/>
          <w:sz w:val="24"/>
          <w:szCs w:val="24"/>
          <w:lang w:val="en-US" w:eastAsia="de-DE"/>
        </w:rPr>
        <w:t>(</w:t>
      </w:r>
      <w:r w:rsidR="00707EFD" w:rsidRPr="005D6EAC">
        <w:rPr>
          <w:rFonts w:ascii="Times New Roman" w:eastAsia="Times New Roman" w:hAnsi="Times New Roman" w:cs="Times New Roman"/>
          <w:i/>
          <w:iCs/>
          <w:color w:val="000000"/>
          <w:sz w:val="24"/>
          <w:szCs w:val="24"/>
          <w:lang w:val="en-US" w:eastAsia="de-DE"/>
        </w:rPr>
        <w:t>r</w:t>
      </w:r>
      <w:del w:id="327" w:author="Lotz, Christin" w:date="2024-04-22T22:02:00Z">
        <w:r w:rsidR="00707EFD" w:rsidDel="002E26CC">
          <w:rPr>
            <w:rFonts w:ascii="Times New Roman" w:eastAsia="Times New Roman" w:hAnsi="Times New Roman" w:cs="Times New Roman"/>
            <w:color w:val="000000"/>
            <w:sz w:val="24"/>
            <w:szCs w:val="24"/>
            <w:lang w:val="en-US" w:eastAsia="de-DE"/>
          </w:rPr>
          <w:delText>(79)</w:delText>
        </w:r>
      </w:del>
      <w:r w:rsidR="00707EFD" w:rsidRPr="001B1D3B">
        <w:rPr>
          <w:rFonts w:ascii="Times New Roman" w:eastAsia="Times New Roman" w:hAnsi="Times New Roman" w:cs="Times New Roman"/>
          <w:color w:val="000000"/>
          <w:sz w:val="24"/>
          <w:szCs w:val="24"/>
          <w:lang w:val="en-US" w:eastAsia="de-DE"/>
        </w:rPr>
        <w:t>= -.27</w:t>
      </w:r>
      <w:del w:id="328" w:author="Lotz, Christin" w:date="2024-04-22T22:02:00Z">
        <w:r w:rsidR="00707EFD" w:rsidRPr="001B1D3B" w:rsidDel="002E26CC">
          <w:rPr>
            <w:rFonts w:ascii="Times New Roman" w:eastAsia="Times New Roman" w:hAnsi="Times New Roman" w:cs="Times New Roman"/>
            <w:color w:val="000000"/>
            <w:sz w:val="24"/>
            <w:szCs w:val="24"/>
            <w:lang w:val="en-US" w:eastAsia="de-DE"/>
          </w:rPr>
          <w:delText xml:space="preserve">, </w:delText>
        </w:r>
        <w:r w:rsidR="00707EFD" w:rsidRPr="002E26CC" w:rsidDel="002E26CC">
          <w:rPr>
            <w:rFonts w:ascii="Times New Roman" w:eastAsia="Times New Roman" w:hAnsi="Times New Roman" w:cs="Times New Roman"/>
            <w:i/>
            <w:iCs/>
            <w:color w:val="000000"/>
            <w:sz w:val="24"/>
            <w:szCs w:val="24"/>
            <w:lang w:val="en-US" w:eastAsia="de-DE"/>
            <w:rPrChange w:id="329" w:author="Lotz, Christin" w:date="2024-04-22T22:00:00Z">
              <w:rPr>
                <w:rFonts w:ascii="Times New Roman" w:eastAsia="Times New Roman" w:hAnsi="Times New Roman" w:cs="Times New Roman"/>
                <w:color w:val="000000"/>
                <w:sz w:val="24"/>
                <w:szCs w:val="24"/>
                <w:lang w:val="en-US" w:eastAsia="de-DE"/>
              </w:rPr>
            </w:rPrChange>
          </w:rPr>
          <w:delText>p</w:delText>
        </w:r>
        <w:r w:rsidR="00707EFD" w:rsidRPr="001B1D3B" w:rsidDel="002E26CC">
          <w:rPr>
            <w:rFonts w:ascii="Times New Roman" w:eastAsia="Times New Roman" w:hAnsi="Times New Roman" w:cs="Times New Roman"/>
            <w:color w:val="000000"/>
            <w:sz w:val="24"/>
            <w:szCs w:val="24"/>
            <w:lang w:val="en-US" w:eastAsia="de-DE"/>
          </w:rPr>
          <w:delText xml:space="preserve"> &lt; .05</w:delText>
        </w:r>
      </w:del>
      <w:r w:rsidR="00707EFD" w:rsidRPr="001B1D3B">
        <w:rPr>
          <w:rFonts w:ascii="Times New Roman" w:eastAsia="Times New Roman" w:hAnsi="Times New Roman" w:cs="Times New Roman"/>
          <w:color w:val="000000"/>
          <w:sz w:val="24"/>
          <w:szCs w:val="24"/>
          <w:lang w:val="en-US" w:eastAsia="de-DE"/>
        </w:rPr>
        <w:t>)</w:t>
      </w:r>
      <w:ins w:id="330" w:author="Lotz, Christin" w:date="2024-04-22T22:00:00Z">
        <w:r w:rsidR="002E26CC">
          <w:rPr>
            <w:rFonts w:ascii="Times New Roman" w:eastAsia="Times New Roman" w:hAnsi="Times New Roman" w:cs="Times New Roman"/>
            <w:color w:val="000000"/>
            <w:sz w:val="24"/>
            <w:szCs w:val="24"/>
            <w:lang w:val="en-US" w:eastAsia="de-DE"/>
          </w:rPr>
          <w:t>,</w:t>
        </w:r>
      </w:ins>
      <w:r w:rsidR="00707EFD">
        <w:rPr>
          <w:rFonts w:ascii="Times New Roman" w:eastAsia="Times New Roman" w:hAnsi="Times New Roman" w:cs="Times New Roman"/>
          <w:color w:val="000000"/>
          <w:sz w:val="24"/>
          <w:szCs w:val="24"/>
          <w:lang w:val="en-US" w:eastAsia="de-DE"/>
        </w:rPr>
        <w:t xml:space="preserve"> </w:t>
      </w:r>
      <w:commentRangeEnd w:id="326"/>
      <w:r w:rsidR="002E26CC">
        <w:rPr>
          <w:rStyle w:val="Kommentarzeichen"/>
        </w:rPr>
        <w:commentReference w:id="326"/>
      </w:r>
      <w:r w:rsidR="00707EFD">
        <w:rPr>
          <w:rFonts w:ascii="Times New Roman" w:eastAsia="Times New Roman" w:hAnsi="Times New Roman" w:cs="Times New Roman"/>
          <w:color w:val="000000"/>
          <w:sz w:val="24"/>
          <w:szCs w:val="24"/>
          <w:lang w:val="en-US" w:eastAsia="de-DE"/>
        </w:rPr>
        <w:t xml:space="preserve">and </w:t>
      </w:r>
      <w:r w:rsidR="00683D86" w:rsidRPr="001B1D3B">
        <w:rPr>
          <w:rFonts w:ascii="Times New Roman" w:eastAsia="Times New Roman" w:hAnsi="Times New Roman" w:cs="Times New Roman"/>
          <w:color w:val="000000"/>
          <w:sz w:val="24"/>
          <w:szCs w:val="24"/>
          <w:lang w:val="en-US" w:eastAsia="de-DE"/>
        </w:rPr>
        <w:t xml:space="preserve">the interview interval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del w:id="331" w:author="Lotz, Christin" w:date="2024-04-22T22:00:00Z">
        <w:r w:rsidR="00683D86" w:rsidDel="002E26CC">
          <w:rPr>
            <w:rFonts w:ascii="Times New Roman" w:eastAsia="Times New Roman" w:hAnsi="Times New Roman" w:cs="Times New Roman"/>
            <w:color w:val="000000"/>
            <w:sz w:val="24"/>
            <w:szCs w:val="24"/>
            <w:lang w:val="en-US" w:eastAsia="de-DE"/>
          </w:rPr>
          <w:delText xml:space="preserve">where </w:delText>
        </w:r>
      </w:del>
      <w:ins w:id="332" w:author="Lotz, Christin" w:date="2024-04-22T22:00:00Z">
        <w:r w:rsidR="002E26CC">
          <w:rPr>
            <w:rFonts w:ascii="Times New Roman" w:eastAsia="Times New Roman" w:hAnsi="Times New Roman" w:cs="Times New Roman"/>
            <w:color w:val="000000"/>
            <w:sz w:val="24"/>
            <w:szCs w:val="24"/>
            <w:lang w:val="en-US" w:eastAsia="de-DE"/>
          </w:rPr>
          <w:t xml:space="preserve">in which </w:t>
        </w:r>
      </w:ins>
      <w:r w:rsidR="00683D86" w:rsidRPr="001B1D3B">
        <w:rPr>
          <w:rFonts w:ascii="Times New Roman" w:eastAsia="Times New Roman" w:hAnsi="Times New Roman" w:cs="Times New Roman"/>
          <w:color w:val="000000"/>
          <w:sz w:val="24"/>
          <w:szCs w:val="24"/>
          <w:lang w:val="en-US" w:eastAsia="de-DE"/>
        </w:rPr>
        <w:t xml:space="preserve">mean </w:t>
      </w:r>
      <w:r w:rsidR="00707EFD">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proofErr w:type="gramStart"/>
      <w:r w:rsidR="00683D86" w:rsidRPr="005D6EAC">
        <w:rPr>
          <w:rFonts w:ascii="Times New Roman" w:eastAsia="Times New Roman" w:hAnsi="Times New Roman" w:cs="Times New Roman"/>
          <w:i/>
          <w:iCs/>
          <w:color w:val="000000"/>
          <w:sz w:val="24"/>
          <w:szCs w:val="24"/>
          <w:lang w:val="en-US" w:eastAsia="de-DE"/>
        </w:rPr>
        <w:t>r</w:t>
      </w:r>
      <w:r w:rsidR="00683D86">
        <w:rPr>
          <w:rFonts w:ascii="Times New Roman" w:eastAsia="Times New Roman" w:hAnsi="Times New Roman" w:cs="Times New Roman"/>
          <w:color w:val="000000"/>
          <w:sz w:val="24"/>
          <w:szCs w:val="24"/>
          <w:lang w:val="en-US" w:eastAsia="de-DE"/>
        </w:rPr>
        <w:t>(</w:t>
      </w:r>
      <w:proofErr w:type="gramEnd"/>
      <w:r w:rsidR="00683D86">
        <w:rPr>
          <w:rFonts w:ascii="Times New Roman" w:eastAsia="Times New Roman" w:hAnsi="Times New Roman" w:cs="Times New Roman"/>
          <w:color w:val="000000"/>
          <w:sz w:val="24"/>
          <w:szCs w:val="24"/>
          <w:lang w:val="en-US" w:eastAsia="de-DE"/>
        </w:rPr>
        <w:t>79)</w:t>
      </w:r>
      <w:r w:rsidR="00683D86" w:rsidRPr="005D6EAC">
        <w:rPr>
          <w:rFonts w:ascii="Times New Roman" w:eastAsia="Times New Roman" w:hAnsi="Times New Roman" w:cs="Times New Roman"/>
          <w:i/>
          <w:iCs/>
          <w:color w:val="000000"/>
          <w:sz w:val="24"/>
          <w:szCs w:val="24"/>
          <w:lang w:val="en-US" w:eastAsia="de-DE"/>
        </w:rPr>
        <w:t xml:space="preserve"> </w:t>
      </w:r>
      <w:r w:rsidR="00683D86" w:rsidRPr="001B1D3B">
        <w:rPr>
          <w:rFonts w:ascii="Times New Roman" w:eastAsia="Times New Roman" w:hAnsi="Times New Roman" w:cs="Times New Roman"/>
          <w:color w:val="000000"/>
          <w:sz w:val="24"/>
          <w:szCs w:val="24"/>
          <w:lang w:val="en-US" w:eastAsia="de-DE"/>
        </w:rPr>
        <w:t>= .24, p &lt; .05)</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proofErr w:type="gramStart"/>
      <w:r w:rsidR="00F045D1" w:rsidRPr="00F045D1">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w:t>
      </w:r>
      <w:proofErr w:type="gramEnd"/>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 </w:t>
      </w:r>
      <w:r w:rsidR="00F045D1" w:rsidRPr="00F045D1">
        <w:rPr>
          <w:rFonts w:ascii="Times New Roman" w:eastAsia="Times New Roman" w:hAnsi="Times New Roman" w:cs="Times New Roman"/>
          <w:color w:val="000000"/>
          <w:sz w:val="24"/>
          <w:szCs w:val="24"/>
          <w:lang w:val="en-US" w:eastAsia="de-DE"/>
        </w:rPr>
        <w:t>− .36</w:t>
      </w:r>
      <w:r w:rsidR="00F045D1">
        <w:rPr>
          <w:rFonts w:ascii="Times New Roman" w:eastAsia="Times New Roman" w:hAnsi="Times New Roman" w:cs="Times New Roman"/>
          <w:color w:val="000000"/>
          <w:sz w:val="24"/>
          <w:szCs w:val="24"/>
          <w:lang w:val="en-US" w:eastAsia="de-DE"/>
        </w:rPr>
        <w:t xml:space="preserve">, </w:t>
      </w:r>
      <w:r w:rsidR="006F2A38" w:rsidRPr="006F2A38">
        <w:rPr>
          <w:rFonts w:ascii="Times New Roman" w:eastAsia="Times New Roman" w:hAnsi="Times New Roman" w:cs="Times New Roman"/>
          <w:i/>
          <w:iCs/>
          <w:color w:val="000000"/>
          <w:sz w:val="24"/>
          <w:szCs w:val="24"/>
          <w:lang w:val="en-US" w:eastAsia="de-DE"/>
        </w:rPr>
        <w:t>p</w:t>
      </w:r>
      <w:r w:rsidR="006F2A38">
        <w:rPr>
          <w:rFonts w:ascii="Times New Roman" w:eastAsia="Times New Roman" w:hAnsi="Times New Roman" w:cs="Times New Roman"/>
          <w:color w:val="000000"/>
          <w:sz w:val="24"/>
          <w:szCs w:val="24"/>
          <w:lang w:val="en-US" w:eastAsia="de-DE"/>
        </w:rPr>
        <w:t xml:space="preserve"> &gt; .05</w:t>
      </w:r>
      <w:r w:rsidR="00F045D1" w:rsidRPr="00F045D1">
        <w:rPr>
          <w:rFonts w:ascii="Times New Roman" w:eastAsia="Times New Roman" w:hAnsi="Times New Roman" w:cs="Times New Roman"/>
          <w:color w:val="000000"/>
          <w:sz w:val="24"/>
          <w:szCs w:val="24"/>
          <w:lang w:val="en-US" w:eastAsia="de-DE"/>
        </w:rPr>
        <w:t>)</w:t>
      </w:r>
      <w:ins w:id="333" w:author="Deiglmayr, Anne" w:date="2024-04-23T12:49:00Z">
        <w:r w:rsidR="003B53A0">
          <w:rPr>
            <w:rFonts w:ascii="Times New Roman" w:eastAsia="Times New Roman" w:hAnsi="Times New Roman" w:cs="Times New Roman"/>
            <w:color w:val="000000"/>
            <w:sz w:val="24"/>
            <w:szCs w:val="24"/>
            <w:lang w:val="en-US" w:eastAsia="de-DE"/>
          </w:rPr>
          <w:t>, and</w:t>
        </w:r>
      </w:ins>
      <w:del w:id="334" w:author="Deiglmayr, Anne" w:date="2024-04-23T12:49:00Z">
        <w:r w:rsidR="002C1AD5" w:rsidDel="003B53A0">
          <w:rPr>
            <w:rFonts w:ascii="Times New Roman" w:eastAsia="Times New Roman" w:hAnsi="Times New Roman" w:cs="Times New Roman"/>
            <w:color w:val="000000"/>
            <w:sz w:val="24"/>
            <w:szCs w:val="24"/>
            <w:lang w:val="en-US" w:eastAsia="de-DE"/>
          </w:rPr>
          <w:delText>,</w:delText>
        </w:r>
      </w:del>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.44</w:t>
      </w:r>
      <w:r w:rsidR="004A0CC5">
        <w:rPr>
          <w:rFonts w:ascii="Times New Roman" w:eastAsia="Times New Roman" w:hAnsi="Times New Roman" w:cs="Times New Roman"/>
          <w:color w:val="000000"/>
          <w:sz w:val="24"/>
          <w:szCs w:val="24"/>
          <w:lang w:val="en-US" w:eastAsia="de-DE"/>
        </w:rPr>
        <w:t xml:space="preserve">, </w:t>
      </w:r>
      <w:r w:rsidR="004A0CC5" w:rsidRPr="006F2A38">
        <w:rPr>
          <w:rFonts w:ascii="Times New Roman" w:eastAsia="Times New Roman" w:hAnsi="Times New Roman" w:cs="Times New Roman"/>
          <w:i/>
          <w:iCs/>
          <w:color w:val="000000"/>
          <w:sz w:val="24"/>
          <w:szCs w:val="24"/>
          <w:lang w:val="en-US" w:eastAsia="de-DE"/>
        </w:rPr>
        <w:t>p</w:t>
      </w:r>
      <w:r w:rsidR="004A0CC5">
        <w:rPr>
          <w:rFonts w:ascii="Times New Roman" w:eastAsia="Times New Roman" w:hAnsi="Times New Roman" w:cs="Times New Roman"/>
          <w:color w:val="000000"/>
          <w:sz w:val="24"/>
          <w:szCs w:val="24"/>
          <w:lang w:val="en-US" w:eastAsia="de-DE"/>
        </w:rPr>
        <w:t xml:space="preserve"> &gt; .05</w:t>
      </w:r>
      <w:r w:rsidR="00F045D1">
        <w:rPr>
          <w:rFonts w:ascii="Times New Roman" w:eastAsia="Times New Roman" w:hAnsi="Times New Roman" w:cs="Times New Roman"/>
          <w:color w:val="000000"/>
          <w:sz w:val="24"/>
          <w:szCs w:val="24"/>
          <w:lang w:val="en-US" w:eastAsia="de-DE"/>
        </w:rPr>
        <w:t>)</w:t>
      </w:r>
      <w:ins w:id="335" w:author="Lotz, Christin" w:date="2024-04-22T22:02:00Z">
        <w:r w:rsidR="002E26CC">
          <w:rPr>
            <w:rFonts w:ascii="Times New Roman" w:eastAsia="Times New Roman" w:hAnsi="Times New Roman" w:cs="Times New Roman"/>
            <w:color w:val="000000"/>
            <w:sz w:val="24"/>
            <w:szCs w:val="24"/>
            <w:lang w:val="en-US" w:eastAsia="de-DE"/>
          </w:rPr>
          <w:t xml:space="preserve">. </w:t>
        </w:r>
        <w:del w:id="336" w:author="Deiglmayr, Anne" w:date="2024-04-23T12:49:00Z">
          <w:r w:rsidR="002E26CC" w:rsidDel="003B53A0">
            <w:rPr>
              <w:rFonts w:ascii="Times New Roman" w:eastAsia="Times New Roman" w:hAnsi="Times New Roman" w:cs="Times New Roman"/>
              <w:color w:val="000000"/>
              <w:sz w:val="24"/>
              <w:szCs w:val="24"/>
              <w:lang w:val="en-US" w:eastAsia="de-DE"/>
            </w:rPr>
            <w:delText>Moreover,</w:delText>
          </w:r>
        </w:del>
      </w:ins>
      <w:del w:id="337" w:author="Deiglmayr, Anne" w:date="2024-04-23T12:49:00Z">
        <w:r w:rsidR="002C1AD5" w:rsidDel="003B53A0">
          <w:rPr>
            <w:rFonts w:ascii="Times New Roman" w:eastAsia="Times New Roman" w:hAnsi="Times New Roman" w:cs="Times New Roman"/>
            <w:color w:val="000000"/>
            <w:sz w:val="24"/>
            <w:szCs w:val="24"/>
            <w:lang w:val="en-US" w:eastAsia="de-DE"/>
          </w:rPr>
          <w:delText xml:space="preserve"> and </w:delText>
        </w:r>
        <w:r w:rsidR="006F2A38" w:rsidDel="003B53A0">
          <w:rPr>
            <w:rFonts w:ascii="Times New Roman" w:eastAsia="Times New Roman" w:hAnsi="Times New Roman" w:cs="Times New Roman"/>
            <w:color w:val="000000"/>
            <w:sz w:val="24"/>
            <w:szCs w:val="24"/>
            <w:lang w:val="en-US" w:eastAsia="de-DE"/>
          </w:rPr>
          <w:delText>b</w:delText>
        </w:r>
      </w:del>
      <w:ins w:id="338" w:author="Lotz, Christin" w:date="2024-04-22T22:03:00Z">
        <w:del w:id="339" w:author="Deiglmayr, Anne" w:date="2024-04-23T12:49:00Z">
          <w:r w:rsidR="002E26CC" w:rsidDel="003B53A0">
            <w:rPr>
              <w:rFonts w:ascii="Times New Roman" w:eastAsia="Times New Roman" w:hAnsi="Times New Roman" w:cs="Times New Roman"/>
              <w:color w:val="000000"/>
              <w:sz w:val="24"/>
              <w:szCs w:val="24"/>
              <w:lang w:val="en-US" w:eastAsia="de-DE"/>
            </w:rPr>
            <w:delText>b</w:delText>
          </w:r>
        </w:del>
      </w:ins>
      <w:del w:id="340" w:author="Deiglmayr, Anne" w:date="2024-04-23T12:49:00Z">
        <w:r w:rsidR="006F2A38" w:rsidDel="003B53A0">
          <w:rPr>
            <w:rFonts w:ascii="Times New Roman" w:eastAsia="Times New Roman" w:hAnsi="Times New Roman" w:cs="Times New Roman"/>
            <w:color w:val="000000"/>
            <w:sz w:val="24"/>
            <w:szCs w:val="24"/>
            <w:lang w:val="en-US" w:eastAsia="de-DE"/>
          </w:rPr>
          <w:delText>oth</w:delText>
        </w:r>
      </w:del>
      <w:ins w:id="341" w:author="Deiglmayr, Anne" w:date="2024-04-23T12:49:00Z">
        <w:r w:rsidR="003B53A0">
          <w:rPr>
            <w:rFonts w:ascii="Times New Roman" w:eastAsia="Times New Roman" w:hAnsi="Times New Roman" w:cs="Times New Roman"/>
            <w:color w:val="000000"/>
            <w:sz w:val="24"/>
            <w:szCs w:val="24"/>
            <w:lang w:val="en-US" w:eastAsia="de-DE"/>
          </w:rPr>
          <w:t>Moreover, the two</w:t>
        </w:r>
      </w:ins>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ins w:id="342" w:author="Deiglmayr, Anne" w:date="2024-04-23T12:49:00Z">
        <w:r w:rsidR="003B53A0">
          <w:rPr>
            <w:rFonts w:ascii="Times New Roman" w:eastAsia="Times New Roman" w:hAnsi="Times New Roman" w:cs="Times New Roman"/>
            <w:color w:val="000000"/>
            <w:sz w:val="24"/>
            <w:szCs w:val="24"/>
            <w:lang w:val="en-US" w:eastAsia="de-DE"/>
          </w:rPr>
          <w:t xml:space="preserve">were negatively </w:t>
        </w:r>
      </w:ins>
      <w:r w:rsidR="002C1AD5">
        <w:rPr>
          <w:rFonts w:ascii="Times New Roman" w:eastAsia="Times New Roman" w:hAnsi="Times New Roman" w:cs="Times New Roman"/>
          <w:color w:val="000000"/>
          <w:sz w:val="24"/>
          <w:szCs w:val="24"/>
          <w:lang w:val="en-US" w:eastAsia="de-DE"/>
        </w:rPr>
        <w:t xml:space="preserve">correlated </w:t>
      </w:r>
      <w:del w:id="343" w:author="Deiglmayr, Anne" w:date="2024-04-23T12:49:00Z">
        <w:r w:rsidR="002C1AD5" w:rsidDel="003B53A0">
          <w:rPr>
            <w:rFonts w:ascii="Times New Roman" w:eastAsia="Times New Roman" w:hAnsi="Times New Roman" w:cs="Times New Roman"/>
            <w:color w:val="000000"/>
            <w:sz w:val="24"/>
            <w:szCs w:val="24"/>
            <w:lang w:val="en-US" w:eastAsia="de-DE"/>
          </w:rPr>
          <w:delText xml:space="preserve">negatively </w:delText>
        </w:r>
      </w:del>
      <w:r w:rsidR="002C1AD5">
        <w:rPr>
          <w:rFonts w:ascii="Times New Roman" w:eastAsia="Times New Roman" w:hAnsi="Times New Roman" w:cs="Times New Roman"/>
          <w:color w:val="000000"/>
          <w:sz w:val="24"/>
          <w:szCs w:val="24"/>
          <w:lang w:val="en-US" w:eastAsia="de-DE"/>
        </w:rPr>
        <w:t>(</w:t>
      </w:r>
      <w:proofErr w:type="gramStart"/>
      <w:r w:rsidR="006F2A38" w:rsidRPr="004A0CC5">
        <w:rPr>
          <w:rFonts w:ascii="Times New Roman" w:eastAsia="Times New Roman" w:hAnsi="Times New Roman" w:cs="Times New Roman"/>
          <w:i/>
          <w:iCs/>
          <w:color w:val="000000"/>
          <w:sz w:val="24"/>
          <w:szCs w:val="24"/>
          <w:lang w:val="en-US" w:eastAsia="de-DE"/>
        </w:rPr>
        <w:t>r</w:t>
      </w:r>
      <w:r w:rsidR="00C37E9C">
        <w:rPr>
          <w:rFonts w:ascii="Times New Roman" w:eastAsia="Times New Roman" w:hAnsi="Times New Roman" w:cs="Times New Roman"/>
          <w:color w:val="000000"/>
          <w:sz w:val="24"/>
          <w:szCs w:val="24"/>
          <w:lang w:val="en-US" w:eastAsia="de-DE"/>
        </w:rPr>
        <w:t>(</w:t>
      </w:r>
      <w:proofErr w:type="gramEnd"/>
      <w:r w:rsidR="00C37E9C">
        <w:rPr>
          <w:rFonts w:ascii="Times New Roman" w:eastAsia="Times New Roman" w:hAnsi="Times New Roman" w:cs="Times New Roman"/>
          <w:color w:val="000000"/>
          <w:sz w:val="24"/>
          <w:szCs w:val="24"/>
          <w:lang w:val="en-US" w:eastAsia="de-DE"/>
        </w:rPr>
        <w:t>79)</w:t>
      </w:r>
      <w:r w:rsidR="006F2A38">
        <w:rPr>
          <w:rFonts w:ascii="Times New Roman" w:eastAsia="Times New Roman" w:hAnsi="Times New Roman" w:cs="Times New Roman"/>
          <w:color w:val="000000"/>
          <w:sz w:val="24"/>
          <w:szCs w:val="24"/>
          <w:lang w:val="en-US" w:eastAsia="de-DE"/>
        </w:rPr>
        <w:t xml:space="preserve"> = </w:t>
      </w:r>
      <w:r w:rsidR="004A0CC5">
        <w:rPr>
          <w:rFonts w:ascii="Times New Roman" w:eastAsia="Times New Roman" w:hAnsi="Times New Roman" w:cs="Times New Roman"/>
          <w:color w:val="000000"/>
          <w:sz w:val="24"/>
          <w:szCs w:val="24"/>
          <w:lang w:val="en-US" w:eastAsia="de-DE"/>
        </w:rPr>
        <w:t xml:space="preserve"> </w:t>
      </w:r>
      <w:r w:rsidR="002C1AD5" w:rsidRPr="002C1AD5">
        <w:rPr>
          <w:rFonts w:ascii="Times New Roman" w:eastAsia="Times New Roman" w:hAnsi="Times New Roman" w:cs="Times New Roman"/>
          <w:color w:val="000000"/>
          <w:sz w:val="24"/>
          <w:szCs w:val="24"/>
          <w:lang w:val="en-US" w:eastAsia="de-DE"/>
        </w:rPr>
        <w:t>− .37</w:t>
      </w:r>
      <w:r w:rsidR="002C1AD5">
        <w:rPr>
          <w:rFonts w:ascii="Times New Roman" w:eastAsia="Times New Roman" w:hAnsi="Times New Roman" w:cs="Times New Roman"/>
          <w:color w:val="000000"/>
          <w:sz w:val="24"/>
          <w:szCs w:val="24"/>
          <w:lang w:val="en-US" w:eastAsia="de-DE"/>
        </w:rPr>
        <w:t xml:space="preserve">, </w:t>
      </w:r>
      <w:r w:rsidR="002C1AD5" w:rsidRPr="006F2A38">
        <w:rPr>
          <w:rFonts w:ascii="Times New Roman" w:eastAsia="Times New Roman" w:hAnsi="Times New Roman" w:cs="Times New Roman"/>
          <w:i/>
          <w:iCs/>
          <w:color w:val="000000"/>
          <w:sz w:val="24"/>
          <w:szCs w:val="24"/>
          <w:lang w:val="en-US" w:eastAsia="de-DE"/>
        </w:rPr>
        <w:t>p</w:t>
      </w:r>
      <w:r w:rsidR="002C1AD5">
        <w:rPr>
          <w:rFonts w:ascii="Times New Roman" w:eastAsia="Times New Roman" w:hAnsi="Times New Roman" w:cs="Times New Roman"/>
          <w:color w:val="000000"/>
          <w:sz w:val="24"/>
          <w:szCs w:val="24"/>
          <w:lang w:val="en-US" w:eastAsia="de-DE"/>
        </w:rPr>
        <w:t xml:space="preserve"> &gt; .05).</w:t>
      </w:r>
    </w:p>
    <w:p w14:paraId="03727C6E" w14:textId="6CE7A85D" w:rsidR="00E71209" w:rsidRDefault="00D44633" w:rsidP="00D44633">
      <w:pPr>
        <w:spacing w:before="120" w:after="0" w:line="360" w:lineRule="auto"/>
        <w:rPr>
          <w:rFonts w:ascii="Times New Roman" w:eastAsia="Times New Roman" w:hAnsi="Times New Roman" w:cs="Times New Roman"/>
          <w:color w:val="000000"/>
          <w:sz w:val="24"/>
          <w:szCs w:val="24"/>
          <w:lang w:val="en-US" w:eastAsia="de-DE"/>
        </w:rPr>
      </w:pPr>
      <w:commentRangeStart w:id="344"/>
      <w:commentRangeStart w:id="345"/>
      <w:r>
        <w:rPr>
          <w:rFonts w:ascii="Times New Roman" w:eastAsia="Times New Roman" w:hAnsi="Times New Roman" w:cs="Times New Roman"/>
          <w:color w:val="000000"/>
          <w:sz w:val="24"/>
          <w:szCs w:val="24"/>
          <w:lang w:val="en-US" w:eastAsia="de-DE"/>
        </w:rPr>
        <w:t>Teaching</w:t>
      </w:r>
      <w:commentRangeEnd w:id="344"/>
      <w:r w:rsidR="002E26CC">
        <w:rPr>
          <w:rStyle w:val="Kommentarzeichen"/>
        </w:rPr>
        <w:commentReference w:id="344"/>
      </w:r>
      <w:commentRangeEnd w:id="345"/>
      <w:r w:rsidR="003B53A0">
        <w:rPr>
          <w:rStyle w:val="Kommentarzeichen"/>
        </w:rPr>
        <w:commentReference w:id="345"/>
      </w:r>
      <w:r>
        <w:rPr>
          <w:rFonts w:ascii="Times New Roman" w:eastAsia="Times New Roman" w:hAnsi="Times New Roman" w:cs="Times New Roman"/>
          <w:color w:val="000000"/>
          <w:sz w:val="24"/>
          <w:szCs w:val="24"/>
          <w:lang w:val="en-US" w:eastAsia="de-DE"/>
        </w:rPr>
        <w:t xml:space="preserve">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Pr="00CF700B">
        <w:rPr>
          <w:rFonts w:ascii="Times New Roman" w:eastAsia="Times New Roman" w:hAnsi="Times New Roman" w:cs="Times New Roman"/>
          <w:color w:val="000000"/>
          <w:sz w:val="24"/>
          <w:szCs w:val="24"/>
          <w:lang w:val="en-US" w:eastAsia="de-DE"/>
        </w:rPr>
        <w:t xml:space="preserve">mean HR only </w:t>
      </w:r>
      <w:r>
        <w:rPr>
          <w:rFonts w:ascii="Times New Roman" w:eastAsia="Times New Roman" w:hAnsi="Times New Roman" w:cs="Times New Roman"/>
          <w:color w:val="000000"/>
          <w:sz w:val="24"/>
          <w:szCs w:val="24"/>
          <w:lang w:val="en-US" w:eastAsia="de-DE"/>
        </w:rPr>
        <w:t>in</w:t>
      </w:r>
      <w:r w:rsidRPr="00CF700B">
        <w:rPr>
          <w:rFonts w:ascii="Times New Roman" w:eastAsia="Times New Roman" w:hAnsi="Times New Roman" w:cs="Times New Roman"/>
          <w:color w:val="000000"/>
          <w:sz w:val="24"/>
          <w:szCs w:val="24"/>
          <w:lang w:val="en-US" w:eastAsia="de-DE"/>
        </w:rPr>
        <w:t xml:space="preserve"> the </w:t>
      </w:r>
      <w:r w:rsidRPr="00172A49">
        <w:rPr>
          <w:rFonts w:ascii="Times New Roman" w:eastAsia="Times New Roman" w:hAnsi="Times New Roman" w:cs="Times New Roman"/>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Table 4, Interview Interval, Model 1</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ins w:id="346" w:author="Lotz, Christin" w:date="2024-04-22T22:04:00Z">
        <w:r w:rsidR="002E26CC">
          <w:rPr>
            <w:rFonts w:ascii="Times New Roman" w:eastAsia="Times New Roman" w:hAnsi="Times New Roman" w:cs="Times New Roman"/>
            <w:color w:val="000000"/>
            <w:sz w:val="24"/>
            <w:szCs w:val="24"/>
            <w:lang w:val="en-US" w:eastAsia="de-DE"/>
          </w:rPr>
          <w:t xml:space="preserve">a </w:t>
        </w:r>
      </w:ins>
      <w:del w:id="347" w:author="Lotz, Christin" w:date="2024-04-22T22:04:00Z">
        <w:r w:rsidR="00E71209" w:rsidDel="002E26CC">
          <w:rPr>
            <w:rFonts w:ascii="Times New Roman" w:eastAsia="Times New Roman" w:hAnsi="Times New Roman" w:cs="Times New Roman"/>
            <w:color w:val="000000"/>
            <w:sz w:val="24"/>
            <w:szCs w:val="24"/>
            <w:lang w:val="en-US" w:eastAsia="de-DE"/>
          </w:rPr>
          <w:delText>slightly</w:delText>
        </w:r>
        <w:r w:rsidRPr="00E84128" w:rsidDel="002E26CC">
          <w:rPr>
            <w:rFonts w:ascii="Times New Roman" w:eastAsia="Times New Roman" w:hAnsi="Times New Roman" w:cs="Times New Roman"/>
            <w:color w:val="000000"/>
            <w:sz w:val="24"/>
            <w:szCs w:val="24"/>
            <w:lang w:val="en-US" w:eastAsia="de-DE"/>
          </w:rPr>
          <w:delText xml:space="preserve"> </w:delText>
        </w:r>
      </w:del>
      <w:r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del w:id="348" w:author="Deiglmayr, Anne" w:date="2024-04-23T12:51:00Z">
        <w:r w:rsidR="00E71209" w:rsidDel="003B53A0">
          <w:rPr>
            <w:rFonts w:ascii="Times New Roman" w:eastAsia="Times New Roman" w:hAnsi="Times New Roman" w:cs="Times New Roman"/>
            <w:color w:val="000000"/>
            <w:sz w:val="24"/>
            <w:szCs w:val="24"/>
            <w:lang w:val="en-US" w:eastAsia="de-DE"/>
          </w:rPr>
          <w:delText xml:space="preserve">finding </w:delText>
        </w:r>
      </w:del>
      <w:ins w:id="349" w:author="Deiglmayr, Anne" w:date="2024-04-23T12:51:00Z">
        <w:r w:rsidR="003B53A0">
          <w:rPr>
            <w:rFonts w:ascii="Times New Roman" w:eastAsia="Times New Roman" w:hAnsi="Times New Roman" w:cs="Times New Roman"/>
            <w:color w:val="000000"/>
            <w:sz w:val="24"/>
            <w:szCs w:val="24"/>
            <w:lang w:val="en-US" w:eastAsia="de-DE"/>
          </w:rPr>
          <w:t xml:space="preserve">relationship </w:t>
        </w:r>
      </w:ins>
      <w:r w:rsidR="00E71209">
        <w:rPr>
          <w:rFonts w:ascii="Times New Roman" w:eastAsia="Times New Roman" w:hAnsi="Times New Roman" w:cs="Times New Roman"/>
          <w:color w:val="000000"/>
          <w:sz w:val="24"/>
          <w:szCs w:val="24"/>
          <w:lang w:val="en-US" w:eastAsia="de-DE"/>
        </w:rPr>
        <w:t>is</w:t>
      </w:r>
      <w:ins w:id="350" w:author="Deiglmayr, Anne" w:date="2024-04-23T12:51:00Z">
        <w:r w:rsidR="003B53A0">
          <w:rPr>
            <w:rFonts w:ascii="Times New Roman" w:eastAsia="Times New Roman" w:hAnsi="Times New Roman" w:cs="Times New Roman"/>
            <w:color w:val="000000"/>
            <w:sz w:val="24"/>
            <w:szCs w:val="24"/>
            <w:lang w:val="en-US" w:eastAsia="de-DE"/>
          </w:rPr>
          <w:t>, in fact,</w:t>
        </w:r>
      </w:ins>
      <w:r w:rsidR="00E71209">
        <w:rPr>
          <w:rFonts w:ascii="Times New Roman" w:eastAsia="Times New Roman" w:hAnsi="Times New Roman" w:cs="Times New Roman"/>
          <w:color w:val="000000"/>
          <w:sz w:val="24"/>
          <w:szCs w:val="24"/>
          <w:lang w:val="en-US" w:eastAsia="de-DE"/>
        </w:rPr>
        <w:t xml:space="preserve"> </w:t>
      </w:r>
      <w:del w:id="351" w:author="Deiglmayr, Anne" w:date="2024-04-23T12:51:00Z">
        <w:r w:rsidR="00E71209" w:rsidDel="003B53A0">
          <w:rPr>
            <w:rFonts w:ascii="Times New Roman" w:eastAsia="Times New Roman" w:hAnsi="Times New Roman" w:cs="Times New Roman"/>
            <w:color w:val="000000"/>
            <w:sz w:val="24"/>
            <w:szCs w:val="24"/>
            <w:lang w:val="en-US" w:eastAsia="de-DE"/>
          </w:rPr>
          <w:delText>not in line with</w:delText>
        </w:r>
      </w:del>
      <w:ins w:id="352" w:author="Deiglmayr, Anne" w:date="2024-04-23T12:52:00Z">
        <w:r w:rsidR="003B53A0">
          <w:rPr>
            <w:rFonts w:ascii="Times New Roman" w:eastAsia="Times New Roman" w:hAnsi="Times New Roman" w:cs="Times New Roman"/>
            <w:color w:val="000000"/>
            <w:sz w:val="24"/>
            <w:szCs w:val="24"/>
            <w:lang w:val="en-US" w:eastAsia="de-DE"/>
          </w:rPr>
          <w:t>in the opposite direction</w:t>
        </w:r>
      </w:ins>
      <w:ins w:id="353" w:author="Deiglmayr, Anne" w:date="2024-04-23T12:51:00Z">
        <w:r w:rsidR="003B53A0">
          <w:rPr>
            <w:rFonts w:ascii="Times New Roman" w:eastAsia="Times New Roman" w:hAnsi="Times New Roman" w:cs="Times New Roman"/>
            <w:color w:val="000000"/>
            <w:sz w:val="24"/>
            <w:szCs w:val="24"/>
            <w:lang w:val="en-US" w:eastAsia="de-DE"/>
          </w:rPr>
          <w:t xml:space="preserve"> predicted by</w:t>
        </w:r>
      </w:ins>
      <w:r w:rsidR="00E71209">
        <w:rPr>
          <w:rFonts w:ascii="Times New Roman" w:eastAsia="Times New Roman" w:hAnsi="Times New Roman" w:cs="Times New Roman"/>
          <w:color w:val="000000"/>
          <w:sz w:val="24"/>
          <w:szCs w:val="24"/>
          <w:lang w:val="en-US" w:eastAsia="de-DE"/>
        </w:rPr>
        <w:t xml:space="preserve"> Hypothesis 2a.</w:t>
      </w:r>
    </w:p>
    <w:p w14:paraId="0A3E5A73" w14:textId="1E724DFF" w:rsidR="00A97EB7" w:rsidRDefault="003B53A0" w:rsidP="00D44633">
      <w:pPr>
        <w:spacing w:before="120" w:after="0" w:line="360" w:lineRule="auto"/>
        <w:rPr>
          <w:rFonts w:ascii="Times New Roman" w:eastAsia="Times New Roman" w:hAnsi="Times New Roman" w:cs="Times New Roman"/>
          <w:color w:val="000000"/>
          <w:sz w:val="24"/>
          <w:szCs w:val="24"/>
          <w:lang w:val="en-US" w:eastAsia="de-DE"/>
        </w:rPr>
      </w:pPr>
      <w:ins w:id="354" w:author="Deiglmayr, Anne" w:date="2024-04-23T12:52:00Z">
        <w:r>
          <w:rPr>
            <w:rFonts w:ascii="Times New Roman" w:eastAsia="Times New Roman" w:hAnsi="Times New Roman" w:cs="Times New Roman"/>
            <w:color w:val="000000"/>
            <w:sz w:val="24"/>
            <w:szCs w:val="24"/>
            <w:lang w:val="en-US" w:eastAsia="de-DE"/>
          </w:rPr>
          <w:t xml:space="preserve">Neither </w:t>
        </w:r>
      </w:ins>
      <w:del w:id="355" w:author="Deiglmayr, Anne" w:date="2024-04-23T12:52:00Z">
        <w:r w:rsidR="00D44633" w:rsidRPr="005923DE" w:rsidDel="003B53A0">
          <w:rPr>
            <w:rFonts w:ascii="Times New Roman" w:eastAsia="Times New Roman" w:hAnsi="Times New Roman" w:cs="Times New Roman"/>
            <w:color w:val="000000"/>
            <w:sz w:val="24"/>
            <w:szCs w:val="24"/>
            <w:lang w:val="en-US" w:eastAsia="de-DE"/>
          </w:rPr>
          <w:delText>A</w:delText>
        </w:r>
      </w:del>
      <w:ins w:id="356" w:author="Deiglmayr, Anne" w:date="2024-04-23T12:52:00Z">
        <w:r>
          <w:rPr>
            <w:rFonts w:ascii="Times New Roman" w:eastAsia="Times New Roman" w:hAnsi="Times New Roman" w:cs="Times New Roman"/>
            <w:color w:val="000000"/>
            <w:sz w:val="24"/>
            <w:szCs w:val="24"/>
            <w:lang w:val="en-US" w:eastAsia="de-DE"/>
          </w:rPr>
          <w:t>a</w:t>
        </w:r>
      </w:ins>
      <w:r w:rsidR="00D44633" w:rsidRPr="005923DE">
        <w:rPr>
          <w:rFonts w:ascii="Times New Roman" w:eastAsia="Times New Roman" w:hAnsi="Times New Roman" w:cs="Times New Roman"/>
          <w:color w:val="000000"/>
          <w:sz w:val="24"/>
          <w:szCs w:val="24"/>
          <w:lang w:val="en-US" w:eastAsia="de-DE"/>
        </w:rPr>
        <w:t xml:space="preserve">dding </w:t>
      </w:r>
      <w:del w:id="357" w:author="Deiglmayr, Anne" w:date="2024-04-23T12:52:00Z">
        <w:r w:rsidR="00D44633" w:rsidRPr="005923DE" w:rsidDel="003B53A0">
          <w:rPr>
            <w:rFonts w:ascii="Times New Roman" w:eastAsia="Times New Roman" w:hAnsi="Times New Roman" w:cs="Times New Roman"/>
            <w:color w:val="000000"/>
            <w:sz w:val="24"/>
            <w:szCs w:val="24"/>
            <w:lang w:val="en-US" w:eastAsia="de-DE"/>
          </w:rPr>
          <w:delText xml:space="preserve">the </w:delText>
        </w:r>
      </w:del>
      <w:r w:rsidR="00D44633" w:rsidRPr="005923DE">
        <w:rPr>
          <w:rFonts w:ascii="Times New Roman" w:eastAsia="Times New Roman" w:hAnsi="Times New Roman" w:cs="Times New Roman"/>
          <w:color w:val="000000"/>
          <w:sz w:val="24"/>
          <w:szCs w:val="24"/>
          <w:lang w:val="en-US" w:eastAsia="de-DE"/>
        </w:rPr>
        <w:t>disruption appraisal while controlling for the shared variance with teaching experience (</w:t>
      </w:r>
      <w:del w:id="358" w:author="Lotz, Christin" w:date="2024-04-22T22:04:00Z">
        <w:r w:rsidR="00D44633" w:rsidDel="002E26CC">
          <w:rPr>
            <w:rFonts w:ascii="Times New Roman" w:eastAsia="Times New Roman" w:hAnsi="Times New Roman" w:cs="Times New Roman"/>
            <w:color w:val="000000"/>
            <w:sz w:val="24"/>
            <w:szCs w:val="24"/>
            <w:lang w:val="en-US" w:eastAsia="de-DE"/>
          </w:rPr>
          <w:delText xml:space="preserve">testing </w:delText>
        </w:r>
      </w:del>
      <w:r w:rsidR="00D44633" w:rsidRPr="005923DE">
        <w:rPr>
          <w:rFonts w:ascii="Times New Roman" w:eastAsia="Times New Roman" w:hAnsi="Times New Roman" w:cs="Times New Roman"/>
          <w:color w:val="000000"/>
          <w:sz w:val="24"/>
          <w:szCs w:val="24"/>
          <w:lang w:val="en-US" w:eastAsia="de-DE"/>
        </w:rPr>
        <w:t>**Hypothesis 2b**)</w:t>
      </w:r>
      <w:ins w:id="359" w:author="Deiglmayr, Anne" w:date="2024-04-23T12:52:00Z">
        <w:r>
          <w:rPr>
            <w:rFonts w:ascii="Times New Roman" w:eastAsia="Times New Roman" w:hAnsi="Times New Roman" w:cs="Times New Roman"/>
            <w:color w:val="000000"/>
            <w:sz w:val="24"/>
            <w:szCs w:val="24"/>
            <w:lang w:val="en-US" w:eastAsia="de-DE"/>
          </w:rPr>
          <w:t>,</w:t>
        </w:r>
      </w:ins>
      <w:r w:rsidR="00D44633">
        <w:rPr>
          <w:rFonts w:ascii="Times New Roman" w:eastAsia="Times New Roman" w:hAnsi="Times New Roman" w:cs="Times New Roman"/>
          <w:color w:val="000000"/>
          <w:sz w:val="24"/>
          <w:szCs w:val="24"/>
          <w:lang w:val="en-US" w:eastAsia="de-DE"/>
        </w:rPr>
        <w:t xml:space="preserve"> </w:t>
      </w:r>
      <w:del w:id="360" w:author="Deiglmayr, Anne" w:date="2024-04-23T12:52:00Z">
        <w:r w:rsidR="00576AA7" w:rsidDel="003B53A0">
          <w:rPr>
            <w:rFonts w:ascii="Times New Roman" w:eastAsia="Times New Roman" w:hAnsi="Times New Roman" w:cs="Times New Roman"/>
            <w:color w:val="000000"/>
            <w:sz w:val="24"/>
            <w:szCs w:val="24"/>
            <w:lang w:val="en-US" w:eastAsia="de-DE"/>
          </w:rPr>
          <w:delText xml:space="preserve">and </w:delText>
        </w:r>
      </w:del>
      <w:ins w:id="361" w:author="Deiglmayr, Anne" w:date="2024-04-23T12:52:00Z">
        <w:r>
          <w:rPr>
            <w:rFonts w:ascii="Times New Roman" w:eastAsia="Times New Roman" w:hAnsi="Times New Roman" w:cs="Times New Roman"/>
            <w:color w:val="000000"/>
            <w:sz w:val="24"/>
            <w:szCs w:val="24"/>
            <w:lang w:val="en-US" w:eastAsia="de-DE"/>
          </w:rPr>
          <w:t xml:space="preserve">nor </w:t>
        </w:r>
      </w:ins>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 xml:space="preserve">dding </w:t>
      </w:r>
      <w:del w:id="362" w:author="Deiglmayr, Anne" w:date="2024-04-23T12:52:00Z">
        <w:r w:rsidR="00723DE8" w:rsidRPr="00884C3E" w:rsidDel="0004243F">
          <w:rPr>
            <w:rFonts w:ascii="Times New Roman" w:eastAsia="Times New Roman" w:hAnsi="Times New Roman" w:cs="Times New Roman"/>
            <w:color w:val="000000"/>
            <w:sz w:val="24"/>
            <w:szCs w:val="24"/>
            <w:lang w:val="en-US" w:eastAsia="de-DE"/>
          </w:rPr>
          <w:delText xml:space="preserve">the </w:delText>
        </w:r>
      </w:del>
      <w:r w:rsidR="00723DE8" w:rsidRPr="00884C3E">
        <w:rPr>
          <w:rFonts w:ascii="Times New Roman" w:eastAsia="Times New Roman" w:hAnsi="Times New Roman" w:cs="Times New Roman"/>
          <w:color w:val="000000"/>
          <w:sz w:val="24"/>
          <w:szCs w:val="24"/>
          <w:lang w:val="en-US" w:eastAsia="de-DE"/>
        </w:rPr>
        <w:t xml:space="preserve">confidence appraisal </w:t>
      </w:r>
      <w:r w:rsidR="00723DE8" w:rsidRPr="00884C3E">
        <w:rPr>
          <w:rFonts w:ascii="Times New Roman" w:eastAsia="Times New Roman" w:hAnsi="Times New Roman" w:cs="Times New Roman"/>
          <w:color w:val="000000"/>
          <w:sz w:val="24"/>
          <w:szCs w:val="24"/>
          <w:lang w:val="en-US" w:eastAsia="de-DE"/>
        </w:rPr>
        <w:lastRenderedPageBreak/>
        <w:t>while controlling for the shared variance with teaching experience (</w:t>
      </w:r>
      <w:del w:id="363" w:author="Lotz, Christin" w:date="2024-04-22T22:04:00Z">
        <w:r w:rsidR="00723DE8" w:rsidRPr="00884C3E" w:rsidDel="002E26CC">
          <w:rPr>
            <w:rFonts w:ascii="Times New Roman" w:eastAsia="Times New Roman" w:hAnsi="Times New Roman" w:cs="Times New Roman"/>
            <w:color w:val="000000"/>
            <w:sz w:val="24"/>
            <w:szCs w:val="24"/>
            <w:lang w:val="en-US" w:eastAsia="de-DE"/>
          </w:rPr>
          <w:delText xml:space="preserve">testing </w:delText>
        </w:r>
      </w:del>
      <w:r w:rsidR="00723DE8" w:rsidRPr="00884C3E">
        <w:rPr>
          <w:rFonts w:ascii="Times New Roman" w:eastAsia="Times New Roman" w:hAnsi="Times New Roman" w:cs="Times New Roman"/>
          <w:color w:val="000000"/>
          <w:sz w:val="24"/>
          <w:szCs w:val="24"/>
          <w:lang w:val="en-US" w:eastAsia="de-DE"/>
        </w:rPr>
        <w:t>**Hypothesis 2c**)</w:t>
      </w:r>
      <w:del w:id="364" w:author="Deiglmayr, Anne" w:date="2024-04-23T12:53:00Z">
        <w:r w:rsidR="00723DE8" w:rsidRPr="00884C3E" w:rsidDel="0004243F">
          <w:rPr>
            <w:rFonts w:ascii="Times New Roman" w:eastAsia="Times New Roman" w:hAnsi="Times New Roman" w:cs="Times New Roman"/>
            <w:color w:val="000000"/>
            <w:sz w:val="24"/>
            <w:szCs w:val="24"/>
            <w:lang w:val="en-US" w:eastAsia="de-DE"/>
          </w:rPr>
          <w:delText>,</w:delText>
        </w:r>
      </w:del>
      <w:r w:rsidR="00A97EB7">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del w:id="365" w:author="Deiglmayr, Anne" w:date="2024-04-23T12:53:00Z">
        <w:r w:rsidR="00A97EB7" w:rsidDel="0004243F">
          <w:rPr>
            <w:rFonts w:ascii="Times New Roman" w:eastAsia="Times New Roman" w:hAnsi="Times New Roman" w:cs="Times New Roman"/>
            <w:color w:val="000000"/>
            <w:sz w:val="24"/>
            <w:szCs w:val="24"/>
            <w:lang w:val="en-US" w:eastAsia="de-DE"/>
          </w:rPr>
          <w:delText xml:space="preserve">no </w:delText>
        </w:r>
      </w:del>
      <w:ins w:id="366" w:author="Deiglmayr, Anne" w:date="2024-04-23T12:53:00Z">
        <w:r w:rsidR="0004243F">
          <w:rPr>
            <w:rFonts w:ascii="Times New Roman" w:eastAsia="Times New Roman" w:hAnsi="Times New Roman" w:cs="Times New Roman"/>
            <w:color w:val="000000"/>
            <w:sz w:val="24"/>
            <w:szCs w:val="24"/>
            <w:lang w:val="en-US" w:eastAsia="de-DE"/>
          </w:rPr>
          <w:t xml:space="preserve">any </w:t>
        </w:r>
      </w:ins>
      <w:r w:rsidR="00D44633" w:rsidRPr="005923DE">
        <w:rPr>
          <w:rFonts w:ascii="Times New Roman" w:eastAsia="Times New Roman" w:hAnsi="Times New Roman" w:cs="Times New Roman"/>
          <w:color w:val="000000"/>
          <w:sz w:val="24"/>
          <w:szCs w:val="24"/>
          <w:lang w:val="en-US" w:eastAsia="de-DE"/>
        </w:rPr>
        <w:t>significant effect</w:t>
      </w:r>
      <w:ins w:id="367" w:author="Lotz, Christin" w:date="2024-04-22T22:05:00Z">
        <w:r w:rsidR="002E26CC">
          <w:rPr>
            <w:rFonts w:ascii="Times New Roman" w:eastAsia="Times New Roman" w:hAnsi="Times New Roman" w:cs="Times New Roman"/>
            <w:color w:val="000000"/>
            <w:sz w:val="24"/>
            <w:szCs w:val="24"/>
            <w:lang w:val="en-US" w:eastAsia="de-DE"/>
          </w:rPr>
          <w:t>s</w:t>
        </w:r>
      </w:ins>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r w:rsidR="004E14DD">
        <w:rPr>
          <w:rFonts w:ascii="Times New Roman" w:eastAsia="Times New Roman" w:hAnsi="Times New Roman" w:cs="Times New Roman"/>
          <w:color w:val="000000"/>
          <w:sz w:val="24"/>
          <w:szCs w:val="24"/>
          <w:lang w:val="en-US" w:eastAsia="de-DE"/>
        </w:rPr>
        <w:t>teachers’</w:t>
      </w:r>
      <w:r w:rsidR="00D44633" w:rsidRPr="005923DE">
        <w:rPr>
          <w:rFonts w:ascii="Times New Roman" w:eastAsia="Times New Roman" w:hAnsi="Times New Roman" w:cs="Times New Roman"/>
          <w:color w:val="000000"/>
          <w:sz w:val="24"/>
          <w:szCs w:val="24"/>
          <w:lang w:val="en-US" w:eastAsia="de-DE"/>
        </w:rPr>
        <w:t xml:space="preserve"> </w:t>
      </w:r>
      <w:ins w:id="368" w:author="Lotz, Christin" w:date="2024-04-22T22:05:00Z">
        <w:r w:rsidR="002E26CC">
          <w:rPr>
            <w:rFonts w:ascii="Times New Roman" w:eastAsia="Times New Roman" w:hAnsi="Times New Roman" w:cs="Times New Roman"/>
            <w:color w:val="000000"/>
            <w:sz w:val="24"/>
            <w:szCs w:val="24"/>
            <w:lang w:val="en-US" w:eastAsia="de-DE"/>
          </w:rPr>
          <w:t xml:space="preserve">mean </w:t>
        </w:r>
      </w:ins>
      <w:r w:rsidR="00D44633" w:rsidRPr="005923DE">
        <w:rPr>
          <w:rFonts w:ascii="Times New Roman" w:eastAsia="Times New Roman" w:hAnsi="Times New Roman" w:cs="Times New Roman"/>
          <w:color w:val="000000"/>
          <w:sz w:val="24"/>
          <w:szCs w:val="24"/>
          <w:lang w:val="en-US" w:eastAsia="de-DE"/>
        </w:rPr>
        <w:t>HR</w:t>
      </w:r>
      <w:del w:id="369" w:author="Lotz, Christin" w:date="2024-04-22T22:05:00Z">
        <w:r w:rsidR="00D44633" w:rsidDel="002E26CC">
          <w:rPr>
            <w:rFonts w:ascii="Times New Roman" w:eastAsia="Times New Roman" w:hAnsi="Times New Roman" w:cs="Times New Roman"/>
            <w:color w:val="000000"/>
            <w:sz w:val="24"/>
            <w:szCs w:val="24"/>
            <w:lang w:val="en-US" w:eastAsia="de-DE"/>
          </w:rPr>
          <w:delText xml:space="preserve"> </w:delText>
        </w:r>
        <w:r w:rsidR="00A97EB7" w:rsidDel="002E26CC">
          <w:rPr>
            <w:rFonts w:ascii="Times New Roman" w:eastAsia="Times New Roman" w:hAnsi="Times New Roman" w:cs="Times New Roman"/>
            <w:color w:val="000000"/>
            <w:sz w:val="24"/>
            <w:szCs w:val="24"/>
            <w:lang w:val="en-US" w:eastAsia="de-DE"/>
          </w:rPr>
          <w:delText>levels</w:delText>
        </w:r>
      </w:del>
      <w:r w:rsidR="00A97EB7">
        <w:rPr>
          <w:rFonts w:ascii="Times New Roman" w:eastAsia="Times New Roman" w:hAnsi="Times New Roman" w:cs="Times New Roman"/>
          <w:color w:val="000000"/>
          <w:sz w:val="24"/>
          <w:szCs w:val="24"/>
          <w:lang w:val="en-US" w:eastAsia="de-DE"/>
        </w:rPr>
        <w:t>.</w:t>
      </w:r>
    </w:p>
    <w:p w14:paraId="5EF84C5F" w14:textId="48696A57"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commentRangeStart w:id="370"/>
      <w:r w:rsidRPr="00884C3E">
        <w:rPr>
          <w:rFonts w:ascii="Times New Roman" w:eastAsia="Times New Roman" w:hAnsi="Times New Roman" w:cs="Times New Roman"/>
          <w:color w:val="000000"/>
          <w:sz w:val="24"/>
          <w:szCs w:val="24"/>
          <w:lang w:val="en-US" w:eastAsia="de-DE"/>
        </w:rPr>
        <w:t>When considering the effects of the three predictors in concert (</w:t>
      </w:r>
      <w:del w:id="371" w:author="Lotz, Christin" w:date="2024-04-22T22:05:00Z">
        <w:r w:rsidRPr="00884C3E" w:rsidDel="002E26CC">
          <w:rPr>
            <w:rFonts w:ascii="Times New Roman" w:eastAsia="Times New Roman" w:hAnsi="Times New Roman" w:cs="Times New Roman"/>
            <w:color w:val="000000"/>
            <w:sz w:val="24"/>
            <w:szCs w:val="24"/>
            <w:lang w:val="en-US" w:eastAsia="de-DE"/>
          </w:rPr>
          <w:delText xml:space="preserve">testing </w:delText>
        </w:r>
      </w:del>
      <w:r w:rsidRPr="00884C3E">
        <w:rPr>
          <w:rFonts w:ascii="Times New Roman" w:eastAsia="Times New Roman" w:hAnsi="Times New Roman" w:cs="Times New Roman"/>
          <w:color w:val="000000"/>
          <w:sz w:val="24"/>
          <w:szCs w:val="24"/>
          <w:lang w:val="en-US" w:eastAsia="de-DE"/>
        </w:rPr>
        <w:t xml:space="preserve">**Hypothesis 2d**), mean HR was significantly predicted </w:t>
      </w:r>
      <w:ins w:id="372" w:author="Deiglmayr, Anne" w:date="2024-04-23T12:55:00Z">
        <w:r w:rsidR="0004243F">
          <w:rPr>
            <w:rFonts w:ascii="Times New Roman" w:eastAsia="Times New Roman" w:hAnsi="Times New Roman" w:cs="Times New Roman"/>
            <w:color w:val="000000"/>
            <w:sz w:val="24"/>
            <w:szCs w:val="24"/>
            <w:lang w:val="en-US" w:eastAsia="de-DE"/>
          </w:rPr>
          <w:t xml:space="preserve">only </w:t>
        </w:r>
      </w:ins>
      <w:r w:rsidRPr="00884C3E">
        <w:rPr>
          <w:rFonts w:ascii="Times New Roman" w:eastAsia="Times New Roman" w:hAnsi="Times New Roman" w:cs="Times New Roman"/>
          <w:color w:val="000000"/>
          <w:sz w:val="24"/>
          <w:szCs w:val="24"/>
          <w:lang w:val="en-US" w:eastAsia="de-DE"/>
        </w:rPr>
        <w:t xml:space="preserve">by </w:t>
      </w:r>
      <w:ins w:id="373" w:author="Lotz, Christin" w:date="2024-04-22T22:05:00Z">
        <w:del w:id="374" w:author="Deiglmayr, Anne" w:date="2024-04-23T12:55:00Z">
          <w:r w:rsidR="002E26CC" w:rsidDel="0004243F">
            <w:rPr>
              <w:rFonts w:ascii="Times New Roman" w:eastAsia="Times New Roman" w:hAnsi="Times New Roman" w:cs="Times New Roman"/>
              <w:color w:val="000000"/>
              <w:sz w:val="24"/>
              <w:szCs w:val="24"/>
              <w:lang w:val="en-US" w:eastAsia="de-DE"/>
            </w:rPr>
            <w:delText xml:space="preserve">the </w:delText>
          </w:r>
        </w:del>
      </w:ins>
      <w:r w:rsidRPr="00884C3E">
        <w:rPr>
          <w:rFonts w:ascii="Times New Roman" w:eastAsia="Times New Roman" w:hAnsi="Times New Roman" w:cs="Times New Roman"/>
          <w:color w:val="000000"/>
          <w:sz w:val="24"/>
          <w:szCs w:val="24"/>
          <w:lang w:val="en-US" w:eastAsia="de-DE"/>
        </w:rPr>
        <w:t>disruption appraisal</w:t>
      </w:r>
      <w:ins w:id="375" w:author="Deiglmayr, Anne" w:date="2024-04-23T12:55:00Z">
        <w:r w:rsidR="0004243F">
          <w:rPr>
            <w:rFonts w:ascii="Times New Roman" w:eastAsia="Times New Roman" w:hAnsi="Times New Roman" w:cs="Times New Roman"/>
            <w:color w:val="000000"/>
            <w:sz w:val="24"/>
            <w:szCs w:val="24"/>
            <w:lang w:val="en-US" w:eastAsia="de-DE"/>
          </w:rPr>
          <w:t>, and only</w:t>
        </w:r>
      </w:ins>
      <w:r w:rsidRPr="00884C3E">
        <w:rPr>
          <w:rFonts w:ascii="Times New Roman" w:eastAsia="Times New Roman" w:hAnsi="Times New Roman" w:cs="Times New Roman"/>
          <w:color w:val="000000"/>
          <w:sz w:val="24"/>
          <w:szCs w:val="24"/>
          <w:lang w:val="en-US" w:eastAsia="de-DE"/>
        </w:rPr>
        <w:t xml:space="preserve">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w:t>
      </w:r>
      <w:ins w:id="376" w:author="Lotz, Christin" w:date="2024-04-22T22:05:00Z">
        <w:r w:rsidR="002E26CC">
          <w:rPr>
            <w:rFonts w:ascii="Times New Roman" w:eastAsia="Times New Roman" w:hAnsi="Times New Roman" w:cs="Times New Roman"/>
            <w:color w:val="000000"/>
            <w:sz w:val="24"/>
            <w:szCs w:val="24"/>
            <w:lang w:val="en-US" w:eastAsia="de-DE"/>
          </w:rPr>
          <w:t xml:space="preserve">a </w:t>
        </w:r>
      </w:ins>
      <w:r w:rsidRPr="00884C3E">
        <w:rPr>
          <w:rFonts w:ascii="Times New Roman" w:eastAsia="Times New Roman" w:hAnsi="Times New Roman" w:cs="Times New Roman"/>
          <w:color w:val="000000"/>
          <w:sz w:val="24"/>
          <w:szCs w:val="24"/>
          <w:lang w:val="en-US" w:eastAsia="de-DE"/>
        </w:rPr>
        <w:t xml:space="preserve">higher mean HR for teachers who </w:t>
      </w:r>
      <w:ins w:id="377" w:author="Lotz, Christin" w:date="2024-04-22T22:05:00Z">
        <w:r w:rsidR="002E26CC">
          <w:rPr>
            <w:rFonts w:ascii="Times New Roman" w:eastAsia="Times New Roman" w:hAnsi="Times New Roman" w:cs="Times New Roman"/>
            <w:color w:val="000000"/>
            <w:sz w:val="24"/>
            <w:szCs w:val="24"/>
            <w:lang w:val="en-US" w:eastAsia="de-DE"/>
          </w:rPr>
          <w:t>felt more disrupted by the classroom events</w:t>
        </w:r>
      </w:ins>
      <w:ins w:id="378" w:author="Deiglmayr, Anne" w:date="2024-04-23T12:55:00Z">
        <w:r w:rsidR="0004243F">
          <w:rPr>
            <w:rFonts w:ascii="Times New Roman" w:eastAsia="Times New Roman" w:hAnsi="Times New Roman" w:cs="Times New Roman"/>
            <w:color w:val="000000"/>
            <w:sz w:val="24"/>
            <w:szCs w:val="24"/>
            <w:lang w:val="en-US" w:eastAsia="de-DE"/>
          </w:rPr>
          <w:t>, when</w:t>
        </w:r>
      </w:ins>
      <w:ins w:id="379" w:author="Lotz, Christin" w:date="2024-04-22T22:05:00Z">
        <w:r w:rsidR="002E26CC">
          <w:rPr>
            <w:rFonts w:ascii="Times New Roman" w:eastAsia="Times New Roman" w:hAnsi="Times New Roman" w:cs="Times New Roman"/>
            <w:color w:val="000000"/>
            <w:sz w:val="24"/>
            <w:szCs w:val="24"/>
            <w:lang w:val="en-US" w:eastAsia="de-DE"/>
          </w:rPr>
          <w:t xml:space="preserve"> </w:t>
        </w:r>
      </w:ins>
      <w:del w:id="380" w:author="Lotz, Christin" w:date="2024-04-22T22:05:00Z">
        <w:r w:rsidRPr="00884C3E" w:rsidDel="002E26CC">
          <w:rPr>
            <w:rFonts w:ascii="Times New Roman" w:eastAsia="Times New Roman" w:hAnsi="Times New Roman" w:cs="Times New Roman"/>
            <w:color w:val="000000"/>
            <w:sz w:val="24"/>
            <w:szCs w:val="24"/>
            <w:lang w:val="en-US" w:eastAsia="de-DE"/>
          </w:rPr>
          <w:delText>reported higher disruption</w:delText>
        </w:r>
        <w:r w:rsidDel="002E26CC">
          <w:rPr>
            <w:rFonts w:ascii="Times New Roman" w:eastAsia="Times New Roman" w:hAnsi="Times New Roman" w:cs="Times New Roman"/>
            <w:color w:val="000000"/>
            <w:sz w:val="24"/>
            <w:szCs w:val="24"/>
            <w:lang w:val="en-US" w:eastAsia="de-DE"/>
          </w:rPr>
          <w:delText xml:space="preserve"> appraisal</w:delText>
        </w:r>
        <w:r w:rsidRPr="00884C3E" w:rsidDel="002E26CC">
          <w:rPr>
            <w:rFonts w:ascii="Times New Roman" w:eastAsia="Times New Roman" w:hAnsi="Times New Roman" w:cs="Times New Roman"/>
            <w:color w:val="000000"/>
            <w:sz w:val="24"/>
            <w:szCs w:val="24"/>
            <w:lang w:val="en-US" w:eastAsia="de-DE"/>
          </w:rPr>
          <w:delText xml:space="preserve"> </w:delText>
        </w:r>
      </w:del>
      <w:del w:id="381" w:author="Deiglmayr, Anne" w:date="2024-04-23T12:55:00Z">
        <w:r w:rsidRPr="00884C3E" w:rsidDel="0004243F">
          <w:rPr>
            <w:rFonts w:ascii="Times New Roman" w:eastAsia="Times New Roman" w:hAnsi="Times New Roman" w:cs="Times New Roman"/>
            <w:color w:val="000000"/>
            <w:sz w:val="24"/>
            <w:szCs w:val="24"/>
            <w:lang w:val="en-US" w:eastAsia="de-DE"/>
          </w:rPr>
          <w:delText>(</w:delText>
        </w:r>
      </w:del>
      <w:r w:rsidRPr="00884C3E">
        <w:rPr>
          <w:rFonts w:ascii="Times New Roman" w:eastAsia="Times New Roman" w:hAnsi="Times New Roman" w:cs="Times New Roman"/>
          <w:color w:val="000000"/>
          <w:sz w:val="24"/>
          <w:szCs w:val="24"/>
          <w:lang w:val="en-US" w:eastAsia="de-DE"/>
        </w:rPr>
        <w:t>controlling for all other factors</w:t>
      </w:r>
      <w:del w:id="382" w:author="Deiglmayr, Anne" w:date="2024-04-23T12:56:00Z">
        <w:r w:rsidRPr="00884C3E" w:rsidDel="0004243F">
          <w:rPr>
            <w:rFonts w:ascii="Times New Roman" w:eastAsia="Times New Roman" w:hAnsi="Times New Roman" w:cs="Times New Roman"/>
            <w:color w:val="000000"/>
            <w:sz w:val="24"/>
            <w:szCs w:val="24"/>
            <w:lang w:val="en-US" w:eastAsia="de-DE"/>
          </w:rPr>
          <w:delText>)</w:delText>
        </w:r>
      </w:del>
      <w:r w:rsidRPr="00884C3E">
        <w:rPr>
          <w:rFonts w:ascii="Times New Roman" w:eastAsia="Times New Roman" w:hAnsi="Times New Roman" w:cs="Times New Roman"/>
          <w:color w:val="000000"/>
          <w:sz w:val="24"/>
          <w:szCs w:val="24"/>
          <w:lang w:val="en-US" w:eastAsia="de-DE"/>
        </w:rPr>
        <w:t>.</w:t>
      </w:r>
      <w:r w:rsidR="005E6CD5">
        <w:rPr>
          <w:rFonts w:ascii="Times New Roman" w:eastAsia="Times New Roman" w:hAnsi="Times New Roman" w:cs="Times New Roman"/>
          <w:color w:val="000000"/>
          <w:sz w:val="24"/>
          <w:szCs w:val="24"/>
          <w:lang w:val="en-US" w:eastAsia="de-DE"/>
        </w:rPr>
        <w:t xml:space="preserve"> </w:t>
      </w:r>
      <w:commentRangeStart w:id="383"/>
      <w:commentRangeStart w:id="384"/>
      <w:commentRangeStart w:id="385"/>
      <w:r w:rsidR="00D502A5">
        <w:rPr>
          <w:rFonts w:ascii="Times New Roman" w:eastAsia="Times New Roman" w:hAnsi="Times New Roman" w:cs="Times New Roman"/>
          <w:color w:val="000000"/>
          <w:sz w:val="24"/>
          <w:szCs w:val="24"/>
          <w:lang w:val="en-US" w:eastAsia="de-DE"/>
        </w:rPr>
        <w:t>This finding is in line with Hypothesis 2d.</w:t>
      </w:r>
      <w:commentRangeEnd w:id="383"/>
      <w:r w:rsidR="002E26CC">
        <w:rPr>
          <w:rStyle w:val="Kommentarzeichen"/>
        </w:rPr>
        <w:commentReference w:id="383"/>
      </w:r>
      <w:commentRangeEnd w:id="384"/>
      <w:r w:rsidR="0004243F">
        <w:rPr>
          <w:rStyle w:val="Kommentarzeichen"/>
        </w:rPr>
        <w:commentReference w:id="384"/>
      </w:r>
      <w:commentRangeEnd w:id="385"/>
      <w:r w:rsidR="006807BB">
        <w:rPr>
          <w:rStyle w:val="Kommentarzeichen"/>
        </w:rPr>
        <w:commentReference w:id="385"/>
      </w:r>
      <w:commentRangeEnd w:id="370"/>
      <w:r w:rsidR="006807BB">
        <w:rPr>
          <w:rStyle w:val="Kommentarzeichen"/>
        </w:rPr>
        <w:commentReference w:id="370"/>
      </w:r>
    </w:p>
    <w:p w14:paraId="2FF7FB90" w14:textId="6886C218" w:rsidR="00E220B7" w:rsidRDefault="00D502A5" w:rsidP="00D44633">
      <w:pPr>
        <w:spacing w:before="120" w:after="0" w:line="360" w:lineRule="auto"/>
        <w:rPr>
          <w:rFonts w:ascii="Times New Roman" w:eastAsia="Times New Roman" w:hAnsi="Times New Roman" w:cs="Times New Roman"/>
          <w:color w:val="000000"/>
          <w:sz w:val="24"/>
          <w:szCs w:val="24"/>
          <w:lang w:val="en-US" w:eastAsia="de-DE"/>
        </w:rPr>
      </w:pPr>
      <w:commentRangeStart w:id="386"/>
      <w:commentRangeStart w:id="387"/>
      <w:commentRangeStart w:id="388"/>
      <w:r w:rsidRPr="00884C3E">
        <w:rPr>
          <w:rFonts w:ascii="Times New Roman" w:eastAsia="Times New Roman" w:hAnsi="Times New Roman" w:cs="Times New Roman"/>
          <w:color w:val="000000"/>
          <w:sz w:val="24"/>
          <w:szCs w:val="24"/>
          <w:lang w:val="en-US" w:eastAsia="de-DE"/>
        </w:rPr>
        <w:t xml:space="preserve">Furthermore, </w:t>
      </w:r>
      <w:commentRangeEnd w:id="386"/>
      <w:r w:rsidR="00770BCE">
        <w:rPr>
          <w:rStyle w:val="Kommentarzeichen"/>
        </w:rPr>
        <w:commentReference w:id="386"/>
      </w:r>
      <w:r w:rsidR="00660517">
        <w:rPr>
          <w:rFonts w:ascii="Times New Roman" w:eastAsia="Times New Roman" w:hAnsi="Times New Roman" w:cs="Times New Roman"/>
          <w:color w:val="000000"/>
          <w:sz w:val="24"/>
          <w:szCs w:val="24"/>
          <w:lang w:val="en-US" w:eastAsia="de-DE"/>
        </w:rPr>
        <w:t xml:space="preserve">teaching experience significantly predicted the </w:t>
      </w:r>
      <w:ins w:id="389" w:author="Lotz, Christin" w:date="2024-04-22T22:07:00Z">
        <w:r w:rsidR="002E26CC">
          <w:rPr>
            <w:rFonts w:ascii="Times New Roman" w:eastAsia="Times New Roman" w:hAnsi="Times New Roman" w:cs="Times New Roman"/>
            <w:color w:val="000000"/>
            <w:sz w:val="24"/>
            <w:szCs w:val="24"/>
            <w:lang w:val="en-US" w:eastAsia="de-DE"/>
          </w:rPr>
          <w:t>mean slope</w:t>
        </w:r>
      </w:ins>
      <w:del w:id="390" w:author="Lotz, Christin" w:date="2024-04-22T22:07:00Z">
        <w:r w:rsidR="00660517" w:rsidDel="002E26CC">
          <w:rPr>
            <w:rFonts w:ascii="Times New Roman" w:eastAsia="Times New Roman" w:hAnsi="Times New Roman" w:cs="Times New Roman"/>
            <w:color w:val="000000"/>
            <w:sz w:val="24"/>
            <w:szCs w:val="24"/>
            <w:lang w:val="en-US" w:eastAsia="de-DE"/>
          </w:rPr>
          <w:delText>magnitude of participants’ HR increase only</w:delText>
        </w:r>
      </w:del>
      <w:r w:rsidR="00660517">
        <w:rPr>
          <w:rFonts w:ascii="Times New Roman" w:eastAsia="Times New Roman" w:hAnsi="Times New Roman" w:cs="Times New Roman"/>
          <w:color w:val="000000"/>
          <w:sz w:val="24"/>
          <w:szCs w:val="24"/>
          <w:lang w:val="en-US" w:eastAsia="de-DE"/>
        </w:rPr>
        <w:t xml:space="preserve">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less steep HR </w:t>
      </w:r>
      <w:del w:id="391" w:author="Lotz, Christin" w:date="2024-04-22T22:07:00Z">
        <w:r w:rsidR="00660517" w:rsidRPr="00B44866" w:rsidDel="00770BCE">
          <w:rPr>
            <w:rFonts w:ascii="Times New Roman" w:eastAsia="Times New Roman" w:hAnsi="Times New Roman" w:cs="Times New Roman"/>
            <w:color w:val="000000"/>
            <w:sz w:val="24"/>
            <w:szCs w:val="24"/>
            <w:lang w:val="en-US" w:eastAsia="de-DE"/>
          </w:rPr>
          <w:delText xml:space="preserve">changes </w:delText>
        </w:r>
      </w:del>
      <w:ins w:id="392" w:author="Lotz, Christin" w:date="2024-04-22T22:07:00Z">
        <w:r w:rsidR="00770BCE">
          <w:rPr>
            <w:rFonts w:ascii="Times New Roman" w:eastAsia="Times New Roman" w:hAnsi="Times New Roman" w:cs="Times New Roman"/>
            <w:color w:val="000000"/>
            <w:sz w:val="24"/>
            <w:szCs w:val="24"/>
            <w:lang w:val="en-US" w:eastAsia="de-DE"/>
          </w:rPr>
          <w:t>in</w:t>
        </w:r>
      </w:ins>
      <w:ins w:id="393" w:author="Lotz, Christin" w:date="2024-04-22T22:08:00Z">
        <w:r w:rsidR="00770BCE">
          <w:rPr>
            <w:rFonts w:ascii="Times New Roman" w:eastAsia="Times New Roman" w:hAnsi="Times New Roman" w:cs="Times New Roman"/>
            <w:color w:val="000000"/>
            <w:sz w:val="24"/>
            <w:szCs w:val="24"/>
            <w:lang w:val="en-US" w:eastAsia="de-DE"/>
          </w:rPr>
          <w:t>crease</w:t>
        </w:r>
      </w:ins>
      <w:ins w:id="394" w:author="Lotz, Christin" w:date="2024-04-22T22:07:00Z">
        <w:r w:rsidR="00770BCE" w:rsidRPr="00B44866">
          <w:rPr>
            <w:rFonts w:ascii="Times New Roman" w:eastAsia="Times New Roman" w:hAnsi="Times New Roman" w:cs="Times New Roman"/>
            <w:color w:val="000000"/>
            <w:sz w:val="24"/>
            <w:szCs w:val="24"/>
            <w:lang w:val="en-US" w:eastAsia="de-DE"/>
          </w:rPr>
          <w:t xml:space="preserve"> </w:t>
        </w:r>
      </w:ins>
      <w:r w:rsidR="00660517" w:rsidRPr="00B44866">
        <w:rPr>
          <w:rFonts w:ascii="Times New Roman" w:eastAsia="Times New Roman" w:hAnsi="Times New Roman" w:cs="Times New Roman"/>
          <w:color w:val="000000"/>
          <w:sz w:val="24"/>
          <w:szCs w:val="24"/>
          <w:lang w:val="en-US" w:eastAsia="de-DE"/>
        </w:rPr>
        <w:t>in teachers with more teaching experience.</w:t>
      </w:r>
      <w:commentRangeEnd w:id="387"/>
      <w:r w:rsidR="0008058C">
        <w:rPr>
          <w:rStyle w:val="Kommentarzeichen"/>
        </w:rPr>
        <w:commentReference w:id="387"/>
      </w:r>
      <w:commentRangeEnd w:id="388"/>
      <w:r w:rsidR="00770BCE">
        <w:rPr>
          <w:rStyle w:val="Kommentarzeichen"/>
        </w:rPr>
        <w:commentReference w:id="388"/>
      </w:r>
    </w:p>
    <w:p w14:paraId="00335050" w14:textId="77777777"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7334DEE1"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ED7D9C">
        <w:rPr>
          <w:rFonts w:ascii="Times New Roman" w:eastAsia="Times New Roman" w:hAnsi="Times New Roman" w:cs="Times New Roman"/>
          <w:i/>
          <w:iCs/>
          <w:color w:val="000000"/>
          <w:sz w:val="24"/>
          <w:szCs w:val="24"/>
          <w:lang w:val="en-US" w:eastAsia="de-DE"/>
        </w:rPr>
        <w:t>Mean Slopes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Predictor Variables </w:t>
      </w:r>
      <w:ins w:id="395" w:author="Lotz, Christin" w:date="2024-04-22T21:58:00Z">
        <w:r w:rsidR="002E26CC">
          <w:rPr>
            <w:rFonts w:ascii="Times New Roman" w:eastAsia="Times New Roman" w:hAnsi="Times New Roman" w:cs="Times New Roman"/>
            <w:i/>
            <w:iCs/>
            <w:color w:val="000000"/>
            <w:sz w:val="24"/>
            <w:szCs w:val="24"/>
            <w:lang w:val="en-US" w:eastAsia="de-DE"/>
          </w:rPr>
          <w:t xml:space="preserve">of </w:t>
        </w:r>
      </w:ins>
      <w:r>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and C</w:t>
      </w:r>
      <w:r w:rsidRPr="00CF700B">
        <w:rPr>
          <w:rFonts w:ascii="Times New Roman" w:eastAsia="Times New Roman" w:hAnsi="Times New Roman" w:cs="Times New Roman"/>
          <w:i/>
          <w:iCs/>
          <w:color w:val="000000"/>
          <w:sz w:val="24"/>
          <w:szCs w:val="24"/>
          <w:lang w:val="en-US" w:eastAsia="de-DE"/>
        </w:rPr>
        <w:t xml:space="preserve">onfidence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for the Five Intervals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0912C4"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35D56867"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7"/>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20E155A5"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of S</w:t>
      </w:r>
      <w:r w:rsidRPr="00652F54">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ean H</w:t>
      </w:r>
      <w:r>
        <w:rPr>
          <w:rFonts w:ascii="Times New Roman" w:eastAsia="Times New Roman" w:hAnsi="Times New Roman" w:cs="Times New Roman"/>
          <w:i/>
          <w:iCs/>
          <w:color w:val="000000"/>
          <w:sz w:val="24"/>
          <w:szCs w:val="24"/>
          <w:lang w:val="en-US" w:eastAsia="de-DE"/>
        </w:rPr>
        <w:t xml:space="preserve">eart </w:t>
      </w:r>
      <w:r w:rsidRPr="00652F5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w:t>
      </w:r>
      <w:ins w:id="396" w:author="Lotz, Christin" w:date="2024-04-22T22:10:00Z">
        <w:r w:rsidR="00770BCE">
          <w:rPr>
            <w:rFonts w:ascii="Times New Roman" w:eastAsia="Times New Roman" w:hAnsi="Times New Roman" w:cs="Times New Roman"/>
            <w:i/>
            <w:iCs/>
            <w:color w:val="000000"/>
            <w:sz w:val="24"/>
            <w:szCs w:val="24"/>
            <w:lang w:val="en-US" w:eastAsia="de-DE"/>
          </w:rPr>
          <w:t xml:space="preserve">Mean </w:t>
        </w:r>
      </w:ins>
      <w:r>
        <w:rPr>
          <w:rFonts w:ascii="Times New Roman" w:eastAsia="Times New Roman" w:hAnsi="Times New Roman" w:cs="Times New Roman"/>
          <w:i/>
          <w:iCs/>
          <w:color w:val="000000"/>
          <w:sz w:val="24"/>
          <w:szCs w:val="24"/>
          <w:lang w:val="en-US" w:eastAsia="de-DE"/>
        </w:rPr>
        <w:t xml:space="preserve">Slopes Predicted by Teaching Experience, Disruption Appraisal, and Confidence Appraisal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the Five Intervals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0912C4"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58B4DEB7"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ins w:id="397" w:author="Lotz, Christin" w:date="2024-04-22T22:10:00Z">
              <w:r w:rsidR="00770BCE">
                <w:rPr>
                  <w:rFonts w:ascii="Times New Roman" w:eastAsia="Times New Roman" w:hAnsi="Times New Roman" w:cs="Times New Roman"/>
                  <w:i/>
                  <w:iCs/>
                  <w:color w:val="000000"/>
                  <w:sz w:val="20"/>
                  <w:szCs w:val="20"/>
                  <w:lang w:val="en-US" w:eastAsia="de-DE"/>
                </w:rPr>
                <w:t xml:space="preserve">Mean </w:t>
              </w:r>
            </w:ins>
            <w:r w:rsidRPr="003D7B5A">
              <w:rPr>
                <w:rFonts w:ascii="Times New Roman" w:eastAsia="Times New Roman" w:hAnsi="Times New Roman" w:cs="Times New Roman"/>
                <w:i/>
                <w:iCs/>
                <w:color w:val="000000"/>
                <w:sz w:val="20"/>
                <w:szCs w:val="20"/>
                <w:lang w:val="en-US" w:eastAsia="de-DE"/>
              </w:rPr>
              <w:t>Slopes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60" w:type="dxa"/>
            <w:gridSpan w:val="2"/>
          </w:tcPr>
          <w:p w14:paraId="51026AFC" w14:textId="511BF345" w:rsidR="00D44633" w:rsidRPr="003D7B5A" w:rsidRDefault="00770BCE" w:rsidP="00D30895">
            <w:pPr>
              <w:rPr>
                <w:rFonts w:ascii="Times New Roman" w:eastAsia="Times New Roman" w:hAnsi="Times New Roman" w:cs="Times New Roman"/>
                <w:sz w:val="20"/>
                <w:szCs w:val="20"/>
                <w:lang w:eastAsia="de-DE"/>
              </w:rPr>
            </w:pPr>
            <w:ins w:id="398" w:author="Lotz, Christin" w:date="2024-04-22T22:10:00Z">
              <w:r>
                <w:rPr>
                  <w:rFonts w:ascii="Times New Roman" w:eastAsia="Times New Roman" w:hAnsi="Times New Roman" w:cs="Times New Roman"/>
                  <w:sz w:val="20"/>
                  <w:szCs w:val="20"/>
                  <w:lang w:eastAsia="de-DE"/>
                </w:rPr>
                <w:t xml:space="preserve">Mean </w:t>
              </w:r>
            </w:ins>
            <w:proofErr w:type="spellStart"/>
            <w:r w:rsidR="00D44633">
              <w:rPr>
                <w:rFonts w:ascii="Times New Roman" w:eastAsia="Times New Roman" w:hAnsi="Times New Roman" w:cs="Times New Roman"/>
                <w:sz w:val="20"/>
                <w:szCs w:val="20"/>
                <w:lang w:eastAsia="de-DE"/>
              </w:rPr>
              <w:t>Slope</w:t>
            </w:r>
            <w:proofErr w:type="spellEnd"/>
            <w:del w:id="399" w:author="Lotz, Christin" w:date="2024-04-22T22:10:00Z">
              <w:r w:rsidR="00D44633" w:rsidDel="00770BCE">
                <w:rPr>
                  <w:rFonts w:ascii="Times New Roman" w:eastAsia="Times New Roman" w:hAnsi="Times New Roman" w:cs="Times New Roman"/>
                  <w:sz w:val="20"/>
                  <w:szCs w:val="20"/>
                  <w:lang w:eastAsia="de-DE"/>
                </w:rPr>
                <w:delText>s</w:delText>
              </w:r>
            </w:del>
          </w:p>
        </w:tc>
        <w:tc>
          <w:tcPr>
            <w:tcW w:w="1559" w:type="dxa"/>
            <w:gridSpan w:val="2"/>
          </w:tcPr>
          <w:p w14:paraId="64CF28E6"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3"/>
          </w:tcPr>
          <w:p w14:paraId="7A60FA36" w14:textId="1EE3CFC1" w:rsidR="00D44633" w:rsidRPr="003D7B5A" w:rsidRDefault="00770BCE" w:rsidP="00D30895">
            <w:pPr>
              <w:rPr>
                <w:rFonts w:ascii="Times New Roman" w:eastAsia="Times New Roman" w:hAnsi="Times New Roman" w:cs="Times New Roman"/>
                <w:sz w:val="20"/>
                <w:szCs w:val="20"/>
                <w:lang w:eastAsia="de-DE"/>
              </w:rPr>
            </w:pPr>
            <w:ins w:id="400" w:author="Lotz, Christin" w:date="2024-04-22T22:10:00Z">
              <w:r>
                <w:rPr>
                  <w:rFonts w:ascii="Times New Roman" w:eastAsia="Times New Roman" w:hAnsi="Times New Roman" w:cs="Times New Roman"/>
                  <w:sz w:val="20"/>
                  <w:szCs w:val="20"/>
                  <w:lang w:eastAsia="de-DE"/>
                </w:rPr>
                <w:t xml:space="preserve">Mean </w:t>
              </w:r>
              <w:proofErr w:type="spellStart"/>
              <w:r>
                <w:rPr>
                  <w:rFonts w:ascii="Times New Roman" w:eastAsia="Times New Roman" w:hAnsi="Times New Roman" w:cs="Times New Roman"/>
                  <w:sz w:val="20"/>
                  <w:szCs w:val="20"/>
                  <w:lang w:eastAsia="de-DE"/>
                </w:rPr>
                <w:t>Slope</w:t>
              </w:r>
            </w:ins>
            <w:proofErr w:type="spellEnd"/>
            <w:del w:id="401" w:author="Lotz, Christin" w:date="2024-04-22T22:10:00Z">
              <w:r w:rsidR="00D44633" w:rsidDel="00770BCE">
                <w:rPr>
                  <w:rFonts w:ascii="Times New Roman" w:eastAsia="Times New Roman" w:hAnsi="Times New Roman" w:cs="Times New Roman"/>
                  <w:sz w:val="20"/>
                  <w:szCs w:val="20"/>
                  <w:lang w:eastAsia="de-DE"/>
                </w:rPr>
                <w:delText>Slopes</w:delText>
              </w:r>
            </w:del>
          </w:p>
        </w:tc>
        <w:tc>
          <w:tcPr>
            <w:tcW w:w="1488" w:type="dxa"/>
            <w:gridSpan w:val="2"/>
          </w:tcPr>
          <w:p w14:paraId="756BD0B7"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489" w:type="dxa"/>
            <w:gridSpan w:val="3"/>
          </w:tcPr>
          <w:p w14:paraId="4432FA49" w14:textId="341FF0D3" w:rsidR="00D44633" w:rsidRPr="003D7B5A" w:rsidRDefault="00770BCE" w:rsidP="00D30895">
            <w:pPr>
              <w:rPr>
                <w:rFonts w:ascii="Times New Roman" w:eastAsia="Times New Roman" w:hAnsi="Times New Roman" w:cs="Times New Roman"/>
                <w:sz w:val="20"/>
                <w:szCs w:val="20"/>
                <w:lang w:eastAsia="de-DE"/>
              </w:rPr>
            </w:pPr>
            <w:ins w:id="402" w:author="Lotz, Christin" w:date="2024-04-22T22:10:00Z">
              <w:r>
                <w:rPr>
                  <w:rFonts w:ascii="Times New Roman" w:eastAsia="Times New Roman" w:hAnsi="Times New Roman" w:cs="Times New Roman"/>
                  <w:sz w:val="20"/>
                  <w:szCs w:val="20"/>
                  <w:lang w:eastAsia="de-DE"/>
                </w:rPr>
                <w:t xml:space="preserve">Mean </w:t>
              </w:r>
              <w:proofErr w:type="spellStart"/>
              <w:r>
                <w:rPr>
                  <w:rFonts w:ascii="Times New Roman" w:eastAsia="Times New Roman" w:hAnsi="Times New Roman" w:cs="Times New Roman"/>
                  <w:sz w:val="20"/>
                  <w:szCs w:val="20"/>
                  <w:lang w:eastAsia="de-DE"/>
                </w:rPr>
                <w:t>Slope</w:t>
              </w:r>
            </w:ins>
            <w:proofErr w:type="spellEnd"/>
            <w:del w:id="403" w:author="Lotz, Christin" w:date="2024-04-22T22:10:00Z">
              <w:r w:rsidR="00D44633" w:rsidDel="00770BCE">
                <w:rPr>
                  <w:rFonts w:ascii="Times New Roman" w:eastAsia="Times New Roman" w:hAnsi="Times New Roman" w:cs="Times New Roman"/>
                  <w:sz w:val="20"/>
                  <w:szCs w:val="20"/>
                  <w:lang w:eastAsia="de-DE"/>
                </w:rPr>
                <w:delText>Slopes</w:delText>
              </w:r>
            </w:del>
          </w:p>
        </w:tc>
        <w:tc>
          <w:tcPr>
            <w:tcW w:w="1559" w:type="dxa"/>
            <w:gridSpan w:val="2"/>
          </w:tcPr>
          <w:p w14:paraId="72B89B75"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2"/>
          </w:tcPr>
          <w:p w14:paraId="2F30C8A6" w14:textId="277F6699" w:rsidR="00D44633" w:rsidRPr="003D7B5A" w:rsidRDefault="00770BCE" w:rsidP="00D30895">
            <w:pPr>
              <w:rPr>
                <w:rFonts w:ascii="Times New Roman" w:eastAsia="Times New Roman" w:hAnsi="Times New Roman" w:cs="Times New Roman"/>
                <w:sz w:val="20"/>
                <w:szCs w:val="20"/>
                <w:lang w:eastAsia="de-DE"/>
              </w:rPr>
            </w:pPr>
            <w:ins w:id="404" w:author="Lotz, Christin" w:date="2024-04-22T22:10:00Z">
              <w:r>
                <w:rPr>
                  <w:rFonts w:ascii="Times New Roman" w:eastAsia="Times New Roman" w:hAnsi="Times New Roman" w:cs="Times New Roman"/>
                  <w:sz w:val="20"/>
                  <w:szCs w:val="20"/>
                  <w:lang w:eastAsia="de-DE"/>
                </w:rPr>
                <w:t xml:space="preserve">Mean </w:t>
              </w:r>
              <w:proofErr w:type="spellStart"/>
              <w:r>
                <w:rPr>
                  <w:rFonts w:ascii="Times New Roman" w:eastAsia="Times New Roman" w:hAnsi="Times New Roman" w:cs="Times New Roman"/>
                  <w:sz w:val="20"/>
                  <w:szCs w:val="20"/>
                  <w:lang w:eastAsia="de-DE"/>
                </w:rPr>
                <w:t>Slope</w:t>
              </w:r>
            </w:ins>
            <w:proofErr w:type="spellEnd"/>
            <w:del w:id="405" w:author="Lotz, Christin" w:date="2024-04-22T22:10:00Z">
              <w:r w:rsidR="00D44633" w:rsidDel="00770BCE">
                <w:rPr>
                  <w:rFonts w:ascii="Times New Roman" w:eastAsia="Times New Roman" w:hAnsi="Times New Roman" w:cs="Times New Roman"/>
                  <w:sz w:val="20"/>
                  <w:szCs w:val="20"/>
                  <w:lang w:eastAsia="de-DE"/>
                </w:rPr>
                <w:delText>Slopes</w:delText>
              </w:r>
            </w:del>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77777777" w:rsidR="00D44633" w:rsidRPr="00902F45" w:rsidRDefault="00D44633" w:rsidP="00D30895">
            <w:pPr>
              <w:rPr>
                <w:rFonts w:ascii="Times New Roman" w:eastAsia="Times New Roman" w:hAnsi="Times New Roman" w:cs="Times New Roman"/>
                <w:b/>
                <w:bCs/>
                <w:sz w:val="20"/>
                <w:szCs w:val="20"/>
                <w:lang w:eastAsia="de-DE"/>
              </w:rPr>
            </w:pPr>
            <w:r w:rsidRPr="00902F45">
              <w:rPr>
                <w:rFonts w:ascii="Times New Roman" w:eastAsia="Times New Roman" w:hAnsi="Times New Roman" w:cs="Times New Roman"/>
                <w:b/>
                <w:bCs/>
                <w:sz w:val="20"/>
                <w:szCs w:val="20"/>
                <w:lang w:eastAsia="de-DE"/>
              </w:rPr>
              <w:t xml:space="preserve">(1) </w:t>
            </w:r>
            <w:proofErr w:type="spellStart"/>
            <w:r w:rsidRPr="00902F45">
              <w:rPr>
                <w:rFonts w:ascii="Times New Roman" w:eastAsia="Times New Roman" w:hAnsi="Times New Roman" w:cs="Times New Roman"/>
                <w:b/>
                <w:bCs/>
                <w:sz w:val="20"/>
                <w:szCs w:val="20"/>
                <w:lang w:eastAsia="de-DE"/>
              </w:rPr>
              <w:t>Pre</w:t>
            </w:r>
            <w:proofErr w:type="spellEnd"/>
            <w:r w:rsidRPr="00902F45">
              <w:rPr>
                <w:rFonts w:ascii="Times New Roman" w:eastAsia="Times New Roman" w:hAnsi="Times New Roman" w:cs="Times New Roman"/>
                <w:b/>
                <w:bCs/>
                <w:sz w:val="20"/>
                <w:szCs w:val="20"/>
                <w:lang w:eastAsia="de-DE"/>
              </w:rPr>
              <w:t>-Teaching Interval</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lastRenderedPageBreak/>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In Model 1, </w:t>
            </w:r>
            <w:commentRangeStart w:id="406"/>
            <w:r w:rsidRPr="00902F45">
              <w:rPr>
                <w:rFonts w:ascii="Times New Roman" w:eastAsia="Times New Roman" w:hAnsi="Times New Roman" w:cs="Times New Roman"/>
                <w:color w:val="000000"/>
                <w:sz w:val="20"/>
                <w:szCs w:val="20"/>
                <w:lang w:val="en-US" w:eastAsia="de-DE"/>
              </w:rPr>
              <w:t xml:space="preserve">standardized mean HR </w:t>
            </w:r>
            <w:commentRangeEnd w:id="406"/>
            <w:r w:rsidR="00770BCE">
              <w:rPr>
                <w:rStyle w:val="Kommentarzeichen"/>
              </w:rPr>
              <w:commentReference w:id="406"/>
            </w:r>
            <w:r w:rsidRPr="00902F45">
              <w:rPr>
                <w:rFonts w:ascii="Times New Roman" w:eastAsia="Times New Roman" w:hAnsi="Times New Roman" w:cs="Times New Roman"/>
                <w:color w:val="000000"/>
                <w:sz w:val="20"/>
                <w:szCs w:val="20"/>
                <w:lang w:val="en-US" w:eastAsia="de-DE"/>
              </w:rPr>
              <w:t>was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01AE9FD5" w14:textId="77777777"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407"/>
      <w:commentRangeStart w:id="408"/>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407"/>
      <w:r>
        <w:rPr>
          <w:rStyle w:val="Kommentarzeichen"/>
        </w:rPr>
        <w:commentReference w:id="407"/>
      </w:r>
      <w:commentRangeEnd w:id="408"/>
      <w:r w:rsidR="00B7732B">
        <w:rPr>
          <w:rStyle w:val="Kommentarzeichen"/>
        </w:rPr>
        <w:commentReference w:id="408"/>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tz, Christin" w:date="2024-04-22T16:25:00Z" w:initials="LC">
    <w:p w14:paraId="6185D747" w14:textId="77777777" w:rsidR="009819B3" w:rsidRDefault="009819B3">
      <w:pPr>
        <w:pStyle w:val="Kommentartext"/>
      </w:pPr>
      <w:r>
        <w:rPr>
          <w:rStyle w:val="Kommentarzeichen"/>
        </w:rPr>
        <w:annotationRef/>
      </w:r>
      <w:proofErr w:type="spellStart"/>
      <w:r>
        <w:t>Alrighty</w:t>
      </w:r>
      <w:proofErr w:type="spellEnd"/>
      <w:r>
        <w:t xml:space="preserve">, bei der </w:t>
      </w:r>
      <w:proofErr w:type="spellStart"/>
      <w:r>
        <w:t>first</w:t>
      </w:r>
      <w:proofErr w:type="spellEnd"/>
      <w:r>
        <w:t xml:space="preserve"> </w:t>
      </w:r>
      <w:proofErr w:type="spellStart"/>
      <w:r>
        <w:t>page</w:t>
      </w:r>
      <w:proofErr w:type="spellEnd"/>
      <w:r>
        <w:t xml:space="preserve"> bin ich gerade etwas eskaliert. Die restlichen Teile werde ich nicht so detailliert bearbeiten.</w:t>
      </w:r>
    </w:p>
    <w:p w14:paraId="4AC5BFB0" w14:textId="77777777" w:rsidR="009819B3" w:rsidRDefault="009819B3">
      <w:pPr>
        <w:pStyle w:val="Kommentartext"/>
      </w:pPr>
      <w:r>
        <w:t xml:space="preserve">Aber die </w:t>
      </w:r>
      <w:proofErr w:type="spellStart"/>
      <w:r>
        <w:t>first</w:t>
      </w:r>
      <w:proofErr w:type="spellEnd"/>
      <w:r>
        <w:t xml:space="preserve"> </w:t>
      </w:r>
      <w:proofErr w:type="spellStart"/>
      <w:r>
        <w:t>page</w:t>
      </w:r>
      <w:proofErr w:type="spellEnd"/>
      <w:r>
        <w:t xml:space="preserve"> ist so wichtig, da ist es besser, so genau wie möglich zu optimieren. </w:t>
      </w:r>
    </w:p>
    <w:p w14:paraId="67EE9A0B" w14:textId="77777777" w:rsidR="009819B3" w:rsidRDefault="009819B3">
      <w:pPr>
        <w:pStyle w:val="Kommentartext"/>
      </w:pPr>
    </w:p>
    <w:p w14:paraId="2853FF35" w14:textId="77777777" w:rsidR="009819B3" w:rsidRDefault="009819B3">
      <w:pPr>
        <w:pStyle w:val="Kommentartext"/>
      </w:pPr>
      <w:r>
        <w:t>Wenn da jetzt Infos rausgefallen sind, die wichtig für den Artikel sind, aber an keiner anderen Stelle erscheinen, dann bitte wieder woanders dazuschreiben.</w:t>
      </w:r>
    </w:p>
    <w:p w14:paraId="18759C61" w14:textId="77777777" w:rsidR="009819B3" w:rsidRDefault="009819B3">
      <w:pPr>
        <w:pStyle w:val="Kommentartext"/>
      </w:pPr>
    </w:p>
    <w:p w14:paraId="033D3AAA" w14:textId="463556F2" w:rsidR="009819B3" w:rsidRDefault="009819B3">
      <w:pPr>
        <w:pStyle w:val="Kommentartext"/>
      </w:pPr>
      <w:r>
        <w:t xml:space="preserve">Generell: wenn Infos nur hier kamen, aber an keiner anderen Stelle, dann waren sie hier sowieso fehl am Platz.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Hier kommen wirklich nur die Essentials des Artikels rein. Als hättest du den Rest genommen und richtig dicken Sirup draus gekocht. </w:t>
      </w:r>
    </w:p>
  </w:comment>
  <w:comment w:id="1" w:author="Lotz, Christin" w:date="2024-04-22T16:22:00Z" w:initials="LC">
    <w:p w14:paraId="3819AE1B" w14:textId="43C4D104" w:rsidR="009819B3" w:rsidRDefault="009819B3">
      <w:pPr>
        <w:pStyle w:val="Kommentartext"/>
        <w:rPr>
          <w:noProof/>
        </w:rPr>
      </w:pPr>
      <w:r>
        <w:rPr>
          <w:rStyle w:val="Kommentarzeichen"/>
        </w:rPr>
        <w:annotationRef/>
      </w:r>
      <w:r w:rsidR="005173EC">
        <w:rPr>
          <w:noProof/>
        </w:rPr>
        <w:t>Ok, hier gehts mir noch etwas zu sehr drunter und drüber. An dem Absatz lass ich dich selbst noch et</w:t>
      </w:r>
      <w:r>
        <w:rPr>
          <w:noProof/>
        </w:rPr>
        <w:t>w</w:t>
      </w:r>
      <w:r w:rsidR="005173EC">
        <w:rPr>
          <w:noProof/>
        </w:rPr>
        <w:t xml:space="preserve">as besteln, damit </w:t>
      </w:r>
      <w:r>
        <w:rPr>
          <w:noProof/>
        </w:rPr>
        <w:t>die Stressprädiktorengeschchte runder wird und es</w:t>
      </w:r>
      <w:r w:rsidR="005173EC">
        <w:rPr>
          <w:noProof/>
        </w:rPr>
        <w:t xml:space="preserve"> geradliniger zum nächstren Absatz geht.</w:t>
      </w:r>
    </w:p>
    <w:p w14:paraId="70936F93" w14:textId="77777777" w:rsidR="009819B3" w:rsidRDefault="009819B3">
      <w:pPr>
        <w:pStyle w:val="Kommentartext"/>
        <w:rPr>
          <w:noProof/>
        </w:rPr>
      </w:pPr>
    </w:p>
    <w:p w14:paraId="09437AE7" w14:textId="7B5666E3" w:rsidR="009819B3" w:rsidRDefault="005173EC">
      <w:pPr>
        <w:pStyle w:val="Kommentartext"/>
      </w:pPr>
      <w:r>
        <w:rPr>
          <w:noProof/>
        </w:rPr>
        <w:t>Vielleich sollte man auch schon explizit das Lazarusmodell benennen, damit das theoretisch wichtige MOdell, auf dass sich dann der Rest bezieht, schonmla benannt ist. Das mögen reviewer immer gerne, wenn man seine Ausführungen in ein theoretisches Modell einbettet.</w:t>
      </w:r>
    </w:p>
  </w:comment>
  <w:comment w:id="3" w:author="Deiglmayr, Anne" w:date="2024-04-04T14:06:00Z" w:initials="DA">
    <w:p w14:paraId="0D00B089" w14:textId="57D72BF2" w:rsidR="00D25B78" w:rsidRDefault="00D25B78">
      <w:pPr>
        <w:pStyle w:val="Kommentartext"/>
      </w:pPr>
      <w:r>
        <w:rPr>
          <w:rStyle w:val="Kommentarzeichen"/>
        </w:rPr>
        <w:annotationRef/>
      </w:r>
      <w:r>
        <w:t>kann</w:t>
      </w:r>
      <w:r w:rsidR="00B416C0">
        <w:t xml:space="preserve"> auch</w:t>
      </w:r>
      <w:r>
        <w:t xml:space="preserve"> weg</w:t>
      </w:r>
      <w:r w:rsidR="00B416C0">
        <w:t>, wenn muss…</w:t>
      </w:r>
    </w:p>
  </w:comment>
  <w:comment w:id="4" w:author="Lotz, Christin" w:date="2024-04-22T16:37:00Z" w:initials="LC">
    <w:p w14:paraId="2E34EF7F" w14:textId="77777777" w:rsidR="00DF12BB" w:rsidRDefault="00FC1A5D">
      <w:pPr>
        <w:pStyle w:val="Kommentartext"/>
      </w:pPr>
      <w:r>
        <w:rPr>
          <w:rStyle w:val="Kommentarzeichen"/>
        </w:rPr>
        <w:annotationRef/>
      </w:r>
      <w:r w:rsidR="00DF12BB">
        <w:t xml:space="preserve">Ich bin da etwas anderer Meinung. </w:t>
      </w:r>
    </w:p>
    <w:p w14:paraId="11537734" w14:textId="15594614" w:rsidR="00DF12BB" w:rsidRDefault="00DF12BB">
      <w:pPr>
        <w:pStyle w:val="Kommentartext"/>
      </w:pPr>
      <w:r>
        <w:t xml:space="preserve">Man könnte die beiden Methoden schon etwas genauer beschreiben. Insbesondere, was die </w:t>
      </w:r>
      <w:proofErr w:type="spellStart"/>
      <w:r>
        <w:t>nachteile</w:t>
      </w:r>
      <w:proofErr w:type="spellEnd"/>
      <w:r>
        <w:t xml:space="preserve"> der ECG ist und warum </w:t>
      </w:r>
      <w:proofErr w:type="spellStart"/>
      <w:r>
        <w:t>PPg</w:t>
      </w:r>
      <w:proofErr w:type="spellEnd"/>
      <w:r>
        <w:t xml:space="preserve"> besser für manche Kontexte wie </w:t>
      </w:r>
      <w:proofErr w:type="spellStart"/>
      <w:r>
        <w:t>education</w:t>
      </w:r>
      <w:proofErr w:type="spellEnd"/>
      <w:r>
        <w:t xml:space="preserve"> geeignet ist. </w:t>
      </w:r>
      <w:proofErr w:type="spellStart"/>
      <w:r>
        <w:t>Gerasde</w:t>
      </w:r>
      <w:proofErr w:type="spellEnd"/>
      <w:r>
        <w:t xml:space="preserve"> </w:t>
      </w:r>
      <w:proofErr w:type="spellStart"/>
      <w:r>
        <w:t>dsteht</w:t>
      </w:r>
      <w:proofErr w:type="spellEnd"/>
      <w:r>
        <w:t xml:space="preserve"> es nur so halb verloren da, ohne dass du die Methoden einordnest und sagst, warum das für unsere </w:t>
      </w:r>
      <w:proofErr w:type="spellStart"/>
      <w:r>
        <w:t>Fotschungsfragen</w:t>
      </w:r>
      <w:proofErr w:type="spellEnd"/>
      <w:r>
        <w:t xml:space="preserve"> wichtige Infos sind.</w:t>
      </w:r>
    </w:p>
    <w:p w14:paraId="1B944BC2" w14:textId="77777777" w:rsidR="00DF12BB" w:rsidRDefault="00DF12BB">
      <w:pPr>
        <w:pStyle w:val="Kommentartext"/>
      </w:pPr>
    </w:p>
    <w:p w14:paraId="46E9AAFC" w14:textId="7C3501A8" w:rsidR="00DF12BB" w:rsidRDefault="00DF12BB">
      <w:pPr>
        <w:pStyle w:val="Kommentartext"/>
      </w:pPr>
      <w:r>
        <w:t>Das würde dann auch besser zur Überschrift des Absatzes passen, wenn es dazu etwas ausführlicher sein würde.</w:t>
      </w:r>
    </w:p>
  </w:comment>
  <w:comment w:id="2" w:author="Mandy Klatt" w:date="2024-04-24T15:48:00Z" w:initials="MK">
    <w:p w14:paraId="104A4B5C" w14:textId="54651A2C" w:rsidR="00D97C76" w:rsidRDefault="00D97C76">
      <w:pPr>
        <w:pStyle w:val="Kommentartext"/>
      </w:pPr>
      <w:r>
        <w:rPr>
          <w:rStyle w:val="Kommentarzeichen"/>
        </w:rPr>
        <w:annotationRef/>
      </w:r>
      <w:r w:rsidR="00053DDC">
        <w:t>References</w:t>
      </w:r>
    </w:p>
  </w:comment>
  <w:comment w:id="5" w:author="Lotz, Christin" w:date="2024-04-22T16:46:00Z" w:initials="LC">
    <w:p w14:paraId="1E060CFE" w14:textId="32C64EF8" w:rsidR="00DF12BB" w:rsidRDefault="00DF12BB">
      <w:pPr>
        <w:pStyle w:val="Kommentartext"/>
      </w:pPr>
      <w:r>
        <w:rPr>
          <w:rStyle w:val="Kommentarzeichen"/>
        </w:rPr>
        <w:annotationRef/>
      </w:r>
      <w:r>
        <w:t xml:space="preserve">Hier fehlt noch der Link, warum genau </w:t>
      </w:r>
      <w:proofErr w:type="spellStart"/>
      <w:r>
        <w:t>sympathetic</w:t>
      </w:r>
      <w:proofErr w:type="spellEnd"/>
      <w:r>
        <w:t xml:space="preserve"> </w:t>
      </w:r>
      <w:proofErr w:type="spellStart"/>
      <w:r>
        <w:t>activation</w:t>
      </w:r>
      <w:proofErr w:type="spellEnd"/>
      <w:r>
        <w:t xml:space="preserve"> als Stress zu interpretieren ist. </w:t>
      </w:r>
    </w:p>
  </w:comment>
  <w:comment w:id="7" w:author="Mandy Klatt" w:date="2024-04-23T15:00:00Z" w:initials="MK">
    <w:p w14:paraId="35AD727E" w14:textId="05E2FF53" w:rsidR="004773AE" w:rsidRDefault="004773AE">
      <w:pPr>
        <w:pStyle w:val="Kommentartext"/>
      </w:pPr>
      <w:r>
        <w:rPr>
          <w:rStyle w:val="Kommentarzeichen"/>
        </w:rPr>
        <w:annotationRef/>
      </w:r>
      <w:r>
        <w:t xml:space="preserve">Pfeil anpassen bei TE + umbenennen -&gt; „Professional E“ </w:t>
      </w:r>
    </w:p>
  </w:comment>
  <w:comment w:id="8" w:author="Lotz, Christin" w:date="2024-04-22T17:15:00Z" w:initials="LC">
    <w:p w14:paraId="3D345DE0" w14:textId="7A2A8200" w:rsidR="002F159C" w:rsidRDefault="002F159C">
      <w:pPr>
        <w:pStyle w:val="Kommentartext"/>
      </w:pPr>
      <w:r>
        <w:rPr>
          <w:rStyle w:val="Kommentarzeichen"/>
        </w:rPr>
        <w:annotationRef/>
      </w:r>
      <w:r>
        <w:t xml:space="preserve">Was </w:t>
      </w:r>
      <w:proofErr w:type="spellStart"/>
      <w:r>
        <w:t>habne</w:t>
      </w:r>
      <w:proofErr w:type="spellEnd"/>
      <w:r>
        <w:t xml:space="preserve"> die </w:t>
      </w:r>
      <w:proofErr w:type="spellStart"/>
      <w:r>
        <w:t>studis</w:t>
      </w:r>
      <w:proofErr w:type="spellEnd"/>
      <w:r>
        <w:t xml:space="preserve"> gemacht? Nur zugehört, wie die Lehrperson unterrichtet hat oder haben die selbst eine Lernsituation gestaltet?</w:t>
      </w:r>
    </w:p>
  </w:comment>
  <w:comment w:id="9" w:author="Lotz, Christin" w:date="2024-04-22T17:15:00Z" w:initials="LC">
    <w:p w14:paraId="237F3DF4" w14:textId="0A13773B" w:rsidR="002F159C" w:rsidRDefault="002F159C">
      <w:pPr>
        <w:pStyle w:val="Kommentartext"/>
      </w:pPr>
      <w:r>
        <w:rPr>
          <w:rStyle w:val="Kommentarzeichen"/>
        </w:rPr>
        <w:annotationRef/>
      </w:r>
      <w:r>
        <w:t>Wie genau sah die aus?</w:t>
      </w:r>
    </w:p>
  </w:comment>
  <w:comment w:id="10" w:author="Lotz, Christin" w:date="2024-04-22T17:16:00Z" w:initials="LC">
    <w:p w14:paraId="2D0B53F8" w14:textId="77777777" w:rsidR="002F159C" w:rsidRDefault="002F159C">
      <w:pPr>
        <w:pStyle w:val="Kommentartext"/>
      </w:pPr>
      <w:r>
        <w:rPr>
          <w:rStyle w:val="Kommentarzeichen"/>
        </w:rPr>
        <w:annotationRef/>
      </w:r>
      <w:r>
        <w:t>Wenn wir hier sagen, welche Marke, dann sollte das auch bei Darnell gesagt werden.</w:t>
      </w:r>
    </w:p>
    <w:p w14:paraId="01EA6AB2" w14:textId="77777777" w:rsidR="002F159C" w:rsidRDefault="002F159C">
      <w:pPr>
        <w:pStyle w:val="Kommentartext"/>
      </w:pPr>
    </w:p>
    <w:p w14:paraId="4F26E1CF" w14:textId="1F1DB891" w:rsidR="002F159C" w:rsidRDefault="002F159C">
      <w:pPr>
        <w:pStyle w:val="Kommentartext"/>
      </w:pPr>
      <w:r>
        <w:t>Oder vielleicht besser an dieser Stelle noch gar keine Markennamen droppen.</w:t>
      </w:r>
    </w:p>
  </w:comment>
  <w:comment w:id="11" w:author="Lotz, Christin" w:date="2024-04-22T17:18:00Z" w:initials="LC">
    <w:p w14:paraId="023AE0A7" w14:textId="30636254" w:rsidR="002F159C" w:rsidRDefault="002F159C">
      <w:pPr>
        <w:pStyle w:val="Kommentartext"/>
      </w:pPr>
      <w:r>
        <w:rPr>
          <w:rStyle w:val="Kommentarzeichen"/>
        </w:rPr>
        <w:annotationRef/>
      </w:r>
      <w:r>
        <w:t xml:space="preserve">Hier </w:t>
      </w:r>
      <w:proofErr w:type="spellStart"/>
      <w:r>
        <w:t>brauchrt</w:t>
      </w:r>
      <w:proofErr w:type="spellEnd"/>
      <w:r>
        <w:t xml:space="preserve"> es noch mehr Infos, was das für Studies waren und was genau die stress-</w:t>
      </w:r>
      <w:proofErr w:type="spellStart"/>
      <w:r>
        <w:t>inducing</w:t>
      </w:r>
      <w:proofErr w:type="spellEnd"/>
      <w:r>
        <w:t xml:space="preserve"> </w:t>
      </w:r>
      <w:proofErr w:type="spellStart"/>
      <w:r>
        <w:t>tasks</w:t>
      </w:r>
      <w:proofErr w:type="spellEnd"/>
      <w:r>
        <w:t xml:space="preserve"> waren.</w:t>
      </w:r>
    </w:p>
  </w:comment>
  <w:comment w:id="16" w:author="Lotz, Christin" w:date="2024-04-22T17:02:00Z" w:initials="LC">
    <w:p w14:paraId="7BEB25F2" w14:textId="77777777" w:rsidR="00744791" w:rsidRDefault="00744791" w:rsidP="00744791">
      <w:pPr>
        <w:pStyle w:val="Kommentartext"/>
      </w:pPr>
      <w:r>
        <w:rPr>
          <w:rStyle w:val="Kommentarzeichen"/>
        </w:rPr>
        <w:annotationRef/>
      </w:r>
      <w:r>
        <w:t>Die dann hoffentlich auch erfolgreicher sind!</w:t>
      </w:r>
    </w:p>
    <w:p w14:paraId="071BA5C3" w14:textId="77777777" w:rsidR="00744791" w:rsidRDefault="00744791" w:rsidP="00744791">
      <w:pPr>
        <w:pStyle w:val="Kommentartext"/>
      </w:pPr>
    </w:p>
    <w:p w14:paraId="4AB2CC3B" w14:textId="77777777" w:rsidR="00744791" w:rsidRDefault="00744791" w:rsidP="00744791">
      <w:pPr>
        <w:pStyle w:val="Kommentartext"/>
      </w:pPr>
      <w:r>
        <w:t xml:space="preserve">Das müsste irgendwo noch mit rein, dass diese besseren </w:t>
      </w:r>
      <w:proofErr w:type="spellStart"/>
      <w:r>
        <w:t>skills</w:t>
      </w:r>
      <w:proofErr w:type="spellEnd"/>
      <w:r>
        <w:t xml:space="preserve">, dann dem stress entgegenwirken. Und dazu noch eine Begründung am besten am Beispiel </w:t>
      </w:r>
      <w:proofErr w:type="spellStart"/>
      <w:r>
        <w:t>disruptions</w:t>
      </w:r>
      <w:proofErr w:type="spellEnd"/>
      <w:r>
        <w:t>, warum diese besseren Skills dann dem Stress entgegenwirken.</w:t>
      </w:r>
    </w:p>
  </w:comment>
  <w:comment w:id="17" w:author="Lotz, Christin" w:date="2024-04-22T17:02:00Z" w:initials="LC">
    <w:p w14:paraId="4851DB95" w14:textId="77777777" w:rsidR="00744791" w:rsidRDefault="00744791" w:rsidP="00744791">
      <w:pPr>
        <w:pStyle w:val="Kommentartext"/>
      </w:pPr>
      <w:r>
        <w:rPr>
          <w:rStyle w:val="Kommentarzeichen"/>
        </w:rPr>
        <w:annotationRef/>
      </w:r>
      <w:r>
        <w:t xml:space="preserve">An irgendeiner Stelle sollte noch erwähnt werden, was der </w:t>
      </w:r>
      <w:proofErr w:type="spellStart"/>
      <w:r>
        <w:t>zusammenhang</w:t>
      </w:r>
      <w:proofErr w:type="spellEnd"/>
      <w:r>
        <w:t xml:space="preserve"> von Stress und </w:t>
      </w:r>
      <w:proofErr w:type="spellStart"/>
      <w:r>
        <w:t>burnout</w:t>
      </w:r>
      <w:proofErr w:type="spellEnd"/>
      <w:r>
        <w:t xml:space="preserve"> ist. Also Stress über längeren Zeitraum, mit dem nicht </w:t>
      </w:r>
      <w:proofErr w:type="spellStart"/>
      <w:r>
        <w:t>gecopet</w:t>
      </w:r>
      <w:proofErr w:type="spellEnd"/>
      <w:r>
        <w:t xml:space="preserve"> werden kann. Oder so. Bitte unbedingt Quelle dazu suchen.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6" w:author="Deiglmayr, Anne" w:date="2024-04-04T14:54:00Z" w:initials="DA">
    <w:p w14:paraId="4AFE57CC" w14:textId="77777777" w:rsidR="00974215" w:rsidRDefault="00974215" w:rsidP="00974215">
      <w:pPr>
        <w:pStyle w:val="Kommentartext"/>
      </w:pPr>
      <w:r>
        <w:rPr>
          <w:rStyle w:val="Kommentarzeichen"/>
        </w:rPr>
        <w:annotationRef/>
      </w:r>
      <w:r>
        <w:t>Was bedeutet das eigentlich genau?</w:t>
      </w:r>
    </w:p>
  </w:comment>
  <w:comment w:id="27" w:author="Mandy Klatt" w:date="2024-04-15T10:24:00Z" w:initials="MK">
    <w:p w14:paraId="57DE9D2D" w14:textId="193B0BD1" w:rsidR="00974215" w:rsidRDefault="00974215" w:rsidP="00974215">
      <w:pPr>
        <w:pStyle w:val="Kommentartext"/>
        <w:jc w:val="both"/>
      </w:pPr>
      <w:r>
        <w:rPr>
          <w:rStyle w:val="Kommentarzeichen"/>
        </w:rPr>
        <w:annotationRef/>
      </w:r>
      <w:r>
        <w:t xml:space="preserve">Erklärung, was </w:t>
      </w:r>
      <w:r w:rsidRPr="00FE5213">
        <w:rPr>
          <w:rFonts w:ascii="Times New Roman" w:hAnsi="Times New Roman" w:cs="Times New Roman"/>
          <w:sz w:val="24"/>
          <w:szCs w:val="24"/>
        </w:rPr>
        <w:t>teacher-centered phases</w:t>
      </w:r>
      <w:r>
        <w:rPr>
          <w:rStyle w:val="Kommentarzeichen"/>
        </w:rPr>
        <w:annotationRef/>
      </w:r>
      <w:r w:rsidRPr="00FE5213">
        <w:rPr>
          <w:rFonts w:ascii="Times New Roman" w:hAnsi="Times New Roman" w:cs="Times New Roman"/>
          <w:sz w:val="24"/>
          <w:szCs w:val="24"/>
        </w:rPr>
        <w:t xml:space="preserve"> </w:t>
      </w:r>
      <w:r>
        <w:t>bedeutet, habe ich nun oben der Junker (2021) Studie eingeführt.</w:t>
      </w:r>
    </w:p>
  </w:comment>
  <w:comment w:id="30" w:author="Lotz, Christin" w:date="2024-04-22T17:26:00Z" w:initials="LC">
    <w:p w14:paraId="6A44715F" w14:textId="77777777" w:rsidR="0049373B" w:rsidRDefault="0049373B">
      <w:pPr>
        <w:pStyle w:val="Kommentartext"/>
      </w:pPr>
      <w:r>
        <w:rPr>
          <w:rStyle w:val="Kommentarzeichen"/>
        </w:rPr>
        <w:annotationRef/>
      </w:r>
      <w:r w:rsidRPr="0049373B">
        <w:t xml:space="preserve">Dass es mit </w:t>
      </w:r>
      <w:proofErr w:type="spellStart"/>
      <w:r w:rsidRPr="0049373B">
        <w:t>self</w:t>
      </w:r>
      <w:proofErr w:type="spellEnd"/>
      <w:r w:rsidRPr="0049373B">
        <w:t xml:space="preserve">-reports </w:t>
      </w:r>
      <w:proofErr w:type="spellStart"/>
      <w:r w:rsidRPr="0049373B">
        <w:t>correspondiert</w:t>
      </w:r>
      <w:proofErr w:type="spellEnd"/>
      <w:r w:rsidRPr="0049373B">
        <w:t xml:space="preserve"> sollte au</w:t>
      </w:r>
      <w:r>
        <w:t>ch mit ein.</w:t>
      </w:r>
    </w:p>
    <w:p w14:paraId="2196BBED" w14:textId="77777777" w:rsidR="0049373B" w:rsidRDefault="0049373B">
      <w:pPr>
        <w:pStyle w:val="Kommentartext"/>
      </w:pPr>
    </w:p>
    <w:p w14:paraId="2C3B9998" w14:textId="3D108E65" w:rsidR="0049373B" w:rsidRPr="0049373B" w:rsidRDefault="0049373B">
      <w:pPr>
        <w:pStyle w:val="Kommentartext"/>
      </w:pPr>
      <w:r>
        <w:t xml:space="preserve">Evtl. auch noch, dass mit dem </w:t>
      </w:r>
      <w:proofErr w:type="spellStart"/>
      <w:r>
        <w:t>peak</w:t>
      </w:r>
      <w:proofErr w:type="spellEnd"/>
      <w:r>
        <w:t>.</w:t>
      </w:r>
    </w:p>
  </w:comment>
  <w:comment w:id="49" w:author="Lotz, Christin" w:date="2024-04-22T17:30:00Z" w:initials="LC">
    <w:p w14:paraId="698012D2" w14:textId="77777777" w:rsidR="005C0A34" w:rsidRDefault="005C0A34">
      <w:pPr>
        <w:pStyle w:val="Kommentartext"/>
      </w:pPr>
      <w:r>
        <w:rPr>
          <w:rStyle w:val="Kommentarzeichen"/>
        </w:rPr>
        <w:annotationRef/>
      </w:r>
      <w:r>
        <w:t xml:space="preserve">Hier können wir </w:t>
      </w:r>
      <w:proofErr w:type="spellStart"/>
      <w:r>
        <w:t>nochmla</w:t>
      </w:r>
      <w:proofErr w:type="spellEnd"/>
      <w:r>
        <w:t xml:space="preserve"> über das </w:t>
      </w:r>
      <w:proofErr w:type="spellStart"/>
      <w:r>
        <w:t>wording</w:t>
      </w:r>
      <w:proofErr w:type="spellEnd"/>
      <w:r>
        <w:t xml:space="preserve"> </w:t>
      </w:r>
      <w:proofErr w:type="spellStart"/>
      <w:r>
        <w:t>diskutioeren</w:t>
      </w:r>
      <w:proofErr w:type="spellEnd"/>
      <w:r>
        <w:t xml:space="preserve"> und </w:t>
      </w:r>
      <w:proofErr w:type="gramStart"/>
      <w:r>
        <w:t>dann  einfach</w:t>
      </w:r>
      <w:proofErr w:type="gramEnd"/>
      <w:r>
        <w:t xml:space="preserve"> immer die gleichen Worte verwenden. </w:t>
      </w:r>
    </w:p>
    <w:p w14:paraId="02C6FA27" w14:textId="77777777" w:rsidR="005C0A34" w:rsidRDefault="005C0A34">
      <w:pPr>
        <w:pStyle w:val="Kommentartext"/>
      </w:pPr>
    </w:p>
    <w:p w14:paraId="597CD171" w14:textId="3A97DB76" w:rsidR="005C0A34" w:rsidRDefault="005C0A34">
      <w:pPr>
        <w:pStyle w:val="Kommentartext"/>
      </w:pPr>
      <w:r>
        <w:t xml:space="preserve">An der Stelle finde ich </w:t>
      </w:r>
      <w:proofErr w:type="spellStart"/>
      <w:r>
        <w:t>pre</w:t>
      </w:r>
      <w:proofErr w:type="spellEnd"/>
      <w:r>
        <w:t xml:space="preserve">-service </w:t>
      </w:r>
      <w:proofErr w:type="spellStart"/>
      <w:r>
        <w:t>teachers</w:t>
      </w:r>
      <w:proofErr w:type="spellEnd"/>
      <w:r>
        <w:t xml:space="preserve"> besser als </w:t>
      </w:r>
      <w:proofErr w:type="spellStart"/>
      <w:r>
        <w:t>student</w:t>
      </w:r>
      <w:proofErr w:type="spellEnd"/>
      <w:r>
        <w:t xml:space="preserve"> </w:t>
      </w:r>
      <w:proofErr w:type="spellStart"/>
      <w:r>
        <w:t>teachers</w:t>
      </w:r>
      <w:proofErr w:type="spellEnd"/>
      <w:r>
        <w:t xml:space="preserve">, da dann weniger Verwechslungspotential zu den </w:t>
      </w:r>
      <w:proofErr w:type="spellStart"/>
      <w:r>
        <w:t>students</w:t>
      </w:r>
      <w:proofErr w:type="spellEnd"/>
      <w:r>
        <w:t>, die unterrichtet wurden, besteht.</w:t>
      </w:r>
    </w:p>
  </w:comment>
  <w:comment w:id="58" w:author="Lotz, Christin" w:date="2024-04-22T20:51:00Z" w:initials="LC">
    <w:p w14:paraId="279A1557" w14:textId="3FDB2FE1" w:rsidR="008F5B3C" w:rsidRDefault="008F5B3C">
      <w:pPr>
        <w:pStyle w:val="Kommentartext"/>
      </w:pPr>
      <w:r>
        <w:rPr>
          <w:rStyle w:val="Kommentarzeichen"/>
        </w:rPr>
        <w:annotationRef/>
      </w:r>
      <w:r>
        <w:t xml:space="preserve">Bitte in die </w:t>
      </w:r>
      <w:proofErr w:type="spellStart"/>
      <w:r>
        <w:t>procedure</w:t>
      </w:r>
      <w:proofErr w:type="spellEnd"/>
      <w:r>
        <w:t xml:space="preserve"> verschieben. Hier steht die Info im Luftleeren Raum und in der </w:t>
      </w:r>
      <w:proofErr w:type="spellStart"/>
      <w:r>
        <w:t>Procedure</w:t>
      </w:r>
      <w:proofErr w:type="spellEnd"/>
      <w:r>
        <w:t xml:space="preserve"> fragt man sich, woher auf einmal das ET-Video kommt, dass im Interview geschaut wird.</w:t>
      </w:r>
    </w:p>
  </w:comment>
  <w:comment w:id="60" w:author="Lotz, Christin" w:date="2024-04-22T17:36:00Z" w:initials="LC">
    <w:p w14:paraId="09FC77F9" w14:textId="77777777" w:rsidR="00AA3B91" w:rsidRDefault="00AA3B91">
      <w:pPr>
        <w:pStyle w:val="Kommentartext"/>
      </w:pPr>
      <w:r>
        <w:rPr>
          <w:rStyle w:val="Kommentarzeichen"/>
        </w:rPr>
        <w:annotationRef/>
      </w:r>
      <w:r>
        <w:t xml:space="preserve">Nochmal generelle Anmerkung zu deinem Satzbau: Versuch mal den Hauptsatz zusammen zu lassen und da nicht immer so ein Ding in der Mitte einzuschieben. Das liest sich </w:t>
      </w:r>
      <w:proofErr w:type="spellStart"/>
      <w:r>
        <w:t>auf englisch</w:t>
      </w:r>
      <w:proofErr w:type="spellEnd"/>
      <w:r>
        <w:t xml:space="preserve"> flüssiger, wenn die beiden Teile getrennt </w:t>
      </w:r>
      <w:proofErr w:type="gramStart"/>
      <w:r>
        <w:t>hintereinander kommen</w:t>
      </w:r>
      <w:proofErr w:type="gramEnd"/>
      <w:r>
        <w:t xml:space="preserve">. </w:t>
      </w:r>
    </w:p>
    <w:p w14:paraId="09822163" w14:textId="77777777" w:rsidR="00AA3B91" w:rsidRPr="00C56E22" w:rsidRDefault="00AA3B91">
      <w:pPr>
        <w:pStyle w:val="Kommentartext"/>
        <w:rPr>
          <w:lang w:val="en-US"/>
        </w:rPr>
      </w:pPr>
      <w:r w:rsidRPr="00C56E22">
        <w:rPr>
          <w:lang w:val="en-US"/>
        </w:rPr>
        <w:t>Z.B.</w:t>
      </w:r>
    </w:p>
    <w:p w14:paraId="2177227F" w14:textId="62C1844D" w:rsidR="00AA3B91" w:rsidRPr="00AA3B91" w:rsidRDefault="00AA3B91">
      <w:pPr>
        <w:pStyle w:val="Kommentartext"/>
        <w:rPr>
          <w:lang w:val="en-US"/>
        </w:rPr>
      </w:pPr>
      <w:r>
        <w:rPr>
          <w:rFonts w:ascii="Times New Roman" w:hAnsi="Times New Roman" w:cs="Times New Roman"/>
          <w:sz w:val="24"/>
          <w:szCs w:val="24"/>
          <w:lang w:val="en-US"/>
        </w:rPr>
        <w:t xml:space="preserve">The micro-teaching unit was potentially stressful for the participants, because… </w:t>
      </w:r>
      <w:r>
        <w:rPr>
          <w:rStyle w:val="Kommentarzeichen"/>
        </w:rPr>
        <w:annotationRef/>
      </w:r>
    </w:p>
  </w:comment>
  <w:comment w:id="69" w:author="Lotz, Christin" w:date="2024-04-22T17:40:00Z" w:initials="LC">
    <w:p w14:paraId="5D9B6C44" w14:textId="197428BA" w:rsidR="00F5259E" w:rsidRDefault="00F5259E">
      <w:pPr>
        <w:pStyle w:val="Kommentartext"/>
      </w:pPr>
      <w:r>
        <w:rPr>
          <w:rStyle w:val="Kommentarzeichen"/>
        </w:rPr>
        <w:annotationRef/>
      </w:r>
      <w:r>
        <w:t>Immer gleiche Worte für gleiche Entitäten.</w:t>
      </w:r>
    </w:p>
  </w:comment>
  <w:comment w:id="90" w:author="Mandy Klatt" w:date="2024-04-13T10:48:00Z" w:initials="MK">
    <w:p w14:paraId="30F4EBB8" w14:textId="4977F4D4" w:rsidR="007819B7" w:rsidRDefault="007819B7" w:rsidP="007819B7">
      <w:pPr>
        <w:pStyle w:val="Kommentartext"/>
      </w:pPr>
      <w:r>
        <w:rPr>
          <w:rStyle w:val="Kommentarzeichen"/>
        </w:rPr>
        <w:annotationRef/>
      </w:r>
      <w:r>
        <w:t xml:space="preserve">Das muss jetzt hier wieder erwähnt werden, da wir uns dazu entschieden hatten, die konkret ausformulierten Hypothesen mit in die „Present Study“ Section aufzunehmen. Bin mir nur unsicher, ob’s bereits weiter oben erwähnt werden sollte </w:t>
      </w:r>
      <w:r w:rsidR="0046154C">
        <w:t xml:space="preserve">nach Vorstellung der Phasen </w:t>
      </w:r>
      <w:r>
        <w:t>oder hier bei Hypothese 1a?</w:t>
      </w:r>
    </w:p>
  </w:comment>
  <w:comment w:id="96" w:author="Lotz, Christin" w:date="2024-04-09T12:30:00Z" w:initials="LC">
    <w:p w14:paraId="5F8E0502" w14:textId="77777777" w:rsidR="00E82F66" w:rsidRDefault="00E82F66">
      <w:pPr>
        <w:pStyle w:val="Kommentartext"/>
      </w:pPr>
      <w:r>
        <w:rPr>
          <w:rStyle w:val="Kommentarzeichen"/>
        </w:rPr>
        <w:annotationRef/>
      </w:r>
      <w:r>
        <w:t xml:space="preserve">Das kommt etwas überraschend, da dazu vorher wenig theoretischer Hintergrund kam. </w:t>
      </w:r>
    </w:p>
    <w:p w14:paraId="47A55509" w14:textId="63BFA00A" w:rsidR="00E82F66" w:rsidRDefault="00E82F66">
      <w:pPr>
        <w:pStyle w:val="Kommentartext"/>
      </w:pPr>
      <w:r>
        <w:t>Daran zu erkennen, dass erst hier überhaupt gesagt wird, dass more experienced teachers better skills haben. Oder hab ich das irgendwo überlesen?</w:t>
      </w:r>
    </w:p>
  </w:comment>
  <w:comment w:id="97" w:author="Mandy Klatt" w:date="2024-04-13T10:51:00Z" w:initials="MK">
    <w:p w14:paraId="3B4BDB26" w14:textId="197AE2FA" w:rsidR="00DE5E7F" w:rsidRDefault="00DE5E7F" w:rsidP="00DE5E7F">
      <w:pPr>
        <w:spacing w:line="360" w:lineRule="auto"/>
      </w:pPr>
      <w:r>
        <w:rPr>
          <w:rStyle w:val="Kommentarzeichen"/>
        </w:rPr>
        <w:annotationRef/>
      </w:r>
      <w:r w:rsidR="005D546D">
        <w:t xml:space="preserve">Vielleicht ist es noch nicht explizit genug, aber eigentlich </w:t>
      </w:r>
      <w:r>
        <w:t xml:space="preserve">sollte </w:t>
      </w:r>
      <w:r w:rsidR="005D546D">
        <w:t xml:space="preserve">das </w:t>
      </w:r>
      <w:r>
        <w:t>auf Seite 4f</w:t>
      </w:r>
      <w:r w:rsidR="005D546D">
        <w:t xml:space="preserve"> verdeutlicht werden, wo das Stress-Modell beschrieben wird</w:t>
      </w:r>
      <w:r>
        <w:t xml:space="preserve">: </w:t>
      </w:r>
    </w:p>
    <w:p w14:paraId="227AA361" w14:textId="77777777" w:rsidR="00DE5E7F" w:rsidRDefault="00DE5E7F" w:rsidP="00DE5E7F">
      <w:pPr>
        <w:spacing w:line="360" w:lineRule="auto"/>
      </w:pPr>
    </w:p>
    <w:p w14:paraId="33FF61DE" w14:textId="10B49B3D" w:rsidR="005D546D" w:rsidRPr="00DE5E7F" w:rsidRDefault="00587185" w:rsidP="00DE5E7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shaping their classroom management skills. As experience grows, teachers develop cognitive scripts for managing classroom event</w:t>
      </w:r>
      <w:r>
        <w:rPr>
          <w:rFonts w:ascii="Times New Roman" w:hAnsi="Times New Roman" w:cs="Times New Roman"/>
          <w:sz w:val="24"/>
          <w:szCs w:val="24"/>
          <w:lang w:val="en-US"/>
        </w:rPr>
        <w:t>s resulting in more complex classroom management skills [@</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Research shows less experienced teachers are more susceptible to burnout, underscoring the importance of experience and job satisfaction 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comment>
  <w:comment w:id="106" w:author="Lotz, Christin" w:date="2024-04-22T20:45:00Z" w:initials="LC">
    <w:p w14:paraId="557684BB" w14:textId="12F30743" w:rsidR="008F5B3C" w:rsidRDefault="008F5B3C">
      <w:pPr>
        <w:pStyle w:val="Kommentartext"/>
      </w:pPr>
      <w:r>
        <w:rPr>
          <w:rStyle w:val="Kommentarzeichen"/>
        </w:rPr>
        <w:annotationRef/>
      </w:r>
      <w:r>
        <w:t xml:space="preserve">Wir brauchen auch noch die Zahlen, wie viele </w:t>
      </w:r>
      <w:proofErr w:type="spellStart"/>
      <w:r>
        <w:t>pre</w:t>
      </w:r>
      <w:proofErr w:type="spellEnd"/>
      <w:r>
        <w:t>- and in-service waren</w:t>
      </w:r>
    </w:p>
  </w:comment>
  <w:comment w:id="110" w:author="Lotz, Christin" w:date="2024-04-09T12:33:00Z" w:initials="LC">
    <w:p w14:paraId="033014DF" w14:textId="392A7F63" w:rsidR="00E82F66" w:rsidRDefault="00E82F66">
      <w:pPr>
        <w:pStyle w:val="Kommentartext"/>
      </w:pPr>
      <w:r>
        <w:rPr>
          <w:rStyle w:val="Kommentarzeichen"/>
        </w:rPr>
        <w:annotationRef/>
      </w:r>
      <w:r>
        <w:t xml:space="preserve">Wenn die </w:t>
      </w:r>
      <w:proofErr w:type="spellStart"/>
      <w:r>
        <w:t>figures</w:t>
      </w:r>
      <w:proofErr w:type="spellEnd"/>
      <w:r>
        <w:t xml:space="preserve"> nicht mit in den Wordcount zählen, dann sollte hier die Caption noch etwas ausführlicher werden. Sodass man ohne das Paper bis dahin gelesen zu haben, nur aus der Caption verstehen kann, was da in der Figure los ist.</w:t>
      </w:r>
    </w:p>
  </w:comment>
  <w:comment w:id="111" w:author="Mandy Klatt" w:date="2024-04-13T11:32:00Z" w:initials="MK">
    <w:p w14:paraId="5A404554" w14:textId="77777777" w:rsidR="00713F74" w:rsidRDefault="00713F74">
      <w:pPr>
        <w:pStyle w:val="Kommentartext"/>
      </w:pPr>
      <w:r>
        <w:rPr>
          <w:rStyle w:val="Kommentarzeichen"/>
        </w:rPr>
        <w:annotationRef/>
      </w:r>
      <w:r>
        <w:t>Zählt leider mit rein, hab’s trotzdem versucht, etwas detaillierter zu beschreiben.</w:t>
      </w:r>
    </w:p>
    <w:p w14:paraId="590E131D" w14:textId="77777777" w:rsidR="00346A9D" w:rsidRDefault="00346A9D">
      <w:pPr>
        <w:pStyle w:val="Kommentartext"/>
      </w:pPr>
    </w:p>
    <w:p w14:paraId="3ED16841" w14:textId="3F1660DB" w:rsidR="00346A9D" w:rsidRDefault="00346A9D">
      <w:pPr>
        <w:pStyle w:val="Kommentartext"/>
      </w:pPr>
      <w:r>
        <w:t xml:space="preserve">Die Timeline </w:t>
      </w:r>
      <w:r w:rsidR="004F769E">
        <w:t>ist</w:t>
      </w:r>
      <w:r>
        <w:t xml:space="preserve"> jetzt </w:t>
      </w:r>
      <w:r w:rsidR="004F769E">
        <w:t xml:space="preserve">übrigens </w:t>
      </w:r>
      <w:r>
        <w:t xml:space="preserve">vertikal. </w:t>
      </w:r>
      <w:r w:rsidR="004F769E">
        <w:t>Ich finde es nun wesentlich aufgeräumter und übersichtlicher. Wie seht ihr das? Gern Feedback zu weiteren Verbesserungsvorschlägen.</w:t>
      </w:r>
    </w:p>
  </w:comment>
  <w:comment w:id="112" w:author="Lotz, Christin" w:date="2024-04-22T20:52:00Z" w:initials="LC">
    <w:p w14:paraId="20AAB7B1" w14:textId="77777777" w:rsidR="008F5B3C" w:rsidRDefault="008F5B3C">
      <w:pPr>
        <w:pStyle w:val="Kommentartext"/>
      </w:pPr>
      <w:r>
        <w:rPr>
          <w:rStyle w:val="Kommentarzeichen"/>
        </w:rPr>
        <w:annotationRef/>
      </w:r>
      <w:r>
        <w:t>Find ich um einiges besser!</w:t>
      </w:r>
    </w:p>
    <w:p w14:paraId="328A9DE5" w14:textId="706447CF" w:rsidR="008F5B3C" w:rsidRDefault="008F5B3C">
      <w:pPr>
        <w:pStyle w:val="Kommentartext"/>
      </w:pPr>
      <w:r>
        <w:t>Jetzt wäre sogar genug Platz, die Intervalle auszuschreiben und nicht nur mit I abzukürzen.</w:t>
      </w:r>
    </w:p>
  </w:comment>
  <w:comment w:id="114" w:author="G K" w:date="2024-04-03T23:42:00Z" w:initials="GK">
    <w:p w14:paraId="2790BFD2" w14:textId="6BAA998A" w:rsidR="00CD649D" w:rsidRDefault="00CD649D">
      <w:pPr>
        <w:pStyle w:val="Kommentartext"/>
      </w:pPr>
      <w:r>
        <w:rPr>
          <w:rStyle w:val="Kommentarzeichen"/>
        </w:rPr>
        <w:annotationRef/>
      </w:r>
      <w:r>
        <w:t>Vielleicht hier noch ein Satz zu den Anforderungen an die teaching-unit, also was im vorfeld als Aufgabenstellung und Rahmen vorgegeben wurde</w:t>
      </w:r>
    </w:p>
    <w:p w14:paraId="2EE3D88E" w14:textId="77777777" w:rsidR="00CD649D" w:rsidRDefault="00CD649D">
      <w:pPr>
        <w:pStyle w:val="Kommentartext"/>
      </w:pPr>
    </w:p>
  </w:comment>
  <w:comment w:id="119" w:author="Mandy Klatt" w:date="2024-04-15T11:15:00Z" w:initials="MK">
    <w:p w14:paraId="120F769E" w14:textId="21C33D4D" w:rsidR="00DC6796" w:rsidRDefault="00DC6796">
      <w:pPr>
        <w:pStyle w:val="Kommentartext"/>
      </w:pPr>
      <w:r>
        <w:rPr>
          <w:rStyle w:val="Kommentarzeichen"/>
        </w:rPr>
        <w:annotationRef/>
      </w:r>
      <w:r w:rsidR="003134C9">
        <w:t>Gregors Kommentar hier</w:t>
      </w:r>
      <w:r>
        <w:t xml:space="preserve"> eingefügt.</w:t>
      </w:r>
    </w:p>
  </w:comment>
  <w:comment w:id="134" w:author="Lotz, Christin" w:date="2024-04-22T20:57:00Z" w:initials="LC">
    <w:p w14:paraId="6BDE4B81" w14:textId="345A5779" w:rsidR="00CE2630" w:rsidRDefault="00CE2630">
      <w:pPr>
        <w:pStyle w:val="Kommentartext"/>
      </w:pPr>
      <w:r>
        <w:rPr>
          <w:rStyle w:val="Kommentarzeichen"/>
        </w:rPr>
        <w:annotationRef/>
      </w:r>
      <w:r>
        <w:t xml:space="preserve">Hier passt das Verb nicht zum Subjekt. Die </w:t>
      </w:r>
      <w:proofErr w:type="spellStart"/>
      <w:r>
        <w:t>raw</w:t>
      </w:r>
      <w:proofErr w:type="spellEnd"/>
      <w:r>
        <w:t xml:space="preserve"> </w:t>
      </w:r>
      <w:proofErr w:type="spellStart"/>
      <w:r>
        <w:t>data</w:t>
      </w:r>
      <w:proofErr w:type="spellEnd"/>
      <w:r>
        <w:t xml:space="preserve"> listet nicht.</w:t>
      </w:r>
    </w:p>
  </w:comment>
  <w:comment w:id="146" w:author="Lotz, Christin" w:date="2024-04-22T21:01:00Z" w:initials="LC">
    <w:p w14:paraId="1EF8C629" w14:textId="66B4CB0A" w:rsidR="00CE2630" w:rsidRDefault="00CE2630">
      <w:pPr>
        <w:pStyle w:val="Kommentartext"/>
      </w:pPr>
      <w:r>
        <w:rPr>
          <w:rStyle w:val="Kommentarzeichen"/>
        </w:rPr>
        <w:annotationRef/>
      </w:r>
      <w:r>
        <w:t>Ich finde es grade etwas irritierend, dass die Phasen meist kursiv sind, die Intervalle aber nicht. Hat das einen Grund?</w:t>
      </w:r>
    </w:p>
  </w:comment>
  <w:comment w:id="149" w:author="Lotz, Christin" w:date="2024-04-22T21:03:00Z" w:initials="LC">
    <w:p w14:paraId="2EC870A0" w14:textId="7ABA124C" w:rsidR="00CE2630" w:rsidRDefault="00CE2630">
      <w:pPr>
        <w:pStyle w:val="Kommentartext"/>
      </w:pPr>
      <w:r>
        <w:rPr>
          <w:rStyle w:val="Kommentarzeichen"/>
        </w:rPr>
        <w:annotationRef/>
      </w:r>
      <w:r>
        <w:t>Oder wie auch immer, du es oben nennst.</w:t>
      </w:r>
    </w:p>
  </w:comment>
  <w:comment w:id="154" w:author="Mandy Klatt" w:date="2024-04-15T11:23:00Z" w:initials="MK">
    <w:p w14:paraId="0BD4435A" w14:textId="122FFE25" w:rsidR="0098574D" w:rsidRDefault="0098574D">
      <w:pPr>
        <w:pStyle w:val="Kommentartext"/>
      </w:pPr>
      <w:r>
        <w:rPr>
          <w:rStyle w:val="Kommentarzeichen"/>
        </w:rPr>
        <w:annotationRef/>
      </w:r>
      <w:r>
        <w:t xml:space="preserve">Zu Gregors Kommentar: </w:t>
      </w:r>
      <w:r w:rsidR="00B62B29">
        <w:t xml:space="preserve">Die </w:t>
      </w:r>
      <w:r w:rsidR="003962DC">
        <w:t xml:space="preserve">Multiple Regression wurde mittels </w:t>
      </w:r>
      <w:proofErr w:type="gramStart"/>
      <w:r w:rsidR="003962DC">
        <w:t>lm(</w:t>
      </w:r>
      <w:proofErr w:type="gramEnd"/>
      <w:r w:rsidR="003962DC">
        <w:t>) funktion in R gerechnet, wobei diese</w:t>
      </w:r>
      <w:r>
        <w:rPr>
          <w:rStyle w:val="--l"/>
        </w:rPr>
        <w:t xml:space="preserve"> Funktion im stats-P</w:t>
      </w:r>
      <w:r w:rsidR="003962DC">
        <w:rPr>
          <w:rStyle w:val="--l"/>
        </w:rPr>
        <w:t xml:space="preserve">ackage </w:t>
      </w:r>
      <w:r>
        <w:rPr>
          <w:rStyle w:val="--l"/>
        </w:rPr>
        <w:t>veröffentlicht</w:t>
      </w:r>
      <w:r w:rsidR="003962DC">
        <w:rPr>
          <w:rStyle w:val="--l"/>
        </w:rPr>
        <w:t xml:space="preserve"> wurde. Ist also </w:t>
      </w:r>
      <w:r>
        <w:rPr>
          <w:rStyle w:val="--l"/>
        </w:rPr>
        <w:t xml:space="preserve">Teil von R und wurde vom Kernteam entwickelt, sodass man einfach das R-Programm direkt zitieren </w:t>
      </w:r>
      <w:r w:rsidR="003962DC">
        <w:rPr>
          <w:rStyle w:val="--l"/>
        </w:rPr>
        <w:t>sollte.</w:t>
      </w:r>
    </w:p>
  </w:comment>
  <w:comment w:id="157" w:author="Lotz, Christin" w:date="2024-04-22T21:05:00Z" w:initials="LC">
    <w:p w14:paraId="5D04DF07" w14:textId="1D7F02DD" w:rsidR="00AA0CCC" w:rsidRDefault="00AA0CCC">
      <w:pPr>
        <w:pStyle w:val="Kommentartext"/>
      </w:pPr>
      <w:r>
        <w:rPr>
          <w:rStyle w:val="Kommentarzeichen"/>
        </w:rPr>
        <w:annotationRef/>
      </w:r>
      <w:r>
        <w:t>Ich verstehe den Satzteil nicht.</w:t>
      </w:r>
    </w:p>
  </w:comment>
  <w:comment w:id="167" w:author="Lotz, Christin" w:date="2024-04-22T21:08:00Z" w:initials="LC">
    <w:p w14:paraId="6DB16C07" w14:textId="4DF69278" w:rsidR="00076787" w:rsidRDefault="00076787">
      <w:pPr>
        <w:pStyle w:val="Kommentartext"/>
      </w:pPr>
      <w:r>
        <w:rPr>
          <w:rStyle w:val="Kommentarzeichen"/>
        </w:rPr>
        <w:annotationRef/>
      </w:r>
      <w:r>
        <w:t xml:space="preserve">Auch hier immer selbe Bezeichnung für selbe Entität Entweder Mean HR oder HR </w:t>
      </w:r>
      <w:proofErr w:type="spellStart"/>
      <w:r>
        <w:t>mean</w:t>
      </w:r>
      <w:proofErr w:type="spellEnd"/>
      <w:r>
        <w:t>.</w:t>
      </w:r>
    </w:p>
    <w:p w14:paraId="7323EDE0" w14:textId="39C72114" w:rsidR="00076787" w:rsidRDefault="00076787">
      <w:pPr>
        <w:pStyle w:val="Kommentartext"/>
      </w:pPr>
      <w:r>
        <w:t xml:space="preserve">Ich wäre für </w:t>
      </w:r>
      <w:proofErr w:type="spellStart"/>
      <w:r>
        <w:t>mean</w:t>
      </w:r>
      <w:proofErr w:type="spellEnd"/>
      <w:r>
        <w:t xml:space="preserve"> HR.</w:t>
      </w:r>
    </w:p>
  </w:comment>
  <w:comment w:id="168" w:author="Lotz, Christin" w:date="2024-04-22T21:09:00Z" w:initials="LC">
    <w:p w14:paraId="16A7DD2E" w14:textId="77777777" w:rsidR="00076787" w:rsidRDefault="00076787">
      <w:pPr>
        <w:pStyle w:val="Kommentartext"/>
      </w:pPr>
      <w:r>
        <w:rPr>
          <w:rStyle w:val="Kommentarzeichen"/>
        </w:rPr>
        <w:annotationRef/>
      </w:r>
      <w:r>
        <w:t xml:space="preserve">Weiß nicht, ob das nicht grad nur verwirrt, da ja </w:t>
      </w:r>
      <w:proofErr w:type="spellStart"/>
      <w:r>
        <w:t>nich</w:t>
      </w:r>
      <w:proofErr w:type="spellEnd"/>
      <w:r>
        <w:t xml:space="preserve"> gar nicht gesagt wurde, dass </w:t>
      </w:r>
      <w:proofErr w:type="spellStart"/>
      <w:r>
        <w:t>INtercepts</w:t>
      </w:r>
      <w:proofErr w:type="spellEnd"/>
      <w:r>
        <w:t xml:space="preserve"> und </w:t>
      </w:r>
      <w:proofErr w:type="spellStart"/>
      <w:r>
        <w:t>Slopes</w:t>
      </w:r>
      <w:proofErr w:type="spellEnd"/>
      <w:r>
        <w:t xml:space="preserve"> berechnet werden.</w:t>
      </w:r>
    </w:p>
    <w:p w14:paraId="3C27908B" w14:textId="77777777" w:rsidR="00076787" w:rsidRDefault="00076787">
      <w:pPr>
        <w:pStyle w:val="Kommentartext"/>
      </w:pPr>
      <w:r>
        <w:t>Eventuell alles ans Ende des nächsten Absatzes schieben.</w:t>
      </w:r>
    </w:p>
    <w:p w14:paraId="27A67829" w14:textId="77777777" w:rsidR="00076787" w:rsidRDefault="00076787">
      <w:pPr>
        <w:pStyle w:val="Kommentartext"/>
      </w:pPr>
    </w:p>
    <w:p w14:paraId="1E4B70C5" w14:textId="3433C2EF" w:rsidR="00076787" w:rsidRDefault="00076787">
      <w:pPr>
        <w:pStyle w:val="Kommentartext"/>
      </w:pPr>
      <w:r>
        <w:t xml:space="preserve">Und da geht die Verwirrung los: Wenn der letzte Satz im nächsten Absatz ist: </w:t>
      </w:r>
    </w:p>
    <w:p w14:paraId="40CA0D83" w14:textId="77777777" w:rsidR="00076787" w:rsidRDefault="00076787">
      <w:pPr>
        <w:pStyle w:val="Kommentartext"/>
      </w:pPr>
    </w:p>
    <w:p w14:paraId="3A2965DA" w14:textId="1A0E7678" w:rsidR="00076787" w:rsidRDefault="00076787">
      <w:pPr>
        <w:pStyle w:val="Kommentartext"/>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intercepts and linear slopes for all individuals</w:t>
      </w:r>
      <w:r>
        <w:rPr>
          <w:rFonts w:ascii="Times New Roman" w:eastAsia="Times New Roman" w:hAnsi="Times New Roman" w:cs="Times New Roman"/>
          <w:color w:val="000000"/>
          <w:sz w:val="24"/>
          <w:szCs w:val="24"/>
          <w:lang w:val="en-US" w:eastAsia="de-DE"/>
        </w:rPr>
        <w:t xml:space="preserve"> </w:t>
      </w:r>
      <w:r w:rsidRPr="00CA16B5">
        <w:rPr>
          <w:rFonts w:ascii="Times New Roman" w:eastAsia="Times New Roman" w:hAnsi="Times New Roman" w:cs="Times New Roman"/>
          <w:color w:val="000000"/>
          <w:sz w:val="24"/>
          <w:szCs w:val="24"/>
          <w:lang w:val="en-US" w:eastAsia="de-DE"/>
        </w:rPr>
        <w:t xml:space="preserve">which </w:t>
      </w:r>
      <w:r w:rsidRPr="00076787">
        <w:rPr>
          <w:rFonts w:ascii="Times New Roman" w:eastAsia="Times New Roman" w:hAnsi="Times New Roman" w:cs="Times New Roman"/>
          <w:b/>
          <w:bCs/>
          <w:color w:val="000000"/>
          <w:sz w:val="24"/>
          <w:szCs w:val="24"/>
          <w:lang w:val="en-US" w:eastAsia="de-DE"/>
        </w:rPr>
        <w:t>were then averaged across individuals</w:t>
      </w:r>
    </w:p>
    <w:p w14:paraId="37E3AA4B" w14:textId="77777777" w:rsidR="00076787" w:rsidRDefault="00076787">
      <w:pPr>
        <w:pStyle w:val="Kommentartext"/>
        <w:rPr>
          <w:rFonts w:ascii="Times New Roman" w:eastAsia="Times New Roman" w:hAnsi="Times New Roman" w:cs="Times New Roman"/>
          <w:color w:val="000000"/>
          <w:sz w:val="24"/>
          <w:szCs w:val="24"/>
          <w:lang w:val="en-US" w:eastAsia="de-DE"/>
        </w:rPr>
      </w:pPr>
    </w:p>
    <w:p w14:paraId="61146B58" w14:textId="77777777" w:rsidR="00076787" w:rsidRDefault="00076787">
      <w:pPr>
        <w:pStyle w:val="Kommentartext"/>
        <w:rPr>
          <w:rFonts w:ascii="Times New Roman" w:eastAsia="Times New Roman" w:hAnsi="Times New Roman" w:cs="Times New Roman"/>
          <w:color w:val="000000"/>
          <w:sz w:val="24"/>
          <w:szCs w:val="24"/>
          <w:lang w:eastAsia="de-DE"/>
        </w:rPr>
      </w:pPr>
      <w:r w:rsidRPr="00076787">
        <w:rPr>
          <w:rFonts w:ascii="Times New Roman" w:eastAsia="Times New Roman" w:hAnsi="Times New Roman" w:cs="Times New Roman"/>
          <w:color w:val="000000"/>
          <w:sz w:val="24"/>
          <w:szCs w:val="24"/>
          <w:lang w:eastAsia="de-DE"/>
        </w:rPr>
        <w:t>dann ist die Analysebasis j</w:t>
      </w:r>
      <w:r>
        <w:rPr>
          <w:rFonts w:ascii="Times New Roman" w:eastAsia="Times New Roman" w:hAnsi="Times New Roman" w:cs="Times New Roman"/>
          <w:color w:val="000000"/>
          <w:sz w:val="24"/>
          <w:szCs w:val="24"/>
          <w:lang w:eastAsia="de-DE"/>
        </w:rPr>
        <w:t xml:space="preserve">a doch die N = 81? Ich bin hier </w:t>
      </w:r>
      <w:proofErr w:type="spellStart"/>
      <w:r>
        <w:rPr>
          <w:rFonts w:ascii="Times New Roman" w:eastAsia="Times New Roman" w:hAnsi="Times New Roman" w:cs="Times New Roman"/>
          <w:color w:val="000000"/>
          <w:sz w:val="24"/>
          <w:szCs w:val="24"/>
          <w:lang w:eastAsia="de-DE"/>
        </w:rPr>
        <w:t>immernoch</w:t>
      </w:r>
      <w:proofErr w:type="spellEnd"/>
      <w:r>
        <w:rPr>
          <w:rFonts w:ascii="Times New Roman" w:eastAsia="Times New Roman" w:hAnsi="Times New Roman" w:cs="Times New Roman"/>
          <w:color w:val="000000"/>
          <w:sz w:val="24"/>
          <w:szCs w:val="24"/>
          <w:lang w:eastAsia="de-DE"/>
        </w:rPr>
        <w:t xml:space="preserve"> nicht happy mit den Erklärungen, wann welche Werte benutzt werden, da ich bei jedem Lesen erneut diesen Moment habe, dass ich mich frage, was hier eigentlich genau los ist. </w:t>
      </w:r>
    </w:p>
    <w:p w14:paraId="64A16CD5" w14:textId="77777777" w:rsidR="003C3292" w:rsidRDefault="003C3292">
      <w:pPr>
        <w:pStyle w:val="Kommentartext"/>
        <w:rPr>
          <w:rFonts w:ascii="Times New Roman" w:eastAsia="Times New Roman" w:hAnsi="Times New Roman" w:cs="Times New Roman"/>
          <w:color w:val="000000"/>
          <w:sz w:val="24"/>
          <w:szCs w:val="24"/>
          <w:lang w:eastAsia="de-DE"/>
        </w:rPr>
      </w:pPr>
    </w:p>
    <w:p w14:paraId="25FBE21A" w14:textId="39BC6913" w:rsidR="003C3292" w:rsidRPr="00076787" w:rsidRDefault="003C3292">
      <w:pPr>
        <w:pStyle w:val="Kommentartext"/>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Und noch eine Frage dazu: Sind die </w:t>
      </w:r>
      <w:proofErr w:type="spellStart"/>
      <w:r>
        <w:rPr>
          <w:rFonts w:ascii="Times New Roman" w:eastAsia="Times New Roman" w:hAnsi="Times New Roman" w:cs="Times New Roman"/>
          <w:color w:val="000000"/>
          <w:sz w:val="24"/>
          <w:szCs w:val="24"/>
          <w:lang w:eastAsia="de-DE"/>
        </w:rPr>
        <w:t>Slope</w:t>
      </w:r>
      <w:proofErr w:type="spellEnd"/>
      <w:r>
        <w:rPr>
          <w:rFonts w:ascii="Times New Roman" w:eastAsia="Times New Roman" w:hAnsi="Times New Roman" w:cs="Times New Roman"/>
          <w:color w:val="000000"/>
          <w:sz w:val="24"/>
          <w:szCs w:val="24"/>
          <w:lang w:eastAsia="de-DE"/>
        </w:rPr>
        <w:t xml:space="preserve"> Mittelwerte in Tabelle 2 eigentlich wie b oder </w:t>
      </w:r>
      <w:proofErr w:type="spellStart"/>
      <w:r>
        <w:rPr>
          <w:rFonts w:ascii="Times New Roman" w:eastAsia="Times New Roman" w:hAnsi="Times New Roman" w:cs="Times New Roman"/>
          <w:color w:val="000000"/>
          <w:sz w:val="24"/>
          <w:szCs w:val="24"/>
          <w:lang w:eastAsia="de-DE"/>
        </w:rPr>
        <w:t>beta</w:t>
      </w:r>
      <w:proofErr w:type="spellEnd"/>
      <w:r>
        <w:rPr>
          <w:rFonts w:ascii="Times New Roman" w:eastAsia="Times New Roman" w:hAnsi="Times New Roman" w:cs="Times New Roman"/>
          <w:color w:val="000000"/>
          <w:sz w:val="24"/>
          <w:szCs w:val="24"/>
          <w:lang w:eastAsia="de-DE"/>
        </w:rPr>
        <w:t xml:space="preserve"> zu interpretieren? Die Info muss noch irgendwo kommen.</w:t>
      </w:r>
    </w:p>
  </w:comment>
  <w:comment w:id="174" w:author="Lotz, Christin" w:date="2024-04-22T21:22:00Z" w:initials="LC">
    <w:p w14:paraId="4EED9AB0" w14:textId="77777777" w:rsidR="002C14C3" w:rsidRDefault="002C14C3">
      <w:pPr>
        <w:pStyle w:val="Kommentartext"/>
      </w:pPr>
      <w:r>
        <w:rPr>
          <w:rStyle w:val="Kommentarzeichen"/>
        </w:rPr>
        <w:annotationRef/>
      </w:r>
      <w:r>
        <w:t xml:space="preserve">Und gemeint ist damit die stand. Mean HR, oder? </w:t>
      </w:r>
    </w:p>
    <w:p w14:paraId="4641FD0A" w14:textId="73724453" w:rsidR="002C14C3" w:rsidRDefault="002C14C3">
      <w:pPr>
        <w:pStyle w:val="Kommentartext"/>
      </w:pPr>
      <w:r>
        <w:t>Muss unbedingt so explizit reingeschrieben werden, was genau die AV ist.</w:t>
      </w:r>
    </w:p>
  </w:comment>
  <w:comment w:id="196" w:author="Deiglmayr, Anne" w:date="2024-04-23T12:23:00Z" w:initials="DA">
    <w:p w14:paraId="0271302A" w14:textId="13F82AF4" w:rsidR="00C56E22" w:rsidRDefault="00C56E22">
      <w:pPr>
        <w:pStyle w:val="Kommentartext"/>
      </w:pPr>
      <w:r>
        <w:rPr>
          <w:rStyle w:val="Kommentarzeichen"/>
        </w:rPr>
        <w:annotationRef/>
      </w:r>
      <w:r>
        <w:t xml:space="preserve">…ab hier habe ich in diesem Dokument kommentiert; alles davor in meiner früheren </w:t>
      </w:r>
      <w:proofErr w:type="spellStart"/>
      <w:r>
        <w:t>version</w:t>
      </w:r>
      <w:proofErr w:type="spellEnd"/>
      <w:r>
        <w:t>, die ich schon gemailt habe…</w:t>
      </w:r>
    </w:p>
  </w:comment>
  <w:comment w:id="195" w:author="Mandy Klatt" w:date="2024-04-23T14:41:00Z" w:initials="MK">
    <w:p w14:paraId="6147D93C" w14:textId="023EBED0" w:rsidR="006807BB" w:rsidRDefault="006807BB">
      <w:pPr>
        <w:pStyle w:val="Kommentartext"/>
      </w:pPr>
      <w:r>
        <w:rPr>
          <w:rStyle w:val="Kommentarzeichen"/>
        </w:rPr>
        <w:annotationRef/>
      </w:r>
      <w:r>
        <w:t xml:space="preserve">Sprachliche Variation ist nicht das Kriterium, sondern um gleiche Begrifflichkeiten! </w:t>
      </w:r>
    </w:p>
  </w:comment>
  <w:comment w:id="197" w:author="Lotz, Christin" w:date="2024-04-22T21:38:00Z" w:initials="LC">
    <w:p w14:paraId="723C539C" w14:textId="0A4D758E" w:rsidR="00AD0B71" w:rsidRDefault="00AD0B71">
      <w:pPr>
        <w:pStyle w:val="Kommentartext"/>
      </w:pPr>
      <w:r>
        <w:rPr>
          <w:rStyle w:val="Kommentarzeichen"/>
        </w:rPr>
        <w:annotationRef/>
      </w:r>
      <w:r>
        <w:t>Mean HR benutzen wir doch als Mittelwert pro Intervall. Daher her einfach nur HR, sonst zu verwirrend.</w:t>
      </w:r>
    </w:p>
  </w:comment>
  <w:comment w:id="222" w:author="Lotz, Christin" w:date="2024-04-22T21:40:00Z" w:initials="LC">
    <w:p w14:paraId="6604465E" w14:textId="4FC00F92" w:rsidR="00AD0B71" w:rsidRDefault="00AD0B71">
      <w:pPr>
        <w:pStyle w:val="Kommentartext"/>
      </w:pPr>
      <w:r>
        <w:rPr>
          <w:rStyle w:val="Kommentarzeichen"/>
        </w:rPr>
        <w:annotationRef/>
      </w:r>
      <w:r>
        <w:t xml:space="preserve">Wenn hier der niedrigste Wert 50 ist, dann müsste auch 50 bei </w:t>
      </w:r>
      <w:proofErr w:type="spellStart"/>
      <w:r>
        <w:t>overall</w:t>
      </w:r>
      <w:proofErr w:type="spellEnd"/>
      <w:r>
        <w:t xml:space="preserve"> </w:t>
      </w:r>
      <w:proofErr w:type="spellStart"/>
      <w:r>
        <w:t>course</w:t>
      </w:r>
      <w:proofErr w:type="spellEnd"/>
      <w:r>
        <w:t xml:space="preserve"> der niedrigste Wert sein.</w:t>
      </w:r>
    </w:p>
  </w:comment>
  <w:comment w:id="223" w:author="Deiglmayr, Anne" w:date="2024-04-23T12:31:00Z" w:initials="DA">
    <w:p w14:paraId="3B769918" w14:textId="427B0983" w:rsidR="00C56E22" w:rsidRDefault="00C56E22">
      <w:pPr>
        <w:pStyle w:val="Kommentartext"/>
      </w:pPr>
      <w:r>
        <w:rPr>
          <w:rStyle w:val="Kommentarzeichen"/>
        </w:rPr>
        <w:annotationRef/>
      </w:r>
      <w:proofErr w:type="spellStart"/>
      <w:r>
        <w:t>Differences</w:t>
      </w:r>
      <w:proofErr w:type="spellEnd"/>
      <w:r>
        <w:t>?</w:t>
      </w:r>
    </w:p>
  </w:comment>
  <w:comment w:id="224" w:author="Deiglmayr, Anne" w:date="2024-04-23T12:31:00Z" w:initials="DA">
    <w:p w14:paraId="0528B80A" w14:textId="5FAE815B" w:rsidR="00C56E22" w:rsidRDefault="00C56E22">
      <w:pPr>
        <w:pStyle w:val="Kommentartext"/>
      </w:pPr>
      <w:r>
        <w:rPr>
          <w:rStyle w:val="Kommentarzeichen"/>
        </w:rPr>
        <w:annotationRef/>
      </w:r>
      <w:r>
        <w:t>Braucht man das hier?</w:t>
      </w:r>
    </w:p>
  </w:comment>
  <w:comment w:id="239"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 xml:space="preserve">Wir sollten es immer einheitlich benennen. Vorschläge: </w:t>
      </w:r>
      <w:proofErr w:type="spellStart"/>
      <w:r>
        <w:t>mean</w:t>
      </w:r>
      <w:proofErr w:type="spellEnd"/>
      <w:r>
        <w:t xml:space="preserve"> </w:t>
      </w:r>
      <w:proofErr w:type="spellStart"/>
      <w:r>
        <w:t>standardized</w:t>
      </w:r>
      <w:proofErr w:type="spellEnd"/>
      <w:r>
        <w:t xml:space="preserve"> HR, </w:t>
      </w:r>
      <w:proofErr w:type="spellStart"/>
      <w:r>
        <w:t>mean</w:t>
      </w:r>
      <w:proofErr w:type="spellEnd"/>
      <w:r>
        <w:t xml:space="preserve"> </w:t>
      </w:r>
      <w:proofErr w:type="spellStart"/>
      <w:r>
        <w:t>HRz</w:t>
      </w:r>
      <w:proofErr w:type="spellEnd"/>
      <w:r>
        <w:t xml:space="preserve"> (z tiefergestellt), oder das „</w:t>
      </w:r>
      <w:proofErr w:type="spellStart"/>
      <w:r>
        <w:t>mean</w:t>
      </w:r>
      <w:proofErr w:type="spellEnd"/>
      <w:r>
        <w:t xml:space="preserve">“ weglassen, wenn es sich auf den Intervall-Mittelwert bezieht? Auch </w:t>
      </w:r>
      <w:proofErr w:type="spellStart"/>
      <w:r>
        <w:t>ne</w:t>
      </w:r>
      <w:proofErr w:type="spellEnd"/>
      <w:r>
        <w:t xml:space="preserve"> Möglichkeit: HR z_ I2 (z_I2 </w:t>
      </w:r>
      <w:proofErr w:type="spellStart"/>
      <w:r>
        <w:t>tiefgergestellt</w:t>
      </w:r>
      <w:proofErr w:type="spellEnd"/>
      <w:r>
        <w:t xml:space="preserve">) für </w:t>
      </w:r>
      <w:proofErr w:type="spellStart"/>
      <w:r>
        <w:t>mean</w:t>
      </w:r>
      <w:proofErr w:type="spellEnd"/>
      <w:r>
        <w:t xml:space="preserve"> </w:t>
      </w:r>
      <w:proofErr w:type="spellStart"/>
      <w:r>
        <w:t>standardized</w:t>
      </w:r>
      <w:proofErr w:type="spellEnd"/>
      <w:r>
        <w:t xml:space="preserve"> HR in </w:t>
      </w:r>
      <w:proofErr w:type="spellStart"/>
      <w:r>
        <w:t>the</w:t>
      </w:r>
      <w:proofErr w:type="spellEnd"/>
      <w:r>
        <w:t xml:space="preserve"> </w:t>
      </w:r>
      <w:proofErr w:type="spellStart"/>
      <w:r>
        <w:t>teaching</w:t>
      </w:r>
      <w:proofErr w:type="spellEnd"/>
      <w:r>
        <w:t xml:space="preserve"> </w:t>
      </w:r>
      <w:proofErr w:type="spellStart"/>
      <w:r>
        <w:t>intervall</w:t>
      </w:r>
      <w:proofErr w:type="spellEnd"/>
    </w:p>
    <w:p w14:paraId="7C43B33A" w14:textId="7F4A238F" w:rsidR="003A0BD0" w:rsidRDefault="003A0BD0" w:rsidP="003A0BD0">
      <w:pPr>
        <w:pStyle w:val="NurText"/>
      </w:pPr>
    </w:p>
    <w:p w14:paraId="4100E798" w14:textId="4C3FA338" w:rsidR="003A0BD0" w:rsidRDefault="003A0BD0">
      <w:pPr>
        <w:pStyle w:val="Kommentartext"/>
      </w:pPr>
    </w:p>
  </w:comment>
  <w:comment w:id="276" w:author="Lotz, Christin" w:date="2024-04-22T21:46:00Z" w:initials="LC">
    <w:p w14:paraId="7ACE8B57" w14:textId="516BF606" w:rsidR="00AD0B71" w:rsidRDefault="00AD0B71">
      <w:pPr>
        <w:pStyle w:val="Kommentartext"/>
      </w:pPr>
      <w:r>
        <w:rPr>
          <w:rStyle w:val="Kommentarzeichen"/>
        </w:rPr>
        <w:annotationRef/>
      </w:r>
      <w:r>
        <w:t>Da fehlt das fünfte.</w:t>
      </w:r>
      <w:r w:rsidR="00FA0429">
        <w:t xml:space="preserve"> Hatten wir nicht mal gesagt, dass die Y-Achse von +1,5 bis -1,5 skaliert sein soll?</w:t>
      </w:r>
    </w:p>
  </w:comment>
  <w:comment w:id="277" w:author="Lotz, Christin" w:date="2024-04-22T21:47:00Z" w:initials="LC">
    <w:p w14:paraId="59646F90" w14:textId="29FB273E" w:rsidR="00AD0B71" w:rsidRDefault="00AD0B71">
      <w:pPr>
        <w:pStyle w:val="Kommentartext"/>
      </w:pPr>
      <w:r>
        <w:rPr>
          <w:rStyle w:val="Kommentarzeichen"/>
        </w:rPr>
        <w:annotationRef/>
      </w:r>
      <w:r>
        <w:t xml:space="preserve">Also ich muss da schon wieder anfangen mit diesen </w:t>
      </w:r>
      <w:r w:rsidR="00FA0429">
        <w:t>95% Cis. Wenn das hier der Mittelwert über 81 Leute ist, warum ist das CI dann so mini? Ist das wieder auf die 6000 Werte bezogen? Aber das ist doch gar nicht die Referenz zum Mean. Wir mitteln doch über 81 Leute und nicht über 6000 Werte pro Intervall, oder?</w:t>
      </w:r>
    </w:p>
  </w:comment>
  <w:comment w:id="278" w:author="Deiglmayr, Anne" w:date="2024-04-23T12:42:00Z" w:initials="DA">
    <w:p w14:paraId="663663BA" w14:textId="45987DE7" w:rsidR="003A0BD0" w:rsidRDefault="003A0BD0">
      <w:pPr>
        <w:pStyle w:val="Kommentartext"/>
      </w:pPr>
      <w:r>
        <w:rPr>
          <w:rStyle w:val="Kommentarzeichen"/>
        </w:rPr>
        <w:annotationRef/>
      </w:r>
      <w:r>
        <w:t>Ja, das muss über die Leute gemittelt sein hier…</w:t>
      </w:r>
    </w:p>
  </w:comment>
  <w:comment w:id="311" w:author="Deiglmayr, Anne" w:date="2024-04-23T12:48:00Z" w:initials="DA">
    <w:p w14:paraId="6A009F00" w14:textId="0FA3CE6D" w:rsidR="003B53A0" w:rsidRDefault="003B53A0">
      <w:pPr>
        <w:pStyle w:val="Kommentartext"/>
      </w:pPr>
      <w:r>
        <w:rPr>
          <w:rStyle w:val="Kommentarzeichen"/>
        </w:rPr>
        <w:annotationRef/>
      </w:r>
      <w:r>
        <w:t>Sicher?</w:t>
      </w:r>
    </w:p>
  </w:comment>
  <w:comment w:id="315" w:author="Mandy Klatt" w:date="2024-04-16T11:05:00Z" w:initials="MK">
    <w:p w14:paraId="0B5D48C8" w14:textId="79AC159F" w:rsidR="0055464D" w:rsidRDefault="0055464D">
      <w:pPr>
        <w:pStyle w:val="Kommentartext"/>
      </w:pPr>
      <w:r>
        <w:rPr>
          <w:rStyle w:val="Kommentarzeichen"/>
        </w:rPr>
        <w:annotationRef/>
      </w:r>
      <w:r>
        <w:t xml:space="preserve">Kommen die </w:t>
      </w:r>
      <w:proofErr w:type="spellStart"/>
      <w:r>
        <w:t>Slopes</w:t>
      </w:r>
      <w:proofErr w:type="spellEnd"/>
      <w:r>
        <w:t xml:space="preserve"> hier in den Titel mit rein, auch wenn wir uns das nur explorativ angeschaut haben?</w:t>
      </w:r>
    </w:p>
  </w:comment>
  <w:comment w:id="316" w:author="Lotz, Christin" w:date="2024-04-22T21:56:00Z" w:initials="LC">
    <w:p w14:paraId="54BCAD2A" w14:textId="3E1E1CC1" w:rsidR="00FA0429" w:rsidRDefault="00FA0429">
      <w:pPr>
        <w:pStyle w:val="Kommentartext"/>
      </w:pPr>
      <w:r>
        <w:rPr>
          <w:rStyle w:val="Kommentarzeichen"/>
        </w:rPr>
        <w:annotationRef/>
      </w:r>
      <w:r>
        <w:t>Ja, würde ich schon sagen.</w:t>
      </w:r>
    </w:p>
  </w:comment>
  <w:comment w:id="326" w:author="Lotz, Christin" w:date="2024-04-22T22:02:00Z" w:initials="LC">
    <w:p w14:paraId="2E07EF1C" w14:textId="13C1597C" w:rsidR="002E26CC" w:rsidRDefault="002E26CC">
      <w:pPr>
        <w:pStyle w:val="Kommentartext"/>
      </w:pPr>
      <w:r>
        <w:rPr>
          <w:rStyle w:val="Kommentarzeichen"/>
        </w:rPr>
        <w:annotationRef/>
      </w:r>
      <w:r>
        <w:t xml:space="preserve">Nur r </w:t>
      </w:r>
      <w:proofErr w:type="gramStart"/>
      <w:r>
        <w:t>= .xx</w:t>
      </w:r>
      <w:proofErr w:type="gramEnd"/>
      <w:r>
        <w:t xml:space="preserve"> reicht aus. </w:t>
      </w:r>
    </w:p>
  </w:comment>
  <w:comment w:id="344" w:author="Lotz, Christin" w:date="2024-04-22T22:03:00Z" w:initials="LC">
    <w:p w14:paraId="56A3755B" w14:textId="6D5E03FF" w:rsidR="002E26CC" w:rsidRDefault="002E26CC">
      <w:pPr>
        <w:pStyle w:val="Kommentartext"/>
      </w:pPr>
      <w:r>
        <w:rPr>
          <w:rStyle w:val="Kommentarzeichen"/>
        </w:rPr>
        <w:annotationRef/>
      </w:r>
      <w:r>
        <w:t>An der Stelle kurzen Struktur-Halbsatz, dass es jetzt mit der Beantwortung der Forschungsfragen losgeht.</w:t>
      </w:r>
    </w:p>
  </w:comment>
  <w:comment w:id="345" w:author="Deiglmayr, Anne" w:date="2024-04-23T12:50:00Z" w:initials="DA">
    <w:p w14:paraId="56D7A131" w14:textId="6D7A7617" w:rsidR="003B53A0" w:rsidRDefault="003B53A0">
      <w:pPr>
        <w:pStyle w:val="Kommentartext"/>
      </w:pPr>
      <w:r>
        <w:rPr>
          <w:rStyle w:val="Kommentarzeichen"/>
        </w:rPr>
        <w:annotationRef/>
      </w:r>
      <w:r>
        <w:t>…bzw. mit der Testung der Hypothesen</w:t>
      </w:r>
    </w:p>
  </w:comment>
  <w:comment w:id="383" w:author="Lotz, Christin" w:date="2024-04-22T22:06:00Z" w:initials="LC">
    <w:p w14:paraId="1EF7BAE2" w14:textId="230D059A" w:rsidR="002E26CC" w:rsidRDefault="002E26CC">
      <w:pPr>
        <w:pStyle w:val="Kommentartext"/>
      </w:pPr>
      <w:r>
        <w:rPr>
          <w:rStyle w:val="Kommentarzeichen"/>
        </w:rPr>
        <w:annotationRef/>
      </w:r>
      <w:proofErr w:type="spellStart"/>
      <w:r>
        <w:t>Najaaaaa</w:t>
      </w:r>
      <w:proofErr w:type="spellEnd"/>
      <w:r>
        <w:t xml:space="preserve">, weiß ich nicht, ob man das wirklich so schreiben kann. Es ist ja nur </w:t>
      </w:r>
      <w:proofErr w:type="spellStart"/>
      <w:r>
        <w:t>diees</w:t>
      </w:r>
      <w:proofErr w:type="spellEnd"/>
      <w:r>
        <w:t xml:space="preserve"> eine, was in </w:t>
      </w:r>
      <w:proofErr w:type="spellStart"/>
      <w:r>
        <w:t>line</w:t>
      </w:r>
      <w:proofErr w:type="spellEnd"/>
      <w:r>
        <w:t xml:space="preserve"> ist und die ganzen anderen Nulleffekte sind es ja nicht.</w:t>
      </w:r>
    </w:p>
  </w:comment>
  <w:comment w:id="384" w:author="Deiglmayr, Anne" w:date="2024-04-23T12:53:00Z" w:initials="DA">
    <w:p w14:paraId="2226F459" w14:textId="0E96E6EE" w:rsidR="0004243F" w:rsidRDefault="0004243F">
      <w:pPr>
        <w:pStyle w:val="Kommentartext"/>
      </w:pPr>
      <w:r>
        <w:rPr>
          <w:rStyle w:val="Kommentarzeichen"/>
        </w:rPr>
        <w:annotationRef/>
      </w:r>
      <w:r>
        <w:t>Ne, das müssen wir anders beschreiben.</w:t>
      </w:r>
    </w:p>
  </w:comment>
  <w:comment w:id="385" w:author="Mandy Klatt" w:date="2024-04-23T14:39:00Z" w:initials="MK">
    <w:p w14:paraId="59654C8B" w14:textId="5C653D28" w:rsidR="006807BB" w:rsidRDefault="006807BB">
      <w:pPr>
        <w:pStyle w:val="Kommentartext"/>
      </w:pPr>
      <w:r>
        <w:rPr>
          <w:rStyle w:val="Kommentarzeichen"/>
        </w:rPr>
        <w:annotationRef/>
      </w:r>
      <w:r>
        <w:t xml:space="preserve">Das kann gern in die Diskussion, nicht hier.  </w:t>
      </w:r>
    </w:p>
  </w:comment>
  <w:comment w:id="370" w:author="Mandy Klatt" w:date="2024-04-23T14:41:00Z" w:initials="MK">
    <w:p w14:paraId="32E8038B" w14:textId="44CFBC31" w:rsidR="006807BB" w:rsidRDefault="006807BB">
      <w:pPr>
        <w:pStyle w:val="Kommentartext"/>
      </w:pPr>
      <w:r>
        <w:rPr>
          <w:rStyle w:val="Kommentarzeichen"/>
        </w:rPr>
        <w:annotationRef/>
      </w:r>
      <w:r>
        <w:t xml:space="preserve">Hier nur noch </w:t>
      </w:r>
      <w:proofErr w:type="spellStart"/>
      <w:r>
        <w:t>reporten</w:t>
      </w:r>
      <w:proofErr w:type="spellEnd"/>
      <w:r>
        <w:t>, nicht testen.</w:t>
      </w:r>
    </w:p>
  </w:comment>
  <w:comment w:id="386" w:author="Lotz, Christin" w:date="2024-04-22T22:08:00Z" w:initials="LC">
    <w:p w14:paraId="0331E920" w14:textId="4A21A873" w:rsidR="00770BCE" w:rsidRDefault="00770BCE">
      <w:pPr>
        <w:pStyle w:val="Kommentartext"/>
      </w:pPr>
      <w:r>
        <w:rPr>
          <w:rStyle w:val="Kommentarzeichen"/>
        </w:rPr>
        <w:annotationRef/>
      </w:r>
      <w:r>
        <w:t xml:space="preserve">Auch hier braucht es einen Struktursatz, dass es jetzt um den explorativen Teil mit den </w:t>
      </w:r>
      <w:proofErr w:type="spellStart"/>
      <w:r>
        <w:t>Slopes</w:t>
      </w:r>
      <w:proofErr w:type="spellEnd"/>
      <w:r>
        <w:t xml:space="preserve"> geht. Sonst ist man da als Leser direkt lost.</w:t>
      </w:r>
    </w:p>
  </w:comment>
  <w:comment w:id="387" w:author="Mandy Klatt" w:date="2024-04-15T22:11:00Z" w:initials="MK">
    <w:p w14:paraId="035D6C09" w14:textId="2AFBEFE6" w:rsidR="0008058C" w:rsidRDefault="0008058C">
      <w:pPr>
        <w:pStyle w:val="Kommentartext"/>
      </w:pPr>
      <w:r>
        <w:rPr>
          <w:rStyle w:val="Kommentarzeichen"/>
        </w:rPr>
        <w:annotationRef/>
      </w:r>
      <w:r>
        <w:t>Das ist ja der explorative Teil. Da muss ich nichts von Hypothesen schreiben. Soll hier aber noch stehen, dass für alle anderen Intervalle keine signifikanten Ergebnisse gefunden wurden?</w:t>
      </w:r>
    </w:p>
  </w:comment>
  <w:comment w:id="388" w:author="Lotz, Christin" w:date="2024-04-22T22:09:00Z" w:initials="LC">
    <w:p w14:paraId="17C777E8" w14:textId="5BDFFCA7" w:rsidR="00770BCE" w:rsidRDefault="00770BCE">
      <w:pPr>
        <w:pStyle w:val="Kommentartext"/>
      </w:pPr>
      <w:r>
        <w:rPr>
          <w:rStyle w:val="Kommentarzeichen"/>
        </w:rPr>
        <w:annotationRef/>
      </w:r>
      <w:r>
        <w:t xml:space="preserve">Ja, noch erwähnen, dass der Rest </w:t>
      </w:r>
      <w:proofErr w:type="spellStart"/>
      <w:r>
        <w:t>n.s</w:t>
      </w:r>
      <w:proofErr w:type="spellEnd"/>
      <w:r>
        <w:t>. ist.</w:t>
      </w:r>
    </w:p>
  </w:comment>
  <w:comment w:id="406" w:author="Lotz, Christin" w:date="2024-04-22T22:12:00Z" w:initials="LC">
    <w:p w14:paraId="19FCEC4D" w14:textId="35D2447E" w:rsidR="00770BCE" w:rsidRPr="00770BCE" w:rsidRDefault="00770BCE">
      <w:pPr>
        <w:pStyle w:val="Kommentartext"/>
      </w:pPr>
      <w:r>
        <w:rPr>
          <w:rStyle w:val="Kommentarzeichen"/>
        </w:rPr>
        <w:annotationRef/>
      </w:r>
      <w:r w:rsidRPr="00770BCE">
        <w:t xml:space="preserve">Und </w:t>
      </w:r>
      <w:proofErr w:type="spellStart"/>
      <w:r w:rsidRPr="00770BCE">
        <w:t>mean</w:t>
      </w:r>
      <w:proofErr w:type="spellEnd"/>
      <w:r w:rsidRPr="00770BCE">
        <w:t xml:space="preserve"> </w:t>
      </w:r>
      <w:proofErr w:type="spellStart"/>
      <w:r w:rsidRPr="00770BCE">
        <w:t>slopes</w:t>
      </w:r>
      <w:proofErr w:type="spellEnd"/>
      <w:r w:rsidRPr="00770BCE">
        <w:t xml:space="preserve"> jetzt auc</w:t>
      </w:r>
      <w:r>
        <w:t>h!</w:t>
      </w:r>
    </w:p>
  </w:comment>
  <w:comment w:id="407"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408" w:author="G K" w:date="2024-04-03T22:34:00Z" w:initials="GK">
    <w:p w14:paraId="6BF4F6EF" w14:textId="4D9E2037" w:rsidR="00D30895" w:rsidRDefault="00D30895">
      <w:pPr>
        <w:pStyle w:val="Kommentartext"/>
      </w:pPr>
      <w:r>
        <w:rPr>
          <w:rStyle w:val="Kommentarzeichen"/>
        </w:rPr>
        <w:annotationRef/>
      </w:r>
      <w:r>
        <w:t>Oder hier ganz auf die beschriftung der ticks verzichten (evtl aber beispielhaft je einen plot größer und mit beschriftung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3D3AAA" w15:done="0"/>
  <w15:commentEx w15:paraId="09437AE7" w15:done="0"/>
  <w15:commentEx w15:paraId="0D00B089" w15:done="0"/>
  <w15:commentEx w15:paraId="46E9AAFC" w15:paraIdParent="0D00B089" w15:done="0"/>
  <w15:commentEx w15:paraId="104A4B5C" w15:done="0"/>
  <w15:commentEx w15:paraId="1E060CFE" w15:done="0"/>
  <w15:commentEx w15:paraId="35AD727E" w15:done="0"/>
  <w15:commentEx w15:paraId="3D345DE0" w15:done="0"/>
  <w15:commentEx w15:paraId="237F3DF4" w15:done="0"/>
  <w15:commentEx w15:paraId="4F26E1CF" w15:done="0"/>
  <w15:commentEx w15:paraId="023AE0A7" w15:done="0"/>
  <w15:commentEx w15:paraId="4AB2CC3B" w15:done="0"/>
  <w15:commentEx w15:paraId="4851DB95" w15:done="0"/>
  <w15:commentEx w15:paraId="4AFE57CC" w15:done="0"/>
  <w15:commentEx w15:paraId="57DE9D2D" w15:paraIdParent="4AFE57CC" w15:done="0"/>
  <w15:commentEx w15:paraId="2C3B9998" w15:done="0"/>
  <w15:commentEx w15:paraId="597CD171" w15:done="0"/>
  <w15:commentEx w15:paraId="279A1557" w15:done="0"/>
  <w15:commentEx w15:paraId="2177227F" w15:done="0"/>
  <w15:commentEx w15:paraId="5D9B6C44" w15:done="0"/>
  <w15:commentEx w15:paraId="30F4EBB8" w15:done="0"/>
  <w15:commentEx w15:paraId="47A55509" w15:done="0"/>
  <w15:commentEx w15:paraId="33FF61DE" w15:paraIdParent="47A55509" w15:done="0"/>
  <w15:commentEx w15:paraId="557684BB" w15:done="0"/>
  <w15:commentEx w15:paraId="033014DF" w15:done="0"/>
  <w15:commentEx w15:paraId="3ED16841" w15:paraIdParent="033014DF" w15:done="0"/>
  <w15:commentEx w15:paraId="328A9DE5" w15:paraIdParent="033014DF" w15:done="0"/>
  <w15:commentEx w15:paraId="2EE3D88E" w15:done="0"/>
  <w15:commentEx w15:paraId="120F769E" w15:done="0"/>
  <w15:commentEx w15:paraId="6BDE4B81" w15:done="0"/>
  <w15:commentEx w15:paraId="1EF8C629" w15:done="0"/>
  <w15:commentEx w15:paraId="2EC870A0" w15:done="0"/>
  <w15:commentEx w15:paraId="0BD4435A" w15:done="0"/>
  <w15:commentEx w15:paraId="5D04DF07" w15:done="0"/>
  <w15:commentEx w15:paraId="7323EDE0" w15:done="0"/>
  <w15:commentEx w15:paraId="25FBE21A" w15:done="0"/>
  <w15:commentEx w15:paraId="4641FD0A" w15:done="0"/>
  <w15:commentEx w15:paraId="0271302A" w15:done="0"/>
  <w15:commentEx w15:paraId="6147D93C" w15:done="0"/>
  <w15:commentEx w15:paraId="723C539C" w15:done="0"/>
  <w15:commentEx w15:paraId="6604465E" w15:done="0"/>
  <w15:commentEx w15:paraId="3B769918" w15:done="0"/>
  <w15:commentEx w15:paraId="0528B80A" w15:done="0"/>
  <w15:commentEx w15:paraId="4100E798" w15:done="0"/>
  <w15:commentEx w15:paraId="7ACE8B57" w15:done="0"/>
  <w15:commentEx w15:paraId="59646F90" w15:done="0"/>
  <w15:commentEx w15:paraId="663663BA" w15:paraIdParent="59646F90" w15:done="0"/>
  <w15:commentEx w15:paraId="6A009F00" w15:done="0"/>
  <w15:commentEx w15:paraId="0B5D48C8" w15:done="0"/>
  <w15:commentEx w15:paraId="54BCAD2A" w15:paraIdParent="0B5D48C8" w15:done="0"/>
  <w15:commentEx w15:paraId="2E07EF1C" w15:done="0"/>
  <w15:commentEx w15:paraId="56A3755B" w15:done="0"/>
  <w15:commentEx w15:paraId="56D7A131" w15:paraIdParent="56A3755B" w15:done="0"/>
  <w15:commentEx w15:paraId="1EF7BAE2" w15:done="0"/>
  <w15:commentEx w15:paraId="2226F459" w15:paraIdParent="1EF7BAE2" w15:done="0"/>
  <w15:commentEx w15:paraId="59654C8B" w15:paraIdParent="1EF7BAE2" w15:done="0"/>
  <w15:commentEx w15:paraId="32E8038B" w15:done="0"/>
  <w15:commentEx w15:paraId="0331E920" w15:done="0"/>
  <w15:commentEx w15:paraId="035D6C09" w15:done="0"/>
  <w15:commentEx w15:paraId="17C777E8" w15:paraIdParent="035D6C09" w15:done="0"/>
  <w15:commentEx w15:paraId="19FCEC4D"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10DE7" w16cex:dateUtc="2024-04-22T14:25:00Z"/>
  <w16cex:commentExtensible w16cex:durableId="29D10D31" w16cex:dateUtc="2024-04-22T14:22:00Z"/>
  <w16cex:commentExtensible w16cex:durableId="29B93259" w16cex:dateUtc="2024-04-04T12:06:00Z"/>
  <w16cex:commentExtensible w16cex:durableId="29D110CA" w16cex:dateUtc="2024-04-22T14:37:00Z"/>
  <w16cex:commentExtensible w16cex:durableId="29D3A84A" w16cex:dateUtc="2024-04-24T13:48:00Z"/>
  <w16cex:commentExtensible w16cex:durableId="29D112D5" w16cex:dateUtc="2024-04-22T14:46:00Z"/>
  <w16cex:commentExtensible w16cex:durableId="29D24B75" w16cex:dateUtc="2024-04-23T13:00:00Z"/>
  <w16cex:commentExtensible w16cex:durableId="29D11995" w16cex:dateUtc="2024-04-22T15:15:00Z"/>
  <w16cex:commentExtensible w16cex:durableId="29D119C4" w16cex:dateUtc="2024-04-22T15:15:00Z"/>
  <w16cex:commentExtensible w16cex:durableId="29D119EA" w16cex:dateUtc="2024-04-22T15:16:00Z"/>
  <w16cex:commentExtensible w16cex:durableId="29D11A66" w16cex:dateUtc="2024-04-22T15:18:00Z"/>
  <w16cex:commentExtensible w16cex:durableId="29D11688" w16cex:dateUtc="2024-04-22T15:02:00Z"/>
  <w16cex:commentExtensible w16cex:durableId="29D116BF" w16cex:dateUtc="2024-04-22T15:02:00Z"/>
  <w16cex:commentExtensible w16cex:durableId="29B93DA6" w16cex:dateUtc="2024-04-04T12:54:00Z"/>
  <w16cex:commentExtensible w16cex:durableId="29C77F18" w16cex:dateUtc="2024-04-15T08:24:00Z"/>
  <w16cex:commentExtensible w16cex:durableId="29D11C34" w16cex:dateUtc="2024-04-22T15:26:00Z"/>
  <w16cex:commentExtensible w16cex:durableId="29D11D41" w16cex:dateUtc="2024-04-22T15:30:00Z"/>
  <w16cex:commentExtensible w16cex:durableId="29D14C4B" w16cex:dateUtc="2024-04-22T18:51:00Z"/>
  <w16cex:commentExtensible w16cex:durableId="29D11EA1" w16cex:dateUtc="2024-04-22T15:36:00Z"/>
  <w16cex:commentExtensible w16cex:durableId="29D11F88" w16cex:dateUtc="2024-04-22T15:40:00Z"/>
  <w16cex:commentExtensible w16cex:durableId="29C4E176" w16cex:dateUtc="2024-04-13T08:48:00Z"/>
  <w16cex:commentExtensible w16cex:durableId="29BFB34D" w16cex:dateUtc="2024-04-09T10:30:00Z"/>
  <w16cex:commentExtensible w16cex:durableId="29C4E24B" w16cex:dateUtc="2024-04-13T08:51:00Z"/>
  <w16cex:commentExtensible w16cex:durableId="29D14AF7" w16cex:dateUtc="2024-04-22T18:45:00Z"/>
  <w16cex:commentExtensible w16cex:durableId="29BFB436" w16cex:dateUtc="2024-04-09T10:33:00Z"/>
  <w16cex:commentExtensible w16cex:durableId="29C4EBC9" w16cex:dateUtc="2024-04-13T09:32:00Z"/>
  <w16cex:commentExtensible w16cex:durableId="29D14C85" w16cex:dateUtc="2024-04-22T18:52:00Z"/>
  <w16cex:commentExtensible w16cex:durableId="29C78ABB" w16cex:dateUtc="2024-04-15T09:15:00Z"/>
  <w16cex:commentExtensible w16cex:durableId="29D14DA6" w16cex:dateUtc="2024-04-22T18:57:00Z"/>
  <w16cex:commentExtensible w16cex:durableId="29D14EBD" w16cex:dateUtc="2024-04-22T19:01:00Z"/>
  <w16cex:commentExtensible w16cex:durableId="29D14F08" w16cex:dateUtc="2024-04-22T19:03:00Z"/>
  <w16cex:commentExtensible w16cex:durableId="29C78CCA" w16cex:dateUtc="2024-04-15T09:23:00Z"/>
  <w16cex:commentExtensible w16cex:durableId="29D14F89" w16cex:dateUtc="2024-04-22T19:05:00Z"/>
  <w16cex:commentExtensible w16cex:durableId="29D15058" w16cex:dateUtc="2024-04-22T19:08:00Z"/>
  <w16cex:commentExtensible w16cex:durableId="29D15097" w16cex:dateUtc="2024-04-22T19:09:00Z"/>
  <w16cex:commentExtensible w16cex:durableId="29D153A3" w16cex:dateUtc="2024-04-22T19:22:00Z"/>
  <w16cex:commentExtensible w16cex:durableId="29D226DD" w16cex:dateUtc="2024-04-23T10:23:00Z"/>
  <w16cex:commentExtensible w16cex:durableId="29D24722" w16cex:dateUtc="2024-04-23T12:41:00Z"/>
  <w16cex:commentExtensible w16cex:durableId="29D1573B" w16cex:dateUtc="2024-04-22T19:38:00Z"/>
  <w16cex:commentExtensible w16cex:durableId="29D157B4" w16cex:dateUtc="2024-04-22T19:40:00Z"/>
  <w16cex:commentExtensible w16cex:durableId="29D2289D" w16cex:dateUtc="2024-04-23T10:31:00Z"/>
  <w16cex:commentExtensible w16cex:durableId="29D228AB" w16cex:dateUtc="2024-04-23T10:31:00Z"/>
  <w16cex:commentExtensible w16cex:durableId="29D22A60" w16cex:dateUtc="2024-04-23T10:38:00Z"/>
  <w16cex:commentExtensible w16cex:durableId="29D15950" w16cex:dateUtc="2024-04-22T19:46:00Z"/>
  <w16cex:commentExtensible w16cex:durableId="29D1595E" w16cex:dateUtc="2024-04-22T19:47:00Z"/>
  <w16cex:commentExtensible w16cex:durableId="29D22B2E" w16cex:dateUtc="2024-04-23T10:42:00Z"/>
  <w16cex:commentExtensible w16cex:durableId="29D22C81" w16cex:dateUtc="2024-04-23T10:48:00Z"/>
  <w16cex:commentExtensible w16cex:durableId="29C8DA13" w16cex:dateUtc="2024-04-16T09:05:00Z"/>
  <w16cex:commentExtensible w16cex:durableId="29D15B87" w16cex:dateUtc="2024-04-22T19:56:00Z"/>
  <w16cex:commentExtensible w16cex:durableId="29D15CE8" w16cex:dateUtc="2024-04-22T20:02:00Z"/>
  <w16cex:commentExtensible w16cex:durableId="29D15D26" w16cex:dateUtc="2024-04-22T20:03:00Z"/>
  <w16cex:commentExtensible w16cex:durableId="29D22D15" w16cex:dateUtc="2024-04-23T10:50:00Z"/>
  <w16cex:commentExtensible w16cex:durableId="29D15DE2" w16cex:dateUtc="2024-04-22T20:06:00Z"/>
  <w16cex:commentExtensible w16cex:durableId="29D22DDF" w16cex:dateUtc="2024-04-23T10:53:00Z"/>
  <w16cex:commentExtensible w16cex:durableId="29D24705" w16cex:dateUtc="2024-04-23T12:39:00Z"/>
  <w16cex:commentExtensible w16cex:durableId="29D2470F" w16cex:dateUtc="2024-04-23T12:41:00Z"/>
  <w16cex:commentExtensible w16cex:durableId="29D15E55" w16cex:dateUtc="2024-04-22T20:08:00Z"/>
  <w16cex:commentExtensible w16cex:durableId="29C82499" w16cex:dateUtc="2024-04-15T20:11:00Z"/>
  <w16cex:commentExtensible w16cex:durableId="29D15E82" w16cex:dateUtc="2024-04-22T20:09:00Z"/>
  <w16cex:commentExtensible w16cex:durableId="29D15F35" w16cex:dateUtc="2024-04-22T20:12: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3D3AAA" w16cid:durableId="29D10DE7"/>
  <w16cid:commentId w16cid:paraId="09437AE7" w16cid:durableId="29D10D31"/>
  <w16cid:commentId w16cid:paraId="0D00B089" w16cid:durableId="29B93259"/>
  <w16cid:commentId w16cid:paraId="46E9AAFC" w16cid:durableId="29D110CA"/>
  <w16cid:commentId w16cid:paraId="104A4B5C" w16cid:durableId="29D3A84A"/>
  <w16cid:commentId w16cid:paraId="1E060CFE" w16cid:durableId="29D112D5"/>
  <w16cid:commentId w16cid:paraId="35AD727E" w16cid:durableId="29D24B75"/>
  <w16cid:commentId w16cid:paraId="3D345DE0" w16cid:durableId="29D11995"/>
  <w16cid:commentId w16cid:paraId="237F3DF4" w16cid:durableId="29D119C4"/>
  <w16cid:commentId w16cid:paraId="4F26E1CF" w16cid:durableId="29D119EA"/>
  <w16cid:commentId w16cid:paraId="023AE0A7" w16cid:durableId="29D11A66"/>
  <w16cid:commentId w16cid:paraId="4AB2CC3B" w16cid:durableId="29D11688"/>
  <w16cid:commentId w16cid:paraId="4851DB95" w16cid:durableId="29D116BF"/>
  <w16cid:commentId w16cid:paraId="4AFE57CC" w16cid:durableId="29B93DA6"/>
  <w16cid:commentId w16cid:paraId="57DE9D2D" w16cid:durableId="29C77F18"/>
  <w16cid:commentId w16cid:paraId="2C3B9998" w16cid:durableId="29D11C34"/>
  <w16cid:commentId w16cid:paraId="597CD171" w16cid:durableId="29D11D41"/>
  <w16cid:commentId w16cid:paraId="279A1557" w16cid:durableId="29D14C4B"/>
  <w16cid:commentId w16cid:paraId="2177227F" w16cid:durableId="29D11EA1"/>
  <w16cid:commentId w16cid:paraId="5D9B6C44" w16cid:durableId="29D11F88"/>
  <w16cid:commentId w16cid:paraId="30F4EBB8" w16cid:durableId="29C4E176"/>
  <w16cid:commentId w16cid:paraId="47A55509" w16cid:durableId="29BFB34D"/>
  <w16cid:commentId w16cid:paraId="33FF61DE" w16cid:durableId="29C4E24B"/>
  <w16cid:commentId w16cid:paraId="557684BB" w16cid:durableId="29D14AF7"/>
  <w16cid:commentId w16cid:paraId="033014DF" w16cid:durableId="29BFB436"/>
  <w16cid:commentId w16cid:paraId="3ED16841" w16cid:durableId="29C4EBC9"/>
  <w16cid:commentId w16cid:paraId="328A9DE5" w16cid:durableId="29D14C85"/>
  <w16cid:commentId w16cid:paraId="2EE3D88E" w16cid:durableId="29B92E1D"/>
  <w16cid:commentId w16cid:paraId="120F769E" w16cid:durableId="29C78ABB"/>
  <w16cid:commentId w16cid:paraId="6BDE4B81" w16cid:durableId="29D14DA6"/>
  <w16cid:commentId w16cid:paraId="1EF8C629" w16cid:durableId="29D14EBD"/>
  <w16cid:commentId w16cid:paraId="2EC870A0" w16cid:durableId="29D14F08"/>
  <w16cid:commentId w16cid:paraId="0BD4435A" w16cid:durableId="29C78CCA"/>
  <w16cid:commentId w16cid:paraId="5D04DF07" w16cid:durableId="29D14F89"/>
  <w16cid:commentId w16cid:paraId="7323EDE0" w16cid:durableId="29D15058"/>
  <w16cid:commentId w16cid:paraId="25FBE21A" w16cid:durableId="29D15097"/>
  <w16cid:commentId w16cid:paraId="4641FD0A" w16cid:durableId="29D153A3"/>
  <w16cid:commentId w16cid:paraId="0271302A" w16cid:durableId="29D226DD"/>
  <w16cid:commentId w16cid:paraId="6147D93C" w16cid:durableId="29D24722"/>
  <w16cid:commentId w16cid:paraId="723C539C" w16cid:durableId="29D1573B"/>
  <w16cid:commentId w16cid:paraId="6604465E" w16cid:durableId="29D157B4"/>
  <w16cid:commentId w16cid:paraId="3B769918" w16cid:durableId="29D2289D"/>
  <w16cid:commentId w16cid:paraId="0528B80A" w16cid:durableId="29D228AB"/>
  <w16cid:commentId w16cid:paraId="4100E798" w16cid:durableId="29D22A60"/>
  <w16cid:commentId w16cid:paraId="7ACE8B57" w16cid:durableId="29D15950"/>
  <w16cid:commentId w16cid:paraId="59646F90" w16cid:durableId="29D1595E"/>
  <w16cid:commentId w16cid:paraId="663663BA" w16cid:durableId="29D22B2E"/>
  <w16cid:commentId w16cid:paraId="6A009F00" w16cid:durableId="29D22C81"/>
  <w16cid:commentId w16cid:paraId="0B5D48C8" w16cid:durableId="29C8DA13"/>
  <w16cid:commentId w16cid:paraId="54BCAD2A" w16cid:durableId="29D15B87"/>
  <w16cid:commentId w16cid:paraId="2E07EF1C" w16cid:durableId="29D15CE8"/>
  <w16cid:commentId w16cid:paraId="56A3755B" w16cid:durableId="29D15D26"/>
  <w16cid:commentId w16cid:paraId="56D7A131" w16cid:durableId="29D22D15"/>
  <w16cid:commentId w16cid:paraId="1EF7BAE2" w16cid:durableId="29D15DE2"/>
  <w16cid:commentId w16cid:paraId="2226F459" w16cid:durableId="29D22DDF"/>
  <w16cid:commentId w16cid:paraId="59654C8B" w16cid:durableId="29D24705"/>
  <w16cid:commentId w16cid:paraId="32E8038B" w16cid:durableId="29D2470F"/>
  <w16cid:commentId w16cid:paraId="0331E920" w16cid:durableId="29D15E55"/>
  <w16cid:commentId w16cid:paraId="035D6C09" w16cid:durableId="29C82499"/>
  <w16cid:commentId w16cid:paraId="17C777E8" w16cid:durableId="29D15E82"/>
  <w16cid:commentId w16cid:paraId="19FCEC4D" w16cid:durableId="29D15F35"/>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B3A63" w14:textId="77777777" w:rsidR="00932767" w:rsidRDefault="00932767" w:rsidP="006C02A6">
      <w:pPr>
        <w:spacing w:after="0" w:line="240" w:lineRule="auto"/>
      </w:pPr>
      <w:r>
        <w:separator/>
      </w:r>
    </w:p>
  </w:endnote>
  <w:endnote w:type="continuationSeparator" w:id="0">
    <w:p w14:paraId="01285334" w14:textId="77777777" w:rsidR="00932767" w:rsidRDefault="00932767"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D368B" w14:textId="77777777" w:rsidR="00932767" w:rsidRDefault="00932767" w:rsidP="006C02A6">
      <w:pPr>
        <w:spacing w:after="0" w:line="240" w:lineRule="auto"/>
      </w:pPr>
      <w:r>
        <w:separator/>
      </w:r>
    </w:p>
  </w:footnote>
  <w:footnote w:type="continuationSeparator" w:id="0">
    <w:p w14:paraId="33151D2F" w14:textId="77777777" w:rsidR="00932767" w:rsidRDefault="00932767"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Deiglmayr, Anne">
    <w15:presenceInfo w15:providerId="AD" w15:userId="S-1-5-21-2361800232-213331468-3115616407-190289"/>
  </w15:person>
  <w15:person w15:author="Mandy Klatt">
    <w15:presenceInfo w15:providerId="Windows Live" w15:userId="505858402c07da9d"/>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369"/>
    <w:rsid w:val="00006808"/>
    <w:rsid w:val="00007602"/>
    <w:rsid w:val="00007C0F"/>
    <w:rsid w:val="00011A82"/>
    <w:rsid w:val="00011C48"/>
    <w:rsid w:val="00013CD1"/>
    <w:rsid w:val="00014032"/>
    <w:rsid w:val="00014BCE"/>
    <w:rsid w:val="00015A73"/>
    <w:rsid w:val="000165CE"/>
    <w:rsid w:val="00020805"/>
    <w:rsid w:val="000211BB"/>
    <w:rsid w:val="0002242D"/>
    <w:rsid w:val="00023D14"/>
    <w:rsid w:val="00025278"/>
    <w:rsid w:val="00026841"/>
    <w:rsid w:val="00026EB6"/>
    <w:rsid w:val="00027126"/>
    <w:rsid w:val="00027A0F"/>
    <w:rsid w:val="00030849"/>
    <w:rsid w:val="00031082"/>
    <w:rsid w:val="000318D2"/>
    <w:rsid w:val="00032004"/>
    <w:rsid w:val="00032372"/>
    <w:rsid w:val="0003290C"/>
    <w:rsid w:val="00032DBC"/>
    <w:rsid w:val="00033198"/>
    <w:rsid w:val="00033490"/>
    <w:rsid w:val="0003497F"/>
    <w:rsid w:val="00035438"/>
    <w:rsid w:val="000354CF"/>
    <w:rsid w:val="000356B7"/>
    <w:rsid w:val="00035942"/>
    <w:rsid w:val="00035D30"/>
    <w:rsid w:val="00035F3D"/>
    <w:rsid w:val="00036132"/>
    <w:rsid w:val="00036BF6"/>
    <w:rsid w:val="0003733B"/>
    <w:rsid w:val="00040A63"/>
    <w:rsid w:val="00041DEC"/>
    <w:rsid w:val="0004243F"/>
    <w:rsid w:val="00043382"/>
    <w:rsid w:val="00043797"/>
    <w:rsid w:val="00043C64"/>
    <w:rsid w:val="00044217"/>
    <w:rsid w:val="00045332"/>
    <w:rsid w:val="000457AC"/>
    <w:rsid w:val="00045911"/>
    <w:rsid w:val="00045ED4"/>
    <w:rsid w:val="0004636A"/>
    <w:rsid w:val="00046CE4"/>
    <w:rsid w:val="00047399"/>
    <w:rsid w:val="00047CB9"/>
    <w:rsid w:val="0005028B"/>
    <w:rsid w:val="00052EE2"/>
    <w:rsid w:val="00053DDC"/>
    <w:rsid w:val="00054773"/>
    <w:rsid w:val="0005512E"/>
    <w:rsid w:val="00055AF7"/>
    <w:rsid w:val="00055D6B"/>
    <w:rsid w:val="00057222"/>
    <w:rsid w:val="000603A4"/>
    <w:rsid w:val="00060AF0"/>
    <w:rsid w:val="00063FD3"/>
    <w:rsid w:val="00064613"/>
    <w:rsid w:val="000655B8"/>
    <w:rsid w:val="00066BCD"/>
    <w:rsid w:val="00066E40"/>
    <w:rsid w:val="00067A1A"/>
    <w:rsid w:val="000701B1"/>
    <w:rsid w:val="0007131F"/>
    <w:rsid w:val="000734DA"/>
    <w:rsid w:val="00073ADE"/>
    <w:rsid w:val="00073CCC"/>
    <w:rsid w:val="00073FE0"/>
    <w:rsid w:val="0007435C"/>
    <w:rsid w:val="00074EAD"/>
    <w:rsid w:val="00075ED6"/>
    <w:rsid w:val="00076601"/>
    <w:rsid w:val="00076787"/>
    <w:rsid w:val="000772C8"/>
    <w:rsid w:val="00077837"/>
    <w:rsid w:val="00080181"/>
    <w:rsid w:val="0008058C"/>
    <w:rsid w:val="00080ED3"/>
    <w:rsid w:val="00080EDD"/>
    <w:rsid w:val="00081107"/>
    <w:rsid w:val="00081153"/>
    <w:rsid w:val="00081BCF"/>
    <w:rsid w:val="00082748"/>
    <w:rsid w:val="000852FB"/>
    <w:rsid w:val="0008618B"/>
    <w:rsid w:val="00086748"/>
    <w:rsid w:val="000870EB"/>
    <w:rsid w:val="00087159"/>
    <w:rsid w:val="000908DF"/>
    <w:rsid w:val="000912C4"/>
    <w:rsid w:val="000926B3"/>
    <w:rsid w:val="000928ED"/>
    <w:rsid w:val="0009290A"/>
    <w:rsid w:val="00092A3B"/>
    <w:rsid w:val="00093472"/>
    <w:rsid w:val="00094752"/>
    <w:rsid w:val="00094C24"/>
    <w:rsid w:val="00094E6F"/>
    <w:rsid w:val="00096431"/>
    <w:rsid w:val="000974F9"/>
    <w:rsid w:val="000A054D"/>
    <w:rsid w:val="000A0B07"/>
    <w:rsid w:val="000A2B46"/>
    <w:rsid w:val="000A34B9"/>
    <w:rsid w:val="000A4A70"/>
    <w:rsid w:val="000A589A"/>
    <w:rsid w:val="000A5CAC"/>
    <w:rsid w:val="000A6505"/>
    <w:rsid w:val="000A6824"/>
    <w:rsid w:val="000A6F87"/>
    <w:rsid w:val="000A7063"/>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BA5"/>
    <w:rsid w:val="000B73F6"/>
    <w:rsid w:val="000B748F"/>
    <w:rsid w:val="000B7B62"/>
    <w:rsid w:val="000C1464"/>
    <w:rsid w:val="000C1DA2"/>
    <w:rsid w:val="000C2DD9"/>
    <w:rsid w:val="000C2ED0"/>
    <w:rsid w:val="000C313E"/>
    <w:rsid w:val="000C3C5B"/>
    <w:rsid w:val="000C5DF6"/>
    <w:rsid w:val="000C5F77"/>
    <w:rsid w:val="000C6769"/>
    <w:rsid w:val="000C7846"/>
    <w:rsid w:val="000D0474"/>
    <w:rsid w:val="000D08AB"/>
    <w:rsid w:val="000D0DD6"/>
    <w:rsid w:val="000D1F47"/>
    <w:rsid w:val="000D1FC2"/>
    <w:rsid w:val="000D21B9"/>
    <w:rsid w:val="000D28ED"/>
    <w:rsid w:val="000D2E54"/>
    <w:rsid w:val="000D3399"/>
    <w:rsid w:val="000D471F"/>
    <w:rsid w:val="000D4CF5"/>
    <w:rsid w:val="000D564E"/>
    <w:rsid w:val="000D59E3"/>
    <w:rsid w:val="000D5D9C"/>
    <w:rsid w:val="000D7457"/>
    <w:rsid w:val="000E0309"/>
    <w:rsid w:val="000E193A"/>
    <w:rsid w:val="000E1E43"/>
    <w:rsid w:val="000E3109"/>
    <w:rsid w:val="000E34F1"/>
    <w:rsid w:val="000E3914"/>
    <w:rsid w:val="000E3CF7"/>
    <w:rsid w:val="000E4979"/>
    <w:rsid w:val="000E740A"/>
    <w:rsid w:val="000F0EA3"/>
    <w:rsid w:val="000F146B"/>
    <w:rsid w:val="000F2E56"/>
    <w:rsid w:val="000F4912"/>
    <w:rsid w:val="000F5B4A"/>
    <w:rsid w:val="000F5D1E"/>
    <w:rsid w:val="000F7C63"/>
    <w:rsid w:val="000F7DC1"/>
    <w:rsid w:val="001006A4"/>
    <w:rsid w:val="00101278"/>
    <w:rsid w:val="001017CB"/>
    <w:rsid w:val="00101BEE"/>
    <w:rsid w:val="001020B2"/>
    <w:rsid w:val="0010221A"/>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554"/>
    <w:rsid w:val="001149AB"/>
    <w:rsid w:val="001149E8"/>
    <w:rsid w:val="00114B41"/>
    <w:rsid w:val="0011586D"/>
    <w:rsid w:val="00115941"/>
    <w:rsid w:val="001162E1"/>
    <w:rsid w:val="00117444"/>
    <w:rsid w:val="0011783D"/>
    <w:rsid w:val="001203C1"/>
    <w:rsid w:val="00120D0F"/>
    <w:rsid w:val="00121E60"/>
    <w:rsid w:val="00122A0E"/>
    <w:rsid w:val="001231DE"/>
    <w:rsid w:val="00123309"/>
    <w:rsid w:val="00123C1E"/>
    <w:rsid w:val="00124A7A"/>
    <w:rsid w:val="00124BD8"/>
    <w:rsid w:val="00125476"/>
    <w:rsid w:val="00125776"/>
    <w:rsid w:val="00125A1F"/>
    <w:rsid w:val="00127B3C"/>
    <w:rsid w:val="00127D15"/>
    <w:rsid w:val="0013190A"/>
    <w:rsid w:val="00131DE4"/>
    <w:rsid w:val="00131F9F"/>
    <w:rsid w:val="00134695"/>
    <w:rsid w:val="001348D3"/>
    <w:rsid w:val="00134B7A"/>
    <w:rsid w:val="001354C5"/>
    <w:rsid w:val="00135A60"/>
    <w:rsid w:val="00135C01"/>
    <w:rsid w:val="00136AB7"/>
    <w:rsid w:val="00136D5C"/>
    <w:rsid w:val="001379A4"/>
    <w:rsid w:val="001406E1"/>
    <w:rsid w:val="00140BBD"/>
    <w:rsid w:val="001413A3"/>
    <w:rsid w:val="001414C9"/>
    <w:rsid w:val="001418AD"/>
    <w:rsid w:val="00143352"/>
    <w:rsid w:val="00143C65"/>
    <w:rsid w:val="00143F9F"/>
    <w:rsid w:val="001449FF"/>
    <w:rsid w:val="00144CFA"/>
    <w:rsid w:val="001459C2"/>
    <w:rsid w:val="00145FA4"/>
    <w:rsid w:val="0014686B"/>
    <w:rsid w:val="00147DE2"/>
    <w:rsid w:val="001501C5"/>
    <w:rsid w:val="0015036B"/>
    <w:rsid w:val="001504B2"/>
    <w:rsid w:val="0015100B"/>
    <w:rsid w:val="00151E83"/>
    <w:rsid w:val="001523FB"/>
    <w:rsid w:val="00153851"/>
    <w:rsid w:val="0015391E"/>
    <w:rsid w:val="001540A3"/>
    <w:rsid w:val="0015487F"/>
    <w:rsid w:val="00154EF8"/>
    <w:rsid w:val="00156C28"/>
    <w:rsid w:val="00156E98"/>
    <w:rsid w:val="001572DB"/>
    <w:rsid w:val="0015770D"/>
    <w:rsid w:val="00157C63"/>
    <w:rsid w:val="00160146"/>
    <w:rsid w:val="0016025A"/>
    <w:rsid w:val="0016044B"/>
    <w:rsid w:val="00160D4E"/>
    <w:rsid w:val="001612B5"/>
    <w:rsid w:val="001615C8"/>
    <w:rsid w:val="00163362"/>
    <w:rsid w:val="00163D34"/>
    <w:rsid w:val="0016458E"/>
    <w:rsid w:val="00164746"/>
    <w:rsid w:val="00165A12"/>
    <w:rsid w:val="00166C4D"/>
    <w:rsid w:val="001670D4"/>
    <w:rsid w:val="0017207F"/>
    <w:rsid w:val="00172A49"/>
    <w:rsid w:val="0017307B"/>
    <w:rsid w:val="00175876"/>
    <w:rsid w:val="00175E84"/>
    <w:rsid w:val="00176744"/>
    <w:rsid w:val="001769B8"/>
    <w:rsid w:val="00181BB8"/>
    <w:rsid w:val="00181D17"/>
    <w:rsid w:val="001831EC"/>
    <w:rsid w:val="00184635"/>
    <w:rsid w:val="00184DA9"/>
    <w:rsid w:val="0018559F"/>
    <w:rsid w:val="001867EB"/>
    <w:rsid w:val="001876A5"/>
    <w:rsid w:val="00191484"/>
    <w:rsid w:val="001935C4"/>
    <w:rsid w:val="001938C8"/>
    <w:rsid w:val="00193A40"/>
    <w:rsid w:val="001949CD"/>
    <w:rsid w:val="00194EC6"/>
    <w:rsid w:val="001968F5"/>
    <w:rsid w:val="00197C8B"/>
    <w:rsid w:val="00197F54"/>
    <w:rsid w:val="001A072B"/>
    <w:rsid w:val="001A1101"/>
    <w:rsid w:val="001A1DEA"/>
    <w:rsid w:val="001A214C"/>
    <w:rsid w:val="001A3502"/>
    <w:rsid w:val="001A4364"/>
    <w:rsid w:val="001A46ED"/>
    <w:rsid w:val="001A47C1"/>
    <w:rsid w:val="001A47F5"/>
    <w:rsid w:val="001A5B63"/>
    <w:rsid w:val="001A5D3B"/>
    <w:rsid w:val="001A61B0"/>
    <w:rsid w:val="001A6675"/>
    <w:rsid w:val="001A6CEE"/>
    <w:rsid w:val="001A76ED"/>
    <w:rsid w:val="001A7B8A"/>
    <w:rsid w:val="001A7CCB"/>
    <w:rsid w:val="001A7CE7"/>
    <w:rsid w:val="001B0C00"/>
    <w:rsid w:val="001B15CF"/>
    <w:rsid w:val="001B1D3B"/>
    <w:rsid w:val="001B21E6"/>
    <w:rsid w:val="001B2AFC"/>
    <w:rsid w:val="001B31A7"/>
    <w:rsid w:val="001B3602"/>
    <w:rsid w:val="001B3DD3"/>
    <w:rsid w:val="001B4322"/>
    <w:rsid w:val="001B475A"/>
    <w:rsid w:val="001B5BE8"/>
    <w:rsid w:val="001B5E30"/>
    <w:rsid w:val="001B5F21"/>
    <w:rsid w:val="001B6093"/>
    <w:rsid w:val="001B610D"/>
    <w:rsid w:val="001B6C3A"/>
    <w:rsid w:val="001B7135"/>
    <w:rsid w:val="001B7300"/>
    <w:rsid w:val="001B796B"/>
    <w:rsid w:val="001C0471"/>
    <w:rsid w:val="001C0E77"/>
    <w:rsid w:val="001C1334"/>
    <w:rsid w:val="001C225D"/>
    <w:rsid w:val="001C2550"/>
    <w:rsid w:val="001C34DE"/>
    <w:rsid w:val="001C4AA3"/>
    <w:rsid w:val="001C51E2"/>
    <w:rsid w:val="001C5BB2"/>
    <w:rsid w:val="001C6783"/>
    <w:rsid w:val="001C770F"/>
    <w:rsid w:val="001D01C5"/>
    <w:rsid w:val="001D05F5"/>
    <w:rsid w:val="001D18AE"/>
    <w:rsid w:val="001D1AD8"/>
    <w:rsid w:val="001D1FED"/>
    <w:rsid w:val="001D40BC"/>
    <w:rsid w:val="001D42FB"/>
    <w:rsid w:val="001D641B"/>
    <w:rsid w:val="001D6A4F"/>
    <w:rsid w:val="001D6D9D"/>
    <w:rsid w:val="001D7320"/>
    <w:rsid w:val="001E1533"/>
    <w:rsid w:val="001E19D6"/>
    <w:rsid w:val="001E36BA"/>
    <w:rsid w:val="001E3A5D"/>
    <w:rsid w:val="001E3E0F"/>
    <w:rsid w:val="001E566F"/>
    <w:rsid w:val="001E72F6"/>
    <w:rsid w:val="001E78C9"/>
    <w:rsid w:val="001E7A15"/>
    <w:rsid w:val="001F1AC2"/>
    <w:rsid w:val="001F3000"/>
    <w:rsid w:val="001F48F8"/>
    <w:rsid w:val="001F4C8B"/>
    <w:rsid w:val="001F5C7E"/>
    <w:rsid w:val="001F5FF2"/>
    <w:rsid w:val="001F72EA"/>
    <w:rsid w:val="001F73A2"/>
    <w:rsid w:val="001F76DE"/>
    <w:rsid w:val="001F7E8E"/>
    <w:rsid w:val="00200793"/>
    <w:rsid w:val="00200C58"/>
    <w:rsid w:val="002021CA"/>
    <w:rsid w:val="00202328"/>
    <w:rsid w:val="00202592"/>
    <w:rsid w:val="0020350F"/>
    <w:rsid w:val="002046EE"/>
    <w:rsid w:val="0020471F"/>
    <w:rsid w:val="00205715"/>
    <w:rsid w:val="00207D48"/>
    <w:rsid w:val="0021037D"/>
    <w:rsid w:val="00210492"/>
    <w:rsid w:val="002112E9"/>
    <w:rsid w:val="00211935"/>
    <w:rsid w:val="002125CE"/>
    <w:rsid w:val="00212B5D"/>
    <w:rsid w:val="00214B49"/>
    <w:rsid w:val="00215D69"/>
    <w:rsid w:val="00216110"/>
    <w:rsid w:val="00217B12"/>
    <w:rsid w:val="00217F95"/>
    <w:rsid w:val="0022123C"/>
    <w:rsid w:val="00221676"/>
    <w:rsid w:val="002222EA"/>
    <w:rsid w:val="00222660"/>
    <w:rsid w:val="00223133"/>
    <w:rsid w:val="002238E2"/>
    <w:rsid w:val="00223F44"/>
    <w:rsid w:val="0022591F"/>
    <w:rsid w:val="0022605D"/>
    <w:rsid w:val="00226557"/>
    <w:rsid w:val="00227ED9"/>
    <w:rsid w:val="00230815"/>
    <w:rsid w:val="00231F5A"/>
    <w:rsid w:val="002321C8"/>
    <w:rsid w:val="002331B2"/>
    <w:rsid w:val="002331C2"/>
    <w:rsid w:val="002336E4"/>
    <w:rsid w:val="0023480B"/>
    <w:rsid w:val="00234B31"/>
    <w:rsid w:val="002357D6"/>
    <w:rsid w:val="00235913"/>
    <w:rsid w:val="00235B3D"/>
    <w:rsid w:val="00236987"/>
    <w:rsid w:val="00236CBE"/>
    <w:rsid w:val="0023746D"/>
    <w:rsid w:val="002374A6"/>
    <w:rsid w:val="00237C68"/>
    <w:rsid w:val="0024027E"/>
    <w:rsid w:val="00240C6D"/>
    <w:rsid w:val="00241DD3"/>
    <w:rsid w:val="00245FC1"/>
    <w:rsid w:val="00246542"/>
    <w:rsid w:val="00246B3A"/>
    <w:rsid w:val="00246C25"/>
    <w:rsid w:val="002511B3"/>
    <w:rsid w:val="0025202E"/>
    <w:rsid w:val="00252572"/>
    <w:rsid w:val="00252AC9"/>
    <w:rsid w:val="00252E35"/>
    <w:rsid w:val="00253DEA"/>
    <w:rsid w:val="00254B58"/>
    <w:rsid w:val="00256342"/>
    <w:rsid w:val="00256C63"/>
    <w:rsid w:val="002572BD"/>
    <w:rsid w:val="002576E8"/>
    <w:rsid w:val="00257996"/>
    <w:rsid w:val="002606EF"/>
    <w:rsid w:val="00260C50"/>
    <w:rsid w:val="002619E1"/>
    <w:rsid w:val="00262465"/>
    <w:rsid w:val="002624C4"/>
    <w:rsid w:val="00262F1F"/>
    <w:rsid w:val="002642A8"/>
    <w:rsid w:val="002656AC"/>
    <w:rsid w:val="00265F66"/>
    <w:rsid w:val="002670D7"/>
    <w:rsid w:val="00267643"/>
    <w:rsid w:val="00267910"/>
    <w:rsid w:val="002709C5"/>
    <w:rsid w:val="00270AF3"/>
    <w:rsid w:val="00270C81"/>
    <w:rsid w:val="00270DCA"/>
    <w:rsid w:val="0027116C"/>
    <w:rsid w:val="00273191"/>
    <w:rsid w:val="002734D9"/>
    <w:rsid w:val="00273896"/>
    <w:rsid w:val="00274094"/>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44B7"/>
    <w:rsid w:val="00284BF3"/>
    <w:rsid w:val="00284E24"/>
    <w:rsid w:val="002901BA"/>
    <w:rsid w:val="00290D8F"/>
    <w:rsid w:val="00291633"/>
    <w:rsid w:val="00291DC5"/>
    <w:rsid w:val="0029309D"/>
    <w:rsid w:val="00294BCF"/>
    <w:rsid w:val="00294DDC"/>
    <w:rsid w:val="002966F0"/>
    <w:rsid w:val="002A0D44"/>
    <w:rsid w:val="002A1087"/>
    <w:rsid w:val="002A2D30"/>
    <w:rsid w:val="002A3135"/>
    <w:rsid w:val="002A5414"/>
    <w:rsid w:val="002A544A"/>
    <w:rsid w:val="002A5D3D"/>
    <w:rsid w:val="002A6657"/>
    <w:rsid w:val="002A6BD8"/>
    <w:rsid w:val="002A710C"/>
    <w:rsid w:val="002B07F0"/>
    <w:rsid w:val="002B0AAE"/>
    <w:rsid w:val="002B0AD5"/>
    <w:rsid w:val="002B0ECE"/>
    <w:rsid w:val="002B0F49"/>
    <w:rsid w:val="002B176F"/>
    <w:rsid w:val="002B24E6"/>
    <w:rsid w:val="002B2A0E"/>
    <w:rsid w:val="002B3A86"/>
    <w:rsid w:val="002B43B5"/>
    <w:rsid w:val="002B5B55"/>
    <w:rsid w:val="002B5CFA"/>
    <w:rsid w:val="002B6487"/>
    <w:rsid w:val="002B762D"/>
    <w:rsid w:val="002B76DB"/>
    <w:rsid w:val="002C0023"/>
    <w:rsid w:val="002C14C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39B4"/>
    <w:rsid w:val="002D50AB"/>
    <w:rsid w:val="002D5148"/>
    <w:rsid w:val="002D5852"/>
    <w:rsid w:val="002D5CEF"/>
    <w:rsid w:val="002D6FBF"/>
    <w:rsid w:val="002D71B4"/>
    <w:rsid w:val="002E0493"/>
    <w:rsid w:val="002E0832"/>
    <w:rsid w:val="002E0A95"/>
    <w:rsid w:val="002E1374"/>
    <w:rsid w:val="002E228A"/>
    <w:rsid w:val="002E26CC"/>
    <w:rsid w:val="002E28EB"/>
    <w:rsid w:val="002E2E7C"/>
    <w:rsid w:val="002E4238"/>
    <w:rsid w:val="002E4965"/>
    <w:rsid w:val="002E49AD"/>
    <w:rsid w:val="002E49F7"/>
    <w:rsid w:val="002E525F"/>
    <w:rsid w:val="002E5C7F"/>
    <w:rsid w:val="002E5DE8"/>
    <w:rsid w:val="002E6E35"/>
    <w:rsid w:val="002E6F69"/>
    <w:rsid w:val="002E7588"/>
    <w:rsid w:val="002E78C4"/>
    <w:rsid w:val="002F159C"/>
    <w:rsid w:val="002F200A"/>
    <w:rsid w:val="002F2300"/>
    <w:rsid w:val="002F3937"/>
    <w:rsid w:val="002F47FD"/>
    <w:rsid w:val="002F5A48"/>
    <w:rsid w:val="002F7CCC"/>
    <w:rsid w:val="0030139D"/>
    <w:rsid w:val="00301E62"/>
    <w:rsid w:val="00302527"/>
    <w:rsid w:val="00302EBD"/>
    <w:rsid w:val="00306822"/>
    <w:rsid w:val="00306B31"/>
    <w:rsid w:val="0030789C"/>
    <w:rsid w:val="003106BE"/>
    <w:rsid w:val="0031071D"/>
    <w:rsid w:val="003115F6"/>
    <w:rsid w:val="00312693"/>
    <w:rsid w:val="00312E53"/>
    <w:rsid w:val="003134C9"/>
    <w:rsid w:val="0031404D"/>
    <w:rsid w:val="003147C0"/>
    <w:rsid w:val="00315E09"/>
    <w:rsid w:val="00316939"/>
    <w:rsid w:val="00320458"/>
    <w:rsid w:val="0032095E"/>
    <w:rsid w:val="0032214C"/>
    <w:rsid w:val="003238F7"/>
    <w:rsid w:val="00323C7A"/>
    <w:rsid w:val="00323CE9"/>
    <w:rsid w:val="003259BF"/>
    <w:rsid w:val="00325DAE"/>
    <w:rsid w:val="0032689B"/>
    <w:rsid w:val="003269D5"/>
    <w:rsid w:val="003269E6"/>
    <w:rsid w:val="00326CB3"/>
    <w:rsid w:val="00327340"/>
    <w:rsid w:val="00327728"/>
    <w:rsid w:val="00327CE7"/>
    <w:rsid w:val="0033000B"/>
    <w:rsid w:val="003302A2"/>
    <w:rsid w:val="003311D0"/>
    <w:rsid w:val="00331237"/>
    <w:rsid w:val="003329BE"/>
    <w:rsid w:val="00332AC9"/>
    <w:rsid w:val="00333AB9"/>
    <w:rsid w:val="00334652"/>
    <w:rsid w:val="003350D9"/>
    <w:rsid w:val="0033598B"/>
    <w:rsid w:val="00336914"/>
    <w:rsid w:val="00337541"/>
    <w:rsid w:val="003400E2"/>
    <w:rsid w:val="003408AE"/>
    <w:rsid w:val="003408EC"/>
    <w:rsid w:val="00340A03"/>
    <w:rsid w:val="003430D4"/>
    <w:rsid w:val="003436B0"/>
    <w:rsid w:val="00343A8A"/>
    <w:rsid w:val="00343BE4"/>
    <w:rsid w:val="00344851"/>
    <w:rsid w:val="00345EDA"/>
    <w:rsid w:val="00345FA4"/>
    <w:rsid w:val="0034678A"/>
    <w:rsid w:val="00346A9D"/>
    <w:rsid w:val="00347B4A"/>
    <w:rsid w:val="00347EF7"/>
    <w:rsid w:val="00347F21"/>
    <w:rsid w:val="0035007C"/>
    <w:rsid w:val="00350320"/>
    <w:rsid w:val="00350522"/>
    <w:rsid w:val="003513B5"/>
    <w:rsid w:val="003519EC"/>
    <w:rsid w:val="00351F67"/>
    <w:rsid w:val="003540D5"/>
    <w:rsid w:val="00356D14"/>
    <w:rsid w:val="003578A7"/>
    <w:rsid w:val="00360402"/>
    <w:rsid w:val="00360890"/>
    <w:rsid w:val="00360D14"/>
    <w:rsid w:val="00360FC6"/>
    <w:rsid w:val="00361114"/>
    <w:rsid w:val="0036126E"/>
    <w:rsid w:val="00361CDA"/>
    <w:rsid w:val="00363232"/>
    <w:rsid w:val="00363AEC"/>
    <w:rsid w:val="00364251"/>
    <w:rsid w:val="00364DF5"/>
    <w:rsid w:val="00365929"/>
    <w:rsid w:val="0037133C"/>
    <w:rsid w:val="00371456"/>
    <w:rsid w:val="00371843"/>
    <w:rsid w:val="003748DB"/>
    <w:rsid w:val="00374D2A"/>
    <w:rsid w:val="0037543B"/>
    <w:rsid w:val="00375632"/>
    <w:rsid w:val="003768A2"/>
    <w:rsid w:val="00376943"/>
    <w:rsid w:val="00377BF2"/>
    <w:rsid w:val="003803A2"/>
    <w:rsid w:val="00380BBD"/>
    <w:rsid w:val="00382D4F"/>
    <w:rsid w:val="00382DD9"/>
    <w:rsid w:val="003841C7"/>
    <w:rsid w:val="00384808"/>
    <w:rsid w:val="00384CAE"/>
    <w:rsid w:val="00385547"/>
    <w:rsid w:val="00385DC5"/>
    <w:rsid w:val="00385E22"/>
    <w:rsid w:val="0038621B"/>
    <w:rsid w:val="003864E4"/>
    <w:rsid w:val="00386BEB"/>
    <w:rsid w:val="00386CC7"/>
    <w:rsid w:val="00387466"/>
    <w:rsid w:val="00387A56"/>
    <w:rsid w:val="00391425"/>
    <w:rsid w:val="003920A7"/>
    <w:rsid w:val="00393A3B"/>
    <w:rsid w:val="00393CE2"/>
    <w:rsid w:val="00394A7D"/>
    <w:rsid w:val="003952AF"/>
    <w:rsid w:val="003960EB"/>
    <w:rsid w:val="0039619F"/>
    <w:rsid w:val="003962DC"/>
    <w:rsid w:val="0039684C"/>
    <w:rsid w:val="00397724"/>
    <w:rsid w:val="00397CAD"/>
    <w:rsid w:val="003A0756"/>
    <w:rsid w:val="003A0BD0"/>
    <w:rsid w:val="003A0E32"/>
    <w:rsid w:val="003A1031"/>
    <w:rsid w:val="003A18B7"/>
    <w:rsid w:val="003A1C01"/>
    <w:rsid w:val="003A25F0"/>
    <w:rsid w:val="003A2D0F"/>
    <w:rsid w:val="003A4093"/>
    <w:rsid w:val="003A561C"/>
    <w:rsid w:val="003A593E"/>
    <w:rsid w:val="003A5BA2"/>
    <w:rsid w:val="003A6498"/>
    <w:rsid w:val="003A7F8C"/>
    <w:rsid w:val="003B0273"/>
    <w:rsid w:val="003B0317"/>
    <w:rsid w:val="003B0DFD"/>
    <w:rsid w:val="003B162C"/>
    <w:rsid w:val="003B2ACA"/>
    <w:rsid w:val="003B3286"/>
    <w:rsid w:val="003B4319"/>
    <w:rsid w:val="003B53A0"/>
    <w:rsid w:val="003B582C"/>
    <w:rsid w:val="003B58B9"/>
    <w:rsid w:val="003B5F06"/>
    <w:rsid w:val="003B5F4B"/>
    <w:rsid w:val="003B6256"/>
    <w:rsid w:val="003B70E9"/>
    <w:rsid w:val="003B7ECF"/>
    <w:rsid w:val="003C014C"/>
    <w:rsid w:val="003C08EF"/>
    <w:rsid w:val="003C103C"/>
    <w:rsid w:val="003C1253"/>
    <w:rsid w:val="003C2B37"/>
    <w:rsid w:val="003C3292"/>
    <w:rsid w:val="003C3654"/>
    <w:rsid w:val="003C3F3A"/>
    <w:rsid w:val="003C4B11"/>
    <w:rsid w:val="003C4B3C"/>
    <w:rsid w:val="003C5736"/>
    <w:rsid w:val="003C5F93"/>
    <w:rsid w:val="003C6EB7"/>
    <w:rsid w:val="003C78AA"/>
    <w:rsid w:val="003D04EB"/>
    <w:rsid w:val="003D10D2"/>
    <w:rsid w:val="003D1411"/>
    <w:rsid w:val="003D14AA"/>
    <w:rsid w:val="003D3D10"/>
    <w:rsid w:val="003D4338"/>
    <w:rsid w:val="003D4DAE"/>
    <w:rsid w:val="003D54F2"/>
    <w:rsid w:val="003D5C12"/>
    <w:rsid w:val="003D5F0F"/>
    <w:rsid w:val="003D751F"/>
    <w:rsid w:val="003E102F"/>
    <w:rsid w:val="003E1565"/>
    <w:rsid w:val="003E1B68"/>
    <w:rsid w:val="003E2FA6"/>
    <w:rsid w:val="003E3BFF"/>
    <w:rsid w:val="003E453A"/>
    <w:rsid w:val="003E46C6"/>
    <w:rsid w:val="003E473E"/>
    <w:rsid w:val="003E744B"/>
    <w:rsid w:val="003F09C5"/>
    <w:rsid w:val="003F0A4A"/>
    <w:rsid w:val="003F0DDF"/>
    <w:rsid w:val="003F18F3"/>
    <w:rsid w:val="003F2D0D"/>
    <w:rsid w:val="003F4501"/>
    <w:rsid w:val="003F4954"/>
    <w:rsid w:val="003F49C1"/>
    <w:rsid w:val="003F4C85"/>
    <w:rsid w:val="003F5187"/>
    <w:rsid w:val="003F67FB"/>
    <w:rsid w:val="003F698B"/>
    <w:rsid w:val="003F6B37"/>
    <w:rsid w:val="003F6E3C"/>
    <w:rsid w:val="003F7F0F"/>
    <w:rsid w:val="0040083E"/>
    <w:rsid w:val="004010A4"/>
    <w:rsid w:val="004010BF"/>
    <w:rsid w:val="0040136A"/>
    <w:rsid w:val="00401DD7"/>
    <w:rsid w:val="00402A0E"/>
    <w:rsid w:val="00402DF7"/>
    <w:rsid w:val="004035EB"/>
    <w:rsid w:val="00404499"/>
    <w:rsid w:val="00406146"/>
    <w:rsid w:val="00406891"/>
    <w:rsid w:val="004078CE"/>
    <w:rsid w:val="00410F65"/>
    <w:rsid w:val="0041116A"/>
    <w:rsid w:val="004113AA"/>
    <w:rsid w:val="004114BB"/>
    <w:rsid w:val="00411794"/>
    <w:rsid w:val="004127CC"/>
    <w:rsid w:val="00413166"/>
    <w:rsid w:val="0041341C"/>
    <w:rsid w:val="0041421D"/>
    <w:rsid w:val="0041466B"/>
    <w:rsid w:val="00414A63"/>
    <w:rsid w:val="004150D5"/>
    <w:rsid w:val="00415607"/>
    <w:rsid w:val="00415E8A"/>
    <w:rsid w:val="004164AE"/>
    <w:rsid w:val="00417149"/>
    <w:rsid w:val="0042143A"/>
    <w:rsid w:val="0042301B"/>
    <w:rsid w:val="00425BEE"/>
    <w:rsid w:val="004279E4"/>
    <w:rsid w:val="00427DE2"/>
    <w:rsid w:val="0043036A"/>
    <w:rsid w:val="00430951"/>
    <w:rsid w:val="004313C5"/>
    <w:rsid w:val="00431CFB"/>
    <w:rsid w:val="00433007"/>
    <w:rsid w:val="00433240"/>
    <w:rsid w:val="00434BE4"/>
    <w:rsid w:val="004365F4"/>
    <w:rsid w:val="00440E27"/>
    <w:rsid w:val="00441590"/>
    <w:rsid w:val="004423D8"/>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154C"/>
    <w:rsid w:val="00462906"/>
    <w:rsid w:val="00464312"/>
    <w:rsid w:val="00464493"/>
    <w:rsid w:val="00464826"/>
    <w:rsid w:val="004661AE"/>
    <w:rsid w:val="00466A67"/>
    <w:rsid w:val="0046703E"/>
    <w:rsid w:val="00467BFF"/>
    <w:rsid w:val="0047119F"/>
    <w:rsid w:val="004717F8"/>
    <w:rsid w:val="004722D5"/>
    <w:rsid w:val="00472650"/>
    <w:rsid w:val="00472878"/>
    <w:rsid w:val="00472EDE"/>
    <w:rsid w:val="0047301C"/>
    <w:rsid w:val="004730CB"/>
    <w:rsid w:val="00474688"/>
    <w:rsid w:val="004746B5"/>
    <w:rsid w:val="0047526C"/>
    <w:rsid w:val="00475630"/>
    <w:rsid w:val="00475C26"/>
    <w:rsid w:val="004771B5"/>
    <w:rsid w:val="004773AE"/>
    <w:rsid w:val="00477496"/>
    <w:rsid w:val="004805D5"/>
    <w:rsid w:val="004806DE"/>
    <w:rsid w:val="00480720"/>
    <w:rsid w:val="00481142"/>
    <w:rsid w:val="004827A2"/>
    <w:rsid w:val="00482EAF"/>
    <w:rsid w:val="004833BD"/>
    <w:rsid w:val="0048426C"/>
    <w:rsid w:val="00484312"/>
    <w:rsid w:val="0048435C"/>
    <w:rsid w:val="00484AAA"/>
    <w:rsid w:val="00484E51"/>
    <w:rsid w:val="0048538A"/>
    <w:rsid w:val="004858F5"/>
    <w:rsid w:val="00486F7C"/>
    <w:rsid w:val="0049171D"/>
    <w:rsid w:val="00492F13"/>
    <w:rsid w:val="00493117"/>
    <w:rsid w:val="0049373B"/>
    <w:rsid w:val="00494D7F"/>
    <w:rsid w:val="00495097"/>
    <w:rsid w:val="0049565A"/>
    <w:rsid w:val="00496464"/>
    <w:rsid w:val="00496886"/>
    <w:rsid w:val="00496D06"/>
    <w:rsid w:val="00497479"/>
    <w:rsid w:val="004A0A7B"/>
    <w:rsid w:val="004A0CC5"/>
    <w:rsid w:val="004A19BC"/>
    <w:rsid w:val="004A1C41"/>
    <w:rsid w:val="004A25AB"/>
    <w:rsid w:val="004A2620"/>
    <w:rsid w:val="004A289E"/>
    <w:rsid w:val="004A3C56"/>
    <w:rsid w:val="004A3FE3"/>
    <w:rsid w:val="004A464D"/>
    <w:rsid w:val="004A6639"/>
    <w:rsid w:val="004A6847"/>
    <w:rsid w:val="004A6E89"/>
    <w:rsid w:val="004A794F"/>
    <w:rsid w:val="004B0A8F"/>
    <w:rsid w:val="004B0C2D"/>
    <w:rsid w:val="004B1492"/>
    <w:rsid w:val="004B162C"/>
    <w:rsid w:val="004B20B9"/>
    <w:rsid w:val="004B3833"/>
    <w:rsid w:val="004B4526"/>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F6E"/>
    <w:rsid w:val="004C506A"/>
    <w:rsid w:val="004C52A6"/>
    <w:rsid w:val="004C5A1D"/>
    <w:rsid w:val="004C5CFF"/>
    <w:rsid w:val="004C6F00"/>
    <w:rsid w:val="004D065F"/>
    <w:rsid w:val="004D06D0"/>
    <w:rsid w:val="004D0D59"/>
    <w:rsid w:val="004D1934"/>
    <w:rsid w:val="004D1C54"/>
    <w:rsid w:val="004D23C4"/>
    <w:rsid w:val="004D29A9"/>
    <w:rsid w:val="004D2E2F"/>
    <w:rsid w:val="004D3EB5"/>
    <w:rsid w:val="004D4288"/>
    <w:rsid w:val="004D4E27"/>
    <w:rsid w:val="004D5015"/>
    <w:rsid w:val="004D55EF"/>
    <w:rsid w:val="004D7890"/>
    <w:rsid w:val="004E0656"/>
    <w:rsid w:val="004E10BF"/>
    <w:rsid w:val="004E14DD"/>
    <w:rsid w:val="004E32DC"/>
    <w:rsid w:val="004E384D"/>
    <w:rsid w:val="004E40DC"/>
    <w:rsid w:val="004E50FA"/>
    <w:rsid w:val="004E6261"/>
    <w:rsid w:val="004E64BF"/>
    <w:rsid w:val="004E6A7C"/>
    <w:rsid w:val="004E7524"/>
    <w:rsid w:val="004E7FDE"/>
    <w:rsid w:val="004F0114"/>
    <w:rsid w:val="004F0A83"/>
    <w:rsid w:val="004F1C3D"/>
    <w:rsid w:val="004F2415"/>
    <w:rsid w:val="004F2DEF"/>
    <w:rsid w:val="004F3BD3"/>
    <w:rsid w:val="004F5007"/>
    <w:rsid w:val="004F589A"/>
    <w:rsid w:val="004F5FD1"/>
    <w:rsid w:val="004F63B2"/>
    <w:rsid w:val="004F6F8A"/>
    <w:rsid w:val="004F769E"/>
    <w:rsid w:val="004F776B"/>
    <w:rsid w:val="004F7974"/>
    <w:rsid w:val="004F7D56"/>
    <w:rsid w:val="0050005C"/>
    <w:rsid w:val="00501351"/>
    <w:rsid w:val="0050140E"/>
    <w:rsid w:val="00501815"/>
    <w:rsid w:val="005025C5"/>
    <w:rsid w:val="00502BA4"/>
    <w:rsid w:val="0050363C"/>
    <w:rsid w:val="0050664F"/>
    <w:rsid w:val="005074D0"/>
    <w:rsid w:val="00510AAC"/>
    <w:rsid w:val="0051208E"/>
    <w:rsid w:val="0051246F"/>
    <w:rsid w:val="005132BB"/>
    <w:rsid w:val="00513639"/>
    <w:rsid w:val="005139A7"/>
    <w:rsid w:val="00514B31"/>
    <w:rsid w:val="00515D1D"/>
    <w:rsid w:val="00516F16"/>
    <w:rsid w:val="0051710E"/>
    <w:rsid w:val="005173EC"/>
    <w:rsid w:val="00517A47"/>
    <w:rsid w:val="00517BD6"/>
    <w:rsid w:val="00517C71"/>
    <w:rsid w:val="00520037"/>
    <w:rsid w:val="00520574"/>
    <w:rsid w:val="00520C51"/>
    <w:rsid w:val="00521159"/>
    <w:rsid w:val="005214F4"/>
    <w:rsid w:val="00521BA0"/>
    <w:rsid w:val="00522251"/>
    <w:rsid w:val="0052382C"/>
    <w:rsid w:val="00524739"/>
    <w:rsid w:val="0052485D"/>
    <w:rsid w:val="0052496A"/>
    <w:rsid w:val="00524AA5"/>
    <w:rsid w:val="0052564D"/>
    <w:rsid w:val="005258F2"/>
    <w:rsid w:val="00526FE8"/>
    <w:rsid w:val="00530497"/>
    <w:rsid w:val="00531813"/>
    <w:rsid w:val="005323B8"/>
    <w:rsid w:val="005355C0"/>
    <w:rsid w:val="005357FD"/>
    <w:rsid w:val="00535B89"/>
    <w:rsid w:val="00535C26"/>
    <w:rsid w:val="00536D09"/>
    <w:rsid w:val="00537843"/>
    <w:rsid w:val="00541814"/>
    <w:rsid w:val="00541852"/>
    <w:rsid w:val="005427B1"/>
    <w:rsid w:val="00542A65"/>
    <w:rsid w:val="00542AAE"/>
    <w:rsid w:val="00543AAB"/>
    <w:rsid w:val="0054457D"/>
    <w:rsid w:val="00544AA0"/>
    <w:rsid w:val="00545FC7"/>
    <w:rsid w:val="00550AE0"/>
    <w:rsid w:val="00551540"/>
    <w:rsid w:val="00551762"/>
    <w:rsid w:val="0055198E"/>
    <w:rsid w:val="00551A81"/>
    <w:rsid w:val="00552105"/>
    <w:rsid w:val="00553025"/>
    <w:rsid w:val="00553B84"/>
    <w:rsid w:val="0055464D"/>
    <w:rsid w:val="00554A9E"/>
    <w:rsid w:val="0055513F"/>
    <w:rsid w:val="005555F2"/>
    <w:rsid w:val="00555F87"/>
    <w:rsid w:val="0055671D"/>
    <w:rsid w:val="0055747D"/>
    <w:rsid w:val="00557714"/>
    <w:rsid w:val="00557CB4"/>
    <w:rsid w:val="00557EE6"/>
    <w:rsid w:val="00560914"/>
    <w:rsid w:val="00560DD7"/>
    <w:rsid w:val="00561307"/>
    <w:rsid w:val="00561FF3"/>
    <w:rsid w:val="00562726"/>
    <w:rsid w:val="005629F6"/>
    <w:rsid w:val="00562A5D"/>
    <w:rsid w:val="00562FA9"/>
    <w:rsid w:val="0056360D"/>
    <w:rsid w:val="00564892"/>
    <w:rsid w:val="005665F0"/>
    <w:rsid w:val="005672EB"/>
    <w:rsid w:val="005708B1"/>
    <w:rsid w:val="00571A40"/>
    <w:rsid w:val="00571D37"/>
    <w:rsid w:val="00572659"/>
    <w:rsid w:val="00572DAF"/>
    <w:rsid w:val="00575205"/>
    <w:rsid w:val="005757EF"/>
    <w:rsid w:val="00575DED"/>
    <w:rsid w:val="00576AA7"/>
    <w:rsid w:val="00576FE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6FA"/>
    <w:rsid w:val="00591399"/>
    <w:rsid w:val="005918F5"/>
    <w:rsid w:val="005928E5"/>
    <w:rsid w:val="00592A47"/>
    <w:rsid w:val="00592C13"/>
    <w:rsid w:val="00593399"/>
    <w:rsid w:val="0059387F"/>
    <w:rsid w:val="00593A40"/>
    <w:rsid w:val="00596BAB"/>
    <w:rsid w:val="00596DE3"/>
    <w:rsid w:val="005973BF"/>
    <w:rsid w:val="005A13F9"/>
    <w:rsid w:val="005A176D"/>
    <w:rsid w:val="005A18BE"/>
    <w:rsid w:val="005A2B42"/>
    <w:rsid w:val="005A443D"/>
    <w:rsid w:val="005A4EED"/>
    <w:rsid w:val="005A6C55"/>
    <w:rsid w:val="005A7E9E"/>
    <w:rsid w:val="005B01DE"/>
    <w:rsid w:val="005B0BB4"/>
    <w:rsid w:val="005B1265"/>
    <w:rsid w:val="005B1ACB"/>
    <w:rsid w:val="005B1F35"/>
    <w:rsid w:val="005B212A"/>
    <w:rsid w:val="005B2390"/>
    <w:rsid w:val="005B2631"/>
    <w:rsid w:val="005B3F0F"/>
    <w:rsid w:val="005B5797"/>
    <w:rsid w:val="005B758F"/>
    <w:rsid w:val="005C07D5"/>
    <w:rsid w:val="005C0A34"/>
    <w:rsid w:val="005C2496"/>
    <w:rsid w:val="005C30BC"/>
    <w:rsid w:val="005C3B1B"/>
    <w:rsid w:val="005C4065"/>
    <w:rsid w:val="005C5568"/>
    <w:rsid w:val="005C6B30"/>
    <w:rsid w:val="005C769B"/>
    <w:rsid w:val="005C7A71"/>
    <w:rsid w:val="005D26C4"/>
    <w:rsid w:val="005D2B37"/>
    <w:rsid w:val="005D546D"/>
    <w:rsid w:val="005D5610"/>
    <w:rsid w:val="005D581A"/>
    <w:rsid w:val="005D5DE1"/>
    <w:rsid w:val="005D613E"/>
    <w:rsid w:val="005D6C7F"/>
    <w:rsid w:val="005D6EAC"/>
    <w:rsid w:val="005E0388"/>
    <w:rsid w:val="005E0619"/>
    <w:rsid w:val="005E16F5"/>
    <w:rsid w:val="005E1E3B"/>
    <w:rsid w:val="005E2531"/>
    <w:rsid w:val="005E27D1"/>
    <w:rsid w:val="005E32D7"/>
    <w:rsid w:val="005E32F2"/>
    <w:rsid w:val="005E490D"/>
    <w:rsid w:val="005E5005"/>
    <w:rsid w:val="005E6136"/>
    <w:rsid w:val="005E63BC"/>
    <w:rsid w:val="005E683F"/>
    <w:rsid w:val="005E6CD5"/>
    <w:rsid w:val="005E6DA9"/>
    <w:rsid w:val="005E6E2E"/>
    <w:rsid w:val="005E72CE"/>
    <w:rsid w:val="005E778A"/>
    <w:rsid w:val="005F078F"/>
    <w:rsid w:val="005F080B"/>
    <w:rsid w:val="005F1904"/>
    <w:rsid w:val="005F1D05"/>
    <w:rsid w:val="005F4823"/>
    <w:rsid w:val="005F49BD"/>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07FA8"/>
    <w:rsid w:val="00610941"/>
    <w:rsid w:val="00610A57"/>
    <w:rsid w:val="0061140E"/>
    <w:rsid w:val="00612B25"/>
    <w:rsid w:val="00613D0C"/>
    <w:rsid w:val="006143A0"/>
    <w:rsid w:val="00616172"/>
    <w:rsid w:val="00616C9C"/>
    <w:rsid w:val="00616D97"/>
    <w:rsid w:val="00617777"/>
    <w:rsid w:val="006177E7"/>
    <w:rsid w:val="00617B9B"/>
    <w:rsid w:val="00620F5F"/>
    <w:rsid w:val="00621881"/>
    <w:rsid w:val="00621B19"/>
    <w:rsid w:val="00621DDC"/>
    <w:rsid w:val="00622A7B"/>
    <w:rsid w:val="006235A7"/>
    <w:rsid w:val="006246C8"/>
    <w:rsid w:val="00624833"/>
    <w:rsid w:val="0062511F"/>
    <w:rsid w:val="006259D9"/>
    <w:rsid w:val="00625A55"/>
    <w:rsid w:val="00627279"/>
    <w:rsid w:val="00627B09"/>
    <w:rsid w:val="00627CFA"/>
    <w:rsid w:val="00630A26"/>
    <w:rsid w:val="006310C6"/>
    <w:rsid w:val="00631400"/>
    <w:rsid w:val="00632560"/>
    <w:rsid w:val="006331E1"/>
    <w:rsid w:val="006338C7"/>
    <w:rsid w:val="0063707E"/>
    <w:rsid w:val="00637BB7"/>
    <w:rsid w:val="006407D5"/>
    <w:rsid w:val="00640CDE"/>
    <w:rsid w:val="00640D50"/>
    <w:rsid w:val="00640E65"/>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3B9"/>
    <w:rsid w:val="006538AB"/>
    <w:rsid w:val="0065447B"/>
    <w:rsid w:val="00654498"/>
    <w:rsid w:val="00654BA2"/>
    <w:rsid w:val="00654D4D"/>
    <w:rsid w:val="00656310"/>
    <w:rsid w:val="0065685A"/>
    <w:rsid w:val="006573DE"/>
    <w:rsid w:val="00660517"/>
    <w:rsid w:val="00660804"/>
    <w:rsid w:val="00660937"/>
    <w:rsid w:val="00661467"/>
    <w:rsid w:val="006616DA"/>
    <w:rsid w:val="006623D5"/>
    <w:rsid w:val="00662750"/>
    <w:rsid w:val="006656A7"/>
    <w:rsid w:val="00665CFA"/>
    <w:rsid w:val="00665FCD"/>
    <w:rsid w:val="0066610E"/>
    <w:rsid w:val="006668DF"/>
    <w:rsid w:val="00667211"/>
    <w:rsid w:val="00667553"/>
    <w:rsid w:val="00667BFB"/>
    <w:rsid w:val="00670271"/>
    <w:rsid w:val="0067074A"/>
    <w:rsid w:val="00671206"/>
    <w:rsid w:val="00671294"/>
    <w:rsid w:val="0067215B"/>
    <w:rsid w:val="00672D87"/>
    <w:rsid w:val="00673DCB"/>
    <w:rsid w:val="00674400"/>
    <w:rsid w:val="006747AC"/>
    <w:rsid w:val="00675678"/>
    <w:rsid w:val="00677132"/>
    <w:rsid w:val="00680788"/>
    <w:rsid w:val="006807BB"/>
    <w:rsid w:val="00680A92"/>
    <w:rsid w:val="00683043"/>
    <w:rsid w:val="00683C29"/>
    <w:rsid w:val="00683D86"/>
    <w:rsid w:val="00683E8F"/>
    <w:rsid w:val="006842B4"/>
    <w:rsid w:val="00684925"/>
    <w:rsid w:val="0068537F"/>
    <w:rsid w:val="00685CC6"/>
    <w:rsid w:val="0068621A"/>
    <w:rsid w:val="00687AF9"/>
    <w:rsid w:val="006908C2"/>
    <w:rsid w:val="00692AE7"/>
    <w:rsid w:val="00692E1F"/>
    <w:rsid w:val="006934EE"/>
    <w:rsid w:val="00693A4E"/>
    <w:rsid w:val="00694D0B"/>
    <w:rsid w:val="00696118"/>
    <w:rsid w:val="00696900"/>
    <w:rsid w:val="00696959"/>
    <w:rsid w:val="006A0012"/>
    <w:rsid w:val="006A09D2"/>
    <w:rsid w:val="006A25BC"/>
    <w:rsid w:val="006A3A09"/>
    <w:rsid w:val="006A49E7"/>
    <w:rsid w:val="006A4CB9"/>
    <w:rsid w:val="006A4F89"/>
    <w:rsid w:val="006A5CB8"/>
    <w:rsid w:val="006A6584"/>
    <w:rsid w:val="006A6950"/>
    <w:rsid w:val="006A76E5"/>
    <w:rsid w:val="006B1163"/>
    <w:rsid w:val="006B24CE"/>
    <w:rsid w:val="006B5470"/>
    <w:rsid w:val="006B6485"/>
    <w:rsid w:val="006B70A7"/>
    <w:rsid w:val="006C00BB"/>
    <w:rsid w:val="006C02A6"/>
    <w:rsid w:val="006C166C"/>
    <w:rsid w:val="006C2984"/>
    <w:rsid w:val="006C2BB1"/>
    <w:rsid w:val="006C44C5"/>
    <w:rsid w:val="006C4BDC"/>
    <w:rsid w:val="006C5DFB"/>
    <w:rsid w:val="006C68A5"/>
    <w:rsid w:val="006C68D3"/>
    <w:rsid w:val="006C69D0"/>
    <w:rsid w:val="006C6BF7"/>
    <w:rsid w:val="006C7273"/>
    <w:rsid w:val="006C7473"/>
    <w:rsid w:val="006C7A7D"/>
    <w:rsid w:val="006C7A8F"/>
    <w:rsid w:val="006D012C"/>
    <w:rsid w:val="006D04B7"/>
    <w:rsid w:val="006D0B6B"/>
    <w:rsid w:val="006D0D6C"/>
    <w:rsid w:val="006D1354"/>
    <w:rsid w:val="006D148A"/>
    <w:rsid w:val="006D156B"/>
    <w:rsid w:val="006D1B40"/>
    <w:rsid w:val="006D1C49"/>
    <w:rsid w:val="006D5406"/>
    <w:rsid w:val="006D5746"/>
    <w:rsid w:val="006D6991"/>
    <w:rsid w:val="006D6B3B"/>
    <w:rsid w:val="006D76E4"/>
    <w:rsid w:val="006E056D"/>
    <w:rsid w:val="006E0DCE"/>
    <w:rsid w:val="006E1637"/>
    <w:rsid w:val="006E1718"/>
    <w:rsid w:val="006E2DC0"/>
    <w:rsid w:val="006E3550"/>
    <w:rsid w:val="006E4A9F"/>
    <w:rsid w:val="006E4EC7"/>
    <w:rsid w:val="006E5266"/>
    <w:rsid w:val="006E590B"/>
    <w:rsid w:val="006E605A"/>
    <w:rsid w:val="006E6EE5"/>
    <w:rsid w:val="006E7622"/>
    <w:rsid w:val="006E7A67"/>
    <w:rsid w:val="006F0F23"/>
    <w:rsid w:val="006F1554"/>
    <w:rsid w:val="006F211C"/>
    <w:rsid w:val="006F2A38"/>
    <w:rsid w:val="006F3371"/>
    <w:rsid w:val="006F3497"/>
    <w:rsid w:val="006F49A5"/>
    <w:rsid w:val="006F570C"/>
    <w:rsid w:val="006F5F32"/>
    <w:rsid w:val="006F604A"/>
    <w:rsid w:val="006F7D41"/>
    <w:rsid w:val="00700A18"/>
    <w:rsid w:val="00701016"/>
    <w:rsid w:val="007015F1"/>
    <w:rsid w:val="007021FA"/>
    <w:rsid w:val="00702E9E"/>
    <w:rsid w:val="007034E1"/>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10558"/>
    <w:rsid w:val="007108FC"/>
    <w:rsid w:val="00711347"/>
    <w:rsid w:val="0071184F"/>
    <w:rsid w:val="00712547"/>
    <w:rsid w:val="007133FD"/>
    <w:rsid w:val="00713F74"/>
    <w:rsid w:val="00714D3E"/>
    <w:rsid w:val="00715057"/>
    <w:rsid w:val="00715F40"/>
    <w:rsid w:val="007168CA"/>
    <w:rsid w:val="007169C7"/>
    <w:rsid w:val="007173E9"/>
    <w:rsid w:val="00720E29"/>
    <w:rsid w:val="00721C65"/>
    <w:rsid w:val="00721F25"/>
    <w:rsid w:val="00722A68"/>
    <w:rsid w:val="00722BA0"/>
    <w:rsid w:val="00722DC2"/>
    <w:rsid w:val="00723C6A"/>
    <w:rsid w:val="00723DE8"/>
    <w:rsid w:val="007245E9"/>
    <w:rsid w:val="007247B9"/>
    <w:rsid w:val="007251CA"/>
    <w:rsid w:val="0072696E"/>
    <w:rsid w:val="00727908"/>
    <w:rsid w:val="00731AD9"/>
    <w:rsid w:val="00731B79"/>
    <w:rsid w:val="00733768"/>
    <w:rsid w:val="00733CE9"/>
    <w:rsid w:val="0073661B"/>
    <w:rsid w:val="00736A6C"/>
    <w:rsid w:val="007371E2"/>
    <w:rsid w:val="00737B33"/>
    <w:rsid w:val="00737F34"/>
    <w:rsid w:val="0074053F"/>
    <w:rsid w:val="00742D30"/>
    <w:rsid w:val="007440B0"/>
    <w:rsid w:val="00744791"/>
    <w:rsid w:val="00744D68"/>
    <w:rsid w:val="00745C94"/>
    <w:rsid w:val="00746562"/>
    <w:rsid w:val="00747A71"/>
    <w:rsid w:val="00751253"/>
    <w:rsid w:val="00751C7A"/>
    <w:rsid w:val="00751E16"/>
    <w:rsid w:val="007521D9"/>
    <w:rsid w:val="00752F0F"/>
    <w:rsid w:val="00752F80"/>
    <w:rsid w:val="0075648B"/>
    <w:rsid w:val="00757104"/>
    <w:rsid w:val="00757277"/>
    <w:rsid w:val="007579CD"/>
    <w:rsid w:val="00760723"/>
    <w:rsid w:val="00760EE5"/>
    <w:rsid w:val="0076102D"/>
    <w:rsid w:val="00761D32"/>
    <w:rsid w:val="0076317E"/>
    <w:rsid w:val="00763410"/>
    <w:rsid w:val="007636EB"/>
    <w:rsid w:val="00763904"/>
    <w:rsid w:val="00764489"/>
    <w:rsid w:val="007647D6"/>
    <w:rsid w:val="0076537D"/>
    <w:rsid w:val="0076550E"/>
    <w:rsid w:val="0076707E"/>
    <w:rsid w:val="007673B4"/>
    <w:rsid w:val="00767F0D"/>
    <w:rsid w:val="00770BCE"/>
    <w:rsid w:val="007711DE"/>
    <w:rsid w:val="00771B4B"/>
    <w:rsid w:val="00771C71"/>
    <w:rsid w:val="0077466D"/>
    <w:rsid w:val="00774AC5"/>
    <w:rsid w:val="00774EF7"/>
    <w:rsid w:val="00775355"/>
    <w:rsid w:val="007758F1"/>
    <w:rsid w:val="00776D90"/>
    <w:rsid w:val="007772E6"/>
    <w:rsid w:val="00781301"/>
    <w:rsid w:val="007819B7"/>
    <w:rsid w:val="00782563"/>
    <w:rsid w:val="007840DB"/>
    <w:rsid w:val="0078560B"/>
    <w:rsid w:val="00785DC5"/>
    <w:rsid w:val="007860F8"/>
    <w:rsid w:val="00790A9B"/>
    <w:rsid w:val="0079141B"/>
    <w:rsid w:val="00792473"/>
    <w:rsid w:val="0079347D"/>
    <w:rsid w:val="007935D4"/>
    <w:rsid w:val="00794935"/>
    <w:rsid w:val="00795E0D"/>
    <w:rsid w:val="00796755"/>
    <w:rsid w:val="00796CF6"/>
    <w:rsid w:val="00797AD1"/>
    <w:rsid w:val="007A022D"/>
    <w:rsid w:val="007A09EB"/>
    <w:rsid w:val="007A0BE7"/>
    <w:rsid w:val="007A226C"/>
    <w:rsid w:val="007A22EB"/>
    <w:rsid w:val="007A2A8C"/>
    <w:rsid w:val="007A41DF"/>
    <w:rsid w:val="007A444E"/>
    <w:rsid w:val="007A58CF"/>
    <w:rsid w:val="007A5E02"/>
    <w:rsid w:val="007A63C7"/>
    <w:rsid w:val="007A689B"/>
    <w:rsid w:val="007A72F0"/>
    <w:rsid w:val="007A7F91"/>
    <w:rsid w:val="007B048B"/>
    <w:rsid w:val="007B137D"/>
    <w:rsid w:val="007B1648"/>
    <w:rsid w:val="007B1E1B"/>
    <w:rsid w:val="007B2570"/>
    <w:rsid w:val="007B6BAB"/>
    <w:rsid w:val="007B7F93"/>
    <w:rsid w:val="007C0742"/>
    <w:rsid w:val="007C169A"/>
    <w:rsid w:val="007C1700"/>
    <w:rsid w:val="007C1CDF"/>
    <w:rsid w:val="007C20E7"/>
    <w:rsid w:val="007C3485"/>
    <w:rsid w:val="007C3D4A"/>
    <w:rsid w:val="007C50D1"/>
    <w:rsid w:val="007C5759"/>
    <w:rsid w:val="007C5F7D"/>
    <w:rsid w:val="007C7C16"/>
    <w:rsid w:val="007D1C3B"/>
    <w:rsid w:val="007D2A82"/>
    <w:rsid w:val="007D3E75"/>
    <w:rsid w:val="007D3FAF"/>
    <w:rsid w:val="007D5787"/>
    <w:rsid w:val="007D6A87"/>
    <w:rsid w:val="007D7B9C"/>
    <w:rsid w:val="007E0232"/>
    <w:rsid w:val="007E07E2"/>
    <w:rsid w:val="007E1214"/>
    <w:rsid w:val="007E1D56"/>
    <w:rsid w:val="007E23CB"/>
    <w:rsid w:val="007E2E61"/>
    <w:rsid w:val="007E334E"/>
    <w:rsid w:val="007E5E88"/>
    <w:rsid w:val="007E6C4A"/>
    <w:rsid w:val="007E6F60"/>
    <w:rsid w:val="007E73EE"/>
    <w:rsid w:val="007E7B0F"/>
    <w:rsid w:val="007F05FB"/>
    <w:rsid w:val="007F108E"/>
    <w:rsid w:val="007F2BA9"/>
    <w:rsid w:val="007F2CB6"/>
    <w:rsid w:val="007F30FB"/>
    <w:rsid w:val="007F485F"/>
    <w:rsid w:val="007F4B6C"/>
    <w:rsid w:val="007F5911"/>
    <w:rsid w:val="007F613A"/>
    <w:rsid w:val="007F6256"/>
    <w:rsid w:val="007F750F"/>
    <w:rsid w:val="007F76A4"/>
    <w:rsid w:val="007F77DC"/>
    <w:rsid w:val="007F7A7A"/>
    <w:rsid w:val="00800454"/>
    <w:rsid w:val="00800D37"/>
    <w:rsid w:val="008012E2"/>
    <w:rsid w:val="0080198D"/>
    <w:rsid w:val="008030CB"/>
    <w:rsid w:val="008035CC"/>
    <w:rsid w:val="00803A80"/>
    <w:rsid w:val="0080496C"/>
    <w:rsid w:val="00806FBB"/>
    <w:rsid w:val="008076CA"/>
    <w:rsid w:val="00810B0A"/>
    <w:rsid w:val="00812266"/>
    <w:rsid w:val="00813D01"/>
    <w:rsid w:val="00814F54"/>
    <w:rsid w:val="008150A0"/>
    <w:rsid w:val="00815F7C"/>
    <w:rsid w:val="008171A1"/>
    <w:rsid w:val="00820323"/>
    <w:rsid w:val="008211C7"/>
    <w:rsid w:val="0082167F"/>
    <w:rsid w:val="00821CF3"/>
    <w:rsid w:val="008227BF"/>
    <w:rsid w:val="00822F1B"/>
    <w:rsid w:val="0082315A"/>
    <w:rsid w:val="008234F6"/>
    <w:rsid w:val="00823DD2"/>
    <w:rsid w:val="00824A03"/>
    <w:rsid w:val="00824C53"/>
    <w:rsid w:val="0082547B"/>
    <w:rsid w:val="008271F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A71"/>
    <w:rsid w:val="00840CB4"/>
    <w:rsid w:val="00841907"/>
    <w:rsid w:val="008428A0"/>
    <w:rsid w:val="00842B3D"/>
    <w:rsid w:val="008443DA"/>
    <w:rsid w:val="008451C7"/>
    <w:rsid w:val="00845253"/>
    <w:rsid w:val="00845B1F"/>
    <w:rsid w:val="00845D83"/>
    <w:rsid w:val="008507FD"/>
    <w:rsid w:val="0085111A"/>
    <w:rsid w:val="00851B45"/>
    <w:rsid w:val="00855034"/>
    <w:rsid w:val="0085518A"/>
    <w:rsid w:val="00855801"/>
    <w:rsid w:val="00857F89"/>
    <w:rsid w:val="00860013"/>
    <w:rsid w:val="00862C92"/>
    <w:rsid w:val="0086377A"/>
    <w:rsid w:val="00863AA7"/>
    <w:rsid w:val="00863D0F"/>
    <w:rsid w:val="00863D14"/>
    <w:rsid w:val="00863DCA"/>
    <w:rsid w:val="0086470D"/>
    <w:rsid w:val="008648DF"/>
    <w:rsid w:val="00865511"/>
    <w:rsid w:val="00866254"/>
    <w:rsid w:val="00866A55"/>
    <w:rsid w:val="00866B50"/>
    <w:rsid w:val="00866ED9"/>
    <w:rsid w:val="00867445"/>
    <w:rsid w:val="00867B99"/>
    <w:rsid w:val="0087074C"/>
    <w:rsid w:val="008708D4"/>
    <w:rsid w:val="00871929"/>
    <w:rsid w:val="00871DA5"/>
    <w:rsid w:val="00872687"/>
    <w:rsid w:val="008730A7"/>
    <w:rsid w:val="00873568"/>
    <w:rsid w:val="00873830"/>
    <w:rsid w:val="00873FB4"/>
    <w:rsid w:val="0087452A"/>
    <w:rsid w:val="008747D2"/>
    <w:rsid w:val="00876640"/>
    <w:rsid w:val="00877552"/>
    <w:rsid w:val="0087774F"/>
    <w:rsid w:val="00880D09"/>
    <w:rsid w:val="008811AA"/>
    <w:rsid w:val="00882F17"/>
    <w:rsid w:val="00882FFD"/>
    <w:rsid w:val="008834C5"/>
    <w:rsid w:val="008851BD"/>
    <w:rsid w:val="00885DB6"/>
    <w:rsid w:val="008862A5"/>
    <w:rsid w:val="00886822"/>
    <w:rsid w:val="00886AA7"/>
    <w:rsid w:val="00887B7C"/>
    <w:rsid w:val="00890864"/>
    <w:rsid w:val="008917A4"/>
    <w:rsid w:val="00891C09"/>
    <w:rsid w:val="008929DB"/>
    <w:rsid w:val="00893E8C"/>
    <w:rsid w:val="00895071"/>
    <w:rsid w:val="008A1B71"/>
    <w:rsid w:val="008A3192"/>
    <w:rsid w:val="008A386E"/>
    <w:rsid w:val="008A3CC9"/>
    <w:rsid w:val="008A5822"/>
    <w:rsid w:val="008A622C"/>
    <w:rsid w:val="008A66D8"/>
    <w:rsid w:val="008A67AF"/>
    <w:rsid w:val="008A6D11"/>
    <w:rsid w:val="008A70BA"/>
    <w:rsid w:val="008A7A08"/>
    <w:rsid w:val="008B099D"/>
    <w:rsid w:val="008B0A8C"/>
    <w:rsid w:val="008B0C25"/>
    <w:rsid w:val="008B0C30"/>
    <w:rsid w:val="008B22D6"/>
    <w:rsid w:val="008B2315"/>
    <w:rsid w:val="008B26C6"/>
    <w:rsid w:val="008B2955"/>
    <w:rsid w:val="008B2DCD"/>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CB8"/>
    <w:rsid w:val="008D2F88"/>
    <w:rsid w:val="008D304A"/>
    <w:rsid w:val="008D30F1"/>
    <w:rsid w:val="008D32A8"/>
    <w:rsid w:val="008D38AC"/>
    <w:rsid w:val="008D43B9"/>
    <w:rsid w:val="008D4451"/>
    <w:rsid w:val="008D4914"/>
    <w:rsid w:val="008D4FBB"/>
    <w:rsid w:val="008D5860"/>
    <w:rsid w:val="008D5F7E"/>
    <w:rsid w:val="008D674B"/>
    <w:rsid w:val="008D6C65"/>
    <w:rsid w:val="008D6FBD"/>
    <w:rsid w:val="008E0051"/>
    <w:rsid w:val="008E1517"/>
    <w:rsid w:val="008E1696"/>
    <w:rsid w:val="008E24FD"/>
    <w:rsid w:val="008E25CD"/>
    <w:rsid w:val="008E286F"/>
    <w:rsid w:val="008E3AD3"/>
    <w:rsid w:val="008E6384"/>
    <w:rsid w:val="008E6AD2"/>
    <w:rsid w:val="008E7DFF"/>
    <w:rsid w:val="008F01F3"/>
    <w:rsid w:val="008F1A55"/>
    <w:rsid w:val="008F238A"/>
    <w:rsid w:val="008F280F"/>
    <w:rsid w:val="008F3170"/>
    <w:rsid w:val="008F3C62"/>
    <w:rsid w:val="008F5B3C"/>
    <w:rsid w:val="008F5BF2"/>
    <w:rsid w:val="008F6030"/>
    <w:rsid w:val="008F66C8"/>
    <w:rsid w:val="008F7CF4"/>
    <w:rsid w:val="008F7F3D"/>
    <w:rsid w:val="009001D1"/>
    <w:rsid w:val="009018E9"/>
    <w:rsid w:val="00902422"/>
    <w:rsid w:val="0090314F"/>
    <w:rsid w:val="00903B19"/>
    <w:rsid w:val="00903D3B"/>
    <w:rsid w:val="00904B68"/>
    <w:rsid w:val="0090513F"/>
    <w:rsid w:val="00905907"/>
    <w:rsid w:val="00905918"/>
    <w:rsid w:val="00906AE8"/>
    <w:rsid w:val="00906B4D"/>
    <w:rsid w:val="009075F7"/>
    <w:rsid w:val="009103FD"/>
    <w:rsid w:val="00911E03"/>
    <w:rsid w:val="00911F21"/>
    <w:rsid w:val="009120CE"/>
    <w:rsid w:val="009123BC"/>
    <w:rsid w:val="00912936"/>
    <w:rsid w:val="009129FA"/>
    <w:rsid w:val="009130A2"/>
    <w:rsid w:val="00914524"/>
    <w:rsid w:val="00914889"/>
    <w:rsid w:val="00914988"/>
    <w:rsid w:val="00916F1C"/>
    <w:rsid w:val="00917D98"/>
    <w:rsid w:val="0092057D"/>
    <w:rsid w:val="00921319"/>
    <w:rsid w:val="00922CF4"/>
    <w:rsid w:val="00923305"/>
    <w:rsid w:val="0092355B"/>
    <w:rsid w:val="009247D4"/>
    <w:rsid w:val="00924F13"/>
    <w:rsid w:val="009260FE"/>
    <w:rsid w:val="00926BC5"/>
    <w:rsid w:val="009275B5"/>
    <w:rsid w:val="00927AF3"/>
    <w:rsid w:val="00927E21"/>
    <w:rsid w:val="009309D7"/>
    <w:rsid w:val="00930AB2"/>
    <w:rsid w:val="00931267"/>
    <w:rsid w:val="00932279"/>
    <w:rsid w:val="009326A3"/>
    <w:rsid w:val="00932767"/>
    <w:rsid w:val="00933CA6"/>
    <w:rsid w:val="0093471F"/>
    <w:rsid w:val="00935247"/>
    <w:rsid w:val="009362FB"/>
    <w:rsid w:val="00936EAF"/>
    <w:rsid w:val="00936F35"/>
    <w:rsid w:val="00937EEF"/>
    <w:rsid w:val="009415A8"/>
    <w:rsid w:val="009418D0"/>
    <w:rsid w:val="00943074"/>
    <w:rsid w:val="009432BF"/>
    <w:rsid w:val="009438E4"/>
    <w:rsid w:val="009443AF"/>
    <w:rsid w:val="00945C89"/>
    <w:rsid w:val="00946F6D"/>
    <w:rsid w:val="00947622"/>
    <w:rsid w:val="009512BE"/>
    <w:rsid w:val="00951567"/>
    <w:rsid w:val="00951948"/>
    <w:rsid w:val="00951EB1"/>
    <w:rsid w:val="00952962"/>
    <w:rsid w:val="009533DD"/>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67A9B"/>
    <w:rsid w:val="00970956"/>
    <w:rsid w:val="00970A38"/>
    <w:rsid w:val="00970AFD"/>
    <w:rsid w:val="00971DB5"/>
    <w:rsid w:val="009735C2"/>
    <w:rsid w:val="00973A59"/>
    <w:rsid w:val="00974215"/>
    <w:rsid w:val="00974556"/>
    <w:rsid w:val="00974589"/>
    <w:rsid w:val="0097473B"/>
    <w:rsid w:val="009749AD"/>
    <w:rsid w:val="00974F1A"/>
    <w:rsid w:val="00975664"/>
    <w:rsid w:val="00975AA9"/>
    <w:rsid w:val="00975E19"/>
    <w:rsid w:val="00976479"/>
    <w:rsid w:val="0097714B"/>
    <w:rsid w:val="0097788B"/>
    <w:rsid w:val="00980587"/>
    <w:rsid w:val="00980BCE"/>
    <w:rsid w:val="00980C64"/>
    <w:rsid w:val="0098151D"/>
    <w:rsid w:val="009819B3"/>
    <w:rsid w:val="00982D42"/>
    <w:rsid w:val="009832D6"/>
    <w:rsid w:val="00983CC7"/>
    <w:rsid w:val="00984017"/>
    <w:rsid w:val="0098574D"/>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23E1"/>
    <w:rsid w:val="009A3A64"/>
    <w:rsid w:val="009A3B53"/>
    <w:rsid w:val="009A3C32"/>
    <w:rsid w:val="009A3FC3"/>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6B5"/>
    <w:rsid w:val="009C18A0"/>
    <w:rsid w:val="009C2E05"/>
    <w:rsid w:val="009C311C"/>
    <w:rsid w:val="009C3D0B"/>
    <w:rsid w:val="009C4B37"/>
    <w:rsid w:val="009C562F"/>
    <w:rsid w:val="009C5AFC"/>
    <w:rsid w:val="009C6276"/>
    <w:rsid w:val="009C772C"/>
    <w:rsid w:val="009D0E02"/>
    <w:rsid w:val="009D1098"/>
    <w:rsid w:val="009D10D1"/>
    <w:rsid w:val="009D18CC"/>
    <w:rsid w:val="009D3602"/>
    <w:rsid w:val="009D36C3"/>
    <w:rsid w:val="009D6094"/>
    <w:rsid w:val="009D7FCE"/>
    <w:rsid w:val="009E1572"/>
    <w:rsid w:val="009E18ED"/>
    <w:rsid w:val="009E2DA6"/>
    <w:rsid w:val="009E302E"/>
    <w:rsid w:val="009E31AE"/>
    <w:rsid w:val="009E340C"/>
    <w:rsid w:val="009E3907"/>
    <w:rsid w:val="009E54DB"/>
    <w:rsid w:val="009E69E3"/>
    <w:rsid w:val="009E6B21"/>
    <w:rsid w:val="009F04E6"/>
    <w:rsid w:val="009F0823"/>
    <w:rsid w:val="009F0CA0"/>
    <w:rsid w:val="009F1F32"/>
    <w:rsid w:val="009F1FE7"/>
    <w:rsid w:val="009F26FD"/>
    <w:rsid w:val="009F30AD"/>
    <w:rsid w:val="009F339B"/>
    <w:rsid w:val="009F3A58"/>
    <w:rsid w:val="009F595D"/>
    <w:rsid w:val="009F6BD8"/>
    <w:rsid w:val="009F71D9"/>
    <w:rsid w:val="009F76C5"/>
    <w:rsid w:val="00A001B8"/>
    <w:rsid w:val="00A003C8"/>
    <w:rsid w:val="00A00C4C"/>
    <w:rsid w:val="00A019E5"/>
    <w:rsid w:val="00A01A3B"/>
    <w:rsid w:val="00A01ABA"/>
    <w:rsid w:val="00A01E93"/>
    <w:rsid w:val="00A01F1B"/>
    <w:rsid w:val="00A025AF"/>
    <w:rsid w:val="00A02938"/>
    <w:rsid w:val="00A039DD"/>
    <w:rsid w:val="00A039DF"/>
    <w:rsid w:val="00A03B3C"/>
    <w:rsid w:val="00A0487C"/>
    <w:rsid w:val="00A04AC8"/>
    <w:rsid w:val="00A057A0"/>
    <w:rsid w:val="00A06586"/>
    <w:rsid w:val="00A06EFB"/>
    <w:rsid w:val="00A07395"/>
    <w:rsid w:val="00A07A66"/>
    <w:rsid w:val="00A07C01"/>
    <w:rsid w:val="00A07CCF"/>
    <w:rsid w:val="00A1111E"/>
    <w:rsid w:val="00A11195"/>
    <w:rsid w:val="00A11454"/>
    <w:rsid w:val="00A1229C"/>
    <w:rsid w:val="00A1239A"/>
    <w:rsid w:val="00A12BC7"/>
    <w:rsid w:val="00A21587"/>
    <w:rsid w:val="00A21B48"/>
    <w:rsid w:val="00A21B64"/>
    <w:rsid w:val="00A21D7C"/>
    <w:rsid w:val="00A24213"/>
    <w:rsid w:val="00A2514F"/>
    <w:rsid w:val="00A26230"/>
    <w:rsid w:val="00A27BD8"/>
    <w:rsid w:val="00A30AAD"/>
    <w:rsid w:val="00A3216A"/>
    <w:rsid w:val="00A348F9"/>
    <w:rsid w:val="00A356C2"/>
    <w:rsid w:val="00A36556"/>
    <w:rsid w:val="00A36CDB"/>
    <w:rsid w:val="00A36D04"/>
    <w:rsid w:val="00A36FC2"/>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7BF"/>
    <w:rsid w:val="00A46601"/>
    <w:rsid w:val="00A46A68"/>
    <w:rsid w:val="00A478E6"/>
    <w:rsid w:val="00A512C5"/>
    <w:rsid w:val="00A51BA4"/>
    <w:rsid w:val="00A51D64"/>
    <w:rsid w:val="00A51E0B"/>
    <w:rsid w:val="00A52C31"/>
    <w:rsid w:val="00A532B6"/>
    <w:rsid w:val="00A544B1"/>
    <w:rsid w:val="00A54F70"/>
    <w:rsid w:val="00A553C1"/>
    <w:rsid w:val="00A55EA8"/>
    <w:rsid w:val="00A57425"/>
    <w:rsid w:val="00A60652"/>
    <w:rsid w:val="00A61753"/>
    <w:rsid w:val="00A62528"/>
    <w:rsid w:val="00A6301E"/>
    <w:rsid w:val="00A63175"/>
    <w:rsid w:val="00A63488"/>
    <w:rsid w:val="00A6397D"/>
    <w:rsid w:val="00A64916"/>
    <w:rsid w:val="00A64D0C"/>
    <w:rsid w:val="00A64E42"/>
    <w:rsid w:val="00A6547E"/>
    <w:rsid w:val="00A6567B"/>
    <w:rsid w:val="00A65969"/>
    <w:rsid w:val="00A669DC"/>
    <w:rsid w:val="00A66B00"/>
    <w:rsid w:val="00A66DC7"/>
    <w:rsid w:val="00A67195"/>
    <w:rsid w:val="00A67507"/>
    <w:rsid w:val="00A7264F"/>
    <w:rsid w:val="00A73846"/>
    <w:rsid w:val="00A73A1E"/>
    <w:rsid w:val="00A740B9"/>
    <w:rsid w:val="00A7455E"/>
    <w:rsid w:val="00A750C3"/>
    <w:rsid w:val="00A7520E"/>
    <w:rsid w:val="00A75497"/>
    <w:rsid w:val="00A75D03"/>
    <w:rsid w:val="00A7663B"/>
    <w:rsid w:val="00A76F13"/>
    <w:rsid w:val="00A773EF"/>
    <w:rsid w:val="00A777EA"/>
    <w:rsid w:val="00A80AAB"/>
    <w:rsid w:val="00A80CDF"/>
    <w:rsid w:val="00A80FD1"/>
    <w:rsid w:val="00A816B3"/>
    <w:rsid w:val="00A8248D"/>
    <w:rsid w:val="00A82513"/>
    <w:rsid w:val="00A82DBA"/>
    <w:rsid w:val="00A83C4D"/>
    <w:rsid w:val="00A851A6"/>
    <w:rsid w:val="00A8568A"/>
    <w:rsid w:val="00A8638C"/>
    <w:rsid w:val="00A868DE"/>
    <w:rsid w:val="00A86EE1"/>
    <w:rsid w:val="00A87FDA"/>
    <w:rsid w:val="00A902CD"/>
    <w:rsid w:val="00A9134B"/>
    <w:rsid w:val="00A92310"/>
    <w:rsid w:val="00A94BEC"/>
    <w:rsid w:val="00A94D6D"/>
    <w:rsid w:val="00A9612F"/>
    <w:rsid w:val="00A964AF"/>
    <w:rsid w:val="00A971D1"/>
    <w:rsid w:val="00A979DC"/>
    <w:rsid w:val="00A97EB7"/>
    <w:rsid w:val="00AA0279"/>
    <w:rsid w:val="00AA0743"/>
    <w:rsid w:val="00AA0CCC"/>
    <w:rsid w:val="00AA0D89"/>
    <w:rsid w:val="00AA27C4"/>
    <w:rsid w:val="00AA286C"/>
    <w:rsid w:val="00AA2C82"/>
    <w:rsid w:val="00AA3B91"/>
    <w:rsid w:val="00AA4B4B"/>
    <w:rsid w:val="00AA628C"/>
    <w:rsid w:val="00AA6764"/>
    <w:rsid w:val="00AA678E"/>
    <w:rsid w:val="00AA75B3"/>
    <w:rsid w:val="00AB0292"/>
    <w:rsid w:val="00AB11DB"/>
    <w:rsid w:val="00AB1E89"/>
    <w:rsid w:val="00AB2A9B"/>
    <w:rsid w:val="00AB30DD"/>
    <w:rsid w:val="00AB34F0"/>
    <w:rsid w:val="00AB3C0B"/>
    <w:rsid w:val="00AB3D33"/>
    <w:rsid w:val="00AB4BF1"/>
    <w:rsid w:val="00AB51E7"/>
    <w:rsid w:val="00AB6BEA"/>
    <w:rsid w:val="00AB75A1"/>
    <w:rsid w:val="00AC08EF"/>
    <w:rsid w:val="00AC1874"/>
    <w:rsid w:val="00AC2CAE"/>
    <w:rsid w:val="00AC3379"/>
    <w:rsid w:val="00AC3D27"/>
    <w:rsid w:val="00AC42D8"/>
    <w:rsid w:val="00AC436D"/>
    <w:rsid w:val="00AC4A86"/>
    <w:rsid w:val="00AC4B5E"/>
    <w:rsid w:val="00AC50FB"/>
    <w:rsid w:val="00AC5A6A"/>
    <w:rsid w:val="00AC6BD5"/>
    <w:rsid w:val="00AC701B"/>
    <w:rsid w:val="00AC7A12"/>
    <w:rsid w:val="00AC7BF1"/>
    <w:rsid w:val="00AD072B"/>
    <w:rsid w:val="00AD0B71"/>
    <w:rsid w:val="00AD4A6C"/>
    <w:rsid w:val="00AD5206"/>
    <w:rsid w:val="00AD5792"/>
    <w:rsid w:val="00AD7D7C"/>
    <w:rsid w:val="00AE086B"/>
    <w:rsid w:val="00AE0E90"/>
    <w:rsid w:val="00AE1DC7"/>
    <w:rsid w:val="00AE3061"/>
    <w:rsid w:val="00AE31CD"/>
    <w:rsid w:val="00AE409A"/>
    <w:rsid w:val="00AE422E"/>
    <w:rsid w:val="00AE4946"/>
    <w:rsid w:val="00AE56B4"/>
    <w:rsid w:val="00AE5E26"/>
    <w:rsid w:val="00AE6596"/>
    <w:rsid w:val="00AE6685"/>
    <w:rsid w:val="00AF0437"/>
    <w:rsid w:val="00AF12FE"/>
    <w:rsid w:val="00AF17B1"/>
    <w:rsid w:val="00AF1D5A"/>
    <w:rsid w:val="00AF238D"/>
    <w:rsid w:val="00AF34DA"/>
    <w:rsid w:val="00AF3DE8"/>
    <w:rsid w:val="00AF56E4"/>
    <w:rsid w:val="00AF5A2F"/>
    <w:rsid w:val="00AF5E13"/>
    <w:rsid w:val="00AF601C"/>
    <w:rsid w:val="00AF6068"/>
    <w:rsid w:val="00AF6EE2"/>
    <w:rsid w:val="00B001C9"/>
    <w:rsid w:val="00B01380"/>
    <w:rsid w:val="00B01841"/>
    <w:rsid w:val="00B03AFB"/>
    <w:rsid w:val="00B03E43"/>
    <w:rsid w:val="00B04973"/>
    <w:rsid w:val="00B05884"/>
    <w:rsid w:val="00B06B66"/>
    <w:rsid w:val="00B06DB1"/>
    <w:rsid w:val="00B06F82"/>
    <w:rsid w:val="00B0766D"/>
    <w:rsid w:val="00B07712"/>
    <w:rsid w:val="00B10017"/>
    <w:rsid w:val="00B10E36"/>
    <w:rsid w:val="00B11879"/>
    <w:rsid w:val="00B12A75"/>
    <w:rsid w:val="00B13286"/>
    <w:rsid w:val="00B168DC"/>
    <w:rsid w:val="00B16E4F"/>
    <w:rsid w:val="00B2058C"/>
    <w:rsid w:val="00B20AD3"/>
    <w:rsid w:val="00B20B41"/>
    <w:rsid w:val="00B2184E"/>
    <w:rsid w:val="00B2291E"/>
    <w:rsid w:val="00B22B97"/>
    <w:rsid w:val="00B233A1"/>
    <w:rsid w:val="00B2378F"/>
    <w:rsid w:val="00B24CF8"/>
    <w:rsid w:val="00B24E51"/>
    <w:rsid w:val="00B24EE3"/>
    <w:rsid w:val="00B25FA6"/>
    <w:rsid w:val="00B2621C"/>
    <w:rsid w:val="00B27770"/>
    <w:rsid w:val="00B3030B"/>
    <w:rsid w:val="00B332B5"/>
    <w:rsid w:val="00B33DD7"/>
    <w:rsid w:val="00B3420A"/>
    <w:rsid w:val="00B34F37"/>
    <w:rsid w:val="00B35AC0"/>
    <w:rsid w:val="00B36098"/>
    <w:rsid w:val="00B362AC"/>
    <w:rsid w:val="00B36ADB"/>
    <w:rsid w:val="00B3746B"/>
    <w:rsid w:val="00B37994"/>
    <w:rsid w:val="00B37DC1"/>
    <w:rsid w:val="00B40438"/>
    <w:rsid w:val="00B40582"/>
    <w:rsid w:val="00B40643"/>
    <w:rsid w:val="00B416C0"/>
    <w:rsid w:val="00B41AD4"/>
    <w:rsid w:val="00B41EB2"/>
    <w:rsid w:val="00B434F6"/>
    <w:rsid w:val="00B449EC"/>
    <w:rsid w:val="00B45552"/>
    <w:rsid w:val="00B4623A"/>
    <w:rsid w:val="00B463CA"/>
    <w:rsid w:val="00B46525"/>
    <w:rsid w:val="00B4730E"/>
    <w:rsid w:val="00B50DB2"/>
    <w:rsid w:val="00B50E99"/>
    <w:rsid w:val="00B527CE"/>
    <w:rsid w:val="00B53462"/>
    <w:rsid w:val="00B5393D"/>
    <w:rsid w:val="00B53D98"/>
    <w:rsid w:val="00B55317"/>
    <w:rsid w:val="00B55B5C"/>
    <w:rsid w:val="00B56BB8"/>
    <w:rsid w:val="00B570A4"/>
    <w:rsid w:val="00B57472"/>
    <w:rsid w:val="00B57E6D"/>
    <w:rsid w:val="00B60E94"/>
    <w:rsid w:val="00B60F38"/>
    <w:rsid w:val="00B611BF"/>
    <w:rsid w:val="00B6121A"/>
    <w:rsid w:val="00B61C0F"/>
    <w:rsid w:val="00B62B29"/>
    <w:rsid w:val="00B639CF"/>
    <w:rsid w:val="00B63BFD"/>
    <w:rsid w:val="00B63E3F"/>
    <w:rsid w:val="00B65738"/>
    <w:rsid w:val="00B65ACD"/>
    <w:rsid w:val="00B66684"/>
    <w:rsid w:val="00B66726"/>
    <w:rsid w:val="00B671F0"/>
    <w:rsid w:val="00B706E8"/>
    <w:rsid w:val="00B71D1F"/>
    <w:rsid w:val="00B726D2"/>
    <w:rsid w:val="00B73AD1"/>
    <w:rsid w:val="00B743DA"/>
    <w:rsid w:val="00B75257"/>
    <w:rsid w:val="00B754E2"/>
    <w:rsid w:val="00B7732B"/>
    <w:rsid w:val="00B77B01"/>
    <w:rsid w:val="00B801B7"/>
    <w:rsid w:val="00B80C10"/>
    <w:rsid w:val="00B81611"/>
    <w:rsid w:val="00B8173A"/>
    <w:rsid w:val="00B822B5"/>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129"/>
    <w:rsid w:val="00B91D3C"/>
    <w:rsid w:val="00B93C30"/>
    <w:rsid w:val="00B93F23"/>
    <w:rsid w:val="00B96BA0"/>
    <w:rsid w:val="00B96F58"/>
    <w:rsid w:val="00BA08CA"/>
    <w:rsid w:val="00BA0C0B"/>
    <w:rsid w:val="00BA104B"/>
    <w:rsid w:val="00BA3116"/>
    <w:rsid w:val="00BA3402"/>
    <w:rsid w:val="00BA35AE"/>
    <w:rsid w:val="00BA3DAD"/>
    <w:rsid w:val="00BA52E2"/>
    <w:rsid w:val="00BA63B6"/>
    <w:rsid w:val="00BA6647"/>
    <w:rsid w:val="00BA6A92"/>
    <w:rsid w:val="00BA6B63"/>
    <w:rsid w:val="00BA7063"/>
    <w:rsid w:val="00BA794E"/>
    <w:rsid w:val="00BB0DAC"/>
    <w:rsid w:val="00BB27ED"/>
    <w:rsid w:val="00BB3041"/>
    <w:rsid w:val="00BB3DB4"/>
    <w:rsid w:val="00BB45B6"/>
    <w:rsid w:val="00BB46DC"/>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7190"/>
    <w:rsid w:val="00BC7366"/>
    <w:rsid w:val="00BC7380"/>
    <w:rsid w:val="00BC73E8"/>
    <w:rsid w:val="00BC779D"/>
    <w:rsid w:val="00BD1A5B"/>
    <w:rsid w:val="00BD1D04"/>
    <w:rsid w:val="00BD1DD8"/>
    <w:rsid w:val="00BD30B4"/>
    <w:rsid w:val="00BD3DEC"/>
    <w:rsid w:val="00BD5162"/>
    <w:rsid w:val="00BD6123"/>
    <w:rsid w:val="00BD6632"/>
    <w:rsid w:val="00BD66CB"/>
    <w:rsid w:val="00BD68CF"/>
    <w:rsid w:val="00BD7EE5"/>
    <w:rsid w:val="00BD7F55"/>
    <w:rsid w:val="00BE0267"/>
    <w:rsid w:val="00BE03B6"/>
    <w:rsid w:val="00BE10AA"/>
    <w:rsid w:val="00BE10B7"/>
    <w:rsid w:val="00BE20F4"/>
    <w:rsid w:val="00BE2F86"/>
    <w:rsid w:val="00BE32D4"/>
    <w:rsid w:val="00BE3D8A"/>
    <w:rsid w:val="00BE490F"/>
    <w:rsid w:val="00BE5322"/>
    <w:rsid w:val="00BE5BAE"/>
    <w:rsid w:val="00BE60C7"/>
    <w:rsid w:val="00BE65D4"/>
    <w:rsid w:val="00BE6C2E"/>
    <w:rsid w:val="00BE7D9E"/>
    <w:rsid w:val="00BF1507"/>
    <w:rsid w:val="00BF173F"/>
    <w:rsid w:val="00BF203E"/>
    <w:rsid w:val="00BF3309"/>
    <w:rsid w:val="00BF5571"/>
    <w:rsid w:val="00BF6723"/>
    <w:rsid w:val="00BF684D"/>
    <w:rsid w:val="00BF7824"/>
    <w:rsid w:val="00C001B9"/>
    <w:rsid w:val="00C01172"/>
    <w:rsid w:val="00C011D1"/>
    <w:rsid w:val="00C01A0D"/>
    <w:rsid w:val="00C01F6C"/>
    <w:rsid w:val="00C02168"/>
    <w:rsid w:val="00C03ACB"/>
    <w:rsid w:val="00C04940"/>
    <w:rsid w:val="00C06618"/>
    <w:rsid w:val="00C069E4"/>
    <w:rsid w:val="00C1023A"/>
    <w:rsid w:val="00C11CD0"/>
    <w:rsid w:val="00C11D33"/>
    <w:rsid w:val="00C11EFB"/>
    <w:rsid w:val="00C123B3"/>
    <w:rsid w:val="00C123BD"/>
    <w:rsid w:val="00C12449"/>
    <w:rsid w:val="00C136BD"/>
    <w:rsid w:val="00C13872"/>
    <w:rsid w:val="00C15A37"/>
    <w:rsid w:val="00C15EB8"/>
    <w:rsid w:val="00C160D6"/>
    <w:rsid w:val="00C16451"/>
    <w:rsid w:val="00C16B07"/>
    <w:rsid w:val="00C170CA"/>
    <w:rsid w:val="00C176E1"/>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4F40"/>
    <w:rsid w:val="00C35354"/>
    <w:rsid w:val="00C36227"/>
    <w:rsid w:val="00C37E9C"/>
    <w:rsid w:val="00C4072E"/>
    <w:rsid w:val="00C41D90"/>
    <w:rsid w:val="00C4369A"/>
    <w:rsid w:val="00C45401"/>
    <w:rsid w:val="00C45C5E"/>
    <w:rsid w:val="00C45ED5"/>
    <w:rsid w:val="00C4748B"/>
    <w:rsid w:val="00C475FF"/>
    <w:rsid w:val="00C50390"/>
    <w:rsid w:val="00C51EF1"/>
    <w:rsid w:val="00C529F3"/>
    <w:rsid w:val="00C52B69"/>
    <w:rsid w:val="00C53505"/>
    <w:rsid w:val="00C54304"/>
    <w:rsid w:val="00C54E42"/>
    <w:rsid w:val="00C56538"/>
    <w:rsid w:val="00C56D22"/>
    <w:rsid w:val="00C56E22"/>
    <w:rsid w:val="00C57E02"/>
    <w:rsid w:val="00C61D9D"/>
    <w:rsid w:val="00C63330"/>
    <w:rsid w:val="00C635A7"/>
    <w:rsid w:val="00C6360B"/>
    <w:rsid w:val="00C65059"/>
    <w:rsid w:val="00C65DF4"/>
    <w:rsid w:val="00C6606B"/>
    <w:rsid w:val="00C6623E"/>
    <w:rsid w:val="00C66FE4"/>
    <w:rsid w:val="00C672D4"/>
    <w:rsid w:val="00C67B70"/>
    <w:rsid w:val="00C70B26"/>
    <w:rsid w:val="00C71800"/>
    <w:rsid w:val="00C7188F"/>
    <w:rsid w:val="00C71D23"/>
    <w:rsid w:val="00C71D4D"/>
    <w:rsid w:val="00C72132"/>
    <w:rsid w:val="00C72482"/>
    <w:rsid w:val="00C732D8"/>
    <w:rsid w:val="00C743FD"/>
    <w:rsid w:val="00C74BDD"/>
    <w:rsid w:val="00C7583A"/>
    <w:rsid w:val="00C760DC"/>
    <w:rsid w:val="00C766CE"/>
    <w:rsid w:val="00C77232"/>
    <w:rsid w:val="00C775CD"/>
    <w:rsid w:val="00C81665"/>
    <w:rsid w:val="00C822C2"/>
    <w:rsid w:val="00C847D7"/>
    <w:rsid w:val="00C849C9"/>
    <w:rsid w:val="00C84F49"/>
    <w:rsid w:val="00C853F6"/>
    <w:rsid w:val="00C857E5"/>
    <w:rsid w:val="00C858F7"/>
    <w:rsid w:val="00C87058"/>
    <w:rsid w:val="00C87612"/>
    <w:rsid w:val="00C87A31"/>
    <w:rsid w:val="00C87B54"/>
    <w:rsid w:val="00C87BAD"/>
    <w:rsid w:val="00C90463"/>
    <w:rsid w:val="00C90C4E"/>
    <w:rsid w:val="00C91997"/>
    <w:rsid w:val="00C91CF8"/>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9A9"/>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1117"/>
    <w:rsid w:val="00CC2087"/>
    <w:rsid w:val="00CC3D7C"/>
    <w:rsid w:val="00CC3F27"/>
    <w:rsid w:val="00CC52D0"/>
    <w:rsid w:val="00CC5AB2"/>
    <w:rsid w:val="00CC5BDB"/>
    <w:rsid w:val="00CC617D"/>
    <w:rsid w:val="00CC6253"/>
    <w:rsid w:val="00CC69FE"/>
    <w:rsid w:val="00CC7056"/>
    <w:rsid w:val="00CC710A"/>
    <w:rsid w:val="00CD27CC"/>
    <w:rsid w:val="00CD3E86"/>
    <w:rsid w:val="00CD3FB2"/>
    <w:rsid w:val="00CD5507"/>
    <w:rsid w:val="00CD55E4"/>
    <w:rsid w:val="00CD599B"/>
    <w:rsid w:val="00CD649D"/>
    <w:rsid w:val="00CD7395"/>
    <w:rsid w:val="00CE04DF"/>
    <w:rsid w:val="00CE140E"/>
    <w:rsid w:val="00CE1FCA"/>
    <w:rsid w:val="00CE2630"/>
    <w:rsid w:val="00CE64CC"/>
    <w:rsid w:val="00CE64FB"/>
    <w:rsid w:val="00CF1022"/>
    <w:rsid w:val="00CF2C7C"/>
    <w:rsid w:val="00CF5469"/>
    <w:rsid w:val="00CF6483"/>
    <w:rsid w:val="00CF665C"/>
    <w:rsid w:val="00CF7930"/>
    <w:rsid w:val="00CF7F9F"/>
    <w:rsid w:val="00D00310"/>
    <w:rsid w:val="00D00F2A"/>
    <w:rsid w:val="00D01906"/>
    <w:rsid w:val="00D01985"/>
    <w:rsid w:val="00D01A4A"/>
    <w:rsid w:val="00D02116"/>
    <w:rsid w:val="00D03B18"/>
    <w:rsid w:val="00D042DE"/>
    <w:rsid w:val="00D04570"/>
    <w:rsid w:val="00D0459A"/>
    <w:rsid w:val="00D05757"/>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5B78"/>
    <w:rsid w:val="00D25D64"/>
    <w:rsid w:val="00D26BE0"/>
    <w:rsid w:val="00D2785C"/>
    <w:rsid w:val="00D305E1"/>
    <w:rsid w:val="00D30895"/>
    <w:rsid w:val="00D30B46"/>
    <w:rsid w:val="00D31681"/>
    <w:rsid w:val="00D31EE2"/>
    <w:rsid w:val="00D320CE"/>
    <w:rsid w:val="00D3400C"/>
    <w:rsid w:val="00D34935"/>
    <w:rsid w:val="00D34ECD"/>
    <w:rsid w:val="00D36CF7"/>
    <w:rsid w:val="00D3738C"/>
    <w:rsid w:val="00D37823"/>
    <w:rsid w:val="00D4057B"/>
    <w:rsid w:val="00D40C08"/>
    <w:rsid w:val="00D422D2"/>
    <w:rsid w:val="00D42779"/>
    <w:rsid w:val="00D429BC"/>
    <w:rsid w:val="00D44633"/>
    <w:rsid w:val="00D46626"/>
    <w:rsid w:val="00D47AD2"/>
    <w:rsid w:val="00D47CF9"/>
    <w:rsid w:val="00D502A5"/>
    <w:rsid w:val="00D51018"/>
    <w:rsid w:val="00D51210"/>
    <w:rsid w:val="00D51592"/>
    <w:rsid w:val="00D51776"/>
    <w:rsid w:val="00D52A61"/>
    <w:rsid w:val="00D545AB"/>
    <w:rsid w:val="00D5655E"/>
    <w:rsid w:val="00D57C3C"/>
    <w:rsid w:val="00D60384"/>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46A6"/>
    <w:rsid w:val="00D75530"/>
    <w:rsid w:val="00D808CD"/>
    <w:rsid w:val="00D84B77"/>
    <w:rsid w:val="00D851B8"/>
    <w:rsid w:val="00D854A3"/>
    <w:rsid w:val="00D85CDF"/>
    <w:rsid w:val="00D861B1"/>
    <w:rsid w:val="00D87AD0"/>
    <w:rsid w:val="00D902F1"/>
    <w:rsid w:val="00D919A2"/>
    <w:rsid w:val="00D92201"/>
    <w:rsid w:val="00D92EAF"/>
    <w:rsid w:val="00D930D6"/>
    <w:rsid w:val="00D93290"/>
    <w:rsid w:val="00D9361E"/>
    <w:rsid w:val="00D939CE"/>
    <w:rsid w:val="00D95266"/>
    <w:rsid w:val="00D95750"/>
    <w:rsid w:val="00D97C76"/>
    <w:rsid w:val="00DA15E7"/>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2E9"/>
    <w:rsid w:val="00DB7BAD"/>
    <w:rsid w:val="00DC07F4"/>
    <w:rsid w:val="00DC11DE"/>
    <w:rsid w:val="00DC3EDF"/>
    <w:rsid w:val="00DC6796"/>
    <w:rsid w:val="00DC7310"/>
    <w:rsid w:val="00DC7401"/>
    <w:rsid w:val="00DC7623"/>
    <w:rsid w:val="00DD01EF"/>
    <w:rsid w:val="00DD1209"/>
    <w:rsid w:val="00DD1345"/>
    <w:rsid w:val="00DD2B6F"/>
    <w:rsid w:val="00DD2E53"/>
    <w:rsid w:val="00DD7979"/>
    <w:rsid w:val="00DE0CF8"/>
    <w:rsid w:val="00DE1896"/>
    <w:rsid w:val="00DE1ADC"/>
    <w:rsid w:val="00DE21B1"/>
    <w:rsid w:val="00DE2486"/>
    <w:rsid w:val="00DE2580"/>
    <w:rsid w:val="00DE2965"/>
    <w:rsid w:val="00DE3138"/>
    <w:rsid w:val="00DE348B"/>
    <w:rsid w:val="00DE34A1"/>
    <w:rsid w:val="00DE4CA5"/>
    <w:rsid w:val="00DE5E7F"/>
    <w:rsid w:val="00DE7E33"/>
    <w:rsid w:val="00DF0488"/>
    <w:rsid w:val="00DF12BB"/>
    <w:rsid w:val="00DF1626"/>
    <w:rsid w:val="00DF194F"/>
    <w:rsid w:val="00DF4006"/>
    <w:rsid w:val="00DF5482"/>
    <w:rsid w:val="00DF65D5"/>
    <w:rsid w:val="00E00047"/>
    <w:rsid w:val="00E01571"/>
    <w:rsid w:val="00E01C12"/>
    <w:rsid w:val="00E02565"/>
    <w:rsid w:val="00E02E51"/>
    <w:rsid w:val="00E02FA0"/>
    <w:rsid w:val="00E03C5A"/>
    <w:rsid w:val="00E044D3"/>
    <w:rsid w:val="00E045FD"/>
    <w:rsid w:val="00E050C5"/>
    <w:rsid w:val="00E054E3"/>
    <w:rsid w:val="00E05829"/>
    <w:rsid w:val="00E058CF"/>
    <w:rsid w:val="00E06128"/>
    <w:rsid w:val="00E06294"/>
    <w:rsid w:val="00E0630A"/>
    <w:rsid w:val="00E06633"/>
    <w:rsid w:val="00E10125"/>
    <w:rsid w:val="00E101FE"/>
    <w:rsid w:val="00E114B6"/>
    <w:rsid w:val="00E12F4D"/>
    <w:rsid w:val="00E12FD6"/>
    <w:rsid w:val="00E13269"/>
    <w:rsid w:val="00E1353E"/>
    <w:rsid w:val="00E141E7"/>
    <w:rsid w:val="00E14540"/>
    <w:rsid w:val="00E14C21"/>
    <w:rsid w:val="00E14E6A"/>
    <w:rsid w:val="00E15B10"/>
    <w:rsid w:val="00E16AFE"/>
    <w:rsid w:val="00E16FD4"/>
    <w:rsid w:val="00E17C9E"/>
    <w:rsid w:val="00E21367"/>
    <w:rsid w:val="00E220B7"/>
    <w:rsid w:val="00E224D5"/>
    <w:rsid w:val="00E22812"/>
    <w:rsid w:val="00E22972"/>
    <w:rsid w:val="00E232A4"/>
    <w:rsid w:val="00E2447C"/>
    <w:rsid w:val="00E2488A"/>
    <w:rsid w:val="00E24893"/>
    <w:rsid w:val="00E24A66"/>
    <w:rsid w:val="00E257E7"/>
    <w:rsid w:val="00E26725"/>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5BEB"/>
    <w:rsid w:val="00E463D9"/>
    <w:rsid w:val="00E46AF1"/>
    <w:rsid w:val="00E47719"/>
    <w:rsid w:val="00E478BA"/>
    <w:rsid w:val="00E50CC7"/>
    <w:rsid w:val="00E51023"/>
    <w:rsid w:val="00E514AF"/>
    <w:rsid w:val="00E5150D"/>
    <w:rsid w:val="00E52610"/>
    <w:rsid w:val="00E529DD"/>
    <w:rsid w:val="00E531CC"/>
    <w:rsid w:val="00E5346D"/>
    <w:rsid w:val="00E540E1"/>
    <w:rsid w:val="00E5431E"/>
    <w:rsid w:val="00E548C1"/>
    <w:rsid w:val="00E5755B"/>
    <w:rsid w:val="00E5771A"/>
    <w:rsid w:val="00E57F39"/>
    <w:rsid w:val="00E60192"/>
    <w:rsid w:val="00E606C2"/>
    <w:rsid w:val="00E61707"/>
    <w:rsid w:val="00E61EB5"/>
    <w:rsid w:val="00E637A8"/>
    <w:rsid w:val="00E64F1D"/>
    <w:rsid w:val="00E65643"/>
    <w:rsid w:val="00E65F97"/>
    <w:rsid w:val="00E666CC"/>
    <w:rsid w:val="00E66903"/>
    <w:rsid w:val="00E7009A"/>
    <w:rsid w:val="00E70ADB"/>
    <w:rsid w:val="00E71209"/>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2F66"/>
    <w:rsid w:val="00E83758"/>
    <w:rsid w:val="00E8391B"/>
    <w:rsid w:val="00E842C3"/>
    <w:rsid w:val="00E84923"/>
    <w:rsid w:val="00E84DBF"/>
    <w:rsid w:val="00E8630C"/>
    <w:rsid w:val="00E86F41"/>
    <w:rsid w:val="00E8719F"/>
    <w:rsid w:val="00E87EB6"/>
    <w:rsid w:val="00E903A7"/>
    <w:rsid w:val="00E90641"/>
    <w:rsid w:val="00E90961"/>
    <w:rsid w:val="00E9107D"/>
    <w:rsid w:val="00E92B42"/>
    <w:rsid w:val="00E92C16"/>
    <w:rsid w:val="00E934FD"/>
    <w:rsid w:val="00E93DD8"/>
    <w:rsid w:val="00E9560B"/>
    <w:rsid w:val="00E968CE"/>
    <w:rsid w:val="00E96B7D"/>
    <w:rsid w:val="00E96F32"/>
    <w:rsid w:val="00E97300"/>
    <w:rsid w:val="00E97A81"/>
    <w:rsid w:val="00E97F8C"/>
    <w:rsid w:val="00EA0734"/>
    <w:rsid w:val="00EA08F0"/>
    <w:rsid w:val="00EA1350"/>
    <w:rsid w:val="00EA1CAD"/>
    <w:rsid w:val="00EA2843"/>
    <w:rsid w:val="00EA2C53"/>
    <w:rsid w:val="00EA3207"/>
    <w:rsid w:val="00EA4AF7"/>
    <w:rsid w:val="00EA4D55"/>
    <w:rsid w:val="00EA5BA4"/>
    <w:rsid w:val="00EA5D33"/>
    <w:rsid w:val="00EA62F2"/>
    <w:rsid w:val="00EA6390"/>
    <w:rsid w:val="00EA7332"/>
    <w:rsid w:val="00EB0366"/>
    <w:rsid w:val="00EB121E"/>
    <w:rsid w:val="00EB1FED"/>
    <w:rsid w:val="00EB4441"/>
    <w:rsid w:val="00EB5198"/>
    <w:rsid w:val="00EB5F9D"/>
    <w:rsid w:val="00EB5FB5"/>
    <w:rsid w:val="00EB6100"/>
    <w:rsid w:val="00EB763F"/>
    <w:rsid w:val="00EC005F"/>
    <w:rsid w:val="00EC01C3"/>
    <w:rsid w:val="00EC11A2"/>
    <w:rsid w:val="00EC18EB"/>
    <w:rsid w:val="00EC1965"/>
    <w:rsid w:val="00EC2A2A"/>
    <w:rsid w:val="00EC314C"/>
    <w:rsid w:val="00EC3940"/>
    <w:rsid w:val="00EC3CCA"/>
    <w:rsid w:val="00EC4B85"/>
    <w:rsid w:val="00EC4C48"/>
    <w:rsid w:val="00EC517C"/>
    <w:rsid w:val="00EC53C3"/>
    <w:rsid w:val="00EC5C2D"/>
    <w:rsid w:val="00EC5E76"/>
    <w:rsid w:val="00EC6075"/>
    <w:rsid w:val="00EC67B6"/>
    <w:rsid w:val="00EC79DF"/>
    <w:rsid w:val="00ED0012"/>
    <w:rsid w:val="00ED11F0"/>
    <w:rsid w:val="00ED28C8"/>
    <w:rsid w:val="00ED2FE1"/>
    <w:rsid w:val="00ED3E88"/>
    <w:rsid w:val="00ED3F0F"/>
    <w:rsid w:val="00ED5063"/>
    <w:rsid w:val="00ED517B"/>
    <w:rsid w:val="00ED552F"/>
    <w:rsid w:val="00ED5B4E"/>
    <w:rsid w:val="00ED64D3"/>
    <w:rsid w:val="00ED65BD"/>
    <w:rsid w:val="00ED68F8"/>
    <w:rsid w:val="00ED7602"/>
    <w:rsid w:val="00ED7D9C"/>
    <w:rsid w:val="00ED7FCF"/>
    <w:rsid w:val="00EE1BD7"/>
    <w:rsid w:val="00EE2611"/>
    <w:rsid w:val="00EE54CD"/>
    <w:rsid w:val="00EE60D7"/>
    <w:rsid w:val="00EE7339"/>
    <w:rsid w:val="00EF0BDF"/>
    <w:rsid w:val="00EF17F1"/>
    <w:rsid w:val="00EF21C1"/>
    <w:rsid w:val="00EF2517"/>
    <w:rsid w:val="00EF2E6E"/>
    <w:rsid w:val="00EF3E6D"/>
    <w:rsid w:val="00EF4459"/>
    <w:rsid w:val="00EF501F"/>
    <w:rsid w:val="00EF57C5"/>
    <w:rsid w:val="00EF6CA7"/>
    <w:rsid w:val="00F0056F"/>
    <w:rsid w:val="00F011A0"/>
    <w:rsid w:val="00F01C4C"/>
    <w:rsid w:val="00F0297A"/>
    <w:rsid w:val="00F04171"/>
    <w:rsid w:val="00F041BE"/>
    <w:rsid w:val="00F04460"/>
    <w:rsid w:val="00F045D1"/>
    <w:rsid w:val="00F046A4"/>
    <w:rsid w:val="00F0495E"/>
    <w:rsid w:val="00F04C6C"/>
    <w:rsid w:val="00F0549A"/>
    <w:rsid w:val="00F06A99"/>
    <w:rsid w:val="00F07B53"/>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62D8"/>
    <w:rsid w:val="00F271B9"/>
    <w:rsid w:val="00F27301"/>
    <w:rsid w:val="00F311CD"/>
    <w:rsid w:val="00F31811"/>
    <w:rsid w:val="00F31AA6"/>
    <w:rsid w:val="00F31B06"/>
    <w:rsid w:val="00F322BF"/>
    <w:rsid w:val="00F33B69"/>
    <w:rsid w:val="00F33D95"/>
    <w:rsid w:val="00F356D2"/>
    <w:rsid w:val="00F35E7E"/>
    <w:rsid w:val="00F365E4"/>
    <w:rsid w:val="00F37518"/>
    <w:rsid w:val="00F40A17"/>
    <w:rsid w:val="00F42675"/>
    <w:rsid w:val="00F43045"/>
    <w:rsid w:val="00F44CC2"/>
    <w:rsid w:val="00F44F8D"/>
    <w:rsid w:val="00F453D3"/>
    <w:rsid w:val="00F45632"/>
    <w:rsid w:val="00F460DC"/>
    <w:rsid w:val="00F468B7"/>
    <w:rsid w:val="00F46912"/>
    <w:rsid w:val="00F479AE"/>
    <w:rsid w:val="00F50415"/>
    <w:rsid w:val="00F5156D"/>
    <w:rsid w:val="00F5259E"/>
    <w:rsid w:val="00F527D4"/>
    <w:rsid w:val="00F52A0E"/>
    <w:rsid w:val="00F52D85"/>
    <w:rsid w:val="00F53A15"/>
    <w:rsid w:val="00F53B2B"/>
    <w:rsid w:val="00F5452F"/>
    <w:rsid w:val="00F54DD2"/>
    <w:rsid w:val="00F553E2"/>
    <w:rsid w:val="00F558B8"/>
    <w:rsid w:val="00F56DE8"/>
    <w:rsid w:val="00F57BDF"/>
    <w:rsid w:val="00F57C8E"/>
    <w:rsid w:val="00F6096E"/>
    <w:rsid w:val="00F614FC"/>
    <w:rsid w:val="00F61532"/>
    <w:rsid w:val="00F6213A"/>
    <w:rsid w:val="00F6289B"/>
    <w:rsid w:val="00F62E8B"/>
    <w:rsid w:val="00F65402"/>
    <w:rsid w:val="00F65F32"/>
    <w:rsid w:val="00F66834"/>
    <w:rsid w:val="00F67F3B"/>
    <w:rsid w:val="00F67FC8"/>
    <w:rsid w:val="00F70027"/>
    <w:rsid w:val="00F7059E"/>
    <w:rsid w:val="00F71296"/>
    <w:rsid w:val="00F71632"/>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1FBD"/>
    <w:rsid w:val="00F9229A"/>
    <w:rsid w:val="00F927BA"/>
    <w:rsid w:val="00F92F58"/>
    <w:rsid w:val="00F93DF5"/>
    <w:rsid w:val="00F96096"/>
    <w:rsid w:val="00F96129"/>
    <w:rsid w:val="00F9646A"/>
    <w:rsid w:val="00F972B9"/>
    <w:rsid w:val="00F97368"/>
    <w:rsid w:val="00F97644"/>
    <w:rsid w:val="00F9783F"/>
    <w:rsid w:val="00F97C16"/>
    <w:rsid w:val="00FA0429"/>
    <w:rsid w:val="00FA046A"/>
    <w:rsid w:val="00FA0879"/>
    <w:rsid w:val="00FA10AA"/>
    <w:rsid w:val="00FA1D5A"/>
    <w:rsid w:val="00FA29A0"/>
    <w:rsid w:val="00FA2F75"/>
    <w:rsid w:val="00FA3263"/>
    <w:rsid w:val="00FA33CE"/>
    <w:rsid w:val="00FA44F5"/>
    <w:rsid w:val="00FA4BA5"/>
    <w:rsid w:val="00FA538F"/>
    <w:rsid w:val="00FA592F"/>
    <w:rsid w:val="00FA5F34"/>
    <w:rsid w:val="00FA6CCF"/>
    <w:rsid w:val="00FA744B"/>
    <w:rsid w:val="00FA7655"/>
    <w:rsid w:val="00FA7C0B"/>
    <w:rsid w:val="00FA7F38"/>
    <w:rsid w:val="00FB13A1"/>
    <w:rsid w:val="00FB1510"/>
    <w:rsid w:val="00FB19B5"/>
    <w:rsid w:val="00FB2185"/>
    <w:rsid w:val="00FB3357"/>
    <w:rsid w:val="00FB4D63"/>
    <w:rsid w:val="00FB5FB8"/>
    <w:rsid w:val="00FC0DB7"/>
    <w:rsid w:val="00FC19AE"/>
    <w:rsid w:val="00FC1A5D"/>
    <w:rsid w:val="00FC2336"/>
    <w:rsid w:val="00FC433B"/>
    <w:rsid w:val="00FC43BE"/>
    <w:rsid w:val="00FC452B"/>
    <w:rsid w:val="00FC60C3"/>
    <w:rsid w:val="00FC61F7"/>
    <w:rsid w:val="00FC7BAB"/>
    <w:rsid w:val="00FD01F7"/>
    <w:rsid w:val="00FD04C2"/>
    <w:rsid w:val="00FD189B"/>
    <w:rsid w:val="00FD1D2D"/>
    <w:rsid w:val="00FD40EC"/>
    <w:rsid w:val="00FD4CC3"/>
    <w:rsid w:val="00FD4D0B"/>
    <w:rsid w:val="00FD5FB3"/>
    <w:rsid w:val="00FD650B"/>
    <w:rsid w:val="00FD6625"/>
    <w:rsid w:val="00FD7F02"/>
    <w:rsid w:val="00FE0DE6"/>
    <w:rsid w:val="00FE1E47"/>
    <w:rsid w:val="00FE28B6"/>
    <w:rsid w:val="00FE2E3B"/>
    <w:rsid w:val="00FE2EC3"/>
    <w:rsid w:val="00FE3277"/>
    <w:rsid w:val="00FE396C"/>
    <w:rsid w:val="00FE3A30"/>
    <w:rsid w:val="00FE436F"/>
    <w:rsid w:val="00FE4DE5"/>
    <w:rsid w:val="00FE5213"/>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0517"/>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6122</Words>
  <Characters>35510</Characters>
  <Application>Microsoft Office Word</Application>
  <DocSecurity>0</DocSecurity>
  <Lines>1315</Lines>
  <Paragraphs>660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10</cp:revision>
  <dcterms:created xsi:type="dcterms:W3CDTF">2024-04-24T12:11:00Z</dcterms:created>
  <dcterms:modified xsi:type="dcterms:W3CDTF">2024-04-24T13:48:00Z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