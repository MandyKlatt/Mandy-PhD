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2D90421A"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a Fitbit Charge 4 are a suitable and effective method to **(1)** map teachers course of arousal over the course of a five phase lab study, including a micro teaching unit,  and **(2)**  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2CA64FE2"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lesson.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0"/>
      <w:r>
        <w:rPr>
          <w:rStyle w:val="Kommentarzeichen"/>
        </w:rPr>
        <w:commentReference w:id="0"/>
      </w:r>
    </w:p>
    <w:p w14:paraId="7C894ABB" w14:textId="200BB9FE"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looked at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trend throughout the 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a similar course for the comparison of standardized versus non-standardized </w:t>
      </w:r>
      <w:r w:rsidR="00B57498">
        <w:rPr>
          <w:rFonts w:ascii="Times New Roman" w:eastAsia="Times New Roman" w:hAnsi="Times New Roman" w:cs="Times New Roman"/>
          <w:color w:val="000000"/>
          <w:sz w:val="24"/>
          <w:szCs w:val="24"/>
          <w:lang w:val="en-US" w:eastAsia="de-DE"/>
        </w:rPr>
        <w:t>HR</w:t>
      </w:r>
      <w:r w:rsidR="00816951" w:rsidRPr="00816951">
        <w:rPr>
          <w:rFonts w:ascii="Times New Roman" w:eastAsia="Times New Roman" w:hAnsi="Times New Roman" w:cs="Times New Roman"/>
          <w:color w:val="000000"/>
          <w:sz w:val="24"/>
          <w:szCs w:val="24"/>
          <w:lang w:val="en-US" w:eastAsia="de-DE"/>
        </w:rPr>
        <w:t xml:space="preserve"> values, with both courses starting with a slope, then showing a peak, followed by a sharp decline</w:t>
      </w:r>
      <w:r w:rsidR="00816951">
        <w:rPr>
          <w:rFonts w:ascii="Times New Roman" w:eastAsia="Times New Roman" w:hAnsi="Times New Roman" w:cs="Times New Roman"/>
          <w:color w:val="000000"/>
          <w:sz w:val="24"/>
          <w:szCs w:val="24"/>
          <w:lang w:val="en-US" w:eastAsia="de-DE"/>
        </w:rPr>
        <w:t xml:space="preserve">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 xml:space="preserve">. </w:t>
      </w:r>
      <w:r w:rsidR="003D3404" w:rsidRPr="003D3404">
        <w:rPr>
          <w:lang w:val="en-US"/>
        </w:rPr>
        <w:t xml:space="preserve"> </w:t>
      </w:r>
      <w:r w:rsidR="003D3404" w:rsidRPr="003D3404">
        <w:rPr>
          <w:rFonts w:ascii="Times New Roman" w:eastAsia="Times New Roman" w:hAnsi="Times New Roman" w:cs="Times New Roman"/>
          <w:color w:val="000000"/>
          <w:sz w:val="24"/>
          <w:szCs w:val="24"/>
          <w:lang w:val="en-US" w:eastAsia="de-DE"/>
        </w:rPr>
        <w:t>In the second step, we looked at the four phases separately and</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275BEBCF" w:rsidR="00CF700B" w:rsidRPr="00F44BB9" w:rsidRDefault="00CF700B" w:rsidP="00CF700B">
      <w:pPr>
        <w:spacing w:before="120" w:after="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DE45E5" w:rsidRPr="00B969EF">
        <w:rPr>
          <w:rFonts w:ascii="Times New Roman" w:eastAsia="Times New Roman" w:hAnsi="Times New Roman" w:cs="Times New Roman"/>
          <w:color w:val="000000"/>
          <w:sz w:val="24"/>
          <w:szCs w:val="24"/>
          <w:lang w:val="en-US" w:eastAsia="de-DE"/>
        </w:rPr>
        <w:t xml:space="preserve"> </w:t>
      </w:r>
      <w:r w:rsidR="00DE45E5">
        <w:rPr>
          <w:rFonts w:ascii="Times New Roman" w:eastAsia="Times New Roman" w:hAnsi="Times New Roman" w:cs="Times New Roman"/>
          <w:color w:val="000000"/>
          <w:sz w:val="24"/>
          <w:szCs w:val="24"/>
          <w:lang w:val="en-US" w:eastAsia="de-DE"/>
        </w:rPr>
        <w:t xml:space="preserve">as </w:t>
      </w:r>
      <w:r w:rsidR="00977914">
        <w:rPr>
          <w:rFonts w:ascii="Times New Roman" w:eastAsia="Times New Roman" w:hAnsi="Times New Roman" w:cs="Times New Roman"/>
          <w:color w:val="000000"/>
          <w:sz w:val="24"/>
          <w:szCs w:val="24"/>
          <w:lang w:val="en-US" w:eastAsia="de-DE"/>
        </w:rPr>
        <w:t>self-reported data during the micro teaching unit</w:t>
      </w:r>
      <w:r w:rsidR="00977914">
        <w:rPr>
          <w:rFonts w:ascii="Times New Roman" w:eastAsia="Times New Roman" w:hAnsi="Times New Roman" w:cs="Times New Roman"/>
          <w:color w:val="000000"/>
          <w:sz w:val="24"/>
          <w:szCs w:val="24"/>
          <w:lang w:val="en-US" w:eastAsia="de-DE"/>
        </w:rPr>
        <w:t xml:space="preserve">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 xml:space="preserve"> responses.</w:t>
      </w:r>
      <w:r w:rsidR="00F44BB9">
        <w:rPr>
          <w:rFonts w:ascii="Times New Roman" w:eastAsia="Times New Roman" w:hAnsi="Times New Roman" w:cs="Times New Roman"/>
          <w:color w:val="000000"/>
          <w:sz w:val="24"/>
          <w:szCs w:val="24"/>
          <w:lang w:val="en-US" w:eastAsia="de-DE"/>
        </w:rPr>
        <w:t xml:space="preserve"> </w:t>
      </w:r>
      <w:r w:rsidR="009A6857">
        <w:rPr>
          <w:rFonts w:ascii="Times New Roman" w:eastAsia="Times New Roman" w:hAnsi="Times New Roman" w:cs="Times New Roman"/>
          <w:color w:val="000000"/>
          <w:sz w:val="24"/>
          <w:szCs w:val="24"/>
          <w:lang w:val="en-US" w:eastAsia="de-DE"/>
        </w:rPr>
        <w:t>With respect to teaching experience, w</w:t>
      </w:r>
      <w:r w:rsidRPr="00CF700B">
        <w:rPr>
          <w:rFonts w:ascii="Times New Roman" w:eastAsia="Times New Roman" w:hAnsi="Times New Roman" w:cs="Times New Roman"/>
          <w:color w:val="000000"/>
          <w:sz w:val="24"/>
          <w:szCs w:val="24"/>
          <w:lang w:val="en-US" w:eastAsia="de-DE"/>
        </w:rPr>
        <w:t>e expected a lower HR in teachers with more teaching experience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9A6857">
        <w:rPr>
          <w:rFonts w:ascii="Times New Roman" w:eastAsia="Times New Roman" w:hAnsi="Times New Roman" w:cs="Times New Roman"/>
          <w:color w:val="000000"/>
          <w:sz w:val="24"/>
          <w:szCs w:val="24"/>
          <w:lang w:val="en-US" w:eastAsia="de-DE"/>
        </w:rPr>
        <w:t>Concerning the</w:t>
      </w:r>
      <w:r w:rsidR="00F44BB9">
        <w:rPr>
          <w:rFonts w:ascii="Times New Roman" w:eastAsia="Times New Roman" w:hAnsi="Times New Roman" w:cs="Times New Roman"/>
          <w:color w:val="000000"/>
          <w:sz w:val="24"/>
          <w:szCs w:val="24"/>
          <w:lang w:val="en-US" w:eastAsia="de-DE"/>
        </w:rPr>
        <w:t xml:space="preserve"> cognitive appraisal</w:t>
      </w:r>
      <w:r w:rsidR="009A6857">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expected </w:t>
      </w:r>
      <w:r w:rsidR="008D7DCA">
        <w:rPr>
          <w:rFonts w:ascii="Times New Roman" w:eastAsia="Times New Roman" w:hAnsi="Times New Roman" w:cs="Times New Roman"/>
          <w:color w:val="000000"/>
          <w:sz w:val="24"/>
          <w:szCs w:val="24"/>
          <w:lang w:val="en-US" w:eastAsia="de-DE"/>
        </w:rPr>
        <w:t xml:space="preserve">higher HR values 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2c**). When considering the three predictors in concert</w:t>
      </w:r>
      <w:r w:rsidR="008C796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we expected teaching experience and self-report</w:t>
      </w:r>
      <w:r w:rsidR="009A6857">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67994546"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 xml:space="preserve">ere recruited via personal contact, email lists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three participants were excluded from the analyses due to insufficient data quality, yielding the analysis sample of 81.</w:t>
      </w:r>
    </w:p>
    <w:p w14:paraId="7DB0EE51" w14:textId="65AF7A9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3E610EF8" w14:textId="77777777"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setting</w:t>
      </w:r>
    </w:p>
    <w:p w14:paraId="13B5B0AD" w14:textId="35AD39DE" w:rsidR="006E397F" w:rsidRDefault="004177FE" w:rsidP="004177FE">
      <w:pPr>
        <w:spacing w:before="120" w:after="240" w:line="360" w:lineRule="auto"/>
        <w:jc w:val="both"/>
        <w:rPr>
          <w:rFonts w:ascii="Times New Roman" w:eastAsia="Times New Roman" w:hAnsi="Times New Roman" w:cs="Times New Roman"/>
          <w:color w:val="000000"/>
          <w:sz w:val="24"/>
          <w:szCs w:val="24"/>
          <w:lang w:val="en-US" w:eastAsia="de-DE"/>
        </w:rPr>
      </w:pPr>
      <w:commentRangeStart w:id="1"/>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sidR="00E04CD4">
        <w:rPr>
          <w:rFonts w:ascii="Times New Roman" w:eastAsia="Times New Roman" w:hAnsi="Times New Roman" w:cs="Times New Roman"/>
          <w:color w:val="000000"/>
          <w:sz w:val="24"/>
          <w:szCs w:val="24"/>
          <w:lang w:val="en-US" w:eastAsia="de-DE"/>
        </w:rPr>
        <w:t xml:space="preserve"> (</w:t>
      </w:r>
      <w:r w:rsidR="00BB0CD1">
        <w:rPr>
          <w:rFonts w:ascii="Times New Roman" w:eastAsia="Times New Roman" w:hAnsi="Times New Roman" w:cs="Times New Roman"/>
          <w:color w:val="000000"/>
          <w:sz w:val="24"/>
          <w:szCs w:val="24"/>
          <w:lang w:val="en-US" w:eastAsia="de-DE"/>
        </w:rPr>
        <w:t xml:space="preserve">for detailed information about the procedure, </w:t>
      </w:r>
      <w:r w:rsidR="00E04CD4">
        <w:rPr>
          <w:rFonts w:ascii="Times New Roman" w:eastAsia="Times New Roman" w:hAnsi="Times New Roman" w:cs="Times New Roman"/>
          <w:color w:val="000000"/>
          <w:sz w:val="24"/>
          <w:szCs w:val="24"/>
          <w:lang w:val="en-US" w:eastAsia="de-DE"/>
        </w:rPr>
        <w:t>see Fig. ##)</w:t>
      </w:r>
      <w:r>
        <w:rPr>
          <w:rFonts w:ascii="Times New Roman" w:eastAsia="Times New Roman" w:hAnsi="Times New Roman" w:cs="Times New Roman"/>
          <w:color w:val="000000"/>
          <w:sz w:val="24"/>
          <w:szCs w:val="24"/>
          <w:lang w:val="en-US" w:eastAsia="de-DE"/>
        </w:rPr>
        <w:t>.</w:t>
      </w:r>
      <w:commentRangeEnd w:id="1"/>
      <w:r w:rsidR="00BB0CD1">
        <w:rPr>
          <w:rStyle w:val="Kommentarzeichen"/>
        </w:rPr>
        <w:commentReference w:id="1"/>
      </w:r>
      <w:r>
        <w:rPr>
          <w:rFonts w:ascii="Times New Roman" w:eastAsia="Times New Roman" w:hAnsi="Times New Roman" w:cs="Times New Roman"/>
          <w:color w:val="000000"/>
          <w:sz w:val="24"/>
          <w:szCs w:val="24"/>
          <w:lang w:val="en-US" w:eastAsia="de-DE"/>
        </w:rPr>
        <w:t xml:space="preserve"> Within this timeframe, t</w:t>
      </w:r>
      <w:r w:rsidRPr="00CF700B">
        <w:rPr>
          <w:rFonts w:ascii="Times New Roman" w:eastAsia="Times New Roman" w:hAnsi="Times New Roman" w:cs="Times New Roman"/>
          <w:color w:val="000000"/>
          <w:sz w:val="24"/>
          <w:szCs w:val="24"/>
          <w:lang w:val="en-US" w:eastAsia="de-DE"/>
        </w:rPr>
        <w:t xml:space="preserve">eachers taught a 15-minute self-prepared lesson to an audience of three actors who simulated typical classroom </w:t>
      </w:r>
      <w:r>
        <w:rPr>
          <w:rFonts w:ascii="Times New Roman" w:eastAsia="Times New Roman" w:hAnsi="Times New Roman" w:cs="Times New Roman"/>
          <w:color w:val="000000"/>
          <w:sz w:val="24"/>
          <w:szCs w:val="24"/>
          <w:lang w:val="en-US" w:eastAsia="de-DE"/>
        </w:rPr>
        <w:t>events</w:t>
      </w:r>
      <w:r w:rsidR="006E397F">
        <w:rPr>
          <w:rFonts w:ascii="Times New Roman" w:eastAsia="Times New Roman" w:hAnsi="Times New Roman" w:cs="Times New Roman"/>
          <w:color w:val="000000"/>
          <w:sz w:val="24"/>
          <w:szCs w:val="24"/>
          <w:lang w:val="en-US" w:eastAsia="de-DE"/>
        </w:rPr>
        <w:t xml:space="preserve"> (see Fig. </w:t>
      </w:r>
      <w:r w:rsidR="00E04CD4">
        <w:rPr>
          <w:rFonts w:ascii="Times New Roman" w:eastAsia="Times New Roman" w:hAnsi="Times New Roman" w:cs="Times New Roman"/>
          <w:color w:val="000000"/>
          <w:sz w:val="24"/>
          <w:szCs w:val="24"/>
          <w:lang w:val="en-US" w:eastAsia="de-DE"/>
        </w:rPr>
        <w:t>##</w:t>
      </w:r>
      <w:r w:rsidR="006E397F">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p>
    <w:p w14:paraId="79FBC290" w14:textId="049E3FB4" w:rsidR="006E397F" w:rsidRDefault="006E397F" w:rsidP="006E397F">
      <w:pPr>
        <w:pStyle w:val="Beschriftung"/>
        <w:jc w:val="both"/>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4D0DCDA9" wp14:editId="6C9A8F98">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1">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53472F90" w14:textId="385AF35C" w:rsidR="006E397F" w:rsidRPr="006E397F" w:rsidRDefault="006E397F" w:rsidP="006E397F">
      <w:pPr>
        <w:rPr>
          <w:lang w:val="en-US"/>
        </w:rPr>
      </w:pPr>
      <w:r w:rsidRPr="006E397F">
        <w:rPr>
          <w:rFonts w:ascii="Times New Roman" w:hAnsi="Times New Roman" w:cs="Times New Roman"/>
          <w:b/>
          <w:bCs/>
          <w:lang w:val="en-US"/>
        </w:rPr>
        <w:t>Fig. 1.</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p>
    <w:p w14:paraId="2ECBE043" w14:textId="77777777" w:rsidR="006E397F" w:rsidRDefault="006E397F" w:rsidP="006E397F">
      <w:pPr>
        <w:pStyle w:val="Beschriftung"/>
        <w:jc w:val="both"/>
        <w:rPr>
          <w:lang w:val="en-US"/>
        </w:rPr>
      </w:pPr>
    </w:p>
    <w:p w14:paraId="63EECDE6" w14:textId="692F87B6" w:rsidR="00BB0CD1" w:rsidRPr="006E397F" w:rsidRDefault="006E397F" w:rsidP="006E397F">
      <w:pPr>
        <w:spacing w:before="120" w:after="240" w:line="360" w:lineRule="auto"/>
        <w:jc w:val="both"/>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Subsequently,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filled out questionnaire</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were interviewed about the previously taught lesson</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sidR="00604D16">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selected sequences of the lesson on video</w:t>
      </w:r>
      <w:r>
        <w:rPr>
          <w:rFonts w:ascii="Times New Roman" w:eastAsia="Times New Roman" w:hAnsi="Times New Roman" w:cs="Times New Roman"/>
          <w:color w:val="000000"/>
          <w:sz w:val="24"/>
          <w:szCs w:val="24"/>
          <w:lang w:val="en-US" w:eastAsia="de-DE"/>
        </w:rPr>
        <w:t xml:space="preserve"> (see Fig. </w:t>
      </w:r>
      <w:r>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Over the course of</w:t>
      </w:r>
      <w:r w:rsidRPr="009442A8">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this two-hours study, we selected five 10-minute intervals of theoretical interest: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(see Fig. ##).</w:t>
      </w:r>
      <w:r w:rsidR="00BB0CD1">
        <w:rPr>
          <w:rFonts w:ascii="Times New Roman" w:eastAsia="Times New Roman" w:hAnsi="Times New Roman" w:cs="Times New Roman"/>
          <w:color w:val="000000"/>
          <w:sz w:val="24"/>
          <w:szCs w:val="24"/>
          <w:lang w:val="en-US" w:eastAsia="de-DE"/>
        </w:rPr>
        <w:t xml:space="preserve"> </w:t>
      </w:r>
    </w:p>
    <w:p w14:paraId="3DE584D2" w14:textId="673A4B87" w:rsidR="006E397F" w:rsidRPr="006E397F" w:rsidRDefault="006E397F" w:rsidP="006E397F">
      <w:pPr>
        <w:keepNext/>
        <w:spacing w:before="120" w:after="240" w:line="360" w:lineRule="auto"/>
        <w:jc w:val="both"/>
        <w:rPr>
          <w:lang w:val="en-US"/>
        </w:rPr>
      </w:pPr>
      <w:r>
        <w:rPr>
          <w:noProof/>
        </w:rPr>
        <w:drawing>
          <wp:inline distT="0" distB="0" distL="0" distR="0" wp14:anchorId="5EA7800C" wp14:editId="7D729C58">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Fig. 2.</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rewatc</w:t>
      </w:r>
      <w:r>
        <w:rPr>
          <w:rFonts w:ascii="Times New Roman" w:hAnsi="Times New Roman" w:cs="Times New Roman"/>
          <w:lang w:val="en-US"/>
        </w:rPr>
        <w:t>hed</w:t>
      </w:r>
      <w:r w:rsidRPr="006E397F">
        <w:rPr>
          <w:rFonts w:ascii="Times New Roman" w:hAnsi="Times New Roman" w:cs="Times New Roman"/>
          <w:lang w:val="en-US"/>
        </w:rPr>
        <w:t xml:space="preserve"> the previously taught lesson on video.</w:t>
      </w:r>
    </w:p>
    <w:p w14:paraId="7AED87CA" w14:textId="098A28C7" w:rsidR="004177FE" w:rsidRPr="00CF700B" w:rsidRDefault="004177FE" w:rsidP="004177F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After the 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put on the watch, the procedure of the study was briefly explained and written consent to voluntarily participate in the study was requested. Next,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sidRPr="00CF700B">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asked to prepare the necessary materials for the lesson (connecting the laptop to the beamer, preparing worksheets, etc.). Once the preparation was completed, a warm-up phase took place to familiarize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with the laboratory setting</w:t>
      </w:r>
      <w:r>
        <w:rPr>
          <w:rFonts w:ascii="Times New Roman" w:eastAsia="Times New Roman" w:hAnsi="Times New Roman" w:cs="Times New Roman"/>
          <w:color w:val="000000"/>
          <w:sz w:val="24"/>
          <w:szCs w:val="24"/>
          <w:lang w:val="en-US" w:eastAsia="de-DE"/>
        </w:rPr>
        <w:t xml:space="preserve"> and the actors</w:t>
      </w:r>
      <w:r w:rsidRPr="00CF700B">
        <w:rPr>
          <w:rFonts w:ascii="Times New Roman" w:eastAsia="Times New Roman" w:hAnsi="Times New Roman" w:cs="Times New Roman"/>
          <w:color w:val="000000"/>
          <w:sz w:val="24"/>
          <w:szCs w:val="24"/>
          <w:lang w:val="en-US" w:eastAsia="de-DE"/>
        </w:rPr>
        <w:t xml:space="preserve">. This warm-up phase consisted of two parts: In the first part,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and the three actors playfully learned each other's names. The second part involved getting into conversation with each other by asking</w:t>
      </w:r>
      <w:r w:rsidR="00480644">
        <w:rPr>
          <w:rFonts w:ascii="Times New Roman" w:eastAsia="Times New Roman" w:hAnsi="Times New Roman" w:cs="Times New Roman"/>
          <w:color w:val="000000"/>
          <w:sz w:val="24"/>
          <w:szCs w:val="24"/>
          <w:lang w:val="en-US" w:eastAsia="de-DE"/>
        </w:rPr>
        <w:t xml:space="preserve"> </w:t>
      </w:r>
      <w:r w:rsidR="00480644" w:rsidRPr="00480644">
        <w:rPr>
          <w:rFonts w:ascii="Times New Roman" w:eastAsia="Times New Roman" w:hAnsi="Times New Roman" w:cs="Times New Roman"/>
          <w:color w:val="000000"/>
          <w:sz w:val="24"/>
          <w:szCs w:val="24"/>
          <w:lang w:val="en-US" w:eastAsia="de-DE"/>
        </w:rPr>
        <w:t>short questions guided by interests (</w:t>
      </w:r>
      <w:r w:rsidR="00480644" w:rsidRPr="00480644">
        <w:rPr>
          <w:rFonts w:ascii="Times New Roman" w:eastAsia="Times New Roman" w:hAnsi="Times New Roman" w:cs="Times New Roman"/>
          <w:color w:val="000000"/>
          <w:sz w:val="24"/>
          <w:szCs w:val="24"/>
          <w:lang w:val="en-US" w:eastAsia="de-DE"/>
        </w:rPr>
        <w:t>e.g.,</w:t>
      </w:r>
      <w:r w:rsidR="00480644" w:rsidRPr="00480644">
        <w:rPr>
          <w:rFonts w:ascii="Times New Roman" w:eastAsia="Times New Roman" w:hAnsi="Times New Roman" w:cs="Times New Roman"/>
          <w:color w:val="000000"/>
          <w:sz w:val="24"/>
          <w:szCs w:val="24"/>
          <w:lang w:val="en-US" w:eastAsia="de-DE"/>
        </w:rPr>
        <w:t xml:space="preserve"> about hobbies or favorite places).</w:t>
      </w:r>
      <w:r w:rsidRPr="00CF700B">
        <w:rPr>
          <w:rFonts w:ascii="Times New Roman" w:eastAsia="Times New Roman" w:hAnsi="Times New Roman" w:cs="Times New Roman"/>
          <w:color w:val="000000"/>
          <w:sz w:val="24"/>
          <w:szCs w:val="24"/>
          <w:lang w:val="en-US" w:eastAsia="de-DE"/>
        </w:rPr>
        <w:t xml:space="preserve"> The preparation time before the lesson started lasted 10-15 minutes on average</w:t>
      </w:r>
      <w:r>
        <w:rPr>
          <w:rFonts w:ascii="Times New Roman" w:eastAsia="Times New Roman" w:hAnsi="Times New Roman" w:cs="Times New Roman"/>
          <w:color w:val="000000"/>
          <w:sz w:val="24"/>
          <w:szCs w:val="24"/>
          <w:lang w:val="en-US" w:eastAsia="de-DE"/>
        </w:rPr>
        <w:t xml:space="preserve">. </w:t>
      </w:r>
      <w:commentRangeStart w:id="2"/>
      <w:r w:rsidRPr="006F28B7">
        <w:rPr>
          <w:rFonts w:ascii="Times New Roman" w:eastAsia="Times New Roman" w:hAnsi="Times New Roman" w:cs="Times New Roman"/>
          <w:color w:val="FF0000"/>
          <w:sz w:val="24"/>
          <w:szCs w:val="24"/>
          <w:lang w:val="en-US" w:eastAsia="de-DE"/>
        </w:rPr>
        <w:t xml:space="preserve">Most </w:t>
      </w:r>
      <w:r w:rsidR="006E397F" w:rsidRPr="006F28B7">
        <w:rPr>
          <w:rFonts w:ascii="Times New Roman" w:eastAsia="Times New Roman" w:hAnsi="Times New Roman" w:cs="Times New Roman"/>
          <w:color w:val="FF0000"/>
          <w:sz w:val="24"/>
          <w:szCs w:val="24"/>
          <w:lang w:val="en-US" w:eastAsia="de-DE"/>
        </w:rPr>
        <w:t>participants</w:t>
      </w:r>
      <w:r w:rsidRPr="006F28B7">
        <w:rPr>
          <w:rFonts w:ascii="Times New Roman" w:eastAsia="Times New Roman" w:hAnsi="Times New Roman" w:cs="Times New Roman"/>
          <w:color w:val="FF0000"/>
          <w:sz w:val="24"/>
          <w:szCs w:val="24"/>
          <w:lang w:val="en-US" w:eastAsia="de-DE"/>
        </w:rPr>
        <w:t xml:space="preserve"> spent this </w:t>
      </w:r>
      <w:r w:rsidR="00480644" w:rsidRPr="006F28B7">
        <w:rPr>
          <w:rFonts w:ascii="Times New Roman" w:eastAsia="Times New Roman" w:hAnsi="Times New Roman" w:cs="Times New Roman"/>
          <w:color w:val="FF0000"/>
          <w:sz w:val="24"/>
          <w:szCs w:val="24"/>
          <w:lang w:val="en-US" w:eastAsia="de-DE"/>
        </w:rPr>
        <w:t>time</w:t>
      </w:r>
      <w:r w:rsidRPr="006F28B7">
        <w:rPr>
          <w:rFonts w:ascii="Times New Roman" w:eastAsia="Times New Roman" w:hAnsi="Times New Roman" w:cs="Times New Roman"/>
          <w:color w:val="FF0000"/>
          <w:sz w:val="24"/>
          <w:szCs w:val="24"/>
          <w:lang w:val="en-US" w:eastAsia="de-DE"/>
        </w:rPr>
        <w:t xml:space="preserve"> standing and slightly moving during the warm-up game.</w:t>
      </w:r>
      <w:r w:rsidR="006E4FC7" w:rsidRPr="006F28B7">
        <w:rPr>
          <w:rFonts w:ascii="Times New Roman" w:eastAsia="Times New Roman" w:hAnsi="Times New Roman" w:cs="Times New Roman"/>
          <w:color w:val="FF0000"/>
          <w:sz w:val="24"/>
          <w:szCs w:val="24"/>
          <w:lang w:val="en-US" w:eastAsia="de-DE"/>
        </w:rPr>
        <w:t xml:space="preserve"> </w:t>
      </w:r>
      <w:commentRangeEnd w:id="2"/>
      <w:r w:rsidR="006F28B7" w:rsidRPr="006F28B7">
        <w:rPr>
          <w:rStyle w:val="Kommentarzeichen"/>
          <w:color w:val="FF0000"/>
        </w:rPr>
        <w:commentReference w:id="2"/>
      </w:r>
    </w:p>
    <w:p w14:paraId="057F3E4E" w14:textId="472EC824" w:rsidR="004177FE" w:rsidRPr="00362F53" w:rsidRDefault="00480644"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After the preparation </w:t>
      </w:r>
      <w:r w:rsidR="00135A4C">
        <w:rPr>
          <w:rFonts w:ascii="Times New Roman" w:eastAsia="Times New Roman" w:hAnsi="Times New Roman" w:cs="Times New Roman"/>
          <w:color w:val="000000"/>
          <w:sz w:val="24"/>
          <w:szCs w:val="24"/>
          <w:lang w:val="en-US" w:eastAsia="de-DE"/>
        </w:rPr>
        <w:t>and warm-up</w:t>
      </w:r>
      <w:r>
        <w:rPr>
          <w:rFonts w:ascii="Times New Roman" w:eastAsia="Times New Roman" w:hAnsi="Times New Roman" w:cs="Times New Roman"/>
          <w:color w:val="000000"/>
          <w:sz w:val="24"/>
          <w:szCs w:val="24"/>
          <w:lang w:val="en-US" w:eastAsia="de-DE"/>
        </w:rPr>
        <w:t>, the</w:t>
      </w:r>
      <w:r w:rsidR="004177FE" w:rsidRPr="00CF700B">
        <w:rPr>
          <w:rFonts w:ascii="Times New Roman" w:eastAsia="Times New Roman" w:hAnsi="Times New Roman" w:cs="Times New Roman"/>
          <w:color w:val="000000"/>
          <w:sz w:val="24"/>
          <w:szCs w:val="24"/>
          <w:lang w:val="en-US" w:eastAsia="de-DE"/>
        </w:rPr>
        <w:t xml:space="preserve"> </w:t>
      </w:r>
      <w:r w:rsidRPr="006F28B7">
        <w:rPr>
          <w:rFonts w:ascii="Times New Roman" w:eastAsia="Times New Roman" w:hAnsi="Times New Roman" w:cs="Times New Roman"/>
          <w:color w:val="000000" w:themeColor="text1"/>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started the </w:t>
      </w:r>
      <w:r w:rsidR="00135A4C">
        <w:rPr>
          <w:rFonts w:ascii="Times New Roman" w:eastAsia="Times New Roman" w:hAnsi="Times New Roman" w:cs="Times New Roman"/>
          <w:color w:val="000000"/>
          <w:sz w:val="24"/>
          <w:szCs w:val="24"/>
          <w:lang w:val="en-US" w:eastAsia="de-DE"/>
        </w:rPr>
        <w:t xml:space="preserve">15-minute </w:t>
      </w:r>
      <w:r>
        <w:rPr>
          <w:rFonts w:ascii="Times New Roman" w:eastAsia="Times New Roman" w:hAnsi="Times New Roman" w:cs="Times New Roman"/>
          <w:color w:val="000000"/>
          <w:sz w:val="24"/>
          <w:szCs w:val="24"/>
          <w:lang w:val="en-US" w:eastAsia="de-DE"/>
        </w:rPr>
        <w:t>micro teaching unit</w:t>
      </w:r>
      <w:r w:rsidR="00135A4C">
        <w:rPr>
          <w:rFonts w:ascii="Times New Roman" w:eastAsia="Times New Roman" w:hAnsi="Times New Roman" w:cs="Times New Roman"/>
          <w:color w:val="000000"/>
          <w:sz w:val="24"/>
          <w:szCs w:val="24"/>
          <w:lang w:val="en-US" w:eastAsia="de-DE"/>
        </w:rPr>
        <w:t xml:space="preserve"> teaching</w:t>
      </w:r>
      <w:r w:rsidR="004177FE" w:rsidRPr="00CF700B">
        <w:rPr>
          <w:rFonts w:ascii="Times New Roman" w:eastAsia="Times New Roman" w:hAnsi="Times New Roman" w:cs="Times New Roman"/>
          <w:color w:val="000000"/>
          <w:sz w:val="24"/>
          <w:szCs w:val="24"/>
          <w:lang w:val="en-US" w:eastAsia="de-DE"/>
        </w:rPr>
        <w:t xml:space="preserve"> a self-prepared lesson to 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135A4C"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uring the lesson, </w:t>
      </w:r>
      <w:r w:rsidR="00135A4C">
        <w:rPr>
          <w:rFonts w:ascii="Times New Roman" w:eastAsia="Times New Roman" w:hAnsi="Times New Roman" w:cs="Times New Roman"/>
          <w:color w:val="000000"/>
          <w:sz w:val="24"/>
          <w:szCs w:val="24"/>
          <w:lang w:val="en-US" w:eastAsia="de-DE"/>
        </w:rPr>
        <w:t xml:space="preserve">the </w:t>
      </w:r>
      <w:r w:rsidR="004177FE" w:rsidRPr="00CF700B">
        <w:rPr>
          <w:rFonts w:ascii="Times New Roman" w:eastAsia="Times New Roman" w:hAnsi="Times New Roman" w:cs="Times New Roman"/>
          <w:color w:val="000000"/>
          <w:sz w:val="24"/>
          <w:szCs w:val="24"/>
          <w:lang w:val="en-US" w:eastAsia="de-DE"/>
        </w:rPr>
        <w:t>actors simulate</w:t>
      </w:r>
      <w:r w:rsidR="004177FE">
        <w:rPr>
          <w:rFonts w:ascii="Times New Roman" w:eastAsia="Times New Roman" w:hAnsi="Times New Roman" w:cs="Times New Roman"/>
          <w:color w:val="000000"/>
          <w:sz w:val="24"/>
          <w:szCs w:val="24"/>
          <w:lang w:val="en-US" w:eastAsia="de-DE"/>
        </w:rPr>
        <w:t>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of three</w:t>
      </w:r>
      <w:r w:rsidR="004177FE" w:rsidRPr="00CF700B">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 xml:space="preserve">different </w:t>
      </w:r>
      <w:r w:rsidR="004177FE" w:rsidRPr="00CF700B">
        <w:rPr>
          <w:rFonts w:ascii="Times New Roman" w:eastAsia="Times New Roman" w:hAnsi="Times New Roman" w:cs="Times New Roman"/>
          <w:color w:val="000000"/>
          <w:sz w:val="24"/>
          <w:szCs w:val="24"/>
          <w:lang w:val="en-US" w:eastAsia="de-DE"/>
        </w:rPr>
        <w:t>categories</w:t>
      </w:r>
      <w:r w:rsidR="00135A4C">
        <w:rPr>
          <w:rFonts w:ascii="Times New Roman" w:eastAsia="Times New Roman" w:hAnsi="Times New Roman" w:cs="Times New Roman"/>
          <w:color w:val="000000"/>
          <w:sz w:val="24"/>
          <w:szCs w:val="24"/>
          <w:lang w:val="en-US" w:eastAsia="de-DE"/>
        </w:rPr>
        <w:t xml:space="preserve"> (see Table ## in Appendix ## for all events). </w:t>
      </w:r>
      <w:r w:rsidR="004177FE" w:rsidRPr="00CF700B">
        <w:rPr>
          <w:rFonts w:ascii="Times New Roman" w:eastAsia="Times New Roman" w:hAnsi="Times New Roman" w:cs="Times New Roman"/>
          <w:color w:val="000000"/>
          <w:sz w:val="24"/>
          <w:szCs w:val="24"/>
          <w:lang w:val="en-US" w:eastAsia="de-DE"/>
        </w:rPr>
        <w:t>T</w:t>
      </w:r>
      <w:r w:rsidR="004177FE">
        <w:rPr>
          <w:rFonts w:ascii="Times New Roman" w:eastAsia="Times New Roman" w:hAnsi="Times New Roman" w:cs="Times New Roman"/>
          <w:color w:val="000000"/>
          <w:sz w:val="24"/>
          <w:szCs w:val="24"/>
          <w:lang w:val="en-US" w:eastAsia="de-DE"/>
        </w:rPr>
        <w:t>o avoid sequency effects of t</w:t>
      </w:r>
      <w:r w:rsidR="004177FE" w:rsidRPr="00CF700B">
        <w:rPr>
          <w:rFonts w:ascii="Times New Roman" w:eastAsia="Times New Roman" w:hAnsi="Times New Roman" w:cs="Times New Roman"/>
          <w:color w:val="000000"/>
          <w:sz w:val="24"/>
          <w:szCs w:val="24"/>
          <w:lang w:val="en-US" w:eastAsia="de-DE"/>
        </w:rPr>
        <w:t>he order of the events and the performing actors we</w:t>
      </w:r>
      <w:r w:rsidR="004177FE">
        <w:rPr>
          <w:rFonts w:ascii="Times New Roman" w:eastAsia="Times New Roman" w:hAnsi="Times New Roman" w:cs="Times New Roman"/>
          <w:color w:val="000000"/>
          <w:sz w:val="24"/>
          <w:szCs w:val="24"/>
          <w:lang w:val="en-US" w:eastAsia="de-DE"/>
        </w:rPr>
        <w:t xml:space="preserve"> used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 xml:space="preserve">a fully </w:t>
      </w:r>
      <w:r w:rsidR="004177FE" w:rsidRPr="00CF700B">
        <w:rPr>
          <w:rFonts w:ascii="Times New Roman" w:eastAsia="Times New Roman" w:hAnsi="Times New Roman" w:cs="Times New Roman"/>
          <w:color w:val="000000"/>
          <w:sz w:val="24"/>
          <w:szCs w:val="24"/>
          <w:lang w:val="en-US" w:eastAsia="de-DE"/>
        </w:rPr>
        <w:t>balanced</w:t>
      </w:r>
      <w:r w:rsidR="004177FE">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Latin square design.</w:t>
      </w:r>
      <w:r w:rsidR="00362F53">
        <w:rPr>
          <w:rFonts w:ascii="Times New Roman" w:eastAsia="Times New Roman" w:hAnsi="Times New Roman" w:cs="Times New Roman"/>
          <w:color w:val="000000"/>
          <w:sz w:val="24"/>
          <w:szCs w:val="24"/>
          <w:lang w:val="en-US" w:eastAsia="de-DE"/>
        </w:rPr>
        <w:t xml:space="preserve"> The </w:t>
      </w:r>
      <w:r w:rsidR="00362F53" w:rsidRPr="00362F53">
        <w:rPr>
          <w:rFonts w:ascii="Times New Roman" w:eastAsia="Times New Roman" w:hAnsi="Times New Roman" w:cs="Times New Roman"/>
          <w:color w:val="000000"/>
          <w:sz w:val="24"/>
          <w:szCs w:val="24"/>
          <w:lang w:val="en-US" w:eastAsia="de-DE"/>
        </w:rPr>
        <w:t xml:space="preserve">actors received instructions on a screen, primarily visible only to them, </w:t>
      </w:r>
      <w:proofErr w:type="gramStart"/>
      <w:r w:rsidR="00362F53" w:rsidRPr="00362F53">
        <w:rPr>
          <w:rFonts w:ascii="Times New Roman" w:eastAsia="Times New Roman" w:hAnsi="Times New Roman" w:cs="Times New Roman"/>
          <w:color w:val="000000"/>
          <w:sz w:val="24"/>
          <w:szCs w:val="24"/>
          <w:lang w:val="en-US" w:eastAsia="de-DE"/>
        </w:rPr>
        <w:t xml:space="preserve">every </w:t>
      </w:r>
      <w:r w:rsidR="00362F53">
        <w:rPr>
          <w:rFonts w:ascii="Times New Roman" w:eastAsia="Times New Roman" w:hAnsi="Times New Roman" w:cs="Times New Roman"/>
          <w:color w:val="000000"/>
          <w:sz w:val="24"/>
          <w:szCs w:val="24"/>
          <w:lang w:val="en-US" w:eastAsia="de-DE"/>
        </w:rPr>
        <w:t>one</w:t>
      </w:r>
      <w:proofErr w:type="gramEnd"/>
      <w:r w:rsidR="00362F53">
        <w:rPr>
          <w:rFonts w:ascii="Times New Roman" w:eastAsia="Times New Roman" w:hAnsi="Times New Roman" w:cs="Times New Roman"/>
          <w:color w:val="000000"/>
          <w:sz w:val="24"/>
          <w:szCs w:val="24"/>
          <w:lang w:val="en-US" w:eastAsia="de-DE"/>
        </w:rPr>
        <w:t xml:space="preserve"> and a half </w:t>
      </w:r>
      <w:r w:rsidR="00362F53" w:rsidRPr="00362F53">
        <w:rPr>
          <w:rFonts w:ascii="Times New Roman" w:eastAsia="Times New Roman" w:hAnsi="Times New Roman" w:cs="Times New Roman"/>
          <w:color w:val="000000"/>
          <w:sz w:val="24"/>
          <w:szCs w:val="24"/>
          <w:lang w:val="en-US" w:eastAsia="de-DE"/>
        </w:rPr>
        <w:t xml:space="preserve">minute on what event to perform. However, the events did not start until two and a half minutes after the </w:t>
      </w:r>
      <w:r w:rsidR="006F28B7">
        <w:rPr>
          <w:rFonts w:ascii="Times New Roman" w:eastAsia="Times New Roman" w:hAnsi="Times New Roman" w:cs="Times New Roman"/>
          <w:color w:val="000000"/>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 xml:space="preserve"> started teaching to ensure a short period of familiarization with the setting.</w:t>
      </w:r>
      <w:r w:rsidR="00362F53" w:rsidRPr="00362F53">
        <w:rPr>
          <w:rFonts w:ascii="Times New Roman" w:eastAsia="Times New Roman" w:hAnsi="Times New Roman" w:cs="Times New Roman"/>
          <w:color w:val="000000"/>
          <w:sz w:val="24"/>
          <w:szCs w:val="24"/>
          <w:lang w:val="en-US" w:eastAsia="de-DE"/>
        </w:rPr>
        <w:t xml:space="preserve"> </w:t>
      </w:r>
      <w:r w:rsidR="00362F53" w:rsidRPr="00362F53">
        <w:rPr>
          <w:rFonts w:ascii="Times New Roman" w:eastAsia="Times New Roman" w:hAnsi="Times New Roman" w:cs="Times New Roman"/>
          <w:color w:val="000000"/>
          <w:sz w:val="24"/>
          <w:szCs w:val="24"/>
          <w:lang w:val="en-US" w:eastAsia="de-DE"/>
        </w:rPr>
        <w:t>The event</w:t>
      </w:r>
      <w:r w:rsidR="00362F53">
        <w:rPr>
          <w:rFonts w:ascii="Times New Roman" w:eastAsia="Times New Roman" w:hAnsi="Times New Roman" w:cs="Times New Roman"/>
          <w:color w:val="000000"/>
          <w:sz w:val="24"/>
          <w:szCs w:val="24"/>
          <w:lang w:val="en-US" w:eastAsia="de-DE"/>
        </w:rPr>
        <w:t>s</w:t>
      </w:r>
      <w:r w:rsidR="00362F53" w:rsidRPr="00362F53">
        <w:rPr>
          <w:rFonts w:ascii="Times New Roman" w:eastAsia="Times New Roman" w:hAnsi="Times New Roman" w:cs="Times New Roman"/>
          <w:color w:val="000000"/>
          <w:sz w:val="24"/>
          <w:szCs w:val="24"/>
          <w:lang w:val="en-US" w:eastAsia="de-DE"/>
        </w:rPr>
        <w:t xml:space="preserve"> should be executed for 30 seconds, unless there was a reaction from the </w:t>
      </w:r>
      <w:r w:rsidR="006F28B7" w:rsidRPr="006F28B7">
        <w:rPr>
          <w:rFonts w:ascii="Times New Roman" w:eastAsia="Times New Roman" w:hAnsi="Times New Roman" w:cs="Times New Roman"/>
          <w:color w:val="000000" w:themeColor="text1"/>
          <w:sz w:val="24"/>
          <w:szCs w:val="24"/>
          <w:lang w:val="en-US" w:eastAsia="de-DE"/>
        </w:rPr>
        <w:t>participants</w:t>
      </w:r>
      <w:r w:rsidR="00362F53" w:rsidRPr="00362F53">
        <w:rPr>
          <w:rFonts w:ascii="Times New Roman" w:eastAsia="Times New Roman" w:hAnsi="Times New Roman" w:cs="Times New Roman"/>
          <w:color w:val="000000"/>
          <w:sz w:val="24"/>
          <w:szCs w:val="24"/>
          <w:lang w:val="en-US" w:eastAsia="de-DE"/>
        </w:rPr>
        <w:t>.</w:t>
      </w:r>
      <w:r w:rsidR="00362F53">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actors were trained to stop the disruptive behavior as soon as the </w:t>
      </w:r>
      <w:r w:rsidR="004177FE" w:rsidRPr="006F28B7">
        <w:rPr>
          <w:rFonts w:ascii="Times New Roman" w:eastAsia="Times New Roman" w:hAnsi="Times New Roman" w:cs="Times New Roman"/>
          <w:color w:val="000000" w:themeColor="text1"/>
          <w:sz w:val="24"/>
          <w:szCs w:val="24"/>
          <w:lang w:val="en-US" w:eastAsia="de-DE"/>
        </w:rPr>
        <w:t>teacher</w:t>
      </w:r>
      <w:r w:rsidR="006F28B7">
        <w:rPr>
          <w:rFonts w:ascii="Times New Roman" w:eastAsia="Times New Roman" w:hAnsi="Times New Roman" w:cs="Times New Roman"/>
          <w:color w:val="000000" w:themeColor="text1"/>
          <w:sz w:val="24"/>
          <w:szCs w:val="24"/>
          <w:lang w:val="en-US" w:eastAsia="de-DE"/>
        </w:rPr>
        <w:t>s</w:t>
      </w:r>
      <w:r w:rsidR="004177FE" w:rsidRPr="006F28B7">
        <w:rPr>
          <w:rFonts w:ascii="Times New Roman" w:eastAsia="Times New Roman" w:hAnsi="Times New Roman" w:cs="Times New Roman"/>
          <w:color w:val="000000" w:themeColor="text1"/>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intervened. </w:t>
      </w:r>
      <w:r w:rsidR="00525BA2" w:rsidRPr="00525BA2">
        <w:rPr>
          <w:rFonts w:ascii="Times New Roman" w:eastAsia="Times New Roman" w:hAnsi="Times New Roman" w:cs="Times New Roman"/>
          <w:color w:val="000000"/>
          <w:sz w:val="24"/>
          <w:szCs w:val="24"/>
          <w:lang w:val="en-US" w:eastAsia="de-DE"/>
        </w:rPr>
        <w:t>To</w:t>
      </w:r>
      <w:r w:rsidR="00525BA2" w:rsidRPr="00525BA2">
        <w:rPr>
          <w:rFonts w:ascii="Times New Roman" w:eastAsia="Times New Roman" w:hAnsi="Times New Roman" w:cs="Times New Roman"/>
          <w:color w:val="000000"/>
          <w:sz w:val="24"/>
          <w:szCs w:val="24"/>
          <w:lang w:val="en-US" w:eastAsia="de-DE"/>
        </w:rPr>
        <w:t xml:space="preserve"> ensure that the </w:t>
      </w:r>
      <w:r w:rsidR="006F28B7">
        <w:rPr>
          <w:rFonts w:ascii="Times New Roman" w:eastAsia="Times New Roman" w:hAnsi="Times New Roman" w:cs="Times New Roman"/>
          <w:color w:val="000000"/>
          <w:sz w:val="24"/>
          <w:szCs w:val="24"/>
          <w:lang w:val="en-US" w:eastAsia="de-DE"/>
        </w:rPr>
        <w:t>participants</w:t>
      </w:r>
      <w:r w:rsidR="00525BA2" w:rsidRPr="00525BA2">
        <w:rPr>
          <w:rFonts w:ascii="Times New Roman" w:eastAsia="Times New Roman" w:hAnsi="Times New Roman" w:cs="Times New Roman"/>
          <w:color w:val="000000"/>
          <w:sz w:val="24"/>
          <w:szCs w:val="24"/>
          <w:lang w:val="en-US" w:eastAsia="de-DE"/>
        </w:rPr>
        <w:t xml:space="preserve"> did not exceed th</w:t>
      </w:r>
      <w:r w:rsidR="00525BA2">
        <w:rPr>
          <w:rFonts w:ascii="Times New Roman" w:eastAsia="Times New Roman" w:hAnsi="Times New Roman" w:cs="Times New Roman"/>
          <w:color w:val="000000"/>
          <w:sz w:val="24"/>
          <w:szCs w:val="24"/>
          <w:lang w:val="en-US" w:eastAsia="de-DE"/>
        </w:rPr>
        <w:t>e time</w:t>
      </w:r>
      <w:r w:rsidR="00525BA2" w:rsidRPr="00525BA2">
        <w:rPr>
          <w:rFonts w:ascii="Times New Roman" w:eastAsia="Times New Roman" w:hAnsi="Times New Roman" w:cs="Times New Roman"/>
          <w:color w:val="000000"/>
          <w:sz w:val="24"/>
          <w:szCs w:val="24"/>
          <w:lang w:val="en-US" w:eastAsia="de-DE"/>
        </w:rPr>
        <w:t xml:space="preserve">, </w:t>
      </w:r>
      <w:r w:rsidR="006F28B7">
        <w:rPr>
          <w:rFonts w:ascii="Times New Roman" w:eastAsia="Times New Roman" w:hAnsi="Times New Roman" w:cs="Times New Roman"/>
          <w:color w:val="000000"/>
          <w:sz w:val="24"/>
          <w:szCs w:val="24"/>
          <w:lang w:val="en-US" w:eastAsia="de-DE"/>
        </w:rPr>
        <w:t xml:space="preserve">the </w:t>
      </w:r>
      <w:r w:rsidR="00525BA2">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ime management </w:t>
      </w:r>
      <w:r w:rsidR="004177FE">
        <w:rPr>
          <w:rFonts w:ascii="Times New Roman" w:eastAsia="Times New Roman" w:hAnsi="Times New Roman" w:cs="Times New Roman"/>
          <w:color w:val="000000"/>
          <w:sz w:val="24"/>
          <w:szCs w:val="24"/>
          <w:lang w:val="en-US" w:eastAsia="de-DE"/>
        </w:rPr>
        <w:t xml:space="preserve">in the micro-teaching unit </w:t>
      </w:r>
      <w:r w:rsidR="004177FE" w:rsidRPr="00CF700B">
        <w:rPr>
          <w:rFonts w:ascii="Times New Roman" w:eastAsia="Times New Roman" w:hAnsi="Times New Roman" w:cs="Times New Roman"/>
          <w:color w:val="000000"/>
          <w:sz w:val="24"/>
          <w:szCs w:val="24"/>
          <w:lang w:val="en-US" w:eastAsia="de-DE"/>
        </w:rPr>
        <w:t xml:space="preserve">was regulated by the experimenter by showing </w:t>
      </w:r>
      <w:r w:rsidR="00525BA2" w:rsidRPr="00CF700B">
        <w:rPr>
          <w:rFonts w:ascii="Times New Roman" w:eastAsia="Times New Roman" w:hAnsi="Times New Roman" w:cs="Times New Roman"/>
          <w:color w:val="000000"/>
          <w:sz w:val="24"/>
          <w:szCs w:val="24"/>
          <w:lang w:val="en-US" w:eastAsia="de-DE"/>
        </w:rPr>
        <w:t>timecards</w:t>
      </w:r>
      <w:r w:rsidR="004177FE" w:rsidRPr="00CF700B">
        <w:rPr>
          <w:rFonts w:ascii="Times New Roman" w:eastAsia="Times New Roman" w:hAnsi="Times New Roman" w:cs="Times New Roman"/>
          <w:color w:val="000000"/>
          <w:sz w:val="24"/>
          <w:szCs w:val="24"/>
          <w:lang w:val="en-US" w:eastAsia="de-DE"/>
        </w:rPr>
        <w:t xml:space="preserve"> of the remaining time</w:t>
      </w:r>
      <w:r w:rsidR="006F28B7">
        <w:rPr>
          <w:rFonts w:ascii="Times New Roman" w:eastAsia="Times New Roman" w:hAnsi="Times New Roman" w:cs="Times New Roman"/>
          <w:color w:val="000000"/>
          <w:sz w:val="24"/>
          <w:szCs w:val="24"/>
          <w:lang w:val="en-US" w:eastAsia="de-DE"/>
        </w:rPr>
        <w:t xml:space="preserve"> to the participants</w:t>
      </w:r>
      <w:r w:rsidR="004177FE" w:rsidRPr="00CF700B">
        <w:rPr>
          <w:rFonts w:ascii="Times New Roman" w:eastAsia="Times New Roman" w:hAnsi="Times New Roman" w:cs="Times New Roman"/>
          <w:color w:val="000000"/>
          <w:sz w:val="24"/>
          <w:szCs w:val="24"/>
          <w:lang w:val="en-US" w:eastAsia="de-DE"/>
        </w:rPr>
        <w:t xml:space="preserve">. </w:t>
      </w:r>
      <w:commentRangeStart w:id="3"/>
      <w:r w:rsidR="004177FE" w:rsidRPr="00CF700B">
        <w:rPr>
          <w:rFonts w:ascii="Times New Roman" w:eastAsia="Times New Roman" w:hAnsi="Times New Roman" w:cs="Times New Roman"/>
          <w:color w:val="000000"/>
          <w:sz w:val="24"/>
          <w:szCs w:val="24"/>
          <w:lang w:val="en-US" w:eastAsia="de-DE"/>
        </w:rPr>
        <w:t>The lesson lasted about 20 minutes on average.</w:t>
      </w:r>
      <w:commentRangeEnd w:id="3"/>
      <w:r w:rsidR="006F28B7">
        <w:rPr>
          <w:rStyle w:val="Kommentarzeichen"/>
        </w:rPr>
        <w:commentReference w:id="3"/>
      </w:r>
      <w:r w:rsidR="004177FE" w:rsidRPr="00CF700B">
        <w:rPr>
          <w:rFonts w:ascii="Times New Roman" w:eastAsia="Times New Roman" w:hAnsi="Times New Roman" w:cs="Times New Roman"/>
          <w:color w:val="000000"/>
          <w:sz w:val="24"/>
          <w:szCs w:val="24"/>
          <w:lang w:val="en-US" w:eastAsia="de-DE"/>
        </w:rPr>
        <w:t> </w:t>
      </w:r>
      <w:r w:rsidR="004177FE" w:rsidRPr="006F28B7">
        <w:rPr>
          <w:rFonts w:ascii="Times New Roman" w:eastAsia="Times New Roman" w:hAnsi="Times New Roman" w:cs="Times New Roman"/>
          <w:color w:val="FF0000"/>
          <w:sz w:val="24"/>
          <w:szCs w:val="24"/>
          <w:lang w:val="en-US" w:eastAsia="de-DE"/>
        </w:rPr>
        <w:t xml:space="preserve">The </w:t>
      </w:r>
      <w:r w:rsidRPr="006F28B7">
        <w:rPr>
          <w:rFonts w:ascii="Times New Roman" w:eastAsia="Times New Roman" w:hAnsi="Times New Roman" w:cs="Times New Roman"/>
          <w:color w:val="FF0000"/>
          <w:sz w:val="24"/>
          <w:szCs w:val="24"/>
          <w:lang w:val="en-US" w:eastAsia="de-DE"/>
        </w:rPr>
        <w:t>participant</w:t>
      </w:r>
      <w:r w:rsidR="006E397F" w:rsidRPr="006F28B7">
        <w:rPr>
          <w:rFonts w:ascii="Times New Roman" w:eastAsia="Times New Roman" w:hAnsi="Times New Roman" w:cs="Times New Roman"/>
          <w:color w:val="FF0000"/>
          <w:sz w:val="24"/>
          <w:szCs w:val="24"/>
          <w:lang w:val="en-US" w:eastAsia="de-DE"/>
        </w:rPr>
        <w:t>s</w:t>
      </w:r>
      <w:r w:rsidR="004177FE" w:rsidRPr="006F28B7">
        <w:rPr>
          <w:rFonts w:ascii="Times New Roman" w:eastAsia="Times New Roman" w:hAnsi="Times New Roman" w:cs="Times New Roman"/>
          <w:color w:val="FF0000"/>
          <w:sz w:val="24"/>
          <w:szCs w:val="24"/>
          <w:lang w:val="en-US" w:eastAsia="de-DE"/>
        </w:rPr>
        <w:t>’ position was mostly standing and moving during the lesson.</w:t>
      </w:r>
    </w:p>
    <w:p w14:paraId="7D85FBCB" w14:textId="37711BBE" w:rsidR="004177FE" w:rsidRPr="00CF700B" w:rsidRDefault="006F28B7" w:rsidP="004177FE">
      <w:pPr>
        <w:spacing w:before="120" w:after="240" w:line="360" w:lineRule="auto"/>
        <w:jc w:val="both"/>
        <w:rPr>
          <w:rFonts w:ascii="Times New Roman" w:eastAsia="Times New Roman" w:hAnsi="Times New Roman" w:cs="Times New Roman"/>
          <w:sz w:val="24"/>
          <w:szCs w:val="24"/>
          <w:lang w:val="en-US" w:eastAsia="de-DE"/>
        </w:rPr>
      </w:pPr>
      <w:r w:rsidRPr="006F28B7">
        <w:rPr>
          <w:rFonts w:ascii="Times New Roman" w:eastAsia="Times New Roman" w:hAnsi="Times New Roman" w:cs="Times New Roman"/>
          <w:color w:val="000000"/>
          <w:sz w:val="24"/>
          <w:szCs w:val="24"/>
          <w:lang w:val="en-US" w:eastAsia="de-DE"/>
        </w:rPr>
        <w:t>After the micro teaching unit</w:t>
      </w:r>
      <w:r>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as well as the actors were given a short questionnaire</w:t>
      </w:r>
      <w:r w:rsidR="004177FE">
        <w:rPr>
          <w:rFonts w:ascii="Times New Roman" w:eastAsia="Times New Roman" w:hAnsi="Times New Roman" w:cs="Times New Roman"/>
          <w:color w:val="000000"/>
          <w:sz w:val="24"/>
          <w:szCs w:val="24"/>
          <w:lang w:val="en-US" w:eastAsia="de-DE"/>
        </w:rPr>
        <w:t xml:space="preserve"> on </w:t>
      </w:r>
      <w:r w:rsidR="004177FE" w:rsidRPr="00CF700B">
        <w:rPr>
          <w:rFonts w:ascii="Times New Roman" w:eastAsia="Times New Roman" w:hAnsi="Times New Roman" w:cs="Times New Roman"/>
          <w:color w:val="000000"/>
          <w:sz w:val="24"/>
          <w:szCs w:val="24"/>
          <w:lang w:val="en-US" w:eastAsia="de-DE"/>
        </w:rPr>
        <w:t>demographic</w:t>
      </w:r>
      <w:r w:rsidR="004177FE">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teaching quality</w:t>
      </w:r>
      <w:r w:rsidR="004177FE">
        <w:rPr>
          <w:rFonts w:ascii="Times New Roman" w:eastAsia="Times New Roman" w:hAnsi="Times New Roman" w:cs="Times New Roman"/>
          <w:color w:val="000000"/>
          <w:sz w:val="24"/>
          <w:szCs w:val="24"/>
          <w:lang w:val="en-US" w:eastAsia="de-DE"/>
        </w:rPr>
        <w:t xml:space="preserve"> of the lesson</w:t>
      </w:r>
      <w:r w:rsidR="004177FE" w:rsidRPr="00CF700B">
        <w:rPr>
          <w:rFonts w:ascii="Times New Roman" w:eastAsia="Times New Roman" w:hAnsi="Times New Roman" w:cs="Times New Roman"/>
          <w:color w:val="000000"/>
          <w:sz w:val="24"/>
          <w:szCs w:val="24"/>
          <w:lang w:val="en-US" w:eastAsia="de-DE"/>
        </w:rPr>
        <w:t xml:space="preserve">. The completion of the questionnaire took approximately 10 minutes. </w:t>
      </w:r>
      <w:r w:rsidRPr="006F28B7">
        <w:rPr>
          <w:rFonts w:ascii="Times New Roman" w:eastAsia="Times New Roman" w:hAnsi="Times New Roman" w:cs="Times New Roman"/>
          <w:color w:val="FF0000"/>
          <w:sz w:val="24"/>
          <w:szCs w:val="24"/>
          <w:lang w:val="en-US" w:eastAsia="de-DE"/>
        </w:rPr>
        <w:t>Most</w:t>
      </w:r>
      <w:r w:rsidR="004177FE" w:rsidRPr="006F28B7">
        <w:rPr>
          <w:rFonts w:ascii="Times New Roman" w:eastAsia="Times New Roman" w:hAnsi="Times New Roman" w:cs="Times New Roman"/>
          <w:color w:val="FF0000"/>
          <w:sz w:val="24"/>
          <w:szCs w:val="24"/>
          <w:lang w:val="en-US" w:eastAsia="de-DE"/>
        </w:rPr>
        <w:t xml:space="preserve"> </w:t>
      </w:r>
      <w:r w:rsidR="006E397F" w:rsidRPr="006F28B7">
        <w:rPr>
          <w:rFonts w:ascii="Times New Roman" w:eastAsia="Times New Roman" w:hAnsi="Times New Roman" w:cs="Times New Roman"/>
          <w:color w:val="FF0000"/>
          <w:sz w:val="24"/>
          <w:szCs w:val="24"/>
          <w:lang w:val="en-US" w:eastAsia="de-DE"/>
        </w:rPr>
        <w:t>participants</w:t>
      </w:r>
      <w:r w:rsidR="004177FE" w:rsidRPr="006F28B7">
        <w:rPr>
          <w:rFonts w:ascii="Times New Roman" w:eastAsia="Times New Roman" w:hAnsi="Times New Roman" w:cs="Times New Roman"/>
          <w:color w:val="FF0000"/>
          <w:sz w:val="24"/>
          <w:szCs w:val="24"/>
          <w:lang w:val="en-US" w:eastAsia="de-DE"/>
        </w:rPr>
        <w:t xml:space="preserve"> completed the questionnaire in a seated position.</w:t>
      </w:r>
    </w:p>
    <w:p w14:paraId="18198333" w14:textId="59194E44" w:rsidR="004177FE" w:rsidRPr="00B76D33" w:rsidRDefault="00604D16" w:rsidP="004177FE">
      <w:pPr>
        <w:spacing w:before="120" w:after="240" w:line="360" w:lineRule="auto"/>
        <w:jc w:val="both"/>
        <w:rPr>
          <w:rFonts w:ascii="Times New Roman" w:eastAsia="Times New Roman" w:hAnsi="Times New Roman" w:cs="Times New Roman"/>
          <w:color w:val="FF0000"/>
          <w:sz w:val="24"/>
          <w:szCs w:val="24"/>
          <w:lang w:val="en-US" w:eastAsia="de-DE"/>
        </w:rPr>
      </w:pPr>
      <w:r>
        <w:rPr>
          <w:rFonts w:ascii="Times New Roman" w:eastAsia="Times New Roman" w:hAnsi="Times New Roman" w:cs="Times New Roman"/>
          <w:color w:val="000000"/>
          <w:sz w:val="24"/>
          <w:szCs w:val="24"/>
          <w:lang w:val="en-US" w:eastAsia="de-DE"/>
        </w:rPr>
        <w:t xml:space="preserve">Subsequently, </w:t>
      </w:r>
      <w:r w:rsidR="004177FE"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watched the video of the lesson. The experimenter stopped the video </w:t>
      </w:r>
      <w:r w:rsidR="004177FE">
        <w:rPr>
          <w:rFonts w:ascii="Times New Roman" w:eastAsia="Times New Roman" w:hAnsi="Times New Roman" w:cs="Times New Roman"/>
          <w:color w:val="000000"/>
          <w:sz w:val="24"/>
          <w:szCs w:val="24"/>
          <w:lang w:val="en-US" w:eastAsia="de-DE"/>
        </w:rPr>
        <w:t>each time one of</w:t>
      </w:r>
      <w:r w:rsidR="004177FE" w:rsidRPr="00CF700B">
        <w:rPr>
          <w:rFonts w:ascii="Times New Roman" w:eastAsia="Times New Roman" w:hAnsi="Times New Roman" w:cs="Times New Roman"/>
          <w:color w:val="000000"/>
          <w:sz w:val="24"/>
          <w:szCs w:val="24"/>
          <w:lang w:val="en-US" w:eastAsia="de-DE"/>
        </w:rPr>
        <w:t xml:space="preserve"> the nine </w:t>
      </w:r>
      <w:r w:rsidR="004177FE">
        <w:rPr>
          <w:rFonts w:ascii="Times New Roman" w:eastAsia="Times New Roman" w:hAnsi="Times New Roman" w:cs="Times New Roman"/>
          <w:color w:val="000000"/>
          <w:sz w:val="24"/>
          <w:szCs w:val="24"/>
          <w:lang w:val="en-US" w:eastAsia="de-DE"/>
        </w:rPr>
        <w:t>events</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happened</w:t>
      </w:r>
      <w:r w:rsidR="004177FE" w:rsidRPr="00CF700B">
        <w:rPr>
          <w:rFonts w:ascii="Times New Roman" w:eastAsia="Times New Roman" w:hAnsi="Times New Roman" w:cs="Times New Roman"/>
          <w:color w:val="000000"/>
          <w:sz w:val="24"/>
          <w:szCs w:val="24"/>
          <w:lang w:val="en-US" w:eastAsia="de-DE"/>
        </w:rPr>
        <w:t xml:space="preserve"> </w:t>
      </w:r>
      <w:r w:rsidR="004177FE">
        <w:rPr>
          <w:rFonts w:ascii="Times New Roman" w:eastAsia="Times New Roman" w:hAnsi="Times New Roman" w:cs="Times New Roman"/>
          <w:color w:val="000000"/>
          <w:sz w:val="24"/>
          <w:szCs w:val="24"/>
          <w:lang w:val="en-US" w:eastAsia="de-DE"/>
        </w:rPr>
        <w:t>and</w:t>
      </w:r>
      <w:r w:rsidR="004177FE" w:rsidRPr="00CF700B">
        <w:rPr>
          <w:rFonts w:ascii="Times New Roman" w:eastAsia="Times New Roman" w:hAnsi="Times New Roman" w:cs="Times New Roman"/>
          <w:color w:val="000000"/>
          <w:sz w:val="24"/>
          <w:szCs w:val="24"/>
          <w:lang w:val="en-US" w:eastAsia="de-DE"/>
        </w:rPr>
        <w:t xml:space="preserve"> ask</w:t>
      </w:r>
      <w:r w:rsidR="004177FE">
        <w:rPr>
          <w:rFonts w:ascii="Times New Roman" w:eastAsia="Times New Roman" w:hAnsi="Times New Roman" w:cs="Times New Roman"/>
          <w:color w:val="000000"/>
          <w:sz w:val="24"/>
          <w:szCs w:val="24"/>
          <w:lang w:val="en-US" w:eastAsia="de-DE"/>
        </w:rPr>
        <w:t>ed</w:t>
      </w:r>
      <w:r w:rsidR="004177FE" w:rsidRPr="00CF700B">
        <w:rPr>
          <w:rFonts w:ascii="Times New Roman" w:eastAsia="Times New Roman" w:hAnsi="Times New Roman" w:cs="Times New Roman"/>
          <w:color w:val="000000"/>
          <w:sz w:val="24"/>
          <w:szCs w:val="24"/>
          <w:lang w:val="en-US" w:eastAsia="de-DE"/>
        </w:rPr>
        <w:t xml:space="preserve"> several questions. First,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6F28B7" w:rsidRPr="00CF700B">
        <w:rPr>
          <w:rFonts w:ascii="Times New Roman" w:eastAsia="Times New Roman" w:hAnsi="Times New Roman" w:cs="Times New Roman"/>
          <w:color w:val="000000"/>
          <w:sz w:val="24"/>
          <w:szCs w:val="24"/>
          <w:lang w:val="en-US" w:eastAsia="de-DE"/>
        </w:rPr>
        <w:t>were</w:t>
      </w:r>
      <w:r w:rsidR="004177FE" w:rsidRPr="00CF700B">
        <w:rPr>
          <w:rFonts w:ascii="Times New Roman" w:eastAsia="Times New Roman" w:hAnsi="Times New Roman" w:cs="Times New Roman"/>
          <w:color w:val="000000"/>
          <w:sz w:val="24"/>
          <w:szCs w:val="24"/>
          <w:lang w:val="en-US" w:eastAsia="de-DE"/>
        </w:rPr>
        <w:t xml:space="preserve"> asked to describe the </w:t>
      </w:r>
      <w:commentRangeStart w:id="4"/>
      <w:r w:rsidR="004177FE" w:rsidRPr="00CF700B">
        <w:rPr>
          <w:rFonts w:ascii="Times New Roman" w:eastAsia="Times New Roman" w:hAnsi="Times New Roman" w:cs="Times New Roman"/>
          <w:color w:val="000000"/>
          <w:sz w:val="24"/>
          <w:szCs w:val="24"/>
          <w:lang w:val="en-US" w:eastAsia="de-DE"/>
        </w:rPr>
        <w:t>disruption</w:t>
      </w:r>
      <w:commentRangeEnd w:id="4"/>
      <w:r w:rsidR="00231240">
        <w:rPr>
          <w:rStyle w:val="Kommentarzeichen"/>
        </w:rPr>
        <w:commentReference w:id="4"/>
      </w:r>
      <w:r w:rsidR="009F3A0A" w:rsidRPr="009F3A0A">
        <w:rPr>
          <w:rFonts w:ascii="Times New Roman" w:eastAsia="Times New Roman" w:hAnsi="Times New Roman" w:cs="Times New Roman"/>
          <w:color w:val="000000"/>
          <w:sz w:val="24"/>
          <w:szCs w:val="24"/>
          <w:lang w:val="en-US" w:eastAsia="de-DE"/>
        </w:rPr>
        <w:t xml:space="preserve"> </w:t>
      </w:r>
      <w:r w:rsidR="009F3A0A">
        <w:rPr>
          <w:rFonts w:ascii="Times New Roman" w:eastAsia="Times New Roman" w:hAnsi="Times New Roman" w:cs="Times New Roman"/>
          <w:color w:val="000000"/>
          <w:sz w:val="24"/>
          <w:szCs w:val="24"/>
          <w:lang w:val="en-US" w:eastAsia="de-DE"/>
        </w:rPr>
        <w:t xml:space="preserve">and </w:t>
      </w:r>
      <w:r w:rsidR="004177FE" w:rsidRPr="00CF700B">
        <w:rPr>
          <w:rFonts w:ascii="Times New Roman" w:eastAsia="Times New Roman" w:hAnsi="Times New Roman" w:cs="Times New Roman"/>
          <w:color w:val="000000"/>
          <w:sz w:val="24"/>
          <w:szCs w:val="24"/>
          <w:lang w:val="en-US" w:eastAsia="de-DE"/>
        </w:rPr>
        <w:t xml:space="preserve">then to evaluate </w:t>
      </w:r>
      <w:r w:rsidR="00BE1672" w:rsidRPr="00CF700B">
        <w:rPr>
          <w:rFonts w:ascii="Times New Roman" w:eastAsia="Times New Roman" w:hAnsi="Times New Roman" w:cs="Times New Roman"/>
          <w:color w:val="000000"/>
          <w:sz w:val="24"/>
          <w:szCs w:val="24"/>
          <w:lang w:val="en-US" w:eastAsia="de-DE"/>
        </w:rPr>
        <w:t xml:space="preserve">to the disruptiveness of the event </w:t>
      </w:r>
      <w:r w:rsidR="00E551C5">
        <w:rPr>
          <w:rFonts w:ascii="Times New Roman" w:eastAsia="Times New Roman" w:hAnsi="Times New Roman" w:cs="Times New Roman"/>
          <w:color w:val="000000"/>
          <w:sz w:val="24"/>
          <w:szCs w:val="24"/>
          <w:lang w:val="en-US" w:eastAsia="de-DE"/>
        </w:rPr>
        <w:t xml:space="preserve">on a </w:t>
      </w:r>
      <w:r w:rsidR="004177FE" w:rsidRPr="00CF700B">
        <w:rPr>
          <w:rFonts w:ascii="Times New Roman" w:eastAsia="Times New Roman" w:hAnsi="Times New Roman" w:cs="Times New Roman"/>
          <w:color w:val="000000"/>
          <w:sz w:val="24"/>
          <w:szCs w:val="24"/>
          <w:lang w:val="en-US" w:eastAsia="de-DE"/>
        </w:rPr>
        <w:t>11-point rating scale</w:t>
      </w:r>
      <w:r w:rsidR="00713A98">
        <w:rPr>
          <w:rFonts w:ascii="Times New Roman" w:eastAsia="Times New Roman" w:hAnsi="Times New Roman" w:cs="Times New Roman"/>
          <w:color w:val="000000"/>
          <w:sz w:val="24"/>
          <w:szCs w:val="24"/>
          <w:lang w:val="en-US" w:eastAsia="de-DE"/>
        </w:rPr>
        <w:t xml:space="preserve"> </w:t>
      </w:r>
      <w:commentRangeStart w:id="5"/>
      <w:r w:rsidR="00713A98">
        <w:rPr>
          <w:rFonts w:ascii="Times New Roman" w:eastAsia="Times New Roman" w:hAnsi="Times New Roman" w:cs="Times New Roman"/>
          <w:color w:val="000000"/>
          <w:sz w:val="24"/>
          <w:szCs w:val="24"/>
          <w:lang w:val="en-US" w:eastAsia="de-DE"/>
        </w:rPr>
        <w:t>(= disruption factor</w:t>
      </w:r>
      <w:commentRangeEnd w:id="5"/>
      <w:r w:rsidR="00A266C1">
        <w:rPr>
          <w:rStyle w:val="Kommentarzeichen"/>
        </w:rPr>
        <w:commentReference w:id="5"/>
      </w:r>
      <w:r w:rsidR="00713A98">
        <w:rPr>
          <w:rFonts w:ascii="Times New Roman" w:eastAsia="Times New Roman" w:hAnsi="Times New Roman" w:cs="Times New Roman"/>
          <w:color w:val="000000"/>
          <w:sz w:val="24"/>
          <w:szCs w:val="24"/>
          <w:lang w:val="en-US" w:eastAsia="de-DE"/>
        </w:rPr>
        <w:t>)</w:t>
      </w:r>
      <w:r w:rsidR="00E551C5">
        <w:rPr>
          <w:rFonts w:ascii="Times New Roman" w:eastAsia="Times New Roman" w:hAnsi="Times New Roman" w:cs="Times New Roman"/>
          <w:color w:val="000000"/>
          <w:sz w:val="24"/>
          <w:szCs w:val="24"/>
          <w:lang w:val="en-US" w:eastAsia="de-DE"/>
        </w:rPr>
        <w:t>.</w:t>
      </w:r>
      <w:r w:rsidR="00713A98">
        <w:rPr>
          <w:rFonts w:ascii="Times New Roman" w:eastAsia="Times New Roman" w:hAnsi="Times New Roman" w:cs="Times New Roman"/>
          <w:color w:val="000000"/>
          <w:sz w:val="24"/>
          <w:szCs w:val="24"/>
          <w:lang w:val="en-US" w:eastAsia="de-DE"/>
        </w:rPr>
        <w:t xml:space="preserve"> </w:t>
      </w:r>
      <w:r w:rsidR="00F11D6B" w:rsidRPr="00F11D6B">
        <w:rPr>
          <w:rFonts w:ascii="Times New Roman" w:eastAsia="Times New Roman" w:hAnsi="Times New Roman" w:cs="Times New Roman"/>
          <w:color w:val="000000"/>
          <w:sz w:val="24"/>
          <w:szCs w:val="24"/>
          <w:lang w:val="en-US" w:eastAsia="de-DE"/>
        </w:rPr>
        <w:t>In a next step, participants were asked to explain their chosen score between 0 and 10 for the disrupti</w:t>
      </w:r>
      <w:r w:rsidR="00F31A32">
        <w:rPr>
          <w:rFonts w:ascii="Times New Roman" w:eastAsia="Times New Roman" w:hAnsi="Times New Roman" w:cs="Times New Roman"/>
          <w:color w:val="000000"/>
          <w:sz w:val="24"/>
          <w:szCs w:val="24"/>
          <w:lang w:val="en-US" w:eastAsia="de-DE"/>
        </w:rPr>
        <w:t>on</w:t>
      </w:r>
      <w:r w:rsidR="00F11D6B" w:rsidRPr="00F11D6B">
        <w:rPr>
          <w:rFonts w:ascii="Times New Roman" w:eastAsia="Times New Roman" w:hAnsi="Times New Roman" w:cs="Times New Roman"/>
          <w:color w:val="000000"/>
          <w:sz w:val="24"/>
          <w:szCs w:val="24"/>
          <w:lang w:val="en-US" w:eastAsia="de-DE"/>
        </w:rPr>
        <w:t xml:space="preserve"> factor.</w:t>
      </w:r>
      <w:r w:rsidR="00F31A32">
        <w:rPr>
          <w:rFonts w:ascii="Times New Roman" w:eastAsia="Times New Roman" w:hAnsi="Times New Roman" w:cs="Times New Roman"/>
          <w:color w:val="000000"/>
          <w:sz w:val="24"/>
          <w:szCs w:val="24"/>
          <w:lang w:val="en-US" w:eastAsia="de-DE"/>
        </w:rPr>
        <w:t xml:space="preserve"> </w:t>
      </w:r>
      <w:r w:rsidR="00EA0B1B" w:rsidRPr="00EA0B1B">
        <w:rPr>
          <w:rFonts w:ascii="Times New Roman" w:eastAsia="Times New Roman" w:hAnsi="Times New Roman" w:cs="Times New Roman"/>
          <w:color w:val="000000"/>
          <w:sz w:val="24"/>
          <w:szCs w:val="24"/>
          <w:lang w:val="en-US" w:eastAsia="de-DE"/>
        </w:rPr>
        <w:t>Subsequently, the subjects were asked to first describe their reaction to an event and then to justify their reaction</w:t>
      </w:r>
      <w:r w:rsidR="004177FE" w:rsidRPr="00CF700B">
        <w:rPr>
          <w:rFonts w:ascii="Times New Roman" w:eastAsia="Times New Roman" w:hAnsi="Times New Roman" w:cs="Times New Roman"/>
          <w:color w:val="000000"/>
          <w:sz w:val="24"/>
          <w:szCs w:val="24"/>
          <w:lang w:val="en-US" w:eastAsia="de-DE"/>
        </w:rPr>
        <w:t xml:space="preserve">. The experimenter then asked </w:t>
      </w:r>
      <w:r w:rsidR="00F41ACD">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t>
      </w:r>
      <w:r w:rsidR="00F41ACD">
        <w:rPr>
          <w:rFonts w:ascii="Times New Roman" w:eastAsia="Times New Roman" w:hAnsi="Times New Roman" w:cs="Times New Roman"/>
          <w:color w:val="000000"/>
          <w:sz w:val="24"/>
          <w:szCs w:val="24"/>
          <w:lang w:val="en-US" w:eastAsia="de-DE"/>
        </w:rPr>
        <w:t xml:space="preserve">first </w:t>
      </w:r>
      <w:r w:rsidR="004177FE" w:rsidRPr="00CF700B">
        <w:rPr>
          <w:rFonts w:ascii="Times New Roman" w:eastAsia="Times New Roman" w:hAnsi="Times New Roman" w:cs="Times New Roman"/>
          <w:color w:val="000000"/>
          <w:sz w:val="24"/>
          <w:szCs w:val="24"/>
          <w:lang w:val="en-US" w:eastAsia="de-DE"/>
        </w:rPr>
        <w:t xml:space="preserve">to evaluate </w:t>
      </w:r>
      <w:r w:rsidR="00F41ACD">
        <w:rPr>
          <w:rFonts w:ascii="Times New Roman" w:eastAsia="Times New Roman" w:hAnsi="Times New Roman" w:cs="Times New Roman"/>
          <w:color w:val="000000"/>
          <w:sz w:val="24"/>
          <w:szCs w:val="24"/>
          <w:lang w:val="en-US" w:eastAsia="de-DE"/>
        </w:rPr>
        <w:t>the confidence they had</w:t>
      </w:r>
      <w:r w:rsidR="004177FE" w:rsidRPr="00CF700B">
        <w:rPr>
          <w:rFonts w:ascii="Times New Roman" w:eastAsia="Times New Roman" w:hAnsi="Times New Roman" w:cs="Times New Roman"/>
          <w:color w:val="000000"/>
          <w:sz w:val="24"/>
          <w:szCs w:val="24"/>
          <w:lang w:val="en-US" w:eastAsia="de-DE"/>
        </w:rPr>
        <w:t xml:space="preserve"> in dealing with the disruption</w:t>
      </w:r>
      <w:r w:rsidR="00F41ACD">
        <w:rPr>
          <w:rFonts w:ascii="Times New Roman" w:eastAsia="Times New Roman" w:hAnsi="Times New Roman" w:cs="Times New Roman"/>
          <w:color w:val="000000"/>
          <w:sz w:val="24"/>
          <w:szCs w:val="24"/>
          <w:lang w:val="en-US" w:eastAsia="de-DE"/>
        </w:rPr>
        <w:t xml:space="preserve"> </w:t>
      </w:r>
      <w:r w:rsidR="00DE0602">
        <w:rPr>
          <w:rFonts w:ascii="Times New Roman" w:eastAsia="Times New Roman" w:hAnsi="Times New Roman" w:cs="Times New Roman"/>
          <w:color w:val="000000"/>
          <w:sz w:val="24"/>
          <w:szCs w:val="24"/>
          <w:lang w:val="en-US" w:eastAsia="de-DE"/>
        </w:rPr>
        <w:t xml:space="preserve">on a 11-point rating scale </w:t>
      </w:r>
      <w:r w:rsidR="00F41ACD">
        <w:rPr>
          <w:rFonts w:ascii="Times New Roman" w:eastAsia="Times New Roman" w:hAnsi="Times New Roman" w:cs="Times New Roman"/>
          <w:color w:val="000000"/>
          <w:sz w:val="24"/>
          <w:szCs w:val="24"/>
          <w:lang w:val="en-US" w:eastAsia="de-DE"/>
        </w:rPr>
        <w:t xml:space="preserve">(= confidence factor) and secondly, to </w:t>
      </w:r>
      <w:r w:rsidR="00DE0602">
        <w:rPr>
          <w:rFonts w:ascii="Times New Roman" w:eastAsia="Times New Roman" w:hAnsi="Times New Roman" w:cs="Times New Roman"/>
          <w:color w:val="000000"/>
          <w:sz w:val="24"/>
          <w:szCs w:val="24"/>
          <w:lang w:val="en-US" w:eastAsia="de-DE"/>
        </w:rPr>
        <w:t>again to explain the chosen value for the confidence factor</w:t>
      </w:r>
      <w:r w:rsidR="004177FE" w:rsidRPr="00CF700B">
        <w:rPr>
          <w:rFonts w:ascii="Times New Roman" w:eastAsia="Times New Roman" w:hAnsi="Times New Roman" w:cs="Times New Roman"/>
          <w:color w:val="000000"/>
          <w:sz w:val="24"/>
          <w:szCs w:val="24"/>
          <w:lang w:val="en-US" w:eastAsia="de-DE"/>
        </w:rPr>
        <w:t>. The interview lasted 45-60 minutes</w:t>
      </w:r>
      <w:r w:rsidR="004177FE" w:rsidRPr="002F4C55">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on average. </w:t>
      </w:r>
      <w:r w:rsidR="004177FE" w:rsidRPr="00B76D33">
        <w:rPr>
          <w:rFonts w:ascii="Times New Roman" w:eastAsia="Times New Roman" w:hAnsi="Times New Roman" w:cs="Times New Roman"/>
          <w:color w:val="FF0000"/>
          <w:sz w:val="24"/>
          <w:szCs w:val="24"/>
          <w:lang w:val="en-US" w:eastAsia="de-DE"/>
        </w:rPr>
        <w:t xml:space="preserve">The </w:t>
      </w:r>
      <w:r w:rsidR="006E397F" w:rsidRPr="00B76D33">
        <w:rPr>
          <w:rFonts w:ascii="Times New Roman" w:eastAsia="Times New Roman" w:hAnsi="Times New Roman" w:cs="Times New Roman"/>
          <w:color w:val="FF0000"/>
          <w:sz w:val="24"/>
          <w:szCs w:val="24"/>
          <w:lang w:val="en-US" w:eastAsia="de-DE"/>
        </w:rPr>
        <w:t>participants</w:t>
      </w:r>
      <w:r w:rsidR="004177FE" w:rsidRPr="00B76D33">
        <w:rPr>
          <w:rFonts w:ascii="Times New Roman" w:eastAsia="Times New Roman" w:hAnsi="Times New Roman" w:cs="Times New Roman"/>
          <w:color w:val="FF0000"/>
          <w:sz w:val="24"/>
          <w:szCs w:val="24"/>
          <w:lang w:val="en-US" w:eastAsia="de-DE"/>
        </w:rPr>
        <w:t xml:space="preserve">’ position in this phase was seated during the interview. </w:t>
      </w:r>
    </w:p>
    <w:p w14:paraId="25CAF719" w14:textId="742985CB" w:rsidR="004177FE" w:rsidRDefault="00E83FEF" w:rsidP="004177FE">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After the interview, </w:t>
      </w:r>
      <w:r w:rsidR="004177FE" w:rsidRPr="00CF700B">
        <w:rPr>
          <w:rFonts w:ascii="Times New Roman" w:eastAsia="Times New Roman" w:hAnsi="Times New Roman" w:cs="Times New Roman"/>
          <w:color w:val="000000"/>
          <w:sz w:val="24"/>
          <w:szCs w:val="24"/>
          <w:lang w:val="en-US" w:eastAsia="de-DE"/>
        </w:rPr>
        <w:t xml:space="preserve">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answered a second questionnaire</w:t>
      </w:r>
      <w:r w:rsidR="004177FE">
        <w:rPr>
          <w:rFonts w:ascii="Times New Roman" w:eastAsia="Times New Roman" w:hAnsi="Times New Roman" w:cs="Times New Roman"/>
          <w:color w:val="000000"/>
          <w:sz w:val="24"/>
          <w:szCs w:val="24"/>
          <w:lang w:val="en-US" w:eastAsia="de-DE"/>
        </w:rPr>
        <w:t xml:space="preserve"> </w:t>
      </w:r>
      <w:r w:rsidR="004177FE" w:rsidRPr="006F7DBE">
        <w:rPr>
          <w:rFonts w:ascii="Times New Roman" w:eastAsia="Times New Roman" w:hAnsi="Times New Roman" w:cs="Times New Roman"/>
          <w:color w:val="000000"/>
          <w:sz w:val="24"/>
          <w:szCs w:val="24"/>
          <w:lang w:val="en-US" w:eastAsia="de-DE"/>
        </w:rPr>
        <w:t xml:space="preserve">mainly seated and in a </w:t>
      </w:r>
      <w:r w:rsidR="004177FE">
        <w:rPr>
          <w:rFonts w:ascii="Times New Roman" w:eastAsia="Times New Roman" w:hAnsi="Times New Roman" w:cs="Times New Roman"/>
          <w:color w:val="000000"/>
          <w:sz w:val="24"/>
          <w:szCs w:val="24"/>
          <w:lang w:val="en-US" w:eastAsia="de-DE"/>
        </w:rPr>
        <w:t>calm</w:t>
      </w:r>
      <w:r w:rsidR="004177FE" w:rsidRPr="006F7DBE">
        <w:rPr>
          <w:rFonts w:ascii="Times New Roman" w:eastAsia="Times New Roman" w:hAnsi="Times New Roman" w:cs="Times New Roman"/>
          <w:color w:val="000000"/>
          <w:sz w:val="24"/>
          <w:szCs w:val="24"/>
          <w:lang w:val="en-US" w:eastAsia="de-DE"/>
        </w:rPr>
        <w:t xml:space="preserve"> position</w:t>
      </w:r>
      <w:r w:rsidR="004177FE" w:rsidRPr="00CF700B">
        <w:rPr>
          <w:rFonts w:ascii="Times New Roman" w:eastAsia="Times New Roman" w:hAnsi="Times New Roman" w:cs="Times New Roman"/>
          <w:color w:val="000000"/>
          <w:sz w:val="24"/>
          <w:szCs w:val="24"/>
          <w:lang w:val="en-US" w:eastAsia="de-DE"/>
        </w:rPr>
        <w:t>. The completion of the questionnaire lasted approximately 10-15 minutes.</w:t>
      </w:r>
    </w:p>
    <w:p w14:paraId="11333A90" w14:textId="07837A8E" w:rsidR="00CF700B" w:rsidRPr="00CF700B" w:rsidRDefault="004177FE" w:rsidP="002B1899">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All study procedures were carried out in accordance with the ethical standards of the University’s Institutional Review Board and the authors received a positive vote on the study procedures from the Ethics Committee. All participants were informed in detail about the aim </w:t>
      </w:r>
      <w:r w:rsidRPr="00CF700B">
        <w:rPr>
          <w:rFonts w:ascii="Times New Roman" w:eastAsia="Times New Roman" w:hAnsi="Times New Roman" w:cs="Times New Roman"/>
          <w:color w:val="000000"/>
          <w:sz w:val="24"/>
          <w:szCs w:val="24"/>
          <w:lang w:val="en-US" w:eastAsia="de-DE"/>
        </w:rPr>
        <w:lastRenderedPageBreak/>
        <w:t>and intention of the study prior to testing. Participation was voluntary and only took place after written consent had been given.</w:t>
      </w: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6A032D8B" w14:textId="7C00224C" w:rsidR="008C7966" w:rsidRDefault="008C7966" w:rsidP="006F7DBE">
      <w:pPr>
        <w:spacing w:before="120" w:after="0" w:line="360" w:lineRule="auto"/>
        <w:jc w:val="both"/>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2C30C53B" w14:textId="0C83CC70" w:rsidR="008C7966" w:rsidRPr="008C7966" w:rsidRDefault="008C7966" w:rsidP="006F7DBE">
      <w:pPr>
        <w:spacing w:before="120" w:after="0" w:line="360" w:lineRule="auto"/>
        <w:jc w:val="both"/>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 xml:space="preserve">as a part of </w:t>
      </w:r>
      <w:r w:rsidR="00C12640" w:rsidRPr="00C12640">
        <w:rPr>
          <w:rFonts w:ascii="Times New Roman" w:eastAsia="Times New Roman" w:hAnsi="Times New Roman" w:cs="Times New Roman"/>
          <w:color w:val="000000"/>
          <w:sz w:val="24"/>
          <w:szCs w:val="24"/>
          <w:lang w:val="en-US" w:eastAsia="de-DE"/>
        </w:rPr>
        <w:t>sociodemographic</w:t>
      </w:r>
      <w:r w:rsidR="00C12640" w:rsidRPr="00C12640">
        <w:rPr>
          <w:rFonts w:ascii="Times New Roman" w:eastAsia="Times New Roman" w:hAnsi="Times New Roman" w:cs="Times New Roman"/>
          <w:color w:val="000000"/>
          <w:sz w:val="24"/>
          <w:szCs w:val="24"/>
          <w:lang w:val="en-US" w:eastAsia="de-DE"/>
        </w:rPr>
        <w:t xml:space="preserve"> data via an online questionnaire using SoSci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r w:rsidR="00C12640" w:rsidRPr="00C12640">
        <w:rPr>
          <w:rFonts w:ascii="Times New Roman" w:eastAsia="Times New Roman" w:hAnsi="Times New Roman" w:cs="Times New Roman"/>
          <w:color w:val="000000"/>
          <w:sz w:val="24"/>
          <w:szCs w:val="24"/>
          <w:lang w:val="en-US" w:eastAsia="de-DE"/>
        </w:rPr>
        <w:t xml:space="preserve">Leiner, 2019) and made available </w:t>
      </w:r>
      <w:r w:rsidR="00800068">
        <w:rPr>
          <w:rFonts w:ascii="Times New Roman" w:eastAsia="Times New Roman" w:hAnsi="Times New Roman" w:cs="Times New Roman"/>
          <w:color w:val="000000"/>
          <w:sz w:val="24"/>
          <w:szCs w:val="24"/>
          <w:lang w:val="en-US" w:eastAsia="de-DE"/>
        </w:rPr>
        <w:t>on</w:t>
      </w:r>
      <w:r w:rsidR="00C12640" w:rsidRPr="00C12640">
        <w:rPr>
          <w:rFonts w:ascii="Times New Roman" w:eastAsia="Times New Roman" w:hAnsi="Times New Roman" w:cs="Times New Roman"/>
          <w:color w:val="000000"/>
          <w:sz w:val="24"/>
          <w:szCs w:val="24"/>
          <w:lang w:val="en-US" w:eastAsia="de-DE"/>
        </w:rPr>
        <w:t xml:space="preserve"> www.soscisurvey.de</w:t>
      </w:r>
      <w:r w:rsidR="00C12640">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enter their work experience excluding the traineeship </w:t>
      </w:r>
      <w:r w:rsidR="00800068">
        <w:rPr>
          <w:rFonts w:ascii="Times New Roman" w:eastAsia="Times New Roman" w:hAnsi="Times New Roman" w:cs="Times New Roman"/>
          <w:color w:val="000000"/>
          <w:sz w:val="24"/>
          <w:szCs w:val="24"/>
          <w:lang w:val="en-US" w:eastAsia="de-DE"/>
        </w:rPr>
        <w:t xml:space="preserve">year </w:t>
      </w:r>
      <w:r w:rsidR="007F58C3" w:rsidRPr="007F58C3">
        <w:rPr>
          <w:rFonts w:ascii="Times New Roman" w:eastAsia="Times New Roman" w:hAnsi="Times New Roman" w:cs="Times New Roman"/>
          <w:color w:val="000000"/>
          <w:sz w:val="24"/>
          <w:szCs w:val="24"/>
          <w:lang w:val="en-US" w:eastAsia="de-DE"/>
        </w:rPr>
        <w:t>as a numerical value in an open input field.</w:t>
      </w:r>
      <w:r w:rsidR="00800068">
        <w:rPr>
          <w:rFonts w:ascii="Times New Roman" w:eastAsia="Times New Roman" w:hAnsi="Times New Roman" w:cs="Times New Roman"/>
          <w:color w:val="000000"/>
          <w:sz w:val="24"/>
          <w:szCs w:val="24"/>
          <w:lang w:val="en-US" w:eastAsia="de-DE"/>
        </w:rPr>
        <w:t xml:space="preserve"> </w:t>
      </w:r>
    </w:p>
    <w:p w14:paraId="29E52182" w14:textId="5AF0FC12"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60CCD0FC"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(bpm).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6"/>
      <w:r w:rsidRPr="00CF700B">
        <w:rPr>
          <w:rFonts w:ascii="Times New Roman" w:eastAsia="Times New Roman" w:hAnsi="Times New Roman" w:cs="Times New Roman"/>
          <w:b/>
          <w:bCs/>
          <w:color w:val="000000"/>
          <w:sz w:val="24"/>
          <w:szCs w:val="24"/>
          <w:lang w:val="en-US" w:eastAsia="de-DE"/>
        </w:rPr>
        <w:t>### Cognitive appraisal</w:t>
      </w:r>
      <w:commentRangeEnd w:id="6"/>
      <w:r w:rsidR="00AC0FD6">
        <w:rPr>
          <w:rStyle w:val="Kommentarzeichen"/>
        </w:rPr>
        <w:commentReference w:id="6"/>
      </w:r>
    </w:p>
    <w:p w14:paraId="4A7314E7" w14:textId="378964B3" w:rsidR="00CF700B" w:rsidRPr="00BF631B" w:rsidRDefault="00CF700B" w:rsidP="006F7DBE">
      <w:pPr>
        <w:spacing w:before="120" w:after="240" w:line="360" w:lineRule="auto"/>
        <w:jc w:val="both"/>
        <w:rPr>
          <w:rFonts w:ascii="Times New Roman" w:eastAsia="Times New Roman" w:hAnsi="Times New Roman" w:cs="Times New Roman"/>
          <w:color w:val="FF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Cognitive appraisal was assessed </w:t>
      </w:r>
      <w:r w:rsidR="003628EA">
        <w:rPr>
          <w:rFonts w:ascii="Times New Roman" w:eastAsia="Times New Roman" w:hAnsi="Times New Roman" w:cs="Times New Roman"/>
          <w:color w:val="000000"/>
          <w:sz w:val="24"/>
          <w:szCs w:val="24"/>
          <w:lang w:val="en-US" w:eastAsia="de-DE"/>
        </w:rPr>
        <w:t xml:space="preserve">for each </w:t>
      </w:r>
      <w:r w:rsidR="004177FE">
        <w:rPr>
          <w:rFonts w:ascii="Times New Roman" w:eastAsia="Times New Roman" w:hAnsi="Times New Roman" w:cs="Times New Roman"/>
          <w:color w:val="000000"/>
          <w:sz w:val="24"/>
          <w:szCs w:val="24"/>
          <w:lang w:val="en-US" w:eastAsia="de-DE"/>
        </w:rPr>
        <w:t xml:space="preserve">of the nine disruptions </w:t>
      </w:r>
      <w:r w:rsidRPr="00CF700B">
        <w:rPr>
          <w:rFonts w:ascii="Times New Roman" w:eastAsia="Times New Roman" w:hAnsi="Times New Roman" w:cs="Times New Roman"/>
          <w:color w:val="000000"/>
          <w:sz w:val="24"/>
          <w:szCs w:val="24"/>
          <w:lang w:val="en-US" w:eastAsia="de-DE"/>
        </w:rPr>
        <w:t xml:space="preserve">by two </w:t>
      </w:r>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r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Pr="00CF700B">
        <w:rPr>
          <w:rFonts w:ascii="Times New Roman" w:eastAsia="Times New Roman" w:hAnsi="Times New Roman" w:cs="Times New Roman"/>
          <w:color w:val="000000"/>
          <w:sz w:val="24"/>
          <w:szCs w:val="24"/>
          <w:lang w:val="en-US" w:eastAsia="de-DE"/>
        </w:rPr>
        <w:t xml:space="preserve">, ranging from 0 (not at all) to 10 (extremely). </w:t>
      </w:r>
      <w:r w:rsidR="004177FE" w:rsidRPr="004177FE">
        <w:rPr>
          <w:rFonts w:ascii="Times New Roman" w:eastAsia="Times New Roman" w:hAnsi="Times New Roman" w:cs="Times New Roman"/>
          <w:color w:val="000000"/>
          <w:sz w:val="24"/>
          <w:szCs w:val="24"/>
          <w:lang w:val="en-US" w:eastAsia="de-DE"/>
        </w:rPr>
        <w:t xml:space="preserve">For each scale, the mean was calculated over the nine items. </w:t>
      </w:r>
      <w:commentRangeStart w:id="7"/>
      <w:r w:rsidR="00AC0FD6" w:rsidRPr="00BF631B">
        <w:rPr>
          <w:rFonts w:ascii="Times New Roman" w:eastAsia="Times New Roman" w:hAnsi="Times New Roman" w:cs="Times New Roman"/>
          <w:color w:val="FF0000"/>
          <w:sz w:val="24"/>
          <w:szCs w:val="24"/>
          <w:lang w:val="en-US" w:eastAsia="de-DE"/>
        </w:rPr>
        <w:t>One</w:t>
      </w:r>
      <w:r w:rsidRPr="00BF631B">
        <w:rPr>
          <w:rFonts w:ascii="Times New Roman" w:eastAsia="Times New Roman" w:hAnsi="Times New Roman" w:cs="Times New Roman"/>
          <w:color w:val="FF0000"/>
          <w:sz w:val="24"/>
          <w:szCs w:val="24"/>
          <w:lang w:val="en-US" w:eastAsia="de-DE"/>
        </w:rPr>
        <w:t xml:space="preserve"> item</w:t>
      </w:r>
      <w:r w:rsidR="00BF631B" w:rsidRPr="00BF631B">
        <w:rPr>
          <w:rFonts w:ascii="Times New Roman" w:eastAsia="Times New Roman" w:hAnsi="Times New Roman" w:cs="Times New Roman"/>
          <w:color w:val="FF0000"/>
          <w:sz w:val="24"/>
          <w:szCs w:val="24"/>
          <w:lang w:val="en-US" w:eastAsia="de-DE"/>
        </w:rPr>
        <w:t xml:space="preserve"> </w:t>
      </w:r>
      <w:r w:rsidRPr="00BF631B">
        <w:rPr>
          <w:rFonts w:ascii="Times New Roman" w:eastAsia="Times New Roman" w:hAnsi="Times New Roman" w:cs="Times New Roman"/>
          <w:color w:val="FF0000"/>
          <w:sz w:val="24"/>
          <w:szCs w:val="24"/>
          <w:lang w:val="en-US" w:eastAsia="de-DE"/>
        </w:rPr>
        <w:t>referred to the disruptiveness of the event (How disruptive was this event for you?)</w:t>
      </w:r>
      <w:r w:rsidR="00BF631B" w:rsidRPr="00BF631B">
        <w:rPr>
          <w:rFonts w:ascii="Times New Roman" w:eastAsia="Times New Roman" w:hAnsi="Times New Roman" w:cs="Times New Roman"/>
          <w:color w:val="FF0000"/>
          <w:sz w:val="24"/>
          <w:szCs w:val="24"/>
          <w:lang w:val="en-US" w:eastAsia="de-DE"/>
        </w:rPr>
        <w:t>;</w:t>
      </w:r>
      <w:r w:rsidRPr="00BF631B">
        <w:rPr>
          <w:rFonts w:ascii="Times New Roman" w:eastAsia="Times New Roman" w:hAnsi="Times New Roman" w:cs="Times New Roman"/>
          <w:color w:val="FF0000"/>
          <w:sz w:val="24"/>
          <w:szCs w:val="24"/>
          <w:lang w:val="en-US" w:eastAsia="de-DE"/>
        </w:rPr>
        <w:t xml:space="preserve"> the </w:t>
      </w:r>
      <w:r w:rsidR="00AC0FD6" w:rsidRPr="00BF631B">
        <w:rPr>
          <w:rFonts w:ascii="Times New Roman" w:eastAsia="Times New Roman" w:hAnsi="Times New Roman" w:cs="Times New Roman"/>
          <w:color w:val="FF0000"/>
          <w:sz w:val="24"/>
          <w:szCs w:val="24"/>
          <w:lang w:val="en-US" w:eastAsia="de-DE"/>
        </w:rPr>
        <w:t xml:space="preserve">other </w:t>
      </w:r>
      <w:r w:rsidRPr="00BF631B">
        <w:rPr>
          <w:rFonts w:ascii="Times New Roman" w:eastAsia="Times New Roman" w:hAnsi="Times New Roman" w:cs="Times New Roman"/>
          <w:color w:val="FF0000"/>
          <w:sz w:val="24"/>
          <w:szCs w:val="24"/>
          <w:lang w:val="en-US" w:eastAsia="de-DE"/>
        </w:rPr>
        <w:t xml:space="preserve">item referred to the </w:t>
      </w:r>
      <w:r w:rsidR="006E397F" w:rsidRPr="00BF631B">
        <w:rPr>
          <w:rFonts w:ascii="Times New Roman" w:eastAsia="Times New Roman" w:hAnsi="Times New Roman" w:cs="Times New Roman"/>
          <w:color w:val="FF0000"/>
          <w:sz w:val="24"/>
          <w:szCs w:val="24"/>
          <w:lang w:val="en-US" w:eastAsia="de-DE"/>
        </w:rPr>
        <w:t>participant</w:t>
      </w:r>
      <w:r w:rsidR="00480644" w:rsidRPr="00BF631B">
        <w:rPr>
          <w:rFonts w:ascii="Times New Roman" w:eastAsia="Times New Roman" w:hAnsi="Times New Roman" w:cs="Times New Roman"/>
          <w:color w:val="FF0000"/>
          <w:sz w:val="24"/>
          <w:szCs w:val="24"/>
          <w:lang w:val="en-US" w:eastAsia="de-DE"/>
        </w:rPr>
        <w:t>s’</w:t>
      </w:r>
      <w:r w:rsidRPr="00BF631B">
        <w:rPr>
          <w:rFonts w:ascii="Times New Roman" w:eastAsia="Times New Roman" w:hAnsi="Times New Roman" w:cs="Times New Roman"/>
          <w:color w:val="FF0000"/>
          <w:sz w:val="24"/>
          <w:szCs w:val="24"/>
          <w:lang w:val="en-US" w:eastAsia="de-DE"/>
        </w:rPr>
        <w:t xml:space="preserve"> confidence in dealing with the event (How confident did you feel</w:t>
      </w:r>
      <w:r w:rsidR="00AC0FD6" w:rsidRPr="00BF631B">
        <w:rPr>
          <w:rFonts w:ascii="Times New Roman" w:eastAsia="Times New Roman" w:hAnsi="Times New Roman" w:cs="Times New Roman"/>
          <w:color w:val="FF0000"/>
          <w:sz w:val="24"/>
          <w:szCs w:val="24"/>
          <w:lang w:val="en-US" w:eastAsia="de-DE"/>
        </w:rPr>
        <w:t>,</w:t>
      </w:r>
      <w:r w:rsidRPr="00BF631B">
        <w:rPr>
          <w:rFonts w:ascii="Times New Roman" w:eastAsia="Times New Roman" w:hAnsi="Times New Roman" w:cs="Times New Roman"/>
          <w:color w:val="FF0000"/>
          <w:sz w:val="24"/>
          <w:szCs w:val="24"/>
          <w:lang w:val="en-US" w:eastAsia="de-DE"/>
        </w:rPr>
        <w:t xml:space="preserve"> dealing with this event?). </w:t>
      </w:r>
      <w:commentRangeEnd w:id="7"/>
      <w:r w:rsidR="00BF631B">
        <w:rPr>
          <w:rStyle w:val="Kommentarzeichen"/>
        </w:rPr>
        <w:commentReference w:id="7"/>
      </w:r>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For analyzing the HR data, we focused on five 10-minute intervals of theoretical interest:</w:t>
      </w:r>
    </w:p>
    <w:p w14:paraId="444B1382" w14:textId="2274E58B"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first interval, </w:t>
      </w:r>
      <w:commentRangeStart w:id="8"/>
      <w:r w:rsidRPr="00CF700B">
        <w:rPr>
          <w:rFonts w:ascii="Times New Roman" w:eastAsia="Times New Roman" w:hAnsi="Times New Roman" w:cs="Times New Roman"/>
          <w:color w:val="000000"/>
          <w:sz w:val="24"/>
          <w:szCs w:val="24"/>
          <w:lang w:val="en-US" w:eastAsia="de-DE"/>
        </w:rPr>
        <w:t xml:space="preserve">the (1) pre-teaching phase, </w:t>
      </w:r>
      <w:commentRangeEnd w:id="8"/>
      <w:r w:rsidR="00266554">
        <w:rPr>
          <w:rStyle w:val="Kommentarzeichen"/>
        </w:rPr>
        <w:commentReference w:id="8"/>
      </w:r>
      <w:r w:rsidRPr="00CF700B">
        <w:rPr>
          <w:rFonts w:ascii="Times New Roman" w:eastAsia="Times New Roman" w:hAnsi="Times New Roman" w:cs="Times New Roman"/>
          <w:color w:val="000000"/>
          <w:sz w:val="24"/>
          <w:szCs w:val="24"/>
          <w:lang w:val="en-US" w:eastAsia="de-DE"/>
        </w:rPr>
        <w:t xml:space="preserve">was calculated from the moment the Fitbit watch was put on, </w:t>
      </w:r>
      <w:commentRangeStart w:id="9"/>
      <w:r w:rsidRPr="00CF700B">
        <w:rPr>
          <w:rFonts w:ascii="Times New Roman" w:eastAsia="Times New Roman" w:hAnsi="Times New Roman" w:cs="Times New Roman"/>
          <w:color w:val="000000"/>
          <w:sz w:val="24"/>
          <w:szCs w:val="24"/>
          <w:lang w:val="en-US" w:eastAsia="de-DE"/>
        </w:rPr>
        <w:t xml:space="preserve">which happened immediately after 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r w:rsidR="00480644">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welcomed</w:t>
      </w:r>
      <w:commentRangeEnd w:id="9"/>
      <w:r w:rsidR="00266554">
        <w:rPr>
          <w:rStyle w:val="Kommentarzeichen"/>
        </w:rPr>
        <w:commentReference w:id="9"/>
      </w:r>
      <w:r w:rsidRPr="00CF700B">
        <w:rPr>
          <w:rFonts w:ascii="Times New Roman" w:eastAsia="Times New Roman" w:hAnsi="Times New Roman" w:cs="Times New Roman"/>
          <w:color w:val="000000"/>
          <w:sz w:val="24"/>
          <w:szCs w:val="24"/>
          <w:lang w:val="en-US" w:eastAsia="de-DE"/>
        </w:rPr>
        <w:t xml:space="preserve">. The second interval, the (2) </w:t>
      </w:r>
      <w:commentRangeStart w:id="10"/>
      <w:r w:rsidRPr="00CF700B">
        <w:rPr>
          <w:rFonts w:ascii="Times New Roman" w:eastAsia="Times New Roman" w:hAnsi="Times New Roman" w:cs="Times New Roman"/>
          <w:color w:val="000000"/>
          <w:sz w:val="24"/>
          <w:szCs w:val="24"/>
          <w:lang w:val="en-US" w:eastAsia="de-DE"/>
        </w:rPr>
        <w:t xml:space="preserve">teaching phase, began with the experimenter noting the time and step count of the fitness tracker. To ensure that the analysis interval starts with the teaching activity, another two minutes were added to the noted time. </w:t>
      </w:r>
      <w:commentRangeEnd w:id="10"/>
      <w:r w:rsidR="00266554">
        <w:rPr>
          <w:rStyle w:val="Kommentarzeichen"/>
        </w:rPr>
        <w:commentReference w:id="10"/>
      </w:r>
      <w:r w:rsidRPr="00CF700B">
        <w:rPr>
          <w:rFonts w:ascii="Times New Roman" w:eastAsia="Times New Roman" w:hAnsi="Times New Roman" w:cs="Times New Roman"/>
          <w:color w:val="000000"/>
          <w:sz w:val="24"/>
          <w:szCs w:val="24"/>
          <w:lang w:val="en-US" w:eastAsia="de-DE"/>
        </w:rPr>
        <w:t>The (3) post-teaching phase began immediately after the end of the teaching lesson. The (4) interview phase was 10 minutes i</w:t>
      </w:r>
      <w:commentRangeStart w:id="11"/>
      <w:r w:rsidRPr="00CF700B">
        <w:rPr>
          <w:rFonts w:ascii="Times New Roman" w:eastAsia="Times New Roman" w:hAnsi="Times New Roman" w:cs="Times New Roman"/>
          <w:color w:val="000000"/>
          <w:sz w:val="24"/>
          <w:szCs w:val="24"/>
          <w:lang w:val="en-US" w:eastAsia="de-DE"/>
        </w:rPr>
        <w:t xml:space="preserve">n the middle of the interview where we calculated the difference from the end of the lesson and from the time when </w:t>
      </w:r>
      <w:r w:rsidRPr="00CF700B">
        <w:rPr>
          <w:rFonts w:ascii="Times New Roman" w:eastAsia="Times New Roman" w:hAnsi="Times New Roman" w:cs="Times New Roman"/>
          <w:color w:val="000000"/>
          <w:sz w:val="24"/>
          <w:szCs w:val="24"/>
          <w:lang w:val="en-US" w:eastAsia="de-DE"/>
        </w:rPr>
        <w:lastRenderedPageBreak/>
        <w:t xml:space="preserve">the </w:t>
      </w:r>
      <w:r w:rsidR="00480644">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took off the watch. This duration was divided in two to get to the middle of the interval. Then, 5 minutes were subtracted to get to the start of the 10-minute interval. </w:t>
      </w:r>
      <w:commentRangeEnd w:id="11"/>
      <w:r w:rsidR="00266554">
        <w:rPr>
          <w:rStyle w:val="Kommentarzeichen"/>
        </w:rPr>
        <w:commentReference w:id="11"/>
      </w:r>
      <w:r w:rsidRPr="00CF700B">
        <w:rPr>
          <w:rFonts w:ascii="Times New Roman" w:eastAsia="Times New Roman" w:hAnsi="Times New Roman" w:cs="Times New Roman"/>
          <w:color w:val="000000"/>
          <w:sz w:val="24"/>
          <w:szCs w:val="24"/>
          <w:lang w:val="en-US" w:eastAsia="de-DE"/>
        </w:rPr>
        <w:t xml:space="preserve">The (5) end phase </w:t>
      </w:r>
      <w:r w:rsidR="00266554">
        <w:rPr>
          <w:rFonts w:ascii="Times New Roman" w:eastAsia="Times New Roman" w:hAnsi="Times New Roman" w:cs="Times New Roman"/>
          <w:color w:val="000000"/>
          <w:sz w:val="24"/>
          <w:szCs w:val="24"/>
          <w:lang w:val="en-US" w:eastAsia="de-DE"/>
        </w:rPr>
        <w:t>were the last</w:t>
      </w:r>
      <w:r w:rsidRPr="00CF700B">
        <w:rPr>
          <w:rFonts w:ascii="Times New Roman" w:eastAsia="Times New Roman" w:hAnsi="Times New Roman" w:cs="Times New Roman"/>
          <w:color w:val="000000"/>
          <w:sz w:val="24"/>
          <w:szCs w:val="24"/>
          <w:lang w:val="en-US" w:eastAsia="de-DE"/>
        </w:rPr>
        <w:t xml:space="preserve"> 10min </w:t>
      </w:r>
      <w:r w:rsidR="00266554">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took off the watch</w:t>
      </w:r>
      <w:r w:rsidR="00266554">
        <w:rPr>
          <w:rFonts w:ascii="Times New Roman" w:eastAsia="Times New Roman" w:hAnsi="Times New Roman" w:cs="Times New Roman"/>
          <w:color w:val="000000"/>
          <w:sz w:val="24"/>
          <w:szCs w:val="24"/>
          <w:lang w:val="en-US" w:eastAsia="de-DE"/>
        </w:rPr>
        <w:t>.</w:t>
      </w:r>
    </w:p>
    <w:p w14:paraId="0F384822" w14:textId="78F6D98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selected 10-minute intervals for multiple reasons: First, 10 minutes was the minimum duration of all </w:t>
      </w:r>
      <w:r w:rsidR="00ED61AB">
        <w:rPr>
          <w:rFonts w:ascii="Times New Roman" w:eastAsia="Times New Roman" w:hAnsi="Times New Roman" w:cs="Times New Roman"/>
          <w:color w:val="000000"/>
          <w:sz w:val="24"/>
          <w:szCs w:val="24"/>
          <w:lang w:val="en-US" w:eastAsia="de-DE"/>
        </w:rPr>
        <w:t>five phases</w:t>
      </w:r>
      <w:r w:rsidRPr="00CF700B">
        <w:rPr>
          <w:rFonts w:ascii="Times New Roman" w:eastAsia="Times New Roman" w:hAnsi="Times New Roman" w:cs="Times New Roman"/>
          <w:color w:val="000000"/>
          <w:sz w:val="24"/>
          <w:szCs w:val="24"/>
          <w:lang w:val="en-US" w:eastAsia="de-DE"/>
        </w:rPr>
        <w:t xml:space="preserve">, so we ensured the comparability of the </w:t>
      </w:r>
      <w:r w:rsidR="00ED61AB">
        <w:rPr>
          <w:rFonts w:ascii="Times New Roman" w:eastAsia="Times New Roman" w:hAnsi="Times New Roman" w:cs="Times New Roman"/>
          <w:color w:val="000000"/>
          <w:sz w:val="24"/>
          <w:szCs w:val="24"/>
          <w:lang w:val="en-US" w:eastAsia="de-DE"/>
        </w:rPr>
        <w:t>phases</w:t>
      </w:r>
      <w:r w:rsidRPr="00CF700B">
        <w:rPr>
          <w:rFonts w:ascii="Times New Roman" w:eastAsia="Times New Roman" w:hAnsi="Times New Roman" w:cs="Times New Roman"/>
          <w:color w:val="000000"/>
          <w:sz w:val="24"/>
          <w:szCs w:val="24"/>
          <w:lang w:val="en-US" w:eastAsia="de-DE"/>
        </w:rPr>
        <w:t xml:space="preserve"> for all participants. Second, @lu2008can confirmed in their study that 10-minute intervals are a useful duration for analyzing photoplethysmography (PPG) data. </w:t>
      </w:r>
      <w:commentRangeStart w:id="12"/>
      <w:r w:rsidRPr="00CF700B">
        <w:rPr>
          <w:rFonts w:ascii="Times New Roman" w:eastAsia="Times New Roman" w:hAnsi="Times New Roman" w:cs="Times New Roman"/>
          <w:color w:val="000000"/>
          <w:sz w:val="24"/>
          <w:szCs w:val="24"/>
          <w:lang w:val="en-US" w:eastAsia="de-DE"/>
        </w:rPr>
        <w:t xml:space="preserve">Third, </w:t>
      </w:r>
      <w:r w:rsidR="00E41144">
        <w:rPr>
          <w:rFonts w:ascii="Times New Roman" w:eastAsia="Times New Roman" w:hAnsi="Times New Roman" w:cs="Times New Roman"/>
          <w:color w:val="000000"/>
          <w:sz w:val="24"/>
          <w:szCs w:val="24"/>
          <w:lang w:val="en-US" w:eastAsia="de-DE"/>
        </w:rPr>
        <w:t>previous</w:t>
      </w:r>
      <w:r w:rsidR="00E4114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studies revealed that the first minutes of the lesson start are essential regarding teacher-student interaction [@donker2018quantitative; @claessens2017positive]. </w:t>
      </w:r>
      <w:commentRangeEnd w:id="12"/>
      <w:r w:rsidR="00266554">
        <w:rPr>
          <w:rStyle w:val="Kommentarzeichen"/>
        </w:rPr>
        <w:commentReference w:id="12"/>
      </w:r>
    </w:p>
    <w:p w14:paraId="7D33F506"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13"/>
      <w:r w:rsidRPr="00CF700B">
        <w:rPr>
          <w:rFonts w:ascii="Times New Roman" w:eastAsia="Times New Roman" w:hAnsi="Times New Roman" w:cs="Times New Roman"/>
          <w:color w:val="000000"/>
          <w:sz w:val="24"/>
          <w:szCs w:val="24"/>
          <w:lang w:val="en-US" w:eastAsia="de-DE"/>
        </w:rPr>
        <w:t xml:space="preserve">To account for individual differences in the baseline </w:t>
      </w:r>
      <w:commentRangeStart w:id="14"/>
      <w:r w:rsidRPr="00CF700B">
        <w:rPr>
          <w:rFonts w:ascii="Times New Roman" w:eastAsia="Times New Roman" w:hAnsi="Times New Roman" w:cs="Times New Roman"/>
          <w:color w:val="000000"/>
          <w:sz w:val="24"/>
          <w:szCs w:val="24"/>
          <w:lang w:val="en-US" w:eastAsia="de-DE"/>
        </w:rPr>
        <w:t xml:space="preserve">HR, unstandardized values in bpm </w:t>
      </w:r>
      <w:commentRangeEnd w:id="14"/>
      <w:r w:rsidR="00E41144">
        <w:rPr>
          <w:rStyle w:val="Kommentarzeichen"/>
        </w:rPr>
        <w:commentReference w:id="14"/>
      </w:r>
      <w:r w:rsidRPr="00CF700B">
        <w:rPr>
          <w:rFonts w:ascii="Times New Roman" w:eastAsia="Times New Roman" w:hAnsi="Times New Roman" w:cs="Times New Roman"/>
          <w:color w:val="000000"/>
          <w:sz w:val="24"/>
          <w:szCs w:val="24"/>
          <w:lang w:val="en-US" w:eastAsia="de-DE"/>
        </w:rPr>
        <w:t xml:space="preserve">were z-standardized. Thus, </w:t>
      </w:r>
      <w:r w:rsidR="006F7DBE" w:rsidRPr="00CF700B">
        <w:rPr>
          <w:rFonts w:ascii="Times New Roman" w:eastAsia="Times New Roman" w:hAnsi="Times New Roman" w:cs="Times New Roman"/>
          <w:color w:val="000000"/>
          <w:sz w:val="24"/>
          <w:szCs w:val="24"/>
          <w:lang w:val="en-US" w:eastAsia="de-DE"/>
        </w:rPr>
        <w:t>resulting values</w:t>
      </w:r>
      <w:r w:rsidRPr="00CF700B">
        <w:rPr>
          <w:rFonts w:ascii="Times New Roman" w:eastAsia="Times New Roman" w:hAnsi="Times New Roman" w:cs="Times New Roman"/>
          <w:color w:val="000000"/>
          <w:sz w:val="24"/>
          <w:szCs w:val="24"/>
          <w:lang w:val="en-US" w:eastAsia="de-DE"/>
        </w:rPr>
        <w:t xml:space="preserve"> can be interpreted as differences from the overall HR mean in standard deviations.</w:t>
      </w:r>
    </w:p>
    <w:p w14:paraId="4D4BDB9E"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the course of HR during the study, we first displayed the anticipated trend for the mean HR in beats per minute and the standardized HR over the course of the entire study.</w:t>
      </w:r>
      <w:commentRangeEnd w:id="13"/>
      <w:r w:rsidR="00E41144">
        <w:rPr>
          <w:rStyle w:val="Kommentarzeichen"/>
        </w:rPr>
        <w:commentReference w:id="13"/>
      </w:r>
    </w:p>
    <w:p w14:paraId="723520BA" w14:textId="25A9AA4C"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To test </w:t>
      </w:r>
      <w:commentRangeStart w:id="15"/>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1a**, </w:t>
      </w:r>
      <w:commentRangeEnd w:id="15"/>
      <w:r w:rsidR="00E41144">
        <w:rPr>
          <w:rStyle w:val="Kommentarzeichen"/>
        </w:rPr>
        <w:commentReference w:id="15"/>
      </w:r>
      <w:r w:rsidRPr="00CF700B">
        <w:rPr>
          <w:rFonts w:ascii="Times New Roman" w:eastAsia="Times New Roman" w:hAnsi="Times New Roman" w:cs="Times New Roman"/>
          <w:color w:val="000000"/>
          <w:sz w:val="24"/>
          <w:szCs w:val="24"/>
          <w:lang w:val="en-US" w:eastAsia="de-DE"/>
        </w:rPr>
        <w:t xml:space="preserve">we </w:t>
      </w:r>
      <w:r w:rsidR="00ED61AB">
        <w:rPr>
          <w:rFonts w:ascii="Times New Roman" w:eastAsia="Times New Roman" w:hAnsi="Times New Roman" w:cs="Times New Roman"/>
          <w:color w:val="000000"/>
          <w:sz w:val="24"/>
          <w:szCs w:val="24"/>
          <w:lang w:val="en-US" w:eastAsia="de-DE"/>
        </w:rPr>
        <w:t>calculated</w:t>
      </w:r>
      <w:commentRangeStart w:id="16"/>
      <w:r w:rsidRPr="00CF700B">
        <w:rPr>
          <w:rFonts w:ascii="Times New Roman" w:eastAsia="Times New Roman" w:hAnsi="Times New Roman" w:cs="Times New Roman"/>
          <w:color w:val="000000"/>
          <w:sz w:val="24"/>
          <w:szCs w:val="24"/>
          <w:lang w:val="en-US" w:eastAsia="de-DE"/>
        </w:rPr>
        <w:t xml:space="preserve"> paired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-tests </w:t>
      </w:r>
      <w:commentRangeEnd w:id="16"/>
      <w:r w:rsidR="00E41144">
        <w:rPr>
          <w:rStyle w:val="Kommentarzeichen"/>
        </w:rPr>
        <w:commentReference w:id="16"/>
      </w:r>
      <w:r w:rsidRPr="00CF700B">
        <w:rPr>
          <w:rFonts w:ascii="Times New Roman" w:eastAsia="Times New Roman" w:hAnsi="Times New Roman" w:cs="Times New Roman"/>
          <w:color w:val="000000"/>
          <w:sz w:val="24"/>
          <w:szCs w:val="24"/>
          <w:lang w:val="en-US" w:eastAsia="de-DE"/>
        </w:rPr>
        <w:t xml:space="preserve">and the </w:t>
      </w:r>
      <w:commentRangeStart w:id="17"/>
      <w:r w:rsidRPr="00CF700B">
        <w:rPr>
          <w:rFonts w:ascii="Times New Roman" w:eastAsia="Times New Roman" w:hAnsi="Times New Roman" w:cs="Times New Roman"/>
          <w:color w:val="000000"/>
          <w:sz w:val="24"/>
          <w:szCs w:val="24"/>
          <w:lang w:val="en-US" w:eastAsia="de-DE"/>
        </w:rPr>
        <w:t xml:space="preserve">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commentRangeEnd w:id="17"/>
      <w:r w:rsidR="00550377">
        <w:rPr>
          <w:rStyle w:val="Kommentarzeichen"/>
        </w:rPr>
        <w:commentReference w:id="17"/>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to test for differences in </w:t>
      </w:r>
      <w:commentRangeStart w:id="18"/>
      <w:r w:rsidRPr="00CF700B">
        <w:rPr>
          <w:rFonts w:ascii="Times New Roman" w:eastAsia="Times New Roman" w:hAnsi="Times New Roman" w:cs="Times New Roman"/>
          <w:color w:val="000000"/>
          <w:sz w:val="24"/>
          <w:szCs w:val="24"/>
          <w:lang w:val="en-US" w:eastAsia="de-DE"/>
        </w:rPr>
        <w:t xml:space="preserve">standardized HR using HR means </w:t>
      </w:r>
      <w:commentRangeEnd w:id="18"/>
      <w:r w:rsidR="00E41144">
        <w:rPr>
          <w:rStyle w:val="Kommentarzeichen"/>
        </w:rPr>
        <w:commentReference w:id="18"/>
      </w:r>
      <w:r w:rsidRPr="00CF700B">
        <w:rPr>
          <w:rFonts w:ascii="Times New Roman" w:eastAsia="Times New Roman" w:hAnsi="Times New Roman" w:cs="Times New Roman"/>
          <w:color w:val="000000"/>
          <w:sz w:val="24"/>
          <w:szCs w:val="24"/>
          <w:lang w:val="en-US" w:eastAsia="de-DE"/>
        </w:rPr>
        <w:t xml:space="preserve">between the (2) teaching phase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Pr="00CF700B">
        <w:rPr>
          <w:rFonts w:ascii="Times New Roman" w:eastAsia="Times New Roman" w:hAnsi="Times New Roman" w:cs="Times New Roman"/>
          <w:color w:val="000000"/>
          <w:sz w:val="24"/>
          <w:szCs w:val="24"/>
          <w:lang w:val="en-US" w:eastAsia="de-DE"/>
        </w:rPr>
        <w:t>phases.</w:t>
      </w:r>
    </w:p>
    <w:p w14:paraId="7B3561B9" w14:textId="0433454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For testing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1b**, we conducted a linear estimation of the increase and decrease in HR over time. To this end, we used fixed </w:t>
      </w:r>
      <w:commentRangeStart w:id="19"/>
      <w:r w:rsidRPr="00CF700B">
        <w:rPr>
          <w:rFonts w:ascii="Times New Roman" w:eastAsia="Times New Roman" w:hAnsi="Times New Roman" w:cs="Times New Roman"/>
          <w:color w:val="000000"/>
          <w:sz w:val="24"/>
          <w:szCs w:val="24"/>
          <w:lang w:val="en-US" w:eastAsia="de-DE"/>
        </w:rPr>
        <w:t xml:space="preserve">intercept-fixed slope regression </w:t>
      </w:r>
      <w:commentRangeEnd w:id="19"/>
      <w:r w:rsidR="00550377">
        <w:rPr>
          <w:rStyle w:val="Kommentarzeichen"/>
        </w:rPr>
        <w:commentReference w:id="19"/>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to </w:t>
      </w:r>
      <w:commentRangeStart w:id="20"/>
      <w:r w:rsidRPr="00CF700B">
        <w:rPr>
          <w:rFonts w:ascii="Times New Roman" w:eastAsia="Times New Roman" w:hAnsi="Times New Roman" w:cs="Times New Roman"/>
          <w:color w:val="000000"/>
          <w:sz w:val="24"/>
          <w:szCs w:val="24"/>
          <w:lang w:val="en-US" w:eastAsia="de-DE"/>
        </w:rPr>
        <w:t>estimate linear slopes and intercepts for all individuals.</w:t>
      </w:r>
      <w:r w:rsidR="00ED61AB">
        <w:rPr>
          <w:rStyle w:val="Funotenzeichen"/>
          <w:rFonts w:ascii="Times New Roman" w:eastAsia="Times New Roman" w:hAnsi="Times New Roman" w:cs="Times New Roman"/>
          <w:color w:val="000000"/>
          <w:sz w:val="24"/>
          <w:szCs w:val="24"/>
          <w:lang w:val="en-US" w:eastAsia="de-DE"/>
        </w:rPr>
        <w:footnoteReference w:id="1"/>
      </w:r>
      <w:r w:rsidRPr="00CF700B">
        <w:rPr>
          <w:rFonts w:ascii="Times New Roman" w:eastAsia="Times New Roman" w:hAnsi="Times New Roman" w:cs="Times New Roman"/>
          <w:color w:val="000000"/>
          <w:sz w:val="24"/>
          <w:szCs w:val="24"/>
          <w:lang w:val="en-US" w:eastAsia="de-DE"/>
        </w:rPr>
        <w:t xml:space="preserve"> </w:t>
      </w:r>
      <w:commentRangeEnd w:id="20"/>
      <w:r w:rsidR="00550377">
        <w:rPr>
          <w:rStyle w:val="Kommentarzeichen"/>
        </w:rPr>
        <w:commentReference w:id="20"/>
      </w:r>
      <w:r w:rsidR="00ED61AB" w:rsidRPr="00CF700B">
        <w:rPr>
          <w:rFonts w:ascii="Times New Roman" w:eastAsia="Times New Roman" w:hAnsi="Times New Roman" w:cs="Times New Roman"/>
          <w:sz w:val="24"/>
          <w:szCs w:val="24"/>
          <w:lang w:val="en-US" w:eastAsia="de-DE"/>
        </w:rPr>
        <w:t xml:space="preserve"> </w:t>
      </w:r>
    </w:p>
    <w:p w14:paraId="66D6F19A" w14:textId="77777777" w:rsidR="00ED61AB" w:rsidRDefault="00CF700B" w:rsidP="006F7DBE">
      <w:pPr>
        <w:spacing w:before="120" w:after="240" w:line="360" w:lineRule="auto"/>
        <w:jc w:val="both"/>
        <w:rPr>
          <w:rFonts w:ascii="Times New Roman" w:eastAsia="Times New Roman" w:hAnsi="Times New Roman" w:cs="Times New Roman"/>
          <w:color w:val="000000"/>
          <w:sz w:val="24"/>
          <w:szCs w:val="24"/>
          <w:lang w:val="en-US" w:eastAsia="de-DE"/>
        </w:rPr>
      </w:pPr>
      <w:commentRangeStart w:id="21"/>
      <w:r w:rsidRPr="00CF700B">
        <w:rPr>
          <w:rFonts w:ascii="Times New Roman" w:eastAsia="Times New Roman" w:hAnsi="Times New Roman" w:cs="Times New Roman"/>
          <w:color w:val="000000"/>
          <w:sz w:val="24"/>
          <w:szCs w:val="24"/>
          <w:lang w:val="en-US" w:eastAsia="de-DE"/>
        </w:rPr>
        <w:t xml:space="preserve">Regarding </w:t>
      </w:r>
      <w:commentRangeEnd w:id="21"/>
      <w:r w:rsidR="00550377">
        <w:rPr>
          <w:rStyle w:val="Kommentarzeichen"/>
        </w:rPr>
        <w:commentReference w:id="21"/>
      </w:r>
    </w:p>
    <w:p w14:paraId="49F2F49C" w14:textId="1E635D9D" w:rsidR="00CF700B" w:rsidRPr="00CF700B" w:rsidRDefault="00DE6CA3"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In the first step, </w:t>
      </w:r>
      <w:r w:rsidR="00CF700B" w:rsidRPr="00CF700B">
        <w:rPr>
          <w:rFonts w:ascii="Times New Roman" w:eastAsia="Times New Roman" w:hAnsi="Times New Roman" w:cs="Times New Roman"/>
          <w:color w:val="000000"/>
          <w:sz w:val="24"/>
          <w:szCs w:val="24"/>
          <w:lang w:val="en-US" w:eastAsia="de-DE"/>
        </w:rPr>
        <w:t xml:space="preserve">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influence of 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standardized mean HR for the </w:t>
      </w:r>
      <w:r w:rsidR="00ED61AB">
        <w:rPr>
          <w:rFonts w:ascii="Times New Roman" w:eastAsia="Times New Roman" w:hAnsi="Times New Roman" w:cs="Times New Roman"/>
          <w:color w:val="000000"/>
          <w:sz w:val="24"/>
          <w:szCs w:val="24"/>
          <w:lang w:val="en-US" w:eastAsia="de-DE"/>
        </w:rPr>
        <w:t xml:space="preserve">(1) pre-teaching phase, the </w:t>
      </w:r>
      <w:r w:rsidR="00550377" w:rsidRPr="00CF700B">
        <w:rPr>
          <w:rFonts w:ascii="Times New Roman" w:eastAsia="Times New Roman" w:hAnsi="Times New Roman" w:cs="Times New Roman"/>
          <w:color w:val="000000"/>
          <w:sz w:val="24"/>
          <w:szCs w:val="24"/>
          <w:lang w:val="en-US" w:eastAsia="de-DE"/>
        </w:rPr>
        <w:t>(2) teaching phase, the (3) post-teaching phase, the (4) interview phase</w:t>
      </w:r>
      <w:r>
        <w:rPr>
          <w:rFonts w:ascii="Times New Roman" w:eastAsia="Times New Roman" w:hAnsi="Times New Roman" w:cs="Times New Roman"/>
          <w:color w:val="000000"/>
          <w:sz w:val="24"/>
          <w:szCs w:val="24"/>
          <w:lang w:val="en-US" w:eastAsia="de-DE"/>
        </w:rPr>
        <w:t>,</w:t>
      </w:r>
      <w:r w:rsidR="00550377" w:rsidRPr="00CF700B">
        <w:rPr>
          <w:rFonts w:ascii="Times New Roman" w:eastAsia="Times New Roman" w:hAnsi="Times New Roman" w:cs="Times New Roman"/>
          <w:color w:val="000000"/>
          <w:sz w:val="24"/>
          <w:szCs w:val="24"/>
          <w:lang w:val="en-US" w:eastAsia="de-DE"/>
        </w:rPr>
        <w:t xml:space="preserve"> and the (5) end phase</w:t>
      </w:r>
      <w:r w:rsidR="00550377">
        <w:rPr>
          <w:rFonts w:ascii="Times New Roman" w:eastAsia="Times New Roman" w:hAnsi="Times New Roman" w:cs="Times New Roman"/>
          <w:color w:val="000000"/>
          <w:sz w:val="24"/>
          <w:szCs w:val="24"/>
          <w:lang w:val="en-US" w:eastAsia="de-DE"/>
        </w:rPr>
        <w:t xml:space="preserve"> 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Hypothesis 2a</w:t>
      </w:r>
      <w:r>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augmented the models by </w:t>
      </w:r>
      <w:r w:rsidR="00CF700B" w:rsidRPr="00CF700B">
        <w:rPr>
          <w:rFonts w:ascii="Times New Roman" w:eastAsia="Times New Roman" w:hAnsi="Times New Roman" w:cs="Times New Roman"/>
          <w:color w:val="000000"/>
          <w:sz w:val="24"/>
          <w:szCs w:val="24"/>
          <w:lang w:val="en-US" w:eastAsia="de-DE"/>
        </w:rPr>
        <w:t xml:space="preserve">the self-reported data </w:t>
      </w:r>
      <w:r w:rsidR="00550377">
        <w:rPr>
          <w:rFonts w:ascii="Times New Roman" w:eastAsia="Times New Roman" w:hAnsi="Times New Roman" w:cs="Times New Roman"/>
          <w:color w:val="000000"/>
          <w:sz w:val="24"/>
          <w:szCs w:val="24"/>
          <w:lang w:val="en-US" w:eastAsia="de-DE"/>
        </w:rPr>
        <w:t>on</w:t>
      </w:r>
      <w:r w:rsidR="00CF700B" w:rsidRPr="00CF700B">
        <w:rPr>
          <w:rFonts w:ascii="Times New Roman" w:eastAsia="Times New Roman" w:hAnsi="Times New Roman" w:cs="Times New Roman"/>
          <w:color w:val="000000"/>
          <w:sz w:val="24"/>
          <w:szCs w:val="24"/>
          <w:lang w:val="en-US" w:eastAsia="de-DE"/>
        </w:rPr>
        <w:t xml:space="preserve"> the disruptiveness of the event</w:t>
      </w:r>
      <w:r>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and </w:t>
      </w:r>
      <w:r>
        <w:rPr>
          <w:rFonts w:ascii="Times New Roman" w:eastAsia="Times New Roman" w:hAnsi="Times New Roman" w:cs="Times New Roman"/>
          <w:color w:val="000000"/>
          <w:sz w:val="24"/>
          <w:szCs w:val="24"/>
          <w:lang w:val="en-US" w:eastAsia="de-DE"/>
        </w:rPr>
        <w:t>on</w:t>
      </w:r>
      <w:r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w:t>
      </w:r>
      <w:r w:rsidR="00CF700B" w:rsidRPr="00CF700B">
        <w:rPr>
          <w:rFonts w:ascii="Times New Roman" w:eastAsia="Times New Roman" w:hAnsi="Times New Roman" w:cs="Times New Roman"/>
          <w:color w:val="000000"/>
          <w:sz w:val="24"/>
          <w:szCs w:val="24"/>
          <w:lang w:val="en-US" w:eastAsia="de-DE"/>
        </w:rPr>
        <w:t>s</w:t>
      </w:r>
      <w:r w:rsidR="00480644">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confidence in dealing with the event</w:t>
      </w:r>
      <w:r>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Pr>
          <w:rFonts w:ascii="Times New Roman" w:eastAsia="Times New Roman" w:hAnsi="Times New Roman" w:cs="Times New Roman"/>
          <w:color w:val="000000"/>
          <w:sz w:val="24"/>
          <w:szCs w:val="24"/>
          <w:lang w:val="en-US" w:eastAsia="de-DE"/>
        </w:rPr>
        <w:t xml:space="preserve">, while </w:t>
      </w:r>
      <w:r w:rsidRPr="00CF700B">
        <w:rPr>
          <w:rFonts w:ascii="Times New Roman" w:eastAsia="Times New Roman" w:hAnsi="Times New Roman" w:cs="Times New Roman"/>
          <w:color w:val="000000"/>
          <w:sz w:val="24"/>
          <w:szCs w:val="24"/>
          <w:lang w:val="en-US" w:eastAsia="de-DE"/>
        </w:rPr>
        <w:t>controll</w:t>
      </w:r>
      <w:r>
        <w:rPr>
          <w:rFonts w:ascii="Times New Roman" w:eastAsia="Times New Roman" w:hAnsi="Times New Roman" w:cs="Times New Roman"/>
          <w:color w:val="000000"/>
          <w:sz w:val="24"/>
          <w:szCs w:val="24"/>
          <w:lang w:val="en-US" w:eastAsia="de-DE"/>
        </w:rPr>
        <w:t>ing</w:t>
      </w:r>
      <w:r w:rsidRPr="00CF700B">
        <w:rPr>
          <w:rFonts w:ascii="Times New Roman" w:eastAsia="Times New Roman" w:hAnsi="Times New Roman" w:cs="Times New Roman"/>
          <w:color w:val="000000"/>
          <w:sz w:val="24"/>
          <w:szCs w:val="24"/>
          <w:lang w:val="en-US" w:eastAsia="de-DE"/>
        </w:rPr>
        <w:t xml:space="preserve"> for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shared variance</w:t>
      </w:r>
      <w:r>
        <w:rPr>
          <w:rFonts w:ascii="Times New Roman" w:eastAsia="Times New Roman" w:hAnsi="Times New Roman" w:cs="Times New Roman"/>
          <w:color w:val="000000"/>
          <w:sz w:val="24"/>
          <w:szCs w:val="24"/>
          <w:lang w:val="en-US" w:eastAsia="de-DE"/>
        </w:rPr>
        <w:t xml:space="preserve"> with teaching </w:t>
      </w:r>
      <w:r>
        <w:rPr>
          <w:rFonts w:ascii="Times New Roman" w:eastAsia="Times New Roman" w:hAnsi="Times New Roman" w:cs="Times New Roman"/>
          <w:color w:val="000000"/>
          <w:sz w:val="24"/>
          <w:szCs w:val="24"/>
          <w:lang w:val="en-US" w:eastAsia="de-DE"/>
        </w:rPr>
        <w:lastRenderedPageBreak/>
        <w:t>experience</w:t>
      </w:r>
      <w:r w:rsidR="00CF700B" w:rsidRPr="00CF700B">
        <w:rPr>
          <w:rFonts w:ascii="Times New Roman" w:eastAsia="Times New Roman" w:hAnsi="Times New Roman" w:cs="Times New Roman"/>
          <w:color w:val="000000"/>
          <w:sz w:val="24"/>
          <w:szCs w:val="24"/>
          <w:lang w:val="en-US" w:eastAsia="de-DE"/>
        </w:rPr>
        <w:t xml:space="preserve">. In </w:t>
      </w:r>
      <w:r>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Pr>
          <w:rFonts w:ascii="Times New Roman" w:eastAsia="Times New Roman" w:hAnsi="Times New Roman" w:cs="Times New Roman"/>
          <w:color w:val="000000"/>
          <w:sz w:val="24"/>
          <w:szCs w:val="24"/>
          <w:lang w:val="en-US" w:eastAsia="de-DE"/>
        </w:rPr>
        <w:t xml:space="preserve">conducted multiple regression models that </w:t>
      </w:r>
      <w:r w:rsidR="00CF700B" w:rsidRPr="00CF700B">
        <w:rPr>
          <w:rFonts w:ascii="Times New Roman" w:eastAsia="Times New Roman" w:hAnsi="Times New Roman" w:cs="Times New Roman"/>
          <w:color w:val="000000"/>
          <w:sz w:val="24"/>
          <w:szCs w:val="24"/>
          <w:lang w:val="en-US" w:eastAsia="de-DE"/>
        </w:rPr>
        <w:t xml:space="preserve">considered the </w:t>
      </w:r>
      <w:r>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 xml:space="preserve">three predictors </w:t>
      </w:r>
      <w:r>
        <w:rPr>
          <w:rFonts w:ascii="Times New Roman" w:eastAsia="Times New Roman" w:hAnsi="Times New Roman" w:cs="Times New Roman"/>
          <w:color w:val="000000"/>
          <w:sz w:val="24"/>
          <w:szCs w:val="24"/>
          <w:lang w:val="en-US" w:eastAsia="de-DE"/>
        </w:rPr>
        <w:t xml:space="preserve">on the </w:t>
      </w:r>
      <w:r w:rsidRPr="00CF700B">
        <w:rPr>
          <w:rFonts w:ascii="Times New Roman" w:eastAsia="Times New Roman" w:hAnsi="Times New Roman" w:cs="Times New Roman"/>
          <w:color w:val="000000"/>
          <w:sz w:val="24"/>
          <w:szCs w:val="24"/>
          <w:lang w:val="en-US" w:eastAsia="de-DE"/>
        </w:rPr>
        <w:t xml:space="preserve">standardized mean HR </w:t>
      </w:r>
      <w:r w:rsidR="00CF700B" w:rsidRPr="00CF700B">
        <w:rPr>
          <w:rFonts w:ascii="Times New Roman" w:eastAsia="Times New Roman" w:hAnsi="Times New Roman" w:cs="Times New Roman"/>
          <w:color w:val="000000"/>
          <w:sz w:val="24"/>
          <w:szCs w:val="24"/>
          <w:lang w:val="en-US" w:eastAsia="de-DE"/>
        </w:rPr>
        <w:t>in concert</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C17F8AD" w14:textId="334E39AB" w:rsidR="00CF700B" w:rsidRPr="00CF700B" w:rsidDel="00CE7E33" w:rsidRDefault="00707DCB" w:rsidP="006F7DBE">
      <w:pPr>
        <w:spacing w:before="120" w:after="240" w:line="360" w:lineRule="auto"/>
        <w:jc w:val="both"/>
        <w:rPr>
          <w:del w:id="22" w:author="Lotz, Christin" w:date="2023-08-08T13:34:00Z"/>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first </w:t>
      </w:r>
      <w:r w:rsidR="00ED61AB">
        <w:rPr>
          <w:rFonts w:ascii="Times New Roman" w:eastAsia="Times New Roman" w:hAnsi="Times New Roman" w:cs="Times New Roman"/>
          <w:color w:val="000000"/>
          <w:sz w:val="24"/>
          <w:szCs w:val="24"/>
          <w:lang w:val="en-US" w:eastAsia="de-DE"/>
        </w:rPr>
        <w:t>hypothesis</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we displayed the trend of the course of HR during the entire study. </w:t>
      </w:r>
      <w:commentRangeStart w:id="23"/>
      <w:r w:rsidR="00CF700B" w:rsidRPr="00CF700B">
        <w:rPr>
          <w:rFonts w:ascii="Times New Roman" w:eastAsia="Times New Roman" w:hAnsi="Times New Roman" w:cs="Times New Roman"/>
          <w:color w:val="000000"/>
          <w:sz w:val="24"/>
          <w:szCs w:val="24"/>
          <w:lang w:val="en-US" w:eastAsia="de-DE"/>
        </w:rPr>
        <w:t xml:space="preserve">Teachers’ unstandardized mean HR over the entire course of the study was </w:t>
      </w:r>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90.09 bpm and </w:t>
      </w:r>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15.76 bpm (range 51 - 164 bpm). The standardized mean HR over the entire course of the study was </w:t>
      </w:r>
      <w:commentRangeStart w:id="24"/>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-0.04 </w:t>
      </w:r>
      <w:commentRangeEnd w:id="24"/>
      <w:r w:rsidR="001338D2">
        <w:rPr>
          <w:rStyle w:val="Kommentarzeichen"/>
        </w:rPr>
        <w:commentReference w:id="24"/>
      </w:r>
      <w:r w:rsidR="00CF700B" w:rsidRPr="00CF700B">
        <w:rPr>
          <w:rFonts w:ascii="Times New Roman" w:eastAsia="Times New Roman" w:hAnsi="Times New Roman" w:cs="Times New Roman"/>
          <w:color w:val="000000"/>
          <w:sz w:val="24"/>
          <w:szCs w:val="24"/>
          <w:lang w:val="en-US" w:eastAsia="de-DE"/>
        </w:rPr>
        <w:t xml:space="preserve">and </w:t>
      </w:r>
      <w:commentRangeStart w:id="25"/>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0.99 </w:t>
      </w:r>
      <w:commentRangeEnd w:id="25"/>
      <w:r w:rsidR="001338D2">
        <w:rPr>
          <w:rStyle w:val="Kommentarzeichen"/>
        </w:rPr>
        <w:commentReference w:id="25"/>
      </w:r>
      <w:r w:rsidR="00CF700B" w:rsidRPr="00CF700B">
        <w:rPr>
          <w:rFonts w:ascii="Times New Roman" w:eastAsia="Times New Roman" w:hAnsi="Times New Roman" w:cs="Times New Roman"/>
          <w:color w:val="000000"/>
          <w:sz w:val="24"/>
          <w:szCs w:val="24"/>
          <w:lang w:val="en-US" w:eastAsia="de-DE"/>
        </w:rPr>
        <w:t>(range -4.03 - 4.56).</w:t>
      </w:r>
      <w:commentRangeEnd w:id="23"/>
      <w:r w:rsidR="00CE7E33">
        <w:rPr>
          <w:rStyle w:val="Kommentarzeichen"/>
        </w:rPr>
        <w:commentReference w:id="23"/>
      </w:r>
    </w:p>
    <w:p w14:paraId="7EABD8C4" w14:textId="5B0728D1"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6"/>
      <w:r w:rsidRPr="00CF700B">
        <w:rPr>
          <w:rFonts w:ascii="Times New Roman" w:eastAsia="Times New Roman" w:hAnsi="Times New Roman" w:cs="Times New Roman"/>
          <w:color w:val="000000"/>
          <w:sz w:val="24"/>
          <w:szCs w:val="24"/>
          <w:lang w:val="en-US" w:eastAsia="de-DE"/>
        </w:rPr>
        <w:t xml:space="preserve">Means, standard deviations, and the range of teachers’ unstandardized and standardized HR </w:t>
      </w:r>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Pr="00CF700B">
        <w:rPr>
          <w:rFonts w:ascii="Times New Roman" w:eastAsia="Times New Roman" w:hAnsi="Times New Roman" w:cs="Times New Roman"/>
          <w:color w:val="000000"/>
          <w:sz w:val="24"/>
          <w:szCs w:val="24"/>
          <w:lang w:val="en-US" w:eastAsia="de-DE"/>
        </w:rPr>
        <w:t>. </w:t>
      </w:r>
      <w:commentRangeEnd w:id="26"/>
      <w:r w:rsidR="00CE7E33">
        <w:rPr>
          <w:rStyle w:val="Kommentarzeichen"/>
        </w:rPr>
        <w:commentReference w:id="26"/>
      </w:r>
    </w:p>
    <w:p w14:paraId="21A7C1D4" w14:textId="0462F23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 xml:space="preserve"> SD</w:t>
      </w:r>
      <w:r w:rsidRPr="00B03516">
        <w:rPr>
          <w:rFonts w:ascii="Times New Roman" w:eastAsia="Times New Roman" w:hAnsi="Times New Roman" w:cs="Times New Roman"/>
          <w:i/>
          <w:color w:val="000000"/>
          <w:sz w:val="24"/>
          <w:szCs w:val="24"/>
          <w:lang w:val="en-US" w:eastAsia="de-DE"/>
        </w:rPr>
        <w:t xml:space="preserve"> and range of teachers’ HR for the individual phases (unstandardized in bpm/</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707DCB">
              <w:rPr>
                <w:rFonts w:ascii="Times New Roman" w:eastAsia="Times New Roman" w:hAnsi="Times New Roman" w:cs="Times New Roman"/>
                <w:color w:val="000000"/>
                <w:sz w:val="24"/>
                <w:szCs w:val="24"/>
                <w:lang w:eastAsia="de-DE"/>
              </w:rPr>
              <w:t>Pre-</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101BE596"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started with a comparatively high mean HR already in the (1) pre-teaching phas</w:t>
      </w:r>
      <w:r w:rsidR="00C93F92">
        <w:rPr>
          <w:rFonts w:ascii="Times New Roman" w:eastAsia="Times New Roman" w:hAnsi="Times New Roman" w:cs="Times New Roman"/>
          <w:color w:val="000000"/>
          <w:sz w:val="24"/>
          <w:szCs w:val="24"/>
          <w:lang w:val="en-US" w:eastAsia="de-DE"/>
        </w:rPr>
        <w:t>e. T</w:t>
      </w:r>
      <w:r w:rsidRPr="00CF700B">
        <w:rPr>
          <w:rFonts w:ascii="Times New Roman" w:eastAsia="Times New Roman" w:hAnsi="Times New Roman" w:cs="Times New Roman"/>
          <w:color w:val="000000"/>
          <w:sz w:val="24"/>
          <w:szCs w:val="24"/>
          <w:lang w:val="en-US" w:eastAsia="de-DE"/>
        </w:rPr>
        <w:t xml:space="preserve">he </w:t>
      </w:r>
      <w:r w:rsidR="00C93F92">
        <w:rPr>
          <w:rFonts w:ascii="Times New Roman" w:eastAsia="Times New Roman" w:hAnsi="Times New Roman" w:cs="Times New Roman"/>
          <w:color w:val="000000"/>
          <w:sz w:val="24"/>
          <w:szCs w:val="24"/>
          <w:lang w:val="en-US" w:eastAsia="de-DE"/>
        </w:rPr>
        <w:t xml:space="preserve">numerically </w:t>
      </w:r>
      <w:r w:rsidRPr="00CF700B">
        <w:rPr>
          <w:rFonts w:ascii="Times New Roman" w:eastAsia="Times New Roman" w:hAnsi="Times New Roman" w:cs="Times New Roman"/>
          <w:color w:val="000000"/>
          <w:sz w:val="24"/>
          <w:szCs w:val="24"/>
          <w:lang w:val="en-US" w:eastAsia="de-DE"/>
        </w:rPr>
        <w:t xml:space="preserve">highest mean HR measure was </w:t>
      </w:r>
      <w:r w:rsidRPr="00CF700B">
        <w:rPr>
          <w:rFonts w:ascii="Times New Roman" w:eastAsia="Times New Roman" w:hAnsi="Times New Roman" w:cs="Times New Roman"/>
          <w:color w:val="000000"/>
          <w:sz w:val="24"/>
          <w:szCs w:val="24"/>
          <w:lang w:val="en-US" w:eastAsia="de-DE"/>
        </w:rPr>
        <w:lastRenderedPageBreak/>
        <w:t>in the (2) teaching phase and the lowest mean HR measure was in the (5) end phase</w:t>
      </w:r>
      <w:r w:rsidR="00C93F92">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 decrease in HR for the following phases can be observed after the teaching phase.</w:t>
      </w:r>
    </w:p>
    <w:p w14:paraId="665A6C77" w14:textId="72F4444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bpm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Overall Course of the HR in Beats per Minute and Standardized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0EA473" w14:textId="77777777" w:rsidR="00CF700B" w:rsidRPr="00B03516" w:rsidRDefault="00CF700B" w:rsidP="00B03516">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27"/>
      <w:r w:rsidRPr="00B03516">
        <w:rPr>
          <w:rFonts w:ascii="Times New Roman" w:eastAsia="Times New Roman" w:hAnsi="Times New Roman" w:cs="Times New Roman"/>
          <w:color w:val="000000"/>
          <w:sz w:val="20"/>
          <w:szCs w:val="24"/>
          <w:lang w:val="en-US" w:eastAsia="de-DE"/>
        </w:rPr>
        <w:t xml:space="preserve">the 99% confidence interval. </w:t>
      </w:r>
      <w:commentRangeEnd w:id="27"/>
      <w:r w:rsidR="005603D0">
        <w:rPr>
          <w:rStyle w:val="Kommentarzeichen"/>
        </w:rPr>
        <w:commentReference w:id="27"/>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2AC7D60D"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4F6B7761" w14:textId="5E6390B4" w:rsidR="00CF700B" w:rsidRPr="00CF700B" w:rsidRDefault="00707DCB" w:rsidP="00B03516">
      <w:pPr>
        <w:spacing w:before="120" w:after="0" w:line="360" w:lineRule="auto"/>
        <w:jc w:val="both"/>
        <w:rPr>
          <w:rFonts w:ascii="Times New Roman" w:eastAsia="Times New Roman" w:hAnsi="Times New Roman" w:cs="Times New Roman"/>
          <w:sz w:val="24"/>
          <w:szCs w:val="24"/>
          <w:lang w:val="en-US" w:eastAsia="de-DE"/>
        </w:rPr>
      </w:pPr>
      <w:commentRangeStart w:id="28"/>
      <w:r>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clearly show</w:t>
      </w:r>
      <w:r w:rsidR="00CE7E33">
        <w:rPr>
          <w:rFonts w:ascii="Times New Roman" w:eastAsia="Times New Roman" w:hAnsi="Times New Roman" w:cs="Times New Roman"/>
          <w:color w:val="000000"/>
          <w:sz w:val="24"/>
          <w:szCs w:val="24"/>
          <w:lang w:val="en-US" w:eastAsia="de-DE"/>
        </w:rPr>
        <w:t>ed</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both courses, it is apparent that the course of the non-standardized mean HR is similar to the course of the standardized mean HR. </w:t>
      </w:r>
      <w:commentRangeEnd w:id="28"/>
      <w:r w:rsidR="00CE7E33">
        <w:rPr>
          <w:rStyle w:val="Kommentarzeichen"/>
        </w:rPr>
        <w:commentReference w:id="28"/>
      </w:r>
    </w:p>
    <w:p w14:paraId="68CFA917" w14:textId="136809A6"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commentRangeStart w:id="29"/>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End w:id="29"/>
      <w:r w:rsidR="005603D0">
        <w:rPr>
          <w:rStyle w:val="Kommentarzeichen"/>
        </w:rPr>
        <w:commentReference w:id="29"/>
      </w:r>
      <w:r w:rsidRPr="00CF700B">
        <w:rPr>
          <w:rFonts w:ascii="Times New Roman" w:eastAsia="Times New Roman" w:hAnsi="Times New Roman" w:cs="Times New Roman"/>
          <w:color w:val="000000"/>
          <w:sz w:val="24"/>
          <w:szCs w:val="24"/>
          <w:lang w:val="en-US" w:eastAsia="de-DE"/>
        </w:rPr>
        <w:t xml:space="preserve">the </w:t>
      </w:r>
      <w:commentRangeStart w:id="30"/>
      <w:r w:rsidRPr="00CF700B">
        <w:rPr>
          <w:rFonts w:ascii="Times New Roman" w:eastAsia="Times New Roman" w:hAnsi="Times New Roman" w:cs="Times New Roman"/>
          <w:color w:val="000000"/>
          <w:sz w:val="24"/>
          <w:szCs w:val="24"/>
          <w:lang w:val="en-US" w:eastAsia="de-DE"/>
        </w:rPr>
        <w:t xml:space="preserve">standardized mean HR </w:t>
      </w:r>
      <w:commentRangeEnd w:id="30"/>
      <w:r w:rsidR="005603D0">
        <w:rPr>
          <w:rStyle w:val="Kommentarzeichen"/>
        </w:rPr>
        <w:commentReference w:id="30"/>
      </w:r>
      <w:r w:rsidRPr="00CF700B">
        <w:rPr>
          <w:rFonts w:ascii="Times New Roman" w:eastAsia="Times New Roman" w:hAnsi="Times New Roman" w:cs="Times New Roman"/>
          <w:color w:val="000000"/>
          <w:sz w:val="24"/>
          <w:szCs w:val="24"/>
          <w:lang w:val="en-US" w:eastAsia="de-DE"/>
        </w:rPr>
        <w:t xml:space="preserve">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phase, the results revealed a statistically significant difference between these two </w:t>
      </w:r>
      <w:r w:rsidRPr="00CF700B">
        <w:rPr>
          <w:rFonts w:ascii="Times New Roman" w:eastAsia="Times New Roman" w:hAnsi="Times New Roman" w:cs="Times New Roman"/>
          <w:color w:val="000000"/>
          <w:sz w:val="24"/>
          <w:szCs w:val="24"/>
          <w:lang w:val="en-US" w:eastAsia="de-DE"/>
        </w:rPr>
        <w:lastRenderedPageBreak/>
        <w:t xml:space="preserve">phases,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5827909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commentRangeStart w:id="31"/>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commentRangeEnd w:id="31"/>
      <w:r w:rsidR="005603D0">
        <w:rPr>
          <w:rStyle w:val="Kommentarzeichen"/>
        </w:rPr>
        <w:commentReference w:id="31"/>
      </w:r>
    </w:p>
    <w:p w14:paraId="354A1FC5" w14:textId="50D72138"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Start w:id="32"/>
      <w:r w:rsidRPr="00CF700B">
        <w:rPr>
          <w:rFonts w:ascii="Times New Roman" w:eastAsia="Times New Roman" w:hAnsi="Times New Roman" w:cs="Times New Roman"/>
          <w:color w:val="000000"/>
          <w:sz w:val="24"/>
          <w:szCs w:val="24"/>
          <w:lang w:val="en-US" w:eastAsia="de-DE"/>
        </w:rPr>
        <w:t>we estimated linear slopes for all individuals to investigate the increase and decrease in HR over time. Additionally, we calculated the intercepts. </w:t>
      </w:r>
      <w:commentRangeEnd w:id="32"/>
      <w:r w:rsidR="005603D0">
        <w:rPr>
          <w:rStyle w:val="Kommentarzeichen"/>
        </w:rPr>
        <w:commentReference w:id="32"/>
      </w:r>
    </w:p>
    <w:p w14:paraId="77B1A4EA" w14:textId="3E59BB75" w:rsidR="00CF700B" w:rsidRPr="00CF700B" w:rsidDel="005603D0" w:rsidRDefault="00CF700B" w:rsidP="00B03516">
      <w:pPr>
        <w:spacing w:before="120" w:after="0" w:line="360" w:lineRule="auto"/>
        <w:jc w:val="both"/>
        <w:rPr>
          <w:del w:id="33" w:author="Lotz, Christin" w:date="2023-08-08T13:53:00Z"/>
          <w:rFonts w:ascii="Times New Roman" w:eastAsia="Times New Roman" w:hAnsi="Times New Roman" w:cs="Times New Roman"/>
          <w:sz w:val="24"/>
          <w:szCs w:val="24"/>
          <w:lang w:val="en-US" w:eastAsia="de-DE"/>
        </w:rPr>
      </w:pPr>
      <w:commentRangeStart w:id="34"/>
      <w:del w:id="35" w:author="Lotz, Christin" w:date="2023-08-08T13:53:00Z">
        <w:r w:rsidRPr="00CF700B" w:rsidDel="005603D0">
          <w:rPr>
            <w:rFonts w:ascii="Times New Roman" w:eastAsia="Times New Roman" w:hAnsi="Times New Roman" w:cs="Times New Roman"/>
            <w:color w:val="000000"/>
            <w:sz w:val="24"/>
            <w:szCs w:val="24"/>
            <w:lang w:val="en-US" w:eastAsia="de-DE"/>
          </w:rPr>
          <w:delText xml:space="preserve">Table </w:delText>
        </w:r>
        <w:r w:rsidR="00B03516" w:rsidDel="005603D0">
          <w:rPr>
            <w:rFonts w:ascii="Times New Roman" w:eastAsia="Times New Roman" w:hAnsi="Times New Roman" w:cs="Times New Roman"/>
            <w:color w:val="000000"/>
            <w:sz w:val="24"/>
            <w:szCs w:val="24"/>
            <w:lang w:val="en-US" w:eastAsia="de-DE"/>
          </w:rPr>
          <w:delText>XX</w:delText>
        </w:r>
        <w:r w:rsidRPr="00CF700B" w:rsidDel="005603D0">
          <w:rPr>
            <w:rFonts w:ascii="Times New Roman" w:eastAsia="Times New Roman" w:hAnsi="Times New Roman" w:cs="Times New Roman"/>
            <w:color w:val="000000"/>
            <w:sz w:val="24"/>
            <w:szCs w:val="24"/>
            <w:lang w:val="en-US" w:eastAsia="de-DE"/>
          </w:rPr>
          <w:delText xml:space="preserve"> shows the descriptive statistics for the mean intercepts and the mean slopes for the different phases. </w:delText>
        </w:r>
      </w:del>
      <w:commentRangeEnd w:id="34"/>
      <w:r w:rsidR="00E640A1">
        <w:rPr>
          <w:rStyle w:val="Kommentarzeichen"/>
        </w:rPr>
        <w:commentReference w:id="34"/>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r w:rsidR="00CF700B" w:rsidRPr="00CF700B">
              <w:rPr>
                <w:rFonts w:ascii="Times New Roman" w:eastAsia="Times New Roman" w:hAnsi="Times New Roman" w:cs="Times New Roman"/>
                <w:color w:val="000000"/>
                <w:sz w:val="24"/>
                <w:szCs w:val="24"/>
                <w:lang w:eastAsia="de-DE"/>
              </w:rPr>
              <w:t>Pre-</w:t>
            </w:r>
            <w:proofErr w:type="spellStart"/>
            <w:r w:rsidR="00CF700B" w:rsidRPr="00CF700B">
              <w:rPr>
                <w:rFonts w:ascii="Times New Roman" w:eastAsia="Times New Roman" w:hAnsi="Times New Roman" w:cs="Times New Roman"/>
                <w:color w:val="000000"/>
                <w:sz w:val="24"/>
                <w:szCs w:val="24"/>
                <w:lang w:eastAsia="de-DE"/>
              </w:rPr>
              <w:t>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C30177"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9D873AB"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commentRangeStart w:id="36"/>
            <w:r w:rsidRPr="00CF700B">
              <w:rPr>
                <w:rFonts w:ascii="Times New Roman" w:eastAsia="Times New Roman" w:hAnsi="Times New Roman" w:cs="Times New Roman"/>
                <w:color w:val="000000"/>
                <w:sz w:val="24"/>
                <w:szCs w:val="24"/>
                <w:lang w:val="en-US" w:eastAsia="de-DE"/>
              </w:rPr>
              <w:t xml:space="preserve">All measurement time points for all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per phase included in the calculations.</w:t>
            </w:r>
            <w:commentRangeEnd w:id="36"/>
            <w:r w:rsidR="00E640A1">
              <w:rPr>
                <w:rStyle w:val="Kommentarzeichen"/>
              </w:rPr>
              <w:commentReference w:id="36"/>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4495FC8C"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del w:id="37" w:author="Lotz, Christin" w:date="2023-08-08T13:58:00Z">
        <w:r w:rsidDel="00E640A1">
          <w:rPr>
            <w:rFonts w:ascii="Times New Roman" w:eastAsia="Times New Roman" w:hAnsi="Times New Roman" w:cs="Times New Roman"/>
            <w:color w:val="000000"/>
            <w:sz w:val="24"/>
            <w:szCs w:val="24"/>
            <w:lang w:val="en-US" w:eastAsia="de-DE"/>
          </w:rPr>
          <w:delText xml:space="preserve">The </w:delText>
        </w:r>
      </w:del>
      <w:commentRangeStart w:id="38"/>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 xml:space="preserve">mean intercepts differed significantly from zero for all phases except the (1) pre-teaching phase. </w:t>
      </w:r>
      <w:commentRangeEnd w:id="38"/>
      <w:r w:rsidR="00E640A1">
        <w:rPr>
          <w:rStyle w:val="Kommentarzeichen"/>
        </w:rPr>
        <w:commentReference w:id="38"/>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mean HR increased over the course of the (1) pre-teaching phase. By contrast, the participants’ mean HR decreased in the later course of the study. </w:t>
      </w:r>
      <w:commentRangeStart w:id="39"/>
      <w:r w:rsidRPr="00CF700B">
        <w:rPr>
          <w:rFonts w:ascii="Times New Roman" w:eastAsia="Times New Roman" w:hAnsi="Times New Roman" w:cs="Times New Roman"/>
          <w:color w:val="000000"/>
          <w:sz w:val="24"/>
          <w:szCs w:val="24"/>
          <w:lang w:val="en-US" w:eastAsia="de-DE"/>
        </w:rPr>
        <w:t>The mean slope was significantly different from zero for the first three phases.</w:t>
      </w:r>
      <w:commentRangeEnd w:id="39"/>
      <w:r w:rsidR="00E640A1">
        <w:rPr>
          <w:rStyle w:val="Kommentarzeichen"/>
        </w:rPr>
        <w:commentReference w:id="39"/>
      </w:r>
    </w:p>
    <w:p w14:paraId="47828391" w14:textId="422F40E5"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commentRangeStart w:id="40"/>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commentRangeEnd w:id="40"/>
      <w:r w:rsidR="004B56F5">
        <w:rPr>
          <w:rStyle w:val="Kommentarzeichen"/>
        </w:rPr>
        <w:commentReference w:id="40"/>
      </w:r>
    </w:p>
    <w:p w14:paraId="1205DE5D"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948B50B"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15EE86D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commentRangeStart w:id="41"/>
      <w:r w:rsidRPr="007430CA">
        <w:rPr>
          <w:rFonts w:ascii="Times New Roman" w:eastAsia="Times New Roman" w:hAnsi="Times New Roman" w:cs="Times New Roman"/>
          <w:bCs/>
          <w:color w:val="000000"/>
          <w:sz w:val="24"/>
          <w:szCs w:val="24"/>
          <w:lang w:val="en-US" w:eastAsia="de-DE"/>
        </w:rPr>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commentRangeEnd w:id="41"/>
      <w:r w:rsidR="004B56F5">
        <w:rPr>
          <w:rStyle w:val="Kommentarzeichen"/>
        </w:rPr>
        <w:commentReference w:id="41"/>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42"/>
      <w:commentRangeStart w:id="43"/>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42"/>
      <w:r w:rsidR="002F6181">
        <w:rPr>
          <w:rStyle w:val="Kommentarzeichen"/>
        </w:rPr>
        <w:commentReference w:id="42"/>
      </w:r>
      <w:commentRangeEnd w:id="43"/>
      <w:r w:rsidR="0080315F">
        <w:rPr>
          <w:rStyle w:val="Kommentarzeichen"/>
        </w:rPr>
        <w:commentReference w:id="43"/>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44"/>
      <w:commentRangeStart w:id="45"/>
      <w:r w:rsidRPr="00CF700B">
        <w:rPr>
          <w:rFonts w:ascii="Times New Roman" w:eastAsia="Times New Roman" w:hAnsi="Times New Roman" w:cs="Times New Roman"/>
          <w:i/>
          <w:iCs/>
          <w:color w:val="000000"/>
          <w:sz w:val="24"/>
          <w:szCs w:val="24"/>
          <w:lang w:val="en-US" w:eastAsia="de-DE"/>
        </w:rPr>
        <w:t xml:space="preserve">gender </w:t>
      </w:r>
      <w:commentRangeEnd w:id="44"/>
      <w:r w:rsidR="002F6181">
        <w:rPr>
          <w:rStyle w:val="Kommentarzeichen"/>
        </w:rPr>
        <w:commentReference w:id="44"/>
      </w:r>
      <w:commentRangeEnd w:id="45"/>
      <w:r w:rsidR="0080315F">
        <w:rPr>
          <w:rStyle w:val="Kommentarzeichen"/>
        </w:rPr>
        <w:commentReference w:id="45"/>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correlations between the standardized mean HR and predictor variables in the (1) pre-teaching phase were only significant between teaching experience and the self-</w:t>
      </w:r>
      <w:r w:rsidRPr="00CF700B">
        <w:rPr>
          <w:rFonts w:ascii="Times New Roman" w:eastAsia="Times New Roman" w:hAnsi="Times New Roman" w:cs="Times New Roman"/>
          <w:color w:val="000000"/>
          <w:sz w:val="24"/>
          <w:szCs w:val="24"/>
          <w:lang w:val="en-US" w:eastAsia="de-DE"/>
        </w:rPr>
        <w:lastRenderedPageBreak/>
        <w:t xml:space="preserve">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commentRangeStart w:id="46"/>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commentRangeEnd w:id="46"/>
      <w:r w:rsidR="0080315F">
        <w:rPr>
          <w:rStyle w:val="Kommentarzeichen"/>
        </w:rPr>
        <w:commentReference w:id="46"/>
      </w:r>
    </w:p>
    <w:p w14:paraId="58CADA73" w14:textId="12937D67"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47"/>
      <w:commentRangeStart w:id="48"/>
      <w:r w:rsidRPr="00CF700B">
        <w:rPr>
          <w:rFonts w:ascii="Times New Roman" w:eastAsia="Times New Roman" w:hAnsi="Times New Roman" w:cs="Times New Roman"/>
          <w:color w:val="000000"/>
          <w:sz w:val="24"/>
          <w:szCs w:val="24"/>
          <w:lang w:val="en-US" w:eastAsia="de-DE"/>
        </w:rPr>
        <w:t xml:space="preserve">The predictions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standardized mean HR for the (2) teaching, the (3) post-teaching, the (4) interview and the (5) end phase with teaching experience are shown in Table XX - XX. </w:t>
      </w:r>
      <w:commentRangeEnd w:id="47"/>
      <w:r w:rsidR="00B66DA1">
        <w:rPr>
          <w:rStyle w:val="Kommentarzeichen"/>
        </w:rPr>
        <w:commentReference w:id="47"/>
      </w:r>
      <w:commentRangeEnd w:id="48"/>
      <w:r w:rsidR="0080315F">
        <w:rPr>
          <w:rStyle w:val="Kommentarzeichen"/>
        </w:rPr>
        <w:commentReference w:id="48"/>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commentRangeStart w:id="49"/>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commentRangeEnd w:id="49"/>
      <w:r w:rsidR="0080315F">
        <w:rPr>
          <w:rStyle w:val="Kommentarzeichen"/>
        </w:rPr>
        <w:commentReference w:id="49"/>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Start w:id="50"/>
      <w:r w:rsidRPr="00CF700B">
        <w:rPr>
          <w:rFonts w:ascii="Times New Roman" w:eastAsia="Times New Roman" w:hAnsi="Times New Roman" w:cs="Times New Roman"/>
          <w:i/>
          <w:iCs/>
          <w:color w:val="000000"/>
          <w:sz w:val="24"/>
          <w:szCs w:val="24"/>
          <w:lang w:val="en-US" w:eastAsia="de-DE"/>
        </w:rPr>
        <w:t xml:space="preserve">Multiple linear regression </w:t>
      </w:r>
      <w:commentRangeEnd w:id="50"/>
      <w:r w:rsidR="00D902F1">
        <w:rPr>
          <w:rStyle w:val="Kommentarzeichen"/>
        </w:rPr>
        <w:commentReference w:id="50"/>
      </w:r>
      <w:r w:rsidRPr="00CF700B">
        <w:rPr>
          <w:rFonts w:ascii="Times New Roman" w:eastAsia="Times New Roman" w:hAnsi="Times New Roman" w:cs="Times New Roman"/>
          <w:i/>
          <w:iCs/>
          <w:color w:val="000000"/>
          <w:sz w:val="24"/>
          <w:szCs w:val="24"/>
          <w:lang w:val="en-US" w:eastAsia="de-DE"/>
        </w:rPr>
        <w:t>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C30177"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C30177"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commentRangeStart w:id="51"/>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xml:space="preserve">. </w:t>
            </w:r>
            <w:commentRangeEnd w:id="51"/>
            <w:r w:rsidR="0080315F">
              <w:rPr>
                <w:rStyle w:val="Kommentarzeichen"/>
              </w:rPr>
              <w:commentReference w:id="51"/>
            </w:r>
            <w:commentRangeStart w:id="52"/>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w:t>
            </w:r>
            <w:commentRangeEnd w:id="52"/>
            <w:r w:rsidR="0080315F">
              <w:rPr>
                <w:rStyle w:val="Kommentarzeichen"/>
              </w:rPr>
              <w:commentReference w:id="52"/>
            </w:r>
            <w:commentRangeStart w:id="53"/>
            <w:r w:rsidRPr="00B66DA1">
              <w:rPr>
                <w:rFonts w:ascii="Times New Roman" w:eastAsia="Times New Roman" w:hAnsi="Times New Roman" w:cs="Times New Roman"/>
                <w:color w:val="000000"/>
                <w:sz w:val="24"/>
                <w:szCs w:val="24"/>
                <w:lang w:val="en-US" w:eastAsia="de-DE"/>
              </w:rPr>
              <w:t>additionally highlighted in bold</w:t>
            </w:r>
            <w:r>
              <w:rPr>
                <w:rFonts w:ascii="Times New Roman" w:eastAsia="Times New Roman" w:hAnsi="Times New Roman" w:cs="Times New Roman"/>
                <w:color w:val="000000"/>
                <w:sz w:val="24"/>
                <w:szCs w:val="24"/>
                <w:lang w:val="en-US" w:eastAsia="de-DE"/>
              </w:rPr>
              <w:t xml:space="preserve">, </w:t>
            </w:r>
            <w:commentRangeEnd w:id="53"/>
            <w:r w:rsidR="0080315F">
              <w:rPr>
                <w:rStyle w:val="Kommentarzeichen"/>
              </w:rPr>
              <w:commentReference w:id="53"/>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92"/>
        <w:gridCol w:w="91"/>
        <w:gridCol w:w="1969"/>
        <w:gridCol w:w="860"/>
        <w:gridCol w:w="596"/>
        <w:gridCol w:w="1289"/>
        <w:gridCol w:w="460"/>
        <w:gridCol w:w="1386"/>
        <w:gridCol w:w="500"/>
        <w:gridCol w:w="1329"/>
        <w:gridCol w:w="500"/>
      </w:tblGrid>
      <w:tr w:rsidR="00B66DA1" w:rsidRPr="00C30177"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30177"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commentRangeStart w:id="54"/>
      <w:r>
        <w:rPr>
          <w:rFonts w:ascii="Times New Roman" w:eastAsia="Times New Roman" w:hAnsi="Times New Roman" w:cs="Times New Roman"/>
          <w:color w:val="000000"/>
          <w:sz w:val="24"/>
          <w:szCs w:val="24"/>
          <w:lang w:val="en-US" w:eastAsia="de-DE"/>
        </w:rPr>
        <w:t xml:space="preserve">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54"/>
      <w:r w:rsidR="00D902F1">
        <w:rPr>
          <w:rStyle w:val="Kommentarzeichen"/>
        </w:rPr>
        <w:commentReference w:id="54"/>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C30177"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C30177"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commentRangeStart w:id="55"/>
      <w:r w:rsidR="00F919B7" w:rsidRPr="00CF700B">
        <w:rPr>
          <w:rFonts w:ascii="Times New Roman" w:eastAsia="Times New Roman" w:hAnsi="Times New Roman" w:cs="Times New Roman"/>
          <w:color w:val="000000"/>
          <w:sz w:val="24"/>
          <w:szCs w:val="24"/>
          <w:lang w:val="en-US" w:eastAsia="de-DE"/>
        </w:rPr>
        <w:t>)</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55"/>
      <w:r w:rsidR="00D902F1">
        <w:rPr>
          <w:rStyle w:val="Kommentarzeichen"/>
        </w:rPr>
        <w:commentReference w:id="55"/>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C30177"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C30177"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6072205E"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commentRangeStart w:id="56"/>
      <w:r w:rsidRPr="00CF700B">
        <w:rPr>
          <w:rFonts w:ascii="Times New Roman" w:eastAsia="Times New Roman" w:hAnsi="Times New Roman" w:cs="Times New Roman"/>
          <w:color w:val="000000"/>
          <w:sz w:val="24"/>
          <w:szCs w:val="24"/>
          <w:lang w:val="en-US" w:eastAsia="de-DE"/>
        </w:rPr>
        <w:t xml:space="preserve">Regarding **Hypothesis 2a**, </w:t>
      </w:r>
      <w:commentRangeEnd w:id="56"/>
      <w:r w:rsidR="00D902F1">
        <w:rPr>
          <w:rStyle w:val="Kommentarzeichen"/>
        </w:rPr>
        <w:commentReference w:id="56"/>
      </w:r>
      <w:r w:rsidRPr="00CF700B">
        <w:rPr>
          <w:rFonts w:ascii="Times New Roman" w:eastAsia="Times New Roman" w:hAnsi="Times New Roman" w:cs="Times New Roman"/>
          <w:color w:val="000000"/>
          <w:sz w:val="24"/>
          <w:szCs w:val="24"/>
          <w:lang w:val="en-US" w:eastAsia="de-DE"/>
        </w:rPr>
        <w:t xml:space="preserve">the prediction of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color w:val="000000"/>
          <w:sz w:val="24"/>
          <w:szCs w:val="24"/>
          <w:lang w:val="en-US" w:eastAsia="de-DE"/>
        </w:rPr>
        <w:t>mean</w:t>
      </w:r>
      <w:proofErr w:type="gramEnd"/>
      <w:r w:rsidRPr="00CF700B">
        <w:rPr>
          <w:rFonts w:ascii="Times New Roman" w:eastAsia="Times New Roman" w:hAnsi="Times New Roman" w:cs="Times New Roman"/>
          <w:color w:val="000000"/>
          <w:sz w:val="24"/>
          <w:szCs w:val="24"/>
          <w:lang w:val="en-US" w:eastAsia="de-DE"/>
        </w:rPr>
        <w:t xml:space="preserve"> HR for the (2) teaching, the (3) post-teaching, the (4) interview</w:t>
      </w:r>
      <w:ins w:id="57" w:author="Lotz, Christin" w:date="2023-08-08T16:38:00Z">
        <w:r w:rsidR="00D902F1">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xml:space="preserve">). When controlling for shared variance with the confidence factor (**Hypothesis 2b**) and considering the three predictors in concert and controlling for their common variance (**Hypothesis 2c**), the </w:t>
      </w:r>
      <w:commentRangeStart w:id="58"/>
      <w:r w:rsidRPr="00CF700B">
        <w:rPr>
          <w:rFonts w:ascii="Times New Roman" w:eastAsia="Times New Roman" w:hAnsi="Times New Roman" w:cs="Times New Roman"/>
          <w:color w:val="000000"/>
          <w:sz w:val="24"/>
          <w:szCs w:val="24"/>
          <w:lang w:val="en-US" w:eastAsia="de-DE"/>
        </w:rPr>
        <w:t>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commentRangeEnd w:id="58"/>
      <w:r w:rsidR="00D902F1">
        <w:rPr>
          <w:rStyle w:val="Kommentarzeichen"/>
        </w:rPr>
        <w:commentReference w:id="58"/>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21B23BE4" w14:textId="77777777" w:rsidR="008C7966" w:rsidRDefault="008C7966">
      <w:pPr>
        <w:pStyle w:val="Kommentartext"/>
      </w:pPr>
      <w:r>
        <w:rPr>
          <w:rStyle w:val="Kommentarzeichen"/>
        </w:rPr>
        <w:annotationRef/>
      </w:r>
      <w:r>
        <w:t xml:space="preserve">Christins Kommentar: </w:t>
      </w:r>
    </w:p>
    <w:p w14:paraId="4DB05BFD" w14:textId="77777777" w:rsidR="008C7966" w:rsidRDefault="008C7966">
      <w:pPr>
        <w:pStyle w:val="Kommentartext"/>
      </w:pPr>
    </w:p>
    <w:p w14:paraId="01C5E1AA" w14:textId="77777777" w:rsidR="008C7966" w:rsidRPr="00CF700B" w:rsidRDefault="008C7966"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Müssen wir später schauen, wie der Absatz dann noch rein passt.</w:t>
      </w:r>
    </w:p>
    <w:p w14:paraId="1F6EE7B0" w14:textId="77777777" w:rsidR="008C7966" w:rsidRDefault="008C7966">
      <w:pPr>
        <w:pStyle w:val="Kommentartext"/>
      </w:pPr>
    </w:p>
  </w:comment>
  <w:comment w:id="1" w:author="Mandy Klatt" w:date="2023-09-21T16:03:00Z" w:initials="KM">
    <w:p w14:paraId="5132C9F9" w14:textId="77777777" w:rsidR="00BB0CD1" w:rsidRDefault="00BB0CD1" w:rsidP="00CD0D9D">
      <w:pPr>
        <w:pStyle w:val="Kommentartext"/>
      </w:pPr>
      <w:r>
        <w:rPr>
          <w:rStyle w:val="Kommentarzeichen"/>
        </w:rPr>
        <w:annotationRef/>
      </w:r>
      <w:r>
        <w:t>Zeitstrahl einfügen</w:t>
      </w:r>
    </w:p>
  </w:comment>
  <w:comment w:id="2" w:author="Mandy Klatt" w:date="2023-09-21T17:09:00Z" w:initials="KM">
    <w:p w14:paraId="5EBD422C" w14:textId="77777777" w:rsidR="006F28B7" w:rsidRDefault="006F28B7" w:rsidP="00715DDC">
      <w:pPr>
        <w:pStyle w:val="Kommentartext"/>
      </w:pPr>
      <w:r>
        <w:rPr>
          <w:rStyle w:val="Kommentarzeichen"/>
        </w:rPr>
        <w:annotationRef/>
      </w:r>
      <w:r>
        <w:t>Die Info über die Bewegung eher in den Analyseteil übernehmen, wo ich im Detail die 5 Phasen beschreibe? Ich finde, an der Stelle kann man mit der Info noch nicht so viel anfangen bzw. man checkt nicht, warum die hier gedroppt wird.</w:t>
      </w:r>
    </w:p>
  </w:comment>
  <w:comment w:id="3" w:author="Mandy Klatt" w:date="2023-09-21T17:05:00Z" w:initials="KM">
    <w:p w14:paraId="39EF770F" w14:textId="191CA707" w:rsidR="006F28B7" w:rsidRDefault="006F28B7" w:rsidP="00127016">
      <w:pPr>
        <w:pStyle w:val="Kommentartext"/>
      </w:pPr>
      <w:r>
        <w:rPr>
          <w:rStyle w:val="Kommentarzeichen"/>
        </w:rPr>
        <w:annotationRef/>
      </w:r>
      <w:r>
        <w:t>Hmm, ich habe gerade selber beim Überarbeiten gemerkt, dass es etwas widersprüchlich ist: Eigentlich reden wir immer von einer 15min-Micro-Teaching-Unit (MTU), aber das war die Vorgabe an die Lehrpersonen. Gedauert hat die Lektion dann im Schnitt 20min, da auf Störungen etc. reagiert wurde (und Lehrpersonen generell sich nicht an Zeitpläne halten). Macht es mehr Sinn das Wording der MTU an 20min anzupassen oder zu erklären, dass 15min die Vorgabe war blabla?</w:t>
      </w:r>
    </w:p>
  </w:comment>
  <w:comment w:id="4" w:author="Mandy Klatt" w:date="2023-09-21T17:35:00Z" w:initials="KM">
    <w:p w14:paraId="45C602B0" w14:textId="77777777" w:rsidR="00713A98" w:rsidRDefault="00231240" w:rsidP="00635D39">
      <w:pPr>
        <w:pStyle w:val="Kommentartext"/>
      </w:pPr>
      <w:r>
        <w:rPr>
          <w:rStyle w:val="Kommentarzeichen"/>
        </w:rPr>
        <w:annotationRef/>
      </w:r>
      <w:r w:rsidR="00713A98">
        <w:t>Sollten wir jetzt eigentlich immer von "event" oder "disruption" reden? Eher ersteres, oder?</w:t>
      </w:r>
    </w:p>
  </w:comment>
  <w:comment w:id="5" w:author="Mandy Klatt" w:date="2023-09-21T17:48:00Z" w:initials="KM">
    <w:p w14:paraId="505E9758" w14:textId="77777777" w:rsidR="00A266C1" w:rsidRDefault="00A266C1" w:rsidP="00F27BE4">
      <w:pPr>
        <w:pStyle w:val="Kommentartext"/>
      </w:pPr>
      <w:r>
        <w:rPr>
          <w:rStyle w:val="Kommentarzeichen"/>
        </w:rPr>
        <w:annotationRef/>
      </w:r>
      <w:r>
        <w:t>Ist's ok, wenn ich den Begriff hier einführe und dann später weiterverwende?</w:t>
      </w:r>
    </w:p>
  </w:comment>
  <w:comment w:id="6" w:author="Lotz, Christin" w:date="2023-08-08T12:00:00Z" w:initials="LC">
    <w:p w14:paraId="4AE7C1BD" w14:textId="77D4ECFE" w:rsidR="008C7966" w:rsidRDefault="008C7966">
      <w:pPr>
        <w:pStyle w:val="Kommentartext"/>
      </w:pPr>
      <w:r>
        <w:rPr>
          <w:rStyle w:val="Kommentarzeichen"/>
        </w:rPr>
        <w:annotationRef/>
      </w:r>
      <w:r>
        <w:t>Eventuell ist es sonnvoller zuerst procedure und dann variables zu beschreiben. Da man ja insbesondre hier noch gar nicht richtig weiß, was hier los sein soll.</w:t>
      </w:r>
    </w:p>
  </w:comment>
  <w:comment w:id="7" w:author="Mandy Klatt" w:date="2023-09-21T17:50:00Z" w:initials="KM">
    <w:p w14:paraId="2CE8F195" w14:textId="77777777" w:rsidR="00BF631B" w:rsidRDefault="00BF631B" w:rsidP="007E3F61">
      <w:pPr>
        <w:pStyle w:val="Kommentartext"/>
      </w:pPr>
      <w:r>
        <w:rPr>
          <w:rStyle w:val="Kommentarzeichen"/>
        </w:rPr>
        <w:annotationRef/>
      </w:r>
      <w:r>
        <w:t>Wording einfügen</w:t>
      </w:r>
    </w:p>
  </w:comment>
  <w:comment w:id="8" w:author="Lotz, Christin" w:date="2023-08-08T12:53:00Z" w:initials="LC">
    <w:p w14:paraId="0F159486" w14:textId="7A5F603E" w:rsidR="008C7966" w:rsidRDefault="008C7966">
      <w:pPr>
        <w:pStyle w:val="Kommentartext"/>
      </w:pPr>
      <w:r>
        <w:rPr>
          <w:rStyle w:val="Kommentarzeichen"/>
        </w:rPr>
        <w:annotationRef/>
      </w:r>
      <w:r>
        <w:t>Ah alrighty, jetzt werden die 10-Mins genauer beschrieben. Das ist gut hier. Aber dann wichtig, dass es zu keiner Konfusion kommt mit den Phasen, die du in der Procedure beschreibst. Bisher heißen die gleich, meinen aber eben andere Zeitintervalle.</w:t>
      </w:r>
    </w:p>
  </w:comment>
  <w:comment w:id="9" w:author="Lotz, Christin" w:date="2023-08-08T12:54:00Z" w:initials="LC">
    <w:p w14:paraId="1514CAEF" w14:textId="072B7DE8" w:rsidR="008C7966" w:rsidRDefault="008C7966">
      <w:pPr>
        <w:pStyle w:val="Kommentartext"/>
      </w:pPr>
      <w:r>
        <w:rPr>
          <w:rStyle w:val="Kommentarzeichen"/>
        </w:rPr>
        <w:annotationRef/>
      </w:r>
      <w:r>
        <w:t xml:space="preserve">Der Teil gehört in die </w:t>
      </w:r>
      <w:r>
        <w:t>Prpcedure.</w:t>
      </w:r>
    </w:p>
  </w:comment>
  <w:comment w:id="10" w:author="Lotz, Christin" w:date="2023-08-08T12:55:00Z" w:initials="LC">
    <w:p w14:paraId="2A89F3B7" w14:textId="6C1CBC19" w:rsidR="008C7966" w:rsidRDefault="008C7966">
      <w:pPr>
        <w:pStyle w:val="Kommentartext"/>
      </w:pPr>
      <w:r>
        <w:rPr>
          <w:rStyle w:val="Kommentarzeichen"/>
        </w:rPr>
        <w:annotationRef/>
      </w:r>
      <w:r>
        <w:t>Versteht man überhaupt nicht!</w:t>
      </w:r>
    </w:p>
  </w:comment>
  <w:comment w:id="11" w:author="Lotz, Christin" w:date="2023-08-08T12:56:00Z" w:initials="LC">
    <w:p w14:paraId="0C9966B2" w14:textId="0F0EB060" w:rsidR="008C7966" w:rsidRDefault="008C7966">
      <w:pPr>
        <w:pStyle w:val="Kommentartext"/>
      </w:pPr>
      <w:r>
        <w:rPr>
          <w:rStyle w:val="Kommentarzeichen"/>
        </w:rPr>
        <w:annotationRef/>
      </w:r>
      <w:r>
        <w:t>Zu sperrig beschrieben.</w:t>
      </w:r>
    </w:p>
  </w:comment>
  <w:comment w:id="12" w:author="Lotz, Christin" w:date="2023-08-08T13:01:00Z" w:initials="LC">
    <w:p w14:paraId="6C200438" w14:textId="77777777" w:rsidR="008C7966" w:rsidRDefault="008C7966">
      <w:pPr>
        <w:pStyle w:val="Kommentartext"/>
      </w:pPr>
      <w:r>
        <w:rPr>
          <w:rStyle w:val="Kommentarzeichen"/>
        </w:rPr>
        <w:annotationRef/>
      </w:r>
      <w:r>
        <w:t>Das ist ein neuer Punkt, der kein Argument mehr dafür ist, warum immer 10min ausgewählt wurden.</w:t>
      </w:r>
    </w:p>
    <w:p w14:paraId="1ED412DA" w14:textId="77777777" w:rsidR="008C7966" w:rsidRDefault="008C7966">
      <w:pPr>
        <w:pStyle w:val="Kommentartext"/>
      </w:pPr>
    </w:p>
    <w:p w14:paraId="586CF475" w14:textId="56C1E221" w:rsidR="008C7966" w:rsidRDefault="008C7966">
      <w:pPr>
        <w:pStyle w:val="Kommentartext"/>
      </w:pPr>
      <w:r>
        <w:t>Generell: Gut, dass diese Infos kommen. Aber so wie sie gerade noch präsentiert werden, passt es noch nicht ganz. Ich vermisse noch mehr Begründungen, warum genau diese 5 ausgewählt wurden.</w:t>
      </w:r>
    </w:p>
  </w:comment>
  <w:comment w:id="14" w:author="Lotz, Christin" w:date="2023-08-08T13:06:00Z" w:initials="LC">
    <w:p w14:paraId="670CF988" w14:textId="3DDD5A95" w:rsidR="008C7966" w:rsidRDefault="008C7966">
      <w:pPr>
        <w:pStyle w:val="Kommentartext"/>
      </w:pPr>
      <w:r>
        <w:rPr>
          <w:rStyle w:val="Kommentarzeichen"/>
        </w:rPr>
        <w:annotationRef/>
      </w:r>
      <w:r>
        <w:t xml:space="preserve">Generell: Es ist noch recht uneinheitlich, wann du HR und bpm abkürzt und wann nicht. Außerdem: Warum ist HR in </w:t>
      </w:r>
      <w:r>
        <w:t>capitals und bpm nicht?</w:t>
      </w:r>
    </w:p>
  </w:comment>
  <w:comment w:id="13" w:author="Lotz, Christin" w:date="2023-08-08T13:08:00Z" w:initials="LC">
    <w:p w14:paraId="6FE8DE2B" w14:textId="192CA728" w:rsidR="008C7966" w:rsidRDefault="008C7966">
      <w:pPr>
        <w:pStyle w:val="Kommentartext"/>
      </w:pPr>
      <w:r>
        <w:rPr>
          <w:rStyle w:val="Kommentarzeichen"/>
        </w:rPr>
        <w:annotationRef/>
      </w:r>
      <w:r>
        <w:t>Hier dann noch anpassen auf die veränderte Hypothesenbenennung.</w:t>
      </w:r>
    </w:p>
  </w:comment>
  <w:comment w:id="15" w:author="Lotz, Christin" w:date="2023-08-08T13:12:00Z" w:initials="LC">
    <w:p w14:paraId="77D524C7" w14:textId="1C1E24CB" w:rsidR="008C7966" w:rsidRPr="00E41144" w:rsidRDefault="008C7966">
      <w:pPr>
        <w:pStyle w:val="Kommentartext"/>
      </w:pPr>
      <w:r>
        <w:rPr>
          <w:rStyle w:val="Kommentarzeichen"/>
        </w:rPr>
        <w:annotationRef/>
      </w:r>
      <w:r>
        <w:t xml:space="preserve">Hier macht es sich für den Leser auch immer gut, </w:t>
      </w:r>
      <w:r>
        <w:t xml:space="preserve">nochmla in worten zu sagen, was der Inhalt der Hypothrse war. </w:t>
      </w:r>
      <w:r w:rsidRPr="00E41144">
        <w:rPr>
          <w:lang w:val="en-US"/>
        </w:rPr>
        <w:t xml:space="preserve">Also to identify the HR peak. </w:t>
      </w:r>
      <w:r w:rsidRPr="00E85B0B">
        <w:rPr>
          <w:lang w:val="en-US"/>
        </w:rPr>
        <w:t xml:space="preserve">Oder sowas in der Art. </w:t>
      </w:r>
      <w:r w:rsidRPr="00E41144">
        <w:t>Gilt auch für die a</w:t>
      </w:r>
      <w:r>
        <w:t>nderen Abschnitte.</w:t>
      </w:r>
    </w:p>
  </w:comment>
  <w:comment w:id="16" w:author="Lotz, Christin" w:date="2023-08-08T13:09:00Z" w:initials="LC">
    <w:p w14:paraId="61155EF4" w14:textId="38D2FD69" w:rsidR="008C7966" w:rsidRDefault="008C7966">
      <w:pPr>
        <w:pStyle w:val="Kommentartext"/>
      </w:pPr>
      <w:r>
        <w:rPr>
          <w:rStyle w:val="Kommentarzeichen"/>
        </w:rPr>
        <w:annotationRef/>
      </w:r>
      <w:r>
        <w:t xml:space="preserve">Moment, wo bleibt die </w:t>
      </w:r>
      <w:r>
        <w:t>overall Anova mit gerichteten Kontrasten?</w:t>
      </w:r>
    </w:p>
  </w:comment>
  <w:comment w:id="17" w:author="Lotz, Christin" w:date="2023-08-08T13:14:00Z" w:initials="LC">
    <w:p w14:paraId="76229D1A" w14:textId="396619A2" w:rsidR="008C7966" w:rsidRDefault="008C7966">
      <w:pPr>
        <w:pStyle w:val="Kommentartext"/>
      </w:pPr>
      <w:r>
        <w:rPr>
          <w:rStyle w:val="Kommentarzeichen"/>
        </w:rPr>
        <w:annotationRef/>
      </w:r>
      <w:r>
        <w:t xml:space="preserve">Die kann man nicht out </w:t>
      </w:r>
      <w:r>
        <w:t>carrien, höchstens calculaten.</w:t>
      </w:r>
    </w:p>
  </w:comment>
  <w:comment w:id="18" w:author="Lotz, Christin" w:date="2023-08-08T13:10:00Z" w:initials="LC">
    <w:p w14:paraId="115080B6" w14:textId="71AC3E0B" w:rsidR="008C7966" w:rsidRDefault="008C7966">
      <w:pPr>
        <w:pStyle w:val="Kommentartext"/>
      </w:pPr>
      <w:r>
        <w:rPr>
          <w:rStyle w:val="Kommentarzeichen"/>
        </w:rPr>
        <w:annotationRef/>
      </w:r>
      <w:r>
        <w:t xml:space="preserve">Vielleicht muss man hier erst sagen, dass man die stand </w:t>
      </w:r>
      <w:r>
        <w:t>hr genommen hat und dann pro Phase den Mean berechnet hat und diesen Mean dann als AV für die ANOVA genommen hat. Sonst versteht man das nicht.</w:t>
      </w:r>
    </w:p>
  </w:comment>
  <w:comment w:id="19" w:author="Lotz, Christin" w:date="2023-08-08T13:14:00Z" w:initials="LC">
    <w:p w14:paraId="1CF21CF7" w14:textId="42AF43DF" w:rsidR="008C7966" w:rsidRDefault="008C7966">
      <w:pPr>
        <w:pStyle w:val="Kommentartext"/>
      </w:pPr>
      <w:r>
        <w:rPr>
          <w:rStyle w:val="Kommentarzeichen"/>
        </w:rPr>
        <w:annotationRef/>
      </w:r>
      <w:r>
        <w:t xml:space="preserve">Hier muss nicht noch ein </w:t>
      </w:r>
      <w:r>
        <w:t xml:space="preserve">random oder so vor den slope? </w:t>
      </w:r>
    </w:p>
  </w:comment>
  <w:comment w:id="20" w:author="Lotz, Christin" w:date="2023-08-08T13:16:00Z" w:initials="LC">
    <w:p w14:paraId="01841D42" w14:textId="2A45D60C" w:rsidR="008C7966" w:rsidRDefault="008C7966">
      <w:pPr>
        <w:pStyle w:val="Kommentartext"/>
      </w:pPr>
      <w:r>
        <w:rPr>
          <w:rStyle w:val="Kommentarzeichen"/>
        </w:rPr>
        <w:annotationRef/>
      </w:r>
      <w:r>
        <w:t xml:space="preserve">Na und die wurden dann noch über alle </w:t>
      </w:r>
      <w:r>
        <w:t>Individuals gemittelt, oder?</w:t>
      </w:r>
    </w:p>
  </w:comment>
  <w:comment w:id="21" w:author="Lotz, Christin" w:date="2023-08-08T13:17:00Z" w:initials="LC">
    <w:p w14:paraId="54314F5E" w14:textId="5A247F58" w:rsidR="008C7966" w:rsidRDefault="008C7966">
      <w:pPr>
        <w:pStyle w:val="Kommentartext"/>
      </w:pPr>
      <w:r>
        <w:rPr>
          <w:rStyle w:val="Kommentarzeichen"/>
        </w:rPr>
        <w:annotationRef/>
      </w:r>
      <w:r>
        <w:t xml:space="preserve">Am besten hier erst </w:t>
      </w:r>
      <w:r>
        <w:t>nochmla sagen, was die Hypothese 2 overall will, bevor es an die Unterhypoothesen geht.</w:t>
      </w:r>
    </w:p>
  </w:comment>
  <w:comment w:id="24" w:author="Lotz, Christin" w:date="2023-08-08T13:33:00Z" w:initials="LC">
    <w:p w14:paraId="09192083" w14:textId="61158DE0" w:rsidR="008C7966" w:rsidRDefault="008C7966">
      <w:pPr>
        <w:pStyle w:val="Kommentartext"/>
      </w:pPr>
      <w:r>
        <w:rPr>
          <w:rStyle w:val="Kommentarzeichen"/>
        </w:rPr>
        <w:annotationRef/>
      </w:r>
      <w:r>
        <w:t>Moment, warum ist die nicht Null?????</w:t>
      </w:r>
    </w:p>
  </w:comment>
  <w:comment w:id="25" w:author="Lotz, Christin" w:date="2023-08-08T13:33:00Z" w:initials="LC">
    <w:p w14:paraId="12F0B1A1" w14:textId="62F2EF3C" w:rsidR="008C7966" w:rsidRDefault="008C7966">
      <w:pPr>
        <w:pStyle w:val="Kommentartext"/>
      </w:pPr>
      <w:r>
        <w:rPr>
          <w:rStyle w:val="Kommentarzeichen"/>
        </w:rPr>
        <w:annotationRef/>
      </w:r>
      <w:r>
        <w:t>Und Warum ist das nicht 1??? Per Definition sollten das die Werte sein, die durch z-stand herauskommen.</w:t>
      </w:r>
    </w:p>
  </w:comment>
  <w:comment w:id="23" w:author="Lotz, Christin" w:date="2023-08-08T13:38:00Z" w:initials="LC">
    <w:p w14:paraId="1EFEC606" w14:textId="231C956E" w:rsidR="008C7966" w:rsidRDefault="008C7966">
      <w:pPr>
        <w:pStyle w:val="Kommentartext"/>
      </w:pPr>
      <w:r>
        <w:rPr>
          <w:rStyle w:val="Kommentarzeichen"/>
        </w:rPr>
        <w:annotationRef/>
      </w:r>
      <w:r>
        <w:t>An sich können diese Werte auch noch in die Tabelle rein.</w:t>
      </w:r>
    </w:p>
  </w:comment>
  <w:comment w:id="26" w:author="Lotz, Christin" w:date="2023-08-08T13:42:00Z" w:initials="LC">
    <w:p w14:paraId="3AF37925" w14:textId="4F1DCC3A" w:rsidR="008C7966" w:rsidRDefault="008C7966">
      <w:pPr>
        <w:pStyle w:val="Kommentartext"/>
      </w:pPr>
      <w:r>
        <w:rPr>
          <w:rStyle w:val="Kommentarzeichen"/>
        </w:rPr>
        <w:annotationRef/>
      </w:r>
      <w:r>
        <w:t>Das das berechnet wurde steht noch nicht in Analysis teil.</w:t>
      </w:r>
    </w:p>
  </w:comment>
  <w:comment w:id="27" w:author="Lotz, Christin" w:date="2023-08-08T13:48:00Z" w:initials="LC">
    <w:p w14:paraId="11640549" w14:textId="48E84DEA" w:rsidR="008C7966" w:rsidRDefault="008C7966">
      <w:pPr>
        <w:pStyle w:val="Kommentartext"/>
      </w:pPr>
      <w:r>
        <w:rPr>
          <w:rStyle w:val="Kommentarzeichen"/>
        </w:rPr>
        <w:annotationRef/>
      </w:r>
      <w:r>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28" w:author="Lotz, Christin" w:date="2023-08-08T13:41:00Z" w:initials="LC">
    <w:p w14:paraId="7C66D117" w14:textId="0209544B" w:rsidR="008C7966" w:rsidRDefault="008C7966">
      <w:pPr>
        <w:pStyle w:val="Kommentartext"/>
      </w:pPr>
      <w:r>
        <w:rPr>
          <w:rStyle w:val="Kommentarzeichen"/>
        </w:rPr>
        <w:annotationRef/>
      </w:r>
      <w:r>
        <w:t>Warum nicht gleichzeitig mit den Werten der Tabelle und dem Graph argumentieren. Stellen ja das gleiche dar.</w:t>
      </w:r>
    </w:p>
  </w:comment>
  <w:comment w:id="29" w:author="Lotz, Christin" w:date="2023-08-08T13:44:00Z" w:initials="LC">
    <w:p w14:paraId="5B006132" w14:textId="10489461" w:rsidR="008C7966" w:rsidRDefault="008C7966">
      <w:pPr>
        <w:pStyle w:val="Kommentartext"/>
      </w:pPr>
      <w:r>
        <w:rPr>
          <w:rStyle w:val="Kommentarzeichen"/>
        </w:rPr>
        <w:annotationRef/>
      </w:r>
      <w:r>
        <w:t xml:space="preserve">Auch hier den Leser an die Hand nehmen und nochmal </w:t>
      </w:r>
      <w:r>
        <w:t>agen, was dese Hypothese inhaltlich herausfinden wollte.</w:t>
      </w:r>
    </w:p>
  </w:comment>
  <w:comment w:id="30" w:author="Lotz, Christin" w:date="2023-08-08T13:47:00Z" w:initials="LC">
    <w:p w14:paraId="4B7108A8" w14:textId="074F89BE" w:rsidR="008C7966" w:rsidRDefault="008C7966">
      <w:pPr>
        <w:pStyle w:val="Kommentartext"/>
      </w:pPr>
      <w:r>
        <w:rPr>
          <w:rStyle w:val="Kommentarzeichen"/>
        </w:rPr>
        <w:annotationRef/>
      </w:r>
      <w:r>
        <w:t xml:space="preserve">Ok, ich bin </w:t>
      </w:r>
      <w:r>
        <w:t>immernoch verwirrt, warum hier nicht die ANOVA mit gerichteten Kontrasten kommt. Hatten wir das nicht festgehalten oder kam das erst auf nachdem wir unser letztes Treffen hatten?</w:t>
      </w:r>
    </w:p>
  </w:comment>
  <w:comment w:id="31" w:author="Lotz, Christin" w:date="2023-08-08T13:50:00Z" w:initials="LC">
    <w:p w14:paraId="1301E2A7" w14:textId="650CEBA1" w:rsidR="008C7966" w:rsidRDefault="008C7966">
      <w:pPr>
        <w:pStyle w:val="Kommentartext"/>
      </w:pPr>
      <w:r>
        <w:rPr>
          <w:rStyle w:val="Kommentarzeichen"/>
        </w:rPr>
        <w:annotationRef/>
      </w:r>
      <w:r>
        <w:t xml:space="preserve">Auch hier steht wieder Text und Figure nebeneinander. Versuch mal, die beiden Sachen besser ineinander zu integrieren. </w:t>
      </w:r>
    </w:p>
  </w:comment>
  <w:comment w:id="32" w:author="Lotz, Christin" w:date="2023-08-08T13:51:00Z" w:initials="LC">
    <w:p w14:paraId="54072001" w14:textId="5C3B3247" w:rsidR="008C7966" w:rsidRDefault="008C7966">
      <w:pPr>
        <w:pStyle w:val="Kommentartext"/>
      </w:pPr>
      <w:r>
        <w:rPr>
          <w:rStyle w:val="Kommentarzeichen"/>
        </w:rPr>
        <w:annotationRef/>
      </w:r>
      <w:r>
        <w:t xml:space="preserve">Das sind </w:t>
      </w:r>
      <w:r>
        <w:t>die selben Infos wir in Analysis Teil. Die braucht es hier nicht nochmal. Stattdessen nochmal kurz inhaltlich sagen, zu was hier gleich die Zahlen kommen.</w:t>
      </w:r>
    </w:p>
  </w:comment>
  <w:comment w:id="34" w:author="Lotz, Christin" w:date="2023-08-08T13:53:00Z" w:initials="LC">
    <w:p w14:paraId="109B2ED6" w14:textId="3BC31C26" w:rsidR="008C7966" w:rsidRDefault="008C7966">
      <w:pPr>
        <w:pStyle w:val="Kommentartext"/>
      </w:pPr>
      <w:r>
        <w:rPr>
          <w:rStyle w:val="Kommentarzeichen"/>
        </w:rPr>
        <w:annotationRef/>
      </w:r>
      <w:r>
        <w:t>Sowas eher in die Table Caption als in den Text.</w:t>
      </w:r>
    </w:p>
  </w:comment>
  <w:comment w:id="36" w:author="Lotz, Christin" w:date="2023-08-08T13:54:00Z" w:initials="LC">
    <w:p w14:paraId="6E1D345F" w14:textId="77777777" w:rsidR="008C7966" w:rsidRDefault="008C7966">
      <w:pPr>
        <w:pStyle w:val="Kommentartext"/>
      </w:pPr>
      <w:r>
        <w:rPr>
          <w:rStyle w:val="Kommentarzeichen"/>
        </w:rPr>
        <w:annotationRef/>
      </w:r>
      <w:r>
        <w:t xml:space="preserve">Puhh, mit der Darstellung bin ich immer noch nicht zufrieden. Ich finde es noch total unklar für den Leser, was hier los ist. Also es fehlen Infos dazu, warum das gemacht wurde. Und warum das nicht immer gemacht wurde. </w:t>
      </w:r>
    </w:p>
    <w:p w14:paraId="471BAC1B" w14:textId="775C2D1D" w:rsidR="008C7966" w:rsidRDefault="008C7966">
      <w:pPr>
        <w:pStyle w:val="Kommentartext"/>
      </w:pPr>
      <w:r>
        <w:t xml:space="preserve">Und dazu noch eine weitere Jörn-Modus Frage: Wenn alle Intervalle 10 Minuten hatten, warum schwankt dann die Anzahl der Messungen um 1000? Also warum gibt es in der End Phase über 1000 Messungen weniger als in der teaching phase, wenn die Phasen doch gleichlang waren. </w:t>
      </w:r>
    </w:p>
  </w:comment>
  <w:comment w:id="38" w:author="Lotz, Christin" w:date="2023-08-08T14:03:00Z" w:initials="LC">
    <w:p w14:paraId="29996B02" w14:textId="5F57C131" w:rsidR="008C7966" w:rsidRDefault="008C7966">
      <w:pPr>
        <w:pStyle w:val="Kommentartext"/>
      </w:pPr>
      <w:r>
        <w:rPr>
          <w:rStyle w:val="Kommentarzeichen"/>
        </w:rPr>
        <w:annotationRef/>
      </w:r>
      <w:r>
        <w:t>Jo ok, aber was heißt das jetzt?</w:t>
      </w:r>
    </w:p>
  </w:comment>
  <w:comment w:id="39" w:author="Lotz, Christin" w:date="2023-08-08T14:03:00Z" w:initials="LC">
    <w:p w14:paraId="449B4B91" w14:textId="42B53FAB" w:rsidR="008C7966" w:rsidRDefault="008C7966">
      <w:pPr>
        <w:pStyle w:val="Kommentartext"/>
      </w:pPr>
      <w:r>
        <w:rPr>
          <w:rStyle w:val="Kommentarzeichen"/>
        </w:rPr>
        <w:annotationRef/>
      </w:r>
      <w:r>
        <w:t>Daher in/</w:t>
      </w:r>
      <w:r>
        <w:t>decreasen auch nur diese Phasen. Bitte so anpassen, dass nicht überall behauptet wird, dass es eine Veränderung gibt, wenn diese in den letzten beiden Phasen de facto nicht sig. Ist.</w:t>
      </w:r>
    </w:p>
  </w:comment>
  <w:comment w:id="40" w:author="Lotz, Christin" w:date="2023-08-08T14:05:00Z" w:initials="LC">
    <w:p w14:paraId="3E586A5F" w14:textId="1F7AC9BF" w:rsidR="008C7966" w:rsidRDefault="008C7966">
      <w:pPr>
        <w:pStyle w:val="Kommentartext"/>
      </w:pPr>
      <w:r>
        <w:rPr>
          <w:rStyle w:val="Kommentarzeichen"/>
        </w:rPr>
        <w:annotationRef/>
      </w:r>
      <w:r>
        <w:t xml:space="preserve">Bitte auch hier wieder die Aussagen der Zahlen der Tabelle und der Figure miteinander in Verbindung setzen und integrieren und nicht so </w:t>
      </w:r>
      <w:r>
        <w:t xml:space="preserve">nebeneinander stellen, als würden sie etwas unterschiedliches aussagen, wenn sie ja exakt </w:t>
      </w:r>
      <w:r>
        <w:t>das selbe aussagen.</w:t>
      </w:r>
    </w:p>
  </w:comment>
  <w:comment w:id="41" w:author="Lotz, Christin" w:date="2023-08-08T14:06:00Z" w:initials="LC">
    <w:p w14:paraId="19C1EDEF" w14:textId="77777777" w:rsidR="008C7966" w:rsidRDefault="008C7966">
      <w:pPr>
        <w:pStyle w:val="Kommentartext"/>
      </w:pPr>
      <w:r>
        <w:rPr>
          <w:rStyle w:val="Kommentarzeichen"/>
        </w:rPr>
        <w:annotationRef/>
      </w:r>
      <w:r>
        <w:t xml:space="preserve">Idee: Am Elegantesten wäre es, wenn die </w:t>
      </w:r>
      <w:r>
        <w:t>Means und die Slopes in eine Abbildung könnten.</w:t>
      </w:r>
    </w:p>
    <w:p w14:paraId="674767BF" w14:textId="77777777" w:rsidR="008C7966" w:rsidRDefault="008C7966">
      <w:pPr>
        <w:pStyle w:val="Kommentartext"/>
      </w:pPr>
    </w:p>
    <w:p w14:paraId="449A6533" w14:textId="3CC1177C" w:rsidR="008C7966" w:rsidRDefault="008C7966">
      <w:pPr>
        <w:pStyle w:val="Kommentartext"/>
      </w:pPr>
      <w:r>
        <w:t>Aber dabei ist es super wichtig, dass ganz klar ist, dass die Means der Phasen sind und nicht die mean intercepts. Generell ist mir diese super wichtige Unterscheidung noch zu unterelaboriert dargestellt.</w:t>
      </w:r>
    </w:p>
  </w:comment>
  <w:comment w:id="42" w:author="Klatt, Mandy [2]" w:date="2023-07-29T10:23:00Z" w:initials="KM">
    <w:p w14:paraId="68D7D74F" w14:textId="28A37511" w:rsidR="008C7966" w:rsidRDefault="008C7966">
      <w:pPr>
        <w:pStyle w:val="Kommentartext"/>
      </w:pPr>
      <w:r>
        <w:rPr>
          <w:rStyle w:val="Kommentarzeichen"/>
        </w:rPr>
        <w:annotationRef/>
      </w:r>
      <w:r w:rsidRPr="009442A8">
        <w:t xml:space="preserve">Beim 2. </w:t>
      </w:r>
      <w:r>
        <w:t xml:space="preserve">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w:t>
      </w:r>
      <w:r>
        <w:t>teaching experience mit Disrup und Confi korreliert, Disrup und Confi miteinander und nur 1x in der (3) Post-Teaching Phase die Herzrate mit Disrup.</w:t>
      </w:r>
    </w:p>
    <w:p w14:paraId="3218B70C" w14:textId="77777777" w:rsidR="008C7966" w:rsidRDefault="008C7966">
      <w:pPr>
        <w:pStyle w:val="Kommentartext"/>
      </w:pPr>
    </w:p>
    <w:p w14:paraId="05EE9A71" w14:textId="77777777" w:rsidR="008C7966" w:rsidRDefault="008C7966">
      <w:pPr>
        <w:pStyle w:val="Kommentartext"/>
      </w:pPr>
      <w:r>
        <w:t xml:space="preserve">Genau das Gleiche gilt für die Regressionen. Alles in eine große Tabelle? </w:t>
      </w:r>
    </w:p>
    <w:p w14:paraId="13D9AF9C" w14:textId="77777777" w:rsidR="008C7966" w:rsidRDefault="008C7966">
      <w:pPr>
        <w:pStyle w:val="Kommentartext"/>
      </w:pPr>
    </w:p>
    <w:p w14:paraId="29D96184" w14:textId="2DA7A7B6" w:rsidR="008C7966" w:rsidRDefault="008C7966">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43" w:author="Lotz, Christin" w:date="2023-08-08T16:22:00Z" w:initials="LC">
    <w:p w14:paraId="47355091" w14:textId="316969A5" w:rsidR="008C7966" w:rsidRDefault="008C7966">
      <w:pPr>
        <w:pStyle w:val="Kommentartext"/>
      </w:pPr>
      <w:r>
        <w:rPr>
          <w:rStyle w:val="Kommentarzeichen"/>
        </w:rPr>
        <w:annotationRef/>
      </w:r>
      <w:r>
        <w:t>Unbedingt in 1 Tabelle!!!! Je 1 für Korrelationen und 1 Tabelle für Regressionen.</w:t>
      </w:r>
    </w:p>
  </w:comment>
  <w:comment w:id="44" w:author="Klatt, Mandy [2]" w:date="2023-07-29T10:25:00Z" w:initials="KM">
    <w:p w14:paraId="752C6A6D" w14:textId="10A75A1A" w:rsidR="008C7966" w:rsidRDefault="008C7966">
      <w:pPr>
        <w:pStyle w:val="Kommentartext"/>
      </w:pPr>
      <w:r>
        <w:rPr>
          <w:rStyle w:val="Kommentarzeichen"/>
        </w:rPr>
        <w:annotationRef/>
      </w:r>
      <w:r>
        <w:t xml:space="preserve">Habe „Gender“ noch mit aufgenommen, einfach damit wir’s uns mit angeschaut haben. Das korreliert aber nie mit irgendwas. Wieder rausschmeißen oder das bemerken im Text, dass Gender </w:t>
      </w:r>
      <w:r>
        <w:t>irrelefant ist?</w:t>
      </w:r>
    </w:p>
  </w:comment>
  <w:comment w:id="45" w:author="Lotz, Christin" w:date="2023-08-08T16:23:00Z" w:initials="LC">
    <w:p w14:paraId="34069EB5" w14:textId="7BF97DC8" w:rsidR="008C7966" w:rsidRDefault="008C7966">
      <w:pPr>
        <w:pStyle w:val="Kommentartext"/>
      </w:pPr>
      <w:r>
        <w:rPr>
          <w:rStyle w:val="Kommentarzeichen"/>
        </w:rPr>
        <w:annotationRef/>
      </w:r>
      <w:r>
        <w:t xml:space="preserve">Raus damit! Wenn das irgendwann ein Gutachter will, können wir das Nachliefern. Aber so wie das Paper jetzt ist, erwähnen wir ja nirgends das Wort Gender, deswegen käme das ziemlich aus den off. Und das wäre kein guter Stil. </w:t>
      </w:r>
    </w:p>
  </w:comment>
  <w:comment w:id="46" w:author="Lotz, Christin" w:date="2023-08-08T16:25:00Z" w:initials="LC">
    <w:p w14:paraId="2D5B519A" w14:textId="6799A672" w:rsidR="008C7966" w:rsidRDefault="008C7966">
      <w:pPr>
        <w:pStyle w:val="Kommentartext"/>
      </w:pPr>
      <w:r>
        <w:rPr>
          <w:rStyle w:val="Kommentarzeichen"/>
        </w:rPr>
        <w:annotationRef/>
      </w:r>
      <w:r>
        <w:t xml:space="preserve">Generell zur Korrelationssache: Die Tabelle und alle Werte darin im max. 2-3 Sätzen zusammenfassen. Mit den Korrelationen wollen wir ja nix anfangen, die sollen ja nur zeigen, wie die bivariaten Zusammenhänge zwischen allen Variablen sind, damit dann in der Regression eventuelle </w:t>
      </w:r>
      <w:r>
        <w:t>supressoreffekte identifizieren und ggf. einordnen kann.</w:t>
      </w:r>
    </w:p>
  </w:comment>
  <w:comment w:id="47" w:author="Klatt, Mandy [2]" w:date="2023-07-29T10:36:00Z" w:initials="KM">
    <w:p w14:paraId="55A546D8" w14:textId="29EC5E55" w:rsidR="008C7966" w:rsidRDefault="008C7966">
      <w:pPr>
        <w:pStyle w:val="Kommentartext"/>
      </w:pPr>
      <w:r>
        <w:rPr>
          <w:rStyle w:val="Kommentarzeichen"/>
        </w:rPr>
        <w:annotationRef/>
      </w:r>
      <w:r>
        <w:t xml:space="preserve">Hier gleicher Kommentar wie oben. Regressionsmodelle in eine große Tabelle packen? </w:t>
      </w:r>
    </w:p>
  </w:comment>
  <w:comment w:id="48" w:author="Lotz, Christin" w:date="2023-08-08T16:27:00Z" w:initials="LC">
    <w:p w14:paraId="0C9350D0" w14:textId="14897DA1" w:rsidR="008C7966" w:rsidRDefault="008C7966">
      <w:pPr>
        <w:pStyle w:val="Kommentartext"/>
      </w:pPr>
      <w:r>
        <w:rPr>
          <w:rStyle w:val="Kommentarzeichen"/>
        </w:rPr>
        <w:annotationRef/>
      </w:r>
      <w:r>
        <w:t xml:space="preserve">Ja </w:t>
      </w:r>
      <w:r>
        <w:t xml:space="preserve">ja ja 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49" w:author="Lotz, Christin" w:date="2023-08-08T16:27:00Z" w:initials="LC">
    <w:p w14:paraId="0B859726" w14:textId="7156EC41" w:rsidR="008C7966" w:rsidRDefault="008C7966">
      <w:pPr>
        <w:pStyle w:val="Kommentartext"/>
      </w:pPr>
      <w:r>
        <w:rPr>
          <w:rStyle w:val="Kommentarzeichen"/>
        </w:rPr>
        <w:annotationRef/>
      </w:r>
      <w:r>
        <w:t>Hier fehlt dann noch die lin. Regression Teaching ex auf HR für Phase 1.</w:t>
      </w:r>
    </w:p>
  </w:comment>
  <w:comment w:id="50" w:author="Lotz, Christin" w:date="2023-08-08T16:35:00Z" w:initials="LC">
    <w:p w14:paraId="03594F8B" w14:textId="689946C4" w:rsidR="008C7966" w:rsidRDefault="008C7966">
      <w:pPr>
        <w:pStyle w:val="Kommentartext"/>
      </w:pPr>
      <w:r>
        <w:rPr>
          <w:rStyle w:val="Kommentarzeichen"/>
        </w:rPr>
        <w:annotationRef/>
      </w:r>
      <w:r>
        <w:t xml:space="preserve">Welche Koeffizienten sind hier dargestellt? Bitte </w:t>
      </w:r>
      <w:r>
        <w:t xml:space="preserve">adden. Und können diese &gt; 1 werden? Wenn nein, dann </w:t>
      </w:r>
      <w:r>
        <w:t>alle führenden Nullen weg.</w:t>
      </w:r>
    </w:p>
  </w:comment>
  <w:comment w:id="51" w:author="Lotz, Christin" w:date="2023-08-08T16:31:00Z" w:initials="LC">
    <w:p w14:paraId="02AA0EE0" w14:textId="0BA814E4" w:rsidR="008C7966" w:rsidRDefault="008C7966">
      <w:pPr>
        <w:pStyle w:val="Kommentartext"/>
      </w:pPr>
      <w:r>
        <w:rPr>
          <w:rStyle w:val="Kommentarzeichen"/>
        </w:rPr>
        <w:annotationRef/>
      </w:r>
      <w:r>
        <w:t xml:space="preserve">Und ich finde die Beschreibung der Tabelle nach wie vor zu ungenau. Niemand, der das Paper nicht gelesen hat, wüsste was hier los ist. Eventuell noch nicht mal jemand, der gelesen hat. </w:t>
      </w:r>
    </w:p>
  </w:comment>
  <w:comment w:id="52" w:author="Lotz, Christin" w:date="2023-08-08T16:30:00Z" w:initials="LC">
    <w:p w14:paraId="2EFA95FE" w14:textId="65E44EA5" w:rsidR="008C7966" w:rsidRDefault="008C7966">
      <w:pPr>
        <w:pStyle w:val="Kommentartext"/>
      </w:pPr>
      <w:r>
        <w:rPr>
          <w:rStyle w:val="Kommentarzeichen"/>
        </w:rPr>
        <w:annotationRef/>
      </w:r>
      <w:r>
        <w:t xml:space="preserve">Da wir hier p &lt; .05 definieren, bitte auch in der Tabelle nur &lt; .05 benutzen. </w:t>
      </w:r>
    </w:p>
  </w:comment>
  <w:comment w:id="53" w:author="Lotz, Christin" w:date="2023-08-08T16:29:00Z" w:initials="LC">
    <w:p w14:paraId="2EB26D27" w14:textId="744C5234" w:rsidR="008C7966" w:rsidRDefault="008C7966">
      <w:pPr>
        <w:pStyle w:val="Kommentartext"/>
      </w:pPr>
      <w:r>
        <w:rPr>
          <w:rStyle w:val="Kommentarzeichen"/>
        </w:rPr>
        <w:annotationRef/>
      </w:r>
      <w:r>
        <w:t>Sinnlos. Bitte für eine der beiden Varianten entscheiden.</w:t>
      </w:r>
    </w:p>
  </w:comment>
  <w:comment w:id="54" w:author="Lotz, Christin" w:date="2023-08-08T16:32:00Z" w:initials="LC">
    <w:p w14:paraId="07A979E8" w14:textId="77777777" w:rsidR="008C7966" w:rsidRDefault="008C7966">
      <w:pPr>
        <w:pStyle w:val="Kommentartext"/>
      </w:pPr>
      <w:r>
        <w:rPr>
          <w:rStyle w:val="Kommentarzeichen"/>
        </w:rPr>
        <w:annotationRef/>
      </w:r>
      <w:r>
        <w:t xml:space="preserve">Das ist irreführend geschrieben. Das ist im Modell mit allen 3 Prädiktoren und nur der </w:t>
      </w:r>
      <w:r>
        <w:t>disrution factor ist ein sig Prädiktor. So wie es da steht würde ich verstehen, dass es ein mOdell mit 2 Prädiktoren ist und dass die teaching experience sig ist unter controlle von disruption.</w:t>
      </w:r>
    </w:p>
    <w:p w14:paraId="6FEA467C" w14:textId="77777777" w:rsidR="008C7966" w:rsidRDefault="008C7966">
      <w:pPr>
        <w:pStyle w:val="Kommentartext"/>
      </w:pPr>
    </w:p>
    <w:p w14:paraId="129F03B9" w14:textId="780C1A49" w:rsidR="008C7966" w:rsidRDefault="008C7966">
      <w:pPr>
        <w:pStyle w:val="Kommentartext"/>
      </w:pPr>
      <w:r>
        <w:t>Generell: Ich glaube, das wording disruption factor wurde bis dahin noch nicht eingeführt.</w:t>
      </w:r>
    </w:p>
  </w:comment>
  <w:comment w:id="55" w:author="Lotz, Christin" w:date="2023-08-08T16:37:00Z" w:initials="LC">
    <w:p w14:paraId="5B3CCEC1" w14:textId="7802E48F" w:rsidR="008C7966" w:rsidRDefault="008C7966">
      <w:pPr>
        <w:pStyle w:val="Kommentartext"/>
      </w:pPr>
      <w:r>
        <w:rPr>
          <w:rStyle w:val="Kommentarzeichen"/>
        </w:rPr>
        <w:annotationRef/>
      </w:r>
      <w:r>
        <w:t xml:space="preserve">Ok ja, hier stimmt die Formulierung. </w:t>
      </w:r>
    </w:p>
  </w:comment>
  <w:comment w:id="56" w:author="Lotz, Christin" w:date="2023-08-08T16:40:00Z" w:initials="LC">
    <w:p w14:paraId="27FDD5F4" w14:textId="60EEAE51" w:rsidR="008C7966" w:rsidRDefault="008C7966">
      <w:pPr>
        <w:pStyle w:val="Kommentartext"/>
      </w:pPr>
      <w:r>
        <w:rPr>
          <w:rStyle w:val="Kommentarzeichen"/>
        </w:rPr>
        <w:annotationRef/>
      </w:r>
      <w:r>
        <w:t>Ok, hier bin ich jetzt verwirrt. Warum gibt es für dieselben Aussagen einen langen und einen kurzen Absatz? Der kurze Absatz ist vielleicht etwas zu knackig, aber ist vom Stil her schon wesentlich besser, als die lange Version.</w:t>
      </w:r>
    </w:p>
  </w:comment>
  <w:comment w:id="58" w:author="Lotz, Christin" w:date="2023-08-08T16:39:00Z" w:initials="LC">
    <w:p w14:paraId="0CB815F3" w14:textId="21B7ECA2" w:rsidR="008C7966" w:rsidRDefault="008C7966">
      <w:pPr>
        <w:pStyle w:val="Kommentartext"/>
      </w:pPr>
      <w:r>
        <w:rPr>
          <w:rStyle w:val="Kommentarzeichen"/>
        </w:rPr>
        <w:annotationRef/>
      </w:r>
      <w:r>
        <w:t>Ähhh doch, in der 3.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EE7B0" w15:done="0"/>
  <w15:commentEx w15:paraId="5132C9F9" w15:done="0"/>
  <w15:commentEx w15:paraId="5EBD422C" w15:done="0"/>
  <w15:commentEx w15:paraId="39EF770F" w15:done="0"/>
  <w15:commentEx w15:paraId="45C602B0" w15:done="0"/>
  <w15:commentEx w15:paraId="505E9758" w15:done="0"/>
  <w15:commentEx w15:paraId="4AE7C1BD" w15:done="0"/>
  <w15:commentEx w15:paraId="2CE8F195" w15:done="0"/>
  <w15:commentEx w15:paraId="0F159486" w15:done="0"/>
  <w15:commentEx w15:paraId="1514CAEF" w15:done="0"/>
  <w15:commentEx w15:paraId="2A89F3B7" w15:done="0"/>
  <w15:commentEx w15:paraId="0C9966B2" w15:done="0"/>
  <w15:commentEx w15:paraId="586CF475" w15:done="0"/>
  <w15:commentEx w15:paraId="670CF988" w15:done="0"/>
  <w15:commentEx w15:paraId="6FE8DE2B" w15:done="0"/>
  <w15:commentEx w15:paraId="77D524C7" w15:done="0"/>
  <w15:commentEx w15:paraId="61155EF4" w15:done="0"/>
  <w15:commentEx w15:paraId="76229D1A" w15:done="0"/>
  <w15:commentEx w15:paraId="115080B6" w15:done="0"/>
  <w15:commentEx w15:paraId="1CF21CF7" w15:done="0"/>
  <w15:commentEx w15:paraId="01841D42" w15:done="0"/>
  <w15:commentEx w15:paraId="54314F5E" w15:done="0"/>
  <w15:commentEx w15:paraId="09192083" w15:done="0"/>
  <w15:commentEx w15:paraId="12F0B1A1" w15:done="0"/>
  <w15:commentEx w15:paraId="1EFEC606" w15:done="0"/>
  <w15:commentEx w15:paraId="3AF37925" w15:done="0"/>
  <w15:commentEx w15:paraId="11640549" w15:done="0"/>
  <w15:commentEx w15:paraId="7C66D117" w15:done="0"/>
  <w15:commentEx w15:paraId="5B006132" w15:done="0"/>
  <w15:commentEx w15:paraId="4B7108A8" w15:done="0"/>
  <w15:commentEx w15:paraId="1301E2A7" w15:done="0"/>
  <w15:commentEx w15:paraId="54072001" w15:done="0"/>
  <w15:commentEx w15:paraId="109B2ED6" w15:done="0"/>
  <w15:commentEx w15:paraId="471BAC1B" w15:done="0"/>
  <w15:commentEx w15:paraId="29996B02" w15:done="0"/>
  <w15:commentEx w15:paraId="449B4B91" w15:done="0"/>
  <w15:commentEx w15:paraId="3E586A5F" w15:done="0"/>
  <w15:commentEx w15:paraId="449A6533" w15:done="0"/>
  <w15:commentEx w15:paraId="29D96184" w15:done="0"/>
  <w15:commentEx w15:paraId="47355091" w15:paraIdParent="29D96184" w15:done="0"/>
  <w15:commentEx w15:paraId="752C6A6D" w15:done="0"/>
  <w15:commentEx w15:paraId="34069EB5" w15:paraIdParent="752C6A6D" w15:done="0"/>
  <w15:commentEx w15:paraId="2D5B519A" w15:done="0"/>
  <w15:commentEx w15:paraId="55A546D8" w15:done="0"/>
  <w15:commentEx w15:paraId="0C9350D0" w15:paraIdParent="55A546D8" w15:done="0"/>
  <w15:commentEx w15:paraId="0B859726" w15:done="0"/>
  <w15:commentEx w15:paraId="03594F8B" w15:done="0"/>
  <w15:commentEx w15:paraId="02AA0EE0" w15:done="0"/>
  <w15:commentEx w15:paraId="2EFA95FE" w15:done="0"/>
  <w15:commentEx w15:paraId="2EB26D27" w15:done="0"/>
  <w15:commentEx w15:paraId="129F03B9" w15:done="0"/>
  <w15:commentEx w15:paraId="5B3CCEC1" w15:done="0"/>
  <w15:commentEx w15:paraId="27FDD5F4" w15:done="0"/>
  <w15:commentEx w15:paraId="0CB81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6E7B8" w16cex:dateUtc="2023-09-21T14:03:00Z"/>
  <w16cex:commentExtensible w16cex:durableId="28B6F738" w16cex:dateUtc="2023-09-21T15:09:00Z"/>
  <w16cex:commentExtensible w16cex:durableId="28B6F656" w16cex:dateUtc="2023-09-21T15:05:00Z"/>
  <w16cex:commentExtensible w16cex:durableId="28B6FD7B" w16cex:dateUtc="2023-09-21T15:35:00Z"/>
  <w16cex:commentExtensible w16cex:durableId="28B7007B" w16cex:dateUtc="2023-09-21T15:48:00Z"/>
  <w16cex:commentExtensible w16cex:durableId="287CACDF" w16cex:dateUtc="2023-08-08T10:00:00Z"/>
  <w16cex:commentExtensible w16cex:durableId="28B700DD" w16cex:dateUtc="2023-09-21T15:50:00Z"/>
  <w16cex:commentExtensible w16cex:durableId="287CB941" w16cex:dateUtc="2023-08-08T10:53:00Z"/>
  <w16cex:commentExtensible w16cex:durableId="287CB993" w16cex:dateUtc="2023-08-08T10:54:00Z"/>
  <w16cex:commentExtensible w16cex:durableId="287CB9B2" w16cex:dateUtc="2023-08-08T10:55:00Z"/>
  <w16cex:commentExtensible w16cex:durableId="287CBA0B" w16cex:dateUtc="2023-08-08T10:56:00Z"/>
  <w16cex:commentExtensible w16cex:durableId="287CBB42" w16cex:dateUtc="2023-08-08T11:01:00Z"/>
  <w16cex:commentExtensible w16cex:durableId="287CBC70" w16cex:dateUtc="2023-08-08T11:06:00Z"/>
  <w16cex:commentExtensible w16cex:durableId="287CBCDF" w16cex:dateUtc="2023-08-08T11:08:00Z"/>
  <w16cex:commentExtensible w16cex:durableId="287CBDC6" w16cex:dateUtc="2023-08-08T11:12:00Z"/>
  <w16cex:commentExtensible w16cex:durableId="287CBD16" w16cex:dateUtc="2023-08-08T11:09:00Z"/>
  <w16cex:commentExtensible w16cex:durableId="287CBE23" w16cex:dateUtc="2023-08-08T11:14:00Z"/>
  <w16cex:commentExtensible w16cex:durableId="287CBD56" w16cex:dateUtc="2023-08-08T11:10:00Z"/>
  <w16cex:commentExtensible w16cex:durableId="287CBE4F" w16cex:dateUtc="2023-08-08T11:14:00Z"/>
  <w16cex:commentExtensible w16cex:durableId="287CBEAF" w16cex:dateUtc="2023-08-08T11:16:00Z"/>
  <w16cex:commentExtensible w16cex:durableId="287CBED4" w16cex:dateUtc="2023-08-08T11:17:00Z"/>
  <w16cex:commentExtensible w16cex:durableId="287CC2AA" w16cex:dateUtc="2023-08-08T11:33:00Z"/>
  <w16cex:commentExtensible w16cex:durableId="287CC2B9" w16cex:dateUtc="2023-08-08T11:33:00Z"/>
  <w16cex:commentExtensible w16cex:durableId="287CC3E3" w16cex:dateUtc="2023-08-08T11:38:00Z"/>
  <w16cex:commentExtensible w16cex:durableId="287CC4D9" w16cex:dateUtc="2023-08-08T11:42:00Z"/>
  <w16cex:commentExtensible w16cex:durableId="287CC61E" w16cex:dateUtc="2023-08-08T11:48:00Z"/>
  <w16cex:commentExtensible w16cex:durableId="287CC4A7" w16cex:dateUtc="2023-08-08T11:41:00Z"/>
  <w16cex:commentExtensible w16cex:durableId="287CC554" w16cex:dateUtc="2023-08-08T11:44:00Z"/>
  <w16cex:commentExtensible w16cex:durableId="287CC5DE" w16cex:dateUtc="2023-08-08T11:47:00Z"/>
  <w16cex:commentExtensible w16cex:durableId="287CC68D" w16cex:dateUtc="2023-08-08T11:50:00Z"/>
  <w16cex:commentExtensible w16cex:durableId="287CC6F9" w16cex:dateUtc="2023-08-08T11:51:00Z"/>
  <w16cex:commentExtensible w16cex:durableId="287CC775" w16cex:dateUtc="2023-08-08T11:53:00Z"/>
  <w16cex:commentExtensible w16cex:durableId="287CC794" w16cex:dateUtc="2023-08-08T11:54:00Z"/>
  <w16cex:commentExtensible w16cex:durableId="287CC9B0" w16cex:dateUtc="2023-08-08T12:03:00Z"/>
  <w16cex:commentExtensible w16cex:durableId="287CC9C2" w16cex:dateUtc="2023-08-08T12:03:00Z"/>
  <w16cex:commentExtensible w16cex:durableId="287CCA2F" w16cex:dateUtc="2023-08-08T12:05:00Z"/>
  <w16cex:commentExtensible w16cex:durableId="287CCA78" w16cex:dateUtc="2023-08-08T12:06:00Z"/>
  <w16cex:commentExtensible w16cex:durableId="287CEA5F" w16cex:dateUtc="2023-08-08T14:22:00Z"/>
  <w16cex:commentExtensible w16cex:durableId="287CEA81" w16cex:dateUtc="2023-08-08T14:23:00Z"/>
  <w16cex:commentExtensible w16cex:durableId="287CEAE0" w16cex:dateUtc="2023-08-08T14:25:00Z"/>
  <w16cex:commentExtensible w16cex:durableId="287CEB57" w16cex:dateUtc="2023-08-08T14:27:00Z"/>
  <w16cex:commentExtensible w16cex:durableId="287CEB7C" w16cex:dateUtc="2023-08-08T14:27:00Z"/>
  <w16cex:commentExtensible w16cex:durableId="287CED41" w16cex:dateUtc="2023-08-08T14:35:00Z"/>
  <w16cex:commentExtensible w16cex:durableId="287CEC53" w16cex:dateUtc="2023-08-08T14:31:00Z"/>
  <w16cex:commentExtensible w16cex:durableId="287CEC11" w16cex:dateUtc="2023-08-08T14:30:00Z"/>
  <w16cex:commentExtensible w16cex:durableId="287CEBE7" w16cex:dateUtc="2023-08-08T14:29:00Z"/>
  <w16cex:commentExtensible w16cex:durableId="287CECB6" w16cex:dateUtc="2023-08-08T14:32:00Z"/>
  <w16cex:commentExtensible w16cex:durableId="287CEDB0" w16cex:dateUtc="2023-08-08T14:37:00Z"/>
  <w16cex:commentExtensible w16cex:durableId="287CEE6F" w16cex:dateUtc="2023-08-08T14:40:00Z"/>
  <w16cex:commentExtensible w16cex:durableId="287CEE5B" w16cex:dateUtc="2023-08-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EE7B0" w16cid:durableId="286E9042"/>
  <w16cid:commentId w16cid:paraId="5132C9F9" w16cid:durableId="28B6E7B8"/>
  <w16cid:commentId w16cid:paraId="5EBD422C" w16cid:durableId="28B6F738"/>
  <w16cid:commentId w16cid:paraId="39EF770F" w16cid:durableId="28B6F656"/>
  <w16cid:commentId w16cid:paraId="45C602B0" w16cid:durableId="28B6FD7B"/>
  <w16cid:commentId w16cid:paraId="505E9758" w16cid:durableId="28B7007B"/>
  <w16cid:commentId w16cid:paraId="4AE7C1BD" w16cid:durableId="287CACDF"/>
  <w16cid:commentId w16cid:paraId="2CE8F195" w16cid:durableId="28B700DD"/>
  <w16cid:commentId w16cid:paraId="0F159486" w16cid:durableId="287CB941"/>
  <w16cid:commentId w16cid:paraId="1514CAEF" w16cid:durableId="287CB993"/>
  <w16cid:commentId w16cid:paraId="2A89F3B7" w16cid:durableId="287CB9B2"/>
  <w16cid:commentId w16cid:paraId="0C9966B2" w16cid:durableId="287CBA0B"/>
  <w16cid:commentId w16cid:paraId="586CF475" w16cid:durableId="287CBB42"/>
  <w16cid:commentId w16cid:paraId="670CF988" w16cid:durableId="287CBC70"/>
  <w16cid:commentId w16cid:paraId="6FE8DE2B" w16cid:durableId="287CBCDF"/>
  <w16cid:commentId w16cid:paraId="77D524C7" w16cid:durableId="287CBDC6"/>
  <w16cid:commentId w16cid:paraId="61155EF4" w16cid:durableId="287CBD16"/>
  <w16cid:commentId w16cid:paraId="76229D1A" w16cid:durableId="287CBE23"/>
  <w16cid:commentId w16cid:paraId="115080B6" w16cid:durableId="287CBD56"/>
  <w16cid:commentId w16cid:paraId="1CF21CF7" w16cid:durableId="287CBE4F"/>
  <w16cid:commentId w16cid:paraId="01841D42" w16cid:durableId="287CBEAF"/>
  <w16cid:commentId w16cid:paraId="54314F5E" w16cid:durableId="287CBED4"/>
  <w16cid:commentId w16cid:paraId="09192083" w16cid:durableId="287CC2AA"/>
  <w16cid:commentId w16cid:paraId="12F0B1A1" w16cid:durableId="287CC2B9"/>
  <w16cid:commentId w16cid:paraId="1EFEC606" w16cid:durableId="287CC3E3"/>
  <w16cid:commentId w16cid:paraId="3AF37925" w16cid:durableId="287CC4D9"/>
  <w16cid:commentId w16cid:paraId="11640549" w16cid:durableId="287CC61E"/>
  <w16cid:commentId w16cid:paraId="7C66D117" w16cid:durableId="287CC4A7"/>
  <w16cid:commentId w16cid:paraId="5B006132" w16cid:durableId="287CC554"/>
  <w16cid:commentId w16cid:paraId="4B7108A8" w16cid:durableId="287CC5DE"/>
  <w16cid:commentId w16cid:paraId="1301E2A7" w16cid:durableId="287CC68D"/>
  <w16cid:commentId w16cid:paraId="54072001" w16cid:durableId="287CC6F9"/>
  <w16cid:commentId w16cid:paraId="109B2ED6" w16cid:durableId="287CC775"/>
  <w16cid:commentId w16cid:paraId="471BAC1B" w16cid:durableId="287CC794"/>
  <w16cid:commentId w16cid:paraId="29996B02" w16cid:durableId="287CC9B0"/>
  <w16cid:commentId w16cid:paraId="449B4B91" w16cid:durableId="287CC9C2"/>
  <w16cid:commentId w16cid:paraId="3E586A5F" w16cid:durableId="287CCA2F"/>
  <w16cid:commentId w16cid:paraId="449A6533" w16cid:durableId="287CCA78"/>
  <w16cid:commentId w16cid:paraId="29D96184" w16cid:durableId="286F672A"/>
  <w16cid:commentId w16cid:paraId="47355091" w16cid:durableId="287CEA5F"/>
  <w16cid:commentId w16cid:paraId="752C6A6D" w16cid:durableId="286F67A6"/>
  <w16cid:commentId w16cid:paraId="34069EB5" w16cid:durableId="287CEA81"/>
  <w16cid:commentId w16cid:paraId="2D5B519A" w16cid:durableId="287CEAE0"/>
  <w16cid:commentId w16cid:paraId="55A546D8" w16cid:durableId="286F6A2E"/>
  <w16cid:commentId w16cid:paraId="0C9350D0" w16cid:durableId="287CEB57"/>
  <w16cid:commentId w16cid:paraId="0B859726" w16cid:durableId="287CEB7C"/>
  <w16cid:commentId w16cid:paraId="03594F8B" w16cid:durableId="287CED41"/>
  <w16cid:commentId w16cid:paraId="02AA0EE0" w16cid:durableId="287CEC53"/>
  <w16cid:commentId w16cid:paraId="2EFA95FE" w16cid:durableId="287CEC11"/>
  <w16cid:commentId w16cid:paraId="2EB26D27" w16cid:durableId="287CEBE7"/>
  <w16cid:commentId w16cid:paraId="129F03B9" w16cid:durableId="287CECB6"/>
  <w16cid:commentId w16cid:paraId="5B3CCEC1" w16cid:durableId="287CEDB0"/>
  <w16cid:commentId w16cid:paraId="27FDD5F4" w16cid:durableId="287CEE6F"/>
  <w16cid:commentId w16cid:paraId="0CB815F3" w16cid:durableId="287CE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9B44A" w14:textId="77777777" w:rsidR="00ED61AB" w:rsidRDefault="00ED61AB" w:rsidP="00ED61AB">
      <w:pPr>
        <w:spacing w:after="0" w:line="240" w:lineRule="auto"/>
      </w:pPr>
      <w:r>
        <w:separator/>
      </w:r>
    </w:p>
  </w:endnote>
  <w:endnote w:type="continuationSeparator" w:id="0">
    <w:p w14:paraId="5E118A12" w14:textId="77777777" w:rsidR="00ED61AB" w:rsidRDefault="00ED61AB"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80D10" w14:textId="77777777" w:rsidR="00ED61AB" w:rsidRDefault="00ED61AB" w:rsidP="00ED61AB">
      <w:pPr>
        <w:spacing w:after="0" w:line="240" w:lineRule="auto"/>
      </w:pPr>
      <w:r>
        <w:separator/>
      </w:r>
    </w:p>
  </w:footnote>
  <w:footnote w:type="continuationSeparator" w:id="0">
    <w:p w14:paraId="413CEDE6" w14:textId="77777777" w:rsidR="00ED61AB" w:rsidRDefault="00ED61AB" w:rsidP="00ED61AB">
      <w:pPr>
        <w:spacing w:after="0" w:line="240" w:lineRule="auto"/>
      </w:pPr>
      <w:r>
        <w:continuationSeparator/>
      </w:r>
    </w:p>
  </w:footnote>
  <w:footnote w:id="1">
    <w:p w14:paraId="3DF54E32" w14:textId="330FF6DC"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reveals that the linear estimates fit well for most of the cases (see XX in the appendix).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7669932">
    <w:abstractNumId w:val="9"/>
  </w:num>
  <w:num w:numId="2" w16cid:durableId="1720978282">
    <w:abstractNumId w:val="7"/>
    <w:lvlOverride w:ilvl="0">
      <w:lvl w:ilvl="0">
        <w:numFmt w:val="decimal"/>
        <w:lvlText w:val="%1."/>
        <w:lvlJc w:val="left"/>
      </w:lvl>
    </w:lvlOverride>
  </w:num>
  <w:num w:numId="3" w16cid:durableId="1351646271">
    <w:abstractNumId w:val="6"/>
    <w:lvlOverride w:ilvl="0">
      <w:lvl w:ilvl="0">
        <w:numFmt w:val="decimal"/>
        <w:lvlText w:val="%1."/>
        <w:lvlJc w:val="left"/>
      </w:lvl>
    </w:lvlOverride>
  </w:num>
  <w:num w:numId="4" w16cid:durableId="1268267263">
    <w:abstractNumId w:val="5"/>
    <w:lvlOverride w:ilvl="0">
      <w:lvl w:ilvl="0">
        <w:numFmt w:val="decimal"/>
        <w:lvlText w:val="%1."/>
        <w:lvlJc w:val="left"/>
      </w:lvl>
    </w:lvlOverride>
  </w:num>
  <w:num w:numId="5" w16cid:durableId="701898454">
    <w:abstractNumId w:val="11"/>
    <w:lvlOverride w:ilvl="0">
      <w:lvl w:ilvl="0">
        <w:numFmt w:val="decimal"/>
        <w:lvlText w:val="%1."/>
        <w:lvlJc w:val="left"/>
      </w:lvl>
    </w:lvlOverride>
  </w:num>
  <w:num w:numId="6" w16cid:durableId="201596052">
    <w:abstractNumId w:val="12"/>
  </w:num>
  <w:num w:numId="7" w16cid:durableId="984554193">
    <w:abstractNumId w:val="10"/>
    <w:lvlOverride w:ilvl="0">
      <w:lvl w:ilvl="0">
        <w:numFmt w:val="decimal"/>
        <w:lvlText w:val="%1."/>
        <w:lvlJc w:val="left"/>
      </w:lvl>
    </w:lvlOverride>
  </w:num>
  <w:num w:numId="8" w16cid:durableId="68813386">
    <w:abstractNumId w:val="8"/>
    <w:lvlOverride w:ilvl="0">
      <w:lvl w:ilvl="0">
        <w:numFmt w:val="decimal"/>
        <w:lvlText w:val="%1."/>
        <w:lvlJc w:val="left"/>
      </w:lvl>
    </w:lvlOverride>
  </w:num>
  <w:num w:numId="9" w16cid:durableId="1704015360">
    <w:abstractNumId w:val="1"/>
    <w:lvlOverride w:ilvl="0">
      <w:lvl w:ilvl="0">
        <w:numFmt w:val="decimal"/>
        <w:lvlText w:val="%1."/>
        <w:lvlJc w:val="left"/>
      </w:lvl>
    </w:lvlOverride>
  </w:num>
  <w:num w:numId="10" w16cid:durableId="2010866421">
    <w:abstractNumId w:val="2"/>
    <w:lvlOverride w:ilvl="0">
      <w:lvl w:ilvl="0">
        <w:numFmt w:val="decimal"/>
        <w:lvlText w:val="%1."/>
        <w:lvlJc w:val="left"/>
      </w:lvl>
    </w:lvlOverride>
  </w:num>
  <w:num w:numId="11" w16cid:durableId="479809469">
    <w:abstractNumId w:val="4"/>
  </w:num>
  <w:num w:numId="12" w16cid:durableId="1349484228">
    <w:abstractNumId w:val="4"/>
  </w:num>
  <w:num w:numId="13" w16cid:durableId="1990210740">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33195312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396166597">
    <w:abstractNumId w:val="0"/>
  </w:num>
  <w:num w:numId="16" w16cid:durableId="19202131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Mandy Klatt">
    <w15:presenceInfo w15:providerId="Windows Live" w15:userId="505858402c07da9d"/>
  </w15:person>
  <w15:person w15:author="Lotz, Christin">
    <w15:presenceInfo w15:providerId="AD" w15:userId="S-1-5-21-2361800232-213331468-3115616407-311662"/>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26C95"/>
    <w:rsid w:val="00065E20"/>
    <w:rsid w:val="000724FC"/>
    <w:rsid w:val="000E1E47"/>
    <w:rsid w:val="0013386B"/>
    <w:rsid w:val="001338D2"/>
    <w:rsid w:val="00135A4C"/>
    <w:rsid w:val="00142E70"/>
    <w:rsid w:val="001607F9"/>
    <w:rsid w:val="001B6347"/>
    <w:rsid w:val="0021297D"/>
    <w:rsid w:val="00231240"/>
    <w:rsid w:val="00266554"/>
    <w:rsid w:val="002B1899"/>
    <w:rsid w:val="002C7666"/>
    <w:rsid w:val="002F4C55"/>
    <w:rsid w:val="002F6181"/>
    <w:rsid w:val="00302455"/>
    <w:rsid w:val="003628EA"/>
    <w:rsid w:val="00362F53"/>
    <w:rsid w:val="003A2C4B"/>
    <w:rsid w:val="003D3404"/>
    <w:rsid w:val="004177FE"/>
    <w:rsid w:val="004375F1"/>
    <w:rsid w:val="004412F4"/>
    <w:rsid w:val="00480644"/>
    <w:rsid w:val="004B56F5"/>
    <w:rsid w:val="00525BA2"/>
    <w:rsid w:val="00550377"/>
    <w:rsid w:val="005603D0"/>
    <w:rsid w:val="005F250A"/>
    <w:rsid w:val="00604D16"/>
    <w:rsid w:val="006077B5"/>
    <w:rsid w:val="0067793E"/>
    <w:rsid w:val="00680A30"/>
    <w:rsid w:val="00684D2D"/>
    <w:rsid w:val="006C41B8"/>
    <w:rsid w:val="006E397F"/>
    <w:rsid w:val="006E4FC7"/>
    <w:rsid w:val="006F28B7"/>
    <w:rsid w:val="006F7DBE"/>
    <w:rsid w:val="00707DCB"/>
    <w:rsid w:val="00713A98"/>
    <w:rsid w:val="00731587"/>
    <w:rsid w:val="007430CA"/>
    <w:rsid w:val="007B1D2B"/>
    <w:rsid w:val="007D2A14"/>
    <w:rsid w:val="007D62B9"/>
    <w:rsid w:val="007F58C3"/>
    <w:rsid w:val="00800068"/>
    <w:rsid w:val="0080315F"/>
    <w:rsid w:val="00816951"/>
    <w:rsid w:val="00840FDA"/>
    <w:rsid w:val="0085282C"/>
    <w:rsid w:val="00862B37"/>
    <w:rsid w:val="008C028B"/>
    <w:rsid w:val="008C7966"/>
    <w:rsid w:val="008D7DCA"/>
    <w:rsid w:val="008E5A47"/>
    <w:rsid w:val="009442A8"/>
    <w:rsid w:val="0096291D"/>
    <w:rsid w:val="00977914"/>
    <w:rsid w:val="009A6857"/>
    <w:rsid w:val="009E672A"/>
    <w:rsid w:val="009F3A0A"/>
    <w:rsid w:val="009F7264"/>
    <w:rsid w:val="00A266C1"/>
    <w:rsid w:val="00A76537"/>
    <w:rsid w:val="00A84158"/>
    <w:rsid w:val="00A8546B"/>
    <w:rsid w:val="00A95C27"/>
    <w:rsid w:val="00AC0FD6"/>
    <w:rsid w:val="00B03516"/>
    <w:rsid w:val="00B57498"/>
    <w:rsid w:val="00B66DA1"/>
    <w:rsid w:val="00B76D33"/>
    <w:rsid w:val="00B969EF"/>
    <w:rsid w:val="00BB0CD1"/>
    <w:rsid w:val="00BB250B"/>
    <w:rsid w:val="00BE1672"/>
    <w:rsid w:val="00BF631B"/>
    <w:rsid w:val="00C12640"/>
    <w:rsid w:val="00C30177"/>
    <w:rsid w:val="00C73578"/>
    <w:rsid w:val="00C93F92"/>
    <w:rsid w:val="00CA34AB"/>
    <w:rsid w:val="00CE1180"/>
    <w:rsid w:val="00CE6E5C"/>
    <w:rsid w:val="00CE7E33"/>
    <w:rsid w:val="00CF700B"/>
    <w:rsid w:val="00D0408C"/>
    <w:rsid w:val="00D20CAC"/>
    <w:rsid w:val="00D40015"/>
    <w:rsid w:val="00D52892"/>
    <w:rsid w:val="00D902F1"/>
    <w:rsid w:val="00DE0602"/>
    <w:rsid w:val="00DE1048"/>
    <w:rsid w:val="00DE45E5"/>
    <w:rsid w:val="00DE6CA3"/>
    <w:rsid w:val="00E04CD4"/>
    <w:rsid w:val="00E1692F"/>
    <w:rsid w:val="00E41144"/>
    <w:rsid w:val="00E43970"/>
    <w:rsid w:val="00E458DD"/>
    <w:rsid w:val="00E5437A"/>
    <w:rsid w:val="00E551C5"/>
    <w:rsid w:val="00E640A1"/>
    <w:rsid w:val="00E83FEF"/>
    <w:rsid w:val="00E85B0B"/>
    <w:rsid w:val="00EA0B1B"/>
    <w:rsid w:val="00EB6A84"/>
    <w:rsid w:val="00EB6D99"/>
    <w:rsid w:val="00ED61AB"/>
    <w:rsid w:val="00F11D6B"/>
    <w:rsid w:val="00F31A32"/>
    <w:rsid w:val="00F41ACD"/>
    <w:rsid w:val="00F44BB9"/>
    <w:rsid w:val="00F702BF"/>
    <w:rsid w:val="00F919B7"/>
    <w:rsid w:val="00F95B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3710</Words>
  <Characters>23376</Characters>
  <Application>Microsoft Office Word</Application>
  <DocSecurity>0</DocSecurity>
  <Lines>194</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67</cp:revision>
  <dcterms:created xsi:type="dcterms:W3CDTF">2023-08-22T09:52:00Z</dcterms:created>
  <dcterms:modified xsi:type="dcterms:W3CDTF">2023-09-21T15:50:00Z</dcterms:modified>
</cp:coreProperties>
</file>