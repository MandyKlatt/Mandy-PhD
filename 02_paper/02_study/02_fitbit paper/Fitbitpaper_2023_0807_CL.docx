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C4BA9"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i/>
          <w:iCs/>
          <w:color w:val="000000"/>
          <w:sz w:val="24"/>
          <w:szCs w:val="24"/>
          <w:lang w:val="en-US" w:eastAsia="de-DE"/>
        </w:rPr>
        <w:t xml:space="preserve">Working with this </w:t>
      </w:r>
      <w:proofErr w:type="gramStart"/>
      <w:r w:rsidRPr="00CF700B">
        <w:rPr>
          <w:rFonts w:ascii="Times New Roman" w:eastAsia="Times New Roman" w:hAnsi="Times New Roman" w:cs="Times New Roman"/>
          <w:b/>
          <w:bCs/>
          <w:i/>
          <w:iCs/>
          <w:color w:val="000000"/>
          <w:sz w:val="24"/>
          <w:szCs w:val="24"/>
          <w:lang w:val="en-US" w:eastAsia="de-DE"/>
        </w:rPr>
        <w:t>manuscript:::</w:t>
      </w:r>
      <w:proofErr w:type="gramEnd"/>
    </w:p>
    <w:p w14:paraId="3E1F384F"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methods/analysis/results section and supplements of the paper will be written in </w:t>
      </w:r>
      <w:proofErr w:type="spellStart"/>
      <w:r w:rsidRPr="00CF700B">
        <w:rPr>
          <w:rFonts w:ascii="Times New Roman" w:eastAsia="Times New Roman" w:hAnsi="Times New Roman" w:cs="Times New Roman"/>
          <w:color w:val="000000"/>
          <w:sz w:val="24"/>
          <w:szCs w:val="24"/>
          <w:lang w:val="en-US" w:eastAsia="de-DE"/>
        </w:rPr>
        <w:t>Rmarkdown</w:t>
      </w:r>
      <w:proofErr w:type="spellEnd"/>
      <w:r w:rsidRPr="00CF700B">
        <w:rPr>
          <w:rFonts w:ascii="Times New Roman" w:eastAsia="Times New Roman" w:hAnsi="Times New Roman" w:cs="Times New Roman"/>
          <w:color w:val="000000"/>
          <w:sz w:val="24"/>
          <w:szCs w:val="24"/>
          <w:lang w:val="en-US" w:eastAsia="de-DE"/>
        </w:rPr>
        <w:t xml:space="preserve"> which allows the publishing of a fully reproducible manuscript (data and analysis code). In order to write the intro and discussion together in google docs in a way that can be quickly merged with the manuscript, here are some things to consider while writing:</w:t>
      </w:r>
    </w:p>
    <w:p w14:paraId="4EC00518" w14:textId="77777777" w:rsidR="00CF700B" w:rsidRPr="00CF700B" w:rsidRDefault="00CF700B" w:rsidP="00CF700B">
      <w:pPr>
        <w:numPr>
          <w:ilvl w:val="0"/>
          <w:numId w:val="11"/>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General</w:t>
      </w:r>
      <w:r w:rsidRPr="00CF700B">
        <w:rPr>
          <w:rFonts w:ascii="Times New Roman" w:eastAsia="Times New Roman" w:hAnsi="Times New Roman" w:cs="Times New Roman"/>
          <w:i/>
          <w:iCs/>
          <w:color w:val="000000"/>
          <w:sz w:val="24"/>
          <w:szCs w:val="24"/>
          <w:lang w:eastAsia="de-DE"/>
        </w:rPr>
        <w:t>: </w:t>
      </w:r>
    </w:p>
    <w:p w14:paraId="379044C2" w14:textId="77777777" w:rsidR="00CF700B" w:rsidRPr="00CF700B" w:rsidRDefault="00CF700B" w:rsidP="00CF700B">
      <w:pPr>
        <w:numPr>
          <w:ilvl w:val="1"/>
          <w:numId w:val="12"/>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note that formatting like bold or italics will not be preserved in the markdown manuscript unless its marked with the respective syntax:</w:t>
      </w:r>
    </w:p>
    <w:p w14:paraId="34AA948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eastAsia="de-DE"/>
        </w:rPr>
      </w:pPr>
      <w:proofErr w:type="spellStart"/>
      <w:r w:rsidRPr="00CF700B">
        <w:rPr>
          <w:rFonts w:ascii="Times New Roman" w:eastAsia="Times New Roman" w:hAnsi="Times New Roman" w:cs="Times New Roman"/>
          <w:color w:val="000000"/>
          <w:sz w:val="24"/>
          <w:szCs w:val="24"/>
          <w:lang w:eastAsia="de-DE"/>
        </w:rPr>
        <w:t>one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color w:val="000000"/>
          <w:sz w:val="24"/>
          <w:szCs w:val="24"/>
          <w:lang w:eastAsia="de-DE"/>
        </w:rPr>
        <w:t>for</w:t>
      </w:r>
      <w:proofErr w:type="spellEnd"/>
      <w:r w:rsidRPr="00CF700B">
        <w:rPr>
          <w:rFonts w:ascii="Times New Roman" w:eastAsia="Times New Roman" w:hAnsi="Times New Roman" w:cs="Times New Roman"/>
          <w:color w:val="000000"/>
          <w:sz w:val="24"/>
          <w:szCs w:val="24"/>
          <w:lang w:eastAsia="de-DE"/>
        </w:rPr>
        <w:t xml:space="preserve"> </w:t>
      </w:r>
      <w:proofErr w:type="spellStart"/>
      <w:r w:rsidRPr="00CF700B">
        <w:rPr>
          <w:rFonts w:ascii="Times New Roman" w:eastAsia="Times New Roman" w:hAnsi="Times New Roman" w:cs="Times New Roman"/>
          <w:color w:val="000000"/>
          <w:sz w:val="24"/>
          <w:szCs w:val="24"/>
          <w:lang w:eastAsia="de-DE"/>
        </w:rPr>
        <w:t>italics</w:t>
      </w:r>
      <w:proofErr w:type="spellEnd"/>
      <w:r w:rsidRPr="00CF700B">
        <w:rPr>
          <w:rFonts w:ascii="Times New Roman" w:eastAsia="Times New Roman" w:hAnsi="Times New Roman" w:cs="Times New Roman"/>
          <w:color w:val="000000"/>
          <w:sz w:val="24"/>
          <w:szCs w:val="24"/>
          <w:lang w:eastAsia="de-DE"/>
        </w:rPr>
        <w:t>: *</w:t>
      </w:r>
      <w:proofErr w:type="spellStart"/>
      <w:r w:rsidRPr="00CF700B">
        <w:rPr>
          <w:rFonts w:ascii="Times New Roman" w:eastAsia="Times New Roman" w:hAnsi="Times New Roman" w:cs="Times New Roman"/>
          <w:color w:val="000000"/>
          <w:sz w:val="24"/>
          <w:szCs w:val="24"/>
          <w:lang w:eastAsia="de-DE"/>
        </w:rPr>
        <w:t>example</w:t>
      </w:r>
      <w:proofErr w:type="spellEnd"/>
      <w:r w:rsidRPr="00CF700B">
        <w:rPr>
          <w:rFonts w:ascii="Times New Roman" w:eastAsia="Times New Roman" w:hAnsi="Times New Roman" w:cs="Times New Roman"/>
          <w:color w:val="000000"/>
          <w:sz w:val="24"/>
          <w:szCs w:val="24"/>
          <w:lang w:eastAsia="de-DE"/>
        </w:rPr>
        <w:t xml:space="preserve">* → </w:t>
      </w:r>
      <w:proofErr w:type="spellStart"/>
      <w:r w:rsidRPr="00CF700B">
        <w:rPr>
          <w:rFonts w:ascii="Times New Roman" w:eastAsia="Times New Roman" w:hAnsi="Times New Roman" w:cs="Times New Roman"/>
          <w:i/>
          <w:iCs/>
          <w:color w:val="000000"/>
          <w:sz w:val="24"/>
          <w:szCs w:val="24"/>
          <w:lang w:eastAsia="de-DE"/>
        </w:rPr>
        <w:t>example</w:t>
      </w:r>
      <w:proofErr w:type="spellEnd"/>
    </w:p>
    <w:p w14:paraId="0F11C96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color w:val="000000"/>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two times * for bold print: **example** → </w:t>
      </w:r>
      <w:r w:rsidRPr="00CF700B">
        <w:rPr>
          <w:rFonts w:ascii="Times New Roman" w:eastAsia="Times New Roman" w:hAnsi="Times New Roman" w:cs="Times New Roman"/>
          <w:b/>
          <w:bCs/>
          <w:color w:val="000000"/>
          <w:sz w:val="24"/>
          <w:szCs w:val="24"/>
          <w:lang w:val="en-US" w:eastAsia="de-DE"/>
        </w:rPr>
        <w:t>example</w:t>
      </w:r>
    </w:p>
    <w:p w14:paraId="386848A3"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i/>
          <w:iCs/>
          <w:color w:val="000000"/>
          <w:sz w:val="24"/>
          <w:szCs w:val="24"/>
          <w:lang w:eastAsia="de-DE"/>
        </w:rPr>
      </w:pPr>
      <w:r w:rsidRPr="00CF700B">
        <w:rPr>
          <w:rFonts w:ascii="Times New Roman" w:eastAsia="Times New Roman" w:hAnsi="Times New Roman" w:cs="Times New Roman"/>
          <w:b/>
          <w:bCs/>
          <w:i/>
          <w:iCs/>
          <w:color w:val="000000"/>
          <w:sz w:val="24"/>
          <w:szCs w:val="24"/>
          <w:lang w:eastAsia="de-DE"/>
        </w:rPr>
        <w:t>Headlines</w:t>
      </w:r>
      <w:r w:rsidRPr="00CF700B">
        <w:rPr>
          <w:rFonts w:ascii="Times New Roman" w:eastAsia="Times New Roman" w:hAnsi="Times New Roman" w:cs="Times New Roman"/>
          <w:i/>
          <w:iCs/>
          <w:color w:val="000000"/>
          <w:sz w:val="24"/>
          <w:szCs w:val="24"/>
          <w:lang w:eastAsia="de-DE"/>
        </w:rPr>
        <w:t>: </w:t>
      </w:r>
    </w:p>
    <w:p w14:paraId="13B7755A"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All headlines are marked with # (# heading)</w:t>
      </w:r>
    </w:p>
    <w:p w14:paraId="001DB2E6"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smaller subheadings are created by adding # (## subheading level 2; ### subheading level 3)</w:t>
      </w:r>
    </w:p>
    <w:p w14:paraId="0E64D3AF" w14:textId="77777777" w:rsidR="00CF700B" w:rsidRPr="00CF700B" w:rsidRDefault="00CF700B" w:rsidP="00CF700B">
      <w:pPr>
        <w:numPr>
          <w:ilvl w:val="0"/>
          <w:numId w:val="13"/>
        </w:numPr>
        <w:spacing w:before="120" w:after="0" w:line="360" w:lineRule="auto"/>
        <w:jc w:val="both"/>
        <w:textAlignment w:val="baseline"/>
        <w:rPr>
          <w:rFonts w:ascii="Times New Roman" w:eastAsia="Times New Roman" w:hAnsi="Times New Roman" w:cs="Times New Roman"/>
          <w:b/>
          <w:bCs/>
          <w:i/>
          <w:iCs/>
          <w:color w:val="000000"/>
          <w:sz w:val="24"/>
          <w:szCs w:val="24"/>
          <w:lang w:eastAsia="de-DE"/>
        </w:rPr>
      </w:pPr>
      <w:proofErr w:type="spellStart"/>
      <w:r w:rsidRPr="00CF700B">
        <w:rPr>
          <w:rFonts w:ascii="Times New Roman" w:eastAsia="Times New Roman" w:hAnsi="Times New Roman" w:cs="Times New Roman"/>
          <w:b/>
          <w:bCs/>
          <w:i/>
          <w:iCs/>
          <w:color w:val="000000"/>
          <w:sz w:val="24"/>
          <w:szCs w:val="24"/>
          <w:lang w:eastAsia="de-DE"/>
        </w:rPr>
        <w:t>Citations</w:t>
      </w:r>
      <w:proofErr w:type="spellEnd"/>
    </w:p>
    <w:p w14:paraId="4D19A7E8"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if you are in a hurry, just past the DOI of the respective paper in brackets. </w:t>
      </w:r>
      <w:proofErr w:type="spellStart"/>
      <w:r w:rsidRPr="00CF700B">
        <w:rPr>
          <w:rFonts w:ascii="Times New Roman" w:eastAsia="Times New Roman" w:hAnsi="Times New Roman" w:cs="Times New Roman"/>
          <w:iCs/>
          <w:color w:val="000000"/>
          <w:sz w:val="24"/>
          <w:szCs w:val="24"/>
          <w:lang w:eastAsia="de-DE"/>
        </w:rPr>
        <w:t>I’ll</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sort</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it</w:t>
      </w:r>
      <w:proofErr w:type="spellEnd"/>
      <w:r w:rsidRPr="00CF700B">
        <w:rPr>
          <w:rFonts w:ascii="Times New Roman" w:eastAsia="Times New Roman" w:hAnsi="Times New Roman" w:cs="Times New Roman"/>
          <w:iCs/>
          <w:color w:val="000000"/>
          <w:sz w:val="24"/>
          <w:szCs w:val="24"/>
          <w:lang w:eastAsia="de-DE"/>
        </w:rPr>
        <w:t xml:space="preserve"> out </w:t>
      </w:r>
      <w:proofErr w:type="spellStart"/>
      <w:r w:rsidRPr="00CF700B">
        <w:rPr>
          <w:rFonts w:ascii="Times New Roman" w:eastAsia="Times New Roman" w:hAnsi="Times New Roman" w:cs="Times New Roman"/>
          <w:iCs/>
          <w:color w:val="000000"/>
          <w:sz w:val="24"/>
          <w:szCs w:val="24"/>
          <w:lang w:eastAsia="de-DE"/>
        </w:rPr>
        <w:t>later</w:t>
      </w:r>
      <w:proofErr w:type="spellEnd"/>
      <w:r w:rsidRPr="00CF700B">
        <w:rPr>
          <w:rFonts w:ascii="Times New Roman" w:eastAsia="Times New Roman" w:hAnsi="Times New Roman" w:cs="Times New Roman"/>
          <w:iCs/>
          <w:color w:val="000000"/>
          <w:sz w:val="24"/>
          <w:szCs w:val="24"/>
          <w:lang w:eastAsia="de-DE"/>
        </w:rPr>
        <w:t>.</w:t>
      </w:r>
    </w:p>
    <w:p w14:paraId="6C4B547D" w14:textId="77777777" w:rsidR="00CF700B" w:rsidRPr="00CF700B" w:rsidRDefault="00CF700B" w:rsidP="00CF700B">
      <w:pPr>
        <w:numPr>
          <w:ilvl w:val="1"/>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If you want to be a real sweetheart and add a full citation:</w:t>
      </w:r>
    </w:p>
    <w:p w14:paraId="20F53054"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go to </w:t>
      </w:r>
      <w:proofErr w:type="spellStart"/>
      <w:r w:rsidRPr="00CF700B">
        <w:rPr>
          <w:rFonts w:ascii="Times New Roman" w:eastAsia="Times New Roman" w:hAnsi="Times New Roman" w:cs="Times New Roman"/>
          <w:iCs/>
          <w:color w:val="000000"/>
          <w:sz w:val="24"/>
          <w:szCs w:val="24"/>
          <w:lang w:val="en-US" w:eastAsia="de-DE"/>
        </w:rPr>
        <w:t>googlescholar</w:t>
      </w:r>
      <w:proofErr w:type="spellEnd"/>
      <w:r w:rsidRPr="00CF700B">
        <w:rPr>
          <w:rFonts w:ascii="Times New Roman" w:eastAsia="Times New Roman" w:hAnsi="Times New Roman" w:cs="Times New Roman"/>
          <w:iCs/>
          <w:color w:val="000000"/>
          <w:sz w:val="24"/>
          <w:szCs w:val="24"/>
          <w:lang w:val="en-US" w:eastAsia="de-DE"/>
        </w:rPr>
        <w:t xml:space="preserve"> and search the paper</w:t>
      </w:r>
    </w:p>
    <w:p w14:paraId="794BD629"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click on the citation icon and then select </w:t>
      </w:r>
      <w:proofErr w:type="spellStart"/>
      <w:r w:rsidRPr="00CF700B">
        <w:rPr>
          <w:rFonts w:ascii="Times New Roman" w:eastAsia="Times New Roman" w:hAnsi="Times New Roman" w:cs="Times New Roman"/>
          <w:iCs/>
          <w:color w:val="000000"/>
          <w:sz w:val="24"/>
          <w:szCs w:val="24"/>
          <w:lang w:val="en-US" w:eastAsia="de-DE"/>
        </w:rPr>
        <w:t>bibtex</w:t>
      </w:r>
      <w:proofErr w:type="spellEnd"/>
    </w:p>
    <w:p w14:paraId="6D63E651"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 xml:space="preserve">copy the entire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 entry into the </w:t>
      </w:r>
      <w:proofErr w:type="spellStart"/>
      <w:r w:rsidRPr="00CF700B">
        <w:rPr>
          <w:rFonts w:ascii="Times New Roman" w:eastAsia="Times New Roman" w:hAnsi="Times New Roman" w:cs="Times New Roman"/>
          <w:iCs/>
          <w:color w:val="000000"/>
          <w:sz w:val="24"/>
          <w:szCs w:val="24"/>
          <w:lang w:val="en-US" w:eastAsia="de-DE"/>
        </w:rPr>
        <w:t>googledoc</w:t>
      </w:r>
      <w:proofErr w:type="spellEnd"/>
      <w:r w:rsidRPr="00CF700B">
        <w:rPr>
          <w:rFonts w:ascii="Times New Roman" w:eastAsia="Times New Roman" w:hAnsi="Times New Roman" w:cs="Times New Roman"/>
          <w:iCs/>
          <w:color w:val="000000"/>
          <w:sz w:val="24"/>
          <w:szCs w:val="24"/>
          <w:lang w:val="en-US" w:eastAsia="de-DE"/>
        </w:rPr>
        <w:t xml:space="preserve"> named “</w:t>
      </w:r>
      <w:proofErr w:type="spellStart"/>
      <w:r w:rsidRPr="00CF700B">
        <w:rPr>
          <w:rFonts w:ascii="Times New Roman" w:eastAsia="Times New Roman" w:hAnsi="Times New Roman" w:cs="Times New Roman"/>
          <w:iCs/>
          <w:color w:val="000000"/>
          <w:sz w:val="24"/>
          <w:szCs w:val="24"/>
          <w:lang w:val="en-US" w:eastAsia="de-DE"/>
        </w:rPr>
        <w:t>manuscript_bibtex</w:t>
      </w:r>
      <w:proofErr w:type="spellEnd"/>
      <w:r w:rsidRPr="00CF700B">
        <w:rPr>
          <w:rFonts w:ascii="Times New Roman" w:eastAsia="Times New Roman" w:hAnsi="Times New Roman" w:cs="Times New Roman"/>
          <w:iCs/>
          <w:color w:val="000000"/>
          <w:sz w:val="24"/>
          <w:szCs w:val="24"/>
          <w:lang w:val="en-US" w:eastAsia="de-DE"/>
        </w:rPr>
        <w:t>”. it's in the same google-folder as this document</w:t>
      </w:r>
    </w:p>
    <w:p w14:paraId="2C87A258"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eastAsia="de-DE"/>
        </w:rPr>
      </w:pPr>
      <w:r w:rsidRPr="00CF700B">
        <w:rPr>
          <w:rFonts w:ascii="Times New Roman" w:eastAsia="Times New Roman" w:hAnsi="Times New Roman" w:cs="Times New Roman"/>
          <w:iCs/>
          <w:color w:val="000000"/>
          <w:sz w:val="24"/>
          <w:szCs w:val="24"/>
          <w:lang w:val="en-US" w:eastAsia="de-DE"/>
        </w:rPr>
        <w:t xml:space="preserve">copy the citation ID from the </w:t>
      </w:r>
      <w:proofErr w:type="spellStart"/>
      <w:r w:rsidRPr="00CF700B">
        <w:rPr>
          <w:rFonts w:ascii="Times New Roman" w:eastAsia="Times New Roman" w:hAnsi="Times New Roman" w:cs="Times New Roman"/>
          <w:iCs/>
          <w:color w:val="000000"/>
          <w:sz w:val="24"/>
          <w:szCs w:val="24"/>
          <w:lang w:val="en-US" w:eastAsia="de-DE"/>
        </w:rPr>
        <w:t>bibtex</w:t>
      </w:r>
      <w:proofErr w:type="spellEnd"/>
      <w:r w:rsidRPr="00CF700B">
        <w:rPr>
          <w:rFonts w:ascii="Times New Roman" w:eastAsia="Times New Roman" w:hAnsi="Times New Roman" w:cs="Times New Roman"/>
          <w:iCs/>
          <w:color w:val="000000"/>
          <w:sz w:val="24"/>
          <w:szCs w:val="24"/>
          <w:lang w:val="en-US" w:eastAsia="de-DE"/>
        </w:rPr>
        <w:t xml:space="preserve">-code (that would be the entry after the first curly bracket and before the first comma. </w:t>
      </w:r>
      <w:proofErr w:type="spellStart"/>
      <w:r w:rsidRPr="00CF700B">
        <w:rPr>
          <w:rFonts w:ascii="Times New Roman" w:eastAsia="Times New Roman" w:hAnsi="Times New Roman" w:cs="Times New Roman"/>
          <w:iCs/>
          <w:color w:val="000000"/>
          <w:sz w:val="24"/>
          <w:szCs w:val="24"/>
          <w:lang w:eastAsia="de-DE"/>
        </w:rPr>
        <w:t>Its</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usually</w:t>
      </w:r>
      <w:proofErr w:type="spellEnd"/>
      <w:r w:rsidRPr="00CF700B">
        <w:rPr>
          <w:rFonts w:ascii="Times New Roman" w:eastAsia="Times New Roman" w:hAnsi="Times New Roman" w:cs="Times New Roman"/>
          <w:iCs/>
          <w:color w:val="000000"/>
          <w:sz w:val="24"/>
          <w:szCs w:val="24"/>
          <w:lang w:eastAsia="de-DE"/>
        </w:rPr>
        <w:t xml:space="preserve"> </w:t>
      </w:r>
      <w:proofErr w:type="spellStart"/>
      <w:r w:rsidRPr="00CF700B">
        <w:rPr>
          <w:rFonts w:ascii="Times New Roman" w:eastAsia="Times New Roman" w:hAnsi="Times New Roman" w:cs="Times New Roman"/>
          <w:iCs/>
          <w:color w:val="000000"/>
          <w:sz w:val="24"/>
          <w:szCs w:val="24"/>
          <w:lang w:eastAsia="de-DE"/>
        </w:rPr>
        <w:t>firstauthor+year+firstwordtitle</w:t>
      </w:r>
      <w:proofErr w:type="spellEnd"/>
      <w:r w:rsidRPr="00CF700B">
        <w:rPr>
          <w:rFonts w:ascii="Times New Roman" w:eastAsia="Times New Roman" w:hAnsi="Times New Roman" w:cs="Times New Roman"/>
          <w:iCs/>
          <w:color w:val="000000"/>
          <w:sz w:val="24"/>
          <w:szCs w:val="24"/>
          <w:lang w:eastAsia="de-DE"/>
        </w:rPr>
        <w:t xml:space="preserve"> (e.g. </w:t>
      </w:r>
      <w:r w:rsidRPr="00CF700B">
        <w:rPr>
          <w:rFonts w:ascii="Times New Roman" w:eastAsia="Times New Roman" w:hAnsi="Times New Roman" w:cs="Times New Roman"/>
          <w:color w:val="000000"/>
          <w:sz w:val="24"/>
          <w:szCs w:val="24"/>
          <w:lang w:eastAsia="de-DE"/>
        </w:rPr>
        <w:t>tomasello2010origins</w:t>
      </w:r>
      <w:r w:rsidRPr="00CF700B">
        <w:rPr>
          <w:rFonts w:ascii="Times New Roman" w:eastAsia="Times New Roman" w:hAnsi="Times New Roman" w:cs="Times New Roman"/>
          <w:iCs/>
          <w:color w:val="000000"/>
          <w:sz w:val="24"/>
          <w:szCs w:val="24"/>
          <w:lang w:eastAsia="de-DE"/>
        </w:rPr>
        <w:t>)</w:t>
      </w:r>
    </w:p>
    <w:p w14:paraId="6A6BD99E" w14:textId="77777777" w:rsidR="00CF700B" w:rsidRPr="00CF700B" w:rsidRDefault="00CF700B" w:rsidP="00CF700B">
      <w:pPr>
        <w:numPr>
          <w:ilvl w:val="2"/>
          <w:numId w:val="13"/>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add the citation in text by using the following syntax: [@</w:t>
      </w:r>
      <w:r w:rsidRPr="00CF700B">
        <w:rPr>
          <w:rFonts w:ascii="Times New Roman" w:eastAsia="Times New Roman" w:hAnsi="Times New Roman" w:cs="Times New Roman"/>
          <w:iCs/>
          <w:color w:val="000000"/>
          <w:sz w:val="24"/>
          <w:szCs w:val="24"/>
          <w:u w:val="single"/>
          <w:lang w:val="en-US" w:eastAsia="de-DE"/>
        </w:rPr>
        <w:t>paperID</w:t>
      </w:r>
      <w:r w:rsidRPr="00CF700B">
        <w:rPr>
          <w:rFonts w:ascii="Times New Roman" w:eastAsia="Times New Roman" w:hAnsi="Times New Roman" w:cs="Times New Roman"/>
          <w:iCs/>
          <w:color w:val="000000"/>
          <w:sz w:val="24"/>
          <w:szCs w:val="24"/>
          <w:lang w:val="en-US" w:eastAsia="de-DE"/>
        </w:rPr>
        <w:t>]</w:t>
      </w:r>
    </w:p>
    <w:p w14:paraId="46885F76" w14:textId="77777777" w:rsidR="00CF700B" w:rsidRPr="00CF700B" w:rsidRDefault="00CF700B" w:rsidP="00CF700B">
      <w:pPr>
        <w:numPr>
          <w:ilvl w:val="3"/>
          <w:numId w:val="14"/>
        </w:numPr>
        <w:spacing w:before="120" w:after="0" w:line="360" w:lineRule="auto"/>
        <w:jc w:val="both"/>
        <w:textAlignment w:val="baseline"/>
        <w:rPr>
          <w:rFonts w:ascii="Times New Roman" w:eastAsia="Times New Roman" w:hAnsi="Times New Roman" w:cs="Times New Roman"/>
          <w:iCs/>
          <w:color w:val="000000"/>
          <w:sz w:val="24"/>
          <w:szCs w:val="24"/>
          <w:lang w:val="en-US" w:eastAsia="de-DE"/>
        </w:rPr>
      </w:pPr>
      <w:r w:rsidRPr="00CF700B">
        <w:rPr>
          <w:rFonts w:ascii="Times New Roman" w:eastAsia="Times New Roman" w:hAnsi="Times New Roman" w:cs="Times New Roman"/>
          <w:iCs/>
          <w:color w:val="000000"/>
          <w:sz w:val="24"/>
          <w:szCs w:val="24"/>
          <w:lang w:val="en-US" w:eastAsia="de-DE"/>
        </w:rPr>
        <w:t>e.g....as discussed in previous work [@</w:t>
      </w:r>
      <w:r w:rsidRPr="00CF700B">
        <w:rPr>
          <w:rFonts w:ascii="Times New Roman" w:eastAsia="Times New Roman" w:hAnsi="Times New Roman" w:cs="Times New Roman"/>
          <w:color w:val="000000"/>
          <w:sz w:val="24"/>
          <w:szCs w:val="24"/>
          <w:lang w:val="en-US" w:eastAsia="de-DE"/>
        </w:rPr>
        <w:t>tomasello2010origins</w:t>
      </w:r>
      <w:r w:rsidRPr="00CF700B">
        <w:rPr>
          <w:rFonts w:ascii="Times New Roman" w:eastAsia="Times New Roman" w:hAnsi="Times New Roman" w:cs="Times New Roman"/>
          <w:iCs/>
          <w:color w:val="000000"/>
          <w:sz w:val="24"/>
          <w:szCs w:val="24"/>
          <w:lang w:val="en-US" w:eastAsia="de-DE"/>
        </w:rPr>
        <w:t>]</w:t>
      </w:r>
    </w:p>
    <w:p w14:paraId="78C2FC45" w14:textId="77777777" w:rsid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Thanks for your patience! </w:t>
      </w:r>
    </w:p>
    <w:p w14:paraId="6B54CB11"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lastRenderedPageBreak/>
        <w:t>## Present investigation </w:t>
      </w:r>
    </w:p>
    <w:p w14:paraId="2EFF2983"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aim was to investigate whether HR measures assessed by a Fitbit Charge 4 are a suitable and effective method to **(</w:t>
      </w:r>
      <w:proofErr w:type="gramStart"/>
      <w:r w:rsidRPr="00CF700B">
        <w:rPr>
          <w:rFonts w:ascii="Times New Roman" w:eastAsia="Times New Roman" w:hAnsi="Times New Roman" w:cs="Times New Roman"/>
          <w:color w:val="000000"/>
          <w:sz w:val="24"/>
          <w:szCs w:val="24"/>
          <w:lang w:val="en-US" w:eastAsia="de-DE"/>
        </w:rPr>
        <w:t>1)*</w:t>
      </w:r>
      <w:proofErr w:type="gramEnd"/>
      <w:r w:rsidRPr="00CF700B">
        <w:rPr>
          <w:rFonts w:ascii="Times New Roman" w:eastAsia="Times New Roman" w:hAnsi="Times New Roman" w:cs="Times New Roman"/>
          <w:color w:val="000000"/>
          <w:sz w:val="24"/>
          <w:szCs w:val="24"/>
          <w:lang w:val="en-US" w:eastAsia="de-DE"/>
        </w:rPr>
        <w:t xml:space="preserve">* map teachers course of arousal over the course of a five phase lab study, including a micro teaching unit,  and **(2)**  examine whether HR measures can be predicted </w:t>
      </w:r>
      <w:commentRangeStart w:id="0"/>
      <w:commentRangeStart w:id="1"/>
      <w:r w:rsidRPr="00CF700B">
        <w:rPr>
          <w:rFonts w:ascii="Times New Roman" w:eastAsia="Times New Roman" w:hAnsi="Times New Roman" w:cs="Times New Roman"/>
          <w:color w:val="000000"/>
          <w:sz w:val="24"/>
          <w:szCs w:val="24"/>
          <w:lang w:val="en-US" w:eastAsia="de-DE"/>
        </w:rPr>
        <w:t>by self-reported data on cognitive appraisal</w:t>
      </w:r>
      <w:commentRangeEnd w:id="0"/>
      <w:r>
        <w:rPr>
          <w:rStyle w:val="Kommentarzeichen"/>
        </w:rPr>
        <w:commentReference w:id="0"/>
      </w:r>
      <w:commentRangeEnd w:id="1"/>
      <w:r w:rsidR="0021297D">
        <w:rPr>
          <w:rStyle w:val="Kommentarzeichen"/>
        </w:rPr>
        <w:commentReference w:id="1"/>
      </w:r>
      <w:r w:rsidRPr="00CF700B">
        <w:rPr>
          <w:rFonts w:ascii="Times New Roman" w:eastAsia="Times New Roman" w:hAnsi="Times New Roman" w:cs="Times New Roman"/>
          <w:color w:val="000000"/>
          <w:sz w:val="24"/>
          <w:szCs w:val="24"/>
          <w:lang w:val="en-US" w:eastAsia="de-DE"/>
        </w:rPr>
        <w:t>.</w:t>
      </w:r>
    </w:p>
    <w:p w14:paraId="0DE85472" w14:textId="02A8C983"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Within the time frame of approximately two hours, we investigated five intervals with a duration of 10-minutes each: In the (1) pre-teaching phase, the subjects were prepared for the following </w:t>
      </w:r>
      <w:commentRangeStart w:id="2"/>
      <w:ins w:id="3" w:author="Lotz, Christin" w:date="2023-08-07T17:20:00Z">
        <w:r w:rsidR="00026C95" w:rsidRPr="00CF700B">
          <w:rPr>
            <w:rFonts w:ascii="Times New Roman" w:eastAsia="Times New Roman" w:hAnsi="Times New Roman" w:cs="Times New Roman"/>
            <w:color w:val="000000"/>
            <w:sz w:val="24"/>
            <w:szCs w:val="24"/>
            <w:lang w:val="en-US" w:eastAsia="de-DE"/>
          </w:rPr>
          <w:t>micro teaching unit</w:t>
        </w:r>
        <w:r w:rsidR="00026C95" w:rsidRPr="00CF700B" w:rsidDel="00026C95">
          <w:rPr>
            <w:rFonts w:ascii="Times New Roman" w:eastAsia="Times New Roman" w:hAnsi="Times New Roman" w:cs="Times New Roman"/>
            <w:color w:val="000000"/>
            <w:sz w:val="24"/>
            <w:szCs w:val="24"/>
            <w:lang w:val="en-US" w:eastAsia="de-DE"/>
          </w:rPr>
          <w:t xml:space="preserve"> </w:t>
        </w:r>
      </w:ins>
      <w:commentRangeEnd w:id="2"/>
      <w:r w:rsidR="00AC0FD6">
        <w:rPr>
          <w:rStyle w:val="Kommentarzeichen"/>
        </w:rPr>
        <w:commentReference w:id="2"/>
      </w:r>
      <w:del w:id="4" w:author="Lotz, Christin" w:date="2023-08-07T17:20:00Z">
        <w:r w:rsidRPr="00CF700B" w:rsidDel="00026C95">
          <w:rPr>
            <w:rFonts w:ascii="Times New Roman" w:eastAsia="Times New Roman" w:hAnsi="Times New Roman" w:cs="Times New Roman"/>
            <w:color w:val="000000"/>
            <w:sz w:val="24"/>
            <w:szCs w:val="24"/>
            <w:lang w:val="en-US" w:eastAsia="de-DE"/>
          </w:rPr>
          <w:delText xml:space="preserve">teaching lesson </w:delText>
        </w:r>
      </w:del>
      <w:r w:rsidRPr="00CF700B">
        <w:rPr>
          <w:rFonts w:ascii="Times New Roman" w:eastAsia="Times New Roman" w:hAnsi="Times New Roman" w:cs="Times New Roman"/>
          <w:color w:val="000000"/>
          <w:sz w:val="24"/>
          <w:szCs w:val="24"/>
          <w:lang w:val="en-US" w:eastAsia="de-DE"/>
        </w:rPr>
        <w:t xml:space="preserve">and familiarized with the setting. During the (2) teaching phase, the participants taught a 15-minute self-prepared lesson to a "class" of three actors that simulated nine classroom </w:t>
      </w:r>
      <w:commentRangeStart w:id="5"/>
      <w:r w:rsidRPr="00CF700B">
        <w:rPr>
          <w:rFonts w:ascii="Times New Roman" w:eastAsia="Times New Roman" w:hAnsi="Times New Roman" w:cs="Times New Roman"/>
          <w:color w:val="000000"/>
          <w:sz w:val="24"/>
          <w:szCs w:val="24"/>
          <w:lang w:val="en-US" w:eastAsia="de-DE"/>
        </w:rPr>
        <w:t>disruptions</w:t>
      </w:r>
      <w:commentRangeEnd w:id="5"/>
      <w:r w:rsidR="00026C95">
        <w:rPr>
          <w:rStyle w:val="Kommentarzeichen"/>
        </w:rPr>
        <w:commentReference w:id="5"/>
      </w:r>
      <w:r w:rsidRPr="00CF700B">
        <w:rPr>
          <w:rFonts w:ascii="Times New Roman" w:eastAsia="Times New Roman" w:hAnsi="Times New Roman" w:cs="Times New Roman"/>
          <w:color w:val="000000"/>
          <w:sz w:val="24"/>
          <w:szCs w:val="24"/>
          <w:lang w:val="en-US" w:eastAsia="de-DE"/>
        </w:rPr>
        <w:t xml:space="preserve">. In the </w:t>
      </w:r>
      <w:del w:id="6" w:author="Lotz, Christin" w:date="2023-08-07T17:28:00Z">
        <w:r w:rsidRPr="00CF700B" w:rsidDel="00026C95">
          <w:rPr>
            <w:rFonts w:ascii="Times New Roman" w:eastAsia="Times New Roman" w:hAnsi="Times New Roman" w:cs="Times New Roman"/>
            <w:color w:val="000000"/>
            <w:sz w:val="24"/>
            <w:szCs w:val="24"/>
            <w:lang w:val="en-US" w:eastAsia="de-DE"/>
          </w:rPr>
          <w:delText xml:space="preserve">following </w:delText>
        </w:r>
      </w:del>
      <w:r w:rsidRPr="00CF700B">
        <w:rPr>
          <w:rFonts w:ascii="Times New Roman" w:eastAsia="Times New Roman" w:hAnsi="Times New Roman" w:cs="Times New Roman"/>
          <w:color w:val="000000"/>
          <w:sz w:val="24"/>
          <w:szCs w:val="24"/>
          <w:lang w:val="en-US" w:eastAsia="de-DE"/>
        </w:rPr>
        <w:t xml:space="preserve">(3) post-teaching phase, the subjects answered </w:t>
      </w:r>
      <w:del w:id="7" w:author="Lotz, Christin" w:date="2023-08-07T17:28:00Z">
        <w:r w:rsidRPr="00CF700B" w:rsidDel="00026C95">
          <w:rPr>
            <w:rFonts w:ascii="Times New Roman" w:eastAsia="Times New Roman" w:hAnsi="Times New Roman" w:cs="Times New Roman"/>
            <w:color w:val="000000"/>
            <w:sz w:val="24"/>
            <w:szCs w:val="24"/>
            <w:lang w:val="en-US" w:eastAsia="de-DE"/>
          </w:rPr>
          <w:delText xml:space="preserve">a </w:delText>
        </w:r>
      </w:del>
      <w:r w:rsidRPr="00CF700B">
        <w:rPr>
          <w:rFonts w:ascii="Times New Roman" w:eastAsia="Times New Roman" w:hAnsi="Times New Roman" w:cs="Times New Roman"/>
          <w:color w:val="000000"/>
          <w:sz w:val="24"/>
          <w:szCs w:val="24"/>
          <w:lang w:val="en-US" w:eastAsia="de-DE"/>
        </w:rPr>
        <w:t>questionnaire</w:t>
      </w:r>
      <w:ins w:id="8" w:author="Lotz, Christin" w:date="2023-08-07T17:28:00Z">
        <w:r w:rsidR="00026C95">
          <w:rPr>
            <w:rFonts w:ascii="Times New Roman" w:eastAsia="Times New Roman" w:hAnsi="Times New Roman" w:cs="Times New Roman"/>
            <w:color w:val="000000"/>
            <w:sz w:val="24"/>
            <w:szCs w:val="24"/>
            <w:lang w:val="en-US" w:eastAsia="de-DE"/>
          </w:rPr>
          <w:t xml:space="preserve">s, followed </w:t>
        </w:r>
      </w:ins>
      <w:ins w:id="9" w:author="Lotz, Christin" w:date="2023-08-07T17:29:00Z">
        <w:r w:rsidR="00026C95">
          <w:rPr>
            <w:rFonts w:ascii="Times New Roman" w:eastAsia="Times New Roman" w:hAnsi="Times New Roman" w:cs="Times New Roman"/>
            <w:color w:val="000000"/>
            <w:sz w:val="24"/>
            <w:szCs w:val="24"/>
            <w:lang w:val="en-US" w:eastAsia="de-DE"/>
          </w:rPr>
          <w:t xml:space="preserve">by </w:t>
        </w:r>
      </w:ins>
      <w:del w:id="10" w:author="Lotz, Christin" w:date="2023-08-07T17:29:00Z">
        <w:r w:rsidRPr="00CF700B" w:rsidDel="00026C95">
          <w:rPr>
            <w:rFonts w:ascii="Times New Roman" w:eastAsia="Times New Roman" w:hAnsi="Times New Roman" w:cs="Times New Roman"/>
            <w:color w:val="000000"/>
            <w:sz w:val="24"/>
            <w:szCs w:val="24"/>
            <w:lang w:val="en-US" w:eastAsia="de-DE"/>
          </w:rPr>
          <w:delText xml:space="preserve"> and in </w:delText>
        </w:r>
      </w:del>
      <w:r w:rsidRPr="00CF700B">
        <w:rPr>
          <w:rFonts w:ascii="Times New Roman" w:eastAsia="Times New Roman" w:hAnsi="Times New Roman" w:cs="Times New Roman"/>
          <w:color w:val="000000"/>
          <w:sz w:val="24"/>
          <w:szCs w:val="24"/>
          <w:lang w:val="en-US" w:eastAsia="de-DE"/>
        </w:rPr>
        <w:t>the (4) interview phase</w:t>
      </w:r>
      <w:ins w:id="11" w:author="Lotz, Christin" w:date="2023-08-07T17:29:00Z">
        <w:r w:rsidR="00026C95">
          <w:rPr>
            <w:rFonts w:ascii="Times New Roman" w:eastAsia="Times New Roman" w:hAnsi="Times New Roman" w:cs="Times New Roman"/>
            <w:color w:val="000000"/>
            <w:sz w:val="24"/>
            <w:szCs w:val="24"/>
            <w:lang w:val="en-US" w:eastAsia="de-DE"/>
          </w:rPr>
          <w:t>, in which</w:t>
        </w:r>
      </w:ins>
      <w:r w:rsidRPr="00CF700B">
        <w:rPr>
          <w:rFonts w:ascii="Times New Roman" w:eastAsia="Times New Roman" w:hAnsi="Times New Roman" w:cs="Times New Roman"/>
          <w:color w:val="000000"/>
          <w:sz w:val="24"/>
          <w:szCs w:val="24"/>
          <w:lang w:val="en-US" w:eastAsia="de-DE"/>
        </w:rPr>
        <w:t xml:space="preserve"> the</w:t>
      </w:r>
      <w:ins w:id="12" w:author="Lotz, Christin" w:date="2023-08-07T17:29:00Z">
        <w:r w:rsidR="00026C95">
          <w:rPr>
            <w:rFonts w:ascii="Times New Roman" w:eastAsia="Times New Roman" w:hAnsi="Times New Roman" w:cs="Times New Roman"/>
            <w:color w:val="000000"/>
            <w:sz w:val="24"/>
            <w:szCs w:val="24"/>
            <w:lang w:val="en-US" w:eastAsia="de-DE"/>
          </w:rPr>
          <w:t>y</w:t>
        </w:r>
      </w:ins>
      <w:r w:rsidRPr="00CF700B">
        <w:rPr>
          <w:rFonts w:ascii="Times New Roman" w:eastAsia="Times New Roman" w:hAnsi="Times New Roman" w:cs="Times New Roman"/>
          <w:color w:val="000000"/>
          <w:sz w:val="24"/>
          <w:szCs w:val="24"/>
          <w:lang w:val="en-US" w:eastAsia="de-DE"/>
        </w:rPr>
        <w:t xml:space="preserve"> </w:t>
      </w:r>
      <w:del w:id="13" w:author="Lotz, Christin" w:date="2023-08-07T17:29:00Z">
        <w:r w:rsidRPr="00CF700B" w:rsidDel="00026C95">
          <w:rPr>
            <w:rFonts w:ascii="Times New Roman" w:eastAsia="Times New Roman" w:hAnsi="Times New Roman" w:cs="Times New Roman"/>
            <w:color w:val="000000"/>
            <w:sz w:val="24"/>
            <w:szCs w:val="24"/>
            <w:lang w:val="en-US" w:eastAsia="de-DE"/>
          </w:rPr>
          <w:delText xml:space="preserve">subjects </w:delText>
        </w:r>
      </w:del>
      <w:r w:rsidRPr="00CF700B">
        <w:rPr>
          <w:rFonts w:ascii="Times New Roman" w:eastAsia="Times New Roman" w:hAnsi="Times New Roman" w:cs="Times New Roman"/>
          <w:color w:val="000000"/>
          <w:sz w:val="24"/>
          <w:szCs w:val="24"/>
          <w:lang w:val="en-US" w:eastAsia="de-DE"/>
        </w:rPr>
        <w:t xml:space="preserve">watched </w:t>
      </w:r>
      <w:ins w:id="14" w:author="Lotz, Christin" w:date="2023-08-07T17:28:00Z">
        <w:r w:rsidR="00026C95">
          <w:rPr>
            <w:rFonts w:ascii="Times New Roman" w:eastAsia="Times New Roman" w:hAnsi="Times New Roman" w:cs="Times New Roman"/>
            <w:color w:val="000000"/>
            <w:sz w:val="24"/>
            <w:szCs w:val="24"/>
            <w:lang w:val="en-US" w:eastAsia="de-DE"/>
          </w:rPr>
          <w:t>the</w:t>
        </w:r>
      </w:ins>
      <w:del w:id="15" w:author="Lotz, Christin" w:date="2023-08-07T17:28:00Z">
        <w:r w:rsidRPr="00CF700B" w:rsidDel="00026C95">
          <w:rPr>
            <w:rFonts w:ascii="Times New Roman" w:eastAsia="Times New Roman" w:hAnsi="Times New Roman" w:cs="Times New Roman"/>
            <w:color w:val="000000"/>
            <w:sz w:val="24"/>
            <w:szCs w:val="24"/>
            <w:lang w:val="en-US" w:eastAsia="de-DE"/>
          </w:rPr>
          <w:delText>a pre</w:delText>
        </w:r>
      </w:del>
      <w:del w:id="16" w:author="Lotz, Christin" w:date="2023-08-07T17:27:00Z">
        <w:r w:rsidRPr="00CF700B" w:rsidDel="00026C95">
          <w:rPr>
            <w:rFonts w:ascii="Times New Roman" w:eastAsia="Times New Roman" w:hAnsi="Times New Roman" w:cs="Times New Roman"/>
            <w:color w:val="000000"/>
            <w:sz w:val="24"/>
            <w:szCs w:val="24"/>
            <w:lang w:val="en-US" w:eastAsia="de-DE"/>
          </w:rPr>
          <w:delText>-recorded</w:delText>
        </w:r>
      </w:del>
      <w:r w:rsidRPr="00CF700B">
        <w:rPr>
          <w:rFonts w:ascii="Times New Roman" w:eastAsia="Times New Roman" w:hAnsi="Times New Roman" w:cs="Times New Roman"/>
          <w:color w:val="000000"/>
          <w:sz w:val="24"/>
          <w:szCs w:val="24"/>
          <w:lang w:val="en-US" w:eastAsia="de-DE"/>
        </w:rPr>
        <w:t xml:space="preserve"> video of their 15-minute lesson</w:t>
      </w:r>
      <w:del w:id="17" w:author="Lotz, Christin" w:date="2023-08-07T17:28:00Z">
        <w:r w:rsidRPr="00CF700B" w:rsidDel="00026C95">
          <w:rPr>
            <w:rFonts w:ascii="Times New Roman" w:eastAsia="Times New Roman" w:hAnsi="Times New Roman" w:cs="Times New Roman"/>
            <w:color w:val="000000"/>
            <w:sz w:val="24"/>
            <w:szCs w:val="24"/>
            <w:lang w:val="en-US" w:eastAsia="de-DE"/>
          </w:rPr>
          <w:delText xml:space="preserve"> to assess the self-report data of how disrupted subjects felt and how confident they felt in dealing with disruptions</w:delText>
        </w:r>
      </w:del>
      <w:r w:rsidRPr="00CF700B">
        <w:rPr>
          <w:rFonts w:ascii="Times New Roman" w:eastAsia="Times New Roman" w:hAnsi="Times New Roman" w:cs="Times New Roman"/>
          <w:color w:val="000000"/>
          <w:sz w:val="24"/>
          <w:szCs w:val="24"/>
          <w:lang w:val="en-US" w:eastAsia="de-DE"/>
        </w:rPr>
        <w:t>. In the (5) end phase, the subject answered a</w:t>
      </w:r>
      <w:ins w:id="18" w:author="Lotz, Christin" w:date="2023-08-07T17:30:00Z">
        <w:r w:rsidR="00026C95">
          <w:rPr>
            <w:rFonts w:ascii="Times New Roman" w:eastAsia="Times New Roman" w:hAnsi="Times New Roman" w:cs="Times New Roman"/>
            <w:color w:val="000000"/>
            <w:sz w:val="24"/>
            <w:szCs w:val="24"/>
            <w:lang w:val="en-US" w:eastAsia="de-DE"/>
          </w:rPr>
          <w:t xml:space="preserve">nother </w:t>
        </w:r>
      </w:ins>
      <w:del w:id="19" w:author="Lotz, Christin" w:date="2023-08-07T17:30:00Z">
        <w:r w:rsidRPr="00CF700B" w:rsidDel="00026C95">
          <w:rPr>
            <w:rFonts w:ascii="Times New Roman" w:eastAsia="Times New Roman" w:hAnsi="Times New Roman" w:cs="Times New Roman"/>
            <w:color w:val="000000"/>
            <w:sz w:val="24"/>
            <w:szCs w:val="24"/>
            <w:lang w:val="en-US" w:eastAsia="de-DE"/>
          </w:rPr>
          <w:delText xml:space="preserve"> second </w:delText>
        </w:r>
      </w:del>
      <w:r w:rsidRPr="00CF700B">
        <w:rPr>
          <w:rFonts w:ascii="Times New Roman" w:eastAsia="Times New Roman" w:hAnsi="Times New Roman" w:cs="Times New Roman"/>
          <w:color w:val="000000"/>
          <w:sz w:val="24"/>
          <w:szCs w:val="24"/>
          <w:lang w:val="en-US" w:eastAsia="de-DE"/>
        </w:rPr>
        <w:t>questionnaire.</w:t>
      </w:r>
    </w:p>
    <w:p w14:paraId="24FC4254"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commentRangeStart w:id="20"/>
      <w:r w:rsidRPr="00CF700B">
        <w:rPr>
          <w:rFonts w:ascii="Times New Roman" w:eastAsia="Times New Roman" w:hAnsi="Times New Roman" w:cs="Times New Roman"/>
          <w:color w:val="000000"/>
          <w:sz w:val="24"/>
          <w:szCs w:val="24"/>
          <w:lang w:val="en-US" w:eastAsia="de-DE"/>
        </w:rPr>
        <w:t>According to previous findings that fitness trackers can be used as a low-cost, non-invasive method of measuring HR [hajj2022wrist; @fuller2020reliability] and that different HRs of teachers can be measured in different teaching phases [@donker2020associations; @junker2021potential], we formulate the hypotheses as follows: </w:t>
      </w:r>
      <w:commentRangeEnd w:id="20"/>
      <w:r>
        <w:rPr>
          <w:rStyle w:val="Kommentarzeichen"/>
        </w:rPr>
        <w:commentReference w:id="20"/>
      </w:r>
    </w:p>
    <w:p w14:paraId="7C894ABB" w14:textId="77777777"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1**. In a first step, we wanted to </w:t>
      </w:r>
      <w:commentRangeStart w:id="21"/>
      <w:r w:rsidRPr="00CF700B">
        <w:rPr>
          <w:rFonts w:ascii="Times New Roman" w:eastAsia="Times New Roman" w:hAnsi="Times New Roman" w:cs="Times New Roman"/>
          <w:color w:val="000000"/>
          <w:sz w:val="24"/>
          <w:szCs w:val="24"/>
          <w:lang w:val="en-US" w:eastAsia="de-DE"/>
        </w:rPr>
        <w:t xml:space="preserve">display exploratively </w:t>
      </w:r>
      <w:commentRangeEnd w:id="21"/>
      <w:r w:rsidR="009F7264">
        <w:rPr>
          <w:rStyle w:val="Kommentarzeichen"/>
        </w:rPr>
        <w:commentReference w:id="21"/>
      </w:r>
      <w:r w:rsidRPr="00CF700B">
        <w:rPr>
          <w:rFonts w:ascii="Times New Roman" w:eastAsia="Times New Roman" w:hAnsi="Times New Roman" w:cs="Times New Roman"/>
          <w:color w:val="000000"/>
          <w:sz w:val="24"/>
          <w:szCs w:val="24"/>
          <w:lang w:val="en-US" w:eastAsia="de-DE"/>
        </w:rPr>
        <w:t>the course of HR during the entire study</w:t>
      </w:r>
      <w:commentRangeStart w:id="22"/>
      <w:r w:rsidRPr="00CF700B">
        <w:rPr>
          <w:rFonts w:ascii="Times New Roman" w:eastAsia="Times New Roman" w:hAnsi="Times New Roman" w:cs="Times New Roman"/>
          <w:color w:val="000000"/>
          <w:sz w:val="24"/>
          <w:szCs w:val="24"/>
          <w:lang w:val="en-US" w:eastAsia="de-DE"/>
        </w:rPr>
        <w:t xml:space="preserve">. </w:t>
      </w:r>
      <w:commentRangeEnd w:id="22"/>
      <w:r w:rsidR="009A6857">
        <w:rPr>
          <w:rStyle w:val="Kommentarzeichen"/>
        </w:rPr>
        <w:commentReference w:id="22"/>
      </w:r>
      <w:r w:rsidRPr="00CF700B">
        <w:rPr>
          <w:rFonts w:ascii="Times New Roman" w:eastAsia="Times New Roman" w:hAnsi="Times New Roman" w:cs="Times New Roman"/>
          <w:color w:val="000000"/>
          <w:sz w:val="24"/>
          <w:szCs w:val="24"/>
          <w:lang w:val="en-US" w:eastAsia="de-DE"/>
        </w:rPr>
        <w:t xml:space="preserve">Additionally, we presumed the </w:t>
      </w:r>
      <w:r w:rsidRPr="00CF700B">
        <w:rPr>
          <w:rFonts w:ascii="Times New Roman" w:eastAsia="Times New Roman" w:hAnsi="Times New Roman" w:cs="Times New Roman"/>
          <w:color w:val="000000"/>
          <w:sz w:val="24"/>
          <w:szCs w:val="24"/>
          <w:shd w:val="clear" w:color="auto" w:fill="FFFFFF"/>
          <w:lang w:val="en-US" w:eastAsia="de-DE"/>
        </w:rPr>
        <w:t xml:space="preserve">highest mean HR in the (2) teaching phase and lower mean values in all other phases </w:t>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Pr="00CF700B">
        <w:rPr>
          <w:rFonts w:ascii="Times New Roman" w:eastAsia="Times New Roman" w:hAnsi="Times New Roman" w:cs="Times New Roman"/>
          <w:color w:val="000000"/>
          <w:sz w:val="24"/>
          <w:szCs w:val="24"/>
          <w:shd w:val="clear" w:color="auto" w:fill="FFFFFF"/>
          <w:lang w:val="en-US" w:eastAsia="de-DE"/>
        </w:rPr>
        <w:t>.</w:t>
      </w:r>
      <w:r w:rsidRPr="00CF700B">
        <w:rPr>
          <w:rFonts w:ascii="Times New Roman" w:eastAsia="Times New Roman" w:hAnsi="Times New Roman" w:cs="Times New Roman"/>
          <w:color w:val="000000"/>
          <w:sz w:val="24"/>
          <w:szCs w:val="24"/>
          <w:lang w:val="en-US" w:eastAsia="de-DE"/>
        </w:rPr>
        <w:t xml:space="preserve"> Moreover, we expected an increase in HR in the (1) pre-teaching phase as the first phase and a decrease in the following phases (**</w:t>
      </w:r>
      <w:r w:rsidR="006F7DBE">
        <w:rPr>
          <w:rFonts w:ascii="Times New Roman" w:eastAsia="Times New Roman" w:hAnsi="Times New Roman" w:cs="Times New Roman"/>
          <w:color w:val="000000"/>
          <w:sz w:val="24"/>
          <w:szCs w:val="24"/>
          <w:lang w:val="en-US" w:eastAsia="de-DE"/>
        </w:rPr>
        <w:t>H</w:t>
      </w:r>
      <w:r w:rsidR="006F7DBE" w:rsidRPr="00CF700B">
        <w:rPr>
          <w:rFonts w:ascii="Times New Roman" w:eastAsia="Times New Roman" w:hAnsi="Times New Roman" w:cs="Times New Roman"/>
          <w:color w:val="000000"/>
          <w:sz w:val="24"/>
          <w:szCs w:val="24"/>
          <w:lang w:val="en-US" w:eastAsia="de-DE"/>
        </w:rPr>
        <w:t>ypothesis</w:t>
      </w:r>
      <w:r w:rsidRPr="00CF700B">
        <w:rPr>
          <w:rFonts w:ascii="Times New Roman" w:eastAsia="Times New Roman" w:hAnsi="Times New Roman" w:cs="Times New Roman"/>
          <w:color w:val="000000"/>
          <w:sz w:val="24"/>
          <w:szCs w:val="24"/>
          <w:lang w:val="en-US" w:eastAsia="de-DE"/>
        </w:rPr>
        <w:t xml:space="preserve"> 1b**).</w:t>
      </w:r>
    </w:p>
    <w:p w14:paraId="3A04ED4E" w14:textId="2863D570" w:rsidR="00CF700B" w:rsidRPr="00CF700B" w:rsidRDefault="00CF700B" w:rsidP="00CF700B">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**Hypothesis 2**. We </w:t>
      </w:r>
      <w:commentRangeStart w:id="23"/>
      <w:r w:rsidRPr="00CF700B">
        <w:rPr>
          <w:rFonts w:ascii="Times New Roman" w:eastAsia="Times New Roman" w:hAnsi="Times New Roman" w:cs="Times New Roman"/>
          <w:color w:val="000000"/>
          <w:sz w:val="24"/>
          <w:szCs w:val="24"/>
          <w:lang w:val="en-US" w:eastAsia="de-DE"/>
        </w:rPr>
        <w:t xml:space="preserve">statistically predicted </w:t>
      </w:r>
      <w:commentRangeEnd w:id="23"/>
      <w:r w:rsidR="009A6857">
        <w:rPr>
          <w:rStyle w:val="Kommentarzeichen"/>
        </w:rPr>
        <w:commentReference w:id="23"/>
      </w:r>
      <w:r w:rsidRPr="00CF700B">
        <w:rPr>
          <w:rFonts w:ascii="Times New Roman" w:eastAsia="Times New Roman" w:hAnsi="Times New Roman" w:cs="Times New Roman"/>
          <w:color w:val="000000"/>
          <w:sz w:val="24"/>
          <w:szCs w:val="24"/>
          <w:lang w:val="en-US" w:eastAsia="de-DE"/>
        </w:rPr>
        <w:t xml:space="preserve">the subjects’ standardized </w:t>
      </w:r>
      <w:commentRangeStart w:id="24"/>
      <w:r w:rsidRPr="00CF700B">
        <w:rPr>
          <w:rFonts w:ascii="Times New Roman" w:eastAsia="Times New Roman" w:hAnsi="Times New Roman" w:cs="Times New Roman"/>
          <w:color w:val="000000"/>
          <w:sz w:val="24"/>
          <w:szCs w:val="24"/>
          <w:lang w:val="en-US" w:eastAsia="de-DE"/>
        </w:rPr>
        <w:t>mean HR for the (2) teaching, the (3) post-teaching, the (4) interview and the (5) end phase with teaching experience</w:t>
      </w:r>
      <w:ins w:id="25" w:author="Lotz, Christin" w:date="2023-08-07T17:36:00Z">
        <w:r w:rsidR="009A6857">
          <w:rPr>
            <w:rFonts w:ascii="Times New Roman" w:eastAsia="Times New Roman" w:hAnsi="Times New Roman" w:cs="Times New Roman"/>
            <w:color w:val="000000"/>
            <w:sz w:val="24"/>
            <w:szCs w:val="24"/>
            <w:lang w:val="en-US" w:eastAsia="de-DE"/>
          </w:rPr>
          <w:t xml:space="preserve"> and self-</w:t>
        </w:r>
        <w:proofErr w:type="spellStart"/>
        <w:r w:rsidR="009A6857">
          <w:rPr>
            <w:rFonts w:ascii="Times New Roman" w:eastAsia="Times New Roman" w:hAnsi="Times New Roman" w:cs="Times New Roman"/>
            <w:color w:val="000000"/>
            <w:sz w:val="24"/>
            <w:szCs w:val="24"/>
            <w:lang w:val="en-US" w:eastAsia="de-DE"/>
          </w:rPr>
          <w:t>repoted</w:t>
        </w:r>
        <w:proofErr w:type="spellEnd"/>
        <w:r w:rsidR="009A6857">
          <w:rPr>
            <w:rFonts w:ascii="Times New Roman" w:eastAsia="Times New Roman" w:hAnsi="Times New Roman" w:cs="Times New Roman"/>
            <w:color w:val="000000"/>
            <w:sz w:val="24"/>
            <w:szCs w:val="24"/>
            <w:lang w:val="en-US" w:eastAsia="de-DE"/>
          </w:rPr>
          <w:t xml:space="preserve"> data on …</w:t>
        </w:r>
      </w:ins>
      <w:r w:rsidRPr="00CF700B">
        <w:rPr>
          <w:rFonts w:ascii="Times New Roman" w:eastAsia="Times New Roman" w:hAnsi="Times New Roman" w:cs="Times New Roman"/>
          <w:color w:val="000000"/>
          <w:sz w:val="24"/>
          <w:szCs w:val="24"/>
          <w:lang w:val="en-US" w:eastAsia="de-DE"/>
        </w:rPr>
        <w:t xml:space="preserve">. </w:t>
      </w:r>
      <w:commentRangeEnd w:id="24"/>
      <w:r w:rsidR="009A6857">
        <w:rPr>
          <w:rStyle w:val="Kommentarzeichen"/>
        </w:rPr>
        <w:commentReference w:id="24"/>
      </w:r>
      <w:ins w:id="26" w:author="Lotz, Christin" w:date="2023-08-07T17:38:00Z">
        <w:r w:rsidR="009A6857">
          <w:rPr>
            <w:rFonts w:ascii="Times New Roman" w:eastAsia="Times New Roman" w:hAnsi="Times New Roman" w:cs="Times New Roman"/>
            <w:color w:val="000000"/>
            <w:sz w:val="24"/>
            <w:szCs w:val="24"/>
            <w:lang w:val="en-US" w:eastAsia="de-DE"/>
          </w:rPr>
          <w:t xml:space="preserve">With respect to teaching experience, </w:t>
        </w:r>
      </w:ins>
      <w:del w:id="27" w:author="Lotz, Christin" w:date="2023-08-07T17:38:00Z">
        <w:r w:rsidRPr="00CF700B" w:rsidDel="009A6857">
          <w:rPr>
            <w:rFonts w:ascii="Times New Roman" w:eastAsia="Times New Roman" w:hAnsi="Times New Roman" w:cs="Times New Roman"/>
            <w:color w:val="000000"/>
            <w:sz w:val="24"/>
            <w:szCs w:val="24"/>
            <w:lang w:val="en-US" w:eastAsia="de-DE"/>
          </w:rPr>
          <w:delText>W</w:delText>
        </w:r>
      </w:del>
      <w:ins w:id="28" w:author="Lotz, Christin" w:date="2023-08-07T17:38: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a lower HR in teachers with more teaching experience </w:t>
      </w:r>
      <w:del w:id="29" w:author="Lotz, Christin" w:date="2023-08-07T17:39: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2a**). </w:t>
      </w:r>
      <w:del w:id="30" w:author="Lotz, Christin" w:date="2023-08-07T17:34:00Z">
        <w:r w:rsidRPr="00CF700B" w:rsidDel="009A6857">
          <w:rPr>
            <w:rFonts w:ascii="Times New Roman" w:eastAsia="Times New Roman" w:hAnsi="Times New Roman" w:cs="Times New Roman"/>
            <w:color w:val="000000"/>
            <w:sz w:val="24"/>
            <w:szCs w:val="24"/>
            <w:lang w:val="en-US" w:eastAsia="de-DE"/>
          </w:rPr>
          <w:delText xml:space="preserve">According to the relationship between physiological arousal and cognitive appraisal, we controlled for shared variance with the self-reported data. </w:delText>
        </w:r>
      </w:del>
      <w:ins w:id="31" w:author="Lotz, Christin" w:date="2023-08-07T17:39:00Z">
        <w:r w:rsidR="009A6857">
          <w:rPr>
            <w:rFonts w:ascii="Times New Roman" w:eastAsia="Times New Roman" w:hAnsi="Times New Roman" w:cs="Times New Roman"/>
            <w:color w:val="000000"/>
            <w:sz w:val="24"/>
            <w:szCs w:val="24"/>
            <w:lang w:val="en-US" w:eastAsia="de-DE"/>
          </w:rPr>
          <w:t xml:space="preserve">Concerning the …, </w:t>
        </w:r>
      </w:ins>
      <w:commentRangeStart w:id="32"/>
      <w:del w:id="33" w:author="Lotz, Christin" w:date="2023-08-07T17:39:00Z">
        <w:r w:rsidRPr="00CF700B" w:rsidDel="009A6857">
          <w:rPr>
            <w:rFonts w:ascii="Times New Roman" w:eastAsia="Times New Roman" w:hAnsi="Times New Roman" w:cs="Times New Roman"/>
            <w:color w:val="000000"/>
            <w:sz w:val="24"/>
            <w:szCs w:val="24"/>
            <w:lang w:val="en-US" w:eastAsia="de-DE"/>
          </w:rPr>
          <w:delText>W</w:delText>
        </w:r>
      </w:del>
      <w:ins w:id="34" w:author="Lotz, Christin" w:date="2023-08-07T17:40:00Z">
        <w:r w:rsidR="009A6857">
          <w:rPr>
            <w:rFonts w:ascii="Times New Roman" w:eastAsia="Times New Roman" w:hAnsi="Times New Roman" w:cs="Times New Roman"/>
            <w:color w:val="000000"/>
            <w:sz w:val="24"/>
            <w:szCs w:val="24"/>
            <w:lang w:val="en-US" w:eastAsia="de-DE"/>
          </w:rPr>
          <w:t>w</w:t>
        </w:r>
      </w:ins>
      <w:r w:rsidRPr="00CF700B">
        <w:rPr>
          <w:rFonts w:ascii="Times New Roman" w:eastAsia="Times New Roman" w:hAnsi="Times New Roman" w:cs="Times New Roman"/>
          <w:color w:val="000000"/>
          <w:sz w:val="24"/>
          <w:szCs w:val="24"/>
          <w:lang w:val="en-US" w:eastAsia="de-DE"/>
        </w:rPr>
        <w:t xml:space="preserve">e expected </w:t>
      </w:r>
      <w:ins w:id="35" w:author="Lotz, Christin" w:date="2023-08-07T17:41:00Z">
        <w:r w:rsidR="008D7DCA">
          <w:rPr>
            <w:rFonts w:ascii="Times New Roman" w:eastAsia="Times New Roman" w:hAnsi="Times New Roman" w:cs="Times New Roman"/>
            <w:color w:val="000000"/>
            <w:sz w:val="24"/>
            <w:szCs w:val="24"/>
            <w:lang w:val="en-US" w:eastAsia="de-DE"/>
          </w:rPr>
          <w:t xml:space="preserve">higher HR values for </w:t>
        </w:r>
      </w:ins>
      <w:del w:id="36"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for the four phases </w:delText>
        </w:r>
      </w:del>
      <w:del w:id="37"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that </w:delText>
        </w:r>
      </w:del>
      <w:r w:rsidRPr="00CF700B">
        <w:rPr>
          <w:rFonts w:ascii="Times New Roman" w:eastAsia="Times New Roman" w:hAnsi="Times New Roman" w:cs="Times New Roman"/>
          <w:color w:val="000000"/>
          <w:sz w:val="24"/>
          <w:szCs w:val="24"/>
          <w:lang w:val="en-US" w:eastAsia="de-DE"/>
        </w:rPr>
        <w:t xml:space="preserve">teachers who </w:t>
      </w:r>
      <w:del w:id="38" w:author="Lotz, Christin" w:date="2023-08-07T17:40:00Z">
        <w:r w:rsidRPr="00CF700B" w:rsidDel="009A6857">
          <w:rPr>
            <w:rFonts w:ascii="Times New Roman" w:eastAsia="Times New Roman" w:hAnsi="Times New Roman" w:cs="Times New Roman"/>
            <w:color w:val="000000"/>
            <w:sz w:val="24"/>
            <w:szCs w:val="24"/>
            <w:lang w:val="en-US" w:eastAsia="de-DE"/>
          </w:rPr>
          <w:delText xml:space="preserve">reported that they </w:delText>
        </w:r>
      </w:del>
      <w:r w:rsidRPr="00CF700B">
        <w:rPr>
          <w:rFonts w:ascii="Times New Roman" w:eastAsia="Times New Roman" w:hAnsi="Times New Roman" w:cs="Times New Roman"/>
          <w:color w:val="000000"/>
          <w:sz w:val="24"/>
          <w:szCs w:val="24"/>
          <w:lang w:val="en-US" w:eastAsia="de-DE"/>
        </w:rPr>
        <w:t xml:space="preserve">felt </w:t>
      </w:r>
      <w:ins w:id="39" w:author="Lotz, Christin" w:date="2023-08-07T17:40:00Z">
        <w:r w:rsidR="009A6857">
          <w:rPr>
            <w:rFonts w:ascii="Times New Roman" w:eastAsia="Times New Roman" w:hAnsi="Times New Roman" w:cs="Times New Roman"/>
            <w:color w:val="000000"/>
            <w:sz w:val="24"/>
            <w:szCs w:val="24"/>
            <w:lang w:val="en-US" w:eastAsia="de-DE"/>
          </w:rPr>
          <w:t xml:space="preserve">more </w:t>
        </w:r>
      </w:ins>
      <w:r w:rsidRPr="00CF700B">
        <w:rPr>
          <w:rFonts w:ascii="Times New Roman" w:eastAsia="Times New Roman" w:hAnsi="Times New Roman" w:cs="Times New Roman"/>
          <w:color w:val="000000"/>
          <w:sz w:val="24"/>
          <w:szCs w:val="24"/>
          <w:lang w:val="en-US" w:eastAsia="de-DE"/>
        </w:rPr>
        <w:t xml:space="preserve">disrupted </w:t>
      </w:r>
      <w:del w:id="40" w:author="Lotz, Christin" w:date="2023-08-07T17:40:00Z">
        <w:r w:rsidRPr="00CF700B" w:rsidDel="008D7DCA">
          <w:rPr>
            <w:rFonts w:ascii="Times New Roman" w:eastAsia="Times New Roman" w:hAnsi="Times New Roman" w:cs="Times New Roman"/>
            <w:color w:val="000000"/>
            <w:sz w:val="24"/>
            <w:szCs w:val="24"/>
            <w:lang w:val="en-US" w:eastAsia="de-DE"/>
          </w:rPr>
          <w:delText xml:space="preserve">by disruptions </w:delText>
        </w:r>
      </w:del>
      <w:del w:id="41" w:author="Lotz, Christin" w:date="2023-08-07T17:41:00Z">
        <w:r w:rsidRPr="00CF700B" w:rsidDel="008D7DCA">
          <w:rPr>
            <w:rFonts w:ascii="Times New Roman" w:eastAsia="Times New Roman" w:hAnsi="Times New Roman" w:cs="Times New Roman"/>
            <w:color w:val="000000"/>
            <w:sz w:val="24"/>
            <w:szCs w:val="24"/>
            <w:lang w:val="en-US" w:eastAsia="de-DE"/>
          </w:rPr>
          <w:delText xml:space="preserve">would have higher standardized mean HR </w:delText>
        </w:r>
      </w:del>
      <w:commentRangeEnd w:id="32"/>
      <w:r w:rsidR="008D7DCA">
        <w:rPr>
          <w:rStyle w:val="Kommentarzeichen"/>
        </w:rPr>
        <w:commentReference w:id="32"/>
      </w:r>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ypotheses 2b**). In contrast, individuals with high confidence in dealing with disruptions would have a lower standardized mean HR in the four phases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2c**). </w:t>
      </w:r>
      <w:commentRangeStart w:id="42"/>
      <w:r w:rsidRPr="00CF700B">
        <w:rPr>
          <w:rFonts w:ascii="Times New Roman" w:eastAsia="Times New Roman" w:hAnsi="Times New Roman" w:cs="Times New Roman"/>
          <w:color w:val="000000"/>
          <w:sz w:val="24"/>
          <w:szCs w:val="24"/>
          <w:lang w:val="en-US" w:eastAsia="de-DE"/>
        </w:rPr>
        <w:t xml:space="preserve">When considering the three predictors in concert </w:t>
      </w:r>
      <w:del w:id="43" w:author="Lotz, Christin" w:date="2023-08-07T17:35:00Z">
        <w:r w:rsidRPr="00CF700B" w:rsidDel="009A6857">
          <w:rPr>
            <w:rFonts w:ascii="Times New Roman" w:eastAsia="Times New Roman" w:hAnsi="Times New Roman" w:cs="Times New Roman"/>
            <w:color w:val="000000"/>
            <w:sz w:val="24"/>
            <w:szCs w:val="24"/>
            <w:lang w:val="en-US" w:eastAsia="de-DE"/>
          </w:rPr>
          <w:delText xml:space="preserve">and controlling </w:delText>
        </w:r>
        <w:r w:rsidRPr="00CF700B" w:rsidDel="009A6857">
          <w:rPr>
            <w:rFonts w:ascii="Times New Roman" w:eastAsia="Times New Roman" w:hAnsi="Times New Roman" w:cs="Times New Roman"/>
            <w:color w:val="000000"/>
            <w:sz w:val="24"/>
            <w:szCs w:val="24"/>
            <w:lang w:val="en-US" w:eastAsia="de-DE"/>
          </w:rPr>
          <w:lastRenderedPageBreak/>
          <w:delText xml:space="preserve">for their common variance, </w:delText>
        </w:r>
      </w:del>
      <w:r w:rsidRPr="00CF700B">
        <w:rPr>
          <w:rFonts w:ascii="Times New Roman" w:eastAsia="Times New Roman" w:hAnsi="Times New Roman" w:cs="Times New Roman"/>
          <w:color w:val="000000"/>
          <w:sz w:val="24"/>
          <w:szCs w:val="24"/>
          <w:lang w:val="en-US" w:eastAsia="de-DE"/>
        </w:rPr>
        <w:t>we expected teaching experience and self-report</w:t>
      </w:r>
      <w:ins w:id="44" w:author="Lotz, Christin" w:date="2023-08-07T17:35:00Z">
        <w:r w:rsidR="009A6857">
          <w:rPr>
            <w:rFonts w:ascii="Times New Roman" w:eastAsia="Times New Roman" w:hAnsi="Times New Roman" w:cs="Times New Roman"/>
            <w:color w:val="000000"/>
            <w:sz w:val="24"/>
            <w:szCs w:val="24"/>
            <w:lang w:val="en-US" w:eastAsia="de-DE"/>
          </w:rPr>
          <w:t>ed</w:t>
        </w:r>
      </w:ins>
      <w:r w:rsidRPr="00CF700B">
        <w:rPr>
          <w:rFonts w:ascii="Times New Roman" w:eastAsia="Times New Roman" w:hAnsi="Times New Roman" w:cs="Times New Roman"/>
          <w:color w:val="000000"/>
          <w:sz w:val="24"/>
          <w:szCs w:val="24"/>
          <w:lang w:val="en-US" w:eastAsia="de-DE"/>
        </w:rPr>
        <w:t xml:space="preserve"> data to remain substantial predictors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2d**).</w:t>
      </w:r>
      <w:commentRangeEnd w:id="42"/>
      <w:r w:rsidR="008D7DCA">
        <w:rPr>
          <w:rStyle w:val="Kommentarzeichen"/>
        </w:rPr>
        <w:commentReference w:id="42"/>
      </w:r>
    </w:p>
    <w:p w14:paraId="6A10AF76"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1D2831D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Method </w:t>
      </w:r>
    </w:p>
    <w:p w14:paraId="2A0BBA47"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Participants</w:t>
      </w:r>
    </w:p>
    <w:p w14:paraId="1EF5F4BC" w14:textId="739E7F5D" w:rsidR="00CF700B" w:rsidRPr="00CF700B" w:rsidRDefault="008D7DCA" w:rsidP="006F7DBE">
      <w:pPr>
        <w:spacing w:before="120" w:after="240" w:line="36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he sample consisted of </w:t>
      </w:r>
      <w:r w:rsidR="00CF700B" w:rsidRPr="00CF700B">
        <w:rPr>
          <w:rFonts w:ascii="Times New Roman" w:eastAsia="Times New Roman" w:hAnsi="Times New Roman" w:cs="Times New Roman"/>
          <w:i/>
          <w:iCs/>
          <w:color w:val="000000"/>
          <w:sz w:val="24"/>
          <w:szCs w:val="24"/>
          <w:lang w:val="en-US" w:eastAsia="de-DE"/>
        </w:rPr>
        <w:t>N</w:t>
      </w:r>
      <w:r w:rsidR="00CF700B" w:rsidRPr="00CF700B">
        <w:rPr>
          <w:rFonts w:ascii="Times New Roman" w:eastAsia="Times New Roman" w:hAnsi="Times New Roman" w:cs="Times New Roman"/>
          <w:color w:val="000000"/>
          <w:sz w:val="24"/>
          <w:szCs w:val="24"/>
          <w:lang w:val="en-US" w:eastAsia="de-DE"/>
        </w:rPr>
        <w:t xml:space="preserve"> = 81 pre- and in-service teachers. The </w:t>
      </w:r>
      <w:commentRangeStart w:id="45"/>
      <w:r w:rsidR="00CF700B" w:rsidRPr="00CF700B">
        <w:rPr>
          <w:rFonts w:ascii="Times New Roman" w:eastAsia="Times New Roman" w:hAnsi="Times New Roman" w:cs="Times New Roman"/>
          <w:color w:val="000000"/>
          <w:sz w:val="24"/>
          <w:szCs w:val="24"/>
          <w:lang w:val="en-US" w:eastAsia="de-DE"/>
        </w:rPr>
        <w:t xml:space="preserve">subjects </w:t>
      </w:r>
      <w:commentRangeEnd w:id="45"/>
      <w:r>
        <w:rPr>
          <w:rStyle w:val="Kommentarzeichen"/>
        </w:rPr>
        <w:commentReference w:id="45"/>
      </w:r>
      <w:r w:rsidR="00CF700B" w:rsidRPr="00CF700B">
        <w:rPr>
          <w:rFonts w:ascii="Times New Roman" w:eastAsia="Times New Roman" w:hAnsi="Times New Roman" w:cs="Times New Roman"/>
          <w:color w:val="000000"/>
          <w:sz w:val="24"/>
          <w:szCs w:val="24"/>
          <w:lang w:val="en-US" w:eastAsia="de-DE"/>
        </w:rPr>
        <w:t>were recruited via personal contact, email lists and flyers. From the originally assessed data of 84 subjects, three participants were excluded from the analyses due to insufficient data quality, yielding the analysis sample of 81.</w:t>
      </w:r>
    </w:p>
    <w:p w14:paraId="7DB0EE51" w14:textId="44C268BB"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subjects </w:t>
      </w:r>
      <w:commentRangeStart w:id="46"/>
      <w:commentRangeStart w:id="47"/>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 xml:space="preserve">n </w:t>
      </w:r>
      <w:r w:rsidRPr="00CF700B">
        <w:rPr>
          <w:rFonts w:ascii="Times New Roman" w:eastAsia="Times New Roman" w:hAnsi="Times New Roman" w:cs="Times New Roman"/>
          <w:color w:val="000000"/>
          <w:sz w:val="24"/>
          <w:szCs w:val="24"/>
          <w:lang w:val="en-US" w:eastAsia="de-DE"/>
        </w:rPr>
        <w:t xml:space="preserve">= 52 females, </w:t>
      </w:r>
      <w:r w:rsidRPr="00CF700B">
        <w:rPr>
          <w:rFonts w:ascii="Times New Roman" w:eastAsia="Times New Roman" w:hAnsi="Times New Roman" w:cs="Times New Roman"/>
          <w:i/>
          <w:iCs/>
          <w:color w:val="000000"/>
          <w:sz w:val="24"/>
          <w:szCs w:val="24"/>
          <w:lang w:val="en-US" w:eastAsia="de-DE"/>
        </w:rPr>
        <w:t>n</w:t>
      </w:r>
      <w:r w:rsidRPr="00CF700B">
        <w:rPr>
          <w:rFonts w:ascii="Times New Roman" w:eastAsia="Times New Roman" w:hAnsi="Times New Roman" w:cs="Times New Roman"/>
          <w:color w:val="000000"/>
          <w:sz w:val="24"/>
          <w:szCs w:val="24"/>
          <w:lang w:val="en-US" w:eastAsia="de-DE"/>
        </w:rPr>
        <w:t xml:space="preserve"> = 29 males) </w:t>
      </w:r>
      <w:commentRangeEnd w:id="46"/>
      <w:r w:rsidR="008D7DCA">
        <w:rPr>
          <w:rStyle w:val="Kommentarzeichen"/>
        </w:rPr>
        <w:commentReference w:id="46"/>
      </w:r>
      <w:commentRangeEnd w:id="47"/>
      <w:r w:rsidR="00C035F5">
        <w:rPr>
          <w:rStyle w:val="Kommentarzeichen"/>
        </w:rPr>
        <w:commentReference w:id="47"/>
      </w:r>
      <w:r w:rsidRPr="00CF700B">
        <w:rPr>
          <w:rFonts w:ascii="Times New Roman" w:eastAsia="Times New Roman" w:hAnsi="Times New Roman" w:cs="Times New Roman"/>
          <w:color w:val="000000"/>
          <w:sz w:val="24"/>
          <w:szCs w:val="24"/>
          <w:lang w:val="en-US" w:eastAsia="de-DE"/>
        </w:rPr>
        <w:t>had a mean age of 31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10.90; range: 19-60) and an average teaching experience of 5.64 years (</w:t>
      </w:r>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color w:val="000000"/>
          <w:sz w:val="24"/>
          <w:szCs w:val="24"/>
          <w:lang w:val="en-US" w:eastAsia="de-DE"/>
        </w:rPr>
        <w:t xml:space="preserve"> = 9.46; range: 0-37).</w:t>
      </w:r>
      <w:r w:rsidR="008D7DCA">
        <w:rPr>
          <w:rFonts w:ascii="Times New Roman" w:eastAsia="Times New Roman" w:hAnsi="Times New Roman" w:cs="Times New Roman"/>
          <w:color w:val="000000"/>
          <w:sz w:val="24"/>
          <w:szCs w:val="24"/>
          <w:lang w:val="en-US" w:eastAsia="de-DE"/>
        </w:rPr>
        <w:t xml:space="preserve"> </w:t>
      </w:r>
      <w:ins w:id="48" w:author="Lotz, Christin" w:date="2023-08-08T11:53:00Z">
        <w:r w:rsidR="00AC0FD6">
          <w:rPr>
            <w:rFonts w:ascii="Times New Roman" w:eastAsia="Times New Roman" w:hAnsi="Times New Roman" w:cs="Times New Roman"/>
            <w:color w:val="000000"/>
            <w:sz w:val="24"/>
            <w:szCs w:val="24"/>
            <w:lang w:val="en-US" w:eastAsia="de-DE"/>
          </w:rPr>
          <w:t xml:space="preserve">A percentage of </w:t>
        </w:r>
        <w:r w:rsidR="00AC0FD6" w:rsidRPr="00CF700B">
          <w:rPr>
            <w:rFonts w:ascii="Times New Roman" w:eastAsia="Times New Roman" w:hAnsi="Times New Roman" w:cs="Times New Roman"/>
            <w:color w:val="000000"/>
            <w:sz w:val="24"/>
            <w:szCs w:val="24"/>
            <w:lang w:val="en-US" w:eastAsia="de-DE"/>
          </w:rPr>
          <w:t>14.81/70.37/9.88%</w:t>
        </w:r>
      </w:ins>
      <w:ins w:id="49" w:author="Lotz, Christin" w:date="2023-08-08T11:55:00Z">
        <w:r w:rsidR="00AC0FD6">
          <w:rPr>
            <w:rFonts w:ascii="Times New Roman" w:eastAsia="Times New Roman" w:hAnsi="Times New Roman" w:cs="Times New Roman"/>
            <w:color w:val="000000"/>
            <w:sz w:val="24"/>
            <w:szCs w:val="24"/>
            <w:lang w:val="en-US" w:eastAsia="de-DE"/>
          </w:rPr>
          <w:t xml:space="preserve"> of the p</w:t>
        </w:r>
      </w:ins>
      <w:del w:id="50" w:author="Lotz, Christin" w:date="2023-08-08T11:55:00Z">
        <w:r w:rsidR="008D7DCA" w:rsidDel="00AC0FD6">
          <w:rPr>
            <w:rFonts w:ascii="Times New Roman" w:eastAsia="Times New Roman" w:hAnsi="Times New Roman" w:cs="Times New Roman"/>
            <w:color w:val="000000"/>
            <w:sz w:val="24"/>
            <w:szCs w:val="24"/>
            <w:lang w:val="en-US" w:eastAsia="de-DE"/>
          </w:rPr>
          <w:delText>P</w:delText>
        </w:r>
      </w:del>
      <w:r w:rsidR="008D7DCA">
        <w:rPr>
          <w:rFonts w:ascii="Times New Roman" w:eastAsia="Times New Roman" w:hAnsi="Times New Roman" w:cs="Times New Roman"/>
          <w:color w:val="000000"/>
          <w:sz w:val="24"/>
          <w:szCs w:val="24"/>
          <w:lang w:val="en-US" w:eastAsia="de-DE"/>
        </w:rPr>
        <w:t>articipants stemmed from school forms of</w:t>
      </w:r>
      <w:r w:rsidR="008D7DCA" w:rsidRPr="008D7DCA">
        <w:rPr>
          <w:rFonts w:ascii="Times New Roman" w:eastAsia="Times New Roman" w:hAnsi="Times New Roman" w:cs="Times New Roman"/>
          <w:color w:val="000000"/>
          <w:sz w:val="24"/>
          <w:szCs w:val="24"/>
          <w:lang w:val="en-US" w:eastAsia="de-DE"/>
        </w:rPr>
        <w:t xml:space="preserve"> </w:t>
      </w:r>
      <w:r w:rsidR="008D7DCA" w:rsidRPr="00CF700B">
        <w:rPr>
          <w:rFonts w:ascii="Times New Roman" w:eastAsia="Times New Roman" w:hAnsi="Times New Roman" w:cs="Times New Roman"/>
          <w:color w:val="000000"/>
          <w:sz w:val="24"/>
          <w:szCs w:val="24"/>
          <w:lang w:val="en-US" w:eastAsia="de-DE"/>
        </w:rPr>
        <w:t>primary/secondary/special educational needs schools</w:t>
      </w:r>
      <w:ins w:id="51" w:author="Lotz, Christin" w:date="2023-08-08T11:55:00Z">
        <w:r w:rsidR="00AC0FD6">
          <w:rPr>
            <w:rFonts w:ascii="Times New Roman" w:eastAsia="Times New Roman" w:hAnsi="Times New Roman" w:cs="Times New Roman"/>
            <w:color w:val="000000"/>
            <w:sz w:val="24"/>
            <w:szCs w:val="24"/>
            <w:lang w:val="en-US" w:eastAsia="de-DE"/>
          </w:rPr>
          <w:t>.</w:t>
        </w:r>
      </w:ins>
      <w:del w:id="52" w:author="Lotz, Christin" w:date="2023-08-08T11:55:00Z">
        <w:r w:rsidR="00A95C27" w:rsidDel="00AC0FD6">
          <w:rPr>
            <w:rFonts w:ascii="Times New Roman" w:eastAsia="Times New Roman" w:hAnsi="Times New Roman" w:cs="Times New Roman"/>
            <w:color w:val="000000"/>
            <w:sz w:val="24"/>
            <w:szCs w:val="24"/>
            <w:lang w:val="en-US" w:eastAsia="de-DE"/>
          </w:rPr>
          <w:delText xml:space="preserve"> (</w:delText>
        </w:r>
      </w:del>
      <w:del w:id="53" w:author="Lotz, Christin" w:date="2023-08-08T11:53:00Z">
        <w:r w:rsidRPr="00CF700B" w:rsidDel="00AC0FD6">
          <w:rPr>
            <w:rFonts w:ascii="Times New Roman" w:eastAsia="Times New Roman" w:hAnsi="Times New Roman" w:cs="Times New Roman"/>
            <w:color w:val="000000"/>
            <w:sz w:val="24"/>
            <w:szCs w:val="24"/>
            <w:lang w:val="en-US" w:eastAsia="de-DE"/>
          </w:rPr>
          <w:delText>14.81/70.37/9.88%</w:delText>
        </w:r>
        <w:r w:rsidR="00A95C27" w:rsidDel="00AC0FD6">
          <w:rPr>
            <w:rFonts w:ascii="Times New Roman" w:eastAsia="Times New Roman" w:hAnsi="Times New Roman" w:cs="Times New Roman"/>
            <w:color w:val="000000"/>
            <w:sz w:val="24"/>
            <w:szCs w:val="24"/>
            <w:lang w:val="en-US" w:eastAsia="de-DE"/>
          </w:rPr>
          <w:delText>).</w:delText>
        </w:r>
      </w:del>
    </w:p>
    <w:p w14:paraId="07B3A0FA"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54"/>
      <w:r w:rsidRPr="00CF700B">
        <w:rPr>
          <w:rFonts w:ascii="Times New Roman" w:eastAsia="Times New Roman" w:hAnsi="Times New Roman" w:cs="Times New Roman"/>
          <w:color w:val="000000"/>
          <w:sz w:val="24"/>
          <w:szCs w:val="24"/>
          <w:lang w:val="en-US" w:eastAsia="de-DE"/>
        </w:rPr>
        <w:t>All study procedures were carried out in accordance with the ethical standards of the University’s Institutional Review Board and the authors received a positive vote on the study procedures from the Ethics Committee. All participants were informed in detail about the aim and intention of the study prior to testing. Participation was voluntary and only took place after written consent had been given.</w:t>
      </w:r>
      <w:commentRangeEnd w:id="54"/>
      <w:r w:rsidR="00A95C27">
        <w:rPr>
          <w:rStyle w:val="Kommentarzeichen"/>
        </w:rPr>
        <w:commentReference w:id="54"/>
      </w:r>
    </w:p>
    <w:p w14:paraId="11333A90" w14:textId="77777777" w:rsidR="00CF700B" w:rsidRPr="00CF700B" w:rsidRDefault="00CF700B" w:rsidP="006F7DBE">
      <w:pPr>
        <w:spacing w:before="120" w:after="0" w:line="360" w:lineRule="auto"/>
        <w:rPr>
          <w:rFonts w:ascii="Times New Roman" w:eastAsia="Times New Roman" w:hAnsi="Times New Roman" w:cs="Times New Roman"/>
          <w:sz w:val="24"/>
          <w:szCs w:val="24"/>
          <w:lang w:val="en-US" w:eastAsia="de-DE"/>
        </w:rPr>
      </w:pPr>
    </w:p>
    <w:p w14:paraId="755A7270"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commentRangeStart w:id="55"/>
      <w:r w:rsidRPr="00CF700B">
        <w:rPr>
          <w:rFonts w:ascii="Times New Roman" w:eastAsia="Times New Roman" w:hAnsi="Times New Roman" w:cs="Times New Roman"/>
          <w:b/>
          <w:bCs/>
          <w:color w:val="000000"/>
          <w:sz w:val="24"/>
          <w:szCs w:val="24"/>
          <w:lang w:val="en-US" w:eastAsia="de-DE"/>
        </w:rPr>
        <w:t>## Variables</w:t>
      </w:r>
      <w:commentRangeEnd w:id="55"/>
      <w:r w:rsidR="00AC0FD6">
        <w:rPr>
          <w:rStyle w:val="Kommentarzeichen"/>
        </w:rPr>
        <w:commentReference w:id="55"/>
      </w:r>
    </w:p>
    <w:p w14:paraId="29E52182" w14:textId="77777777" w:rsidR="00CF700B" w:rsidRPr="00CF700B" w:rsidRDefault="00CF700B" w:rsidP="006F7DBE">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w:t>
      </w:r>
    </w:p>
    <w:p w14:paraId="56434494" w14:textId="15B794D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used a Fitbit Charge 4 to measure the teachers’ HR. In line with the manufacturer's instructions, the device was attached a finger’s width above the subject’s wrist bone </w:t>
      </w:r>
      <w:r w:rsidR="00D40015">
        <w:rPr>
          <w:rFonts w:ascii="Times New Roman" w:eastAsia="Times New Roman" w:hAnsi="Times New Roman" w:cs="Times New Roman"/>
          <w:color w:val="000000"/>
          <w:sz w:val="24"/>
          <w:szCs w:val="24"/>
          <w:lang w:val="en-US" w:eastAsia="de-DE"/>
        </w:rPr>
        <w:t>[</w:t>
      </w:r>
      <w:r w:rsidR="00F702BF">
        <w:rPr>
          <w:rFonts w:ascii="Times New Roman" w:eastAsia="Times New Roman" w:hAnsi="Times New Roman" w:cs="Times New Roman"/>
          <w:color w:val="000000"/>
          <w:sz w:val="24"/>
          <w:szCs w:val="24"/>
          <w:lang w:val="en-US" w:eastAsia="de-DE"/>
        </w:rPr>
        <w:t>@</w:t>
      </w:r>
      <w:r w:rsidR="00D40015" w:rsidRPr="00D40015">
        <w:rPr>
          <w:rFonts w:ascii="Times New Roman" w:eastAsia="Times New Roman" w:hAnsi="Times New Roman" w:cs="Times New Roman"/>
          <w:color w:val="000000"/>
          <w:sz w:val="24"/>
          <w:szCs w:val="24"/>
          <w:lang w:val="en-US" w:eastAsia="de-DE"/>
        </w:rPr>
        <w:t>fitbitnd</w:t>
      </w:r>
      <w:r w:rsidR="00D40015">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To determine the HR, the Fitbit flashes green LEDs many times per second and uses light-sensitive photodiodes to measure the volume changes in the capillaries and then calculates how many times the heart beats per minute (bpm). </w:t>
      </w:r>
    </w:p>
    <w:p w14:paraId="6DAABF2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56"/>
      <w:r w:rsidRPr="00CF700B">
        <w:rPr>
          <w:rFonts w:ascii="Times New Roman" w:eastAsia="Times New Roman" w:hAnsi="Times New Roman" w:cs="Times New Roman"/>
          <w:b/>
          <w:bCs/>
          <w:color w:val="000000"/>
          <w:sz w:val="24"/>
          <w:szCs w:val="24"/>
          <w:lang w:val="en-US" w:eastAsia="de-DE"/>
        </w:rPr>
        <w:t>### Cognitive appraisal</w:t>
      </w:r>
      <w:commentRangeEnd w:id="56"/>
      <w:r w:rsidR="00AC0FD6">
        <w:rPr>
          <w:rStyle w:val="Kommentarzeichen"/>
        </w:rPr>
        <w:commentReference w:id="56"/>
      </w:r>
    </w:p>
    <w:p w14:paraId="4A7314E7" w14:textId="3D5FDDF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57"/>
      <w:r w:rsidRPr="00CF700B">
        <w:rPr>
          <w:rFonts w:ascii="Times New Roman" w:eastAsia="Times New Roman" w:hAnsi="Times New Roman" w:cs="Times New Roman"/>
          <w:color w:val="000000"/>
          <w:sz w:val="24"/>
          <w:szCs w:val="24"/>
          <w:lang w:val="en-US" w:eastAsia="de-DE"/>
        </w:rPr>
        <w:t xml:space="preserve">Cognitive appraisal was assessed </w:t>
      </w:r>
      <w:commentRangeEnd w:id="57"/>
      <w:r w:rsidR="00DE6CA3">
        <w:rPr>
          <w:rStyle w:val="Kommentarzeichen"/>
        </w:rPr>
        <w:commentReference w:id="57"/>
      </w:r>
      <w:r w:rsidRPr="00CF700B">
        <w:rPr>
          <w:rFonts w:ascii="Times New Roman" w:eastAsia="Times New Roman" w:hAnsi="Times New Roman" w:cs="Times New Roman"/>
          <w:color w:val="000000"/>
          <w:sz w:val="24"/>
          <w:szCs w:val="24"/>
          <w:lang w:val="en-US" w:eastAsia="de-DE"/>
        </w:rPr>
        <w:t xml:space="preserve">by two </w:t>
      </w:r>
      <w:ins w:id="58" w:author="Lotz, Christin" w:date="2023-08-08T11:57:00Z">
        <w:r w:rsidR="00AC0FD6" w:rsidRPr="00CF700B">
          <w:rPr>
            <w:rFonts w:ascii="Times New Roman" w:eastAsia="Times New Roman" w:hAnsi="Times New Roman" w:cs="Times New Roman"/>
            <w:color w:val="000000"/>
            <w:sz w:val="24"/>
            <w:szCs w:val="24"/>
            <w:lang w:val="en-US" w:eastAsia="de-DE"/>
          </w:rPr>
          <w:t xml:space="preserve">items </w:t>
        </w:r>
        <w:r w:rsidR="00AC0FD6">
          <w:rPr>
            <w:rFonts w:ascii="Times New Roman" w:eastAsia="Times New Roman" w:hAnsi="Times New Roman" w:cs="Times New Roman"/>
            <w:color w:val="000000"/>
            <w:sz w:val="24"/>
            <w:szCs w:val="24"/>
            <w:lang w:val="en-US" w:eastAsia="de-DE"/>
          </w:rPr>
          <w:t xml:space="preserve">with a </w:t>
        </w:r>
      </w:ins>
      <w:r w:rsidRPr="00CF700B">
        <w:rPr>
          <w:rFonts w:ascii="Times New Roman" w:eastAsia="Times New Roman" w:hAnsi="Times New Roman" w:cs="Times New Roman"/>
          <w:color w:val="000000"/>
          <w:sz w:val="24"/>
          <w:szCs w:val="24"/>
          <w:lang w:val="en-US" w:eastAsia="de-DE"/>
        </w:rPr>
        <w:t>11-point rating</w:t>
      </w:r>
      <w:ins w:id="59" w:author="Lotz, Christin" w:date="2023-08-08T11:57:00Z">
        <w:r w:rsidR="00AC0FD6">
          <w:rPr>
            <w:rFonts w:ascii="Times New Roman" w:eastAsia="Times New Roman" w:hAnsi="Times New Roman" w:cs="Times New Roman"/>
            <w:color w:val="000000"/>
            <w:sz w:val="24"/>
            <w:szCs w:val="24"/>
            <w:lang w:val="en-US" w:eastAsia="de-DE"/>
          </w:rPr>
          <w:t xml:space="preserve"> scale</w:t>
        </w:r>
      </w:ins>
      <w:del w:id="60" w:author="Lotz, Christin" w:date="2023-08-08T11:57:00Z">
        <w:r w:rsidRPr="00CF700B" w:rsidDel="00AC0FD6">
          <w:rPr>
            <w:rFonts w:ascii="Times New Roman" w:eastAsia="Times New Roman" w:hAnsi="Times New Roman" w:cs="Times New Roman"/>
            <w:color w:val="000000"/>
            <w:sz w:val="24"/>
            <w:szCs w:val="24"/>
            <w:lang w:val="en-US" w:eastAsia="de-DE"/>
          </w:rPr>
          <w:delText xml:space="preserve"> items</w:delText>
        </w:r>
      </w:del>
      <w:r w:rsidRPr="00CF700B">
        <w:rPr>
          <w:rFonts w:ascii="Times New Roman" w:eastAsia="Times New Roman" w:hAnsi="Times New Roman" w:cs="Times New Roman"/>
          <w:color w:val="000000"/>
          <w:sz w:val="24"/>
          <w:szCs w:val="24"/>
          <w:lang w:val="en-US" w:eastAsia="de-DE"/>
        </w:rPr>
        <w:t xml:space="preserve">, ranging from 0 (not at all) to 10 (extremely). </w:t>
      </w:r>
      <w:del w:id="61" w:author="Lotz, Christin" w:date="2023-08-08T11:57:00Z">
        <w:r w:rsidRPr="00CF700B" w:rsidDel="00AC0FD6">
          <w:rPr>
            <w:rFonts w:ascii="Times New Roman" w:eastAsia="Times New Roman" w:hAnsi="Times New Roman" w:cs="Times New Roman"/>
            <w:color w:val="000000"/>
            <w:sz w:val="24"/>
            <w:szCs w:val="24"/>
            <w:lang w:val="en-US" w:eastAsia="de-DE"/>
          </w:rPr>
          <w:delText>The first</w:delText>
        </w:r>
      </w:del>
      <w:ins w:id="62" w:author="Lotz, Christin" w:date="2023-08-08T11:57:00Z">
        <w:r w:rsidR="00AC0FD6">
          <w:rPr>
            <w:rFonts w:ascii="Times New Roman" w:eastAsia="Times New Roman" w:hAnsi="Times New Roman" w:cs="Times New Roman"/>
            <w:color w:val="000000"/>
            <w:sz w:val="24"/>
            <w:szCs w:val="24"/>
            <w:lang w:val="en-US" w:eastAsia="de-DE"/>
          </w:rPr>
          <w:t>One</w:t>
        </w:r>
      </w:ins>
      <w:r w:rsidRPr="00CF700B">
        <w:rPr>
          <w:rFonts w:ascii="Times New Roman" w:eastAsia="Times New Roman" w:hAnsi="Times New Roman" w:cs="Times New Roman"/>
          <w:color w:val="000000"/>
          <w:sz w:val="24"/>
          <w:szCs w:val="24"/>
          <w:lang w:val="en-US" w:eastAsia="de-DE"/>
        </w:rPr>
        <w:t xml:space="preserve"> item referred to the disruptiveness of the event </w:t>
      </w:r>
      <w:r w:rsidRPr="00CF700B">
        <w:rPr>
          <w:rFonts w:ascii="Times New Roman" w:eastAsia="Times New Roman" w:hAnsi="Times New Roman" w:cs="Times New Roman"/>
          <w:color w:val="000000"/>
          <w:sz w:val="24"/>
          <w:szCs w:val="24"/>
          <w:lang w:val="en-US" w:eastAsia="de-DE"/>
        </w:rPr>
        <w:lastRenderedPageBreak/>
        <w:t xml:space="preserve">(How disruptive was this event for you?); the </w:t>
      </w:r>
      <w:del w:id="63" w:author="Lotz, Christin" w:date="2023-08-08T11:57:00Z">
        <w:r w:rsidRPr="00CF700B" w:rsidDel="00AC0FD6">
          <w:rPr>
            <w:rFonts w:ascii="Times New Roman" w:eastAsia="Times New Roman" w:hAnsi="Times New Roman" w:cs="Times New Roman"/>
            <w:color w:val="000000"/>
            <w:sz w:val="24"/>
            <w:szCs w:val="24"/>
            <w:lang w:val="en-US" w:eastAsia="de-DE"/>
          </w:rPr>
          <w:delText xml:space="preserve">second </w:delText>
        </w:r>
      </w:del>
      <w:ins w:id="64" w:author="Lotz, Christin" w:date="2023-08-08T11:57:00Z">
        <w:r w:rsidR="00AC0FD6">
          <w:rPr>
            <w:rFonts w:ascii="Times New Roman" w:eastAsia="Times New Roman" w:hAnsi="Times New Roman" w:cs="Times New Roman"/>
            <w:color w:val="000000"/>
            <w:sz w:val="24"/>
            <w:szCs w:val="24"/>
            <w:lang w:val="en-US" w:eastAsia="de-DE"/>
          </w:rPr>
          <w:t>other</w:t>
        </w:r>
        <w:r w:rsidR="00AC0FD6"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item referred to the subject</w:t>
      </w:r>
      <w:del w:id="65" w:author="Lotz, Christin" w:date="2023-08-08T11:58:00Z">
        <w:r w:rsidRPr="00CF700B" w:rsidDel="00AC0FD6">
          <w:rPr>
            <w:rFonts w:ascii="Times New Roman" w:eastAsia="Times New Roman" w:hAnsi="Times New Roman" w:cs="Times New Roman"/>
            <w:color w:val="000000"/>
            <w:sz w:val="24"/>
            <w:szCs w:val="24"/>
            <w:lang w:val="en-US" w:eastAsia="de-DE"/>
          </w:rPr>
          <w:delText>'</w:delText>
        </w:r>
      </w:del>
      <w:ins w:id="66" w:author="Lotz, Christin" w:date="2023-08-08T11:58:00Z">
        <w:r w:rsidR="00AC0FD6">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s confidence in dealing with the event (How confident did you feel</w:t>
      </w:r>
      <w:ins w:id="67" w:author="Lotz, Christin" w:date="2023-08-08T11:59:00Z">
        <w:r w:rsidR="00AC0FD6">
          <w:rPr>
            <w:rFonts w:ascii="Times New Roman" w:eastAsia="Times New Roman" w:hAnsi="Times New Roman" w:cs="Times New Roman"/>
            <w:color w:val="000000"/>
            <w:sz w:val="24"/>
            <w:szCs w:val="24"/>
            <w:lang w:val="en-US" w:eastAsia="de-DE"/>
          </w:rPr>
          <w:t>,</w:t>
        </w:r>
      </w:ins>
      <w:del w:id="68" w:author="Lotz, Christin" w:date="2023-08-08T11:59:00Z">
        <w:r w:rsidRPr="00CF700B" w:rsidDel="00AC0FD6">
          <w:rPr>
            <w:rFonts w:ascii="Times New Roman" w:eastAsia="Times New Roman" w:hAnsi="Times New Roman" w:cs="Times New Roman"/>
            <w:color w:val="000000"/>
            <w:sz w:val="24"/>
            <w:szCs w:val="24"/>
            <w:lang w:val="en-US" w:eastAsia="de-DE"/>
          </w:rPr>
          <w:delText xml:space="preserve"> in</w:delText>
        </w:r>
      </w:del>
      <w:r w:rsidRPr="00CF700B">
        <w:rPr>
          <w:rFonts w:ascii="Times New Roman" w:eastAsia="Times New Roman" w:hAnsi="Times New Roman" w:cs="Times New Roman"/>
          <w:color w:val="000000"/>
          <w:sz w:val="24"/>
          <w:szCs w:val="24"/>
          <w:lang w:val="en-US" w:eastAsia="de-DE"/>
        </w:rPr>
        <w:t xml:space="preserve"> dealing with this event?). </w:t>
      </w:r>
    </w:p>
    <w:p w14:paraId="3BF5B982" w14:textId="6B4B332B"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xml:space="preserve">## </w:t>
      </w:r>
      <w:commentRangeStart w:id="69"/>
      <w:r w:rsidRPr="00CF700B">
        <w:rPr>
          <w:rFonts w:ascii="Times New Roman" w:eastAsia="Times New Roman" w:hAnsi="Times New Roman" w:cs="Times New Roman"/>
          <w:b/>
          <w:bCs/>
          <w:color w:val="000000"/>
          <w:sz w:val="24"/>
          <w:szCs w:val="24"/>
          <w:lang w:val="en-US" w:eastAsia="de-DE"/>
        </w:rPr>
        <w:t>Procedure</w:t>
      </w:r>
      <w:ins w:id="70" w:author="Lotz, Christin" w:date="2023-08-08T12:22:00Z">
        <w:r w:rsidR="00000D5D">
          <w:rPr>
            <w:rFonts w:ascii="Times New Roman" w:eastAsia="Times New Roman" w:hAnsi="Times New Roman" w:cs="Times New Roman"/>
            <w:b/>
            <w:bCs/>
            <w:color w:val="000000"/>
            <w:sz w:val="24"/>
            <w:szCs w:val="24"/>
            <w:lang w:val="en-US" w:eastAsia="de-DE"/>
          </w:rPr>
          <w:t xml:space="preserve"> and setting</w:t>
        </w:r>
        <w:commentRangeEnd w:id="69"/>
        <w:r w:rsidR="00000D5D">
          <w:rPr>
            <w:rStyle w:val="Kommentarzeichen"/>
          </w:rPr>
          <w:commentReference w:id="69"/>
        </w:r>
      </w:ins>
    </w:p>
    <w:p w14:paraId="5CDA9707" w14:textId="0DA2E5A5"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del w:id="71" w:author="Lotz, Christin" w:date="2023-08-08T12:01:00Z">
        <w:r w:rsidRPr="00CF700B" w:rsidDel="009442A8">
          <w:rPr>
            <w:rFonts w:ascii="Times New Roman" w:eastAsia="Times New Roman" w:hAnsi="Times New Roman" w:cs="Times New Roman"/>
            <w:color w:val="000000"/>
            <w:sz w:val="24"/>
            <w:szCs w:val="24"/>
            <w:lang w:val="en-US" w:eastAsia="de-DE"/>
          </w:rPr>
          <w:delText xml:space="preserve">Within </w:delText>
        </w:r>
      </w:del>
      <w:commentRangeStart w:id="72"/>
      <w:ins w:id="73" w:author="Lotz, Christin" w:date="2023-08-08T12:01:00Z">
        <w:r w:rsidR="009442A8">
          <w:rPr>
            <w:rFonts w:ascii="Times New Roman" w:eastAsia="Times New Roman" w:hAnsi="Times New Roman" w:cs="Times New Roman"/>
            <w:color w:val="000000"/>
            <w:sz w:val="24"/>
            <w:szCs w:val="24"/>
            <w:lang w:val="en-US" w:eastAsia="de-DE"/>
          </w:rPr>
          <w:t xml:space="preserve">The whole study had </w:t>
        </w:r>
      </w:ins>
      <w:r w:rsidRPr="00CF700B">
        <w:rPr>
          <w:rFonts w:ascii="Times New Roman" w:eastAsia="Times New Roman" w:hAnsi="Times New Roman" w:cs="Times New Roman"/>
          <w:color w:val="000000"/>
          <w:sz w:val="24"/>
          <w:szCs w:val="24"/>
          <w:lang w:val="en-US" w:eastAsia="de-DE"/>
        </w:rPr>
        <w:t xml:space="preserve">a </w:t>
      </w:r>
      <w:del w:id="74" w:author="Lotz, Christin" w:date="2023-08-08T12:02:00Z">
        <w:r w:rsidRPr="00CF700B" w:rsidDel="009442A8">
          <w:rPr>
            <w:rFonts w:ascii="Times New Roman" w:eastAsia="Times New Roman" w:hAnsi="Times New Roman" w:cs="Times New Roman"/>
            <w:color w:val="000000"/>
            <w:sz w:val="24"/>
            <w:szCs w:val="24"/>
            <w:lang w:val="en-US" w:eastAsia="de-DE"/>
          </w:rPr>
          <w:delText xml:space="preserve">timeframe </w:delText>
        </w:r>
      </w:del>
      <w:ins w:id="75" w:author="Lotz, Christin" w:date="2023-08-08T12:02:00Z">
        <w:r w:rsidR="009442A8">
          <w:rPr>
            <w:rFonts w:ascii="Times New Roman" w:eastAsia="Times New Roman" w:hAnsi="Times New Roman" w:cs="Times New Roman"/>
            <w:color w:val="000000"/>
            <w:sz w:val="24"/>
            <w:szCs w:val="24"/>
            <w:lang w:val="en-US" w:eastAsia="de-DE"/>
          </w:rPr>
          <w:t>duration</w:t>
        </w:r>
        <w:r w:rsidR="009442A8"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of approximately two hours</w:t>
      </w:r>
      <w:ins w:id="76" w:author="Lotz, Christin" w:date="2023-08-08T12:02:00Z">
        <w:r w:rsidR="009442A8">
          <w:rPr>
            <w:rFonts w:ascii="Times New Roman" w:eastAsia="Times New Roman" w:hAnsi="Times New Roman" w:cs="Times New Roman"/>
            <w:color w:val="000000"/>
            <w:sz w:val="24"/>
            <w:szCs w:val="24"/>
            <w:lang w:val="en-US" w:eastAsia="de-DE"/>
          </w:rPr>
          <w:t xml:space="preserve">. </w:t>
        </w:r>
      </w:ins>
      <w:commentRangeEnd w:id="72"/>
      <w:ins w:id="77" w:author="Lotz, Christin" w:date="2023-08-08T12:07:00Z">
        <w:r w:rsidR="009442A8">
          <w:rPr>
            <w:rStyle w:val="Kommentarzeichen"/>
          </w:rPr>
          <w:commentReference w:id="72"/>
        </w:r>
      </w:ins>
      <w:ins w:id="78" w:author="Lotz, Christin" w:date="2023-08-08T12:02:00Z">
        <w:r w:rsidR="009442A8">
          <w:rPr>
            <w:rFonts w:ascii="Times New Roman" w:eastAsia="Times New Roman" w:hAnsi="Times New Roman" w:cs="Times New Roman"/>
            <w:color w:val="000000"/>
            <w:sz w:val="24"/>
            <w:szCs w:val="24"/>
            <w:lang w:val="en-US" w:eastAsia="de-DE"/>
          </w:rPr>
          <w:t xml:space="preserve">Within this </w:t>
        </w:r>
        <w:proofErr w:type="spellStart"/>
        <w:r w:rsidR="009442A8">
          <w:rPr>
            <w:rFonts w:ascii="Times New Roman" w:eastAsia="Times New Roman" w:hAnsi="Times New Roman" w:cs="Times New Roman"/>
            <w:color w:val="000000"/>
            <w:sz w:val="24"/>
            <w:szCs w:val="24"/>
            <w:lang w:val="en-US" w:eastAsia="de-DE"/>
          </w:rPr>
          <w:t>timeframe,</w:t>
        </w:r>
      </w:ins>
      <w:del w:id="79" w:author="Lotz, Christin" w:date="2023-08-08T12:02:00Z">
        <w:r w:rsidRPr="00CF700B" w:rsidDel="009442A8">
          <w:rPr>
            <w:rFonts w:ascii="Times New Roman" w:eastAsia="Times New Roman" w:hAnsi="Times New Roman" w:cs="Times New Roman"/>
            <w:color w:val="000000"/>
            <w:sz w:val="24"/>
            <w:szCs w:val="24"/>
            <w:lang w:val="en-US" w:eastAsia="de-DE"/>
          </w:rPr>
          <w:delText>, t</w:delText>
        </w:r>
      </w:del>
      <w:r w:rsidRPr="00CF700B">
        <w:rPr>
          <w:rFonts w:ascii="Times New Roman" w:eastAsia="Times New Roman" w:hAnsi="Times New Roman" w:cs="Times New Roman"/>
          <w:color w:val="000000"/>
          <w:sz w:val="24"/>
          <w:szCs w:val="24"/>
          <w:lang w:val="en-US" w:eastAsia="de-DE"/>
        </w:rPr>
        <w:t>eachers</w:t>
      </w:r>
      <w:proofErr w:type="spellEnd"/>
      <w:r w:rsidRPr="00CF700B">
        <w:rPr>
          <w:rFonts w:ascii="Times New Roman" w:eastAsia="Times New Roman" w:hAnsi="Times New Roman" w:cs="Times New Roman"/>
          <w:color w:val="000000"/>
          <w:sz w:val="24"/>
          <w:szCs w:val="24"/>
          <w:lang w:val="en-US" w:eastAsia="de-DE"/>
        </w:rPr>
        <w:t xml:space="preserve"> taught a 15-minute self-prepared lesson to an audience of three actors who simulated typical classroom </w:t>
      </w:r>
      <w:commentRangeStart w:id="80"/>
      <w:r w:rsidRPr="00CF700B">
        <w:rPr>
          <w:rFonts w:ascii="Times New Roman" w:eastAsia="Times New Roman" w:hAnsi="Times New Roman" w:cs="Times New Roman"/>
          <w:color w:val="000000"/>
          <w:sz w:val="24"/>
          <w:szCs w:val="24"/>
          <w:lang w:val="en-US" w:eastAsia="de-DE"/>
        </w:rPr>
        <w:t>disruptions</w:t>
      </w:r>
      <w:commentRangeEnd w:id="80"/>
      <w:r w:rsidR="009442A8">
        <w:rPr>
          <w:rStyle w:val="Kommentarzeichen"/>
        </w:rPr>
        <w:commentReference w:id="80"/>
      </w:r>
      <w:r w:rsidRPr="00CF700B">
        <w:rPr>
          <w:rFonts w:ascii="Times New Roman" w:eastAsia="Times New Roman" w:hAnsi="Times New Roman" w:cs="Times New Roman"/>
          <w:color w:val="000000"/>
          <w:sz w:val="24"/>
          <w:szCs w:val="24"/>
          <w:lang w:val="en-US" w:eastAsia="de-DE"/>
        </w:rPr>
        <w:t>. Subsequently, the subjects filled out</w:t>
      </w:r>
      <w:del w:id="81" w:author="Lotz, Christin" w:date="2023-08-08T12:02:00Z">
        <w:r w:rsidRPr="00CF700B" w:rsidDel="009442A8">
          <w:rPr>
            <w:rFonts w:ascii="Times New Roman" w:eastAsia="Times New Roman" w:hAnsi="Times New Roman" w:cs="Times New Roman"/>
            <w:color w:val="000000"/>
            <w:sz w:val="24"/>
            <w:szCs w:val="24"/>
            <w:lang w:val="en-US" w:eastAsia="de-DE"/>
          </w:rPr>
          <w:delText xml:space="preserve"> </w:delText>
        </w:r>
        <w:commentRangeStart w:id="82"/>
        <w:r w:rsidRPr="00CF700B" w:rsidDel="009442A8">
          <w:rPr>
            <w:rFonts w:ascii="Times New Roman" w:eastAsia="Times New Roman" w:hAnsi="Times New Roman" w:cs="Times New Roman"/>
            <w:color w:val="000000"/>
            <w:sz w:val="24"/>
            <w:szCs w:val="24"/>
            <w:lang w:val="en-US" w:eastAsia="de-DE"/>
          </w:rPr>
          <w:delText>a</w:delText>
        </w:r>
      </w:del>
      <w:r w:rsidRPr="00CF700B">
        <w:rPr>
          <w:rFonts w:ascii="Times New Roman" w:eastAsia="Times New Roman" w:hAnsi="Times New Roman" w:cs="Times New Roman"/>
          <w:color w:val="000000"/>
          <w:sz w:val="24"/>
          <w:szCs w:val="24"/>
          <w:lang w:val="en-US" w:eastAsia="de-DE"/>
        </w:rPr>
        <w:t xml:space="preserve"> questionnaire</w:t>
      </w:r>
      <w:ins w:id="83" w:author="Lotz, Christin" w:date="2023-08-08T12:02:00Z">
        <w:r w:rsidR="009442A8">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w:t>
      </w:r>
      <w:commentRangeEnd w:id="82"/>
      <w:r w:rsidR="009442A8">
        <w:rPr>
          <w:rStyle w:val="Kommentarzeichen"/>
        </w:rPr>
        <w:commentReference w:id="82"/>
      </w:r>
      <w:r w:rsidRPr="00CF700B">
        <w:rPr>
          <w:rFonts w:ascii="Times New Roman" w:eastAsia="Times New Roman" w:hAnsi="Times New Roman" w:cs="Times New Roman"/>
          <w:color w:val="000000"/>
          <w:sz w:val="24"/>
          <w:szCs w:val="24"/>
          <w:lang w:val="en-US" w:eastAsia="de-DE"/>
        </w:rPr>
        <w:t xml:space="preserve">and were </w:t>
      </w:r>
      <w:commentRangeStart w:id="84"/>
      <w:r w:rsidRPr="00CF700B">
        <w:rPr>
          <w:rFonts w:ascii="Times New Roman" w:eastAsia="Times New Roman" w:hAnsi="Times New Roman" w:cs="Times New Roman"/>
          <w:color w:val="000000"/>
          <w:sz w:val="24"/>
          <w:szCs w:val="24"/>
          <w:lang w:val="en-US" w:eastAsia="de-DE"/>
        </w:rPr>
        <w:t xml:space="preserve">interviewed about the previously taught lesson. </w:t>
      </w:r>
      <w:commentRangeEnd w:id="84"/>
      <w:r w:rsidR="009442A8">
        <w:rPr>
          <w:rStyle w:val="Kommentarzeichen"/>
        </w:rPr>
        <w:commentReference w:id="84"/>
      </w:r>
      <w:ins w:id="85" w:author="Lotz, Christin" w:date="2023-08-08T12:12:00Z">
        <w:r w:rsidR="00000D5D">
          <w:rPr>
            <w:rFonts w:ascii="Times New Roman" w:eastAsia="Times New Roman" w:hAnsi="Times New Roman" w:cs="Times New Roman"/>
            <w:color w:val="000000"/>
            <w:sz w:val="24"/>
            <w:szCs w:val="24"/>
            <w:lang w:val="en-US" w:eastAsia="de-DE"/>
          </w:rPr>
          <w:t>Over the c</w:t>
        </w:r>
      </w:ins>
      <w:ins w:id="86" w:author="Lotz, Christin" w:date="2023-08-08T12:13:00Z">
        <w:r w:rsidR="00000D5D">
          <w:rPr>
            <w:rFonts w:ascii="Times New Roman" w:eastAsia="Times New Roman" w:hAnsi="Times New Roman" w:cs="Times New Roman"/>
            <w:color w:val="000000"/>
            <w:sz w:val="24"/>
            <w:szCs w:val="24"/>
            <w:lang w:val="en-US" w:eastAsia="de-DE"/>
          </w:rPr>
          <w:t>ourse of</w:t>
        </w:r>
      </w:ins>
      <w:del w:id="87" w:author="Lotz, Christin" w:date="2023-08-08T12:12:00Z">
        <w:r w:rsidRPr="00CF700B" w:rsidDel="00000D5D">
          <w:rPr>
            <w:rFonts w:ascii="Times New Roman" w:eastAsia="Times New Roman" w:hAnsi="Times New Roman" w:cs="Times New Roman"/>
            <w:color w:val="000000"/>
            <w:sz w:val="24"/>
            <w:szCs w:val="24"/>
            <w:lang w:val="en-US" w:eastAsia="de-DE"/>
          </w:rPr>
          <w:delText>For analyzing the HR data</w:delText>
        </w:r>
      </w:del>
      <w:ins w:id="88" w:author="Lotz, Christin" w:date="2023-08-08T12:10:00Z">
        <w:r w:rsidR="009442A8" w:rsidRPr="009442A8">
          <w:rPr>
            <w:rFonts w:ascii="Times New Roman" w:eastAsia="Times New Roman" w:hAnsi="Times New Roman" w:cs="Times New Roman"/>
            <w:color w:val="000000"/>
            <w:sz w:val="24"/>
            <w:szCs w:val="24"/>
            <w:lang w:val="en-US" w:eastAsia="de-DE"/>
          </w:rPr>
          <w:t xml:space="preserve"> </w:t>
        </w:r>
        <w:r w:rsidR="009442A8" w:rsidRPr="00CF700B">
          <w:rPr>
            <w:rFonts w:ascii="Times New Roman" w:eastAsia="Times New Roman" w:hAnsi="Times New Roman" w:cs="Times New Roman"/>
            <w:color w:val="000000"/>
            <w:sz w:val="24"/>
            <w:szCs w:val="24"/>
            <w:lang w:val="en-US" w:eastAsia="de-DE"/>
          </w:rPr>
          <w:t>this two-hours study</w:t>
        </w:r>
      </w:ins>
      <w:r w:rsidRPr="00CF700B">
        <w:rPr>
          <w:rFonts w:ascii="Times New Roman" w:eastAsia="Times New Roman" w:hAnsi="Times New Roman" w:cs="Times New Roman"/>
          <w:color w:val="000000"/>
          <w:sz w:val="24"/>
          <w:szCs w:val="24"/>
          <w:lang w:val="en-US" w:eastAsia="de-DE"/>
        </w:rPr>
        <w:t xml:space="preserve">, we selected five 10-minute intervals of theoretical interest </w:t>
      </w:r>
      <w:del w:id="89" w:author="Lotz, Christin" w:date="2023-08-08T12:13:00Z">
        <w:r w:rsidRPr="00CF700B" w:rsidDel="00000D5D">
          <w:rPr>
            <w:rFonts w:ascii="Times New Roman" w:eastAsia="Times New Roman" w:hAnsi="Times New Roman" w:cs="Times New Roman"/>
            <w:color w:val="000000"/>
            <w:sz w:val="24"/>
            <w:szCs w:val="24"/>
            <w:lang w:val="en-US" w:eastAsia="de-DE"/>
          </w:rPr>
          <w:delText>from</w:delText>
        </w:r>
      </w:del>
      <w:del w:id="90" w:author="Lotz, Christin" w:date="2023-08-08T12:10:00Z">
        <w:r w:rsidRPr="00CF700B" w:rsidDel="009442A8">
          <w:rPr>
            <w:rFonts w:ascii="Times New Roman" w:eastAsia="Times New Roman" w:hAnsi="Times New Roman" w:cs="Times New Roman"/>
            <w:color w:val="000000"/>
            <w:sz w:val="24"/>
            <w:szCs w:val="24"/>
            <w:lang w:val="en-US" w:eastAsia="de-DE"/>
          </w:rPr>
          <w:delText xml:space="preserve"> this two-hours stud</w:delText>
        </w:r>
        <w:commentRangeStart w:id="91"/>
        <w:r w:rsidRPr="00CF700B" w:rsidDel="009442A8">
          <w:rPr>
            <w:rFonts w:ascii="Times New Roman" w:eastAsia="Times New Roman" w:hAnsi="Times New Roman" w:cs="Times New Roman"/>
            <w:color w:val="000000"/>
            <w:sz w:val="24"/>
            <w:szCs w:val="24"/>
            <w:lang w:val="en-US" w:eastAsia="de-DE"/>
          </w:rPr>
          <w:delText>y</w:delText>
        </w:r>
      </w:del>
      <w:r w:rsidRPr="00CF700B">
        <w:rPr>
          <w:rFonts w:ascii="Times New Roman" w:eastAsia="Times New Roman" w:hAnsi="Times New Roman" w:cs="Times New Roman"/>
          <w:color w:val="000000"/>
          <w:sz w:val="24"/>
          <w:szCs w:val="24"/>
          <w:lang w:val="en-US" w:eastAsia="de-DE"/>
        </w:rPr>
        <w:t>:</w:t>
      </w:r>
      <w:commentRangeEnd w:id="91"/>
      <w:r w:rsidR="00000D5D">
        <w:rPr>
          <w:rStyle w:val="Kommentarzeichen"/>
        </w:rPr>
        <w:commentReference w:id="91"/>
      </w:r>
    </w:p>
    <w:p w14:paraId="48E0C979" w14:textId="4B61635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(1) pre-teaching phase was the first 10-minute interval of interest. After the experimenter welcomed the subject and put on the watch, the procedure of the study was briefly explained and written consent to voluntarily participate in the study was requested. Next, the subject was asked to prepare the necessary materials for the lesson (connecting the laptop to the beamer, preparing worksheets, etc.). Once the preparation was completed, a warm-up phase took place to familiarize the </w:t>
      </w:r>
      <w:commentRangeStart w:id="92"/>
      <w:r w:rsidRPr="00CF700B">
        <w:rPr>
          <w:rFonts w:ascii="Times New Roman" w:eastAsia="Times New Roman" w:hAnsi="Times New Roman" w:cs="Times New Roman"/>
          <w:color w:val="000000"/>
          <w:sz w:val="24"/>
          <w:szCs w:val="24"/>
          <w:lang w:val="en-US" w:eastAsia="de-DE"/>
        </w:rPr>
        <w:t xml:space="preserve">subject with the laboratory setting. </w:t>
      </w:r>
      <w:commentRangeEnd w:id="92"/>
      <w:r w:rsidR="00000D5D">
        <w:rPr>
          <w:rStyle w:val="Kommentarzeichen"/>
        </w:rPr>
        <w:commentReference w:id="92"/>
      </w:r>
      <w:r w:rsidRPr="00CF700B">
        <w:rPr>
          <w:rFonts w:ascii="Times New Roman" w:eastAsia="Times New Roman" w:hAnsi="Times New Roman" w:cs="Times New Roman"/>
          <w:color w:val="000000"/>
          <w:sz w:val="24"/>
          <w:szCs w:val="24"/>
          <w:lang w:val="en-US" w:eastAsia="de-DE"/>
        </w:rPr>
        <w:t xml:space="preserve">This warm-up phase consisted of two parts: In the first part, the subject and the three actors playfully learned each other's names. The second part involved getting into conversation with each other </w:t>
      </w:r>
      <w:commentRangeStart w:id="93"/>
      <w:r w:rsidRPr="00CF700B">
        <w:rPr>
          <w:rFonts w:ascii="Times New Roman" w:eastAsia="Times New Roman" w:hAnsi="Times New Roman" w:cs="Times New Roman"/>
          <w:color w:val="000000"/>
          <w:sz w:val="24"/>
          <w:szCs w:val="24"/>
          <w:lang w:val="en-US" w:eastAsia="de-DE"/>
        </w:rPr>
        <w:t>by asking authentic questions that were not tailored to the role of the actors.</w:t>
      </w:r>
      <w:commentRangeEnd w:id="93"/>
      <w:r w:rsidR="00000D5D">
        <w:rPr>
          <w:rStyle w:val="Kommentarzeichen"/>
        </w:rPr>
        <w:commentReference w:id="93"/>
      </w:r>
      <w:r w:rsidRPr="00CF700B">
        <w:rPr>
          <w:rFonts w:ascii="Times New Roman" w:eastAsia="Times New Roman" w:hAnsi="Times New Roman" w:cs="Times New Roman"/>
          <w:color w:val="000000"/>
          <w:sz w:val="24"/>
          <w:szCs w:val="24"/>
          <w:lang w:val="en-US" w:eastAsia="de-DE"/>
        </w:rPr>
        <w:t xml:space="preserve"> </w:t>
      </w:r>
      <w:commentRangeStart w:id="94"/>
      <w:r w:rsidRPr="00CF700B">
        <w:rPr>
          <w:rFonts w:ascii="Times New Roman" w:eastAsia="Times New Roman" w:hAnsi="Times New Roman" w:cs="Times New Roman"/>
          <w:color w:val="000000"/>
          <w:sz w:val="24"/>
          <w:szCs w:val="24"/>
          <w:lang w:val="en-US" w:eastAsia="de-DE"/>
        </w:rPr>
        <w:t>The preparation time before the lesson started lasted 10-15 minutes on average</w:t>
      </w:r>
      <w:ins w:id="95" w:author="Lotz, Christin" w:date="2023-08-08T12:16:00Z">
        <w:r w:rsidR="00000D5D">
          <w:rPr>
            <w:rFonts w:ascii="Times New Roman" w:eastAsia="Times New Roman" w:hAnsi="Times New Roman" w:cs="Times New Roman"/>
            <w:color w:val="000000"/>
            <w:sz w:val="24"/>
            <w:szCs w:val="24"/>
            <w:lang w:val="en-US" w:eastAsia="de-DE"/>
          </w:rPr>
          <w:t>.</w:t>
        </w:r>
      </w:ins>
      <w:del w:id="96" w:author="Lotz, Christin" w:date="2023-08-08T12:16:00Z">
        <w:r w:rsidRPr="00CF700B" w:rsidDel="00000D5D">
          <w:rPr>
            <w:rFonts w:ascii="Times New Roman" w:eastAsia="Times New Roman" w:hAnsi="Times New Roman" w:cs="Times New Roman"/>
            <w:color w:val="000000"/>
            <w:sz w:val="24"/>
            <w:szCs w:val="24"/>
            <w:lang w:val="en-US" w:eastAsia="de-DE"/>
          </w:rPr>
          <w:delText xml:space="preserve">, </w:delText>
        </w:r>
      </w:del>
      <w:commentRangeEnd w:id="94"/>
      <w:r w:rsidR="00000D5D">
        <w:rPr>
          <w:rStyle w:val="Kommentarzeichen"/>
        </w:rPr>
        <w:commentReference w:id="94"/>
      </w:r>
      <w:del w:id="97" w:author="Lotz, Christin" w:date="2023-08-08T12:16:00Z">
        <w:r w:rsidRPr="00CF700B" w:rsidDel="00000D5D">
          <w:rPr>
            <w:rFonts w:ascii="Times New Roman" w:eastAsia="Times New Roman" w:hAnsi="Times New Roman" w:cs="Times New Roman"/>
            <w:color w:val="000000"/>
            <w:sz w:val="24"/>
            <w:szCs w:val="24"/>
            <w:lang w:val="en-US" w:eastAsia="de-DE"/>
          </w:rPr>
          <w:delText>depending on different issues (preparing the lesson, technical problems, etc.).</w:delText>
        </w:r>
      </w:del>
      <w:r w:rsidR="00731587">
        <w:rPr>
          <w:rFonts w:ascii="Times New Roman" w:eastAsia="Times New Roman" w:hAnsi="Times New Roman" w:cs="Times New Roman"/>
          <w:color w:val="000000"/>
          <w:sz w:val="24"/>
          <w:szCs w:val="24"/>
          <w:lang w:val="en-US" w:eastAsia="de-DE"/>
        </w:rPr>
        <w:t xml:space="preserve"> </w:t>
      </w:r>
      <w:r w:rsidR="00731587" w:rsidRPr="00731587">
        <w:rPr>
          <w:rFonts w:ascii="Times New Roman" w:eastAsia="Times New Roman" w:hAnsi="Times New Roman" w:cs="Times New Roman"/>
          <w:color w:val="000000"/>
          <w:sz w:val="24"/>
          <w:szCs w:val="24"/>
          <w:lang w:val="en-US" w:eastAsia="de-DE"/>
        </w:rPr>
        <w:t>Most subjects spent this phase standing and slightly moving during the warm-up game.</w:t>
      </w:r>
    </w:p>
    <w:p w14:paraId="729E104E" w14:textId="611F355B" w:rsidR="00CF700B" w:rsidRPr="00F702BF" w:rsidRDefault="00CF700B" w:rsidP="006F7DBE">
      <w:pPr>
        <w:spacing w:before="120" w:after="240" w:line="360" w:lineRule="auto"/>
        <w:jc w:val="both"/>
        <w:rPr>
          <w:rFonts w:ascii="Times New Roman" w:eastAsia="Times New Roman" w:hAnsi="Times New Roman" w:cs="Times New Roman"/>
          <w:sz w:val="24"/>
          <w:szCs w:val="24"/>
          <w:vertAlign w:val="subscript"/>
          <w:lang w:val="en-US" w:eastAsia="de-DE"/>
        </w:rPr>
      </w:pPr>
      <w:r w:rsidRPr="00CF700B">
        <w:rPr>
          <w:rFonts w:ascii="Times New Roman" w:eastAsia="Times New Roman" w:hAnsi="Times New Roman" w:cs="Times New Roman"/>
          <w:color w:val="000000"/>
          <w:sz w:val="24"/>
          <w:szCs w:val="24"/>
          <w:lang w:val="en-US" w:eastAsia="de-DE"/>
        </w:rPr>
        <w:t xml:space="preserve">The second 10-minute interval was the (2) teaching phase in which the subject taught a self-prepared lesson to the three actors. </w:t>
      </w:r>
      <w:del w:id="98" w:author="Lotz, Christin" w:date="2023-08-08T12:21:00Z">
        <w:r w:rsidRPr="00CF700B" w:rsidDel="00000D5D">
          <w:rPr>
            <w:rFonts w:ascii="Times New Roman" w:eastAsia="Times New Roman" w:hAnsi="Times New Roman" w:cs="Times New Roman"/>
            <w:color w:val="000000"/>
            <w:sz w:val="24"/>
            <w:szCs w:val="24"/>
            <w:lang w:val="en-US" w:eastAsia="de-DE"/>
          </w:rPr>
          <w:delText xml:space="preserve">Before the lesson started, the subject was instructed to behave and move as naturally as possible during the lesson as in a real classroom. </w:delText>
        </w:r>
      </w:del>
      <w:commentRangeStart w:id="99"/>
      <w:del w:id="100" w:author="Lotz, Christin" w:date="2023-08-08T12:24:00Z">
        <w:r w:rsidRPr="00CF700B" w:rsidDel="00CA34AB">
          <w:rPr>
            <w:rFonts w:ascii="Times New Roman" w:eastAsia="Times New Roman" w:hAnsi="Times New Roman" w:cs="Times New Roman"/>
            <w:color w:val="000000"/>
            <w:sz w:val="24"/>
            <w:szCs w:val="24"/>
            <w:lang w:val="en-US" w:eastAsia="de-DE"/>
          </w:rPr>
          <w:delText xml:space="preserve">In advance, all subjects were given information about planning their lesson in a meeting to ensure an appropriately realistic teaching situation, e.g. no long film clips to ensure the teacher-student-interaction. </w:delText>
        </w:r>
      </w:del>
      <w:commentRangeEnd w:id="99"/>
      <w:r w:rsidR="00CA34AB">
        <w:rPr>
          <w:rStyle w:val="Kommentarzeichen"/>
        </w:rPr>
        <w:commentReference w:id="99"/>
      </w:r>
      <w:r w:rsidRPr="00CF700B">
        <w:rPr>
          <w:rFonts w:ascii="Times New Roman" w:eastAsia="Times New Roman" w:hAnsi="Times New Roman" w:cs="Times New Roman"/>
          <w:color w:val="000000"/>
          <w:sz w:val="24"/>
          <w:szCs w:val="24"/>
          <w:lang w:val="en-US" w:eastAsia="de-DE"/>
        </w:rPr>
        <w:t>During the lesson, t</w:t>
      </w:r>
      <w:ins w:id="101" w:author="Lotz, Christin" w:date="2023-08-08T12:31:00Z">
        <w:r w:rsidR="00CA34AB">
          <w:rPr>
            <w:rFonts w:ascii="Times New Roman" w:eastAsia="Times New Roman" w:hAnsi="Times New Roman" w:cs="Times New Roman"/>
            <w:color w:val="000000"/>
            <w:sz w:val="24"/>
            <w:szCs w:val="24"/>
            <w:lang w:val="en-US" w:eastAsia="de-DE"/>
          </w:rPr>
          <w:t>rained</w:t>
        </w:r>
      </w:ins>
      <w:del w:id="102" w:author="Lotz, Christin" w:date="2023-08-08T12:31:00Z">
        <w:r w:rsidRPr="00CF700B" w:rsidDel="00CA34AB">
          <w:rPr>
            <w:rFonts w:ascii="Times New Roman" w:eastAsia="Times New Roman" w:hAnsi="Times New Roman" w:cs="Times New Roman"/>
            <w:color w:val="000000"/>
            <w:sz w:val="24"/>
            <w:szCs w:val="24"/>
            <w:lang w:val="en-US" w:eastAsia="de-DE"/>
          </w:rPr>
          <w:delText>he</w:delText>
        </w:r>
      </w:del>
      <w:r w:rsidRPr="00CF700B">
        <w:rPr>
          <w:rFonts w:ascii="Times New Roman" w:eastAsia="Times New Roman" w:hAnsi="Times New Roman" w:cs="Times New Roman"/>
          <w:color w:val="000000"/>
          <w:sz w:val="24"/>
          <w:szCs w:val="24"/>
          <w:lang w:val="en-US" w:eastAsia="de-DE"/>
        </w:rPr>
        <w:t xml:space="preserve"> actors </w:t>
      </w:r>
      <w:del w:id="103" w:author="Lotz, Christin" w:date="2023-08-08T12:26:00Z">
        <w:r w:rsidRPr="00CF700B" w:rsidDel="00CA34AB">
          <w:rPr>
            <w:rFonts w:ascii="Times New Roman" w:eastAsia="Times New Roman" w:hAnsi="Times New Roman" w:cs="Times New Roman"/>
            <w:color w:val="000000"/>
            <w:sz w:val="24"/>
            <w:szCs w:val="24"/>
            <w:lang w:val="en-US" w:eastAsia="de-DE"/>
          </w:rPr>
          <w:delText xml:space="preserve">were instructed to </w:delText>
        </w:r>
      </w:del>
      <w:r w:rsidRPr="00CF700B">
        <w:rPr>
          <w:rFonts w:ascii="Times New Roman" w:eastAsia="Times New Roman" w:hAnsi="Times New Roman" w:cs="Times New Roman"/>
          <w:color w:val="000000"/>
          <w:sz w:val="24"/>
          <w:szCs w:val="24"/>
          <w:lang w:val="en-US" w:eastAsia="de-DE"/>
        </w:rPr>
        <w:t>simulate</w:t>
      </w:r>
      <w:ins w:id="104" w:author="Lotz, Christin" w:date="2023-08-08T12:27:00Z">
        <w:r w:rsidR="00CA34AB">
          <w:rPr>
            <w:rFonts w:ascii="Times New Roman" w:eastAsia="Times New Roman" w:hAnsi="Times New Roman" w:cs="Times New Roman"/>
            <w:color w:val="000000"/>
            <w:sz w:val="24"/>
            <w:szCs w:val="24"/>
            <w:lang w:val="en-US" w:eastAsia="de-DE"/>
          </w:rPr>
          <w:t>d</w:t>
        </w:r>
      </w:ins>
      <w:r w:rsidRPr="00CF700B">
        <w:rPr>
          <w:rFonts w:ascii="Times New Roman" w:eastAsia="Times New Roman" w:hAnsi="Times New Roman" w:cs="Times New Roman"/>
          <w:color w:val="000000"/>
          <w:sz w:val="24"/>
          <w:szCs w:val="24"/>
          <w:lang w:val="en-US" w:eastAsia="de-DE"/>
        </w:rPr>
        <w:t xml:space="preserve"> nine typical classroom events</w:t>
      </w:r>
      <w:ins w:id="105" w:author="Lotz, Christin" w:date="2023-08-08T12:32:00Z">
        <w:r w:rsidR="00CA34AB">
          <w:rPr>
            <w:rFonts w:ascii="Times New Roman" w:eastAsia="Times New Roman" w:hAnsi="Times New Roman" w:cs="Times New Roman"/>
            <w:color w:val="000000"/>
            <w:sz w:val="24"/>
            <w:szCs w:val="24"/>
            <w:lang w:val="en-US" w:eastAsia="de-DE"/>
          </w:rPr>
          <w:t xml:space="preserve"> of</w:t>
        </w:r>
      </w:ins>
      <w:del w:id="106" w:author="Lotz, Christin" w:date="2023-08-08T12:32:00Z">
        <w:r w:rsidRPr="00CF700B" w:rsidDel="00CA34AB">
          <w:rPr>
            <w:rFonts w:ascii="Times New Roman" w:eastAsia="Times New Roman" w:hAnsi="Times New Roman" w:cs="Times New Roman"/>
            <w:color w:val="000000"/>
            <w:sz w:val="24"/>
            <w:szCs w:val="24"/>
            <w:lang w:val="en-US" w:eastAsia="de-DE"/>
          </w:rPr>
          <w:delText xml:space="preserve">, three each in </w:delText>
        </w:r>
        <w:r w:rsidRPr="00CF700B" w:rsidDel="00DE1048">
          <w:rPr>
            <w:rFonts w:ascii="Times New Roman" w:eastAsia="Times New Roman" w:hAnsi="Times New Roman" w:cs="Times New Roman"/>
            <w:color w:val="000000"/>
            <w:sz w:val="24"/>
            <w:szCs w:val="24"/>
            <w:lang w:val="en-US" w:eastAsia="de-DE"/>
          </w:rPr>
          <w:delText>the following</w:delText>
        </w:r>
      </w:del>
      <w:ins w:id="107" w:author="Lotz, Christin" w:date="2023-08-08T12:33:00Z">
        <w:r w:rsidR="00DE1048">
          <w:rPr>
            <w:rFonts w:ascii="Times New Roman" w:eastAsia="Times New Roman" w:hAnsi="Times New Roman" w:cs="Times New Roman"/>
            <w:color w:val="000000"/>
            <w:sz w:val="24"/>
            <w:szCs w:val="24"/>
            <w:lang w:val="en-US" w:eastAsia="de-DE"/>
          </w:rPr>
          <w:t xml:space="preserve"> </w:t>
        </w:r>
      </w:ins>
      <w:ins w:id="108" w:author="Lotz, Christin" w:date="2023-08-08T12:32:00Z">
        <w:r w:rsidR="00DE1048">
          <w:rPr>
            <w:rFonts w:ascii="Times New Roman" w:eastAsia="Times New Roman" w:hAnsi="Times New Roman" w:cs="Times New Roman"/>
            <w:color w:val="000000"/>
            <w:sz w:val="24"/>
            <w:szCs w:val="24"/>
            <w:lang w:val="en-US" w:eastAsia="de-DE"/>
          </w:rPr>
          <w:t>three</w:t>
        </w:r>
      </w:ins>
      <w:r w:rsidRPr="00CF700B">
        <w:rPr>
          <w:rFonts w:ascii="Times New Roman" w:eastAsia="Times New Roman" w:hAnsi="Times New Roman" w:cs="Times New Roman"/>
          <w:color w:val="000000"/>
          <w:sz w:val="24"/>
          <w:szCs w:val="24"/>
          <w:lang w:val="en-US" w:eastAsia="de-DE"/>
        </w:rPr>
        <w:t xml:space="preserve"> categories: </w:t>
      </w:r>
      <w:commentRangeStart w:id="109"/>
      <w:r w:rsidRPr="00CF700B">
        <w:rPr>
          <w:rFonts w:ascii="Times New Roman" w:eastAsia="Times New Roman" w:hAnsi="Times New Roman" w:cs="Times New Roman"/>
          <w:color w:val="000000"/>
          <w:sz w:val="24"/>
          <w:szCs w:val="24"/>
          <w:lang w:val="en-US" w:eastAsia="de-DE"/>
        </w:rPr>
        <w:t>(a) verbal disruptive behavior (chatting with the neighbor, whispering, heckling), (b) physical disruptions (clicking with a pen, drumming with hands on the table, snipping)</w:t>
      </w:r>
      <w:ins w:id="110" w:author="Lotz, Christin" w:date="2023-08-08T12:27:00Z">
        <w:r w:rsidR="00CA34AB">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(c) lack of eagerness to learn (drawing on a sheet of paper, putting the head on the table, looking at the phone). </w:t>
      </w:r>
      <w:commentRangeEnd w:id="109"/>
      <w:r w:rsidR="00DE1048">
        <w:rPr>
          <w:rStyle w:val="Kommentarzeichen"/>
        </w:rPr>
        <w:commentReference w:id="109"/>
      </w:r>
      <w:r w:rsidRPr="00CF700B">
        <w:rPr>
          <w:rFonts w:ascii="Times New Roman" w:eastAsia="Times New Roman" w:hAnsi="Times New Roman" w:cs="Times New Roman"/>
          <w:color w:val="000000"/>
          <w:sz w:val="24"/>
          <w:szCs w:val="24"/>
          <w:lang w:val="en-US" w:eastAsia="de-DE"/>
        </w:rPr>
        <w:t>T</w:t>
      </w:r>
      <w:ins w:id="111" w:author="Lotz, Christin" w:date="2023-08-08T12:28:00Z">
        <w:r w:rsidR="00CA34AB">
          <w:rPr>
            <w:rFonts w:ascii="Times New Roman" w:eastAsia="Times New Roman" w:hAnsi="Times New Roman" w:cs="Times New Roman"/>
            <w:color w:val="000000"/>
            <w:sz w:val="24"/>
            <w:szCs w:val="24"/>
            <w:lang w:val="en-US" w:eastAsia="de-DE"/>
          </w:rPr>
          <w:t xml:space="preserve">o </w:t>
        </w:r>
      </w:ins>
      <w:ins w:id="112" w:author="Lotz, Christin" w:date="2023-08-08T12:29:00Z">
        <w:r w:rsidR="00CA34AB">
          <w:rPr>
            <w:rFonts w:ascii="Times New Roman" w:eastAsia="Times New Roman" w:hAnsi="Times New Roman" w:cs="Times New Roman"/>
            <w:color w:val="000000"/>
            <w:sz w:val="24"/>
            <w:szCs w:val="24"/>
            <w:lang w:val="en-US" w:eastAsia="de-DE"/>
          </w:rPr>
          <w:t>avoid sequenc</w:t>
        </w:r>
      </w:ins>
      <w:ins w:id="113" w:author="Lotz, Christin" w:date="2023-08-08T12:31:00Z">
        <w:r w:rsidR="00CA34AB">
          <w:rPr>
            <w:rFonts w:ascii="Times New Roman" w:eastAsia="Times New Roman" w:hAnsi="Times New Roman" w:cs="Times New Roman"/>
            <w:color w:val="000000"/>
            <w:sz w:val="24"/>
            <w:szCs w:val="24"/>
            <w:lang w:val="en-US" w:eastAsia="de-DE"/>
          </w:rPr>
          <w:t>y</w:t>
        </w:r>
      </w:ins>
      <w:ins w:id="114" w:author="Lotz, Christin" w:date="2023-08-08T12:29:00Z">
        <w:r w:rsidR="00CA34AB">
          <w:rPr>
            <w:rFonts w:ascii="Times New Roman" w:eastAsia="Times New Roman" w:hAnsi="Times New Roman" w:cs="Times New Roman"/>
            <w:color w:val="000000"/>
            <w:sz w:val="24"/>
            <w:szCs w:val="24"/>
            <w:lang w:val="en-US" w:eastAsia="de-DE"/>
          </w:rPr>
          <w:t xml:space="preserve"> effects of</w:t>
        </w:r>
      </w:ins>
      <w:ins w:id="115" w:author="Lotz, Christin" w:date="2023-08-08T12:28:00Z">
        <w:r w:rsidR="00CA34AB">
          <w:rPr>
            <w:rFonts w:ascii="Times New Roman" w:eastAsia="Times New Roman" w:hAnsi="Times New Roman" w:cs="Times New Roman"/>
            <w:color w:val="000000"/>
            <w:sz w:val="24"/>
            <w:szCs w:val="24"/>
            <w:lang w:val="en-US" w:eastAsia="de-DE"/>
          </w:rPr>
          <w:t xml:space="preserve"> t</w:t>
        </w:r>
      </w:ins>
      <w:r w:rsidRPr="00CF700B">
        <w:rPr>
          <w:rFonts w:ascii="Times New Roman" w:eastAsia="Times New Roman" w:hAnsi="Times New Roman" w:cs="Times New Roman"/>
          <w:color w:val="000000"/>
          <w:sz w:val="24"/>
          <w:szCs w:val="24"/>
          <w:lang w:val="en-US" w:eastAsia="de-DE"/>
        </w:rPr>
        <w:t>he order of the events and the performing actors we</w:t>
      </w:r>
      <w:ins w:id="116" w:author="Lotz, Christin" w:date="2023-08-08T12:28:00Z">
        <w:r w:rsidR="00CA34AB">
          <w:rPr>
            <w:rFonts w:ascii="Times New Roman" w:eastAsia="Times New Roman" w:hAnsi="Times New Roman" w:cs="Times New Roman"/>
            <w:color w:val="000000"/>
            <w:sz w:val="24"/>
            <w:szCs w:val="24"/>
            <w:lang w:val="en-US" w:eastAsia="de-DE"/>
          </w:rPr>
          <w:t xml:space="preserve"> used</w:t>
        </w:r>
      </w:ins>
      <w:del w:id="117" w:author="Lotz, Christin" w:date="2023-08-08T12:28:00Z">
        <w:r w:rsidRPr="00CF700B" w:rsidDel="00CA34AB">
          <w:rPr>
            <w:rFonts w:ascii="Times New Roman" w:eastAsia="Times New Roman" w:hAnsi="Times New Roman" w:cs="Times New Roman"/>
            <w:color w:val="000000"/>
            <w:sz w:val="24"/>
            <w:szCs w:val="24"/>
            <w:lang w:val="en-US" w:eastAsia="de-DE"/>
          </w:rPr>
          <w:delText>re</w:delText>
        </w:r>
      </w:del>
      <w:r w:rsidRPr="00CF700B">
        <w:rPr>
          <w:rFonts w:ascii="Times New Roman" w:eastAsia="Times New Roman" w:hAnsi="Times New Roman" w:cs="Times New Roman"/>
          <w:color w:val="000000"/>
          <w:sz w:val="24"/>
          <w:szCs w:val="24"/>
          <w:lang w:val="en-US" w:eastAsia="de-DE"/>
        </w:rPr>
        <w:t xml:space="preserve"> </w:t>
      </w:r>
      <w:ins w:id="118" w:author="Lotz, Christin" w:date="2023-08-08T12:29:00Z">
        <w:r w:rsidR="00CA34AB">
          <w:rPr>
            <w:rFonts w:ascii="Times New Roman" w:eastAsia="Times New Roman" w:hAnsi="Times New Roman" w:cs="Times New Roman"/>
            <w:color w:val="000000"/>
            <w:sz w:val="24"/>
            <w:szCs w:val="24"/>
            <w:lang w:val="en-US" w:eastAsia="de-DE"/>
          </w:rPr>
          <w:t xml:space="preserve">a </w:t>
        </w:r>
      </w:ins>
      <w:ins w:id="119" w:author="Lotz, Christin" w:date="2023-08-08T12:28:00Z">
        <w:r w:rsidR="00CA34AB">
          <w:rPr>
            <w:rFonts w:ascii="Times New Roman" w:eastAsia="Times New Roman" w:hAnsi="Times New Roman" w:cs="Times New Roman"/>
            <w:color w:val="000000"/>
            <w:sz w:val="24"/>
            <w:szCs w:val="24"/>
            <w:lang w:val="en-US" w:eastAsia="de-DE"/>
          </w:rPr>
          <w:t xml:space="preserve">fully </w:t>
        </w:r>
      </w:ins>
      <w:del w:id="120" w:author="Lotz, Christin" w:date="2023-08-08T12:28:00Z">
        <w:r w:rsidRPr="00CF700B" w:rsidDel="00CA34AB">
          <w:rPr>
            <w:rFonts w:ascii="Times New Roman" w:eastAsia="Times New Roman" w:hAnsi="Times New Roman" w:cs="Times New Roman"/>
            <w:color w:val="000000"/>
            <w:sz w:val="24"/>
            <w:szCs w:val="24"/>
            <w:lang w:val="en-US" w:eastAsia="de-DE"/>
          </w:rPr>
          <w:delText>counter</w:delText>
        </w:r>
      </w:del>
      <w:r w:rsidRPr="00CF700B">
        <w:rPr>
          <w:rFonts w:ascii="Times New Roman" w:eastAsia="Times New Roman" w:hAnsi="Times New Roman" w:cs="Times New Roman"/>
          <w:color w:val="000000"/>
          <w:sz w:val="24"/>
          <w:szCs w:val="24"/>
          <w:lang w:val="en-US" w:eastAsia="de-DE"/>
        </w:rPr>
        <w:t xml:space="preserve">balanced </w:t>
      </w:r>
      <w:del w:id="121" w:author="Lotz, Christin" w:date="2023-08-08T12:28:00Z">
        <w:r w:rsidRPr="00CF700B" w:rsidDel="00CA34AB">
          <w:rPr>
            <w:rFonts w:ascii="Times New Roman" w:eastAsia="Times New Roman" w:hAnsi="Times New Roman" w:cs="Times New Roman"/>
            <w:color w:val="000000"/>
            <w:sz w:val="24"/>
            <w:szCs w:val="24"/>
            <w:lang w:val="en-US" w:eastAsia="de-DE"/>
          </w:rPr>
          <w:delText>for a full</w:delText>
        </w:r>
      </w:del>
      <w:r w:rsidRPr="00CF700B">
        <w:rPr>
          <w:rFonts w:ascii="Times New Roman" w:eastAsia="Times New Roman" w:hAnsi="Times New Roman" w:cs="Times New Roman"/>
          <w:color w:val="000000"/>
          <w:sz w:val="24"/>
          <w:szCs w:val="24"/>
          <w:lang w:val="en-US" w:eastAsia="de-DE"/>
        </w:rPr>
        <w:t xml:space="preserve"> Latin square design. </w:t>
      </w:r>
      <w:del w:id="122" w:author="Lotz, Christin" w:date="2023-08-08T12:31:00Z">
        <w:r w:rsidRPr="00CF700B" w:rsidDel="00CA34AB">
          <w:rPr>
            <w:rFonts w:ascii="Times New Roman" w:eastAsia="Times New Roman" w:hAnsi="Times New Roman" w:cs="Times New Roman"/>
            <w:color w:val="000000"/>
            <w:sz w:val="24"/>
            <w:szCs w:val="24"/>
            <w:lang w:val="en-US" w:eastAsia="de-DE"/>
          </w:rPr>
          <w:delText xml:space="preserve">The actors were trained before to perform the disruptions </w:delText>
        </w:r>
        <w:r w:rsidRPr="00CF700B" w:rsidDel="00CA34AB">
          <w:rPr>
            <w:rFonts w:ascii="Times New Roman" w:eastAsia="Times New Roman" w:hAnsi="Times New Roman" w:cs="Times New Roman"/>
            <w:color w:val="000000"/>
            <w:sz w:val="24"/>
            <w:szCs w:val="24"/>
            <w:lang w:val="en-US" w:eastAsia="de-DE"/>
          </w:rPr>
          <w:lastRenderedPageBreak/>
          <w:delText xml:space="preserve">identically in each data collection. </w:delText>
        </w:r>
      </w:del>
      <w:commentRangeStart w:id="123"/>
      <w:r w:rsidRPr="00CF700B">
        <w:rPr>
          <w:rFonts w:ascii="Times New Roman" w:eastAsia="Times New Roman" w:hAnsi="Times New Roman" w:cs="Times New Roman"/>
          <w:color w:val="000000"/>
          <w:sz w:val="24"/>
          <w:szCs w:val="24"/>
          <w:lang w:val="en-US" w:eastAsia="de-DE"/>
        </w:rPr>
        <w:t xml:space="preserve">After a short familiarization phase for the teacher of two and a half minutes, the </w:t>
      </w:r>
      <w:commentRangeStart w:id="124"/>
      <w:commentRangeStart w:id="125"/>
      <w:r w:rsidRPr="00CF700B">
        <w:rPr>
          <w:rFonts w:ascii="Times New Roman" w:eastAsia="Times New Roman" w:hAnsi="Times New Roman" w:cs="Times New Roman"/>
          <w:color w:val="000000"/>
          <w:sz w:val="24"/>
          <w:szCs w:val="24"/>
          <w:lang w:val="en-US" w:eastAsia="de-DE"/>
        </w:rPr>
        <w:t xml:space="preserve">instructions appeared </w:t>
      </w:r>
      <w:commentRangeEnd w:id="124"/>
      <w:r w:rsidR="00DE1048">
        <w:rPr>
          <w:rStyle w:val="Kommentarzeichen"/>
        </w:rPr>
        <w:commentReference w:id="124"/>
      </w:r>
      <w:r w:rsidRPr="00CF700B">
        <w:rPr>
          <w:rFonts w:ascii="Times New Roman" w:eastAsia="Times New Roman" w:hAnsi="Times New Roman" w:cs="Times New Roman"/>
          <w:color w:val="000000"/>
          <w:sz w:val="24"/>
          <w:szCs w:val="24"/>
          <w:lang w:val="en-US" w:eastAsia="de-DE"/>
        </w:rPr>
        <w:t xml:space="preserve">as intervals (every 90 seconds for 30 seconds) </w:t>
      </w:r>
      <w:commentRangeEnd w:id="125"/>
      <w:r w:rsidR="00DE1048">
        <w:rPr>
          <w:rStyle w:val="Kommentarzeichen"/>
        </w:rPr>
        <w:commentReference w:id="125"/>
      </w:r>
      <w:r w:rsidRPr="00CF700B">
        <w:rPr>
          <w:rFonts w:ascii="Times New Roman" w:eastAsia="Times New Roman" w:hAnsi="Times New Roman" w:cs="Times New Roman"/>
          <w:color w:val="000000"/>
          <w:sz w:val="24"/>
          <w:szCs w:val="24"/>
          <w:lang w:val="en-US" w:eastAsia="de-DE"/>
        </w:rPr>
        <w:t xml:space="preserve">on a screen that was only visible for the class. The actors were trained to stop the disruptive behavior as soon as the teacher intervened. </w:t>
      </w:r>
      <w:commentRangeStart w:id="126"/>
      <w:r w:rsidRPr="00CF700B">
        <w:rPr>
          <w:rFonts w:ascii="Times New Roman" w:eastAsia="Times New Roman" w:hAnsi="Times New Roman" w:cs="Times New Roman"/>
          <w:color w:val="000000"/>
          <w:sz w:val="24"/>
          <w:szCs w:val="24"/>
          <w:lang w:val="en-US" w:eastAsia="de-DE"/>
        </w:rPr>
        <w:t xml:space="preserve">Time management </w:t>
      </w:r>
      <w:commentRangeEnd w:id="126"/>
      <w:r w:rsidR="00DE1048">
        <w:rPr>
          <w:rStyle w:val="Kommentarzeichen"/>
        </w:rPr>
        <w:commentReference w:id="126"/>
      </w:r>
      <w:r w:rsidRPr="00CF700B">
        <w:rPr>
          <w:rFonts w:ascii="Times New Roman" w:eastAsia="Times New Roman" w:hAnsi="Times New Roman" w:cs="Times New Roman"/>
          <w:color w:val="000000"/>
          <w:sz w:val="24"/>
          <w:szCs w:val="24"/>
          <w:lang w:val="en-US" w:eastAsia="de-DE"/>
        </w:rPr>
        <w:t xml:space="preserve">was regulated by the experimenter by showing time cards of the remaining time. </w:t>
      </w:r>
      <w:commentRangeEnd w:id="123"/>
      <w:r w:rsidR="00DE1048">
        <w:rPr>
          <w:rStyle w:val="Kommentarzeichen"/>
        </w:rPr>
        <w:commentReference w:id="123"/>
      </w:r>
      <w:r w:rsidRPr="00CF700B">
        <w:rPr>
          <w:rFonts w:ascii="Times New Roman" w:eastAsia="Times New Roman" w:hAnsi="Times New Roman" w:cs="Times New Roman"/>
          <w:color w:val="000000"/>
          <w:sz w:val="24"/>
          <w:szCs w:val="24"/>
          <w:lang w:val="en-US" w:eastAsia="de-DE"/>
        </w:rPr>
        <w:t>The lesson lasted about 20 minutes on average. </w:t>
      </w:r>
      <w:r w:rsidR="00731587" w:rsidRPr="00731587">
        <w:rPr>
          <w:rFonts w:ascii="Times New Roman" w:eastAsia="Times New Roman" w:hAnsi="Times New Roman" w:cs="Times New Roman"/>
          <w:color w:val="000000"/>
          <w:sz w:val="24"/>
          <w:szCs w:val="24"/>
          <w:lang w:val="en-US" w:eastAsia="de-DE"/>
        </w:rPr>
        <w:t>The subjects</w:t>
      </w:r>
      <w:r w:rsidR="00731587">
        <w:rPr>
          <w:rFonts w:ascii="Times New Roman" w:eastAsia="Times New Roman" w:hAnsi="Times New Roman" w:cs="Times New Roman"/>
          <w:color w:val="000000"/>
          <w:sz w:val="24"/>
          <w:szCs w:val="24"/>
          <w:lang w:val="en-US" w:eastAsia="de-DE"/>
        </w:rPr>
        <w:t xml:space="preserve">’ position </w:t>
      </w:r>
      <w:del w:id="127" w:author="Lotz, Christin" w:date="2023-08-08T12:38:00Z">
        <w:r w:rsidR="00731587" w:rsidDel="00DE1048">
          <w:rPr>
            <w:rFonts w:ascii="Times New Roman" w:eastAsia="Times New Roman" w:hAnsi="Times New Roman" w:cs="Times New Roman"/>
            <w:color w:val="000000"/>
            <w:sz w:val="24"/>
            <w:szCs w:val="24"/>
            <w:lang w:val="en-US" w:eastAsia="de-DE"/>
          </w:rPr>
          <w:delText>in this phase</w:delText>
        </w:r>
        <w:r w:rsidR="00731587" w:rsidRPr="00731587" w:rsidDel="00DE1048">
          <w:rPr>
            <w:rFonts w:ascii="Times New Roman" w:eastAsia="Times New Roman" w:hAnsi="Times New Roman" w:cs="Times New Roman"/>
            <w:color w:val="000000"/>
            <w:sz w:val="24"/>
            <w:szCs w:val="24"/>
            <w:lang w:val="en-US" w:eastAsia="de-DE"/>
          </w:rPr>
          <w:delText xml:space="preserve"> </w:delText>
        </w:r>
      </w:del>
      <w:r w:rsidR="00731587" w:rsidRPr="00731587">
        <w:rPr>
          <w:rFonts w:ascii="Times New Roman" w:eastAsia="Times New Roman" w:hAnsi="Times New Roman" w:cs="Times New Roman"/>
          <w:color w:val="000000"/>
          <w:sz w:val="24"/>
          <w:szCs w:val="24"/>
          <w:lang w:val="en-US" w:eastAsia="de-DE"/>
        </w:rPr>
        <w:t xml:space="preserve">was mostly standing and moving during the </w:t>
      </w:r>
      <w:r w:rsidR="00731587">
        <w:rPr>
          <w:rFonts w:ascii="Times New Roman" w:eastAsia="Times New Roman" w:hAnsi="Times New Roman" w:cs="Times New Roman"/>
          <w:color w:val="000000"/>
          <w:sz w:val="24"/>
          <w:szCs w:val="24"/>
          <w:lang w:val="en-US" w:eastAsia="de-DE"/>
        </w:rPr>
        <w:t>lesson</w:t>
      </w:r>
      <w:r w:rsidR="00731587" w:rsidRPr="00731587">
        <w:rPr>
          <w:rFonts w:ascii="Times New Roman" w:eastAsia="Times New Roman" w:hAnsi="Times New Roman" w:cs="Times New Roman"/>
          <w:color w:val="000000"/>
          <w:sz w:val="24"/>
          <w:szCs w:val="24"/>
          <w:lang w:val="en-US" w:eastAsia="de-DE"/>
        </w:rPr>
        <w:t>.</w:t>
      </w:r>
    </w:p>
    <w:p w14:paraId="34E46903" w14:textId="66D0ADAC"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(3) post-teaching</w:t>
      </w:r>
      <w:r w:rsidR="006F7DBE">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phase as the third 10-minute interval the subject as well as the actors were given a short questionnaire</w:t>
      </w:r>
      <w:ins w:id="128" w:author="Lotz, Christin" w:date="2023-08-08T12:39:00Z">
        <w:r w:rsidR="00DE1048">
          <w:rPr>
            <w:rFonts w:ascii="Times New Roman" w:eastAsia="Times New Roman" w:hAnsi="Times New Roman" w:cs="Times New Roman"/>
            <w:color w:val="000000"/>
            <w:sz w:val="24"/>
            <w:szCs w:val="24"/>
            <w:lang w:val="en-US" w:eastAsia="de-DE"/>
          </w:rPr>
          <w:t xml:space="preserve"> on </w:t>
        </w:r>
      </w:ins>
      <w:del w:id="129" w:author="Lotz, Christin" w:date="2023-08-08T12:39:00Z">
        <w:r w:rsidRPr="00CF700B" w:rsidDel="00DE1048">
          <w:rPr>
            <w:rFonts w:ascii="Times New Roman" w:eastAsia="Times New Roman" w:hAnsi="Times New Roman" w:cs="Times New Roman"/>
            <w:color w:val="000000"/>
            <w:sz w:val="24"/>
            <w:szCs w:val="24"/>
            <w:lang w:val="en-US" w:eastAsia="de-DE"/>
          </w:rPr>
          <w:delText xml:space="preserve">, which contained items to collect </w:delText>
        </w:r>
      </w:del>
      <w:r w:rsidRPr="00CF700B">
        <w:rPr>
          <w:rFonts w:ascii="Times New Roman" w:eastAsia="Times New Roman" w:hAnsi="Times New Roman" w:cs="Times New Roman"/>
          <w:color w:val="000000"/>
          <w:sz w:val="24"/>
          <w:szCs w:val="24"/>
          <w:lang w:val="en-US" w:eastAsia="de-DE"/>
        </w:rPr>
        <w:t>demographic</w:t>
      </w:r>
      <w:ins w:id="130" w:author="Lotz, Christin" w:date="2023-08-08T12:39:00Z">
        <w:r w:rsidR="00DE1048">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w:t>
      </w:r>
      <w:del w:id="131" w:author="Lotz, Christin" w:date="2023-08-08T12:39:00Z">
        <w:r w:rsidRPr="00CF700B" w:rsidDel="00DE1048">
          <w:rPr>
            <w:rFonts w:ascii="Times New Roman" w:eastAsia="Times New Roman" w:hAnsi="Times New Roman" w:cs="Times New Roman"/>
            <w:color w:val="000000"/>
            <w:sz w:val="24"/>
            <w:szCs w:val="24"/>
            <w:lang w:val="en-US" w:eastAsia="de-DE"/>
          </w:rPr>
          <w:delText>information as well as items about the previously given lesson on</w:delText>
        </w:r>
      </w:del>
      <w:ins w:id="132" w:author="Lotz, Christin" w:date="2023-08-08T12:39:00Z">
        <w:r w:rsidR="00DE1048">
          <w:rPr>
            <w:rFonts w:ascii="Times New Roman" w:eastAsia="Times New Roman" w:hAnsi="Times New Roman" w:cs="Times New Roman"/>
            <w:color w:val="000000"/>
            <w:sz w:val="24"/>
            <w:szCs w:val="24"/>
            <w:lang w:val="en-US" w:eastAsia="de-DE"/>
          </w:rPr>
          <w:t>and</w:t>
        </w:r>
      </w:ins>
      <w:r w:rsidRPr="00CF700B">
        <w:rPr>
          <w:rFonts w:ascii="Times New Roman" w:eastAsia="Times New Roman" w:hAnsi="Times New Roman" w:cs="Times New Roman"/>
          <w:color w:val="000000"/>
          <w:sz w:val="24"/>
          <w:szCs w:val="24"/>
          <w:lang w:val="en-US" w:eastAsia="de-DE"/>
        </w:rPr>
        <w:t xml:space="preserve"> teaching quality</w:t>
      </w:r>
      <w:ins w:id="133" w:author="Lotz, Christin" w:date="2023-08-08T12:39:00Z">
        <w:r w:rsidR="00DE1048">
          <w:rPr>
            <w:rFonts w:ascii="Times New Roman" w:eastAsia="Times New Roman" w:hAnsi="Times New Roman" w:cs="Times New Roman"/>
            <w:color w:val="000000"/>
            <w:sz w:val="24"/>
            <w:szCs w:val="24"/>
            <w:lang w:val="en-US" w:eastAsia="de-DE"/>
          </w:rPr>
          <w:t xml:space="preserve"> of the lesson</w:t>
        </w:r>
      </w:ins>
      <w:r w:rsidRPr="00CF700B">
        <w:rPr>
          <w:rFonts w:ascii="Times New Roman" w:eastAsia="Times New Roman" w:hAnsi="Times New Roman" w:cs="Times New Roman"/>
          <w:color w:val="000000"/>
          <w:sz w:val="24"/>
          <w:szCs w:val="24"/>
          <w:lang w:val="en-US" w:eastAsia="de-DE"/>
        </w:rPr>
        <w:t>. The completion of the questionnaire took approximately 10 minutes. The majority of subjects completed the questionnaire in a seated position.</w:t>
      </w:r>
    </w:p>
    <w:p w14:paraId="399D687D" w14:textId="119AC33E"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The fourth 10-minute interval of interest was the (4) interview phase in which the </w:t>
      </w:r>
      <w:commentRangeStart w:id="134"/>
      <w:r w:rsidRPr="00CF700B">
        <w:rPr>
          <w:rFonts w:ascii="Times New Roman" w:eastAsia="Times New Roman" w:hAnsi="Times New Roman" w:cs="Times New Roman"/>
          <w:color w:val="000000"/>
          <w:sz w:val="24"/>
          <w:szCs w:val="24"/>
          <w:lang w:val="en-US" w:eastAsia="de-DE"/>
        </w:rPr>
        <w:t>subject</w:t>
      </w:r>
      <w:ins w:id="135" w:author="Lotz, Christin" w:date="2023-08-08T12:40:00Z">
        <w:r w:rsidR="00E43970">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w:t>
      </w:r>
      <w:commentRangeEnd w:id="134"/>
      <w:r w:rsidR="00E43970">
        <w:rPr>
          <w:rStyle w:val="Kommentarzeichen"/>
        </w:rPr>
        <w:commentReference w:id="134"/>
      </w:r>
      <w:r w:rsidRPr="00CF700B">
        <w:rPr>
          <w:rFonts w:ascii="Times New Roman" w:eastAsia="Times New Roman" w:hAnsi="Times New Roman" w:cs="Times New Roman"/>
          <w:color w:val="000000"/>
          <w:sz w:val="24"/>
          <w:szCs w:val="24"/>
          <w:lang w:val="en-US" w:eastAsia="de-DE"/>
        </w:rPr>
        <w:t xml:space="preserve">watched the </w:t>
      </w:r>
      <w:commentRangeStart w:id="136"/>
      <w:r w:rsidRPr="00CF700B">
        <w:rPr>
          <w:rFonts w:ascii="Times New Roman" w:eastAsia="Times New Roman" w:hAnsi="Times New Roman" w:cs="Times New Roman"/>
          <w:color w:val="000000"/>
          <w:sz w:val="24"/>
          <w:szCs w:val="24"/>
          <w:lang w:val="en-US" w:eastAsia="de-DE"/>
        </w:rPr>
        <w:t>pre-</w:t>
      </w:r>
      <w:ins w:id="137" w:author="Lotz, Christin" w:date="2023-08-08T12:41:00Z">
        <w:r w:rsidR="00E43970">
          <w:rPr>
            <w:rFonts w:ascii="Times New Roman" w:eastAsia="Times New Roman" w:hAnsi="Times New Roman" w:cs="Times New Roman"/>
            <w:color w:val="000000"/>
            <w:sz w:val="24"/>
            <w:szCs w:val="24"/>
            <w:lang w:val="en-US" w:eastAsia="de-DE"/>
          </w:rPr>
          <w:t>re</w:t>
        </w:r>
      </w:ins>
      <w:r w:rsidRPr="00CF700B">
        <w:rPr>
          <w:rFonts w:ascii="Times New Roman" w:eastAsia="Times New Roman" w:hAnsi="Times New Roman" w:cs="Times New Roman"/>
          <w:color w:val="000000"/>
          <w:sz w:val="24"/>
          <w:szCs w:val="24"/>
          <w:lang w:val="en-US" w:eastAsia="de-DE"/>
        </w:rPr>
        <w:t xml:space="preserve">corded </w:t>
      </w:r>
      <w:commentRangeEnd w:id="136"/>
      <w:r w:rsidR="00E43970">
        <w:rPr>
          <w:rStyle w:val="Kommentarzeichen"/>
        </w:rPr>
        <w:commentReference w:id="136"/>
      </w:r>
      <w:r w:rsidRPr="00CF700B">
        <w:rPr>
          <w:rFonts w:ascii="Times New Roman" w:eastAsia="Times New Roman" w:hAnsi="Times New Roman" w:cs="Times New Roman"/>
          <w:color w:val="000000"/>
          <w:sz w:val="24"/>
          <w:szCs w:val="24"/>
          <w:lang w:val="en-US" w:eastAsia="de-DE"/>
        </w:rPr>
        <w:t xml:space="preserve">video of the lesson. The experimenter stopped the video </w:t>
      </w:r>
      <w:ins w:id="138" w:author="Lotz, Christin" w:date="2023-08-08T12:44:00Z">
        <w:r w:rsidR="002F4C55">
          <w:rPr>
            <w:rFonts w:ascii="Times New Roman" w:eastAsia="Times New Roman" w:hAnsi="Times New Roman" w:cs="Times New Roman"/>
            <w:color w:val="000000"/>
            <w:sz w:val="24"/>
            <w:szCs w:val="24"/>
            <w:lang w:val="en-US" w:eastAsia="de-DE"/>
          </w:rPr>
          <w:t>each time one</w:t>
        </w:r>
      </w:ins>
      <w:del w:id="139" w:author="Lotz, Christin" w:date="2023-08-08T12:44:00Z">
        <w:r w:rsidRPr="00CF700B" w:rsidDel="002F4C55">
          <w:rPr>
            <w:rFonts w:ascii="Times New Roman" w:eastAsia="Times New Roman" w:hAnsi="Times New Roman" w:cs="Times New Roman"/>
            <w:color w:val="000000"/>
            <w:sz w:val="24"/>
            <w:szCs w:val="24"/>
            <w:lang w:val="en-US" w:eastAsia="de-DE"/>
          </w:rPr>
          <w:delText>at</w:delText>
        </w:r>
      </w:del>
      <w:ins w:id="140" w:author="Lotz, Christin" w:date="2023-08-08T12:44:00Z">
        <w:r w:rsidR="002F4C55">
          <w:rPr>
            <w:rFonts w:ascii="Times New Roman" w:eastAsia="Times New Roman" w:hAnsi="Times New Roman" w:cs="Times New Roman"/>
            <w:color w:val="000000"/>
            <w:sz w:val="24"/>
            <w:szCs w:val="24"/>
            <w:lang w:val="en-US" w:eastAsia="de-DE"/>
          </w:rPr>
          <w:t xml:space="preserve"> of</w:t>
        </w:r>
      </w:ins>
      <w:r w:rsidRPr="00CF700B">
        <w:rPr>
          <w:rFonts w:ascii="Times New Roman" w:eastAsia="Times New Roman" w:hAnsi="Times New Roman" w:cs="Times New Roman"/>
          <w:color w:val="000000"/>
          <w:sz w:val="24"/>
          <w:szCs w:val="24"/>
          <w:lang w:val="en-US" w:eastAsia="de-DE"/>
        </w:rPr>
        <w:t xml:space="preserve"> the nine </w:t>
      </w:r>
      <w:del w:id="141" w:author="Lotz, Christin" w:date="2023-08-08T12:44:00Z">
        <w:r w:rsidRPr="00CF700B" w:rsidDel="002F4C55">
          <w:rPr>
            <w:rFonts w:ascii="Times New Roman" w:eastAsia="Times New Roman" w:hAnsi="Times New Roman" w:cs="Times New Roman"/>
            <w:color w:val="000000"/>
            <w:sz w:val="24"/>
            <w:szCs w:val="24"/>
            <w:lang w:val="en-US" w:eastAsia="de-DE"/>
          </w:rPr>
          <w:delText xml:space="preserve">disruptions </w:delText>
        </w:r>
      </w:del>
      <w:ins w:id="142" w:author="Lotz, Christin" w:date="2023-08-08T12:44:00Z">
        <w:r w:rsidR="002F4C55">
          <w:rPr>
            <w:rFonts w:ascii="Times New Roman" w:eastAsia="Times New Roman" w:hAnsi="Times New Roman" w:cs="Times New Roman"/>
            <w:color w:val="000000"/>
            <w:sz w:val="24"/>
            <w:szCs w:val="24"/>
            <w:lang w:val="en-US" w:eastAsia="de-DE"/>
          </w:rPr>
          <w:t>events</w:t>
        </w:r>
        <w:r w:rsidR="002F4C55" w:rsidRPr="00CF700B">
          <w:rPr>
            <w:rFonts w:ascii="Times New Roman" w:eastAsia="Times New Roman" w:hAnsi="Times New Roman" w:cs="Times New Roman"/>
            <w:color w:val="000000"/>
            <w:sz w:val="24"/>
            <w:szCs w:val="24"/>
            <w:lang w:val="en-US" w:eastAsia="de-DE"/>
          </w:rPr>
          <w:t xml:space="preserve"> </w:t>
        </w:r>
        <w:r w:rsidR="002F4C55">
          <w:rPr>
            <w:rFonts w:ascii="Times New Roman" w:eastAsia="Times New Roman" w:hAnsi="Times New Roman" w:cs="Times New Roman"/>
            <w:color w:val="000000"/>
            <w:sz w:val="24"/>
            <w:szCs w:val="24"/>
            <w:lang w:val="en-US" w:eastAsia="de-DE"/>
          </w:rPr>
          <w:t>happened</w:t>
        </w:r>
      </w:ins>
      <w:del w:id="143" w:author="Lotz, Christin" w:date="2023-08-08T12:44:00Z">
        <w:r w:rsidRPr="00CF700B" w:rsidDel="002F4C55">
          <w:rPr>
            <w:rFonts w:ascii="Times New Roman" w:eastAsia="Times New Roman" w:hAnsi="Times New Roman" w:cs="Times New Roman"/>
            <w:color w:val="000000"/>
            <w:sz w:val="24"/>
            <w:szCs w:val="24"/>
            <w:lang w:val="en-US" w:eastAsia="de-DE"/>
          </w:rPr>
          <w:delText>when they appeared</w:delText>
        </w:r>
      </w:del>
      <w:r w:rsidRPr="00CF700B">
        <w:rPr>
          <w:rFonts w:ascii="Times New Roman" w:eastAsia="Times New Roman" w:hAnsi="Times New Roman" w:cs="Times New Roman"/>
          <w:color w:val="000000"/>
          <w:sz w:val="24"/>
          <w:szCs w:val="24"/>
          <w:lang w:val="en-US" w:eastAsia="de-DE"/>
        </w:rPr>
        <w:t xml:space="preserve"> </w:t>
      </w:r>
      <w:del w:id="144" w:author="Lotz, Christin" w:date="2023-08-08T12:44:00Z">
        <w:r w:rsidRPr="00CF700B" w:rsidDel="002F4C55">
          <w:rPr>
            <w:rFonts w:ascii="Times New Roman" w:eastAsia="Times New Roman" w:hAnsi="Times New Roman" w:cs="Times New Roman"/>
            <w:color w:val="000000"/>
            <w:sz w:val="24"/>
            <w:szCs w:val="24"/>
            <w:lang w:val="en-US" w:eastAsia="de-DE"/>
          </w:rPr>
          <w:delText xml:space="preserve">to </w:delText>
        </w:r>
      </w:del>
      <w:ins w:id="145" w:author="Lotz, Christin" w:date="2023-08-08T12:44:00Z">
        <w:r w:rsidR="002F4C55">
          <w:rPr>
            <w:rFonts w:ascii="Times New Roman" w:eastAsia="Times New Roman" w:hAnsi="Times New Roman" w:cs="Times New Roman"/>
            <w:color w:val="000000"/>
            <w:sz w:val="24"/>
            <w:szCs w:val="24"/>
            <w:lang w:val="en-US" w:eastAsia="de-DE"/>
          </w:rPr>
          <w:t>and</w:t>
        </w:r>
        <w:r w:rsidR="002F4C55"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ask</w:t>
      </w:r>
      <w:ins w:id="146" w:author="Lotz, Christin" w:date="2023-08-08T12:45:00Z">
        <w:r w:rsidR="002F4C55">
          <w:rPr>
            <w:rFonts w:ascii="Times New Roman" w:eastAsia="Times New Roman" w:hAnsi="Times New Roman" w:cs="Times New Roman"/>
            <w:color w:val="000000"/>
            <w:sz w:val="24"/>
            <w:szCs w:val="24"/>
            <w:lang w:val="en-US" w:eastAsia="de-DE"/>
          </w:rPr>
          <w:t>ed</w:t>
        </w:r>
      </w:ins>
      <w:r w:rsidRPr="00CF700B">
        <w:rPr>
          <w:rFonts w:ascii="Times New Roman" w:eastAsia="Times New Roman" w:hAnsi="Times New Roman" w:cs="Times New Roman"/>
          <w:color w:val="000000"/>
          <w:sz w:val="24"/>
          <w:szCs w:val="24"/>
          <w:lang w:val="en-US" w:eastAsia="de-DE"/>
        </w:rPr>
        <w:t xml:space="preserve"> several questions</w:t>
      </w:r>
      <w:del w:id="147" w:author="Lotz, Christin" w:date="2023-08-08T12:45:00Z">
        <w:r w:rsidRPr="00CF700B" w:rsidDel="002F4C55">
          <w:rPr>
            <w:rFonts w:ascii="Times New Roman" w:eastAsia="Times New Roman" w:hAnsi="Times New Roman" w:cs="Times New Roman"/>
            <w:color w:val="000000"/>
            <w:sz w:val="24"/>
            <w:szCs w:val="24"/>
            <w:lang w:val="en-US" w:eastAsia="de-DE"/>
          </w:rPr>
          <w:delText xml:space="preserve"> that were identical for each disruption in a fixed order</w:delText>
        </w:r>
      </w:del>
      <w:r w:rsidRPr="00CF700B">
        <w:rPr>
          <w:rFonts w:ascii="Times New Roman" w:eastAsia="Times New Roman" w:hAnsi="Times New Roman" w:cs="Times New Roman"/>
          <w:color w:val="000000"/>
          <w:sz w:val="24"/>
          <w:szCs w:val="24"/>
          <w:lang w:val="en-US" w:eastAsia="de-DE"/>
        </w:rPr>
        <w:t xml:space="preserve">. First, the subject was asked to describe the disruption, then to </w:t>
      </w:r>
      <w:commentRangeStart w:id="148"/>
      <w:r w:rsidRPr="00CF700B">
        <w:rPr>
          <w:rFonts w:ascii="Times New Roman" w:eastAsia="Times New Roman" w:hAnsi="Times New Roman" w:cs="Times New Roman"/>
          <w:color w:val="000000"/>
          <w:sz w:val="24"/>
          <w:szCs w:val="24"/>
          <w:lang w:val="en-US" w:eastAsia="de-DE"/>
        </w:rPr>
        <w:t xml:space="preserve">evaluate (11-point rating scale) </w:t>
      </w:r>
      <w:commentRangeEnd w:id="148"/>
      <w:r w:rsidR="002F4C55">
        <w:rPr>
          <w:rStyle w:val="Kommentarzeichen"/>
        </w:rPr>
        <w:commentReference w:id="148"/>
      </w:r>
      <w:commentRangeStart w:id="149"/>
      <w:r w:rsidRPr="00CF700B">
        <w:rPr>
          <w:rFonts w:ascii="Times New Roman" w:eastAsia="Times New Roman" w:hAnsi="Times New Roman" w:cs="Times New Roman"/>
          <w:color w:val="000000"/>
          <w:sz w:val="24"/>
          <w:szCs w:val="24"/>
          <w:lang w:val="en-US" w:eastAsia="de-DE"/>
        </w:rPr>
        <w:t xml:space="preserve">and justify the disruptiveness of each disruption. </w:t>
      </w:r>
      <w:commentRangeEnd w:id="149"/>
      <w:r w:rsidR="002F4C55">
        <w:rPr>
          <w:rStyle w:val="Kommentarzeichen"/>
        </w:rPr>
        <w:commentReference w:id="149"/>
      </w:r>
      <w:r w:rsidRPr="00CF700B">
        <w:rPr>
          <w:rFonts w:ascii="Times New Roman" w:eastAsia="Times New Roman" w:hAnsi="Times New Roman" w:cs="Times New Roman"/>
          <w:color w:val="000000"/>
          <w:sz w:val="24"/>
          <w:szCs w:val="24"/>
          <w:lang w:val="en-US" w:eastAsia="de-DE"/>
        </w:rPr>
        <w:t xml:space="preserve">Next, the subject was asked to describe and justify the reaction. The experimenter then asked the subject to evaluate (11-point rating scale) and justify the confidence the subject had in dealing with the disruption. </w:t>
      </w:r>
      <w:commentRangeStart w:id="150"/>
      <w:del w:id="151" w:author="Lotz, Christin" w:date="2023-08-08T12:47:00Z">
        <w:r w:rsidRPr="00CF700B" w:rsidDel="002F4C55">
          <w:rPr>
            <w:rFonts w:ascii="Times New Roman" w:eastAsia="Times New Roman" w:hAnsi="Times New Roman" w:cs="Times New Roman"/>
            <w:color w:val="000000"/>
            <w:sz w:val="24"/>
            <w:szCs w:val="24"/>
            <w:lang w:val="en-US" w:eastAsia="de-DE"/>
          </w:rPr>
          <w:delText xml:space="preserve">Statements about the evaluation of the disruptiveness and the confidence were quantified. For this purpose, subjects determined their individual value on a rating scale from 0 (not disturbing / not confident) to 10 (disturbing / confident). </w:delText>
        </w:r>
      </w:del>
      <w:commentRangeEnd w:id="150"/>
      <w:r w:rsidR="002F4C55">
        <w:rPr>
          <w:rStyle w:val="Kommentarzeichen"/>
        </w:rPr>
        <w:commentReference w:id="150"/>
      </w:r>
      <w:r w:rsidRPr="00CF700B">
        <w:rPr>
          <w:rFonts w:ascii="Times New Roman" w:eastAsia="Times New Roman" w:hAnsi="Times New Roman" w:cs="Times New Roman"/>
          <w:color w:val="000000"/>
          <w:sz w:val="24"/>
          <w:szCs w:val="24"/>
          <w:lang w:val="en-US" w:eastAsia="de-DE"/>
        </w:rPr>
        <w:t xml:space="preserve">The interview lasted </w:t>
      </w:r>
      <w:del w:id="152" w:author="Lotz, Christin" w:date="2023-08-08T12:48:00Z">
        <w:r w:rsidRPr="00CF700B" w:rsidDel="002F4C55">
          <w:rPr>
            <w:rFonts w:ascii="Times New Roman" w:eastAsia="Times New Roman" w:hAnsi="Times New Roman" w:cs="Times New Roman"/>
            <w:color w:val="000000"/>
            <w:sz w:val="24"/>
            <w:szCs w:val="24"/>
            <w:lang w:val="en-US" w:eastAsia="de-DE"/>
          </w:rPr>
          <w:delText xml:space="preserve">on average </w:delText>
        </w:r>
      </w:del>
      <w:r w:rsidRPr="00CF700B">
        <w:rPr>
          <w:rFonts w:ascii="Times New Roman" w:eastAsia="Times New Roman" w:hAnsi="Times New Roman" w:cs="Times New Roman"/>
          <w:color w:val="000000"/>
          <w:sz w:val="24"/>
          <w:szCs w:val="24"/>
          <w:lang w:val="en-US" w:eastAsia="de-DE"/>
        </w:rPr>
        <w:t>45-60 minutes</w:t>
      </w:r>
      <w:ins w:id="153" w:author="Lotz, Christin" w:date="2023-08-08T12:48:00Z">
        <w:r w:rsidR="002F4C55" w:rsidRPr="002F4C55">
          <w:rPr>
            <w:rFonts w:ascii="Times New Roman" w:eastAsia="Times New Roman" w:hAnsi="Times New Roman" w:cs="Times New Roman"/>
            <w:color w:val="000000"/>
            <w:sz w:val="24"/>
            <w:szCs w:val="24"/>
            <w:lang w:val="en-US" w:eastAsia="de-DE"/>
          </w:rPr>
          <w:t xml:space="preserve"> </w:t>
        </w:r>
        <w:r w:rsidR="002F4C55" w:rsidRPr="00CF700B">
          <w:rPr>
            <w:rFonts w:ascii="Times New Roman" w:eastAsia="Times New Roman" w:hAnsi="Times New Roman" w:cs="Times New Roman"/>
            <w:color w:val="000000"/>
            <w:sz w:val="24"/>
            <w:szCs w:val="24"/>
            <w:lang w:val="en-US" w:eastAsia="de-DE"/>
          </w:rPr>
          <w:t>on average</w:t>
        </w:r>
      </w:ins>
      <w:r w:rsidRPr="00CF700B">
        <w:rPr>
          <w:rFonts w:ascii="Times New Roman" w:eastAsia="Times New Roman" w:hAnsi="Times New Roman" w:cs="Times New Roman"/>
          <w:color w:val="000000"/>
          <w:sz w:val="24"/>
          <w:szCs w:val="24"/>
          <w:lang w:val="en-US" w:eastAsia="de-DE"/>
        </w:rPr>
        <w:t>. </w:t>
      </w:r>
      <w:r w:rsidR="00731587">
        <w:rPr>
          <w:rFonts w:ascii="Times New Roman" w:eastAsia="Times New Roman" w:hAnsi="Times New Roman" w:cs="Times New Roman"/>
          <w:color w:val="000000"/>
          <w:sz w:val="24"/>
          <w:szCs w:val="24"/>
          <w:lang w:val="en-US" w:eastAsia="de-DE"/>
        </w:rPr>
        <w:t xml:space="preserve">The subjects’ position in this phase was seated </w:t>
      </w:r>
      <w:commentRangeStart w:id="154"/>
      <w:del w:id="155" w:author="Lotz, Christin" w:date="2023-08-08T12:50:00Z">
        <w:r w:rsidR="00731587" w:rsidDel="002F4C55">
          <w:rPr>
            <w:rFonts w:ascii="Times New Roman" w:eastAsia="Times New Roman" w:hAnsi="Times New Roman" w:cs="Times New Roman"/>
            <w:color w:val="000000"/>
            <w:sz w:val="24"/>
            <w:szCs w:val="24"/>
            <w:lang w:val="en-US" w:eastAsia="de-DE"/>
          </w:rPr>
          <w:delText xml:space="preserve">and calm </w:delText>
        </w:r>
      </w:del>
      <w:commentRangeEnd w:id="154"/>
      <w:r w:rsidR="002F4C55">
        <w:rPr>
          <w:rStyle w:val="Kommentarzeichen"/>
        </w:rPr>
        <w:commentReference w:id="154"/>
      </w:r>
      <w:r w:rsidR="00731587">
        <w:rPr>
          <w:rFonts w:ascii="Times New Roman" w:eastAsia="Times New Roman" w:hAnsi="Times New Roman" w:cs="Times New Roman"/>
          <w:color w:val="000000"/>
          <w:sz w:val="24"/>
          <w:szCs w:val="24"/>
          <w:lang w:val="en-US" w:eastAsia="de-DE"/>
        </w:rPr>
        <w:t xml:space="preserve">during the interview. </w:t>
      </w:r>
    </w:p>
    <w:p w14:paraId="66BE596D" w14:textId="0415ED2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The fifth interval was the (5) end phase in which the subject answered a second questionnaire</w:t>
      </w:r>
      <w:r w:rsidR="006F7DBE">
        <w:rPr>
          <w:rFonts w:ascii="Times New Roman" w:eastAsia="Times New Roman" w:hAnsi="Times New Roman" w:cs="Times New Roman"/>
          <w:color w:val="000000"/>
          <w:sz w:val="24"/>
          <w:szCs w:val="24"/>
          <w:lang w:val="en-US" w:eastAsia="de-DE"/>
        </w:rPr>
        <w:t xml:space="preserve"> </w:t>
      </w:r>
      <w:r w:rsidR="006F7DBE" w:rsidRPr="006F7DBE">
        <w:rPr>
          <w:rFonts w:ascii="Times New Roman" w:eastAsia="Times New Roman" w:hAnsi="Times New Roman" w:cs="Times New Roman"/>
          <w:color w:val="000000"/>
          <w:sz w:val="24"/>
          <w:szCs w:val="24"/>
          <w:lang w:val="en-US" w:eastAsia="de-DE"/>
        </w:rPr>
        <w:t xml:space="preserve">mainly seated and in a </w:t>
      </w:r>
      <w:r w:rsidR="00F702BF">
        <w:rPr>
          <w:rFonts w:ascii="Times New Roman" w:eastAsia="Times New Roman" w:hAnsi="Times New Roman" w:cs="Times New Roman"/>
          <w:color w:val="000000"/>
          <w:sz w:val="24"/>
          <w:szCs w:val="24"/>
          <w:lang w:val="en-US" w:eastAsia="de-DE"/>
        </w:rPr>
        <w:t>calm</w:t>
      </w:r>
      <w:r w:rsidR="006F7DBE" w:rsidRPr="006F7DBE">
        <w:rPr>
          <w:rFonts w:ascii="Times New Roman" w:eastAsia="Times New Roman" w:hAnsi="Times New Roman" w:cs="Times New Roman"/>
          <w:color w:val="000000"/>
          <w:sz w:val="24"/>
          <w:szCs w:val="24"/>
          <w:lang w:val="en-US" w:eastAsia="de-DE"/>
        </w:rPr>
        <w:t xml:space="preserve"> position</w:t>
      </w:r>
      <w:r w:rsidRPr="00CF700B">
        <w:rPr>
          <w:rFonts w:ascii="Times New Roman" w:eastAsia="Times New Roman" w:hAnsi="Times New Roman" w:cs="Times New Roman"/>
          <w:color w:val="000000"/>
          <w:sz w:val="24"/>
          <w:szCs w:val="24"/>
          <w:lang w:val="en-US" w:eastAsia="de-DE"/>
        </w:rPr>
        <w:t>. The completion of the questionnaire lasted approximately 10-15 minutes.</w:t>
      </w:r>
      <w:del w:id="156" w:author="Lotz, Christin" w:date="2023-08-08T12:51:00Z">
        <w:r w:rsidRPr="00CF700B" w:rsidDel="002F4C55">
          <w:rPr>
            <w:rFonts w:ascii="Times New Roman" w:eastAsia="Times New Roman" w:hAnsi="Times New Roman" w:cs="Times New Roman"/>
            <w:color w:val="000000"/>
            <w:sz w:val="24"/>
            <w:szCs w:val="24"/>
            <w:lang w:val="en-US" w:eastAsia="de-DE"/>
          </w:rPr>
          <w:delText xml:space="preserve"> After completing the questionnaire, the Fitbit watch was removed and the subject was dismissed.</w:delText>
        </w:r>
      </w:del>
    </w:p>
    <w:p w14:paraId="2F799885"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Data analysis</w:t>
      </w:r>
    </w:p>
    <w:p w14:paraId="66DCEBB3"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We conducted all analysis with R</w:t>
      </w:r>
      <w:r w:rsidR="006F7DBE">
        <w:rPr>
          <w:rFonts w:ascii="Times New Roman" w:eastAsia="Times New Roman" w:hAnsi="Times New Roman" w:cs="Times New Roman"/>
          <w:color w:val="000000"/>
          <w:sz w:val="24"/>
          <w:szCs w:val="24"/>
          <w:lang w:val="en-US" w:eastAsia="de-DE"/>
        </w:rPr>
        <w:t xml:space="preserve"> </w:t>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RStudio2020</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For analyzing the HR data, we focused on five 10-minute intervals of theoretical interest:</w:t>
      </w:r>
    </w:p>
    <w:p w14:paraId="444B1382" w14:textId="7EAEA5B6"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The first interval, </w:t>
      </w:r>
      <w:commentRangeStart w:id="157"/>
      <w:r w:rsidRPr="00CF700B">
        <w:rPr>
          <w:rFonts w:ascii="Times New Roman" w:eastAsia="Times New Roman" w:hAnsi="Times New Roman" w:cs="Times New Roman"/>
          <w:color w:val="000000"/>
          <w:sz w:val="24"/>
          <w:szCs w:val="24"/>
          <w:lang w:val="en-US" w:eastAsia="de-DE"/>
        </w:rPr>
        <w:t xml:space="preserve">the (1) pre-teaching phase, </w:t>
      </w:r>
      <w:commentRangeEnd w:id="157"/>
      <w:r w:rsidR="00266554">
        <w:rPr>
          <w:rStyle w:val="Kommentarzeichen"/>
        </w:rPr>
        <w:commentReference w:id="157"/>
      </w:r>
      <w:r w:rsidRPr="00CF700B">
        <w:rPr>
          <w:rFonts w:ascii="Times New Roman" w:eastAsia="Times New Roman" w:hAnsi="Times New Roman" w:cs="Times New Roman"/>
          <w:color w:val="000000"/>
          <w:sz w:val="24"/>
          <w:szCs w:val="24"/>
          <w:lang w:val="en-US" w:eastAsia="de-DE"/>
        </w:rPr>
        <w:t xml:space="preserve">was calculated from the moment </w:t>
      </w:r>
      <w:del w:id="158" w:author="Lotz, Christin" w:date="2023-08-08T12:53:00Z">
        <w:r w:rsidRPr="00CF700B" w:rsidDel="002C7666">
          <w:rPr>
            <w:rFonts w:ascii="Times New Roman" w:eastAsia="Times New Roman" w:hAnsi="Times New Roman" w:cs="Times New Roman"/>
            <w:color w:val="000000"/>
            <w:sz w:val="24"/>
            <w:szCs w:val="24"/>
            <w:lang w:val="en-US" w:eastAsia="de-DE"/>
          </w:rPr>
          <w:delText xml:space="preserve">the subject arrived and </w:delText>
        </w:r>
      </w:del>
      <w:r w:rsidRPr="00CF700B">
        <w:rPr>
          <w:rFonts w:ascii="Times New Roman" w:eastAsia="Times New Roman" w:hAnsi="Times New Roman" w:cs="Times New Roman"/>
          <w:color w:val="000000"/>
          <w:sz w:val="24"/>
          <w:szCs w:val="24"/>
          <w:lang w:val="en-US" w:eastAsia="de-DE"/>
        </w:rPr>
        <w:t xml:space="preserve">the Fitbit watch was put on, </w:t>
      </w:r>
      <w:commentRangeStart w:id="159"/>
      <w:r w:rsidRPr="00CF700B">
        <w:rPr>
          <w:rFonts w:ascii="Times New Roman" w:eastAsia="Times New Roman" w:hAnsi="Times New Roman" w:cs="Times New Roman"/>
          <w:color w:val="000000"/>
          <w:sz w:val="24"/>
          <w:szCs w:val="24"/>
          <w:lang w:val="en-US" w:eastAsia="de-DE"/>
        </w:rPr>
        <w:t>which happened immediately after the subject was welcomed</w:t>
      </w:r>
      <w:commentRangeEnd w:id="159"/>
      <w:r w:rsidR="00266554">
        <w:rPr>
          <w:rStyle w:val="Kommentarzeichen"/>
        </w:rPr>
        <w:commentReference w:id="159"/>
      </w:r>
      <w:r w:rsidRPr="00CF700B">
        <w:rPr>
          <w:rFonts w:ascii="Times New Roman" w:eastAsia="Times New Roman" w:hAnsi="Times New Roman" w:cs="Times New Roman"/>
          <w:color w:val="000000"/>
          <w:sz w:val="24"/>
          <w:szCs w:val="24"/>
          <w:lang w:val="en-US" w:eastAsia="de-DE"/>
        </w:rPr>
        <w:t xml:space="preserve">. The second interval, the (2) </w:t>
      </w:r>
      <w:commentRangeStart w:id="160"/>
      <w:r w:rsidRPr="00CF700B">
        <w:rPr>
          <w:rFonts w:ascii="Times New Roman" w:eastAsia="Times New Roman" w:hAnsi="Times New Roman" w:cs="Times New Roman"/>
          <w:color w:val="000000"/>
          <w:sz w:val="24"/>
          <w:szCs w:val="24"/>
          <w:lang w:val="en-US" w:eastAsia="de-DE"/>
        </w:rPr>
        <w:t xml:space="preserve">teaching phase, began with the experimenter noting the time and step count of the fitness tracker. To ensure that the analysis interval starts with the teaching activity, another two minutes were added to the noted time. </w:t>
      </w:r>
      <w:commentRangeEnd w:id="160"/>
      <w:r w:rsidR="00266554">
        <w:rPr>
          <w:rStyle w:val="Kommentarzeichen"/>
        </w:rPr>
        <w:commentReference w:id="160"/>
      </w:r>
      <w:r w:rsidRPr="00CF700B">
        <w:rPr>
          <w:rFonts w:ascii="Times New Roman" w:eastAsia="Times New Roman" w:hAnsi="Times New Roman" w:cs="Times New Roman"/>
          <w:color w:val="000000"/>
          <w:sz w:val="24"/>
          <w:szCs w:val="24"/>
          <w:lang w:val="en-US" w:eastAsia="de-DE"/>
        </w:rPr>
        <w:t xml:space="preserve">The (3) post-teaching phase began immediately after the end of the teaching lesson. </w:t>
      </w:r>
      <w:del w:id="161" w:author="Lotz, Christin" w:date="2023-08-08T12:55:00Z">
        <w:r w:rsidRPr="00CF700B" w:rsidDel="00266554">
          <w:rPr>
            <w:rFonts w:ascii="Times New Roman" w:eastAsia="Times New Roman" w:hAnsi="Times New Roman" w:cs="Times New Roman"/>
            <w:color w:val="000000"/>
            <w:sz w:val="24"/>
            <w:szCs w:val="24"/>
            <w:lang w:val="en-US" w:eastAsia="de-DE"/>
          </w:rPr>
          <w:delText xml:space="preserve">To calculate this phase, the time had to be noted as well. </w:delText>
        </w:r>
      </w:del>
      <w:r w:rsidRPr="00CF700B">
        <w:rPr>
          <w:rFonts w:ascii="Times New Roman" w:eastAsia="Times New Roman" w:hAnsi="Times New Roman" w:cs="Times New Roman"/>
          <w:color w:val="000000"/>
          <w:sz w:val="24"/>
          <w:szCs w:val="24"/>
          <w:lang w:val="en-US" w:eastAsia="de-DE"/>
        </w:rPr>
        <w:t>The (4) interview phase was 10 minutes i</w:t>
      </w:r>
      <w:commentRangeStart w:id="162"/>
      <w:r w:rsidRPr="00CF700B">
        <w:rPr>
          <w:rFonts w:ascii="Times New Roman" w:eastAsia="Times New Roman" w:hAnsi="Times New Roman" w:cs="Times New Roman"/>
          <w:color w:val="000000"/>
          <w:sz w:val="24"/>
          <w:szCs w:val="24"/>
          <w:lang w:val="en-US" w:eastAsia="de-DE"/>
        </w:rPr>
        <w:t xml:space="preserve">n the middle of the interview where we calculated the difference from the end of the lesson and from the time when the subject took off the watch. This duration was divided in two to get to the middle of the interval. Then, 5 minutes were subtracted to get to the start of the 10-minute interval. </w:t>
      </w:r>
      <w:commentRangeEnd w:id="162"/>
      <w:r w:rsidR="00266554">
        <w:rPr>
          <w:rStyle w:val="Kommentarzeichen"/>
        </w:rPr>
        <w:commentReference w:id="162"/>
      </w:r>
      <w:r w:rsidRPr="00CF700B">
        <w:rPr>
          <w:rFonts w:ascii="Times New Roman" w:eastAsia="Times New Roman" w:hAnsi="Times New Roman" w:cs="Times New Roman"/>
          <w:color w:val="000000"/>
          <w:sz w:val="24"/>
          <w:szCs w:val="24"/>
          <w:lang w:val="en-US" w:eastAsia="de-DE"/>
        </w:rPr>
        <w:t xml:space="preserve">The (5) end phase </w:t>
      </w:r>
      <w:del w:id="163" w:author="Lotz, Christin" w:date="2023-08-08T13:00:00Z">
        <w:r w:rsidRPr="00CF700B" w:rsidDel="00266554">
          <w:rPr>
            <w:rFonts w:ascii="Times New Roman" w:eastAsia="Times New Roman" w:hAnsi="Times New Roman" w:cs="Times New Roman"/>
            <w:color w:val="000000"/>
            <w:sz w:val="24"/>
            <w:szCs w:val="24"/>
            <w:lang w:val="en-US" w:eastAsia="de-DE"/>
          </w:rPr>
          <w:delText>was calculated by subtracting</w:delText>
        </w:r>
      </w:del>
      <w:ins w:id="164" w:author="Lotz, Christin" w:date="2023-08-08T13:00:00Z">
        <w:r w:rsidR="00266554">
          <w:rPr>
            <w:rFonts w:ascii="Times New Roman" w:eastAsia="Times New Roman" w:hAnsi="Times New Roman" w:cs="Times New Roman"/>
            <w:color w:val="000000"/>
            <w:sz w:val="24"/>
            <w:szCs w:val="24"/>
            <w:lang w:val="en-US" w:eastAsia="de-DE"/>
          </w:rPr>
          <w:t>were the last</w:t>
        </w:r>
      </w:ins>
      <w:r w:rsidRPr="00CF700B">
        <w:rPr>
          <w:rFonts w:ascii="Times New Roman" w:eastAsia="Times New Roman" w:hAnsi="Times New Roman" w:cs="Times New Roman"/>
          <w:color w:val="000000"/>
          <w:sz w:val="24"/>
          <w:szCs w:val="24"/>
          <w:lang w:val="en-US" w:eastAsia="de-DE"/>
        </w:rPr>
        <w:t xml:space="preserve"> 10min </w:t>
      </w:r>
      <w:del w:id="165" w:author="Lotz, Christin" w:date="2023-08-08T13:00:00Z">
        <w:r w:rsidRPr="00CF700B" w:rsidDel="00266554">
          <w:rPr>
            <w:rFonts w:ascii="Times New Roman" w:eastAsia="Times New Roman" w:hAnsi="Times New Roman" w:cs="Times New Roman"/>
            <w:color w:val="000000"/>
            <w:sz w:val="24"/>
            <w:szCs w:val="24"/>
            <w:lang w:val="en-US" w:eastAsia="de-DE"/>
          </w:rPr>
          <w:delText>from the time</w:delText>
        </w:r>
      </w:del>
      <w:ins w:id="166" w:author="Lotz, Christin" w:date="2023-08-08T13:00:00Z">
        <w:r w:rsidR="00266554">
          <w:rPr>
            <w:rFonts w:ascii="Times New Roman" w:eastAsia="Times New Roman" w:hAnsi="Times New Roman" w:cs="Times New Roman"/>
            <w:color w:val="000000"/>
            <w:sz w:val="24"/>
            <w:szCs w:val="24"/>
            <w:lang w:val="en-US" w:eastAsia="de-DE"/>
          </w:rPr>
          <w:t>before</w:t>
        </w:r>
      </w:ins>
      <w:r w:rsidRPr="00CF700B">
        <w:rPr>
          <w:rFonts w:ascii="Times New Roman" w:eastAsia="Times New Roman" w:hAnsi="Times New Roman" w:cs="Times New Roman"/>
          <w:color w:val="000000"/>
          <w:sz w:val="24"/>
          <w:szCs w:val="24"/>
          <w:lang w:val="en-US" w:eastAsia="de-DE"/>
        </w:rPr>
        <w:t xml:space="preserve"> the subject</w:t>
      </w:r>
      <w:ins w:id="167" w:author="Lotz, Christin" w:date="2023-08-08T13:00:00Z">
        <w:r w:rsidR="00266554">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took off the watch</w:t>
      </w:r>
      <w:ins w:id="168" w:author="Lotz, Christin" w:date="2023-08-08T13:00:00Z">
        <w:r w:rsidR="00266554">
          <w:rPr>
            <w:rFonts w:ascii="Times New Roman" w:eastAsia="Times New Roman" w:hAnsi="Times New Roman" w:cs="Times New Roman"/>
            <w:color w:val="000000"/>
            <w:sz w:val="24"/>
            <w:szCs w:val="24"/>
            <w:lang w:val="en-US" w:eastAsia="de-DE"/>
          </w:rPr>
          <w:t>.</w:t>
        </w:r>
      </w:ins>
      <w:del w:id="169" w:author="Lotz, Christin" w:date="2023-08-08T13:00:00Z">
        <w:r w:rsidRPr="00CF700B" w:rsidDel="00266554">
          <w:rPr>
            <w:rFonts w:ascii="Times New Roman" w:eastAsia="Times New Roman" w:hAnsi="Times New Roman" w:cs="Times New Roman"/>
            <w:color w:val="000000"/>
            <w:sz w:val="24"/>
            <w:szCs w:val="24"/>
            <w:lang w:val="en-US" w:eastAsia="de-DE"/>
          </w:rPr>
          <w:delText>, which was also the end of the study, in order to analyze the last 10min of the study</w:delText>
        </w:r>
      </w:del>
      <w:r w:rsidRPr="00CF700B">
        <w:rPr>
          <w:rFonts w:ascii="Times New Roman" w:eastAsia="Times New Roman" w:hAnsi="Times New Roman" w:cs="Times New Roman"/>
          <w:color w:val="000000"/>
          <w:sz w:val="24"/>
          <w:szCs w:val="24"/>
          <w:lang w:val="en-US" w:eastAsia="de-DE"/>
        </w:rPr>
        <w:t>.</w:t>
      </w:r>
    </w:p>
    <w:p w14:paraId="0F384822" w14:textId="45239A6F"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We selected 10-minute intervals for multiple reasons: First, 10 minutes was the minimum duration of all </w:t>
      </w:r>
      <w:commentRangeStart w:id="170"/>
      <w:r w:rsidRPr="00CF700B">
        <w:rPr>
          <w:rFonts w:ascii="Times New Roman" w:eastAsia="Times New Roman" w:hAnsi="Times New Roman" w:cs="Times New Roman"/>
          <w:color w:val="000000"/>
          <w:sz w:val="24"/>
          <w:szCs w:val="24"/>
          <w:lang w:val="en-US" w:eastAsia="de-DE"/>
        </w:rPr>
        <w:t>intervals</w:t>
      </w:r>
      <w:commentRangeEnd w:id="170"/>
      <w:r w:rsidR="00266554">
        <w:rPr>
          <w:rStyle w:val="Kommentarzeichen"/>
        </w:rPr>
        <w:commentReference w:id="170"/>
      </w:r>
      <w:r w:rsidRPr="00CF700B">
        <w:rPr>
          <w:rFonts w:ascii="Times New Roman" w:eastAsia="Times New Roman" w:hAnsi="Times New Roman" w:cs="Times New Roman"/>
          <w:color w:val="000000"/>
          <w:sz w:val="24"/>
          <w:szCs w:val="24"/>
          <w:lang w:val="en-US" w:eastAsia="de-DE"/>
        </w:rPr>
        <w:t xml:space="preserve">, so we ensured the comparability of the intervals for all participants. Second, @lu2008can confirmed in their study that 10-minute intervals are a useful duration for analyzing photoplethysmography (PPG) data. </w:t>
      </w:r>
      <w:commentRangeStart w:id="171"/>
      <w:r w:rsidRPr="00CF700B">
        <w:rPr>
          <w:rFonts w:ascii="Times New Roman" w:eastAsia="Times New Roman" w:hAnsi="Times New Roman" w:cs="Times New Roman"/>
          <w:color w:val="000000"/>
          <w:sz w:val="24"/>
          <w:szCs w:val="24"/>
          <w:lang w:val="en-US" w:eastAsia="de-DE"/>
        </w:rPr>
        <w:t xml:space="preserve">Third, </w:t>
      </w:r>
      <w:del w:id="172" w:author="Lotz, Christin" w:date="2023-08-08T13:03:00Z">
        <w:r w:rsidRPr="00CF700B" w:rsidDel="00E41144">
          <w:rPr>
            <w:rFonts w:ascii="Times New Roman" w:eastAsia="Times New Roman" w:hAnsi="Times New Roman" w:cs="Times New Roman"/>
            <w:color w:val="000000"/>
            <w:sz w:val="24"/>
            <w:szCs w:val="24"/>
            <w:lang w:val="en-US" w:eastAsia="de-DE"/>
          </w:rPr>
          <w:delText xml:space="preserve">other </w:delText>
        </w:r>
      </w:del>
      <w:ins w:id="173" w:author="Lotz, Christin" w:date="2023-08-08T13:03:00Z">
        <w:r w:rsidR="00E41144">
          <w:rPr>
            <w:rFonts w:ascii="Times New Roman" w:eastAsia="Times New Roman" w:hAnsi="Times New Roman" w:cs="Times New Roman"/>
            <w:color w:val="000000"/>
            <w:sz w:val="24"/>
            <w:szCs w:val="24"/>
            <w:lang w:val="en-US" w:eastAsia="de-DE"/>
          </w:rPr>
          <w:t>previous</w:t>
        </w:r>
        <w:r w:rsidR="00E41144"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studies revealed that the first minutes of the lesson start are essential regarding teacher-student interaction [@donker2018quantitative; @claessens2017positive]. </w:t>
      </w:r>
      <w:commentRangeEnd w:id="171"/>
      <w:r w:rsidR="00266554">
        <w:rPr>
          <w:rStyle w:val="Kommentarzeichen"/>
        </w:rPr>
        <w:commentReference w:id="171"/>
      </w:r>
    </w:p>
    <w:p w14:paraId="7D33F506"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174"/>
      <w:r w:rsidRPr="00CF700B">
        <w:rPr>
          <w:rFonts w:ascii="Times New Roman" w:eastAsia="Times New Roman" w:hAnsi="Times New Roman" w:cs="Times New Roman"/>
          <w:color w:val="000000"/>
          <w:sz w:val="24"/>
          <w:szCs w:val="24"/>
          <w:lang w:val="en-US" w:eastAsia="de-DE"/>
        </w:rPr>
        <w:t xml:space="preserve">To account for individual differences in the baseline </w:t>
      </w:r>
      <w:commentRangeStart w:id="175"/>
      <w:r w:rsidRPr="00CF700B">
        <w:rPr>
          <w:rFonts w:ascii="Times New Roman" w:eastAsia="Times New Roman" w:hAnsi="Times New Roman" w:cs="Times New Roman"/>
          <w:color w:val="000000"/>
          <w:sz w:val="24"/>
          <w:szCs w:val="24"/>
          <w:lang w:val="en-US" w:eastAsia="de-DE"/>
        </w:rPr>
        <w:t xml:space="preserve">HR, unstandardized values in bpm </w:t>
      </w:r>
      <w:commentRangeEnd w:id="175"/>
      <w:r w:rsidR="00E41144">
        <w:rPr>
          <w:rStyle w:val="Kommentarzeichen"/>
        </w:rPr>
        <w:commentReference w:id="175"/>
      </w:r>
      <w:r w:rsidRPr="00CF700B">
        <w:rPr>
          <w:rFonts w:ascii="Times New Roman" w:eastAsia="Times New Roman" w:hAnsi="Times New Roman" w:cs="Times New Roman"/>
          <w:color w:val="000000"/>
          <w:sz w:val="24"/>
          <w:szCs w:val="24"/>
          <w:lang w:val="en-US" w:eastAsia="de-DE"/>
        </w:rPr>
        <w:t xml:space="preserve">were z-standardized. Thus, </w:t>
      </w:r>
      <w:r w:rsidR="006F7DBE" w:rsidRPr="00CF700B">
        <w:rPr>
          <w:rFonts w:ascii="Times New Roman" w:eastAsia="Times New Roman" w:hAnsi="Times New Roman" w:cs="Times New Roman"/>
          <w:color w:val="000000"/>
          <w:sz w:val="24"/>
          <w:szCs w:val="24"/>
          <w:lang w:val="en-US" w:eastAsia="de-DE"/>
        </w:rPr>
        <w:t>resulting values</w:t>
      </w:r>
      <w:r w:rsidRPr="00CF700B">
        <w:rPr>
          <w:rFonts w:ascii="Times New Roman" w:eastAsia="Times New Roman" w:hAnsi="Times New Roman" w:cs="Times New Roman"/>
          <w:color w:val="000000"/>
          <w:sz w:val="24"/>
          <w:szCs w:val="24"/>
          <w:lang w:val="en-US" w:eastAsia="de-DE"/>
        </w:rPr>
        <w:t xml:space="preserve"> can be interpreted as differences from the overall HR mean in standard deviations.</w:t>
      </w:r>
    </w:p>
    <w:p w14:paraId="4D4BDB9E"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Regarding the course of HR during the study, we first displayed the anticipated trend for the mean HR in beats per minute and the standardized HR over the course of the entire study.</w:t>
      </w:r>
      <w:commentRangeEnd w:id="174"/>
      <w:r w:rsidR="00E41144">
        <w:rPr>
          <w:rStyle w:val="Kommentarzeichen"/>
        </w:rPr>
        <w:commentReference w:id="174"/>
      </w:r>
    </w:p>
    <w:p w14:paraId="723520BA" w14:textId="777C49A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To test </w:t>
      </w:r>
      <w:commentRangeStart w:id="176"/>
      <w:r w:rsidRPr="00CF700B">
        <w:rPr>
          <w:rFonts w:ascii="Times New Roman" w:eastAsia="Times New Roman" w:hAnsi="Times New Roman" w:cs="Times New Roman"/>
          <w:color w:val="000000"/>
          <w:sz w:val="24"/>
          <w:szCs w:val="24"/>
          <w:lang w:val="en-US" w:eastAsia="de-DE"/>
        </w:rPr>
        <w:t>**</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1a**, </w:t>
      </w:r>
      <w:commentRangeEnd w:id="176"/>
      <w:r w:rsidR="00E41144">
        <w:rPr>
          <w:rStyle w:val="Kommentarzeichen"/>
        </w:rPr>
        <w:commentReference w:id="176"/>
      </w:r>
      <w:r w:rsidRPr="00CF700B">
        <w:rPr>
          <w:rFonts w:ascii="Times New Roman" w:eastAsia="Times New Roman" w:hAnsi="Times New Roman" w:cs="Times New Roman"/>
          <w:color w:val="000000"/>
          <w:sz w:val="24"/>
          <w:szCs w:val="24"/>
          <w:lang w:val="en-US" w:eastAsia="de-DE"/>
        </w:rPr>
        <w:t xml:space="preserve">we </w:t>
      </w:r>
      <w:commentRangeStart w:id="177"/>
      <w:r w:rsidRPr="00CF700B">
        <w:rPr>
          <w:rFonts w:ascii="Times New Roman" w:eastAsia="Times New Roman" w:hAnsi="Times New Roman" w:cs="Times New Roman"/>
          <w:color w:val="000000"/>
          <w:sz w:val="24"/>
          <w:szCs w:val="24"/>
          <w:lang w:val="en-US" w:eastAsia="de-DE"/>
        </w:rPr>
        <w:t xml:space="preserve">carried out paired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-tests </w:t>
      </w:r>
      <w:commentRangeEnd w:id="177"/>
      <w:r w:rsidR="00E41144">
        <w:rPr>
          <w:rStyle w:val="Kommentarzeichen"/>
        </w:rPr>
        <w:commentReference w:id="177"/>
      </w:r>
      <w:r w:rsidRPr="00CF700B">
        <w:rPr>
          <w:rFonts w:ascii="Times New Roman" w:eastAsia="Times New Roman" w:hAnsi="Times New Roman" w:cs="Times New Roman"/>
          <w:color w:val="000000"/>
          <w:sz w:val="24"/>
          <w:szCs w:val="24"/>
          <w:lang w:val="en-US" w:eastAsia="de-DE"/>
        </w:rPr>
        <w:t xml:space="preserve">and the </w:t>
      </w:r>
      <w:commentRangeStart w:id="178"/>
      <w:r w:rsidRPr="00CF700B">
        <w:rPr>
          <w:rFonts w:ascii="Times New Roman" w:eastAsia="Times New Roman" w:hAnsi="Times New Roman" w:cs="Times New Roman"/>
          <w:color w:val="000000"/>
          <w:sz w:val="24"/>
          <w:szCs w:val="24"/>
          <w:lang w:val="en-US" w:eastAsia="de-DE"/>
        </w:rPr>
        <w:t xml:space="preserve">effect size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w:t>
      </w:r>
      <w:commentRangeEnd w:id="178"/>
      <w:r w:rsidR="00550377">
        <w:rPr>
          <w:rStyle w:val="Kommentarzeichen"/>
        </w:rPr>
        <w:commentReference w:id="178"/>
      </w:r>
      <w:r w:rsidR="00B03516">
        <w:rPr>
          <w:rFonts w:ascii="Times New Roman" w:eastAsia="Times New Roman" w:hAnsi="Times New Roman" w:cs="Times New Roman"/>
          <w:color w:val="000000"/>
          <w:sz w:val="24"/>
          <w:szCs w:val="24"/>
          <w:lang w:val="en-US" w:eastAsia="de-DE"/>
        </w:rPr>
        <w:t>[@</w:t>
      </w:r>
      <w:r w:rsidR="00B03516" w:rsidRPr="00B03516">
        <w:rPr>
          <w:rFonts w:ascii="Times New Roman" w:eastAsia="Times New Roman" w:hAnsi="Times New Roman" w:cs="Times New Roman"/>
          <w:color w:val="000000"/>
          <w:sz w:val="24"/>
          <w:szCs w:val="24"/>
          <w:lang w:val="en-US" w:eastAsia="de-DE"/>
        </w:rPr>
        <w:t>cohen1988new</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to test for differences in </w:t>
      </w:r>
      <w:commentRangeStart w:id="179"/>
      <w:r w:rsidRPr="00CF700B">
        <w:rPr>
          <w:rFonts w:ascii="Times New Roman" w:eastAsia="Times New Roman" w:hAnsi="Times New Roman" w:cs="Times New Roman"/>
          <w:color w:val="000000"/>
          <w:sz w:val="24"/>
          <w:szCs w:val="24"/>
          <w:lang w:val="en-US" w:eastAsia="de-DE"/>
        </w:rPr>
        <w:t xml:space="preserve">standardized HR using HR means </w:t>
      </w:r>
      <w:commentRangeEnd w:id="179"/>
      <w:r w:rsidR="00E41144">
        <w:rPr>
          <w:rStyle w:val="Kommentarzeichen"/>
        </w:rPr>
        <w:commentReference w:id="179"/>
      </w:r>
      <w:r w:rsidRPr="00CF700B">
        <w:rPr>
          <w:rFonts w:ascii="Times New Roman" w:eastAsia="Times New Roman" w:hAnsi="Times New Roman" w:cs="Times New Roman"/>
          <w:color w:val="000000"/>
          <w:sz w:val="24"/>
          <w:szCs w:val="24"/>
          <w:lang w:val="en-US" w:eastAsia="de-DE"/>
        </w:rPr>
        <w:t xml:space="preserve">between the (2) teaching phase </w:t>
      </w:r>
      <w:del w:id="180" w:author="Lotz, Christin" w:date="2023-08-08T13:13:00Z">
        <w:r w:rsidRPr="00CF700B" w:rsidDel="00550377">
          <w:rPr>
            <w:rFonts w:ascii="Times New Roman" w:eastAsia="Times New Roman" w:hAnsi="Times New Roman" w:cs="Times New Roman"/>
            <w:color w:val="000000"/>
            <w:sz w:val="24"/>
            <w:szCs w:val="24"/>
            <w:lang w:val="en-US" w:eastAsia="de-DE"/>
          </w:rPr>
          <w:delText xml:space="preserve">with </w:delText>
        </w:r>
      </w:del>
      <w:ins w:id="181" w:author="Lotz, Christin" w:date="2023-08-08T13:13:00Z">
        <w:r w:rsidR="00550377">
          <w:rPr>
            <w:rFonts w:ascii="Times New Roman" w:eastAsia="Times New Roman" w:hAnsi="Times New Roman" w:cs="Times New Roman"/>
            <w:color w:val="000000"/>
            <w:sz w:val="24"/>
            <w:szCs w:val="24"/>
            <w:lang w:val="en-US" w:eastAsia="de-DE"/>
          </w:rPr>
          <w:t>and</w:t>
        </w:r>
        <w:r w:rsidR="00550377" w:rsidRPr="00CF700B">
          <w:rPr>
            <w:rFonts w:ascii="Times New Roman" w:eastAsia="Times New Roman" w:hAnsi="Times New Roman" w:cs="Times New Roman"/>
            <w:color w:val="000000"/>
            <w:sz w:val="24"/>
            <w:szCs w:val="24"/>
            <w:lang w:val="en-US" w:eastAsia="de-DE"/>
          </w:rPr>
          <w:t xml:space="preserve"> </w:t>
        </w:r>
      </w:ins>
      <w:del w:id="182" w:author="Lotz, Christin" w:date="2023-08-08T13:13:00Z">
        <w:r w:rsidRPr="00CF700B" w:rsidDel="00550377">
          <w:rPr>
            <w:rFonts w:ascii="Times New Roman" w:eastAsia="Times New Roman" w:hAnsi="Times New Roman" w:cs="Times New Roman"/>
            <w:color w:val="000000"/>
            <w:sz w:val="24"/>
            <w:szCs w:val="24"/>
            <w:lang w:val="en-US" w:eastAsia="de-DE"/>
          </w:rPr>
          <w:delText xml:space="preserve">all </w:delText>
        </w:r>
      </w:del>
      <w:ins w:id="183" w:author="Lotz, Christin" w:date="2023-08-08T13:13:00Z">
        <w:r w:rsidR="00550377">
          <w:rPr>
            <w:rFonts w:ascii="Times New Roman" w:eastAsia="Times New Roman" w:hAnsi="Times New Roman" w:cs="Times New Roman"/>
            <w:color w:val="000000"/>
            <w:sz w:val="24"/>
            <w:szCs w:val="24"/>
            <w:lang w:val="en-US" w:eastAsia="de-DE"/>
          </w:rPr>
          <w:t>the</w:t>
        </w:r>
        <w:r w:rsidR="00550377"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 xml:space="preserve">other </w:t>
      </w:r>
      <w:ins w:id="184" w:author="Lotz, Christin" w:date="2023-08-08T13:14:00Z">
        <w:r w:rsidR="00550377">
          <w:rPr>
            <w:rFonts w:ascii="Times New Roman" w:eastAsia="Times New Roman" w:hAnsi="Times New Roman" w:cs="Times New Roman"/>
            <w:color w:val="000000"/>
            <w:sz w:val="24"/>
            <w:szCs w:val="24"/>
            <w:lang w:val="en-US" w:eastAsia="de-DE"/>
          </w:rPr>
          <w:t xml:space="preserve">four </w:t>
        </w:r>
      </w:ins>
      <w:r w:rsidRPr="00CF700B">
        <w:rPr>
          <w:rFonts w:ascii="Times New Roman" w:eastAsia="Times New Roman" w:hAnsi="Times New Roman" w:cs="Times New Roman"/>
          <w:color w:val="000000"/>
          <w:sz w:val="24"/>
          <w:szCs w:val="24"/>
          <w:lang w:val="en-US" w:eastAsia="de-DE"/>
        </w:rPr>
        <w:t>phases.</w:t>
      </w:r>
    </w:p>
    <w:p w14:paraId="7B3561B9"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For testing **</w:t>
      </w:r>
      <w:r w:rsidR="006F7DBE">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 xml:space="preserve">ypothesis 1b**, we conducted a linear estimation of the increase and decrease in HR over time. To this end, we used fixed </w:t>
      </w:r>
      <w:commentRangeStart w:id="185"/>
      <w:r w:rsidRPr="00CF700B">
        <w:rPr>
          <w:rFonts w:ascii="Times New Roman" w:eastAsia="Times New Roman" w:hAnsi="Times New Roman" w:cs="Times New Roman"/>
          <w:color w:val="000000"/>
          <w:sz w:val="24"/>
          <w:szCs w:val="24"/>
          <w:lang w:val="en-US" w:eastAsia="de-DE"/>
        </w:rPr>
        <w:t xml:space="preserve">intercept-fixed slope regression </w:t>
      </w:r>
      <w:commentRangeEnd w:id="185"/>
      <w:r w:rsidR="00550377">
        <w:rPr>
          <w:rStyle w:val="Kommentarzeichen"/>
        </w:rPr>
        <w:commentReference w:id="185"/>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shd w:val="clear" w:color="auto" w:fill="FFFFFF"/>
          <w:lang w:val="en-US" w:eastAsia="de-DE"/>
        </w:rPr>
        <w:t>gelman2006data]</w:t>
      </w:r>
      <w:r w:rsidRPr="00CF700B">
        <w:rPr>
          <w:rFonts w:ascii="Times New Roman" w:eastAsia="Times New Roman" w:hAnsi="Times New Roman" w:cs="Times New Roman"/>
          <w:color w:val="000000"/>
          <w:sz w:val="24"/>
          <w:szCs w:val="24"/>
          <w:lang w:val="en-US" w:eastAsia="de-DE"/>
        </w:rPr>
        <w:t xml:space="preserve"> to </w:t>
      </w:r>
      <w:commentRangeStart w:id="186"/>
      <w:r w:rsidRPr="00CF700B">
        <w:rPr>
          <w:rFonts w:ascii="Times New Roman" w:eastAsia="Times New Roman" w:hAnsi="Times New Roman" w:cs="Times New Roman"/>
          <w:color w:val="000000"/>
          <w:sz w:val="24"/>
          <w:szCs w:val="24"/>
          <w:lang w:val="en-US" w:eastAsia="de-DE"/>
        </w:rPr>
        <w:t xml:space="preserve">estimate linear slopes and intercepts for all individuals. </w:t>
      </w:r>
      <w:commentRangeEnd w:id="186"/>
      <w:r w:rsidR="00550377">
        <w:rPr>
          <w:rStyle w:val="Kommentarzeichen"/>
        </w:rPr>
        <w:commentReference w:id="186"/>
      </w:r>
      <w:commentRangeStart w:id="187"/>
      <w:r w:rsidRPr="00CF700B">
        <w:rPr>
          <w:rFonts w:ascii="Times New Roman" w:eastAsia="Times New Roman" w:hAnsi="Times New Roman" w:cs="Times New Roman"/>
          <w:color w:val="000000"/>
          <w:sz w:val="24"/>
          <w:szCs w:val="24"/>
          <w:lang w:val="en-US" w:eastAsia="de-DE"/>
        </w:rPr>
        <w:t xml:space="preserve">Although this procedure does not account for nonmonotonic progressions in individual HR, a graphical </w:t>
      </w:r>
      <w:r w:rsidRPr="00CF700B">
        <w:rPr>
          <w:rFonts w:ascii="Times New Roman" w:eastAsia="Times New Roman" w:hAnsi="Times New Roman" w:cs="Times New Roman"/>
          <w:color w:val="000000"/>
          <w:sz w:val="24"/>
          <w:szCs w:val="24"/>
          <w:lang w:val="en-US" w:eastAsia="de-DE"/>
        </w:rPr>
        <w:lastRenderedPageBreak/>
        <w:t xml:space="preserve">evaluation reveals that the linear estimates fit well for most of the cases (see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in the appendix).</w:t>
      </w:r>
      <w:commentRangeEnd w:id="187"/>
      <w:r w:rsidR="00550377">
        <w:rPr>
          <w:rStyle w:val="Kommentarzeichen"/>
        </w:rPr>
        <w:commentReference w:id="187"/>
      </w:r>
    </w:p>
    <w:p w14:paraId="49F2F49C" w14:textId="113FCDE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188"/>
      <w:r w:rsidRPr="00CF700B">
        <w:rPr>
          <w:rFonts w:ascii="Times New Roman" w:eastAsia="Times New Roman" w:hAnsi="Times New Roman" w:cs="Times New Roman"/>
          <w:color w:val="000000"/>
          <w:sz w:val="24"/>
          <w:szCs w:val="24"/>
          <w:lang w:val="en-US" w:eastAsia="de-DE"/>
        </w:rPr>
        <w:t xml:space="preserve">Regarding </w:t>
      </w:r>
      <w:commentRangeEnd w:id="188"/>
      <w:r w:rsidR="00550377">
        <w:rPr>
          <w:rStyle w:val="Kommentarzeichen"/>
        </w:rPr>
        <w:commentReference w:id="188"/>
      </w:r>
      <w:ins w:id="189" w:author="Lotz, Christin" w:date="2023-08-08T13:25:00Z">
        <w:r w:rsidR="00DE6CA3">
          <w:rPr>
            <w:rFonts w:ascii="Times New Roman" w:eastAsia="Times New Roman" w:hAnsi="Times New Roman" w:cs="Times New Roman"/>
            <w:color w:val="000000"/>
            <w:sz w:val="24"/>
            <w:szCs w:val="24"/>
            <w:lang w:val="en-US" w:eastAsia="de-DE"/>
          </w:rPr>
          <w:t xml:space="preserve">In the first step, </w:t>
        </w:r>
      </w:ins>
      <w:del w:id="190" w:author="Lotz, Christin" w:date="2023-08-08T13:25:00Z">
        <w:r w:rsidRPr="00CF700B" w:rsidDel="00DE6CA3">
          <w:rPr>
            <w:rFonts w:ascii="Times New Roman" w:eastAsia="Times New Roman" w:hAnsi="Times New Roman" w:cs="Times New Roman"/>
            <w:color w:val="000000"/>
            <w:sz w:val="24"/>
            <w:szCs w:val="24"/>
            <w:lang w:val="en-US" w:eastAsia="de-DE"/>
          </w:rPr>
          <w:delText xml:space="preserve">**Hypothesis 2a**, </w:delText>
        </w:r>
      </w:del>
      <w:r w:rsidRPr="00CF700B">
        <w:rPr>
          <w:rFonts w:ascii="Times New Roman" w:eastAsia="Times New Roman" w:hAnsi="Times New Roman" w:cs="Times New Roman"/>
          <w:color w:val="000000"/>
          <w:sz w:val="24"/>
          <w:szCs w:val="24"/>
          <w:lang w:val="en-US" w:eastAsia="de-DE"/>
        </w:rPr>
        <w:t xml:space="preserve">we </w:t>
      </w:r>
      <w:ins w:id="191" w:author="Lotz, Christin" w:date="2023-08-08T13:18:00Z">
        <w:r w:rsidR="00550377" w:rsidRPr="00CF700B">
          <w:rPr>
            <w:rFonts w:ascii="Times New Roman" w:eastAsia="Times New Roman" w:hAnsi="Times New Roman" w:cs="Times New Roman"/>
            <w:color w:val="000000"/>
            <w:sz w:val="24"/>
            <w:szCs w:val="24"/>
            <w:lang w:val="en-US" w:eastAsia="de-DE"/>
          </w:rPr>
          <w:t>investigate</w:t>
        </w:r>
      </w:ins>
      <w:ins w:id="192" w:author="Lotz, Christin" w:date="2023-08-08T13:19:00Z">
        <w:r w:rsidR="00550377">
          <w:rPr>
            <w:rFonts w:ascii="Times New Roman" w:eastAsia="Times New Roman" w:hAnsi="Times New Roman" w:cs="Times New Roman"/>
            <w:color w:val="000000"/>
            <w:sz w:val="24"/>
            <w:szCs w:val="24"/>
            <w:lang w:val="en-US" w:eastAsia="de-DE"/>
          </w:rPr>
          <w:t>d</w:t>
        </w:r>
      </w:ins>
      <w:ins w:id="193" w:author="Lotz, Christin" w:date="2023-08-08T13:18:00Z">
        <w:r w:rsidR="00550377" w:rsidRPr="00CF700B">
          <w:rPr>
            <w:rFonts w:ascii="Times New Roman" w:eastAsia="Times New Roman" w:hAnsi="Times New Roman" w:cs="Times New Roman"/>
            <w:color w:val="000000"/>
            <w:sz w:val="24"/>
            <w:szCs w:val="24"/>
            <w:lang w:val="en-US" w:eastAsia="de-DE"/>
          </w:rPr>
          <w:t xml:space="preserve"> the influence of teaching experience on the subjects’ standardized mean </w:t>
        </w:r>
        <w:commentRangeStart w:id="194"/>
        <w:r w:rsidR="00550377" w:rsidRPr="00CF700B">
          <w:rPr>
            <w:rFonts w:ascii="Times New Roman" w:eastAsia="Times New Roman" w:hAnsi="Times New Roman" w:cs="Times New Roman"/>
            <w:color w:val="000000"/>
            <w:sz w:val="24"/>
            <w:szCs w:val="24"/>
            <w:lang w:val="en-US" w:eastAsia="de-DE"/>
          </w:rPr>
          <w:t xml:space="preserve">HR for the (2) teaching phase, </w:t>
        </w:r>
      </w:ins>
      <w:commentRangeEnd w:id="194"/>
      <w:ins w:id="195" w:author="Lotz, Christin" w:date="2023-08-08T13:20:00Z">
        <w:r w:rsidR="00550377">
          <w:rPr>
            <w:rStyle w:val="Kommentarzeichen"/>
          </w:rPr>
          <w:commentReference w:id="194"/>
        </w:r>
      </w:ins>
      <w:ins w:id="196" w:author="Lotz, Christin" w:date="2023-08-08T13:18:00Z">
        <w:r w:rsidR="00550377" w:rsidRPr="00CF700B">
          <w:rPr>
            <w:rFonts w:ascii="Times New Roman" w:eastAsia="Times New Roman" w:hAnsi="Times New Roman" w:cs="Times New Roman"/>
            <w:color w:val="000000"/>
            <w:sz w:val="24"/>
            <w:szCs w:val="24"/>
            <w:lang w:val="en-US" w:eastAsia="de-DE"/>
          </w:rPr>
          <w:t>the (3) post-teaching phase, the (4) interview phase</w:t>
        </w:r>
      </w:ins>
      <w:ins w:id="197" w:author="Lotz, Christin" w:date="2023-08-08T13:26:00Z">
        <w:r w:rsidR="00DE6CA3">
          <w:rPr>
            <w:rFonts w:ascii="Times New Roman" w:eastAsia="Times New Roman" w:hAnsi="Times New Roman" w:cs="Times New Roman"/>
            <w:color w:val="000000"/>
            <w:sz w:val="24"/>
            <w:szCs w:val="24"/>
            <w:lang w:val="en-US" w:eastAsia="de-DE"/>
          </w:rPr>
          <w:t>,</w:t>
        </w:r>
      </w:ins>
      <w:ins w:id="198" w:author="Lotz, Christin" w:date="2023-08-08T13:18:00Z">
        <w:r w:rsidR="00550377" w:rsidRPr="00CF700B">
          <w:rPr>
            <w:rFonts w:ascii="Times New Roman" w:eastAsia="Times New Roman" w:hAnsi="Times New Roman" w:cs="Times New Roman"/>
            <w:color w:val="000000"/>
            <w:sz w:val="24"/>
            <w:szCs w:val="24"/>
            <w:lang w:val="en-US" w:eastAsia="de-DE"/>
          </w:rPr>
          <w:t xml:space="preserve"> and the (5) end phase</w:t>
        </w:r>
      </w:ins>
      <w:ins w:id="199" w:author="Lotz, Christin" w:date="2023-08-08T13:20:00Z">
        <w:r w:rsidR="00550377">
          <w:rPr>
            <w:rFonts w:ascii="Times New Roman" w:eastAsia="Times New Roman" w:hAnsi="Times New Roman" w:cs="Times New Roman"/>
            <w:color w:val="000000"/>
            <w:sz w:val="24"/>
            <w:szCs w:val="24"/>
            <w:lang w:val="en-US" w:eastAsia="de-DE"/>
          </w:rPr>
          <w:t xml:space="preserve"> by </w:t>
        </w:r>
      </w:ins>
      <w:del w:id="200" w:author="Lotz, Christin" w:date="2023-08-08T13:20:00Z">
        <w:r w:rsidRPr="00CF700B" w:rsidDel="00550377">
          <w:rPr>
            <w:rFonts w:ascii="Times New Roman" w:eastAsia="Times New Roman" w:hAnsi="Times New Roman" w:cs="Times New Roman"/>
            <w:color w:val="000000"/>
            <w:sz w:val="24"/>
            <w:szCs w:val="24"/>
            <w:lang w:val="en-US" w:eastAsia="de-DE"/>
          </w:rPr>
          <w:delText xml:space="preserve">used multiple </w:delText>
        </w:r>
      </w:del>
      <w:del w:id="201" w:author="Lotz, Christin" w:date="2023-08-08T13:17:00Z">
        <w:r w:rsidRPr="00CF700B" w:rsidDel="00550377">
          <w:rPr>
            <w:rFonts w:ascii="Times New Roman" w:eastAsia="Times New Roman" w:hAnsi="Times New Roman" w:cs="Times New Roman"/>
            <w:color w:val="000000"/>
            <w:sz w:val="24"/>
            <w:szCs w:val="24"/>
            <w:lang w:val="en-US" w:eastAsia="de-DE"/>
          </w:rPr>
          <w:delText xml:space="preserve">linear </w:delText>
        </w:r>
      </w:del>
      <w:ins w:id="202" w:author="Lotz, Christin" w:date="2023-08-08T13:20:00Z">
        <w:r w:rsidR="00550377">
          <w:rPr>
            <w:rFonts w:ascii="Times New Roman" w:eastAsia="Times New Roman" w:hAnsi="Times New Roman" w:cs="Times New Roman"/>
            <w:color w:val="000000"/>
            <w:sz w:val="24"/>
            <w:szCs w:val="24"/>
            <w:lang w:val="en-US" w:eastAsia="de-DE"/>
          </w:rPr>
          <w:t xml:space="preserve"> lin</w:t>
        </w:r>
      </w:ins>
      <w:ins w:id="203" w:author="Lotz, Christin" w:date="2023-08-08T13:21:00Z">
        <w:r w:rsidR="00550377">
          <w:rPr>
            <w:rFonts w:ascii="Times New Roman" w:eastAsia="Times New Roman" w:hAnsi="Times New Roman" w:cs="Times New Roman"/>
            <w:color w:val="000000"/>
            <w:sz w:val="24"/>
            <w:szCs w:val="24"/>
            <w:lang w:val="en-US" w:eastAsia="de-DE"/>
          </w:rPr>
          <w:t xml:space="preserve">ear </w:t>
        </w:r>
      </w:ins>
      <w:r w:rsidRPr="00CF700B">
        <w:rPr>
          <w:rFonts w:ascii="Times New Roman" w:eastAsia="Times New Roman" w:hAnsi="Times New Roman" w:cs="Times New Roman"/>
          <w:color w:val="000000"/>
          <w:sz w:val="24"/>
          <w:szCs w:val="24"/>
          <w:lang w:val="en-US" w:eastAsia="de-DE"/>
        </w:rPr>
        <w:t>regression</w:t>
      </w:r>
      <w:ins w:id="204" w:author="Lotz, Christin" w:date="2023-08-08T13:21:00Z">
        <w:r w:rsidR="00550377">
          <w:rPr>
            <w:rFonts w:ascii="Times New Roman" w:eastAsia="Times New Roman" w:hAnsi="Times New Roman" w:cs="Times New Roman"/>
            <w:color w:val="000000"/>
            <w:sz w:val="24"/>
            <w:szCs w:val="24"/>
            <w:lang w:val="en-US" w:eastAsia="de-DE"/>
          </w:rPr>
          <w:t xml:space="preserve"> models</w:t>
        </w:r>
      </w:ins>
      <w:del w:id="205" w:author="Lotz, Christin" w:date="2023-08-08T13:21:00Z">
        <w:r w:rsidRPr="00CF700B" w:rsidDel="00550377">
          <w:rPr>
            <w:rFonts w:ascii="Times New Roman" w:eastAsia="Times New Roman" w:hAnsi="Times New Roman" w:cs="Times New Roman"/>
            <w:color w:val="000000"/>
            <w:sz w:val="24"/>
            <w:szCs w:val="24"/>
            <w:lang w:val="en-US" w:eastAsia="de-DE"/>
          </w:rPr>
          <w:delText xml:space="preserve"> to</w:delText>
        </w:r>
      </w:del>
      <w:r w:rsidRPr="00CF700B">
        <w:rPr>
          <w:rFonts w:ascii="Times New Roman" w:eastAsia="Times New Roman" w:hAnsi="Times New Roman" w:cs="Times New Roman"/>
          <w:color w:val="000000"/>
          <w:sz w:val="24"/>
          <w:szCs w:val="24"/>
          <w:lang w:val="en-US" w:eastAsia="de-DE"/>
        </w:rPr>
        <w:t xml:space="preserve"> </w:t>
      </w:r>
      <w:del w:id="206" w:author="Lotz, Christin" w:date="2023-08-08T13:18:00Z">
        <w:r w:rsidRPr="00CF700B" w:rsidDel="00550377">
          <w:rPr>
            <w:rFonts w:ascii="Times New Roman" w:eastAsia="Times New Roman" w:hAnsi="Times New Roman" w:cs="Times New Roman"/>
            <w:color w:val="000000"/>
            <w:sz w:val="24"/>
            <w:szCs w:val="24"/>
            <w:lang w:val="en-US" w:eastAsia="de-DE"/>
          </w:rPr>
          <w:delText>investigate the influence of teaching experience on the subjects’ standardized mean HR for the (2) teaching phase, the (3) post-teaching phase, the (4) interview phase and the (5) end phase</w:delText>
        </w:r>
      </w:del>
      <w:commentRangeStart w:id="207"/>
      <w:ins w:id="208" w:author="Lotz, Christin" w:date="2023-08-08T13:25:00Z">
        <w:r w:rsidR="00DE6CA3">
          <w:rPr>
            <w:rFonts w:ascii="Times New Roman" w:eastAsia="Times New Roman" w:hAnsi="Times New Roman" w:cs="Times New Roman"/>
            <w:color w:val="000000"/>
            <w:sz w:val="24"/>
            <w:szCs w:val="24"/>
            <w:lang w:val="en-US" w:eastAsia="de-DE"/>
          </w:rPr>
          <w:t>(</w:t>
        </w:r>
        <w:r w:rsidR="00DE6CA3" w:rsidRPr="00CF700B">
          <w:rPr>
            <w:rFonts w:ascii="Times New Roman" w:eastAsia="Times New Roman" w:hAnsi="Times New Roman" w:cs="Times New Roman"/>
            <w:color w:val="000000"/>
            <w:sz w:val="24"/>
            <w:szCs w:val="24"/>
            <w:lang w:val="en-US" w:eastAsia="de-DE"/>
          </w:rPr>
          <w:t>**Hypothesis 2a**</w:t>
        </w:r>
        <w:r w:rsidR="00DE6CA3">
          <w:rPr>
            <w:rFonts w:ascii="Times New Roman" w:eastAsia="Times New Roman" w:hAnsi="Times New Roman" w:cs="Times New Roman"/>
            <w:color w:val="000000"/>
            <w:sz w:val="24"/>
            <w:szCs w:val="24"/>
            <w:lang w:val="en-US" w:eastAsia="de-DE"/>
          </w:rPr>
          <w:t>)</w:t>
        </w:r>
      </w:ins>
      <w:del w:id="209" w:author="Lotz, Christin" w:date="2023-08-08T13:18:00Z">
        <w:r w:rsidRPr="00CF700B" w:rsidDel="00550377">
          <w:rPr>
            <w:rFonts w:ascii="Times New Roman" w:eastAsia="Times New Roman" w:hAnsi="Times New Roman" w:cs="Times New Roman"/>
            <w:color w:val="000000"/>
            <w:sz w:val="24"/>
            <w:szCs w:val="24"/>
            <w:lang w:val="en-US" w:eastAsia="de-DE"/>
          </w:rPr>
          <w:delText xml:space="preserve">. </w:delText>
        </w:r>
      </w:del>
      <w:commentRangeEnd w:id="207"/>
      <w:r w:rsidR="00DE6CA3">
        <w:rPr>
          <w:rStyle w:val="Kommentarzeichen"/>
        </w:rPr>
        <w:commentReference w:id="207"/>
      </w:r>
      <w:ins w:id="210" w:author="Lotz, Christin" w:date="2023-08-08T13:21:00Z">
        <w:r w:rsidR="00550377">
          <w:rPr>
            <w:rFonts w:ascii="Times New Roman" w:eastAsia="Times New Roman" w:hAnsi="Times New Roman" w:cs="Times New Roman"/>
            <w:color w:val="000000"/>
            <w:sz w:val="24"/>
            <w:szCs w:val="24"/>
            <w:lang w:val="en-US" w:eastAsia="de-DE"/>
          </w:rPr>
          <w:t>In the next step, we augmented the models by</w:t>
        </w:r>
      </w:ins>
      <w:ins w:id="211" w:author="Lotz, Christin" w:date="2023-08-08T13:22:00Z">
        <w:r w:rsidR="00550377">
          <w:rPr>
            <w:rFonts w:ascii="Times New Roman" w:eastAsia="Times New Roman" w:hAnsi="Times New Roman" w:cs="Times New Roman"/>
            <w:color w:val="000000"/>
            <w:sz w:val="24"/>
            <w:szCs w:val="24"/>
            <w:lang w:val="en-US" w:eastAsia="de-DE"/>
          </w:rPr>
          <w:t xml:space="preserve"> </w:t>
        </w:r>
      </w:ins>
      <w:del w:id="212" w:author="Lotz, Christin" w:date="2023-08-08T13:22:00Z">
        <w:r w:rsidRPr="00CF700B" w:rsidDel="00550377">
          <w:rPr>
            <w:rFonts w:ascii="Times New Roman" w:eastAsia="Times New Roman" w:hAnsi="Times New Roman" w:cs="Times New Roman"/>
            <w:color w:val="000000"/>
            <w:sz w:val="24"/>
            <w:szCs w:val="24"/>
            <w:lang w:val="en-US" w:eastAsia="de-DE"/>
          </w:rPr>
          <w:delText xml:space="preserve">We controlled for shared variance with </w:delText>
        </w:r>
      </w:del>
      <w:r w:rsidRPr="00CF700B">
        <w:rPr>
          <w:rFonts w:ascii="Times New Roman" w:eastAsia="Times New Roman" w:hAnsi="Times New Roman" w:cs="Times New Roman"/>
          <w:color w:val="000000"/>
          <w:sz w:val="24"/>
          <w:szCs w:val="24"/>
          <w:lang w:val="en-US" w:eastAsia="de-DE"/>
        </w:rPr>
        <w:t xml:space="preserve">the self-reported data </w:t>
      </w:r>
      <w:del w:id="213" w:author="Lotz, Christin" w:date="2023-08-08T13:22:00Z">
        <w:r w:rsidRPr="00CF700B" w:rsidDel="00550377">
          <w:rPr>
            <w:rFonts w:ascii="Times New Roman" w:eastAsia="Times New Roman" w:hAnsi="Times New Roman" w:cs="Times New Roman"/>
            <w:color w:val="000000"/>
            <w:sz w:val="24"/>
            <w:szCs w:val="24"/>
            <w:lang w:val="en-US" w:eastAsia="de-DE"/>
          </w:rPr>
          <w:delText>referring to</w:delText>
        </w:r>
      </w:del>
      <w:ins w:id="214" w:author="Lotz, Christin" w:date="2023-08-08T13:22:00Z">
        <w:r w:rsidR="00550377">
          <w:rPr>
            <w:rFonts w:ascii="Times New Roman" w:eastAsia="Times New Roman" w:hAnsi="Times New Roman" w:cs="Times New Roman"/>
            <w:color w:val="000000"/>
            <w:sz w:val="24"/>
            <w:szCs w:val="24"/>
            <w:lang w:val="en-US" w:eastAsia="de-DE"/>
          </w:rPr>
          <w:t>on</w:t>
        </w:r>
      </w:ins>
      <w:r w:rsidRPr="00CF700B">
        <w:rPr>
          <w:rFonts w:ascii="Times New Roman" w:eastAsia="Times New Roman" w:hAnsi="Times New Roman" w:cs="Times New Roman"/>
          <w:color w:val="000000"/>
          <w:sz w:val="24"/>
          <w:szCs w:val="24"/>
          <w:lang w:val="en-US" w:eastAsia="de-DE"/>
        </w:rPr>
        <w:t xml:space="preserve"> the disruptiveness of the event</w:t>
      </w:r>
      <w:ins w:id="215" w:author="Lotz, Christin" w:date="2023-08-08T13:23:00Z">
        <w:r w:rsidR="00DE6CA3">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(**Hypothesis 2b**) and </w:t>
      </w:r>
      <w:del w:id="216" w:author="Lotz, Christin" w:date="2023-08-08T13:23:00Z">
        <w:r w:rsidRPr="00CF700B" w:rsidDel="00DE6CA3">
          <w:rPr>
            <w:rFonts w:ascii="Times New Roman" w:eastAsia="Times New Roman" w:hAnsi="Times New Roman" w:cs="Times New Roman"/>
            <w:color w:val="000000"/>
            <w:sz w:val="24"/>
            <w:szCs w:val="24"/>
            <w:lang w:val="en-US" w:eastAsia="de-DE"/>
          </w:rPr>
          <w:delText xml:space="preserve">to </w:delText>
        </w:r>
      </w:del>
      <w:ins w:id="217" w:author="Lotz, Christin" w:date="2023-08-08T13:23:00Z">
        <w:r w:rsidR="00DE6CA3">
          <w:rPr>
            <w:rFonts w:ascii="Times New Roman" w:eastAsia="Times New Roman" w:hAnsi="Times New Roman" w:cs="Times New Roman"/>
            <w:color w:val="000000"/>
            <w:sz w:val="24"/>
            <w:szCs w:val="24"/>
            <w:lang w:val="en-US" w:eastAsia="de-DE"/>
          </w:rPr>
          <w:t>on</w:t>
        </w:r>
        <w:r w:rsidR="00DE6CA3"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the subject's confidence in dealing with the event</w:t>
      </w:r>
      <w:ins w:id="218" w:author="Lotz, Christin" w:date="2023-08-08T13:23:00Z">
        <w:r w:rsidR="00DE6CA3">
          <w:rPr>
            <w:rFonts w:ascii="Times New Roman" w:eastAsia="Times New Roman" w:hAnsi="Times New Roman" w:cs="Times New Roman"/>
            <w:color w:val="000000"/>
            <w:sz w:val="24"/>
            <w:szCs w:val="24"/>
            <w:lang w:val="en-US" w:eastAsia="de-DE"/>
          </w:rPr>
          <w:t>s</w:t>
        </w:r>
      </w:ins>
      <w:r w:rsidRPr="00CF700B">
        <w:rPr>
          <w:rFonts w:ascii="Times New Roman" w:eastAsia="Times New Roman" w:hAnsi="Times New Roman" w:cs="Times New Roman"/>
          <w:color w:val="000000"/>
          <w:sz w:val="24"/>
          <w:szCs w:val="24"/>
          <w:lang w:val="en-US" w:eastAsia="de-DE"/>
        </w:rPr>
        <w:t xml:space="preserve"> (**Hypothesis 2c**)</w:t>
      </w:r>
      <w:ins w:id="219" w:author="Lotz, Christin" w:date="2023-08-08T13:24:00Z">
        <w:r w:rsidR="00DE6CA3">
          <w:rPr>
            <w:rFonts w:ascii="Times New Roman" w:eastAsia="Times New Roman" w:hAnsi="Times New Roman" w:cs="Times New Roman"/>
            <w:color w:val="000000"/>
            <w:sz w:val="24"/>
            <w:szCs w:val="24"/>
            <w:lang w:val="en-US" w:eastAsia="de-DE"/>
          </w:rPr>
          <w:t>,</w:t>
        </w:r>
      </w:ins>
      <w:ins w:id="220" w:author="Lotz, Christin" w:date="2023-08-08T13:25:00Z">
        <w:r w:rsidR="00DE6CA3">
          <w:rPr>
            <w:rFonts w:ascii="Times New Roman" w:eastAsia="Times New Roman" w:hAnsi="Times New Roman" w:cs="Times New Roman"/>
            <w:color w:val="000000"/>
            <w:sz w:val="24"/>
            <w:szCs w:val="24"/>
            <w:lang w:val="en-US" w:eastAsia="de-DE"/>
          </w:rPr>
          <w:t xml:space="preserve"> while </w:t>
        </w:r>
      </w:ins>
      <w:ins w:id="221" w:author="Lotz, Christin" w:date="2023-08-08T13:24:00Z">
        <w:r w:rsidR="00DE6CA3" w:rsidRPr="00CF700B">
          <w:rPr>
            <w:rFonts w:ascii="Times New Roman" w:eastAsia="Times New Roman" w:hAnsi="Times New Roman" w:cs="Times New Roman"/>
            <w:color w:val="000000"/>
            <w:sz w:val="24"/>
            <w:szCs w:val="24"/>
            <w:lang w:val="en-US" w:eastAsia="de-DE"/>
          </w:rPr>
          <w:t>controll</w:t>
        </w:r>
        <w:r w:rsidR="00DE6CA3">
          <w:rPr>
            <w:rFonts w:ascii="Times New Roman" w:eastAsia="Times New Roman" w:hAnsi="Times New Roman" w:cs="Times New Roman"/>
            <w:color w:val="000000"/>
            <w:sz w:val="24"/>
            <w:szCs w:val="24"/>
            <w:lang w:val="en-US" w:eastAsia="de-DE"/>
          </w:rPr>
          <w:t>ing</w:t>
        </w:r>
        <w:r w:rsidR="00DE6CA3" w:rsidRPr="00CF700B">
          <w:rPr>
            <w:rFonts w:ascii="Times New Roman" w:eastAsia="Times New Roman" w:hAnsi="Times New Roman" w:cs="Times New Roman"/>
            <w:color w:val="000000"/>
            <w:sz w:val="24"/>
            <w:szCs w:val="24"/>
            <w:lang w:val="en-US" w:eastAsia="de-DE"/>
          </w:rPr>
          <w:t xml:space="preserve"> for </w:t>
        </w:r>
      </w:ins>
      <w:ins w:id="222" w:author="Lotz, Christin" w:date="2023-08-08T13:30:00Z">
        <w:r w:rsidR="00DE6CA3">
          <w:rPr>
            <w:rFonts w:ascii="Times New Roman" w:eastAsia="Times New Roman" w:hAnsi="Times New Roman" w:cs="Times New Roman"/>
            <w:color w:val="000000"/>
            <w:sz w:val="24"/>
            <w:szCs w:val="24"/>
            <w:lang w:val="en-US" w:eastAsia="de-DE"/>
          </w:rPr>
          <w:t xml:space="preserve">the </w:t>
        </w:r>
      </w:ins>
      <w:ins w:id="223" w:author="Lotz, Christin" w:date="2023-08-08T13:24:00Z">
        <w:r w:rsidR="00DE6CA3" w:rsidRPr="00CF700B">
          <w:rPr>
            <w:rFonts w:ascii="Times New Roman" w:eastAsia="Times New Roman" w:hAnsi="Times New Roman" w:cs="Times New Roman"/>
            <w:color w:val="000000"/>
            <w:sz w:val="24"/>
            <w:szCs w:val="24"/>
            <w:lang w:val="en-US" w:eastAsia="de-DE"/>
          </w:rPr>
          <w:t>shared variance</w:t>
        </w:r>
        <w:r w:rsidR="00DE6CA3">
          <w:rPr>
            <w:rFonts w:ascii="Times New Roman" w:eastAsia="Times New Roman" w:hAnsi="Times New Roman" w:cs="Times New Roman"/>
            <w:color w:val="000000"/>
            <w:sz w:val="24"/>
            <w:szCs w:val="24"/>
            <w:lang w:val="en-US" w:eastAsia="de-DE"/>
          </w:rPr>
          <w:t xml:space="preserve"> w</w:t>
        </w:r>
      </w:ins>
      <w:ins w:id="224" w:author="Lotz, Christin" w:date="2023-08-08T13:25:00Z">
        <w:r w:rsidR="00DE6CA3">
          <w:rPr>
            <w:rFonts w:ascii="Times New Roman" w:eastAsia="Times New Roman" w:hAnsi="Times New Roman" w:cs="Times New Roman"/>
            <w:color w:val="000000"/>
            <w:sz w:val="24"/>
            <w:szCs w:val="24"/>
            <w:lang w:val="en-US" w:eastAsia="de-DE"/>
          </w:rPr>
          <w:t>ith teaching experience</w:t>
        </w:r>
      </w:ins>
      <w:r w:rsidRPr="00CF700B">
        <w:rPr>
          <w:rFonts w:ascii="Times New Roman" w:eastAsia="Times New Roman" w:hAnsi="Times New Roman" w:cs="Times New Roman"/>
          <w:color w:val="000000"/>
          <w:sz w:val="24"/>
          <w:szCs w:val="24"/>
          <w:lang w:val="en-US" w:eastAsia="de-DE"/>
        </w:rPr>
        <w:t xml:space="preserve">. In </w:t>
      </w:r>
      <w:ins w:id="225" w:author="Lotz, Christin" w:date="2023-08-08T13:26:00Z">
        <w:r w:rsidR="00DE6CA3">
          <w:rPr>
            <w:rFonts w:ascii="Times New Roman" w:eastAsia="Times New Roman" w:hAnsi="Times New Roman" w:cs="Times New Roman"/>
            <w:color w:val="000000"/>
            <w:sz w:val="24"/>
            <w:szCs w:val="24"/>
            <w:lang w:val="en-US" w:eastAsia="de-DE"/>
          </w:rPr>
          <w:t>the last</w:t>
        </w:r>
      </w:ins>
      <w:ins w:id="226" w:author="Lotz, Christin" w:date="2023-08-08T13:27:00Z">
        <w:r w:rsidR="00DE6CA3">
          <w:rPr>
            <w:rFonts w:ascii="Times New Roman" w:eastAsia="Times New Roman" w:hAnsi="Times New Roman" w:cs="Times New Roman"/>
            <w:color w:val="000000"/>
            <w:sz w:val="24"/>
            <w:szCs w:val="24"/>
            <w:lang w:val="en-US" w:eastAsia="de-DE"/>
          </w:rPr>
          <w:t xml:space="preserve"> </w:t>
        </w:r>
      </w:ins>
      <w:del w:id="227" w:author="Lotz, Christin" w:date="2023-08-08T13:26:00Z">
        <w:r w:rsidRPr="00CF700B" w:rsidDel="00DE6CA3">
          <w:rPr>
            <w:rFonts w:ascii="Times New Roman" w:eastAsia="Times New Roman" w:hAnsi="Times New Roman" w:cs="Times New Roman"/>
            <w:color w:val="000000"/>
            <w:sz w:val="24"/>
            <w:szCs w:val="24"/>
            <w:lang w:val="en-US" w:eastAsia="de-DE"/>
          </w:rPr>
          <w:delText xml:space="preserve">a following </w:delText>
        </w:r>
      </w:del>
      <w:r w:rsidRPr="00CF700B">
        <w:rPr>
          <w:rFonts w:ascii="Times New Roman" w:eastAsia="Times New Roman" w:hAnsi="Times New Roman" w:cs="Times New Roman"/>
          <w:color w:val="000000"/>
          <w:sz w:val="24"/>
          <w:szCs w:val="24"/>
          <w:lang w:val="en-US" w:eastAsia="de-DE"/>
        </w:rPr>
        <w:t xml:space="preserve">step, we </w:t>
      </w:r>
      <w:ins w:id="228" w:author="Lotz, Christin" w:date="2023-08-08T13:28:00Z">
        <w:r w:rsidR="00DE6CA3">
          <w:rPr>
            <w:rFonts w:ascii="Times New Roman" w:eastAsia="Times New Roman" w:hAnsi="Times New Roman" w:cs="Times New Roman"/>
            <w:color w:val="000000"/>
            <w:sz w:val="24"/>
            <w:szCs w:val="24"/>
            <w:lang w:val="en-US" w:eastAsia="de-DE"/>
          </w:rPr>
          <w:t>conducted multiple regression model</w:t>
        </w:r>
      </w:ins>
      <w:ins w:id="229" w:author="Lotz, Christin" w:date="2023-08-08T13:29:00Z">
        <w:r w:rsidR="00DE6CA3">
          <w:rPr>
            <w:rFonts w:ascii="Times New Roman" w:eastAsia="Times New Roman" w:hAnsi="Times New Roman" w:cs="Times New Roman"/>
            <w:color w:val="000000"/>
            <w:sz w:val="24"/>
            <w:szCs w:val="24"/>
            <w:lang w:val="en-US" w:eastAsia="de-DE"/>
          </w:rPr>
          <w:t xml:space="preserve">s that </w:t>
        </w:r>
      </w:ins>
      <w:r w:rsidRPr="00CF700B">
        <w:rPr>
          <w:rFonts w:ascii="Times New Roman" w:eastAsia="Times New Roman" w:hAnsi="Times New Roman" w:cs="Times New Roman"/>
          <w:color w:val="000000"/>
          <w:sz w:val="24"/>
          <w:szCs w:val="24"/>
          <w:lang w:val="en-US" w:eastAsia="de-DE"/>
        </w:rPr>
        <w:t xml:space="preserve">considered the </w:t>
      </w:r>
      <w:ins w:id="230" w:author="Lotz, Christin" w:date="2023-08-08T13:30:00Z">
        <w:r w:rsidR="00DE6CA3">
          <w:rPr>
            <w:rFonts w:ascii="Times New Roman" w:eastAsia="Times New Roman" w:hAnsi="Times New Roman" w:cs="Times New Roman"/>
            <w:color w:val="000000"/>
            <w:sz w:val="24"/>
            <w:szCs w:val="24"/>
            <w:lang w:val="en-US" w:eastAsia="de-DE"/>
          </w:rPr>
          <w:t xml:space="preserve">effects of the </w:t>
        </w:r>
      </w:ins>
      <w:r w:rsidRPr="00CF700B">
        <w:rPr>
          <w:rFonts w:ascii="Times New Roman" w:eastAsia="Times New Roman" w:hAnsi="Times New Roman" w:cs="Times New Roman"/>
          <w:color w:val="000000"/>
          <w:sz w:val="24"/>
          <w:szCs w:val="24"/>
          <w:lang w:val="en-US" w:eastAsia="de-DE"/>
        </w:rPr>
        <w:t xml:space="preserve">three predictors </w:t>
      </w:r>
      <w:ins w:id="231" w:author="Lotz, Christin" w:date="2023-08-08T13:31:00Z">
        <w:r w:rsidR="00DE6CA3">
          <w:rPr>
            <w:rFonts w:ascii="Times New Roman" w:eastAsia="Times New Roman" w:hAnsi="Times New Roman" w:cs="Times New Roman"/>
            <w:color w:val="000000"/>
            <w:sz w:val="24"/>
            <w:szCs w:val="24"/>
            <w:lang w:val="en-US" w:eastAsia="de-DE"/>
          </w:rPr>
          <w:t xml:space="preserve">on the </w:t>
        </w:r>
        <w:r w:rsidR="00DE6CA3" w:rsidRPr="00CF700B">
          <w:rPr>
            <w:rFonts w:ascii="Times New Roman" w:eastAsia="Times New Roman" w:hAnsi="Times New Roman" w:cs="Times New Roman"/>
            <w:color w:val="000000"/>
            <w:sz w:val="24"/>
            <w:szCs w:val="24"/>
            <w:lang w:val="en-US" w:eastAsia="de-DE"/>
          </w:rPr>
          <w:t xml:space="preserve">standardized mean HR </w:t>
        </w:r>
      </w:ins>
      <w:r w:rsidRPr="00CF700B">
        <w:rPr>
          <w:rFonts w:ascii="Times New Roman" w:eastAsia="Times New Roman" w:hAnsi="Times New Roman" w:cs="Times New Roman"/>
          <w:color w:val="000000"/>
          <w:sz w:val="24"/>
          <w:szCs w:val="24"/>
          <w:lang w:val="en-US" w:eastAsia="de-DE"/>
        </w:rPr>
        <w:t>in concert</w:t>
      </w:r>
      <w:ins w:id="232" w:author="Lotz, Christin" w:date="2023-08-08T13:27:00Z">
        <w:r w:rsidR="00DE6CA3">
          <w:rPr>
            <w:rFonts w:ascii="Times New Roman" w:eastAsia="Times New Roman" w:hAnsi="Times New Roman" w:cs="Times New Roman"/>
            <w:color w:val="000000"/>
            <w:sz w:val="24"/>
            <w:szCs w:val="24"/>
            <w:lang w:val="en-US" w:eastAsia="de-DE"/>
          </w:rPr>
          <w:t xml:space="preserve"> </w:t>
        </w:r>
      </w:ins>
      <w:del w:id="233" w:author="Lotz, Christin" w:date="2023-08-08T13:31:00Z">
        <w:r w:rsidRPr="00CF700B" w:rsidDel="00DE6CA3">
          <w:rPr>
            <w:rFonts w:ascii="Times New Roman" w:eastAsia="Times New Roman" w:hAnsi="Times New Roman" w:cs="Times New Roman"/>
            <w:color w:val="000000"/>
            <w:sz w:val="24"/>
            <w:szCs w:val="24"/>
            <w:lang w:val="en-US" w:eastAsia="de-DE"/>
          </w:rPr>
          <w:delText xml:space="preserve"> </w:delText>
        </w:r>
      </w:del>
      <w:del w:id="234" w:author="Lotz, Christin" w:date="2023-08-08T13:26:00Z">
        <w:r w:rsidRPr="00CF700B" w:rsidDel="00DE6CA3">
          <w:rPr>
            <w:rFonts w:ascii="Times New Roman" w:eastAsia="Times New Roman" w:hAnsi="Times New Roman" w:cs="Times New Roman"/>
            <w:color w:val="000000"/>
            <w:sz w:val="24"/>
            <w:szCs w:val="24"/>
            <w:lang w:val="en-US" w:eastAsia="de-DE"/>
          </w:rPr>
          <w:delText xml:space="preserve">and controlling for their common variance </w:delText>
        </w:r>
      </w:del>
      <w:r w:rsidRPr="00CF700B">
        <w:rPr>
          <w:rFonts w:ascii="Times New Roman" w:eastAsia="Times New Roman" w:hAnsi="Times New Roman" w:cs="Times New Roman"/>
          <w:color w:val="000000"/>
          <w:sz w:val="24"/>
          <w:szCs w:val="24"/>
          <w:lang w:val="en-US" w:eastAsia="de-DE"/>
        </w:rPr>
        <w:t>(**Hypothesis 2d**).</w:t>
      </w:r>
    </w:p>
    <w:p w14:paraId="089EEF00"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Results</w:t>
      </w:r>
    </w:p>
    <w:p w14:paraId="54437CCF" w14:textId="77777777"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Heart rate course</w:t>
      </w:r>
    </w:p>
    <w:p w14:paraId="3C17F8AD" w14:textId="387F5CD5" w:rsidR="00CF700B" w:rsidRPr="00CF700B" w:rsidDel="00CE7E33" w:rsidRDefault="00707DCB" w:rsidP="006F7DBE">
      <w:pPr>
        <w:spacing w:before="120" w:after="240" w:line="360" w:lineRule="auto"/>
        <w:jc w:val="both"/>
        <w:rPr>
          <w:del w:id="235" w:author="Lotz, Christin" w:date="2023-08-08T13:34:00Z"/>
          <w:rFonts w:ascii="Times New Roman" w:eastAsia="Times New Roman" w:hAnsi="Times New Roman" w:cs="Times New Roman"/>
          <w:sz w:val="24"/>
          <w:szCs w:val="24"/>
          <w:lang w:val="en-US" w:eastAsia="de-DE"/>
        </w:rPr>
      </w:pPr>
      <w:r>
        <w:rPr>
          <w:rFonts w:ascii="Times New Roman" w:eastAsia="Times New Roman" w:hAnsi="Times New Roman" w:cs="Times New Roman"/>
          <w:color w:val="000000"/>
          <w:sz w:val="24"/>
          <w:szCs w:val="24"/>
          <w:lang w:val="en-US" w:eastAsia="de-DE"/>
        </w:rPr>
        <w:t xml:space="preserve">Concerning our </w:t>
      </w:r>
      <w:commentRangeStart w:id="236"/>
      <w:r>
        <w:rPr>
          <w:rFonts w:ascii="Times New Roman" w:eastAsia="Times New Roman" w:hAnsi="Times New Roman" w:cs="Times New Roman"/>
          <w:color w:val="000000"/>
          <w:sz w:val="24"/>
          <w:szCs w:val="24"/>
          <w:lang w:val="en-US" w:eastAsia="de-DE"/>
        </w:rPr>
        <w:t>first research question</w:t>
      </w:r>
      <w:commentRangeEnd w:id="236"/>
      <w:r w:rsidR="001338D2">
        <w:rPr>
          <w:rStyle w:val="Kommentarzeichen"/>
        </w:rPr>
        <w:commentReference w:id="236"/>
      </w:r>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we displayed the trend of the course of HR during the entire study</w:t>
      </w:r>
      <w:del w:id="237" w:author="Lotz, Christin" w:date="2023-08-08T13:32:00Z">
        <w:r w:rsidRPr="00707DCB" w:rsidDel="001338D2">
          <w:rPr>
            <w:rFonts w:ascii="Times New Roman" w:eastAsia="Times New Roman" w:hAnsi="Times New Roman" w:cs="Times New Roman"/>
            <w:color w:val="000000"/>
            <w:sz w:val="24"/>
            <w:szCs w:val="24"/>
            <w:lang w:val="en-US" w:eastAsia="de-DE"/>
          </w:rPr>
          <w:delText xml:space="preserve"> </w:delText>
        </w:r>
        <w:r w:rsidDel="001338D2">
          <w:rPr>
            <w:rFonts w:ascii="Times New Roman" w:eastAsia="Times New Roman" w:hAnsi="Times New Roman" w:cs="Times New Roman"/>
            <w:color w:val="000000"/>
            <w:sz w:val="24"/>
            <w:szCs w:val="24"/>
            <w:lang w:val="en-US" w:eastAsia="de-DE"/>
          </w:rPr>
          <w:delText>in</w:delText>
        </w:r>
        <w:r w:rsidRPr="00CF700B" w:rsidDel="001338D2">
          <w:rPr>
            <w:rFonts w:ascii="Times New Roman" w:eastAsia="Times New Roman" w:hAnsi="Times New Roman" w:cs="Times New Roman"/>
            <w:color w:val="000000"/>
            <w:sz w:val="24"/>
            <w:szCs w:val="24"/>
            <w:lang w:val="en-US" w:eastAsia="de-DE"/>
          </w:rPr>
          <w:delText xml:space="preserve"> a first step</w:delText>
        </w:r>
      </w:del>
      <w:r w:rsidR="00CF700B" w:rsidRPr="00CF700B">
        <w:rPr>
          <w:rFonts w:ascii="Times New Roman" w:eastAsia="Times New Roman" w:hAnsi="Times New Roman" w:cs="Times New Roman"/>
          <w:color w:val="000000"/>
          <w:sz w:val="24"/>
          <w:szCs w:val="24"/>
          <w:lang w:val="en-US" w:eastAsia="de-DE"/>
        </w:rPr>
        <w:t xml:space="preserve">. </w:t>
      </w:r>
      <w:commentRangeStart w:id="238"/>
      <w:r w:rsidR="00CF700B" w:rsidRPr="00CF700B">
        <w:rPr>
          <w:rFonts w:ascii="Times New Roman" w:eastAsia="Times New Roman" w:hAnsi="Times New Roman" w:cs="Times New Roman"/>
          <w:color w:val="000000"/>
          <w:sz w:val="24"/>
          <w:szCs w:val="24"/>
          <w:lang w:val="en-US" w:eastAsia="de-DE"/>
        </w:rPr>
        <w:t xml:space="preserve">Teachers’ unstandardized mean HR over the entire course of the study was </w:t>
      </w:r>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90.09 bpm and </w:t>
      </w:r>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15.76 bpm (range 51 - 164 bpm). The standardized mean HR over the entire course of the study was </w:t>
      </w:r>
      <w:commentRangeStart w:id="239"/>
      <w:r w:rsidR="00CF700B" w:rsidRPr="00CF700B">
        <w:rPr>
          <w:rFonts w:ascii="Times New Roman" w:eastAsia="Times New Roman" w:hAnsi="Times New Roman" w:cs="Times New Roman"/>
          <w:i/>
          <w:iCs/>
          <w:color w:val="000000"/>
          <w:sz w:val="24"/>
          <w:szCs w:val="24"/>
          <w:lang w:val="en-US" w:eastAsia="de-DE"/>
        </w:rPr>
        <w:t>M</w:t>
      </w:r>
      <w:r w:rsidR="00CF700B" w:rsidRPr="00CF700B">
        <w:rPr>
          <w:rFonts w:ascii="Times New Roman" w:eastAsia="Times New Roman" w:hAnsi="Times New Roman" w:cs="Times New Roman"/>
          <w:color w:val="000000"/>
          <w:sz w:val="24"/>
          <w:szCs w:val="24"/>
          <w:lang w:val="en-US" w:eastAsia="de-DE"/>
        </w:rPr>
        <w:t xml:space="preserve"> = -0.04 </w:t>
      </w:r>
      <w:commentRangeEnd w:id="239"/>
      <w:r w:rsidR="001338D2">
        <w:rPr>
          <w:rStyle w:val="Kommentarzeichen"/>
        </w:rPr>
        <w:commentReference w:id="239"/>
      </w:r>
      <w:r w:rsidR="00CF700B" w:rsidRPr="00CF700B">
        <w:rPr>
          <w:rFonts w:ascii="Times New Roman" w:eastAsia="Times New Roman" w:hAnsi="Times New Roman" w:cs="Times New Roman"/>
          <w:color w:val="000000"/>
          <w:sz w:val="24"/>
          <w:szCs w:val="24"/>
          <w:lang w:val="en-US" w:eastAsia="de-DE"/>
        </w:rPr>
        <w:t xml:space="preserve">and </w:t>
      </w:r>
      <w:commentRangeStart w:id="240"/>
      <w:r w:rsidR="00CF700B" w:rsidRPr="00CF700B">
        <w:rPr>
          <w:rFonts w:ascii="Times New Roman" w:eastAsia="Times New Roman" w:hAnsi="Times New Roman" w:cs="Times New Roman"/>
          <w:i/>
          <w:iCs/>
          <w:color w:val="000000"/>
          <w:sz w:val="24"/>
          <w:szCs w:val="24"/>
          <w:lang w:val="en-US" w:eastAsia="de-DE"/>
        </w:rPr>
        <w:t xml:space="preserve">SD </w:t>
      </w:r>
      <w:r w:rsidR="00CF700B" w:rsidRPr="00CF700B">
        <w:rPr>
          <w:rFonts w:ascii="Times New Roman" w:eastAsia="Times New Roman" w:hAnsi="Times New Roman" w:cs="Times New Roman"/>
          <w:color w:val="000000"/>
          <w:sz w:val="24"/>
          <w:szCs w:val="24"/>
          <w:lang w:val="en-US" w:eastAsia="de-DE"/>
        </w:rPr>
        <w:t xml:space="preserve">= 0.99 </w:t>
      </w:r>
      <w:commentRangeEnd w:id="240"/>
      <w:r w:rsidR="001338D2">
        <w:rPr>
          <w:rStyle w:val="Kommentarzeichen"/>
        </w:rPr>
        <w:commentReference w:id="240"/>
      </w:r>
      <w:r w:rsidR="00CF700B" w:rsidRPr="00CF700B">
        <w:rPr>
          <w:rFonts w:ascii="Times New Roman" w:eastAsia="Times New Roman" w:hAnsi="Times New Roman" w:cs="Times New Roman"/>
          <w:color w:val="000000"/>
          <w:sz w:val="24"/>
          <w:szCs w:val="24"/>
          <w:lang w:val="en-US" w:eastAsia="de-DE"/>
        </w:rPr>
        <w:t>(range -4.03 - 4.56).</w:t>
      </w:r>
      <w:commentRangeEnd w:id="238"/>
      <w:r w:rsidR="00CE7E33">
        <w:rPr>
          <w:rStyle w:val="Kommentarzeichen"/>
        </w:rPr>
        <w:commentReference w:id="238"/>
      </w:r>
    </w:p>
    <w:p w14:paraId="7EABD8C4" w14:textId="55FB2672"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commentRangeStart w:id="241"/>
      <w:r w:rsidRPr="00CF700B">
        <w:rPr>
          <w:rFonts w:ascii="Times New Roman" w:eastAsia="Times New Roman" w:hAnsi="Times New Roman" w:cs="Times New Roman"/>
          <w:color w:val="000000"/>
          <w:sz w:val="24"/>
          <w:szCs w:val="24"/>
          <w:lang w:val="en-US" w:eastAsia="de-DE"/>
        </w:rPr>
        <w:t xml:space="preserve">Means, standard deviations, and the range of teachers’ unstandardized and standardized HR </w:t>
      </w:r>
      <w:del w:id="242" w:author="Lotz, Christin" w:date="2023-08-08T13:38:00Z">
        <w:r w:rsidRPr="00CF700B" w:rsidDel="00CE7E33">
          <w:rPr>
            <w:rFonts w:ascii="Times New Roman" w:eastAsia="Times New Roman" w:hAnsi="Times New Roman" w:cs="Times New Roman"/>
            <w:color w:val="000000"/>
            <w:sz w:val="24"/>
            <w:szCs w:val="24"/>
            <w:lang w:val="en-US" w:eastAsia="de-DE"/>
          </w:rPr>
          <w:delText xml:space="preserve">for </w:delText>
        </w:r>
      </w:del>
      <w:ins w:id="243" w:author="Lotz, Christin" w:date="2023-08-08T13:38:00Z">
        <w:r w:rsidR="00CE7E33">
          <w:rPr>
            <w:rFonts w:ascii="Times New Roman" w:eastAsia="Times New Roman" w:hAnsi="Times New Roman" w:cs="Times New Roman"/>
            <w:color w:val="000000"/>
            <w:sz w:val="24"/>
            <w:szCs w:val="24"/>
            <w:lang w:val="en-US" w:eastAsia="de-DE"/>
          </w:rPr>
          <w:t>in</w:t>
        </w:r>
        <w:r w:rsidR="00CE7E33" w:rsidRPr="00CF700B">
          <w:rPr>
            <w:rFonts w:ascii="Times New Roman" w:eastAsia="Times New Roman" w:hAnsi="Times New Roman" w:cs="Times New Roman"/>
            <w:color w:val="000000"/>
            <w:sz w:val="24"/>
            <w:szCs w:val="24"/>
            <w:lang w:val="en-US" w:eastAsia="de-DE"/>
          </w:rPr>
          <w:t xml:space="preserve"> </w:t>
        </w:r>
      </w:ins>
      <w:r w:rsidRPr="00CF700B">
        <w:rPr>
          <w:rFonts w:ascii="Times New Roman" w:eastAsia="Times New Roman" w:hAnsi="Times New Roman" w:cs="Times New Roman"/>
          <w:color w:val="000000"/>
          <w:sz w:val="24"/>
          <w:szCs w:val="24"/>
          <w:lang w:val="en-US" w:eastAsia="de-DE"/>
        </w:rPr>
        <w:t>the different phases are shown in</w:t>
      </w:r>
      <w:r w:rsidR="00B03516">
        <w:rPr>
          <w:rFonts w:ascii="Times New Roman" w:eastAsia="Times New Roman" w:hAnsi="Times New Roman" w:cs="Times New Roman"/>
          <w:color w:val="000000"/>
          <w:sz w:val="24"/>
          <w:szCs w:val="24"/>
          <w:lang w:val="en-US" w:eastAsia="de-DE"/>
        </w:rPr>
        <w:t xml:space="preserve"> Table XX</w:t>
      </w:r>
      <w:r w:rsidRPr="00CF700B">
        <w:rPr>
          <w:rFonts w:ascii="Times New Roman" w:eastAsia="Times New Roman" w:hAnsi="Times New Roman" w:cs="Times New Roman"/>
          <w:color w:val="000000"/>
          <w:sz w:val="24"/>
          <w:szCs w:val="24"/>
          <w:lang w:val="en-US" w:eastAsia="de-DE"/>
        </w:rPr>
        <w:t>. </w:t>
      </w:r>
      <w:commentRangeEnd w:id="241"/>
      <w:r w:rsidR="00CE7E33">
        <w:rPr>
          <w:rStyle w:val="Kommentarzeichen"/>
        </w:rPr>
        <w:commentReference w:id="241"/>
      </w:r>
    </w:p>
    <w:p w14:paraId="21A7C1D4" w14:textId="0462F238" w:rsidR="00CF700B" w:rsidRPr="00CF700B" w:rsidRDefault="00CF700B" w:rsidP="006F7DBE">
      <w:pPr>
        <w:spacing w:before="120" w:after="24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B03516">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i/>
          <w:iCs/>
          <w:color w:val="000000"/>
          <w:sz w:val="24"/>
          <w:szCs w:val="24"/>
          <w:lang w:val="en-US" w:eastAsia="de-DE"/>
        </w:rPr>
        <w:t>,</w:t>
      </w:r>
      <w:r w:rsidRPr="00B03516">
        <w:rPr>
          <w:rFonts w:ascii="Times New Roman" w:eastAsia="Times New Roman" w:hAnsi="Times New Roman" w:cs="Times New Roman"/>
          <w:iCs/>
          <w:color w:val="000000"/>
          <w:sz w:val="24"/>
          <w:szCs w:val="24"/>
          <w:lang w:val="en-US" w:eastAsia="de-DE"/>
        </w:rPr>
        <w:t xml:space="preserve"> SD</w:t>
      </w:r>
      <w:r w:rsidRPr="00B03516">
        <w:rPr>
          <w:rFonts w:ascii="Times New Roman" w:eastAsia="Times New Roman" w:hAnsi="Times New Roman" w:cs="Times New Roman"/>
          <w:i/>
          <w:color w:val="000000"/>
          <w:sz w:val="24"/>
          <w:szCs w:val="24"/>
          <w:lang w:val="en-US" w:eastAsia="de-DE"/>
        </w:rPr>
        <w:t xml:space="preserve"> and range of teachers’ HR for the individual phases (unstandardized in bpm/</w:t>
      </w:r>
      <w:ins w:id="244" w:author="Lotz, Christin" w:date="2023-08-08T13:35:00Z">
        <w:r w:rsidR="00CE7E33">
          <w:rPr>
            <w:rFonts w:ascii="Times New Roman" w:eastAsia="Times New Roman" w:hAnsi="Times New Roman" w:cs="Times New Roman"/>
            <w:i/>
            <w:color w:val="000000"/>
            <w:sz w:val="24"/>
            <w:szCs w:val="24"/>
            <w:lang w:val="en-US" w:eastAsia="de-DE"/>
          </w:rPr>
          <w:t>z-</w:t>
        </w:r>
      </w:ins>
      <w:r w:rsidRPr="00B03516">
        <w:rPr>
          <w:rFonts w:ascii="Times New Roman" w:eastAsia="Times New Roman" w:hAnsi="Times New Roman" w:cs="Times New Roman"/>
          <w:i/>
          <w:color w:val="000000"/>
          <w:sz w:val="24"/>
          <w:szCs w:val="24"/>
          <w:lang w:val="en-US" w:eastAsia="de-DE"/>
        </w:rPr>
        <w:t>standardized)</w:t>
      </w:r>
    </w:p>
    <w:tbl>
      <w:tblPr>
        <w:tblW w:w="9214" w:type="dxa"/>
        <w:tblCellMar>
          <w:top w:w="15" w:type="dxa"/>
          <w:left w:w="15" w:type="dxa"/>
          <w:bottom w:w="15" w:type="dxa"/>
          <w:right w:w="15" w:type="dxa"/>
        </w:tblCellMar>
        <w:tblLook w:val="04A0" w:firstRow="1" w:lastRow="0" w:firstColumn="1" w:lastColumn="0" w:noHBand="0" w:noVBand="1"/>
      </w:tblPr>
      <w:tblGrid>
        <w:gridCol w:w="2977"/>
        <w:gridCol w:w="1559"/>
        <w:gridCol w:w="1559"/>
        <w:gridCol w:w="1559"/>
        <w:gridCol w:w="1560"/>
      </w:tblGrid>
      <w:tr w:rsidR="00CF700B" w:rsidRPr="00CF700B" w14:paraId="6E51A7D2" w14:textId="77777777" w:rsidTr="00B03516">
        <w:trPr>
          <w:trHeight w:val="501"/>
        </w:trPr>
        <w:tc>
          <w:tcPr>
            <w:tcW w:w="2977" w:type="dxa"/>
            <w:tcBorders>
              <w:bottom w:val="single" w:sz="12" w:space="0" w:color="000000"/>
            </w:tcBorders>
            <w:tcMar>
              <w:top w:w="100" w:type="dxa"/>
              <w:left w:w="100" w:type="dxa"/>
              <w:bottom w:w="100" w:type="dxa"/>
              <w:right w:w="100" w:type="dxa"/>
            </w:tcMar>
            <w:hideMark/>
          </w:tcPr>
          <w:p w14:paraId="3BC3A7C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1559" w:type="dxa"/>
            <w:tcBorders>
              <w:bottom w:val="single" w:sz="12" w:space="0" w:color="000000"/>
            </w:tcBorders>
            <w:tcMar>
              <w:top w:w="100" w:type="dxa"/>
              <w:left w:w="100" w:type="dxa"/>
              <w:bottom w:w="100" w:type="dxa"/>
              <w:right w:w="100" w:type="dxa"/>
            </w:tcMar>
            <w:hideMark/>
          </w:tcPr>
          <w:p w14:paraId="5C0834E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1559" w:type="dxa"/>
            <w:tcBorders>
              <w:bottom w:val="single" w:sz="12" w:space="0" w:color="000000"/>
            </w:tcBorders>
            <w:tcMar>
              <w:top w:w="100" w:type="dxa"/>
              <w:left w:w="100" w:type="dxa"/>
              <w:bottom w:w="100" w:type="dxa"/>
              <w:right w:w="100" w:type="dxa"/>
            </w:tcMar>
            <w:hideMark/>
          </w:tcPr>
          <w:p w14:paraId="41E1E0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SD</w:t>
            </w:r>
          </w:p>
        </w:tc>
        <w:tc>
          <w:tcPr>
            <w:tcW w:w="1559" w:type="dxa"/>
            <w:tcBorders>
              <w:bottom w:val="single" w:sz="12" w:space="0" w:color="000000"/>
            </w:tcBorders>
            <w:tcMar>
              <w:top w:w="100" w:type="dxa"/>
              <w:left w:w="100" w:type="dxa"/>
              <w:bottom w:w="100" w:type="dxa"/>
              <w:right w:w="100" w:type="dxa"/>
            </w:tcMar>
            <w:hideMark/>
          </w:tcPr>
          <w:p w14:paraId="1160088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Min</w:t>
            </w:r>
          </w:p>
        </w:tc>
        <w:tc>
          <w:tcPr>
            <w:tcW w:w="1560" w:type="dxa"/>
            <w:tcBorders>
              <w:bottom w:val="single" w:sz="12" w:space="0" w:color="000000"/>
            </w:tcBorders>
            <w:tcMar>
              <w:top w:w="100" w:type="dxa"/>
              <w:left w:w="100" w:type="dxa"/>
              <w:bottom w:w="100" w:type="dxa"/>
              <w:right w:w="100" w:type="dxa"/>
            </w:tcMar>
            <w:hideMark/>
          </w:tcPr>
          <w:p w14:paraId="2C34529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Max</w:t>
            </w:r>
          </w:p>
        </w:tc>
      </w:tr>
      <w:tr w:rsidR="00CF700B" w:rsidRPr="00CF700B" w14:paraId="1CEE2138" w14:textId="77777777" w:rsidTr="00B03516">
        <w:tc>
          <w:tcPr>
            <w:tcW w:w="2977" w:type="dxa"/>
            <w:tcBorders>
              <w:top w:val="single" w:sz="12" w:space="0" w:color="000000"/>
              <w:bottom w:val="single" w:sz="8" w:space="0" w:color="000000"/>
            </w:tcBorders>
            <w:tcMar>
              <w:top w:w="100" w:type="dxa"/>
              <w:left w:w="100" w:type="dxa"/>
              <w:bottom w:w="100" w:type="dxa"/>
              <w:right w:w="100" w:type="dxa"/>
            </w:tcMar>
            <w:hideMark/>
          </w:tcPr>
          <w:p w14:paraId="4DA0273D" w14:textId="1646E5D4"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707DCB">
              <w:rPr>
                <w:rFonts w:ascii="Times New Roman" w:eastAsia="Times New Roman" w:hAnsi="Times New Roman" w:cs="Times New Roman"/>
                <w:color w:val="000000"/>
                <w:sz w:val="24"/>
                <w:szCs w:val="24"/>
                <w:lang w:eastAsia="de-DE"/>
              </w:rPr>
              <w:t>Pre-teaching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12" w:space="0" w:color="000000"/>
              <w:bottom w:val="single" w:sz="8" w:space="0" w:color="0C1F30"/>
            </w:tcBorders>
            <w:tcMar>
              <w:top w:w="100" w:type="dxa"/>
              <w:left w:w="100" w:type="dxa"/>
              <w:bottom w:w="100" w:type="dxa"/>
              <w:right w:w="100" w:type="dxa"/>
            </w:tcMar>
            <w:hideMark/>
          </w:tcPr>
          <w:p w14:paraId="140E240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96.28/0.48</w:t>
            </w:r>
          </w:p>
        </w:tc>
        <w:tc>
          <w:tcPr>
            <w:tcW w:w="1559" w:type="dxa"/>
            <w:tcBorders>
              <w:top w:val="single" w:sz="12" w:space="0" w:color="000000"/>
              <w:bottom w:val="single" w:sz="4" w:space="0" w:color="0C1F30"/>
            </w:tcBorders>
            <w:tcMar>
              <w:top w:w="60" w:type="dxa"/>
              <w:left w:w="80" w:type="dxa"/>
              <w:bottom w:w="60" w:type="dxa"/>
              <w:right w:w="80" w:type="dxa"/>
            </w:tcMar>
            <w:hideMark/>
          </w:tcPr>
          <w:p w14:paraId="7D89FF3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14.11/0.88</w:t>
            </w:r>
          </w:p>
        </w:tc>
        <w:tc>
          <w:tcPr>
            <w:tcW w:w="1559" w:type="dxa"/>
            <w:tcBorders>
              <w:top w:val="single" w:sz="12" w:space="0" w:color="000000"/>
              <w:bottom w:val="single" w:sz="4" w:space="0" w:color="0C1F30"/>
            </w:tcBorders>
            <w:tcMar>
              <w:top w:w="60" w:type="dxa"/>
              <w:left w:w="80" w:type="dxa"/>
              <w:bottom w:w="60" w:type="dxa"/>
              <w:right w:w="80" w:type="dxa"/>
            </w:tcMar>
            <w:hideMark/>
          </w:tcPr>
          <w:p w14:paraId="321071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56/-3.56</w:t>
            </w:r>
          </w:p>
        </w:tc>
        <w:tc>
          <w:tcPr>
            <w:tcW w:w="1560" w:type="dxa"/>
            <w:tcBorders>
              <w:top w:val="single" w:sz="12" w:space="0" w:color="000000"/>
              <w:bottom w:val="single" w:sz="4" w:space="0" w:color="0C1F30"/>
            </w:tcBorders>
            <w:tcMar>
              <w:top w:w="60" w:type="dxa"/>
              <w:left w:w="80" w:type="dxa"/>
              <w:bottom w:w="60" w:type="dxa"/>
              <w:right w:w="80" w:type="dxa"/>
            </w:tcMar>
            <w:hideMark/>
          </w:tcPr>
          <w:p w14:paraId="3BCF5B4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139/3.24</w:t>
            </w:r>
          </w:p>
        </w:tc>
      </w:tr>
      <w:tr w:rsidR="00CF700B" w:rsidRPr="00CF700B" w14:paraId="0F2FD65C"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767D1411" w14:textId="10BCBFC2"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(2) </w:t>
            </w:r>
            <w:r w:rsidR="00CF700B" w:rsidRPr="00707DCB">
              <w:rPr>
                <w:rFonts w:ascii="Times New Roman" w:eastAsia="Times New Roman" w:hAnsi="Times New Roman" w:cs="Times New Roman"/>
                <w:color w:val="000000"/>
                <w:sz w:val="24"/>
                <w:szCs w:val="24"/>
                <w:lang w:eastAsia="de-DE"/>
              </w:rPr>
              <w:t xml:space="preserve">Teaching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8" w:space="0" w:color="0C1F30"/>
              <w:bottom w:val="single" w:sz="4" w:space="0" w:color="0C1F30"/>
            </w:tcBorders>
            <w:tcMar>
              <w:top w:w="60" w:type="dxa"/>
              <w:left w:w="80" w:type="dxa"/>
              <w:bottom w:w="60" w:type="dxa"/>
              <w:right w:w="80" w:type="dxa"/>
            </w:tcMar>
            <w:hideMark/>
          </w:tcPr>
          <w:p w14:paraId="3777CF4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100.80/0.85</w:t>
            </w:r>
          </w:p>
        </w:tc>
        <w:tc>
          <w:tcPr>
            <w:tcW w:w="1559" w:type="dxa"/>
            <w:tcBorders>
              <w:top w:val="single" w:sz="4" w:space="0" w:color="0C1F30"/>
              <w:bottom w:val="single" w:sz="4" w:space="0" w:color="0C1F30"/>
            </w:tcBorders>
            <w:tcMar>
              <w:top w:w="60" w:type="dxa"/>
              <w:left w:w="80" w:type="dxa"/>
              <w:bottom w:w="60" w:type="dxa"/>
              <w:right w:w="80" w:type="dxa"/>
            </w:tcMar>
            <w:hideMark/>
          </w:tcPr>
          <w:p w14:paraId="0A56CCDB"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16.23/0.77</w:t>
            </w:r>
          </w:p>
        </w:tc>
        <w:tc>
          <w:tcPr>
            <w:tcW w:w="1559" w:type="dxa"/>
            <w:tcBorders>
              <w:top w:val="single" w:sz="4" w:space="0" w:color="0C1F30"/>
              <w:bottom w:val="single" w:sz="4" w:space="0" w:color="0C1F30"/>
            </w:tcBorders>
            <w:tcMar>
              <w:top w:w="60" w:type="dxa"/>
              <w:left w:w="80" w:type="dxa"/>
              <w:bottom w:w="60" w:type="dxa"/>
              <w:right w:w="80" w:type="dxa"/>
            </w:tcMar>
            <w:hideMark/>
          </w:tcPr>
          <w:p w14:paraId="3EFD91A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63/-2.18</w:t>
            </w:r>
          </w:p>
        </w:tc>
        <w:tc>
          <w:tcPr>
            <w:tcW w:w="1560" w:type="dxa"/>
            <w:tcBorders>
              <w:top w:val="single" w:sz="4" w:space="0" w:color="0C1F30"/>
              <w:bottom w:val="single" w:sz="4" w:space="0" w:color="0C1F30"/>
            </w:tcBorders>
            <w:tcMar>
              <w:top w:w="60" w:type="dxa"/>
              <w:left w:w="80" w:type="dxa"/>
              <w:bottom w:w="60" w:type="dxa"/>
              <w:right w:w="80" w:type="dxa"/>
            </w:tcMar>
            <w:hideMark/>
          </w:tcPr>
          <w:p w14:paraId="20CA627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164/4.37</w:t>
            </w:r>
          </w:p>
        </w:tc>
      </w:tr>
      <w:tr w:rsidR="00CF700B" w:rsidRPr="00CF700B" w14:paraId="1C299E88"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393F2F36" w14:textId="60E8CBCD"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(3) </w:t>
            </w:r>
            <w:r w:rsidR="00CF700B" w:rsidRPr="00707DCB">
              <w:rPr>
                <w:rFonts w:ascii="Times New Roman" w:eastAsia="Times New Roman" w:hAnsi="Times New Roman" w:cs="Times New Roman"/>
                <w:color w:val="000000"/>
                <w:sz w:val="24"/>
                <w:szCs w:val="24"/>
                <w:lang w:eastAsia="de-DE"/>
              </w:rPr>
              <w:t>Post-</w:t>
            </w:r>
            <w:proofErr w:type="spellStart"/>
            <w:r w:rsidR="00CF700B" w:rsidRPr="00707DCB">
              <w:rPr>
                <w:rFonts w:ascii="Times New Roman" w:eastAsia="Times New Roman" w:hAnsi="Times New Roman" w:cs="Times New Roman"/>
                <w:color w:val="000000"/>
                <w:sz w:val="24"/>
                <w:szCs w:val="24"/>
                <w:lang w:eastAsia="de-DE"/>
              </w:rPr>
              <w:t>teaching</w:t>
            </w:r>
            <w:proofErr w:type="spellEnd"/>
            <w:r w:rsidR="00CF700B" w:rsidRPr="00707DCB">
              <w:rPr>
                <w:rFonts w:ascii="Times New Roman" w:eastAsia="Times New Roman" w:hAnsi="Times New Roman" w:cs="Times New Roman"/>
                <w:color w:val="000000"/>
                <w:sz w:val="24"/>
                <w:szCs w:val="24"/>
                <w:lang w:eastAsia="de-DE"/>
              </w:rPr>
              <w:t xml:space="preserve">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4802EF6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93.61/0.27</w:t>
            </w:r>
          </w:p>
        </w:tc>
        <w:tc>
          <w:tcPr>
            <w:tcW w:w="1559" w:type="dxa"/>
            <w:tcBorders>
              <w:top w:val="single" w:sz="4" w:space="0" w:color="0C1F30"/>
              <w:bottom w:val="single" w:sz="4" w:space="0" w:color="0C1F30"/>
            </w:tcBorders>
            <w:tcMar>
              <w:top w:w="60" w:type="dxa"/>
              <w:left w:w="80" w:type="dxa"/>
              <w:bottom w:w="60" w:type="dxa"/>
              <w:right w:w="80" w:type="dxa"/>
            </w:tcMar>
            <w:hideMark/>
          </w:tcPr>
          <w:p w14:paraId="33A7128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14.01/0.76</w:t>
            </w:r>
          </w:p>
        </w:tc>
        <w:tc>
          <w:tcPr>
            <w:tcW w:w="1559" w:type="dxa"/>
            <w:tcBorders>
              <w:top w:val="single" w:sz="4" w:space="0" w:color="0C1F30"/>
              <w:bottom w:val="single" w:sz="4" w:space="0" w:color="0C1F30"/>
            </w:tcBorders>
            <w:tcMar>
              <w:top w:w="60" w:type="dxa"/>
              <w:left w:w="80" w:type="dxa"/>
              <w:bottom w:w="60" w:type="dxa"/>
              <w:right w:w="80" w:type="dxa"/>
            </w:tcMar>
            <w:hideMark/>
          </w:tcPr>
          <w:p w14:paraId="2B7E327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60/-2.17</w:t>
            </w:r>
          </w:p>
        </w:tc>
        <w:tc>
          <w:tcPr>
            <w:tcW w:w="1560" w:type="dxa"/>
            <w:tcBorders>
              <w:top w:val="single" w:sz="4" w:space="0" w:color="0C1F30"/>
              <w:bottom w:val="single" w:sz="4" w:space="0" w:color="0C1F30"/>
            </w:tcBorders>
            <w:tcMar>
              <w:top w:w="60" w:type="dxa"/>
              <w:left w:w="80" w:type="dxa"/>
              <w:bottom w:w="60" w:type="dxa"/>
              <w:right w:w="80" w:type="dxa"/>
            </w:tcMar>
            <w:hideMark/>
          </w:tcPr>
          <w:p w14:paraId="2362B0E9"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150/3.06</w:t>
            </w:r>
          </w:p>
        </w:tc>
      </w:tr>
      <w:tr w:rsidR="00CF700B" w:rsidRPr="00CF700B" w14:paraId="04367B1A" w14:textId="77777777" w:rsidTr="00B03516">
        <w:tc>
          <w:tcPr>
            <w:tcW w:w="2977" w:type="dxa"/>
            <w:tcBorders>
              <w:top w:val="single" w:sz="8" w:space="0" w:color="000000"/>
              <w:bottom w:val="single" w:sz="8" w:space="0" w:color="000000"/>
            </w:tcBorders>
            <w:tcMar>
              <w:top w:w="100" w:type="dxa"/>
              <w:left w:w="100" w:type="dxa"/>
              <w:bottom w:w="100" w:type="dxa"/>
              <w:right w:w="100" w:type="dxa"/>
            </w:tcMar>
            <w:hideMark/>
          </w:tcPr>
          <w:p w14:paraId="03B3909D" w14:textId="2967B0D0"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707DCB">
              <w:rPr>
                <w:rFonts w:ascii="Times New Roman" w:eastAsia="Times New Roman" w:hAnsi="Times New Roman" w:cs="Times New Roman"/>
                <w:color w:val="000000"/>
                <w:sz w:val="24"/>
                <w:szCs w:val="24"/>
                <w:lang w:eastAsia="de-DE"/>
              </w:rPr>
              <w:t xml:space="preserve">Interview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4" w:space="0" w:color="0C1F30"/>
            </w:tcBorders>
            <w:tcMar>
              <w:top w:w="60" w:type="dxa"/>
              <w:left w:w="80" w:type="dxa"/>
              <w:bottom w:w="60" w:type="dxa"/>
              <w:right w:w="80" w:type="dxa"/>
            </w:tcMar>
            <w:hideMark/>
          </w:tcPr>
          <w:p w14:paraId="1ABF9C4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82.32/-0.72</w:t>
            </w:r>
          </w:p>
        </w:tc>
        <w:tc>
          <w:tcPr>
            <w:tcW w:w="1559" w:type="dxa"/>
            <w:tcBorders>
              <w:top w:val="single" w:sz="4" w:space="0" w:color="0C1F30"/>
              <w:bottom w:val="single" w:sz="4" w:space="0" w:color="0C1F30"/>
            </w:tcBorders>
            <w:tcMar>
              <w:top w:w="60" w:type="dxa"/>
              <w:left w:w="80" w:type="dxa"/>
              <w:bottom w:w="60" w:type="dxa"/>
              <w:right w:w="80" w:type="dxa"/>
            </w:tcMar>
            <w:hideMark/>
          </w:tcPr>
          <w:p w14:paraId="43DAD69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11.85/0.74</w:t>
            </w:r>
          </w:p>
        </w:tc>
        <w:tc>
          <w:tcPr>
            <w:tcW w:w="1559" w:type="dxa"/>
            <w:tcBorders>
              <w:top w:val="single" w:sz="4" w:space="0" w:color="0C1F30"/>
              <w:bottom w:val="single" w:sz="4" w:space="0" w:color="0C1F30"/>
            </w:tcBorders>
            <w:tcMar>
              <w:top w:w="60" w:type="dxa"/>
              <w:left w:w="80" w:type="dxa"/>
              <w:bottom w:w="60" w:type="dxa"/>
              <w:right w:w="80" w:type="dxa"/>
            </w:tcMar>
            <w:hideMark/>
          </w:tcPr>
          <w:p w14:paraId="3D680CD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51/-2.51</w:t>
            </w:r>
          </w:p>
        </w:tc>
        <w:tc>
          <w:tcPr>
            <w:tcW w:w="1560" w:type="dxa"/>
            <w:tcBorders>
              <w:top w:val="single" w:sz="4" w:space="0" w:color="0C1F30"/>
              <w:bottom w:val="single" w:sz="4" w:space="0" w:color="0C1F30"/>
            </w:tcBorders>
            <w:tcMar>
              <w:top w:w="60" w:type="dxa"/>
              <w:left w:w="80" w:type="dxa"/>
              <w:bottom w:w="60" w:type="dxa"/>
              <w:right w:w="80" w:type="dxa"/>
            </w:tcMar>
            <w:hideMark/>
          </w:tcPr>
          <w:p w14:paraId="5BC0883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132/4.39</w:t>
            </w:r>
          </w:p>
        </w:tc>
      </w:tr>
      <w:tr w:rsidR="00CF700B" w:rsidRPr="00CF700B" w14:paraId="52FEDA19" w14:textId="77777777" w:rsidTr="00B03516">
        <w:tc>
          <w:tcPr>
            <w:tcW w:w="2977" w:type="dxa"/>
            <w:tcBorders>
              <w:top w:val="single" w:sz="8" w:space="0" w:color="000000"/>
              <w:bottom w:val="single" w:sz="18" w:space="0" w:color="auto"/>
            </w:tcBorders>
            <w:tcMar>
              <w:top w:w="100" w:type="dxa"/>
              <w:left w:w="100" w:type="dxa"/>
              <w:bottom w:w="100" w:type="dxa"/>
              <w:right w:w="100" w:type="dxa"/>
            </w:tcMar>
            <w:hideMark/>
          </w:tcPr>
          <w:p w14:paraId="391D551C" w14:textId="085214B6" w:rsidR="00CF700B" w:rsidRPr="00707DCB" w:rsidRDefault="00707DCB" w:rsidP="00707DCB">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707DCB">
              <w:rPr>
                <w:rFonts w:ascii="Times New Roman" w:eastAsia="Times New Roman" w:hAnsi="Times New Roman" w:cs="Times New Roman"/>
                <w:color w:val="000000"/>
                <w:sz w:val="24"/>
                <w:szCs w:val="24"/>
                <w:lang w:eastAsia="de-DE"/>
              </w:rPr>
              <w:t xml:space="preserve">End </w:t>
            </w:r>
            <w:proofErr w:type="spellStart"/>
            <w:r w:rsidR="00CF700B" w:rsidRPr="00707DCB">
              <w:rPr>
                <w:rFonts w:ascii="Times New Roman" w:eastAsia="Times New Roman" w:hAnsi="Times New Roman" w:cs="Times New Roman"/>
                <w:color w:val="000000"/>
                <w:sz w:val="24"/>
                <w:szCs w:val="24"/>
                <w:lang w:eastAsia="de-DE"/>
              </w:rPr>
              <w:t>phase</w:t>
            </w:r>
            <w:proofErr w:type="spellEnd"/>
          </w:p>
        </w:tc>
        <w:tc>
          <w:tcPr>
            <w:tcW w:w="1559" w:type="dxa"/>
            <w:tcBorders>
              <w:top w:val="single" w:sz="4" w:space="0" w:color="0C1F30"/>
              <w:bottom w:val="single" w:sz="18" w:space="0" w:color="auto"/>
            </w:tcBorders>
            <w:tcMar>
              <w:top w:w="60" w:type="dxa"/>
              <w:left w:w="80" w:type="dxa"/>
              <w:bottom w:w="60" w:type="dxa"/>
              <w:right w:w="80" w:type="dxa"/>
            </w:tcMar>
            <w:hideMark/>
          </w:tcPr>
          <w:p w14:paraId="3556E3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77.95/-1.07</w:t>
            </w:r>
          </w:p>
        </w:tc>
        <w:tc>
          <w:tcPr>
            <w:tcW w:w="1559" w:type="dxa"/>
            <w:tcBorders>
              <w:top w:val="single" w:sz="4" w:space="0" w:color="0C1F30"/>
              <w:bottom w:val="single" w:sz="18" w:space="0" w:color="auto"/>
            </w:tcBorders>
            <w:tcMar>
              <w:top w:w="60" w:type="dxa"/>
              <w:left w:w="80" w:type="dxa"/>
              <w:bottom w:w="60" w:type="dxa"/>
              <w:right w:w="80" w:type="dxa"/>
            </w:tcMar>
            <w:hideMark/>
          </w:tcPr>
          <w:p w14:paraId="61680DED"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11.14/0.57</w:t>
            </w:r>
          </w:p>
        </w:tc>
        <w:tc>
          <w:tcPr>
            <w:tcW w:w="1559" w:type="dxa"/>
            <w:tcBorders>
              <w:top w:val="single" w:sz="4" w:space="0" w:color="0C1F30"/>
              <w:bottom w:val="single" w:sz="18" w:space="0" w:color="auto"/>
            </w:tcBorders>
            <w:tcMar>
              <w:top w:w="60" w:type="dxa"/>
              <w:left w:w="80" w:type="dxa"/>
              <w:bottom w:w="60" w:type="dxa"/>
              <w:right w:w="80" w:type="dxa"/>
            </w:tcMar>
            <w:hideMark/>
          </w:tcPr>
          <w:p w14:paraId="6FEB26E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50/-2.68</w:t>
            </w:r>
          </w:p>
        </w:tc>
        <w:tc>
          <w:tcPr>
            <w:tcW w:w="1560" w:type="dxa"/>
            <w:tcBorders>
              <w:top w:val="single" w:sz="4" w:space="0" w:color="0C1F30"/>
              <w:bottom w:val="single" w:sz="18" w:space="0" w:color="auto"/>
            </w:tcBorders>
            <w:tcMar>
              <w:top w:w="60" w:type="dxa"/>
              <w:left w:w="80" w:type="dxa"/>
              <w:bottom w:w="60" w:type="dxa"/>
              <w:right w:w="80" w:type="dxa"/>
            </w:tcMar>
            <w:hideMark/>
          </w:tcPr>
          <w:p w14:paraId="2B400B5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120/2.96</w:t>
            </w:r>
          </w:p>
        </w:tc>
      </w:tr>
    </w:tbl>
    <w:p w14:paraId="1601C95A"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5D96341F" w14:textId="5B7396DE"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Based on the HR values</w:t>
      </w:r>
      <w:r w:rsidR="00707DCB">
        <w:rPr>
          <w:rFonts w:ascii="Times New Roman" w:eastAsia="Times New Roman" w:hAnsi="Times New Roman" w:cs="Times New Roman"/>
          <w:color w:val="000000"/>
          <w:sz w:val="24"/>
          <w:szCs w:val="24"/>
          <w:lang w:val="en-US" w:eastAsia="de-DE"/>
        </w:rPr>
        <w:t xml:space="preserve"> shown in Table XX</w:t>
      </w:r>
      <w:r w:rsidRPr="00CF700B">
        <w:rPr>
          <w:rFonts w:ascii="Times New Roman" w:eastAsia="Times New Roman" w:hAnsi="Times New Roman" w:cs="Times New Roman"/>
          <w:color w:val="000000"/>
          <w:sz w:val="24"/>
          <w:szCs w:val="24"/>
          <w:lang w:val="en-US" w:eastAsia="de-DE"/>
        </w:rPr>
        <w:t xml:space="preserve">, the subjects started with a comparatively high mean HR already in the (1) pre-teaching phase </w:t>
      </w:r>
      <w:commentRangeStart w:id="245"/>
      <w:r w:rsidRPr="00CF700B">
        <w:rPr>
          <w:rFonts w:ascii="Times New Roman" w:eastAsia="Times New Roman" w:hAnsi="Times New Roman" w:cs="Times New Roman"/>
          <w:color w:val="000000"/>
          <w:sz w:val="24"/>
          <w:szCs w:val="24"/>
          <w:lang w:val="en-US" w:eastAsia="de-DE"/>
        </w:rPr>
        <w:t>(</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0.75). </w:t>
      </w:r>
      <w:commentRangeEnd w:id="245"/>
      <w:r w:rsidR="00CE7E33">
        <w:rPr>
          <w:rStyle w:val="Kommentarzeichen"/>
        </w:rPr>
        <w:commentReference w:id="245"/>
      </w:r>
      <w:r w:rsidRPr="00CF700B">
        <w:rPr>
          <w:rFonts w:ascii="Times New Roman" w:eastAsia="Times New Roman" w:hAnsi="Times New Roman" w:cs="Times New Roman"/>
          <w:color w:val="000000"/>
          <w:sz w:val="24"/>
          <w:szCs w:val="24"/>
          <w:lang w:val="en-US" w:eastAsia="de-DE"/>
        </w:rPr>
        <w:t xml:space="preserve">The </w:t>
      </w:r>
      <w:commentRangeStart w:id="246"/>
      <w:r w:rsidRPr="00CF700B">
        <w:rPr>
          <w:rFonts w:ascii="Times New Roman" w:eastAsia="Times New Roman" w:hAnsi="Times New Roman" w:cs="Times New Roman"/>
          <w:color w:val="000000"/>
          <w:sz w:val="24"/>
          <w:szCs w:val="24"/>
          <w:lang w:val="en-US" w:eastAsia="de-DE"/>
        </w:rPr>
        <w:t xml:space="preserve">highest </w:t>
      </w:r>
      <w:commentRangeEnd w:id="246"/>
      <w:r w:rsidR="00CE7E33">
        <w:rPr>
          <w:rStyle w:val="Kommentarzeichen"/>
        </w:rPr>
        <w:commentReference w:id="246"/>
      </w:r>
      <w:r w:rsidRPr="00CF700B">
        <w:rPr>
          <w:rFonts w:ascii="Times New Roman" w:eastAsia="Times New Roman" w:hAnsi="Times New Roman" w:cs="Times New Roman"/>
          <w:color w:val="000000"/>
          <w:sz w:val="24"/>
          <w:szCs w:val="24"/>
          <w:lang w:val="en-US" w:eastAsia="de-DE"/>
        </w:rPr>
        <w:t>mean HR measure was in the (2) teaching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0.71;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0.75) and the lowest mean HR measure was in the (5) end phase (</w:t>
      </w:r>
      <w:proofErr w:type="spellStart"/>
      <w:r w:rsidRPr="00CF700B">
        <w:rPr>
          <w:rFonts w:ascii="Times New Roman" w:eastAsia="Times New Roman" w:hAnsi="Times New Roman" w:cs="Times New Roman"/>
          <w:i/>
          <w:iCs/>
          <w:color w:val="000000"/>
          <w:sz w:val="24"/>
          <w:szCs w:val="24"/>
          <w:lang w:val="en-US" w:eastAsia="de-DE"/>
        </w:rPr>
        <w:t>M</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xml:space="preserve">= -1.10; </w:t>
      </w:r>
      <w:proofErr w:type="spellStart"/>
      <w:r w:rsidRPr="00CF700B">
        <w:rPr>
          <w:rFonts w:ascii="Times New Roman" w:eastAsia="Times New Roman" w:hAnsi="Times New Roman" w:cs="Times New Roman"/>
          <w:i/>
          <w:iCs/>
          <w:color w:val="000000"/>
          <w:sz w:val="24"/>
          <w:szCs w:val="24"/>
          <w:lang w:val="en-US" w:eastAsia="de-DE"/>
        </w:rPr>
        <w:t>SD</w:t>
      </w:r>
      <w:r w:rsidRPr="00CF700B">
        <w:rPr>
          <w:rFonts w:ascii="Times New Roman" w:eastAsia="Times New Roman" w:hAnsi="Times New Roman" w:cs="Times New Roman"/>
          <w:i/>
          <w:iCs/>
          <w:color w:val="000000"/>
          <w:sz w:val="24"/>
          <w:szCs w:val="24"/>
          <w:vertAlign w:val="subscript"/>
          <w:lang w:val="en-US" w:eastAsia="de-DE"/>
        </w:rPr>
        <w:t>standardized</w:t>
      </w:r>
      <w:proofErr w:type="spellEnd"/>
      <w:r w:rsidRPr="00CF700B">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color w:val="000000"/>
          <w:sz w:val="24"/>
          <w:szCs w:val="24"/>
          <w:lang w:val="en-US" w:eastAsia="de-DE"/>
        </w:rPr>
        <w:t>= 0.57). A decrease in HR for the following phases can be observed after the teaching phase.</w:t>
      </w:r>
    </w:p>
    <w:p w14:paraId="665A6C77" w14:textId="72F4444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a. shows the unstandardized mean HR in bpm and Fig. </w:t>
      </w:r>
      <w:r w:rsidR="00707DCB">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b. shows the standardized mean HR over the entire course of the study of approximately two hours. </w:t>
      </w:r>
    </w:p>
    <w:p w14:paraId="35FFFDF4"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sidRPr="00B03516">
        <w:rPr>
          <w:rFonts w:ascii="Times New Roman" w:eastAsia="Times New Roman" w:hAnsi="Times New Roman" w:cs="Times New Roman"/>
          <w:i/>
          <w:i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Overall Course of the HR in Beats per Minute and Standardized</w:t>
      </w:r>
    </w:p>
    <w:p w14:paraId="38BE429F"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0C69B32E" wp14:editId="4E0BAB1A">
            <wp:extent cx="5734050" cy="4305300"/>
            <wp:effectExtent l="0" t="0" r="0" b="0"/>
            <wp:docPr id="6" name="Grafik 6" descr="https://lh6.googleusercontent.com/R-XGRKfIzeKm7dusA54PIrKfrKVnlMsaYaTxmt5YGdQWta7PoUvz5W5cq3SsNfPFkYIxQbZa8YJoT0laT8WOZMnimJsdrUxjvAjEKbgbql5KLEhOX30eVOu9onvZAXa9L_rVNcdsWQ5v2aXksPpdF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s://lh6.googleusercontent.com/R-XGRKfIzeKm7dusA54PIrKfrKVnlMsaYaTxmt5YGdQWta7PoUvz5W5cq3SsNfPFkYIxQbZa8YJoT0laT8WOZMnimJsdrUxjvAjEKbgbql5KLEhOX30eVOu9onvZAXa9L_rVNcdsWQ5v2aXksPpdF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4050" cy="4305300"/>
                    </a:xfrm>
                    <a:prstGeom prst="rect">
                      <a:avLst/>
                    </a:prstGeom>
                    <a:noFill/>
                    <a:ln>
                      <a:noFill/>
                    </a:ln>
                  </pic:spPr>
                </pic:pic>
              </a:graphicData>
            </a:graphic>
          </wp:inline>
        </w:drawing>
      </w:r>
    </w:p>
    <w:p w14:paraId="760EA473" w14:textId="77777777" w:rsidR="00CF700B" w:rsidRPr="00B03516" w:rsidRDefault="00CF700B" w:rsidP="00B03516">
      <w:pPr>
        <w:spacing w:before="240" w:after="240" w:line="240" w:lineRule="auto"/>
        <w:ind w:left="708"/>
        <w:jc w:val="both"/>
        <w:rPr>
          <w:rFonts w:ascii="Times New Roman" w:eastAsia="Times New Roman" w:hAnsi="Times New Roman" w:cs="Times New Roman"/>
          <w:sz w:val="20"/>
          <w:szCs w:val="24"/>
          <w:lang w:val="en-US" w:eastAsia="de-DE"/>
        </w:rPr>
      </w:pPr>
      <w:r w:rsidRPr="00B03516">
        <w:rPr>
          <w:rFonts w:ascii="Times New Roman" w:eastAsia="Times New Roman" w:hAnsi="Times New Roman" w:cs="Times New Roman"/>
          <w:i/>
          <w:iCs/>
          <w:color w:val="000000"/>
          <w:sz w:val="20"/>
          <w:szCs w:val="24"/>
          <w:lang w:val="en-US" w:eastAsia="de-DE"/>
        </w:rPr>
        <w:t xml:space="preserve">Note: </w:t>
      </w:r>
      <w:r w:rsidRPr="00B03516">
        <w:rPr>
          <w:rFonts w:ascii="Times New Roman" w:eastAsia="Times New Roman" w:hAnsi="Times New Roman" w:cs="Times New Roman"/>
          <w:color w:val="000000"/>
          <w:sz w:val="20"/>
          <w:szCs w:val="24"/>
          <w:lang w:val="en-US" w:eastAsia="de-DE"/>
        </w:rPr>
        <w:t xml:space="preserve">The shadow around the line represents </w:t>
      </w:r>
      <w:commentRangeStart w:id="247"/>
      <w:r w:rsidRPr="00B03516">
        <w:rPr>
          <w:rFonts w:ascii="Times New Roman" w:eastAsia="Times New Roman" w:hAnsi="Times New Roman" w:cs="Times New Roman"/>
          <w:color w:val="000000"/>
          <w:sz w:val="20"/>
          <w:szCs w:val="24"/>
          <w:lang w:val="en-US" w:eastAsia="de-DE"/>
        </w:rPr>
        <w:t xml:space="preserve">the 99% confidence interval. </w:t>
      </w:r>
      <w:commentRangeEnd w:id="247"/>
      <w:r w:rsidR="005603D0">
        <w:rPr>
          <w:rStyle w:val="Kommentarzeichen"/>
        </w:rPr>
        <w:commentReference w:id="247"/>
      </w:r>
      <w:r w:rsidRPr="00B03516">
        <w:rPr>
          <w:rFonts w:ascii="Times New Roman" w:eastAsia="Times New Roman" w:hAnsi="Times New Roman" w:cs="Times New Roman"/>
          <w:color w:val="000000"/>
          <w:sz w:val="20"/>
          <w:szCs w:val="24"/>
          <w:lang w:val="en-US" w:eastAsia="de-DE"/>
        </w:rPr>
        <w:t>We used the ggplot2 package (v3.3.3; Wickham, 2016) to calculate the moving average of the course.</w:t>
      </w:r>
    </w:p>
    <w:p w14:paraId="2AC7D60D" w14:textId="77777777" w:rsidR="00B03516" w:rsidRDefault="00B03516" w:rsidP="00B03516">
      <w:pPr>
        <w:spacing w:before="120" w:after="0" w:line="360" w:lineRule="auto"/>
        <w:jc w:val="both"/>
        <w:rPr>
          <w:rFonts w:ascii="Times New Roman" w:eastAsia="Times New Roman" w:hAnsi="Times New Roman" w:cs="Times New Roman"/>
          <w:color w:val="000000"/>
          <w:sz w:val="24"/>
          <w:szCs w:val="24"/>
          <w:lang w:val="en-US" w:eastAsia="de-DE"/>
        </w:rPr>
      </w:pPr>
    </w:p>
    <w:p w14:paraId="4F6B7761" w14:textId="5E6390B4" w:rsidR="00CF700B" w:rsidRPr="00CF700B" w:rsidRDefault="00707DCB" w:rsidP="00B03516">
      <w:pPr>
        <w:spacing w:before="120" w:after="0" w:line="360" w:lineRule="auto"/>
        <w:jc w:val="both"/>
        <w:rPr>
          <w:rFonts w:ascii="Times New Roman" w:eastAsia="Times New Roman" w:hAnsi="Times New Roman" w:cs="Times New Roman"/>
          <w:sz w:val="24"/>
          <w:szCs w:val="24"/>
          <w:lang w:val="en-US" w:eastAsia="de-DE"/>
        </w:rPr>
      </w:pPr>
      <w:commentRangeStart w:id="248"/>
      <w:r>
        <w:rPr>
          <w:rFonts w:ascii="Times New Roman" w:eastAsia="Times New Roman" w:hAnsi="Times New Roman" w:cs="Times New Roman"/>
          <w:color w:val="000000"/>
          <w:sz w:val="24"/>
          <w:szCs w:val="24"/>
          <w:lang w:val="en-US" w:eastAsia="de-DE"/>
        </w:rPr>
        <w:t xml:space="preserve">Fig. XX a. and Fig. XX b. </w:t>
      </w:r>
      <w:r w:rsidR="00CF700B" w:rsidRPr="00CF700B">
        <w:rPr>
          <w:rFonts w:ascii="Times New Roman" w:eastAsia="Times New Roman" w:hAnsi="Times New Roman" w:cs="Times New Roman"/>
          <w:color w:val="000000"/>
          <w:sz w:val="24"/>
          <w:szCs w:val="24"/>
          <w:lang w:val="en-US" w:eastAsia="de-DE"/>
        </w:rPr>
        <w:t xml:space="preserve">clearly </w:t>
      </w:r>
      <w:commentRangeStart w:id="249"/>
      <w:r w:rsidR="00CF700B" w:rsidRPr="00CF700B">
        <w:rPr>
          <w:rFonts w:ascii="Times New Roman" w:eastAsia="Times New Roman" w:hAnsi="Times New Roman" w:cs="Times New Roman"/>
          <w:color w:val="000000"/>
          <w:sz w:val="24"/>
          <w:szCs w:val="24"/>
          <w:lang w:val="en-US" w:eastAsia="de-DE"/>
        </w:rPr>
        <w:t>show</w:t>
      </w:r>
      <w:ins w:id="250" w:author="Lotz, Christin" w:date="2023-08-08T13:41:00Z">
        <w:r w:rsidR="00CE7E33">
          <w:rPr>
            <w:rFonts w:ascii="Times New Roman" w:eastAsia="Times New Roman" w:hAnsi="Times New Roman" w:cs="Times New Roman"/>
            <w:color w:val="000000"/>
            <w:sz w:val="24"/>
            <w:szCs w:val="24"/>
            <w:lang w:val="en-US" w:eastAsia="de-DE"/>
          </w:rPr>
          <w:t>ed</w:t>
        </w:r>
        <w:commentRangeEnd w:id="249"/>
        <w:r w:rsidR="00CE7E33">
          <w:rPr>
            <w:rStyle w:val="Kommentarzeichen"/>
          </w:rPr>
          <w:commentReference w:id="249"/>
        </w:r>
      </w:ins>
      <w:r>
        <w:rPr>
          <w:rFonts w:ascii="Times New Roman" w:eastAsia="Times New Roman" w:hAnsi="Times New Roman" w:cs="Times New Roman"/>
          <w:color w:val="000000"/>
          <w:sz w:val="24"/>
          <w:szCs w:val="24"/>
          <w:lang w:val="en-US" w:eastAsia="de-DE"/>
        </w:rPr>
        <w:t xml:space="preserve"> </w:t>
      </w:r>
      <w:r w:rsidR="00CF700B" w:rsidRPr="00CF700B">
        <w:rPr>
          <w:rFonts w:ascii="Times New Roman" w:eastAsia="Times New Roman" w:hAnsi="Times New Roman" w:cs="Times New Roman"/>
          <w:color w:val="000000"/>
          <w:sz w:val="24"/>
          <w:szCs w:val="24"/>
          <w:lang w:val="en-US" w:eastAsia="de-DE"/>
        </w:rPr>
        <w:t>that in reference to the course of the HR</w:t>
      </w:r>
      <w:r>
        <w:rPr>
          <w:rFonts w:ascii="Times New Roman" w:eastAsia="Times New Roman" w:hAnsi="Times New Roman" w:cs="Times New Roman"/>
          <w:color w:val="000000"/>
          <w:sz w:val="24"/>
          <w:szCs w:val="24"/>
          <w:lang w:val="en-US" w:eastAsia="de-DE"/>
        </w:rPr>
        <w:t>,</w:t>
      </w:r>
      <w:r w:rsidR="00CF700B" w:rsidRPr="00CF700B">
        <w:rPr>
          <w:rFonts w:ascii="Times New Roman" w:eastAsia="Times New Roman" w:hAnsi="Times New Roman" w:cs="Times New Roman"/>
          <w:color w:val="000000"/>
          <w:sz w:val="24"/>
          <w:szCs w:val="24"/>
          <w:lang w:val="en-US" w:eastAsia="de-DE"/>
        </w:rPr>
        <w:t xml:space="preserve"> the HR increased in the (2) teaching phase and decreased in the following phases. Comparing both courses, it is apparent that the course of the non-standardized mean HR is similar to the course of the standardized mean HR. </w:t>
      </w:r>
      <w:commentRangeEnd w:id="248"/>
      <w:r w:rsidR="00CE7E33">
        <w:rPr>
          <w:rStyle w:val="Kommentarzeichen"/>
        </w:rPr>
        <w:commentReference w:id="248"/>
      </w:r>
    </w:p>
    <w:p w14:paraId="68CFA917" w14:textId="6BB006C3"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del w:id="251" w:author="Lotz, Christin" w:date="2023-08-08T13:44:00Z">
        <w:r w:rsidRPr="00CF700B" w:rsidDel="005603D0">
          <w:rPr>
            <w:rFonts w:ascii="Times New Roman" w:eastAsia="Times New Roman" w:hAnsi="Times New Roman" w:cs="Times New Roman"/>
            <w:color w:val="000000"/>
            <w:sz w:val="24"/>
            <w:szCs w:val="24"/>
            <w:lang w:val="en-US" w:eastAsia="de-DE"/>
          </w:rPr>
          <w:delText xml:space="preserve">the </w:delText>
        </w:r>
      </w:del>
      <w:commentRangeStart w:id="252"/>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1a</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End w:id="252"/>
      <w:r w:rsidR="005603D0">
        <w:rPr>
          <w:rStyle w:val="Kommentarzeichen"/>
        </w:rPr>
        <w:commentReference w:id="252"/>
      </w:r>
      <w:r w:rsidRPr="00CF700B">
        <w:rPr>
          <w:rFonts w:ascii="Times New Roman" w:eastAsia="Times New Roman" w:hAnsi="Times New Roman" w:cs="Times New Roman"/>
          <w:color w:val="000000"/>
          <w:sz w:val="24"/>
          <w:szCs w:val="24"/>
          <w:lang w:val="en-US" w:eastAsia="de-DE"/>
        </w:rPr>
        <w:t xml:space="preserve">the </w:t>
      </w:r>
      <w:commentRangeStart w:id="253"/>
      <w:r w:rsidRPr="00CF700B">
        <w:rPr>
          <w:rFonts w:ascii="Times New Roman" w:eastAsia="Times New Roman" w:hAnsi="Times New Roman" w:cs="Times New Roman"/>
          <w:color w:val="000000"/>
          <w:sz w:val="24"/>
          <w:szCs w:val="24"/>
          <w:lang w:val="en-US" w:eastAsia="de-DE"/>
        </w:rPr>
        <w:t xml:space="preserve">standardized mean HR </w:t>
      </w:r>
      <w:commentRangeEnd w:id="253"/>
      <w:r w:rsidR="005603D0">
        <w:rPr>
          <w:rStyle w:val="Kommentarzeichen"/>
        </w:rPr>
        <w:commentReference w:id="253"/>
      </w:r>
      <w:r w:rsidRPr="00CF700B">
        <w:rPr>
          <w:rFonts w:ascii="Times New Roman" w:eastAsia="Times New Roman" w:hAnsi="Times New Roman" w:cs="Times New Roman"/>
          <w:color w:val="000000"/>
          <w:sz w:val="24"/>
          <w:szCs w:val="24"/>
          <w:lang w:val="en-US" w:eastAsia="de-DE"/>
        </w:rPr>
        <w:t xml:space="preserve">in the (2) teaching phase compared to the (1) pre-teaching phase was significantly higher,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4.99,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0.82 (large effect). When comparing the standardized mean HR between the (2) teaching phase and the (3) post-teaching phase, the results revealed a statistically significant difference between these two phases, </w:t>
      </w:r>
      <w:proofErr w:type="gramStart"/>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w:t>
      </w:r>
      <w:proofErr w:type="gramEnd"/>
      <w:r w:rsidRPr="00CF700B">
        <w:rPr>
          <w:rFonts w:ascii="Times New Roman" w:eastAsia="Times New Roman" w:hAnsi="Times New Roman" w:cs="Times New Roman"/>
          <w:color w:val="000000"/>
          <w:sz w:val="24"/>
          <w:szCs w:val="24"/>
          <w:lang w:val="en-US" w:eastAsia="de-DE"/>
        </w:rPr>
        <w:t xml:space="preserve">80) = 7.59,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xml:space="preserve">= 1.34 (large effect) as well as the comparison between (2) teaching and (4) interview phase, </w:t>
      </w:r>
      <w:r w:rsidRPr="00CF700B">
        <w:rPr>
          <w:rFonts w:ascii="Times New Roman" w:eastAsia="Times New Roman" w:hAnsi="Times New Roman" w:cs="Times New Roman"/>
          <w:i/>
          <w:iCs/>
          <w:color w:val="000000"/>
          <w:sz w:val="24"/>
          <w:szCs w:val="24"/>
          <w:lang w:val="en-US" w:eastAsia="de-DE"/>
        </w:rPr>
        <w:t>t</w:t>
      </w:r>
      <w:r w:rsidRPr="00CF700B">
        <w:rPr>
          <w:rFonts w:ascii="Times New Roman" w:eastAsia="Times New Roman" w:hAnsi="Times New Roman" w:cs="Times New Roman"/>
          <w:color w:val="000000"/>
          <w:sz w:val="24"/>
          <w:szCs w:val="24"/>
          <w:lang w:val="en-US" w:eastAsia="de-DE"/>
        </w:rPr>
        <w:t xml:space="preserve">(80) = 18.29,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i/>
          <w:iCs/>
          <w:color w:val="000000"/>
          <w:sz w:val="24"/>
          <w:szCs w:val="24"/>
          <w:lang w:val="en-US" w:eastAsia="de-DE"/>
        </w:rPr>
        <w:t>d</w:t>
      </w:r>
      <w:r w:rsidRPr="00CF700B">
        <w:rPr>
          <w:rFonts w:ascii="Times New Roman" w:eastAsia="Times New Roman" w:hAnsi="Times New Roman" w:cs="Times New Roman"/>
          <w:color w:val="000000"/>
          <w:sz w:val="24"/>
          <w:szCs w:val="24"/>
          <w:lang w:val="en-US" w:eastAsia="de-DE"/>
        </w:rPr>
        <w:t xml:space="preserve"> = 3.37 (large effect). The standardized mean HR in the (2) teaching phase compared to the (5) end phase was significantly higher as well, </w:t>
      </w:r>
      <w:proofErr w:type="gramStart"/>
      <w:r w:rsidRPr="00CF700B">
        <w:rPr>
          <w:rFonts w:ascii="Times New Roman" w:eastAsia="Times New Roman" w:hAnsi="Times New Roman" w:cs="Times New Roman"/>
          <w:color w:val="000000"/>
          <w:sz w:val="24"/>
          <w:szCs w:val="24"/>
          <w:lang w:val="en-US" w:eastAsia="de-DE"/>
        </w:rPr>
        <w:t>t(</w:t>
      </w:r>
      <w:proofErr w:type="gramEnd"/>
      <w:r w:rsidRPr="00CF700B">
        <w:rPr>
          <w:rFonts w:ascii="Times New Roman" w:eastAsia="Times New Roman" w:hAnsi="Times New Roman" w:cs="Times New Roman"/>
          <w:color w:val="000000"/>
          <w:sz w:val="24"/>
          <w:szCs w:val="24"/>
          <w:lang w:val="en-US" w:eastAsia="de-DE"/>
        </w:rPr>
        <w:t xml:space="preserve">80) = 27.94, </w:t>
      </w:r>
      <w:r w:rsidRPr="00CF700B">
        <w:rPr>
          <w:rFonts w:ascii="Times New Roman" w:eastAsia="Times New Roman" w:hAnsi="Times New Roman" w:cs="Times New Roman"/>
          <w:i/>
          <w:iCs/>
          <w:color w:val="000000"/>
          <w:sz w:val="24"/>
          <w:szCs w:val="24"/>
          <w:lang w:val="en-US" w:eastAsia="de-DE"/>
        </w:rPr>
        <w:t>p</w:t>
      </w:r>
      <w:r w:rsidRPr="00CF700B">
        <w:rPr>
          <w:rFonts w:ascii="Times New Roman" w:eastAsia="Times New Roman" w:hAnsi="Times New Roman" w:cs="Times New Roman"/>
          <w:color w:val="000000"/>
          <w:sz w:val="24"/>
          <w:szCs w:val="24"/>
          <w:lang w:val="en-US" w:eastAsia="de-DE"/>
        </w:rPr>
        <w:t xml:space="preserve"> &lt; .05, </w:t>
      </w:r>
      <w:r w:rsidRPr="00CF700B">
        <w:rPr>
          <w:rFonts w:ascii="Times New Roman" w:eastAsia="Times New Roman" w:hAnsi="Times New Roman" w:cs="Times New Roman"/>
          <w:i/>
          <w:iCs/>
          <w:color w:val="000000"/>
          <w:sz w:val="24"/>
          <w:szCs w:val="24"/>
          <w:lang w:val="en-US" w:eastAsia="de-DE"/>
        </w:rPr>
        <w:t xml:space="preserve">d </w:t>
      </w:r>
      <w:r w:rsidRPr="00CF700B">
        <w:rPr>
          <w:rFonts w:ascii="Times New Roman" w:eastAsia="Times New Roman" w:hAnsi="Times New Roman" w:cs="Times New Roman"/>
          <w:color w:val="000000"/>
          <w:sz w:val="24"/>
          <w:szCs w:val="24"/>
          <w:lang w:val="en-US" w:eastAsia="de-DE"/>
        </w:rPr>
        <w:t>= 4.68 (large effect). </w:t>
      </w:r>
    </w:p>
    <w:p w14:paraId="0196C3E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B03516">
        <w:rPr>
          <w:rFonts w:ascii="Times New Roman" w:eastAsia="Times New Roman" w:hAnsi="Times New Roman" w:cs="Times New Roman"/>
          <w:bCs/>
          <w:color w:val="000000"/>
          <w:sz w:val="24"/>
          <w:szCs w:val="24"/>
          <w:lang w:val="en-US" w:eastAsia="de-DE"/>
        </w:rPr>
        <w:t xml:space="preserve">Figure </w:t>
      </w:r>
      <w:r w:rsidR="00B03516" w:rsidRPr="00B03516">
        <w:rPr>
          <w:rFonts w:ascii="Times New Roman" w:eastAsia="Times New Roman" w:hAnsi="Times New Roman" w:cs="Times New Roman"/>
          <w:bCs/>
          <w:color w:val="000000"/>
          <w:sz w:val="24"/>
          <w:szCs w:val="24"/>
          <w:lang w:val="en-US" w:eastAsia="de-DE"/>
        </w:rPr>
        <w:t>XX</w:t>
      </w:r>
      <w:r w:rsidR="00B03516">
        <w:rPr>
          <w:rFonts w:ascii="Times New Roman" w:eastAsia="Times New Roman" w:hAnsi="Times New Roman" w:cs="Times New Roman"/>
          <w:b/>
          <w:bCs/>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1% Confidence Interval in each phase</w:t>
      </w:r>
    </w:p>
    <w:p w14:paraId="0FE73C82"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noProof/>
          <w:color w:val="000000"/>
          <w:sz w:val="24"/>
          <w:szCs w:val="24"/>
          <w:bdr w:val="none" w:sz="0" w:space="0" w:color="auto" w:frame="1"/>
          <w:lang w:eastAsia="de-DE"/>
        </w:rPr>
        <w:lastRenderedPageBreak/>
        <w:drawing>
          <wp:inline distT="0" distB="0" distL="0" distR="0" wp14:anchorId="30AFD18C" wp14:editId="6406BE2D">
            <wp:extent cx="5734050" cy="3438525"/>
            <wp:effectExtent l="0" t="0" r="0" b="9525"/>
            <wp:docPr id="5" name="Grafik 5" descr="https://lh6.googleusercontent.com/jmTKHgR4zYtKT3xI-MiVtqLV98wz-jdeflJz9K9x4WbdJct-CnHYVpzPpGLm1U-MEnf0S4d9HaJhEK80lNMzncETx_zDBsScG4P8y8yNtHAulyHaEY5ZZgjQjP7KlGQ9Qe7DHodp5VYkUejs4NB_1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s://lh6.googleusercontent.com/jmTKHgR4zYtKT3xI-MiVtqLV98wz-jdeflJz9K9x4WbdJct-CnHYVpzPpGLm1U-MEnf0S4d9HaJhEK80lNMzncETx_zDBsScG4P8y8yNtHAulyHaEY5ZZgjQjP7KlGQ9Qe7DHodp5VYkUejs4NB_1M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4050" cy="3438525"/>
                    </a:xfrm>
                    <a:prstGeom prst="rect">
                      <a:avLst/>
                    </a:prstGeom>
                    <a:noFill/>
                    <a:ln>
                      <a:noFill/>
                    </a:ln>
                  </pic:spPr>
                </pic:pic>
              </a:graphicData>
            </a:graphic>
          </wp:inline>
        </w:drawing>
      </w:r>
    </w:p>
    <w:p w14:paraId="3508FFCD" w14:textId="58279091"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commentRangeStart w:id="254"/>
      <w:r w:rsidRPr="00CF700B">
        <w:rPr>
          <w:rFonts w:ascii="Times New Roman" w:eastAsia="Times New Roman" w:hAnsi="Times New Roman" w:cs="Times New Roman"/>
          <w:color w:val="000000"/>
          <w:sz w:val="24"/>
          <w:szCs w:val="24"/>
          <w:lang w:val="en-US" w:eastAsia="de-DE"/>
        </w:rPr>
        <w:t>Fig</w:t>
      </w:r>
      <w:r w:rsidR="00707DCB">
        <w:rPr>
          <w:rFonts w:ascii="Times New Roman" w:eastAsia="Times New Roman" w:hAnsi="Times New Roman" w:cs="Times New Roman"/>
          <w:color w:val="000000"/>
          <w:sz w:val="24"/>
          <w:szCs w:val="24"/>
          <w:lang w:val="en-US" w:eastAsia="de-DE"/>
        </w:rPr>
        <w:t>. XX</w:t>
      </w:r>
      <w:r w:rsidRPr="00CF700B">
        <w:rPr>
          <w:rFonts w:ascii="Times New Roman" w:eastAsia="Times New Roman" w:hAnsi="Times New Roman" w:cs="Times New Roman"/>
          <w:color w:val="000000"/>
          <w:sz w:val="24"/>
          <w:szCs w:val="24"/>
          <w:lang w:val="en-US" w:eastAsia="de-DE"/>
        </w:rPr>
        <w:t xml:space="preserve"> shows the mean standardized HR for the five different phases. The trend, which showed up in the entire course of the HR, can be found in the figure as well. We can see the </w:t>
      </w:r>
      <w:r w:rsidRPr="00CF700B">
        <w:rPr>
          <w:rFonts w:ascii="Times New Roman" w:eastAsia="Times New Roman" w:hAnsi="Times New Roman" w:cs="Times New Roman"/>
          <w:color w:val="000000"/>
          <w:sz w:val="24"/>
          <w:szCs w:val="24"/>
          <w:shd w:val="clear" w:color="auto" w:fill="FFFFFF"/>
          <w:lang w:val="en-US" w:eastAsia="de-DE"/>
        </w:rPr>
        <w:t>highest mean HR in the (2) teaching phase and lower mean values in all other phases. </w:t>
      </w:r>
      <w:commentRangeEnd w:id="254"/>
      <w:r w:rsidR="005603D0">
        <w:rPr>
          <w:rStyle w:val="Kommentarzeichen"/>
        </w:rPr>
        <w:commentReference w:id="254"/>
      </w:r>
    </w:p>
    <w:p w14:paraId="354A1FC5" w14:textId="2C1C481C" w:rsidR="00CF700B" w:rsidRPr="00CF700B" w:rsidRDefault="00CF700B" w:rsidP="00B03516">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Referring to </w:t>
      </w:r>
      <w:r w:rsidR="00B03516">
        <w:rPr>
          <w:rFonts w:ascii="Times New Roman" w:eastAsia="Times New Roman" w:hAnsi="Times New Roman" w:cs="Times New Roman"/>
          <w:color w:val="000000"/>
          <w:sz w:val="24"/>
          <w:szCs w:val="24"/>
          <w:lang w:val="en-US" w:eastAsia="de-DE"/>
        </w:rPr>
        <w:t>**H</w:t>
      </w:r>
      <w:r w:rsidRPr="00CF700B">
        <w:rPr>
          <w:rFonts w:ascii="Times New Roman" w:eastAsia="Times New Roman" w:hAnsi="Times New Roman" w:cs="Times New Roman"/>
          <w:color w:val="000000"/>
          <w:sz w:val="24"/>
          <w:szCs w:val="24"/>
          <w:lang w:val="en-US" w:eastAsia="de-DE"/>
        </w:rPr>
        <w:t>ypothesis 1b</w:t>
      </w:r>
      <w:r w:rsidR="00B03516">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commentRangeStart w:id="255"/>
      <w:r w:rsidRPr="00CF700B">
        <w:rPr>
          <w:rFonts w:ascii="Times New Roman" w:eastAsia="Times New Roman" w:hAnsi="Times New Roman" w:cs="Times New Roman"/>
          <w:color w:val="000000"/>
          <w:sz w:val="24"/>
          <w:szCs w:val="24"/>
          <w:lang w:val="en-US" w:eastAsia="de-DE"/>
        </w:rPr>
        <w:t xml:space="preserve">we estimated linear slopes for all individuals to investigate the increase and decrease in HR over time. </w:t>
      </w:r>
      <w:del w:id="256" w:author="Lotz, Christin" w:date="2023-08-08T13:51:00Z">
        <w:r w:rsidRPr="00CF700B" w:rsidDel="005603D0">
          <w:rPr>
            <w:rFonts w:ascii="Times New Roman" w:eastAsia="Times New Roman" w:hAnsi="Times New Roman" w:cs="Times New Roman"/>
            <w:color w:val="000000"/>
            <w:sz w:val="24"/>
            <w:szCs w:val="24"/>
            <w:lang w:val="en-US" w:eastAsia="de-DE"/>
          </w:rPr>
          <w:delText xml:space="preserve">Although this procedure does not account for nonmonotonic progressions in individual HR, a graphical evaluation reveals that the linear estimates fit well for most of the cases (see … in the appendix). </w:delText>
        </w:r>
      </w:del>
      <w:r w:rsidRPr="00CF700B">
        <w:rPr>
          <w:rFonts w:ascii="Times New Roman" w:eastAsia="Times New Roman" w:hAnsi="Times New Roman" w:cs="Times New Roman"/>
          <w:color w:val="000000"/>
          <w:sz w:val="24"/>
          <w:szCs w:val="24"/>
          <w:lang w:val="en-US" w:eastAsia="de-DE"/>
        </w:rPr>
        <w:t>Additionally, we calculated the intercepts. </w:t>
      </w:r>
      <w:commentRangeEnd w:id="255"/>
      <w:r w:rsidR="005603D0">
        <w:rPr>
          <w:rStyle w:val="Kommentarzeichen"/>
        </w:rPr>
        <w:commentReference w:id="255"/>
      </w:r>
    </w:p>
    <w:p w14:paraId="77B1A4EA" w14:textId="3E59BB75" w:rsidR="00CF700B" w:rsidRPr="00CF700B" w:rsidDel="005603D0" w:rsidRDefault="00CF700B" w:rsidP="00B03516">
      <w:pPr>
        <w:spacing w:before="120" w:after="0" w:line="360" w:lineRule="auto"/>
        <w:jc w:val="both"/>
        <w:rPr>
          <w:del w:id="257" w:author="Lotz, Christin" w:date="2023-08-08T13:53:00Z"/>
          <w:rFonts w:ascii="Times New Roman" w:eastAsia="Times New Roman" w:hAnsi="Times New Roman" w:cs="Times New Roman"/>
          <w:sz w:val="24"/>
          <w:szCs w:val="24"/>
          <w:lang w:val="en-US" w:eastAsia="de-DE"/>
        </w:rPr>
      </w:pPr>
      <w:commentRangeStart w:id="258"/>
      <w:del w:id="259" w:author="Lotz, Christin" w:date="2023-08-08T13:53:00Z">
        <w:r w:rsidRPr="00CF700B" w:rsidDel="005603D0">
          <w:rPr>
            <w:rFonts w:ascii="Times New Roman" w:eastAsia="Times New Roman" w:hAnsi="Times New Roman" w:cs="Times New Roman"/>
            <w:color w:val="000000"/>
            <w:sz w:val="24"/>
            <w:szCs w:val="24"/>
            <w:lang w:val="en-US" w:eastAsia="de-DE"/>
          </w:rPr>
          <w:delText xml:space="preserve">Table </w:delText>
        </w:r>
        <w:r w:rsidR="00B03516" w:rsidDel="005603D0">
          <w:rPr>
            <w:rFonts w:ascii="Times New Roman" w:eastAsia="Times New Roman" w:hAnsi="Times New Roman" w:cs="Times New Roman"/>
            <w:color w:val="000000"/>
            <w:sz w:val="24"/>
            <w:szCs w:val="24"/>
            <w:lang w:val="en-US" w:eastAsia="de-DE"/>
          </w:rPr>
          <w:delText>XX</w:delText>
        </w:r>
        <w:r w:rsidRPr="00CF700B" w:rsidDel="005603D0">
          <w:rPr>
            <w:rFonts w:ascii="Times New Roman" w:eastAsia="Times New Roman" w:hAnsi="Times New Roman" w:cs="Times New Roman"/>
            <w:color w:val="000000"/>
            <w:sz w:val="24"/>
            <w:szCs w:val="24"/>
            <w:lang w:val="en-US" w:eastAsia="de-DE"/>
          </w:rPr>
          <w:delText xml:space="preserve"> shows the descriptive statistics for the mean intercepts and the mean slopes for the different phases. </w:delText>
        </w:r>
      </w:del>
      <w:commentRangeEnd w:id="258"/>
      <w:r w:rsidR="00E640A1">
        <w:rPr>
          <w:rStyle w:val="Kommentarzeichen"/>
        </w:rPr>
        <w:commentReference w:id="258"/>
      </w:r>
    </w:p>
    <w:p w14:paraId="75108D1E"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w:t>
      </w:r>
      <w:r w:rsidR="00B03516">
        <w:rPr>
          <w:rFonts w:ascii="Times New Roman" w:eastAsia="Times New Roman" w:hAnsi="Times New Roman" w:cs="Times New Roman"/>
          <w:color w:val="000000"/>
          <w:sz w:val="24"/>
          <w:szCs w:val="24"/>
          <w:lang w:val="en-US" w:eastAsia="de-DE"/>
        </w:rPr>
        <w:t xml:space="preserve"> XX</w:t>
      </w:r>
      <w:r w:rsidRPr="00CF700B">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n</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M</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Cs/>
          <w:color w:val="000000"/>
          <w:sz w:val="24"/>
          <w:szCs w:val="24"/>
          <w:lang w:val="en-US" w:eastAsia="de-DE"/>
        </w:rPr>
        <w:t>SD</w:t>
      </w:r>
      <w:r w:rsidRPr="00B03516">
        <w:rPr>
          <w:rFonts w:ascii="Times New Roman" w:eastAsia="Times New Roman" w:hAnsi="Times New Roman" w:cs="Times New Roman"/>
          <w:color w:val="000000"/>
          <w:sz w:val="24"/>
          <w:szCs w:val="24"/>
          <w:lang w:val="en-US" w:eastAsia="de-DE"/>
        </w:rPr>
        <w:t xml:space="preserve"> </w:t>
      </w:r>
      <w:r w:rsidRPr="00B03516">
        <w:rPr>
          <w:rFonts w:ascii="Times New Roman" w:eastAsia="Times New Roman" w:hAnsi="Times New Roman" w:cs="Times New Roman"/>
          <w:i/>
          <w:color w:val="000000"/>
          <w:sz w:val="24"/>
          <w:szCs w:val="24"/>
          <w:lang w:val="en-US" w:eastAsia="de-DE"/>
        </w:rPr>
        <w:t>of individual intercepts/slopes</w:t>
      </w:r>
    </w:p>
    <w:tbl>
      <w:tblPr>
        <w:tblW w:w="9174" w:type="dxa"/>
        <w:jc w:val="center"/>
        <w:tblLayout w:type="fixed"/>
        <w:tblCellMar>
          <w:top w:w="15" w:type="dxa"/>
          <w:left w:w="15" w:type="dxa"/>
          <w:bottom w:w="15" w:type="dxa"/>
          <w:right w:w="15" w:type="dxa"/>
        </w:tblCellMar>
        <w:tblLook w:val="04A0" w:firstRow="1" w:lastRow="0" w:firstColumn="1" w:lastColumn="0" w:noHBand="0" w:noVBand="1"/>
      </w:tblPr>
      <w:tblGrid>
        <w:gridCol w:w="2835"/>
        <w:gridCol w:w="993"/>
        <w:gridCol w:w="2551"/>
        <w:gridCol w:w="2795"/>
      </w:tblGrid>
      <w:tr w:rsidR="00CF700B" w:rsidRPr="00CF700B" w14:paraId="11FC4577" w14:textId="77777777" w:rsidTr="007430CA">
        <w:trPr>
          <w:trHeight w:val="501"/>
          <w:jc w:val="center"/>
        </w:trPr>
        <w:tc>
          <w:tcPr>
            <w:tcW w:w="2835" w:type="dxa"/>
            <w:tcBorders>
              <w:bottom w:val="single" w:sz="12" w:space="0" w:color="000000"/>
            </w:tcBorders>
            <w:tcMar>
              <w:top w:w="100" w:type="dxa"/>
              <w:left w:w="100" w:type="dxa"/>
              <w:bottom w:w="100" w:type="dxa"/>
              <w:right w:w="100" w:type="dxa"/>
            </w:tcMar>
            <w:hideMark/>
          </w:tcPr>
          <w:p w14:paraId="1702B3E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Phase</w:t>
            </w:r>
          </w:p>
        </w:tc>
        <w:tc>
          <w:tcPr>
            <w:tcW w:w="993" w:type="dxa"/>
            <w:tcBorders>
              <w:bottom w:val="single" w:sz="12" w:space="0" w:color="000000"/>
            </w:tcBorders>
            <w:tcMar>
              <w:top w:w="100" w:type="dxa"/>
              <w:left w:w="100" w:type="dxa"/>
              <w:bottom w:w="100" w:type="dxa"/>
              <w:right w:w="100" w:type="dxa"/>
            </w:tcMar>
            <w:hideMark/>
          </w:tcPr>
          <w:p w14:paraId="5DBC966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n</w:t>
            </w:r>
            <w:r w:rsidRPr="00CF700B">
              <w:rPr>
                <w:rFonts w:ascii="Times New Roman" w:eastAsia="Times New Roman" w:hAnsi="Times New Roman" w:cs="Times New Roman"/>
                <w:color w:val="000000"/>
                <w:sz w:val="24"/>
                <w:szCs w:val="24"/>
                <w:vertAlign w:val="superscript"/>
                <w:lang w:eastAsia="de-DE"/>
              </w:rPr>
              <w:t>1</w:t>
            </w:r>
          </w:p>
        </w:tc>
        <w:tc>
          <w:tcPr>
            <w:tcW w:w="2551" w:type="dxa"/>
            <w:tcBorders>
              <w:bottom w:val="single" w:sz="12" w:space="0" w:color="000000"/>
            </w:tcBorders>
            <w:tcMar>
              <w:top w:w="100" w:type="dxa"/>
              <w:left w:w="100" w:type="dxa"/>
              <w:bottom w:w="100" w:type="dxa"/>
              <w:right w:w="100" w:type="dxa"/>
            </w:tcMar>
            <w:hideMark/>
          </w:tcPr>
          <w:p w14:paraId="26E4014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eastAsia="de-DE"/>
              </w:rPr>
              <w:t>M</w:t>
            </w:r>
          </w:p>
        </w:tc>
        <w:tc>
          <w:tcPr>
            <w:tcW w:w="2795" w:type="dxa"/>
            <w:tcBorders>
              <w:bottom w:val="single" w:sz="12" w:space="0" w:color="000000"/>
            </w:tcBorders>
            <w:tcMar>
              <w:top w:w="100" w:type="dxa"/>
              <w:left w:w="100" w:type="dxa"/>
              <w:bottom w:w="100" w:type="dxa"/>
              <w:right w:w="100" w:type="dxa"/>
            </w:tcMar>
            <w:hideMark/>
          </w:tcPr>
          <w:p w14:paraId="141202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SD</w:t>
            </w:r>
          </w:p>
        </w:tc>
      </w:tr>
      <w:tr w:rsidR="00CF700B" w:rsidRPr="00CF700B" w14:paraId="0EA7D48D" w14:textId="77777777" w:rsidTr="007430CA">
        <w:trPr>
          <w:jc w:val="center"/>
        </w:trPr>
        <w:tc>
          <w:tcPr>
            <w:tcW w:w="2835" w:type="dxa"/>
            <w:tcBorders>
              <w:top w:val="single" w:sz="12" w:space="0" w:color="000000"/>
              <w:bottom w:val="single" w:sz="8" w:space="0" w:color="000000"/>
            </w:tcBorders>
            <w:tcMar>
              <w:top w:w="100" w:type="dxa"/>
              <w:left w:w="100" w:type="dxa"/>
              <w:bottom w:w="100" w:type="dxa"/>
              <w:right w:w="100" w:type="dxa"/>
            </w:tcMar>
            <w:hideMark/>
          </w:tcPr>
          <w:p w14:paraId="1601B1B0"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(1) </w:t>
            </w:r>
            <w:proofErr w:type="spellStart"/>
            <w:r w:rsidR="00CF700B" w:rsidRPr="00CF700B">
              <w:rPr>
                <w:rFonts w:ascii="Times New Roman" w:eastAsia="Times New Roman" w:hAnsi="Times New Roman" w:cs="Times New Roman"/>
                <w:color w:val="000000"/>
                <w:sz w:val="24"/>
                <w:szCs w:val="24"/>
                <w:lang w:eastAsia="de-DE"/>
              </w:rPr>
              <w:t>Pre-teaching</w:t>
            </w:r>
            <w:proofErr w:type="spellEnd"/>
            <w:r w:rsidR="00CF700B" w:rsidRPr="00CF700B">
              <w:rPr>
                <w:rFonts w:ascii="Times New Roman" w:eastAsia="Times New Roman" w:hAnsi="Times New Roman" w:cs="Times New Roman"/>
                <w:color w:val="000000"/>
                <w:sz w:val="24"/>
                <w:szCs w:val="24"/>
                <w:lang w:eastAsia="de-DE"/>
              </w:rPr>
              <w:t xml:space="preserve">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12" w:space="0" w:color="000000"/>
              <w:bottom w:val="single" w:sz="8" w:space="0" w:color="0C1F30"/>
            </w:tcBorders>
            <w:tcMar>
              <w:top w:w="100" w:type="dxa"/>
              <w:left w:w="100" w:type="dxa"/>
              <w:bottom w:w="100" w:type="dxa"/>
              <w:right w:w="100" w:type="dxa"/>
            </w:tcMar>
            <w:hideMark/>
          </w:tcPr>
          <w:p w14:paraId="5A0A5D0A"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6896</w:t>
            </w:r>
          </w:p>
        </w:tc>
        <w:tc>
          <w:tcPr>
            <w:tcW w:w="2551" w:type="dxa"/>
            <w:tcBorders>
              <w:top w:val="single" w:sz="12" w:space="0" w:color="000000"/>
              <w:bottom w:val="single" w:sz="4" w:space="0" w:color="0C1F30"/>
            </w:tcBorders>
            <w:tcMar>
              <w:top w:w="60" w:type="dxa"/>
              <w:left w:w="80" w:type="dxa"/>
              <w:bottom w:w="60" w:type="dxa"/>
              <w:right w:w="80" w:type="dxa"/>
            </w:tcMar>
            <w:hideMark/>
          </w:tcPr>
          <w:p w14:paraId="5AA039F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0.052/0.085*</w:t>
            </w:r>
          </w:p>
        </w:tc>
        <w:tc>
          <w:tcPr>
            <w:tcW w:w="2795" w:type="dxa"/>
            <w:tcBorders>
              <w:top w:val="single" w:sz="12" w:space="0" w:color="000000"/>
              <w:bottom w:val="single" w:sz="4" w:space="0" w:color="0C1F30"/>
            </w:tcBorders>
            <w:tcMar>
              <w:top w:w="60" w:type="dxa"/>
              <w:left w:w="80" w:type="dxa"/>
              <w:bottom w:w="60" w:type="dxa"/>
              <w:right w:w="80" w:type="dxa"/>
            </w:tcMar>
            <w:hideMark/>
          </w:tcPr>
          <w:p w14:paraId="4FDDE50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0.820/0.133</w:t>
            </w:r>
          </w:p>
        </w:tc>
      </w:tr>
      <w:tr w:rsidR="00CF700B" w:rsidRPr="00CF700B" w14:paraId="6270722F"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5791CFA2"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(2) </w:t>
            </w:r>
            <w:r w:rsidR="00CF700B" w:rsidRPr="00CF700B">
              <w:rPr>
                <w:rFonts w:ascii="Times New Roman" w:eastAsia="Times New Roman" w:hAnsi="Times New Roman" w:cs="Times New Roman"/>
                <w:color w:val="000000"/>
                <w:sz w:val="24"/>
                <w:szCs w:val="24"/>
                <w:lang w:eastAsia="de-DE"/>
              </w:rPr>
              <w:t xml:space="preserve">Teaching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8" w:space="0" w:color="0C1F30"/>
              <w:bottom w:val="single" w:sz="4" w:space="0" w:color="0C1F30"/>
            </w:tcBorders>
            <w:tcMar>
              <w:top w:w="60" w:type="dxa"/>
              <w:left w:w="80" w:type="dxa"/>
              <w:bottom w:w="60" w:type="dxa"/>
              <w:right w:w="80" w:type="dxa"/>
            </w:tcMar>
            <w:hideMark/>
          </w:tcPr>
          <w:p w14:paraId="0FD74C5A"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7150</w:t>
            </w:r>
          </w:p>
        </w:tc>
        <w:tc>
          <w:tcPr>
            <w:tcW w:w="2551" w:type="dxa"/>
            <w:tcBorders>
              <w:top w:val="single" w:sz="4" w:space="0" w:color="0C1F30"/>
              <w:bottom w:val="single" w:sz="4" w:space="0" w:color="0C1F30"/>
            </w:tcBorders>
            <w:tcMar>
              <w:top w:w="60" w:type="dxa"/>
              <w:left w:w="80" w:type="dxa"/>
              <w:bottom w:w="60" w:type="dxa"/>
              <w:right w:w="80" w:type="dxa"/>
            </w:tcMar>
            <w:hideMark/>
          </w:tcPr>
          <w:p w14:paraId="5198CBA5"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1.025*/-0.039*</w:t>
            </w:r>
          </w:p>
        </w:tc>
        <w:tc>
          <w:tcPr>
            <w:tcW w:w="2795" w:type="dxa"/>
            <w:tcBorders>
              <w:top w:val="single" w:sz="4" w:space="0" w:color="0C1F30"/>
              <w:bottom w:val="single" w:sz="4" w:space="0" w:color="0C1F30"/>
            </w:tcBorders>
            <w:tcMar>
              <w:top w:w="60" w:type="dxa"/>
              <w:left w:w="80" w:type="dxa"/>
              <w:bottom w:w="60" w:type="dxa"/>
              <w:right w:w="80" w:type="dxa"/>
            </w:tcMar>
            <w:hideMark/>
          </w:tcPr>
          <w:p w14:paraId="6DC9668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0.690/0.108</w:t>
            </w:r>
          </w:p>
        </w:tc>
      </w:tr>
      <w:tr w:rsidR="00CF700B" w:rsidRPr="00CF700B" w14:paraId="544E754A"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0ED96731" w14:textId="77777777" w:rsidR="00CF700B" w:rsidRPr="00B03516"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lastRenderedPageBreak/>
              <w:t xml:space="preserve">(3) </w:t>
            </w:r>
            <w:r w:rsidR="00CF700B" w:rsidRPr="00B03516">
              <w:rPr>
                <w:rFonts w:ascii="Times New Roman" w:eastAsia="Times New Roman" w:hAnsi="Times New Roman" w:cs="Times New Roman"/>
                <w:color w:val="000000"/>
                <w:sz w:val="24"/>
                <w:szCs w:val="24"/>
                <w:lang w:eastAsia="de-DE"/>
              </w:rPr>
              <w:t>Post-</w:t>
            </w:r>
            <w:proofErr w:type="spellStart"/>
            <w:r w:rsidR="00CF700B" w:rsidRPr="00B03516">
              <w:rPr>
                <w:rFonts w:ascii="Times New Roman" w:eastAsia="Times New Roman" w:hAnsi="Times New Roman" w:cs="Times New Roman"/>
                <w:color w:val="000000"/>
                <w:sz w:val="24"/>
                <w:szCs w:val="24"/>
                <w:lang w:eastAsia="de-DE"/>
              </w:rPr>
              <w:t>teaching</w:t>
            </w:r>
            <w:proofErr w:type="spellEnd"/>
            <w:r w:rsidR="00CF700B" w:rsidRPr="00B03516">
              <w:rPr>
                <w:rFonts w:ascii="Times New Roman" w:eastAsia="Times New Roman" w:hAnsi="Times New Roman" w:cs="Times New Roman"/>
                <w:color w:val="000000"/>
                <w:sz w:val="24"/>
                <w:szCs w:val="24"/>
                <w:lang w:eastAsia="de-DE"/>
              </w:rPr>
              <w:t xml:space="preserve"> </w:t>
            </w:r>
            <w:proofErr w:type="spellStart"/>
            <w:r w:rsidR="00CF700B" w:rsidRPr="00B03516">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45588EC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6664</w:t>
            </w:r>
          </w:p>
        </w:tc>
        <w:tc>
          <w:tcPr>
            <w:tcW w:w="2551" w:type="dxa"/>
            <w:tcBorders>
              <w:top w:val="single" w:sz="4" w:space="0" w:color="0C1F30"/>
              <w:bottom w:val="single" w:sz="4" w:space="0" w:color="0C1F30"/>
            </w:tcBorders>
            <w:tcMar>
              <w:top w:w="60" w:type="dxa"/>
              <w:left w:w="80" w:type="dxa"/>
              <w:bottom w:w="60" w:type="dxa"/>
              <w:right w:w="80" w:type="dxa"/>
            </w:tcMar>
            <w:hideMark/>
          </w:tcPr>
          <w:p w14:paraId="716A492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0.549*/-0.060*</w:t>
            </w:r>
          </w:p>
        </w:tc>
        <w:tc>
          <w:tcPr>
            <w:tcW w:w="2795" w:type="dxa"/>
            <w:tcBorders>
              <w:top w:val="single" w:sz="4" w:space="0" w:color="0C1F30"/>
              <w:bottom w:val="single" w:sz="4" w:space="0" w:color="0C1F30"/>
            </w:tcBorders>
            <w:tcMar>
              <w:top w:w="60" w:type="dxa"/>
              <w:left w:w="80" w:type="dxa"/>
              <w:bottom w:w="60" w:type="dxa"/>
              <w:right w:w="80" w:type="dxa"/>
            </w:tcMar>
            <w:hideMark/>
          </w:tcPr>
          <w:p w14:paraId="158617DF"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0.547/0.101</w:t>
            </w:r>
          </w:p>
        </w:tc>
      </w:tr>
      <w:tr w:rsidR="00CF700B" w:rsidRPr="00CF700B" w14:paraId="04D196F8" w14:textId="77777777" w:rsidTr="007430CA">
        <w:trPr>
          <w:jc w:val="center"/>
        </w:trPr>
        <w:tc>
          <w:tcPr>
            <w:tcW w:w="2835" w:type="dxa"/>
            <w:tcBorders>
              <w:top w:val="single" w:sz="8" w:space="0" w:color="000000"/>
              <w:bottom w:val="single" w:sz="8" w:space="0" w:color="000000"/>
            </w:tcBorders>
            <w:tcMar>
              <w:top w:w="100" w:type="dxa"/>
              <w:left w:w="100" w:type="dxa"/>
              <w:bottom w:w="100" w:type="dxa"/>
              <w:right w:w="100" w:type="dxa"/>
            </w:tcMar>
            <w:hideMark/>
          </w:tcPr>
          <w:p w14:paraId="60F68953"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(4) </w:t>
            </w:r>
            <w:r w:rsidR="00CF700B" w:rsidRPr="00CF700B">
              <w:rPr>
                <w:rFonts w:ascii="Times New Roman" w:eastAsia="Times New Roman" w:hAnsi="Times New Roman" w:cs="Times New Roman"/>
                <w:color w:val="000000"/>
                <w:sz w:val="24"/>
                <w:szCs w:val="24"/>
                <w:lang w:eastAsia="de-DE"/>
              </w:rPr>
              <w:t xml:space="preserve">Interview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4" w:space="0" w:color="0C1F30"/>
            </w:tcBorders>
            <w:tcMar>
              <w:top w:w="60" w:type="dxa"/>
              <w:left w:w="80" w:type="dxa"/>
              <w:bottom w:w="60" w:type="dxa"/>
              <w:right w:w="80" w:type="dxa"/>
            </w:tcMar>
            <w:hideMark/>
          </w:tcPr>
          <w:p w14:paraId="6CFF0F24"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6287</w:t>
            </w:r>
          </w:p>
        </w:tc>
        <w:tc>
          <w:tcPr>
            <w:tcW w:w="2551" w:type="dxa"/>
            <w:tcBorders>
              <w:top w:val="single" w:sz="4" w:space="0" w:color="0C1F30"/>
              <w:bottom w:val="single" w:sz="4" w:space="0" w:color="0C1F30"/>
            </w:tcBorders>
            <w:tcMar>
              <w:top w:w="60" w:type="dxa"/>
              <w:left w:w="80" w:type="dxa"/>
              <w:bottom w:w="60" w:type="dxa"/>
              <w:right w:w="80" w:type="dxa"/>
            </w:tcMar>
            <w:hideMark/>
          </w:tcPr>
          <w:p w14:paraId="0FF4B7B1"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-0.617*/-0.022</w:t>
            </w:r>
          </w:p>
        </w:tc>
        <w:tc>
          <w:tcPr>
            <w:tcW w:w="2795" w:type="dxa"/>
            <w:tcBorders>
              <w:top w:val="single" w:sz="4" w:space="0" w:color="0C1F30"/>
              <w:bottom w:val="single" w:sz="4" w:space="0" w:color="0C1F30"/>
            </w:tcBorders>
            <w:tcMar>
              <w:top w:w="60" w:type="dxa"/>
              <w:left w:w="80" w:type="dxa"/>
              <w:bottom w:w="60" w:type="dxa"/>
              <w:right w:w="80" w:type="dxa"/>
            </w:tcMar>
            <w:hideMark/>
          </w:tcPr>
          <w:p w14:paraId="3A37AC16"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0.614/0.070</w:t>
            </w:r>
          </w:p>
        </w:tc>
      </w:tr>
      <w:tr w:rsidR="00CF700B" w:rsidRPr="00CF700B" w14:paraId="58214DC3" w14:textId="77777777" w:rsidTr="00EB6D99">
        <w:trPr>
          <w:trHeight w:val="603"/>
          <w:jc w:val="center"/>
        </w:trPr>
        <w:tc>
          <w:tcPr>
            <w:tcW w:w="2835" w:type="dxa"/>
            <w:tcBorders>
              <w:top w:val="single" w:sz="8" w:space="0" w:color="000000"/>
              <w:bottom w:val="single" w:sz="12" w:space="0" w:color="000000"/>
            </w:tcBorders>
            <w:tcMar>
              <w:top w:w="100" w:type="dxa"/>
              <w:left w:w="100" w:type="dxa"/>
              <w:bottom w:w="100" w:type="dxa"/>
              <w:right w:w="100" w:type="dxa"/>
            </w:tcMar>
            <w:hideMark/>
          </w:tcPr>
          <w:p w14:paraId="77996CCD" w14:textId="77777777" w:rsidR="00CF700B" w:rsidRPr="00CF700B" w:rsidRDefault="00B03516" w:rsidP="00B03516">
            <w:pPr>
              <w:spacing w:after="0" w:line="240" w:lineRule="auto"/>
              <w:textAlignment w:val="baseline"/>
              <w:rPr>
                <w:rFonts w:ascii="Times New Roman" w:eastAsia="Times New Roman" w:hAnsi="Times New Roman" w:cs="Times New Roman"/>
                <w:color w:val="000000"/>
                <w:sz w:val="24"/>
                <w:szCs w:val="24"/>
                <w:lang w:eastAsia="de-DE"/>
              </w:rPr>
            </w:pPr>
            <w:r>
              <w:rPr>
                <w:rFonts w:ascii="Times New Roman" w:eastAsia="Times New Roman" w:hAnsi="Times New Roman" w:cs="Times New Roman"/>
                <w:color w:val="000000"/>
                <w:sz w:val="24"/>
                <w:szCs w:val="24"/>
                <w:lang w:eastAsia="de-DE"/>
              </w:rPr>
              <w:t xml:space="preserve">(5) </w:t>
            </w:r>
            <w:r w:rsidR="00CF700B" w:rsidRPr="00CF700B">
              <w:rPr>
                <w:rFonts w:ascii="Times New Roman" w:eastAsia="Times New Roman" w:hAnsi="Times New Roman" w:cs="Times New Roman"/>
                <w:color w:val="000000"/>
                <w:sz w:val="24"/>
                <w:szCs w:val="24"/>
                <w:lang w:eastAsia="de-DE"/>
              </w:rPr>
              <w:t xml:space="preserve">End </w:t>
            </w:r>
            <w:proofErr w:type="spellStart"/>
            <w:r w:rsidR="00CF700B" w:rsidRPr="00CF700B">
              <w:rPr>
                <w:rFonts w:ascii="Times New Roman" w:eastAsia="Times New Roman" w:hAnsi="Times New Roman" w:cs="Times New Roman"/>
                <w:color w:val="000000"/>
                <w:sz w:val="24"/>
                <w:szCs w:val="24"/>
                <w:lang w:eastAsia="de-DE"/>
              </w:rPr>
              <w:t>phase</w:t>
            </w:r>
            <w:proofErr w:type="spellEnd"/>
          </w:p>
        </w:tc>
        <w:tc>
          <w:tcPr>
            <w:tcW w:w="993" w:type="dxa"/>
            <w:tcBorders>
              <w:top w:val="single" w:sz="4" w:space="0" w:color="0C1F30"/>
              <w:bottom w:val="single" w:sz="12" w:space="0" w:color="0C1F30"/>
            </w:tcBorders>
            <w:tcMar>
              <w:top w:w="60" w:type="dxa"/>
              <w:left w:w="80" w:type="dxa"/>
              <w:bottom w:w="60" w:type="dxa"/>
              <w:right w:w="80" w:type="dxa"/>
            </w:tcMar>
            <w:hideMark/>
          </w:tcPr>
          <w:p w14:paraId="53EFE3F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5990</w:t>
            </w:r>
          </w:p>
        </w:tc>
        <w:tc>
          <w:tcPr>
            <w:tcW w:w="2551" w:type="dxa"/>
            <w:tcBorders>
              <w:top w:val="single" w:sz="4" w:space="0" w:color="0C1F30"/>
              <w:bottom w:val="single" w:sz="12" w:space="0" w:color="0C1F30"/>
            </w:tcBorders>
            <w:tcMar>
              <w:top w:w="60" w:type="dxa"/>
              <w:left w:w="80" w:type="dxa"/>
              <w:bottom w:w="60" w:type="dxa"/>
              <w:right w:w="80" w:type="dxa"/>
            </w:tcMar>
            <w:hideMark/>
          </w:tcPr>
          <w:p w14:paraId="35095F5C"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-1.004*/-0.012</w:t>
            </w:r>
          </w:p>
        </w:tc>
        <w:tc>
          <w:tcPr>
            <w:tcW w:w="2795" w:type="dxa"/>
            <w:tcBorders>
              <w:top w:val="single" w:sz="4" w:space="0" w:color="0C1F30"/>
              <w:bottom w:val="single" w:sz="12" w:space="0" w:color="000000"/>
            </w:tcBorders>
            <w:tcMar>
              <w:top w:w="60" w:type="dxa"/>
              <w:left w:w="80" w:type="dxa"/>
              <w:bottom w:w="60" w:type="dxa"/>
              <w:right w:w="80" w:type="dxa"/>
            </w:tcMar>
            <w:hideMark/>
          </w:tcPr>
          <w:p w14:paraId="439C2417" w14:textId="77777777" w:rsidR="00CF700B" w:rsidRPr="00CF700B" w:rsidRDefault="00CF700B" w:rsidP="00CF700B">
            <w:pPr>
              <w:spacing w:after="5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0.500/0.074</w:t>
            </w:r>
          </w:p>
        </w:tc>
      </w:tr>
      <w:tr w:rsidR="00EB6D99" w:rsidRPr="00AC0FD6" w14:paraId="17DC1AB3" w14:textId="77777777" w:rsidTr="00EB6D99">
        <w:trPr>
          <w:trHeight w:val="693"/>
          <w:jc w:val="center"/>
        </w:trPr>
        <w:tc>
          <w:tcPr>
            <w:tcW w:w="9174" w:type="dxa"/>
            <w:gridSpan w:val="4"/>
            <w:tcBorders>
              <w:top w:val="single" w:sz="12" w:space="0" w:color="000000"/>
              <w:bottom w:val="single" w:sz="8" w:space="0" w:color="000000"/>
            </w:tcBorders>
            <w:tcMar>
              <w:top w:w="100" w:type="dxa"/>
              <w:left w:w="100" w:type="dxa"/>
              <w:bottom w:w="100" w:type="dxa"/>
              <w:right w:w="100" w:type="dxa"/>
            </w:tcMar>
            <w:hideMark/>
          </w:tcPr>
          <w:p w14:paraId="73B23D07" w14:textId="401EB582" w:rsidR="00EB6D99" w:rsidRPr="00EB6D99" w:rsidRDefault="00EB6D99" w:rsidP="00EB6D99">
            <w:pPr>
              <w:spacing w:before="240" w:after="240" w:line="240" w:lineRule="auto"/>
              <w:jc w:val="both"/>
              <w:rPr>
                <w:rFonts w:ascii="Times New Roman" w:eastAsia="Times New Roman" w:hAnsi="Times New Roman" w:cs="Times New Roman"/>
                <w:color w:val="000000"/>
                <w:sz w:val="24"/>
                <w:szCs w:val="24"/>
                <w:lang w:val="en-US" w:eastAsia="de-DE"/>
              </w:rPr>
            </w:pPr>
            <w:r w:rsidRPr="00EB6D99">
              <w:rPr>
                <w:rFonts w:ascii="Times New Roman" w:eastAsia="Times New Roman" w:hAnsi="Times New Roman" w:cs="Times New Roman"/>
                <w:i/>
                <w:color w:val="000000"/>
                <w:sz w:val="24"/>
                <w:szCs w:val="24"/>
                <w:lang w:val="en-US" w:eastAsia="de-DE"/>
              </w:rPr>
              <w:t>Note.</w:t>
            </w:r>
            <w:r w:rsidRPr="00EB6D99">
              <w:rPr>
                <w:rFonts w:ascii="Times New Roman" w:eastAsia="Times New Roman" w:hAnsi="Times New Roman" w:cs="Times New Roman"/>
                <w:color w:val="000000"/>
                <w:sz w:val="24"/>
                <w:szCs w:val="24"/>
                <w:lang w:val="en-US" w:eastAsia="de-DE"/>
              </w:rPr>
              <w:t xml:space="preserve"> * </w:t>
            </w:r>
            <w:r w:rsidRPr="00EB6D99">
              <w:rPr>
                <w:rFonts w:ascii="Times New Roman" w:eastAsia="Times New Roman" w:hAnsi="Times New Roman" w:cs="Times New Roman"/>
                <w:i/>
                <w:iCs/>
                <w:color w:val="000000"/>
                <w:sz w:val="24"/>
                <w:szCs w:val="24"/>
                <w:lang w:val="en-US" w:eastAsia="de-DE"/>
              </w:rPr>
              <w:t xml:space="preserve">p </w:t>
            </w:r>
            <w:r w:rsidRPr="00EB6D99">
              <w:rPr>
                <w:rFonts w:ascii="Times New Roman" w:eastAsia="Times New Roman" w:hAnsi="Times New Roman" w:cs="Times New Roman"/>
                <w:color w:val="000000"/>
                <w:sz w:val="24"/>
                <w:szCs w:val="24"/>
                <w:lang w:val="en-US" w:eastAsia="de-DE"/>
              </w:rPr>
              <w:t xml:space="preserve">&lt; .05, </w:t>
            </w:r>
            <w:r w:rsidRPr="00CF700B">
              <w:rPr>
                <w:rFonts w:ascii="Times New Roman" w:eastAsia="Times New Roman" w:hAnsi="Times New Roman" w:cs="Times New Roman"/>
                <w:color w:val="000000"/>
                <w:sz w:val="24"/>
                <w:szCs w:val="24"/>
                <w:vertAlign w:val="superscript"/>
                <w:lang w:val="en-US" w:eastAsia="de-DE"/>
              </w:rPr>
              <w:t>1</w:t>
            </w:r>
            <w:commentRangeStart w:id="260"/>
            <w:r w:rsidRPr="00CF700B">
              <w:rPr>
                <w:rFonts w:ascii="Times New Roman" w:eastAsia="Times New Roman" w:hAnsi="Times New Roman" w:cs="Times New Roman"/>
                <w:color w:val="000000"/>
                <w:sz w:val="24"/>
                <w:szCs w:val="24"/>
                <w:lang w:val="en-US" w:eastAsia="de-DE"/>
              </w:rPr>
              <w:t>All measurement time points for all subjects per phase included in the calculations.</w:t>
            </w:r>
            <w:commentRangeEnd w:id="260"/>
            <w:r w:rsidR="00E640A1">
              <w:rPr>
                <w:rStyle w:val="Kommentarzeichen"/>
              </w:rPr>
              <w:commentReference w:id="260"/>
            </w:r>
          </w:p>
        </w:tc>
      </w:tr>
    </w:tbl>
    <w:p w14:paraId="0D6A6F01" w14:textId="77777777" w:rsidR="00EB6D99" w:rsidRPr="00EB6D99" w:rsidRDefault="00EB6D99" w:rsidP="00707DCB">
      <w:pPr>
        <w:spacing w:before="120" w:after="0" w:line="360" w:lineRule="auto"/>
        <w:jc w:val="both"/>
        <w:rPr>
          <w:rFonts w:ascii="Times New Roman" w:eastAsia="Times New Roman" w:hAnsi="Times New Roman" w:cs="Times New Roman"/>
          <w:color w:val="000000"/>
          <w:sz w:val="24"/>
          <w:szCs w:val="24"/>
          <w:lang w:val="en-US" w:eastAsia="de-DE"/>
        </w:rPr>
      </w:pPr>
    </w:p>
    <w:p w14:paraId="5C6EE464" w14:textId="263BAD3E" w:rsidR="00EB6D99" w:rsidRPr="00EB6D99" w:rsidRDefault="00707DCB" w:rsidP="00707DCB">
      <w:pPr>
        <w:spacing w:before="120" w:after="0" w:line="360" w:lineRule="auto"/>
        <w:jc w:val="both"/>
        <w:rPr>
          <w:rFonts w:ascii="Times New Roman" w:eastAsia="Times New Roman" w:hAnsi="Times New Roman" w:cs="Times New Roman"/>
          <w:bCs/>
          <w:color w:val="000000"/>
          <w:sz w:val="24"/>
          <w:szCs w:val="24"/>
          <w:lang w:val="en-US" w:eastAsia="de-DE"/>
        </w:rPr>
      </w:pPr>
      <w:del w:id="261" w:author="Lotz, Christin" w:date="2023-08-08T13:58:00Z">
        <w:r w:rsidDel="00E640A1">
          <w:rPr>
            <w:rFonts w:ascii="Times New Roman" w:eastAsia="Times New Roman" w:hAnsi="Times New Roman" w:cs="Times New Roman"/>
            <w:color w:val="000000"/>
            <w:sz w:val="24"/>
            <w:szCs w:val="24"/>
            <w:lang w:val="en-US" w:eastAsia="de-DE"/>
          </w:rPr>
          <w:delText xml:space="preserve">The </w:delText>
        </w:r>
      </w:del>
      <w:commentRangeStart w:id="262"/>
      <w:r>
        <w:rPr>
          <w:rFonts w:ascii="Times New Roman" w:eastAsia="Times New Roman" w:hAnsi="Times New Roman" w:cs="Times New Roman"/>
          <w:color w:val="000000"/>
          <w:sz w:val="24"/>
          <w:szCs w:val="24"/>
          <w:lang w:val="en-US" w:eastAsia="de-DE"/>
        </w:rPr>
        <w:t xml:space="preserve">Table XX shows that </w:t>
      </w:r>
      <w:r w:rsidRPr="00CF700B">
        <w:rPr>
          <w:rFonts w:ascii="Times New Roman" w:eastAsia="Times New Roman" w:hAnsi="Times New Roman" w:cs="Times New Roman"/>
          <w:color w:val="000000"/>
          <w:sz w:val="24"/>
          <w:szCs w:val="24"/>
          <w:lang w:val="en-US" w:eastAsia="de-DE"/>
        </w:rPr>
        <w:t xml:space="preserve">mean intercepts differed significantly from zero for all phases except the (1) pre-teaching phase. </w:t>
      </w:r>
      <w:commentRangeEnd w:id="262"/>
      <w:r w:rsidR="00E640A1">
        <w:rPr>
          <w:rStyle w:val="Kommentarzeichen"/>
        </w:rPr>
        <w:commentReference w:id="262"/>
      </w:r>
      <w:r w:rsidRPr="00CF700B">
        <w:rPr>
          <w:rFonts w:ascii="Times New Roman" w:eastAsia="Times New Roman" w:hAnsi="Times New Roman" w:cs="Times New Roman"/>
          <w:color w:val="000000"/>
          <w:sz w:val="24"/>
          <w:szCs w:val="24"/>
          <w:lang w:val="en-US" w:eastAsia="de-DE"/>
        </w:rPr>
        <w:t xml:space="preserve">On average, the mean slopes were negative for all phases but the (1) pre-teaching phase, which means that the subjects’ mean HR increased over the course of the (1) pre-teaching phase. By contrast, the participants’ mean HR decreased in the later course of the study. </w:t>
      </w:r>
      <w:commentRangeStart w:id="263"/>
      <w:r w:rsidRPr="00CF700B">
        <w:rPr>
          <w:rFonts w:ascii="Times New Roman" w:eastAsia="Times New Roman" w:hAnsi="Times New Roman" w:cs="Times New Roman"/>
          <w:color w:val="000000"/>
          <w:sz w:val="24"/>
          <w:szCs w:val="24"/>
          <w:lang w:val="en-US" w:eastAsia="de-DE"/>
        </w:rPr>
        <w:t>The mean slope was significantly different from zero for the first three phases.</w:t>
      </w:r>
      <w:commentRangeEnd w:id="263"/>
      <w:r w:rsidR="00E640A1">
        <w:rPr>
          <w:rStyle w:val="Kommentarzeichen"/>
        </w:rPr>
        <w:commentReference w:id="263"/>
      </w:r>
    </w:p>
    <w:p w14:paraId="47828391" w14:textId="422F40E5"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commentRangeStart w:id="264"/>
      <w:r w:rsidRPr="00CF700B">
        <w:rPr>
          <w:rFonts w:ascii="Times New Roman" w:eastAsia="Times New Roman" w:hAnsi="Times New Roman" w:cs="Times New Roman"/>
          <w:color w:val="000000"/>
          <w:sz w:val="24"/>
          <w:szCs w:val="24"/>
          <w:lang w:val="en-US" w:eastAsia="de-DE"/>
        </w:rPr>
        <w:t>Fig</w:t>
      </w:r>
      <w:r>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XX </w:t>
      </w:r>
      <w:r w:rsidRPr="00CF700B">
        <w:rPr>
          <w:rFonts w:ascii="Times New Roman" w:eastAsia="Times New Roman" w:hAnsi="Times New Roman" w:cs="Times New Roman"/>
          <w:color w:val="000000"/>
          <w:sz w:val="24"/>
          <w:szCs w:val="24"/>
          <w:lang w:val="en-US" w:eastAsia="de-DE"/>
        </w:rPr>
        <w:t xml:space="preserve">shows the linear estimation for standardized mean HR for the five different phases. </w:t>
      </w:r>
      <w:r w:rsidR="002F6181" w:rsidRPr="00707DCB">
        <w:rPr>
          <w:rFonts w:ascii="Times New Roman" w:eastAsia="Times New Roman" w:hAnsi="Times New Roman" w:cs="Times New Roman"/>
          <w:sz w:val="24"/>
          <w:szCs w:val="24"/>
          <w:lang w:val="en-US" w:eastAsia="de-DE"/>
        </w:rPr>
        <w:t>The trend of the entire course of HR can also be represented in this</w:t>
      </w:r>
      <w:r w:rsidR="002F6181">
        <w:rPr>
          <w:rFonts w:ascii="Times New Roman" w:eastAsia="Times New Roman" w:hAnsi="Times New Roman" w:cs="Times New Roman"/>
          <w:sz w:val="24"/>
          <w:szCs w:val="24"/>
          <w:lang w:val="en-US" w:eastAsia="de-DE"/>
        </w:rPr>
        <w:t xml:space="preserve"> Fig. XX</w:t>
      </w:r>
      <w:r w:rsidR="002F6181" w:rsidRPr="00707DCB">
        <w:rPr>
          <w:rFonts w:ascii="Times New Roman" w:eastAsia="Times New Roman" w:hAnsi="Times New Roman" w:cs="Times New Roman"/>
          <w:sz w:val="24"/>
          <w:szCs w:val="24"/>
          <w:lang w:val="en-US" w:eastAsia="de-DE"/>
        </w:rPr>
        <w:t>. We see a strong slope in the (1) pre-teaching phase and a decrease in the following phases. In the (4) interview and (5) end phase there is hardly any slope left.</w:t>
      </w:r>
      <w:commentRangeEnd w:id="264"/>
      <w:r w:rsidR="004B56F5">
        <w:rPr>
          <w:rStyle w:val="Kommentarzeichen"/>
        </w:rPr>
        <w:commentReference w:id="264"/>
      </w:r>
    </w:p>
    <w:p w14:paraId="1205DE5D"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948B50B"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15EE86D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437D83A" w14:textId="77777777" w:rsidR="00EB6D99" w:rsidRDefault="00EB6D99" w:rsidP="00CF700B">
      <w:pPr>
        <w:spacing w:before="240" w:after="240" w:line="240" w:lineRule="auto"/>
        <w:jc w:val="both"/>
        <w:rPr>
          <w:rFonts w:ascii="Times New Roman" w:eastAsia="Times New Roman" w:hAnsi="Times New Roman" w:cs="Times New Roman"/>
          <w:bCs/>
          <w:color w:val="000000"/>
          <w:sz w:val="24"/>
          <w:szCs w:val="24"/>
          <w:lang w:val="en-US" w:eastAsia="de-DE"/>
        </w:rPr>
      </w:pPr>
    </w:p>
    <w:p w14:paraId="0CB2424E" w14:textId="7AB81CDA"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commentRangeStart w:id="265"/>
      <w:r w:rsidRPr="007430CA">
        <w:rPr>
          <w:rFonts w:ascii="Times New Roman" w:eastAsia="Times New Roman" w:hAnsi="Times New Roman" w:cs="Times New Roman"/>
          <w:bCs/>
          <w:color w:val="000000"/>
          <w:sz w:val="24"/>
          <w:szCs w:val="24"/>
          <w:lang w:val="en-US" w:eastAsia="de-DE"/>
        </w:rPr>
        <w:t>Fig</w:t>
      </w:r>
      <w:r w:rsidR="00707DCB">
        <w:rPr>
          <w:rFonts w:ascii="Times New Roman" w:eastAsia="Times New Roman" w:hAnsi="Times New Roman" w:cs="Times New Roman"/>
          <w:bCs/>
          <w:color w:val="000000"/>
          <w:sz w:val="24"/>
          <w:szCs w:val="24"/>
          <w:lang w:val="en-US" w:eastAsia="de-DE"/>
        </w:rPr>
        <w:t>.</w:t>
      </w:r>
      <w:r w:rsidRPr="007430CA">
        <w:rPr>
          <w:rFonts w:ascii="Times New Roman" w:eastAsia="Times New Roman" w:hAnsi="Times New Roman" w:cs="Times New Roman"/>
          <w:bCs/>
          <w:color w:val="000000"/>
          <w:sz w:val="24"/>
          <w:szCs w:val="24"/>
          <w:lang w:val="en-US" w:eastAsia="de-DE"/>
        </w:rPr>
        <w:t xml:space="preserve"> </w:t>
      </w:r>
      <w:r w:rsidR="007430CA" w:rsidRPr="007430CA">
        <w:rPr>
          <w:rFonts w:ascii="Times New Roman" w:eastAsia="Times New Roman" w:hAnsi="Times New Roman" w:cs="Times New Roman"/>
          <w:bCs/>
          <w:color w:val="000000"/>
          <w:sz w:val="24"/>
          <w:szCs w:val="24"/>
          <w:lang w:val="en-US" w:eastAsia="de-DE"/>
        </w:rPr>
        <w:t>XX</w:t>
      </w:r>
      <w:r w:rsidR="007430CA">
        <w:rPr>
          <w:rFonts w:ascii="Times New Roman" w:eastAsia="Times New Roman" w:hAnsi="Times New Roman" w:cs="Times New Roman"/>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Linear estimation for standardized mean HR in each phase</w:t>
      </w:r>
      <w:commentRangeEnd w:id="265"/>
      <w:r w:rsidR="004B56F5">
        <w:rPr>
          <w:rStyle w:val="Kommentarzeichen"/>
        </w:rPr>
        <w:commentReference w:id="265"/>
      </w:r>
    </w:p>
    <w:p w14:paraId="7EA4A837" w14:textId="21BE1E32" w:rsidR="00707DCB" w:rsidRDefault="00CF700B" w:rsidP="00707DCB">
      <w:pPr>
        <w:spacing w:before="240" w:after="240" w:line="240" w:lineRule="auto"/>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noProof/>
          <w:color w:val="000000"/>
          <w:sz w:val="24"/>
          <w:szCs w:val="24"/>
          <w:bdr w:val="none" w:sz="0" w:space="0" w:color="auto" w:frame="1"/>
          <w:lang w:eastAsia="de-DE"/>
        </w:rPr>
        <w:lastRenderedPageBreak/>
        <w:drawing>
          <wp:inline distT="0" distB="0" distL="0" distR="0" wp14:anchorId="71BAA7C6" wp14:editId="7DC28C8E">
            <wp:extent cx="5794409" cy="3474720"/>
            <wp:effectExtent l="0" t="0" r="0" b="0"/>
            <wp:docPr id="4" name="Grafik 4" descr="https://lh4.googleusercontent.com/jgWckRALZ4qFplkaxgOIWoaF6-yT4k4kDerwUpFiKeJxSWyx0mcDBhx-QrxfilxorHszAd8CEgyEnNCAIEPaVENSoJWjXJdssFdFahKrqxh5goq5LPtm7XOvRq43_BTu1GBhpQl8ndRGMd7Gf6Ilu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lh4.googleusercontent.com/jgWckRALZ4qFplkaxgOIWoaF6-yT4k4kDerwUpFiKeJxSWyx0mcDBhx-QrxfilxorHszAd8CEgyEnNCAIEPaVENSoJWjXJdssFdFahKrqxh5goq5LPtm7XOvRq43_BTu1GBhpQl8ndRGMd7Gf6IluS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57005" cy="3512257"/>
                    </a:xfrm>
                    <a:prstGeom prst="rect">
                      <a:avLst/>
                    </a:prstGeom>
                    <a:noFill/>
                    <a:ln>
                      <a:noFill/>
                    </a:ln>
                  </pic:spPr>
                </pic:pic>
              </a:graphicData>
            </a:graphic>
          </wp:inline>
        </w:drawing>
      </w:r>
    </w:p>
    <w:p w14:paraId="5276E61C" w14:textId="77777777" w:rsidR="00707DCB" w:rsidRPr="00707DCB" w:rsidRDefault="00707DCB" w:rsidP="00707DCB">
      <w:pPr>
        <w:spacing w:before="120" w:after="0" w:line="360" w:lineRule="auto"/>
        <w:jc w:val="both"/>
        <w:rPr>
          <w:rFonts w:ascii="Times New Roman" w:eastAsia="Times New Roman" w:hAnsi="Times New Roman" w:cs="Times New Roman"/>
          <w:sz w:val="24"/>
          <w:szCs w:val="24"/>
          <w:lang w:val="en-US" w:eastAsia="de-DE"/>
        </w:rPr>
      </w:pPr>
    </w:p>
    <w:p w14:paraId="71A7DB34"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b/>
          <w:bCs/>
          <w:color w:val="000000"/>
          <w:sz w:val="24"/>
          <w:szCs w:val="24"/>
          <w:lang w:val="en-US" w:eastAsia="de-DE"/>
        </w:rPr>
        <w:t>## Prediction of mean HR with teaching experience and self-report data: </w:t>
      </w:r>
    </w:p>
    <w:p w14:paraId="4F9154B3"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commentRangeStart w:id="266"/>
      <w:commentRangeStart w:id="267"/>
      <w:r w:rsidRPr="00CF700B">
        <w:rPr>
          <w:rFonts w:ascii="Times New Roman" w:eastAsia="Times New Roman" w:hAnsi="Times New Roman" w:cs="Times New Roman"/>
          <w:color w:val="000000"/>
          <w:sz w:val="24"/>
          <w:szCs w:val="24"/>
          <w:lang w:val="en-US" w:eastAsia="de-DE"/>
        </w:rPr>
        <w:t>Correlations between the standardized mean HR and the predictor variables for the different phases are shown in Table XX - XX. </w:t>
      </w:r>
      <w:commentRangeEnd w:id="266"/>
      <w:r w:rsidR="002F6181">
        <w:rPr>
          <w:rStyle w:val="Kommentarzeichen"/>
        </w:rPr>
        <w:commentReference w:id="266"/>
      </w:r>
      <w:commentRangeEnd w:id="267"/>
      <w:r w:rsidR="0080315F">
        <w:rPr>
          <w:rStyle w:val="Kommentarzeichen"/>
        </w:rPr>
        <w:commentReference w:id="267"/>
      </w:r>
    </w:p>
    <w:p w14:paraId="156B25C8"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 xml:space="preserve">Partial correlations between standardized mean HR, teaching experience, disruption factor, confidence factor and </w:t>
      </w:r>
      <w:commentRangeStart w:id="268"/>
      <w:commentRangeStart w:id="269"/>
      <w:r w:rsidRPr="00CF700B">
        <w:rPr>
          <w:rFonts w:ascii="Times New Roman" w:eastAsia="Times New Roman" w:hAnsi="Times New Roman" w:cs="Times New Roman"/>
          <w:i/>
          <w:iCs/>
          <w:color w:val="000000"/>
          <w:sz w:val="24"/>
          <w:szCs w:val="24"/>
          <w:lang w:val="en-US" w:eastAsia="de-DE"/>
        </w:rPr>
        <w:t xml:space="preserve">gender </w:t>
      </w:r>
      <w:commentRangeEnd w:id="268"/>
      <w:r w:rsidR="002F6181">
        <w:rPr>
          <w:rStyle w:val="Kommentarzeichen"/>
        </w:rPr>
        <w:commentReference w:id="268"/>
      </w:r>
      <w:commentRangeEnd w:id="269"/>
      <w:r w:rsidR="0080315F">
        <w:rPr>
          <w:rStyle w:val="Kommentarzeichen"/>
        </w:rPr>
        <w:commentReference w:id="269"/>
      </w:r>
      <w:r w:rsidRPr="00CF700B">
        <w:rPr>
          <w:rFonts w:ascii="Times New Roman" w:eastAsia="Times New Roman" w:hAnsi="Times New Roman" w:cs="Times New Roman"/>
          <w:i/>
          <w:iCs/>
          <w:color w:val="000000"/>
          <w:sz w:val="24"/>
          <w:szCs w:val="24"/>
          <w:lang w:val="en-US" w:eastAsia="de-DE"/>
        </w:rPr>
        <w:t>for (1) pre-teaching phase</w:t>
      </w:r>
    </w:p>
    <w:tbl>
      <w:tblPr>
        <w:tblW w:w="0" w:type="auto"/>
        <w:tblCellMar>
          <w:top w:w="15" w:type="dxa"/>
          <w:left w:w="15" w:type="dxa"/>
          <w:bottom w:w="15" w:type="dxa"/>
          <w:right w:w="15" w:type="dxa"/>
        </w:tblCellMar>
        <w:tblLook w:val="04A0" w:firstRow="1" w:lastRow="0" w:firstColumn="1" w:lastColumn="0" w:noHBand="0" w:noVBand="1"/>
      </w:tblPr>
      <w:tblGrid>
        <w:gridCol w:w="2406"/>
        <w:gridCol w:w="1520"/>
        <w:gridCol w:w="1803"/>
        <w:gridCol w:w="1803"/>
        <w:gridCol w:w="1520"/>
      </w:tblGrid>
      <w:tr w:rsidR="00CF700B" w:rsidRPr="00CF700B" w14:paraId="7E561710" w14:textId="77777777" w:rsidTr="002F6181">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A9519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FE995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64E41E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344035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408C6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0D9A9EB9" w14:textId="77777777" w:rsidTr="002F6181">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7BFB8F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128F5F7"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B70CAB7"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11D9A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7CF7A7C"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.18</w:t>
            </w:r>
          </w:p>
        </w:tc>
      </w:tr>
      <w:tr w:rsidR="00CF700B" w:rsidRPr="00CF700B" w14:paraId="1CED5830"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C7D1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ADF7F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0E7BA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6AA5CA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B077B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7A779E58"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85CDF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F58A4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C6D2E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95032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4A64A2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1FFBC8D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02908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F7051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2EDEBA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750B4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13D83F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5C42A87C"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9547F2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599DD01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64581B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38DFE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95C129A"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36BB7E"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44697B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05C3A838" w14:textId="7777777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correlations between the standardized mean HR and predictor variables in the (1) pre-teaching phase were only significant between teaching experience and the self-</w:t>
      </w:r>
      <w:r w:rsidRPr="00CF700B">
        <w:rPr>
          <w:rFonts w:ascii="Times New Roman" w:eastAsia="Times New Roman" w:hAnsi="Times New Roman" w:cs="Times New Roman"/>
          <w:color w:val="000000"/>
          <w:sz w:val="24"/>
          <w:szCs w:val="24"/>
          <w:lang w:val="en-US" w:eastAsia="de-DE"/>
        </w:rPr>
        <w:lastRenderedPageBreak/>
        <w:t xml:space="preserve">report data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.26, confidence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.34). Moreover, the disruption and confidence factor correlated significantly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.24). </w:t>
      </w:r>
    </w:p>
    <w:p w14:paraId="3E191ED9"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(2) teaching phase</w:t>
      </w:r>
    </w:p>
    <w:tbl>
      <w:tblPr>
        <w:tblW w:w="0" w:type="auto"/>
        <w:tblCellMar>
          <w:top w:w="15" w:type="dxa"/>
          <w:left w:w="15" w:type="dxa"/>
          <w:bottom w:w="15" w:type="dxa"/>
          <w:right w:w="15" w:type="dxa"/>
        </w:tblCellMar>
        <w:tblLook w:val="04A0" w:firstRow="1" w:lastRow="0" w:firstColumn="1" w:lastColumn="0" w:noHBand="0" w:noVBand="1"/>
      </w:tblPr>
      <w:tblGrid>
        <w:gridCol w:w="2425"/>
        <w:gridCol w:w="1464"/>
        <w:gridCol w:w="1816"/>
        <w:gridCol w:w="1816"/>
        <w:gridCol w:w="1531"/>
      </w:tblGrid>
      <w:tr w:rsidR="00CF700B" w:rsidRPr="00CF700B" w14:paraId="462E01BF"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4C12EA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27322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4BCD81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BB9D75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3873CA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6939EB3A"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05CFA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FFB4C1F"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0.03</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16A42C3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.19</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33FE8B5"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.02</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5CF35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.15</w:t>
            </w:r>
          </w:p>
        </w:tc>
      </w:tr>
      <w:tr w:rsidR="00CF700B" w:rsidRPr="00CF700B" w14:paraId="7F661281"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E02054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E90921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4233F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D10F0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03A80A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0E058B86"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9E0D38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11FB4D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696AE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F380999"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3D503F5"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r>
      <w:tr w:rsidR="00CF700B" w:rsidRPr="00CF700B" w14:paraId="395431F5"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C64C0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35F72C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FC3D62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6FC3C9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5AC2D5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2956C9F5"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0D45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E2443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0459D8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9B89DF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A91758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563F8F54" w14:textId="77777777" w:rsidTr="00EB6D99">
        <w:trPr>
          <w:trHeight w:val="907"/>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018E96E5"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3AFA312"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eastAsia="de-DE"/>
        </w:rPr>
      </w:pPr>
    </w:p>
    <w:p w14:paraId="5F6A75F0" w14:textId="398B6507"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In the (2) teaching phase, the teaching experience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.36) factor and the self-report data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w:t>
      </w:r>
    </w:p>
    <w:p w14:paraId="123B5720"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(3) post-teaching phase</w:t>
      </w:r>
    </w:p>
    <w:tbl>
      <w:tblPr>
        <w:tblW w:w="0" w:type="auto"/>
        <w:tblCellMar>
          <w:top w:w="15" w:type="dxa"/>
          <w:left w:w="15" w:type="dxa"/>
          <w:bottom w:w="15" w:type="dxa"/>
          <w:right w:w="15" w:type="dxa"/>
        </w:tblCellMar>
        <w:tblLook w:val="04A0" w:firstRow="1" w:lastRow="0" w:firstColumn="1" w:lastColumn="0" w:noHBand="0" w:noVBand="1"/>
      </w:tblPr>
      <w:tblGrid>
        <w:gridCol w:w="2499"/>
        <w:gridCol w:w="1217"/>
        <w:gridCol w:w="1877"/>
        <w:gridCol w:w="1877"/>
        <w:gridCol w:w="1582"/>
      </w:tblGrid>
      <w:tr w:rsidR="00CF700B" w:rsidRPr="00CF700B" w14:paraId="0969C570" w14:textId="77777777" w:rsidTr="00CF700B">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98A1F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2E43FF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9759B8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0FDC4C8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0" w:type="auto"/>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16FCF2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2491481" w14:textId="77777777" w:rsidTr="00CF700B">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39C7FFC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8AB4D14"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.00</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EB8DA6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.24*</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44A0392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.11</w:t>
            </w:r>
          </w:p>
        </w:tc>
        <w:tc>
          <w:tcPr>
            <w:tcW w:w="0" w:type="auto"/>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1BC5D03"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70E3498D"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8A47F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BF9ED2"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3CA56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.23*</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CA1FB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.35*</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4D131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13DFD4F"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A8996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B5B510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400CB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93502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.27*</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1A34FED"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5E1BE729" w14:textId="77777777" w:rsidTr="00CF700B">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22B7ABF"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910A9F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F54FB29"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A3447F5"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B969C8"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1241122F" w14:textId="77777777" w:rsidTr="00CF700B">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F7FF10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1A4D766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C4FCF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828E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0" w:type="auto"/>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584C9DE"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BE62647" w14:textId="77777777" w:rsidTr="00EB6D99">
        <w:trPr>
          <w:trHeight w:val="440"/>
        </w:trPr>
        <w:tc>
          <w:tcPr>
            <w:tcW w:w="0" w:type="auto"/>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656341F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r w:rsidRPr="00CF700B">
              <w:rPr>
                <w:rFonts w:ascii="Times New Roman" w:eastAsia="Times New Roman" w:hAnsi="Times New Roman" w:cs="Times New Roman"/>
                <w:color w:val="000000"/>
                <w:sz w:val="24"/>
                <w:szCs w:val="24"/>
                <w:lang w:eastAsia="de-DE"/>
              </w:rPr>
              <w:t>.</w:t>
            </w:r>
          </w:p>
        </w:tc>
      </w:tr>
    </w:tbl>
    <w:p w14:paraId="37573634" w14:textId="2132B9E2"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Table XX shows that in the (3) post-teaching phase, the dependent variable correlated significantly with the disruption factor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.24). Additionally,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.23)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.35) factor and both factors with each other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.27).</w:t>
      </w:r>
    </w:p>
    <w:p w14:paraId="27C73C83" w14:textId="77777777" w:rsidR="00CF700B" w:rsidRPr="00CF700B" w:rsidRDefault="00CF700B" w:rsidP="00CF700B">
      <w:pPr>
        <w:spacing w:after="0" w:line="240" w:lineRule="auto"/>
        <w:rPr>
          <w:rFonts w:ascii="Times New Roman" w:eastAsia="Times New Roman" w:hAnsi="Times New Roman" w:cs="Times New Roman"/>
          <w:sz w:val="24"/>
          <w:szCs w:val="24"/>
          <w:lang w:val="en-US" w:eastAsia="de-DE"/>
        </w:rPr>
      </w:pPr>
    </w:p>
    <w:p w14:paraId="21693C57"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XX </w:t>
      </w:r>
      <w:r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(4) interview phase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71"/>
        <w:gridCol w:w="1871"/>
        <w:gridCol w:w="1871"/>
        <w:gridCol w:w="1871"/>
        <w:gridCol w:w="1871"/>
      </w:tblGrid>
      <w:tr w:rsidR="00CF700B" w:rsidRPr="00CF700B" w14:paraId="154B4B22"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3CABC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7B96A06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C9532BD"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2C85EE4"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BED2FB0"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5229B448"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048E02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0EA68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8174F0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13F8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.04</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DEC6D4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.07</w:t>
            </w:r>
          </w:p>
        </w:tc>
      </w:tr>
      <w:tr w:rsidR="00CF700B" w:rsidRPr="00CF700B" w14:paraId="00EF230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6066C"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D61360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562676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.22*</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B2507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696C422"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31C0E5CF"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203CE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CCD56F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8D25A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DEA6A3B"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4FA4F4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.08</w:t>
            </w:r>
          </w:p>
        </w:tc>
      </w:tr>
      <w:tr w:rsidR="00CF700B" w:rsidRPr="00CF700B" w14:paraId="15445D8C"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3D0FD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19481B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940490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3F6B30"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15FFE6C2"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.08</w:t>
            </w:r>
          </w:p>
        </w:tc>
      </w:tr>
      <w:tr w:rsidR="00CF700B" w:rsidRPr="00CF700B" w14:paraId="5F25DF0C"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7AC578C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4B68D7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A5D9964"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23D2940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084BB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78699E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4AEAA9F3"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11E3807A"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71CB2FD2" w14:textId="62EF502C" w:rsidR="00CF700B" w:rsidRPr="00CF700B" w:rsidRDefault="00CF700B" w:rsidP="007430CA">
      <w:pPr>
        <w:spacing w:before="120" w:after="0" w:line="36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Table XX shows that in the (4) interview phase, the teaching experience again correlated significantly with the disruption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.22)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.25).</w:t>
      </w:r>
    </w:p>
    <w:p w14:paraId="7E24602C" w14:textId="3F22B55A" w:rsidR="00CF700B" w:rsidRPr="00CF700B" w:rsidRDefault="002F6181" w:rsidP="00CF700B">
      <w:pPr>
        <w:spacing w:before="240" w:after="240" w:line="240" w:lineRule="auto"/>
        <w:jc w:val="both"/>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T</w:t>
      </w:r>
      <w:r w:rsidR="00CF700B" w:rsidRPr="00CF700B">
        <w:rPr>
          <w:rFonts w:ascii="Times New Roman" w:eastAsia="Times New Roman" w:hAnsi="Times New Roman" w:cs="Times New Roman"/>
          <w:color w:val="000000"/>
          <w:sz w:val="24"/>
          <w:szCs w:val="24"/>
          <w:lang w:val="en-US" w:eastAsia="de-DE"/>
        </w:rPr>
        <w:t xml:space="preserve">able XX </w:t>
      </w:r>
      <w:r w:rsidR="00CF700B" w:rsidRPr="00CF700B">
        <w:rPr>
          <w:rFonts w:ascii="Times New Roman" w:eastAsia="Times New Roman" w:hAnsi="Times New Roman" w:cs="Times New Roman"/>
          <w:i/>
          <w:iCs/>
          <w:color w:val="000000"/>
          <w:sz w:val="24"/>
          <w:szCs w:val="24"/>
          <w:lang w:val="en-US" w:eastAsia="de-DE"/>
        </w:rPr>
        <w:t>Partial correlations between standardized mean HR, teaching experience, disruption factor, confidence factor and gender for (5) end phase</w:t>
      </w:r>
    </w:p>
    <w:tbl>
      <w:tblPr>
        <w:tblW w:w="0" w:type="auto"/>
        <w:tblCellMar>
          <w:top w:w="15" w:type="dxa"/>
          <w:left w:w="15" w:type="dxa"/>
          <w:bottom w:w="15" w:type="dxa"/>
          <w:right w:w="15" w:type="dxa"/>
        </w:tblCellMar>
        <w:tblLook w:val="04A0" w:firstRow="1" w:lastRow="0" w:firstColumn="1" w:lastColumn="0" w:noHBand="0" w:noVBand="1"/>
      </w:tblPr>
      <w:tblGrid>
        <w:gridCol w:w="1828"/>
        <w:gridCol w:w="1803"/>
        <w:gridCol w:w="1809"/>
        <w:gridCol w:w="1809"/>
        <w:gridCol w:w="1803"/>
      </w:tblGrid>
      <w:tr w:rsidR="00CF700B" w:rsidRPr="00CF700B" w14:paraId="4C32C2DD" w14:textId="77777777" w:rsidTr="00B66DA1">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48A6A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Variable</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5D1253B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321ECF8"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678CB1F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w:t>
            </w:r>
          </w:p>
        </w:tc>
        <w:tc>
          <w:tcPr>
            <w:tcW w:w="1871"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1B955D8E"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w:t>
            </w:r>
          </w:p>
        </w:tc>
      </w:tr>
      <w:tr w:rsidR="00CF700B" w:rsidRPr="00CF700B" w14:paraId="47192B56" w14:textId="77777777" w:rsidTr="00B66DA1">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26A6D8E"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 HR</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57F9AF2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20C28CAC"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.05</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629B59D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.11</w:t>
            </w:r>
          </w:p>
        </w:tc>
        <w:tc>
          <w:tcPr>
            <w:tcW w:w="1871" w:type="dxa"/>
            <w:tcBorders>
              <w:top w:val="single" w:sz="12" w:space="0" w:color="000000"/>
              <w:left w:val="single" w:sz="8" w:space="0" w:color="FFFFF5"/>
              <w:bottom w:val="single" w:sz="8" w:space="0" w:color="FFFFF5"/>
              <w:right w:val="single" w:sz="8" w:space="0" w:color="FFFFF5"/>
            </w:tcBorders>
            <w:tcMar>
              <w:top w:w="100" w:type="dxa"/>
              <w:left w:w="100" w:type="dxa"/>
              <w:bottom w:w="100" w:type="dxa"/>
              <w:right w:w="100" w:type="dxa"/>
            </w:tcMar>
            <w:hideMark/>
          </w:tcPr>
          <w:p w14:paraId="7CD30950"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.18</w:t>
            </w:r>
          </w:p>
        </w:tc>
      </w:tr>
      <w:tr w:rsidR="00CF700B" w:rsidRPr="00CF700B" w14:paraId="6A0E5487"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2BA06406"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2 TE</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32A1598"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08B32C6"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.25*</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727A581"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.36*</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07051BF6"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.10</w:t>
            </w:r>
          </w:p>
        </w:tc>
      </w:tr>
      <w:tr w:rsidR="00CF700B" w:rsidRPr="00CF700B" w14:paraId="07148D05"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42CDA6A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3 DF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7FCFF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05A8C33"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CC16D53" w14:textId="77777777" w:rsidR="00CF700B" w:rsidRPr="00CF700B" w:rsidRDefault="00CF700B" w:rsidP="00CF700B">
            <w:pPr>
              <w:spacing w:after="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b/>
                <w:bCs/>
                <w:color w:val="000000"/>
                <w:sz w:val="24"/>
                <w:szCs w:val="24"/>
                <w:lang w:eastAsia="de-DE"/>
              </w:rPr>
              <w:t>− .24*</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38BD919"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.09</w:t>
            </w:r>
          </w:p>
        </w:tc>
      </w:tr>
      <w:tr w:rsidR="00CF700B" w:rsidRPr="00CF700B" w14:paraId="2866C423" w14:textId="77777777" w:rsidTr="00B66DA1">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A72B2BD"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4 CF</w:t>
            </w: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5D3FBFC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71ADC55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32792281"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C2D7ECF"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 .10</w:t>
            </w:r>
          </w:p>
        </w:tc>
      </w:tr>
      <w:tr w:rsidR="00CF700B" w:rsidRPr="00CF700B" w14:paraId="3FD9B607" w14:textId="77777777" w:rsidTr="00B66DA1">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97F2CC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5 G</w:t>
            </w: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6EE5EC17"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059F1CBB"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41DD47A" w14:textId="77777777" w:rsidR="00CF700B" w:rsidRPr="00CF700B" w:rsidRDefault="00CF700B" w:rsidP="00CF700B">
            <w:pPr>
              <w:spacing w:after="0" w:line="240" w:lineRule="auto"/>
              <w:rPr>
                <w:rFonts w:ascii="Times New Roman" w:eastAsia="Times New Roman" w:hAnsi="Times New Roman" w:cs="Times New Roman"/>
                <w:sz w:val="24"/>
                <w:szCs w:val="24"/>
                <w:lang w:eastAsia="de-DE"/>
              </w:rPr>
            </w:pPr>
          </w:p>
        </w:tc>
        <w:tc>
          <w:tcPr>
            <w:tcW w:w="1871" w:type="dxa"/>
            <w:tcBorders>
              <w:top w:val="single" w:sz="8" w:space="0" w:color="FFFFF5"/>
              <w:left w:val="single" w:sz="8" w:space="0" w:color="FFFFF5"/>
              <w:bottom w:val="single" w:sz="12" w:space="0" w:color="000000"/>
              <w:right w:val="single" w:sz="8" w:space="0" w:color="FFFFF5"/>
            </w:tcBorders>
            <w:tcMar>
              <w:top w:w="100" w:type="dxa"/>
              <w:left w:w="100" w:type="dxa"/>
              <w:bottom w:w="100" w:type="dxa"/>
              <w:right w:w="100" w:type="dxa"/>
            </w:tcMar>
            <w:hideMark/>
          </w:tcPr>
          <w:p w14:paraId="476D1C0B" w14:textId="77777777" w:rsidR="00CF700B" w:rsidRPr="00CF700B" w:rsidRDefault="00CF700B" w:rsidP="00CF700B">
            <w:pPr>
              <w:spacing w:before="40" w:after="40" w:line="240" w:lineRule="auto"/>
              <w:jc w:val="center"/>
              <w:rPr>
                <w:rFonts w:ascii="Times New Roman" w:eastAsia="Times New Roman" w:hAnsi="Times New Roman" w:cs="Times New Roman"/>
                <w:sz w:val="24"/>
                <w:szCs w:val="24"/>
                <w:lang w:eastAsia="de-DE"/>
              </w:rPr>
            </w:pPr>
            <w:r w:rsidRPr="00CF700B">
              <w:rPr>
                <w:rFonts w:ascii="Times New Roman" w:eastAsia="Times New Roman" w:hAnsi="Times New Roman" w:cs="Times New Roman"/>
                <w:color w:val="000000"/>
                <w:sz w:val="24"/>
                <w:szCs w:val="24"/>
                <w:lang w:eastAsia="de-DE"/>
              </w:rPr>
              <w:t>−</w:t>
            </w:r>
          </w:p>
        </w:tc>
      </w:tr>
      <w:tr w:rsidR="00CF700B" w:rsidRPr="00CF700B" w14:paraId="23ABB708" w14:textId="77777777" w:rsidTr="00EB6D99">
        <w:trPr>
          <w:trHeight w:val="440"/>
        </w:trPr>
        <w:tc>
          <w:tcPr>
            <w:tcW w:w="1871" w:type="dxa"/>
            <w:gridSpan w:val="5"/>
            <w:tcBorders>
              <w:top w:val="single" w:sz="12" w:space="0" w:color="000000"/>
              <w:bottom w:val="single" w:sz="8" w:space="0" w:color="000000"/>
            </w:tcBorders>
            <w:shd w:val="clear" w:color="auto" w:fill="FFFFFF"/>
            <w:tcMar>
              <w:top w:w="40" w:type="dxa"/>
              <w:left w:w="40" w:type="dxa"/>
              <w:bottom w:w="40" w:type="dxa"/>
              <w:right w:w="40" w:type="dxa"/>
            </w:tcMar>
            <w:hideMark/>
          </w:tcPr>
          <w:p w14:paraId="1E28F0D4" w14:textId="77777777" w:rsidR="00CF700B" w:rsidRPr="00CF700B" w:rsidRDefault="00CF700B" w:rsidP="00CF700B">
            <w:pPr>
              <w:spacing w:before="240" w:after="240" w:line="240" w:lineRule="auto"/>
              <w:ind w:left="40"/>
              <w:jc w:val="both"/>
              <w:rPr>
                <w:rFonts w:ascii="Times New Roman" w:eastAsia="Times New Roman" w:hAnsi="Times New Roman" w:cs="Times New Roman"/>
                <w:sz w:val="24"/>
                <w:szCs w:val="24"/>
                <w:lang w:eastAsia="de-DE"/>
              </w:rPr>
            </w:pPr>
            <w:r w:rsidRPr="00CF700B">
              <w:rPr>
                <w:rFonts w:ascii="Times New Roman" w:eastAsia="Times New Roman" w:hAnsi="Times New Roman" w:cs="Times New Roman"/>
                <w:i/>
                <w:iCs/>
                <w:color w:val="000000"/>
                <w:sz w:val="24"/>
                <w:szCs w:val="24"/>
                <w:lang w:val="en-US" w:eastAsia="de-DE"/>
              </w:rPr>
              <w:lastRenderedPageBreak/>
              <w:t>Note.</w:t>
            </w:r>
            <w:r w:rsidRPr="00CF700B">
              <w:rPr>
                <w:rFonts w:ascii="Times New Roman" w:eastAsia="Times New Roman" w:hAnsi="Times New Roman" w:cs="Times New Roman"/>
                <w:color w:val="000000"/>
                <w:sz w:val="24"/>
                <w:szCs w:val="24"/>
                <w:lang w:val="en-US" w:eastAsia="de-DE"/>
              </w:rPr>
              <w:t xml:space="preserve"> HR = standardized mean heart rate, TE = teaching experience, DF = disruption factor, CF = confidence factor, G = gender. </w:t>
            </w:r>
            <w:r w:rsidRPr="00CF700B">
              <w:rPr>
                <w:rFonts w:ascii="Times New Roman" w:eastAsia="Times New Roman" w:hAnsi="Times New Roman" w:cs="Times New Roman"/>
                <w:color w:val="000000"/>
                <w:sz w:val="24"/>
                <w:szCs w:val="24"/>
                <w:lang w:eastAsia="de-DE"/>
              </w:rPr>
              <w:t xml:space="preserve">* </w:t>
            </w:r>
            <w:r w:rsidRPr="00CF700B">
              <w:rPr>
                <w:rFonts w:ascii="Times New Roman" w:eastAsia="Times New Roman" w:hAnsi="Times New Roman" w:cs="Times New Roman"/>
                <w:i/>
                <w:iCs/>
                <w:color w:val="000000"/>
                <w:sz w:val="24"/>
                <w:szCs w:val="24"/>
                <w:lang w:eastAsia="de-DE"/>
              </w:rPr>
              <w:t>p</w:t>
            </w:r>
            <w:r w:rsidRPr="00CF700B">
              <w:rPr>
                <w:rFonts w:ascii="Times New Roman" w:eastAsia="Times New Roman" w:hAnsi="Times New Roman" w:cs="Times New Roman"/>
                <w:color w:val="000000"/>
                <w:sz w:val="24"/>
                <w:szCs w:val="24"/>
                <w:lang w:eastAsia="de-DE"/>
              </w:rPr>
              <w:t xml:space="preserve"> &lt; .05, </w:t>
            </w:r>
            <w:r w:rsidRPr="00D20CAC">
              <w:rPr>
                <w:rFonts w:ascii="Times New Roman" w:eastAsia="Times New Roman" w:hAnsi="Times New Roman" w:cs="Times New Roman"/>
                <w:color w:val="000000"/>
                <w:sz w:val="24"/>
                <w:szCs w:val="24"/>
                <w:lang w:val="en-US" w:eastAsia="de-DE"/>
              </w:rPr>
              <w:t>additionally highlighted in bold.</w:t>
            </w:r>
          </w:p>
        </w:tc>
      </w:tr>
    </w:tbl>
    <w:p w14:paraId="5B80454C" w14:textId="77777777" w:rsidR="00EB6D99" w:rsidRDefault="00EB6D99" w:rsidP="007430CA">
      <w:pPr>
        <w:spacing w:before="120" w:after="0" w:line="360" w:lineRule="auto"/>
        <w:jc w:val="both"/>
        <w:rPr>
          <w:rFonts w:ascii="Times New Roman" w:eastAsia="Times New Roman" w:hAnsi="Times New Roman" w:cs="Times New Roman"/>
          <w:color w:val="000000"/>
          <w:sz w:val="24"/>
          <w:szCs w:val="24"/>
          <w:lang w:val="en-US" w:eastAsia="de-DE"/>
        </w:rPr>
      </w:pPr>
    </w:p>
    <w:p w14:paraId="0B7CC73A" w14:textId="54AF1332" w:rsidR="002F6181" w:rsidRPr="00EB6D99" w:rsidRDefault="002F6181" w:rsidP="007430CA">
      <w:pPr>
        <w:spacing w:before="120" w:after="0" w:line="360" w:lineRule="auto"/>
        <w:jc w:val="both"/>
        <w:rPr>
          <w:rFonts w:ascii="Times New Roman" w:eastAsia="Times New Roman" w:hAnsi="Times New Roman" w:cs="Times New Roman"/>
          <w:sz w:val="24"/>
          <w:szCs w:val="24"/>
          <w:lang w:val="en-US" w:eastAsia="de-DE"/>
        </w:rPr>
      </w:pPr>
      <w:commentRangeStart w:id="270"/>
      <w:r>
        <w:rPr>
          <w:rFonts w:ascii="Times New Roman" w:eastAsia="Times New Roman" w:hAnsi="Times New Roman" w:cs="Times New Roman"/>
          <w:color w:val="000000"/>
          <w:sz w:val="24"/>
          <w:szCs w:val="24"/>
          <w:lang w:val="en-US" w:eastAsia="de-DE"/>
        </w:rPr>
        <w:t xml:space="preserve">In the (5) end phase, the teaching experience again correlated significantly with disruption </w:t>
      </w:r>
      <w:r w:rsidRPr="00CF700B">
        <w:rPr>
          <w:rFonts w:ascii="Times New Roman" w:eastAsia="Times New Roman" w:hAnsi="Times New Roman" w:cs="Times New Roman"/>
          <w:color w:val="000000"/>
          <w:sz w:val="24"/>
          <w:szCs w:val="24"/>
          <w:lang w:val="en-US" w:eastAsia="de-DE"/>
        </w:rPr>
        <w:t>(</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w:t>
      </w:r>
      <w:r>
        <w:rPr>
          <w:rFonts w:ascii="Times New Roman" w:eastAsia="Times New Roman" w:hAnsi="Times New Roman" w:cs="Times New Roman"/>
          <w:color w:val="000000"/>
          <w:sz w:val="24"/>
          <w:szCs w:val="24"/>
          <w:lang w:val="en-US" w:eastAsia="de-DE"/>
        </w:rPr>
        <w:t>25</w:t>
      </w:r>
      <w:r w:rsidRPr="00CF700B">
        <w:rPr>
          <w:rFonts w:ascii="Times New Roman" w:eastAsia="Times New Roman" w:hAnsi="Times New Roman" w:cs="Times New Roman"/>
          <w:color w:val="000000"/>
          <w:sz w:val="24"/>
          <w:szCs w:val="24"/>
          <w:lang w:val="en-US" w:eastAsia="de-DE"/>
        </w:rPr>
        <w:t>) and the confidence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.36) factor and both factors with each other as well (</w:t>
      </w:r>
      <w:r w:rsidRPr="00CF700B">
        <w:rPr>
          <w:rFonts w:ascii="Times New Roman" w:eastAsia="Times New Roman" w:hAnsi="Times New Roman" w:cs="Times New Roman"/>
          <w:i/>
          <w:iCs/>
          <w:color w:val="000000"/>
          <w:sz w:val="24"/>
          <w:szCs w:val="24"/>
          <w:lang w:val="en-US" w:eastAsia="de-DE"/>
        </w:rPr>
        <w:t>r</w:t>
      </w:r>
      <w:r w:rsidRPr="00CF700B">
        <w:rPr>
          <w:rFonts w:ascii="Times New Roman" w:eastAsia="Times New Roman" w:hAnsi="Times New Roman" w:cs="Times New Roman"/>
          <w:color w:val="000000"/>
          <w:sz w:val="24"/>
          <w:szCs w:val="24"/>
          <w:lang w:val="en-US" w:eastAsia="de-DE"/>
        </w:rPr>
        <w:t xml:space="preserve"> = − .2</w:t>
      </w:r>
      <w:r>
        <w:rPr>
          <w:rFonts w:ascii="Times New Roman" w:eastAsia="Times New Roman" w:hAnsi="Times New Roman" w:cs="Times New Roman"/>
          <w:color w:val="000000"/>
          <w:sz w:val="24"/>
          <w:szCs w:val="24"/>
          <w:lang w:val="en-US" w:eastAsia="de-DE"/>
        </w:rPr>
        <w:t>4</w:t>
      </w:r>
      <w:r w:rsidRPr="00CF700B">
        <w:rPr>
          <w:rFonts w:ascii="Times New Roman" w:eastAsia="Times New Roman" w:hAnsi="Times New Roman" w:cs="Times New Roman"/>
          <w:color w:val="000000"/>
          <w:sz w:val="24"/>
          <w:szCs w:val="24"/>
          <w:lang w:val="en-US" w:eastAsia="de-DE"/>
        </w:rPr>
        <w:t>).</w:t>
      </w:r>
      <w:commentRangeEnd w:id="270"/>
      <w:r w:rsidR="0080315F">
        <w:rPr>
          <w:rStyle w:val="Kommentarzeichen"/>
        </w:rPr>
        <w:commentReference w:id="270"/>
      </w:r>
    </w:p>
    <w:p w14:paraId="58CADA73" w14:textId="3C8100E4" w:rsidR="00B66DA1" w:rsidRPr="00B66DA1" w:rsidRDefault="00CF700B" w:rsidP="00B66DA1">
      <w:pPr>
        <w:spacing w:before="120" w:after="0" w:line="360" w:lineRule="auto"/>
        <w:jc w:val="both"/>
        <w:rPr>
          <w:rFonts w:ascii="Times New Roman" w:eastAsia="Times New Roman" w:hAnsi="Times New Roman" w:cs="Times New Roman"/>
          <w:sz w:val="24"/>
          <w:szCs w:val="24"/>
          <w:lang w:val="en-US" w:eastAsia="de-DE"/>
        </w:rPr>
      </w:pPr>
      <w:commentRangeStart w:id="271"/>
      <w:commentRangeStart w:id="272"/>
      <w:r w:rsidRPr="00CF700B">
        <w:rPr>
          <w:rFonts w:ascii="Times New Roman" w:eastAsia="Times New Roman" w:hAnsi="Times New Roman" w:cs="Times New Roman"/>
          <w:color w:val="000000"/>
          <w:sz w:val="24"/>
          <w:szCs w:val="24"/>
          <w:lang w:val="en-US" w:eastAsia="de-DE"/>
        </w:rPr>
        <w:t>The predictions of the subjects’ standardized mean HR for the (2) teaching, the (3) post-teaching, the (4) interview and the (5) end phase with teaching experience are shown in Table XX - XX. </w:t>
      </w:r>
      <w:commentRangeEnd w:id="271"/>
      <w:r w:rsidR="00B66DA1">
        <w:rPr>
          <w:rStyle w:val="Kommentarzeichen"/>
        </w:rPr>
        <w:commentReference w:id="271"/>
      </w:r>
      <w:commentRangeEnd w:id="272"/>
      <w:r w:rsidR="0080315F">
        <w:rPr>
          <w:rStyle w:val="Kommentarzeichen"/>
        </w:rPr>
        <w:commentReference w:id="272"/>
      </w:r>
    </w:p>
    <w:p w14:paraId="3DA3EB91" w14:textId="66623959" w:rsidR="0096291D" w:rsidRP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Table XX shows the prediction of HR with teaching experience and self-report data</w:t>
      </w:r>
      <w:r w:rsidRPr="0096291D">
        <w:rPr>
          <w:rFonts w:ascii="Times New Roman" w:eastAsia="Times New Roman" w:hAnsi="Times New Roman" w:cs="Times New Roman"/>
          <w:iCs/>
          <w:color w:val="000000"/>
          <w:sz w:val="24"/>
          <w:szCs w:val="24"/>
          <w:lang w:val="en-US" w:eastAsia="de-DE"/>
        </w:rPr>
        <w:t xml:space="preserve"> for </w:t>
      </w:r>
      <w:commentRangeStart w:id="273"/>
      <w:r>
        <w:rPr>
          <w:rFonts w:ascii="Times New Roman" w:eastAsia="Times New Roman" w:hAnsi="Times New Roman" w:cs="Times New Roman"/>
          <w:iCs/>
          <w:color w:val="000000"/>
          <w:sz w:val="24"/>
          <w:szCs w:val="24"/>
          <w:lang w:val="en-US" w:eastAsia="de-DE"/>
        </w:rPr>
        <w:t xml:space="preserve">the </w:t>
      </w:r>
      <w:r w:rsidRPr="0096291D">
        <w:rPr>
          <w:rFonts w:ascii="Times New Roman" w:eastAsia="Times New Roman" w:hAnsi="Times New Roman" w:cs="Times New Roman"/>
          <w:iCs/>
          <w:color w:val="000000"/>
          <w:sz w:val="24"/>
          <w:szCs w:val="24"/>
          <w:lang w:val="en-US" w:eastAsia="de-DE"/>
        </w:rPr>
        <w:t>(2) teaching phase</w:t>
      </w:r>
      <w:r>
        <w:rPr>
          <w:rFonts w:ascii="Times New Roman" w:eastAsia="Times New Roman" w:hAnsi="Times New Roman" w:cs="Times New Roman"/>
          <w:iCs/>
          <w:color w:val="000000"/>
          <w:sz w:val="24"/>
          <w:szCs w:val="24"/>
          <w:lang w:val="en-US" w:eastAsia="de-DE"/>
        </w:rPr>
        <w:t>.</w:t>
      </w:r>
      <w:commentRangeEnd w:id="273"/>
      <w:r w:rsidR="0080315F">
        <w:rPr>
          <w:rStyle w:val="Kommentarzeichen"/>
        </w:rPr>
        <w:commentReference w:id="273"/>
      </w:r>
    </w:p>
    <w:p w14:paraId="4C2FA175" w14:textId="7AF900E3"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commentRangeStart w:id="274"/>
      <w:r w:rsidRPr="00CF700B">
        <w:rPr>
          <w:rFonts w:ascii="Times New Roman" w:eastAsia="Times New Roman" w:hAnsi="Times New Roman" w:cs="Times New Roman"/>
          <w:i/>
          <w:iCs/>
          <w:color w:val="000000"/>
          <w:sz w:val="24"/>
          <w:szCs w:val="24"/>
          <w:lang w:val="en-US" w:eastAsia="de-DE"/>
        </w:rPr>
        <w:t xml:space="preserve">Multiple linear regression </w:t>
      </w:r>
      <w:commentRangeEnd w:id="274"/>
      <w:r w:rsidR="00D902F1">
        <w:rPr>
          <w:rStyle w:val="Kommentarzeichen"/>
        </w:rPr>
        <w:commentReference w:id="274"/>
      </w:r>
      <w:r w:rsidRPr="00CF700B">
        <w:rPr>
          <w:rFonts w:ascii="Times New Roman" w:eastAsia="Times New Roman" w:hAnsi="Times New Roman" w:cs="Times New Roman"/>
          <w:i/>
          <w:iCs/>
          <w:color w:val="000000"/>
          <w:sz w:val="24"/>
          <w:szCs w:val="24"/>
          <w:lang w:val="en-US" w:eastAsia="de-DE"/>
        </w:rPr>
        <w:t>for (2) 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84"/>
        <w:gridCol w:w="860"/>
        <w:gridCol w:w="596"/>
        <w:gridCol w:w="1299"/>
        <w:gridCol w:w="596"/>
        <w:gridCol w:w="1339"/>
        <w:gridCol w:w="500"/>
        <w:gridCol w:w="1398"/>
        <w:gridCol w:w="500"/>
      </w:tblGrid>
      <w:tr w:rsidR="00CF700B" w:rsidRPr="00AC0FD6" w14:paraId="3DAA83D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A51E85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34AF52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091E3283" w14:textId="77777777" w:rsidTr="00CF700B">
        <w:trPr>
          <w:trHeight w:val="440"/>
          <w:tblHeader/>
        </w:trPr>
        <w:tc>
          <w:tcPr>
            <w:tcW w:w="0" w:type="auto"/>
            <w:tcMar>
              <w:top w:w="100" w:type="dxa"/>
              <w:left w:w="100" w:type="dxa"/>
              <w:bottom w:w="100" w:type="dxa"/>
              <w:right w:w="100" w:type="dxa"/>
            </w:tcMar>
            <w:hideMark/>
          </w:tcPr>
          <w:p w14:paraId="5190F0A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406D01D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30EBB63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5DBB6A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79ECB66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20B9C55"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66847BC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038D06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5440AB0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4FEE360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009ADE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505093D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3E453A1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D32BA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03E533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607C5AFC"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02793A08"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7FB3ED8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4ABCC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.34</w:t>
            </w:r>
          </w:p>
        </w:tc>
        <w:tc>
          <w:tcPr>
            <w:tcW w:w="0" w:type="auto"/>
            <w:tcBorders>
              <w:top w:val="single" w:sz="12" w:space="0" w:color="0C1F30"/>
            </w:tcBorders>
            <w:tcMar>
              <w:top w:w="60" w:type="dxa"/>
              <w:left w:w="80" w:type="dxa"/>
              <w:bottom w:w="60" w:type="dxa"/>
              <w:right w:w="80" w:type="dxa"/>
            </w:tcMar>
            <w:hideMark/>
          </w:tcPr>
          <w:p w14:paraId="3DBF08AD"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64BCB06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.73</w:t>
            </w:r>
          </w:p>
        </w:tc>
        <w:tc>
          <w:tcPr>
            <w:tcW w:w="0" w:type="auto"/>
            <w:tcBorders>
              <w:top w:val="single" w:sz="12" w:space="0" w:color="000000"/>
            </w:tcBorders>
            <w:tcMar>
              <w:top w:w="100" w:type="dxa"/>
              <w:left w:w="100" w:type="dxa"/>
              <w:bottom w:w="100" w:type="dxa"/>
              <w:right w:w="100" w:type="dxa"/>
            </w:tcMar>
            <w:hideMark/>
          </w:tcPr>
          <w:p w14:paraId="35C884A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0.005 (0.006)</w:t>
            </w:r>
          </w:p>
        </w:tc>
        <w:tc>
          <w:tcPr>
            <w:tcW w:w="0" w:type="auto"/>
            <w:tcBorders>
              <w:top w:val="single" w:sz="12" w:space="0" w:color="000000"/>
            </w:tcBorders>
            <w:tcMar>
              <w:top w:w="100" w:type="dxa"/>
              <w:left w:w="100" w:type="dxa"/>
              <w:bottom w:w="100" w:type="dxa"/>
              <w:right w:w="100" w:type="dxa"/>
            </w:tcMar>
            <w:hideMark/>
          </w:tcPr>
          <w:p w14:paraId="689528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.42</w:t>
            </w:r>
          </w:p>
        </w:tc>
        <w:tc>
          <w:tcPr>
            <w:tcW w:w="0" w:type="auto"/>
            <w:tcBorders>
              <w:top w:val="single" w:sz="12" w:space="0" w:color="000000"/>
            </w:tcBorders>
            <w:tcMar>
              <w:top w:w="100" w:type="dxa"/>
              <w:left w:w="100" w:type="dxa"/>
              <w:bottom w:w="100" w:type="dxa"/>
              <w:right w:w="100" w:type="dxa"/>
            </w:tcMar>
            <w:hideMark/>
          </w:tcPr>
          <w:p w14:paraId="3D4159B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w:t>
            </w:r>
          </w:p>
          <w:p w14:paraId="0F1B15E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1D22F0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r>
      <w:tr w:rsidR="00CF700B" w:rsidRPr="00CF700B" w14:paraId="39560327" w14:textId="77777777" w:rsidTr="00CF700B">
        <w:trPr>
          <w:tblHeader/>
        </w:trPr>
        <w:tc>
          <w:tcPr>
            <w:tcW w:w="0" w:type="auto"/>
            <w:tcMar>
              <w:top w:w="100" w:type="dxa"/>
              <w:left w:w="100" w:type="dxa"/>
              <w:bottom w:w="100" w:type="dxa"/>
              <w:right w:w="100" w:type="dxa"/>
            </w:tcMar>
            <w:hideMark/>
          </w:tcPr>
          <w:p w14:paraId="1DBB5B14"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37A1C67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4477F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F5002A"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-0.062</w:t>
            </w:r>
            <w:r w:rsidRPr="00CF700B">
              <w:rPr>
                <w:rFonts w:ascii="Times New Roman" w:eastAsia="Times New Roman" w:hAnsi="Times New Roman" w:cs="Times New Roman"/>
                <w:color w:val="000000"/>
                <w:sz w:val="24"/>
                <w:szCs w:val="24"/>
                <w:lang w:eastAsia="de-DE"/>
              </w:rPr>
              <w:br/>
              <w:t>(0.041)</w:t>
            </w:r>
          </w:p>
        </w:tc>
        <w:tc>
          <w:tcPr>
            <w:tcW w:w="0" w:type="auto"/>
            <w:tcMar>
              <w:top w:w="60" w:type="dxa"/>
              <w:left w:w="80" w:type="dxa"/>
              <w:bottom w:w="60" w:type="dxa"/>
              <w:right w:w="80" w:type="dxa"/>
            </w:tcMar>
            <w:hideMark/>
          </w:tcPr>
          <w:p w14:paraId="33143116"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c>
          <w:tcPr>
            <w:tcW w:w="0" w:type="auto"/>
            <w:tcMar>
              <w:top w:w="100" w:type="dxa"/>
              <w:left w:w="100" w:type="dxa"/>
              <w:bottom w:w="100" w:type="dxa"/>
              <w:right w:w="100" w:type="dxa"/>
            </w:tcMar>
            <w:hideMark/>
          </w:tcPr>
          <w:p w14:paraId="28ABED1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6B251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1DA9D8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-0.065</w:t>
            </w:r>
          </w:p>
          <w:p w14:paraId="1ADA422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(0.042)</w:t>
            </w:r>
          </w:p>
          <w:p w14:paraId="42287A2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25E410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.13</w:t>
            </w:r>
          </w:p>
        </w:tc>
      </w:tr>
      <w:tr w:rsidR="00CF700B" w:rsidRPr="00CF700B" w14:paraId="6ED9784B" w14:textId="77777777" w:rsidTr="00CF700B">
        <w:trPr>
          <w:tblHeader/>
        </w:trPr>
        <w:tc>
          <w:tcPr>
            <w:tcW w:w="0" w:type="auto"/>
            <w:tcMar>
              <w:top w:w="100" w:type="dxa"/>
              <w:left w:w="100" w:type="dxa"/>
              <w:bottom w:w="100" w:type="dxa"/>
              <w:right w:w="100" w:type="dxa"/>
            </w:tcMar>
            <w:hideMark/>
          </w:tcPr>
          <w:p w14:paraId="33C3D0CD"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A2E15F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50CDE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B04D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BA5959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A681C0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(0.046)</w:t>
            </w:r>
          </w:p>
        </w:tc>
        <w:tc>
          <w:tcPr>
            <w:tcW w:w="0" w:type="auto"/>
            <w:tcMar>
              <w:top w:w="100" w:type="dxa"/>
              <w:left w:w="100" w:type="dxa"/>
              <w:bottom w:w="100" w:type="dxa"/>
              <w:right w:w="100" w:type="dxa"/>
            </w:tcMar>
            <w:hideMark/>
          </w:tcPr>
          <w:p w14:paraId="5707A9B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.92</w:t>
            </w:r>
          </w:p>
        </w:tc>
        <w:tc>
          <w:tcPr>
            <w:tcW w:w="0" w:type="auto"/>
            <w:tcMar>
              <w:top w:w="100" w:type="dxa"/>
              <w:left w:w="100" w:type="dxa"/>
              <w:bottom w:w="100" w:type="dxa"/>
              <w:right w:w="100" w:type="dxa"/>
            </w:tcMar>
            <w:hideMark/>
          </w:tcPr>
          <w:p w14:paraId="5C065FF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-0.014 (0.047)</w:t>
            </w:r>
          </w:p>
          <w:p w14:paraId="7B9B7C8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7067C4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636C49AC"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27E8B54E" w14:textId="77777777" w:rsidR="00CF700B" w:rsidRPr="00CF700B" w:rsidRDefault="00CF700B"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25804615"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0.813*</w:t>
            </w:r>
            <w:r w:rsidRPr="00CF700B">
              <w:rPr>
                <w:rFonts w:ascii="Times New Roman" w:eastAsia="Times New Roman" w:hAnsi="Times New Roman" w:cs="Times New Roman"/>
                <w:b/>
                <w:bCs/>
                <w:color w:val="000000"/>
                <w:sz w:val="24"/>
                <w:szCs w:val="24"/>
                <w:lang w:eastAsia="de-DE"/>
              </w:rPr>
              <w:br/>
              <w:t>(0.057)</w:t>
            </w:r>
          </w:p>
        </w:tc>
        <w:tc>
          <w:tcPr>
            <w:tcW w:w="0" w:type="auto"/>
            <w:tcBorders>
              <w:bottom w:val="single" w:sz="12" w:space="0" w:color="0C1F30"/>
            </w:tcBorders>
            <w:tcMar>
              <w:top w:w="60" w:type="dxa"/>
              <w:left w:w="80" w:type="dxa"/>
              <w:bottom w:w="60" w:type="dxa"/>
              <w:right w:w="80" w:type="dxa"/>
            </w:tcMar>
            <w:hideMark/>
          </w:tcPr>
          <w:p w14:paraId="450D57D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2BEEABA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1.150*</w:t>
            </w:r>
            <w:r w:rsidRPr="00CF700B">
              <w:rPr>
                <w:rFonts w:ascii="Times New Roman" w:eastAsia="Times New Roman" w:hAnsi="Times New Roman" w:cs="Times New Roman"/>
                <w:b/>
                <w:bCs/>
                <w:color w:val="000000"/>
                <w:sz w:val="24"/>
                <w:szCs w:val="24"/>
                <w:lang w:eastAsia="de-DE"/>
              </w:rPr>
              <w:br/>
              <w:t>(0.227)</w:t>
            </w:r>
          </w:p>
        </w:tc>
        <w:tc>
          <w:tcPr>
            <w:tcW w:w="0" w:type="auto"/>
            <w:tcBorders>
              <w:bottom w:val="single" w:sz="12" w:space="0" w:color="0C1F30"/>
            </w:tcBorders>
            <w:tcMar>
              <w:top w:w="60" w:type="dxa"/>
              <w:left w:w="80" w:type="dxa"/>
              <w:bottom w:w="60" w:type="dxa"/>
              <w:right w:w="80" w:type="dxa"/>
            </w:tcMar>
            <w:hideMark/>
          </w:tcPr>
          <w:p w14:paraId="7E3B8DB0"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4DB7945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0.778*</w:t>
            </w:r>
            <w:r w:rsidRPr="00CF700B">
              <w:rPr>
                <w:rFonts w:ascii="Times New Roman" w:eastAsia="Times New Roman" w:hAnsi="Times New Roman" w:cs="Times New Roman"/>
                <w:b/>
                <w:bCs/>
                <w:color w:val="000000"/>
                <w:sz w:val="24"/>
                <w:szCs w:val="24"/>
                <w:lang w:eastAsia="de-DE"/>
              </w:rPr>
              <w:br/>
              <w:t>(0.349)</w:t>
            </w:r>
          </w:p>
        </w:tc>
        <w:tc>
          <w:tcPr>
            <w:tcW w:w="0" w:type="auto"/>
            <w:tcBorders>
              <w:bottom w:val="single" w:sz="12" w:space="0" w:color="000000"/>
            </w:tcBorders>
            <w:tcMar>
              <w:top w:w="100" w:type="dxa"/>
              <w:left w:w="100" w:type="dxa"/>
              <w:bottom w:w="100" w:type="dxa"/>
              <w:right w:w="100" w:type="dxa"/>
            </w:tcMar>
            <w:hideMark/>
          </w:tcPr>
          <w:p w14:paraId="16C2D41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bottom w:val="single" w:sz="12" w:space="0" w:color="000000"/>
            </w:tcBorders>
            <w:tcMar>
              <w:top w:w="100" w:type="dxa"/>
              <w:left w:w="100" w:type="dxa"/>
              <w:bottom w:w="100" w:type="dxa"/>
              <w:right w:w="100" w:type="dxa"/>
            </w:tcMar>
            <w:hideMark/>
          </w:tcPr>
          <w:p w14:paraId="4B4FC50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1.274*</w:t>
            </w:r>
            <w:r w:rsidRPr="00CF700B">
              <w:rPr>
                <w:rFonts w:ascii="Times New Roman" w:eastAsia="Times New Roman" w:hAnsi="Times New Roman" w:cs="Times New Roman"/>
                <w:b/>
                <w:bCs/>
                <w:color w:val="000000"/>
                <w:sz w:val="24"/>
                <w:szCs w:val="24"/>
                <w:lang w:eastAsia="de-DE"/>
              </w:rPr>
              <w:br/>
              <w:t>(0.471)</w:t>
            </w:r>
          </w:p>
        </w:tc>
        <w:tc>
          <w:tcPr>
            <w:tcW w:w="0" w:type="auto"/>
            <w:tcBorders>
              <w:bottom w:val="single" w:sz="12" w:space="0" w:color="000000"/>
            </w:tcBorders>
            <w:tcMar>
              <w:top w:w="100" w:type="dxa"/>
              <w:left w:w="100" w:type="dxa"/>
              <w:bottom w:w="100" w:type="dxa"/>
              <w:right w:w="100" w:type="dxa"/>
            </w:tcMar>
            <w:hideMark/>
          </w:tcPr>
          <w:p w14:paraId="4E45B6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w:t>
            </w:r>
          </w:p>
        </w:tc>
      </w:tr>
      <w:tr w:rsidR="00B66DA1" w:rsidRPr="00AC0FD6" w14:paraId="321875C9"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4C5348B0" w14:textId="6D72309E"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commentRangeStart w:id="275"/>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xml:space="preserve">. </w:t>
            </w:r>
            <w:commentRangeEnd w:id="275"/>
            <w:r w:rsidR="0080315F">
              <w:rPr>
                <w:rStyle w:val="Kommentarzeichen"/>
              </w:rPr>
              <w:commentReference w:id="275"/>
            </w:r>
            <w:commentRangeStart w:id="276"/>
            <w:r w:rsidRPr="00B66DA1">
              <w:rPr>
                <w:rFonts w:ascii="Times New Roman" w:eastAsia="Times New Roman" w:hAnsi="Times New Roman" w:cs="Times New Roman"/>
                <w:color w:val="000000"/>
                <w:sz w:val="24"/>
                <w:szCs w:val="24"/>
                <w:lang w:val="en-US" w:eastAsia="de-DE"/>
              </w:rPr>
              <w:t>*</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w:t>
            </w:r>
            <w:commentRangeEnd w:id="276"/>
            <w:r w:rsidR="0080315F">
              <w:rPr>
                <w:rStyle w:val="Kommentarzeichen"/>
              </w:rPr>
              <w:commentReference w:id="276"/>
            </w:r>
            <w:commentRangeStart w:id="277"/>
            <w:r w:rsidRPr="00B66DA1">
              <w:rPr>
                <w:rFonts w:ascii="Times New Roman" w:eastAsia="Times New Roman" w:hAnsi="Times New Roman" w:cs="Times New Roman"/>
                <w:color w:val="000000"/>
                <w:sz w:val="24"/>
                <w:szCs w:val="24"/>
                <w:lang w:val="en-US" w:eastAsia="de-DE"/>
              </w:rPr>
              <w:t>additionally highlighted in bold</w:t>
            </w:r>
            <w:r>
              <w:rPr>
                <w:rFonts w:ascii="Times New Roman" w:eastAsia="Times New Roman" w:hAnsi="Times New Roman" w:cs="Times New Roman"/>
                <w:color w:val="000000"/>
                <w:sz w:val="24"/>
                <w:szCs w:val="24"/>
                <w:lang w:val="en-US" w:eastAsia="de-DE"/>
              </w:rPr>
              <w:t xml:space="preserve">, </w:t>
            </w:r>
            <w:commentRangeEnd w:id="277"/>
            <w:r w:rsidR="0080315F">
              <w:rPr>
                <w:rStyle w:val="Kommentarzeichen"/>
              </w:rPr>
              <w:commentReference w:id="277"/>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6FBC788C" w14:textId="740FC819" w:rsidR="00EB6D99"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(2) teaching 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E15BA52" w14:textId="25274CDD" w:rsidR="007430CA"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lastRenderedPageBreak/>
        <w:t xml:space="preserve">Table XX shows the prediction of HR with teaching experience and self-report data for the (3) post-teaching phase. </w:t>
      </w:r>
    </w:p>
    <w:p w14:paraId="2299DCAB" w14:textId="77777777"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(3) post-teaching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36"/>
        <w:gridCol w:w="36"/>
        <w:gridCol w:w="2005"/>
        <w:gridCol w:w="860"/>
        <w:gridCol w:w="596"/>
        <w:gridCol w:w="1313"/>
        <w:gridCol w:w="460"/>
        <w:gridCol w:w="1413"/>
        <w:gridCol w:w="500"/>
        <w:gridCol w:w="1353"/>
        <w:gridCol w:w="500"/>
      </w:tblGrid>
      <w:tr w:rsidR="00B66DA1" w:rsidRPr="00AC0FD6" w14:paraId="0F15C964" w14:textId="77777777" w:rsidTr="00B66DA1">
        <w:trPr>
          <w:trHeight w:val="440"/>
          <w:tblHeader/>
        </w:trPr>
        <w:tc>
          <w:tcPr>
            <w:tcW w:w="0" w:type="auto"/>
            <w:tcBorders>
              <w:top w:val="single" w:sz="8" w:space="0" w:color="000000"/>
            </w:tcBorders>
          </w:tcPr>
          <w:p w14:paraId="1F017AD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Pr>
          <w:p w14:paraId="16D1AF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Borders>
              <w:top w:val="single" w:sz="8" w:space="0" w:color="000000"/>
            </w:tcBorders>
            <w:tcMar>
              <w:top w:w="100" w:type="dxa"/>
              <w:left w:w="100" w:type="dxa"/>
              <w:bottom w:w="100" w:type="dxa"/>
              <w:right w:w="100" w:type="dxa"/>
            </w:tcMar>
            <w:hideMark/>
          </w:tcPr>
          <w:p w14:paraId="03B34FC9" w14:textId="7FA2AE3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1108865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B66DA1" w:rsidRPr="00CF700B" w14:paraId="0D8E93EA" w14:textId="77777777" w:rsidTr="00B66DA1">
        <w:trPr>
          <w:trHeight w:val="440"/>
          <w:tblHeader/>
        </w:trPr>
        <w:tc>
          <w:tcPr>
            <w:tcW w:w="0" w:type="auto"/>
          </w:tcPr>
          <w:p w14:paraId="1C21174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Pr>
          <w:p w14:paraId="3C85D1B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tcMar>
              <w:top w:w="100" w:type="dxa"/>
              <w:left w:w="100" w:type="dxa"/>
              <w:bottom w:w="100" w:type="dxa"/>
              <w:right w:w="100" w:type="dxa"/>
            </w:tcMar>
            <w:hideMark/>
          </w:tcPr>
          <w:p w14:paraId="51DBAD63" w14:textId="4BD09641" w:rsidR="00B66DA1" w:rsidRPr="00CF700B" w:rsidRDefault="00B66DA1"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7397814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1648A5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BFFAFB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1B04431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B66DA1" w:rsidRPr="00CF700B" w14:paraId="21A0459D" w14:textId="77777777" w:rsidTr="00B66DA1">
        <w:trPr>
          <w:tblHeader/>
        </w:trPr>
        <w:tc>
          <w:tcPr>
            <w:tcW w:w="0" w:type="auto"/>
            <w:tcBorders>
              <w:bottom w:val="single" w:sz="12" w:space="0" w:color="000000"/>
            </w:tcBorders>
          </w:tcPr>
          <w:p w14:paraId="062C472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Pr>
          <w:p w14:paraId="6BB2644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31CD2138" w14:textId="4E8CAF42"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580377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2DB9236"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7C85093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16C07162"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FCA78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4587F1F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B594C0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7BC7234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B66DA1" w:rsidRPr="00CF700B" w14:paraId="22B22698" w14:textId="77777777" w:rsidTr="00B66DA1">
        <w:trPr>
          <w:tblHeader/>
        </w:trPr>
        <w:tc>
          <w:tcPr>
            <w:tcW w:w="0" w:type="auto"/>
            <w:tcBorders>
              <w:top w:val="single" w:sz="12" w:space="0" w:color="000000"/>
            </w:tcBorders>
          </w:tcPr>
          <w:p w14:paraId="23428B90"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Pr>
          <w:p w14:paraId="4AF0E8B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top w:val="single" w:sz="12" w:space="0" w:color="000000"/>
            </w:tcBorders>
            <w:tcMar>
              <w:top w:w="100" w:type="dxa"/>
              <w:left w:w="100" w:type="dxa"/>
              <w:bottom w:w="100" w:type="dxa"/>
              <w:right w:w="100" w:type="dxa"/>
            </w:tcMar>
            <w:hideMark/>
          </w:tcPr>
          <w:p w14:paraId="1C9B5926" w14:textId="4299D9BA"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0EB7DAB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w:t>
            </w:r>
            <w:r w:rsidRPr="00CF700B">
              <w:rPr>
                <w:rFonts w:ascii="Times New Roman" w:eastAsia="Times New Roman" w:hAnsi="Times New Roman" w:cs="Times New Roman"/>
                <w:color w:val="000000"/>
                <w:sz w:val="24"/>
                <w:szCs w:val="24"/>
                <w:lang w:eastAsia="de-DE"/>
              </w:rPr>
              <w:br/>
              <w:t>(0.005)</w:t>
            </w:r>
          </w:p>
        </w:tc>
        <w:tc>
          <w:tcPr>
            <w:tcW w:w="0" w:type="auto"/>
            <w:tcBorders>
              <w:top w:val="single" w:sz="12" w:space="0" w:color="0C1F30"/>
            </w:tcBorders>
            <w:tcMar>
              <w:top w:w="60" w:type="dxa"/>
              <w:left w:w="80" w:type="dxa"/>
              <w:bottom w:w="60" w:type="dxa"/>
              <w:right w:w="80" w:type="dxa"/>
            </w:tcMar>
            <w:hideMark/>
          </w:tcPr>
          <w:p w14:paraId="3E4ED5D5"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.70</w:t>
            </w:r>
          </w:p>
        </w:tc>
        <w:tc>
          <w:tcPr>
            <w:tcW w:w="0" w:type="auto"/>
            <w:tcBorders>
              <w:top w:val="single" w:sz="12" w:space="0" w:color="0C1F30"/>
            </w:tcBorders>
            <w:tcMar>
              <w:top w:w="60" w:type="dxa"/>
              <w:left w:w="80" w:type="dxa"/>
              <w:bottom w:w="60" w:type="dxa"/>
              <w:right w:w="80" w:type="dxa"/>
            </w:tcMar>
            <w:hideMark/>
          </w:tcPr>
          <w:p w14:paraId="716E120F"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(0.005)</w:t>
            </w:r>
          </w:p>
        </w:tc>
        <w:tc>
          <w:tcPr>
            <w:tcW w:w="0" w:type="auto"/>
            <w:tcBorders>
              <w:top w:val="single" w:sz="12" w:space="0" w:color="0C1F30"/>
            </w:tcBorders>
            <w:tcMar>
              <w:top w:w="60" w:type="dxa"/>
              <w:left w:w="80" w:type="dxa"/>
              <w:bottom w:w="60" w:type="dxa"/>
              <w:right w:w="80" w:type="dxa"/>
            </w:tcMar>
            <w:hideMark/>
          </w:tcPr>
          <w:p w14:paraId="26B7C6CE"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c>
          <w:tcPr>
            <w:tcW w:w="0" w:type="auto"/>
            <w:tcBorders>
              <w:top w:val="single" w:sz="12" w:space="0" w:color="000000"/>
            </w:tcBorders>
            <w:tcMar>
              <w:top w:w="100" w:type="dxa"/>
              <w:left w:w="100" w:type="dxa"/>
              <w:bottom w:w="100" w:type="dxa"/>
              <w:right w:w="100" w:type="dxa"/>
            </w:tcMar>
            <w:hideMark/>
          </w:tcPr>
          <w:p w14:paraId="7352A25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(0.006)</w:t>
            </w:r>
          </w:p>
        </w:tc>
        <w:tc>
          <w:tcPr>
            <w:tcW w:w="0" w:type="auto"/>
            <w:tcBorders>
              <w:top w:val="single" w:sz="12" w:space="0" w:color="000000"/>
            </w:tcBorders>
            <w:tcMar>
              <w:top w:w="100" w:type="dxa"/>
              <w:left w:w="100" w:type="dxa"/>
              <w:bottom w:w="100" w:type="dxa"/>
              <w:right w:w="100" w:type="dxa"/>
            </w:tcMar>
            <w:hideMark/>
          </w:tcPr>
          <w:p w14:paraId="442A540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Borders>
              <w:top w:val="single" w:sz="12" w:space="0" w:color="000000"/>
            </w:tcBorders>
            <w:tcMar>
              <w:top w:w="100" w:type="dxa"/>
              <w:left w:w="100" w:type="dxa"/>
              <w:bottom w:w="100" w:type="dxa"/>
              <w:right w:w="100" w:type="dxa"/>
            </w:tcMar>
            <w:hideMark/>
          </w:tcPr>
          <w:p w14:paraId="26E6260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-0.001</w:t>
            </w:r>
          </w:p>
          <w:p w14:paraId="664E7937"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(0.006)</w:t>
            </w:r>
          </w:p>
        </w:tc>
        <w:tc>
          <w:tcPr>
            <w:tcW w:w="0" w:type="auto"/>
            <w:tcBorders>
              <w:top w:val="single" w:sz="12" w:space="0" w:color="000000"/>
            </w:tcBorders>
            <w:tcMar>
              <w:top w:w="100" w:type="dxa"/>
              <w:left w:w="100" w:type="dxa"/>
              <w:bottom w:w="100" w:type="dxa"/>
              <w:right w:w="100" w:type="dxa"/>
            </w:tcMar>
            <w:hideMark/>
          </w:tcPr>
          <w:p w14:paraId="6B8D318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CF700B" w14:paraId="7801D455" w14:textId="77777777" w:rsidTr="00B66DA1">
        <w:trPr>
          <w:tblHeader/>
        </w:trPr>
        <w:tc>
          <w:tcPr>
            <w:tcW w:w="0" w:type="auto"/>
          </w:tcPr>
          <w:p w14:paraId="17BEF9C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1480BAA2"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277F562F" w14:textId="0EB6D967"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5B1A0F0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11C07EF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0D31B94"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0.073</w:t>
            </w:r>
            <w:r w:rsidRPr="00CF700B">
              <w:rPr>
                <w:rFonts w:ascii="Times New Roman" w:eastAsia="Times New Roman" w:hAnsi="Times New Roman" w:cs="Times New Roman"/>
                <w:color w:val="000000"/>
                <w:sz w:val="24"/>
                <w:szCs w:val="24"/>
                <w:lang w:eastAsia="de-DE"/>
              </w:rPr>
              <w:br/>
              <w:t>(0.040)</w:t>
            </w:r>
          </w:p>
        </w:tc>
        <w:tc>
          <w:tcPr>
            <w:tcW w:w="0" w:type="auto"/>
            <w:tcMar>
              <w:top w:w="60" w:type="dxa"/>
              <w:left w:w="80" w:type="dxa"/>
              <w:bottom w:w="60" w:type="dxa"/>
              <w:right w:w="80" w:type="dxa"/>
            </w:tcMar>
            <w:hideMark/>
          </w:tcPr>
          <w:p w14:paraId="5DD5B470"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c>
          <w:tcPr>
            <w:tcW w:w="0" w:type="auto"/>
            <w:tcMar>
              <w:top w:w="100" w:type="dxa"/>
              <w:left w:w="100" w:type="dxa"/>
              <w:bottom w:w="100" w:type="dxa"/>
              <w:right w:w="100" w:type="dxa"/>
            </w:tcMar>
            <w:hideMark/>
          </w:tcPr>
          <w:p w14:paraId="6A7804F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962DD6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00D5A82C"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0.084*</w:t>
            </w:r>
          </w:p>
          <w:p w14:paraId="1FA13FF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(0.041)</w:t>
            </w:r>
          </w:p>
          <w:p w14:paraId="0820492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9A3B27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r>
      <w:tr w:rsidR="00B66DA1" w:rsidRPr="00CF700B" w14:paraId="2964A47F" w14:textId="77777777" w:rsidTr="00B66DA1">
        <w:trPr>
          <w:tblHeader/>
        </w:trPr>
        <w:tc>
          <w:tcPr>
            <w:tcW w:w="0" w:type="auto"/>
          </w:tcPr>
          <w:p w14:paraId="4BD628AB"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Pr>
          <w:p w14:paraId="71E31178"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Mar>
              <w:top w:w="100" w:type="dxa"/>
              <w:left w:w="100" w:type="dxa"/>
              <w:bottom w:w="100" w:type="dxa"/>
              <w:right w:w="100" w:type="dxa"/>
            </w:tcMar>
            <w:hideMark/>
          </w:tcPr>
          <w:p w14:paraId="793BAE45" w14:textId="65CEDBE1"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19994C4"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BECD4E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7AFA5FD"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87FAFA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5828438"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0.027 (0.045)</w:t>
            </w:r>
          </w:p>
        </w:tc>
        <w:tc>
          <w:tcPr>
            <w:tcW w:w="0" w:type="auto"/>
            <w:tcMar>
              <w:top w:w="100" w:type="dxa"/>
              <w:left w:w="100" w:type="dxa"/>
              <w:bottom w:w="100" w:type="dxa"/>
              <w:right w:w="100" w:type="dxa"/>
            </w:tcMar>
            <w:hideMark/>
          </w:tcPr>
          <w:p w14:paraId="4B17170F"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.55</w:t>
            </w:r>
          </w:p>
        </w:tc>
        <w:tc>
          <w:tcPr>
            <w:tcW w:w="0" w:type="auto"/>
            <w:tcMar>
              <w:top w:w="100" w:type="dxa"/>
              <w:left w:w="100" w:type="dxa"/>
              <w:bottom w:w="100" w:type="dxa"/>
              <w:right w:w="100" w:type="dxa"/>
            </w:tcMar>
            <w:hideMark/>
          </w:tcPr>
          <w:p w14:paraId="4FDC7590"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0.051 (0.046)</w:t>
            </w:r>
          </w:p>
          <w:p w14:paraId="5796EA5B"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3A9851E"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.27</w:t>
            </w:r>
          </w:p>
        </w:tc>
      </w:tr>
      <w:tr w:rsidR="00B66DA1" w:rsidRPr="00CF700B" w14:paraId="0F3BD9CD" w14:textId="77777777" w:rsidTr="00B66DA1">
        <w:trPr>
          <w:tblHeader/>
        </w:trPr>
        <w:tc>
          <w:tcPr>
            <w:tcW w:w="0" w:type="auto"/>
            <w:tcBorders>
              <w:bottom w:val="single" w:sz="12" w:space="0" w:color="000000"/>
            </w:tcBorders>
          </w:tcPr>
          <w:p w14:paraId="048771CF"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Pr>
          <w:p w14:paraId="5B25D795" w14:textId="77777777" w:rsidR="00B66DA1" w:rsidRPr="00CF700B" w:rsidRDefault="00B66DA1" w:rsidP="002F6181">
            <w:pPr>
              <w:spacing w:after="0" w:line="240" w:lineRule="auto"/>
              <w:rPr>
                <w:rFonts w:ascii="Times New Roman" w:eastAsia="Times New Roman" w:hAnsi="Times New Roman" w:cs="Times New Roman"/>
                <w:color w:val="000000"/>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15075263" w14:textId="399E2F40" w:rsidR="00B66DA1" w:rsidRPr="00CF700B" w:rsidRDefault="00B66DA1" w:rsidP="002F6181">
            <w:pPr>
              <w:spacing w:after="0" w:line="240" w:lineRule="auto"/>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4F066EC"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0.272*</w:t>
            </w:r>
            <w:r w:rsidRPr="00CF700B">
              <w:rPr>
                <w:rFonts w:ascii="Times New Roman" w:eastAsia="Times New Roman" w:hAnsi="Times New Roman" w:cs="Times New Roman"/>
                <w:b/>
                <w:bCs/>
                <w:color w:val="000000"/>
                <w:sz w:val="24"/>
                <w:szCs w:val="24"/>
                <w:lang w:eastAsia="de-DE"/>
              </w:rPr>
              <w:br/>
              <w:t>(0.005)</w:t>
            </w:r>
          </w:p>
        </w:tc>
        <w:tc>
          <w:tcPr>
            <w:tcW w:w="0" w:type="auto"/>
            <w:tcBorders>
              <w:bottom w:val="single" w:sz="12" w:space="0" w:color="0C1F30"/>
            </w:tcBorders>
            <w:tcMar>
              <w:top w:w="60" w:type="dxa"/>
              <w:left w:w="80" w:type="dxa"/>
              <w:bottom w:w="60" w:type="dxa"/>
              <w:right w:w="80" w:type="dxa"/>
            </w:tcMar>
            <w:hideMark/>
          </w:tcPr>
          <w:p w14:paraId="25A9461A"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9F3092B"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-0.122</w:t>
            </w:r>
            <w:r w:rsidRPr="00CF700B">
              <w:rPr>
                <w:rFonts w:ascii="Times New Roman" w:eastAsia="Times New Roman" w:hAnsi="Times New Roman" w:cs="Times New Roman"/>
                <w:color w:val="000000"/>
                <w:sz w:val="24"/>
                <w:szCs w:val="24"/>
                <w:lang w:eastAsia="de-DE"/>
              </w:rPr>
              <w:br/>
              <w:t>(0.222)</w:t>
            </w:r>
          </w:p>
        </w:tc>
        <w:tc>
          <w:tcPr>
            <w:tcW w:w="0" w:type="auto"/>
            <w:tcBorders>
              <w:bottom w:val="single" w:sz="12" w:space="0" w:color="0C1F30"/>
            </w:tcBorders>
            <w:tcMar>
              <w:top w:w="60" w:type="dxa"/>
              <w:left w:w="80" w:type="dxa"/>
              <w:bottom w:w="60" w:type="dxa"/>
              <w:right w:w="80" w:type="dxa"/>
            </w:tcMar>
            <w:hideMark/>
          </w:tcPr>
          <w:p w14:paraId="2BB39987" w14:textId="77777777" w:rsidR="00B66DA1" w:rsidRPr="00CF700B" w:rsidRDefault="00B66DA1"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.59</w:t>
            </w:r>
          </w:p>
        </w:tc>
        <w:tc>
          <w:tcPr>
            <w:tcW w:w="0" w:type="auto"/>
            <w:tcBorders>
              <w:bottom w:val="single" w:sz="12" w:space="0" w:color="000000"/>
            </w:tcBorders>
            <w:tcMar>
              <w:top w:w="100" w:type="dxa"/>
              <w:left w:w="100" w:type="dxa"/>
              <w:bottom w:w="100" w:type="dxa"/>
              <w:right w:w="100" w:type="dxa"/>
            </w:tcMar>
            <w:hideMark/>
          </w:tcPr>
          <w:p w14:paraId="2415A0E5"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0.069</w:t>
            </w:r>
            <w:r w:rsidRPr="00CF700B">
              <w:rPr>
                <w:rFonts w:ascii="Times New Roman" w:eastAsia="Times New Roman" w:hAnsi="Times New Roman" w:cs="Times New Roman"/>
                <w:color w:val="000000"/>
                <w:sz w:val="24"/>
                <w:szCs w:val="24"/>
                <w:lang w:eastAsia="de-DE"/>
              </w:rPr>
              <w:br/>
              <w:t>(0.343)</w:t>
            </w:r>
          </w:p>
        </w:tc>
        <w:tc>
          <w:tcPr>
            <w:tcW w:w="0" w:type="auto"/>
            <w:tcBorders>
              <w:bottom w:val="single" w:sz="12" w:space="0" w:color="000000"/>
            </w:tcBorders>
            <w:tcMar>
              <w:top w:w="100" w:type="dxa"/>
              <w:left w:w="100" w:type="dxa"/>
              <w:bottom w:w="100" w:type="dxa"/>
              <w:right w:w="100" w:type="dxa"/>
            </w:tcMar>
            <w:hideMark/>
          </w:tcPr>
          <w:p w14:paraId="6CCA244A"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.84</w:t>
            </w:r>
          </w:p>
        </w:tc>
        <w:tc>
          <w:tcPr>
            <w:tcW w:w="0" w:type="auto"/>
            <w:tcBorders>
              <w:bottom w:val="single" w:sz="12" w:space="0" w:color="000000"/>
            </w:tcBorders>
            <w:tcMar>
              <w:top w:w="100" w:type="dxa"/>
              <w:left w:w="100" w:type="dxa"/>
              <w:bottom w:w="100" w:type="dxa"/>
              <w:right w:w="100" w:type="dxa"/>
            </w:tcMar>
            <w:hideMark/>
          </w:tcPr>
          <w:p w14:paraId="21DF2671"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-0.570</w:t>
            </w:r>
            <w:r w:rsidRPr="00CF700B">
              <w:rPr>
                <w:rFonts w:ascii="Times New Roman" w:eastAsia="Times New Roman" w:hAnsi="Times New Roman" w:cs="Times New Roman"/>
                <w:color w:val="000000"/>
                <w:sz w:val="24"/>
                <w:szCs w:val="24"/>
                <w:lang w:eastAsia="de-DE"/>
              </w:rPr>
              <w:br/>
              <w:t>(0.457)</w:t>
            </w:r>
          </w:p>
        </w:tc>
        <w:tc>
          <w:tcPr>
            <w:tcW w:w="0" w:type="auto"/>
            <w:tcBorders>
              <w:bottom w:val="single" w:sz="12" w:space="0" w:color="000000"/>
            </w:tcBorders>
            <w:tcMar>
              <w:top w:w="100" w:type="dxa"/>
              <w:left w:w="100" w:type="dxa"/>
              <w:bottom w:w="100" w:type="dxa"/>
              <w:right w:w="100" w:type="dxa"/>
            </w:tcMar>
            <w:hideMark/>
          </w:tcPr>
          <w:p w14:paraId="08D284C3" w14:textId="77777777" w:rsidR="00B66DA1" w:rsidRPr="00CF700B" w:rsidRDefault="00B66DA1"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.22</w:t>
            </w:r>
          </w:p>
        </w:tc>
      </w:tr>
      <w:tr w:rsidR="00B66DA1" w:rsidRPr="00AC0FD6" w14:paraId="77F47CFB" w14:textId="77777777" w:rsidTr="00B66DA1">
        <w:trPr>
          <w:trHeight w:val="440"/>
        </w:trPr>
        <w:tc>
          <w:tcPr>
            <w:tcW w:w="0" w:type="auto"/>
            <w:tcBorders>
              <w:top w:val="single" w:sz="12" w:space="0" w:color="000000"/>
              <w:bottom w:val="single" w:sz="8" w:space="0" w:color="000000"/>
            </w:tcBorders>
          </w:tcPr>
          <w:p w14:paraId="30FC5D21"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tcBorders>
              <w:top w:val="single" w:sz="12" w:space="0" w:color="000000"/>
              <w:bottom w:val="single" w:sz="8" w:space="0" w:color="000000"/>
            </w:tcBorders>
          </w:tcPr>
          <w:p w14:paraId="5C8D78CD" w14:textId="77777777" w:rsidR="00B66DA1" w:rsidRPr="00CF700B" w:rsidRDefault="00B66DA1" w:rsidP="00CF700B">
            <w:pPr>
              <w:spacing w:after="0" w:line="240" w:lineRule="auto"/>
              <w:rPr>
                <w:rFonts w:ascii="Times New Roman" w:eastAsia="Times New Roman" w:hAnsi="Times New Roman" w:cs="Times New Roman"/>
                <w:i/>
                <w:iCs/>
                <w:color w:val="000000"/>
                <w:sz w:val="24"/>
                <w:szCs w:val="24"/>
                <w:lang w:eastAsia="de-DE"/>
              </w:rPr>
            </w:pPr>
          </w:p>
        </w:tc>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061F405A" w14:textId="5E6BAEC5" w:rsidR="00B66DA1" w:rsidRPr="00B66DA1" w:rsidRDefault="00B66DA1" w:rsidP="00CF700B">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5F398CBC" w14:textId="466CB00E" w:rsidR="007430CA" w:rsidRDefault="007430CA" w:rsidP="00CF700B">
      <w:pPr>
        <w:spacing w:after="240" w:line="240" w:lineRule="auto"/>
        <w:rPr>
          <w:rFonts w:ascii="Times New Roman" w:eastAsia="Times New Roman" w:hAnsi="Times New Roman" w:cs="Times New Roman"/>
          <w:sz w:val="24"/>
          <w:szCs w:val="24"/>
          <w:lang w:val="en-US" w:eastAsia="de-DE"/>
        </w:rPr>
      </w:pPr>
    </w:p>
    <w:p w14:paraId="7072BB93" w14:textId="4FD9467F"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 xml:space="preserve">The multiple linear regression </w:t>
      </w:r>
      <w:r w:rsidR="00F919B7">
        <w:rPr>
          <w:rFonts w:ascii="Times New Roman" w:eastAsia="Times New Roman" w:hAnsi="Times New Roman" w:cs="Times New Roman"/>
          <w:color w:val="000000"/>
          <w:sz w:val="24"/>
          <w:szCs w:val="24"/>
          <w:lang w:val="en-US" w:eastAsia="de-DE"/>
        </w:rPr>
        <w:t xml:space="preserve">shown in Table XX </w:t>
      </w:r>
      <w:r w:rsidRPr="0096291D">
        <w:rPr>
          <w:rFonts w:ascii="Times New Roman" w:eastAsia="Times New Roman" w:hAnsi="Times New Roman" w:cs="Times New Roman"/>
          <w:color w:val="000000"/>
          <w:sz w:val="24"/>
          <w:szCs w:val="24"/>
          <w:lang w:val="en-US" w:eastAsia="de-DE"/>
        </w:rPr>
        <w:t>revealed</w:t>
      </w:r>
      <w:r>
        <w:rPr>
          <w:rFonts w:ascii="Times New Roman" w:eastAsia="Times New Roman" w:hAnsi="Times New Roman" w:cs="Times New Roman"/>
          <w:color w:val="000000"/>
          <w:sz w:val="24"/>
          <w:szCs w:val="24"/>
          <w:lang w:val="en-US" w:eastAsia="de-DE"/>
        </w:rPr>
        <w:t xml:space="preserve"> a</w:t>
      </w:r>
      <w:r w:rsidRPr="0096291D">
        <w:rPr>
          <w:rFonts w:ascii="Times New Roman" w:eastAsia="Times New Roman" w:hAnsi="Times New Roman" w:cs="Times New Roman"/>
          <w:color w:val="000000"/>
          <w:sz w:val="24"/>
          <w:szCs w:val="24"/>
          <w:lang w:val="en-US" w:eastAsia="de-DE"/>
        </w:rPr>
        <w:t xml:space="preserve"> significant effect for the (</w:t>
      </w:r>
      <w:r>
        <w:rPr>
          <w:rFonts w:ascii="Times New Roman" w:eastAsia="Times New Roman" w:hAnsi="Times New Roman" w:cs="Times New Roman"/>
          <w:color w:val="000000"/>
          <w:sz w:val="24"/>
          <w:szCs w:val="24"/>
          <w:lang w:val="en-US" w:eastAsia="de-DE"/>
        </w:rPr>
        <w:t>3</w:t>
      </w:r>
      <w:r w:rsidRPr="0096291D">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post-</w:t>
      </w:r>
      <w:r w:rsidRPr="0096291D">
        <w:rPr>
          <w:rFonts w:ascii="Times New Roman" w:eastAsia="Times New Roman" w:hAnsi="Times New Roman" w:cs="Times New Roman"/>
          <w:color w:val="000000"/>
          <w:sz w:val="24"/>
          <w:szCs w:val="24"/>
          <w:lang w:val="en-US" w:eastAsia="de-DE"/>
        </w:rPr>
        <w:t>teaching phase</w:t>
      </w:r>
      <w:r>
        <w:rPr>
          <w:rFonts w:ascii="Times New Roman" w:eastAsia="Times New Roman" w:hAnsi="Times New Roman" w:cs="Times New Roman"/>
          <w:color w:val="000000"/>
          <w:sz w:val="24"/>
          <w:szCs w:val="24"/>
          <w:lang w:val="en-US" w:eastAsia="de-DE"/>
        </w:rPr>
        <w:t xml:space="preserve"> </w:t>
      </w:r>
      <w:commentRangeStart w:id="278"/>
      <w:r>
        <w:rPr>
          <w:rFonts w:ascii="Times New Roman" w:eastAsia="Times New Roman" w:hAnsi="Times New Roman" w:cs="Times New Roman"/>
          <w:color w:val="000000"/>
          <w:sz w:val="24"/>
          <w:szCs w:val="24"/>
          <w:lang w:val="en-US" w:eastAsia="de-DE"/>
        </w:rPr>
        <w:t xml:space="preserve">when predicting the HR with teaching experience and controlling for the disruption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w:t>
      </w:r>
      <w:r w:rsidR="00F919B7">
        <w:rPr>
          <w:rFonts w:ascii="Times New Roman" w:eastAsia="Times New Roman" w:hAnsi="Times New Roman" w:cs="Times New Roman"/>
          <w:color w:val="000000"/>
          <w:sz w:val="24"/>
          <w:szCs w:val="24"/>
          <w:lang w:val="en-US" w:eastAsia="de-DE"/>
        </w:rPr>
        <w:t>84</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278"/>
      <w:r w:rsidR="00D902F1">
        <w:rPr>
          <w:rStyle w:val="Kommentarzeichen"/>
        </w:rPr>
        <w:commentReference w:id="278"/>
      </w:r>
    </w:p>
    <w:p w14:paraId="42DB274E"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777380F6" w14:textId="3147955A"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23958D1" w14:textId="0D110978"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205E1742" w14:textId="77777777" w:rsidR="00EB6D99" w:rsidRDefault="00EB6D99" w:rsidP="0096291D">
      <w:pPr>
        <w:spacing w:before="120" w:after="240" w:line="360" w:lineRule="auto"/>
        <w:jc w:val="both"/>
        <w:rPr>
          <w:rFonts w:ascii="Times New Roman" w:eastAsia="Times New Roman" w:hAnsi="Times New Roman" w:cs="Times New Roman"/>
          <w:color w:val="000000"/>
          <w:sz w:val="24"/>
          <w:szCs w:val="24"/>
          <w:lang w:val="en-US" w:eastAsia="de-DE"/>
        </w:rPr>
      </w:pPr>
    </w:p>
    <w:p w14:paraId="0EA07FD5" w14:textId="26F74735" w:rsidR="0096291D" w:rsidRDefault="0096291D" w:rsidP="0096291D">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(4) </w:t>
      </w:r>
      <w:r w:rsidR="00F919B7">
        <w:rPr>
          <w:rFonts w:ascii="Times New Roman" w:eastAsia="Times New Roman" w:hAnsi="Times New Roman" w:cs="Times New Roman"/>
          <w:color w:val="000000"/>
          <w:sz w:val="24"/>
          <w:szCs w:val="24"/>
          <w:lang w:val="en-US" w:eastAsia="de-DE"/>
        </w:rPr>
        <w:t>interview</w:t>
      </w:r>
      <w:r>
        <w:rPr>
          <w:rFonts w:ascii="Times New Roman" w:eastAsia="Times New Roman" w:hAnsi="Times New Roman" w:cs="Times New Roman"/>
          <w:color w:val="000000"/>
          <w:sz w:val="24"/>
          <w:szCs w:val="24"/>
          <w:lang w:val="en-US" w:eastAsia="de-DE"/>
        </w:rPr>
        <w:t xml:space="preserve"> phase. </w:t>
      </w:r>
    </w:p>
    <w:p w14:paraId="3DD8EF06" w14:textId="0F6E55D9"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lastRenderedPageBreak/>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(4) interview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940"/>
        <w:gridCol w:w="860"/>
        <w:gridCol w:w="596"/>
        <w:gridCol w:w="1324"/>
        <w:gridCol w:w="596"/>
        <w:gridCol w:w="1392"/>
        <w:gridCol w:w="500"/>
        <w:gridCol w:w="1364"/>
        <w:gridCol w:w="500"/>
      </w:tblGrid>
      <w:tr w:rsidR="00CF700B" w:rsidRPr="00AC0FD6" w14:paraId="3A33E129"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4656942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027E168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51E69706" w14:textId="77777777" w:rsidTr="00CF700B">
        <w:trPr>
          <w:trHeight w:val="440"/>
          <w:tblHeader/>
        </w:trPr>
        <w:tc>
          <w:tcPr>
            <w:tcW w:w="0" w:type="auto"/>
            <w:tcMar>
              <w:top w:w="100" w:type="dxa"/>
              <w:left w:w="100" w:type="dxa"/>
              <w:bottom w:w="100" w:type="dxa"/>
              <w:right w:w="100" w:type="dxa"/>
            </w:tcMar>
            <w:hideMark/>
          </w:tcPr>
          <w:p w14:paraId="7351B5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20B60E5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0350209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33FF92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6E9E81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37FE22A1"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63C9D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2E6A1C9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7D85D8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028890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4C271DD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13B0FBD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7B9D76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7F882BC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60564F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7ED11835"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2B8353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68218DD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0.012*</w:t>
            </w:r>
            <w:r w:rsidRPr="00CF700B">
              <w:rPr>
                <w:rFonts w:ascii="Times New Roman" w:eastAsia="Times New Roman" w:hAnsi="Times New Roman" w:cs="Times New Roman"/>
                <w:b/>
                <w:bCs/>
                <w:color w:val="000000"/>
                <w:sz w:val="24"/>
                <w:szCs w:val="24"/>
                <w:lang w:eastAsia="de-DE"/>
              </w:rPr>
              <w:br/>
              <w:t>(0.006)</w:t>
            </w:r>
          </w:p>
        </w:tc>
        <w:tc>
          <w:tcPr>
            <w:tcW w:w="0" w:type="auto"/>
            <w:tcBorders>
              <w:top w:val="single" w:sz="12" w:space="0" w:color="0C1F30"/>
            </w:tcBorders>
            <w:tcMar>
              <w:top w:w="60" w:type="dxa"/>
              <w:left w:w="80" w:type="dxa"/>
              <w:bottom w:w="60" w:type="dxa"/>
              <w:right w:w="80" w:type="dxa"/>
            </w:tcMar>
            <w:hideMark/>
          </w:tcPr>
          <w:p w14:paraId="6A4C663F"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c>
          <w:tcPr>
            <w:tcW w:w="0" w:type="auto"/>
            <w:tcBorders>
              <w:top w:val="single" w:sz="12" w:space="0" w:color="0C1F30"/>
            </w:tcBorders>
            <w:tcMar>
              <w:top w:w="60" w:type="dxa"/>
              <w:left w:w="80" w:type="dxa"/>
              <w:bottom w:w="60" w:type="dxa"/>
              <w:right w:w="80" w:type="dxa"/>
            </w:tcMar>
            <w:hideMark/>
          </w:tcPr>
          <w:p w14:paraId="0FFB6E9C"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(0.006)</w:t>
            </w:r>
          </w:p>
        </w:tc>
        <w:tc>
          <w:tcPr>
            <w:tcW w:w="0" w:type="auto"/>
            <w:tcBorders>
              <w:top w:val="single" w:sz="12" w:space="0" w:color="0C1F30"/>
            </w:tcBorders>
            <w:tcMar>
              <w:top w:w="60" w:type="dxa"/>
              <w:left w:w="80" w:type="dxa"/>
              <w:bottom w:w="60" w:type="dxa"/>
              <w:right w:w="80" w:type="dxa"/>
            </w:tcMar>
            <w:hideMark/>
          </w:tcPr>
          <w:p w14:paraId="3BCF037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top w:val="single" w:sz="12" w:space="0" w:color="000000"/>
            </w:tcBorders>
            <w:tcMar>
              <w:top w:w="100" w:type="dxa"/>
              <w:left w:w="100" w:type="dxa"/>
              <w:bottom w:w="100" w:type="dxa"/>
              <w:right w:w="100" w:type="dxa"/>
            </w:tcMar>
            <w:hideMark/>
          </w:tcPr>
          <w:p w14:paraId="0FC550F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0.013* (0.006)</w:t>
            </w:r>
          </w:p>
        </w:tc>
        <w:tc>
          <w:tcPr>
            <w:tcW w:w="0" w:type="auto"/>
            <w:tcBorders>
              <w:top w:val="single" w:sz="12" w:space="0" w:color="000000"/>
            </w:tcBorders>
            <w:tcMar>
              <w:top w:w="100" w:type="dxa"/>
              <w:left w:w="100" w:type="dxa"/>
              <w:bottom w:w="100" w:type="dxa"/>
              <w:right w:w="100" w:type="dxa"/>
            </w:tcMar>
            <w:hideMark/>
          </w:tcPr>
          <w:p w14:paraId="1FC0C2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.04</w:t>
            </w:r>
          </w:p>
        </w:tc>
        <w:tc>
          <w:tcPr>
            <w:tcW w:w="0" w:type="auto"/>
            <w:tcBorders>
              <w:top w:val="single" w:sz="12" w:space="0" w:color="000000"/>
            </w:tcBorders>
            <w:tcMar>
              <w:top w:w="100" w:type="dxa"/>
              <w:left w:w="100" w:type="dxa"/>
              <w:bottom w:w="100" w:type="dxa"/>
              <w:right w:w="100" w:type="dxa"/>
            </w:tcMar>
            <w:hideMark/>
          </w:tcPr>
          <w:p w14:paraId="40F03C4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0.012</w:t>
            </w:r>
          </w:p>
          <w:p w14:paraId="5B4601E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(0.007)</w:t>
            </w:r>
          </w:p>
        </w:tc>
        <w:tc>
          <w:tcPr>
            <w:tcW w:w="0" w:type="auto"/>
            <w:tcBorders>
              <w:top w:val="single" w:sz="12" w:space="0" w:color="000000"/>
            </w:tcBorders>
            <w:tcMar>
              <w:top w:w="100" w:type="dxa"/>
              <w:left w:w="100" w:type="dxa"/>
              <w:bottom w:w="100" w:type="dxa"/>
              <w:right w:w="100" w:type="dxa"/>
            </w:tcMar>
            <w:hideMark/>
          </w:tcPr>
          <w:p w14:paraId="27C2FF8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w:t>
            </w:r>
          </w:p>
        </w:tc>
      </w:tr>
      <w:tr w:rsidR="00CF700B" w:rsidRPr="00CF700B" w14:paraId="64AD494A" w14:textId="77777777" w:rsidTr="00CF700B">
        <w:trPr>
          <w:tblHeader/>
        </w:trPr>
        <w:tc>
          <w:tcPr>
            <w:tcW w:w="0" w:type="auto"/>
            <w:tcMar>
              <w:top w:w="100" w:type="dxa"/>
              <w:left w:w="100" w:type="dxa"/>
              <w:bottom w:w="100" w:type="dxa"/>
              <w:right w:w="100" w:type="dxa"/>
            </w:tcMar>
            <w:hideMark/>
          </w:tcPr>
          <w:p w14:paraId="369A9E5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64BA526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AF7A2C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692CFEC4"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-0.020</w:t>
            </w:r>
            <w:r w:rsidRPr="00CF700B">
              <w:rPr>
                <w:rFonts w:ascii="Times New Roman" w:eastAsia="Times New Roman" w:hAnsi="Times New Roman" w:cs="Times New Roman"/>
                <w:color w:val="000000"/>
                <w:sz w:val="24"/>
                <w:szCs w:val="24"/>
                <w:lang w:eastAsia="de-DE"/>
              </w:rPr>
              <w:br/>
              <w:t>(0.044)</w:t>
            </w:r>
          </w:p>
        </w:tc>
        <w:tc>
          <w:tcPr>
            <w:tcW w:w="0" w:type="auto"/>
            <w:tcMar>
              <w:top w:w="60" w:type="dxa"/>
              <w:left w:w="80" w:type="dxa"/>
              <w:bottom w:w="60" w:type="dxa"/>
              <w:right w:w="80" w:type="dxa"/>
            </w:tcMar>
            <w:hideMark/>
          </w:tcPr>
          <w:p w14:paraId="7E3687CE"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0D04EB8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0CCD0C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1C72D6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-0.024</w:t>
            </w:r>
          </w:p>
          <w:p w14:paraId="7C984BB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(0.047)</w:t>
            </w:r>
          </w:p>
          <w:p w14:paraId="799E8A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523209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.61</w:t>
            </w:r>
          </w:p>
        </w:tc>
      </w:tr>
      <w:tr w:rsidR="00CF700B" w:rsidRPr="00CF700B" w14:paraId="395E8C96" w14:textId="77777777" w:rsidTr="00CF700B">
        <w:trPr>
          <w:tblHeader/>
        </w:trPr>
        <w:tc>
          <w:tcPr>
            <w:tcW w:w="0" w:type="auto"/>
            <w:tcMar>
              <w:top w:w="100" w:type="dxa"/>
              <w:left w:w="100" w:type="dxa"/>
              <w:bottom w:w="100" w:type="dxa"/>
              <w:right w:w="100" w:type="dxa"/>
            </w:tcMar>
            <w:hideMark/>
          </w:tcPr>
          <w:p w14:paraId="66E198B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7AC6F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D3DBB1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343E5E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57CBBB0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DD3DA9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-0.010 (0.050)</w:t>
            </w:r>
          </w:p>
        </w:tc>
        <w:tc>
          <w:tcPr>
            <w:tcW w:w="0" w:type="auto"/>
            <w:tcMar>
              <w:top w:w="100" w:type="dxa"/>
              <w:left w:w="100" w:type="dxa"/>
              <w:bottom w:w="100" w:type="dxa"/>
              <w:right w:w="100" w:type="dxa"/>
            </w:tcMar>
            <w:hideMark/>
          </w:tcPr>
          <w:p w14:paraId="03755F7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.85</w:t>
            </w:r>
          </w:p>
        </w:tc>
        <w:tc>
          <w:tcPr>
            <w:tcW w:w="0" w:type="auto"/>
            <w:tcMar>
              <w:top w:w="100" w:type="dxa"/>
              <w:left w:w="100" w:type="dxa"/>
              <w:bottom w:w="100" w:type="dxa"/>
              <w:right w:w="100" w:type="dxa"/>
            </w:tcMar>
            <w:hideMark/>
          </w:tcPr>
          <w:p w14:paraId="48DB5FA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-0.016 (0.052)</w:t>
            </w:r>
          </w:p>
          <w:p w14:paraId="22F2195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CC3AA0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7B2D83C6"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7B44194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7E89A661" w14:textId="7F57E0B5"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0.793*</w:t>
            </w:r>
            <w:r w:rsidRPr="00CF700B">
              <w:rPr>
                <w:rFonts w:ascii="Times New Roman" w:eastAsia="Times New Roman" w:hAnsi="Times New Roman" w:cs="Times New Roman"/>
                <w:b/>
                <w:bCs/>
                <w:color w:val="000000"/>
                <w:sz w:val="24"/>
                <w:szCs w:val="24"/>
                <w:lang w:eastAsia="de-DE"/>
              </w:rPr>
              <w:br/>
              <w:t>(0.062)</w:t>
            </w:r>
          </w:p>
        </w:tc>
        <w:tc>
          <w:tcPr>
            <w:tcW w:w="0" w:type="auto"/>
            <w:tcBorders>
              <w:bottom w:val="single" w:sz="12" w:space="0" w:color="0C1F30"/>
            </w:tcBorders>
            <w:tcMar>
              <w:top w:w="60" w:type="dxa"/>
              <w:left w:w="80" w:type="dxa"/>
              <w:bottom w:w="60" w:type="dxa"/>
              <w:right w:w="80" w:type="dxa"/>
            </w:tcMar>
            <w:hideMark/>
          </w:tcPr>
          <w:p w14:paraId="01C0DA7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5E88D69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-0.684 (0.252)</w:t>
            </w:r>
          </w:p>
        </w:tc>
        <w:tc>
          <w:tcPr>
            <w:tcW w:w="0" w:type="auto"/>
            <w:tcBorders>
              <w:bottom w:val="single" w:sz="12" w:space="0" w:color="0C1F30"/>
            </w:tcBorders>
            <w:tcMar>
              <w:top w:w="60" w:type="dxa"/>
              <w:left w:w="80" w:type="dxa"/>
              <w:bottom w:w="60" w:type="dxa"/>
              <w:right w:w="80" w:type="dxa"/>
            </w:tcMar>
            <w:hideMark/>
          </w:tcPr>
          <w:p w14:paraId="429E8D19"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5797C1C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-0.721</w:t>
            </w:r>
            <w:r w:rsidRPr="00CF700B">
              <w:rPr>
                <w:rFonts w:ascii="Times New Roman" w:eastAsia="Times New Roman" w:hAnsi="Times New Roman" w:cs="Times New Roman"/>
                <w:color w:val="000000"/>
                <w:sz w:val="24"/>
                <w:szCs w:val="24"/>
                <w:lang w:eastAsia="de-DE"/>
              </w:rPr>
              <w:br/>
              <w:t>(0.382)</w:t>
            </w:r>
          </w:p>
        </w:tc>
        <w:tc>
          <w:tcPr>
            <w:tcW w:w="0" w:type="auto"/>
            <w:tcBorders>
              <w:bottom w:val="single" w:sz="12" w:space="0" w:color="000000"/>
            </w:tcBorders>
            <w:tcMar>
              <w:top w:w="100" w:type="dxa"/>
              <w:left w:w="100" w:type="dxa"/>
              <w:bottom w:w="100" w:type="dxa"/>
              <w:right w:w="100" w:type="dxa"/>
            </w:tcMar>
            <w:hideMark/>
          </w:tcPr>
          <w:p w14:paraId="73F3183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.06</w:t>
            </w:r>
          </w:p>
        </w:tc>
        <w:tc>
          <w:tcPr>
            <w:tcW w:w="0" w:type="auto"/>
            <w:tcBorders>
              <w:bottom w:val="single" w:sz="12" w:space="0" w:color="000000"/>
            </w:tcBorders>
            <w:tcMar>
              <w:top w:w="100" w:type="dxa"/>
              <w:left w:w="100" w:type="dxa"/>
              <w:bottom w:w="100" w:type="dxa"/>
              <w:right w:w="100" w:type="dxa"/>
            </w:tcMar>
            <w:hideMark/>
          </w:tcPr>
          <w:p w14:paraId="4FF4ACA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-0.541</w:t>
            </w:r>
            <w:r w:rsidRPr="00CF700B">
              <w:rPr>
                <w:rFonts w:ascii="Times New Roman" w:eastAsia="Times New Roman" w:hAnsi="Times New Roman" w:cs="Times New Roman"/>
                <w:color w:val="000000"/>
                <w:sz w:val="24"/>
                <w:szCs w:val="24"/>
                <w:lang w:eastAsia="de-DE"/>
              </w:rPr>
              <w:br/>
              <w:t>(0.522)</w:t>
            </w:r>
          </w:p>
        </w:tc>
        <w:tc>
          <w:tcPr>
            <w:tcW w:w="0" w:type="auto"/>
            <w:tcBorders>
              <w:bottom w:val="single" w:sz="12" w:space="0" w:color="000000"/>
            </w:tcBorders>
            <w:tcMar>
              <w:top w:w="100" w:type="dxa"/>
              <w:left w:w="100" w:type="dxa"/>
              <w:bottom w:w="100" w:type="dxa"/>
              <w:right w:w="100" w:type="dxa"/>
            </w:tcMar>
            <w:hideMark/>
          </w:tcPr>
          <w:p w14:paraId="789159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.30</w:t>
            </w:r>
          </w:p>
        </w:tc>
      </w:tr>
      <w:tr w:rsidR="00B66DA1" w:rsidRPr="00AC0FD6" w14:paraId="5C03474E"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1C253F8A" w14:textId="0E1C567B"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04D361B1" w14:textId="77777777" w:rsidR="00CF700B" w:rsidRPr="00B66DA1" w:rsidRDefault="00CF700B" w:rsidP="00CF700B">
      <w:pPr>
        <w:spacing w:after="240" w:line="240" w:lineRule="auto"/>
        <w:rPr>
          <w:rFonts w:ascii="Times New Roman" w:eastAsia="Times New Roman" w:hAnsi="Times New Roman" w:cs="Times New Roman"/>
          <w:sz w:val="24"/>
          <w:szCs w:val="24"/>
          <w:lang w:val="en-US" w:eastAsia="de-DE"/>
        </w:rPr>
      </w:pPr>
    </w:p>
    <w:p w14:paraId="32E0B46A" w14:textId="313CFA95" w:rsidR="007430CA" w:rsidRDefault="0096291D" w:rsidP="00EB6D99">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w:t>
      </w:r>
      <w:r w:rsidR="00F919B7">
        <w:rPr>
          <w:rFonts w:ascii="Times New Roman" w:eastAsia="Times New Roman" w:hAnsi="Times New Roman" w:cs="Times New Roman"/>
          <w:color w:val="000000"/>
          <w:sz w:val="24"/>
          <w:szCs w:val="24"/>
          <w:lang w:val="en-US" w:eastAsia="de-DE"/>
        </w:rPr>
        <w:t xml:space="preserve"> shown in Table XX</w:t>
      </w:r>
      <w:r w:rsidRPr="0096291D">
        <w:rPr>
          <w:rFonts w:ascii="Times New Roman" w:eastAsia="Times New Roman" w:hAnsi="Times New Roman" w:cs="Times New Roman"/>
          <w:color w:val="000000"/>
          <w:sz w:val="24"/>
          <w:szCs w:val="24"/>
          <w:lang w:val="en-US" w:eastAsia="de-DE"/>
        </w:rPr>
        <w:t xml:space="preserve"> revealed</w:t>
      </w:r>
      <w:r>
        <w:rPr>
          <w:rFonts w:ascii="Times New Roman" w:eastAsia="Times New Roman" w:hAnsi="Times New Roman" w:cs="Times New Roman"/>
          <w:color w:val="000000"/>
          <w:sz w:val="24"/>
          <w:szCs w:val="24"/>
          <w:lang w:val="en-US" w:eastAsia="de-DE"/>
        </w:rPr>
        <w:t xml:space="preserve"> </w:t>
      </w:r>
      <w:r w:rsidRPr="0096291D">
        <w:rPr>
          <w:rFonts w:ascii="Times New Roman" w:eastAsia="Times New Roman" w:hAnsi="Times New Roman" w:cs="Times New Roman"/>
          <w:color w:val="000000"/>
          <w:sz w:val="24"/>
          <w:szCs w:val="24"/>
          <w:lang w:val="en-US" w:eastAsia="de-DE"/>
        </w:rPr>
        <w:t>significant effect</w:t>
      </w:r>
      <w:r>
        <w:rPr>
          <w:rFonts w:ascii="Times New Roman" w:eastAsia="Times New Roman" w:hAnsi="Times New Roman" w:cs="Times New Roman"/>
          <w:color w:val="000000"/>
          <w:sz w:val="24"/>
          <w:szCs w:val="24"/>
          <w:lang w:val="en-US" w:eastAsia="de-DE"/>
        </w:rPr>
        <w:t xml:space="preserve">s </w:t>
      </w:r>
      <w:r w:rsidRPr="0096291D">
        <w:rPr>
          <w:rFonts w:ascii="Times New Roman" w:eastAsia="Times New Roman" w:hAnsi="Times New Roman" w:cs="Times New Roman"/>
          <w:color w:val="000000"/>
          <w:sz w:val="24"/>
          <w:szCs w:val="24"/>
          <w:lang w:val="en-US" w:eastAsia="de-DE"/>
        </w:rPr>
        <w:t>for the (</w:t>
      </w:r>
      <w:r>
        <w:rPr>
          <w:rFonts w:ascii="Times New Roman" w:eastAsia="Times New Roman" w:hAnsi="Times New Roman" w:cs="Times New Roman"/>
          <w:color w:val="000000"/>
          <w:sz w:val="24"/>
          <w:szCs w:val="24"/>
          <w:lang w:val="en-US" w:eastAsia="de-DE"/>
        </w:rPr>
        <w:t>4</w:t>
      </w:r>
      <w:r w:rsidRPr="0096291D">
        <w:rPr>
          <w:rFonts w:ascii="Times New Roman" w:eastAsia="Times New Roman" w:hAnsi="Times New Roman" w:cs="Times New Roman"/>
          <w:color w:val="000000"/>
          <w:sz w:val="24"/>
          <w:szCs w:val="24"/>
          <w:lang w:val="en-US" w:eastAsia="de-DE"/>
        </w:rPr>
        <w:t>) teaching phase</w:t>
      </w:r>
      <w:r>
        <w:rPr>
          <w:rFonts w:ascii="Times New Roman" w:eastAsia="Times New Roman" w:hAnsi="Times New Roman" w:cs="Times New Roman"/>
          <w:color w:val="000000"/>
          <w:sz w:val="24"/>
          <w:szCs w:val="24"/>
          <w:lang w:val="en-US" w:eastAsia="de-DE"/>
        </w:rPr>
        <w:t xml:space="preserve"> when predicting the HR only with teaching experience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0.012,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commentRangeStart w:id="279"/>
      <w:r w:rsidR="00F919B7" w:rsidRPr="00CF700B">
        <w:rPr>
          <w:rFonts w:ascii="Times New Roman" w:eastAsia="Times New Roman" w:hAnsi="Times New Roman" w:cs="Times New Roman"/>
          <w:color w:val="000000"/>
          <w:sz w:val="24"/>
          <w:szCs w:val="24"/>
          <w:lang w:val="en-US" w:eastAsia="de-DE"/>
        </w:rPr>
        <w:t>)</w:t>
      </w:r>
      <w:r w:rsidR="00F919B7">
        <w:rPr>
          <w:rFonts w:ascii="Times New Roman" w:eastAsia="Times New Roman" w:hAnsi="Times New Roman" w:cs="Times New Roman"/>
          <w:color w:val="000000"/>
          <w:sz w:val="24"/>
          <w:szCs w:val="24"/>
          <w:lang w:val="en-US" w:eastAsia="de-DE"/>
        </w:rPr>
        <w:t xml:space="preserve"> </w:t>
      </w:r>
      <w:r>
        <w:rPr>
          <w:rFonts w:ascii="Times New Roman" w:eastAsia="Times New Roman" w:hAnsi="Times New Roman" w:cs="Times New Roman"/>
          <w:color w:val="000000"/>
          <w:sz w:val="24"/>
          <w:szCs w:val="24"/>
          <w:lang w:val="en-US" w:eastAsia="de-DE"/>
        </w:rPr>
        <w:t xml:space="preserve">and teaching experience when controlling for the confidence factor </w:t>
      </w:r>
      <w:r w:rsidR="00F919B7" w:rsidRPr="00CF700B">
        <w:rPr>
          <w:rFonts w:ascii="Times New Roman" w:eastAsia="Times New Roman" w:hAnsi="Times New Roman" w:cs="Times New Roman"/>
          <w:color w:val="000000"/>
          <w:sz w:val="24"/>
          <w:szCs w:val="24"/>
          <w:lang w:val="en-US" w:eastAsia="de-DE"/>
        </w:rPr>
        <w:t>(</w:t>
      </w:r>
      <w:r w:rsidR="00F919B7" w:rsidRPr="00CF700B">
        <w:rPr>
          <w:rFonts w:ascii="Times New Roman" w:eastAsia="Times New Roman" w:hAnsi="Times New Roman" w:cs="Times New Roman"/>
          <w:i/>
          <w:iCs/>
          <w:color w:val="000000"/>
          <w:sz w:val="24"/>
          <w:szCs w:val="24"/>
          <w:lang w:val="en-US" w:eastAsia="de-DE"/>
        </w:rPr>
        <w:t>b</w:t>
      </w:r>
      <w:r w:rsidR="00F919B7" w:rsidRPr="00CF700B">
        <w:rPr>
          <w:rFonts w:ascii="Times New Roman" w:eastAsia="Times New Roman" w:hAnsi="Times New Roman" w:cs="Times New Roman"/>
          <w:color w:val="000000"/>
          <w:sz w:val="24"/>
          <w:szCs w:val="24"/>
          <w:lang w:val="en-US" w:eastAsia="de-DE"/>
        </w:rPr>
        <w:t xml:space="preserve"> = 0.01</w:t>
      </w:r>
      <w:r w:rsidR="00F919B7">
        <w:rPr>
          <w:rFonts w:ascii="Times New Roman" w:eastAsia="Times New Roman" w:hAnsi="Times New Roman" w:cs="Times New Roman"/>
          <w:color w:val="000000"/>
          <w:sz w:val="24"/>
          <w:szCs w:val="24"/>
          <w:lang w:val="en-US" w:eastAsia="de-DE"/>
        </w:rPr>
        <w:t>3</w:t>
      </w:r>
      <w:r w:rsidR="00F919B7" w:rsidRPr="00CF700B">
        <w:rPr>
          <w:rFonts w:ascii="Times New Roman" w:eastAsia="Times New Roman" w:hAnsi="Times New Roman" w:cs="Times New Roman"/>
          <w:color w:val="000000"/>
          <w:sz w:val="24"/>
          <w:szCs w:val="24"/>
          <w:lang w:val="en-US" w:eastAsia="de-DE"/>
        </w:rPr>
        <w:t xml:space="preserve">, </w:t>
      </w:r>
      <w:r w:rsidR="00F919B7" w:rsidRPr="00CF700B">
        <w:rPr>
          <w:rFonts w:ascii="Times New Roman" w:eastAsia="Times New Roman" w:hAnsi="Times New Roman" w:cs="Times New Roman"/>
          <w:i/>
          <w:iCs/>
          <w:color w:val="000000"/>
          <w:sz w:val="24"/>
          <w:szCs w:val="24"/>
          <w:lang w:val="en-US" w:eastAsia="de-DE"/>
        </w:rPr>
        <w:t xml:space="preserve">p </w:t>
      </w:r>
      <w:r w:rsidR="00F919B7" w:rsidRPr="00CF700B">
        <w:rPr>
          <w:rFonts w:ascii="Times New Roman" w:eastAsia="Times New Roman" w:hAnsi="Times New Roman" w:cs="Times New Roman"/>
          <w:color w:val="000000"/>
          <w:sz w:val="24"/>
          <w:szCs w:val="24"/>
          <w:lang w:val="en-US" w:eastAsia="de-DE"/>
        </w:rPr>
        <w:t>&lt; .05)</w:t>
      </w:r>
      <w:r w:rsidR="00F919B7">
        <w:rPr>
          <w:rFonts w:ascii="Times New Roman" w:eastAsia="Times New Roman" w:hAnsi="Times New Roman" w:cs="Times New Roman"/>
          <w:color w:val="000000"/>
          <w:sz w:val="24"/>
          <w:szCs w:val="24"/>
          <w:lang w:val="en-US" w:eastAsia="de-DE"/>
        </w:rPr>
        <w:t>.</w:t>
      </w:r>
      <w:commentRangeEnd w:id="279"/>
      <w:r w:rsidR="00D902F1">
        <w:rPr>
          <w:rStyle w:val="Kommentarzeichen"/>
        </w:rPr>
        <w:commentReference w:id="279"/>
      </w:r>
    </w:p>
    <w:p w14:paraId="1104B76E"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2E01340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A08ECB"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68BCE9A5"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6E3D353" w14:textId="77777777" w:rsidR="00EB6D99" w:rsidRDefault="00EB6D99" w:rsidP="00F919B7">
      <w:pPr>
        <w:spacing w:before="120" w:after="240" w:line="360" w:lineRule="auto"/>
        <w:jc w:val="both"/>
        <w:rPr>
          <w:rFonts w:ascii="Times New Roman" w:eastAsia="Times New Roman" w:hAnsi="Times New Roman" w:cs="Times New Roman"/>
          <w:color w:val="000000"/>
          <w:sz w:val="24"/>
          <w:szCs w:val="24"/>
          <w:lang w:val="en-US" w:eastAsia="de-DE"/>
        </w:rPr>
      </w:pPr>
    </w:p>
    <w:p w14:paraId="338799DF" w14:textId="2BD2C9F2" w:rsidR="00EB6D99" w:rsidRDefault="00F919B7" w:rsidP="00EB6D99">
      <w:pPr>
        <w:spacing w:before="120" w:after="240" w:line="360" w:lineRule="auto"/>
        <w:jc w:val="both"/>
        <w:rPr>
          <w:rFonts w:ascii="Times New Roman" w:eastAsia="Times New Roman" w:hAnsi="Times New Roman" w:cs="Times New Roman"/>
          <w:color w:val="000000"/>
          <w:sz w:val="24"/>
          <w:szCs w:val="24"/>
          <w:lang w:val="en-US" w:eastAsia="de-DE"/>
        </w:rPr>
      </w:pPr>
      <w:r>
        <w:rPr>
          <w:rFonts w:ascii="Times New Roman" w:eastAsia="Times New Roman" w:hAnsi="Times New Roman" w:cs="Times New Roman"/>
          <w:color w:val="000000"/>
          <w:sz w:val="24"/>
          <w:szCs w:val="24"/>
          <w:lang w:val="en-US" w:eastAsia="de-DE"/>
        </w:rPr>
        <w:t xml:space="preserve">Table XX shows the prediction of HR with teaching experience and self-report data for the (5) end phase. </w:t>
      </w:r>
    </w:p>
    <w:p w14:paraId="6B669119" w14:textId="5518CD44" w:rsidR="00CF700B" w:rsidRPr="00CF700B" w:rsidRDefault="00CF700B" w:rsidP="00CF700B">
      <w:pPr>
        <w:spacing w:before="240" w:after="240" w:line="240" w:lineRule="auto"/>
        <w:jc w:val="both"/>
        <w:rPr>
          <w:rFonts w:ascii="Times New Roman" w:eastAsia="Times New Roman" w:hAnsi="Times New Roman" w:cs="Times New Roman"/>
          <w:sz w:val="24"/>
          <w:szCs w:val="24"/>
          <w:lang w:val="en-US" w:eastAsia="de-DE"/>
        </w:rPr>
      </w:pPr>
      <w:r w:rsidRPr="00CF700B">
        <w:rPr>
          <w:rFonts w:ascii="Times New Roman" w:eastAsia="Times New Roman" w:hAnsi="Times New Roman" w:cs="Times New Roman"/>
          <w:color w:val="000000"/>
          <w:sz w:val="24"/>
          <w:szCs w:val="24"/>
          <w:lang w:val="en-US" w:eastAsia="de-DE"/>
        </w:rPr>
        <w:t xml:space="preserve">Table </w:t>
      </w:r>
      <w:r w:rsidR="007430CA">
        <w:rPr>
          <w:rFonts w:ascii="Times New Roman" w:eastAsia="Times New Roman" w:hAnsi="Times New Roman" w:cs="Times New Roman"/>
          <w:color w:val="000000"/>
          <w:sz w:val="24"/>
          <w:szCs w:val="24"/>
          <w:lang w:val="en-US" w:eastAsia="de-DE"/>
        </w:rPr>
        <w:t>XX</w:t>
      </w:r>
      <w:r w:rsidRPr="00CF700B">
        <w:rPr>
          <w:rFonts w:ascii="Times New Roman" w:eastAsia="Times New Roman" w:hAnsi="Times New Roman" w:cs="Times New Roman"/>
          <w:color w:val="000000"/>
          <w:sz w:val="24"/>
          <w:szCs w:val="24"/>
          <w:lang w:val="en-US" w:eastAsia="de-DE"/>
        </w:rPr>
        <w:t xml:space="preserve"> </w:t>
      </w:r>
      <w:r w:rsidRPr="00CF700B">
        <w:rPr>
          <w:rFonts w:ascii="Times New Roman" w:eastAsia="Times New Roman" w:hAnsi="Times New Roman" w:cs="Times New Roman"/>
          <w:i/>
          <w:iCs/>
          <w:color w:val="000000"/>
          <w:sz w:val="24"/>
          <w:szCs w:val="24"/>
          <w:lang w:val="en-US" w:eastAsia="de-DE"/>
        </w:rPr>
        <w:t>Multiple linear regression for (5) end phase</w:t>
      </w:r>
      <w:r w:rsidRPr="00CF700B">
        <w:rPr>
          <w:rFonts w:ascii="Times New Roman" w:eastAsia="Times New Roman" w:hAnsi="Times New Roman" w:cs="Times New Roman"/>
          <w:color w:val="000000"/>
          <w:sz w:val="24"/>
          <w:szCs w:val="24"/>
          <w:lang w:val="en-US" w:eastAsia="de-DE"/>
        </w:rPr>
        <w:t>.</w:t>
      </w:r>
    </w:p>
    <w:tbl>
      <w:tblPr>
        <w:tblW w:w="0" w:type="auto"/>
        <w:tblCellMar>
          <w:top w:w="15" w:type="dxa"/>
          <w:left w:w="15" w:type="dxa"/>
          <w:bottom w:w="15" w:type="dxa"/>
          <w:right w:w="15" w:type="dxa"/>
        </w:tblCellMar>
        <w:tblLook w:val="04A0" w:firstRow="1" w:lastRow="0" w:firstColumn="1" w:lastColumn="0" w:noHBand="0" w:noVBand="1"/>
      </w:tblPr>
      <w:tblGrid>
        <w:gridCol w:w="1782"/>
        <w:gridCol w:w="1270"/>
        <w:gridCol w:w="596"/>
        <w:gridCol w:w="1270"/>
        <w:gridCol w:w="596"/>
        <w:gridCol w:w="1248"/>
        <w:gridCol w:w="500"/>
        <w:gridCol w:w="1310"/>
        <w:gridCol w:w="500"/>
      </w:tblGrid>
      <w:tr w:rsidR="00CF700B" w:rsidRPr="00AC0FD6" w14:paraId="3424BD8C" w14:textId="77777777" w:rsidTr="00CF700B">
        <w:trPr>
          <w:trHeight w:val="440"/>
          <w:tblHeader/>
        </w:trPr>
        <w:tc>
          <w:tcPr>
            <w:tcW w:w="0" w:type="auto"/>
            <w:tcBorders>
              <w:top w:val="single" w:sz="8" w:space="0" w:color="000000"/>
            </w:tcBorders>
            <w:tcMar>
              <w:top w:w="100" w:type="dxa"/>
              <w:left w:w="100" w:type="dxa"/>
              <w:bottom w:w="100" w:type="dxa"/>
              <w:right w:w="100" w:type="dxa"/>
            </w:tcMar>
            <w:hideMark/>
          </w:tcPr>
          <w:p w14:paraId="58D951E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8"/>
            <w:tcBorders>
              <w:top w:val="single" w:sz="8" w:space="0" w:color="000000"/>
              <w:bottom w:val="single" w:sz="12" w:space="0" w:color="0C1F30"/>
            </w:tcBorders>
            <w:tcMar>
              <w:top w:w="100" w:type="dxa"/>
              <w:left w:w="100" w:type="dxa"/>
              <w:bottom w:w="100" w:type="dxa"/>
              <w:right w:w="100" w:type="dxa"/>
            </w:tcMar>
            <w:hideMark/>
          </w:tcPr>
          <w:p w14:paraId="24282BC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r w:rsidRPr="00CF700B">
              <w:rPr>
                <w:rFonts w:ascii="Times New Roman" w:eastAsia="Times New Roman" w:hAnsi="Times New Roman" w:cs="Times New Roman"/>
                <w:i/>
                <w:iCs/>
                <w:color w:val="000000"/>
                <w:sz w:val="24"/>
                <w:szCs w:val="24"/>
                <w:lang w:val="en-US" w:eastAsia="de-DE"/>
              </w:rPr>
              <w:t>Dependent Variable: Standardized mean HR</w:t>
            </w:r>
          </w:p>
        </w:tc>
      </w:tr>
      <w:tr w:rsidR="00CF700B" w:rsidRPr="00CF700B" w14:paraId="291138B4" w14:textId="77777777" w:rsidTr="00CF700B">
        <w:trPr>
          <w:trHeight w:val="440"/>
          <w:tblHeader/>
        </w:trPr>
        <w:tc>
          <w:tcPr>
            <w:tcW w:w="0" w:type="auto"/>
            <w:tcMar>
              <w:top w:w="100" w:type="dxa"/>
              <w:left w:w="100" w:type="dxa"/>
              <w:bottom w:w="100" w:type="dxa"/>
              <w:right w:w="100" w:type="dxa"/>
            </w:tcMar>
            <w:hideMark/>
          </w:tcPr>
          <w:p w14:paraId="0088838C"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val="en-US" w:eastAsia="de-DE"/>
              </w:rPr>
            </w:pPr>
          </w:p>
        </w:tc>
        <w:tc>
          <w:tcPr>
            <w:tcW w:w="0" w:type="auto"/>
            <w:gridSpan w:val="2"/>
            <w:tcBorders>
              <w:top w:val="single" w:sz="12" w:space="0" w:color="0C1F30"/>
            </w:tcBorders>
            <w:tcMar>
              <w:top w:w="100" w:type="dxa"/>
              <w:left w:w="100" w:type="dxa"/>
              <w:bottom w:w="100" w:type="dxa"/>
              <w:right w:w="100" w:type="dxa"/>
            </w:tcMar>
            <w:hideMark/>
          </w:tcPr>
          <w:p w14:paraId="102B439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(1)</w:t>
            </w:r>
          </w:p>
        </w:tc>
        <w:tc>
          <w:tcPr>
            <w:tcW w:w="0" w:type="auto"/>
            <w:gridSpan w:val="2"/>
            <w:tcBorders>
              <w:top w:val="single" w:sz="12" w:space="0" w:color="0C1F30"/>
            </w:tcBorders>
            <w:tcMar>
              <w:top w:w="100" w:type="dxa"/>
              <w:left w:w="100" w:type="dxa"/>
              <w:bottom w:w="100" w:type="dxa"/>
              <w:right w:w="100" w:type="dxa"/>
            </w:tcMar>
            <w:hideMark/>
          </w:tcPr>
          <w:p w14:paraId="66CDA8E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(2)</w:t>
            </w:r>
          </w:p>
        </w:tc>
        <w:tc>
          <w:tcPr>
            <w:tcW w:w="0" w:type="auto"/>
            <w:gridSpan w:val="2"/>
            <w:tcBorders>
              <w:top w:val="single" w:sz="12" w:space="0" w:color="000000"/>
            </w:tcBorders>
            <w:tcMar>
              <w:top w:w="100" w:type="dxa"/>
              <w:left w:w="100" w:type="dxa"/>
              <w:bottom w:w="100" w:type="dxa"/>
              <w:right w:w="100" w:type="dxa"/>
            </w:tcMar>
            <w:hideMark/>
          </w:tcPr>
          <w:p w14:paraId="7AD5036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w:t>
            </w:r>
          </w:p>
        </w:tc>
        <w:tc>
          <w:tcPr>
            <w:tcW w:w="0" w:type="auto"/>
            <w:gridSpan w:val="2"/>
            <w:tcBorders>
              <w:top w:val="single" w:sz="12" w:space="0" w:color="000000"/>
            </w:tcBorders>
            <w:tcMar>
              <w:top w:w="100" w:type="dxa"/>
              <w:left w:w="100" w:type="dxa"/>
              <w:bottom w:w="100" w:type="dxa"/>
              <w:right w:w="100" w:type="dxa"/>
            </w:tcMar>
            <w:hideMark/>
          </w:tcPr>
          <w:p w14:paraId="58F0CDB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w:t>
            </w:r>
          </w:p>
        </w:tc>
      </w:tr>
      <w:tr w:rsidR="00CF700B" w:rsidRPr="00CF700B" w14:paraId="61BBD76B"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14B92CF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100" w:type="dxa"/>
              <w:left w:w="100" w:type="dxa"/>
              <w:bottom w:w="100" w:type="dxa"/>
              <w:right w:w="100" w:type="dxa"/>
            </w:tcMar>
            <w:hideMark/>
          </w:tcPr>
          <w:p w14:paraId="1EFE652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207A90B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C1F30"/>
            </w:tcBorders>
            <w:tcMar>
              <w:top w:w="100" w:type="dxa"/>
              <w:left w:w="100" w:type="dxa"/>
              <w:bottom w:w="100" w:type="dxa"/>
              <w:right w:w="100" w:type="dxa"/>
            </w:tcMar>
            <w:hideMark/>
          </w:tcPr>
          <w:p w14:paraId="190D606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C1F30"/>
            </w:tcBorders>
            <w:tcMar>
              <w:top w:w="100" w:type="dxa"/>
              <w:left w:w="100" w:type="dxa"/>
              <w:bottom w:w="100" w:type="dxa"/>
              <w:right w:w="100" w:type="dxa"/>
            </w:tcMar>
            <w:hideMark/>
          </w:tcPr>
          <w:p w14:paraId="3138B05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66D251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2D8C749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c>
          <w:tcPr>
            <w:tcW w:w="0" w:type="auto"/>
            <w:tcBorders>
              <w:bottom w:val="single" w:sz="12" w:space="0" w:color="000000"/>
            </w:tcBorders>
            <w:tcMar>
              <w:top w:w="100" w:type="dxa"/>
              <w:left w:w="100" w:type="dxa"/>
              <w:bottom w:w="100" w:type="dxa"/>
              <w:right w:w="100" w:type="dxa"/>
            </w:tcMar>
            <w:hideMark/>
          </w:tcPr>
          <w:p w14:paraId="0060777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Est.</w:t>
            </w:r>
          </w:p>
        </w:tc>
        <w:tc>
          <w:tcPr>
            <w:tcW w:w="0" w:type="auto"/>
            <w:tcBorders>
              <w:bottom w:val="single" w:sz="12" w:space="0" w:color="000000"/>
            </w:tcBorders>
            <w:tcMar>
              <w:top w:w="100" w:type="dxa"/>
              <w:left w:w="100" w:type="dxa"/>
              <w:bottom w:w="100" w:type="dxa"/>
              <w:right w:w="100" w:type="dxa"/>
            </w:tcMar>
            <w:hideMark/>
          </w:tcPr>
          <w:p w14:paraId="0FD461E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i/>
                <w:iCs/>
                <w:color w:val="000000"/>
                <w:sz w:val="24"/>
                <w:szCs w:val="24"/>
                <w:lang w:eastAsia="de-DE"/>
              </w:rPr>
              <w:t>p</w:t>
            </w:r>
          </w:p>
        </w:tc>
      </w:tr>
      <w:tr w:rsidR="00CF700B" w:rsidRPr="00CF700B" w14:paraId="09335173" w14:textId="77777777" w:rsidTr="00CF700B">
        <w:trPr>
          <w:tblHeader/>
        </w:trPr>
        <w:tc>
          <w:tcPr>
            <w:tcW w:w="0" w:type="auto"/>
            <w:tcBorders>
              <w:top w:val="single" w:sz="12" w:space="0" w:color="000000"/>
            </w:tcBorders>
            <w:tcMar>
              <w:top w:w="100" w:type="dxa"/>
              <w:left w:w="100" w:type="dxa"/>
              <w:bottom w:w="100" w:type="dxa"/>
              <w:right w:w="100" w:type="dxa"/>
            </w:tcMar>
            <w:hideMark/>
          </w:tcPr>
          <w:p w14:paraId="7E44148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Teaching Experience</w:t>
            </w:r>
          </w:p>
        </w:tc>
        <w:tc>
          <w:tcPr>
            <w:tcW w:w="0" w:type="auto"/>
            <w:tcBorders>
              <w:top w:val="single" w:sz="12" w:space="0" w:color="0C1F30"/>
            </w:tcBorders>
            <w:tcMar>
              <w:top w:w="60" w:type="dxa"/>
              <w:left w:w="80" w:type="dxa"/>
              <w:bottom w:w="60" w:type="dxa"/>
              <w:right w:w="80" w:type="dxa"/>
            </w:tcMar>
            <w:hideMark/>
          </w:tcPr>
          <w:p w14:paraId="14D50166"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0.002 (0.004)</w:t>
            </w:r>
          </w:p>
        </w:tc>
        <w:tc>
          <w:tcPr>
            <w:tcW w:w="0" w:type="auto"/>
            <w:tcBorders>
              <w:top w:val="single" w:sz="12" w:space="0" w:color="0C1F30"/>
            </w:tcBorders>
            <w:tcMar>
              <w:top w:w="60" w:type="dxa"/>
              <w:left w:w="80" w:type="dxa"/>
              <w:bottom w:w="60" w:type="dxa"/>
              <w:right w:w="80" w:type="dxa"/>
            </w:tcMar>
            <w:hideMark/>
          </w:tcPr>
          <w:p w14:paraId="4AA364E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.67</w:t>
            </w:r>
          </w:p>
        </w:tc>
        <w:tc>
          <w:tcPr>
            <w:tcW w:w="0" w:type="auto"/>
            <w:tcBorders>
              <w:top w:val="single" w:sz="12" w:space="0" w:color="0C1F30"/>
            </w:tcBorders>
            <w:tcMar>
              <w:top w:w="60" w:type="dxa"/>
              <w:left w:w="80" w:type="dxa"/>
              <w:bottom w:w="60" w:type="dxa"/>
              <w:right w:w="80" w:type="dxa"/>
            </w:tcMar>
            <w:hideMark/>
          </w:tcPr>
          <w:p w14:paraId="7963746B"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0.003 (0.005)</w:t>
            </w:r>
          </w:p>
        </w:tc>
        <w:tc>
          <w:tcPr>
            <w:tcW w:w="0" w:type="auto"/>
            <w:tcBorders>
              <w:top w:val="single" w:sz="12" w:space="0" w:color="0C1F30"/>
            </w:tcBorders>
            <w:tcMar>
              <w:top w:w="60" w:type="dxa"/>
              <w:left w:w="80" w:type="dxa"/>
              <w:bottom w:w="60" w:type="dxa"/>
              <w:right w:w="80" w:type="dxa"/>
            </w:tcMar>
            <w:hideMark/>
          </w:tcPr>
          <w:p w14:paraId="7776200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.58</w:t>
            </w:r>
          </w:p>
        </w:tc>
        <w:tc>
          <w:tcPr>
            <w:tcW w:w="0" w:type="auto"/>
            <w:tcBorders>
              <w:top w:val="single" w:sz="12" w:space="0" w:color="000000"/>
            </w:tcBorders>
            <w:tcMar>
              <w:top w:w="100" w:type="dxa"/>
              <w:left w:w="100" w:type="dxa"/>
              <w:bottom w:w="100" w:type="dxa"/>
              <w:right w:w="100" w:type="dxa"/>
            </w:tcMar>
            <w:hideMark/>
          </w:tcPr>
          <w:p w14:paraId="09B7DA2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6D38DEC2"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.46</w:t>
            </w:r>
          </w:p>
        </w:tc>
        <w:tc>
          <w:tcPr>
            <w:tcW w:w="0" w:type="auto"/>
            <w:tcBorders>
              <w:top w:val="single" w:sz="12" w:space="0" w:color="000000"/>
            </w:tcBorders>
            <w:tcMar>
              <w:top w:w="100" w:type="dxa"/>
              <w:left w:w="100" w:type="dxa"/>
              <w:bottom w:w="100" w:type="dxa"/>
              <w:right w:w="100" w:type="dxa"/>
            </w:tcMar>
            <w:hideMark/>
          </w:tcPr>
          <w:p w14:paraId="39C6BB7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0.004 (0.005)</w:t>
            </w:r>
          </w:p>
        </w:tc>
        <w:tc>
          <w:tcPr>
            <w:tcW w:w="0" w:type="auto"/>
            <w:tcBorders>
              <w:top w:val="single" w:sz="12" w:space="0" w:color="000000"/>
            </w:tcBorders>
            <w:tcMar>
              <w:top w:w="100" w:type="dxa"/>
              <w:left w:w="100" w:type="dxa"/>
              <w:bottom w:w="100" w:type="dxa"/>
              <w:right w:w="100" w:type="dxa"/>
            </w:tcMar>
            <w:hideMark/>
          </w:tcPr>
          <w:p w14:paraId="1812181A"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.43</w:t>
            </w:r>
          </w:p>
        </w:tc>
      </w:tr>
      <w:tr w:rsidR="00CF700B" w:rsidRPr="00CF700B" w14:paraId="17683E5F" w14:textId="77777777" w:rsidTr="00CF700B">
        <w:trPr>
          <w:tblHeader/>
        </w:trPr>
        <w:tc>
          <w:tcPr>
            <w:tcW w:w="0" w:type="auto"/>
            <w:tcMar>
              <w:top w:w="100" w:type="dxa"/>
              <w:left w:w="100" w:type="dxa"/>
              <w:bottom w:w="100" w:type="dxa"/>
              <w:right w:w="100" w:type="dxa"/>
            </w:tcMar>
            <w:hideMark/>
          </w:tcPr>
          <w:p w14:paraId="10C85E8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Disruption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71DE376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50061A0"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2AAE370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0.019 (0.035)</w:t>
            </w:r>
          </w:p>
        </w:tc>
        <w:tc>
          <w:tcPr>
            <w:tcW w:w="0" w:type="auto"/>
            <w:tcMar>
              <w:top w:w="60" w:type="dxa"/>
              <w:left w:w="80" w:type="dxa"/>
              <w:bottom w:w="60" w:type="dxa"/>
              <w:right w:w="80" w:type="dxa"/>
            </w:tcMar>
            <w:hideMark/>
          </w:tcPr>
          <w:p w14:paraId="7881E3C7"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.60</w:t>
            </w:r>
          </w:p>
        </w:tc>
        <w:tc>
          <w:tcPr>
            <w:tcW w:w="0" w:type="auto"/>
            <w:tcMar>
              <w:top w:w="100" w:type="dxa"/>
              <w:left w:w="100" w:type="dxa"/>
              <w:bottom w:w="100" w:type="dxa"/>
              <w:right w:w="100" w:type="dxa"/>
            </w:tcMar>
            <w:hideMark/>
          </w:tcPr>
          <w:p w14:paraId="2A0C3A2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321F197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6E20F8BE"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0.011 (0.037)</w:t>
            </w:r>
          </w:p>
          <w:p w14:paraId="01F37D4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51A923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.76</w:t>
            </w:r>
          </w:p>
        </w:tc>
      </w:tr>
      <w:tr w:rsidR="00CF700B" w:rsidRPr="00CF700B" w14:paraId="2979887A" w14:textId="77777777" w:rsidTr="00CF700B">
        <w:trPr>
          <w:tblHeader/>
        </w:trPr>
        <w:tc>
          <w:tcPr>
            <w:tcW w:w="0" w:type="auto"/>
            <w:tcMar>
              <w:top w:w="100" w:type="dxa"/>
              <w:left w:w="100" w:type="dxa"/>
              <w:bottom w:w="100" w:type="dxa"/>
              <w:right w:w="100" w:type="dxa"/>
            </w:tcMar>
            <w:hideMark/>
          </w:tcPr>
          <w:p w14:paraId="152D8CC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 xml:space="preserve">Confidence </w:t>
            </w:r>
            <w:proofErr w:type="spellStart"/>
            <w:r w:rsidRPr="00CF700B">
              <w:rPr>
                <w:rFonts w:ascii="Times New Roman" w:eastAsia="Times New Roman" w:hAnsi="Times New Roman" w:cs="Times New Roman"/>
                <w:color w:val="000000"/>
                <w:sz w:val="24"/>
                <w:szCs w:val="24"/>
                <w:lang w:eastAsia="de-DE"/>
              </w:rPr>
              <w:t>Factor</w:t>
            </w:r>
            <w:proofErr w:type="spellEnd"/>
          </w:p>
        </w:tc>
        <w:tc>
          <w:tcPr>
            <w:tcW w:w="0" w:type="auto"/>
            <w:tcMar>
              <w:top w:w="60" w:type="dxa"/>
              <w:left w:w="80" w:type="dxa"/>
              <w:bottom w:w="60" w:type="dxa"/>
              <w:right w:w="80" w:type="dxa"/>
            </w:tcMar>
            <w:hideMark/>
          </w:tcPr>
          <w:p w14:paraId="0F7E1545"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7302B847"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4A646F2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60" w:type="dxa"/>
              <w:left w:w="80" w:type="dxa"/>
              <w:bottom w:w="60" w:type="dxa"/>
              <w:right w:w="80" w:type="dxa"/>
            </w:tcMar>
            <w:hideMark/>
          </w:tcPr>
          <w:p w14:paraId="0A0A2D6D"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437D6F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-0.035 (0.039)</w:t>
            </w:r>
          </w:p>
        </w:tc>
        <w:tc>
          <w:tcPr>
            <w:tcW w:w="0" w:type="auto"/>
            <w:tcMar>
              <w:top w:w="100" w:type="dxa"/>
              <w:left w:w="100" w:type="dxa"/>
              <w:bottom w:w="100" w:type="dxa"/>
              <w:right w:w="100" w:type="dxa"/>
            </w:tcMar>
            <w:hideMark/>
          </w:tcPr>
          <w:p w14:paraId="3E364CE8"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.38</w:t>
            </w:r>
          </w:p>
        </w:tc>
        <w:tc>
          <w:tcPr>
            <w:tcW w:w="0" w:type="auto"/>
            <w:tcMar>
              <w:top w:w="100" w:type="dxa"/>
              <w:left w:w="100" w:type="dxa"/>
              <w:bottom w:w="100" w:type="dxa"/>
              <w:right w:w="100" w:type="dxa"/>
            </w:tcMar>
            <w:hideMark/>
          </w:tcPr>
          <w:p w14:paraId="443146C9"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-0.032 (0.041)</w:t>
            </w:r>
          </w:p>
          <w:p w14:paraId="3175531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Mar>
              <w:top w:w="100" w:type="dxa"/>
              <w:left w:w="100" w:type="dxa"/>
              <w:bottom w:w="100" w:type="dxa"/>
              <w:right w:w="100" w:type="dxa"/>
            </w:tcMar>
            <w:hideMark/>
          </w:tcPr>
          <w:p w14:paraId="7D00F9BB"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.44</w:t>
            </w:r>
          </w:p>
        </w:tc>
      </w:tr>
      <w:tr w:rsidR="00CF700B" w:rsidRPr="00CF700B" w14:paraId="34136BE4" w14:textId="77777777" w:rsidTr="00CF700B">
        <w:trPr>
          <w:tblHeader/>
        </w:trPr>
        <w:tc>
          <w:tcPr>
            <w:tcW w:w="0" w:type="auto"/>
            <w:tcBorders>
              <w:bottom w:val="single" w:sz="12" w:space="0" w:color="000000"/>
            </w:tcBorders>
            <w:tcMar>
              <w:top w:w="100" w:type="dxa"/>
              <w:left w:w="100" w:type="dxa"/>
              <w:bottom w:w="100" w:type="dxa"/>
              <w:right w:w="100" w:type="dxa"/>
            </w:tcMar>
            <w:hideMark/>
          </w:tcPr>
          <w:p w14:paraId="3675687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Constant</w:t>
            </w:r>
          </w:p>
        </w:tc>
        <w:tc>
          <w:tcPr>
            <w:tcW w:w="0" w:type="auto"/>
            <w:tcBorders>
              <w:bottom w:val="single" w:sz="12" w:space="0" w:color="0C1F30"/>
            </w:tcBorders>
            <w:tcMar>
              <w:top w:w="60" w:type="dxa"/>
              <w:left w:w="80" w:type="dxa"/>
              <w:bottom w:w="60" w:type="dxa"/>
              <w:right w:w="80" w:type="dxa"/>
            </w:tcMar>
            <w:hideMark/>
          </w:tcPr>
          <w:p w14:paraId="513492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-1.075* (0.049)</w:t>
            </w:r>
          </w:p>
          <w:p w14:paraId="68EF2944"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C1F30"/>
            </w:tcBorders>
            <w:tcMar>
              <w:top w:w="60" w:type="dxa"/>
              <w:left w:w="80" w:type="dxa"/>
              <w:bottom w:w="60" w:type="dxa"/>
              <w:right w:w="80" w:type="dxa"/>
            </w:tcMar>
            <w:hideMark/>
          </w:tcPr>
          <w:p w14:paraId="3A0EFB28"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C1F30"/>
            </w:tcBorders>
            <w:tcMar>
              <w:top w:w="60" w:type="dxa"/>
              <w:left w:w="80" w:type="dxa"/>
              <w:bottom w:w="60" w:type="dxa"/>
              <w:right w:w="80" w:type="dxa"/>
            </w:tcMar>
            <w:hideMark/>
          </w:tcPr>
          <w:p w14:paraId="6BC6051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-1.176* (0.199)</w:t>
            </w:r>
          </w:p>
        </w:tc>
        <w:tc>
          <w:tcPr>
            <w:tcW w:w="0" w:type="auto"/>
            <w:tcBorders>
              <w:bottom w:val="single" w:sz="12" w:space="0" w:color="0C1F30"/>
            </w:tcBorders>
            <w:tcMar>
              <w:top w:w="60" w:type="dxa"/>
              <w:left w:w="80" w:type="dxa"/>
              <w:bottom w:w="60" w:type="dxa"/>
              <w:right w:w="80" w:type="dxa"/>
            </w:tcMar>
            <w:hideMark/>
          </w:tcPr>
          <w:p w14:paraId="26BF5D11" w14:textId="77777777" w:rsidR="00CF700B" w:rsidRPr="00CF700B" w:rsidRDefault="00CF700B" w:rsidP="00CF700B">
            <w:pPr>
              <w:spacing w:after="54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&lt;.01</w:t>
            </w:r>
          </w:p>
        </w:tc>
        <w:tc>
          <w:tcPr>
            <w:tcW w:w="0" w:type="auto"/>
            <w:tcBorders>
              <w:bottom w:val="single" w:sz="12" w:space="0" w:color="000000"/>
            </w:tcBorders>
            <w:tcMar>
              <w:top w:w="100" w:type="dxa"/>
              <w:left w:w="100" w:type="dxa"/>
              <w:bottom w:w="100" w:type="dxa"/>
              <w:right w:w="100" w:type="dxa"/>
            </w:tcMar>
            <w:hideMark/>
          </w:tcPr>
          <w:p w14:paraId="166210B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-0.811 (0.300)</w:t>
            </w:r>
          </w:p>
        </w:tc>
        <w:tc>
          <w:tcPr>
            <w:tcW w:w="0" w:type="auto"/>
            <w:tcBorders>
              <w:bottom w:val="single" w:sz="12" w:space="0" w:color="000000"/>
            </w:tcBorders>
            <w:tcMar>
              <w:top w:w="100" w:type="dxa"/>
              <w:left w:w="100" w:type="dxa"/>
              <w:bottom w:w="100" w:type="dxa"/>
              <w:right w:w="100" w:type="dxa"/>
            </w:tcMar>
            <w:hideMark/>
          </w:tcPr>
          <w:p w14:paraId="4B29325F"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p>
        </w:tc>
        <w:tc>
          <w:tcPr>
            <w:tcW w:w="0" w:type="auto"/>
            <w:tcBorders>
              <w:bottom w:val="single" w:sz="12" w:space="0" w:color="000000"/>
            </w:tcBorders>
            <w:tcMar>
              <w:top w:w="100" w:type="dxa"/>
              <w:left w:w="100" w:type="dxa"/>
              <w:bottom w:w="100" w:type="dxa"/>
              <w:right w:w="100" w:type="dxa"/>
            </w:tcMar>
            <w:hideMark/>
          </w:tcPr>
          <w:p w14:paraId="067E4F31"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b/>
                <w:bCs/>
                <w:color w:val="000000"/>
                <w:sz w:val="24"/>
                <w:szCs w:val="24"/>
                <w:lang w:eastAsia="de-DE"/>
              </w:rPr>
              <w:t>-0.897* (0.411)</w:t>
            </w:r>
          </w:p>
        </w:tc>
        <w:tc>
          <w:tcPr>
            <w:tcW w:w="0" w:type="auto"/>
            <w:tcBorders>
              <w:bottom w:val="single" w:sz="12" w:space="0" w:color="000000"/>
            </w:tcBorders>
            <w:tcMar>
              <w:top w:w="100" w:type="dxa"/>
              <w:left w:w="100" w:type="dxa"/>
              <w:bottom w:w="100" w:type="dxa"/>
              <w:right w:w="100" w:type="dxa"/>
            </w:tcMar>
            <w:hideMark/>
          </w:tcPr>
          <w:p w14:paraId="36B0B4C3" w14:textId="77777777" w:rsidR="00CF700B" w:rsidRPr="00CF700B" w:rsidRDefault="00CF700B" w:rsidP="00CF700B">
            <w:pPr>
              <w:spacing w:after="0" w:line="240" w:lineRule="auto"/>
              <w:jc w:val="center"/>
              <w:rPr>
                <w:rFonts w:ascii="Times New Roman" w:eastAsia="Times New Roman" w:hAnsi="Times New Roman" w:cs="Times New Roman"/>
                <w:b/>
                <w:bCs/>
                <w:sz w:val="24"/>
                <w:szCs w:val="24"/>
                <w:lang w:eastAsia="de-DE"/>
              </w:rPr>
            </w:pPr>
            <w:r w:rsidRPr="00CF700B">
              <w:rPr>
                <w:rFonts w:ascii="Times New Roman" w:eastAsia="Times New Roman" w:hAnsi="Times New Roman" w:cs="Times New Roman"/>
                <w:color w:val="000000"/>
                <w:sz w:val="24"/>
                <w:szCs w:val="24"/>
                <w:lang w:eastAsia="de-DE"/>
              </w:rPr>
              <w:t>.03</w:t>
            </w:r>
          </w:p>
        </w:tc>
      </w:tr>
      <w:tr w:rsidR="00B66DA1" w:rsidRPr="00AC0FD6" w14:paraId="01F1A13D" w14:textId="77777777" w:rsidTr="00CF700B">
        <w:trPr>
          <w:trHeight w:val="440"/>
        </w:trPr>
        <w:tc>
          <w:tcPr>
            <w:tcW w:w="0" w:type="auto"/>
            <w:gridSpan w:val="9"/>
            <w:tcBorders>
              <w:top w:val="single" w:sz="12" w:space="0" w:color="000000"/>
              <w:bottom w:val="single" w:sz="8" w:space="0" w:color="000000"/>
            </w:tcBorders>
            <w:tcMar>
              <w:top w:w="100" w:type="dxa"/>
              <w:left w:w="100" w:type="dxa"/>
              <w:bottom w:w="100" w:type="dxa"/>
              <w:right w:w="100" w:type="dxa"/>
            </w:tcMar>
            <w:hideMark/>
          </w:tcPr>
          <w:p w14:paraId="681ED581" w14:textId="546A0382" w:rsidR="00B66DA1" w:rsidRPr="00B66DA1" w:rsidRDefault="00B66DA1" w:rsidP="00B66DA1">
            <w:pPr>
              <w:spacing w:after="0" w:line="240" w:lineRule="auto"/>
              <w:rPr>
                <w:rFonts w:ascii="Times New Roman" w:eastAsia="Times New Roman" w:hAnsi="Times New Roman" w:cs="Times New Roman"/>
                <w:sz w:val="24"/>
                <w:szCs w:val="24"/>
                <w:lang w:val="en-US" w:eastAsia="de-DE"/>
              </w:rPr>
            </w:pPr>
            <w:r w:rsidRPr="00B66DA1">
              <w:rPr>
                <w:rFonts w:ascii="Times New Roman" w:eastAsia="Times New Roman" w:hAnsi="Times New Roman" w:cs="Times New Roman"/>
                <w:i/>
                <w:iCs/>
                <w:color w:val="000000"/>
                <w:sz w:val="24"/>
                <w:szCs w:val="24"/>
                <w:lang w:val="en-US" w:eastAsia="de-DE"/>
              </w:rPr>
              <w:t>Note</w:t>
            </w:r>
            <w:r w:rsidRPr="00B66DA1">
              <w:rPr>
                <w:rFonts w:ascii="Times New Roman" w:eastAsia="Times New Roman" w:hAnsi="Times New Roman" w:cs="Times New Roman"/>
                <w:color w:val="000000"/>
                <w:sz w:val="24"/>
                <w:szCs w:val="24"/>
                <w:lang w:val="en-US" w:eastAsia="de-DE"/>
              </w:rPr>
              <w:t>. *</w:t>
            </w:r>
            <w:r w:rsidRPr="00B66DA1">
              <w:rPr>
                <w:rFonts w:ascii="Times New Roman" w:eastAsia="Times New Roman" w:hAnsi="Times New Roman" w:cs="Times New Roman"/>
                <w:i/>
                <w:iCs/>
                <w:color w:val="000000"/>
                <w:sz w:val="24"/>
                <w:szCs w:val="24"/>
                <w:lang w:val="en-US" w:eastAsia="de-DE"/>
              </w:rPr>
              <w:t xml:space="preserve"> p</w:t>
            </w:r>
            <w:r w:rsidRPr="00B66DA1">
              <w:rPr>
                <w:rFonts w:ascii="Times New Roman" w:eastAsia="Times New Roman" w:hAnsi="Times New Roman" w:cs="Times New Roman"/>
                <w:color w:val="000000"/>
                <w:sz w:val="24"/>
                <w:szCs w:val="24"/>
                <w:lang w:val="en-US" w:eastAsia="de-DE"/>
              </w:rPr>
              <w:t xml:space="preserve"> &lt; .05, additionally highlighted in bold</w:t>
            </w:r>
            <w:r>
              <w:rPr>
                <w:rFonts w:ascii="Times New Roman" w:eastAsia="Times New Roman" w:hAnsi="Times New Roman" w:cs="Times New Roman"/>
                <w:color w:val="000000"/>
                <w:sz w:val="24"/>
                <w:szCs w:val="24"/>
                <w:lang w:val="en-US" w:eastAsia="de-DE"/>
              </w:rPr>
              <w:t xml:space="preserve">, </w:t>
            </w:r>
            <w:r w:rsidRPr="00B66DA1">
              <w:rPr>
                <w:rFonts w:ascii="Times New Roman" w:eastAsia="Times New Roman" w:hAnsi="Times New Roman" w:cs="Times New Roman"/>
                <w:color w:val="000000"/>
                <w:sz w:val="24"/>
                <w:szCs w:val="24"/>
                <w:lang w:val="en-US" w:eastAsia="de-DE"/>
              </w:rPr>
              <w:t>Standard error in parentheses</w:t>
            </w:r>
            <w:r>
              <w:rPr>
                <w:rFonts w:ascii="Times New Roman" w:eastAsia="Times New Roman" w:hAnsi="Times New Roman" w:cs="Times New Roman"/>
                <w:color w:val="000000"/>
                <w:sz w:val="24"/>
                <w:szCs w:val="24"/>
                <w:lang w:val="en-US" w:eastAsia="de-DE"/>
              </w:rPr>
              <w:t>.</w:t>
            </w:r>
          </w:p>
        </w:tc>
      </w:tr>
    </w:tbl>
    <w:p w14:paraId="2DC35FCD" w14:textId="7F649C00" w:rsidR="00A8546B" w:rsidRDefault="00A8546B">
      <w:pPr>
        <w:rPr>
          <w:rFonts w:ascii="Times New Roman" w:hAnsi="Times New Roman" w:cs="Times New Roman"/>
          <w:sz w:val="24"/>
          <w:szCs w:val="24"/>
          <w:lang w:val="en-US"/>
        </w:rPr>
      </w:pPr>
    </w:p>
    <w:p w14:paraId="51C19F50" w14:textId="710CF76B" w:rsidR="00F919B7" w:rsidRPr="00F919B7" w:rsidRDefault="00F919B7" w:rsidP="00F919B7">
      <w:pPr>
        <w:spacing w:before="120" w:after="240" w:line="360" w:lineRule="auto"/>
        <w:jc w:val="both"/>
        <w:rPr>
          <w:rFonts w:ascii="Times New Roman" w:eastAsia="Times New Roman" w:hAnsi="Times New Roman" w:cs="Times New Roman"/>
          <w:color w:val="000000"/>
          <w:sz w:val="24"/>
          <w:szCs w:val="24"/>
          <w:lang w:val="en-US" w:eastAsia="de-DE"/>
        </w:rPr>
      </w:pPr>
      <w:r w:rsidRPr="0096291D">
        <w:rPr>
          <w:rFonts w:ascii="Times New Roman" w:eastAsia="Times New Roman" w:hAnsi="Times New Roman" w:cs="Times New Roman"/>
          <w:color w:val="000000"/>
          <w:sz w:val="24"/>
          <w:szCs w:val="24"/>
          <w:lang w:val="en-US" w:eastAsia="de-DE"/>
        </w:rPr>
        <w:t>The multiple linear regression revealed no significant effects for the (</w:t>
      </w:r>
      <w:r>
        <w:rPr>
          <w:rFonts w:ascii="Times New Roman" w:eastAsia="Times New Roman" w:hAnsi="Times New Roman" w:cs="Times New Roman"/>
          <w:color w:val="000000"/>
          <w:sz w:val="24"/>
          <w:szCs w:val="24"/>
          <w:lang w:val="en-US" w:eastAsia="de-DE"/>
        </w:rPr>
        <w:t xml:space="preserve">5) end </w:t>
      </w:r>
      <w:r w:rsidRPr="0096291D">
        <w:rPr>
          <w:rFonts w:ascii="Times New Roman" w:eastAsia="Times New Roman" w:hAnsi="Times New Roman" w:cs="Times New Roman"/>
          <w:color w:val="000000"/>
          <w:sz w:val="24"/>
          <w:szCs w:val="24"/>
          <w:lang w:val="en-US" w:eastAsia="de-DE"/>
        </w:rPr>
        <w:t>phase</w:t>
      </w:r>
      <w:r>
        <w:rPr>
          <w:rFonts w:ascii="Times New Roman" w:eastAsia="Times New Roman" w:hAnsi="Times New Roman" w:cs="Times New Roman"/>
          <w:color w:val="000000"/>
          <w:sz w:val="24"/>
          <w:szCs w:val="24"/>
          <w:lang w:val="en-US" w:eastAsia="de-DE"/>
        </w:rPr>
        <w:t xml:space="preserve"> (see Table XX)</w:t>
      </w:r>
      <w:r w:rsidRPr="0096291D">
        <w:rPr>
          <w:rFonts w:ascii="Times New Roman" w:eastAsia="Times New Roman" w:hAnsi="Times New Roman" w:cs="Times New Roman"/>
          <w:color w:val="000000"/>
          <w:sz w:val="24"/>
          <w:szCs w:val="24"/>
          <w:lang w:val="en-US" w:eastAsia="de-DE"/>
        </w:rPr>
        <w:t xml:space="preserve">. </w:t>
      </w:r>
    </w:p>
    <w:p w14:paraId="7137F57A" w14:textId="22074A3F" w:rsidR="00B66DA1" w:rsidRPr="00CF700B" w:rsidRDefault="00B66DA1" w:rsidP="00B66DA1">
      <w:pPr>
        <w:spacing w:before="120" w:after="240" w:line="360" w:lineRule="auto"/>
        <w:jc w:val="both"/>
        <w:rPr>
          <w:rFonts w:ascii="Times New Roman" w:eastAsia="Times New Roman" w:hAnsi="Times New Roman" w:cs="Times New Roman"/>
          <w:sz w:val="24"/>
          <w:szCs w:val="24"/>
          <w:lang w:val="en-US" w:eastAsia="de-DE"/>
        </w:rPr>
      </w:pPr>
      <w:commentRangeStart w:id="280"/>
      <w:r w:rsidRPr="00CF700B">
        <w:rPr>
          <w:rFonts w:ascii="Times New Roman" w:eastAsia="Times New Roman" w:hAnsi="Times New Roman" w:cs="Times New Roman"/>
          <w:color w:val="000000"/>
          <w:sz w:val="24"/>
          <w:szCs w:val="24"/>
          <w:lang w:val="en-US" w:eastAsia="de-DE"/>
        </w:rPr>
        <w:t xml:space="preserve">Regarding **Hypothesis 2a**, </w:t>
      </w:r>
      <w:commentRangeEnd w:id="280"/>
      <w:r w:rsidR="00D902F1">
        <w:rPr>
          <w:rStyle w:val="Kommentarzeichen"/>
        </w:rPr>
        <w:commentReference w:id="280"/>
      </w:r>
      <w:r w:rsidRPr="00CF700B">
        <w:rPr>
          <w:rFonts w:ascii="Times New Roman" w:eastAsia="Times New Roman" w:hAnsi="Times New Roman" w:cs="Times New Roman"/>
          <w:color w:val="000000"/>
          <w:sz w:val="24"/>
          <w:szCs w:val="24"/>
          <w:lang w:val="en-US" w:eastAsia="de-DE"/>
        </w:rPr>
        <w:t>the prediction of the subjects’ mean HR for the (2) teaching, the (3) post-teaching, the (4) interview</w:t>
      </w:r>
      <w:ins w:id="281" w:author="Lotz, Christin" w:date="2023-08-08T16:38:00Z">
        <w:r w:rsidR="00D902F1">
          <w:rPr>
            <w:rFonts w:ascii="Times New Roman" w:eastAsia="Times New Roman" w:hAnsi="Times New Roman" w:cs="Times New Roman"/>
            <w:color w:val="000000"/>
            <w:sz w:val="24"/>
            <w:szCs w:val="24"/>
            <w:lang w:val="en-US" w:eastAsia="de-DE"/>
          </w:rPr>
          <w:t>,</w:t>
        </w:r>
      </w:ins>
      <w:r w:rsidRPr="00CF700B">
        <w:rPr>
          <w:rFonts w:ascii="Times New Roman" w:eastAsia="Times New Roman" w:hAnsi="Times New Roman" w:cs="Times New Roman"/>
          <w:color w:val="000000"/>
          <w:sz w:val="24"/>
          <w:szCs w:val="24"/>
          <w:lang w:val="en-US" w:eastAsia="de-DE"/>
        </w:rPr>
        <w:t xml:space="preserve"> and the (5) end phase with teaching experience revealed only for the fourth phase, the (4) interview phase, (Table XX, Model 1) a significant result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0.012,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 When controlling the teaching experience for shared variance with the self-reported data (**Hypothesis 2b**), the disruption factor was a significant predictor for the mean HR in the (3) post-teaching phase (</w:t>
      </w:r>
      <w:r w:rsidRPr="00CF700B">
        <w:rPr>
          <w:rFonts w:ascii="Times New Roman" w:eastAsia="Times New Roman" w:hAnsi="Times New Roman" w:cs="Times New Roman"/>
          <w:i/>
          <w:iCs/>
          <w:color w:val="000000"/>
          <w:sz w:val="24"/>
          <w:szCs w:val="24"/>
          <w:lang w:val="en-US" w:eastAsia="de-DE"/>
        </w:rPr>
        <w:t>b</w:t>
      </w:r>
      <w:r w:rsidRPr="00CF700B">
        <w:rPr>
          <w:rFonts w:ascii="Times New Roman" w:eastAsia="Times New Roman" w:hAnsi="Times New Roman" w:cs="Times New Roman"/>
          <w:color w:val="000000"/>
          <w:sz w:val="24"/>
          <w:szCs w:val="24"/>
          <w:lang w:val="en-US" w:eastAsia="de-DE"/>
        </w:rPr>
        <w:t xml:space="preserve"> = 0.084, </w:t>
      </w:r>
      <w:r w:rsidRPr="00CF700B">
        <w:rPr>
          <w:rFonts w:ascii="Times New Roman" w:eastAsia="Times New Roman" w:hAnsi="Times New Roman" w:cs="Times New Roman"/>
          <w:i/>
          <w:iCs/>
          <w:color w:val="000000"/>
          <w:sz w:val="24"/>
          <w:szCs w:val="24"/>
          <w:lang w:val="en-US" w:eastAsia="de-DE"/>
        </w:rPr>
        <w:t xml:space="preserve">p </w:t>
      </w:r>
      <w:r w:rsidRPr="00CF700B">
        <w:rPr>
          <w:rFonts w:ascii="Times New Roman" w:eastAsia="Times New Roman" w:hAnsi="Times New Roman" w:cs="Times New Roman"/>
          <w:color w:val="000000"/>
          <w:sz w:val="24"/>
          <w:szCs w:val="24"/>
          <w:lang w:val="en-US" w:eastAsia="de-DE"/>
        </w:rPr>
        <w:t>&lt; .05</w:t>
      </w:r>
      <w:r>
        <w:rPr>
          <w:rFonts w:ascii="Times New Roman" w:eastAsia="Times New Roman" w:hAnsi="Times New Roman" w:cs="Times New Roman"/>
          <w:color w:val="000000"/>
          <w:sz w:val="24"/>
          <w:szCs w:val="24"/>
          <w:lang w:val="en-US" w:eastAsia="de-DE"/>
        </w:rPr>
        <w:t>, see Table XX Model</w:t>
      </w:r>
      <w:r w:rsidR="00F919B7">
        <w:rPr>
          <w:rFonts w:ascii="Times New Roman" w:eastAsia="Times New Roman" w:hAnsi="Times New Roman" w:cs="Times New Roman"/>
          <w:color w:val="000000"/>
          <w:sz w:val="24"/>
          <w:szCs w:val="24"/>
          <w:lang w:val="en-US" w:eastAsia="de-DE"/>
        </w:rPr>
        <w:t xml:space="preserve"> 4</w:t>
      </w:r>
      <w:r w:rsidRPr="00CF700B">
        <w:rPr>
          <w:rFonts w:ascii="Times New Roman" w:eastAsia="Times New Roman" w:hAnsi="Times New Roman" w:cs="Times New Roman"/>
          <w:color w:val="000000"/>
          <w:sz w:val="24"/>
          <w:szCs w:val="24"/>
          <w:lang w:val="en-US" w:eastAsia="de-DE"/>
        </w:rPr>
        <w:t xml:space="preserve">). When controlling for shared variance with the confidence factor (**Hypothesis 2b**) and considering the three predictors in concert and controlling for their common variance (**Hypothesis 2c**), the </w:t>
      </w:r>
      <w:commentRangeStart w:id="282"/>
      <w:r w:rsidRPr="00CF700B">
        <w:rPr>
          <w:rFonts w:ascii="Times New Roman" w:eastAsia="Times New Roman" w:hAnsi="Times New Roman" w:cs="Times New Roman"/>
          <w:color w:val="000000"/>
          <w:sz w:val="24"/>
          <w:szCs w:val="24"/>
          <w:lang w:val="en-US" w:eastAsia="de-DE"/>
        </w:rPr>
        <w:t>model</w:t>
      </w:r>
      <w:r w:rsidR="00F919B7">
        <w:rPr>
          <w:rFonts w:ascii="Times New Roman" w:eastAsia="Times New Roman" w:hAnsi="Times New Roman" w:cs="Times New Roman"/>
          <w:color w:val="000000"/>
          <w:sz w:val="24"/>
          <w:szCs w:val="24"/>
          <w:lang w:val="en-US" w:eastAsia="de-DE"/>
        </w:rPr>
        <w:t>s</w:t>
      </w:r>
      <w:r w:rsidRPr="00CF700B">
        <w:rPr>
          <w:rFonts w:ascii="Times New Roman" w:eastAsia="Times New Roman" w:hAnsi="Times New Roman" w:cs="Times New Roman"/>
          <w:color w:val="000000"/>
          <w:sz w:val="24"/>
          <w:szCs w:val="24"/>
          <w:lang w:val="en-US" w:eastAsia="de-DE"/>
        </w:rPr>
        <w:t xml:space="preserve"> revealed no significant effects. </w:t>
      </w:r>
      <w:commentRangeEnd w:id="282"/>
      <w:r w:rsidR="00D902F1">
        <w:rPr>
          <w:rStyle w:val="Kommentarzeichen"/>
        </w:rPr>
        <w:commentReference w:id="282"/>
      </w:r>
    </w:p>
    <w:p w14:paraId="45874391" w14:textId="77777777" w:rsidR="00B66DA1" w:rsidRPr="00B66DA1" w:rsidRDefault="00B66DA1">
      <w:pPr>
        <w:rPr>
          <w:rFonts w:ascii="Times New Roman" w:hAnsi="Times New Roman" w:cs="Times New Roman"/>
          <w:sz w:val="24"/>
          <w:szCs w:val="24"/>
          <w:lang w:val="en-US"/>
        </w:rPr>
      </w:pPr>
    </w:p>
    <w:sectPr w:rsidR="00B66DA1" w:rsidRPr="00B66DA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latt, Mandy" w:date="2023-07-28T19:06:00Z" w:initials="KM">
    <w:p w14:paraId="012922B8" w14:textId="77777777" w:rsidR="00D40015" w:rsidRDefault="00D40015" w:rsidP="00CF700B">
      <w:pPr>
        <w:spacing w:line="300" w:lineRule="atLeast"/>
      </w:pPr>
      <w:r>
        <w:rPr>
          <w:rStyle w:val="Kommentarzeichen"/>
        </w:rPr>
        <w:annotationRef/>
      </w:r>
      <w:r>
        <w:t xml:space="preserve">Christins Kommentar: </w:t>
      </w:r>
    </w:p>
    <w:p w14:paraId="2225AC3C" w14:textId="77777777" w:rsidR="00D40015" w:rsidRDefault="00D40015" w:rsidP="00CF700B">
      <w:pPr>
        <w:spacing w:line="300" w:lineRule="atLeast"/>
        <w:rPr>
          <w:rFonts w:ascii="Arial" w:eastAsia="Times New Roman" w:hAnsi="Arial" w:cs="Arial"/>
          <w:color w:val="444746"/>
          <w:spacing w:val="3"/>
          <w:sz w:val="21"/>
          <w:szCs w:val="21"/>
          <w:lang w:eastAsia="de-DE"/>
        </w:rPr>
      </w:pPr>
    </w:p>
    <w:p w14:paraId="1A4D46E7" w14:textId="77777777" w:rsidR="00D40015" w:rsidRPr="00CF700B" w:rsidRDefault="00D40015" w:rsidP="00CF700B">
      <w:pPr>
        <w:spacing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Dafür brauchen wir noch einen besseren Begriff.</w:t>
      </w:r>
    </w:p>
    <w:p w14:paraId="21A5C760" w14:textId="77777777" w:rsidR="00D40015" w:rsidRDefault="00D40015">
      <w:pPr>
        <w:pStyle w:val="Kommentartext"/>
      </w:pPr>
    </w:p>
    <w:p w14:paraId="6FDE7996" w14:textId="77777777" w:rsidR="00D40015" w:rsidRPr="00D40015" w:rsidRDefault="00D40015">
      <w:pPr>
        <w:pStyle w:val="Kommentartext"/>
        <w:rPr>
          <w:lang w:val="en-US"/>
        </w:rPr>
      </w:pPr>
      <w:r w:rsidRPr="00D40015">
        <w:rPr>
          <w:lang w:val="en-US"/>
        </w:rPr>
        <w:t>Gregors Reaktion:</w:t>
      </w:r>
    </w:p>
    <w:p w14:paraId="44EB7188" w14:textId="77777777" w:rsidR="00D40015" w:rsidRPr="00D40015" w:rsidRDefault="00D40015">
      <w:pPr>
        <w:pStyle w:val="Kommentartext"/>
        <w:rPr>
          <w:lang w:val="en-US"/>
        </w:rPr>
      </w:pPr>
    </w:p>
    <w:p w14:paraId="176F3E35" w14:textId="77777777" w:rsidR="00D40015" w:rsidRPr="00CF700B" w:rsidRDefault="00D40015">
      <w:pPr>
        <w:pStyle w:val="Kommentartext"/>
        <w:rPr>
          <w:lang w:val="en-US"/>
        </w:rPr>
      </w:pPr>
      <w:r w:rsidRPr="00CF700B">
        <w:rPr>
          <w:rFonts w:ascii="Arial" w:hAnsi="Arial" w:cs="Arial"/>
          <w:color w:val="444746"/>
          <w:spacing w:val="3"/>
          <w:sz w:val="21"/>
          <w:szCs w:val="21"/>
          <w:lang w:val="en-US"/>
        </w:rPr>
        <w:t>...by self-reports of teachers' experience directly after the teaching unit.</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own assessment of their stress experience during the teaching phase.</w:t>
      </w:r>
      <w:r w:rsidRPr="00CF700B">
        <w:rPr>
          <w:rFonts w:ascii="Arial" w:hAnsi="Arial" w:cs="Arial"/>
          <w:color w:val="444746"/>
          <w:spacing w:val="3"/>
          <w:sz w:val="21"/>
          <w:szCs w:val="21"/>
          <w:lang w:val="en-US"/>
        </w:rPr>
        <w:br/>
      </w:r>
      <w:r w:rsidRPr="00CF700B">
        <w:rPr>
          <w:rFonts w:ascii="Arial" w:hAnsi="Arial" w:cs="Arial"/>
          <w:color w:val="444746"/>
          <w:spacing w:val="3"/>
          <w:sz w:val="21"/>
          <w:szCs w:val="21"/>
          <w:lang w:val="en-US"/>
        </w:rPr>
        <w:br/>
        <w:t>...by teachers' reports of their emotional appraisal in a structured interview.</w:t>
      </w:r>
    </w:p>
  </w:comment>
  <w:comment w:id="1" w:author="Lotz, Christin" w:date="2023-08-07T17:19:00Z" w:initials="LC">
    <w:p w14:paraId="25869E52" w14:textId="0F971CB1" w:rsidR="0021297D" w:rsidRPr="0021297D" w:rsidRDefault="0021297D">
      <w:pPr>
        <w:pStyle w:val="Kommentartext"/>
      </w:pPr>
      <w:r>
        <w:rPr>
          <w:rStyle w:val="Kommentarzeichen"/>
        </w:rPr>
        <w:annotationRef/>
      </w:r>
      <w:r>
        <w:t xml:space="preserve">Und was da auch noch nicht drin steckt ist die </w:t>
      </w:r>
      <w:r>
        <w:t>teaching experience</w:t>
      </w:r>
    </w:p>
  </w:comment>
  <w:comment w:id="2" w:author="Lotz, Christin" w:date="2023-08-08T11:52:00Z" w:initials="LC">
    <w:p w14:paraId="6FCC39C8" w14:textId="219EC280" w:rsidR="00AC0FD6" w:rsidRDefault="00AC0FD6">
      <w:pPr>
        <w:pStyle w:val="Kommentartext"/>
      </w:pPr>
      <w:r>
        <w:rPr>
          <w:rStyle w:val="Kommentarzeichen"/>
        </w:rPr>
        <w:annotationRef/>
      </w:r>
      <w:r>
        <w:t xml:space="preserve">Lass mal konsistent bei diesem </w:t>
      </w:r>
      <w:r>
        <w:t>wording bleiben</w:t>
      </w:r>
    </w:p>
  </w:comment>
  <w:comment w:id="5" w:author="Lotz, Christin" w:date="2023-08-07T17:25:00Z" w:initials="LC">
    <w:p w14:paraId="05F56131" w14:textId="4B70D3BB" w:rsidR="00026C95" w:rsidRDefault="00026C95">
      <w:pPr>
        <w:pStyle w:val="Kommentartext"/>
      </w:pPr>
      <w:r>
        <w:rPr>
          <w:rStyle w:val="Kommentarzeichen"/>
        </w:rPr>
        <w:annotationRef/>
      </w:r>
      <w:r>
        <w:t xml:space="preserve">Wollen wir hier schon von </w:t>
      </w:r>
      <w:r>
        <w:t>disruptions sprechen. Klar, die waren als Störung gemeint, aber wenn die sich dadurch nicht gestört gefühlt haben, dann waren es defacto auch keine Störungen.</w:t>
      </w:r>
    </w:p>
  </w:comment>
  <w:comment w:id="20" w:author="Klatt, Mandy" w:date="2023-07-28T19:06:00Z" w:initials="KM">
    <w:p w14:paraId="21B23BE4" w14:textId="77777777" w:rsidR="00D40015" w:rsidRDefault="00D40015">
      <w:pPr>
        <w:pStyle w:val="Kommentartext"/>
      </w:pPr>
      <w:r>
        <w:rPr>
          <w:rStyle w:val="Kommentarzeichen"/>
        </w:rPr>
        <w:annotationRef/>
      </w:r>
      <w:r>
        <w:t xml:space="preserve">Christins Kommentar: </w:t>
      </w:r>
    </w:p>
    <w:p w14:paraId="4DB05BFD" w14:textId="77777777" w:rsidR="00D40015" w:rsidRDefault="00D40015">
      <w:pPr>
        <w:pStyle w:val="Kommentartext"/>
      </w:pPr>
    </w:p>
    <w:p w14:paraId="01C5E1AA" w14:textId="77777777" w:rsidR="00D40015" w:rsidRPr="00CF700B" w:rsidRDefault="00D40015" w:rsidP="00CF700B">
      <w:pPr>
        <w:spacing w:after="0" w:line="300" w:lineRule="atLeast"/>
        <w:rPr>
          <w:rFonts w:ascii="Arial" w:eastAsia="Times New Roman" w:hAnsi="Arial" w:cs="Arial"/>
          <w:color w:val="444746"/>
          <w:spacing w:val="3"/>
          <w:sz w:val="21"/>
          <w:szCs w:val="21"/>
          <w:lang w:eastAsia="de-DE"/>
        </w:rPr>
      </w:pPr>
      <w:r w:rsidRPr="00CF700B">
        <w:rPr>
          <w:rFonts w:ascii="Arial" w:eastAsia="Times New Roman" w:hAnsi="Arial" w:cs="Arial"/>
          <w:color w:val="444746"/>
          <w:spacing w:val="3"/>
          <w:sz w:val="21"/>
          <w:szCs w:val="21"/>
          <w:lang w:eastAsia="de-DE"/>
        </w:rPr>
        <w:t xml:space="preserve">Müssen wir später schauen, wie der Absatz dann noch </w:t>
      </w:r>
      <w:r w:rsidRPr="00CF700B">
        <w:rPr>
          <w:rFonts w:ascii="Arial" w:eastAsia="Times New Roman" w:hAnsi="Arial" w:cs="Arial"/>
          <w:color w:val="444746"/>
          <w:spacing w:val="3"/>
          <w:sz w:val="21"/>
          <w:szCs w:val="21"/>
          <w:lang w:eastAsia="de-DE"/>
        </w:rPr>
        <w:t>rein passt.</w:t>
      </w:r>
    </w:p>
    <w:p w14:paraId="1F6EE7B0" w14:textId="77777777" w:rsidR="00D40015" w:rsidRDefault="00D40015">
      <w:pPr>
        <w:pStyle w:val="Kommentartext"/>
      </w:pPr>
    </w:p>
  </w:comment>
  <w:comment w:id="21" w:author="Lotz, Christin" w:date="2023-08-08T16:47:00Z" w:initials="LC">
    <w:p w14:paraId="35DF4807" w14:textId="6929D0BF" w:rsidR="009F7264" w:rsidRDefault="009F7264">
      <w:pPr>
        <w:pStyle w:val="Kommentartext"/>
      </w:pPr>
      <w:r>
        <w:rPr>
          <w:rStyle w:val="Kommentarzeichen"/>
        </w:rPr>
        <w:annotationRef/>
      </w:r>
      <w:r>
        <w:t>Stil: man kann nicht explorativ darstellen. Man kann sich etwas explorativ anschauen. Oder etwas darstellen, was man vorher explorativ angeschaut hat.</w:t>
      </w:r>
    </w:p>
  </w:comment>
  <w:comment w:id="22" w:author="Lotz, Christin" w:date="2023-08-07T17:31:00Z" w:initials="LC">
    <w:p w14:paraId="112173D0" w14:textId="6CF4E6DE" w:rsidR="009A6857" w:rsidRDefault="009A6857">
      <w:pPr>
        <w:pStyle w:val="Kommentartext"/>
      </w:pPr>
      <w:r>
        <w:rPr>
          <w:rStyle w:val="Kommentarzeichen"/>
        </w:rPr>
        <w:annotationRef/>
      </w:r>
      <w:r>
        <w:t xml:space="preserve">Ich würde die Hypothese 1 </w:t>
      </w:r>
      <w:r w:rsidR="009442A8">
        <w:t xml:space="preserve">wirklich </w:t>
      </w:r>
      <w:r>
        <w:t>dreiteilen.</w:t>
      </w:r>
    </w:p>
    <w:p w14:paraId="49119639" w14:textId="1A8E8957" w:rsidR="009442A8" w:rsidRDefault="009A6857">
      <w:pPr>
        <w:pStyle w:val="Kommentartext"/>
      </w:pPr>
      <w:r>
        <w:t xml:space="preserve">Zuerst wirklich explorativ einfach nur </w:t>
      </w:r>
      <w:r>
        <w:t>den Gra</w:t>
      </w:r>
      <w:r w:rsidR="009442A8">
        <w:t>ph</w:t>
      </w:r>
      <w:r>
        <w:t xml:space="preserve"> der HR beschreiben</w:t>
      </w:r>
      <w:r w:rsidR="009442A8">
        <w:t>. Hier bezieht sich das ja auch auf den gesamten Verlauf.</w:t>
      </w:r>
    </w:p>
    <w:p w14:paraId="1DEED2EC" w14:textId="6E407FF6" w:rsidR="009A6857" w:rsidRDefault="009442A8">
      <w:pPr>
        <w:pStyle w:val="Kommentartext"/>
      </w:pPr>
      <w:r>
        <w:t>D</w:t>
      </w:r>
      <w:r w:rsidR="009A6857">
        <w:t xml:space="preserve">anach </w:t>
      </w:r>
      <w:r>
        <w:t>kommt dann ja erst die Betrachtung der Intervalle m</w:t>
      </w:r>
      <w:r w:rsidR="009A6857">
        <w:t xml:space="preserve">ittels </w:t>
      </w:r>
      <w:r w:rsidR="009A6857">
        <w:t>Means und slopes.</w:t>
      </w:r>
    </w:p>
  </w:comment>
  <w:comment w:id="23" w:author="Lotz, Christin" w:date="2023-08-07T17:32:00Z" w:initials="LC">
    <w:p w14:paraId="47CBCFE2" w14:textId="561FD994" w:rsidR="009A6857" w:rsidRPr="009A6857" w:rsidRDefault="009A6857">
      <w:pPr>
        <w:pStyle w:val="Kommentartext"/>
      </w:pPr>
      <w:r>
        <w:rPr>
          <w:rStyle w:val="Kommentarzeichen"/>
        </w:rPr>
        <w:annotationRef/>
      </w:r>
      <w:r w:rsidRPr="00AC0FD6">
        <w:t xml:space="preserve">Ja, </w:t>
      </w:r>
      <w:r w:rsidRPr="00AC0FD6">
        <w:t xml:space="preserve">technically correct. </w:t>
      </w:r>
      <w:r w:rsidRPr="009A6857">
        <w:t>Aber lasss mal in d</w:t>
      </w:r>
      <w:r>
        <w:t>en Hypothesen noch mehr auf der inhaltlichen Ebene schreiben und nich nicht auf der methodischen.</w:t>
      </w:r>
    </w:p>
  </w:comment>
  <w:comment w:id="24" w:author="Lotz, Christin" w:date="2023-08-07T17:37:00Z" w:initials="LC">
    <w:p w14:paraId="5C8A7DBB" w14:textId="50CFEB7B" w:rsidR="009A6857" w:rsidRDefault="009A6857">
      <w:pPr>
        <w:pStyle w:val="Kommentartext"/>
      </w:pPr>
      <w:r>
        <w:rPr>
          <w:rStyle w:val="Kommentarzeichen"/>
        </w:rPr>
        <w:annotationRef/>
      </w:r>
      <w:r>
        <w:t xml:space="preserve">Hier hast du noch den </w:t>
      </w:r>
      <w:r>
        <w:t xml:space="preserve">task u lösen, dass wir mit teching exp. Ja auch die erste Phase prädizieren und nicht nur die </w:t>
      </w:r>
      <w:r>
        <w:t>andern  4. An der Stelle kanns vielleicht so gar sinnvoll sein, dass gar nicht so genau im Detail zu beschreiben. Das kann man dann besser in der Methods section.</w:t>
      </w:r>
    </w:p>
  </w:comment>
  <w:comment w:id="32" w:author="Lotz, Christin" w:date="2023-08-07T17:41:00Z" w:initials="LC">
    <w:p w14:paraId="18FFFC30" w14:textId="341181F1" w:rsidR="008D7DCA" w:rsidRDefault="008D7DCA">
      <w:pPr>
        <w:pStyle w:val="Kommentartext"/>
      </w:pPr>
      <w:r>
        <w:rPr>
          <w:rStyle w:val="Kommentarzeichen"/>
        </w:rPr>
        <w:annotationRef/>
      </w:r>
      <w:r>
        <w:t>Schau mal, ob die Formulierung auch eleganter findest und dann gerne die beiden verbleibenden Hypothesen auch darauf anpassen.</w:t>
      </w:r>
    </w:p>
  </w:comment>
  <w:comment w:id="42" w:author="Lotz, Christin" w:date="2023-08-07T17:42:00Z" w:initials="LC">
    <w:p w14:paraId="1EB2C1E3" w14:textId="297FAC6E" w:rsidR="008D7DCA" w:rsidRDefault="008D7DCA">
      <w:pPr>
        <w:pStyle w:val="Kommentartext"/>
      </w:pPr>
      <w:r>
        <w:rPr>
          <w:rStyle w:val="Kommentarzeichen"/>
        </w:rPr>
        <w:annotationRef/>
      </w:r>
      <w:r>
        <w:t xml:space="preserve">Ok, die kann so bleiben.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Die ist kurz und knackig genug.</w:t>
      </w:r>
    </w:p>
  </w:comment>
  <w:comment w:id="45" w:author="Lotz, Christin" w:date="2023-08-07T17:47:00Z" w:initials="LC">
    <w:p w14:paraId="6A4BBC9C" w14:textId="6ED6BE55" w:rsidR="008D7DCA" w:rsidRDefault="008D7DCA">
      <w:pPr>
        <w:pStyle w:val="Kommentartext"/>
      </w:pPr>
      <w:r>
        <w:rPr>
          <w:rStyle w:val="Kommentarzeichen"/>
        </w:rPr>
        <w:annotationRef/>
      </w:r>
      <w:r>
        <w:t xml:space="preserve">Stilfrage. Ich persönlich finde </w:t>
      </w:r>
      <w:r>
        <w:t>participants irgendwie weniger versachlichend als subjects. Das klingt irgendwie mehr nach Versuchskaninchen. Ist also nicht falsch, aber vielleicht könne wir uns darauf einigen, dassdu häufiger partocipants als subjects benutzt?</w:t>
      </w:r>
    </w:p>
  </w:comment>
  <w:comment w:id="46" w:author="Lotz, Christin" w:date="2023-08-07T17:44:00Z" w:initials="LC">
    <w:p w14:paraId="2288FF22" w14:textId="755B62CC" w:rsidR="008D7DCA" w:rsidRDefault="008D7DCA">
      <w:pPr>
        <w:pStyle w:val="Kommentartext"/>
      </w:pPr>
      <w:r>
        <w:rPr>
          <w:rStyle w:val="Kommentarzeichen"/>
        </w:rPr>
        <w:annotationRef/>
      </w:r>
      <w:r>
        <w:t xml:space="preserve">Schau mal ins APA </w:t>
      </w:r>
      <w:r>
        <w:t>manual, wie die raten, dass man mit gender-sensivitver Sprache die Geschlechtidentität angibt.</w:t>
      </w:r>
    </w:p>
  </w:comment>
  <w:comment w:id="47" w:author="Frederik Preuß" w:date="2023-08-22T14:27:00Z" w:initials="FP">
    <w:p w14:paraId="33F5700C" w14:textId="77777777" w:rsidR="00C035F5" w:rsidRDefault="00C035F5">
      <w:pPr>
        <w:pStyle w:val="Kommentartext"/>
      </w:pPr>
      <w:r>
        <w:rPr>
          <w:rStyle w:val="Kommentarzeichen"/>
        </w:rPr>
        <w:annotationRef/>
      </w:r>
      <w:r>
        <w:t>Es gibt auch von Computers &amp; Education nochmal Epfehlungen zu gender-sensitiver Sprache:</w:t>
      </w:r>
    </w:p>
    <w:p w14:paraId="69D8420A" w14:textId="77777777" w:rsidR="00C035F5" w:rsidRDefault="00C035F5">
      <w:pPr>
        <w:pStyle w:val="Kommentartext"/>
      </w:pPr>
      <w:hyperlink r:id="rId1" w:history="1">
        <w:r w:rsidRPr="00806A63">
          <w:rPr>
            <w:rStyle w:val="Hyperlink"/>
          </w:rPr>
          <w:t>https://www.elsevier.com/journals/computers-and-education/0360-1315/guide-for-authors</w:t>
        </w:r>
      </w:hyperlink>
    </w:p>
    <w:p w14:paraId="455A909B" w14:textId="77777777" w:rsidR="00C035F5" w:rsidRDefault="00C035F5" w:rsidP="00806A63">
      <w:pPr>
        <w:pStyle w:val="Kommentartext"/>
      </w:pPr>
      <w:r>
        <w:t>Vgl. 'Use of inclusive language',; 'Reporting Sex- and Genderbased Analyses'</w:t>
      </w:r>
    </w:p>
  </w:comment>
  <w:comment w:id="54" w:author="Lotz, Christin" w:date="2023-08-07T17:52:00Z" w:initials="LC">
    <w:p w14:paraId="382D809A" w14:textId="17639D55" w:rsidR="00A95C27" w:rsidRDefault="00A95C27">
      <w:pPr>
        <w:pStyle w:val="Kommentartext"/>
      </w:pPr>
      <w:r>
        <w:rPr>
          <w:rStyle w:val="Kommentarzeichen"/>
        </w:rPr>
        <w:annotationRef/>
      </w:r>
      <w:r>
        <w:t>Ich glaub, das kommt eher in die procedure</w:t>
      </w:r>
    </w:p>
  </w:comment>
  <w:comment w:id="55" w:author="Lotz, Christin" w:date="2023-08-08T11:58:00Z" w:initials="LC">
    <w:p w14:paraId="4CC611D3" w14:textId="1F41E0F5" w:rsidR="00AC0FD6" w:rsidRPr="00AC0FD6" w:rsidRDefault="00AC0FD6">
      <w:pPr>
        <w:pStyle w:val="Kommentartext"/>
      </w:pPr>
      <w:r>
        <w:rPr>
          <w:rStyle w:val="Kommentarzeichen"/>
        </w:rPr>
        <w:annotationRef/>
      </w:r>
      <w:r w:rsidRPr="00AC0FD6">
        <w:t xml:space="preserve">Teaching </w:t>
      </w:r>
      <w:r w:rsidRPr="00AC0FD6">
        <w:t>experience fehlt</w:t>
      </w:r>
    </w:p>
  </w:comment>
  <w:comment w:id="56" w:author="Lotz, Christin" w:date="2023-08-08T12:00:00Z" w:initials="LC">
    <w:p w14:paraId="4AE7C1BD" w14:textId="4B7CEDBB" w:rsidR="00AC0FD6" w:rsidRDefault="00AC0FD6">
      <w:pPr>
        <w:pStyle w:val="Kommentartext"/>
      </w:pPr>
      <w:r>
        <w:rPr>
          <w:rStyle w:val="Kommentarzeichen"/>
        </w:rPr>
        <w:annotationRef/>
      </w:r>
      <w:r>
        <w:t xml:space="preserve">Eventuell ist es sonnvoller zuerst </w:t>
      </w:r>
      <w:r>
        <w:t>procedure und dann variables zu beschreiben. Da man ja insbesondre hier noch gar nicht richtig weiß, was hier los sein soll.</w:t>
      </w:r>
    </w:p>
  </w:comment>
  <w:comment w:id="57" w:author="Lotz, Christin" w:date="2023-08-08T13:24:00Z" w:initials="LC">
    <w:p w14:paraId="0737A57C" w14:textId="2EFF22D8" w:rsidR="00DE6CA3" w:rsidRDefault="00DE6CA3">
      <w:pPr>
        <w:pStyle w:val="Kommentartext"/>
      </w:pPr>
      <w:r>
        <w:rPr>
          <w:rStyle w:val="Kommentarzeichen"/>
        </w:rPr>
        <w:annotationRef/>
      </w:r>
      <w:r>
        <w:t xml:space="preserve">Das war für jede </w:t>
      </w:r>
      <w:r>
        <w:t>cer neuen Störungen und dann wurde daraus noch der mean gebildet.</w:t>
      </w:r>
    </w:p>
  </w:comment>
  <w:comment w:id="69" w:author="Lotz, Christin" w:date="2023-08-08T12:22:00Z" w:initials="LC">
    <w:p w14:paraId="3EF6F9F3" w14:textId="572ED894" w:rsidR="00000D5D" w:rsidRDefault="00000D5D">
      <w:pPr>
        <w:pStyle w:val="Kommentartext"/>
      </w:pPr>
      <w:r>
        <w:rPr>
          <w:rStyle w:val="Kommentarzeichen"/>
        </w:rPr>
        <w:annotationRef/>
      </w:r>
      <w:r>
        <w:t xml:space="preserve">Vielleicht triffts das besser. Du hast doch auch eine Figure, wie der Klassenraum aufgebaut war. </w:t>
      </w:r>
      <w:r w:rsidR="00CA34AB">
        <w:t>Ich denke, es wäre sinnvoll auch das Setting anhand der Figure irgendwie zu beschreiben. Dass der Ablauf und das Setting so einfach wie möglich zu verstehen ist, ist meiner Meinung nach einer der wichtigsten Knackpunkte dieses Papers!</w:t>
      </w:r>
    </w:p>
  </w:comment>
  <w:comment w:id="72" w:author="Lotz, Christin" w:date="2023-08-08T12:07:00Z" w:initials="LC">
    <w:p w14:paraId="4CC7F4E2" w14:textId="2C179618" w:rsidR="009442A8" w:rsidRDefault="009442A8">
      <w:pPr>
        <w:pStyle w:val="Kommentartext"/>
      </w:pPr>
      <w:r>
        <w:rPr>
          <w:rStyle w:val="Kommentarzeichen"/>
        </w:rPr>
        <w:annotationRef/>
      </w:r>
      <w:r>
        <w:t xml:space="preserve">Vielleicht kannst du dazu noch eine Figure erstellen, die den Ablauf als Zeitstrahl darstellt. Das würde es den Leser sehr viel </w:t>
      </w:r>
      <w:r>
        <w:t>einfachen machen, sich schnell einen Überblick zu verschaffen, was alles wann passiert ist.</w:t>
      </w:r>
    </w:p>
  </w:comment>
  <w:comment w:id="80" w:author="Lotz, Christin" w:date="2023-08-08T12:05:00Z" w:initials="LC">
    <w:p w14:paraId="541A409D" w14:textId="77777777" w:rsidR="009442A8" w:rsidRDefault="009442A8">
      <w:pPr>
        <w:pStyle w:val="Kommentartext"/>
      </w:pPr>
      <w:r>
        <w:rPr>
          <w:rStyle w:val="Kommentarzeichen"/>
        </w:rPr>
        <w:annotationRef/>
      </w:r>
      <w:r>
        <w:t xml:space="preserve">Bitte hier mal konsistenter sein. Manchmal ist es </w:t>
      </w:r>
      <w:r>
        <w:t>disruption, manchmal events.</w:t>
      </w:r>
    </w:p>
    <w:p w14:paraId="693792CA" w14:textId="6A0B40F5" w:rsidR="009442A8" w:rsidRDefault="009442A8">
      <w:pPr>
        <w:pStyle w:val="Kommentartext"/>
      </w:pPr>
      <w:r>
        <w:t>Ich wäre dafür, immer von events zu sprechen, da das auch dann noch zutrifft, wenn die participants es als subjektiv nicht störend empfanden.</w:t>
      </w:r>
    </w:p>
  </w:comment>
  <w:comment w:id="82" w:author="Lotz, Christin" w:date="2023-08-08T12:08:00Z" w:initials="LC">
    <w:p w14:paraId="1FE5F2BC" w14:textId="6916DBB8" w:rsidR="009442A8" w:rsidRDefault="009442A8">
      <w:pPr>
        <w:pStyle w:val="Kommentartext"/>
      </w:pPr>
      <w:r>
        <w:rPr>
          <w:rStyle w:val="Kommentarzeichen"/>
        </w:rPr>
        <w:annotationRef/>
      </w:r>
      <w:r>
        <w:t xml:space="preserve">Haben wir hier </w:t>
      </w:r>
      <w:r>
        <w:t xml:space="preserve">nich Mehrzahl? </w:t>
      </w:r>
    </w:p>
  </w:comment>
  <w:comment w:id="84" w:author="Lotz, Christin" w:date="2023-08-08T12:09:00Z" w:initials="LC">
    <w:p w14:paraId="790163A6" w14:textId="6FBD034A" w:rsidR="009442A8" w:rsidRDefault="009442A8">
      <w:pPr>
        <w:pStyle w:val="Kommentartext"/>
      </w:pPr>
      <w:r>
        <w:rPr>
          <w:rStyle w:val="Kommentarzeichen"/>
        </w:rPr>
        <w:annotationRef/>
      </w:r>
      <w:r>
        <w:t>Hier sollte das Videoschauen mit gedroppt werden</w:t>
      </w:r>
    </w:p>
  </w:comment>
  <w:comment w:id="91" w:author="Lotz, Christin" w:date="2023-08-08T12:13:00Z" w:initials="LC">
    <w:p w14:paraId="3D5091E8" w14:textId="1969CFF5" w:rsidR="00000D5D" w:rsidRDefault="00000D5D">
      <w:pPr>
        <w:pStyle w:val="Kommentartext"/>
      </w:pPr>
      <w:r>
        <w:rPr>
          <w:rStyle w:val="Kommentarzeichen"/>
        </w:rPr>
        <w:annotationRef/>
      </w:r>
      <w:r>
        <w:t>Hier schon direkt aufzählen, wie die heißen, bevor du sie beschreibst.</w:t>
      </w:r>
    </w:p>
  </w:comment>
  <w:comment w:id="92" w:author="Lotz, Christin" w:date="2023-08-08T12:15:00Z" w:initials="LC">
    <w:p w14:paraId="0B5BA37A" w14:textId="27BD0CA3" w:rsidR="00000D5D" w:rsidRDefault="00000D5D">
      <w:pPr>
        <w:pStyle w:val="Kommentartext"/>
      </w:pPr>
      <w:r>
        <w:rPr>
          <w:rStyle w:val="Kommentarzeichen"/>
        </w:rPr>
        <w:annotationRef/>
      </w:r>
      <w:r>
        <w:t xml:space="preserve">Und auch mit den </w:t>
      </w:r>
      <w:r>
        <w:t>actors!</w:t>
      </w:r>
    </w:p>
  </w:comment>
  <w:comment w:id="93" w:author="Lotz, Christin" w:date="2023-08-08T12:15:00Z" w:initials="LC">
    <w:p w14:paraId="1A9AA3F5" w14:textId="5C179CD7" w:rsidR="00000D5D" w:rsidRDefault="00000D5D">
      <w:pPr>
        <w:pStyle w:val="Kommentartext"/>
      </w:pPr>
      <w:r>
        <w:rPr>
          <w:rStyle w:val="Kommentarzeichen"/>
        </w:rPr>
        <w:annotationRef/>
      </w:r>
      <w:r>
        <w:t>Versteht man nicht.</w:t>
      </w:r>
    </w:p>
  </w:comment>
  <w:comment w:id="94" w:author="Lotz, Christin" w:date="2023-08-08T12:17:00Z" w:initials="LC">
    <w:p w14:paraId="722E0BED" w14:textId="71DF2AB3" w:rsidR="00000D5D" w:rsidRDefault="00000D5D">
      <w:pPr>
        <w:pStyle w:val="Kommentartext"/>
      </w:pPr>
      <w:r>
        <w:rPr>
          <w:rStyle w:val="Kommentarzeichen"/>
        </w:rPr>
        <w:annotationRef/>
      </w:r>
      <w:r>
        <w:t xml:space="preserve">Grundsätzliches Problem, wie du den Ablauf </w:t>
      </w:r>
      <w:r w:rsidR="00DE1048">
        <w:t xml:space="preserve">von allen Phasen </w:t>
      </w:r>
      <w:r>
        <w:t>beschreibst</w:t>
      </w:r>
      <w:r w:rsidR="00DE1048">
        <w:t>:</w:t>
      </w:r>
      <w:r>
        <w:t xml:space="preserve"> Du startest die Absätze damit, dass du </w:t>
      </w:r>
      <w:r>
        <w:t xml:space="preserve">signalisiertst, dass du das 10-Min Intervall beschreibst. Aber in Fact beschreibst du die ganze Phase bevor die lesson angefangen hat. Dem Lesen muss klar werden, dass </w:t>
      </w:r>
      <w:r>
        <w:t>das zwei unterschiedliche Zeitspannen sind und dass die 10 Min innerhalb dieser längeren Zeitspanne liegen. Außerdem ist es wichtig zu begründen, warum die 10-Min Intervall genau so ausgewählt wurden. Also was genau sind die theoretical reasons, von den du oben schreibst? Das gut zu verargumentieren ist wichtiger als kleinschrittig die Details zu beschreiben, was genau in den Phasen abgelaufen ist.</w:t>
      </w:r>
    </w:p>
  </w:comment>
  <w:comment w:id="99" w:author="Lotz, Christin" w:date="2023-08-08T12:25:00Z" w:initials="LC">
    <w:p w14:paraId="5EB0A63E" w14:textId="77FDC623" w:rsidR="00CA34AB" w:rsidRDefault="00CA34AB">
      <w:pPr>
        <w:pStyle w:val="Kommentartext"/>
      </w:pPr>
      <w:r>
        <w:rPr>
          <w:rStyle w:val="Kommentarzeichen"/>
        </w:rPr>
        <w:annotationRef/>
      </w:r>
      <w:r>
        <w:t>Hier braucht man das nicht. Aber das kannst du später gut in der Diskussion verwenden, wenn du den Punkt reflektierst, dass es ein Lab Situation war und kein echter Unterricht.</w:t>
      </w:r>
    </w:p>
  </w:comment>
  <w:comment w:id="109" w:author="Lotz, Christin" w:date="2023-08-08T12:33:00Z" w:initials="LC">
    <w:p w14:paraId="486E72BC" w14:textId="632F3AE3" w:rsidR="00DE1048" w:rsidRDefault="00DE1048">
      <w:pPr>
        <w:pStyle w:val="Kommentartext"/>
      </w:pPr>
      <w:r>
        <w:rPr>
          <w:rStyle w:val="Kommentarzeichen"/>
        </w:rPr>
        <w:annotationRef/>
      </w:r>
      <w:r>
        <w:t xml:space="preserve">Davon gibt’s doch auch eine genauere </w:t>
      </w:r>
      <w:r>
        <w:t>beschreibung, oder? Diese Tabele würde sich gut fürs Supp machen. Deswegen hier am besten auch einen Verweis auf das Supp platzieren.</w:t>
      </w:r>
    </w:p>
  </w:comment>
  <w:comment w:id="124" w:author="Lotz, Christin" w:date="2023-08-08T12:36:00Z" w:initials="LC">
    <w:p w14:paraId="4F78C3E7" w14:textId="3D706FB5" w:rsidR="00DE1048" w:rsidRDefault="00DE1048">
      <w:pPr>
        <w:pStyle w:val="Kommentartext"/>
      </w:pPr>
      <w:r>
        <w:rPr>
          <w:rStyle w:val="Kommentarzeichen"/>
        </w:rPr>
        <w:annotationRef/>
      </w:r>
      <w:r>
        <w:t xml:space="preserve">z.B. wird hier erst am Ende vom Satz klar, dass nicht der </w:t>
      </w:r>
      <w:r>
        <w:t>teacher instructions bekommt.</w:t>
      </w:r>
    </w:p>
  </w:comment>
  <w:comment w:id="125" w:author="Lotz, Christin" w:date="2023-08-08T12:37:00Z" w:initials="LC">
    <w:p w14:paraId="08196259" w14:textId="71D55155" w:rsidR="00DE1048" w:rsidRDefault="00DE1048">
      <w:pPr>
        <w:pStyle w:val="Kommentartext"/>
      </w:pPr>
      <w:r>
        <w:rPr>
          <w:rStyle w:val="Kommentarzeichen"/>
        </w:rPr>
        <w:annotationRef/>
      </w:r>
      <w:r>
        <w:t>Das ist der eigentlich wichtige Punkt Und der kommt für mich zu knapp und zu unklar raus.</w:t>
      </w:r>
    </w:p>
  </w:comment>
  <w:comment w:id="126" w:author="Lotz, Christin" w:date="2023-08-08T12:36:00Z" w:initials="LC">
    <w:p w14:paraId="1D7A5403" w14:textId="6B66BA37" w:rsidR="00DE1048" w:rsidRDefault="00DE1048">
      <w:pPr>
        <w:pStyle w:val="Kommentartext"/>
      </w:pPr>
      <w:r>
        <w:rPr>
          <w:rStyle w:val="Kommentarzeichen"/>
        </w:rPr>
        <w:annotationRef/>
      </w:r>
      <w:r>
        <w:t xml:space="preserve">Und hier wird z.B. gar nicht klar, dass das time </w:t>
      </w:r>
      <w:r>
        <w:t>management sich auf den teacher bezieht.</w:t>
      </w:r>
    </w:p>
  </w:comment>
  <w:comment w:id="123" w:author="Lotz, Christin" w:date="2023-08-08T12:34:00Z" w:initials="LC">
    <w:p w14:paraId="25F30549" w14:textId="4FECEE24" w:rsidR="00DE1048" w:rsidRDefault="00DE1048">
      <w:pPr>
        <w:pStyle w:val="Kommentartext"/>
      </w:pPr>
      <w:r>
        <w:rPr>
          <w:rStyle w:val="Kommentarzeichen"/>
        </w:rPr>
        <w:annotationRef/>
      </w:r>
      <w:r>
        <w:t>Hier ist sehr unklar, wer jeweils gemeint ist im Satz. Bitte nochmal versuchen zu reformulieren.</w:t>
      </w:r>
    </w:p>
  </w:comment>
  <w:comment w:id="134" w:author="Lotz, Christin" w:date="2023-08-08T12:40:00Z" w:initials="LC">
    <w:p w14:paraId="2BD07765" w14:textId="0C1C573E" w:rsidR="00E43970" w:rsidRDefault="00E43970">
      <w:pPr>
        <w:pStyle w:val="Kommentartext"/>
      </w:pPr>
      <w:r>
        <w:rPr>
          <w:rStyle w:val="Kommentarzeichen"/>
        </w:rPr>
        <w:annotationRef/>
      </w:r>
      <w:r>
        <w:t xml:space="preserve">Versuch mal immer in MZ zu schreiben. Ja, in der jeweiligen Situation war es nur ein </w:t>
      </w:r>
      <w:r>
        <w:t xml:space="preserve">Subject, aber wir haben ja 81 und die haben alle das gleiche gemacht. </w:t>
      </w:r>
    </w:p>
  </w:comment>
  <w:comment w:id="136" w:author="Lotz, Christin" w:date="2023-08-08T12:41:00Z" w:initials="LC">
    <w:p w14:paraId="364B9BD9" w14:textId="6F50EF55" w:rsidR="00E43970" w:rsidRDefault="00E43970">
      <w:pPr>
        <w:pStyle w:val="Kommentartext"/>
      </w:pPr>
      <w:r>
        <w:rPr>
          <w:rStyle w:val="Kommentarzeichen"/>
        </w:rPr>
        <w:annotationRef/>
      </w:r>
      <w:r>
        <w:t xml:space="preserve">Braucht man das Wort </w:t>
      </w:r>
      <w:r>
        <w:t>pre-recorded? Also verwirrt das den Leser nicht mehr, als wenn man einfach sagt das Video der lesson. Und es fehlt der super wichtige Punkt, dass es das Video ist</w:t>
      </w:r>
      <w:r w:rsidR="002F4C55">
        <w:t xml:space="preserve">, welche die ET Brille aufgezeichnet hat, sodass es aus der </w:t>
      </w:r>
      <w:r w:rsidR="002F4C55">
        <w:t>Eigenperspektive  inkl. gaze point zu sehen ist und nicht aus irgendeiner Fremdperspektive.</w:t>
      </w:r>
    </w:p>
  </w:comment>
  <w:comment w:id="148" w:author="Lotz, Christin" w:date="2023-08-08T12:46:00Z" w:initials="LC">
    <w:p w14:paraId="1BA290EA" w14:textId="73360424" w:rsidR="002F4C55" w:rsidRDefault="002F4C55">
      <w:pPr>
        <w:pStyle w:val="Kommentartext"/>
      </w:pPr>
      <w:r>
        <w:rPr>
          <w:rStyle w:val="Kommentarzeichen"/>
        </w:rPr>
        <w:annotationRef/>
      </w:r>
      <w:r>
        <w:t xml:space="preserve">Wichtig! Hier klareren Bezug herstellen, dass das die </w:t>
      </w:r>
      <w:r>
        <w:t>Variaben sind, die dann beschrieben werden. Klareres und einheitliches Wording.</w:t>
      </w:r>
    </w:p>
  </w:comment>
  <w:comment w:id="149" w:author="Lotz, Christin" w:date="2023-08-08T12:46:00Z" w:initials="LC">
    <w:p w14:paraId="0DBD918D" w14:textId="48E1DB30" w:rsidR="002F4C55" w:rsidRDefault="002F4C55">
      <w:pPr>
        <w:pStyle w:val="Kommentartext"/>
      </w:pPr>
      <w:r>
        <w:rPr>
          <w:rStyle w:val="Kommentarzeichen"/>
        </w:rPr>
        <w:annotationRef/>
      </w:r>
      <w:r>
        <w:t>Versteht man nicht</w:t>
      </w:r>
    </w:p>
  </w:comment>
  <w:comment w:id="150" w:author="Lotz, Christin" w:date="2023-08-08T12:50:00Z" w:initials="LC">
    <w:p w14:paraId="3393D13C" w14:textId="7EC2C204" w:rsidR="002F4C55" w:rsidRDefault="002F4C55">
      <w:pPr>
        <w:pStyle w:val="Kommentartext"/>
      </w:pPr>
      <w:r>
        <w:rPr>
          <w:rStyle w:val="Kommentarzeichen"/>
        </w:rPr>
        <w:annotationRef/>
      </w:r>
      <w:r>
        <w:t xml:space="preserve">Für solche Infos ist die Variables </w:t>
      </w:r>
      <w:r>
        <w:t>section da.</w:t>
      </w:r>
    </w:p>
  </w:comment>
  <w:comment w:id="154" w:author="Lotz, Christin" w:date="2023-08-08T12:50:00Z" w:initials="LC">
    <w:p w14:paraId="7940D3A6" w14:textId="36A002AF" w:rsidR="002F4C55" w:rsidRDefault="002F4C55">
      <w:pPr>
        <w:pStyle w:val="Kommentartext"/>
      </w:pPr>
      <w:r>
        <w:rPr>
          <w:rStyle w:val="Kommentarzeichen"/>
        </w:rPr>
        <w:annotationRef/>
      </w:r>
      <w:r>
        <w:t>Das ist eher eine Interpretation als eine Beschreibung.</w:t>
      </w:r>
    </w:p>
  </w:comment>
  <w:comment w:id="157" w:author="Lotz, Christin" w:date="2023-08-08T12:53:00Z" w:initials="LC">
    <w:p w14:paraId="0F159486" w14:textId="32A59368" w:rsidR="00266554" w:rsidRDefault="00266554">
      <w:pPr>
        <w:pStyle w:val="Kommentartext"/>
      </w:pPr>
      <w:r>
        <w:rPr>
          <w:rStyle w:val="Kommentarzeichen"/>
        </w:rPr>
        <w:annotationRef/>
      </w:r>
      <w:r>
        <w:t xml:space="preserve">Ah </w:t>
      </w:r>
      <w:r>
        <w:t>alrighty, jetzt werden die 10-Mins genauer beschrieben. Das ist gut hier. Aber dann wichtig, dass es zu keiner Konfusion kommt mit den Phasen, die du in der Procedure beschreibst. Bisher heißen die gleich, meinen aber eben andere Zeitintervalle.</w:t>
      </w:r>
    </w:p>
  </w:comment>
  <w:comment w:id="159" w:author="Lotz, Christin" w:date="2023-08-08T12:54:00Z" w:initials="LC">
    <w:p w14:paraId="1514CAEF" w14:textId="072B7DE8" w:rsidR="00266554" w:rsidRDefault="00266554">
      <w:pPr>
        <w:pStyle w:val="Kommentartext"/>
      </w:pPr>
      <w:r>
        <w:rPr>
          <w:rStyle w:val="Kommentarzeichen"/>
        </w:rPr>
        <w:annotationRef/>
      </w:r>
      <w:r>
        <w:t xml:space="preserve">Der Teil gehört in die </w:t>
      </w:r>
      <w:r>
        <w:t>Prpcedure.</w:t>
      </w:r>
    </w:p>
  </w:comment>
  <w:comment w:id="160" w:author="Lotz, Christin" w:date="2023-08-08T12:55:00Z" w:initials="LC">
    <w:p w14:paraId="2A89F3B7" w14:textId="6C1CBC19" w:rsidR="00266554" w:rsidRDefault="00266554">
      <w:pPr>
        <w:pStyle w:val="Kommentartext"/>
      </w:pPr>
      <w:r>
        <w:rPr>
          <w:rStyle w:val="Kommentarzeichen"/>
        </w:rPr>
        <w:annotationRef/>
      </w:r>
      <w:r>
        <w:t>Versteht man überhaupt nicht!</w:t>
      </w:r>
    </w:p>
  </w:comment>
  <w:comment w:id="162" w:author="Lotz, Christin" w:date="2023-08-08T12:56:00Z" w:initials="LC">
    <w:p w14:paraId="0C9966B2" w14:textId="0F0EB060" w:rsidR="00266554" w:rsidRDefault="00266554">
      <w:pPr>
        <w:pStyle w:val="Kommentartext"/>
      </w:pPr>
      <w:r>
        <w:rPr>
          <w:rStyle w:val="Kommentarzeichen"/>
        </w:rPr>
        <w:annotationRef/>
      </w:r>
      <w:r>
        <w:t>Zu sperrig beschrieben.</w:t>
      </w:r>
    </w:p>
  </w:comment>
  <w:comment w:id="170" w:author="Lotz, Christin" w:date="2023-08-08T13:01:00Z" w:initials="LC">
    <w:p w14:paraId="0D183D2B" w14:textId="11A3EAA2" w:rsidR="00266554" w:rsidRDefault="00266554">
      <w:pPr>
        <w:pStyle w:val="Kommentartext"/>
      </w:pPr>
      <w:r>
        <w:rPr>
          <w:rStyle w:val="Kommentarzeichen"/>
        </w:rPr>
        <w:annotationRef/>
      </w:r>
      <w:r>
        <w:t xml:space="preserve">Hier ist unklar, was mit </w:t>
      </w:r>
      <w:r>
        <w:t>intervals gemeint ist.</w:t>
      </w:r>
    </w:p>
  </w:comment>
  <w:comment w:id="171" w:author="Lotz, Christin" w:date="2023-08-08T13:01:00Z" w:initials="LC">
    <w:p w14:paraId="6C200438" w14:textId="77777777" w:rsidR="00266554" w:rsidRDefault="00266554">
      <w:pPr>
        <w:pStyle w:val="Kommentartext"/>
      </w:pPr>
      <w:r>
        <w:rPr>
          <w:rStyle w:val="Kommentarzeichen"/>
        </w:rPr>
        <w:annotationRef/>
      </w:r>
      <w:r>
        <w:t>Das ist ein neuer Punkt, der kein Argument mehr dafür ist, warum immer 10min ausgewählt wurden.</w:t>
      </w:r>
    </w:p>
    <w:p w14:paraId="1ED412DA" w14:textId="77777777" w:rsidR="00266554" w:rsidRDefault="00266554">
      <w:pPr>
        <w:pStyle w:val="Kommentartext"/>
      </w:pPr>
    </w:p>
    <w:p w14:paraId="586CF475" w14:textId="56C1E221" w:rsidR="00266554" w:rsidRDefault="00266554">
      <w:pPr>
        <w:pStyle w:val="Kommentartext"/>
      </w:pPr>
      <w:r>
        <w:t xml:space="preserve">Generell: Gut, dass diese Infos kommen. Aber </w:t>
      </w:r>
      <w:r w:rsidR="00E41144">
        <w:t>so wie sie gerade noch präsentiert werden, passt es noch nicht ganz. Ich vermisse noch mehr Begründungen, warum genau diese 5 ausgewählt wurden.</w:t>
      </w:r>
    </w:p>
  </w:comment>
  <w:comment w:id="175" w:author="Lotz, Christin" w:date="2023-08-08T13:06:00Z" w:initials="LC">
    <w:p w14:paraId="670CF988" w14:textId="3DDD5A95" w:rsidR="00E41144" w:rsidRDefault="00E41144">
      <w:pPr>
        <w:pStyle w:val="Kommentartext"/>
      </w:pPr>
      <w:r>
        <w:rPr>
          <w:rStyle w:val="Kommentarzeichen"/>
        </w:rPr>
        <w:annotationRef/>
      </w:r>
      <w:r>
        <w:t xml:space="preserve">Generell: Es ist noch recht uneinheitlich, wann du HR und bpm abkürzt und wann nicht. Außerdem: Warum ist HR in </w:t>
      </w:r>
      <w:r>
        <w:t>capitals und bpm nicht?</w:t>
      </w:r>
    </w:p>
  </w:comment>
  <w:comment w:id="174" w:author="Lotz, Christin" w:date="2023-08-08T13:08:00Z" w:initials="LC">
    <w:p w14:paraId="6FE8DE2B" w14:textId="192CA728" w:rsidR="00E41144" w:rsidRDefault="00E41144">
      <w:pPr>
        <w:pStyle w:val="Kommentartext"/>
      </w:pPr>
      <w:r>
        <w:rPr>
          <w:rStyle w:val="Kommentarzeichen"/>
        </w:rPr>
        <w:annotationRef/>
      </w:r>
      <w:r>
        <w:t>Hier dann noch anpassen auf die veränderte Hypothesenbenennung.</w:t>
      </w:r>
    </w:p>
  </w:comment>
  <w:comment w:id="176" w:author="Lotz, Christin" w:date="2023-08-08T13:12:00Z" w:initials="LC">
    <w:p w14:paraId="77D524C7" w14:textId="1C1E24CB" w:rsidR="00E41144" w:rsidRPr="00E41144" w:rsidRDefault="00E41144">
      <w:pPr>
        <w:pStyle w:val="Kommentartext"/>
      </w:pPr>
      <w:r>
        <w:rPr>
          <w:rStyle w:val="Kommentarzeichen"/>
        </w:rPr>
        <w:annotationRef/>
      </w:r>
      <w:r>
        <w:t xml:space="preserve">Hier macht es sich für den Leser auch immer gut, </w:t>
      </w:r>
      <w:r>
        <w:t xml:space="preserve">nochmla in worten zu sagen, was der Inhalt der Hypothrse war. </w:t>
      </w:r>
      <w:r w:rsidRPr="00E41144">
        <w:rPr>
          <w:lang w:val="en-US"/>
        </w:rPr>
        <w:t xml:space="preserve">Also to identify the HR peak. </w:t>
      </w:r>
      <w:r w:rsidRPr="00E41144">
        <w:t>Oder sowas in der Art. Gilt auch für die a</w:t>
      </w:r>
      <w:r>
        <w:t>nderen Abschnitte.</w:t>
      </w:r>
    </w:p>
  </w:comment>
  <w:comment w:id="177" w:author="Lotz, Christin" w:date="2023-08-08T13:09:00Z" w:initials="LC">
    <w:p w14:paraId="61155EF4" w14:textId="38D2FD69" w:rsidR="00E41144" w:rsidRDefault="00E41144">
      <w:pPr>
        <w:pStyle w:val="Kommentartext"/>
      </w:pPr>
      <w:r>
        <w:rPr>
          <w:rStyle w:val="Kommentarzeichen"/>
        </w:rPr>
        <w:annotationRef/>
      </w:r>
      <w:r>
        <w:t xml:space="preserve">Moment, wo bleibt die </w:t>
      </w:r>
      <w:r>
        <w:t>overall Anova mit gerichteten Kontrasten?</w:t>
      </w:r>
    </w:p>
  </w:comment>
  <w:comment w:id="178" w:author="Lotz, Christin" w:date="2023-08-08T13:14:00Z" w:initials="LC">
    <w:p w14:paraId="76229D1A" w14:textId="396619A2" w:rsidR="00550377" w:rsidRDefault="00550377">
      <w:pPr>
        <w:pStyle w:val="Kommentartext"/>
      </w:pPr>
      <w:r>
        <w:rPr>
          <w:rStyle w:val="Kommentarzeichen"/>
        </w:rPr>
        <w:annotationRef/>
      </w:r>
      <w:r>
        <w:t xml:space="preserve">Die kann man nicht out </w:t>
      </w:r>
      <w:r>
        <w:t>carrien, höchstens calculaten.</w:t>
      </w:r>
    </w:p>
  </w:comment>
  <w:comment w:id="179" w:author="Lotz, Christin" w:date="2023-08-08T13:10:00Z" w:initials="LC">
    <w:p w14:paraId="115080B6" w14:textId="71AC3E0B" w:rsidR="00E41144" w:rsidRDefault="00E41144">
      <w:pPr>
        <w:pStyle w:val="Kommentartext"/>
      </w:pPr>
      <w:r>
        <w:rPr>
          <w:rStyle w:val="Kommentarzeichen"/>
        </w:rPr>
        <w:annotationRef/>
      </w:r>
      <w:r>
        <w:t xml:space="preserve">Vielleicht muss man hier erst sagen, dass man die stand </w:t>
      </w:r>
      <w:r>
        <w:t>hr genommen hat und dann pro Phase den Mean berechnet hat und diesen Mean dann als AV für die ANOVA genommen hat. Sonst versteht man das nicht.</w:t>
      </w:r>
    </w:p>
  </w:comment>
  <w:comment w:id="185" w:author="Lotz, Christin" w:date="2023-08-08T13:14:00Z" w:initials="LC">
    <w:p w14:paraId="1CF21CF7" w14:textId="42AF43DF" w:rsidR="00550377" w:rsidRDefault="00550377">
      <w:pPr>
        <w:pStyle w:val="Kommentartext"/>
      </w:pPr>
      <w:r>
        <w:rPr>
          <w:rStyle w:val="Kommentarzeichen"/>
        </w:rPr>
        <w:annotationRef/>
      </w:r>
      <w:r>
        <w:t xml:space="preserve">Hier muss nicht noch ein </w:t>
      </w:r>
      <w:r>
        <w:t xml:space="preserve">random oder so vor den slope? </w:t>
      </w:r>
    </w:p>
  </w:comment>
  <w:comment w:id="186" w:author="Lotz, Christin" w:date="2023-08-08T13:16:00Z" w:initials="LC">
    <w:p w14:paraId="01841D42" w14:textId="2A45D60C" w:rsidR="00550377" w:rsidRDefault="00550377">
      <w:pPr>
        <w:pStyle w:val="Kommentartext"/>
      </w:pPr>
      <w:r>
        <w:rPr>
          <w:rStyle w:val="Kommentarzeichen"/>
        </w:rPr>
        <w:annotationRef/>
      </w:r>
      <w:r>
        <w:t xml:space="preserve">Na und die wurden dann noch über alle </w:t>
      </w:r>
      <w:r>
        <w:t>Individuals gemittelt, oder?</w:t>
      </w:r>
    </w:p>
  </w:comment>
  <w:comment w:id="187" w:author="Lotz, Christin" w:date="2023-08-08T13:15:00Z" w:initials="LC">
    <w:p w14:paraId="58CBA4EA" w14:textId="5CFD6E7A" w:rsidR="00550377" w:rsidRDefault="00550377">
      <w:pPr>
        <w:pStyle w:val="Kommentartext"/>
      </w:pPr>
      <w:r>
        <w:rPr>
          <w:rStyle w:val="Kommentarzeichen"/>
        </w:rPr>
        <w:annotationRef/>
      </w:r>
      <w:r>
        <w:t xml:space="preserve">Das würde ich in eine Fußnote packen. Ist zwar wichtiges </w:t>
      </w:r>
      <w:r>
        <w:t>add on, aber verdient es nicht, als Analyse dargestellt zu werden.</w:t>
      </w:r>
    </w:p>
  </w:comment>
  <w:comment w:id="188" w:author="Lotz, Christin" w:date="2023-08-08T13:17:00Z" w:initials="LC">
    <w:p w14:paraId="54314F5E" w14:textId="5A247F58" w:rsidR="00550377" w:rsidRDefault="00550377">
      <w:pPr>
        <w:pStyle w:val="Kommentartext"/>
      </w:pPr>
      <w:r>
        <w:rPr>
          <w:rStyle w:val="Kommentarzeichen"/>
        </w:rPr>
        <w:annotationRef/>
      </w:r>
      <w:r>
        <w:t xml:space="preserve">Am besten hier erst </w:t>
      </w:r>
      <w:r>
        <w:t>nochmla sagen, was die Hypothese 2 overall will, bevor es an die Unterhypoothesen geht.</w:t>
      </w:r>
    </w:p>
  </w:comment>
  <w:comment w:id="194" w:author="Lotz, Christin" w:date="2023-08-08T13:20:00Z" w:initials="LC">
    <w:p w14:paraId="2BC4E667" w14:textId="0F84BF7B" w:rsidR="00550377" w:rsidRDefault="00550377">
      <w:pPr>
        <w:pStyle w:val="Kommentartext"/>
      </w:pPr>
      <w:r>
        <w:rPr>
          <w:rStyle w:val="Kommentarzeichen"/>
        </w:rPr>
        <w:annotationRef/>
      </w:r>
      <w:r>
        <w:t>+ die erste Phase!</w:t>
      </w:r>
    </w:p>
  </w:comment>
  <w:comment w:id="207" w:author="Lotz, Christin" w:date="2023-08-08T13:26:00Z" w:initials="LC">
    <w:p w14:paraId="6C3E483C" w14:textId="7D0F1508" w:rsidR="00DE6CA3" w:rsidRDefault="00DE6CA3">
      <w:pPr>
        <w:pStyle w:val="Kommentartext"/>
      </w:pPr>
      <w:r>
        <w:rPr>
          <w:rStyle w:val="Kommentarzeichen"/>
        </w:rPr>
        <w:annotationRef/>
      </w:r>
      <w:r>
        <w:t>Hier braucht man kein fettgedruckt mehr</w:t>
      </w:r>
    </w:p>
  </w:comment>
  <w:comment w:id="236" w:author="Lotz, Christin" w:date="2023-08-08T13:31:00Z" w:initials="LC">
    <w:p w14:paraId="069313DE" w14:textId="09A2494C" w:rsidR="001338D2" w:rsidRDefault="001338D2">
      <w:pPr>
        <w:pStyle w:val="Kommentartext"/>
      </w:pPr>
      <w:r>
        <w:rPr>
          <w:rStyle w:val="Kommentarzeichen"/>
        </w:rPr>
        <w:annotationRef/>
      </w:r>
      <w:r>
        <w:t>Hypothesis</w:t>
      </w:r>
    </w:p>
  </w:comment>
  <w:comment w:id="239" w:author="Lotz, Christin" w:date="2023-08-08T13:33:00Z" w:initials="LC">
    <w:p w14:paraId="09192083" w14:textId="61158DE0" w:rsidR="001338D2" w:rsidRDefault="001338D2">
      <w:pPr>
        <w:pStyle w:val="Kommentartext"/>
      </w:pPr>
      <w:r>
        <w:rPr>
          <w:rStyle w:val="Kommentarzeichen"/>
        </w:rPr>
        <w:annotationRef/>
      </w:r>
      <w:r>
        <w:t>Moment, warum ist die nicht Null?????</w:t>
      </w:r>
    </w:p>
  </w:comment>
  <w:comment w:id="240" w:author="Lotz, Christin" w:date="2023-08-08T13:33:00Z" w:initials="LC">
    <w:p w14:paraId="12F0B1A1" w14:textId="62F2EF3C" w:rsidR="001338D2" w:rsidRDefault="001338D2">
      <w:pPr>
        <w:pStyle w:val="Kommentartext"/>
      </w:pPr>
      <w:r>
        <w:rPr>
          <w:rStyle w:val="Kommentarzeichen"/>
        </w:rPr>
        <w:annotationRef/>
      </w:r>
      <w:r>
        <w:t>Und Warum ist das nicht 1</w:t>
      </w:r>
      <w:r w:rsidR="00CE7E33">
        <w:t>??? Per Definition sollten das die Werte sein, die durch z-stand herauskommen.</w:t>
      </w:r>
    </w:p>
  </w:comment>
  <w:comment w:id="238" w:author="Lotz, Christin" w:date="2023-08-08T13:38:00Z" w:initials="LC">
    <w:p w14:paraId="1EFEC606" w14:textId="231C956E" w:rsidR="00CE7E33" w:rsidRDefault="00CE7E33">
      <w:pPr>
        <w:pStyle w:val="Kommentartext"/>
      </w:pPr>
      <w:r>
        <w:rPr>
          <w:rStyle w:val="Kommentarzeichen"/>
        </w:rPr>
        <w:annotationRef/>
      </w:r>
      <w:r>
        <w:t>An sich können diese Werte auch noch in die Tabelle rein.</w:t>
      </w:r>
    </w:p>
  </w:comment>
  <w:comment w:id="241" w:author="Lotz, Christin" w:date="2023-08-08T13:42:00Z" w:initials="LC">
    <w:p w14:paraId="3AF37925" w14:textId="4F1DCC3A" w:rsidR="00CE7E33" w:rsidRDefault="00CE7E33">
      <w:pPr>
        <w:pStyle w:val="Kommentartext"/>
      </w:pPr>
      <w:r>
        <w:rPr>
          <w:rStyle w:val="Kommentarzeichen"/>
        </w:rPr>
        <w:annotationRef/>
      </w:r>
      <w:r>
        <w:t>Das das berechnet wurde steht noch nicht in Analysis teil.</w:t>
      </w:r>
    </w:p>
  </w:comment>
  <w:comment w:id="245" w:author="Lotz, Christin" w:date="2023-08-08T13:39:00Z" w:initials="LC">
    <w:p w14:paraId="1A9D6139" w14:textId="41371CEC" w:rsidR="00CE7E33" w:rsidRDefault="00CE7E33">
      <w:pPr>
        <w:pStyle w:val="Kommentartext"/>
      </w:pPr>
      <w:r>
        <w:rPr>
          <w:rStyle w:val="Kommentarzeichen"/>
        </w:rPr>
        <w:annotationRef/>
      </w:r>
      <w:r>
        <w:t>Eventuell braucht es hier gar nicht die erneute Nennung der Werte. Insbesondere wenn es keinen erkennbaren Grund gibt, warum du nur die stand. Angibst.</w:t>
      </w:r>
    </w:p>
  </w:comment>
  <w:comment w:id="246" w:author="Lotz, Christin" w:date="2023-08-08T13:40:00Z" w:initials="LC">
    <w:p w14:paraId="7A5D54E2" w14:textId="668A0FDA" w:rsidR="00CE7E33" w:rsidRDefault="00CE7E33">
      <w:pPr>
        <w:pStyle w:val="Kommentartext"/>
      </w:pPr>
      <w:r>
        <w:rPr>
          <w:rStyle w:val="Kommentarzeichen"/>
        </w:rPr>
        <w:annotationRef/>
      </w:r>
      <w:r>
        <w:t xml:space="preserve">Schwierig solche aussagen zu treffen, wenn sie noch nicht statistisch abgesichert sind. Besser wäre es hier von </w:t>
      </w:r>
      <w:r>
        <w:t>numerically highest zu sprechen.</w:t>
      </w:r>
    </w:p>
  </w:comment>
  <w:comment w:id="247" w:author="Lotz, Christin" w:date="2023-08-08T13:48:00Z" w:initials="LC">
    <w:p w14:paraId="11640549" w14:textId="48E84DEA" w:rsidR="005603D0" w:rsidRDefault="005603D0">
      <w:pPr>
        <w:pStyle w:val="Kommentartext"/>
      </w:pPr>
      <w:r>
        <w:rPr>
          <w:rStyle w:val="Kommentarzeichen"/>
        </w:rPr>
        <w:annotationRef/>
      </w:r>
      <w:r>
        <w:t xml:space="preserve">Das Problem, was ich schon so oft angesprochen hatte, ist immer noch nicht gut gelöst. Der Leser weiß an der Stelle immer noch überhaupt nicht, dass sich hier das CI auf die 7000 Messungen bezieht und dass sich die SDs in der Tabelle darüber ja auf die 81 Personen beziehen.  </w:t>
      </w:r>
    </w:p>
  </w:comment>
  <w:comment w:id="249" w:author="Lotz, Christin" w:date="2023-08-08T13:41:00Z" w:initials="LC">
    <w:p w14:paraId="2CB34386" w14:textId="62080048" w:rsidR="00CE7E33" w:rsidRDefault="00CE7E33">
      <w:pPr>
        <w:pStyle w:val="Kommentartext"/>
      </w:pPr>
      <w:r>
        <w:rPr>
          <w:rStyle w:val="Kommentarzeichen"/>
        </w:rPr>
        <w:annotationRef/>
      </w:r>
      <w:r>
        <w:t xml:space="preserve">Past tense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48" w:author="Lotz, Christin" w:date="2023-08-08T13:41:00Z" w:initials="LC">
    <w:p w14:paraId="7C66D117" w14:textId="0209544B" w:rsidR="00CE7E33" w:rsidRDefault="00CE7E33">
      <w:pPr>
        <w:pStyle w:val="Kommentartext"/>
      </w:pPr>
      <w:r>
        <w:rPr>
          <w:rStyle w:val="Kommentarzeichen"/>
        </w:rPr>
        <w:annotationRef/>
      </w:r>
      <w:r>
        <w:t>Warum nicht gleichzeitig mit den Werten der Tabelle und dem Graph argumentieren. Stellen ja das gleiche dar.</w:t>
      </w:r>
    </w:p>
  </w:comment>
  <w:comment w:id="252" w:author="Lotz, Christin" w:date="2023-08-08T13:44:00Z" w:initials="LC">
    <w:p w14:paraId="5B006132" w14:textId="10489461" w:rsidR="005603D0" w:rsidRDefault="005603D0">
      <w:pPr>
        <w:pStyle w:val="Kommentartext"/>
      </w:pPr>
      <w:r>
        <w:rPr>
          <w:rStyle w:val="Kommentarzeichen"/>
        </w:rPr>
        <w:annotationRef/>
      </w:r>
      <w:r>
        <w:t xml:space="preserve">Auch hier den Leser an die Hand nehmen und nochmal </w:t>
      </w:r>
      <w:r>
        <w:t>agen, was dese Hypothese inhaltlich herausfinden wollte.</w:t>
      </w:r>
    </w:p>
  </w:comment>
  <w:comment w:id="253" w:author="Lotz, Christin" w:date="2023-08-08T13:47:00Z" w:initials="LC">
    <w:p w14:paraId="4B7108A8" w14:textId="074F89BE" w:rsidR="005603D0" w:rsidRDefault="005603D0">
      <w:pPr>
        <w:pStyle w:val="Kommentartext"/>
      </w:pPr>
      <w:r>
        <w:rPr>
          <w:rStyle w:val="Kommentarzeichen"/>
        </w:rPr>
        <w:annotationRef/>
      </w:r>
      <w:r>
        <w:t xml:space="preserve">Ok, ich bin </w:t>
      </w:r>
      <w:r>
        <w:t>immernoch verwirrt, warum hier nicht die ANOVA mit gerichteten Kontrasten kommt. Hatten wir das nicht festgehalten oder kam das erst auf nachdem wir unser letztes Treffen hatten?</w:t>
      </w:r>
    </w:p>
  </w:comment>
  <w:comment w:id="254" w:author="Lotz, Christin" w:date="2023-08-08T13:50:00Z" w:initials="LC">
    <w:p w14:paraId="1301E2A7" w14:textId="650CEBA1" w:rsidR="005603D0" w:rsidRDefault="005603D0">
      <w:pPr>
        <w:pStyle w:val="Kommentartext"/>
      </w:pPr>
      <w:r>
        <w:rPr>
          <w:rStyle w:val="Kommentarzeichen"/>
        </w:rPr>
        <w:annotationRef/>
      </w:r>
      <w:r>
        <w:t xml:space="preserve">Auch hier steht wieder Text und Figure nebeneinander. Versuch mal, die beiden Sachen besser ineinander zu integrieren. </w:t>
      </w:r>
    </w:p>
  </w:comment>
  <w:comment w:id="255" w:author="Lotz, Christin" w:date="2023-08-08T13:51:00Z" w:initials="LC">
    <w:p w14:paraId="54072001" w14:textId="5C3B3247" w:rsidR="005603D0" w:rsidRDefault="005603D0">
      <w:pPr>
        <w:pStyle w:val="Kommentartext"/>
      </w:pPr>
      <w:r>
        <w:rPr>
          <w:rStyle w:val="Kommentarzeichen"/>
        </w:rPr>
        <w:annotationRef/>
      </w:r>
      <w:r>
        <w:t xml:space="preserve">Das sind </w:t>
      </w:r>
      <w:r>
        <w:t>die selben Infos wir in Analysis Teil. Die braucht es hier nicht nochmal. Stattdessen nochmal kurz inhaltlich sagen, zu was hier gleich die Zahlen kommen.</w:t>
      </w:r>
    </w:p>
  </w:comment>
  <w:comment w:id="258" w:author="Lotz, Christin" w:date="2023-08-08T13:53:00Z" w:initials="LC">
    <w:p w14:paraId="109B2ED6" w14:textId="3BC31C26" w:rsidR="00E640A1" w:rsidRDefault="00E640A1">
      <w:pPr>
        <w:pStyle w:val="Kommentartext"/>
      </w:pPr>
      <w:r>
        <w:rPr>
          <w:rStyle w:val="Kommentarzeichen"/>
        </w:rPr>
        <w:annotationRef/>
      </w:r>
      <w:r>
        <w:t>Sowas eher in die Table Caption als in den Text.</w:t>
      </w:r>
    </w:p>
  </w:comment>
  <w:comment w:id="260" w:author="Lotz, Christin" w:date="2023-08-08T13:54:00Z" w:initials="LC">
    <w:p w14:paraId="6E1D345F" w14:textId="77777777" w:rsidR="00E640A1" w:rsidRDefault="00E640A1">
      <w:pPr>
        <w:pStyle w:val="Kommentartext"/>
      </w:pPr>
      <w:r>
        <w:rPr>
          <w:rStyle w:val="Kommentarzeichen"/>
        </w:rPr>
        <w:annotationRef/>
      </w:r>
      <w:r>
        <w:t xml:space="preserve">Puhh, mit der Darstellung bin ich immer noch nicht zufrieden. Ich finde es noch total unklar für den Leser, was hier los ist. Also es fehlen Infos dazu, warum das gemacht wurde. Und warum das nicht immer gemacht wurde. </w:t>
      </w:r>
    </w:p>
    <w:p w14:paraId="471BAC1B" w14:textId="775C2D1D" w:rsidR="00E640A1" w:rsidRDefault="00E640A1">
      <w:pPr>
        <w:pStyle w:val="Kommentartext"/>
      </w:pPr>
      <w:r>
        <w:t xml:space="preserve">Und dazu noch eine weitere Jörn-Modus Frage: Wenn alle Intervalle 10 Minuten hatten, warum schwankt dann die Anzahl der Messungen um 1000? Also warum gibt es in der End Phase über 1000 Messungen weniger als in der teaching phase, wenn die Phasen doch gleichlang waren. </w:t>
      </w:r>
    </w:p>
  </w:comment>
  <w:comment w:id="262" w:author="Lotz, Christin" w:date="2023-08-08T14:03:00Z" w:initials="LC">
    <w:p w14:paraId="29996B02" w14:textId="5F57C131" w:rsidR="00E640A1" w:rsidRDefault="00E640A1">
      <w:pPr>
        <w:pStyle w:val="Kommentartext"/>
      </w:pPr>
      <w:r>
        <w:rPr>
          <w:rStyle w:val="Kommentarzeichen"/>
        </w:rPr>
        <w:annotationRef/>
      </w:r>
      <w:r>
        <w:t>Jo ok, aber was heißt das jetzt?</w:t>
      </w:r>
    </w:p>
  </w:comment>
  <w:comment w:id="263" w:author="Lotz, Christin" w:date="2023-08-08T14:03:00Z" w:initials="LC">
    <w:p w14:paraId="449B4B91" w14:textId="42B53FAB" w:rsidR="00E640A1" w:rsidRDefault="00E640A1">
      <w:pPr>
        <w:pStyle w:val="Kommentartext"/>
      </w:pPr>
      <w:r>
        <w:rPr>
          <w:rStyle w:val="Kommentarzeichen"/>
        </w:rPr>
        <w:annotationRef/>
      </w:r>
      <w:r>
        <w:t xml:space="preserve">Daher </w:t>
      </w:r>
      <w:r w:rsidR="004B56F5">
        <w:t>in/</w:t>
      </w:r>
      <w:r>
        <w:t>decreasen auch nur</w:t>
      </w:r>
      <w:r w:rsidR="004B56F5">
        <w:t xml:space="preserve"> diese Phasen. Bitte so anpassen, dass nicht überall behauptet wird, dass es eine Veränderung gibt, wenn diese in den letzten beiden Phasen de facto nicht sig. Ist.</w:t>
      </w:r>
    </w:p>
  </w:comment>
  <w:comment w:id="264" w:author="Lotz, Christin" w:date="2023-08-08T14:05:00Z" w:initials="LC">
    <w:p w14:paraId="3E586A5F" w14:textId="1F7AC9BF" w:rsidR="004B56F5" w:rsidRDefault="004B56F5">
      <w:pPr>
        <w:pStyle w:val="Kommentartext"/>
      </w:pPr>
      <w:r>
        <w:rPr>
          <w:rStyle w:val="Kommentarzeichen"/>
        </w:rPr>
        <w:annotationRef/>
      </w:r>
      <w:r>
        <w:t xml:space="preserve">Bitte auch hier wieder die Aussagen der Zahlen der Tabelle und der Figure miteinander in Verbindung setzen und integrieren und nicht so </w:t>
      </w:r>
      <w:r>
        <w:t xml:space="preserve">nebeneinander stellen, als würden sie etwas unterschiedliches aussagen, wenn sie ja exakt </w:t>
      </w:r>
      <w:r>
        <w:t>das selbe aussagen.</w:t>
      </w:r>
    </w:p>
  </w:comment>
  <w:comment w:id="265" w:author="Lotz, Christin" w:date="2023-08-08T14:06:00Z" w:initials="LC">
    <w:p w14:paraId="19C1EDEF" w14:textId="77777777" w:rsidR="004B56F5" w:rsidRDefault="004B56F5">
      <w:pPr>
        <w:pStyle w:val="Kommentartext"/>
      </w:pPr>
      <w:r>
        <w:rPr>
          <w:rStyle w:val="Kommentarzeichen"/>
        </w:rPr>
        <w:annotationRef/>
      </w:r>
      <w:r>
        <w:t xml:space="preserve">Idee: Am Elegantesten wäre es, wenn die </w:t>
      </w:r>
      <w:r>
        <w:t>Means und die Slopes in eine Abbildung könnten.</w:t>
      </w:r>
    </w:p>
    <w:p w14:paraId="674767BF" w14:textId="77777777" w:rsidR="004B56F5" w:rsidRDefault="004B56F5">
      <w:pPr>
        <w:pStyle w:val="Kommentartext"/>
      </w:pPr>
    </w:p>
    <w:p w14:paraId="449A6533" w14:textId="3CC1177C" w:rsidR="004B56F5" w:rsidRDefault="004B56F5">
      <w:pPr>
        <w:pStyle w:val="Kommentartext"/>
      </w:pPr>
      <w:r>
        <w:t>Aber dabei ist es super wichtig, dass ganz klar ist, dass die Means der Phasen sind und nicht die mean intercepts. Generell ist mir diese super wichtige Unterscheidung noch zu unterelaboriert dargestellt.</w:t>
      </w:r>
    </w:p>
  </w:comment>
  <w:comment w:id="266" w:author="Klatt, Mandy [2]" w:date="2023-07-29T10:23:00Z" w:initials="KM">
    <w:p w14:paraId="68D7D74F" w14:textId="28A37511" w:rsidR="002F6181" w:rsidRDefault="002F6181">
      <w:pPr>
        <w:pStyle w:val="Kommentartext"/>
      </w:pPr>
      <w:r>
        <w:rPr>
          <w:rStyle w:val="Kommentarzeichen"/>
        </w:rPr>
        <w:annotationRef/>
      </w:r>
      <w:r w:rsidRPr="009442A8">
        <w:t xml:space="preserve">Beim 2. </w:t>
      </w:r>
      <w:r>
        <w:t xml:space="preserve">Hypothesenteil bin ich unsicher, was die Darstellung der Ergebnisse angeht. Ich habe jetzt erstmal alles einzeln für die 5 Phasen aufgesplittet. Ich denke aber, dass es vielleicht knackiger wäre, alle Korrelationen in eine große Tabelle zu packen und nur vorn in einer Spalte nach Phase zu unterscheiden? Weil bisher beziehe ich mich jedes Mal einzeln auf die Tabellen, aber im Grunde genommen, kommt immer raus, dass </w:t>
      </w:r>
      <w:r>
        <w:t>teaching experience mit Disrup und Confi korreliert, Disrup und Confi miteinander und nur 1x in der (3) Post-Teaching Phase die Herzrate mit Disrup.</w:t>
      </w:r>
    </w:p>
    <w:p w14:paraId="3218B70C" w14:textId="77777777" w:rsidR="002F6181" w:rsidRDefault="002F6181">
      <w:pPr>
        <w:pStyle w:val="Kommentartext"/>
      </w:pPr>
    </w:p>
    <w:p w14:paraId="05EE9A71" w14:textId="77777777" w:rsidR="002F6181" w:rsidRDefault="002F6181">
      <w:pPr>
        <w:pStyle w:val="Kommentartext"/>
      </w:pPr>
      <w:r>
        <w:t xml:space="preserve">Genau das Gleiche gilt für die Regressionen. Alles in eine große Tabelle? </w:t>
      </w:r>
    </w:p>
    <w:p w14:paraId="13D9AF9C" w14:textId="77777777" w:rsidR="002F6181" w:rsidRDefault="002F6181">
      <w:pPr>
        <w:pStyle w:val="Kommentartext"/>
      </w:pPr>
    </w:p>
    <w:p w14:paraId="29D96184" w14:textId="2DA7A7B6" w:rsidR="002F6181" w:rsidRDefault="002F6181">
      <w:pPr>
        <w:pStyle w:val="Kommentartext"/>
      </w:pPr>
      <w:r>
        <w:t xml:space="preserve">Meinung / Anmerkungen dazu?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w:t>
      </w:r>
    </w:p>
  </w:comment>
  <w:comment w:id="267" w:author="Lotz, Christin" w:date="2023-08-08T16:22:00Z" w:initials="LC">
    <w:p w14:paraId="47355091" w14:textId="316969A5" w:rsidR="0080315F" w:rsidRDefault="0080315F">
      <w:pPr>
        <w:pStyle w:val="Kommentartext"/>
      </w:pPr>
      <w:r>
        <w:rPr>
          <w:rStyle w:val="Kommentarzeichen"/>
        </w:rPr>
        <w:annotationRef/>
      </w:r>
      <w:r>
        <w:t>Unbedingt in 1 Tabelle!!!! Je 1 für Korrelationen und 1 Tabelle für Regressionen.</w:t>
      </w:r>
    </w:p>
  </w:comment>
  <w:comment w:id="268" w:author="Klatt, Mandy [2]" w:date="2023-07-29T10:25:00Z" w:initials="KM">
    <w:p w14:paraId="752C6A6D" w14:textId="10A75A1A" w:rsidR="002F6181" w:rsidRDefault="002F6181">
      <w:pPr>
        <w:pStyle w:val="Kommentartext"/>
      </w:pPr>
      <w:r>
        <w:rPr>
          <w:rStyle w:val="Kommentarzeichen"/>
        </w:rPr>
        <w:annotationRef/>
      </w:r>
      <w:r>
        <w:t xml:space="preserve">Habe „Gender“ noch mit aufgenommen, einfach damit wir’s uns mit angeschaut haben. Das korreliert aber nie mit irgendwas. Wieder rausschmeißen oder das bemerken im Text, dass Gender </w:t>
      </w:r>
      <w:r>
        <w:t>irrelefant ist?</w:t>
      </w:r>
    </w:p>
  </w:comment>
  <w:comment w:id="269" w:author="Lotz, Christin" w:date="2023-08-08T16:23:00Z" w:initials="LC">
    <w:p w14:paraId="34069EB5" w14:textId="7BF97DC8" w:rsidR="0080315F" w:rsidRDefault="0080315F">
      <w:pPr>
        <w:pStyle w:val="Kommentartext"/>
      </w:pPr>
      <w:r>
        <w:rPr>
          <w:rStyle w:val="Kommentarzeichen"/>
        </w:rPr>
        <w:annotationRef/>
      </w:r>
      <w:r>
        <w:t xml:space="preserve">Raus damit! Wenn das irgendwann ein Gutachter will, können wir das Nachliefern. Aber so wie das Paper jetzt ist, erwähnen wir ja nirgends das Wort Gender, deswegen käme das ziemlich aus den off. Und das wäre kein guter Stil. </w:t>
      </w:r>
    </w:p>
  </w:comment>
  <w:comment w:id="270" w:author="Lotz, Christin" w:date="2023-08-08T16:25:00Z" w:initials="LC">
    <w:p w14:paraId="2D5B519A" w14:textId="6799A672" w:rsidR="0080315F" w:rsidRDefault="0080315F">
      <w:pPr>
        <w:pStyle w:val="Kommentartext"/>
      </w:pPr>
      <w:r>
        <w:rPr>
          <w:rStyle w:val="Kommentarzeichen"/>
        </w:rPr>
        <w:annotationRef/>
      </w:r>
      <w:r>
        <w:t xml:space="preserve">Generell zur Korrelationssache: Die Tabelle und alle Werte darin im max. 2-3 Sätzen zusammenfassen. Mit den Korrelationen wollen wir ja nix anfangen, die sollen ja nur zeigen, wie die bivariaten Zusammenhänge zwischen allen Variablen sind, damit dann in der Regression eventuelle </w:t>
      </w:r>
      <w:r>
        <w:t>supressoreffekte identifizieren und ggf. einordnen kann.</w:t>
      </w:r>
    </w:p>
  </w:comment>
  <w:comment w:id="271" w:author="Klatt, Mandy [2]" w:date="2023-07-29T10:36:00Z" w:initials="KM">
    <w:p w14:paraId="55A546D8" w14:textId="29EC5E55" w:rsidR="00B66DA1" w:rsidRDefault="00B66DA1">
      <w:pPr>
        <w:pStyle w:val="Kommentartext"/>
      </w:pPr>
      <w:r>
        <w:rPr>
          <w:rStyle w:val="Kommentarzeichen"/>
        </w:rPr>
        <w:annotationRef/>
      </w:r>
      <w:r>
        <w:t xml:space="preserve">Hier gleicher Kommentar wie oben. Regressionsmodelle in eine große Tabelle packen? </w:t>
      </w:r>
    </w:p>
  </w:comment>
  <w:comment w:id="272" w:author="Lotz, Christin" w:date="2023-08-08T16:27:00Z" w:initials="LC">
    <w:p w14:paraId="0C9350D0" w14:textId="14897DA1" w:rsidR="0080315F" w:rsidRDefault="0080315F">
      <w:pPr>
        <w:pStyle w:val="Kommentartext"/>
      </w:pPr>
      <w:r>
        <w:rPr>
          <w:rStyle w:val="Kommentarzeichen"/>
        </w:rPr>
        <w:annotationRef/>
      </w:r>
      <w:r>
        <w:t xml:space="preserve">Ja </w:t>
      </w:r>
      <w:r>
        <w:t xml:space="preserve">ja ja ja!!!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73" w:author="Lotz, Christin" w:date="2023-08-08T16:27:00Z" w:initials="LC">
    <w:p w14:paraId="0B859726" w14:textId="7156EC41" w:rsidR="0080315F" w:rsidRDefault="0080315F">
      <w:pPr>
        <w:pStyle w:val="Kommentartext"/>
      </w:pPr>
      <w:r>
        <w:rPr>
          <w:rStyle w:val="Kommentarzeichen"/>
        </w:rPr>
        <w:annotationRef/>
      </w:r>
      <w:r>
        <w:t>Hier fehlt dann noch die lin. Regression Teaching ex auf HR für Phase 1.</w:t>
      </w:r>
    </w:p>
  </w:comment>
  <w:comment w:id="274" w:author="Lotz, Christin" w:date="2023-08-08T16:35:00Z" w:initials="LC">
    <w:p w14:paraId="03594F8B" w14:textId="689946C4" w:rsidR="00D902F1" w:rsidRDefault="00D902F1">
      <w:pPr>
        <w:pStyle w:val="Kommentartext"/>
      </w:pPr>
      <w:r>
        <w:rPr>
          <w:rStyle w:val="Kommentarzeichen"/>
        </w:rPr>
        <w:annotationRef/>
      </w:r>
      <w:r>
        <w:t xml:space="preserve">Welche Koeffizienten sind hier dargestellt? Bitte </w:t>
      </w:r>
      <w:r>
        <w:t xml:space="preserve">adden. Und können diese &gt; 1 werden? Wenn nein, dann </w:t>
      </w:r>
      <w:r>
        <w:t>alle führenden Nullen weg.</w:t>
      </w:r>
    </w:p>
  </w:comment>
  <w:comment w:id="275" w:author="Lotz, Christin" w:date="2023-08-08T16:31:00Z" w:initials="LC">
    <w:p w14:paraId="02AA0EE0" w14:textId="0BA814E4" w:rsidR="0080315F" w:rsidRDefault="0080315F">
      <w:pPr>
        <w:pStyle w:val="Kommentartext"/>
      </w:pPr>
      <w:r>
        <w:rPr>
          <w:rStyle w:val="Kommentarzeichen"/>
        </w:rPr>
        <w:annotationRef/>
      </w:r>
      <w:r>
        <w:t xml:space="preserve">Und ich finde die Beschreibung der Tabelle nach wie vor zu ungenau. Niemand, der das Paper nicht gelesen hat, wüsste was hier los ist. Eventuell noch nicht mal jemand, der gelesen hat. </w:t>
      </w:r>
    </w:p>
  </w:comment>
  <w:comment w:id="276" w:author="Lotz, Christin" w:date="2023-08-08T16:30:00Z" w:initials="LC">
    <w:p w14:paraId="2EFA95FE" w14:textId="65E44EA5" w:rsidR="0080315F" w:rsidRDefault="0080315F">
      <w:pPr>
        <w:pStyle w:val="Kommentartext"/>
      </w:pPr>
      <w:r>
        <w:rPr>
          <w:rStyle w:val="Kommentarzeichen"/>
        </w:rPr>
        <w:annotationRef/>
      </w:r>
      <w:r>
        <w:t xml:space="preserve">Da wir hier p &lt; .05 definieren, bitte auch in der Tabelle nur &lt; .05 benutzen. </w:t>
      </w:r>
    </w:p>
  </w:comment>
  <w:comment w:id="277" w:author="Lotz, Christin" w:date="2023-08-08T16:29:00Z" w:initials="LC">
    <w:p w14:paraId="2EB26D27" w14:textId="744C5234" w:rsidR="0080315F" w:rsidRDefault="0080315F">
      <w:pPr>
        <w:pStyle w:val="Kommentartext"/>
      </w:pPr>
      <w:r>
        <w:rPr>
          <w:rStyle w:val="Kommentarzeichen"/>
        </w:rPr>
        <w:annotationRef/>
      </w:r>
      <w:r>
        <w:t>Sinnlos. Bitte für eine der beiden Varianten entscheiden.</w:t>
      </w:r>
    </w:p>
  </w:comment>
  <w:comment w:id="278" w:author="Lotz, Christin" w:date="2023-08-08T16:32:00Z" w:initials="LC">
    <w:p w14:paraId="07A979E8" w14:textId="77777777" w:rsidR="00D902F1" w:rsidRDefault="00D902F1">
      <w:pPr>
        <w:pStyle w:val="Kommentartext"/>
      </w:pPr>
      <w:r>
        <w:rPr>
          <w:rStyle w:val="Kommentarzeichen"/>
        </w:rPr>
        <w:annotationRef/>
      </w:r>
      <w:r>
        <w:t xml:space="preserve">Das ist irreführend geschrieben. Das ist im Modell mit allen 3 Prädiktoren und nur der </w:t>
      </w:r>
      <w:r>
        <w:t>disrution factor ist ein sig Prädiktor. So wie es da steht würde ich verstehen, dass es ein mOdell mit 2 Prädiktoren ist und dass die teaching experience sig ist unter controlle von disruption.</w:t>
      </w:r>
    </w:p>
    <w:p w14:paraId="6FEA467C" w14:textId="77777777" w:rsidR="00D902F1" w:rsidRDefault="00D902F1">
      <w:pPr>
        <w:pStyle w:val="Kommentartext"/>
      </w:pPr>
    </w:p>
    <w:p w14:paraId="129F03B9" w14:textId="780C1A49" w:rsidR="00D902F1" w:rsidRDefault="00D902F1">
      <w:pPr>
        <w:pStyle w:val="Kommentartext"/>
      </w:pPr>
      <w:r>
        <w:t>Generell: Ich glaube, das wording disruption factor wurde bis dahin noch nicht eingeführt.</w:t>
      </w:r>
    </w:p>
  </w:comment>
  <w:comment w:id="279" w:author="Lotz, Christin" w:date="2023-08-08T16:37:00Z" w:initials="LC">
    <w:p w14:paraId="5B3CCEC1" w14:textId="7802E48F" w:rsidR="00D902F1" w:rsidRDefault="00D902F1">
      <w:pPr>
        <w:pStyle w:val="Kommentartext"/>
      </w:pPr>
      <w:r>
        <w:rPr>
          <w:rStyle w:val="Kommentarzeichen"/>
        </w:rPr>
        <w:annotationRef/>
      </w:r>
      <w:r>
        <w:t xml:space="preserve">Ok ja, hier stimmt die Formulierung. </w:t>
      </w:r>
    </w:p>
  </w:comment>
  <w:comment w:id="280" w:author="Lotz, Christin" w:date="2023-08-08T16:40:00Z" w:initials="LC">
    <w:p w14:paraId="27FDD5F4" w14:textId="60EEAE51" w:rsidR="00D902F1" w:rsidRDefault="00D902F1">
      <w:pPr>
        <w:pStyle w:val="Kommentartext"/>
      </w:pPr>
      <w:r>
        <w:rPr>
          <w:rStyle w:val="Kommentarzeichen"/>
        </w:rPr>
        <w:annotationRef/>
      </w:r>
      <w:r>
        <w:t>Ok, hier bin ich jetzt verwirrt. Warum gibt es für dieselben Aussagen einen langen und einen kurzen Absatz? Der kurze Absatz ist vielleicht etwas zu knackig, aber ist vom Stil her schon wesentlich besser, als die lange Version.</w:t>
      </w:r>
    </w:p>
  </w:comment>
  <w:comment w:id="282" w:author="Lotz, Christin" w:date="2023-08-08T16:39:00Z" w:initials="LC">
    <w:p w14:paraId="0CB815F3" w14:textId="21B7ECA2" w:rsidR="00D902F1" w:rsidRDefault="00D902F1">
      <w:pPr>
        <w:pStyle w:val="Kommentartext"/>
      </w:pPr>
      <w:r>
        <w:rPr>
          <w:rStyle w:val="Kommentarzeichen"/>
        </w:rPr>
        <w:annotationRef/>
      </w:r>
      <w:r>
        <w:t>Ähhh doch, in der 3.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6F3E35" w15:done="0"/>
  <w15:commentEx w15:paraId="25869E52" w15:paraIdParent="176F3E35" w15:done="0"/>
  <w15:commentEx w15:paraId="6FCC39C8" w15:done="0"/>
  <w15:commentEx w15:paraId="05F56131" w15:done="0"/>
  <w15:commentEx w15:paraId="1F6EE7B0" w15:done="0"/>
  <w15:commentEx w15:paraId="35DF4807" w15:done="0"/>
  <w15:commentEx w15:paraId="1DEED2EC" w15:done="0"/>
  <w15:commentEx w15:paraId="47CBCFE2" w15:done="0"/>
  <w15:commentEx w15:paraId="5C8A7DBB" w15:done="0"/>
  <w15:commentEx w15:paraId="18FFFC30" w15:done="0"/>
  <w15:commentEx w15:paraId="1EB2C1E3" w15:done="0"/>
  <w15:commentEx w15:paraId="6A4BBC9C" w15:done="0"/>
  <w15:commentEx w15:paraId="2288FF22" w15:done="0"/>
  <w15:commentEx w15:paraId="455A909B" w15:paraIdParent="2288FF22" w15:done="0"/>
  <w15:commentEx w15:paraId="382D809A" w15:done="0"/>
  <w15:commentEx w15:paraId="4CC611D3" w15:done="0"/>
  <w15:commentEx w15:paraId="4AE7C1BD" w15:done="0"/>
  <w15:commentEx w15:paraId="0737A57C" w15:done="0"/>
  <w15:commentEx w15:paraId="3EF6F9F3" w15:done="0"/>
  <w15:commentEx w15:paraId="4CC7F4E2" w15:done="0"/>
  <w15:commentEx w15:paraId="693792CA" w15:done="0"/>
  <w15:commentEx w15:paraId="1FE5F2BC" w15:done="0"/>
  <w15:commentEx w15:paraId="790163A6" w15:done="0"/>
  <w15:commentEx w15:paraId="3D5091E8" w15:done="0"/>
  <w15:commentEx w15:paraId="0B5BA37A" w15:done="0"/>
  <w15:commentEx w15:paraId="1A9AA3F5" w15:done="0"/>
  <w15:commentEx w15:paraId="722E0BED" w15:done="0"/>
  <w15:commentEx w15:paraId="5EB0A63E" w15:done="0"/>
  <w15:commentEx w15:paraId="486E72BC" w15:done="0"/>
  <w15:commentEx w15:paraId="4F78C3E7" w15:done="0"/>
  <w15:commentEx w15:paraId="08196259" w15:done="0"/>
  <w15:commentEx w15:paraId="1D7A5403" w15:done="0"/>
  <w15:commentEx w15:paraId="25F30549" w15:done="0"/>
  <w15:commentEx w15:paraId="2BD07765" w15:done="0"/>
  <w15:commentEx w15:paraId="364B9BD9" w15:done="0"/>
  <w15:commentEx w15:paraId="1BA290EA" w15:done="0"/>
  <w15:commentEx w15:paraId="0DBD918D" w15:done="0"/>
  <w15:commentEx w15:paraId="3393D13C" w15:done="0"/>
  <w15:commentEx w15:paraId="7940D3A6" w15:done="0"/>
  <w15:commentEx w15:paraId="0F159486" w15:done="0"/>
  <w15:commentEx w15:paraId="1514CAEF" w15:done="0"/>
  <w15:commentEx w15:paraId="2A89F3B7" w15:done="0"/>
  <w15:commentEx w15:paraId="0C9966B2" w15:done="0"/>
  <w15:commentEx w15:paraId="0D183D2B" w15:done="0"/>
  <w15:commentEx w15:paraId="586CF475" w15:done="0"/>
  <w15:commentEx w15:paraId="670CF988" w15:done="0"/>
  <w15:commentEx w15:paraId="6FE8DE2B" w15:done="0"/>
  <w15:commentEx w15:paraId="77D524C7" w15:done="0"/>
  <w15:commentEx w15:paraId="61155EF4" w15:done="0"/>
  <w15:commentEx w15:paraId="76229D1A" w15:done="0"/>
  <w15:commentEx w15:paraId="115080B6" w15:done="0"/>
  <w15:commentEx w15:paraId="1CF21CF7" w15:done="0"/>
  <w15:commentEx w15:paraId="01841D42" w15:done="0"/>
  <w15:commentEx w15:paraId="58CBA4EA" w15:done="0"/>
  <w15:commentEx w15:paraId="54314F5E" w15:done="0"/>
  <w15:commentEx w15:paraId="2BC4E667" w15:done="0"/>
  <w15:commentEx w15:paraId="6C3E483C" w15:done="0"/>
  <w15:commentEx w15:paraId="069313DE" w15:done="0"/>
  <w15:commentEx w15:paraId="09192083" w15:done="0"/>
  <w15:commentEx w15:paraId="12F0B1A1" w15:done="0"/>
  <w15:commentEx w15:paraId="1EFEC606" w15:done="0"/>
  <w15:commentEx w15:paraId="3AF37925" w15:done="0"/>
  <w15:commentEx w15:paraId="1A9D6139" w15:done="0"/>
  <w15:commentEx w15:paraId="7A5D54E2" w15:done="0"/>
  <w15:commentEx w15:paraId="11640549" w15:done="0"/>
  <w15:commentEx w15:paraId="2CB34386" w15:done="0"/>
  <w15:commentEx w15:paraId="7C66D117" w15:done="0"/>
  <w15:commentEx w15:paraId="5B006132" w15:done="0"/>
  <w15:commentEx w15:paraId="4B7108A8" w15:done="0"/>
  <w15:commentEx w15:paraId="1301E2A7" w15:done="0"/>
  <w15:commentEx w15:paraId="54072001" w15:done="0"/>
  <w15:commentEx w15:paraId="109B2ED6" w15:done="0"/>
  <w15:commentEx w15:paraId="471BAC1B" w15:done="0"/>
  <w15:commentEx w15:paraId="29996B02" w15:done="0"/>
  <w15:commentEx w15:paraId="449B4B91" w15:done="0"/>
  <w15:commentEx w15:paraId="3E586A5F" w15:done="0"/>
  <w15:commentEx w15:paraId="449A6533" w15:done="0"/>
  <w15:commentEx w15:paraId="29D96184" w15:done="0"/>
  <w15:commentEx w15:paraId="47355091" w15:paraIdParent="29D96184" w15:done="0"/>
  <w15:commentEx w15:paraId="752C6A6D" w15:done="0"/>
  <w15:commentEx w15:paraId="34069EB5" w15:paraIdParent="752C6A6D" w15:done="0"/>
  <w15:commentEx w15:paraId="2D5B519A" w15:done="0"/>
  <w15:commentEx w15:paraId="55A546D8" w15:done="0"/>
  <w15:commentEx w15:paraId="0C9350D0" w15:paraIdParent="55A546D8" w15:done="0"/>
  <w15:commentEx w15:paraId="0B859726" w15:done="0"/>
  <w15:commentEx w15:paraId="03594F8B" w15:done="0"/>
  <w15:commentEx w15:paraId="02AA0EE0" w15:done="0"/>
  <w15:commentEx w15:paraId="2EFA95FE" w15:done="0"/>
  <w15:commentEx w15:paraId="2EB26D27" w15:done="0"/>
  <w15:commentEx w15:paraId="129F03B9" w15:done="0"/>
  <w15:commentEx w15:paraId="5B3CCEC1" w15:done="0"/>
  <w15:commentEx w15:paraId="27FDD5F4" w15:done="0"/>
  <w15:commentEx w15:paraId="0CB815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BA605" w16cex:dateUtc="2023-08-07T15:19:00Z"/>
  <w16cex:commentExtensible w16cex:durableId="287CAAEB" w16cex:dateUtc="2023-08-08T09:52:00Z"/>
  <w16cex:commentExtensible w16cex:durableId="287BA79B" w16cex:dateUtc="2023-08-07T15:25:00Z"/>
  <w16cex:commentExtensible w16cex:durableId="287CF015" w16cex:dateUtc="2023-08-08T14:47:00Z"/>
  <w16cex:commentExtensible w16cex:durableId="287BA8D5" w16cex:dateUtc="2023-08-07T15:31:00Z"/>
  <w16cex:commentExtensible w16cex:durableId="287BA939" w16cex:dateUtc="2023-08-07T15:32:00Z"/>
  <w16cex:commentExtensible w16cex:durableId="287BAA3D" w16cex:dateUtc="2023-08-07T15:37:00Z"/>
  <w16cex:commentExtensible w16cex:durableId="287BAB52" w16cex:dateUtc="2023-08-07T15:41:00Z"/>
  <w16cex:commentExtensible w16cex:durableId="287BAB8A" w16cex:dateUtc="2023-08-07T15:42:00Z"/>
  <w16cex:commentExtensible w16cex:durableId="287BACB0" w16cex:dateUtc="2023-08-07T15:47:00Z"/>
  <w16cex:commentExtensible w16cex:durableId="287BAC13" w16cex:dateUtc="2023-08-07T15:44:00Z"/>
  <w16cex:commentExtensible w16cex:durableId="6AA9BAD1" w16cex:dateUtc="2023-08-22T12:27:00Z"/>
  <w16cex:commentExtensible w16cex:durableId="287BADF1" w16cex:dateUtc="2023-08-07T15:52:00Z"/>
  <w16cex:commentExtensible w16cex:durableId="287CAC7C" w16cex:dateUtc="2023-08-08T09:58:00Z"/>
  <w16cex:commentExtensible w16cex:durableId="287CACDF" w16cex:dateUtc="2023-08-08T10:00:00Z"/>
  <w16cex:commentExtensible w16cex:durableId="287CC07C" w16cex:dateUtc="2023-08-08T11:24:00Z"/>
  <w16cex:commentExtensible w16cex:durableId="287CB1FE" w16cex:dateUtc="2023-08-08T10:22:00Z"/>
  <w16cex:commentExtensible w16cex:durableId="287CAE83" w16cex:dateUtc="2023-08-08T10:07:00Z"/>
  <w16cex:commentExtensible w16cex:durableId="287CADF9" w16cex:dateUtc="2023-08-08T10:05:00Z"/>
  <w16cex:commentExtensible w16cex:durableId="287CAEC5" w16cex:dateUtc="2023-08-08T10:08:00Z"/>
  <w16cex:commentExtensible w16cex:durableId="287CAEE6" w16cex:dateUtc="2023-08-08T10:09:00Z"/>
  <w16cex:commentExtensible w16cex:durableId="287CAFDF" w16cex:dateUtc="2023-08-08T10:13:00Z"/>
  <w16cex:commentExtensible w16cex:durableId="287CB05D" w16cex:dateUtc="2023-08-08T10:15:00Z"/>
  <w16cex:commentExtensible w16cex:durableId="287CB06F" w16cex:dateUtc="2023-08-08T10:15:00Z"/>
  <w16cex:commentExtensible w16cex:durableId="287CB0D1" w16cex:dateUtc="2023-08-08T10:17:00Z"/>
  <w16cex:commentExtensible w16cex:durableId="287CB29F" w16cex:dateUtc="2023-08-08T10:25:00Z"/>
  <w16cex:commentExtensible w16cex:durableId="287CB49E" w16cex:dateUtc="2023-08-08T10:33:00Z"/>
  <w16cex:commentExtensible w16cex:durableId="287CB538" w16cex:dateUtc="2023-08-08T10:36:00Z"/>
  <w16cex:commentExtensible w16cex:durableId="287CB577" w16cex:dateUtc="2023-08-08T10:37:00Z"/>
  <w16cex:commentExtensible w16cex:durableId="287CB557" w16cex:dateUtc="2023-08-08T10:36:00Z"/>
  <w16cex:commentExtensible w16cex:durableId="287CB4EE" w16cex:dateUtc="2023-08-08T10:34:00Z"/>
  <w16cex:commentExtensible w16cex:durableId="287CB63C" w16cex:dateUtc="2023-08-08T10:40:00Z"/>
  <w16cex:commentExtensible w16cex:durableId="287CB681" w16cex:dateUtc="2023-08-08T10:41:00Z"/>
  <w16cex:commentExtensible w16cex:durableId="287CB79A" w16cex:dateUtc="2023-08-08T10:46:00Z"/>
  <w16cex:commentExtensible w16cex:durableId="287CB790" w16cex:dateUtc="2023-08-08T10:46:00Z"/>
  <w16cex:commentExtensible w16cex:durableId="287CB8B0" w16cex:dateUtc="2023-08-08T10:50:00Z"/>
  <w16cex:commentExtensible w16cex:durableId="287CB89E" w16cex:dateUtc="2023-08-08T10:50:00Z"/>
  <w16cex:commentExtensible w16cex:durableId="287CB941" w16cex:dateUtc="2023-08-08T10:53:00Z"/>
  <w16cex:commentExtensible w16cex:durableId="287CB993" w16cex:dateUtc="2023-08-08T10:54:00Z"/>
  <w16cex:commentExtensible w16cex:durableId="287CB9B2" w16cex:dateUtc="2023-08-08T10:55:00Z"/>
  <w16cex:commentExtensible w16cex:durableId="287CBA0B" w16cex:dateUtc="2023-08-08T10:56:00Z"/>
  <w16cex:commentExtensible w16cex:durableId="287CBB24" w16cex:dateUtc="2023-08-08T11:01:00Z"/>
  <w16cex:commentExtensible w16cex:durableId="287CBB42" w16cex:dateUtc="2023-08-08T11:01:00Z"/>
  <w16cex:commentExtensible w16cex:durableId="287CBC70" w16cex:dateUtc="2023-08-08T11:06:00Z"/>
  <w16cex:commentExtensible w16cex:durableId="287CBCDF" w16cex:dateUtc="2023-08-08T11:08:00Z"/>
  <w16cex:commentExtensible w16cex:durableId="287CBDC6" w16cex:dateUtc="2023-08-08T11:12:00Z"/>
  <w16cex:commentExtensible w16cex:durableId="287CBD16" w16cex:dateUtc="2023-08-08T11:09:00Z"/>
  <w16cex:commentExtensible w16cex:durableId="287CBE23" w16cex:dateUtc="2023-08-08T11:14:00Z"/>
  <w16cex:commentExtensible w16cex:durableId="287CBD56" w16cex:dateUtc="2023-08-08T11:10:00Z"/>
  <w16cex:commentExtensible w16cex:durableId="287CBE4F" w16cex:dateUtc="2023-08-08T11:14:00Z"/>
  <w16cex:commentExtensible w16cex:durableId="287CBEAF" w16cex:dateUtc="2023-08-08T11:16:00Z"/>
  <w16cex:commentExtensible w16cex:durableId="287CBE78" w16cex:dateUtc="2023-08-08T11:15:00Z"/>
  <w16cex:commentExtensible w16cex:durableId="287CBED4" w16cex:dateUtc="2023-08-08T11:17:00Z"/>
  <w16cex:commentExtensible w16cex:durableId="287CBFAA" w16cex:dateUtc="2023-08-08T11:20:00Z"/>
  <w16cex:commentExtensible w16cex:durableId="287CC0E9" w16cex:dateUtc="2023-08-08T11:26:00Z"/>
  <w16cex:commentExtensible w16cex:durableId="287CC242" w16cex:dateUtc="2023-08-08T11:31:00Z"/>
  <w16cex:commentExtensible w16cex:durableId="287CC2AA" w16cex:dateUtc="2023-08-08T11:33:00Z"/>
  <w16cex:commentExtensible w16cex:durableId="287CC2B9" w16cex:dateUtc="2023-08-08T11:33:00Z"/>
  <w16cex:commentExtensible w16cex:durableId="287CC3E3" w16cex:dateUtc="2023-08-08T11:38:00Z"/>
  <w16cex:commentExtensible w16cex:durableId="287CC4D9" w16cex:dateUtc="2023-08-08T11:42:00Z"/>
  <w16cex:commentExtensible w16cex:durableId="287CC417" w16cex:dateUtc="2023-08-08T11:39:00Z"/>
  <w16cex:commentExtensible w16cex:durableId="287CC44A" w16cex:dateUtc="2023-08-08T11:40:00Z"/>
  <w16cex:commentExtensible w16cex:durableId="287CC61E" w16cex:dateUtc="2023-08-08T11:48:00Z"/>
  <w16cex:commentExtensible w16cex:durableId="287CC47E" w16cex:dateUtc="2023-08-08T11:41:00Z"/>
  <w16cex:commentExtensible w16cex:durableId="287CC4A7" w16cex:dateUtc="2023-08-08T11:41:00Z"/>
  <w16cex:commentExtensible w16cex:durableId="287CC554" w16cex:dateUtc="2023-08-08T11:44:00Z"/>
  <w16cex:commentExtensible w16cex:durableId="287CC5DE" w16cex:dateUtc="2023-08-08T11:47:00Z"/>
  <w16cex:commentExtensible w16cex:durableId="287CC68D" w16cex:dateUtc="2023-08-08T11:50:00Z"/>
  <w16cex:commentExtensible w16cex:durableId="287CC6F9" w16cex:dateUtc="2023-08-08T11:51:00Z"/>
  <w16cex:commentExtensible w16cex:durableId="287CC775" w16cex:dateUtc="2023-08-08T11:53:00Z"/>
  <w16cex:commentExtensible w16cex:durableId="287CC794" w16cex:dateUtc="2023-08-08T11:54:00Z"/>
  <w16cex:commentExtensible w16cex:durableId="287CC9B0" w16cex:dateUtc="2023-08-08T12:03:00Z"/>
  <w16cex:commentExtensible w16cex:durableId="287CC9C2" w16cex:dateUtc="2023-08-08T12:03:00Z"/>
  <w16cex:commentExtensible w16cex:durableId="287CCA2F" w16cex:dateUtc="2023-08-08T12:05:00Z"/>
  <w16cex:commentExtensible w16cex:durableId="287CCA78" w16cex:dateUtc="2023-08-08T12:06:00Z"/>
  <w16cex:commentExtensible w16cex:durableId="287CEA5F" w16cex:dateUtc="2023-08-08T14:22:00Z"/>
  <w16cex:commentExtensible w16cex:durableId="287CEA81" w16cex:dateUtc="2023-08-08T14:23:00Z"/>
  <w16cex:commentExtensible w16cex:durableId="287CEAE0" w16cex:dateUtc="2023-08-08T14:25:00Z"/>
  <w16cex:commentExtensible w16cex:durableId="287CEB57" w16cex:dateUtc="2023-08-08T14:27:00Z"/>
  <w16cex:commentExtensible w16cex:durableId="287CEB7C" w16cex:dateUtc="2023-08-08T14:27:00Z"/>
  <w16cex:commentExtensible w16cex:durableId="287CED41" w16cex:dateUtc="2023-08-08T14:35:00Z"/>
  <w16cex:commentExtensible w16cex:durableId="287CEC53" w16cex:dateUtc="2023-08-08T14:31:00Z"/>
  <w16cex:commentExtensible w16cex:durableId="287CEC11" w16cex:dateUtc="2023-08-08T14:30:00Z"/>
  <w16cex:commentExtensible w16cex:durableId="287CEBE7" w16cex:dateUtc="2023-08-08T14:29:00Z"/>
  <w16cex:commentExtensible w16cex:durableId="287CECB6" w16cex:dateUtc="2023-08-08T14:32:00Z"/>
  <w16cex:commentExtensible w16cex:durableId="287CEDB0" w16cex:dateUtc="2023-08-08T14:37:00Z"/>
  <w16cex:commentExtensible w16cex:durableId="287CEE6F" w16cex:dateUtc="2023-08-08T14:40:00Z"/>
  <w16cex:commentExtensible w16cex:durableId="287CEE5B" w16cex:dateUtc="2023-08-08T14: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6F3E35" w16cid:durableId="286E901F"/>
  <w16cid:commentId w16cid:paraId="25869E52" w16cid:durableId="287BA605"/>
  <w16cid:commentId w16cid:paraId="6FCC39C8" w16cid:durableId="287CAAEB"/>
  <w16cid:commentId w16cid:paraId="05F56131" w16cid:durableId="287BA79B"/>
  <w16cid:commentId w16cid:paraId="1F6EE7B0" w16cid:durableId="286E9042"/>
  <w16cid:commentId w16cid:paraId="35DF4807" w16cid:durableId="287CF015"/>
  <w16cid:commentId w16cid:paraId="1DEED2EC" w16cid:durableId="287BA8D5"/>
  <w16cid:commentId w16cid:paraId="47CBCFE2" w16cid:durableId="287BA939"/>
  <w16cid:commentId w16cid:paraId="5C8A7DBB" w16cid:durableId="287BAA3D"/>
  <w16cid:commentId w16cid:paraId="18FFFC30" w16cid:durableId="287BAB52"/>
  <w16cid:commentId w16cid:paraId="1EB2C1E3" w16cid:durableId="287BAB8A"/>
  <w16cid:commentId w16cid:paraId="6A4BBC9C" w16cid:durableId="287BACB0"/>
  <w16cid:commentId w16cid:paraId="2288FF22" w16cid:durableId="287BAC13"/>
  <w16cid:commentId w16cid:paraId="455A909B" w16cid:durableId="6AA9BAD1"/>
  <w16cid:commentId w16cid:paraId="382D809A" w16cid:durableId="287BADF1"/>
  <w16cid:commentId w16cid:paraId="4CC611D3" w16cid:durableId="287CAC7C"/>
  <w16cid:commentId w16cid:paraId="4AE7C1BD" w16cid:durableId="287CACDF"/>
  <w16cid:commentId w16cid:paraId="0737A57C" w16cid:durableId="287CC07C"/>
  <w16cid:commentId w16cid:paraId="3EF6F9F3" w16cid:durableId="287CB1FE"/>
  <w16cid:commentId w16cid:paraId="4CC7F4E2" w16cid:durableId="287CAE83"/>
  <w16cid:commentId w16cid:paraId="693792CA" w16cid:durableId="287CADF9"/>
  <w16cid:commentId w16cid:paraId="1FE5F2BC" w16cid:durableId="287CAEC5"/>
  <w16cid:commentId w16cid:paraId="790163A6" w16cid:durableId="287CAEE6"/>
  <w16cid:commentId w16cid:paraId="3D5091E8" w16cid:durableId="287CAFDF"/>
  <w16cid:commentId w16cid:paraId="0B5BA37A" w16cid:durableId="287CB05D"/>
  <w16cid:commentId w16cid:paraId="1A9AA3F5" w16cid:durableId="287CB06F"/>
  <w16cid:commentId w16cid:paraId="722E0BED" w16cid:durableId="287CB0D1"/>
  <w16cid:commentId w16cid:paraId="5EB0A63E" w16cid:durableId="287CB29F"/>
  <w16cid:commentId w16cid:paraId="486E72BC" w16cid:durableId="287CB49E"/>
  <w16cid:commentId w16cid:paraId="4F78C3E7" w16cid:durableId="287CB538"/>
  <w16cid:commentId w16cid:paraId="08196259" w16cid:durableId="287CB577"/>
  <w16cid:commentId w16cid:paraId="1D7A5403" w16cid:durableId="287CB557"/>
  <w16cid:commentId w16cid:paraId="25F30549" w16cid:durableId="287CB4EE"/>
  <w16cid:commentId w16cid:paraId="2BD07765" w16cid:durableId="287CB63C"/>
  <w16cid:commentId w16cid:paraId="364B9BD9" w16cid:durableId="287CB681"/>
  <w16cid:commentId w16cid:paraId="1BA290EA" w16cid:durableId="287CB79A"/>
  <w16cid:commentId w16cid:paraId="0DBD918D" w16cid:durableId="287CB790"/>
  <w16cid:commentId w16cid:paraId="3393D13C" w16cid:durableId="287CB8B0"/>
  <w16cid:commentId w16cid:paraId="7940D3A6" w16cid:durableId="287CB89E"/>
  <w16cid:commentId w16cid:paraId="0F159486" w16cid:durableId="287CB941"/>
  <w16cid:commentId w16cid:paraId="1514CAEF" w16cid:durableId="287CB993"/>
  <w16cid:commentId w16cid:paraId="2A89F3B7" w16cid:durableId="287CB9B2"/>
  <w16cid:commentId w16cid:paraId="0C9966B2" w16cid:durableId="287CBA0B"/>
  <w16cid:commentId w16cid:paraId="0D183D2B" w16cid:durableId="287CBB24"/>
  <w16cid:commentId w16cid:paraId="586CF475" w16cid:durableId="287CBB42"/>
  <w16cid:commentId w16cid:paraId="670CF988" w16cid:durableId="287CBC70"/>
  <w16cid:commentId w16cid:paraId="6FE8DE2B" w16cid:durableId="287CBCDF"/>
  <w16cid:commentId w16cid:paraId="77D524C7" w16cid:durableId="287CBDC6"/>
  <w16cid:commentId w16cid:paraId="61155EF4" w16cid:durableId="287CBD16"/>
  <w16cid:commentId w16cid:paraId="76229D1A" w16cid:durableId="287CBE23"/>
  <w16cid:commentId w16cid:paraId="115080B6" w16cid:durableId="287CBD56"/>
  <w16cid:commentId w16cid:paraId="1CF21CF7" w16cid:durableId="287CBE4F"/>
  <w16cid:commentId w16cid:paraId="01841D42" w16cid:durableId="287CBEAF"/>
  <w16cid:commentId w16cid:paraId="58CBA4EA" w16cid:durableId="287CBE78"/>
  <w16cid:commentId w16cid:paraId="54314F5E" w16cid:durableId="287CBED4"/>
  <w16cid:commentId w16cid:paraId="2BC4E667" w16cid:durableId="287CBFAA"/>
  <w16cid:commentId w16cid:paraId="6C3E483C" w16cid:durableId="287CC0E9"/>
  <w16cid:commentId w16cid:paraId="069313DE" w16cid:durableId="287CC242"/>
  <w16cid:commentId w16cid:paraId="09192083" w16cid:durableId="287CC2AA"/>
  <w16cid:commentId w16cid:paraId="12F0B1A1" w16cid:durableId="287CC2B9"/>
  <w16cid:commentId w16cid:paraId="1EFEC606" w16cid:durableId="287CC3E3"/>
  <w16cid:commentId w16cid:paraId="3AF37925" w16cid:durableId="287CC4D9"/>
  <w16cid:commentId w16cid:paraId="1A9D6139" w16cid:durableId="287CC417"/>
  <w16cid:commentId w16cid:paraId="7A5D54E2" w16cid:durableId="287CC44A"/>
  <w16cid:commentId w16cid:paraId="11640549" w16cid:durableId="287CC61E"/>
  <w16cid:commentId w16cid:paraId="2CB34386" w16cid:durableId="287CC47E"/>
  <w16cid:commentId w16cid:paraId="7C66D117" w16cid:durableId="287CC4A7"/>
  <w16cid:commentId w16cid:paraId="5B006132" w16cid:durableId="287CC554"/>
  <w16cid:commentId w16cid:paraId="4B7108A8" w16cid:durableId="287CC5DE"/>
  <w16cid:commentId w16cid:paraId="1301E2A7" w16cid:durableId="287CC68D"/>
  <w16cid:commentId w16cid:paraId="54072001" w16cid:durableId="287CC6F9"/>
  <w16cid:commentId w16cid:paraId="109B2ED6" w16cid:durableId="287CC775"/>
  <w16cid:commentId w16cid:paraId="471BAC1B" w16cid:durableId="287CC794"/>
  <w16cid:commentId w16cid:paraId="29996B02" w16cid:durableId="287CC9B0"/>
  <w16cid:commentId w16cid:paraId="449B4B91" w16cid:durableId="287CC9C2"/>
  <w16cid:commentId w16cid:paraId="3E586A5F" w16cid:durableId="287CCA2F"/>
  <w16cid:commentId w16cid:paraId="449A6533" w16cid:durableId="287CCA78"/>
  <w16cid:commentId w16cid:paraId="29D96184" w16cid:durableId="286F672A"/>
  <w16cid:commentId w16cid:paraId="47355091" w16cid:durableId="287CEA5F"/>
  <w16cid:commentId w16cid:paraId="752C6A6D" w16cid:durableId="286F67A6"/>
  <w16cid:commentId w16cid:paraId="34069EB5" w16cid:durableId="287CEA81"/>
  <w16cid:commentId w16cid:paraId="2D5B519A" w16cid:durableId="287CEAE0"/>
  <w16cid:commentId w16cid:paraId="55A546D8" w16cid:durableId="286F6A2E"/>
  <w16cid:commentId w16cid:paraId="0C9350D0" w16cid:durableId="287CEB57"/>
  <w16cid:commentId w16cid:paraId="0B859726" w16cid:durableId="287CEB7C"/>
  <w16cid:commentId w16cid:paraId="03594F8B" w16cid:durableId="287CED41"/>
  <w16cid:commentId w16cid:paraId="02AA0EE0" w16cid:durableId="287CEC53"/>
  <w16cid:commentId w16cid:paraId="2EFA95FE" w16cid:durableId="287CEC11"/>
  <w16cid:commentId w16cid:paraId="2EB26D27" w16cid:durableId="287CEBE7"/>
  <w16cid:commentId w16cid:paraId="129F03B9" w16cid:durableId="287CECB6"/>
  <w16cid:commentId w16cid:paraId="5B3CCEC1" w16cid:durableId="287CEDB0"/>
  <w16cid:commentId w16cid:paraId="27FDD5F4" w16cid:durableId="287CEE6F"/>
  <w16cid:commentId w16cid:paraId="0CB815F3" w16cid:durableId="287CEE5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1842249">
    <w:abstractNumId w:val="9"/>
  </w:num>
  <w:num w:numId="2" w16cid:durableId="1379739794">
    <w:abstractNumId w:val="7"/>
    <w:lvlOverride w:ilvl="0">
      <w:lvl w:ilvl="0">
        <w:numFmt w:val="decimal"/>
        <w:lvlText w:val="%1."/>
        <w:lvlJc w:val="left"/>
      </w:lvl>
    </w:lvlOverride>
  </w:num>
  <w:num w:numId="3" w16cid:durableId="847839360">
    <w:abstractNumId w:val="6"/>
    <w:lvlOverride w:ilvl="0">
      <w:lvl w:ilvl="0">
        <w:numFmt w:val="decimal"/>
        <w:lvlText w:val="%1."/>
        <w:lvlJc w:val="left"/>
      </w:lvl>
    </w:lvlOverride>
  </w:num>
  <w:num w:numId="4" w16cid:durableId="1534269345">
    <w:abstractNumId w:val="5"/>
    <w:lvlOverride w:ilvl="0">
      <w:lvl w:ilvl="0">
        <w:numFmt w:val="decimal"/>
        <w:lvlText w:val="%1."/>
        <w:lvlJc w:val="left"/>
      </w:lvl>
    </w:lvlOverride>
  </w:num>
  <w:num w:numId="5" w16cid:durableId="478687997">
    <w:abstractNumId w:val="11"/>
    <w:lvlOverride w:ilvl="0">
      <w:lvl w:ilvl="0">
        <w:numFmt w:val="decimal"/>
        <w:lvlText w:val="%1."/>
        <w:lvlJc w:val="left"/>
      </w:lvl>
    </w:lvlOverride>
  </w:num>
  <w:num w:numId="6" w16cid:durableId="1167552275">
    <w:abstractNumId w:val="12"/>
  </w:num>
  <w:num w:numId="7" w16cid:durableId="861237042">
    <w:abstractNumId w:val="10"/>
    <w:lvlOverride w:ilvl="0">
      <w:lvl w:ilvl="0">
        <w:numFmt w:val="decimal"/>
        <w:lvlText w:val="%1."/>
        <w:lvlJc w:val="left"/>
      </w:lvl>
    </w:lvlOverride>
  </w:num>
  <w:num w:numId="8" w16cid:durableId="1275866975">
    <w:abstractNumId w:val="8"/>
    <w:lvlOverride w:ilvl="0">
      <w:lvl w:ilvl="0">
        <w:numFmt w:val="decimal"/>
        <w:lvlText w:val="%1."/>
        <w:lvlJc w:val="left"/>
      </w:lvl>
    </w:lvlOverride>
  </w:num>
  <w:num w:numId="9" w16cid:durableId="566764255">
    <w:abstractNumId w:val="1"/>
    <w:lvlOverride w:ilvl="0">
      <w:lvl w:ilvl="0">
        <w:numFmt w:val="decimal"/>
        <w:lvlText w:val="%1."/>
        <w:lvlJc w:val="left"/>
      </w:lvl>
    </w:lvlOverride>
  </w:num>
  <w:num w:numId="10" w16cid:durableId="1087775736">
    <w:abstractNumId w:val="2"/>
    <w:lvlOverride w:ilvl="0">
      <w:lvl w:ilvl="0">
        <w:numFmt w:val="decimal"/>
        <w:lvlText w:val="%1."/>
        <w:lvlJc w:val="left"/>
      </w:lvl>
    </w:lvlOverride>
  </w:num>
  <w:num w:numId="11" w16cid:durableId="195429390">
    <w:abstractNumId w:val="4"/>
  </w:num>
  <w:num w:numId="12" w16cid:durableId="772673910">
    <w:abstractNumId w:val="4"/>
  </w:num>
  <w:num w:numId="13" w16cid:durableId="1942949787">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4" w16cid:durableId="1542863358">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5" w16cid:durableId="1471442176">
    <w:abstractNumId w:val="0"/>
  </w:num>
  <w:num w:numId="16" w16cid:durableId="74699456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latt, Mandy">
    <w15:presenceInfo w15:providerId="AD" w15:userId="S-1-5-21-2361800232-213331468-3115616407-248643"/>
  </w15:person>
  <w15:person w15:author="Lotz, Christin">
    <w15:presenceInfo w15:providerId="AD" w15:userId="S-1-5-21-2361800232-213331468-3115616407-311662"/>
  </w15:person>
  <w15:person w15:author="Frederik Preuß">
    <w15:presenceInfo w15:providerId="Windows Live" w15:userId="57c04fb773962f0a"/>
  </w15:person>
  <w15:person w15:author="Klatt, Mandy [2]">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0B"/>
    <w:rsid w:val="00000D5D"/>
    <w:rsid w:val="00026C95"/>
    <w:rsid w:val="00065E20"/>
    <w:rsid w:val="001338D2"/>
    <w:rsid w:val="0021297D"/>
    <w:rsid w:val="00266554"/>
    <w:rsid w:val="002C7666"/>
    <w:rsid w:val="002F4C55"/>
    <w:rsid w:val="002F6181"/>
    <w:rsid w:val="004B56F5"/>
    <w:rsid w:val="00550377"/>
    <w:rsid w:val="005603D0"/>
    <w:rsid w:val="005F250A"/>
    <w:rsid w:val="006F7DBE"/>
    <w:rsid w:val="00707DCB"/>
    <w:rsid w:val="00731587"/>
    <w:rsid w:val="007430CA"/>
    <w:rsid w:val="007B1D2B"/>
    <w:rsid w:val="007D2A14"/>
    <w:rsid w:val="0080315F"/>
    <w:rsid w:val="0085282C"/>
    <w:rsid w:val="008D7DCA"/>
    <w:rsid w:val="009442A8"/>
    <w:rsid w:val="0096291D"/>
    <w:rsid w:val="009A6857"/>
    <w:rsid w:val="009F7264"/>
    <w:rsid w:val="00A8546B"/>
    <w:rsid w:val="00A95C27"/>
    <w:rsid w:val="00AC0FD6"/>
    <w:rsid w:val="00B03516"/>
    <w:rsid w:val="00B66DA1"/>
    <w:rsid w:val="00C035F5"/>
    <w:rsid w:val="00CA34AB"/>
    <w:rsid w:val="00CE7E33"/>
    <w:rsid w:val="00CF700B"/>
    <w:rsid w:val="00D20CAC"/>
    <w:rsid w:val="00D40015"/>
    <w:rsid w:val="00D902F1"/>
    <w:rsid w:val="00DE1048"/>
    <w:rsid w:val="00DE6CA3"/>
    <w:rsid w:val="00E41144"/>
    <w:rsid w:val="00E43970"/>
    <w:rsid w:val="00E640A1"/>
    <w:rsid w:val="00EB6D99"/>
    <w:rsid w:val="00F702BF"/>
    <w:rsid w:val="00F919B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5EB62"/>
  <w15:chartTrackingRefBased/>
  <w15:docId w15:val="{AD8CBC4B-F789-4495-B985-058B762A0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sonormal0">
    <w:name w:val="msonormal"/>
    <w:basedOn w:val="Standar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semiHidden/>
    <w:unhideWhenUsed/>
    <w:rsid w:val="00CF700B"/>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uiPriority w:val="99"/>
    <w:semiHidden/>
    <w:unhideWhenUsed/>
    <w:rsid w:val="00CF700B"/>
    <w:rPr>
      <w:sz w:val="16"/>
      <w:szCs w:val="16"/>
    </w:rPr>
  </w:style>
  <w:style w:type="paragraph" w:styleId="Kommentartext">
    <w:name w:val="annotation text"/>
    <w:basedOn w:val="Standard"/>
    <w:link w:val="KommentartextZchn"/>
    <w:uiPriority w:val="99"/>
    <w:unhideWhenUsed/>
    <w:rsid w:val="00CF700B"/>
    <w:pPr>
      <w:spacing w:line="240" w:lineRule="auto"/>
    </w:pPr>
    <w:rPr>
      <w:sz w:val="20"/>
      <w:szCs w:val="20"/>
    </w:rPr>
  </w:style>
  <w:style w:type="character" w:customStyle="1" w:styleId="KommentartextZchn">
    <w:name w:val="Kommentartext Zchn"/>
    <w:basedOn w:val="Absatz-Standardschriftart"/>
    <w:link w:val="Kommentartext"/>
    <w:uiPriority w:val="99"/>
    <w:rsid w:val="00CF700B"/>
    <w:rPr>
      <w:sz w:val="20"/>
      <w:szCs w:val="20"/>
    </w:rPr>
  </w:style>
  <w:style w:type="paragraph" w:styleId="Kommentarthema">
    <w:name w:val="annotation subject"/>
    <w:basedOn w:val="Kommentartext"/>
    <w:next w:val="Kommentartext"/>
    <w:link w:val="KommentarthemaZchn"/>
    <w:uiPriority w:val="99"/>
    <w:semiHidden/>
    <w:unhideWhenUsed/>
    <w:rsid w:val="00CF700B"/>
    <w:rPr>
      <w:b/>
      <w:bCs/>
    </w:rPr>
  </w:style>
  <w:style w:type="character" w:customStyle="1" w:styleId="KommentarthemaZchn">
    <w:name w:val="Kommentarthema Zchn"/>
    <w:basedOn w:val="KommentartextZchn"/>
    <w:link w:val="Kommentarthema"/>
    <w:uiPriority w:val="99"/>
    <w:semiHidden/>
    <w:rsid w:val="00CF700B"/>
    <w:rPr>
      <w:b/>
      <w:bCs/>
      <w:sz w:val="20"/>
      <w:szCs w:val="20"/>
    </w:rPr>
  </w:style>
  <w:style w:type="paragraph" w:styleId="Sprechblasentext">
    <w:name w:val="Balloon Text"/>
    <w:basedOn w:val="Standard"/>
    <w:link w:val="SprechblasentextZchn"/>
    <w:uiPriority w:val="99"/>
    <w:semiHidden/>
    <w:unhideWhenUsed/>
    <w:rsid w:val="00CF70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700B"/>
    <w:rPr>
      <w:rFonts w:ascii="Segoe UI" w:hAnsi="Segoe UI" w:cs="Segoe UI"/>
      <w:sz w:val="18"/>
      <w:szCs w:val="18"/>
    </w:rPr>
  </w:style>
  <w:style w:type="paragraph" w:styleId="Listenabsatz">
    <w:name w:val="List Paragraph"/>
    <w:basedOn w:val="Standard"/>
    <w:uiPriority w:val="34"/>
    <w:qFormat/>
    <w:rsid w:val="00B03516"/>
    <w:pPr>
      <w:ind w:left="720"/>
      <w:contextualSpacing/>
    </w:pPr>
  </w:style>
  <w:style w:type="paragraph" w:styleId="berarbeitung">
    <w:name w:val="Revision"/>
    <w:hidden/>
    <w:uiPriority w:val="99"/>
    <w:semiHidden/>
    <w:rsid w:val="00C035F5"/>
    <w:pPr>
      <w:spacing w:after="0" w:line="240" w:lineRule="auto"/>
    </w:pPr>
  </w:style>
  <w:style w:type="character" w:styleId="Hyperlink">
    <w:name w:val="Hyperlink"/>
    <w:basedOn w:val="Absatz-Standardschriftart"/>
    <w:uiPriority w:val="99"/>
    <w:unhideWhenUsed/>
    <w:rsid w:val="00C035F5"/>
    <w:rPr>
      <w:color w:val="0563C1" w:themeColor="hyperlink"/>
      <w:u w:val="single"/>
    </w:rPr>
  </w:style>
  <w:style w:type="character" w:styleId="NichtaufgelsteErwhnung">
    <w:name w:val="Unresolved Mention"/>
    <w:basedOn w:val="Absatz-Standardschriftart"/>
    <w:uiPriority w:val="99"/>
    <w:semiHidden/>
    <w:unhideWhenUsed/>
    <w:rsid w:val="00C035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04996">
      <w:bodyDiv w:val="1"/>
      <w:marLeft w:val="0"/>
      <w:marRight w:val="0"/>
      <w:marTop w:val="0"/>
      <w:marBottom w:val="0"/>
      <w:divBdr>
        <w:top w:val="none" w:sz="0" w:space="0" w:color="auto"/>
        <w:left w:val="none" w:sz="0" w:space="0" w:color="auto"/>
        <w:bottom w:val="none" w:sz="0" w:space="0" w:color="auto"/>
        <w:right w:val="none" w:sz="0" w:space="0" w:color="auto"/>
      </w:divBdr>
      <w:divsChild>
        <w:div w:id="208882609">
          <w:marLeft w:val="15"/>
          <w:marRight w:val="0"/>
          <w:marTop w:val="0"/>
          <w:marBottom w:val="0"/>
          <w:divBdr>
            <w:top w:val="none" w:sz="0" w:space="0" w:color="auto"/>
            <w:left w:val="none" w:sz="0" w:space="0" w:color="auto"/>
            <w:bottom w:val="none" w:sz="0" w:space="0" w:color="auto"/>
            <w:right w:val="none" w:sz="0" w:space="0" w:color="auto"/>
          </w:divBdr>
        </w:div>
        <w:div w:id="534394832">
          <w:marLeft w:val="15"/>
          <w:marRight w:val="0"/>
          <w:marTop w:val="0"/>
          <w:marBottom w:val="0"/>
          <w:divBdr>
            <w:top w:val="none" w:sz="0" w:space="0" w:color="auto"/>
            <w:left w:val="none" w:sz="0" w:space="0" w:color="auto"/>
            <w:bottom w:val="none" w:sz="0" w:space="0" w:color="auto"/>
            <w:right w:val="none" w:sz="0" w:space="0" w:color="auto"/>
          </w:divBdr>
        </w:div>
        <w:div w:id="1201625092">
          <w:marLeft w:val="15"/>
          <w:marRight w:val="0"/>
          <w:marTop w:val="0"/>
          <w:marBottom w:val="0"/>
          <w:divBdr>
            <w:top w:val="none" w:sz="0" w:space="0" w:color="auto"/>
            <w:left w:val="none" w:sz="0" w:space="0" w:color="auto"/>
            <w:bottom w:val="none" w:sz="0" w:space="0" w:color="auto"/>
            <w:right w:val="none" w:sz="0" w:space="0" w:color="auto"/>
          </w:divBdr>
        </w:div>
        <w:div w:id="1897933522">
          <w:marLeft w:val="15"/>
          <w:marRight w:val="0"/>
          <w:marTop w:val="0"/>
          <w:marBottom w:val="0"/>
          <w:divBdr>
            <w:top w:val="none" w:sz="0" w:space="0" w:color="auto"/>
            <w:left w:val="none" w:sz="0" w:space="0" w:color="auto"/>
            <w:bottom w:val="none" w:sz="0" w:space="0" w:color="auto"/>
            <w:right w:val="none" w:sz="0" w:space="0" w:color="auto"/>
          </w:divBdr>
        </w:div>
        <w:div w:id="2000190206">
          <w:marLeft w:val="15"/>
          <w:marRight w:val="0"/>
          <w:marTop w:val="0"/>
          <w:marBottom w:val="0"/>
          <w:divBdr>
            <w:top w:val="none" w:sz="0" w:space="0" w:color="auto"/>
            <w:left w:val="none" w:sz="0" w:space="0" w:color="auto"/>
            <w:bottom w:val="none" w:sz="0" w:space="0" w:color="auto"/>
            <w:right w:val="none" w:sz="0" w:space="0" w:color="auto"/>
          </w:divBdr>
        </w:div>
      </w:divsChild>
    </w:div>
    <w:div w:id="438259508">
      <w:bodyDiv w:val="1"/>
      <w:marLeft w:val="0"/>
      <w:marRight w:val="0"/>
      <w:marTop w:val="0"/>
      <w:marBottom w:val="0"/>
      <w:divBdr>
        <w:top w:val="none" w:sz="0" w:space="0" w:color="auto"/>
        <w:left w:val="none" w:sz="0" w:space="0" w:color="auto"/>
        <w:bottom w:val="none" w:sz="0" w:space="0" w:color="auto"/>
        <w:right w:val="none" w:sz="0" w:space="0" w:color="auto"/>
      </w:divBdr>
      <w:divsChild>
        <w:div w:id="1632130405">
          <w:marLeft w:val="0"/>
          <w:marRight w:val="0"/>
          <w:marTop w:val="90"/>
          <w:marBottom w:val="0"/>
          <w:divBdr>
            <w:top w:val="none" w:sz="0" w:space="0" w:color="auto"/>
            <w:left w:val="none" w:sz="0" w:space="0" w:color="auto"/>
            <w:bottom w:val="none" w:sz="0" w:space="0" w:color="auto"/>
            <w:right w:val="none" w:sz="0" w:space="0" w:color="auto"/>
          </w:divBdr>
          <w:divsChild>
            <w:div w:id="92742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96680">
      <w:bodyDiv w:val="1"/>
      <w:marLeft w:val="0"/>
      <w:marRight w:val="0"/>
      <w:marTop w:val="0"/>
      <w:marBottom w:val="0"/>
      <w:divBdr>
        <w:top w:val="none" w:sz="0" w:space="0" w:color="auto"/>
        <w:left w:val="none" w:sz="0" w:space="0" w:color="auto"/>
        <w:bottom w:val="none" w:sz="0" w:space="0" w:color="auto"/>
        <w:right w:val="none" w:sz="0" w:space="0" w:color="auto"/>
      </w:divBdr>
    </w:div>
    <w:div w:id="993528456">
      <w:bodyDiv w:val="1"/>
      <w:marLeft w:val="0"/>
      <w:marRight w:val="0"/>
      <w:marTop w:val="0"/>
      <w:marBottom w:val="0"/>
      <w:divBdr>
        <w:top w:val="none" w:sz="0" w:space="0" w:color="auto"/>
        <w:left w:val="none" w:sz="0" w:space="0" w:color="auto"/>
        <w:bottom w:val="none" w:sz="0" w:space="0" w:color="auto"/>
        <w:right w:val="none" w:sz="0" w:space="0" w:color="auto"/>
      </w:divBdr>
      <w:divsChild>
        <w:div w:id="561910253">
          <w:marLeft w:val="0"/>
          <w:marRight w:val="0"/>
          <w:marTop w:val="90"/>
          <w:marBottom w:val="0"/>
          <w:divBdr>
            <w:top w:val="none" w:sz="0" w:space="0" w:color="auto"/>
            <w:left w:val="none" w:sz="0" w:space="0" w:color="auto"/>
            <w:bottom w:val="none" w:sz="0" w:space="0" w:color="auto"/>
            <w:right w:val="none" w:sz="0" w:space="0" w:color="auto"/>
          </w:divBdr>
          <w:divsChild>
            <w:div w:id="101889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4847">
      <w:bodyDiv w:val="1"/>
      <w:marLeft w:val="0"/>
      <w:marRight w:val="0"/>
      <w:marTop w:val="0"/>
      <w:marBottom w:val="0"/>
      <w:divBdr>
        <w:top w:val="none" w:sz="0" w:space="0" w:color="auto"/>
        <w:left w:val="none" w:sz="0" w:space="0" w:color="auto"/>
        <w:bottom w:val="none" w:sz="0" w:space="0" w:color="auto"/>
        <w:right w:val="none" w:sz="0" w:space="0" w:color="auto"/>
      </w:divBdr>
    </w:div>
    <w:div w:id="1434589672">
      <w:bodyDiv w:val="1"/>
      <w:marLeft w:val="0"/>
      <w:marRight w:val="0"/>
      <w:marTop w:val="0"/>
      <w:marBottom w:val="0"/>
      <w:divBdr>
        <w:top w:val="none" w:sz="0" w:space="0" w:color="auto"/>
        <w:left w:val="none" w:sz="0" w:space="0" w:color="auto"/>
        <w:bottom w:val="none" w:sz="0" w:space="0" w:color="auto"/>
        <w:right w:val="none" w:sz="0" w:space="0" w:color="auto"/>
      </w:divBdr>
      <w:divsChild>
        <w:div w:id="1455980242">
          <w:marLeft w:val="15"/>
          <w:marRight w:val="0"/>
          <w:marTop w:val="0"/>
          <w:marBottom w:val="0"/>
          <w:divBdr>
            <w:top w:val="none" w:sz="0" w:space="0" w:color="auto"/>
            <w:left w:val="none" w:sz="0" w:space="0" w:color="auto"/>
            <w:bottom w:val="none" w:sz="0" w:space="0" w:color="auto"/>
            <w:right w:val="none" w:sz="0" w:space="0" w:color="auto"/>
          </w:divBdr>
        </w:div>
        <w:div w:id="1124427878">
          <w:marLeft w:val="15"/>
          <w:marRight w:val="0"/>
          <w:marTop w:val="0"/>
          <w:marBottom w:val="0"/>
          <w:divBdr>
            <w:top w:val="none" w:sz="0" w:space="0" w:color="auto"/>
            <w:left w:val="none" w:sz="0" w:space="0" w:color="auto"/>
            <w:bottom w:val="none" w:sz="0" w:space="0" w:color="auto"/>
            <w:right w:val="none" w:sz="0" w:space="0" w:color="auto"/>
          </w:divBdr>
        </w:div>
        <w:div w:id="1360159424">
          <w:marLeft w:val="15"/>
          <w:marRight w:val="0"/>
          <w:marTop w:val="0"/>
          <w:marBottom w:val="0"/>
          <w:divBdr>
            <w:top w:val="none" w:sz="0" w:space="0" w:color="auto"/>
            <w:left w:val="none" w:sz="0" w:space="0" w:color="auto"/>
            <w:bottom w:val="none" w:sz="0" w:space="0" w:color="auto"/>
            <w:right w:val="none" w:sz="0" w:space="0" w:color="auto"/>
          </w:divBdr>
        </w:div>
        <w:div w:id="941718873">
          <w:marLeft w:val="15"/>
          <w:marRight w:val="0"/>
          <w:marTop w:val="0"/>
          <w:marBottom w:val="0"/>
          <w:divBdr>
            <w:top w:val="none" w:sz="0" w:space="0" w:color="auto"/>
            <w:left w:val="none" w:sz="0" w:space="0" w:color="auto"/>
            <w:bottom w:val="none" w:sz="0" w:space="0" w:color="auto"/>
            <w:right w:val="none" w:sz="0" w:space="0" w:color="auto"/>
          </w:divBdr>
        </w:div>
        <w:div w:id="564145103">
          <w:marLeft w:val="15"/>
          <w:marRight w:val="0"/>
          <w:marTop w:val="0"/>
          <w:marBottom w:val="0"/>
          <w:divBdr>
            <w:top w:val="none" w:sz="0" w:space="0" w:color="auto"/>
            <w:left w:val="none" w:sz="0" w:space="0" w:color="auto"/>
            <w:bottom w:val="none" w:sz="0" w:space="0" w:color="auto"/>
            <w:right w:val="none" w:sz="0" w:space="0" w:color="auto"/>
          </w:divBdr>
        </w:div>
      </w:divsChild>
    </w:div>
    <w:div w:id="1526823205">
      <w:bodyDiv w:val="1"/>
      <w:marLeft w:val="0"/>
      <w:marRight w:val="0"/>
      <w:marTop w:val="0"/>
      <w:marBottom w:val="0"/>
      <w:divBdr>
        <w:top w:val="none" w:sz="0" w:space="0" w:color="auto"/>
        <w:left w:val="none" w:sz="0" w:space="0" w:color="auto"/>
        <w:bottom w:val="none" w:sz="0" w:space="0" w:color="auto"/>
        <w:right w:val="none" w:sz="0" w:space="0" w:color="auto"/>
      </w:divBdr>
    </w:div>
    <w:div w:id="1774205380">
      <w:bodyDiv w:val="1"/>
      <w:marLeft w:val="0"/>
      <w:marRight w:val="0"/>
      <w:marTop w:val="0"/>
      <w:marBottom w:val="0"/>
      <w:divBdr>
        <w:top w:val="none" w:sz="0" w:space="0" w:color="auto"/>
        <w:left w:val="none" w:sz="0" w:space="0" w:color="auto"/>
        <w:bottom w:val="none" w:sz="0" w:space="0" w:color="auto"/>
        <w:right w:val="none" w:sz="0" w:space="0" w:color="auto"/>
      </w:divBdr>
    </w:div>
    <w:div w:id="1914317038">
      <w:bodyDiv w:val="1"/>
      <w:marLeft w:val="0"/>
      <w:marRight w:val="0"/>
      <w:marTop w:val="0"/>
      <w:marBottom w:val="0"/>
      <w:divBdr>
        <w:top w:val="none" w:sz="0" w:space="0" w:color="auto"/>
        <w:left w:val="none" w:sz="0" w:space="0" w:color="auto"/>
        <w:bottom w:val="none" w:sz="0" w:space="0" w:color="auto"/>
        <w:right w:val="none" w:sz="0" w:space="0" w:color="auto"/>
      </w:divBdr>
      <w:divsChild>
        <w:div w:id="534735529">
          <w:marLeft w:val="0"/>
          <w:marRight w:val="0"/>
          <w:marTop w:val="90"/>
          <w:marBottom w:val="0"/>
          <w:divBdr>
            <w:top w:val="none" w:sz="0" w:space="0" w:color="auto"/>
            <w:left w:val="none" w:sz="0" w:space="0" w:color="auto"/>
            <w:bottom w:val="none" w:sz="0" w:space="0" w:color="auto"/>
            <w:right w:val="none" w:sz="0" w:space="0" w:color="auto"/>
          </w:divBdr>
          <w:divsChild>
            <w:div w:id="26897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elsevier.com/journals/computers-and-education/0360-1315/guide-for-author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3.png"/><Relationship Id="rId5" Type="http://schemas.openxmlformats.org/officeDocument/2006/relationships/comments" Target="comment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3901</Words>
  <Characters>24583</Characters>
  <Application>Microsoft Office Word</Application>
  <DocSecurity>0</DocSecurity>
  <Lines>204</Lines>
  <Paragraphs>56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Frederik Preuß</cp:lastModifiedBy>
  <cp:revision>10</cp:revision>
  <dcterms:created xsi:type="dcterms:W3CDTF">2023-08-07T15:20:00Z</dcterms:created>
  <dcterms:modified xsi:type="dcterms:W3CDTF">2023-08-22T12:27:00Z</dcterms:modified>
</cp:coreProperties>
</file>