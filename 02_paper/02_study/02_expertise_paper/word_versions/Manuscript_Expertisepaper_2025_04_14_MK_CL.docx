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4CBA3931" w:rsidR="007814B5" w:rsidRDefault="000A7D00" w:rsidP="006F0D88">
      <w:pPr>
        <w:pStyle w:val="Titel"/>
        <w:rPr>
          <w:rFonts w:ascii="Times New Roman" w:hAnsi="Times New Roman" w:cs="Times New Roman"/>
          <w:sz w:val="24"/>
          <w:szCs w:val="24"/>
        </w:rPr>
      </w:pPr>
      <w:ins w:id="0" w:author="Lotz, Christin" w:date="2025-04-15T16:58:00Z">
        <w:r>
          <w:rPr>
            <w:rFonts w:ascii="Times New Roman" w:hAnsi="Times New Roman" w:cs="Times New Roman"/>
            <w:sz w:val="24"/>
            <w:szCs w:val="24"/>
          </w:rPr>
          <w:t xml:space="preserve">All </w:t>
        </w:r>
      </w:ins>
      <w:r w:rsidR="007814B5"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007814B5"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007814B5"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007814B5" w:rsidRPr="007814B5">
        <w:rPr>
          <w:rFonts w:ascii="Times New Roman" w:hAnsi="Times New Roman" w:cs="Times New Roman"/>
          <w:sz w:val="24"/>
          <w:szCs w:val="24"/>
        </w:rPr>
        <w:t xml:space="preserve">and </w:t>
      </w:r>
      <w:r w:rsidR="007814B5">
        <w:rPr>
          <w:rFonts w:ascii="Times New Roman" w:hAnsi="Times New Roman" w:cs="Times New Roman"/>
          <w:sz w:val="24"/>
          <w:szCs w:val="24"/>
        </w:rPr>
        <w:t xml:space="preserve">Classroom </w:t>
      </w:r>
      <w:r w:rsidR="007814B5"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1"/>
      <w:r w:rsidR="002C52FE">
        <w:rPr>
          <w:rFonts w:ascii="Times New Roman" w:hAnsi="Times New Roman" w:cs="Times New Roman"/>
          <w:sz w:val="24"/>
          <w:szCs w:val="24"/>
        </w:rPr>
        <w:t>(Level 1)</w:t>
      </w:r>
      <w:commentRangeEnd w:id="1"/>
      <w:r w:rsidR="00671EAC">
        <w:rPr>
          <w:rStyle w:val="Kommentarzeichen"/>
          <w:rFonts w:ascii="Calibri" w:hAnsi="Calibri" w:cs="Arial"/>
          <w:b w:val="0"/>
        </w:rPr>
        <w:commentReference w:id="1"/>
      </w:r>
    </w:p>
    <w:p w14:paraId="7F1618C6" w14:textId="753C8DE9" w:rsidR="00932591" w:rsidRPr="00932591" w:rsidRDefault="00932591" w:rsidP="00932591">
      <w:pPr>
        <w:rPr>
          <w:rFonts w:ascii="Times New Roman" w:hAnsi="Times New Roman" w:cs="Times New Roman"/>
          <w:sz w:val="24"/>
          <w:szCs w:val="22"/>
        </w:rPr>
      </w:pPr>
      <w:commentRangeStart w:id="2"/>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commentRangeEnd w:id="2"/>
      <w:r w:rsidR="009C7902">
        <w:rPr>
          <w:rStyle w:val="Kommentarzeichen"/>
        </w:rPr>
        <w:commentReference w:id="2"/>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w:t>
      </w:r>
      <w:del w:id="3" w:author="Lotz, Christin" w:date="2025-04-15T17:04:00Z">
        <w:r w:rsidR="000B6ED6" w:rsidRPr="000B6ED6" w:rsidDel="000A7D00">
          <w:rPr>
            <w:rFonts w:ascii="Times New Roman" w:hAnsi="Times New Roman" w:cs="Times New Roman"/>
            <w:sz w:val="24"/>
            <w:szCs w:val="22"/>
          </w:rPr>
          <w:delText xml:space="preserve"> in Germany</w:delText>
        </w:r>
      </w:del>
      <w:r w:rsidR="000B6ED6" w:rsidRPr="000B6ED6">
        <w:rPr>
          <w:rFonts w:ascii="Times New Roman" w:hAnsi="Times New Roman" w:cs="Times New Roman"/>
          <w:sz w:val="24"/>
          <w:szCs w:val="22"/>
        </w:rPr>
        <w:t xml:space="preserve">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(Braun et al., 2022; Dicke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t>
      </w:r>
      <w:commentRangeStart w:id="4"/>
      <w:r>
        <w:rPr>
          <w:rFonts w:ascii="Times New Roman" w:hAnsi="Times New Roman" w:cs="Times New Roman"/>
          <w:sz w:val="24"/>
          <w:szCs w:val="22"/>
        </w:rPr>
        <w:t>Wolff et al., 2016).</w:t>
      </w:r>
      <w:r w:rsidR="007545D9">
        <w:rPr>
          <w:rFonts w:ascii="Times New Roman" w:hAnsi="Times New Roman" w:cs="Times New Roman"/>
          <w:sz w:val="24"/>
          <w:szCs w:val="22"/>
        </w:rPr>
        <w:t xml:space="preserve"> </w:t>
      </w:r>
      <w:commentRangeEnd w:id="4"/>
      <w:r w:rsidR="000A7D00">
        <w:rPr>
          <w:rStyle w:val="Kommentarzeichen"/>
        </w:rPr>
        <w:commentReference w:id="4"/>
      </w:r>
    </w:p>
    <w:p w14:paraId="599CC1B2" w14:textId="2FE3A126"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 xml:space="preserve">s. Using eye-tracking and self-report measures, it investigates how teachers distribute their attention, how quickly they notice different types of disruptions, and whether expertise is reflected in more efficient gaze patterns, higher confidence, lower perceived disruptiveness, and </w:t>
      </w:r>
      <w:del w:id="5" w:author="Lotz, Christin" w:date="2025-04-15T17:08:00Z">
        <w:r w:rsidRPr="007545D9" w:rsidDel="009C7902">
          <w:rPr>
            <w:rFonts w:ascii="Times New Roman" w:hAnsi="Times New Roman" w:cs="Times New Roman"/>
            <w:sz w:val="24"/>
            <w:szCs w:val="22"/>
          </w:rPr>
          <w:delText xml:space="preserve">greater </w:delText>
        </w:r>
      </w:del>
      <w:ins w:id="6" w:author="Lotz, Christin" w:date="2025-04-15T17:08:00Z">
        <w:r w:rsidR="009C7902">
          <w:rPr>
            <w:rFonts w:ascii="Times New Roman" w:hAnsi="Times New Roman" w:cs="Times New Roman"/>
            <w:sz w:val="24"/>
            <w:szCs w:val="22"/>
          </w:rPr>
          <w:t>better</w:t>
        </w:r>
        <w:r w:rsidR="009C7902" w:rsidRPr="007545D9">
          <w:rPr>
            <w:rFonts w:ascii="Times New Roman" w:hAnsi="Times New Roman" w:cs="Times New Roman"/>
            <w:sz w:val="24"/>
            <w:szCs w:val="22"/>
          </w:rPr>
          <w:t xml:space="preserve"> </w:t>
        </w:r>
      </w:ins>
      <w:r w:rsidRPr="007545D9">
        <w:rPr>
          <w:rFonts w:ascii="Times New Roman" w:hAnsi="Times New Roman" w:cs="Times New Roman"/>
          <w:sz w:val="24"/>
          <w:szCs w:val="22"/>
        </w:rPr>
        <w:t>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(Sherin, 2007; Tucholka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7"/>
      <w:commentRangeStart w:id="8"/>
      <w:commentRangeStart w:id="9"/>
      <w:commentRangeStart w:id="10"/>
      <w:commentRangeStart w:id="11"/>
      <w:commentRangeStart w:id="12"/>
      <w:r w:rsidRPr="0093630C">
        <w:rPr>
          <w:rFonts w:ascii="Times New Roman" w:hAnsi="Times New Roman" w:cs="Times New Roman"/>
          <w:b/>
          <w:sz w:val="24"/>
          <w:szCs w:val="24"/>
        </w:rPr>
        <w:t xml:space="preserve">Classroom Disruptions </w:t>
      </w:r>
      <w:commentRangeEnd w:id="7"/>
      <w:r w:rsidR="0036594D">
        <w:rPr>
          <w:rStyle w:val="Kommentarzeichen"/>
        </w:rPr>
        <w:commentReference w:id="7"/>
      </w:r>
      <w:commentRangeEnd w:id="8"/>
      <w:r w:rsidR="009401DF">
        <w:rPr>
          <w:rStyle w:val="Kommentarzeichen"/>
        </w:rPr>
        <w:commentReference w:id="8"/>
      </w:r>
      <w:commentRangeEnd w:id="9"/>
      <w:r w:rsidR="008A2FE4">
        <w:rPr>
          <w:rStyle w:val="Kommentarzeichen"/>
        </w:rPr>
        <w:commentReference w:id="9"/>
      </w:r>
      <w:commentRangeEnd w:id="10"/>
      <w:r w:rsidR="009C7902">
        <w:rPr>
          <w:rStyle w:val="Kommentarzeichen"/>
        </w:rPr>
        <w:commentReference w:id="10"/>
      </w:r>
      <w:commentRangeEnd w:id="12"/>
      <w:r w:rsidR="008D5753">
        <w:rPr>
          <w:rStyle w:val="Kommentarzeichen"/>
        </w:rPr>
        <w:commentReference w:id="12"/>
      </w:r>
      <w:r w:rsidR="002C52FE">
        <w:rPr>
          <w:rFonts w:ascii="Times New Roman" w:hAnsi="Times New Roman" w:cs="Times New Roman"/>
          <w:b/>
          <w:sz w:val="24"/>
          <w:szCs w:val="24"/>
        </w:rPr>
        <w:t xml:space="preserve">(Level 2) </w:t>
      </w:r>
      <w:commentRangeEnd w:id="11"/>
      <w:r w:rsidR="00B417A9">
        <w:rPr>
          <w:rStyle w:val="Kommentarzeichen"/>
        </w:rPr>
        <w:commentReference w:id="11"/>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13"/>
      <w:commentRangeStart w:id="14"/>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13"/>
      <w:r w:rsidR="005E276B">
        <w:rPr>
          <w:rStyle w:val="Kommentarzeichen"/>
        </w:rPr>
        <w:commentReference w:id="13"/>
      </w:r>
      <w:commentRangeEnd w:id="14"/>
      <w:r w:rsidR="00FB58DD">
        <w:rPr>
          <w:rStyle w:val="Kommentarzeichen"/>
        </w:rPr>
        <w:commentReference w:id="14"/>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6B7AE00D"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 xml:space="preserve">knowledge, such as </w:t>
      </w:r>
      <w:r w:rsidR="00D17F5E">
        <w:rPr>
          <w:rFonts w:ascii="Times New Roman" w:hAnsi="Times New Roman" w:cs="Times New Roman"/>
          <w:sz w:val="24"/>
          <w:szCs w:val="22"/>
        </w:rPr>
        <w:t>strategic knowledge of classroom management, is essential for managing classroom disruptions, as it involves professional judgment in selecting appropriate responses within complex and</w:t>
      </w:r>
      <w:r w:rsidR="00975D8B" w:rsidRPr="00975D8B">
        <w:rPr>
          <w:rFonts w:ascii="Times New Roman" w:hAnsi="Times New Roman" w:cs="Times New Roman"/>
          <w:sz w:val="24"/>
          <w:szCs w:val="22"/>
        </w:rPr>
        <w:t xml:space="preserve">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w:t>
      </w:r>
      <w:r w:rsidR="005437DB">
        <w:rPr>
          <w:rFonts w:ascii="Times New Roman" w:hAnsi="Times New Roman" w:cs="Times New Roman"/>
          <w:sz w:val="24"/>
          <w:szCs w:val="22"/>
        </w:rPr>
        <w:t>enables teachers to weigh alternative courses of action and choose strategies that maintain instructional flow while effectively addressing disruptions</w:t>
      </w:r>
      <w:r w:rsidR="009A4ED5" w:rsidRPr="009A4ED5">
        <w:rPr>
          <w:rFonts w:ascii="Times New Roman" w:hAnsi="Times New Roman" w:cs="Times New Roman"/>
          <w:sz w:val="24"/>
          <w:szCs w:val="22"/>
        </w:rPr>
        <w:t>.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 xml:space="preserve">Thus, managing disruptions does not rely solely on knowing rules or routines but on the ability to apply them flexibly and appropriately </w:t>
      </w:r>
      <w:commentRangeStart w:id="15"/>
      <w:r w:rsidR="0083469A" w:rsidRPr="0083469A">
        <w:rPr>
          <w:rFonts w:ascii="Times New Roman" w:hAnsi="Times New Roman" w:cs="Times New Roman"/>
          <w:sz w:val="24"/>
          <w:szCs w:val="22"/>
        </w:rPr>
        <w:t>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commentRangeEnd w:id="15"/>
      <w:r w:rsidR="00B417A9">
        <w:rPr>
          <w:rStyle w:val="Kommentarzeichen"/>
        </w:rPr>
        <w:commentReference w:id="15"/>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w:t>
      </w:r>
      <w:commentRangeStart w:id="16"/>
      <w:r w:rsidRPr="0037151C">
        <w:rPr>
          <w:rFonts w:ascii="Times New Roman" w:hAnsi="Times New Roman" w:cs="Times New Roman"/>
          <w:sz w:val="24"/>
          <w:szCs w:val="22"/>
        </w:rPr>
        <w:t>classroom behavior</w:t>
      </w:r>
      <w:commentRangeEnd w:id="16"/>
      <w:r w:rsidR="00B20A56">
        <w:rPr>
          <w:rStyle w:val="Kommentarzeichen"/>
        </w:rPr>
        <w:commentReference w:id="16"/>
      </w:r>
      <w:r w:rsidRPr="0037151C">
        <w:rPr>
          <w:rFonts w:ascii="Times New Roman" w:hAnsi="Times New Roman" w:cs="Times New Roman"/>
          <w:sz w:val="24"/>
          <w:szCs w:val="22"/>
        </w:rPr>
        <w:t xml:space="preserve">.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17"/>
      <w:r w:rsidR="00C666B3" w:rsidRPr="00C666B3">
        <w:rPr>
          <w:rFonts w:ascii="Times New Roman" w:hAnsi="Times New Roman" w:cs="Times New Roman"/>
          <w:sz w:val="24"/>
          <w:szCs w:val="22"/>
        </w:rPr>
        <w:t xml:space="preserve">. </w:t>
      </w:r>
      <w:commentRangeEnd w:id="17"/>
      <w:r w:rsidR="005E276B">
        <w:rPr>
          <w:rStyle w:val="Kommentarzeichen"/>
        </w:rPr>
        <w:commentReference w:id="17"/>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 xml:space="preserve">Together, </w:t>
      </w:r>
      <w:commentRangeStart w:id="18"/>
      <w:r w:rsidRPr="001B7F0B">
        <w:rPr>
          <w:rFonts w:ascii="Times New Roman" w:hAnsi="Times New Roman" w:cs="Times New Roman"/>
          <w:sz w:val="24"/>
          <w:szCs w:val="22"/>
        </w:rPr>
        <w:t>these three processes</w:t>
      </w:r>
      <w:r>
        <w:rPr>
          <w:rFonts w:ascii="Times New Roman" w:hAnsi="Times New Roman" w:cs="Times New Roman"/>
          <w:sz w:val="24"/>
          <w:szCs w:val="22"/>
        </w:rPr>
        <w:t xml:space="preserve"> </w:t>
      </w:r>
      <w:commentRangeEnd w:id="18"/>
      <w:r w:rsidR="00B20A56">
        <w:rPr>
          <w:rStyle w:val="Kommentarzeichen"/>
        </w:rPr>
        <w:commentReference w:id="18"/>
      </w:r>
      <w:r>
        <w:rPr>
          <w:rFonts w:ascii="Times New Roman" w:hAnsi="Times New Roman" w:cs="Times New Roman"/>
          <w:sz w:val="24"/>
          <w:szCs w:val="22"/>
        </w:rPr>
        <w:t xml:space="preserve">–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19"/>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19"/>
      <w:r w:rsidR="00651B8E">
        <w:rPr>
          <w:rStyle w:val="Kommentarzeichen"/>
        </w:rPr>
        <w:commentReference w:id="19"/>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commentRangeStart w:id="20"/>
      <w:r w:rsidRPr="00C97DA1">
        <w:rPr>
          <w:rFonts w:ascii="Times New Roman" w:hAnsi="Times New Roman" w:cs="Times New Roman"/>
          <w:sz w:val="24"/>
          <w:szCs w:val="22"/>
        </w:rPr>
        <w:lastRenderedPageBreak/>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commentRangeEnd w:id="20"/>
      <w:r w:rsidR="00E00343">
        <w:rPr>
          <w:rStyle w:val="Kommentarzeichen"/>
        </w:rPr>
        <w:commentReference w:id="20"/>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6FD6F42" w:rsidR="00C97DA1" w:rsidRPr="00C97DA1" w:rsidRDefault="00C97DA1" w:rsidP="00C97DA1">
      <w:pPr>
        <w:rPr>
          <w:rFonts w:ascii="Times New Roman" w:hAnsi="Times New Roman" w:cs="Times New Roman"/>
          <w:sz w:val="24"/>
          <w:szCs w:val="22"/>
        </w:rPr>
      </w:pPr>
      <w:commentRangeStart w:id="21"/>
      <w:r w:rsidRPr="00C97DA1">
        <w:rPr>
          <w:rFonts w:ascii="Times New Roman" w:hAnsi="Times New Roman" w:cs="Times New Roman"/>
          <w:sz w:val="24"/>
          <w:szCs w:val="22"/>
        </w:rPr>
        <w:t xml:space="preserve">An important </w:t>
      </w:r>
      <w:commentRangeStart w:id="22"/>
      <w:r w:rsidRPr="00C97DA1">
        <w:rPr>
          <w:rFonts w:ascii="Times New Roman" w:hAnsi="Times New Roman" w:cs="Times New Roman"/>
          <w:sz w:val="24"/>
          <w:szCs w:val="22"/>
        </w:rPr>
        <w:t xml:space="preserve">moderating </w:t>
      </w:r>
      <w:commentRangeEnd w:id="22"/>
      <w:r w:rsidR="00E00343">
        <w:rPr>
          <w:rStyle w:val="Kommentarzeichen"/>
        </w:rPr>
        <w:commentReference w:id="22"/>
      </w:r>
      <w:r w:rsidRPr="00C97DA1">
        <w:rPr>
          <w:rFonts w:ascii="Times New Roman" w:hAnsi="Times New Roman" w:cs="Times New Roman"/>
          <w:sz w:val="24"/>
          <w:szCs w:val="22"/>
        </w:rPr>
        <w:t>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21"/>
      <w:r w:rsidR="003140AA">
        <w:rPr>
          <w:rStyle w:val="Kommentarzeichen"/>
        </w:rPr>
        <w:commentReference w:id="21"/>
      </w:r>
      <w:r w:rsidRPr="00C97DA1">
        <w:rPr>
          <w:rFonts w:ascii="Times New Roman" w:hAnsi="Times New Roman" w:cs="Times New Roman"/>
          <w:sz w:val="24"/>
          <w:szCs w:val="22"/>
        </w:rPr>
        <w:t xml:space="preserve">Defined as the belief in one’s own capacity to deal with challenging situations (Schwarzer &amp; Jerusalem, 2002), self-efficacy supports professional judgment and prevents overreactions triggered by stress or negative expectations. Moreover, </w:t>
      </w:r>
      <w:r w:rsidRPr="00C97DA1">
        <w:rPr>
          <w:rFonts w:ascii="Times New Roman" w:hAnsi="Times New Roman" w:cs="Times New Roman"/>
          <w:sz w:val="24"/>
          <w:szCs w:val="22"/>
        </w:rPr>
        <w:lastRenderedPageBreak/>
        <w:t>Eckstein et al. (2022) demonstrate</w:t>
      </w:r>
      <w:ins w:id="23" w:author="Lotz, Christin" w:date="2025-04-15T17:41:00Z">
        <w:r w:rsidR="00E00343">
          <w:rPr>
            <w:rFonts w:ascii="Times New Roman" w:hAnsi="Times New Roman" w:cs="Times New Roman"/>
            <w:sz w:val="24"/>
            <w:szCs w:val="22"/>
          </w:rPr>
          <w:t>d</w:t>
        </w:r>
      </w:ins>
      <w:r w:rsidRPr="00C97DA1">
        <w:rPr>
          <w:rFonts w:ascii="Times New Roman" w:hAnsi="Times New Roman" w:cs="Times New Roman"/>
          <w:sz w:val="24"/>
          <w:szCs w:val="22"/>
        </w:rPr>
        <w:t xml:space="preserv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w:t>
      </w:r>
      <w:commentRangeStart w:id="24"/>
      <w:r w:rsidRPr="00C97DA1">
        <w:rPr>
          <w:rFonts w:ascii="Times New Roman" w:hAnsi="Times New Roman" w:cs="Times New Roman"/>
          <w:sz w:val="24"/>
          <w:szCs w:val="22"/>
        </w:rPr>
        <w:t xml:space="preserve">converge in deliberate, context-sensitive classroom actions. </w:t>
      </w:r>
      <w:commentRangeEnd w:id="24"/>
      <w:r w:rsidR="00E00343">
        <w:rPr>
          <w:rStyle w:val="Kommentarzeichen"/>
        </w:rPr>
        <w:commentReference w:id="24"/>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 xml:space="preserve">as an early sign of disengagement. </w:t>
      </w:r>
      <w:commentRangeStart w:id="25"/>
      <w:r w:rsidR="00F71AF7" w:rsidRPr="00F71AF7">
        <w:rPr>
          <w:rFonts w:ascii="Times New Roman" w:hAnsi="Times New Roman" w:cs="Times New Roman"/>
          <w:sz w:val="24"/>
          <w:szCs w:val="22"/>
        </w:rPr>
        <w:t>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commentRangeEnd w:id="25"/>
      <w:r w:rsidR="00E00343">
        <w:rPr>
          <w:rStyle w:val="Kommentarzeichen"/>
        </w:rPr>
        <w:commentReference w:id="25"/>
      </w:r>
    </w:p>
    <w:p w14:paraId="799F9A54" w14:textId="4B84D73A" w:rsidR="00A65C17" w:rsidRDefault="0036594D" w:rsidP="006B67A9">
      <w:pPr>
        <w:pStyle w:val="berschrift2"/>
        <w:rPr>
          <w:rFonts w:ascii="Times New Roman" w:hAnsi="Times New Roman" w:cs="Times New Roman"/>
          <w:sz w:val="24"/>
          <w:szCs w:val="24"/>
        </w:rPr>
      </w:pPr>
      <w:commentRangeStart w:id="26"/>
      <w:r>
        <w:rPr>
          <w:rFonts w:ascii="Times New Roman" w:hAnsi="Times New Roman" w:cs="Times New Roman"/>
          <w:sz w:val="24"/>
          <w:szCs w:val="24"/>
        </w:rPr>
        <w:t xml:space="preserve">Expertise Differences in </w:t>
      </w:r>
      <w:commentRangeStart w:id="27"/>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27"/>
      <w:r>
        <w:rPr>
          <w:rStyle w:val="Kommentarzeichen"/>
          <w:rFonts w:ascii="Calibri" w:hAnsi="Calibri" w:cs="Arial"/>
          <w:b w:val="0"/>
        </w:rPr>
        <w:commentReference w:id="27"/>
      </w:r>
      <w:commentRangeEnd w:id="26"/>
      <w:r>
        <w:rPr>
          <w:rStyle w:val="Kommentarzeichen"/>
          <w:rFonts w:ascii="Calibri" w:hAnsi="Calibri" w:cs="Arial"/>
          <w:b w:val="0"/>
        </w:rPr>
        <w:commentReference w:id="26"/>
      </w:r>
      <w:r w:rsidR="00671EAC">
        <w:rPr>
          <w:rFonts w:ascii="Times New Roman" w:hAnsi="Times New Roman" w:cs="Times New Roman"/>
          <w:sz w:val="24"/>
          <w:szCs w:val="24"/>
        </w:rPr>
        <w:t>(Level 2)</w:t>
      </w:r>
    </w:p>
    <w:p w14:paraId="1E0A88AD" w14:textId="4AA19373"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w:t>
      </w:r>
      <w:ins w:id="28" w:author="Lotz, Christin" w:date="2025-04-15T17:47:00Z">
        <w:r w:rsidR="00E00343">
          <w:rPr>
            <w:rFonts w:ascii="Times New Roman" w:hAnsi="Times New Roman" w:cs="Times New Roman"/>
            <w:sz w:val="24"/>
            <w:szCs w:val="22"/>
          </w:rPr>
          <w:t xml:space="preserve"> </w:t>
        </w:r>
        <w:commentRangeStart w:id="29"/>
        <w:r w:rsidR="00E00343">
          <w:rPr>
            <w:rFonts w:ascii="Times New Roman" w:hAnsi="Times New Roman" w:cs="Times New Roman"/>
            <w:sz w:val="24"/>
            <w:szCs w:val="22"/>
          </w:rPr>
          <w:t>(Ref.)</w:t>
        </w:r>
      </w:ins>
      <w:r w:rsidRPr="00977959">
        <w:rPr>
          <w:rFonts w:ascii="Times New Roman" w:hAnsi="Times New Roman" w:cs="Times New Roman"/>
          <w:sz w:val="24"/>
          <w:szCs w:val="22"/>
        </w:rPr>
        <w:t xml:space="preserve">, </w:t>
      </w:r>
      <w:commentRangeEnd w:id="29"/>
      <w:r w:rsidR="00E00343">
        <w:rPr>
          <w:rStyle w:val="Kommentarzeichen"/>
        </w:rPr>
        <w:commentReference w:id="29"/>
      </w:r>
      <w:r w:rsidRPr="00977959">
        <w:rPr>
          <w:rFonts w:ascii="Times New Roman" w:hAnsi="Times New Roman" w:cs="Times New Roman"/>
          <w:sz w:val="24"/>
          <w:szCs w:val="22"/>
        </w:rPr>
        <w:t xml:space="preserve">it </w:t>
      </w:r>
      <w:del w:id="30" w:author="Lotz, Christin" w:date="2025-04-15T17:54:00Z">
        <w:r w:rsidRPr="00977959" w:rsidDel="005328EC">
          <w:rPr>
            <w:rFonts w:ascii="Times New Roman" w:hAnsi="Times New Roman" w:cs="Times New Roman"/>
            <w:sz w:val="24"/>
            <w:szCs w:val="22"/>
          </w:rPr>
          <w:delText xml:space="preserve">becomes </w:delText>
        </w:r>
      </w:del>
      <w:ins w:id="31" w:author="Lotz, Christin" w:date="2025-04-15T17:54:00Z">
        <w:r w:rsidR="005328EC">
          <w:rPr>
            <w:rFonts w:ascii="Times New Roman" w:hAnsi="Times New Roman" w:cs="Times New Roman"/>
            <w:sz w:val="24"/>
            <w:szCs w:val="22"/>
          </w:rPr>
          <w:t>is</w:t>
        </w:r>
        <w:r w:rsidR="005328EC" w:rsidRPr="00977959">
          <w:rPr>
            <w:rFonts w:ascii="Times New Roman" w:hAnsi="Times New Roman" w:cs="Times New Roman"/>
            <w:sz w:val="24"/>
            <w:szCs w:val="22"/>
          </w:rPr>
          <w:t xml:space="preserve"> </w:t>
        </w:r>
      </w:ins>
      <w:r w:rsidRPr="00977959">
        <w:rPr>
          <w:rFonts w:ascii="Times New Roman" w:hAnsi="Times New Roman" w:cs="Times New Roman"/>
          <w:sz w:val="24"/>
          <w:szCs w:val="22"/>
        </w:rPr>
        <w:t>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32"/>
      <w:commentRangeStart w:id="33"/>
      <w:r w:rsidRPr="00671EAC">
        <w:rPr>
          <w:rFonts w:ascii="Times New Roman" w:hAnsi="Times New Roman" w:cs="Times New Roman"/>
          <w:sz w:val="24"/>
          <w:szCs w:val="24"/>
        </w:rPr>
        <w:lastRenderedPageBreak/>
        <w:t xml:space="preserve">Teachers’ Knowledge </w:t>
      </w:r>
      <w:commentRangeEnd w:id="32"/>
      <w:r w:rsidR="00497187" w:rsidRPr="00671EAC">
        <w:rPr>
          <w:rStyle w:val="Kommentarzeichen"/>
          <w:rFonts w:ascii="Calibri" w:hAnsi="Calibri" w:cs="Arial"/>
          <w:b w:val="0"/>
        </w:rPr>
        <w:commentReference w:id="32"/>
      </w:r>
      <w:commentRangeEnd w:id="33"/>
      <w:r w:rsidR="00BE48E1" w:rsidRPr="00671EAC">
        <w:rPr>
          <w:rStyle w:val="Kommentarzeichen"/>
          <w:rFonts w:ascii="Calibri" w:hAnsi="Calibri" w:cs="Arial"/>
          <w:b w:val="0"/>
        </w:rPr>
        <w:commentReference w:id="33"/>
      </w:r>
      <w:r w:rsidR="00671EAC">
        <w:rPr>
          <w:rFonts w:ascii="Times New Roman" w:hAnsi="Times New Roman" w:cs="Times New Roman"/>
          <w:sz w:val="24"/>
          <w:szCs w:val="24"/>
        </w:rPr>
        <w:t>(Level 3)</w:t>
      </w:r>
    </w:p>
    <w:p w14:paraId="3A2DFF93" w14:textId="77777777" w:rsidR="009345F5"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Strategic knowledge refers to context-sensitive, action-oriented knowledge that enables teachers to make informed pedagogical decisions in complex and dynamic situations </w:t>
      </w:r>
      <w:r w:rsidR="008D13F7">
        <w:rPr>
          <w:rFonts w:ascii="Times New Roman" w:hAnsi="Times New Roman" w:cs="Times New Roman"/>
          <w:sz w:val="24"/>
          <w:szCs w:val="22"/>
        </w:rPr>
        <w:t xml:space="preserve">such as </w:t>
      </w:r>
      <w:r w:rsidR="00F52502">
        <w:rPr>
          <w:rFonts w:ascii="Times New Roman" w:hAnsi="Times New Roman" w:cs="Times New Roman"/>
          <w:sz w:val="24"/>
          <w:szCs w:val="22"/>
        </w:rPr>
        <w:t xml:space="preserve">disruptions </w:t>
      </w:r>
      <w:r w:rsidRPr="00341CCC">
        <w:rPr>
          <w:rFonts w:ascii="Times New Roman" w:hAnsi="Times New Roman" w:cs="Times New Roman"/>
          <w:sz w:val="24"/>
          <w:szCs w:val="22"/>
        </w:rPr>
        <w:t>(</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1994; Doyle, 2006). 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r w:rsidR="009345F5">
        <w:rPr>
          <w:rFonts w:ascii="Times New Roman" w:hAnsi="Times New Roman" w:cs="Times New Roman"/>
          <w:sz w:val="24"/>
          <w:szCs w:val="22"/>
        </w:rPr>
        <w:t xml:space="preserve"> </w:t>
      </w:r>
    </w:p>
    <w:p w14:paraId="2B37231A" w14:textId="4B0B7F00" w:rsidR="00341CCC" w:rsidRPr="00341CCC" w:rsidRDefault="00341CCC" w:rsidP="009345F5">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w:t>
      </w:r>
      <w:ins w:id="34" w:author="Lotz, Christin" w:date="2025-04-15T18:00:00Z">
        <w:r w:rsidR="005328EC">
          <w:rPr>
            <w:rFonts w:ascii="Times New Roman" w:hAnsi="Times New Roman" w:cs="Times New Roman"/>
            <w:sz w:val="24"/>
            <w:szCs w:val="22"/>
          </w:rPr>
          <w:t>d</w:t>
        </w:r>
      </w:ins>
      <w:r w:rsidRPr="00341CCC">
        <w:rPr>
          <w:rFonts w:ascii="Times New Roman" w:hAnsi="Times New Roman" w:cs="Times New Roman"/>
          <w:sz w:val="24"/>
          <w:szCs w:val="22"/>
        </w:rPr>
        <w:t xml:space="preserv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w:t>
      </w:r>
      <w:ins w:id="35" w:author="Lotz, Christin" w:date="2025-04-15T18:00:00Z">
        <w:r w:rsidR="005328EC">
          <w:rPr>
            <w:rFonts w:ascii="Times New Roman" w:hAnsi="Times New Roman" w:cs="Times New Roman"/>
            <w:sz w:val="24"/>
            <w:szCs w:val="22"/>
          </w:rPr>
          <w:t>d</w:t>
        </w:r>
      </w:ins>
      <w:r w:rsidRPr="00341CCC">
        <w:rPr>
          <w:rFonts w:ascii="Times New Roman" w:hAnsi="Times New Roman" w:cs="Times New Roman"/>
          <w:sz w:val="24"/>
          <w:szCs w:val="22"/>
        </w:rPr>
        <w:t xml:space="preserv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w:t>
      </w:r>
      <w:r w:rsidR="00341CCC" w:rsidRPr="00341CCC">
        <w:rPr>
          <w:rFonts w:ascii="Times New Roman" w:hAnsi="Times New Roman" w:cs="Times New Roman"/>
          <w:sz w:val="24"/>
          <w:szCs w:val="22"/>
        </w:rPr>
        <w:lastRenderedPageBreak/>
        <w:t xml:space="preserve">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commentRangeStart w:id="36"/>
      <w:r w:rsidRPr="00341CCC">
        <w:rPr>
          <w:rFonts w:ascii="Times New Roman" w:hAnsi="Times New Roman" w:cs="Times New Roman"/>
          <w:sz w:val="24"/>
          <w:szCs w:val="22"/>
        </w:rPr>
        <w:t xml:space="preserve">Strategic classroom management knowledge </w:t>
      </w:r>
      <w:commentRangeEnd w:id="36"/>
      <w:r w:rsidR="005328EC">
        <w:rPr>
          <w:rStyle w:val="Kommentarzeichen"/>
        </w:rPr>
        <w:commentReference w:id="36"/>
      </w:r>
      <w:r w:rsidRPr="00341CCC">
        <w:rPr>
          <w:rFonts w:ascii="Times New Roman" w:hAnsi="Times New Roman" w:cs="Times New Roman"/>
          <w:sz w:val="24"/>
          <w:szCs w:val="22"/>
        </w:rPr>
        <w:t xml:space="preserve">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w:t>
      </w:r>
      <w:commentRangeStart w:id="37"/>
      <w:r w:rsidRPr="00341CCC">
        <w:rPr>
          <w:rFonts w:ascii="Times New Roman" w:hAnsi="Times New Roman" w:cs="Times New Roman"/>
          <w:sz w:val="24"/>
          <w:szCs w:val="22"/>
        </w:rPr>
        <w:t>2001).</w:t>
      </w:r>
      <w:commentRangeEnd w:id="37"/>
      <w:r w:rsidR="005328EC">
        <w:rPr>
          <w:rStyle w:val="Kommentarzeichen"/>
        </w:rPr>
        <w:commentReference w:id="37"/>
      </w:r>
    </w:p>
    <w:p w14:paraId="470B6775" w14:textId="4B3687DA" w:rsidR="00341CCC" w:rsidRPr="00341CCC" w:rsidRDefault="00341CCC" w:rsidP="00DC34BB">
      <w:pPr>
        <w:rPr>
          <w:rFonts w:ascii="Times New Roman" w:hAnsi="Times New Roman" w:cs="Times New Roman"/>
          <w:sz w:val="24"/>
          <w:szCs w:val="22"/>
        </w:rPr>
      </w:pPr>
      <w:commentRangeStart w:id="38"/>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commentRangeEnd w:id="38"/>
      <w:r w:rsidR="00421074">
        <w:rPr>
          <w:rStyle w:val="Kommentarzeichen"/>
        </w:rPr>
        <w:commentReference w:id="38"/>
      </w:r>
    </w:p>
    <w:p w14:paraId="1B8CBFC9" w14:textId="77777777" w:rsidR="00341CCC" w:rsidRPr="00341CCC" w:rsidRDefault="00341CCC" w:rsidP="00341CCC">
      <w:pPr>
        <w:rPr>
          <w:rFonts w:ascii="Times New Roman" w:hAnsi="Times New Roman" w:cs="Times New Roman"/>
          <w:sz w:val="24"/>
          <w:szCs w:val="22"/>
        </w:rPr>
      </w:pPr>
      <w:commentRangeStart w:id="39"/>
      <w:commentRangeStart w:id="40"/>
      <w:r w:rsidRPr="00341CCC">
        <w:rPr>
          <w:rFonts w:ascii="Times New Roman" w:hAnsi="Times New Roman" w:cs="Times New Roman"/>
          <w:sz w:val="24"/>
          <w:szCs w:val="22"/>
        </w:rPr>
        <w:t xml:space="preserve">To address this gap, </w:t>
      </w:r>
      <w:commentRangeEnd w:id="39"/>
      <w:r w:rsidR="00421074">
        <w:rPr>
          <w:rStyle w:val="Kommentarzeichen"/>
        </w:rPr>
        <w:commentReference w:id="39"/>
      </w:r>
      <w:r w:rsidRPr="00341CCC">
        <w:rPr>
          <w:rFonts w:ascii="Times New Roman" w:hAnsi="Times New Roman" w:cs="Times New Roman"/>
          <w:sz w:val="24"/>
          <w:szCs w:val="22"/>
        </w:rPr>
        <w:t xml:space="preserve">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w:t>
      </w:r>
      <w:commentRangeStart w:id="41"/>
      <w:r w:rsidRPr="00341CCC">
        <w:rPr>
          <w:rFonts w:ascii="Times New Roman" w:hAnsi="Times New Roman" w:cs="Times New Roman"/>
          <w:sz w:val="24"/>
          <w:szCs w:val="22"/>
        </w:rPr>
        <w:t xml:space="preserve">SJT </w:t>
      </w:r>
      <w:commentRangeEnd w:id="41"/>
      <w:r w:rsidR="00421074">
        <w:rPr>
          <w:rStyle w:val="Kommentarzeichen"/>
        </w:rPr>
        <w:commentReference w:id="41"/>
      </w:r>
      <w:r w:rsidRPr="00341CCC">
        <w:rPr>
          <w:rFonts w:ascii="Times New Roman" w:hAnsi="Times New Roman" w:cs="Times New Roman"/>
          <w:sz w:val="24"/>
          <w:szCs w:val="22"/>
        </w:rPr>
        <w:t xml:space="preserve">specifically designed to assess teachers’ strategic knowledge of classroom management. Their instrument includes realistic classroom scenarios that reflect the three major facets of classroom management (monitoring, managing momentum, and establishing rules and routines). Validation </w:t>
      </w:r>
      <w:r w:rsidRPr="00341CCC">
        <w:rPr>
          <w:rFonts w:ascii="Times New Roman" w:hAnsi="Times New Roman" w:cs="Times New Roman"/>
          <w:sz w:val="24"/>
          <w:szCs w:val="22"/>
        </w:rPr>
        <w:lastRenderedPageBreak/>
        <w:t xml:space="preserve">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commentRangeEnd w:id="40"/>
      <w:r w:rsidR="00421074">
        <w:rPr>
          <w:rStyle w:val="Kommentarzeichen"/>
        </w:rPr>
        <w:commentReference w:id="40"/>
      </w:r>
    </w:p>
    <w:p w14:paraId="0A3AEA13" w14:textId="54848E77" w:rsidR="00751975" w:rsidRPr="00671EAC" w:rsidRDefault="00BB5DCD" w:rsidP="00751975">
      <w:pPr>
        <w:pStyle w:val="berschrift3"/>
        <w:rPr>
          <w:rFonts w:ascii="Times New Roman" w:hAnsi="Times New Roman" w:cs="Times New Roman"/>
          <w:sz w:val="24"/>
          <w:szCs w:val="24"/>
        </w:rPr>
      </w:pPr>
      <w:commentRangeStart w:id="42"/>
      <w:commentRangeStart w:id="43"/>
      <w:commentRangeStart w:id="44"/>
      <w:r w:rsidRPr="00671EAC">
        <w:rPr>
          <w:rFonts w:ascii="Times New Roman" w:hAnsi="Times New Roman" w:cs="Times New Roman"/>
          <w:sz w:val="24"/>
          <w:szCs w:val="24"/>
        </w:rPr>
        <w:t>Teachers’ Professional Vision</w:t>
      </w:r>
      <w:commentRangeEnd w:id="42"/>
      <w:r w:rsidR="00497187" w:rsidRPr="00671EAC">
        <w:rPr>
          <w:rStyle w:val="Kommentarzeichen"/>
          <w:rFonts w:ascii="Calibri" w:hAnsi="Calibri" w:cs="Arial"/>
          <w:b w:val="0"/>
        </w:rPr>
        <w:commentReference w:id="42"/>
      </w:r>
      <w:commentRangeEnd w:id="43"/>
      <w:r w:rsidR="00505BFF" w:rsidRPr="00671EAC">
        <w:rPr>
          <w:rStyle w:val="Kommentarzeichen"/>
          <w:rFonts w:ascii="Calibri" w:hAnsi="Calibri" w:cs="Arial"/>
          <w:b w:val="0"/>
        </w:rPr>
        <w:commentReference w:id="43"/>
      </w:r>
      <w:r w:rsidR="00671EAC" w:rsidRPr="00671EAC">
        <w:rPr>
          <w:rFonts w:ascii="Times New Roman" w:hAnsi="Times New Roman" w:cs="Times New Roman"/>
          <w:sz w:val="24"/>
          <w:szCs w:val="24"/>
        </w:rPr>
        <w:t xml:space="preserve"> (Level 3) </w:t>
      </w:r>
      <w:commentRangeEnd w:id="44"/>
      <w:r w:rsidR="00414DE7">
        <w:rPr>
          <w:rStyle w:val="Kommentarzeichen"/>
          <w:rFonts w:ascii="Calibri" w:hAnsi="Calibri" w:cs="Arial"/>
          <w:b w:val="0"/>
          <w:i w:val="0"/>
        </w:rPr>
        <w:commentReference w:id="44"/>
      </w:r>
    </w:p>
    <w:p w14:paraId="68EA1F54" w14:textId="16C30108" w:rsidR="00D851A6" w:rsidRDefault="002C1A1A" w:rsidP="00F9220E">
      <w:pPr>
        <w:rPr>
          <w:rFonts w:ascii="Times New Roman" w:hAnsi="Times New Roman" w:cs="Times New Roman"/>
          <w:sz w:val="24"/>
          <w:szCs w:val="22"/>
        </w:rPr>
      </w:pPr>
      <w:commentRangeStart w:id="45"/>
      <w:r w:rsidRPr="0056725B">
        <w:rPr>
          <w:rFonts w:ascii="Times New Roman" w:hAnsi="Times New Roman" w:cs="Times New Roman"/>
          <w:strike/>
          <w:sz w:val="24"/>
          <w:szCs w:val="22"/>
        </w:rPr>
        <w:t>To assess</w:t>
      </w:r>
      <w:r w:rsidRPr="00F9220E">
        <w:rPr>
          <w:rFonts w:ascii="Times New Roman" w:hAnsi="Times New Roman" w:cs="Times New Roman"/>
          <w:sz w:val="24"/>
          <w:szCs w:val="22"/>
        </w:rPr>
        <w:t xml:space="preserve"> </w:t>
      </w:r>
      <w:commentRangeEnd w:id="45"/>
      <w:r>
        <w:rPr>
          <w:rStyle w:val="Kommentarzeichen"/>
        </w:rPr>
        <w:commentReference w:id="45"/>
      </w:r>
      <w:r w:rsidR="00FA2B45" w:rsidRPr="00FA2B45">
        <w:rPr>
          <w:rFonts w:ascii="Times New Roman" w:hAnsi="Times New Roman" w:cs="Times New Roman"/>
          <w:sz w:val="24"/>
          <w:szCs w:val="22"/>
        </w:rPr>
        <w:t>Researchers studying expertise in professional vision typically rely on eye-tracking technology</w:t>
      </w:r>
      <w:r w:rsidR="00FA2B45">
        <w:rPr>
          <w:rFonts w:ascii="Times New Roman" w:hAnsi="Times New Roman" w:cs="Times New Roman"/>
          <w:sz w:val="24"/>
          <w:szCs w:val="22"/>
        </w:rPr>
        <w:t xml:space="preserve"> </w:t>
      </w:r>
      <w:r w:rsidR="00D851A6">
        <w:rPr>
          <w:rFonts w:ascii="Times New Roman" w:hAnsi="Times New Roman" w:cs="Times New Roman"/>
          <w:sz w:val="24"/>
          <w:szCs w:val="22"/>
        </w:rPr>
        <w:t xml:space="preserve">as it </w:t>
      </w:r>
      <w:r w:rsidR="00D851A6" w:rsidRPr="00F9220E">
        <w:rPr>
          <w:rFonts w:ascii="Times New Roman" w:hAnsi="Times New Roman" w:cs="Times New Roman"/>
          <w:sz w:val="24"/>
          <w:szCs w:val="22"/>
        </w:rPr>
        <w:t xml:space="preserve">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00D851A6" w:rsidRPr="00F9220E">
        <w:rPr>
          <w:rFonts w:ascii="Times New Roman" w:hAnsi="Times New Roman" w:cs="Times New Roman"/>
          <w:sz w:val="24"/>
          <w:szCs w:val="22"/>
        </w:rPr>
        <w:t>Stürmer</w:t>
      </w:r>
      <w:proofErr w:type="spellEnd"/>
      <w:r w:rsidR="00D851A6" w:rsidRPr="00F9220E">
        <w:rPr>
          <w:rFonts w:ascii="Times New Roman" w:hAnsi="Times New Roman" w:cs="Times New Roman"/>
          <w:sz w:val="24"/>
          <w:szCs w:val="22"/>
        </w:rPr>
        <w:t xml:space="preserve">, 2014; van den </w:t>
      </w:r>
      <w:proofErr w:type="spellStart"/>
      <w:r w:rsidR="00D851A6" w:rsidRPr="00F9220E">
        <w:rPr>
          <w:rFonts w:ascii="Times New Roman" w:hAnsi="Times New Roman" w:cs="Times New Roman"/>
          <w:sz w:val="24"/>
          <w:szCs w:val="22"/>
        </w:rPr>
        <w:t>Bogert</w:t>
      </w:r>
      <w:proofErr w:type="spellEnd"/>
      <w:r w:rsidR="00D851A6" w:rsidRPr="00F9220E">
        <w:rPr>
          <w:rFonts w:ascii="Times New Roman" w:hAnsi="Times New Roman" w:cs="Times New Roman"/>
          <w:sz w:val="24"/>
          <w:szCs w:val="22"/>
        </w:rPr>
        <w:t xml:space="preserve"> et al., 2014).</w:t>
      </w:r>
      <w:r w:rsidR="0056725B">
        <w:rPr>
          <w:rFonts w:ascii="Times New Roman" w:hAnsi="Times New Roman" w:cs="Times New Roman"/>
          <w:sz w:val="24"/>
          <w:szCs w:val="22"/>
        </w:rPr>
        <w:t xml:space="preserve"> </w:t>
      </w:r>
      <w:r w:rsidR="00FD5E71"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00FD5E71" w:rsidRPr="00F9220E">
        <w:rPr>
          <w:rFonts w:ascii="Times New Roman" w:hAnsi="Times New Roman" w:cs="Times New Roman"/>
          <w:sz w:val="24"/>
          <w:szCs w:val="22"/>
        </w:rPr>
        <w:t>Holmqvist</w:t>
      </w:r>
      <w:proofErr w:type="spellEnd"/>
      <w:r w:rsidR="00FD5E71"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00FD5E71" w:rsidRPr="00F9220E">
        <w:rPr>
          <w:rFonts w:ascii="Times New Roman" w:hAnsi="Times New Roman" w:cs="Times New Roman"/>
          <w:sz w:val="24"/>
          <w:szCs w:val="22"/>
        </w:rPr>
        <w:t>Gegenfurtner</w:t>
      </w:r>
      <w:proofErr w:type="spellEnd"/>
      <w:r w:rsidR="00FD5E71" w:rsidRPr="00F9220E">
        <w:rPr>
          <w:rFonts w:ascii="Times New Roman" w:hAnsi="Times New Roman" w:cs="Times New Roman"/>
          <w:sz w:val="24"/>
          <w:szCs w:val="22"/>
        </w:rPr>
        <w:t xml:space="preserve"> et al., 2018; Negi &amp; Mitra</w:t>
      </w:r>
      <w:commentRangeStart w:id="46"/>
      <w:r w:rsidR="00FD5E71" w:rsidRPr="00F9220E">
        <w:rPr>
          <w:rFonts w:ascii="Times New Roman" w:hAnsi="Times New Roman" w:cs="Times New Roman"/>
          <w:sz w:val="24"/>
          <w:szCs w:val="22"/>
        </w:rPr>
        <w:t>, 2020).</w:t>
      </w:r>
    </w:p>
    <w:p w14:paraId="24C5052F" w14:textId="2DDEC5F9" w:rsidR="008242FC" w:rsidRPr="008242FC" w:rsidDel="00421074" w:rsidRDefault="0068488E" w:rsidP="008242FC">
      <w:pPr>
        <w:rPr>
          <w:del w:id="47" w:author="Lotz, Christin" w:date="2025-04-15T18:14:00Z"/>
          <w:rFonts w:ascii="Times New Roman" w:hAnsi="Times New Roman" w:cs="Times New Roman"/>
          <w:sz w:val="24"/>
          <w:szCs w:val="22"/>
        </w:rPr>
      </w:pPr>
      <w:r w:rsidRPr="0068488E">
        <w:rPr>
          <w:rFonts w:ascii="Times New Roman" w:hAnsi="Times New Roman" w:cs="Times New Roman"/>
          <w:b/>
          <w:bCs/>
          <w:sz w:val="24"/>
          <w:szCs w:val="22"/>
        </w:rPr>
        <w:t>Visually Scanning – Gaze Efficiency.</w:t>
      </w:r>
      <w:r>
        <w:rPr>
          <w:rFonts w:ascii="Times New Roman" w:hAnsi="Times New Roman" w:cs="Times New Roman"/>
          <w:sz w:val="24"/>
          <w:szCs w:val="22"/>
        </w:rPr>
        <w:t xml:space="preserve"> (Level 4) </w:t>
      </w:r>
      <w:r w:rsidR="000C1291" w:rsidRPr="000C1291">
        <w:rPr>
          <w:rFonts w:ascii="Times New Roman" w:hAnsi="Times New Roman" w:cs="Times New Roman"/>
          <w:sz w:val="24"/>
          <w:szCs w:val="22"/>
        </w:rPr>
        <w:t xml:space="preserve">The Gaze Relational Index (GRI) </w:t>
      </w:r>
      <w:commentRangeEnd w:id="46"/>
      <w:r w:rsidR="00421074">
        <w:rPr>
          <w:rStyle w:val="Kommentarzeichen"/>
        </w:rPr>
        <w:commentReference w:id="46"/>
      </w:r>
      <w:r w:rsidR="000C1291" w:rsidRPr="000C1291">
        <w:rPr>
          <w:rFonts w:ascii="Times New Roman" w:hAnsi="Times New Roman" w:cs="Times New Roman"/>
          <w:sz w:val="24"/>
          <w:szCs w:val="22"/>
        </w:rPr>
        <w:t>summarizes the relationship between fixation duration and fixation count</w:t>
      </w:r>
      <w:ins w:id="48" w:author="Lotz, Christin" w:date="2025-04-15T18:14:00Z">
        <w:r w:rsidR="00421074">
          <w:rPr>
            <w:rFonts w:ascii="Times New Roman" w:hAnsi="Times New Roman" w:cs="Times New Roman"/>
            <w:sz w:val="24"/>
            <w:szCs w:val="22"/>
          </w:rPr>
          <w:t xml:space="preserve"> </w:t>
        </w:r>
      </w:ins>
      <w:del w:id="49" w:author="Lotz, Christin" w:date="2025-04-15T18:14:00Z">
        <w:r w:rsidR="000C1291" w:rsidRPr="000C1291" w:rsidDel="00421074">
          <w:rPr>
            <w:rFonts w:ascii="Times New Roman" w:hAnsi="Times New Roman" w:cs="Times New Roman"/>
            <w:sz w:val="24"/>
            <w:szCs w:val="22"/>
          </w:rPr>
          <w:delText xml:space="preserve"> </w:delText>
        </w:r>
      </w:del>
      <w:del w:id="50" w:author="Lotz, Christin" w:date="2025-04-15T18:12:00Z">
        <w:r w:rsidR="000C1291" w:rsidRPr="000C1291" w:rsidDel="00421074">
          <w:rPr>
            <w:rFonts w:ascii="Times New Roman" w:hAnsi="Times New Roman" w:cs="Times New Roman"/>
            <w:sz w:val="24"/>
            <w:szCs w:val="22"/>
          </w:rPr>
          <w:delText xml:space="preserve">by dividing mean fixation duration by the total number of fixations </w:delText>
        </w:r>
        <w:r w:rsidR="008242FC" w:rsidRPr="006D66AB" w:rsidDel="00421074">
          <w:rPr>
            <w:rFonts w:ascii="Times New Roman" w:hAnsi="Times New Roman" w:cs="Times New Roman"/>
            <w:sz w:val="24"/>
            <w:szCs w:val="22"/>
          </w:rPr>
          <w:delText xml:space="preserve">(Gegenfurtner et al., 2020; </w:delText>
        </w:r>
      </w:del>
      <w:ins w:id="51" w:author="Lotz, Christin" w:date="2025-04-15T18:13:00Z">
        <w:r w:rsidR="00421074">
          <w:rPr>
            <w:rFonts w:ascii="Times New Roman" w:hAnsi="Times New Roman" w:cs="Times New Roman"/>
            <w:sz w:val="24"/>
            <w:szCs w:val="22"/>
          </w:rPr>
          <w:t>(</w:t>
        </w:r>
      </w:ins>
      <w:r w:rsidR="008242FC" w:rsidRPr="006D66AB">
        <w:rPr>
          <w:rFonts w:ascii="Times New Roman" w:hAnsi="Times New Roman" w:cs="Times New Roman"/>
          <w:sz w:val="24"/>
          <w:szCs w:val="22"/>
        </w:rPr>
        <w:t xml:space="preserve">Lowe &amp; </w:t>
      </w:r>
      <w:proofErr w:type="spellStart"/>
      <w:r w:rsidR="008242FC" w:rsidRPr="006D66AB">
        <w:rPr>
          <w:rFonts w:ascii="Times New Roman" w:hAnsi="Times New Roman" w:cs="Times New Roman"/>
          <w:sz w:val="24"/>
          <w:szCs w:val="22"/>
        </w:rPr>
        <w:t>Boucheix</w:t>
      </w:r>
      <w:proofErr w:type="spellEnd"/>
      <w:r w:rsidR="008242FC" w:rsidRPr="006D66AB">
        <w:rPr>
          <w:rFonts w:ascii="Times New Roman" w:hAnsi="Times New Roman" w:cs="Times New Roman"/>
          <w:sz w:val="24"/>
          <w:szCs w:val="22"/>
        </w:rPr>
        <w:t>, 2016)</w:t>
      </w:r>
      <w:ins w:id="52" w:author="Lotz, Christin" w:date="2025-04-15T18:14:00Z">
        <w:r w:rsidR="00421074">
          <w:rPr>
            <w:rFonts w:ascii="Times New Roman" w:hAnsi="Times New Roman" w:cs="Times New Roman"/>
            <w:sz w:val="24"/>
            <w:szCs w:val="22"/>
          </w:rPr>
          <w:t xml:space="preserve"> with </w:t>
        </w:r>
      </w:ins>
      <w:del w:id="53" w:author="Lotz, Christin" w:date="2025-04-15T18:12:00Z">
        <w:r w:rsidR="008242FC" w:rsidRPr="006D66AB" w:rsidDel="00421074">
          <w:rPr>
            <w:rFonts w:ascii="Times New Roman" w:hAnsi="Times New Roman" w:cs="Times New Roman"/>
            <w:sz w:val="24"/>
            <w:szCs w:val="22"/>
          </w:rPr>
          <w:delText xml:space="preserve">. </w:delText>
        </w:r>
        <w:r w:rsidR="008242FC" w:rsidRPr="008242FC" w:rsidDel="00421074">
          <w:rPr>
            <w:rFonts w:ascii="Times New Roman" w:hAnsi="Times New Roman" w:cs="Times New Roman"/>
            <w:sz w:val="24"/>
            <w:szCs w:val="22"/>
          </w:rPr>
          <w:delText>Gegenfurtner et al. (2020) introduced the GRI in the context of stationary eye-</w:delText>
        </w:r>
        <w:r w:rsidR="008242FC" w:rsidRPr="008242FC" w:rsidDel="00421074">
          <w:rPr>
            <w:rFonts w:ascii="Times New Roman" w:hAnsi="Times New Roman" w:cs="Times New Roman"/>
            <w:sz w:val="24"/>
            <w:szCs w:val="22"/>
          </w:rPr>
          <w:lastRenderedPageBreak/>
          <w:delText>tracking with medical professionals (</w:delText>
        </w:r>
        <w:r w:rsidR="008242FC" w:rsidRPr="008242FC" w:rsidDel="00421074">
          <w:rPr>
            <w:rFonts w:ascii="Times New Roman" w:hAnsi="Times New Roman" w:cs="Times New Roman"/>
            <w:i/>
            <w:iCs/>
            <w:sz w:val="24"/>
            <w:szCs w:val="22"/>
          </w:rPr>
          <w:delText>N</w:delText>
        </w:r>
        <w:r w:rsidR="008242FC" w:rsidRPr="008242FC" w:rsidDel="00421074">
          <w:rPr>
            <w:rFonts w:ascii="Times New Roman" w:hAnsi="Times New Roman" w:cs="Times New Roman"/>
            <w:sz w:val="24"/>
            <w:szCs w:val="22"/>
          </w:rPr>
          <w:delText xml:space="preserve"> = 23; 14 novices, 9 experts) interpreting dynamic visualizations. The study found that experts showed </w:delText>
        </w:r>
      </w:del>
      <w:r w:rsidR="008242FC" w:rsidRPr="008242FC">
        <w:rPr>
          <w:rFonts w:ascii="Times New Roman" w:hAnsi="Times New Roman" w:cs="Times New Roman"/>
          <w:sz w:val="24"/>
          <w:szCs w:val="22"/>
        </w:rPr>
        <w:t>lower GRI values</w:t>
      </w:r>
      <w:ins w:id="54" w:author="Lotz, Christin" w:date="2025-04-15T18:13:00Z">
        <w:r w:rsidR="00421074">
          <w:rPr>
            <w:rFonts w:ascii="Times New Roman" w:hAnsi="Times New Roman" w:cs="Times New Roman"/>
            <w:sz w:val="24"/>
            <w:szCs w:val="22"/>
          </w:rPr>
          <w:t xml:space="preserve"> indicating</w:t>
        </w:r>
      </w:ins>
      <w:ins w:id="55" w:author="Lotz, Christin" w:date="2025-04-15T18:14:00Z">
        <w:r w:rsidR="00421074">
          <w:rPr>
            <w:rFonts w:ascii="Times New Roman" w:hAnsi="Times New Roman" w:cs="Times New Roman"/>
            <w:sz w:val="24"/>
            <w:szCs w:val="22"/>
          </w:rPr>
          <w:t xml:space="preserve"> </w:t>
        </w:r>
      </w:ins>
      <w:del w:id="56" w:author="Lotz, Christin" w:date="2025-04-15T18:13:00Z">
        <w:r w:rsidR="008242FC" w:rsidRPr="008242FC" w:rsidDel="00421074">
          <w:rPr>
            <w:rFonts w:ascii="Times New Roman" w:hAnsi="Times New Roman" w:cs="Times New Roman"/>
            <w:sz w:val="24"/>
            <w:szCs w:val="22"/>
          </w:rPr>
          <w:delText>,</w:delText>
        </w:r>
      </w:del>
      <w:del w:id="57" w:author="Lotz, Christin" w:date="2025-04-15T18:12:00Z">
        <w:r w:rsidR="008242FC" w:rsidRPr="008242FC" w:rsidDel="00421074">
          <w:rPr>
            <w:rFonts w:ascii="Times New Roman" w:hAnsi="Times New Roman" w:cs="Times New Roman"/>
            <w:sz w:val="24"/>
            <w:szCs w:val="22"/>
          </w:rPr>
          <w:delText xml:space="preserve"> which reflected their </w:delText>
        </w:r>
      </w:del>
      <w:r w:rsidR="008242FC" w:rsidRPr="008242FC">
        <w:rPr>
          <w:rFonts w:ascii="Times New Roman" w:hAnsi="Times New Roman" w:cs="Times New Roman"/>
          <w:sz w:val="24"/>
          <w:szCs w:val="22"/>
        </w:rPr>
        <w:t>faster and more exploratory gaze behavior</w:t>
      </w:r>
      <w:ins w:id="58" w:author="Lotz, Christin" w:date="2025-04-15T18:14:00Z">
        <w:r w:rsidR="00421074">
          <w:rPr>
            <w:rFonts w:ascii="Times New Roman" w:hAnsi="Times New Roman" w:cs="Times New Roman"/>
            <w:sz w:val="24"/>
            <w:szCs w:val="22"/>
          </w:rPr>
          <w:t>s</w:t>
        </w:r>
      </w:ins>
      <w:ins w:id="59" w:author="Lotz, Christin" w:date="2025-04-15T18:13:00Z">
        <w:r w:rsidR="00421074">
          <w:rPr>
            <w:rFonts w:ascii="Times New Roman" w:hAnsi="Times New Roman" w:cs="Times New Roman"/>
            <w:sz w:val="24"/>
            <w:szCs w:val="22"/>
          </w:rPr>
          <w:t xml:space="preserve"> (</w:t>
        </w:r>
        <w:proofErr w:type="spellStart"/>
        <w:r w:rsidR="00421074">
          <w:rPr>
            <w:rFonts w:ascii="Times New Roman" w:hAnsi="Times New Roman" w:cs="Times New Roman"/>
            <w:sz w:val="24"/>
            <w:szCs w:val="22"/>
          </w:rPr>
          <w:t>Gegenfurtner</w:t>
        </w:r>
        <w:proofErr w:type="spellEnd"/>
        <w:r w:rsidR="00421074">
          <w:rPr>
            <w:rFonts w:ascii="Times New Roman" w:hAnsi="Times New Roman" w:cs="Times New Roman"/>
            <w:sz w:val="24"/>
            <w:szCs w:val="22"/>
          </w:rPr>
          <w:t xml:space="preserve"> et al., 2020)</w:t>
        </w:r>
      </w:ins>
      <w:r w:rsidR="008242FC" w:rsidRPr="008242FC">
        <w:rPr>
          <w:rFonts w:ascii="Times New Roman" w:hAnsi="Times New Roman" w:cs="Times New Roman"/>
          <w:sz w:val="24"/>
          <w:szCs w:val="22"/>
        </w:rPr>
        <w:t xml:space="preserve">. </w:t>
      </w:r>
      <w:del w:id="60" w:author="Lotz, Christin" w:date="2025-04-15T18:13:00Z">
        <w:r w:rsidR="008242FC" w:rsidRPr="008242FC" w:rsidDel="00421074">
          <w:rPr>
            <w:rFonts w:ascii="Times New Roman" w:hAnsi="Times New Roman" w:cs="Times New Roman"/>
            <w:sz w:val="24"/>
            <w:szCs w:val="22"/>
          </w:rPr>
          <w:delText>These results supported the GRI as a marker of knowledge-driven visual efficiency in complex visual tasks​</w:delText>
        </w:r>
        <w:r w:rsidR="00952232" w:rsidDel="00421074">
          <w:rPr>
            <w:rFonts w:ascii="Times New Roman" w:hAnsi="Times New Roman" w:cs="Times New Roman"/>
            <w:sz w:val="24"/>
            <w:szCs w:val="22"/>
          </w:rPr>
          <w:delText>.</w:delText>
        </w:r>
      </w:del>
    </w:p>
    <w:p w14:paraId="3C55017B" w14:textId="5C8F8CCC" w:rsidR="002F28B7" w:rsidRDefault="008242FC" w:rsidP="00421074">
      <w:pPr>
        <w:rPr>
          <w:rFonts w:ascii="Times New Roman" w:hAnsi="Times New Roman" w:cs="Times New Roman"/>
          <w:sz w:val="24"/>
          <w:szCs w:val="22"/>
        </w:rPr>
      </w:pPr>
      <w:commentRangeStart w:id="61"/>
      <w:r w:rsidRPr="006D66AB">
        <w:rPr>
          <w:rFonts w:ascii="Times New Roman" w:hAnsi="Times New Roman" w:cs="Times New Roman"/>
          <w:sz w:val="24"/>
          <w:szCs w:val="22"/>
        </w:rPr>
        <w:t>In the educational</w:t>
      </w:r>
      <w:del w:id="62" w:author="Lotz, Christin" w:date="2025-04-15T18:14:00Z">
        <w:r w:rsidRPr="006D66AB" w:rsidDel="00F332A4">
          <w:rPr>
            <w:rFonts w:ascii="Times New Roman" w:hAnsi="Times New Roman" w:cs="Times New Roman"/>
            <w:sz w:val="24"/>
            <w:szCs w:val="22"/>
          </w:rPr>
          <w:delText xml:space="preserve"> </w:delText>
        </w:r>
      </w:del>
      <w:ins w:id="63" w:author="Lotz, Christin" w:date="2025-04-15T18:14:00Z">
        <w:r w:rsidR="00F332A4">
          <w:rPr>
            <w:rFonts w:ascii="Times New Roman" w:hAnsi="Times New Roman" w:cs="Times New Roman"/>
            <w:sz w:val="24"/>
            <w:szCs w:val="22"/>
          </w:rPr>
          <w:t xml:space="preserve">, </w:t>
        </w:r>
      </w:ins>
      <w:del w:id="64" w:author="Lotz, Christin" w:date="2025-04-15T18:14:00Z">
        <w:r w:rsidRPr="006D66AB" w:rsidDel="00F332A4">
          <w:rPr>
            <w:rFonts w:ascii="Times New Roman" w:hAnsi="Times New Roman" w:cs="Times New Roman"/>
            <w:sz w:val="24"/>
            <w:szCs w:val="22"/>
          </w:rPr>
          <w:delText>domain, findings on the GRI are more heterogeneous</w:delText>
        </w:r>
      </w:del>
      <w:r w:rsidRPr="006D66AB">
        <w:rPr>
          <w:rFonts w:ascii="Times New Roman" w:hAnsi="Times New Roman" w:cs="Times New Roman"/>
          <w:sz w:val="24"/>
          <w:szCs w:val="22"/>
        </w:rPr>
        <w:t xml:space="preserve">. Grub et al. (2022) conducted a </w:t>
      </w:r>
      <w:ins w:id="65" w:author="Lotz, Christin" w:date="2025-04-15T18:10:00Z">
        <w:r w:rsidR="00421074" w:rsidRPr="006D66AB">
          <w:rPr>
            <w:rFonts w:ascii="Times New Roman" w:hAnsi="Times New Roman" w:cs="Times New Roman"/>
            <w:sz w:val="24"/>
            <w:szCs w:val="22"/>
          </w:rPr>
          <w:t>lab-based</w:t>
        </w:r>
        <w:r w:rsidR="00421074">
          <w:rPr>
            <w:rFonts w:ascii="Times New Roman" w:hAnsi="Times New Roman" w:cs="Times New Roman"/>
            <w:sz w:val="24"/>
            <w:szCs w:val="22"/>
          </w:rPr>
          <w:t>,</w:t>
        </w:r>
        <w:r w:rsidR="00421074" w:rsidRPr="006D66AB">
          <w:rPr>
            <w:rFonts w:ascii="Times New Roman" w:hAnsi="Times New Roman" w:cs="Times New Roman"/>
            <w:sz w:val="24"/>
            <w:szCs w:val="22"/>
          </w:rPr>
          <w:t xml:space="preserve"> </w:t>
        </w:r>
      </w:ins>
      <w:r w:rsidRPr="006D66AB">
        <w:rPr>
          <w:rFonts w:ascii="Times New Roman" w:hAnsi="Times New Roman" w:cs="Times New Roman"/>
          <w:sz w:val="24"/>
          <w:szCs w:val="22"/>
        </w:rPr>
        <w:t xml:space="preserve">stationary </w:t>
      </w:r>
      <w:del w:id="66" w:author="Lotz, Christin" w:date="2025-04-15T18:10:00Z">
        <w:r w:rsidRPr="006D66AB" w:rsidDel="00421074">
          <w:rPr>
            <w:rFonts w:ascii="Times New Roman" w:hAnsi="Times New Roman" w:cs="Times New Roman"/>
            <w:sz w:val="24"/>
            <w:szCs w:val="22"/>
          </w:rPr>
          <w:delText xml:space="preserve">lab-based </w:delText>
        </w:r>
      </w:del>
      <w:r w:rsidRPr="006D66AB">
        <w:rPr>
          <w:rFonts w:ascii="Times New Roman" w:hAnsi="Times New Roman" w:cs="Times New Roman"/>
          <w:sz w:val="24"/>
          <w:szCs w:val="22"/>
        </w:rPr>
        <w:t xml:space="preserve">eye-tracking study with scripted video vignettes, comparing 29 novice and 35 experienced teachers. Contrary to expectations, their study found no significant differences in GRI between groups. The authors suggest that the high salience of classroom disruptions in the videos may have </w:t>
      </w:r>
      <w:r w:rsidR="00952232">
        <w:rPr>
          <w:rFonts w:ascii="Times New Roman" w:hAnsi="Times New Roman" w:cs="Times New Roman"/>
          <w:sz w:val="24"/>
          <w:szCs w:val="22"/>
        </w:rPr>
        <w:t>elicited</w:t>
      </w:r>
      <w:r w:rsidRPr="006D66AB">
        <w:rPr>
          <w:rFonts w:ascii="Times New Roman" w:hAnsi="Times New Roman" w:cs="Times New Roman"/>
          <w:sz w:val="24"/>
          <w:szCs w:val="22"/>
        </w:rPr>
        <w:t xml:space="preserve"> attentional responses across expertise levels. </w:t>
      </w:r>
    </w:p>
    <w:p w14:paraId="6D1EAF2C" w14:textId="0C6B1EB8" w:rsidR="002F28B7" w:rsidRDefault="006D66AB" w:rsidP="00D36BE8">
      <w:pPr>
        <w:rPr>
          <w:rFonts w:ascii="Times New Roman" w:hAnsi="Times New Roman" w:cs="Times New Roman"/>
          <w:sz w:val="24"/>
          <w:szCs w:val="22"/>
        </w:rPr>
      </w:pPr>
      <w:r w:rsidRPr="006D66AB">
        <w:rPr>
          <w:rFonts w:ascii="Times New Roman" w:hAnsi="Times New Roman" w:cs="Times New Roman"/>
          <w:sz w:val="24"/>
          <w:szCs w:val="22"/>
        </w:rPr>
        <w:t xml:space="preserve">In contrast, </w:t>
      </w:r>
      <w:proofErr w:type="spellStart"/>
      <w:r w:rsidRPr="006D66AB">
        <w:rPr>
          <w:rFonts w:ascii="Times New Roman" w:hAnsi="Times New Roman" w:cs="Times New Roman"/>
          <w:sz w:val="24"/>
          <w:szCs w:val="22"/>
        </w:rPr>
        <w:t>Kosel</w:t>
      </w:r>
      <w:proofErr w:type="spellEnd"/>
      <w:r w:rsidRPr="006D66AB">
        <w:rPr>
          <w:rFonts w:ascii="Times New Roman" w:hAnsi="Times New Roman" w:cs="Times New Roman"/>
          <w:sz w:val="24"/>
          <w:szCs w:val="22"/>
        </w:rPr>
        <w:t xml:space="preserve"> et al. (2023) applied mobile eye-tracking in authentic classroom settings, analyzing the gaze behavior of two novice and two experienced teachers. Their findings showed clear expertise effects: experienced teachers exhibited lower GRI values, consistent with faster, top-down controlled gaze patterns. This suggests that the GRI is better able to reflect visual expertise in ecologically valid, dynamic classroom environments. Notably, these teachers distributed their gaze across more students with shorter fixations, indicating more efficient scanning strategies aligned with expert classroom monitoring​.</w:t>
      </w:r>
      <w:r w:rsidR="00D36BE8">
        <w:rPr>
          <w:rFonts w:ascii="Times New Roman" w:hAnsi="Times New Roman" w:cs="Times New Roman"/>
          <w:sz w:val="24"/>
          <w:szCs w:val="22"/>
        </w:rPr>
        <w:t xml:space="preserve"> </w:t>
      </w:r>
      <w:r w:rsidR="00333588">
        <w:rPr>
          <w:rFonts w:ascii="Times New Roman" w:hAnsi="Times New Roman" w:cs="Times New Roman"/>
          <w:sz w:val="24"/>
          <w:szCs w:val="22"/>
        </w:rPr>
        <w:t>However, the</w:t>
      </w:r>
      <w:r w:rsidR="002F28B7" w:rsidRPr="002F28B7">
        <w:rPr>
          <w:rFonts w:ascii="Times New Roman" w:hAnsi="Times New Roman" w:cs="Times New Roman"/>
          <w:sz w:val="24"/>
          <w:szCs w:val="22"/>
        </w:rPr>
        <w:t xml:space="preserve"> interpretability of the findings is limited by the small sample size, which restricts the generalizability of the results.</w:t>
      </w:r>
      <w:r w:rsidR="002F28B7">
        <w:rPr>
          <w:rFonts w:ascii="Times New Roman" w:hAnsi="Times New Roman" w:cs="Times New Roman"/>
          <w:sz w:val="24"/>
          <w:szCs w:val="22"/>
        </w:rPr>
        <w:t xml:space="preserve"> </w:t>
      </w:r>
      <w:commentRangeEnd w:id="61"/>
      <w:r w:rsidR="00F332A4">
        <w:rPr>
          <w:rStyle w:val="Kommentarzeichen"/>
        </w:rPr>
        <w:commentReference w:id="61"/>
      </w:r>
    </w:p>
    <w:p w14:paraId="3316BFA5" w14:textId="3760DF8B" w:rsidR="006D66AB" w:rsidRPr="006D66AB" w:rsidRDefault="008E0544" w:rsidP="00D36BE8">
      <w:pPr>
        <w:rPr>
          <w:rFonts w:ascii="Times New Roman" w:hAnsi="Times New Roman" w:cs="Times New Roman"/>
          <w:sz w:val="24"/>
          <w:szCs w:val="22"/>
        </w:rPr>
      </w:pPr>
      <w:commentRangeStart w:id="67"/>
      <w:commentRangeStart w:id="68"/>
      <w:r>
        <w:rPr>
          <w:rFonts w:ascii="Times New Roman" w:hAnsi="Times New Roman" w:cs="Times New Roman"/>
          <w:sz w:val="24"/>
          <w:szCs w:val="22"/>
        </w:rPr>
        <w:t>Additionally, Gabel et al. (2023) conducted a stationary eye-tracking study with 135 pre-service teachers who viewed classroom videos under three instructional conditions (general instruction, specific task instruction, prompts)</w:t>
      </w:r>
      <w:r w:rsidR="00F65490" w:rsidRPr="00F65490">
        <w:rPr>
          <w:rFonts w:ascii="Times New Roman" w:hAnsi="Times New Roman" w:cs="Times New Roman"/>
          <w:sz w:val="24"/>
          <w:szCs w:val="22"/>
        </w:rPr>
        <w:t xml:space="preserve">. While the setting was lab-based, participants who received specific instructions or prompts showed slightly lower GRI values, reflecting more </w:t>
      </w:r>
      <w:r w:rsidR="00F65490" w:rsidRPr="00F65490">
        <w:rPr>
          <w:rFonts w:ascii="Times New Roman" w:hAnsi="Times New Roman" w:cs="Times New Roman"/>
          <w:sz w:val="24"/>
          <w:szCs w:val="22"/>
        </w:rPr>
        <w:lastRenderedPageBreak/>
        <w:t>frequent and shorter fixations</w:t>
      </w:r>
      <w:r w:rsidR="00B81FDB">
        <w:rPr>
          <w:rFonts w:ascii="Times New Roman" w:hAnsi="Times New Roman" w:cs="Times New Roman"/>
          <w:sz w:val="24"/>
          <w:szCs w:val="22"/>
        </w:rPr>
        <w:t xml:space="preserve">, </w:t>
      </w:r>
      <w:r w:rsidR="00F65490" w:rsidRPr="00F65490">
        <w:rPr>
          <w:rFonts w:ascii="Times New Roman" w:hAnsi="Times New Roman" w:cs="Times New Roman"/>
          <w:sz w:val="24"/>
          <w:szCs w:val="22"/>
        </w:rPr>
        <w:t>a pattern associated with more efficient, top-down scanning behavior. This suggests that the GRI can not only reflect stable expertise differences but also capture instructionally induced shifts in visual scanning​.</w:t>
      </w:r>
      <w:r w:rsidR="006D66AB" w:rsidRPr="006D66AB">
        <w:rPr>
          <w:rFonts w:ascii="Times New Roman" w:hAnsi="Times New Roman" w:cs="Times New Roman"/>
          <w:sz w:val="24"/>
          <w:szCs w:val="22"/>
        </w:rPr>
        <w:t xml:space="preserve"> </w:t>
      </w:r>
      <w:commentRangeStart w:id="69"/>
      <w:r w:rsidR="006D66AB" w:rsidRPr="006D66AB">
        <w:rPr>
          <w:rFonts w:ascii="Times New Roman" w:hAnsi="Times New Roman" w:cs="Times New Roman"/>
          <w:sz w:val="24"/>
          <w:szCs w:val="22"/>
        </w:rPr>
        <w:t>However, even in this controlled setting, GRI differences were modest, highlighting the need for more immersive environments to fully capture expertise-related effects​.</w:t>
      </w:r>
      <w:commentRangeEnd w:id="67"/>
      <w:r w:rsidR="001B19BE">
        <w:rPr>
          <w:rStyle w:val="Kommentarzeichen"/>
        </w:rPr>
        <w:commentReference w:id="67"/>
      </w:r>
      <w:commentRangeEnd w:id="68"/>
      <w:r w:rsidR="00F332A4">
        <w:rPr>
          <w:rStyle w:val="Kommentarzeichen"/>
        </w:rPr>
        <w:commentReference w:id="68"/>
      </w:r>
      <w:commentRangeEnd w:id="69"/>
      <w:r w:rsidR="00F332A4">
        <w:rPr>
          <w:rStyle w:val="Kommentarzeichen"/>
        </w:rPr>
        <w:commentReference w:id="69"/>
      </w:r>
    </w:p>
    <w:p w14:paraId="1AB4FFE6" w14:textId="40BCF07A" w:rsidR="00B81FDB" w:rsidRDefault="00336604" w:rsidP="00B81FDB">
      <w:pPr>
        <w:rPr>
          <w:rFonts w:ascii="Times New Roman" w:hAnsi="Times New Roman" w:cs="Times New Roman"/>
          <w:sz w:val="24"/>
          <w:szCs w:val="22"/>
        </w:rPr>
      </w:pPr>
      <w:r>
        <w:rPr>
          <w:rFonts w:ascii="Times New Roman" w:hAnsi="Times New Roman" w:cs="Times New Roman"/>
          <w:sz w:val="24"/>
          <w:szCs w:val="22"/>
        </w:rPr>
        <w:t>Thus</w:t>
      </w:r>
      <w:r w:rsidR="006D66AB" w:rsidRPr="006D66AB">
        <w:rPr>
          <w:rFonts w:ascii="Times New Roman" w:hAnsi="Times New Roman" w:cs="Times New Roman"/>
          <w:sz w:val="24"/>
          <w:szCs w:val="22"/>
        </w:rPr>
        <w:t>, the reviewed studies suggest that the GRI is a promising metric for assessing visual scanning efficiency, particularly in mobile, in-situ settings where dynamic</w:t>
      </w:r>
      <w:r w:rsidR="00B81FDB">
        <w:rPr>
          <w:rFonts w:ascii="Times New Roman" w:hAnsi="Times New Roman" w:cs="Times New Roman"/>
          <w:sz w:val="24"/>
          <w:szCs w:val="22"/>
        </w:rPr>
        <w:t xml:space="preserve"> </w:t>
      </w:r>
      <w:r w:rsidR="006D66AB" w:rsidRPr="006D66AB">
        <w:rPr>
          <w:rFonts w:ascii="Times New Roman" w:hAnsi="Times New Roman" w:cs="Times New Roman"/>
          <w:sz w:val="24"/>
          <w:szCs w:val="22"/>
        </w:rPr>
        <w:t>classroom complexity engages authentic teacher gaze behavior. While lab-based, video vignette studies (e.g., Grub et al., 2022; Gabel et al., 2023) show</w:t>
      </w:r>
      <w:r w:rsidR="00401D0B">
        <w:rPr>
          <w:rFonts w:ascii="Times New Roman" w:hAnsi="Times New Roman" w:cs="Times New Roman"/>
          <w:sz w:val="24"/>
          <w:szCs w:val="22"/>
        </w:rPr>
        <w:t>ed</w:t>
      </w:r>
      <w:r w:rsidR="006D66AB" w:rsidRPr="006D66AB">
        <w:rPr>
          <w:rFonts w:ascii="Times New Roman" w:hAnsi="Times New Roman" w:cs="Times New Roman"/>
          <w:sz w:val="24"/>
          <w:szCs w:val="22"/>
        </w:rPr>
        <w:t xml:space="preserve"> mixed results, real-world applications (</w:t>
      </w:r>
      <w:proofErr w:type="spellStart"/>
      <w:r w:rsidR="006D66AB" w:rsidRPr="006D66AB">
        <w:rPr>
          <w:rFonts w:ascii="Times New Roman" w:hAnsi="Times New Roman" w:cs="Times New Roman"/>
          <w:sz w:val="24"/>
          <w:szCs w:val="22"/>
        </w:rPr>
        <w:t>Kosel</w:t>
      </w:r>
      <w:proofErr w:type="spellEnd"/>
      <w:r w:rsidR="006D66AB" w:rsidRPr="006D66AB">
        <w:rPr>
          <w:rFonts w:ascii="Times New Roman" w:hAnsi="Times New Roman" w:cs="Times New Roman"/>
          <w:sz w:val="24"/>
          <w:szCs w:val="22"/>
        </w:rPr>
        <w:t xml:space="preserve"> et al., 2023) demonstrate</w:t>
      </w:r>
      <w:r w:rsidR="00401D0B">
        <w:rPr>
          <w:rFonts w:ascii="Times New Roman" w:hAnsi="Times New Roman" w:cs="Times New Roman"/>
          <w:sz w:val="24"/>
          <w:szCs w:val="22"/>
        </w:rPr>
        <w:t>d</w:t>
      </w:r>
      <w:r w:rsidR="006D66AB" w:rsidRPr="006D66AB">
        <w:rPr>
          <w:rFonts w:ascii="Times New Roman" w:hAnsi="Times New Roman" w:cs="Times New Roman"/>
          <w:sz w:val="24"/>
          <w:szCs w:val="22"/>
        </w:rPr>
        <w:t xml:space="preserve"> the GRI’s potential to meaningfully differentiate expert and novice scanning strategies. </w:t>
      </w:r>
    </w:p>
    <w:p w14:paraId="0B8158A2" w14:textId="77777777" w:rsidR="00A04264" w:rsidRDefault="00B81FDB" w:rsidP="00794D03">
      <w:pPr>
        <w:rPr>
          <w:rFonts w:ascii="Times New Roman" w:hAnsi="Times New Roman" w:cs="Times New Roman"/>
          <w:sz w:val="24"/>
          <w:szCs w:val="22"/>
        </w:rPr>
      </w:pPr>
      <w:r w:rsidRPr="00B81FDB">
        <w:rPr>
          <w:rFonts w:ascii="Times New Roman" w:hAnsi="Times New Roman" w:cs="Times New Roman"/>
          <w:b/>
          <w:bCs/>
          <w:sz w:val="24"/>
          <w:szCs w:val="22"/>
        </w:rPr>
        <w:t>Knowledge-based Noticing.</w:t>
      </w:r>
      <w:r>
        <w:rPr>
          <w:rFonts w:ascii="Times New Roman" w:hAnsi="Times New Roman" w:cs="Times New Roman"/>
          <w:sz w:val="24"/>
          <w:szCs w:val="22"/>
        </w:rPr>
        <w:t xml:space="preserve"> (Level 4) </w:t>
      </w:r>
      <w:commentRangeStart w:id="70"/>
      <w:r w:rsidR="00794D03" w:rsidRPr="004F1A80">
        <w:rPr>
          <w:rFonts w:ascii="Times New Roman" w:hAnsi="Times New Roman" w:cs="Times New Roman"/>
          <w:sz w:val="24"/>
          <w:szCs w:val="22"/>
        </w:rPr>
        <w:t>In the context of classroom management, noticing is considered a foundational skill for effective teaching. It refers to teachers’ ability to selectively attend to relevant events while ignoring distractions (</w:t>
      </w:r>
      <w:proofErr w:type="spellStart"/>
      <w:r w:rsidR="00794D03" w:rsidRPr="004F1A80">
        <w:rPr>
          <w:rFonts w:ascii="Times New Roman" w:hAnsi="Times New Roman" w:cs="Times New Roman"/>
          <w:sz w:val="24"/>
          <w:szCs w:val="22"/>
        </w:rPr>
        <w:t>Sherin</w:t>
      </w:r>
      <w:proofErr w:type="spellEnd"/>
      <w:r w:rsidR="00794D03" w:rsidRPr="004F1A80">
        <w:rPr>
          <w:rFonts w:ascii="Times New Roman" w:hAnsi="Times New Roman" w:cs="Times New Roman"/>
          <w:sz w:val="24"/>
          <w:szCs w:val="22"/>
        </w:rPr>
        <w:t xml:space="preserve"> &amp; van Es, 2009; </w:t>
      </w:r>
      <w:proofErr w:type="spellStart"/>
      <w:r w:rsidR="00794D03" w:rsidRPr="004F1A80">
        <w:rPr>
          <w:rFonts w:ascii="Times New Roman" w:hAnsi="Times New Roman" w:cs="Times New Roman"/>
          <w:sz w:val="24"/>
          <w:szCs w:val="22"/>
        </w:rPr>
        <w:t>Blömeke</w:t>
      </w:r>
      <w:proofErr w:type="spellEnd"/>
      <w:r w:rsidR="00794D03" w:rsidRPr="004F1A80">
        <w:rPr>
          <w:rFonts w:ascii="Times New Roman" w:hAnsi="Times New Roman" w:cs="Times New Roman"/>
          <w:sz w:val="24"/>
          <w:szCs w:val="22"/>
        </w:rPr>
        <w:t xml:space="preserve"> et al., 2015). </w:t>
      </w:r>
      <w:commentRangeEnd w:id="70"/>
      <w:r w:rsidR="00E73115">
        <w:rPr>
          <w:rStyle w:val="Kommentarzeichen"/>
        </w:rPr>
        <w:commentReference w:id="70"/>
      </w:r>
      <w:r w:rsidR="00A04264" w:rsidRPr="00A04264">
        <w:rPr>
          <w:rFonts w:ascii="Times New Roman" w:hAnsi="Times New Roman" w:cs="Times New Roman"/>
          <w:sz w:val="24"/>
          <w:szCs w:val="22"/>
        </w:rPr>
        <w:t xml:space="preserve">A growing body of research uses eye-tracking to operationalize and compare visual attention in novice and expert teachers, with findings converging on more efficient, targeted, and distributed gaze behavior among experts (Cortina et al., 2015; McIntyre, 2016; Dessus et al., 2016; Huang, 2018; Biermann et al., 2023; </w:t>
      </w:r>
      <w:proofErr w:type="spellStart"/>
      <w:r w:rsidR="00A04264" w:rsidRPr="00A04264">
        <w:rPr>
          <w:rFonts w:ascii="Times New Roman" w:hAnsi="Times New Roman" w:cs="Times New Roman"/>
          <w:sz w:val="24"/>
          <w:szCs w:val="22"/>
        </w:rPr>
        <w:t>Gegenfurtner</w:t>
      </w:r>
      <w:proofErr w:type="spellEnd"/>
      <w:r w:rsidR="00A04264" w:rsidRPr="00A04264">
        <w:rPr>
          <w:rFonts w:ascii="Times New Roman" w:hAnsi="Times New Roman" w:cs="Times New Roman"/>
          <w:sz w:val="24"/>
          <w:szCs w:val="22"/>
        </w:rPr>
        <w:t xml:space="preserve"> et al., 2020).</w:t>
      </w:r>
    </w:p>
    <w:p w14:paraId="05312A77" w14:textId="330F5DE1" w:rsidR="00794D03" w:rsidRPr="00794D03" w:rsidRDefault="00A04264" w:rsidP="00794D03">
      <w:pPr>
        <w:rPr>
          <w:rFonts w:ascii="Times New Roman" w:hAnsi="Times New Roman" w:cs="Times New Roman"/>
          <w:sz w:val="24"/>
          <w:szCs w:val="22"/>
        </w:rPr>
      </w:pPr>
      <w:r>
        <w:rPr>
          <w:rFonts w:ascii="Times New Roman" w:hAnsi="Times New Roman" w:cs="Times New Roman"/>
          <w:sz w:val="24"/>
          <w:szCs w:val="22"/>
        </w:rPr>
        <w:t xml:space="preserve">For example, </w:t>
      </w:r>
      <w:r w:rsidR="00794D03" w:rsidRPr="00794D03">
        <w:rPr>
          <w:rFonts w:ascii="Times New Roman" w:hAnsi="Times New Roman" w:cs="Times New Roman"/>
          <w:sz w:val="24"/>
          <w:szCs w:val="22"/>
        </w:rPr>
        <w:t xml:space="preserve">Cortina et al. (2015) used mobile eye-tracking </w:t>
      </w:r>
      <w:del w:id="71" w:author="Lotz, Christin" w:date="2025-04-15T18:21:00Z">
        <w:r w:rsidR="00794D03" w:rsidRPr="00794D03" w:rsidDel="00F332A4">
          <w:rPr>
            <w:rFonts w:ascii="Times New Roman" w:hAnsi="Times New Roman" w:cs="Times New Roman"/>
            <w:sz w:val="24"/>
            <w:szCs w:val="22"/>
          </w:rPr>
          <w:delText xml:space="preserve">(Tobii Glasses) </w:delText>
        </w:r>
      </w:del>
      <w:r w:rsidR="00794D03" w:rsidRPr="00794D03">
        <w:rPr>
          <w:rFonts w:ascii="Times New Roman" w:hAnsi="Times New Roman" w:cs="Times New Roman"/>
          <w:sz w:val="24"/>
          <w:szCs w:val="22"/>
        </w:rPr>
        <w:t>in authentic mathematics classrooms to observe 12 mentor–mentee dyads. Mentors</w:t>
      </w:r>
      <w:ins w:id="72" w:author="Lotz, Christin" w:date="2025-04-15T18:22:00Z">
        <w:r w:rsidR="00F332A4">
          <w:rPr>
            <w:rFonts w:ascii="Times New Roman" w:hAnsi="Times New Roman" w:cs="Times New Roman"/>
            <w:sz w:val="24"/>
            <w:szCs w:val="22"/>
          </w:rPr>
          <w:t>, as the more experienced teachers,</w:t>
        </w:r>
      </w:ins>
      <w:r w:rsidR="00794D03" w:rsidRPr="00794D03">
        <w:rPr>
          <w:rFonts w:ascii="Times New Roman" w:hAnsi="Times New Roman" w:cs="Times New Roman"/>
          <w:sz w:val="24"/>
          <w:szCs w:val="22"/>
        </w:rPr>
        <w:t xml:space="preserve"> distributed their gaze more evenly across students and focused more strongly on task-relevant cues. These patterns were positively associated with ratings of instructional support, suggesting that gaze distribution reflects aspects of teaching quality.</w:t>
      </w:r>
    </w:p>
    <w:p w14:paraId="4A36CD1B" w14:textId="257D153D" w:rsidR="00794D03" w:rsidRPr="00794D03" w:rsidRDefault="00794D03" w:rsidP="00794D03">
      <w:pPr>
        <w:rPr>
          <w:rFonts w:ascii="Times New Roman" w:hAnsi="Times New Roman" w:cs="Times New Roman"/>
          <w:sz w:val="24"/>
          <w:szCs w:val="22"/>
        </w:rPr>
      </w:pPr>
      <w:r w:rsidRPr="00794D03">
        <w:rPr>
          <w:rFonts w:ascii="Times New Roman" w:hAnsi="Times New Roman" w:cs="Times New Roman"/>
          <w:sz w:val="24"/>
          <w:szCs w:val="22"/>
        </w:rPr>
        <w:lastRenderedPageBreak/>
        <w:t xml:space="preserve">Dessus et al. (2016) studied two expert and two novice primary school teachers using mobile eye-tracking during full-length math lessons. Experts showed lower attentional lability and monitored student behavior more systematically. Novices, by contrast, focused narrowly on a few students, regardless of behavioral relevance. </w:t>
      </w:r>
    </w:p>
    <w:p w14:paraId="33674F4A" w14:textId="6C949E74" w:rsidR="00794D03" w:rsidRPr="00794D03" w:rsidRDefault="000B6646" w:rsidP="00794D03">
      <w:pPr>
        <w:rPr>
          <w:rFonts w:ascii="Times New Roman" w:hAnsi="Times New Roman" w:cs="Times New Roman"/>
          <w:sz w:val="24"/>
          <w:szCs w:val="22"/>
        </w:rPr>
      </w:pPr>
      <w:r>
        <w:rPr>
          <w:rFonts w:ascii="Times New Roman" w:hAnsi="Times New Roman" w:cs="Times New Roman"/>
          <w:sz w:val="24"/>
          <w:szCs w:val="22"/>
        </w:rPr>
        <w:t xml:space="preserve">Moreover, </w:t>
      </w:r>
      <w:r w:rsidR="00794D03" w:rsidRPr="00794D03">
        <w:rPr>
          <w:rFonts w:ascii="Times New Roman" w:hAnsi="Times New Roman" w:cs="Times New Roman"/>
          <w:sz w:val="24"/>
          <w:szCs w:val="22"/>
        </w:rPr>
        <w:t xml:space="preserve">McIntyre (2016) conducted a cross-cultural study using mobile </w:t>
      </w:r>
      <w:del w:id="73" w:author="Lotz, Christin" w:date="2025-04-15T18:23:00Z">
        <w:r w:rsidR="00794D03" w:rsidRPr="00794D03" w:rsidDel="00F332A4">
          <w:rPr>
            <w:rFonts w:ascii="Times New Roman" w:hAnsi="Times New Roman" w:cs="Times New Roman"/>
            <w:sz w:val="24"/>
            <w:szCs w:val="22"/>
          </w:rPr>
          <w:delText xml:space="preserve">Tobii </w:delText>
        </w:r>
      </w:del>
      <w:r w:rsidR="00794D03" w:rsidRPr="00794D03">
        <w:rPr>
          <w:rFonts w:ascii="Times New Roman" w:hAnsi="Times New Roman" w:cs="Times New Roman"/>
          <w:sz w:val="24"/>
          <w:szCs w:val="22"/>
        </w:rPr>
        <w:t>eye-tracking glasses with 40 secondary teachers from England and Hong Kong (10 novices and 10 experts per country). Experts showed more frequent and sustained gaze toward students, while novices fixated more often on instructional materials and irrelevant stimuli. The study supports the assumption that expert gaze is driven by instructional relevance and less influenced by peripheral distractions.</w:t>
      </w:r>
    </w:p>
    <w:p w14:paraId="1D59927E" w14:textId="77777777" w:rsidR="00794D03" w:rsidRPr="00794D03" w:rsidRDefault="00794D03" w:rsidP="00794D03">
      <w:pPr>
        <w:rPr>
          <w:rFonts w:ascii="Times New Roman" w:hAnsi="Times New Roman" w:cs="Times New Roman"/>
          <w:sz w:val="24"/>
          <w:szCs w:val="22"/>
        </w:rPr>
      </w:pPr>
      <w:commentRangeStart w:id="74"/>
      <w:r w:rsidRPr="00794D03">
        <w:rPr>
          <w:rFonts w:ascii="Times New Roman" w:hAnsi="Times New Roman" w:cs="Times New Roman"/>
          <w:sz w:val="24"/>
          <w:szCs w:val="22"/>
        </w:rPr>
        <w:t xml:space="preserve">Huang (2018) </w:t>
      </w:r>
      <w:commentRangeEnd w:id="74"/>
      <w:r w:rsidR="00F332A4">
        <w:rPr>
          <w:rStyle w:val="Kommentarzeichen"/>
        </w:rPr>
        <w:commentReference w:id="74"/>
      </w:r>
      <w:r w:rsidRPr="00794D03">
        <w:rPr>
          <w:rFonts w:ascii="Times New Roman" w:hAnsi="Times New Roman" w:cs="Times New Roman"/>
          <w:sz w:val="24"/>
          <w:szCs w:val="22"/>
        </w:rPr>
        <w:t>examined gaze patterns in 25 expert–novice teacher pairs using mobile eye-tracking during real classroom instruction. Experts demonstrated broader gaze distribution, shorter and more targeted fixations, and reduced attentional bias toward salient but irrelevant objects. The findings suggest that expert teachers apply more efficient scanning strategies that help maintain situational awareness under complex conditions.</w:t>
      </w:r>
    </w:p>
    <w:p w14:paraId="278A4EE9" w14:textId="77777777" w:rsidR="002B2391" w:rsidRDefault="00113D7E" w:rsidP="00794D03">
      <w:pPr>
        <w:rPr>
          <w:rFonts w:ascii="Times New Roman" w:hAnsi="Times New Roman" w:cs="Times New Roman"/>
          <w:sz w:val="24"/>
          <w:szCs w:val="22"/>
        </w:rPr>
      </w:pPr>
      <w:r>
        <w:rPr>
          <w:rFonts w:ascii="Times New Roman" w:hAnsi="Times New Roman" w:cs="Times New Roman"/>
          <w:sz w:val="24"/>
          <w:szCs w:val="22"/>
        </w:rPr>
        <w:t>T</w:t>
      </w:r>
      <w:r w:rsidR="00F9220E" w:rsidRPr="00F9220E">
        <w:rPr>
          <w:rFonts w:ascii="Times New Roman" w:hAnsi="Times New Roman" w:cs="Times New Roman"/>
          <w:sz w:val="24"/>
          <w:szCs w:val="22"/>
        </w:rPr>
        <w:t>ime to first fixation (TTFF) 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00F9220E"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w:t>
      </w:r>
      <w:r w:rsidR="004A2010">
        <w:rPr>
          <w:rFonts w:ascii="Times New Roman" w:hAnsi="Times New Roman" w:cs="Times New Roman"/>
          <w:sz w:val="24"/>
          <w:szCs w:val="22"/>
        </w:rPr>
        <w:t>the noticing speed</w:t>
      </w:r>
      <w:r w:rsidR="00E343E6" w:rsidRPr="00E343E6">
        <w:rPr>
          <w:rFonts w:ascii="Times New Roman" w:hAnsi="Times New Roman" w:cs="Times New Roman"/>
          <w:sz w:val="24"/>
          <w:szCs w:val="22"/>
        </w:rPr>
        <w:t xml:space="preserve"> is often interpreted as a marker of situational awareness</w:t>
      </w:r>
      <w:r w:rsidR="008618D6">
        <w:rPr>
          <w:rFonts w:ascii="Times New Roman" w:hAnsi="Times New Roman" w:cs="Times New Roman"/>
          <w:sz w:val="24"/>
          <w:szCs w:val="22"/>
        </w:rPr>
        <w:t xml:space="preserve"> (</w:t>
      </w:r>
      <w:r w:rsidR="008618D6" w:rsidRPr="008618D6">
        <w:rPr>
          <w:rFonts w:ascii="Times New Roman" w:hAnsi="Times New Roman" w:cs="Times New Roman"/>
          <w:sz w:val="24"/>
          <w:szCs w:val="22"/>
        </w:rPr>
        <w:t xml:space="preserve">Van den </w:t>
      </w:r>
      <w:proofErr w:type="spellStart"/>
      <w:r w:rsidR="008618D6" w:rsidRPr="008618D6">
        <w:rPr>
          <w:rFonts w:ascii="Times New Roman" w:hAnsi="Times New Roman" w:cs="Times New Roman"/>
          <w:sz w:val="24"/>
          <w:szCs w:val="22"/>
        </w:rPr>
        <w:t>Bogert</w:t>
      </w:r>
      <w:proofErr w:type="spellEnd"/>
      <w:r w:rsidR="008618D6" w:rsidRPr="008618D6">
        <w:rPr>
          <w:rFonts w:ascii="Times New Roman" w:hAnsi="Times New Roman" w:cs="Times New Roman"/>
          <w:sz w:val="24"/>
          <w:szCs w:val="22"/>
        </w:rPr>
        <w:t>, 2016; Wyss et al., 2021),</w:t>
      </w:r>
      <w:r w:rsidR="00E343E6" w:rsidRPr="00E343E6">
        <w:rPr>
          <w:rFonts w:ascii="Times New Roman" w:hAnsi="Times New Roman" w:cs="Times New Roman"/>
          <w:sz w:val="24"/>
          <w:szCs w:val="22"/>
        </w:rPr>
        <w:t xml:space="preserve"> findings are mixed. </w:t>
      </w:r>
      <w:r w:rsidR="00895833" w:rsidRPr="00895833">
        <w:rPr>
          <w:rFonts w:ascii="Times New Roman" w:hAnsi="Times New Roman" w:cs="Times New Roman"/>
          <w:sz w:val="24"/>
          <w:szCs w:val="22"/>
        </w:rPr>
        <w:t xml:space="preserve">In a video-based eye-tracking study with 43 Japanese in-service teachers, Yamamoto and Imai-Matsumura (2013) </w:t>
      </w:r>
      <w:r w:rsidR="00274D4E" w:rsidRPr="00274D4E">
        <w:rPr>
          <w:rFonts w:ascii="Times New Roman" w:hAnsi="Times New Roman" w:cs="Times New Roman"/>
          <w:sz w:val="24"/>
          <w:szCs w:val="22"/>
        </w:rPr>
        <w:t xml:space="preserve">found that teachers who noticed student misbehavior did </w:t>
      </w:r>
      <w:r w:rsidR="00274D4E" w:rsidRPr="00274D4E">
        <w:rPr>
          <w:rFonts w:ascii="Times New Roman" w:hAnsi="Times New Roman" w:cs="Times New Roman"/>
          <w:sz w:val="24"/>
          <w:szCs w:val="22"/>
        </w:rPr>
        <w:lastRenderedPageBreak/>
        <w:t>not fixate earlier on the misbehaving students than those who failed to notice it, suggesting that TTFF alone may not reliably reflect awareness of disruptions.</w:t>
      </w:r>
      <w:r w:rsidR="00E343E6" w:rsidRPr="00E343E6">
        <w:rPr>
          <w:rFonts w:ascii="Times New Roman" w:hAnsi="Times New Roman" w:cs="Times New Roman"/>
          <w:sz w:val="24"/>
          <w:szCs w:val="22"/>
        </w:rPr>
        <w:t xml:space="preserve"> </w:t>
      </w:r>
    </w:p>
    <w:p w14:paraId="13B7AD05" w14:textId="1BDDD03C" w:rsidR="001A7877" w:rsidRDefault="002B2391" w:rsidP="00794D03">
      <w:pPr>
        <w:rPr>
          <w:rFonts w:ascii="Times New Roman" w:hAnsi="Times New Roman" w:cs="Times New Roman"/>
          <w:sz w:val="24"/>
          <w:szCs w:val="22"/>
        </w:rPr>
      </w:pPr>
      <w:commentRangeStart w:id="75"/>
      <w:r w:rsidRPr="002B2391">
        <w:rPr>
          <w:rFonts w:ascii="Times New Roman" w:hAnsi="Times New Roman" w:cs="Times New Roman"/>
          <w:sz w:val="24"/>
          <w:szCs w:val="22"/>
        </w:rPr>
        <w:t xml:space="preserve">In a video-based eye-tracking study with 135 pre-service teachers, </w:t>
      </w:r>
      <w:proofErr w:type="spellStart"/>
      <w:r w:rsidRPr="002B2391">
        <w:rPr>
          <w:rFonts w:ascii="Times New Roman" w:hAnsi="Times New Roman" w:cs="Times New Roman"/>
          <w:sz w:val="24"/>
          <w:szCs w:val="22"/>
        </w:rPr>
        <w:t>Keskin</w:t>
      </w:r>
      <w:proofErr w:type="spellEnd"/>
      <w:r w:rsidRPr="002B2391">
        <w:rPr>
          <w:rFonts w:ascii="Times New Roman" w:hAnsi="Times New Roman" w:cs="Times New Roman"/>
          <w:sz w:val="24"/>
          <w:szCs w:val="22"/>
        </w:rPr>
        <w:t xml:space="preserve"> et al. (2023) found that participants in the prompting condition fixated significantly faster on disruptive students than those in the specific task or control conditions, indicating that prompts can enhance early attention to critical classroom events.</w:t>
      </w:r>
      <w:commentRangeEnd w:id="75"/>
      <w:r w:rsidR="00414DE7">
        <w:rPr>
          <w:rStyle w:val="Kommentarzeichen"/>
        </w:rPr>
        <w:commentReference w:id="75"/>
      </w:r>
    </w:p>
    <w:p w14:paraId="41C4F5A9" w14:textId="013A47C0" w:rsidR="00F90E72" w:rsidRDefault="00131F9F" w:rsidP="005751C6">
      <w:pPr>
        <w:rPr>
          <w:rFonts w:ascii="Times New Roman" w:hAnsi="Times New Roman" w:cs="Times New Roman"/>
          <w:sz w:val="24"/>
          <w:szCs w:val="22"/>
        </w:rPr>
      </w:pPr>
      <w:r w:rsidRPr="00131F9F">
        <w:rPr>
          <w:rFonts w:ascii="Times New Roman" w:hAnsi="Times New Roman" w:cs="Times New Roman"/>
          <w:sz w:val="24"/>
          <w:szCs w:val="22"/>
        </w:rPr>
        <w:t>Biermann et al. (2023) combined stationary eye-tracking, keystroke-based detection tasks, and stimulated recall interviews to examine how 52 novice and expert teachers noticed classroom disruptions in standardized video vignettes. While no significant differences in TTFF emerged, participants who successfully detected critical incidents showed more frequent fixations and revisits to behaviorally relevant areas. Experts also drew on a broader range of interpretive cues, highlighting the value of combining gaze, behavioral, and verbal data in the assessment of noticing.</w:t>
      </w:r>
      <w:r w:rsidR="005751C6">
        <w:rPr>
          <w:rFonts w:ascii="Times New Roman" w:hAnsi="Times New Roman" w:cs="Times New Roman"/>
          <w:sz w:val="24"/>
          <w:szCs w:val="22"/>
        </w:rPr>
        <w:t xml:space="preserve"> </w:t>
      </w:r>
      <w:r w:rsidR="00E343E6" w:rsidRPr="00E343E6">
        <w:rPr>
          <w:rFonts w:ascii="Times New Roman" w:hAnsi="Times New Roman" w:cs="Times New Roman"/>
          <w:sz w:val="24"/>
          <w:szCs w:val="22"/>
        </w:rPr>
        <w:t>These results suggest that TTFF alone may not reliably reflect expertise but should be interpreted alongside complementary measures such as fixation frequency and distribution.</w:t>
      </w:r>
    </w:p>
    <w:p w14:paraId="0C743987" w14:textId="411184EA" w:rsidR="00F9220E" w:rsidRDefault="001E743F" w:rsidP="005751C6">
      <w:pPr>
        <w:rPr>
          <w:rFonts w:ascii="Times New Roman" w:hAnsi="Times New Roman" w:cs="Times New Roman"/>
          <w:sz w:val="24"/>
          <w:szCs w:val="22"/>
        </w:rPr>
      </w:pPr>
      <w:commentRangeStart w:id="76"/>
      <w:r>
        <w:rPr>
          <w:rFonts w:ascii="Times New Roman" w:hAnsi="Times New Roman" w:cs="Times New Roman"/>
          <w:sz w:val="24"/>
          <w:szCs w:val="22"/>
        </w:rPr>
        <w:t>However, m</w:t>
      </w:r>
      <w:r w:rsidR="00F9220E" w:rsidRPr="00F9220E">
        <w:rPr>
          <w:rFonts w:ascii="Times New Roman" w:hAnsi="Times New Roman" w:cs="Times New Roman"/>
          <w:sz w:val="24"/>
          <w:szCs w:val="22"/>
        </w:rPr>
        <w:t xml:space="preserve">any eye-tracking studies in teacher research suffer from small sample sizes (e.g., </w:t>
      </w:r>
      <w:proofErr w:type="spellStart"/>
      <w:r w:rsidR="00F9220E" w:rsidRPr="00F9220E">
        <w:rPr>
          <w:rFonts w:ascii="Times New Roman" w:hAnsi="Times New Roman" w:cs="Times New Roman"/>
          <w:sz w:val="24"/>
          <w:szCs w:val="22"/>
        </w:rPr>
        <w:t>Pouta</w:t>
      </w:r>
      <w:proofErr w:type="spellEnd"/>
      <w:r w:rsidR="00F9220E" w:rsidRPr="00F9220E">
        <w:rPr>
          <w:rFonts w:ascii="Times New Roman" w:hAnsi="Times New Roman" w:cs="Times New Roman"/>
          <w:sz w:val="24"/>
          <w:szCs w:val="22"/>
        </w:rPr>
        <w:t xml:space="preserve"> et al., 2021) or methodological limitations, such as low ecological validity due to stationary setups (</w:t>
      </w:r>
      <w:r w:rsidR="006276BF">
        <w:rPr>
          <w:rFonts w:ascii="Times New Roman" w:hAnsi="Times New Roman" w:cs="Times New Roman"/>
          <w:sz w:val="24"/>
          <w:szCs w:val="22"/>
        </w:rPr>
        <w:t xml:space="preserve">e.g., </w:t>
      </w:r>
      <w:proofErr w:type="spellStart"/>
      <w:r w:rsidR="00F9220E" w:rsidRPr="00F9220E">
        <w:rPr>
          <w:rFonts w:ascii="Times New Roman" w:hAnsi="Times New Roman" w:cs="Times New Roman"/>
          <w:sz w:val="24"/>
          <w:szCs w:val="22"/>
        </w:rPr>
        <w:t>Stahnke</w:t>
      </w:r>
      <w:proofErr w:type="spellEnd"/>
      <w:r w:rsidR="00F9220E" w:rsidRPr="00F9220E">
        <w:rPr>
          <w:rFonts w:ascii="Times New Roman" w:hAnsi="Times New Roman" w:cs="Times New Roman"/>
          <w:sz w:val="24"/>
          <w:szCs w:val="22"/>
        </w:rPr>
        <w:t xml:space="preserve"> &amp; </w:t>
      </w:r>
      <w:proofErr w:type="spellStart"/>
      <w:r w:rsidR="00F9220E" w:rsidRPr="00F9220E">
        <w:rPr>
          <w:rFonts w:ascii="Times New Roman" w:hAnsi="Times New Roman" w:cs="Times New Roman"/>
          <w:sz w:val="24"/>
          <w:szCs w:val="22"/>
        </w:rPr>
        <w:t>Blömeke</w:t>
      </w:r>
      <w:proofErr w:type="spellEnd"/>
      <w:r w:rsidR="00F9220E" w:rsidRPr="00F9220E">
        <w:rPr>
          <w:rFonts w:ascii="Times New Roman" w:hAnsi="Times New Roman" w:cs="Times New Roman"/>
          <w:sz w:val="24"/>
          <w:szCs w:val="22"/>
        </w:rPr>
        <w:t>, 2021) or low experimental control in authentic classrooms (</w:t>
      </w:r>
      <w:r w:rsidR="006276BF">
        <w:rPr>
          <w:rFonts w:ascii="Times New Roman" w:hAnsi="Times New Roman" w:cs="Times New Roman"/>
          <w:sz w:val="24"/>
          <w:szCs w:val="22"/>
        </w:rPr>
        <w:t xml:space="preserve">e.g., </w:t>
      </w:r>
      <w:r w:rsidR="00F9220E" w:rsidRPr="00F9220E">
        <w:rPr>
          <w:rFonts w:ascii="Times New Roman" w:hAnsi="Times New Roman" w:cs="Times New Roman"/>
          <w:sz w:val="24"/>
          <w:szCs w:val="22"/>
        </w:rPr>
        <w:t>McIntyre et al., 2020)</w:t>
      </w:r>
      <w:r w:rsidR="009B34C6">
        <w:rPr>
          <w:rFonts w:ascii="Times New Roman" w:hAnsi="Times New Roman" w:cs="Times New Roman"/>
          <w:sz w:val="24"/>
          <w:szCs w:val="22"/>
        </w:rPr>
        <w:t>.</w:t>
      </w:r>
      <w:commentRangeEnd w:id="76"/>
      <w:r w:rsidR="00414DE7">
        <w:rPr>
          <w:rStyle w:val="Kommentarzeichen"/>
        </w:rPr>
        <w:commentReference w:id="76"/>
      </w:r>
    </w:p>
    <w:p w14:paraId="0F6615A1" w14:textId="3AB1F4E2" w:rsidR="009937F2" w:rsidRPr="009937F2" w:rsidRDefault="006E62A2" w:rsidP="007D6437">
      <w:pPr>
        <w:rPr>
          <w:rFonts w:ascii="Times New Roman" w:hAnsi="Times New Roman" w:cs="Times New Roman"/>
          <w:sz w:val="24"/>
          <w:szCs w:val="22"/>
        </w:rPr>
      </w:pPr>
      <w:r w:rsidRPr="006E62A2">
        <w:rPr>
          <w:rFonts w:ascii="Times New Roman" w:hAnsi="Times New Roman" w:cs="Times New Roman"/>
          <w:b/>
          <w:bCs/>
          <w:sz w:val="24"/>
          <w:szCs w:val="22"/>
        </w:rPr>
        <w:t>Knowledge-based Reasoning</w:t>
      </w:r>
      <w:commentRangeStart w:id="77"/>
      <w:r w:rsidR="009B34C6" w:rsidRPr="009B34C6">
        <w:rPr>
          <w:rFonts w:ascii="Times New Roman" w:hAnsi="Times New Roman" w:cs="Times New Roman"/>
          <w:b/>
          <w:bCs/>
          <w:sz w:val="24"/>
          <w:szCs w:val="22"/>
        </w:rPr>
        <w:t>.</w:t>
      </w:r>
      <w:commentRangeEnd w:id="77"/>
      <w:r w:rsidR="009B34C6" w:rsidRPr="009B34C6">
        <w:rPr>
          <w:rFonts w:ascii="Times New Roman" w:hAnsi="Times New Roman" w:cs="Times New Roman"/>
          <w:b/>
          <w:bCs/>
          <w:sz w:val="24"/>
          <w:szCs w:val="22"/>
        </w:rPr>
        <w:commentReference w:id="77"/>
      </w:r>
      <w:r w:rsidRPr="006E62A2">
        <w:rPr>
          <w:rFonts w:ascii="Times New Roman" w:hAnsi="Times New Roman" w:cs="Times New Roman"/>
          <w:b/>
          <w:bCs/>
          <w:sz w:val="24"/>
          <w:szCs w:val="22"/>
        </w:rPr>
        <w:t xml:space="preserve"> </w:t>
      </w:r>
      <w:r>
        <w:rPr>
          <w:rFonts w:ascii="Times New Roman" w:hAnsi="Times New Roman" w:cs="Times New Roman"/>
          <w:sz w:val="24"/>
          <w:szCs w:val="22"/>
        </w:rPr>
        <w:t xml:space="preserve">(Level 4) </w:t>
      </w:r>
      <w:r w:rsidR="009937F2" w:rsidRPr="009937F2">
        <w:rPr>
          <w:rFonts w:ascii="Times New Roman" w:hAnsi="Times New Roman" w:cs="Times New Roman"/>
          <w:sz w:val="24"/>
          <w:szCs w:val="22"/>
        </w:rPr>
        <w:t>Knowledge-based reasoning is a key element of teachers’ professional vision, describing how teachers interpret classroom situations based on their professional knowledge (</w:t>
      </w:r>
      <w:proofErr w:type="spellStart"/>
      <w:r w:rsidR="009937F2" w:rsidRPr="009937F2">
        <w:rPr>
          <w:rFonts w:ascii="Times New Roman" w:hAnsi="Times New Roman" w:cs="Times New Roman"/>
          <w:sz w:val="24"/>
          <w:szCs w:val="22"/>
        </w:rPr>
        <w:t>Sherin</w:t>
      </w:r>
      <w:proofErr w:type="spellEnd"/>
      <w:r w:rsidR="009937F2" w:rsidRPr="009937F2">
        <w:rPr>
          <w:rFonts w:ascii="Times New Roman" w:hAnsi="Times New Roman" w:cs="Times New Roman"/>
          <w:sz w:val="24"/>
          <w:szCs w:val="22"/>
        </w:rPr>
        <w:t xml:space="preserve"> &amp; van Es, 2009; Seidel &amp; </w:t>
      </w:r>
      <w:proofErr w:type="spellStart"/>
      <w:r w:rsidR="009937F2" w:rsidRPr="009937F2">
        <w:rPr>
          <w:rFonts w:ascii="Times New Roman" w:hAnsi="Times New Roman" w:cs="Times New Roman"/>
          <w:sz w:val="24"/>
          <w:szCs w:val="22"/>
        </w:rPr>
        <w:t>Stürmer</w:t>
      </w:r>
      <w:proofErr w:type="spellEnd"/>
      <w:r w:rsidR="009937F2" w:rsidRPr="009937F2">
        <w:rPr>
          <w:rFonts w:ascii="Times New Roman" w:hAnsi="Times New Roman" w:cs="Times New Roman"/>
          <w:sz w:val="24"/>
          <w:szCs w:val="22"/>
        </w:rPr>
        <w:t xml:space="preserve">, 2014). In </w:t>
      </w:r>
      <w:proofErr w:type="spellStart"/>
      <w:r w:rsidR="009937F2" w:rsidRPr="009937F2">
        <w:rPr>
          <w:rFonts w:ascii="Times New Roman" w:hAnsi="Times New Roman" w:cs="Times New Roman"/>
          <w:sz w:val="24"/>
          <w:szCs w:val="22"/>
        </w:rPr>
        <w:t>Blömeke</w:t>
      </w:r>
      <w:proofErr w:type="spellEnd"/>
      <w:r w:rsidR="009937F2" w:rsidRPr="009937F2">
        <w:rPr>
          <w:rFonts w:ascii="Times New Roman" w:hAnsi="Times New Roman" w:cs="Times New Roman"/>
          <w:sz w:val="24"/>
          <w:szCs w:val="22"/>
        </w:rPr>
        <w:t xml:space="preserve"> et al.’s (2015) model of competence, </w:t>
      </w:r>
      <w:commentRangeStart w:id="78"/>
      <w:r w:rsidR="009937F2" w:rsidRPr="009937F2">
        <w:rPr>
          <w:rFonts w:ascii="Times New Roman" w:hAnsi="Times New Roman" w:cs="Times New Roman"/>
          <w:sz w:val="24"/>
          <w:szCs w:val="22"/>
        </w:rPr>
        <w:t xml:space="preserve">interpretation </w:t>
      </w:r>
      <w:commentRangeEnd w:id="78"/>
      <w:r w:rsidR="00414DE7">
        <w:rPr>
          <w:rStyle w:val="Kommentarzeichen"/>
        </w:rPr>
        <w:commentReference w:id="78"/>
      </w:r>
      <w:r w:rsidR="009937F2" w:rsidRPr="009937F2">
        <w:rPr>
          <w:rFonts w:ascii="Times New Roman" w:hAnsi="Times New Roman" w:cs="Times New Roman"/>
          <w:sz w:val="24"/>
          <w:szCs w:val="22"/>
        </w:rPr>
        <w:t xml:space="preserve">is central: it links perception to decision-making </w:t>
      </w:r>
      <w:r w:rsidR="009937F2" w:rsidRPr="009937F2">
        <w:rPr>
          <w:rFonts w:ascii="Times New Roman" w:hAnsi="Times New Roman" w:cs="Times New Roman"/>
          <w:sz w:val="24"/>
          <w:szCs w:val="22"/>
        </w:rPr>
        <w:lastRenderedPageBreak/>
        <w:t xml:space="preserve">and involves the evaluation of classroom events with regard to instructional relevance and behavioral significance. </w:t>
      </w:r>
      <w:commentRangeStart w:id="79"/>
      <w:r w:rsidR="009937F2" w:rsidRPr="009937F2">
        <w:rPr>
          <w:rFonts w:ascii="Times New Roman" w:hAnsi="Times New Roman" w:cs="Times New Roman"/>
          <w:sz w:val="24"/>
          <w:szCs w:val="22"/>
        </w:rPr>
        <w:t>Especially in the context of classroom disruptions, interpretation is shaped not only by what teachers see but by how disruptive they perceive an event to be and how confident they feel in responding to it.</w:t>
      </w:r>
      <w:commentRangeEnd w:id="79"/>
      <w:r w:rsidR="007D6437">
        <w:rPr>
          <w:rStyle w:val="Kommentarzeichen"/>
        </w:rPr>
        <w:commentReference w:id="79"/>
      </w:r>
    </w:p>
    <w:p w14:paraId="116EB82B" w14:textId="18D1B487" w:rsidR="009937F2" w:rsidRPr="009937F2" w:rsidRDefault="009937F2" w:rsidP="006D199B">
      <w:pPr>
        <w:rPr>
          <w:rFonts w:ascii="Times New Roman" w:hAnsi="Times New Roman" w:cs="Times New Roman"/>
          <w:sz w:val="24"/>
          <w:szCs w:val="22"/>
        </w:rPr>
      </w:pPr>
      <w:r w:rsidRPr="009937F2">
        <w:rPr>
          <w:rFonts w:ascii="Times New Roman" w:hAnsi="Times New Roman" w:cs="Times New Roman"/>
          <w:sz w:val="24"/>
          <w:szCs w:val="22"/>
        </w:rPr>
        <w:t xml:space="preserve">Empirical studies show that expert teachers differ from novices in both the content and focus of their interpretations. </w:t>
      </w:r>
      <w:proofErr w:type="spellStart"/>
      <w:r w:rsidRPr="009937F2">
        <w:rPr>
          <w:rFonts w:ascii="Times New Roman" w:hAnsi="Times New Roman" w:cs="Times New Roman"/>
          <w:sz w:val="24"/>
          <w:szCs w:val="22"/>
        </w:rPr>
        <w:t>Reuker</w:t>
      </w:r>
      <w:proofErr w:type="spellEnd"/>
      <w:r w:rsidRPr="009937F2">
        <w:rPr>
          <w:rFonts w:ascii="Times New Roman" w:hAnsi="Times New Roman" w:cs="Times New Roman"/>
          <w:sz w:val="24"/>
          <w:szCs w:val="22"/>
        </w:rPr>
        <w:t xml:space="preserve"> (2016) and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found that expert teachers generated more theoretically grounded and anticipatory reasoning, even under time pressure or when dealing with complex classroom situations. These experts did not react impulsively but evaluated situations more reflectively</w:t>
      </w:r>
      <w:r w:rsidR="006D199B">
        <w:rPr>
          <w:rFonts w:ascii="Times New Roman" w:hAnsi="Times New Roman" w:cs="Times New Roman"/>
          <w:sz w:val="24"/>
          <w:szCs w:val="22"/>
        </w:rPr>
        <w:t xml:space="preserve">, </w:t>
      </w:r>
      <w:r w:rsidRPr="009937F2">
        <w:rPr>
          <w:rFonts w:ascii="Times New Roman" w:hAnsi="Times New Roman" w:cs="Times New Roman"/>
          <w:sz w:val="24"/>
          <w:szCs w:val="22"/>
        </w:rPr>
        <w:t>suggesting that interpretations of disruptiveness are tied to professional knowledge structures, not just surface cues.</w:t>
      </w:r>
    </w:p>
    <w:p w14:paraId="007A008A" w14:textId="5807D5AA" w:rsidR="009937F2" w:rsidRPr="009937F2" w:rsidRDefault="009937F2" w:rsidP="00F24A3D">
      <w:pPr>
        <w:rPr>
          <w:rFonts w:ascii="Times New Roman" w:hAnsi="Times New Roman" w:cs="Times New Roman"/>
          <w:sz w:val="24"/>
          <w:szCs w:val="22"/>
        </w:rPr>
      </w:pPr>
      <w:r w:rsidRPr="009937F2">
        <w:rPr>
          <w:rFonts w:ascii="Times New Roman" w:hAnsi="Times New Roman" w:cs="Times New Roman"/>
          <w:sz w:val="24"/>
          <w:szCs w:val="22"/>
        </w:rPr>
        <w:t>Wolff et al. (2017) specifically studied the interpretation of classroom disruptions. Using eye-tracking and concurrent think-</w:t>
      </w:r>
      <w:proofErr w:type="spellStart"/>
      <w:r w:rsidRPr="009937F2">
        <w:rPr>
          <w:rFonts w:ascii="Times New Roman" w:hAnsi="Times New Roman" w:cs="Times New Roman"/>
          <w:sz w:val="24"/>
          <w:szCs w:val="22"/>
        </w:rPr>
        <w:t>alouds</w:t>
      </w:r>
      <w:proofErr w:type="spellEnd"/>
      <w:r w:rsidRPr="009937F2">
        <w:rPr>
          <w:rFonts w:ascii="Times New Roman" w:hAnsi="Times New Roman" w:cs="Times New Roman"/>
          <w:sz w:val="24"/>
          <w:szCs w:val="22"/>
        </w:rPr>
        <w:t>, they found that expert teachers made more coherent and instructionally focused interpretations, even when faced with subtle (“fuzzy”) disruptions. In contrast, novice teachers paid more attention to overt behavioral cues and tended to label situations as disruptive more quickly</w:t>
      </w:r>
      <w:r w:rsidR="00F24A3D">
        <w:rPr>
          <w:rFonts w:ascii="Times New Roman" w:hAnsi="Times New Roman" w:cs="Times New Roman"/>
          <w:sz w:val="24"/>
          <w:szCs w:val="22"/>
        </w:rPr>
        <w:t xml:space="preserve">, </w:t>
      </w:r>
      <w:r w:rsidRPr="009937F2">
        <w:rPr>
          <w:rFonts w:ascii="Times New Roman" w:hAnsi="Times New Roman" w:cs="Times New Roman"/>
          <w:sz w:val="24"/>
          <w:szCs w:val="22"/>
        </w:rPr>
        <w:t>often without linking them to instructional implications. These findings suggest that the perceived disruptiveness of a situation is not objective, but filtered through expertise and interpretation.</w:t>
      </w:r>
    </w:p>
    <w:p w14:paraId="5CB0CCA1" w14:textId="19BEC8D1" w:rsidR="009937F2" w:rsidRPr="009937F2" w:rsidRDefault="009937F2" w:rsidP="00F17BB5">
      <w:pPr>
        <w:rPr>
          <w:rFonts w:ascii="Times New Roman" w:hAnsi="Times New Roman" w:cs="Times New Roman"/>
          <w:sz w:val="24"/>
          <w:szCs w:val="22"/>
        </w:rPr>
      </w:pPr>
      <w:r w:rsidRPr="009937F2">
        <w:rPr>
          <w:rFonts w:ascii="Times New Roman" w:hAnsi="Times New Roman" w:cs="Times New Roman"/>
          <w:sz w:val="24"/>
          <w:szCs w:val="22"/>
        </w:rPr>
        <w:t xml:space="preserve">In parallel, teachers’ subjective confidence in handling situations appears to be closely linked to interpretive depth. </w:t>
      </w:r>
      <w:proofErr w:type="spellStart"/>
      <w:r w:rsidRPr="009937F2">
        <w:rPr>
          <w:rFonts w:ascii="Times New Roman" w:hAnsi="Times New Roman" w:cs="Times New Roman"/>
          <w:sz w:val="24"/>
          <w:szCs w:val="22"/>
        </w:rPr>
        <w:t>Muhonen</w:t>
      </w:r>
      <w:proofErr w:type="spellEnd"/>
      <w:r w:rsidRPr="009937F2">
        <w:rPr>
          <w:rFonts w:ascii="Times New Roman" w:hAnsi="Times New Roman" w:cs="Times New Roman"/>
          <w:sz w:val="24"/>
          <w:szCs w:val="22"/>
        </w:rPr>
        <w:t xml:space="preserve"> et al. (2021) found that more experience did not necessarily lead to more elaborated reasoning, challenging assumptions that confidence grows linearly with teaching experience. </w:t>
      </w:r>
      <w:proofErr w:type="spellStart"/>
      <w:r w:rsidRPr="009937F2">
        <w:rPr>
          <w:rFonts w:ascii="Times New Roman" w:hAnsi="Times New Roman" w:cs="Times New Roman"/>
          <w:sz w:val="24"/>
          <w:szCs w:val="22"/>
        </w:rPr>
        <w:t>Gegenfurtner</w:t>
      </w:r>
      <w:proofErr w:type="spellEnd"/>
      <w:r w:rsidRPr="009937F2">
        <w:rPr>
          <w:rFonts w:ascii="Times New Roman" w:hAnsi="Times New Roman" w:cs="Times New Roman"/>
          <w:sz w:val="24"/>
          <w:szCs w:val="22"/>
        </w:rPr>
        <w:t xml:space="preserve"> et al. (2020) showed that experts used metacognitive strategies during reasoning, indicating greater interpretive control and likely more situational confidence.</w:t>
      </w:r>
    </w:p>
    <w:p w14:paraId="1B766406" w14:textId="00FDA264" w:rsidR="009937F2" w:rsidRDefault="009937F2" w:rsidP="009937F2">
      <w:pPr>
        <w:rPr>
          <w:rFonts w:ascii="Times New Roman" w:hAnsi="Times New Roman" w:cs="Times New Roman"/>
          <w:sz w:val="24"/>
          <w:szCs w:val="22"/>
        </w:rPr>
      </w:pPr>
      <w:commentRangeStart w:id="80"/>
      <w:r>
        <w:rPr>
          <w:rFonts w:ascii="Times New Roman" w:hAnsi="Times New Roman" w:cs="Times New Roman"/>
          <w:sz w:val="24"/>
          <w:szCs w:val="22"/>
        </w:rPr>
        <w:lastRenderedPageBreak/>
        <w:t>These</w:t>
      </w:r>
      <w:r w:rsidRPr="009937F2">
        <w:rPr>
          <w:rFonts w:ascii="Times New Roman" w:hAnsi="Times New Roman" w:cs="Times New Roman"/>
          <w:sz w:val="24"/>
          <w:szCs w:val="22"/>
        </w:rPr>
        <w:t xml:space="preserve"> studies highlight that both the perceived disruptiveness of classroom events and the confidence in dealing with them reflect deeper interpretive processes shaped by knowledge, attention, and expertise. </w:t>
      </w:r>
      <w:commentRangeEnd w:id="80"/>
      <w:r w:rsidR="00414DE7">
        <w:rPr>
          <w:rStyle w:val="Kommentarzeichen"/>
        </w:rPr>
        <w:commentReference w:id="80"/>
      </w:r>
      <w:r w:rsidRPr="009937F2">
        <w:rPr>
          <w:rFonts w:ascii="Times New Roman" w:hAnsi="Times New Roman" w:cs="Times New Roman"/>
          <w:sz w:val="24"/>
          <w:szCs w:val="22"/>
        </w:rPr>
        <w:t>Structured ratings of these aspects allow for a systematic investigation of how teachers evaluate challenging classroom situations</w:t>
      </w:r>
      <w:r w:rsidR="00CA4BFC">
        <w:rPr>
          <w:rFonts w:ascii="Times New Roman" w:hAnsi="Times New Roman" w:cs="Times New Roman"/>
          <w:sz w:val="24"/>
          <w:szCs w:val="22"/>
        </w:rPr>
        <w:t xml:space="preserve">, </w:t>
      </w:r>
      <w:r w:rsidRPr="009937F2">
        <w:rPr>
          <w:rFonts w:ascii="Times New Roman" w:hAnsi="Times New Roman" w:cs="Times New Roman"/>
          <w:sz w:val="24"/>
          <w:szCs w:val="22"/>
        </w:rPr>
        <w:t>complementing verbal and visual data in the study of professional vision.</w:t>
      </w:r>
    </w:p>
    <w:p w14:paraId="70CAE88C" w14:textId="74D3AAEC" w:rsidR="0084046D" w:rsidRPr="00671EAC" w:rsidRDefault="00B90666" w:rsidP="006131E4">
      <w:pPr>
        <w:pStyle w:val="berschrift3"/>
        <w:rPr>
          <w:rFonts w:ascii="Times New Roman" w:hAnsi="Times New Roman" w:cs="Times New Roman"/>
          <w:sz w:val="24"/>
          <w:szCs w:val="24"/>
        </w:rPr>
      </w:pPr>
      <w:r>
        <w:rPr>
          <w:rFonts w:ascii="Times New Roman" w:hAnsi="Times New Roman" w:cs="Times New Roman"/>
          <w:sz w:val="24"/>
          <w:szCs w:val="24"/>
        </w:rPr>
        <w:t xml:space="preserve">Teachers’ </w:t>
      </w:r>
      <w:r w:rsidR="008D330B">
        <w:rPr>
          <w:rFonts w:ascii="Times New Roman" w:hAnsi="Times New Roman" w:cs="Times New Roman"/>
          <w:sz w:val="24"/>
          <w:szCs w:val="24"/>
        </w:rPr>
        <w:t>Student-directed Behavior</w:t>
      </w:r>
      <w:commentRangeStart w:id="81"/>
      <w:commentRangeStart w:id="82"/>
      <w:r w:rsidR="00671EAC" w:rsidRPr="00671EAC">
        <w:rPr>
          <w:rFonts w:ascii="Times New Roman" w:hAnsi="Times New Roman" w:cs="Times New Roman"/>
          <w:sz w:val="24"/>
          <w:szCs w:val="24"/>
        </w:rPr>
        <w:t xml:space="preserve"> (</w:t>
      </w:r>
      <w:commentRangeEnd w:id="81"/>
      <w:r w:rsidR="00D94381" w:rsidRPr="00671EAC">
        <w:rPr>
          <w:rStyle w:val="Kommentarzeichen"/>
          <w:rFonts w:ascii="Calibri" w:hAnsi="Calibri" w:cs="Arial"/>
          <w:b w:val="0"/>
        </w:rPr>
        <w:commentReference w:id="81"/>
      </w:r>
      <w:commentRangeEnd w:id="82"/>
      <w:r w:rsidR="00D93D6B" w:rsidRPr="00671EAC">
        <w:rPr>
          <w:rStyle w:val="Kommentarzeichen"/>
          <w:rFonts w:ascii="Calibri" w:hAnsi="Calibri" w:cs="Arial"/>
          <w:b w:val="0"/>
        </w:rPr>
        <w:commentReference w:id="82"/>
      </w:r>
      <w:r w:rsidR="00671EAC" w:rsidRPr="00671EAC">
        <w:rPr>
          <w:rFonts w:ascii="Times New Roman" w:hAnsi="Times New Roman" w:cs="Times New Roman"/>
          <w:sz w:val="24"/>
          <w:szCs w:val="24"/>
        </w:rPr>
        <w:t>Level 3)</w:t>
      </w:r>
    </w:p>
    <w:p w14:paraId="2AA0F326" w14:textId="0BD9B129"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Teachers’ observable </w:t>
      </w:r>
      <w:r w:rsidR="008C5C0F">
        <w:rPr>
          <w:rFonts w:ascii="Times New Roman" w:hAnsi="Times New Roman" w:cs="Times New Roman"/>
          <w:sz w:val="24"/>
          <w:szCs w:val="22"/>
        </w:rPr>
        <w:t xml:space="preserve">student-directed </w:t>
      </w:r>
      <w:r w:rsidRPr="006A3BB5">
        <w:rPr>
          <w:rFonts w:ascii="Times New Roman" w:hAnsi="Times New Roman" w:cs="Times New Roman"/>
          <w:sz w:val="24"/>
          <w:szCs w:val="22"/>
        </w:rPr>
        <w:t>behavior in managing classroom disruptions represents the final, outwardly visible stage of a complex internal process that begins with professional knowledge and continues through perception processes conceptualized as professional vision</w:t>
      </w:r>
      <w:r w:rsidR="008C5C0F">
        <w:rPr>
          <w:rFonts w:ascii="Times New Roman" w:hAnsi="Times New Roman" w:cs="Times New Roman"/>
          <w:sz w:val="24"/>
          <w:szCs w:val="22"/>
        </w:rPr>
        <w:t xml:space="preserve"> </w:t>
      </w:r>
      <w:r w:rsidR="008C5C0F" w:rsidRPr="006A3BB5">
        <w:rPr>
          <w:rFonts w:ascii="Times New Roman" w:hAnsi="Times New Roman" w:cs="Times New Roman"/>
          <w:sz w:val="24"/>
          <w:szCs w:val="22"/>
        </w:rPr>
        <w:t>(</w:t>
      </w:r>
      <w:proofErr w:type="spellStart"/>
      <w:r w:rsidR="008C5C0F" w:rsidRPr="006A3BB5">
        <w:rPr>
          <w:rFonts w:ascii="Times New Roman" w:hAnsi="Times New Roman" w:cs="Times New Roman"/>
          <w:sz w:val="24"/>
          <w:szCs w:val="22"/>
        </w:rPr>
        <w:t>Blömeke</w:t>
      </w:r>
      <w:proofErr w:type="spellEnd"/>
      <w:r w:rsidR="008C5C0F" w:rsidRPr="006A3BB5">
        <w:rPr>
          <w:rFonts w:ascii="Times New Roman" w:hAnsi="Times New Roman" w:cs="Times New Roman"/>
          <w:sz w:val="24"/>
          <w:szCs w:val="22"/>
        </w:rPr>
        <w:t xml:space="preserve"> et al., 2015; Grub, 2023).</w:t>
      </w:r>
      <w:r w:rsidR="008C5C0F">
        <w:rPr>
          <w:rFonts w:ascii="Times New Roman" w:hAnsi="Times New Roman" w:cs="Times New Roman"/>
          <w:sz w:val="24"/>
          <w:szCs w:val="22"/>
        </w:rPr>
        <w:t xml:space="preserve"> </w:t>
      </w:r>
      <w:r w:rsidRPr="006A3BB5">
        <w:rPr>
          <w:rFonts w:ascii="Times New Roman" w:hAnsi="Times New Roman" w:cs="Times New Roman"/>
          <w:sz w:val="24"/>
          <w:szCs w:val="22"/>
        </w:rPr>
        <w:t>These earlier stages – particularly knowledge-based visual scanning and noticing – are crucial for enabling timely, appropriate, and minimally intrusive interventions. Without perceiving and interpreting a situation correctly, any visible action is at risk of being ineffective or even counterproductive</w:t>
      </w:r>
      <w:r w:rsidR="008C5C0F">
        <w:rPr>
          <w:rFonts w:ascii="Times New Roman" w:hAnsi="Times New Roman" w:cs="Times New Roman"/>
          <w:sz w:val="24"/>
          <w:szCs w:val="22"/>
        </w:rPr>
        <w:t>.</w:t>
      </w:r>
    </w:p>
    <w:p w14:paraId="7B9CB591" w14:textId="5C68AFB9" w:rsidR="006A3BB5" w:rsidRPr="006A3BB5" w:rsidRDefault="006A3BB5" w:rsidP="006A3BB5">
      <w:pPr>
        <w:rPr>
          <w:rFonts w:ascii="Times New Roman" w:hAnsi="Times New Roman" w:cs="Times New Roman"/>
          <w:sz w:val="24"/>
          <w:szCs w:val="22"/>
        </w:rPr>
      </w:pPr>
      <w:commentRangeStart w:id="83"/>
      <w:r w:rsidRPr="006A3BB5">
        <w:rPr>
          <w:rFonts w:ascii="Times New Roman" w:hAnsi="Times New Roman" w:cs="Times New Roman"/>
          <w:sz w:val="24"/>
          <w:szCs w:val="22"/>
        </w:rPr>
        <w:t>Expert teachers benefit from highly integrated knowledge structures that support swift interpretation and context-sensitive reasoning. They are more likely to detect subtle cues that precede disruptions, such as early signs of disengagement or restlessness, and to differentiate between types of disruptive behavior in terms of salience, intent, and instructional relevance (</w:t>
      </w:r>
      <w:proofErr w:type="spellStart"/>
      <w:r w:rsidRPr="006A3BB5">
        <w:rPr>
          <w:rFonts w:ascii="Times New Roman" w:hAnsi="Times New Roman" w:cs="Times New Roman"/>
          <w:sz w:val="24"/>
          <w:szCs w:val="22"/>
        </w:rPr>
        <w:t>Kilbury</w:t>
      </w:r>
      <w:proofErr w:type="spellEnd"/>
      <w:r w:rsidRPr="006A3BB5">
        <w:rPr>
          <w:rFonts w:ascii="Times New Roman" w:hAnsi="Times New Roman" w:cs="Times New Roman"/>
          <w:sz w:val="24"/>
          <w:szCs w:val="22"/>
        </w:rPr>
        <w:t xml:space="preserve"> et al., 2024; van Es &amp; </w:t>
      </w:r>
      <w:proofErr w:type="spellStart"/>
      <w:r w:rsidRPr="006A3BB5">
        <w:rPr>
          <w:rFonts w:ascii="Times New Roman" w:hAnsi="Times New Roman" w:cs="Times New Roman"/>
          <w:sz w:val="24"/>
          <w:szCs w:val="22"/>
        </w:rPr>
        <w:t>Sherin</w:t>
      </w:r>
      <w:proofErr w:type="spellEnd"/>
      <w:r w:rsidRPr="006A3BB5">
        <w:rPr>
          <w:rFonts w:ascii="Times New Roman" w:hAnsi="Times New Roman" w:cs="Times New Roman"/>
          <w:sz w:val="24"/>
          <w:szCs w:val="22"/>
        </w:rPr>
        <w:t>, 2002). This allows them to respond flexibly</w:t>
      </w:r>
      <w:r w:rsidR="00A113C1">
        <w:rPr>
          <w:rFonts w:ascii="Times New Roman" w:hAnsi="Times New Roman" w:cs="Times New Roman"/>
          <w:sz w:val="24"/>
          <w:szCs w:val="22"/>
        </w:rPr>
        <w:t>,</w:t>
      </w:r>
      <w:r w:rsidRPr="006A3BB5">
        <w:rPr>
          <w:rFonts w:ascii="Times New Roman" w:hAnsi="Times New Roman" w:cs="Times New Roman"/>
          <w:sz w:val="24"/>
          <w:szCs w:val="22"/>
        </w:rPr>
        <w:t xml:space="preserve"> with either silent proximity, subtle gestures, or verbal redirects</w:t>
      </w:r>
      <w:r w:rsidR="00A113C1">
        <w:rPr>
          <w:rFonts w:ascii="Times New Roman" w:hAnsi="Times New Roman" w:cs="Times New Roman"/>
          <w:sz w:val="24"/>
          <w:szCs w:val="22"/>
        </w:rPr>
        <w:t xml:space="preserve">, </w:t>
      </w:r>
      <w:r w:rsidRPr="006A3BB5">
        <w:rPr>
          <w:rFonts w:ascii="Times New Roman" w:hAnsi="Times New Roman" w:cs="Times New Roman"/>
          <w:sz w:val="24"/>
          <w:szCs w:val="22"/>
        </w:rPr>
        <w:t xml:space="preserve">without disturbing the instructional flow (Thiel et al., 2012; Emmer &amp; </w:t>
      </w:r>
      <w:proofErr w:type="spellStart"/>
      <w:r w:rsidRPr="006A3BB5">
        <w:rPr>
          <w:rFonts w:ascii="Times New Roman" w:hAnsi="Times New Roman" w:cs="Times New Roman"/>
          <w:sz w:val="24"/>
          <w:szCs w:val="22"/>
        </w:rPr>
        <w:t>Gerwels</w:t>
      </w:r>
      <w:proofErr w:type="spellEnd"/>
      <w:r w:rsidRPr="006A3BB5">
        <w:rPr>
          <w:rFonts w:ascii="Times New Roman" w:hAnsi="Times New Roman" w:cs="Times New Roman"/>
          <w:sz w:val="24"/>
          <w:szCs w:val="22"/>
        </w:rPr>
        <w:t>, 2006).</w:t>
      </w:r>
    </w:p>
    <w:p w14:paraId="45EE87CB" w14:textId="77777777" w:rsidR="006A3BB5" w:rsidRPr="006A3BB5" w:rsidRDefault="006A3BB5" w:rsidP="006A3BB5">
      <w:pPr>
        <w:rPr>
          <w:rFonts w:ascii="Times New Roman" w:hAnsi="Times New Roman" w:cs="Times New Roman"/>
          <w:sz w:val="24"/>
          <w:szCs w:val="22"/>
        </w:rPr>
      </w:pPr>
      <w:r w:rsidRPr="006A3BB5">
        <w:rPr>
          <w:rFonts w:ascii="Times New Roman" w:hAnsi="Times New Roman" w:cs="Times New Roman"/>
          <w:sz w:val="24"/>
          <w:szCs w:val="22"/>
        </w:rPr>
        <w:t xml:space="preserve">By contrast, novice teachers often struggle with these processes. Their perception is less differentiated, and they are more likely to miss low-salient but pedagogically significant behaviors, leading to delayed or inappropriate reactions (Barth, 2017; Swanson et al., 1990). </w:t>
      </w:r>
      <w:r w:rsidRPr="006A3BB5">
        <w:rPr>
          <w:rFonts w:ascii="Times New Roman" w:hAnsi="Times New Roman" w:cs="Times New Roman"/>
          <w:sz w:val="24"/>
          <w:szCs w:val="22"/>
        </w:rPr>
        <w:lastRenderedPageBreak/>
        <w:t>When responding, they tend to use direct, verbal reprimands that can disrupt the lesson and risk escalating student behavior (</w:t>
      </w:r>
      <w:proofErr w:type="spellStart"/>
      <w:r w:rsidRPr="006A3BB5">
        <w:rPr>
          <w:rFonts w:ascii="Times New Roman" w:hAnsi="Times New Roman" w:cs="Times New Roman"/>
          <w:sz w:val="24"/>
          <w:szCs w:val="22"/>
        </w:rPr>
        <w:t>Westerman</w:t>
      </w:r>
      <w:proofErr w:type="spellEnd"/>
      <w:r w:rsidRPr="006A3BB5">
        <w:rPr>
          <w:rFonts w:ascii="Times New Roman" w:hAnsi="Times New Roman" w:cs="Times New Roman"/>
          <w:sz w:val="24"/>
          <w:szCs w:val="22"/>
        </w:rPr>
        <w:t>, 1991). Their actions may be driven more by momentary irritation or uncertainty than by pedagogical reasoning.</w:t>
      </w:r>
    </w:p>
    <w:p w14:paraId="4CAB6BA8" w14:textId="4DE5BD52"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Importantly, not all disruptions are equally salient or easily recognizable. While verbal or physical disruptions tend to attract attention, more subtle indicators of disengagement may go unnoticed</w:t>
      </w:r>
      <w:r>
        <w:rPr>
          <w:rFonts w:ascii="Times New Roman" w:hAnsi="Times New Roman" w:cs="Times New Roman"/>
          <w:sz w:val="24"/>
          <w:szCs w:val="22"/>
        </w:rPr>
        <w:t>,</w:t>
      </w:r>
      <w:r w:rsidRPr="00167C26">
        <w:rPr>
          <w:rFonts w:ascii="Times New Roman" w:hAnsi="Times New Roman" w:cs="Times New Roman"/>
          <w:sz w:val="24"/>
          <w:szCs w:val="22"/>
        </w:rPr>
        <w:t xml:space="preserve"> especially by novice teachers (</w:t>
      </w:r>
      <w:proofErr w:type="spellStart"/>
      <w:r w:rsidRPr="00167C26">
        <w:rPr>
          <w:rFonts w:ascii="Times New Roman" w:hAnsi="Times New Roman" w:cs="Times New Roman"/>
          <w:sz w:val="24"/>
          <w:szCs w:val="22"/>
        </w:rPr>
        <w:t>Kilbury</w:t>
      </w:r>
      <w:proofErr w:type="spellEnd"/>
      <w:r w:rsidRPr="00167C26">
        <w:rPr>
          <w:rFonts w:ascii="Times New Roman" w:hAnsi="Times New Roman" w:cs="Times New Roman"/>
          <w:sz w:val="24"/>
          <w:szCs w:val="22"/>
        </w:rPr>
        <w:t xml:space="preserve"> et al., 2024). This underlines the role of visual attention and situation-specific knowledge in detecting and interpreting low-level, but pedagogically relevant, behavior.</w:t>
      </w:r>
    </w:p>
    <w:p w14:paraId="674DF35B" w14:textId="77777777"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addition to perceptual skill and strategic knowledge, affective and motivational components also shape how teachers respond to disruptions. As </w:t>
      </w:r>
      <w:proofErr w:type="spellStart"/>
      <w:r w:rsidRPr="00167C26">
        <w:rPr>
          <w:rFonts w:ascii="Times New Roman" w:hAnsi="Times New Roman" w:cs="Times New Roman"/>
          <w:sz w:val="24"/>
          <w:szCs w:val="22"/>
        </w:rPr>
        <w:t>Busse</w:t>
      </w:r>
      <w:proofErr w:type="spellEnd"/>
      <w:r w:rsidRPr="00167C26">
        <w:rPr>
          <w:rFonts w:ascii="Times New Roman" w:hAnsi="Times New Roman" w:cs="Times New Roman"/>
          <w:sz w:val="24"/>
          <w:szCs w:val="22"/>
        </w:rPr>
        <w:t xml:space="preserve"> (2021) highlights, teachers’ self-perceived competence in classroom management significantly influences their emotional regulation and choice of action. Teachers with a strong sense of competence are more confident, less reactive, and more able to maintain a constructive stance, even in challenging situations.</w:t>
      </w:r>
    </w:p>
    <w:p w14:paraId="347DD668" w14:textId="77777777" w:rsidR="00167C26" w:rsidRPr="00167C26" w:rsidRDefault="00167C26" w:rsidP="00167C26">
      <w:pPr>
        <w:rPr>
          <w:rFonts w:ascii="Times New Roman" w:hAnsi="Times New Roman" w:cs="Times New Roman"/>
          <w:sz w:val="24"/>
          <w:szCs w:val="22"/>
        </w:rPr>
      </w:pPr>
      <w:proofErr w:type="spellStart"/>
      <w:r w:rsidRPr="00167C26">
        <w:rPr>
          <w:rFonts w:ascii="Times New Roman" w:hAnsi="Times New Roman" w:cs="Times New Roman"/>
          <w:sz w:val="24"/>
          <w:szCs w:val="22"/>
        </w:rPr>
        <w:t>Korevaar’s</w:t>
      </w:r>
      <w:proofErr w:type="spellEnd"/>
      <w:r w:rsidRPr="00167C26">
        <w:rPr>
          <w:rFonts w:ascii="Times New Roman" w:hAnsi="Times New Roman" w:cs="Times New Roman"/>
          <w:sz w:val="24"/>
          <w:szCs w:val="22"/>
        </w:rPr>
        <w:t xml:space="preserve"> (1998) research adds another dimension to this picture by focusing on teachers’ reaction intentions and their underlying causal attributions in problematic student-teacher interactions. Her findings showed that experienced teachers displayed more adaptive and complex response profiles, while novices were more likely to respond impulsively or defensively. This highlights that behavioral differences are not only driven by perceptual and strategic differences but also by deeper cognitive-affective mechanisms.</w:t>
      </w:r>
      <w:commentRangeEnd w:id="83"/>
      <w:r w:rsidR="00C32B0C">
        <w:rPr>
          <w:rStyle w:val="Kommentarzeichen"/>
        </w:rPr>
        <w:commentReference w:id="83"/>
      </w:r>
    </w:p>
    <w:p w14:paraId="5A972048" w14:textId="61F4845A" w:rsidR="00167C26" w:rsidRPr="00167C26" w:rsidRDefault="00167C26" w:rsidP="00167C26">
      <w:pPr>
        <w:rPr>
          <w:rFonts w:ascii="Times New Roman" w:hAnsi="Times New Roman" w:cs="Times New Roman"/>
          <w:sz w:val="24"/>
          <w:szCs w:val="22"/>
        </w:rPr>
      </w:pPr>
      <w:r w:rsidRPr="00167C26">
        <w:rPr>
          <w:rFonts w:ascii="Times New Roman" w:hAnsi="Times New Roman" w:cs="Times New Roman"/>
          <w:sz w:val="24"/>
          <w:szCs w:val="22"/>
        </w:rPr>
        <w:t xml:space="preserve">In sum, teachers’ observable classroom actions are not isolated events but rather the outcome of an integrated competence structure: knowledge, perception, interpretation, and execution. However, while prior research has yielded valuable theoretical insights, many studies </w:t>
      </w:r>
      <w:r w:rsidRPr="00167C26">
        <w:rPr>
          <w:rFonts w:ascii="Times New Roman" w:hAnsi="Times New Roman" w:cs="Times New Roman"/>
          <w:sz w:val="24"/>
          <w:szCs w:val="22"/>
        </w:rPr>
        <w:lastRenderedPageBreak/>
        <w:t>rely on self-reports, video-based simulations, or hypothetical scenarios. As a result, little is known about the real-time perceptual and behavioral processes during teaching itself</w:t>
      </w:r>
      <w:r w:rsidR="00481814">
        <w:rPr>
          <w:rFonts w:ascii="Times New Roman" w:hAnsi="Times New Roman" w:cs="Times New Roman"/>
          <w:sz w:val="24"/>
          <w:szCs w:val="22"/>
        </w:rPr>
        <w:t>,</w:t>
      </w:r>
      <w:r w:rsidRPr="00167C26">
        <w:rPr>
          <w:rFonts w:ascii="Times New Roman" w:hAnsi="Times New Roman" w:cs="Times New Roman"/>
          <w:sz w:val="24"/>
          <w:szCs w:val="22"/>
        </w:rPr>
        <w:t xml:space="preserve"> especially when it comes to noticing and responding to actual classroom disruptions.</w:t>
      </w:r>
    </w:p>
    <w:p w14:paraId="072043EA" w14:textId="0495F6D9"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r w:rsidR="009B34C6">
        <w:rPr>
          <w:rFonts w:ascii="Times New Roman" w:hAnsi="Times New Roman" w:cs="Times New Roman"/>
          <w:sz w:val="24"/>
          <w:szCs w:val="24"/>
        </w:rPr>
        <w:t xml:space="preserve"> (Level 2)</w:t>
      </w:r>
    </w:p>
    <w:p w14:paraId="7921A5CC" w14:textId="3AEE6462" w:rsidR="004727E5" w:rsidRPr="004727E5" w:rsidRDefault="00075BF0" w:rsidP="004727E5">
      <w:pPr>
        <w:rPr>
          <w:rFonts w:ascii="Times New Roman" w:hAnsi="Times New Roman" w:cs="Times New Roman"/>
          <w:sz w:val="24"/>
          <w:szCs w:val="22"/>
        </w:rPr>
      </w:pPr>
      <w:r>
        <w:rPr>
          <w:rFonts w:ascii="Times New Roman" w:hAnsi="Times New Roman" w:cs="Times New Roman"/>
          <w:sz w:val="24"/>
          <w:szCs w:val="22"/>
        </w:rPr>
        <w:t>The</w:t>
      </w:r>
      <w:r w:rsidRPr="00075BF0">
        <w:rPr>
          <w:rFonts w:ascii="Times New Roman" w:hAnsi="Times New Roman" w:cs="Times New Roman"/>
          <w:sz w:val="24"/>
          <w:szCs w:val="22"/>
        </w:rPr>
        <w:t xml:space="preserve"> present study addresses </w:t>
      </w:r>
      <w:commentRangeStart w:id="84"/>
      <w:r w:rsidRPr="00075BF0">
        <w:rPr>
          <w:rFonts w:ascii="Times New Roman" w:hAnsi="Times New Roman" w:cs="Times New Roman"/>
          <w:sz w:val="24"/>
          <w:szCs w:val="22"/>
        </w:rPr>
        <w:t xml:space="preserve">this gap </w:t>
      </w:r>
      <w:commentRangeEnd w:id="84"/>
      <w:r w:rsidR="00C32B0C">
        <w:rPr>
          <w:rStyle w:val="Kommentarzeichen"/>
        </w:rPr>
        <w:commentReference w:id="84"/>
      </w:r>
      <w:r w:rsidRPr="00075BF0">
        <w:rPr>
          <w:rFonts w:ascii="Times New Roman" w:hAnsi="Times New Roman" w:cs="Times New Roman"/>
          <w:sz w:val="24"/>
          <w:szCs w:val="22"/>
        </w:rPr>
        <w:t xml:space="preserve">by employing </w:t>
      </w:r>
      <w:r w:rsidR="004727E5" w:rsidRPr="004727E5">
        <w:rPr>
          <w:rFonts w:ascii="Times New Roman" w:hAnsi="Times New Roman" w:cs="Times New Roman"/>
          <w:sz w:val="24"/>
          <w:szCs w:val="22"/>
        </w:rPr>
        <w:t>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4942326D"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w:t>
      </w:r>
      <w:del w:id="85" w:author="Lotz, Christin" w:date="2025-04-15T18:44:00Z">
        <w:r w:rsidR="004727E5" w:rsidRPr="004727E5" w:rsidDel="00C32B0C">
          <w:rPr>
            <w:rFonts w:ascii="Times New Roman" w:hAnsi="Times New Roman" w:cs="Times New Roman"/>
            <w:sz w:val="24"/>
            <w:szCs w:val="22"/>
          </w:rPr>
          <w:delText xml:space="preserve">influences </w:delText>
        </w:r>
      </w:del>
      <w:ins w:id="86" w:author="Lotz, Christin" w:date="2025-04-15T18:44:00Z">
        <w:r w:rsidR="00C32B0C">
          <w:rPr>
            <w:rFonts w:ascii="Times New Roman" w:hAnsi="Times New Roman" w:cs="Times New Roman"/>
            <w:sz w:val="24"/>
            <w:szCs w:val="22"/>
          </w:rPr>
          <w:t>manifests in</w:t>
        </w:r>
        <w:r w:rsidR="00C32B0C" w:rsidRPr="004727E5">
          <w:rPr>
            <w:rFonts w:ascii="Times New Roman" w:hAnsi="Times New Roman" w:cs="Times New Roman"/>
            <w:sz w:val="24"/>
            <w:szCs w:val="22"/>
          </w:rPr>
          <w:t xml:space="preserve"> </w:t>
        </w:r>
      </w:ins>
      <w:r w:rsidR="004727E5" w:rsidRPr="004727E5">
        <w:rPr>
          <w:rFonts w:ascii="Times New Roman" w:hAnsi="Times New Roman" w:cs="Times New Roman"/>
          <w:sz w:val="24"/>
          <w:szCs w:val="22"/>
        </w:rPr>
        <w:t xml:space="preserve">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study addressed </w:t>
      </w:r>
      <w:commentRangeStart w:id="87"/>
      <w:r w:rsidRPr="00441050">
        <w:rPr>
          <w:rFonts w:ascii="Times New Roman" w:hAnsi="Times New Roman" w:cs="Times New Roman"/>
          <w:sz w:val="24"/>
          <w:szCs w:val="22"/>
        </w:rPr>
        <w:t xml:space="preserve">five </w:t>
      </w:r>
      <w:proofErr w:type="gramStart"/>
      <w:r w:rsidRPr="00441050">
        <w:rPr>
          <w:rFonts w:ascii="Times New Roman" w:hAnsi="Times New Roman" w:cs="Times New Roman"/>
          <w:sz w:val="24"/>
          <w:szCs w:val="22"/>
        </w:rPr>
        <w:t>primary</w:t>
      </w:r>
      <w:proofErr w:type="gramEnd"/>
      <w:r w:rsidRPr="00441050">
        <w:rPr>
          <w:rFonts w:ascii="Times New Roman" w:hAnsi="Times New Roman" w:cs="Times New Roman"/>
          <w:sz w:val="24"/>
          <w:szCs w:val="22"/>
        </w:rPr>
        <w:t xml:space="preserve"> </w:t>
      </w:r>
      <w:commentRangeEnd w:id="87"/>
      <w:r w:rsidR="00AF3547">
        <w:rPr>
          <w:rStyle w:val="Kommentarzeichen"/>
        </w:rPr>
        <w:commentReference w:id="87"/>
      </w:r>
      <w:r w:rsidRPr="00441050">
        <w:rPr>
          <w:rFonts w:ascii="Times New Roman" w:hAnsi="Times New Roman" w:cs="Times New Roman"/>
          <w:sz w:val="24"/>
          <w:szCs w:val="22"/>
        </w:rPr>
        <w:t>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One aim was to examine how </w:t>
      </w:r>
      <w:commentRangeStart w:id="88"/>
      <w:r w:rsidRPr="00441050">
        <w:rPr>
          <w:rFonts w:ascii="Times New Roman" w:hAnsi="Times New Roman" w:cs="Times New Roman"/>
          <w:sz w:val="24"/>
          <w:szCs w:val="22"/>
        </w:rPr>
        <w:t>teachers</w:t>
      </w:r>
      <w:commentRangeEnd w:id="88"/>
      <w:r w:rsidR="00AF3547">
        <w:rPr>
          <w:rStyle w:val="Kommentarzeichen"/>
        </w:rPr>
        <w:commentReference w:id="88"/>
      </w:r>
      <w:r w:rsidRPr="00441050">
        <w:rPr>
          <w:rFonts w:ascii="Times New Roman" w:hAnsi="Times New Roman" w:cs="Times New Roman"/>
          <w:sz w:val="24"/>
          <w:szCs w:val="22"/>
        </w:rPr>
        <w:t xml:space="preserve">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commentRangeStart w:id="89"/>
      <w:r w:rsidRPr="00441050">
        <w:rPr>
          <w:rFonts w:ascii="Times New Roman" w:hAnsi="Times New Roman" w:cs="Times New Roman"/>
          <w:sz w:val="24"/>
          <w:szCs w:val="22"/>
        </w:rPr>
        <w:t>(</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commentRangeEnd w:id="89"/>
      <w:r w:rsidR="00AF3547">
        <w:rPr>
          <w:rStyle w:val="Kommentarzeichen"/>
        </w:rPr>
        <w:commentReference w:id="89"/>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commentRangeStart w:id="90"/>
      <w:r w:rsidRPr="00441050">
        <w:rPr>
          <w:rFonts w:ascii="Times New Roman" w:hAnsi="Times New Roman" w:cs="Times New Roman"/>
          <w:sz w:val="24"/>
          <w:szCs w:val="22"/>
        </w:rPr>
        <w:t>(</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commentRangeEnd w:id="90"/>
      <w:r w:rsidR="00041FB5">
        <w:rPr>
          <w:rStyle w:val="Kommentarzeichen"/>
        </w:rPr>
        <w:commentReference w:id="90"/>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Finally, we examined the relationship between gaze behavior and classroom management measures, expecting these variables to be </w:t>
      </w:r>
      <w:commentRangeStart w:id="91"/>
      <w:r w:rsidRPr="00441050">
        <w:rPr>
          <w:rFonts w:ascii="Times New Roman" w:hAnsi="Times New Roman" w:cs="Times New Roman"/>
          <w:sz w:val="24"/>
          <w:szCs w:val="22"/>
        </w:rPr>
        <w:t>correlated.</w:t>
      </w:r>
      <w:commentRangeEnd w:id="91"/>
      <w:r w:rsidR="00041FB5">
        <w:rPr>
          <w:rStyle w:val="Kommentarzeichen"/>
        </w:rPr>
        <w:commentReference w:id="91"/>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commentRangeStart w:id="92"/>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commentRangeEnd w:id="92"/>
      <w:r w:rsidR="00837969">
        <w:rPr>
          <w:rStyle w:val="Kommentarzeichen"/>
          <w:rFonts w:ascii="Calibri" w:hAnsi="Calibri" w:cs="Arial"/>
          <w:b w:val="0"/>
        </w:rPr>
        <w:commentReference w:id="92"/>
      </w:r>
    </w:p>
    <w:p w14:paraId="49BC1DF8" w14:textId="77777777"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2EBC7A48" w:rsidR="005F05D3" w:rsidRPr="00732EC0" w:rsidDel="007C1152" w:rsidRDefault="005F05D3" w:rsidP="008C2EA5">
      <w:pPr>
        <w:rPr>
          <w:del w:id="93" w:author="Lotz, Christin" w:date="2025-04-15T19:00:00Z"/>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lastRenderedPageBreak/>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calibration. Following this, all recording devices were stopped, and participants filled out a brief computer-based questionnaire (~10-15 minutes) assessing sociodemographic data and a self-evaluation of their classroom </w:t>
      </w:r>
      <w:r w:rsidRPr="008E7C14">
        <w:rPr>
          <w:rFonts w:ascii="Times New Roman" w:eastAsia="Times New Roman" w:hAnsi="Times New Roman" w:cs="Times New Roman"/>
          <w:color w:val="000000" w:themeColor="text1"/>
          <w:sz w:val="24"/>
          <w:szCs w:val="24"/>
          <w:lang w:eastAsia="de-DE"/>
        </w:rPr>
        <w:lastRenderedPageBreak/>
        <w:t>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lastRenderedPageBreak/>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w:t>
      </w:r>
      <w:r w:rsidR="00212824" w:rsidRPr="00212824">
        <w:rPr>
          <w:rFonts w:ascii="Times New Roman" w:eastAsia="Times New Roman" w:hAnsi="Times New Roman" w:cs="Times New Roman"/>
          <w:sz w:val="24"/>
          <w:szCs w:val="24"/>
          <w:lang w:eastAsia="de-DE"/>
        </w:rPr>
        <w:lastRenderedPageBreak/>
        <w:t>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F644A5C"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w:t>
      </w:r>
      <w:r w:rsidR="00961A1F">
        <w:rPr>
          <w:rFonts w:ascii="Times New Roman" w:eastAsia="Times New Roman" w:hAnsi="Times New Roman" w:cs="Times New Roman"/>
          <w:color w:val="000000" w:themeColor="text1"/>
          <w:sz w:val="24"/>
          <w:szCs w:val="24"/>
          <w:lang w:eastAsia="de-DE"/>
        </w:rPr>
        <w:t>completed a questionnaire comprising five items from a validated instrument</w:t>
      </w:r>
      <w:r w:rsidRPr="00664F38">
        <w:rPr>
          <w:rFonts w:ascii="Times New Roman" w:eastAsia="Times New Roman" w:hAnsi="Times New Roman" w:cs="Times New Roman"/>
          <w:color w:val="000000" w:themeColor="text1"/>
          <w:sz w:val="24"/>
          <w:szCs w:val="24"/>
          <w:lang w:eastAsia="de-DE"/>
        </w:rPr>
        <w:t xml:space="preserv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lastRenderedPageBreak/>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w:t>
      </w:r>
      <w:r w:rsidRPr="0009048A">
        <w:rPr>
          <w:rFonts w:ascii="Times New Roman" w:eastAsia="Times New Roman" w:hAnsi="Times New Roman" w:cs="Times New Roman"/>
          <w:color w:val="000000" w:themeColor="text1"/>
          <w:sz w:val="24"/>
          <w:szCs w:val="24"/>
          <w:lang w:eastAsia="de-DE"/>
        </w:rPr>
        <w:lastRenderedPageBreak/>
        <w:t xml:space="preserve">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94"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95" w:name="_Hlk189575193"/>
            <w:bookmarkEnd w:id="94"/>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95"/>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745C40F3" w14:textId="06CE0145" w:rsidR="00B66734" w:rsidRDefault="00B66734" w:rsidP="00B66734">
      <w:pPr>
        <w:rPr>
          <w:rFonts w:ascii="Times New Roman" w:hAnsi="Times New Roman" w:cs="Times New Roman"/>
          <w:sz w:val="24"/>
          <w:szCs w:val="24"/>
          <w:lang w:eastAsia="de-DE"/>
        </w:rPr>
      </w:pPr>
      <w:r w:rsidRPr="00B66734">
        <w:rPr>
          <w:rFonts w:ascii="Times New Roman" w:hAnsi="Times New Roman" w:cs="Times New Roman"/>
          <w:sz w:val="24"/>
          <w:szCs w:val="24"/>
          <w:lang w:eastAsia="de-DE"/>
        </w:rPr>
        <w:lastRenderedPageBreak/>
        <w:t xml:space="preserve">Means, standard deviations, and ranges of experienced and inexperienced teachers’ log-transformed time to first fixation by disruption type are shown in Table </w:t>
      </w:r>
      <w:r>
        <w:rPr>
          <w:rFonts w:ascii="Times New Roman" w:hAnsi="Times New Roman" w:cs="Times New Roman"/>
          <w:sz w:val="24"/>
          <w:szCs w:val="24"/>
          <w:lang w:eastAsia="de-DE"/>
        </w:rPr>
        <w:t>2</w:t>
      </w:r>
      <w:r w:rsidRPr="00B66734">
        <w:rPr>
          <w:rFonts w:ascii="Times New Roman" w:hAnsi="Times New Roman" w:cs="Times New Roman"/>
          <w:sz w:val="24"/>
          <w:szCs w:val="24"/>
          <w:lang w:eastAsia="de-DE"/>
        </w:rPr>
        <w:t>.</w:t>
      </w:r>
    </w:p>
    <w:p w14:paraId="37B7B8C7" w14:textId="31325E66" w:rsidR="00813140" w:rsidRPr="00813140" w:rsidRDefault="00813140" w:rsidP="00813140">
      <w:pPr>
        <w:ind w:firstLine="0"/>
        <w:rPr>
          <w:rFonts w:ascii="Times New Roman" w:hAnsi="Times New Roman" w:cs="Times New Roman"/>
          <w:b/>
          <w:bCs/>
          <w:sz w:val="24"/>
          <w:szCs w:val="24"/>
          <w:lang w:eastAsia="de-DE"/>
        </w:rPr>
      </w:pPr>
      <w:r w:rsidRPr="00813140">
        <w:rPr>
          <w:rFonts w:ascii="Times New Roman" w:hAnsi="Times New Roman" w:cs="Times New Roman"/>
          <w:b/>
          <w:bCs/>
          <w:sz w:val="24"/>
          <w:szCs w:val="24"/>
          <w:lang w:eastAsia="de-DE"/>
        </w:rPr>
        <w:t>Table 2</w:t>
      </w:r>
    </w:p>
    <w:p w14:paraId="7782B16B" w14:textId="350B24E8" w:rsidR="00813140" w:rsidRDefault="00813140" w:rsidP="00813140">
      <w:pPr>
        <w:ind w:firstLine="0"/>
        <w:rPr>
          <w:rFonts w:ascii="Times New Roman" w:hAnsi="Times New Roman" w:cs="Times New Roman"/>
          <w:sz w:val="24"/>
          <w:szCs w:val="24"/>
          <w:lang w:eastAsia="de-DE"/>
        </w:rPr>
      </w:pPr>
      <w:r w:rsidRPr="00813140">
        <w:rPr>
          <w:rFonts w:ascii="Times New Roman" w:hAnsi="Times New Roman" w:cs="Times New Roman"/>
          <w:i/>
          <w:iCs/>
          <w:sz w:val="24"/>
          <w:szCs w:val="24"/>
          <w:lang w:eastAsia="de-DE"/>
        </w:rPr>
        <w:t xml:space="preserve">Descriptive Statistics for Log-Transformed Time to First Fixation by </w:t>
      </w:r>
      <w:r w:rsidR="00D95548">
        <w:rPr>
          <w:rFonts w:ascii="Times New Roman" w:hAnsi="Times New Roman" w:cs="Times New Roman"/>
          <w:i/>
          <w:iCs/>
          <w:sz w:val="24"/>
          <w:szCs w:val="24"/>
          <w:lang w:eastAsia="de-DE"/>
        </w:rPr>
        <w:t xml:space="preserve">Disruption </w:t>
      </w:r>
      <w:r w:rsidRPr="00813140">
        <w:rPr>
          <w:rFonts w:ascii="Times New Roman" w:hAnsi="Times New Roman" w:cs="Times New Roman"/>
          <w:i/>
          <w:iCs/>
          <w:sz w:val="24"/>
          <w:szCs w:val="24"/>
          <w:lang w:eastAsia="de-DE"/>
        </w:rPr>
        <w:t>Type and Group</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2"/>
        <w:gridCol w:w="891"/>
        <w:gridCol w:w="828"/>
        <w:gridCol w:w="891"/>
        <w:gridCol w:w="854"/>
        <w:gridCol w:w="891"/>
        <w:gridCol w:w="828"/>
        <w:gridCol w:w="891"/>
        <w:gridCol w:w="854"/>
      </w:tblGrid>
      <w:tr w:rsidR="00730868" w:rsidRPr="006F5AF4" w14:paraId="30F6A105" w14:textId="77777777" w:rsidTr="005E5C71">
        <w:trPr>
          <w:trHeight w:val="496"/>
        </w:trPr>
        <w:tc>
          <w:tcPr>
            <w:tcW w:w="0" w:type="auto"/>
            <w:vMerge w:val="restart"/>
            <w:tcBorders>
              <w:top w:val="single" w:sz="4" w:space="0" w:color="auto"/>
            </w:tcBorders>
            <w:vAlign w:val="center"/>
          </w:tcPr>
          <w:p w14:paraId="071E5CFC" w14:textId="458FA941" w:rsidR="00AF330D" w:rsidRPr="00813140" w:rsidRDefault="00D95548"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Disruption type</w:t>
            </w:r>
          </w:p>
        </w:tc>
        <w:tc>
          <w:tcPr>
            <w:tcW w:w="0" w:type="auto"/>
            <w:gridSpan w:val="4"/>
            <w:tcBorders>
              <w:top w:val="single" w:sz="4" w:space="0" w:color="auto"/>
              <w:bottom w:val="single" w:sz="4" w:space="0" w:color="auto"/>
            </w:tcBorders>
          </w:tcPr>
          <w:p w14:paraId="32E1D922" w14:textId="77777777" w:rsidR="00AF330D" w:rsidRPr="006F5AF4" w:rsidRDefault="00AF330D" w:rsidP="005F0A3B">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1D53BFED" w14:textId="77777777" w:rsidR="00AF330D" w:rsidRPr="006F5AF4" w:rsidRDefault="00AF330D" w:rsidP="005F0A3B">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B27244" w:rsidRPr="006F5AF4" w14:paraId="3D9F7641" w14:textId="77777777" w:rsidTr="005E5C71">
        <w:trPr>
          <w:trHeight w:val="496"/>
        </w:trPr>
        <w:tc>
          <w:tcPr>
            <w:tcW w:w="0" w:type="auto"/>
            <w:vMerge/>
            <w:tcBorders>
              <w:bottom w:val="single" w:sz="4" w:space="0" w:color="auto"/>
            </w:tcBorders>
            <w:hideMark/>
          </w:tcPr>
          <w:p w14:paraId="008BFFF5" w14:textId="77777777" w:rsidR="00AF330D" w:rsidRPr="006F5AF4" w:rsidRDefault="00AF330D" w:rsidP="005F0A3B">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15E703E4" w14:textId="77777777" w:rsidR="00AF330D" w:rsidRPr="006F5AF4" w:rsidRDefault="00AF330D" w:rsidP="005F0A3B">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5A8D09E9" w14:textId="77777777" w:rsidR="00AF330D" w:rsidRPr="006F5AF4" w:rsidRDefault="00AF330D" w:rsidP="005F0A3B">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6FC20AF1" w14:textId="77777777" w:rsidR="00AF330D" w:rsidRPr="000E4F04" w:rsidRDefault="00AF330D" w:rsidP="005F0A3B">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022AB93D" w14:textId="77777777" w:rsidR="00AF330D" w:rsidRPr="006F5AF4" w:rsidRDefault="00AF330D" w:rsidP="005F0A3B">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C110C09" w14:textId="77777777" w:rsidR="00AF330D" w:rsidRPr="006F5AF4" w:rsidRDefault="00AF330D" w:rsidP="005F0A3B">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5079BEC" w14:textId="77777777" w:rsidR="00AF330D" w:rsidRPr="000E4F04" w:rsidRDefault="00AF330D" w:rsidP="005F0A3B">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3FF597BB" w14:textId="77777777" w:rsidR="00AF330D" w:rsidRPr="006F5AF4" w:rsidRDefault="00AF330D" w:rsidP="005F0A3B">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4BCAC975" w14:textId="77777777" w:rsidR="00AF330D" w:rsidRPr="006F5AF4" w:rsidRDefault="00AF330D" w:rsidP="005F0A3B">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B27244" w:rsidRPr="006F5AF4" w14:paraId="72C26936" w14:textId="77777777" w:rsidTr="005E5C71">
        <w:trPr>
          <w:trHeight w:val="305"/>
        </w:trPr>
        <w:tc>
          <w:tcPr>
            <w:tcW w:w="0" w:type="auto"/>
            <w:tcBorders>
              <w:top w:val="single" w:sz="4" w:space="0" w:color="auto"/>
            </w:tcBorders>
            <w:vAlign w:val="center"/>
            <w:hideMark/>
          </w:tcPr>
          <w:p w14:paraId="298872E8" w14:textId="62D88844" w:rsidR="00AF330D" w:rsidRPr="006F5AF4" w:rsidRDefault="00B93646" w:rsidP="005F0A3B">
            <w:pPr>
              <w:spacing w:line="360" w:lineRule="auto"/>
              <w:ind w:firstLine="0"/>
              <w:rPr>
                <w:rFonts w:ascii="Times New Roman" w:hAnsi="Times New Roman" w:cs="Times New Roman"/>
                <w:sz w:val="24"/>
                <w:szCs w:val="24"/>
                <w:lang w:eastAsia="de-DE"/>
              </w:rPr>
            </w:pPr>
            <w:r w:rsidRPr="00B93646">
              <w:rPr>
                <w:rFonts w:ascii="Times New Roman" w:hAnsi="Times New Roman" w:cs="Times New Roman"/>
                <w:sz w:val="24"/>
                <w:szCs w:val="24"/>
                <w:lang w:eastAsia="de-DE"/>
              </w:rPr>
              <w:t>Lack of eagerness to learn</w:t>
            </w:r>
          </w:p>
        </w:tc>
        <w:tc>
          <w:tcPr>
            <w:tcW w:w="0" w:type="auto"/>
            <w:tcBorders>
              <w:top w:val="single" w:sz="4" w:space="0" w:color="auto"/>
            </w:tcBorders>
            <w:vAlign w:val="center"/>
            <w:hideMark/>
          </w:tcPr>
          <w:p w14:paraId="72ACF935" w14:textId="7F0950A2" w:rsidR="00AF330D" w:rsidRPr="006F5AF4" w:rsidRDefault="00994722" w:rsidP="005F0A3B">
            <w:pPr>
              <w:spacing w:line="360" w:lineRule="auto"/>
              <w:ind w:firstLine="0"/>
              <w:jc w:val="center"/>
              <w:rPr>
                <w:rFonts w:ascii="Times New Roman" w:hAnsi="Times New Roman" w:cs="Times New Roman"/>
                <w:i/>
                <w:sz w:val="24"/>
                <w:szCs w:val="24"/>
                <w:lang w:val="de-DE" w:eastAsia="de-DE"/>
              </w:rPr>
            </w:pPr>
            <w:r>
              <w:rPr>
                <w:rFonts w:ascii="Times New Roman" w:hAnsi="Times New Roman" w:cs="Times New Roman"/>
                <w:sz w:val="24"/>
                <w:szCs w:val="24"/>
                <w:lang w:eastAsia="de-DE"/>
              </w:rPr>
              <w:t>1.10</w:t>
            </w:r>
          </w:p>
        </w:tc>
        <w:tc>
          <w:tcPr>
            <w:tcW w:w="0" w:type="auto"/>
            <w:tcBorders>
              <w:top w:val="single" w:sz="4" w:space="0" w:color="auto"/>
            </w:tcBorders>
            <w:vAlign w:val="center"/>
          </w:tcPr>
          <w:p w14:paraId="70E158AB" w14:textId="3017320A" w:rsidR="00AF330D" w:rsidRDefault="00B44BB0"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1.58</w:t>
            </w:r>
          </w:p>
        </w:tc>
        <w:tc>
          <w:tcPr>
            <w:tcW w:w="0" w:type="auto"/>
            <w:tcBorders>
              <w:top w:val="single" w:sz="4" w:space="0" w:color="auto"/>
            </w:tcBorders>
            <w:vAlign w:val="center"/>
          </w:tcPr>
          <w:p w14:paraId="1013800D" w14:textId="48399DBD" w:rsidR="00AF330D" w:rsidRDefault="00B44BB0" w:rsidP="005F0A3B">
            <w:pPr>
              <w:spacing w:line="360" w:lineRule="auto"/>
              <w:ind w:firstLine="0"/>
              <w:jc w:val="center"/>
              <w:rPr>
                <w:rFonts w:ascii="Times New Roman" w:hAnsi="Times New Roman" w:cs="Times New Roman"/>
                <w:sz w:val="24"/>
                <w:szCs w:val="24"/>
                <w:lang w:eastAsia="de-DE"/>
              </w:rPr>
            </w:pPr>
            <w:r w:rsidRPr="00B44BB0">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4.61</w:t>
            </w:r>
          </w:p>
        </w:tc>
        <w:tc>
          <w:tcPr>
            <w:tcW w:w="0" w:type="auto"/>
            <w:tcBorders>
              <w:top w:val="single" w:sz="4" w:space="0" w:color="auto"/>
            </w:tcBorders>
            <w:vAlign w:val="center"/>
            <w:hideMark/>
          </w:tcPr>
          <w:p w14:paraId="572423CD" w14:textId="027C2BAE" w:rsidR="00AF330D" w:rsidRPr="006F5AF4" w:rsidRDefault="00B44BB0" w:rsidP="005F0A3B">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3.34</w:t>
            </w:r>
          </w:p>
        </w:tc>
        <w:tc>
          <w:tcPr>
            <w:tcW w:w="0" w:type="auto"/>
            <w:tcBorders>
              <w:top w:val="single" w:sz="4" w:space="0" w:color="auto"/>
            </w:tcBorders>
            <w:vAlign w:val="center"/>
            <w:hideMark/>
          </w:tcPr>
          <w:p w14:paraId="207E4857" w14:textId="2A22C17A" w:rsidR="00AF330D" w:rsidRPr="006F5AF4" w:rsidRDefault="000868A2"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1.21</w:t>
            </w:r>
          </w:p>
        </w:tc>
        <w:tc>
          <w:tcPr>
            <w:tcW w:w="0" w:type="auto"/>
            <w:tcBorders>
              <w:top w:val="single" w:sz="4" w:space="0" w:color="auto"/>
            </w:tcBorders>
            <w:vAlign w:val="center"/>
          </w:tcPr>
          <w:p w14:paraId="27A9F56B" w14:textId="73FC65A7" w:rsidR="00AF330D" w:rsidRDefault="000868A2" w:rsidP="005F0A3B">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1.63</w:t>
            </w:r>
          </w:p>
        </w:tc>
        <w:tc>
          <w:tcPr>
            <w:tcW w:w="0" w:type="auto"/>
            <w:tcBorders>
              <w:top w:val="single" w:sz="4" w:space="0" w:color="auto"/>
            </w:tcBorders>
            <w:vAlign w:val="center"/>
          </w:tcPr>
          <w:p w14:paraId="3E38CC1C" w14:textId="4FF2F3A7" w:rsidR="00AF330D" w:rsidRDefault="00686861" w:rsidP="005F0A3B">
            <w:pPr>
              <w:spacing w:line="360" w:lineRule="auto"/>
              <w:ind w:firstLine="0"/>
              <w:jc w:val="center"/>
              <w:rPr>
                <w:rFonts w:ascii="Times New Roman" w:hAnsi="Times New Roman" w:cs="Times New Roman"/>
                <w:sz w:val="24"/>
                <w:szCs w:val="24"/>
                <w:lang w:eastAsia="de-DE"/>
              </w:rPr>
            </w:pPr>
            <w:r w:rsidRPr="00686861">
              <w:rPr>
                <w:rFonts w:ascii="Times New Roman" w:hAnsi="Times New Roman" w:cs="Times New Roman"/>
                <w:sz w:val="24"/>
                <w:szCs w:val="24"/>
                <w:lang w:val="de-DE" w:eastAsia="de-DE"/>
              </w:rPr>
              <w:t>–</w:t>
            </w:r>
            <w:r w:rsidR="006C019F">
              <w:rPr>
                <w:rFonts w:ascii="Times New Roman" w:hAnsi="Times New Roman" w:cs="Times New Roman"/>
                <w:sz w:val="24"/>
                <w:szCs w:val="24"/>
                <w:lang w:val="de-DE" w:eastAsia="de-DE"/>
              </w:rPr>
              <w:t>3.91</w:t>
            </w:r>
          </w:p>
        </w:tc>
        <w:tc>
          <w:tcPr>
            <w:tcW w:w="0" w:type="auto"/>
            <w:tcBorders>
              <w:top w:val="single" w:sz="4" w:space="0" w:color="auto"/>
            </w:tcBorders>
            <w:vAlign w:val="center"/>
            <w:hideMark/>
          </w:tcPr>
          <w:p w14:paraId="23FB1787" w14:textId="0EA3BA02" w:rsidR="00AF330D" w:rsidRPr="006F5AF4"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3.34</w:t>
            </w:r>
          </w:p>
        </w:tc>
      </w:tr>
      <w:tr w:rsidR="00B27244" w:rsidRPr="006F5AF4" w14:paraId="7249A8EE" w14:textId="77777777" w:rsidTr="005E5C71">
        <w:trPr>
          <w:trHeight w:val="305"/>
        </w:trPr>
        <w:tc>
          <w:tcPr>
            <w:tcW w:w="0" w:type="auto"/>
            <w:vAlign w:val="center"/>
            <w:hideMark/>
          </w:tcPr>
          <w:p w14:paraId="274B2E49" w14:textId="0730C767" w:rsidR="00AF330D" w:rsidRPr="006F5AF4" w:rsidRDefault="00B93646" w:rsidP="005F0A3B">
            <w:pPr>
              <w:spacing w:line="360" w:lineRule="auto"/>
              <w:ind w:firstLine="0"/>
              <w:rPr>
                <w:rFonts w:ascii="Times New Roman" w:hAnsi="Times New Roman" w:cs="Times New Roman"/>
                <w:iCs/>
                <w:sz w:val="24"/>
                <w:szCs w:val="24"/>
                <w:lang w:eastAsia="de-DE"/>
              </w:rPr>
            </w:pPr>
            <w:r w:rsidRPr="00B93646">
              <w:rPr>
                <w:rFonts w:ascii="Times New Roman" w:hAnsi="Times New Roman" w:cs="Times New Roman"/>
                <w:iCs/>
                <w:sz w:val="24"/>
                <w:szCs w:val="24"/>
                <w:lang w:eastAsia="de-DE"/>
              </w:rPr>
              <w:t>Physical disruptions</w:t>
            </w:r>
          </w:p>
        </w:tc>
        <w:tc>
          <w:tcPr>
            <w:tcW w:w="0" w:type="auto"/>
            <w:vAlign w:val="center"/>
            <w:hideMark/>
          </w:tcPr>
          <w:p w14:paraId="0A3B6F21" w14:textId="4D221696" w:rsidR="00AF330D" w:rsidRPr="006F5AF4"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0.26</w:t>
            </w:r>
          </w:p>
        </w:tc>
        <w:tc>
          <w:tcPr>
            <w:tcW w:w="0" w:type="auto"/>
            <w:vAlign w:val="center"/>
          </w:tcPr>
          <w:p w14:paraId="2522F8D7" w14:textId="569B88FA" w:rsidR="00AF330D" w:rsidRDefault="006C019F"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1.54</w:t>
            </w:r>
          </w:p>
        </w:tc>
        <w:tc>
          <w:tcPr>
            <w:tcW w:w="0" w:type="auto"/>
            <w:vAlign w:val="center"/>
          </w:tcPr>
          <w:p w14:paraId="49B11E41" w14:textId="3FC50B9D" w:rsidR="00AF330D"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w:t>
            </w:r>
            <w:r w:rsidR="0096698F" w:rsidRPr="0096698F">
              <w:rPr>
                <w:rFonts w:ascii="Times New Roman" w:hAnsi="Times New Roman" w:cs="Times New Roman"/>
                <w:sz w:val="24"/>
                <w:szCs w:val="24"/>
                <w:lang w:val="de-DE" w:eastAsia="de-DE"/>
              </w:rPr>
              <w:t>3.91</w:t>
            </w:r>
          </w:p>
        </w:tc>
        <w:tc>
          <w:tcPr>
            <w:tcW w:w="0" w:type="auto"/>
            <w:vAlign w:val="center"/>
            <w:hideMark/>
          </w:tcPr>
          <w:p w14:paraId="2AE28EC3" w14:textId="2738F01F"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3.21</w:t>
            </w:r>
          </w:p>
        </w:tc>
        <w:tc>
          <w:tcPr>
            <w:tcW w:w="0" w:type="auto"/>
            <w:vAlign w:val="center"/>
            <w:hideMark/>
          </w:tcPr>
          <w:p w14:paraId="508B9EF0" w14:textId="6F7619D2"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0.14</w:t>
            </w:r>
          </w:p>
        </w:tc>
        <w:tc>
          <w:tcPr>
            <w:tcW w:w="0" w:type="auto"/>
            <w:vAlign w:val="center"/>
          </w:tcPr>
          <w:p w14:paraId="175D3DB3" w14:textId="11BF341C" w:rsidR="00AF330D"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1.44</w:t>
            </w:r>
          </w:p>
        </w:tc>
        <w:tc>
          <w:tcPr>
            <w:tcW w:w="0" w:type="auto"/>
            <w:vAlign w:val="center"/>
          </w:tcPr>
          <w:p w14:paraId="6F14ADB4" w14:textId="6DB62DDE" w:rsidR="00AF330D"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–4.61</w:t>
            </w:r>
          </w:p>
        </w:tc>
        <w:tc>
          <w:tcPr>
            <w:tcW w:w="0" w:type="auto"/>
            <w:vAlign w:val="center"/>
            <w:hideMark/>
          </w:tcPr>
          <w:p w14:paraId="0758BCA5" w14:textId="719E16A1"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3.25</w:t>
            </w:r>
          </w:p>
        </w:tc>
      </w:tr>
      <w:tr w:rsidR="00B27244" w:rsidRPr="006F5AF4" w14:paraId="4D0236F8" w14:textId="77777777" w:rsidTr="005E5C71">
        <w:trPr>
          <w:trHeight w:val="305"/>
        </w:trPr>
        <w:tc>
          <w:tcPr>
            <w:tcW w:w="0" w:type="auto"/>
            <w:tcBorders>
              <w:bottom w:val="single" w:sz="4" w:space="0" w:color="auto"/>
            </w:tcBorders>
            <w:vAlign w:val="center"/>
            <w:hideMark/>
          </w:tcPr>
          <w:p w14:paraId="0EE2ABFF" w14:textId="0D3FD972" w:rsidR="00AF330D" w:rsidRPr="006F5AF4" w:rsidRDefault="00B93646" w:rsidP="005F0A3B">
            <w:pPr>
              <w:spacing w:line="360" w:lineRule="auto"/>
              <w:ind w:firstLine="0"/>
              <w:rPr>
                <w:rFonts w:ascii="Times New Roman" w:hAnsi="Times New Roman" w:cs="Times New Roman"/>
                <w:iCs/>
                <w:sz w:val="24"/>
                <w:szCs w:val="24"/>
                <w:lang w:val="de-DE" w:eastAsia="de-DE"/>
              </w:rPr>
            </w:pPr>
            <w:r w:rsidRPr="00B93646">
              <w:rPr>
                <w:rFonts w:ascii="Times New Roman" w:hAnsi="Times New Roman" w:cs="Times New Roman"/>
                <w:iCs/>
                <w:sz w:val="24"/>
                <w:szCs w:val="24"/>
                <w:lang w:eastAsia="de-DE"/>
              </w:rPr>
              <w:t>Verbal disruptions</w:t>
            </w:r>
          </w:p>
        </w:tc>
        <w:tc>
          <w:tcPr>
            <w:tcW w:w="0" w:type="auto"/>
            <w:tcBorders>
              <w:bottom w:val="single" w:sz="4" w:space="0" w:color="auto"/>
            </w:tcBorders>
            <w:vAlign w:val="center"/>
            <w:hideMark/>
          </w:tcPr>
          <w:p w14:paraId="28ED2117" w14:textId="1AC3FC6A" w:rsidR="00AF330D" w:rsidRPr="006F5AF4" w:rsidRDefault="00B27244" w:rsidP="005F0A3B">
            <w:pPr>
              <w:spacing w:line="360" w:lineRule="auto"/>
              <w:ind w:firstLine="0"/>
              <w:jc w:val="center"/>
              <w:rPr>
                <w:rFonts w:ascii="Times New Roman" w:hAnsi="Times New Roman" w:cs="Times New Roman"/>
                <w:sz w:val="24"/>
                <w:szCs w:val="24"/>
                <w:lang w:val="de-DE" w:eastAsia="de-DE"/>
              </w:rPr>
            </w:pPr>
            <w:r w:rsidRPr="00B27244">
              <w:rPr>
                <w:rFonts w:ascii="Times New Roman" w:hAnsi="Times New Roman" w:cs="Times New Roman"/>
                <w:sz w:val="24"/>
                <w:szCs w:val="24"/>
                <w:lang w:val="de-DE" w:eastAsia="de-DE"/>
              </w:rPr>
              <w:t>–</w:t>
            </w:r>
            <w:r w:rsidR="007F52CC">
              <w:rPr>
                <w:rFonts w:ascii="Times New Roman" w:hAnsi="Times New Roman" w:cs="Times New Roman"/>
                <w:sz w:val="24"/>
                <w:szCs w:val="24"/>
                <w:lang w:val="de-DE" w:eastAsia="de-DE"/>
              </w:rPr>
              <w:t>0.58</w:t>
            </w:r>
          </w:p>
        </w:tc>
        <w:tc>
          <w:tcPr>
            <w:tcW w:w="0" w:type="auto"/>
            <w:tcBorders>
              <w:bottom w:val="single" w:sz="4" w:space="0" w:color="auto"/>
            </w:tcBorders>
            <w:vAlign w:val="center"/>
          </w:tcPr>
          <w:p w14:paraId="2C1B45D3" w14:textId="23CB1DC5" w:rsidR="00AF330D"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1.39</w:t>
            </w:r>
          </w:p>
        </w:tc>
        <w:tc>
          <w:tcPr>
            <w:tcW w:w="0" w:type="auto"/>
            <w:tcBorders>
              <w:bottom w:val="single" w:sz="4" w:space="0" w:color="auto"/>
            </w:tcBorders>
            <w:vAlign w:val="center"/>
          </w:tcPr>
          <w:p w14:paraId="2D527AA8" w14:textId="0464B04B" w:rsidR="00AF330D"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–4.61</w:t>
            </w:r>
          </w:p>
        </w:tc>
        <w:tc>
          <w:tcPr>
            <w:tcW w:w="0" w:type="auto"/>
            <w:tcBorders>
              <w:bottom w:val="single" w:sz="4" w:space="0" w:color="auto"/>
            </w:tcBorders>
            <w:vAlign w:val="center"/>
            <w:hideMark/>
          </w:tcPr>
          <w:p w14:paraId="5038520D" w14:textId="06C31A50"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2.94</w:t>
            </w:r>
          </w:p>
        </w:tc>
        <w:tc>
          <w:tcPr>
            <w:tcW w:w="0" w:type="auto"/>
            <w:tcBorders>
              <w:bottom w:val="single" w:sz="4" w:space="0" w:color="auto"/>
            </w:tcBorders>
            <w:vAlign w:val="center"/>
            <w:hideMark/>
          </w:tcPr>
          <w:p w14:paraId="1BB0A074" w14:textId="78512943"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0.76</w:t>
            </w:r>
          </w:p>
        </w:tc>
        <w:tc>
          <w:tcPr>
            <w:tcW w:w="0" w:type="auto"/>
            <w:tcBorders>
              <w:bottom w:val="single" w:sz="4" w:space="0" w:color="auto"/>
            </w:tcBorders>
            <w:vAlign w:val="center"/>
          </w:tcPr>
          <w:p w14:paraId="620852E9" w14:textId="136B1F64" w:rsidR="00AF330D"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1.28</w:t>
            </w:r>
          </w:p>
        </w:tc>
        <w:tc>
          <w:tcPr>
            <w:tcW w:w="0" w:type="auto"/>
            <w:tcBorders>
              <w:bottom w:val="single" w:sz="4" w:space="0" w:color="auto"/>
            </w:tcBorders>
            <w:vAlign w:val="center"/>
          </w:tcPr>
          <w:p w14:paraId="7461AD80" w14:textId="6492EC5E" w:rsidR="00AF330D" w:rsidRDefault="007F52CC" w:rsidP="005F0A3B">
            <w:pPr>
              <w:spacing w:line="360" w:lineRule="auto"/>
              <w:ind w:firstLine="0"/>
              <w:jc w:val="center"/>
              <w:rPr>
                <w:rFonts w:ascii="Times New Roman" w:hAnsi="Times New Roman" w:cs="Times New Roman"/>
                <w:sz w:val="24"/>
                <w:szCs w:val="24"/>
                <w:lang w:val="de-DE" w:eastAsia="de-DE"/>
              </w:rPr>
            </w:pPr>
            <w:r w:rsidRPr="007F52CC">
              <w:rPr>
                <w:rFonts w:ascii="Times New Roman" w:hAnsi="Times New Roman" w:cs="Times New Roman"/>
                <w:sz w:val="24"/>
                <w:szCs w:val="24"/>
                <w:lang w:val="de-DE" w:eastAsia="de-DE"/>
              </w:rPr>
              <w:t>–4.61</w:t>
            </w:r>
          </w:p>
        </w:tc>
        <w:tc>
          <w:tcPr>
            <w:tcW w:w="0" w:type="auto"/>
            <w:tcBorders>
              <w:bottom w:val="single" w:sz="4" w:space="0" w:color="auto"/>
            </w:tcBorders>
            <w:vAlign w:val="center"/>
            <w:hideMark/>
          </w:tcPr>
          <w:p w14:paraId="624A072D" w14:textId="00456FD0" w:rsidR="00AF330D" w:rsidRPr="006F5AF4" w:rsidRDefault="007F52CC" w:rsidP="005F0A3B">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r w:rsidR="005E5C71">
              <w:rPr>
                <w:rFonts w:ascii="Times New Roman" w:hAnsi="Times New Roman" w:cs="Times New Roman"/>
                <w:sz w:val="24"/>
                <w:szCs w:val="24"/>
                <w:lang w:val="de-DE" w:eastAsia="de-DE"/>
              </w:rPr>
              <w:t>82</w:t>
            </w:r>
          </w:p>
        </w:tc>
      </w:tr>
      <w:tr w:rsidR="00AF330D" w:rsidRPr="006F5AF4" w14:paraId="49E9D0B2" w14:textId="77777777" w:rsidTr="005F0A3B">
        <w:trPr>
          <w:trHeight w:val="693"/>
        </w:trPr>
        <w:tc>
          <w:tcPr>
            <w:tcW w:w="0" w:type="auto"/>
            <w:gridSpan w:val="9"/>
            <w:tcBorders>
              <w:top w:val="single" w:sz="4" w:space="0" w:color="auto"/>
            </w:tcBorders>
          </w:tcPr>
          <w:p w14:paraId="053777F5" w14:textId="77777777" w:rsidR="00AF330D" w:rsidRDefault="00AF330D" w:rsidP="005F0A3B">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9135CE" w:rsidRPr="009135CE">
              <w:rPr>
                <w:rFonts w:ascii="Times New Roman" w:hAnsi="Times New Roman" w:cs="Times New Roman"/>
                <w:szCs w:val="22"/>
                <w:lang w:eastAsia="de-DE"/>
              </w:rPr>
              <w:t>Values represent the mean (</w:t>
            </w:r>
            <w:r w:rsidR="009135CE" w:rsidRPr="009135CE">
              <w:rPr>
                <w:rFonts w:ascii="Times New Roman" w:hAnsi="Times New Roman" w:cs="Times New Roman"/>
                <w:i/>
                <w:iCs/>
                <w:szCs w:val="22"/>
                <w:lang w:eastAsia="de-DE"/>
              </w:rPr>
              <w:t>M</w:t>
            </w:r>
            <w:r w:rsidR="009135CE" w:rsidRPr="009135CE">
              <w:rPr>
                <w:rFonts w:ascii="Times New Roman" w:hAnsi="Times New Roman" w:cs="Times New Roman"/>
                <w:szCs w:val="22"/>
                <w:lang w:eastAsia="de-DE"/>
              </w:rPr>
              <w:t>), standard deviation (</w:t>
            </w:r>
            <w:r w:rsidR="009135CE" w:rsidRPr="009135CE">
              <w:rPr>
                <w:rFonts w:ascii="Times New Roman" w:hAnsi="Times New Roman" w:cs="Times New Roman"/>
                <w:i/>
                <w:iCs/>
                <w:szCs w:val="22"/>
                <w:lang w:eastAsia="de-DE"/>
              </w:rPr>
              <w:t>SD</w:t>
            </w:r>
            <w:r w:rsidR="009135CE" w:rsidRPr="009135CE">
              <w:rPr>
                <w:rFonts w:ascii="Times New Roman" w:hAnsi="Times New Roman" w:cs="Times New Roman"/>
                <w:szCs w:val="22"/>
                <w:lang w:eastAsia="de-DE"/>
              </w:rPr>
              <w:t>), and range (minimum and maximum values) for the log-transformed time to first fixation (TTFF) in seconds</w:t>
            </w:r>
            <w:r w:rsidR="00730868">
              <w:rPr>
                <w:rFonts w:ascii="Times New Roman" w:hAnsi="Times New Roman" w:cs="Times New Roman"/>
                <w:szCs w:val="22"/>
                <w:lang w:eastAsia="de-DE"/>
              </w:rPr>
              <w:t xml:space="preserve"> </w:t>
            </w:r>
            <w:r w:rsidR="00730868" w:rsidRPr="00730868">
              <w:rPr>
                <w:rFonts w:ascii="Times New Roman" w:hAnsi="Times New Roman" w:cs="Times New Roman"/>
                <w:szCs w:val="22"/>
                <w:lang w:eastAsia="de-DE"/>
              </w:rPr>
              <w:t>until teachers first fixated on a disruptive student.</w:t>
            </w:r>
          </w:p>
          <w:p w14:paraId="690397F7" w14:textId="454F1077" w:rsidR="00730868" w:rsidRPr="006F5AF4" w:rsidRDefault="00730868" w:rsidP="005F0A3B">
            <w:pPr>
              <w:spacing w:line="240" w:lineRule="auto"/>
              <w:ind w:firstLine="0"/>
              <w:rPr>
                <w:rFonts w:ascii="Times New Roman" w:hAnsi="Times New Roman" w:cs="Times New Roman"/>
                <w:szCs w:val="22"/>
                <w:lang w:eastAsia="de-DE"/>
              </w:rPr>
            </w:pPr>
          </w:p>
        </w:tc>
      </w:tr>
    </w:tbl>
    <w:p w14:paraId="2A27EA22" w14:textId="4103F4F6" w:rsidR="00F14D1C" w:rsidRDefault="004D634C" w:rsidP="0026411C">
      <w:pPr>
        <w:rPr>
          <w:rFonts w:ascii="Times New Roman" w:hAnsi="Times New Roman" w:cs="Times New Roman"/>
          <w:sz w:val="24"/>
          <w:szCs w:val="24"/>
          <w:lang w:eastAsia="de-DE"/>
        </w:rPr>
      </w:pPr>
      <w:r>
        <w:rPr>
          <w:rFonts w:ascii="Times New Roman" w:hAnsi="Times New Roman" w:cs="Times New Roman"/>
          <w:sz w:val="24"/>
          <w:szCs w:val="24"/>
          <w:lang w:eastAsia="de-DE"/>
        </w:rPr>
        <w:t xml:space="preserve"> </w:t>
      </w:r>
      <w:commentRangeStart w:id="96"/>
      <w:r w:rsidR="00774B0F" w:rsidRPr="00774B0F">
        <w:rPr>
          <w:rFonts w:ascii="Times New Roman" w:hAnsi="Times New Roman" w:cs="Times New Roman"/>
          <w:sz w:val="24"/>
          <w:szCs w:val="24"/>
          <w:lang w:eastAsia="de-DE"/>
        </w:rPr>
        <w:t xml:space="preserve">For </w:t>
      </w:r>
      <w:r w:rsidR="00774B0F"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00774B0F" w:rsidRPr="00774B0F">
        <w:rPr>
          <w:rFonts w:ascii="Times New Roman" w:hAnsi="Times New Roman" w:cs="Times New Roman"/>
          <w:b/>
          <w:bCs/>
          <w:sz w:val="24"/>
          <w:szCs w:val="24"/>
          <w:lang w:eastAsia="de-DE"/>
        </w:rPr>
        <w:t>a</w:t>
      </w:r>
      <w:r w:rsidR="00774B0F"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96"/>
      <w:r w:rsidR="00502D2B">
        <w:rPr>
          <w:rStyle w:val="Kommentarzeichen"/>
        </w:rPr>
        <w:commentReference w:id="96"/>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6116C4A4"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445500">
        <w:rPr>
          <w:rFonts w:ascii="Times New Roman" w:hAnsi="Times New Roman" w:cs="Times New Roman"/>
          <w:sz w:val="24"/>
          <w:szCs w:val="24"/>
          <w:lang w:eastAsia="de-DE"/>
        </w:rPr>
        <w:t xml:space="preserve">3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50A47BEC"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sidR="00445500">
        <w:rPr>
          <w:rFonts w:ascii="Times New Roman" w:hAnsi="Times New Roman" w:cs="Times New Roman"/>
          <w:b/>
          <w:bCs/>
          <w:sz w:val="24"/>
          <w:szCs w:val="24"/>
          <w:lang w:eastAsia="de-DE"/>
        </w:rPr>
        <w:t>3</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97"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97"/>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D17F5E" w:rsidRDefault="00B40BBE" w:rsidP="007C555E">
      <w:pPr>
        <w:pStyle w:val="berschrift1"/>
        <w:jc w:val="left"/>
        <w:rPr>
          <w:rFonts w:ascii="Times New Roman" w:hAnsi="Times New Roman" w:cs="Times New Roman"/>
          <w:sz w:val="24"/>
          <w:szCs w:val="24"/>
        </w:rPr>
      </w:pPr>
      <w:r w:rsidRPr="00D17F5E">
        <w:rPr>
          <w:rFonts w:ascii="Times New Roman" w:hAnsi="Times New Roman" w:cs="Times New Roman"/>
          <w:sz w:val="24"/>
          <w:szCs w:val="24"/>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 xml:space="preserve">Beaty-O’Ferrall,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r w:rsidRPr="005D650E">
        <w:rPr>
          <w:rFonts w:cs="Calibri"/>
        </w:rPr>
        <w:t xml:space="preserve">Blömeke,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Kaihoi,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behavioural sciences. </w:t>
      </w:r>
      <w:r w:rsidRPr="005D650E">
        <w:rPr>
          <w:rFonts w:cs="Calibri"/>
          <w:lang w:val="de-DE"/>
        </w:rPr>
        <w:t xml:space="preserve">Hilsdale.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Holodynski,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[doctoralThesis, Saarländische Universitäts- und Landesbibliothek].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Lenske,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lastRenderedPageBreak/>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Weiß,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Cornelsen-Scriptor.</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r w:rsidRPr="005D650E">
        <w:rPr>
          <w:rFonts w:cs="Calibri"/>
        </w:rPr>
        <w:t xml:space="preserve">Onkhar, V., Dodou, D., &amp; de Winter, J. C. F. (2024). Evaluating the Tobii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r w:rsidRPr="005D650E">
        <w:rPr>
          <w:rFonts w:cs="Calibri"/>
          <w:i/>
          <w:iCs/>
        </w:rPr>
        <w:t>Beziehungen in Schule Und Unterricht.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r w:rsidRPr="005D650E">
        <w:rPr>
          <w:rFonts w:cs="Calibri"/>
        </w:rPr>
        <w:t xml:space="preserve">Sherin,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r w:rsidRPr="005D650E">
        <w:rPr>
          <w:rFonts w:cs="Calibri"/>
        </w:rPr>
        <w:t xml:space="preserve">Tobii AB. (2024). </w:t>
      </w:r>
      <w:r w:rsidRPr="005D650E">
        <w:rPr>
          <w:rFonts w:cs="Calibri"/>
          <w:i/>
          <w:iCs/>
        </w:rPr>
        <w:t>Tobii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r w:rsidRPr="005D650E">
        <w:rPr>
          <w:rFonts w:cs="Calibri"/>
        </w:rPr>
        <w:t xml:space="preserve">Tucholka, I., &amp; Gold, B. (2025). Analysing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lastRenderedPageBreak/>
        <w:t xml:space="preserve">Yamamoto, T., &amp; Imai-Matsumura, K. (2013). </w:t>
      </w:r>
      <w:r w:rsidRPr="005D650E">
        <w:rPr>
          <w:rFonts w:cs="Calibri"/>
        </w:rPr>
        <w:t xml:space="preserve">Teachers’ Gaze and Awareness of Students’ Behavior: Using An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01.IT.2.6. https://doi.org/10.2466/01.IT.2.6</w:t>
      </w:r>
    </w:p>
    <w:p w14:paraId="4CCAF52A" w14:textId="6D34B584" w:rsidR="00BA71EF" w:rsidRPr="00D17F5E"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Pr="00D17F5E"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sidRPr="00D17F5E">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2" w:author="Lotz, Christin" w:date="2025-04-15T17:10:00Z" w:initials="LC">
    <w:p w14:paraId="27FA91C9" w14:textId="77777777" w:rsidR="009C7902" w:rsidRDefault="009C7902">
      <w:pPr>
        <w:pStyle w:val="Kommentartext"/>
        <w:rPr>
          <w:lang w:val="de-DE"/>
        </w:rPr>
      </w:pPr>
      <w:r>
        <w:rPr>
          <w:rStyle w:val="Kommentarzeichen"/>
        </w:rPr>
        <w:annotationRef/>
      </w:r>
      <w:r w:rsidRPr="009C7902">
        <w:rPr>
          <w:lang w:val="de-DE"/>
        </w:rPr>
        <w:t xml:space="preserve">Der erste Satz </w:t>
      </w:r>
      <w:proofErr w:type="spellStart"/>
      <w:r w:rsidRPr="009C7902">
        <w:rPr>
          <w:lang w:val="de-DE"/>
        </w:rPr>
        <w:t>setztbja</w:t>
      </w:r>
      <w:proofErr w:type="spellEnd"/>
      <w:r w:rsidRPr="009C7902">
        <w:rPr>
          <w:lang w:val="de-DE"/>
        </w:rPr>
        <w:t xml:space="preserve"> d</w:t>
      </w:r>
      <w:r>
        <w:rPr>
          <w:lang w:val="de-DE"/>
        </w:rPr>
        <w:t xml:space="preserve">en Ton, was man vom Rest des </w:t>
      </w:r>
      <w:proofErr w:type="spellStart"/>
      <w:r>
        <w:rPr>
          <w:lang w:val="de-DE"/>
        </w:rPr>
        <w:t>Psapers</w:t>
      </w:r>
      <w:proofErr w:type="spellEnd"/>
      <w:r>
        <w:rPr>
          <w:lang w:val="de-DE"/>
        </w:rPr>
        <w:t xml:space="preserve"> erwartet. Hier würde ich erwarten, dass es darum geht, wie </w:t>
      </w:r>
      <w:proofErr w:type="spellStart"/>
      <w:r>
        <w:rPr>
          <w:lang w:val="de-DE"/>
        </w:rPr>
        <w:t>classroom</w:t>
      </w:r>
      <w:proofErr w:type="spellEnd"/>
      <w:r>
        <w:rPr>
          <w:lang w:val="de-DE"/>
        </w:rPr>
        <w:t xml:space="preserve"> </w:t>
      </w:r>
      <w:proofErr w:type="spellStart"/>
      <w:r>
        <w:rPr>
          <w:lang w:val="de-DE"/>
        </w:rPr>
        <w:t>disr</w:t>
      </w:r>
      <w:proofErr w:type="spellEnd"/>
      <w:r>
        <w:rPr>
          <w:lang w:val="de-DE"/>
        </w:rPr>
        <w:t xml:space="preserve">. Den Unterricht stören. Daher würde ich vorschlagen schon direkt im ersten Satz mit </w:t>
      </w:r>
      <w:proofErr w:type="spellStart"/>
      <w:r>
        <w:rPr>
          <w:lang w:val="de-DE"/>
        </w:rPr>
        <w:t>Expertiseunterschiede</w:t>
      </w:r>
      <w:proofErr w:type="spellEnd"/>
      <w:r>
        <w:rPr>
          <w:lang w:val="de-DE"/>
        </w:rPr>
        <w:t xml:space="preserve"> im professional </w:t>
      </w:r>
      <w:proofErr w:type="spellStart"/>
      <w:r>
        <w:rPr>
          <w:lang w:val="de-DE"/>
        </w:rPr>
        <w:t>vision</w:t>
      </w:r>
      <w:proofErr w:type="spellEnd"/>
      <w:r>
        <w:rPr>
          <w:lang w:val="de-DE"/>
        </w:rPr>
        <w:t xml:space="preserve"> einzusteigen. Die Classroom </w:t>
      </w:r>
      <w:proofErr w:type="spellStart"/>
      <w:r>
        <w:rPr>
          <w:lang w:val="de-DE"/>
        </w:rPr>
        <w:t>disruptions</w:t>
      </w:r>
      <w:proofErr w:type="spellEnd"/>
      <w:r>
        <w:rPr>
          <w:lang w:val="de-DE"/>
        </w:rPr>
        <w:t xml:space="preserve"> sind ja „nur“ unser Kontext an dem wir </w:t>
      </w:r>
      <w:proofErr w:type="spellStart"/>
      <w:r>
        <w:rPr>
          <w:lang w:val="de-DE"/>
        </w:rPr>
        <w:t>expertise</w:t>
      </w:r>
      <w:proofErr w:type="spellEnd"/>
      <w:r>
        <w:rPr>
          <w:lang w:val="de-DE"/>
        </w:rPr>
        <w:t xml:space="preserve"> Unterschiede untersuchen.</w:t>
      </w:r>
    </w:p>
    <w:p w14:paraId="4AA9EB46" w14:textId="6E8C96A1" w:rsidR="009C7902" w:rsidRPr="009C7902" w:rsidRDefault="009C7902">
      <w:pPr>
        <w:pStyle w:val="Kommentartext"/>
        <w:rPr>
          <w:lang w:val="de-DE"/>
        </w:rPr>
      </w:pPr>
      <w:r>
        <w:rPr>
          <w:lang w:val="de-DE"/>
        </w:rPr>
        <w:t xml:space="preserve">Overall finde ich auch, dass Eyetracking etwas zu spät im Verlauf der </w:t>
      </w:r>
      <w:proofErr w:type="spellStart"/>
      <w:r>
        <w:rPr>
          <w:lang w:val="de-DE"/>
        </w:rPr>
        <w:t>first</w:t>
      </w:r>
      <w:proofErr w:type="spellEnd"/>
      <w:r>
        <w:rPr>
          <w:lang w:val="de-DE"/>
        </w:rPr>
        <w:t xml:space="preserve"> </w:t>
      </w:r>
      <w:proofErr w:type="spellStart"/>
      <w:r>
        <w:rPr>
          <w:lang w:val="de-DE"/>
        </w:rPr>
        <w:t>page</w:t>
      </w:r>
      <w:proofErr w:type="spellEnd"/>
      <w:r>
        <w:rPr>
          <w:lang w:val="de-DE"/>
        </w:rPr>
        <w:t xml:space="preserve"> kommt. Das ist ja mit ein </w:t>
      </w:r>
      <w:proofErr w:type="spellStart"/>
      <w:r>
        <w:rPr>
          <w:lang w:val="de-DE"/>
        </w:rPr>
        <w:t>fancy</w:t>
      </w:r>
      <w:proofErr w:type="spellEnd"/>
      <w:r>
        <w:rPr>
          <w:lang w:val="de-DE"/>
        </w:rPr>
        <w:t xml:space="preserve"> </w:t>
      </w:r>
      <w:proofErr w:type="spellStart"/>
      <w:r>
        <w:rPr>
          <w:lang w:val="de-DE"/>
        </w:rPr>
        <w:t>zetraler</w:t>
      </w:r>
      <w:proofErr w:type="spellEnd"/>
      <w:r>
        <w:rPr>
          <w:lang w:val="de-DE"/>
        </w:rPr>
        <w:t xml:space="preserve"> Baustein in Paper und kann daher prominenter platziert werden.</w:t>
      </w:r>
    </w:p>
  </w:comment>
  <w:comment w:id="4" w:author="Lotz, Christin" w:date="2025-04-15T17:06:00Z" w:initials="LC">
    <w:p w14:paraId="7ABBF4C4" w14:textId="77777777" w:rsidR="000A7D00" w:rsidRDefault="000A7D00">
      <w:pPr>
        <w:pStyle w:val="Kommentartext"/>
        <w:rPr>
          <w:lang w:val="de-DE"/>
        </w:rPr>
      </w:pPr>
      <w:r>
        <w:rPr>
          <w:rStyle w:val="Kommentarzeichen"/>
        </w:rPr>
        <w:annotationRef/>
      </w:r>
      <w:r w:rsidRPr="000A7D00">
        <w:rPr>
          <w:lang w:val="de-DE"/>
        </w:rPr>
        <w:t xml:space="preserve">Bis hierher ist der </w:t>
      </w:r>
      <w:proofErr w:type="spellStart"/>
      <w:r w:rsidRPr="000A7D00">
        <w:rPr>
          <w:lang w:val="de-DE"/>
        </w:rPr>
        <w:t>r</w:t>
      </w:r>
      <w:r>
        <w:rPr>
          <w:lang w:val="de-DE"/>
        </w:rPr>
        <w:t>easearch</w:t>
      </w:r>
      <w:proofErr w:type="spellEnd"/>
      <w:r>
        <w:rPr>
          <w:lang w:val="de-DE"/>
        </w:rPr>
        <w:t xml:space="preserve"> </w:t>
      </w:r>
      <w:proofErr w:type="spellStart"/>
      <w:r>
        <w:rPr>
          <w:lang w:val="de-DE"/>
        </w:rPr>
        <w:t>gap</w:t>
      </w:r>
      <w:proofErr w:type="spellEnd"/>
      <w:r>
        <w:rPr>
          <w:lang w:val="de-DE"/>
        </w:rPr>
        <w:t xml:space="preserve"> noch nicht klar rausgearbeitet Und es fehlt auch noch, warum es praktisch sinnvoll wäre, diese</w:t>
      </w:r>
      <w:r w:rsidR="009C7902">
        <w:rPr>
          <w:lang w:val="de-DE"/>
        </w:rPr>
        <w:t>n</w:t>
      </w:r>
      <w:r>
        <w:rPr>
          <w:lang w:val="de-DE"/>
        </w:rPr>
        <w:t xml:space="preserve"> </w:t>
      </w:r>
      <w:proofErr w:type="spellStart"/>
      <w:r>
        <w:rPr>
          <w:lang w:val="de-DE"/>
        </w:rPr>
        <w:t>research</w:t>
      </w:r>
      <w:proofErr w:type="spellEnd"/>
      <w:r>
        <w:rPr>
          <w:lang w:val="de-DE"/>
        </w:rPr>
        <w:t xml:space="preserve"> </w:t>
      </w:r>
      <w:proofErr w:type="spellStart"/>
      <w:r>
        <w:rPr>
          <w:lang w:val="de-DE"/>
        </w:rPr>
        <w:t>gap</w:t>
      </w:r>
      <w:proofErr w:type="spellEnd"/>
      <w:r>
        <w:rPr>
          <w:lang w:val="de-DE"/>
        </w:rPr>
        <w:t xml:space="preserve"> zu schließen.</w:t>
      </w:r>
    </w:p>
    <w:p w14:paraId="70939BA0" w14:textId="77777777" w:rsidR="005328EC" w:rsidRDefault="005328EC">
      <w:pPr>
        <w:pStyle w:val="Kommentartext"/>
        <w:rPr>
          <w:lang w:val="de-DE"/>
        </w:rPr>
      </w:pPr>
    </w:p>
    <w:p w14:paraId="1F30F421" w14:textId="7CD168BD" w:rsidR="005328EC" w:rsidRPr="000A7D00" w:rsidRDefault="005328EC">
      <w:pPr>
        <w:pStyle w:val="Kommentartext"/>
        <w:rPr>
          <w:lang w:val="de-DE"/>
        </w:rPr>
      </w:pPr>
      <w:r>
        <w:rPr>
          <w:lang w:val="de-DE"/>
        </w:rPr>
        <w:t xml:space="preserve">Edit später: Klareren Fokus auf prov. Vision legen in der First </w:t>
      </w:r>
      <w:proofErr w:type="spellStart"/>
      <w:r>
        <w:rPr>
          <w:lang w:val="de-DE"/>
        </w:rPr>
        <w:t>page</w:t>
      </w:r>
      <w:proofErr w:type="spellEnd"/>
      <w:r>
        <w:rPr>
          <w:lang w:val="de-DE"/>
        </w:rPr>
        <w:t xml:space="preserve">. Dann die Begründung warum es wichtig ist das zu erforschen über die angemessenen Reaktionen der Lehrperson auf Störungen als Konsequenz von guter prov. Vision darstellen. Dann kannst du den ganzen </w:t>
      </w:r>
      <w:proofErr w:type="spellStart"/>
      <w:r>
        <w:rPr>
          <w:lang w:val="de-DE"/>
        </w:rPr>
        <w:t>reactions</w:t>
      </w:r>
      <w:proofErr w:type="spellEnd"/>
      <w:r>
        <w:rPr>
          <w:lang w:val="de-DE"/>
        </w:rPr>
        <w:t xml:space="preserve"> Bumms auch gut im </w:t>
      </w:r>
      <w:proofErr w:type="spellStart"/>
      <w:r>
        <w:rPr>
          <w:lang w:val="de-DE"/>
        </w:rPr>
        <w:t>Diskussonsteil</w:t>
      </w:r>
      <w:proofErr w:type="spellEnd"/>
      <w:r>
        <w:rPr>
          <w:lang w:val="de-DE"/>
        </w:rPr>
        <w:t xml:space="preserve"> in den </w:t>
      </w:r>
      <w:proofErr w:type="spellStart"/>
      <w:r>
        <w:rPr>
          <w:lang w:val="de-DE"/>
        </w:rPr>
        <w:t>Implkations</w:t>
      </w:r>
      <w:proofErr w:type="spellEnd"/>
      <w:r>
        <w:rPr>
          <w:lang w:val="de-DE"/>
        </w:rPr>
        <w:t xml:space="preserve"> verwenden.</w:t>
      </w:r>
    </w:p>
  </w:comment>
  <w:comment w:id="7"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8"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9"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10" w:author="Lotz, Christin" w:date="2025-04-15T17:16:00Z" w:initials="LC">
    <w:p w14:paraId="5D28386A" w14:textId="4C34DBCB" w:rsidR="009C7902" w:rsidRPr="009C7902" w:rsidRDefault="009C7902">
      <w:pPr>
        <w:pStyle w:val="Kommentartext"/>
        <w:rPr>
          <w:lang w:val="de-DE"/>
        </w:rPr>
      </w:pPr>
      <w:r>
        <w:rPr>
          <w:rStyle w:val="Kommentarzeichen"/>
        </w:rPr>
        <w:annotationRef/>
      </w:r>
      <w:r w:rsidRPr="009C7902">
        <w:rPr>
          <w:lang w:val="de-DE"/>
        </w:rPr>
        <w:t>Ich bin ohne Nummerierung a</w:t>
      </w:r>
      <w:r>
        <w:rPr>
          <w:lang w:val="de-DE"/>
        </w:rPr>
        <w:t>uch etwas lost.</w:t>
      </w:r>
    </w:p>
  </w:comment>
  <w:comment w:id="12" w:author="Mandy Klatt" w:date="2025-04-16T10:41:00Z" w:initials="MK">
    <w:p w14:paraId="39278420" w14:textId="7A0B1F88" w:rsidR="008D5753" w:rsidRDefault="008D5753">
      <w:pPr>
        <w:pStyle w:val="Kommentartext"/>
      </w:pPr>
      <w:r>
        <w:rPr>
          <w:rStyle w:val="Kommentarzeichen"/>
        </w:rPr>
        <w:annotationRef/>
      </w:r>
      <w:proofErr w:type="spellStart"/>
      <w:r>
        <w:t>Nummerierung</w:t>
      </w:r>
      <w:proofErr w:type="spellEnd"/>
      <w:r>
        <w:t xml:space="preserve"> </w:t>
      </w:r>
      <w:proofErr w:type="spellStart"/>
      <w:r>
        <w:t>einfügen</w:t>
      </w:r>
      <w:proofErr w:type="spellEnd"/>
    </w:p>
  </w:comment>
  <w:comment w:id="11" w:author="Lotz, Christin" w:date="2025-04-15T17:18:00Z" w:initials="LC">
    <w:p w14:paraId="4ED67FB3" w14:textId="77777777" w:rsidR="00B417A9" w:rsidRDefault="00B417A9">
      <w:pPr>
        <w:pStyle w:val="Kommentartext"/>
        <w:rPr>
          <w:lang w:val="de-DE"/>
        </w:rPr>
      </w:pPr>
      <w:r>
        <w:rPr>
          <w:rStyle w:val="Kommentarzeichen"/>
        </w:rPr>
        <w:annotationRef/>
      </w:r>
      <w:r w:rsidRPr="00B417A9">
        <w:rPr>
          <w:lang w:val="de-DE"/>
        </w:rPr>
        <w:t>Ah ok, der Theorieteil i</w:t>
      </w:r>
      <w:r>
        <w:rPr>
          <w:lang w:val="de-DE"/>
        </w:rPr>
        <w:t xml:space="preserve">st so aufgebaut, dass mit CD eingestiegen wird, daher kommen die auch so Prominent auf der </w:t>
      </w:r>
      <w:proofErr w:type="spellStart"/>
      <w:r>
        <w:rPr>
          <w:lang w:val="de-DE"/>
        </w:rPr>
        <w:t>first</w:t>
      </w:r>
      <w:proofErr w:type="spellEnd"/>
      <w:r>
        <w:rPr>
          <w:lang w:val="de-DE"/>
        </w:rPr>
        <w:t xml:space="preserve"> </w:t>
      </w:r>
      <w:proofErr w:type="spellStart"/>
      <w:r>
        <w:rPr>
          <w:lang w:val="de-DE"/>
        </w:rPr>
        <w:t>page</w:t>
      </w:r>
      <w:proofErr w:type="spellEnd"/>
      <w:r>
        <w:rPr>
          <w:lang w:val="de-DE"/>
        </w:rPr>
        <w:t>.</w:t>
      </w:r>
    </w:p>
    <w:p w14:paraId="5D586484" w14:textId="3C300E1B" w:rsidR="00B417A9" w:rsidRPr="00B417A9" w:rsidRDefault="00B417A9">
      <w:pPr>
        <w:pStyle w:val="Kommentartext"/>
        <w:rPr>
          <w:lang w:val="de-DE"/>
        </w:rPr>
      </w:pPr>
      <w:r>
        <w:rPr>
          <w:lang w:val="de-DE"/>
        </w:rPr>
        <w:t xml:space="preserve">Dann gebe ich auch </w:t>
      </w:r>
      <w:proofErr w:type="spellStart"/>
      <w:r>
        <w:rPr>
          <w:lang w:val="de-DE"/>
        </w:rPr>
        <w:t>nochmla</w:t>
      </w:r>
      <w:proofErr w:type="spellEnd"/>
      <w:r>
        <w:rPr>
          <w:lang w:val="de-DE"/>
        </w:rPr>
        <w:t xml:space="preserve"> hier explizit zu bedenken, dass unser Mainfokus vom Paper ja nicht CD </w:t>
      </w:r>
      <w:proofErr w:type="gramStart"/>
      <w:r>
        <w:rPr>
          <w:lang w:val="de-DE"/>
        </w:rPr>
        <w:t>sind</w:t>
      </w:r>
      <w:proofErr w:type="gramEnd"/>
      <w:r>
        <w:rPr>
          <w:lang w:val="de-DE"/>
        </w:rPr>
        <w:t xml:space="preserve"> sondern </w:t>
      </w:r>
      <w:proofErr w:type="spellStart"/>
      <w:r>
        <w:rPr>
          <w:lang w:val="de-DE"/>
        </w:rPr>
        <w:t>Expertiseunterschiede</w:t>
      </w:r>
      <w:proofErr w:type="spellEnd"/>
      <w:r>
        <w:rPr>
          <w:lang w:val="de-DE"/>
        </w:rPr>
        <w:t xml:space="preserve"> in </w:t>
      </w:r>
      <w:proofErr w:type="spellStart"/>
      <w:r>
        <w:rPr>
          <w:lang w:val="de-DE"/>
        </w:rPr>
        <w:t>prof</w:t>
      </w:r>
      <w:proofErr w:type="spellEnd"/>
      <w:r>
        <w:rPr>
          <w:lang w:val="de-DE"/>
        </w:rPr>
        <w:t xml:space="preserve"> </w:t>
      </w:r>
      <w:proofErr w:type="spellStart"/>
      <w:r>
        <w:rPr>
          <w:lang w:val="de-DE"/>
        </w:rPr>
        <w:t>vision</w:t>
      </w:r>
      <w:proofErr w:type="spellEnd"/>
      <w:r>
        <w:rPr>
          <w:lang w:val="de-DE"/>
        </w:rPr>
        <w:t>, die wir am Beispiel von CDs untersuchen. Daher würde ich ggf. den Theorieteil nochmal umstrukturieren und mit prov. Vision einsteigen. Aber ich lese erstmal weiter. :_)</w:t>
      </w:r>
    </w:p>
  </w:comment>
  <w:comment w:id="13"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14"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15" w:author="Lotz, Christin" w:date="2025-04-15T17:27:00Z" w:initials="LC">
    <w:p w14:paraId="644E1E78" w14:textId="77777777" w:rsidR="00B417A9" w:rsidRDefault="00B417A9">
      <w:pPr>
        <w:pStyle w:val="Kommentartext"/>
        <w:rPr>
          <w:lang w:val="de-DE"/>
        </w:rPr>
      </w:pPr>
      <w:r>
        <w:rPr>
          <w:rStyle w:val="Kommentarzeichen"/>
        </w:rPr>
        <w:annotationRef/>
      </w:r>
      <w:r w:rsidRPr="00B417A9">
        <w:rPr>
          <w:lang w:val="de-DE"/>
        </w:rPr>
        <w:t>Nachdem i</w:t>
      </w:r>
      <w:r>
        <w:rPr>
          <w:lang w:val="de-DE"/>
        </w:rPr>
        <w:t xml:space="preserve">ch bis hier gelesen habe, bin ich umso mehr der Meinung, dass der Einstieg über </w:t>
      </w:r>
      <w:proofErr w:type="spellStart"/>
      <w:r>
        <w:rPr>
          <w:lang w:val="de-DE"/>
        </w:rPr>
        <w:t>dieess</w:t>
      </w:r>
      <w:proofErr w:type="spellEnd"/>
      <w:r>
        <w:rPr>
          <w:lang w:val="de-DE"/>
        </w:rPr>
        <w:t xml:space="preserve"> Model und prov. Vision erfolgen sollte.</w:t>
      </w:r>
    </w:p>
    <w:p w14:paraId="58C09F1D" w14:textId="77777777" w:rsidR="00B417A9" w:rsidRDefault="00B417A9">
      <w:pPr>
        <w:pStyle w:val="Kommentartext"/>
        <w:rPr>
          <w:lang w:val="de-DE"/>
        </w:rPr>
      </w:pPr>
    </w:p>
    <w:p w14:paraId="1A9A05FE" w14:textId="47DD84DC" w:rsidR="00B417A9" w:rsidRPr="00B417A9" w:rsidRDefault="00B417A9">
      <w:pPr>
        <w:pStyle w:val="Kommentartext"/>
        <w:rPr>
          <w:lang w:val="de-DE"/>
        </w:rPr>
      </w:pPr>
      <w:r>
        <w:rPr>
          <w:lang w:val="de-DE"/>
        </w:rPr>
        <w:t xml:space="preserve">Die Unterscheidung was es dann für </w:t>
      </w:r>
      <w:proofErr w:type="spellStart"/>
      <w:r>
        <w:rPr>
          <w:lang w:val="de-DE"/>
        </w:rPr>
        <w:t>disruptions</w:t>
      </w:r>
      <w:proofErr w:type="spellEnd"/>
      <w:r>
        <w:rPr>
          <w:lang w:val="de-DE"/>
        </w:rPr>
        <w:t xml:space="preserve"> gibt, kann danach immer noch kommen und spiegelt auch die untergeordnete Wichtigkeit dieser Unterscheidung </w:t>
      </w:r>
      <w:proofErr w:type="gramStart"/>
      <w:r>
        <w:rPr>
          <w:lang w:val="de-DE"/>
        </w:rPr>
        <w:t>wi</w:t>
      </w:r>
      <w:r w:rsidR="00B20A56">
        <w:rPr>
          <w:lang w:val="de-DE"/>
        </w:rPr>
        <w:t>eder</w:t>
      </w:r>
      <w:proofErr w:type="gramEnd"/>
      <w:r w:rsidR="00B20A56">
        <w:rPr>
          <w:lang w:val="de-DE"/>
        </w:rPr>
        <w:t>.</w:t>
      </w:r>
    </w:p>
  </w:comment>
  <w:comment w:id="16" w:author="Lotz, Christin" w:date="2025-04-15T17:29:00Z" w:initials="LC">
    <w:p w14:paraId="29F5D78C" w14:textId="77777777" w:rsidR="00B20A56" w:rsidRDefault="00B20A56">
      <w:pPr>
        <w:pStyle w:val="Kommentartext"/>
        <w:rPr>
          <w:lang w:val="de-DE"/>
        </w:rPr>
      </w:pPr>
      <w:r>
        <w:rPr>
          <w:rStyle w:val="Kommentarzeichen"/>
        </w:rPr>
        <w:annotationRef/>
      </w:r>
      <w:r w:rsidRPr="00B20A56">
        <w:rPr>
          <w:lang w:val="de-DE"/>
        </w:rPr>
        <w:t>Wie immer d</w:t>
      </w:r>
      <w:r>
        <w:rPr>
          <w:lang w:val="de-DE"/>
        </w:rPr>
        <w:t>er Kommentar gleiche Wörter für gleiche Konstrukte.</w:t>
      </w:r>
    </w:p>
    <w:p w14:paraId="2461E15D" w14:textId="00AF366E" w:rsidR="00B20A56" w:rsidRDefault="00B20A56">
      <w:pPr>
        <w:pStyle w:val="Kommentartext"/>
        <w:rPr>
          <w:lang w:val="de-DE"/>
        </w:rPr>
      </w:pPr>
      <w:r>
        <w:rPr>
          <w:lang w:val="de-DE"/>
        </w:rPr>
        <w:t xml:space="preserve">Hier müsste es Knowledge und </w:t>
      </w:r>
      <w:proofErr w:type="spellStart"/>
      <w:r>
        <w:rPr>
          <w:lang w:val="de-DE"/>
        </w:rPr>
        <w:t>student</w:t>
      </w:r>
      <w:proofErr w:type="spellEnd"/>
      <w:r>
        <w:rPr>
          <w:lang w:val="de-DE"/>
        </w:rPr>
        <w:t xml:space="preserve"> </w:t>
      </w:r>
      <w:proofErr w:type="spellStart"/>
      <w:r>
        <w:rPr>
          <w:lang w:val="de-DE"/>
        </w:rPr>
        <w:t>directed</w:t>
      </w:r>
      <w:proofErr w:type="spellEnd"/>
      <w:r>
        <w:rPr>
          <w:lang w:val="de-DE"/>
        </w:rPr>
        <w:t xml:space="preserve"> </w:t>
      </w:r>
      <w:proofErr w:type="spellStart"/>
      <w:r>
        <w:rPr>
          <w:lang w:val="de-DE"/>
        </w:rPr>
        <w:t>behavior</w:t>
      </w:r>
      <w:proofErr w:type="spellEnd"/>
      <w:r>
        <w:rPr>
          <w:lang w:val="de-DE"/>
        </w:rPr>
        <w:t xml:space="preserve"> sein, damit es zum Model in Fig 1 passt, oder?</w:t>
      </w:r>
    </w:p>
    <w:p w14:paraId="1C540BD9" w14:textId="77777777" w:rsidR="00B20A56" w:rsidRDefault="00B20A56">
      <w:pPr>
        <w:pStyle w:val="Kommentartext"/>
        <w:rPr>
          <w:lang w:val="de-DE"/>
        </w:rPr>
      </w:pPr>
    </w:p>
    <w:p w14:paraId="183EC5B0" w14:textId="78735D9D" w:rsidR="00B20A56" w:rsidRPr="00B20A56" w:rsidRDefault="00B20A56">
      <w:pPr>
        <w:pStyle w:val="Kommentartext"/>
        <w:rPr>
          <w:lang w:val="de-DE"/>
        </w:rPr>
      </w:pPr>
      <w:r>
        <w:rPr>
          <w:lang w:val="de-DE"/>
        </w:rPr>
        <w:t xml:space="preserve">Und bitte </w:t>
      </w:r>
      <w:proofErr w:type="spellStart"/>
      <w:r>
        <w:rPr>
          <w:lang w:val="de-DE"/>
        </w:rPr>
        <w:t>Ref</w:t>
      </w:r>
      <w:proofErr w:type="spellEnd"/>
      <w:r>
        <w:rPr>
          <w:lang w:val="de-DE"/>
        </w:rPr>
        <w:t xml:space="preserve"> einfügen bei dem Satz. :-)</w:t>
      </w:r>
    </w:p>
  </w:comment>
  <w:comment w:id="17"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18" w:author="Lotz, Christin" w:date="2025-04-15T17:33:00Z" w:initials="LC">
    <w:p w14:paraId="5CC7C6D7" w14:textId="7BB86F72" w:rsidR="00B20A56" w:rsidRPr="00B20A56" w:rsidRDefault="00B20A56">
      <w:pPr>
        <w:pStyle w:val="Kommentartext"/>
        <w:rPr>
          <w:lang w:val="de-DE"/>
        </w:rPr>
      </w:pPr>
      <w:r>
        <w:rPr>
          <w:rStyle w:val="Kommentarzeichen"/>
        </w:rPr>
        <w:annotationRef/>
      </w:r>
      <w:r w:rsidRPr="00B20A56">
        <w:rPr>
          <w:lang w:val="de-DE"/>
        </w:rPr>
        <w:t>Kann m</w:t>
      </w:r>
      <w:r>
        <w:rPr>
          <w:lang w:val="de-DE"/>
        </w:rPr>
        <w:t xml:space="preserve">an die 3 </w:t>
      </w:r>
      <w:proofErr w:type="spellStart"/>
      <w:r>
        <w:rPr>
          <w:lang w:val="de-DE"/>
        </w:rPr>
        <w:t>Steps</w:t>
      </w:r>
      <w:proofErr w:type="spellEnd"/>
      <w:r>
        <w:rPr>
          <w:lang w:val="de-DE"/>
        </w:rPr>
        <w:t xml:space="preserve"> auch in ner Grafik darstellen? Oder noch besser in die Fig 1 integrieren?</w:t>
      </w:r>
    </w:p>
  </w:comment>
  <w:comment w:id="19"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20" w:author="Lotz, Christin" w:date="2025-04-15T17:39:00Z" w:initials="LC">
    <w:p w14:paraId="6026E79D" w14:textId="162F847D" w:rsidR="00E00343" w:rsidRPr="00E00343" w:rsidRDefault="00E00343">
      <w:pPr>
        <w:pStyle w:val="Kommentartext"/>
        <w:rPr>
          <w:lang w:val="de-DE"/>
        </w:rPr>
      </w:pPr>
      <w:r>
        <w:rPr>
          <w:rStyle w:val="Kommentarzeichen"/>
        </w:rPr>
        <w:annotationRef/>
      </w:r>
      <w:r w:rsidRPr="00E00343">
        <w:rPr>
          <w:lang w:val="de-DE"/>
        </w:rPr>
        <w:t>Kann e</w:t>
      </w:r>
      <w:r>
        <w:rPr>
          <w:lang w:val="de-DE"/>
        </w:rPr>
        <w:t xml:space="preserve">ventuell weg. Es geht ja im Rest vom Paper auch gar nicht um die </w:t>
      </w:r>
      <w:proofErr w:type="spellStart"/>
      <w:r>
        <w:rPr>
          <w:lang w:val="de-DE"/>
        </w:rPr>
        <w:t>reactions</w:t>
      </w:r>
      <w:proofErr w:type="spellEnd"/>
      <w:r>
        <w:rPr>
          <w:lang w:val="de-DE"/>
        </w:rPr>
        <w:t>.</w:t>
      </w:r>
    </w:p>
  </w:comment>
  <w:comment w:id="22" w:author="Lotz, Christin" w:date="2025-04-15T17:40:00Z" w:initials="LC">
    <w:p w14:paraId="37FA5AB8" w14:textId="3CD94A20" w:rsidR="00E00343" w:rsidRPr="00E00343" w:rsidRDefault="00E00343">
      <w:pPr>
        <w:pStyle w:val="Kommentartext"/>
        <w:rPr>
          <w:lang w:val="de-DE"/>
        </w:rPr>
      </w:pPr>
      <w:r>
        <w:rPr>
          <w:rStyle w:val="Kommentarzeichen"/>
        </w:rPr>
        <w:annotationRef/>
      </w:r>
      <w:r w:rsidRPr="00E00343">
        <w:rPr>
          <w:lang w:val="de-DE"/>
        </w:rPr>
        <w:t>Da wir u</w:t>
      </w:r>
      <w:r>
        <w:rPr>
          <w:lang w:val="de-DE"/>
        </w:rPr>
        <w:t>ns keine Moderation anschauen, wäre ich hier vorsichtig das Konstrukt so einzuführen.</w:t>
      </w:r>
    </w:p>
  </w:comment>
  <w:comment w:id="21"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24" w:author="Lotz, Christin" w:date="2025-04-15T17:42:00Z" w:initials="LC">
    <w:p w14:paraId="5E682C3B" w14:textId="77777777" w:rsidR="00E00343" w:rsidRDefault="00E00343">
      <w:pPr>
        <w:pStyle w:val="Kommentartext"/>
        <w:rPr>
          <w:lang w:val="de-DE"/>
        </w:rPr>
      </w:pPr>
      <w:r>
        <w:rPr>
          <w:rStyle w:val="Kommentarzeichen"/>
        </w:rPr>
        <w:annotationRef/>
      </w:r>
      <w:r w:rsidRPr="00E00343">
        <w:rPr>
          <w:lang w:val="de-DE"/>
        </w:rPr>
        <w:t>Um d</w:t>
      </w:r>
      <w:r>
        <w:rPr>
          <w:lang w:val="de-DE"/>
        </w:rPr>
        <w:t>ie es aber hier nicht geht. Versuch bitte den Fokus mehr auf die Prof. Vision zu legen.</w:t>
      </w:r>
    </w:p>
    <w:p w14:paraId="73A23BAC" w14:textId="0BBE29AC" w:rsidR="00E00343" w:rsidRPr="00E00343" w:rsidRDefault="00E00343">
      <w:pPr>
        <w:pStyle w:val="Kommentartext"/>
        <w:rPr>
          <w:lang w:val="de-DE"/>
        </w:rPr>
      </w:pPr>
      <w:r>
        <w:rPr>
          <w:lang w:val="de-DE"/>
        </w:rPr>
        <w:t xml:space="preserve">Z.B. indem du sagst, dass prof. Vision das super </w:t>
      </w:r>
      <w:proofErr w:type="spellStart"/>
      <w:r>
        <w:rPr>
          <w:lang w:val="de-DE"/>
        </w:rPr>
        <w:t>duper</w:t>
      </w:r>
      <w:proofErr w:type="spellEnd"/>
      <w:r>
        <w:rPr>
          <w:lang w:val="de-DE"/>
        </w:rPr>
        <w:t xml:space="preserve"> Wichtige Bindeglied in dem Model darstellt.</w:t>
      </w:r>
    </w:p>
  </w:comment>
  <w:comment w:id="25" w:author="Lotz, Christin" w:date="2025-04-15T17:44:00Z" w:initials="LC">
    <w:p w14:paraId="2DC4FC05" w14:textId="77777777" w:rsidR="00E00343" w:rsidRDefault="00E00343">
      <w:pPr>
        <w:pStyle w:val="Kommentartext"/>
        <w:rPr>
          <w:lang w:val="de-DE"/>
        </w:rPr>
      </w:pPr>
      <w:r>
        <w:rPr>
          <w:rStyle w:val="Kommentarzeichen"/>
        </w:rPr>
        <w:annotationRef/>
      </w:r>
      <w:r w:rsidRPr="00E00343">
        <w:rPr>
          <w:lang w:val="de-DE"/>
        </w:rPr>
        <w:t>Den ganzen Fokus auf d</w:t>
      </w:r>
      <w:r>
        <w:rPr>
          <w:lang w:val="de-DE"/>
        </w:rPr>
        <w:t>ie Intervention brauchen wir nicht. Eher darstellen, wie und warum die Vision in den Prozess wichtig ist.</w:t>
      </w:r>
    </w:p>
    <w:p w14:paraId="19516A94" w14:textId="6BEB99E9" w:rsidR="00E00343" w:rsidRPr="00E00343" w:rsidRDefault="00E00343">
      <w:pPr>
        <w:pStyle w:val="Kommentartext"/>
        <w:rPr>
          <w:lang w:val="de-DE"/>
        </w:rPr>
      </w:pPr>
      <w:r>
        <w:rPr>
          <w:lang w:val="de-DE"/>
        </w:rPr>
        <w:t xml:space="preserve">Und damit dann überleiten dazu, wie wichtig es ist, hier die Expertise </w:t>
      </w:r>
      <w:proofErr w:type="spellStart"/>
      <w:r>
        <w:rPr>
          <w:lang w:val="de-DE"/>
        </w:rPr>
        <w:t>unterschiede</w:t>
      </w:r>
      <w:proofErr w:type="spellEnd"/>
      <w:r>
        <w:rPr>
          <w:lang w:val="de-DE"/>
        </w:rPr>
        <w:t xml:space="preserve"> zu erforschen, damit man die prof. Vision gezielt boosten kann.</w:t>
      </w:r>
    </w:p>
  </w:comment>
  <w:comment w:id="27"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26"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29" w:author="Lotz, Christin" w:date="2025-04-15T17:47:00Z" w:initials="LC">
    <w:p w14:paraId="4A994E71" w14:textId="661240EB" w:rsidR="00E00343" w:rsidRPr="00E00343" w:rsidRDefault="00E00343">
      <w:pPr>
        <w:pStyle w:val="Kommentartext"/>
        <w:rPr>
          <w:lang w:val="de-DE"/>
        </w:rPr>
      </w:pPr>
      <w:r>
        <w:rPr>
          <w:rStyle w:val="Kommentarzeichen"/>
        </w:rPr>
        <w:annotationRef/>
      </w:r>
      <w:r w:rsidRPr="00E00343">
        <w:rPr>
          <w:lang w:val="de-DE"/>
        </w:rPr>
        <w:t xml:space="preserve">Bei jeder </w:t>
      </w:r>
      <w:proofErr w:type="spellStart"/>
      <w:r w:rsidRPr="00E00343">
        <w:rPr>
          <w:lang w:val="de-DE"/>
        </w:rPr>
        <w:t>ERwähnung</w:t>
      </w:r>
      <w:proofErr w:type="spellEnd"/>
      <w:r w:rsidRPr="00E00343">
        <w:rPr>
          <w:lang w:val="de-DE"/>
        </w:rPr>
        <w:t xml:space="preserve"> des M</w:t>
      </w:r>
      <w:r>
        <w:rPr>
          <w:lang w:val="de-DE"/>
        </w:rPr>
        <w:t xml:space="preserve">odells immer darauf achten, dass es mit vollem Namen benannt wird und die </w:t>
      </w:r>
      <w:proofErr w:type="spellStart"/>
      <w:proofErr w:type="gramStart"/>
      <w:r>
        <w:rPr>
          <w:lang w:val="de-DE"/>
        </w:rPr>
        <w:t>Ref</w:t>
      </w:r>
      <w:proofErr w:type="spellEnd"/>
      <w:r>
        <w:rPr>
          <w:lang w:val="de-DE"/>
        </w:rPr>
        <w:t xml:space="preserve">  dazu</w:t>
      </w:r>
      <w:proofErr w:type="gramEnd"/>
      <w:r>
        <w:rPr>
          <w:lang w:val="de-DE"/>
        </w:rPr>
        <w:t xml:space="preserve"> steht.</w:t>
      </w:r>
    </w:p>
  </w:comment>
  <w:comment w:id="32"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33"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36" w:author="Lotz, Christin" w:date="2025-04-15T18:02:00Z" w:initials="LC">
    <w:p w14:paraId="131405C2" w14:textId="693449E3" w:rsidR="005328EC" w:rsidRPr="005328EC" w:rsidRDefault="005328EC">
      <w:pPr>
        <w:pStyle w:val="Kommentartext"/>
        <w:rPr>
          <w:lang w:val="de-DE"/>
        </w:rPr>
      </w:pPr>
      <w:r>
        <w:rPr>
          <w:rStyle w:val="Kommentarzeichen"/>
        </w:rPr>
        <w:annotationRef/>
      </w:r>
      <w:proofErr w:type="spellStart"/>
      <w:r w:rsidRPr="005328EC">
        <w:rPr>
          <w:lang w:val="de-DE"/>
        </w:rPr>
        <w:t>SElbe</w:t>
      </w:r>
      <w:proofErr w:type="spellEnd"/>
      <w:r w:rsidRPr="005328EC">
        <w:rPr>
          <w:lang w:val="de-DE"/>
        </w:rPr>
        <w:t xml:space="preserve"> Worte für selbe K</w:t>
      </w:r>
      <w:r>
        <w:rPr>
          <w:lang w:val="de-DE"/>
        </w:rPr>
        <w:t xml:space="preserve">onzepte </w:t>
      </w:r>
      <w:proofErr w:type="spellStart"/>
      <w:r>
        <w:rPr>
          <w:lang w:val="de-DE"/>
        </w:rPr>
        <w:t>bitee</w:t>
      </w:r>
      <w:proofErr w:type="spellEnd"/>
      <w:r>
        <w:rPr>
          <w:lang w:val="de-DE"/>
        </w:rPr>
        <w:t xml:space="preserve">. Ich </w:t>
      </w:r>
      <w:proofErr w:type="gramStart"/>
      <w:r>
        <w:rPr>
          <w:lang w:val="de-DE"/>
        </w:rPr>
        <w:t>hab</w:t>
      </w:r>
      <w:proofErr w:type="gramEnd"/>
      <w:r>
        <w:rPr>
          <w:lang w:val="de-DE"/>
        </w:rPr>
        <w:t xml:space="preserve"> mich gerade selbst darin wieder gefunden, mich gefragt zu haben ob </w:t>
      </w:r>
      <w:r w:rsidRPr="005328EC">
        <w:rPr>
          <w:rFonts w:ascii="Times New Roman" w:hAnsi="Times New Roman" w:cs="Times New Roman"/>
          <w:sz w:val="24"/>
          <w:szCs w:val="22"/>
          <w:lang w:val="de-DE"/>
        </w:rPr>
        <w:t xml:space="preserve">Strategic </w:t>
      </w:r>
      <w:proofErr w:type="spellStart"/>
      <w:r w:rsidRPr="005328EC">
        <w:rPr>
          <w:rFonts w:ascii="Times New Roman" w:hAnsi="Times New Roman" w:cs="Times New Roman"/>
          <w:sz w:val="24"/>
          <w:szCs w:val="22"/>
          <w:lang w:val="de-DE"/>
        </w:rPr>
        <w:t>classroom</w:t>
      </w:r>
      <w:proofErr w:type="spellEnd"/>
      <w:r w:rsidRPr="005328EC">
        <w:rPr>
          <w:rFonts w:ascii="Times New Roman" w:hAnsi="Times New Roman" w:cs="Times New Roman"/>
          <w:sz w:val="24"/>
          <w:szCs w:val="22"/>
          <w:lang w:val="de-DE"/>
        </w:rPr>
        <w:t xml:space="preserve"> </w:t>
      </w:r>
      <w:proofErr w:type="spellStart"/>
      <w:r w:rsidRPr="005328EC">
        <w:rPr>
          <w:rFonts w:ascii="Times New Roman" w:hAnsi="Times New Roman" w:cs="Times New Roman"/>
          <w:sz w:val="24"/>
          <w:szCs w:val="22"/>
          <w:lang w:val="de-DE"/>
        </w:rPr>
        <w:t>management</w:t>
      </w:r>
      <w:proofErr w:type="spellEnd"/>
      <w:r w:rsidRPr="005328EC">
        <w:rPr>
          <w:rFonts w:ascii="Times New Roman" w:hAnsi="Times New Roman" w:cs="Times New Roman"/>
          <w:sz w:val="24"/>
          <w:szCs w:val="22"/>
          <w:lang w:val="de-DE"/>
        </w:rPr>
        <w:t xml:space="preserve"> </w:t>
      </w:r>
      <w:proofErr w:type="spellStart"/>
      <w:r w:rsidRPr="005328EC">
        <w:rPr>
          <w:rFonts w:ascii="Times New Roman" w:hAnsi="Times New Roman" w:cs="Times New Roman"/>
          <w:sz w:val="24"/>
          <w:szCs w:val="22"/>
          <w:lang w:val="de-DE"/>
        </w:rPr>
        <w:t>knowledge</w:t>
      </w:r>
      <w:proofErr w:type="spellEnd"/>
      <w:r w:rsidRPr="005328EC">
        <w:rPr>
          <w:rFonts w:ascii="Times New Roman" w:hAnsi="Times New Roman" w:cs="Times New Roman"/>
          <w:sz w:val="24"/>
          <w:szCs w:val="22"/>
          <w:lang w:val="de-DE"/>
        </w:rPr>
        <w:t xml:space="preserve"> </w:t>
      </w:r>
      <w:r>
        <w:rPr>
          <w:rStyle w:val="Kommentarzeichen"/>
        </w:rPr>
        <w:annotationRef/>
      </w:r>
      <w:r w:rsidRPr="005328EC">
        <w:rPr>
          <w:rFonts w:ascii="Times New Roman" w:hAnsi="Times New Roman" w:cs="Times New Roman"/>
          <w:sz w:val="24"/>
          <w:szCs w:val="22"/>
          <w:lang w:val="de-DE"/>
        </w:rPr>
        <w:t xml:space="preserve"> </w:t>
      </w:r>
      <w:r>
        <w:rPr>
          <w:rFonts w:ascii="Times New Roman" w:hAnsi="Times New Roman" w:cs="Times New Roman"/>
          <w:sz w:val="24"/>
          <w:szCs w:val="22"/>
          <w:lang w:val="de-DE"/>
        </w:rPr>
        <w:t xml:space="preserve">jetzt ein anderes Konstrukt als </w:t>
      </w:r>
      <w:proofErr w:type="spellStart"/>
      <w:r>
        <w:rPr>
          <w:rFonts w:ascii="Times New Roman" w:hAnsi="Times New Roman" w:cs="Times New Roman"/>
          <w:sz w:val="24"/>
          <w:szCs w:val="22"/>
          <w:lang w:val="de-DE"/>
        </w:rPr>
        <w:t>teacher</w:t>
      </w:r>
      <w:proofErr w:type="spellEnd"/>
      <w:r>
        <w:rPr>
          <w:rFonts w:ascii="Times New Roman" w:hAnsi="Times New Roman" w:cs="Times New Roman"/>
          <w:sz w:val="24"/>
          <w:szCs w:val="22"/>
          <w:lang w:val="de-DE"/>
        </w:rPr>
        <w:t xml:space="preserve"> </w:t>
      </w:r>
      <w:proofErr w:type="spellStart"/>
      <w:r>
        <w:rPr>
          <w:rFonts w:ascii="Times New Roman" w:hAnsi="Times New Roman" w:cs="Times New Roman"/>
          <w:sz w:val="24"/>
          <w:szCs w:val="22"/>
          <w:lang w:val="de-DE"/>
        </w:rPr>
        <w:t>knowledge</w:t>
      </w:r>
      <w:proofErr w:type="spellEnd"/>
      <w:r>
        <w:rPr>
          <w:rFonts w:ascii="Times New Roman" w:hAnsi="Times New Roman" w:cs="Times New Roman"/>
          <w:sz w:val="24"/>
          <w:szCs w:val="22"/>
          <w:lang w:val="de-DE"/>
        </w:rPr>
        <w:t xml:space="preserve"> ist?</w:t>
      </w:r>
    </w:p>
  </w:comment>
  <w:comment w:id="37" w:author="Lotz, Christin" w:date="2025-04-15T18:03:00Z" w:initials="LC">
    <w:p w14:paraId="16038061" w14:textId="066F3D14" w:rsidR="005328EC" w:rsidRPr="005328EC" w:rsidRDefault="005328EC">
      <w:pPr>
        <w:pStyle w:val="Kommentartext"/>
        <w:rPr>
          <w:lang w:val="de-DE"/>
        </w:rPr>
      </w:pPr>
      <w:r>
        <w:rPr>
          <w:rStyle w:val="Kommentarzeichen"/>
        </w:rPr>
        <w:annotationRef/>
      </w:r>
      <w:r w:rsidRPr="005328EC">
        <w:rPr>
          <w:lang w:val="de-DE"/>
        </w:rPr>
        <w:t xml:space="preserve">Kann man die </w:t>
      </w:r>
      <w:proofErr w:type="spellStart"/>
      <w:r w:rsidRPr="005328EC">
        <w:rPr>
          <w:lang w:val="de-DE"/>
        </w:rPr>
        <w:t>iNfos</w:t>
      </w:r>
      <w:proofErr w:type="spellEnd"/>
      <w:r w:rsidRPr="005328EC">
        <w:rPr>
          <w:lang w:val="de-DE"/>
        </w:rPr>
        <w:t xml:space="preserve"> i</w:t>
      </w:r>
      <w:r>
        <w:rPr>
          <w:lang w:val="de-DE"/>
        </w:rPr>
        <w:t xml:space="preserve">n diesem Ansatz nicht in den vorherigen </w:t>
      </w:r>
      <w:proofErr w:type="spellStart"/>
      <w:r>
        <w:rPr>
          <w:lang w:val="de-DE"/>
        </w:rPr>
        <w:t>intergrieren</w:t>
      </w:r>
      <w:proofErr w:type="spellEnd"/>
      <w:r>
        <w:rPr>
          <w:lang w:val="de-DE"/>
        </w:rPr>
        <w:t>?</w:t>
      </w:r>
    </w:p>
  </w:comment>
  <w:comment w:id="38" w:author="Lotz, Christin" w:date="2025-04-15T18:05:00Z" w:initials="LC">
    <w:p w14:paraId="5440A9B4" w14:textId="45EEA29B" w:rsidR="00421074" w:rsidRPr="00421074" w:rsidRDefault="00421074">
      <w:pPr>
        <w:pStyle w:val="Kommentartext"/>
        <w:rPr>
          <w:lang w:val="de-DE"/>
        </w:rPr>
      </w:pPr>
      <w:r>
        <w:rPr>
          <w:rStyle w:val="Kommentarzeichen"/>
        </w:rPr>
        <w:annotationRef/>
      </w:r>
      <w:r w:rsidRPr="00421074">
        <w:rPr>
          <w:lang w:val="de-DE"/>
        </w:rPr>
        <w:t>raus</w:t>
      </w:r>
    </w:p>
  </w:comment>
  <w:comment w:id="39" w:author="Lotz, Christin" w:date="2025-04-15T18:05:00Z" w:initials="LC">
    <w:p w14:paraId="6EE0DD70" w14:textId="509EFB72" w:rsidR="00421074" w:rsidRPr="00421074" w:rsidRDefault="00421074">
      <w:pPr>
        <w:pStyle w:val="Kommentartext"/>
        <w:rPr>
          <w:lang w:val="de-DE"/>
        </w:rPr>
      </w:pPr>
      <w:r>
        <w:rPr>
          <w:rStyle w:val="Kommentarzeichen"/>
        </w:rPr>
        <w:annotationRef/>
      </w:r>
      <w:r w:rsidRPr="00421074">
        <w:rPr>
          <w:lang w:val="de-DE"/>
        </w:rPr>
        <w:t>Dieser Gap ist u</w:t>
      </w:r>
      <w:r>
        <w:rPr>
          <w:lang w:val="de-DE"/>
        </w:rPr>
        <w:t>ns egal. Daher gar nicht lange damit aufhalten.</w:t>
      </w:r>
    </w:p>
  </w:comment>
  <w:comment w:id="41" w:author="Lotz, Christin" w:date="2025-04-15T18:06:00Z" w:initials="LC">
    <w:p w14:paraId="37E4BF6F" w14:textId="6AA630A6" w:rsidR="00421074" w:rsidRPr="00421074" w:rsidRDefault="00421074">
      <w:pPr>
        <w:pStyle w:val="Kommentartext"/>
        <w:rPr>
          <w:lang w:val="de-DE"/>
        </w:rPr>
      </w:pPr>
      <w:r>
        <w:rPr>
          <w:rStyle w:val="Kommentarzeichen"/>
        </w:rPr>
        <w:annotationRef/>
      </w:r>
      <w:r w:rsidRPr="00421074">
        <w:rPr>
          <w:lang w:val="de-DE"/>
        </w:rPr>
        <w:t>Ist die Abkürzung schon ei</w:t>
      </w:r>
      <w:r>
        <w:rPr>
          <w:lang w:val="de-DE"/>
        </w:rPr>
        <w:t>ngeführt?</w:t>
      </w:r>
    </w:p>
  </w:comment>
  <w:comment w:id="40" w:author="Lotz, Christin" w:date="2025-04-15T18:07:00Z" w:initials="LC">
    <w:p w14:paraId="641FD48B" w14:textId="77777777" w:rsidR="00421074" w:rsidRDefault="00421074">
      <w:pPr>
        <w:pStyle w:val="Kommentartext"/>
        <w:rPr>
          <w:lang w:val="de-DE"/>
        </w:rPr>
      </w:pPr>
      <w:r>
        <w:rPr>
          <w:rStyle w:val="Kommentarzeichen"/>
        </w:rPr>
        <w:annotationRef/>
      </w:r>
      <w:r w:rsidRPr="00421074">
        <w:rPr>
          <w:lang w:val="de-DE"/>
        </w:rPr>
        <w:t>Brauchen wir auch nicht, o</w:t>
      </w:r>
      <w:r>
        <w:rPr>
          <w:lang w:val="de-DE"/>
        </w:rPr>
        <w:t>der?</w:t>
      </w:r>
    </w:p>
    <w:p w14:paraId="436E2814" w14:textId="77777777" w:rsidR="00421074" w:rsidRDefault="00421074">
      <w:pPr>
        <w:pStyle w:val="Kommentartext"/>
        <w:rPr>
          <w:lang w:val="de-DE"/>
        </w:rPr>
      </w:pPr>
    </w:p>
    <w:p w14:paraId="7E212658" w14:textId="5C4E1E08" w:rsidR="00421074" w:rsidRPr="00421074" w:rsidRDefault="00421074">
      <w:pPr>
        <w:pStyle w:val="Kommentartext"/>
        <w:rPr>
          <w:lang w:val="de-DE"/>
        </w:rPr>
      </w:pPr>
      <w:r>
        <w:rPr>
          <w:lang w:val="de-DE"/>
        </w:rPr>
        <w:t xml:space="preserve">Die ganze wichtige Info ist doch einfach nur: Es gibt diesen SJT mit dem man das </w:t>
      </w:r>
      <w:proofErr w:type="spellStart"/>
      <w:r>
        <w:rPr>
          <w:lang w:val="de-DE"/>
        </w:rPr>
        <w:t>knowledge</w:t>
      </w:r>
      <w:proofErr w:type="spellEnd"/>
      <w:r>
        <w:rPr>
          <w:lang w:val="de-DE"/>
        </w:rPr>
        <w:t xml:space="preserve"> erfassen kann, oder?</w:t>
      </w:r>
    </w:p>
  </w:comment>
  <w:comment w:id="42"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43" w:author="Mandy Klatt" w:date="2025-04-04T09:52:00Z" w:initials="MK">
    <w:p w14:paraId="330F2BDD" w14:textId="77777777" w:rsidR="0056725B" w:rsidRDefault="00505BFF">
      <w:pPr>
        <w:pStyle w:val="Kommentartext"/>
        <w:rPr>
          <w:lang w:val="de-DE"/>
        </w:rPr>
      </w:pPr>
      <w:r>
        <w:rPr>
          <w:rStyle w:val="Kommentarzeichen"/>
        </w:rPr>
        <w:annotationRef/>
      </w:r>
      <w:r w:rsidR="0056725B">
        <w:rPr>
          <w:lang w:val="de-DE"/>
        </w:rPr>
        <w:t xml:space="preserve">Operationalisierung: </w:t>
      </w:r>
    </w:p>
    <w:p w14:paraId="2EEF851E" w14:textId="4B952091" w:rsidR="00505BFF" w:rsidRDefault="00505BFF">
      <w:pPr>
        <w:pStyle w:val="Kommentartext"/>
        <w:rPr>
          <w:lang w:val="de-DE"/>
        </w:rPr>
      </w:pP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31C56E84" w14:textId="77777777" w:rsidR="0056725B" w:rsidRDefault="0056725B">
      <w:pPr>
        <w:pStyle w:val="Kommentartext"/>
        <w:rPr>
          <w:lang w:val="de-DE"/>
        </w:rPr>
      </w:pPr>
    </w:p>
    <w:p w14:paraId="272F1F78" w14:textId="39DEC201"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44" w:author="Lotz, Christin" w:date="2025-04-15T18:28:00Z" w:initials="LC">
    <w:p w14:paraId="2AE872B8" w14:textId="77777777" w:rsidR="00414DE7" w:rsidRDefault="00414DE7">
      <w:pPr>
        <w:pStyle w:val="Kommentartext"/>
        <w:rPr>
          <w:lang w:val="de-DE"/>
        </w:rPr>
      </w:pPr>
      <w:r>
        <w:rPr>
          <w:rStyle w:val="Kommentarzeichen"/>
        </w:rPr>
        <w:annotationRef/>
      </w:r>
      <w:r w:rsidRPr="00414DE7">
        <w:rPr>
          <w:lang w:val="de-DE"/>
        </w:rPr>
        <w:t>Dieser ganze Part braucht e</w:t>
      </w:r>
      <w:r>
        <w:rPr>
          <w:lang w:val="de-DE"/>
        </w:rPr>
        <w:t>inen Absatz zur Gliederung, was darin jetzt alles kommt und warum man das braucht bzw. das gut ist.</w:t>
      </w:r>
    </w:p>
    <w:p w14:paraId="52AF5313" w14:textId="77777777" w:rsidR="00414DE7" w:rsidRDefault="00414DE7">
      <w:pPr>
        <w:pStyle w:val="Kommentartext"/>
        <w:rPr>
          <w:lang w:val="de-DE"/>
        </w:rPr>
      </w:pPr>
    </w:p>
    <w:p w14:paraId="143EA122" w14:textId="69BD9B15" w:rsidR="00414DE7" w:rsidRPr="00414DE7" w:rsidRDefault="00414DE7">
      <w:pPr>
        <w:pStyle w:val="Kommentartext"/>
        <w:rPr>
          <w:lang w:val="de-DE"/>
        </w:rPr>
      </w:pPr>
      <w:r>
        <w:rPr>
          <w:lang w:val="de-DE"/>
        </w:rPr>
        <w:t>Ich war hier ziemlich oft lost beim Lesen, was eigentlich dein Punkt ist und warum was dargestellt wird und dann immer verwirrt, wenn ein anders Maß kam.</w:t>
      </w:r>
    </w:p>
  </w:comment>
  <w:comment w:id="45" w:author="Deiglmayr, Anne" w:date="2025-04-01T13:27:00Z" w:initials="DA">
    <w:p w14:paraId="520B5B5C" w14:textId="7C013DB7" w:rsidR="002C1A1A" w:rsidRPr="00497187" w:rsidRDefault="002C1A1A" w:rsidP="002C1A1A">
      <w:pPr>
        <w:pStyle w:val="Kommentartext"/>
        <w:rPr>
          <w:lang w:val="de-DE"/>
        </w:rPr>
      </w:pPr>
      <w:r>
        <w:rPr>
          <w:rStyle w:val="Kommentarzeichen"/>
        </w:rPr>
        <w:annotationRef/>
      </w:r>
      <w:r w:rsidRPr="00497187">
        <w:rPr>
          <w:lang w:val="de-DE"/>
        </w:rPr>
        <w:t xml:space="preserve">Wenn möglich, </w:t>
      </w:r>
      <w:r w:rsidR="00B81FDB" w:rsidRPr="00497187">
        <w:rPr>
          <w:lang w:val="de-DE"/>
        </w:rPr>
        <w:t>hier</w:t>
      </w:r>
      <w:r w:rsidRPr="00497187">
        <w:rPr>
          <w:lang w:val="de-DE"/>
        </w:rPr>
        <w:t xml:space="preserve"> mit den </w:t>
      </w:r>
      <w:proofErr w:type="spellStart"/>
      <w:r w:rsidRPr="00497187">
        <w:rPr>
          <w:lang w:val="de-DE"/>
        </w:rPr>
        <w:t>E</w:t>
      </w:r>
      <w:r>
        <w:rPr>
          <w:lang w:val="de-DE"/>
        </w:rPr>
        <w:t>xpertiseunterschi</w:t>
      </w:r>
      <w:r w:rsidR="00B81FDB">
        <w:rPr>
          <w:lang w:val="de-DE"/>
        </w:rPr>
        <w:t>e</w:t>
      </w:r>
      <w:r>
        <w:rPr>
          <w:lang w:val="de-DE"/>
        </w:rPr>
        <w:t>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46" w:author="Lotz, Christin" w:date="2025-04-15T18:09:00Z" w:initials="LC">
    <w:p w14:paraId="3BE2FF09" w14:textId="183A3FB5" w:rsidR="00421074" w:rsidRPr="00421074" w:rsidRDefault="00421074">
      <w:pPr>
        <w:pStyle w:val="Kommentartext"/>
        <w:rPr>
          <w:lang w:val="de-DE"/>
        </w:rPr>
      </w:pPr>
      <w:r>
        <w:rPr>
          <w:rStyle w:val="Kommentarzeichen"/>
        </w:rPr>
        <w:annotationRef/>
      </w:r>
      <w:r w:rsidRPr="00421074">
        <w:rPr>
          <w:lang w:val="de-DE"/>
        </w:rPr>
        <w:t>Hier b</w:t>
      </w:r>
      <w:r>
        <w:rPr>
          <w:lang w:val="de-DE"/>
        </w:rPr>
        <w:t xml:space="preserve">raucht es einen Übergang. </w:t>
      </w:r>
    </w:p>
  </w:comment>
  <w:comment w:id="61" w:author="Lotz, Christin" w:date="2025-04-15T18:15:00Z" w:initials="LC">
    <w:p w14:paraId="0A195391" w14:textId="3C8204C5" w:rsidR="00F332A4" w:rsidRPr="00F332A4" w:rsidRDefault="00F332A4">
      <w:pPr>
        <w:pStyle w:val="Kommentartext"/>
        <w:rPr>
          <w:lang w:val="de-DE"/>
        </w:rPr>
      </w:pPr>
      <w:r>
        <w:rPr>
          <w:rStyle w:val="Kommentarzeichen"/>
        </w:rPr>
        <w:annotationRef/>
      </w:r>
      <w:r w:rsidRPr="00F332A4">
        <w:rPr>
          <w:lang w:val="de-DE"/>
        </w:rPr>
        <w:t>Den Part finde i</w:t>
      </w:r>
      <w:r>
        <w:rPr>
          <w:lang w:val="de-DE"/>
        </w:rPr>
        <w:t xml:space="preserve">ch gut gelungen. </w:t>
      </w:r>
    </w:p>
  </w:comment>
  <w:comment w:id="67" w:author="Mandy Klatt" w:date="2025-04-10T10:31:00Z" w:initials="MK">
    <w:p w14:paraId="351E0ED3" w14:textId="2CE24F86" w:rsidR="001B19BE" w:rsidRPr="001B19BE" w:rsidRDefault="001B19BE">
      <w:pPr>
        <w:pStyle w:val="Kommentartext"/>
        <w:rPr>
          <w:lang w:val="de-DE"/>
        </w:rPr>
      </w:pPr>
      <w:r>
        <w:rPr>
          <w:rStyle w:val="Kommentarzeichen"/>
        </w:rPr>
        <w:annotationRef/>
      </w:r>
      <w:r w:rsidRPr="001B19BE">
        <w:rPr>
          <w:lang w:val="de-DE"/>
        </w:rPr>
        <w:t>U</w:t>
      </w:r>
      <w:r>
        <w:rPr>
          <w:lang w:val="de-DE"/>
        </w:rPr>
        <w:t>nwichtig für unsere Studie?</w:t>
      </w:r>
    </w:p>
  </w:comment>
  <w:comment w:id="68" w:author="Lotz, Christin" w:date="2025-04-15T18:16:00Z" w:initials="LC">
    <w:p w14:paraId="40BF067E" w14:textId="77777777" w:rsidR="00F332A4" w:rsidRDefault="00F332A4">
      <w:pPr>
        <w:pStyle w:val="Kommentartext"/>
        <w:rPr>
          <w:lang w:val="de-DE"/>
        </w:rPr>
      </w:pPr>
      <w:r>
        <w:rPr>
          <w:rStyle w:val="Kommentarzeichen"/>
        </w:rPr>
        <w:annotationRef/>
      </w:r>
      <w:r w:rsidRPr="00F332A4">
        <w:rPr>
          <w:lang w:val="de-DE"/>
        </w:rPr>
        <w:t xml:space="preserve">Irgendwo </w:t>
      </w:r>
      <w:r>
        <w:rPr>
          <w:lang w:val="de-DE"/>
        </w:rPr>
        <w:t xml:space="preserve">oben bei Grub </w:t>
      </w:r>
      <w:r w:rsidRPr="00F332A4">
        <w:rPr>
          <w:lang w:val="de-DE"/>
        </w:rPr>
        <w:t>die R</w:t>
      </w:r>
      <w:r>
        <w:rPr>
          <w:lang w:val="de-DE"/>
        </w:rPr>
        <w:t>eferenz mit droppen, dass die halt mit dabei ist, aber nicht die komplette Studie darstellen.</w:t>
      </w:r>
    </w:p>
    <w:p w14:paraId="00309C3B" w14:textId="77777777" w:rsidR="00F332A4" w:rsidRDefault="00F332A4">
      <w:pPr>
        <w:pStyle w:val="Kommentartext"/>
        <w:rPr>
          <w:lang w:val="de-DE"/>
        </w:rPr>
      </w:pPr>
    </w:p>
    <w:p w14:paraId="7BDA619E" w14:textId="77777777" w:rsidR="00F332A4" w:rsidRPr="008D5753" w:rsidRDefault="00F332A4">
      <w:pPr>
        <w:pStyle w:val="Kommentartext"/>
      </w:pPr>
      <w:r w:rsidRPr="008D5753">
        <w:t xml:space="preserve">Z.B. </w:t>
      </w:r>
      <w:proofErr w:type="spellStart"/>
      <w:r w:rsidRPr="008D5753">
        <w:t>Sowas</w:t>
      </w:r>
      <w:proofErr w:type="spellEnd"/>
      <w:r w:rsidRPr="008D5753">
        <w:t xml:space="preserve"> </w:t>
      </w:r>
      <w:proofErr w:type="spellStart"/>
      <w:r w:rsidRPr="008D5753">
        <w:t>wie</w:t>
      </w:r>
      <w:proofErr w:type="spellEnd"/>
    </w:p>
    <w:p w14:paraId="62FDDFD7" w14:textId="0FD2AC1A" w:rsidR="00F332A4" w:rsidRPr="008D5753" w:rsidRDefault="00F332A4">
      <w:pPr>
        <w:pStyle w:val="Kommentartext"/>
        <w:rPr>
          <w:lang w:val="de-DE"/>
        </w:rPr>
      </w:pPr>
      <w:r w:rsidRPr="00F332A4">
        <w:t xml:space="preserve">The finding of Grub </w:t>
      </w:r>
      <w:proofErr w:type="gramStart"/>
      <w:r w:rsidRPr="00F332A4">
        <w:t>w</w:t>
      </w:r>
      <w:r>
        <w:t>ere</w:t>
      </w:r>
      <w:proofErr w:type="gramEnd"/>
      <w:r>
        <w:t xml:space="preserve"> paralleled by Gabel, indicating </w:t>
      </w:r>
      <w:r w:rsidRPr="006D66AB">
        <w:rPr>
          <w:rFonts w:ascii="Times New Roman" w:hAnsi="Times New Roman" w:cs="Times New Roman"/>
          <w:sz w:val="24"/>
          <w:szCs w:val="22"/>
        </w:rPr>
        <w:t>the need for more immersive environments to fully capture expertise-related effects​.</w:t>
      </w:r>
      <w:r>
        <w:rPr>
          <w:rStyle w:val="Kommentarzeichen"/>
        </w:rPr>
        <w:annotationRef/>
      </w:r>
      <w:r>
        <w:rPr>
          <w:rStyle w:val="Kommentarzeichen"/>
        </w:rPr>
        <w:annotationRef/>
      </w:r>
      <w:r>
        <w:rPr>
          <w:rStyle w:val="Kommentarzeichen"/>
        </w:rPr>
        <w:annotationRef/>
      </w:r>
      <w:r>
        <w:rPr>
          <w:rFonts w:ascii="Times New Roman" w:hAnsi="Times New Roman" w:cs="Times New Roman"/>
          <w:sz w:val="24"/>
          <w:szCs w:val="22"/>
        </w:rPr>
        <w:t xml:space="preserve"> Und </w:t>
      </w:r>
      <w:proofErr w:type="spellStart"/>
      <w:r>
        <w:rPr>
          <w:rFonts w:ascii="Times New Roman" w:hAnsi="Times New Roman" w:cs="Times New Roman"/>
          <w:sz w:val="24"/>
          <w:szCs w:val="22"/>
        </w:rPr>
        <w:t>dann</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kommt</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Kosel</w:t>
      </w:r>
      <w:proofErr w:type="spellEnd"/>
      <w:r>
        <w:rPr>
          <w:rFonts w:ascii="Times New Roman" w:hAnsi="Times New Roman" w:cs="Times New Roman"/>
          <w:sz w:val="24"/>
          <w:szCs w:val="22"/>
        </w:rPr>
        <w:t xml:space="preserve">. </w:t>
      </w:r>
      <w:r w:rsidRPr="008D5753">
        <w:rPr>
          <w:rFonts w:ascii="Times New Roman" w:hAnsi="Times New Roman" w:cs="Times New Roman"/>
          <w:sz w:val="24"/>
          <w:szCs w:val="22"/>
          <w:lang w:val="de-DE"/>
        </w:rPr>
        <w:t>Fertig.</w:t>
      </w:r>
    </w:p>
  </w:comment>
  <w:comment w:id="69" w:author="Lotz, Christin" w:date="2025-04-15T18:17:00Z" w:initials="LC">
    <w:p w14:paraId="45760796" w14:textId="5E3054B3" w:rsidR="00F332A4" w:rsidRPr="00F332A4" w:rsidRDefault="00F332A4">
      <w:pPr>
        <w:pStyle w:val="Kommentartext"/>
        <w:rPr>
          <w:lang w:val="de-DE"/>
        </w:rPr>
      </w:pPr>
      <w:r>
        <w:rPr>
          <w:rStyle w:val="Kommentarzeichen"/>
        </w:rPr>
        <w:annotationRef/>
      </w:r>
      <w:r w:rsidRPr="00F332A4">
        <w:rPr>
          <w:lang w:val="de-DE"/>
        </w:rPr>
        <w:t>Aber der Satz s</w:t>
      </w:r>
      <w:r>
        <w:rPr>
          <w:lang w:val="de-DE"/>
        </w:rPr>
        <w:t>cheint mir wichtig.</w:t>
      </w:r>
    </w:p>
  </w:comment>
  <w:comment w:id="70" w:author="Mandy Klatt" w:date="2025-04-14T15:23:00Z" w:initials="MK">
    <w:p w14:paraId="3B577F8C" w14:textId="3F541FF7" w:rsidR="00E73115" w:rsidRPr="00F642F8" w:rsidRDefault="00E73115">
      <w:pPr>
        <w:pStyle w:val="Kommentartext"/>
        <w:rPr>
          <w:lang w:val="de-DE"/>
        </w:rPr>
      </w:pPr>
      <w:r>
        <w:rPr>
          <w:rStyle w:val="Kommentarzeichen"/>
        </w:rPr>
        <w:annotationRef/>
      </w:r>
      <w:r w:rsidRPr="00F642F8">
        <w:rPr>
          <w:lang w:val="de-DE"/>
        </w:rPr>
        <w:t>Redundant, weg?</w:t>
      </w:r>
    </w:p>
  </w:comment>
  <w:comment w:id="74" w:author="Lotz, Christin" w:date="2025-04-15T18:22:00Z" w:initials="LC">
    <w:p w14:paraId="6F914751" w14:textId="3D7C8204" w:rsidR="00F332A4" w:rsidRPr="00F332A4" w:rsidRDefault="00F332A4">
      <w:pPr>
        <w:pStyle w:val="Kommentartext"/>
        <w:rPr>
          <w:lang w:val="de-DE"/>
        </w:rPr>
      </w:pPr>
      <w:r>
        <w:rPr>
          <w:rStyle w:val="Kommentarzeichen"/>
        </w:rPr>
        <w:annotationRef/>
      </w:r>
      <w:r w:rsidRPr="00F332A4">
        <w:rPr>
          <w:lang w:val="de-DE"/>
        </w:rPr>
        <w:t>Versuch mal die Ab</w:t>
      </w:r>
      <w:r>
        <w:rPr>
          <w:lang w:val="de-DE"/>
        </w:rPr>
        <w:t xml:space="preserve">sätze nicht immer gleich mit dem Autorenteam beginnen zu lassen </w:t>
      </w:r>
      <w:proofErr w:type="spellStart"/>
      <w:r>
        <w:rPr>
          <w:lang w:val="de-DE"/>
        </w:rPr>
        <w:t>sonder</w:t>
      </w:r>
      <w:proofErr w:type="spellEnd"/>
      <w:r>
        <w:rPr>
          <w:lang w:val="de-DE"/>
        </w:rPr>
        <w:t xml:space="preserve"> auch mal die Studien mehr miteinander zu verknüpfen, </w:t>
      </w:r>
      <w:proofErr w:type="spellStart"/>
      <w:r>
        <w:rPr>
          <w:lang w:val="de-DE"/>
        </w:rPr>
        <w:t>al´nstatt</w:t>
      </w:r>
      <w:proofErr w:type="spellEnd"/>
      <w:r>
        <w:rPr>
          <w:lang w:val="de-DE"/>
        </w:rPr>
        <w:t xml:space="preserve"> sie nur nacheinander zu </w:t>
      </w:r>
      <w:proofErr w:type="spellStart"/>
      <w:r>
        <w:rPr>
          <w:lang w:val="de-DE"/>
        </w:rPr>
        <w:t>breschreiben</w:t>
      </w:r>
      <w:proofErr w:type="spellEnd"/>
      <w:r>
        <w:rPr>
          <w:lang w:val="de-DE"/>
        </w:rPr>
        <w:t>.</w:t>
      </w:r>
    </w:p>
  </w:comment>
  <w:comment w:id="75" w:author="Lotz, Christin" w:date="2025-04-15T18:26:00Z" w:initials="LC">
    <w:p w14:paraId="6725B7F6" w14:textId="5D9C2035" w:rsidR="00414DE7" w:rsidRPr="00414DE7" w:rsidRDefault="00414DE7">
      <w:pPr>
        <w:pStyle w:val="Kommentartext"/>
        <w:rPr>
          <w:lang w:val="de-DE"/>
        </w:rPr>
      </w:pPr>
      <w:r>
        <w:rPr>
          <w:rStyle w:val="Kommentarzeichen"/>
        </w:rPr>
        <w:annotationRef/>
      </w:r>
      <w:r w:rsidRPr="00414DE7">
        <w:rPr>
          <w:lang w:val="de-DE"/>
        </w:rPr>
        <w:t xml:space="preserve">Eventuell </w:t>
      </w:r>
      <w:proofErr w:type="spellStart"/>
      <w:r w:rsidRPr="00414DE7">
        <w:rPr>
          <w:lang w:val="de-DE"/>
        </w:rPr>
        <w:t>kan</w:t>
      </w:r>
      <w:proofErr w:type="spellEnd"/>
      <w:r w:rsidRPr="00414DE7">
        <w:rPr>
          <w:lang w:val="de-DE"/>
        </w:rPr>
        <w:t xml:space="preserve"> die raus.</w:t>
      </w:r>
    </w:p>
  </w:comment>
  <w:comment w:id="76" w:author="Lotz, Christin" w:date="2025-04-15T18:27:00Z" w:initials="LC">
    <w:p w14:paraId="498C8ADD" w14:textId="0A5C5BE9" w:rsidR="00414DE7" w:rsidRPr="00414DE7" w:rsidRDefault="00414DE7">
      <w:pPr>
        <w:pStyle w:val="Kommentartext"/>
        <w:rPr>
          <w:lang w:val="de-DE"/>
        </w:rPr>
      </w:pPr>
      <w:r>
        <w:rPr>
          <w:rStyle w:val="Kommentarzeichen"/>
        </w:rPr>
        <w:annotationRef/>
      </w:r>
      <w:r w:rsidRPr="00414DE7">
        <w:rPr>
          <w:lang w:val="de-DE"/>
        </w:rPr>
        <w:t xml:space="preserve">Der Absatz </w:t>
      </w:r>
      <w:proofErr w:type="spellStart"/>
      <w:r>
        <w:rPr>
          <w:lang w:val="de-DE"/>
        </w:rPr>
        <w:t>apsst</w:t>
      </w:r>
      <w:proofErr w:type="spellEnd"/>
      <w:r>
        <w:rPr>
          <w:lang w:val="de-DE"/>
        </w:rPr>
        <w:t xml:space="preserve"> hier irgendwie nicht hin. Nach dem letzten Satz vom </w:t>
      </w:r>
      <w:proofErr w:type="spellStart"/>
      <w:r>
        <w:rPr>
          <w:lang w:val="de-DE"/>
        </w:rPr>
        <w:t>Asatz</w:t>
      </w:r>
      <w:proofErr w:type="spellEnd"/>
      <w:r>
        <w:rPr>
          <w:lang w:val="de-DE"/>
        </w:rPr>
        <w:t xml:space="preserve"> davor hätte ich erwartet, dass </w:t>
      </w:r>
      <w:proofErr w:type="spellStart"/>
      <w:r>
        <w:rPr>
          <w:lang w:val="de-DE"/>
        </w:rPr>
        <w:t>hjetzt</w:t>
      </w:r>
      <w:proofErr w:type="spellEnd"/>
      <w:r>
        <w:rPr>
          <w:lang w:val="de-DE"/>
        </w:rPr>
        <w:t xml:space="preserve"> was zu </w:t>
      </w:r>
      <w:proofErr w:type="spellStart"/>
      <w:r w:rsidRPr="00414DE7">
        <w:rPr>
          <w:rFonts w:ascii="Times New Roman" w:hAnsi="Times New Roman" w:cs="Times New Roman"/>
          <w:sz w:val="24"/>
          <w:szCs w:val="22"/>
          <w:lang w:val="de-DE"/>
        </w:rPr>
        <w:t>fixation</w:t>
      </w:r>
      <w:proofErr w:type="spellEnd"/>
      <w:r w:rsidRPr="00414DE7">
        <w:rPr>
          <w:rFonts w:ascii="Times New Roman" w:hAnsi="Times New Roman" w:cs="Times New Roman"/>
          <w:sz w:val="24"/>
          <w:szCs w:val="22"/>
          <w:lang w:val="de-DE"/>
        </w:rPr>
        <w:t xml:space="preserve"> </w:t>
      </w:r>
      <w:proofErr w:type="spellStart"/>
      <w:r w:rsidRPr="00414DE7">
        <w:rPr>
          <w:rFonts w:ascii="Times New Roman" w:hAnsi="Times New Roman" w:cs="Times New Roman"/>
          <w:sz w:val="24"/>
          <w:szCs w:val="22"/>
          <w:lang w:val="de-DE"/>
        </w:rPr>
        <w:t>frequency</w:t>
      </w:r>
      <w:proofErr w:type="spellEnd"/>
      <w:r w:rsidRPr="00414DE7">
        <w:rPr>
          <w:rFonts w:ascii="Times New Roman" w:hAnsi="Times New Roman" w:cs="Times New Roman"/>
          <w:sz w:val="24"/>
          <w:szCs w:val="22"/>
          <w:lang w:val="de-DE"/>
        </w:rPr>
        <w:t xml:space="preserve"> and </w:t>
      </w:r>
      <w:proofErr w:type="spellStart"/>
      <w:r w:rsidRPr="00414DE7">
        <w:rPr>
          <w:rFonts w:ascii="Times New Roman" w:hAnsi="Times New Roman" w:cs="Times New Roman"/>
          <w:sz w:val="24"/>
          <w:szCs w:val="22"/>
          <w:lang w:val="de-DE"/>
        </w:rPr>
        <w:t>distribution</w:t>
      </w:r>
      <w:proofErr w:type="spellEnd"/>
      <w:r>
        <w:rPr>
          <w:rFonts w:ascii="Times New Roman" w:hAnsi="Times New Roman" w:cs="Times New Roman"/>
          <w:sz w:val="24"/>
          <w:szCs w:val="22"/>
          <w:lang w:val="de-DE"/>
        </w:rPr>
        <w:t xml:space="preserve"> kommt.</w:t>
      </w:r>
    </w:p>
  </w:comment>
  <w:comment w:id="77" w:author="Mandy Klatt" w:date="2025-04-04T10:09:00Z" w:initials="MK">
    <w:p w14:paraId="1BFB2A4C" w14:textId="77777777" w:rsidR="009B34C6" w:rsidRPr="00673D84" w:rsidRDefault="009B34C6" w:rsidP="009B34C6">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decision-making</w:t>
      </w:r>
      <w:proofErr w:type="spellEnd"/>
      <w:r w:rsidRPr="00673D84">
        <w:rPr>
          <w:lang w:val="de-DE"/>
        </w:rPr>
        <w:t xml:space="preserve">) </w:t>
      </w:r>
      <w:r>
        <w:sym w:font="Wingdings" w:char="F0E0"/>
      </w:r>
      <w:r w:rsidRPr="00673D84">
        <w:rPr>
          <w:lang w:val="de-DE"/>
        </w:rPr>
        <w:t xml:space="preserve"> auf Blömeke verweis</w:t>
      </w:r>
      <w:r>
        <w:rPr>
          <w:lang w:val="de-DE"/>
        </w:rPr>
        <w:t>en</w:t>
      </w:r>
    </w:p>
  </w:comment>
  <w:comment w:id="78" w:author="Lotz, Christin" w:date="2025-04-15T18:31:00Z" w:initials="LC">
    <w:p w14:paraId="29F36F23" w14:textId="28D2C68C" w:rsidR="00414DE7" w:rsidRPr="00414DE7" w:rsidRDefault="00414DE7">
      <w:pPr>
        <w:pStyle w:val="Kommentartext"/>
        <w:rPr>
          <w:lang w:val="de-DE"/>
        </w:rPr>
      </w:pPr>
      <w:r>
        <w:rPr>
          <w:rStyle w:val="Kommentarzeichen"/>
        </w:rPr>
        <w:annotationRef/>
      </w:r>
      <w:r w:rsidRPr="00414DE7">
        <w:rPr>
          <w:lang w:val="de-DE"/>
        </w:rPr>
        <w:t xml:space="preserve">Ist </w:t>
      </w:r>
      <w:proofErr w:type="spellStart"/>
      <w:r w:rsidRPr="00414DE7">
        <w:rPr>
          <w:lang w:val="de-DE"/>
        </w:rPr>
        <w:t>interpretation</w:t>
      </w:r>
      <w:proofErr w:type="spellEnd"/>
      <w:r w:rsidRPr="00414DE7">
        <w:rPr>
          <w:lang w:val="de-DE"/>
        </w:rPr>
        <w:t xml:space="preserve"> jetzt das g</w:t>
      </w:r>
      <w:r>
        <w:rPr>
          <w:lang w:val="de-DE"/>
        </w:rPr>
        <w:t xml:space="preserve">leiche wie </w:t>
      </w:r>
      <w:proofErr w:type="spellStart"/>
      <w:r>
        <w:rPr>
          <w:lang w:val="de-DE"/>
        </w:rPr>
        <w:t>kn-based</w:t>
      </w:r>
      <w:proofErr w:type="spellEnd"/>
      <w:r>
        <w:rPr>
          <w:lang w:val="de-DE"/>
        </w:rPr>
        <w:t xml:space="preserve"> </w:t>
      </w:r>
      <w:proofErr w:type="spellStart"/>
      <w:r>
        <w:rPr>
          <w:lang w:val="de-DE"/>
        </w:rPr>
        <w:t>reasoning</w:t>
      </w:r>
      <w:proofErr w:type="spellEnd"/>
      <w:r>
        <w:rPr>
          <w:lang w:val="de-DE"/>
        </w:rPr>
        <w:t xml:space="preserve"> oder wieder was anders?</w:t>
      </w:r>
    </w:p>
  </w:comment>
  <w:comment w:id="79" w:author="Mandy Klatt" w:date="2025-04-14T16:53:00Z" w:initials="MK">
    <w:p w14:paraId="59BFF31B" w14:textId="79DF9F0B" w:rsidR="007D6437" w:rsidRPr="007D6437" w:rsidRDefault="007D6437">
      <w:pPr>
        <w:pStyle w:val="Kommentartext"/>
        <w:rPr>
          <w:lang w:val="de-DE"/>
        </w:rPr>
      </w:pPr>
      <w:r>
        <w:rPr>
          <w:rStyle w:val="Kommentarzeichen"/>
        </w:rPr>
        <w:annotationRef/>
      </w:r>
      <w:r w:rsidRPr="007D6437">
        <w:rPr>
          <w:lang w:val="de-DE"/>
        </w:rPr>
        <w:t xml:space="preserve">Ich habe versucht, </w:t>
      </w:r>
      <w:r>
        <w:rPr>
          <w:lang w:val="de-DE"/>
        </w:rPr>
        <w:t>mit diesem Abschnitt die Ratingskalen vorzubereiten</w:t>
      </w:r>
      <w:r w:rsidR="00CA4BFC">
        <w:rPr>
          <w:lang w:val="de-DE"/>
        </w:rPr>
        <w:t xml:space="preserve"> und speziell das </w:t>
      </w:r>
      <w:proofErr w:type="spellStart"/>
      <w:r w:rsidR="00CA4BFC">
        <w:rPr>
          <w:lang w:val="de-DE"/>
        </w:rPr>
        <w:t>Reasoning</w:t>
      </w:r>
      <w:proofErr w:type="spellEnd"/>
      <w:r w:rsidR="00CA4BFC">
        <w:rPr>
          <w:lang w:val="de-DE"/>
        </w:rPr>
        <w:t xml:space="preserve"> auf die </w:t>
      </w:r>
      <w:proofErr w:type="spellStart"/>
      <w:r w:rsidR="00CA4BFC">
        <w:rPr>
          <w:lang w:val="de-DE"/>
        </w:rPr>
        <w:t>Disruptiveness</w:t>
      </w:r>
      <w:proofErr w:type="spellEnd"/>
      <w:r w:rsidR="00CA4BFC">
        <w:rPr>
          <w:lang w:val="de-DE"/>
        </w:rPr>
        <w:t xml:space="preserve"> und das Confidence bei Störungen zuzuspitzen</w:t>
      </w:r>
      <w:r>
        <w:rPr>
          <w:lang w:val="de-DE"/>
        </w:rPr>
        <w:t>….</w:t>
      </w:r>
    </w:p>
  </w:comment>
  <w:comment w:id="80" w:author="Lotz, Christin" w:date="2025-04-15T18:34:00Z" w:initials="LC">
    <w:p w14:paraId="1FE295B0" w14:textId="1D7F6DDC" w:rsidR="00414DE7" w:rsidRDefault="00414DE7">
      <w:pPr>
        <w:pStyle w:val="Kommentartext"/>
        <w:rPr>
          <w:lang w:val="de-DE"/>
        </w:rPr>
      </w:pPr>
      <w:r>
        <w:rPr>
          <w:rStyle w:val="Kommentarzeichen"/>
        </w:rPr>
        <w:annotationRef/>
      </w:r>
      <w:proofErr w:type="spellStart"/>
      <w:r w:rsidRPr="00414DE7">
        <w:rPr>
          <w:lang w:val="de-DE"/>
        </w:rPr>
        <w:t>Puhhhh</w:t>
      </w:r>
      <w:proofErr w:type="spellEnd"/>
      <w:r w:rsidRPr="00414DE7">
        <w:rPr>
          <w:lang w:val="de-DE"/>
        </w:rPr>
        <w:t xml:space="preserve">, also ganz </w:t>
      </w:r>
      <w:proofErr w:type="spellStart"/>
      <w:r w:rsidRPr="00414DE7">
        <w:rPr>
          <w:lang w:val="de-DE"/>
        </w:rPr>
        <w:t>Ehrlich</w:t>
      </w:r>
      <w:proofErr w:type="spellEnd"/>
      <w:r w:rsidRPr="00414DE7">
        <w:rPr>
          <w:lang w:val="de-DE"/>
        </w:rPr>
        <w:t>, d</w:t>
      </w:r>
      <w:r>
        <w:rPr>
          <w:lang w:val="de-DE"/>
        </w:rPr>
        <w:t xml:space="preserve">as </w:t>
      </w:r>
      <w:proofErr w:type="gramStart"/>
      <w:r>
        <w:rPr>
          <w:lang w:val="de-DE"/>
        </w:rPr>
        <w:t>hab</w:t>
      </w:r>
      <w:proofErr w:type="gramEnd"/>
      <w:r>
        <w:rPr>
          <w:lang w:val="de-DE"/>
        </w:rPr>
        <w:t xml:space="preserve"> ich aus dem Text davor nicht rausgelesen</w:t>
      </w:r>
      <w:r w:rsidR="00C32B0C">
        <w:rPr>
          <w:lang w:val="de-DE"/>
        </w:rPr>
        <w:t xml:space="preserve">, wenn du es jetzt nicht gesagt hättest. Versuch mal, das </w:t>
      </w:r>
      <w:proofErr w:type="spellStart"/>
      <w:r w:rsidR="00C32B0C">
        <w:rPr>
          <w:lang w:val="de-DE"/>
        </w:rPr>
        <w:t>ganze</w:t>
      </w:r>
      <w:proofErr w:type="spellEnd"/>
      <w:r w:rsidR="00C32B0C">
        <w:rPr>
          <w:lang w:val="de-DE"/>
        </w:rPr>
        <w:t xml:space="preserve"> noch stärker auf die </w:t>
      </w:r>
      <w:proofErr w:type="spellStart"/>
      <w:r w:rsidR="00C32B0C">
        <w:rPr>
          <w:lang w:val="de-DE"/>
        </w:rPr>
        <w:t>message</w:t>
      </w:r>
      <w:proofErr w:type="spellEnd"/>
      <w:r w:rsidR="00C32B0C">
        <w:rPr>
          <w:lang w:val="de-DE"/>
        </w:rPr>
        <w:t xml:space="preserve"> zuzuschneiden, die du </w:t>
      </w:r>
      <w:proofErr w:type="spellStart"/>
      <w:r w:rsidR="00C32B0C">
        <w:rPr>
          <w:lang w:val="de-DE"/>
        </w:rPr>
        <w:t>du</w:t>
      </w:r>
      <w:proofErr w:type="spellEnd"/>
      <w:r w:rsidR="00C32B0C">
        <w:rPr>
          <w:lang w:val="de-DE"/>
        </w:rPr>
        <w:t xml:space="preserve"> am Ende sagen willst.</w:t>
      </w:r>
    </w:p>
    <w:p w14:paraId="3917A6D3" w14:textId="1A6019D8" w:rsidR="00C32B0C" w:rsidRPr="00414DE7" w:rsidRDefault="00C32B0C">
      <w:pPr>
        <w:pStyle w:val="Kommentartext"/>
        <w:rPr>
          <w:lang w:val="de-DE"/>
        </w:rPr>
      </w:pPr>
      <w:proofErr w:type="spellStart"/>
      <w:r>
        <w:rPr>
          <w:lang w:val="de-DE"/>
        </w:rPr>
        <w:t>Msanchmla</w:t>
      </w:r>
      <w:proofErr w:type="spellEnd"/>
      <w:r>
        <w:rPr>
          <w:lang w:val="de-DE"/>
        </w:rPr>
        <w:t xml:space="preserve"> hilft es auch, schon am Anfang </w:t>
      </w:r>
      <w:proofErr w:type="spellStart"/>
      <w:r>
        <w:rPr>
          <w:lang w:val="de-DE"/>
        </w:rPr>
        <w:t>dier</w:t>
      </w:r>
      <w:proofErr w:type="spellEnd"/>
      <w:r>
        <w:rPr>
          <w:lang w:val="de-DE"/>
        </w:rPr>
        <w:t xml:space="preserve"> Message zu sagen und dann </w:t>
      </w:r>
      <w:proofErr w:type="spellStart"/>
      <w:r>
        <w:rPr>
          <w:lang w:val="de-DE"/>
        </w:rPr>
        <w:t>est</w:t>
      </w:r>
      <w:proofErr w:type="spellEnd"/>
      <w:r>
        <w:rPr>
          <w:lang w:val="de-DE"/>
        </w:rPr>
        <w:t xml:space="preserve"> die Studien zu bringen, um den Leser nicht zu verlieren.</w:t>
      </w:r>
    </w:p>
  </w:comment>
  <w:comment w:id="81"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82"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83" w:author="Lotz, Christin" w:date="2025-04-15T18:41:00Z" w:initials="LC">
    <w:p w14:paraId="3CA64BBE" w14:textId="475D5639" w:rsidR="00C32B0C" w:rsidRPr="00C32B0C" w:rsidRDefault="00C32B0C">
      <w:pPr>
        <w:pStyle w:val="Kommentartext"/>
        <w:rPr>
          <w:lang w:val="de-DE"/>
        </w:rPr>
      </w:pPr>
      <w:r>
        <w:rPr>
          <w:rStyle w:val="Kommentarzeichen"/>
        </w:rPr>
        <w:annotationRef/>
      </w:r>
      <w:r w:rsidRPr="00C32B0C">
        <w:rPr>
          <w:lang w:val="de-DE"/>
        </w:rPr>
        <w:t>Wozu brauchen wir das al</w:t>
      </w:r>
      <w:r>
        <w:rPr>
          <w:lang w:val="de-DE"/>
        </w:rPr>
        <w:t xml:space="preserve">les? Check </w:t>
      </w:r>
      <w:proofErr w:type="spellStart"/>
      <w:r>
        <w:rPr>
          <w:lang w:val="de-DE"/>
        </w:rPr>
        <w:t>ichs</w:t>
      </w:r>
      <w:proofErr w:type="spellEnd"/>
      <w:r>
        <w:rPr>
          <w:lang w:val="de-DE"/>
        </w:rPr>
        <w:t xml:space="preserve"> grad nur nicht? Es geht doch dann gar nicht mehr um die </w:t>
      </w:r>
      <w:proofErr w:type="spellStart"/>
      <w:r>
        <w:rPr>
          <w:lang w:val="de-DE"/>
        </w:rPr>
        <w:t>reactions</w:t>
      </w:r>
      <w:proofErr w:type="spellEnd"/>
      <w:r>
        <w:rPr>
          <w:lang w:val="de-DE"/>
        </w:rPr>
        <w:t xml:space="preserve"> in der Studie. </w:t>
      </w:r>
    </w:p>
  </w:comment>
  <w:comment w:id="84" w:author="Lotz, Christin" w:date="2025-04-15T18:42:00Z" w:initials="LC">
    <w:p w14:paraId="28BA3D70" w14:textId="77777777" w:rsidR="00AF3547" w:rsidRDefault="00C32B0C">
      <w:pPr>
        <w:pStyle w:val="Kommentartext"/>
        <w:rPr>
          <w:lang w:val="de-DE"/>
        </w:rPr>
      </w:pPr>
      <w:r>
        <w:rPr>
          <w:rStyle w:val="Kommentarzeichen"/>
        </w:rPr>
        <w:annotationRef/>
      </w:r>
      <w:r w:rsidRPr="00C32B0C">
        <w:rPr>
          <w:lang w:val="de-DE"/>
        </w:rPr>
        <w:t>Also der braucht noch g</w:t>
      </w:r>
      <w:r>
        <w:rPr>
          <w:lang w:val="de-DE"/>
        </w:rPr>
        <w:t>anz viel mehr Liebe und Aufmerksamkeit, um herausgearbeitet zu werden.</w:t>
      </w:r>
    </w:p>
    <w:p w14:paraId="538D95BF" w14:textId="77777777" w:rsidR="00AF3547" w:rsidRDefault="00AF3547">
      <w:pPr>
        <w:pStyle w:val="Kommentartext"/>
        <w:rPr>
          <w:lang w:val="de-DE"/>
        </w:rPr>
      </w:pPr>
    </w:p>
    <w:p w14:paraId="662A31E9" w14:textId="74B6B190" w:rsidR="00C32B0C" w:rsidRDefault="00AF3547">
      <w:pPr>
        <w:pStyle w:val="Kommentartext"/>
        <w:rPr>
          <w:lang w:val="de-DE"/>
        </w:rPr>
      </w:pPr>
      <w:r>
        <w:rPr>
          <w:lang w:val="de-DE"/>
        </w:rPr>
        <w:t xml:space="preserve">Ich habe bis hier ungefähr 2 Stunden zum Lesen und Kommentieren gebraucht und obwohl ich mir viele Mühe gegeben </w:t>
      </w:r>
      <w:proofErr w:type="spellStart"/>
      <w:r>
        <w:rPr>
          <w:lang w:val="de-DE"/>
        </w:rPr>
        <w:t>ahbe</w:t>
      </w:r>
      <w:proofErr w:type="spellEnd"/>
      <w:r>
        <w:rPr>
          <w:lang w:val="de-DE"/>
        </w:rPr>
        <w:t xml:space="preserve">, den roten Faden zu finden, war ich echt sehr häufig </w:t>
      </w:r>
      <w:proofErr w:type="spellStart"/>
      <w:r>
        <w:rPr>
          <w:lang w:val="de-DE"/>
        </w:rPr>
        <w:t>totally</w:t>
      </w:r>
      <w:proofErr w:type="spellEnd"/>
      <w:r>
        <w:rPr>
          <w:lang w:val="de-DE"/>
        </w:rPr>
        <w:t xml:space="preserve"> lost, was nun genau der Punkt ist, den du </w:t>
      </w:r>
      <w:proofErr w:type="gramStart"/>
      <w:r>
        <w:rPr>
          <w:lang w:val="de-DE"/>
        </w:rPr>
        <w:t>rüber bringen</w:t>
      </w:r>
      <w:proofErr w:type="gramEnd"/>
      <w:r>
        <w:rPr>
          <w:lang w:val="de-DE"/>
        </w:rPr>
        <w:t xml:space="preserve"> willst und was das mit der Studie zu tun hat.</w:t>
      </w:r>
    </w:p>
    <w:p w14:paraId="4229D513" w14:textId="77777777" w:rsidR="00AF3547" w:rsidRDefault="00AF3547">
      <w:pPr>
        <w:pStyle w:val="Kommentartext"/>
        <w:rPr>
          <w:lang w:val="de-DE"/>
        </w:rPr>
      </w:pPr>
      <w:r>
        <w:rPr>
          <w:lang w:val="de-DE"/>
        </w:rPr>
        <w:t xml:space="preserve">Daher meine Empfehlung: Alles noch viel klarer und radikaler auf die </w:t>
      </w:r>
      <w:proofErr w:type="spellStart"/>
      <w:r>
        <w:rPr>
          <w:lang w:val="de-DE"/>
        </w:rPr>
        <w:t>Frasgestellungen</w:t>
      </w:r>
      <w:proofErr w:type="spellEnd"/>
      <w:r>
        <w:rPr>
          <w:lang w:val="de-DE"/>
        </w:rPr>
        <w:t xml:space="preserve"> der Studie zuschneiden und viel stärker darauf hinschreiben, die Fragestellungen bzw. </w:t>
      </w:r>
      <w:proofErr w:type="spellStart"/>
      <w:r>
        <w:rPr>
          <w:lang w:val="de-DE"/>
        </w:rPr>
        <w:t>research</w:t>
      </w:r>
      <w:proofErr w:type="spellEnd"/>
      <w:r>
        <w:rPr>
          <w:lang w:val="de-DE"/>
        </w:rPr>
        <w:t xml:space="preserve"> </w:t>
      </w:r>
      <w:proofErr w:type="spellStart"/>
      <w:r>
        <w:rPr>
          <w:lang w:val="de-DE"/>
        </w:rPr>
        <w:t>gap</w:t>
      </w:r>
      <w:proofErr w:type="spellEnd"/>
      <w:r>
        <w:rPr>
          <w:lang w:val="de-DE"/>
        </w:rPr>
        <w:t xml:space="preserve"> rauszuarbeiten.</w:t>
      </w:r>
    </w:p>
    <w:p w14:paraId="024B89C1" w14:textId="77777777" w:rsidR="00AF3547" w:rsidRDefault="00AF3547">
      <w:pPr>
        <w:pStyle w:val="Kommentartext"/>
        <w:rPr>
          <w:lang w:val="de-DE"/>
        </w:rPr>
      </w:pPr>
    </w:p>
    <w:p w14:paraId="62C1ACA9" w14:textId="46CF89DA" w:rsidR="00AF3547" w:rsidRPr="00C32B0C" w:rsidRDefault="00AF3547">
      <w:pPr>
        <w:pStyle w:val="Kommentartext"/>
        <w:rPr>
          <w:lang w:val="de-DE"/>
        </w:rPr>
      </w:pPr>
      <w:r>
        <w:rPr>
          <w:lang w:val="de-DE"/>
        </w:rPr>
        <w:t xml:space="preserve">Und mehr Gliederungs- und Metasätze einbauen. </w:t>
      </w:r>
      <w:proofErr w:type="gramStart"/>
      <w:r>
        <w:rPr>
          <w:lang w:val="de-DE"/>
        </w:rPr>
        <w:t>Was  ist</w:t>
      </w:r>
      <w:proofErr w:type="gramEnd"/>
      <w:r>
        <w:rPr>
          <w:lang w:val="de-DE"/>
        </w:rPr>
        <w:t xml:space="preserve"> wie unterteilt und was gehört da alles dazu. Und warum ist das wichtig.</w:t>
      </w:r>
    </w:p>
  </w:comment>
  <w:comment w:id="87" w:author="Lotz, Christin" w:date="2025-04-15T18:53:00Z" w:initials="LC">
    <w:p w14:paraId="53A311CE" w14:textId="10813BED" w:rsidR="00AF3547" w:rsidRPr="00AF3547" w:rsidRDefault="00AF3547">
      <w:pPr>
        <w:pStyle w:val="Kommentartext"/>
        <w:rPr>
          <w:lang w:val="de-DE"/>
        </w:rPr>
      </w:pPr>
      <w:r>
        <w:rPr>
          <w:rStyle w:val="Kommentarzeichen"/>
        </w:rPr>
        <w:annotationRef/>
      </w:r>
      <w:r w:rsidRPr="00AF3547">
        <w:rPr>
          <w:lang w:val="de-DE"/>
        </w:rPr>
        <w:t xml:space="preserve">Es ist schwierig die 5 </w:t>
      </w:r>
      <w:proofErr w:type="spellStart"/>
      <w:r w:rsidRPr="00AF3547">
        <w:rPr>
          <w:lang w:val="de-DE"/>
        </w:rPr>
        <w:t>a</w:t>
      </w:r>
      <w:r>
        <w:rPr>
          <w:lang w:val="de-DE"/>
        </w:rPr>
        <w:t>ims</w:t>
      </w:r>
      <w:proofErr w:type="spellEnd"/>
      <w:r>
        <w:rPr>
          <w:lang w:val="de-DE"/>
        </w:rPr>
        <w:t xml:space="preserve"> zu </w:t>
      </w:r>
      <w:proofErr w:type="gramStart"/>
      <w:r>
        <w:rPr>
          <w:lang w:val="de-DE"/>
        </w:rPr>
        <w:t>finden</w:t>
      </w:r>
      <w:proofErr w:type="gramEnd"/>
      <w:r>
        <w:rPr>
          <w:lang w:val="de-DE"/>
        </w:rPr>
        <w:t xml:space="preserve"> wenn nur 3 davon eine Nummerierung haben. Da war ich auch erstmal wieder lost. Hier sollte das besser korrespondieren.</w:t>
      </w:r>
    </w:p>
  </w:comment>
  <w:comment w:id="88" w:author="Lotz, Christin" w:date="2025-04-15T18:50:00Z" w:initials="LC">
    <w:p w14:paraId="22E84F35" w14:textId="15FEED52" w:rsidR="00AF3547" w:rsidRPr="00AF3547" w:rsidRDefault="00AF3547">
      <w:pPr>
        <w:pStyle w:val="Kommentartext"/>
        <w:rPr>
          <w:lang w:val="de-DE"/>
        </w:rPr>
      </w:pPr>
      <w:r>
        <w:rPr>
          <w:rStyle w:val="Kommentarzeichen"/>
        </w:rPr>
        <w:annotationRef/>
      </w:r>
      <w:r w:rsidRPr="00AF3547">
        <w:rPr>
          <w:lang w:val="de-DE"/>
        </w:rPr>
        <w:t>Warum gehts hier noch n</w:t>
      </w:r>
      <w:r>
        <w:rPr>
          <w:lang w:val="de-DE"/>
        </w:rPr>
        <w:t xml:space="preserve">icht um den </w:t>
      </w:r>
      <w:proofErr w:type="spellStart"/>
      <w:r>
        <w:rPr>
          <w:lang w:val="de-DE"/>
        </w:rPr>
        <w:t>Exertiseunzterschied</w:t>
      </w:r>
      <w:proofErr w:type="spellEnd"/>
      <w:r>
        <w:rPr>
          <w:lang w:val="de-DE"/>
        </w:rPr>
        <w:t xml:space="preserve">? Ich bin verwirrt. Ist das aus Versehen oder mit Absicht? Wenn mit Absicht, dann verstehe ich (und jeder andere Leser) den Grund nicht, nachdem ja nun das Halbe Paper die ganze Zeit </w:t>
      </w:r>
      <w:proofErr w:type="spellStart"/>
      <w:r>
        <w:rPr>
          <w:lang w:val="de-DE"/>
        </w:rPr>
        <w:t>Expertiseunterschiede</w:t>
      </w:r>
      <w:proofErr w:type="spellEnd"/>
      <w:r>
        <w:rPr>
          <w:lang w:val="de-DE"/>
        </w:rPr>
        <w:t xml:space="preserve"> dargestellt hat, kommt es inkonsistent rüber, dass die hier nicht betrachtet werden.</w:t>
      </w:r>
    </w:p>
  </w:comment>
  <w:comment w:id="89" w:author="Lotz, Christin" w:date="2025-04-15T18:52:00Z" w:initials="LC">
    <w:p w14:paraId="66805F82" w14:textId="77777777" w:rsidR="00AF3547" w:rsidRDefault="00AF3547">
      <w:pPr>
        <w:pStyle w:val="Kommentartext"/>
        <w:rPr>
          <w:lang w:val="de-DE"/>
        </w:rPr>
      </w:pPr>
      <w:r>
        <w:rPr>
          <w:rStyle w:val="Kommentarzeichen"/>
        </w:rPr>
        <w:annotationRef/>
      </w:r>
      <w:r w:rsidRPr="00AF3547">
        <w:rPr>
          <w:lang w:val="de-DE"/>
        </w:rPr>
        <w:t>Die ganzen technischen Marker d</w:t>
      </w:r>
      <w:r>
        <w:rPr>
          <w:lang w:val="de-DE"/>
        </w:rPr>
        <w:t>afür sind doch schon eingeführt. Da kann man auch sagen, was genau man erwartet.</w:t>
      </w:r>
    </w:p>
    <w:p w14:paraId="5C58FBAE" w14:textId="77777777" w:rsidR="00AF3547" w:rsidRPr="008D5753" w:rsidRDefault="00AF3547">
      <w:pPr>
        <w:pStyle w:val="Kommentartext"/>
        <w:rPr>
          <w:lang w:val="de-DE"/>
        </w:rPr>
      </w:pPr>
      <w:proofErr w:type="spellStart"/>
      <w:r w:rsidRPr="008D5753">
        <w:rPr>
          <w:lang w:val="de-DE"/>
        </w:rPr>
        <w:t>SAlso</w:t>
      </w:r>
      <w:proofErr w:type="spellEnd"/>
      <w:r w:rsidRPr="008D5753">
        <w:rPr>
          <w:lang w:val="de-DE"/>
        </w:rPr>
        <w:t xml:space="preserve"> sowas wie: </w:t>
      </w:r>
      <w:proofErr w:type="spellStart"/>
      <w:r w:rsidRPr="008D5753">
        <w:rPr>
          <w:lang w:val="de-DE"/>
        </w:rPr>
        <w:t>as</w:t>
      </w:r>
      <w:proofErr w:type="spellEnd"/>
      <w:r w:rsidRPr="008D5753">
        <w:rPr>
          <w:lang w:val="de-DE"/>
        </w:rPr>
        <w:t xml:space="preserve"> </w:t>
      </w:r>
      <w:proofErr w:type="spellStart"/>
      <w:r w:rsidRPr="008D5753">
        <w:rPr>
          <w:lang w:val="de-DE"/>
        </w:rPr>
        <w:t>indicated</w:t>
      </w:r>
      <w:proofErr w:type="spellEnd"/>
      <w:r w:rsidRPr="008D5753">
        <w:rPr>
          <w:lang w:val="de-DE"/>
        </w:rPr>
        <w:t xml:space="preserve"> </w:t>
      </w:r>
      <w:proofErr w:type="spellStart"/>
      <w:r w:rsidRPr="008D5753">
        <w:rPr>
          <w:lang w:val="de-DE"/>
        </w:rPr>
        <w:t>by</w:t>
      </w:r>
      <w:proofErr w:type="spellEnd"/>
      <w:r w:rsidRPr="008D5753">
        <w:rPr>
          <w:lang w:val="de-DE"/>
        </w:rPr>
        <w:t xml:space="preserve"> a </w:t>
      </w:r>
      <w:proofErr w:type="spellStart"/>
      <w:r w:rsidRPr="008D5753">
        <w:rPr>
          <w:lang w:val="de-DE"/>
        </w:rPr>
        <w:t>lower</w:t>
      </w:r>
      <w:proofErr w:type="spellEnd"/>
      <w:r w:rsidRPr="008D5753">
        <w:rPr>
          <w:lang w:val="de-DE"/>
        </w:rPr>
        <w:t xml:space="preserve"> GRI</w:t>
      </w:r>
    </w:p>
    <w:p w14:paraId="6FE314C3" w14:textId="1AFC144A" w:rsidR="00AF3547" w:rsidRPr="00AF3547" w:rsidRDefault="00AF3547">
      <w:pPr>
        <w:pStyle w:val="Kommentartext"/>
      </w:pPr>
      <w:r>
        <w:t>Oder as indicated by faster TTFF.</w:t>
      </w:r>
    </w:p>
  </w:comment>
  <w:comment w:id="90" w:author="Lotz, Christin" w:date="2025-04-15T18:56:00Z" w:initials="LC">
    <w:p w14:paraId="1EC238F4" w14:textId="77777777" w:rsidR="00041FB5" w:rsidRDefault="00041FB5">
      <w:pPr>
        <w:pStyle w:val="Kommentartext"/>
        <w:rPr>
          <w:lang w:val="de-DE"/>
        </w:rPr>
      </w:pPr>
      <w:r>
        <w:rPr>
          <w:rStyle w:val="Kommentarzeichen"/>
        </w:rPr>
        <w:annotationRef/>
      </w:r>
      <w:r w:rsidRPr="00041FB5">
        <w:rPr>
          <w:lang w:val="de-DE"/>
        </w:rPr>
        <w:t xml:space="preserve">Es ist sehr </w:t>
      </w:r>
      <w:r>
        <w:rPr>
          <w:lang w:val="de-DE"/>
        </w:rPr>
        <w:t xml:space="preserve">kognitiv </w:t>
      </w:r>
      <w:proofErr w:type="spellStart"/>
      <w:r w:rsidRPr="00041FB5">
        <w:rPr>
          <w:lang w:val="de-DE"/>
        </w:rPr>
        <w:t>demanding</w:t>
      </w:r>
      <w:proofErr w:type="spellEnd"/>
      <w:r w:rsidRPr="00041FB5">
        <w:rPr>
          <w:lang w:val="de-DE"/>
        </w:rPr>
        <w:t xml:space="preserve"> f</w:t>
      </w:r>
      <w:r>
        <w:rPr>
          <w:lang w:val="de-DE"/>
        </w:rPr>
        <w:t xml:space="preserve">ür mich, dass die </w:t>
      </w:r>
      <w:proofErr w:type="spellStart"/>
      <w:r>
        <w:rPr>
          <w:lang w:val="de-DE"/>
        </w:rPr>
        <w:t>Hypotrhesen</w:t>
      </w:r>
      <w:proofErr w:type="spellEnd"/>
      <w:r>
        <w:rPr>
          <w:lang w:val="de-DE"/>
        </w:rPr>
        <w:t xml:space="preserve"> nummeriert sind, aber die Fragestellungen nicht. </w:t>
      </w:r>
    </w:p>
    <w:p w14:paraId="214A65FE" w14:textId="06F5098C" w:rsidR="00041FB5" w:rsidRPr="00041FB5" w:rsidRDefault="00041FB5">
      <w:pPr>
        <w:pStyle w:val="Kommentartext"/>
        <w:rPr>
          <w:lang w:val="de-DE"/>
        </w:rPr>
      </w:pPr>
      <w:r>
        <w:rPr>
          <w:lang w:val="de-DE"/>
        </w:rPr>
        <w:t xml:space="preserve">Das ist super ätzend zu lesen, wenn es ein 2a gibt aber kein 2b, dann </w:t>
      </w:r>
      <w:proofErr w:type="spellStart"/>
      <w:r>
        <w:rPr>
          <w:lang w:val="de-DE"/>
        </w:rPr>
        <w:t>fraghe</w:t>
      </w:r>
      <w:proofErr w:type="spellEnd"/>
      <w:r>
        <w:rPr>
          <w:lang w:val="de-DE"/>
        </w:rPr>
        <w:t xml:space="preserve"> ich mich die ganze Zeit wo ist 2b und bin </w:t>
      </w:r>
      <w:proofErr w:type="gramStart"/>
      <w:r>
        <w:rPr>
          <w:lang w:val="de-DE"/>
        </w:rPr>
        <w:t>verwirrt</w:t>
      </w:r>
      <w:proofErr w:type="gramEnd"/>
      <w:r>
        <w:rPr>
          <w:lang w:val="de-DE"/>
        </w:rPr>
        <w:t xml:space="preserve"> wenn ich es nicht finde.</w:t>
      </w:r>
    </w:p>
  </w:comment>
  <w:comment w:id="91" w:author="Lotz, Christin" w:date="2025-04-15T18:58:00Z" w:initials="LC">
    <w:p w14:paraId="017BFFDA" w14:textId="7EBCE863" w:rsidR="00041FB5" w:rsidRPr="00041FB5" w:rsidRDefault="00041FB5">
      <w:pPr>
        <w:pStyle w:val="Kommentartext"/>
        <w:rPr>
          <w:lang w:val="de-DE"/>
        </w:rPr>
      </w:pPr>
      <w:r>
        <w:rPr>
          <w:rStyle w:val="Kommentarzeichen"/>
        </w:rPr>
        <w:annotationRef/>
      </w:r>
      <w:r w:rsidRPr="00041FB5">
        <w:rPr>
          <w:lang w:val="de-DE"/>
        </w:rPr>
        <w:t>Bisher stehen die Fragestellungen s</w:t>
      </w:r>
      <w:r>
        <w:rPr>
          <w:lang w:val="de-DE"/>
        </w:rPr>
        <w:t xml:space="preserve">ehr „nebeneinander“. Hier wäre es schön, dafür einen Rahmen zu haben, in dem die zusammen eingebettet sind, um mehr </w:t>
      </w:r>
      <w:proofErr w:type="spellStart"/>
      <w:r>
        <w:rPr>
          <w:lang w:val="de-DE"/>
        </w:rPr>
        <w:t>Koherenz</w:t>
      </w:r>
      <w:proofErr w:type="spellEnd"/>
      <w:r>
        <w:rPr>
          <w:lang w:val="de-DE"/>
        </w:rPr>
        <w:t xml:space="preserve"> auch zur </w:t>
      </w:r>
      <w:proofErr w:type="spellStart"/>
      <w:r>
        <w:rPr>
          <w:lang w:val="de-DE"/>
        </w:rPr>
        <w:t>overall</w:t>
      </w:r>
      <w:proofErr w:type="spellEnd"/>
      <w:r>
        <w:rPr>
          <w:lang w:val="de-DE"/>
        </w:rPr>
        <w:t xml:space="preserve"> </w:t>
      </w:r>
      <w:proofErr w:type="spellStart"/>
      <w:r>
        <w:rPr>
          <w:lang w:val="de-DE"/>
        </w:rPr>
        <w:t>story</w:t>
      </w:r>
      <w:proofErr w:type="spellEnd"/>
      <w:r>
        <w:rPr>
          <w:lang w:val="de-DE"/>
        </w:rPr>
        <w:t xml:space="preserve"> des Papers herzustellen.</w:t>
      </w:r>
    </w:p>
  </w:comment>
  <w:comment w:id="92" w:author="Lotz, Christin" w:date="2025-04-15T19:02:00Z" w:initials="LC">
    <w:p w14:paraId="30C60822" w14:textId="5DD8CA98" w:rsidR="00837969" w:rsidRPr="00837969" w:rsidRDefault="00837969">
      <w:pPr>
        <w:pStyle w:val="Kommentartext"/>
        <w:rPr>
          <w:lang w:val="de-DE"/>
        </w:rPr>
      </w:pPr>
      <w:r>
        <w:rPr>
          <w:rStyle w:val="Kommentarzeichen"/>
        </w:rPr>
        <w:annotationRef/>
      </w:r>
      <w:r w:rsidRPr="00837969">
        <w:rPr>
          <w:lang w:val="de-DE"/>
        </w:rPr>
        <w:t>Alles ab hier schaffe i</w:t>
      </w:r>
      <w:r>
        <w:rPr>
          <w:lang w:val="de-DE"/>
        </w:rPr>
        <w:t>ch heute nicht mehr.</w:t>
      </w:r>
    </w:p>
  </w:comment>
  <w:comment w:id="96"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4AA9EB46" w15:done="0"/>
  <w15:commentEx w15:paraId="1F30F421" w15:done="0"/>
  <w15:commentEx w15:paraId="38E9B717" w15:done="1"/>
  <w15:commentEx w15:paraId="2F079F01" w15:paraIdParent="38E9B717" w15:done="1"/>
  <w15:commentEx w15:paraId="18BCF392" w15:paraIdParent="38E9B717" w15:done="0"/>
  <w15:commentEx w15:paraId="5D28386A" w15:paraIdParent="38E9B717" w15:done="0"/>
  <w15:commentEx w15:paraId="39278420" w15:paraIdParent="38E9B717" w15:done="0"/>
  <w15:commentEx w15:paraId="5D586484" w15:done="0"/>
  <w15:commentEx w15:paraId="65895943" w15:done="1"/>
  <w15:commentEx w15:paraId="7866B6DA" w15:paraIdParent="65895943" w15:done="1"/>
  <w15:commentEx w15:paraId="1A9A05FE" w15:done="0"/>
  <w15:commentEx w15:paraId="183EC5B0" w15:done="0"/>
  <w15:commentEx w15:paraId="3106B015" w15:done="1"/>
  <w15:commentEx w15:paraId="5CC7C6D7" w15:done="0"/>
  <w15:commentEx w15:paraId="166C85B6" w15:done="1"/>
  <w15:commentEx w15:paraId="6026E79D" w15:done="0"/>
  <w15:commentEx w15:paraId="37FA5AB8" w15:done="0"/>
  <w15:commentEx w15:paraId="00DD7FFD" w15:done="0"/>
  <w15:commentEx w15:paraId="73A23BAC" w15:done="0"/>
  <w15:commentEx w15:paraId="19516A94" w15:done="0"/>
  <w15:commentEx w15:paraId="37B3E6D8" w15:done="1"/>
  <w15:commentEx w15:paraId="23AA9143" w15:done="1"/>
  <w15:commentEx w15:paraId="4A994E71" w15:done="0"/>
  <w15:commentEx w15:paraId="29E16238" w15:done="1"/>
  <w15:commentEx w15:paraId="562337A8" w15:done="0"/>
  <w15:commentEx w15:paraId="131405C2" w15:done="0"/>
  <w15:commentEx w15:paraId="16038061" w15:done="0"/>
  <w15:commentEx w15:paraId="5440A9B4" w15:done="0"/>
  <w15:commentEx w15:paraId="6EE0DD70" w15:done="0"/>
  <w15:commentEx w15:paraId="37E4BF6F" w15:done="0"/>
  <w15:commentEx w15:paraId="7E212658" w15:done="0"/>
  <w15:commentEx w15:paraId="3161A2E5" w15:done="1"/>
  <w15:commentEx w15:paraId="6C8A071D" w15:done="1"/>
  <w15:commentEx w15:paraId="143EA122" w15:done="0"/>
  <w15:commentEx w15:paraId="520B5B5C" w15:done="1"/>
  <w15:commentEx w15:paraId="3BE2FF09" w15:done="0"/>
  <w15:commentEx w15:paraId="0A195391" w15:done="0"/>
  <w15:commentEx w15:paraId="351E0ED3" w15:done="0"/>
  <w15:commentEx w15:paraId="62FDDFD7" w15:paraIdParent="351E0ED3" w15:done="0"/>
  <w15:commentEx w15:paraId="45760796" w15:done="0"/>
  <w15:commentEx w15:paraId="3B577F8C" w15:done="0"/>
  <w15:commentEx w15:paraId="6F914751" w15:done="0"/>
  <w15:commentEx w15:paraId="6725B7F6" w15:done="0"/>
  <w15:commentEx w15:paraId="498C8ADD" w15:done="0"/>
  <w15:commentEx w15:paraId="1BFB2A4C" w15:done="1"/>
  <w15:commentEx w15:paraId="29F36F23" w15:done="0"/>
  <w15:commentEx w15:paraId="59BFF31B" w15:done="0"/>
  <w15:commentEx w15:paraId="3917A6D3" w15:done="0"/>
  <w15:commentEx w15:paraId="6B3EA9E5" w15:done="1"/>
  <w15:commentEx w15:paraId="2779B5BC" w15:paraIdParent="6B3EA9E5" w15:done="1"/>
  <w15:commentEx w15:paraId="3CA64BBE" w15:done="0"/>
  <w15:commentEx w15:paraId="62C1ACA9" w15:done="0"/>
  <w15:commentEx w15:paraId="53A311CE" w15:done="0"/>
  <w15:commentEx w15:paraId="22E84F35" w15:done="0"/>
  <w15:commentEx w15:paraId="6FE314C3" w15:done="0"/>
  <w15:commentEx w15:paraId="214A65FE" w15:done="0"/>
  <w15:commentEx w15:paraId="017BFFDA" w15:done="0"/>
  <w15:commentEx w15:paraId="30C60822" w15:done="0"/>
  <w15:commentEx w15:paraId="5AE87F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A91168" w16cex:dateUtc="2025-04-15T15:10:00Z"/>
  <w16cex:commentExtensible w16cex:durableId="2BA910A9" w16cex:dateUtc="2025-04-15T15:06:00Z"/>
  <w16cex:commentExtensible w16cex:durableId="2B965CD6" w16cex:dateUtc="2025-04-01T10:38:00Z"/>
  <w16cex:commentExtensible w16cex:durableId="2B979DA8" w16cex:dateUtc="2025-04-02T09:27:00Z"/>
  <w16cex:commentExtensible w16cex:durableId="2B9A2155" w16cex:dateUtc="2025-04-04T07:13:00Z"/>
  <w16cex:commentExtensible w16cex:durableId="2BA912D6" w16cex:dateUtc="2025-04-15T15:16:00Z"/>
  <w16cex:commentExtensible w16cex:durableId="2BAA07CC" w16cex:dateUtc="2025-04-16T08:41:00Z"/>
  <w16cex:commentExtensible w16cex:durableId="2BA9135E" w16cex:dateUtc="2025-04-15T15:18:00Z"/>
  <w16cex:commentExtensible w16cex:durableId="2B9658CC" w16cex:dateUtc="2025-04-01T10:21:00Z"/>
  <w16cex:commentExtensible w16cex:durableId="2B9A2C3F" w16cex:dateUtc="2025-04-04T08:00:00Z"/>
  <w16cex:commentExtensible w16cex:durableId="2BA9156D" w16cex:dateUtc="2025-04-15T15:27:00Z"/>
  <w16cex:commentExtensible w16cex:durableId="2BA915F4" w16cex:dateUtc="2025-04-15T15:29:00Z"/>
  <w16cex:commentExtensible w16cex:durableId="2B965B1D" w16cex:dateUtc="2025-04-01T10:31:00Z"/>
  <w16cex:commentExtensible w16cex:durableId="2BA916DC" w16cex:dateUtc="2025-04-15T15:33:00Z"/>
  <w16cex:commentExtensible w16cex:durableId="2B9F8146" w16cex:dateUtc="2025-04-08T09:04:00Z"/>
  <w16cex:commentExtensible w16cex:durableId="2BA9183D" w16cex:dateUtc="2025-04-15T15:39:00Z"/>
  <w16cex:commentExtensible w16cex:durableId="2BA91884" w16cex:dateUtc="2025-04-15T15:40:00Z"/>
  <w16cex:commentExtensible w16cex:durableId="2B9F8DB9" w16cex:dateUtc="2025-04-08T09:57:00Z"/>
  <w16cex:commentExtensible w16cex:durableId="2BA918F8" w16cex:dateUtc="2025-04-15T15:42:00Z"/>
  <w16cex:commentExtensible w16cex:durableId="2BA91968" w16cex:dateUtc="2025-04-15T15:44:00Z"/>
  <w16cex:commentExtensible w16cex:durableId="2B965D58" w16cex:dateUtc="2025-04-01T10:40:00Z"/>
  <w16cex:commentExtensible w16cex:durableId="2B965CB1" w16cex:dateUtc="2025-04-01T10:38:00Z"/>
  <w16cex:commentExtensible w16cex:durableId="2BA91A1C" w16cex:dateUtc="2025-04-15T15:47:00Z"/>
  <w16cex:commentExtensible w16cex:durableId="2B966775" w16cex:dateUtc="2025-04-01T11:24:00Z"/>
  <w16cex:commentExtensible w16cex:durableId="2B9A26FE" w16cex:dateUtc="2025-04-04T07:38:00Z"/>
  <w16cex:commentExtensible w16cex:durableId="2BA91DA7" w16cex:dateUtc="2025-04-15T16:02:00Z"/>
  <w16cex:commentExtensible w16cex:durableId="2BA91E00" w16cex:dateUtc="2025-04-15T16:03:00Z"/>
  <w16cex:commentExtensible w16cex:durableId="2BA91E4C" w16cex:dateUtc="2025-04-15T16:05:00Z"/>
  <w16cex:commentExtensible w16cex:durableId="2BA91E53" w16cex:dateUtc="2025-04-15T16:05:00Z"/>
  <w16cex:commentExtensible w16cex:durableId="2BA91E89" w16cex:dateUtc="2025-04-15T16:06:00Z"/>
  <w16cex:commentExtensible w16cex:durableId="2BA91ECB" w16cex:dateUtc="2025-04-15T16:07:00Z"/>
  <w16cex:commentExtensible w16cex:durableId="2B96690A" w16cex:dateUtc="2025-04-01T11:30:00Z"/>
  <w16cex:commentExtensible w16cex:durableId="2B9A2A71" w16cex:dateUtc="2025-04-04T07:52:00Z"/>
  <w16cex:commentExtensible w16cex:durableId="2BA923D9" w16cex:dateUtc="2025-04-15T16:28:00Z"/>
  <w16cex:commentExtensible w16cex:durableId="2B966854" w16cex:dateUtc="2025-04-01T11:27:00Z"/>
  <w16cex:commentExtensible w16cex:durableId="2BA91F69" w16cex:dateUtc="2025-04-15T16:09:00Z"/>
  <w16cex:commentExtensible w16cex:durableId="2BA920C8" w16cex:dateUtc="2025-04-15T16:15:00Z"/>
  <w16cex:commentExtensible w16cex:durableId="2BA21C65" w16cex:dateUtc="2025-04-10T08:31:00Z"/>
  <w16cex:commentExtensible w16cex:durableId="2BA920F7" w16cex:dateUtc="2025-04-15T16:16:00Z"/>
  <w16cex:commentExtensible w16cex:durableId="2BA92135" w16cex:dateUtc="2025-04-15T16:17:00Z"/>
  <w16cex:commentExtensible w16cex:durableId="2BA7A6E6" w16cex:dateUtc="2025-04-14T13:23:00Z"/>
  <w16cex:commentExtensible w16cex:durableId="2BA9226C" w16cex:dateUtc="2025-04-15T16:22:00Z"/>
  <w16cex:commentExtensible w16cex:durableId="2BA92349" w16cex:dateUtc="2025-04-15T16:26:00Z"/>
  <w16cex:commentExtensible w16cex:durableId="2BA923A3" w16cex:dateUtc="2025-04-15T16:27:00Z"/>
  <w16cex:commentExtensible w16cex:durableId="2B9A2E70" w16cex:dateUtc="2025-04-04T08:09:00Z"/>
  <w16cex:commentExtensible w16cex:durableId="2BA92496" w16cex:dateUtc="2025-04-15T16:31:00Z"/>
  <w16cex:commentExtensible w16cex:durableId="2BA7BC05" w16cex:dateUtc="2025-04-14T14:53:00Z"/>
  <w16cex:commentExtensible w16cex:durableId="2BA92533" w16cex:dateUtc="2025-04-15T16:34:00Z"/>
  <w16cex:commentExtensible w16cex:durableId="2B966A63" w16cex:dateUtc="2025-04-01T11:36:00Z"/>
  <w16cex:commentExtensible w16cex:durableId="2B9A2BBA" w16cex:dateUtc="2025-04-04T07:58:00Z"/>
  <w16cex:commentExtensible w16cex:durableId="2BA926CA" w16cex:dateUtc="2025-04-15T16:41:00Z"/>
  <w16cex:commentExtensible w16cex:durableId="2BA92716" w16cex:dateUtc="2025-04-15T16:42:00Z"/>
  <w16cex:commentExtensible w16cex:durableId="2BA929C6" w16cex:dateUtc="2025-04-15T16:53:00Z"/>
  <w16cex:commentExtensible w16cex:durableId="2BA928E5" w16cex:dateUtc="2025-04-15T16:50:00Z"/>
  <w16cex:commentExtensible w16cex:durableId="2BA92982" w16cex:dateUtc="2025-04-15T16:52:00Z"/>
  <w16cex:commentExtensible w16cex:durableId="2BA92A54" w16cex:dateUtc="2025-04-15T16:56:00Z"/>
  <w16cex:commentExtensible w16cex:durableId="2BA92AD7" w16cex:dateUtc="2025-04-15T16:58:00Z"/>
  <w16cex:commentExtensible w16cex:durableId="2BA92BD2" w16cex:dateUtc="2025-04-15T17:02: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4AA9EB46" w16cid:durableId="2BA91168"/>
  <w16cid:commentId w16cid:paraId="1F30F421" w16cid:durableId="2BA910A9"/>
  <w16cid:commentId w16cid:paraId="38E9B717" w16cid:durableId="2B965CD6"/>
  <w16cid:commentId w16cid:paraId="2F079F01" w16cid:durableId="2B979DA8"/>
  <w16cid:commentId w16cid:paraId="18BCF392" w16cid:durableId="2B9A2155"/>
  <w16cid:commentId w16cid:paraId="5D28386A" w16cid:durableId="2BA912D6"/>
  <w16cid:commentId w16cid:paraId="39278420" w16cid:durableId="2BAA07CC"/>
  <w16cid:commentId w16cid:paraId="5D586484" w16cid:durableId="2BA9135E"/>
  <w16cid:commentId w16cid:paraId="65895943" w16cid:durableId="2B9658CC"/>
  <w16cid:commentId w16cid:paraId="7866B6DA" w16cid:durableId="2B9A2C3F"/>
  <w16cid:commentId w16cid:paraId="1A9A05FE" w16cid:durableId="2BA9156D"/>
  <w16cid:commentId w16cid:paraId="183EC5B0" w16cid:durableId="2BA915F4"/>
  <w16cid:commentId w16cid:paraId="3106B015" w16cid:durableId="2B965B1D"/>
  <w16cid:commentId w16cid:paraId="5CC7C6D7" w16cid:durableId="2BA916DC"/>
  <w16cid:commentId w16cid:paraId="166C85B6" w16cid:durableId="2B9F8146"/>
  <w16cid:commentId w16cid:paraId="6026E79D" w16cid:durableId="2BA9183D"/>
  <w16cid:commentId w16cid:paraId="37FA5AB8" w16cid:durableId="2BA91884"/>
  <w16cid:commentId w16cid:paraId="00DD7FFD" w16cid:durableId="2B9F8DB9"/>
  <w16cid:commentId w16cid:paraId="73A23BAC" w16cid:durableId="2BA918F8"/>
  <w16cid:commentId w16cid:paraId="19516A94" w16cid:durableId="2BA91968"/>
  <w16cid:commentId w16cid:paraId="37B3E6D8" w16cid:durableId="2B965D58"/>
  <w16cid:commentId w16cid:paraId="23AA9143" w16cid:durableId="2B965CB1"/>
  <w16cid:commentId w16cid:paraId="4A994E71" w16cid:durableId="2BA91A1C"/>
  <w16cid:commentId w16cid:paraId="29E16238" w16cid:durableId="2B966775"/>
  <w16cid:commentId w16cid:paraId="562337A8" w16cid:durableId="2B9A26FE"/>
  <w16cid:commentId w16cid:paraId="131405C2" w16cid:durableId="2BA91DA7"/>
  <w16cid:commentId w16cid:paraId="16038061" w16cid:durableId="2BA91E00"/>
  <w16cid:commentId w16cid:paraId="5440A9B4" w16cid:durableId="2BA91E4C"/>
  <w16cid:commentId w16cid:paraId="6EE0DD70" w16cid:durableId="2BA91E53"/>
  <w16cid:commentId w16cid:paraId="37E4BF6F" w16cid:durableId="2BA91E89"/>
  <w16cid:commentId w16cid:paraId="7E212658" w16cid:durableId="2BA91ECB"/>
  <w16cid:commentId w16cid:paraId="3161A2E5" w16cid:durableId="2B96690A"/>
  <w16cid:commentId w16cid:paraId="6C8A071D" w16cid:durableId="2B9A2A71"/>
  <w16cid:commentId w16cid:paraId="143EA122" w16cid:durableId="2BA923D9"/>
  <w16cid:commentId w16cid:paraId="520B5B5C" w16cid:durableId="2B966854"/>
  <w16cid:commentId w16cid:paraId="3BE2FF09" w16cid:durableId="2BA91F69"/>
  <w16cid:commentId w16cid:paraId="0A195391" w16cid:durableId="2BA920C8"/>
  <w16cid:commentId w16cid:paraId="351E0ED3" w16cid:durableId="2BA21C65"/>
  <w16cid:commentId w16cid:paraId="62FDDFD7" w16cid:durableId="2BA920F7"/>
  <w16cid:commentId w16cid:paraId="45760796" w16cid:durableId="2BA92135"/>
  <w16cid:commentId w16cid:paraId="3B577F8C" w16cid:durableId="2BA7A6E6"/>
  <w16cid:commentId w16cid:paraId="6F914751" w16cid:durableId="2BA9226C"/>
  <w16cid:commentId w16cid:paraId="6725B7F6" w16cid:durableId="2BA92349"/>
  <w16cid:commentId w16cid:paraId="498C8ADD" w16cid:durableId="2BA923A3"/>
  <w16cid:commentId w16cid:paraId="1BFB2A4C" w16cid:durableId="2B9A2E70"/>
  <w16cid:commentId w16cid:paraId="29F36F23" w16cid:durableId="2BA92496"/>
  <w16cid:commentId w16cid:paraId="59BFF31B" w16cid:durableId="2BA7BC05"/>
  <w16cid:commentId w16cid:paraId="3917A6D3" w16cid:durableId="2BA92533"/>
  <w16cid:commentId w16cid:paraId="6B3EA9E5" w16cid:durableId="2B966A63"/>
  <w16cid:commentId w16cid:paraId="2779B5BC" w16cid:durableId="2B9A2BBA"/>
  <w16cid:commentId w16cid:paraId="3CA64BBE" w16cid:durableId="2BA926CA"/>
  <w16cid:commentId w16cid:paraId="62C1ACA9" w16cid:durableId="2BA92716"/>
  <w16cid:commentId w16cid:paraId="53A311CE" w16cid:durableId="2BA929C6"/>
  <w16cid:commentId w16cid:paraId="22E84F35" w16cid:durableId="2BA928E5"/>
  <w16cid:commentId w16cid:paraId="6FE314C3" w16cid:durableId="2BA92982"/>
  <w16cid:commentId w16cid:paraId="214A65FE" w16cid:durableId="2BA92A54"/>
  <w16cid:commentId w16cid:paraId="017BFFDA" w16cid:durableId="2BA92AD7"/>
  <w16cid:commentId w16cid:paraId="30C60822" w16cid:durableId="2BA92BD2"/>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D7A6B" w14:textId="77777777" w:rsidR="007A203B" w:rsidRDefault="007A203B" w:rsidP="00E102C3">
      <w:r>
        <w:separator/>
      </w:r>
    </w:p>
    <w:p w14:paraId="0BDE42CD" w14:textId="77777777" w:rsidR="007A203B" w:rsidRDefault="007A203B" w:rsidP="00E102C3"/>
  </w:endnote>
  <w:endnote w:type="continuationSeparator" w:id="0">
    <w:p w14:paraId="11B61138" w14:textId="77777777" w:rsidR="007A203B" w:rsidRDefault="007A203B" w:rsidP="00E102C3">
      <w:r>
        <w:continuationSeparator/>
      </w:r>
    </w:p>
    <w:p w14:paraId="10BF5947" w14:textId="77777777" w:rsidR="007A203B" w:rsidRDefault="007A203B" w:rsidP="00E102C3"/>
  </w:endnote>
  <w:endnote w:type="continuationNotice" w:id="1">
    <w:p w14:paraId="3D958BE8" w14:textId="77777777" w:rsidR="007A203B" w:rsidRDefault="007A20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DACC" w14:textId="77777777" w:rsidR="007A203B" w:rsidRDefault="007A203B" w:rsidP="00E102C3">
      <w:r>
        <w:separator/>
      </w:r>
    </w:p>
    <w:p w14:paraId="1898A6A5" w14:textId="77777777" w:rsidR="007A203B" w:rsidRDefault="007A203B" w:rsidP="00E102C3"/>
  </w:footnote>
  <w:footnote w:type="continuationSeparator" w:id="0">
    <w:p w14:paraId="6179F2FB" w14:textId="77777777" w:rsidR="007A203B" w:rsidRDefault="007A203B" w:rsidP="00E102C3">
      <w:r>
        <w:continuationSeparator/>
      </w:r>
    </w:p>
    <w:p w14:paraId="1E6B80DF" w14:textId="77777777" w:rsidR="007A203B" w:rsidRDefault="007A203B" w:rsidP="00E102C3"/>
  </w:footnote>
  <w:footnote w:type="continuationNotice" w:id="1">
    <w:p w14:paraId="1324F41F" w14:textId="77777777" w:rsidR="007A203B" w:rsidRDefault="007A203B">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1FB5"/>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576D"/>
    <w:rsid w:val="00066475"/>
    <w:rsid w:val="00070592"/>
    <w:rsid w:val="000720A0"/>
    <w:rsid w:val="00073180"/>
    <w:rsid w:val="0007360B"/>
    <w:rsid w:val="00073832"/>
    <w:rsid w:val="00074DC1"/>
    <w:rsid w:val="00074F77"/>
    <w:rsid w:val="0007548A"/>
    <w:rsid w:val="00075BF0"/>
    <w:rsid w:val="00075D38"/>
    <w:rsid w:val="00076281"/>
    <w:rsid w:val="00076A2C"/>
    <w:rsid w:val="00077C08"/>
    <w:rsid w:val="0008031E"/>
    <w:rsid w:val="00080587"/>
    <w:rsid w:val="000828CA"/>
    <w:rsid w:val="00083FCC"/>
    <w:rsid w:val="00085171"/>
    <w:rsid w:val="00085298"/>
    <w:rsid w:val="00085748"/>
    <w:rsid w:val="000868A2"/>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00"/>
    <w:rsid w:val="000A7DA3"/>
    <w:rsid w:val="000B06C9"/>
    <w:rsid w:val="000B2A7A"/>
    <w:rsid w:val="000B3030"/>
    <w:rsid w:val="000B3FB2"/>
    <w:rsid w:val="000B6646"/>
    <w:rsid w:val="000B6ED6"/>
    <w:rsid w:val="000B73D5"/>
    <w:rsid w:val="000C0275"/>
    <w:rsid w:val="000C1291"/>
    <w:rsid w:val="000C1808"/>
    <w:rsid w:val="000C1F4F"/>
    <w:rsid w:val="000C27B5"/>
    <w:rsid w:val="000C2A6B"/>
    <w:rsid w:val="000C2AA7"/>
    <w:rsid w:val="000C2E3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3D7E"/>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9F"/>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26"/>
    <w:rsid w:val="00167CB7"/>
    <w:rsid w:val="00167F5B"/>
    <w:rsid w:val="00170C89"/>
    <w:rsid w:val="00170D39"/>
    <w:rsid w:val="0017154C"/>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A7877"/>
    <w:rsid w:val="001B06C8"/>
    <w:rsid w:val="001B0834"/>
    <w:rsid w:val="001B12C1"/>
    <w:rsid w:val="001B19BE"/>
    <w:rsid w:val="001B1E56"/>
    <w:rsid w:val="001B29C1"/>
    <w:rsid w:val="001B3075"/>
    <w:rsid w:val="001B3150"/>
    <w:rsid w:val="001B3B2A"/>
    <w:rsid w:val="001B4EE9"/>
    <w:rsid w:val="001B5080"/>
    <w:rsid w:val="001B7706"/>
    <w:rsid w:val="001B7CD9"/>
    <w:rsid w:val="001B7F0B"/>
    <w:rsid w:val="001C02E0"/>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43F"/>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6FA"/>
    <w:rsid w:val="002727C8"/>
    <w:rsid w:val="00273ADB"/>
    <w:rsid w:val="002749C2"/>
    <w:rsid w:val="00274D4E"/>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50CB"/>
    <w:rsid w:val="002A6855"/>
    <w:rsid w:val="002A6E1F"/>
    <w:rsid w:val="002A6F75"/>
    <w:rsid w:val="002B0548"/>
    <w:rsid w:val="002B0F9D"/>
    <w:rsid w:val="002B2117"/>
    <w:rsid w:val="002B2391"/>
    <w:rsid w:val="002B34F3"/>
    <w:rsid w:val="002B56EF"/>
    <w:rsid w:val="002B6473"/>
    <w:rsid w:val="002B69AF"/>
    <w:rsid w:val="002C0E8D"/>
    <w:rsid w:val="002C1212"/>
    <w:rsid w:val="002C12EB"/>
    <w:rsid w:val="002C18D1"/>
    <w:rsid w:val="002C1A1A"/>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4EEC"/>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28B7"/>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3588"/>
    <w:rsid w:val="0033418B"/>
    <w:rsid w:val="00334D7B"/>
    <w:rsid w:val="00335069"/>
    <w:rsid w:val="00335915"/>
    <w:rsid w:val="00335CFA"/>
    <w:rsid w:val="00335E17"/>
    <w:rsid w:val="0033651E"/>
    <w:rsid w:val="00336604"/>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3F7"/>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411A"/>
    <w:rsid w:val="003C5C48"/>
    <w:rsid w:val="003C62E3"/>
    <w:rsid w:val="003C70D1"/>
    <w:rsid w:val="003C724B"/>
    <w:rsid w:val="003C7AC7"/>
    <w:rsid w:val="003D0208"/>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1D0B"/>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4DE7"/>
    <w:rsid w:val="00416392"/>
    <w:rsid w:val="004172EC"/>
    <w:rsid w:val="00417BBB"/>
    <w:rsid w:val="0042029A"/>
    <w:rsid w:val="004209A1"/>
    <w:rsid w:val="00421074"/>
    <w:rsid w:val="00421D4A"/>
    <w:rsid w:val="00422D8E"/>
    <w:rsid w:val="00422DC9"/>
    <w:rsid w:val="004232F5"/>
    <w:rsid w:val="00425BBF"/>
    <w:rsid w:val="00425C56"/>
    <w:rsid w:val="00426090"/>
    <w:rsid w:val="00426BCA"/>
    <w:rsid w:val="00427358"/>
    <w:rsid w:val="00430077"/>
    <w:rsid w:val="004309B4"/>
    <w:rsid w:val="004309E1"/>
    <w:rsid w:val="0043146E"/>
    <w:rsid w:val="00431D00"/>
    <w:rsid w:val="00432340"/>
    <w:rsid w:val="0043329E"/>
    <w:rsid w:val="004348FF"/>
    <w:rsid w:val="00435015"/>
    <w:rsid w:val="00435FD5"/>
    <w:rsid w:val="00441050"/>
    <w:rsid w:val="0044139D"/>
    <w:rsid w:val="0044269B"/>
    <w:rsid w:val="00442A26"/>
    <w:rsid w:val="00445135"/>
    <w:rsid w:val="00445500"/>
    <w:rsid w:val="00445751"/>
    <w:rsid w:val="00447B65"/>
    <w:rsid w:val="00450EC6"/>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899"/>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1814"/>
    <w:rsid w:val="004821BA"/>
    <w:rsid w:val="00484338"/>
    <w:rsid w:val="00484F4A"/>
    <w:rsid w:val="00486077"/>
    <w:rsid w:val="00486B99"/>
    <w:rsid w:val="00487109"/>
    <w:rsid w:val="0048783C"/>
    <w:rsid w:val="0049021E"/>
    <w:rsid w:val="00490288"/>
    <w:rsid w:val="00490975"/>
    <w:rsid w:val="00490A60"/>
    <w:rsid w:val="004924CA"/>
    <w:rsid w:val="004926CF"/>
    <w:rsid w:val="004934A8"/>
    <w:rsid w:val="00493FFD"/>
    <w:rsid w:val="00494677"/>
    <w:rsid w:val="00494B4D"/>
    <w:rsid w:val="00496083"/>
    <w:rsid w:val="00497187"/>
    <w:rsid w:val="0049758E"/>
    <w:rsid w:val="0049784B"/>
    <w:rsid w:val="004A1044"/>
    <w:rsid w:val="004A123E"/>
    <w:rsid w:val="004A1D3D"/>
    <w:rsid w:val="004A2010"/>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D634C"/>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1A80"/>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544"/>
    <w:rsid w:val="00523B6B"/>
    <w:rsid w:val="00523ED4"/>
    <w:rsid w:val="00525330"/>
    <w:rsid w:val="00526287"/>
    <w:rsid w:val="005265B6"/>
    <w:rsid w:val="0052673C"/>
    <w:rsid w:val="005277EF"/>
    <w:rsid w:val="00527C29"/>
    <w:rsid w:val="00530784"/>
    <w:rsid w:val="005328EC"/>
    <w:rsid w:val="005337F9"/>
    <w:rsid w:val="0053428F"/>
    <w:rsid w:val="005343E9"/>
    <w:rsid w:val="0053442A"/>
    <w:rsid w:val="005362D7"/>
    <w:rsid w:val="00536A0D"/>
    <w:rsid w:val="005403EC"/>
    <w:rsid w:val="00540642"/>
    <w:rsid w:val="00540A1D"/>
    <w:rsid w:val="00540B53"/>
    <w:rsid w:val="00540FC4"/>
    <w:rsid w:val="00541124"/>
    <w:rsid w:val="005433BC"/>
    <w:rsid w:val="005437DB"/>
    <w:rsid w:val="0054478E"/>
    <w:rsid w:val="0054535A"/>
    <w:rsid w:val="005460B2"/>
    <w:rsid w:val="00550697"/>
    <w:rsid w:val="00551144"/>
    <w:rsid w:val="00551914"/>
    <w:rsid w:val="00552760"/>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25B"/>
    <w:rsid w:val="005674C3"/>
    <w:rsid w:val="00570131"/>
    <w:rsid w:val="005708CF"/>
    <w:rsid w:val="0057203B"/>
    <w:rsid w:val="00572621"/>
    <w:rsid w:val="00572AB6"/>
    <w:rsid w:val="0057328B"/>
    <w:rsid w:val="005737E6"/>
    <w:rsid w:val="00573D82"/>
    <w:rsid w:val="00574E71"/>
    <w:rsid w:val="005751C6"/>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89A"/>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2BAB"/>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5C71"/>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0F"/>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37FE"/>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1D7"/>
    <w:rsid w:val="006274E0"/>
    <w:rsid w:val="00627586"/>
    <w:rsid w:val="006276BF"/>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488E"/>
    <w:rsid w:val="006856CB"/>
    <w:rsid w:val="00686861"/>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BB5"/>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019F"/>
    <w:rsid w:val="006C3100"/>
    <w:rsid w:val="006C3BB2"/>
    <w:rsid w:val="006C4574"/>
    <w:rsid w:val="006C5021"/>
    <w:rsid w:val="006C526E"/>
    <w:rsid w:val="006C5F92"/>
    <w:rsid w:val="006C6083"/>
    <w:rsid w:val="006C7749"/>
    <w:rsid w:val="006C7E28"/>
    <w:rsid w:val="006D0348"/>
    <w:rsid w:val="006D1417"/>
    <w:rsid w:val="006D199B"/>
    <w:rsid w:val="006D1C40"/>
    <w:rsid w:val="006D1EE5"/>
    <w:rsid w:val="006D2592"/>
    <w:rsid w:val="006D3197"/>
    <w:rsid w:val="006D36E4"/>
    <w:rsid w:val="006D44BF"/>
    <w:rsid w:val="006D459A"/>
    <w:rsid w:val="006D4661"/>
    <w:rsid w:val="006D475F"/>
    <w:rsid w:val="006D5A01"/>
    <w:rsid w:val="006D6336"/>
    <w:rsid w:val="006D66AB"/>
    <w:rsid w:val="006D786F"/>
    <w:rsid w:val="006E0116"/>
    <w:rsid w:val="006E080A"/>
    <w:rsid w:val="006E1314"/>
    <w:rsid w:val="006E2714"/>
    <w:rsid w:val="006E2EC8"/>
    <w:rsid w:val="006E433D"/>
    <w:rsid w:val="006E496E"/>
    <w:rsid w:val="006E5350"/>
    <w:rsid w:val="006E62A2"/>
    <w:rsid w:val="006E64CF"/>
    <w:rsid w:val="006E6B60"/>
    <w:rsid w:val="006E7541"/>
    <w:rsid w:val="006E7713"/>
    <w:rsid w:val="006F0D88"/>
    <w:rsid w:val="006F1A26"/>
    <w:rsid w:val="006F33AD"/>
    <w:rsid w:val="006F3DD3"/>
    <w:rsid w:val="006F3FCD"/>
    <w:rsid w:val="006F455C"/>
    <w:rsid w:val="006F5560"/>
    <w:rsid w:val="006F5868"/>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0868"/>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151F"/>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4D03"/>
    <w:rsid w:val="00795729"/>
    <w:rsid w:val="0079720B"/>
    <w:rsid w:val="007A1228"/>
    <w:rsid w:val="007A14E6"/>
    <w:rsid w:val="007A1BF0"/>
    <w:rsid w:val="007A203B"/>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152"/>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437"/>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2CC"/>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3140"/>
    <w:rsid w:val="00814D53"/>
    <w:rsid w:val="00814E58"/>
    <w:rsid w:val="00815EF4"/>
    <w:rsid w:val="00816220"/>
    <w:rsid w:val="00820945"/>
    <w:rsid w:val="008215E0"/>
    <w:rsid w:val="00824043"/>
    <w:rsid w:val="00824284"/>
    <w:rsid w:val="008242FC"/>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37969"/>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18D6"/>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7D2"/>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833"/>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5C0F"/>
    <w:rsid w:val="008C60E0"/>
    <w:rsid w:val="008D13F7"/>
    <w:rsid w:val="008D193B"/>
    <w:rsid w:val="008D202A"/>
    <w:rsid w:val="008D2C15"/>
    <w:rsid w:val="008D330B"/>
    <w:rsid w:val="008D5753"/>
    <w:rsid w:val="008D638C"/>
    <w:rsid w:val="008D699C"/>
    <w:rsid w:val="008E0544"/>
    <w:rsid w:val="008E1110"/>
    <w:rsid w:val="008E14ED"/>
    <w:rsid w:val="008E18D0"/>
    <w:rsid w:val="008E206C"/>
    <w:rsid w:val="008E2417"/>
    <w:rsid w:val="008E3E18"/>
    <w:rsid w:val="008E4541"/>
    <w:rsid w:val="008E46AA"/>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35CE"/>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45F5"/>
    <w:rsid w:val="00935426"/>
    <w:rsid w:val="00935F8F"/>
    <w:rsid w:val="0093630C"/>
    <w:rsid w:val="00936648"/>
    <w:rsid w:val="0093709F"/>
    <w:rsid w:val="009401DF"/>
    <w:rsid w:val="00942613"/>
    <w:rsid w:val="00942712"/>
    <w:rsid w:val="00944896"/>
    <w:rsid w:val="00944B00"/>
    <w:rsid w:val="00944F09"/>
    <w:rsid w:val="00945D15"/>
    <w:rsid w:val="009519DE"/>
    <w:rsid w:val="00952232"/>
    <w:rsid w:val="0095282D"/>
    <w:rsid w:val="00952F26"/>
    <w:rsid w:val="00953659"/>
    <w:rsid w:val="00955C96"/>
    <w:rsid w:val="00955E6B"/>
    <w:rsid w:val="00955FD6"/>
    <w:rsid w:val="00956BAA"/>
    <w:rsid w:val="00957405"/>
    <w:rsid w:val="00961A1F"/>
    <w:rsid w:val="00962DA3"/>
    <w:rsid w:val="00963005"/>
    <w:rsid w:val="00963DE2"/>
    <w:rsid w:val="00963E8D"/>
    <w:rsid w:val="009651CB"/>
    <w:rsid w:val="009658CC"/>
    <w:rsid w:val="009658DD"/>
    <w:rsid w:val="00965B6C"/>
    <w:rsid w:val="0096632D"/>
    <w:rsid w:val="00966505"/>
    <w:rsid w:val="0096656A"/>
    <w:rsid w:val="0096698F"/>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7F2"/>
    <w:rsid w:val="00993846"/>
    <w:rsid w:val="00994722"/>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4C6"/>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902"/>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4264"/>
    <w:rsid w:val="00A05809"/>
    <w:rsid w:val="00A059E7"/>
    <w:rsid w:val="00A05FA5"/>
    <w:rsid w:val="00A07244"/>
    <w:rsid w:val="00A07747"/>
    <w:rsid w:val="00A113C1"/>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2EA3"/>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8C3"/>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3846"/>
    <w:rsid w:val="00AE457C"/>
    <w:rsid w:val="00AE4B50"/>
    <w:rsid w:val="00AE4CA5"/>
    <w:rsid w:val="00AE5AEE"/>
    <w:rsid w:val="00AE5CAD"/>
    <w:rsid w:val="00AE5EA8"/>
    <w:rsid w:val="00AE79DE"/>
    <w:rsid w:val="00AF08B0"/>
    <w:rsid w:val="00AF11E3"/>
    <w:rsid w:val="00AF1B57"/>
    <w:rsid w:val="00AF1D45"/>
    <w:rsid w:val="00AF2153"/>
    <w:rsid w:val="00AF2A29"/>
    <w:rsid w:val="00AF330D"/>
    <w:rsid w:val="00AF3547"/>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0A56"/>
    <w:rsid w:val="00B212A4"/>
    <w:rsid w:val="00B21ECB"/>
    <w:rsid w:val="00B21F81"/>
    <w:rsid w:val="00B238B1"/>
    <w:rsid w:val="00B26347"/>
    <w:rsid w:val="00B27244"/>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7A9"/>
    <w:rsid w:val="00B418F7"/>
    <w:rsid w:val="00B41F98"/>
    <w:rsid w:val="00B42005"/>
    <w:rsid w:val="00B42129"/>
    <w:rsid w:val="00B42B8C"/>
    <w:rsid w:val="00B43512"/>
    <w:rsid w:val="00B44BB0"/>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6734"/>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1FDB"/>
    <w:rsid w:val="00B823AE"/>
    <w:rsid w:val="00B82422"/>
    <w:rsid w:val="00B82F8E"/>
    <w:rsid w:val="00B83E0B"/>
    <w:rsid w:val="00B83F85"/>
    <w:rsid w:val="00B847B7"/>
    <w:rsid w:val="00B8771A"/>
    <w:rsid w:val="00B90666"/>
    <w:rsid w:val="00B90725"/>
    <w:rsid w:val="00B90881"/>
    <w:rsid w:val="00B9137A"/>
    <w:rsid w:val="00B914F8"/>
    <w:rsid w:val="00B91CC4"/>
    <w:rsid w:val="00B922B4"/>
    <w:rsid w:val="00B92BCD"/>
    <w:rsid w:val="00B931F1"/>
    <w:rsid w:val="00B933D0"/>
    <w:rsid w:val="00B93646"/>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061B"/>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6E27"/>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2B0C"/>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485"/>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0699"/>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0D0"/>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4BFC"/>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DFC"/>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3388"/>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17F5E"/>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36BE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51A6"/>
    <w:rsid w:val="00D86323"/>
    <w:rsid w:val="00D87BAD"/>
    <w:rsid w:val="00D91E8B"/>
    <w:rsid w:val="00D92091"/>
    <w:rsid w:val="00D92856"/>
    <w:rsid w:val="00D92B9C"/>
    <w:rsid w:val="00D93AC3"/>
    <w:rsid w:val="00D93D6B"/>
    <w:rsid w:val="00D94381"/>
    <w:rsid w:val="00D95548"/>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3A2F"/>
    <w:rsid w:val="00DF52AE"/>
    <w:rsid w:val="00DF5BF1"/>
    <w:rsid w:val="00DF64E8"/>
    <w:rsid w:val="00DF7926"/>
    <w:rsid w:val="00E00343"/>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BF3"/>
    <w:rsid w:val="00E67CF2"/>
    <w:rsid w:val="00E67EFA"/>
    <w:rsid w:val="00E7024C"/>
    <w:rsid w:val="00E72780"/>
    <w:rsid w:val="00E73089"/>
    <w:rsid w:val="00E730D0"/>
    <w:rsid w:val="00E73115"/>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17BB5"/>
    <w:rsid w:val="00F2017B"/>
    <w:rsid w:val="00F206EE"/>
    <w:rsid w:val="00F20B1C"/>
    <w:rsid w:val="00F22725"/>
    <w:rsid w:val="00F227A1"/>
    <w:rsid w:val="00F23868"/>
    <w:rsid w:val="00F24A3D"/>
    <w:rsid w:val="00F24BE3"/>
    <w:rsid w:val="00F24BF3"/>
    <w:rsid w:val="00F256DB"/>
    <w:rsid w:val="00F25F05"/>
    <w:rsid w:val="00F26D3A"/>
    <w:rsid w:val="00F26FF8"/>
    <w:rsid w:val="00F27413"/>
    <w:rsid w:val="00F30EEC"/>
    <w:rsid w:val="00F30F57"/>
    <w:rsid w:val="00F32FF3"/>
    <w:rsid w:val="00F332A4"/>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502"/>
    <w:rsid w:val="00F52740"/>
    <w:rsid w:val="00F52B4D"/>
    <w:rsid w:val="00F53041"/>
    <w:rsid w:val="00F53957"/>
    <w:rsid w:val="00F546A8"/>
    <w:rsid w:val="00F54B08"/>
    <w:rsid w:val="00F55032"/>
    <w:rsid w:val="00F57372"/>
    <w:rsid w:val="00F578B5"/>
    <w:rsid w:val="00F6064C"/>
    <w:rsid w:val="00F6210D"/>
    <w:rsid w:val="00F63E2A"/>
    <w:rsid w:val="00F64015"/>
    <w:rsid w:val="00F642F8"/>
    <w:rsid w:val="00F64B37"/>
    <w:rsid w:val="00F64D47"/>
    <w:rsid w:val="00F65191"/>
    <w:rsid w:val="00F65490"/>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2B45"/>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5E71"/>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330D"/>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53785176">
      <w:bodyDiv w:val="1"/>
      <w:marLeft w:val="0"/>
      <w:marRight w:val="0"/>
      <w:marTop w:val="0"/>
      <w:marBottom w:val="0"/>
      <w:divBdr>
        <w:top w:val="none" w:sz="0" w:space="0" w:color="auto"/>
        <w:left w:val="none" w:sz="0" w:space="0" w:color="auto"/>
        <w:bottom w:val="none" w:sz="0" w:space="0" w:color="auto"/>
        <w:right w:val="none" w:sz="0" w:space="0" w:color="auto"/>
      </w:divBdr>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1012974">
      <w:bodyDiv w:val="1"/>
      <w:marLeft w:val="0"/>
      <w:marRight w:val="0"/>
      <w:marTop w:val="0"/>
      <w:marBottom w:val="0"/>
      <w:divBdr>
        <w:top w:val="none" w:sz="0" w:space="0" w:color="auto"/>
        <w:left w:val="none" w:sz="0" w:space="0" w:color="auto"/>
        <w:bottom w:val="none" w:sz="0" w:space="0" w:color="auto"/>
        <w:right w:val="none" w:sz="0" w:space="0" w:color="auto"/>
      </w:divBdr>
    </w:div>
    <w:div w:id="341786892">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808009">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25868183">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0328524">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88799764">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623155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87780075">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5924794">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49926174">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51755192">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7138334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5352055">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2968734">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07699899">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32470791">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45991037">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56658936">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9707</Words>
  <Characters>110597</Characters>
  <Application>Microsoft Office Word</Application>
  <DocSecurity>4</DocSecurity>
  <Lines>921</Lines>
  <Paragraphs>240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120064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2</cp:revision>
  <dcterms:created xsi:type="dcterms:W3CDTF">2025-04-16T12:09:00Z</dcterms:created>
  <dcterms:modified xsi:type="dcterms:W3CDTF">2025-04-16T12:09:00Z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