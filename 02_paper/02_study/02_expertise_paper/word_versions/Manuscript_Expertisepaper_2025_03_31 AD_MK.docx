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338B5A39"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r w:rsidR="002C52FE">
        <w:rPr>
          <w:rFonts w:ascii="Times New Roman" w:hAnsi="Times New Roman" w:cs="Times New Roman"/>
          <w:sz w:val="24"/>
          <w:szCs w:val="24"/>
        </w:rPr>
        <w:t xml:space="preserve"> </w:t>
      </w:r>
      <w:commentRangeStart w:id="0"/>
      <w:r w:rsidR="002C52FE">
        <w:rPr>
          <w:rFonts w:ascii="Times New Roman" w:hAnsi="Times New Roman" w:cs="Times New Roman"/>
          <w:sz w:val="24"/>
          <w:szCs w:val="24"/>
        </w:rPr>
        <w:t>(Level 1)</w:t>
      </w:r>
      <w:commentRangeEnd w:id="0"/>
      <w:r w:rsidR="00671EAC">
        <w:rPr>
          <w:rStyle w:val="Kommentarzeichen"/>
          <w:rFonts w:ascii="Calibri" w:hAnsi="Calibri" w:cs="Arial"/>
          <w:b w:val="0"/>
        </w:rPr>
        <w:commentReference w:id="0"/>
      </w:r>
    </w:p>
    <w:p w14:paraId="7F1618C6" w14:textId="753C8DE9"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Classroom disruptions</w:t>
      </w:r>
      <w:r>
        <w:rPr>
          <w:rFonts w:ascii="Times New Roman" w:hAnsi="Times New Roman" w:cs="Times New Roman"/>
          <w:sz w:val="24"/>
          <w:szCs w:val="22"/>
        </w:rPr>
        <w:t xml:space="preserve">, </w:t>
      </w:r>
      <w:r w:rsidRPr="00932591">
        <w:rPr>
          <w:rFonts w:ascii="Times New Roman" w:hAnsi="Times New Roman" w:cs="Times New Roman"/>
          <w:sz w:val="24"/>
          <w:szCs w:val="22"/>
        </w:rPr>
        <w:t>such as students chatting with peers or nervously clicking their pens</w:t>
      </w:r>
      <w:r>
        <w:rPr>
          <w:rFonts w:ascii="Times New Roman" w:hAnsi="Times New Roman" w:cs="Times New Roman"/>
          <w:sz w:val="24"/>
          <w:szCs w:val="22"/>
        </w:rPr>
        <w:t xml:space="preserve">, </w:t>
      </w:r>
      <w:r w:rsidRPr="00932591">
        <w:rPr>
          <w:rFonts w:ascii="Times New Roman" w:hAnsi="Times New Roman" w:cs="Times New Roman"/>
          <w:sz w:val="24"/>
          <w:szCs w:val="22"/>
        </w:rPr>
        <w:t xml:space="preserve">can significantly interfere with learning by consuming valuable instructional time, reducing student engagement, and impairing academic achievement (Keller, 2014; Chow et al., 2024; Kraft &amp; Monti-Nussbaum, 2021; Marder et al., 2023). </w:t>
      </w:r>
      <w:r w:rsidR="000B6ED6" w:rsidRPr="000B6ED6">
        <w:rPr>
          <w:rFonts w:ascii="Times New Roman" w:hAnsi="Times New Roman" w:cs="Times New Roman"/>
          <w:sz w:val="24"/>
          <w:szCs w:val="22"/>
        </w:rPr>
        <w:t xml:space="preserve">In particular, managing classroom disruptions poses a </w:t>
      </w:r>
      <w:r w:rsidR="004C3040">
        <w:rPr>
          <w:rFonts w:ascii="Times New Roman" w:hAnsi="Times New Roman" w:cs="Times New Roman"/>
          <w:sz w:val="24"/>
          <w:szCs w:val="22"/>
        </w:rPr>
        <w:t>major</w:t>
      </w:r>
      <w:r w:rsidR="000B6ED6" w:rsidRPr="000B6ED6">
        <w:rPr>
          <w:rFonts w:ascii="Times New Roman" w:hAnsi="Times New Roman" w:cs="Times New Roman"/>
          <w:sz w:val="24"/>
          <w:szCs w:val="22"/>
        </w:rPr>
        <w:t xml:space="preserve"> challenge for beginning teachers, who often feel ill-prepared to cope with such situations</w:t>
      </w:r>
      <w:r w:rsidR="000B6ED6">
        <w:rPr>
          <w:rFonts w:ascii="Times New Roman" w:hAnsi="Times New Roman" w:cs="Times New Roman"/>
          <w:sz w:val="24"/>
          <w:szCs w:val="22"/>
        </w:rPr>
        <w:t xml:space="preserve"> – </w:t>
      </w:r>
      <w:r w:rsidR="000B6ED6" w:rsidRPr="000B6ED6">
        <w:rPr>
          <w:rFonts w:ascii="Times New Roman" w:hAnsi="Times New Roman" w:cs="Times New Roman"/>
          <w:sz w:val="24"/>
          <w:szCs w:val="22"/>
        </w:rPr>
        <w:t xml:space="preserve">a finding consistently highlighted in international studies (e.g., Friedman, 2006; </w:t>
      </w:r>
      <w:proofErr w:type="spellStart"/>
      <w:r w:rsidR="000B6ED6" w:rsidRPr="000B6ED6">
        <w:rPr>
          <w:rFonts w:ascii="Times New Roman" w:hAnsi="Times New Roman" w:cs="Times New Roman"/>
          <w:sz w:val="24"/>
          <w:szCs w:val="22"/>
        </w:rPr>
        <w:t>Stokking</w:t>
      </w:r>
      <w:proofErr w:type="spellEnd"/>
      <w:r w:rsidR="000B6ED6" w:rsidRPr="000B6ED6">
        <w:rPr>
          <w:rFonts w:ascii="Times New Roman" w:hAnsi="Times New Roman" w:cs="Times New Roman"/>
          <w:sz w:val="24"/>
          <w:szCs w:val="22"/>
        </w:rPr>
        <w:t xml:space="preserve"> et al., 2003; </w:t>
      </w:r>
      <w:proofErr w:type="spellStart"/>
      <w:r w:rsidR="000B6ED6" w:rsidRPr="000B6ED6">
        <w:rPr>
          <w:rFonts w:ascii="Times New Roman" w:hAnsi="Times New Roman" w:cs="Times New Roman"/>
          <w:sz w:val="24"/>
          <w:szCs w:val="22"/>
        </w:rPr>
        <w:t>Veenman</w:t>
      </w:r>
      <w:proofErr w:type="spellEnd"/>
      <w:r w:rsidR="000B6ED6" w:rsidRPr="000B6ED6">
        <w:rPr>
          <w:rFonts w:ascii="Times New Roman" w:hAnsi="Times New Roman" w:cs="Times New Roman"/>
          <w:sz w:val="24"/>
          <w:szCs w:val="22"/>
        </w:rPr>
        <w:t xml:space="preserve">, 1984; Christ, 2004) and described as a key stressor contributing to the so-called </w:t>
      </w:r>
      <w:r w:rsidR="000B6ED6">
        <w:rPr>
          <w:rFonts w:ascii="Times New Roman" w:hAnsi="Times New Roman" w:cs="Times New Roman"/>
          <w:sz w:val="24"/>
          <w:szCs w:val="22"/>
        </w:rPr>
        <w:t>“</w:t>
      </w:r>
      <w:r w:rsidR="000B6ED6" w:rsidRPr="000B6ED6">
        <w:rPr>
          <w:rFonts w:ascii="Times New Roman" w:hAnsi="Times New Roman" w:cs="Times New Roman"/>
          <w:sz w:val="24"/>
          <w:szCs w:val="22"/>
        </w:rPr>
        <w:t>reality shock</w:t>
      </w:r>
      <w:r w:rsidR="000B6ED6">
        <w:rPr>
          <w:rFonts w:ascii="Times New Roman" w:hAnsi="Times New Roman" w:cs="Times New Roman"/>
          <w:sz w:val="24"/>
          <w:szCs w:val="22"/>
        </w:rPr>
        <w:t>”</w:t>
      </w:r>
      <w:r w:rsidR="000B6ED6" w:rsidRPr="000B6ED6">
        <w:rPr>
          <w:rFonts w:ascii="Times New Roman" w:hAnsi="Times New Roman" w:cs="Times New Roman"/>
          <w:sz w:val="24"/>
          <w:szCs w:val="22"/>
        </w:rPr>
        <w:t xml:space="preserve"> among novice teachers in Germany (</w:t>
      </w:r>
      <w:proofErr w:type="spellStart"/>
      <w:r w:rsidR="000B6ED6" w:rsidRPr="000B6ED6">
        <w:rPr>
          <w:rFonts w:ascii="Times New Roman" w:hAnsi="Times New Roman" w:cs="Times New Roman"/>
          <w:sz w:val="24"/>
          <w:szCs w:val="22"/>
        </w:rPr>
        <w:t>Dicke</w:t>
      </w:r>
      <w:proofErr w:type="spellEnd"/>
      <w:r w:rsidR="000B6ED6" w:rsidRPr="000B6ED6">
        <w:rPr>
          <w:rFonts w:ascii="Times New Roman" w:hAnsi="Times New Roman" w:cs="Times New Roman"/>
          <w:sz w:val="24"/>
          <w:szCs w:val="22"/>
        </w:rPr>
        <w:t xml:space="preserve"> et al., 2015).</w:t>
      </w:r>
      <w:r w:rsidR="000B6ED6">
        <w:rPr>
          <w:rFonts w:ascii="Times New Roman" w:hAnsi="Times New Roman" w:cs="Times New Roman"/>
          <w:sz w:val="24"/>
          <w:szCs w:val="22"/>
        </w:rPr>
        <w:t xml:space="preserve"> </w:t>
      </w:r>
      <w:r w:rsidR="00D55AC3" w:rsidRPr="00D55AC3">
        <w:rPr>
          <w:rFonts w:ascii="Times New Roman" w:hAnsi="Times New Roman" w:cs="Times New Roman"/>
          <w:sz w:val="24"/>
          <w:szCs w:val="22"/>
        </w:rPr>
        <w:t>Effectively managing such disruptions is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therefore</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a key component of successful classroom management (Helmke, 2022) and plays a significant role in maintaining teachers</w:t>
      </w:r>
      <w:r w:rsidR="00D55AC3">
        <w:rPr>
          <w:rFonts w:ascii="Times New Roman" w:hAnsi="Times New Roman" w:cs="Times New Roman"/>
          <w:sz w:val="24"/>
          <w:szCs w:val="22"/>
        </w:rPr>
        <w:t>’</w:t>
      </w:r>
      <w:r w:rsidR="00D55AC3" w:rsidRPr="00D55AC3">
        <w:rPr>
          <w:rFonts w:ascii="Times New Roman" w:hAnsi="Times New Roman" w:cs="Times New Roman"/>
          <w:sz w:val="24"/>
          <w:szCs w:val="22"/>
        </w:rPr>
        <w:t xml:space="preserve"> health and well-being</w:t>
      </w:r>
      <w:r w:rsidR="00D55AC3">
        <w:rPr>
          <w:rFonts w:ascii="Times New Roman" w:hAnsi="Times New Roman" w:cs="Times New Roman"/>
          <w:sz w:val="24"/>
          <w:szCs w:val="22"/>
        </w:rPr>
        <w:t xml:space="preserve"> </w:t>
      </w:r>
      <w:r w:rsidR="00FB591E">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{"citationID":"JleNz9zg","properties":{"formattedCitation":"(Braun et al., 2022; Dicke et al., 2015)","plainCitation":"(Braun et al., 2022; Dicke et al., 2015)","noteIndex":0},"citationItems":[{"id":1173,"uris":["http://zotero.org/groups/5349517/items/VJXHYE4M"],"itemData":{"id":1173,"type":"article-journal","abstract":"Despite research linking teachers’ occupational health to student outcomes, the processes through which these associations exist are unknown. In a sample of 516 teachers, four latent profiles of occupational health were identified, indicated by job stress, occupational burnout, and teaching self-efficacy: lowest occupational health (17%), low-to-mid occupational health/mid self-efficacy (38%), mid-to-high occupational health/mid-self-efficacy (30%), and highest (15%) occupational health. Proactive behavior management practices were observed less frequently for teachers in the lowest (vs. highest) occupational health profile. White female teachers were associated with profiles of low occupational health more than White male teachers, and male and female teachers of color.","container-title":"Teaching and Teacher Education","DOI":"10.1016/j.tate.2022.103819","ISSN":"0742-051X","journalAbbreviation":"Teaching and Teacher Education","page":"103819","source":"ScienceDirect","title":"Profiles of teachers’ occupational health: Associations with classroom management practices, gender, and race","title-short":"Profiles of teachers’ occupational health","volume":"118","author":[{"family":"Braun","given":"Summer S."},{"family":"Kaihoi","given":"Chelsea A."},{"family":"McDaniel","given":"Heather L."},{"family":"Bradshaw","given":"Catherine P."}],"issued":{"date-parts":[["2022",10,1]]}}},{"id":1170,"uris":["http://zotero.org/groups/5349517/items/SHAKJWHW"],"itemData":{"id":1170,"type":"article-journal","abstract":"Being unprepared to deal with classroom disturbances is a major cause of beginning teachers' reality shock. However, a lack of options remains to learn dealing with such disturbances. In this study, the longitudinal effects of classroom management training are investigated. Participants (N = 97) were assigned to one of two intervention groups (classroom management training/stress management training.) or to a wait control group. Results revealed that the classroom management group was superior in classroom management skills. Both intervention groups were superior to the wait control group regarding well-being. Overall, the training can be a useful supplement to teacher education.","container-title":"Teaching and Teacher Education","DOI":"10.1016/j.tate.2015.01.013","ISSN":"0742-051X","journalAbbreviation":"Teaching and Teacher Education","page":"1-12","source":"ScienceDirect","title":"Reducing reality shock: The effects of classroom management skills training on beginning teachers","title-short":"Reducing reality shock","volume":"48","author":[{"family":"Dicke","given":"Theresa"},{"family":"Elling","given":"Jill"},{"family":"Schmeck","given":"Annett"},{"family":"Leutner","given":"Detlev"}],"issued":{"date-parts":[["2015",5,1]]}}}],"schema":"https://github.com/citation-style-language/schema/raw/master/csl-citation.json"} </w:instrText>
      </w:r>
      <w:r w:rsidR="00FB591E">
        <w:rPr>
          <w:rFonts w:ascii="Times New Roman" w:hAnsi="Times New Roman" w:cs="Times New Roman"/>
          <w:sz w:val="24"/>
          <w:szCs w:val="22"/>
        </w:rPr>
        <w:fldChar w:fldCharType="separate"/>
      </w:r>
      <w:r w:rsidR="00FB591E" w:rsidRPr="00FB591E">
        <w:rPr>
          <w:rFonts w:ascii="Times New Roman" w:hAnsi="Times New Roman" w:cs="Times New Roman"/>
          <w:sz w:val="24"/>
        </w:rPr>
        <w:t xml:space="preserve">(Braun et al., 2022; </w:t>
      </w:r>
      <w:proofErr w:type="spellStart"/>
      <w:r w:rsidR="00FB591E" w:rsidRPr="00FB591E">
        <w:rPr>
          <w:rFonts w:ascii="Times New Roman" w:hAnsi="Times New Roman" w:cs="Times New Roman"/>
          <w:sz w:val="24"/>
        </w:rPr>
        <w:t>Dicke</w:t>
      </w:r>
      <w:proofErr w:type="spellEnd"/>
      <w:r w:rsidR="00FB591E" w:rsidRPr="00FB591E">
        <w:rPr>
          <w:rFonts w:ascii="Times New Roman" w:hAnsi="Times New Roman" w:cs="Times New Roman"/>
          <w:sz w:val="24"/>
        </w:rPr>
        <w:t xml:space="preserve"> et al., 2015)</w:t>
      </w:r>
      <w:r w:rsidR="00FB591E">
        <w:rPr>
          <w:rFonts w:ascii="Times New Roman" w:hAnsi="Times New Roman" w:cs="Times New Roman"/>
          <w:sz w:val="24"/>
          <w:szCs w:val="22"/>
        </w:rPr>
        <w:fldChar w:fldCharType="end"/>
      </w:r>
      <w:r w:rsidR="00D55AC3" w:rsidRPr="00D55AC3">
        <w:rPr>
          <w:rFonts w:ascii="Times New Roman" w:hAnsi="Times New Roman" w:cs="Times New Roman"/>
          <w:sz w:val="24"/>
          <w:szCs w:val="22"/>
        </w:rPr>
        <w:t>.</w:t>
      </w:r>
    </w:p>
    <w:p w14:paraId="0DC1736C" w14:textId="4391D969" w:rsidR="00932591" w:rsidRPr="00932591" w:rsidRDefault="00F227A1" w:rsidP="00932591">
      <w:pPr>
        <w:rPr>
          <w:rFonts w:ascii="Times New Roman" w:hAnsi="Times New Roman" w:cs="Times New Roman"/>
          <w:sz w:val="24"/>
          <w:szCs w:val="22"/>
        </w:rPr>
      </w:pPr>
      <w:r w:rsidRPr="00F227A1">
        <w:rPr>
          <w:rFonts w:ascii="Times New Roman" w:hAnsi="Times New Roman" w:cs="Times New Roman"/>
          <w:sz w:val="24"/>
          <w:szCs w:val="22"/>
        </w:rPr>
        <w:t xml:space="preserve">A central element in enabling teachers to manage such situations effectively is </w:t>
      </w:r>
      <w:r>
        <w:rPr>
          <w:rFonts w:ascii="Times New Roman" w:hAnsi="Times New Roman" w:cs="Times New Roman"/>
          <w:sz w:val="24"/>
          <w:szCs w:val="22"/>
        </w:rPr>
        <w:t>their</w:t>
      </w:r>
      <w:r w:rsidR="00932591" w:rsidRPr="00932591">
        <w:rPr>
          <w:rFonts w:ascii="Times New Roman" w:hAnsi="Times New Roman" w:cs="Times New Roman"/>
          <w:sz w:val="24"/>
          <w:szCs w:val="22"/>
        </w:rPr>
        <w:t xml:space="preserve"> </w:t>
      </w:r>
      <w:r w:rsidR="00932591" w:rsidRPr="00932591">
        <w:rPr>
          <w:rFonts w:ascii="Times New Roman" w:hAnsi="Times New Roman" w:cs="Times New Roman"/>
          <w:i/>
          <w:iCs/>
          <w:sz w:val="24"/>
          <w:szCs w:val="22"/>
        </w:rPr>
        <w:t>professional vision</w:t>
      </w:r>
      <w:r w:rsidR="00932591">
        <w:rPr>
          <w:rFonts w:ascii="Times New Roman" w:hAnsi="Times New Roman" w:cs="Times New Roman"/>
          <w:sz w:val="24"/>
          <w:szCs w:val="22"/>
        </w:rPr>
        <w:t xml:space="preserve"> – </w:t>
      </w:r>
      <w:r w:rsidR="00B34316" w:rsidRPr="00B34316">
        <w:rPr>
          <w:rFonts w:ascii="Times New Roman" w:hAnsi="Times New Roman" w:cs="Times New Roman"/>
          <w:sz w:val="24"/>
          <w:szCs w:val="22"/>
        </w:rPr>
        <w:t xml:space="preserve">the ability to notice, interpret, and respond </w:t>
      </w:r>
      <w:r w:rsidR="00932591" w:rsidRPr="00932591">
        <w:rPr>
          <w:rFonts w:ascii="Times New Roman" w:hAnsi="Times New Roman" w:cs="Times New Roman"/>
          <w:sz w:val="24"/>
          <w:szCs w:val="22"/>
        </w:rPr>
        <w:t xml:space="preserve">to relevant events in the classroom based on expert knowledge (Goodwin, 1994; </w:t>
      </w:r>
      <w:proofErr w:type="spellStart"/>
      <w:r w:rsidR="00932591" w:rsidRPr="00932591">
        <w:rPr>
          <w:rFonts w:ascii="Times New Roman" w:hAnsi="Times New Roman" w:cs="Times New Roman"/>
          <w:sz w:val="24"/>
          <w:szCs w:val="22"/>
        </w:rPr>
        <w:t>Sherin</w:t>
      </w:r>
      <w:proofErr w:type="spellEnd"/>
      <w:r w:rsidR="00932591" w:rsidRPr="00932591">
        <w:rPr>
          <w:rFonts w:ascii="Times New Roman" w:hAnsi="Times New Roman" w:cs="Times New Roman"/>
          <w:sz w:val="24"/>
          <w:szCs w:val="22"/>
        </w:rPr>
        <w:t xml:space="preserve"> &amp; van Es, 2009). It links strategic knowledge with concrete action</w:t>
      </w:r>
      <w:r w:rsidR="00462DCB">
        <w:rPr>
          <w:rFonts w:ascii="Times New Roman" w:hAnsi="Times New Roman" w:cs="Times New Roman"/>
          <w:sz w:val="24"/>
          <w:szCs w:val="22"/>
        </w:rPr>
        <w:t>, allowing</w:t>
      </w:r>
      <w:r w:rsidR="00932591" w:rsidRPr="00932591">
        <w:rPr>
          <w:rFonts w:ascii="Times New Roman" w:hAnsi="Times New Roman" w:cs="Times New Roman"/>
          <w:sz w:val="24"/>
          <w:szCs w:val="22"/>
        </w:rPr>
        <w:t xml:space="preserve"> teachers to anticipate and address disruptions proactively (Gold et al., 2016).</w:t>
      </w:r>
    </w:p>
    <w:p w14:paraId="5175A3B7" w14:textId="5042D6AB" w:rsidR="00932591" w:rsidRPr="00932591" w:rsidRDefault="00932591" w:rsidP="00932591">
      <w:pPr>
        <w:rPr>
          <w:rFonts w:ascii="Times New Roman" w:hAnsi="Times New Roman" w:cs="Times New Roman"/>
          <w:sz w:val="24"/>
          <w:szCs w:val="22"/>
        </w:rPr>
      </w:pPr>
      <w:r w:rsidRPr="00932591">
        <w:rPr>
          <w:rFonts w:ascii="Times New Roman" w:hAnsi="Times New Roman" w:cs="Times New Roman"/>
          <w:sz w:val="24"/>
          <w:szCs w:val="22"/>
        </w:rPr>
        <w:t xml:space="preserve">Expert teachers differ from novices not only in the amount of classroom experience but also in how they perceive and respond to complex instructional situations. They demonstrate more refined professional vision and possess a broader </w:t>
      </w:r>
      <w:r w:rsidR="00C00EBD">
        <w:rPr>
          <w:rFonts w:ascii="Times New Roman" w:hAnsi="Times New Roman" w:cs="Times New Roman"/>
          <w:sz w:val="24"/>
          <w:szCs w:val="22"/>
        </w:rPr>
        <w:t>range</w:t>
      </w:r>
      <w:r w:rsidRPr="00932591">
        <w:rPr>
          <w:rFonts w:ascii="Times New Roman" w:hAnsi="Times New Roman" w:cs="Times New Roman"/>
          <w:sz w:val="24"/>
          <w:szCs w:val="22"/>
        </w:rPr>
        <w:t xml:space="preserve"> of strategies for managing challenges such as disruptions (Berliner, 2001, 2004; Gold &amp; </w:t>
      </w:r>
      <w:proofErr w:type="spellStart"/>
      <w:r w:rsidRPr="00932591">
        <w:rPr>
          <w:rFonts w:ascii="Times New Roman" w:hAnsi="Times New Roman" w:cs="Times New Roman"/>
          <w:sz w:val="24"/>
          <w:szCs w:val="22"/>
        </w:rPr>
        <w:t>Holodynski</w:t>
      </w:r>
      <w:proofErr w:type="spellEnd"/>
      <w:r w:rsidRPr="00932591">
        <w:rPr>
          <w:rFonts w:ascii="Times New Roman" w:hAnsi="Times New Roman" w:cs="Times New Roman"/>
          <w:sz w:val="24"/>
          <w:szCs w:val="22"/>
        </w:rPr>
        <w:t xml:space="preserve">, 2015; Emmer &amp; </w:t>
      </w:r>
      <w:proofErr w:type="spellStart"/>
      <w:r w:rsidRPr="00932591">
        <w:rPr>
          <w:rFonts w:ascii="Times New Roman" w:hAnsi="Times New Roman" w:cs="Times New Roman"/>
          <w:sz w:val="24"/>
          <w:szCs w:val="22"/>
        </w:rPr>
        <w:t>Gerwels</w:t>
      </w:r>
      <w:proofErr w:type="spellEnd"/>
      <w:r w:rsidRPr="00932591">
        <w:rPr>
          <w:rFonts w:ascii="Times New Roman" w:hAnsi="Times New Roman" w:cs="Times New Roman"/>
          <w:sz w:val="24"/>
          <w:szCs w:val="22"/>
        </w:rPr>
        <w:t>, 2006; Barth, 2017).</w:t>
      </w:r>
    </w:p>
    <w:p w14:paraId="133AD5E4" w14:textId="6F0200C5" w:rsidR="007545D9" w:rsidRDefault="00AC4BA6" w:rsidP="007545D9">
      <w:pPr>
        <w:rPr>
          <w:rFonts w:ascii="Times New Roman" w:hAnsi="Times New Roman" w:cs="Times New Roman"/>
          <w:sz w:val="24"/>
          <w:szCs w:val="22"/>
        </w:rPr>
      </w:pPr>
      <w:r>
        <w:rPr>
          <w:rFonts w:ascii="Times New Roman" w:hAnsi="Times New Roman" w:cs="Times New Roman"/>
          <w:sz w:val="24"/>
          <w:szCs w:val="22"/>
        </w:rPr>
        <w:lastRenderedPageBreak/>
        <w:t xml:space="preserve">To gain a </w:t>
      </w:r>
      <w:r w:rsidR="00B44F13">
        <w:rPr>
          <w:rFonts w:ascii="Times New Roman" w:hAnsi="Times New Roman" w:cs="Times New Roman"/>
          <w:sz w:val="24"/>
          <w:szCs w:val="22"/>
        </w:rPr>
        <w:t>deeper understanding of the cognitive processes underlying such expertise, process-based methods such as</w:t>
      </w:r>
      <w:r>
        <w:rPr>
          <w:rFonts w:ascii="Times New Roman" w:hAnsi="Times New Roman" w:cs="Times New Roman"/>
          <w:sz w:val="24"/>
          <w:szCs w:val="22"/>
        </w:rPr>
        <w:t xml:space="preserve"> eye-tracking have become increasingly important. Eye-tracking enables researchers to analyze where and how teachers focus their visual attention during instruction (Dessus et al., 2016; van den </w:t>
      </w:r>
      <w:proofErr w:type="spellStart"/>
      <w:r>
        <w:rPr>
          <w:rFonts w:ascii="Times New Roman" w:hAnsi="Times New Roman" w:cs="Times New Roman"/>
          <w:sz w:val="24"/>
          <w:szCs w:val="22"/>
        </w:rPr>
        <w:t>Bogert</w:t>
      </w:r>
      <w:proofErr w:type="spellEnd"/>
      <w:r>
        <w:rPr>
          <w:rFonts w:ascii="Times New Roman" w:hAnsi="Times New Roman" w:cs="Times New Roman"/>
          <w:sz w:val="24"/>
          <w:szCs w:val="22"/>
        </w:rPr>
        <w:t>, 2016). Results indicate that expert teachers demonstrate more efficient gaze patterns, reflecting more accurate situational assessment (</w:t>
      </w:r>
      <w:proofErr w:type="spellStart"/>
      <w:r>
        <w:rPr>
          <w:rFonts w:ascii="Times New Roman" w:hAnsi="Times New Roman" w:cs="Times New Roman"/>
          <w:sz w:val="24"/>
          <w:szCs w:val="22"/>
        </w:rPr>
        <w:t>Gegenfurtner</w:t>
      </w:r>
      <w:proofErr w:type="spellEnd"/>
      <w:r>
        <w:rPr>
          <w:rFonts w:ascii="Times New Roman" w:hAnsi="Times New Roman" w:cs="Times New Roman"/>
          <w:sz w:val="24"/>
          <w:szCs w:val="22"/>
        </w:rPr>
        <w:t xml:space="preserve"> et al., 2020; Wolff et al., 2016).</w:t>
      </w:r>
      <w:r w:rsidR="007545D9">
        <w:rPr>
          <w:rFonts w:ascii="Times New Roman" w:hAnsi="Times New Roman" w:cs="Times New Roman"/>
          <w:sz w:val="24"/>
          <w:szCs w:val="22"/>
        </w:rPr>
        <w:t xml:space="preserve"> </w:t>
      </w:r>
    </w:p>
    <w:p w14:paraId="599CC1B2" w14:textId="7D5CF665" w:rsidR="007545D9" w:rsidRDefault="007545D9" w:rsidP="007545D9">
      <w:pPr>
        <w:rPr>
          <w:rFonts w:ascii="Times New Roman" w:hAnsi="Times New Roman" w:cs="Times New Roman"/>
          <w:sz w:val="24"/>
          <w:szCs w:val="22"/>
        </w:rPr>
      </w:pPr>
      <w:r>
        <w:rPr>
          <w:rFonts w:ascii="Times New Roman" w:hAnsi="Times New Roman" w:cs="Times New Roman"/>
          <w:sz w:val="24"/>
          <w:szCs w:val="22"/>
        </w:rPr>
        <w:t>T</w:t>
      </w:r>
      <w:r w:rsidRPr="007545D9">
        <w:rPr>
          <w:rFonts w:ascii="Times New Roman" w:hAnsi="Times New Roman" w:cs="Times New Roman"/>
          <w:sz w:val="24"/>
          <w:szCs w:val="22"/>
        </w:rPr>
        <w:t xml:space="preserve">his study examines differences in gaze behavior, disruption noticing, and classroom management between experienced and inexperienced teachers in a controlled micro-teaching unit </w:t>
      </w:r>
      <w:r w:rsidR="00407581" w:rsidRPr="00407581">
        <w:rPr>
          <w:rFonts w:ascii="Times New Roman" w:hAnsi="Times New Roman" w:cs="Times New Roman"/>
          <w:sz w:val="24"/>
          <w:szCs w:val="22"/>
        </w:rPr>
        <w:t>in which teachers were confronted with a series of scripted classroom disruption</w:t>
      </w:r>
      <w:r w:rsidRPr="007545D9">
        <w:rPr>
          <w:rFonts w:ascii="Times New Roman" w:hAnsi="Times New Roman" w:cs="Times New Roman"/>
          <w:sz w:val="24"/>
          <w:szCs w:val="22"/>
        </w:rPr>
        <w:t>s. Using eye-tracking and self-report measures, it investigates how teachers distribute their attention, how quickly they notice different types of disruptions, and whether expertise is reflected in more efficient gaze patterns, higher confidence, lower perceived disruptiveness, and greater strategic knowledge. The study aims to contribute to a deeper understanding of professional vision and its relevance for effective classroom management</w:t>
      </w:r>
      <w:r w:rsidR="008B288B">
        <w:rPr>
          <w:rFonts w:ascii="Times New Roman" w:hAnsi="Times New Roman" w:cs="Times New Roman"/>
          <w:sz w:val="24"/>
          <w:szCs w:val="22"/>
        </w:rPr>
        <w:t xml:space="preserve">, </w:t>
      </w:r>
      <w:r w:rsidR="008B288B" w:rsidRPr="008B288B">
        <w:rPr>
          <w:rFonts w:ascii="Times New Roman" w:hAnsi="Times New Roman" w:cs="Times New Roman"/>
          <w:sz w:val="24"/>
          <w:szCs w:val="22"/>
        </w:rPr>
        <w:t xml:space="preserve">especially as it is learnable and can be systematically fostered </w:t>
      </w:r>
      <w:r w:rsidR="005D650E">
        <w:rPr>
          <w:rFonts w:ascii="Times New Roman" w:hAnsi="Times New Roman" w:cs="Times New Roman"/>
          <w:sz w:val="24"/>
          <w:szCs w:val="22"/>
        </w:rPr>
        <w:fldChar w:fldCharType="begin"/>
      </w:r>
      <w:r w:rsidR="005D650E">
        <w:rPr>
          <w:rFonts w:ascii="Times New Roman" w:hAnsi="Times New Roman" w:cs="Times New Roman"/>
          <w:sz w:val="24"/>
          <w:szCs w:val="22"/>
        </w:rPr>
        <w:instrText xml:space="preserve"> ADDIN ZOTERO_ITEM CSL_CITATION {"citationID":"wWHBCWCM","properties":{"formattedCitation":"(Sherin, 2007; Tucholka &amp; Gold, 2025)","plainCitation":"(Sherin, 2007; Tucholka &amp; Gold, 2025)","noteIndex":0},"citationItems":[{"id":1176,"uris":["http://zotero.org/groups/5349517/items/45ECBGX6"],"itemData":{"id":1176,"type":"chapter","abstract":"What is it that enables the archeologist to see a collection of stones as part of a larger structure that once existed? Why is it that a meteorologist can look at the sky and recognize patterns in the shape and coloring of clouds? Goodwin (1994) provides one answer by introducing the notion of professional vision. As Goodwin explains, professional vision involves “socially organized ways of seeing and understanding events that are answerable to the distinctive interests of a particular social group,” (p. 606). In other words, members of a professional group develop specific ways to interpret the phenomena that are the focus of their work.","container-title":"Video Research in the Learning Sciences","ISBN":"978-0-203-87725-8","note":"number-of-pages: 13","publisher":"Routledge","title":"The Development of Teachers' Professional Vision in Video Clubs","author":[{"family":"Sherin","given":"Miriam Gamoran"}],"issued":{"date-parts":[["2007"]]}}},{"id":1181,"uris":["http://zotero.org/groups/5349517/items/3UGMPCC6"],"itemData":{"id":1181,"type":"article-journal","abstract":"Background\nWorking with video cases may enhance student teachers’ professional vision, i.e. their ability to notice and reason classroom events and generate alternatives. To foster professional vision successfully, videos need to be embedded into adequate instructional environments that need to be examined regarding their effectiveness.\nAims\nThis study investigates the effect of different instructional settings regarding video-based online courses on the development of student teachers’ professional vision (noticing, reasoning, generating alternatives).\nSample\nParticipants were 280 student teachers.\nMethods\nIn a 2 × 2-pretest-posttest design, students attended a course assigned to one of four conditions (video analysis before or after conceptual input; video analysis with a comparative or non-comparative task). For the pre- and posttest, they analysed video clips using open writing and rating items to measure noticing, reasoning (subskill 1: interpretation depth, subskill 2: evaluation) and generating alternatives. We applied a multivariate growth model with time points (level 1) nested in individuals (level 2), regressing according random slope coefficients on conditions.\nResults\nStudents improved across all course conditions. Students working with comparative tasks excelled in generating alternatives, while receiving conceptual input before working with the videos was slightly advantageous regarding video evaluation skills.\nConclusions\nThe effectiveness of instructional settings depends on the intended learning goal. Concerning noticing and interpretation depth, the specific instructional setting seems less decisive.","container-title":"Learning and Instruction","DOI":"10.1016/j.learninstruc.2025.102084","ISSN":"0959-4752","journalAbbreviation":"Learning and Instruction","page":"102084","source":"ScienceDirect","title":"Analysing classroom videos in teacher education— How different instructional settings promote student teachers’ professional vision of classroom management","volume":"97","author":[{"family":"Tucholka","given":"Isabell"},{"family":"Gold","given":"Bernadette"}],"issued":{"date-parts":[["2025",6,1]]}}}],"schema":"https://github.com/citation-style-language/schema/raw/master/csl-citation.json"} </w:instrText>
      </w:r>
      <w:r w:rsidR="005D650E">
        <w:rPr>
          <w:rFonts w:ascii="Times New Roman" w:hAnsi="Times New Roman" w:cs="Times New Roman"/>
          <w:sz w:val="24"/>
          <w:szCs w:val="22"/>
        </w:rPr>
        <w:fldChar w:fldCharType="separate"/>
      </w:r>
      <w:r w:rsidR="005D650E" w:rsidRPr="005D650E">
        <w:rPr>
          <w:rFonts w:ascii="Times New Roman" w:hAnsi="Times New Roman" w:cs="Times New Roman"/>
          <w:sz w:val="24"/>
        </w:rPr>
        <w:t>(</w:t>
      </w:r>
      <w:proofErr w:type="spellStart"/>
      <w:r w:rsidR="005D650E" w:rsidRPr="005D650E">
        <w:rPr>
          <w:rFonts w:ascii="Times New Roman" w:hAnsi="Times New Roman" w:cs="Times New Roman"/>
          <w:sz w:val="24"/>
        </w:rPr>
        <w:t>Sherin</w:t>
      </w:r>
      <w:proofErr w:type="spellEnd"/>
      <w:r w:rsidR="005D650E" w:rsidRPr="005D650E">
        <w:rPr>
          <w:rFonts w:ascii="Times New Roman" w:hAnsi="Times New Roman" w:cs="Times New Roman"/>
          <w:sz w:val="24"/>
        </w:rPr>
        <w:t xml:space="preserve">, 2007; </w:t>
      </w:r>
      <w:proofErr w:type="spellStart"/>
      <w:r w:rsidR="005D650E" w:rsidRPr="005D650E">
        <w:rPr>
          <w:rFonts w:ascii="Times New Roman" w:hAnsi="Times New Roman" w:cs="Times New Roman"/>
          <w:sz w:val="24"/>
        </w:rPr>
        <w:t>Tucholka</w:t>
      </w:r>
      <w:proofErr w:type="spellEnd"/>
      <w:r w:rsidR="005D650E" w:rsidRPr="005D650E">
        <w:rPr>
          <w:rFonts w:ascii="Times New Roman" w:hAnsi="Times New Roman" w:cs="Times New Roman"/>
          <w:sz w:val="24"/>
        </w:rPr>
        <w:t xml:space="preserve"> &amp; Gold, 2025)</w:t>
      </w:r>
      <w:r w:rsidR="005D650E">
        <w:rPr>
          <w:rFonts w:ascii="Times New Roman" w:hAnsi="Times New Roman" w:cs="Times New Roman"/>
          <w:sz w:val="24"/>
          <w:szCs w:val="22"/>
        </w:rPr>
        <w:fldChar w:fldCharType="end"/>
      </w:r>
      <w:r w:rsidR="005D650E">
        <w:rPr>
          <w:rFonts w:ascii="Times New Roman" w:hAnsi="Times New Roman" w:cs="Times New Roman"/>
          <w:sz w:val="24"/>
          <w:szCs w:val="22"/>
        </w:rPr>
        <w:t>.</w:t>
      </w:r>
    </w:p>
    <w:p w14:paraId="1388B6CF" w14:textId="603AA13C" w:rsidR="0093630C" w:rsidRPr="0093630C" w:rsidRDefault="0093630C" w:rsidP="0093630C">
      <w:pPr>
        <w:tabs>
          <w:tab w:val="clear" w:pos="3068"/>
        </w:tabs>
        <w:ind w:firstLine="0"/>
        <w:outlineLvl w:val="1"/>
        <w:rPr>
          <w:rFonts w:ascii="Times New Roman" w:hAnsi="Times New Roman" w:cs="Times New Roman"/>
          <w:b/>
          <w:sz w:val="24"/>
          <w:szCs w:val="24"/>
        </w:rPr>
      </w:pPr>
      <w:commentRangeStart w:id="1"/>
      <w:commentRangeStart w:id="2"/>
      <w:commentRangeStart w:id="3"/>
      <w:r w:rsidRPr="0093630C">
        <w:rPr>
          <w:rFonts w:ascii="Times New Roman" w:hAnsi="Times New Roman" w:cs="Times New Roman"/>
          <w:b/>
          <w:sz w:val="24"/>
          <w:szCs w:val="24"/>
        </w:rPr>
        <w:t xml:space="preserve">Classroom Disruptions </w:t>
      </w:r>
      <w:commentRangeEnd w:id="1"/>
      <w:r w:rsidR="0036594D">
        <w:rPr>
          <w:rStyle w:val="Kommentarzeichen"/>
        </w:rPr>
        <w:commentReference w:id="1"/>
      </w:r>
      <w:commentRangeEnd w:id="2"/>
      <w:r w:rsidR="009401DF">
        <w:rPr>
          <w:rStyle w:val="Kommentarzeichen"/>
        </w:rPr>
        <w:commentReference w:id="2"/>
      </w:r>
      <w:commentRangeEnd w:id="3"/>
      <w:r w:rsidR="008A2FE4">
        <w:rPr>
          <w:rStyle w:val="Kommentarzeichen"/>
        </w:rPr>
        <w:commentReference w:id="3"/>
      </w:r>
      <w:r w:rsidR="002C52FE">
        <w:rPr>
          <w:rFonts w:ascii="Times New Roman" w:hAnsi="Times New Roman" w:cs="Times New Roman"/>
          <w:b/>
          <w:sz w:val="24"/>
          <w:szCs w:val="24"/>
        </w:rPr>
        <w:t xml:space="preserve">(Level 2) </w:t>
      </w:r>
    </w:p>
    <w:p w14:paraId="3EB40703" w14:textId="77777777" w:rsidR="00A45999" w:rsidRDefault="00DB6EE6" w:rsidP="00A45999">
      <w:pPr>
        <w:rPr>
          <w:rFonts w:ascii="Times New Roman" w:hAnsi="Times New Roman" w:cs="Times New Roman"/>
          <w:sz w:val="24"/>
          <w:szCs w:val="22"/>
        </w:rPr>
      </w:pPr>
      <w:r>
        <w:rPr>
          <w:rFonts w:ascii="Times New Roman" w:hAnsi="Times New Roman" w:cs="Times New Roman"/>
          <w:sz w:val="24"/>
          <w:szCs w:val="22"/>
        </w:rPr>
        <w:t xml:space="preserve">As described by Lohmann &amp; Meyer (2003), disruptions </w:t>
      </w:r>
      <w:r w:rsidR="0093630C" w:rsidRPr="0093630C">
        <w:rPr>
          <w:rFonts w:ascii="Times New Roman" w:hAnsi="Times New Roman" w:cs="Times New Roman"/>
          <w:sz w:val="24"/>
          <w:szCs w:val="22"/>
        </w:rPr>
        <w:t xml:space="preserve">are events that interfere with the essential conditions necessary for effective instruction and student participation. These behaviors can generally be categorized into four primary types, based on their nature and impact on classroom dynamics </w:t>
      </w:r>
      <w:r w:rsidR="0093630C" w:rsidRPr="0093630C">
        <w:rPr>
          <w:rFonts w:ascii="Times New Roman" w:hAnsi="Times New Roman" w:cs="Times New Roman"/>
          <w:sz w:val="24"/>
          <w:szCs w:val="22"/>
        </w:rPr>
        <w:fldChar w:fldCharType="begin"/>
      </w:r>
      <w:r w:rsidR="0093630C" w:rsidRPr="0093630C">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93630C" w:rsidRPr="0093630C">
        <w:rPr>
          <w:rFonts w:ascii="Times New Roman" w:hAnsi="Times New Roman" w:cs="Times New Roman"/>
          <w:sz w:val="24"/>
          <w:szCs w:val="22"/>
        </w:rPr>
        <w:fldChar w:fldCharType="separate"/>
      </w:r>
      <w:r w:rsidR="0093630C" w:rsidRPr="0093630C">
        <w:rPr>
          <w:rFonts w:ascii="Times New Roman" w:hAnsi="Times New Roman" w:cs="Times New Roman"/>
          <w:sz w:val="24"/>
        </w:rPr>
        <w:t>(Lohmann &amp; Meyer, 2003)</w:t>
      </w:r>
      <w:r w:rsidR="0093630C" w:rsidRPr="0093630C">
        <w:rPr>
          <w:rFonts w:ascii="Times New Roman" w:hAnsi="Times New Roman" w:cs="Times New Roman"/>
          <w:sz w:val="24"/>
          <w:szCs w:val="22"/>
        </w:rPr>
        <w:fldChar w:fldCharType="end"/>
      </w:r>
      <w:r w:rsidR="0093630C" w:rsidRPr="0093630C">
        <w:rPr>
          <w:rFonts w:ascii="Times New Roman" w:hAnsi="Times New Roman" w:cs="Times New Roman"/>
          <w:sz w:val="24"/>
          <w:szCs w:val="22"/>
        </w:rPr>
        <w:t xml:space="preserve">. </w:t>
      </w:r>
      <w:r w:rsidR="0093630C" w:rsidRPr="0093630C">
        <w:rPr>
          <w:rFonts w:ascii="Times New Roman" w:hAnsi="Times New Roman" w:cs="Times New Roman"/>
          <w:i/>
          <w:iCs/>
          <w:sz w:val="24"/>
          <w:szCs w:val="22"/>
        </w:rPr>
        <w:t>Verbal disruptions</w:t>
      </w:r>
      <w:r w:rsidR="0093630C" w:rsidRPr="0093630C">
        <w:rPr>
          <w:rFonts w:ascii="Times New Roman" w:hAnsi="Times New Roman" w:cs="Times New Roman"/>
          <w:sz w:val="24"/>
          <w:szCs w:val="22"/>
        </w:rPr>
        <w:t xml:space="preserve"> include spoken interruptions such as chatting, whispering, or heckling, which can disturb lesson flow and diminish focus. </w:t>
      </w:r>
      <w:r w:rsidR="0093630C" w:rsidRPr="0093630C">
        <w:rPr>
          <w:rFonts w:ascii="Times New Roman" w:hAnsi="Times New Roman" w:cs="Times New Roman"/>
          <w:i/>
          <w:iCs/>
          <w:sz w:val="24"/>
          <w:szCs w:val="22"/>
        </w:rPr>
        <w:t>Physical disruptions</w:t>
      </w:r>
      <w:r w:rsidR="0093630C" w:rsidRPr="0093630C">
        <w:rPr>
          <w:rFonts w:ascii="Times New Roman" w:hAnsi="Times New Roman" w:cs="Times New Roman"/>
          <w:sz w:val="24"/>
          <w:szCs w:val="22"/>
        </w:rPr>
        <w:t xml:space="preserve"> refer to motor restlessness or unnecessary physical activity, like drumming on desks, sn</w:t>
      </w:r>
      <w:r w:rsidR="003367E9">
        <w:rPr>
          <w:rFonts w:ascii="Times New Roman" w:hAnsi="Times New Roman" w:cs="Times New Roman"/>
          <w:sz w:val="24"/>
          <w:szCs w:val="22"/>
        </w:rPr>
        <w:t>i</w:t>
      </w:r>
      <w:r w:rsidR="0093630C" w:rsidRPr="0093630C">
        <w:rPr>
          <w:rFonts w:ascii="Times New Roman" w:hAnsi="Times New Roman" w:cs="Times New Roman"/>
          <w:sz w:val="24"/>
          <w:szCs w:val="22"/>
        </w:rPr>
        <w:t xml:space="preserve">pping fingers, or clicking pens, which distract both teachers and students. Indicators </w:t>
      </w:r>
      <w:r w:rsidR="0093630C" w:rsidRPr="0093630C">
        <w:rPr>
          <w:rFonts w:ascii="Times New Roman" w:hAnsi="Times New Roman" w:cs="Times New Roman"/>
          <w:sz w:val="24"/>
          <w:szCs w:val="22"/>
        </w:rPr>
        <w:lastRenderedPageBreak/>
        <w:t xml:space="preserve">of </w:t>
      </w:r>
      <w:r w:rsidR="00BE352C">
        <w:rPr>
          <w:rFonts w:ascii="Times New Roman" w:hAnsi="Times New Roman" w:cs="Times New Roman"/>
          <w:sz w:val="24"/>
          <w:szCs w:val="22"/>
        </w:rPr>
        <w:t xml:space="preserve">a </w:t>
      </w:r>
      <w:r w:rsidR="0093630C" w:rsidRPr="0093630C">
        <w:rPr>
          <w:rFonts w:ascii="Times New Roman" w:hAnsi="Times New Roman" w:cs="Times New Roman"/>
          <w:i/>
          <w:iCs/>
          <w:sz w:val="24"/>
          <w:szCs w:val="22"/>
        </w:rPr>
        <w:t>lack of eagerness to learn</w:t>
      </w:r>
      <w:r w:rsidR="0093630C" w:rsidRPr="0093630C">
        <w:rPr>
          <w:rFonts w:ascii="Times New Roman" w:hAnsi="Times New Roman" w:cs="Times New Roman"/>
          <w:sz w:val="24"/>
          <w:szCs w:val="22"/>
        </w:rPr>
        <w:t xml:space="preserve"> </w:t>
      </w:r>
      <w:r w:rsidR="00BE352C">
        <w:rPr>
          <w:rFonts w:ascii="Times New Roman" w:hAnsi="Times New Roman" w:cs="Times New Roman"/>
          <w:sz w:val="24"/>
          <w:szCs w:val="22"/>
        </w:rPr>
        <w:t>manifest</w:t>
      </w:r>
      <w:r w:rsidR="0093630C" w:rsidRPr="0093630C">
        <w:rPr>
          <w:rFonts w:ascii="Times New Roman" w:hAnsi="Times New Roman" w:cs="Times New Roman"/>
          <w:sz w:val="24"/>
          <w:szCs w:val="22"/>
        </w:rPr>
        <w:t xml:space="preserve"> through disengagement behaviors, such as drawing, resting one’s head on the desk, or using a phone</w:t>
      </w:r>
      <w:r w:rsidR="00BE352C">
        <w:rPr>
          <w:rFonts w:ascii="Times New Roman" w:hAnsi="Times New Roman" w:cs="Times New Roman"/>
          <w:sz w:val="24"/>
          <w:szCs w:val="22"/>
        </w:rPr>
        <w:t>,</w:t>
      </w:r>
      <w:r w:rsidR="0093630C" w:rsidRPr="0093630C">
        <w:rPr>
          <w:rFonts w:ascii="Times New Roman" w:hAnsi="Times New Roman" w:cs="Times New Roman"/>
          <w:sz w:val="24"/>
          <w:szCs w:val="22"/>
        </w:rPr>
        <w:t xml:space="preserve"> actions that reduce participation and hinder comprehension. Finally, </w:t>
      </w:r>
      <w:r w:rsidR="0093630C" w:rsidRPr="0093630C">
        <w:rPr>
          <w:rFonts w:ascii="Times New Roman" w:hAnsi="Times New Roman" w:cs="Times New Roman"/>
          <w:i/>
          <w:iCs/>
          <w:sz w:val="24"/>
          <w:szCs w:val="22"/>
        </w:rPr>
        <w:t>aggressive behavior</w:t>
      </w:r>
      <w:r w:rsidR="0093630C" w:rsidRPr="0093630C">
        <w:rPr>
          <w:rFonts w:ascii="Times New Roman" w:hAnsi="Times New Roman" w:cs="Times New Roman"/>
          <w:sz w:val="24"/>
          <w:szCs w:val="22"/>
        </w:rPr>
        <w:t xml:space="preserve"> encompasses hostile actions or emotional outbursts, including yelling, defiance, or physical confrontations, all </w:t>
      </w:r>
      <w:r w:rsidR="001E6EE9">
        <w:rPr>
          <w:rFonts w:ascii="Times New Roman" w:hAnsi="Times New Roman" w:cs="Times New Roman"/>
          <w:sz w:val="24"/>
          <w:szCs w:val="22"/>
        </w:rPr>
        <w:t>threatening</w:t>
      </w:r>
      <w:r w:rsidR="0093630C" w:rsidRPr="0093630C">
        <w:rPr>
          <w:rFonts w:ascii="Times New Roman" w:hAnsi="Times New Roman" w:cs="Times New Roman"/>
          <w:sz w:val="24"/>
          <w:szCs w:val="22"/>
        </w:rPr>
        <w:t xml:space="preserve"> the classroom’s safety</w:t>
      </w:r>
      <w:r w:rsidR="004F21F7">
        <w:rPr>
          <w:rFonts w:ascii="Times New Roman" w:hAnsi="Times New Roman" w:cs="Times New Roman"/>
          <w:sz w:val="24"/>
          <w:szCs w:val="22"/>
        </w:rPr>
        <w:t xml:space="preserve">. </w:t>
      </w:r>
    </w:p>
    <w:p w14:paraId="5C5AF52F" w14:textId="0F6CCC9E" w:rsidR="00A45999" w:rsidRDefault="00A45999" w:rsidP="00A45999">
      <w:pPr>
        <w:rPr>
          <w:rFonts w:ascii="Times New Roman" w:hAnsi="Times New Roman" w:cs="Times New Roman"/>
          <w:sz w:val="24"/>
          <w:szCs w:val="22"/>
        </w:rPr>
      </w:pPr>
      <w:r w:rsidRPr="00A45999">
        <w:rPr>
          <w:rFonts w:ascii="Times New Roman" w:hAnsi="Times New Roman" w:cs="Times New Roman"/>
          <w:sz w:val="24"/>
          <w:szCs w:val="22"/>
        </w:rPr>
        <w:t>A crucial concept in understanding classroom disruptions is salience, which refers to how noticeable a behavior is within the classroom context (</w:t>
      </w:r>
      <w:proofErr w:type="spellStart"/>
      <w:r w:rsidRPr="00A45999">
        <w:rPr>
          <w:rFonts w:ascii="Times New Roman" w:hAnsi="Times New Roman" w:cs="Times New Roman"/>
          <w:sz w:val="24"/>
          <w:szCs w:val="22"/>
        </w:rPr>
        <w:t>Kilbury</w:t>
      </w:r>
      <w:proofErr w:type="spellEnd"/>
      <w:r w:rsidRPr="00A45999">
        <w:rPr>
          <w:rFonts w:ascii="Times New Roman" w:hAnsi="Times New Roman" w:cs="Times New Roman"/>
          <w:sz w:val="24"/>
          <w:szCs w:val="22"/>
        </w:rPr>
        <w:t xml:space="preserve"> et al., 2024). Salience directly affects teachers’ ability to notice disruptions</w:t>
      </w:r>
      <w:r>
        <w:rPr>
          <w:rFonts w:ascii="Times New Roman" w:hAnsi="Times New Roman" w:cs="Times New Roman"/>
          <w:sz w:val="24"/>
          <w:szCs w:val="22"/>
        </w:rPr>
        <w:t xml:space="preserve"> – </w:t>
      </w:r>
      <w:r w:rsidRPr="00A45999">
        <w:rPr>
          <w:rFonts w:ascii="Times New Roman" w:hAnsi="Times New Roman" w:cs="Times New Roman"/>
          <w:sz w:val="24"/>
          <w:szCs w:val="22"/>
        </w:rPr>
        <w:t>a key prerequisite for effective management. Highly salient behaviors, such as loud outbursts, tend to capture immediate attention, whereas more subtle behaviors may go unnoticed yet can be equally detrimental if left unaddressed over time.</w:t>
      </w:r>
      <w:r>
        <w:rPr>
          <w:rFonts w:ascii="Times New Roman" w:hAnsi="Times New Roman" w:cs="Times New Roman"/>
          <w:sz w:val="24"/>
          <w:szCs w:val="22"/>
        </w:rPr>
        <w:t xml:space="preserve"> </w:t>
      </w:r>
    </w:p>
    <w:p w14:paraId="023FDCF2" w14:textId="55BCC80A" w:rsidR="00EB5517" w:rsidRPr="00A45999" w:rsidRDefault="00EB5517" w:rsidP="00A45999">
      <w:pPr>
        <w:rPr>
          <w:rFonts w:ascii="Times New Roman" w:hAnsi="Times New Roman" w:cs="Times New Roman"/>
          <w:sz w:val="24"/>
          <w:szCs w:val="22"/>
        </w:rPr>
      </w:pPr>
      <w:r w:rsidRPr="00EB5517">
        <w:rPr>
          <w:rFonts w:ascii="Times New Roman" w:hAnsi="Times New Roman" w:cs="Times New Roman"/>
          <w:sz w:val="24"/>
          <w:szCs w:val="22"/>
        </w:rPr>
        <w:t>Before any management strategy can be applied, a disruption must first be perceived and interpreted as requiring intervention. This process is complicated by the subjective nature of disruption, shaped not only by the behavior itself but also by how it is evaluated by both teachers and students (Eckstein et al., 2016). This dual perspective underscores the importance of recognizing both overt and subtle signs of disruption in order to respond appropriately and effectively.</w:t>
      </w:r>
    </w:p>
    <w:p w14:paraId="181BEE38" w14:textId="085763A9" w:rsidR="00DB3686" w:rsidRPr="00DB3686" w:rsidRDefault="00DB3686" w:rsidP="00DB3686">
      <w:pPr>
        <w:tabs>
          <w:tab w:val="clear" w:pos="3068"/>
        </w:tabs>
        <w:ind w:firstLine="0"/>
        <w:outlineLvl w:val="1"/>
        <w:rPr>
          <w:rFonts w:ascii="Times New Roman" w:hAnsi="Times New Roman" w:cs="Times New Roman"/>
          <w:b/>
          <w:sz w:val="24"/>
          <w:szCs w:val="24"/>
        </w:rPr>
      </w:pPr>
      <w:r w:rsidRPr="00DB3686">
        <w:rPr>
          <w:rFonts w:ascii="Times New Roman" w:hAnsi="Times New Roman" w:cs="Times New Roman"/>
          <w:b/>
          <w:sz w:val="24"/>
          <w:szCs w:val="24"/>
        </w:rPr>
        <w:t xml:space="preserve">Competence Development in Classroom Disruption Management </w:t>
      </w:r>
      <w:r w:rsidR="00671EAC">
        <w:rPr>
          <w:rFonts w:ascii="Times New Roman" w:hAnsi="Times New Roman" w:cs="Times New Roman"/>
          <w:b/>
          <w:sz w:val="24"/>
          <w:szCs w:val="24"/>
        </w:rPr>
        <w:t>(Level 2)</w:t>
      </w:r>
    </w:p>
    <w:p w14:paraId="412067B1" w14:textId="733CAF24" w:rsidR="00A51E6E" w:rsidRPr="00A51E6E" w:rsidRDefault="00A51E6E" w:rsidP="00A51E6E">
      <w:pPr>
        <w:rPr>
          <w:rFonts w:ascii="Times New Roman" w:hAnsi="Times New Roman" w:cs="Times New Roman"/>
          <w:sz w:val="24"/>
          <w:szCs w:val="22"/>
        </w:rPr>
      </w:pPr>
      <w:r w:rsidRPr="00A51E6E">
        <w:rPr>
          <w:rFonts w:ascii="Times New Roman" w:hAnsi="Times New Roman" w:cs="Times New Roman"/>
          <w:sz w:val="24"/>
          <w:szCs w:val="22"/>
        </w:rPr>
        <w:t xml:space="preserve">The management of classroom disruptions is a central component of </w:t>
      </w:r>
      <w:r w:rsidR="00C63342">
        <w:rPr>
          <w:rFonts w:ascii="Times New Roman" w:hAnsi="Times New Roman" w:cs="Times New Roman"/>
          <w:sz w:val="24"/>
          <w:szCs w:val="22"/>
        </w:rPr>
        <w:t xml:space="preserve">effective </w:t>
      </w:r>
      <w:r w:rsidRPr="00A51E6E">
        <w:rPr>
          <w:rFonts w:ascii="Times New Roman" w:hAnsi="Times New Roman" w:cs="Times New Roman"/>
          <w:sz w:val="24"/>
          <w:szCs w:val="22"/>
        </w:rPr>
        <w:t xml:space="preserve">classroom management and requires teachers to develop context-sensitive strategies for responding to disruptive situations (Helmke, 2022). </w:t>
      </w:r>
      <w:r w:rsidR="008F3A7C">
        <w:rPr>
          <w:rFonts w:ascii="Times New Roman" w:hAnsi="Times New Roman" w:cs="Times New Roman"/>
          <w:sz w:val="24"/>
          <w:szCs w:val="22"/>
        </w:rPr>
        <w:t xml:space="preserve"> </w:t>
      </w:r>
      <w:r w:rsidRPr="00A51E6E">
        <w:rPr>
          <w:rFonts w:ascii="Times New Roman" w:hAnsi="Times New Roman" w:cs="Times New Roman"/>
          <w:sz w:val="24"/>
          <w:szCs w:val="22"/>
        </w:rPr>
        <w:t>Effective disruption management depends on the ability to deal with the simultaneity and complexity of classroom events (Doyle, 1980), which demands a high level of</w:t>
      </w:r>
      <w:r w:rsidR="00D4672B">
        <w:rPr>
          <w:rFonts w:ascii="Times New Roman" w:hAnsi="Times New Roman" w:cs="Times New Roman"/>
          <w:sz w:val="24"/>
          <w:szCs w:val="22"/>
        </w:rPr>
        <w:t xml:space="preserve"> knowledge and</w:t>
      </w:r>
      <w:r w:rsidRPr="00A51E6E">
        <w:rPr>
          <w:rFonts w:ascii="Times New Roman" w:hAnsi="Times New Roman" w:cs="Times New Roman"/>
          <w:sz w:val="24"/>
          <w:szCs w:val="22"/>
        </w:rPr>
        <w:t xml:space="preserve"> situational awareness.</w:t>
      </w:r>
    </w:p>
    <w:p w14:paraId="2C0EF7A1" w14:textId="22CE92C7" w:rsidR="00C356A7" w:rsidRDefault="00241AC9" w:rsidP="00630FC4">
      <w:pPr>
        <w:rPr>
          <w:rFonts w:ascii="Times New Roman" w:hAnsi="Times New Roman" w:cs="Times New Roman"/>
          <w:sz w:val="24"/>
          <w:szCs w:val="22"/>
        </w:rPr>
      </w:pPr>
      <w:r w:rsidRPr="00241AC9">
        <w:rPr>
          <w:rFonts w:ascii="Times New Roman" w:hAnsi="Times New Roman" w:cs="Times New Roman"/>
          <w:sz w:val="24"/>
          <w:szCs w:val="22"/>
        </w:rPr>
        <w:lastRenderedPageBreak/>
        <w:t xml:space="preserve">Effectively addressing classroom disruptions requires teachers to continuously monitor their environment for behaviors that may interfere with the learning process. Figure 1 presents a simplified model that illustrates how </w:t>
      </w:r>
      <w:r w:rsidR="00681C06">
        <w:rPr>
          <w:rFonts w:ascii="Times New Roman" w:hAnsi="Times New Roman" w:cs="Times New Roman"/>
          <w:sz w:val="24"/>
          <w:szCs w:val="22"/>
        </w:rPr>
        <w:t>k</w:t>
      </w:r>
      <w:r w:rsidR="00CA73AC">
        <w:rPr>
          <w:rFonts w:ascii="Times New Roman" w:hAnsi="Times New Roman" w:cs="Times New Roman"/>
          <w:sz w:val="24"/>
          <w:szCs w:val="22"/>
        </w:rPr>
        <w:t>n</w:t>
      </w:r>
      <w:r w:rsidR="00681C06">
        <w:rPr>
          <w:rFonts w:ascii="Times New Roman" w:hAnsi="Times New Roman" w:cs="Times New Roman"/>
          <w:sz w:val="24"/>
          <w:szCs w:val="22"/>
        </w:rPr>
        <w:t>owledge</w:t>
      </w:r>
      <w:r w:rsidRPr="00241AC9">
        <w:rPr>
          <w:rFonts w:ascii="Times New Roman" w:hAnsi="Times New Roman" w:cs="Times New Roman"/>
          <w:sz w:val="24"/>
          <w:szCs w:val="22"/>
        </w:rPr>
        <w:t xml:space="preserve"> </w:t>
      </w:r>
      <w:r w:rsidR="00CA73AC">
        <w:rPr>
          <w:rFonts w:ascii="Times New Roman" w:hAnsi="Times New Roman" w:cs="Times New Roman"/>
          <w:sz w:val="24"/>
          <w:szCs w:val="22"/>
        </w:rPr>
        <w:t>interacts</w:t>
      </w:r>
      <w:r w:rsidRPr="00241AC9">
        <w:rPr>
          <w:rFonts w:ascii="Times New Roman" w:hAnsi="Times New Roman" w:cs="Times New Roman"/>
          <w:sz w:val="24"/>
          <w:szCs w:val="22"/>
        </w:rPr>
        <w:t xml:space="preserve"> with perception processes</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conceptualized as </w:t>
      </w:r>
      <w:r w:rsidRPr="00241AC9">
        <w:rPr>
          <w:rFonts w:ascii="Times New Roman" w:hAnsi="Times New Roman" w:cs="Times New Roman"/>
          <w:i/>
          <w:iCs/>
          <w:sz w:val="24"/>
          <w:szCs w:val="22"/>
        </w:rPr>
        <w:t>professional vision</w:t>
      </w:r>
      <w:r w:rsidR="00683A9F">
        <w:rPr>
          <w:rFonts w:ascii="Times New Roman" w:hAnsi="Times New Roman" w:cs="Times New Roman"/>
          <w:sz w:val="24"/>
          <w:szCs w:val="22"/>
        </w:rPr>
        <w:t xml:space="preserve"> – </w:t>
      </w:r>
      <w:r w:rsidRPr="00241AC9">
        <w:rPr>
          <w:rFonts w:ascii="Times New Roman" w:hAnsi="Times New Roman" w:cs="Times New Roman"/>
          <w:sz w:val="24"/>
          <w:szCs w:val="22"/>
        </w:rPr>
        <w:t xml:space="preserve">and </w:t>
      </w:r>
      <w:r w:rsidR="00CA73AC">
        <w:rPr>
          <w:rFonts w:ascii="Times New Roman" w:hAnsi="Times New Roman" w:cs="Times New Roman"/>
          <w:sz w:val="24"/>
          <w:szCs w:val="22"/>
        </w:rPr>
        <w:t>leads</w:t>
      </w:r>
      <w:r w:rsidRPr="00241AC9">
        <w:rPr>
          <w:rFonts w:ascii="Times New Roman" w:hAnsi="Times New Roman" w:cs="Times New Roman"/>
          <w:sz w:val="24"/>
          <w:szCs w:val="22"/>
        </w:rPr>
        <w:t xml:space="preserve"> to observable teaching behavior. This model is adapted from the competence-to-performance transformation framework proposed by</w:t>
      </w:r>
      <w:r>
        <w:rPr>
          <w:rFonts w:ascii="Times New Roman" w:hAnsi="Times New Roman" w:cs="Times New Roman"/>
          <w:sz w:val="24"/>
          <w:szCs w:val="22"/>
        </w:rPr>
        <w:t xml:space="preserve"> </w:t>
      </w:r>
      <w:r w:rsidR="002E1A0C">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{"citationID":"ZdSHVcNw","properties":{"formattedCitation":"(Bl\\uc0\\u246{}meke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2E1A0C">
        <w:rPr>
          <w:rFonts w:ascii="Times New Roman" w:hAnsi="Times New Roman" w:cs="Times New Roman"/>
          <w:sz w:val="24"/>
          <w:szCs w:val="22"/>
        </w:rPr>
        <w:fldChar w:fldCharType="separate"/>
      </w:r>
      <w:r w:rsidR="002E1A0C" w:rsidRPr="00630FC4">
        <w:rPr>
          <w:rFonts w:ascii="Times New Roman" w:hAnsi="Times New Roman" w:cs="Times New Roman"/>
          <w:sz w:val="24"/>
          <w:szCs w:val="22"/>
        </w:rPr>
        <w:t>Blömeke et al. (2015)</w:t>
      </w:r>
      <w:r w:rsidR="002E1A0C">
        <w:rPr>
          <w:rFonts w:ascii="Times New Roman" w:hAnsi="Times New Roman" w:cs="Times New Roman"/>
          <w:sz w:val="24"/>
          <w:szCs w:val="22"/>
        </w:rPr>
        <w:fldChar w:fldCharType="end"/>
      </w:r>
      <w:r w:rsidR="005F0BE0">
        <w:rPr>
          <w:rFonts w:ascii="Times New Roman" w:hAnsi="Times New Roman" w:cs="Times New Roman"/>
          <w:sz w:val="24"/>
          <w:szCs w:val="22"/>
        </w:rPr>
        <w:t xml:space="preserve"> </w:t>
      </w:r>
      <w:r w:rsidR="001C6737" w:rsidRPr="001C6737">
        <w:rPr>
          <w:rFonts w:ascii="Times New Roman" w:hAnsi="Times New Roman" w:cs="Times New Roman"/>
          <w:sz w:val="24"/>
          <w:szCs w:val="22"/>
        </w:rPr>
        <w:t xml:space="preserve">and further developed by </w:t>
      </w:r>
      <w:r w:rsidR="005F0BE0">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{"citationID":"riz7V6qz","properties":{"formattedCitation":"(Grub,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5F0BE0">
        <w:rPr>
          <w:rFonts w:ascii="Times New Roman" w:hAnsi="Times New Roman" w:cs="Times New Roman"/>
          <w:sz w:val="24"/>
          <w:szCs w:val="22"/>
        </w:rPr>
        <w:fldChar w:fldCharType="separate"/>
      </w:r>
      <w:r w:rsidR="005F0BE0" w:rsidRPr="005F0BE0">
        <w:rPr>
          <w:rFonts w:ascii="Times New Roman" w:hAnsi="Times New Roman" w:cs="Times New Roman"/>
          <w:sz w:val="24"/>
        </w:rPr>
        <w:t>Grub</w:t>
      </w:r>
      <w:r w:rsidR="005F0BE0">
        <w:rPr>
          <w:rFonts w:ascii="Times New Roman" w:hAnsi="Times New Roman" w:cs="Times New Roman"/>
          <w:sz w:val="24"/>
        </w:rPr>
        <w:t xml:space="preserve"> (</w:t>
      </w:r>
      <w:r w:rsidR="005F0BE0" w:rsidRPr="005F0BE0">
        <w:rPr>
          <w:rFonts w:ascii="Times New Roman" w:hAnsi="Times New Roman" w:cs="Times New Roman"/>
          <w:sz w:val="24"/>
        </w:rPr>
        <w:t>2023)</w:t>
      </w:r>
      <w:r w:rsidR="005F0BE0">
        <w:rPr>
          <w:rFonts w:ascii="Times New Roman" w:hAnsi="Times New Roman" w:cs="Times New Roman"/>
          <w:sz w:val="24"/>
          <w:szCs w:val="22"/>
        </w:rPr>
        <w:fldChar w:fldCharType="end"/>
      </w:r>
      <w:r w:rsidR="00EE32DA">
        <w:rPr>
          <w:rFonts w:ascii="Times New Roman" w:hAnsi="Times New Roman" w:cs="Times New Roman"/>
          <w:sz w:val="24"/>
          <w:szCs w:val="22"/>
        </w:rPr>
        <w:t>.</w:t>
      </w:r>
    </w:p>
    <w:p w14:paraId="56014A91" w14:textId="77777777" w:rsidR="005343E9" w:rsidRPr="005343E9" w:rsidRDefault="005343E9" w:rsidP="00F403DD">
      <w:pPr>
        <w:ind w:firstLine="0"/>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5CDFCAF3" w14:textId="7EF607CD" w:rsidR="007F6EAE" w:rsidRDefault="006676AA" w:rsidP="006676AA">
      <w:pPr>
        <w:ind w:firstLine="0"/>
        <w:rPr>
          <w:rFonts w:ascii="Times New Roman" w:hAnsi="Times New Roman" w:cs="Times New Roman"/>
          <w:i/>
          <w:iCs/>
          <w:sz w:val="24"/>
          <w:szCs w:val="22"/>
        </w:rPr>
      </w:pPr>
      <w:commentRangeStart w:id="4"/>
      <w:commentRangeStart w:id="5"/>
      <w:r w:rsidRPr="006676AA">
        <w:rPr>
          <w:rFonts w:ascii="Times New Roman" w:hAnsi="Times New Roman" w:cs="Times New Roman"/>
          <w:i/>
          <w:iCs/>
          <w:sz w:val="24"/>
          <w:szCs w:val="22"/>
        </w:rPr>
        <w:t xml:space="preserve">Model of Professional Competence Development in Classroom </w:t>
      </w:r>
      <w:r>
        <w:rPr>
          <w:rFonts w:ascii="Times New Roman" w:hAnsi="Times New Roman" w:cs="Times New Roman"/>
          <w:i/>
          <w:iCs/>
          <w:sz w:val="24"/>
          <w:szCs w:val="22"/>
        </w:rPr>
        <w:t xml:space="preserve">Disruption </w:t>
      </w:r>
      <w:r w:rsidRPr="006676AA">
        <w:rPr>
          <w:rFonts w:ascii="Times New Roman" w:hAnsi="Times New Roman" w:cs="Times New Roman"/>
          <w:i/>
          <w:iCs/>
          <w:sz w:val="24"/>
          <w:szCs w:val="22"/>
        </w:rPr>
        <w:t>Management</w:t>
      </w:r>
      <w:r>
        <w:rPr>
          <w:rFonts w:ascii="Times New Roman" w:hAnsi="Times New Roman" w:cs="Times New Roman"/>
          <w:i/>
          <w:iCs/>
          <w:sz w:val="24"/>
          <w:szCs w:val="22"/>
        </w:rPr>
        <w:t xml:space="preserve"> </w:t>
      </w:r>
      <w:r w:rsidR="00F7080A">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Adapted </w:t>
      </w:r>
      <w:r w:rsidR="00F7080A" w:rsidRPr="00DD3A5A">
        <w:rPr>
          <w:rFonts w:ascii="Times New Roman" w:hAnsi="Times New Roman" w:cs="Times New Roman"/>
          <w:i/>
          <w:iCs/>
          <w:sz w:val="24"/>
          <w:szCs w:val="22"/>
        </w:rPr>
        <w:t xml:space="preserve">From </w:t>
      </w:r>
      <w:r w:rsidR="00DD3A5A" w:rsidRPr="00DD3A5A">
        <w:rPr>
          <w:rFonts w:ascii="Times New Roman" w:hAnsi="Times New Roman" w:cs="Times New Roman"/>
          <w:i/>
          <w:iCs/>
          <w:sz w:val="24"/>
          <w:szCs w:val="22"/>
        </w:rPr>
        <w:fldChar w:fldCharType="begin"/>
      </w:r>
      <w:r w:rsidR="00FB591E">
        <w:rPr>
          <w:rFonts w:ascii="Times New Roman" w:hAnsi="Times New Roman" w:cs="Times New Roman"/>
          <w:i/>
          <w:iCs/>
          <w:sz w:val="24"/>
          <w:szCs w:val="22"/>
        </w:rPr>
        <w:instrText xml:space="preserve"> ADDIN ZOTERO_ITEM CSL_CITATION {"citationID":"cPDvgyr6","properties":{"formattedCitation":"(Bl\\uc0\\u246{}meke et al., 2015)","plainCitation":"(Blömeke et al., 2015)","dontUpdate":true,"noteIndex":0},"citationItems":[{"id":1050,"uris":["http://zotero.org/groups/5349517/items/NEW7Q865"],"itemData":{"id":1050,"type":"article-journal","abstract":"In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DD3A5A" w:rsidRPr="00DD3A5A">
        <w:rPr>
          <w:rFonts w:ascii="Times New Roman" w:hAnsi="Times New Roman" w:cs="Times New Roman"/>
          <w:i/>
          <w:iCs/>
          <w:sz w:val="24"/>
          <w:szCs w:val="22"/>
        </w:rPr>
        <w:fldChar w:fldCharType="separate"/>
      </w:r>
      <w:r w:rsidR="00DD3A5A" w:rsidRPr="00DD3A5A">
        <w:rPr>
          <w:rFonts w:ascii="Times New Roman" w:hAnsi="Times New Roman" w:cs="Times New Roman"/>
          <w:i/>
          <w:iCs/>
          <w:sz w:val="24"/>
          <w:szCs w:val="24"/>
        </w:rPr>
        <w:t>Blömeke et al. (2015)</w:t>
      </w:r>
      <w:r w:rsidR="00DD3A5A" w:rsidRPr="00DD3A5A">
        <w:rPr>
          <w:rFonts w:ascii="Times New Roman" w:hAnsi="Times New Roman" w:cs="Times New Roman"/>
          <w:i/>
          <w:iCs/>
          <w:sz w:val="24"/>
          <w:szCs w:val="22"/>
        </w:rPr>
        <w:fldChar w:fldCharType="end"/>
      </w:r>
      <w:r w:rsidR="001C12C0">
        <w:rPr>
          <w:rFonts w:ascii="Times New Roman" w:hAnsi="Times New Roman" w:cs="Times New Roman"/>
          <w:i/>
          <w:iCs/>
          <w:sz w:val="24"/>
          <w:szCs w:val="22"/>
        </w:rPr>
        <w:t xml:space="preserve"> and </w:t>
      </w:r>
      <w:r w:rsidR="001C12C0" w:rsidRPr="001C12C0">
        <w:rPr>
          <w:rFonts w:ascii="Times New Roman" w:hAnsi="Times New Roman" w:cs="Times New Roman"/>
          <w:i/>
          <w:iCs/>
          <w:sz w:val="24"/>
          <w:szCs w:val="22"/>
        </w:rPr>
        <w:fldChar w:fldCharType="begin"/>
      </w:r>
      <w:r w:rsidR="00CD18FE">
        <w:rPr>
          <w:rFonts w:ascii="Times New Roman" w:hAnsi="Times New Roman" w:cs="Times New Roman"/>
          <w:i/>
          <w:iCs/>
          <w:sz w:val="24"/>
          <w:szCs w:val="22"/>
        </w:rPr>
        <w:instrText xml:space="preserve"> ADDIN ZOTERO_ITEM CSL_CITATION {"citationID":"uV5XPgcj","properties":{"formattedCitation":"(Grub, 2023)","plainCitation":"(Grub, 2023)","dontUpdate":true,"noteIndex":0},"citationItems":[{"id":795,"uris":["http://zotero.org/groups/5349517/items/YQHR8HZ3"],"itemData":{"id":795,"type":"thesis","abstract":"A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1C12C0" w:rsidRPr="001C12C0">
        <w:rPr>
          <w:rFonts w:ascii="Times New Roman" w:hAnsi="Times New Roman" w:cs="Times New Roman"/>
          <w:i/>
          <w:iCs/>
          <w:sz w:val="24"/>
          <w:szCs w:val="22"/>
        </w:rPr>
        <w:fldChar w:fldCharType="separate"/>
      </w:r>
      <w:r w:rsidR="001C12C0" w:rsidRPr="001C12C0">
        <w:rPr>
          <w:rFonts w:ascii="Times New Roman" w:hAnsi="Times New Roman" w:cs="Times New Roman"/>
          <w:i/>
          <w:iCs/>
          <w:sz w:val="24"/>
        </w:rPr>
        <w:t>Grub (2023)</w:t>
      </w:r>
      <w:r w:rsidR="001C12C0" w:rsidRPr="001C12C0">
        <w:rPr>
          <w:rFonts w:ascii="Times New Roman" w:hAnsi="Times New Roman" w:cs="Times New Roman"/>
          <w:i/>
          <w:iCs/>
          <w:sz w:val="24"/>
          <w:szCs w:val="22"/>
        </w:rPr>
        <w:fldChar w:fldCharType="end"/>
      </w:r>
      <w:r w:rsidR="00F7080A" w:rsidRPr="001C12C0">
        <w:rPr>
          <w:rFonts w:ascii="Times New Roman" w:hAnsi="Times New Roman" w:cs="Times New Roman"/>
          <w:i/>
          <w:iCs/>
          <w:sz w:val="24"/>
          <w:szCs w:val="22"/>
        </w:rPr>
        <w:t>,</w:t>
      </w:r>
      <w:r w:rsidR="00F7080A" w:rsidRPr="00F7080A">
        <w:rPr>
          <w:rFonts w:ascii="Times New Roman" w:hAnsi="Times New Roman" w:cs="Times New Roman"/>
          <w:i/>
          <w:iCs/>
          <w:sz w:val="24"/>
          <w:szCs w:val="22"/>
        </w:rPr>
        <w:t xml:space="preserve"> Modified by The Authors)</w:t>
      </w:r>
      <w:commentRangeEnd w:id="4"/>
      <w:r w:rsidR="005E276B">
        <w:rPr>
          <w:rStyle w:val="Kommentarzeichen"/>
        </w:rPr>
        <w:commentReference w:id="4"/>
      </w:r>
      <w:commentRangeEnd w:id="5"/>
      <w:r w:rsidR="00FB58DD">
        <w:rPr>
          <w:rStyle w:val="Kommentarzeichen"/>
        </w:rPr>
        <w:commentReference w:id="5"/>
      </w:r>
    </w:p>
    <w:p w14:paraId="2FD639A0" w14:textId="68BD5CDE" w:rsidR="005343E9" w:rsidRDefault="00B01F12" w:rsidP="003C7AC7">
      <w:pPr>
        <w:ind w:firstLine="0"/>
        <w:rPr>
          <w:rFonts w:ascii="Times New Roman" w:hAnsi="Times New Roman" w:cs="Times New Roman"/>
          <w:sz w:val="24"/>
          <w:szCs w:val="22"/>
        </w:rPr>
      </w:pPr>
      <w:r>
        <w:rPr>
          <w:rFonts w:ascii="Times New Roman" w:hAnsi="Times New Roman" w:cs="Times New Roman"/>
          <w:noProof/>
          <w:sz w:val="24"/>
          <w:szCs w:val="22"/>
        </w:rPr>
        <w:drawing>
          <wp:inline distT="0" distB="0" distL="0" distR="0" wp14:anchorId="43A0986D" wp14:editId="105603A8">
            <wp:extent cx="6489071" cy="1694045"/>
            <wp:effectExtent l="0" t="0" r="698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rotWithShape="1">
                    <a:blip r:embed="rId12">
                      <a:extLst>
                        <a:ext uri="{28A0092B-C50C-407E-A947-70E740481C1C}">
                          <a14:useLocalDpi xmlns:a14="http://schemas.microsoft.com/office/drawing/2010/main" val="0"/>
                        </a:ext>
                      </a:extLst>
                    </a:blip>
                    <a:srcRect t="18147" b="35442"/>
                    <a:stretch/>
                  </pic:blipFill>
                  <pic:spPr bwMode="auto">
                    <a:xfrm>
                      <a:off x="0" y="0"/>
                      <a:ext cx="6531135" cy="1705026"/>
                    </a:xfrm>
                    <a:prstGeom prst="rect">
                      <a:avLst/>
                    </a:prstGeom>
                    <a:ln>
                      <a:noFill/>
                    </a:ln>
                    <a:extLst>
                      <a:ext uri="{53640926-AAD7-44D8-BBD7-CCE9431645EC}">
                        <a14:shadowObscured xmlns:a14="http://schemas.microsoft.com/office/drawing/2010/main"/>
                      </a:ext>
                    </a:extLst>
                  </pic:spPr>
                </pic:pic>
              </a:graphicData>
            </a:graphic>
          </wp:inline>
        </w:drawing>
      </w:r>
    </w:p>
    <w:p w14:paraId="6C08E0E7" w14:textId="261CF77C" w:rsidR="00703654" w:rsidRDefault="000D7DBB" w:rsidP="00703654">
      <w:pPr>
        <w:rPr>
          <w:rFonts w:ascii="Times New Roman" w:hAnsi="Times New Roman" w:cs="Times New Roman"/>
          <w:sz w:val="24"/>
          <w:szCs w:val="22"/>
        </w:rPr>
      </w:pPr>
      <w:r>
        <w:rPr>
          <w:rFonts w:ascii="Times New Roman" w:hAnsi="Times New Roman" w:cs="Times New Roman"/>
          <w:sz w:val="24"/>
          <w:szCs w:val="22"/>
        </w:rPr>
        <w:t xml:space="preserve">As shown in Figure 1, </w:t>
      </w:r>
      <w:r w:rsidR="00297CAA">
        <w:rPr>
          <w:rFonts w:ascii="Times New Roman" w:hAnsi="Times New Roman" w:cs="Times New Roman"/>
          <w:sz w:val="24"/>
          <w:szCs w:val="22"/>
        </w:rPr>
        <w:t xml:space="preserve">teachers’ </w:t>
      </w:r>
      <w:r w:rsidR="00975D8B">
        <w:rPr>
          <w:rFonts w:ascii="Times New Roman" w:hAnsi="Times New Roman" w:cs="Times New Roman"/>
          <w:sz w:val="24"/>
          <w:szCs w:val="22"/>
        </w:rPr>
        <w:t>knowledge, such as the s</w:t>
      </w:r>
      <w:r w:rsidR="00975D8B" w:rsidRPr="00975D8B">
        <w:rPr>
          <w:rFonts w:ascii="Times New Roman" w:hAnsi="Times New Roman" w:cs="Times New Roman"/>
          <w:sz w:val="24"/>
          <w:szCs w:val="22"/>
        </w:rPr>
        <w:t xml:space="preserve">trategic knowledge </w:t>
      </w:r>
      <w:r w:rsidR="00975D8B">
        <w:rPr>
          <w:rFonts w:ascii="Times New Roman" w:hAnsi="Times New Roman" w:cs="Times New Roman"/>
          <w:sz w:val="24"/>
          <w:szCs w:val="22"/>
        </w:rPr>
        <w:t xml:space="preserve">of classroom management, </w:t>
      </w:r>
      <w:r w:rsidR="00975D8B" w:rsidRPr="00975D8B">
        <w:rPr>
          <w:rFonts w:ascii="Times New Roman" w:hAnsi="Times New Roman" w:cs="Times New Roman"/>
          <w:sz w:val="24"/>
          <w:szCs w:val="22"/>
        </w:rPr>
        <w:t xml:space="preserve">is essential for managing classroom disruptions, as it involves professional judgment in selecting appropriate responses within complex, ambiguous situations (Gold &amp; </w:t>
      </w:r>
      <w:proofErr w:type="spellStart"/>
      <w:r w:rsidR="00975D8B" w:rsidRPr="00975D8B">
        <w:rPr>
          <w:rFonts w:ascii="Times New Roman" w:hAnsi="Times New Roman" w:cs="Times New Roman"/>
          <w:sz w:val="24"/>
          <w:szCs w:val="22"/>
        </w:rPr>
        <w:t>Holodynski</w:t>
      </w:r>
      <w:proofErr w:type="spellEnd"/>
      <w:r w:rsidR="00975D8B" w:rsidRPr="00975D8B">
        <w:rPr>
          <w:rFonts w:ascii="Times New Roman" w:hAnsi="Times New Roman" w:cs="Times New Roman"/>
          <w:sz w:val="24"/>
          <w:szCs w:val="22"/>
        </w:rPr>
        <w:t xml:space="preserve">, 2015; </w:t>
      </w:r>
      <w:proofErr w:type="spellStart"/>
      <w:r w:rsidR="00975D8B" w:rsidRPr="00975D8B">
        <w:rPr>
          <w:rFonts w:ascii="Times New Roman" w:hAnsi="Times New Roman" w:cs="Times New Roman"/>
          <w:sz w:val="24"/>
          <w:szCs w:val="22"/>
        </w:rPr>
        <w:t>Fenstermacher</w:t>
      </w:r>
      <w:proofErr w:type="spellEnd"/>
      <w:r w:rsidR="00975D8B" w:rsidRPr="00975D8B">
        <w:rPr>
          <w:rFonts w:ascii="Times New Roman" w:hAnsi="Times New Roman" w:cs="Times New Roman"/>
          <w:sz w:val="24"/>
          <w:szCs w:val="22"/>
        </w:rPr>
        <w:t xml:space="preserve">, 1994). </w:t>
      </w:r>
      <w:r w:rsidR="009A4ED5" w:rsidRPr="009A4ED5">
        <w:rPr>
          <w:rFonts w:ascii="Times New Roman" w:hAnsi="Times New Roman" w:cs="Times New Roman"/>
          <w:sz w:val="24"/>
          <w:szCs w:val="22"/>
        </w:rPr>
        <w:t xml:space="preserve">As a core element of instructional competence (Barth, 2017; D’Agostino &amp; </w:t>
      </w:r>
      <w:proofErr w:type="spellStart"/>
      <w:r w:rsidR="009A4ED5" w:rsidRPr="009A4ED5">
        <w:rPr>
          <w:rFonts w:ascii="Times New Roman" w:hAnsi="Times New Roman" w:cs="Times New Roman"/>
          <w:sz w:val="24"/>
          <w:szCs w:val="22"/>
        </w:rPr>
        <w:t>VanWinkle</w:t>
      </w:r>
      <w:proofErr w:type="spellEnd"/>
      <w:r w:rsidR="009A4ED5" w:rsidRPr="009A4ED5">
        <w:rPr>
          <w:rFonts w:ascii="Times New Roman" w:hAnsi="Times New Roman" w:cs="Times New Roman"/>
          <w:sz w:val="24"/>
          <w:szCs w:val="22"/>
        </w:rPr>
        <w:t xml:space="preserve">, 2007; </w:t>
      </w:r>
      <w:proofErr w:type="spellStart"/>
      <w:r w:rsidR="009A4ED5" w:rsidRPr="009A4ED5">
        <w:rPr>
          <w:rFonts w:ascii="Times New Roman" w:hAnsi="Times New Roman" w:cs="Times New Roman"/>
          <w:sz w:val="24"/>
          <w:szCs w:val="22"/>
        </w:rPr>
        <w:t>Kunter</w:t>
      </w:r>
      <w:proofErr w:type="spellEnd"/>
      <w:r w:rsidR="009A4ED5" w:rsidRPr="009A4ED5">
        <w:rPr>
          <w:rFonts w:ascii="Times New Roman" w:hAnsi="Times New Roman" w:cs="Times New Roman"/>
          <w:sz w:val="24"/>
          <w:szCs w:val="22"/>
        </w:rPr>
        <w:t xml:space="preserve"> et al., 2011; Voss et al., 2014), it allows teachers to weigh alternative courses of action and choose strategies that maintain instructional flow while addressing the disruption effectively. This form of knowledge evolves through practical experiences, where declarative knowledge about classroom management is gradually transformed into procedural and situationally applicable expertise (</w:t>
      </w:r>
      <w:proofErr w:type="spellStart"/>
      <w:r w:rsidR="009A4ED5" w:rsidRPr="009A4ED5">
        <w:rPr>
          <w:rFonts w:ascii="Times New Roman" w:hAnsi="Times New Roman" w:cs="Times New Roman"/>
          <w:sz w:val="24"/>
          <w:szCs w:val="22"/>
        </w:rPr>
        <w:t>Blömeke</w:t>
      </w:r>
      <w:proofErr w:type="spellEnd"/>
      <w:r w:rsidR="009A4ED5" w:rsidRPr="009A4ED5">
        <w:rPr>
          <w:rFonts w:ascii="Times New Roman" w:hAnsi="Times New Roman" w:cs="Times New Roman"/>
          <w:sz w:val="24"/>
          <w:szCs w:val="22"/>
        </w:rPr>
        <w:t xml:space="preserve"> et al., 2022; </w:t>
      </w:r>
      <w:proofErr w:type="spellStart"/>
      <w:r w:rsidR="009A4ED5" w:rsidRPr="009A4ED5">
        <w:rPr>
          <w:rFonts w:ascii="Times New Roman" w:hAnsi="Times New Roman" w:cs="Times New Roman"/>
          <w:sz w:val="24"/>
          <w:szCs w:val="22"/>
        </w:rPr>
        <w:t>Rauner</w:t>
      </w:r>
      <w:proofErr w:type="spellEnd"/>
      <w:r w:rsidR="009A4ED5" w:rsidRPr="009A4ED5">
        <w:rPr>
          <w:rFonts w:ascii="Times New Roman" w:hAnsi="Times New Roman" w:cs="Times New Roman"/>
          <w:sz w:val="24"/>
          <w:szCs w:val="22"/>
        </w:rPr>
        <w:t xml:space="preserve">, </w:t>
      </w:r>
      <w:r w:rsidR="009A4ED5" w:rsidRPr="009A4ED5">
        <w:rPr>
          <w:rFonts w:ascii="Times New Roman" w:hAnsi="Times New Roman" w:cs="Times New Roman"/>
          <w:sz w:val="24"/>
          <w:szCs w:val="22"/>
        </w:rPr>
        <w:lastRenderedPageBreak/>
        <w:t xml:space="preserve">2005). </w:t>
      </w:r>
      <w:r w:rsidR="00D2636A" w:rsidRPr="00D2636A">
        <w:rPr>
          <w:rFonts w:ascii="Times New Roman" w:hAnsi="Times New Roman" w:cs="Times New Roman"/>
          <w:sz w:val="24"/>
          <w:szCs w:val="22"/>
        </w:rPr>
        <w:t>An example of strategic classroom management knowledge is the decision to respond to a student quietly distracting a peer during a presentation not with a direct reprimand, but with a subtle, non-disruptive intervention</w:t>
      </w:r>
      <w:r w:rsidR="00D2636A">
        <w:rPr>
          <w:rFonts w:ascii="Times New Roman" w:hAnsi="Times New Roman" w:cs="Times New Roman"/>
          <w:sz w:val="24"/>
          <w:szCs w:val="22"/>
        </w:rPr>
        <w:t xml:space="preserve">, </w:t>
      </w:r>
      <w:r w:rsidR="00D2636A" w:rsidRPr="00D2636A">
        <w:rPr>
          <w:rFonts w:ascii="Times New Roman" w:hAnsi="Times New Roman" w:cs="Times New Roman"/>
          <w:sz w:val="24"/>
          <w:szCs w:val="22"/>
        </w:rPr>
        <w:t xml:space="preserve">such as calling on the student to participate or using eye contact. According to Gold and </w:t>
      </w:r>
      <w:proofErr w:type="spellStart"/>
      <w:r w:rsidR="00D2636A" w:rsidRPr="00D2636A">
        <w:rPr>
          <w:rFonts w:ascii="Times New Roman" w:hAnsi="Times New Roman" w:cs="Times New Roman"/>
          <w:sz w:val="24"/>
          <w:szCs w:val="22"/>
        </w:rPr>
        <w:t>Holodynski</w:t>
      </w:r>
      <w:proofErr w:type="spellEnd"/>
      <w:r w:rsidR="00D2636A" w:rsidRPr="00D2636A">
        <w:rPr>
          <w:rFonts w:ascii="Times New Roman" w:hAnsi="Times New Roman" w:cs="Times New Roman"/>
          <w:sz w:val="24"/>
          <w:szCs w:val="22"/>
        </w:rPr>
        <w:t xml:space="preserve"> (2015), such a response maintains instructional flow while addressing the misbehavior, reflecting the teacher’s ability to select a context-sensitive strategy rather than applying generic rules</w:t>
      </w:r>
      <w:r w:rsidR="00D2636A">
        <w:rPr>
          <w:rFonts w:ascii="Times New Roman" w:hAnsi="Times New Roman" w:cs="Times New Roman"/>
          <w:sz w:val="24"/>
          <w:szCs w:val="22"/>
        </w:rPr>
        <w:t>.</w:t>
      </w:r>
      <w:r w:rsidR="0083469A">
        <w:rPr>
          <w:rFonts w:ascii="Times New Roman" w:hAnsi="Times New Roman" w:cs="Times New Roman"/>
          <w:sz w:val="24"/>
          <w:szCs w:val="22"/>
        </w:rPr>
        <w:t xml:space="preserve"> </w:t>
      </w:r>
      <w:r w:rsidR="0083469A" w:rsidRPr="0083469A">
        <w:rPr>
          <w:rFonts w:ascii="Times New Roman" w:hAnsi="Times New Roman" w:cs="Times New Roman"/>
          <w:sz w:val="24"/>
          <w:szCs w:val="22"/>
        </w:rPr>
        <w:t>Thus, managing disruptions does not rely solely on knowing rules or routines but on the ability to apply them flexibly and appropriately in context</w:t>
      </w:r>
      <w:r w:rsidR="0083469A">
        <w:rPr>
          <w:rFonts w:ascii="Times New Roman" w:hAnsi="Times New Roman" w:cs="Times New Roman"/>
          <w:sz w:val="24"/>
          <w:szCs w:val="22"/>
        </w:rPr>
        <w:t>.</w:t>
      </w:r>
      <w:r w:rsidR="0083469A" w:rsidRPr="0083469A">
        <w:rPr>
          <w:rFonts w:ascii="Times New Roman" w:hAnsi="Times New Roman" w:cs="Times New Roman"/>
          <w:sz w:val="24"/>
          <w:szCs w:val="22"/>
        </w:rPr>
        <w:t xml:space="preserve"> </w:t>
      </w:r>
    </w:p>
    <w:p w14:paraId="7ADE94C7" w14:textId="72DBBC1A" w:rsidR="00C666B3" w:rsidRDefault="0037151C" w:rsidP="00C666B3">
      <w:pPr>
        <w:rPr>
          <w:rFonts w:ascii="Times New Roman" w:hAnsi="Times New Roman" w:cs="Times New Roman"/>
          <w:sz w:val="24"/>
          <w:szCs w:val="22"/>
        </w:rPr>
      </w:pPr>
      <w:r w:rsidRPr="0037151C">
        <w:rPr>
          <w:rFonts w:ascii="Times New Roman" w:hAnsi="Times New Roman" w:cs="Times New Roman"/>
          <w:i/>
          <w:iCs/>
          <w:sz w:val="24"/>
          <w:szCs w:val="22"/>
        </w:rPr>
        <w:t>Professional vision</w:t>
      </w:r>
      <w:r w:rsidRPr="0037151C">
        <w:rPr>
          <w:rFonts w:ascii="Times New Roman" w:hAnsi="Times New Roman" w:cs="Times New Roman"/>
          <w:sz w:val="24"/>
          <w:szCs w:val="22"/>
        </w:rPr>
        <w:t xml:space="preserve"> serves as a crucial mediating skill between teachers</w:t>
      </w:r>
      <w:r>
        <w:rPr>
          <w:rFonts w:ascii="Times New Roman" w:hAnsi="Times New Roman" w:cs="Times New Roman"/>
          <w:sz w:val="24"/>
          <w:szCs w:val="22"/>
        </w:rPr>
        <w:t>’</w:t>
      </w:r>
      <w:r w:rsidRPr="0037151C">
        <w:rPr>
          <w:rFonts w:ascii="Times New Roman" w:hAnsi="Times New Roman" w:cs="Times New Roman"/>
          <w:sz w:val="24"/>
          <w:szCs w:val="22"/>
        </w:rPr>
        <w:t xml:space="preserve"> dispositions and their classroom behavior. Originally introduced by Goodwin (1994) and adapted to teacher education by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xml:space="preserve"> (2007), professional vision encompasses the ability to selectively perceive classroom events and interpret them based on pedagogical knowledge (Van Es &amp; </w:t>
      </w:r>
      <w:proofErr w:type="spellStart"/>
      <w:r w:rsidRPr="0037151C">
        <w:rPr>
          <w:rFonts w:ascii="Times New Roman" w:hAnsi="Times New Roman" w:cs="Times New Roman"/>
          <w:sz w:val="24"/>
          <w:szCs w:val="22"/>
        </w:rPr>
        <w:t>Sherin</w:t>
      </w:r>
      <w:proofErr w:type="spellEnd"/>
      <w:r w:rsidRPr="0037151C">
        <w:rPr>
          <w:rFonts w:ascii="Times New Roman" w:hAnsi="Times New Roman" w:cs="Times New Roman"/>
          <w:sz w:val="24"/>
          <w:szCs w:val="22"/>
        </w:rPr>
        <w:t>, 2002).</w:t>
      </w:r>
      <w:r w:rsidR="00ED270B">
        <w:rPr>
          <w:rFonts w:ascii="Times New Roman" w:hAnsi="Times New Roman" w:cs="Times New Roman"/>
          <w:sz w:val="24"/>
          <w:szCs w:val="22"/>
        </w:rPr>
        <w:t xml:space="preserve"> </w:t>
      </w:r>
      <w:r w:rsidR="00B90881">
        <w:rPr>
          <w:rFonts w:ascii="Times New Roman" w:hAnsi="Times New Roman" w:cs="Times New Roman"/>
          <w:sz w:val="24"/>
          <w:szCs w:val="22"/>
        </w:rPr>
        <w:t>In the</w:t>
      </w:r>
      <w:r w:rsidRPr="0037151C">
        <w:rPr>
          <w:rFonts w:ascii="Times New Roman" w:hAnsi="Times New Roman" w:cs="Times New Roman"/>
          <w:sz w:val="24"/>
          <w:szCs w:val="22"/>
        </w:rPr>
        <w:t xml:space="preserve"> initial stage</w:t>
      </w:r>
      <w:r w:rsidR="00BA0AF2">
        <w:rPr>
          <w:rFonts w:ascii="Times New Roman" w:hAnsi="Times New Roman" w:cs="Times New Roman"/>
          <w:sz w:val="24"/>
          <w:szCs w:val="22"/>
        </w:rPr>
        <w:t xml:space="preserve"> </w:t>
      </w:r>
      <w:r w:rsidR="00D71524">
        <w:rPr>
          <w:rFonts w:ascii="Times New Roman" w:hAnsi="Times New Roman" w:cs="Times New Roman"/>
          <w:sz w:val="24"/>
          <w:szCs w:val="22"/>
        </w:rPr>
        <w:t xml:space="preserve">of </w:t>
      </w:r>
      <w:r w:rsidR="006D1417">
        <w:rPr>
          <w:rFonts w:ascii="Times New Roman" w:hAnsi="Times New Roman" w:cs="Times New Roman"/>
          <w:sz w:val="24"/>
          <w:szCs w:val="22"/>
        </w:rPr>
        <w:t>professional vision</w:t>
      </w:r>
      <w:r w:rsidR="00C666B3">
        <w:rPr>
          <w:rFonts w:ascii="Times New Roman" w:hAnsi="Times New Roman" w:cs="Times New Roman"/>
          <w:sz w:val="24"/>
          <w:szCs w:val="22"/>
        </w:rPr>
        <w:t>,</w:t>
      </w:r>
      <w:r w:rsidR="006D1417">
        <w:rPr>
          <w:rFonts w:ascii="Times New Roman" w:hAnsi="Times New Roman" w:cs="Times New Roman"/>
          <w:sz w:val="24"/>
          <w:szCs w:val="22"/>
        </w:rPr>
        <w:t xml:space="preserve"> </w:t>
      </w:r>
      <w:r w:rsidR="00C666B3" w:rsidRPr="005E276B">
        <w:rPr>
          <w:rFonts w:ascii="Times New Roman" w:hAnsi="Times New Roman" w:cs="Times New Roman"/>
          <w:i/>
          <w:iCs/>
          <w:sz w:val="24"/>
          <w:szCs w:val="22"/>
        </w:rPr>
        <w:t>gaze efficiency</w:t>
      </w:r>
      <w:r w:rsidR="00C666B3" w:rsidRPr="00C666B3">
        <w:rPr>
          <w:rFonts w:ascii="Times New Roman" w:hAnsi="Times New Roman" w:cs="Times New Roman"/>
          <w:sz w:val="24"/>
          <w:szCs w:val="22"/>
        </w:rPr>
        <w:t xml:space="preserve"> refers to the teacher’s ability to </w:t>
      </w:r>
      <w:r w:rsidR="00C666B3" w:rsidRPr="005E276B">
        <w:rPr>
          <w:rFonts w:ascii="Times New Roman" w:hAnsi="Times New Roman" w:cs="Times New Roman"/>
          <w:i/>
          <w:iCs/>
          <w:sz w:val="24"/>
          <w:szCs w:val="22"/>
        </w:rPr>
        <w:t>visually scan</w:t>
      </w:r>
      <w:r w:rsidR="00C666B3" w:rsidRPr="00C666B3">
        <w:rPr>
          <w:rFonts w:ascii="Times New Roman" w:hAnsi="Times New Roman" w:cs="Times New Roman"/>
          <w:sz w:val="24"/>
          <w:szCs w:val="22"/>
        </w:rPr>
        <w:t xml:space="preserve"> the classroom </w:t>
      </w:r>
      <w:r w:rsidR="00346072">
        <w:rPr>
          <w:rFonts w:ascii="Times New Roman" w:hAnsi="Times New Roman" w:cs="Times New Roman"/>
          <w:sz w:val="24"/>
          <w:szCs w:val="22"/>
        </w:rPr>
        <w:t>efficiently and purposefully</w:t>
      </w:r>
      <w:r w:rsidR="00B43512">
        <w:rPr>
          <w:rFonts w:ascii="Times New Roman" w:hAnsi="Times New Roman" w:cs="Times New Roman"/>
          <w:sz w:val="24"/>
          <w:szCs w:val="22"/>
        </w:rPr>
        <w:t xml:space="preserve"> (</w:t>
      </w:r>
      <w:r w:rsidR="00B43512" w:rsidRPr="00B43512">
        <w:rPr>
          <w:rFonts w:ascii="Times New Roman" w:hAnsi="Times New Roman" w:cs="Times New Roman"/>
          <w:sz w:val="24"/>
          <w:szCs w:val="22"/>
        </w:rPr>
        <w:t>Cortina et al., 2015; McIntyre, 2016; Dessus et al., 2016; Huang, 2018</w:t>
      </w:r>
      <w:r w:rsidR="00B43512">
        <w:rPr>
          <w:rFonts w:ascii="Times New Roman" w:hAnsi="Times New Roman" w:cs="Times New Roman"/>
          <w:sz w:val="24"/>
          <w:szCs w:val="22"/>
        </w:rPr>
        <w:t xml:space="preserve">; </w:t>
      </w:r>
      <w:proofErr w:type="spellStart"/>
      <w:r w:rsidR="00B43512">
        <w:rPr>
          <w:rFonts w:ascii="Times New Roman" w:hAnsi="Times New Roman" w:cs="Times New Roman"/>
          <w:sz w:val="24"/>
          <w:szCs w:val="22"/>
        </w:rPr>
        <w:t>Gegenfurtner</w:t>
      </w:r>
      <w:proofErr w:type="spellEnd"/>
      <w:r w:rsidR="00B43512">
        <w:rPr>
          <w:rFonts w:ascii="Times New Roman" w:hAnsi="Times New Roman" w:cs="Times New Roman"/>
          <w:sz w:val="24"/>
          <w:szCs w:val="22"/>
        </w:rPr>
        <w:t>, 2020)</w:t>
      </w:r>
      <w:commentRangeStart w:id="6"/>
      <w:r w:rsidR="00C666B3" w:rsidRPr="00C666B3">
        <w:rPr>
          <w:rFonts w:ascii="Times New Roman" w:hAnsi="Times New Roman" w:cs="Times New Roman"/>
          <w:sz w:val="24"/>
          <w:szCs w:val="22"/>
        </w:rPr>
        <w:t xml:space="preserve">. </w:t>
      </w:r>
      <w:commentRangeEnd w:id="6"/>
      <w:r w:rsidR="005E276B">
        <w:rPr>
          <w:rStyle w:val="Kommentarzeichen"/>
        </w:rPr>
        <w:commentReference w:id="6"/>
      </w:r>
      <w:r w:rsidR="00FE1697" w:rsidRPr="00FE1697">
        <w:rPr>
          <w:rFonts w:ascii="Times New Roman" w:hAnsi="Times New Roman" w:cs="Times New Roman"/>
          <w:sz w:val="24"/>
          <w:szCs w:val="22"/>
        </w:rPr>
        <w:t>For example, teacher</w:t>
      </w:r>
      <w:r w:rsidR="006744B6">
        <w:rPr>
          <w:rFonts w:ascii="Times New Roman" w:hAnsi="Times New Roman" w:cs="Times New Roman"/>
          <w:sz w:val="24"/>
          <w:szCs w:val="22"/>
        </w:rPr>
        <w:t xml:space="preserve">s </w:t>
      </w:r>
      <w:r w:rsidR="00FE1697" w:rsidRPr="00FE1697">
        <w:rPr>
          <w:rFonts w:ascii="Times New Roman" w:hAnsi="Times New Roman" w:cs="Times New Roman"/>
          <w:sz w:val="24"/>
          <w:szCs w:val="22"/>
        </w:rPr>
        <w:t>with high gaze efficiency may regularly shift their gaze between students and quickly detect a student in the corner disengaging by looking away and fidgeting. Because teachers</w:t>
      </w:r>
      <w:r w:rsidR="006744B6">
        <w:rPr>
          <w:rFonts w:ascii="Times New Roman" w:hAnsi="Times New Roman" w:cs="Times New Roman"/>
          <w:sz w:val="24"/>
          <w:szCs w:val="22"/>
        </w:rPr>
        <w:t>’</w:t>
      </w:r>
      <w:r w:rsidR="00FE1697" w:rsidRPr="00FE1697">
        <w:rPr>
          <w:rFonts w:ascii="Times New Roman" w:hAnsi="Times New Roman" w:cs="Times New Roman"/>
          <w:sz w:val="24"/>
          <w:szCs w:val="22"/>
        </w:rPr>
        <w:t xml:space="preserve"> attention is not overly fixated on one area or object, but flexibly distributed, they </w:t>
      </w:r>
      <w:r w:rsidR="006744B6">
        <w:rPr>
          <w:rFonts w:ascii="Times New Roman" w:hAnsi="Times New Roman" w:cs="Times New Roman"/>
          <w:sz w:val="24"/>
          <w:szCs w:val="22"/>
        </w:rPr>
        <w:t>can</w:t>
      </w:r>
      <w:r w:rsidR="00FE1697" w:rsidRPr="00FE1697">
        <w:rPr>
          <w:rFonts w:ascii="Times New Roman" w:hAnsi="Times New Roman" w:cs="Times New Roman"/>
          <w:sz w:val="24"/>
          <w:szCs w:val="22"/>
        </w:rPr>
        <w:t xml:space="preserve"> respond before the behavior develops into a broader disruption</w:t>
      </w:r>
      <w:r w:rsidR="007472E3">
        <w:rPr>
          <w:rFonts w:ascii="Times New Roman" w:hAnsi="Times New Roman" w:cs="Times New Roman"/>
          <w:sz w:val="24"/>
          <w:szCs w:val="22"/>
        </w:rPr>
        <w:t>.</w:t>
      </w:r>
      <w:r w:rsidR="00FE1697" w:rsidRPr="00FE1697">
        <w:rPr>
          <w:rFonts w:ascii="Times New Roman" w:hAnsi="Times New Roman" w:cs="Times New Roman"/>
          <w:sz w:val="24"/>
          <w:szCs w:val="22"/>
        </w:rPr>
        <w:t xml:space="preserve"> </w:t>
      </w:r>
      <w:r w:rsidR="00F22725">
        <w:rPr>
          <w:rFonts w:ascii="Times New Roman" w:hAnsi="Times New Roman" w:cs="Times New Roman"/>
          <w:sz w:val="24"/>
          <w:szCs w:val="22"/>
        </w:rPr>
        <w:t>Thus</w:t>
      </w:r>
      <w:r w:rsidR="00C666B3" w:rsidRPr="00C666B3">
        <w:rPr>
          <w:rFonts w:ascii="Times New Roman" w:hAnsi="Times New Roman" w:cs="Times New Roman"/>
          <w:sz w:val="24"/>
          <w:szCs w:val="22"/>
        </w:rPr>
        <w:t xml:space="preserve">, gaze efficiency reflects an important facet of professional vision that enables teachers to </w:t>
      </w:r>
      <w:r w:rsidR="00BF0534" w:rsidRPr="00C666B3">
        <w:rPr>
          <w:rFonts w:ascii="Times New Roman" w:hAnsi="Times New Roman" w:cs="Times New Roman"/>
          <w:sz w:val="24"/>
          <w:szCs w:val="22"/>
        </w:rPr>
        <w:t>early</w:t>
      </w:r>
      <w:r w:rsidR="00BF0534">
        <w:rPr>
          <w:rFonts w:ascii="Times New Roman" w:hAnsi="Times New Roman" w:cs="Times New Roman"/>
          <w:sz w:val="24"/>
          <w:szCs w:val="22"/>
        </w:rPr>
        <w:t xml:space="preserve"> </w:t>
      </w:r>
      <w:r w:rsidR="00C666B3" w:rsidRPr="00C666B3">
        <w:rPr>
          <w:rFonts w:ascii="Times New Roman" w:hAnsi="Times New Roman" w:cs="Times New Roman"/>
          <w:sz w:val="24"/>
          <w:szCs w:val="22"/>
        </w:rPr>
        <w:t>perceive relevant classroom events</w:t>
      </w:r>
      <w:r w:rsidR="005E276B">
        <w:rPr>
          <w:rFonts w:ascii="Times New Roman" w:hAnsi="Times New Roman" w:cs="Times New Roman"/>
          <w:sz w:val="24"/>
          <w:szCs w:val="22"/>
        </w:rPr>
        <w:t>, such as classroom disruptions,</w:t>
      </w:r>
      <w:r w:rsidR="00C666B3" w:rsidRPr="00C666B3">
        <w:rPr>
          <w:rFonts w:ascii="Times New Roman" w:hAnsi="Times New Roman" w:cs="Times New Roman"/>
          <w:sz w:val="24"/>
          <w:szCs w:val="22"/>
        </w:rPr>
        <w:t xml:space="preserve"> supporting proactive classroom management</w:t>
      </w:r>
      <w:r w:rsidR="00B43512">
        <w:rPr>
          <w:rFonts w:ascii="Times New Roman" w:hAnsi="Times New Roman" w:cs="Times New Roman"/>
          <w:sz w:val="24"/>
          <w:szCs w:val="22"/>
        </w:rPr>
        <w:t xml:space="preserve"> </w:t>
      </w:r>
      <w:r w:rsidR="007A6646" w:rsidRPr="00CD18FE">
        <w:rPr>
          <w:rFonts w:ascii="Times New Roman" w:hAnsi="Times New Roman" w:cs="Times New Roman"/>
          <w:sz w:val="24"/>
          <w:szCs w:val="22"/>
        </w:rPr>
        <w:t>(Grub et al., 2020)</w:t>
      </w:r>
      <w:r w:rsidR="007A6646">
        <w:rPr>
          <w:rFonts w:ascii="Times New Roman" w:hAnsi="Times New Roman" w:cs="Times New Roman"/>
          <w:sz w:val="24"/>
          <w:szCs w:val="22"/>
        </w:rPr>
        <w:t>.</w:t>
      </w:r>
    </w:p>
    <w:p w14:paraId="1E37C520" w14:textId="1934798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In </w:t>
      </w:r>
      <w:r>
        <w:rPr>
          <w:rFonts w:ascii="Times New Roman" w:hAnsi="Times New Roman" w:cs="Times New Roman"/>
          <w:sz w:val="24"/>
          <w:szCs w:val="22"/>
        </w:rPr>
        <w:t>the</w:t>
      </w:r>
      <w:r w:rsidRPr="00A667B3">
        <w:rPr>
          <w:rFonts w:ascii="Times New Roman" w:hAnsi="Times New Roman" w:cs="Times New Roman"/>
          <w:sz w:val="24"/>
          <w:szCs w:val="22"/>
        </w:rPr>
        <w:t xml:space="preserve"> next step, </w:t>
      </w:r>
      <w:r w:rsidRPr="00A667B3">
        <w:rPr>
          <w:rFonts w:ascii="Times New Roman" w:hAnsi="Times New Roman" w:cs="Times New Roman"/>
          <w:i/>
          <w:iCs/>
          <w:sz w:val="24"/>
          <w:szCs w:val="22"/>
        </w:rPr>
        <w:t>knowledge-based noticing</w:t>
      </w:r>
      <w:r w:rsidRPr="00A667B3">
        <w:rPr>
          <w:rFonts w:ascii="Times New Roman" w:hAnsi="Times New Roman" w:cs="Times New Roman"/>
          <w:sz w:val="24"/>
          <w:szCs w:val="22"/>
        </w:rPr>
        <w:t xml:space="preserve"> refers to the teacher’s ability to not only perceive this behavior but also to recognize its pedagogical significance</w:t>
      </w:r>
      <w:r>
        <w:rPr>
          <w:rFonts w:ascii="Times New Roman" w:hAnsi="Times New Roman" w:cs="Times New Roman"/>
          <w:sz w:val="24"/>
          <w:szCs w:val="22"/>
        </w:rPr>
        <w:t>. F</w:t>
      </w:r>
      <w:r w:rsidRPr="00A667B3">
        <w:rPr>
          <w:rFonts w:ascii="Times New Roman" w:hAnsi="Times New Roman" w:cs="Times New Roman"/>
          <w:sz w:val="24"/>
          <w:szCs w:val="22"/>
        </w:rPr>
        <w:t xml:space="preserve">or instance, interpreting the student’s fidgeting not merely as restlessness, but as an early sign of cognitive </w:t>
      </w:r>
      <w:r w:rsidRPr="00A667B3">
        <w:rPr>
          <w:rFonts w:ascii="Times New Roman" w:hAnsi="Times New Roman" w:cs="Times New Roman"/>
          <w:sz w:val="24"/>
          <w:szCs w:val="22"/>
        </w:rPr>
        <w:lastRenderedPageBreak/>
        <w:t xml:space="preserve">disengagement from the task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König et al., 2022). This process goes beyond passive observation and is guided by the teacher’s prior knowledge and experience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xml:space="preserve"> et al., 2011), allowing them to filter what is relevant in the moment.</w:t>
      </w:r>
    </w:p>
    <w:p w14:paraId="5C921233" w14:textId="2A1B44EA" w:rsidR="00A667B3" w:rsidRPr="00A667B3" w:rsidRDefault="00A667B3" w:rsidP="00A667B3">
      <w:pPr>
        <w:rPr>
          <w:rFonts w:ascii="Times New Roman" w:hAnsi="Times New Roman" w:cs="Times New Roman"/>
          <w:sz w:val="24"/>
          <w:szCs w:val="22"/>
        </w:rPr>
      </w:pPr>
      <w:r w:rsidRPr="00A667B3">
        <w:rPr>
          <w:rFonts w:ascii="Times New Roman" w:hAnsi="Times New Roman" w:cs="Times New Roman"/>
          <w:sz w:val="24"/>
          <w:szCs w:val="22"/>
        </w:rPr>
        <w:t xml:space="preserve">Following this, </w:t>
      </w:r>
      <w:r w:rsidRPr="00A667B3">
        <w:rPr>
          <w:rFonts w:ascii="Times New Roman" w:hAnsi="Times New Roman" w:cs="Times New Roman"/>
          <w:i/>
          <w:iCs/>
          <w:sz w:val="24"/>
          <w:szCs w:val="22"/>
        </w:rPr>
        <w:t>knowledge-based reasoning</w:t>
      </w:r>
      <w:r w:rsidRPr="00A667B3">
        <w:rPr>
          <w:rFonts w:ascii="Times New Roman" w:hAnsi="Times New Roman" w:cs="Times New Roman"/>
          <w:sz w:val="24"/>
          <w:szCs w:val="22"/>
        </w:rPr>
        <w:t xml:space="preserve"> describes how teachers draw on their professional knowledge to decide how to act upon what they have noticed (van Es &amp; </w:t>
      </w:r>
      <w:proofErr w:type="spellStart"/>
      <w:r w:rsidRPr="00A667B3">
        <w:rPr>
          <w:rFonts w:ascii="Times New Roman" w:hAnsi="Times New Roman" w:cs="Times New Roman"/>
          <w:sz w:val="24"/>
          <w:szCs w:val="22"/>
        </w:rPr>
        <w:t>Sherin</w:t>
      </w:r>
      <w:proofErr w:type="spellEnd"/>
      <w:r w:rsidRPr="00A667B3">
        <w:rPr>
          <w:rFonts w:ascii="Times New Roman" w:hAnsi="Times New Roman" w:cs="Times New Roman"/>
          <w:sz w:val="24"/>
          <w:szCs w:val="22"/>
        </w:rPr>
        <w:t>, 2002; Gibson &amp; Ross, 2016). In the example, the teacher may infer that directly addressing the student could cause embarrassment or disruption, and instead opts to move closer to the student’s desk or make subtle eye contact</w:t>
      </w:r>
      <w:r w:rsidR="00102103">
        <w:rPr>
          <w:rFonts w:ascii="Times New Roman" w:hAnsi="Times New Roman" w:cs="Times New Roman"/>
          <w:sz w:val="24"/>
          <w:szCs w:val="22"/>
        </w:rPr>
        <w:t xml:space="preserve"> – </w:t>
      </w:r>
      <w:r w:rsidRPr="00A667B3">
        <w:rPr>
          <w:rFonts w:ascii="Times New Roman" w:hAnsi="Times New Roman" w:cs="Times New Roman"/>
          <w:sz w:val="24"/>
          <w:szCs w:val="22"/>
        </w:rPr>
        <w:t>nonverbal strategies that aim to re-engage the student without interrupting the flow of the lesson.</w:t>
      </w:r>
    </w:p>
    <w:p w14:paraId="0D6896DD" w14:textId="08869A2A" w:rsidR="0099753A" w:rsidRPr="0099753A" w:rsidRDefault="001B7F0B" w:rsidP="0099753A">
      <w:pPr>
        <w:rPr>
          <w:rFonts w:ascii="Times New Roman" w:hAnsi="Times New Roman" w:cs="Times New Roman"/>
          <w:sz w:val="24"/>
          <w:szCs w:val="22"/>
        </w:rPr>
      </w:pPr>
      <w:r w:rsidRPr="001B7F0B">
        <w:rPr>
          <w:rFonts w:ascii="Times New Roman" w:hAnsi="Times New Roman" w:cs="Times New Roman"/>
          <w:sz w:val="24"/>
          <w:szCs w:val="22"/>
        </w:rPr>
        <w:t>Together, these three processes</w:t>
      </w:r>
      <w:r>
        <w:rPr>
          <w:rFonts w:ascii="Times New Roman" w:hAnsi="Times New Roman" w:cs="Times New Roman"/>
          <w:sz w:val="24"/>
          <w:szCs w:val="22"/>
        </w:rPr>
        <w:t xml:space="preserve"> – </w:t>
      </w:r>
      <w:r w:rsidRPr="001B7F0B">
        <w:rPr>
          <w:rFonts w:ascii="Times New Roman" w:hAnsi="Times New Roman" w:cs="Times New Roman"/>
          <w:sz w:val="24"/>
          <w:szCs w:val="22"/>
        </w:rPr>
        <w:t>visual scanning, knowledge-based noticing, and knowledge-based reasoning</w:t>
      </w:r>
      <w:r>
        <w:rPr>
          <w:rFonts w:ascii="Times New Roman" w:hAnsi="Times New Roman" w:cs="Times New Roman"/>
          <w:sz w:val="24"/>
          <w:szCs w:val="22"/>
        </w:rPr>
        <w:t xml:space="preserve"> – </w:t>
      </w:r>
      <w:r w:rsidRPr="001B7F0B">
        <w:rPr>
          <w:rFonts w:ascii="Times New Roman" w:hAnsi="Times New Roman" w:cs="Times New Roman"/>
          <w:sz w:val="24"/>
          <w:szCs w:val="22"/>
        </w:rPr>
        <w:t>form a dynamic perceptual</w:t>
      </w:r>
      <w:r>
        <w:rPr>
          <w:rFonts w:ascii="Times New Roman" w:hAnsi="Times New Roman" w:cs="Times New Roman"/>
          <w:sz w:val="24"/>
          <w:szCs w:val="22"/>
        </w:rPr>
        <w:t xml:space="preserve"> </w:t>
      </w:r>
      <w:r w:rsidRPr="001B7F0B">
        <w:rPr>
          <w:rFonts w:ascii="Times New Roman" w:hAnsi="Times New Roman" w:cs="Times New Roman"/>
          <w:sz w:val="24"/>
          <w:szCs w:val="22"/>
        </w:rPr>
        <w:t>cycle in which teachers continuously observe the classroom, interpret what they see through the lens of their professional knowledge, and decide how to act accordingly.</w:t>
      </w:r>
      <w:r>
        <w:rPr>
          <w:rFonts w:ascii="Times New Roman" w:hAnsi="Times New Roman" w:cs="Times New Roman"/>
          <w:sz w:val="24"/>
          <w:szCs w:val="22"/>
        </w:rPr>
        <w:t xml:space="preserve"> </w:t>
      </w:r>
      <w:r w:rsidR="0099753A" w:rsidRPr="0099753A">
        <w:rPr>
          <w:rFonts w:ascii="Times New Roman" w:hAnsi="Times New Roman" w:cs="Times New Roman"/>
          <w:sz w:val="24"/>
          <w:szCs w:val="22"/>
        </w:rPr>
        <w:t xml:space="preserve">They bridge the gap between </w:t>
      </w:r>
      <w:r w:rsidR="00C26B49">
        <w:rPr>
          <w:rFonts w:ascii="Times New Roman" w:hAnsi="Times New Roman" w:cs="Times New Roman"/>
          <w:sz w:val="24"/>
          <w:szCs w:val="22"/>
        </w:rPr>
        <w:t>(strategic)</w:t>
      </w:r>
      <w:r w:rsidR="0099753A" w:rsidRPr="0099753A">
        <w:rPr>
          <w:rFonts w:ascii="Times New Roman" w:hAnsi="Times New Roman" w:cs="Times New Roman"/>
          <w:sz w:val="24"/>
          <w:szCs w:val="22"/>
        </w:rPr>
        <w:t xml:space="preserve"> knowledge and visible classroom action and are therefore pivotal for the development and demonstration of professional teaching competence.</w:t>
      </w:r>
    </w:p>
    <w:p w14:paraId="71EB75F9" w14:textId="1A816DE8" w:rsidR="00C97DA1" w:rsidRPr="00C97DA1" w:rsidRDefault="00C97DA1" w:rsidP="00C97DA1">
      <w:pPr>
        <w:rPr>
          <w:rFonts w:ascii="Times New Roman" w:hAnsi="Times New Roman" w:cs="Times New Roman"/>
          <w:sz w:val="24"/>
          <w:szCs w:val="22"/>
        </w:rPr>
      </w:pPr>
      <w:commentRangeStart w:id="7"/>
      <w:r w:rsidRPr="00C97DA1">
        <w:rPr>
          <w:rFonts w:ascii="Times New Roman" w:hAnsi="Times New Roman" w:cs="Times New Roman"/>
          <w:sz w:val="24"/>
          <w:szCs w:val="22"/>
        </w:rPr>
        <w:t xml:space="preserve">The third component of the model, </w:t>
      </w:r>
      <w:r w:rsidRPr="00C97DA1">
        <w:rPr>
          <w:rFonts w:ascii="Times New Roman" w:hAnsi="Times New Roman" w:cs="Times New Roman"/>
          <w:i/>
          <w:iCs/>
          <w:sz w:val="24"/>
          <w:szCs w:val="22"/>
        </w:rPr>
        <w:t>student-directed behavior</w:t>
      </w:r>
      <w:r w:rsidRPr="00C97DA1">
        <w:rPr>
          <w:rFonts w:ascii="Times New Roman" w:hAnsi="Times New Roman" w:cs="Times New Roman"/>
          <w:sz w:val="24"/>
          <w:szCs w:val="22"/>
        </w:rPr>
        <w:t xml:space="preserve">, refers to the visible application of classroom management strategies, such as the effective reaction to classroom disruptions. </w:t>
      </w:r>
      <w:commentRangeEnd w:id="7"/>
      <w:r w:rsidR="00651B8E">
        <w:rPr>
          <w:rStyle w:val="Kommentarzeichen"/>
        </w:rPr>
        <w:commentReference w:id="7"/>
      </w:r>
      <w:r w:rsidRPr="00C97DA1">
        <w:rPr>
          <w:rFonts w:ascii="Times New Roman" w:hAnsi="Times New Roman" w:cs="Times New Roman"/>
          <w:sz w:val="24"/>
          <w:szCs w:val="22"/>
        </w:rPr>
        <w:t>In this regard, reactive strategies play a central role</w:t>
      </w:r>
      <w:r>
        <w:rPr>
          <w:rFonts w:ascii="Times New Roman" w:hAnsi="Times New Roman" w:cs="Times New Roman"/>
          <w:sz w:val="24"/>
          <w:szCs w:val="22"/>
        </w:rPr>
        <w:t xml:space="preserve">, </w:t>
      </w:r>
      <w:r w:rsidRPr="00C97DA1">
        <w:rPr>
          <w:rFonts w:ascii="Times New Roman" w:hAnsi="Times New Roman" w:cs="Times New Roman"/>
          <w:sz w:val="24"/>
          <w:szCs w:val="22"/>
        </w:rPr>
        <w:t>particularly in addressing Low-Level Classroom Disruptions (LLCDs), which refer to minor, non-threatening, and often passive behaviors</w:t>
      </w:r>
      <w:r>
        <w:rPr>
          <w:rFonts w:ascii="Times New Roman" w:hAnsi="Times New Roman" w:cs="Times New Roman"/>
          <w:sz w:val="24"/>
          <w:szCs w:val="22"/>
        </w:rPr>
        <w:t xml:space="preserve">, such as chatting, fidgeting, or engaging in </w:t>
      </w:r>
      <w:r w:rsidRPr="00C97DA1">
        <w:rPr>
          <w:rFonts w:ascii="Times New Roman" w:hAnsi="Times New Roman" w:cs="Times New Roman"/>
          <w:sz w:val="24"/>
          <w:szCs w:val="22"/>
        </w:rPr>
        <w:t>off-task activities (Cogswell et al., 2020).</w:t>
      </w:r>
      <w:r>
        <w:rPr>
          <w:rFonts w:ascii="Times New Roman" w:hAnsi="Times New Roman" w:cs="Times New Roman"/>
          <w:sz w:val="24"/>
          <w:szCs w:val="22"/>
        </w:rPr>
        <w:t xml:space="preserve"> </w:t>
      </w:r>
      <w:r w:rsidRPr="00C97DA1">
        <w:rPr>
          <w:rFonts w:ascii="Times New Roman" w:hAnsi="Times New Roman" w:cs="Times New Roman"/>
          <w:sz w:val="24"/>
          <w:szCs w:val="22"/>
        </w:rPr>
        <w:t>Though individually low in severity, LLCDs are perceived by teachers as particularly burdensome (</w:t>
      </w:r>
      <w:proofErr w:type="spellStart"/>
      <w:r w:rsidRPr="00C97DA1">
        <w:rPr>
          <w:rFonts w:ascii="Times New Roman" w:hAnsi="Times New Roman" w:cs="Times New Roman"/>
          <w:sz w:val="24"/>
          <w:szCs w:val="22"/>
        </w:rPr>
        <w:t>Wheldall</w:t>
      </w:r>
      <w:proofErr w:type="spellEnd"/>
      <w:r w:rsidRPr="00C97DA1">
        <w:rPr>
          <w:rFonts w:ascii="Times New Roman" w:hAnsi="Times New Roman" w:cs="Times New Roman"/>
          <w:sz w:val="24"/>
          <w:szCs w:val="22"/>
        </w:rPr>
        <w:t xml:space="preserve"> &amp; Merrett, 1988) and can cumulatively interfere with instructional flow and reduce students’ active learning time (Helmke, 2007; Levin, 2010; Meyer, 2018).</w:t>
      </w:r>
    </w:p>
    <w:p w14:paraId="7119B901" w14:textId="53EB254D"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 xml:space="preserve">Reactive disruption management aims to eliminate disturbances swiftly and with minimal interference to instruction, allowing the lesson to continue with as little interruption as possible (Lohmann, 2014). However, as every intervention constitutes a disruption itself, responses must be minimal, non-intrusive, and context-sensitive (Levin, 2010;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&amp; Scherzinger, 2022). Nonverbal strategies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such as proximity, eye contact, or gestures</w:t>
      </w:r>
      <w:r w:rsidR="005A713E">
        <w:rPr>
          <w:rFonts w:ascii="Times New Roman" w:hAnsi="Times New Roman" w:cs="Times New Roman"/>
          <w:sz w:val="24"/>
          <w:szCs w:val="22"/>
        </w:rPr>
        <w:t xml:space="preserve">, </w:t>
      </w:r>
      <w:r w:rsidRPr="00C97DA1">
        <w:rPr>
          <w:rFonts w:ascii="Times New Roman" w:hAnsi="Times New Roman" w:cs="Times New Roman"/>
          <w:sz w:val="24"/>
          <w:szCs w:val="22"/>
        </w:rPr>
        <w:t>are particularly effective in managing mild disruptions and preventing ripple effects (</w:t>
      </w:r>
      <w:proofErr w:type="spellStart"/>
      <w:r w:rsidRPr="00C97DA1">
        <w:rPr>
          <w:rFonts w:ascii="Times New Roman" w:hAnsi="Times New Roman" w:cs="Times New Roman"/>
          <w:sz w:val="24"/>
          <w:szCs w:val="22"/>
        </w:rPr>
        <w:t>Kounin</w:t>
      </w:r>
      <w:proofErr w:type="spellEnd"/>
      <w:r w:rsidRPr="00C97DA1">
        <w:rPr>
          <w:rFonts w:ascii="Times New Roman" w:hAnsi="Times New Roman" w:cs="Times New Roman"/>
          <w:sz w:val="24"/>
          <w:szCs w:val="22"/>
        </w:rPr>
        <w:t xml:space="preserve"> &amp; Gump, 1958;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xml:space="preserve">, 2013; Keller, 2008). When verbal intervention is required, it should be brief, specific, and behavior-focused (Levin, 2010; </w:t>
      </w:r>
      <w:proofErr w:type="spellStart"/>
      <w:r w:rsidRPr="00C97DA1">
        <w:rPr>
          <w:rFonts w:ascii="Times New Roman" w:hAnsi="Times New Roman" w:cs="Times New Roman"/>
          <w:sz w:val="24"/>
          <w:szCs w:val="22"/>
        </w:rPr>
        <w:t>Nolting</w:t>
      </w:r>
      <w:proofErr w:type="spellEnd"/>
      <w:r w:rsidRPr="00C97DA1">
        <w:rPr>
          <w:rFonts w:ascii="Times New Roman" w:hAnsi="Times New Roman" w:cs="Times New Roman"/>
          <w:sz w:val="24"/>
          <w:szCs w:val="22"/>
        </w:rPr>
        <w:t>, 2013; Wahl, Weinert &amp; Huber, 1984). If these remain ineffective, logical consequences may follow, ideally tied to the misbehavior and proportionate in nature (Levin, 2010; Keller, 2008).</w:t>
      </w:r>
    </w:p>
    <w:p w14:paraId="02DB5CC5" w14:textId="1DE3E6BB" w:rsidR="00C97DA1" w:rsidRPr="00C97DA1" w:rsidRDefault="00C97DA1" w:rsidP="00C97DA1">
      <w:pPr>
        <w:rPr>
          <w:rFonts w:ascii="Times New Roman" w:hAnsi="Times New Roman" w:cs="Times New Roman"/>
          <w:sz w:val="24"/>
          <w:szCs w:val="22"/>
        </w:rPr>
      </w:pPr>
      <w:r w:rsidRPr="00C97DA1">
        <w:rPr>
          <w:rFonts w:ascii="Times New Roman" w:hAnsi="Times New Roman" w:cs="Times New Roman"/>
          <w:sz w:val="24"/>
          <w:szCs w:val="22"/>
        </w:rPr>
        <w:t>Yet, how teachers react to classroom disruptions is not solely a matter of strategic knowledge and timing</w:t>
      </w:r>
      <w:r w:rsidR="009900B6">
        <w:rPr>
          <w:rFonts w:ascii="Times New Roman" w:hAnsi="Times New Roman" w:cs="Times New Roman"/>
          <w:sz w:val="24"/>
          <w:szCs w:val="22"/>
        </w:rPr>
        <w:t xml:space="preserve"> – </w:t>
      </w:r>
      <w:r w:rsidRPr="00C97DA1">
        <w:rPr>
          <w:rFonts w:ascii="Times New Roman" w:hAnsi="Times New Roman" w:cs="Times New Roman"/>
          <w:sz w:val="24"/>
          <w:szCs w:val="22"/>
        </w:rPr>
        <w:t xml:space="preserve">it is also shaped by individual perception and emotional regulation. Research shows that the subjective perception of </w:t>
      </w:r>
      <w:r w:rsidR="009900B6">
        <w:rPr>
          <w:rFonts w:ascii="Times New Roman" w:hAnsi="Times New Roman" w:cs="Times New Roman"/>
          <w:sz w:val="24"/>
          <w:szCs w:val="22"/>
        </w:rPr>
        <w:t xml:space="preserve">disruptions </w:t>
      </w:r>
      <w:r w:rsidRPr="00C97DA1">
        <w:rPr>
          <w:rFonts w:ascii="Times New Roman" w:hAnsi="Times New Roman" w:cs="Times New Roman"/>
          <w:sz w:val="24"/>
          <w:szCs w:val="22"/>
        </w:rPr>
        <w:t>varies among teachers and is influenced by personal and contextual factors, including their emotional state, goals, and prior experiences (</w:t>
      </w:r>
      <w:proofErr w:type="spellStart"/>
      <w:r w:rsidRPr="00C97DA1">
        <w:rPr>
          <w:rFonts w:ascii="Times New Roman" w:hAnsi="Times New Roman" w:cs="Times New Roman"/>
          <w:sz w:val="24"/>
          <w:szCs w:val="22"/>
        </w:rPr>
        <w:t>Wettstein</w:t>
      </w:r>
      <w:proofErr w:type="spellEnd"/>
      <w:r w:rsidRPr="00C97DA1">
        <w:rPr>
          <w:rFonts w:ascii="Times New Roman" w:hAnsi="Times New Roman" w:cs="Times New Roman"/>
          <w:sz w:val="24"/>
          <w:szCs w:val="22"/>
        </w:rPr>
        <w:t xml:space="preserve"> et al., 2016; Eckstein, 2018). This subjective lens plays a key role in how teachers interpret and react to the same classroom event. For example, teachers with lower emotional self-regulation may respond more harshly or impulsively, while others maintain calm and composure (Makarova et al., 2014).</w:t>
      </w:r>
    </w:p>
    <w:p w14:paraId="3482995B" w14:textId="7ADC5253" w:rsidR="00C97DA1" w:rsidRPr="00C97DA1" w:rsidRDefault="00C97DA1" w:rsidP="00C97DA1">
      <w:pPr>
        <w:rPr>
          <w:rFonts w:ascii="Times New Roman" w:hAnsi="Times New Roman" w:cs="Times New Roman"/>
          <w:sz w:val="24"/>
          <w:szCs w:val="22"/>
        </w:rPr>
      </w:pPr>
      <w:commentRangeStart w:id="8"/>
      <w:r w:rsidRPr="00C97DA1">
        <w:rPr>
          <w:rFonts w:ascii="Times New Roman" w:hAnsi="Times New Roman" w:cs="Times New Roman"/>
          <w:sz w:val="24"/>
          <w:szCs w:val="22"/>
        </w:rPr>
        <w:t>An important moderating factor in this process is teachers’ self-efficacy. Teachers with higher self-efficacy perceive disruptions as less threatening and manage them more confidently and constructively (</w:t>
      </w:r>
      <w:proofErr w:type="spellStart"/>
      <w:r w:rsidRPr="00C97DA1">
        <w:rPr>
          <w:rFonts w:ascii="Times New Roman" w:hAnsi="Times New Roman" w:cs="Times New Roman"/>
          <w:sz w:val="24"/>
          <w:szCs w:val="22"/>
        </w:rPr>
        <w:t>Große</w:t>
      </w:r>
      <w:proofErr w:type="spellEnd"/>
      <w:r w:rsidRPr="00C97DA1">
        <w:rPr>
          <w:rFonts w:ascii="Times New Roman" w:hAnsi="Times New Roman" w:cs="Times New Roman"/>
          <w:sz w:val="24"/>
          <w:szCs w:val="22"/>
        </w:rPr>
        <w:t xml:space="preserve"> </w:t>
      </w:r>
      <w:proofErr w:type="spellStart"/>
      <w:r w:rsidRPr="00C97DA1">
        <w:rPr>
          <w:rFonts w:ascii="Times New Roman" w:hAnsi="Times New Roman" w:cs="Times New Roman"/>
          <w:sz w:val="24"/>
          <w:szCs w:val="22"/>
        </w:rPr>
        <w:t>Siestrup</w:t>
      </w:r>
      <w:proofErr w:type="spellEnd"/>
      <w:r w:rsidRPr="00C97DA1">
        <w:rPr>
          <w:rFonts w:ascii="Times New Roman" w:hAnsi="Times New Roman" w:cs="Times New Roman"/>
          <w:sz w:val="24"/>
          <w:szCs w:val="22"/>
        </w:rPr>
        <w:t xml:space="preserve">, 2010). </w:t>
      </w:r>
      <w:commentRangeEnd w:id="8"/>
      <w:r w:rsidR="003140AA">
        <w:rPr>
          <w:rStyle w:val="Kommentarzeichen"/>
        </w:rPr>
        <w:commentReference w:id="8"/>
      </w:r>
      <w:r w:rsidRPr="00C97DA1">
        <w:rPr>
          <w:rFonts w:ascii="Times New Roman" w:hAnsi="Times New Roman" w:cs="Times New Roman"/>
          <w:sz w:val="24"/>
          <w:szCs w:val="22"/>
        </w:rPr>
        <w:t>Defined as the belief in one’s own capacity to deal with challenging situations (Schwarzer &amp; Jerusalem, 2002), self-efficacy supports professional judgment and prevents overreactions triggered by stress or negative expectations. Moreover, Eckstein et al. (2022) demonstrate that the frequency and intensity of disruptions, teachers</w:t>
      </w:r>
      <w:r w:rsidR="00970D85">
        <w:rPr>
          <w:rFonts w:ascii="Times New Roman" w:hAnsi="Times New Roman" w:cs="Times New Roman"/>
          <w:sz w:val="24"/>
          <w:szCs w:val="22"/>
        </w:rPr>
        <w:t xml:space="preserve">’ </w:t>
      </w:r>
      <w:r w:rsidRPr="00C97DA1">
        <w:rPr>
          <w:rFonts w:ascii="Times New Roman" w:hAnsi="Times New Roman" w:cs="Times New Roman"/>
          <w:sz w:val="24"/>
          <w:szCs w:val="22"/>
        </w:rPr>
        <w:t>well-being, and their classroom context (e.g., type of instruction or class behavior norms) further shape their perception and response behavior.</w:t>
      </w:r>
    </w:p>
    <w:p w14:paraId="1BB0347A" w14:textId="6D34FE67" w:rsidR="00F71AF7" w:rsidRDefault="00C97DA1" w:rsidP="001C4829">
      <w:pPr>
        <w:rPr>
          <w:rFonts w:ascii="Times New Roman" w:hAnsi="Times New Roman" w:cs="Times New Roman"/>
          <w:sz w:val="24"/>
          <w:szCs w:val="22"/>
        </w:rPr>
      </w:pPr>
      <w:r w:rsidRPr="00C97DA1">
        <w:rPr>
          <w:rFonts w:ascii="Times New Roman" w:hAnsi="Times New Roman" w:cs="Times New Roman"/>
          <w:sz w:val="24"/>
          <w:szCs w:val="22"/>
        </w:rPr>
        <w:t xml:space="preserve">In summary, </w:t>
      </w:r>
      <w:r w:rsidR="007070DB">
        <w:rPr>
          <w:rFonts w:ascii="Times New Roman" w:hAnsi="Times New Roman" w:cs="Times New Roman"/>
          <w:sz w:val="24"/>
          <w:szCs w:val="22"/>
        </w:rPr>
        <w:t>the</w:t>
      </w:r>
      <w:r w:rsidRPr="00C97DA1">
        <w:rPr>
          <w:rFonts w:ascii="Times New Roman" w:hAnsi="Times New Roman" w:cs="Times New Roman"/>
          <w:sz w:val="24"/>
          <w:szCs w:val="22"/>
        </w:rPr>
        <w:t xml:space="preserve"> student-directed behavior phase </w:t>
      </w:r>
      <w:r w:rsidR="00761C9E">
        <w:rPr>
          <w:rFonts w:ascii="Times New Roman" w:hAnsi="Times New Roman" w:cs="Times New Roman"/>
          <w:sz w:val="24"/>
          <w:szCs w:val="22"/>
        </w:rPr>
        <w:t xml:space="preserve">of the model </w:t>
      </w:r>
      <w:r w:rsidRPr="00C97DA1">
        <w:rPr>
          <w:rFonts w:ascii="Times New Roman" w:hAnsi="Times New Roman" w:cs="Times New Roman"/>
          <w:sz w:val="24"/>
          <w:szCs w:val="22"/>
        </w:rPr>
        <w:t xml:space="preserve">illustrates how teachers’ professional knowledge, perception, and self-regulatory abilities converge in deliberate, context-sensitive classroom actions. </w:t>
      </w:r>
      <w:r w:rsidR="00F71AF7" w:rsidRPr="00F71AF7">
        <w:rPr>
          <w:rFonts w:ascii="Times New Roman" w:hAnsi="Times New Roman" w:cs="Times New Roman"/>
          <w:sz w:val="24"/>
          <w:szCs w:val="22"/>
        </w:rPr>
        <w:t>For example, a teacher who notices a student in the back corner fidgeting and looking away during a presentation may interpret this behavior</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based on prior experience and pedagogical knowledge</w:t>
      </w:r>
      <w:r w:rsidR="00F71AF7">
        <w:rPr>
          <w:rFonts w:ascii="Times New Roman" w:hAnsi="Times New Roman" w:cs="Times New Roman"/>
          <w:sz w:val="24"/>
          <w:szCs w:val="22"/>
        </w:rPr>
        <w:t xml:space="preserve">, </w:t>
      </w:r>
      <w:r w:rsidR="00F71AF7" w:rsidRPr="00F71AF7">
        <w:rPr>
          <w:rFonts w:ascii="Times New Roman" w:hAnsi="Times New Roman" w:cs="Times New Roman"/>
          <w:sz w:val="24"/>
          <w:szCs w:val="22"/>
        </w:rPr>
        <w:t>as an early sign of disengagement. Rather than reacting with irritation or issuing a public reprimand, the teacher regulates their emotional response, refrains from impulsive action, and calmly walks closer to the student while maintaining eye contact or subtly involving them by asking a low-threshold, content-related question. This response demonstrates not only strategic knowledge and perceptual accuracy but also a high degree of emotional regulation and self-efficacy: the teacher trusts their ability to de-escalate the situation effectively without disrupting the flow of the lesson (</w:t>
      </w:r>
      <w:proofErr w:type="spellStart"/>
      <w:r w:rsidR="00F71AF7" w:rsidRPr="00F71AF7">
        <w:rPr>
          <w:rFonts w:ascii="Times New Roman" w:hAnsi="Times New Roman" w:cs="Times New Roman"/>
          <w:sz w:val="24"/>
          <w:szCs w:val="22"/>
        </w:rPr>
        <w:t>Große</w:t>
      </w:r>
      <w:proofErr w:type="spellEnd"/>
      <w:r w:rsidR="00F71AF7" w:rsidRPr="00F71AF7">
        <w:rPr>
          <w:rFonts w:ascii="Times New Roman" w:hAnsi="Times New Roman" w:cs="Times New Roman"/>
          <w:sz w:val="24"/>
          <w:szCs w:val="22"/>
        </w:rPr>
        <w:t xml:space="preserve"> </w:t>
      </w:r>
      <w:proofErr w:type="spellStart"/>
      <w:r w:rsidR="00F71AF7" w:rsidRPr="00F71AF7">
        <w:rPr>
          <w:rFonts w:ascii="Times New Roman" w:hAnsi="Times New Roman" w:cs="Times New Roman"/>
          <w:sz w:val="24"/>
          <w:szCs w:val="22"/>
        </w:rPr>
        <w:t>Siestrup</w:t>
      </w:r>
      <w:proofErr w:type="spellEnd"/>
      <w:r w:rsidR="00F71AF7" w:rsidRPr="00F71AF7">
        <w:rPr>
          <w:rFonts w:ascii="Times New Roman" w:hAnsi="Times New Roman" w:cs="Times New Roman"/>
          <w:sz w:val="24"/>
          <w:szCs w:val="22"/>
        </w:rPr>
        <w:t>, 2010; Schwarzer &amp; Jerusalem, 2002; Makarova et al., 2014). Such low-profile, nonverbal interventions help maintain instructional momentum and prevent the misbehavior from spreading (</w:t>
      </w:r>
      <w:proofErr w:type="spellStart"/>
      <w:r w:rsidR="00F71AF7" w:rsidRPr="00F71AF7">
        <w:rPr>
          <w:rFonts w:ascii="Times New Roman" w:hAnsi="Times New Roman" w:cs="Times New Roman"/>
          <w:sz w:val="24"/>
          <w:szCs w:val="22"/>
        </w:rPr>
        <w:t>Kounin</w:t>
      </w:r>
      <w:proofErr w:type="spellEnd"/>
      <w:r w:rsidR="00F71AF7" w:rsidRPr="00F71AF7">
        <w:rPr>
          <w:rFonts w:ascii="Times New Roman" w:hAnsi="Times New Roman" w:cs="Times New Roman"/>
          <w:sz w:val="24"/>
          <w:szCs w:val="22"/>
        </w:rPr>
        <w:t>, 2006), while also modeling calm and respectful classroom leadership.</w:t>
      </w:r>
    </w:p>
    <w:p w14:paraId="799F9A54" w14:textId="4B84D73A" w:rsidR="00A65C17" w:rsidRDefault="0036594D" w:rsidP="006B67A9">
      <w:pPr>
        <w:pStyle w:val="berschrift2"/>
        <w:rPr>
          <w:rFonts w:ascii="Times New Roman" w:hAnsi="Times New Roman" w:cs="Times New Roman"/>
          <w:sz w:val="24"/>
          <w:szCs w:val="24"/>
        </w:rPr>
      </w:pPr>
      <w:commentRangeStart w:id="9"/>
      <w:r>
        <w:rPr>
          <w:rFonts w:ascii="Times New Roman" w:hAnsi="Times New Roman" w:cs="Times New Roman"/>
          <w:sz w:val="24"/>
          <w:szCs w:val="24"/>
        </w:rPr>
        <w:t xml:space="preserve">Expertise Differences in </w:t>
      </w:r>
      <w:commentRangeStart w:id="10"/>
      <w:r w:rsidR="00A65C17" w:rsidRPr="00901AE5">
        <w:rPr>
          <w:rFonts w:ascii="Times New Roman" w:hAnsi="Times New Roman" w:cs="Times New Roman"/>
          <w:sz w:val="24"/>
          <w:szCs w:val="24"/>
        </w:rPr>
        <w:t xml:space="preserve">Classroom </w:t>
      </w:r>
      <w:r w:rsidR="00BF0534">
        <w:rPr>
          <w:rFonts w:ascii="Times New Roman" w:hAnsi="Times New Roman" w:cs="Times New Roman"/>
          <w:sz w:val="24"/>
          <w:szCs w:val="24"/>
        </w:rPr>
        <w:t xml:space="preserve">Disruption </w:t>
      </w:r>
      <w:r w:rsidR="00A65C17" w:rsidRPr="00901AE5">
        <w:rPr>
          <w:rFonts w:ascii="Times New Roman" w:hAnsi="Times New Roman" w:cs="Times New Roman"/>
          <w:sz w:val="24"/>
          <w:szCs w:val="24"/>
        </w:rPr>
        <w:t>Management</w:t>
      </w:r>
      <w:r w:rsidR="004512FF">
        <w:rPr>
          <w:rFonts w:ascii="Times New Roman" w:hAnsi="Times New Roman" w:cs="Times New Roman"/>
          <w:sz w:val="24"/>
          <w:szCs w:val="24"/>
        </w:rPr>
        <w:t xml:space="preserve"> </w:t>
      </w:r>
      <w:commentRangeEnd w:id="10"/>
      <w:r>
        <w:rPr>
          <w:rStyle w:val="Kommentarzeichen"/>
          <w:rFonts w:ascii="Calibri" w:hAnsi="Calibri" w:cs="Arial"/>
          <w:b w:val="0"/>
        </w:rPr>
        <w:commentReference w:id="10"/>
      </w:r>
      <w:commentRangeEnd w:id="9"/>
      <w:r>
        <w:rPr>
          <w:rStyle w:val="Kommentarzeichen"/>
          <w:rFonts w:ascii="Calibri" w:hAnsi="Calibri" w:cs="Arial"/>
          <w:b w:val="0"/>
        </w:rPr>
        <w:commentReference w:id="9"/>
      </w:r>
      <w:r w:rsidR="00671EAC">
        <w:rPr>
          <w:rFonts w:ascii="Times New Roman" w:hAnsi="Times New Roman" w:cs="Times New Roman"/>
          <w:sz w:val="24"/>
          <w:szCs w:val="24"/>
        </w:rPr>
        <w:t>(Level 2)</w:t>
      </w:r>
    </w:p>
    <w:p w14:paraId="1E0A88AD" w14:textId="2FDEB8C2" w:rsidR="00001B51" w:rsidRDefault="00977959" w:rsidP="008C345B">
      <w:pPr>
        <w:rPr>
          <w:rFonts w:ascii="Times New Roman" w:hAnsi="Times New Roman" w:cs="Times New Roman"/>
          <w:sz w:val="24"/>
          <w:szCs w:val="22"/>
        </w:rPr>
      </w:pPr>
      <w:r w:rsidRPr="00977959">
        <w:rPr>
          <w:rFonts w:ascii="Times New Roman" w:hAnsi="Times New Roman" w:cs="Times New Roman"/>
          <w:sz w:val="24"/>
          <w:szCs w:val="22"/>
        </w:rPr>
        <w:t>Building on the outlined model of professional competence in classroom disruption management, it becomes essential to examine how these competencies manifest across different levels of teaching expertise. Teachers</w:t>
      </w:r>
      <w:r w:rsidR="008B3CFA">
        <w:rPr>
          <w:rFonts w:ascii="Times New Roman" w:hAnsi="Times New Roman" w:cs="Times New Roman"/>
          <w:sz w:val="24"/>
          <w:szCs w:val="22"/>
        </w:rPr>
        <w:t>’</w:t>
      </w:r>
      <w:r w:rsidRPr="00977959">
        <w:rPr>
          <w:rFonts w:ascii="Times New Roman" w:hAnsi="Times New Roman" w:cs="Times New Roman"/>
          <w:sz w:val="24"/>
          <w:szCs w:val="22"/>
        </w:rPr>
        <w:t xml:space="preserve"> ability to respond effectively to classroom disruptions is not only shaped by their professional knowledge and perceptual accuracy but also by the extent to which these competencies are integrated and applied in practice.</w:t>
      </w:r>
      <w:r w:rsidR="00ED5110">
        <w:rPr>
          <w:rFonts w:ascii="Times New Roman" w:hAnsi="Times New Roman" w:cs="Times New Roman"/>
          <w:sz w:val="24"/>
          <w:szCs w:val="22"/>
        </w:rPr>
        <w:t xml:space="preserve"> </w:t>
      </w:r>
    </w:p>
    <w:p w14:paraId="0812332D" w14:textId="65E11A51" w:rsidR="00BB5DCD" w:rsidRPr="00671EAC" w:rsidRDefault="00BB5DCD" w:rsidP="00BB5DCD">
      <w:pPr>
        <w:pStyle w:val="berschrift3"/>
        <w:rPr>
          <w:rFonts w:ascii="Times New Roman" w:hAnsi="Times New Roman" w:cs="Times New Roman"/>
          <w:sz w:val="24"/>
          <w:szCs w:val="24"/>
        </w:rPr>
      </w:pPr>
      <w:commentRangeStart w:id="11"/>
      <w:commentRangeStart w:id="12"/>
      <w:r w:rsidRPr="00671EAC">
        <w:rPr>
          <w:rFonts w:ascii="Times New Roman" w:hAnsi="Times New Roman" w:cs="Times New Roman"/>
          <w:sz w:val="24"/>
          <w:szCs w:val="24"/>
        </w:rPr>
        <w:t xml:space="preserve">Teachers’ Knowledge </w:t>
      </w:r>
      <w:commentRangeEnd w:id="11"/>
      <w:r w:rsidR="00497187" w:rsidRPr="00671EAC">
        <w:rPr>
          <w:rStyle w:val="Kommentarzeichen"/>
          <w:rFonts w:ascii="Calibri" w:hAnsi="Calibri" w:cs="Arial"/>
          <w:b w:val="0"/>
        </w:rPr>
        <w:commentReference w:id="11"/>
      </w:r>
      <w:commentRangeEnd w:id="12"/>
      <w:r w:rsidR="00BE48E1" w:rsidRPr="00671EAC">
        <w:rPr>
          <w:rStyle w:val="Kommentarzeichen"/>
          <w:rFonts w:ascii="Calibri" w:hAnsi="Calibri" w:cs="Arial"/>
          <w:b w:val="0"/>
        </w:rPr>
        <w:commentReference w:id="12"/>
      </w:r>
      <w:r w:rsidR="00671EAC">
        <w:rPr>
          <w:rFonts w:ascii="Times New Roman" w:hAnsi="Times New Roman" w:cs="Times New Roman"/>
          <w:sz w:val="24"/>
          <w:szCs w:val="24"/>
        </w:rPr>
        <w:t>(Level 3)</w:t>
      </w:r>
    </w:p>
    <w:p w14:paraId="51893820"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Strategic knowledge refers to context-sensitive, action-oriented knowledge that enables teachers to make informed pedagogical decisions in complex and dynamic situations (</w:t>
      </w:r>
      <w:proofErr w:type="spellStart"/>
      <w:r w:rsidRPr="00341CCC">
        <w:rPr>
          <w:rFonts w:ascii="Times New Roman" w:hAnsi="Times New Roman" w:cs="Times New Roman"/>
          <w:sz w:val="24"/>
          <w:szCs w:val="22"/>
        </w:rPr>
        <w:t>Fenstermacher</w:t>
      </w:r>
      <w:proofErr w:type="spellEnd"/>
      <w:r w:rsidRPr="00341CCC">
        <w:rPr>
          <w:rFonts w:ascii="Times New Roman" w:hAnsi="Times New Roman" w:cs="Times New Roman"/>
          <w:sz w:val="24"/>
          <w:szCs w:val="22"/>
        </w:rPr>
        <w:t xml:space="preserve">, 1994; Doyle, 2006). Rather than relying on prescriptive rules, teachers with strong strategic knowledge are able to flexibly select appropriate courses of action that align with both instructional goals and students’ behavioral needs (Shulman, 1986; Baumert &amp;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2013).</w:t>
      </w:r>
    </w:p>
    <w:p w14:paraId="183B04E2"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A foundational aspect of this knowledge is the ability to recognize what constitutes a classroom disruption in the first place. Teachers need conceptual clarity about which student behaviors might interfere with instruction and how such behaviors manifest across varying classroom contexts. This understanding forms the basis for effective perception processes such as scanning and noticing. For example, knowing that early signs of disengagement (e.g., fidgeting, off-task glances) can precede more overt disruptions allows teachers to attend to these subtle cues proactively.</w:t>
      </w:r>
    </w:p>
    <w:p w14:paraId="2B37231A" w14:textId="41B8C7FC"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This connection between knowledge and perception is supported by findings from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who emphasize that classroom management expertise relies heavily on situation-specific cognitive requirements</w:t>
      </w:r>
      <w:r w:rsidR="006F7B35">
        <w:rPr>
          <w:rFonts w:ascii="Times New Roman" w:hAnsi="Times New Roman" w:cs="Times New Roman"/>
          <w:sz w:val="24"/>
          <w:szCs w:val="22"/>
        </w:rPr>
        <w:t xml:space="preserve">, </w:t>
      </w:r>
      <w:r w:rsidRPr="00341CCC">
        <w:rPr>
          <w:rFonts w:ascii="Times New Roman" w:hAnsi="Times New Roman" w:cs="Times New Roman"/>
          <w:sz w:val="24"/>
          <w:szCs w:val="22"/>
        </w:rPr>
        <w:t>most notably the accuracy and holistic nature of perception as well as the justification of pedagogical decisions. In this sense, strategic knowledge includes not only the capacity to act effectively in response to disruptions but also the awareness of where to direct attention and how to interpret what is seen. Accordingly, gaze behavior itself</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such as knowing how to distribute one’s visual attention efficiently across the classroom</w:t>
      </w:r>
      <w:r w:rsidR="00FE4FA2">
        <w:rPr>
          <w:rFonts w:ascii="Times New Roman" w:hAnsi="Times New Roman" w:cs="Times New Roman"/>
          <w:sz w:val="24"/>
          <w:szCs w:val="22"/>
        </w:rPr>
        <w:t xml:space="preserve">, </w:t>
      </w:r>
      <w:r w:rsidRPr="00341CCC">
        <w:rPr>
          <w:rFonts w:ascii="Times New Roman" w:hAnsi="Times New Roman" w:cs="Times New Roman"/>
          <w:sz w:val="24"/>
          <w:szCs w:val="22"/>
        </w:rPr>
        <w:t xml:space="preserve">is considered an element of strategic knowledge that supports professional vision and, ultimately, expert classroom action. </w:t>
      </w:r>
      <w:proofErr w:type="spellStart"/>
      <w:r w:rsidRPr="00341CCC">
        <w:rPr>
          <w:rFonts w:ascii="Times New Roman" w:hAnsi="Times New Roman" w:cs="Times New Roman"/>
          <w:sz w:val="24"/>
          <w:szCs w:val="22"/>
        </w:rPr>
        <w:t>Casale</w:t>
      </w:r>
      <w:proofErr w:type="spellEnd"/>
      <w:r w:rsidRPr="00341CCC">
        <w:rPr>
          <w:rFonts w:ascii="Times New Roman" w:hAnsi="Times New Roman" w:cs="Times New Roman"/>
          <w:sz w:val="24"/>
          <w:szCs w:val="22"/>
        </w:rPr>
        <w:t xml:space="preserve"> et al. (2016) demonstrate that expert teachers are more accurate and comprehensive in their perception and more able to provide pedagogically grounded justifications for their actions.</w:t>
      </w:r>
    </w:p>
    <w:p w14:paraId="7D4A5D7B" w14:textId="1F34E1EA" w:rsidR="00341CCC" w:rsidRPr="00341CCC" w:rsidRDefault="00805D5A" w:rsidP="00341CCC">
      <w:pPr>
        <w:rPr>
          <w:rFonts w:ascii="Times New Roman" w:hAnsi="Times New Roman" w:cs="Times New Roman"/>
          <w:sz w:val="24"/>
          <w:szCs w:val="22"/>
        </w:rPr>
      </w:pPr>
      <w:r>
        <w:rPr>
          <w:rFonts w:ascii="Times New Roman" w:hAnsi="Times New Roman" w:cs="Times New Roman"/>
          <w:sz w:val="24"/>
          <w:szCs w:val="22"/>
        </w:rPr>
        <w:t>Furthermore, e</w:t>
      </w:r>
      <w:r w:rsidR="00341CCC" w:rsidRPr="00341CCC">
        <w:rPr>
          <w:rFonts w:ascii="Times New Roman" w:hAnsi="Times New Roman" w:cs="Times New Roman"/>
          <w:sz w:val="24"/>
          <w:szCs w:val="22"/>
        </w:rPr>
        <w:t xml:space="preserve">xpertise research has shown that expert teachers differ significantly from novices in how their knowledge is structured and accessed. Experts possess highly organized and interconnected knowledge networks, which allow them to retrieve relevant information quickly and to apply it efficiently to novel situations (Livingston &amp; </w:t>
      </w:r>
      <w:proofErr w:type="spellStart"/>
      <w:r w:rsidR="00341CCC" w:rsidRPr="00341CCC">
        <w:rPr>
          <w:rFonts w:ascii="Times New Roman" w:hAnsi="Times New Roman" w:cs="Times New Roman"/>
          <w:sz w:val="24"/>
          <w:szCs w:val="22"/>
        </w:rPr>
        <w:t>Borko</w:t>
      </w:r>
      <w:proofErr w:type="spellEnd"/>
      <w:r w:rsidR="00341CCC" w:rsidRPr="00341CCC">
        <w:rPr>
          <w:rFonts w:ascii="Times New Roman" w:hAnsi="Times New Roman" w:cs="Times New Roman"/>
          <w:sz w:val="24"/>
          <w:szCs w:val="22"/>
        </w:rPr>
        <w:t xml:space="preserve">, 1989; Goldman, 2007). These knowledge structures are shaped through experience and enable teachers to integrate pedagogical concepts with situational demands. In contrast, novices tend to rely on fragmented, less structured knowledge that may lead to rigid or less adaptive decision-making (Shulman, 1987; </w:t>
      </w:r>
      <w:proofErr w:type="spellStart"/>
      <w:r w:rsidR="00341CCC" w:rsidRPr="00341CCC">
        <w:rPr>
          <w:rFonts w:ascii="Times New Roman" w:hAnsi="Times New Roman" w:cs="Times New Roman"/>
          <w:sz w:val="24"/>
          <w:szCs w:val="22"/>
        </w:rPr>
        <w:t>Ophardt</w:t>
      </w:r>
      <w:proofErr w:type="spellEnd"/>
      <w:r w:rsidR="00341CCC" w:rsidRPr="00341CCC">
        <w:rPr>
          <w:rFonts w:ascii="Times New Roman" w:hAnsi="Times New Roman" w:cs="Times New Roman"/>
          <w:sz w:val="24"/>
          <w:szCs w:val="22"/>
        </w:rPr>
        <w:t xml:space="preserve"> &amp; Thiel, 2013).</w:t>
      </w:r>
    </w:p>
    <w:p w14:paraId="28F12B00"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Strategic classroom management knowledge develops through the interplay of theoretical learning and practical experience. While novice teachers often view classroom management primarily as discipline and control, expert teachers draw on a repertoire of proactive strategies aimed at establishing norms, preventing disruptions, and maintaining instructional flow (Helmke, 2022; </w:t>
      </w:r>
      <w:proofErr w:type="spellStart"/>
      <w:r w:rsidRPr="00341CCC">
        <w:rPr>
          <w:rFonts w:ascii="Times New Roman" w:hAnsi="Times New Roman" w:cs="Times New Roman"/>
          <w:sz w:val="24"/>
          <w:szCs w:val="22"/>
        </w:rPr>
        <w:t>Tynjälä</w:t>
      </w:r>
      <w:proofErr w:type="spellEnd"/>
      <w:r w:rsidRPr="00341CCC">
        <w:rPr>
          <w:rFonts w:ascii="Times New Roman" w:hAnsi="Times New Roman" w:cs="Times New Roman"/>
          <w:sz w:val="24"/>
          <w:szCs w:val="22"/>
        </w:rPr>
        <w:t xml:space="preserve"> et al., 1997). This development is cumulative and tied to growing professional judgment in navigating complex classroom dilemmas (Berliner, 2001).</w:t>
      </w:r>
    </w:p>
    <w:p w14:paraId="470B6775" w14:textId="4B3687DA" w:rsidR="00341CCC" w:rsidRPr="00341CCC" w:rsidRDefault="00341CCC" w:rsidP="00DC34BB">
      <w:pPr>
        <w:rPr>
          <w:rFonts w:ascii="Times New Roman" w:hAnsi="Times New Roman" w:cs="Times New Roman"/>
          <w:sz w:val="24"/>
          <w:szCs w:val="22"/>
        </w:rPr>
      </w:pPr>
      <w:r w:rsidRPr="00341CCC">
        <w:rPr>
          <w:rFonts w:ascii="Times New Roman" w:hAnsi="Times New Roman" w:cs="Times New Roman"/>
          <w:sz w:val="24"/>
          <w:szCs w:val="22"/>
        </w:rPr>
        <w:t xml:space="preserve">Previous efforts to assess </w:t>
      </w:r>
      <w:r w:rsidR="00E262B5">
        <w:rPr>
          <w:rFonts w:ascii="Times New Roman" w:hAnsi="Times New Roman" w:cs="Times New Roman"/>
          <w:sz w:val="24"/>
          <w:szCs w:val="22"/>
        </w:rPr>
        <w:t xml:space="preserve">strategic </w:t>
      </w:r>
      <w:r w:rsidR="00E262B5" w:rsidRPr="00341CCC">
        <w:rPr>
          <w:rFonts w:ascii="Times New Roman" w:hAnsi="Times New Roman" w:cs="Times New Roman"/>
          <w:sz w:val="24"/>
          <w:szCs w:val="22"/>
        </w:rPr>
        <w:t xml:space="preserve">knowledge </w:t>
      </w:r>
      <w:r w:rsidR="00E262B5">
        <w:rPr>
          <w:rFonts w:ascii="Times New Roman" w:hAnsi="Times New Roman" w:cs="Times New Roman"/>
          <w:sz w:val="24"/>
          <w:szCs w:val="22"/>
        </w:rPr>
        <w:t xml:space="preserve">of </w:t>
      </w:r>
      <w:r w:rsidRPr="00341CCC">
        <w:rPr>
          <w:rFonts w:ascii="Times New Roman" w:hAnsi="Times New Roman" w:cs="Times New Roman"/>
          <w:sz w:val="24"/>
          <w:szCs w:val="22"/>
        </w:rPr>
        <w:t xml:space="preserve">classroom management have either embedded it as a subdimension within broader pedagogical knowledge tests (e.g., COACTIV-R, </w:t>
      </w:r>
      <w:proofErr w:type="spellStart"/>
      <w:r w:rsidRPr="00341CCC">
        <w:rPr>
          <w:rFonts w:ascii="Times New Roman" w:hAnsi="Times New Roman" w:cs="Times New Roman"/>
          <w:sz w:val="24"/>
          <w:szCs w:val="22"/>
        </w:rPr>
        <w:t>Kunter</w:t>
      </w:r>
      <w:proofErr w:type="spellEnd"/>
      <w:r w:rsidRPr="00341CCC">
        <w:rPr>
          <w:rFonts w:ascii="Times New Roman" w:hAnsi="Times New Roman" w:cs="Times New Roman"/>
          <w:sz w:val="24"/>
          <w:szCs w:val="22"/>
        </w:rPr>
        <w:t xml:space="preserve"> et al., 2013; TEDS-M, </w:t>
      </w:r>
      <w:proofErr w:type="spellStart"/>
      <w:r w:rsidRPr="00341CCC">
        <w:rPr>
          <w:rFonts w:ascii="Times New Roman" w:hAnsi="Times New Roman" w:cs="Times New Roman"/>
          <w:sz w:val="24"/>
          <w:szCs w:val="22"/>
        </w:rPr>
        <w:t>Tatto</w:t>
      </w:r>
      <w:proofErr w:type="spellEnd"/>
      <w:r w:rsidRPr="00341CCC">
        <w:rPr>
          <w:rFonts w:ascii="Times New Roman" w:hAnsi="Times New Roman" w:cs="Times New Roman"/>
          <w:sz w:val="24"/>
          <w:szCs w:val="22"/>
        </w:rPr>
        <w:t xml:space="preserve"> et al., 2008) or used licensure-based assessments such as the Praxis Series (Educational Testing Service, 2011). However, these instruments are either not publicly available for research, not specifically focused on classroom management, or lack contextual richness in their scenarios. Moreover, they often emphasize propositional knowledge over strategic reasoning, limiting their utility for expertise research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w:t>
      </w:r>
    </w:p>
    <w:p w14:paraId="1B8CBFC9" w14:textId="77777777" w:rsidR="00341CCC" w:rsidRPr="00341CCC" w:rsidRDefault="00341CCC" w:rsidP="00341CCC">
      <w:pPr>
        <w:rPr>
          <w:rFonts w:ascii="Times New Roman" w:hAnsi="Times New Roman" w:cs="Times New Roman"/>
          <w:sz w:val="24"/>
          <w:szCs w:val="22"/>
        </w:rPr>
      </w:pPr>
      <w:r w:rsidRPr="00341CCC">
        <w:rPr>
          <w:rFonts w:ascii="Times New Roman" w:hAnsi="Times New Roman" w:cs="Times New Roman"/>
          <w:sz w:val="24"/>
          <w:szCs w:val="22"/>
        </w:rPr>
        <w:t xml:space="preserve">To address this gap, Gold and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xml:space="preserve"> (2015) developed a model-based SJT specifically designed to assess teachers’ strategic knowledge of classroom management. Their instrument includes realistic classroom scenarios that reflect the three major facets of classroom management (monitoring, managing momentum, and establishing rules and routines). Validation studies have demonstrated the SJT’s sensitivity to expertise: in-service teachers significantly outperform preservice teachers, especially in scenarios requiring proactive and nuanced management strategies (Gold &amp; </w:t>
      </w:r>
      <w:proofErr w:type="spellStart"/>
      <w:r w:rsidRPr="00341CCC">
        <w:rPr>
          <w:rFonts w:ascii="Times New Roman" w:hAnsi="Times New Roman" w:cs="Times New Roman"/>
          <w:sz w:val="24"/>
          <w:szCs w:val="22"/>
        </w:rPr>
        <w:t>Holodynski</w:t>
      </w:r>
      <w:proofErr w:type="spellEnd"/>
      <w:r w:rsidRPr="00341CCC">
        <w:rPr>
          <w:rFonts w:ascii="Times New Roman" w:hAnsi="Times New Roman" w:cs="Times New Roman"/>
          <w:sz w:val="24"/>
          <w:szCs w:val="22"/>
        </w:rPr>
        <w:t>, 2015). In contrast to dichotomous formats, their SJT asks participants to rate the effectiveness of each response, allowing for a more nuanced assessment. These findings support the claim that strategic knowledge is not only a core component of classroom management competence but also a reliable indicator of professional expertise.</w:t>
      </w:r>
    </w:p>
    <w:p w14:paraId="0A3AEA13" w14:textId="54848E77" w:rsidR="00751975" w:rsidRPr="00671EAC" w:rsidRDefault="00BB5DCD" w:rsidP="00751975">
      <w:pPr>
        <w:pStyle w:val="berschrift3"/>
        <w:rPr>
          <w:rFonts w:ascii="Times New Roman" w:hAnsi="Times New Roman" w:cs="Times New Roman"/>
          <w:sz w:val="24"/>
          <w:szCs w:val="24"/>
        </w:rPr>
      </w:pPr>
      <w:commentRangeStart w:id="13"/>
      <w:commentRangeStart w:id="14"/>
      <w:r w:rsidRPr="00671EAC">
        <w:rPr>
          <w:rFonts w:ascii="Times New Roman" w:hAnsi="Times New Roman" w:cs="Times New Roman"/>
          <w:sz w:val="24"/>
          <w:szCs w:val="24"/>
        </w:rPr>
        <w:t>Teachers’ Professional Vision</w:t>
      </w:r>
      <w:commentRangeEnd w:id="13"/>
      <w:r w:rsidR="00497187" w:rsidRPr="00671EAC">
        <w:rPr>
          <w:rStyle w:val="Kommentarzeichen"/>
          <w:rFonts w:ascii="Calibri" w:hAnsi="Calibri" w:cs="Arial"/>
          <w:b w:val="0"/>
        </w:rPr>
        <w:commentReference w:id="13"/>
      </w:r>
      <w:commentRangeEnd w:id="14"/>
      <w:r w:rsidR="00505BFF" w:rsidRPr="00671EAC">
        <w:rPr>
          <w:rStyle w:val="Kommentarzeichen"/>
          <w:rFonts w:ascii="Calibri" w:hAnsi="Calibri" w:cs="Arial"/>
          <w:b w:val="0"/>
        </w:rPr>
        <w:commentReference w:id="14"/>
      </w:r>
      <w:r w:rsidR="00671EAC" w:rsidRPr="00671EAC">
        <w:rPr>
          <w:rFonts w:ascii="Times New Roman" w:hAnsi="Times New Roman" w:cs="Times New Roman"/>
          <w:sz w:val="24"/>
          <w:szCs w:val="24"/>
        </w:rPr>
        <w:t xml:space="preserve"> (Level 3) </w:t>
      </w:r>
    </w:p>
    <w:p w14:paraId="3A62926A" w14:textId="530961DE" w:rsidR="00F9220E" w:rsidRPr="00F9220E" w:rsidRDefault="00F9220E" w:rsidP="00F9220E">
      <w:pPr>
        <w:rPr>
          <w:rFonts w:ascii="Times New Roman" w:hAnsi="Times New Roman" w:cs="Times New Roman"/>
          <w:sz w:val="24"/>
          <w:szCs w:val="22"/>
        </w:rPr>
      </w:pPr>
      <w:commentRangeStart w:id="15"/>
      <w:r w:rsidRPr="00F9220E">
        <w:rPr>
          <w:rFonts w:ascii="Times New Roman" w:hAnsi="Times New Roman" w:cs="Times New Roman"/>
          <w:sz w:val="24"/>
          <w:szCs w:val="22"/>
        </w:rPr>
        <w:lastRenderedPageBreak/>
        <w:t xml:space="preserve">To assess </w:t>
      </w:r>
      <w:commentRangeEnd w:id="15"/>
      <w:r w:rsidR="00497187">
        <w:rPr>
          <w:rStyle w:val="Kommentarzeichen"/>
        </w:rPr>
        <w:commentReference w:id="15"/>
      </w:r>
      <w:r w:rsidRPr="00F9220E">
        <w:rPr>
          <w:rFonts w:ascii="Times New Roman" w:hAnsi="Times New Roman" w:cs="Times New Roman"/>
          <w:sz w:val="24"/>
          <w:szCs w:val="22"/>
        </w:rPr>
        <w:t>teachers’ professional vision</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understood as their ability to perceive and interpret relevant events in the classroom</w:t>
      </w:r>
      <w:r w:rsidR="006131E4">
        <w:rPr>
          <w:rFonts w:ascii="Times New Roman" w:hAnsi="Times New Roman" w:cs="Times New Roman"/>
          <w:sz w:val="24"/>
          <w:szCs w:val="22"/>
        </w:rPr>
        <w:t>,</w:t>
      </w:r>
      <w:r>
        <w:rPr>
          <w:rFonts w:ascii="Times New Roman" w:hAnsi="Times New Roman" w:cs="Times New Roman"/>
          <w:sz w:val="24"/>
          <w:szCs w:val="22"/>
        </w:rPr>
        <w:t xml:space="preserve"> </w:t>
      </w:r>
      <w:r w:rsidRPr="00F9220E">
        <w:rPr>
          <w:rFonts w:ascii="Times New Roman" w:hAnsi="Times New Roman" w:cs="Times New Roman"/>
          <w:sz w:val="24"/>
          <w:szCs w:val="22"/>
        </w:rPr>
        <w:t xml:space="preserve">eye-tracking has become an established process-based measurement method. It captures attentional behavior in real time and enables inferences about underlying cognitive mechanisms such as noticing and attention control, which typically occur unconsciously and cannot be verbalized reliably (Grub et al., 2020; Seidel &amp; </w:t>
      </w:r>
      <w:proofErr w:type="spellStart"/>
      <w:r w:rsidRPr="00F9220E">
        <w:rPr>
          <w:rFonts w:ascii="Times New Roman" w:hAnsi="Times New Roman" w:cs="Times New Roman"/>
          <w:sz w:val="24"/>
          <w:szCs w:val="22"/>
        </w:rPr>
        <w:t>Stürmer</w:t>
      </w:r>
      <w:proofErr w:type="spellEnd"/>
      <w:r w:rsidRPr="00F9220E">
        <w:rPr>
          <w:rFonts w:ascii="Times New Roman" w:hAnsi="Times New Roman" w:cs="Times New Roman"/>
          <w:sz w:val="24"/>
          <w:szCs w:val="22"/>
        </w:rPr>
        <w:t xml:space="preserve">, 2014; van den </w:t>
      </w:r>
      <w:proofErr w:type="spellStart"/>
      <w:r w:rsidRPr="00F9220E">
        <w:rPr>
          <w:rFonts w:ascii="Times New Roman" w:hAnsi="Times New Roman" w:cs="Times New Roman"/>
          <w:sz w:val="24"/>
          <w:szCs w:val="22"/>
        </w:rPr>
        <w:t>Bogert</w:t>
      </w:r>
      <w:proofErr w:type="spellEnd"/>
      <w:r w:rsidRPr="00F9220E">
        <w:rPr>
          <w:rFonts w:ascii="Times New Roman" w:hAnsi="Times New Roman" w:cs="Times New Roman"/>
          <w:sz w:val="24"/>
          <w:szCs w:val="22"/>
        </w:rPr>
        <w:t xml:space="preserve"> et al., 2014).</w:t>
      </w:r>
    </w:p>
    <w:p w14:paraId="7297B3FD"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Eye-tracking data are commonly analyzed using fixation-based metrics, as fixations are considered behavioral indicators of cognitive processing (Just &amp; Carpenter, 1976). A fixation is defined as the moment when the eyes remain still over a visual object or person for a brief period, indicating focused attention (</w:t>
      </w:r>
      <w:proofErr w:type="spellStart"/>
      <w:r w:rsidRPr="00F9220E">
        <w:rPr>
          <w:rFonts w:ascii="Times New Roman" w:hAnsi="Times New Roman" w:cs="Times New Roman"/>
          <w:sz w:val="24"/>
          <w:szCs w:val="22"/>
        </w:rPr>
        <w:t>Holmqvist</w:t>
      </w:r>
      <w:proofErr w:type="spellEnd"/>
      <w:r w:rsidRPr="00F9220E">
        <w:rPr>
          <w:rFonts w:ascii="Times New Roman" w:hAnsi="Times New Roman" w:cs="Times New Roman"/>
          <w:sz w:val="24"/>
          <w:szCs w:val="22"/>
        </w:rPr>
        <w:t xml:space="preserve"> et al., 2011). Fixations are characterized by their frequency (number of fixations) and duration (average time in milliseconds), both of which can be used to infer how visual information is processed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2018; Negi &amp; Mitra, 2020).</w:t>
      </w:r>
    </w:p>
    <w:p w14:paraId="40E0D5B0" w14:textId="77777777"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The relationship between these two parameters is often summarized in the Gaze Relational Index (GRI), a derived metric that divides average fixation duration by total fixation count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 Lowe &amp; </w:t>
      </w:r>
      <w:proofErr w:type="spellStart"/>
      <w:r w:rsidRPr="00F9220E">
        <w:rPr>
          <w:rFonts w:ascii="Times New Roman" w:hAnsi="Times New Roman" w:cs="Times New Roman"/>
          <w:sz w:val="24"/>
          <w:szCs w:val="22"/>
        </w:rPr>
        <w:t>Boucheix</w:t>
      </w:r>
      <w:proofErr w:type="spellEnd"/>
      <w:r w:rsidRPr="00F9220E">
        <w:rPr>
          <w:rFonts w:ascii="Times New Roman" w:hAnsi="Times New Roman" w:cs="Times New Roman"/>
          <w:sz w:val="24"/>
          <w:szCs w:val="22"/>
        </w:rPr>
        <w:t>, 2016). Lower GRI values typically indicate short fixations combined with frequent gaze shifts and are associated with more efficient, top-down driven scanning behavior. Higher values suggest longer fixations with fewer shifts, indicating a slower, potentially more cognitively loaded processing pattern (</w:t>
      </w:r>
      <w:proofErr w:type="spellStart"/>
      <w:r w:rsidRPr="00F9220E">
        <w:rPr>
          <w:rFonts w:ascii="Times New Roman" w:hAnsi="Times New Roman" w:cs="Times New Roman"/>
          <w:sz w:val="24"/>
          <w:szCs w:val="22"/>
        </w:rPr>
        <w:t>Gegenfurtner</w:t>
      </w:r>
      <w:proofErr w:type="spellEnd"/>
      <w:r w:rsidRPr="00F9220E">
        <w:rPr>
          <w:rFonts w:ascii="Times New Roman" w:hAnsi="Times New Roman" w:cs="Times New Roman"/>
          <w:sz w:val="24"/>
          <w:szCs w:val="22"/>
        </w:rPr>
        <w:t xml:space="preserve"> et al., 2020).</w:t>
      </w:r>
    </w:p>
    <w:p w14:paraId="3F16462E" w14:textId="59F9D18F" w:rsidR="00114401" w:rsidRDefault="00F9220E" w:rsidP="002D46FF">
      <w:pPr>
        <w:rPr>
          <w:rFonts w:ascii="Times New Roman" w:hAnsi="Times New Roman" w:cs="Times New Roman"/>
          <w:sz w:val="24"/>
          <w:szCs w:val="22"/>
        </w:rPr>
      </w:pPr>
      <w:r w:rsidRPr="00F9220E">
        <w:rPr>
          <w:rFonts w:ascii="Times New Roman" w:hAnsi="Times New Roman" w:cs="Times New Roman"/>
          <w:sz w:val="24"/>
          <w:szCs w:val="22"/>
        </w:rPr>
        <w:t xml:space="preserve">In the context of classroom management, these indicators have been used to differentiate expertise levels. Studies consistently show that expert teachers exhibit more dynamic and </w:t>
      </w:r>
      <w:r w:rsidR="002B0F9D">
        <w:rPr>
          <w:rFonts w:ascii="Times New Roman" w:hAnsi="Times New Roman" w:cs="Times New Roman"/>
          <w:sz w:val="24"/>
          <w:szCs w:val="22"/>
        </w:rPr>
        <w:t xml:space="preserve">efficient </w:t>
      </w:r>
      <w:r w:rsidRPr="00F9220E">
        <w:rPr>
          <w:rFonts w:ascii="Times New Roman" w:hAnsi="Times New Roman" w:cs="Times New Roman"/>
          <w:sz w:val="24"/>
          <w:szCs w:val="22"/>
        </w:rPr>
        <w:t xml:space="preserve">gaze behavior than novices (Cortina et al., 2015; McIntyre, 2016; </w:t>
      </w:r>
      <w:r w:rsidR="00CC5540" w:rsidRPr="00CC5540">
        <w:rPr>
          <w:rFonts w:ascii="Times New Roman" w:hAnsi="Times New Roman" w:cs="Times New Roman"/>
          <w:sz w:val="24"/>
          <w:szCs w:val="22"/>
        </w:rPr>
        <w:t>Dessus et al.</w:t>
      </w:r>
      <w:r w:rsidR="00CC5540">
        <w:rPr>
          <w:rFonts w:ascii="Times New Roman" w:hAnsi="Times New Roman" w:cs="Times New Roman"/>
          <w:sz w:val="24"/>
          <w:szCs w:val="22"/>
        </w:rPr>
        <w:t xml:space="preserve">, 2016; </w:t>
      </w:r>
      <w:r w:rsidRPr="00F9220E">
        <w:rPr>
          <w:rFonts w:ascii="Times New Roman" w:hAnsi="Times New Roman" w:cs="Times New Roman"/>
          <w:sz w:val="24"/>
          <w:szCs w:val="22"/>
        </w:rPr>
        <w:lastRenderedPageBreak/>
        <w:t xml:space="preserve">Huang, 2018; </w:t>
      </w:r>
      <w:proofErr w:type="spellStart"/>
      <w:r w:rsidR="00CC5540" w:rsidRPr="00CC5540">
        <w:rPr>
          <w:rFonts w:ascii="Times New Roman" w:hAnsi="Times New Roman" w:cs="Times New Roman"/>
          <w:sz w:val="24"/>
          <w:szCs w:val="22"/>
        </w:rPr>
        <w:t>Gegenfurtner</w:t>
      </w:r>
      <w:proofErr w:type="spellEnd"/>
      <w:r w:rsidR="00CC5540" w:rsidRPr="00CC5540">
        <w:rPr>
          <w:rFonts w:ascii="Times New Roman" w:hAnsi="Times New Roman" w:cs="Times New Roman"/>
          <w:sz w:val="24"/>
          <w:szCs w:val="22"/>
        </w:rPr>
        <w:t xml:space="preserve"> et al.</w:t>
      </w:r>
      <w:r w:rsidR="00CC5540">
        <w:rPr>
          <w:rFonts w:ascii="Times New Roman" w:hAnsi="Times New Roman" w:cs="Times New Roman"/>
          <w:sz w:val="24"/>
          <w:szCs w:val="22"/>
        </w:rPr>
        <w:t xml:space="preserve">, </w:t>
      </w:r>
      <w:r w:rsidR="00CC5540" w:rsidRPr="00CC5540">
        <w:rPr>
          <w:rFonts w:ascii="Times New Roman" w:hAnsi="Times New Roman" w:cs="Times New Roman"/>
          <w:sz w:val="24"/>
          <w:szCs w:val="22"/>
        </w:rPr>
        <w:t>2020</w:t>
      </w:r>
      <w:r w:rsidRPr="00F9220E">
        <w:rPr>
          <w:rFonts w:ascii="Times New Roman" w:hAnsi="Times New Roman" w:cs="Times New Roman"/>
          <w:sz w:val="24"/>
          <w:szCs w:val="22"/>
        </w:rPr>
        <w:t xml:space="preserve">). For instance, </w:t>
      </w:r>
      <w:r w:rsidR="002D46FF" w:rsidRPr="002D46FF">
        <w:rPr>
          <w:rFonts w:ascii="Times New Roman" w:hAnsi="Times New Roman" w:cs="Times New Roman"/>
          <w:sz w:val="24"/>
          <w:szCs w:val="22"/>
        </w:rPr>
        <w:t>Cortina et al. (2015), for example, investigated attention distribution among 12 mentor-mentee teacher pairs, finding that mentors distributed their gaze more evenly across students, while mentees focused on fewer individuals. This suggests that expert teachers maintain broader classroom awareness, though the study’s small sample size limits its validity. In another study, McIntyre (2016) compared 40 teachers from England and Hong Kong, finding that experts focused more on students, while novices were more distracted by teaching materials and non-relevant stimuli. Huang (2018) analyzed mobile 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r w:rsidR="002D46FF">
        <w:rPr>
          <w:rFonts w:ascii="Times New Roman" w:hAnsi="Times New Roman" w:cs="Times New Roman"/>
          <w:sz w:val="24"/>
          <w:szCs w:val="22"/>
        </w:rPr>
        <w:t xml:space="preserve"> </w:t>
      </w:r>
      <w:r w:rsidR="00114401" w:rsidRPr="00114401">
        <w:rPr>
          <w:rFonts w:ascii="Times New Roman" w:hAnsi="Times New Roman" w:cs="Times New Roman"/>
          <w:sz w:val="24"/>
          <w:szCs w:val="22"/>
        </w:rPr>
        <w:t>Dessus et al. (2016) extended these findings by analyzing the gaze behavior of two novice and two expert teachers during full-length math lessons in primary school using mobile eye-tracking. Although the study had a small sample (</w:t>
      </w:r>
      <w:r w:rsidR="00114401" w:rsidRPr="00114401">
        <w:rPr>
          <w:rFonts w:ascii="Times New Roman" w:hAnsi="Times New Roman" w:cs="Times New Roman"/>
          <w:i/>
          <w:iCs/>
          <w:sz w:val="24"/>
          <w:szCs w:val="22"/>
        </w:rPr>
        <w:t>N</w:t>
      </w:r>
      <w:r w:rsidR="00114401" w:rsidRPr="00114401">
        <w:rPr>
          <w:rFonts w:ascii="Times New Roman" w:hAnsi="Times New Roman" w:cs="Times New Roman"/>
          <w:sz w:val="24"/>
          <w:szCs w:val="22"/>
        </w:rPr>
        <w:t xml:space="preserve"> = 4), it provided detailed insights into gaze distribution and attentional strategies. Experienced teachers showed lower attentional lability</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i.e., fewer rapid gaze shifts</w:t>
      </w:r>
      <w:r w:rsidR="00114401">
        <w:rPr>
          <w:rFonts w:ascii="Times New Roman" w:hAnsi="Times New Roman" w:cs="Times New Roman"/>
          <w:sz w:val="24"/>
          <w:szCs w:val="22"/>
        </w:rPr>
        <w:t xml:space="preserve">, </w:t>
      </w:r>
      <w:r w:rsidR="00114401" w:rsidRPr="00114401">
        <w:rPr>
          <w:rFonts w:ascii="Times New Roman" w:hAnsi="Times New Roman" w:cs="Times New Roman"/>
          <w:sz w:val="24"/>
          <w:szCs w:val="22"/>
        </w:rPr>
        <w:t>and distributed their attention more evenly across students. Novices, in contrast, tended to focus disproportionately on a few individuals, regardless of their behavioral or academic characteristics. These differences were associated with higher CLASS scores among expert teachers, suggesting a link between gaze regulation, classroom climate, and instructional quality.</w:t>
      </w:r>
    </w:p>
    <w:p w14:paraId="0C72A69E" w14:textId="2A710BC5" w:rsidR="00F9220E" w:rsidRPr="00F9220E" w:rsidRDefault="00B02BE9" w:rsidP="002D46FF">
      <w:pPr>
        <w:rPr>
          <w:rFonts w:ascii="Times New Roman" w:hAnsi="Times New Roman" w:cs="Times New Roman"/>
          <w:sz w:val="24"/>
          <w:szCs w:val="22"/>
        </w:rPr>
      </w:pPr>
      <w:r w:rsidRPr="00B02BE9">
        <w:rPr>
          <w:rFonts w:ascii="Times New Roman" w:hAnsi="Times New Roman" w:cs="Times New Roman"/>
          <w:sz w:val="24"/>
          <w:szCs w:val="22"/>
        </w:rPr>
        <w:t xml:space="preserve">In a reanalysis of two studies, </w:t>
      </w:r>
      <w:proofErr w:type="spellStart"/>
      <w:r w:rsidRPr="00B02BE9">
        <w:rPr>
          <w:rFonts w:ascii="Times New Roman" w:hAnsi="Times New Roman" w:cs="Times New Roman"/>
          <w:sz w:val="24"/>
          <w:szCs w:val="22"/>
        </w:rPr>
        <w:t>Gegenfurtner</w:t>
      </w:r>
      <w:proofErr w:type="spellEnd"/>
      <w:r w:rsidRPr="00B02BE9">
        <w:rPr>
          <w:rFonts w:ascii="Times New Roman" w:hAnsi="Times New Roman" w:cs="Times New Roman"/>
          <w:sz w:val="24"/>
          <w:szCs w:val="22"/>
        </w:rPr>
        <w:t xml:space="preserve"> et al. (2020) found that experts generally showed lower GRI values than novices, especially in familiar task contexts. While differences were not always statistically significant, the GRI proved useful for comparing visual processing </w:t>
      </w:r>
      <w:r w:rsidRPr="00B02BE9">
        <w:rPr>
          <w:rFonts w:ascii="Times New Roman" w:hAnsi="Times New Roman" w:cs="Times New Roman"/>
          <w:sz w:val="24"/>
          <w:szCs w:val="22"/>
        </w:rPr>
        <w:lastRenderedPageBreak/>
        <w:t>patterns across expertise levels and task demands. Its application in classroom settings is still limited and calls for further research.</w:t>
      </w:r>
    </w:p>
    <w:p w14:paraId="41C4F5A9" w14:textId="4196D01C" w:rsidR="00F90E72"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Beyond fixation-based measures, </w:t>
      </w:r>
      <w:commentRangeStart w:id="16"/>
      <w:r w:rsidRPr="00F9220E">
        <w:rPr>
          <w:rFonts w:ascii="Times New Roman" w:hAnsi="Times New Roman" w:cs="Times New Roman"/>
          <w:sz w:val="24"/>
          <w:szCs w:val="22"/>
        </w:rPr>
        <w:t xml:space="preserve">time to first fixation (TTFF) </w:t>
      </w:r>
      <w:commentRangeEnd w:id="16"/>
      <w:r w:rsidR="00497187">
        <w:rPr>
          <w:rStyle w:val="Kommentarzeichen"/>
        </w:rPr>
        <w:commentReference w:id="16"/>
      </w:r>
      <w:r w:rsidRPr="00F9220E">
        <w:rPr>
          <w:rFonts w:ascii="Times New Roman" w:hAnsi="Times New Roman" w:cs="Times New Roman"/>
          <w:sz w:val="24"/>
          <w:szCs w:val="22"/>
        </w:rPr>
        <w:t>has also emerged as a relevant metric in classroom management research</w:t>
      </w:r>
      <w:r w:rsidR="0080146A">
        <w:rPr>
          <w:rFonts w:ascii="Times New Roman" w:hAnsi="Times New Roman" w:cs="Times New Roman"/>
          <w:sz w:val="24"/>
          <w:szCs w:val="22"/>
        </w:rPr>
        <w:t xml:space="preserve"> (e.g.,</w:t>
      </w:r>
      <w:r w:rsidR="0080146A">
        <w:rPr>
          <w:rFonts w:ascii="Times New Roman" w:hAnsi="Times New Roman" w:cs="Times New Roman"/>
          <w:sz w:val="24"/>
          <w:szCs w:val="22"/>
        </w:rPr>
        <w:fldChar w:fldCharType="begin"/>
      </w:r>
      <w:r w:rsidR="00FB591E">
        <w:rPr>
          <w:rFonts w:ascii="Times New Roman" w:hAnsi="Times New Roman" w:cs="Times New Roman"/>
          <w:sz w:val="24"/>
          <w:szCs w:val="22"/>
        </w:rPr>
        <w:instrText xml:space="preserve"> ADDIN ZOTERO_ITEM CSL_CITATION {"citationID":"xyKXwVkw","properties":{"formattedCitation":"(Keskin et al., 2023; Yamamoto &amp; Imai-Matsumura, 2013)","plainCitation":"(Keskin et al., 2023; Yamamoto &amp; Imai-Matsumura, 2013)","dontUpdate":true,"noteIndex":0},"citationItems":[{"id":1166,"uris":["http://zotero.org/groups/5349517/items/UG7SJYUH"],"itemData":{"id":1166,"type":"article-journal","abstract":"&lt;p&gt;In classrooms, ethnic minority students are often confronted with several disadvantages – such as lower academic achievement, more negative teacher attitudes, and less teacher recognition – which are all well examined in educational research. This study sought to understand if more negative teacher attitudes and lower teacher recognition are reflected in teacher gaze. Controlling for student behavior, do teachers look more on ethnic majority than on ethnic minority students? If teachers have a visual preference for ethnic majority students in their classrooms, then we would expect that teachers show a higher number of fixations, longer duration of fixations, and shorter times to first fixation on ethnic majority compared with ethnic minority students. To test this assumption, we designed an explanatory sequential mixed-method study with a sample of 83 pre-service teachers. First, pre-service teachers were invited to watch a video of a classroom situation while their eye movements were recorded. Second, after watching the video, they were asked to take written notes on (a) how they perceived the teacher in the video attended to ethnic minority students and (b) which own experiences they can relate to situations in the video. Finally, a standardized survey measured participants’ age, gender, ethnic background, explicit attitudes toward ethnic minority students, self-efficacy for teaching ethnic minority students, and stereotypes associated with the motivation of ethnic minority students. Results indicated that, in contrast to our hypothesis, pre-service teachers had longer fixation durations on ethnic minority compared with ethnic majority students. In addition, pre-service teachers’ explicit attitudes correlated positively with number (&lt;italic&gt;r&lt;/italic&gt; = 0.26, &lt;italic&gt;p&lt;/italic&gt; &amp;lt; 0.05) and duration (&lt;italic&gt;r&lt;/italic&gt; = 0.31, &lt;italic&gt;p&lt;/italic&gt; &amp;lt; 0.05) of fixations, suggesting that pre-service teachers with more positive attitudes toward ethnic minority students also looked more and longer on ethnic minority students. Furthermore, qualitative analyses indicated that pre-service teachers associated the disadvantaged situations for ethnic minority students with teachers’ stereotypes and student language difficulties; they also referred to their own ethnic minority when reflecting on specific situations in the video. We discuss these findings considering their significance for teacher education and professional development and their implications for further research on dealing with student diversity.&lt;/p&gt;","container-title":"Frontiers in Education","DOI":"10.3389/feduc.2023.1272671","ISSN":"2504-284X","journalAbbreviation":"Front. Educ.","language":"English","note":"publisher: Frontiers","source":"Frontiers","title":"Relations between pre-service teacher gaze, teacher attitude, and student ethnicity","URL":"https://www.frontiersin.org/journals/education/articles/10.3389/feduc.2023.1272671/full","volume":"8","author":[{"family":"Keskin","given":"Özün"},{"family":"Gabel","given":"Sylvia"},{"family":"Kollar","given":"Ingo"},{"family":"Gegenfurtner","given":"Andreas"}],"accessed":{"date-parts":[["2025",3,31]]},"issued":{"date-parts":[["2023",11,30]]}}},{"id":1168,"uris":["http://zotero.org/groups/5349517/items/VZTMFZNT"],"itemData":{"id":1168,"type":"article-journal","abstract":"In the current study, an eye tracker was used to examine the gaze of teachers while they watched a video of a lesson. We found no difference in teaching experience between teachers who were aware and those who were unaware of students' misbehavior. In addition, teachers who noticed students' misbehavior fixated on target students more frequently and longer than teachers who did not notice the misbehavior. However, we found no difference in the duration of each fixation, and thus, frequent fixations seemed to make fixation length longer. Moreover, we found no difference in the time to the first fixation on target students between groups. These results suggest that there is no relationship between teaching experience and the ability to notice students' negative behavior and that aware teachers make frequent fixations on students' misbehavior. Our study shows that eye tracking is a novel technique that reveals perceptual characteristics of teachers.","container-title":"Comprehensive Psychology","DOI":"10.2466/01.IT.2.6","ISSN":"2165-2228","language":"EN","note":"publisher: SAGE Publications Inc","page":"01.IT.2.6","source":"SAGE Journals","title":"Teachers' Gaze and Awareness of Students' Behavior: Using An Eye Tracker","title-short":"Teachers' Gaze and Awareness of Students' Behavior","volume":"2","author":[{"family":"Yamamoto","given":"Tsuyoshi"},{"family":"Imai-Matsumura","given":"Kyoko"}],"issued":{"date-parts":[["2013",1,1]]}}}],"schema":"https://github.com/citation-style-language/schema/raw/master/csl-citation.json"} </w:instrText>
      </w:r>
      <w:r w:rsidR="0080146A">
        <w:rPr>
          <w:rFonts w:ascii="Times New Roman" w:hAnsi="Times New Roman" w:cs="Times New Roman"/>
          <w:sz w:val="24"/>
          <w:szCs w:val="22"/>
        </w:rPr>
        <w:fldChar w:fldCharType="separate"/>
      </w:r>
      <w:r w:rsidR="001E7B6F" w:rsidRPr="001E7B6F">
        <w:rPr>
          <w:rFonts w:ascii="Times New Roman" w:hAnsi="Times New Roman" w:cs="Times New Roman"/>
          <w:sz w:val="24"/>
        </w:rPr>
        <w:t xml:space="preserve"> Yamamoto &amp; Imai-Matsumura, 2013</w:t>
      </w:r>
      <w:r w:rsidR="001E7B6F">
        <w:rPr>
          <w:rFonts w:ascii="Times New Roman" w:hAnsi="Times New Roman" w:cs="Times New Roman"/>
          <w:sz w:val="24"/>
        </w:rPr>
        <w:t xml:space="preserve">; </w:t>
      </w:r>
      <w:r w:rsidR="001E7B6F" w:rsidRPr="001E7B6F">
        <w:rPr>
          <w:rFonts w:ascii="Times New Roman" w:hAnsi="Times New Roman" w:cs="Times New Roman"/>
          <w:sz w:val="24"/>
        </w:rPr>
        <w:t>Keskin et al., 2023)</w:t>
      </w:r>
      <w:r w:rsidR="0080146A">
        <w:rPr>
          <w:rFonts w:ascii="Times New Roman" w:hAnsi="Times New Roman" w:cs="Times New Roman"/>
          <w:sz w:val="24"/>
          <w:szCs w:val="22"/>
        </w:rPr>
        <w:fldChar w:fldCharType="end"/>
      </w:r>
      <w:r w:rsidRPr="00F9220E">
        <w:rPr>
          <w:rFonts w:ascii="Times New Roman" w:hAnsi="Times New Roman" w:cs="Times New Roman"/>
          <w:sz w:val="24"/>
          <w:szCs w:val="22"/>
        </w:rPr>
        <w:t>. TTFF captures the latency between the onset of a salient classroom event (e.g., a disruption) and the first fixation on the relevant target (e.g., the disruptive student).</w:t>
      </w:r>
      <w:r w:rsidR="00E343E6">
        <w:rPr>
          <w:rFonts w:ascii="Times New Roman" w:hAnsi="Times New Roman" w:cs="Times New Roman"/>
          <w:sz w:val="24"/>
          <w:szCs w:val="22"/>
        </w:rPr>
        <w:t xml:space="preserve"> </w:t>
      </w:r>
      <w:r w:rsidR="00E343E6" w:rsidRPr="00E343E6">
        <w:rPr>
          <w:rFonts w:ascii="Times New Roman" w:hAnsi="Times New Roman" w:cs="Times New Roman"/>
          <w:sz w:val="24"/>
          <w:szCs w:val="22"/>
        </w:rPr>
        <w:t xml:space="preserve">Although TTFF is often interpreted as a marker of situational awareness, findings are mixed. In a study by </w:t>
      </w:r>
      <w:r w:rsidR="00E343E6" w:rsidRPr="00F4581F">
        <w:rPr>
          <w:rFonts w:ascii="Times New Roman" w:hAnsi="Times New Roman" w:cs="Times New Roman"/>
          <w:sz w:val="24"/>
          <w:szCs w:val="22"/>
        </w:rPr>
        <w:t xml:space="preserve">Yamamoto </w:t>
      </w:r>
      <w:r w:rsidR="00F4581F">
        <w:rPr>
          <w:rFonts w:ascii="Times New Roman" w:hAnsi="Times New Roman" w:cs="Times New Roman"/>
          <w:sz w:val="24"/>
          <w:szCs w:val="22"/>
        </w:rPr>
        <w:t>&amp;</w:t>
      </w:r>
      <w:r w:rsidR="00E343E6" w:rsidRPr="00F4581F">
        <w:rPr>
          <w:rFonts w:ascii="Times New Roman" w:hAnsi="Times New Roman" w:cs="Times New Roman"/>
          <w:sz w:val="24"/>
          <w:szCs w:val="22"/>
        </w:rPr>
        <w:t xml:space="preserve"> Imai-Matsumura (2013),</w:t>
      </w:r>
      <w:r w:rsidR="00E343E6" w:rsidRPr="00E343E6">
        <w:rPr>
          <w:rFonts w:ascii="Times New Roman" w:hAnsi="Times New Roman" w:cs="Times New Roman"/>
          <w:sz w:val="24"/>
          <w:szCs w:val="22"/>
        </w:rPr>
        <w:t xml:space="preserve"> teachers who noticed student misbehavior did </w:t>
      </w:r>
      <w:r w:rsidR="00E343E6" w:rsidRPr="00F4581F">
        <w:rPr>
          <w:rFonts w:ascii="Times New Roman" w:hAnsi="Times New Roman" w:cs="Times New Roman"/>
          <w:sz w:val="24"/>
          <w:szCs w:val="22"/>
        </w:rPr>
        <w:t>not</w:t>
      </w:r>
      <w:r w:rsidR="00E343E6" w:rsidRPr="00E343E6">
        <w:rPr>
          <w:rFonts w:ascii="Times New Roman" w:hAnsi="Times New Roman" w:cs="Times New Roman"/>
          <w:sz w:val="24"/>
          <w:szCs w:val="22"/>
        </w:rPr>
        <w:t xml:space="preserve"> fixate earlier on the target students than those who missed it. Similarly, </w:t>
      </w:r>
      <w:proofErr w:type="spellStart"/>
      <w:r w:rsidR="00E343E6" w:rsidRPr="00F4581F">
        <w:rPr>
          <w:rFonts w:ascii="Times New Roman" w:hAnsi="Times New Roman" w:cs="Times New Roman"/>
          <w:sz w:val="24"/>
          <w:szCs w:val="22"/>
        </w:rPr>
        <w:t>Keskin</w:t>
      </w:r>
      <w:proofErr w:type="spellEnd"/>
      <w:r w:rsidR="00E343E6" w:rsidRPr="00F4581F">
        <w:rPr>
          <w:rFonts w:ascii="Times New Roman" w:hAnsi="Times New Roman" w:cs="Times New Roman"/>
          <w:sz w:val="24"/>
          <w:szCs w:val="22"/>
        </w:rPr>
        <w:t xml:space="preserve"> et al. (2023)</w:t>
      </w:r>
      <w:r w:rsidR="00E343E6" w:rsidRPr="00E343E6">
        <w:rPr>
          <w:rFonts w:ascii="Times New Roman" w:hAnsi="Times New Roman" w:cs="Times New Roman"/>
          <w:sz w:val="24"/>
          <w:szCs w:val="22"/>
        </w:rPr>
        <w:t xml:space="preserve"> found no significant differences in TTFF related to student background. These results suggest that TTFF alone may not reliably reflect expertise but should be interpreted alongside complementary measures such as fixation frequency and distribution.</w:t>
      </w:r>
    </w:p>
    <w:p w14:paraId="250358D9" w14:textId="7B38814A" w:rsidR="00F9220E" w:rsidRP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 xml:space="preserve">Despite growing interest, research on the GRI in teaching contexts remains limited. Several studies have highlighted its potential as a standardized efficiency indicator but note that its interpretation depends on task complexity and instructional context (Gabel et al., 2023; </w:t>
      </w:r>
      <w:proofErr w:type="spellStart"/>
      <w:r w:rsidRPr="00F9220E">
        <w:rPr>
          <w:rFonts w:ascii="Times New Roman" w:hAnsi="Times New Roman" w:cs="Times New Roman"/>
          <w:sz w:val="24"/>
          <w:szCs w:val="22"/>
        </w:rPr>
        <w:t>Kosel</w:t>
      </w:r>
      <w:proofErr w:type="spellEnd"/>
      <w:r w:rsidRPr="00F9220E">
        <w:rPr>
          <w:rFonts w:ascii="Times New Roman" w:hAnsi="Times New Roman" w:cs="Times New Roman"/>
          <w:sz w:val="24"/>
          <w:szCs w:val="22"/>
        </w:rPr>
        <w:t xml:space="preserve"> et al., 2023). Furthermore, many eye-tracking studies in teacher research suffer from small sample sizes (e.g., </w:t>
      </w:r>
      <w:proofErr w:type="spellStart"/>
      <w:r w:rsidRPr="00F9220E">
        <w:rPr>
          <w:rFonts w:ascii="Times New Roman" w:hAnsi="Times New Roman" w:cs="Times New Roman"/>
          <w:sz w:val="24"/>
          <w:szCs w:val="22"/>
        </w:rPr>
        <w:t>Pouta</w:t>
      </w:r>
      <w:proofErr w:type="spellEnd"/>
      <w:r w:rsidRPr="00F9220E">
        <w:rPr>
          <w:rFonts w:ascii="Times New Roman" w:hAnsi="Times New Roman" w:cs="Times New Roman"/>
          <w:sz w:val="24"/>
          <w:szCs w:val="22"/>
        </w:rPr>
        <w:t xml:space="preserve"> et al., 2021) or methodological limitations, such as low ecological validity due to stationary setups (</w:t>
      </w:r>
      <w:proofErr w:type="spellStart"/>
      <w:r w:rsidRPr="00F9220E">
        <w:rPr>
          <w:rFonts w:ascii="Times New Roman" w:hAnsi="Times New Roman" w:cs="Times New Roman"/>
          <w:sz w:val="24"/>
          <w:szCs w:val="22"/>
        </w:rPr>
        <w:t>Stahnke</w:t>
      </w:r>
      <w:proofErr w:type="spellEnd"/>
      <w:r w:rsidRPr="00F9220E">
        <w:rPr>
          <w:rFonts w:ascii="Times New Roman" w:hAnsi="Times New Roman" w:cs="Times New Roman"/>
          <w:sz w:val="24"/>
          <w:szCs w:val="22"/>
        </w:rPr>
        <w:t xml:space="preserve"> &amp; </w:t>
      </w:r>
      <w:proofErr w:type="spellStart"/>
      <w:r w:rsidRPr="00F9220E">
        <w:rPr>
          <w:rFonts w:ascii="Times New Roman" w:hAnsi="Times New Roman" w:cs="Times New Roman"/>
          <w:sz w:val="24"/>
          <w:szCs w:val="22"/>
        </w:rPr>
        <w:t>Blömeke</w:t>
      </w:r>
      <w:proofErr w:type="spellEnd"/>
      <w:r w:rsidRPr="00F9220E">
        <w:rPr>
          <w:rFonts w:ascii="Times New Roman" w:hAnsi="Times New Roman" w:cs="Times New Roman"/>
          <w:sz w:val="24"/>
          <w:szCs w:val="22"/>
        </w:rPr>
        <w:t>, 2021) or low experimental control in authentic classrooms (McIntyre et al., 2020).</w:t>
      </w:r>
    </w:p>
    <w:p w14:paraId="0C743987" w14:textId="36874BF3" w:rsidR="00F9220E" w:rsidRDefault="00F9220E" w:rsidP="00F9220E">
      <w:pPr>
        <w:rPr>
          <w:rFonts w:ascii="Times New Roman" w:hAnsi="Times New Roman" w:cs="Times New Roman"/>
          <w:sz w:val="24"/>
          <w:szCs w:val="22"/>
        </w:rPr>
      </w:pPr>
      <w:r w:rsidRPr="00F9220E">
        <w:rPr>
          <w:rFonts w:ascii="Times New Roman" w:hAnsi="Times New Roman" w:cs="Times New Roman"/>
          <w:sz w:val="24"/>
          <w:szCs w:val="22"/>
        </w:rPr>
        <w:t>Nevertheless, the combination of fixation-based measures (</w:t>
      </w:r>
      <w:r w:rsidR="00A5254C">
        <w:rPr>
          <w:rFonts w:ascii="Times New Roman" w:hAnsi="Times New Roman" w:cs="Times New Roman"/>
          <w:sz w:val="24"/>
          <w:szCs w:val="22"/>
        </w:rPr>
        <w:t>numbe</w:t>
      </w:r>
      <w:r w:rsidR="0084046D">
        <w:rPr>
          <w:rFonts w:ascii="Times New Roman" w:hAnsi="Times New Roman" w:cs="Times New Roman"/>
          <w:sz w:val="24"/>
          <w:szCs w:val="22"/>
        </w:rPr>
        <w:t>r and</w:t>
      </w:r>
      <w:r w:rsidRPr="00F9220E">
        <w:rPr>
          <w:rFonts w:ascii="Times New Roman" w:hAnsi="Times New Roman" w:cs="Times New Roman"/>
          <w:sz w:val="24"/>
          <w:szCs w:val="22"/>
        </w:rPr>
        <w:t xml:space="preserve"> duration</w:t>
      </w:r>
      <w:r w:rsidR="0084046D">
        <w:rPr>
          <w:rFonts w:ascii="Times New Roman" w:hAnsi="Times New Roman" w:cs="Times New Roman"/>
          <w:sz w:val="24"/>
          <w:szCs w:val="22"/>
        </w:rPr>
        <w:t xml:space="preserve"> of fixations</w:t>
      </w:r>
      <w:r w:rsidRPr="00F9220E">
        <w:rPr>
          <w:rFonts w:ascii="Times New Roman" w:hAnsi="Times New Roman" w:cs="Times New Roman"/>
          <w:sz w:val="24"/>
          <w:szCs w:val="22"/>
        </w:rPr>
        <w:t xml:space="preserve">, GRI) and event-based indicators such as TTFF offers a robust toolkit for assessing teachers’ professional vision in classroom management. </w:t>
      </w:r>
      <w:commentRangeStart w:id="17"/>
      <w:r w:rsidRPr="00F9220E">
        <w:rPr>
          <w:rFonts w:ascii="Times New Roman" w:hAnsi="Times New Roman" w:cs="Times New Roman"/>
          <w:sz w:val="24"/>
          <w:szCs w:val="22"/>
        </w:rPr>
        <w:t>These metrics provide access to real-</w:t>
      </w:r>
      <w:r w:rsidRPr="00F9220E">
        <w:rPr>
          <w:rFonts w:ascii="Times New Roman" w:hAnsi="Times New Roman" w:cs="Times New Roman"/>
          <w:sz w:val="24"/>
          <w:szCs w:val="22"/>
        </w:rPr>
        <w:lastRenderedPageBreak/>
        <w:t>time, process-oriented data and allow for fine-grained comparisons of expertise differences in how teachers attend to and process classroom events.</w:t>
      </w:r>
      <w:commentRangeEnd w:id="17"/>
      <w:r w:rsidR="00335CFA">
        <w:rPr>
          <w:rStyle w:val="Kommentarzeichen"/>
        </w:rPr>
        <w:commentReference w:id="17"/>
      </w:r>
    </w:p>
    <w:p w14:paraId="70CAE88C" w14:textId="32947EEC" w:rsidR="0084046D" w:rsidRPr="00671EAC" w:rsidRDefault="006131E4" w:rsidP="006131E4">
      <w:pPr>
        <w:pStyle w:val="berschrift3"/>
        <w:rPr>
          <w:rFonts w:ascii="Times New Roman" w:hAnsi="Times New Roman" w:cs="Times New Roman"/>
          <w:sz w:val="24"/>
          <w:szCs w:val="24"/>
        </w:rPr>
      </w:pPr>
      <w:commentRangeStart w:id="18"/>
      <w:commentRangeStart w:id="19"/>
      <w:r w:rsidRPr="00671EAC">
        <w:rPr>
          <w:rFonts w:ascii="Times New Roman" w:hAnsi="Times New Roman" w:cs="Times New Roman"/>
          <w:sz w:val="24"/>
          <w:szCs w:val="24"/>
        </w:rPr>
        <w:t xml:space="preserve">Teachers’ </w:t>
      </w:r>
      <w:r w:rsidR="001A3FBE" w:rsidRPr="00671EAC">
        <w:rPr>
          <w:rFonts w:ascii="Times New Roman" w:hAnsi="Times New Roman" w:cs="Times New Roman"/>
          <w:sz w:val="24"/>
          <w:szCs w:val="24"/>
        </w:rPr>
        <w:t>Observable Behavior in Managing Disruptions</w:t>
      </w:r>
      <w:r w:rsidR="00671EAC" w:rsidRPr="00671EAC">
        <w:rPr>
          <w:rFonts w:ascii="Times New Roman" w:hAnsi="Times New Roman" w:cs="Times New Roman"/>
          <w:sz w:val="24"/>
          <w:szCs w:val="24"/>
        </w:rPr>
        <w:t xml:space="preserve"> (</w:t>
      </w:r>
      <w:commentRangeEnd w:id="18"/>
      <w:r w:rsidR="00D94381" w:rsidRPr="00671EAC">
        <w:rPr>
          <w:rStyle w:val="Kommentarzeichen"/>
          <w:rFonts w:ascii="Calibri" w:hAnsi="Calibri" w:cs="Arial"/>
          <w:b w:val="0"/>
        </w:rPr>
        <w:commentReference w:id="18"/>
      </w:r>
      <w:commentRangeEnd w:id="19"/>
      <w:r w:rsidR="00D93D6B" w:rsidRPr="00671EAC">
        <w:rPr>
          <w:rStyle w:val="Kommentarzeichen"/>
          <w:rFonts w:ascii="Calibri" w:hAnsi="Calibri" w:cs="Arial"/>
          <w:b w:val="0"/>
        </w:rPr>
        <w:commentReference w:id="19"/>
      </w:r>
      <w:r w:rsidR="00671EAC" w:rsidRPr="00671EAC">
        <w:rPr>
          <w:rFonts w:ascii="Times New Roman" w:hAnsi="Times New Roman" w:cs="Times New Roman"/>
          <w:sz w:val="24"/>
          <w:szCs w:val="24"/>
        </w:rPr>
        <w:t>Level 3)</w:t>
      </w:r>
    </w:p>
    <w:p w14:paraId="60FE3898" w14:textId="1AECA201" w:rsidR="00DF272A" w:rsidRPr="001740A1" w:rsidRDefault="00D52445" w:rsidP="003F6712">
      <w:pPr>
        <w:rPr>
          <w:rFonts w:ascii="Times New Roman" w:hAnsi="Times New Roman" w:cs="Times New Roman"/>
          <w:sz w:val="24"/>
          <w:szCs w:val="22"/>
        </w:rPr>
      </w:pPr>
      <w:r w:rsidRPr="00D52445">
        <w:rPr>
          <w:rFonts w:ascii="Times New Roman" w:hAnsi="Times New Roman" w:cs="Times New Roman"/>
          <w:sz w:val="24"/>
          <w:szCs w:val="22"/>
        </w:rPr>
        <w:t>Research has shown that novice teachers differ significantly from experienced teachers in their classroom management, particularly in handling disruptions (</w:t>
      </w:r>
      <w:proofErr w:type="spellStart"/>
      <w:r w:rsidRPr="00D52445">
        <w:rPr>
          <w:rFonts w:ascii="Times New Roman" w:hAnsi="Times New Roman" w:cs="Times New Roman"/>
          <w:sz w:val="24"/>
          <w:szCs w:val="22"/>
        </w:rPr>
        <w:t>Leinhardt</w:t>
      </w:r>
      <w:proofErr w:type="spellEnd"/>
      <w:r w:rsidRPr="00D52445">
        <w:rPr>
          <w:rFonts w:ascii="Times New Roman" w:hAnsi="Times New Roman" w:cs="Times New Roman"/>
          <w:sz w:val="24"/>
          <w:szCs w:val="22"/>
        </w:rPr>
        <w:t xml:space="preserve"> &amp; </w:t>
      </w:r>
      <w:proofErr w:type="spellStart"/>
      <w:r w:rsidRPr="00D52445">
        <w:rPr>
          <w:rFonts w:ascii="Times New Roman" w:hAnsi="Times New Roman" w:cs="Times New Roman"/>
          <w:sz w:val="24"/>
          <w:szCs w:val="22"/>
        </w:rPr>
        <w:t>Greeno</w:t>
      </w:r>
      <w:proofErr w:type="spellEnd"/>
      <w:r w:rsidRPr="00D52445">
        <w:rPr>
          <w:rFonts w:ascii="Times New Roman" w:hAnsi="Times New Roman" w:cs="Times New Roman"/>
          <w:sz w:val="24"/>
          <w:szCs w:val="22"/>
        </w:rPr>
        <w:t xml:space="preserve">, 1986; Berliner, 1987; </w:t>
      </w:r>
      <w:proofErr w:type="spellStart"/>
      <w:r w:rsidRPr="00D52445">
        <w:rPr>
          <w:rFonts w:ascii="Times New Roman" w:hAnsi="Times New Roman" w:cs="Times New Roman"/>
          <w:sz w:val="24"/>
          <w:szCs w:val="22"/>
        </w:rPr>
        <w:t>Bromme</w:t>
      </w:r>
      <w:proofErr w:type="spellEnd"/>
      <w:r w:rsidRPr="00D52445">
        <w:rPr>
          <w:rFonts w:ascii="Times New Roman" w:hAnsi="Times New Roman" w:cs="Times New Roman"/>
          <w:sz w:val="24"/>
          <w:szCs w:val="22"/>
        </w:rPr>
        <w:t xml:space="preserve">, 1992). While experienced teachers can rely on established routines and cognitive schemas that help them manage disruptions efficiently (Thiel et al., 2012; Berliner, 2004), novice teachers often struggle with complex student behavior and tend to lose sight of overall classroom dynamics (Barth, 2017; Thiel et al., 2012). </w:t>
      </w:r>
      <w:commentRangeStart w:id="20"/>
      <w:r w:rsidRPr="00D52445">
        <w:rPr>
          <w:rFonts w:ascii="Times New Roman" w:hAnsi="Times New Roman" w:cs="Times New Roman"/>
          <w:sz w:val="24"/>
          <w:szCs w:val="22"/>
        </w:rPr>
        <w:t xml:space="preserve">Experts use their monitoring skills to detect disruptions early and intervene effectively (Emmer &amp; </w:t>
      </w:r>
      <w:proofErr w:type="spellStart"/>
      <w:r w:rsidRPr="00D52445">
        <w:rPr>
          <w:rFonts w:ascii="Times New Roman" w:hAnsi="Times New Roman" w:cs="Times New Roman"/>
          <w:sz w:val="24"/>
          <w:szCs w:val="22"/>
        </w:rPr>
        <w:t>Gerwels</w:t>
      </w:r>
      <w:proofErr w:type="spellEnd"/>
      <w:r w:rsidRPr="00D52445">
        <w:rPr>
          <w:rFonts w:ascii="Times New Roman" w:hAnsi="Times New Roman" w:cs="Times New Roman"/>
          <w:sz w:val="24"/>
          <w:szCs w:val="22"/>
        </w:rPr>
        <w:t xml:space="preserve">, 2006), whereas novices frequently overlook such signals or react too late. </w:t>
      </w:r>
      <w:commentRangeEnd w:id="20"/>
      <w:r w:rsidR="000828CA">
        <w:rPr>
          <w:rStyle w:val="Kommentarzeichen"/>
        </w:rPr>
        <w:commentReference w:id="20"/>
      </w:r>
      <w:r w:rsidRPr="00D52445">
        <w:rPr>
          <w:rFonts w:ascii="Times New Roman" w:hAnsi="Times New Roman" w:cs="Times New Roman"/>
          <w:sz w:val="24"/>
          <w:szCs w:val="22"/>
        </w:rPr>
        <w:t>Novices also tend to rely on less effective reprimands, interrupting the lesson flow (</w:t>
      </w:r>
      <w:proofErr w:type="spellStart"/>
      <w:r w:rsidRPr="00D52445">
        <w:rPr>
          <w:rFonts w:ascii="Times New Roman" w:hAnsi="Times New Roman" w:cs="Times New Roman"/>
          <w:sz w:val="24"/>
          <w:szCs w:val="22"/>
        </w:rPr>
        <w:t>Westerman</w:t>
      </w:r>
      <w:proofErr w:type="spellEnd"/>
      <w:r w:rsidRPr="00D52445">
        <w:rPr>
          <w:rFonts w:ascii="Times New Roman" w:hAnsi="Times New Roman" w:cs="Times New Roman"/>
          <w:sz w:val="24"/>
          <w:szCs w:val="22"/>
        </w:rPr>
        <w:t>, 1991; Thiel et al., 2012), and focus on quick fixes (Swanson, O’Connor &amp; Cooney, 1990). Experienced teachers, by contrast, avoid escalating interactions and may employ techniques such as ostentatious ignoring</w:t>
      </w:r>
      <w:r w:rsidR="002255F0">
        <w:rPr>
          <w:rFonts w:ascii="Times New Roman" w:hAnsi="Times New Roman" w:cs="Times New Roman"/>
          <w:sz w:val="24"/>
          <w:szCs w:val="22"/>
        </w:rPr>
        <w:t>,</w:t>
      </w:r>
      <w:r w:rsidRPr="00D52445">
        <w:rPr>
          <w:rFonts w:ascii="Times New Roman" w:hAnsi="Times New Roman" w:cs="Times New Roman"/>
          <w:sz w:val="24"/>
          <w:szCs w:val="22"/>
        </w:rPr>
        <w:t xml:space="preserve"> using paraverbal and nonverbal cues to signal that inappropriate behavior has been noticed but will not be addressed directly (Thiel et al., 2012).</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2A969F25" w:rsidR="004727E5" w:rsidRPr="004727E5" w:rsidRDefault="00362681" w:rsidP="004727E5">
      <w:pPr>
        <w:rPr>
          <w:rFonts w:ascii="Times New Roman" w:hAnsi="Times New Roman" w:cs="Times New Roman"/>
          <w:sz w:val="24"/>
          <w:szCs w:val="22"/>
        </w:rPr>
      </w:pPr>
      <w:r>
        <w:rPr>
          <w:rFonts w:ascii="Times New Roman" w:hAnsi="Times New Roman" w:cs="Times New Roman"/>
          <w:sz w:val="24"/>
          <w:szCs w:val="22"/>
        </w:rPr>
        <w:lastRenderedPageBreak/>
        <w:t>T</w:t>
      </w:r>
      <w:r w:rsidR="008548EE">
        <w:rPr>
          <w:rFonts w:ascii="Times New Roman" w:hAnsi="Times New Roman" w:cs="Times New Roman"/>
          <w:sz w:val="24"/>
          <w:szCs w:val="22"/>
        </w:rPr>
        <w: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2CC963E7"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r w:rsidR="00671EAC">
        <w:rPr>
          <w:rFonts w:ascii="Times New Roman" w:hAnsi="Times New Roman" w:cs="Times New Roman"/>
          <w:color w:val="000000" w:themeColor="text1"/>
          <w:sz w:val="24"/>
          <w:szCs w:val="24"/>
        </w:rPr>
        <w:t xml:space="preserve"> (Level 1)</w:t>
      </w:r>
    </w:p>
    <w:p w14:paraId="3DE33BAA" w14:textId="13E9235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r w:rsidR="00671EAC">
        <w:rPr>
          <w:rFonts w:ascii="Times New Roman" w:hAnsi="Times New Roman" w:cs="Times New Roman"/>
          <w:color w:val="000000" w:themeColor="text1"/>
          <w:sz w:val="24"/>
          <w:szCs w:val="24"/>
        </w:rPr>
        <w:t xml:space="preserve"> (Level 2)</w:t>
      </w:r>
    </w:p>
    <w:p w14:paraId="49BC1DF8" w14:textId="0655B99B"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r w:rsidR="003A4EEE" w:rsidRPr="00732EC0">
        <w:rPr>
          <w:rFonts w:ascii="Times New Roman" w:eastAsia="Times New Roman" w:hAnsi="Times New Roman" w:cs="Times New Roman"/>
          <w:color w:val="000000" w:themeColor="text1"/>
          <w:sz w:val="24"/>
          <w:szCs w:val="24"/>
          <w:lang w:eastAsia="de-DE"/>
        </w:rPr>
        <w:t xml:space="preserve">both </w:t>
      </w:r>
      <w:r w:rsidRPr="00732EC0">
        <w:rPr>
          <w:rFonts w:ascii="Times New Roman" w:eastAsia="Times New Roman" w:hAnsi="Times New Roman" w:cs="Times New Roman"/>
          <w:color w:val="000000" w:themeColor="text1"/>
          <w:sz w:val="24"/>
          <w:szCs w:val="24"/>
          <w:lang w:eastAsia="de-DE"/>
        </w:rPr>
        <w:t xml:space="preserve">have </w:t>
      </w:r>
      <w:r w:rsidR="003A4EEE">
        <w:rPr>
          <w:rFonts w:ascii="Times New Roman" w:eastAsia="Times New Roman" w:hAnsi="Times New Roman" w:cs="Times New Roman"/>
          <w:color w:val="000000" w:themeColor="text1"/>
          <w:sz w:val="24"/>
          <w:szCs w:val="24"/>
          <w:lang w:eastAsia="de-DE"/>
        </w:rPr>
        <w:t xml:space="preserve">fully </w:t>
      </w:r>
      <w:r w:rsidRPr="00732EC0">
        <w:rPr>
          <w:rFonts w:ascii="Times New Roman" w:eastAsia="Times New Roman" w:hAnsi="Times New Roman" w:cs="Times New Roman"/>
          <w:color w:val="000000" w:themeColor="text1"/>
          <w:sz w:val="24"/>
          <w:szCs w:val="24"/>
          <w:lang w:eastAsia="de-DE"/>
        </w:rPr>
        <w:t xml:space="preserve">completed </w:t>
      </w:r>
      <w:r w:rsidR="003A4EEE">
        <w:rPr>
          <w:rFonts w:ascii="Times New Roman" w:eastAsia="Times New Roman" w:hAnsi="Times New Roman" w:cs="Times New Roman"/>
          <w:color w:val="000000" w:themeColor="text1"/>
          <w:sz w:val="24"/>
          <w:szCs w:val="24"/>
          <w:lang w:eastAsia="de-DE"/>
        </w:rPr>
        <w:t xml:space="preserve">their </w:t>
      </w:r>
      <w:r w:rsidRPr="00732EC0">
        <w:rPr>
          <w:rFonts w:ascii="Times New Roman" w:eastAsia="Times New Roman" w:hAnsi="Times New Roman" w:cs="Times New Roman"/>
          <w:color w:val="000000" w:themeColor="text1"/>
          <w:sz w:val="24"/>
          <w:szCs w:val="24"/>
          <w:lang w:eastAsia="de-DE"/>
        </w:rPr>
        <w:t xml:space="preserve">teacher training </w:t>
      </w:r>
      <w:r w:rsidR="003A4EEE">
        <w:rPr>
          <w:rFonts w:ascii="Times New Roman" w:eastAsia="Times New Roman" w:hAnsi="Times New Roman" w:cs="Times New Roman"/>
          <w:color w:val="000000" w:themeColor="text1"/>
          <w:sz w:val="24"/>
          <w:szCs w:val="24"/>
          <w:lang w:eastAsia="de-DE"/>
        </w:rPr>
        <w:t xml:space="preserve">(including the preparatory training year, the </w:t>
      </w:r>
      <w:r w:rsidR="00BF0534">
        <w:rPr>
          <w:rFonts w:ascii="Times New Roman" w:eastAsia="Times New Roman" w:hAnsi="Times New Roman" w:cs="Times New Roman"/>
          <w:color w:val="000000" w:themeColor="text1"/>
          <w:sz w:val="24"/>
          <w:szCs w:val="24"/>
          <w:lang w:eastAsia="de-DE"/>
        </w:rPr>
        <w:t>“</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r w:rsidR="00BF0534">
        <w:rPr>
          <w:rFonts w:ascii="Times New Roman" w:eastAsia="Times New Roman" w:hAnsi="Times New Roman" w:cs="Times New Roman"/>
          <w:color w:val="000000" w:themeColor="text1"/>
          <w:sz w:val="24"/>
          <w:szCs w:val="24"/>
          <w:lang w:eastAsia="de-DE"/>
        </w:rPr>
        <w:t xml:space="preserve"> b</w:t>
      </w:r>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lastRenderedPageBreak/>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C92EDA7"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r w:rsidR="003A4EEE">
        <w:rPr>
          <w:rFonts w:ascii="Times New Roman" w:eastAsia="Times New Roman" w:hAnsi="Times New Roman" w:cs="Times New Roman"/>
          <w:color w:val="000000" w:themeColor="text1"/>
          <w:sz w:val="24"/>
          <w:szCs w:val="24"/>
          <w:lang w:eastAsia="de-DE"/>
        </w:rPr>
        <w:t xml:space="preserve">the </w:t>
      </w:r>
      <w:r w:rsidRPr="0076259F">
        <w:rPr>
          <w:rFonts w:ascii="Times New Roman" w:eastAsia="Times New Roman" w:hAnsi="Times New Roman" w:cs="Times New Roman"/>
          <w:color w:val="000000" w:themeColor="text1"/>
          <w:sz w:val="24"/>
          <w:szCs w:val="24"/>
          <w:lang w:eastAsia="de-DE"/>
        </w:rPr>
        <w:t xml:space="preserve">ethical guidelines </w:t>
      </w:r>
      <w:r w:rsidR="003A4EEE">
        <w:rPr>
          <w:rFonts w:ascii="Times New Roman" w:eastAsia="Times New Roman" w:hAnsi="Times New Roman" w:cs="Times New Roman"/>
          <w:color w:val="000000" w:themeColor="text1"/>
          <w:sz w:val="24"/>
          <w:szCs w:val="24"/>
          <w:lang w:eastAsia="de-DE"/>
        </w:rPr>
        <w:t xml:space="preserve">put forth by the University of Leipzig </w:t>
      </w:r>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incentiv</w:t>
      </w:r>
      <w:r w:rsidR="003A4EEE">
        <w:rPr>
          <w:rFonts w:ascii="Times New Roman" w:eastAsia="Times New Roman" w:hAnsi="Times New Roman" w:cs="Times New Roman"/>
          <w:color w:val="000000" w:themeColor="text1"/>
          <w:sz w:val="24"/>
          <w:szCs w:val="24"/>
          <w:lang w:eastAsia="de-DE"/>
        </w:rPr>
        <w:t>ized</w:t>
      </w:r>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12ABDB75"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r w:rsidR="00671EAC">
        <w:rPr>
          <w:rFonts w:ascii="Times New Roman" w:hAnsi="Times New Roman" w:cs="Times New Roman"/>
          <w:color w:val="000000" w:themeColor="text1"/>
          <w:sz w:val="24"/>
          <w:szCs w:val="24"/>
        </w:rPr>
        <w:t xml:space="preserve"> (Level 2)</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 xml:space="preserve">binocular </w:t>
      </w:r>
      <w:proofErr w:type="spellStart"/>
      <w:r w:rsidR="007B69C9" w:rsidRPr="007B69C9">
        <w:rPr>
          <w:rFonts w:ascii="Times New Roman" w:eastAsia="Times New Roman" w:hAnsi="Times New Roman" w:cs="Times New Roman"/>
          <w:color w:val="000000" w:themeColor="text1"/>
          <w:sz w:val="24"/>
          <w:szCs w:val="24"/>
          <w:lang w:eastAsia="de-DE"/>
        </w:rPr>
        <w:t>Tobii</w:t>
      </w:r>
      <w:proofErr w:type="spellEnd"/>
      <w:r w:rsidR="007B69C9" w:rsidRPr="007B69C9">
        <w:rPr>
          <w:rFonts w:ascii="Times New Roman" w:eastAsia="Times New Roman" w:hAnsi="Times New Roman" w:cs="Times New Roman"/>
          <w:color w:val="000000" w:themeColor="text1"/>
          <w:sz w:val="24"/>
          <w:szCs w:val="24"/>
          <w:lang w:eastAsia="de-DE"/>
        </w:rPr>
        <w:t xml:space="preserve">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lastRenderedPageBreak/>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(see Measures). The SRI lasted approximately 45-60 </w:t>
      </w:r>
      <w:r w:rsidRPr="008E7C14">
        <w:rPr>
          <w:rFonts w:ascii="Times New Roman" w:eastAsia="Times New Roman" w:hAnsi="Times New Roman" w:cs="Times New Roman"/>
          <w:color w:val="000000" w:themeColor="text1"/>
          <w:sz w:val="24"/>
          <w:szCs w:val="24"/>
          <w:lang w:eastAsia="de-DE"/>
        </w:rPr>
        <w:lastRenderedPageBreak/>
        <w:t>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4D6E7286"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r w:rsidR="00671EAC">
        <w:rPr>
          <w:rFonts w:ascii="Times New Roman" w:hAnsi="Times New Roman" w:cs="Times New Roman"/>
          <w:color w:val="000000" w:themeColor="text1"/>
          <w:sz w:val="24"/>
          <w:szCs w:val="24"/>
        </w:rPr>
        <w:t xml:space="preserve"> (Level 2)</w:t>
      </w:r>
    </w:p>
    <w:p w14:paraId="529EC086" w14:textId="7B359BED"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r w:rsidR="00671EAC">
        <w:rPr>
          <w:rFonts w:ascii="Times New Roman" w:hAnsi="Times New Roman" w:cs="Times New Roman"/>
          <w:b/>
          <w:i/>
          <w:sz w:val="24"/>
          <w:szCs w:val="24"/>
        </w:rPr>
        <w:t xml:space="preserve"> (Level 3)</w:t>
      </w:r>
    </w:p>
    <w:p w14:paraId="69512EBC" w14:textId="7DAA96A5"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w:t>
      </w:r>
      <w:r w:rsidR="00D038B1">
        <w:rPr>
          <w:rFonts w:ascii="Times New Roman" w:eastAsia="Times New Roman" w:hAnsi="Times New Roman" w:cs="Times New Roman"/>
          <w:color w:val="000000" w:themeColor="text1"/>
          <w:sz w:val="24"/>
          <w:szCs w:val="24"/>
          <w:lang w:eastAsia="de-DE"/>
        </w:rPr>
        <w:t xml:space="preserve">t. </w:t>
      </w:r>
      <w:r w:rsidR="00D038B1" w:rsidRPr="00D038B1">
        <w:rPr>
          <w:rFonts w:ascii="Times New Roman" w:eastAsia="Times New Roman" w:hAnsi="Times New Roman" w:cs="Times New Roman"/>
          <w:color w:val="000000" w:themeColor="text1"/>
          <w:sz w:val="24"/>
          <w:szCs w:val="24"/>
          <w:lang w:eastAsia="de-DE"/>
        </w:rPr>
        <w:t xml:space="preserve">To code and analyze the gaze behavior, we used the software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Pro Lab Analyzer (Version 1.241.54542). A fixation filter was applied, with a threshold set at 30°/sec to identify fixations, as this default fixation filter is recommended for mobile eye-tracking data in the </w:t>
      </w:r>
      <w:proofErr w:type="spellStart"/>
      <w:r w:rsidR="00D038B1" w:rsidRPr="00D038B1">
        <w:rPr>
          <w:rFonts w:ascii="Times New Roman" w:eastAsia="Times New Roman" w:hAnsi="Times New Roman" w:cs="Times New Roman"/>
          <w:color w:val="000000" w:themeColor="text1"/>
          <w:sz w:val="24"/>
          <w:szCs w:val="24"/>
          <w:lang w:eastAsia="de-DE"/>
        </w:rPr>
        <w:t>Tobii</w:t>
      </w:r>
      <w:proofErr w:type="spellEnd"/>
      <w:r w:rsidR="00D038B1" w:rsidRPr="00D038B1">
        <w:rPr>
          <w:rFonts w:ascii="Times New Roman" w:eastAsia="Times New Roman" w:hAnsi="Times New Roman" w:cs="Times New Roman"/>
          <w:color w:val="000000" w:themeColor="text1"/>
          <w:sz w:val="24"/>
          <w:szCs w:val="24"/>
          <w:lang w:eastAsia="de-DE"/>
        </w:rPr>
        <w:t xml:space="preserve"> Lab Analyzer Software </w:t>
      </w:r>
      <w:r w:rsidR="00D038B1" w:rsidRPr="00D038B1">
        <w:rPr>
          <w:rFonts w:ascii="Times New Roman" w:eastAsia="Times New Roman" w:hAnsi="Times New Roman" w:cs="Times New Roman"/>
          <w:color w:val="000000" w:themeColor="text1"/>
          <w:sz w:val="24"/>
          <w:szCs w:val="24"/>
          <w:lang w:eastAsia="de-DE"/>
        </w:rPr>
        <w:fldChar w:fldCharType="begin"/>
      </w:r>
      <w:r w:rsidR="00FB591E">
        <w:rPr>
          <w:rFonts w:ascii="Times New Roman" w:eastAsia="Times New Roman" w:hAnsi="Times New Roman" w:cs="Times New Roman"/>
          <w:color w:val="000000" w:themeColor="text1"/>
          <w:sz w:val="24"/>
          <w:szCs w:val="24"/>
          <w:lang w:eastAsia="de-DE"/>
        </w:rPr>
        <w:instrText xml:space="preserve"> ADDIN ZOTERO_ITEM CSL_CITATION {"citationID":"cWPV9vus","properties":{"formattedCitation":"(Tobii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D038B1" w:rsidRPr="00D038B1">
        <w:rPr>
          <w:rFonts w:ascii="Times New Roman" w:eastAsia="Times New Roman" w:hAnsi="Times New Roman" w:cs="Times New Roman"/>
          <w:color w:val="000000" w:themeColor="text1"/>
          <w:sz w:val="24"/>
          <w:szCs w:val="24"/>
          <w:lang w:eastAsia="de-DE"/>
        </w:rPr>
        <w:fldChar w:fldCharType="separate"/>
      </w:r>
      <w:r w:rsidR="00D038B1" w:rsidRPr="00D038B1">
        <w:rPr>
          <w:rFonts w:ascii="Times New Roman" w:eastAsia="Times New Roman" w:hAnsi="Times New Roman" w:cs="Times New Roman"/>
          <w:color w:val="000000" w:themeColor="text1"/>
          <w:sz w:val="24"/>
          <w:szCs w:val="24"/>
          <w:lang w:eastAsia="de-DE"/>
        </w:rPr>
        <w:t>(Tobii AB, 2024)</w:t>
      </w:r>
      <w:r w:rsidR="00D038B1" w:rsidRPr="00D038B1">
        <w:rPr>
          <w:rFonts w:ascii="Times New Roman" w:eastAsia="Times New Roman" w:hAnsi="Times New Roman" w:cs="Times New Roman"/>
          <w:color w:val="000000" w:themeColor="text1"/>
          <w:sz w:val="24"/>
          <w:szCs w:val="24"/>
          <w:lang w:eastAsia="de-DE"/>
        </w:rPr>
        <w:fldChar w:fldCharType="end"/>
      </w:r>
      <w:r w:rsidR="00D038B1" w:rsidRPr="00D038B1">
        <w:rPr>
          <w:rFonts w:ascii="Times New Roman" w:eastAsia="Times New Roman" w:hAnsi="Times New Roman" w:cs="Times New Roman"/>
          <w:color w:val="000000" w:themeColor="text1"/>
          <w:sz w:val="24"/>
          <w:szCs w:val="24"/>
          <w:lang w:eastAsia="de-DE"/>
        </w:rPr>
        <w:t>.</w:t>
      </w:r>
      <w:r w:rsidR="00D038B1">
        <w:rPr>
          <w:rFonts w:ascii="Times New Roman" w:eastAsia="Times New Roman" w:hAnsi="Times New Roman" w:cs="Times New Roman"/>
          <w:color w:val="000000" w:themeColor="text1"/>
          <w:sz w:val="24"/>
          <w:szCs w:val="24"/>
          <w:lang w:eastAsia="de-DE"/>
        </w:rPr>
        <w:t xml:space="preserve"> Tw</w:t>
      </w:r>
      <w:r w:rsidRPr="002240C9">
        <w:rPr>
          <w:rFonts w:ascii="Times New Roman" w:eastAsia="Times New Roman" w:hAnsi="Times New Roman" w:cs="Times New Roman"/>
          <w:color w:val="000000" w:themeColor="text1"/>
          <w:sz w:val="24"/>
          <w:szCs w:val="24"/>
          <w:lang w:eastAsia="de-DE"/>
        </w:rPr>
        <w:t>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5FF184C8"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lastRenderedPageBreak/>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499E953B"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r w:rsidR="00671EAC">
        <w:rPr>
          <w:rFonts w:ascii="Times New Roman" w:hAnsi="Times New Roman" w:cs="Times New Roman"/>
          <w:sz w:val="24"/>
          <w:szCs w:val="24"/>
          <w:lang w:eastAsia="de-DE"/>
        </w:rPr>
        <w:t>(Level 4)</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4AF9530"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r w:rsidR="00671EAC">
        <w:rPr>
          <w:rFonts w:ascii="Times New Roman" w:hAnsi="Times New Roman" w:cs="Times New Roman"/>
          <w:sz w:val="24"/>
          <w:szCs w:val="24"/>
          <w:lang w:eastAsia="de-DE"/>
        </w:rPr>
        <w:t xml:space="preserve"> (Level 4)</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544A4416"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r w:rsidR="00671EAC">
        <w:rPr>
          <w:rFonts w:ascii="Times New Roman" w:hAnsi="Times New Roman" w:cs="Times New Roman"/>
          <w:sz w:val="24"/>
          <w:szCs w:val="24"/>
        </w:rPr>
        <w:t>(Level 4)</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sidRPr="004512FF">
        <w:rPr>
          <w:rStyle w:val="Funotenzeichen"/>
        </w:rPr>
        <w:footnoteReference w:id="2"/>
      </w:r>
      <w:r w:rsidR="00212824" w:rsidRPr="00212824">
        <w:rPr>
          <w:rFonts w:ascii="Times New Roman" w:eastAsia="Times New Roman" w:hAnsi="Times New Roman" w:cs="Times New Roman"/>
          <w:sz w:val="24"/>
          <w:szCs w:val="24"/>
          <w:lang w:eastAsia="de-DE"/>
        </w:rPr>
        <w:t xml:space="preserve"> or &gt;30s</w:t>
      </w:r>
      <w:r w:rsidR="00212824" w:rsidRPr="004512FF">
        <w:rPr>
          <w:rStyle w:val="Funotenzeichen"/>
        </w:rPr>
        <w:footnoteReference w:id="3"/>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 xml:space="preserve">Raw values were converted from milliseconds to seconds and log-transformed for normalization. To assess overall responsiveness to classroom disruptions, log-transformed TTFF </w:t>
      </w:r>
      <w:r w:rsidR="00746C36" w:rsidRPr="00746C36">
        <w:rPr>
          <w:rFonts w:ascii="Times New Roman" w:eastAsia="Times New Roman" w:hAnsi="Times New Roman" w:cs="Times New Roman"/>
          <w:sz w:val="24"/>
          <w:szCs w:val="24"/>
          <w:lang w:eastAsia="de-DE"/>
        </w:rPr>
        <w:lastRenderedPageBreak/>
        <w:t>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3D43443A"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r w:rsidR="00671EAC">
        <w:rPr>
          <w:rFonts w:ascii="Times New Roman" w:hAnsi="Times New Roman" w:cs="Times New Roman"/>
          <w:color w:val="000000" w:themeColor="text1"/>
          <w:sz w:val="24"/>
          <w:szCs w:val="24"/>
        </w:rPr>
        <w:t>(Level 3)</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367A2428"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r w:rsidR="00671EAC">
        <w:rPr>
          <w:rFonts w:ascii="Times New Roman" w:hAnsi="Times New Roman" w:cs="Times New Roman"/>
          <w:color w:val="000000" w:themeColor="text1"/>
          <w:sz w:val="24"/>
          <w:szCs w:val="24"/>
          <w:lang w:eastAsia="de-DE"/>
        </w:rPr>
        <w:t>(Level 3)</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50ACEB16"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r w:rsidR="00671EAC">
        <w:rPr>
          <w:rFonts w:ascii="Times New Roman" w:hAnsi="Times New Roman" w:cs="Times New Roman"/>
          <w:color w:val="000000" w:themeColor="text1"/>
          <w:sz w:val="24"/>
          <w:szCs w:val="24"/>
          <w:lang w:eastAsia="de-DE"/>
        </w:rPr>
        <w:t xml:space="preserve"> (Level 3)</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proofErr w:type="spellStart"/>
      <w:r w:rsidRPr="00EF0B44">
        <w:rPr>
          <w:rFonts w:ascii="Times New Roman" w:eastAsia="Times New Roman" w:hAnsi="Times New Roman" w:cs="Times New Roman"/>
          <w:color w:val="000000" w:themeColor="text1"/>
          <w:sz w:val="24"/>
          <w:szCs w:val="24"/>
          <w:lang w:eastAsia="de-DE"/>
        </w:rPr>
        <w:t>SoSci</w:t>
      </w:r>
      <w:proofErr w:type="spellEnd"/>
      <w:r w:rsidRPr="00EF0B44">
        <w:rPr>
          <w:rFonts w:ascii="Times New Roman" w:eastAsia="Times New Roman" w:hAnsi="Times New Roman" w:cs="Times New Roman"/>
          <w:color w:val="000000" w:themeColor="text1"/>
          <w:sz w:val="24"/>
          <w:szCs w:val="24"/>
          <w:lang w:eastAsia="de-DE"/>
        </w:rPr>
        <w:t xml:space="preserve">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w:t>
      </w:r>
      <w:r w:rsidRPr="00FB55BD">
        <w:rPr>
          <w:rFonts w:ascii="Times New Roman" w:eastAsia="Times New Roman" w:hAnsi="Times New Roman" w:cs="Times New Roman"/>
          <w:color w:val="000000" w:themeColor="text1"/>
          <w:sz w:val="24"/>
          <w:szCs w:val="24"/>
          <w:lang w:eastAsia="de-DE"/>
        </w:rPr>
        <w:lastRenderedPageBreak/>
        <w:t xml:space="preserve">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75D2A22D"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r w:rsidR="00671EAC">
        <w:rPr>
          <w:rFonts w:ascii="Times New Roman" w:hAnsi="Times New Roman" w:cs="Times New Roman"/>
          <w:color w:val="000000" w:themeColor="text1"/>
          <w:sz w:val="24"/>
          <w:szCs w:val="24"/>
          <w:lang w:eastAsia="de-DE"/>
        </w:rPr>
        <w:t xml:space="preserve"> (Level 2)</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4512FF">
        <w:rPr>
          <w:rStyle w:val="Funotenzeichen"/>
        </w:rPr>
        <w:footnoteReference w:id="4"/>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4F504AB9"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r w:rsidR="00671EAC">
        <w:rPr>
          <w:rFonts w:ascii="Times New Roman" w:hAnsi="Times New Roman" w:cs="Times New Roman"/>
          <w:color w:val="000000" w:themeColor="text1"/>
          <w:sz w:val="24"/>
          <w:szCs w:val="24"/>
          <w:lang w:eastAsia="de-DE"/>
        </w:rPr>
        <w:t xml:space="preserve"> (Level 1)</w:t>
      </w:r>
    </w:p>
    <w:p w14:paraId="270A469A" w14:textId="476F03D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r w:rsidR="00671EAC">
        <w:rPr>
          <w:rFonts w:ascii="Times New Roman" w:hAnsi="Times New Roman" w:cs="Times New Roman"/>
          <w:sz w:val="24"/>
          <w:szCs w:val="24"/>
          <w:lang w:eastAsia="de-DE"/>
        </w:rPr>
        <w:t xml:space="preserve"> (Level 2)</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lastRenderedPageBreak/>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7090CF1C"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r w:rsidR="00671EAC">
        <w:rPr>
          <w:rFonts w:ascii="Times New Roman" w:hAnsi="Times New Roman" w:cs="Times New Roman"/>
          <w:sz w:val="24"/>
          <w:szCs w:val="24"/>
          <w:lang w:eastAsia="de-DE"/>
        </w:rPr>
        <w:t xml:space="preserve"> (Level 2)</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2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2" w:name="_Hlk189575193"/>
            <w:bookmarkEnd w:id="21"/>
            <w:r w:rsidRPr="00211D07">
              <w:rPr>
                <w:rFonts w:ascii="Times New Roman" w:hAnsi="Times New Roman" w:cs="Times New Roman"/>
                <w:sz w:val="24"/>
                <w:szCs w:val="24"/>
                <w:lang w:val="de-DE" w:eastAsia="de-DE"/>
              </w:rPr>
              <w:lastRenderedPageBreak/>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4512FF">
        <w:rPr>
          <w:rStyle w:val="Funotenzeichen"/>
        </w:rPr>
        <w:footnoteReference w:id="5"/>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536AC60F"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r w:rsidR="00671EAC">
        <w:rPr>
          <w:rFonts w:ascii="Times New Roman" w:hAnsi="Times New Roman" w:cs="Times New Roman"/>
          <w:sz w:val="24"/>
          <w:szCs w:val="24"/>
          <w:lang w:eastAsia="de-DE"/>
        </w:rPr>
        <w:t xml:space="preserve"> (Level 2)</w:t>
      </w:r>
    </w:p>
    <w:p w14:paraId="2A27EA22" w14:textId="03C57B7B" w:rsidR="00F14D1C" w:rsidRDefault="00774B0F" w:rsidP="0026411C">
      <w:pPr>
        <w:rPr>
          <w:rFonts w:ascii="Times New Roman" w:hAnsi="Times New Roman" w:cs="Times New Roman"/>
          <w:sz w:val="24"/>
          <w:szCs w:val="24"/>
          <w:lang w:eastAsia="de-DE"/>
        </w:rPr>
      </w:pPr>
      <w:commentRangeStart w:id="23"/>
      <w:r w:rsidRPr="00774B0F">
        <w:rPr>
          <w:rFonts w:ascii="Times New Roman" w:hAnsi="Times New Roman" w:cs="Times New Roman"/>
          <w:sz w:val="24"/>
          <w:szCs w:val="24"/>
          <w:lang w:eastAsia="de-DE"/>
        </w:rPr>
        <w:lastRenderedPageBreak/>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commentRangeEnd w:id="23"/>
      <w:r w:rsidR="00502D2B">
        <w:rPr>
          <w:rStyle w:val="Kommentarzeichen"/>
        </w:rPr>
        <w:commentReference w:id="23"/>
      </w:r>
    </w:p>
    <w:p w14:paraId="5C70A152" w14:textId="7ADFF23B"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r w:rsidR="00671EAC">
        <w:rPr>
          <w:rFonts w:ascii="Times New Roman" w:hAnsi="Times New Roman" w:cs="Times New Roman"/>
          <w:sz w:val="24"/>
          <w:szCs w:val="24"/>
          <w:lang w:eastAsia="de-DE"/>
        </w:rPr>
        <w:t xml:space="preserve"> (Level 2)</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t xml:space="preserve">Table </w:t>
      </w:r>
      <w:r>
        <w:rPr>
          <w:rFonts w:ascii="Times New Roman" w:hAnsi="Times New Roman" w:cs="Times New Roman"/>
          <w:b/>
          <w:bCs/>
          <w:sz w:val="24"/>
          <w:szCs w:val="24"/>
          <w:lang w:eastAsia="de-DE"/>
        </w:rPr>
        <w:t>2</w:t>
      </w:r>
    </w:p>
    <w:p w14:paraId="3815E6A5" w14:textId="7C5CC694"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Means, Standard Deviations, Range</w:t>
      </w:r>
      <w:r w:rsidR="00671EAC">
        <w:rPr>
          <w:rFonts w:ascii="Times New Roman" w:hAnsi="Times New Roman" w:cs="Times New Roman"/>
          <w:i/>
          <w:iCs/>
          <w:sz w:val="24"/>
          <w:szCs w:val="24"/>
          <w:lang w:eastAsia="de-DE"/>
        </w:rPr>
        <w:t>,</w:t>
      </w:r>
      <w:r w:rsidRPr="004727E9">
        <w:rPr>
          <w:rFonts w:ascii="Times New Roman" w:hAnsi="Times New Roman" w:cs="Times New Roman"/>
          <w:i/>
          <w:iCs/>
          <w:sz w:val="24"/>
          <w:szCs w:val="24"/>
          <w:lang w:eastAsia="de-DE"/>
        </w:rPr>
        <w:t xml:space="preserv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lastRenderedPageBreak/>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60703D06"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r w:rsidR="00671EAC">
        <w:rPr>
          <w:rFonts w:ascii="Times New Roman" w:hAnsi="Times New Roman" w:cs="Times New Roman"/>
          <w:sz w:val="24"/>
          <w:szCs w:val="24"/>
          <w:lang w:eastAsia="de-DE"/>
        </w:rPr>
        <w:t xml:space="preserve"> (Level 2)</w:t>
      </w:r>
    </w:p>
    <w:p w14:paraId="688D3C32" w14:textId="158CE316" w:rsidR="00831A49" w:rsidRPr="00831A49" w:rsidRDefault="00831A49" w:rsidP="00831A49">
      <w:pPr>
        <w:rPr>
          <w:rFonts w:ascii="Times New Roman" w:hAnsi="Times New Roman" w:cs="Times New Roman"/>
          <w:sz w:val="24"/>
          <w:szCs w:val="24"/>
          <w:lang w:eastAsia="de-DE"/>
        </w:rPr>
      </w:pPr>
      <w:bookmarkStart w:id="24" w:name="_Hlk190096132"/>
      <w:r>
        <w:rPr>
          <w:rFonts w:ascii="Times New Roman" w:hAnsi="Times New Roman" w:cs="Times New Roman"/>
          <w:sz w:val="24"/>
          <w:szCs w:val="24"/>
          <w:lang w:eastAsia="de-DE"/>
        </w:rPr>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sidRPr="004512FF">
        <w:rPr>
          <w:rStyle w:val="Funotenzeichen"/>
        </w:rPr>
        <w:footnoteReference w:id="6"/>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24"/>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lastRenderedPageBreak/>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For experienced teachers, lower GRI values (indicating more efficient gaze behavior) were significantly associated with higher fixation frequency on students and greater strategic 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5D6BAA48"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r w:rsidR="00671EAC">
        <w:rPr>
          <w:rFonts w:ascii="Times New Roman" w:hAnsi="Times New Roman" w:cs="Times New Roman"/>
          <w:sz w:val="24"/>
          <w:szCs w:val="24"/>
          <w:lang w:eastAsia="de-DE"/>
        </w:rPr>
        <w:t xml:space="preserve"> (Level 1)</w:t>
      </w:r>
    </w:p>
    <w:p w14:paraId="347E07D8" w14:textId="13E8BDB7"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r w:rsidR="00671EAC">
        <w:rPr>
          <w:rFonts w:ascii="Times New Roman" w:hAnsi="Times New Roman" w:cs="Times New Roman"/>
          <w:sz w:val="24"/>
          <w:szCs w:val="24"/>
          <w:lang w:eastAsia="de-DE"/>
        </w:rPr>
        <w:t xml:space="preserve"> (Level 2)</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lastRenderedPageBreak/>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430210A"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r w:rsidR="00671EAC">
        <w:rPr>
          <w:rFonts w:ascii="Times New Roman" w:hAnsi="Times New Roman" w:cs="Times New Roman"/>
          <w:sz w:val="24"/>
          <w:szCs w:val="24"/>
          <w:lang w:eastAsia="de-DE"/>
        </w:rPr>
        <w:t xml:space="preserve"> (Level 2)</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17DDD710"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r w:rsidR="00671EAC">
        <w:rPr>
          <w:rFonts w:ascii="Times New Roman" w:hAnsi="Times New Roman" w:cs="Times New Roman"/>
          <w:sz w:val="24"/>
          <w:szCs w:val="24"/>
          <w:lang w:eastAsia="de-DE"/>
        </w:rPr>
        <w:t xml:space="preserve"> (Level 2)</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037105EF" w14:textId="77777777" w:rsidR="005D650E" w:rsidRPr="005D650E" w:rsidRDefault="00CB5001" w:rsidP="005D650E">
      <w:pPr>
        <w:pStyle w:val="Literaturverzeichnis"/>
        <w:rPr>
          <w:rFonts w:cs="Calibri"/>
        </w:rPr>
      </w:pPr>
      <w:r>
        <w:rPr>
          <w:color w:val="DBDBDB" w:themeColor="accent3" w:themeTint="66"/>
        </w:rPr>
        <w:fldChar w:fldCharType="begin"/>
      </w:r>
      <w:r w:rsidRPr="00FB591E">
        <w:rPr>
          <w:color w:val="DBDBDB" w:themeColor="accent3" w:themeTint="66"/>
        </w:rPr>
        <w:instrText xml:space="preserve"> ADDIN ZOTERO_BIBL {"uncited":[],"omitted":[],"custom":[]} CSL_BIBLIOGRAPHY </w:instrText>
      </w:r>
      <w:r>
        <w:rPr>
          <w:color w:val="DBDBDB" w:themeColor="accent3" w:themeTint="66"/>
        </w:rPr>
        <w:fldChar w:fldCharType="separate"/>
      </w:r>
      <w:r w:rsidR="005D650E" w:rsidRPr="005D650E">
        <w:rPr>
          <w:rFonts w:cs="Calibri"/>
        </w:rPr>
        <w:t>Beaty-</w:t>
      </w:r>
      <w:proofErr w:type="spellStart"/>
      <w:r w:rsidR="005D650E" w:rsidRPr="005D650E">
        <w:rPr>
          <w:rFonts w:cs="Calibri"/>
        </w:rPr>
        <w:t>O’Ferrall</w:t>
      </w:r>
      <w:proofErr w:type="spellEnd"/>
      <w:r w:rsidR="005D650E" w:rsidRPr="005D650E">
        <w:rPr>
          <w:rFonts w:cs="Calibri"/>
        </w:rPr>
        <w:t xml:space="preserve">, M. E., Green, A., &amp; Hanna, F. (2010). Classroom Management Strategies for Difficult Students: Promoting Change through Relationships. </w:t>
      </w:r>
      <w:r w:rsidR="005D650E" w:rsidRPr="005D650E">
        <w:rPr>
          <w:rFonts w:cs="Calibri"/>
          <w:i/>
          <w:iCs/>
        </w:rPr>
        <w:t>Middle School Journal (J1)</w:t>
      </w:r>
      <w:r w:rsidR="005D650E" w:rsidRPr="005D650E">
        <w:rPr>
          <w:rFonts w:cs="Calibri"/>
        </w:rPr>
        <w:t xml:space="preserve">, </w:t>
      </w:r>
      <w:r w:rsidR="005D650E" w:rsidRPr="005D650E">
        <w:rPr>
          <w:rFonts w:cs="Calibri"/>
          <w:i/>
          <w:iCs/>
        </w:rPr>
        <w:t>41</w:t>
      </w:r>
      <w:r w:rsidR="005D650E" w:rsidRPr="005D650E">
        <w:rPr>
          <w:rFonts w:cs="Calibri"/>
        </w:rPr>
        <w:t>(4), 4–11.</w:t>
      </w:r>
    </w:p>
    <w:p w14:paraId="21FD5946" w14:textId="77777777" w:rsidR="005D650E" w:rsidRPr="005D650E" w:rsidRDefault="005D650E" w:rsidP="005D650E">
      <w:pPr>
        <w:pStyle w:val="Literaturverzeichnis"/>
        <w:rPr>
          <w:rFonts w:cs="Calibri"/>
          <w:lang w:val="de-DE"/>
        </w:rPr>
      </w:pPr>
      <w:proofErr w:type="spellStart"/>
      <w:r w:rsidRPr="005D650E">
        <w:rPr>
          <w:rFonts w:cs="Calibri"/>
        </w:rPr>
        <w:t>Blömeke</w:t>
      </w:r>
      <w:proofErr w:type="spellEnd"/>
      <w:r w:rsidRPr="005D650E">
        <w:rPr>
          <w:rFonts w:cs="Calibri"/>
        </w:rPr>
        <w:t xml:space="preserve">, S., Gustafsson, J.-E., &amp; Shavelson, R. J. (2015). Beyond dichotomies: Competence viewed as a continuum. </w:t>
      </w:r>
      <w:r w:rsidRPr="005D650E">
        <w:rPr>
          <w:rFonts w:cs="Calibri"/>
          <w:i/>
          <w:iCs/>
          <w:lang w:val="de-DE"/>
        </w:rPr>
        <w:t>Zeitschrift Für Psychologie</w:t>
      </w:r>
      <w:r w:rsidRPr="005D650E">
        <w:rPr>
          <w:rFonts w:cs="Calibri"/>
          <w:lang w:val="de-DE"/>
        </w:rPr>
        <w:t xml:space="preserve">, </w:t>
      </w:r>
      <w:r w:rsidRPr="005D650E">
        <w:rPr>
          <w:rFonts w:cs="Calibri"/>
          <w:i/>
          <w:iCs/>
          <w:lang w:val="de-DE"/>
        </w:rPr>
        <w:t>223</w:t>
      </w:r>
      <w:r w:rsidRPr="005D650E">
        <w:rPr>
          <w:rFonts w:cs="Calibri"/>
          <w:lang w:val="de-DE"/>
        </w:rPr>
        <w:t>(1), 3–13. https://doi.org/10.1027/2151-2604/a000194</w:t>
      </w:r>
    </w:p>
    <w:p w14:paraId="0F5695CB" w14:textId="77777777" w:rsidR="005D650E" w:rsidRPr="005D650E" w:rsidRDefault="005D650E" w:rsidP="005D650E">
      <w:pPr>
        <w:pStyle w:val="Literaturverzeichnis"/>
        <w:rPr>
          <w:rFonts w:cs="Calibri"/>
        </w:rPr>
      </w:pPr>
      <w:r w:rsidRPr="005D650E">
        <w:rPr>
          <w:rFonts w:cs="Calibri"/>
          <w:lang w:val="de-DE"/>
        </w:rPr>
        <w:t xml:space="preserve">Braun, S. S., </w:t>
      </w:r>
      <w:proofErr w:type="spellStart"/>
      <w:r w:rsidRPr="005D650E">
        <w:rPr>
          <w:rFonts w:cs="Calibri"/>
          <w:lang w:val="de-DE"/>
        </w:rPr>
        <w:t>Kaihoi</w:t>
      </w:r>
      <w:proofErr w:type="spellEnd"/>
      <w:r w:rsidRPr="005D650E">
        <w:rPr>
          <w:rFonts w:cs="Calibri"/>
          <w:lang w:val="de-DE"/>
        </w:rPr>
        <w:t xml:space="preserve">, C. A., McDaniel, H. L., &amp; Bradshaw, C. P. (2022). </w:t>
      </w:r>
      <w:r w:rsidRPr="005D650E">
        <w:rPr>
          <w:rFonts w:cs="Calibri"/>
        </w:rPr>
        <w:t xml:space="preserve">Profiles of teachers’ occupational health: Associations with classroom management practices, gender, and race. </w:t>
      </w:r>
      <w:r w:rsidRPr="005D650E">
        <w:rPr>
          <w:rFonts w:cs="Calibri"/>
          <w:i/>
          <w:iCs/>
        </w:rPr>
        <w:t>Teaching and Teacher Education</w:t>
      </w:r>
      <w:r w:rsidRPr="005D650E">
        <w:rPr>
          <w:rFonts w:cs="Calibri"/>
        </w:rPr>
        <w:t xml:space="preserve">, </w:t>
      </w:r>
      <w:r w:rsidRPr="005D650E">
        <w:rPr>
          <w:rFonts w:cs="Calibri"/>
          <w:i/>
          <w:iCs/>
        </w:rPr>
        <w:t>118</w:t>
      </w:r>
      <w:r w:rsidRPr="005D650E">
        <w:rPr>
          <w:rFonts w:cs="Calibri"/>
        </w:rPr>
        <w:t>, 103819. https://doi.org/10.1016/j.tate.2022.103819</w:t>
      </w:r>
    </w:p>
    <w:p w14:paraId="07BD4B8A" w14:textId="77777777" w:rsidR="005D650E" w:rsidRPr="005D650E" w:rsidRDefault="005D650E" w:rsidP="005D650E">
      <w:pPr>
        <w:pStyle w:val="Literaturverzeichnis"/>
        <w:rPr>
          <w:rFonts w:cs="Calibri"/>
          <w:lang w:val="de-DE"/>
        </w:rPr>
      </w:pPr>
      <w:r w:rsidRPr="005D650E">
        <w:rPr>
          <w:rFonts w:cs="Calibri"/>
        </w:rPr>
        <w:t xml:space="preserve">Cohen, J. (1988). Statistical power for the </w:t>
      </w:r>
      <w:proofErr w:type="spellStart"/>
      <w:r w:rsidRPr="005D650E">
        <w:rPr>
          <w:rFonts w:cs="Calibri"/>
        </w:rPr>
        <w:t>behavioural</w:t>
      </w:r>
      <w:proofErr w:type="spellEnd"/>
      <w:r w:rsidRPr="005D650E">
        <w:rPr>
          <w:rFonts w:cs="Calibri"/>
        </w:rPr>
        <w:t xml:space="preserve"> sciences. </w:t>
      </w:r>
      <w:proofErr w:type="spellStart"/>
      <w:r w:rsidRPr="005D650E">
        <w:rPr>
          <w:rFonts w:cs="Calibri"/>
          <w:lang w:val="de-DE"/>
        </w:rPr>
        <w:t>Hilsdale</w:t>
      </w:r>
      <w:proofErr w:type="spellEnd"/>
      <w:r w:rsidRPr="005D650E">
        <w:rPr>
          <w:rFonts w:cs="Calibri"/>
          <w:lang w:val="de-DE"/>
        </w:rPr>
        <w:t xml:space="preserve">. </w:t>
      </w:r>
      <w:r w:rsidRPr="005D650E">
        <w:rPr>
          <w:rFonts w:cs="Calibri"/>
          <w:i/>
          <w:iCs/>
          <w:lang w:val="de-DE"/>
        </w:rPr>
        <w:t>NY: Lawrence Erlbaum</w:t>
      </w:r>
      <w:r w:rsidRPr="005D650E">
        <w:rPr>
          <w:rFonts w:cs="Calibri"/>
          <w:lang w:val="de-DE"/>
        </w:rPr>
        <w:t xml:space="preserve">, </w:t>
      </w:r>
      <w:r w:rsidRPr="005D650E">
        <w:rPr>
          <w:rFonts w:cs="Calibri"/>
          <w:i/>
          <w:iCs/>
          <w:lang w:val="de-DE"/>
        </w:rPr>
        <w:t>58</w:t>
      </w:r>
      <w:r w:rsidRPr="005D650E">
        <w:rPr>
          <w:rFonts w:cs="Calibri"/>
          <w:lang w:val="de-DE"/>
        </w:rPr>
        <w:t>(1), 7–19.</w:t>
      </w:r>
    </w:p>
    <w:p w14:paraId="0407A8DB" w14:textId="77777777" w:rsidR="005D650E" w:rsidRPr="005D650E" w:rsidRDefault="005D650E" w:rsidP="005D650E">
      <w:pPr>
        <w:pStyle w:val="Literaturverzeichnis"/>
        <w:rPr>
          <w:rFonts w:cs="Calibri"/>
        </w:rPr>
      </w:pPr>
      <w:r w:rsidRPr="005D650E">
        <w:rPr>
          <w:rFonts w:cs="Calibri"/>
          <w:lang w:val="de-DE"/>
        </w:rPr>
        <w:t xml:space="preserve">Dicke, T., Elling, J., Schmeck, A., &amp; Leutner, D. (2015). </w:t>
      </w:r>
      <w:r w:rsidRPr="005D650E">
        <w:rPr>
          <w:rFonts w:cs="Calibri"/>
        </w:rPr>
        <w:t xml:space="preserve">Reducing reality shock: The effects of classroom management skills training on beginning teachers. </w:t>
      </w:r>
      <w:r w:rsidRPr="005D650E">
        <w:rPr>
          <w:rFonts w:cs="Calibri"/>
          <w:i/>
          <w:iCs/>
        </w:rPr>
        <w:t>Teaching and Teacher Education</w:t>
      </w:r>
      <w:r w:rsidRPr="005D650E">
        <w:rPr>
          <w:rFonts w:cs="Calibri"/>
        </w:rPr>
        <w:t xml:space="preserve">, </w:t>
      </w:r>
      <w:r w:rsidRPr="005D650E">
        <w:rPr>
          <w:rFonts w:cs="Calibri"/>
          <w:i/>
          <w:iCs/>
        </w:rPr>
        <w:t>48</w:t>
      </w:r>
      <w:r w:rsidRPr="005D650E">
        <w:rPr>
          <w:rFonts w:cs="Calibri"/>
        </w:rPr>
        <w:t>, 1–12. https://doi.org/10.1016/j.tate.2015.01.013</w:t>
      </w:r>
    </w:p>
    <w:p w14:paraId="34E5841E" w14:textId="77777777" w:rsidR="005D650E" w:rsidRPr="005D650E" w:rsidRDefault="005D650E" w:rsidP="005D650E">
      <w:pPr>
        <w:pStyle w:val="Literaturverzeichnis"/>
        <w:rPr>
          <w:rFonts w:cs="Calibri"/>
        </w:rPr>
      </w:pPr>
      <w:r w:rsidRPr="005D650E">
        <w:rPr>
          <w:rFonts w:cs="Calibri"/>
        </w:rPr>
        <w:t xml:space="preserve">Gold, B., &amp; </w:t>
      </w:r>
      <w:proofErr w:type="spellStart"/>
      <w:r w:rsidRPr="005D650E">
        <w:rPr>
          <w:rFonts w:cs="Calibri"/>
        </w:rPr>
        <w:t>Holodynski</w:t>
      </w:r>
      <w:proofErr w:type="spellEnd"/>
      <w:r w:rsidRPr="005D650E">
        <w:rPr>
          <w:rFonts w:cs="Calibri"/>
        </w:rPr>
        <w:t xml:space="preserve">, M. (2015). Development and Construct Validation of a Situational Judgment Test of Strategic Knowledge of Classroom Management in Elementary Schools. </w:t>
      </w:r>
      <w:r w:rsidRPr="005D650E">
        <w:rPr>
          <w:rFonts w:cs="Calibri"/>
          <w:i/>
          <w:iCs/>
        </w:rPr>
        <w:t>Educational Assessment</w:t>
      </w:r>
      <w:r w:rsidRPr="005D650E">
        <w:rPr>
          <w:rFonts w:cs="Calibri"/>
        </w:rPr>
        <w:t xml:space="preserve">, </w:t>
      </w:r>
      <w:r w:rsidRPr="005D650E">
        <w:rPr>
          <w:rFonts w:cs="Calibri"/>
          <w:i/>
          <w:iCs/>
        </w:rPr>
        <w:t>20</w:t>
      </w:r>
      <w:r w:rsidRPr="005D650E">
        <w:rPr>
          <w:rFonts w:cs="Calibri"/>
        </w:rPr>
        <w:t>(3), 226–248. https://doi.org/10.1080/10627197.2015.1062087</w:t>
      </w:r>
    </w:p>
    <w:p w14:paraId="640A5354" w14:textId="77777777" w:rsidR="005D650E" w:rsidRPr="005D650E" w:rsidRDefault="005D650E" w:rsidP="005D650E">
      <w:pPr>
        <w:pStyle w:val="Literaturverzeichnis"/>
        <w:rPr>
          <w:rFonts w:cs="Calibri"/>
        </w:rPr>
      </w:pPr>
      <w:r w:rsidRPr="005D650E">
        <w:rPr>
          <w:rFonts w:cs="Calibri"/>
        </w:rPr>
        <w:t xml:space="preserve">Grub, A.-S. (2023). </w:t>
      </w:r>
      <w:r w:rsidRPr="005D650E">
        <w:rPr>
          <w:rFonts w:cs="Calibri"/>
          <w:i/>
          <w:iCs/>
        </w:rPr>
        <w:t>PRONOEA - Professional vision of novice and expert teachers</w:t>
      </w:r>
      <w:r w:rsidRPr="005D650E">
        <w:rPr>
          <w:rFonts w:cs="Calibri"/>
        </w:rPr>
        <w:t xml:space="preserve"> [</w:t>
      </w:r>
      <w:proofErr w:type="spellStart"/>
      <w:r w:rsidRPr="005D650E">
        <w:rPr>
          <w:rFonts w:cs="Calibri"/>
        </w:rPr>
        <w:t>doctoralThesis</w:t>
      </w:r>
      <w:proofErr w:type="spellEnd"/>
      <w:r w:rsidRPr="005D650E">
        <w:rPr>
          <w:rFonts w:cs="Calibri"/>
        </w:rPr>
        <w:t xml:space="preserve">, </w:t>
      </w:r>
      <w:proofErr w:type="spellStart"/>
      <w:r w:rsidRPr="005D650E">
        <w:rPr>
          <w:rFonts w:cs="Calibri"/>
        </w:rPr>
        <w:t>Saarländische</w:t>
      </w:r>
      <w:proofErr w:type="spellEnd"/>
      <w:r w:rsidRPr="005D650E">
        <w:rPr>
          <w:rFonts w:cs="Calibri"/>
        </w:rPr>
        <w:t xml:space="preserve"> </w:t>
      </w:r>
      <w:proofErr w:type="spellStart"/>
      <w:r w:rsidRPr="005D650E">
        <w:rPr>
          <w:rFonts w:cs="Calibri"/>
        </w:rPr>
        <w:t>Universitäts</w:t>
      </w:r>
      <w:proofErr w:type="spellEnd"/>
      <w:r w:rsidRPr="005D650E">
        <w:rPr>
          <w:rFonts w:cs="Calibri"/>
        </w:rPr>
        <w:t xml:space="preserve">- und </w:t>
      </w:r>
      <w:proofErr w:type="spellStart"/>
      <w:r w:rsidRPr="005D650E">
        <w:rPr>
          <w:rFonts w:cs="Calibri"/>
        </w:rPr>
        <w:t>Landesbibliothek</w:t>
      </w:r>
      <w:proofErr w:type="spellEnd"/>
      <w:r w:rsidRPr="005D650E">
        <w:rPr>
          <w:rFonts w:cs="Calibri"/>
        </w:rPr>
        <w:t>]. https://doi.org/10.22028/D291-39788</w:t>
      </w:r>
    </w:p>
    <w:p w14:paraId="7B2BB4F3" w14:textId="77777777" w:rsidR="005D650E" w:rsidRPr="005D650E" w:rsidRDefault="005D650E" w:rsidP="005D650E">
      <w:pPr>
        <w:pStyle w:val="Literaturverzeichnis"/>
        <w:rPr>
          <w:rFonts w:cs="Calibri"/>
          <w:lang w:val="de-DE"/>
        </w:rPr>
      </w:pPr>
      <w:r w:rsidRPr="005D650E">
        <w:rPr>
          <w:rFonts w:cs="Calibri"/>
          <w:lang w:val="de-DE"/>
        </w:rPr>
        <w:t xml:space="preserve">Helmke, A., Schrader, F.-W., Helmke, T., </w:t>
      </w:r>
      <w:proofErr w:type="spellStart"/>
      <w:r w:rsidRPr="005D650E">
        <w:rPr>
          <w:rFonts w:cs="Calibri"/>
          <w:lang w:val="de-DE"/>
        </w:rPr>
        <w:t>Lenske</w:t>
      </w:r>
      <w:proofErr w:type="spellEnd"/>
      <w:r w:rsidRPr="005D650E">
        <w:rPr>
          <w:rFonts w:cs="Calibri"/>
          <w:lang w:val="de-DE"/>
        </w:rPr>
        <w:t xml:space="preserve">, G., Pham, G., Praetorius, A.-K., &amp; Ade-Thurow, M. (2013). </w:t>
      </w:r>
      <w:r w:rsidRPr="005D650E">
        <w:rPr>
          <w:rFonts w:cs="Calibri"/>
          <w:i/>
          <w:iCs/>
          <w:lang w:val="de-DE"/>
        </w:rPr>
        <w:t>Basisfragebogen EMU - Evidenzbasierte Methoden der Unterrichtsentwicklung</w:t>
      </w:r>
      <w:r w:rsidRPr="005D650E">
        <w:rPr>
          <w:rFonts w:cs="Calibri"/>
          <w:lang w:val="de-DE"/>
        </w:rPr>
        <w:t>. Unterrichtsdiagnostik. http://www.unterrichtsdiagnostik.info/downloads/fragebogen/</w:t>
      </w:r>
    </w:p>
    <w:p w14:paraId="56C9BCA5" w14:textId="77777777" w:rsidR="005D650E" w:rsidRPr="005D650E" w:rsidRDefault="005D650E" w:rsidP="005D650E">
      <w:pPr>
        <w:pStyle w:val="Literaturverzeichnis"/>
        <w:rPr>
          <w:rFonts w:cs="Calibri"/>
        </w:rPr>
      </w:pPr>
      <w:r w:rsidRPr="005D650E">
        <w:rPr>
          <w:rFonts w:cs="Calibri"/>
          <w:lang w:val="de-DE"/>
        </w:rPr>
        <w:t xml:space="preserve">Keskin, Ö., Gabel, S., Kollar, I., &amp; Gegenfurtner, A. (2023). </w:t>
      </w:r>
      <w:r w:rsidRPr="005D650E">
        <w:rPr>
          <w:rFonts w:cs="Calibri"/>
        </w:rPr>
        <w:t xml:space="preserve">Relations between pre-service teacher gaze, teacher attitude, and student ethnicity. </w:t>
      </w:r>
      <w:r w:rsidRPr="005D650E">
        <w:rPr>
          <w:rFonts w:cs="Calibri"/>
          <w:i/>
          <w:iCs/>
        </w:rPr>
        <w:t>Frontiers in Education</w:t>
      </w:r>
      <w:r w:rsidRPr="005D650E">
        <w:rPr>
          <w:rFonts w:cs="Calibri"/>
        </w:rPr>
        <w:t xml:space="preserve">, </w:t>
      </w:r>
      <w:r w:rsidRPr="005D650E">
        <w:rPr>
          <w:rFonts w:cs="Calibri"/>
          <w:i/>
          <w:iCs/>
        </w:rPr>
        <w:t>8</w:t>
      </w:r>
      <w:r w:rsidRPr="005D650E">
        <w:rPr>
          <w:rFonts w:cs="Calibri"/>
        </w:rPr>
        <w:t>. https://doi.org/10.3389/feduc.2023.1272671</w:t>
      </w:r>
    </w:p>
    <w:p w14:paraId="1456F537" w14:textId="77777777" w:rsidR="005D650E" w:rsidRPr="005D650E" w:rsidRDefault="005D650E" w:rsidP="005D650E">
      <w:pPr>
        <w:pStyle w:val="Literaturverzeichnis"/>
        <w:rPr>
          <w:rFonts w:cs="Calibri"/>
          <w:lang w:val="de-DE"/>
        </w:rPr>
      </w:pPr>
      <w:r w:rsidRPr="005D650E">
        <w:rPr>
          <w:rFonts w:cs="Calibri"/>
        </w:rPr>
        <w:t xml:space="preserve">Kiel, E., Frey, A., &amp; </w:t>
      </w:r>
      <w:proofErr w:type="spellStart"/>
      <w:r w:rsidRPr="005D650E">
        <w:rPr>
          <w:rFonts w:cs="Calibri"/>
        </w:rPr>
        <w:t>Weiß</w:t>
      </w:r>
      <w:proofErr w:type="spellEnd"/>
      <w:r w:rsidRPr="005D650E">
        <w:rPr>
          <w:rFonts w:cs="Calibri"/>
        </w:rPr>
        <w:t xml:space="preserve">, S. (2013). </w:t>
      </w:r>
      <w:r w:rsidRPr="005D650E">
        <w:rPr>
          <w:rFonts w:cs="Calibri"/>
          <w:i/>
          <w:iCs/>
          <w:lang w:val="de-DE"/>
        </w:rPr>
        <w:t>Trainingsbuch Klassenführung</w:t>
      </w:r>
      <w:r w:rsidRPr="005D650E">
        <w:rPr>
          <w:rFonts w:cs="Calibri"/>
          <w:lang w:val="de-DE"/>
        </w:rPr>
        <w:t>. Verlag Julius Klinkhardt.</w:t>
      </w:r>
    </w:p>
    <w:p w14:paraId="6709E857" w14:textId="77777777" w:rsidR="005D650E" w:rsidRPr="005D650E" w:rsidRDefault="005D650E" w:rsidP="005D650E">
      <w:pPr>
        <w:pStyle w:val="Literaturverzeichnis"/>
        <w:rPr>
          <w:rFonts w:cs="Calibri"/>
          <w:lang w:val="de-DE"/>
        </w:rPr>
      </w:pPr>
      <w:r w:rsidRPr="005D650E">
        <w:rPr>
          <w:rFonts w:cs="Calibri"/>
          <w:lang w:val="de-DE"/>
        </w:rPr>
        <w:t xml:space="preserve">Kounin, J. S. (2006). </w:t>
      </w:r>
      <w:r w:rsidRPr="005D650E">
        <w:rPr>
          <w:rFonts w:cs="Calibri"/>
          <w:i/>
          <w:iCs/>
          <w:lang w:val="de-DE"/>
        </w:rPr>
        <w:t>Techniken der Klassenführung</w:t>
      </w:r>
      <w:r w:rsidRPr="005D650E">
        <w:rPr>
          <w:rFonts w:cs="Calibri"/>
          <w:lang w:val="de-DE"/>
        </w:rPr>
        <w:t>. Waxmann Verlag.</w:t>
      </w:r>
    </w:p>
    <w:p w14:paraId="022335A4" w14:textId="77777777" w:rsidR="005D650E" w:rsidRPr="005D650E" w:rsidRDefault="005D650E" w:rsidP="005D650E">
      <w:pPr>
        <w:pStyle w:val="Literaturverzeichnis"/>
        <w:rPr>
          <w:rFonts w:cs="Calibri"/>
        </w:rPr>
      </w:pPr>
      <w:r w:rsidRPr="005D650E">
        <w:rPr>
          <w:rFonts w:cs="Calibri"/>
          <w:lang w:val="de-DE"/>
        </w:rPr>
        <w:t xml:space="preserve">Lohmann, G., &amp; Meyer, H. (2003). </w:t>
      </w:r>
      <w:r w:rsidRPr="005D650E">
        <w:rPr>
          <w:rFonts w:cs="Calibri"/>
          <w:i/>
          <w:iCs/>
          <w:lang w:val="de-DE"/>
        </w:rPr>
        <w:t>Mit Schülern klarkommen: Professioneller Umgang mit Unterrichtsstörungen und Disziplinkonflikten</w:t>
      </w:r>
      <w:r w:rsidRPr="005D650E">
        <w:rPr>
          <w:rFonts w:cs="Calibri"/>
          <w:lang w:val="de-DE"/>
        </w:rPr>
        <w:t xml:space="preserve">. </w:t>
      </w:r>
      <w:r w:rsidRPr="005D650E">
        <w:rPr>
          <w:rFonts w:cs="Calibri"/>
        </w:rPr>
        <w:t>Cornelsen-</w:t>
      </w:r>
      <w:proofErr w:type="spellStart"/>
      <w:r w:rsidRPr="005D650E">
        <w:rPr>
          <w:rFonts w:cs="Calibri"/>
        </w:rPr>
        <w:t>Scriptor</w:t>
      </w:r>
      <w:proofErr w:type="spellEnd"/>
      <w:r w:rsidRPr="005D650E">
        <w:rPr>
          <w:rFonts w:cs="Calibri"/>
        </w:rPr>
        <w:t>.</w:t>
      </w:r>
    </w:p>
    <w:p w14:paraId="1BCD7480" w14:textId="77777777" w:rsidR="005D650E" w:rsidRPr="005D650E" w:rsidRDefault="005D650E" w:rsidP="005D650E">
      <w:pPr>
        <w:pStyle w:val="Literaturverzeichnis"/>
        <w:rPr>
          <w:rFonts w:cs="Calibri"/>
        </w:rPr>
      </w:pPr>
      <w:r w:rsidRPr="005D650E">
        <w:rPr>
          <w:rFonts w:cs="Calibri"/>
        </w:rPr>
        <w:t xml:space="preserve">Marzano, R. J. (2007). </w:t>
      </w:r>
      <w:r w:rsidRPr="005D650E">
        <w:rPr>
          <w:rFonts w:cs="Calibri"/>
          <w:i/>
          <w:iCs/>
        </w:rPr>
        <w:t>The Art and Science of Teaching: A Comprehensive Framework for Effective Instruction</w:t>
      </w:r>
      <w:r w:rsidRPr="005D650E">
        <w:rPr>
          <w:rFonts w:cs="Calibri"/>
        </w:rPr>
        <w:t>. ASCD.</w:t>
      </w:r>
    </w:p>
    <w:p w14:paraId="33FB1484" w14:textId="77777777" w:rsidR="005D650E" w:rsidRPr="005D650E" w:rsidRDefault="005D650E" w:rsidP="005D650E">
      <w:pPr>
        <w:pStyle w:val="Literaturverzeichnis"/>
        <w:rPr>
          <w:rFonts w:cs="Calibri"/>
        </w:rPr>
      </w:pPr>
      <w:proofErr w:type="spellStart"/>
      <w:r w:rsidRPr="005D650E">
        <w:rPr>
          <w:rFonts w:cs="Calibri"/>
        </w:rPr>
        <w:t>Onkhar</w:t>
      </w:r>
      <w:proofErr w:type="spellEnd"/>
      <w:r w:rsidRPr="005D650E">
        <w:rPr>
          <w:rFonts w:cs="Calibri"/>
        </w:rPr>
        <w:t xml:space="preserve">, V., </w:t>
      </w:r>
      <w:proofErr w:type="spellStart"/>
      <w:r w:rsidRPr="005D650E">
        <w:rPr>
          <w:rFonts w:cs="Calibri"/>
        </w:rPr>
        <w:t>Dodou</w:t>
      </w:r>
      <w:proofErr w:type="spellEnd"/>
      <w:r w:rsidRPr="005D650E">
        <w:rPr>
          <w:rFonts w:cs="Calibri"/>
        </w:rPr>
        <w:t xml:space="preserve">, D., &amp; de Winter, J. C. F. (2024). Evaluating the </w:t>
      </w:r>
      <w:proofErr w:type="spellStart"/>
      <w:r w:rsidRPr="005D650E">
        <w:rPr>
          <w:rFonts w:cs="Calibri"/>
        </w:rPr>
        <w:t>Tobii</w:t>
      </w:r>
      <w:proofErr w:type="spellEnd"/>
      <w:r w:rsidRPr="005D650E">
        <w:rPr>
          <w:rFonts w:cs="Calibri"/>
        </w:rPr>
        <w:t xml:space="preserve"> Pro Glasses 2 and 3 in static and dynamic conditions. </w:t>
      </w:r>
      <w:r w:rsidRPr="005D650E">
        <w:rPr>
          <w:rFonts w:cs="Calibri"/>
          <w:i/>
          <w:iCs/>
        </w:rPr>
        <w:t>Behavior Research Methods</w:t>
      </w:r>
      <w:r w:rsidRPr="005D650E">
        <w:rPr>
          <w:rFonts w:cs="Calibri"/>
        </w:rPr>
        <w:t xml:space="preserve">, </w:t>
      </w:r>
      <w:r w:rsidRPr="005D650E">
        <w:rPr>
          <w:rFonts w:cs="Calibri"/>
          <w:i/>
          <w:iCs/>
        </w:rPr>
        <w:t>56</w:t>
      </w:r>
      <w:r w:rsidRPr="005D650E">
        <w:rPr>
          <w:rFonts w:cs="Calibri"/>
        </w:rPr>
        <w:t>(5), 4221–4238. https://doi.org/10.3758/s13428-023-02173-7</w:t>
      </w:r>
    </w:p>
    <w:p w14:paraId="424ED768" w14:textId="77777777" w:rsidR="005D650E" w:rsidRPr="005D650E" w:rsidRDefault="005D650E" w:rsidP="005D650E">
      <w:pPr>
        <w:pStyle w:val="Literaturverzeichnis"/>
        <w:rPr>
          <w:rFonts w:cs="Calibri"/>
        </w:rPr>
      </w:pPr>
      <w:r w:rsidRPr="005D650E">
        <w:rPr>
          <w:rFonts w:cs="Calibri"/>
        </w:rPr>
        <w:t xml:space="preserve">RStudio Team. (2020). </w:t>
      </w:r>
      <w:r w:rsidRPr="005D650E">
        <w:rPr>
          <w:rFonts w:cs="Calibri"/>
          <w:i/>
          <w:iCs/>
        </w:rPr>
        <w:t>RStudio: Integrated Development Environment for R</w:t>
      </w:r>
      <w:r w:rsidRPr="005D650E">
        <w:rPr>
          <w:rFonts w:cs="Calibri"/>
        </w:rPr>
        <w:t>. RStudio, PBC.</w:t>
      </w:r>
    </w:p>
    <w:p w14:paraId="65AA873F" w14:textId="77777777" w:rsidR="005D650E" w:rsidRPr="005D650E" w:rsidRDefault="005D650E" w:rsidP="005D650E">
      <w:pPr>
        <w:pStyle w:val="Literaturverzeichnis"/>
        <w:rPr>
          <w:rFonts w:cs="Calibri"/>
        </w:rPr>
      </w:pPr>
      <w:r w:rsidRPr="005D650E">
        <w:rPr>
          <w:rFonts w:cs="Calibri"/>
          <w:lang w:val="de-DE"/>
        </w:rPr>
        <w:t xml:space="preserve">Rüedi, J. (2014). Zur Bedeutung positive Beziehungen für die Klassenführung und den Umgang mit Unterrichtsstörungen. </w:t>
      </w:r>
      <w:proofErr w:type="spellStart"/>
      <w:r w:rsidRPr="005D650E">
        <w:rPr>
          <w:rFonts w:cs="Calibri"/>
          <w:i/>
          <w:iCs/>
        </w:rPr>
        <w:t>Beziehungen</w:t>
      </w:r>
      <w:proofErr w:type="spellEnd"/>
      <w:r w:rsidRPr="005D650E">
        <w:rPr>
          <w:rFonts w:cs="Calibri"/>
          <w:i/>
          <w:iCs/>
        </w:rPr>
        <w:t xml:space="preserve"> in Schule Und </w:t>
      </w:r>
      <w:proofErr w:type="spellStart"/>
      <w:r w:rsidRPr="005D650E">
        <w:rPr>
          <w:rFonts w:cs="Calibri"/>
          <w:i/>
          <w:iCs/>
        </w:rPr>
        <w:t>Unterricht</w:t>
      </w:r>
      <w:proofErr w:type="spellEnd"/>
      <w:r w:rsidRPr="005D650E">
        <w:rPr>
          <w:rFonts w:cs="Calibri"/>
          <w:i/>
          <w:iCs/>
        </w:rPr>
        <w:t>. Teil</w:t>
      </w:r>
      <w:r w:rsidRPr="005D650E">
        <w:rPr>
          <w:rFonts w:cs="Calibri"/>
        </w:rPr>
        <w:t xml:space="preserve">, </w:t>
      </w:r>
      <w:r w:rsidRPr="005D650E">
        <w:rPr>
          <w:rFonts w:cs="Calibri"/>
          <w:i/>
          <w:iCs/>
        </w:rPr>
        <w:t>3</w:t>
      </w:r>
      <w:r w:rsidRPr="005D650E">
        <w:rPr>
          <w:rFonts w:cs="Calibri"/>
        </w:rPr>
        <w:t>, 105–126.</w:t>
      </w:r>
    </w:p>
    <w:p w14:paraId="5A136D41" w14:textId="77777777" w:rsidR="005D650E" w:rsidRPr="005D650E" w:rsidRDefault="005D650E" w:rsidP="005D650E">
      <w:pPr>
        <w:pStyle w:val="Literaturverzeichnis"/>
        <w:rPr>
          <w:rFonts w:cs="Calibri"/>
        </w:rPr>
      </w:pPr>
      <w:proofErr w:type="spellStart"/>
      <w:r w:rsidRPr="005D650E">
        <w:rPr>
          <w:rFonts w:cs="Calibri"/>
        </w:rPr>
        <w:t>Sherin</w:t>
      </w:r>
      <w:proofErr w:type="spellEnd"/>
      <w:r w:rsidRPr="005D650E">
        <w:rPr>
          <w:rFonts w:cs="Calibri"/>
        </w:rPr>
        <w:t xml:space="preserve">, M. G. (2007). The Development of Teachers’ Professional Vision in Video Clubs. In </w:t>
      </w:r>
      <w:r w:rsidRPr="005D650E">
        <w:rPr>
          <w:rFonts w:cs="Calibri"/>
          <w:i/>
          <w:iCs/>
        </w:rPr>
        <w:t>Video Research in the Learning Sciences</w:t>
      </w:r>
      <w:r w:rsidRPr="005D650E">
        <w:rPr>
          <w:rFonts w:cs="Calibri"/>
        </w:rPr>
        <w:t>. Routledge.</w:t>
      </w:r>
    </w:p>
    <w:p w14:paraId="365329A2" w14:textId="77777777" w:rsidR="005D650E" w:rsidRPr="005D650E" w:rsidRDefault="005D650E" w:rsidP="005D650E">
      <w:pPr>
        <w:pStyle w:val="Literaturverzeichnis"/>
        <w:rPr>
          <w:rFonts w:cs="Calibri"/>
        </w:rPr>
      </w:pPr>
      <w:proofErr w:type="spellStart"/>
      <w:r w:rsidRPr="005D650E">
        <w:rPr>
          <w:rFonts w:cs="Calibri"/>
        </w:rPr>
        <w:t>Tobii</w:t>
      </w:r>
      <w:proofErr w:type="spellEnd"/>
      <w:r w:rsidRPr="005D650E">
        <w:rPr>
          <w:rFonts w:cs="Calibri"/>
        </w:rPr>
        <w:t xml:space="preserve"> AB. (2024). </w:t>
      </w:r>
      <w:proofErr w:type="spellStart"/>
      <w:r w:rsidRPr="005D650E">
        <w:rPr>
          <w:rFonts w:cs="Calibri"/>
          <w:i/>
          <w:iCs/>
        </w:rPr>
        <w:t>Tobii</w:t>
      </w:r>
      <w:proofErr w:type="spellEnd"/>
      <w:r w:rsidRPr="005D650E">
        <w:rPr>
          <w:rFonts w:cs="Calibri"/>
          <w:i/>
          <w:iCs/>
        </w:rPr>
        <w:t xml:space="preserve"> Pro Lab User Manual v 24.21</w:t>
      </w:r>
      <w:r w:rsidRPr="005D650E">
        <w:rPr>
          <w:rFonts w:cs="Calibri"/>
        </w:rPr>
        <w:t>. https://go.tobii.com/tobii_pro_lab_user_manual</w:t>
      </w:r>
    </w:p>
    <w:p w14:paraId="2F710F95" w14:textId="77777777" w:rsidR="005D650E" w:rsidRPr="005D650E" w:rsidRDefault="005D650E" w:rsidP="005D650E">
      <w:pPr>
        <w:pStyle w:val="Literaturverzeichnis"/>
        <w:rPr>
          <w:rFonts w:cs="Calibri"/>
        </w:rPr>
      </w:pPr>
      <w:proofErr w:type="spellStart"/>
      <w:r w:rsidRPr="005D650E">
        <w:rPr>
          <w:rFonts w:cs="Calibri"/>
        </w:rPr>
        <w:t>Tucholka</w:t>
      </w:r>
      <w:proofErr w:type="spellEnd"/>
      <w:r w:rsidRPr="005D650E">
        <w:rPr>
          <w:rFonts w:cs="Calibri"/>
        </w:rPr>
        <w:t xml:space="preserve">, I., &amp; Gold, B. (2025). </w:t>
      </w:r>
      <w:proofErr w:type="spellStart"/>
      <w:r w:rsidRPr="005D650E">
        <w:rPr>
          <w:rFonts w:cs="Calibri"/>
        </w:rPr>
        <w:t>Analysing</w:t>
      </w:r>
      <w:proofErr w:type="spellEnd"/>
      <w:r w:rsidRPr="005D650E">
        <w:rPr>
          <w:rFonts w:cs="Calibri"/>
        </w:rPr>
        <w:t xml:space="preserve"> classroom videos in teacher education—How different instructional settings promote student teachers’ professional vision of classroom management. </w:t>
      </w:r>
      <w:r w:rsidRPr="005D650E">
        <w:rPr>
          <w:rFonts w:cs="Calibri"/>
          <w:i/>
          <w:iCs/>
        </w:rPr>
        <w:t>Learning and Instruction</w:t>
      </w:r>
      <w:r w:rsidRPr="005D650E">
        <w:rPr>
          <w:rFonts w:cs="Calibri"/>
        </w:rPr>
        <w:t xml:space="preserve">, </w:t>
      </w:r>
      <w:r w:rsidRPr="005D650E">
        <w:rPr>
          <w:rFonts w:cs="Calibri"/>
          <w:i/>
          <w:iCs/>
        </w:rPr>
        <w:t>97</w:t>
      </w:r>
      <w:r w:rsidRPr="005D650E">
        <w:rPr>
          <w:rFonts w:cs="Calibri"/>
        </w:rPr>
        <w:t>, 102084. https://doi.org/10.1016/j.learninstruc.2025.102084</w:t>
      </w:r>
    </w:p>
    <w:p w14:paraId="1F6F97E7" w14:textId="77777777" w:rsidR="005D650E" w:rsidRPr="005D650E" w:rsidRDefault="005D650E" w:rsidP="005D650E">
      <w:pPr>
        <w:pStyle w:val="Literaturverzeichnis"/>
        <w:rPr>
          <w:rFonts w:cs="Calibri"/>
          <w:lang w:val="de-DE"/>
        </w:rPr>
      </w:pPr>
      <w:r w:rsidRPr="005D650E">
        <w:rPr>
          <w:rFonts w:cs="Calibri"/>
        </w:rPr>
        <w:t xml:space="preserve">Wickham, H. (2016). </w:t>
      </w:r>
      <w:r w:rsidRPr="005D650E">
        <w:rPr>
          <w:rFonts w:cs="Calibri"/>
          <w:i/>
          <w:iCs/>
        </w:rPr>
        <w:t>ggplot2: Elegant Graphics for Data Analysis</w:t>
      </w:r>
      <w:r w:rsidRPr="005D650E">
        <w:rPr>
          <w:rFonts w:cs="Calibri"/>
        </w:rPr>
        <w:t xml:space="preserve">. </w:t>
      </w:r>
      <w:r w:rsidRPr="005D650E">
        <w:rPr>
          <w:rFonts w:cs="Calibri"/>
          <w:lang w:val="de-DE"/>
        </w:rPr>
        <w:t>Springer-Verlag New York. https://doi.org/10.1007/978-0-387-98141-3</w:t>
      </w:r>
    </w:p>
    <w:p w14:paraId="17234B6B" w14:textId="77777777" w:rsidR="005D650E" w:rsidRPr="005D650E" w:rsidRDefault="005D650E" w:rsidP="005D650E">
      <w:pPr>
        <w:pStyle w:val="Literaturverzeichnis"/>
        <w:rPr>
          <w:rFonts w:cs="Calibri"/>
        </w:rPr>
      </w:pPr>
      <w:r w:rsidRPr="005D650E">
        <w:rPr>
          <w:rFonts w:cs="Calibri"/>
          <w:lang w:val="de-DE"/>
        </w:rPr>
        <w:t>Yamamoto, T., &amp; Imai-</w:t>
      </w:r>
      <w:proofErr w:type="spellStart"/>
      <w:r w:rsidRPr="005D650E">
        <w:rPr>
          <w:rFonts w:cs="Calibri"/>
          <w:lang w:val="de-DE"/>
        </w:rPr>
        <w:t>Matsumura</w:t>
      </w:r>
      <w:proofErr w:type="spellEnd"/>
      <w:r w:rsidRPr="005D650E">
        <w:rPr>
          <w:rFonts w:cs="Calibri"/>
          <w:lang w:val="de-DE"/>
        </w:rPr>
        <w:t xml:space="preserve">, K. (2013). </w:t>
      </w:r>
      <w:r w:rsidRPr="005D650E">
        <w:rPr>
          <w:rFonts w:cs="Calibri"/>
        </w:rPr>
        <w:t xml:space="preserve">Teachers’ Gaze and Awareness of Students’ Behavior: Using </w:t>
      </w:r>
      <w:proofErr w:type="gramStart"/>
      <w:r w:rsidRPr="005D650E">
        <w:rPr>
          <w:rFonts w:cs="Calibri"/>
        </w:rPr>
        <w:t>An</w:t>
      </w:r>
      <w:proofErr w:type="gramEnd"/>
      <w:r w:rsidRPr="005D650E">
        <w:rPr>
          <w:rFonts w:cs="Calibri"/>
        </w:rPr>
        <w:t xml:space="preserve"> Eye Tracker. </w:t>
      </w:r>
      <w:r w:rsidRPr="005D650E">
        <w:rPr>
          <w:rFonts w:cs="Calibri"/>
          <w:i/>
          <w:iCs/>
        </w:rPr>
        <w:t>Comprehensive Psychology</w:t>
      </w:r>
      <w:r w:rsidRPr="005D650E">
        <w:rPr>
          <w:rFonts w:cs="Calibri"/>
        </w:rPr>
        <w:t xml:space="preserve">, </w:t>
      </w:r>
      <w:r w:rsidRPr="005D650E">
        <w:rPr>
          <w:rFonts w:cs="Calibri"/>
          <w:i/>
          <w:iCs/>
        </w:rPr>
        <w:t>2</w:t>
      </w:r>
      <w:r w:rsidRPr="005D650E">
        <w:rPr>
          <w:rFonts w:cs="Calibri"/>
        </w:rPr>
        <w:t xml:space="preserve">, </w:t>
      </w:r>
      <w:proofErr w:type="gramStart"/>
      <w:r w:rsidRPr="005D650E">
        <w:rPr>
          <w:rFonts w:cs="Calibri"/>
        </w:rPr>
        <w:t>01.IT.</w:t>
      </w:r>
      <w:proofErr w:type="gramEnd"/>
      <w:r w:rsidRPr="005D650E">
        <w:rPr>
          <w:rFonts w:cs="Calibri"/>
        </w:rPr>
        <w:t>2.6. https://doi.org/10.2466/01.IT.2.6</w:t>
      </w:r>
    </w:p>
    <w:p w14:paraId="4CCAF52A" w14:textId="6D34B584"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w:t>
      </w:r>
      <w:proofErr w:type="spellStart"/>
      <w:r w:rsidRPr="00A6369F">
        <w:rPr>
          <w:rFonts w:ascii="Times New Roman" w:eastAsia="Times New Roman" w:hAnsi="Times New Roman" w:cs="Times New Roman"/>
          <w:color w:val="000000" w:themeColor="text1"/>
          <w:sz w:val="24"/>
          <w:szCs w:val="24"/>
          <w:shd w:val="clear" w:color="auto" w:fill="auto"/>
          <w:lang w:eastAsia="de-DE"/>
        </w:rPr>
        <w:t>Tobii</w:t>
      </w:r>
      <w:proofErr w:type="spellEnd"/>
      <w:r w:rsidRPr="00A6369F">
        <w:rPr>
          <w:rFonts w:ascii="Times New Roman" w:eastAsia="Times New Roman" w:hAnsi="Times New Roman" w:cs="Times New Roman"/>
          <w:color w:val="000000" w:themeColor="text1"/>
          <w:sz w:val="24"/>
          <w:szCs w:val="24"/>
          <w:shd w:val="clear" w:color="auto" w:fill="auto"/>
          <w:lang w:eastAsia="de-DE"/>
        </w:rPr>
        <w:t xml:space="preserve">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4-07T18:47:00Z" w:initials="MK">
    <w:p w14:paraId="34903D21" w14:textId="6F183072" w:rsidR="00671EAC" w:rsidRPr="00671EAC" w:rsidRDefault="00671EAC">
      <w:pPr>
        <w:pStyle w:val="Kommentartext"/>
        <w:rPr>
          <w:lang w:val="de-DE"/>
        </w:rPr>
      </w:pPr>
      <w:r>
        <w:rPr>
          <w:rStyle w:val="Kommentarzeichen"/>
        </w:rPr>
        <w:annotationRef/>
      </w:r>
      <w:r w:rsidRPr="00671EAC">
        <w:rPr>
          <w:lang w:val="de-DE"/>
        </w:rPr>
        <w:t>Wird wieder gelöscht, nur z</w:t>
      </w:r>
      <w:r>
        <w:rPr>
          <w:lang w:val="de-DE"/>
        </w:rPr>
        <w:t>u unserer Orientierung.</w:t>
      </w:r>
    </w:p>
  </w:comment>
  <w:comment w:id="1" w:author="Deiglmayr, Anne" w:date="2025-04-01T12:38:00Z" w:initials="DA">
    <w:p w14:paraId="38E9B717" w14:textId="385D860C" w:rsidR="0036594D" w:rsidRPr="0036594D" w:rsidRDefault="0036594D">
      <w:pPr>
        <w:pStyle w:val="Kommentartext"/>
        <w:rPr>
          <w:lang w:val="de-DE"/>
        </w:rPr>
      </w:pPr>
      <w:r>
        <w:rPr>
          <w:rStyle w:val="Kommentarzeichen"/>
        </w:rPr>
        <w:annotationRef/>
      </w:r>
      <w:r w:rsidRPr="0036594D">
        <w:rPr>
          <w:lang w:val="de-DE"/>
        </w:rPr>
        <w:t xml:space="preserve">Bitte verwende </w:t>
      </w:r>
      <w:proofErr w:type="spellStart"/>
      <w:r w:rsidRPr="0036594D">
        <w:rPr>
          <w:lang w:val="de-DE"/>
        </w:rPr>
        <w:t>Gliedeurngsebenen</w:t>
      </w:r>
      <w:proofErr w:type="spellEnd"/>
      <w:r w:rsidRPr="0036594D">
        <w:rPr>
          <w:lang w:val="de-DE"/>
        </w:rPr>
        <w:t xml:space="preserve"> inkl. N</w:t>
      </w:r>
      <w:r>
        <w:rPr>
          <w:lang w:val="de-DE"/>
        </w:rPr>
        <w:t xml:space="preserve">ummerierung (1.; 1.1. usw.). Bei Titeln innerhalb eines Manuskripts wird </w:t>
      </w:r>
      <w:proofErr w:type="spellStart"/>
      <w:r>
        <w:rPr>
          <w:lang w:val="de-DE"/>
        </w:rPr>
        <w:t>überlicherweise</w:t>
      </w:r>
      <w:proofErr w:type="spellEnd"/>
      <w:r>
        <w:rPr>
          <w:lang w:val="de-DE"/>
        </w:rPr>
        <w:t xml:space="preserve"> nur der Anfang des ersten Wortes </w:t>
      </w:r>
      <w:proofErr w:type="gramStart"/>
      <w:r>
        <w:rPr>
          <w:lang w:val="de-DE"/>
        </w:rPr>
        <w:t>groß geschrieben</w:t>
      </w:r>
      <w:proofErr w:type="gramEnd"/>
      <w:r>
        <w:rPr>
          <w:lang w:val="de-DE"/>
        </w:rPr>
        <w:t>.</w:t>
      </w:r>
    </w:p>
  </w:comment>
  <w:comment w:id="2" w:author="Mandy Klatt" w:date="2025-04-02T11:27:00Z" w:initials="MK">
    <w:p w14:paraId="2F079F01" w14:textId="3C2D1408" w:rsidR="009401DF" w:rsidRDefault="009401DF">
      <w:pPr>
        <w:pStyle w:val="Kommentartext"/>
      </w:pPr>
      <w:r>
        <w:rPr>
          <w:rStyle w:val="Kommentarzeichen"/>
        </w:rPr>
        <w:annotationRef/>
      </w:r>
      <w:r>
        <w:rPr>
          <w:noProof/>
        </w:rPr>
        <w:drawing>
          <wp:inline distT="0" distB="0" distL="0" distR="0" wp14:anchorId="28663D44" wp14:editId="0CBA5111">
            <wp:extent cx="2722042" cy="3717797"/>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44748" cy="3748809"/>
                    </a:xfrm>
                    <a:prstGeom prst="rect">
                      <a:avLst/>
                    </a:prstGeom>
                  </pic:spPr>
                </pic:pic>
              </a:graphicData>
            </a:graphic>
          </wp:inline>
        </w:drawing>
      </w:r>
    </w:p>
  </w:comment>
  <w:comment w:id="3" w:author="Mandy Klatt" w:date="2025-04-04T09:13:00Z" w:initials="MK">
    <w:p w14:paraId="18BCF392" w14:textId="2DF4A6DE" w:rsidR="008A2FE4" w:rsidRPr="004C560E" w:rsidRDefault="008A2FE4">
      <w:pPr>
        <w:pStyle w:val="Kommentartext"/>
        <w:rPr>
          <w:lang w:val="de-DE"/>
        </w:rPr>
      </w:pPr>
      <w:r>
        <w:rPr>
          <w:rStyle w:val="Kommentarzeichen"/>
        </w:rPr>
        <w:annotationRef/>
      </w:r>
      <w:r w:rsidRPr="004C560E">
        <w:rPr>
          <w:lang w:val="de-DE"/>
        </w:rPr>
        <w:t xml:space="preserve">Level für </w:t>
      </w:r>
      <w:r w:rsidR="004C560E" w:rsidRPr="004C560E">
        <w:rPr>
          <w:lang w:val="de-DE"/>
        </w:rPr>
        <w:t>uns dahinter</w:t>
      </w:r>
      <w:r w:rsidR="00671EAC">
        <w:rPr>
          <w:lang w:val="de-DE"/>
        </w:rPr>
        <w:t xml:space="preserve"> </w:t>
      </w:r>
      <w:r w:rsidR="004C560E" w:rsidRPr="004C560E">
        <w:rPr>
          <w:lang w:val="de-DE"/>
        </w:rPr>
        <w:t>schreiben, u</w:t>
      </w:r>
      <w:r w:rsidR="004C560E">
        <w:rPr>
          <w:lang w:val="de-DE"/>
        </w:rPr>
        <w:t>m Lesbarkeit zu erhöhen</w:t>
      </w:r>
    </w:p>
  </w:comment>
  <w:comment w:id="4" w:author="Deiglmayr, Anne" w:date="2025-04-01T12:21:00Z" w:initials="DA">
    <w:p w14:paraId="7375BDBC" w14:textId="2DAE34A1" w:rsidR="005E276B" w:rsidRDefault="005E276B">
      <w:pPr>
        <w:pStyle w:val="Kommentartext"/>
        <w:rPr>
          <w:lang w:val="de-DE"/>
        </w:rPr>
      </w:pPr>
      <w:r>
        <w:rPr>
          <w:rStyle w:val="Kommentarzeichen"/>
        </w:rPr>
        <w:annotationRef/>
      </w:r>
      <w:r w:rsidRPr="005E276B">
        <w:rPr>
          <w:lang w:val="de-DE"/>
        </w:rPr>
        <w:t>Finde ich schon viel besser,</w:t>
      </w:r>
      <w:r>
        <w:rPr>
          <w:lang w:val="de-DE"/>
        </w:rPr>
        <w:t xml:space="preserve"> nur noch ein paar Sachen: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xml:space="preserve">: das soll so heißen, </w:t>
      </w:r>
      <w:proofErr w:type="spellStart"/>
      <w:r>
        <w:rPr>
          <w:lang w:val="de-DE"/>
        </w:rPr>
        <w:t>weiles</w:t>
      </w:r>
      <w:proofErr w:type="spellEnd"/>
      <w:r>
        <w:rPr>
          <w:lang w:val="de-DE"/>
        </w:rPr>
        <w:t xml:space="preserve"> bei Grub auch so heißt, oder? Ansonsten könnte man auch einfach nur von Knowledge sprechen</w:t>
      </w:r>
    </w:p>
    <w:p w14:paraId="787633B3" w14:textId="77777777" w:rsidR="005E276B" w:rsidRPr="00742DB8" w:rsidRDefault="005E276B">
      <w:pPr>
        <w:pStyle w:val="Kommentartext"/>
        <w:rPr>
          <w:lang w:val="de-DE"/>
        </w:rPr>
      </w:pPr>
      <w:r w:rsidRPr="00742DB8">
        <w:rPr>
          <w:lang w:val="de-DE"/>
        </w:rPr>
        <w:t xml:space="preserve">Gaze </w:t>
      </w:r>
      <w:proofErr w:type="spellStart"/>
      <w:r w:rsidRPr="00742DB8">
        <w:rPr>
          <w:lang w:val="de-DE"/>
        </w:rPr>
        <w:t>efficiency</w:t>
      </w:r>
      <w:proofErr w:type="spellEnd"/>
      <w:r w:rsidRPr="00742DB8">
        <w:rPr>
          <w:lang w:val="de-DE"/>
        </w:rPr>
        <w:t xml:space="preserve">: würde ich abändern zu </w:t>
      </w:r>
      <w:proofErr w:type="spellStart"/>
      <w:r w:rsidRPr="00742DB8">
        <w:rPr>
          <w:lang w:val="de-DE"/>
        </w:rPr>
        <w:t>visual</w:t>
      </w:r>
      <w:proofErr w:type="spellEnd"/>
      <w:r w:rsidRPr="00742DB8">
        <w:rPr>
          <w:lang w:val="de-DE"/>
        </w:rPr>
        <w:t xml:space="preserve"> </w:t>
      </w:r>
      <w:proofErr w:type="spellStart"/>
      <w:r w:rsidRPr="00742DB8">
        <w:rPr>
          <w:lang w:val="de-DE"/>
        </w:rPr>
        <w:t>scanning</w:t>
      </w:r>
      <w:proofErr w:type="spellEnd"/>
      <w:r w:rsidRPr="00742DB8">
        <w:rPr>
          <w:lang w:val="de-DE"/>
        </w:rPr>
        <w:t xml:space="preserve"> (</w:t>
      </w:r>
      <w:proofErr w:type="spellStart"/>
      <w:r w:rsidRPr="00742DB8">
        <w:rPr>
          <w:lang w:val="de-DE"/>
        </w:rPr>
        <w:t>gaze</w:t>
      </w:r>
      <w:proofErr w:type="spellEnd"/>
      <w:r w:rsidRPr="00742DB8">
        <w:rPr>
          <w:lang w:val="de-DE"/>
        </w:rPr>
        <w:t xml:space="preserve"> </w:t>
      </w:r>
      <w:proofErr w:type="spellStart"/>
      <w:r w:rsidRPr="00742DB8">
        <w:rPr>
          <w:lang w:val="de-DE"/>
        </w:rPr>
        <w:t>efficiency</w:t>
      </w:r>
      <w:proofErr w:type="spellEnd"/>
      <w:r w:rsidRPr="00742DB8">
        <w:rPr>
          <w:lang w:val="de-DE"/>
        </w:rPr>
        <w:t>)</w:t>
      </w:r>
    </w:p>
    <w:p w14:paraId="65895943" w14:textId="02A85E17" w:rsidR="005E276B" w:rsidRPr="005E276B" w:rsidRDefault="005E276B">
      <w:pPr>
        <w:pStyle w:val="Kommentartext"/>
        <w:rPr>
          <w:lang w:val="de-DE"/>
        </w:rPr>
      </w:pPr>
      <w:r w:rsidRPr="005E276B">
        <w:rPr>
          <w:lang w:val="de-DE"/>
        </w:rPr>
        <w:t xml:space="preserve">Managing </w:t>
      </w:r>
      <w:proofErr w:type="spellStart"/>
      <w:r w:rsidRPr="005E276B">
        <w:rPr>
          <w:lang w:val="de-DE"/>
        </w:rPr>
        <w:t>classroom</w:t>
      </w:r>
      <w:proofErr w:type="spellEnd"/>
      <w:r w:rsidRPr="005E276B">
        <w:rPr>
          <w:lang w:val="de-DE"/>
        </w:rPr>
        <w:t xml:space="preserve"> </w:t>
      </w:r>
      <w:proofErr w:type="spellStart"/>
      <w:r w:rsidRPr="005E276B">
        <w:rPr>
          <w:lang w:val="de-DE"/>
        </w:rPr>
        <w:t>disruotions</w:t>
      </w:r>
      <w:proofErr w:type="spellEnd"/>
      <w:r w:rsidRPr="005E276B">
        <w:rPr>
          <w:lang w:val="de-DE"/>
        </w:rPr>
        <w:t xml:space="preserve"> </w:t>
      </w:r>
      <w:r>
        <w:sym w:font="Wingdings" w:char="F0E0"/>
      </w:r>
      <w:r w:rsidRPr="005E276B">
        <w:rPr>
          <w:lang w:val="de-DE"/>
        </w:rPr>
        <w:t xml:space="preserve"> </w:t>
      </w:r>
      <w:proofErr w:type="spellStart"/>
      <w:r w:rsidRPr="005E276B">
        <w:rPr>
          <w:lang w:val="de-DE"/>
        </w:rPr>
        <w:t>reacting</w:t>
      </w:r>
      <w:proofErr w:type="spellEnd"/>
      <w:r w:rsidRPr="005E276B">
        <w:rPr>
          <w:lang w:val="de-DE"/>
        </w:rPr>
        <w:t xml:space="preserve"> to </w:t>
      </w:r>
      <w:proofErr w:type="spellStart"/>
      <w:r w:rsidRPr="005E276B">
        <w:rPr>
          <w:lang w:val="de-DE"/>
        </w:rPr>
        <w:t>classroom</w:t>
      </w:r>
      <w:proofErr w:type="spellEnd"/>
      <w:r w:rsidRPr="005E276B">
        <w:rPr>
          <w:lang w:val="de-DE"/>
        </w:rPr>
        <w:t xml:space="preserve"> </w:t>
      </w:r>
      <w:proofErr w:type="spellStart"/>
      <w:r w:rsidRPr="005E276B">
        <w:rPr>
          <w:lang w:val="de-DE"/>
        </w:rPr>
        <w:t>disruptions</w:t>
      </w:r>
      <w:proofErr w:type="spellEnd"/>
      <w:r w:rsidRPr="005E276B">
        <w:rPr>
          <w:lang w:val="de-DE"/>
        </w:rPr>
        <w:t xml:space="preserve"> </w:t>
      </w:r>
      <w:r>
        <w:rPr>
          <w:lang w:val="de-DE"/>
        </w:rPr>
        <w:t>(</w:t>
      </w:r>
      <w:r w:rsidRPr="005E276B">
        <w:rPr>
          <w:lang w:val="de-DE"/>
        </w:rPr>
        <w:t>denn wenn ich dich richtig verstehen, ist</w:t>
      </w:r>
      <w:r>
        <w:rPr>
          <w:lang w:val="de-DE"/>
        </w:rPr>
        <w:t xml:space="preserve"> Management ja der gesamt Prozess…)</w:t>
      </w:r>
    </w:p>
  </w:comment>
  <w:comment w:id="5" w:author="Mandy Klatt" w:date="2025-04-04T10:00:00Z" w:initials="MK">
    <w:p w14:paraId="0AB29212" w14:textId="643AEA71" w:rsidR="00EF51CD" w:rsidRDefault="00FB58DD">
      <w:pPr>
        <w:pStyle w:val="Kommentartext"/>
        <w:rPr>
          <w:lang w:val="de-DE"/>
        </w:rPr>
      </w:pPr>
      <w:r>
        <w:rPr>
          <w:rStyle w:val="Kommentarzeichen"/>
        </w:rPr>
        <w:annotationRef/>
      </w:r>
      <w:r w:rsidR="00EF51CD" w:rsidRPr="00AA7AAA">
        <w:rPr>
          <w:rStyle w:val="Kommentarzeichen"/>
          <w:lang w:val="de-DE"/>
        </w:rPr>
        <w:t>Student-</w:t>
      </w:r>
      <w:proofErr w:type="spellStart"/>
      <w:r w:rsidR="00EF51CD" w:rsidRPr="00AA7AAA">
        <w:rPr>
          <w:rStyle w:val="Kommentarzeichen"/>
          <w:lang w:val="de-DE"/>
        </w:rPr>
        <w:t>directed</w:t>
      </w:r>
      <w:proofErr w:type="spellEnd"/>
      <w:r w:rsidR="002624D3" w:rsidRPr="00EF51CD">
        <w:rPr>
          <w:lang w:val="de-DE"/>
        </w:rPr>
        <w:t xml:space="preserve"> </w:t>
      </w:r>
      <w:proofErr w:type="spellStart"/>
      <w:r w:rsidR="002624D3" w:rsidRPr="00EF51CD">
        <w:rPr>
          <w:lang w:val="de-DE"/>
        </w:rPr>
        <w:t>behavior</w:t>
      </w:r>
      <w:proofErr w:type="spellEnd"/>
      <w:r w:rsidR="002624D3" w:rsidRPr="00EF51CD">
        <w:rPr>
          <w:lang w:val="de-DE"/>
        </w:rPr>
        <w:t xml:space="preserve"> </w:t>
      </w:r>
    </w:p>
    <w:p w14:paraId="7866B6DA" w14:textId="539B5FAF" w:rsidR="00FB58DD" w:rsidRPr="00EF51CD" w:rsidRDefault="00EF51CD">
      <w:pPr>
        <w:pStyle w:val="Kommentartext"/>
        <w:rPr>
          <w:lang w:val="de-DE"/>
        </w:rPr>
      </w:pPr>
      <w:r w:rsidRPr="00EF51CD">
        <w:rPr>
          <w:lang w:val="de-DE"/>
        </w:rPr>
        <w:t>als Möglichkeit</w:t>
      </w:r>
      <w:r>
        <w:rPr>
          <w:lang w:val="de-DE"/>
        </w:rPr>
        <w:t xml:space="preserve"> für Observable </w:t>
      </w:r>
      <w:proofErr w:type="spellStart"/>
      <w:r>
        <w:rPr>
          <w:lang w:val="de-DE"/>
        </w:rPr>
        <w:t>behavior</w:t>
      </w:r>
      <w:proofErr w:type="spellEnd"/>
    </w:p>
  </w:comment>
  <w:comment w:id="6" w:author="Deiglmayr, Anne" w:date="2025-04-01T12:31:00Z" w:initials="DA">
    <w:p w14:paraId="3106B015" w14:textId="675D25CD" w:rsidR="005E276B" w:rsidRPr="00742DB8" w:rsidRDefault="005E276B">
      <w:pPr>
        <w:pStyle w:val="Kommentartext"/>
        <w:rPr>
          <w:lang w:val="de-DE"/>
        </w:rPr>
      </w:pPr>
      <w:r>
        <w:rPr>
          <w:rStyle w:val="Kommentarzeichen"/>
        </w:rPr>
        <w:annotationRef/>
      </w:r>
      <w:r w:rsidRPr="00742DB8">
        <w:rPr>
          <w:lang w:val="de-DE"/>
        </w:rPr>
        <w:t>Beispiele wären hilfreich</w:t>
      </w:r>
    </w:p>
  </w:comment>
  <w:comment w:id="7" w:author="Mandy Klatt" w:date="2025-04-08T11:04:00Z" w:initials="MK">
    <w:p w14:paraId="4C50B840" w14:textId="189300A6" w:rsidR="00651B8E" w:rsidRPr="00651B8E" w:rsidRDefault="00651B8E">
      <w:pPr>
        <w:pStyle w:val="Kommentartext"/>
        <w:rPr>
          <w:lang w:val="de-DE"/>
        </w:rPr>
      </w:pPr>
      <w:r>
        <w:rPr>
          <w:rStyle w:val="Kommentarzeichen"/>
        </w:rPr>
        <w:annotationRef/>
      </w:r>
      <w:r w:rsidRPr="00651B8E">
        <w:rPr>
          <w:lang w:val="de-DE"/>
        </w:rPr>
        <w:t>Mehr auf reaktive Strategien eingehen</w:t>
      </w:r>
    </w:p>
    <w:p w14:paraId="166C85B6" w14:textId="5B2FBE41" w:rsidR="00651B8E" w:rsidRPr="00651B8E" w:rsidRDefault="00651B8E">
      <w:pPr>
        <w:pStyle w:val="Kommentartext"/>
        <w:rPr>
          <w:lang w:val="de-DE"/>
        </w:rPr>
      </w:pPr>
      <w:r w:rsidRPr="00651B8E">
        <w:rPr>
          <w:lang w:val="de-DE"/>
        </w:rPr>
        <w:t>Emotionsregulation + Selbstwirksamkeit, um Ratingskalen vorz</w:t>
      </w:r>
      <w:r>
        <w:rPr>
          <w:lang w:val="de-DE"/>
        </w:rPr>
        <w:t>ubereiten</w:t>
      </w:r>
    </w:p>
  </w:comment>
  <w:comment w:id="8" w:author="Mandy Klatt" w:date="2025-04-08T11:57:00Z" w:initials="MK">
    <w:p w14:paraId="00DD7FFD" w14:textId="1EAAE41C" w:rsidR="003140AA" w:rsidRPr="003140AA" w:rsidRDefault="003140AA">
      <w:pPr>
        <w:pStyle w:val="Kommentartext"/>
        <w:rPr>
          <w:lang w:val="de-DE"/>
        </w:rPr>
      </w:pPr>
      <w:r>
        <w:rPr>
          <w:rStyle w:val="Kommentarzeichen"/>
        </w:rPr>
        <w:annotationRef/>
      </w:r>
      <w:r w:rsidRPr="003140AA">
        <w:rPr>
          <w:lang w:val="de-DE"/>
        </w:rPr>
        <w:t>Wichtig für un</w:t>
      </w:r>
      <w:r>
        <w:rPr>
          <w:lang w:val="de-DE"/>
        </w:rPr>
        <w:t>sere Ratingskalen!</w:t>
      </w:r>
    </w:p>
  </w:comment>
  <w:comment w:id="10" w:author="Deiglmayr, Anne" w:date="2025-04-01T12:40:00Z" w:initials="DA">
    <w:p w14:paraId="37B3E6D8" w14:textId="0D720EC3" w:rsidR="0036594D" w:rsidRPr="0036594D" w:rsidRDefault="0036594D">
      <w:pPr>
        <w:pStyle w:val="Kommentartext"/>
        <w:rPr>
          <w:lang w:val="de-DE"/>
        </w:rPr>
      </w:pPr>
      <w:r>
        <w:rPr>
          <w:rStyle w:val="Kommentarzeichen"/>
        </w:rPr>
        <w:annotationRef/>
      </w:r>
      <w:r w:rsidRPr="0036594D">
        <w:rPr>
          <w:lang w:val="de-DE"/>
        </w:rPr>
        <w:t xml:space="preserve">Im Titel </w:t>
      </w:r>
      <w:r w:rsidR="002B34F3" w:rsidRPr="0036594D">
        <w:rPr>
          <w:lang w:val="de-DE"/>
        </w:rPr>
        <w:t>würde</w:t>
      </w:r>
      <w:r w:rsidRPr="0036594D">
        <w:rPr>
          <w:lang w:val="de-DE"/>
        </w:rPr>
        <w:t xml:space="preserve"> ich v</w:t>
      </w:r>
      <w:r>
        <w:rPr>
          <w:lang w:val="de-DE"/>
        </w:rPr>
        <w:t xml:space="preserve">on Classroom </w:t>
      </w:r>
      <w:proofErr w:type="spellStart"/>
      <w:r>
        <w:rPr>
          <w:lang w:val="de-DE"/>
        </w:rPr>
        <w:t>disru</w:t>
      </w:r>
      <w:r w:rsidR="002B34F3">
        <w:rPr>
          <w:lang w:val="de-DE"/>
        </w:rPr>
        <w:t>p</w:t>
      </w:r>
      <w:r>
        <w:rPr>
          <w:lang w:val="de-DE"/>
        </w:rPr>
        <w:t>tion</w:t>
      </w:r>
      <w:proofErr w:type="spellEnd"/>
      <w:r>
        <w:rPr>
          <w:lang w:val="de-DE"/>
        </w:rPr>
        <w:t xml:space="preserve"> </w:t>
      </w:r>
      <w:proofErr w:type="spellStart"/>
      <w:r>
        <w:rPr>
          <w:lang w:val="de-DE"/>
        </w:rPr>
        <w:t>mananagment</w:t>
      </w:r>
      <w:proofErr w:type="spellEnd"/>
      <w:r>
        <w:rPr>
          <w:lang w:val="de-DE"/>
        </w:rPr>
        <w:t xml:space="preserve"> sprechen, und im </w:t>
      </w:r>
      <w:r w:rsidR="002B34F3">
        <w:rPr>
          <w:lang w:val="de-DE"/>
        </w:rPr>
        <w:t>Text</w:t>
      </w:r>
      <w:r>
        <w:rPr>
          <w:lang w:val="de-DE"/>
        </w:rPr>
        <w:t xml:space="preserve"> </w:t>
      </w:r>
      <w:proofErr w:type="gramStart"/>
      <w:r>
        <w:rPr>
          <w:lang w:val="de-DE"/>
        </w:rPr>
        <w:t>dann</w:t>
      </w:r>
      <w:proofErr w:type="gramEnd"/>
      <w:r>
        <w:rPr>
          <w:lang w:val="de-DE"/>
        </w:rPr>
        <w:t xml:space="preserve"> wenn nötig den </w:t>
      </w:r>
      <w:r w:rsidR="002B34F3">
        <w:rPr>
          <w:lang w:val="de-DE"/>
        </w:rPr>
        <w:t>Bezug</w:t>
      </w:r>
      <w:r>
        <w:rPr>
          <w:lang w:val="de-DE"/>
        </w:rPr>
        <w:t xml:space="preserve"> klären (</w:t>
      </w:r>
      <w:r w:rsidR="002B34F3">
        <w:rPr>
          <w:lang w:val="de-DE"/>
        </w:rPr>
        <w:t>Teilaspekt</w:t>
      </w:r>
      <w:r>
        <w:rPr>
          <w:lang w:val="de-DE"/>
        </w:rPr>
        <w:t xml:space="preserve">, teilweise wird auch </w:t>
      </w:r>
      <w:r w:rsidR="002B34F3">
        <w:rPr>
          <w:lang w:val="de-DE"/>
        </w:rPr>
        <w:t>Forschung</w:t>
      </w:r>
      <w:r>
        <w:rPr>
          <w:lang w:val="de-DE"/>
        </w:rPr>
        <w:t xml:space="preserve"> zur übergeordneten Kompetenz berichtet…)</w:t>
      </w:r>
    </w:p>
  </w:comment>
  <w:comment w:id="9" w:author="Deiglmayr, Anne" w:date="2025-04-01T12:38:00Z" w:initials="DA">
    <w:p w14:paraId="23AA9143" w14:textId="28CE6D78" w:rsidR="0036594D" w:rsidRPr="0036594D" w:rsidRDefault="0036594D">
      <w:pPr>
        <w:pStyle w:val="Kommentartext"/>
        <w:rPr>
          <w:lang w:val="de-DE"/>
        </w:rPr>
      </w:pPr>
      <w:r>
        <w:rPr>
          <w:rStyle w:val="Kommentarzeichen"/>
        </w:rPr>
        <w:annotationRef/>
      </w:r>
      <w:r w:rsidRPr="0036594D">
        <w:rPr>
          <w:lang w:val="de-DE"/>
        </w:rPr>
        <w:t>Der Fokus sollte auf dem F</w:t>
      </w:r>
      <w:r>
        <w:rPr>
          <w:lang w:val="de-DE"/>
        </w:rPr>
        <w:t xml:space="preserve">orschungsstand zu </w:t>
      </w:r>
      <w:proofErr w:type="spellStart"/>
      <w:r>
        <w:rPr>
          <w:lang w:val="de-DE"/>
        </w:rPr>
        <w:t>Expertiseunterschieden</w:t>
      </w:r>
      <w:proofErr w:type="spellEnd"/>
      <w:r>
        <w:rPr>
          <w:lang w:val="de-DE"/>
        </w:rPr>
        <w:t xml:space="preserve"> liegen. So ist der Rest des Kapitels ja auch gegliedert. Das Assessment wird dann mitgeliefert, aber der Fokus deiner </w:t>
      </w:r>
      <w:r w:rsidR="00306574">
        <w:rPr>
          <w:lang w:val="de-DE"/>
        </w:rPr>
        <w:t>Studie</w:t>
      </w:r>
      <w:r>
        <w:rPr>
          <w:lang w:val="de-DE"/>
        </w:rPr>
        <w:t xml:space="preserve"> ist nicht s</w:t>
      </w:r>
      <w:r w:rsidR="001F20D7">
        <w:rPr>
          <w:lang w:val="de-DE"/>
        </w:rPr>
        <w:t>o</w:t>
      </w:r>
      <w:r>
        <w:rPr>
          <w:lang w:val="de-DE"/>
        </w:rPr>
        <w:t xml:space="preserve"> ehr methodi</w:t>
      </w:r>
      <w:r w:rsidR="00306574">
        <w:rPr>
          <w:lang w:val="de-DE"/>
        </w:rPr>
        <w:t>s</w:t>
      </w:r>
      <w:r>
        <w:rPr>
          <w:lang w:val="de-DE"/>
        </w:rPr>
        <w:t xml:space="preserve">ch, dass wir hier v.a. auf den Assessment </w:t>
      </w:r>
      <w:r w:rsidR="00306574">
        <w:rPr>
          <w:lang w:val="de-DE"/>
        </w:rPr>
        <w:t>Aspekt</w:t>
      </w:r>
      <w:r>
        <w:rPr>
          <w:lang w:val="de-DE"/>
        </w:rPr>
        <w:t xml:space="preserve"> </w:t>
      </w:r>
      <w:r w:rsidR="00306574">
        <w:rPr>
          <w:lang w:val="de-DE"/>
        </w:rPr>
        <w:t>eingehen</w:t>
      </w:r>
      <w:r>
        <w:rPr>
          <w:lang w:val="de-DE"/>
        </w:rPr>
        <w:t xml:space="preserve"> sollten.</w:t>
      </w:r>
    </w:p>
  </w:comment>
  <w:comment w:id="11" w:author="Deiglmayr, Anne" w:date="2025-04-01T13:24:00Z" w:initials="DA">
    <w:p w14:paraId="29E16238" w14:textId="5011F55F" w:rsidR="00497187" w:rsidRPr="00497187" w:rsidRDefault="00497187">
      <w:pPr>
        <w:pStyle w:val="Kommentartext"/>
        <w:rPr>
          <w:lang w:val="de-DE"/>
        </w:rPr>
      </w:pPr>
      <w:r>
        <w:rPr>
          <w:rStyle w:val="Kommentarzeichen"/>
        </w:rPr>
        <w:annotationRef/>
      </w:r>
      <w:r w:rsidRPr="00497187">
        <w:rPr>
          <w:lang w:val="de-DE"/>
        </w:rPr>
        <w:t>Das ist die einzige Überschrift,</w:t>
      </w:r>
      <w:r>
        <w:rPr>
          <w:lang w:val="de-DE"/>
        </w:rPr>
        <w:t xml:space="preserve"> die nicht den Kästchen der Fig. 1 entspricht. Ich fände es schön, wenn das konsistent wäre – ggf. doch in der Fig 1 „</w:t>
      </w:r>
      <w:proofErr w:type="spellStart"/>
      <w:r>
        <w:rPr>
          <w:lang w:val="de-DE"/>
        </w:rPr>
        <w:t>strategic</w:t>
      </w:r>
      <w:proofErr w:type="spellEnd"/>
      <w:r>
        <w:rPr>
          <w:lang w:val="de-DE"/>
        </w:rPr>
        <w:t xml:space="preserve"> </w:t>
      </w:r>
      <w:proofErr w:type="spellStart"/>
      <w:r>
        <w:rPr>
          <w:lang w:val="de-DE"/>
        </w:rPr>
        <w:t>knowledge</w:t>
      </w:r>
      <w:proofErr w:type="spellEnd"/>
      <w:r>
        <w:rPr>
          <w:lang w:val="de-DE"/>
        </w:rPr>
        <w:t xml:space="preserve">“ als Kästchenüberschrift? Oder hier erweitern zu </w:t>
      </w:r>
      <w:proofErr w:type="spellStart"/>
      <w:r>
        <w:rPr>
          <w:lang w:val="de-DE"/>
        </w:rPr>
        <w:t>cognitive</w:t>
      </w:r>
      <w:proofErr w:type="spellEnd"/>
      <w:r>
        <w:rPr>
          <w:lang w:val="de-DE"/>
        </w:rPr>
        <w:t xml:space="preserve"> </w:t>
      </w:r>
      <w:proofErr w:type="spellStart"/>
      <w:r>
        <w:rPr>
          <w:lang w:val="de-DE"/>
        </w:rPr>
        <w:t>dispositions</w:t>
      </w:r>
      <w:proofErr w:type="spellEnd"/>
      <w:r>
        <w:rPr>
          <w:lang w:val="de-DE"/>
        </w:rPr>
        <w:t>, und dann auch etwas zu früherer Einstellung und beliefs, inkl. Selbstwirksamkeit schreiben, damit könnte man ggf. die Ratings etwas vorbereiten…</w:t>
      </w:r>
    </w:p>
  </w:comment>
  <w:comment w:id="12" w:author="Mandy Klatt" w:date="2025-04-04T09:38:00Z" w:initials="MK">
    <w:p w14:paraId="4CAD5387" w14:textId="77777777" w:rsidR="00BE48E1" w:rsidRDefault="00BE48E1">
      <w:pPr>
        <w:pStyle w:val="Kommentartext"/>
        <w:rPr>
          <w:lang w:val="de-DE"/>
        </w:rPr>
      </w:pPr>
      <w:r>
        <w:rPr>
          <w:rStyle w:val="Kommentarzeichen"/>
        </w:rPr>
        <w:annotationRef/>
      </w:r>
      <w:r w:rsidR="00C57B61" w:rsidRPr="00C57B61">
        <w:rPr>
          <w:lang w:val="de-DE"/>
        </w:rPr>
        <w:t>Hier vorbereiten, das Wissen dazu</w:t>
      </w:r>
      <w:r w:rsidR="00C57B61">
        <w:rPr>
          <w:lang w:val="de-DE"/>
        </w:rPr>
        <w:t xml:space="preserve">gehört, was überhaupt eine Störung ist, um Scanning + </w:t>
      </w:r>
      <w:proofErr w:type="spellStart"/>
      <w:r w:rsidR="00C57B61">
        <w:rPr>
          <w:lang w:val="de-DE"/>
        </w:rPr>
        <w:t>Noticing</w:t>
      </w:r>
      <w:proofErr w:type="spellEnd"/>
      <w:r w:rsidR="00C57B61">
        <w:rPr>
          <w:lang w:val="de-DE"/>
        </w:rPr>
        <w:t xml:space="preserve"> </w:t>
      </w:r>
      <w:r w:rsidR="0044139D">
        <w:rPr>
          <w:lang w:val="de-DE"/>
        </w:rPr>
        <w:t>vorzubereiten</w:t>
      </w:r>
    </w:p>
    <w:p w14:paraId="562337A8" w14:textId="0540B7D0" w:rsidR="006E5350" w:rsidRPr="00C57B61" w:rsidRDefault="006E5350">
      <w:pPr>
        <w:pStyle w:val="Kommentartext"/>
        <w:rPr>
          <w:lang w:val="de-DE"/>
        </w:rPr>
      </w:pPr>
      <w:r>
        <w:rPr>
          <w:lang w:val="de-DE"/>
        </w:rPr>
        <w:t xml:space="preserve">Nicht nur, WAS ist eine Störung, sondern auch das Wissen, </w:t>
      </w:r>
      <w:r w:rsidR="00FD31E4">
        <w:rPr>
          <w:lang w:val="de-DE"/>
        </w:rPr>
        <w:t>was ist eine Strategie</w:t>
      </w:r>
      <w:r w:rsidR="00B931F1">
        <w:rPr>
          <w:lang w:val="de-DE"/>
        </w:rPr>
        <w:t xml:space="preserve"> (z.B. gehört Scannen bereits als </w:t>
      </w:r>
      <w:r w:rsidR="00A223BE">
        <w:rPr>
          <w:lang w:val="de-DE"/>
        </w:rPr>
        <w:t xml:space="preserve">Wissen dazu) </w:t>
      </w:r>
      <w:r w:rsidR="00A223BE" w:rsidRPr="00A223BE">
        <w:rPr>
          <w:lang w:val="de-DE"/>
        </w:rPr>
        <w:sym w:font="Wingdings" w:char="F0E0"/>
      </w:r>
      <w:r w:rsidR="00A223BE">
        <w:rPr>
          <w:lang w:val="de-DE"/>
        </w:rPr>
        <w:t xml:space="preserve"> </w:t>
      </w:r>
      <w:r w:rsidR="00DC4BD2">
        <w:rPr>
          <w:lang w:val="de-DE"/>
        </w:rPr>
        <w:t xml:space="preserve">das Wissen um </w:t>
      </w:r>
      <w:r w:rsidR="00A223BE">
        <w:rPr>
          <w:lang w:val="de-DE"/>
        </w:rPr>
        <w:t>günstige Aufmerksamkeitsverteilung</w:t>
      </w:r>
      <w:r w:rsidR="00DC4BD2">
        <w:rPr>
          <w:lang w:val="de-DE"/>
        </w:rPr>
        <w:t xml:space="preserve"> als strategischen Wissen</w:t>
      </w:r>
    </w:p>
  </w:comment>
  <w:comment w:id="13" w:author="Deiglmayr, Anne" w:date="2025-04-01T13:30:00Z" w:initials="DA">
    <w:p w14:paraId="3161A2E5" w14:textId="371A7296" w:rsidR="00497187" w:rsidRPr="00497187" w:rsidRDefault="00497187">
      <w:pPr>
        <w:pStyle w:val="Kommentartext"/>
        <w:rPr>
          <w:lang w:val="de-DE"/>
        </w:rPr>
      </w:pPr>
      <w:r>
        <w:rPr>
          <w:rStyle w:val="Kommentarzeichen"/>
        </w:rPr>
        <w:annotationRef/>
      </w:r>
      <w:r w:rsidRPr="00497187">
        <w:rPr>
          <w:lang w:val="de-DE"/>
        </w:rPr>
        <w:t>Da Fig. 1 drei Teilprozesse s</w:t>
      </w:r>
      <w:r>
        <w:rPr>
          <w:lang w:val="de-DE"/>
        </w:rPr>
        <w:t xml:space="preserve">pezifiziert, solltest du auch diesen Abschnitt nach den drei Teilprozessen aufbauen. Also nach </w:t>
      </w:r>
      <w:proofErr w:type="spellStart"/>
      <w:r>
        <w:rPr>
          <w:lang w:val="de-DE"/>
        </w:rPr>
        <w:t>skillfacette</w:t>
      </w:r>
      <w:proofErr w:type="spellEnd"/>
      <w:r>
        <w:rPr>
          <w:lang w:val="de-DE"/>
        </w:rPr>
        <w:t xml:space="preserve"> gliedern, nicht an </w:t>
      </w:r>
      <w:proofErr w:type="spellStart"/>
      <w:r>
        <w:rPr>
          <w:lang w:val="de-DE"/>
        </w:rPr>
        <w:t>eye</w:t>
      </w:r>
      <w:proofErr w:type="spellEnd"/>
      <w:r>
        <w:rPr>
          <w:lang w:val="de-DE"/>
        </w:rPr>
        <w:t xml:space="preserve">-tracking </w:t>
      </w:r>
      <w:proofErr w:type="spellStart"/>
      <w:r>
        <w:rPr>
          <w:lang w:val="de-DE"/>
        </w:rPr>
        <w:t>maeasure</w:t>
      </w:r>
      <w:proofErr w:type="spellEnd"/>
      <w:r>
        <w:rPr>
          <w:lang w:val="de-DE"/>
        </w:rPr>
        <w:t>.</w:t>
      </w:r>
    </w:p>
  </w:comment>
  <w:comment w:id="14" w:author="Mandy Klatt" w:date="2025-04-04T09:52:00Z" w:initials="MK">
    <w:p w14:paraId="2EEF851E" w14:textId="66D4E1E0" w:rsidR="00505BFF" w:rsidRDefault="00505BFF">
      <w:pPr>
        <w:pStyle w:val="Kommentartext"/>
        <w:rPr>
          <w:lang w:val="de-DE"/>
        </w:rPr>
      </w:pPr>
      <w:r>
        <w:rPr>
          <w:rStyle w:val="Kommentarzeichen"/>
        </w:rPr>
        <w:annotationRef/>
      </w:r>
      <w:r w:rsidRPr="003E0DA1">
        <w:rPr>
          <w:lang w:val="de-DE"/>
        </w:rPr>
        <w:t xml:space="preserve">Visual </w:t>
      </w:r>
      <w:proofErr w:type="spellStart"/>
      <w:r w:rsidRPr="003E0DA1">
        <w:rPr>
          <w:lang w:val="de-DE"/>
        </w:rPr>
        <w:t>scanning</w:t>
      </w:r>
      <w:proofErr w:type="spellEnd"/>
      <w:r w:rsidRPr="003E0DA1">
        <w:rPr>
          <w:lang w:val="de-DE"/>
        </w:rPr>
        <w:t xml:space="preserve"> </w:t>
      </w:r>
      <w:r w:rsidR="003E0DA1">
        <w:rPr>
          <w:lang w:val="de-DE"/>
        </w:rPr>
        <w:t>(</w:t>
      </w:r>
      <w:r w:rsidR="003656AB">
        <w:rPr>
          <w:lang w:val="de-DE"/>
        </w:rPr>
        <w:t xml:space="preserve">GRI) </w:t>
      </w:r>
      <w:r w:rsidRPr="003E0DA1">
        <w:rPr>
          <w:lang w:val="de-DE"/>
        </w:rPr>
        <w:t xml:space="preserve">+ </w:t>
      </w:r>
      <w:proofErr w:type="spellStart"/>
      <w:r w:rsidRPr="003E0DA1">
        <w:rPr>
          <w:lang w:val="de-DE"/>
        </w:rPr>
        <w:t>noticing</w:t>
      </w:r>
      <w:proofErr w:type="spellEnd"/>
      <w:r w:rsidRPr="003E0DA1">
        <w:rPr>
          <w:lang w:val="de-DE"/>
        </w:rPr>
        <w:t xml:space="preserve"> </w:t>
      </w:r>
      <w:r w:rsidR="001A0997">
        <w:rPr>
          <w:lang w:val="de-DE"/>
        </w:rPr>
        <w:t>(</w:t>
      </w:r>
      <w:proofErr w:type="spellStart"/>
      <w:r w:rsidR="001A0997">
        <w:rPr>
          <w:lang w:val="de-DE"/>
        </w:rPr>
        <w:t>number</w:t>
      </w:r>
      <w:proofErr w:type="spellEnd"/>
      <w:r w:rsidR="001A0997">
        <w:rPr>
          <w:lang w:val="de-DE"/>
        </w:rPr>
        <w:t xml:space="preserve"> / </w:t>
      </w:r>
      <w:proofErr w:type="spellStart"/>
      <w:r w:rsidR="001A0997">
        <w:rPr>
          <w:lang w:val="de-DE"/>
        </w:rPr>
        <w:t>dur</w:t>
      </w:r>
      <w:proofErr w:type="spellEnd"/>
      <w:r w:rsidR="001A0997">
        <w:rPr>
          <w:lang w:val="de-DE"/>
        </w:rPr>
        <w:t xml:space="preserve">. fix. / TTFF) </w:t>
      </w:r>
      <w:r w:rsidRPr="003E0DA1">
        <w:rPr>
          <w:lang w:val="de-DE"/>
        </w:rPr>
        <w:t xml:space="preserve">wird in Forschung </w:t>
      </w:r>
      <w:r w:rsidR="003E0DA1" w:rsidRPr="003E0DA1">
        <w:rPr>
          <w:lang w:val="de-DE"/>
        </w:rPr>
        <w:t>mit E</w:t>
      </w:r>
      <w:r w:rsidR="003E0DA1">
        <w:rPr>
          <w:lang w:val="de-DE"/>
        </w:rPr>
        <w:t xml:space="preserve">T erhoben </w:t>
      </w:r>
    </w:p>
    <w:p w14:paraId="272F1F78" w14:textId="40DF1463" w:rsidR="001A0997" w:rsidRDefault="007A64B3">
      <w:pPr>
        <w:pStyle w:val="Kommentartext"/>
        <w:rPr>
          <w:lang w:val="de-DE"/>
        </w:rPr>
      </w:pPr>
      <w:proofErr w:type="spellStart"/>
      <w:r>
        <w:rPr>
          <w:lang w:val="de-DE"/>
        </w:rPr>
        <w:t>Reasoning</w:t>
      </w:r>
      <w:proofErr w:type="spellEnd"/>
      <w:r>
        <w:rPr>
          <w:lang w:val="de-DE"/>
        </w:rPr>
        <w:t xml:space="preserve"> wird ursprünglich mit verbalen Daten erhoben, in meiner Studie eher mit </w:t>
      </w:r>
      <w:r w:rsidR="00D93D6B">
        <w:rPr>
          <w:lang w:val="de-DE"/>
        </w:rPr>
        <w:t xml:space="preserve">Ratingskalen </w:t>
      </w:r>
    </w:p>
    <w:p w14:paraId="6C8A071D" w14:textId="75468F2C" w:rsidR="003656AB" w:rsidRPr="003E0DA1" w:rsidRDefault="003656AB">
      <w:pPr>
        <w:pStyle w:val="Kommentartext"/>
        <w:rPr>
          <w:lang w:val="de-DE"/>
        </w:rPr>
      </w:pPr>
    </w:p>
  </w:comment>
  <w:comment w:id="15" w:author="Deiglmayr, Anne" w:date="2025-04-01T13:27:00Z" w:initials="DA">
    <w:p w14:paraId="0B19FBBF" w14:textId="7AEC31A3" w:rsidR="00497187" w:rsidRPr="00497187" w:rsidRDefault="00497187">
      <w:pPr>
        <w:pStyle w:val="Kommentartext"/>
        <w:rPr>
          <w:lang w:val="de-DE"/>
        </w:rPr>
      </w:pPr>
      <w:r>
        <w:rPr>
          <w:rStyle w:val="Kommentarzeichen"/>
        </w:rPr>
        <w:annotationRef/>
      </w:r>
      <w:r w:rsidRPr="00497187">
        <w:rPr>
          <w:lang w:val="de-DE"/>
        </w:rPr>
        <w:t xml:space="preserve">Wenn möglich, </w:t>
      </w:r>
      <w:proofErr w:type="spellStart"/>
      <w:r w:rsidRPr="00497187">
        <w:rPr>
          <w:lang w:val="de-DE"/>
        </w:rPr>
        <w:t>heir</w:t>
      </w:r>
      <w:proofErr w:type="spellEnd"/>
      <w:r w:rsidRPr="00497187">
        <w:rPr>
          <w:lang w:val="de-DE"/>
        </w:rPr>
        <w:t xml:space="preserve"> mit den </w:t>
      </w:r>
      <w:proofErr w:type="spellStart"/>
      <w:r w:rsidRPr="00497187">
        <w:rPr>
          <w:lang w:val="de-DE"/>
        </w:rPr>
        <w:t>E</w:t>
      </w:r>
      <w:r>
        <w:rPr>
          <w:lang w:val="de-DE"/>
        </w:rPr>
        <w:t>xpertiseunterscheiden</w:t>
      </w:r>
      <w:proofErr w:type="spellEnd"/>
      <w:r>
        <w:rPr>
          <w:lang w:val="de-DE"/>
        </w:rPr>
        <w:t xml:space="preserve"> einsteigen, oder sonst so etwas wie: Researchers </w:t>
      </w:r>
      <w:proofErr w:type="spellStart"/>
      <w:r>
        <w:rPr>
          <w:lang w:val="de-DE"/>
        </w:rPr>
        <w:t>studying</w:t>
      </w:r>
      <w:proofErr w:type="spellEnd"/>
      <w:r>
        <w:rPr>
          <w:lang w:val="de-DE"/>
        </w:rPr>
        <w:t xml:space="preserve"> </w:t>
      </w:r>
      <w:proofErr w:type="spellStart"/>
      <w:r>
        <w:rPr>
          <w:lang w:val="de-DE"/>
        </w:rPr>
        <w:t>expertise</w:t>
      </w:r>
      <w:proofErr w:type="spellEnd"/>
      <w:r>
        <w:rPr>
          <w:lang w:val="de-DE"/>
        </w:rPr>
        <w:t xml:space="preserve"> in professional </w:t>
      </w:r>
      <w:proofErr w:type="spellStart"/>
      <w:r>
        <w:rPr>
          <w:lang w:val="de-DE"/>
        </w:rPr>
        <w:t>vision</w:t>
      </w:r>
      <w:proofErr w:type="spellEnd"/>
      <w:r>
        <w:rPr>
          <w:lang w:val="de-DE"/>
        </w:rPr>
        <w:t xml:space="preserve"> </w:t>
      </w:r>
      <w:proofErr w:type="spellStart"/>
      <w:r>
        <w:rPr>
          <w:lang w:val="de-DE"/>
        </w:rPr>
        <w:t>typically</w:t>
      </w:r>
      <w:proofErr w:type="spellEnd"/>
      <w:r>
        <w:rPr>
          <w:lang w:val="de-DE"/>
        </w:rPr>
        <w:t xml:space="preserve"> </w:t>
      </w:r>
      <w:proofErr w:type="spellStart"/>
      <w:r>
        <w:rPr>
          <w:lang w:val="de-DE"/>
        </w:rPr>
        <w:t>rely</w:t>
      </w:r>
      <w:proofErr w:type="spellEnd"/>
      <w:r>
        <w:rPr>
          <w:lang w:val="de-DE"/>
        </w:rPr>
        <w:t xml:space="preserve"> on </w:t>
      </w:r>
      <w:proofErr w:type="spellStart"/>
      <w:r>
        <w:rPr>
          <w:lang w:val="de-DE"/>
        </w:rPr>
        <w:t>eye</w:t>
      </w:r>
      <w:proofErr w:type="spellEnd"/>
      <w:r>
        <w:rPr>
          <w:lang w:val="de-DE"/>
        </w:rPr>
        <w:t xml:space="preserve">-tracking </w:t>
      </w:r>
      <w:proofErr w:type="spellStart"/>
      <w:proofErr w:type="gramStart"/>
      <w:r>
        <w:rPr>
          <w:lang w:val="de-DE"/>
        </w:rPr>
        <w:t>technology</w:t>
      </w:r>
      <w:proofErr w:type="spellEnd"/>
      <w:r>
        <w:rPr>
          <w:lang w:val="de-DE"/>
        </w:rPr>
        <w:t>,…</w:t>
      </w:r>
      <w:proofErr w:type="gramEnd"/>
      <w:r>
        <w:rPr>
          <w:lang w:val="de-DE"/>
        </w:rPr>
        <w:t>“ und dann beschreiben, wie das operationalisiert wird</w:t>
      </w:r>
    </w:p>
  </w:comment>
  <w:comment w:id="16" w:author="Deiglmayr, Anne" w:date="2025-04-01T13:31:00Z" w:initials="DA">
    <w:p w14:paraId="16C5FD19" w14:textId="39A39E04" w:rsidR="00497187" w:rsidRPr="00497187" w:rsidRDefault="00497187">
      <w:pPr>
        <w:pStyle w:val="Kommentartext"/>
        <w:rPr>
          <w:lang w:val="de-DE"/>
        </w:rPr>
      </w:pPr>
      <w:r>
        <w:rPr>
          <w:rStyle w:val="Kommentarzeichen"/>
        </w:rPr>
        <w:annotationRef/>
      </w:r>
      <w:r w:rsidRPr="00497187">
        <w:rPr>
          <w:lang w:val="de-DE"/>
        </w:rPr>
        <w:t>…das ist aber doch auch “</w:t>
      </w:r>
      <w:proofErr w:type="spellStart"/>
      <w:r>
        <w:rPr>
          <w:lang w:val="de-DE"/>
        </w:rPr>
        <w:t>fixation-based</w:t>
      </w:r>
      <w:proofErr w:type="spellEnd"/>
      <w:r>
        <w:rPr>
          <w:lang w:val="de-DE"/>
        </w:rPr>
        <w:t>“?</w:t>
      </w:r>
    </w:p>
  </w:comment>
  <w:comment w:id="17" w:author="Mandy Klatt" w:date="2025-04-04T10:09:00Z" w:initials="MK">
    <w:p w14:paraId="7CEFBA7D" w14:textId="1A644274" w:rsidR="00335CFA" w:rsidRPr="00673D84" w:rsidRDefault="00335CFA">
      <w:pPr>
        <w:pStyle w:val="Kommentartext"/>
        <w:rPr>
          <w:lang w:val="de-DE"/>
        </w:rPr>
      </w:pPr>
      <w:r>
        <w:rPr>
          <w:rStyle w:val="Kommentarzeichen"/>
        </w:rPr>
        <w:annotationRef/>
      </w:r>
      <w:proofErr w:type="spellStart"/>
      <w:r w:rsidRPr="00673D84">
        <w:rPr>
          <w:lang w:val="de-DE"/>
        </w:rPr>
        <w:t>Reasoning</w:t>
      </w:r>
      <w:proofErr w:type="spellEnd"/>
      <w:r w:rsidRPr="00673D84">
        <w:rPr>
          <w:lang w:val="de-DE"/>
        </w:rPr>
        <w:t xml:space="preserve"> aufführen (</w:t>
      </w:r>
      <w:proofErr w:type="spellStart"/>
      <w:r w:rsidRPr="00673D84">
        <w:rPr>
          <w:lang w:val="de-DE"/>
        </w:rPr>
        <w:t>interpretation</w:t>
      </w:r>
      <w:proofErr w:type="spellEnd"/>
      <w:r w:rsidRPr="00673D84">
        <w:rPr>
          <w:lang w:val="de-DE"/>
        </w:rPr>
        <w:t xml:space="preserve">, </w:t>
      </w:r>
      <w:proofErr w:type="spellStart"/>
      <w:r w:rsidRPr="00673D84">
        <w:rPr>
          <w:lang w:val="de-DE"/>
        </w:rPr>
        <w:t>de</w:t>
      </w:r>
      <w:r w:rsidR="00673D84" w:rsidRPr="00673D84">
        <w:rPr>
          <w:lang w:val="de-DE"/>
        </w:rPr>
        <w:t>cision-making</w:t>
      </w:r>
      <w:proofErr w:type="spellEnd"/>
      <w:r w:rsidR="00673D84" w:rsidRPr="00673D84">
        <w:rPr>
          <w:lang w:val="de-DE"/>
        </w:rPr>
        <w:t xml:space="preserve">) </w:t>
      </w:r>
      <w:r w:rsidR="00673D84">
        <w:sym w:font="Wingdings" w:char="F0E0"/>
      </w:r>
      <w:r w:rsidR="00673D84" w:rsidRPr="00673D84">
        <w:rPr>
          <w:lang w:val="de-DE"/>
        </w:rPr>
        <w:t xml:space="preserve"> auf Blömeke verweis</w:t>
      </w:r>
      <w:r w:rsidR="00673D84">
        <w:rPr>
          <w:lang w:val="de-DE"/>
        </w:rPr>
        <w:t>en</w:t>
      </w:r>
    </w:p>
  </w:comment>
  <w:comment w:id="18" w:author="Deiglmayr, Anne" w:date="2025-04-01T13:36:00Z" w:initials="DA">
    <w:p w14:paraId="6B3EA9E5" w14:textId="71236B7B" w:rsidR="00D94381" w:rsidRPr="00D94381" w:rsidRDefault="00D94381">
      <w:pPr>
        <w:pStyle w:val="Kommentartext"/>
        <w:rPr>
          <w:lang w:val="de-DE"/>
        </w:rPr>
      </w:pPr>
      <w:r>
        <w:rPr>
          <w:rStyle w:val="Kommentarzeichen"/>
        </w:rPr>
        <w:annotationRef/>
      </w:r>
      <w:r w:rsidRPr="00D94381">
        <w:rPr>
          <w:lang w:val="de-DE"/>
        </w:rPr>
        <w:t>Hier vielleicht nochmal betonen, wie w</w:t>
      </w:r>
      <w:r>
        <w:rPr>
          <w:lang w:val="de-DE"/>
        </w:rPr>
        <w:t>ichtig die anderen beiden Prozesse sind, um schnell und effektiv / der Störung angemessen reagieren zu können… Hier vielleicht auch darauf eingehen, dass unterschiedliche Störungen unterschiedliche Reaktionen erfordern, und dass z.B. wenig saliente Störungen für Novizen ggf. noch weniger als solche erkennbar sind und sie daher zu wenig darauf reagieren…</w:t>
      </w:r>
    </w:p>
  </w:comment>
  <w:comment w:id="19" w:author="Mandy Klatt" w:date="2025-04-04T09:58:00Z" w:initials="MK">
    <w:p w14:paraId="2779B5BC" w14:textId="73E18A10" w:rsidR="00D93D6B" w:rsidRPr="00F059ED" w:rsidRDefault="00D93D6B">
      <w:pPr>
        <w:pStyle w:val="Kommentartext"/>
        <w:rPr>
          <w:lang w:val="de-DE"/>
        </w:rPr>
      </w:pPr>
      <w:r>
        <w:rPr>
          <w:rStyle w:val="Kommentarzeichen"/>
        </w:rPr>
        <w:annotationRef/>
      </w:r>
      <w:r w:rsidR="00F059ED" w:rsidRPr="00F059ED">
        <w:rPr>
          <w:lang w:val="de-DE"/>
        </w:rPr>
        <w:t>Selbsteingeschätzte</w:t>
      </w:r>
      <w:r w:rsidR="00F059ED">
        <w:rPr>
          <w:lang w:val="de-DE"/>
        </w:rPr>
        <w:t xml:space="preserve"> Kompetenzen </w:t>
      </w:r>
      <w:r w:rsidR="004B3D74">
        <w:rPr>
          <w:lang w:val="de-DE"/>
        </w:rPr>
        <w:t xml:space="preserve">zum Umgang mit Störungen </w:t>
      </w:r>
    </w:p>
  </w:comment>
  <w:comment w:id="20" w:author="Mandy Klatt" w:date="2025-04-04T10:04:00Z" w:initials="MK">
    <w:p w14:paraId="364D8EFC" w14:textId="77777777" w:rsidR="000828CA" w:rsidRPr="00AA7AAA" w:rsidRDefault="000828CA">
      <w:pPr>
        <w:pStyle w:val="Kommentartext"/>
        <w:rPr>
          <w:lang w:val="de-DE"/>
        </w:rPr>
      </w:pPr>
      <w:r>
        <w:rPr>
          <w:rStyle w:val="Kommentarzeichen"/>
        </w:rPr>
        <w:annotationRef/>
      </w:r>
      <w:r w:rsidRPr="00AA7AAA">
        <w:rPr>
          <w:lang w:val="de-DE"/>
        </w:rPr>
        <w:t xml:space="preserve">Gehört eher zum </w:t>
      </w:r>
      <w:proofErr w:type="spellStart"/>
      <w:r w:rsidRPr="00AA7AAA">
        <w:rPr>
          <w:lang w:val="de-DE"/>
        </w:rPr>
        <w:t>Noticing</w:t>
      </w:r>
      <w:proofErr w:type="spellEnd"/>
    </w:p>
    <w:p w14:paraId="0BEA8790" w14:textId="77777777" w:rsidR="00E84C6D" w:rsidRDefault="00E84C6D">
      <w:pPr>
        <w:pStyle w:val="Kommentartext"/>
        <w:rPr>
          <w:lang w:val="de-DE"/>
        </w:rPr>
      </w:pPr>
      <w:r w:rsidRPr="00E84C6D">
        <w:rPr>
          <w:lang w:val="de-DE"/>
        </w:rPr>
        <w:t>Deutlicher trennen, aber trotzdem z</w:t>
      </w:r>
      <w:r>
        <w:rPr>
          <w:lang w:val="de-DE"/>
        </w:rPr>
        <w:t xml:space="preserve">usammengehörig </w:t>
      </w:r>
    </w:p>
    <w:p w14:paraId="5A0AA858" w14:textId="1A859C35" w:rsidR="00E84C6D" w:rsidRPr="00E84C6D" w:rsidRDefault="00E84C6D">
      <w:pPr>
        <w:pStyle w:val="Kommentartext"/>
      </w:pPr>
      <w:r w:rsidRPr="00E84C6D">
        <w:t>Based on noticing skills…. E</w:t>
      </w:r>
      <w:r>
        <w:t xml:space="preserve">arly </w:t>
      </w:r>
      <w:r w:rsidR="008B66E3">
        <w:t xml:space="preserve">effective </w:t>
      </w:r>
      <w:r>
        <w:t xml:space="preserve">intervention… </w:t>
      </w:r>
    </w:p>
  </w:comment>
  <w:comment w:id="23" w:author="Mandy Klatt" w:date="2025-04-04T09:44:00Z" w:initials="MK">
    <w:p w14:paraId="5AE87F10" w14:textId="686C35B8" w:rsidR="00502D2B" w:rsidRPr="00B212A4" w:rsidRDefault="00502D2B">
      <w:pPr>
        <w:pStyle w:val="Kommentartext"/>
        <w:rPr>
          <w:lang w:val="de-DE"/>
        </w:rPr>
      </w:pPr>
      <w:r>
        <w:rPr>
          <w:rStyle w:val="Kommentarzeichen"/>
        </w:rPr>
        <w:annotationRef/>
      </w:r>
      <w:r w:rsidR="00B212A4" w:rsidRPr="00B212A4">
        <w:rPr>
          <w:lang w:val="de-DE"/>
        </w:rPr>
        <w:t xml:space="preserve">M, SD, usw. Tabelle in den </w:t>
      </w:r>
      <w:r w:rsidR="0047458D">
        <w:rPr>
          <w:lang w:val="de-DE"/>
        </w:rPr>
        <w:t>Text</w:t>
      </w:r>
      <w:r w:rsidR="00B212A4">
        <w:rPr>
          <w:lang w:val="de-D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03D21" w15:done="0"/>
  <w15:commentEx w15:paraId="38E9B717" w15:done="1"/>
  <w15:commentEx w15:paraId="2F079F01" w15:paraIdParent="38E9B717" w15:done="1"/>
  <w15:commentEx w15:paraId="18BCF392" w15:paraIdParent="38E9B717" w15:done="0"/>
  <w15:commentEx w15:paraId="65895943" w15:done="1"/>
  <w15:commentEx w15:paraId="7866B6DA" w15:paraIdParent="65895943" w15:done="1"/>
  <w15:commentEx w15:paraId="3106B015" w15:done="1"/>
  <w15:commentEx w15:paraId="166C85B6" w15:done="1"/>
  <w15:commentEx w15:paraId="00DD7FFD" w15:done="0"/>
  <w15:commentEx w15:paraId="37B3E6D8" w15:done="1"/>
  <w15:commentEx w15:paraId="23AA9143" w15:done="1"/>
  <w15:commentEx w15:paraId="29E16238" w15:done="1"/>
  <w15:commentEx w15:paraId="562337A8" w15:done="0"/>
  <w15:commentEx w15:paraId="3161A2E5" w15:done="1"/>
  <w15:commentEx w15:paraId="6C8A071D" w15:done="0"/>
  <w15:commentEx w15:paraId="0B19FBBF" w15:done="0"/>
  <w15:commentEx w15:paraId="16C5FD19" w15:done="0"/>
  <w15:commentEx w15:paraId="7CEFBA7D" w15:done="0"/>
  <w15:commentEx w15:paraId="6B3EA9E5" w15:done="0"/>
  <w15:commentEx w15:paraId="2779B5BC" w15:paraIdParent="6B3EA9E5" w15:done="0"/>
  <w15:commentEx w15:paraId="5A0AA858" w15:done="0"/>
  <w15:commentEx w15:paraId="5AE87F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E9C50" w16cex:dateUtc="2025-04-07T16:47:00Z"/>
  <w16cex:commentExtensible w16cex:durableId="2B965CD6" w16cex:dateUtc="2025-04-01T10:38:00Z"/>
  <w16cex:commentExtensible w16cex:durableId="2B979DA8" w16cex:dateUtc="2025-04-02T09:27:00Z"/>
  <w16cex:commentExtensible w16cex:durableId="2B9A2155" w16cex:dateUtc="2025-04-04T07:13:00Z"/>
  <w16cex:commentExtensible w16cex:durableId="2B9658CC" w16cex:dateUtc="2025-04-01T10:21:00Z"/>
  <w16cex:commentExtensible w16cex:durableId="2B9A2C3F" w16cex:dateUtc="2025-04-04T08:00:00Z"/>
  <w16cex:commentExtensible w16cex:durableId="2B965B1D" w16cex:dateUtc="2025-04-01T10:31:00Z"/>
  <w16cex:commentExtensible w16cex:durableId="2B9F8146" w16cex:dateUtc="2025-04-08T09:04:00Z"/>
  <w16cex:commentExtensible w16cex:durableId="2B9F8DB9" w16cex:dateUtc="2025-04-08T09:57:00Z"/>
  <w16cex:commentExtensible w16cex:durableId="2B965D58" w16cex:dateUtc="2025-04-01T10:40:00Z"/>
  <w16cex:commentExtensible w16cex:durableId="2B965CB1" w16cex:dateUtc="2025-04-01T10:38:00Z"/>
  <w16cex:commentExtensible w16cex:durableId="2B966775" w16cex:dateUtc="2025-04-01T11:24:00Z"/>
  <w16cex:commentExtensible w16cex:durableId="2B9A26FE" w16cex:dateUtc="2025-04-04T07:38:00Z"/>
  <w16cex:commentExtensible w16cex:durableId="2B96690A" w16cex:dateUtc="2025-04-01T11:30:00Z"/>
  <w16cex:commentExtensible w16cex:durableId="2B9A2A71" w16cex:dateUtc="2025-04-04T07:52:00Z"/>
  <w16cex:commentExtensible w16cex:durableId="2B966854" w16cex:dateUtc="2025-04-01T11:27:00Z"/>
  <w16cex:commentExtensible w16cex:durableId="2B966935" w16cex:dateUtc="2025-04-01T11:31:00Z"/>
  <w16cex:commentExtensible w16cex:durableId="2B9A2E70" w16cex:dateUtc="2025-04-04T08:09:00Z"/>
  <w16cex:commentExtensible w16cex:durableId="2B966A63" w16cex:dateUtc="2025-04-01T11:36:00Z"/>
  <w16cex:commentExtensible w16cex:durableId="2B9A2BBA" w16cex:dateUtc="2025-04-04T07:58:00Z"/>
  <w16cex:commentExtensible w16cex:durableId="2B9A2D1F" w16cex:dateUtc="2025-04-04T08:04:00Z"/>
  <w16cex:commentExtensible w16cex:durableId="2B9A287D" w16cex:dateUtc="2025-04-04T0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03D21" w16cid:durableId="2B9E9C50"/>
  <w16cid:commentId w16cid:paraId="38E9B717" w16cid:durableId="2B965CD6"/>
  <w16cid:commentId w16cid:paraId="2F079F01" w16cid:durableId="2B979DA8"/>
  <w16cid:commentId w16cid:paraId="18BCF392" w16cid:durableId="2B9A2155"/>
  <w16cid:commentId w16cid:paraId="65895943" w16cid:durableId="2B9658CC"/>
  <w16cid:commentId w16cid:paraId="7866B6DA" w16cid:durableId="2B9A2C3F"/>
  <w16cid:commentId w16cid:paraId="3106B015" w16cid:durableId="2B965B1D"/>
  <w16cid:commentId w16cid:paraId="166C85B6" w16cid:durableId="2B9F8146"/>
  <w16cid:commentId w16cid:paraId="00DD7FFD" w16cid:durableId="2B9F8DB9"/>
  <w16cid:commentId w16cid:paraId="37B3E6D8" w16cid:durableId="2B965D58"/>
  <w16cid:commentId w16cid:paraId="23AA9143" w16cid:durableId="2B965CB1"/>
  <w16cid:commentId w16cid:paraId="29E16238" w16cid:durableId="2B966775"/>
  <w16cid:commentId w16cid:paraId="562337A8" w16cid:durableId="2B9A26FE"/>
  <w16cid:commentId w16cid:paraId="3161A2E5" w16cid:durableId="2B96690A"/>
  <w16cid:commentId w16cid:paraId="6C8A071D" w16cid:durableId="2B9A2A71"/>
  <w16cid:commentId w16cid:paraId="0B19FBBF" w16cid:durableId="2B966854"/>
  <w16cid:commentId w16cid:paraId="16C5FD19" w16cid:durableId="2B966935"/>
  <w16cid:commentId w16cid:paraId="7CEFBA7D" w16cid:durableId="2B9A2E70"/>
  <w16cid:commentId w16cid:paraId="6B3EA9E5" w16cid:durableId="2B966A63"/>
  <w16cid:commentId w16cid:paraId="2779B5BC" w16cid:durableId="2B9A2BBA"/>
  <w16cid:commentId w16cid:paraId="5A0AA858" w16cid:durableId="2B9A2D1F"/>
  <w16cid:commentId w16cid:paraId="5AE87F10" w16cid:durableId="2B9A28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AE042" w14:textId="77777777" w:rsidR="0023736F" w:rsidRDefault="0023736F" w:rsidP="00E102C3">
      <w:r>
        <w:separator/>
      </w:r>
    </w:p>
    <w:p w14:paraId="6E0A3B8F" w14:textId="77777777" w:rsidR="0023736F" w:rsidRDefault="0023736F" w:rsidP="00E102C3"/>
  </w:endnote>
  <w:endnote w:type="continuationSeparator" w:id="0">
    <w:p w14:paraId="0AEA79A5" w14:textId="77777777" w:rsidR="0023736F" w:rsidRDefault="0023736F" w:rsidP="00E102C3">
      <w:r>
        <w:continuationSeparator/>
      </w:r>
    </w:p>
    <w:p w14:paraId="6049590D" w14:textId="77777777" w:rsidR="0023736F" w:rsidRDefault="0023736F" w:rsidP="00E102C3"/>
  </w:endnote>
  <w:endnote w:type="continuationNotice" w:id="1">
    <w:p w14:paraId="498F1D8D" w14:textId="77777777" w:rsidR="0023736F" w:rsidRDefault="002373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F4A4" w14:textId="77777777" w:rsidR="0023736F" w:rsidRDefault="0023736F" w:rsidP="00E102C3">
      <w:r>
        <w:separator/>
      </w:r>
    </w:p>
    <w:p w14:paraId="0AEF1937" w14:textId="77777777" w:rsidR="0023736F" w:rsidRDefault="0023736F" w:rsidP="00E102C3"/>
  </w:footnote>
  <w:footnote w:type="continuationSeparator" w:id="0">
    <w:p w14:paraId="4DD53D84" w14:textId="77777777" w:rsidR="0023736F" w:rsidRDefault="0023736F" w:rsidP="00E102C3">
      <w:r>
        <w:continuationSeparator/>
      </w:r>
    </w:p>
    <w:p w14:paraId="08A5BFC8" w14:textId="77777777" w:rsidR="0023736F" w:rsidRDefault="0023736F" w:rsidP="00E102C3"/>
  </w:footnote>
  <w:footnote w:type="continuationNotice" w:id="1">
    <w:p w14:paraId="78BED754" w14:textId="77777777" w:rsidR="0023736F" w:rsidRDefault="0023736F">
      <w:pPr>
        <w:spacing w:line="240" w:lineRule="auto"/>
      </w:pPr>
    </w:p>
  </w:footnote>
  <w:footnote w:id="2">
    <w:p w14:paraId="7C44E54B" w14:textId="77777777" w:rsidR="00212824" w:rsidRPr="00C423D6" w:rsidRDefault="00212824" w:rsidP="00212824">
      <w:pPr>
        <w:pStyle w:val="Funotentext"/>
        <w:rPr>
          <w:rFonts w:ascii="Times New Roman" w:hAnsi="Times New Roman" w:cs="Times New Roman"/>
        </w:rPr>
      </w:pPr>
      <w:r w:rsidRPr="004512FF">
        <w:rPr>
          <w:rStyle w:val="Funotenzeiche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3">
    <w:p w14:paraId="61284FFF" w14:textId="77777777" w:rsidR="00212824" w:rsidRPr="00C423D6" w:rsidRDefault="00212824" w:rsidP="00212824">
      <w:pPr>
        <w:pStyle w:val="Funotentext"/>
      </w:pPr>
      <w:r w:rsidRPr="004512FF">
        <w:rPr>
          <w:rStyle w:val="Funotenzeiche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4">
    <w:p w14:paraId="5CFAC2B8" w14:textId="77777777" w:rsidR="0009048A" w:rsidRPr="00FA1ED8" w:rsidRDefault="0009048A" w:rsidP="0009048A">
      <w:pPr>
        <w:pStyle w:val="Funotentext"/>
      </w:pPr>
      <w:r w:rsidRPr="004512FF">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5">
    <w:p w14:paraId="20C3C0EC" w14:textId="1247829C" w:rsidR="0051346D" w:rsidRPr="0051346D" w:rsidRDefault="0051346D">
      <w:pPr>
        <w:pStyle w:val="Funotentext"/>
      </w:pPr>
      <w:r w:rsidRPr="004512FF">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6">
    <w:p w14:paraId="179764DD" w14:textId="113F7B7E" w:rsidR="00831A49" w:rsidRPr="00831A49" w:rsidRDefault="00831A49">
      <w:pPr>
        <w:pStyle w:val="Funotentext"/>
        <w:rPr>
          <w:rFonts w:ascii="Times New Roman" w:hAnsi="Times New Roman" w:cs="Times New Roman"/>
        </w:rPr>
      </w:pPr>
      <w:r w:rsidRPr="004512FF">
        <w:rPr>
          <w:rStyle w:val="Funotenzeiche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1B51"/>
    <w:rsid w:val="000053EB"/>
    <w:rsid w:val="00005C49"/>
    <w:rsid w:val="00005F16"/>
    <w:rsid w:val="000064B8"/>
    <w:rsid w:val="00006918"/>
    <w:rsid w:val="00006F14"/>
    <w:rsid w:val="00007196"/>
    <w:rsid w:val="00007930"/>
    <w:rsid w:val="00007EE1"/>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3CFF"/>
    <w:rsid w:val="00035031"/>
    <w:rsid w:val="000363C0"/>
    <w:rsid w:val="000377D9"/>
    <w:rsid w:val="0003794B"/>
    <w:rsid w:val="000413E6"/>
    <w:rsid w:val="0004230D"/>
    <w:rsid w:val="00042C3A"/>
    <w:rsid w:val="0004320C"/>
    <w:rsid w:val="00043575"/>
    <w:rsid w:val="00043713"/>
    <w:rsid w:val="00043932"/>
    <w:rsid w:val="000442C9"/>
    <w:rsid w:val="00044457"/>
    <w:rsid w:val="000459A1"/>
    <w:rsid w:val="00045FE6"/>
    <w:rsid w:val="000475ED"/>
    <w:rsid w:val="000478AE"/>
    <w:rsid w:val="00047BB8"/>
    <w:rsid w:val="00047EDD"/>
    <w:rsid w:val="00051337"/>
    <w:rsid w:val="00051BD9"/>
    <w:rsid w:val="00052D4D"/>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48A"/>
    <w:rsid w:val="00075D38"/>
    <w:rsid w:val="00076281"/>
    <w:rsid w:val="00076A2C"/>
    <w:rsid w:val="00077C08"/>
    <w:rsid w:val="0008031E"/>
    <w:rsid w:val="00080587"/>
    <w:rsid w:val="000828CA"/>
    <w:rsid w:val="00083FCC"/>
    <w:rsid w:val="00085298"/>
    <w:rsid w:val="00085748"/>
    <w:rsid w:val="00086C94"/>
    <w:rsid w:val="000900E9"/>
    <w:rsid w:val="0009048A"/>
    <w:rsid w:val="00090CDD"/>
    <w:rsid w:val="0009146D"/>
    <w:rsid w:val="00092297"/>
    <w:rsid w:val="000928A3"/>
    <w:rsid w:val="00093153"/>
    <w:rsid w:val="000948D1"/>
    <w:rsid w:val="00094996"/>
    <w:rsid w:val="00095759"/>
    <w:rsid w:val="000957C6"/>
    <w:rsid w:val="00095A74"/>
    <w:rsid w:val="0009623B"/>
    <w:rsid w:val="0009643A"/>
    <w:rsid w:val="00096EC7"/>
    <w:rsid w:val="00097278"/>
    <w:rsid w:val="00097997"/>
    <w:rsid w:val="000A08B4"/>
    <w:rsid w:val="000A0E7C"/>
    <w:rsid w:val="000A1209"/>
    <w:rsid w:val="000A2DE7"/>
    <w:rsid w:val="000A379B"/>
    <w:rsid w:val="000A5A29"/>
    <w:rsid w:val="000A66A8"/>
    <w:rsid w:val="000A67B0"/>
    <w:rsid w:val="000A6CAF"/>
    <w:rsid w:val="000A7152"/>
    <w:rsid w:val="000A7AF5"/>
    <w:rsid w:val="000A7DA3"/>
    <w:rsid w:val="000B06C9"/>
    <w:rsid w:val="000B2A7A"/>
    <w:rsid w:val="000B3030"/>
    <w:rsid w:val="000B3FB2"/>
    <w:rsid w:val="000B6ED6"/>
    <w:rsid w:val="000B73D5"/>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D7DBB"/>
    <w:rsid w:val="000E0616"/>
    <w:rsid w:val="000E106D"/>
    <w:rsid w:val="000E1800"/>
    <w:rsid w:val="000E3D6F"/>
    <w:rsid w:val="000E4F04"/>
    <w:rsid w:val="000E6594"/>
    <w:rsid w:val="000E6FB3"/>
    <w:rsid w:val="000E71EA"/>
    <w:rsid w:val="000E7667"/>
    <w:rsid w:val="000E78E3"/>
    <w:rsid w:val="000E7BD6"/>
    <w:rsid w:val="000F1F38"/>
    <w:rsid w:val="000F3599"/>
    <w:rsid w:val="000F3E92"/>
    <w:rsid w:val="000F4166"/>
    <w:rsid w:val="000F4799"/>
    <w:rsid w:val="000F6AEF"/>
    <w:rsid w:val="000F6B3F"/>
    <w:rsid w:val="000F6BB7"/>
    <w:rsid w:val="000F7714"/>
    <w:rsid w:val="000F7749"/>
    <w:rsid w:val="001007D7"/>
    <w:rsid w:val="001009E9"/>
    <w:rsid w:val="00102103"/>
    <w:rsid w:val="00102D21"/>
    <w:rsid w:val="001038E9"/>
    <w:rsid w:val="00103A39"/>
    <w:rsid w:val="00104158"/>
    <w:rsid w:val="001043B9"/>
    <w:rsid w:val="00105880"/>
    <w:rsid w:val="00106B5D"/>
    <w:rsid w:val="00107902"/>
    <w:rsid w:val="00107944"/>
    <w:rsid w:val="00107E8C"/>
    <w:rsid w:val="00110437"/>
    <w:rsid w:val="00112EBA"/>
    <w:rsid w:val="00114401"/>
    <w:rsid w:val="00114554"/>
    <w:rsid w:val="001156AC"/>
    <w:rsid w:val="001201BF"/>
    <w:rsid w:val="00120442"/>
    <w:rsid w:val="00120A65"/>
    <w:rsid w:val="00122B25"/>
    <w:rsid w:val="0012374E"/>
    <w:rsid w:val="00123C09"/>
    <w:rsid w:val="001246F9"/>
    <w:rsid w:val="001248A1"/>
    <w:rsid w:val="00124E6D"/>
    <w:rsid w:val="00125B49"/>
    <w:rsid w:val="00125C3C"/>
    <w:rsid w:val="001263C3"/>
    <w:rsid w:val="0012687D"/>
    <w:rsid w:val="0012701A"/>
    <w:rsid w:val="00130A3E"/>
    <w:rsid w:val="00131A10"/>
    <w:rsid w:val="00131FAD"/>
    <w:rsid w:val="00132939"/>
    <w:rsid w:val="00133045"/>
    <w:rsid w:val="0013325D"/>
    <w:rsid w:val="001333B9"/>
    <w:rsid w:val="00133F73"/>
    <w:rsid w:val="00134908"/>
    <w:rsid w:val="00135116"/>
    <w:rsid w:val="00136020"/>
    <w:rsid w:val="00140CA6"/>
    <w:rsid w:val="00142AE8"/>
    <w:rsid w:val="00142E76"/>
    <w:rsid w:val="00143635"/>
    <w:rsid w:val="001437B3"/>
    <w:rsid w:val="00146C9B"/>
    <w:rsid w:val="00147635"/>
    <w:rsid w:val="001504F8"/>
    <w:rsid w:val="00151D62"/>
    <w:rsid w:val="0015208A"/>
    <w:rsid w:val="00153807"/>
    <w:rsid w:val="00153A3D"/>
    <w:rsid w:val="001544DD"/>
    <w:rsid w:val="0015515C"/>
    <w:rsid w:val="001559E4"/>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0D39"/>
    <w:rsid w:val="0017154C"/>
    <w:rsid w:val="00171FB6"/>
    <w:rsid w:val="001740A1"/>
    <w:rsid w:val="00175E16"/>
    <w:rsid w:val="00177102"/>
    <w:rsid w:val="001802D7"/>
    <w:rsid w:val="001806CC"/>
    <w:rsid w:val="001807C7"/>
    <w:rsid w:val="00181412"/>
    <w:rsid w:val="00182066"/>
    <w:rsid w:val="001824C1"/>
    <w:rsid w:val="001825E9"/>
    <w:rsid w:val="00183262"/>
    <w:rsid w:val="0018383C"/>
    <w:rsid w:val="00184B4C"/>
    <w:rsid w:val="0018538D"/>
    <w:rsid w:val="001854CC"/>
    <w:rsid w:val="0018600F"/>
    <w:rsid w:val="00186434"/>
    <w:rsid w:val="00186984"/>
    <w:rsid w:val="001878EA"/>
    <w:rsid w:val="00191480"/>
    <w:rsid w:val="0019381D"/>
    <w:rsid w:val="00193901"/>
    <w:rsid w:val="00193C8B"/>
    <w:rsid w:val="00194C14"/>
    <w:rsid w:val="00194C57"/>
    <w:rsid w:val="00195184"/>
    <w:rsid w:val="00197A3C"/>
    <w:rsid w:val="00197DFD"/>
    <w:rsid w:val="001A027C"/>
    <w:rsid w:val="001A0997"/>
    <w:rsid w:val="001A3FBE"/>
    <w:rsid w:val="001A4121"/>
    <w:rsid w:val="001A436E"/>
    <w:rsid w:val="001A47C2"/>
    <w:rsid w:val="001A50B7"/>
    <w:rsid w:val="001A52DF"/>
    <w:rsid w:val="001A544E"/>
    <w:rsid w:val="001A6792"/>
    <w:rsid w:val="001A712A"/>
    <w:rsid w:val="001A7230"/>
    <w:rsid w:val="001B06C8"/>
    <w:rsid w:val="001B0834"/>
    <w:rsid w:val="001B12C1"/>
    <w:rsid w:val="001B1E56"/>
    <w:rsid w:val="001B29C1"/>
    <w:rsid w:val="001B3075"/>
    <w:rsid w:val="001B3150"/>
    <w:rsid w:val="001B3B2A"/>
    <w:rsid w:val="001B4EE9"/>
    <w:rsid w:val="001B5080"/>
    <w:rsid w:val="001B7706"/>
    <w:rsid w:val="001B7CD9"/>
    <w:rsid w:val="001B7F0B"/>
    <w:rsid w:val="001C12C0"/>
    <w:rsid w:val="001C1C88"/>
    <w:rsid w:val="001C2344"/>
    <w:rsid w:val="001C29B0"/>
    <w:rsid w:val="001C4829"/>
    <w:rsid w:val="001C4CDF"/>
    <w:rsid w:val="001C554E"/>
    <w:rsid w:val="001C5725"/>
    <w:rsid w:val="001C5E35"/>
    <w:rsid w:val="001C6737"/>
    <w:rsid w:val="001C7CA5"/>
    <w:rsid w:val="001C7F49"/>
    <w:rsid w:val="001D00DC"/>
    <w:rsid w:val="001D2472"/>
    <w:rsid w:val="001D2C6F"/>
    <w:rsid w:val="001D3051"/>
    <w:rsid w:val="001D4310"/>
    <w:rsid w:val="001D47E5"/>
    <w:rsid w:val="001D5623"/>
    <w:rsid w:val="001D5F37"/>
    <w:rsid w:val="001D6361"/>
    <w:rsid w:val="001D6A04"/>
    <w:rsid w:val="001D6D9D"/>
    <w:rsid w:val="001D6E56"/>
    <w:rsid w:val="001D772A"/>
    <w:rsid w:val="001D7F11"/>
    <w:rsid w:val="001E060F"/>
    <w:rsid w:val="001E0B66"/>
    <w:rsid w:val="001E0F70"/>
    <w:rsid w:val="001E1952"/>
    <w:rsid w:val="001E2710"/>
    <w:rsid w:val="001E3F2D"/>
    <w:rsid w:val="001E45F8"/>
    <w:rsid w:val="001E470C"/>
    <w:rsid w:val="001E4E30"/>
    <w:rsid w:val="001E4EFD"/>
    <w:rsid w:val="001E61A4"/>
    <w:rsid w:val="001E6EE9"/>
    <w:rsid w:val="001E7569"/>
    <w:rsid w:val="001E7830"/>
    <w:rsid w:val="001E7B6F"/>
    <w:rsid w:val="001F0012"/>
    <w:rsid w:val="001F0C2D"/>
    <w:rsid w:val="001F0C8D"/>
    <w:rsid w:val="001F19CB"/>
    <w:rsid w:val="001F1EF2"/>
    <w:rsid w:val="001F20D7"/>
    <w:rsid w:val="001F2224"/>
    <w:rsid w:val="001F228F"/>
    <w:rsid w:val="001F29E3"/>
    <w:rsid w:val="001F3D80"/>
    <w:rsid w:val="001F4175"/>
    <w:rsid w:val="001F4468"/>
    <w:rsid w:val="001F464C"/>
    <w:rsid w:val="001F468D"/>
    <w:rsid w:val="001F4777"/>
    <w:rsid w:val="001F4788"/>
    <w:rsid w:val="001F4D12"/>
    <w:rsid w:val="001F5086"/>
    <w:rsid w:val="0020038D"/>
    <w:rsid w:val="00201437"/>
    <w:rsid w:val="00202B49"/>
    <w:rsid w:val="00203386"/>
    <w:rsid w:val="0020338B"/>
    <w:rsid w:val="002035AD"/>
    <w:rsid w:val="00203AA4"/>
    <w:rsid w:val="00204334"/>
    <w:rsid w:val="00204B6B"/>
    <w:rsid w:val="002050A6"/>
    <w:rsid w:val="002068FD"/>
    <w:rsid w:val="00206F8D"/>
    <w:rsid w:val="00207B37"/>
    <w:rsid w:val="002100E2"/>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55F0"/>
    <w:rsid w:val="002263FC"/>
    <w:rsid w:val="00226B68"/>
    <w:rsid w:val="00226F34"/>
    <w:rsid w:val="002272D2"/>
    <w:rsid w:val="00230AFF"/>
    <w:rsid w:val="00234569"/>
    <w:rsid w:val="00234A36"/>
    <w:rsid w:val="00234A84"/>
    <w:rsid w:val="00234B6C"/>
    <w:rsid w:val="002353AB"/>
    <w:rsid w:val="0023578D"/>
    <w:rsid w:val="002357BD"/>
    <w:rsid w:val="00236E04"/>
    <w:rsid w:val="0023707A"/>
    <w:rsid w:val="0023736F"/>
    <w:rsid w:val="00240757"/>
    <w:rsid w:val="002409D6"/>
    <w:rsid w:val="00241AC9"/>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2D30"/>
    <w:rsid w:val="002530C5"/>
    <w:rsid w:val="002530FD"/>
    <w:rsid w:val="00255E78"/>
    <w:rsid w:val="002566BE"/>
    <w:rsid w:val="00257476"/>
    <w:rsid w:val="00257A5E"/>
    <w:rsid w:val="00257FEA"/>
    <w:rsid w:val="0026096A"/>
    <w:rsid w:val="002624D3"/>
    <w:rsid w:val="002625A5"/>
    <w:rsid w:val="0026411C"/>
    <w:rsid w:val="002663B8"/>
    <w:rsid w:val="00266BE7"/>
    <w:rsid w:val="002727C8"/>
    <w:rsid w:val="00273ADB"/>
    <w:rsid w:val="002749C2"/>
    <w:rsid w:val="002759DF"/>
    <w:rsid w:val="0027612D"/>
    <w:rsid w:val="002768F7"/>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97CAA"/>
    <w:rsid w:val="002A02F9"/>
    <w:rsid w:val="002A0530"/>
    <w:rsid w:val="002A0996"/>
    <w:rsid w:val="002A18AB"/>
    <w:rsid w:val="002A3C6F"/>
    <w:rsid w:val="002A3C81"/>
    <w:rsid w:val="002A408D"/>
    <w:rsid w:val="002A4450"/>
    <w:rsid w:val="002A4F59"/>
    <w:rsid w:val="002A6855"/>
    <w:rsid w:val="002A6E1F"/>
    <w:rsid w:val="002A6F75"/>
    <w:rsid w:val="002B0548"/>
    <w:rsid w:val="002B0F9D"/>
    <w:rsid w:val="002B2117"/>
    <w:rsid w:val="002B34F3"/>
    <w:rsid w:val="002B56EF"/>
    <w:rsid w:val="002B6473"/>
    <w:rsid w:val="002B69AF"/>
    <w:rsid w:val="002C0E8D"/>
    <w:rsid w:val="002C1212"/>
    <w:rsid w:val="002C12EB"/>
    <w:rsid w:val="002C18D1"/>
    <w:rsid w:val="002C1F59"/>
    <w:rsid w:val="002C211E"/>
    <w:rsid w:val="002C2186"/>
    <w:rsid w:val="002C32ED"/>
    <w:rsid w:val="002C34BC"/>
    <w:rsid w:val="002C41B0"/>
    <w:rsid w:val="002C51FC"/>
    <w:rsid w:val="002C52FE"/>
    <w:rsid w:val="002C5F2C"/>
    <w:rsid w:val="002C6546"/>
    <w:rsid w:val="002D0D46"/>
    <w:rsid w:val="002D1D14"/>
    <w:rsid w:val="002D3CD3"/>
    <w:rsid w:val="002D46FF"/>
    <w:rsid w:val="002D48DD"/>
    <w:rsid w:val="002D64F1"/>
    <w:rsid w:val="002D6522"/>
    <w:rsid w:val="002D686C"/>
    <w:rsid w:val="002D6E3B"/>
    <w:rsid w:val="002D6EA3"/>
    <w:rsid w:val="002D7DA2"/>
    <w:rsid w:val="002D7E93"/>
    <w:rsid w:val="002E11F7"/>
    <w:rsid w:val="002E187C"/>
    <w:rsid w:val="002E1A0C"/>
    <w:rsid w:val="002E2C54"/>
    <w:rsid w:val="002E4344"/>
    <w:rsid w:val="002E49E5"/>
    <w:rsid w:val="002E4FFA"/>
    <w:rsid w:val="002E5B48"/>
    <w:rsid w:val="002E5BA2"/>
    <w:rsid w:val="002E7BCF"/>
    <w:rsid w:val="002F04BB"/>
    <w:rsid w:val="002F04F8"/>
    <w:rsid w:val="002F06C2"/>
    <w:rsid w:val="002F3CAF"/>
    <w:rsid w:val="002F4959"/>
    <w:rsid w:val="002F4C4B"/>
    <w:rsid w:val="002F5057"/>
    <w:rsid w:val="002F5907"/>
    <w:rsid w:val="002F6198"/>
    <w:rsid w:val="002F6753"/>
    <w:rsid w:val="002F6A10"/>
    <w:rsid w:val="002F7347"/>
    <w:rsid w:val="002F7501"/>
    <w:rsid w:val="002F7518"/>
    <w:rsid w:val="002F7641"/>
    <w:rsid w:val="0030116C"/>
    <w:rsid w:val="00301C61"/>
    <w:rsid w:val="00302E11"/>
    <w:rsid w:val="00303171"/>
    <w:rsid w:val="00303776"/>
    <w:rsid w:val="00303C06"/>
    <w:rsid w:val="00304AE7"/>
    <w:rsid w:val="00305899"/>
    <w:rsid w:val="003063B6"/>
    <w:rsid w:val="00306574"/>
    <w:rsid w:val="003072A0"/>
    <w:rsid w:val="0030771F"/>
    <w:rsid w:val="00311AE5"/>
    <w:rsid w:val="0031387D"/>
    <w:rsid w:val="003140AA"/>
    <w:rsid w:val="00315709"/>
    <w:rsid w:val="00315A14"/>
    <w:rsid w:val="003166C3"/>
    <w:rsid w:val="00322A54"/>
    <w:rsid w:val="00322E90"/>
    <w:rsid w:val="00324402"/>
    <w:rsid w:val="0032546B"/>
    <w:rsid w:val="003257F9"/>
    <w:rsid w:val="00326B49"/>
    <w:rsid w:val="00327270"/>
    <w:rsid w:val="003274EE"/>
    <w:rsid w:val="00327853"/>
    <w:rsid w:val="003312A4"/>
    <w:rsid w:val="00331FC3"/>
    <w:rsid w:val="0033200C"/>
    <w:rsid w:val="003325A6"/>
    <w:rsid w:val="0033291A"/>
    <w:rsid w:val="003332D8"/>
    <w:rsid w:val="0033418B"/>
    <w:rsid w:val="00334D7B"/>
    <w:rsid w:val="00335069"/>
    <w:rsid w:val="00335915"/>
    <w:rsid w:val="00335CFA"/>
    <w:rsid w:val="00335E17"/>
    <w:rsid w:val="0033651E"/>
    <w:rsid w:val="003367E9"/>
    <w:rsid w:val="00340295"/>
    <w:rsid w:val="003409D1"/>
    <w:rsid w:val="00340AE8"/>
    <w:rsid w:val="0034141C"/>
    <w:rsid w:val="0034182B"/>
    <w:rsid w:val="00341CCC"/>
    <w:rsid w:val="00342C89"/>
    <w:rsid w:val="00343166"/>
    <w:rsid w:val="00343A48"/>
    <w:rsid w:val="00343FFD"/>
    <w:rsid w:val="0034519D"/>
    <w:rsid w:val="00345BD7"/>
    <w:rsid w:val="00345DED"/>
    <w:rsid w:val="00346072"/>
    <w:rsid w:val="00346EDB"/>
    <w:rsid w:val="003474A0"/>
    <w:rsid w:val="003507C6"/>
    <w:rsid w:val="003511F5"/>
    <w:rsid w:val="00351A67"/>
    <w:rsid w:val="0035201C"/>
    <w:rsid w:val="003528BA"/>
    <w:rsid w:val="0035374E"/>
    <w:rsid w:val="00353863"/>
    <w:rsid w:val="003542F2"/>
    <w:rsid w:val="003551AB"/>
    <w:rsid w:val="003562A1"/>
    <w:rsid w:val="00356876"/>
    <w:rsid w:val="00357698"/>
    <w:rsid w:val="00357FA5"/>
    <w:rsid w:val="003612AE"/>
    <w:rsid w:val="00361B8F"/>
    <w:rsid w:val="00362681"/>
    <w:rsid w:val="0036274E"/>
    <w:rsid w:val="00362D96"/>
    <w:rsid w:val="003640C6"/>
    <w:rsid w:val="003649CB"/>
    <w:rsid w:val="00364BB9"/>
    <w:rsid w:val="003656AB"/>
    <w:rsid w:val="0036594D"/>
    <w:rsid w:val="00365ACF"/>
    <w:rsid w:val="00365B15"/>
    <w:rsid w:val="00365C1B"/>
    <w:rsid w:val="00367564"/>
    <w:rsid w:val="00371182"/>
    <w:rsid w:val="003712F4"/>
    <w:rsid w:val="0037151C"/>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498"/>
    <w:rsid w:val="003876CA"/>
    <w:rsid w:val="0039003C"/>
    <w:rsid w:val="0039084A"/>
    <w:rsid w:val="00391141"/>
    <w:rsid w:val="00391DD8"/>
    <w:rsid w:val="0039268B"/>
    <w:rsid w:val="0039595F"/>
    <w:rsid w:val="00395FD6"/>
    <w:rsid w:val="00396577"/>
    <w:rsid w:val="00396A34"/>
    <w:rsid w:val="0039772C"/>
    <w:rsid w:val="003978C1"/>
    <w:rsid w:val="00397C4F"/>
    <w:rsid w:val="003A08C2"/>
    <w:rsid w:val="003A0C70"/>
    <w:rsid w:val="003A2F36"/>
    <w:rsid w:val="003A3821"/>
    <w:rsid w:val="003A4EEE"/>
    <w:rsid w:val="003A6C60"/>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62E3"/>
    <w:rsid w:val="003C70D1"/>
    <w:rsid w:val="003C724B"/>
    <w:rsid w:val="003C7AC7"/>
    <w:rsid w:val="003D2045"/>
    <w:rsid w:val="003D2237"/>
    <w:rsid w:val="003D2B62"/>
    <w:rsid w:val="003D58B6"/>
    <w:rsid w:val="003D650E"/>
    <w:rsid w:val="003D7369"/>
    <w:rsid w:val="003E05FD"/>
    <w:rsid w:val="003E0DA1"/>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3F6712"/>
    <w:rsid w:val="00401866"/>
    <w:rsid w:val="00401872"/>
    <w:rsid w:val="004019B3"/>
    <w:rsid w:val="00401A08"/>
    <w:rsid w:val="004023D1"/>
    <w:rsid w:val="00403249"/>
    <w:rsid w:val="00403390"/>
    <w:rsid w:val="00404261"/>
    <w:rsid w:val="004045A0"/>
    <w:rsid w:val="00404BA6"/>
    <w:rsid w:val="00404D82"/>
    <w:rsid w:val="0040638D"/>
    <w:rsid w:val="00406F86"/>
    <w:rsid w:val="00406FA2"/>
    <w:rsid w:val="00407581"/>
    <w:rsid w:val="004075B8"/>
    <w:rsid w:val="004079A1"/>
    <w:rsid w:val="00407DA4"/>
    <w:rsid w:val="004102B0"/>
    <w:rsid w:val="00410648"/>
    <w:rsid w:val="0041149B"/>
    <w:rsid w:val="00411A0D"/>
    <w:rsid w:val="004121D1"/>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6090"/>
    <w:rsid w:val="00426BCA"/>
    <w:rsid w:val="00427358"/>
    <w:rsid w:val="00430077"/>
    <w:rsid w:val="004309B4"/>
    <w:rsid w:val="004309E1"/>
    <w:rsid w:val="00431D00"/>
    <w:rsid w:val="00432340"/>
    <w:rsid w:val="0043329E"/>
    <w:rsid w:val="004348FF"/>
    <w:rsid w:val="00435015"/>
    <w:rsid w:val="00435FD5"/>
    <w:rsid w:val="00441050"/>
    <w:rsid w:val="0044139D"/>
    <w:rsid w:val="0044269B"/>
    <w:rsid w:val="00442A26"/>
    <w:rsid w:val="00445135"/>
    <w:rsid w:val="00445751"/>
    <w:rsid w:val="00447B65"/>
    <w:rsid w:val="004512FF"/>
    <w:rsid w:val="004526BC"/>
    <w:rsid w:val="004531C6"/>
    <w:rsid w:val="0045343E"/>
    <w:rsid w:val="00453CA7"/>
    <w:rsid w:val="00454EC6"/>
    <w:rsid w:val="00457EE9"/>
    <w:rsid w:val="00457F8B"/>
    <w:rsid w:val="0046015F"/>
    <w:rsid w:val="00460EAB"/>
    <w:rsid w:val="004620EE"/>
    <w:rsid w:val="00462878"/>
    <w:rsid w:val="00462DCB"/>
    <w:rsid w:val="004632E0"/>
    <w:rsid w:val="00463BBA"/>
    <w:rsid w:val="00465D2C"/>
    <w:rsid w:val="00467C1D"/>
    <w:rsid w:val="00470816"/>
    <w:rsid w:val="00470BC1"/>
    <w:rsid w:val="004718E7"/>
    <w:rsid w:val="00472492"/>
    <w:rsid w:val="004727E5"/>
    <w:rsid w:val="004727E9"/>
    <w:rsid w:val="0047458D"/>
    <w:rsid w:val="00475FFE"/>
    <w:rsid w:val="004766DD"/>
    <w:rsid w:val="00476A99"/>
    <w:rsid w:val="00476B52"/>
    <w:rsid w:val="00477945"/>
    <w:rsid w:val="00477F49"/>
    <w:rsid w:val="00480102"/>
    <w:rsid w:val="004809A5"/>
    <w:rsid w:val="004821BA"/>
    <w:rsid w:val="00484338"/>
    <w:rsid w:val="00484F4A"/>
    <w:rsid w:val="00486077"/>
    <w:rsid w:val="00486B99"/>
    <w:rsid w:val="00487109"/>
    <w:rsid w:val="0048783C"/>
    <w:rsid w:val="0049021E"/>
    <w:rsid w:val="00490975"/>
    <w:rsid w:val="00490A60"/>
    <w:rsid w:val="004924CA"/>
    <w:rsid w:val="004926CF"/>
    <w:rsid w:val="004934A8"/>
    <w:rsid w:val="00493FFD"/>
    <w:rsid w:val="00494677"/>
    <w:rsid w:val="00494B4D"/>
    <w:rsid w:val="00496083"/>
    <w:rsid w:val="00497187"/>
    <w:rsid w:val="0049758E"/>
    <w:rsid w:val="0049784B"/>
    <w:rsid w:val="004A123E"/>
    <w:rsid w:val="004A1D3D"/>
    <w:rsid w:val="004A25BE"/>
    <w:rsid w:val="004A3049"/>
    <w:rsid w:val="004A4B15"/>
    <w:rsid w:val="004A53CE"/>
    <w:rsid w:val="004A5B62"/>
    <w:rsid w:val="004A65F6"/>
    <w:rsid w:val="004A6E37"/>
    <w:rsid w:val="004A7F2C"/>
    <w:rsid w:val="004B0012"/>
    <w:rsid w:val="004B20CE"/>
    <w:rsid w:val="004B21F0"/>
    <w:rsid w:val="004B25A3"/>
    <w:rsid w:val="004B274A"/>
    <w:rsid w:val="004B3715"/>
    <w:rsid w:val="004B3D74"/>
    <w:rsid w:val="004B3FF2"/>
    <w:rsid w:val="004B4194"/>
    <w:rsid w:val="004B4367"/>
    <w:rsid w:val="004B45D8"/>
    <w:rsid w:val="004B46D1"/>
    <w:rsid w:val="004B4BE2"/>
    <w:rsid w:val="004B5CBC"/>
    <w:rsid w:val="004B64D8"/>
    <w:rsid w:val="004B793F"/>
    <w:rsid w:val="004C043E"/>
    <w:rsid w:val="004C1188"/>
    <w:rsid w:val="004C17B9"/>
    <w:rsid w:val="004C3040"/>
    <w:rsid w:val="004C4BC8"/>
    <w:rsid w:val="004C4C15"/>
    <w:rsid w:val="004C560E"/>
    <w:rsid w:val="004C700C"/>
    <w:rsid w:val="004D01F1"/>
    <w:rsid w:val="004D0813"/>
    <w:rsid w:val="004D1059"/>
    <w:rsid w:val="004D1C17"/>
    <w:rsid w:val="004D23EA"/>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1F7"/>
    <w:rsid w:val="004F25BB"/>
    <w:rsid w:val="004F2BC8"/>
    <w:rsid w:val="004F2BD6"/>
    <w:rsid w:val="004F52E5"/>
    <w:rsid w:val="004F58B0"/>
    <w:rsid w:val="004F61E4"/>
    <w:rsid w:val="004F63CE"/>
    <w:rsid w:val="004F677F"/>
    <w:rsid w:val="004F6F80"/>
    <w:rsid w:val="004F7522"/>
    <w:rsid w:val="005003F1"/>
    <w:rsid w:val="00500AF2"/>
    <w:rsid w:val="00500DE2"/>
    <w:rsid w:val="00500EB3"/>
    <w:rsid w:val="0050132A"/>
    <w:rsid w:val="00502697"/>
    <w:rsid w:val="00502D2B"/>
    <w:rsid w:val="005044FF"/>
    <w:rsid w:val="00504CFD"/>
    <w:rsid w:val="00505711"/>
    <w:rsid w:val="00505B4F"/>
    <w:rsid w:val="00505BFF"/>
    <w:rsid w:val="00506FE7"/>
    <w:rsid w:val="00507BE8"/>
    <w:rsid w:val="00511E4A"/>
    <w:rsid w:val="0051240B"/>
    <w:rsid w:val="0051346D"/>
    <w:rsid w:val="0051386A"/>
    <w:rsid w:val="00514267"/>
    <w:rsid w:val="00515ACD"/>
    <w:rsid w:val="00515ADE"/>
    <w:rsid w:val="0051642E"/>
    <w:rsid w:val="0051720B"/>
    <w:rsid w:val="00517272"/>
    <w:rsid w:val="00520416"/>
    <w:rsid w:val="00520A55"/>
    <w:rsid w:val="00520B4B"/>
    <w:rsid w:val="005224AC"/>
    <w:rsid w:val="00522656"/>
    <w:rsid w:val="005234F9"/>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B53"/>
    <w:rsid w:val="00540FC4"/>
    <w:rsid w:val="00541124"/>
    <w:rsid w:val="005433BC"/>
    <w:rsid w:val="0054478E"/>
    <w:rsid w:val="0054535A"/>
    <w:rsid w:val="005460B2"/>
    <w:rsid w:val="00550697"/>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6222"/>
    <w:rsid w:val="005674C3"/>
    <w:rsid w:val="00570131"/>
    <w:rsid w:val="005708CF"/>
    <w:rsid w:val="0057203B"/>
    <w:rsid w:val="00572621"/>
    <w:rsid w:val="00572AB6"/>
    <w:rsid w:val="0057328B"/>
    <w:rsid w:val="005737E6"/>
    <w:rsid w:val="00573D82"/>
    <w:rsid w:val="00574E71"/>
    <w:rsid w:val="0057654C"/>
    <w:rsid w:val="005769D0"/>
    <w:rsid w:val="00577E1C"/>
    <w:rsid w:val="00580D8C"/>
    <w:rsid w:val="00581739"/>
    <w:rsid w:val="00582191"/>
    <w:rsid w:val="0058224E"/>
    <w:rsid w:val="00583BBC"/>
    <w:rsid w:val="00583D5C"/>
    <w:rsid w:val="005851A6"/>
    <w:rsid w:val="00587A01"/>
    <w:rsid w:val="00587DA2"/>
    <w:rsid w:val="005919A7"/>
    <w:rsid w:val="00591AF4"/>
    <w:rsid w:val="00591D2D"/>
    <w:rsid w:val="0059226A"/>
    <w:rsid w:val="005922A9"/>
    <w:rsid w:val="0059368D"/>
    <w:rsid w:val="00595025"/>
    <w:rsid w:val="0059587A"/>
    <w:rsid w:val="00597451"/>
    <w:rsid w:val="00597B00"/>
    <w:rsid w:val="005A197D"/>
    <w:rsid w:val="005A222A"/>
    <w:rsid w:val="005A2490"/>
    <w:rsid w:val="005A3907"/>
    <w:rsid w:val="005A3BF3"/>
    <w:rsid w:val="005A47F0"/>
    <w:rsid w:val="005A713E"/>
    <w:rsid w:val="005B00BD"/>
    <w:rsid w:val="005B02C8"/>
    <w:rsid w:val="005B0BE5"/>
    <w:rsid w:val="005B18FE"/>
    <w:rsid w:val="005B3278"/>
    <w:rsid w:val="005B5503"/>
    <w:rsid w:val="005B6569"/>
    <w:rsid w:val="005B7B46"/>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27E2"/>
    <w:rsid w:val="005D351A"/>
    <w:rsid w:val="005D3578"/>
    <w:rsid w:val="005D3F3F"/>
    <w:rsid w:val="005D44A0"/>
    <w:rsid w:val="005D4500"/>
    <w:rsid w:val="005D4F62"/>
    <w:rsid w:val="005D5B16"/>
    <w:rsid w:val="005D5F0F"/>
    <w:rsid w:val="005D620A"/>
    <w:rsid w:val="005D650E"/>
    <w:rsid w:val="005D6A6A"/>
    <w:rsid w:val="005D7557"/>
    <w:rsid w:val="005E0AE4"/>
    <w:rsid w:val="005E1B48"/>
    <w:rsid w:val="005E2247"/>
    <w:rsid w:val="005E276B"/>
    <w:rsid w:val="005E2C36"/>
    <w:rsid w:val="005E3815"/>
    <w:rsid w:val="005E3944"/>
    <w:rsid w:val="005E4313"/>
    <w:rsid w:val="005E478E"/>
    <w:rsid w:val="005E484C"/>
    <w:rsid w:val="005E499D"/>
    <w:rsid w:val="005E7564"/>
    <w:rsid w:val="005F05D3"/>
    <w:rsid w:val="005F0BE0"/>
    <w:rsid w:val="005F0ED6"/>
    <w:rsid w:val="005F2D67"/>
    <w:rsid w:val="005F2F3E"/>
    <w:rsid w:val="005F48F8"/>
    <w:rsid w:val="005F4958"/>
    <w:rsid w:val="005F4B4F"/>
    <w:rsid w:val="005F5153"/>
    <w:rsid w:val="005F5918"/>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1E4"/>
    <w:rsid w:val="006134AA"/>
    <w:rsid w:val="00616377"/>
    <w:rsid w:val="0061787C"/>
    <w:rsid w:val="006207DC"/>
    <w:rsid w:val="00621080"/>
    <w:rsid w:val="0062128F"/>
    <w:rsid w:val="00621921"/>
    <w:rsid w:val="006225CF"/>
    <w:rsid w:val="00622DC6"/>
    <w:rsid w:val="0062335D"/>
    <w:rsid w:val="00623748"/>
    <w:rsid w:val="006237EA"/>
    <w:rsid w:val="00624E49"/>
    <w:rsid w:val="0062577E"/>
    <w:rsid w:val="00625ACC"/>
    <w:rsid w:val="0062715C"/>
    <w:rsid w:val="006274E0"/>
    <w:rsid w:val="00627586"/>
    <w:rsid w:val="00627FF9"/>
    <w:rsid w:val="00630FC4"/>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45961"/>
    <w:rsid w:val="006503B7"/>
    <w:rsid w:val="00651293"/>
    <w:rsid w:val="00651B8E"/>
    <w:rsid w:val="00652EA0"/>
    <w:rsid w:val="006548DC"/>
    <w:rsid w:val="00654F93"/>
    <w:rsid w:val="00655787"/>
    <w:rsid w:val="00656901"/>
    <w:rsid w:val="00656AF6"/>
    <w:rsid w:val="00656C07"/>
    <w:rsid w:val="00656EA6"/>
    <w:rsid w:val="00657DB2"/>
    <w:rsid w:val="00660173"/>
    <w:rsid w:val="00660AEB"/>
    <w:rsid w:val="006616FC"/>
    <w:rsid w:val="00661D34"/>
    <w:rsid w:val="0066263B"/>
    <w:rsid w:val="00662CE6"/>
    <w:rsid w:val="0066304D"/>
    <w:rsid w:val="006635AD"/>
    <w:rsid w:val="0066388E"/>
    <w:rsid w:val="00664F38"/>
    <w:rsid w:val="006656EB"/>
    <w:rsid w:val="0066643F"/>
    <w:rsid w:val="00666591"/>
    <w:rsid w:val="00666783"/>
    <w:rsid w:val="00666C4D"/>
    <w:rsid w:val="006676AA"/>
    <w:rsid w:val="00670E5C"/>
    <w:rsid w:val="00671016"/>
    <w:rsid w:val="00671EAC"/>
    <w:rsid w:val="00672324"/>
    <w:rsid w:val="00672C2A"/>
    <w:rsid w:val="0067309C"/>
    <w:rsid w:val="00673D84"/>
    <w:rsid w:val="00674056"/>
    <w:rsid w:val="006742D5"/>
    <w:rsid w:val="006744B6"/>
    <w:rsid w:val="00674BAE"/>
    <w:rsid w:val="006750D0"/>
    <w:rsid w:val="006751D3"/>
    <w:rsid w:val="006766A0"/>
    <w:rsid w:val="00677073"/>
    <w:rsid w:val="006772CF"/>
    <w:rsid w:val="00677753"/>
    <w:rsid w:val="00680551"/>
    <w:rsid w:val="00680E3D"/>
    <w:rsid w:val="006813D5"/>
    <w:rsid w:val="0068150F"/>
    <w:rsid w:val="00681C06"/>
    <w:rsid w:val="0068239C"/>
    <w:rsid w:val="00682554"/>
    <w:rsid w:val="00683A9F"/>
    <w:rsid w:val="00683E83"/>
    <w:rsid w:val="00683F39"/>
    <w:rsid w:val="006842ED"/>
    <w:rsid w:val="006845E2"/>
    <w:rsid w:val="006856CB"/>
    <w:rsid w:val="00686A6E"/>
    <w:rsid w:val="00686D0C"/>
    <w:rsid w:val="00687FE5"/>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5B9"/>
    <w:rsid w:val="006B1D17"/>
    <w:rsid w:val="006B1D91"/>
    <w:rsid w:val="006B256A"/>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417"/>
    <w:rsid w:val="006D1C40"/>
    <w:rsid w:val="006D1EE5"/>
    <w:rsid w:val="006D2592"/>
    <w:rsid w:val="006D3197"/>
    <w:rsid w:val="006D36E4"/>
    <w:rsid w:val="006D44BF"/>
    <w:rsid w:val="006D459A"/>
    <w:rsid w:val="006D4661"/>
    <w:rsid w:val="006D475F"/>
    <w:rsid w:val="006D5A01"/>
    <w:rsid w:val="006D6336"/>
    <w:rsid w:val="006D786F"/>
    <w:rsid w:val="006E0116"/>
    <w:rsid w:val="006E080A"/>
    <w:rsid w:val="006E1314"/>
    <w:rsid w:val="006E2714"/>
    <w:rsid w:val="006E2EC8"/>
    <w:rsid w:val="006E433D"/>
    <w:rsid w:val="006E496E"/>
    <w:rsid w:val="006E5350"/>
    <w:rsid w:val="006E64CF"/>
    <w:rsid w:val="006E6B60"/>
    <w:rsid w:val="006E7541"/>
    <w:rsid w:val="006E7713"/>
    <w:rsid w:val="006F0D88"/>
    <w:rsid w:val="006F33AD"/>
    <w:rsid w:val="006F3DD3"/>
    <w:rsid w:val="006F3FCD"/>
    <w:rsid w:val="006F455C"/>
    <w:rsid w:val="006F5560"/>
    <w:rsid w:val="006F5AF4"/>
    <w:rsid w:val="006F5D31"/>
    <w:rsid w:val="006F6B15"/>
    <w:rsid w:val="006F6F5B"/>
    <w:rsid w:val="006F7B35"/>
    <w:rsid w:val="00700473"/>
    <w:rsid w:val="007006F3"/>
    <w:rsid w:val="007014C8"/>
    <w:rsid w:val="0070262A"/>
    <w:rsid w:val="00702734"/>
    <w:rsid w:val="00702C0D"/>
    <w:rsid w:val="00702D8C"/>
    <w:rsid w:val="00703654"/>
    <w:rsid w:val="00703B36"/>
    <w:rsid w:val="007050DD"/>
    <w:rsid w:val="00705F80"/>
    <w:rsid w:val="00706082"/>
    <w:rsid w:val="007070DB"/>
    <w:rsid w:val="00710294"/>
    <w:rsid w:val="0071068A"/>
    <w:rsid w:val="00710FD9"/>
    <w:rsid w:val="00711963"/>
    <w:rsid w:val="007143D3"/>
    <w:rsid w:val="00714A71"/>
    <w:rsid w:val="007151EF"/>
    <w:rsid w:val="00716F35"/>
    <w:rsid w:val="0071738F"/>
    <w:rsid w:val="00717D76"/>
    <w:rsid w:val="00717E53"/>
    <w:rsid w:val="007201E5"/>
    <w:rsid w:val="007204EB"/>
    <w:rsid w:val="00720F98"/>
    <w:rsid w:val="0072132D"/>
    <w:rsid w:val="0072391A"/>
    <w:rsid w:val="00724914"/>
    <w:rsid w:val="00724B51"/>
    <w:rsid w:val="00724C35"/>
    <w:rsid w:val="007258E8"/>
    <w:rsid w:val="00725D27"/>
    <w:rsid w:val="0072626A"/>
    <w:rsid w:val="007274A6"/>
    <w:rsid w:val="00727CD7"/>
    <w:rsid w:val="0073025A"/>
    <w:rsid w:val="00731CAC"/>
    <w:rsid w:val="0073246A"/>
    <w:rsid w:val="00732EB0"/>
    <w:rsid w:val="00736896"/>
    <w:rsid w:val="00736B4A"/>
    <w:rsid w:val="007371C1"/>
    <w:rsid w:val="00742259"/>
    <w:rsid w:val="00742DB8"/>
    <w:rsid w:val="00743146"/>
    <w:rsid w:val="00745A49"/>
    <w:rsid w:val="00746236"/>
    <w:rsid w:val="00746C36"/>
    <w:rsid w:val="007472E3"/>
    <w:rsid w:val="00747E14"/>
    <w:rsid w:val="00750D4C"/>
    <w:rsid w:val="00750FCF"/>
    <w:rsid w:val="0075106E"/>
    <w:rsid w:val="007512E8"/>
    <w:rsid w:val="0075135C"/>
    <w:rsid w:val="00751878"/>
    <w:rsid w:val="00751975"/>
    <w:rsid w:val="00751E83"/>
    <w:rsid w:val="007530B5"/>
    <w:rsid w:val="00753189"/>
    <w:rsid w:val="00753337"/>
    <w:rsid w:val="007533D1"/>
    <w:rsid w:val="007545D9"/>
    <w:rsid w:val="007551B6"/>
    <w:rsid w:val="00755AAA"/>
    <w:rsid w:val="00755B69"/>
    <w:rsid w:val="00755E99"/>
    <w:rsid w:val="0075614C"/>
    <w:rsid w:val="00756223"/>
    <w:rsid w:val="00756C63"/>
    <w:rsid w:val="00757BBD"/>
    <w:rsid w:val="00760F0E"/>
    <w:rsid w:val="00761567"/>
    <w:rsid w:val="007617BF"/>
    <w:rsid w:val="00761C9E"/>
    <w:rsid w:val="00762B06"/>
    <w:rsid w:val="00763564"/>
    <w:rsid w:val="00763CAF"/>
    <w:rsid w:val="007640BF"/>
    <w:rsid w:val="00764425"/>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740"/>
    <w:rsid w:val="007919BB"/>
    <w:rsid w:val="00792773"/>
    <w:rsid w:val="007930AD"/>
    <w:rsid w:val="007931E9"/>
    <w:rsid w:val="007940EE"/>
    <w:rsid w:val="007944E7"/>
    <w:rsid w:val="0079486C"/>
    <w:rsid w:val="00795729"/>
    <w:rsid w:val="0079720B"/>
    <w:rsid w:val="007A1228"/>
    <w:rsid w:val="007A14E6"/>
    <w:rsid w:val="007A1BF0"/>
    <w:rsid w:val="007A2170"/>
    <w:rsid w:val="007A2C3A"/>
    <w:rsid w:val="007A3ED2"/>
    <w:rsid w:val="007A417C"/>
    <w:rsid w:val="007A5442"/>
    <w:rsid w:val="007A64B3"/>
    <w:rsid w:val="007A64F2"/>
    <w:rsid w:val="007A64F9"/>
    <w:rsid w:val="007A6646"/>
    <w:rsid w:val="007A66C6"/>
    <w:rsid w:val="007A6935"/>
    <w:rsid w:val="007A6B2E"/>
    <w:rsid w:val="007B0130"/>
    <w:rsid w:val="007B0427"/>
    <w:rsid w:val="007B09C6"/>
    <w:rsid w:val="007B10EE"/>
    <w:rsid w:val="007B31FA"/>
    <w:rsid w:val="007B32C7"/>
    <w:rsid w:val="007B42B7"/>
    <w:rsid w:val="007B47EF"/>
    <w:rsid w:val="007B4C07"/>
    <w:rsid w:val="007B4F37"/>
    <w:rsid w:val="007B5AE3"/>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4DCD"/>
    <w:rsid w:val="007C555E"/>
    <w:rsid w:val="007C5DCA"/>
    <w:rsid w:val="007C6BB3"/>
    <w:rsid w:val="007C6C49"/>
    <w:rsid w:val="007C78AD"/>
    <w:rsid w:val="007C7F9F"/>
    <w:rsid w:val="007D042B"/>
    <w:rsid w:val="007D08E4"/>
    <w:rsid w:val="007D10B3"/>
    <w:rsid w:val="007D1827"/>
    <w:rsid w:val="007D1837"/>
    <w:rsid w:val="007D1B01"/>
    <w:rsid w:val="007D1E12"/>
    <w:rsid w:val="007D381B"/>
    <w:rsid w:val="007D3CFC"/>
    <w:rsid w:val="007D4052"/>
    <w:rsid w:val="007D439A"/>
    <w:rsid w:val="007D4A94"/>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46A"/>
    <w:rsid w:val="00801ACE"/>
    <w:rsid w:val="00801F7E"/>
    <w:rsid w:val="00803674"/>
    <w:rsid w:val="00803E19"/>
    <w:rsid w:val="00804186"/>
    <w:rsid w:val="00804502"/>
    <w:rsid w:val="00804734"/>
    <w:rsid w:val="008051E4"/>
    <w:rsid w:val="00805D5A"/>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92D"/>
    <w:rsid w:val="00831A49"/>
    <w:rsid w:val="00832E55"/>
    <w:rsid w:val="0083367D"/>
    <w:rsid w:val="008339AC"/>
    <w:rsid w:val="00834488"/>
    <w:rsid w:val="0083469A"/>
    <w:rsid w:val="00834BAD"/>
    <w:rsid w:val="00834D8D"/>
    <w:rsid w:val="00840219"/>
    <w:rsid w:val="0084046D"/>
    <w:rsid w:val="00842B07"/>
    <w:rsid w:val="00843957"/>
    <w:rsid w:val="00843F44"/>
    <w:rsid w:val="008460C3"/>
    <w:rsid w:val="008462DD"/>
    <w:rsid w:val="00846750"/>
    <w:rsid w:val="00846849"/>
    <w:rsid w:val="00846F7C"/>
    <w:rsid w:val="0084737D"/>
    <w:rsid w:val="00850A8A"/>
    <w:rsid w:val="0085136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2A5"/>
    <w:rsid w:val="00874378"/>
    <w:rsid w:val="00874590"/>
    <w:rsid w:val="00874B19"/>
    <w:rsid w:val="0087524F"/>
    <w:rsid w:val="008765AE"/>
    <w:rsid w:val="00876C10"/>
    <w:rsid w:val="00876E32"/>
    <w:rsid w:val="00877D19"/>
    <w:rsid w:val="00881F9A"/>
    <w:rsid w:val="008821CC"/>
    <w:rsid w:val="00882EA1"/>
    <w:rsid w:val="0088307E"/>
    <w:rsid w:val="008831F4"/>
    <w:rsid w:val="00883501"/>
    <w:rsid w:val="00883E09"/>
    <w:rsid w:val="00884522"/>
    <w:rsid w:val="00886BB4"/>
    <w:rsid w:val="008901E7"/>
    <w:rsid w:val="0089088D"/>
    <w:rsid w:val="008916F5"/>
    <w:rsid w:val="00891762"/>
    <w:rsid w:val="00892681"/>
    <w:rsid w:val="00893B31"/>
    <w:rsid w:val="00893C22"/>
    <w:rsid w:val="008942F5"/>
    <w:rsid w:val="00895D90"/>
    <w:rsid w:val="008A02EA"/>
    <w:rsid w:val="008A0AF7"/>
    <w:rsid w:val="008A2534"/>
    <w:rsid w:val="008A2FE4"/>
    <w:rsid w:val="008A3028"/>
    <w:rsid w:val="008A374B"/>
    <w:rsid w:val="008A49D2"/>
    <w:rsid w:val="008A57DB"/>
    <w:rsid w:val="008A610E"/>
    <w:rsid w:val="008A7981"/>
    <w:rsid w:val="008B13B5"/>
    <w:rsid w:val="008B21F8"/>
    <w:rsid w:val="008B2669"/>
    <w:rsid w:val="008B288B"/>
    <w:rsid w:val="008B3CFA"/>
    <w:rsid w:val="008B4C7F"/>
    <w:rsid w:val="008B549F"/>
    <w:rsid w:val="008B5CBA"/>
    <w:rsid w:val="008B66E3"/>
    <w:rsid w:val="008B742A"/>
    <w:rsid w:val="008B7BE2"/>
    <w:rsid w:val="008B7E40"/>
    <w:rsid w:val="008C091D"/>
    <w:rsid w:val="008C28B4"/>
    <w:rsid w:val="008C2C51"/>
    <w:rsid w:val="008C2EA5"/>
    <w:rsid w:val="008C3067"/>
    <w:rsid w:val="008C345B"/>
    <w:rsid w:val="008C3B72"/>
    <w:rsid w:val="008C4AE4"/>
    <w:rsid w:val="008C4CB2"/>
    <w:rsid w:val="008C60E0"/>
    <w:rsid w:val="008D193B"/>
    <w:rsid w:val="008D202A"/>
    <w:rsid w:val="008D2C15"/>
    <w:rsid w:val="008D638C"/>
    <w:rsid w:val="008D699C"/>
    <w:rsid w:val="008E1110"/>
    <w:rsid w:val="008E14ED"/>
    <w:rsid w:val="008E18D0"/>
    <w:rsid w:val="008E206C"/>
    <w:rsid w:val="008E2417"/>
    <w:rsid w:val="008E3E18"/>
    <w:rsid w:val="008E4541"/>
    <w:rsid w:val="008E47E3"/>
    <w:rsid w:val="008E7A3B"/>
    <w:rsid w:val="008E7F7F"/>
    <w:rsid w:val="008F027F"/>
    <w:rsid w:val="008F0A96"/>
    <w:rsid w:val="008F119A"/>
    <w:rsid w:val="008F27F0"/>
    <w:rsid w:val="008F281F"/>
    <w:rsid w:val="008F3258"/>
    <w:rsid w:val="008F3A7C"/>
    <w:rsid w:val="008F451F"/>
    <w:rsid w:val="008F49AB"/>
    <w:rsid w:val="008F4ACC"/>
    <w:rsid w:val="008F4EF8"/>
    <w:rsid w:val="008F509F"/>
    <w:rsid w:val="008F5224"/>
    <w:rsid w:val="008F5999"/>
    <w:rsid w:val="008F5F7C"/>
    <w:rsid w:val="008F61BD"/>
    <w:rsid w:val="008F6E42"/>
    <w:rsid w:val="008F7EA6"/>
    <w:rsid w:val="00901150"/>
    <w:rsid w:val="00901AE5"/>
    <w:rsid w:val="00901DE8"/>
    <w:rsid w:val="00902702"/>
    <w:rsid w:val="009033AA"/>
    <w:rsid w:val="0090363E"/>
    <w:rsid w:val="009042AB"/>
    <w:rsid w:val="009049DC"/>
    <w:rsid w:val="009056E8"/>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2591"/>
    <w:rsid w:val="009335E7"/>
    <w:rsid w:val="00933E60"/>
    <w:rsid w:val="009341F6"/>
    <w:rsid w:val="00935426"/>
    <w:rsid w:val="00935F8F"/>
    <w:rsid w:val="0093630C"/>
    <w:rsid w:val="00936648"/>
    <w:rsid w:val="0093709F"/>
    <w:rsid w:val="009401D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57405"/>
    <w:rsid w:val="00962DA3"/>
    <w:rsid w:val="00963005"/>
    <w:rsid w:val="00963DE2"/>
    <w:rsid w:val="00963E8D"/>
    <w:rsid w:val="009651CB"/>
    <w:rsid w:val="009658CC"/>
    <w:rsid w:val="009658DD"/>
    <w:rsid w:val="00965B6C"/>
    <w:rsid w:val="0096632D"/>
    <w:rsid w:val="00966505"/>
    <w:rsid w:val="0096656A"/>
    <w:rsid w:val="00966B33"/>
    <w:rsid w:val="00966F75"/>
    <w:rsid w:val="0096744F"/>
    <w:rsid w:val="00967AD6"/>
    <w:rsid w:val="009707FE"/>
    <w:rsid w:val="00970D85"/>
    <w:rsid w:val="00972136"/>
    <w:rsid w:val="009728C7"/>
    <w:rsid w:val="00973509"/>
    <w:rsid w:val="0097465F"/>
    <w:rsid w:val="00974979"/>
    <w:rsid w:val="00974C82"/>
    <w:rsid w:val="00974EC8"/>
    <w:rsid w:val="00975D8B"/>
    <w:rsid w:val="00977959"/>
    <w:rsid w:val="00977C56"/>
    <w:rsid w:val="00980054"/>
    <w:rsid w:val="00980535"/>
    <w:rsid w:val="00981E3E"/>
    <w:rsid w:val="00981ECE"/>
    <w:rsid w:val="00984E61"/>
    <w:rsid w:val="0098563F"/>
    <w:rsid w:val="00985D93"/>
    <w:rsid w:val="00985F91"/>
    <w:rsid w:val="009860B3"/>
    <w:rsid w:val="009872DC"/>
    <w:rsid w:val="009877E4"/>
    <w:rsid w:val="00987EC5"/>
    <w:rsid w:val="009900B6"/>
    <w:rsid w:val="0099150B"/>
    <w:rsid w:val="00992069"/>
    <w:rsid w:val="00993039"/>
    <w:rsid w:val="00993846"/>
    <w:rsid w:val="009954C3"/>
    <w:rsid w:val="00996BA2"/>
    <w:rsid w:val="009970AD"/>
    <w:rsid w:val="0099753A"/>
    <w:rsid w:val="00997879"/>
    <w:rsid w:val="00997A8E"/>
    <w:rsid w:val="00997BEE"/>
    <w:rsid w:val="009A0C38"/>
    <w:rsid w:val="009A4E8F"/>
    <w:rsid w:val="009A4ED5"/>
    <w:rsid w:val="009A7A08"/>
    <w:rsid w:val="009B1774"/>
    <w:rsid w:val="009B23A4"/>
    <w:rsid w:val="009B27B7"/>
    <w:rsid w:val="009B39B4"/>
    <w:rsid w:val="009B51BD"/>
    <w:rsid w:val="009B59C9"/>
    <w:rsid w:val="009B605C"/>
    <w:rsid w:val="009B6C83"/>
    <w:rsid w:val="009C04D8"/>
    <w:rsid w:val="009C1D0D"/>
    <w:rsid w:val="009C235D"/>
    <w:rsid w:val="009C256B"/>
    <w:rsid w:val="009C3FFA"/>
    <w:rsid w:val="009C4E41"/>
    <w:rsid w:val="009C5705"/>
    <w:rsid w:val="009C5AD8"/>
    <w:rsid w:val="009C5D45"/>
    <w:rsid w:val="009C62E6"/>
    <w:rsid w:val="009C65F9"/>
    <w:rsid w:val="009C6AC3"/>
    <w:rsid w:val="009C6BF9"/>
    <w:rsid w:val="009C7415"/>
    <w:rsid w:val="009C78ED"/>
    <w:rsid w:val="009C7C0A"/>
    <w:rsid w:val="009C7D4E"/>
    <w:rsid w:val="009D219B"/>
    <w:rsid w:val="009D4082"/>
    <w:rsid w:val="009D4431"/>
    <w:rsid w:val="009D4677"/>
    <w:rsid w:val="009D4694"/>
    <w:rsid w:val="009D4A51"/>
    <w:rsid w:val="009D4CAC"/>
    <w:rsid w:val="009D593C"/>
    <w:rsid w:val="009D619B"/>
    <w:rsid w:val="009D6363"/>
    <w:rsid w:val="009D652B"/>
    <w:rsid w:val="009D7798"/>
    <w:rsid w:val="009E0027"/>
    <w:rsid w:val="009E1EA1"/>
    <w:rsid w:val="009E3530"/>
    <w:rsid w:val="009E4E8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097"/>
    <w:rsid w:val="00A005CB"/>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3BE"/>
    <w:rsid w:val="00A22C7D"/>
    <w:rsid w:val="00A23D5E"/>
    <w:rsid w:val="00A2439B"/>
    <w:rsid w:val="00A24476"/>
    <w:rsid w:val="00A2496F"/>
    <w:rsid w:val="00A24A9C"/>
    <w:rsid w:val="00A24E10"/>
    <w:rsid w:val="00A24F39"/>
    <w:rsid w:val="00A25CAE"/>
    <w:rsid w:val="00A268EC"/>
    <w:rsid w:val="00A2737B"/>
    <w:rsid w:val="00A30A68"/>
    <w:rsid w:val="00A30B7C"/>
    <w:rsid w:val="00A30DE9"/>
    <w:rsid w:val="00A3340B"/>
    <w:rsid w:val="00A335BF"/>
    <w:rsid w:val="00A33B2E"/>
    <w:rsid w:val="00A33D17"/>
    <w:rsid w:val="00A35CF8"/>
    <w:rsid w:val="00A362CB"/>
    <w:rsid w:val="00A36D61"/>
    <w:rsid w:val="00A376D9"/>
    <w:rsid w:val="00A378A0"/>
    <w:rsid w:val="00A408F8"/>
    <w:rsid w:val="00A41141"/>
    <w:rsid w:val="00A41574"/>
    <w:rsid w:val="00A4362B"/>
    <w:rsid w:val="00A44989"/>
    <w:rsid w:val="00A44A61"/>
    <w:rsid w:val="00A45272"/>
    <w:rsid w:val="00A45999"/>
    <w:rsid w:val="00A46CF1"/>
    <w:rsid w:val="00A47015"/>
    <w:rsid w:val="00A47671"/>
    <w:rsid w:val="00A479AA"/>
    <w:rsid w:val="00A50D6A"/>
    <w:rsid w:val="00A51E6E"/>
    <w:rsid w:val="00A5254C"/>
    <w:rsid w:val="00A52F03"/>
    <w:rsid w:val="00A53348"/>
    <w:rsid w:val="00A53A13"/>
    <w:rsid w:val="00A53FE3"/>
    <w:rsid w:val="00A54D43"/>
    <w:rsid w:val="00A55797"/>
    <w:rsid w:val="00A57163"/>
    <w:rsid w:val="00A57EAB"/>
    <w:rsid w:val="00A60DF6"/>
    <w:rsid w:val="00A616C4"/>
    <w:rsid w:val="00A6183D"/>
    <w:rsid w:val="00A6369F"/>
    <w:rsid w:val="00A6459C"/>
    <w:rsid w:val="00A65805"/>
    <w:rsid w:val="00A65C17"/>
    <w:rsid w:val="00A667B3"/>
    <w:rsid w:val="00A66A9E"/>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304A"/>
    <w:rsid w:val="00A952C1"/>
    <w:rsid w:val="00A97871"/>
    <w:rsid w:val="00AA0E0F"/>
    <w:rsid w:val="00AA2440"/>
    <w:rsid w:val="00AA2598"/>
    <w:rsid w:val="00AA2A2E"/>
    <w:rsid w:val="00AA2A5E"/>
    <w:rsid w:val="00AA4710"/>
    <w:rsid w:val="00AA4A24"/>
    <w:rsid w:val="00AA4A47"/>
    <w:rsid w:val="00AA4E2C"/>
    <w:rsid w:val="00AA5283"/>
    <w:rsid w:val="00AA5A8C"/>
    <w:rsid w:val="00AA5CD8"/>
    <w:rsid w:val="00AA5E60"/>
    <w:rsid w:val="00AA72CF"/>
    <w:rsid w:val="00AA7AAA"/>
    <w:rsid w:val="00AB3657"/>
    <w:rsid w:val="00AB37B5"/>
    <w:rsid w:val="00AB3BC7"/>
    <w:rsid w:val="00AB3F29"/>
    <w:rsid w:val="00AB5199"/>
    <w:rsid w:val="00AB52CF"/>
    <w:rsid w:val="00AB52EE"/>
    <w:rsid w:val="00AB5779"/>
    <w:rsid w:val="00AB65F7"/>
    <w:rsid w:val="00AB6E20"/>
    <w:rsid w:val="00AC2C77"/>
    <w:rsid w:val="00AC3E20"/>
    <w:rsid w:val="00AC445F"/>
    <w:rsid w:val="00AC4BA6"/>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2E42"/>
    <w:rsid w:val="00AE457C"/>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4C48"/>
    <w:rsid w:val="00AF5375"/>
    <w:rsid w:val="00AF6841"/>
    <w:rsid w:val="00B019DC"/>
    <w:rsid w:val="00B01F12"/>
    <w:rsid w:val="00B02BE9"/>
    <w:rsid w:val="00B03864"/>
    <w:rsid w:val="00B042AF"/>
    <w:rsid w:val="00B04A88"/>
    <w:rsid w:val="00B05BD7"/>
    <w:rsid w:val="00B066BA"/>
    <w:rsid w:val="00B07149"/>
    <w:rsid w:val="00B07AB1"/>
    <w:rsid w:val="00B07B7E"/>
    <w:rsid w:val="00B07BDE"/>
    <w:rsid w:val="00B11696"/>
    <w:rsid w:val="00B13024"/>
    <w:rsid w:val="00B13488"/>
    <w:rsid w:val="00B13C79"/>
    <w:rsid w:val="00B13C81"/>
    <w:rsid w:val="00B1462F"/>
    <w:rsid w:val="00B151C0"/>
    <w:rsid w:val="00B153A7"/>
    <w:rsid w:val="00B15926"/>
    <w:rsid w:val="00B15AB5"/>
    <w:rsid w:val="00B15BD1"/>
    <w:rsid w:val="00B16D06"/>
    <w:rsid w:val="00B212A4"/>
    <w:rsid w:val="00B21ECB"/>
    <w:rsid w:val="00B21F81"/>
    <w:rsid w:val="00B238B1"/>
    <w:rsid w:val="00B26347"/>
    <w:rsid w:val="00B31011"/>
    <w:rsid w:val="00B310D6"/>
    <w:rsid w:val="00B323C7"/>
    <w:rsid w:val="00B330BC"/>
    <w:rsid w:val="00B331ED"/>
    <w:rsid w:val="00B33F8B"/>
    <w:rsid w:val="00B3428F"/>
    <w:rsid w:val="00B34316"/>
    <w:rsid w:val="00B34B95"/>
    <w:rsid w:val="00B35097"/>
    <w:rsid w:val="00B35371"/>
    <w:rsid w:val="00B353BE"/>
    <w:rsid w:val="00B35CF9"/>
    <w:rsid w:val="00B36394"/>
    <w:rsid w:val="00B364E1"/>
    <w:rsid w:val="00B36B48"/>
    <w:rsid w:val="00B36E14"/>
    <w:rsid w:val="00B371C6"/>
    <w:rsid w:val="00B3785C"/>
    <w:rsid w:val="00B40BBE"/>
    <w:rsid w:val="00B41786"/>
    <w:rsid w:val="00B418F7"/>
    <w:rsid w:val="00B41F98"/>
    <w:rsid w:val="00B42005"/>
    <w:rsid w:val="00B42129"/>
    <w:rsid w:val="00B42B8C"/>
    <w:rsid w:val="00B43512"/>
    <w:rsid w:val="00B44F13"/>
    <w:rsid w:val="00B5019F"/>
    <w:rsid w:val="00B50BCD"/>
    <w:rsid w:val="00B518F6"/>
    <w:rsid w:val="00B51FFE"/>
    <w:rsid w:val="00B52B21"/>
    <w:rsid w:val="00B531FA"/>
    <w:rsid w:val="00B53C8C"/>
    <w:rsid w:val="00B5444D"/>
    <w:rsid w:val="00B56731"/>
    <w:rsid w:val="00B60107"/>
    <w:rsid w:val="00B612B1"/>
    <w:rsid w:val="00B61400"/>
    <w:rsid w:val="00B619C5"/>
    <w:rsid w:val="00B67009"/>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559"/>
    <w:rsid w:val="00B81AEA"/>
    <w:rsid w:val="00B823AE"/>
    <w:rsid w:val="00B82422"/>
    <w:rsid w:val="00B83E0B"/>
    <w:rsid w:val="00B83F85"/>
    <w:rsid w:val="00B847B7"/>
    <w:rsid w:val="00B8771A"/>
    <w:rsid w:val="00B90725"/>
    <w:rsid w:val="00B90881"/>
    <w:rsid w:val="00B9137A"/>
    <w:rsid w:val="00B914F8"/>
    <w:rsid w:val="00B91CC4"/>
    <w:rsid w:val="00B922B4"/>
    <w:rsid w:val="00B92BCD"/>
    <w:rsid w:val="00B931F1"/>
    <w:rsid w:val="00B933D0"/>
    <w:rsid w:val="00B93BB3"/>
    <w:rsid w:val="00B941B1"/>
    <w:rsid w:val="00B949B4"/>
    <w:rsid w:val="00B954B5"/>
    <w:rsid w:val="00B95776"/>
    <w:rsid w:val="00B95829"/>
    <w:rsid w:val="00B96F1C"/>
    <w:rsid w:val="00B97476"/>
    <w:rsid w:val="00BA0A25"/>
    <w:rsid w:val="00BA0AF2"/>
    <w:rsid w:val="00BA0F10"/>
    <w:rsid w:val="00BA23CC"/>
    <w:rsid w:val="00BA24BD"/>
    <w:rsid w:val="00BA25A3"/>
    <w:rsid w:val="00BA26CE"/>
    <w:rsid w:val="00BA2774"/>
    <w:rsid w:val="00BA314A"/>
    <w:rsid w:val="00BA3199"/>
    <w:rsid w:val="00BA3B2F"/>
    <w:rsid w:val="00BA4471"/>
    <w:rsid w:val="00BA5630"/>
    <w:rsid w:val="00BA69E9"/>
    <w:rsid w:val="00BA6C2B"/>
    <w:rsid w:val="00BA71EF"/>
    <w:rsid w:val="00BB131F"/>
    <w:rsid w:val="00BB2B52"/>
    <w:rsid w:val="00BB2D3E"/>
    <w:rsid w:val="00BB41EE"/>
    <w:rsid w:val="00BB59EF"/>
    <w:rsid w:val="00BB5DCD"/>
    <w:rsid w:val="00BB7497"/>
    <w:rsid w:val="00BB74AD"/>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2D7B"/>
    <w:rsid w:val="00BE352C"/>
    <w:rsid w:val="00BE3697"/>
    <w:rsid w:val="00BE3781"/>
    <w:rsid w:val="00BE3F16"/>
    <w:rsid w:val="00BE48E1"/>
    <w:rsid w:val="00BE5152"/>
    <w:rsid w:val="00BE6457"/>
    <w:rsid w:val="00BE6A3D"/>
    <w:rsid w:val="00BE792C"/>
    <w:rsid w:val="00BE7947"/>
    <w:rsid w:val="00BF04B3"/>
    <w:rsid w:val="00BF0534"/>
    <w:rsid w:val="00BF066E"/>
    <w:rsid w:val="00BF3A03"/>
    <w:rsid w:val="00BF58A0"/>
    <w:rsid w:val="00BF6337"/>
    <w:rsid w:val="00BF6762"/>
    <w:rsid w:val="00BF6D5E"/>
    <w:rsid w:val="00BF6E0A"/>
    <w:rsid w:val="00BF7EBC"/>
    <w:rsid w:val="00C00C4F"/>
    <w:rsid w:val="00C00EBD"/>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D47"/>
    <w:rsid w:val="00C23EC2"/>
    <w:rsid w:val="00C24053"/>
    <w:rsid w:val="00C242F0"/>
    <w:rsid w:val="00C24F01"/>
    <w:rsid w:val="00C253B8"/>
    <w:rsid w:val="00C2564B"/>
    <w:rsid w:val="00C26986"/>
    <w:rsid w:val="00C26B49"/>
    <w:rsid w:val="00C27611"/>
    <w:rsid w:val="00C2764A"/>
    <w:rsid w:val="00C30684"/>
    <w:rsid w:val="00C3078B"/>
    <w:rsid w:val="00C3268F"/>
    <w:rsid w:val="00C331AC"/>
    <w:rsid w:val="00C336B9"/>
    <w:rsid w:val="00C338FD"/>
    <w:rsid w:val="00C33D6B"/>
    <w:rsid w:val="00C344E4"/>
    <w:rsid w:val="00C356A7"/>
    <w:rsid w:val="00C35D7D"/>
    <w:rsid w:val="00C36DD2"/>
    <w:rsid w:val="00C40503"/>
    <w:rsid w:val="00C40C23"/>
    <w:rsid w:val="00C4148B"/>
    <w:rsid w:val="00C4188C"/>
    <w:rsid w:val="00C41B8F"/>
    <w:rsid w:val="00C423D6"/>
    <w:rsid w:val="00C42878"/>
    <w:rsid w:val="00C42A2F"/>
    <w:rsid w:val="00C4336E"/>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B61"/>
    <w:rsid w:val="00C57DB9"/>
    <w:rsid w:val="00C60580"/>
    <w:rsid w:val="00C60A09"/>
    <w:rsid w:val="00C61A70"/>
    <w:rsid w:val="00C63342"/>
    <w:rsid w:val="00C63B65"/>
    <w:rsid w:val="00C63E2A"/>
    <w:rsid w:val="00C65A7E"/>
    <w:rsid w:val="00C65CBF"/>
    <w:rsid w:val="00C66437"/>
    <w:rsid w:val="00C666B3"/>
    <w:rsid w:val="00C67F8B"/>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5360"/>
    <w:rsid w:val="00C9622F"/>
    <w:rsid w:val="00C964AD"/>
    <w:rsid w:val="00C97DA1"/>
    <w:rsid w:val="00CA02ED"/>
    <w:rsid w:val="00CA0838"/>
    <w:rsid w:val="00CA1D68"/>
    <w:rsid w:val="00CA246A"/>
    <w:rsid w:val="00CA2515"/>
    <w:rsid w:val="00CA25BD"/>
    <w:rsid w:val="00CA2F5D"/>
    <w:rsid w:val="00CA380E"/>
    <w:rsid w:val="00CA4B60"/>
    <w:rsid w:val="00CA623E"/>
    <w:rsid w:val="00CA73AC"/>
    <w:rsid w:val="00CB0532"/>
    <w:rsid w:val="00CB0578"/>
    <w:rsid w:val="00CB1B48"/>
    <w:rsid w:val="00CB32C3"/>
    <w:rsid w:val="00CB37EB"/>
    <w:rsid w:val="00CB3E80"/>
    <w:rsid w:val="00CB4331"/>
    <w:rsid w:val="00CB5001"/>
    <w:rsid w:val="00CB7D51"/>
    <w:rsid w:val="00CC0CA2"/>
    <w:rsid w:val="00CC186E"/>
    <w:rsid w:val="00CC1A09"/>
    <w:rsid w:val="00CC1F36"/>
    <w:rsid w:val="00CC2B8C"/>
    <w:rsid w:val="00CC44A4"/>
    <w:rsid w:val="00CC4B99"/>
    <w:rsid w:val="00CC5540"/>
    <w:rsid w:val="00CC5C41"/>
    <w:rsid w:val="00CC70A6"/>
    <w:rsid w:val="00CC7D0E"/>
    <w:rsid w:val="00CC7FD2"/>
    <w:rsid w:val="00CD05AD"/>
    <w:rsid w:val="00CD0DA1"/>
    <w:rsid w:val="00CD1837"/>
    <w:rsid w:val="00CD18FE"/>
    <w:rsid w:val="00CD2C29"/>
    <w:rsid w:val="00CD337F"/>
    <w:rsid w:val="00CD44A9"/>
    <w:rsid w:val="00CD5332"/>
    <w:rsid w:val="00CD5B29"/>
    <w:rsid w:val="00CD6AAD"/>
    <w:rsid w:val="00CE030C"/>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23F5"/>
    <w:rsid w:val="00D0376F"/>
    <w:rsid w:val="00D038B1"/>
    <w:rsid w:val="00D03D1B"/>
    <w:rsid w:val="00D05142"/>
    <w:rsid w:val="00D052DE"/>
    <w:rsid w:val="00D05D23"/>
    <w:rsid w:val="00D07092"/>
    <w:rsid w:val="00D1075C"/>
    <w:rsid w:val="00D107CF"/>
    <w:rsid w:val="00D10DF8"/>
    <w:rsid w:val="00D12B5B"/>
    <w:rsid w:val="00D12DB0"/>
    <w:rsid w:val="00D13863"/>
    <w:rsid w:val="00D138A4"/>
    <w:rsid w:val="00D148FD"/>
    <w:rsid w:val="00D150D3"/>
    <w:rsid w:val="00D1510C"/>
    <w:rsid w:val="00D16341"/>
    <w:rsid w:val="00D16621"/>
    <w:rsid w:val="00D216DD"/>
    <w:rsid w:val="00D21A84"/>
    <w:rsid w:val="00D23A8D"/>
    <w:rsid w:val="00D24B46"/>
    <w:rsid w:val="00D24C0D"/>
    <w:rsid w:val="00D253FE"/>
    <w:rsid w:val="00D2636A"/>
    <w:rsid w:val="00D2651C"/>
    <w:rsid w:val="00D316D3"/>
    <w:rsid w:val="00D333D7"/>
    <w:rsid w:val="00D33BE9"/>
    <w:rsid w:val="00D34579"/>
    <w:rsid w:val="00D3543B"/>
    <w:rsid w:val="00D36241"/>
    <w:rsid w:val="00D36878"/>
    <w:rsid w:val="00D409A2"/>
    <w:rsid w:val="00D40AD4"/>
    <w:rsid w:val="00D41042"/>
    <w:rsid w:val="00D42A9D"/>
    <w:rsid w:val="00D42AE8"/>
    <w:rsid w:val="00D43B6D"/>
    <w:rsid w:val="00D43CAD"/>
    <w:rsid w:val="00D45430"/>
    <w:rsid w:val="00D45ABB"/>
    <w:rsid w:val="00D466C0"/>
    <w:rsid w:val="00D4672B"/>
    <w:rsid w:val="00D502E5"/>
    <w:rsid w:val="00D5030A"/>
    <w:rsid w:val="00D5199E"/>
    <w:rsid w:val="00D51BB8"/>
    <w:rsid w:val="00D52193"/>
    <w:rsid w:val="00D52445"/>
    <w:rsid w:val="00D52FCE"/>
    <w:rsid w:val="00D538A2"/>
    <w:rsid w:val="00D54B8A"/>
    <w:rsid w:val="00D54EEE"/>
    <w:rsid w:val="00D55AC3"/>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524"/>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3D6B"/>
    <w:rsid w:val="00D94381"/>
    <w:rsid w:val="00D96DF7"/>
    <w:rsid w:val="00D976B7"/>
    <w:rsid w:val="00D97E3F"/>
    <w:rsid w:val="00DA16F7"/>
    <w:rsid w:val="00DA1C8E"/>
    <w:rsid w:val="00DA462A"/>
    <w:rsid w:val="00DA5B65"/>
    <w:rsid w:val="00DA6120"/>
    <w:rsid w:val="00DA6DA6"/>
    <w:rsid w:val="00DA6DB8"/>
    <w:rsid w:val="00DA7856"/>
    <w:rsid w:val="00DA7A31"/>
    <w:rsid w:val="00DB056D"/>
    <w:rsid w:val="00DB1E11"/>
    <w:rsid w:val="00DB2A40"/>
    <w:rsid w:val="00DB3686"/>
    <w:rsid w:val="00DB3DAF"/>
    <w:rsid w:val="00DB4895"/>
    <w:rsid w:val="00DB4946"/>
    <w:rsid w:val="00DB4D30"/>
    <w:rsid w:val="00DB69B7"/>
    <w:rsid w:val="00DB6EE6"/>
    <w:rsid w:val="00DB7098"/>
    <w:rsid w:val="00DC04B3"/>
    <w:rsid w:val="00DC0F42"/>
    <w:rsid w:val="00DC117A"/>
    <w:rsid w:val="00DC2C31"/>
    <w:rsid w:val="00DC34BB"/>
    <w:rsid w:val="00DC481B"/>
    <w:rsid w:val="00DC4BD2"/>
    <w:rsid w:val="00DD06E1"/>
    <w:rsid w:val="00DD07D3"/>
    <w:rsid w:val="00DD132E"/>
    <w:rsid w:val="00DD13CF"/>
    <w:rsid w:val="00DD1ABE"/>
    <w:rsid w:val="00DD2436"/>
    <w:rsid w:val="00DD30A1"/>
    <w:rsid w:val="00DD3601"/>
    <w:rsid w:val="00DD3A5A"/>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72A"/>
    <w:rsid w:val="00DF28D8"/>
    <w:rsid w:val="00DF30CB"/>
    <w:rsid w:val="00DF3446"/>
    <w:rsid w:val="00DF52AE"/>
    <w:rsid w:val="00DF5BF1"/>
    <w:rsid w:val="00DF64E8"/>
    <w:rsid w:val="00DF7926"/>
    <w:rsid w:val="00E003E4"/>
    <w:rsid w:val="00E00CA2"/>
    <w:rsid w:val="00E0119F"/>
    <w:rsid w:val="00E01445"/>
    <w:rsid w:val="00E02CE7"/>
    <w:rsid w:val="00E03789"/>
    <w:rsid w:val="00E04075"/>
    <w:rsid w:val="00E04E95"/>
    <w:rsid w:val="00E057DE"/>
    <w:rsid w:val="00E06E13"/>
    <w:rsid w:val="00E070DC"/>
    <w:rsid w:val="00E102C3"/>
    <w:rsid w:val="00E104D5"/>
    <w:rsid w:val="00E10602"/>
    <w:rsid w:val="00E110BB"/>
    <w:rsid w:val="00E11AFF"/>
    <w:rsid w:val="00E11D00"/>
    <w:rsid w:val="00E11E92"/>
    <w:rsid w:val="00E128E1"/>
    <w:rsid w:val="00E13018"/>
    <w:rsid w:val="00E14699"/>
    <w:rsid w:val="00E14719"/>
    <w:rsid w:val="00E15661"/>
    <w:rsid w:val="00E21430"/>
    <w:rsid w:val="00E22DD2"/>
    <w:rsid w:val="00E23B06"/>
    <w:rsid w:val="00E2437B"/>
    <w:rsid w:val="00E24D59"/>
    <w:rsid w:val="00E24F9F"/>
    <w:rsid w:val="00E258C3"/>
    <w:rsid w:val="00E262B5"/>
    <w:rsid w:val="00E26FAF"/>
    <w:rsid w:val="00E27588"/>
    <w:rsid w:val="00E27EC0"/>
    <w:rsid w:val="00E30BF2"/>
    <w:rsid w:val="00E31B69"/>
    <w:rsid w:val="00E3378B"/>
    <w:rsid w:val="00E3428E"/>
    <w:rsid w:val="00E343E6"/>
    <w:rsid w:val="00E343E9"/>
    <w:rsid w:val="00E3518A"/>
    <w:rsid w:val="00E3539B"/>
    <w:rsid w:val="00E36C16"/>
    <w:rsid w:val="00E425E8"/>
    <w:rsid w:val="00E4270A"/>
    <w:rsid w:val="00E43667"/>
    <w:rsid w:val="00E4496B"/>
    <w:rsid w:val="00E45286"/>
    <w:rsid w:val="00E465A1"/>
    <w:rsid w:val="00E46CA6"/>
    <w:rsid w:val="00E4738A"/>
    <w:rsid w:val="00E47964"/>
    <w:rsid w:val="00E47EC9"/>
    <w:rsid w:val="00E51581"/>
    <w:rsid w:val="00E51BAE"/>
    <w:rsid w:val="00E51FCC"/>
    <w:rsid w:val="00E53153"/>
    <w:rsid w:val="00E543D3"/>
    <w:rsid w:val="00E54C6B"/>
    <w:rsid w:val="00E550F0"/>
    <w:rsid w:val="00E55D69"/>
    <w:rsid w:val="00E565E7"/>
    <w:rsid w:val="00E567C1"/>
    <w:rsid w:val="00E60034"/>
    <w:rsid w:val="00E60302"/>
    <w:rsid w:val="00E62071"/>
    <w:rsid w:val="00E620D0"/>
    <w:rsid w:val="00E62A2A"/>
    <w:rsid w:val="00E64A41"/>
    <w:rsid w:val="00E64DD7"/>
    <w:rsid w:val="00E65A9D"/>
    <w:rsid w:val="00E66353"/>
    <w:rsid w:val="00E66DF5"/>
    <w:rsid w:val="00E67061"/>
    <w:rsid w:val="00E67CF2"/>
    <w:rsid w:val="00E67EFA"/>
    <w:rsid w:val="00E7024C"/>
    <w:rsid w:val="00E72780"/>
    <w:rsid w:val="00E73089"/>
    <w:rsid w:val="00E730D0"/>
    <w:rsid w:val="00E7356C"/>
    <w:rsid w:val="00E7390E"/>
    <w:rsid w:val="00E73973"/>
    <w:rsid w:val="00E76B34"/>
    <w:rsid w:val="00E776B1"/>
    <w:rsid w:val="00E77E24"/>
    <w:rsid w:val="00E8157D"/>
    <w:rsid w:val="00E82101"/>
    <w:rsid w:val="00E837B9"/>
    <w:rsid w:val="00E83894"/>
    <w:rsid w:val="00E8421B"/>
    <w:rsid w:val="00E84222"/>
    <w:rsid w:val="00E84490"/>
    <w:rsid w:val="00E84C6D"/>
    <w:rsid w:val="00E85EE6"/>
    <w:rsid w:val="00E8657F"/>
    <w:rsid w:val="00E9033D"/>
    <w:rsid w:val="00E91D03"/>
    <w:rsid w:val="00E9248A"/>
    <w:rsid w:val="00E95D0B"/>
    <w:rsid w:val="00E95FB4"/>
    <w:rsid w:val="00E96D00"/>
    <w:rsid w:val="00E973E3"/>
    <w:rsid w:val="00E978CD"/>
    <w:rsid w:val="00EA0278"/>
    <w:rsid w:val="00EA032D"/>
    <w:rsid w:val="00EA0FAC"/>
    <w:rsid w:val="00EA17FA"/>
    <w:rsid w:val="00EA38AA"/>
    <w:rsid w:val="00EA397A"/>
    <w:rsid w:val="00EA3F32"/>
    <w:rsid w:val="00EA404B"/>
    <w:rsid w:val="00EA6DF7"/>
    <w:rsid w:val="00EB10BA"/>
    <w:rsid w:val="00EB15A6"/>
    <w:rsid w:val="00EB16E6"/>
    <w:rsid w:val="00EB1CD9"/>
    <w:rsid w:val="00EB2914"/>
    <w:rsid w:val="00EB2B91"/>
    <w:rsid w:val="00EB2EFC"/>
    <w:rsid w:val="00EB3158"/>
    <w:rsid w:val="00EB3307"/>
    <w:rsid w:val="00EB4422"/>
    <w:rsid w:val="00EB5517"/>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EAB"/>
    <w:rsid w:val="00EC6FA0"/>
    <w:rsid w:val="00EC73BA"/>
    <w:rsid w:val="00ED21CB"/>
    <w:rsid w:val="00ED270B"/>
    <w:rsid w:val="00ED2804"/>
    <w:rsid w:val="00ED4011"/>
    <w:rsid w:val="00ED41F7"/>
    <w:rsid w:val="00ED4E5F"/>
    <w:rsid w:val="00ED5110"/>
    <w:rsid w:val="00ED55B2"/>
    <w:rsid w:val="00ED5FB2"/>
    <w:rsid w:val="00ED6105"/>
    <w:rsid w:val="00ED6AA1"/>
    <w:rsid w:val="00ED6F57"/>
    <w:rsid w:val="00ED779B"/>
    <w:rsid w:val="00EE07B8"/>
    <w:rsid w:val="00EE081B"/>
    <w:rsid w:val="00EE0D57"/>
    <w:rsid w:val="00EE227B"/>
    <w:rsid w:val="00EE2C0E"/>
    <w:rsid w:val="00EE32DA"/>
    <w:rsid w:val="00EE44BC"/>
    <w:rsid w:val="00EE47F1"/>
    <w:rsid w:val="00EE5491"/>
    <w:rsid w:val="00EE6152"/>
    <w:rsid w:val="00EE6529"/>
    <w:rsid w:val="00EE6D9A"/>
    <w:rsid w:val="00EE7259"/>
    <w:rsid w:val="00EF0BFF"/>
    <w:rsid w:val="00EF0CF8"/>
    <w:rsid w:val="00EF1E94"/>
    <w:rsid w:val="00EF4716"/>
    <w:rsid w:val="00EF4C59"/>
    <w:rsid w:val="00EF4E7C"/>
    <w:rsid w:val="00EF51CD"/>
    <w:rsid w:val="00EF6850"/>
    <w:rsid w:val="00EF7C70"/>
    <w:rsid w:val="00F00C9A"/>
    <w:rsid w:val="00F012DA"/>
    <w:rsid w:val="00F017EA"/>
    <w:rsid w:val="00F01941"/>
    <w:rsid w:val="00F01FE2"/>
    <w:rsid w:val="00F02EA6"/>
    <w:rsid w:val="00F059ED"/>
    <w:rsid w:val="00F076AA"/>
    <w:rsid w:val="00F109F6"/>
    <w:rsid w:val="00F129E3"/>
    <w:rsid w:val="00F12DEB"/>
    <w:rsid w:val="00F13045"/>
    <w:rsid w:val="00F1324E"/>
    <w:rsid w:val="00F1441C"/>
    <w:rsid w:val="00F144BB"/>
    <w:rsid w:val="00F14D1C"/>
    <w:rsid w:val="00F14D5D"/>
    <w:rsid w:val="00F151F8"/>
    <w:rsid w:val="00F158F2"/>
    <w:rsid w:val="00F15A57"/>
    <w:rsid w:val="00F15DF5"/>
    <w:rsid w:val="00F174FD"/>
    <w:rsid w:val="00F1799D"/>
    <w:rsid w:val="00F2017B"/>
    <w:rsid w:val="00F206EE"/>
    <w:rsid w:val="00F20B1C"/>
    <w:rsid w:val="00F22725"/>
    <w:rsid w:val="00F227A1"/>
    <w:rsid w:val="00F23868"/>
    <w:rsid w:val="00F24BE3"/>
    <w:rsid w:val="00F24BF3"/>
    <w:rsid w:val="00F256DB"/>
    <w:rsid w:val="00F25F05"/>
    <w:rsid w:val="00F26D3A"/>
    <w:rsid w:val="00F26FF8"/>
    <w:rsid w:val="00F27413"/>
    <w:rsid w:val="00F30EEC"/>
    <w:rsid w:val="00F30F57"/>
    <w:rsid w:val="00F32FF3"/>
    <w:rsid w:val="00F33B84"/>
    <w:rsid w:val="00F34E9F"/>
    <w:rsid w:val="00F37CC7"/>
    <w:rsid w:val="00F403DD"/>
    <w:rsid w:val="00F41058"/>
    <w:rsid w:val="00F416DD"/>
    <w:rsid w:val="00F4180E"/>
    <w:rsid w:val="00F41861"/>
    <w:rsid w:val="00F42C7D"/>
    <w:rsid w:val="00F43701"/>
    <w:rsid w:val="00F45115"/>
    <w:rsid w:val="00F4581F"/>
    <w:rsid w:val="00F45852"/>
    <w:rsid w:val="00F46D8E"/>
    <w:rsid w:val="00F50BDC"/>
    <w:rsid w:val="00F52740"/>
    <w:rsid w:val="00F52B4D"/>
    <w:rsid w:val="00F53957"/>
    <w:rsid w:val="00F546A8"/>
    <w:rsid w:val="00F54B08"/>
    <w:rsid w:val="00F55032"/>
    <w:rsid w:val="00F57372"/>
    <w:rsid w:val="00F578B5"/>
    <w:rsid w:val="00F6064C"/>
    <w:rsid w:val="00F6210D"/>
    <w:rsid w:val="00F63E2A"/>
    <w:rsid w:val="00F64015"/>
    <w:rsid w:val="00F64B37"/>
    <w:rsid w:val="00F64D47"/>
    <w:rsid w:val="00F65191"/>
    <w:rsid w:val="00F65621"/>
    <w:rsid w:val="00F65A3D"/>
    <w:rsid w:val="00F67594"/>
    <w:rsid w:val="00F7080A"/>
    <w:rsid w:val="00F71867"/>
    <w:rsid w:val="00F71AF7"/>
    <w:rsid w:val="00F72FA8"/>
    <w:rsid w:val="00F74E4D"/>
    <w:rsid w:val="00F757F3"/>
    <w:rsid w:val="00F75B8B"/>
    <w:rsid w:val="00F76DBF"/>
    <w:rsid w:val="00F800AA"/>
    <w:rsid w:val="00F804CF"/>
    <w:rsid w:val="00F80DE5"/>
    <w:rsid w:val="00F80E0E"/>
    <w:rsid w:val="00F81C71"/>
    <w:rsid w:val="00F8228F"/>
    <w:rsid w:val="00F825B8"/>
    <w:rsid w:val="00F82FE6"/>
    <w:rsid w:val="00F831F2"/>
    <w:rsid w:val="00F83B12"/>
    <w:rsid w:val="00F84B01"/>
    <w:rsid w:val="00F84B92"/>
    <w:rsid w:val="00F84F3E"/>
    <w:rsid w:val="00F857EC"/>
    <w:rsid w:val="00F85AB0"/>
    <w:rsid w:val="00F85D8A"/>
    <w:rsid w:val="00F90594"/>
    <w:rsid w:val="00F909D3"/>
    <w:rsid w:val="00F90E72"/>
    <w:rsid w:val="00F91590"/>
    <w:rsid w:val="00F91C40"/>
    <w:rsid w:val="00F91E21"/>
    <w:rsid w:val="00F9220E"/>
    <w:rsid w:val="00F923BA"/>
    <w:rsid w:val="00F934D9"/>
    <w:rsid w:val="00F93690"/>
    <w:rsid w:val="00F940F2"/>
    <w:rsid w:val="00F94A3D"/>
    <w:rsid w:val="00F95478"/>
    <w:rsid w:val="00F96136"/>
    <w:rsid w:val="00F97D45"/>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1F09"/>
    <w:rsid w:val="00FB21E4"/>
    <w:rsid w:val="00FB2329"/>
    <w:rsid w:val="00FB2456"/>
    <w:rsid w:val="00FB2ED5"/>
    <w:rsid w:val="00FB3F29"/>
    <w:rsid w:val="00FB46DE"/>
    <w:rsid w:val="00FB5037"/>
    <w:rsid w:val="00FB58DD"/>
    <w:rsid w:val="00FB591E"/>
    <w:rsid w:val="00FB5E42"/>
    <w:rsid w:val="00FB66E5"/>
    <w:rsid w:val="00FB69C6"/>
    <w:rsid w:val="00FB762C"/>
    <w:rsid w:val="00FB7CE3"/>
    <w:rsid w:val="00FC2368"/>
    <w:rsid w:val="00FC32C8"/>
    <w:rsid w:val="00FC3A9D"/>
    <w:rsid w:val="00FC4261"/>
    <w:rsid w:val="00FC4591"/>
    <w:rsid w:val="00FC5276"/>
    <w:rsid w:val="00FC568B"/>
    <w:rsid w:val="00FC61F0"/>
    <w:rsid w:val="00FC6296"/>
    <w:rsid w:val="00FC66F7"/>
    <w:rsid w:val="00FD08E8"/>
    <w:rsid w:val="00FD1BB0"/>
    <w:rsid w:val="00FD1BD6"/>
    <w:rsid w:val="00FD2789"/>
    <w:rsid w:val="00FD2F36"/>
    <w:rsid w:val="00FD31E4"/>
    <w:rsid w:val="00FD40EF"/>
    <w:rsid w:val="00FD4868"/>
    <w:rsid w:val="00FD5B96"/>
    <w:rsid w:val="00FD7224"/>
    <w:rsid w:val="00FE1506"/>
    <w:rsid w:val="00FE1697"/>
    <w:rsid w:val="00FE317B"/>
    <w:rsid w:val="00FE3342"/>
    <w:rsid w:val="00FE364A"/>
    <w:rsid w:val="00FE3E4A"/>
    <w:rsid w:val="00FE475A"/>
    <w:rsid w:val="00FE4FA2"/>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0835285">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39015999">
      <w:bodyDiv w:val="1"/>
      <w:marLeft w:val="0"/>
      <w:marRight w:val="0"/>
      <w:marTop w:val="0"/>
      <w:marBottom w:val="0"/>
      <w:divBdr>
        <w:top w:val="none" w:sz="0" w:space="0" w:color="auto"/>
        <w:left w:val="none" w:sz="0" w:space="0" w:color="auto"/>
        <w:bottom w:val="none" w:sz="0" w:space="0" w:color="auto"/>
        <w:right w:val="none" w:sz="0" w:space="0" w:color="auto"/>
      </w:divBdr>
    </w:div>
    <w:div w:id="42602748">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338009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75675451">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87903479">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13728322">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71000182">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28431840">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63692745">
      <w:bodyDiv w:val="1"/>
      <w:marLeft w:val="0"/>
      <w:marRight w:val="0"/>
      <w:marTop w:val="0"/>
      <w:marBottom w:val="0"/>
      <w:divBdr>
        <w:top w:val="none" w:sz="0" w:space="0" w:color="auto"/>
        <w:left w:val="none" w:sz="0" w:space="0" w:color="auto"/>
        <w:bottom w:val="none" w:sz="0" w:space="0" w:color="auto"/>
        <w:right w:val="none" w:sz="0" w:space="0" w:color="auto"/>
      </w:divBdr>
    </w:div>
    <w:div w:id="464155743">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83670737">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492068575">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14538370">
      <w:bodyDiv w:val="1"/>
      <w:marLeft w:val="0"/>
      <w:marRight w:val="0"/>
      <w:marTop w:val="0"/>
      <w:marBottom w:val="0"/>
      <w:divBdr>
        <w:top w:val="none" w:sz="0" w:space="0" w:color="auto"/>
        <w:left w:val="none" w:sz="0" w:space="0" w:color="auto"/>
        <w:bottom w:val="none" w:sz="0" w:space="0" w:color="auto"/>
        <w:right w:val="none" w:sz="0" w:space="0" w:color="auto"/>
      </w:divBdr>
    </w:div>
    <w:div w:id="514543051">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6142319">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36885181">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85446087">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3868308">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1906408">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7167927">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25724341">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57182384">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993217931">
      <w:bodyDiv w:val="1"/>
      <w:marLeft w:val="0"/>
      <w:marRight w:val="0"/>
      <w:marTop w:val="0"/>
      <w:marBottom w:val="0"/>
      <w:divBdr>
        <w:top w:val="none" w:sz="0" w:space="0" w:color="auto"/>
        <w:left w:val="none" w:sz="0" w:space="0" w:color="auto"/>
        <w:bottom w:val="none" w:sz="0" w:space="0" w:color="auto"/>
        <w:right w:val="none" w:sz="0" w:space="0" w:color="auto"/>
      </w:divBdr>
    </w:div>
    <w:div w:id="998313517">
      <w:bodyDiv w:val="1"/>
      <w:marLeft w:val="0"/>
      <w:marRight w:val="0"/>
      <w:marTop w:val="0"/>
      <w:marBottom w:val="0"/>
      <w:divBdr>
        <w:top w:val="none" w:sz="0" w:space="0" w:color="auto"/>
        <w:left w:val="none" w:sz="0" w:space="0" w:color="auto"/>
        <w:bottom w:val="none" w:sz="0" w:space="0" w:color="auto"/>
        <w:right w:val="none" w:sz="0" w:space="0" w:color="auto"/>
      </w:divBdr>
    </w:div>
    <w:div w:id="1024136861">
      <w:bodyDiv w:val="1"/>
      <w:marLeft w:val="0"/>
      <w:marRight w:val="0"/>
      <w:marTop w:val="0"/>
      <w:marBottom w:val="0"/>
      <w:divBdr>
        <w:top w:val="none" w:sz="0" w:space="0" w:color="auto"/>
        <w:left w:val="none" w:sz="0" w:space="0" w:color="auto"/>
        <w:bottom w:val="none" w:sz="0" w:space="0" w:color="auto"/>
        <w:right w:val="none" w:sz="0" w:space="0" w:color="auto"/>
      </w:divBdr>
    </w:div>
    <w:div w:id="102743986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2400971">
      <w:bodyDiv w:val="1"/>
      <w:marLeft w:val="0"/>
      <w:marRight w:val="0"/>
      <w:marTop w:val="0"/>
      <w:marBottom w:val="0"/>
      <w:divBdr>
        <w:top w:val="none" w:sz="0" w:space="0" w:color="auto"/>
        <w:left w:val="none" w:sz="0" w:space="0" w:color="auto"/>
        <w:bottom w:val="none" w:sz="0" w:space="0" w:color="auto"/>
        <w:right w:val="none" w:sz="0" w:space="0" w:color="auto"/>
      </w:divBdr>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87783986">
      <w:bodyDiv w:val="1"/>
      <w:marLeft w:val="0"/>
      <w:marRight w:val="0"/>
      <w:marTop w:val="0"/>
      <w:marBottom w:val="0"/>
      <w:divBdr>
        <w:top w:val="none" w:sz="0" w:space="0" w:color="auto"/>
        <w:left w:val="none" w:sz="0" w:space="0" w:color="auto"/>
        <w:bottom w:val="none" w:sz="0" w:space="0" w:color="auto"/>
        <w:right w:val="none" w:sz="0" w:space="0" w:color="auto"/>
      </w:divBdr>
    </w:div>
    <w:div w:id="1294751591">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08969252">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79473321">
      <w:bodyDiv w:val="1"/>
      <w:marLeft w:val="0"/>
      <w:marRight w:val="0"/>
      <w:marTop w:val="0"/>
      <w:marBottom w:val="0"/>
      <w:divBdr>
        <w:top w:val="none" w:sz="0" w:space="0" w:color="auto"/>
        <w:left w:val="none" w:sz="0" w:space="0" w:color="auto"/>
        <w:bottom w:val="none" w:sz="0" w:space="0" w:color="auto"/>
        <w:right w:val="none" w:sz="0" w:space="0" w:color="auto"/>
      </w:divBdr>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2961140">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5854345">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4953443">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49141634">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07083280">
      <w:bodyDiv w:val="1"/>
      <w:marLeft w:val="0"/>
      <w:marRight w:val="0"/>
      <w:marTop w:val="0"/>
      <w:marBottom w:val="0"/>
      <w:divBdr>
        <w:top w:val="none" w:sz="0" w:space="0" w:color="auto"/>
        <w:left w:val="none" w:sz="0" w:space="0" w:color="auto"/>
        <w:bottom w:val="none" w:sz="0" w:space="0" w:color="auto"/>
        <w:right w:val="none" w:sz="0" w:space="0" w:color="auto"/>
      </w:divBdr>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18872132">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48893387">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2270090">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49157082">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59517860">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00411916">
      <w:bodyDiv w:val="1"/>
      <w:marLeft w:val="0"/>
      <w:marRight w:val="0"/>
      <w:marTop w:val="0"/>
      <w:marBottom w:val="0"/>
      <w:divBdr>
        <w:top w:val="none" w:sz="0" w:space="0" w:color="auto"/>
        <w:left w:val="none" w:sz="0" w:space="0" w:color="auto"/>
        <w:bottom w:val="none" w:sz="0" w:space="0" w:color="auto"/>
        <w:right w:val="none" w:sz="0" w:space="0" w:color="auto"/>
      </w:divBdr>
    </w:div>
    <w:div w:id="1803959078">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051688">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46364330">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04917139">
      <w:bodyDiv w:val="1"/>
      <w:marLeft w:val="0"/>
      <w:marRight w:val="0"/>
      <w:marTop w:val="0"/>
      <w:marBottom w:val="0"/>
      <w:divBdr>
        <w:top w:val="none" w:sz="0" w:space="0" w:color="auto"/>
        <w:left w:val="none" w:sz="0" w:space="0" w:color="auto"/>
        <w:bottom w:val="none" w:sz="0" w:space="0" w:color="auto"/>
        <w:right w:val="none" w:sz="0" w:space="0" w:color="auto"/>
      </w:divBdr>
    </w:div>
    <w:div w:id="2110392277">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8625</Words>
  <Characters>52873</Characters>
  <Application>Microsoft Office Word</Application>
  <DocSecurity>0</DocSecurity>
  <Lines>1139</Lines>
  <Paragraphs>493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61040</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179</cp:revision>
  <dcterms:created xsi:type="dcterms:W3CDTF">2025-04-01T14:40:00Z</dcterms:created>
  <dcterms:modified xsi:type="dcterms:W3CDTF">2025-04-08T13:22:00Z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zotero-version="7.0.15"&gt;&lt;session id="TjdYmBAs"/&gt;&lt;style id="http://www.zotero.org/styles/apa" locale="en-US" hasBibliography="1" bibliographyStyleHasBeenSet="1"/&gt;&lt;prefs&gt;&lt;pref name="fieldType" value="Field"/&gt;&lt;/prefs&gt;&lt;/data&gt;</vt:lpwstr>
  </property>
</Properties>
</file>