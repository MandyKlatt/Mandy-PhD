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1C2D7" w14:textId="3D715D4E" w:rsidR="0017154C" w:rsidRPr="00B76258" w:rsidRDefault="0017154C" w:rsidP="007C555E">
      <w:pPr>
        <w:tabs>
          <w:tab w:val="clear" w:pos="3068"/>
        </w:tabs>
        <w:ind w:firstLine="0"/>
        <w:rPr>
          <w:rFonts w:ascii="Times New Roman" w:hAnsi="Times New Roman" w:cs="Times New Roman"/>
          <w:color w:val="DBDBDB" w:themeColor="accent3" w:themeTint="66"/>
          <w:sz w:val="24"/>
          <w:szCs w:val="24"/>
        </w:rPr>
      </w:pPr>
    </w:p>
    <w:p w14:paraId="2C9C7997" w14:textId="16F2D040" w:rsidR="0017154C" w:rsidRPr="00B76258" w:rsidRDefault="0017154C" w:rsidP="007C555E">
      <w:pPr>
        <w:tabs>
          <w:tab w:val="clear" w:pos="3068"/>
        </w:tabs>
        <w:ind w:firstLine="0"/>
        <w:rPr>
          <w:rFonts w:ascii="Times New Roman" w:hAnsi="Times New Roman" w:cs="Times New Roman"/>
          <w:color w:val="DBDBDB" w:themeColor="accent3" w:themeTint="66"/>
          <w:sz w:val="24"/>
          <w:szCs w:val="24"/>
        </w:rPr>
      </w:pPr>
    </w:p>
    <w:p w14:paraId="4DCC8622" w14:textId="77777777" w:rsidR="007814B5" w:rsidRPr="007814B5" w:rsidRDefault="007814B5" w:rsidP="007814B5">
      <w:pPr>
        <w:pStyle w:val="berschrift1"/>
        <w:rPr>
          <w:rFonts w:ascii="Times New Roman" w:hAnsi="Times New Roman" w:cs="Times New Roman"/>
        </w:rPr>
      </w:pPr>
      <w:proofErr w:type="spellStart"/>
      <w:r w:rsidRPr="007814B5">
        <w:rPr>
          <w:rFonts w:ascii="Times New Roman" w:hAnsi="Times New Roman" w:cs="Times New Roman"/>
        </w:rPr>
        <w:t>Vorschlag</w:t>
      </w:r>
      <w:proofErr w:type="spellEnd"/>
      <w:r w:rsidRPr="007814B5">
        <w:rPr>
          <w:rFonts w:ascii="Times New Roman" w:hAnsi="Times New Roman" w:cs="Times New Roman"/>
        </w:rPr>
        <w:t xml:space="preserve"> 1: </w:t>
      </w:r>
    </w:p>
    <w:p w14:paraId="4559ED4F" w14:textId="1BB35FDB" w:rsidR="007814B5" w:rsidRDefault="007814B5" w:rsidP="006F0D88">
      <w:pPr>
        <w:pStyle w:val="Titel"/>
        <w:rPr>
          <w:rFonts w:ascii="Times New Roman" w:hAnsi="Times New Roman" w:cs="Times New Roman"/>
          <w:sz w:val="24"/>
          <w:szCs w:val="24"/>
        </w:rPr>
      </w:pPr>
      <w:r w:rsidRPr="007814B5">
        <w:rPr>
          <w:rFonts w:ascii="Times New Roman" w:hAnsi="Times New Roman" w:cs="Times New Roman"/>
          <w:sz w:val="24"/>
          <w:szCs w:val="24"/>
        </w:rPr>
        <w:t>Eyes on the Classroom</w:t>
      </w:r>
      <w:r w:rsidR="00580D8C">
        <w:rPr>
          <w:rFonts w:ascii="Times New Roman" w:hAnsi="Times New Roman" w:cs="Times New Roman"/>
          <w:sz w:val="24"/>
          <w:szCs w:val="24"/>
        </w:rPr>
        <w:t xml:space="preserve"> - </w:t>
      </w:r>
      <w:r w:rsidRPr="007814B5">
        <w:rPr>
          <w:rFonts w:ascii="Times New Roman" w:hAnsi="Times New Roman" w:cs="Times New Roman"/>
          <w:sz w:val="24"/>
          <w:szCs w:val="24"/>
        </w:rPr>
        <w:t xml:space="preserve">How Expertise Shapes Gaze </w:t>
      </w:r>
      <w:r w:rsidR="00251F19" w:rsidRPr="007814B5">
        <w:rPr>
          <w:rFonts w:ascii="Times New Roman" w:hAnsi="Times New Roman" w:cs="Times New Roman"/>
          <w:sz w:val="24"/>
          <w:szCs w:val="24"/>
        </w:rPr>
        <w:t>Efficiency</w:t>
      </w:r>
      <w:r w:rsidR="00251F19">
        <w:rPr>
          <w:rFonts w:ascii="Times New Roman" w:hAnsi="Times New Roman" w:cs="Times New Roman"/>
          <w:sz w:val="24"/>
          <w:szCs w:val="24"/>
        </w:rPr>
        <w:t xml:space="preserve"> </w:t>
      </w:r>
      <w:r w:rsidRPr="007814B5">
        <w:rPr>
          <w:rFonts w:ascii="Times New Roman" w:hAnsi="Times New Roman" w:cs="Times New Roman"/>
          <w:sz w:val="24"/>
          <w:szCs w:val="24"/>
        </w:rPr>
        <w:t xml:space="preserve">and </w:t>
      </w:r>
      <w:r>
        <w:rPr>
          <w:rFonts w:ascii="Times New Roman" w:hAnsi="Times New Roman" w:cs="Times New Roman"/>
          <w:sz w:val="24"/>
          <w:szCs w:val="24"/>
        </w:rPr>
        <w:t xml:space="preserve">Classroom </w:t>
      </w:r>
      <w:r w:rsidRPr="007814B5">
        <w:rPr>
          <w:rFonts w:ascii="Times New Roman" w:hAnsi="Times New Roman" w:cs="Times New Roman"/>
          <w:sz w:val="24"/>
          <w:szCs w:val="24"/>
        </w:rPr>
        <w:t xml:space="preserve">Management </w:t>
      </w:r>
      <w:r w:rsidR="005F48F8">
        <w:rPr>
          <w:rFonts w:ascii="Times New Roman" w:hAnsi="Times New Roman" w:cs="Times New Roman"/>
          <w:sz w:val="24"/>
          <w:szCs w:val="24"/>
        </w:rPr>
        <w:t>Measures</w:t>
      </w:r>
    </w:p>
    <w:p w14:paraId="1CE8A8D1" w14:textId="33BF259E" w:rsidR="007814B5" w:rsidRDefault="007814B5" w:rsidP="007814B5"/>
    <w:p w14:paraId="3CDE5870" w14:textId="35BF4246" w:rsidR="007814B5" w:rsidRPr="007814B5" w:rsidRDefault="007814B5" w:rsidP="007814B5">
      <w:pPr>
        <w:pStyle w:val="berschrift1"/>
        <w:rPr>
          <w:rFonts w:ascii="Times New Roman" w:hAnsi="Times New Roman" w:cs="Times New Roman"/>
        </w:rPr>
      </w:pPr>
      <w:proofErr w:type="spellStart"/>
      <w:r w:rsidRPr="007814B5">
        <w:rPr>
          <w:rFonts w:ascii="Times New Roman" w:hAnsi="Times New Roman" w:cs="Times New Roman"/>
        </w:rPr>
        <w:t>Vorschlag</w:t>
      </w:r>
      <w:proofErr w:type="spellEnd"/>
      <w:r w:rsidRPr="007814B5">
        <w:rPr>
          <w:rFonts w:ascii="Times New Roman" w:hAnsi="Times New Roman" w:cs="Times New Roman"/>
        </w:rPr>
        <w:t xml:space="preserve"> 2: </w:t>
      </w:r>
    </w:p>
    <w:p w14:paraId="7884E8B4" w14:textId="3F5DB2EF" w:rsidR="0017154C" w:rsidRPr="006F0D88" w:rsidRDefault="00580D8C" w:rsidP="006F0D88">
      <w:pPr>
        <w:pStyle w:val="Titel"/>
        <w:rPr>
          <w:rFonts w:ascii="Times New Roman" w:hAnsi="Times New Roman" w:cs="Times New Roman"/>
          <w:color w:val="DBDBDB" w:themeColor="accent3" w:themeTint="66"/>
          <w:sz w:val="24"/>
          <w:szCs w:val="24"/>
        </w:rPr>
      </w:pPr>
      <w:r w:rsidRPr="00580D8C">
        <w:rPr>
          <w:rFonts w:ascii="Times New Roman" w:hAnsi="Times New Roman" w:cs="Times New Roman"/>
          <w:sz w:val="24"/>
          <w:szCs w:val="24"/>
        </w:rPr>
        <w:t>Mastering the Classroom</w:t>
      </w:r>
      <w:r>
        <w:rPr>
          <w:rFonts w:ascii="Times New Roman" w:hAnsi="Times New Roman" w:cs="Times New Roman"/>
          <w:sz w:val="24"/>
          <w:szCs w:val="24"/>
        </w:rPr>
        <w:t xml:space="preserve"> - </w:t>
      </w:r>
      <w:r w:rsidR="006F0D88">
        <w:rPr>
          <w:rFonts w:ascii="Times New Roman" w:hAnsi="Times New Roman" w:cs="Times New Roman"/>
          <w:sz w:val="24"/>
          <w:szCs w:val="24"/>
        </w:rPr>
        <w:t xml:space="preserve">Expertise Differences in </w:t>
      </w:r>
      <w:r w:rsidR="00BE6A3D" w:rsidRPr="006F0D88">
        <w:rPr>
          <w:rFonts w:ascii="Times New Roman" w:hAnsi="Times New Roman" w:cs="Times New Roman"/>
          <w:sz w:val="24"/>
          <w:szCs w:val="24"/>
        </w:rPr>
        <w:t xml:space="preserve">Gaze </w:t>
      </w:r>
      <w:r w:rsidR="006F0D88" w:rsidRPr="006F0D88">
        <w:rPr>
          <w:rFonts w:ascii="Times New Roman" w:hAnsi="Times New Roman" w:cs="Times New Roman"/>
          <w:sz w:val="24"/>
          <w:szCs w:val="24"/>
        </w:rPr>
        <w:t>Efficiency and Class</w:t>
      </w:r>
      <w:r w:rsidR="006F0D88">
        <w:rPr>
          <w:rFonts w:ascii="Times New Roman" w:hAnsi="Times New Roman" w:cs="Times New Roman"/>
          <w:sz w:val="24"/>
          <w:szCs w:val="24"/>
        </w:rPr>
        <w:t xml:space="preserve">room Management Measures </w:t>
      </w:r>
      <w:r w:rsidR="00124E6D">
        <w:rPr>
          <w:rFonts w:ascii="Times New Roman" w:hAnsi="Times New Roman" w:cs="Times New Roman"/>
          <w:sz w:val="24"/>
          <w:szCs w:val="24"/>
        </w:rPr>
        <w:t>in a Laboratory Setting</w:t>
      </w:r>
      <w:r w:rsidR="00660AEB" w:rsidRPr="006F0D88">
        <w:rPr>
          <w:rFonts w:ascii="Times New Roman" w:hAnsi="Times New Roman" w:cs="Times New Roman"/>
          <w:color w:val="DBDBDB" w:themeColor="accent3" w:themeTint="66"/>
          <w:sz w:val="24"/>
          <w:szCs w:val="24"/>
        </w:rPr>
        <w:br w:type="page"/>
      </w:r>
    </w:p>
    <w:p w14:paraId="3E30800D" w14:textId="77777777" w:rsidR="0017154C" w:rsidRPr="003C0037" w:rsidRDefault="0017154C" w:rsidP="007B42B7">
      <w:pPr>
        <w:pStyle w:val="berschrift1"/>
        <w:rPr>
          <w:rFonts w:ascii="Times New Roman" w:hAnsi="Times New Roman" w:cs="Times New Roman"/>
          <w:sz w:val="24"/>
          <w:szCs w:val="24"/>
        </w:rPr>
      </w:pPr>
      <w:r w:rsidRPr="003C0037">
        <w:rPr>
          <w:rFonts w:ascii="Times New Roman" w:hAnsi="Times New Roman" w:cs="Times New Roman"/>
          <w:sz w:val="24"/>
          <w:szCs w:val="24"/>
        </w:rPr>
        <w:lastRenderedPageBreak/>
        <w:t>Abstract</w:t>
      </w:r>
    </w:p>
    <w:p w14:paraId="39BB6F0E" w14:textId="77777777" w:rsidR="009D4694" w:rsidRDefault="009D4694" w:rsidP="007C555E">
      <w:pPr>
        <w:tabs>
          <w:tab w:val="clear" w:pos="3068"/>
        </w:tabs>
        <w:ind w:firstLine="0"/>
        <w:rPr>
          <w:rFonts w:ascii="Times New Roman" w:hAnsi="Times New Roman" w:cs="Times New Roman"/>
          <w:color w:val="DBDBDB" w:themeColor="accent3" w:themeTint="66"/>
          <w:sz w:val="24"/>
          <w:szCs w:val="24"/>
        </w:rPr>
      </w:pPr>
    </w:p>
    <w:p w14:paraId="2FED3746" w14:textId="5E6A93F8" w:rsidR="00E102C3" w:rsidRPr="00B76258" w:rsidRDefault="0017154C" w:rsidP="007C555E">
      <w:pPr>
        <w:tabs>
          <w:tab w:val="clear" w:pos="3068"/>
        </w:tabs>
        <w:ind w:firstLine="0"/>
        <w:rPr>
          <w:rFonts w:ascii="Times New Roman" w:hAnsi="Times New Roman" w:cs="Times New Roman"/>
          <w:color w:val="DBDBDB" w:themeColor="accent3" w:themeTint="66"/>
          <w:sz w:val="24"/>
          <w:szCs w:val="24"/>
        </w:rPr>
      </w:pPr>
      <w:r w:rsidRPr="00B76258">
        <w:rPr>
          <w:rFonts w:ascii="Times New Roman" w:hAnsi="Times New Roman" w:cs="Times New Roman"/>
          <w:color w:val="DBDBDB" w:themeColor="accent3" w:themeTint="66"/>
          <w:sz w:val="24"/>
          <w:szCs w:val="24"/>
        </w:rPr>
        <w:tab/>
      </w:r>
      <w:r w:rsidRPr="003C0037">
        <w:rPr>
          <w:rFonts w:ascii="Times New Roman" w:hAnsi="Times New Roman" w:cs="Times New Roman"/>
          <w:i/>
          <w:sz w:val="24"/>
          <w:szCs w:val="24"/>
        </w:rPr>
        <w:t>Keywords:</w:t>
      </w:r>
      <w:r w:rsidRPr="003C0037">
        <w:rPr>
          <w:rFonts w:ascii="Times New Roman" w:hAnsi="Times New Roman" w:cs="Times New Roman"/>
          <w:sz w:val="24"/>
          <w:szCs w:val="24"/>
        </w:rPr>
        <w:t xml:space="preserve"> </w:t>
      </w:r>
      <w:r w:rsidR="00814D53">
        <w:rPr>
          <w:rFonts w:ascii="Times New Roman" w:hAnsi="Times New Roman" w:cs="Times New Roman"/>
          <w:sz w:val="24"/>
          <w:szCs w:val="24"/>
        </w:rPr>
        <w:t xml:space="preserve">classroom management, </w:t>
      </w:r>
      <w:r w:rsidR="002353AB" w:rsidRPr="002353AB">
        <w:rPr>
          <w:rFonts w:ascii="Times New Roman" w:hAnsi="Times New Roman" w:cs="Times New Roman"/>
          <w:sz w:val="24"/>
          <w:szCs w:val="24"/>
        </w:rPr>
        <w:t xml:space="preserve">professional vision, </w:t>
      </w:r>
      <w:r w:rsidR="00814D53">
        <w:rPr>
          <w:rFonts w:ascii="Times New Roman" w:hAnsi="Times New Roman" w:cs="Times New Roman"/>
          <w:sz w:val="24"/>
          <w:szCs w:val="24"/>
        </w:rPr>
        <w:t xml:space="preserve">eye-tracking, </w:t>
      </w:r>
      <w:r w:rsidR="002353AB" w:rsidRPr="002353AB">
        <w:rPr>
          <w:rFonts w:ascii="Times New Roman" w:hAnsi="Times New Roman" w:cs="Times New Roman"/>
          <w:sz w:val="24"/>
          <w:szCs w:val="24"/>
        </w:rPr>
        <w:t xml:space="preserve">expertise differences, </w:t>
      </w:r>
      <w:r w:rsidR="002353AB">
        <w:rPr>
          <w:rFonts w:ascii="Times New Roman" w:hAnsi="Times New Roman" w:cs="Times New Roman"/>
          <w:sz w:val="24"/>
          <w:szCs w:val="24"/>
        </w:rPr>
        <w:t xml:space="preserve">managing </w:t>
      </w:r>
      <w:r w:rsidR="00B151C0" w:rsidRPr="002353AB">
        <w:rPr>
          <w:rFonts w:ascii="Times New Roman" w:hAnsi="Times New Roman" w:cs="Times New Roman"/>
          <w:sz w:val="24"/>
          <w:szCs w:val="24"/>
        </w:rPr>
        <w:t>classroom disruptions</w:t>
      </w:r>
      <w:r w:rsidR="00E102C3" w:rsidRPr="00B76258">
        <w:rPr>
          <w:rFonts w:ascii="Times New Roman" w:hAnsi="Times New Roman" w:cs="Times New Roman"/>
          <w:color w:val="DBDBDB" w:themeColor="accent3" w:themeTint="66"/>
          <w:sz w:val="24"/>
          <w:szCs w:val="24"/>
        </w:rPr>
        <w:br w:type="page"/>
      </w:r>
    </w:p>
    <w:p w14:paraId="3A6E430F" w14:textId="306C9C05" w:rsidR="00E102C3" w:rsidRPr="0039084A" w:rsidRDefault="00B31011" w:rsidP="007B42B7">
      <w:pPr>
        <w:pStyle w:val="berschrift1"/>
        <w:ind w:left="360"/>
        <w:rPr>
          <w:rFonts w:ascii="Times New Roman" w:hAnsi="Times New Roman" w:cs="Times New Roman"/>
          <w:sz w:val="24"/>
          <w:szCs w:val="24"/>
        </w:rPr>
      </w:pPr>
      <w:r w:rsidRPr="0039084A">
        <w:rPr>
          <w:rFonts w:ascii="Times New Roman" w:hAnsi="Times New Roman" w:cs="Times New Roman"/>
          <w:sz w:val="24"/>
          <w:szCs w:val="24"/>
        </w:rPr>
        <w:lastRenderedPageBreak/>
        <w:t>Introduction</w:t>
      </w:r>
    </w:p>
    <w:p w14:paraId="7720C8E4" w14:textId="18E1C2A8" w:rsidR="003C0037" w:rsidRDefault="00EA404B" w:rsidP="007C555E">
      <w:pPr>
        <w:pStyle w:val="berschrift2"/>
        <w:rPr>
          <w:rFonts w:ascii="Times New Roman" w:hAnsi="Times New Roman" w:cs="Times New Roman"/>
          <w:sz w:val="24"/>
          <w:szCs w:val="24"/>
        </w:rPr>
      </w:pPr>
      <w:commentRangeStart w:id="0"/>
      <w:r w:rsidRPr="00234A36">
        <w:rPr>
          <w:rFonts w:ascii="Times New Roman" w:hAnsi="Times New Roman" w:cs="Times New Roman"/>
          <w:sz w:val="24"/>
          <w:szCs w:val="24"/>
        </w:rPr>
        <w:t xml:space="preserve">Classroom </w:t>
      </w:r>
      <w:r w:rsidR="00234A36" w:rsidRPr="00234A36">
        <w:rPr>
          <w:rFonts w:ascii="Times New Roman" w:hAnsi="Times New Roman" w:cs="Times New Roman"/>
          <w:sz w:val="24"/>
          <w:szCs w:val="24"/>
        </w:rPr>
        <w:t>M</w:t>
      </w:r>
      <w:r w:rsidRPr="00234A36">
        <w:rPr>
          <w:rFonts w:ascii="Times New Roman" w:hAnsi="Times New Roman" w:cs="Times New Roman"/>
          <w:sz w:val="24"/>
          <w:szCs w:val="24"/>
        </w:rPr>
        <w:t>anagement</w:t>
      </w:r>
      <w:r w:rsidR="00814D53">
        <w:rPr>
          <w:rFonts w:ascii="Times New Roman" w:hAnsi="Times New Roman" w:cs="Times New Roman"/>
          <w:sz w:val="24"/>
          <w:szCs w:val="24"/>
        </w:rPr>
        <w:t xml:space="preserve"> </w:t>
      </w:r>
    </w:p>
    <w:p w14:paraId="4F97B313" w14:textId="3D4765FF" w:rsidR="00DA6DA6" w:rsidRPr="00234A36" w:rsidRDefault="00861582" w:rsidP="007C555E">
      <w:pPr>
        <w:pStyle w:val="berschrift2"/>
        <w:rPr>
          <w:rFonts w:ascii="Times New Roman" w:hAnsi="Times New Roman" w:cs="Times New Roman"/>
          <w:sz w:val="24"/>
          <w:szCs w:val="24"/>
        </w:rPr>
      </w:pPr>
      <w:r w:rsidRPr="00234A36">
        <w:rPr>
          <w:rFonts w:ascii="Times New Roman" w:hAnsi="Times New Roman" w:cs="Times New Roman"/>
          <w:sz w:val="24"/>
          <w:szCs w:val="24"/>
        </w:rPr>
        <w:t xml:space="preserve">Teachers’ </w:t>
      </w:r>
      <w:r w:rsidR="00234A36" w:rsidRPr="00234A36">
        <w:rPr>
          <w:rFonts w:ascii="Times New Roman" w:hAnsi="Times New Roman" w:cs="Times New Roman"/>
          <w:sz w:val="24"/>
          <w:szCs w:val="24"/>
        </w:rPr>
        <w:t>P</w:t>
      </w:r>
      <w:r w:rsidRPr="00234A36">
        <w:rPr>
          <w:rFonts w:ascii="Times New Roman" w:hAnsi="Times New Roman" w:cs="Times New Roman"/>
          <w:sz w:val="24"/>
          <w:szCs w:val="24"/>
        </w:rPr>
        <w:t xml:space="preserve">rofessional </w:t>
      </w:r>
      <w:r w:rsidR="00234A36" w:rsidRPr="00234A36">
        <w:rPr>
          <w:rFonts w:ascii="Times New Roman" w:hAnsi="Times New Roman" w:cs="Times New Roman"/>
          <w:sz w:val="24"/>
          <w:szCs w:val="24"/>
        </w:rPr>
        <w:t>K</w:t>
      </w:r>
      <w:r w:rsidRPr="00234A36">
        <w:rPr>
          <w:rFonts w:ascii="Times New Roman" w:hAnsi="Times New Roman" w:cs="Times New Roman"/>
          <w:sz w:val="24"/>
          <w:szCs w:val="24"/>
        </w:rPr>
        <w:t xml:space="preserve">nowledge </w:t>
      </w:r>
    </w:p>
    <w:p w14:paraId="6A864159" w14:textId="2DEE89F3" w:rsidR="00467C1D" w:rsidRPr="00234A36" w:rsidRDefault="00234A36" w:rsidP="007C555E">
      <w:pPr>
        <w:pStyle w:val="berschrift2"/>
        <w:rPr>
          <w:rFonts w:ascii="Times New Roman" w:hAnsi="Times New Roman" w:cs="Times New Roman"/>
          <w:sz w:val="24"/>
          <w:szCs w:val="24"/>
        </w:rPr>
      </w:pPr>
      <w:r w:rsidRPr="00234A36">
        <w:rPr>
          <w:rFonts w:ascii="Times New Roman" w:hAnsi="Times New Roman" w:cs="Times New Roman"/>
          <w:sz w:val="24"/>
          <w:szCs w:val="24"/>
        </w:rPr>
        <w:t>Expertise</w:t>
      </w:r>
      <w:r w:rsidR="00814D53">
        <w:rPr>
          <w:rFonts w:ascii="Times New Roman" w:hAnsi="Times New Roman" w:cs="Times New Roman"/>
          <w:sz w:val="24"/>
          <w:szCs w:val="24"/>
        </w:rPr>
        <w:t xml:space="preserve"> D</w:t>
      </w:r>
      <w:r w:rsidR="00861582" w:rsidRPr="00234A36">
        <w:rPr>
          <w:rFonts w:ascii="Times New Roman" w:hAnsi="Times New Roman" w:cs="Times New Roman"/>
          <w:sz w:val="24"/>
          <w:szCs w:val="24"/>
        </w:rPr>
        <w:t xml:space="preserve">ifferences </w:t>
      </w:r>
      <w:r w:rsidRPr="00234A36">
        <w:rPr>
          <w:rFonts w:ascii="Times New Roman" w:hAnsi="Times New Roman" w:cs="Times New Roman"/>
          <w:sz w:val="24"/>
          <w:szCs w:val="24"/>
        </w:rPr>
        <w:t xml:space="preserve">in Teachers’ Professional Vision </w:t>
      </w:r>
    </w:p>
    <w:p w14:paraId="6BC0E80B" w14:textId="5EB62AB5" w:rsidR="00234A36" w:rsidRDefault="00234A36" w:rsidP="00234A36">
      <w:pPr>
        <w:pStyle w:val="berschrift2"/>
        <w:rPr>
          <w:rFonts w:ascii="Times New Roman" w:hAnsi="Times New Roman" w:cs="Times New Roman"/>
          <w:sz w:val="24"/>
          <w:szCs w:val="24"/>
        </w:rPr>
      </w:pPr>
      <w:r>
        <w:rPr>
          <w:rFonts w:ascii="Times New Roman" w:hAnsi="Times New Roman" w:cs="Times New Roman"/>
          <w:sz w:val="24"/>
          <w:szCs w:val="24"/>
        </w:rPr>
        <w:t>Eye-Tracking to Assess</w:t>
      </w:r>
      <w:r w:rsidRPr="00234A36">
        <w:rPr>
          <w:rFonts w:ascii="Times New Roman" w:hAnsi="Times New Roman" w:cs="Times New Roman"/>
          <w:sz w:val="24"/>
          <w:szCs w:val="24"/>
        </w:rPr>
        <w:t xml:space="preserve"> Teachers’ Professional Vision </w:t>
      </w:r>
      <w:commentRangeEnd w:id="0"/>
      <w:r w:rsidR="00551144">
        <w:rPr>
          <w:rStyle w:val="Kommentarzeichen"/>
          <w:rFonts w:ascii="Calibri" w:hAnsi="Calibri" w:cs="Arial"/>
          <w:b w:val="0"/>
        </w:rPr>
        <w:commentReference w:id="0"/>
      </w:r>
    </w:p>
    <w:p w14:paraId="0F2C0E3F" w14:textId="12FF49B1" w:rsidR="00DA6120" w:rsidRDefault="00DA6120" w:rsidP="003712F4">
      <w:pPr>
        <w:rPr>
          <w:rFonts w:ascii="Times New Roman" w:hAnsi="Times New Roman" w:cs="Times New Roman"/>
          <w:sz w:val="24"/>
          <w:szCs w:val="22"/>
        </w:rPr>
      </w:pPr>
      <w:r>
        <w:rPr>
          <w:rFonts w:ascii="Times New Roman" w:hAnsi="Times New Roman" w:cs="Times New Roman"/>
          <w:sz w:val="24"/>
          <w:szCs w:val="22"/>
        </w:rPr>
        <w:t xml:space="preserve">Fixation Number: </w:t>
      </w:r>
      <w:r w:rsidRPr="00DA6120">
        <w:rPr>
          <w:rFonts w:ascii="Times New Roman" w:hAnsi="Times New Roman" w:cs="Times New Roman"/>
          <w:sz w:val="24"/>
          <w:szCs w:val="22"/>
        </w:rPr>
        <w:t xml:space="preserve">This metric reflected the frequency of visual attention shifts, with higher fixation numbers indicating a more dynamic scanning behavior across the classroom environment </w:t>
      </w:r>
      <w:r w:rsidRPr="00DA6120">
        <w:rPr>
          <w:rFonts w:ascii="Times New Roman" w:hAnsi="Times New Roman" w:cs="Times New Roman"/>
          <w:sz w:val="24"/>
          <w:szCs w:val="22"/>
        </w:rPr>
        <w:fldChar w:fldCharType="begin"/>
      </w:r>
      <w:r w:rsidRPr="00DA6120">
        <w:rPr>
          <w:rFonts w:ascii="Times New Roman" w:hAnsi="Times New Roman" w:cs="Times New Roman"/>
          <w:sz w:val="24"/>
          <w:szCs w:val="22"/>
        </w:rPr>
        <w:instrText xml:space="preserve"> ADDIN ZOTERO_ITEM CSL_CITATION {"citationID":"yZ2yHzkJ","properties":{"formattedCitation":"(Grub et al., 2020)","plainCitation":"(Grub et al., 2020)","noteIndex":0},"citationItems":[{"id":927,"uris":["http://zotero.org/groups/5349517/items/NE34ZK5B"],"itemData":{"id":927,"type":"article-journal","abstract":"Effektive Klassenführung wird als grundlegender Bestandteil professioneller Kompetenz von Lehrkräften angesehen. Für eine proaktive Steuerung des Unterrichtsgeschehens ist das frühzeitige Erkennen von potentiellen Störungen von großer Bedeutung. Professionelle Wahrnehmung gilt als Bindeglied zwischen Wissen und Handeln der Lehrkraft und kann in die Aspekte Noticing und Reasoning unterteilt werden. Bisherige Arbeiten nutzten häufig subjektive Testverfahren (z. B. Interviews auf Basis von Videostimuli) zur Erfassung des Reasoning-Prozesses. Nur wenige Studien fokussieren auf den basaleren Prozess des Noticing. Aus der Expertiseforschung in unterschiedlichen Domänen, die prozessbasierte Methoden wie Eye-Tracking nutzen, ist bekannt, dass sich Novizen und Experten systematisch in der Erkennung potentieller Störsituationen unterscheiden. Das systematische Review gibt einen Überblick über die Arbeiten, die mit Eye-Tracking-Verfahren den Noticing-Prozess im Bereich der Klassenführung erfasst haben. Dafür wurde eine Literaturrecherche für den Zeitraum von 1999 bis 2019 durchgeführt. Insgesamt konnten 12 Studien identifiziert werden. Es zeigen sich stabile Unterschiede zwischen Experten und Novizen bei den meisten untersuchten Parametern. Sowohl die verwendeten Parameter als auch weitere mögliche Einflussfaktoren auf den Noticing-Prozess werden im Review diskutiert. (DIPF/Orig.)","DOI":"10.25656/01:21187","language":"en","license":"Deutsches Urheberrecht","note":"publisher: Waxmann","source":"DOI.org (Datacite)","title":"Process-based measurement of professional vision of (prospective) teachers in the field of classroom management. A systematic review","URL":"https://www.pedocs.de/frontdoor.php?source_opus=21187","author":[{"family":"Grub","given":"Ann-Sophie"},{"family":"Biermann","given":"Antje"},{"family":"Brünken","given":"Roland"}],"accessed":{"date-parts":[["2025",1,14]]},"issued":{"date-parts":[["2020",12,16]]}}}],"schema":"https://github.com/citation-style-language/schema/raw/master/csl-citation.json"} </w:instrText>
      </w:r>
      <w:r w:rsidRPr="00DA6120">
        <w:rPr>
          <w:rFonts w:ascii="Times New Roman" w:hAnsi="Times New Roman" w:cs="Times New Roman"/>
          <w:sz w:val="24"/>
          <w:szCs w:val="22"/>
        </w:rPr>
        <w:fldChar w:fldCharType="separate"/>
      </w:r>
      <w:r w:rsidRPr="00DA6120">
        <w:rPr>
          <w:rFonts w:ascii="Times New Roman" w:hAnsi="Times New Roman" w:cs="Times New Roman"/>
          <w:sz w:val="24"/>
          <w:szCs w:val="22"/>
        </w:rPr>
        <w:t>(Grub et al., 2020)</w:t>
      </w:r>
      <w:r w:rsidRPr="00DA6120">
        <w:rPr>
          <w:rFonts w:ascii="Times New Roman" w:hAnsi="Times New Roman" w:cs="Times New Roman"/>
          <w:sz w:val="24"/>
          <w:szCs w:val="22"/>
        </w:rPr>
        <w:fldChar w:fldCharType="end"/>
      </w:r>
      <w:r w:rsidRPr="00DA6120">
        <w:rPr>
          <w:rFonts w:ascii="Times New Roman" w:hAnsi="Times New Roman" w:cs="Times New Roman"/>
          <w:sz w:val="24"/>
          <w:szCs w:val="22"/>
        </w:rPr>
        <w:t>.</w:t>
      </w:r>
    </w:p>
    <w:p w14:paraId="2E63223F" w14:textId="44B92E25" w:rsidR="003712F4" w:rsidRDefault="003712F4" w:rsidP="003712F4">
      <w:pPr>
        <w:rPr>
          <w:rFonts w:ascii="Times New Roman" w:hAnsi="Times New Roman" w:cs="Times New Roman"/>
          <w:sz w:val="24"/>
          <w:szCs w:val="22"/>
        </w:rPr>
      </w:pPr>
      <w:r w:rsidRPr="00431D00">
        <w:rPr>
          <w:rFonts w:ascii="Times New Roman" w:hAnsi="Times New Roman" w:cs="Times New Roman"/>
          <w:sz w:val="24"/>
          <w:szCs w:val="22"/>
        </w:rPr>
        <w:t xml:space="preserve">Average Duration Fixation: This metric provided a measure of cognitive processing, with longer durations suggesting more time spent processing visual information (Negi &amp; Mitra, 2020).  </w:t>
      </w:r>
    </w:p>
    <w:p w14:paraId="1B4A7348" w14:textId="1F0E91F0" w:rsidR="00717E53" w:rsidRPr="00431D00" w:rsidRDefault="00717E53" w:rsidP="003712F4">
      <w:pPr>
        <w:rPr>
          <w:rFonts w:ascii="Times New Roman" w:hAnsi="Times New Roman" w:cs="Times New Roman"/>
          <w:sz w:val="24"/>
          <w:szCs w:val="22"/>
        </w:rPr>
      </w:pPr>
      <w:r>
        <w:rPr>
          <w:rFonts w:ascii="Times New Roman" w:hAnsi="Times New Roman" w:cs="Times New Roman"/>
          <w:sz w:val="24"/>
          <w:szCs w:val="22"/>
        </w:rPr>
        <w:t>The GRI</w:t>
      </w:r>
      <w:r w:rsidRPr="00717E53">
        <w:rPr>
          <w:rFonts w:ascii="Times New Roman" w:hAnsi="Times New Roman" w:cs="Times New Roman"/>
          <w:sz w:val="24"/>
          <w:szCs w:val="22"/>
        </w:rPr>
        <w:t xml:space="preserve"> provided a standardized measure of visual scanning efficiency, with smaller GRI values indicating a combination of shorter fixation durations and higher fixation frequencies, which is typically associated with more dynamic and efficient scanning behavior </w:t>
      </w:r>
      <w:r w:rsidRPr="00717E53">
        <w:rPr>
          <w:rFonts w:ascii="Times New Roman" w:hAnsi="Times New Roman" w:cs="Times New Roman"/>
          <w:sz w:val="24"/>
          <w:szCs w:val="22"/>
        </w:rPr>
        <w:fldChar w:fldCharType="begin"/>
      </w:r>
      <w:r w:rsidRPr="00717E53">
        <w:rPr>
          <w:rFonts w:ascii="Times New Roman" w:hAnsi="Times New Roman" w:cs="Times New Roman"/>
          <w:sz w:val="24"/>
          <w:szCs w:val="22"/>
        </w:rPr>
        <w:instrText xml:space="preserve"> ADDIN ZOTERO_ITEM CSL_CITATION {"citationID":"OC407Ns5","properties":{"formattedCitation":"(Gegenfurtner et al., 2020)","plainCitation":"(Gegenfurtner et al., 2020)","noteIndex":0},"citationItems":[{"id":929,"uris":["http://zotero.org/groups/5349517/items/8HNUAV3F"],"itemData":{"id":929,"type":"article-journal","abstract":"Eye tracking is a powerful technique that helps reveal how people process visual information. This paper discusses a novel metric for indicating expertise in visual information processing. Named the Gaze Relational Index (GRI), this metric is defined as the ratio of mean fixation duration to fixation count. Data from two eye-tracking studies of professional vision and visual expertise in using 3D dynamic medical visualizations are presented as cases to illustrate the suitability and additional benefits of the GRI. Calculated values of the GRI were higher for novices than for experts, and higher in nonrepresentative, semi-familiar / unfamiliar task conditions than in domain-representative familiar tasks. These differences in GRI suggest that, compared to novices, experts engaged in more knowledge-driven, top-down processing that was characterized by quick, exploratory visual search. We discuss future research aiming to replicate the GRI in professional domains with complex visual stimuli and to identify the moderating role of cognitive ability on GRI estimates.","language":"en","source":"Zotero","title":"The Gaze Relational Index as a Measure of Visual Expertise","volume":"3","author":[{"family":"Gegenfurtner","given":"Andreas"},{"family":"Boucheix","given":"Jean-Michel"},{"family":"Gruber","given":"Hans"},{"family":"Lehtinen","given":"Erno"},{"family":"Lowe","given":"Richard K"}],"issued":{"date-parts":[["2020"]]}}}],"schema":"https://github.com/citation-style-language/schema/raw/master/csl-citation.json"} </w:instrText>
      </w:r>
      <w:r w:rsidRPr="00717E53">
        <w:rPr>
          <w:rFonts w:ascii="Times New Roman" w:hAnsi="Times New Roman" w:cs="Times New Roman"/>
          <w:sz w:val="24"/>
          <w:szCs w:val="22"/>
        </w:rPr>
        <w:fldChar w:fldCharType="separate"/>
      </w:r>
      <w:r w:rsidRPr="00717E53">
        <w:rPr>
          <w:rFonts w:ascii="Times New Roman" w:hAnsi="Times New Roman" w:cs="Times New Roman"/>
          <w:sz w:val="24"/>
          <w:szCs w:val="22"/>
        </w:rPr>
        <w:t>(Gegenfurtner et al., 2020)</w:t>
      </w:r>
      <w:r w:rsidRPr="00717E53">
        <w:rPr>
          <w:rFonts w:ascii="Times New Roman" w:hAnsi="Times New Roman" w:cs="Times New Roman"/>
          <w:sz w:val="24"/>
          <w:szCs w:val="22"/>
        </w:rPr>
        <w:fldChar w:fldCharType="end"/>
      </w:r>
      <w:r w:rsidRPr="00717E53">
        <w:rPr>
          <w:rFonts w:ascii="Times New Roman" w:hAnsi="Times New Roman" w:cs="Times New Roman"/>
          <w:sz w:val="24"/>
          <w:szCs w:val="22"/>
        </w:rPr>
        <w:t xml:space="preserve">. </w:t>
      </w:r>
    </w:p>
    <w:p w14:paraId="072043EA" w14:textId="63718EB7" w:rsidR="00AA4A24" w:rsidRPr="00B76258" w:rsidRDefault="00AA4A24" w:rsidP="007C555E">
      <w:pPr>
        <w:pStyle w:val="berschrift2"/>
        <w:rPr>
          <w:rFonts w:ascii="Times New Roman" w:hAnsi="Times New Roman" w:cs="Times New Roman"/>
          <w:color w:val="000000" w:themeColor="text1"/>
          <w:sz w:val="24"/>
          <w:szCs w:val="24"/>
        </w:rPr>
      </w:pPr>
      <w:r w:rsidRPr="00B76258">
        <w:rPr>
          <w:rFonts w:ascii="Times New Roman" w:hAnsi="Times New Roman" w:cs="Times New Roman"/>
          <w:color w:val="000000" w:themeColor="text1"/>
          <w:sz w:val="24"/>
          <w:szCs w:val="24"/>
        </w:rPr>
        <w:t>Present Study</w:t>
      </w:r>
    </w:p>
    <w:p w14:paraId="48CA1585" w14:textId="2EEAE998" w:rsidR="00834488" w:rsidRPr="00834488" w:rsidRDefault="00834488" w:rsidP="007C555E">
      <w:pPr>
        <w:pStyle w:val="Listenabsatz"/>
        <w:ind w:left="0"/>
        <w:rPr>
          <w:rFonts w:ascii="Times New Roman" w:hAnsi="Times New Roman" w:cs="Times New Roman"/>
          <w:sz w:val="24"/>
          <w:szCs w:val="24"/>
        </w:rPr>
      </w:pPr>
      <w:r w:rsidRPr="00834488">
        <w:rPr>
          <w:rFonts w:ascii="Times New Roman" w:hAnsi="Times New Roman" w:cs="Times New Roman"/>
          <w:sz w:val="24"/>
          <w:szCs w:val="24"/>
        </w:rPr>
        <w:t>The present study aimed to investigate differences between experienced and inexperienced teachers in their gaze behavior during a micro-teaching unit</w:t>
      </w:r>
      <w:r w:rsidR="005F0ED6">
        <w:rPr>
          <w:rFonts w:ascii="Times New Roman" w:hAnsi="Times New Roman" w:cs="Times New Roman"/>
          <w:sz w:val="24"/>
          <w:szCs w:val="24"/>
        </w:rPr>
        <w:t>,</w:t>
      </w:r>
      <w:r w:rsidRPr="00834488">
        <w:rPr>
          <w:rFonts w:ascii="Times New Roman" w:hAnsi="Times New Roman" w:cs="Times New Roman"/>
          <w:sz w:val="24"/>
          <w:szCs w:val="24"/>
        </w:rPr>
        <w:t xml:space="preserve"> involving classroom </w:t>
      </w:r>
      <w:r w:rsidR="007151EF">
        <w:rPr>
          <w:rFonts w:ascii="Times New Roman" w:hAnsi="Times New Roman" w:cs="Times New Roman"/>
          <w:sz w:val="24"/>
          <w:szCs w:val="24"/>
        </w:rPr>
        <w:t>disruptions</w:t>
      </w:r>
      <w:r w:rsidR="00365B15">
        <w:rPr>
          <w:rFonts w:ascii="Times New Roman" w:hAnsi="Times New Roman" w:cs="Times New Roman"/>
          <w:sz w:val="24"/>
          <w:szCs w:val="24"/>
        </w:rPr>
        <w:t>,</w:t>
      </w:r>
      <w:r w:rsidRPr="00834488">
        <w:rPr>
          <w:rFonts w:ascii="Times New Roman" w:hAnsi="Times New Roman" w:cs="Times New Roman"/>
          <w:sz w:val="24"/>
          <w:szCs w:val="24"/>
        </w:rPr>
        <w:t xml:space="preserve"> their self-evaluations </w:t>
      </w:r>
      <w:r w:rsidR="00EB58C7">
        <w:rPr>
          <w:rFonts w:ascii="Times New Roman" w:hAnsi="Times New Roman" w:cs="Times New Roman"/>
          <w:sz w:val="24"/>
          <w:szCs w:val="24"/>
        </w:rPr>
        <w:t>of</w:t>
      </w:r>
      <w:r w:rsidR="00EB58C7" w:rsidRPr="00834488">
        <w:rPr>
          <w:rFonts w:ascii="Times New Roman" w:hAnsi="Times New Roman" w:cs="Times New Roman"/>
          <w:sz w:val="24"/>
          <w:szCs w:val="24"/>
        </w:rPr>
        <w:t xml:space="preserve"> competencies in classroom disruption prevention and management</w:t>
      </w:r>
      <w:r w:rsidRPr="00834488">
        <w:rPr>
          <w:rFonts w:ascii="Times New Roman" w:hAnsi="Times New Roman" w:cs="Times New Roman"/>
          <w:sz w:val="24"/>
          <w:szCs w:val="24"/>
        </w:rPr>
        <w:t xml:space="preserve">, </w:t>
      </w:r>
      <w:r w:rsidR="007D381B">
        <w:rPr>
          <w:rFonts w:ascii="Times New Roman" w:hAnsi="Times New Roman" w:cs="Times New Roman"/>
          <w:sz w:val="24"/>
          <w:szCs w:val="24"/>
        </w:rPr>
        <w:t>t</w:t>
      </w:r>
      <w:r w:rsidR="007D381B" w:rsidRPr="007D381B">
        <w:rPr>
          <w:rFonts w:ascii="Times New Roman" w:hAnsi="Times New Roman" w:cs="Times New Roman"/>
          <w:sz w:val="24"/>
          <w:szCs w:val="24"/>
        </w:rPr>
        <w:t xml:space="preserve">heir subjective </w:t>
      </w:r>
      <w:r w:rsidR="00CA623E">
        <w:rPr>
          <w:rFonts w:ascii="Times New Roman" w:hAnsi="Times New Roman" w:cs="Times New Roman"/>
          <w:sz w:val="24"/>
          <w:szCs w:val="24"/>
        </w:rPr>
        <w:t>ratings</w:t>
      </w:r>
      <w:r w:rsidR="007D381B" w:rsidRPr="007D381B">
        <w:rPr>
          <w:rFonts w:ascii="Times New Roman" w:hAnsi="Times New Roman" w:cs="Times New Roman"/>
          <w:sz w:val="24"/>
          <w:szCs w:val="24"/>
        </w:rPr>
        <w:t xml:space="preserve"> of how disruptive the </w:t>
      </w:r>
      <w:r w:rsidR="001F468D">
        <w:rPr>
          <w:rFonts w:ascii="Times New Roman" w:hAnsi="Times New Roman" w:cs="Times New Roman"/>
          <w:sz w:val="24"/>
          <w:szCs w:val="24"/>
        </w:rPr>
        <w:t>disruptions</w:t>
      </w:r>
      <w:r w:rsidR="007D381B" w:rsidRPr="007D381B">
        <w:rPr>
          <w:rFonts w:ascii="Times New Roman" w:hAnsi="Times New Roman" w:cs="Times New Roman"/>
          <w:sz w:val="24"/>
          <w:szCs w:val="24"/>
        </w:rPr>
        <w:t xml:space="preserve"> were</w:t>
      </w:r>
      <w:r w:rsidR="00504CFD">
        <w:rPr>
          <w:rFonts w:ascii="Times New Roman" w:hAnsi="Times New Roman" w:cs="Times New Roman"/>
          <w:sz w:val="24"/>
          <w:szCs w:val="24"/>
        </w:rPr>
        <w:t>,</w:t>
      </w:r>
      <w:r w:rsidR="007D381B" w:rsidRPr="007D381B">
        <w:rPr>
          <w:rFonts w:ascii="Times New Roman" w:hAnsi="Times New Roman" w:cs="Times New Roman"/>
          <w:sz w:val="24"/>
          <w:szCs w:val="24"/>
        </w:rPr>
        <w:t xml:space="preserve"> how confident they felt in dealing with them</w:t>
      </w:r>
      <w:r w:rsidRPr="00834488">
        <w:rPr>
          <w:rFonts w:ascii="Times New Roman" w:hAnsi="Times New Roman" w:cs="Times New Roman"/>
          <w:sz w:val="24"/>
          <w:szCs w:val="24"/>
        </w:rPr>
        <w:t xml:space="preserve">, and their strategic knowledge of classroom management. To address these objectives, data were analyzed from both in-service (experienced) and pre-service (inexperienced) teachers who participated in the laboratory-based study </w:t>
      </w:r>
      <w:r w:rsidRPr="002A6E1F">
        <w:rPr>
          <w:rFonts w:ascii="Times New Roman" w:hAnsi="Times New Roman" w:cs="Times New Roman"/>
          <w:i/>
          <w:iCs/>
          <w:sz w:val="24"/>
          <w:szCs w:val="24"/>
        </w:rPr>
        <w:t>Professional Vision of Novice and Expert Teachers</w:t>
      </w:r>
      <w:r w:rsidRPr="00834488">
        <w:rPr>
          <w:rFonts w:ascii="Times New Roman" w:hAnsi="Times New Roman" w:cs="Times New Roman"/>
          <w:sz w:val="24"/>
          <w:szCs w:val="24"/>
        </w:rPr>
        <w:t xml:space="preserve"> (</w:t>
      </w:r>
      <w:proofErr w:type="spellStart"/>
      <w:r w:rsidRPr="002A6E1F">
        <w:rPr>
          <w:rFonts w:ascii="Times New Roman" w:hAnsi="Times New Roman" w:cs="Times New Roman"/>
          <w:sz w:val="24"/>
          <w:szCs w:val="24"/>
        </w:rPr>
        <w:t>ProVisioNET</w:t>
      </w:r>
      <w:proofErr w:type="spellEnd"/>
      <w:r w:rsidRPr="00834488">
        <w:rPr>
          <w:rFonts w:ascii="Times New Roman" w:hAnsi="Times New Roman" w:cs="Times New Roman"/>
          <w:sz w:val="24"/>
          <w:szCs w:val="24"/>
        </w:rPr>
        <w:t>)</w:t>
      </w:r>
      <w:r w:rsidR="005F0ED6">
        <w:rPr>
          <w:rFonts w:ascii="Times New Roman" w:hAnsi="Times New Roman" w:cs="Times New Roman"/>
          <w:sz w:val="24"/>
          <w:szCs w:val="24"/>
        </w:rPr>
        <w:t>.</w:t>
      </w:r>
    </w:p>
    <w:p w14:paraId="0BA87C31" w14:textId="4F908B98" w:rsidR="00834488" w:rsidRPr="00834488" w:rsidRDefault="004D1059" w:rsidP="007C555E">
      <w:pPr>
        <w:pStyle w:val="Listenabsatz"/>
        <w:ind w:left="0"/>
        <w:rPr>
          <w:rFonts w:ascii="Times New Roman" w:hAnsi="Times New Roman" w:cs="Times New Roman"/>
          <w:sz w:val="24"/>
          <w:szCs w:val="24"/>
        </w:rPr>
      </w:pPr>
      <w:r w:rsidRPr="004D1059">
        <w:rPr>
          <w:rFonts w:ascii="Times New Roman" w:hAnsi="Times New Roman" w:cs="Times New Roman"/>
          <w:sz w:val="24"/>
          <w:szCs w:val="24"/>
        </w:rPr>
        <w:lastRenderedPageBreak/>
        <w:t xml:space="preserve">Participants individually attended a lab session and conducted a brief micro-teaching unit for a small </w:t>
      </w:r>
      <w:r>
        <w:rPr>
          <w:rFonts w:ascii="Times New Roman" w:hAnsi="Times New Roman" w:cs="Times New Roman"/>
          <w:sz w:val="24"/>
          <w:szCs w:val="24"/>
        </w:rPr>
        <w:t>“</w:t>
      </w:r>
      <w:r w:rsidRPr="004D1059">
        <w:rPr>
          <w:rFonts w:ascii="Times New Roman" w:hAnsi="Times New Roman" w:cs="Times New Roman"/>
          <w:sz w:val="24"/>
          <w:szCs w:val="24"/>
        </w:rPr>
        <w:t>class</w:t>
      </w:r>
      <w:r>
        <w:rPr>
          <w:rFonts w:ascii="Times New Roman" w:hAnsi="Times New Roman" w:cs="Times New Roman"/>
          <w:sz w:val="24"/>
          <w:szCs w:val="24"/>
        </w:rPr>
        <w:t>”</w:t>
      </w:r>
      <w:r w:rsidRPr="004D1059">
        <w:rPr>
          <w:rFonts w:ascii="Times New Roman" w:hAnsi="Times New Roman" w:cs="Times New Roman"/>
          <w:sz w:val="24"/>
          <w:szCs w:val="24"/>
        </w:rPr>
        <w:t xml:space="preserve"> consisting of three trained actors who portrayed students and simulated typical classroom disruptions</w:t>
      </w:r>
      <w:r>
        <w:rPr>
          <w:rFonts w:ascii="Times New Roman" w:hAnsi="Times New Roman" w:cs="Times New Roman"/>
          <w:sz w:val="24"/>
          <w:szCs w:val="24"/>
        </w:rPr>
        <w:t xml:space="preserve">. </w:t>
      </w:r>
      <w:r w:rsidR="00834488" w:rsidRPr="00834488">
        <w:rPr>
          <w:rFonts w:ascii="Times New Roman" w:hAnsi="Times New Roman" w:cs="Times New Roman"/>
          <w:sz w:val="24"/>
          <w:szCs w:val="24"/>
        </w:rPr>
        <w:t xml:space="preserve">During the </w:t>
      </w:r>
      <w:r w:rsidR="007151EF">
        <w:rPr>
          <w:rFonts w:ascii="Times New Roman" w:hAnsi="Times New Roman" w:cs="Times New Roman"/>
          <w:sz w:val="24"/>
          <w:szCs w:val="24"/>
        </w:rPr>
        <w:t>micro-teaching unit</w:t>
      </w:r>
      <w:r w:rsidR="00834488" w:rsidRPr="00834488">
        <w:rPr>
          <w:rFonts w:ascii="Times New Roman" w:hAnsi="Times New Roman" w:cs="Times New Roman"/>
          <w:sz w:val="24"/>
          <w:szCs w:val="24"/>
        </w:rPr>
        <w:t>, teachers</w:t>
      </w:r>
      <w:r w:rsidR="00ED6105">
        <w:rPr>
          <w:rFonts w:ascii="Times New Roman" w:hAnsi="Times New Roman" w:cs="Times New Roman"/>
          <w:sz w:val="24"/>
          <w:szCs w:val="24"/>
        </w:rPr>
        <w:t>’</w:t>
      </w:r>
      <w:r w:rsidR="00834488" w:rsidRPr="00834488">
        <w:rPr>
          <w:rFonts w:ascii="Times New Roman" w:hAnsi="Times New Roman" w:cs="Times New Roman"/>
          <w:sz w:val="24"/>
          <w:szCs w:val="24"/>
        </w:rPr>
        <w:t xml:space="preserve"> gaze patterns were recorded using eye-tracking technology, while their evaluations of classroom management and strategic knowledge were assessed through self-report questionnaires, an interview, and a test.</w:t>
      </w:r>
    </w:p>
    <w:p w14:paraId="516596EA" w14:textId="77777777" w:rsidR="003B25BF" w:rsidRDefault="00834488" w:rsidP="003B25BF">
      <w:pPr>
        <w:pStyle w:val="Listenabsatz"/>
        <w:ind w:left="0"/>
        <w:rPr>
          <w:rFonts w:ascii="Times New Roman" w:hAnsi="Times New Roman" w:cs="Times New Roman"/>
          <w:sz w:val="24"/>
          <w:szCs w:val="24"/>
        </w:rPr>
      </w:pPr>
      <w:r w:rsidRPr="00834488">
        <w:rPr>
          <w:rFonts w:ascii="Times New Roman" w:hAnsi="Times New Roman" w:cs="Times New Roman"/>
          <w:sz w:val="24"/>
          <w:szCs w:val="24"/>
        </w:rPr>
        <w:t xml:space="preserve">The study </w:t>
      </w:r>
      <w:r w:rsidR="00CE69F2" w:rsidRPr="00CE69F2">
        <w:rPr>
          <w:rFonts w:ascii="Times New Roman" w:hAnsi="Times New Roman" w:cs="Times New Roman"/>
          <w:sz w:val="24"/>
          <w:szCs w:val="24"/>
        </w:rPr>
        <w:t>addressed five research questions</w:t>
      </w:r>
      <w:r w:rsidRPr="00834488">
        <w:rPr>
          <w:rFonts w:ascii="Times New Roman" w:hAnsi="Times New Roman" w:cs="Times New Roman"/>
          <w:sz w:val="24"/>
          <w:szCs w:val="24"/>
        </w:rPr>
        <w:t>:</w:t>
      </w:r>
      <w:r w:rsidR="003B25BF">
        <w:rPr>
          <w:rFonts w:ascii="Times New Roman" w:hAnsi="Times New Roman" w:cs="Times New Roman"/>
          <w:sz w:val="24"/>
          <w:szCs w:val="24"/>
        </w:rPr>
        <w:t xml:space="preserve"> </w:t>
      </w:r>
    </w:p>
    <w:p w14:paraId="54637C01" w14:textId="77BCC7AA" w:rsidR="00910837" w:rsidRDefault="00D65BB6" w:rsidP="00910837">
      <w:pPr>
        <w:pStyle w:val="Listenabsatz"/>
        <w:ind w:left="0"/>
        <w:rPr>
          <w:rFonts w:ascii="Times New Roman" w:hAnsi="Times New Roman" w:cs="Times New Roman"/>
          <w:sz w:val="24"/>
          <w:szCs w:val="24"/>
        </w:rPr>
      </w:pPr>
      <w:r w:rsidRPr="00D65BB6">
        <w:rPr>
          <w:rFonts w:ascii="Times New Roman" w:hAnsi="Times New Roman" w:cs="Times New Roman"/>
          <w:b/>
          <w:bCs/>
          <w:sz w:val="24"/>
          <w:szCs w:val="24"/>
        </w:rPr>
        <w:t>Research question 1:</w:t>
      </w:r>
      <w:r>
        <w:rPr>
          <w:rFonts w:ascii="Times New Roman" w:hAnsi="Times New Roman" w:cs="Times New Roman"/>
          <w:sz w:val="24"/>
          <w:szCs w:val="24"/>
        </w:rPr>
        <w:t xml:space="preserve"> </w:t>
      </w:r>
      <w:r w:rsidR="004C4C15">
        <w:rPr>
          <w:rFonts w:ascii="Times New Roman" w:hAnsi="Times New Roman" w:cs="Times New Roman"/>
          <w:sz w:val="24"/>
          <w:szCs w:val="24"/>
        </w:rPr>
        <w:t>W</w:t>
      </w:r>
      <w:r w:rsidR="004C4C15" w:rsidRPr="004C4C15">
        <w:rPr>
          <w:rFonts w:ascii="Times New Roman" w:hAnsi="Times New Roman" w:cs="Times New Roman"/>
          <w:sz w:val="24"/>
          <w:szCs w:val="24"/>
        </w:rPr>
        <w:t xml:space="preserve">here </w:t>
      </w:r>
      <w:r w:rsidRPr="00D65BB6">
        <w:rPr>
          <w:rFonts w:ascii="Times New Roman" w:hAnsi="Times New Roman" w:cs="Times New Roman"/>
          <w:sz w:val="24"/>
          <w:szCs w:val="24"/>
        </w:rPr>
        <w:t xml:space="preserve">do teachers </w:t>
      </w:r>
      <w:r w:rsidR="004C4C15" w:rsidRPr="004C4C15">
        <w:rPr>
          <w:rFonts w:ascii="Times New Roman" w:hAnsi="Times New Roman" w:cs="Times New Roman"/>
          <w:sz w:val="24"/>
          <w:szCs w:val="24"/>
        </w:rPr>
        <w:t>allocate their visual attention</w:t>
      </w:r>
      <w:r w:rsidR="004C4C15">
        <w:rPr>
          <w:rFonts w:ascii="Times New Roman" w:hAnsi="Times New Roman" w:cs="Times New Roman"/>
          <w:sz w:val="24"/>
          <w:szCs w:val="24"/>
        </w:rPr>
        <w:t xml:space="preserve"> </w:t>
      </w:r>
      <w:r w:rsidRPr="00D65BB6">
        <w:rPr>
          <w:rFonts w:ascii="Times New Roman" w:hAnsi="Times New Roman" w:cs="Times New Roman"/>
          <w:sz w:val="24"/>
          <w:szCs w:val="24"/>
        </w:rPr>
        <w:t>during classroom interactions in a lab-based micro-teaching unit, lasting approximately 15 minutes</w:t>
      </w:r>
      <w:r w:rsidR="003B25BF">
        <w:rPr>
          <w:rFonts w:ascii="Times New Roman" w:hAnsi="Times New Roman" w:cs="Times New Roman"/>
          <w:sz w:val="24"/>
          <w:szCs w:val="24"/>
        </w:rPr>
        <w:t>?</w:t>
      </w:r>
      <w:r w:rsidRPr="00D65BB6">
        <w:rPr>
          <w:rFonts w:ascii="Times New Roman" w:hAnsi="Times New Roman" w:cs="Times New Roman"/>
          <w:sz w:val="24"/>
          <w:szCs w:val="24"/>
        </w:rPr>
        <w:t xml:space="preserve"> Tentatively, teachers focused most frequently and for the longest durations on students, as this area was deemed the most relevant in the given classroom scenario. </w:t>
      </w:r>
      <w:r w:rsidR="003B61A9" w:rsidRPr="003B61A9">
        <w:rPr>
          <w:rFonts w:ascii="Times New Roman" w:hAnsi="Times New Roman" w:cs="Times New Roman"/>
          <w:sz w:val="24"/>
          <w:szCs w:val="24"/>
        </w:rPr>
        <w:t xml:space="preserve">This exploration was descriptive and the percentage of fixation duration was used as the primary measure, as it offered a more intuitive visualization of attention distribution over time. </w:t>
      </w:r>
    </w:p>
    <w:p w14:paraId="73C79C2E" w14:textId="70948D7E" w:rsidR="00910837" w:rsidRPr="00910837" w:rsidRDefault="00910837" w:rsidP="00910837">
      <w:pPr>
        <w:pStyle w:val="Listenabsatz"/>
        <w:ind w:left="0"/>
        <w:rPr>
          <w:rFonts w:ascii="Times New Roman" w:hAnsi="Times New Roman" w:cs="Times New Roman"/>
          <w:sz w:val="24"/>
          <w:szCs w:val="24"/>
        </w:rPr>
      </w:pPr>
      <w:r w:rsidRPr="00910837">
        <w:rPr>
          <w:rFonts w:ascii="Times New Roman" w:hAnsi="Times New Roman" w:cs="Times New Roman"/>
          <w:b/>
          <w:bCs/>
          <w:sz w:val="24"/>
          <w:szCs w:val="24"/>
        </w:rPr>
        <w:t xml:space="preserve">Research question 2: </w:t>
      </w:r>
      <w:r w:rsidRPr="00910837">
        <w:rPr>
          <w:rFonts w:ascii="Times New Roman" w:hAnsi="Times New Roman" w:cs="Times New Roman"/>
          <w:sz w:val="24"/>
          <w:szCs w:val="24"/>
        </w:rPr>
        <w:t>How do expertise differences manifest in gaze behavior? This question examined whether experienced teachers exhibit more efficient gaze behavior compared to inexperienced teachers, hypothesizing the following: Compared to inexperienced, experienced teachers have lower Gaze Relational Index (GRI) values for the entire micro-teaching unit (</w:t>
      </w:r>
      <w:r w:rsidRPr="00910837">
        <w:rPr>
          <w:rFonts w:ascii="Times New Roman" w:hAnsi="Times New Roman" w:cs="Times New Roman"/>
          <w:b/>
          <w:bCs/>
          <w:sz w:val="24"/>
          <w:szCs w:val="24"/>
        </w:rPr>
        <w:t>Hypothesis 2a</w:t>
      </w:r>
      <w:r w:rsidRPr="00910837">
        <w:rPr>
          <w:rFonts w:ascii="Times New Roman" w:hAnsi="Times New Roman" w:cs="Times New Roman"/>
          <w:sz w:val="24"/>
          <w:szCs w:val="24"/>
        </w:rPr>
        <w:t xml:space="preserve">), focus more frequently on students with higher number of fixations per minute on </w:t>
      </w:r>
      <w:r w:rsidR="004B4367">
        <w:rPr>
          <w:rFonts w:ascii="Times New Roman" w:hAnsi="Times New Roman" w:cs="Times New Roman"/>
          <w:sz w:val="24"/>
          <w:szCs w:val="24"/>
        </w:rPr>
        <w:t>relevant areas such as the three students</w:t>
      </w:r>
      <w:r w:rsidRPr="00910837">
        <w:rPr>
          <w:rFonts w:ascii="Times New Roman" w:hAnsi="Times New Roman" w:cs="Times New Roman"/>
          <w:sz w:val="24"/>
          <w:szCs w:val="24"/>
        </w:rPr>
        <w:t xml:space="preserve"> (</w:t>
      </w:r>
      <w:r w:rsidRPr="00910837">
        <w:rPr>
          <w:rFonts w:ascii="Times New Roman" w:hAnsi="Times New Roman" w:cs="Times New Roman"/>
          <w:b/>
          <w:bCs/>
          <w:sz w:val="24"/>
          <w:szCs w:val="24"/>
        </w:rPr>
        <w:t>Hypothesis 2b</w:t>
      </w:r>
      <w:r w:rsidRPr="00910837">
        <w:rPr>
          <w:rFonts w:ascii="Times New Roman" w:hAnsi="Times New Roman" w:cs="Times New Roman"/>
          <w:sz w:val="24"/>
          <w:szCs w:val="24"/>
        </w:rPr>
        <w:t xml:space="preserve">), </w:t>
      </w:r>
      <w:r w:rsidR="00DC117A" w:rsidRPr="00DC117A">
        <w:rPr>
          <w:rFonts w:ascii="Times New Roman" w:hAnsi="Times New Roman" w:cs="Times New Roman"/>
          <w:sz w:val="24"/>
          <w:szCs w:val="24"/>
        </w:rPr>
        <w:t>and detect disruptions more quickly, reflected in shorter noticing speed for students performing the disruption</w:t>
      </w:r>
      <w:r w:rsidR="00DC117A">
        <w:rPr>
          <w:rFonts w:ascii="Times New Roman" w:hAnsi="Times New Roman" w:cs="Times New Roman"/>
          <w:sz w:val="24"/>
          <w:szCs w:val="24"/>
        </w:rPr>
        <w:t xml:space="preserve"> </w:t>
      </w:r>
      <w:r w:rsidRPr="00910837">
        <w:rPr>
          <w:rFonts w:ascii="Times New Roman" w:hAnsi="Times New Roman" w:cs="Times New Roman"/>
          <w:sz w:val="24"/>
          <w:szCs w:val="24"/>
        </w:rPr>
        <w:t>(</w:t>
      </w:r>
      <w:r w:rsidRPr="00910837">
        <w:rPr>
          <w:rFonts w:ascii="Times New Roman" w:hAnsi="Times New Roman" w:cs="Times New Roman"/>
          <w:b/>
          <w:bCs/>
          <w:sz w:val="24"/>
          <w:szCs w:val="24"/>
        </w:rPr>
        <w:t>Hypothesis 2</w:t>
      </w:r>
      <w:r w:rsidR="004B4367">
        <w:rPr>
          <w:rFonts w:ascii="Times New Roman" w:hAnsi="Times New Roman" w:cs="Times New Roman"/>
          <w:b/>
          <w:bCs/>
          <w:sz w:val="24"/>
          <w:szCs w:val="24"/>
        </w:rPr>
        <w:t>c</w:t>
      </w:r>
      <w:r w:rsidRPr="00910837">
        <w:rPr>
          <w:rFonts w:ascii="Times New Roman" w:hAnsi="Times New Roman" w:cs="Times New Roman"/>
          <w:sz w:val="24"/>
          <w:szCs w:val="24"/>
        </w:rPr>
        <w:t>).</w:t>
      </w:r>
    </w:p>
    <w:p w14:paraId="22D2D804" w14:textId="4532722D" w:rsidR="00C547BD" w:rsidRDefault="00D40AD4" w:rsidP="00C547BD">
      <w:pPr>
        <w:pStyle w:val="Listenabsatz"/>
        <w:ind w:left="0"/>
        <w:rPr>
          <w:rFonts w:ascii="Times New Roman" w:hAnsi="Times New Roman" w:cs="Times New Roman"/>
          <w:sz w:val="24"/>
          <w:szCs w:val="24"/>
        </w:rPr>
      </w:pPr>
      <w:r w:rsidRPr="002530C5">
        <w:rPr>
          <w:rFonts w:ascii="Times New Roman" w:hAnsi="Times New Roman" w:cs="Times New Roman"/>
          <w:b/>
          <w:bCs/>
          <w:sz w:val="24"/>
          <w:szCs w:val="24"/>
        </w:rPr>
        <w:t xml:space="preserve">Research question 3: </w:t>
      </w:r>
      <w:r w:rsidR="009C78ED" w:rsidRPr="002530C5">
        <w:rPr>
          <w:rFonts w:ascii="Times New Roman" w:hAnsi="Times New Roman" w:cs="Times New Roman"/>
          <w:sz w:val="24"/>
          <w:szCs w:val="24"/>
        </w:rPr>
        <w:t xml:space="preserve">How does </w:t>
      </w:r>
      <w:r w:rsidR="002530C5" w:rsidRPr="002530C5">
        <w:rPr>
          <w:rFonts w:ascii="Times New Roman" w:hAnsi="Times New Roman" w:cs="Times New Roman"/>
          <w:sz w:val="24"/>
          <w:szCs w:val="24"/>
        </w:rPr>
        <w:t xml:space="preserve">the </w:t>
      </w:r>
      <w:r w:rsidR="009C78ED" w:rsidRPr="002530C5">
        <w:rPr>
          <w:rFonts w:ascii="Times New Roman" w:hAnsi="Times New Roman" w:cs="Times New Roman"/>
          <w:sz w:val="24"/>
          <w:szCs w:val="24"/>
        </w:rPr>
        <w:t xml:space="preserve">disruption category affect </w:t>
      </w:r>
      <w:r w:rsidR="0096656A">
        <w:rPr>
          <w:rFonts w:ascii="Times New Roman" w:hAnsi="Times New Roman" w:cs="Times New Roman"/>
          <w:sz w:val="24"/>
          <w:szCs w:val="24"/>
        </w:rPr>
        <w:t xml:space="preserve">the disruption </w:t>
      </w:r>
      <w:r w:rsidR="009C78ED" w:rsidRPr="002530C5">
        <w:rPr>
          <w:rFonts w:ascii="Times New Roman" w:hAnsi="Times New Roman" w:cs="Times New Roman"/>
          <w:sz w:val="24"/>
          <w:szCs w:val="24"/>
        </w:rPr>
        <w:t>noticing speed for experienced and inexperienced teachers?</w:t>
      </w:r>
      <w:r w:rsidR="002530C5" w:rsidRPr="002530C5">
        <w:rPr>
          <w:rFonts w:ascii="Times New Roman" w:hAnsi="Times New Roman" w:cs="Times New Roman"/>
          <w:sz w:val="24"/>
          <w:szCs w:val="24"/>
        </w:rPr>
        <w:t xml:space="preserve"> </w:t>
      </w:r>
      <w:r w:rsidR="009C78ED" w:rsidRPr="002530C5">
        <w:rPr>
          <w:rFonts w:ascii="Times New Roman" w:hAnsi="Times New Roman" w:cs="Times New Roman"/>
          <w:sz w:val="24"/>
          <w:szCs w:val="24"/>
        </w:rPr>
        <w:t xml:space="preserve">This question examined the impact of </w:t>
      </w:r>
      <w:r w:rsidR="004B4367">
        <w:rPr>
          <w:rFonts w:ascii="Times New Roman" w:hAnsi="Times New Roman" w:cs="Times New Roman"/>
          <w:sz w:val="24"/>
          <w:szCs w:val="24"/>
        </w:rPr>
        <w:t xml:space="preserve">the </w:t>
      </w:r>
      <w:r w:rsidR="009C78ED" w:rsidRPr="002530C5">
        <w:rPr>
          <w:rFonts w:ascii="Times New Roman" w:hAnsi="Times New Roman" w:cs="Times New Roman"/>
          <w:sz w:val="24"/>
          <w:szCs w:val="24"/>
        </w:rPr>
        <w:t>disruption category (verbal</w:t>
      </w:r>
      <w:r w:rsidR="0096656A">
        <w:rPr>
          <w:rFonts w:ascii="Times New Roman" w:hAnsi="Times New Roman" w:cs="Times New Roman"/>
          <w:sz w:val="24"/>
          <w:szCs w:val="24"/>
        </w:rPr>
        <w:t xml:space="preserve"> and </w:t>
      </w:r>
      <w:r w:rsidR="009C78ED" w:rsidRPr="002530C5">
        <w:rPr>
          <w:rFonts w:ascii="Times New Roman" w:hAnsi="Times New Roman" w:cs="Times New Roman"/>
          <w:sz w:val="24"/>
          <w:szCs w:val="24"/>
        </w:rPr>
        <w:t>physical</w:t>
      </w:r>
      <w:r w:rsidR="002530C5">
        <w:rPr>
          <w:rFonts w:ascii="Times New Roman" w:hAnsi="Times New Roman" w:cs="Times New Roman"/>
          <w:sz w:val="24"/>
          <w:szCs w:val="24"/>
        </w:rPr>
        <w:t xml:space="preserve"> disruptions</w:t>
      </w:r>
      <w:r w:rsidR="009C78ED" w:rsidRPr="002530C5">
        <w:rPr>
          <w:rFonts w:ascii="Times New Roman" w:hAnsi="Times New Roman" w:cs="Times New Roman"/>
          <w:sz w:val="24"/>
          <w:szCs w:val="24"/>
        </w:rPr>
        <w:t xml:space="preserve">, </w:t>
      </w:r>
      <w:r w:rsidR="002530C5">
        <w:rPr>
          <w:rFonts w:ascii="Times New Roman" w:hAnsi="Times New Roman" w:cs="Times New Roman"/>
          <w:sz w:val="24"/>
          <w:szCs w:val="24"/>
        </w:rPr>
        <w:t>and</w:t>
      </w:r>
      <w:r w:rsidR="009C78ED" w:rsidRPr="002530C5">
        <w:rPr>
          <w:rFonts w:ascii="Times New Roman" w:hAnsi="Times New Roman" w:cs="Times New Roman"/>
          <w:sz w:val="24"/>
          <w:szCs w:val="24"/>
        </w:rPr>
        <w:t xml:space="preserve"> </w:t>
      </w:r>
      <w:r w:rsidR="00910837">
        <w:rPr>
          <w:rFonts w:ascii="Times New Roman" w:hAnsi="Times New Roman" w:cs="Times New Roman"/>
          <w:sz w:val="24"/>
          <w:szCs w:val="24"/>
        </w:rPr>
        <w:t xml:space="preserve">indicators of </w:t>
      </w:r>
      <w:r w:rsidR="009C78ED" w:rsidRPr="002530C5">
        <w:rPr>
          <w:rFonts w:ascii="Times New Roman" w:hAnsi="Times New Roman" w:cs="Times New Roman"/>
          <w:sz w:val="24"/>
          <w:szCs w:val="24"/>
        </w:rPr>
        <w:t xml:space="preserve">lack of eagerness to learn) </w:t>
      </w:r>
      <w:r w:rsidR="009C78ED" w:rsidRPr="002530C5">
        <w:rPr>
          <w:rFonts w:ascii="Times New Roman" w:hAnsi="Times New Roman" w:cs="Times New Roman"/>
          <w:sz w:val="24"/>
          <w:szCs w:val="24"/>
        </w:rPr>
        <w:lastRenderedPageBreak/>
        <w:t>on teachers</w:t>
      </w:r>
      <w:r w:rsidR="0078008F">
        <w:rPr>
          <w:rFonts w:ascii="Times New Roman" w:hAnsi="Times New Roman" w:cs="Times New Roman"/>
          <w:sz w:val="24"/>
          <w:szCs w:val="24"/>
        </w:rPr>
        <w:t xml:space="preserve">’ </w:t>
      </w:r>
      <w:r w:rsidR="00FC66F7">
        <w:rPr>
          <w:rFonts w:ascii="Times New Roman" w:hAnsi="Times New Roman" w:cs="Times New Roman"/>
          <w:sz w:val="24"/>
          <w:szCs w:val="24"/>
        </w:rPr>
        <w:t>noticing speed</w:t>
      </w:r>
      <w:r w:rsidR="009C78ED" w:rsidRPr="002530C5">
        <w:rPr>
          <w:rFonts w:ascii="Times New Roman" w:hAnsi="Times New Roman" w:cs="Times New Roman"/>
          <w:sz w:val="24"/>
          <w:szCs w:val="24"/>
        </w:rPr>
        <w:t xml:space="preserve"> for</w:t>
      </w:r>
      <w:r w:rsidR="005C32E2">
        <w:rPr>
          <w:rFonts w:ascii="Times New Roman" w:hAnsi="Times New Roman" w:cs="Times New Roman"/>
          <w:sz w:val="24"/>
          <w:szCs w:val="24"/>
        </w:rPr>
        <w:t xml:space="preserve"> </w:t>
      </w:r>
      <w:r w:rsidR="003B61A9" w:rsidRPr="003B61A9">
        <w:rPr>
          <w:rFonts w:ascii="Times New Roman" w:hAnsi="Times New Roman" w:cs="Times New Roman"/>
          <w:sz w:val="24"/>
          <w:szCs w:val="24"/>
        </w:rPr>
        <w:t>student</w:t>
      </w:r>
      <w:r w:rsidR="005C32E2">
        <w:rPr>
          <w:rFonts w:ascii="Times New Roman" w:hAnsi="Times New Roman" w:cs="Times New Roman"/>
          <w:sz w:val="24"/>
          <w:szCs w:val="24"/>
        </w:rPr>
        <w:t xml:space="preserve">s </w:t>
      </w:r>
      <w:r w:rsidR="003B61A9" w:rsidRPr="003B61A9">
        <w:rPr>
          <w:rFonts w:ascii="Times New Roman" w:hAnsi="Times New Roman" w:cs="Times New Roman"/>
          <w:sz w:val="24"/>
          <w:szCs w:val="24"/>
        </w:rPr>
        <w:t>performing the disruption</w:t>
      </w:r>
      <w:r w:rsidR="009C78ED" w:rsidRPr="002530C5">
        <w:rPr>
          <w:rFonts w:ascii="Times New Roman" w:hAnsi="Times New Roman" w:cs="Times New Roman"/>
          <w:sz w:val="24"/>
          <w:szCs w:val="24"/>
        </w:rPr>
        <w:t xml:space="preserve">. </w:t>
      </w:r>
      <w:r w:rsidR="003B61A9">
        <w:rPr>
          <w:rFonts w:ascii="Times New Roman" w:hAnsi="Times New Roman" w:cs="Times New Roman"/>
          <w:sz w:val="24"/>
          <w:szCs w:val="24"/>
        </w:rPr>
        <w:t>We hypnotized that t</w:t>
      </w:r>
      <w:r w:rsidR="009C78ED" w:rsidRPr="0078008F">
        <w:rPr>
          <w:rFonts w:ascii="Times New Roman" w:hAnsi="Times New Roman" w:cs="Times New Roman"/>
          <w:sz w:val="24"/>
          <w:szCs w:val="24"/>
        </w:rPr>
        <w:t>he disruption category</w:t>
      </w:r>
      <w:r w:rsidR="001B0834">
        <w:rPr>
          <w:rFonts w:ascii="Times New Roman" w:hAnsi="Times New Roman" w:cs="Times New Roman"/>
          <w:sz w:val="24"/>
          <w:szCs w:val="24"/>
        </w:rPr>
        <w:t xml:space="preserve"> </w:t>
      </w:r>
      <w:r w:rsidR="0078008F">
        <w:rPr>
          <w:rFonts w:ascii="Times New Roman" w:hAnsi="Times New Roman" w:cs="Times New Roman"/>
          <w:sz w:val="24"/>
          <w:szCs w:val="24"/>
        </w:rPr>
        <w:t>(</w:t>
      </w:r>
      <w:r w:rsidR="0078008F" w:rsidRPr="0078008F">
        <w:rPr>
          <w:rFonts w:ascii="Times New Roman" w:hAnsi="Times New Roman" w:cs="Times New Roman"/>
          <w:b/>
          <w:bCs/>
          <w:sz w:val="24"/>
          <w:szCs w:val="24"/>
        </w:rPr>
        <w:t>Hypothesis 3a</w:t>
      </w:r>
      <w:r w:rsidR="0078008F">
        <w:rPr>
          <w:rFonts w:ascii="Times New Roman" w:hAnsi="Times New Roman" w:cs="Times New Roman"/>
          <w:sz w:val="24"/>
          <w:szCs w:val="24"/>
        </w:rPr>
        <w:t>)</w:t>
      </w:r>
      <w:r w:rsidR="001B0834">
        <w:rPr>
          <w:rFonts w:ascii="Times New Roman" w:hAnsi="Times New Roman" w:cs="Times New Roman"/>
          <w:sz w:val="24"/>
          <w:szCs w:val="24"/>
        </w:rPr>
        <w:t xml:space="preserve"> and the </w:t>
      </w:r>
      <w:r w:rsidR="005C32E2">
        <w:rPr>
          <w:rFonts w:ascii="Times New Roman" w:hAnsi="Times New Roman" w:cs="Times New Roman"/>
          <w:sz w:val="24"/>
          <w:szCs w:val="24"/>
        </w:rPr>
        <w:t>expertise</w:t>
      </w:r>
      <w:r w:rsidR="009C78ED" w:rsidRPr="00ED21CB">
        <w:rPr>
          <w:rFonts w:ascii="Times New Roman" w:hAnsi="Times New Roman" w:cs="Times New Roman"/>
          <w:sz w:val="24"/>
          <w:szCs w:val="24"/>
        </w:rPr>
        <w:t xml:space="preserve"> </w:t>
      </w:r>
      <w:r w:rsidR="005C32E2" w:rsidRPr="005C32E2">
        <w:rPr>
          <w:rFonts w:ascii="Times New Roman" w:hAnsi="Times New Roman" w:cs="Times New Roman"/>
          <w:sz w:val="24"/>
          <w:szCs w:val="24"/>
        </w:rPr>
        <w:t>(</w:t>
      </w:r>
      <w:r w:rsidR="005C32E2" w:rsidRPr="005C32E2">
        <w:rPr>
          <w:rFonts w:ascii="Times New Roman" w:hAnsi="Times New Roman" w:cs="Times New Roman"/>
          <w:b/>
          <w:bCs/>
          <w:sz w:val="24"/>
          <w:szCs w:val="24"/>
        </w:rPr>
        <w:t>Hypothesis 3b</w:t>
      </w:r>
      <w:r w:rsidR="005C32E2" w:rsidRPr="005C32E2">
        <w:rPr>
          <w:rFonts w:ascii="Times New Roman" w:hAnsi="Times New Roman" w:cs="Times New Roman"/>
          <w:sz w:val="24"/>
          <w:szCs w:val="24"/>
        </w:rPr>
        <w:t>)</w:t>
      </w:r>
      <w:r w:rsidR="005C32E2">
        <w:rPr>
          <w:rFonts w:ascii="Times New Roman" w:hAnsi="Times New Roman" w:cs="Times New Roman"/>
          <w:sz w:val="24"/>
          <w:szCs w:val="24"/>
        </w:rPr>
        <w:t xml:space="preserve"> </w:t>
      </w:r>
      <w:r w:rsidR="001B0834">
        <w:rPr>
          <w:rFonts w:ascii="Times New Roman" w:hAnsi="Times New Roman" w:cs="Times New Roman"/>
          <w:sz w:val="24"/>
          <w:szCs w:val="24"/>
        </w:rPr>
        <w:t>have</w:t>
      </w:r>
      <w:r w:rsidR="009C78ED" w:rsidRPr="00ED21CB">
        <w:rPr>
          <w:rFonts w:ascii="Times New Roman" w:hAnsi="Times New Roman" w:cs="Times New Roman"/>
          <w:sz w:val="24"/>
          <w:szCs w:val="24"/>
        </w:rPr>
        <w:t xml:space="preserve"> a main effect on </w:t>
      </w:r>
      <w:r w:rsidR="00ED21CB">
        <w:rPr>
          <w:rFonts w:ascii="Times New Roman" w:hAnsi="Times New Roman" w:cs="Times New Roman"/>
          <w:sz w:val="24"/>
          <w:szCs w:val="24"/>
        </w:rPr>
        <w:t xml:space="preserve">the </w:t>
      </w:r>
      <w:r w:rsidR="00FC66F7">
        <w:rPr>
          <w:rFonts w:ascii="Times New Roman" w:hAnsi="Times New Roman" w:cs="Times New Roman"/>
          <w:sz w:val="24"/>
          <w:szCs w:val="24"/>
        </w:rPr>
        <w:t>disruption noticing speed</w:t>
      </w:r>
      <w:r w:rsidR="009C78ED" w:rsidRPr="00ED21CB">
        <w:rPr>
          <w:rFonts w:ascii="Times New Roman" w:hAnsi="Times New Roman" w:cs="Times New Roman"/>
          <w:sz w:val="24"/>
          <w:szCs w:val="24"/>
        </w:rPr>
        <w:t xml:space="preserve"> </w:t>
      </w:r>
      <w:r w:rsidR="0096656A">
        <w:rPr>
          <w:rFonts w:ascii="Times New Roman" w:hAnsi="Times New Roman" w:cs="Times New Roman"/>
          <w:sz w:val="24"/>
          <w:szCs w:val="24"/>
        </w:rPr>
        <w:t>with</w:t>
      </w:r>
      <w:r w:rsidR="009C78ED" w:rsidRPr="009C78ED">
        <w:rPr>
          <w:rFonts w:ascii="Times New Roman" w:hAnsi="Times New Roman" w:cs="Times New Roman"/>
          <w:sz w:val="24"/>
          <w:szCs w:val="24"/>
        </w:rPr>
        <w:t xml:space="preserve"> an interaction effect between </w:t>
      </w:r>
      <w:r w:rsidR="00F151F8">
        <w:rPr>
          <w:rFonts w:ascii="Times New Roman" w:hAnsi="Times New Roman" w:cs="Times New Roman"/>
          <w:sz w:val="24"/>
          <w:szCs w:val="24"/>
        </w:rPr>
        <w:t xml:space="preserve">both variables </w:t>
      </w:r>
      <w:r w:rsidR="009C78ED" w:rsidRPr="009C78ED">
        <w:rPr>
          <w:rFonts w:ascii="Times New Roman" w:hAnsi="Times New Roman" w:cs="Times New Roman"/>
          <w:sz w:val="24"/>
          <w:szCs w:val="24"/>
        </w:rPr>
        <w:t>(</w:t>
      </w:r>
      <w:r w:rsidR="00ED21CB" w:rsidRPr="00ED21CB">
        <w:rPr>
          <w:rFonts w:ascii="Times New Roman" w:hAnsi="Times New Roman" w:cs="Times New Roman"/>
          <w:b/>
          <w:bCs/>
          <w:sz w:val="24"/>
          <w:szCs w:val="24"/>
        </w:rPr>
        <w:t>Hypothesis 3c</w:t>
      </w:r>
      <w:r w:rsidR="009C78ED" w:rsidRPr="009C78ED">
        <w:rPr>
          <w:rFonts w:ascii="Times New Roman" w:hAnsi="Times New Roman" w:cs="Times New Roman"/>
          <w:sz w:val="24"/>
          <w:szCs w:val="24"/>
        </w:rPr>
        <w:t>).</w:t>
      </w:r>
    </w:p>
    <w:p w14:paraId="11F30621" w14:textId="72162729" w:rsidR="00EB3307" w:rsidRDefault="003E22A3" w:rsidP="00EB3307">
      <w:pPr>
        <w:pStyle w:val="Listenabsatz"/>
        <w:ind w:left="0"/>
        <w:rPr>
          <w:rFonts w:ascii="Times New Roman" w:hAnsi="Times New Roman" w:cs="Times New Roman"/>
          <w:sz w:val="24"/>
          <w:szCs w:val="24"/>
        </w:rPr>
      </w:pPr>
      <w:r w:rsidRPr="00C547BD">
        <w:rPr>
          <w:rFonts w:ascii="Times New Roman" w:hAnsi="Times New Roman" w:cs="Times New Roman"/>
          <w:b/>
          <w:bCs/>
          <w:sz w:val="24"/>
          <w:szCs w:val="24"/>
        </w:rPr>
        <w:t>Research question 4</w:t>
      </w:r>
      <w:r w:rsidRPr="00C547BD">
        <w:rPr>
          <w:rFonts w:ascii="Times New Roman" w:hAnsi="Times New Roman" w:cs="Times New Roman"/>
          <w:sz w:val="24"/>
          <w:szCs w:val="24"/>
        </w:rPr>
        <w:t xml:space="preserve">: </w:t>
      </w:r>
      <w:r w:rsidR="00C547BD" w:rsidRPr="00C547BD">
        <w:rPr>
          <w:rFonts w:ascii="Times New Roman" w:hAnsi="Times New Roman" w:cs="Times New Roman"/>
          <w:sz w:val="24"/>
          <w:szCs w:val="24"/>
        </w:rPr>
        <w:t>How do expertise differences manifest in traditional classroom management measures?</w:t>
      </w:r>
      <w:r w:rsidR="00C547BD">
        <w:rPr>
          <w:rFonts w:ascii="Times New Roman" w:hAnsi="Times New Roman" w:cs="Times New Roman"/>
          <w:sz w:val="24"/>
          <w:szCs w:val="24"/>
        </w:rPr>
        <w:t xml:space="preserve"> </w:t>
      </w:r>
      <w:r w:rsidR="00C547BD" w:rsidRPr="00C547BD">
        <w:rPr>
          <w:rFonts w:ascii="Times New Roman" w:hAnsi="Times New Roman" w:cs="Times New Roman"/>
          <w:sz w:val="24"/>
          <w:szCs w:val="24"/>
        </w:rPr>
        <w:t>This question investigated whether experienced teachers outperform inexperienced teachers in conventional classroom management measures, including self-evaluations, disruption</w:t>
      </w:r>
      <w:r w:rsidR="00EE6D9A">
        <w:rPr>
          <w:rFonts w:ascii="Times New Roman" w:hAnsi="Times New Roman" w:cs="Times New Roman"/>
          <w:sz w:val="24"/>
          <w:szCs w:val="24"/>
        </w:rPr>
        <w:t xml:space="preserve"> </w:t>
      </w:r>
      <w:r w:rsidR="00691191">
        <w:rPr>
          <w:rFonts w:ascii="Times New Roman" w:hAnsi="Times New Roman" w:cs="Times New Roman"/>
          <w:sz w:val="24"/>
          <w:szCs w:val="24"/>
        </w:rPr>
        <w:t>as well as</w:t>
      </w:r>
      <w:r w:rsidR="00EE6D9A">
        <w:rPr>
          <w:rFonts w:ascii="Times New Roman" w:hAnsi="Times New Roman" w:cs="Times New Roman"/>
          <w:sz w:val="24"/>
          <w:szCs w:val="24"/>
        </w:rPr>
        <w:t xml:space="preserve"> confidence ratings</w:t>
      </w:r>
      <w:r w:rsidR="00C547BD" w:rsidRPr="00C547BD">
        <w:rPr>
          <w:rFonts w:ascii="Times New Roman" w:hAnsi="Times New Roman" w:cs="Times New Roman"/>
          <w:sz w:val="24"/>
          <w:szCs w:val="24"/>
        </w:rPr>
        <w:t xml:space="preserve">, and strategic knowledge of classroom management. </w:t>
      </w:r>
      <w:r w:rsidR="00FE317B">
        <w:rPr>
          <w:rFonts w:ascii="Times New Roman" w:hAnsi="Times New Roman" w:cs="Times New Roman"/>
          <w:sz w:val="24"/>
          <w:szCs w:val="24"/>
        </w:rPr>
        <w:t>We expected that, in comparison to in</w:t>
      </w:r>
      <w:r w:rsidR="001A544E">
        <w:rPr>
          <w:rFonts w:ascii="Times New Roman" w:hAnsi="Times New Roman" w:cs="Times New Roman"/>
          <w:sz w:val="24"/>
          <w:szCs w:val="24"/>
        </w:rPr>
        <w:t>e</w:t>
      </w:r>
      <w:r w:rsidR="00C547BD" w:rsidRPr="00EE6D9A">
        <w:rPr>
          <w:rFonts w:ascii="Times New Roman" w:hAnsi="Times New Roman" w:cs="Times New Roman"/>
          <w:sz w:val="24"/>
          <w:szCs w:val="24"/>
        </w:rPr>
        <w:t>xperienced</w:t>
      </w:r>
      <w:r w:rsidR="001A544E">
        <w:rPr>
          <w:rFonts w:ascii="Times New Roman" w:hAnsi="Times New Roman" w:cs="Times New Roman"/>
          <w:sz w:val="24"/>
          <w:szCs w:val="24"/>
        </w:rPr>
        <w:t xml:space="preserve"> teachers, experienced </w:t>
      </w:r>
      <w:r w:rsidR="00C547BD" w:rsidRPr="00EE6D9A">
        <w:rPr>
          <w:rFonts w:ascii="Times New Roman" w:hAnsi="Times New Roman" w:cs="Times New Roman"/>
          <w:sz w:val="24"/>
          <w:szCs w:val="24"/>
        </w:rPr>
        <w:t xml:space="preserve">report higher </w:t>
      </w:r>
      <w:r w:rsidR="00365B15" w:rsidRPr="00365B15">
        <w:rPr>
          <w:rFonts w:ascii="Times New Roman" w:hAnsi="Times New Roman" w:cs="Times New Roman"/>
          <w:sz w:val="24"/>
          <w:szCs w:val="24"/>
        </w:rPr>
        <w:t xml:space="preserve">self-evaluations </w:t>
      </w:r>
      <w:r w:rsidR="001A544E">
        <w:rPr>
          <w:rFonts w:ascii="Times New Roman" w:hAnsi="Times New Roman" w:cs="Times New Roman"/>
          <w:sz w:val="24"/>
          <w:szCs w:val="24"/>
        </w:rPr>
        <w:t xml:space="preserve">of </w:t>
      </w:r>
      <w:r w:rsidR="00365B15" w:rsidRPr="00365B15">
        <w:rPr>
          <w:rFonts w:ascii="Times New Roman" w:hAnsi="Times New Roman" w:cs="Times New Roman"/>
          <w:sz w:val="24"/>
          <w:szCs w:val="24"/>
        </w:rPr>
        <w:t>disruption prevention and management</w:t>
      </w:r>
      <w:r w:rsidR="00C547BD" w:rsidRPr="00EE6D9A">
        <w:rPr>
          <w:rFonts w:ascii="Times New Roman" w:hAnsi="Times New Roman" w:cs="Times New Roman"/>
          <w:sz w:val="24"/>
          <w:szCs w:val="24"/>
        </w:rPr>
        <w:t xml:space="preserve"> </w:t>
      </w:r>
      <w:r w:rsidR="001A544E" w:rsidRPr="001A544E">
        <w:rPr>
          <w:rFonts w:ascii="Times New Roman" w:hAnsi="Times New Roman" w:cs="Times New Roman"/>
          <w:sz w:val="24"/>
          <w:szCs w:val="24"/>
        </w:rPr>
        <w:t xml:space="preserve">competencies </w:t>
      </w:r>
      <w:r w:rsidR="00C547BD" w:rsidRPr="00EE6D9A">
        <w:rPr>
          <w:rFonts w:ascii="Times New Roman" w:hAnsi="Times New Roman" w:cs="Times New Roman"/>
          <w:sz w:val="24"/>
          <w:szCs w:val="24"/>
        </w:rPr>
        <w:t>(</w:t>
      </w:r>
      <w:r w:rsidR="00EE6D9A" w:rsidRPr="00EE6D9A">
        <w:rPr>
          <w:rFonts w:ascii="Times New Roman" w:hAnsi="Times New Roman" w:cs="Times New Roman"/>
          <w:b/>
          <w:bCs/>
          <w:sz w:val="24"/>
          <w:szCs w:val="24"/>
        </w:rPr>
        <w:t>Hypothesis 4a</w:t>
      </w:r>
      <w:r w:rsidR="00C547BD" w:rsidRPr="00EE6D9A">
        <w:rPr>
          <w:rFonts w:ascii="Times New Roman" w:hAnsi="Times New Roman" w:cs="Times New Roman"/>
          <w:sz w:val="24"/>
          <w:szCs w:val="24"/>
        </w:rPr>
        <w:t>)</w:t>
      </w:r>
      <w:r w:rsidR="001A544E">
        <w:rPr>
          <w:rFonts w:ascii="Times New Roman" w:hAnsi="Times New Roman" w:cs="Times New Roman"/>
          <w:sz w:val="24"/>
          <w:szCs w:val="24"/>
        </w:rPr>
        <w:t xml:space="preserve">, </w:t>
      </w:r>
      <w:r w:rsidR="00D55AF0">
        <w:rPr>
          <w:rFonts w:ascii="Times New Roman" w:hAnsi="Times New Roman" w:cs="Times New Roman"/>
          <w:sz w:val="24"/>
          <w:szCs w:val="24"/>
        </w:rPr>
        <w:t>feel</w:t>
      </w:r>
      <w:r w:rsidR="00C547BD" w:rsidRPr="00D55AF0">
        <w:rPr>
          <w:rFonts w:ascii="Times New Roman" w:hAnsi="Times New Roman" w:cs="Times New Roman"/>
          <w:sz w:val="24"/>
          <w:szCs w:val="24"/>
        </w:rPr>
        <w:t xml:space="preserve"> </w:t>
      </w:r>
      <w:r w:rsidR="00D55AF0">
        <w:rPr>
          <w:rFonts w:ascii="Times New Roman" w:hAnsi="Times New Roman" w:cs="Times New Roman"/>
          <w:sz w:val="24"/>
          <w:szCs w:val="24"/>
        </w:rPr>
        <w:t>less disrupted by classroom disruptions</w:t>
      </w:r>
      <w:r w:rsidR="00C547BD" w:rsidRPr="00D55AF0">
        <w:rPr>
          <w:rFonts w:ascii="Times New Roman" w:hAnsi="Times New Roman" w:cs="Times New Roman"/>
          <w:sz w:val="24"/>
          <w:szCs w:val="24"/>
        </w:rPr>
        <w:t xml:space="preserve"> (</w:t>
      </w:r>
      <w:r w:rsidR="00D55AF0" w:rsidRPr="00D55AF0">
        <w:rPr>
          <w:rFonts w:ascii="Times New Roman" w:hAnsi="Times New Roman" w:cs="Times New Roman"/>
          <w:b/>
          <w:bCs/>
          <w:sz w:val="24"/>
          <w:szCs w:val="24"/>
        </w:rPr>
        <w:t>Hypothesis 4b</w:t>
      </w:r>
      <w:r w:rsidR="00C547BD" w:rsidRPr="00D55AF0">
        <w:rPr>
          <w:rFonts w:ascii="Times New Roman" w:hAnsi="Times New Roman" w:cs="Times New Roman"/>
          <w:sz w:val="24"/>
          <w:szCs w:val="24"/>
        </w:rPr>
        <w:t>)</w:t>
      </w:r>
      <w:r w:rsidR="006D36E4">
        <w:rPr>
          <w:rFonts w:ascii="Times New Roman" w:hAnsi="Times New Roman" w:cs="Times New Roman"/>
          <w:sz w:val="24"/>
          <w:szCs w:val="24"/>
        </w:rPr>
        <w:t xml:space="preserve"> and </w:t>
      </w:r>
      <w:r w:rsidR="00D55AF0">
        <w:rPr>
          <w:rFonts w:ascii="Times New Roman" w:hAnsi="Times New Roman" w:cs="Times New Roman"/>
          <w:sz w:val="24"/>
          <w:szCs w:val="24"/>
        </w:rPr>
        <w:t>more confident in handling them (</w:t>
      </w:r>
      <w:r w:rsidR="00D55AF0" w:rsidRPr="00D55AF0">
        <w:rPr>
          <w:rFonts w:ascii="Times New Roman" w:hAnsi="Times New Roman" w:cs="Times New Roman"/>
          <w:b/>
          <w:bCs/>
          <w:sz w:val="24"/>
          <w:szCs w:val="24"/>
        </w:rPr>
        <w:t>Hypothesis 4c</w:t>
      </w:r>
      <w:r w:rsidR="00D55AF0">
        <w:rPr>
          <w:rFonts w:ascii="Times New Roman" w:hAnsi="Times New Roman" w:cs="Times New Roman"/>
          <w:sz w:val="24"/>
          <w:szCs w:val="24"/>
        </w:rPr>
        <w:t>)</w:t>
      </w:r>
      <w:r w:rsidR="006D36E4">
        <w:rPr>
          <w:rFonts w:ascii="Times New Roman" w:hAnsi="Times New Roman" w:cs="Times New Roman"/>
          <w:sz w:val="24"/>
          <w:szCs w:val="24"/>
        </w:rPr>
        <w:t>,</w:t>
      </w:r>
      <w:r w:rsidR="001A544E">
        <w:rPr>
          <w:rFonts w:ascii="Times New Roman" w:hAnsi="Times New Roman" w:cs="Times New Roman"/>
          <w:sz w:val="24"/>
          <w:szCs w:val="24"/>
        </w:rPr>
        <w:t xml:space="preserve"> and </w:t>
      </w:r>
      <w:r w:rsidR="00C547BD" w:rsidRPr="00C547BD">
        <w:rPr>
          <w:rFonts w:ascii="Times New Roman" w:hAnsi="Times New Roman" w:cs="Times New Roman"/>
          <w:sz w:val="24"/>
          <w:szCs w:val="24"/>
        </w:rPr>
        <w:t xml:space="preserve">score higher </w:t>
      </w:r>
      <w:r w:rsidR="00B75712">
        <w:rPr>
          <w:rFonts w:ascii="Times New Roman" w:hAnsi="Times New Roman" w:cs="Times New Roman"/>
          <w:sz w:val="24"/>
          <w:szCs w:val="24"/>
        </w:rPr>
        <w:t>on</w:t>
      </w:r>
      <w:r w:rsidR="00C547BD" w:rsidRPr="00C547BD">
        <w:rPr>
          <w:rFonts w:ascii="Times New Roman" w:hAnsi="Times New Roman" w:cs="Times New Roman"/>
          <w:sz w:val="24"/>
          <w:szCs w:val="24"/>
        </w:rPr>
        <w:t xml:space="preserve"> strategic knowledge of classroom management (</w:t>
      </w:r>
      <w:r w:rsidR="008E4541" w:rsidRPr="008E4541">
        <w:rPr>
          <w:rFonts w:ascii="Times New Roman" w:hAnsi="Times New Roman" w:cs="Times New Roman"/>
          <w:b/>
          <w:bCs/>
          <w:sz w:val="24"/>
          <w:szCs w:val="24"/>
        </w:rPr>
        <w:t>Hypothesis 4d</w:t>
      </w:r>
      <w:r w:rsidR="00C547BD" w:rsidRPr="00C547BD">
        <w:rPr>
          <w:rFonts w:ascii="Times New Roman" w:hAnsi="Times New Roman" w:cs="Times New Roman"/>
          <w:sz w:val="24"/>
          <w:szCs w:val="24"/>
        </w:rPr>
        <w:t>).</w:t>
      </w:r>
    </w:p>
    <w:p w14:paraId="0E1B5365" w14:textId="32CFFF2C" w:rsidR="007816B1" w:rsidRPr="007816B1" w:rsidRDefault="007816B1" w:rsidP="00D54EEE">
      <w:pPr>
        <w:pStyle w:val="Listenabsatz"/>
        <w:ind w:left="0"/>
        <w:rPr>
          <w:rFonts w:ascii="Times New Roman" w:hAnsi="Times New Roman" w:cs="Times New Roman"/>
          <w:sz w:val="24"/>
          <w:szCs w:val="24"/>
        </w:rPr>
      </w:pPr>
      <w:r w:rsidRPr="00EB3307">
        <w:rPr>
          <w:rFonts w:ascii="Times New Roman" w:hAnsi="Times New Roman" w:cs="Times New Roman"/>
          <w:b/>
          <w:bCs/>
          <w:sz w:val="24"/>
          <w:szCs w:val="24"/>
        </w:rPr>
        <w:t>Research Question 5:</w:t>
      </w:r>
      <w:r w:rsidRPr="00EB3307">
        <w:rPr>
          <w:rFonts w:ascii="Times New Roman" w:hAnsi="Times New Roman" w:cs="Times New Roman"/>
          <w:sz w:val="24"/>
          <w:szCs w:val="24"/>
        </w:rPr>
        <w:t xml:space="preserve"> </w:t>
      </w:r>
      <w:r w:rsidR="00AA2440" w:rsidRPr="00AA2440">
        <w:rPr>
          <w:rFonts w:ascii="Times New Roman" w:hAnsi="Times New Roman" w:cs="Times New Roman"/>
          <w:sz w:val="24"/>
          <w:szCs w:val="24"/>
        </w:rPr>
        <w:t>Are gaze efficiency measures correlated with traditional classroom management measures</w:t>
      </w:r>
      <w:r w:rsidRPr="00EB3307">
        <w:rPr>
          <w:rFonts w:ascii="Times New Roman" w:hAnsi="Times New Roman" w:cs="Times New Roman"/>
          <w:sz w:val="24"/>
          <w:szCs w:val="24"/>
        </w:rPr>
        <w:t xml:space="preserve">? </w:t>
      </w:r>
      <w:r w:rsidR="00AA2440" w:rsidRPr="00AA2440">
        <w:rPr>
          <w:rFonts w:ascii="Times New Roman" w:hAnsi="Times New Roman" w:cs="Times New Roman"/>
          <w:sz w:val="24"/>
          <w:szCs w:val="24"/>
        </w:rPr>
        <w:t>Specifically, we examined correlations between the GRI, fixation number per minute on students, disruption noticing speed</w:t>
      </w:r>
      <w:r w:rsidR="00AA2440">
        <w:rPr>
          <w:rFonts w:ascii="Times New Roman" w:hAnsi="Times New Roman" w:cs="Times New Roman"/>
          <w:sz w:val="24"/>
          <w:szCs w:val="24"/>
        </w:rPr>
        <w:t xml:space="preserve"> on the one hand, </w:t>
      </w:r>
      <w:r w:rsidR="00AA2440" w:rsidRPr="00AA2440">
        <w:rPr>
          <w:rFonts w:ascii="Times New Roman" w:hAnsi="Times New Roman" w:cs="Times New Roman"/>
          <w:sz w:val="24"/>
          <w:szCs w:val="24"/>
        </w:rPr>
        <w:t xml:space="preserve">and traditional measures such </w:t>
      </w:r>
      <w:r w:rsidR="00D54EEE">
        <w:rPr>
          <w:rFonts w:ascii="Times New Roman" w:hAnsi="Times New Roman" w:cs="Times New Roman"/>
          <w:sz w:val="24"/>
          <w:szCs w:val="24"/>
        </w:rPr>
        <w:t xml:space="preserve">as </w:t>
      </w:r>
      <w:r w:rsidR="00D54EEE" w:rsidRPr="00D54EEE">
        <w:rPr>
          <w:rFonts w:ascii="Times New Roman" w:hAnsi="Times New Roman" w:cs="Times New Roman"/>
          <w:sz w:val="24"/>
          <w:szCs w:val="24"/>
        </w:rPr>
        <w:t>self-evaluations of disruption prevention and management</w:t>
      </w:r>
      <w:r w:rsidR="00F75B8B" w:rsidRPr="00F75B8B">
        <w:rPr>
          <w:rFonts w:ascii="Times New Roman" w:hAnsi="Times New Roman" w:cs="Times New Roman"/>
          <w:sz w:val="24"/>
          <w:szCs w:val="24"/>
        </w:rPr>
        <w:t xml:space="preserve"> </w:t>
      </w:r>
      <w:r w:rsidR="00D54EEE" w:rsidRPr="00D54EEE">
        <w:rPr>
          <w:rFonts w:ascii="Times New Roman" w:hAnsi="Times New Roman" w:cs="Times New Roman"/>
          <w:sz w:val="24"/>
          <w:szCs w:val="24"/>
        </w:rPr>
        <w:t>competencies</w:t>
      </w:r>
      <w:r w:rsidR="001D4310" w:rsidRPr="001D4310">
        <w:rPr>
          <w:rFonts w:ascii="Times New Roman" w:hAnsi="Times New Roman" w:cs="Times New Roman"/>
          <w:sz w:val="24"/>
          <w:szCs w:val="24"/>
        </w:rPr>
        <w:t>, ratings of how disrupted teachers felt by classroom disruptions</w:t>
      </w:r>
      <w:r w:rsidR="00D54EEE">
        <w:rPr>
          <w:rFonts w:ascii="Times New Roman" w:hAnsi="Times New Roman" w:cs="Times New Roman"/>
          <w:sz w:val="24"/>
          <w:szCs w:val="24"/>
        </w:rPr>
        <w:t>,</w:t>
      </w:r>
      <w:r w:rsidR="001D4310" w:rsidRPr="001D4310">
        <w:rPr>
          <w:rFonts w:ascii="Times New Roman" w:hAnsi="Times New Roman" w:cs="Times New Roman"/>
          <w:sz w:val="24"/>
          <w:szCs w:val="24"/>
        </w:rPr>
        <w:t xml:space="preserve"> and how confident in dealing with them and their strategic knowledge of classroom management</w:t>
      </w:r>
      <w:r w:rsidR="00AA2440" w:rsidRPr="00AA2440">
        <w:rPr>
          <w:rFonts w:ascii="Times New Roman" w:hAnsi="Times New Roman" w:cs="Times New Roman"/>
          <w:sz w:val="24"/>
          <w:szCs w:val="24"/>
        </w:rPr>
        <w:t>.</w:t>
      </w:r>
      <w:r w:rsidR="00D54EEE">
        <w:rPr>
          <w:rFonts w:ascii="Times New Roman" w:hAnsi="Times New Roman" w:cs="Times New Roman"/>
          <w:sz w:val="24"/>
          <w:szCs w:val="24"/>
        </w:rPr>
        <w:t xml:space="preserve"> </w:t>
      </w:r>
      <w:r w:rsidR="00E11AFF" w:rsidRPr="00E11AFF">
        <w:rPr>
          <w:rFonts w:ascii="Times New Roman" w:hAnsi="Times New Roman" w:cs="Times New Roman"/>
          <w:sz w:val="24"/>
          <w:szCs w:val="24"/>
        </w:rPr>
        <w:t xml:space="preserve">We hypothesized that lower GRI values </w:t>
      </w:r>
      <w:r w:rsidR="00A2496F">
        <w:rPr>
          <w:rFonts w:ascii="Times New Roman" w:hAnsi="Times New Roman" w:cs="Times New Roman"/>
          <w:sz w:val="24"/>
          <w:szCs w:val="24"/>
        </w:rPr>
        <w:t>(</w:t>
      </w:r>
      <w:r w:rsidR="00E11AFF" w:rsidRPr="00E11AFF">
        <w:rPr>
          <w:rFonts w:ascii="Times New Roman" w:hAnsi="Times New Roman" w:cs="Times New Roman"/>
          <w:b/>
          <w:bCs/>
          <w:sz w:val="24"/>
          <w:szCs w:val="24"/>
        </w:rPr>
        <w:t>Hypothesis 5a</w:t>
      </w:r>
      <w:r w:rsidR="00E11AFF" w:rsidRPr="00E11AFF">
        <w:rPr>
          <w:rFonts w:ascii="Times New Roman" w:hAnsi="Times New Roman" w:cs="Times New Roman"/>
          <w:sz w:val="24"/>
          <w:szCs w:val="24"/>
        </w:rPr>
        <w:t xml:space="preserve">), a higher fixation rate on students </w:t>
      </w:r>
      <w:r w:rsidR="00E11AFF" w:rsidRPr="00E11AFF">
        <w:rPr>
          <w:rFonts w:ascii="Times New Roman" w:hAnsi="Times New Roman" w:cs="Times New Roman"/>
          <w:b/>
          <w:bCs/>
          <w:sz w:val="24"/>
          <w:szCs w:val="24"/>
        </w:rPr>
        <w:t>(Hypothesis 5b</w:t>
      </w:r>
      <w:r w:rsidR="00E11AFF" w:rsidRPr="00E11AFF">
        <w:rPr>
          <w:rFonts w:ascii="Times New Roman" w:hAnsi="Times New Roman" w:cs="Times New Roman"/>
          <w:sz w:val="24"/>
          <w:szCs w:val="24"/>
        </w:rPr>
        <w:t>), and faster disruption noticing (</w:t>
      </w:r>
      <w:r w:rsidR="00E11AFF" w:rsidRPr="00E11AFF">
        <w:rPr>
          <w:rFonts w:ascii="Times New Roman" w:hAnsi="Times New Roman" w:cs="Times New Roman"/>
          <w:b/>
          <w:bCs/>
          <w:sz w:val="24"/>
          <w:szCs w:val="24"/>
        </w:rPr>
        <w:t>Hypothesis 5c</w:t>
      </w:r>
      <w:r w:rsidR="00E11AFF" w:rsidRPr="00E11AFF">
        <w:rPr>
          <w:rFonts w:ascii="Times New Roman" w:hAnsi="Times New Roman" w:cs="Times New Roman"/>
          <w:sz w:val="24"/>
          <w:szCs w:val="24"/>
        </w:rPr>
        <w:t xml:space="preserve">) would </w:t>
      </w:r>
      <w:r w:rsidR="00146C9B">
        <w:rPr>
          <w:rFonts w:ascii="Times New Roman" w:hAnsi="Times New Roman" w:cs="Times New Roman"/>
          <w:sz w:val="24"/>
          <w:szCs w:val="24"/>
        </w:rPr>
        <w:t xml:space="preserve">positively </w:t>
      </w:r>
      <w:r w:rsidR="00E11AFF" w:rsidRPr="00E11AFF">
        <w:rPr>
          <w:rFonts w:ascii="Times New Roman" w:hAnsi="Times New Roman" w:cs="Times New Roman"/>
          <w:sz w:val="24"/>
          <w:szCs w:val="24"/>
        </w:rPr>
        <w:t xml:space="preserve">correlate with </w:t>
      </w:r>
      <w:commentRangeStart w:id="1"/>
      <w:r w:rsidR="00E11AFF" w:rsidRPr="00E11AFF">
        <w:rPr>
          <w:rFonts w:ascii="Times New Roman" w:hAnsi="Times New Roman" w:cs="Times New Roman"/>
          <w:sz w:val="24"/>
          <w:szCs w:val="24"/>
        </w:rPr>
        <w:t>higher scores on classroom management measures</w:t>
      </w:r>
      <w:commentRangeEnd w:id="1"/>
      <w:r w:rsidR="00146C9B">
        <w:rPr>
          <w:rStyle w:val="Kommentarzeichen"/>
        </w:rPr>
        <w:commentReference w:id="1"/>
      </w:r>
      <w:r w:rsidR="00E11AFF" w:rsidRPr="00E11AFF">
        <w:rPr>
          <w:rFonts w:ascii="Times New Roman" w:hAnsi="Times New Roman" w:cs="Times New Roman"/>
          <w:sz w:val="24"/>
          <w:szCs w:val="24"/>
        </w:rPr>
        <w:t>.</w:t>
      </w:r>
    </w:p>
    <w:p w14:paraId="6609CC8C" w14:textId="690531C3" w:rsidR="00A378A0" w:rsidRPr="005F05D3" w:rsidRDefault="00A378A0" w:rsidP="007B42B7">
      <w:pPr>
        <w:pStyle w:val="berschrift1"/>
        <w:ind w:left="360"/>
        <w:rPr>
          <w:rFonts w:ascii="Times New Roman" w:hAnsi="Times New Roman" w:cs="Times New Roman"/>
          <w:color w:val="000000" w:themeColor="text1"/>
          <w:sz w:val="24"/>
          <w:szCs w:val="24"/>
        </w:rPr>
      </w:pPr>
      <w:r w:rsidRPr="005F05D3">
        <w:rPr>
          <w:rFonts w:ascii="Times New Roman" w:hAnsi="Times New Roman" w:cs="Times New Roman"/>
          <w:color w:val="000000" w:themeColor="text1"/>
          <w:sz w:val="24"/>
          <w:szCs w:val="24"/>
        </w:rPr>
        <w:t>Method</w:t>
      </w:r>
    </w:p>
    <w:p w14:paraId="3DE33BAA" w14:textId="2CE239AB" w:rsidR="00A378A0" w:rsidRPr="005F05D3" w:rsidRDefault="00731CAC" w:rsidP="007C555E">
      <w:pPr>
        <w:pStyle w:val="berschrift2"/>
        <w:rPr>
          <w:rFonts w:ascii="Times New Roman" w:hAnsi="Times New Roman" w:cs="Times New Roman"/>
          <w:color w:val="000000" w:themeColor="text1"/>
          <w:sz w:val="24"/>
          <w:szCs w:val="24"/>
        </w:rPr>
      </w:pPr>
      <w:r w:rsidRPr="005F05D3">
        <w:rPr>
          <w:rFonts w:ascii="Times New Roman" w:hAnsi="Times New Roman" w:cs="Times New Roman"/>
          <w:color w:val="000000" w:themeColor="text1"/>
          <w:sz w:val="24"/>
          <w:szCs w:val="24"/>
        </w:rPr>
        <w:t>Participants</w:t>
      </w:r>
    </w:p>
    <w:p w14:paraId="49BC1DF8" w14:textId="33D02B32" w:rsidR="005F05D3" w:rsidRPr="00732EC0" w:rsidRDefault="005F05D3" w:rsidP="007C555E">
      <w:pPr>
        <w:spacing w:before="120" w:after="240"/>
        <w:rPr>
          <w:rFonts w:ascii="Times New Roman" w:eastAsia="Times New Roman" w:hAnsi="Times New Roman" w:cs="Times New Roman"/>
          <w:color w:val="000000" w:themeColor="text1"/>
          <w:sz w:val="24"/>
          <w:szCs w:val="24"/>
          <w:lang w:eastAsia="de-DE"/>
        </w:rPr>
      </w:pPr>
      <w:r w:rsidRPr="00732EC0">
        <w:rPr>
          <w:rFonts w:ascii="Times New Roman" w:eastAsia="Times New Roman" w:hAnsi="Times New Roman" w:cs="Times New Roman"/>
          <w:color w:val="000000" w:themeColor="text1"/>
          <w:sz w:val="24"/>
          <w:szCs w:val="24"/>
          <w:lang w:eastAsia="de-DE"/>
        </w:rPr>
        <w:lastRenderedPageBreak/>
        <w:t xml:space="preserve">We recruited a total of 84 teachers from Germany (42 pre-service teachers and 42 in-service teachers) through personal contacts, email lists, and flyers. Pre-service teachers were required to be actively enrolled in a teacher education program and to have completed their first internship, while in-service teachers needed to have completed both </w:t>
      </w:r>
      <w:r w:rsidR="00E070DC">
        <w:rPr>
          <w:rFonts w:ascii="Times New Roman" w:eastAsia="Times New Roman" w:hAnsi="Times New Roman" w:cs="Times New Roman"/>
          <w:color w:val="000000" w:themeColor="text1"/>
          <w:sz w:val="24"/>
          <w:szCs w:val="24"/>
          <w:lang w:eastAsia="de-DE"/>
        </w:rPr>
        <w:t>the</w:t>
      </w:r>
      <w:r w:rsidRPr="00732EC0">
        <w:rPr>
          <w:rFonts w:ascii="Times New Roman" w:eastAsia="Times New Roman" w:hAnsi="Times New Roman" w:cs="Times New Roman"/>
          <w:color w:val="000000" w:themeColor="text1"/>
          <w:sz w:val="24"/>
          <w:szCs w:val="24"/>
          <w:lang w:eastAsia="de-DE"/>
        </w:rPr>
        <w:t xml:space="preserve"> teacher training program </w:t>
      </w:r>
      <w:r w:rsidR="00D6136C">
        <w:rPr>
          <w:rFonts w:ascii="Times New Roman" w:eastAsia="Times New Roman" w:hAnsi="Times New Roman" w:cs="Times New Roman"/>
          <w:color w:val="000000" w:themeColor="text1"/>
          <w:sz w:val="24"/>
          <w:szCs w:val="24"/>
          <w:lang w:eastAsia="de-DE"/>
        </w:rPr>
        <w:t xml:space="preserve">(2. </w:t>
      </w:r>
      <w:proofErr w:type="spellStart"/>
      <w:r w:rsidR="00D6136C">
        <w:rPr>
          <w:rFonts w:ascii="Times New Roman" w:eastAsia="Times New Roman" w:hAnsi="Times New Roman" w:cs="Times New Roman"/>
          <w:color w:val="000000" w:themeColor="text1"/>
          <w:sz w:val="24"/>
          <w:szCs w:val="24"/>
          <w:lang w:eastAsia="de-DE"/>
        </w:rPr>
        <w:t>Staatsexamen</w:t>
      </w:r>
      <w:proofErr w:type="spellEnd"/>
      <w:r w:rsidR="00D6136C">
        <w:rPr>
          <w:rFonts w:ascii="Times New Roman" w:eastAsia="Times New Roman" w:hAnsi="Times New Roman" w:cs="Times New Roman"/>
          <w:color w:val="000000" w:themeColor="text1"/>
          <w:sz w:val="24"/>
          <w:szCs w:val="24"/>
          <w:lang w:eastAsia="de-DE"/>
        </w:rPr>
        <w:t>) a</w:t>
      </w:r>
      <w:r w:rsidRPr="00732EC0">
        <w:rPr>
          <w:rFonts w:ascii="Times New Roman" w:eastAsia="Times New Roman" w:hAnsi="Times New Roman" w:cs="Times New Roman"/>
          <w:color w:val="000000" w:themeColor="text1"/>
          <w:sz w:val="24"/>
          <w:szCs w:val="24"/>
          <w:lang w:eastAsia="de-DE"/>
        </w:rPr>
        <w:t>nd to be currently working in the teaching profession. Data from two in-service teachers were excluded due to low-quality eye-tracking data, resulting in a final sample of 82 teachers, comprising 42 pre-service teachers and 40 in-service teachers.</w:t>
      </w:r>
    </w:p>
    <w:p w14:paraId="50D6A12A" w14:textId="77777777" w:rsidR="005F05D3" w:rsidRPr="00732EC0" w:rsidRDefault="005F05D3" w:rsidP="007C555E">
      <w:pPr>
        <w:spacing w:before="120" w:after="240"/>
        <w:rPr>
          <w:rFonts w:ascii="Times New Roman" w:eastAsia="Times New Roman" w:hAnsi="Times New Roman" w:cs="Times New Roman"/>
          <w:color w:val="000000" w:themeColor="text1"/>
          <w:sz w:val="24"/>
          <w:szCs w:val="24"/>
          <w:lang w:eastAsia="de-DE"/>
        </w:rPr>
      </w:pPr>
      <w:r w:rsidRPr="00732EC0">
        <w:rPr>
          <w:rFonts w:ascii="Times New Roman" w:eastAsia="Times New Roman" w:hAnsi="Times New Roman" w:cs="Times New Roman"/>
          <w:color w:val="000000" w:themeColor="text1"/>
          <w:sz w:val="24"/>
          <w:szCs w:val="24"/>
          <w:lang w:eastAsia="de-DE"/>
        </w:rPr>
        <w:t>The pre-service teachers (</w:t>
      </w:r>
      <w:r w:rsidRPr="00705213">
        <w:rPr>
          <w:rFonts w:ascii="Times New Roman" w:eastAsia="Times New Roman" w:hAnsi="Times New Roman" w:cs="Times New Roman"/>
          <w:i/>
          <w:iCs/>
          <w:color w:val="000000" w:themeColor="text1"/>
          <w:sz w:val="24"/>
          <w:szCs w:val="24"/>
          <w:lang w:eastAsia="de-DE"/>
        </w:rPr>
        <w:t>n</w:t>
      </w:r>
      <w:r>
        <w:rPr>
          <w:rFonts w:ascii="Times New Roman" w:eastAsia="Times New Roman" w:hAnsi="Times New Roman" w:cs="Times New Roman"/>
          <w:i/>
          <w:iCs/>
          <w:color w:val="000000" w:themeColor="text1"/>
          <w:sz w:val="24"/>
          <w:szCs w:val="24"/>
          <w:vertAlign w:val="subscript"/>
          <w:lang w:eastAsia="de-DE"/>
        </w:rPr>
        <w:t xml:space="preserve"> </w:t>
      </w:r>
      <w:r>
        <w:rPr>
          <w:rFonts w:ascii="Times New Roman" w:eastAsia="Times New Roman" w:hAnsi="Times New Roman" w:cs="Times New Roman"/>
          <w:color w:val="000000" w:themeColor="text1"/>
          <w:sz w:val="24"/>
          <w:szCs w:val="24"/>
          <w:lang w:eastAsia="de-DE"/>
        </w:rPr>
        <w:t xml:space="preserve">= </w:t>
      </w:r>
      <w:r w:rsidRPr="00732EC0">
        <w:rPr>
          <w:rFonts w:ascii="Times New Roman" w:eastAsia="Times New Roman" w:hAnsi="Times New Roman" w:cs="Times New Roman"/>
          <w:color w:val="000000" w:themeColor="text1"/>
          <w:sz w:val="24"/>
          <w:szCs w:val="24"/>
          <w:lang w:eastAsia="de-DE"/>
        </w:rPr>
        <w:t xml:space="preserve">29 women, </w:t>
      </w:r>
      <w:r w:rsidRPr="00705213">
        <w:rPr>
          <w:rFonts w:ascii="Times New Roman" w:eastAsia="Times New Roman" w:hAnsi="Times New Roman" w:cs="Times New Roman"/>
          <w:i/>
          <w:iCs/>
          <w:color w:val="000000" w:themeColor="text1"/>
          <w:sz w:val="24"/>
          <w:szCs w:val="24"/>
          <w:lang w:eastAsia="de-DE"/>
        </w:rPr>
        <w:t>n</w:t>
      </w:r>
      <w:r>
        <w:rPr>
          <w:rFonts w:ascii="Times New Roman" w:eastAsia="Times New Roman" w:hAnsi="Times New Roman" w:cs="Times New Roman"/>
          <w:i/>
          <w:iCs/>
          <w:color w:val="000000" w:themeColor="text1"/>
          <w:sz w:val="24"/>
          <w:szCs w:val="24"/>
          <w:vertAlign w:val="subscript"/>
          <w:lang w:eastAsia="de-DE"/>
        </w:rPr>
        <w:t xml:space="preserve"> </w:t>
      </w:r>
      <w:r>
        <w:rPr>
          <w:rFonts w:ascii="Times New Roman" w:eastAsia="Times New Roman" w:hAnsi="Times New Roman" w:cs="Times New Roman"/>
          <w:color w:val="000000" w:themeColor="text1"/>
          <w:sz w:val="24"/>
          <w:szCs w:val="24"/>
          <w:lang w:eastAsia="de-DE"/>
        </w:rPr>
        <w:t xml:space="preserve">= </w:t>
      </w:r>
      <w:r w:rsidRPr="00732EC0">
        <w:rPr>
          <w:rFonts w:ascii="Times New Roman" w:eastAsia="Times New Roman" w:hAnsi="Times New Roman" w:cs="Times New Roman"/>
          <w:color w:val="000000" w:themeColor="text1"/>
          <w:sz w:val="24"/>
          <w:szCs w:val="24"/>
          <w:lang w:eastAsia="de-DE"/>
        </w:rPr>
        <w:t>13 men) had a mean age of 22.80 years (</w:t>
      </w:r>
      <w:r w:rsidRPr="00732EC0">
        <w:rPr>
          <w:rFonts w:ascii="Times New Roman" w:eastAsia="Times New Roman" w:hAnsi="Times New Roman" w:cs="Times New Roman"/>
          <w:i/>
          <w:iCs/>
          <w:color w:val="000000" w:themeColor="text1"/>
          <w:sz w:val="24"/>
          <w:szCs w:val="24"/>
          <w:lang w:eastAsia="de-DE"/>
        </w:rPr>
        <w:t>SD</w:t>
      </w:r>
      <w:r w:rsidRPr="00732EC0">
        <w:rPr>
          <w:rFonts w:ascii="Times New Roman" w:eastAsia="Times New Roman" w:hAnsi="Times New Roman" w:cs="Times New Roman"/>
          <w:color w:val="000000" w:themeColor="text1"/>
          <w:sz w:val="24"/>
          <w:szCs w:val="24"/>
          <w:lang w:eastAsia="de-DE"/>
        </w:rPr>
        <w:t xml:space="preserve"> = 1.90; range: 19–27). On average, they were in their 6.70 semester</w:t>
      </w:r>
      <w:r>
        <w:rPr>
          <w:rFonts w:ascii="Times New Roman" w:eastAsia="Times New Roman" w:hAnsi="Times New Roman" w:cs="Times New Roman"/>
          <w:color w:val="000000" w:themeColor="text1"/>
          <w:sz w:val="24"/>
          <w:szCs w:val="24"/>
          <w:lang w:eastAsia="de-DE"/>
        </w:rPr>
        <w:t>s</w:t>
      </w:r>
      <w:r w:rsidRPr="00732EC0">
        <w:rPr>
          <w:rFonts w:ascii="Times New Roman" w:eastAsia="Times New Roman" w:hAnsi="Times New Roman" w:cs="Times New Roman"/>
          <w:color w:val="000000" w:themeColor="text1"/>
          <w:sz w:val="24"/>
          <w:szCs w:val="24"/>
          <w:lang w:eastAsia="de-DE"/>
        </w:rPr>
        <w:t xml:space="preserve"> (</w:t>
      </w:r>
      <w:r w:rsidRPr="00732EC0">
        <w:rPr>
          <w:rFonts w:ascii="Times New Roman" w:eastAsia="Times New Roman" w:hAnsi="Times New Roman" w:cs="Times New Roman"/>
          <w:i/>
          <w:iCs/>
          <w:color w:val="000000" w:themeColor="text1"/>
          <w:sz w:val="24"/>
          <w:szCs w:val="24"/>
          <w:lang w:eastAsia="de-DE"/>
        </w:rPr>
        <w:t>SD</w:t>
      </w:r>
      <w:r w:rsidRPr="00732EC0">
        <w:rPr>
          <w:rFonts w:ascii="Times New Roman" w:eastAsia="Times New Roman" w:hAnsi="Times New Roman" w:cs="Times New Roman"/>
          <w:color w:val="000000" w:themeColor="text1"/>
          <w:sz w:val="24"/>
          <w:szCs w:val="24"/>
          <w:lang w:eastAsia="de-DE"/>
        </w:rPr>
        <w:t xml:space="preserve"> = 2.60; range: 3–11) and had an average of 9.60 hours (</w:t>
      </w:r>
      <w:r w:rsidRPr="00732EC0">
        <w:rPr>
          <w:rFonts w:ascii="Times New Roman" w:eastAsia="Times New Roman" w:hAnsi="Times New Roman" w:cs="Times New Roman"/>
          <w:i/>
          <w:iCs/>
          <w:color w:val="000000" w:themeColor="text1"/>
          <w:sz w:val="24"/>
          <w:szCs w:val="24"/>
          <w:lang w:eastAsia="de-DE"/>
        </w:rPr>
        <w:t>SD</w:t>
      </w:r>
      <w:r w:rsidRPr="00732EC0">
        <w:rPr>
          <w:rFonts w:ascii="Times New Roman" w:eastAsia="Times New Roman" w:hAnsi="Times New Roman" w:cs="Times New Roman"/>
          <w:color w:val="000000" w:themeColor="text1"/>
          <w:sz w:val="24"/>
          <w:szCs w:val="24"/>
          <w:lang w:eastAsia="de-DE"/>
        </w:rPr>
        <w:t xml:space="preserve"> = 7.20; range: 1–36) of teaching experience through internships completed during their studies. Of the pre-service teachers, 21% were preparing to become primary school teachers, 60% </w:t>
      </w:r>
      <w:r>
        <w:rPr>
          <w:rFonts w:ascii="Times New Roman" w:eastAsia="Times New Roman" w:hAnsi="Times New Roman" w:cs="Times New Roman"/>
          <w:color w:val="000000" w:themeColor="text1"/>
          <w:sz w:val="24"/>
          <w:szCs w:val="24"/>
          <w:lang w:eastAsia="de-DE"/>
        </w:rPr>
        <w:t>were </w:t>
      </w:r>
      <w:r w:rsidRPr="00732EC0">
        <w:rPr>
          <w:rFonts w:ascii="Times New Roman" w:eastAsia="Times New Roman" w:hAnsi="Times New Roman" w:cs="Times New Roman"/>
          <w:color w:val="000000" w:themeColor="text1"/>
          <w:sz w:val="24"/>
          <w:szCs w:val="24"/>
          <w:lang w:eastAsia="de-DE"/>
        </w:rPr>
        <w:t xml:space="preserve">secondary school teachers, and 19% </w:t>
      </w:r>
      <w:r>
        <w:rPr>
          <w:rFonts w:ascii="Times New Roman" w:eastAsia="Times New Roman" w:hAnsi="Times New Roman" w:cs="Times New Roman"/>
          <w:color w:val="000000" w:themeColor="text1"/>
          <w:sz w:val="24"/>
          <w:szCs w:val="24"/>
          <w:lang w:eastAsia="de-DE"/>
        </w:rPr>
        <w:t>were </w:t>
      </w:r>
      <w:r w:rsidRPr="00732EC0">
        <w:rPr>
          <w:rFonts w:ascii="Times New Roman" w:eastAsia="Times New Roman" w:hAnsi="Times New Roman" w:cs="Times New Roman"/>
          <w:color w:val="000000" w:themeColor="text1"/>
          <w:sz w:val="24"/>
          <w:szCs w:val="24"/>
          <w:lang w:eastAsia="de-DE"/>
        </w:rPr>
        <w:t>special education teachers. Additionally, 88% were involved in extracurricular teaching activities, such as tutoring or homework supervision.</w:t>
      </w:r>
    </w:p>
    <w:p w14:paraId="54F19B94" w14:textId="77777777" w:rsidR="005F05D3" w:rsidRDefault="005F05D3" w:rsidP="007C555E">
      <w:pPr>
        <w:spacing w:before="120" w:after="240"/>
        <w:rPr>
          <w:rFonts w:ascii="Times New Roman" w:eastAsia="Times New Roman" w:hAnsi="Times New Roman" w:cs="Times New Roman"/>
          <w:color w:val="000000" w:themeColor="text1"/>
          <w:sz w:val="24"/>
          <w:szCs w:val="24"/>
          <w:lang w:eastAsia="de-DE"/>
        </w:rPr>
      </w:pPr>
      <w:r w:rsidRPr="00732EC0">
        <w:rPr>
          <w:rFonts w:ascii="Times New Roman" w:eastAsia="Times New Roman" w:hAnsi="Times New Roman" w:cs="Times New Roman"/>
          <w:color w:val="000000" w:themeColor="text1"/>
          <w:sz w:val="24"/>
          <w:szCs w:val="24"/>
          <w:lang w:eastAsia="de-DE"/>
        </w:rPr>
        <w:t>The in-service teachers (</w:t>
      </w:r>
      <w:r w:rsidRPr="00705213">
        <w:rPr>
          <w:rFonts w:ascii="Times New Roman" w:eastAsia="Times New Roman" w:hAnsi="Times New Roman" w:cs="Times New Roman"/>
          <w:i/>
          <w:iCs/>
          <w:color w:val="000000" w:themeColor="text1"/>
          <w:sz w:val="24"/>
          <w:szCs w:val="24"/>
          <w:lang w:eastAsia="de-DE"/>
        </w:rPr>
        <w:t>n</w:t>
      </w:r>
      <w:r>
        <w:rPr>
          <w:rFonts w:ascii="Times New Roman" w:eastAsia="Times New Roman" w:hAnsi="Times New Roman" w:cs="Times New Roman"/>
          <w:i/>
          <w:iCs/>
          <w:color w:val="000000" w:themeColor="text1"/>
          <w:sz w:val="24"/>
          <w:szCs w:val="24"/>
          <w:vertAlign w:val="subscript"/>
          <w:lang w:eastAsia="de-DE"/>
        </w:rPr>
        <w:t xml:space="preserve"> </w:t>
      </w:r>
      <w:r>
        <w:rPr>
          <w:rFonts w:ascii="Times New Roman" w:eastAsia="Times New Roman" w:hAnsi="Times New Roman" w:cs="Times New Roman"/>
          <w:color w:val="000000" w:themeColor="text1"/>
          <w:sz w:val="24"/>
          <w:szCs w:val="24"/>
          <w:lang w:eastAsia="de-DE"/>
        </w:rPr>
        <w:t xml:space="preserve">= </w:t>
      </w:r>
      <w:r w:rsidRPr="00732EC0">
        <w:rPr>
          <w:rFonts w:ascii="Times New Roman" w:eastAsia="Times New Roman" w:hAnsi="Times New Roman" w:cs="Times New Roman"/>
          <w:color w:val="000000" w:themeColor="text1"/>
          <w:sz w:val="24"/>
          <w:szCs w:val="24"/>
          <w:lang w:eastAsia="de-DE"/>
        </w:rPr>
        <w:t xml:space="preserve">24 women, </w:t>
      </w:r>
      <w:r w:rsidRPr="00705213">
        <w:rPr>
          <w:rFonts w:ascii="Times New Roman" w:eastAsia="Times New Roman" w:hAnsi="Times New Roman" w:cs="Times New Roman"/>
          <w:i/>
          <w:iCs/>
          <w:color w:val="000000" w:themeColor="text1"/>
          <w:sz w:val="24"/>
          <w:szCs w:val="24"/>
          <w:lang w:eastAsia="de-DE"/>
        </w:rPr>
        <w:t>n</w:t>
      </w:r>
      <w:r>
        <w:rPr>
          <w:rFonts w:ascii="Times New Roman" w:eastAsia="Times New Roman" w:hAnsi="Times New Roman" w:cs="Times New Roman"/>
          <w:i/>
          <w:iCs/>
          <w:color w:val="000000" w:themeColor="text1"/>
          <w:sz w:val="24"/>
          <w:szCs w:val="24"/>
          <w:vertAlign w:val="subscript"/>
          <w:lang w:eastAsia="de-DE"/>
        </w:rPr>
        <w:t xml:space="preserve"> </w:t>
      </w:r>
      <w:r>
        <w:rPr>
          <w:rFonts w:ascii="Times New Roman" w:eastAsia="Times New Roman" w:hAnsi="Times New Roman" w:cs="Times New Roman"/>
          <w:color w:val="000000" w:themeColor="text1"/>
          <w:sz w:val="24"/>
          <w:szCs w:val="24"/>
          <w:lang w:eastAsia="de-DE"/>
        </w:rPr>
        <w:t xml:space="preserve">= </w:t>
      </w:r>
      <w:r w:rsidRPr="00732EC0">
        <w:rPr>
          <w:rFonts w:ascii="Times New Roman" w:eastAsia="Times New Roman" w:hAnsi="Times New Roman" w:cs="Times New Roman"/>
          <w:color w:val="000000" w:themeColor="text1"/>
          <w:sz w:val="24"/>
          <w:szCs w:val="24"/>
          <w:lang w:eastAsia="de-DE"/>
        </w:rPr>
        <w:t>16 men) had a mean age of 39.10 years (</w:t>
      </w:r>
      <w:r w:rsidRPr="00732EC0">
        <w:rPr>
          <w:rFonts w:ascii="Times New Roman" w:eastAsia="Times New Roman" w:hAnsi="Times New Roman" w:cs="Times New Roman"/>
          <w:i/>
          <w:iCs/>
          <w:color w:val="000000" w:themeColor="text1"/>
          <w:sz w:val="24"/>
          <w:szCs w:val="24"/>
          <w:lang w:eastAsia="de-DE"/>
        </w:rPr>
        <w:t>SD</w:t>
      </w:r>
      <w:r w:rsidRPr="00732EC0">
        <w:rPr>
          <w:rFonts w:ascii="Times New Roman" w:eastAsia="Times New Roman" w:hAnsi="Times New Roman" w:cs="Times New Roman"/>
          <w:color w:val="000000" w:themeColor="text1"/>
          <w:sz w:val="24"/>
          <w:szCs w:val="24"/>
          <w:lang w:eastAsia="de-DE"/>
        </w:rPr>
        <w:t xml:space="preserve"> = 10.60; range: 26–60) and an average of 11.60 years (</w:t>
      </w:r>
      <w:r w:rsidRPr="00732EC0">
        <w:rPr>
          <w:rFonts w:ascii="Times New Roman" w:eastAsia="Times New Roman" w:hAnsi="Times New Roman" w:cs="Times New Roman"/>
          <w:i/>
          <w:iCs/>
          <w:color w:val="000000" w:themeColor="text1"/>
          <w:sz w:val="24"/>
          <w:szCs w:val="24"/>
          <w:lang w:eastAsia="de-DE"/>
        </w:rPr>
        <w:t>SD</w:t>
      </w:r>
      <w:r w:rsidRPr="00732EC0">
        <w:rPr>
          <w:rFonts w:ascii="Times New Roman" w:eastAsia="Times New Roman" w:hAnsi="Times New Roman" w:cs="Times New Roman"/>
          <w:color w:val="000000" w:themeColor="text1"/>
          <w:sz w:val="24"/>
          <w:szCs w:val="24"/>
          <w:lang w:eastAsia="de-DE"/>
        </w:rPr>
        <w:t xml:space="preserve"> = 11.30; range: 1–38) of teaching experience. Among these teachers, 10% taught at primary schools, 85% at secondary schools, and 5% at vocational schools. Furthermore, 52% were also involved in secondary teaching roles, such as university lecturers, main training supervisors for trainee teachers, or subject advisers.</w:t>
      </w:r>
    </w:p>
    <w:p w14:paraId="5FF24B03" w14:textId="77777777" w:rsidR="005F05D3" w:rsidRDefault="005F05D3" w:rsidP="007C555E">
      <w:pPr>
        <w:spacing w:before="120" w:after="240"/>
        <w:rPr>
          <w:rFonts w:ascii="Times New Roman" w:eastAsia="Times New Roman" w:hAnsi="Times New Roman" w:cs="Times New Roman"/>
          <w:color w:val="000000" w:themeColor="text1"/>
          <w:sz w:val="24"/>
          <w:szCs w:val="24"/>
          <w:lang w:eastAsia="de-DE"/>
        </w:rPr>
      </w:pPr>
      <w:r w:rsidRPr="0076259F">
        <w:rPr>
          <w:rFonts w:ascii="Times New Roman" w:eastAsia="Times New Roman" w:hAnsi="Times New Roman" w:cs="Times New Roman"/>
          <w:color w:val="000000" w:themeColor="text1"/>
          <w:sz w:val="24"/>
          <w:szCs w:val="24"/>
          <w:lang w:eastAsia="de-DE"/>
        </w:rPr>
        <w:t>The study adhered to ethical guidelines and received approval from the University’s Institutional Review Board. Participants were fully informed about the study</w:t>
      </w:r>
      <w:r>
        <w:rPr>
          <w:rFonts w:ascii="Times New Roman" w:eastAsia="Times New Roman" w:hAnsi="Times New Roman" w:cs="Times New Roman"/>
          <w:color w:val="000000" w:themeColor="text1"/>
          <w:sz w:val="24"/>
          <w:szCs w:val="24"/>
          <w:lang w:eastAsia="de-DE"/>
        </w:rPr>
        <w:t>’s</w:t>
      </w:r>
      <w:r w:rsidRPr="0076259F">
        <w:rPr>
          <w:rFonts w:ascii="Times New Roman" w:eastAsia="Times New Roman" w:hAnsi="Times New Roman" w:cs="Times New Roman"/>
          <w:color w:val="000000" w:themeColor="text1"/>
          <w:sz w:val="24"/>
          <w:szCs w:val="24"/>
          <w:lang w:eastAsia="de-DE"/>
        </w:rPr>
        <w:t xml:space="preserve"> objectives before </w:t>
      </w:r>
      <w:r w:rsidRPr="0076259F">
        <w:rPr>
          <w:rFonts w:ascii="Times New Roman" w:eastAsia="Times New Roman" w:hAnsi="Times New Roman" w:cs="Times New Roman"/>
          <w:color w:val="000000" w:themeColor="text1"/>
          <w:sz w:val="24"/>
          <w:szCs w:val="24"/>
          <w:lang w:eastAsia="de-DE"/>
        </w:rPr>
        <w:lastRenderedPageBreak/>
        <w:t>testing. Their participation was voluntary, without incentives, and commenced only after written consent.</w:t>
      </w:r>
    </w:p>
    <w:p w14:paraId="4B9F2280" w14:textId="777E91DE" w:rsidR="004B25A3" w:rsidRPr="005F05D3" w:rsidRDefault="00922295" w:rsidP="007C555E">
      <w:pPr>
        <w:pStyle w:val="berschrift2"/>
        <w:rPr>
          <w:rFonts w:ascii="Times New Roman" w:hAnsi="Times New Roman" w:cs="Times New Roman"/>
          <w:color w:val="000000" w:themeColor="text1"/>
          <w:sz w:val="24"/>
          <w:szCs w:val="24"/>
        </w:rPr>
      </w:pPr>
      <w:r w:rsidRPr="005F05D3">
        <w:rPr>
          <w:rFonts w:ascii="Times New Roman" w:hAnsi="Times New Roman" w:cs="Times New Roman"/>
          <w:color w:val="000000" w:themeColor="text1"/>
          <w:sz w:val="24"/>
          <w:szCs w:val="24"/>
        </w:rPr>
        <w:t>Setting and Procedure</w:t>
      </w:r>
    </w:p>
    <w:p w14:paraId="1F773422" w14:textId="78624640" w:rsidR="00980535" w:rsidRDefault="00980535" w:rsidP="007C555E">
      <w:pPr>
        <w:spacing w:before="120"/>
        <w:rPr>
          <w:rFonts w:ascii="Times New Roman" w:eastAsia="Times New Roman" w:hAnsi="Times New Roman" w:cs="Times New Roman"/>
          <w:color w:val="000000" w:themeColor="text1"/>
          <w:sz w:val="24"/>
          <w:szCs w:val="24"/>
          <w:lang w:eastAsia="de-DE"/>
        </w:rPr>
      </w:pPr>
      <w:r w:rsidRPr="008E7C14">
        <w:rPr>
          <w:rFonts w:ascii="Times New Roman" w:eastAsia="Times New Roman" w:hAnsi="Times New Roman" w:cs="Times New Roman"/>
          <w:color w:val="000000" w:themeColor="text1"/>
          <w:sz w:val="24"/>
          <w:szCs w:val="24"/>
          <w:lang w:eastAsia="de-DE"/>
        </w:rPr>
        <w:t>Participants individually attended the lab for approximately two hours, following a standardized procedure</w:t>
      </w:r>
      <w:r>
        <w:rPr>
          <w:rFonts w:ascii="Times New Roman" w:eastAsia="Times New Roman" w:hAnsi="Times New Roman" w:cs="Times New Roman"/>
          <w:color w:val="000000" w:themeColor="text1"/>
          <w:sz w:val="24"/>
          <w:szCs w:val="24"/>
          <w:lang w:eastAsia="de-DE"/>
        </w:rPr>
        <w:t xml:space="preserve"> </w:t>
      </w:r>
      <w:r w:rsidRPr="00151843">
        <w:rPr>
          <w:rFonts w:ascii="Times New Roman" w:eastAsia="Times New Roman" w:hAnsi="Times New Roman" w:cs="Times New Roman"/>
          <w:color w:val="000000" w:themeColor="text1"/>
          <w:sz w:val="24"/>
          <w:szCs w:val="24"/>
          <w:lang w:eastAsia="de-DE"/>
        </w:rPr>
        <w:t>for which a seminar room was transformed into a classroom.</w:t>
      </w:r>
      <w:r w:rsidRPr="008E7C14">
        <w:rPr>
          <w:rFonts w:ascii="Times New Roman" w:eastAsia="Times New Roman" w:hAnsi="Times New Roman" w:cs="Times New Roman"/>
          <w:color w:val="000000" w:themeColor="text1"/>
          <w:sz w:val="24"/>
          <w:szCs w:val="24"/>
          <w:lang w:eastAsia="de-DE"/>
        </w:rPr>
        <w:t xml:space="preserve"> Upon arrival, they were welcomed by the experimenter, introduced to the procedure, and asked to sign </w:t>
      </w:r>
      <w:r>
        <w:rPr>
          <w:rFonts w:ascii="Times New Roman" w:eastAsia="Times New Roman" w:hAnsi="Times New Roman" w:cs="Times New Roman"/>
          <w:color w:val="000000" w:themeColor="text1"/>
          <w:sz w:val="24"/>
          <w:szCs w:val="24"/>
          <w:lang w:eastAsia="de-DE"/>
        </w:rPr>
        <w:t>the</w:t>
      </w:r>
      <w:r w:rsidRPr="008E7C14">
        <w:rPr>
          <w:rFonts w:ascii="Times New Roman" w:eastAsia="Times New Roman" w:hAnsi="Times New Roman" w:cs="Times New Roman"/>
          <w:color w:val="000000" w:themeColor="text1"/>
          <w:sz w:val="24"/>
          <w:szCs w:val="24"/>
          <w:lang w:eastAsia="de-DE"/>
        </w:rPr>
        <w:t xml:space="preserve"> data protection agreement. Participants were then fitted with eye-tracking glasses, adjusted for comfort and vision (up to +/- five diopters). After performing an initial </w:t>
      </w:r>
      <w:r>
        <w:rPr>
          <w:rFonts w:ascii="Times New Roman" w:eastAsia="Times New Roman" w:hAnsi="Times New Roman" w:cs="Times New Roman"/>
          <w:color w:val="000000" w:themeColor="text1"/>
          <w:sz w:val="24"/>
          <w:szCs w:val="24"/>
          <w:lang w:eastAsia="de-DE"/>
        </w:rPr>
        <w:t xml:space="preserve">one-point </w:t>
      </w:r>
      <w:r w:rsidRPr="008E7C14">
        <w:rPr>
          <w:rFonts w:ascii="Times New Roman" w:eastAsia="Times New Roman" w:hAnsi="Times New Roman" w:cs="Times New Roman"/>
          <w:color w:val="000000" w:themeColor="text1"/>
          <w:sz w:val="24"/>
          <w:szCs w:val="24"/>
          <w:lang w:eastAsia="de-DE"/>
        </w:rPr>
        <w:t>calibration of the glasses</w:t>
      </w:r>
      <w:r>
        <w:rPr>
          <w:rFonts w:ascii="Times New Roman" w:eastAsia="Times New Roman" w:hAnsi="Times New Roman" w:cs="Times New Roman"/>
          <w:color w:val="000000" w:themeColor="text1"/>
          <w:sz w:val="24"/>
          <w:szCs w:val="24"/>
          <w:lang w:eastAsia="de-DE"/>
        </w:rPr>
        <w:t xml:space="preserve"> (for details of the calibration, see </w:t>
      </w:r>
      <w:r w:rsidRPr="0050660B">
        <w:rPr>
          <w:rFonts w:ascii="Times New Roman" w:eastAsia="Times New Roman" w:hAnsi="Times New Roman" w:cs="Times New Roman"/>
          <w:color w:val="000000" w:themeColor="text1"/>
          <w:sz w:val="24"/>
          <w:szCs w:val="24"/>
          <w:lang w:eastAsia="de-DE"/>
        </w:rPr>
        <w:t>Eye-tracking apparatus and calibration</w:t>
      </w:r>
      <w:r>
        <w:rPr>
          <w:rFonts w:ascii="Times New Roman" w:eastAsia="Times New Roman" w:hAnsi="Times New Roman" w:cs="Times New Roman"/>
          <w:color w:val="000000" w:themeColor="text1"/>
          <w:sz w:val="24"/>
          <w:szCs w:val="24"/>
          <w:lang w:eastAsia="de-DE"/>
        </w:rPr>
        <w:t>)</w:t>
      </w:r>
      <w:r w:rsidRPr="008E7C14">
        <w:rPr>
          <w:rFonts w:ascii="Times New Roman" w:eastAsia="Times New Roman" w:hAnsi="Times New Roman" w:cs="Times New Roman"/>
          <w:color w:val="000000" w:themeColor="text1"/>
          <w:sz w:val="24"/>
          <w:szCs w:val="24"/>
          <w:lang w:eastAsia="de-DE"/>
        </w:rPr>
        <w:t>, the experimenter activated and synchronized the recording devices (</w:t>
      </w:r>
      <w:r>
        <w:rPr>
          <w:rFonts w:ascii="Times New Roman" w:eastAsia="Times New Roman" w:hAnsi="Times New Roman" w:cs="Times New Roman"/>
          <w:color w:val="000000" w:themeColor="text1"/>
          <w:sz w:val="24"/>
          <w:szCs w:val="24"/>
          <w:lang w:eastAsia="de-DE"/>
        </w:rPr>
        <w:t xml:space="preserve">eye-tracking glasses, </w:t>
      </w:r>
      <w:r w:rsidRPr="008E7C14">
        <w:rPr>
          <w:rFonts w:ascii="Times New Roman" w:eastAsia="Times New Roman" w:hAnsi="Times New Roman" w:cs="Times New Roman"/>
          <w:color w:val="000000" w:themeColor="text1"/>
          <w:sz w:val="24"/>
          <w:szCs w:val="24"/>
          <w:lang w:eastAsia="de-DE"/>
        </w:rPr>
        <w:t>four cameras</w:t>
      </w:r>
      <w:r>
        <w:rPr>
          <w:rFonts w:ascii="Times New Roman" w:eastAsia="Times New Roman" w:hAnsi="Times New Roman" w:cs="Times New Roman"/>
          <w:color w:val="000000" w:themeColor="text1"/>
          <w:sz w:val="24"/>
          <w:szCs w:val="24"/>
          <w:lang w:eastAsia="de-DE"/>
        </w:rPr>
        <w:t xml:space="preserve">, </w:t>
      </w:r>
      <w:r w:rsidRPr="008E7C14">
        <w:rPr>
          <w:rFonts w:ascii="Times New Roman" w:eastAsia="Times New Roman" w:hAnsi="Times New Roman" w:cs="Times New Roman"/>
          <w:color w:val="000000" w:themeColor="text1"/>
          <w:sz w:val="24"/>
          <w:szCs w:val="24"/>
          <w:lang w:eastAsia="de-DE"/>
        </w:rPr>
        <w:t>and an audio recorder) using an auditory signal. This setup phase included a brief introductory game (</w:t>
      </w:r>
      <w:r>
        <w:rPr>
          <w:rFonts w:ascii="Times New Roman" w:eastAsia="Times New Roman" w:hAnsi="Times New Roman" w:cs="Times New Roman"/>
          <w:color w:val="000000" w:themeColor="text1"/>
          <w:sz w:val="24"/>
          <w:szCs w:val="24"/>
          <w:lang w:eastAsia="de-DE"/>
        </w:rPr>
        <w:t>“</w:t>
      </w:r>
      <w:r w:rsidRPr="008E7C14">
        <w:rPr>
          <w:rFonts w:ascii="Times New Roman" w:eastAsia="Times New Roman" w:hAnsi="Times New Roman" w:cs="Times New Roman"/>
          <w:color w:val="000000" w:themeColor="text1"/>
          <w:sz w:val="24"/>
          <w:szCs w:val="24"/>
          <w:lang w:eastAsia="de-DE"/>
        </w:rPr>
        <w:t>Name Juggling</w:t>
      </w:r>
      <w:r>
        <w:rPr>
          <w:rFonts w:ascii="Times New Roman" w:eastAsia="Times New Roman" w:hAnsi="Times New Roman" w:cs="Times New Roman"/>
          <w:color w:val="000000" w:themeColor="text1"/>
          <w:sz w:val="24"/>
          <w:szCs w:val="24"/>
          <w:lang w:eastAsia="de-DE"/>
        </w:rPr>
        <w:t>”</w:t>
      </w:r>
      <w:r w:rsidRPr="008E7C14">
        <w:rPr>
          <w:rFonts w:ascii="Times New Roman" w:eastAsia="Times New Roman" w:hAnsi="Times New Roman" w:cs="Times New Roman"/>
          <w:color w:val="000000" w:themeColor="text1"/>
          <w:sz w:val="24"/>
          <w:szCs w:val="24"/>
          <w:lang w:eastAsia="de-DE"/>
        </w:rPr>
        <w:t>) to acclimate participants to the eye-tracking equipment</w:t>
      </w:r>
      <w:r w:rsidR="004A4B15">
        <w:rPr>
          <w:rFonts w:ascii="Times New Roman" w:eastAsia="Times New Roman" w:hAnsi="Times New Roman" w:cs="Times New Roman"/>
          <w:color w:val="000000" w:themeColor="text1"/>
          <w:sz w:val="24"/>
          <w:szCs w:val="24"/>
          <w:lang w:eastAsia="de-DE"/>
        </w:rPr>
        <w:t xml:space="preserve"> and </w:t>
      </w:r>
      <w:r w:rsidR="001C5E35">
        <w:rPr>
          <w:rFonts w:ascii="Times New Roman" w:eastAsia="Times New Roman" w:hAnsi="Times New Roman" w:cs="Times New Roman"/>
          <w:color w:val="000000" w:themeColor="text1"/>
          <w:sz w:val="24"/>
          <w:szCs w:val="24"/>
          <w:lang w:eastAsia="de-DE"/>
        </w:rPr>
        <w:t>the three students</w:t>
      </w:r>
      <w:r w:rsidRPr="008E7C14">
        <w:rPr>
          <w:rFonts w:ascii="Times New Roman" w:eastAsia="Times New Roman" w:hAnsi="Times New Roman" w:cs="Times New Roman"/>
          <w:color w:val="000000" w:themeColor="text1"/>
          <w:sz w:val="24"/>
          <w:szCs w:val="24"/>
          <w:lang w:eastAsia="de-DE"/>
        </w:rPr>
        <w:t>, which took approximately 10-15 minutes.</w:t>
      </w:r>
      <w:r>
        <w:rPr>
          <w:rFonts w:ascii="Times New Roman" w:eastAsia="Times New Roman" w:hAnsi="Times New Roman" w:cs="Times New Roman"/>
          <w:color w:val="000000" w:themeColor="text1"/>
          <w:sz w:val="24"/>
          <w:szCs w:val="24"/>
          <w:lang w:eastAsia="de-DE"/>
        </w:rPr>
        <w:t xml:space="preserve">  </w:t>
      </w:r>
    </w:p>
    <w:p w14:paraId="3B17AFFA" w14:textId="69DEBD95" w:rsidR="00980535" w:rsidRDefault="00980535" w:rsidP="007C555E">
      <w:pPr>
        <w:spacing w:before="120"/>
        <w:rPr>
          <w:rFonts w:ascii="Times New Roman" w:eastAsia="Times New Roman" w:hAnsi="Times New Roman" w:cs="Times New Roman"/>
          <w:color w:val="000000" w:themeColor="text1"/>
          <w:sz w:val="24"/>
          <w:szCs w:val="24"/>
          <w:lang w:eastAsia="de-DE"/>
        </w:rPr>
      </w:pPr>
      <w:r w:rsidRPr="008E7C14">
        <w:rPr>
          <w:rFonts w:ascii="Times New Roman" w:eastAsia="Times New Roman" w:hAnsi="Times New Roman" w:cs="Times New Roman"/>
          <w:color w:val="000000" w:themeColor="text1"/>
          <w:sz w:val="24"/>
          <w:szCs w:val="24"/>
          <w:lang w:eastAsia="de-DE"/>
        </w:rPr>
        <w:t xml:space="preserve">After the initial setup, </w:t>
      </w:r>
      <w:r>
        <w:rPr>
          <w:rFonts w:ascii="Times New Roman" w:eastAsia="Times New Roman" w:hAnsi="Times New Roman" w:cs="Times New Roman"/>
          <w:color w:val="000000" w:themeColor="text1"/>
          <w:sz w:val="24"/>
          <w:szCs w:val="24"/>
          <w:lang w:eastAsia="de-DE"/>
        </w:rPr>
        <w:t>a</w:t>
      </w:r>
      <w:r w:rsidRPr="00137CC4">
        <w:rPr>
          <w:rFonts w:ascii="Times New Roman" w:eastAsia="Times New Roman" w:hAnsi="Times New Roman" w:cs="Times New Roman"/>
          <w:color w:val="000000" w:themeColor="text1"/>
          <w:sz w:val="24"/>
          <w:szCs w:val="24"/>
          <w:lang w:eastAsia="de-DE"/>
        </w:rPr>
        <w:t xml:space="preserve"> second nine-point calibration was do</w:t>
      </w:r>
      <w:r>
        <w:rPr>
          <w:rFonts w:ascii="Times New Roman" w:eastAsia="Times New Roman" w:hAnsi="Times New Roman" w:cs="Times New Roman"/>
          <w:color w:val="000000" w:themeColor="text1"/>
          <w:sz w:val="24"/>
          <w:szCs w:val="24"/>
          <w:lang w:eastAsia="de-DE"/>
        </w:rPr>
        <w:t>ne</w:t>
      </w:r>
      <w:r w:rsidRPr="00137CC4">
        <w:rPr>
          <w:rFonts w:ascii="Times New Roman" w:eastAsia="Times New Roman" w:hAnsi="Times New Roman" w:cs="Times New Roman"/>
          <w:color w:val="000000" w:themeColor="text1"/>
          <w:sz w:val="24"/>
          <w:szCs w:val="24"/>
          <w:lang w:eastAsia="de-DE"/>
        </w:rPr>
        <w:t xml:space="preserve"> in a separate room. As soon as the teacher re-entered the classroom, the micro-teaching unit started.</w:t>
      </w:r>
      <w:r>
        <w:rPr>
          <w:rFonts w:ascii="Times New Roman" w:eastAsia="Times New Roman" w:hAnsi="Times New Roman" w:cs="Times New Roman"/>
          <w:color w:val="000000" w:themeColor="text1"/>
          <w:sz w:val="24"/>
          <w:szCs w:val="24"/>
          <w:lang w:eastAsia="de-DE"/>
        </w:rPr>
        <w:t xml:space="preserve"> </w:t>
      </w:r>
      <w:r w:rsidRPr="002550DF">
        <w:rPr>
          <w:rFonts w:ascii="Times New Roman" w:eastAsia="Times New Roman" w:hAnsi="Times New Roman" w:cs="Times New Roman"/>
          <w:color w:val="000000" w:themeColor="text1"/>
          <w:sz w:val="24"/>
          <w:szCs w:val="24"/>
          <w:lang w:eastAsia="de-DE"/>
        </w:rPr>
        <w:t xml:space="preserve">Therefore, participants were asked to prepare a 15-minute </w:t>
      </w:r>
      <w:r w:rsidR="0018538D">
        <w:rPr>
          <w:rFonts w:ascii="Times New Roman" w:eastAsia="Times New Roman" w:hAnsi="Times New Roman" w:cs="Times New Roman"/>
          <w:color w:val="000000" w:themeColor="text1"/>
          <w:sz w:val="24"/>
          <w:szCs w:val="24"/>
          <w:lang w:eastAsia="de-DE"/>
        </w:rPr>
        <w:t>micro-teaching unit</w:t>
      </w:r>
      <w:r w:rsidRPr="002550DF">
        <w:rPr>
          <w:rFonts w:ascii="Times New Roman" w:eastAsia="Times New Roman" w:hAnsi="Times New Roman" w:cs="Times New Roman"/>
          <w:color w:val="000000" w:themeColor="text1"/>
          <w:sz w:val="24"/>
          <w:szCs w:val="24"/>
          <w:lang w:eastAsia="de-DE"/>
        </w:rPr>
        <w:t xml:space="preserve"> on a topic and grade level of their choice.</w:t>
      </w:r>
      <w:r>
        <w:rPr>
          <w:rFonts w:ascii="Times New Roman" w:eastAsia="Times New Roman" w:hAnsi="Times New Roman" w:cs="Times New Roman"/>
          <w:color w:val="000000" w:themeColor="text1"/>
          <w:sz w:val="24"/>
          <w:szCs w:val="24"/>
          <w:lang w:eastAsia="de-DE"/>
        </w:rPr>
        <w:t xml:space="preserve"> The </w:t>
      </w:r>
      <w:r w:rsidRPr="00FC10CA">
        <w:rPr>
          <w:rFonts w:ascii="Times New Roman" w:eastAsia="Times New Roman" w:hAnsi="Times New Roman" w:cs="Times New Roman"/>
          <w:color w:val="000000" w:themeColor="text1"/>
          <w:sz w:val="24"/>
          <w:szCs w:val="24"/>
          <w:lang w:eastAsia="de-DE"/>
        </w:rPr>
        <w:t xml:space="preserve">only requirement </w:t>
      </w:r>
      <w:r>
        <w:rPr>
          <w:rFonts w:ascii="Times New Roman" w:eastAsia="Times New Roman" w:hAnsi="Times New Roman" w:cs="Times New Roman"/>
          <w:color w:val="000000" w:themeColor="text1"/>
          <w:sz w:val="24"/>
          <w:szCs w:val="24"/>
          <w:lang w:eastAsia="de-DE"/>
        </w:rPr>
        <w:t xml:space="preserve">was </w:t>
      </w:r>
      <w:r w:rsidRPr="00FC10CA">
        <w:rPr>
          <w:rFonts w:ascii="Times New Roman" w:eastAsia="Times New Roman" w:hAnsi="Times New Roman" w:cs="Times New Roman"/>
          <w:color w:val="000000" w:themeColor="text1"/>
          <w:sz w:val="24"/>
          <w:szCs w:val="24"/>
          <w:lang w:eastAsia="de-DE"/>
        </w:rPr>
        <w:t xml:space="preserve">that the unit had to be an introductory </w:t>
      </w:r>
      <w:r w:rsidR="0018538D">
        <w:rPr>
          <w:rFonts w:ascii="Times New Roman" w:eastAsia="Times New Roman" w:hAnsi="Times New Roman" w:cs="Times New Roman"/>
          <w:color w:val="000000" w:themeColor="text1"/>
          <w:sz w:val="24"/>
          <w:szCs w:val="24"/>
          <w:lang w:eastAsia="de-DE"/>
        </w:rPr>
        <w:t>micro-teaching unit</w:t>
      </w:r>
      <w:r w:rsidRPr="00FC10CA">
        <w:rPr>
          <w:rFonts w:ascii="Times New Roman" w:eastAsia="Times New Roman" w:hAnsi="Times New Roman" w:cs="Times New Roman"/>
          <w:color w:val="000000" w:themeColor="text1"/>
          <w:sz w:val="24"/>
          <w:szCs w:val="24"/>
          <w:lang w:eastAsia="de-DE"/>
        </w:rPr>
        <w:t>, and had to consist of supervised individual work and</w:t>
      </w:r>
      <w:r>
        <w:rPr>
          <w:rFonts w:ascii="Times New Roman" w:eastAsia="Times New Roman" w:hAnsi="Times New Roman" w:cs="Times New Roman"/>
          <w:color w:val="000000" w:themeColor="text1"/>
          <w:sz w:val="24"/>
          <w:szCs w:val="24"/>
          <w:lang w:eastAsia="de-DE"/>
        </w:rPr>
        <w:t>/</w:t>
      </w:r>
      <w:r w:rsidRPr="00FC10CA">
        <w:rPr>
          <w:rFonts w:ascii="Times New Roman" w:eastAsia="Times New Roman" w:hAnsi="Times New Roman" w:cs="Times New Roman"/>
          <w:color w:val="000000" w:themeColor="text1"/>
          <w:sz w:val="24"/>
          <w:szCs w:val="24"/>
          <w:lang w:eastAsia="de-DE"/>
        </w:rPr>
        <w:t xml:space="preserve">or frontal teaching. </w:t>
      </w:r>
      <w:r w:rsidRPr="008E7C14">
        <w:rPr>
          <w:rFonts w:ascii="Times New Roman" w:eastAsia="Times New Roman" w:hAnsi="Times New Roman" w:cs="Times New Roman"/>
          <w:color w:val="000000" w:themeColor="text1"/>
          <w:sz w:val="24"/>
          <w:szCs w:val="24"/>
          <w:lang w:eastAsia="de-DE"/>
        </w:rPr>
        <w:t xml:space="preserve">During the </w:t>
      </w:r>
      <w:r>
        <w:rPr>
          <w:rFonts w:ascii="Times New Roman" w:eastAsia="Times New Roman" w:hAnsi="Times New Roman" w:cs="Times New Roman"/>
          <w:color w:val="000000" w:themeColor="text1"/>
          <w:sz w:val="24"/>
          <w:szCs w:val="24"/>
          <w:lang w:eastAsia="de-DE"/>
        </w:rPr>
        <w:t>unit</w:t>
      </w:r>
      <w:r w:rsidRPr="008E7C14">
        <w:rPr>
          <w:rFonts w:ascii="Times New Roman" w:eastAsia="Times New Roman" w:hAnsi="Times New Roman" w:cs="Times New Roman"/>
          <w:color w:val="000000" w:themeColor="text1"/>
          <w:sz w:val="24"/>
          <w:szCs w:val="24"/>
          <w:lang w:eastAsia="de-DE"/>
        </w:rPr>
        <w:t>, three trained actors (playing students) performed scripted classroom disruptions, which occurred approximately every 1.5 minutes</w:t>
      </w:r>
      <w:r>
        <w:rPr>
          <w:rFonts w:ascii="Times New Roman" w:eastAsia="Times New Roman" w:hAnsi="Times New Roman" w:cs="Times New Roman"/>
          <w:color w:val="000000" w:themeColor="text1"/>
          <w:sz w:val="24"/>
          <w:szCs w:val="24"/>
          <w:lang w:eastAsia="de-DE"/>
        </w:rPr>
        <w:t xml:space="preserve"> on a screen only visible to the </w:t>
      </w:r>
      <w:r w:rsidR="001C5E35">
        <w:rPr>
          <w:rFonts w:ascii="Times New Roman" w:eastAsia="Times New Roman" w:hAnsi="Times New Roman" w:cs="Times New Roman"/>
          <w:color w:val="000000" w:themeColor="text1"/>
          <w:sz w:val="24"/>
          <w:szCs w:val="24"/>
          <w:lang w:eastAsia="de-DE"/>
        </w:rPr>
        <w:t>three students</w:t>
      </w:r>
      <w:r>
        <w:rPr>
          <w:rFonts w:ascii="Times New Roman" w:eastAsia="Times New Roman" w:hAnsi="Times New Roman" w:cs="Times New Roman"/>
          <w:color w:val="000000" w:themeColor="text1"/>
          <w:sz w:val="24"/>
          <w:szCs w:val="24"/>
          <w:lang w:eastAsia="de-DE"/>
        </w:rPr>
        <w:t xml:space="preserve"> </w:t>
      </w:r>
      <w:r w:rsidRPr="002B06FD">
        <w:rPr>
          <w:rFonts w:ascii="Times New Roman" w:eastAsia="Times New Roman" w:hAnsi="Times New Roman" w:cs="Times New Roman"/>
          <w:color w:val="000000" w:themeColor="text1"/>
          <w:sz w:val="24"/>
          <w:szCs w:val="24"/>
          <w:lang w:eastAsia="de-DE"/>
        </w:rPr>
        <w:t xml:space="preserve">(e.g., chatting with a neighbor, heckling, looking at the phone; </w:t>
      </w:r>
      <w:r w:rsidRPr="00980535">
        <w:rPr>
          <w:rFonts w:ascii="Times New Roman" w:eastAsia="Times New Roman" w:hAnsi="Times New Roman" w:cs="Times New Roman"/>
          <w:color w:val="000000" w:themeColor="text1"/>
          <w:sz w:val="24"/>
          <w:szCs w:val="24"/>
          <w:lang w:eastAsia="de-DE"/>
        </w:rPr>
        <w:t xml:space="preserve">see Table A1 in the supplementary material for an overview and categorization of all </w:t>
      </w:r>
      <w:r w:rsidR="00226F34">
        <w:rPr>
          <w:rFonts w:ascii="Times New Roman" w:eastAsia="Times New Roman" w:hAnsi="Times New Roman" w:cs="Times New Roman"/>
          <w:color w:val="000000" w:themeColor="text1"/>
          <w:sz w:val="24"/>
          <w:szCs w:val="24"/>
          <w:lang w:eastAsia="de-DE"/>
        </w:rPr>
        <w:t>disruptions</w:t>
      </w:r>
      <w:r w:rsidRPr="00980535">
        <w:rPr>
          <w:rFonts w:ascii="Times New Roman" w:eastAsia="Times New Roman" w:hAnsi="Times New Roman" w:cs="Times New Roman"/>
          <w:color w:val="000000" w:themeColor="text1"/>
          <w:sz w:val="24"/>
          <w:szCs w:val="24"/>
          <w:lang w:eastAsia="de-DE"/>
        </w:rPr>
        <w:t>; and Figure B1 and B2 in the supplementary material for a depiction of the laboratory setting of the micro-teaching unit</w:t>
      </w:r>
      <w:r w:rsidRPr="002B06FD">
        <w:rPr>
          <w:rFonts w:ascii="Times New Roman" w:eastAsia="Times New Roman" w:hAnsi="Times New Roman" w:cs="Times New Roman"/>
          <w:color w:val="000000" w:themeColor="text1"/>
          <w:sz w:val="24"/>
          <w:szCs w:val="24"/>
          <w:lang w:eastAsia="de-DE"/>
        </w:rPr>
        <w:t>)</w:t>
      </w:r>
      <w:r>
        <w:rPr>
          <w:rFonts w:ascii="Times New Roman" w:eastAsia="Times New Roman" w:hAnsi="Times New Roman" w:cs="Times New Roman"/>
          <w:color w:val="000000" w:themeColor="text1"/>
          <w:sz w:val="24"/>
          <w:szCs w:val="24"/>
          <w:lang w:eastAsia="de-DE"/>
        </w:rPr>
        <w:t xml:space="preserve">. </w:t>
      </w:r>
      <w:r w:rsidRPr="008E7C14">
        <w:rPr>
          <w:rFonts w:ascii="Times New Roman" w:eastAsia="Times New Roman" w:hAnsi="Times New Roman" w:cs="Times New Roman"/>
          <w:color w:val="000000" w:themeColor="text1"/>
          <w:sz w:val="24"/>
          <w:szCs w:val="24"/>
          <w:lang w:eastAsia="de-DE"/>
        </w:rPr>
        <w:t xml:space="preserve">The </w:t>
      </w:r>
      <w:r>
        <w:rPr>
          <w:rFonts w:ascii="Times New Roman" w:eastAsia="Times New Roman" w:hAnsi="Times New Roman" w:cs="Times New Roman"/>
          <w:color w:val="000000" w:themeColor="text1"/>
          <w:sz w:val="24"/>
          <w:szCs w:val="24"/>
          <w:lang w:eastAsia="de-DE"/>
        </w:rPr>
        <w:t xml:space="preserve">order of the </w:t>
      </w:r>
      <w:r w:rsidRPr="008E7C14">
        <w:rPr>
          <w:rFonts w:ascii="Times New Roman" w:eastAsia="Times New Roman" w:hAnsi="Times New Roman" w:cs="Times New Roman"/>
          <w:color w:val="000000" w:themeColor="text1"/>
          <w:sz w:val="24"/>
          <w:szCs w:val="24"/>
          <w:lang w:eastAsia="de-DE"/>
        </w:rPr>
        <w:lastRenderedPageBreak/>
        <w:t>disruptions</w:t>
      </w:r>
      <w:r>
        <w:rPr>
          <w:rFonts w:ascii="Times New Roman" w:eastAsia="Times New Roman" w:hAnsi="Times New Roman" w:cs="Times New Roman"/>
          <w:color w:val="000000" w:themeColor="text1"/>
          <w:sz w:val="24"/>
          <w:szCs w:val="24"/>
          <w:lang w:eastAsia="de-DE"/>
        </w:rPr>
        <w:t xml:space="preserve"> and the performing students </w:t>
      </w:r>
      <w:r w:rsidRPr="008E7C14">
        <w:rPr>
          <w:rFonts w:ascii="Times New Roman" w:eastAsia="Times New Roman" w:hAnsi="Times New Roman" w:cs="Times New Roman"/>
          <w:color w:val="000000" w:themeColor="text1"/>
          <w:sz w:val="24"/>
          <w:szCs w:val="24"/>
          <w:lang w:eastAsia="de-DE"/>
        </w:rPr>
        <w:t xml:space="preserve">were </w:t>
      </w:r>
      <w:r>
        <w:rPr>
          <w:rFonts w:ascii="Times New Roman" w:eastAsia="Times New Roman" w:hAnsi="Times New Roman" w:cs="Times New Roman"/>
          <w:color w:val="000000" w:themeColor="text1"/>
          <w:sz w:val="24"/>
          <w:szCs w:val="24"/>
          <w:lang w:eastAsia="de-DE"/>
        </w:rPr>
        <w:t>fully balanced</w:t>
      </w:r>
      <w:r w:rsidRPr="008E7C14">
        <w:rPr>
          <w:rFonts w:ascii="Times New Roman" w:eastAsia="Times New Roman" w:hAnsi="Times New Roman" w:cs="Times New Roman"/>
          <w:color w:val="000000" w:themeColor="text1"/>
          <w:sz w:val="24"/>
          <w:szCs w:val="24"/>
          <w:lang w:eastAsia="de-DE"/>
        </w:rPr>
        <w:t xml:space="preserve"> using Latin Squares. </w:t>
      </w:r>
      <w:r w:rsidR="005E1B48">
        <w:rPr>
          <w:rFonts w:ascii="Times New Roman" w:eastAsia="Times New Roman" w:hAnsi="Times New Roman" w:cs="Times New Roman"/>
          <w:color w:val="000000" w:themeColor="text1"/>
          <w:sz w:val="24"/>
          <w:szCs w:val="24"/>
          <w:lang w:eastAsia="de-DE"/>
        </w:rPr>
        <w:t>The whole micro-teaching unit was recorded using eye-tracking glasses to capture teachers</w:t>
      </w:r>
      <w:r w:rsidR="00053FB8">
        <w:rPr>
          <w:rFonts w:ascii="Times New Roman" w:eastAsia="Times New Roman" w:hAnsi="Times New Roman" w:cs="Times New Roman"/>
          <w:color w:val="000000" w:themeColor="text1"/>
          <w:sz w:val="24"/>
          <w:szCs w:val="24"/>
          <w:lang w:eastAsia="de-DE"/>
        </w:rPr>
        <w:t>’</w:t>
      </w:r>
      <w:r w:rsidR="005E1B48">
        <w:rPr>
          <w:rFonts w:ascii="Times New Roman" w:eastAsia="Times New Roman" w:hAnsi="Times New Roman" w:cs="Times New Roman"/>
          <w:color w:val="000000" w:themeColor="text1"/>
          <w:sz w:val="24"/>
          <w:szCs w:val="24"/>
          <w:lang w:eastAsia="de-DE"/>
        </w:rPr>
        <w:t xml:space="preserve"> gaze patterns</w:t>
      </w:r>
      <w:r w:rsidRPr="008E7C14">
        <w:rPr>
          <w:rFonts w:ascii="Times New Roman" w:eastAsia="Times New Roman" w:hAnsi="Times New Roman" w:cs="Times New Roman"/>
          <w:color w:val="000000" w:themeColor="text1"/>
          <w:sz w:val="24"/>
          <w:szCs w:val="24"/>
          <w:lang w:eastAsia="de-DE"/>
        </w:rPr>
        <w:t xml:space="preserve">. </w:t>
      </w:r>
      <w:r w:rsidRPr="009C75FC">
        <w:rPr>
          <w:rFonts w:ascii="Times New Roman" w:eastAsia="Times New Roman" w:hAnsi="Times New Roman" w:cs="Times New Roman"/>
          <w:color w:val="000000" w:themeColor="text1"/>
          <w:sz w:val="24"/>
          <w:szCs w:val="24"/>
          <w:lang w:eastAsia="de-DE"/>
        </w:rPr>
        <w:t xml:space="preserve">The micro-teaching unit lasted about 15-20 minutes. </w:t>
      </w:r>
    </w:p>
    <w:p w14:paraId="16C6E96F" w14:textId="77777777" w:rsidR="00980535" w:rsidRPr="008E7C14" w:rsidRDefault="00980535" w:rsidP="007C555E">
      <w:pPr>
        <w:spacing w:before="120"/>
        <w:rPr>
          <w:rFonts w:ascii="Times New Roman" w:eastAsia="Times New Roman" w:hAnsi="Times New Roman" w:cs="Times New Roman"/>
          <w:color w:val="000000" w:themeColor="text1"/>
          <w:sz w:val="24"/>
          <w:szCs w:val="24"/>
          <w:lang w:eastAsia="de-DE"/>
        </w:rPr>
      </w:pPr>
      <w:r w:rsidRPr="008E7C14">
        <w:rPr>
          <w:rFonts w:ascii="Times New Roman" w:eastAsia="Times New Roman" w:hAnsi="Times New Roman" w:cs="Times New Roman"/>
          <w:color w:val="000000" w:themeColor="text1"/>
          <w:sz w:val="24"/>
          <w:szCs w:val="24"/>
          <w:lang w:eastAsia="de-DE"/>
        </w:rPr>
        <w:t xml:space="preserve">After the teaching session, participants </w:t>
      </w:r>
      <w:r>
        <w:rPr>
          <w:rFonts w:ascii="Times New Roman" w:eastAsia="Times New Roman" w:hAnsi="Times New Roman" w:cs="Times New Roman"/>
          <w:color w:val="000000" w:themeColor="text1"/>
          <w:sz w:val="24"/>
          <w:szCs w:val="24"/>
          <w:lang w:eastAsia="de-DE"/>
        </w:rPr>
        <w:t>repeated</w:t>
      </w:r>
      <w:r w:rsidRPr="008E7C14">
        <w:rPr>
          <w:rFonts w:ascii="Times New Roman" w:eastAsia="Times New Roman" w:hAnsi="Times New Roman" w:cs="Times New Roman"/>
          <w:color w:val="000000" w:themeColor="text1"/>
          <w:sz w:val="24"/>
          <w:szCs w:val="24"/>
          <w:lang w:eastAsia="de-DE"/>
        </w:rPr>
        <w:t xml:space="preserve"> </w:t>
      </w:r>
      <w:r>
        <w:rPr>
          <w:rFonts w:ascii="Times New Roman" w:eastAsia="Times New Roman" w:hAnsi="Times New Roman" w:cs="Times New Roman"/>
          <w:color w:val="000000" w:themeColor="text1"/>
          <w:sz w:val="24"/>
          <w:szCs w:val="24"/>
          <w:lang w:eastAsia="de-DE"/>
        </w:rPr>
        <w:t>the</w:t>
      </w:r>
      <w:r w:rsidRPr="008E7C14">
        <w:rPr>
          <w:rFonts w:ascii="Times New Roman" w:eastAsia="Times New Roman" w:hAnsi="Times New Roman" w:cs="Times New Roman"/>
          <w:color w:val="000000" w:themeColor="text1"/>
          <w:sz w:val="24"/>
          <w:szCs w:val="24"/>
          <w:lang w:eastAsia="de-DE"/>
        </w:rPr>
        <w:t xml:space="preserve"> </w:t>
      </w:r>
      <w:r>
        <w:rPr>
          <w:rFonts w:ascii="Times New Roman" w:eastAsia="Times New Roman" w:hAnsi="Times New Roman" w:cs="Times New Roman"/>
          <w:color w:val="000000" w:themeColor="text1"/>
          <w:sz w:val="24"/>
          <w:szCs w:val="24"/>
          <w:lang w:eastAsia="de-DE"/>
        </w:rPr>
        <w:t xml:space="preserve">nine-point </w:t>
      </w:r>
      <w:r w:rsidRPr="008E7C14">
        <w:rPr>
          <w:rFonts w:ascii="Times New Roman" w:eastAsia="Times New Roman" w:hAnsi="Times New Roman" w:cs="Times New Roman"/>
          <w:color w:val="000000" w:themeColor="text1"/>
          <w:sz w:val="24"/>
          <w:szCs w:val="24"/>
          <w:lang w:eastAsia="de-DE"/>
        </w:rPr>
        <w:t xml:space="preserve">calibration in </w:t>
      </w:r>
      <w:r>
        <w:rPr>
          <w:rFonts w:ascii="Times New Roman" w:eastAsia="Times New Roman" w:hAnsi="Times New Roman" w:cs="Times New Roman"/>
          <w:color w:val="000000" w:themeColor="text1"/>
          <w:sz w:val="24"/>
          <w:szCs w:val="24"/>
          <w:lang w:eastAsia="de-DE"/>
        </w:rPr>
        <w:t>the</w:t>
      </w:r>
      <w:r w:rsidRPr="008E7C14">
        <w:rPr>
          <w:rFonts w:ascii="Times New Roman" w:eastAsia="Times New Roman" w:hAnsi="Times New Roman" w:cs="Times New Roman"/>
          <w:color w:val="000000" w:themeColor="text1"/>
          <w:sz w:val="24"/>
          <w:szCs w:val="24"/>
          <w:lang w:eastAsia="de-DE"/>
        </w:rPr>
        <w:t xml:space="preserve"> </w:t>
      </w:r>
      <w:r>
        <w:rPr>
          <w:rFonts w:ascii="Times New Roman" w:eastAsia="Times New Roman" w:hAnsi="Times New Roman" w:cs="Times New Roman"/>
          <w:color w:val="000000" w:themeColor="text1"/>
          <w:sz w:val="24"/>
          <w:szCs w:val="24"/>
          <w:lang w:eastAsia="de-DE"/>
        </w:rPr>
        <w:t xml:space="preserve">side </w:t>
      </w:r>
      <w:r w:rsidRPr="008E7C14">
        <w:rPr>
          <w:rFonts w:ascii="Times New Roman" w:eastAsia="Times New Roman" w:hAnsi="Times New Roman" w:cs="Times New Roman"/>
          <w:color w:val="000000" w:themeColor="text1"/>
          <w:sz w:val="24"/>
          <w:szCs w:val="24"/>
          <w:lang w:eastAsia="de-DE"/>
        </w:rPr>
        <w:t xml:space="preserve">room. </w:t>
      </w:r>
      <w:commentRangeStart w:id="2"/>
      <w:commentRangeStart w:id="3"/>
      <w:r w:rsidRPr="008E7C14">
        <w:rPr>
          <w:rFonts w:ascii="Times New Roman" w:eastAsia="Times New Roman" w:hAnsi="Times New Roman" w:cs="Times New Roman"/>
          <w:color w:val="000000" w:themeColor="text1"/>
          <w:sz w:val="24"/>
          <w:szCs w:val="24"/>
          <w:lang w:eastAsia="de-DE"/>
        </w:rPr>
        <w:t xml:space="preserve">During this time, the experimenter set up four letters </w:t>
      </w:r>
      <w:r>
        <w:rPr>
          <w:rFonts w:ascii="Times New Roman" w:eastAsia="Times New Roman" w:hAnsi="Times New Roman" w:cs="Times New Roman"/>
          <w:color w:val="000000" w:themeColor="text1"/>
          <w:sz w:val="24"/>
          <w:szCs w:val="24"/>
          <w:lang w:eastAsia="de-DE"/>
        </w:rPr>
        <w:t xml:space="preserve">A to C </w:t>
      </w:r>
      <w:r w:rsidRPr="008E7C14">
        <w:rPr>
          <w:rFonts w:ascii="Times New Roman" w:eastAsia="Times New Roman" w:hAnsi="Times New Roman" w:cs="Times New Roman"/>
          <w:color w:val="000000" w:themeColor="text1"/>
          <w:sz w:val="24"/>
          <w:szCs w:val="24"/>
          <w:lang w:eastAsia="de-DE"/>
        </w:rPr>
        <w:t xml:space="preserve">within the seminar room for a fixation task, which the participant performed after re-entering the room. </w:t>
      </w:r>
      <w:commentRangeEnd w:id="2"/>
      <w:r w:rsidR="00A44A61">
        <w:rPr>
          <w:rStyle w:val="Kommentarzeichen"/>
        </w:rPr>
        <w:commentReference w:id="2"/>
      </w:r>
      <w:commentRangeEnd w:id="3"/>
      <w:r w:rsidR="00FE475A">
        <w:rPr>
          <w:rStyle w:val="Kommentarzeichen"/>
        </w:rPr>
        <w:commentReference w:id="3"/>
      </w:r>
      <w:r w:rsidRPr="008E7C14">
        <w:rPr>
          <w:rFonts w:ascii="Times New Roman" w:eastAsia="Times New Roman" w:hAnsi="Times New Roman" w:cs="Times New Roman"/>
          <w:color w:val="000000" w:themeColor="text1"/>
          <w:sz w:val="24"/>
          <w:szCs w:val="24"/>
          <w:lang w:eastAsia="de-DE"/>
        </w:rPr>
        <w:t>Following this task, all recording devices were stopped, and participants filled out a brief computer-based questionnaire (~10-15 minutes) assessing sociodemographic data and a self-evaluation of their classroom management during the micro-teaching unit. A ten-minute break followed, concluding the first part of data collection.</w:t>
      </w:r>
    </w:p>
    <w:p w14:paraId="67F5F21B" w14:textId="099AE87E" w:rsidR="00980535" w:rsidRPr="008E7C14" w:rsidRDefault="00980535" w:rsidP="007C555E">
      <w:pPr>
        <w:spacing w:before="120"/>
        <w:rPr>
          <w:rFonts w:ascii="Times New Roman" w:eastAsia="Times New Roman" w:hAnsi="Times New Roman" w:cs="Times New Roman"/>
          <w:color w:val="000000" w:themeColor="text1"/>
          <w:sz w:val="24"/>
          <w:szCs w:val="24"/>
          <w:lang w:eastAsia="de-DE"/>
        </w:rPr>
      </w:pPr>
      <w:r w:rsidRPr="008E7C14">
        <w:rPr>
          <w:rFonts w:ascii="Times New Roman" w:eastAsia="Times New Roman" w:hAnsi="Times New Roman" w:cs="Times New Roman"/>
          <w:color w:val="000000" w:themeColor="text1"/>
          <w:sz w:val="24"/>
          <w:szCs w:val="24"/>
          <w:lang w:eastAsia="de-DE"/>
        </w:rPr>
        <w:t xml:space="preserve">In the </w:t>
      </w:r>
      <w:r>
        <w:rPr>
          <w:rFonts w:ascii="Times New Roman" w:eastAsia="Times New Roman" w:hAnsi="Times New Roman" w:cs="Times New Roman"/>
          <w:color w:val="000000" w:themeColor="text1"/>
          <w:sz w:val="24"/>
          <w:szCs w:val="24"/>
          <w:lang w:eastAsia="de-DE"/>
        </w:rPr>
        <w:t xml:space="preserve">study’s </w:t>
      </w:r>
      <w:r w:rsidRPr="008E7C14">
        <w:rPr>
          <w:rFonts w:ascii="Times New Roman" w:eastAsia="Times New Roman" w:hAnsi="Times New Roman" w:cs="Times New Roman"/>
          <w:color w:val="000000" w:themeColor="text1"/>
          <w:sz w:val="24"/>
          <w:szCs w:val="24"/>
          <w:lang w:eastAsia="de-DE"/>
        </w:rPr>
        <w:t xml:space="preserve">second phase, participants engaged in a Stimulated Recall Interview (SRI). They watched a video of their own teaching session, recorded through the eye-tracking glasses, while the experimenter paused the video at each classroom disruption. </w:t>
      </w:r>
      <w:r w:rsidR="00806763">
        <w:rPr>
          <w:rFonts w:ascii="Times New Roman" w:eastAsia="Times New Roman" w:hAnsi="Times New Roman" w:cs="Times New Roman"/>
          <w:color w:val="000000" w:themeColor="text1"/>
          <w:sz w:val="24"/>
          <w:szCs w:val="24"/>
          <w:lang w:eastAsia="de-DE"/>
        </w:rPr>
        <w:t>Participants answered five open-ended questions and three rating questions for each disruption</w:t>
      </w:r>
      <w:r w:rsidRPr="008E7C14">
        <w:rPr>
          <w:rFonts w:ascii="Times New Roman" w:eastAsia="Times New Roman" w:hAnsi="Times New Roman" w:cs="Times New Roman"/>
          <w:color w:val="000000" w:themeColor="text1"/>
          <w:sz w:val="24"/>
          <w:szCs w:val="24"/>
          <w:lang w:eastAsia="de-DE"/>
        </w:rPr>
        <w:t xml:space="preserve">, including </w:t>
      </w:r>
      <w:r w:rsidR="00806763">
        <w:rPr>
          <w:rFonts w:ascii="Times New Roman" w:eastAsia="Times New Roman" w:hAnsi="Times New Roman" w:cs="Times New Roman"/>
          <w:color w:val="000000" w:themeColor="text1"/>
          <w:sz w:val="24"/>
          <w:szCs w:val="24"/>
          <w:lang w:eastAsia="de-DE"/>
        </w:rPr>
        <w:t xml:space="preserve">self-evaluated </w:t>
      </w:r>
      <w:r w:rsidRPr="008E7C14">
        <w:rPr>
          <w:rFonts w:ascii="Times New Roman" w:eastAsia="Times New Roman" w:hAnsi="Times New Roman" w:cs="Times New Roman"/>
          <w:color w:val="000000" w:themeColor="text1"/>
          <w:sz w:val="24"/>
          <w:szCs w:val="24"/>
          <w:lang w:eastAsia="de-DE"/>
        </w:rPr>
        <w:t xml:space="preserve">disruption </w:t>
      </w:r>
      <w:r w:rsidR="00806763">
        <w:rPr>
          <w:rFonts w:ascii="Times New Roman" w:eastAsia="Times New Roman" w:hAnsi="Times New Roman" w:cs="Times New Roman"/>
          <w:color w:val="000000" w:themeColor="text1"/>
          <w:sz w:val="24"/>
          <w:szCs w:val="24"/>
          <w:lang w:eastAsia="de-DE"/>
        </w:rPr>
        <w:t xml:space="preserve">and confidence ratings </w:t>
      </w:r>
      <w:r w:rsidRPr="008E7C14">
        <w:rPr>
          <w:rFonts w:ascii="Times New Roman" w:eastAsia="Times New Roman" w:hAnsi="Times New Roman" w:cs="Times New Roman"/>
          <w:color w:val="000000" w:themeColor="text1"/>
          <w:sz w:val="24"/>
          <w:szCs w:val="24"/>
          <w:lang w:eastAsia="de-DE"/>
        </w:rPr>
        <w:t>(see Measures). The SRI lasted approximately 45-60 minutes.</w:t>
      </w:r>
      <w:r>
        <w:rPr>
          <w:rFonts w:ascii="Times New Roman" w:eastAsia="Times New Roman" w:hAnsi="Times New Roman" w:cs="Times New Roman"/>
          <w:color w:val="000000" w:themeColor="text1"/>
          <w:sz w:val="24"/>
          <w:szCs w:val="24"/>
          <w:lang w:eastAsia="de-DE"/>
        </w:rPr>
        <w:t xml:space="preserve"> Finally</w:t>
      </w:r>
      <w:r w:rsidRPr="008E7C14">
        <w:rPr>
          <w:rFonts w:ascii="Times New Roman" w:eastAsia="Times New Roman" w:hAnsi="Times New Roman" w:cs="Times New Roman"/>
          <w:color w:val="000000" w:themeColor="text1"/>
          <w:sz w:val="24"/>
          <w:szCs w:val="24"/>
          <w:lang w:eastAsia="de-DE"/>
        </w:rPr>
        <w:t>, participants completed a digital Situational Judgment Test (SJT), assessing their strategic knowledge of classroom management. The questionnaire took approximately 15 minutes to complete, marking the end of the study.</w:t>
      </w:r>
    </w:p>
    <w:p w14:paraId="3D13ED8C" w14:textId="67F47F3B" w:rsidR="00AF43AF" w:rsidRPr="00AF43AF" w:rsidRDefault="00AF43AF" w:rsidP="007C555E">
      <w:pPr>
        <w:pStyle w:val="berschrift2"/>
        <w:rPr>
          <w:rFonts w:ascii="Times New Roman" w:hAnsi="Times New Roman" w:cs="Times New Roman"/>
          <w:sz w:val="24"/>
          <w:szCs w:val="24"/>
          <w:lang w:eastAsia="de-DE"/>
        </w:rPr>
      </w:pPr>
      <w:r w:rsidRPr="00AF43AF">
        <w:rPr>
          <w:rFonts w:ascii="Times New Roman" w:hAnsi="Times New Roman" w:cs="Times New Roman"/>
          <w:sz w:val="24"/>
          <w:szCs w:val="24"/>
          <w:lang w:eastAsia="de-DE"/>
        </w:rPr>
        <w:t>Eye-tracking apparatus and calibration</w:t>
      </w:r>
    </w:p>
    <w:p w14:paraId="50D9580E" w14:textId="18386BDF" w:rsidR="00AF43AF" w:rsidRPr="007B7C91" w:rsidRDefault="00AF43AF" w:rsidP="007C6BB3">
      <w:pPr>
        <w:spacing w:before="120"/>
        <w:rPr>
          <w:rFonts w:ascii="Times New Roman" w:eastAsia="Times New Roman" w:hAnsi="Times New Roman" w:cs="Times New Roman"/>
          <w:color w:val="000000" w:themeColor="text1"/>
          <w:sz w:val="24"/>
          <w:szCs w:val="24"/>
          <w:lang w:eastAsia="de-DE"/>
        </w:rPr>
      </w:pPr>
      <w:r w:rsidRPr="00492620">
        <w:rPr>
          <w:rFonts w:ascii="Times New Roman" w:eastAsia="Times New Roman" w:hAnsi="Times New Roman" w:cs="Times New Roman"/>
          <w:color w:val="000000" w:themeColor="text1"/>
          <w:sz w:val="24"/>
          <w:szCs w:val="24"/>
          <w:lang w:eastAsia="de-DE"/>
        </w:rPr>
        <w:t xml:space="preserve">Teachers wore a binocular </w:t>
      </w:r>
      <w:proofErr w:type="spellStart"/>
      <w:r w:rsidRPr="00492620">
        <w:rPr>
          <w:rFonts w:ascii="Times New Roman" w:eastAsia="Times New Roman" w:hAnsi="Times New Roman" w:cs="Times New Roman"/>
          <w:color w:val="000000" w:themeColor="text1"/>
          <w:sz w:val="24"/>
          <w:szCs w:val="24"/>
          <w:lang w:eastAsia="de-DE"/>
        </w:rPr>
        <w:t>Tobii</w:t>
      </w:r>
      <w:proofErr w:type="spellEnd"/>
      <w:r w:rsidRPr="00492620">
        <w:rPr>
          <w:rFonts w:ascii="Times New Roman" w:eastAsia="Times New Roman" w:hAnsi="Times New Roman" w:cs="Times New Roman"/>
          <w:color w:val="000000" w:themeColor="text1"/>
          <w:sz w:val="24"/>
          <w:szCs w:val="24"/>
          <w:lang w:eastAsia="de-DE"/>
        </w:rPr>
        <w:t xml:space="preserve"> Pro Glasses 2 eye-tracke</w:t>
      </w:r>
      <w:r w:rsidR="00C4510C">
        <w:rPr>
          <w:rFonts w:ascii="Times New Roman" w:eastAsia="Times New Roman" w:hAnsi="Times New Roman" w:cs="Times New Roman"/>
          <w:color w:val="000000" w:themeColor="text1"/>
          <w:sz w:val="24"/>
          <w:szCs w:val="24"/>
          <w:lang w:eastAsia="de-DE"/>
        </w:rPr>
        <w:t>r. T</w:t>
      </w:r>
      <w:r w:rsidRPr="00492620">
        <w:rPr>
          <w:rFonts w:ascii="Times New Roman" w:eastAsia="Times New Roman" w:hAnsi="Times New Roman" w:cs="Times New Roman"/>
          <w:color w:val="000000" w:themeColor="text1"/>
          <w:sz w:val="24"/>
          <w:szCs w:val="24"/>
          <w:lang w:eastAsia="de-DE"/>
        </w:rPr>
        <w:t xml:space="preserve">he videos were recorded with a sampling rate of 50 Hz in a video resolution </w:t>
      </w:r>
      <w:r>
        <w:rPr>
          <w:rFonts w:ascii="Times New Roman" w:eastAsia="Times New Roman" w:hAnsi="Times New Roman" w:cs="Times New Roman"/>
          <w:color w:val="000000" w:themeColor="text1"/>
          <w:sz w:val="24"/>
          <w:szCs w:val="24"/>
          <w:lang w:eastAsia="de-DE"/>
        </w:rPr>
        <w:t>of</w:t>
      </w:r>
      <w:r w:rsidRPr="00492620">
        <w:rPr>
          <w:rFonts w:ascii="Times New Roman" w:eastAsia="Times New Roman" w:hAnsi="Times New Roman" w:cs="Times New Roman"/>
          <w:color w:val="000000" w:themeColor="text1"/>
          <w:sz w:val="24"/>
          <w:szCs w:val="24"/>
          <w:lang w:eastAsia="de-DE"/>
        </w:rPr>
        <w:t xml:space="preserve"> 1920 x 1080 at 25 frames per second. </w:t>
      </w:r>
      <w:r w:rsidR="007B7C91" w:rsidRPr="00EC65BD">
        <w:rPr>
          <w:rFonts w:ascii="Times New Roman" w:eastAsia="Times New Roman" w:hAnsi="Times New Roman" w:cs="Times New Roman"/>
          <w:color w:val="000000" w:themeColor="text1"/>
          <w:sz w:val="24"/>
          <w:szCs w:val="24"/>
          <w:lang w:eastAsia="de-DE"/>
        </w:rPr>
        <w:t>The evaluation of the calibration process followed the guidelines outlined in</w:t>
      </w:r>
      <w:r w:rsidR="00431D00">
        <w:rPr>
          <w:rFonts w:ascii="Times New Roman" w:eastAsia="Times New Roman" w:hAnsi="Times New Roman" w:cs="Times New Roman"/>
          <w:color w:val="000000" w:themeColor="text1"/>
          <w:sz w:val="24"/>
          <w:szCs w:val="24"/>
          <w:lang w:eastAsia="de-DE"/>
        </w:rPr>
        <w:t xml:space="preserve"> the </w:t>
      </w:r>
      <w:r w:rsidR="00C3268F">
        <w:rPr>
          <w:rFonts w:ascii="Times New Roman" w:eastAsia="Times New Roman" w:hAnsi="Times New Roman" w:cs="Times New Roman"/>
          <w:color w:val="000000" w:themeColor="text1"/>
          <w:sz w:val="24"/>
          <w:szCs w:val="24"/>
          <w:lang w:eastAsia="de-DE"/>
        </w:rPr>
        <w:fldChar w:fldCharType="begin"/>
      </w:r>
      <w:r w:rsidR="008F6E42">
        <w:rPr>
          <w:rFonts w:ascii="Times New Roman" w:eastAsia="Times New Roman" w:hAnsi="Times New Roman" w:cs="Times New Roman"/>
          <w:color w:val="000000" w:themeColor="text1"/>
          <w:sz w:val="24"/>
          <w:szCs w:val="24"/>
          <w:lang w:eastAsia="de-DE"/>
        </w:rPr>
        <w:instrText xml:space="preserve"> ADDIN ZOTERO_ITEM CSL_CITATION {"citationID":"XEszKuSX","properties":{"formattedCitation":"(Tobii AB, 2024)","plainCitation":"(Tobii AB, 2024)","dontUpdate":true,"noteIndex":0},"citationItems":[{"id":966,"uris":["http://zotero.org/groups/5349517/items/NEV3K4XP"],"itemData":{"id":966,"type":"webpage","title":"Tobii Pro Lab User Manual v 24.21","URL":"https://go.tobii.com/tobii_pro_lab_user_manual","author":[{"family":"Tobii AB","given":""}],"accessed":{"date-parts":[["2025",1,20]]},"issued":{"date-parts":[["2024"]]}}}],"schema":"https://github.com/citation-style-language/schema/raw/master/csl-citation.json"} </w:instrText>
      </w:r>
      <w:r w:rsidR="00C3268F">
        <w:rPr>
          <w:rFonts w:ascii="Times New Roman" w:eastAsia="Times New Roman" w:hAnsi="Times New Roman" w:cs="Times New Roman"/>
          <w:color w:val="000000" w:themeColor="text1"/>
          <w:sz w:val="24"/>
          <w:szCs w:val="24"/>
          <w:lang w:eastAsia="de-DE"/>
        </w:rPr>
        <w:fldChar w:fldCharType="separate"/>
      </w:r>
      <w:r w:rsidR="00C3268F">
        <w:rPr>
          <w:rFonts w:ascii="Times New Roman" w:hAnsi="Times New Roman" w:cs="Times New Roman"/>
          <w:sz w:val="24"/>
        </w:rPr>
        <w:t xml:space="preserve">Manual of </w:t>
      </w:r>
      <w:r w:rsidR="00C3268F" w:rsidRPr="00C3268F">
        <w:rPr>
          <w:rFonts w:ascii="Times New Roman" w:hAnsi="Times New Roman" w:cs="Times New Roman"/>
          <w:sz w:val="24"/>
        </w:rPr>
        <w:t>Tobii AB</w:t>
      </w:r>
      <w:r w:rsidR="00C3268F">
        <w:rPr>
          <w:rFonts w:ascii="Times New Roman" w:hAnsi="Times New Roman" w:cs="Times New Roman"/>
          <w:sz w:val="24"/>
        </w:rPr>
        <w:t xml:space="preserve"> (</w:t>
      </w:r>
      <w:r w:rsidR="00C3268F" w:rsidRPr="00C3268F">
        <w:rPr>
          <w:rFonts w:ascii="Times New Roman" w:hAnsi="Times New Roman" w:cs="Times New Roman"/>
          <w:sz w:val="24"/>
        </w:rPr>
        <w:t>2024)</w:t>
      </w:r>
      <w:r w:rsidR="00C3268F">
        <w:rPr>
          <w:rFonts w:ascii="Times New Roman" w:eastAsia="Times New Roman" w:hAnsi="Times New Roman" w:cs="Times New Roman"/>
          <w:color w:val="000000" w:themeColor="text1"/>
          <w:sz w:val="24"/>
          <w:szCs w:val="24"/>
          <w:lang w:eastAsia="de-DE"/>
        </w:rPr>
        <w:fldChar w:fldCharType="end"/>
      </w:r>
      <w:r w:rsidR="00C3268F">
        <w:rPr>
          <w:rFonts w:ascii="Times New Roman" w:eastAsia="Times New Roman" w:hAnsi="Times New Roman" w:cs="Times New Roman"/>
          <w:color w:val="000000" w:themeColor="text1"/>
          <w:sz w:val="24"/>
          <w:szCs w:val="24"/>
          <w:lang w:eastAsia="de-DE"/>
        </w:rPr>
        <w:t xml:space="preserve"> </w:t>
      </w:r>
      <w:r w:rsidR="00431D00">
        <w:rPr>
          <w:rFonts w:ascii="Times New Roman" w:eastAsia="Times New Roman" w:hAnsi="Times New Roman" w:cs="Times New Roman"/>
          <w:color w:val="000000" w:themeColor="text1"/>
          <w:sz w:val="24"/>
          <w:szCs w:val="24"/>
          <w:lang w:eastAsia="de-DE"/>
        </w:rPr>
        <w:t>and</w:t>
      </w:r>
      <w:r w:rsidR="007B7C91" w:rsidRPr="00EC65BD">
        <w:rPr>
          <w:rFonts w:ascii="Times New Roman" w:eastAsia="Times New Roman" w:hAnsi="Times New Roman" w:cs="Times New Roman"/>
          <w:color w:val="000000" w:themeColor="text1"/>
          <w:sz w:val="24"/>
          <w:szCs w:val="24"/>
          <w:lang w:eastAsia="de-DE"/>
        </w:rPr>
        <w:t xml:space="preserve"> </w:t>
      </w:r>
      <w:r w:rsidR="007B7C91">
        <w:rPr>
          <w:rFonts w:ascii="Times New Roman" w:eastAsia="Times New Roman" w:hAnsi="Times New Roman" w:cs="Times New Roman"/>
          <w:color w:val="000000" w:themeColor="text1"/>
          <w:sz w:val="24"/>
          <w:szCs w:val="24"/>
          <w:lang w:eastAsia="de-DE"/>
        </w:rPr>
        <w:fldChar w:fldCharType="begin"/>
      </w:r>
      <w:r w:rsidR="00962DA3">
        <w:rPr>
          <w:rFonts w:ascii="Times New Roman" w:eastAsia="Times New Roman" w:hAnsi="Times New Roman" w:cs="Times New Roman"/>
          <w:color w:val="000000" w:themeColor="text1"/>
          <w:sz w:val="24"/>
          <w:szCs w:val="24"/>
          <w:lang w:eastAsia="de-DE"/>
        </w:rPr>
        <w:instrText xml:space="preserve"> ADDIN ZOTERO_ITEM CSL_CITATION {"citationID":"jsx14y40","properties":{"formattedCitation":"(Onkhar et al., 2024)","plainCitation":"(Onkhar et al., 2024)","dontUpdate":true,"noteIndex":0},"citationItems":[{"id":798,"uris":["http://zotero.org/groups/5349517/items/7RIMTD9H"],"itemData":{"id":798,"type":"article-journal","abstract":"Over the past few decades, there have been significant developments in eye-tracking technology, particularly in the domain of mobile, head-mounted devices. Nevertheless, questions remain regarding the accuracy of these eye-trackers during static and dynamic tasks. In light of this, we evaluated the performance of two widely used devices: Tobii Pro Glasses 2 and Tobii Pro Glasses 3. A total of 36 participants engaged in tasks under three dynamicity conditions. In the “seated with a chinrest” trial, only the eyes could be moved; in the “seated without a chinrest” trial, both the head and the eyes were free to move; and during the walking trial, participants walked along a straight path. During the seated trials, participants’ gaze was directed towards dots on a wall by means of audio instructions, whereas in the walking trial, participants maintained their gaze on a bullseye while walking towards it. Eye-tracker accuracy was determined using computer vision techniques to identify the target within the scene camera image. The findings showed that Tobii 3 outperformed Tobii 2 in terms of accuracy during the walking trials. Moreover, the results suggest that employing a chinrest in the case of head-mounted eye-trackers is counterproductive, as it necessitates larger eye eccentricities for target fixation, thereby compromising accuracy compared to not using a chinrest, which allows for head movement. Lastly, it was found that participants who reported higher workload demonstrated poorer eye-tracking accuracy. The current findings may be useful in the design of experiments that involve head-mounted eye-trackers.","container-title":"Behavior Research Methods","DOI":"10.3758/s13428-023-02173-7","ISSN":"1554-3528","issue":"5","journalAbbreviation":"Behav Res","language":"en","page":"4221-4238","source":"Springer Link","title":"Evaluating the Tobii Pro Glasses 2 and 3 in static and dynamic conditions","volume":"56","author":[{"family":"Onkhar","given":"V."},{"family":"Dodou","given":"D."},{"family":"Winter","given":"J. C. F.","non-dropping-particle":"de"}],"issued":{"date-parts":[["2024",8,1]]}}}],"schema":"https://github.com/citation-style-language/schema/raw/master/csl-citation.json"} </w:instrText>
      </w:r>
      <w:r w:rsidR="007B7C91">
        <w:rPr>
          <w:rFonts w:ascii="Times New Roman" w:eastAsia="Times New Roman" w:hAnsi="Times New Roman" w:cs="Times New Roman"/>
          <w:color w:val="000000" w:themeColor="text1"/>
          <w:sz w:val="24"/>
          <w:szCs w:val="24"/>
          <w:lang w:eastAsia="de-DE"/>
        </w:rPr>
        <w:fldChar w:fldCharType="separate"/>
      </w:r>
      <w:r w:rsidR="007B7C91" w:rsidRPr="007B7C91">
        <w:rPr>
          <w:rFonts w:ascii="Times New Roman" w:hAnsi="Times New Roman" w:cs="Times New Roman"/>
          <w:sz w:val="24"/>
        </w:rPr>
        <w:t>Onkhar et al.</w:t>
      </w:r>
      <w:r w:rsidR="00760F0E">
        <w:rPr>
          <w:rFonts w:ascii="Times New Roman" w:hAnsi="Times New Roman" w:cs="Times New Roman"/>
          <w:sz w:val="24"/>
        </w:rPr>
        <w:t xml:space="preserve"> (</w:t>
      </w:r>
      <w:r w:rsidR="007B7C91" w:rsidRPr="007B7C91">
        <w:rPr>
          <w:rFonts w:ascii="Times New Roman" w:hAnsi="Times New Roman" w:cs="Times New Roman"/>
          <w:sz w:val="24"/>
        </w:rPr>
        <w:t>2024)</w:t>
      </w:r>
      <w:r w:rsidR="007B7C91">
        <w:rPr>
          <w:rFonts w:ascii="Times New Roman" w:eastAsia="Times New Roman" w:hAnsi="Times New Roman" w:cs="Times New Roman"/>
          <w:color w:val="000000" w:themeColor="text1"/>
          <w:sz w:val="24"/>
          <w:szCs w:val="24"/>
          <w:lang w:eastAsia="de-DE"/>
        </w:rPr>
        <w:fldChar w:fldCharType="end"/>
      </w:r>
      <w:r w:rsidR="007B7C91" w:rsidRPr="00EC65BD">
        <w:rPr>
          <w:rFonts w:ascii="Times New Roman" w:eastAsia="Times New Roman" w:hAnsi="Times New Roman" w:cs="Times New Roman"/>
          <w:color w:val="000000" w:themeColor="text1"/>
          <w:sz w:val="24"/>
          <w:szCs w:val="24"/>
          <w:lang w:eastAsia="de-DE"/>
        </w:rPr>
        <w:t xml:space="preserve"> for assessing calibration quality. </w:t>
      </w:r>
    </w:p>
    <w:p w14:paraId="6ED51E6C" w14:textId="1098CC11" w:rsidR="00490A60" w:rsidRPr="003166C3" w:rsidRDefault="00490A60" w:rsidP="007C555E">
      <w:pPr>
        <w:pStyle w:val="berschrift2"/>
        <w:rPr>
          <w:rFonts w:ascii="Times New Roman" w:hAnsi="Times New Roman" w:cs="Times New Roman"/>
          <w:color w:val="000000" w:themeColor="text1"/>
          <w:sz w:val="24"/>
          <w:szCs w:val="24"/>
        </w:rPr>
      </w:pPr>
      <w:r w:rsidRPr="003166C3">
        <w:rPr>
          <w:rFonts w:ascii="Times New Roman" w:hAnsi="Times New Roman" w:cs="Times New Roman"/>
          <w:color w:val="000000" w:themeColor="text1"/>
          <w:sz w:val="24"/>
          <w:szCs w:val="24"/>
        </w:rPr>
        <w:lastRenderedPageBreak/>
        <w:t>Measures</w:t>
      </w:r>
    </w:p>
    <w:p w14:paraId="529EC086" w14:textId="7EFFA79E" w:rsidR="009341F6" w:rsidRPr="009341F6" w:rsidRDefault="00753189" w:rsidP="009341F6">
      <w:pPr>
        <w:ind w:firstLine="0"/>
        <w:rPr>
          <w:rFonts w:ascii="Times New Roman" w:hAnsi="Times New Roman" w:cs="Times New Roman"/>
          <w:b/>
          <w:i/>
          <w:color w:val="000000" w:themeColor="text1"/>
          <w:sz w:val="24"/>
          <w:szCs w:val="24"/>
        </w:rPr>
      </w:pPr>
      <w:r>
        <w:rPr>
          <w:rFonts w:ascii="Times New Roman" w:hAnsi="Times New Roman" w:cs="Times New Roman"/>
          <w:b/>
          <w:i/>
          <w:color w:val="000000" w:themeColor="text1"/>
          <w:sz w:val="24"/>
          <w:szCs w:val="24"/>
        </w:rPr>
        <w:t xml:space="preserve">Gaze Behavior </w:t>
      </w:r>
    </w:p>
    <w:p w14:paraId="156893A3" w14:textId="09CC9C7D" w:rsidR="002240C9" w:rsidRPr="002240C9" w:rsidRDefault="002240C9" w:rsidP="00577E1C">
      <w:pPr>
        <w:spacing w:before="120"/>
        <w:rPr>
          <w:rFonts w:ascii="Times New Roman" w:eastAsia="Times New Roman" w:hAnsi="Times New Roman" w:cs="Times New Roman"/>
          <w:color w:val="000000" w:themeColor="text1"/>
          <w:sz w:val="24"/>
          <w:szCs w:val="24"/>
          <w:lang w:eastAsia="de-DE"/>
        </w:rPr>
      </w:pPr>
      <w:r w:rsidRPr="002240C9">
        <w:rPr>
          <w:rFonts w:ascii="Times New Roman" w:eastAsia="Times New Roman" w:hAnsi="Times New Roman" w:cs="Times New Roman"/>
          <w:color w:val="000000" w:themeColor="text1"/>
          <w:sz w:val="24"/>
          <w:szCs w:val="24"/>
          <w:lang w:eastAsia="de-DE"/>
        </w:rPr>
        <w:t>Gaze behavior was analyzed using predefined Areas of Interest (AOI; see Figure X) to examine how participants allocated their visual attention during the micro-teaching unit. Two types of AOIs were defined to structure the data meaningfully: global AOI and event-based AOI.</w:t>
      </w:r>
      <w:r w:rsidR="00577E1C">
        <w:rPr>
          <w:rFonts w:ascii="Times New Roman" w:eastAsia="Times New Roman" w:hAnsi="Times New Roman" w:cs="Times New Roman"/>
          <w:color w:val="000000" w:themeColor="text1"/>
          <w:sz w:val="24"/>
          <w:szCs w:val="24"/>
          <w:lang w:eastAsia="de-DE"/>
        </w:rPr>
        <w:t xml:space="preserve"> </w:t>
      </w:r>
      <w:r w:rsidR="002F7501">
        <w:rPr>
          <w:rFonts w:ascii="Times New Roman" w:eastAsia="Times New Roman" w:hAnsi="Times New Roman" w:cs="Times New Roman"/>
          <w:color w:val="000000" w:themeColor="text1"/>
          <w:sz w:val="24"/>
          <w:szCs w:val="24"/>
          <w:lang w:eastAsia="de-DE"/>
        </w:rPr>
        <w:t>G</w:t>
      </w:r>
      <w:r w:rsidRPr="002240C9">
        <w:rPr>
          <w:rFonts w:ascii="Times New Roman" w:eastAsia="Times New Roman" w:hAnsi="Times New Roman" w:cs="Times New Roman"/>
          <w:color w:val="000000" w:themeColor="text1"/>
          <w:sz w:val="24"/>
          <w:szCs w:val="24"/>
          <w:lang w:eastAsia="de-DE"/>
        </w:rPr>
        <w:t xml:space="preserve">lobal AOI were used to assess gaze behavior over the entire video duration and included the following: the </w:t>
      </w:r>
      <w:r w:rsidR="00465D2C" w:rsidRPr="00465D2C">
        <w:rPr>
          <w:rFonts w:ascii="Times New Roman" w:eastAsia="Times New Roman" w:hAnsi="Times New Roman" w:cs="Times New Roman"/>
          <w:i/>
          <w:iCs/>
          <w:color w:val="000000" w:themeColor="text1"/>
          <w:sz w:val="24"/>
          <w:szCs w:val="24"/>
          <w:lang w:eastAsia="de-DE"/>
        </w:rPr>
        <w:t>S</w:t>
      </w:r>
      <w:r w:rsidRPr="002240C9">
        <w:rPr>
          <w:rFonts w:ascii="Times New Roman" w:eastAsia="Times New Roman" w:hAnsi="Times New Roman" w:cs="Times New Roman"/>
          <w:i/>
          <w:iCs/>
          <w:color w:val="000000" w:themeColor="text1"/>
          <w:sz w:val="24"/>
          <w:szCs w:val="24"/>
          <w:lang w:eastAsia="de-DE"/>
        </w:rPr>
        <w:t>tudents</w:t>
      </w:r>
      <w:r w:rsidRPr="002240C9">
        <w:rPr>
          <w:rFonts w:ascii="Times New Roman" w:eastAsia="Times New Roman" w:hAnsi="Times New Roman" w:cs="Times New Roman"/>
          <w:color w:val="000000" w:themeColor="text1"/>
          <w:sz w:val="24"/>
          <w:szCs w:val="24"/>
          <w:lang w:eastAsia="de-DE"/>
        </w:rPr>
        <w:t xml:space="preserve">, representing gaze points focused on the group of three students; </w:t>
      </w:r>
      <w:r w:rsidR="00465D2C" w:rsidRPr="00465D2C">
        <w:rPr>
          <w:rFonts w:ascii="Times New Roman" w:eastAsia="Times New Roman" w:hAnsi="Times New Roman" w:cs="Times New Roman"/>
          <w:i/>
          <w:iCs/>
          <w:color w:val="000000" w:themeColor="text1"/>
          <w:sz w:val="24"/>
          <w:szCs w:val="24"/>
          <w:lang w:eastAsia="de-DE"/>
        </w:rPr>
        <w:t>T</w:t>
      </w:r>
      <w:r w:rsidRPr="002240C9">
        <w:rPr>
          <w:rFonts w:ascii="Times New Roman" w:eastAsia="Times New Roman" w:hAnsi="Times New Roman" w:cs="Times New Roman"/>
          <w:i/>
          <w:iCs/>
          <w:color w:val="000000" w:themeColor="text1"/>
          <w:sz w:val="24"/>
          <w:szCs w:val="24"/>
          <w:lang w:eastAsia="de-DE"/>
        </w:rPr>
        <w:t xml:space="preserve">eacher </w:t>
      </w:r>
      <w:r w:rsidR="00465D2C" w:rsidRPr="00465D2C">
        <w:rPr>
          <w:rFonts w:ascii="Times New Roman" w:eastAsia="Times New Roman" w:hAnsi="Times New Roman" w:cs="Times New Roman"/>
          <w:i/>
          <w:iCs/>
          <w:color w:val="000000" w:themeColor="text1"/>
          <w:sz w:val="24"/>
          <w:szCs w:val="24"/>
          <w:lang w:eastAsia="de-DE"/>
        </w:rPr>
        <w:t>M</w:t>
      </w:r>
      <w:r w:rsidRPr="002240C9">
        <w:rPr>
          <w:rFonts w:ascii="Times New Roman" w:eastAsia="Times New Roman" w:hAnsi="Times New Roman" w:cs="Times New Roman"/>
          <w:i/>
          <w:iCs/>
          <w:color w:val="000000" w:themeColor="text1"/>
          <w:sz w:val="24"/>
          <w:szCs w:val="24"/>
          <w:lang w:eastAsia="de-DE"/>
        </w:rPr>
        <w:t>aterial</w:t>
      </w:r>
      <w:r w:rsidRPr="002240C9">
        <w:rPr>
          <w:rFonts w:ascii="Times New Roman" w:eastAsia="Times New Roman" w:hAnsi="Times New Roman" w:cs="Times New Roman"/>
          <w:color w:val="000000" w:themeColor="text1"/>
          <w:sz w:val="24"/>
          <w:szCs w:val="24"/>
          <w:lang w:eastAsia="de-DE"/>
        </w:rPr>
        <w:t xml:space="preserve">, capturing gaze points directed toward instructional materials such as the board, screen, or other teaching aids; </w:t>
      </w:r>
      <w:r w:rsidR="00465D2C" w:rsidRPr="00465D2C">
        <w:rPr>
          <w:rFonts w:ascii="Times New Roman" w:eastAsia="Times New Roman" w:hAnsi="Times New Roman" w:cs="Times New Roman"/>
          <w:i/>
          <w:iCs/>
          <w:color w:val="000000" w:themeColor="text1"/>
          <w:sz w:val="24"/>
          <w:szCs w:val="24"/>
          <w:lang w:eastAsia="de-DE"/>
        </w:rPr>
        <w:t>S</w:t>
      </w:r>
      <w:r w:rsidRPr="002240C9">
        <w:rPr>
          <w:rFonts w:ascii="Times New Roman" w:eastAsia="Times New Roman" w:hAnsi="Times New Roman" w:cs="Times New Roman"/>
          <w:i/>
          <w:iCs/>
          <w:color w:val="000000" w:themeColor="text1"/>
          <w:sz w:val="24"/>
          <w:szCs w:val="24"/>
          <w:lang w:eastAsia="de-DE"/>
        </w:rPr>
        <w:t xml:space="preserve">tudent </w:t>
      </w:r>
      <w:r w:rsidR="00465D2C" w:rsidRPr="00465D2C">
        <w:rPr>
          <w:rFonts w:ascii="Times New Roman" w:eastAsia="Times New Roman" w:hAnsi="Times New Roman" w:cs="Times New Roman"/>
          <w:i/>
          <w:iCs/>
          <w:color w:val="000000" w:themeColor="text1"/>
          <w:sz w:val="24"/>
          <w:szCs w:val="24"/>
          <w:lang w:eastAsia="de-DE"/>
        </w:rPr>
        <w:t>D</w:t>
      </w:r>
      <w:r w:rsidRPr="002240C9">
        <w:rPr>
          <w:rFonts w:ascii="Times New Roman" w:eastAsia="Times New Roman" w:hAnsi="Times New Roman" w:cs="Times New Roman"/>
          <w:i/>
          <w:iCs/>
          <w:color w:val="000000" w:themeColor="text1"/>
          <w:sz w:val="24"/>
          <w:szCs w:val="24"/>
          <w:lang w:eastAsia="de-DE"/>
        </w:rPr>
        <w:t>esks</w:t>
      </w:r>
      <w:r w:rsidRPr="002240C9">
        <w:rPr>
          <w:rFonts w:ascii="Times New Roman" w:eastAsia="Times New Roman" w:hAnsi="Times New Roman" w:cs="Times New Roman"/>
          <w:color w:val="000000" w:themeColor="text1"/>
          <w:sz w:val="24"/>
          <w:szCs w:val="24"/>
          <w:lang w:eastAsia="de-DE"/>
        </w:rPr>
        <w:t xml:space="preserve">, representing gaze points on elements related to students’ desks, including name tags and student materials; and </w:t>
      </w:r>
      <w:r w:rsidR="00465D2C" w:rsidRPr="00465D2C">
        <w:rPr>
          <w:rFonts w:ascii="Times New Roman" w:eastAsia="Times New Roman" w:hAnsi="Times New Roman" w:cs="Times New Roman"/>
          <w:i/>
          <w:iCs/>
          <w:color w:val="000000" w:themeColor="text1"/>
          <w:sz w:val="24"/>
          <w:szCs w:val="24"/>
          <w:lang w:eastAsia="de-DE"/>
        </w:rPr>
        <w:t>C</w:t>
      </w:r>
      <w:r w:rsidRPr="002240C9">
        <w:rPr>
          <w:rFonts w:ascii="Times New Roman" w:eastAsia="Times New Roman" w:hAnsi="Times New Roman" w:cs="Times New Roman"/>
          <w:i/>
          <w:iCs/>
          <w:color w:val="000000" w:themeColor="text1"/>
          <w:sz w:val="24"/>
          <w:szCs w:val="24"/>
          <w:lang w:eastAsia="de-DE"/>
        </w:rPr>
        <w:t>lassroom</w:t>
      </w:r>
      <w:r w:rsidR="00AB6E20" w:rsidRPr="00465D2C">
        <w:rPr>
          <w:rFonts w:ascii="Times New Roman" w:eastAsia="Times New Roman" w:hAnsi="Times New Roman" w:cs="Times New Roman"/>
          <w:i/>
          <w:iCs/>
          <w:color w:val="000000" w:themeColor="text1"/>
          <w:sz w:val="24"/>
          <w:szCs w:val="24"/>
          <w:lang w:eastAsia="de-DE"/>
        </w:rPr>
        <w:t>/</w:t>
      </w:r>
      <w:r w:rsidR="00465D2C" w:rsidRPr="00465D2C">
        <w:rPr>
          <w:rFonts w:ascii="Times New Roman" w:eastAsia="Times New Roman" w:hAnsi="Times New Roman" w:cs="Times New Roman"/>
          <w:i/>
          <w:iCs/>
          <w:color w:val="000000" w:themeColor="text1"/>
          <w:sz w:val="24"/>
          <w:szCs w:val="24"/>
          <w:lang w:eastAsia="de-DE"/>
        </w:rPr>
        <w:t>O</w:t>
      </w:r>
      <w:r w:rsidRPr="002240C9">
        <w:rPr>
          <w:rFonts w:ascii="Times New Roman" w:eastAsia="Times New Roman" w:hAnsi="Times New Roman" w:cs="Times New Roman"/>
          <w:i/>
          <w:iCs/>
          <w:color w:val="000000" w:themeColor="text1"/>
          <w:sz w:val="24"/>
          <w:szCs w:val="24"/>
          <w:lang w:eastAsia="de-DE"/>
        </w:rPr>
        <w:t>thers</w:t>
      </w:r>
      <w:r w:rsidRPr="002240C9">
        <w:rPr>
          <w:rFonts w:ascii="Times New Roman" w:eastAsia="Times New Roman" w:hAnsi="Times New Roman" w:cs="Times New Roman"/>
          <w:color w:val="000000" w:themeColor="text1"/>
          <w:sz w:val="24"/>
          <w:szCs w:val="24"/>
          <w:lang w:eastAsia="de-DE"/>
        </w:rPr>
        <w:t>, which encompassed gaze points directed toward other areas of the classroom that were not associated with the students or teacher.</w:t>
      </w:r>
      <w:r w:rsidR="00577E1C">
        <w:rPr>
          <w:rFonts w:ascii="Times New Roman" w:eastAsia="Times New Roman" w:hAnsi="Times New Roman" w:cs="Times New Roman"/>
          <w:color w:val="000000" w:themeColor="text1"/>
          <w:sz w:val="24"/>
          <w:szCs w:val="24"/>
          <w:lang w:eastAsia="de-DE"/>
        </w:rPr>
        <w:t xml:space="preserve"> </w:t>
      </w:r>
      <w:r w:rsidR="00B95829" w:rsidRPr="00B95829">
        <w:rPr>
          <w:rFonts w:ascii="Times New Roman" w:eastAsia="Times New Roman" w:hAnsi="Times New Roman" w:cs="Times New Roman"/>
          <w:color w:val="000000" w:themeColor="text1"/>
          <w:sz w:val="24"/>
          <w:szCs w:val="24"/>
          <w:lang w:eastAsia="de-DE"/>
        </w:rPr>
        <w:t xml:space="preserve">In contrast, the event-based AOI focused on specific classroom events, such as disruptions caused by students. The AOI labeled </w:t>
      </w:r>
      <w:r w:rsidR="00B95829" w:rsidRPr="00B95829">
        <w:rPr>
          <w:rFonts w:ascii="Times New Roman" w:eastAsia="Times New Roman" w:hAnsi="Times New Roman" w:cs="Times New Roman"/>
          <w:i/>
          <w:iCs/>
          <w:color w:val="000000" w:themeColor="text1"/>
          <w:sz w:val="24"/>
          <w:szCs w:val="24"/>
          <w:lang w:eastAsia="de-DE"/>
        </w:rPr>
        <w:t>Disruptive Student</w:t>
      </w:r>
      <w:r w:rsidR="00B95829" w:rsidRPr="00B95829">
        <w:rPr>
          <w:rFonts w:ascii="Times New Roman" w:eastAsia="Times New Roman" w:hAnsi="Times New Roman" w:cs="Times New Roman"/>
          <w:color w:val="000000" w:themeColor="text1"/>
          <w:sz w:val="24"/>
          <w:szCs w:val="24"/>
          <w:lang w:eastAsia="de-DE"/>
        </w:rPr>
        <w:t xml:space="preserve"> captured gaze behavior directed toward one of the three students who performed a classroom disruption.</w:t>
      </w:r>
    </w:p>
    <w:p w14:paraId="79D76A8B" w14:textId="71460FE2" w:rsidR="00E11E92" w:rsidRPr="00B719B9" w:rsidRDefault="003E4E08" w:rsidP="00B719B9">
      <w:pPr>
        <w:pStyle w:val="berschrift4"/>
        <w:rPr>
          <w:rFonts w:ascii="Times New Roman" w:hAnsi="Times New Roman" w:cs="Times New Roman"/>
          <w:sz w:val="24"/>
          <w:szCs w:val="24"/>
        </w:rPr>
      </w:pPr>
      <w:r w:rsidRPr="00753189">
        <w:rPr>
          <w:rFonts w:ascii="Times New Roman" w:hAnsi="Times New Roman" w:cs="Times New Roman"/>
          <w:sz w:val="24"/>
          <w:szCs w:val="24"/>
        </w:rPr>
        <w:t xml:space="preserve">Global Gaze </w:t>
      </w:r>
      <w:r w:rsidR="00A07244">
        <w:rPr>
          <w:rFonts w:ascii="Times New Roman" w:hAnsi="Times New Roman" w:cs="Times New Roman"/>
          <w:sz w:val="24"/>
          <w:szCs w:val="24"/>
        </w:rPr>
        <w:t>Efficiency</w:t>
      </w:r>
      <w:r w:rsidR="00E11E92">
        <w:rPr>
          <w:rFonts w:ascii="Times New Roman" w:hAnsi="Times New Roman" w:cs="Times New Roman"/>
          <w:sz w:val="24"/>
          <w:szCs w:val="24"/>
        </w:rPr>
        <w:t>.</w:t>
      </w:r>
    </w:p>
    <w:p w14:paraId="1A995958" w14:textId="1DE31B02" w:rsidR="00D41042" w:rsidRPr="00D41042" w:rsidRDefault="00D41042" w:rsidP="00D41042">
      <w:pPr>
        <w:spacing w:before="120"/>
        <w:rPr>
          <w:rFonts w:ascii="Times New Roman" w:eastAsia="Times New Roman" w:hAnsi="Times New Roman" w:cs="Times New Roman"/>
          <w:sz w:val="24"/>
          <w:szCs w:val="24"/>
          <w:lang w:eastAsia="de-DE"/>
        </w:rPr>
      </w:pPr>
      <w:r w:rsidRPr="00D41042">
        <w:rPr>
          <w:rFonts w:ascii="Times New Roman" w:eastAsia="Times New Roman" w:hAnsi="Times New Roman" w:cs="Times New Roman"/>
          <w:sz w:val="24"/>
          <w:szCs w:val="24"/>
          <w:lang w:eastAsia="de-DE"/>
        </w:rPr>
        <w:t xml:space="preserve">The global gaze </w:t>
      </w:r>
      <w:r w:rsidR="00AA2A2E">
        <w:rPr>
          <w:rFonts w:ascii="Times New Roman" w:eastAsia="Times New Roman" w:hAnsi="Times New Roman" w:cs="Times New Roman"/>
          <w:sz w:val="24"/>
          <w:szCs w:val="24"/>
          <w:lang w:eastAsia="de-DE"/>
        </w:rPr>
        <w:t>efficiency</w:t>
      </w:r>
      <w:r w:rsidRPr="00D41042">
        <w:rPr>
          <w:rFonts w:ascii="Times New Roman" w:eastAsia="Times New Roman" w:hAnsi="Times New Roman" w:cs="Times New Roman"/>
          <w:sz w:val="24"/>
          <w:szCs w:val="24"/>
          <w:lang w:eastAsia="de-DE"/>
        </w:rPr>
        <w:t xml:space="preserve"> was assessed using three key eye-tracking metrics, recognized for their robustness and sensitivity to expertise in prior research </w:t>
      </w:r>
      <w:r w:rsidRPr="00D41042">
        <w:rPr>
          <w:rFonts w:ascii="Times New Roman" w:eastAsia="Times New Roman" w:hAnsi="Times New Roman" w:cs="Times New Roman"/>
          <w:sz w:val="24"/>
          <w:szCs w:val="24"/>
          <w:lang w:eastAsia="de-DE"/>
        </w:rPr>
        <w:fldChar w:fldCharType="begin"/>
      </w:r>
      <w:r w:rsidR="00540A1D">
        <w:rPr>
          <w:rFonts w:ascii="Times New Roman" w:eastAsia="Times New Roman" w:hAnsi="Times New Roman" w:cs="Times New Roman"/>
          <w:sz w:val="24"/>
          <w:szCs w:val="24"/>
          <w:lang w:eastAsia="de-DE"/>
        </w:rPr>
        <w:instrText xml:space="preserve"> ADDIN ZOTERO_ITEM CSL_CITATION {"citationID":"pyfjy8GY","properties":{"formattedCitation":"(Grub, Ann-Sophie et al., 2020)","plainCitation":"(Grub, Ann-Sophie et al., 2020)","dontUpdate":true,"noteIndex":0},"citationItems":[{"id":927,"uris":["http://zotero.org/groups/5349517/items/NE34ZK5B"],"itemData":{"id":927,"type":"article-journal","abstract":"Effektive Klassenführung wird als grundlegender Bestandteil professioneller Kompetenz von Lehrkräften angesehen. Für eine proaktive Steuerung des Unterrichtsgeschehens ist das frühzeitige Erkennen von potentiellen Störungen von großer Bedeutung. Professionelle Wahrnehmung gilt als Bindeglied zwischen Wissen und Handeln der Lehrkraft und kann in die Aspekte Noticing und Reasoning unterteilt werden. Bisherige Arbeiten nutzten häufig subjektive Testverfahren (z. B. Interviews auf Basis von Videostimuli) zur Erfassung des Reasoning-Prozesses. Nur wenige Studien fokussieren auf den basaleren Prozess des Noticing. Aus der Expertiseforschung in unterschiedlichen Domänen, die prozessbasierte Methoden wie Eye-Tracking nutzen, ist bekannt, dass sich Novizen und Experten systematisch in der Erkennung potentieller Störsituationen unterscheiden. Das systematische Review gibt einen Überblick über die Arbeiten, die mit Eye-Tracking-Verfahren den Noticing-Prozess im Bereich der Klassenführung erfasst haben. Dafür wurde eine Literaturrecherche für den Zeitraum von 1999 bis 2019 durchgeführt. Insgesamt konnten 12 Studien identifiziert werden. Es zeigen sich stabile Unterschiede zwischen Experten und Novizen bei den meisten untersuchten Parametern. Sowohl die verwendeten Parameter als auch weitere mögliche Einflussfaktoren auf den Noticing-Prozess werden im Review diskutiert. (DIPF/Orig.)","DOI":"10.25656/01:21187","language":"en","license":"Deutsches Urheberrecht","note":"publisher: Waxmann","source":"DOI.org (Datacite)","title":"Process-based measurement of professional vision of (prospective) teachers in the field of classroom management. A systematic review","URL":"https://www.pedocs.de/frontdoor.php?source_opus=21187","author":[{"family":"Grub","given":"Ann-Sophie"},{"family":"Biermann","given":"Antje"},{"family":"Brünken","given":"Roland"}],"accessed":{"date-parts":[["2025",1,14]]},"issued":{"date-parts":[["2020",12,16]]}}}],"schema":"https://github.com/citation-style-language/schema/raw/master/csl-citation.json"} </w:instrText>
      </w:r>
      <w:r w:rsidRPr="00D41042">
        <w:rPr>
          <w:rFonts w:ascii="Times New Roman" w:eastAsia="Times New Roman" w:hAnsi="Times New Roman" w:cs="Times New Roman"/>
          <w:sz w:val="24"/>
          <w:szCs w:val="24"/>
          <w:lang w:eastAsia="de-DE"/>
        </w:rPr>
        <w:fldChar w:fldCharType="separate"/>
      </w:r>
      <w:r w:rsidRPr="00D41042">
        <w:rPr>
          <w:rFonts w:ascii="Times New Roman" w:eastAsia="Times New Roman" w:hAnsi="Times New Roman" w:cs="Times New Roman"/>
          <w:sz w:val="24"/>
          <w:szCs w:val="24"/>
          <w:lang w:eastAsia="de-DE"/>
        </w:rPr>
        <w:t>(Grub et al., 2020)</w:t>
      </w:r>
      <w:r w:rsidRPr="00D41042">
        <w:rPr>
          <w:rFonts w:ascii="Times New Roman" w:eastAsia="Times New Roman" w:hAnsi="Times New Roman" w:cs="Times New Roman"/>
          <w:sz w:val="24"/>
          <w:szCs w:val="24"/>
          <w:lang w:eastAsia="de-DE"/>
        </w:rPr>
        <w:fldChar w:fldCharType="end"/>
      </w:r>
      <w:r w:rsidRPr="00D41042">
        <w:rPr>
          <w:rFonts w:ascii="Times New Roman" w:eastAsia="Times New Roman" w:hAnsi="Times New Roman" w:cs="Times New Roman"/>
          <w:sz w:val="24"/>
          <w:szCs w:val="24"/>
          <w:lang w:eastAsia="de-DE"/>
        </w:rPr>
        <w:t>. These metrics comprised fixation number, average fixation duration, and the Gaze Relational Index (GRI</w:t>
      </w:r>
      <w:r w:rsidR="00243366">
        <w:rPr>
          <w:rFonts w:ascii="Times New Roman" w:eastAsia="Times New Roman" w:hAnsi="Times New Roman" w:cs="Times New Roman"/>
          <w:sz w:val="24"/>
          <w:szCs w:val="24"/>
          <w:lang w:eastAsia="de-DE"/>
        </w:rPr>
        <w:t xml:space="preserve">) as the ratio of these two measures </w:t>
      </w:r>
      <w:r w:rsidR="00243366">
        <w:rPr>
          <w:rFonts w:ascii="Times New Roman" w:eastAsia="Times New Roman" w:hAnsi="Times New Roman" w:cs="Times New Roman"/>
          <w:sz w:val="24"/>
          <w:szCs w:val="24"/>
          <w:lang w:eastAsia="de-DE"/>
        </w:rPr>
        <w:fldChar w:fldCharType="begin"/>
      </w:r>
      <w:r w:rsidR="00243366">
        <w:rPr>
          <w:rFonts w:ascii="Times New Roman" w:eastAsia="Times New Roman" w:hAnsi="Times New Roman" w:cs="Times New Roman"/>
          <w:sz w:val="24"/>
          <w:szCs w:val="24"/>
          <w:lang w:eastAsia="de-DE"/>
        </w:rPr>
        <w:instrText xml:space="preserve"> ADDIN ZOTERO_ITEM CSL_CITATION {"citationID":"vxbypOZv","properties":{"formattedCitation":"(Gegenfurtner et al., 2020)","plainCitation":"(Gegenfurtner et al., 2020)","noteIndex":0},"citationItems":[{"id":929,"uris":["http://zotero.org/groups/5349517/items/8HNUAV3F"],"itemData":{"id":929,"type":"article-journal","abstract":"Eye tracking is a powerful technique that helps reveal how people process visual information. This paper discusses a novel metric for indicating expertise in visual information processing. Named the Gaze Relational Index (GRI), this metric is defined as the ratio of mean fixation duration to fixation count. Data from two eye-tracking studies of professional vision and visual expertise in using 3D dynamic medical visualizations are presented as cases to illustrate the suitability and additional benefits of the GRI. Calculated values of the GRI were higher for novices than for experts, and higher in nonrepresentative, semi-familiar / unfamiliar task conditions than in domain-representative familiar tasks. These differences in GRI suggest that, compared to novices, experts engaged in more knowledge-driven, top-down processing that was characterized by quick, exploratory visual search. We discuss future research aiming to replicate the GRI in professional domains with complex visual stimuli and to identify the moderating role of cognitive ability on GRI estimates.","language":"en","source":"Zotero","title":"The Gaze Relational Index as a Measure of Visual Expertise","volume":"3","author":[{"family":"Gegenfurtner","given":"Andreas"},{"family":"Boucheix","given":"Jean-Michel"},{"family":"Gruber","given":"Hans"},{"family":"Lehtinen","given":"Erno"},{"family":"Lowe","given":"Richard K"}],"issued":{"date-parts":[["2020"]]}}}],"schema":"https://github.com/citation-style-language/schema/raw/master/csl-citation.json"} </w:instrText>
      </w:r>
      <w:r w:rsidR="00243366">
        <w:rPr>
          <w:rFonts w:ascii="Times New Roman" w:eastAsia="Times New Roman" w:hAnsi="Times New Roman" w:cs="Times New Roman"/>
          <w:sz w:val="24"/>
          <w:szCs w:val="24"/>
          <w:lang w:eastAsia="de-DE"/>
        </w:rPr>
        <w:fldChar w:fldCharType="separate"/>
      </w:r>
      <w:r w:rsidR="00243366" w:rsidRPr="00243366">
        <w:rPr>
          <w:rFonts w:ascii="Times New Roman" w:hAnsi="Times New Roman" w:cs="Times New Roman"/>
          <w:sz w:val="24"/>
        </w:rPr>
        <w:t>(Gegenfurtner et al., 2020)</w:t>
      </w:r>
      <w:r w:rsidR="00243366">
        <w:rPr>
          <w:rFonts w:ascii="Times New Roman" w:eastAsia="Times New Roman" w:hAnsi="Times New Roman" w:cs="Times New Roman"/>
          <w:sz w:val="24"/>
          <w:szCs w:val="24"/>
          <w:lang w:eastAsia="de-DE"/>
        </w:rPr>
        <w:fldChar w:fldCharType="end"/>
      </w:r>
      <w:r w:rsidRPr="00D41042">
        <w:rPr>
          <w:rFonts w:ascii="Times New Roman" w:eastAsia="Times New Roman" w:hAnsi="Times New Roman" w:cs="Times New Roman"/>
          <w:sz w:val="24"/>
          <w:szCs w:val="24"/>
          <w:lang w:eastAsia="de-DE"/>
        </w:rPr>
        <w:t xml:space="preserve">. </w:t>
      </w:r>
    </w:p>
    <w:p w14:paraId="25C52EA0" w14:textId="5F284CD5" w:rsidR="00540A1D" w:rsidRDefault="00743146" w:rsidP="00D41042">
      <w:pPr>
        <w:spacing w:before="120"/>
        <w:rPr>
          <w:rFonts w:ascii="Times New Roman" w:eastAsia="Times New Roman" w:hAnsi="Times New Roman" w:cs="Times New Roman"/>
          <w:sz w:val="24"/>
          <w:szCs w:val="24"/>
          <w:lang w:eastAsia="de-DE"/>
        </w:rPr>
      </w:pPr>
      <w:commentRangeStart w:id="4"/>
      <w:r>
        <w:rPr>
          <w:rFonts w:ascii="Times New Roman" w:eastAsia="Times New Roman" w:hAnsi="Times New Roman" w:cs="Times New Roman"/>
          <w:sz w:val="24"/>
          <w:szCs w:val="24"/>
          <w:lang w:eastAsia="de-DE"/>
        </w:rPr>
        <w:t xml:space="preserve">The </w:t>
      </w:r>
      <w:r w:rsidRPr="00DB69B7">
        <w:rPr>
          <w:rFonts w:ascii="Times New Roman" w:eastAsia="Times New Roman" w:hAnsi="Times New Roman" w:cs="Times New Roman"/>
          <w:b/>
          <w:bCs/>
          <w:sz w:val="24"/>
          <w:szCs w:val="24"/>
          <w:lang w:eastAsia="de-DE"/>
        </w:rPr>
        <w:t>fixation number</w:t>
      </w:r>
      <w:r w:rsidR="00C757A5">
        <w:rPr>
          <w:rFonts w:ascii="Times New Roman" w:eastAsia="Times New Roman" w:hAnsi="Times New Roman" w:cs="Times New Roman"/>
          <w:b/>
          <w:bCs/>
          <w:sz w:val="24"/>
          <w:szCs w:val="24"/>
          <w:lang w:eastAsia="de-DE"/>
        </w:rPr>
        <w:t xml:space="preserve"> per minute </w:t>
      </w:r>
      <w:r w:rsidRPr="00743146">
        <w:rPr>
          <w:rFonts w:ascii="Times New Roman" w:eastAsia="Times New Roman" w:hAnsi="Times New Roman" w:cs="Times New Roman"/>
          <w:sz w:val="24"/>
          <w:szCs w:val="24"/>
          <w:lang w:eastAsia="de-DE"/>
        </w:rPr>
        <w:t xml:space="preserve">was calculated as the total number of fixations recorded during the session, standardized as fixations per minute to account for varying session durations. </w:t>
      </w:r>
      <w:commentRangeEnd w:id="4"/>
      <w:r w:rsidR="00C336B9">
        <w:rPr>
          <w:rStyle w:val="Kommentarzeichen"/>
        </w:rPr>
        <w:commentReference w:id="4"/>
      </w:r>
      <w:r w:rsidRPr="00743146">
        <w:rPr>
          <w:rFonts w:ascii="Times New Roman" w:eastAsia="Times New Roman" w:hAnsi="Times New Roman" w:cs="Times New Roman"/>
          <w:sz w:val="24"/>
          <w:szCs w:val="24"/>
          <w:lang w:eastAsia="de-DE"/>
        </w:rPr>
        <w:t xml:space="preserve">Specifically, the total fixation count was summed across all global AOI, including students, teacher material, student desks, and other classroom areas. This sum was then divided </w:t>
      </w:r>
      <w:r w:rsidRPr="00743146">
        <w:rPr>
          <w:rFonts w:ascii="Times New Roman" w:eastAsia="Times New Roman" w:hAnsi="Times New Roman" w:cs="Times New Roman"/>
          <w:sz w:val="24"/>
          <w:szCs w:val="24"/>
          <w:lang w:eastAsia="de-DE"/>
        </w:rPr>
        <w:lastRenderedPageBreak/>
        <w:t>by the session duration in minutes to yield the fixation number per minute</w:t>
      </w:r>
      <w:r w:rsidR="00B331ED">
        <w:rPr>
          <w:rFonts w:ascii="Times New Roman" w:eastAsia="Times New Roman" w:hAnsi="Times New Roman" w:cs="Times New Roman"/>
          <w:sz w:val="24"/>
          <w:szCs w:val="24"/>
          <w:lang w:eastAsia="de-DE"/>
        </w:rPr>
        <w:t xml:space="preserve"> </w:t>
      </w:r>
      <w:r w:rsidR="00B331ED" w:rsidRPr="00B331ED">
        <w:rPr>
          <w:rFonts w:ascii="Times New Roman" w:eastAsia="Times New Roman" w:hAnsi="Times New Roman" w:cs="Times New Roman"/>
          <w:sz w:val="24"/>
          <w:szCs w:val="24"/>
          <w:lang w:eastAsia="de-DE"/>
        </w:rPr>
        <w:t>for each person</w:t>
      </w:r>
      <w:r w:rsidR="008916F5">
        <w:rPr>
          <w:rFonts w:ascii="Times New Roman" w:eastAsia="Times New Roman" w:hAnsi="Times New Roman" w:cs="Times New Roman"/>
          <w:sz w:val="24"/>
          <w:szCs w:val="24"/>
          <w:lang w:eastAsia="de-DE"/>
        </w:rPr>
        <w:t xml:space="preserve"> and was then summarized for both groups (experienced and inexperienced </w:t>
      </w:r>
      <w:r w:rsidR="00D07092">
        <w:rPr>
          <w:rFonts w:ascii="Times New Roman" w:eastAsia="Times New Roman" w:hAnsi="Times New Roman" w:cs="Times New Roman"/>
          <w:sz w:val="24"/>
          <w:szCs w:val="24"/>
          <w:lang w:eastAsia="de-DE"/>
        </w:rPr>
        <w:t>teachers)</w:t>
      </w:r>
      <w:r>
        <w:rPr>
          <w:rFonts w:ascii="Times New Roman" w:eastAsia="Times New Roman" w:hAnsi="Times New Roman" w:cs="Times New Roman"/>
          <w:sz w:val="24"/>
          <w:szCs w:val="24"/>
          <w:lang w:eastAsia="de-DE"/>
        </w:rPr>
        <w:t>.</w:t>
      </w:r>
      <w:r w:rsidR="009C4E41">
        <w:rPr>
          <w:rFonts w:ascii="Times New Roman" w:eastAsia="Times New Roman" w:hAnsi="Times New Roman" w:cs="Times New Roman"/>
          <w:sz w:val="24"/>
          <w:szCs w:val="24"/>
          <w:lang w:eastAsia="de-DE"/>
        </w:rPr>
        <w:t xml:space="preserve"> </w:t>
      </w:r>
    </w:p>
    <w:p w14:paraId="5BDB66E5" w14:textId="02322C23" w:rsidR="003712F4" w:rsidRDefault="00517272" w:rsidP="00167027">
      <w:pPr>
        <w:spacing w:before="120"/>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The </w:t>
      </w:r>
      <w:r w:rsidRPr="00DB69B7">
        <w:rPr>
          <w:rFonts w:ascii="Times New Roman" w:eastAsia="Times New Roman" w:hAnsi="Times New Roman" w:cs="Times New Roman"/>
          <w:b/>
          <w:bCs/>
          <w:sz w:val="24"/>
          <w:szCs w:val="24"/>
          <w:lang w:eastAsia="de-DE"/>
        </w:rPr>
        <w:t>average fixation duration</w:t>
      </w:r>
      <w:r w:rsidRPr="00517272">
        <w:rPr>
          <w:rFonts w:ascii="Times New Roman" w:eastAsia="Times New Roman" w:hAnsi="Times New Roman" w:cs="Times New Roman"/>
          <w:sz w:val="24"/>
          <w:szCs w:val="24"/>
          <w:lang w:eastAsia="de-DE"/>
        </w:rPr>
        <w:t xml:space="preserve"> was calculated to determine the mean time participants spent focusing on individual elements. This was computed by dividing the total duration of all fixations, measured in milliseconds, by the total number of fixations recorded during the session</w:t>
      </w:r>
      <w:r>
        <w:rPr>
          <w:rFonts w:ascii="Times New Roman" w:eastAsia="Times New Roman" w:hAnsi="Times New Roman" w:cs="Times New Roman"/>
          <w:sz w:val="24"/>
          <w:szCs w:val="24"/>
          <w:lang w:eastAsia="de-DE"/>
        </w:rPr>
        <w:t xml:space="preserve">. </w:t>
      </w:r>
      <w:r w:rsidRPr="00517272">
        <w:rPr>
          <w:rFonts w:ascii="Times New Roman" w:eastAsia="Times New Roman" w:hAnsi="Times New Roman" w:cs="Times New Roman"/>
          <w:sz w:val="24"/>
          <w:szCs w:val="24"/>
          <w:lang w:eastAsia="de-DE"/>
        </w:rPr>
        <w:t>Fixation data for these calculations were aggregated across all global AOI, offering a comprehensive overview of participants’ monitoring behavior throughout the micro-teaching unit</w:t>
      </w:r>
      <w:r w:rsidR="009877E4">
        <w:rPr>
          <w:rFonts w:ascii="Times New Roman" w:eastAsia="Times New Roman" w:hAnsi="Times New Roman" w:cs="Times New Roman"/>
          <w:sz w:val="24"/>
          <w:szCs w:val="24"/>
          <w:lang w:eastAsia="de-DE"/>
        </w:rPr>
        <w:t xml:space="preserve"> </w:t>
      </w:r>
      <w:r w:rsidR="009877E4" w:rsidRPr="009877E4">
        <w:rPr>
          <w:rFonts w:ascii="Times New Roman" w:eastAsia="Times New Roman" w:hAnsi="Times New Roman" w:cs="Times New Roman"/>
          <w:sz w:val="24"/>
          <w:szCs w:val="24"/>
          <w:lang w:eastAsia="de-DE"/>
        </w:rPr>
        <w:t>for each person</w:t>
      </w:r>
      <w:r w:rsidR="00855ECA">
        <w:rPr>
          <w:rFonts w:ascii="Times New Roman" w:eastAsia="Times New Roman" w:hAnsi="Times New Roman" w:cs="Times New Roman"/>
          <w:sz w:val="24"/>
          <w:szCs w:val="24"/>
          <w:lang w:eastAsia="de-DE"/>
        </w:rPr>
        <w:t xml:space="preserve"> and again, </w:t>
      </w:r>
      <w:r w:rsidR="00855ECA" w:rsidRPr="00855ECA">
        <w:rPr>
          <w:rFonts w:ascii="Times New Roman" w:eastAsia="Times New Roman" w:hAnsi="Times New Roman" w:cs="Times New Roman"/>
          <w:sz w:val="24"/>
          <w:szCs w:val="24"/>
          <w:lang w:eastAsia="de-DE"/>
        </w:rPr>
        <w:t>summarized for both groups</w:t>
      </w:r>
      <w:r w:rsidRPr="00517272">
        <w:rPr>
          <w:rFonts w:ascii="Times New Roman" w:eastAsia="Times New Roman" w:hAnsi="Times New Roman" w:cs="Times New Roman"/>
          <w:sz w:val="24"/>
          <w:szCs w:val="24"/>
          <w:lang w:eastAsia="de-DE"/>
        </w:rPr>
        <w:t>.</w:t>
      </w:r>
      <w:r w:rsidR="009D652B">
        <w:rPr>
          <w:rFonts w:ascii="Times New Roman" w:eastAsia="Times New Roman" w:hAnsi="Times New Roman" w:cs="Times New Roman"/>
          <w:sz w:val="24"/>
          <w:szCs w:val="24"/>
          <w:lang w:eastAsia="de-DE"/>
        </w:rPr>
        <w:t xml:space="preserve"> </w:t>
      </w:r>
    </w:p>
    <w:p w14:paraId="652D6B3C" w14:textId="35163D4A" w:rsidR="00167027" w:rsidRPr="00167027" w:rsidRDefault="00167027" w:rsidP="00167027">
      <w:pPr>
        <w:spacing w:before="120"/>
        <w:rPr>
          <w:rFonts w:ascii="Times New Roman" w:eastAsia="Times New Roman" w:hAnsi="Times New Roman" w:cs="Times New Roman"/>
          <w:sz w:val="24"/>
          <w:szCs w:val="24"/>
          <w:lang w:eastAsia="de-DE"/>
        </w:rPr>
      </w:pPr>
      <w:r w:rsidRPr="00167027">
        <w:rPr>
          <w:rFonts w:ascii="Times New Roman" w:eastAsia="Times New Roman" w:hAnsi="Times New Roman" w:cs="Times New Roman"/>
          <w:sz w:val="24"/>
          <w:szCs w:val="24"/>
          <w:lang w:eastAsia="de-DE"/>
        </w:rPr>
        <w:t xml:space="preserve">The </w:t>
      </w:r>
      <w:r w:rsidRPr="00DB69B7">
        <w:rPr>
          <w:rFonts w:ascii="Times New Roman" w:eastAsia="Times New Roman" w:hAnsi="Times New Roman" w:cs="Times New Roman"/>
          <w:b/>
          <w:bCs/>
          <w:sz w:val="24"/>
          <w:szCs w:val="24"/>
          <w:lang w:eastAsia="de-DE"/>
        </w:rPr>
        <w:t>GRI</w:t>
      </w:r>
      <w:r w:rsidRPr="00167027">
        <w:rPr>
          <w:rFonts w:ascii="Times New Roman" w:eastAsia="Times New Roman" w:hAnsi="Times New Roman" w:cs="Times New Roman"/>
          <w:sz w:val="24"/>
          <w:szCs w:val="24"/>
          <w:lang w:eastAsia="de-DE"/>
        </w:rPr>
        <w:t xml:space="preserve"> was calculated as a composite metric to evaluate the efficiency of participants’ scanning behavior during the micro-teaching unit. The GRI was derived by dividing the average fixation duration (in milliseconds) by the fixation </w:t>
      </w:r>
      <w:r w:rsidR="0064101C">
        <w:rPr>
          <w:rFonts w:ascii="Times New Roman" w:eastAsia="Times New Roman" w:hAnsi="Times New Roman" w:cs="Times New Roman"/>
          <w:sz w:val="24"/>
          <w:szCs w:val="24"/>
          <w:lang w:eastAsia="de-DE"/>
        </w:rPr>
        <w:t>number</w:t>
      </w:r>
      <w:r w:rsidRPr="00167027">
        <w:rPr>
          <w:rFonts w:ascii="Times New Roman" w:eastAsia="Times New Roman" w:hAnsi="Times New Roman" w:cs="Times New Roman"/>
          <w:sz w:val="24"/>
          <w:szCs w:val="24"/>
          <w:lang w:eastAsia="de-DE"/>
        </w:rPr>
        <w:t xml:space="preserve"> per minute.</w:t>
      </w:r>
      <w:r w:rsidR="0064101C">
        <w:rPr>
          <w:rFonts w:ascii="Times New Roman" w:eastAsia="Times New Roman" w:hAnsi="Times New Roman" w:cs="Times New Roman"/>
          <w:sz w:val="24"/>
          <w:szCs w:val="24"/>
          <w:lang w:eastAsia="de-DE"/>
        </w:rPr>
        <w:t xml:space="preserve"> </w:t>
      </w:r>
    </w:p>
    <w:p w14:paraId="66475031" w14:textId="28021339" w:rsidR="00881F9A" w:rsidRPr="00E11E92" w:rsidRDefault="00881F9A" w:rsidP="00E11E92">
      <w:pPr>
        <w:pStyle w:val="berschrift4"/>
        <w:rPr>
          <w:rFonts w:ascii="Times New Roman" w:hAnsi="Times New Roman" w:cs="Times New Roman"/>
          <w:sz w:val="24"/>
          <w:szCs w:val="24"/>
        </w:rPr>
      </w:pPr>
      <w:r w:rsidRPr="00E11E92">
        <w:rPr>
          <w:rFonts w:ascii="Times New Roman" w:hAnsi="Times New Roman" w:cs="Times New Roman"/>
          <w:sz w:val="24"/>
          <w:szCs w:val="24"/>
        </w:rPr>
        <w:t xml:space="preserve">Event-related Gaze </w:t>
      </w:r>
      <w:r w:rsidR="00AA2A2E">
        <w:rPr>
          <w:rFonts w:ascii="Times New Roman" w:hAnsi="Times New Roman" w:cs="Times New Roman"/>
          <w:sz w:val="24"/>
          <w:szCs w:val="24"/>
        </w:rPr>
        <w:t>Efficiency</w:t>
      </w:r>
      <w:r w:rsidR="00E11E92">
        <w:rPr>
          <w:rFonts w:ascii="Times New Roman" w:hAnsi="Times New Roman" w:cs="Times New Roman"/>
          <w:sz w:val="24"/>
          <w:szCs w:val="24"/>
        </w:rPr>
        <w:t>.</w:t>
      </w:r>
      <w:r w:rsidRPr="00E11E92">
        <w:rPr>
          <w:rFonts w:ascii="Times New Roman" w:hAnsi="Times New Roman" w:cs="Times New Roman"/>
          <w:sz w:val="24"/>
          <w:szCs w:val="24"/>
        </w:rPr>
        <w:t xml:space="preserve"> </w:t>
      </w:r>
    </w:p>
    <w:p w14:paraId="7240BE91" w14:textId="77777777" w:rsidR="00162EE6" w:rsidRDefault="00C20478" w:rsidP="0031387D">
      <w:pPr>
        <w:spacing w:before="120"/>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The e</w:t>
      </w:r>
      <w:r w:rsidR="005224AC" w:rsidRPr="005224AC">
        <w:rPr>
          <w:rFonts w:ascii="Times New Roman" w:eastAsia="Times New Roman" w:hAnsi="Times New Roman" w:cs="Times New Roman"/>
          <w:sz w:val="24"/>
          <w:szCs w:val="24"/>
          <w:lang w:eastAsia="de-DE"/>
        </w:rPr>
        <w:t xml:space="preserve">vent-related gaze </w:t>
      </w:r>
      <w:r w:rsidR="00AA2A2E">
        <w:rPr>
          <w:rFonts w:ascii="Times New Roman" w:eastAsia="Times New Roman" w:hAnsi="Times New Roman" w:cs="Times New Roman"/>
          <w:sz w:val="24"/>
          <w:szCs w:val="24"/>
          <w:lang w:eastAsia="de-DE"/>
        </w:rPr>
        <w:t>efficiency</w:t>
      </w:r>
      <w:r w:rsidR="005224AC" w:rsidRPr="005224AC">
        <w:rPr>
          <w:rFonts w:ascii="Times New Roman" w:eastAsia="Times New Roman" w:hAnsi="Times New Roman" w:cs="Times New Roman"/>
          <w:sz w:val="24"/>
          <w:szCs w:val="24"/>
          <w:lang w:eastAsia="de-DE"/>
        </w:rPr>
        <w:t xml:space="preserve"> was analyzed by focusing on specific classroom disruptions during the micro-teaching unit</w:t>
      </w:r>
      <w:r>
        <w:rPr>
          <w:rFonts w:ascii="Times New Roman" w:eastAsia="Times New Roman" w:hAnsi="Times New Roman" w:cs="Times New Roman"/>
          <w:sz w:val="24"/>
          <w:szCs w:val="24"/>
          <w:lang w:eastAsia="de-DE"/>
        </w:rPr>
        <w:t xml:space="preserve"> </w:t>
      </w:r>
      <w:r w:rsidRPr="00C20478">
        <w:rPr>
          <w:rFonts w:ascii="Times New Roman" w:eastAsia="Times New Roman" w:hAnsi="Times New Roman" w:cs="Times New Roman"/>
          <w:sz w:val="24"/>
          <w:szCs w:val="24"/>
          <w:lang w:eastAsia="de-DE"/>
        </w:rPr>
        <w:t>between experienced and inexperienced teachers</w:t>
      </w:r>
      <w:r w:rsidR="005224AC" w:rsidRPr="005224AC">
        <w:rPr>
          <w:rFonts w:ascii="Times New Roman" w:eastAsia="Times New Roman" w:hAnsi="Times New Roman" w:cs="Times New Roman"/>
          <w:sz w:val="24"/>
          <w:szCs w:val="24"/>
          <w:lang w:eastAsia="de-DE"/>
        </w:rPr>
        <w:t>, categorized into three types</w:t>
      </w:r>
      <w:r w:rsidR="00191480">
        <w:rPr>
          <w:rFonts w:ascii="Times New Roman" w:eastAsia="Times New Roman" w:hAnsi="Times New Roman" w:cs="Times New Roman"/>
          <w:sz w:val="24"/>
          <w:szCs w:val="24"/>
          <w:lang w:eastAsia="de-DE"/>
        </w:rPr>
        <w:t xml:space="preserve"> (</w:t>
      </w:r>
      <w:r w:rsidR="005224AC" w:rsidRPr="005224AC">
        <w:rPr>
          <w:rFonts w:ascii="Times New Roman" w:eastAsia="Times New Roman" w:hAnsi="Times New Roman" w:cs="Times New Roman"/>
          <w:sz w:val="24"/>
          <w:szCs w:val="24"/>
          <w:lang w:eastAsia="de-DE"/>
        </w:rPr>
        <w:t>verbal, physical disruptions, and indicators of lack of eagerness to learn</w:t>
      </w:r>
      <w:r w:rsidR="00191480">
        <w:rPr>
          <w:rFonts w:ascii="Times New Roman" w:eastAsia="Times New Roman" w:hAnsi="Times New Roman" w:cs="Times New Roman"/>
          <w:sz w:val="24"/>
          <w:szCs w:val="24"/>
          <w:lang w:eastAsia="de-DE"/>
        </w:rPr>
        <w:t xml:space="preserve">). </w:t>
      </w:r>
      <w:r w:rsidR="005224AC" w:rsidRPr="005224AC">
        <w:rPr>
          <w:rFonts w:ascii="Times New Roman" w:eastAsia="Times New Roman" w:hAnsi="Times New Roman" w:cs="Times New Roman"/>
          <w:sz w:val="24"/>
          <w:szCs w:val="24"/>
          <w:lang w:eastAsia="de-DE"/>
        </w:rPr>
        <w:t xml:space="preserve">These disruptions were captured within the event-based AOI labeled </w:t>
      </w:r>
      <w:r w:rsidR="005224AC" w:rsidRPr="005224AC">
        <w:rPr>
          <w:rFonts w:ascii="Times New Roman" w:eastAsia="Times New Roman" w:hAnsi="Times New Roman" w:cs="Times New Roman"/>
          <w:i/>
          <w:iCs/>
          <w:sz w:val="24"/>
          <w:szCs w:val="24"/>
          <w:lang w:eastAsia="de-DE"/>
        </w:rPr>
        <w:t xml:space="preserve">Disruptive </w:t>
      </w:r>
      <w:r w:rsidR="00417BBB">
        <w:rPr>
          <w:rFonts w:ascii="Times New Roman" w:eastAsia="Times New Roman" w:hAnsi="Times New Roman" w:cs="Times New Roman"/>
          <w:i/>
          <w:iCs/>
          <w:sz w:val="24"/>
          <w:szCs w:val="24"/>
          <w:lang w:eastAsia="de-DE"/>
        </w:rPr>
        <w:t>Student</w:t>
      </w:r>
      <w:r w:rsidR="00191480">
        <w:rPr>
          <w:rFonts w:ascii="Times New Roman" w:eastAsia="Times New Roman" w:hAnsi="Times New Roman" w:cs="Times New Roman"/>
          <w:sz w:val="24"/>
          <w:szCs w:val="24"/>
          <w:lang w:eastAsia="de-DE"/>
        </w:rPr>
        <w:t>.</w:t>
      </w:r>
    </w:p>
    <w:p w14:paraId="32952BB8" w14:textId="5EBF0790" w:rsidR="003876CA" w:rsidRDefault="002A408D" w:rsidP="0031387D">
      <w:pPr>
        <w:spacing w:before="120"/>
        <w:rPr>
          <w:rFonts w:ascii="Times New Roman" w:eastAsia="Times New Roman" w:hAnsi="Times New Roman" w:cs="Times New Roman"/>
          <w:sz w:val="24"/>
          <w:szCs w:val="24"/>
          <w:lang w:eastAsia="de-DE"/>
        </w:rPr>
      </w:pPr>
      <w:r w:rsidRPr="002A408D">
        <w:rPr>
          <w:rFonts w:ascii="Times New Roman" w:eastAsia="Times New Roman" w:hAnsi="Times New Roman" w:cs="Times New Roman"/>
          <w:sz w:val="24"/>
          <w:szCs w:val="24"/>
          <w:lang w:eastAsia="de-DE"/>
        </w:rPr>
        <w:t>The</w:t>
      </w:r>
      <w:r>
        <w:rPr>
          <w:rFonts w:ascii="Times New Roman" w:eastAsia="Times New Roman" w:hAnsi="Times New Roman" w:cs="Times New Roman"/>
          <w:b/>
          <w:bCs/>
          <w:sz w:val="24"/>
          <w:szCs w:val="24"/>
          <w:lang w:eastAsia="de-DE"/>
        </w:rPr>
        <w:t xml:space="preserve"> </w:t>
      </w:r>
      <w:r w:rsidR="00DB69B7" w:rsidRPr="00DB69B7">
        <w:rPr>
          <w:rFonts w:ascii="Times New Roman" w:eastAsia="Times New Roman" w:hAnsi="Times New Roman" w:cs="Times New Roman"/>
          <w:b/>
          <w:bCs/>
          <w:sz w:val="24"/>
          <w:szCs w:val="24"/>
          <w:lang w:eastAsia="de-DE"/>
        </w:rPr>
        <w:t>t</w:t>
      </w:r>
      <w:r w:rsidR="0038199D" w:rsidRPr="0038199D">
        <w:rPr>
          <w:rFonts w:ascii="Times New Roman" w:eastAsia="Times New Roman" w:hAnsi="Times New Roman" w:cs="Times New Roman"/>
          <w:b/>
          <w:bCs/>
          <w:sz w:val="24"/>
          <w:szCs w:val="24"/>
          <w:lang w:eastAsia="de-DE"/>
        </w:rPr>
        <w:t>ime to first fixation</w:t>
      </w:r>
      <w:r w:rsidR="0038199D" w:rsidRPr="0038199D">
        <w:rPr>
          <w:rFonts w:ascii="Times New Roman" w:eastAsia="Times New Roman" w:hAnsi="Times New Roman" w:cs="Times New Roman"/>
          <w:sz w:val="24"/>
          <w:szCs w:val="24"/>
          <w:lang w:eastAsia="de-DE"/>
        </w:rPr>
        <w:t xml:space="preserve"> </w:t>
      </w:r>
      <w:r w:rsidR="00695FEE">
        <w:rPr>
          <w:rFonts w:ascii="Times New Roman" w:eastAsia="Times New Roman" w:hAnsi="Times New Roman" w:cs="Times New Roman"/>
          <w:sz w:val="24"/>
          <w:szCs w:val="24"/>
          <w:lang w:eastAsia="de-DE"/>
        </w:rPr>
        <w:t xml:space="preserve">(TTFF) </w:t>
      </w:r>
      <w:r w:rsidR="0038199D" w:rsidRPr="0038199D">
        <w:rPr>
          <w:rFonts w:ascii="Times New Roman" w:eastAsia="Times New Roman" w:hAnsi="Times New Roman" w:cs="Times New Roman"/>
          <w:sz w:val="24"/>
          <w:szCs w:val="24"/>
          <w:lang w:eastAsia="de-DE"/>
        </w:rPr>
        <w:t xml:space="preserve">was used to </w:t>
      </w:r>
      <w:r w:rsidR="00C20478" w:rsidRPr="00FA042A">
        <w:rPr>
          <w:rFonts w:ascii="Times New Roman" w:eastAsia="Times New Roman" w:hAnsi="Times New Roman" w:cs="Times New Roman"/>
          <w:sz w:val="24"/>
          <w:szCs w:val="24"/>
          <w:lang w:eastAsia="de-DE"/>
        </w:rPr>
        <w:t>assess gaze behavior within this AOI</w:t>
      </w:r>
      <w:r w:rsidR="00C20478">
        <w:rPr>
          <w:rFonts w:ascii="Times New Roman" w:eastAsia="Times New Roman" w:hAnsi="Times New Roman" w:cs="Times New Roman"/>
          <w:sz w:val="24"/>
          <w:szCs w:val="24"/>
          <w:lang w:eastAsia="de-DE"/>
        </w:rPr>
        <w:t xml:space="preserve"> </w:t>
      </w:r>
      <w:r w:rsidR="00162EE6">
        <w:rPr>
          <w:rFonts w:ascii="Times New Roman" w:eastAsia="Times New Roman" w:hAnsi="Times New Roman" w:cs="Times New Roman"/>
          <w:sz w:val="24"/>
          <w:szCs w:val="24"/>
          <w:lang w:eastAsia="de-DE"/>
        </w:rPr>
        <w:t xml:space="preserve">and to </w:t>
      </w:r>
      <w:r w:rsidR="0038199D" w:rsidRPr="0038199D">
        <w:rPr>
          <w:rFonts w:ascii="Times New Roman" w:eastAsia="Times New Roman" w:hAnsi="Times New Roman" w:cs="Times New Roman"/>
          <w:sz w:val="24"/>
          <w:szCs w:val="24"/>
          <w:lang w:eastAsia="de-DE"/>
        </w:rPr>
        <w:t xml:space="preserve">measure </w:t>
      </w:r>
      <w:r w:rsidR="0040638D">
        <w:rPr>
          <w:rFonts w:ascii="Times New Roman" w:eastAsia="Times New Roman" w:hAnsi="Times New Roman" w:cs="Times New Roman"/>
          <w:sz w:val="24"/>
          <w:szCs w:val="24"/>
          <w:lang w:eastAsia="de-DE"/>
        </w:rPr>
        <w:t xml:space="preserve">the disruption noticing speed, e.g., </w:t>
      </w:r>
      <w:r w:rsidR="0038199D" w:rsidRPr="0038199D">
        <w:rPr>
          <w:rFonts w:ascii="Times New Roman" w:eastAsia="Times New Roman" w:hAnsi="Times New Roman" w:cs="Times New Roman"/>
          <w:sz w:val="24"/>
          <w:szCs w:val="24"/>
          <w:lang w:eastAsia="de-DE"/>
        </w:rPr>
        <w:t>the latency, in seconds, for participants to direct their first fixation to the AOI after the onset of the disruption.</w:t>
      </w:r>
      <w:r w:rsidR="006C6083" w:rsidRPr="006C6083">
        <w:rPr>
          <w:rFonts w:ascii="Times New Roman" w:eastAsia="Times New Roman" w:hAnsi="Times New Roman" w:cs="Times New Roman"/>
          <w:sz w:val="24"/>
          <w:szCs w:val="24"/>
          <w:lang w:eastAsia="de-DE"/>
        </w:rPr>
        <w:t xml:space="preserve"> </w:t>
      </w:r>
      <w:r w:rsidR="006C6083">
        <w:rPr>
          <w:rFonts w:ascii="Times New Roman" w:eastAsia="Times New Roman" w:hAnsi="Times New Roman" w:cs="Times New Roman"/>
          <w:sz w:val="24"/>
          <w:szCs w:val="24"/>
          <w:lang w:eastAsia="de-DE"/>
        </w:rPr>
        <w:t xml:space="preserve">Therefore, </w:t>
      </w:r>
      <w:r w:rsidR="006C6083" w:rsidRPr="006C6083">
        <w:rPr>
          <w:rFonts w:ascii="Times New Roman" w:eastAsia="Times New Roman" w:hAnsi="Times New Roman" w:cs="Times New Roman"/>
          <w:sz w:val="24"/>
          <w:szCs w:val="24"/>
          <w:lang w:eastAsia="de-DE"/>
        </w:rPr>
        <w:t xml:space="preserve">values were extracted from the eye-tracking data by identifying the timestamp when the first fixation on the AOI </w:t>
      </w:r>
      <w:r w:rsidR="00695FEE" w:rsidRPr="00695FEE">
        <w:rPr>
          <w:rFonts w:ascii="Times New Roman" w:eastAsia="Times New Roman" w:hAnsi="Times New Roman" w:cs="Times New Roman"/>
          <w:i/>
          <w:iCs/>
          <w:sz w:val="24"/>
          <w:szCs w:val="24"/>
          <w:lang w:eastAsia="de-DE"/>
        </w:rPr>
        <w:t xml:space="preserve">Disruptive </w:t>
      </w:r>
      <w:r w:rsidR="008D638C">
        <w:rPr>
          <w:rFonts w:ascii="Times New Roman" w:eastAsia="Times New Roman" w:hAnsi="Times New Roman" w:cs="Times New Roman"/>
          <w:i/>
          <w:iCs/>
          <w:sz w:val="24"/>
          <w:szCs w:val="24"/>
          <w:lang w:eastAsia="de-DE"/>
        </w:rPr>
        <w:t>Student</w:t>
      </w:r>
      <w:r w:rsidR="00695FEE" w:rsidRPr="006C6083">
        <w:rPr>
          <w:rFonts w:ascii="Times New Roman" w:eastAsia="Times New Roman" w:hAnsi="Times New Roman" w:cs="Times New Roman"/>
          <w:sz w:val="24"/>
          <w:szCs w:val="24"/>
          <w:lang w:eastAsia="de-DE"/>
        </w:rPr>
        <w:t xml:space="preserve"> </w:t>
      </w:r>
      <w:r w:rsidR="006C6083" w:rsidRPr="006C6083">
        <w:rPr>
          <w:rFonts w:ascii="Times New Roman" w:eastAsia="Times New Roman" w:hAnsi="Times New Roman" w:cs="Times New Roman"/>
          <w:sz w:val="24"/>
          <w:szCs w:val="24"/>
          <w:lang w:eastAsia="de-DE"/>
        </w:rPr>
        <w:t xml:space="preserve">occurred relative to the onset of the </w:t>
      </w:r>
      <w:r w:rsidR="006616FC">
        <w:rPr>
          <w:rFonts w:ascii="Times New Roman" w:eastAsia="Times New Roman" w:hAnsi="Times New Roman" w:cs="Times New Roman"/>
          <w:sz w:val="24"/>
          <w:szCs w:val="24"/>
          <w:lang w:eastAsia="de-DE"/>
        </w:rPr>
        <w:t>disruption</w:t>
      </w:r>
      <w:r w:rsidR="006C6083" w:rsidRPr="006C6083">
        <w:rPr>
          <w:rFonts w:ascii="Times New Roman" w:eastAsia="Times New Roman" w:hAnsi="Times New Roman" w:cs="Times New Roman"/>
          <w:sz w:val="24"/>
          <w:szCs w:val="24"/>
          <w:lang w:eastAsia="de-DE"/>
        </w:rPr>
        <w:t xml:space="preserve">. Data were filtered to include </w:t>
      </w:r>
      <w:r w:rsidR="006C6083" w:rsidRPr="006C6083">
        <w:rPr>
          <w:rFonts w:ascii="Times New Roman" w:eastAsia="Times New Roman" w:hAnsi="Times New Roman" w:cs="Times New Roman"/>
          <w:sz w:val="24"/>
          <w:szCs w:val="24"/>
          <w:lang w:eastAsia="de-DE"/>
        </w:rPr>
        <w:lastRenderedPageBreak/>
        <w:t>only valid fixation times, excluding instances where the TTFF was zero</w:t>
      </w:r>
      <w:r w:rsidR="005433BC">
        <w:rPr>
          <w:rStyle w:val="Funotenzeichen"/>
          <w:rFonts w:ascii="Times New Roman" w:eastAsia="Times New Roman" w:hAnsi="Times New Roman" w:cs="Times New Roman"/>
          <w:sz w:val="24"/>
          <w:szCs w:val="24"/>
          <w:lang w:eastAsia="de-DE"/>
        </w:rPr>
        <w:footnoteReference w:id="2"/>
      </w:r>
      <w:r w:rsidR="00755B69">
        <w:rPr>
          <w:rFonts w:ascii="Times New Roman" w:eastAsia="Times New Roman" w:hAnsi="Times New Roman" w:cs="Times New Roman"/>
          <w:sz w:val="24"/>
          <w:szCs w:val="24"/>
          <w:lang w:eastAsia="de-DE"/>
        </w:rPr>
        <w:t xml:space="preserve"> </w:t>
      </w:r>
      <w:r w:rsidR="006C6083" w:rsidRPr="006C6083">
        <w:rPr>
          <w:rFonts w:ascii="Times New Roman" w:eastAsia="Times New Roman" w:hAnsi="Times New Roman" w:cs="Times New Roman"/>
          <w:sz w:val="24"/>
          <w:szCs w:val="24"/>
          <w:lang w:eastAsia="de-DE"/>
        </w:rPr>
        <w:t>or exceeded 30 seconds</w:t>
      </w:r>
      <w:r w:rsidR="006D459A">
        <w:rPr>
          <w:rFonts w:ascii="Times New Roman" w:eastAsia="Times New Roman" w:hAnsi="Times New Roman" w:cs="Times New Roman"/>
          <w:sz w:val="24"/>
          <w:szCs w:val="24"/>
          <w:lang w:eastAsia="de-DE"/>
        </w:rPr>
        <w:t>.</w:t>
      </w:r>
      <w:r w:rsidR="006D459A">
        <w:rPr>
          <w:rStyle w:val="Funotenzeichen"/>
          <w:rFonts w:ascii="Times New Roman" w:eastAsia="Times New Roman" w:hAnsi="Times New Roman" w:cs="Times New Roman"/>
          <w:sz w:val="24"/>
          <w:szCs w:val="24"/>
          <w:lang w:eastAsia="de-DE"/>
        </w:rPr>
        <w:footnoteReference w:id="3"/>
      </w:r>
      <w:r w:rsidR="006D459A">
        <w:rPr>
          <w:rFonts w:ascii="Times New Roman" w:eastAsia="Times New Roman" w:hAnsi="Times New Roman" w:cs="Times New Roman"/>
          <w:sz w:val="24"/>
          <w:szCs w:val="24"/>
          <w:lang w:eastAsia="de-DE"/>
        </w:rPr>
        <w:t xml:space="preserve"> </w:t>
      </w:r>
      <w:r w:rsidR="006C6083" w:rsidRPr="006C6083">
        <w:rPr>
          <w:rFonts w:ascii="Times New Roman" w:eastAsia="Times New Roman" w:hAnsi="Times New Roman" w:cs="Times New Roman"/>
          <w:sz w:val="24"/>
          <w:szCs w:val="24"/>
          <w:lang w:eastAsia="de-DE"/>
        </w:rPr>
        <w:t>These raw TTFF values were then converted from milliseconds to seconds for interpretability.</w:t>
      </w:r>
      <w:r w:rsidR="00695FEE">
        <w:rPr>
          <w:rFonts w:ascii="Times New Roman" w:eastAsia="Times New Roman" w:hAnsi="Times New Roman" w:cs="Times New Roman"/>
          <w:sz w:val="24"/>
          <w:szCs w:val="24"/>
          <w:lang w:eastAsia="de-DE"/>
        </w:rPr>
        <w:t xml:space="preserve"> </w:t>
      </w:r>
      <w:r w:rsidR="006C6083" w:rsidRPr="006C6083">
        <w:rPr>
          <w:rFonts w:ascii="Times New Roman" w:eastAsia="Times New Roman" w:hAnsi="Times New Roman" w:cs="Times New Roman"/>
          <w:sz w:val="24"/>
          <w:szCs w:val="24"/>
          <w:lang w:eastAsia="de-DE"/>
        </w:rPr>
        <w:t>To calculate participant-level averages, the TTFF values were aggregated across all disruption</w:t>
      </w:r>
      <w:r w:rsidR="00AE4CA5">
        <w:rPr>
          <w:rFonts w:ascii="Times New Roman" w:eastAsia="Times New Roman" w:hAnsi="Times New Roman" w:cs="Times New Roman"/>
          <w:sz w:val="24"/>
          <w:szCs w:val="24"/>
          <w:lang w:eastAsia="de-DE"/>
        </w:rPr>
        <w:t xml:space="preserve">s </w:t>
      </w:r>
      <w:r w:rsidR="006C6083" w:rsidRPr="006C6083">
        <w:rPr>
          <w:rFonts w:ascii="Times New Roman" w:eastAsia="Times New Roman" w:hAnsi="Times New Roman" w:cs="Times New Roman"/>
          <w:sz w:val="24"/>
          <w:szCs w:val="24"/>
          <w:lang w:eastAsia="de-DE"/>
        </w:rPr>
        <w:t xml:space="preserve">per participant. This yielded an average TTFF in seconds for each participant, reflecting their overall responsiveness to classroom disruptions. </w:t>
      </w:r>
    </w:p>
    <w:p w14:paraId="421F580E" w14:textId="0F30E9DF" w:rsidR="000C64B8" w:rsidRPr="00DA7856" w:rsidRDefault="00F174FD" w:rsidP="007C555E">
      <w:pPr>
        <w:pStyle w:val="berschrift3"/>
        <w:rPr>
          <w:rFonts w:ascii="Times New Roman" w:hAnsi="Times New Roman" w:cs="Times New Roman"/>
          <w:color w:val="000000" w:themeColor="text1"/>
          <w:sz w:val="24"/>
          <w:szCs w:val="24"/>
        </w:rPr>
      </w:pPr>
      <w:r w:rsidRPr="00DA7856">
        <w:rPr>
          <w:rFonts w:ascii="Times New Roman" w:hAnsi="Times New Roman" w:cs="Times New Roman"/>
          <w:color w:val="000000" w:themeColor="text1"/>
          <w:sz w:val="24"/>
          <w:szCs w:val="24"/>
        </w:rPr>
        <w:t xml:space="preserve">Teaching </w:t>
      </w:r>
      <w:r w:rsidR="00ED55B2" w:rsidRPr="00DA7856">
        <w:rPr>
          <w:rFonts w:ascii="Times New Roman" w:hAnsi="Times New Roman" w:cs="Times New Roman"/>
          <w:color w:val="000000" w:themeColor="text1"/>
          <w:sz w:val="24"/>
          <w:szCs w:val="24"/>
        </w:rPr>
        <w:t>Experience</w:t>
      </w:r>
    </w:p>
    <w:p w14:paraId="43D15034" w14:textId="77777777" w:rsidR="00DA7856" w:rsidRDefault="00DA7856" w:rsidP="007C555E">
      <w:pPr>
        <w:spacing w:before="120"/>
        <w:rPr>
          <w:rFonts w:ascii="Times New Roman" w:eastAsia="Times New Roman" w:hAnsi="Times New Roman" w:cs="Times New Roman"/>
          <w:color w:val="000000" w:themeColor="text1"/>
          <w:sz w:val="24"/>
          <w:szCs w:val="24"/>
          <w:lang w:eastAsia="de-DE"/>
        </w:rPr>
      </w:pPr>
      <w:r w:rsidRPr="00492620">
        <w:rPr>
          <w:rFonts w:ascii="Times New Roman" w:eastAsia="Times New Roman" w:hAnsi="Times New Roman" w:cs="Times New Roman"/>
          <w:color w:val="000000" w:themeColor="text1"/>
          <w:sz w:val="24"/>
          <w:szCs w:val="24"/>
          <w:lang w:eastAsia="de-DE"/>
        </w:rPr>
        <w:t>Participants’ teaching experience was assessed as part of their sociodemographic data, with the duration of their work experience reported in years.</w:t>
      </w:r>
    </w:p>
    <w:p w14:paraId="087388BC" w14:textId="25D4BE1C" w:rsidR="004E6DEC" w:rsidRPr="004E6DEC" w:rsidRDefault="004E6DEC" w:rsidP="004E6DEC">
      <w:pPr>
        <w:pStyle w:val="berschrift3"/>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w:t>
      </w:r>
      <w:r w:rsidRPr="004E6DEC">
        <w:rPr>
          <w:rFonts w:ascii="Times New Roman" w:hAnsi="Times New Roman" w:cs="Times New Roman"/>
          <w:color w:val="000000" w:themeColor="text1"/>
          <w:sz w:val="24"/>
          <w:szCs w:val="24"/>
        </w:rPr>
        <w:t xml:space="preserve">elf-Evaluations </w:t>
      </w:r>
      <w:r>
        <w:rPr>
          <w:rFonts w:ascii="Times New Roman" w:hAnsi="Times New Roman" w:cs="Times New Roman"/>
          <w:color w:val="000000" w:themeColor="text1"/>
          <w:sz w:val="24"/>
          <w:szCs w:val="24"/>
        </w:rPr>
        <w:t>o</w:t>
      </w:r>
      <w:r w:rsidRPr="004E6DEC">
        <w:rPr>
          <w:rFonts w:ascii="Times New Roman" w:hAnsi="Times New Roman" w:cs="Times New Roman"/>
          <w:color w:val="000000" w:themeColor="text1"/>
          <w:sz w:val="24"/>
          <w:szCs w:val="24"/>
        </w:rPr>
        <w:t xml:space="preserve">f Classroom Disruption Prevention </w:t>
      </w:r>
      <w:r>
        <w:rPr>
          <w:rFonts w:ascii="Times New Roman" w:hAnsi="Times New Roman" w:cs="Times New Roman"/>
          <w:color w:val="000000" w:themeColor="text1"/>
          <w:sz w:val="24"/>
          <w:szCs w:val="24"/>
        </w:rPr>
        <w:t>a</w:t>
      </w:r>
      <w:r w:rsidRPr="004E6DEC">
        <w:rPr>
          <w:rFonts w:ascii="Times New Roman" w:hAnsi="Times New Roman" w:cs="Times New Roman"/>
          <w:color w:val="000000" w:themeColor="text1"/>
          <w:sz w:val="24"/>
          <w:szCs w:val="24"/>
        </w:rPr>
        <w:t>nd Management</w:t>
      </w:r>
      <w:r w:rsidR="00AE4CA5">
        <w:rPr>
          <w:rFonts w:ascii="Times New Roman" w:hAnsi="Times New Roman" w:cs="Times New Roman"/>
          <w:color w:val="000000" w:themeColor="text1"/>
          <w:sz w:val="24"/>
          <w:szCs w:val="24"/>
        </w:rPr>
        <w:t xml:space="preserve"> </w:t>
      </w:r>
      <w:r w:rsidR="00AE4CA5" w:rsidRPr="00AE4CA5">
        <w:rPr>
          <w:rFonts w:ascii="Times New Roman" w:hAnsi="Times New Roman" w:cs="Times New Roman"/>
          <w:color w:val="000000" w:themeColor="text1"/>
          <w:sz w:val="24"/>
          <w:szCs w:val="24"/>
        </w:rPr>
        <w:t xml:space="preserve">Competencies </w:t>
      </w:r>
    </w:p>
    <w:p w14:paraId="620D6539" w14:textId="4C56EF93" w:rsidR="001824C1" w:rsidRPr="00017709" w:rsidRDefault="00017709" w:rsidP="007C555E">
      <w:pPr>
        <w:spacing w:before="120" w:after="240"/>
        <w:rPr>
          <w:rFonts w:ascii="Times New Roman" w:eastAsia="Times New Roman" w:hAnsi="Times New Roman" w:cs="Times New Roman"/>
          <w:b/>
          <w:bCs/>
          <w:color w:val="000000" w:themeColor="text1"/>
          <w:sz w:val="24"/>
          <w:szCs w:val="24"/>
          <w:lang w:eastAsia="de-DE"/>
        </w:rPr>
      </w:pPr>
      <w:r w:rsidRPr="00492620">
        <w:rPr>
          <w:rFonts w:ascii="Times New Roman" w:eastAsia="Times New Roman" w:hAnsi="Times New Roman" w:cs="Times New Roman"/>
          <w:color w:val="000000" w:themeColor="text1"/>
          <w:sz w:val="24"/>
          <w:szCs w:val="24"/>
          <w:lang w:eastAsia="de-DE"/>
        </w:rPr>
        <w:t>After the micro-teaching unit, teachers</w:t>
      </w:r>
      <w:r w:rsidRPr="00664F38">
        <w:rPr>
          <w:rFonts w:ascii="Times New Roman" w:eastAsia="Times New Roman" w:hAnsi="Times New Roman" w:cs="Times New Roman"/>
          <w:color w:val="000000" w:themeColor="text1"/>
          <w:sz w:val="24"/>
          <w:szCs w:val="24"/>
          <w:lang w:eastAsia="de-DE"/>
        </w:rPr>
        <w:t xml:space="preserve"> answered a questionnaire using </w:t>
      </w:r>
      <w:r w:rsidR="007944E7" w:rsidRPr="00664F38">
        <w:rPr>
          <w:rFonts w:ascii="Times New Roman" w:eastAsia="Times New Roman" w:hAnsi="Times New Roman" w:cs="Times New Roman"/>
          <w:color w:val="000000" w:themeColor="text1"/>
          <w:sz w:val="24"/>
          <w:szCs w:val="24"/>
          <w:lang w:eastAsia="de-DE"/>
        </w:rPr>
        <w:t>five</w:t>
      </w:r>
      <w:r w:rsidRPr="00664F38">
        <w:rPr>
          <w:rFonts w:ascii="Times New Roman" w:eastAsia="Times New Roman" w:hAnsi="Times New Roman" w:cs="Times New Roman"/>
          <w:color w:val="000000" w:themeColor="text1"/>
          <w:sz w:val="24"/>
          <w:szCs w:val="24"/>
          <w:lang w:eastAsia="de-DE"/>
        </w:rPr>
        <w:t xml:space="preserve"> items from a validated questionnaire </w:t>
      </w:r>
      <w:r w:rsidR="00157B3C">
        <w:rPr>
          <w:rFonts w:ascii="Times New Roman" w:eastAsia="Times New Roman" w:hAnsi="Times New Roman" w:cs="Times New Roman"/>
          <w:color w:val="000000" w:themeColor="text1"/>
          <w:sz w:val="24"/>
          <w:szCs w:val="24"/>
          <w:lang w:eastAsia="de-DE"/>
        </w:rPr>
        <w:fldChar w:fldCharType="begin"/>
      </w:r>
      <w:r w:rsidR="00157B3C">
        <w:rPr>
          <w:rFonts w:ascii="Times New Roman" w:eastAsia="Times New Roman" w:hAnsi="Times New Roman" w:cs="Times New Roman"/>
          <w:color w:val="000000" w:themeColor="text1"/>
          <w:sz w:val="24"/>
          <w:szCs w:val="24"/>
          <w:lang w:eastAsia="de-DE"/>
        </w:rPr>
        <w:instrText xml:space="preserve"> ADDIN ZOTERO_ITEM CSL_CITATION {"citationID":"SMy8I6zU","properties":{"formattedCitation":"(Helmke et al., 2013)","plainCitation":"(Helmke et al., 2013)","noteIndex":0},"citationItems":[{"id":960,"uris":["http://zotero.org/groups/5349517/items/95ZUIL4K"],"itemData":{"id":960,"type":"webpage","container-title":"Unterrichtsdiagnostik","title":"Basisfragebogen EMU - Evidenzbasierte Methoden der Unterrichtsentwicklung","URL":"http://www.unterrichtsdiagnostik.info/downloads/fragebogen/","author":[{"family":"Helmke","given":"Andreas"},{"family":"Schrader","given":"Friedrich-Wilhelm"},{"family":"Helmke","given":"Tuyet"},{"family":"Lenske","given":"Gerlinde"},{"family":"Pham","given":"Giang"},{"family":"Praetorius","given":"Anna-Katharina"},{"family":"Ade-Thurow","given":"Manuel"}],"accessed":{"date-parts":[["2025",1,15]]},"issued":{"date-parts":[["2013"]]}}}],"schema":"https://github.com/citation-style-language/schema/raw/master/csl-citation.json"} </w:instrText>
      </w:r>
      <w:r w:rsidR="00157B3C">
        <w:rPr>
          <w:rFonts w:ascii="Times New Roman" w:eastAsia="Times New Roman" w:hAnsi="Times New Roman" w:cs="Times New Roman"/>
          <w:color w:val="000000" w:themeColor="text1"/>
          <w:sz w:val="24"/>
          <w:szCs w:val="24"/>
          <w:lang w:eastAsia="de-DE"/>
        </w:rPr>
        <w:fldChar w:fldCharType="separate"/>
      </w:r>
      <w:r w:rsidR="00157B3C" w:rsidRPr="00157B3C">
        <w:rPr>
          <w:rFonts w:ascii="Times New Roman" w:hAnsi="Times New Roman" w:cs="Times New Roman"/>
          <w:sz w:val="24"/>
        </w:rPr>
        <w:t>(Helmke et al., 2013)</w:t>
      </w:r>
      <w:r w:rsidR="00157B3C">
        <w:rPr>
          <w:rFonts w:ascii="Times New Roman" w:eastAsia="Times New Roman" w:hAnsi="Times New Roman" w:cs="Times New Roman"/>
          <w:color w:val="000000" w:themeColor="text1"/>
          <w:sz w:val="24"/>
          <w:szCs w:val="24"/>
          <w:lang w:eastAsia="de-DE"/>
        </w:rPr>
        <w:fldChar w:fldCharType="end"/>
      </w:r>
      <w:r w:rsidR="00157B3C">
        <w:rPr>
          <w:rFonts w:ascii="Times New Roman" w:eastAsia="Times New Roman" w:hAnsi="Times New Roman" w:cs="Times New Roman"/>
          <w:color w:val="000000" w:themeColor="text1"/>
          <w:sz w:val="24"/>
          <w:szCs w:val="24"/>
          <w:lang w:eastAsia="de-DE"/>
        </w:rPr>
        <w:t xml:space="preserve"> </w:t>
      </w:r>
      <w:r w:rsidRPr="00664F38">
        <w:rPr>
          <w:rFonts w:ascii="Times New Roman" w:eastAsia="Times New Roman" w:hAnsi="Times New Roman" w:cs="Times New Roman"/>
          <w:color w:val="000000" w:themeColor="text1"/>
          <w:sz w:val="24"/>
          <w:szCs w:val="24"/>
          <w:lang w:eastAsia="de-DE"/>
        </w:rPr>
        <w:t xml:space="preserve">and </w:t>
      </w:r>
      <w:r w:rsidR="0033291A">
        <w:rPr>
          <w:rFonts w:ascii="Times New Roman" w:eastAsia="Times New Roman" w:hAnsi="Times New Roman" w:cs="Times New Roman"/>
          <w:color w:val="000000" w:themeColor="text1"/>
          <w:sz w:val="24"/>
          <w:szCs w:val="24"/>
          <w:lang w:eastAsia="de-DE"/>
        </w:rPr>
        <w:t>eleven</w:t>
      </w:r>
      <w:r w:rsidRPr="00664F38">
        <w:rPr>
          <w:rFonts w:ascii="Times New Roman" w:eastAsia="Times New Roman" w:hAnsi="Times New Roman" w:cs="Times New Roman"/>
          <w:color w:val="000000" w:themeColor="text1"/>
          <w:sz w:val="24"/>
          <w:szCs w:val="24"/>
          <w:lang w:eastAsia="de-DE"/>
        </w:rPr>
        <w:t xml:space="preserve"> self-developed items </w:t>
      </w:r>
      <w:r w:rsidR="00750FCF" w:rsidRPr="00750FCF">
        <w:rPr>
          <w:rFonts w:ascii="Times New Roman" w:eastAsia="Times New Roman" w:hAnsi="Times New Roman" w:cs="Times New Roman"/>
          <w:color w:val="000000" w:themeColor="text1"/>
          <w:sz w:val="24"/>
          <w:szCs w:val="24"/>
          <w:lang w:eastAsia="de-DE"/>
        </w:rPr>
        <w:t>derived from the research literatur</w:t>
      </w:r>
      <w:r w:rsidR="00A41574">
        <w:rPr>
          <w:rFonts w:ascii="Times New Roman" w:eastAsia="Times New Roman" w:hAnsi="Times New Roman" w:cs="Times New Roman"/>
          <w:color w:val="000000" w:themeColor="text1"/>
          <w:sz w:val="24"/>
          <w:szCs w:val="24"/>
          <w:lang w:eastAsia="de-DE"/>
        </w:rPr>
        <w:t xml:space="preserve">e </w:t>
      </w:r>
      <w:r w:rsidR="00157B3C">
        <w:rPr>
          <w:rFonts w:ascii="Times New Roman" w:eastAsia="Times New Roman" w:hAnsi="Times New Roman" w:cs="Times New Roman"/>
          <w:color w:val="000000" w:themeColor="text1"/>
          <w:sz w:val="24"/>
          <w:szCs w:val="24"/>
          <w:lang w:eastAsia="de-DE"/>
        </w:rPr>
        <w:fldChar w:fldCharType="begin"/>
      </w:r>
      <w:r w:rsidR="00157B3C">
        <w:rPr>
          <w:rFonts w:ascii="Times New Roman" w:eastAsia="Times New Roman" w:hAnsi="Times New Roman" w:cs="Times New Roman"/>
          <w:color w:val="000000" w:themeColor="text1"/>
          <w:sz w:val="24"/>
          <w:szCs w:val="24"/>
          <w:lang w:eastAsia="de-DE"/>
        </w:rPr>
        <w:instrText xml:space="preserve"> ADDIN ZOTERO_ITEM CSL_CITATION {"citationID":"VLwntZTz","properties":{"formattedCitation":"(Kiel et al., 2013; Kounin, 2006; Marzano, 2007)","plainCitation":"(Kiel et al., 2013; Kounin, 2006; Marzano, 2007)","noteIndex":0},"citationItems":[{"id":955,"uris":["http://zotero.org/groups/5349517/items/7RX7GGEL"],"itemData":{"id":955,"type":"book","collection-number":"3992","collection-title":"UTB Schulpädagogik","event-place":"Bad Heilbrunn","ISBN":"978-3-8252-3992-3","language":"ger","number-of-pages":"222","publisher":"Verlag Julius Klinkhardt","publisher-place":"Bad Heilbrunn","source":"K10plus ISBN","title":"Trainingsbuch Klassenführung","author":[{"family":"Kiel","given":"Ewald"},{"family":"Frey","given":"Anne"},{"family":"Weiß","given":"Sabine"}],"issued":{"date-parts":[["2013"]]}}},{"id":933,"uris":["http://zotero.org/groups/5349517/items/RJYHKT3D"],"itemData":{"id":933,"type":"book","ISBN":"978-3-8309-6517-6","language":"de","note":"Google-Books-ID: Nw5OGQ298NcC","number-of-pages":"184","publisher":"Waxmann Verlag","source":"Google Books","title":"Techniken der Klassenführung","author":[{"family":"Kounin","given":"Jacob S."}],"issued":{"date-parts":[["2006"]]}}},{"id":935,"uris":["http://zotero.org/groups/5349517/items/554JRKX7"],"itemData":{"id":935,"type":"book","abstract":"Though classroom instructional strategies should clearly be based on sound science and research, knowing when to use them and with whom is more of an art. In The Art and Science of Teaching: A Comprehensive Framework for Effective Instruction, author Robert J. Marzano presents a model for ensuring quality teaching that balances the necessity of research-based data with the equally vital need to understand the strengths and weaknesses of individual students. He articulates his framework in the form of 10 questions that represent a logical planning sequence for successful instructional design:1. What will I do to establish and communicate learning goals, track student progress, and celebrate success?2. What will I do to help students effectively interact with new knowledge?3. What will I do to help students practice and deepen their understanding of new knowledge? 4. What will I do to help students generate and test hypotheses about new knowledge? 5. What will I do to engage students?6. What will I do to establish or maintain classroom rules and procedures?7. What will I do to recognize and acknowledge adherence and lack of adherence to classroom rules and procedures?8. What will I do to establish and maintain effective relationships with students?9. What will I do to communicate high expectations for all students?10. What will I do to develop effective lessons organized into a cohesive unit?For classroom lessons to be truly effective, educators must examine every component of the teaching process with equal resolve. Filled with charts, rubrics, and organizers, this methodical, user-friendly guide will help teachers examine and develop their knowledge and skills, so they can achieve that dynamic fusion of art and science that results in exceptional teaching and outstanding student achievement.","ISBN":"978-1-4166-1497-5","language":"en","note":"Google-Books-ID: Bv9QBAAAQBAJ","number-of-pages":"234","publisher":"ASCD","source":"Google Books","title":"The Art and Science of Teaching: A Comprehensive Framework for Effective Instruction","title-short":"The Art and Science of Teaching","author":[{"family":"Marzano","given":"Robert J."}],"issued":{"date-parts":[["2007",7,15]]}}}],"schema":"https://github.com/citation-style-language/schema/raw/master/csl-citation.json"} </w:instrText>
      </w:r>
      <w:r w:rsidR="00157B3C">
        <w:rPr>
          <w:rFonts w:ascii="Times New Roman" w:eastAsia="Times New Roman" w:hAnsi="Times New Roman" w:cs="Times New Roman"/>
          <w:color w:val="000000" w:themeColor="text1"/>
          <w:sz w:val="24"/>
          <w:szCs w:val="24"/>
          <w:lang w:eastAsia="de-DE"/>
        </w:rPr>
        <w:fldChar w:fldCharType="separate"/>
      </w:r>
      <w:r w:rsidR="00157B3C" w:rsidRPr="00157B3C">
        <w:rPr>
          <w:rFonts w:ascii="Times New Roman" w:hAnsi="Times New Roman" w:cs="Times New Roman"/>
          <w:sz w:val="24"/>
        </w:rPr>
        <w:t>(Kiel et al., 2013; Kounin, 2006; Marzano, 2007)</w:t>
      </w:r>
      <w:r w:rsidR="00157B3C">
        <w:rPr>
          <w:rFonts w:ascii="Times New Roman" w:eastAsia="Times New Roman" w:hAnsi="Times New Roman" w:cs="Times New Roman"/>
          <w:color w:val="000000" w:themeColor="text1"/>
          <w:sz w:val="24"/>
          <w:szCs w:val="24"/>
          <w:lang w:eastAsia="de-DE"/>
        </w:rPr>
        <w:fldChar w:fldCharType="end"/>
      </w:r>
      <w:r w:rsidR="008462DD">
        <w:rPr>
          <w:rFonts w:ascii="Times New Roman" w:eastAsia="Times New Roman" w:hAnsi="Times New Roman" w:cs="Times New Roman"/>
          <w:color w:val="000000" w:themeColor="text1"/>
          <w:sz w:val="24"/>
          <w:szCs w:val="24"/>
          <w:lang w:eastAsia="de-DE"/>
        </w:rPr>
        <w:t xml:space="preserve"> </w:t>
      </w:r>
      <w:r w:rsidR="00750FCF">
        <w:rPr>
          <w:rFonts w:ascii="Times New Roman" w:eastAsia="Times New Roman" w:hAnsi="Times New Roman" w:cs="Times New Roman"/>
          <w:color w:val="000000" w:themeColor="text1"/>
          <w:sz w:val="24"/>
          <w:szCs w:val="24"/>
          <w:lang w:eastAsia="de-DE"/>
        </w:rPr>
        <w:t xml:space="preserve">to assess </w:t>
      </w:r>
      <w:r w:rsidRPr="00664F38">
        <w:rPr>
          <w:rFonts w:ascii="Times New Roman" w:eastAsia="Times New Roman" w:hAnsi="Times New Roman" w:cs="Times New Roman"/>
          <w:color w:val="000000" w:themeColor="text1"/>
          <w:sz w:val="24"/>
          <w:szCs w:val="24"/>
          <w:lang w:eastAsia="de-DE"/>
        </w:rPr>
        <w:t>teachers</w:t>
      </w:r>
      <w:r w:rsidR="00750FCF">
        <w:rPr>
          <w:rFonts w:ascii="Times New Roman" w:eastAsia="Times New Roman" w:hAnsi="Times New Roman" w:cs="Times New Roman"/>
          <w:color w:val="000000" w:themeColor="text1"/>
          <w:sz w:val="24"/>
          <w:szCs w:val="24"/>
          <w:lang w:eastAsia="de-DE"/>
        </w:rPr>
        <w:t>’</w:t>
      </w:r>
      <w:r w:rsidR="00033065">
        <w:rPr>
          <w:rFonts w:ascii="Times New Roman" w:eastAsia="Times New Roman" w:hAnsi="Times New Roman" w:cs="Times New Roman"/>
          <w:color w:val="000000" w:themeColor="text1"/>
          <w:sz w:val="24"/>
          <w:szCs w:val="24"/>
          <w:lang w:eastAsia="de-DE"/>
        </w:rPr>
        <w:t xml:space="preserve"> self-evaluat</w:t>
      </w:r>
      <w:r w:rsidR="00120442">
        <w:rPr>
          <w:rFonts w:ascii="Times New Roman" w:eastAsia="Times New Roman" w:hAnsi="Times New Roman" w:cs="Times New Roman"/>
          <w:color w:val="000000" w:themeColor="text1"/>
          <w:sz w:val="24"/>
          <w:szCs w:val="24"/>
          <w:lang w:eastAsia="de-DE"/>
        </w:rPr>
        <w:t xml:space="preserve">ed </w:t>
      </w:r>
      <w:r w:rsidR="00033065">
        <w:rPr>
          <w:rFonts w:ascii="Times New Roman" w:eastAsia="Times New Roman" w:hAnsi="Times New Roman" w:cs="Times New Roman"/>
          <w:color w:val="000000" w:themeColor="text1"/>
          <w:sz w:val="24"/>
          <w:szCs w:val="24"/>
          <w:lang w:eastAsia="de-DE"/>
        </w:rPr>
        <w:t>competencies in</w:t>
      </w:r>
      <w:r w:rsidRPr="00664F38">
        <w:rPr>
          <w:rFonts w:ascii="Times New Roman" w:eastAsia="Times New Roman" w:hAnsi="Times New Roman" w:cs="Times New Roman"/>
          <w:color w:val="000000" w:themeColor="text1"/>
          <w:sz w:val="24"/>
          <w:szCs w:val="24"/>
          <w:lang w:eastAsia="de-DE"/>
        </w:rPr>
        <w:t xml:space="preserve"> </w:t>
      </w:r>
      <w:r w:rsidR="00664F38" w:rsidRPr="00664F38">
        <w:rPr>
          <w:rFonts w:ascii="Times New Roman" w:eastAsia="Times New Roman" w:hAnsi="Times New Roman" w:cs="Times New Roman"/>
          <w:color w:val="000000" w:themeColor="text1"/>
          <w:sz w:val="24"/>
          <w:szCs w:val="24"/>
          <w:lang w:eastAsia="de-DE"/>
        </w:rPr>
        <w:t>classroom disruption prevention and management</w:t>
      </w:r>
      <w:r w:rsidR="00750FCF">
        <w:rPr>
          <w:rFonts w:ascii="Times New Roman" w:eastAsia="Times New Roman" w:hAnsi="Times New Roman" w:cs="Times New Roman"/>
          <w:color w:val="000000" w:themeColor="text1"/>
          <w:sz w:val="24"/>
          <w:szCs w:val="24"/>
          <w:lang w:eastAsia="de-DE"/>
        </w:rPr>
        <w:t xml:space="preserve">. </w:t>
      </w:r>
      <w:r w:rsidRPr="001B3075">
        <w:rPr>
          <w:rFonts w:ascii="Times New Roman" w:eastAsia="Times New Roman" w:hAnsi="Times New Roman" w:cs="Times New Roman"/>
          <w:color w:val="000000" w:themeColor="text1"/>
          <w:sz w:val="24"/>
          <w:szCs w:val="24"/>
          <w:lang w:eastAsia="de-DE"/>
        </w:rPr>
        <w:t>The questionnaire was a 4-point Likert scale (1 = strongly disagree; 4 = strongly agree).</w:t>
      </w:r>
      <w:r w:rsidRPr="001B3075">
        <w:rPr>
          <w:rFonts w:ascii="Times New Roman" w:eastAsia="Times New Roman" w:hAnsi="Times New Roman" w:cs="Times New Roman"/>
          <w:b/>
          <w:bCs/>
          <w:color w:val="000000" w:themeColor="text1"/>
          <w:sz w:val="24"/>
          <w:szCs w:val="24"/>
          <w:lang w:eastAsia="de-DE"/>
        </w:rPr>
        <w:tab/>
      </w:r>
    </w:p>
    <w:p w14:paraId="61D1EBF1" w14:textId="7A2035C4" w:rsidR="00E04E95" w:rsidRPr="00391141" w:rsidRDefault="00E04E95" w:rsidP="007C555E">
      <w:pPr>
        <w:pStyle w:val="berschrift3"/>
        <w:rPr>
          <w:rFonts w:ascii="Times New Roman" w:hAnsi="Times New Roman" w:cs="Times New Roman"/>
          <w:color w:val="000000" w:themeColor="text1"/>
          <w:sz w:val="24"/>
          <w:szCs w:val="24"/>
          <w:lang w:eastAsia="de-DE"/>
        </w:rPr>
      </w:pPr>
      <w:r w:rsidRPr="00391141">
        <w:rPr>
          <w:rFonts w:ascii="Times New Roman" w:hAnsi="Times New Roman" w:cs="Times New Roman"/>
          <w:color w:val="000000" w:themeColor="text1"/>
          <w:sz w:val="24"/>
          <w:szCs w:val="24"/>
          <w:lang w:eastAsia="de-DE"/>
        </w:rPr>
        <w:t xml:space="preserve">Subjective </w:t>
      </w:r>
      <w:r w:rsidR="00882EA1">
        <w:rPr>
          <w:rFonts w:ascii="Times New Roman" w:hAnsi="Times New Roman" w:cs="Times New Roman"/>
          <w:color w:val="000000" w:themeColor="text1"/>
          <w:sz w:val="24"/>
          <w:szCs w:val="24"/>
          <w:lang w:eastAsia="de-DE"/>
        </w:rPr>
        <w:t>Disruption and Confidence Ratings</w:t>
      </w:r>
      <w:r w:rsidR="00882EA1" w:rsidRPr="00391141">
        <w:rPr>
          <w:rFonts w:ascii="Times New Roman" w:hAnsi="Times New Roman" w:cs="Times New Roman"/>
          <w:color w:val="000000" w:themeColor="text1"/>
          <w:sz w:val="24"/>
          <w:szCs w:val="24"/>
          <w:lang w:eastAsia="de-DE"/>
        </w:rPr>
        <w:t xml:space="preserve"> </w:t>
      </w:r>
      <w:r w:rsidR="00882EA1">
        <w:rPr>
          <w:rFonts w:ascii="Times New Roman" w:hAnsi="Times New Roman" w:cs="Times New Roman"/>
          <w:color w:val="000000" w:themeColor="text1"/>
          <w:sz w:val="24"/>
          <w:szCs w:val="24"/>
          <w:lang w:eastAsia="de-DE"/>
        </w:rPr>
        <w:t>o</w:t>
      </w:r>
      <w:r w:rsidR="00882EA1" w:rsidRPr="00391141">
        <w:rPr>
          <w:rFonts w:ascii="Times New Roman" w:hAnsi="Times New Roman" w:cs="Times New Roman"/>
          <w:color w:val="000000" w:themeColor="text1"/>
          <w:sz w:val="24"/>
          <w:szCs w:val="24"/>
          <w:lang w:eastAsia="de-DE"/>
        </w:rPr>
        <w:t xml:space="preserve">f </w:t>
      </w:r>
      <w:r w:rsidR="00882EA1">
        <w:rPr>
          <w:rFonts w:ascii="Times New Roman" w:hAnsi="Times New Roman" w:cs="Times New Roman"/>
          <w:color w:val="000000" w:themeColor="text1"/>
          <w:sz w:val="24"/>
          <w:szCs w:val="24"/>
          <w:lang w:eastAsia="de-DE"/>
        </w:rPr>
        <w:t>t</w:t>
      </w:r>
      <w:r w:rsidR="00882EA1" w:rsidRPr="00391141">
        <w:rPr>
          <w:rFonts w:ascii="Times New Roman" w:hAnsi="Times New Roman" w:cs="Times New Roman"/>
          <w:color w:val="000000" w:themeColor="text1"/>
          <w:sz w:val="24"/>
          <w:szCs w:val="24"/>
          <w:lang w:eastAsia="de-DE"/>
        </w:rPr>
        <w:t xml:space="preserve">he Classroom </w:t>
      </w:r>
      <w:r w:rsidR="001C5E35">
        <w:rPr>
          <w:rFonts w:ascii="Times New Roman" w:hAnsi="Times New Roman" w:cs="Times New Roman"/>
          <w:color w:val="000000" w:themeColor="text1"/>
          <w:sz w:val="24"/>
          <w:szCs w:val="24"/>
          <w:lang w:eastAsia="de-DE"/>
        </w:rPr>
        <w:t>Disruptions</w:t>
      </w:r>
      <w:r w:rsidR="00882EA1" w:rsidRPr="00391141">
        <w:rPr>
          <w:rFonts w:ascii="Times New Roman" w:hAnsi="Times New Roman" w:cs="Times New Roman"/>
          <w:color w:val="000000" w:themeColor="text1"/>
          <w:sz w:val="24"/>
          <w:szCs w:val="24"/>
          <w:lang w:eastAsia="de-DE"/>
        </w:rPr>
        <w:t xml:space="preserve"> </w:t>
      </w:r>
    </w:p>
    <w:p w14:paraId="59F339D9" w14:textId="57955CE8" w:rsidR="00883501" w:rsidRDefault="00391141" w:rsidP="007C555E">
      <w:pPr>
        <w:spacing w:before="120" w:after="240"/>
        <w:rPr>
          <w:rFonts w:ascii="Times New Roman" w:eastAsia="Times New Roman" w:hAnsi="Times New Roman" w:cs="Times New Roman"/>
          <w:color w:val="000000" w:themeColor="text1"/>
          <w:sz w:val="24"/>
          <w:szCs w:val="24"/>
          <w:lang w:eastAsia="de-DE"/>
        </w:rPr>
      </w:pPr>
      <w:r w:rsidRPr="00492620">
        <w:rPr>
          <w:rFonts w:ascii="Times New Roman" w:eastAsia="Times New Roman" w:hAnsi="Times New Roman" w:cs="Times New Roman"/>
          <w:color w:val="000000" w:themeColor="text1"/>
          <w:sz w:val="24"/>
          <w:szCs w:val="24"/>
          <w:lang w:eastAsia="de-DE"/>
        </w:rPr>
        <w:t xml:space="preserve">The subjective disruption and confidence </w:t>
      </w:r>
      <w:r>
        <w:rPr>
          <w:rFonts w:ascii="Times New Roman" w:eastAsia="Times New Roman" w:hAnsi="Times New Roman" w:cs="Times New Roman"/>
          <w:color w:val="000000" w:themeColor="text1"/>
          <w:sz w:val="24"/>
          <w:szCs w:val="24"/>
          <w:lang w:eastAsia="de-DE"/>
        </w:rPr>
        <w:t>ratings</w:t>
      </w:r>
      <w:r w:rsidRPr="00492620">
        <w:rPr>
          <w:rFonts w:ascii="Times New Roman" w:eastAsia="Times New Roman" w:hAnsi="Times New Roman" w:cs="Times New Roman"/>
          <w:color w:val="000000" w:themeColor="text1"/>
          <w:sz w:val="24"/>
          <w:szCs w:val="24"/>
          <w:lang w:eastAsia="de-DE"/>
        </w:rPr>
        <w:t xml:space="preserve"> were assessed during the SRI on an 11-point rating scale, ranging from 0 (not at all disrupting/confident) to 10 (extremely disrupting/confident). </w:t>
      </w:r>
      <w:r w:rsidR="00883501" w:rsidRPr="00883501">
        <w:rPr>
          <w:rFonts w:ascii="Times New Roman" w:eastAsia="Times New Roman" w:hAnsi="Times New Roman" w:cs="Times New Roman"/>
          <w:color w:val="000000" w:themeColor="text1"/>
          <w:sz w:val="24"/>
          <w:szCs w:val="24"/>
          <w:lang w:eastAsia="de-DE"/>
        </w:rPr>
        <w:t xml:space="preserve">Ratings were averaged across the nine classroom </w:t>
      </w:r>
      <w:r w:rsidR="001C5E35">
        <w:rPr>
          <w:rFonts w:ascii="Times New Roman" w:eastAsia="Times New Roman" w:hAnsi="Times New Roman" w:cs="Times New Roman"/>
          <w:color w:val="000000" w:themeColor="text1"/>
          <w:sz w:val="24"/>
          <w:szCs w:val="24"/>
          <w:lang w:eastAsia="de-DE"/>
        </w:rPr>
        <w:t>disruptions</w:t>
      </w:r>
      <w:r w:rsidR="00883501" w:rsidRPr="00883501">
        <w:rPr>
          <w:rFonts w:ascii="Times New Roman" w:eastAsia="Times New Roman" w:hAnsi="Times New Roman" w:cs="Times New Roman"/>
          <w:color w:val="000000" w:themeColor="text1"/>
          <w:sz w:val="24"/>
          <w:szCs w:val="24"/>
          <w:lang w:eastAsia="de-DE"/>
        </w:rPr>
        <w:t xml:space="preserve"> for each </w:t>
      </w:r>
      <w:r w:rsidR="00883501" w:rsidRPr="00883501">
        <w:rPr>
          <w:rFonts w:ascii="Times New Roman" w:eastAsia="Times New Roman" w:hAnsi="Times New Roman" w:cs="Times New Roman"/>
          <w:color w:val="000000" w:themeColor="text1"/>
          <w:sz w:val="24"/>
          <w:szCs w:val="24"/>
          <w:lang w:eastAsia="de-DE"/>
        </w:rPr>
        <w:lastRenderedPageBreak/>
        <w:t xml:space="preserve">participant to capture a general sense of how disruptive the </w:t>
      </w:r>
      <w:r w:rsidR="005E484C">
        <w:rPr>
          <w:rFonts w:ascii="Times New Roman" w:eastAsia="Times New Roman" w:hAnsi="Times New Roman" w:cs="Times New Roman"/>
          <w:color w:val="000000" w:themeColor="text1"/>
          <w:sz w:val="24"/>
          <w:szCs w:val="24"/>
          <w:lang w:eastAsia="de-DE"/>
        </w:rPr>
        <w:t xml:space="preserve">events were during the </w:t>
      </w:r>
      <w:r w:rsidR="00883501" w:rsidRPr="00883501">
        <w:rPr>
          <w:rFonts w:ascii="Times New Roman" w:eastAsia="Times New Roman" w:hAnsi="Times New Roman" w:cs="Times New Roman"/>
          <w:color w:val="000000" w:themeColor="text1"/>
          <w:sz w:val="24"/>
          <w:szCs w:val="24"/>
          <w:lang w:eastAsia="de-DE"/>
        </w:rPr>
        <w:t xml:space="preserve">micro-teaching unit and how confident participants felt in handling the classroom </w:t>
      </w:r>
      <w:r w:rsidR="001C5E35">
        <w:rPr>
          <w:rFonts w:ascii="Times New Roman" w:eastAsia="Times New Roman" w:hAnsi="Times New Roman" w:cs="Times New Roman"/>
          <w:color w:val="000000" w:themeColor="text1"/>
          <w:sz w:val="24"/>
          <w:szCs w:val="24"/>
          <w:lang w:eastAsia="de-DE"/>
        </w:rPr>
        <w:t>disruptions</w:t>
      </w:r>
      <w:r w:rsidR="00883501" w:rsidRPr="00883501">
        <w:rPr>
          <w:rFonts w:ascii="Times New Roman" w:eastAsia="Times New Roman" w:hAnsi="Times New Roman" w:cs="Times New Roman"/>
          <w:color w:val="000000" w:themeColor="text1"/>
          <w:sz w:val="24"/>
          <w:szCs w:val="24"/>
          <w:lang w:eastAsia="de-DE"/>
        </w:rPr>
        <w:t>.</w:t>
      </w:r>
    </w:p>
    <w:p w14:paraId="1D0BEB8A" w14:textId="7B2CD96C" w:rsidR="00106B5D" w:rsidRPr="00106B5D" w:rsidRDefault="00106B5D" w:rsidP="007C555E">
      <w:pPr>
        <w:pStyle w:val="berschrift3"/>
        <w:rPr>
          <w:rFonts w:ascii="Times New Roman" w:hAnsi="Times New Roman" w:cs="Times New Roman"/>
          <w:color w:val="000000" w:themeColor="text1"/>
          <w:sz w:val="24"/>
          <w:szCs w:val="24"/>
          <w:lang w:eastAsia="de-DE"/>
        </w:rPr>
      </w:pPr>
      <w:r w:rsidRPr="00106B5D">
        <w:rPr>
          <w:rFonts w:ascii="Times New Roman" w:hAnsi="Times New Roman" w:cs="Times New Roman"/>
          <w:color w:val="000000" w:themeColor="text1"/>
          <w:sz w:val="24"/>
          <w:szCs w:val="24"/>
          <w:lang w:eastAsia="de-DE"/>
        </w:rPr>
        <w:t xml:space="preserve">Strategic </w:t>
      </w:r>
      <w:r w:rsidR="00882EA1" w:rsidRPr="00106B5D">
        <w:rPr>
          <w:rFonts w:ascii="Times New Roman" w:hAnsi="Times New Roman" w:cs="Times New Roman"/>
          <w:color w:val="000000" w:themeColor="text1"/>
          <w:sz w:val="24"/>
          <w:szCs w:val="24"/>
          <w:lang w:eastAsia="de-DE"/>
        </w:rPr>
        <w:t xml:space="preserve">Knowledge </w:t>
      </w:r>
      <w:r w:rsidR="00882EA1">
        <w:rPr>
          <w:rFonts w:ascii="Times New Roman" w:hAnsi="Times New Roman" w:cs="Times New Roman"/>
          <w:color w:val="000000" w:themeColor="text1"/>
          <w:sz w:val="24"/>
          <w:szCs w:val="24"/>
          <w:lang w:eastAsia="de-DE"/>
        </w:rPr>
        <w:t>o</w:t>
      </w:r>
      <w:r w:rsidR="00882EA1" w:rsidRPr="00106B5D">
        <w:rPr>
          <w:rFonts w:ascii="Times New Roman" w:hAnsi="Times New Roman" w:cs="Times New Roman"/>
          <w:color w:val="000000" w:themeColor="text1"/>
          <w:sz w:val="24"/>
          <w:szCs w:val="24"/>
          <w:lang w:eastAsia="de-DE"/>
        </w:rPr>
        <w:t>f Classroom Management</w:t>
      </w:r>
    </w:p>
    <w:p w14:paraId="7C0EE0B4" w14:textId="778F2F09" w:rsidR="00F84F3E" w:rsidRPr="00492620" w:rsidRDefault="00106B5D" w:rsidP="007C555E">
      <w:pPr>
        <w:spacing w:before="120" w:after="240"/>
        <w:rPr>
          <w:rFonts w:ascii="Times New Roman" w:eastAsia="Times New Roman" w:hAnsi="Times New Roman" w:cs="Times New Roman"/>
          <w:color w:val="000000" w:themeColor="text1"/>
          <w:sz w:val="24"/>
          <w:szCs w:val="24"/>
          <w:lang w:eastAsia="de-DE"/>
        </w:rPr>
      </w:pPr>
      <w:r>
        <w:rPr>
          <w:rFonts w:ascii="Times New Roman" w:eastAsia="Times New Roman" w:hAnsi="Times New Roman" w:cs="Times New Roman"/>
          <w:color w:val="000000" w:themeColor="text1"/>
          <w:sz w:val="24"/>
          <w:szCs w:val="24"/>
          <w:lang w:eastAsia="de-DE"/>
        </w:rPr>
        <w:t>Teachers’ s</w:t>
      </w:r>
      <w:r w:rsidRPr="00FB55BD">
        <w:rPr>
          <w:rFonts w:ascii="Times New Roman" w:eastAsia="Times New Roman" w:hAnsi="Times New Roman" w:cs="Times New Roman"/>
          <w:color w:val="000000" w:themeColor="text1"/>
          <w:sz w:val="24"/>
          <w:szCs w:val="24"/>
          <w:lang w:eastAsia="de-DE"/>
        </w:rPr>
        <w:t xml:space="preserve">trategic knowledge </w:t>
      </w:r>
      <w:r>
        <w:rPr>
          <w:rFonts w:ascii="Times New Roman" w:eastAsia="Times New Roman" w:hAnsi="Times New Roman" w:cs="Times New Roman"/>
          <w:color w:val="000000" w:themeColor="text1"/>
          <w:sz w:val="24"/>
          <w:szCs w:val="24"/>
          <w:lang w:eastAsia="de-DE"/>
        </w:rPr>
        <w:t>of</w:t>
      </w:r>
      <w:r w:rsidRPr="00FB55BD">
        <w:rPr>
          <w:rFonts w:ascii="Times New Roman" w:eastAsia="Times New Roman" w:hAnsi="Times New Roman" w:cs="Times New Roman"/>
          <w:color w:val="000000" w:themeColor="text1"/>
          <w:sz w:val="24"/>
          <w:szCs w:val="24"/>
          <w:lang w:eastAsia="de-DE"/>
        </w:rPr>
        <w:t xml:space="preserve"> classroom management </w:t>
      </w:r>
      <w:r>
        <w:rPr>
          <w:rFonts w:ascii="Times New Roman" w:eastAsia="Times New Roman" w:hAnsi="Times New Roman" w:cs="Times New Roman"/>
          <w:color w:val="000000" w:themeColor="text1"/>
          <w:sz w:val="24"/>
          <w:szCs w:val="24"/>
          <w:lang w:eastAsia="de-DE"/>
        </w:rPr>
        <w:t>was</w:t>
      </w:r>
      <w:r w:rsidRPr="00FB55BD">
        <w:rPr>
          <w:rFonts w:ascii="Times New Roman" w:eastAsia="Times New Roman" w:hAnsi="Times New Roman" w:cs="Times New Roman"/>
          <w:color w:val="000000" w:themeColor="text1"/>
          <w:sz w:val="24"/>
          <w:szCs w:val="24"/>
          <w:lang w:eastAsia="de-DE"/>
        </w:rPr>
        <w:t xml:space="preserve"> assessed using a Situational Judgment Test (SJT</w:t>
      </w:r>
      <w:r>
        <w:rPr>
          <w:rFonts w:ascii="Times New Roman" w:eastAsia="Times New Roman" w:hAnsi="Times New Roman" w:cs="Times New Roman"/>
          <w:color w:val="000000" w:themeColor="text1"/>
          <w:sz w:val="24"/>
          <w:szCs w:val="24"/>
          <w:lang w:eastAsia="de-DE"/>
        </w:rPr>
        <w:t xml:space="preserve">; </w:t>
      </w:r>
      <w:r w:rsidR="00F96136">
        <w:rPr>
          <w:rFonts w:ascii="Times New Roman" w:eastAsia="Times New Roman" w:hAnsi="Times New Roman" w:cs="Times New Roman"/>
          <w:color w:val="000000" w:themeColor="text1"/>
          <w:sz w:val="24"/>
          <w:szCs w:val="24"/>
          <w:lang w:eastAsia="de-DE"/>
        </w:rPr>
        <w:fldChar w:fldCharType="begin"/>
      </w:r>
      <w:r w:rsidR="00962DA3">
        <w:rPr>
          <w:rFonts w:ascii="Times New Roman" w:eastAsia="Times New Roman" w:hAnsi="Times New Roman" w:cs="Times New Roman"/>
          <w:color w:val="000000" w:themeColor="text1"/>
          <w:sz w:val="24"/>
          <w:szCs w:val="24"/>
          <w:lang w:eastAsia="de-DE"/>
        </w:rPr>
        <w:instrText xml:space="preserve"> ADDIN ZOTERO_ITEM CSL_CITATION {"citationID":"7z1i2hiQ","properties":{"formattedCitation":"(Gold &amp; Holodynski, 2015)","plainCitation":"(Gold &amp; Holodynski, 2015)","dontUpdate":true,"noteIndex":0},"citationItems":[{"id":919,"uris":["http://zotero.org/groups/5349517/items/ICIW6F5C"],"itemData":{"id":919,"type":"article-journal","abstract":"The current study describes the development and construct validation of a situational judgment test for assessing the strategic knowledge of classroom management in elementary schools. Classroom scenarios and accompanying courses of action were constructed, of which 17 experts confirmed the content validity. A pilot study and a cross-validation with preservice teachers and inservice teachers revealed the assumed factor structure and sensitivity of the test to differences in expertise. The results indicate that the situational judgment test for assessing strategic knowledge of classroom management in elementary schools is a valid assessment tool for investigating the acquisition and promotion of classroom management knowledge during teacher education.","container-title":"Educational Assessment","DOI":"10.1080/10627197.2015.1062087","ISSN":"1062-7197","issue":"3","note":"publisher: Routledge\n_eprint: https://doi.org/10.1080/10627197.2015.1062087","page":"226-248","source":"Taylor and Francis+NEJM","title":"Development and Construct Validation of a Situational Judgment Test of Strategic Knowledge of Classroom Management in Elementary Schools","volume":"20","author":[{"family":"Gold","given":"Bernadette"},{"family":"Holodynski","given":"Manfred"}],"issued":{"date-parts":[["2015",7,3]]}}}],"schema":"https://github.com/citation-style-language/schema/raw/master/csl-citation.json"} </w:instrText>
      </w:r>
      <w:r w:rsidR="00F96136">
        <w:rPr>
          <w:rFonts w:ascii="Times New Roman" w:eastAsia="Times New Roman" w:hAnsi="Times New Roman" w:cs="Times New Roman"/>
          <w:color w:val="000000" w:themeColor="text1"/>
          <w:sz w:val="24"/>
          <w:szCs w:val="24"/>
          <w:lang w:eastAsia="de-DE"/>
        </w:rPr>
        <w:fldChar w:fldCharType="separate"/>
      </w:r>
      <w:r w:rsidR="00F96136" w:rsidRPr="00F96136">
        <w:rPr>
          <w:rFonts w:ascii="Times New Roman" w:hAnsi="Times New Roman" w:cs="Times New Roman"/>
          <w:sz w:val="24"/>
        </w:rPr>
        <w:t>Gold &amp; Holodynski, 2015)</w:t>
      </w:r>
      <w:r w:rsidR="00F96136">
        <w:rPr>
          <w:rFonts w:ascii="Times New Roman" w:eastAsia="Times New Roman" w:hAnsi="Times New Roman" w:cs="Times New Roman"/>
          <w:color w:val="000000" w:themeColor="text1"/>
          <w:sz w:val="24"/>
          <w:szCs w:val="24"/>
          <w:lang w:eastAsia="de-DE"/>
        </w:rPr>
        <w:fldChar w:fldCharType="end"/>
      </w:r>
      <w:r w:rsidRPr="00FB55BD">
        <w:rPr>
          <w:rFonts w:ascii="Times New Roman" w:eastAsia="Times New Roman" w:hAnsi="Times New Roman" w:cs="Times New Roman"/>
          <w:color w:val="000000" w:themeColor="text1"/>
          <w:sz w:val="24"/>
          <w:szCs w:val="24"/>
          <w:lang w:eastAsia="de-DE"/>
        </w:rPr>
        <w:t xml:space="preserve"> via an online questionnaire</w:t>
      </w:r>
      <w:r>
        <w:rPr>
          <w:rFonts w:ascii="Times New Roman" w:eastAsia="Times New Roman" w:hAnsi="Times New Roman" w:cs="Times New Roman"/>
          <w:color w:val="000000" w:themeColor="text1"/>
          <w:sz w:val="24"/>
          <w:szCs w:val="24"/>
          <w:lang w:eastAsia="de-DE"/>
        </w:rPr>
        <w:t xml:space="preserve"> on </w:t>
      </w:r>
      <w:proofErr w:type="spellStart"/>
      <w:r w:rsidRPr="00EF0B44">
        <w:rPr>
          <w:rFonts w:ascii="Times New Roman" w:eastAsia="Times New Roman" w:hAnsi="Times New Roman" w:cs="Times New Roman"/>
          <w:color w:val="000000" w:themeColor="text1"/>
          <w:sz w:val="24"/>
          <w:szCs w:val="24"/>
          <w:lang w:eastAsia="de-DE"/>
        </w:rPr>
        <w:t>SoSci</w:t>
      </w:r>
      <w:proofErr w:type="spellEnd"/>
      <w:r w:rsidRPr="00EF0B44">
        <w:rPr>
          <w:rFonts w:ascii="Times New Roman" w:eastAsia="Times New Roman" w:hAnsi="Times New Roman" w:cs="Times New Roman"/>
          <w:color w:val="000000" w:themeColor="text1"/>
          <w:sz w:val="24"/>
          <w:szCs w:val="24"/>
          <w:lang w:eastAsia="de-DE"/>
        </w:rPr>
        <w:t xml:space="preserve"> Survey</w:t>
      </w:r>
      <w:r>
        <w:rPr>
          <w:rFonts w:ascii="Times New Roman" w:eastAsia="Times New Roman" w:hAnsi="Times New Roman" w:cs="Times New Roman"/>
          <w:color w:val="000000" w:themeColor="text1"/>
          <w:sz w:val="24"/>
          <w:szCs w:val="24"/>
          <w:lang w:eastAsia="de-DE"/>
        </w:rPr>
        <w:t>. Participants</w:t>
      </w:r>
      <w:r w:rsidRPr="00FB55BD">
        <w:rPr>
          <w:rFonts w:ascii="Times New Roman" w:eastAsia="Times New Roman" w:hAnsi="Times New Roman" w:cs="Times New Roman"/>
          <w:color w:val="000000" w:themeColor="text1"/>
          <w:sz w:val="24"/>
          <w:szCs w:val="24"/>
          <w:lang w:eastAsia="de-DE"/>
        </w:rPr>
        <w:t xml:space="preserve"> </w:t>
      </w:r>
      <w:r>
        <w:rPr>
          <w:rFonts w:ascii="Times New Roman" w:eastAsia="Times New Roman" w:hAnsi="Times New Roman" w:cs="Times New Roman"/>
          <w:color w:val="000000" w:themeColor="text1"/>
          <w:sz w:val="24"/>
          <w:szCs w:val="24"/>
          <w:lang w:eastAsia="de-DE"/>
        </w:rPr>
        <w:t>graded</w:t>
      </w:r>
      <w:r w:rsidRPr="00FB55BD">
        <w:rPr>
          <w:rFonts w:ascii="Times New Roman" w:eastAsia="Times New Roman" w:hAnsi="Times New Roman" w:cs="Times New Roman"/>
          <w:color w:val="000000" w:themeColor="text1"/>
          <w:sz w:val="24"/>
          <w:szCs w:val="24"/>
          <w:lang w:eastAsia="de-DE"/>
        </w:rPr>
        <w:t xml:space="preserve"> </w:t>
      </w:r>
      <w:r>
        <w:rPr>
          <w:rFonts w:ascii="Times New Roman" w:eastAsia="Times New Roman" w:hAnsi="Times New Roman" w:cs="Times New Roman"/>
          <w:color w:val="000000" w:themeColor="text1"/>
          <w:sz w:val="24"/>
          <w:szCs w:val="24"/>
          <w:lang w:eastAsia="de-DE"/>
        </w:rPr>
        <w:t xml:space="preserve">five to six action alternatives for </w:t>
      </w:r>
      <w:r w:rsidRPr="00FB55BD">
        <w:rPr>
          <w:rFonts w:ascii="Times New Roman" w:eastAsia="Times New Roman" w:hAnsi="Times New Roman" w:cs="Times New Roman"/>
          <w:color w:val="000000" w:themeColor="text1"/>
          <w:sz w:val="24"/>
          <w:szCs w:val="24"/>
          <w:lang w:eastAsia="de-DE"/>
        </w:rPr>
        <w:t xml:space="preserve">twelve teaching scenarios in which classroom </w:t>
      </w:r>
      <w:r>
        <w:rPr>
          <w:rFonts w:ascii="Times New Roman" w:eastAsia="Times New Roman" w:hAnsi="Times New Roman" w:cs="Times New Roman"/>
          <w:color w:val="000000" w:themeColor="text1"/>
          <w:sz w:val="24"/>
          <w:szCs w:val="24"/>
          <w:lang w:eastAsia="de-DE"/>
        </w:rPr>
        <w:t>disruptions were</w:t>
      </w:r>
      <w:r w:rsidRPr="00FB55BD">
        <w:rPr>
          <w:rFonts w:ascii="Times New Roman" w:eastAsia="Times New Roman" w:hAnsi="Times New Roman" w:cs="Times New Roman"/>
          <w:color w:val="000000" w:themeColor="text1"/>
          <w:sz w:val="24"/>
          <w:szCs w:val="24"/>
          <w:lang w:eastAsia="de-DE"/>
        </w:rPr>
        <w:t xml:space="preserve"> discussed</w:t>
      </w:r>
      <w:r>
        <w:rPr>
          <w:rFonts w:ascii="Times New Roman" w:eastAsia="Times New Roman" w:hAnsi="Times New Roman" w:cs="Times New Roman"/>
          <w:color w:val="000000" w:themeColor="text1"/>
          <w:sz w:val="24"/>
          <w:szCs w:val="24"/>
          <w:lang w:eastAsia="de-DE"/>
        </w:rPr>
        <w:t xml:space="preserve"> </w:t>
      </w:r>
      <w:r w:rsidRPr="00FB55BD">
        <w:rPr>
          <w:rFonts w:ascii="Times New Roman" w:eastAsia="Times New Roman" w:hAnsi="Times New Roman" w:cs="Times New Roman"/>
          <w:color w:val="000000" w:themeColor="text1"/>
          <w:sz w:val="24"/>
          <w:szCs w:val="24"/>
          <w:lang w:eastAsia="de-DE"/>
        </w:rPr>
        <w:t xml:space="preserve">on a </w:t>
      </w:r>
      <w:r>
        <w:rPr>
          <w:rFonts w:ascii="Times New Roman" w:eastAsia="Times New Roman" w:hAnsi="Times New Roman" w:cs="Times New Roman"/>
          <w:color w:val="000000" w:themeColor="text1"/>
          <w:sz w:val="24"/>
          <w:szCs w:val="24"/>
          <w:lang w:eastAsia="de-DE"/>
        </w:rPr>
        <w:t xml:space="preserve">six-point </w:t>
      </w:r>
      <w:r w:rsidRPr="00FB55BD">
        <w:rPr>
          <w:rFonts w:ascii="Times New Roman" w:eastAsia="Times New Roman" w:hAnsi="Times New Roman" w:cs="Times New Roman"/>
          <w:color w:val="000000" w:themeColor="text1"/>
          <w:sz w:val="24"/>
          <w:szCs w:val="24"/>
          <w:lang w:eastAsia="de-DE"/>
        </w:rPr>
        <w:t>Likert scale (grade 1 = “very good” to grade 6 = “unsatisfactory”).</w:t>
      </w:r>
      <w:r>
        <w:rPr>
          <w:rFonts w:ascii="Times New Roman" w:eastAsia="Times New Roman" w:hAnsi="Times New Roman" w:cs="Times New Roman"/>
          <w:color w:val="000000" w:themeColor="text1"/>
          <w:sz w:val="24"/>
          <w:szCs w:val="24"/>
          <w:lang w:eastAsia="de-DE"/>
        </w:rPr>
        <w:t xml:space="preserve"> </w:t>
      </w:r>
      <w:r w:rsidRPr="00FB55BD">
        <w:rPr>
          <w:rFonts w:ascii="Times New Roman" w:eastAsia="Times New Roman" w:hAnsi="Times New Roman" w:cs="Times New Roman"/>
          <w:color w:val="000000" w:themeColor="text1"/>
          <w:sz w:val="24"/>
          <w:szCs w:val="24"/>
          <w:lang w:eastAsia="de-DE"/>
        </w:rPr>
        <w:t xml:space="preserve">As the SJT was originally designed for primary schools, adjustments were made </w:t>
      </w:r>
      <w:r w:rsidR="001F468D">
        <w:rPr>
          <w:rFonts w:ascii="Times New Roman" w:eastAsia="Times New Roman" w:hAnsi="Times New Roman" w:cs="Times New Roman"/>
          <w:color w:val="000000" w:themeColor="text1"/>
          <w:sz w:val="24"/>
          <w:szCs w:val="24"/>
          <w:lang w:eastAsia="de-DE"/>
        </w:rPr>
        <w:t>to</w:t>
      </w:r>
      <w:r w:rsidRPr="00FB55BD">
        <w:rPr>
          <w:rFonts w:ascii="Times New Roman" w:eastAsia="Times New Roman" w:hAnsi="Times New Roman" w:cs="Times New Roman"/>
          <w:color w:val="000000" w:themeColor="text1"/>
          <w:sz w:val="24"/>
          <w:szCs w:val="24"/>
          <w:lang w:eastAsia="de-DE"/>
        </w:rPr>
        <w:t xml:space="preserve"> </w:t>
      </w:r>
      <w:r w:rsidR="001F468D">
        <w:rPr>
          <w:rFonts w:ascii="Times New Roman" w:eastAsia="Times New Roman" w:hAnsi="Times New Roman" w:cs="Times New Roman"/>
          <w:color w:val="000000" w:themeColor="text1"/>
          <w:sz w:val="24"/>
          <w:szCs w:val="24"/>
          <w:lang w:eastAsia="de-DE"/>
        </w:rPr>
        <w:t xml:space="preserve">enable the use of </w:t>
      </w:r>
      <w:r w:rsidRPr="00FB55BD">
        <w:rPr>
          <w:rFonts w:ascii="Times New Roman" w:eastAsia="Times New Roman" w:hAnsi="Times New Roman" w:cs="Times New Roman"/>
          <w:color w:val="000000" w:themeColor="text1"/>
          <w:sz w:val="24"/>
          <w:szCs w:val="24"/>
          <w:lang w:eastAsia="de-DE"/>
        </w:rPr>
        <w:t xml:space="preserve">the SJT for all types of schools in the </w:t>
      </w:r>
      <w:proofErr w:type="spellStart"/>
      <w:r w:rsidRPr="0059756E">
        <w:rPr>
          <w:rFonts w:ascii="Times New Roman" w:eastAsia="Times New Roman" w:hAnsi="Times New Roman" w:cs="Times New Roman"/>
          <w:i/>
          <w:iCs/>
          <w:color w:val="000000" w:themeColor="text1"/>
          <w:sz w:val="24"/>
          <w:szCs w:val="24"/>
          <w:lang w:eastAsia="de-DE"/>
        </w:rPr>
        <w:t>ProVisioNET</w:t>
      </w:r>
      <w:proofErr w:type="spellEnd"/>
      <w:r w:rsidRPr="0059756E">
        <w:rPr>
          <w:rFonts w:ascii="Times New Roman" w:eastAsia="Times New Roman" w:hAnsi="Times New Roman" w:cs="Times New Roman"/>
          <w:i/>
          <w:iCs/>
          <w:color w:val="000000" w:themeColor="text1"/>
          <w:sz w:val="24"/>
          <w:szCs w:val="24"/>
          <w:lang w:eastAsia="de-DE"/>
        </w:rPr>
        <w:t xml:space="preserve"> </w:t>
      </w:r>
      <w:r w:rsidRPr="00FB55BD">
        <w:rPr>
          <w:rFonts w:ascii="Times New Roman" w:eastAsia="Times New Roman" w:hAnsi="Times New Roman" w:cs="Times New Roman"/>
          <w:color w:val="000000" w:themeColor="text1"/>
          <w:sz w:val="24"/>
          <w:szCs w:val="24"/>
          <w:lang w:eastAsia="de-DE"/>
        </w:rPr>
        <w:t>study. Due to their general applicability, all twelve scenarios and answer options were adopted</w:t>
      </w:r>
      <w:r>
        <w:rPr>
          <w:rFonts w:ascii="Times New Roman" w:eastAsia="Times New Roman" w:hAnsi="Times New Roman" w:cs="Times New Roman"/>
          <w:color w:val="000000" w:themeColor="text1"/>
          <w:sz w:val="24"/>
          <w:szCs w:val="24"/>
          <w:lang w:eastAsia="de-DE"/>
        </w:rPr>
        <w:t xml:space="preserve"> and </w:t>
      </w:r>
      <w:r w:rsidRPr="00FB55BD">
        <w:rPr>
          <w:rFonts w:ascii="Times New Roman" w:eastAsia="Times New Roman" w:hAnsi="Times New Roman" w:cs="Times New Roman"/>
          <w:color w:val="000000" w:themeColor="text1"/>
          <w:sz w:val="24"/>
          <w:szCs w:val="24"/>
          <w:lang w:eastAsia="de-DE"/>
        </w:rPr>
        <w:t xml:space="preserve">only the names of the class levels were removed from the questions - except </w:t>
      </w:r>
      <w:r>
        <w:rPr>
          <w:rFonts w:ascii="Times New Roman" w:eastAsia="Times New Roman" w:hAnsi="Times New Roman" w:cs="Times New Roman"/>
          <w:color w:val="000000" w:themeColor="text1"/>
          <w:sz w:val="24"/>
          <w:szCs w:val="24"/>
          <w:lang w:eastAsia="de-DE"/>
        </w:rPr>
        <w:t>f</w:t>
      </w:r>
      <w:r w:rsidRPr="00FB55BD">
        <w:rPr>
          <w:rFonts w:ascii="Times New Roman" w:eastAsia="Times New Roman" w:hAnsi="Times New Roman" w:cs="Times New Roman"/>
          <w:color w:val="000000" w:themeColor="text1"/>
          <w:sz w:val="24"/>
          <w:szCs w:val="24"/>
          <w:lang w:eastAsia="de-DE"/>
        </w:rPr>
        <w:t>o</w:t>
      </w:r>
      <w:r>
        <w:rPr>
          <w:rFonts w:ascii="Times New Roman" w:eastAsia="Times New Roman" w:hAnsi="Times New Roman" w:cs="Times New Roman"/>
          <w:color w:val="000000" w:themeColor="text1"/>
          <w:sz w:val="24"/>
          <w:szCs w:val="24"/>
          <w:lang w:eastAsia="de-DE"/>
        </w:rPr>
        <w:t>r</w:t>
      </w:r>
      <w:r w:rsidRPr="00FB55BD">
        <w:rPr>
          <w:rFonts w:ascii="Times New Roman" w:eastAsia="Times New Roman" w:hAnsi="Times New Roman" w:cs="Times New Roman"/>
          <w:color w:val="000000" w:themeColor="text1"/>
          <w:sz w:val="24"/>
          <w:szCs w:val="24"/>
          <w:lang w:eastAsia="de-DE"/>
        </w:rPr>
        <w:t xml:space="preserve"> scenario 6, where this information </w:t>
      </w:r>
      <w:r>
        <w:rPr>
          <w:rFonts w:ascii="Times New Roman" w:eastAsia="Times New Roman" w:hAnsi="Times New Roman" w:cs="Times New Roman"/>
          <w:color w:val="000000" w:themeColor="text1"/>
          <w:sz w:val="24"/>
          <w:szCs w:val="24"/>
          <w:lang w:eastAsia="de-DE"/>
        </w:rPr>
        <w:t>was</w:t>
      </w:r>
      <w:r w:rsidRPr="00FB55BD">
        <w:rPr>
          <w:rFonts w:ascii="Times New Roman" w:eastAsia="Times New Roman" w:hAnsi="Times New Roman" w:cs="Times New Roman"/>
          <w:color w:val="000000" w:themeColor="text1"/>
          <w:sz w:val="24"/>
          <w:szCs w:val="24"/>
          <w:lang w:eastAsia="de-DE"/>
        </w:rPr>
        <w:t xml:space="preserve"> essential. </w:t>
      </w:r>
    </w:p>
    <w:p w14:paraId="68AF4763" w14:textId="25B1C4E4" w:rsidR="004B46D1" w:rsidRPr="002663B8" w:rsidRDefault="004B46D1" w:rsidP="007C555E">
      <w:pPr>
        <w:pStyle w:val="berschrift2"/>
        <w:rPr>
          <w:rFonts w:ascii="Times New Roman" w:hAnsi="Times New Roman" w:cs="Times New Roman"/>
          <w:color w:val="000000" w:themeColor="text1"/>
          <w:sz w:val="24"/>
          <w:szCs w:val="24"/>
          <w:lang w:eastAsia="de-DE"/>
        </w:rPr>
      </w:pPr>
      <w:r w:rsidRPr="002663B8">
        <w:rPr>
          <w:rFonts w:ascii="Times New Roman" w:hAnsi="Times New Roman" w:cs="Times New Roman"/>
          <w:color w:val="000000" w:themeColor="text1"/>
          <w:sz w:val="24"/>
          <w:szCs w:val="24"/>
          <w:lang w:eastAsia="de-DE"/>
        </w:rPr>
        <w:t>Data analysis</w:t>
      </w:r>
    </w:p>
    <w:p w14:paraId="08A74D50" w14:textId="3891F8D8" w:rsidR="003E0E1E" w:rsidRPr="003E0E1E" w:rsidRDefault="003E0E1E" w:rsidP="00BF6E0A">
      <w:pPr>
        <w:spacing w:before="120" w:after="240"/>
        <w:rPr>
          <w:rFonts w:ascii="Times New Roman" w:eastAsia="Times New Roman" w:hAnsi="Times New Roman" w:cs="Times New Roman"/>
          <w:color w:val="000000" w:themeColor="text1"/>
          <w:sz w:val="24"/>
          <w:szCs w:val="24"/>
          <w:lang w:eastAsia="de-DE"/>
        </w:rPr>
      </w:pPr>
      <w:r w:rsidRPr="003E0E1E">
        <w:rPr>
          <w:rFonts w:ascii="Times New Roman" w:eastAsia="Times New Roman" w:hAnsi="Times New Roman" w:cs="Times New Roman"/>
          <w:color w:val="000000" w:themeColor="text1"/>
          <w:sz w:val="24"/>
          <w:szCs w:val="24"/>
          <w:lang w:eastAsia="de-DE"/>
        </w:rPr>
        <w:t xml:space="preserve">The eye-tracking data were analyzed using the </w:t>
      </w:r>
      <w:r w:rsidR="00223BFF" w:rsidRPr="003E0E1E">
        <w:rPr>
          <w:rFonts w:ascii="Times New Roman" w:eastAsia="Times New Roman" w:hAnsi="Times New Roman" w:cs="Times New Roman"/>
          <w:color w:val="000000" w:themeColor="text1"/>
          <w:sz w:val="24"/>
          <w:szCs w:val="24"/>
          <w:lang w:eastAsia="de-DE"/>
        </w:rPr>
        <w:t>software</w:t>
      </w:r>
      <w:r w:rsidR="00223BFF">
        <w:rPr>
          <w:rFonts w:ascii="Times New Roman" w:eastAsia="Times New Roman" w:hAnsi="Times New Roman" w:cs="Times New Roman"/>
          <w:color w:val="000000" w:themeColor="text1"/>
          <w:sz w:val="24"/>
          <w:szCs w:val="24"/>
          <w:lang w:eastAsia="de-DE"/>
        </w:rPr>
        <w:t xml:space="preserve"> </w:t>
      </w:r>
      <w:proofErr w:type="spellStart"/>
      <w:r w:rsidRPr="003E0E1E">
        <w:rPr>
          <w:rFonts w:ascii="Times New Roman" w:eastAsia="Times New Roman" w:hAnsi="Times New Roman" w:cs="Times New Roman"/>
          <w:color w:val="000000" w:themeColor="text1"/>
          <w:sz w:val="24"/>
          <w:szCs w:val="24"/>
          <w:lang w:eastAsia="de-DE"/>
        </w:rPr>
        <w:t>Tobii</w:t>
      </w:r>
      <w:proofErr w:type="spellEnd"/>
      <w:r w:rsidRPr="003E0E1E">
        <w:rPr>
          <w:rFonts w:ascii="Times New Roman" w:eastAsia="Times New Roman" w:hAnsi="Times New Roman" w:cs="Times New Roman"/>
          <w:color w:val="000000" w:themeColor="text1"/>
          <w:sz w:val="24"/>
          <w:szCs w:val="24"/>
          <w:lang w:eastAsia="de-DE"/>
        </w:rPr>
        <w:t xml:space="preserve"> Pro Lab Analyzer </w:t>
      </w:r>
      <w:r w:rsidR="007930AD">
        <w:rPr>
          <w:rFonts w:ascii="Times New Roman" w:eastAsia="Times New Roman" w:hAnsi="Times New Roman" w:cs="Times New Roman"/>
          <w:color w:val="000000" w:themeColor="text1"/>
          <w:sz w:val="24"/>
          <w:szCs w:val="24"/>
          <w:lang w:eastAsia="de-DE"/>
        </w:rPr>
        <w:t>(Version 1.</w:t>
      </w:r>
      <w:r w:rsidR="00BF6E0A">
        <w:rPr>
          <w:rFonts w:ascii="Times New Roman" w:eastAsia="Times New Roman" w:hAnsi="Times New Roman" w:cs="Times New Roman"/>
          <w:color w:val="000000" w:themeColor="text1"/>
          <w:sz w:val="24"/>
          <w:szCs w:val="24"/>
          <w:lang w:eastAsia="de-DE"/>
        </w:rPr>
        <w:t>241.54542)</w:t>
      </w:r>
      <w:r w:rsidRPr="003E0E1E">
        <w:rPr>
          <w:rFonts w:ascii="Times New Roman" w:eastAsia="Times New Roman" w:hAnsi="Times New Roman" w:cs="Times New Roman"/>
          <w:color w:val="000000" w:themeColor="text1"/>
          <w:sz w:val="24"/>
          <w:szCs w:val="24"/>
          <w:lang w:eastAsia="de-DE"/>
        </w:rPr>
        <w:t xml:space="preserve">. </w:t>
      </w:r>
      <w:r w:rsidR="007A417C" w:rsidRPr="007A417C">
        <w:rPr>
          <w:rFonts w:ascii="Times New Roman" w:eastAsia="Times New Roman" w:hAnsi="Times New Roman" w:cs="Times New Roman"/>
          <w:color w:val="000000" w:themeColor="text1"/>
          <w:sz w:val="24"/>
          <w:szCs w:val="24"/>
          <w:lang w:eastAsia="de-DE"/>
        </w:rPr>
        <w:t xml:space="preserve">A fixation filter was applied, with a threshold set at 30°/sec to identify fixations, as this default fixation filter is recommended for mobile eye-tracking data in the </w:t>
      </w:r>
      <w:proofErr w:type="spellStart"/>
      <w:r w:rsidR="007A417C" w:rsidRPr="007A417C">
        <w:rPr>
          <w:rFonts w:ascii="Times New Roman" w:eastAsia="Times New Roman" w:hAnsi="Times New Roman" w:cs="Times New Roman"/>
          <w:color w:val="000000" w:themeColor="text1"/>
          <w:sz w:val="24"/>
          <w:szCs w:val="24"/>
          <w:lang w:eastAsia="de-DE"/>
        </w:rPr>
        <w:t>Tobii</w:t>
      </w:r>
      <w:proofErr w:type="spellEnd"/>
      <w:r w:rsidR="007A417C" w:rsidRPr="007A417C">
        <w:rPr>
          <w:rFonts w:ascii="Times New Roman" w:eastAsia="Times New Roman" w:hAnsi="Times New Roman" w:cs="Times New Roman"/>
          <w:color w:val="000000" w:themeColor="text1"/>
          <w:sz w:val="24"/>
          <w:szCs w:val="24"/>
          <w:lang w:eastAsia="de-DE"/>
        </w:rPr>
        <w:t xml:space="preserve"> Lab Analyzer Software </w:t>
      </w:r>
      <w:r w:rsidR="007A417C" w:rsidRPr="007A417C">
        <w:rPr>
          <w:rFonts w:ascii="Times New Roman" w:eastAsia="Times New Roman" w:hAnsi="Times New Roman" w:cs="Times New Roman"/>
          <w:color w:val="000000" w:themeColor="text1"/>
          <w:sz w:val="24"/>
          <w:szCs w:val="24"/>
          <w:lang w:eastAsia="de-DE"/>
        </w:rPr>
        <w:fldChar w:fldCharType="begin"/>
      </w:r>
      <w:r w:rsidR="007A417C" w:rsidRPr="007A417C">
        <w:rPr>
          <w:rFonts w:ascii="Times New Roman" w:eastAsia="Times New Roman" w:hAnsi="Times New Roman" w:cs="Times New Roman"/>
          <w:color w:val="000000" w:themeColor="text1"/>
          <w:sz w:val="24"/>
          <w:szCs w:val="24"/>
          <w:lang w:eastAsia="de-DE"/>
        </w:rPr>
        <w:instrText xml:space="preserve"> ADDIN ZOTERO_ITEM CSL_CITATION {"citationID":"cWPV9vus","properties":{"formattedCitation":"(Tobii AB, 2024)","plainCitation":"(Tobii AB, 2024)","noteIndex":0},"citationItems":[{"id":966,"uris":["http://zotero.org/groups/5349517/items/NEV3K4XP"],"itemData":{"id":966,"type":"webpage","title":"Tobii Pro Lab User Manual v 24.21","URL":"https://go.tobii.com/tobii_pro_lab_user_manual","author":[{"family":"Tobii AB","given":""}],"accessed":{"date-parts":[["2025",1,20]]},"issued":{"date-parts":[["2024"]]}}}],"schema":"https://github.com/citation-style-language/schema/raw/master/csl-citation.json"} </w:instrText>
      </w:r>
      <w:r w:rsidR="007A417C" w:rsidRPr="007A417C">
        <w:rPr>
          <w:rFonts w:ascii="Times New Roman" w:eastAsia="Times New Roman" w:hAnsi="Times New Roman" w:cs="Times New Roman"/>
          <w:color w:val="000000" w:themeColor="text1"/>
          <w:sz w:val="24"/>
          <w:szCs w:val="24"/>
          <w:lang w:eastAsia="de-DE"/>
        </w:rPr>
        <w:fldChar w:fldCharType="separate"/>
      </w:r>
      <w:r w:rsidR="007A417C" w:rsidRPr="007A417C">
        <w:rPr>
          <w:rFonts w:ascii="Times New Roman" w:eastAsia="Times New Roman" w:hAnsi="Times New Roman" w:cs="Times New Roman"/>
          <w:color w:val="000000" w:themeColor="text1"/>
          <w:sz w:val="24"/>
          <w:szCs w:val="24"/>
          <w:lang w:eastAsia="de-DE"/>
        </w:rPr>
        <w:t>(Tobii AB, 2024)</w:t>
      </w:r>
      <w:r w:rsidR="007A417C" w:rsidRPr="007A417C">
        <w:rPr>
          <w:rFonts w:ascii="Times New Roman" w:eastAsia="Times New Roman" w:hAnsi="Times New Roman" w:cs="Times New Roman"/>
          <w:color w:val="000000" w:themeColor="text1"/>
          <w:sz w:val="24"/>
          <w:szCs w:val="24"/>
          <w:lang w:eastAsia="de-DE"/>
        </w:rPr>
        <w:fldChar w:fldCharType="end"/>
      </w:r>
      <w:r w:rsidR="007A417C" w:rsidRPr="007A417C">
        <w:rPr>
          <w:rFonts w:ascii="Times New Roman" w:eastAsia="Times New Roman" w:hAnsi="Times New Roman" w:cs="Times New Roman"/>
          <w:color w:val="000000" w:themeColor="text1"/>
          <w:sz w:val="24"/>
          <w:szCs w:val="24"/>
          <w:lang w:eastAsia="de-DE"/>
        </w:rPr>
        <w:t>.</w:t>
      </w:r>
    </w:p>
    <w:p w14:paraId="4F821FE2" w14:textId="3051F5B4" w:rsidR="002663B8" w:rsidRDefault="002663B8" w:rsidP="007C555E">
      <w:pPr>
        <w:spacing w:before="120" w:after="240"/>
        <w:rPr>
          <w:rFonts w:ascii="Times New Roman" w:eastAsia="Times New Roman" w:hAnsi="Times New Roman" w:cs="Times New Roman"/>
          <w:color w:val="000000" w:themeColor="text1"/>
          <w:sz w:val="24"/>
          <w:szCs w:val="24"/>
          <w:lang w:eastAsia="de-DE"/>
        </w:rPr>
      </w:pPr>
      <w:r>
        <w:rPr>
          <w:rFonts w:ascii="Times New Roman" w:eastAsia="Times New Roman" w:hAnsi="Times New Roman" w:cs="Times New Roman"/>
          <w:color w:val="000000" w:themeColor="text1"/>
          <w:sz w:val="24"/>
          <w:szCs w:val="24"/>
          <w:lang w:eastAsia="de-DE"/>
        </w:rPr>
        <w:t xml:space="preserve">The data were analyzed using </w:t>
      </w:r>
      <w:r w:rsidRPr="00492620">
        <w:rPr>
          <w:rFonts w:ascii="Times New Roman" w:eastAsia="Times New Roman" w:hAnsi="Times New Roman" w:cs="Times New Roman"/>
          <w:color w:val="000000" w:themeColor="text1"/>
          <w:sz w:val="24"/>
          <w:szCs w:val="24"/>
          <w:lang w:eastAsia="de-DE"/>
        </w:rPr>
        <w:t xml:space="preserve">R </w:t>
      </w:r>
      <w:r w:rsidR="00147635">
        <w:rPr>
          <w:rFonts w:ascii="Times New Roman" w:eastAsia="Times New Roman" w:hAnsi="Times New Roman" w:cs="Times New Roman"/>
          <w:color w:val="000000" w:themeColor="text1"/>
          <w:sz w:val="24"/>
          <w:szCs w:val="24"/>
          <w:lang w:eastAsia="de-DE"/>
        </w:rPr>
        <w:fldChar w:fldCharType="begin"/>
      </w:r>
      <w:r w:rsidR="004924CA">
        <w:rPr>
          <w:rFonts w:ascii="Times New Roman" w:eastAsia="Times New Roman" w:hAnsi="Times New Roman" w:cs="Times New Roman"/>
          <w:color w:val="000000" w:themeColor="text1"/>
          <w:sz w:val="24"/>
          <w:szCs w:val="24"/>
          <w:lang w:eastAsia="de-DE"/>
        </w:rPr>
        <w:instrText xml:space="preserve"> ADDIN ZOTERO_ITEM CSL_CITATION {"citationID":"TlueXMTm","properties":{"formattedCitation":"(RStudio Team, 2020)","plainCitation":"(RStudio Team, 2020)","dontUpdate":true,"noteIndex":0},"citationItems":[{"id":895,"uris":["http://zotero.org/groups/5349517/items/T2J4ZZMU"],"itemData":{"id":895,"type":"book","event-place":"Boston, MA","publisher":"RStudio, PBC.","publisher-place":"Boston, MA","title":"RStudio: Integrated Development Environment for R","author":[{"literal":"RStudio Team"}],"issued":{"date-parts":[["2020"]]}}}],"schema":"https://github.com/citation-style-language/schema/raw/master/csl-citation.json"} </w:instrText>
      </w:r>
      <w:r w:rsidR="00147635">
        <w:rPr>
          <w:rFonts w:ascii="Times New Roman" w:eastAsia="Times New Roman" w:hAnsi="Times New Roman" w:cs="Times New Roman"/>
          <w:color w:val="000000" w:themeColor="text1"/>
          <w:sz w:val="24"/>
          <w:szCs w:val="24"/>
          <w:lang w:eastAsia="de-DE"/>
        </w:rPr>
        <w:fldChar w:fldCharType="separate"/>
      </w:r>
      <w:r w:rsidR="00147635" w:rsidRPr="00147635">
        <w:rPr>
          <w:rFonts w:ascii="Times New Roman" w:hAnsi="Times New Roman" w:cs="Times New Roman"/>
          <w:sz w:val="24"/>
        </w:rPr>
        <w:t>(RStudio Team, 2020</w:t>
      </w:r>
      <w:r w:rsidR="008E14ED">
        <w:rPr>
          <w:rFonts w:ascii="Times New Roman" w:hAnsi="Times New Roman" w:cs="Times New Roman"/>
          <w:sz w:val="24"/>
        </w:rPr>
        <w:t xml:space="preserve">, Version </w:t>
      </w:r>
      <w:r w:rsidR="008E14ED" w:rsidRPr="008E14ED">
        <w:rPr>
          <w:rFonts w:ascii="Times New Roman" w:hAnsi="Times New Roman" w:cs="Times New Roman"/>
          <w:sz w:val="24"/>
        </w:rPr>
        <w:t>2024.12.0</w:t>
      </w:r>
      <w:r w:rsidR="00147635" w:rsidRPr="00147635">
        <w:rPr>
          <w:rFonts w:ascii="Times New Roman" w:hAnsi="Times New Roman" w:cs="Times New Roman"/>
          <w:sz w:val="24"/>
        </w:rPr>
        <w:t>)</w:t>
      </w:r>
      <w:r w:rsidR="00147635">
        <w:rPr>
          <w:rFonts w:ascii="Times New Roman" w:eastAsia="Times New Roman" w:hAnsi="Times New Roman" w:cs="Times New Roman"/>
          <w:color w:val="000000" w:themeColor="text1"/>
          <w:sz w:val="24"/>
          <w:szCs w:val="24"/>
          <w:lang w:eastAsia="de-DE"/>
        </w:rPr>
        <w:fldChar w:fldCharType="end"/>
      </w:r>
      <w:r w:rsidR="00147635">
        <w:rPr>
          <w:rFonts w:ascii="Times New Roman" w:eastAsia="Times New Roman" w:hAnsi="Times New Roman" w:cs="Times New Roman"/>
          <w:color w:val="000000" w:themeColor="text1"/>
          <w:sz w:val="24"/>
          <w:szCs w:val="24"/>
          <w:lang w:eastAsia="de-DE"/>
        </w:rPr>
        <w:t xml:space="preserve"> </w:t>
      </w:r>
      <w:r>
        <w:rPr>
          <w:rFonts w:ascii="Times New Roman" w:eastAsia="Times New Roman" w:hAnsi="Times New Roman" w:cs="Times New Roman"/>
          <w:color w:val="000000" w:themeColor="text1"/>
          <w:sz w:val="24"/>
          <w:szCs w:val="24"/>
          <w:lang w:eastAsia="de-DE"/>
        </w:rPr>
        <w:t>and IBM SPSS Statistics (Version 29)</w:t>
      </w:r>
      <w:r w:rsidRPr="00492620">
        <w:rPr>
          <w:rFonts w:ascii="Times New Roman" w:eastAsia="Times New Roman" w:hAnsi="Times New Roman" w:cs="Times New Roman"/>
          <w:color w:val="000000" w:themeColor="text1"/>
          <w:sz w:val="24"/>
          <w:szCs w:val="24"/>
          <w:lang w:eastAsia="de-DE"/>
        </w:rPr>
        <w:t xml:space="preserve">. Graphics were created using ggplot2 </w:t>
      </w:r>
      <w:r w:rsidR="00F804CF">
        <w:rPr>
          <w:rFonts w:ascii="Times New Roman" w:eastAsia="Times New Roman" w:hAnsi="Times New Roman" w:cs="Times New Roman"/>
          <w:color w:val="000000" w:themeColor="text1"/>
          <w:sz w:val="24"/>
          <w:szCs w:val="24"/>
          <w:lang w:eastAsia="de-DE"/>
        </w:rPr>
        <w:fldChar w:fldCharType="begin"/>
      </w:r>
      <w:r w:rsidR="00F804CF">
        <w:rPr>
          <w:rFonts w:ascii="Times New Roman" w:eastAsia="Times New Roman" w:hAnsi="Times New Roman" w:cs="Times New Roman"/>
          <w:color w:val="000000" w:themeColor="text1"/>
          <w:sz w:val="24"/>
          <w:szCs w:val="24"/>
          <w:lang w:eastAsia="de-DE"/>
        </w:rPr>
        <w:instrText xml:space="preserve"> ADDIN ZOTERO_ITEM CSL_CITATION {"citationID":"pv3n4Lwj","properties":{"formattedCitation":"(Wickham, 2016)","plainCitation":"(Wickham, 2016)","noteIndex":0},"citationItems":[{"id":871,"uris":["http://zotero.org/groups/5349517/items/WGTXRE7C"],"itemData":{"id":871,"type":"book","note":"DOI: 10.1007/978-0-387-98141-3","publisher":"Springer-Verlag New York","title":"ggplot2: Elegant Graphics for Data Analysis","author":[{"family":"Wickham","given":"H."}],"issued":{"date-parts":[["2016"]]}}}],"schema":"https://github.com/citation-style-language/schema/raw/master/csl-citation.json"} </w:instrText>
      </w:r>
      <w:r w:rsidR="00F804CF">
        <w:rPr>
          <w:rFonts w:ascii="Times New Roman" w:eastAsia="Times New Roman" w:hAnsi="Times New Roman" w:cs="Times New Roman"/>
          <w:color w:val="000000" w:themeColor="text1"/>
          <w:sz w:val="24"/>
          <w:szCs w:val="24"/>
          <w:lang w:eastAsia="de-DE"/>
        </w:rPr>
        <w:fldChar w:fldCharType="separate"/>
      </w:r>
      <w:r w:rsidR="00F804CF" w:rsidRPr="00F804CF">
        <w:rPr>
          <w:rFonts w:ascii="Times New Roman" w:hAnsi="Times New Roman" w:cs="Times New Roman"/>
          <w:sz w:val="24"/>
        </w:rPr>
        <w:t>(Wickham, 2016)</w:t>
      </w:r>
      <w:r w:rsidR="00F804CF">
        <w:rPr>
          <w:rFonts w:ascii="Times New Roman" w:eastAsia="Times New Roman" w:hAnsi="Times New Roman" w:cs="Times New Roman"/>
          <w:color w:val="000000" w:themeColor="text1"/>
          <w:sz w:val="24"/>
          <w:szCs w:val="24"/>
          <w:lang w:eastAsia="de-DE"/>
        </w:rPr>
        <w:fldChar w:fldCharType="end"/>
      </w:r>
      <w:r w:rsidR="00F804CF">
        <w:rPr>
          <w:rFonts w:ascii="Times New Roman" w:eastAsia="Times New Roman" w:hAnsi="Times New Roman" w:cs="Times New Roman"/>
          <w:color w:val="000000" w:themeColor="text1"/>
          <w:sz w:val="24"/>
          <w:szCs w:val="24"/>
          <w:lang w:eastAsia="de-DE"/>
        </w:rPr>
        <w:t>.</w:t>
      </w:r>
      <w:r w:rsidR="00B3428F">
        <w:rPr>
          <w:rFonts w:ascii="Times New Roman" w:eastAsia="Times New Roman" w:hAnsi="Times New Roman" w:cs="Times New Roman"/>
          <w:color w:val="000000" w:themeColor="text1"/>
          <w:sz w:val="24"/>
          <w:szCs w:val="24"/>
          <w:lang w:eastAsia="de-DE"/>
        </w:rPr>
        <w:t xml:space="preserve"> </w:t>
      </w:r>
    </w:p>
    <w:p w14:paraId="4B421B69" w14:textId="00BE66B2" w:rsidR="00F30EEC" w:rsidRDefault="00F30EEC" w:rsidP="007C555E">
      <w:pPr>
        <w:spacing w:before="120" w:after="240"/>
        <w:rPr>
          <w:rFonts w:ascii="Times New Roman" w:eastAsia="Times New Roman" w:hAnsi="Times New Roman" w:cs="Times New Roman"/>
          <w:color w:val="000000" w:themeColor="text1"/>
          <w:sz w:val="24"/>
          <w:szCs w:val="24"/>
          <w:lang w:eastAsia="de-DE"/>
        </w:rPr>
      </w:pPr>
      <w:r w:rsidRPr="00F30EEC">
        <w:rPr>
          <w:rFonts w:ascii="Times New Roman" w:eastAsia="Times New Roman" w:hAnsi="Times New Roman" w:cs="Times New Roman"/>
          <w:color w:val="000000" w:themeColor="text1"/>
          <w:sz w:val="24"/>
          <w:szCs w:val="24"/>
          <w:lang w:eastAsia="de-DE"/>
        </w:rPr>
        <w:lastRenderedPageBreak/>
        <w:t xml:space="preserve">To address our first research question, we </w:t>
      </w:r>
      <w:r w:rsidR="00F80DE5">
        <w:rPr>
          <w:rFonts w:ascii="Times New Roman" w:eastAsia="Times New Roman" w:hAnsi="Times New Roman" w:cs="Times New Roman"/>
          <w:color w:val="000000" w:themeColor="text1"/>
          <w:sz w:val="24"/>
          <w:szCs w:val="24"/>
          <w:lang w:eastAsia="de-DE"/>
        </w:rPr>
        <w:t xml:space="preserve">descriptively </w:t>
      </w:r>
      <w:r w:rsidRPr="00F30EEC">
        <w:rPr>
          <w:rFonts w:ascii="Times New Roman" w:eastAsia="Times New Roman" w:hAnsi="Times New Roman" w:cs="Times New Roman"/>
          <w:color w:val="000000" w:themeColor="text1"/>
          <w:sz w:val="24"/>
          <w:szCs w:val="24"/>
          <w:lang w:eastAsia="de-DE"/>
        </w:rPr>
        <w:t xml:space="preserve">analyzed </w:t>
      </w:r>
      <w:r w:rsidR="00E565E7">
        <w:rPr>
          <w:rFonts w:ascii="Times New Roman" w:eastAsia="Times New Roman" w:hAnsi="Times New Roman" w:cs="Times New Roman"/>
          <w:color w:val="000000" w:themeColor="text1"/>
          <w:sz w:val="24"/>
          <w:szCs w:val="24"/>
          <w:lang w:eastAsia="de-DE"/>
        </w:rPr>
        <w:t xml:space="preserve">the </w:t>
      </w:r>
      <w:r w:rsidRPr="00F30EEC">
        <w:rPr>
          <w:rFonts w:ascii="Times New Roman" w:eastAsia="Times New Roman" w:hAnsi="Times New Roman" w:cs="Times New Roman"/>
          <w:color w:val="000000" w:themeColor="text1"/>
          <w:sz w:val="24"/>
          <w:szCs w:val="24"/>
          <w:lang w:eastAsia="de-DE"/>
        </w:rPr>
        <w:t>fixation durations</w:t>
      </w:r>
      <w:r w:rsidRPr="00F30EEC">
        <w:rPr>
          <w:rFonts w:ascii="Times New Roman" w:eastAsia="Times New Roman" w:hAnsi="Times New Roman" w:cs="Times New Roman"/>
          <w:color w:val="000000" w:themeColor="text1"/>
          <w:sz w:val="24"/>
          <w:szCs w:val="24"/>
          <w:vertAlign w:val="superscript"/>
          <w:lang w:eastAsia="de-DE"/>
        </w:rPr>
        <w:footnoteReference w:id="4"/>
      </w:r>
      <w:r w:rsidRPr="00F30EEC">
        <w:rPr>
          <w:rFonts w:ascii="Times New Roman" w:eastAsia="Times New Roman" w:hAnsi="Times New Roman" w:cs="Times New Roman"/>
          <w:color w:val="000000" w:themeColor="text1"/>
          <w:sz w:val="24"/>
          <w:szCs w:val="24"/>
          <w:lang w:eastAsia="de-DE"/>
        </w:rPr>
        <w:t xml:space="preserve"> for each AOI </w:t>
      </w:r>
      <w:r w:rsidR="00E565E7">
        <w:rPr>
          <w:rFonts w:ascii="Times New Roman" w:eastAsia="Times New Roman" w:hAnsi="Times New Roman" w:cs="Times New Roman"/>
          <w:color w:val="000000" w:themeColor="text1"/>
          <w:sz w:val="24"/>
          <w:szCs w:val="24"/>
          <w:lang w:eastAsia="de-DE"/>
        </w:rPr>
        <w:t>(</w:t>
      </w:r>
      <w:r w:rsidRPr="00F30EEC">
        <w:rPr>
          <w:rFonts w:ascii="Times New Roman" w:eastAsia="Times New Roman" w:hAnsi="Times New Roman" w:cs="Times New Roman"/>
          <w:i/>
          <w:iCs/>
          <w:color w:val="000000" w:themeColor="text1"/>
          <w:sz w:val="24"/>
          <w:szCs w:val="24"/>
          <w:lang w:eastAsia="de-DE"/>
        </w:rPr>
        <w:t>Students</w:t>
      </w:r>
      <w:r w:rsidRPr="00F30EEC">
        <w:rPr>
          <w:rFonts w:ascii="Times New Roman" w:eastAsia="Times New Roman" w:hAnsi="Times New Roman" w:cs="Times New Roman"/>
          <w:color w:val="000000" w:themeColor="text1"/>
          <w:sz w:val="24"/>
          <w:szCs w:val="24"/>
          <w:lang w:eastAsia="de-DE"/>
        </w:rPr>
        <w:t xml:space="preserve">, </w:t>
      </w:r>
      <w:r w:rsidRPr="00F30EEC">
        <w:rPr>
          <w:rFonts w:ascii="Times New Roman" w:eastAsia="Times New Roman" w:hAnsi="Times New Roman" w:cs="Times New Roman"/>
          <w:i/>
          <w:iCs/>
          <w:color w:val="000000" w:themeColor="text1"/>
          <w:sz w:val="24"/>
          <w:szCs w:val="24"/>
          <w:lang w:eastAsia="de-DE"/>
        </w:rPr>
        <w:t>Disruptive Student</w:t>
      </w:r>
      <w:r w:rsidRPr="00F30EEC">
        <w:rPr>
          <w:rFonts w:ascii="Times New Roman" w:eastAsia="Times New Roman" w:hAnsi="Times New Roman" w:cs="Times New Roman"/>
          <w:color w:val="000000" w:themeColor="text1"/>
          <w:sz w:val="24"/>
          <w:szCs w:val="24"/>
          <w:lang w:eastAsia="de-DE"/>
        </w:rPr>
        <w:t xml:space="preserve">, </w:t>
      </w:r>
      <w:r w:rsidRPr="00F30EEC">
        <w:rPr>
          <w:rFonts w:ascii="Times New Roman" w:eastAsia="Times New Roman" w:hAnsi="Times New Roman" w:cs="Times New Roman"/>
          <w:i/>
          <w:iCs/>
          <w:color w:val="000000" w:themeColor="text1"/>
          <w:sz w:val="24"/>
          <w:szCs w:val="24"/>
          <w:lang w:eastAsia="de-DE"/>
        </w:rPr>
        <w:t>Teacher Material</w:t>
      </w:r>
      <w:r w:rsidRPr="00F30EEC">
        <w:rPr>
          <w:rFonts w:ascii="Times New Roman" w:eastAsia="Times New Roman" w:hAnsi="Times New Roman" w:cs="Times New Roman"/>
          <w:color w:val="000000" w:themeColor="text1"/>
          <w:sz w:val="24"/>
          <w:szCs w:val="24"/>
          <w:lang w:eastAsia="de-DE"/>
        </w:rPr>
        <w:t xml:space="preserve">, </w:t>
      </w:r>
      <w:r w:rsidRPr="00F30EEC">
        <w:rPr>
          <w:rFonts w:ascii="Times New Roman" w:eastAsia="Times New Roman" w:hAnsi="Times New Roman" w:cs="Times New Roman"/>
          <w:i/>
          <w:iCs/>
          <w:color w:val="000000" w:themeColor="text1"/>
          <w:sz w:val="24"/>
          <w:szCs w:val="24"/>
          <w:lang w:eastAsia="de-DE"/>
        </w:rPr>
        <w:t>Student Desks</w:t>
      </w:r>
      <w:r w:rsidRPr="00F30EEC">
        <w:rPr>
          <w:rFonts w:ascii="Times New Roman" w:eastAsia="Times New Roman" w:hAnsi="Times New Roman" w:cs="Times New Roman"/>
          <w:color w:val="000000" w:themeColor="text1"/>
          <w:sz w:val="24"/>
          <w:szCs w:val="24"/>
          <w:lang w:eastAsia="de-DE"/>
        </w:rPr>
        <w:t xml:space="preserve">, and </w:t>
      </w:r>
      <w:r w:rsidRPr="00F30EEC">
        <w:rPr>
          <w:rFonts w:ascii="Times New Roman" w:eastAsia="Times New Roman" w:hAnsi="Times New Roman" w:cs="Times New Roman"/>
          <w:i/>
          <w:iCs/>
          <w:color w:val="000000" w:themeColor="text1"/>
          <w:sz w:val="24"/>
          <w:szCs w:val="24"/>
          <w:lang w:eastAsia="de-DE"/>
        </w:rPr>
        <w:t>Classroom/Others</w:t>
      </w:r>
      <w:r w:rsidR="00E565E7">
        <w:rPr>
          <w:rFonts w:ascii="Times New Roman" w:eastAsia="Times New Roman" w:hAnsi="Times New Roman" w:cs="Times New Roman"/>
          <w:color w:val="000000" w:themeColor="text1"/>
          <w:sz w:val="24"/>
          <w:szCs w:val="24"/>
          <w:lang w:eastAsia="de-DE"/>
        </w:rPr>
        <w:t xml:space="preserve">) </w:t>
      </w:r>
      <w:r w:rsidR="00E565E7" w:rsidRPr="00E565E7">
        <w:rPr>
          <w:rFonts w:ascii="Times New Roman" w:eastAsia="Times New Roman" w:hAnsi="Times New Roman" w:cs="Times New Roman"/>
          <w:color w:val="000000" w:themeColor="text1"/>
          <w:sz w:val="24"/>
          <w:szCs w:val="24"/>
          <w:lang w:eastAsia="de-DE"/>
        </w:rPr>
        <w:t>during the micro-teaching unit</w:t>
      </w:r>
      <w:r w:rsidRPr="00F30EEC">
        <w:rPr>
          <w:rFonts w:ascii="Times New Roman" w:eastAsia="Times New Roman" w:hAnsi="Times New Roman" w:cs="Times New Roman"/>
          <w:color w:val="000000" w:themeColor="text1"/>
          <w:sz w:val="24"/>
          <w:szCs w:val="24"/>
          <w:lang w:eastAsia="de-DE"/>
        </w:rPr>
        <w:t xml:space="preserve">. Proportions of fixation time were calculated relative to total fixation duration, with the </w:t>
      </w:r>
      <w:r>
        <w:rPr>
          <w:rFonts w:ascii="Times New Roman" w:eastAsia="Times New Roman" w:hAnsi="Times New Roman" w:cs="Times New Roman"/>
          <w:color w:val="000000" w:themeColor="text1"/>
          <w:sz w:val="24"/>
          <w:szCs w:val="24"/>
          <w:lang w:eastAsia="de-DE"/>
        </w:rPr>
        <w:t xml:space="preserve">AOI </w:t>
      </w:r>
      <w:r w:rsidRPr="00F30EEC">
        <w:rPr>
          <w:rFonts w:ascii="Times New Roman" w:eastAsia="Times New Roman" w:hAnsi="Times New Roman" w:cs="Times New Roman"/>
          <w:i/>
          <w:iCs/>
          <w:color w:val="000000" w:themeColor="text1"/>
          <w:sz w:val="24"/>
          <w:szCs w:val="24"/>
          <w:lang w:eastAsia="de-DE"/>
        </w:rPr>
        <w:t>Disruptive Student</w:t>
      </w:r>
      <w:r w:rsidRPr="00F30EEC">
        <w:rPr>
          <w:rFonts w:ascii="Times New Roman" w:eastAsia="Times New Roman" w:hAnsi="Times New Roman" w:cs="Times New Roman"/>
          <w:color w:val="000000" w:themeColor="text1"/>
          <w:sz w:val="24"/>
          <w:szCs w:val="24"/>
          <w:lang w:eastAsia="de-DE"/>
        </w:rPr>
        <w:t xml:space="preserve"> analyzed separately for proportional comparisons. Mean percentages were computed for experienced and inexperienced teachers and visualized using bar graphs. Independent-sample </w:t>
      </w:r>
      <w:r w:rsidRPr="002D7E93">
        <w:rPr>
          <w:rFonts w:ascii="Times New Roman" w:eastAsia="Times New Roman" w:hAnsi="Times New Roman" w:cs="Times New Roman"/>
          <w:i/>
          <w:iCs/>
          <w:color w:val="000000" w:themeColor="text1"/>
          <w:sz w:val="24"/>
          <w:szCs w:val="24"/>
          <w:lang w:eastAsia="de-DE"/>
        </w:rPr>
        <w:t>t</w:t>
      </w:r>
      <w:r w:rsidRPr="00F30EEC">
        <w:rPr>
          <w:rFonts w:ascii="Times New Roman" w:eastAsia="Times New Roman" w:hAnsi="Times New Roman" w:cs="Times New Roman"/>
          <w:color w:val="000000" w:themeColor="text1"/>
          <w:sz w:val="24"/>
          <w:szCs w:val="24"/>
          <w:lang w:eastAsia="de-DE"/>
        </w:rPr>
        <w:t xml:space="preserve">-tests assessed statistical differences for each AOI, with effect sizes reported as Cohen’s </w:t>
      </w:r>
      <w:r w:rsidRPr="00F30EEC">
        <w:rPr>
          <w:rFonts w:ascii="Times New Roman" w:eastAsia="Times New Roman" w:hAnsi="Times New Roman" w:cs="Times New Roman"/>
          <w:i/>
          <w:iCs/>
          <w:color w:val="000000" w:themeColor="text1"/>
          <w:sz w:val="24"/>
          <w:szCs w:val="24"/>
          <w:lang w:eastAsia="de-DE"/>
        </w:rPr>
        <w:t>d</w:t>
      </w:r>
      <w:r w:rsidRPr="00F30EEC">
        <w:rPr>
          <w:rFonts w:ascii="Times New Roman" w:eastAsia="Times New Roman" w:hAnsi="Times New Roman" w:cs="Times New Roman"/>
          <w:color w:val="000000" w:themeColor="text1"/>
          <w:sz w:val="24"/>
          <w:szCs w:val="24"/>
          <w:lang w:eastAsia="de-DE"/>
        </w:rPr>
        <w:t xml:space="preserve"> </w:t>
      </w:r>
      <w:r w:rsidRPr="00F30EEC">
        <w:rPr>
          <w:rFonts w:ascii="Times New Roman" w:eastAsia="Times New Roman" w:hAnsi="Times New Roman" w:cs="Times New Roman"/>
          <w:color w:val="000000" w:themeColor="text1"/>
          <w:sz w:val="24"/>
          <w:szCs w:val="24"/>
          <w:lang w:eastAsia="de-DE"/>
        </w:rPr>
        <w:fldChar w:fldCharType="begin"/>
      </w:r>
      <w:r w:rsidRPr="00F30EEC">
        <w:rPr>
          <w:rFonts w:ascii="Times New Roman" w:eastAsia="Times New Roman" w:hAnsi="Times New Roman" w:cs="Times New Roman"/>
          <w:color w:val="000000" w:themeColor="text1"/>
          <w:sz w:val="24"/>
          <w:szCs w:val="24"/>
          <w:lang w:eastAsia="de-DE"/>
        </w:rPr>
        <w:instrText xml:space="preserve"> ADDIN ZOTERO_ITEM CSL_CITATION {"citationID":"eLszyeRM","properties":{"formattedCitation":"(Cohen, 1988)","plainCitation":"(Cohen, 1988)","noteIndex":0},"citationItems":[{"id":800,"uris":["http://zotero.org/groups/5349517/items/H4ITUS4S"],"itemData":{"id":800,"type":"article-journal","container-title":"NY: Lawrence Erlbaum","issue":"1","page":"7–19","title":"Statistical power for the behavioural sciences. Hilsdale","volume":"58","author":[{"family":"Cohen","given":"J."}],"issued":{"date-parts":[["1988"]]}}}],"schema":"https://github.com/citation-style-language/schema/raw/master/csl-citation.json"} </w:instrText>
      </w:r>
      <w:r w:rsidRPr="00F30EEC">
        <w:rPr>
          <w:rFonts w:ascii="Times New Roman" w:eastAsia="Times New Roman" w:hAnsi="Times New Roman" w:cs="Times New Roman"/>
          <w:color w:val="000000" w:themeColor="text1"/>
          <w:sz w:val="24"/>
          <w:szCs w:val="24"/>
          <w:lang w:eastAsia="de-DE"/>
        </w:rPr>
        <w:fldChar w:fldCharType="separate"/>
      </w:r>
      <w:r w:rsidRPr="00F30EEC">
        <w:rPr>
          <w:rFonts w:ascii="Times New Roman" w:eastAsia="Times New Roman" w:hAnsi="Times New Roman" w:cs="Times New Roman"/>
          <w:color w:val="000000" w:themeColor="text1"/>
          <w:sz w:val="24"/>
          <w:szCs w:val="24"/>
          <w:lang w:eastAsia="de-DE"/>
        </w:rPr>
        <w:t>(Cohen, 1988)</w:t>
      </w:r>
      <w:r w:rsidRPr="00F30EEC">
        <w:rPr>
          <w:rFonts w:ascii="Times New Roman" w:eastAsia="Times New Roman" w:hAnsi="Times New Roman" w:cs="Times New Roman"/>
          <w:color w:val="000000" w:themeColor="text1"/>
          <w:sz w:val="24"/>
          <w:szCs w:val="24"/>
          <w:lang w:eastAsia="de-DE"/>
        </w:rPr>
        <w:fldChar w:fldCharType="end"/>
      </w:r>
      <w:r w:rsidRPr="00F30EEC">
        <w:rPr>
          <w:rFonts w:ascii="Times New Roman" w:eastAsia="Times New Roman" w:hAnsi="Times New Roman" w:cs="Times New Roman"/>
          <w:color w:val="000000" w:themeColor="text1"/>
          <w:sz w:val="24"/>
          <w:szCs w:val="24"/>
          <w:lang w:eastAsia="de-DE"/>
        </w:rPr>
        <w:t>.</w:t>
      </w:r>
    </w:p>
    <w:p w14:paraId="4878ED4E" w14:textId="68C9177A" w:rsidR="00A44989" w:rsidRDefault="00621921" w:rsidP="001D772A">
      <w:pPr>
        <w:rPr>
          <w:rFonts w:ascii="Times New Roman" w:hAnsi="Times New Roman" w:cs="Times New Roman"/>
          <w:sz w:val="24"/>
          <w:szCs w:val="24"/>
          <w:lang w:eastAsia="de-DE"/>
        </w:rPr>
      </w:pPr>
      <w:r w:rsidRPr="00621921">
        <w:rPr>
          <w:rFonts w:ascii="Times New Roman" w:hAnsi="Times New Roman" w:cs="Times New Roman"/>
          <w:sz w:val="24"/>
          <w:szCs w:val="24"/>
          <w:lang w:eastAsia="de-DE"/>
        </w:rPr>
        <w:t xml:space="preserve">To test </w:t>
      </w:r>
      <w:r w:rsidRPr="00621921">
        <w:rPr>
          <w:rFonts w:ascii="Times New Roman" w:hAnsi="Times New Roman" w:cs="Times New Roman"/>
          <w:b/>
          <w:bCs/>
          <w:sz w:val="24"/>
          <w:szCs w:val="24"/>
          <w:lang w:eastAsia="de-DE"/>
        </w:rPr>
        <w:t>Hypothesis 2</w:t>
      </w:r>
      <w:r w:rsidRPr="00621921">
        <w:rPr>
          <w:rFonts w:ascii="Times New Roman" w:hAnsi="Times New Roman" w:cs="Times New Roman"/>
          <w:sz w:val="24"/>
          <w:szCs w:val="24"/>
          <w:lang w:eastAsia="de-DE"/>
        </w:rPr>
        <w:t xml:space="preserve">, which examined </w:t>
      </w:r>
      <w:r w:rsidR="00A07244">
        <w:rPr>
          <w:rFonts w:ascii="Times New Roman" w:hAnsi="Times New Roman" w:cs="Times New Roman"/>
          <w:sz w:val="24"/>
          <w:szCs w:val="24"/>
          <w:lang w:eastAsia="de-DE"/>
        </w:rPr>
        <w:t>global and event-related gaze efficiency</w:t>
      </w:r>
      <w:r w:rsidRPr="00621921">
        <w:rPr>
          <w:rFonts w:ascii="Times New Roman" w:hAnsi="Times New Roman" w:cs="Times New Roman"/>
          <w:sz w:val="24"/>
          <w:szCs w:val="24"/>
          <w:lang w:eastAsia="de-DE"/>
        </w:rPr>
        <w:t xml:space="preserve">, we </w:t>
      </w:r>
      <w:r w:rsidR="008942F5">
        <w:rPr>
          <w:rFonts w:ascii="Times New Roman" w:hAnsi="Times New Roman" w:cs="Times New Roman"/>
          <w:sz w:val="24"/>
          <w:szCs w:val="24"/>
          <w:lang w:eastAsia="de-DE"/>
        </w:rPr>
        <w:t>calculated</w:t>
      </w:r>
      <w:r w:rsidRPr="00621921">
        <w:rPr>
          <w:rFonts w:ascii="Times New Roman" w:hAnsi="Times New Roman" w:cs="Times New Roman"/>
          <w:sz w:val="24"/>
          <w:szCs w:val="24"/>
          <w:lang w:eastAsia="de-DE"/>
        </w:rPr>
        <w:t xml:space="preserve"> </w:t>
      </w:r>
      <w:r w:rsidR="002D1D14">
        <w:rPr>
          <w:rFonts w:ascii="Times New Roman" w:hAnsi="Times New Roman" w:cs="Times New Roman"/>
          <w:sz w:val="24"/>
          <w:szCs w:val="24"/>
          <w:lang w:eastAsia="de-DE"/>
        </w:rPr>
        <w:t xml:space="preserve">for experienced and inexperienced teachers the </w:t>
      </w:r>
      <w:r w:rsidR="008942F5">
        <w:rPr>
          <w:rFonts w:ascii="Times New Roman" w:hAnsi="Times New Roman" w:cs="Times New Roman"/>
          <w:sz w:val="24"/>
          <w:szCs w:val="24"/>
          <w:lang w:eastAsia="de-DE"/>
        </w:rPr>
        <w:t>GRI for</w:t>
      </w:r>
      <w:r w:rsidRPr="00621921">
        <w:rPr>
          <w:rFonts w:ascii="Times New Roman" w:hAnsi="Times New Roman" w:cs="Times New Roman"/>
          <w:sz w:val="24"/>
          <w:szCs w:val="24"/>
          <w:lang w:eastAsia="de-DE"/>
        </w:rPr>
        <w:t xml:space="preserve"> the entire </w:t>
      </w:r>
      <w:r>
        <w:rPr>
          <w:rFonts w:ascii="Times New Roman" w:hAnsi="Times New Roman" w:cs="Times New Roman"/>
          <w:sz w:val="24"/>
          <w:szCs w:val="24"/>
          <w:lang w:eastAsia="de-DE"/>
        </w:rPr>
        <w:t>m</w:t>
      </w:r>
      <w:r w:rsidRPr="00621921">
        <w:rPr>
          <w:rFonts w:ascii="Times New Roman" w:hAnsi="Times New Roman" w:cs="Times New Roman"/>
          <w:sz w:val="24"/>
          <w:szCs w:val="24"/>
          <w:lang w:eastAsia="de-DE"/>
        </w:rPr>
        <w:t>icro-</w:t>
      </w:r>
      <w:r>
        <w:rPr>
          <w:rFonts w:ascii="Times New Roman" w:hAnsi="Times New Roman" w:cs="Times New Roman"/>
          <w:sz w:val="24"/>
          <w:szCs w:val="24"/>
          <w:lang w:eastAsia="de-DE"/>
        </w:rPr>
        <w:t>t</w:t>
      </w:r>
      <w:r w:rsidRPr="00621921">
        <w:rPr>
          <w:rFonts w:ascii="Times New Roman" w:hAnsi="Times New Roman" w:cs="Times New Roman"/>
          <w:sz w:val="24"/>
          <w:szCs w:val="24"/>
          <w:lang w:eastAsia="de-DE"/>
        </w:rPr>
        <w:t xml:space="preserve">eaching </w:t>
      </w:r>
      <w:r>
        <w:rPr>
          <w:rFonts w:ascii="Times New Roman" w:hAnsi="Times New Roman" w:cs="Times New Roman"/>
          <w:sz w:val="24"/>
          <w:szCs w:val="24"/>
          <w:lang w:eastAsia="de-DE"/>
        </w:rPr>
        <w:t>u</w:t>
      </w:r>
      <w:r w:rsidRPr="00621921">
        <w:rPr>
          <w:rFonts w:ascii="Times New Roman" w:hAnsi="Times New Roman" w:cs="Times New Roman"/>
          <w:sz w:val="24"/>
          <w:szCs w:val="24"/>
          <w:lang w:eastAsia="de-DE"/>
        </w:rPr>
        <w:t>nit</w:t>
      </w:r>
      <w:r w:rsidR="00021863">
        <w:rPr>
          <w:rFonts w:ascii="Times New Roman" w:hAnsi="Times New Roman" w:cs="Times New Roman"/>
          <w:sz w:val="24"/>
          <w:szCs w:val="24"/>
          <w:lang w:eastAsia="de-DE"/>
        </w:rPr>
        <w:t xml:space="preserve"> (</w:t>
      </w:r>
      <w:r w:rsidR="000475ED" w:rsidRPr="000475ED">
        <w:rPr>
          <w:rFonts w:ascii="Times New Roman" w:hAnsi="Times New Roman" w:cs="Times New Roman"/>
          <w:b/>
          <w:bCs/>
          <w:sz w:val="24"/>
          <w:szCs w:val="24"/>
          <w:lang w:eastAsia="de-DE"/>
        </w:rPr>
        <w:t>Hypothesis 2a</w:t>
      </w:r>
      <w:r w:rsidR="00021863">
        <w:rPr>
          <w:rFonts w:ascii="Times New Roman" w:hAnsi="Times New Roman" w:cs="Times New Roman"/>
          <w:sz w:val="24"/>
          <w:szCs w:val="24"/>
          <w:lang w:eastAsia="de-DE"/>
        </w:rPr>
        <w:t>)</w:t>
      </w:r>
      <w:r w:rsidR="000A08B4">
        <w:rPr>
          <w:rFonts w:ascii="Times New Roman" w:hAnsi="Times New Roman" w:cs="Times New Roman"/>
          <w:sz w:val="24"/>
          <w:szCs w:val="24"/>
          <w:lang w:eastAsia="de-DE"/>
        </w:rPr>
        <w:t xml:space="preserve">, </w:t>
      </w:r>
      <w:r w:rsidR="005C50B5">
        <w:rPr>
          <w:rFonts w:ascii="Times New Roman" w:hAnsi="Times New Roman" w:cs="Times New Roman"/>
          <w:sz w:val="24"/>
          <w:szCs w:val="24"/>
          <w:lang w:eastAsia="de-DE"/>
        </w:rPr>
        <w:t xml:space="preserve">the </w:t>
      </w:r>
      <w:r w:rsidR="000475ED" w:rsidRPr="000475ED">
        <w:rPr>
          <w:rFonts w:ascii="Times New Roman" w:hAnsi="Times New Roman" w:cs="Times New Roman"/>
          <w:sz w:val="24"/>
          <w:szCs w:val="24"/>
          <w:lang w:eastAsia="de-DE"/>
        </w:rPr>
        <w:t xml:space="preserve">number of fixations per minute </w:t>
      </w:r>
      <w:r w:rsidR="00021863">
        <w:rPr>
          <w:rFonts w:ascii="Times New Roman" w:hAnsi="Times New Roman" w:cs="Times New Roman"/>
          <w:sz w:val="24"/>
          <w:szCs w:val="24"/>
          <w:lang w:eastAsia="de-DE"/>
        </w:rPr>
        <w:t xml:space="preserve">on </w:t>
      </w:r>
      <w:r w:rsidRPr="00621921">
        <w:rPr>
          <w:rFonts w:ascii="Times New Roman" w:hAnsi="Times New Roman" w:cs="Times New Roman"/>
          <w:sz w:val="24"/>
          <w:szCs w:val="24"/>
          <w:lang w:eastAsia="de-DE"/>
        </w:rPr>
        <w:t xml:space="preserve">the AOI </w:t>
      </w:r>
      <w:r w:rsidRPr="00621921">
        <w:rPr>
          <w:rFonts w:ascii="Times New Roman" w:hAnsi="Times New Roman" w:cs="Times New Roman"/>
          <w:i/>
          <w:iCs/>
          <w:sz w:val="24"/>
          <w:szCs w:val="24"/>
          <w:lang w:eastAsia="de-DE"/>
        </w:rPr>
        <w:t>Students</w:t>
      </w:r>
      <w:r w:rsidR="000A08B4">
        <w:rPr>
          <w:rFonts w:ascii="Times New Roman" w:hAnsi="Times New Roman" w:cs="Times New Roman"/>
          <w:i/>
          <w:iCs/>
          <w:sz w:val="24"/>
          <w:szCs w:val="24"/>
          <w:lang w:eastAsia="de-DE"/>
        </w:rPr>
        <w:t xml:space="preserve"> </w:t>
      </w:r>
      <w:r w:rsidR="00021863">
        <w:rPr>
          <w:rFonts w:ascii="Times New Roman" w:hAnsi="Times New Roman" w:cs="Times New Roman"/>
          <w:sz w:val="24"/>
          <w:szCs w:val="24"/>
          <w:lang w:eastAsia="de-DE"/>
        </w:rPr>
        <w:t>(</w:t>
      </w:r>
      <w:r w:rsidR="00021863" w:rsidRPr="00021863">
        <w:rPr>
          <w:rFonts w:ascii="Times New Roman" w:hAnsi="Times New Roman" w:cs="Times New Roman"/>
          <w:b/>
          <w:bCs/>
          <w:sz w:val="24"/>
          <w:szCs w:val="24"/>
          <w:lang w:eastAsia="de-DE"/>
        </w:rPr>
        <w:t>Hypothesis 2b</w:t>
      </w:r>
      <w:r w:rsidR="00021863">
        <w:rPr>
          <w:rFonts w:ascii="Times New Roman" w:hAnsi="Times New Roman" w:cs="Times New Roman"/>
          <w:sz w:val="24"/>
          <w:szCs w:val="24"/>
          <w:lang w:eastAsia="de-DE"/>
        </w:rPr>
        <w:t xml:space="preserve">), </w:t>
      </w:r>
      <w:r w:rsidR="000A08B4" w:rsidRPr="00872F86">
        <w:rPr>
          <w:rFonts w:ascii="Times New Roman" w:hAnsi="Times New Roman" w:cs="Times New Roman"/>
          <w:sz w:val="24"/>
          <w:szCs w:val="24"/>
          <w:lang w:eastAsia="de-DE"/>
        </w:rPr>
        <w:t xml:space="preserve">and </w:t>
      </w:r>
      <w:r w:rsidR="005C50B5">
        <w:rPr>
          <w:rFonts w:ascii="Times New Roman" w:hAnsi="Times New Roman" w:cs="Times New Roman"/>
          <w:sz w:val="24"/>
          <w:szCs w:val="24"/>
          <w:lang w:eastAsia="de-DE"/>
        </w:rPr>
        <w:t>the TTFF</w:t>
      </w:r>
      <w:r w:rsidR="00021863">
        <w:rPr>
          <w:rFonts w:ascii="Times New Roman" w:hAnsi="Times New Roman" w:cs="Times New Roman"/>
          <w:sz w:val="24"/>
          <w:szCs w:val="24"/>
          <w:lang w:eastAsia="de-DE"/>
        </w:rPr>
        <w:t xml:space="preserve"> for </w:t>
      </w:r>
      <w:r w:rsidR="000A08B4" w:rsidRPr="00872F86">
        <w:rPr>
          <w:rFonts w:ascii="Times New Roman" w:hAnsi="Times New Roman" w:cs="Times New Roman"/>
          <w:sz w:val="24"/>
          <w:szCs w:val="24"/>
          <w:lang w:eastAsia="de-DE"/>
        </w:rPr>
        <w:t>the AOI</w:t>
      </w:r>
      <w:r w:rsidR="000A08B4">
        <w:rPr>
          <w:rFonts w:ascii="Times New Roman" w:hAnsi="Times New Roman" w:cs="Times New Roman"/>
          <w:i/>
          <w:iCs/>
          <w:sz w:val="24"/>
          <w:szCs w:val="24"/>
          <w:lang w:eastAsia="de-DE"/>
        </w:rPr>
        <w:t xml:space="preserve"> Disruptive </w:t>
      </w:r>
      <w:r w:rsidR="00D86323">
        <w:rPr>
          <w:rFonts w:ascii="Times New Roman" w:hAnsi="Times New Roman" w:cs="Times New Roman"/>
          <w:i/>
          <w:iCs/>
          <w:sz w:val="24"/>
          <w:szCs w:val="24"/>
          <w:lang w:eastAsia="de-DE"/>
        </w:rPr>
        <w:t>Student</w:t>
      </w:r>
      <w:r w:rsidR="00021863">
        <w:rPr>
          <w:rFonts w:ascii="Times New Roman" w:hAnsi="Times New Roman" w:cs="Times New Roman"/>
          <w:i/>
          <w:iCs/>
          <w:sz w:val="24"/>
          <w:szCs w:val="24"/>
          <w:lang w:eastAsia="de-DE"/>
        </w:rPr>
        <w:t xml:space="preserve"> </w:t>
      </w:r>
      <w:r w:rsidR="005C50B5">
        <w:rPr>
          <w:rFonts w:ascii="Times New Roman" w:hAnsi="Times New Roman" w:cs="Times New Roman"/>
          <w:sz w:val="24"/>
          <w:szCs w:val="24"/>
          <w:lang w:eastAsia="de-DE"/>
        </w:rPr>
        <w:t xml:space="preserve">to </w:t>
      </w:r>
      <w:r w:rsidR="00842B07">
        <w:rPr>
          <w:rFonts w:ascii="Times New Roman" w:hAnsi="Times New Roman" w:cs="Times New Roman"/>
          <w:sz w:val="24"/>
          <w:szCs w:val="24"/>
          <w:lang w:eastAsia="de-DE"/>
        </w:rPr>
        <w:t>assess</w:t>
      </w:r>
      <w:r w:rsidR="005C50B5">
        <w:rPr>
          <w:rFonts w:ascii="Times New Roman" w:hAnsi="Times New Roman" w:cs="Times New Roman"/>
          <w:sz w:val="24"/>
          <w:szCs w:val="24"/>
          <w:lang w:eastAsia="de-DE"/>
        </w:rPr>
        <w:t xml:space="preserve"> the disruption noticing speed </w:t>
      </w:r>
      <w:r w:rsidR="00021863" w:rsidRPr="00021863">
        <w:rPr>
          <w:rFonts w:ascii="Times New Roman" w:hAnsi="Times New Roman" w:cs="Times New Roman"/>
          <w:sz w:val="24"/>
          <w:szCs w:val="24"/>
          <w:lang w:eastAsia="de-DE"/>
        </w:rPr>
        <w:t>(</w:t>
      </w:r>
      <w:r w:rsidR="000475ED" w:rsidRPr="000475ED">
        <w:rPr>
          <w:rFonts w:ascii="Times New Roman" w:hAnsi="Times New Roman" w:cs="Times New Roman"/>
          <w:b/>
          <w:bCs/>
          <w:sz w:val="24"/>
          <w:szCs w:val="24"/>
          <w:lang w:eastAsia="de-DE"/>
        </w:rPr>
        <w:t>Hypothesis 2</w:t>
      </w:r>
      <w:r w:rsidR="005C50B5" w:rsidRPr="000475ED">
        <w:rPr>
          <w:rFonts w:ascii="Times New Roman" w:hAnsi="Times New Roman" w:cs="Times New Roman"/>
          <w:b/>
          <w:bCs/>
          <w:sz w:val="24"/>
          <w:szCs w:val="24"/>
          <w:lang w:eastAsia="de-DE"/>
        </w:rPr>
        <w:t>c</w:t>
      </w:r>
      <w:r w:rsidR="005C50B5">
        <w:rPr>
          <w:rFonts w:ascii="Times New Roman" w:hAnsi="Times New Roman" w:cs="Times New Roman"/>
          <w:sz w:val="24"/>
          <w:szCs w:val="24"/>
          <w:lang w:eastAsia="de-DE"/>
        </w:rPr>
        <w:t>)</w:t>
      </w:r>
      <w:r w:rsidRPr="00621921">
        <w:rPr>
          <w:rFonts w:ascii="Times New Roman" w:hAnsi="Times New Roman" w:cs="Times New Roman"/>
          <w:sz w:val="24"/>
          <w:szCs w:val="24"/>
          <w:lang w:eastAsia="de-DE"/>
        </w:rPr>
        <w:t xml:space="preserve">. Independent-sample </w:t>
      </w:r>
      <w:r w:rsidRPr="00621921">
        <w:rPr>
          <w:rFonts w:ascii="Times New Roman" w:hAnsi="Times New Roman" w:cs="Times New Roman"/>
          <w:i/>
          <w:iCs/>
          <w:sz w:val="24"/>
          <w:szCs w:val="24"/>
          <w:lang w:eastAsia="de-DE"/>
        </w:rPr>
        <w:t>t</w:t>
      </w:r>
      <w:r w:rsidRPr="00621921">
        <w:rPr>
          <w:rFonts w:ascii="Times New Roman" w:hAnsi="Times New Roman" w:cs="Times New Roman"/>
          <w:sz w:val="24"/>
          <w:szCs w:val="24"/>
          <w:lang w:eastAsia="de-DE"/>
        </w:rPr>
        <w:t xml:space="preserve">-tests were used to compare the group means </w:t>
      </w:r>
      <w:r w:rsidR="00021863">
        <w:rPr>
          <w:rFonts w:ascii="Times New Roman" w:hAnsi="Times New Roman" w:cs="Times New Roman"/>
          <w:sz w:val="24"/>
          <w:szCs w:val="24"/>
          <w:lang w:eastAsia="de-DE"/>
        </w:rPr>
        <w:t xml:space="preserve">and </w:t>
      </w:r>
      <w:r w:rsidRPr="00621921">
        <w:rPr>
          <w:rFonts w:ascii="Times New Roman" w:hAnsi="Times New Roman" w:cs="Times New Roman"/>
          <w:sz w:val="24"/>
          <w:szCs w:val="24"/>
          <w:lang w:eastAsia="de-DE"/>
        </w:rPr>
        <w:t xml:space="preserve">Cohen’s </w:t>
      </w:r>
      <w:r w:rsidRPr="00621921">
        <w:rPr>
          <w:rFonts w:ascii="Times New Roman" w:hAnsi="Times New Roman" w:cs="Times New Roman"/>
          <w:i/>
          <w:iCs/>
          <w:sz w:val="24"/>
          <w:szCs w:val="24"/>
          <w:lang w:eastAsia="de-DE"/>
        </w:rPr>
        <w:t>d</w:t>
      </w:r>
      <w:r w:rsidRPr="00621921">
        <w:rPr>
          <w:rFonts w:ascii="Times New Roman" w:hAnsi="Times New Roman" w:cs="Times New Roman"/>
          <w:sz w:val="24"/>
          <w:szCs w:val="24"/>
          <w:lang w:eastAsia="de-DE"/>
        </w:rPr>
        <w:t xml:space="preserve"> </w:t>
      </w:r>
      <w:r w:rsidR="00E14699">
        <w:rPr>
          <w:rFonts w:ascii="Times New Roman" w:hAnsi="Times New Roman" w:cs="Times New Roman"/>
          <w:sz w:val="24"/>
          <w:szCs w:val="24"/>
          <w:lang w:eastAsia="de-DE"/>
        </w:rPr>
        <w:fldChar w:fldCharType="begin"/>
      </w:r>
      <w:r w:rsidR="00E14699">
        <w:rPr>
          <w:rFonts w:ascii="Times New Roman" w:hAnsi="Times New Roman" w:cs="Times New Roman"/>
          <w:sz w:val="24"/>
          <w:szCs w:val="24"/>
          <w:lang w:eastAsia="de-DE"/>
        </w:rPr>
        <w:instrText xml:space="preserve"> ADDIN ZOTERO_ITEM CSL_CITATION {"citationID":"33AqOs5i","properties":{"formattedCitation":"(Cohen, 1988)","plainCitation":"(Cohen, 1988)","noteIndex":0},"citationItems":[{"id":800,"uris":["http://zotero.org/groups/5349517/items/H4ITUS4S"],"itemData":{"id":800,"type":"article-journal","container-title":"NY: Lawrence Erlbaum","issue":"1","page":"7–19","title":"Statistical power for the behavioural sciences. Hilsdale","volume":"58","author":[{"family":"Cohen","given":"J."}],"issued":{"date-parts":[["1988"]]}}}],"schema":"https://github.com/citation-style-language/schema/raw/master/csl-citation.json"} </w:instrText>
      </w:r>
      <w:r w:rsidR="00E14699">
        <w:rPr>
          <w:rFonts w:ascii="Times New Roman" w:hAnsi="Times New Roman" w:cs="Times New Roman"/>
          <w:sz w:val="24"/>
          <w:szCs w:val="24"/>
          <w:lang w:eastAsia="de-DE"/>
        </w:rPr>
        <w:fldChar w:fldCharType="separate"/>
      </w:r>
      <w:r w:rsidR="00E14699" w:rsidRPr="00E14699">
        <w:rPr>
          <w:rFonts w:ascii="Times New Roman" w:hAnsi="Times New Roman" w:cs="Times New Roman"/>
          <w:sz w:val="24"/>
        </w:rPr>
        <w:t>(Cohen, 1988)</w:t>
      </w:r>
      <w:r w:rsidR="00E14699">
        <w:rPr>
          <w:rFonts w:ascii="Times New Roman" w:hAnsi="Times New Roman" w:cs="Times New Roman"/>
          <w:sz w:val="24"/>
          <w:szCs w:val="24"/>
          <w:lang w:eastAsia="de-DE"/>
        </w:rPr>
        <w:fldChar w:fldCharType="end"/>
      </w:r>
      <w:r w:rsidR="00E14699">
        <w:rPr>
          <w:rFonts w:ascii="Times New Roman" w:hAnsi="Times New Roman" w:cs="Times New Roman"/>
          <w:sz w:val="24"/>
          <w:szCs w:val="24"/>
          <w:lang w:eastAsia="de-DE"/>
        </w:rPr>
        <w:t xml:space="preserve"> </w:t>
      </w:r>
      <w:r w:rsidRPr="00621921">
        <w:rPr>
          <w:rFonts w:ascii="Times New Roman" w:hAnsi="Times New Roman" w:cs="Times New Roman"/>
          <w:sz w:val="24"/>
          <w:szCs w:val="24"/>
          <w:lang w:eastAsia="de-DE"/>
        </w:rPr>
        <w:t>was calculated to determine the effect size.</w:t>
      </w:r>
      <w:r w:rsidR="001D772A">
        <w:rPr>
          <w:rFonts w:ascii="Times New Roman" w:hAnsi="Times New Roman" w:cs="Times New Roman"/>
          <w:sz w:val="24"/>
          <w:szCs w:val="24"/>
          <w:lang w:eastAsia="de-DE"/>
        </w:rPr>
        <w:t xml:space="preserve"> </w:t>
      </w:r>
    </w:p>
    <w:p w14:paraId="2EA491BA" w14:textId="4B05D676" w:rsidR="00A86D8F" w:rsidRDefault="00D0376F" w:rsidP="00A86D8F">
      <w:pPr>
        <w:rPr>
          <w:rFonts w:ascii="Times New Roman" w:hAnsi="Times New Roman" w:cs="Times New Roman"/>
          <w:sz w:val="24"/>
          <w:szCs w:val="24"/>
          <w:lang w:eastAsia="de-DE"/>
        </w:rPr>
      </w:pPr>
      <w:r w:rsidRPr="00D0376F">
        <w:rPr>
          <w:rFonts w:ascii="Times New Roman" w:hAnsi="Times New Roman" w:cs="Times New Roman"/>
          <w:sz w:val="24"/>
          <w:szCs w:val="24"/>
          <w:lang w:eastAsia="de-DE"/>
        </w:rPr>
        <w:t xml:space="preserve">To test </w:t>
      </w:r>
      <w:r w:rsidRPr="007512E8">
        <w:rPr>
          <w:rFonts w:ascii="Times New Roman" w:hAnsi="Times New Roman" w:cs="Times New Roman"/>
          <w:b/>
          <w:bCs/>
          <w:sz w:val="24"/>
          <w:szCs w:val="24"/>
          <w:lang w:eastAsia="de-DE"/>
        </w:rPr>
        <w:t>Hypothesis 3</w:t>
      </w:r>
      <w:r w:rsidRPr="00D0376F">
        <w:rPr>
          <w:rFonts w:ascii="Times New Roman" w:hAnsi="Times New Roman" w:cs="Times New Roman"/>
          <w:sz w:val="24"/>
          <w:szCs w:val="24"/>
          <w:lang w:eastAsia="de-DE"/>
        </w:rPr>
        <w:t xml:space="preserve">, which </w:t>
      </w:r>
      <w:r w:rsidR="007512E8">
        <w:rPr>
          <w:rFonts w:ascii="Times New Roman" w:hAnsi="Times New Roman" w:cs="Times New Roman"/>
          <w:sz w:val="24"/>
          <w:szCs w:val="24"/>
          <w:lang w:eastAsia="de-DE"/>
        </w:rPr>
        <w:t>stated</w:t>
      </w:r>
      <w:r w:rsidRPr="00D0376F">
        <w:rPr>
          <w:rFonts w:ascii="Times New Roman" w:hAnsi="Times New Roman" w:cs="Times New Roman"/>
          <w:sz w:val="24"/>
          <w:szCs w:val="24"/>
          <w:lang w:eastAsia="de-DE"/>
        </w:rPr>
        <w:t xml:space="preserve"> that </w:t>
      </w:r>
      <w:r w:rsidR="004926CF">
        <w:rPr>
          <w:rFonts w:ascii="Times New Roman" w:hAnsi="Times New Roman" w:cs="Times New Roman"/>
          <w:sz w:val="24"/>
          <w:szCs w:val="24"/>
          <w:lang w:eastAsia="de-DE"/>
        </w:rPr>
        <w:t xml:space="preserve">the </w:t>
      </w:r>
      <w:r w:rsidRPr="00D0376F">
        <w:rPr>
          <w:rFonts w:ascii="Times New Roman" w:hAnsi="Times New Roman" w:cs="Times New Roman"/>
          <w:sz w:val="24"/>
          <w:szCs w:val="24"/>
          <w:lang w:eastAsia="de-DE"/>
        </w:rPr>
        <w:t>disruption category affects teachers’ noticing speed, a 2 × 3 repeated-measures A</w:t>
      </w:r>
      <w:r w:rsidR="007512E8">
        <w:rPr>
          <w:rFonts w:ascii="Times New Roman" w:hAnsi="Times New Roman" w:cs="Times New Roman"/>
          <w:sz w:val="24"/>
          <w:szCs w:val="24"/>
          <w:lang w:eastAsia="de-DE"/>
        </w:rPr>
        <w:t>nalysis of Variance</w:t>
      </w:r>
      <w:r w:rsidRPr="00D0376F">
        <w:rPr>
          <w:rFonts w:ascii="Times New Roman" w:hAnsi="Times New Roman" w:cs="Times New Roman"/>
          <w:sz w:val="24"/>
          <w:szCs w:val="24"/>
          <w:lang w:eastAsia="de-DE"/>
        </w:rPr>
        <w:t xml:space="preserve"> was conducted. The dependent variable, TTFF</w:t>
      </w:r>
      <w:r w:rsidR="004926CF">
        <w:rPr>
          <w:rFonts w:ascii="Times New Roman" w:hAnsi="Times New Roman" w:cs="Times New Roman"/>
          <w:sz w:val="24"/>
          <w:szCs w:val="24"/>
          <w:lang w:eastAsia="de-DE"/>
        </w:rPr>
        <w:t xml:space="preserve"> (</w:t>
      </w:r>
      <w:r w:rsidR="004926CF" w:rsidRPr="004926CF">
        <w:rPr>
          <w:rFonts w:ascii="Times New Roman" w:hAnsi="Times New Roman" w:cs="Times New Roman"/>
          <w:sz w:val="24"/>
          <w:szCs w:val="24"/>
          <w:lang w:eastAsia="de-DE"/>
        </w:rPr>
        <w:t>representing</w:t>
      </w:r>
      <w:r w:rsidR="004926CF">
        <w:rPr>
          <w:rFonts w:ascii="Times New Roman" w:hAnsi="Times New Roman" w:cs="Times New Roman"/>
          <w:sz w:val="24"/>
          <w:szCs w:val="24"/>
          <w:lang w:eastAsia="de-DE"/>
        </w:rPr>
        <w:t xml:space="preserve"> the</w:t>
      </w:r>
      <w:r w:rsidR="004926CF" w:rsidRPr="004926CF">
        <w:rPr>
          <w:rFonts w:ascii="Times New Roman" w:hAnsi="Times New Roman" w:cs="Times New Roman"/>
          <w:sz w:val="24"/>
          <w:szCs w:val="24"/>
          <w:lang w:eastAsia="de-DE"/>
        </w:rPr>
        <w:t xml:space="preserve"> disruption noticing speed</w:t>
      </w:r>
      <w:r w:rsidR="004926CF">
        <w:rPr>
          <w:rFonts w:ascii="Times New Roman" w:hAnsi="Times New Roman" w:cs="Times New Roman"/>
          <w:sz w:val="24"/>
          <w:szCs w:val="24"/>
          <w:lang w:eastAsia="de-DE"/>
        </w:rPr>
        <w:t>)</w:t>
      </w:r>
      <w:r w:rsidRPr="00D0376F">
        <w:rPr>
          <w:rFonts w:ascii="Times New Roman" w:hAnsi="Times New Roman" w:cs="Times New Roman"/>
          <w:sz w:val="24"/>
          <w:szCs w:val="24"/>
          <w:lang w:eastAsia="de-DE"/>
        </w:rPr>
        <w:t xml:space="preserve">, was converted to seconds and log-transformed to correct skewness and enhance interpretability. Expertise (experienced vs. inexperienced teachers) served as a between-subject factor, while disruption category (verbal, physical, and lack of eagerness) was a within-subject factor. The analysis examined main effects </w:t>
      </w:r>
      <w:r w:rsidRPr="00D0376F">
        <w:rPr>
          <w:rFonts w:ascii="Times New Roman" w:hAnsi="Times New Roman" w:cs="Times New Roman"/>
          <w:sz w:val="24"/>
          <w:szCs w:val="24"/>
          <w:lang w:eastAsia="de-DE"/>
        </w:rPr>
        <w:lastRenderedPageBreak/>
        <w:t>of disruption category (</w:t>
      </w:r>
      <w:r w:rsidRPr="007A66C6">
        <w:rPr>
          <w:rFonts w:ascii="Times New Roman" w:hAnsi="Times New Roman" w:cs="Times New Roman"/>
          <w:b/>
          <w:bCs/>
          <w:sz w:val="24"/>
          <w:szCs w:val="24"/>
          <w:lang w:eastAsia="de-DE"/>
        </w:rPr>
        <w:t>Hypothesis 3a</w:t>
      </w:r>
      <w:r w:rsidRPr="00D0376F">
        <w:rPr>
          <w:rFonts w:ascii="Times New Roman" w:hAnsi="Times New Roman" w:cs="Times New Roman"/>
          <w:sz w:val="24"/>
          <w:szCs w:val="24"/>
          <w:lang w:eastAsia="de-DE"/>
        </w:rPr>
        <w:t>) and expertise (</w:t>
      </w:r>
      <w:r w:rsidRPr="007A66C6">
        <w:rPr>
          <w:rFonts w:ascii="Times New Roman" w:hAnsi="Times New Roman" w:cs="Times New Roman"/>
          <w:b/>
          <w:bCs/>
          <w:sz w:val="24"/>
          <w:szCs w:val="24"/>
          <w:lang w:eastAsia="de-DE"/>
        </w:rPr>
        <w:t>Hypothesis</w:t>
      </w:r>
      <w:r w:rsidRPr="00D0376F">
        <w:rPr>
          <w:rFonts w:ascii="Times New Roman" w:hAnsi="Times New Roman" w:cs="Times New Roman"/>
          <w:sz w:val="24"/>
          <w:szCs w:val="24"/>
          <w:lang w:eastAsia="de-DE"/>
        </w:rPr>
        <w:t xml:space="preserve"> </w:t>
      </w:r>
      <w:r w:rsidRPr="007A66C6">
        <w:rPr>
          <w:rFonts w:ascii="Times New Roman" w:hAnsi="Times New Roman" w:cs="Times New Roman"/>
          <w:b/>
          <w:bCs/>
          <w:sz w:val="24"/>
          <w:szCs w:val="24"/>
          <w:lang w:eastAsia="de-DE"/>
        </w:rPr>
        <w:t>3b</w:t>
      </w:r>
      <w:r w:rsidRPr="00D0376F">
        <w:rPr>
          <w:rFonts w:ascii="Times New Roman" w:hAnsi="Times New Roman" w:cs="Times New Roman"/>
          <w:sz w:val="24"/>
          <w:szCs w:val="24"/>
          <w:lang w:eastAsia="de-DE"/>
        </w:rPr>
        <w:t>), as well as their interaction (</w:t>
      </w:r>
      <w:r w:rsidRPr="007A66C6">
        <w:rPr>
          <w:rFonts w:ascii="Times New Roman" w:hAnsi="Times New Roman" w:cs="Times New Roman"/>
          <w:b/>
          <w:bCs/>
          <w:sz w:val="24"/>
          <w:szCs w:val="24"/>
          <w:lang w:eastAsia="de-DE"/>
        </w:rPr>
        <w:t>Hypothesis 3c</w:t>
      </w:r>
      <w:r w:rsidRPr="00D0376F">
        <w:rPr>
          <w:rFonts w:ascii="Times New Roman" w:hAnsi="Times New Roman" w:cs="Times New Roman"/>
          <w:sz w:val="24"/>
          <w:szCs w:val="24"/>
          <w:lang w:eastAsia="de-DE"/>
        </w:rPr>
        <w:t>). Generalized eta-squared (</w:t>
      </w:r>
      <w:r w:rsidRPr="00D0376F">
        <w:rPr>
          <w:rFonts w:ascii="Times New Roman" w:hAnsi="Times New Roman" w:cs="Times New Roman"/>
          <w:i/>
          <w:iCs/>
          <w:sz w:val="24"/>
          <w:szCs w:val="24"/>
          <w:lang w:eastAsia="de-DE"/>
        </w:rPr>
        <w:t>η²</w:t>
      </w:r>
      <w:r w:rsidRPr="00D0376F">
        <w:rPr>
          <w:rFonts w:ascii="Times New Roman" w:hAnsi="Times New Roman" w:cs="Times New Roman"/>
          <w:sz w:val="24"/>
          <w:szCs w:val="24"/>
          <w:lang w:eastAsia="de-DE"/>
        </w:rPr>
        <w:t xml:space="preserve">) quantified effect sizes and Bonferroni-adjusted post-hoc comparisons were conducted for significant effects. Cohen’s </w:t>
      </w:r>
      <w:r w:rsidRPr="00D0376F">
        <w:rPr>
          <w:rFonts w:ascii="Times New Roman" w:hAnsi="Times New Roman" w:cs="Times New Roman"/>
          <w:i/>
          <w:iCs/>
          <w:sz w:val="24"/>
          <w:szCs w:val="24"/>
          <w:lang w:eastAsia="de-DE"/>
        </w:rPr>
        <w:t>d</w:t>
      </w:r>
      <w:r w:rsidRPr="00D0376F">
        <w:rPr>
          <w:rFonts w:ascii="Times New Roman" w:hAnsi="Times New Roman" w:cs="Times New Roman"/>
          <w:sz w:val="24"/>
          <w:szCs w:val="24"/>
          <w:lang w:eastAsia="de-DE"/>
        </w:rPr>
        <w:t xml:space="preserve"> </w:t>
      </w:r>
      <w:r>
        <w:rPr>
          <w:rFonts w:ascii="Times New Roman" w:hAnsi="Times New Roman" w:cs="Times New Roman"/>
          <w:sz w:val="24"/>
          <w:szCs w:val="24"/>
          <w:lang w:eastAsia="de-DE"/>
        </w:rPr>
        <w:fldChar w:fldCharType="begin"/>
      </w:r>
      <w:r>
        <w:rPr>
          <w:rFonts w:ascii="Times New Roman" w:hAnsi="Times New Roman" w:cs="Times New Roman"/>
          <w:sz w:val="24"/>
          <w:szCs w:val="24"/>
          <w:lang w:eastAsia="de-DE"/>
        </w:rPr>
        <w:instrText xml:space="preserve"> ADDIN ZOTERO_ITEM CSL_CITATION {"citationID":"Ig5a0m6v","properties":{"formattedCitation":"(Cohen, 1988)","plainCitation":"(Cohen, 1988)","noteIndex":0},"citationItems":[{"id":800,"uris":["http://zotero.org/groups/5349517/items/H4ITUS4S"],"itemData":{"id":800,"type":"article-journal","container-title":"NY: Lawrence Erlbaum","issue":"1","page":"7–19","title":"Statistical power for the behavioural sciences. Hilsdale","volume":"58","author":[{"family":"Cohen","given":"J."}],"issued":{"date-parts":[["1988"]]}}}],"schema":"https://github.com/citation-style-language/schema/raw/master/csl-citation.json"} </w:instrText>
      </w:r>
      <w:r>
        <w:rPr>
          <w:rFonts w:ascii="Times New Roman" w:hAnsi="Times New Roman" w:cs="Times New Roman"/>
          <w:sz w:val="24"/>
          <w:szCs w:val="24"/>
          <w:lang w:eastAsia="de-DE"/>
        </w:rPr>
        <w:fldChar w:fldCharType="separate"/>
      </w:r>
      <w:r w:rsidRPr="00D0376F">
        <w:rPr>
          <w:rFonts w:ascii="Times New Roman" w:hAnsi="Times New Roman" w:cs="Times New Roman"/>
          <w:sz w:val="24"/>
        </w:rPr>
        <w:t>(Cohen, 1988)</w:t>
      </w:r>
      <w:r>
        <w:rPr>
          <w:rFonts w:ascii="Times New Roman" w:hAnsi="Times New Roman" w:cs="Times New Roman"/>
          <w:sz w:val="24"/>
          <w:szCs w:val="24"/>
          <w:lang w:eastAsia="de-DE"/>
        </w:rPr>
        <w:fldChar w:fldCharType="end"/>
      </w:r>
      <w:r w:rsidRPr="00D0376F">
        <w:rPr>
          <w:rFonts w:ascii="Times New Roman" w:hAnsi="Times New Roman" w:cs="Times New Roman"/>
          <w:sz w:val="24"/>
          <w:szCs w:val="24"/>
          <w:lang w:eastAsia="de-DE"/>
        </w:rPr>
        <w:t xml:space="preserve"> was calculated for effect size estimation.</w:t>
      </w:r>
    </w:p>
    <w:p w14:paraId="603D26FE" w14:textId="2D19B81D" w:rsidR="00C0440E" w:rsidRDefault="00AB5199" w:rsidP="00A86D8F">
      <w:pPr>
        <w:rPr>
          <w:rFonts w:ascii="Times New Roman" w:hAnsi="Times New Roman" w:cs="Times New Roman"/>
          <w:sz w:val="24"/>
          <w:szCs w:val="24"/>
          <w:lang w:eastAsia="de-DE"/>
        </w:rPr>
      </w:pPr>
      <w:r w:rsidRPr="00AB5199">
        <w:rPr>
          <w:rFonts w:ascii="Times New Roman" w:hAnsi="Times New Roman" w:cs="Times New Roman"/>
          <w:sz w:val="24"/>
          <w:szCs w:val="24"/>
          <w:lang w:eastAsia="de-DE"/>
        </w:rPr>
        <w:t>To examine differences in conventional classroom management measures between experienced and inexperienced teachers</w:t>
      </w:r>
      <w:r>
        <w:rPr>
          <w:rFonts w:ascii="Times New Roman" w:hAnsi="Times New Roman" w:cs="Times New Roman"/>
          <w:sz w:val="24"/>
          <w:szCs w:val="24"/>
          <w:lang w:eastAsia="de-DE"/>
        </w:rPr>
        <w:t xml:space="preserve"> (</w:t>
      </w:r>
      <w:r w:rsidRPr="00EB16E6">
        <w:rPr>
          <w:rFonts w:ascii="Times New Roman" w:hAnsi="Times New Roman" w:cs="Times New Roman"/>
          <w:b/>
          <w:bCs/>
          <w:sz w:val="24"/>
          <w:szCs w:val="24"/>
          <w:lang w:eastAsia="de-DE"/>
        </w:rPr>
        <w:t>Hyp</w:t>
      </w:r>
      <w:r w:rsidR="00EB16E6" w:rsidRPr="00EB16E6">
        <w:rPr>
          <w:rFonts w:ascii="Times New Roman" w:hAnsi="Times New Roman" w:cs="Times New Roman"/>
          <w:b/>
          <w:bCs/>
          <w:sz w:val="24"/>
          <w:szCs w:val="24"/>
          <w:lang w:eastAsia="de-DE"/>
        </w:rPr>
        <w:t>othesis 4</w:t>
      </w:r>
      <w:r w:rsidR="00EB16E6">
        <w:rPr>
          <w:rFonts w:ascii="Times New Roman" w:hAnsi="Times New Roman" w:cs="Times New Roman"/>
          <w:sz w:val="24"/>
          <w:szCs w:val="24"/>
          <w:lang w:eastAsia="de-DE"/>
        </w:rPr>
        <w:t>)</w:t>
      </w:r>
      <w:r w:rsidRPr="00AB5199">
        <w:rPr>
          <w:rFonts w:ascii="Times New Roman" w:hAnsi="Times New Roman" w:cs="Times New Roman"/>
          <w:sz w:val="24"/>
          <w:szCs w:val="24"/>
          <w:lang w:eastAsia="de-DE"/>
        </w:rPr>
        <w:t>, independent-sample</w:t>
      </w:r>
      <w:r>
        <w:rPr>
          <w:rFonts w:ascii="Times New Roman" w:hAnsi="Times New Roman" w:cs="Times New Roman"/>
          <w:sz w:val="24"/>
          <w:szCs w:val="24"/>
          <w:lang w:eastAsia="de-DE"/>
        </w:rPr>
        <w:t xml:space="preserve"> </w:t>
      </w:r>
      <w:r w:rsidRPr="00AB5199">
        <w:rPr>
          <w:rFonts w:ascii="Times New Roman" w:hAnsi="Times New Roman" w:cs="Times New Roman"/>
          <w:i/>
          <w:iCs/>
          <w:sz w:val="24"/>
          <w:szCs w:val="24"/>
          <w:lang w:eastAsia="de-DE"/>
        </w:rPr>
        <w:t>t</w:t>
      </w:r>
      <w:r w:rsidRPr="00AB5199">
        <w:rPr>
          <w:rFonts w:ascii="Times New Roman" w:hAnsi="Times New Roman" w:cs="Times New Roman"/>
          <w:sz w:val="24"/>
          <w:szCs w:val="24"/>
          <w:lang w:eastAsia="de-DE"/>
        </w:rPr>
        <w:t>-tests were conducted. Mean differences were analyzed for self-evaluations of disruption prevention and management competencies (</w:t>
      </w:r>
      <w:r w:rsidRPr="00EB16E6">
        <w:rPr>
          <w:rFonts w:ascii="Times New Roman" w:hAnsi="Times New Roman" w:cs="Times New Roman"/>
          <w:b/>
          <w:bCs/>
          <w:sz w:val="24"/>
          <w:szCs w:val="24"/>
          <w:lang w:eastAsia="de-DE"/>
        </w:rPr>
        <w:t>Hypothesis 4a</w:t>
      </w:r>
      <w:r w:rsidRPr="00AB5199">
        <w:rPr>
          <w:rFonts w:ascii="Times New Roman" w:hAnsi="Times New Roman" w:cs="Times New Roman"/>
          <w:sz w:val="24"/>
          <w:szCs w:val="24"/>
          <w:lang w:eastAsia="de-DE"/>
        </w:rPr>
        <w:t xml:space="preserve">), </w:t>
      </w:r>
      <w:r w:rsidR="009D4A51">
        <w:rPr>
          <w:rFonts w:ascii="Times New Roman" w:hAnsi="Times New Roman" w:cs="Times New Roman"/>
          <w:sz w:val="24"/>
          <w:szCs w:val="24"/>
          <w:lang w:eastAsia="de-DE"/>
        </w:rPr>
        <w:t xml:space="preserve">ratings of how disruptive </w:t>
      </w:r>
      <w:r w:rsidR="000C5CD2">
        <w:rPr>
          <w:rFonts w:ascii="Times New Roman" w:hAnsi="Times New Roman" w:cs="Times New Roman"/>
          <w:sz w:val="24"/>
          <w:szCs w:val="24"/>
          <w:lang w:eastAsia="de-DE"/>
        </w:rPr>
        <w:t xml:space="preserve">the disruptions were </w:t>
      </w:r>
      <w:r w:rsidRPr="00AB5199">
        <w:rPr>
          <w:rFonts w:ascii="Times New Roman" w:hAnsi="Times New Roman" w:cs="Times New Roman"/>
          <w:sz w:val="24"/>
          <w:szCs w:val="24"/>
          <w:lang w:eastAsia="de-DE"/>
        </w:rPr>
        <w:t>(</w:t>
      </w:r>
      <w:r w:rsidRPr="000C5CD2">
        <w:rPr>
          <w:rFonts w:ascii="Times New Roman" w:hAnsi="Times New Roman" w:cs="Times New Roman"/>
          <w:b/>
          <w:bCs/>
          <w:sz w:val="24"/>
          <w:szCs w:val="24"/>
          <w:lang w:eastAsia="de-DE"/>
        </w:rPr>
        <w:t>Hypothesis 4b</w:t>
      </w:r>
      <w:r w:rsidRPr="00AB5199">
        <w:rPr>
          <w:rFonts w:ascii="Times New Roman" w:hAnsi="Times New Roman" w:cs="Times New Roman"/>
          <w:sz w:val="24"/>
          <w:szCs w:val="24"/>
          <w:lang w:eastAsia="de-DE"/>
        </w:rPr>
        <w:t xml:space="preserve">), </w:t>
      </w:r>
      <w:r w:rsidR="000C5CD2">
        <w:rPr>
          <w:rFonts w:ascii="Times New Roman" w:hAnsi="Times New Roman" w:cs="Times New Roman"/>
          <w:sz w:val="24"/>
          <w:szCs w:val="24"/>
          <w:lang w:eastAsia="de-DE"/>
        </w:rPr>
        <w:t xml:space="preserve">how confident teachers felt </w:t>
      </w:r>
      <w:r w:rsidRPr="00AB5199">
        <w:rPr>
          <w:rFonts w:ascii="Times New Roman" w:hAnsi="Times New Roman" w:cs="Times New Roman"/>
          <w:sz w:val="24"/>
          <w:szCs w:val="24"/>
          <w:lang w:eastAsia="de-DE"/>
        </w:rPr>
        <w:t xml:space="preserve">in handling </w:t>
      </w:r>
      <w:r w:rsidR="000C5CD2">
        <w:rPr>
          <w:rFonts w:ascii="Times New Roman" w:hAnsi="Times New Roman" w:cs="Times New Roman"/>
          <w:sz w:val="24"/>
          <w:szCs w:val="24"/>
          <w:lang w:eastAsia="de-DE"/>
        </w:rPr>
        <w:t>them</w:t>
      </w:r>
      <w:r w:rsidRPr="00AB5199">
        <w:rPr>
          <w:rFonts w:ascii="Times New Roman" w:hAnsi="Times New Roman" w:cs="Times New Roman"/>
          <w:sz w:val="24"/>
          <w:szCs w:val="24"/>
          <w:lang w:eastAsia="de-DE"/>
        </w:rPr>
        <w:t xml:space="preserve"> (</w:t>
      </w:r>
      <w:r w:rsidRPr="000C5CD2">
        <w:rPr>
          <w:rFonts w:ascii="Times New Roman" w:hAnsi="Times New Roman" w:cs="Times New Roman"/>
          <w:b/>
          <w:bCs/>
          <w:sz w:val="24"/>
          <w:szCs w:val="24"/>
          <w:lang w:eastAsia="de-DE"/>
        </w:rPr>
        <w:t>Hypothesis 4c</w:t>
      </w:r>
      <w:r w:rsidRPr="00AB5199">
        <w:rPr>
          <w:rFonts w:ascii="Times New Roman" w:hAnsi="Times New Roman" w:cs="Times New Roman"/>
          <w:sz w:val="24"/>
          <w:szCs w:val="24"/>
          <w:lang w:eastAsia="de-DE"/>
        </w:rPr>
        <w:t xml:space="preserve">), and </w:t>
      </w:r>
      <w:r w:rsidR="000C5CD2">
        <w:rPr>
          <w:rFonts w:ascii="Times New Roman" w:hAnsi="Times New Roman" w:cs="Times New Roman"/>
          <w:sz w:val="24"/>
          <w:szCs w:val="24"/>
          <w:lang w:eastAsia="de-DE"/>
        </w:rPr>
        <w:t xml:space="preserve">their </w:t>
      </w:r>
      <w:r w:rsidRPr="00AB5199">
        <w:rPr>
          <w:rFonts w:ascii="Times New Roman" w:hAnsi="Times New Roman" w:cs="Times New Roman"/>
          <w:sz w:val="24"/>
          <w:szCs w:val="24"/>
          <w:lang w:eastAsia="de-DE"/>
        </w:rPr>
        <w:t>strategic knowledge of classroom management (</w:t>
      </w:r>
      <w:r w:rsidRPr="000C5CD2">
        <w:rPr>
          <w:rFonts w:ascii="Times New Roman" w:hAnsi="Times New Roman" w:cs="Times New Roman"/>
          <w:b/>
          <w:bCs/>
          <w:sz w:val="24"/>
          <w:szCs w:val="24"/>
          <w:lang w:eastAsia="de-DE"/>
        </w:rPr>
        <w:t>Hypothesis 4d</w:t>
      </w:r>
      <w:r w:rsidRPr="00AB5199">
        <w:rPr>
          <w:rFonts w:ascii="Times New Roman" w:hAnsi="Times New Roman" w:cs="Times New Roman"/>
          <w:sz w:val="24"/>
          <w:szCs w:val="24"/>
          <w:lang w:eastAsia="de-DE"/>
        </w:rPr>
        <w:t xml:space="preserve">). For each comparison, </w:t>
      </w:r>
      <w:r w:rsidRPr="000C5CD2">
        <w:rPr>
          <w:rFonts w:ascii="Times New Roman" w:hAnsi="Times New Roman" w:cs="Times New Roman"/>
          <w:sz w:val="24"/>
          <w:szCs w:val="24"/>
          <w:lang w:eastAsia="de-DE"/>
        </w:rPr>
        <w:t xml:space="preserve">Cohen’s </w:t>
      </w:r>
      <w:r w:rsidRPr="000C5CD2">
        <w:rPr>
          <w:rFonts w:ascii="Times New Roman" w:hAnsi="Times New Roman" w:cs="Times New Roman"/>
          <w:i/>
          <w:iCs/>
          <w:sz w:val="24"/>
          <w:szCs w:val="24"/>
          <w:lang w:eastAsia="de-DE"/>
        </w:rPr>
        <w:t>d</w:t>
      </w:r>
      <w:r w:rsidRPr="000C5CD2">
        <w:rPr>
          <w:rFonts w:ascii="Times New Roman" w:hAnsi="Times New Roman" w:cs="Times New Roman"/>
          <w:sz w:val="24"/>
          <w:szCs w:val="24"/>
          <w:lang w:eastAsia="de-DE"/>
        </w:rPr>
        <w:t xml:space="preserve"> </w:t>
      </w:r>
      <w:r w:rsidR="000B3030">
        <w:rPr>
          <w:rFonts w:ascii="Times New Roman" w:hAnsi="Times New Roman" w:cs="Times New Roman"/>
          <w:sz w:val="24"/>
          <w:szCs w:val="24"/>
          <w:lang w:eastAsia="de-DE"/>
        </w:rPr>
        <w:fldChar w:fldCharType="begin"/>
      </w:r>
      <w:r w:rsidR="000B3030">
        <w:rPr>
          <w:rFonts w:ascii="Times New Roman" w:hAnsi="Times New Roman" w:cs="Times New Roman"/>
          <w:sz w:val="24"/>
          <w:szCs w:val="24"/>
          <w:lang w:eastAsia="de-DE"/>
        </w:rPr>
        <w:instrText xml:space="preserve"> ADDIN ZOTERO_ITEM CSL_CITATION {"citationID":"UQovlspK","properties":{"formattedCitation":"(Cohen, 1988)","plainCitation":"(Cohen, 1988)","noteIndex":0},"citationItems":[{"id":800,"uris":["http://zotero.org/groups/5349517/items/H4ITUS4S"],"itemData":{"id":800,"type":"article-journal","container-title":"NY: Lawrence Erlbaum","issue":"1","page":"7–19","title":"Statistical power for the behavioural sciences. Hilsdale","volume":"58","author":[{"family":"Cohen","given":"J."}],"issued":{"date-parts":[["1988"]]}}}],"schema":"https://github.com/citation-style-language/schema/raw/master/csl-citation.json"} </w:instrText>
      </w:r>
      <w:r w:rsidR="000B3030">
        <w:rPr>
          <w:rFonts w:ascii="Times New Roman" w:hAnsi="Times New Roman" w:cs="Times New Roman"/>
          <w:sz w:val="24"/>
          <w:szCs w:val="24"/>
          <w:lang w:eastAsia="de-DE"/>
        </w:rPr>
        <w:fldChar w:fldCharType="separate"/>
      </w:r>
      <w:r w:rsidR="000B3030" w:rsidRPr="000B3030">
        <w:rPr>
          <w:rFonts w:ascii="Times New Roman" w:hAnsi="Times New Roman" w:cs="Times New Roman"/>
          <w:sz w:val="24"/>
        </w:rPr>
        <w:t>(Cohen, 1988)</w:t>
      </w:r>
      <w:r w:rsidR="000B3030">
        <w:rPr>
          <w:rFonts w:ascii="Times New Roman" w:hAnsi="Times New Roman" w:cs="Times New Roman"/>
          <w:sz w:val="24"/>
          <w:szCs w:val="24"/>
          <w:lang w:eastAsia="de-DE"/>
        </w:rPr>
        <w:fldChar w:fldCharType="end"/>
      </w:r>
      <w:r w:rsidR="000B3030">
        <w:rPr>
          <w:rFonts w:ascii="Times New Roman" w:hAnsi="Times New Roman" w:cs="Times New Roman"/>
          <w:sz w:val="24"/>
          <w:szCs w:val="24"/>
          <w:lang w:eastAsia="de-DE"/>
        </w:rPr>
        <w:t xml:space="preserve"> </w:t>
      </w:r>
      <w:r w:rsidRPr="00AB5199">
        <w:rPr>
          <w:rFonts w:ascii="Times New Roman" w:hAnsi="Times New Roman" w:cs="Times New Roman"/>
          <w:sz w:val="24"/>
          <w:szCs w:val="24"/>
          <w:lang w:eastAsia="de-DE"/>
        </w:rPr>
        <w:t>was calculated.</w:t>
      </w:r>
    </w:p>
    <w:p w14:paraId="15F08121" w14:textId="155BD975" w:rsidR="007512E8" w:rsidRPr="00E51BAE" w:rsidRDefault="00B26347" w:rsidP="00E51BAE">
      <w:pPr>
        <w:rPr>
          <w:rFonts w:ascii="Times New Roman" w:hAnsi="Times New Roman" w:cs="Times New Roman"/>
          <w:sz w:val="24"/>
          <w:szCs w:val="24"/>
          <w:lang w:eastAsia="de-DE"/>
        </w:rPr>
      </w:pPr>
      <w:r w:rsidRPr="00B26347">
        <w:rPr>
          <w:rFonts w:ascii="Times New Roman" w:hAnsi="Times New Roman" w:cs="Times New Roman"/>
          <w:sz w:val="24"/>
          <w:szCs w:val="24"/>
          <w:lang w:eastAsia="de-DE"/>
        </w:rPr>
        <w:t xml:space="preserve">To address the </w:t>
      </w:r>
      <w:r>
        <w:rPr>
          <w:rFonts w:ascii="Times New Roman" w:hAnsi="Times New Roman" w:cs="Times New Roman"/>
          <w:sz w:val="24"/>
          <w:szCs w:val="24"/>
          <w:lang w:eastAsia="de-DE"/>
        </w:rPr>
        <w:t>fifth</w:t>
      </w:r>
      <w:r w:rsidRPr="00B26347">
        <w:rPr>
          <w:rFonts w:ascii="Times New Roman" w:hAnsi="Times New Roman" w:cs="Times New Roman"/>
          <w:sz w:val="24"/>
          <w:szCs w:val="24"/>
          <w:lang w:eastAsia="de-DE"/>
        </w:rPr>
        <w:t xml:space="preserve"> research goal, we analyzed the relationship between </w:t>
      </w:r>
      <w:r w:rsidR="00E00CA2">
        <w:rPr>
          <w:rFonts w:ascii="Times New Roman" w:hAnsi="Times New Roman" w:cs="Times New Roman"/>
          <w:sz w:val="24"/>
          <w:szCs w:val="24"/>
          <w:lang w:eastAsia="de-DE"/>
        </w:rPr>
        <w:t xml:space="preserve">global and event-related </w:t>
      </w:r>
      <w:r w:rsidRPr="00B26347">
        <w:rPr>
          <w:rFonts w:ascii="Times New Roman" w:hAnsi="Times New Roman" w:cs="Times New Roman"/>
          <w:sz w:val="24"/>
          <w:szCs w:val="24"/>
          <w:lang w:eastAsia="de-DE"/>
        </w:rPr>
        <w:t>gaze efficiency</w:t>
      </w:r>
      <w:r w:rsidR="00E00CA2">
        <w:rPr>
          <w:rFonts w:ascii="Times New Roman" w:hAnsi="Times New Roman" w:cs="Times New Roman"/>
          <w:sz w:val="24"/>
          <w:szCs w:val="24"/>
          <w:lang w:eastAsia="de-DE"/>
        </w:rPr>
        <w:t xml:space="preserve"> </w:t>
      </w:r>
      <w:r w:rsidRPr="00B26347">
        <w:rPr>
          <w:rFonts w:ascii="Times New Roman" w:hAnsi="Times New Roman" w:cs="Times New Roman"/>
          <w:sz w:val="24"/>
          <w:szCs w:val="24"/>
          <w:lang w:eastAsia="de-DE"/>
        </w:rPr>
        <w:t xml:space="preserve">and </w:t>
      </w:r>
      <w:r>
        <w:rPr>
          <w:rFonts w:ascii="Times New Roman" w:hAnsi="Times New Roman" w:cs="Times New Roman"/>
          <w:sz w:val="24"/>
          <w:szCs w:val="24"/>
          <w:lang w:eastAsia="de-DE"/>
        </w:rPr>
        <w:t xml:space="preserve">traditional </w:t>
      </w:r>
      <w:r w:rsidRPr="00B26347">
        <w:rPr>
          <w:rFonts w:ascii="Times New Roman" w:hAnsi="Times New Roman" w:cs="Times New Roman"/>
          <w:sz w:val="24"/>
          <w:szCs w:val="24"/>
          <w:lang w:eastAsia="de-DE"/>
        </w:rPr>
        <w:t xml:space="preserve">classroom management </w:t>
      </w:r>
      <w:r>
        <w:rPr>
          <w:rFonts w:ascii="Times New Roman" w:hAnsi="Times New Roman" w:cs="Times New Roman"/>
          <w:sz w:val="24"/>
          <w:szCs w:val="24"/>
          <w:lang w:eastAsia="de-DE"/>
        </w:rPr>
        <w:t>measures</w:t>
      </w:r>
      <w:r w:rsidRPr="00B26347">
        <w:rPr>
          <w:rFonts w:ascii="Times New Roman" w:hAnsi="Times New Roman" w:cs="Times New Roman"/>
          <w:sz w:val="24"/>
          <w:szCs w:val="24"/>
          <w:lang w:eastAsia="de-DE"/>
        </w:rPr>
        <w:t xml:space="preserve"> using Pearson correlation coefficients. </w:t>
      </w:r>
      <w:r w:rsidR="00BF7EBC" w:rsidRPr="00BF7EBC">
        <w:rPr>
          <w:rFonts w:ascii="Times New Roman" w:hAnsi="Times New Roman" w:cs="Times New Roman"/>
          <w:sz w:val="24"/>
          <w:szCs w:val="24"/>
          <w:lang w:eastAsia="de-DE"/>
        </w:rPr>
        <w:t>Specifically, we examined correlations between GRI values (</w:t>
      </w:r>
      <w:r w:rsidR="00BF7EBC" w:rsidRPr="00BF7EBC">
        <w:rPr>
          <w:rFonts w:ascii="Times New Roman" w:hAnsi="Times New Roman" w:cs="Times New Roman"/>
          <w:b/>
          <w:bCs/>
          <w:sz w:val="24"/>
          <w:szCs w:val="24"/>
          <w:lang w:eastAsia="de-DE"/>
        </w:rPr>
        <w:t>Hypothesis 5a</w:t>
      </w:r>
      <w:r w:rsidR="00BF7EBC" w:rsidRPr="00BF7EBC">
        <w:rPr>
          <w:rFonts w:ascii="Times New Roman" w:hAnsi="Times New Roman" w:cs="Times New Roman"/>
          <w:sz w:val="24"/>
          <w:szCs w:val="24"/>
          <w:lang w:eastAsia="de-DE"/>
        </w:rPr>
        <w:t>), fixation number per minute on students (</w:t>
      </w:r>
      <w:r w:rsidR="00BF7EBC" w:rsidRPr="00BF7EBC">
        <w:rPr>
          <w:rFonts w:ascii="Times New Roman" w:hAnsi="Times New Roman" w:cs="Times New Roman"/>
          <w:b/>
          <w:bCs/>
          <w:sz w:val="24"/>
          <w:szCs w:val="24"/>
          <w:lang w:eastAsia="de-DE"/>
        </w:rPr>
        <w:t>Hypothesis 5b</w:t>
      </w:r>
      <w:r w:rsidR="00BF7EBC" w:rsidRPr="00BF7EBC">
        <w:rPr>
          <w:rFonts w:ascii="Times New Roman" w:hAnsi="Times New Roman" w:cs="Times New Roman"/>
          <w:sz w:val="24"/>
          <w:szCs w:val="24"/>
          <w:lang w:eastAsia="de-DE"/>
        </w:rPr>
        <w:t>), and disruption noticing speed (</w:t>
      </w:r>
      <w:r w:rsidR="00BF7EBC" w:rsidRPr="00BF7EBC">
        <w:rPr>
          <w:rFonts w:ascii="Times New Roman" w:hAnsi="Times New Roman" w:cs="Times New Roman"/>
          <w:b/>
          <w:bCs/>
          <w:sz w:val="24"/>
          <w:szCs w:val="24"/>
          <w:lang w:eastAsia="de-DE"/>
        </w:rPr>
        <w:t>Hypothesis 5c</w:t>
      </w:r>
      <w:r w:rsidR="00BF7EBC" w:rsidRPr="00BF7EBC">
        <w:rPr>
          <w:rFonts w:ascii="Times New Roman" w:hAnsi="Times New Roman" w:cs="Times New Roman"/>
          <w:sz w:val="24"/>
          <w:szCs w:val="24"/>
          <w:lang w:eastAsia="de-DE"/>
        </w:rPr>
        <w:t xml:space="preserve">) and traditional classroom management measures, including self-evaluations of disruption prevention and management competencies, ratings of how disrupted teachers felt by classroom disruptions, confidence in handling </w:t>
      </w:r>
      <w:r w:rsidR="00BF7EBC">
        <w:rPr>
          <w:rFonts w:ascii="Times New Roman" w:hAnsi="Times New Roman" w:cs="Times New Roman"/>
          <w:sz w:val="24"/>
          <w:szCs w:val="24"/>
          <w:lang w:eastAsia="de-DE"/>
        </w:rPr>
        <w:t>them</w:t>
      </w:r>
      <w:r w:rsidR="00BF7EBC" w:rsidRPr="00BF7EBC">
        <w:rPr>
          <w:rFonts w:ascii="Times New Roman" w:hAnsi="Times New Roman" w:cs="Times New Roman"/>
          <w:sz w:val="24"/>
          <w:szCs w:val="24"/>
          <w:lang w:eastAsia="de-DE"/>
        </w:rPr>
        <w:t xml:space="preserve">, and </w:t>
      </w:r>
      <w:r w:rsidR="00BF7EBC">
        <w:rPr>
          <w:rFonts w:ascii="Times New Roman" w:hAnsi="Times New Roman" w:cs="Times New Roman"/>
          <w:sz w:val="24"/>
          <w:szCs w:val="24"/>
          <w:lang w:eastAsia="de-DE"/>
        </w:rPr>
        <w:t xml:space="preserve">their </w:t>
      </w:r>
      <w:r w:rsidR="00BF7EBC" w:rsidRPr="00BF7EBC">
        <w:rPr>
          <w:rFonts w:ascii="Times New Roman" w:hAnsi="Times New Roman" w:cs="Times New Roman"/>
          <w:sz w:val="24"/>
          <w:szCs w:val="24"/>
          <w:lang w:eastAsia="de-DE"/>
        </w:rPr>
        <w:t xml:space="preserve">strategic knowledge of classroom management. </w:t>
      </w:r>
      <w:r w:rsidR="00095759" w:rsidRPr="00095759">
        <w:rPr>
          <w:rFonts w:ascii="Times New Roman" w:hAnsi="Times New Roman" w:cs="Times New Roman"/>
          <w:sz w:val="24"/>
          <w:szCs w:val="24"/>
          <w:lang w:eastAsia="de-DE"/>
        </w:rPr>
        <w:t xml:space="preserve">Significance was assessed using </w:t>
      </w:r>
      <w:r w:rsidR="00095759" w:rsidRPr="00095759">
        <w:rPr>
          <w:rFonts w:ascii="Times New Roman" w:hAnsi="Times New Roman" w:cs="Times New Roman"/>
          <w:i/>
          <w:iCs/>
          <w:sz w:val="24"/>
          <w:szCs w:val="24"/>
          <w:lang w:eastAsia="de-DE"/>
        </w:rPr>
        <w:t>p</w:t>
      </w:r>
      <w:r w:rsidR="00095759" w:rsidRPr="00095759">
        <w:rPr>
          <w:rFonts w:ascii="Times New Roman" w:hAnsi="Times New Roman" w:cs="Times New Roman"/>
          <w:sz w:val="24"/>
          <w:szCs w:val="24"/>
          <w:lang w:eastAsia="de-DE"/>
        </w:rPr>
        <w:t>-values, and effect sizes were interpreted based on correlation coefficients.</w:t>
      </w:r>
    </w:p>
    <w:p w14:paraId="750954BC" w14:textId="2986F233" w:rsidR="004B46D1" w:rsidRPr="000C2A6B" w:rsidRDefault="00944B00" w:rsidP="007B42B7">
      <w:pPr>
        <w:pStyle w:val="berschrift1"/>
        <w:ind w:left="360"/>
        <w:rPr>
          <w:rFonts w:ascii="Times New Roman" w:hAnsi="Times New Roman" w:cs="Times New Roman"/>
          <w:color w:val="000000" w:themeColor="text1"/>
          <w:sz w:val="24"/>
          <w:szCs w:val="24"/>
          <w:lang w:eastAsia="de-DE"/>
        </w:rPr>
      </w:pPr>
      <w:commentRangeStart w:id="5"/>
      <w:r w:rsidRPr="000C2A6B">
        <w:rPr>
          <w:rFonts w:ascii="Times New Roman" w:hAnsi="Times New Roman" w:cs="Times New Roman"/>
          <w:color w:val="000000" w:themeColor="text1"/>
          <w:sz w:val="24"/>
          <w:szCs w:val="24"/>
          <w:lang w:eastAsia="de-DE"/>
        </w:rPr>
        <w:t>Results</w:t>
      </w:r>
      <w:commentRangeEnd w:id="5"/>
      <w:r w:rsidR="002F4959">
        <w:rPr>
          <w:rStyle w:val="Kommentarzeichen"/>
          <w:rFonts w:ascii="Calibri" w:hAnsi="Calibri" w:cs="Arial"/>
          <w:b w:val="0"/>
        </w:rPr>
        <w:commentReference w:id="5"/>
      </w:r>
    </w:p>
    <w:p w14:paraId="270A469A" w14:textId="4A731511" w:rsidR="00D33BE9" w:rsidRPr="00D33BE9" w:rsidRDefault="00D33BE9" w:rsidP="007C555E">
      <w:pPr>
        <w:pStyle w:val="berschrift2"/>
        <w:rPr>
          <w:rFonts w:ascii="Times New Roman" w:hAnsi="Times New Roman" w:cs="Times New Roman"/>
          <w:sz w:val="24"/>
          <w:szCs w:val="24"/>
          <w:lang w:eastAsia="de-DE"/>
        </w:rPr>
      </w:pPr>
      <w:r w:rsidRPr="00D33BE9">
        <w:rPr>
          <w:rFonts w:ascii="Times New Roman" w:hAnsi="Times New Roman" w:cs="Times New Roman"/>
          <w:sz w:val="24"/>
          <w:szCs w:val="24"/>
          <w:lang w:eastAsia="de-DE"/>
        </w:rPr>
        <w:t xml:space="preserve">Gaze </w:t>
      </w:r>
      <w:r w:rsidR="008D638C">
        <w:rPr>
          <w:rFonts w:ascii="Times New Roman" w:hAnsi="Times New Roman" w:cs="Times New Roman"/>
          <w:sz w:val="24"/>
          <w:szCs w:val="24"/>
          <w:lang w:eastAsia="de-DE"/>
        </w:rPr>
        <w:t>Behavior</w:t>
      </w:r>
      <w:r w:rsidRPr="00D33BE9">
        <w:rPr>
          <w:rFonts w:ascii="Times New Roman" w:hAnsi="Times New Roman" w:cs="Times New Roman"/>
          <w:sz w:val="24"/>
          <w:szCs w:val="24"/>
          <w:lang w:eastAsia="de-DE"/>
        </w:rPr>
        <w:t xml:space="preserve"> Across Areas of Interest</w:t>
      </w:r>
    </w:p>
    <w:p w14:paraId="28E578F2" w14:textId="350E5D64" w:rsidR="00006918" w:rsidRDefault="000000FC" w:rsidP="007C555E">
      <w:pPr>
        <w:rPr>
          <w:rFonts w:ascii="Times New Roman" w:hAnsi="Times New Roman" w:cs="Times New Roman"/>
          <w:color w:val="DBDBDB" w:themeColor="accent3" w:themeTint="66"/>
          <w:sz w:val="24"/>
          <w:szCs w:val="24"/>
          <w:lang w:eastAsia="de-DE"/>
        </w:rPr>
      </w:pPr>
      <w:r>
        <w:rPr>
          <w:rFonts w:ascii="Times New Roman" w:hAnsi="Times New Roman" w:cs="Times New Roman"/>
          <w:sz w:val="24"/>
          <w:szCs w:val="24"/>
          <w:lang w:eastAsia="de-DE"/>
        </w:rPr>
        <w:lastRenderedPageBreak/>
        <w:t xml:space="preserve">To investigate </w:t>
      </w:r>
      <w:r w:rsidR="00197DFD">
        <w:rPr>
          <w:rFonts w:ascii="Times New Roman" w:hAnsi="Times New Roman" w:cs="Times New Roman"/>
          <w:sz w:val="24"/>
          <w:szCs w:val="24"/>
          <w:lang w:eastAsia="de-DE"/>
        </w:rPr>
        <w:t xml:space="preserve">teachers’ </w:t>
      </w:r>
      <w:r w:rsidR="00F923BA">
        <w:rPr>
          <w:rFonts w:ascii="Times New Roman" w:hAnsi="Times New Roman" w:cs="Times New Roman"/>
          <w:sz w:val="24"/>
          <w:szCs w:val="24"/>
          <w:lang w:eastAsia="de-DE"/>
        </w:rPr>
        <w:t xml:space="preserve">gaze </w:t>
      </w:r>
      <w:r w:rsidR="007201E5">
        <w:rPr>
          <w:rFonts w:ascii="Times New Roman" w:hAnsi="Times New Roman" w:cs="Times New Roman"/>
          <w:sz w:val="24"/>
          <w:szCs w:val="24"/>
          <w:lang w:eastAsia="de-DE"/>
        </w:rPr>
        <w:t>behavior</w:t>
      </w:r>
      <w:r>
        <w:rPr>
          <w:rFonts w:ascii="Times New Roman" w:hAnsi="Times New Roman" w:cs="Times New Roman"/>
          <w:sz w:val="24"/>
          <w:szCs w:val="24"/>
          <w:lang w:eastAsia="de-DE"/>
        </w:rPr>
        <w:t xml:space="preserve">, we </w:t>
      </w:r>
      <w:r w:rsidR="00197DFD">
        <w:rPr>
          <w:rFonts w:ascii="Times New Roman" w:hAnsi="Times New Roman" w:cs="Times New Roman"/>
          <w:sz w:val="24"/>
          <w:szCs w:val="24"/>
          <w:lang w:eastAsia="de-DE"/>
        </w:rPr>
        <w:t>calculated</w:t>
      </w:r>
      <w:r>
        <w:rPr>
          <w:rFonts w:ascii="Times New Roman" w:hAnsi="Times New Roman" w:cs="Times New Roman"/>
          <w:sz w:val="24"/>
          <w:szCs w:val="24"/>
          <w:lang w:eastAsia="de-DE"/>
        </w:rPr>
        <w:t xml:space="preserve"> t</w:t>
      </w:r>
      <w:r w:rsidR="00F923BA">
        <w:rPr>
          <w:rFonts w:ascii="Times New Roman" w:hAnsi="Times New Roman" w:cs="Times New Roman"/>
          <w:sz w:val="24"/>
          <w:szCs w:val="24"/>
          <w:lang w:eastAsia="de-DE"/>
        </w:rPr>
        <w:t xml:space="preserve">he </w:t>
      </w:r>
      <w:r w:rsidR="00F923BA" w:rsidRPr="00F923BA">
        <w:rPr>
          <w:rFonts w:ascii="Times New Roman" w:hAnsi="Times New Roman" w:cs="Times New Roman"/>
          <w:sz w:val="24"/>
          <w:szCs w:val="24"/>
          <w:lang w:eastAsia="de-DE"/>
        </w:rPr>
        <w:t>percentage of fixation durations directed at each AOI during the micro-teaching unit</w:t>
      </w:r>
      <w:r w:rsidR="00AC5351">
        <w:rPr>
          <w:rFonts w:ascii="Times New Roman" w:hAnsi="Times New Roman" w:cs="Times New Roman"/>
          <w:sz w:val="24"/>
          <w:szCs w:val="24"/>
          <w:lang w:eastAsia="de-DE"/>
        </w:rPr>
        <w:t xml:space="preserve">. </w:t>
      </w:r>
      <w:r w:rsidR="009F0669">
        <w:rPr>
          <w:rFonts w:ascii="Times New Roman" w:hAnsi="Times New Roman" w:cs="Times New Roman"/>
          <w:sz w:val="24"/>
          <w:szCs w:val="24"/>
          <w:lang w:eastAsia="de-DE"/>
        </w:rPr>
        <w:t xml:space="preserve">The </w:t>
      </w:r>
      <w:r w:rsidR="006E080A">
        <w:rPr>
          <w:rFonts w:ascii="Times New Roman" w:hAnsi="Times New Roman" w:cs="Times New Roman"/>
          <w:sz w:val="24"/>
          <w:szCs w:val="24"/>
          <w:lang w:eastAsia="de-DE"/>
        </w:rPr>
        <w:t xml:space="preserve">descriptive </w:t>
      </w:r>
      <w:r w:rsidR="009F0669">
        <w:rPr>
          <w:rFonts w:ascii="Times New Roman" w:hAnsi="Times New Roman" w:cs="Times New Roman"/>
          <w:sz w:val="24"/>
          <w:szCs w:val="24"/>
          <w:lang w:eastAsia="de-DE"/>
        </w:rPr>
        <w:t xml:space="preserve">results </w:t>
      </w:r>
      <w:r w:rsidR="006842ED">
        <w:rPr>
          <w:rFonts w:ascii="Times New Roman" w:hAnsi="Times New Roman" w:cs="Times New Roman"/>
          <w:sz w:val="24"/>
          <w:szCs w:val="24"/>
          <w:lang w:eastAsia="de-DE"/>
        </w:rPr>
        <w:t xml:space="preserve">for </w:t>
      </w:r>
      <w:r w:rsidR="009F0669">
        <w:rPr>
          <w:rFonts w:ascii="Times New Roman" w:hAnsi="Times New Roman" w:cs="Times New Roman"/>
          <w:sz w:val="24"/>
          <w:szCs w:val="24"/>
          <w:lang w:eastAsia="de-DE"/>
        </w:rPr>
        <w:t xml:space="preserve">experienced and inexperienced </w:t>
      </w:r>
      <w:r w:rsidR="009F0669" w:rsidRPr="00D502E5">
        <w:rPr>
          <w:rFonts w:ascii="Times New Roman" w:hAnsi="Times New Roman" w:cs="Times New Roman"/>
          <w:sz w:val="24"/>
          <w:szCs w:val="24"/>
          <w:lang w:eastAsia="de-DE"/>
        </w:rPr>
        <w:t>teachers</w:t>
      </w:r>
      <w:r w:rsidR="00E66DF5" w:rsidRPr="00D502E5">
        <w:rPr>
          <w:rFonts w:ascii="Times New Roman" w:hAnsi="Times New Roman" w:cs="Times New Roman"/>
          <w:sz w:val="24"/>
          <w:szCs w:val="24"/>
          <w:lang w:eastAsia="de-DE"/>
        </w:rPr>
        <w:t xml:space="preserve"> </w:t>
      </w:r>
      <w:r w:rsidR="00D66A46">
        <w:rPr>
          <w:rFonts w:ascii="Times New Roman" w:hAnsi="Times New Roman" w:cs="Times New Roman"/>
          <w:sz w:val="24"/>
          <w:szCs w:val="24"/>
          <w:lang w:eastAsia="de-DE"/>
        </w:rPr>
        <w:t>are</w:t>
      </w:r>
      <w:r w:rsidR="00E66DF5" w:rsidRPr="00D502E5">
        <w:rPr>
          <w:rFonts w:ascii="Times New Roman" w:hAnsi="Times New Roman" w:cs="Times New Roman"/>
          <w:sz w:val="24"/>
          <w:szCs w:val="24"/>
          <w:lang w:eastAsia="de-DE"/>
        </w:rPr>
        <w:t xml:space="preserve"> </w:t>
      </w:r>
      <w:r w:rsidR="00006918">
        <w:rPr>
          <w:rFonts w:ascii="Times New Roman" w:hAnsi="Times New Roman" w:cs="Times New Roman"/>
          <w:sz w:val="24"/>
          <w:szCs w:val="24"/>
          <w:lang w:eastAsia="de-DE"/>
        </w:rPr>
        <w:t xml:space="preserve">displayed in </w:t>
      </w:r>
      <w:r w:rsidR="006548DC">
        <w:rPr>
          <w:rFonts w:ascii="Times New Roman" w:hAnsi="Times New Roman" w:cs="Times New Roman"/>
          <w:sz w:val="24"/>
          <w:szCs w:val="24"/>
          <w:lang w:eastAsia="de-DE"/>
        </w:rPr>
        <w:t>Figure</w:t>
      </w:r>
      <w:r w:rsidR="00E66DF5" w:rsidRPr="00006918">
        <w:rPr>
          <w:rFonts w:ascii="Times New Roman" w:hAnsi="Times New Roman" w:cs="Times New Roman"/>
          <w:sz w:val="24"/>
          <w:szCs w:val="24"/>
          <w:lang w:eastAsia="de-DE"/>
        </w:rPr>
        <w:t xml:space="preserve"> </w:t>
      </w:r>
      <w:r w:rsidR="00776FAB">
        <w:rPr>
          <w:rFonts w:ascii="Times New Roman" w:hAnsi="Times New Roman" w:cs="Times New Roman"/>
          <w:sz w:val="24"/>
          <w:szCs w:val="24"/>
          <w:lang w:eastAsia="de-DE"/>
        </w:rPr>
        <w:t>1</w:t>
      </w:r>
      <w:r w:rsidR="00E66DF5" w:rsidRPr="00006918">
        <w:rPr>
          <w:rFonts w:ascii="Times New Roman" w:hAnsi="Times New Roman" w:cs="Times New Roman"/>
          <w:sz w:val="24"/>
          <w:szCs w:val="24"/>
          <w:lang w:eastAsia="de-DE"/>
        </w:rPr>
        <w:t>.</w:t>
      </w:r>
      <w:r w:rsidR="00E66DF5" w:rsidRPr="00B76258">
        <w:rPr>
          <w:rFonts w:ascii="Times New Roman" w:hAnsi="Times New Roman" w:cs="Times New Roman"/>
          <w:color w:val="DBDBDB" w:themeColor="accent3" w:themeTint="66"/>
          <w:sz w:val="24"/>
          <w:szCs w:val="24"/>
          <w:lang w:eastAsia="de-DE"/>
        </w:rPr>
        <w:t xml:space="preserve"> </w:t>
      </w:r>
    </w:p>
    <w:p w14:paraId="6F2312FC" w14:textId="7B39651D" w:rsidR="00992069" w:rsidRDefault="00992069" w:rsidP="007A6935">
      <w:pPr>
        <w:ind w:firstLine="0"/>
        <w:rPr>
          <w:rFonts w:ascii="Times New Roman" w:hAnsi="Times New Roman" w:cs="Times New Roman"/>
          <w:b/>
          <w:sz w:val="24"/>
          <w:szCs w:val="24"/>
          <w:lang w:eastAsia="de-DE"/>
        </w:rPr>
      </w:pPr>
      <w:r w:rsidRPr="00992069">
        <w:rPr>
          <w:rFonts w:ascii="Times New Roman" w:hAnsi="Times New Roman" w:cs="Times New Roman"/>
          <w:b/>
          <w:sz w:val="24"/>
          <w:szCs w:val="24"/>
          <w:lang w:eastAsia="de-DE"/>
        </w:rPr>
        <w:t xml:space="preserve">Figure </w:t>
      </w:r>
      <w:r w:rsidR="005362D7">
        <w:rPr>
          <w:rFonts w:ascii="Times New Roman" w:hAnsi="Times New Roman" w:cs="Times New Roman"/>
          <w:b/>
          <w:sz w:val="24"/>
          <w:szCs w:val="24"/>
          <w:lang w:eastAsia="de-DE"/>
        </w:rPr>
        <w:t>1</w:t>
      </w:r>
    </w:p>
    <w:p w14:paraId="7ED93D57" w14:textId="294262B8" w:rsidR="006635AD" w:rsidRPr="00BB59EF" w:rsidRDefault="006635AD" w:rsidP="00BB59EF">
      <w:pPr>
        <w:ind w:firstLine="0"/>
        <w:rPr>
          <w:rFonts w:ascii="Times New Roman" w:hAnsi="Times New Roman" w:cs="Times New Roman"/>
          <w:bCs/>
          <w:i/>
          <w:iCs/>
          <w:sz w:val="24"/>
          <w:szCs w:val="24"/>
          <w:lang w:eastAsia="de-DE"/>
        </w:rPr>
      </w:pPr>
      <w:r w:rsidRPr="00BB59EF">
        <w:rPr>
          <w:rFonts w:ascii="Times New Roman" w:hAnsi="Times New Roman" w:cs="Times New Roman"/>
          <w:bCs/>
          <w:i/>
          <w:iCs/>
          <w:sz w:val="24"/>
          <w:szCs w:val="24"/>
          <w:lang w:eastAsia="de-DE"/>
        </w:rPr>
        <w:t xml:space="preserve">Fixation </w:t>
      </w:r>
      <w:r w:rsidR="00BB59EF">
        <w:rPr>
          <w:rFonts w:ascii="Times New Roman" w:hAnsi="Times New Roman" w:cs="Times New Roman"/>
          <w:bCs/>
          <w:i/>
          <w:iCs/>
          <w:sz w:val="24"/>
          <w:szCs w:val="24"/>
          <w:lang w:eastAsia="de-DE"/>
        </w:rPr>
        <w:t>Duration</w:t>
      </w:r>
      <w:r w:rsidRPr="00BB59EF">
        <w:rPr>
          <w:rFonts w:ascii="Times New Roman" w:hAnsi="Times New Roman" w:cs="Times New Roman"/>
          <w:bCs/>
          <w:i/>
          <w:iCs/>
          <w:sz w:val="24"/>
          <w:szCs w:val="24"/>
          <w:lang w:eastAsia="de-DE"/>
        </w:rPr>
        <w:t xml:space="preserve"> Percentages by Area of Interest (AOI) and Teacher Experience Group </w:t>
      </w:r>
      <w:r w:rsidR="00BB59EF" w:rsidRPr="00BB59EF">
        <w:rPr>
          <w:rFonts w:ascii="Times New Roman" w:hAnsi="Times New Roman" w:cs="Times New Roman"/>
          <w:bCs/>
          <w:i/>
          <w:iCs/>
          <w:sz w:val="24"/>
          <w:szCs w:val="24"/>
          <w:lang w:eastAsia="de-DE"/>
        </w:rPr>
        <w:t xml:space="preserve">for the Entire Micro-Teaching Unit </w:t>
      </w:r>
      <w:r w:rsidRPr="00BB59EF">
        <w:rPr>
          <w:rFonts w:ascii="Times New Roman" w:hAnsi="Times New Roman" w:cs="Times New Roman"/>
          <w:bCs/>
          <w:i/>
          <w:iCs/>
          <w:sz w:val="24"/>
          <w:szCs w:val="24"/>
          <w:lang w:eastAsia="de-DE"/>
        </w:rPr>
        <w:t>with 95% Confidence Intervals</w:t>
      </w:r>
    </w:p>
    <w:p w14:paraId="3AC8BC2D" w14:textId="2A88CA8B" w:rsidR="00992069" w:rsidRDefault="000115EE" w:rsidP="0046015F">
      <w:pPr>
        <w:ind w:firstLine="0"/>
        <w:rPr>
          <w:rFonts w:ascii="Times New Roman" w:hAnsi="Times New Roman" w:cs="Times New Roman"/>
          <w:b/>
          <w:i/>
          <w:sz w:val="24"/>
          <w:szCs w:val="24"/>
          <w:lang w:eastAsia="de-DE"/>
        </w:rPr>
      </w:pPr>
      <w:r>
        <w:rPr>
          <w:rFonts w:ascii="Times New Roman" w:hAnsi="Times New Roman" w:cs="Times New Roman"/>
          <w:b/>
          <w:i/>
          <w:noProof/>
          <w:sz w:val="24"/>
          <w:szCs w:val="24"/>
          <w:lang w:eastAsia="de-DE"/>
        </w:rPr>
        <w:drawing>
          <wp:inline distT="0" distB="0" distL="0" distR="0" wp14:anchorId="5CCEF283" wp14:editId="49390C94">
            <wp:extent cx="5943600" cy="356933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5943600" cy="3569335"/>
                    </a:xfrm>
                    <a:prstGeom prst="rect">
                      <a:avLst/>
                    </a:prstGeom>
                  </pic:spPr>
                </pic:pic>
              </a:graphicData>
            </a:graphic>
          </wp:inline>
        </w:drawing>
      </w:r>
    </w:p>
    <w:p w14:paraId="60A6D79A" w14:textId="4F018714" w:rsidR="00B15926" w:rsidRDefault="00B15926" w:rsidP="008B4C7F">
      <w:pPr>
        <w:spacing w:after="120" w:line="360" w:lineRule="auto"/>
        <w:ind w:firstLine="0"/>
        <w:rPr>
          <w:rFonts w:ascii="Times New Roman" w:hAnsi="Times New Roman" w:cs="Times New Roman"/>
          <w:bCs/>
          <w:i/>
          <w:szCs w:val="22"/>
          <w:lang w:eastAsia="de-DE"/>
        </w:rPr>
      </w:pPr>
      <w:r w:rsidRPr="00130A3E">
        <w:rPr>
          <w:rFonts w:ascii="Times New Roman" w:hAnsi="Times New Roman" w:cs="Times New Roman"/>
          <w:bCs/>
          <w:i/>
          <w:szCs w:val="22"/>
          <w:lang w:eastAsia="de-DE"/>
        </w:rPr>
        <w:t xml:space="preserve">Note. </w:t>
      </w:r>
      <w:r w:rsidRPr="00130A3E">
        <w:rPr>
          <w:rFonts w:ascii="Times New Roman" w:hAnsi="Times New Roman" w:cs="Times New Roman"/>
          <w:bCs/>
          <w:iCs/>
          <w:szCs w:val="22"/>
          <w:lang w:eastAsia="de-DE"/>
        </w:rPr>
        <w:t xml:space="preserve">The bar chart displays the </w:t>
      </w:r>
      <w:r w:rsidR="00B04A88">
        <w:rPr>
          <w:rFonts w:ascii="Times New Roman" w:hAnsi="Times New Roman" w:cs="Times New Roman"/>
          <w:bCs/>
          <w:iCs/>
          <w:szCs w:val="22"/>
          <w:lang w:eastAsia="de-DE"/>
        </w:rPr>
        <w:t>p</w:t>
      </w:r>
      <w:r w:rsidR="00B04A88" w:rsidRPr="00130A3E">
        <w:rPr>
          <w:rFonts w:ascii="Times New Roman" w:hAnsi="Times New Roman" w:cs="Times New Roman"/>
          <w:bCs/>
          <w:iCs/>
          <w:szCs w:val="22"/>
          <w:lang w:eastAsia="de-DE"/>
        </w:rPr>
        <w:t xml:space="preserve">ercentage </w:t>
      </w:r>
      <w:r w:rsidR="00B04A88">
        <w:rPr>
          <w:rFonts w:ascii="Times New Roman" w:hAnsi="Times New Roman" w:cs="Times New Roman"/>
          <w:bCs/>
          <w:iCs/>
          <w:szCs w:val="22"/>
          <w:lang w:eastAsia="de-DE"/>
        </w:rPr>
        <w:t xml:space="preserve">of </w:t>
      </w:r>
      <w:r w:rsidRPr="00130A3E">
        <w:rPr>
          <w:rFonts w:ascii="Times New Roman" w:hAnsi="Times New Roman" w:cs="Times New Roman"/>
          <w:bCs/>
          <w:iCs/>
          <w:szCs w:val="22"/>
          <w:lang w:eastAsia="de-DE"/>
        </w:rPr>
        <w:t>fixation duration</w:t>
      </w:r>
      <w:r w:rsidR="00981ECE">
        <w:rPr>
          <w:rFonts w:ascii="Times New Roman" w:hAnsi="Times New Roman" w:cs="Times New Roman"/>
          <w:bCs/>
          <w:iCs/>
          <w:szCs w:val="22"/>
          <w:lang w:eastAsia="de-DE"/>
        </w:rPr>
        <w:t>s</w:t>
      </w:r>
      <w:r w:rsidRPr="00130A3E">
        <w:rPr>
          <w:rFonts w:ascii="Times New Roman" w:hAnsi="Times New Roman" w:cs="Times New Roman"/>
          <w:bCs/>
          <w:iCs/>
          <w:szCs w:val="22"/>
          <w:lang w:eastAsia="de-DE"/>
        </w:rPr>
        <w:t xml:space="preserve"> across five AOIs (Students, Teacher Material, Student Desk, Classroom/Others, and Disruptive </w:t>
      </w:r>
      <w:r w:rsidR="00EC6696">
        <w:rPr>
          <w:rFonts w:ascii="Times New Roman" w:hAnsi="Times New Roman" w:cs="Times New Roman"/>
          <w:bCs/>
          <w:iCs/>
          <w:szCs w:val="22"/>
          <w:lang w:eastAsia="de-DE"/>
        </w:rPr>
        <w:t>Student</w:t>
      </w:r>
      <w:r w:rsidRPr="00130A3E">
        <w:rPr>
          <w:rFonts w:ascii="Times New Roman" w:hAnsi="Times New Roman" w:cs="Times New Roman"/>
          <w:bCs/>
          <w:iCs/>
          <w:szCs w:val="22"/>
          <w:lang w:eastAsia="de-DE"/>
        </w:rPr>
        <w:t>) during the micro-teaching unit. Data are presented separately for experienced and inexperienced teachers, with error bars indicating 95% confidence intervals.</w:t>
      </w:r>
      <w:r w:rsidRPr="00130A3E">
        <w:rPr>
          <w:rFonts w:ascii="Times New Roman" w:hAnsi="Times New Roman" w:cs="Times New Roman"/>
          <w:bCs/>
          <w:i/>
          <w:szCs w:val="22"/>
          <w:lang w:eastAsia="de-DE"/>
        </w:rPr>
        <w:t xml:space="preserve"> </w:t>
      </w:r>
    </w:p>
    <w:p w14:paraId="1D7D00B4" w14:textId="47120534" w:rsidR="008B4C7F" w:rsidRPr="00B16D06" w:rsidRDefault="005C6854" w:rsidP="00414A49">
      <w:pPr>
        <w:rPr>
          <w:rFonts w:ascii="Times New Roman" w:hAnsi="Times New Roman" w:cs="Times New Roman"/>
          <w:sz w:val="24"/>
          <w:szCs w:val="24"/>
          <w:lang w:eastAsia="de-DE"/>
        </w:rPr>
      </w:pPr>
      <w:r>
        <w:rPr>
          <w:rFonts w:ascii="Times New Roman" w:hAnsi="Times New Roman" w:cs="Times New Roman"/>
          <w:sz w:val="24"/>
          <w:szCs w:val="24"/>
          <w:lang w:eastAsia="de-DE"/>
        </w:rPr>
        <w:t>As suggested, both</w:t>
      </w:r>
      <w:r w:rsidR="00414A49" w:rsidRPr="00414A49">
        <w:rPr>
          <w:rFonts w:ascii="Times New Roman" w:hAnsi="Times New Roman" w:cs="Times New Roman"/>
          <w:sz w:val="24"/>
          <w:szCs w:val="24"/>
          <w:lang w:eastAsia="de-DE"/>
        </w:rPr>
        <w:t xml:space="preserve"> groups exhibited the highest percentages of fixation duration</w:t>
      </w:r>
      <w:r w:rsidR="00997BEE">
        <w:rPr>
          <w:rFonts w:ascii="Times New Roman" w:hAnsi="Times New Roman" w:cs="Times New Roman"/>
          <w:sz w:val="24"/>
          <w:szCs w:val="24"/>
          <w:lang w:eastAsia="de-DE"/>
        </w:rPr>
        <w:t>s</w:t>
      </w:r>
      <w:r w:rsidR="00414A49" w:rsidRPr="00414A49">
        <w:rPr>
          <w:rFonts w:ascii="Times New Roman" w:hAnsi="Times New Roman" w:cs="Times New Roman"/>
          <w:sz w:val="24"/>
          <w:szCs w:val="24"/>
          <w:lang w:eastAsia="de-DE"/>
        </w:rPr>
        <w:t xml:space="preserve"> </w:t>
      </w:r>
      <w:r w:rsidR="00997BEE">
        <w:rPr>
          <w:rFonts w:ascii="Times New Roman" w:hAnsi="Times New Roman" w:cs="Times New Roman"/>
          <w:sz w:val="24"/>
          <w:szCs w:val="24"/>
          <w:lang w:eastAsia="de-DE"/>
        </w:rPr>
        <w:t>in</w:t>
      </w:r>
      <w:r w:rsidR="00414A49" w:rsidRPr="00414A49">
        <w:rPr>
          <w:rFonts w:ascii="Times New Roman" w:hAnsi="Times New Roman" w:cs="Times New Roman"/>
          <w:sz w:val="24"/>
          <w:szCs w:val="24"/>
          <w:lang w:eastAsia="de-DE"/>
        </w:rPr>
        <w:t xml:space="preserve"> the AOI </w:t>
      </w:r>
      <w:r w:rsidR="00414A49" w:rsidRPr="00AC2C77">
        <w:rPr>
          <w:rFonts w:ascii="Times New Roman" w:hAnsi="Times New Roman" w:cs="Times New Roman"/>
          <w:i/>
          <w:iCs/>
          <w:sz w:val="24"/>
          <w:szCs w:val="24"/>
          <w:lang w:eastAsia="de-DE"/>
        </w:rPr>
        <w:t>Students</w:t>
      </w:r>
      <w:r w:rsidR="007A5442">
        <w:rPr>
          <w:rFonts w:ascii="Times New Roman" w:hAnsi="Times New Roman" w:cs="Times New Roman"/>
          <w:sz w:val="24"/>
          <w:szCs w:val="24"/>
          <w:lang w:eastAsia="de-DE"/>
        </w:rPr>
        <w:t xml:space="preserve">, while the </w:t>
      </w:r>
      <w:r w:rsidR="00414A49" w:rsidRPr="00414A49">
        <w:rPr>
          <w:rFonts w:ascii="Times New Roman" w:hAnsi="Times New Roman" w:cs="Times New Roman"/>
          <w:sz w:val="24"/>
          <w:szCs w:val="24"/>
          <w:lang w:eastAsia="de-DE"/>
        </w:rPr>
        <w:t xml:space="preserve">AOI </w:t>
      </w:r>
      <w:r w:rsidR="00414A49" w:rsidRPr="00AC2C77">
        <w:rPr>
          <w:rFonts w:ascii="Times New Roman" w:hAnsi="Times New Roman" w:cs="Times New Roman"/>
          <w:i/>
          <w:iCs/>
          <w:sz w:val="24"/>
          <w:szCs w:val="24"/>
          <w:lang w:eastAsia="de-DE"/>
        </w:rPr>
        <w:t xml:space="preserve">Disruptive </w:t>
      </w:r>
      <w:r w:rsidR="00591D2D">
        <w:rPr>
          <w:rFonts w:ascii="Times New Roman" w:hAnsi="Times New Roman" w:cs="Times New Roman"/>
          <w:i/>
          <w:iCs/>
          <w:sz w:val="24"/>
          <w:szCs w:val="24"/>
          <w:lang w:eastAsia="de-DE"/>
        </w:rPr>
        <w:t>Student</w:t>
      </w:r>
      <w:r w:rsidR="00414A49" w:rsidRPr="00414A49">
        <w:rPr>
          <w:rFonts w:ascii="Times New Roman" w:hAnsi="Times New Roman" w:cs="Times New Roman"/>
          <w:sz w:val="24"/>
          <w:szCs w:val="24"/>
          <w:lang w:eastAsia="de-DE"/>
        </w:rPr>
        <w:t xml:space="preserve"> received the lowest </w:t>
      </w:r>
      <w:r w:rsidR="003E29BD">
        <w:rPr>
          <w:rFonts w:ascii="Times New Roman" w:hAnsi="Times New Roman" w:cs="Times New Roman"/>
          <w:sz w:val="24"/>
          <w:szCs w:val="24"/>
          <w:lang w:eastAsia="de-DE"/>
        </w:rPr>
        <w:t>values</w:t>
      </w:r>
      <w:r w:rsidR="00414A49" w:rsidRPr="00414A49">
        <w:rPr>
          <w:rFonts w:ascii="Times New Roman" w:hAnsi="Times New Roman" w:cs="Times New Roman"/>
          <w:sz w:val="24"/>
          <w:szCs w:val="24"/>
          <w:lang w:eastAsia="de-DE"/>
        </w:rPr>
        <w:t>.</w:t>
      </w:r>
      <w:r w:rsidR="00414A49">
        <w:rPr>
          <w:rFonts w:ascii="Times New Roman" w:hAnsi="Times New Roman" w:cs="Times New Roman"/>
          <w:sz w:val="24"/>
          <w:szCs w:val="24"/>
          <w:lang w:eastAsia="de-DE"/>
        </w:rPr>
        <w:t xml:space="preserve"> </w:t>
      </w:r>
      <w:r w:rsidR="003E29BD">
        <w:rPr>
          <w:rFonts w:ascii="Times New Roman" w:hAnsi="Times New Roman" w:cs="Times New Roman"/>
          <w:sz w:val="24"/>
          <w:szCs w:val="24"/>
          <w:lang w:eastAsia="de-DE"/>
        </w:rPr>
        <w:t>N</w:t>
      </w:r>
      <w:r w:rsidR="0057203B" w:rsidRPr="00B16D06">
        <w:rPr>
          <w:rFonts w:ascii="Times New Roman" w:hAnsi="Times New Roman" w:cs="Times New Roman"/>
          <w:sz w:val="24"/>
          <w:szCs w:val="24"/>
          <w:lang w:eastAsia="de-DE"/>
        </w:rPr>
        <w:t>o statistically significant differences were observed between experienced and</w:t>
      </w:r>
      <w:r w:rsidR="00AC2C77">
        <w:rPr>
          <w:rFonts w:ascii="Times New Roman" w:hAnsi="Times New Roman" w:cs="Times New Roman"/>
          <w:sz w:val="24"/>
          <w:szCs w:val="24"/>
          <w:lang w:eastAsia="de-DE"/>
        </w:rPr>
        <w:t xml:space="preserve"> </w:t>
      </w:r>
      <w:r w:rsidR="0057203B" w:rsidRPr="00B16D06">
        <w:rPr>
          <w:rFonts w:ascii="Times New Roman" w:hAnsi="Times New Roman" w:cs="Times New Roman"/>
          <w:sz w:val="24"/>
          <w:szCs w:val="24"/>
          <w:lang w:eastAsia="de-DE"/>
        </w:rPr>
        <w:t>inexperienced teachers across any AOI</w:t>
      </w:r>
      <w:r w:rsidR="00E27588">
        <w:rPr>
          <w:rFonts w:ascii="Times New Roman" w:hAnsi="Times New Roman" w:cs="Times New Roman"/>
          <w:sz w:val="24"/>
          <w:szCs w:val="24"/>
          <w:lang w:eastAsia="de-DE"/>
        </w:rPr>
        <w:t xml:space="preserve"> (</w:t>
      </w:r>
      <w:r w:rsidR="00E27588" w:rsidRPr="00CA2515">
        <w:rPr>
          <w:rFonts w:ascii="Times New Roman" w:hAnsi="Times New Roman" w:cs="Times New Roman"/>
          <w:sz w:val="24"/>
          <w:szCs w:val="24"/>
          <w:lang w:eastAsia="de-DE"/>
        </w:rPr>
        <w:t xml:space="preserve">see Appendix </w:t>
      </w:r>
      <w:r w:rsidR="00CA2515" w:rsidRPr="00CA2515">
        <w:rPr>
          <w:rFonts w:ascii="Times New Roman" w:hAnsi="Times New Roman" w:cs="Times New Roman"/>
          <w:sz w:val="24"/>
          <w:szCs w:val="24"/>
          <w:lang w:eastAsia="de-DE"/>
        </w:rPr>
        <w:t>C</w:t>
      </w:r>
      <w:r w:rsidR="00E27588" w:rsidRPr="00CA2515">
        <w:rPr>
          <w:rFonts w:ascii="Times New Roman" w:hAnsi="Times New Roman" w:cs="Times New Roman"/>
          <w:sz w:val="24"/>
          <w:szCs w:val="24"/>
          <w:lang w:eastAsia="de-DE"/>
        </w:rPr>
        <w:t xml:space="preserve">, Table </w:t>
      </w:r>
      <w:r w:rsidR="00CA2515" w:rsidRPr="00CA2515">
        <w:rPr>
          <w:rFonts w:ascii="Times New Roman" w:hAnsi="Times New Roman" w:cs="Times New Roman"/>
          <w:sz w:val="24"/>
          <w:szCs w:val="24"/>
          <w:lang w:eastAsia="de-DE"/>
        </w:rPr>
        <w:t>C2</w:t>
      </w:r>
      <w:r w:rsidR="00E31B69">
        <w:rPr>
          <w:rFonts w:ascii="Times New Roman" w:hAnsi="Times New Roman" w:cs="Times New Roman"/>
          <w:sz w:val="24"/>
          <w:szCs w:val="24"/>
          <w:lang w:eastAsia="de-DE"/>
        </w:rPr>
        <w:t xml:space="preserve"> for </w:t>
      </w:r>
      <w:r w:rsidR="00E31B69" w:rsidRPr="00E31B69">
        <w:rPr>
          <w:rFonts w:ascii="Times New Roman" w:hAnsi="Times New Roman" w:cs="Times New Roman"/>
          <w:i/>
          <w:iCs/>
          <w:sz w:val="24"/>
          <w:szCs w:val="24"/>
          <w:lang w:eastAsia="de-DE"/>
        </w:rPr>
        <w:t>t</w:t>
      </w:r>
      <w:r w:rsidR="00E31B69" w:rsidRPr="00E31B69">
        <w:rPr>
          <w:rFonts w:ascii="Times New Roman" w:hAnsi="Times New Roman" w:cs="Times New Roman"/>
          <w:sz w:val="24"/>
          <w:szCs w:val="24"/>
          <w:lang w:eastAsia="de-DE"/>
        </w:rPr>
        <w:t>-test results and effect sizes</w:t>
      </w:r>
      <w:r w:rsidR="00E27588">
        <w:rPr>
          <w:rFonts w:ascii="Times New Roman" w:hAnsi="Times New Roman" w:cs="Times New Roman"/>
          <w:sz w:val="24"/>
          <w:szCs w:val="24"/>
          <w:lang w:eastAsia="de-DE"/>
        </w:rPr>
        <w:t>)</w:t>
      </w:r>
      <w:r w:rsidR="00E27588" w:rsidRPr="00E27588">
        <w:rPr>
          <w:rFonts w:ascii="Times New Roman" w:hAnsi="Times New Roman" w:cs="Times New Roman"/>
          <w:sz w:val="24"/>
          <w:szCs w:val="24"/>
          <w:lang w:eastAsia="de-DE"/>
        </w:rPr>
        <w:t xml:space="preserve">. </w:t>
      </w:r>
    </w:p>
    <w:p w14:paraId="2F696EDD" w14:textId="7214E49D" w:rsidR="008605DF" w:rsidRDefault="0012687D" w:rsidP="008605DF">
      <w:pPr>
        <w:pStyle w:val="berschrift2"/>
        <w:rPr>
          <w:rFonts w:ascii="Times New Roman" w:hAnsi="Times New Roman" w:cs="Times New Roman"/>
          <w:sz w:val="24"/>
          <w:szCs w:val="24"/>
          <w:lang w:eastAsia="de-DE"/>
        </w:rPr>
      </w:pPr>
      <w:r>
        <w:rPr>
          <w:rFonts w:ascii="Times New Roman" w:hAnsi="Times New Roman" w:cs="Times New Roman"/>
          <w:sz w:val="24"/>
          <w:szCs w:val="24"/>
          <w:lang w:eastAsia="de-DE"/>
        </w:rPr>
        <w:lastRenderedPageBreak/>
        <w:t xml:space="preserve">Global and Event-related Gaze </w:t>
      </w:r>
      <w:r w:rsidR="00A07244">
        <w:rPr>
          <w:rFonts w:ascii="Times New Roman" w:hAnsi="Times New Roman" w:cs="Times New Roman"/>
          <w:sz w:val="24"/>
          <w:szCs w:val="24"/>
          <w:lang w:eastAsia="de-DE"/>
        </w:rPr>
        <w:t>Efficiency</w:t>
      </w:r>
      <w:r>
        <w:rPr>
          <w:rFonts w:ascii="Times New Roman" w:hAnsi="Times New Roman" w:cs="Times New Roman"/>
          <w:sz w:val="24"/>
          <w:szCs w:val="24"/>
          <w:lang w:eastAsia="de-DE"/>
        </w:rPr>
        <w:t xml:space="preserve"> </w:t>
      </w:r>
    </w:p>
    <w:p w14:paraId="17C8E6F8" w14:textId="3EBEECC1" w:rsidR="000218D0" w:rsidRDefault="000218D0" w:rsidP="000218D0">
      <w:pPr>
        <w:rPr>
          <w:rFonts w:ascii="Times New Roman" w:hAnsi="Times New Roman" w:cs="Times New Roman"/>
          <w:sz w:val="24"/>
          <w:szCs w:val="24"/>
          <w:lang w:eastAsia="de-DE"/>
        </w:rPr>
      </w:pPr>
      <w:r w:rsidRPr="005769D0">
        <w:rPr>
          <w:rFonts w:ascii="Times New Roman" w:hAnsi="Times New Roman" w:cs="Times New Roman"/>
          <w:sz w:val="24"/>
          <w:szCs w:val="24"/>
          <w:lang w:eastAsia="de-DE"/>
        </w:rPr>
        <w:t xml:space="preserve">Means, standard deviations, and range of </w:t>
      </w:r>
      <w:r w:rsidR="00B7262D">
        <w:rPr>
          <w:rFonts w:ascii="Times New Roman" w:hAnsi="Times New Roman" w:cs="Times New Roman"/>
          <w:sz w:val="24"/>
          <w:szCs w:val="24"/>
          <w:lang w:eastAsia="de-DE"/>
        </w:rPr>
        <w:t>experienced and ine</w:t>
      </w:r>
      <w:r w:rsidR="007A6B2E">
        <w:rPr>
          <w:rFonts w:ascii="Times New Roman" w:hAnsi="Times New Roman" w:cs="Times New Roman"/>
          <w:sz w:val="24"/>
          <w:szCs w:val="24"/>
          <w:lang w:eastAsia="de-DE"/>
        </w:rPr>
        <w:t xml:space="preserve">xperienced </w:t>
      </w:r>
      <w:r w:rsidRPr="005769D0">
        <w:rPr>
          <w:rFonts w:ascii="Times New Roman" w:hAnsi="Times New Roman" w:cs="Times New Roman"/>
          <w:sz w:val="24"/>
          <w:szCs w:val="24"/>
          <w:lang w:eastAsia="de-DE"/>
        </w:rPr>
        <w:t xml:space="preserve">teachers’ </w:t>
      </w:r>
      <w:r w:rsidR="007D4D16">
        <w:rPr>
          <w:rFonts w:ascii="Times New Roman" w:hAnsi="Times New Roman" w:cs="Times New Roman"/>
          <w:sz w:val="24"/>
          <w:szCs w:val="24"/>
          <w:lang w:eastAsia="de-DE"/>
        </w:rPr>
        <w:t xml:space="preserve">global and event-related </w:t>
      </w:r>
      <w:r>
        <w:rPr>
          <w:rFonts w:ascii="Times New Roman" w:hAnsi="Times New Roman" w:cs="Times New Roman"/>
          <w:sz w:val="24"/>
          <w:szCs w:val="24"/>
          <w:lang w:eastAsia="de-DE"/>
        </w:rPr>
        <w:t>gaze efficiency measures</w:t>
      </w:r>
      <w:r w:rsidRPr="005769D0">
        <w:rPr>
          <w:rFonts w:ascii="Times New Roman" w:hAnsi="Times New Roman" w:cs="Times New Roman"/>
          <w:sz w:val="24"/>
          <w:szCs w:val="24"/>
          <w:lang w:eastAsia="de-DE"/>
        </w:rPr>
        <w:t xml:space="preserve"> are shown in Table 1. </w:t>
      </w:r>
    </w:p>
    <w:p w14:paraId="4F65ADD2" w14:textId="77777777" w:rsidR="006F5AF4" w:rsidRPr="006F5AF4" w:rsidRDefault="006F5AF4" w:rsidP="006F5AF4">
      <w:pPr>
        <w:ind w:firstLine="0"/>
        <w:rPr>
          <w:rFonts w:ascii="Times New Roman" w:hAnsi="Times New Roman" w:cs="Times New Roman"/>
          <w:b/>
          <w:sz w:val="24"/>
          <w:szCs w:val="24"/>
          <w:lang w:eastAsia="de-DE"/>
        </w:rPr>
      </w:pPr>
      <w:r w:rsidRPr="006F5AF4">
        <w:rPr>
          <w:rFonts w:ascii="Times New Roman" w:hAnsi="Times New Roman" w:cs="Times New Roman"/>
          <w:b/>
          <w:sz w:val="24"/>
          <w:szCs w:val="24"/>
          <w:lang w:eastAsia="de-DE"/>
        </w:rPr>
        <w:t>Table 1</w:t>
      </w:r>
    </w:p>
    <w:p w14:paraId="0ACA3206" w14:textId="613E5BAC" w:rsidR="006F5AF4" w:rsidRPr="006F5AF4" w:rsidRDefault="006F5AF4" w:rsidP="006F5AF4">
      <w:pPr>
        <w:ind w:firstLine="0"/>
        <w:rPr>
          <w:rFonts w:ascii="Times New Roman" w:hAnsi="Times New Roman" w:cs="Times New Roman"/>
          <w:sz w:val="24"/>
          <w:szCs w:val="24"/>
          <w:lang w:eastAsia="de-DE"/>
        </w:rPr>
      </w:pPr>
      <w:r w:rsidRPr="006F5AF4">
        <w:rPr>
          <w:rFonts w:ascii="Times New Roman" w:hAnsi="Times New Roman" w:cs="Times New Roman"/>
          <w:i/>
          <w:sz w:val="24"/>
          <w:szCs w:val="24"/>
          <w:lang w:eastAsia="de-DE"/>
        </w:rPr>
        <w:t>Mean</w:t>
      </w:r>
      <w:r w:rsidR="00E67EFA">
        <w:rPr>
          <w:rFonts w:ascii="Times New Roman" w:hAnsi="Times New Roman" w:cs="Times New Roman"/>
          <w:i/>
          <w:sz w:val="24"/>
          <w:szCs w:val="24"/>
          <w:lang w:eastAsia="de-DE"/>
        </w:rPr>
        <w:t>s</w:t>
      </w:r>
      <w:r w:rsidRPr="006F5AF4">
        <w:rPr>
          <w:rFonts w:ascii="Times New Roman" w:hAnsi="Times New Roman" w:cs="Times New Roman"/>
          <w:i/>
          <w:sz w:val="24"/>
          <w:szCs w:val="24"/>
          <w:lang w:eastAsia="de-DE"/>
        </w:rPr>
        <w:t xml:space="preserve">, Standard Deviations, And Range of </w:t>
      </w:r>
      <w:r w:rsidR="00094996" w:rsidRPr="00094996">
        <w:rPr>
          <w:rFonts w:ascii="Times New Roman" w:hAnsi="Times New Roman" w:cs="Times New Roman"/>
          <w:i/>
          <w:sz w:val="24"/>
          <w:szCs w:val="24"/>
          <w:lang w:eastAsia="de-DE"/>
        </w:rPr>
        <w:t>Experienced</w:t>
      </w:r>
      <w:r w:rsidR="00094996">
        <w:rPr>
          <w:rFonts w:ascii="Times New Roman" w:hAnsi="Times New Roman" w:cs="Times New Roman"/>
          <w:i/>
          <w:sz w:val="24"/>
          <w:szCs w:val="24"/>
          <w:lang w:eastAsia="de-DE"/>
        </w:rPr>
        <w:t xml:space="preserve"> and </w:t>
      </w:r>
      <w:r w:rsidR="00094996" w:rsidRPr="00094996">
        <w:rPr>
          <w:rFonts w:ascii="Times New Roman" w:hAnsi="Times New Roman" w:cs="Times New Roman"/>
          <w:i/>
          <w:sz w:val="24"/>
          <w:szCs w:val="24"/>
          <w:lang w:eastAsia="de-DE"/>
        </w:rPr>
        <w:t>Inexperienced</w:t>
      </w:r>
      <w:r w:rsidR="00094996">
        <w:rPr>
          <w:rFonts w:ascii="Times New Roman" w:hAnsi="Times New Roman" w:cs="Times New Roman"/>
          <w:i/>
          <w:sz w:val="24"/>
          <w:szCs w:val="24"/>
          <w:lang w:eastAsia="de-DE"/>
        </w:rPr>
        <w:t xml:space="preserve"> </w:t>
      </w:r>
      <w:r w:rsidRPr="006F5AF4">
        <w:rPr>
          <w:rFonts w:ascii="Times New Roman" w:hAnsi="Times New Roman" w:cs="Times New Roman"/>
          <w:i/>
          <w:sz w:val="24"/>
          <w:szCs w:val="24"/>
          <w:lang w:eastAsia="de-DE"/>
        </w:rPr>
        <w:t xml:space="preserve">Teachers’ </w:t>
      </w:r>
      <w:r w:rsidR="003640C6" w:rsidRPr="003640C6">
        <w:rPr>
          <w:rFonts w:ascii="Times New Roman" w:hAnsi="Times New Roman" w:cs="Times New Roman"/>
          <w:i/>
          <w:sz w:val="24"/>
          <w:szCs w:val="24"/>
          <w:lang w:eastAsia="de-DE"/>
        </w:rPr>
        <w:t xml:space="preserve">Global </w:t>
      </w:r>
      <w:r w:rsidR="003640C6">
        <w:rPr>
          <w:rFonts w:ascii="Times New Roman" w:hAnsi="Times New Roman" w:cs="Times New Roman"/>
          <w:i/>
          <w:sz w:val="24"/>
          <w:szCs w:val="24"/>
          <w:lang w:eastAsia="de-DE"/>
        </w:rPr>
        <w:t>a</w:t>
      </w:r>
      <w:r w:rsidR="003640C6" w:rsidRPr="003640C6">
        <w:rPr>
          <w:rFonts w:ascii="Times New Roman" w:hAnsi="Times New Roman" w:cs="Times New Roman"/>
          <w:i/>
          <w:sz w:val="24"/>
          <w:szCs w:val="24"/>
          <w:lang w:eastAsia="de-DE"/>
        </w:rPr>
        <w:t>nd Event-</w:t>
      </w:r>
      <w:r w:rsidR="003640C6">
        <w:rPr>
          <w:rFonts w:ascii="Times New Roman" w:hAnsi="Times New Roman" w:cs="Times New Roman"/>
          <w:i/>
          <w:sz w:val="24"/>
          <w:szCs w:val="24"/>
          <w:lang w:eastAsia="de-DE"/>
        </w:rPr>
        <w:t>r</w:t>
      </w:r>
      <w:r w:rsidR="003640C6" w:rsidRPr="003640C6">
        <w:rPr>
          <w:rFonts w:ascii="Times New Roman" w:hAnsi="Times New Roman" w:cs="Times New Roman"/>
          <w:i/>
          <w:sz w:val="24"/>
          <w:szCs w:val="24"/>
          <w:lang w:eastAsia="de-DE"/>
        </w:rPr>
        <w:t>elated Gaze Efficiency Measures</w:t>
      </w:r>
      <w:r w:rsidR="003640C6" w:rsidRPr="006F5AF4">
        <w:rPr>
          <w:rFonts w:ascii="Times New Roman" w:hAnsi="Times New Roman" w:cs="Times New Roman"/>
          <w:i/>
          <w:sz w:val="24"/>
          <w:szCs w:val="24"/>
          <w:lang w:eastAsia="de-DE"/>
        </w:rPr>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8"/>
        <w:gridCol w:w="878"/>
        <w:gridCol w:w="878"/>
        <w:gridCol w:w="878"/>
        <w:gridCol w:w="1017"/>
        <w:gridCol w:w="878"/>
        <w:gridCol w:w="878"/>
        <w:gridCol w:w="878"/>
        <w:gridCol w:w="1017"/>
      </w:tblGrid>
      <w:tr w:rsidR="00B07AB1" w:rsidRPr="006F5AF4" w14:paraId="64CAAC8A" w14:textId="77777777" w:rsidTr="00FA35A7">
        <w:trPr>
          <w:trHeight w:val="496"/>
        </w:trPr>
        <w:tc>
          <w:tcPr>
            <w:tcW w:w="0" w:type="auto"/>
            <w:vMerge w:val="restart"/>
            <w:tcBorders>
              <w:top w:val="single" w:sz="4" w:space="0" w:color="auto"/>
            </w:tcBorders>
            <w:vAlign w:val="center"/>
          </w:tcPr>
          <w:p w14:paraId="22AF61F3" w14:textId="7D445A74" w:rsidR="00B07AB1" w:rsidRDefault="00B07AB1" w:rsidP="00B07AB1">
            <w:pPr>
              <w:spacing w:line="360" w:lineRule="auto"/>
              <w:ind w:firstLine="0"/>
              <w:jc w:val="center"/>
              <w:rPr>
                <w:rFonts w:ascii="Times New Roman" w:hAnsi="Times New Roman" w:cs="Times New Roman"/>
                <w:sz w:val="24"/>
                <w:szCs w:val="24"/>
                <w:lang w:val="de-DE" w:eastAsia="de-DE"/>
              </w:rPr>
            </w:pPr>
            <w:r w:rsidRPr="00211D07">
              <w:rPr>
                <w:rFonts w:ascii="Times New Roman" w:hAnsi="Times New Roman" w:cs="Times New Roman"/>
                <w:sz w:val="24"/>
                <w:szCs w:val="24"/>
                <w:lang w:val="de-DE" w:eastAsia="de-DE"/>
              </w:rPr>
              <w:t xml:space="preserve">Gaze Efficiency </w:t>
            </w:r>
            <w:proofErr w:type="spellStart"/>
            <w:r w:rsidRPr="00211D07">
              <w:rPr>
                <w:rFonts w:ascii="Times New Roman" w:hAnsi="Times New Roman" w:cs="Times New Roman"/>
                <w:sz w:val="24"/>
                <w:szCs w:val="24"/>
                <w:lang w:val="de-DE" w:eastAsia="de-DE"/>
              </w:rPr>
              <w:t>Measures</w:t>
            </w:r>
            <w:proofErr w:type="spellEnd"/>
          </w:p>
        </w:tc>
        <w:tc>
          <w:tcPr>
            <w:tcW w:w="0" w:type="auto"/>
            <w:gridSpan w:val="4"/>
            <w:tcBorders>
              <w:top w:val="single" w:sz="4" w:space="0" w:color="auto"/>
              <w:bottom w:val="single" w:sz="4" w:space="0" w:color="auto"/>
            </w:tcBorders>
          </w:tcPr>
          <w:p w14:paraId="5DE9D567" w14:textId="3CE1CCC1" w:rsidR="00B07AB1" w:rsidRPr="006F5AF4" w:rsidRDefault="00B07AB1" w:rsidP="006F5AF4">
            <w:pPr>
              <w:ind w:firstLine="0"/>
              <w:rPr>
                <w:rFonts w:ascii="Times New Roman" w:hAnsi="Times New Roman" w:cs="Times New Roman"/>
                <w:i/>
                <w:sz w:val="24"/>
                <w:szCs w:val="24"/>
                <w:lang w:val="de-DE" w:eastAsia="de-DE"/>
              </w:rPr>
            </w:pPr>
            <w:proofErr w:type="spellStart"/>
            <w:r w:rsidRPr="00C23344">
              <w:rPr>
                <w:rFonts w:ascii="Times New Roman" w:hAnsi="Times New Roman" w:cs="Times New Roman"/>
                <w:iCs/>
                <w:sz w:val="24"/>
                <w:szCs w:val="24"/>
                <w:lang w:val="de-DE" w:eastAsia="de-DE"/>
              </w:rPr>
              <w:t>Experienced</w:t>
            </w:r>
            <w:proofErr w:type="spellEnd"/>
          </w:p>
        </w:tc>
        <w:tc>
          <w:tcPr>
            <w:tcW w:w="0" w:type="auto"/>
            <w:gridSpan w:val="4"/>
            <w:tcBorders>
              <w:top w:val="single" w:sz="4" w:space="0" w:color="auto"/>
              <w:bottom w:val="single" w:sz="4" w:space="0" w:color="auto"/>
            </w:tcBorders>
          </w:tcPr>
          <w:p w14:paraId="7179B2BB" w14:textId="3134E9B2" w:rsidR="00B07AB1" w:rsidRPr="006F5AF4" w:rsidRDefault="00B07AB1" w:rsidP="006F5AF4">
            <w:pPr>
              <w:ind w:firstLine="0"/>
              <w:rPr>
                <w:rFonts w:ascii="Times New Roman" w:hAnsi="Times New Roman" w:cs="Times New Roman"/>
                <w:sz w:val="24"/>
                <w:szCs w:val="24"/>
                <w:lang w:val="de-DE" w:eastAsia="de-DE"/>
              </w:rPr>
            </w:pPr>
            <w:proofErr w:type="spellStart"/>
            <w:r>
              <w:rPr>
                <w:rFonts w:ascii="Times New Roman" w:hAnsi="Times New Roman" w:cs="Times New Roman"/>
                <w:sz w:val="24"/>
                <w:szCs w:val="24"/>
                <w:lang w:val="de-DE" w:eastAsia="de-DE"/>
              </w:rPr>
              <w:t>Inexperienced</w:t>
            </w:r>
            <w:proofErr w:type="spellEnd"/>
          </w:p>
        </w:tc>
      </w:tr>
      <w:tr w:rsidR="00D52FCE" w:rsidRPr="006F5AF4" w14:paraId="6C361CAD" w14:textId="77777777" w:rsidTr="00FA35A7">
        <w:trPr>
          <w:trHeight w:val="496"/>
        </w:trPr>
        <w:tc>
          <w:tcPr>
            <w:tcW w:w="0" w:type="auto"/>
            <w:vMerge/>
            <w:tcBorders>
              <w:bottom w:val="single" w:sz="4" w:space="0" w:color="auto"/>
            </w:tcBorders>
            <w:hideMark/>
          </w:tcPr>
          <w:p w14:paraId="09EDD6C4" w14:textId="0598F7E4" w:rsidR="00B07AB1" w:rsidRPr="006F5AF4" w:rsidRDefault="00B07AB1" w:rsidP="006F5AF4">
            <w:pPr>
              <w:ind w:firstLine="0"/>
              <w:rPr>
                <w:rFonts w:ascii="Times New Roman" w:hAnsi="Times New Roman" w:cs="Times New Roman"/>
                <w:sz w:val="24"/>
                <w:szCs w:val="24"/>
                <w:lang w:val="de-DE" w:eastAsia="de-DE"/>
              </w:rPr>
            </w:pPr>
          </w:p>
        </w:tc>
        <w:tc>
          <w:tcPr>
            <w:tcW w:w="0" w:type="auto"/>
            <w:tcBorders>
              <w:top w:val="single" w:sz="4" w:space="0" w:color="auto"/>
              <w:bottom w:val="single" w:sz="4" w:space="0" w:color="auto"/>
            </w:tcBorders>
            <w:vAlign w:val="center"/>
            <w:hideMark/>
          </w:tcPr>
          <w:p w14:paraId="0454D4BB" w14:textId="4B0F7E9B" w:rsidR="00B07AB1" w:rsidRPr="006F5AF4" w:rsidRDefault="00B07AB1" w:rsidP="006750D0">
            <w:pPr>
              <w:ind w:firstLine="0"/>
              <w:jc w:val="center"/>
              <w:rPr>
                <w:rFonts w:ascii="Times New Roman" w:hAnsi="Times New Roman" w:cs="Times New Roman"/>
                <w:sz w:val="24"/>
                <w:szCs w:val="24"/>
                <w:lang w:val="de-DE" w:eastAsia="de-DE"/>
              </w:rPr>
            </w:pPr>
            <w:r w:rsidRPr="006F5AF4">
              <w:rPr>
                <w:rFonts w:ascii="Times New Roman" w:hAnsi="Times New Roman" w:cs="Times New Roman"/>
                <w:i/>
                <w:sz w:val="24"/>
                <w:szCs w:val="24"/>
                <w:lang w:val="de-DE" w:eastAsia="de-DE"/>
              </w:rPr>
              <w:t>M</w:t>
            </w:r>
          </w:p>
        </w:tc>
        <w:tc>
          <w:tcPr>
            <w:tcW w:w="0" w:type="auto"/>
            <w:tcBorders>
              <w:top w:val="single" w:sz="4" w:space="0" w:color="auto"/>
              <w:bottom w:val="single" w:sz="4" w:space="0" w:color="auto"/>
            </w:tcBorders>
            <w:vAlign w:val="center"/>
          </w:tcPr>
          <w:p w14:paraId="48A4CAF1" w14:textId="5F7FC066" w:rsidR="00B07AB1" w:rsidRPr="006F5AF4" w:rsidRDefault="00B07AB1" w:rsidP="006750D0">
            <w:pPr>
              <w:ind w:firstLine="0"/>
              <w:jc w:val="center"/>
              <w:rPr>
                <w:rFonts w:ascii="Times New Roman" w:hAnsi="Times New Roman" w:cs="Times New Roman"/>
                <w:i/>
                <w:sz w:val="24"/>
                <w:szCs w:val="24"/>
                <w:lang w:val="de-DE" w:eastAsia="de-DE"/>
              </w:rPr>
            </w:pPr>
            <w:r>
              <w:rPr>
                <w:rFonts w:ascii="Times New Roman" w:hAnsi="Times New Roman" w:cs="Times New Roman"/>
                <w:i/>
                <w:sz w:val="24"/>
                <w:szCs w:val="24"/>
                <w:lang w:val="de-DE" w:eastAsia="de-DE"/>
              </w:rPr>
              <w:t>SD</w:t>
            </w:r>
          </w:p>
        </w:tc>
        <w:tc>
          <w:tcPr>
            <w:tcW w:w="0" w:type="auto"/>
            <w:tcBorders>
              <w:top w:val="single" w:sz="4" w:space="0" w:color="auto"/>
              <w:bottom w:val="single" w:sz="4" w:space="0" w:color="auto"/>
            </w:tcBorders>
            <w:vAlign w:val="center"/>
          </w:tcPr>
          <w:p w14:paraId="31EDA99A" w14:textId="57EA3683" w:rsidR="00B07AB1" w:rsidRPr="000E4F04" w:rsidRDefault="00B07AB1" w:rsidP="006750D0">
            <w:pPr>
              <w:ind w:firstLine="0"/>
              <w:jc w:val="center"/>
              <w:rPr>
                <w:rFonts w:ascii="Times New Roman" w:hAnsi="Times New Roman" w:cs="Times New Roman"/>
                <w:iCs/>
                <w:sz w:val="24"/>
                <w:szCs w:val="24"/>
                <w:lang w:val="de-DE" w:eastAsia="de-DE"/>
              </w:rPr>
            </w:pPr>
            <w:r w:rsidRPr="000E4F04">
              <w:rPr>
                <w:rFonts w:ascii="Times New Roman" w:hAnsi="Times New Roman" w:cs="Times New Roman"/>
                <w:iCs/>
                <w:sz w:val="24"/>
                <w:szCs w:val="24"/>
                <w:lang w:val="de-DE" w:eastAsia="de-DE"/>
              </w:rPr>
              <w:t>Min</w:t>
            </w:r>
          </w:p>
        </w:tc>
        <w:tc>
          <w:tcPr>
            <w:tcW w:w="0" w:type="auto"/>
            <w:tcBorders>
              <w:top w:val="single" w:sz="4" w:space="0" w:color="auto"/>
              <w:bottom w:val="single" w:sz="4" w:space="0" w:color="auto"/>
            </w:tcBorders>
            <w:vAlign w:val="center"/>
            <w:hideMark/>
          </w:tcPr>
          <w:p w14:paraId="4571ADE6" w14:textId="71CCB577" w:rsidR="00B07AB1" w:rsidRPr="006F5AF4" w:rsidRDefault="00B07AB1" w:rsidP="006750D0">
            <w:pPr>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Max</w:t>
            </w:r>
          </w:p>
        </w:tc>
        <w:tc>
          <w:tcPr>
            <w:tcW w:w="0" w:type="auto"/>
            <w:tcBorders>
              <w:top w:val="single" w:sz="4" w:space="0" w:color="auto"/>
              <w:bottom w:val="single" w:sz="4" w:space="0" w:color="auto"/>
            </w:tcBorders>
            <w:vAlign w:val="center"/>
            <w:hideMark/>
          </w:tcPr>
          <w:p w14:paraId="35293196" w14:textId="0FBCECE7" w:rsidR="00B07AB1" w:rsidRPr="006F5AF4" w:rsidRDefault="00B07AB1" w:rsidP="006750D0">
            <w:pPr>
              <w:ind w:firstLine="0"/>
              <w:jc w:val="center"/>
              <w:rPr>
                <w:rFonts w:ascii="Times New Roman" w:hAnsi="Times New Roman" w:cs="Times New Roman"/>
                <w:i/>
                <w:iCs/>
                <w:sz w:val="24"/>
                <w:szCs w:val="24"/>
                <w:lang w:val="de-DE" w:eastAsia="de-DE"/>
              </w:rPr>
            </w:pPr>
            <w:r w:rsidRPr="000E4F04">
              <w:rPr>
                <w:rFonts w:ascii="Times New Roman" w:hAnsi="Times New Roman" w:cs="Times New Roman"/>
                <w:i/>
                <w:iCs/>
                <w:sz w:val="24"/>
                <w:szCs w:val="24"/>
                <w:lang w:val="de-DE" w:eastAsia="de-DE"/>
              </w:rPr>
              <w:t>M</w:t>
            </w:r>
          </w:p>
        </w:tc>
        <w:tc>
          <w:tcPr>
            <w:tcW w:w="0" w:type="auto"/>
            <w:tcBorders>
              <w:top w:val="single" w:sz="4" w:space="0" w:color="auto"/>
              <w:bottom w:val="single" w:sz="4" w:space="0" w:color="auto"/>
            </w:tcBorders>
            <w:vAlign w:val="center"/>
          </w:tcPr>
          <w:p w14:paraId="79A473F6" w14:textId="6A28D5C4" w:rsidR="00B07AB1" w:rsidRPr="000E4F04" w:rsidRDefault="00B07AB1" w:rsidP="006750D0">
            <w:pPr>
              <w:ind w:firstLine="0"/>
              <w:jc w:val="center"/>
              <w:rPr>
                <w:rFonts w:ascii="Times New Roman" w:hAnsi="Times New Roman" w:cs="Times New Roman"/>
                <w:i/>
                <w:iCs/>
                <w:sz w:val="24"/>
                <w:szCs w:val="24"/>
                <w:lang w:val="de-DE" w:eastAsia="de-DE"/>
              </w:rPr>
            </w:pPr>
            <w:r w:rsidRPr="000E4F04">
              <w:rPr>
                <w:rFonts w:ascii="Times New Roman" w:hAnsi="Times New Roman" w:cs="Times New Roman"/>
                <w:i/>
                <w:iCs/>
                <w:sz w:val="24"/>
                <w:szCs w:val="24"/>
                <w:lang w:val="de-DE" w:eastAsia="de-DE"/>
              </w:rPr>
              <w:t>SD</w:t>
            </w:r>
          </w:p>
        </w:tc>
        <w:tc>
          <w:tcPr>
            <w:tcW w:w="0" w:type="auto"/>
            <w:tcBorders>
              <w:top w:val="single" w:sz="4" w:space="0" w:color="auto"/>
              <w:bottom w:val="single" w:sz="4" w:space="0" w:color="auto"/>
            </w:tcBorders>
            <w:vAlign w:val="center"/>
          </w:tcPr>
          <w:p w14:paraId="097754FE" w14:textId="3B35322C" w:rsidR="00B07AB1" w:rsidRPr="006F5AF4" w:rsidRDefault="00B07AB1" w:rsidP="006750D0">
            <w:pPr>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Min</w:t>
            </w:r>
          </w:p>
        </w:tc>
        <w:tc>
          <w:tcPr>
            <w:tcW w:w="0" w:type="auto"/>
            <w:tcBorders>
              <w:top w:val="single" w:sz="4" w:space="0" w:color="auto"/>
              <w:bottom w:val="single" w:sz="4" w:space="0" w:color="auto"/>
            </w:tcBorders>
            <w:vAlign w:val="center"/>
            <w:hideMark/>
          </w:tcPr>
          <w:p w14:paraId="086029F4" w14:textId="6756D6B2" w:rsidR="00B07AB1" w:rsidRPr="006F5AF4" w:rsidRDefault="00B07AB1" w:rsidP="006750D0">
            <w:pPr>
              <w:ind w:firstLine="0"/>
              <w:jc w:val="center"/>
              <w:rPr>
                <w:rFonts w:ascii="Times New Roman" w:hAnsi="Times New Roman" w:cs="Times New Roman"/>
                <w:sz w:val="24"/>
                <w:szCs w:val="24"/>
                <w:lang w:val="de-DE" w:eastAsia="de-DE"/>
              </w:rPr>
            </w:pPr>
            <w:r w:rsidRPr="006F5AF4">
              <w:rPr>
                <w:rFonts w:ascii="Times New Roman" w:hAnsi="Times New Roman" w:cs="Times New Roman"/>
                <w:sz w:val="24"/>
                <w:szCs w:val="24"/>
                <w:lang w:val="de-DE" w:eastAsia="de-DE"/>
              </w:rPr>
              <w:t>Max</w:t>
            </w:r>
          </w:p>
        </w:tc>
      </w:tr>
      <w:tr w:rsidR="00942712" w:rsidRPr="006F5AF4" w14:paraId="36F8E28E" w14:textId="77777777" w:rsidTr="00FA35A7">
        <w:trPr>
          <w:trHeight w:val="305"/>
        </w:trPr>
        <w:tc>
          <w:tcPr>
            <w:tcW w:w="0" w:type="auto"/>
            <w:tcBorders>
              <w:top w:val="single" w:sz="4" w:space="0" w:color="auto"/>
            </w:tcBorders>
            <w:vAlign w:val="center"/>
            <w:hideMark/>
          </w:tcPr>
          <w:p w14:paraId="72F70B09" w14:textId="499DD54B" w:rsidR="008F61BD" w:rsidRPr="006F5AF4" w:rsidRDefault="008F61BD" w:rsidP="00B07AB1">
            <w:pPr>
              <w:spacing w:line="360" w:lineRule="auto"/>
              <w:ind w:firstLine="0"/>
              <w:rPr>
                <w:rFonts w:ascii="Times New Roman" w:hAnsi="Times New Roman" w:cs="Times New Roman"/>
                <w:sz w:val="24"/>
                <w:szCs w:val="24"/>
                <w:lang w:eastAsia="de-DE"/>
              </w:rPr>
            </w:pPr>
            <w:r w:rsidRPr="0033651E">
              <w:rPr>
                <w:rFonts w:ascii="Times New Roman" w:hAnsi="Times New Roman" w:cs="Times New Roman"/>
                <w:sz w:val="24"/>
                <w:szCs w:val="24"/>
                <w:lang w:eastAsia="de-DE"/>
              </w:rPr>
              <w:t>GRI for micro-teaching unit</w:t>
            </w:r>
          </w:p>
        </w:tc>
        <w:tc>
          <w:tcPr>
            <w:tcW w:w="0" w:type="auto"/>
            <w:tcBorders>
              <w:top w:val="single" w:sz="4" w:space="0" w:color="auto"/>
            </w:tcBorders>
            <w:vAlign w:val="center"/>
            <w:hideMark/>
          </w:tcPr>
          <w:p w14:paraId="0A6F5195" w14:textId="220C3B15" w:rsidR="008F61BD" w:rsidRPr="006F5AF4" w:rsidRDefault="008F61BD" w:rsidP="006750D0">
            <w:pPr>
              <w:spacing w:line="360" w:lineRule="auto"/>
              <w:ind w:firstLine="0"/>
              <w:jc w:val="center"/>
              <w:rPr>
                <w:rFonts w:ascii="Times New Roman" w:hAnsi="Times New Roman" w:cs="Times New Roman"/>
                <w:i/>
                <w:sz w:val="24"/>
                <w:szCs w:val="24"/>
                <w:lang w:val="de-DE" w:eastAsia="de-DE"/>
              </w:rPr>
            </w:pPr>
            <w:r w:rsidRPr="007E1D1D">
              <w:rPr>
                <w:rFonts w:ascii="Times New Roman" w:hAnsi="Times New Roman" w:cs="Times New Roman"/>
                <w:sz w:val="24"/>
                <w:szCs w:val="24"/>
                <w:lang w:eastAsia="de-DE"/>
              </w:rPr>
              <w:t>5.32</w:t>
            </w:r>
          </w:p>
        </w:tc>
        <w:tc>
          <w:tcPr>
            <w:tcW w:w="0" w:type="auto"/>
            <w:tcBorders>
              <w:top w:val="single" w:sz="4" w:space="0" w:color="auto"/>
            </w:tcBorders>
            <w:vAlign w:val="center"/>
          </w:tcPr>
          <w:p w14:paraId="1068AC82" w14:textId="268555DC" w:rsidR="008F61BD" w:rsidRDefault="008F61BD" w:rsidP="006750D0">
            <w:pPr>
              <w:spacing w:line="360" w:lineRule="auto"/>
              <w:ind w:firstLine="0"/>
              <w:jc w:val="center"/>
              <w:rPr>
                <w:rFonts w:ascii="Times New Roman" w:hAnsi="Times New Roman" w:cs="Times New Roman"/>
                <w:sz w:val="24"/>
                <w:szCs w:val="24"/>
                <w:lang w:eastAsia="de-DE"/>
              </w:rPr>
            </w:pPr>
            <w:r>
              <w:rPr>
                <w:rFonts w:ascii="Times New Roman" w:hAnsi="Times New Roman" w:cs="Times New Roman"/>
                <w:sz w:val="24"/>
                <w:szCs w:val="24"/>
                <w:lang w:eastAsia="de-DE"/>
              </w:rPr>
              <w:t>2.21</w:t>
            </w:r>
          </w:p>
        </w:tc>
        <w:tc>
          <w:tcPr>
            <w:tcW w:w="0" w:type="auto"/>
            <w:tcBorders>
              <w:top w:val="single" w:sz="4" w:space="0" w:color="auto"/>
            </w:tcBorders>
            <w:vAlign w:val="center"/>
          </w:tcPr>
          <w:p w14:paraId="2CF5EF43" w14:textId="666401DB" w:rsidR="008F61BD" w:rsidRDefault="008F61BD" w:rsidP="006750D0">
            <w:pPr>
              <w:spacing w:line="360" w:lineRule="auto"/>
              <w:ind w:firstLine="0"/>
              <w:jc w:val="center"/>
              <w:rPr>
                <w:rFonts w:ascii="Times New Roman" w:hAnsi="Times New Roman" w:cs="Times New Roman"/>
                <w:sz w:val="24"/>
                <w:szCs w:val="24"/>
                <w:lang w:eastAsia="de-DE"/>
              </w:rPr>
            </w:pPr>
            <w:r>
              <w:rPr>
                <w:rFonts w:ascii="Times New Roman" w:hAnsi="Times New Roman" w:cs="Times New Roman"/>
                <w:sz w:val="24"/>
                <w:szCs w:val="24"/>
                <w:lang w:eastAsia="de-DE"/>
              </w:rPr>
              <w:t>2.22</w:t>
            </w:r>
          </w:p>
        </w:tc>
        <w:tc>
          <w:tcPr>
            <w:tcW w:w="0" w:type="auto"/>
            <w:tcBorders>
              <w:top w:val="single" w:sz="4" w:space="0" w:color="auto"/>
            </w:tcBorders>
            <w:vAlign w:val="center"/>
            <w:hideMark/>
          </w:tcPr>
          <w:p w14:paraId="6B997799" w14:textId="2D869347" w:rsidR="008F61BD" w:rsidRPr="006F5AF4" w:rsidRDefault="008F61BD" w:rsidP="006750D0">
            <w:pPr>
              <w:spacing w:line="360" w:lineRule="auto"/>
              <w:ind w:firstLine="0"/>
              <w:jc w:val="center"/>
              <w:rPr>
                <w:rFonts w:ascii="Times New Roman" w:hAnsi="Times New Roman" w:cs="Times New Roman"/>
                <w:i/>
                <w:sz w:val="24"/>
                <w:szCs w:val="24"/>
                <w:vertAlign w:val="superscript"/>
                <w:lang w:val="de-DE" w:eastAsia="de-DE"/>
              </w:rPr>
            </w:pPr>
            <w:r>
              <w:rPr>
                <w:rFonts w:ascii="Times New Roman" w:hAnsi="Times New Roman" w:cs="Times New Roman"/>
                <w:sz w:val="24"/>
                <w:szCs w:val="24"/>
                <w:lang w:eastAsia="de-DE"/>
              </w:rPr>
              <w:t>11.72</w:t>
            </w:r>
          </w:p>
        </w:tc>
        <w:tc>
          <w:tcPr>
            <w:tcW w:w="0" w:type="auto"/>
            <w:tcBorders>
              <w:top w:val="single" w:sz="4" w:space="0" w:color="auto"/>
            </w:tcBorders>
            <w:vAlign w:val="center"/>
            <w:hideMark/>
          </w:tcPr>
          <w:p w14:paraId="798E2ACE" w14:textId="14F8A630" w:rsidR="008F61BD" w:rsidRPr="006F5AF4" w:rsidRDefault="005C528A"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eastAsia="de-DE"/>
              </w:rPr>
              <w:t>6.08</w:t>
            </w:r>
          </w:p>
        </w:tc>
        <w:tc>
          <w:tcPr>
            <w:tcW w:w="0" w:type="auto"/>
            <w:tcBorders>
              <w:top w:val="single" w:sz="4" w:space="0" w:color="auto"/>
            </w:tcBorders>
            <w:vAlign w:val="center"/>
          </w:tcPr>
          <w:p w14:paraId="1B9AE64A" w14:textId="22CD7AF4" w:rsidR="008F61BD" w:rsidRDefault="005C528A" w:rsidP="006750D0">
            <w:pPr>
              <w:spacing w:line="360" w:lineRule="auto"/>
              <w:ind w:firstLine="0"/>
              <w:jc w:val="center"/>
              <w:rPr>
                <w:rFonts w:ascii="Times New Roman" w:hAnsi="Times New Roman" w:cs="Times New Roman"/>
                <w:sz w:val="24"/>
                <w:szCs w:val="24"/>
                <w:lang w:eastAsia="de-DE"/>
              </w:rPr>
            </w:pPr>
            <w:r>
              <w:rPr>
                <w:rFonts w:ascii="Times New Roman" w:hAnsi="Times New Roman" w:cs="Times New Roman"/>
                <w:sz w:val="24"/>
                <w:szCs w:val="24"/>
                <w:lang w:eastAsia="de-DE"/>
              </w:rPr>
              <w:t>2.15</w:t>
            </w:r>
          </w:p>
        </w:tc>
        <w:tc>
          <w:tcPr>
            <w:tcW w:w="0" w:type="auto"/>
            <w:tcBorders>
              <w:top w:val="single" w:sz="4" w:space="0" w:color="auto"/>
            </w:tcBorders>
            <w:vAlign w:val="center"/>
          </w:tcPr>
          <w:p w14:paraId="721C3831" w14:textId="4A9A0BAD" w:rsidR="008F61BD" w:rsidRDefault="005C528A" w:rsidP="006750D0">
            <w:pPr>
              <w:spacing w:line="360" w:lineRule="auto"/>
              <w:ind w:firstLine="0"/>
              <w:jc w:val="center"/>
              <w:rPr>
                <w:rFonts w:ascii="Times New Roman" w:hAnsi="Times New Roman" w:cs="Times New Roman"/>
                <w:sz w:val="24"/>
                <w:szCs w:val="24"/>
                <w:lang w:eastAsia="de-DE"/>
              </w:rPr>
            </w:pPr>
            <w:r>
              <w:rPr>
                <w:rFonts w:ascii="Times New Roman" w:hAnsi="Times New Roman" w:cs="Times New Roman"/>
                <w:sz w:val="24"/>
                <w:szCs w:val="24"/>
                <w:lang w:eastAsia="de-DE"/>
              </w:rPr>
              <w:t>2.14</w:t>
            </w:r>
          </w:p>
        </w:tc>
        <w:tc>
          <w:tcPr>
            <w:tcW w:w="0" w:type="auto"/>
            <w:tcBorders>
              <w:top w:val="single" w:sz="4" w:space="0" w:color="auto"/>
            </w:tcBorders>
            <w:vAlign w:val="center"/>
            <w:hideMark/>
          </w:tcPr>
          <w:p w14:paraId="5E0D1559" w14:textId="1ECCC923" w:rsidR="008F61BD" w:rsidRPr="006F5AF4" w:rsidRDefault="008F61BD"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eastAsia="de-DE"/>
              </w:rPr>
              <w:t>10.80</w:t>
            </w:r>
          </w:p>
        </w:tc>
      </w:tr>
      <w:tr w:rsidR="00942712" w:rsidRPr="006F5AF4" w14:paraId="7ABD5986" w14:textId="77777777" w:rsidTr="00FA35A7">
        <w:trPr>
          <w:trHeight w:val="305"/>
        </w:trPr>
        <w:tc>
          <w:tcPr>
            <w:tcW w:w="0" w:type="auto"/>
            <w:vAlign w:val="center"/>
            <w:hideMark/>
          </w:tcPr>
          <w:p w14:paraId="051838A8" w14:textId="26EAEEF6" w:rsidR="008F61BD" w:rsidRPr="006F5AF4" w:rsidRDefault="008F61BD" w:rsidP="00B07AB1">
            <w:pPr>
              <w:spacing w:line="360" w:lineRule="auto"/>
              <w:ind w:firstLine="0"/>
              <w:rPr>
                <w:rFonts w:ascii="Times New Roman" w:hAnsi="Times New Roman" w:cs="Times New Roman"/>
                <w:iCs/>
                <w:sz w:val="24"/>
                <w:szCs w:val="24"/>
                <w:lang w:eastAsia="de-DE"/>
              </w:rPr>
            </w:pPr>
            <w:r w:rsidRPr="00A906E9">
              <w:rPr>
                <w:rFonts w:ascii="Times New Roman" w:hAnsi="Times New Roman" w:cs="Times New Roman"/>
                <w:iCs/>
                <w:sz w:val="24"/>
                <w:szCs w:val="24"/>
                <w:lang w:eastAsia="de-DE"/>
              </w:rPr>
              <w:t>Fixation Numbers in</w:t>
            </w:r>
            <w:r>
              <w:rPr>
                <w:rFonts w:ascii="Times New Roman" w:hAnsi="Times New Roman" w:cs="Times New Roman"/>
                <w:iCs/>
                <w:sz w:val="24"/>
                <w:szCs w:val="24"/>
                <w:lang w:eastAsia="de-DE"/>
              </w:rPr>
              <w:t xml:space="preserve"> </w:t>
            </w:r>
            <w:r w:rsidRPr="00A906E9">
              <w:rPr>
                <w:rFonts w:ascii="Times New Roman" w:hAnsi="Times New Roman" w:cs="Times New Roman"/>
                <w:iCs/>
                <w:sz w:val="24"/>
                <w:szCs w:val="24"/>
                <w:lang w:eastAsia="de-DE"/>
              </w:rPr>
              <w:t xml:space="preserve">AOI </w:t>
            </w:r>
            <w:r w:rsidRPr="00A906E9">
              <w:rPr>
                <w:rFonts w:ascii="Times New Roman" w:hAnsi="Times New Roman" w:cs="Times New Roman"/>
                <w:i/>
                <w:sz w:val="24"/>
                <w:szCs w:val="24"/>
                <w:lang w:eastAsia="de-DE"/>
              </w:rPr>
              <w:t>Students</w:t>
            </w:r>
          </w:p>
        </w:tc>
        <w:tc>
          <w:tcPr>
            <w:tcW w:w="0" w:type="auto"/>
            <w:vAlign w:val="center"/>
            <w:hideMark/>
          </w:tcPr>
          <w:p w14:paraId="0D423B0F" w14:textId="314CFBFD" w:rsidR="008F61BD" w:rsidRPr="006F5AF4" w:rsidRDefault="008F61BD" w:rsidP="006750D0">
            <w:pPr>
              <w:spacing w:line="360" w:lineRule="auto"/>
              <w:ind w:firstLine="0"/>
              <w:jc w:val="center"/>
              <w:rPr>
                <w:rFonts w:ascii="Times New Roman" w:hAnsi="Times New Roman" w:cs="Times New Roman"/>
                <w:sz w:val="24"/>
                <w:szCs w:val="24"/>
                <w:lang w:val="de-DE" w:eastAsia="de-DE"/>
              </w:rPr>
            </w:pPr>
            <w:r w:rsidRPr="007D08E4">
              <w:rPr>
                <w:rFonts w:ascii="Times New Roman" w:hAnsi="Times New Roman" w:cs="Times New Roman"/>
                <w:sz w:val="24"/>
                <w:szCs w:val="24"/>
                <w:lang w:eastAsia="de-DE"/>
              </w:rPr>
              <w:t>98.53</w:t>
            </w:r>
          </w:p>
        </w:tc>
        <w:tc>
          <w:tcPr>
            <w:tcW w:w="0" w:type="auto"/>
            <w:vAlign w:val="center"/>
          </w:tcPr>
          <w:p w14:paraId="4A8BCE07" w14:textId="170BDC92" w:rsidR="008F61BD" w:rsidRDefault="0066017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19.21</w:t>
            </w:r>
          </w:p>
        </w:tc>
        <w:tc>
          <w:tcPr>
            <w:tcW w:w="0" w:type="auto"/>
            <w:vAlign w:val="center"/>
          </w:tcPr>
          <w:p w14:paraId="607CB6C3" w14:textId="2B8C7630" w:rsidR="008F61BD" w:rsidRDefault="0066017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49.07</w:t>
            </w:r>
          </w:p>
        </w:tc>
        <w:tc>
          <w:tcPr>
            <w:tcW w:w="0" w:type="auto"/>
            <w:vAlign w:val="center"/>
            <w:hideMark/>
          </w:tcPr>
          <w:p w14:paraId="40E06080" w14:textId="21AD90E1" w:rsidR="008F61BD" w:rsidRPr="006F5AF4" w:rsidRDefault="0066017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135.81</w:t>
            </w:r>
          </w:p>
        </w:tc>
        <w:tc>
          <w:tcPr>
            <w:tcW w:w="0" w:type="auto"/>
            <w:vAlign w:val="center"/>
            <w:hideMark/>
          </w:tcPr>
          <w:p w14:paraId="7AE2F539" w14:textId="1EBF5758" w:rsidR="008F61BD" w:rsidRPr="006F5AF4" w:rsidRDefault="00E258C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91.21</w:t>
            </w:r>
          </w:p>
        </w:tc>
        <w:tc>
          <w:tcPr>
            <w:tcW w:w="0" w:type="auto"/>
            <w:vAlign w:val="center"/>
          </w:tcPr>
          <w:p w14:paraId="7293B91A" w14:textId="0DBAF0B3" w:rsidR="008F61BD" w:rsidRDefault="0066017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14.52</w:t>
            </w:r>
          </w:p>
        </w:tc>
        <w:tc>
          <w:tcPr>
            <w:tcW w:w="0" w:type="auto"/>
            <w:vAlign w:val="center"/>
          </w:tcPr>
          <w:p w14:paraId="401500DB" w14:textId="5F709AC4" w:rsidR="008F61BD" w:rsidRDefault="00E258C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68.99</w:t>
            </w:r>
          </w:p>
        </w:tc>
        <w:tc>
          <w:tcPr>
            <w:tcW w:w="0" w:type="auto"/>
            <w:vAlign w:val="center"/>
            <w:hideMark/>
          </w:tcPr>
          <w:p w14:paraId="6FE68D08" w14:textId="2E783975" w:rsidR="008F61BD" w:rsidRPr="006F5AF4" w:rsidRDefault="008F61BD"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123.37</w:t>
            </w:r>
          </w:p>
        </w:tc>
      </w:tr>
      <w:tr w:rsidR="00942712" w:rsidRPr="006F5AF4" w14:paraId="7A2F1EBA" w14:textId="77777777" w:rsidTr="00FA35A7">
        <w:trPr>
          <w:trHeight w:val="305"/>
        </w:trPr>
        <w:tc>
          <w:tcPr>
            <w:tcW w:w="0" w:type="auto"/>
            <w:tcBorders>
              <w:bottom w:val="single" w:sz="4" w:space="0" w:color="auto"/>
            </w:tcBorders>
            <w:vAlign w:val="center"/>
            <w:hideMark/>
          </w:tcPr>
          <w:p w14:paraId="4D205FFE" w14:textId="528E62A1" w:rsidR="008F61BD" w:rsidRPr="006F5AF4" w:rsidRDefault="008F61BD" w:rsidP="00B07AB1">
            <w:pPr>
              <w:spacing w:line="360" w:lineRule="auto"/>
              <w:ind w:firstLine="0"/>
              <w:rPr>
                <w:rFonts w:ascii="Times New Roman" w:hAnsi="Times New Roman" w:cs="Times New Roman"/>
                <w:iCs/>
                <w:sz w:val="24"/>
                <w:szCs w:val="24"/>
                <w:lang w:val="de-DE" w:eastAsia="de-DE"/>
              </w:rPr>
            </w:pPr>
            <w:r>
              <w:rPr>
                <w:rFonts w:ascii="Times New Roman" w:hAnsi="Times New Roman" w:cs="Times New Roman"/>
                <w:iCs/>
                <w:sz w:val="24"/>
                <w:szCs w:val="24"/>
                <w:lang w:val="de-DE" w:eastAsia="de-DE"/>
              </w:rPr>
              <w:t xml:space="preserve">TTFF </w:t>
            </w:r>
            <w:r w:rsidR="00B33F8B">
              <w:rPr>
                <w:rFonts w:ascii="Times New Roman" w:hAnsi="Times New Roman" w:cs="Times New Roman"/>
                <w:iCs/>
                <w:sz w:val="24"/>
                <w:szCs w:val="24"/>
                <w:lang w:val="de-DE" w:eastAsia="de-DE"/>
              </w:rPr>
              <w:t xml:space="preserve">(log) </w:t>
            </w:r>
            <w:r>
              <w:rPr>
                <w:rFonts w:ascii="Times New Roman" w:hAnsi="Times New Roman" w:cs="Times New Roman"/>
                <w:iCs/>
                <w:sz w:val="24"/>
                <w:szCs w:val="24"/>
                <w:lang w:val="de-DE" w:eastAsia="de-DE"/>
              </w:rPr>
              <w:t xml:space="preserve">in AOI </w:t>
            </w:r>
            <w:r w:rsidRPr="00A906E9">
              <w:rPr>
                <w:rFonts w:ascii="Times New Roman" w:hAnsi="Times New Roman" w:cs="Times New Roman"/>
                <w:i/>
                <w:sz w:val="24"/>
                <w:szCs w:val="24"/>
                <w:lang w:val="de-DE" w:eastAsia="de-DE"/>
              </w:rPr>
              <w:t>Disruptive Student</w:t>
            </w:r>
          </w:p>
        </w:tc>
        <w:tc>
          <w:tcPr>
            <w:tcW w:w="0" w:type="auto"/>
            <w:tcBorders>
              <w:bottom w:val="single" w:sz="4" w:space="0" w:color="auto"/>
            </w:tcBorders>
            <w:vAlign w:val="center"/>
            <w:hideMark/>
          </w:tcPr>
          <w:p w14:paraId="6E0F65EB" w14:textId="43ABBCD6" w:rsidR="008F61BD" w:rsidRPr="006F5AF4" w:rsidRDefault="008F61BD"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0.28</w:t>
            </w:r>
          </w:p>
        </w:tc>
        <w:tc>
          <w:tcPr>
            <w:tcW w:w="0" w:type="auto"/>
            <w:tcBorders>
              <w:bottom w:val="single" w:sz="4" w:space="0" w:color="auto"/>
            </w:tcBorders>
            <w:vAlign w:val="center"/>
          </w:tcPr>
          <w:p w14:paraId="764FD714" w14:textId="57A75F5C" w:rsidR="008F61BD" w:rsidRDefault="00E258C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0.69</w:t>
            </w:r>
          </w:p>
        </w:tc>
        <w:tc>
          <w:tcPr>
            <w:tcW w:w="0" w:type="auto"/>
            <w:tcBorders>
              <w:bottom w:val="single" w:sz="4" w:space="0" w:color="auto"/>
            </w:tcBorders>
            <w:vAlign w:val="center"/>
          </w:tcPr>
          <w:p w14:paraId="12B6A7F1" w14:textId="1A993F15" w:rsidR="008F61BD" w:rsidRDefault="00E258C3" w:rsidP="006750D0">
            <w:pPr>
              <w:spacing w:line="360" w:lineRule="auto"/>
              <w:ind w:firstLine="0"/>
              <w:jc w:val="center"/>
              <w:rPr>
                <w:rFonts w:ascii="Times New Roman" w:hAnsi="Times New Roman" w:cs="Times New Roman"/>
                <w:sz w:val="24"/>
                <w:szCs w:val="24"/>
                <w:lang w:val="de-DE" w:eastAsia="de-DE"/>
              </w:rPr>
            </w:pPr>
            <w:r w:rsidRPr="006F5AF4">
              <w:rPr>
                <w:rFonts w:ascii="Times New Roman" w:hAnsi="Times New Roman" w:cs="Times New Roman"/>
                <w:sz w:val="24"/>
                <w:szCs w:val="24"/>
                <w:lang w:val="de-DE" w:eastAsia="de-DE"/>
              </w:rPr>
              <w:t>–</w:t>
            </w:r>
            <w:r>
              <w:rPr>
                <w:rFonts w:ascii="Times New Roman" w:hAnsi="Times New Roman" w:cs="Times New Roman"/>
                <w:sz w:val="24"/>
                <w:szCs w:val="24"/>
                <w:lang w:val="de-DE" w:eastAsia="de-DE"/>
              </w:rPr>
              <w:t>1.81</w:t>
            </w:r>
          </w:p>
        </w:tc>
        <w:tc>
          <w:tcPr>
            <w:tcW w:w="0" w:type="auto"/>
            <w:tcBorders>
              <w:bottom w:val="single" w:sz="4" w:space="0" w:color="auto"/>
            </w:tcBorders>
            <w:vAlign w:val="center"/>
            <w:hideMark/>
          </w:tcPr>
          <w:p w14:paraId="5FC5CF9F" w14:textId="496AB326" w:rsidR="008F61BD" w:rsidRPr="006F5AF4" w:rsidRDefault="0029513F"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1.51</w:t>
            </w:r>
          </w:p>
        </w:tc>
        <w:tc>
          <w:tcPr>
            <w:tcW w:w="0" w:type="auto"/>
            <w:tcBorders>
              <w:bottom w:val="single" w:sz="4" w:space="0" w:color="auto"/>
            </w:tcBorders>
            <w:vAlign w:val="center"/>
            <w:hideMark/>
          </w:tcPr>
          <w:p w14:paraId="42BAEC4A" w14:textId="6D94877F" w:rsidR="008F61BD" w:rsidRPr="006F5AF4" w:rsidRDefault="0029513F" w:rsidP="006750D0">
            <w:pPr>
              <w:spacing w:line="360" w:lineRule="auto"/>
              <w:ind w:firstLine="0"/>
              <w:jc w:val="center"/>
              <w:rPr>
                <w:rFonts w:ascii="Times New Roman" w:hAnsi="Times New Roman" w:cs="Times New Roman"/>
                <w:sz w:val="24"/>
                <w:szCs w:val="24"/>
                <w:lang w:val="de-DE" w:eastAsia="de-DE"/>
              </w:rPr>
            </w:pPr>
            <w:r w:rsidRPr="006F5AF4">
              <w:rPr>
                <w:rFonts w:ascii="Times New Roman" w:hAnsi="Times New Roman" w:cs="Times New Roman"/>
                <w:sz w:val="24"/>
                <w:szCs w:val="24"/>
                <w:lang w:val="de-DE" w:eastAsia="de-DE"/>
              </w:rPr>
              <w:t>0.</w:t>
            </w:r>
            <w:r>
              <w:rPr>
                <w:rFonts w:ascii="Times New Roman" w:hAnsi="Times New Roman" w:cs="Times New Roman"/>
                <w:sz w:val="24"/>
                <w:szCs w:val="24"/>
                <w:lang w:val="de-DE" w:eastAsia="de-DE"/>
              </w:rPr>
              <w:t>30</w:t>
            </w:r>
          </w:p>
        </w:tc>
        <w:tc>
          <w:tcPr>
            <w:tcW w:w="0" w:type="auto"/>
            <w:tcBorders>
              <w:bottom w:val="single" w:sz="4" w:space="0" w:color="auto"/>
            </w:tcBorders>
            <w:vAlign w:val="center"/>
          </w:tcPr>
          <w:p w14:paraId="79FAE446" w14:textId="4E7DC13A" w:rsidR="008F61BD" w:rsidRDefault="0029513F" w:rsidP="006750D0">
            <w:pPr>
              <w:spacing w:line="360" w:lineRule="auto"/>
              <w:ind w:firstLine="0"/>
              <w:jc w:val="center"/>
              <w:rPr>
                <w:rFonts w:ascii="Times New Roman" w:hAnsi="Times New Roman" w:cs="Times New Roman"/>
                <w:sz w:val="24"/>
                <w:szCs w:val="24"/>
                <w:lang w:val="de-DE" w:eastAsia="de-DE"/>
              </w:rPr>
            </w:pPr>
            <w:r w:rsidRPr="006F5AF4">
              <w:rPr>
                <w:rFonts w:ascii="Times New Roman" w:hAnsi="Times New Roman" w:cs="Times New Roman"/>
                <w:sz w:val="24"/>
                <w:szCs w:val="24"/>
                <w:lang w:val="de-DE" w:eastAsia="de-DE"/>
              </w:rPr>
              <w:t>0.</w:t>
            </w:r>
            <w:r>
              <w:rPr>
                <w:rFonts w:ascii="Times New Roman" w:hAnsi="Times New Roman" w:cs="Times New Roman"/>
                <w:sz w:val="24"/>
                <w:szCs w:val="24"/>
                <w:lang w:val="de-DE" w:eastAsia="de-DE"/>
              </w:rPr>
              <w:t>65</w:t>
            </w:r>
          </w:p>
        </w:tc>
        <w:tc>
          <w:tcPr>
            <w:tcW w:w="0" w:type="auto"/>
            <w:tcBorders>
              <w:bottom w:val="single" w:sz="4" w:space="0" w:color="auto"/>
            </w:tcBorders>
            <w:vAlign w:val="center"/>
          </w:tcPr>
          <w:p w14:paraId="24F3C3FC" w14:textId="3160CD4C" w:rsidR="008F61BD" w:rsidRDefault="00B33F8B" w:rsidP="006750D0">
            <w:pPr>
              <w:spacing w:line="360" w:lineRule="auto"/>
              <w:ind w:firstLine="0"/>
              <w:jc w:val="center"/>
              <w:rPr>
                <w:rFonts w:ascii="Times New Roman" w:hAnsi="Times New Roman" w:cs="Times New Roman"/>
                <w:sz w:val="24"/>
                <w:szCs w:val="24"/>
                <w:lang w:val="de-DE" w:eastAsia="de-DE"/>
              </w:rPr>
            </w:pPr>
            <w:r w:rsidRPr="006F5AF4">
              <w:rPr>
                <w:rFonts w:ascii="Times New Roman" w:hAnsi="Times New Roman" w:cs="Times New Roman"/>
                <w:sz w:val="24"/>
                <w:szCs w:val="24"/>
                <w:lang w:val="de-DE" w:eastAsia="de-DE"/>
              </w:rPr>
              <w:t>–</w:t>
            </w:r>
            <w:r w:rsidR="0029513F">
              <w:rPr>
                <w:rFonts w:ascii="Times New Roman" w:hAnsi="Times New Roman" w:cs="Times New Roman"/>
                <w:sz w:val="24"/>
                <w:szCs w:val="24"/>
                <w:lang w:val="de-DE" w:eastAsia="de-DE"/>
              </w:rPr>
              <w:t>1.06</w:t>
            </w:r>
          </w:p>
        </w:tc>
        <w:tc>
          <w:tcPr>
            <w:tcW w:w="0" w:type="auto"/>
            <w:tcBorders>
              <w:bottom w:val="single" w:sz="4" w:space="0" w:color="auto"/>
            </w:tcBorders>
            <w:vAlign w:val="center"/>
            <w:hideMark/>
          </w:tcPr>
          <w:p w14:paraId="1807B172" w14:textId="5540FD91" w:rsidR="008F61BD" w:rsidRPr="006F5AF4" w:rsidRDefault="008F61BD"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2.21</w:t>
            </w:r>
          </w:p>
        </w:tc>
      </w:tr>
      <w:tr w:rsidR="0067309C" w:rsidRPr="006F5AF4" w14:paraId="0CFB22E5" w14:textId="77777777" w:rsidTr="00FA35A7">
        <w:trPr>
          <w:trHeight w:val="693"/>
        </w:trPr>
        <w:tc>
          <w:tcPr>
            <w:tcW w:w="0" w:type="auto"/>
            <w:gridSpan w:val="9"/>
            <w:tcBorders>
              <w:top w:val="single" w:sz="4" w:space="0" w:color="auto"/>
            </w:tcBorders>
          </w:tcPr>
          <w:p w14:paraId="565EC6BD" w14:textId="0EBB94B9" w:rsidR="0067309C" w:rsidRPr="006F5AF4" w:rsidRDefault="0067309C" w:rsidP="002B0548">
            <w:pPr>
              <w:spacing w:line="360" w:lineRule="auto"/>
              <w:ind w:firstLine="0"/>
              <w:rPr>
                <w:rFonts w:ascii="Times New Roman" w:hAnsi="Times New Roman" w:cs="Times New Roman"/>
                <w:szCs w:val="22"/>
                <w:lang w:eastAsia="de-DE"/>
              </w:rPr>
            </w:pPr>
            <w:r w:rsidRPr="006F5AF4">
              <w:rPr>
                <w:rFonts w:ascii="Times New Roman" w:hAnsi="Times New Roman" w:cs="Times New Roman"/>
                <w:i/>
                <w:iCs/>
                <w:szCs w:val="22"/>
                <w:lang w:eastAsia="de-DE"/>
              </w:rPr>
              <w:t>Note</w:t>
            </w:r>
            <w:r w:rsidRPr="006F5AF4">
              <w:rPr>
                <w:rFonts w:ascii="Times New Roman" w:hAnsi="Times New Roman" w:cs="Times New Roman"/>
                <w:szCs w:val="22"/>
                <w:lang w:eastAsia="de-DE"/>
              </w:rPr>
              <w:t xml:space="preserve">. </w:t>
            </w:r>
            <w:r w:rsidR="00E04075" w:rsidRPr="00E04075">
              <w:rPr>
                <w:rFonts w:ascii="Times New Roman" w:hAnsi="Times New Roman" w:cs="Times New Roman"/>
                <w:szCs w:val="22"/>
                <w:lang w:eastAsia="de-DE"/>
              </w:rPr>
              <w:t xml:space="preserve">GRI = Gaze </w:t>
            </w:r>
            <w:r w:rsidR="0049758E">
              <w:rPr>
                <w:rFonts w:ascii="Times New Roman" w:hAnsi="Times New Roman" w:cs="Times New Roman"/>
                <w:szCs w:val="22"/>
                <w:lang w:eastAsia="de-DE"/>
              </w:rPr>
              <w:t>Relational</w:t>
            </w:r>
            <w:r w:rsidR="00E04075" w:rsidRPr="00E04075">
              <w:rPr>
                <w:rFonts w:ascii="Times New Roman" w:hAnsi="Times New Roman" w:cs="Times New Roman"/>
                <w:szCs w:val="22"/>
                <w:lang w:eastAsia="de-DE"/>
              </w:rPr>
              <w:t xml:space="preserve"> Index, AOI = Area of Interest, TTFF = Time to First Fixation (log-transformed). Values represent the mean (</w:t>
            </w:r>
            <w:r w:rsidR="00E04075" w:rsidRPr="00BD2017">
              <w:rPr>
                <w:rFonts w:ascii="Times New Roman" w:hAnsi="Times New Roman" w:cs="Times New Roman"/>
                <w:i/>
                <w:iCs/>
                <w:szCs w:val="22"/>
                <w:lang w:eastAsia="de-DE"/>
              </w:rPr>
              <w:t>M</w:t>
            </w:r>
            <w:r w:rsidR="00E04075" w:rsidRPr="00E04075">
              <w:rPr>
                <w:rFonts w:ascii="Times New Roman" w:hAnsi="Times New Roman" w:cs="Times New Roman"/>
                <w:szCs w:val="22"/>
                <w:lang w:eastAsia="de-DE"/>
              </w:rPr>
              <w:t>), standard deviation (</w:t>
            </w:r>
            <w:r w:rsidR="00E04075" w:rsidRPr="00BD2017">
              <w:rPr>
                <w:rFonts w:ascii="Times New Roman" w:hAnsi="Times New Roman" w:cs="Times New Roman"/>
                <w:i/>
                <w:iCs/>
                <w:szCs w:val="22"/>
                <w:lang w:eastAsia="de-DE"/>
              </w:rPr>
              <w:t>SD</w:t>
            </w:r>
            <w:r w:rsidR="00E04075" w:rsidRPr="00E04075">
              <w:rPr>
                <w:rFonts w:ascii="Times New Roman" w:hAnsi="Times New Roman" w:cs="Times New Roman"/>
                <w:szCs w:val="22"/>
                <w:lang w:eastAsia="de-DE"/>
              </w:rPr>
              <w:t xml:space="preserve">), </w:t>
            </w:r>
            <w:r w:rsidR="00D03D1B">
              <w:rPr>
                <w:rFonts w:ascii="Times New Roman" w:hAnsi="Times New Roman" w:cs="Times New Roman"/>
                <w:szCs w:val="22"/>
                <w:lang w:eastAsia="de-DE"/>
              </w:rPr>
              <w:t xml:space="preserve">and </w:t>
            </w:r>
            <w:r w:rsidR="00D03D1B" w:rsidRPr="00D03D1B">
              <w:rPr>
                <w:rFonts w:ascii="Times New Roman" w:hAnsi="Times New Roman" w:cs="Times New Roman"/>
                <w:szCs w:val="22"/>
                <w:lang w:eastAsia="de-DE"/>
              </w:rPr>
              <w:t xml:space="preserve">range (minimum and maximum values) </w:t>
            </w:r>
            <w:r w:rsidR="00E04075" w:rsidRPr="00E04075">
              <w:rPr>
                <w:rFonts w:ascii="Times New Roman" w:hAnsi="Times New Roman" w:cs="Times New Roman"/>
                <w:szCs w:val="22"/>
                <w:lang w:eastAsia="de-DE"/>
              </w:rPr>
              <w:t xml:space="preserve">for each measure. Fixation numbers in AOI </w:t>
            </w:r>
            <w:r w:rsidR="00E04075" w:rsidRPr="0049758E">
              <w:rPr>
                <w:rFonts w:ascii="Times New Roman" w:hAnsi="Times New Roman" w:cs="Times New Roman"/>
                <w:i/>
                <w:iCs/>
                <w:szCs w:val="22"/>
                <w:lang w:eastAsia="de-DE"/>
              </w:rPr>
              <w:t>Students</w:t>
            </w:r>
            <w:r w:rsidR="00E04075" w:rsidRPr="00E04075">
              <w:rPr>
                <w:rFonts w:ascii="Times New Roman" w:hAnsi="Times New Roman" w:cs="Times New Roman"/>
                <w:szCs w:val="22"/>
                <w:lang w:eastAsia="de-DE"/>
              </w:rPr>
              <w:t xml:space="preserve"> refer to the total number of fixations </w:t>
            </w:r>
            <w:r w:rsidR="00762B06">
              <w:rPr>
                <w:rFonts w:ascii="Times New Roman" w:hAnsi="Times New Roman" w:cs="Times New Roman"/>
                <w:szCs w:val="22"/>
                <w:lang w:eastAsia="de-DE"/>
              </w:rPr>
              <w:t>directed at students per minute</w:t>
            </w:r>
            <w:r w:rsidR="00E04075" w:rsidRPr="00E04075">
              <w:rPr>
                <w:rFonts w:ascii="Times New Roman" w:hAnsi="Times New Roman" w:cs="Times New Roman"/>
                <w:szCs w:val="22"/>
                <w:lang w:eastAsia="de-DE"/>
              </w:rPr>
              <w:t>. TTFF values represent the log-transformed time (in seconds) until teachers first fixated on a disruptive student.</w:t>
            </w:r>
          </w:p>
        </w:tc>
      </w:tr>
    </w:tbl>
    <w:p w14:paraId="7227499B" w14:textId="77777777" w:rsidR="00401872" w:rsidRDefault="00FE765C" w:rsidP="00401872">
      <w:pPr>
        <w:spacing w:before="120"/>
        <w:rPr>
          <w:rFonts w:ascii="Times New Roman" w:hAnsi="Times New Roman" w:cs="Times New Roman"/>
          <w:sz w:val="24"/>
          <w:szCs w:val="24"/>
          <w:lang w:eastAsia="de-DE"/>
        </w:rPr>
      </w:pPr>
      <w:r w:rsidRPr="00FE765C">
        <w:rPr>
          <w:rFonts w:ascii="Times New Roman" w:hAnsi="Times New Roman" w:cs="Times New Roman"/>
          <w:sz w:val="24"/>
          <w:szCs w:val="24"/>
          <w:lang w:eastAsia="de-DE"/>
        </w:rPr>
        <w:t xml:space="preserve">First, regarding gaze efficiency, experienced teachers exhibited more frequent but shorter fixations, leading </w:t>
      </w:r>
      <w:r w:rsidR="005674C3">
        <w:rPr>
          <w:rFonts w:ascii="Times New Roman" w:hAnsi="Times New Roman" w:cs="Times New Roman"/>
          <w:sz w:val="24"/>
          <w:szCs w:val="24"/>
          <w:lang w:eastAsia="de-DE"/>
        </w:rPr>
        <w:t xml:space="preserve">descriptively </w:t>
      </w:r>
      <w:r w:rsidRPr="00FE765C">
        <w:rPr>
          <w:rFonts w:ascii="Times New Roman" w:hAnsi="Times New Roman" w:cs="Times New Roman"/>
          <w:sz w:val="24"/>
          <w:szCs w:val="24"/>
          <w:lang w:eastAsia="de-DE"/>
        </w:rPr>
        <w:t>to a lower GRI than inexperienced teachers across the entire micro-teaching session (</w:t>
      </w:r>
      <w:r w:rsidRPr="00FE765C">
        <w:rPr>
          <w:rFonts w:ascii="Times New Roman" w:hAnsi="Times New Roman" w:cs="Times New Roman"/>
          <w:b/>
          <w:bCs/>
          <w:sz w:val="24"/>
          <w:szCs w:val="24"/>
          <w:lang w:eastAsia="de-DE"/>
        </w:rPr>
        <w:t>Hypothesis 2a</w:t>
      </w:r>
      <w:r w:rsidRPr="00FE765C">
        <w:rPr>
          <w:rFonts w:ascii="Times New Roman" w:hAnsi="Times New Roman" w:cs="Times New Roman"/>
          <w:sz w:val="24"/>
          <w:szCs w:val="24"/>
          <w:lang w:eastAsia="de-DE"/>
        </w:rPr>
        <w:t xml:space="preserve">). However, this difference was not statistically significant, </w:t>
      </w:r>
      <w:proofErr w:type="gramStart"/>
      <w:r w:rsidRPr="00FE765C">
        <w:rPr>
          <w:rFonts w:ascii="Times New Roman" w:hAnsi="Times New Roman" w:cs="Times New Roman"/>
          <w:i/>
          <w:iCs/>
          <w:sz w:val="24"/>
          <w:szCs w:val="24"/>
          <w:lang w:eastAsia="de-DE"/>
        </w:rPr>
        <w:t>t</w:t>
      </w:r>
      <w:r w:rsidRPr="00FE765C">
        <w:rPr>
          <w:rFonts w:ascii="Times New Roman" w:hAnsi="Times New Roman" w:cs="Times New Roman"/>
          <w:sz w:val="24"/>
          <w:szCs w:val="24"/>
          <w:lang w:eastAsia="de-DE"/>
        </w:rPr>
        <w:t>(</w:t>
      </w:r>
      <w:proofErr w:type="gramEnd"/>
      <w:r w:rsidRPr="00FE765C">
        <w:rPr>
          <w:rFonts w:ascii="Times New Roman" w:hAnsi="Times New Roman" w:cs="Times New Roman"/>
          <w:sz w:val="24"/>
          <w:szCs w:val="24"/>
          <w:lang w:eastAsia="de-DE"/>
        </w:rPr>
        <w:t xml:space="preserve">80) = –1.57, </w:t>
      </w:r>
      <w:r w:rsidRPr="00FE765C">
        <w:rPr>
          <w:rFonts w:ascii="Times New Roman" w:hAnsi="Times New Roman" w:cs="Times New Roman"/>
          <w:i/>
          <w:iCs/>
          <w:sz w:val="24"/>
          <w:szCs w:val="24"/>
          <w:lang w:eastAsia="de-DE"/>
        </w:rPr>
        <w:t>p</w:t>
      </w:r>
      <w:r w:rsidRPr="00FE765C">
        <w:rPr>
          <w:rFonts w:ascii="Times New Roman" w:hAnsi="Times New Roman" w:cs="Times New Roman"/>
          <w:sz w:val="24"/>
          <w:szCs w:val="24"/>
          <w:lang w:eastAsia="de-DE"/>
        </w:rPr>
        <w:t xml:space="preserve"> = .12.</w:t>
      </w:r>
      <w:r w:rsidR="00401872">
        <w:rPr>
          <w:rFonts w:ascii="Times New Roman" w:hAnsi="Times New Roman" w:cs="Times New Roman"/>
          <w:sz w:val="24"/>
          <w:szCs w:val="24"/>
          <w:lang w:eastAsia="de-DE"/>
        </w:rPr>
        <w:t xml:space="preserve"> </w:t>
      </w:r>
    </w:p>
    <w:p w14:paraId="19977F12" w14:textId="787D18A4" w:rsidR="00FE765C" w:rsidRPr="00FE765C" w:rsidRDefault="00FE765C" w:rsidP="00401872">
      <w:pPr>
        <w:rPr>
          <w:rFonts w:ascii="Times New Roman" w:hAnsi="Times New Roman" w:cs="Times New Roman"/>
          <w:sz w:val="24"/>
          <w:szCs w:val="24"/>
          <w:lang w:eastAsia="de-DE"/>
        </w:rPr>
      </w:pPr>
      <w:r w:rsidRPr="00FE765C">
        <w:rPr>
          <w:rFonts w:ascii="Times New Roman" w:hAnsi="Times New Roman" w:cs="Times New Roman"/>
          <w:sz w:val="24"/>
          <w:szCs w:val="24"/>
          <w:lang w:eastAsia="de-DE"/>
        </w:rPr>
        <w:t xml:space="preserve">Second, experienced teachers directed their gaze toward AOI </w:t>
      </w:r>
      <w:r w:rsidRPr="00FE765C">
        <w:rPr>
          <w:rFonts w:ascii="Times New Roman" w:hAnsi="Times New Roman" w:cs="Times New Roman"/>
          <w:i/>
          <w:iCs/>
          <w:sz w:val="24"/>
          <w:szCs w:val="24"/>
          <w:lang w:eastAsia="de-DE"/>
        </w:rPr>
        <w:t>Students</w:t>
      </w:r>
      <w:r w:rsidRPr="00FE765C">
        <w:rPr>
          <w:rFonts w:ascii="Times New Roman" w:hAnsi="Times New Roman" w:cs="Times New Roman"/>
          <w:sz w:val="24"/>
          <w:szCs w:val="24"/>
          <w:lang w:eastAsia="de-DE"/>
        </w:rPr>
        <w:t xml:space="preserve"> more often than inexperienced teachers (</w:t>
      </w:r>
      <w:r w:rsidRPr="00FE765C">
        <w:rPr>
          <w:rFonts w:ascii="Times New Roman" w:hAnsi="Times New Roman" w:cs="Times New Roman"/>
          <w:b/>
          <w:bCs/>
          <w:sz w:val="24"/>
          <w:szCs w:val="24"/>
          <w:lang w:eastAsia="de-DE"/>
        </w:rPr>
        <w:t>Hypothesis 2b</w:t>
      </w:r>
      <w:r w:rsidRPr="00FE765C">
        <w:rPr>
          <w:rFonts w:ascii="Times New Roman" w:hAnsi="Times New Roman" w:cs="Times New Roman"/>
          <w:sz w:val="24"/>
          <w:szCs w:val="24"/>
          <w:lang w:eastAsia="de-DE"/>
        </w:rPr>
        <w:t xml:space="preserve">), and this difference was statistically significant, </w:t>
      </w:r>
      <w:proofErr w:type="gramStart"/>
      <w:r w:rsidRPr="00FE765C">
        <w:rPr>
          <w:rFonts w:ascii="Times New Roman" w:hAnsi="Times New Roman" w:cs="Times New Roman"/>
          <w:i/>
          <w:iCs/>
          <w:sz w:val="24"/>
          <w:szCs w:val="24"/>
          <w:lang w:eastAsia="de-DE"/>
        </w:rPr>
        <w:t>t</w:t>
      </w:r>
      <w:r w:rsidRPr="00FE765C">
        <w:rPr>
          <w:rFonts w:ascii="Times New Roman" w:hAnsi="Times New Roman" w:cs="Times New Roman"/>
          <w:sz w:val="24"/>
          <w:szCs w:val="24"/>
          <w:lang w:eastAsia="de-DE"/>
        </w:rPr>
        <w:t>(</w:t>
      </w:r>
      <w:proofErr w:type="gramEnd"/>
      <w:r w:rsidRPr="00FE765C">
        <w:rPr>
          <w:rFonts w:ascii="Times New Roman" w:hAnsi="Times New Roman" w:cs="Times New Roman"/>
          <w:sz w:val="24"/>
          <w:szCs w:val="24"/>
          <w:lang w:eastAsia="de-DE"/>
        </w:rPr>
        <w:t xml:space="preserve">80) = 1.96, </w:t>
      </w:r>
      <w:r w:rsidRPr="00FE765C">
        <w:rPr>
          <w:rFonts w:ascii="Times New Roman" w:hAnsi="Times New Roman" w:cs="Times New Roman"/>
          <w:i/>
          <w:iCs/>
          <w:sz w:val="24"/>
          <w:szCs w:val="24"/>
          <w:lang w:eastAsia="de-DE"/>
        </w:rPr>
        <w:t>p</w:t>
      </w:r>
      <w:r w:rsidRPr="00FE765C">
        <w:rPr>
          <w:rFonts w:ascii="Times New Roman" w:hAnsi="Times New Roman" w:cs="Times New Roman"/>
          <w:sz w:val="24"/>
          <w:szCs w:val="24"/>
          <w:lang w:eastAsia="de-DE"/>
        </w:rPr>
        <w:t xml:space="preserve"> = .05, </w:t>
      </w:r>
      <w:r w:rsidRPr="00FE765C">
        <w:rPr>
          <w:rFonts w:ascii="Times New Roman" w:hAnsi="Times New Roman" w:cs="Times New Roman"/>
          <w:i/>
          <w:iCs/>
          <w:sz w:val="24"/>
          <w:szCs w:val="24"/>
          <w:lang w:eastAsia="de-DE"/>
        </w:rPr>
        <w:t>d</w:t>
      </w:r>
      <w:r w:rsidRPr="00FE765C">
        <w:rPr>
          <w:rFonts w:ascii="Times New Roman" w:hAnsi="Times New Roman" w:cs="Times New Roman"/>
          <w:sz w:val="24"/>
          <w:szCs w:val="24"/>
          <w:lang w:eastAsia="de-DE"/>
        </w:rPr>
        <w:t xml:space="preserve"> = 0.43</w:t>
      </w:r>
      <w:r w:rsidR="005674C3">
        <w:rPr>
          <w:rFonts w:ascii="Times New Roman" w:hAnsi="Times New Roman" w:cs="Times New Roman"/>
          <w:sz w:val="24"/>
          <w:szCs w:val="24"/>
          <w:lang w:eastAsia="de-DE"/>
        </w:rPr>
        <w:t xml:space="preserve"> (</w:t>
      </w:r>
      <w:r w:rsidRPr="00FE765C">
        <w:rPr>
          <w:rFonts w:ascii="Times New Roman" w:hAnsi="Times New Roman" w:cs="Times New Roman"/>
          <w:sz w:val="24"/>
          <w:szCs w:val="24"/>
          <w:lang w:eastAsia="de-DE"/>
        </w:rPr>
        <w:t>small effect</w:t>
      </w:r>
      <w:r w:rsidR="005674C3">
        <w:rPr>
          <w:rFonts w:ascii="Times New Roman" w:hAnsi="Times New Roman" w:cs="Times New Roman"/>
          <w:sz w:val="24"/>
          <w:szCs w:val="24"/>
          <w:lang w:eastAsia="de-DE"/>
        </w:rPr>
        <w:t>)</w:t>
      </w:r>
      <w:r w:rsidRPr="00FE765C">
        <w:rPr>
          <w:rFonts w:ascii="Times New Roman" w:hAnsi="Times New Roman" w:cs="Times New Roman"/>
          <w:sz w:val="24"/>
          <w:szCs w:val="24"/>
          <w:lang w:eastAsia="de-DE"/>
        </w:rPr>
        <w:t>.</w:t>
      </w:r>
    </w:p>
    <w:p w14:paraId="63F29500" w14:textId="27591D3F" w:rsidR="00FE765C" w:rsidRDefault="00FE765C" w:rsidP="00FE765C">
      <w:pPr>
        <w:rPr>
          <w:rFonts w:ascii="Times New Roman" w:hAnsi="Times New Roman" w:cs="Times New Roman"/>
          <w:sz w:val="24"/>
          <w:szCs w:val="24"/>
          <w:lang w:eastAsia="de-DE"/>
        </w:rPr>
      </w:pPr>
      <w:r w:rsidRPr="00FE765C">
        <w:rPr>
          <w:rFonts w:ascii="Times New Roman" w:hAnsi="Times New Roman" w:cs="Times New Roman"/>
          <w:sz w:val="24"/>
          <w:szCs w:val="24"/>
          <w:lang w:eastAsia="de-DE"/>
        </w:rPr>
        <w:lastRenderedPageBreak/>
        <w:t xml:space="preserve">Third, in terms of event-related gaze efficiency, experienced teachers detected disruptions </w:t>
      </w:r>
      <w:r w:rsidR="00746236">
        <w:rPr>
          <w:rFonts w:ascii="Times New Roman" w:hAnsi="Times New Roman" w:cs="Times New Roman"/>
          <w:sz w:val="24"/>
          <w:szCs w:val="24"/>
          <w:lang w:eastAsia="de-DE"/>
        </w:rPr>
        <w:t xml:space="preserve">descriptively </w:t>
      </w:r>
      <w:r w:rsidRPr="00FE765C">
        <w:rPr>
          <w:rFonts w:ascii="Times New Roman" w:hAnsi="Times New Roman" w:cs="Times New Roman"/>
          <w:sz w:val="24"/>
          <w:szCs w:val="24"/>
          <w:lang w:eastAsia="de-DE"/>
        </w:rPr>
        <w:t xml:space="preserve">slightly faster, as reflected in their shorter noticing speed for the AOI </w:t>
      </w:r>
      <w:r w:rsidRPr="00FE765C">
        <w:rPr>
          <w:rFonts w:ascii="Times New Roman" w:hAnsi="Times New Roman" w:cs="Times New Roman"/>
          <w:i/>
          <w:iCs/>
          <w:sz w:val="24"/>
          <w:szCs w:val="24"/>
          <w:lang w:eastAsia="de-DE"/>
        </w:rPr>
        <w:t>Disruptive Student</w:t>
      </w:r>
      <w:r w:rsidR="0051346D" w:rsidRPr="006A4AA6">
        <w:rPr>
          <w:rStyle w:val="Funotenzeichen"/>
          <w:rFonts w:ascii="Times New Roman" w:hAnsi="Times New Roman" w:cs="Times New Roman"/>
          <w:sz w:val="24"/>
          <w:szCs w:val="24"/>
          <w:lang w:eastAsia="de-DE"/>
        </w:rPr>
        <w:footnoteReference w:id="5"/>
      </w:r>
      <w:r w:rsidRPr="00FE765C">
        <w:rPr>
          <w:rFonts w:ascii="Times New Roman" w:hAnsi="Times New Roman" w:cs="Times New Roman"/>
          <w:sz w:val="24"/>
          <w:szCs w:val="24"/>
          <w:lang w:eastAsia="de-DE"/>
        </w:rPr>
        <w:t xml:space="preserve"> (</w:t>
      </w:r>
      <w:r w:rsidRPr="00FE765C">
        <w:rPr>
          <w:rFonts w:ascii="Times New Roman" w:hAnsi="Times New Roman" w:cs="Times New Roman"/>
          <w:b/>
          <w:bCs/>
          <w:sz w:val="24"/>
          <w:szCs w:val="24"/>
          <w:lang w:eastAsia="de-DE"/>
        </w:rPr>
        <w:t>Hypothesis 2c</w:t>
      </w:r>
      <w:r w:rsidRPr="00FE765C">
        <w:rPr>
          <w:rFonts w:ascii="Times New Roman" w:hAnsi="Times New Roman" w:cs="Times New Roman"/>
          <w:sz w:val="24"/>
          <w:szCs w:val="24"/>
          <w:lang w:eastAsia="de-DE"/>
        </w:rPr>
        <w:t>)</w:t>
      </w:r>
      <w:r w:rsidR="00C51811">
        <w:rPr>
          <w:rFonts w:ascii="Times New Roman" w:hAnsi="Times New Roman" w:cs="Times New Roman"/>
          <w:sz w:val="24"/>
          <w:szCs w:val="24"/>
          <w:lang w:eastAsia="de-DE"/>
        </w:rPr>
        <w:t xml:space="preserve">, but with no statistically </w:t>
      </w:r>
      <w:r w:rsidR="00401872">
        <w:rPr>
          <w:rFonts w:ascii="Times New Roman" w:hAnsi="Times New Roman" w:cs="Times New Roman"/>
          <w:sz w:val="24"/>
          <w:szCs w:val="24"/>
          <w:lang w:eastAsia="de-DE"/>
        </w:rPr>
        <w:t>significant difference</w:t>
      </w:r>
      <w:r w:rsidRPr="00FE765C">
        <w:rPr>
          <w:rFonts w:ascii="Times New Roman" w:hAnsi="Times New Roman" w:cs="Times New Roman"/>
          <w:sz w:val="24"/>
          <w:szCs w:val="24"/>
          <w:lang w:eastAsia="de-DE"/>
        </w:rPr>
        <w:t xml:space="preserve">, </w:t>
      </w:r>
      <w:proofErr w:type="gramStart"/>
      <w:r w:rsidRPr="00FE765C">
        <w:rPr>
          <w:rFonts w:ascii="Times New Roman" w:hAnsi="Times New Roman" w:cs="Times New Roman"/>
          <w:i/>
          <w:iCs/>
          <w:sz w:val="24"/>
          <w:szCs w:val="24"/>
          <w:lang w:eastAsia="de-DE"/>
        </w:rPr>
        <w:t>t</w:t>
      </w:r>
      <w:r w:rsidRPr="00FE765C">
        <w:rPr>
          <w:rFonts w:ascii="Times New Roman" w:hAnsi="Times New Roman" w:cs="Times New Roman"/>
          <w:sz w:val="24"/>
          <w:szCs w:val="24"/>
          <w:lang w:eastAsia="de-DE"/>
        </w:rPr>
        <w:t>(</w:t>
      </w:r>
      <w:proofErr w:type="gramEnd"/>
      <w:r w:rsidRPr="00FE765C">
        <w:rPr>
          <w:rFonts w:ascii="Times New Roman" w:hAnsi="Times New Roman" w:cs="Times New Roman"/>
          <w:sz w:val="24"/>
          <w:szCs w:val="24"/>
          <w:lang w:eastAsia="de-DE"/>
        </w:rPr>
        <w:t xml:space="preserve">80) = –0.14, </w:t>
      </w:r>
      <w:r w:rsidRPr="00FE765C">
        <w:rPr>
          <w:rFonts w:ascii="Times New Roman" w:hAnsi="Times New Roman" w:cs="Times New Roman"/>
          <w:i/>
          <w:iCs/>
          <w:sz w:val="24"/>
          <w:szCs w:val="24"/>
          <w:lang w:eastAsia="de-DE"/>
        </w:rPr>
        <w:t>p</w:t>
      </w:r>
      <w:r w:rsidRPr="00FE765C">
        <w:rPr>
          <w:rFonts w:ascii="Times New Roman" w:hAnsi="Times New Roman" w:cs="Times New Roman"/>
          <w:sz w:val="24"/>
          <w:szCs w:val="24"/>
          <w:lang w:eastAsia="de-DE"/>
        </w:rPr>
        <w:t xml:space="preserve"> = .89.</w:t>
      </w:r>
    </w:p>
    <w:p w14:paraId="712DBA76" w14:textId="1703BEF2" w:rsidR="00457EE9" w:rsidRPr="00457EE9" w:rsidRDefault="00B371C6" w:rsidP="00457EE9">
      <w:pPr>
        <w:pStyle w:val="berschrift2"/>
        <w:rPr>
          <w:rFonts w:ascii="Times New Roman" w:hAnsi="Times New Roman" w:cs="Times New Roman"/>
          <w:sz w:val="24"/>
          <w:szCs w:val="24"/>
          <w:lang w:eastAsia="de-DE"/>
        </w:rPr>
      </w:pPr>
      <w:r>
        <w:rPr>
          <w:rFonts w:ascii="Times New Roman" w:hAnsi="Times New Roman" w:cs="Times New Roman"/>
          <w:sz w:val="24"/>
          <w:szCs w:val="24"/>
          <w:lang w:eastAsia="de-DE"/>
        </w:rPr>
        <w:t>Effect of Disruption Category and Expertise on the Disruption Noticing Speed</w:t>
      </w:r>
    </w:p>
    <w:p w14:paraId="5D0D5202" w14:textId="77777777" w:rsidR="007F2CD4" w:rsidRDefault="00A616C4" w:rsidP="007F2CD4">
      <w:pPr>
        <w:rPr>
          <w:rFonts w:ascii="Times New Roman" w:hAnsi="Times New Roman" w:cs="Times New Roman"/>
          <w:sz w:val="24"/>
          <w:szCs w:val="24"/>
          <w:lang w:eastAsia="de-DE"/>
        </w:rPr>
      </w:pPr>
      <w:r w:rsidRPr="00A616C4">
        <w:rPr>
          <w:rFonts w:ascii="Times New Roman" w:hAnsi="Times New Roman" w:cs="Times New Roman"/>
          <w:sz w:val="24"/>
          <w:szCs w:val="24"/>
          <w:lang w:eastAsia="de-DE"/>
        </w:rPr>
        <w:t xml:space="preserve">A 2 × 3 repeated-measures ANOVA tested </w:t>
      </w:r>
      <w:r w:rsidRPr="00A616C4">
        <w:rPr>
          <w:rFonts w:ascii="Times New Roman" w:hAnsi="Times New Roman" w:cs="Times New Roman"/>
          <w:b/>
          <w:bCs/>
          <w:sz w:val="24"/>
          <w:szCs w:val="24"/>
          <w:lang w:eastAsia="de-DE"/>
        </w:rPr>
        <w:t>Hypothesis 3</w:t>
      </w:r>
      <w:r w:rsidRPr="00A616C4">
        <w:rPr>
          <w:rFonts w:ascii="Times New Roman" w:hAnsi="Times New Roman" w:cs="Times New Roman"/>
          <w:sz w:val="24"/>
          <w:szCs w:val="24"/>
          <w:lang w:eastAsia="de-DE"/>
        </w:rPr>
        <w:t>, examining the effect of disruption category and expertise on log-transformed TTFF</w:t>
      </w:r>
      <w:r w:rsidR="007F2CD4">
        <w:rPr>
          <w:rFonts w:ascii="Times New Roman" w:hAnsi="Times New Roman" w:cs="Times New Roman"/>
          <w:sz w:val="24"/>
          <w:szCs w:val="24"/>
          <w:lang w:eastAsia="de-DE"/>
        </w:rPr>
        <w:t xml:space="preserve">. </w:t>
      </w:r>
    </w:p>
    <w:p w14:paraId="174F56E1" w14:textId="2AC66DF0" w:rsidR="00A616C4" w:rsidRPr="00A616C4" w:rsidRDefault="00A616C4" w:rsidP="007F2CD4">
      <w:pPr>
        <w:rPr>
          <w:rFonts w:ascii="Times New Roman" w:hAnsi="Times New Roman" w:cs="Times New Roman"/>
          <w:sz w:val="24"/>
          <w:szCs w:val="24"/>
          <w:lang w:eastAsia="de-DE"/>
        </w:rPr>
      </w:pPr>
      <w:r w:rsidRPr="00A616C4">
        <w:rPr>
          <w:rFonts w:ascii="Times New Roman" w:hAnsi="Times New Roman" w:cs="Times New Roman"/>
          <w:sz w:val="24"/>
          <w:szCs w:val="24"/>
          <w:lang w:eastAsia="de-DE"/>
        </w:rPr>
        <w:t xml:space="preserve">For </w:t>
      </w:r>
      <w:r w:rsidRPr="00A616C4">
        <w:rPr>
          <w:rFonts w:ascii="Times New Roman" w:hAnsi="Times New Roman" w:cs="Times New Roman"/>
          <w:b/>
          <w:bCs/>
          <w:sz w:val="24"/>
          <w:szCs w:val="24"/>
          <w:lang w:eastAsia="de-DE"/>
        </w:rPr>
        <w:t>Hypothesis 3a</w:t>
      </w:r>
      <w:r w:rsidRPr="00A616C4">
        <w:rPr>
          <w:rFonts w:ascii="Times New Roman" w:hAnsi="Times New Roman" w:cs="Times New Roman"/>
          <w:sz w:val="24"/>
          <w:szCs w:val="24"/>
          <w:lang w:eastAsia="de-DE"/>
        </w:rPr>
        <w:t xml:space="preserve">, the main effect of disruption category was significant, </w:t>
      </w:r>
      <w:proofErr w:type="gramStart"/>
      <w:r w:rsidRPr="00A616C4">
        <w:rPr>
          <w:rFonts w:ascii="Times New Roman" w:hAnsi="Times New Roman" w:cs="Times New Roman"/>
          <w:i/>
          <w:iCs/>
          <w:sz w:val="24"/>
          <w:szCs w:val="24"/>
          <w:lang w:eastAsia="de-DE"/>
        </w:rPr>
        <w:t>F</w:t>
      </w:r>
      <w:r w:rsidRPr="00A616C4">
        <w:rPr>
          <w:rFonts w:ascii="Times New Roman" w:hAnsi="Times New Roman" w:cs="Times New Roman"/>
          <w:sz w:val="24"/>
          <w:szCs w:val="24"/>
          <w:lang w:eastAsia="de-DE"/>
        </w:rPr>
        <w:t>(</w:t>
      </w:r>
      <w:proofErr w:type="gramEnd"/>
      <w:r w:rsidRPr="00A616C4">
        <w:rPr>
          <w:rFonts w:ascii="Times New Roman" w:hAnsi="Times New Roman" w:cs="Times New Roman"/>
          <w:sz w:val="24"/>
          <w:szCs w:val="24"/>
          <w:lang w:eastAsia="de-DE"/>
        </w:rPr>
        <w:t xml:space="preserve">1.94, 141.49) = 68.05, </w:t>
      </w:r>
      <w:r w:rsidRPr="00A616C4">
        <w:rPr>
          <w:rFonts w:ascii="Times New Roman" w:hAnsi="Times New Roman" w:cs="Times New Roman"/>
          <w:i/>
          <w:iCs/>
          <w:sz w:val="24"/>
          <w:szCs w:val="24"/>
          <w:lang w:eastAsia="de-DE"/>
        </w:rPr>
        <w:t>p</w:t>
      </w:r>
      <w:r w:rsidRPr="00A616C4">
        <w:rPr>
          <w:rFonts w:ascii="Times New Roman" w:hAnsi="Times New Roman" w:cs="Times New Roman"/>
          <w:sz w:val="24"/>
          <w:szCs w:val="24"/>
          <w:lang w:eastAsia="de-DE"/>
        </w:rPr>
        <w:t xml:space="preserve"> &lt; .05, </w:t>
      </w:r>
      <w:r w:rsidRPr="00A616C4">
        <w:rPr>
          <w:rFonts w:ascii="Times New Roman" w:hAnsi="Times New Roman" w:cs="Times New Roman"/>
          <w:i/>
          <w:iCs/>
          <w:sz w:val="24"/>
          <w:szCs w:val="24"/>
          <w:lang w:eastAsia="de-DE"/>
        </w:rPr>
        <w:t>η²</w:t>
      </w:r>
      <w:r w:rsidRPr="00A616C4">
        <w:rPr>
          <w:rFonts w:ascii="Times New Roman" w:hAnsi="Times New Roman" w:cs="Times New Roman"/>
          <w:sz w:val="24"/>
          <w:szCs w:val="24"/>
          <w:lang w:eastAsia="de-DE"/>
        </w:rPr>
        <w:t xml:space="preserve"> = .34. Post-hoc comparisons showed that verbal disruptions were detected significantly faster than physical disruptions, </w:t>
      </w:r>
      <w:proofErr w:type="gramStart"/>
      <w:r w:rsidRPr="00A616C4">
        <w:rPr>
          <w:rFonts w:ascii="Times New Roman" w:hAnsi="Times New Roman" w:cs="Times New Roman"/>
          <w:i/>
          <w:iCs/>
          <w:sz w:val="24"/>
          <w:szCs w:val="24"/>
          <w:lang w:eastAsia="de-DE"/>
        </w:rPr>
        <w:t>t</w:t>
      </w:r>
      <w:r w:rsidRPr="00A616C4">
        <w:rPr>
          <w:rFonts w:ascii="Times New Roman" w:hAnsi="Times New Roman" w:cs="Times New Roman"/>
          <w:sz w:val="24"/>
          <w:szCs w:val="24"/>
          <w:lang w:eastAsia="de-DE"/>
        </w:rPr>
        <w:t>(</w:t>
      </w:r>
      <w:proofErr w:type="gramEnd"/>
      <w:r w:rsidRPr="00A616C4">
        <w:rPr>
          <w:rFonts w:ascii="Times New Roman" w:hAnsi="Times New Roman" w:cs="Times New Roman"/>
          <w:sz w:val="24"/>
          <w:szCs w:val="24"/>
          <w:lang w:eastAsia="de-DE"/>
        </w:rPr>
        <w:t xml:space="preserve">73) = 6.33, </w:t>
      </w:r>
      <w:r w:rsidRPr="00A616C4">
        <w:rPr>
          <w:rFonts w:ascii="Times New Roman" w:hAnsi="Times New Roman" w:cs="Times New Roman"/>
          <w:i/>
          <w:iCs/>
          <w:sz w:val="24"/>
          <w:szCs w:val="24"/>
          <w:lang w:eastAsia="de-DE"/>
        </w:rPr>
        <w:t>p</w:t>
      </w:r>
      <w:r w:rsidRPr="00A616C4">
        <w:rPr>
          <w:rFonts w:ascii="Times New Roman" w:hAnsi="Times New Roman" w:cs="Times New Roman"/>
          <w:sz w:val="24"/>
          <w:szCs w:val="24"/>
          <w:lang w:eastAsia="de-DE"/>
        </w:rPr>
        <w:t xml:space="preserve"> &lt; .05, </w:t>
      </w:r>
      <w:r w:rsidRPr="00A616C4">
        <w:rPr>
          <w:rFonts w:ascii="Times New Roman" w:hAnsi="Times New Roman" w:cs="Times New Roman"/>
          <w:i/>
          <w:iCs/>
          <w:sz w:val="24"/>
          <w:szCs w:val="24"/>
          <w:lang w:eastAsia="de-DE"/>
        </w:rPr>
        <w:t>d</w:t>
      </w:r>
      <w:r w:rsidRPr="00A616C4">
        <w:rPr>
          <w:rFonts w:ascii="Times New Roman" w:hAnsi="Times New Roman" w:cs="Times New Roman"/>
          <w:sz w:val="24"/>
          <w:szCs w:val="24"/>
          <w:lang w:eastAsia="de-DE"/>
        </w:rPr>
        <w:t xml:space="preserve"> = 0.62</w:t>
      </w:r>
      <w:r w:rsidR="000C2AA7">
        <w:rPr>
          <w:rFonts w:ascii="Times New Roman" w:hAnsi="Times New Roman" w:cs="Times New Roman"/>
          <w:sz w:val="24"/>
          <w:szCs w:val="24"/>
          <w:lang w:eastAsia="de-DE"/>
        </w:rPr>
        <w:t xml:space="preserve"> (</w:t>
      </w:r>
      <w:r w:rsidR="004F25BB">
        <w:rPr>
          <w:rFonts w:ascii="Times New Roman" w:hAnsi="Times New Roman" w:cs="Times New Roman"/>
          <w:sz w:val="24"/>
          <w:szCs w:val="24"/>
          <w:lang w:eastAsia="de-DE"/>
        </w:rPr>
        <w:t>large</w:t>
      </w:r>
      <w:r w:rsidR="00D637D2">
        <w:rPr>
          <w:rFonts w:ascii="Times New Roman" w:hAnsi="Times New Roman" w:cs="Times New Roman"/>
          <w:sz w:val="24"/>
          <w:szCs w:val="24"/>
          <w:lang w:eastAsia="de-DE"/>
        </w:rPr>
        <w:t xml:space="preserve"> effect)</w:t>
      </w:r>
      <w:r w:rsidRPr="00A616C4">
        <w:rPr>
          <w:rFonts w:ascii="Times New Roman" w:hAnsi="Times New Roman" w:cs="Times New Roman"/>
          <w:sz w:val="24"/>
          <w:szCs w:val="24"/>
          <w:lang w:eastAsia="de-DE"/>
        </w:rPr>
        <w:t xml:space="preserve">, and faster than lack of eagerness disruptions, </w:t>
      </w:r>
      <w:r w:rsidRPr="00A616C4">
        <w:rPr>
          <w:rFonts w:ascii="Times New Roman" w:hAnsi="Times New Roman" w:cs="Times New Roman"/>
          <w:i/>
          <w:iCs/>
          <w:sz w:val="24"/>
          <w:szCs w:val="24"/>
          <w:lang w:eastAsia="de-DE"/>
        </w:rPr>
        <w:t>t</w:t>
      </w:r>
      <w:r w:rsidRPr="00A616C4">
        <w:rPr>
          <w:rFonts w:ascii="Times New Roman" w:hAnsi="Times New Roman" w:cs="Times New Roman"/>
          <w:sz w:val="24"/>
          <w:szCs w:val="24"/>
          <w:lang w:eastAsia="de-DE"/>
        </w:rPr>
        <w:t xml:space="preserve">(73) = 11.09, </w:t>
      </w:r>
      <w:r w:rsidRPr="00A616C4">
        <w:rPr>
          <w:rFonts w:ascii="Times New Roman" w:hAnsi="Times New Roman" w:cs="Times New Roman"/>
          <w:i/>
          <w:iCs/>
          <w:sz w:val="24"/>
          <w:szCs w:val="24"/>
          <w:lang w:eastAsia="de-DE"/>
        </w:rPr>
        <w:t>p</w:t>
      </w:r>
      <w:r w:rsidRPr="00A616C4">
        <w:rPr>
          <w:rFonts w:ascii="Times New Roman" w:hAnsi="Times New Roman" w:cs="Times New Roman"/>
          <w:sz w:val="24"/>
          <w:szCs w:val="24"/>
          <w:lang w:eastAsia="de-DE"/>
        </w:rPr>
        <w:t xml:space="preserve"> &lt; .05, </w:t>
      </w:r>
      <w:r w:rsidRPr="00A616C4">
        <w:rPr>
          <w:rFonts w:ascii="Times New Roman" w:hAnsi="Times New Roman" w:cs="Times New Roman"/>
          <w:i/>
          <w:iCs/>
          <w:sz w:val="24"/>
          <w:szCs w:val="24"/>
          <w:lang w:eastAsia="de-DE"/>
        </w:rPr>
        <w:t>d</w:t>
      </w:r>
      <w:r w:rsidRPr="00A616C4">
        <w:rPr>
          <w:rFonts w:ascii="Times New Roman" w:hAnsi="Times New Roman" w:cs="Times New Roman"/>
          <w:sz w:val="24"/>
          <w:szCs w:val="24"/>
          <w:lang w:eastAsia="de-DE"/>
        </w:rPr>
        <w:t xml:space="preserve"> = 1.23</w:t>
      </w:r>
      <w:r w:rsidR="004F25BB">
        <w:rPr>
          <w:rFonts w:ascii="Times New Roman" w:hAnsi="Times New Roman" w:cs="Times New Roman"/>
          <w:sz w:val="24"/>
          <w:szCs w:val="24"/>
          <w:lang w:eastAsia="de-DE"/>
        </w:rPr>
        <w:t xml:space="preserve"> (large effect)</w:t>
      </w:r>
      <w:r w:rsidRPr="00A616C4">
        <w:rPr>
          <w:rFonts w:ascii="Times New Roman" w:hAnsi="Times New Roman" w:cs="Times New Roman"/>
          <w:sz w:val="24"/>
          <w:szCs w:val="24"/>
          <w:lang w:eastAsia="de-DE"/>
        </w:rPr>
        <w:t xml:space="preserve">. Physical disruptions were also detected faster than lack of eagerness disruptions, </w:t>
      </w:r>
      <w:proofErr w:type="gramStart"/>
      <w:r w:rsidRPr="00A616C4">
        <w:rPr>
          <w:rFonts w:ascii="Times New Roman" w:hAnsi="Times New Roman" w:cs="Times New Roman"/>
          <w:i/>
          <w:iCs/>
          <w:sz w:val="24"/>
          <w:szCs w:val="24"/>
          <w:lang w:eastAsia="de-DE"/>
        </w:rPr>
        <w:t>t</w:t>
      </w:r>
      <w:r w:rsidRPr="00A616C4">
        <w:rPr>
          <w:rFonts w:ascii="Times New Roman" w:hAnsi="Times New Roman" w:cs="Times New Roman"/>
          <w:sz w:val="24"/>
          <w:szCs w:val="24"/>
          <w:lang w:eastAsia="de-DE"/>
        </w:rPr>
        <w:t>(</w:t>
      </w:r>
      <w:proofErr w:type="gramEnd"/>
      <w:r w:rsidRPr="00A616C4">
        <w:rPr>
          <w:rFonts w:ascii="Times New Roman" w:hAnsi="Times New Roman" w:cs="Times New Roman"/>
          <w:sz w:val="24"/>
          <w:szCs w:val="24"/>
          <w:lang w:eastAsia="de-DE"/>
        </w:rPr>
        <w:t xml:space="preserve">73) = -5.72, </w:t>
      </w:r>
      <w:r w:rsidRPr="00A616C4">
        <w:rPr>
          <w:rFonts w:ascii="Times New Roman" w:hAnsi="Times New Roman" w:cs="Times New Roman"/>
          <w:i/>
          <w:iCs/>
          <w:sz w:val="24"/>
          <w:szCs w:val="24"/>
          <w:lang w:eastAsia="de-DE"/>
        </w:rPr>
        <w:t>p</w:t>
      </w:r>
      <w:r w:rsidRPr="00A616C4">
        <w:rPr>
          <w:rFonts w:ascii="Times New Roman" w:hAnsi="Times New Roman" w:cs="Times New Roman"/>
          <w:sz w:val="24"/>
          <w:szCs w:val="24"/>
          <w:lang w:eastAsia="de-DE"/>
        </w:rPr>
        <w:t xml:space="preserve"> &lt; .05, </w:t>
      </w:r>
      <w:r w:rsidRPr="00A616C4">
        <w:rPr>
          <w:rFonts w:ascii="Times New Roman" w:hAnsi="Times New Roman" w:cs="Times New Roman"/>
          <w:i/>
          <w:iCs/>
          <w:sz w:val="24"/>
          <w:szCs w:val="24"/>
          <w:lang w:eastAsia="de-DE"/>
        </w:rPr>
        <w:t>d</w:t>
      </w:r>
      <w:r w:rsidRPr="00A616C4">
        <w:rPr>
          <w:rFonts w:ascii="Times New Roman" w:hAnsi="Times New Roman" w:cs="Times New Roman"/>
          <w:sz w:val="24"/>
          <w:szCs w:val="24"/>
          <w:lang w:eastAsia="de-DE"/>
        </w:rPr>
        <w:t xml:space="preserve"> = 0.62</w:t>
      </w:r>
      <w:r w:rsidR="004F25BB">
        <w:rPr>
          <w:rFonts w:ascii="Times New Roman" w:hAnsi="Times New Roman" w:cs="Times New Roman"/>
          <w:sz w:val="24"/>
          <w:szCs w:val="24"/>
          <w:lang w:eastAsia="de-DE"/>
        </w:rPr>
        <w:t xml:space="preserve"> (large effect)</w:t>
      </w:r>
      <w:r w:rsidRPr="00A616C4">
        <w:rPr>
          <w:rFonts w:ascii="Times New Roman" w:hAnsi="Times New Roman" w:cs="Times New Roman"/>
          <w:sz w:val="24"/>
          <w:szCs w:val="24"/>
          <w:lang w:eastAsia="de-DE"/>
        </w:rPr>
        <w:t>.</w:t>
      </w:r>
    </w:p>
    <w:p w14:paraId="59C4BDBE" w14:textId="5C75408B" w:rsidR="00A616C4" w:rsidRPr="00A616C4" w:rsidRDefault="00A616C4" w:rsidP="00A616C4">
      <w:pPr>
        <w:rPr>
          <w:rFonts w:ascii="Times New Roman" w:hAnsi="Times New Roman" w:cs="Times New Roman"/>
          <w:sz w:val="24"/>
          <w:szCs w:val="24"/>
          <w:lang w:eastAsia="de-DE"/>
        </w:rPr>
      </w:pPr>
      <w:r w:rsidRPr="00A616C4">
        <w:rPr>
          <w:rFonts w:ascii="Times New Roman" w:hAnsi="Times New Roman" w:cs="Times New Roman"/>
          <w:sz w:val="24"/>
          <w:szCs w:val="24"/>
          <w:lang w:eastAsia="de-DE"/>
        </w:rPr>
        <w:t xml:space="preserve">For </w:t>
      </w:r>
      <w:r w:rsidRPr="00A616C4">
        <w:rPr>
          <w:rFonts w:ascii="Times New Roman" w:hAnsi="Times New Roman" w:cs="Times New Roman"/>
          <w:b/>
          <w:bCs/>
          <w:sz w:val="24"/>
          <w:szCs w:val="24"/>
          <w:lang w:eastAsia="de-DE"/>
        </w:rPr>
        <w:t>Hypothesis 3b</w:t>
      </w:r>
      <w:r w:rsidRPr="00A616C4">
        <w:rPr>
          <w:rFonts w:ascii="Times New Roman" w:hAnsi="Times New Roman" w:cs="Times New Roman"/>
          <w:sz w:val="24"/>
          <w:szCs w:val="24"/>
          <w:lang w:eastAsia="de-DE"/>
        </w:rPr>
        <w:t xml:space="preserve">, the main effect of expertise was not significant, </w:t>
      </w:r>
      <w:proofErr w:type="gramStart"/>
      <w:r w:rsidRPr="00A616C4">
        <w:rPr>
          <w:rFonts w:ascii="Times New Roman" w:hAnsi="Times New Roman" w:cs="Times New Roman"/>
          <w:i/>
          <w:iCs/>
          <w:sz w:val="24"/>
          <w:szCs w:val="24"/>
          <w:lang w:eastAsia="de-DE"/>
        </w:rPr>
        <w:t>F</w:t>
      </w:r>
      <w:r w:rsidRPr="00A616C4">
        <w:rPr>
          <w:rFonts w:ascii="Times New Roman" w:hAnsi="Times New Roman" w:cs="Times New Roman"/>
          <w:sz w:val="24"/>
          <w:szCs w:val="24"/>
          <w:lang w:eastAsia="de-DE"/>
        </w:rPr>
        <w:t>(</w:t>
      </w:r>
      <w:proofErr w:type="gramEnd"/>
      <w:r w:rsidRPr="00A616C4">
        <w:rPr>
          <w:rFonts w:ascii="Times New Roman" w:hAnsi="Times New Roman" w:cs="Times New Roman"/>
          <w:sz w:val="24"/>
          <w:szCs w:val="24"/>
          <w:lang w:eastAsia="de-DE"/>
        </w:rPr>
        <w:t xml:space="preserve">1, 73) = 0.03, </w:t>
      </w:r>
      <w:r w:rsidRPr="00A616C4">
        <w:rPr>
          <w:rFonts w:ascii="Times New Roman" w:hAnsi="Times New Roman" w:cs="Times New Roman"/>
          <w:i/>
          <w:iCs/>
          <w:sz w:val="24"/>
          <w:szCs w:val="24"/>
          <w:lang w:eastAsia="de-DE"/>
        </w:rPr>
        <w:t>p</w:t>
      </w:r>
      <w:r w:rsidRPr="00A616C4">
        <w:rPr>
          <w:rFonts w:ascii="Times New Roman" w:hAnsi="Times New Roman" w:cs="Times New Roman"/>
          <w:sz w:val="24"/>
          <w:szCs w:val="24"/>
          <w:lang w:eastAsia="de-DE"/>
        </w:rPr>
        <w:t xml:space="preserve"> = .86, indicating no difference in noticing speed between experienced and inexperienced teachers.</w:t>
      </w:r>
    </w:p>
    <w:p w14:paraId="6BB01137" w14:textId="790D0BD7" w:rsidR="00A616C4" w:rsidRPr="00A616C4" w:rsidRDefault="00A616C4" w:rsidP="00A616C4">
      <w:pPr>
        <w:rPr>
          <w:rFonts w:ascii="Times New Roman" w:hAnsi="Times New Roman" w:cs="Times New Roman"/>
          <w:sz w:val="24"/>
          <w:szCs w:val="24"/>
          <w:lang w:eastAsia="de-DE"/>
        </w:rPr>
      </w:pPr>
      <w:r w:rsidRPr="00A616C4">
        <w:rPr>
          <w:rFonts w:ascii="Times New Roman" w:hAnsi="Times New Roman" w:cs="Times New Roman"/>
          <w:sz w:val="24"/>
          <w:szCs w:val="24"/>
          <w:lang w:eastAsia="de-DE"/>
        </w:rPr>
        <w:t xml:space="preserve">For </w:t>
      </w:r>
      <w:r w:rsidRPr="00A616C4">
        <w:rPr>
          <w:rFonts w:ascii="Times New Roman" w:hAnsi="Times New Roman" w:cs="Times New Roman"/>
          <w:b/>
          <w:bCs/>
          <w:sz w:val="24"/>
          <w:szCs w:val="24"/>
          <w:lang w:eastAsia="de-DE"/>
        </w:rPr>
        <w:t>Hypothesis 3c</w:t>
      </w:r>
      <w:r w:rsidRPr="00A616C4">
        <w:rPr>
          <w:rFonts w:ascii="Times New Roman" w:hAnsi="Times New Roman" w:cs="Times New Roman"/>
          <w:sz w:val="24"/>
          <w:szCs w:val="24"/>
          <w:lang w:eastAsia="de-DE"/>
        </w:rPr>
        <w:t xml:space="preserve">, the interaction effect between expertise and disruption category was not significant, </w:t>
      </w:r>
      <w:proofErr w:type="gramStart"/>
      <w:r w:rsidRPr="00A616C4">
        <w:rPr>
          <w:rFonts w:ascii="Times New Roman" w:hAnsi="Times New Roman" w:cs="Times New Roman"/>
          <w:i/>
          <w:iCs/>
          <w:sz w:val="24"/>
          <w:szCs w:val="24"/>
          <w:lang w:eastAsia="de-DE"/>
        </w:rPr>
        <w:t>F</w:t>
      </w:r>
      <w:r w:rsidRPr="00A616C4">
        <w:rPr>
          <w:rFonts w:ascii="Times New Roman" w:hAnsi="Times New Roman" w:cs="Times New Roman"/>
          <w:sz w:val="24"/>
          <w:szCs w:val="24"/>
          <w:lang w:eastAsia="de-DE"/>
        </w:rPr>
        <w:t>(</w:t>
      </w:r>
      <w:proofErr w:type="gramEnd"/>
      <w:r w:rsidRPr="00A616C4">
        <w:rPr>
          <w:rFonts w:ascii="Times New Roman" w:hAnsi="Times New Roman" w:cs="Times New Roman"/>
          <w:sz w:val="24"/>
          <w:szCs w:val="24"/>
          <w:lang w:eastAsia="de-DE"/>
        </w:rPr>
        <w:t xml:space="preserve">1.94, 141.49) = 1.28, </w:t>
      </w:r>
      <w:r w:rsidRPr="00A616C4">
        <w:rPr>
          <w:rFonts w:ascii="Times New Roman" w:hAnsi="Times New Roman" w:cs="Times New Roman"/>
          <w:i/>
          <w:iCs/>
          <w:sz w:val="24"/>
          <w:szCs w:val="24"/>
          <w:lang w:eastAsia="de-DE"/>
        </w:rPr>
        <w:t>p</w:t>
      </w:r>
      <w:r w:rsidRPr="00A616C4">
        <w:rPr>
          <w:rFonts w:ascii="Times New Roman" w:hAnsi="Times New Roman" w:cs="Times New Roman"/>
          <w:sz w:val="24"/>
          <w:szCs w:val="24"/>
          <w:lang w:eastAsia="de-DE"/>
        </w:rPr>
        <w:t xml:space="preserve"> = .28, suggesting that </w:t>
      </w:r>
      <w:r w:rsidR="000C2AA7">
        <w:rPr>
          <w:rFonts w:ascii="Times New Roman" w:hAnsi="Times New Roman" w:cs="Times New Roman"/>
          <w:sz w:val="24"/>
          <w:szCs w:val="24"/>
          <w:lang w:eastAsia="de-DE"/>
        </w:rPr>
        <w:t xml:space="preserve">the </w:t>
      </w:r>
      <w:r w:rsidRPr="00A616C4">
        <w:rPr>
          <w:rFonts w:ascii="Times New Roman" w:hAnsi="Times New Roman" w:cs="Times New Roman"/>
          <w:sz w:val="24"/>
          <w:szCs w:val="24"/>
          <w:lang w:eastAsia="de-DE"/>
        </w:rPr>
        <w:t>disruption category affected both groups similarly.</w:t>
      </w:r>
    </w:p>
    <w:p w14:paraId="3335F454" w14:textId="77777777" w:rsidR="00401872" w:rsidRPr="00FE765C" w:rsidRDefault="00401872" w:rsidP="00457EE9">
      <w:pPr>
        <w:ind w:firstLine="0"/>
        <w:rPr>
          <w:rFonts w:ascii="Times New Roman" w:hAnsi="Times New Roman" w:cs="Times New Roman"/>
          <w:sz w:val="24"/>
          <w:szCs w:val="24"/>
          <w:lang w:eastAsia="de-DE"/>
        </w:rPr>
      </w:pPr>
    </w:p>
    <w:p w14:paraId="0601D99B" w14:textId="57A76782" w:rsidR="00077C08" w:rsidRDefault="00077C08" w:rsidP="00C77B43">
      <w:pPr>
        <w:rPr>
          <w:rFonts w:ascii="Times New Roman" w:hAnsi="Times New Roman" w:cs="Times New Roman"/>
          <w:color w:val="DBDBDB" w:themeColor="accent3" w:themeTint="66"/>
          <w:sz w:val="24"/>
          <w:szCs w:val="24"/>
          <w:lang w:eastAsia="de-DE"/>
        </w:rPr>
      </w:pPr>
    </w:p>
    <w:p w14:paraId="088A72F3" w14:textId="77777777" w:rsidR="005C10C6" w:rsidRPr="005C10C6" w:rsidRDefault="005C10C6" w:rsidP="005C10C6">
      <w:pPr>
        <w:rPr>
          <w:rFonts w:ascii="Times New Roman" w:hAnsi="Times New Roman" w:cs="Times New Roman"/>
          <w:color w:val="DBDBDB" w:themeColor="accent3" w:themeTint="66"/>
          <w:sz w:val="24"/>
          <w:szCs w:val="24"/>
          <w:lang w:eastAsia="de-DE"/>
        </w:rPr>
      </w:pPr>
      <w:r w:rsidRPr="005C10C6">
        <w:rPr>
          <w:rFonts w:ascii="Times New Roman" w:hAnsi="Times New Roman" w:cs="Times New Roman"/>
          <w:color w:val="DBDBDB" w:themeColor="accent3" w:themeTint="66"/>
          <w:sz w:val="24"/>
          <w:szCs w:val="24"/>
          <w:lang w:eastAsia="de-DE"/>
        </w:rPr>
        <w:lastRenderedPageBreak/>
        <w:t xml:space="preserve">To test </w:t>
      </w:r>
      <w:r w:rsidRPr="005C10C6">
        <w:rPr>
          <w:rFonts w:ascii="Times New Roman" w:hAnsi="Times New Roman" w:cs="Times New Roman"/>
          <w:b/>
          <w:bCs/>
          <w:color w:val="DBDBDB" w:themeColor="accent3" w:themeTint="66"/>
          <w:sz w:val="24"/>
          <w:szCs w:val="24"/>
          <w:lang w:eastAsia="de-DE"/>
        </w:rPr>
        <w:t>Hypothesis 3</w:t>
      </w:r>
      <w:r w:rsidRPr="005C10C6">
        <w:rPr>
          <w:rFonts w:ascii="Times New Roman" w:hAnsi="Times New Roman" w:cs="Times New Roman"/>
          <w:color w:val="DBDBDB" w:themeColor="accent3" w:themeTint="66"/>
          <w:sz w:val="24"/>
          <w:szCs w:val="24"/>
          <w:lang w:eastAsia="de-DE"/>
        </w:rPr>
        <w:t>, which stated that the disruption category affects teachers’ noticing speed, a 2 × 3 repeated-measures Analysis of Variance was conducted. The dependent variable, TTFF (representing the disruption noticing speed), was converted to seconds and log-transformed to correct skewness and enhance interpretability. Expertise (experienced vs. inexperienced teachers) served as a between-subject factor, while disruption category (verbal, physical, and lack of eagerness) was a within-subject factor. The analysis examined main effects of disruption category (</w:t>
      </w:r>
      <w:r w:rsidRPr="005C10C6">
        <w:rPr>
          <w:rFonts w:ascii="Times New Roman" w:hAnsi="Times New Roman" w:cs="Times New Roman"/>
          <w:b/>
          <w:bCs/>
          <w:color w:val="DBDBDB" w:themeColor="accent3" w:themeTint="66"/>
          <w:sz w:val="24"/>
          <w:szCs w:val="24"/>
          <w:lang w:eastAsia="de-DE"/>
        </w:rPr>
        <w:t>Hypothesis 3a</w:t>
      </w:r>
      <w:r w:rsidRPr="005C10C6">
        <w:rPr>
          <w:rFonts w:ascii="Times New Roman" w:hAnsi="Times New Roman" w:cs="Times New Roman"/>
          <w:color w:val="DBDBDB" w:themeColor="accent3" w:themeTint="66"/>
          <w:sz w:val="24"/>
          <w:szCs w:val="24"/>
          <w:lang w:eastAsia="de-DE"/>
        </w:rPr>
        <w:t>) and expertise (</w:t>
      </w:r>
      <w:r w:rsidRPr="005C10C6">
        <w:rPr>
          <w:rFonts w:ascii="Times New Roman" w:hAnsi="Times New Roman" w:cs="Times New Roman"/>
          <w:b/>
          <w:bCs/>
          <w:color w:val="DBDBDB" w:themeColor="accent3" w:themeTint="66"/>
          <w:sz w:val="24"/>
          <w:szCs w:val="24"/>
          <w:lang w:eastAsia="de-DE"/>
        </w:rPr>
        <w:t>Hypothesis</w:t>
      </w:r>
      <w:r w:rsidRPr="005C10C6">
        <w:rPr>
          <w:rFonts w:ascii="Times New Roman" w:hAnsi="Times New Roman" w:cs="Times New Roman"/>
          <w:color w:val="DBDBDB" w:themeColor="accent3" w:themeTint="66"/>
          <w:sz w:val="24"/>
          <w:szCs w:val="24"/>
          <w:lang w:eastAsia="de-DE"/>
        </w:rPr>
        <w:t xml:space="preserve"> </w:t>
      </w:r>
      <w:r w:rsidRPr="005C10C6">
        <w:rPr>
          <w:rFonts w:ascii="Times New Roman" w:hAnsi="Times New Roman" w:cs="Times New Roman"/>
          <w:b/>
          <w:bCs/>
          <w:color w:val="DBDBDB" w:themeColor="accent3" w:themeTint="66"/>
          <w:sz w:val="24"/>
          <w:szCs w:val="24"/>
          <w:lang w:eastAsia="de-DE"/>
        </w:rPr>
        <w:t>3b</w:t>
      </w:r>
      <w:r w:rsidRPr="005C10C6">
        <w:rPr>
          <w:rFonts w:ascii="Times New Roman" w:hAnsi="Times New Roman" w:cs="Times New Roman"/>
          <w:color w:val="DBDBDB" w:themeColor="accent3" w:themeTint="66"/>
          <w:sz w:val="24"/>
          <w:szCs w:val="24"/>
          <w:lang w:eastAsia="de-DE"/>
        </w:rPr>
        <w:t>), as well as their interaction (</w:t>
      </w:r>
      <w:r w:rsidRPr="005C10C6">
        <w:rPr>
          <w:rFonts w:ascii="Times New Roman" w:hAnsi="Times New Roman" w:cs="Times New Roman"/>
          <w:b/>
          <w:bCs/>
          <w:color w:val="DBDBDB" w:themeColor="accent3" w:themeTint="66"/>
          <w:sz w:val="24"/>
          <w:szCs w:val="24"/>
          <w:lang w:eastAsia="de-DE"/>
        </w:rPr>
        <w:t>Hypothesis 3c</w:t>
      </w:r>
      <w:r w:rsidRPr="005C10C6">
        <w:rPr>
          <w:rFonts w:ascii="Times New Roman" w:hAnsi="Times New Roman" w:cs="Times New Roman"/>
          <w:color w:val="DBDBDB" w:themeColor="accent3" w:themeTint="66"/>
          <w:sz w:val="24"/>
          <w:szCs w:val="24"/>
          <w:lang w:eastAsia="de-DE"/>
        </w:rPr>
        <w:t>). Generalized eta-squared (</w:t>
      </w:r>
      <w:r w:rsidRPr="005C10C6">
        <w:rPr>
          <w:rFonts w:ascii="Times New Roman" w:hAnsi="Times New Roman" w:cs="Times New Roman"/>
          <w:i/>
          <w:iCs/>
          <w:color w:val="DBDBDB" w:themeColor="accent3" w:themeTint="66"/>
          <w:sz w:val="24"/>
          <w:szCs w:val="24"/>
          <w:lang w:eastAsia="de-DE"/>
        </w:rPr>
        <w:t>η²</w:t>
      </w:r>
      <w:r w:rsidRPr="005C10C6">
        <w:rPr>
          <w:rFonts w:ascii="Times New Roman" w:hAnsi="Times New Roman" w:cs="Times New Roman"/>
          <w:color w:val="DBDBDB" w:themeColor="accent3" w:themeTint="66"/>
          <w:sz w:val="24"/>
          <w:szCs w:val="24"/>
          <w:lang w:eastAsia="de-DE"/>
        </w:rPr>
        <w:t xml:space="preserve">) quantified effect sizes and Bonferroni-adjusted post-hoc comparisons were conducted for significant effects. Cohen’s </w:t>
      </w:r>
      <w:r w:rsidRPr="005C10C6">
        <w:rPr>
          <w:rFonts w:ascii="Times New Roman" w:hAnsi="Times New Roman" w:cs="Times New Roman"/>
          <w:i/>
          <w:iCs/>
          <w:color w:val="DBDBDB" w:themeColor="accent3" w:themeTint="66"/>
          <w:sz w:val="24"/>
          <w:szCs w:val="24"/>
          <w:lang w:eastAsia="de-DE"/>
        </w:rPr>
        <w:t>d</w:t>
      </w:r>
      <w:r w:rsidRPr="005C10C6">
        <w:rPr>
          <w:rFonts w:ascii="Times New Roman" w:hAnsi="Times New Roman" w:cs="Times New Roman"/>
          <w:color w:val="DBDBDB" w:themeColor="accent3" w:themeTint="66"/>
          <w:sz w:val="24"/>
          <w:szCs w:val="24"/>
          <w:lang w:eastAsia="de-DE"/>
        </w:rPr>
        <w:t xml:space="preserve"> </w:t>
      </w:r>
      <w:r w:rsidRPr="005C10C6">
        <w:rPr>
          <w:rFonts w:ascii="Times New Roman" w:hAnsi="Times New Roman" w:cs="Times New Roman"/>
          <w:color w:val="DBDBDB" w:themeColor="accent3" w:themeTint="66"/>
          <w:sz w:val="24"/>
          <w:szCs w:val="24"/>
          <w:lang w:eastAsia="de-DE"/>
        </w:rPr>
        <w:fldChar w:fldCharType="begin"/>
      </w:r>
      <w:r w:rsidRPr="005C10C6">
        <w:rPr>
          <w:rFonts w:ascii="Times New Roman" w:hAnsi="Times New Roman" w:cs="Times New Roman"/>
          <w:color w:val="DBDBDB" w:themeColor="accent3" w:themeTint="66"/>
          <w:sz w:val="24"/>
          <w:szCs w:val="24"/>
          <w:lang w:eastAsia="de-DE"/>
        </w:rPr>
        <w:instrText xml:space="preserve"> ADDIN ZOTERO_ITEM CSL_CITATION {"citationID":"Ig5a0m6v","properties":{"formattedCitation":"(Cohen, 1988)","plainCitation":"(Cohen, 1988)","noteIndex":0},"citationItems":[{"id":800,"uris":["http://zotero.org/groups/5349517/items/H4ITUS4S"],"itemData":{"id":800,"type":"article-journal","container-title":"NY: Lawrence Erlbaum","issue":"1","page":"7–19","title":"Statistical power for the behavioural sciences. Hilsdale","volume":"58","author":[{"family":"Cohen","given":"J."}],"issued":{"date-parts":[["1988"]]}}}],"schema":"https://github.com/citation-style-language/schema/raw/master/csl-citation.json"} </w:instrText>
      </w:r>
      <w:r w:rsidRPr="005C10C6">
        <w:rPr>
          <w:rFonts w:ascii="Times New Roman" w:hAnsi="Times New Roman" w:cs="Times New Roman"/>
          <w:color w:val="DBDBDB" w:themeColor="accent3" w:themeTint="66"/>
          <w:sz w:val="24"/>
          <w:szCs w:val="24"/>
          <w:lang w:eastAsia="de-DE"/>
        </w:rPr>
        <w:fldChar w:fldCharType="separate"/>
      </w:r>
      <w:r w:rsidRPr="005C10C6">
        <w:rPr>
          <w:rFonts w:ascii="Times New Roman" w:hAnsi="Times New Roman" w:cs="Times New Roman"/>
          <w:color w:val="DBDBDB" w:themeColor="accent3" w:themeTint="66"/>
          <w:sz w:val="24"/>
          <w:szCs w:val="24"/>
          <w:lang w:eastAsia="de-DE"/>
        </w:rPr>
        <w:t>(Cohen, 1988)</w:t>
      </w:r>
      <w:r w:rsidRPr="005C10C6">
        <w:rPr>
          <w:rFonts w:ascii="Times New Roman" w:hAnsi="Times New Roman" w:cs="Times New Roman"/>
          <w:color w:val="DBDBDB" w:themeColor="accent3" w:themeTint="66"/>
          <w:sz w:val="24"/>
          <w:szCs w:val="24"/>
          <w:lang w:eastAsia="de-DE"/>
        </w:rPr>
        <w:fldChar w:fldCharType="end"/>
      </w:r>
      <w:r w:rsidRPr="005C10C6">
        <w:rPr>
          <w:rFonts w:ascii="Times New Roman" w:hAnsi="Times New Roman" w:cs="Times New Roman"/>
          <w:color w:val="DBDBDB" w:themeColor="accent3" w:themeTint="66"/>
          <w:sz w:val="24"/>
          <w:szCs w:val="24"/>
          <w:lang w:eastAsia="de-DE"/>
        </w:rPr>
        <w:t xml:space="preserve"> was calculated for effect size estimation.</w:t>
      </w:r>
    </w:p>
    <w:p w14:paraId="23783655" w14:textId="77777777" w:rsidR="005C10C6" w:rsidRDefault="005C10C6" w:rsidP="00C77B43">
      <w:pPr>
        <w:rPr>
          <w:rFonts w:ascii="Times New Roman" w:hAnsi="Times New Roman" w:cs="Times New Roman"/>
          <w:color w:val="DBDBDB" w:themeColor="accent3" w:themeTint="66"/>
          <w:sz w:val="24"/>
          <w:szCs w:val="24"/>
          <w:lang w:eastAsia="de-DE"/>
        </w:rPr>
      </w:pPr>
    </w:p>
    <w:p w14:paraId="24618F5B" w14:textId="77777777" w:rsidR="00834D8D" w:rsidRPr="00834D8D" w:rsidRDefault="00834D8D" w:rsidP="00834D8D">
      <w:pPr>
        <w:rPr>
          <w:lang w:eastAsia="de-DE"/>
        </w:rPr>
      </w:pPr>
    </w:p>
    <w:p w14:paraId="4975BA86" w14:textId="77777777" w:rsidR="00077C08" w:rsidRDefault="00077C08" w:rsidP="007C555E">
      <w:pPr>
        <w:pStyle w:val="berschrift1"/>
        <w:ind w:left="360"/>
        <w:jc w:val="left"/>
        <w:rPr>
          <w:rFonts w:ascii="Times New Roman" w:hAnsi="Times New Roman" w:cs="Times New Roman"/>
          <w:color w:val="DBDBDB" w:themeColor="accent3" w:themeTint="66"/>
          <w:sz w:val="24"/>
          <w:szCs w:val="24"/>
          <w:lang w:eastAsia="de-DE"/>
        </w:rPr>
      </w:pPr>
    </w:p>
    <w:p w14:paraId="3A653ADF" w14:textId="77777777" w:rsidR="00077C08" w:rsidRDefault="00077C08" w:rsidP="007C555E">
      <w:pPr>
        <w:pStyle w:val="berschrift1"/>
        <w:ind w:left="360"/>
        <w:jc w:val="left"/>
        <w:rPr>
          <w:rFonts w:ascii="Times New Roman" w:hAnsi="Times New Roman" w:cs="Times New Roman"/>
          <w:color w:val="DBDBDB" w:themeColor="accent3" w:themeTint="66"/>
          <w:sz w:val="24"/>
          <w:szCs w:val="24"/>
          <w:lang w:eastAsia="de-DE"/>
        </w:rPr>
      </w:pPr>
    </w:p>
    <w:p w14:paraId="35499065" w14:textId="77777777" w:rsidR="00077C08" w:rsidRDefault="00077C08" w:rsidP="007C555E">
      <w:pPr>
        <w:pStyle w:val="berschrift1"/>
        <w:ind w:left="360"/>
        <w:jc w:val="left"/>
        <w:rPr>
          <w:rFonts w:ascii="Times New Roman" w:hAnsi="Times New Roman" w:cs="Times New Roman"/>
          <w:color w:val="DBDBDB" w:themeColor="accent3" w:themeTint="66"/>
          <w:sz w:val="24"/>
          <w:szCs w:val="24"/>
          <w:lang w:eastAsia="de-DE"/>
        </w:rPr>
      </w:pPr>
    </w:p>
    <w:p w14:paraId="2DAC9E49" w14:textId="77777777" w:rsidR="00077C08" w:rsidRDefault="00077C08" w:rsidP="007C555E">
      <w:pPr>
        <w:pStyle w:val="berschrift1"/>
        <w:ind w:left="360"/>
        <w:jc w:val="left"/>
        <w:rPr>
          <w:rFonts w:ascii="Times New Roman" w:hAnsi="Times New Roman" w:cs="Times New Roman"/>
          <w:color w:val="DBDBDB" w:themeColor="accent3" w:themeTint="66"/>
          <w:sz w:val="24"/>
          <w:szCs w:val="24"/>
          <w:lang w:eastAsia="de-DE"/>
        </w:rPr>
      </w:pPr>
    </w:p>
    <w:p w14:paraId="6193DFA1" w14:textId="77777777" w:rsidR="00077C08" w:rsidRDefault="00077C08" w:rsidP="002A6E1F">
      <w:pPr>
        <w:pStyle w:val="berschrift1"/>
        <w:jc w:val="left"/>
        <w:rPr>
          <w:rFonts w:ascii="Times New Roman" w:hAnsi="Times New Roman" w:cs="Times New Roman"/>
          <w:color w:val="DBDBDB" w:themeColor="accent3" w:themeTint="66"/>
          <w:sz w:val="24"/>
          <w:szCs w:val="24"/>
          <w:lang w:eastAsia="de-DE"/>
        </w:rPr>
      </w:pPr>
    </w:p>
    <w:p w14:paraId="0AC40330" w14:textId="37480927" w:rsidR="007D3CFC" w:rsidRPr="00077C08" w:rsidRDefault="007D3CFC" w:rsidP="00077C08">
      <w:pPr>
        <w:pStyle w:val="berschrift1"/>
        <w:ind w:left="360"/>
        <w:rPr>
          <w:rFonts w:ascii="Times New Roman" w:hAnsi="Times New Roman" w:cs="Times New Roman"/>
          <w:sz w:val="24"/>
          <w:szCs w:val="24"/>
          <w:lang w:eastAsia="de-DE"/>
        </w:rPr>
      </w:pPr>
      <w:r w:rsidRPr="00077C08">
        <w:rPr>
          <w:rFonts w:ascii="Times New Roman" w:hAnsi="Times New Roman" w:cs="Times New Roman"/>
          <w:sz w:val="24"/>
          <w:szCs w:val="24"/>
          <w:lang w:eastAsia="de-DE"/>
        </w:rPr>
        <w:t>Discussion</w:t>
      </w:r>
    </w:p>
    <w:p w14:paraId="347E07D8" w14:textId="31C1E610" w:rsidR="007D3CFC" w:rsidRPr="00077C08" w:rsidRDefault="007D3CFC" w:rsidP="007C555E">
      <w:pPr>
        <w:pStyle w:val="berschrift2"/>
        <w:rPr>
          <w:rFonts w:ascii="Times New Roman" w:hAnsi="Times New Roman" w:cs="Times New Roman"/>
          <w:sz w:val="24"/>
          <w:szCs w:val="24"/>
          <w:lang w:eastAsia="de-DE"/>
        </w:rPr>
      </w:pPr>
      <w:r w:rsidRPr="00077C08">
        <w:rPr>
          <w:rFonts w:ascii="Times New Roman" w:hAnsi="Times New Roman" w:cs="Times New Roman"/>
          <w:sz w:val="24"/>
          <w:szCs w:val="24"/>
          <w:lang w:eastAsia="de-DE"/>
        </w:rPr>
        <w:t>Key Findings</w:t>
      </w:r>
    </w:p>
    <w:p w14:paraId="1DC1DD68" w14:textId="75F020F7" w:rsidR="00EA6DF7" w:rsidRPr="00B76258" w:rsidRDefault="00EA6DF7" w:rsidP="007C555E">
      <w:pPr>
        <w:rPr>
          <w:rFonts w:ascii="Times New Roman" w:hAnsi="Times New Roman" w:cs="Times New Roman"/>
          <w:color w:val="DBDBDB" w:themeColor="accent3" w:themeTint="66"/>
          <w:sz w:val="24"/>
          <w:szCs w:val="24"/>
          <w:lang w:eastAsia="de-DE"/>
        </w:rPr>
      </w:pPr>
      <w:r w:rsidRPr="00077C08">
        <w:rPr>
          <w:rFonts w:ascii="Times New Roman" w:hAnsi="Times New Roman" w:cs="Times New Roman"/>
          <w:sz w:val="24"/>
          <w:szCs w:val="24"/>
          <w:lang w:eastAsia="de-DE"/>
        </w:rPr>
        <w:t xml:space="preserve">Our study investigated </w:t>
      </w:r>
      <w:r w:rsidR="00077C08">
        <w:rPr>
          <w:rFonts w:ascii="Times New Roman" w:hAnsi="Times New Roman" w:cs="Times New Roman"/>
          <w:color w:val="DBDBDB" w:themeColor="accent3" w:themeTint="66"/>
          <w:sz w:val="24"/>
          <w:szCs w:val="24"/>
          <w:lang w:eastAsia="de-DE"/>
        </w:rPr>
        <w:t>…</w:t>
      </w:r>
    </w:p>
    <w:p w14:paraId="6E520175" w14:textId="726F8798" w:rsidR="00077C08" w:rsidRDefault="007D439A" w:rsidP="007C555E">
      <w:pPr>
        <w:rPr>
          <w:rFonts w:ascii="Times New Roman" w:hAnsi="Times New Roman" w:cs="Times New Roman"/>
          <w:color w:val="DBDBDB" w:themeColor="accent3" w:themeTint="66"/>
          <w:sz w:val="24"/>
          <w:szCs w:val="24"/>
          <w:lang w:eastAsia="de-DE"/>
        </w:rPr>
      </w:pPr>
      <w:r w:rsidRPr="00077C08">
        <w:rPr>
          <w:rFonts w:ascii="Times New Roman" w:hAnsi="Times New Roman" w:cs="Times New Roman"/>
          <w:sz w:val="24"/>
          <w:szCs w:val="24"/>
          <w:lang w:eastAsia="de-DE"/>
        </w:rPr>
        <w:t xml:space="preserve">Overall, our findings indicate that </w:t>
      </w:r>
      <w:r w:rsidR="00077C08">
        <w:rPr>
          <w:rFonts w:ascii="Times New Roman" w:hAnsi="Times New Roman" w:cs="Times New Roman"/>
          <w:sz w:val="24"/>
          <w:szCs w:val="24"/>
          <w:lang w:eastAsia="de-DE"/>
        </w:rPr>
        <w:t>…</w:t>
      </w:r>
    </w:p>
    <w:p w14:paraId="248CF653" w14:textId="69FE8174" w:rsidR="00A05FA5" w:rsidRDefault="00A30A68" w:rsidP="007C555E">
      <w:pPr>
        <w:rPr>
          <w:rFonts w:ascii="Times New Roman" w:hAnsi="Times New Roman" w:cs="Times New Roman"/>
          <w:color w:val="DBDBDB" w:themeColor="accent3" w:themeTint="66"/>
          <w:sz w:val="24"/>
          <w:szCs w:val="24"/>
          <w:lang w:eastAsia="de-DE"/>
        </w:rPr>
      </w:pPr>
      <w:r w:rsidRPr="00077C08">
        <w:rPr>
          <w:rFonts w:ascii="Times New Roman" w:hAnsi="Times New Roman" w:cs="Times New Roman"/>
          <w:sz w:val="24"/>
          <w:szCs w:val="24"/>
          <w:lang w:eastAsia="de-DE"/>
        </w:rPr>
        <w:t xml:space="preserve">Our findings are consistent with prior research that illustrates the </w:t>
      </w:r>
      <w:r w:rsidR="00077C08">
        <w:rPr>
          <w:rFonts w:ascii="Times New Roman" w:hAnsi="Times New Roman" w:cs="Times New Roman"/>
          <w:sz w:val="24"/>
          <w:szCs w:val="24"/>
          <w:lang w:eastAsia="de-DE"/>
        </w:rPr>
        <w:t xml:space="preserve">… </w:t>
      </w:r>
    </w:p>
    <w:p w14:paraId="5A2F25AD" w14:textId="605A0355" w:rsidR="003B6444" w:rsidRPr="00077C08" w:rsidRDefault="00175E16" w:rsidP="007C555E">
      <w:pPr>
        <w:pStyle w:val="berschrift2"/>
        <w:rPr>
          <w:rFonts w:ascii="Times New Roman" w:hAnsi="Times New Roman" w:cs="Times New Roman"/>
          <w:sz w:val="24"/>
          <w:szCs w:val="24"/>
          <w:lang w:eastAsia="de-DE"/>
        </w:rPr>
      </w:pPr>
      <w:r w:rsidRPr="00077C08">
        <w:rPr>
          <w:rFonts w:ascii="Times New Roman" w:hAnsi="Times New Roman" w:cs="Times New Roman"/>
          <w:sz w:val="24"/>
          <w:szCs w:val="24"/>
          <w:lang w:eastAsia="de-DE"/>
        </w:rPr>
        <w:t>Limitations and future directions</w:t>
      </w:r>
    </w:p>
    <w:p w14:paraId="429BF948" w14:textId="77777777" w:rsidR="00077C08" w:rsidRDefault="003B6444" w:rsidP="007C555E">
      <w:pPr>
        <w:rPr>
          <w:rFonts w:ascii="Times New Roman" w:hAnsi="Times New Roman" w:cs="Times New Roman"/>
          <w:color w:val="DBDBDB" w:themeColor="accent3" w:themeTint="66"/>
          <w:sz w:val="24"/>
          <w:szCs w:val="24"/>
          <w:lang w:eastAsia="de-DE"/>
        </w:rPr>
      </w:pPr>
      <w:r w:rsidRPr="00077C08">
        <w:rPr>
          <w:rFonts w:ascii="Times New Roman" w:hAnsi="Times New Roman" w:cs="Times New Roman"/>
          <w:color w:val="DBDBDB" w:themeColor="accent3" w:themeTint="66"/>
          <w:sz w:val="24"/>
          <w:szCs w:val="24"/>
          <w:lang w:eastAsia="de-DE"/>
        </w:rPr>
        <w:lastRenderedPageBreak/>
        <w:t>While the laboratory setting of the study allowed for a controlled implementation of stressors and high internal validity, it was not an authentic classroom environment, raising questions about its external validity. Most importantly, the teacher and their students did not have a shared history, and only a very thin basis for establishing a positive teacher-student relationship, which is a core characteristic of effective classroom management</w:t>
      </w:r>
      <w:r w:rsidR="006101D2" w:rsidRPr="00077C08">
        <w:rPr>
          <w:rFonts w:ascii="Times New Roman" w:hAnsi="Times New Roman" w:cs="Times New Roman"/>
          <w:color w:val="DBDBDB" w:themeColor="accent3" w:themeTint="66"/>
          <w:sz w:val="24"/>
          <w:szCs w:val="24"/>
          <w:lang w:eastAsia="de-DE"/>
        </w:rPr>
        <w:t xml:space="preserve"> </w:t>
      </w:r>
      <w:r w:rsidR="006101D2" w:rsidRPr="00077C08">
        <w:rPr>
          <w:rFonts w:ascii="Times New Roman" w:hAnsi="Times New Roman" w:cs="Times New Roman"/>
          <w:color w:val="DBDBDB" w:themeColor="accent3" w:themeTint="66"/>
          <w:sz w:val="24"/>
          <w:szCs w:val="24"/>
          <w:lang w:eastAsia="de-DE"/>
        </w:rPr>
        <w:fldChar w:fldCharType="begin"/>
      </w:r>
      <w:r w:rsidR="006101D2" w:rsidRPr="00077C08">
        <w:rPr>
          <w:rFonts w:ascii="Times New Roman" w:hAnsi="Times New Roman" w:cs="Times New Roman"/>
          <w:color w:val="DBDBDB" w:themeColor="accent3" w:themeTint="66"/>
          <w:sz w:val="24"/>
          <w:szCs w:val="24"/>
          <w:lang w:eastAsia="de-DE"/>
        </w:rPr>
        <w:instrText xml:space="preserve"> ADDIN ZOTERO_ITEM CSL_CITATION {"citationID":"YDtSqAp8","properties":{"formattedCitation":"(Beaty-O\\uc0\\u8217{}Ferrall et al., 2010; R\\uc0\\u252{}edi, 2014)","plainCitation":"(Beaty-O’Ferrall et al., 2010; Rüedi, 2014)","noteIndex":0},"citationItems":[{"id":130,"uris":["http://zotero.org/groups/5349517/items/I7ET5N8M"],"itemData":{"id":130,"type":"article-journal","abstract":"Teachers in middle level schools face overwhelming demands and challenges in their classrooms. They are expected to know content and pedagogy, develop engaging lessons that meet the needs of diverse learners, and use a variety of instructional strategies that will boost student achievement while they simultaneously develop positive relationships with, on average, 125 students each day who are experiencing the personal, social, and cognitive challenges and opportunities of early adolescence. Teaching is complex and cannot be reduced to discrete tasks that can be mastered one at a time. Teachers must \"win their students' hearts while getting inside their students' heads.\" This perspective is supported by research suggesting that teachers who develop such relationships experience fewer classroom behavior problems and better academic performance. How can teachers engage students through enhanced personal interactions while simultaneously managing classroom climate and instruction? This article suggests specific strategies that integrate knowledge and skills from education, counseling, and psychotherapy to help teachers develop a strong management system based on the development of personal relationships with students. These techniques are specifically adapted for use by teachers and more clearly delineate the nature of developing relationships and deepening them for the purpose of making education more effective.","container-title":"Middle School Journal (J1)","ISSN":"0094-0771","issue":"4","language":"en","note":"publisher: National Middle School Association\nERIC Number: EJ887746","page":"4-11","source":"ERIC","title":"Classroom Management Strategies for Difficult Students: Promoting Change through Relationships","title-short":"Classroom Management Strategies for Difficult Students","volume":"41","author":[{"family":"Beaty-O'Ferrall","given":"Mary Ellen"},{"family":"Green","given":"Alan"},{"family":"Hanna","given":"Fred"}],"issued":{"date-parts":[["2010",3]]}}},{"id":291,"uris":["http://zotero.org/groups/5349517/items/EWYUNG37"],"itemData":{"id":291,"type":"article-journal","container-title":"Beziehungen in Schule und Unterricht. Teil","page":"105–126","source":"Google Scholar","title":"Zur Bedeutung positive Beziehungen für die Klassenführung und den Umgang mit Unterrichtsstörungen","volume":"3","author":[{"family":"Rüedi","given":"Jürg"}],"issued":{"date-parts":[["2014"]]}}}],"schema":"https://github.com/citation-style-language/schema/raw/master/csl-citation.json"} </w:instrText>
      </w:r>
      <w:r w:rsidR="006101D2" w:rsidRPr="00077C08">
        <w:rPr>
          <w:rFonts w:ascii="Times New Roman" w:hAnsi="Times New Roman" w:cs="Times New Roman"/>
          <w:color w:val="DBDBDB" w:themeColor="accent3" w:themeTint="66"/>
          <w:sz w:val="24"/>
          <w:szCs w:val="24"/>
          <w:lang w:eastAsia="de-DE"/>
        </w:rPr>
        <w:fldChar w:fldCharType="separate"/>
      </w:r>
      <w:r w:rsidR="006101D2" w:rsidRPr="00077C08">
        <w:rPr>
          <w:rFonts w:ascii="Times New Roman" w:hAnsi="Times New Roman" w:cs="Times New Roman"/>
          <w:color w:val="DBDBDB" w:themeColor="accent3" w:themeTint="66"/>
          <w:sz w:val="24"/>
          <w:szCs w:val="24"/>
        </w:rPr>
        <w:t>(Beaty-O’Ferrall et al., 2010; Rüedi, 2014)</w:t>
      </w:r>
      <w:r w:rsidR="006101D2" w:rsidRPr="00077C08">
        <w:rPr>
          <w:rFonts w:ascii="Times New Roman" w:hAnsi="Times New Roman" w:cs="Times New Roman"/>
          <w:color w:val="DBDBDB" w:themeColor="accent3" w:themeTint="66"/>
          <w:sz w:val="24"/>
          <w:szCs w:val="24"/>
          <w:lang w:eastAsia="de-DE"/>
        </w:rPr>
        <w:fldChar w:fldCharType="end"/>
      </w:r>
      <w:r w:rsidRPr="00077C08">
        <w:rPr>
          <w:rFonts w:ascii="Times New Roman" w:hAnsi="Times New Roman" w:cs="Times New Roman"/>
          <w:color w:val="DBDBDB" w:themeColor="accent3" w:themeTint="66"/>
          <w:sz w:val="24"/>
          <w:szCs w:val="24"/>
          <w:lang w:eastAsia="de-DE"/>
        </w:rPr>
        <w:t xml:space="preserve">. </w:t>
      </w:r>
    </w:p>
    <w:p w14:paraId="2EA8A76C" w14:textId="77777777" w:rsidR="00077C08" w:rsidRDefault="003B6444" w:rsidP="007C555E">
      <w:pPr>
        <w:rPr>
          <w:rFonts w:ascii="Times New Roman" w:hAnsi="Times New Roman" w:cs="Times New Roman"/>
          <w:color w:val="DBDBDB" w:themeColor="accent3" w:themeTint="66"/>
          <w:sz w:val="24"/>
          <w:szCs w:val="24"/>
          <w:lang w:eastAsia="de-DE"/>
        </w:rPr>
      </w:pPr>
      <w:r w:rsidRPr="00B76258">
        <w:rPr>
          <w:rFonts w:ascii="Times New Roman" w:hAnsi="Times New Roman" w:cs="Times New Roman"/>
          <w:color w:val="DBDBDB" w:themeColor="accent3" w:themeTint="66"/>
          <w:sz w:val="24"/>
          <w:szCs w:val="24"/>
          <w:lang w:eastAsia="de-DE"/>
        </w:rPr>
        <w:t xml:space="preserve">In addition, the micro-teaching unit was only about 15 minutes long, and thus much shorter than a regular school lesson, providing less opportunities for experienced teachers to build up an engaging lesson. </w:t>
      </w:r>
    </w:p>
    <w:p w14:paraId="1BAA4F07" w14:textId="77777777" w:rsidR="00077C08" w:rsidRDefault="003B6444" w:rsidP="007C555E">
      <w:pPr>
        <w:rPr>
          <w:rFonts w:ascii="Times New Roman" w:hAnsi="Times New Roman" w:cs="Times New Roman"/>
          <w:color w:val="DBDBDB" w:themeColor="accent3" w:themeTint="66"/>
          <w:sz w:val="24"/>
          <w:szCs w:val="24"/>
          <w:lang w:eastAsia="de-DE"/>
        </w:rPr>
      </w:pPr>
      <w:r w:rsidRPr="00B76258">
        <w:rPr>
          <w:rFonts w:ascii="Times New Roman" w:hAnsi="Times New Roman" w:cs="Times New Roman"/>
          <w:color w:val="DBDBDB" w:themeColor="accent3" w:themeTint="66"/>
          <w:sz w:val="24"/>
          <w:szCs w:val="24"/>
          <w:lang w:eastAsia="de-DE"/>
        </w:rPr>
        <w:t xml:space="preserve">Finally, </w:t>
      </w:r>
      <w:r w:rsidR="00832E55" w:rsidRPr="00B76258">
        <w:rPr>
          <w:rFonts w:ascii="Times New Roman" w:hAnsi="Times New Roman" w:cs="Times New Roman"/>
          <w:color w:val="DBDBDB" w:themeColor="accent3" w:themeTint="66"/>
          <w:sz w:val="24"/>
          <w:szCs w:val="24"/>
          <w:lang w:eastAsia="de-DE"/>
        </w:rPr>
        <w:t xml:space="preserve">the onset of disruptive </w:t>
      </w:r>
      <w:r w:rsidRPr="00B76258">
        <w:rPr>
          <w:rFonts w:ascii="Times New Roman" w:hAnsi="Times New Roman" w:cs="Times New Roman"/>
          <w:color w:val="DBDBDB" w:themeColor="accent3" w:themeTint="66"/>
          <w:sz w:val="24"/>
          <w:szCs w:val="24"/>
          <w:lang w:eastAsia="de-DE"/>
        </w:rPr>
        <w:t xml:space="preserve">student behavior was scripted, following </w:t>
      </w:r>
      <w:r w:rsidR="00832E55" w:rsidRPr="00B76258">
        <w:rPr>
          <w:rFonts w:ascii="Times New Roman" w:hAnsi="Times New Roman" w:cs="Times New Roman"/>
          <w:color w:val="DBDBDB" w:themeColor="accent3" w:themeTint="66"/>
          <w:sz w:val="24"/>
          <w:szCs w:val="24"/>
          <w:lang w:eastAsia="de-DE"/>
        </w:rPr>
        <w:t xml:space="preserve">an </w:t>
      </w:r>
      <w:r w:rsidRPr="00B76258">
        <w:rPr>
          <w:rFonts w:ascii="Times New Roman" w:hAnsi="Times New Roman" w:cs="Times New Roman"/>
          <w:color w:val="DBDBDB" w:themeColor="accent3" w:themeTint="66"/>
          <w:sz w:val="24"/>
          <w:szCs w:val="24"/>
          <w:lang w:eastAsia="de-DE"/>
        </w:rPr>
        <w:t xml:space="preserve">experimental </w:t>
      </w:r>
      <w:r w:rsidR="00832E55" w:rsidRPr="00B76258">
        <w:rPr>
          <w:rFonts w:ascii="Times New Roman" w:hAnsi="Times New Roman" w:cs="Times New Roman"/>
          <w:color w:val="DBDBDB" w:themeColor="accent3" w:themeTint="66"/>
          <w:sz w:val="24"/>
          <w:szCs w:val="24"/>
          <w:lang w:eastAsia="de-DE"/>
        </w:rPr>
        <w:t xml:space="preserve">time </w:t>
      </w:r>
      <w:r w:rsidRPr="00B76258">
        <w:rPr>
          <w:rFonts w:ascii="Times New Roman" w:hAnsi="Times New Roman" w:cs="Times New Roman"/>
          <w:color w:val="DBDBDB" w:themeColor="accent3" w:themeTint="66"/>
          <w:sz w:val="24"/>
          <w:szCs w:val="24"/>
          <w:lang w:eastAsia="de-DE"/>
        </w:rPr>
        <w:t xml:space="preserve">schedule, </w:t>
      </w:r>
      <w:r w:rsidR="00832E55" w:rsidRPr="00B76258">
        <w:rPr>
          <w:rFonts w:ascii="Times New Roman" w:hAnsi="Times New Roman" w:cs="Times New Roman"/>
          <w:color w:val="DBDBDB" w:themeColor="accent3" w:themeTint="66"/>
          <w:sz w:val="24"/>
          <w:szCs w:val="24"/>
          <w:lang w:eastAsia="de-DE"/>
        </w:rPr>
        <w:t>which was not affected by</w:t>
      </w:r>
      <w:r w:rsidRPr="00B76258">
        <w:rPr>
          <w:rFonts w:ascii="Times New Roman" w:hAnsi="Times New Roman" w:cs="Times New Roman"/>
          <w:color w:val="DBDBDB" w:themeColor="accent3" w:themeTint="66"/>
          <w:sz w:val="24"/>
          <w:szCs w:val="24"/>
          <w:lang w:eastAsia="de-DE"/>
        </w:rPr>
        <w:t xml:space="preserve"> the behavior of the teacher.  Thus, the setting may have masked effects of teaching experience by providing too little opportunities of experienced teachers to demonstrate their true classroom management skills. </w:t>
      </w:r>
    </w:p>
    <w:p w14:paraId="6387D11F" w14:textId="49E8EDFE" w:rsidR="00175E16" w:rsidRPr="00B76258" w:rsidRDefault="003B6444" w:rsidP="007C555E">
      <w:pPr>
        <w:rPr>
          <w:rFonts w:ascii="Times New Roman" w:hAnsi="Times New Roman" w:cs="Times New Roman"/>
          <w:color w:val="DBDBDB" w:themeColor="accent3" w:themeTint="66"/>
          <w:sz w:val="24"/>
          <w:szCs w:val="24"/>
          <w:lang w:eastAsia="de-DE"/>
        </w:rPr>
      </w:pPr>
      <w:r w:rsidRPr="00B76258">
        <w:rPr>
          <w:rFonts w:ascii="Times New Roman" w:hAnsi="Times New Roman" w:cs="Times New Roman"/>
          <w:color w:val="DBDBDB" w:themeColor="accent3" w:themeTint="66"/>
          <w:sz w:val="24"/>
          <w:szCs w:val="24"/>
          <w:lang w:eastAsia="de-DE"/>
        </w:rPr>
        <w:t xml:space="preserve">In subsequent studies, it would therefore be insightful to </w:t>
      </w:r>
      <w:r w:rsidR="00077C08">
        <w:rPr>
          <w:rFonts w:ascii="Times New Roman" w:hAnsi="Times New Roman" w:cs="Times New Roman"/>
          <w:color w:val="DBDBDB" w:themeColor="accent3" w:themeTint="66"/>
          <w:sz w:val="24"/>
          <w:szCs w:val="24"/>
          <w:lang w:eastAsia="de-DE"/>
        </w:rPr>
        <w:t>…</w:t>
      </w:r>
    </w:p>
    <w:p w14:paraId="52A39608" w14:textId="77777777" w:rsidR="00175E16" w:rsidRPr="00671016" w:rsidRDefault="00175E16" w:rsidP="007C555E">
      <w:pPr>
        <w:pStyle w:val="berschrift2"/>
        <w:rPr>
          <w:rFonts w:ascii="Times New Roman" w:hAnsi="Times New Roman" w:cs="Times New Roman"/>
          <w:sz w:val="24"/>
          <w:szCs w:val="24"/>
          <w:lang w:eastAsia="de-DE"/>
        </w:rPr>
      </w:pPr>
      <w:r w:rsidRPr="00671016">
        <w:rPr>
          <w:rFonts w:ascii="Times New Roman" w:hAnsi="Times New Roman" w:cs="Times New Roman"/>
          <w:sz w:val="24"/>
          <w:szCs w:val="24"/>
          <w:lang w:eastAsia="de-DE"/>
        </w:rPr>
        <w:t>Conclusion</w:t>
      </w:r>
    </w:p>
    <w:p w14:paraId="72392365" w14:textId="77777777" w:rsidR="00671016" w:rsidRDefault="00175E16" w:rsidP="007C555E">
      <w:pPr>
        <w:rPr>
          <w:rFonts w:ascii="Times New Roman" w:hAnsi="Times New Roman" w:cs="Times New Roman"/>
          <w:color w:val="DBDBDB" w:themeColor="accent3" w:themeTint="66"/>
          <w:sz w:val="24"/>
          <w:szCs w:val="24"/>
          <w:lang w:eastAsia="de-DE"/>
        </w:rPr>
      </w:pPr>
      <w:r w:rsidRPr="00671016">
        <w:rPr>
          <w:rFonts w:ascii="Times New Roman" w:hAnsi="Times New Roman" w:cs="Times New Roman"/>
          <w:sz w:val="24"/>
          <w:szCs w:val="24"/>
          <w:lang w:eastAsia="de-DE"/>
        </w:rPr>
        <w:t xml:space="preserve">This study investigated </w:t>
      </w:r>
      <w:r w:rsidR="00671016">
        <w:rPr>
          <w:rFonts w:ascii="Times New Roman" w:hAnsi="Times New Roman" w:cs="Times New Roman"/>
          <w:color w:val="DBDBDB" w:themeColor="accent3" w:themeTint="66"/>
          <w:sz w:val="24"/>
          <w:szCs w:val="24"/>
          <w:lang w:eastAsia="de-DE"/>
        </w:rPr>
        <w:t xml:space="preserve">… </w:t>
      </w:r>
    </w:p>
    <w:p w14:paraId="6D50BC05" w14:textId="485F0B46" w:rsidR="00671016" w:rsidRPr="00B76258" w:rsidRDefault="00175E16" w:rsidP="00CB5001">
      <w:pPr>
        <w:rPr>
          <w:rFonts w:ascii="Times New Roman" w:hAnsi="Times New Roman" w:cs="Times New Roman"/>
          <w:color w:val="DBDBDB" w:themeColor="accent3" w:themeTint="66"/>
          <w:sz w:val="24"/>
          <w:szCs w:val="24"/>
        </w:rPr>
      </w:pPr>
      <w:r w:rsidRPr="00CB5001">
        <w:rPr>
          <w:rFonts w:ascii="Times New Roman" w:hAnsi="Times New Roman" w:cs="Times New Roman"/>
          <w:sz w:val="24"/>
          <w:szCs w:val="24"/>
          <w:lang w:eastAsia="de-DE"/>
        </w:rPr>
        <w:t xml:space="preserve">In summary, our study contributes to the understanding </w:t>
      </w:r>
      <w:r w:rsidR="00CB5001">
        <w:rPr>
          <w:rFonts w:ascii="Times New Roman" w:hAnsi="Times New Roman" w:cs="Times New Roman"/>
          <w:color w:val="DBDBDB" w:themeColor="accent3" w:themeTint="66"/>
          <w:sz w:val="24"/>
          <w:szCs w:val="24"/>
        </w:rPr>
        <w:t>…</w:t>
      </w:r>
    </w:p>
    <w:p w14:paraId="27910926" w14:textId="77777777" w:rsidR="00BA71EF" w:rsidRDefault="00BA71EF">
      <w:pPr>
        <w:tabs>
          <w:tab w:val="clear" w:pos="3068"/>
        </w:tabs>
        <w:spacing w:after="160" w:line="259" w:lineRule="auto"/>
        <w:ind w:firstLine="0"/>
        <w:rPr>
          <w:rFonts w:ascii="Times New Roman" w:hAnsi="Times New Roman" w:cs="Times New Roman"/>
          <w:b/>
          <w:sz w:val="24"/>
          <w:szCs w:val="24"/>
        </w:rPr>
      </w:pPr>
      <w:r>
        <w:rPr>
          <w:rFonts w:ascii="Times New Roman" w:hAnsi="Times New Roman" w:cs="Times New Roman"/>
          <w:sz w:val="24"/>
          <w:szCs w:val="24"/>
        </w:rPr>
        <w:br w:type="page"/>
      </w:r>
    </w:p>
    <w:p w14:paraId="745469F1" w14:textId="63895BBB" w:rsidR="00B40BBE" w:rsidRPr="00671016" w:rsidRDefault="00B40BBE" w:rsidP="007C555E">
      <w:pPr>
        <w:pStyle w:val="berschrift1"/>
        <w:jc w:val="left"/>
        <w:rPr>
          <w:rFonts w:ascii="Times New Roman" w:hAnsi="Times New Roman" w:cs="Times New Roman"/>
          <w:sz w:val="24"/>
          <w:szCs w:val="24"/>
        </w:rPr>
      </w:pPr>
      <w:r w:rsidRPr="00671016">
        <w:rPr>
          <w:rFonts w:ascii="Times New Roman" w:hAnsi="Times New Roman" w:cs="Times New Roman"/>
          <w:sz w:val="24"/>
          <w:szCs w:val="24"/>
        </w:rPr>
        <w:lastRenderedPageBreak/>
        <w:t>References</w:t>
      </w:r>
    </w:p>
    <w:p w14:paraId="514BB331" w14:textId="77777777" w:rsidR="000B3030" w:rsidRPr="000B3030" w:rsidRDefault="00CB5001" w:rsidP="000B3030">
      <w:pPr>
        <w:pStyle w:val="Literaturverzeichnis"/>
        <w:rPr>
          <w:rFonts w:ascii="Times New Roman" w:hAnsi="Times New Roman" w:cs="Times New Roman"/>
          <w:sz w:val="24"/>
        </w:rPr>
      </w:pPr>
      <w:r>
        <w:rPr>
          <w:color w:val="DBDBDB" w:themeColor="accent3" w:themeTint="66"/>
        </w:rPr>
        <w:fldChar w:fldCharType="begin"/>
      </w:r>
      <w:r>
        <w:rPr>
          <w:color w:val="DBDBDB" w:themeColor="accent3" w:themeTint="66"/>
        </w:rPr>
        <w:instrText xml:space="preserve"> ADDIN ZOTERO_BIBL {"uncited":[],"omitted":[],"custom":[]} CSL_BIBLIOGRAPHY </w:instrText>
      </w:r>
      <w:r>
        <w:rPr>
          <w:color w:val="DBDBDB" w:themeColor="accent3" w:themeTint="66"/>
        </w:rPr>
        <w:fldChar w:fldCharType="separate"/>
      </w:r>
      <w:r w:rsidR="000B3030" w:rsidRPr="000B3030">
        <w:rPr>
          <w:rFonts w:ascii="Times New Roman" w:hAnsi="Times New Roman" w:cs="Times New Roman"/>
          <w:sz w:val="24"/>
        </w:rPr>
        <w:t xml:space="preserve">Beaty-O’Ferrall, M. E., Green, A., &amp; Hanna, F. (2010). Classroom Management Strategies for Difficult Students: Promoting Change through Relationships. </w:t>
      </w:r>
      <w:r w:rsidR="000B3030" w:rsidRPr="000B3030">
        <w:rPr>
          <w:rFonts w:ascii="Times New Roman" w:hAnsi="Times New Roman" w:cs="Times New Roman"/>
          <w:i/>
          <w:iCs/>
          <w:sz w:val="24"/>
        </w:rPr>
        <w:t>Middle School Journal (J1)</w:t>
      </w:r>
      <w:r w:rsidR="000B3030" w:rsidRPr="000B3030">
        <w:rPr>
          <w:rFonts w:ascii="Times New Roman" w:hAnsi="Times New Roman" w:cs="Times New Roman"/>
          <w:sz w:val="24"/>
        </w:rPr>
        <w:t xml:space="preserve">, </w:t>
      </w:r>
      <w:r w:rsidR="000B3030" w:rsidRPr="000B3030">
        <w:rPr>
          <w:rFonts w:ascii="Times New Roman" w:hAnsi="Times New Roman" w:cs="Times New Roman"/>
          <w:i/>
          <w:iCs/>
          <w:sz w:val="24"/>
        </w:rPr>
        <w:t>41</w:t>
      </w:r>
      <w:r w:rsidR="000B3030" w:rsidRPr="000B3030">
        <w:rPr>
          <w:rFonts w:ascii="Times New Roman" w:hAnsi="Times New Roman" w:cs="Times New Roman"/>
          <w:sz w:val="24"/>
        </w:rPr>
        <w:t>(4), 4–11.</w:t>
      </w:r>
    </w:p>
    <w:p w14:paraId="60262ED3" w14:textId="77777777" w:rsidR="000B3030" w:rsidRPr="000B3030" w:rsidRDefault="000B3030" w:rsidP="000B3030">
      <w:pPr>
        <w:pStyle w:val="Literaturverzeichnis"/>
        <w:rPr>
          <w:rFonts w:ascii="Times New Roman" w:hAnsi="Times New Roman" w:cs="Times New Roman"/>
          <w:sz w:val="24"/>
          <w:lang w:val="de-DE"/>
        </w:rPr>
      </w:pPr>
      <w:r w:rsidRPr="000B3030">
        <w:rPr>
          <w:rFonts w:ascii="Times New Roman" w:hAnsi="Times New Roman" w:cs="Times New Roman"/>
          <w:sz w:val="24"/>
        </w:rPr>
        <w:t xml:space="preserve">Cohen, J. (1988). Statistical power for the behavioural sciences. </w:t>
      </w:r>
      <w:r w:rsidRPr="000B3030">
        <w:rPr>
          <w:rFonts w:ascii="Times New Roman" w:hAnsi="Times New Roman" w:cs="Times New Roman"/>
          <w:sz w:val="24"/>
          <w:lang w:val="de-DE"/>
        </w:rPr>
        <w:t xml:space="preserve">Hilsdale. </w:t>
      </w:r>
      <w:r w:rsidRPr="000B3030">
        <w:rPr>
          <w:rFonts w:ascii="Times New Roman" w:hAnsi="Times New Roman" w:cs="Times New Roman"/>
          <w:i/>
          <w:iCs/>
          <w:sz w:val="24"/>
          <w:lang w:val="de-DE"/>
        </w:rPr>
        <w:t>NY: Lawrence Erlbaum</w:t>
      </w:r>
      <w:r w:rsidRPr="000B3030">
        <w:rPr>
          <w:rFonts w:ascii="Times New Roman" w:hAnsi="Times New Roman" w:cs="Times New Roman"/>
          <w:sz w:val="24"/>
          <w:lang w:val="de-DE"/>
        </w:rPr>
        <w:t xml:space="preserve">, </w:t>
      </w:r>
      <w:r w:rsidRPr="000B3030">
        <w:rPr>
          <w:rFonts w:ascii="Times New Roman" w:hAnsi="Times New Roman" w:cs="Times New Roman"/>
          <w:i/>
          <w:iCs/>
          <w:sz w:val="24"/>
          <w:lang w:val="de-DE"/>
        </w:rPr>
        <w:t>58</w:t>
      </w:r>
      <w:r w:rsidRPr="000B3030">
        <w:rPr>
          <w:rFonts w:ascii="Times New Roman" w:hAnsi="Times New Roman" w:cs="Times New Roman"/>
          <w:sz w:val="24"/>
          <w:lang w:val="de-DE"/>
        </w:rPr>
        <w:t>(1), 7–19.</w:t>
      </w:r>
    </w:p>
    <w:p w14:paraId="33DF2E31" w14:textId="77777777" w:rsidR="000B3030" w:rsidRPr="000B3030" w:rsidRDefault="000B3030" w:rsidP="000B3030">
      <w:pPr>
        <w:pStyle w:val="Literaturverzeichnis"/>
        <w:rPr>
          <w:rFonts w:ascii="Times New Roman" w:hAnsi="Times New Roman" w:cs="Times New Roman"/>
          <w:sz w:val="24"/>
        </w:rPr>
      </w:pPr>
      <w:r w:rsidRPr="000B3030">
        <w:rPr>
          <w:rFonts w:ascii="Times New Roman" w:hAnsi="Times New Roman" w:cs="Times New Roman"/>
          <w:sz w:val="24"/>
          <w:lang w:val="de-DE"/>
        </w:rPr>
        <w:t xml:space="preserve">Gegenfurtner, A., Boucheix, J.-M., Gruber, H., Lehtinen, E., &amp; Lowe, R. K. (2020). </w:t>
      </w:r>
      <w:r w:rsidRPr="000B3030">
        <w:rPr>
          <w:rFonts w:ascii="Times New Roman" w:hAnsi="Times New Roman" w:cs="Times New Roman"/>
          <w:i/>
          <w:iCs/>
          <w:sz w:val="24"/>
        </w:rPr>
        <w:t>The Gaze Relational Index as a Measure of Visual Expertise</w:t>
      </w:r>
      <w:r w:rsidRPr="000B3030">
        <w:rPr>
          <w:rFonts w:ascii="Times New Roman" w:hAnsi="Times New Roman" w:cs="Times New Roman"/>
          <w:sz w:val="24"/>
        </w:rPr>
        <w:t xml:space="preserve">. </w:t>
      </w:r>
      <w:r w:rsidRPr="000B3030">
        <w:rPr>
          <w:rFonts w:ascii="Times New Roman" w:hAnsi="Times New Roman" w:cs="Times New Roman"/>
          <w:i/>
          <w:iCs/>
          <w:sz w:val="24"/>
        </w:rPr>
        <w:t>3</w:t>
      </w:r>
      <w:r w:rsidRPr="000B3030">
        <w:rPr>
          <w:rFonts w:ascii="Times New Roman" w:hAnsi="Times New Roman" w:cs="Times New Roman"/>
          <w:sz w:val="24"/>
        </w:rPr>
        <w:t>.</w:t>
      </w:r>
    </w:p>
    <w:p w14:paraId="13FBE9F7" w14:textId="77777777" w:rsidR="000B3030" w:rsidRPr="000B3030" w:rsidRDefault="000B3030" w:rsidP="000B3030">
      <w:pPr>
        <w:pStyle w:val="Literaturverzeichnis"/>
        <w:rPr>
          <w:rFonts w:ascii="Times New Roman" w:hAnsi="Times New Roman" w:cs="Times New Roman"/>
          <w:sz w:val="24"/>
        </w:rPr>
      </w:pPr>
      <w:r w:rsidRPr="000B3030">
        <w:rPr>
          <w:rFonts w:ascii="Times New Roman" w:hAnsi="Times New Roman" w:cs="Times New Roman"/>
          <w:sz w:val="24"/>
        </w:rPr>
        <w:t xml:space="preserve">Gold, B., &amp; Holodynski, M. (2015). Development and Construct Validation of a Situational Judgment Test of Strategic Knowledge of Classroom Management in Elementary Schools. </w:t>
      </w:r>
      <w:r w:rsidRPr="000B3030">
        <w:rPr>
          <w:rFonts w:ascii="Times New Roman" w:hAnsi="Times New Roman" w:cs="Times New Roman"/>
          <w:i/>
          <w:iCs/>
          <w:sz w:val="24"/>
        </w:rPr>
        <w:t>Educational Assessment</w:t>
      </w:r>
      <w:r w:rsidRPr="000B3030">
        <w:rPr>
          <w:rFonts w:ascii="Times New Roman" w:hAnsi="Times New Roman" w:cs="Times New Roman"/>
          <w:sz w:val="24"/>
        </w:rPr>
        <w:t xml:space="preserve">, </w:t>
      </w:r>
      <w:r w:rsidRPr="000B3030">
        <w:rPr>
          <w:rFonts w:ascii="Times New Roman" w:hAnsi="Times New Roman" w:cs="Times New Roman"/>
          <w:i/>
          <w:iCs/>
          <w:sz w:val="24"/>
        </w:rPr>
        <w:t>20</w:t>
      </w:r>
      <w:r w:rsidRPr="000B3030">
        <w:rPr>
          <w:rFonts w:ascii="Times New Roman" w:hAnsi="Times New Roman" w:cs="Times New Roman"/>
          <w:sz w:val="24"/>
        </w:rPr>
        <w:t>(3), 226–248. https://doi.org/10.1080/10627197.2015.1062087</w:t>
      </w:r>
    </w:p>
    <w:p w14:paraId="424B6C3E" w14:textId="77777777" w:rsidR="000B3030" w:rsidRPr="000B3030" w:rsidRDefault="000B3030" w:rsidP="000B3030">
      <w:pPr>
        <w:pStyle w:val="Literaturverzeichnis"/>
        <w:rPr>
          <w:rFonts w:ascii="Times New Roman" w:hAnsi="Times New Roman" w:cs="Times New Roman"/>
          <w:sz w:val="24"/>
        </w:rPr>
      </w:pPr>
      <w:r w:rsidRPr="000B3030">
        <w:rPr>
          <w:rFonts w:ascii="Times New Roman" w:hAnsi="Times New Roman" w:cs="Times New Roman"/>
          <w:sz w:val="24"/>
        </w:rPr>
        <w:t xml:space="preserve">Grub, A.-S., Biermann, A., &amp; Brünken, R. (2020). </w:t>
      </w:r>
      <w:r w:rsidRPr="000B3030">
        <w:rPr>
          <w:rFonts w:ascii="Times New Roman" w:hAnsi="Times New Roman" w:cs="Times New Roman"/>
          <w:i/>
          <w:iCs/>
          <w:sz w:val="24"/>
        </w:rPr>
        <w:t>Process-based measurement of professional vision of (prospective) teachers in the field of classroom management. A systematic review</w:t>
      </w:r>
      <w:r w:rsidRPr="000B3030">
        <w:rPr>
          <w:rFonts w:ascii="Times New Roman" w:hAnsi="Times New Roman" w:cs="Times New Roman"/>
          <w:sz w:val="24"/>
        </w:rPr>
        <w:t>. https://doi.org/10.25656/01:21187</w:t>
      </w:r>
    </w:p>
    <w:p w14:paraId="62845340" w14:textId="77777777" w:rsidR="000B3030" w:rsidRPr="000B3030" w:rsidRDefault="000B3030" w:rsidP="000B3030">
      <w:pPr>
        <w:pStyle w:val="Literaturverzeichnis"/>
        <w:rPr>
          <w:rFonts w:ascii="Times New Roman" w:hAnsi="Times New Roman" w:cs="Times New Roman"/>
          <w:sz w:val="24"/>
          <w:lang w:val="de-DE"/>
        </w:rPr>
      </w:pPr>
      <w:r w:rsidRPr="000B3030">
        <w:rPr>
          <w:rFonts w:ascii="Times New Roman" w:hAnsi="Times New Roman" w:cs="Times New Roman"/>
          <w:sz w:val="24"/>
        </w:rPr>
        <w:t xml:space="preserve">Helmke, A., Schrader, F.-W., Helmke, T., Lenske, G., Pham, G., Praetorius, A.-K., &amp; Ade-Thurow, M. (2013). </w:t>
      </w:r>
      <w:r w:rsidRPr="000B3030">
        <w:rPr>
          <w:rFonts w:ascii="Times New Roman" w:hAnsi="Times New Roman" w:cs="Times New Roman"/>
          <w:i/>
          <w:iCs/>
          <w:sz w:val="24"/>
          <w:lang w:val="de-DE"/>
        </w:rPr>
        <w:t>Basisfragebogen EMU - Evidenzbasierte Methoden der Unterrichtsentwicklung</w:t>
      </w:r>
      <w:r w:rsidRPr="000B3030">
        <w:rPr>
          <w:rFonts w:ascii="Times New Roman" w:hAnsi="Times New Roman" w:cs="Times New Roman"/>
          <w:sz w:val="24"/>
          <w:lang w:val="de-DE"/>
        </w:rPr>
        <w:t>. Unterrichtsdiagnostik. http://www.unterrichtsdiagnostik.info/downloads/fragebogen/</w:t>
      </w:r>
    </w:p>
    <w:p w14:paraId="097A9818" w14:textId="77777777" w:rsidR="000B3030" w:rsidRPr="000B3030" w:rsidRDefault="000B3030" w:rsidP="000B3030">
      <w:pPr>
        <w:pStyle w:val="Literaturverzeichnis"/>
        <w:rPr>
          <w:rFonts w:ascii="Times New Roman" w:hAnsi="Times New Roman" w:cs="Times New Roman"/>
          <w:sz w:val="24"/>
          <w:lang w:val="de-DE"/>
        </w:rPr>
      </w:pPr>
      <w:r w:rsidRPr="000B3030">
        <w:rPr>
          <w:rFonts w:ascii="Times New Roman" w:hAnsi="Times New Roman" w:cs="Times New Roman"/>
          <w:sz w:val="24"/>
          <w:lang w:val="de-DE"/>
        </w:rPr>
        <w:t xml:space="preserve">Kiel, E., Frey, A., &amp; Weiß, S. (2013). </w:t>
      </w:r>
      <w:r w:rsidRPr="000B3030">
        <w:rPr>
          <w:rFonts w:ascii="Times New Roman" w:hAnsi="Times New Roman" w:cs="Times New Roman"/>
          <w:i/>
          <w:iCs/>
          <w:sz w:val="24"/>
          <w:lang w:val="de-DE"/>
        </w:rPr>
        <w:t>Trainingsbuch Klassenführung</w:t>
      </w:r>
      <w:r w:rsidRPr="000B3030">
        <w:rPr>
          <w:rFonts w:ascii="Times New Roman" w:hAnsi="Times New Roman" w:cs="Times New Roman"/>
          <w:sz w:val="24"/>
          <w:lang w:val="de-DE"/>
        </w:rPr>
        <w:t>. Verlag Julius Klinkhardt.</w:t>
      </w:r>
    </w:p>
    <w:p w14:paraId="3F297C07" w14:textId="77777777" w:rsidR="000B3030" w:rsidRPr="000B3030" w:rsidRDefault="000B3030" w:rsidP="000B3030">
      <w:pPr>
        <w:pStyle w:val="Literaturverzeichnis"/>
        <w:rPr>
          <w:rFonts w:ascii="Times New Roman" w:hAnsi="Times New Roman" w:cs="Times New Roman"/>
          <w:sz w:val="24"/>
          <w:lang w:val="de-DE"/>
        </w:rPr>
      </w:pPr>
      <w:r w:rsidRPr="000B3030">
        <w:rPr>
          <w:rFonts w:ascii="Times New Roman" w:hAnsi="Times New Roman" w:cs="Times New Roman"/>
          <w:sz w:val="24"/>
          <w:lang w:val="de-DE"/>
        </w:rPr>
        <w:t xml:space="preserve">Kounin, J. S. (2006). </w:t>
      </w:r>
      <w:r w:rsidRPr="000B3030">
        <w:rPr>
          <w:rFonts w:ascii="Times New Roman" w:hAnsi="Times New Roman" w:cs="Times New Roman"/>
          <w:i/>
          <w:iCs/>
          <w:sz w:val="24"/>
          <w:lang w:val="de-DE"/>
        </w:rPr>
        <w:t>Techniken der Klassenführung</w:t>
      </w:r>
      <w:r w:rsidRPr="000B3030">
        <w:rPr>
          <w:rFonts w:ascii="Times New Roman" w:hAnsi="Times New Roman" w:cs="Times New Roman"/>
          <w:sz w:val="24"/>
          <w:lang w:val="de-DE"/>
        </w:rPr>
        <w:t>. Waxmann Verlag.</w:t>
      </w:r>
    </w:p>
    <w:p w14:paraId="3587F1EF" w14:textId="77777777" w:rsidR="000B3030" w:rsidRPr="000B3030" w:rsidRDefault="000B3030" w:rsidP="000B3030">
      <w:pPr>
        <w:pStyle w:val="Literaturverzeichnis"/>
        <w:rPr>
          <w:rFonts w:ascii="Times New Roman" w:hAnsi="Times New Roman" w:cs="Times New Roman"/>
          <w:sz w:val="24"/>
        </w:rPr>
      </w:pPr>
      <w:r w:rsidRPr="000B3030">
        <w:rPr>
          <w:rFonts w:ascii="Times New Roman" w:hAnsi="Times New Roman" w:cs="Times New Roman"/>
          <w:sz w:val="24"/>
          <w:lang w:val="de-DE"/>
        </w:rPr>
        <w:t xml:space="preserve">Lohmann, G., &amp; Meyer, H. (2003). </w:t>
      </w:r>
      <w:r w:rsidRPr="000B3030">
        <w:rPr>
          <w:rFonts w:ascii="Times New Roman" w:hAnsi="Times New Roman" w:cs="Times New Roman"/>
          <w:i/>
          <w:iCs/>
          <w:sz w:val="24"/>
          <w:lang w:val="de-DE"/>
        </w:rPr>
        <w:t>Mit Sch"ulern klarkommen: Professioneller Umgang mit Unterrichtsst"orungen und Disziplinkonflikten</w:t>
      </w:r>
      <w:r w:rsidRPr="000B3030">
        <w:rPr>
          <w:rFonts w:ascii="Times New Roman" w:hAnsi="Times New Roman" w:cs="Times New Roman"/>
          <w:sz w:val="24"/>
          <w:lang w:val="de-DE"/>
        </w:rPr>
        <w:t xml:space="preserve">. </w:t>
      </w:r>
      <w:r w:rsidRPr="000B3030">
        <w:rPr>
          <w:rFonts w:ascii="Times New Roman" w:hAnsi="Times New Roman" w:cs="Times New Roman"/>
          <w:sz w:val="24"/>
        </w:rPr>
        <w:t>Cornelsen-Scriptor.</w:t>
      </w:r>
    </w:p>
    <w:p w14:paraId="3B592C0D" w14:textId="77777777" w:rsidR="000B3030" w:rsidRPr="000B3030" w:rsidRDefault="000B3030" w:rsidP="000B3030">
      <w:pPr>
        <w:pStyle w:val="Literaturverzeichnis"/>
        <w:rPr>
          <w:rFonts w:ascii="Times New Roman" w:hAnsi="Times New Roman" w:cs="Times New Roman"/>
          <w:sz w:val="24"/>
        </w:rPr>
      </w:pPr>
      <w:r w:rsidRPr="000B3030">
        <w:rPr>
          <w:rFonts w:ascii="Times New Roman" w:hAnsi="Times New Roman" w:cs="Times New Roman"/>
          <w:sz w:val="24"/>
        </w:rPr>
        <w:lastRenderedPageBreak/>
        <w:t xml:space="preserve">Marzano, R. J. (2007). </w:t>
      </w:r>
      <w:r w:rsidRPr="000B3030">
        <w:rPr>
          <w:rFonts w:ascii="Times New Roman" w:hAnsi="Times New Roman" w:cs="Times New Roman"/>
          <w:i/>
          <w:iCs/>
          <w:sz w:val="24"/>
        </w:rPr>
        <w:t>The Art and Science of Teaching: A Comprehensive Framework for Effective Instruction</w:t>
      </w:r>
      <w:r w:rsidRPr="000B3030">
        <w:rPr>
          <w:rFonts w:ascii="Times New Roman" w:hAnsi="Times New Roman" w:cs="Times New Roman"/>
          <w:sz w:val="24"/>
        </w:rPr>
        <w:t>. ASCD.</w:t>
      </w:r>
    </w:p>
    <w:p w14:paraId="66FBBA79" w14:textId="77777777" w:rsidR="000B3030" w:rsidRPr="000B3030" w:rsidRDefault="000B3030" w:rsidP="000B3030">
      <w:pPr>
        <w:pStyle w:val="Literaturverzeichnis"/>
        <w:rPr>
          <w:rFonts w:ascii="Times New Roman" w:hAnsi="Times New Roman" w:cs="Times New Roman"/>
          <w:sz w:val="24"/>
        </w:rPr>
      </w:pPr>
      <w:r w:rsidRPr="000B3030">
        <w:rPr>
          <w:rFonts w:ascii="Times New Roman" w:hAnsi="Times New Roman" w:cs="Times New Roman"/>
          <w:sz w:val="24"/>
        </w:rPr>
        <w:t xml:space="preserve">Onkhar, V., Dodou, D., &amp; de Winter, J. C. F. (2024). Evaluating the Tobii Pro Glasses 2 and 3 in static and dynamic conditions. </w:t>
      </w:r>
      <w:r w:rsidRPr="000B3030">
        <w:rPr>
          <w:rFonts w:ascii="Times New Roman" w:hAnsi="Times New Roman" w:cs="Times New Roman"/>
          <w:i/>
          <w:iCs/>
          <w:sz w:val="24"/>
        </w:rPr>
        <w:t>Behavior Research Methods</w:t>
      </w:r>
      <w:r w:rsidRPr="000B3030">
        <w:rPr>
          <w:rFonts w:ascii="Times New Roman" w:hAnsi="Times New Roman" w:cs="Times New Roman"/>
          <w:sz w:val="24"/>
        </w:rPr>
        <w:t xml:space="preserve">, </w:t>
      </w:r>
      <w:r w:rsidRPr="000B3030">
        <w:rPr>
          <w:rFonts w:ascii="Times New Roman" w:hAnsi="Times New Roman" w:cs="Times New Roman"/>
          <w:i/>
          <w:iCs/>
          <w:sz w:val="24"/>
        </w:rPr>
        <w:t>56</w:t>
      </w:r>
      <w:r w:rsidRPr="000B3030">
        <w:rPr>
          <w:rFonts w:ascii="Times New Roman" w:hAnsi="Times New Roman" w:cs="Times New Roman"/>
          <w:sz w:val="24"/>
        </w:rPr>
        <w:t>(5), 4221–4238. https://doi.org/10.3758/s13428-023-02173-7</w:t>
      </w:r>
    </w:p>
    <w:p w14:paraId="622DA64C" w14:textId="77777777" w:rsidR="000B3030" w:rsidRPr="000B3030" w:rsidRDefault="000B3030" w:rsidP="000B3030">
      <w:pPr>
        <w:pStyle w:val="Literaturverzeichnis"/>
        <w:rPr>
          <w:rFonts w:ascii="Times New Roman" w:hAnsi="Times New Roman" w:cs="Times New Roman"/>
          <w:sz w:val="24"/>
        </w:rPr>
      </w:pPr>
      <w:r w:rsidRPr="000B3030">
        <w:rPr>
          <w:rFonts w:ascii="Times New Roman" w:hAnsi="Times New Roman" w:cs="Times New Roman"/>
          <w:sz w:val="24"/>
        </w:rPr>
        <w:t xml:space="preserve">RStudio Team. (2020). </w:t>
      </w:r>
      <w:r w:rsidRPr="000B3030">
        <w:rPr>
          <w:rFonts w:ascii="Times New Roman" w:hAnsi="Times New Roman" w:cs="Times New Roman"/>
          <w:i/>
          <w:iCs/>
          <w:sz w:val="24"/>
        </w:rPr>
        <w:t>RStudio: Integrated Development Environment for R</w:t>
      </w:r>
      <w:r w:rsidRPr="000B3030">
        <w:rPr>
          <w:rFonts w:ascii="Times New Roman" w:hAnsi="Times New Roman" w:cs="Times New Roman"/>
          <w:sz w:val="24"/>
        </w:rPr>
        <w:t>. RStudio, PBC.</w:t>
      </w:r>
    </w:p>
    <w:p w14:paraId="0C51927F" w14:textId="77777777" w:rsidR="000B3030" w:rsidRPr="000B3030" w:rsidRDefault="000B3030" w:rsidP="000B3030">
      <w:pPr>
        <w:pStyle w:val="Literaturverzeichnis"/>
        <w:rPr>
          <w:rFonts w:ascii="Times New Roman" w:hAnsi="Times New Roman" w:cs="Times New Roman"/>
          <w:sz w:val="24"/>
          <w:lang w:val="de-DE"/>
        </w:rPr>
      </w:pPr>
      <w:r w:rsidRPr="000B3030">
        <w:rPr>
          <w:rFonts w:ascii="Times New Roman" w:hAnsi="Times New Roman" w:cs="Times New Roman"/>
          <w:sz w:val="24"/>
          <w:lang w:val="de-DE"/>
        </w:rPr>
        <w:t xml:space="preserve">Rüedi, J. (2014). Zur Bedeutung positive Beziehungen für die Klassenführung und den Umgang mit Unterrichtsstörungen. </w:t>
      </w:r>
      <w:r w:rsidRPr="000B3030">
        <w:rPr>
          <w:rFonts w:ascii="Times New Roman" w:hAnsi="Times New Roman" w:cs="Times New Roman"/>
          <w:i/>
          <w:iCs/>
          <w:sz w:val="24"/>
          <w:lang w:val="de-DE"/>
        </w:rPr>
        <w:t>Beziehungen in Schule Und Unterricht. Teil</w:t>
      </w:r>
      <w:r w:rsidRPr="000B3030">
        <w:rPr>
          <w:rFonts w:ascii="Times New Roman" w:hAnsi="Times New Roman" w:cs="Times New Roman"/>
          <w:sz w:val="24"/>
          <w:lang w:val="de-DE"/>
        </w:rPr>
        <w:t xml:space="preserve">, </w:t>
      </w:r>
      <w:r w:rsidRPr="000B3030">
        <w:rPr>
          <w:rFonts w:ascii="Times New Roman" w:hAnsi="Times New Roman" w:cs="Times New Roman"/>
          <w:i/>
          <w:iCs/>
          <w:sz w:val="24"/>
          <w:lang w:val="de-DE"/>
        </w:rPr>
        <w:t>3</w:t>
      </w:r>
      <w:r w:rsidRPr="000B3030">
        <w:rPr>
          <w:rFonts w:ascii="Times New Roman" w:hAnsi="Times New Roman" w:cs="Times New Roman"/>
          <w:sz w:val="24"/>
          <w:lang w:val="de-DE"/>
        </w:rPr>
        <w:t>, 105–126.</w:t>
      </w:r>
    </w:p>
    <w:p w14:paraId="306DC04B" w14:textId="77777777" w:rsidR="000B3030" w:rsidRPr="000B3030" w:rsidRDefault="000B3030" w:rsidP="000B3030">
      <w:pPr>
        <w:pStyle w:val="Literaturverzeichnis"/>
        <w:rPr>
          <w:rFonts w:ascii="Times New Roman" w:hAnsi="Times New Roman" w:cs="Times New Roman"/>
          <w:sz w:val="24"/>
          <w:lang w:val="de-DE"/>
        </w:rPr>
      </w:pPr>
      <w:r w:rsidRPr="000B3030">
        <w:rPr>
          <w:rFonts w:ascii="Times New Roman" w:hAnsi="Times New Roman" w:cs="Times New Roman"/>
          <w:sz w:val="24"/>
          <w:lang w:val="de-DE"/>
        </w:rPr>
        <w:t xml:space="preserve">Tobii AB. (2024). </w:t>
      </w:r>
      <w:r w:rsidRPr="000B3030">
        <w:rPr>
          <w:rFonts w:ascii="Times New Roman" w:hAnsi="Times New Roman" w:cs="Times New Roman"/>
          <w:i/>
          <w:iCs/>
          <w:sz w:val="24"/>
          <w:lang w:val="de-DE"/>
        </w:rPr>
        <w:t>Tobii Pro Lab User Manual v 24.21</w:t>
      </w:r>
      <w:r w:rsidRPr="000B3030">
        <w:rPr>
          <w:rFonts w:ascii="Times New Roman" w:hAnsi="Times New Roman" w:cs="Times New Roman"/>
          <w:sz w:val="24"/>
          <w:lang w:val="de-DE"/>
        </w:rPr>
        <w:t>. https://go.tobii.com/tobii_pro_lab_user_manual</w:t>
      </w:r>
    </w:p>
    <w:p w14:paraId="7D76D2E3" w14:textId="77777777" w:rsidR="000B3030" w:rsidRPr="000B3030" w:rsidRDefault="000B3030" w:rsidP="000B3030">
      <w:pPr>
        <w:pStyle w:val="Literaturverzeichnis"/>
        <w:rPr>
          <w:rFonts w:ascii="Times New Roman" w:hAnsi="Times New Roman" w:cs="Times New Roman"/>
          <w:sz w:val="24"/>
        </w:rPr>
      </w:pPr>
      <w:r w:rsidRPr="000B3030">
        <w:rPr>
          <w:rFonts w:ascii="Times New Roman" w:hAnsi="Times New Roman" w:cs="Times New Roman"/>
          <w:sz w:val="24"/>
        </w:rPr>
        <w:t xml:space="preserve">Wickham, H. (2016). </w:t>
      </w:r>
      <w:r w:rsidRPr="000B3030">
        <w:rPr>
          <w:rFonts w:ascii="Times New Roman" w:hAnsi="Times New Roman" w:cs="Times New Roman"/>
          <w:i/>
          <w:iCs/>
          <w:sz w:val="24"/>
        </w:rPr>
        <w:t>ggplot2: Elegant Graphics for Data Analysis</w:t>
      </w:r>
      <w:r w:rsidRPr="000B3030">
        <w:rPr>
          <w:rFonts w:ascii="Times New Roman" w:hAnsi="Times New Roman" w:cs="Times New Roman"/>
          <w:sz w:val="24"/>
        </w:rPr>
        <w:t>. Springer-Verlag New York. https://doi.org/10.1007/978-0-387-98141-3</w:t>
      </w:r>
    </w:p>
    <w:p w14:paraId="4CCAF52A" w14:textId="1EFDA621" w:rsidR="00BA71EF" w:rsidRDefault="00CB5001" w:rsidP="007C555E">
      <w:pPr>
        <w:ind w:firstLine="0"/>
        <w:rPr>
          <w:rFonts w:ascii="Times New Roman" w:hAnsi="Times New Roman" w:cs="Times New Roman"/>
          <w:color w:val="DBDBDB" w:themeColor="accent3" w:themeTint="66"/>
          <w:sz w:val="24"/>
          <w:szCs w:val="24"/>
        </w:rPr>
      </w:pPr>
      <w:r>
        <w:rPr>
          <w:rFonts w:ascii="Times New Roman" w:hAnsi="Times New Roman" w:cs="Times New Roman"/>
          <w:color w:val="DBDBDB" w:themeColor="accent3" w:themeTint="66"/>
          <w:sz w:val="24"/>
          <w:szCs w:val="24"/>
        </w:rPr>
        <w:fldChar w:fldCharType="end"/>
      </w:r>
    </w:p>
    <w:p w14:paraId="03DB06F3" w14:textId="77777777" w:rsidR="00BA71EF" w:rsidRDefault="00BA71EF">
      <w:pPr>
        <w:tabs>
          <w:tab w:val="clear" w:pos="3068"/>
        </w:tabs>
        <w:spacing w:after="160" w:line="259" w:lineRule="auto"/>
        <w:ind w:firstLine="0"/>
        <w:rPr>
          <w:rFonts w:ascii="Times New Roman" w:hAnsi="Times New Roman" w:cs="Times New Roman"/>
          <w:color w:val="DBDBDB" w:themeColor="accent3" w:themeTint="66"/>
          <w:sz w:val="24"/>
          <w:szCs w:val="24"/>
        </w:rPr>
      </w:pPr>
      <w:r>
        <w:rPr>
          <w:rFonts w:ascii="Times New Roman" w:hAnsi="Times New Roman" w:cs="Times New Roman"/>
          <w:color w:val="DBDBDB" w:themeColor="accent3" w:themeTint="66"/>
          <w:sz w:val="24"/>
          <w:szCs w:val="24"/>
        </w:rPr>
        <w:br w:type="page"/>
      </w:r>
    </w:p>
    <w:p w14:paraId="3F636923" w14:textId="40ABCAD8" w:rsidR="00515ACD" w:rsidRPr="00671016" w:rsidRDefault="00515ACD" w:rsidP="007C555E">
      <w:pPr>
        <w:pStyle w:val="berschrift1"/>
        <w:jc w:val="left"/>
        <w:rPr>
          <w:rFonts w:ascii="Times New Roman" w:hAnsi="Times New Roman" w:cs="Times New Roman"/>
          <w:sz w:val="24"/>
          <w:szCs w:val="24"/>
        </w:rPr>
      </w:pPr>
      <w:r w:rsidRPr="00671016">
        <w:rPr>
          <w:rFonts w:ascii="Times New Roman" w:hAnsi="Times New Roman" w:cs="Times New Roman"/>
          <w:sz w:val="24"/>
          <w:szCs w:val="24"/>
        </w:rPr>
        <w:lastRenderedPageBreak/>
        <w:t>Appendix</w:t>
      </w:r>
    </w:p>
    <w:p w14:paraId="3E288437" w14:textId="78A295A0" w:rsidR="003C2850" w:rsidRPr="00671016" w:rsidRDefault="003C2850" w:rsidP="007C555E">
      <w:pPr>
        <w:pStyle w:val="berschrift1"/>
        <w:jc w:val="left"/>
        <w:rPr>
          <w:rFonts w:ascii="Times New Roman" w:hAnsi="Times New Roman" w:cs="Times New Roman"/>
          <w:sz w:val="24"/>
          <w:szCs w:val="24"/>
        </w:rPr>
      </w:pPr>
      <w:r w:rsidRPr="00671016">
        <w:rPr>
          <w:rFonts w:ascii="Times New Roman" w:hAnsi="Times New Roman" w:cs="Times New Roman"/>
          <w:sz w:val="24"/>
          <w:szCs w:val="24"/>
        </w:rPr>
        <w:t>Appendix A</w:t>
      </w:r>
    </w:p>
    <w:p w14:paraId="63C52C18" w14:textId="3A620814" w:rsidR="00515ACD" w:rsidRPr="00671016" w:rsidRDefault="00515ACD" w:rsidP="007C555E">
      <w:pPr>
        <w:ind w:firstLine="0"/>
        <w:rPr>
          <w:rFonts w:ascii="Times New Roman" w:hAnsi="Times New Roman" w:cs="Times New Roman"/>
          <w:b/>
          <w:bCs/>
          <w:sz w:val="24"/>
          <w:szCs w:val="24"/>
        </w:rPr>
      </w:pPr>
      <w:r w:rsidRPr="00671016">
        <w:rPr>
          <w:rFonts w:ascii="Times New Roman" w:hAnsi="Times New Roman" w:cs="Times New Roman"/>
          <w:b/>
          <w:bCs/>
          <w:sz w:val="24"/>
          <w:szCs w:val="24"/>
        </w:rPr>
        <w:t xml:space="preserve">Table </w:t>
      </w:r>
      <w:r w:rsidR="00447B65" w:rsidRPr="00671016">
        <w:rPr>
          <w:rFonts w:ascii="Times New Roman" w:hAnsi="Times New Roman" w:cs="Times New Roman"/>
          <w:b/>
          <w:bCs/>
          <w:sz w:val="24"/>
          <w:szCs w:val="24"/>
        </w:rPr>
        <w:t>A1</w:t>
      </w:r>
      <w:r w:rsidRPr="00671016">
        <w:rPr>
          <w:rFonts w:ascii="Times New Roman" w:hAnsi="Times New Roman" w:cs="Times New Roman"/>
          <w:b/>
          <w:bCs/>
          <w:sz w:val="24"/>
          <w:szCs w:val="24"/>
        </w:rPr>
        <w:t xml:space="preserve"> </w:t>
      </w:r>
    </w:p>
    <w:p w14:paraId="1E398065" w14:textId="1072031B" w:rsidR="00515ACD" w:rsidRPr="00671016" w:rsidRDefault="00515ACD" w:rsidP="007C555E">
      <w:pPr>
        <w:ind w:firstLine="0"/>
        <w:rPr>
          <w:rFonts w:ascii="Times New Roman" w:hAnsi="Times New Roman" w:cs="Times New Roman"/>
          <w:i/>
          <w:iCs/>
          <w:sz w:val="24"/>
          <w:szCs w:val="24"/>
        </w:rPr>
      </w:pPr>
      <w:r w:rsidRPr="00671016">
        <w:rPr>
          <w:rFonts w:ascii="Times New Roman" w:hAnsi="Times New Roman" w:cs="Times New Roman"/>
          <w:i/>
          <w:iCs/>
          <w:sz w:val="24"/>
          <w:szCs w:val="24"/>
        </w:rPr>
        <w:t xml:space="preserve">Classification </w:t>
      </w:r>
      <w:r w:rsidR="008831F4" w:rsidRPr="00671016">
        <w:rPr>
          <w:rFonts w:ascii="Times New Roman" w:hAnsi="Times New Roman" w:cs="Times New Roman"/>
          <w:i/>
          <w:iCs/>
          <w:sz w:val="24"/>
          <w:szCs w:val="24"/>
        </w:rPr>
        <w:t xml:space="preserve">of Nine Typical Classroom Disruptions According </w:t>
      </w:r>
      <w:r w:rsidR="005044FF" w:rsidRPr="00671016">
        <w:rPr>
          <w:rFonts w:ascii="Times New Roman" w:hAnsi="Times New Roman" w:cs="Times New Roman"/>
          <w:i/>
          <w:iCs/>
          <w:sz w:val="24"/>
          <w:szCs w:val="24"/>
        </w:rPr>
        <w:t>t</w:t>
      </w:r>
      <w:r w:rsidR="008831F4" w:rsidRPr="00671016">
        <w:rPr>
          <w:rFonts w:ascii="Times New Roman" w:hAnsi="Times New Roman" w:cs="Times New Roman"/>
          <w:i/>
          <w:iCs/>
          <w:sz w:val="24"/>
          <w:szCs w:val="24"/>
        </w:rPr>
        <w:t xml:space="preserve">o </w:t>
      </w:r>
      <w:r w:rsidR="001201BF" w:rsidRPr="00671016">
        <w:rPr>
          <w:rFonts w:ascii="Times New Roman" w:hAnsi="Times New Roman" w:cs="Times New Roman"/>
          <w:i/>
          <w:iCs/>
          <w:sz w:val="24"/>
          <w:szCs w:val="24"/>
        </w:rPr>
        <w:fldChar w:fldCharType="begin"/>
      </w:r>
      <w:r w:rsidR="007742E6" w:rsidRPr="00671016">
        <w:rPr>
          <w:rFonts w:ascii="Times New Roman" w:hAnsi="Times New Roman" w:cs="Times New Roman"/>
          <w:i/>
          <w:iCs/>
          <w:sz w:val="24"/>
          <w:szCs w:val="24"/>
        </w:rPr>
        <w:instrText xml:space="preserve"> ADDIN ZOTERO_ITEM CSL_CITATION {"citationID":"PM9x2qin","properties":{"formattedCitation":"(Lohmann &amp; Meyer, 2003)","plainCitation":"(Lohmann &amp; Meyer, 2003)","dontUpdate":true,"noteIndex":0},"citationItems":[{"id":803,"uris":["http://zotero.org/groups/5349517/items/W9DMGN77"],"itemData":{"id":803,"type":"book","publisher":"Cornelsen-Scriptor","title":"Mit Sch\"ulern klarkommen: Professioneller Umgang mit Unterrichtsst\"orungen und Disziplinkonflikten","author":[{"family":"Lohmann","given":"Gert"},{"family":"Meyer","given":"Hilbert"}],"issued":{"date-parts":[["2003"]]}}}],"schema":"https://github.com/citation-style-language/schema/raw/master/csl-citation.json"} </w:instrText>
      </w:r>
      <w:r w:rsidR="001201BF" w:rsidRPr="00671016">
        <w:rPr>
          <w:rFonts w:ascii="Times New Roman" w:hAnsi="Times New Roman" w:cs="Times New Roman"/>
          <w:i/>
          <w:iCs/>
          <w:sz w:val="24"/>
          <w:szCs w:val="24"/>
        </w:rPr>
        <w:fldChar w:fldCharType="separate"/>
      </w:r>
      <w:r w:rsidR="001201BF" w:rsidRPr="00671016">
        <w:rPr>
          <w:rFonts w:ascii="Times New Roman" w:hAnsi="Times New Roman" w:cs="Times New Roman"/>
          <w:i/>
          <w:iCs/>
          <w:sz w:val="24"/>
          <w:szCs w:val="24"/>
        </w:rPr>
        <w:t xml:space="preserve">Lohmann </w:t>
      </w:r>
      <w:r w:rsidR="008831F4" w:rsidRPr="00671016">
        <w:rPr>
          <w:rFonts w:ascii="Times New Roman" w:hAnsi="Times New Roman" w:cs="Times New Roman"/>
          <w:i/>
          <w:iCs/>
          <w:sz w:val="24"/>
          <w:szCs w:val="24"/>
        </w:rPr>
        <w:t xml:space="preserve">&amp; </w:t>
      </w:r>
      <w:r w:rsidR="001201BF" w:rsidRPr="00671016">
        <w:rPr>
          <w:rFonts w:ascii="Times New Roman" w:hAnsi="Times New Roman" w:cs="Times New Roman"/>
          <w:i/>
          <w:iCs/>
          <w:sz w:val="24"/>
          <w:szCs w:val="24"/>
        </w:rPr>
        <w:t xml:space="preserve">Meyer </w:t>
      </w:r>
      <w:r w:rsidR="008831F4" w:rsidRPr="00671016">
        <w:rPr>
          <w:rFonts w:ascii="Times New Roman" w:hAnsi="Times New Roman" w:cs="Times New Roman"/>
          <w:i/>
          <w:iCs/>
          <w:sz w:val="24"/>
          <w:szCs w:val="24"/>
        </w:rPr>
        <w:t>(2003)</w:t>
      </w:r>
      <w:r w:rsidR="001201BF" w:rsidRPr="00671016">
        <w:rPr>
          <w:rFonts w:ascii="Times New Roman" w:hAnsi="Times New Roman" w:cs="Times New Roman"/>
          <w:i/>
          <w:iCs/>
          <w:sz w:val="24"/>
          <w:szCs w:val="24"/>
        </w:rPr>
        <w:fldChar w:fldCharType="end"/>
      </w:r>
      <w:r w:rsidR="008831F4" w:rsidRPr="00671016">
        <w:rPr>
          <w:rFonts w:ascii="Times New Roman" w:hAnsi="Times New Roman" w:cs="Times New Roman"/>
          <w:i/>
          <w:iCs/>
          <w:sz w:val="24"/>
          <w:szCs w:val="24"/>
        </w:rPr>
        <w:t xml:space="preserve"> Performed </w:t>
      </w:r>
      <w:r w:rsidR="005044FF" w:rsidRPr="00671016">
        <w:rPr>
          <w:rFonts w:ascii="Times New Roman" w:hAnsi="Times New Roman" w:cs="Times New Roman"/>
          <w:i/>
          <w:iCs/>
          <w:sz w:val="24"/>
          <w:szCs w:val="24"/>
        </w:rPr>
        <w:t>i</w:t>
      </w:r>
      <w:r w:rsidR="008831F4" w:rsidRPr="00671016">
        <w:rPr>
          <w:rFonts w:ascii="Times New Roman" w:hAnsi="Times New Roman" w:cs="Times New Roman"/>
          <w:i/>
          <w:iCs/>
          <w:sz w:val="24"/>
          <w:szCs w:val="24"/>
        </w:rPr>
        <w:t xml:space="preserve">n The Micro-Teaching Unit </w:t>
      </w:r>
      <w:r w:rsidR="005044FF" w:rsidRPr="00671016">
        <w:rPr>
          <w:rFonts w:ascii="Times New Roman" w:hAnsi="Times New Roman" w:cs="Times New Roman"/>
          <w:i/>
          <w:iCs/>
          <w:sz w:val="24"/>
          <w:szCs w:val="24"/>
        </w:rPr>
        <w:t>b</w:t>
      </w:r>
      <w:r w:rsidR="008831F4" w:rsidRPr="00671016">
        <w:rPr>
          <w:rFonts w:ascii="Times New Roman" w:hAnsi="Times New Roman" w:cs="Times New Roman"/>
          <w:i/>
          <w:iCs/>
          <w:sz w:val="24"/>
          <w:szCs w:val="24"/>
        </w:rPr>
        <w:t>y Actors</w:t>
      </w:r>
    </w:p>
    <w:tbl>
      <w:tblPr>
        <w:tblStyle w:val="EinfacheTabelle2"/>
        <w:tblW w:w="5000" w:type="pct"/>
        <w:tblLook w:val="04A0" w:firstRow="1" w:lastRow="0" w:firstColumn="1" w:lastColumn="0" w:noHBand="0" w:noVBand="1"/>
      </w:tblPr>
      <w:tblGrid>
        <w:gridCol w:w="2724"/>
        <w:gridCol w:w="2920"/>
        <w:gridCol w:w="3716"/>
      </w:tblGrid>
      <w:tr w:rsidR="00671016" w:rsidRPr="00671016" w14:paraId="139B5445" w14:textId="77777777" w:rsidTr="009658DD">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455" w:type="pct"/>
            <w:tcBorders>
              <w:top w:val="single" w:sz="4" w:space="0" w:color="7F7F7F" w:themeColor="text1" w:themeTint="80"/>
              <w:left w:val="nil"/>
              <w:bottom w:val="single" w:sz="4" w:space="0" w:color="auto"/>
              <w:right w:val="nil"/>
            </w:tcBorders>
            <w:vAlign w:val="bottom"/>
            <w:hideMark/>
          </w:tcPr>
          <w:p w14:paraId="1EFF56D8" w14:textId="77777777" w:rsidR="00515ACD" w:rsidRPr="00671016" w:rsidRDefault="00515ACD" w:rsidP="007C555E">
            <w:pPr>
              <w:ind w:firstLine="0"/>
              <w:rPr>
                <w:rFonts w:ascii="Times New Roman" w:hAnsi="Times New Roman" w:cs="Times New Roman"/>
                <w:sz w:val="24"/>
                <w:szCs w:val="24"/>
                <w:lang w:val="de-DE"/>
              </w:rPr>
            </w:pPr>
            <w:r w:rsidRPr="00671016">
              <w:rPr>
                <w:rFonts w:ascii="Times New Roman" w:hAnsi="Times New Roman" w:cs="Times New Roman"/>
                <w:sz w:val="24"/>
                <w:szCs w:val="24"/>
              </w:rPr>
              <w:t>Verbal disruptions</w:t>
            </w:r>
          </w:p>
        </w:tc>
        <w:tc>
          <w:tcPr>
            <w:tcW w:w="1560" w:type="pct"/>
            <w:tcBorders>
              <w:top w:val="single" w:sz="4" w:space="0" w:color="7F7F7F" w:themeColor="text1" w:themeTint="80"/>
              <w:left w:val="nil"/>
              <w:bottom w:val="single" w:sz="4" w:space="0" w:color="auto"/>
              <w:right w:val="nil"/>
            </w:tcBorders>
            <w:vAlign w:val="bottom"/>
            <w:hideMark/>
          </w:tcPr>
          <w:p w14:paraId="44B36021" w14:textId="77777777" w:rsidR="00515ACD" w:rsidRPr="00671016" w:rsidRDefault="00515ACD" w:rsidP="007C555E">
            <w:pPr>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de-DE"/>
              </w:rPr>
            </w:pPr>
            <w:r w:rsidRPr="00671016">
              <w:rPr>
                <w:rFonts w:ascii="Times New Roman" w:hAnsi="Times New Roman" w:cs="Times New Roman"/>
                <w:sz w:val="24"/>
                <w:szCs w:val="24"/>
              </w:rPr>
              <w:t>Physical disruptions</w:t>
            </w:r>
          </w:p>
        </w:tc>
        <w:tc>
          <w:tcPr>
            <w:tcW w:w="1985" w:type="pct"/>
            <w:tcBorders>
              <w:top w:val="single" w:sz="4" w:space="0" w:color="7F7F7F" w:themeColor="text1" w:themeTint="80"/>
              <w:left w:val="nil"/>
              <w:bottom w:val="single" w:sz="4" w:space="0" w:color="auto"/>
              <w:right w:val="nil"/>
            </w:tcBorders>
            <w:vAlign w:val="bottom"/>
            <w:hideMark/>
          </w:tcPr>
          <w:p w14:paraId="307BACA7" w14:textId="77777777" w:rsidR="00515ACD" w:rsidRPr="00671016" w:rsidRDefault="00515ACD" w:rsidP="007C555E">
            <w:pPr>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1016">
              <w:rPr>
                <w:rFonts w:ascii="Times New Roman" w:hAnsi="Times New Roman" w:cs="Times New Roman"/>
                <w:sz w:val="24"/>
                <w:szCs w:val="24"/>
              </w:rPr>
              <w:t>Lack of eagerness to learn</w:t>
            </w:r>
          </w:p>
        </w:tc>
      </w:tr>
      <w:tr w:rsidR="00671016" w:rsidRPr="00671016" w14:paraId="4C86983E" w14:textId="77777777" w:rsidTr="009658D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455" w:type="pct"/>
            <w:tcBorders>
              <w:top w:val="single" w:sz="4" w:space="0" w:color="auto"/>
              <w:left w:val="nil"/>
              <w:bottom w:val="nil"/>
              <w:right w:val="nil"/>
            </w:tcBorders>
            <w:vAlign w:val="bottom"/>
            <w:hideMark/>
          </w:tcPr>
          <w:p w14:paraId="48FC8720" w14:textId="0F384CD5" w:rsidR="00515ACD" w:rsidRPr="00671016" w:rsidRDefault="00515ACD" w:rsidP="007C555E">
            <w:pPr>
              <w:ind w:firstLine="0"/>
              <w:rPr>
                <w:rFonts w:ascii="Times New Roman" w:hAnsi="Times New Roman" w:cs="Times New Roman"/>
                <w:b w:val="0"/>
                <w:bCs w:val="0"/>
                <w:sz w:val="24"/>
                <w:szCs w:val="24"/>
                <w:lang w:val="de-DE"/>
              </w:rPr>
            </w:pPr>
            <w:proofErr w:type="spellStart"/>
            <w:r w:rsidRPr="00671016">
              <w:rPr>
                <w:rFonts w:ascii="Times New Roman" w:hAnsi="Times New Roman" w:cs="Times New Roman"/>
                <w:b w:val="0"/>
                <w:bCs w:val="0"/>
                <w:sz w:val="24"/>
                <w:szCs w:val="24"/>
                <w:lang w:val="de-DE"/>
              </w:rPr>
              <w:t>Heckling</w:t>
            </w:r>
            <w:proofErr w:type="spellEnd"/>
          </w:p>
        </w:tc>
        <w:tc>
          <w:tcPr>
            <w:tcW w:w="1560" w:type="pct"/>
            <w:tcBorders>
              <w:top w:val="single" w:sz="4" w:space="0" w:color="auto"/>
              <w:left w:val="nil"/>
              <w:bottom w:val="nil"/>
              <w:right w:val="nil"/>
            </w:tcBorders>
            <w:vAlign w:val="bottom"/>
            <w:hideMark/>
          </w:tcPr>
          <w:p w14:paraId="1AD8A8F9" w14:textId="77777777" w:rsidR="00515ACD" w:rsidRPr="00671016" w:rsidRDefault="00515ACD" w:rsidP="007C555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de-DE"/>
              </w:rPr>
            </w:pPr>
            <w:proofErr w:type="spellStart"/>
            <w:r w:rsidRPr="00671016">
              <w:rPr>
                <w:rFonts w:ascii="Times New Roman" w:hAnsi="Times New Roman" w:cs="Times New Roman"/>
                <w:sz w:val="24"/>
                <w:szCs w:val="24"/>
                <w:lang w:val="de-DE"/>
              </w:rPr>
              <w:t>Clicking</w:t>
            </w:r>
            <w:proofErr w:type="spellEnd"/>
            <w:r w:rsidRPr="00671016">
              <w:rPr>
                <w:rFonts w:ascii="Times New Roman" w:hAnsi="Times New Roman" w:cs="Times New Roman"/>
                <w:sz w:val="24"/>
                <w:szCs w:val="24"/>
                <w:lang w:val="de-DE"/>
              </w:rPr>
              <w:t xml:space="preserve"> </w:t>
            </w:r>
            <w:proofErr w:type="spellStart"/>
            <w:r w:rsidRPr="00671016">
              <w:rPr>
                <w:rFonts w:ascii="Times New Roman" w:hAnsi="Times New Roman" w:cs="Times New Roman"/>
                <w:sz w:val="24"/>
                <w:szCs w:val="24"/>
                <w:lang w:val="de-DE"/>
              </w:rPr>
              <w:t>pen</w:t>
            </w:r>
            <w:proofErr w:type="spellEnd"/>
          </w:p>
        </w:tc>
        <w:tc>
          <w:tcPr>
            <w:tcW w:w="1985" w:type="pct"/>
            <w:tcBorders>
              <w:top w:val="single" w:sz="4" w:space="0" w:color="auto"/>
              <w:left w:val="nil"/>
              <w:bottom w:val="nil"/>
              <w:right w:val="nil"/>
            </w:tcBorders>
            <w:vAlign w:val="bottom"/>
            <w:hideMark/>
          </w:tcPr>
          <w:p w14:paraId="04D723D7" w14:textId="77777777" w:rsidR="00515ACD" w:rsidRPr="00671016" w:rsidRDefault="00515ACD" w:rsidP="007C555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de-DE"/>
              </w:rPr>
            </w:pPr>
            <w:r w:rsidRPr="00671016">
              <w:rPr>
                <w:rFonts w:ascii="Times New Roman" w:hAnsi="Times New Roman" w:cs="Times New Roman"/>
                <w:sz w:val="24"/>
                <w:szCs w:val="24"/>
                <w:lang w:val="de-DE"/>
              </w:rPr>
              <w:t xml:space="preserve">Looking at </w:t>
            </w:r>
            <w:proofErr w:type="spellStart"/>
            <w:r w:rsidRPr="00671016">
              <w:rPr>
                <w:rFonts w:ascii="Times New Roman" w:hAnsi="Times New Roman" w:cs="Times New Roman"/>
                <w:sz w:val="24"/>
                <w:szCs w:val="24"/>
                <w:lang w:val="de-DE"/>
              </w:rPr>
              <w:t>phone</w:t>
            </w:r>
            <w:proofErr w:type="spellEnd"/>
          </w:p>
        </w:tc>
      </w:tr>
      <w:tr w:rsidR="00671016" w:rsidRPr="00671016" w14:paraId="4814E46C" w14:textId="77777777" w:rsidTr="009658DD">
        <w:trPr>
          <w:trHeight w:val="600"/>
        </w:trPr>
        <w:tc>
          <w:tcPr>
            <w:cnfStyle w:val="001000000000" w:firstRow="0" w:lastRow="0" w:firstColumn="1" w:lastColumn="0" w:oddVBand="0" w:evenVBand="0" w:oddHBand="0" w:evenHBand="0" w:firstRowFirstColumn="0" w:firstRowLastColumn="0" w:lastRowFirstColumn="0" w:lastRowLastColumn="0"/>
            <w:tcW w:w="1455" w:type="pct"/>
            <w:tcBorders>
              <w:top w:val="nil"/>
              <w:left w:val="nil"/>
              <w:bottom w:val="nil"/>
              <w:right w:val="nil"/>
            </w:tcBorders>
            <w:vAlign w:val="bottom"/>
            <w:hideMark/>
          </w:tcPr>
          <w:p w14:paraId="628B51A5" w14:textId="77777777" w:rsidR="00515ACD" w:rsidRPr="00671016" w:rsidRDefault="00515ACD" w:rsidP="007C555E">
            <w:pPr>
              <w:ind w:firstLine="0"/>
              <w:rPr>
                <w:rFonts w:ascii="Times New Roman" w:hAnsi="Times New Roman" w:cs="Times New Roman"/>
                <w:b w:val="0"/>
                <w:bCs w:val="0"/>
                <w:sz w:val="24"/>
                <w:szCs w:val="24"/>
                <w:lang w:val="de-DE"/>
              </w:rPr>
            </w:pPr>
            <w:proofErr w:type="spellStart"/>
            <w:r w:rsidRPr="00671016">
              <w:rPr>
                <w:rFonts w:ascii="Times New Roman" w:hAnsi="Times New Roman" w:cs="Times New Roman"/>
                <w:b w:val="0"/>
                <w:bCs w:val="0"/>
                <w:sz w:val="24"/>
                <w:szCs w:val="24"/>
                <w:lang w:val="de-DE"/>
              </w:rPr>
              <w:t>Chatting</w:t>
            </w:r>
            <w:proofErr w:type="spellEnd"/>
          </w:p>
        </w:tc>
        <w:tc>
          <w:tcPr>
            <w:tcW w:w="1560" w:type="pct"/>
            <w:tcBorders>
              <w:top w:val="nil"/>
              <w:left w:val="nil"/>
              <w:bottom w:val="nil"/>
              <w:right w:val="nil"/>
            </w:tcBorders>
            <w:vAlign w:val="bottom"/>
            <w:hideMark/>
          </w:tcPr>
          <w:p w14:paraId="15C81FF4" w14:textId="77777777" w:rsidR="00515ACD" w:rsidRPr="00671016" w:rsidRDefault="00515ACD" w:rsidP="007C555E">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de-DE"/>
              </w:rPr>
            </w:pPr>
            <w:proofErr w:type="spellStart"/>
            <w:r w:rsidRPr="00671016">
              <w:rPr>
                <w:rFonts w:ascii="Times New Roman" w:hAnsi="Times New Roman" w:cs="Times New Roman"/>
                <w:sz w:val="24"/>
                <w:szCs w:val="24"/>
                <w:lang w:val="de-DE"/>
              </w:rPr>
              <w:t>Snipping</w:t>
            </w:r>
            <w:proofErr w:type="spellEnd"/>
            <w:r w:rsidRPr="00671016">
              <w:rPr>
                <w:rFonts w:ascii="Times New Roman" w:hAnsi="Times New Roman" w:cs="Times New Roman"/>
                <w:sz w:val="24"/>
                <w:szCs w:val="24"/>
                <w:lang w:val="de-DE"/>
              </w:rPr>
              <w:t xml:space="preserve"> </w:t>
            </w:r>
            <w:proofErr w:type="spellStart"/>
            <w:r w:rsidRPr="00671016">
              <w:rPr>
                <w:rFonts w:ascii="Times New Roman" w:hAnsi="Times New Roman" w:cs="Times New Roman"/>
                <w:sz w:val="24"/>
                <w:szCs w:val="24"/>
                <w:lang w:val="de-DE"/>
              </w:rPr>
              <w:t>hands</w:t>
            </w:r>
            <w:proofErr w:type="spellEnd"/>
          </w:p>
        </w:tc>
        <w:tc>
          <w:tcPr>
            <w:tcW w:w="1985" w:type="pct"/>
            <w:tcBorders>
              <w:top w:val="nil"/>
              <w:left w:val="nil"/>
              <w:bottom w:val="nil"/>
              <w:right w:val="nil"/>
            </w:tcBorders>
            <w:vAlign w:val="bottom"/>
            <w:hideMark/>
          </w:tcPr>
          <w:p w14:paraId="397E9487" w14:textId="77777777" w:rsidR="00515ACD" w:rsidRPr="00671016" w:rsidRDefault="00515ACD" w:rsidP="007C555E">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de-DE"/>
              </w:rPr>
            </w:pPr>
            <w:r w:rsidRPr="00671016">
              <w:rPr>
                <w:rFonts w:ascii="Times New Roman" w:hAnsi="Times New Roman" w:cs="Times New Roman"/>
                <w:sz w:val="24"/>
                <w:szCs w:val="24"/>
                <w:lang w:val="de-DE"/>
              </w:rPr>
              <w:t>Drawing</w:t>
            </w:r>
          </w:p>
        </w:tc>
      </w:tr>
      <w:tr w:rsidR="00671016" w:rsidRPr="00671016" w14:paraId="169DDC09" w14:textId="77777777" w:rsidTr="009658D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455" w:type="pct"/>
            <w:tcBorders>
              <w:top w:val="nil"/>
              <w:left w:val="nil"/>
              <w:bottom w:val="single" w:sz="4" w:space="0" w:color="auto"/>
              <w:right w:val="nil"/>
            </w:tcBorders>
            <w:vAlign w:val="bottom"/>
            <w:hideMark/>
          </w:tcPr>
          <w:p w14:paraId="648BD3DB" w14:textId="77777777" w:rsidR="00515ACD" w:rsidRPr="00671016" w:rsidRDefault="00515ACD" w:rsidP="007C555E">
            <w:pPr>
              <w:ind w:firstLine="0"/>
              <w:rPr>
                <w:rFonts w:ascii="Times New Roman" w:hAnsi="Times New Roman" w:cs="Times New Roman"/>
                <w:b w:val="0"/>
                <w:bCs w:val="0"/>
                <w:sz w:val="24"/>
                <w:szCs w:val="24"/>
                <w:lang w:val="de-DE"/>
              </w:rPr>
            </w:pPr>
            <w:proofErr w:type="spellStart"/>
            <w:r w:rsidRPr="00671016">
              <w:rPr>
                <w:rFonts w:ascii="Times New Roman" w:hAnsi="Times New Roman" w:cs="Times New Roman"/>
                <w:b w:val="0"/>
                <w:bCs w:val="0"/>
                <w:sz w:val="24"/>
                <w:szCs w:val="24"/>
                <w:lang w:val="de-DE"/>
              </w:rPr>
              <w:t>Whispering</w:t>
            </w:r>
            <w:proofErr w:type="spellEnd"/>
          </w:p>
        </w:tc>
        <w:tc>
          <w:tcPr>
            <w:tcW w:w="1560" w:type="pct"/>
            <w:tcBorders>
              <w:top w:val="nil"/>
              <w:left w:val="nil"/>
              <w:bottom w:val="single" w:sz="4" w:space="0" w:color="auto"/>
              <w:right w:val="nil"/>
            </w:tcBorders>
            <w:vAlign w:val="bottom"/>
            <w:hideMark/>
          </w:tcPr>
          <w:p w14:paraId="634B637B" w14:textId="77777777" w:rsidR="00515ACD" w:rsidRPr="00671016" w:rsidRDefault="00515ACD" w:rsidP="007C555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de-DE"/>
              </w:rPr>
            </w:pPr>
            <w:proofErr w:type="spellStart"/>
            <w:r w:rsidRPr="00671016">
              <w:rPr>
                <w:rFonts w:ascii="Times New Roman" w:hAnsi="Times New Roman" w:cs="Times New Roman"/>
                <w:sz w:val="24"/>
                <w:szCs w:val="24"/>
                <w:lang w:val="de-DE"/>
              </w:rPr>
              <w:t>Drumming</w:t>
            </w:r>
            <w:proofErr w:type="spellEnd"/>
            <w:r w:rsidRPr="00671016">
              <w:rPr>
                <w:rFonts w:ascii="Times New Roman" w:hAnsi="Times New Roman" w:cs="Times New Roman"/>
                <w:sz w:val="24"/>
                <w:szCs w:val="24"/>
                <w:lang w:val="de-DE"/>
              </w:rPr>
              <w:t xml:space="preserve"> </w:t>
            </w:r>
            <w:proofErr w:type="spellStart"/>
            <w:r w:rsidRPr="00671016">
              <w:rPr>
                <w:rFonts w:ascii="Times New Roman" w:hAnsi="Times New Roman" w:cs="Times New Roman"/>
                <w:sz w:val="24"/>
                <w:szCs w:val="24"/>
                <w:lang w:val="de-DE"/>
              </w:rPr>
              <w:t>hands</w:t>
            </w:r>
            <w:proofErr w:type="spellEnd"/>
          </w:p>
        </w:tc>
        <w:tc>
          <w:tcPr>
            <w:tcW w:w="1985" w:type="pct"/>
            <w:tcBorders>
              <w:top w:val="nil"/>
              <w:left w:val="nil"/>
              <w:bottom w:val="single" w:sz="4" w:space="0" w:color="auto"/>
              <w:right w:val="nil"/>
            </w:tcBorders>
            <w:vAlign w:val="bottom"/>
            <w:hideMark/>
          </w:tcPr>
          <w:p w14:paraId="5E34473D" w14:textId="7DE84CD5" w:rsidR="00515ACD" w:rsidRPr="00671016" w:rsidRDefault="00515ACD" w:rsidP="007C555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de-DE"/>
              </w:rPr>
            </w:pPr>
            <w:r w:rsidRPr="00671016">
              <w:rPr>
                <w:rFonts w:ascii="Times New Roman" w:hAnsi="Times New Roman" w:cs="Times New Roman"/>
                <w:sz w:val="24"/>
                <w:szCs w:val="24"/>
                <w:lang w:val="de-DE"/>
              </w:rPr>
              <w:t xml:space="preserve">Head on </w:t>
            </w:r>
            <w:proofErr w:type="spellStart"/>
            <w:r w:rsidRPr="00671016">
              <w:rPr>
                <w:rFonts w:ascii="Times New Roman" w:hAnsi="Times New Roman" w:cs="Times New Roman"/>
                <w:sz w:val="24"/>
                <w:szCs w:val="24"/>
                <w:lang w:val="de-DE"/>
              </w:rPr>
              <w:t>table</w:t>
            </w:r>
            <w:proofErr w:type="spellEnd"/>
          </w:p>
        </w:tc>
      </w:tr>
    </w:tbl>
    <w:p w14:paraId="410EF5D3" w14:textId="362AB611" w:rsidR="00515ACD" w:rsidRPr="00671016" w:rsidRDefault="004079A1" w:rsidP="007C555E">
      <w:pPr>
        <w:spacing w:before="240" w:line="240" w:lineRule="auto"/>
        <w:ind w:firstLine="0"/>
        <w:rPr>
          <w:rFonts w:ascii="Times New Roman" w:hAnsi="Times New Roman" w:cs="Times New Roman"/>
          <w:i/>
          <w:iCs/>
          <w:szCs w:val="22"/>
        </w:rPr>
      </w:pPr>
      <w:r w:rsidRPr="00671016">
        <w:rPr>
          <w:rFonts w:ascii="Times New Roman" w:hAnsi="Times New Roman" w:cs="Times New Roman"/>
          <w:i/>
          <w:iCs/>
          <w:szCs w:val="22"/>
        </w:rPr>
        <w:t xml:space="preserve">Note. </w:t>
      </w:r>
      <w:r w:rsidRPr="00671016">
        <w:rPr>
          <w:rFonts w:ascii="Times New Roman" w:hAnsi="Times New Roman" w:cs="Times New Roman"/>
          <w:szCs w:val="22"/>
        </w:rPr>
        <w:t xml:space="preserve">Disruptions were classified based on the typology provided by </w:t>
      </w:r>
      <w:r w:rsidRPr="00671016">
        <w:rPr>
          <w:rFonts w:ascii="Times New Roman" w:hAnsi="Times New Roman" w:cs="Times New Roman"/>
          <w:szCs w:val="22"/>
        </w:rPr>
        <w:fldChar w:fldCharType="begin"/>
      </w:r>
      <w:r w:rsidR="007742E6" w:rsidRPr="00671016">
        <w:rPr>
          <w:rFonts w:ascii="Times New Roman" w:hAnsi="Times New Roman" w:cs="Times New Roman"/>
          <w:szCs w:val="22"/>
        </w:rPr>
        <w:instrText xml:space="preserve"> ADDIN ZOTERO_ITEM CSL_CITATION {"citationID":"g08ULVNG","properties":{"formattedCitation":"(Lohmann &amp; Meyer, 2003)","plainCitation":"(Lohmann &amp; Meyer, 2003)","dontUpdate":true,"noteIndex":0},"citationItems":[{"id":803,"uris":["http://zotero.org/groups/5349517/items/W9DMGN77"],"itemData":{"id":803,"type":"book","publisher":"Cornelsen-Scriptor","title":"Mit Sch\"ulern klarkommen: Professioneller Umgang mit Unterrichtsst\"orungen und Disziplinkonflikten","author":[{"family":"Lohmann","given":"Gert"},{"family":"Meyer","given":"Hilbert"}],"issued":{"date-parts":[["2003"]]}}}],"schema":"https://github.com/citation-style-language/schema/raw/master/csl-citation.json"} </w:instrText>
      </w:r>
      <w:r w:rsidRPr="00671016">
        <w:rPr>
          <w:rFonts w:ascii="Times New Roman" w:hAnsi="Times New Roman" w:cs="Times New Roman"/>
          <w:szCs w:val="22"/>
        </w:rPr>
        <w:fldChar w:fldCharType="separate"/>
      </w:r>
      <w:r w:rsidRPr="00671016">
        <w:rPr>
          <w:rFonts w:ascii="Times New Roman" w:hAnsi="Times New Roman" w:cs="Times New Roman"/>
          <w:szCs w:val="22"/>
        </w:rPr>
        <w:t>Lohmann &amp; Meyer (2003)</w:t>
      </w:r>
      <w:r w:rsidRPr="00671016">
        <w:rPr>
          <w:rFonts w:ascii="Times New Roman" w:hAnsi="Times New Roman" w:cs="Times New Roman"/>
          <w:szCs w:val="22"/>
        </w:rPr>
        <w:fldChar w:fldCharType="end"/>
      </w:r>
      <w:r w:rsidRPr="00671016">
        <w:rPr>
          <w:rFonts w:ascii="Times New Roman" w:hAnsi="Times New Roman" w:cs="Times New Roman"/>
          <w:i/>
          <w:iCs/>
          <w:szCs w:val="22"/>
        </w:rPr>
        <w:t xml:space="preserve">. </w:t>
      </w:r>
      <w:r w:rsidRPr="00671016">
        <w:rPr>
          <w:rFonts w:ascii="Times New Roman" w:hAnsi="Times New Roman" w:cs="Times New Roman"/>
          <w:szCs w:val="22"/>
        </w:rPr>
        <w:t>Categories include verbal, physical, and disengagement-related behaviors performed during the micro-teaching unit.</w:t>
      </w:r>
      <w:r w:rsidR="001F464C" w:rsidRPr="00671016">
        <w:rPr>
          <w:rFonts w:ascii="Times New Roman" w:hAnsi="Times New Roman" w:cs="Times New Roman"/>
          <w:szCs w:val="22"/>
        </w:rPr>
        <w:t xml:space="preserve"> The order of the performing actors and the disruptions was fully balanced using Latin squares.</w:t>
      </w:r>
    </w:p>
    <w:p w14:paraId="75F96E19" w14:textId="77777777" w:rsidR="00515ACD" w:rsidRPr="00B76258" w:rsidRDefault="00515ACD" w:rsidP="007C555E">
      <w:pPr>
        <w:ind w:firstLine="0"/>
        <w:rPr>
          <w:rFonts w:ascii="Times New Roman" w:hAnsi="Times New Roman" w:cs="Times New Roman"/>
          <w:b/>
          <w:bCs/>
          <w:color w:val="DBDBDB" w:themeColor="accent3" w:themeTint="66"/>
          <w:sz w:val="24"/>
          <w:szCs w:val="24"/>
        </w:rPr>
      </w:pPr>
    </w:p>
    <w:p w14:paraId="771A2F4D"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7C9CA87B"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73947B36"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34D46CEF" w14:textId="480BAAEE" w:rsidR="00447B65" w:rsidRPr="00B76258" w:rsidRDefault="00447B65" w:rsidP="007C555E">
      <w:pPr>
        <w:ind w:firstLine="0"/>
        <w:rPr>
          <w:rFonts w:ascii="Times New Roman" w:hAnsi="Times New Roman" w:cs="Times New Roman"/>
          <w:b/>
          <w:bCs/>
          <w:color w:val="DBDBDB" w:themeColor="accent3" w:themeTint="66"/>
          <w:sz w:val="24"/>
          <w:szCs w:val="24"/>
        </w:rPr>
      </w:pPr>
    </w:p>
    <w:p w14:paraId="02A93B11" w14:textId="77777777" w:rsidR="00B51FFE" w:rsidRPr="00B76258" w:rsidRDefault="00B51FFE" w:rsidP="007C555E">
      <w:pPr>
        <w:ind w:firstLine="0"/>
        <w:rPr>
          <w:rFonts w:ascii="Times New Roman" w:hAnsi="Times New Roman" w:cs="Times New Roman"/>
          <w:b/>
          <w:bCs/>
          <w:color w:val="DBDBDB" w:themeColor="accent3" w:themeTint="66"/>
          <w:sz w:val="24"/>
          <w:szCs w:val="24"/>
        </w:rPr>
      </w:pPr>
    </w:p>
    <w:p w14:paraId="158C90D7"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497ED838" w14:textId="77777777" w:rsidR="00447B65" w:rsidRDefault="00447B65" w:rsidP="007C555E">
      <w:pPr>
        <w:ind w:firstLine="0"/>
        <w:rPr>
          <w:rFonts w:ascii="Times New Roman" w:hAnsi="Times New Roman" w:cs="Times New Roman"/>
          <w:b/>
          <w:bCs/>
          <w:color w:val="DBDBDB" w:themeColor="accent3" w:themeTint="66"/>
          <w:sz w:val="24"/>
          <w:szCs w:val="24"/>
        </w:rPr>
      </w:pPr>
    </w:p>
    <w:p w14:paraId="0082C7E2" w14:textId="77777777" w:rsidR="001246F9" w:rsidRDefault="001246F9" w:rsidP="007C555E">
      <w:pPr>
        <w:ind w:firstLine="0"/>
        <w:rPr>
          <w:rFonts w:ascii="Times New Roman" w:hAnsi="Times New Roman" w:cs="Times New Roman"/>
          <w:b/>
          <w:bCs/>
          <w:color w:val="DBDBDB" w:themeColor="accent3" w:themeTint="66"/>
          <w:sz w:val="24"/>
          <w:szCs w:val="24"/>
        </w:rPr>
      </w:pPr>
    </w:p>
    <w:p w14:paraId="5160A91C" w14:textId="77777777" w:rsidR="001246F9" w:rsidRPr="00B76258" w:rsidRDefault="001246F9" w:rsidP="007C555E">
      <w:pPr>
        <w:ind w:firstLine="0"/>
        <w:rPr>
          <w:rFonts w:ascii="Times New Roman" w:hAnsi="Times New Roman" w:cs="Times New Roman"/>
          <w:b/>
          <w:bCs/>
          <w:color w:val="DBDBDB" w:themeColor="accent3" w:themeTint="66"/>
          <w:sz w:val="24"/>
          <w:szCs w:val="24"/>
        </w:rPr>
      </w:pPr>
    </w:p>
    <w:p w14:paraId="1C7C0A53"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532B697F"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01F92754" w14:textId="786E41AC" w:rsidR="00980054" w:rsidRPr="00671016" w:rsidRDefault="00980054" w:rsidP="007C555E">
      <w:pPr>
        <w:pStyle w:val="berschrift1"/>
        <w:jc w:val="left"/>
        <w:rPr>
          <w:rFonts w:ascii="Times New Roman" w:hAnsi="Times New Roman" w:cs="Times New Roman"/>
          <w:sz w:val="24"/>
          <w:szCs w:val="24"/>
        </w:rPr>
      </w:pPr>
      <w:r w:rsidRPr="00671016">
        <w:rPr>
          <w:rFonts w:ascii="Times New Roman" w:hAnsi="Times New Roman" w:cs="Times New Roman"/>
          <w:sz w:val="24"/>
          <w:szCs w:val="24"/>
        </w:rPr>
        <w:lastRenderedPageBreak/>
        <w:t>Appendix B</w:t>
      </w:r>
    </w:p>
    <w:p w14:paraId="48BBC7C2" w14:textId="0C889EE7" w:rsidR="00447B65" w:rsidRPr="00671016" w:rsidRDefault="00980054" w:rsidP="007C555E">
      <w:pPr>
        <w:pStyle w:val="berschrift1"/>
        <w:jc w:val="left"/>
        <w:rPr>
          <w:rFonts w:ascii="Times New Roman" w:hAnsi="Times New Roman" w:cs="Times New Roman"/>
          <w:sz w:val="24"/>
          <w:szCs w:val="24"/>
        </w:rPr>
      </w:pPr>
      <w:r w:rsidRPr="00671016">
        <w:rPr>
          <w:rFonts w:ascii="Times New Roman" w:hAnsi="Times New Roman" w:cs="Times New Roman"/>
          <w:sz w:val="24"/>
          <w:szCs w:val="24"/>
        </w:rPr>
        <w:t xml:space="preserve">Laboratory </w:t>
      </w:r>
      <w:r w:rsidR="009F7567" w:rsidRPr="00671016">
        <w:rPr>
          <w:rFonts w:ascii="Times New Roman" w:hAnsi="Times New Roman" w:cs="Times New Roman"/>
          <w:sz w:val="24"/>
          <w:szCs w:val="24"/>
        </w:rPr>
        <w:t>Setting of The Study</w:t>
      </w:r>
    </w:p>
    <w:p w14:paraId="7D01BC19" w14:textId="1B1D577E" w:rsidR="00515ACD" w:rsidRPr="00671016" w:rsidRDefault="00515ACD" w:rsidP="007C555E">
      <w:pPr>
        <w:ind w:firstLine="0"/>
        <w:rPr>
          <w:rFonts w:ascii="Times New Roman" w:hAnsi="Times New Roman" w:cs="Times New Roman"/>
          <w:b/>
          <w:bCs/>
          <w:sz w:val="24"/>
          <w:szCs w:val="24"/>
        </w:rPr>
      </w:pPr>
      <w:r w:rsidRPr="00671016">
        <w:rPr>
          <w:rFonts w:ascii="Times New Roman" w:hAnsi="Times New Roman" w:cs="Times New Roman"/>
          <w:b/>
          <w:bCs/>
          <w:sz w:val="24"/>
          <w:szCs w:val="24"/>
        </w:rPr>
        <w:t xml:space="preserve">Figure </w:t>
      </w:r>
      <w:r w:rsidR="00980054" w:rsidRPr="00671016">
        <w:rPr>
          <w:rFonts w:ascii="Times New Roman" w:hAnsi="Times New Roman" w:cs="Times New Roman"/>
          <w:b/>
          <w:bCs/>
          <w:sz w:val="24"/>
          <w:szCs w:val="24"/>
        </w:rPr>
        <w:t>B1</w:t>
      </w:r>
    </w:p>
    <w:p w14:paraId="20872C0F" w14:textId="384CED5D" w:rsidR="00515ACD" w:rsidRPr="00671016" w:rsidRDefault="00515ACD" w:rsidP="007C555E">
      <w:pPr>
        <w:ind w:firstLine="0"/>
        <w:rPr>
          <w:rFonts w:ascii="Times New Roman" w:hAnsi="Times New Roman" w:cs="Times New Roman"/>
          <w:sz w:val="24"/>
          <w:szCs w:val="24"/>
        </w:rPr>
      </w:pPr>
      <w:r w:rsidRPr="00671016">
        <w:rPr>
          <w:rFonts w:ascii="Times New Roman" w:hAnsi="Times New Roman" w:cs="Times New Roman"/>
          <w:i/>
          <w:iCs/>
          <w:sz w:val="24"/>
          <w:szCs w:val="24"/>
        </w:rPr>
        <w:t xml:space="preserve">Laboratory </w:t>
      </w:r>
      <w:r w:rsidR="009F7567" w:rsidRPr="00671016">
        <w:rPr>
          <w:rFonts w:ascii="Times New Roman" w:hAnsi="Times New Roman" w:cs="Times New Roman"/>
          <w:i/>
          <w:iCs/>
          <w:sz w:val="24"/>
          <w:szCs w:val="24"/>
        </w:rPr>
        <w:t xml:space="preserve">Setting of The Micro-Teaching Unit. </w:t>
      </w:r>
      <w:r w:rsidRPr="00671016">
        <w:rPr>
          <w:rFonts w:ascii="Times New Roman" w:hAnsi="Times New Roman" w:cs="Times New Roman"/>
          <w:i/>
          <w:noProof/>
          <w:sz w:val="24"/>
          <w:szCs w:val="24"/>
          <w:lang w:val="de-DE"/>
        </w:rPr>
        <w:drawing>
          <wp:inline distT="0" distB="0" distL="0" distR="0" wp14:anchorId="79E2D4B5" wp14:editId="6F741BDB">
            <wp:extent cx="5758180" cy="3314700"/>
            <wp:effectExtent l="19050" t="19050" r="13970" b="19050"/>
            <wp:docPr id="15" name="Grafik 15" descr="Ein Bild, das Mobiliar, Stuhl, Kleidung, Schuhwer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descr="Ein Bild, das Mobiliar, Stuhl, Kleidung, Schuhwerk enthält.&#10;&#10;Automatisch generierte Beschreibung"/>
                    <pic:cNvPicPr>
                      <a:picLocks noChangeAspect="1" noChangeArrowheads="1"/>
                    </pic:cNvPicPr>
                  </pic:nvPicPr>
                  <pic:blipFill>
                    <a:blip r:embed="rId14">
                      <a:extLst>
                        <a:ext uri="{28A0092B-C50C-407E-A947-70E740481C1C}">
                          <a14:useLocalDpi xmlns:a14="http://schemas.microsoft.com/office/drawing/2010/main" val="0"/>
                        </a:ext>
                      </a:extLst>
                    </a:blip>
                    <a:srcRect t="2475" b="2084"/>
                    <a:stretch>
                      <a:fillRect/>
                    </a:stretch>
                  </pic:blipFill>
                  <pic:spPr bwMode="auto">
                    <a:xfrm>
                      <a:off x="0" y="0"/>
                      <a:ext cx="5758180" cy="3314700"/>
                    </a:xfrm>
                    <a:prstGeom prst="rect">
                      <a:avLst/>
                    </a:prstGeom>
                    <a:noFill/>
                    <a:ln>
                      <a:solidFill>
                        <a:schemeClr val="tx1"/>
                      </a:solidFill>
                    </a:ln>
                  </pic:spPr>
                </pic:pic>
              </a:graphicData>
            </a:graphic>
          </wp:inline>
        </w:drawing>
      </w:r>
    </w:p>
    <w:p w14:paraId="7CB20420" w14:textId="329CA38B" w:rsidR="00515ACD" w:rsidRPr="00671016" w:rsidRDefault="00CC5C41" w:rsidP="007C555E">
      <w:pPr>
        <w:ind w:firstLine="0"/>
        <w:rPr>
          <w:rFonts w:ascii="Times New Roman" w:hAnsi="Times New Roman" w:cs="Times New Roman"/>
          <w:sz w:val="24"/>
          <w:szCs w:val="24"/>
        </w:rPr>
      </w:pPr>
      <w:r w:rsidRPr="00671016">
        <w:rPr>
          <w:rFonts w:ascii="Times New Roman" w:hAnsi="Times New Roman" w:cs="Times New Roman"/>
          <w:i/>
          <w:iCs/>
          <w:sz w:val="24"/>
          <w:szCs w:val="24"/>
        </w:rPr>
        <w:t>Note</w:t>
      </w:r>
      <w:r w:rsidRPr="00671016">
        <w:rPr>
          <w:rFonts w:ascii="Times New Roman" w:hAnsi="Times New Roman" w:cs="Times New Roman"/>
          <w:sz w:val="24"/>
          <w:szCs w:val="24"/>
        </w:rPr>
        <w:t>. The setting included three actors as the class (left) and a teacher (participant, right).</w:t>
      </w:r>
    </w:p>
    <w:p w14:paraId="5E243E3F" w14:textId="77777777" w:rsidR="00447B65" w:rsidRPr="00671016" w:rsidRDefault="00447B65" w:rsidP="007C555E">
      <w:pPr>
        <w:ind w:firstLine="0"/>
        <w:rPr>
          <w:rFonts w:ascii="Times New Roman" w:hAnsi="Times New Roman" w:cs="Times New Roman"/>
          <w:b/>
          <w:bCs/>
          <w:sz w:val="24"/>
          <w:szCs w:val="24"/>
        </w:rPr>
      </w:pPr>
    </w:p>
    <w:p w14:paraId="3038D894" w14:textId="77777777" w:rsidR="00447B65" w:rsidRPr="00671016" w:rsidRDefault="00447B65" w:rsidP="007C555E">
      <w:pPr>
        <w:ind w:firstLine="0"/>
        <w:rPr>
          <w:rFonts w:ascii="Times New Roman" w:hAnsi="Times New Roman" w:cs="Times New Roman"/>
          <w:b/>
          <w:bCs/>
          <w:sz w:val="24"/>
          <w:szCs w:val="24"/>
        </w:rPr>
      </w:pPr>
    </w:p>
    <w:p w14:paraId="24CD9CD2" w14:textId="77777777" w:rsidR="00447B65" w:rsidRPr="00671016" w:rsidRDefault="00447B65" w:rsidP="007C555E">
      <w:pPr>
        <w:ind w:firstLine="0"/>
        <w:rPr>
          <w:rFonts w:ascii="Times New Roman" w:hAnsi="Times New Roman" w:cs="Times New Roman"/>
          <w:b/>
          <w:bCs/>
          <w:sz w:val="24"/>
          <w:szCs w:val="24"/>
        </w:rPr>
      </w:pPr>
    </w:p>
    <w:p w14:paraId="20F94BEF" w14:textId="77777777" w:rsidR="00447B65" w:rsidRPr="00671016" w:rsidRDefault="00447B65" w:rsidP="007C555E">
      <w:pPr>
        <w:ind w:firstLine="0"/>
        <w:rPr>
          <w:rFonts w:ascii="Times New Roman" w:hAnsi="Times New Roman" w:cs="Times New Roman"/>
          <w:b/>
          <w:bCs/>
          <w:sz w:val="24"/>
          <w:szCs w:val="24"/>
        </w:rPr>
      </w:pPr>
    </w:p>
    <w:p w14:paraId="170BD463" w14:textId="77777777" w:rsidR="00447B65" w:rsidRPr="00671016" w:rsidRDefault="00447B65" w:rsidP="007C555E">
      <w:pPr>
        <w:ind w:firstLine="0"/>
        <w:rPr>
          <w:rFonts w:ascii="Times New Roman" w:hAnsi="Times New Roman" w:cs="Times New Roman"/>
          <w:b/>
          <w:bCs/>
          <w:sz w:val="24"/>
          <w:szCs w:val="24"/>
        </w:rPr>
      </w:pPr>
    </w:p>
    <w:p w14:paraId="0967838E" w14:textId="77777777" w:rsidR="00447B65" w:rsidRPr="00671016" w:rsidRDefault="00447B65" w:rsidP="007C555E">
      <w:pPr>
        <w:ind w:firstLine="0"/>
        <w:rPr>
          <w:rFonts w:ascii="Times New Roman" w:hAnsi="Times New Roman" w:cs="Times New Roman"/>
          <w:b/>
          <w:bCs/>
          <w:sz w:val="24"/>
          <w:szCs w:val="24"/>
        </w:rPr>
      </w:pPr>
    </w:p>
    <w:p w14:paraId="0D867766" w14:textId="77777777" w:rsidR="00447B65" w:rsidRPr="00671016" w:rsidRDefault="00447B65" w:rsidP="007C555E">
      <w:pPr>
        <w:ind w:firstLine="0"/>
        <w:rPr>
          <w:rFonts w:ascii="Times New Roman" w:hAnsi="Times New Roman" w:cs="Times New Roman"/>
          <w:b/>
          <w:bCs/>
          <w:sz w:val="24"/>
          <w:szCs w:val="24"/>
        </w:rPr>
      </w:pPr>
    </w:p>
    <w:p w14:paraId="59346920" w14:textId="77777777" w:rsidR="00447B65" w:rsidRPr="00671016" w:rsidRDefault="00447B65" w:rsidP="007C555E">
      <w:pPr>
        <w:ind w:firstLine="0"/>
        <w:rPr>
          <w:rFonts w:ascii="Times New Roman" w:hAnsi="Times New Roman" w:cs="Times New Roman"/>
          <w:b/>
          <w:bCs/>
          <w:sz w:val="24"/>
          <w:szCs w:val="24"/>
        </w:rPr>
      </w:pPr>
    </w:p>
    <w:p w14:paraId="5455472B" w14:textId="4777EDEA" w:rsidR="00515ACD" w:rsidRPr="00671016" w:rsidRDefault="00515ACD" w:rsidP="007C555E">
      <w:pPr>
        <w:ind w:firstLine="0"/>
        <w:rPr>
          <w:rFonts w:ascii="Times New Roman" w:hAnsi="Times New Roman" w:cs="Times New Roman"/>
          <w:b/>
          <w:bCs/>
          <w:sz w:val="24"/>
          <w:szCs w:val="24"/>
        </w:rPr>
      </w:pPr>
      <w:r w:rsidRPr="00671016">
        <w:rPr>
          <w:rFonts w:ascii="Times New Roman" w:hAnsi="Times New Roman" w:cs="Times New Roman"/>
          <w:b/>
          <w:bCs/>
          <w:sz w:val="24"/>
          <w:szCs w:val="24"/>
        </w:rPr>
        <w:lastRenderedPageBreak/>
        <w:t xml:space="preserve">Figure </w:t>
      </w:r>
      <w:r w:rsidR="00980054" w:rsidRPr="00671016">
        <w:rPr>
          <w:rFonts w:ascii="Times New Roman" w:hAnsi="Times New Roman" w:cs="Times New Roman"/>
          <w:b/>
          <w:bCs/>
          <w:sz w:val="24"/>
          <w:szCs w:val="24"/>
        </w:rPr>
        <w:t>B2</w:t>
      </w:r>
    </w:p>
    <w:p w14:paraId="66982D16" w14:textId="509C099E" w:rsidR="00515ACD" w:rsidRPr="00671016" w:rsidRDefault="00515ACD" w:rsidP="007C555E">
      <w:pPr>
        <w:ind w:firstLine="0"/>
        <w:rPr>
          <w:rFonts w:ascii="Times New Roman" w:hAnsi="Times New Roman" w:cs="Times New Roman"/>
          <w:i/>
          <w:iCs/>
          <w:sz w:val="24"/>
          <w:szCs w:val="24"/>
        </w:rPr>
      </w:pPr>
      <w:r w:rsidRPr="00671016">
        <w:rPr>
          <w:rFonts w:ascii="Times New Roman" w:hAnsi="Times New Roman" w:cs="Times New Roman"/>
          <w:i/>
          <w:iCs/>
          <w:sz w:val="24"/>
          <w:szCs w:val="24"/>
        </w:rPr>
        <w:t xml:space="preserve">Laboratory </w:t>
      </w:r>
      <w:r w:rsidR="009F7567" w:rsidRPr="00671016">
        <w:rPr>
          <w:rFonts w:ascii="Times New Roman" w:hAnsi="Times New Roman" w:cs="Times New Roman"/>
          <w:i/>
          <w:iCs/>
          <w:sz w:val="24"/>
          <w:szCs w:val="24"/>
        </w:rPr>
        <w:t xml:space="preserve">Setting of The Interview. </w:t>
      </w:r>
    </w:p>
    <w:p w14:paraId="7706977B" w14:textId="74F5A439" w:rsidR="00515ACD" w:rsidRPr="00671016" w:rsidRDefault="00515ACD" w:rsidP="007C555E">
      <w:pPr>
        <w:ind w:firstLine="0"/>
        <w:rPr>
          <w:rFonts w:ascii="Times New Roman" w:hAnsi="Times New Roman" w:cs="Times New Roman"/>
          <w:sz w:val="24"/>
          <w:szCs w:val="24"/>
        </w:rPr>
      </w:pPr>
      <w:r w:rsidRPr="00671016">
        <w:rPr>
          <w:rFonts w:ascii="Times New Roman" w:hAnsi="Times New Roman" w:cs="Times New Roman"/>
          <w:noProof/>
          <w:sz w:val="24"/>
          <w:szCs w:val="24"/>
          <w:lang w:val="de-DE"/>
        </w:rPr>
        <w:drawing>
          <wp:inline distT="0" distB="0" distL="0" distR="0" wp14:anchorId="0E070BFC" wp14:editId="3A494C0A">
            <wp:extent cx="5762625" cy="3481705"/>
            <wp:effectExtent l="19050" t="19050" r="28575" b="23495"/>
            <wp:docPr id="13" name="Grafik 13" descr="Ein Bild, das Mobiliar, Zeichnung, Entwurf,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descr="Ein Bild, das Mobiliar, Zeichnung, Entwurf, Tisch enthält.&#10;&#10;Automatisch generierte Beschreibu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2625" cy="3481705"/>
                    </a:xfrm>
                    <a:prstGeom prst="rect">
                      <a:avLst/>
                    </a:prstGeom>
                    <a:noFill/>
                    <a:ln>
                      <a:solidFill>
                        <a:schemeClr val="tx1"/>
                      </a:solidFill>
                    </a:ln>
                  </pic:spPr>
                </pic:pic>
              </a:graphicData>
            </a:graphic>
          </wp:inline>
        </w:drawing>
      </w:r>
    </w:p>
    <w:p w14:paraId="52EE3880" w14:textId="6697EB6B" w:rsidR="00515ACD" w:rsidRPr="00671016" w:rsidRDefault="00980054" w:rsidP="007C555E">
      <w:pPr>
        <w:ind w:firstLine="0"/>
        <w:rPr>
          <w:rFonts w:ascii="Times New Roman" w:hAnsi="Times New Roman" w:cs="Times New Roman"/>
          <w:sz w:val="24"/>
          <w:szCs w:val="24"/>
        </w:rPr>
      </w:pPr>
      <w:r w:rsidRPr="00671016">
        <w:rPr>
          <w:rFonts w:ascii="Times New Roman" w:hAnsi="Times New Roman" w:cs="Times New Roman"/>
          <w:i/>
          <w:iCs/>
          <w:sz w:val="24"/>
          <w:szCs w:val="24"/>
        </w:rPr>
        <w:t>Note</w:t>
      </w:r>
      <w:r w:rsidRPr="00671016">
        <w:rPr>
          <w:rFonts w:ascii="Times New Roman" w:hAnsi="Times New Roman" w:cs="Times New Roman"/>
          <w:sz w:val="24"/>
          <w:szCs w:val="24"/>
        </w:rPr>
        <w:t>. The experimenter and participant watched the previously taught micro-teaching unit on video.</w:t>
      </w:r>
    </w:p>
    <w:p w14:paraId="709D9BD2" w14:textId="77777777" w:rsidR="00515ACD" w:rsidRPr="00671016" w:rsidRDefault="00515ACD" w:rsidP="007C555E">
      <w:pPr>
        <w:ind w:firstLine="0"/>
        <w:rPr>
          <w:rFonts w:ascii="Times New Roman" w:hAnsi="Times New Roman" w:cs="Times New Roman"/>
          <w:sz w:val="24"/>
          <w:szCs w:val="24"/>
        </w:rPr>
      </w:pPr>
    </w:p>
    <w:p w14:paraId="7B8E53F8" w14:textId="77777777" w:rsidR="00980054" w:rsidRPr="00671016" w:rsidRDefault="00980054" w:rsidP="007C555E">
      <w:pPr>
        <w:ind w:firstLine="0"/>
        <w:rPr>
          <w:rFonts w:ascii="Times New Roman" w:hAnsi="Times New Roman" w:cs="Times New Roman"/>
          <w:sz w:val="24"/>
          <w:szCs w:val="24"/>
        </w:rPr>
      </w:pPr>
    </w:p>
    <w:p w14:paraId="6E3DE8D7" w14:textId="77777777" w:rsidR="00980054" w:rsidRPr="00671016" w:rsidRDefault="00980054" w:rsidP="007C555E">
      <w:pPr>
        <w:ind w:firstLine="0"/>
        <w:rPr>
          <w:rFonts w:ascii="Times New Roman" w:hAnsi="Times New Roman" w:cs="Times New Roman"/>
          <w:sz w:val="24"/>
          <w:szCs w:val="24"/>
        </w:rPr>
      </w:pPr>
    </w:p>
    <w:p w14:paraId="0771F9CC" w14:textId="77777777" w:rsidR="00980054" w:rsidRPr="00671016" w:rsidRDefault="00980054" w:rsidP="007C555E">
      <w:pPr>
        <w:ind w:firstLine="0"/>
        <w:rPr>
          <w:rFonts w:ascii="Times New Roman" w:hAnsi="Times New Roman" w:cs="Times New Roman"/>
          <w:sz w:val="24"/>
          <w:szCs w:val="24"/>
        </w:rPr>
      </w:pPr>
    </w:p>
    <w:p w14:paraId="2C05EBAC" w14:textId="77777777" w:rsidR="00980054" w:rsidRPr="00B76258" w:rsidRDefault="00980054" w:rsidP="007C555E">
      <w:pPr>
        <w:ind w:firstLine="0"/>
        <w:rPr>
          <w:rFonts w:ascii="Times New Roman" w:hAnsi="Times New Roman" w:cs="Times New Roman"/>
          <w:color w:val="DBDBDB" w:themeColor="accent3" w:themeTint="66"/>
          <w:sz w:val="24"/>
          <w:szCs w:val="24"/>
        </w:rPr>
      </w:pPr>
    </w:p>
    <w:p w14:paraId="02B4E13A" w14:textId="77777777" w:rsidR="00997A8E" w:rsidRDefault="00997A8E" w:rsidP="007C555E">
      <w:pPr>
        <w:ind w:firstLine="0"/>
        <w:rPr>
          <w:rFonts w:ascii="Times New Roman" w:hAnsi="Times New Roman" w:cs="Times New Roman"/>
          <w:color w:val="DBDBDB" w:themeColor="accent3" w:themeTint="66"/>
          <w:sz w:val="24"/>
          <w:szCs w:val="24"/>
        </w:rPr>
      </w:pPr>
    </w:p>
    <w:p w14:paraId="4CC9C092" w14:textId="77777777" w:rsidR="00557F10" w:rsidRDefault="00557F10" w:rsidP="007C555E">
      <w:pPr>
        <w:ind w:firstLine="0"/>
        <w:rPr>
          <w:rFonts w:ascii="Times New Roman" w:hAnsi="Times New Roman" w:cs="Times New Roman"/>
          <w:color w:val="DBDBDB" w:themeColor="accent3" w:themeTint="66"/>
          <w:sz w:val="24"/>
          <w:szCs w:val="24"/>
        </w:rPr>
      </w:pPr>
    </w:p>
    <w:p w14:paraId="1E4D3BDB" w14:textId="77777777" w:rsidR="00557F10" w:rsidRDefault="00557F10" w:rsidP="007C555E">
      <w:pPr>
        <w:ind w:firstLine="0"/>
        <w:rPr>
          <w:rFonts w:ascii="Times New Roman" w:hAnsi="Times New Roman" w:cs="Times New Roman"/>
          <w:color w:val="DBDBDB" w:themeColor="accent3" w:themeTint="66"/>
          <w:sz w:val="24"/>
          <w:szCs w:val="24"/>
        </w:rPr>
      </w:pPr>
    </w:p>
    <w:p w14:paraId="226BBE0A" w14:textId="77777777" w:rsidR="00D66A46" w:rsidRPr="00B76258" w:rsidRDefault="00D66A46" w:rsidP="007C555E">
      <w:pPr>
        <w:ind w:firstLine="0"/>
        <w:rPr>
          <w:rFonts w:ascii="Times New Roman" w:hAnsi="Times New Roman" w:cs="Times New Roman"/>
          <w:color w:val="DBDBDB" w:themeColor="accent3" w:themeTint="66"/>
          <w:sz w:val="24"/>
          <w:szCs w:val="24"/>
        </w:rPr>
      </w:pPr>
    </w:p>
    <w:p w14:paraId="35A2267A" w14:textId="35B6B400" w:rsidR="00980054" w:rsidRPr="00671016" w:rsidRDefault="00980054" w:rsidP="007C555E">
      <w:pPr>
        <w:pStyle w:val="berschrift1"/>
        <w:jc w:val="left"/>
        <w:rPr>
          <w:rFonts w:ascii="Times New Roman" w:hAnsi="Times New Roman" w:cs="Times New Roman"/>
          <w:sz w:val="24"/>
          <w:szCs w:val="24"/>
        </w:rPr>
      </w:pPr>
      <w:r w:rsidRPr="00671016">
        <w:rPr>
          <w:rFonts w:ascii="Times New Roman" w:hAnsi="Times New Roman" w:cs="Times New Roman"/>
          <w:sz w:val="24"/>
          <w:szCs w:val="24"/>
        </w:rPr>
        <w:lastRenderedPageBreak/>
        <w:t>Appendix C</w:t>
      </w:r>
    </w:p>
    <w:p w14:paraId="5F2F794E" w14:textId="726C2799" w:rsidR="001246F9" w:rsidRDefault="00142AE8" w:rsidP="00D66A46">
      <w:pPr>
        <w:ind w:firstLine="0"/>
        <w:rPr>
          <w:rFonts w:ascii="Times New Roman" w:hAnsi="Times New Roman" w:cs="Times New Roman"/>
          <w:b/>
          <w:sz w:val="24"/>
          <w:szCs w:val="24"/>
        </w:rPr>
      </w:pPr>
      <w:r>
        <w:rPr>
          <w:rFonts w:ascii="Times New Roman" w:hAnsi="Times New Roman" w:cs="Times New Roman"/>
          <w:b/>
          <w:sz w:val="24"/>
          <w:szCs w:val="24"/>
        </w:rPr>
        <w:t>Additional Results for Gaze Behavior Across AOI</w:t>
      </w:r>
    </w:p>
    <w:p w14:paraId="1A4DAE0A" w14:textId="42F22984" w:rsidR="00D66A46" w:rsidRPr="00D66A46" w:rsidRDefault="00D66A46" w:rsidP="00D66A46">
      <w:pPr>
        <w:ind w:firstLine="0"/>
        <w:rPr>
          <w:rFonts w:ascii="Times New Roman" w:hAnsi="Times New Roman" w:cs="Times New Roman"/>
          <w:b/>
          <w:i/>
          <w:sz w:val="24"/>
          <w:szCs w:val="24"/>
        </w:rPr>
      </w:pPr>
      <w:r w:rsidRPr="00D66A46">
        <w:rPr>
          <w:rFonts w:ascii="Times New Roman" w:hAnsi="Times New Roman" w:cs="Times New Roman"/>
          <w:b/>
          <w:sz w:val="24"/>
          <w:szCs w:val="24"/>
        </w:rPr>
        <w:t xml:space="preserve">Figure </w:t>
      </w:r>
      <w:r>
        <w:rPr>
          <w:rFonts w:ascii="Times New Roman" w:hAnsi="Times New Roman" w:cs="Times New Roman"/>
          <w:b/>
          <w:sz w:val="24"/>
          <w:szCs w:val="24"/>
        </w:rPr>
        <w:t>C</w:t>
      </w:r>
      <w:r w:rsidRPr="00D66A46">
        <w:rPr>
          <w:rFonts w:ascii="Times New Roman" w:hAnsi="Times New Roman" w:cs="Times New Roman"/>
          <w:b/>
          <w:sz w:val="24"/>
          <w:szCs w:val="24"/>
        </w:rPr>
        <w:t xml:space="preserve">1 </w:t>
      </w:r>
    </w:p>
    <w:p w14:paraId="311A71E1" w14:textId="77777777" w:rsidR="00D66A46" w:rsidRPr="00D66A46" w:rsidRDefault="00D66A46" w:rsidP="00D66A46">
      <w:pPr>
        <w:ind w:firstLine="0"/>
        <w:rPr>
          <w:rFonts w:ascii="Times New Roman" w:hAnsi="Times New Roman" w:cs="Times New Roman"/>
          <w:i/>
          <w:sz w:val="24"/>
          <w:szCs w:val="24"/>
        </w:rPr>
      </w:pPr>
      <w:r w:rsidRPr="00D66A46">
        <w:rPr>
          <w:rFonts w:ascii="Times New Roman" w:hAnsi="Times New Roman" w:cs="Times New Roman"/>
          <w:i/>
          <w:sz w:val="24"/>
          <w:szCs w:val="24"/>
        </w:rPr>
        <w:t>Average Fixation Number Percentages by Area of Interest (AOI) and Teacher Experience Group for the Entire Micro-Teaching Unit with 95% Confidence Intervals</w:t>
      </w:r>
    </w:p>
    <w:p w14:paraId="5E8F8536" w14:textId="6F27491B" w:rsidR="00D66A46" w:rsidRPr="00D66A46" w:rsidRDefault="009D4082" w:rsidP="00D66A46">
      <w:pPr>
        <w:ind w:firstLine="0"/>
        <w:rPr>
          <w:rFonts w:ascii="Times New Roman" w:hAnsi="Times New Roman" w:cs="Times New Roman"/>
          <w:i/>
          <w:sz w:val="24"/>
          <w:szCs w:val="24"/>
        </w:rPr>
      </w:pPr>
      <w:r>
        <w:rPr>
          <w:noProof/>
          <w:sz w:val="16"/>
          <w:szCs w:val="16"/>
        </w:rPr>
        <w:drawing>
          <wp:inline distT="0" distB="0" distL="0" distR="0" wp14:anchorId="512C7B5B" wp14:editId="0A35B1D8">
            <wp:extent cx="5943600" cy="356933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5943600" cy="3569335"/>
                    </a:xfrm>
                    <a:prstGeom prst="rect">
                      <a:avLst/>
                    </a:prstGeom>
                  </pic:spPr>
                </pic:pic>
              </a:graphicData>
            </a:graphic>
          </wp:inline>
        </w:drawing>
      </w:r>
    </w:p>
    <w:p w14:paraId="42F66137" w14:textId="32CA311F" w:rsidR="00D66A46" w:rsidRPr="00095A74" w:rsidRDefault="00D66A46" w:rsidP="00095A74">
      <w:pPr>
        <w:spacing w:line="240" w:lineRule="auto"/>
        <w:ind w:firstLine="0"/>
        <w:rPr>
          <w:rFonts w:ascii="Times New Roman" w:hAnsi="Times New Roman" w:cs="Times New Roman"/>
          <w:iCs/>
          <w:szCs w:val="22"/>
        </w:rPr>
      </w:pPr>
      <w:r w:rsidRPr="00095A74">
        <w:rPr>
          <w:rFonts w:ascii="Times New Roman" w:hAnsi="Times New Roman" w:cs="Times New Roman"/>
          <w:i/>
          <w:szCs w:val="22"/>
        </w:rPr>
        <w:t xml:space="preserve">Note. </w:t>
      </w:r>
      <w:r w:rsidRPr="00095A74">
        <w:rPr>
          <w:rFonts w:ascii="Times New Roman" w:hAnsi="Times New Roman" w:cs="Times New Roman"/>
          <w:iCs/>
          <w:szCs w:val="22"/>
        </w:rPr>
        <w:t xml:space="preserve">The bar chart illustrates the average fixation number percentage directed at five AOIs (Students, Teacher Material, Classroom/Others, Student Desk, and Disruptive Student) </w:t>
      </w:r>
      <w:r w:rsidRPr="00095A74">
        <w:rPr>
          <w:rFonts w:ascii="Times New Roman" w:hAnsi="Times New Roman" w:cs="Times New Roman"/>
          <w:bCs/>
          <w:iCs/>
          <w:szCs w:val="22"/>
        </w:rPr>
        <w:t>during the micro-teaching unit</w:t>
      </w:r>
      <w:r w:rsidRPr="00095A74">
        <w:rPr>
          <w:rFonts w:ascii="Times New Roman" w:hAnsi="Times New Roman" w:cs="Times New Roman"/>
          <w:iCs/>
          <w:szCs w:val="22"/>
        </w:rPr>
        <w:t xml:space="preserve">. Results are presented separately for experienced and inexperienced teachers, with error bars indicating 95% confidence intervals. </w:t>
      </w:r>
    </w:p>
    <w:p w14:paraId="1221EB1E" w14:textId="77777777" w:rsidR="00142AE8" w:rsidRDefault="00142AE8" w:rsidP="00CF6D94">
      <w:pPr>
        <w:ind w:firstLine="0"/>
        <w:rPr>
          <w:rFonts w:ascii="Times New Roman" w:hAnsi="Times New Roman" w:cs="Times New Roman"/>
          <w:b/>
          <w:iCs/>
          <w:sz w:val="24"/>
          <w:szCs w:val="24"/>
        </w:rPr>
      </w:pPr>
    </w:p>
    <w:p w14:paraId="18DB8D94" w14:textId="77777777" w:rsidR="00142AE8" w:rsidRDefault="00142AE8" w:rsidP="00CF6D94">
      <w:pPr>
        <w:ind w:firstLine="0"/>
        <w:rPr>
          <w:rFonts w:ascii="Times New Roman" w:hAnsi="Times New Roman" w:cs="Times New Roman"/>
          <w:b/>
          <w:iCs/>
          <w:sz w:val="24"/>
          <w:szCs w:val="24"/>
        </w:rPr>
      </w:pPr>
    </w:p>
    <w:p w14:paraId="7282EF9D" w14:textId="77777777" w:rsidR="00142AE8" w:rsidRDefault="00142AE8" w:rsidP="00CF6D94">
      <w:pPr>
        <w:ind w:firstLine="0"/>
        <w:rPr>
          <w:rFonts w:ascii="Times New Roman" w:hAnsi="Times New Roman" w:cs="Times New Roman"/>
          <w:b/>
          <w:iCs/>
          <w:sz w:val="24"/>
          <w:szCs w:val="24"/>
        </w:rPr>
      </w:pPr>
    </w:p>
    <w:p w14:paraId="489FBCBB" w14:textId="77777777" w:rsidR="00142AE8" w:rsidRDefault="00142AE8" w:rsidP="00CF6D94">
      <w:pPr>
        <w:ind w:firstLine="0"/>
        <w:rPr>
          <w:rFonts w:ascii="Times New Roman" w:hAnsi="Times New Roman" w:cs="Times New Roman"/>
          <w:b/>
          <w:iCs/>
          <w:sz w:val="24"/>
          <w:szCs w:val="24"/>
        </w:rPr>
      </w:pPr>
    </w:p>
    <w:p w14:paraId="415CBC37" w14:textId="77777777" w:rsidR="00142AE8" w:rsidRDefault="00142AE8" w:rsidP="00CF6D94">
      <w:pPr>
        <w:ind w:firstLine="0"/>
        <w:rPr>
          <w:rFonts w:ascii="Times New Roman" w:hAnsi="Times New Roman" w:cs="Times New Roman"/>
          <w:b/>
          <w:iCs/>
          <w:sz w:val="24"/>
          <w:szCs w:val="24"/>
        </w:rPr>
      </w:pPr>
    </w:p>
    <w:p w14:paraId="65A5461E" w14:textId="77777777" w:rsidR="00FA478F" w:rsidRDefault="00FA478F" w:rsidP="00CF6D94">
      <w:pPr>
        <w:ind w:firstLine="0"/>
        <w:rPr>
          <w:rFonts w:ascii="Times New Roman" w:hAnsi="Times New Roman" w:cs="Times New Roman"/>
          <w:b/>
          <w:iCs/>
          <w:sz w:val="24"/>
          <w:szCs w:val="24"/>
        </w:rPr>
      </w:pPr>
    </w:p>
    <w:p w14:paraId="5E80424D" w14:textId="432460E0" w:rsidR="00CF6D94" w:rsidRPr="00CF6D94" w:rsidRDefault="00CF6D94" w:rsidP="00CF6D94">
      <w:pPr>
        <w:ind w:firstLine="0"/>
        <w:rPr>
          <w:rFonts w:ascii="Times New Roman" w:hAnsi="Times New Roman" w:cs="Times New Roman"/>
          <w:b/>
          <w:iCs/>
          <w:sz w:val="24"/>
          <w:szCs w:val="24"/>
        </w:rPr>
      </w:pPr>
      <w:r w:rsidRPr="00CF6D94">
        <w:rPr>
          <w:rFonts w:ascii="Times New Roman" w:hAnsi="Times New Roman" w:cs="Times New Roman"/>
          <w:b/>
          <w:iCs/>
          <w:sz w:val="24"/>
          <w:szCs w:val="24"/>
        </w:rPr>
        <w:lastRenderedPageBreak/>
        <w:t xml:space="preserve">Table </w:t>
      </w:r>
      <w:r w:rsidR="001246F9">
        <w:rPr>
          <w:rFonts w:ascii="Times New Roman" w:hAnsi="Times New Roman" w:cs="Times New Roman"/>
          <w:b/>
          <w:iCs/>
          <w:sz w:val="24"/>
          <w:szCs w:val="24"/>
        </w:rPr>
        <w:t>C2</w:t>
      </w:r>
    </w:p>
    <w:p w14:paraId="797C782F" w14:textId="77777777" w:rsidR="00CF6D94" w:rsidRPr="00CF6D94" w:rsidRDefault="00CF6D94" w:rsidP="00CF6D94">
      <w:pPr>
        <w:ind w:firstLine="0"/>
        <w:rPr>
          <w:rFonts w:ascii="Times New Roman" w:hAnsi="Times New Roman" w:cs="Times New Roman"/>
          <w:bCs/>
          <w:i/>
          <w:iCs/>
          <w:sz w:val="24"/>
          <w:szCs w:val="24"/>
        </w:rPr>
      </w:pPr>
      <w:r w:rsidRPr="00CF6D94">
        <w:rPr>
          <w:rFonts w:ascii="Times New Roman" w:hAnsi="Times New Roman" w:cs="Times New Roman"/>
          <w:bCs/>
          <w:sz w:val="24"/>
          <w:szCs w:val="24"/>
        </w:rPr>
        <w:t>t</w:t>
      </w:r>
      <w:r w:rsidRPr="00CF6D94">
        <w:rPr>
          <w:rFonts w:ascii="Times New Roman" w:hAnsi="Times New Roman" w:cs="Times New Roman"/>
          <w:bCs/>
          <w:i/>
          <w:iCs/>
          <w:sz w:val="24"/>
          <w:szCs w:val="24"/>
        </w:rPr>
        <w:t>-Test Results and Effect Sizes for Fixation Number Percentages (FNP) and Fixation Duration Percentages (FDP) Across AOIs Between Experienced and Inexperienced Teachers</w:t>
      </w:r>
    </w:p>
    <w:tbl>
      <w:tblPr>
        <w:tblW w:w="0" w:type="auto"/>
        <w:tblCellMar>
          <w:top w:w="15" w:type="dxa"/>
          <w:left w:w="15" w:type="dxa"/>
          <w:bottom w:w="15" w:type="dxa"/>
          <w:right w:w="15" w:type="dxa"/>
        </w:tblCellMar>
        <w:tblLook w:val="04A0" w:firstRow="1" w:lastRow="0" w:firstColumn="1" w:lastColumn="0" w:noHBand="0" w:noVBand="1"/>
      </w:tblPr>
      <w:tblGrid>
        <w:gridCol w:w="1044"/>
        <w:gridCol w:w="1948"/>
        <w:gridCol w:w="850"/>
        <w:gridCol w:w="566"/>
        <w:gridCol w:w="1026"/>
        <w:gridCol w:w="1397"/>
        <w:gridCol w:w="1125"/>
        <w:gridCol w:w="1404"/>
      </w:tblGrid>
      <w:tr w:rsidR="00493FFD" w:rsidRPr="00A84165" w14:paraId="79C14BFF" w14:textId="77777777" w:rsidTr="00DB056D">
        <w:trPr>
          <w:trHeight w:val="496"/>
        </w:trPr>
        <w:tc>
          <w:tcPr>
            <w:tcW w:w="1028" w:type="dxa"/>
            <w:tcBorders>
              <w:top w:val="single" w:sz="4" w:space="0" w:color="auto"/>
              <w:bottom w:val="single" w:sz="4" w:space="0" w:color="auto"/>
            </w:tcBorders>
            <w:tcMar>
              <w:top w:w="100" w:type="dxa"/>
              <w:left w:w="100" w:type="dxa"/>
              <w:bottom w:w="100" w:type="dxa"/>
              <w:right w:w="100" w:type="dxa"/>
            </w:tcMar>
            <w:vAlign w:val="center"/>
            <w:hideMark/>
          </w:tcPr>
          <w:p w14:paraId="371B98B6" w14:textId="0E5E8730" w:rsidR="00CF6D94" w:rsidRPr="00CF6D94" w:rsidRDefault="00CF6D94" w:rsidP="0099150B">
            <w:pPr>
              <w:ind w:firstLine="0"/>
              <w:rPr>
                <w:rFonts w:ascii="Times New Roman" w:hAnsi="Times New Roman" w:cs="Times New Roman"/>
                <w:bCs/>
                <w:iCs/>
                <w:szCs w:val="22"/>
                <w:lang w:val="de-DE"/>
              </w:rPr>
            </w:pPr>
            <w:proofErr w:type="spellStart"/>
            <w:r w:rsidRPr="00CF6D94">
              <w:rPr>
                <w:rFonts w:ascii="Times New Roman" w:hAnsi="Times New Roman" w:cs="Times New Roman"/>
                <w:bCs/>
                <w:iCs/>
                <w:szCs w:val="22"/>
                <w:lang w:val="de-DE"/>
              </w:rPr>
              <w:t>Measure</w:t>
            </w:r>
            <w:r w:rsidR="0099150B">
              <w:rPr>
                <w:rFonts w:ascii="Times New Roman" w:hAnsi="Times New Roman" w:cs="Times New Roman"/>
                <w:bCs/>
                <w:iCs/>
                <w:szCs w:val="22"/>
                <w:lang w:val="de-DE"/>
              </w:rPr>
              <w:t>s</w:t>
            </w:r>
            <w:proofErr w:type="spellEnd"/>
          </w:p>
        </w:tc>
        <w:tc>
          <w:tcPr>
            <w:tcW w:w="1949" w:type="dxa"/>
            <w:tcBorders>
              <w:top w:val="single" w:sz="4" w:space="0" w:color="auto"/>
              <w:bottom w:val="single" w:sz="4" w:space="0" w:color="auto"/>
            </w:tcBorders>
            <w:tcMar>
              <w:top w:w="100" w:type="dxa"/>
              <w:left w:w="100" w:type="dxa"/>
              <w:bottom w:w="100" w:type="dxa"/>
              <w:right w:w="100" w:type="dxa"/>
            </w:tcMar>
            <w:vAlign w:val="center"/>
            <w:hideMark/>
          </w:tcPr>
          <w:p w14:paraId="38BE5EDA" w14:textId="77777777" w:rsidR="00CF6D94" w:rsidRPr="00CF6D94" w:rsidRDefault="00CF6D94" w:rsidP="00DB056D">
            <w:pPr>
              <w:ind w:firstLine="0"/>
              <w:jc w:val="center"/>
              <w:rPr>
                <w:rFonts w:ascii="Times New Roman" w:hAnsi="Times New Roman" w:cs="Times New Roman"/>
                <w:bCs/>
                <w:szCs w:val="22"/>
                <w:lang w:val="de-DE"/>
              </w:rPr>
            </w:pPr>
            <w:r w:rsidRPr="00CF6D94">
              <w:rPr>
                <w:rFonts w:ascii="Times New Roman" w:hAnsi="Times New Roman" w:cs="Times New Roman"/>
                <w:bCs/>
                <w:szCs w:val="22"/>
                <w:lang w:val="de-DE"/>
              </w:rPr>
              <w:t>AOI</w:t>
            </w:r>
          </w:p>
        </w:tc>
        <w:tc>
          <w:tcPr>
            <w:tcW w:w="851" w:type="dxa"/>
            <w:tcBorders>
              <w:top w:val="single" w:sz="4" w:space="0" w:color="auto"/>
              <w:bottom w:val="single" w:sz="4" w:space="0" w:color="auto"/>
            </w:tcBorders>
            <w:tcMar>
              <w:top w:w="100" w:type="dxa"/>
              <w:left w:w="100" w:type="dxa"/>
              <w:bottom w:w="100" w:type="dxa"/>
              <w:right w:w="100" w:type="dxa"/>
            </w:tcMar>
            <w:vAlign w:val="center"/>
            <w:hideMark/>
          </w:tcPr>
          <w:p w14:paraId="7A4997C6"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bCs/>
                <w:i/>
                <w:iCs/>
                <w:szCs w:val="22"/>
                <w:lang w:val="de-DE"/>
              </w:rPr>
              <w:t>t-</w:t>
            </w:r>
            <w:proofErr w:type="spellStart"/>
            <w:r w:rsidRPr="00CF6D94">
              <w:rPr>
                <w:rFonts w:ascii="Times New Roman" w:hAnsi="Times New Roman" w:cs="Times New Roman"/>
                <w:bCs/>
                <w:szCs w:val="22"/>
                <w:lang w:val="de-DE"/>
              </w:rPr>
              <w:t>value</w:t>
            </w:r>
            <w:proofErr w:type="spellEnd"/>
          </w:p>
        </w:tc>
        <w:tc>
          <w:tcPr>
            <w:tcW w:w="567" w:type="dxa"/>
            <w:tcBorders>
              <w:top w:val="single" w:sz="4" w:space="0" w:color="auto"/>
              <w:bottom w:val="single" w:sz="4" w:space="0" w:color="auto"/>
            </w:tcBorders>
            <w:tcMar>
              <w:top w:w="100" w:type="dxa"/>
              <w:left w:w="100" w:type="dxa"/>
              <w:bottom w:w="100" w:type="dxa"/>
              <w:right w:w="100" w:type="dxa"/>
            </w:tcMar>
            <w:vAlign w:val="center"/>
            <w:hideMark/>
          </w:tcPr>
          <w:p w14:paraId="74508B2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bCs/>
                <w:iCs/>
                <w:szCs w:val="22"/>
              </w:rPr>
              <w:t>df</w:t>
            </w:r>
          </w:p>
        </w:tc>
        <w:tc>
          <w:tcPr>
            <w:tcW w:w="1028" w:type="dxa"/>
            <w:tcBorders>
              <w:top w:val="single" w:sz="4" w:space="0" w:color="auto"/>
              <w:bottom w:val="single" w:sz="4" w:space="0" w:color="auto"/>
            </w:tcBorders>
            <w:tcMar>
              <w:top w:w="100" w:type="dxa"/>
              <w:left w:w="100" w:type="dxa"/>
              <w:bottom w:w="100" w:type="dxa"/>
              <w:right w:w="100" w:type="dxa"/>
            </w:tcMar>
            <w:vAlign w:val="center"/>
            <w:hideMark/>
          </w:tcPr>
          <w:p w14:paraId="50F82E1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bCs/>
                <w:i/>
                <w:szCs w:val="22"/>
              </w:rPr>
              <w:t>p</w:t>
            </w:r>
            <w:r w:rsidRPr="00CF6D94">
              <w:rPr>
                <w:rFonts w:ascii="Times New Roman" w:hAnsi="Times New Roman" w:cs="Times New Roman"/>
                <w:bCs/>
                <w:iCs/>
                <w:szCs w:val="22"/>
              </w:rPr>
              <w:t>-value</w:t>
            </w:r>
          </w:p>
        </w:tc>
        <w:tc>
          <w:tcPr>
            <w:tcW w:w="1400" w:type="dxa"/>
            <w:tcBorders>
              <w:top w:val="single" w:sz="4" w:space="0" w:color="auto"/>
              <w:bottom w:val="single" w:sz="4" w:space="0" w:color="auto"/>
            </w:tcBorders>
          </w:tcPr>
          <w:p w14:paraId="5C0DF69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bCs/>
                <w:i/>
                <w:szCs w:val="22"/>
              </w:rPr>
              <w:t>M</w:t>
            </w:r>
            <w:r w:rsidRPr="00CF6D94">
              <w:rPr>
                <w:rFonts w:ascii="Times New Roman" w:hAnsi="Times New Roman" w:cs="Times New Roman"/>
                <w:bCs/>
                <w:iCs/>
                <w:szCs w:val="22"/>
              </w:rPr>
              <w:t xml:space="preserve"> Difference</w:t>
            </w:r>
          </w:p>
        </w:tc>
        <w:tc>
          <w:tcPr>
            <w:tcW w:w="1128" w:type="dxa"/>
            <w:tcBorders>
              <w:top w:val="single" w:sz="4" w:space="0" w:color="auto"/>
              <w:bottom w:val="single" w:sz="4" w:space="0" w:color="auto"/>
            </w:tcBorders>
          </w:tcPr>
          <w:p w14:paraId="1EBAA3FA" w14:textId="77777777" w:rsidR="00CF6D94" w:rsidRPr="00CF6D94" w:rsidRDefault="00CF6D94" w:rsidP="00DB056D">
            <w:pPr>
              <w:ind w:firstLine="0"/>
              <w:jc w:val="center"/>
              <w:rPr>
                <w:rFonts w:ascii="Times New Roman" w:hAnsi="Times New Roman" w:cs="Times New Roman"/>
                <w:bCs/>
                <w:iCs/>
                <w:szCs w:val="22"/>
              </w:rPr>
            </w:pPr>
            <w:r w:rsidRPr="00CF6D94">
              <w:rPr>
                <w:rFonts w:ascii="Times New Roman" w:hAnsi="Times New Roman" w:cs="Times New Roman"/>
                <w:bCs/>
                <w:iCs/>
                <w:szCs w:val="22"/>
              </w:rPr>
              <w:t xml:space="preserve">Cohen's </w:t>
            </w:r>
            <w:r w:rsidRPr="00CF6D94">
              <w:rPr>
                <w:rFonts w:ascii="Times New Roman" w:hAnsi="Times New Roman" w:cs="Times New Roman"/>
                <w:bCs/>
                <w:i/>
                <w:szCs w:val="22"/>
              </w:rPr>
              <w:t>d</w:t>
            </w:r>
          </w:p>
        </w:tc>
        <w:tc>
          <w:tcPr>
            <w:tcW w:w="1409" w:type="dxa"/>
            <w:tcBorders>
              <w:top w:val="single" w:sz="4" w:space="0" w:color="auto"/>
              <w:bottom w:val="single" w:sz="4" w:space="0" w:color="auto"/>
            </w:tcBorders>
          </w:tcPr>
          <w:p w14:paraId="79317779" w14:textId="77777777" w:rsidR="00CF6D94" w:rsidRPr="00CF6D94" w:rsidRDefault="00CF6D94" w:rsidP="00DB056D">
            <w:pPr>
              <w:ind w:firstLine="0"/>
              <w:jc w:val="center"/>
              <w:rPr>
                <w:rFonts w:ascii="Times New Roman" w:hAnsi="Times New Roman" w:cs="Times New Roman"/>
                <w:bCs/>
                <w:iCs/>
                <w:szCs w:val="22"/>
              </w:rPr>
            </w:pPr>
            <w:r w:rsidRPr="00CF6D94">
              <w:rPr>
                <w:rFonts w:ascii="Times New Roman" w:hAnsi="Times New Roman" w:cs="Times New Roman"/>
                <w:bCs/>
                <w:iCs/>
                <w:szCs w:val="22"/>
              </w:rPr>
              <w:t>95% CI</w:t>
            </w:r>
          </w:p>
        </w:tc>
      </w:tr>
      <w:tr w:rsidR="00493FFD" w:rsidRPr="00A84165" w14:paraId="5987B958" w14:textId="77777777" w:rsidTr="00DB056D">
        <w:trPr>
          <w:trHeight w:val="305"/>
        </w:trPr>
        <w:tc>
          <w:tcPr>
            <w:tcW w:w="1028" w:type="dxa"/>
            <w:tcBorders>
              <w:top w:val="single" w:sz="4" w:space="0" w:color="auto"/>
            </w:tcBorders>
            <w:tcMar>
              <w:top w:w="100" w:type="dxa"/>
              <w:left w:w="100" w:type="dxa"/>
              <w:bottom w:w="100" w:type="dxa"/>
              <w:right w:w="100" w:type="dxa"/>
            </w:tcMar>
          </w:tcPr>
          <w:p w14:paraId="078D7D56"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szCs w:val="22"/>
              </w:rPr>
              <w:t xml:space="preserve">FNP </w:t>
            </w:r>
            <w:r w:rsidRPr="00CF6D94">
              <w:rPr>
                <w:rFonts w:ascii="Times New Roman" w:hAnsi="Times New Roman" w:cs="Times New Roman"/>
                <w:szCs w:val="22"/>
                <w:vertAlign w:val="superscript"/>
              </w:rPr>
              <w:t>a</w:t>
            </w:r>
          </w:p>
        </w:tc>
        <w:tc>
          <w:tcPr>
            <w:tcW w:w="1949" w:type="dxa"/>
            <w:tcBorders>
              <w:top w:val="single" w:sz="4" w:space="0" w:color="auto"/>
            </w:tcBorders>
            <w:tcMar>
              <w:top w:w="100" w:type="dxa"/>
              <w:left w:w="100" w:type="dxa"/>
              <w:bottom w:w="100" w:type="dxa"/>
              <w:right w:w="100" w:type="dxa"/>
            </w:tcMar>
            <w:vAlign w:val="center"/>
          </w:tcPr>
          <w:p w14:paraId="5A0DFDEB" w14:textId="77777777" w:rsidR="00CF6D94" w:rsidRPr="00CF6D94" w:rsidRDefault="00CF6D94" w:rsidP="00DB056D">
            <w:pPr>
              <w:ind w:firstLine="0"/>
              <w:jc w:val="center"/>
              <w:rPr>
                <w:rFonts w:ascii="Times New Roman" w:hAnsi="Times New Roman" w:cs="Times New Roman"/>
                <w:bCs/>
                <w:szCs w:val="22"/>
                <w:lang w:val="de-DE"/>
              </w:rPr>
            </w:pPr>
            <w:r w:rsidRPr="00CF6D94">
              <w:rPr>
                <w:rFonts w:ascii="Times New Roman" w:hAnsi="Times New Roman" w:cs="Times New Roman"/>
                <w:szCs w:val="22"/>
              </w:rPr>
              <w:t>Students</w:t>
            </w:r>
          </w:p>
        </w:tc>
        <w:tc>
          <w:tcPr>
            <w:tcW w:w="851" w:type="dxa"/>
            <w:tcBorders>
              <w:top w:val="single" w:sz="4" w:space="0" w:color="auto"/>
            </w:tcBorders>
            <w:tcMar>
              <w:top w:w="100" w:type="dxa"/>
              <w:left w:w="100" w:type="dxa"/>
              <w:bottom w:w="100" w:type="dxa"/>
              <w:right w:w="100" w:type="dxa"/>
            </w:tcMar>
          </w:tcPr>
          <w:p w14:paraId="65D30A9E" w14:textId="77777777" w:rsidR="00CF6D94" w:rsidRPr="00CF6D94" w:rsidRDefault="00CF6D94" w:rsidP="00DB056D">
            <w:pPr>
              <w:ind w:firstLine="0"/>
              <w:jc w:val="center"/>
              <w:rPr>
                <w:rFonts w:ascii="Times New Roman" w:hAnsi="Times New Roman" w:cs="Times New Roman"/>
                <w:bCs/>
                <w:i/>
                <w:iCs/>
                <w:szCs w:val="22"/>
                <w:vertAlign w:val="superscript"/>
                <w:lang w:val="de-DE"/>
              </w:rPr>
            </w:pPr>
            <w:r w:rsidRPr="00CF6D94">
              <w:rPr>
                <w:rFonts w:ascii="Times New Roman" w:hAnsi="Times New Roman" w:cs="Times New Roman"/>
                <w:szCs w:val="22"/>
              </w:rPr>
              <w:t>0.01</w:t>
            </w:r>
          </w:p>
        </w:tc>
        <w:tc>
          <w:tcPr>
            <w:tcW w:w="567" w:type="dxa"/>
            <w:tcBorders>
              <w:top w:val="single" w:sz="4" w:space="0" w:color="auto"/>
            </w:tcBorders>
            <w:tcMar>
              <w:top w:w="100" w:type="dxa"/>
              <w:left w:w="100" w:type="dxa"/>
              <w:bottom w:w="100" w:type="dxa"/>
              <w:right w:w="100" w:type="dxa"/>
            </w:tcMar>
          </w:tcPr>
          <w:p w14:paraId="6C4B3EF7"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Borders>
              <w:top w:val="single" w:sz="4" w:space="0" w:color="auto"/>
            </w:tcBorders>
            <w:tcMar>
              <w:top w:w="100" w:type="dxa"/>
              <w:left w:w="100" w:type="dxa"/>
              <w:bottom w:w="100" w:type="dxa"/>
              <w:right w:w="100" w:type="dxa"/>
            </w:tcMar>
          </w:tcPr>
          <w:p w14:paraId="1DBB755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0.99</w:t>
            </w:r>
          </w:p>
        </w:tc>
        <w:tc>
          <w:tcPr>
            <w:tcW w:w="1400" w:type="dxa"/>
            <w:tcBorders>
              <w:top w:val="single" w:sz="4" w:space="0" w:color="auto"/>
            </w:tcBorders>
          </w:tcPr>
          <w:p w14:paraId="3B90EB1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0.03</w:t>
            </w:r>
          </w:p>
        </w:tc>
        <w:tc>
          <w:tcPr>
            <w:tcW w:w="1128" w:type="dxa"/>
            <w:tcBorders>
              <w:top w:val="single" w:sz="4" w:space="0" w:color="auto"/>
            </w:tcBorders>
          </w:tcPr>
          <w:p w14:paraId="41968C98"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0.00</w:t>
            </w:r>
          </w:p>
        </w:tc>
        <w:tc>
          <w:tcPr>
            <w:tcW w:w="1409" w:type="dxa"/>
            <w:tcBorders>
              <w:top w:val="single" w:sz="4" w:space="0" w:color="auto"/>
            </w:tcBorders>
          </w:tcPr>
          <w:p w14:paraId="479C7D82"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[–4.63, 4.69]</w:t>
            </w:r>
          </w:p>
        </w:tc>
      </w:tr>
      <w:tr w:rsidR="00493FFD" w:rsidRPr="00A84165" w14:paraId="2BA3E907" w14:textId="77777777" w:rsidTr="00DB056D">
        <w:trPr>
          <w:trHeight w:val="305"/>
        </w:trPr>
        <w:tc>
          <w:tcPr>
            <w:tcW w:w="1028" w:type="dxa"/>
            <w:tcMar>
              <w:top w:w="100" w:type="dxa"/>
              <w:left w:w="100" w:type="dxa"/>
              <w:bottom w:w="100" w:type="dxa"/>
              <w:right w:w="100" w:type="dxa"/>
            </w:tcMar>
            <w:hideMark/>
          </w:tcPr>
          <w:p w14:paraId="46DE4BFF"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bCs/>
                <w:iCs/>
                <w:szCs w:val="22"/>
              </w:rPr>
              <w:t>FNP</w:t>
            </w:r>
          </w:p>
        </w:tc>
        <w:tc>
          <w:tcPr>
            <w:tcW w:w="1949" w:type="dxa"/>
            <w:tcMar>
              <w:top w:w="100" w:type="dxa"/>
              <w:left w:w="100" w:type="dxa"/>
              <w:bottom w:w="100" w:type="dxa"/>
              <w:right w:w="100" w:type="dxa"/>
            </w:tcMar>
            <w:vAlign w:val="center"/>
          </w:tcPr>
          <w:p w14:paraId="5916461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Disruptive Student</w:t>
            </w:r>
          </w:p>
        </w:tc>
        <w:tc>
          <w:tcPr>
            <w:tcW w:w="851" w:type="dxa"/>
            <w:tcMar>
              <w:top w:w="60" w:type="dxa"/>
              <w:left w:w="80" w:type="dxa"/>
              <w:bottom w:w="60" w:type="dxa"/>
              <w:right w:w="80" w:type="dxa"/>
            </w:tcMar>
          </w:tcPr>
          <w:p w14:paraId="468C7D28"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–1.32</w:t>
            </w:r>
          </w:p>
        </w:tc>
        <w:tc>
          <w:tcPr>
            <w:tcW w:w="567" w:type="dxa"/>
            <w:tcMar>
              <w:top w:w="60" w:type="dxa"/>
              <w:left w:w="80" w:type="dxa"/>
              <w:bottom w:w="60" w:type="dxa"/>
              <w:right w:w="80" w:type="dxa"/>
            </w:tcMar>
          </w:tcPr>
          <w:p w14:paraId="16AA5155"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1EFEEFA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0.19</w:t>
            </w:r>
          </w:p>
        </w:tc>
        <w:tc>
          <w:tcPr>
            <w:tcW w:w="1400" w:type="dxa"/>
          </w:tcPr>
          <w:p w14:paraId="353C1E2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–0.27</w:t>
            </w:r>
          </w:p>
        </w:tc>
        <w:tc>
          <w:tcPr>
            <w:tcW w:w="1128" w:type="dxa"/>
          </w:tcPr>
          <w:p w14:paraId="5E5E75A5"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–0.29</w:t>
            </w:r>
          </w:p>
        </w:tc>
        <w:tc>
          <w:tcPr>
            <w:tcW w:w="1409" w:type="dxa"/>
          </w:tcPr>
          <w:p w14:paraId="68D417DA"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[–0.67, 0.14]</w:t>
            </w:r>
          </w:p>
        </w:tc>
      </w:tr>
      <w:tr w:rsidR="00493FFD" w:rsidRPr="00A84165" w14:paraId="4152EA1F" w14:textId="77777777" w:rsidTr="00DB056D">
        <w:trPr>
          <w:trHeight w:val="305"/>
        </w:trPr>
        <w:tc>
          <w:tcPr>
            <w:tcW w:w="1028" w:type="dxa"/>
            <w:tcMar>
              <w:top w:w="100" w:type="dxa"/>
              <w:left w:w="100" w:type="dxa"/>
              <w:bottom w:w="100" w:type="dxa"/>
              <w:right w:w="100" w:type="dxa"/>
            </w:tcMar>
            <w:hideMark/>
          </w:tcPr>
          <w:p w14:paraId="4A2F7B6C"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szCs w:val="22"/>
              </w:rPr>
              <w:t>FNP</w:t>
            </w:r>
          </w:p>
        </w:tc>
        <w:tc>
          <w:tcPr>
            <w:tcW w:w="1949" w:type="dxa"/>
            <w:tcMar>
              <w:top w:w="60" w:type="dxa"/>
              <w:left w:w="80" w:type="dxa"/>
              <w:bottom w:w="60" w:type="dxa"/>
              <w:right w:w="80" w:type="dxa"/>
            </w:tcMar>
            <w:vAlign w:val="center"/>
          </w:tcPr>
          <w:p w14:paraId="1A9EBBD3"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Teacher Material</w:t>
            </w:r>
          </w:p>
        </w:tc>
        <w:tc>
          <w:tcPr>
            <w:tcW w:w="851" w:type="dxa"/>
            <w:tcMar>
              <w:top w:w="60" w:type="dxa"/>
              <w:left w:w="80" w:type="dxa"/>
              <w:bottom w:w="60" w:type="dxa"/>
              <w:right w:w="80" w:type="dxa"/>
            </w:tcMar>
          </w:tcPr>
          <w:p w14:paraId="56983C1B"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0.89</w:t>
            </w:r>
          </w:p>
        </w:tc>
        <w:tc>
          <w:tcPr>
            <w:tcW w:w="567" w:type="dxa"/>
            <w:tcMar>
              <w:top w:w="60" w:type="dxa"/>
              <w:left w:w="80" w:type="dxa"/>
              <w:bottom w:w="60" w:type="dxa"/>
              <w:right w:w="80" w:type="dxa"/>
            </w:tcMar>
          </w:tcPr>
          <w:p w14:paraId="2946C95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1BA6561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0.37</w:t>
            </w:r>
          </w:p>
        </w:tc>
        <w:tc>
          <w:tcPr>
            <w:tcW w:w="1400" w:type="dxa"/>
          </w:tcPr>
          <w:p w14:paraId="57424BA9"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2.32</w:t>
            </w:r>
          </w:p>
        </w:tc>
        <w:tc>
          <w:tcPr>
            <w:tcW w:w="1128" w:type="dxa"/>
          </w:tcPr>
          <w:p w14:paraId="255D63EB"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0.20</w:t>
            </w:r>
          </w:p>
        </w:tc>
        <w:tc>
          <w:tcPr>
            <w:tcW w:w="1409" w:type="dxa"/>
          </w:tcPr>
          <w:p w14:paraId="0ACEF9D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[–2.84, 7.48]</w:t>
            </w:r>
          </w:p>
        </w:tc>
      </w:tr>
      <w:tr w:rsidR="00493FFD" w:rsidRPr="00A84165" w14:paraId="4DB4AC53" w14:textId="77777777" w:rsidTr="00DB056D">
        <w:trPr>
          <w:trHeight w:val="305"/>
        </w:trPr>
        <w:tc>
          <w:tcPr>
            <w:tcW w:w="1028" w:type="dxa"/>
            <w:tcMar>
              <w:top w:w="100" w:type="dxa"/>
              <w:left w:w="100" w:type="dxa"/>
              <w:bottom w:w="100" w:type="dxa"/>
              <w:right w:w="100" w:type="dxa"/>
            </w:tcMar>
            <w:hideMark/>
          </w:tcPr>
          <w:p w14:paraId="24EC7244"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szCs w:val="22"/>
              </w:rPr>
              <w:t>FNP</w:t>
            </w:r>
          </w:p>
        </w:tc>
        <w:tc>
          <w:tcPr>
            <w:tcW w:w="1949" w:type="dxa"/>
            <w:tcMar>
              <w:top w:w="60" w:type="dxa"/>
              <w:left w:w="80" w:type="dxa"/>
              <w:bottom w:w="60" w:type="dxa"/>
              <w:right w:w="80" w:type="dxa"/>
            </w:tcMar>
            <w:vAlign w:val="center"/>
          </w:tcPr>
          <w:p w14:paraId="1DE86DBA"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Student Desk</w:t>
            </w:r>
          </w:p>
        </w:tc>
        <w:tc>
          <w:tcPr>
            <w:tcW w:w="851" w:type="dxa"/>
            <w:tcMar>
              <w:top w:w="60" w:type="dxa"/>
              <w:left w:w="80" w:type="dxa"/>
              <w:bottom w:w="60" w:type="dxa"/>
              <w:right w:w="80" w:type="dxa"/>
            </w:tcMar>
          </w:tcPr>
          <w:p w14:paraId="78C635EF"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–1.17</w:t>
            </w:r>
          </w:p>
        </w:tc>
        <w:tc>
          <w:tcPr>
            <w:tcW w:w="567" w:type="dxa"/>
            <w:tcMar>
              <w:top w:w="60" w:type="dxa"/>
              <w:left w:w="80" w:type="dxa"/>
              <w:bottom w:w="60" w:type="dxa"/>
              <w:right w:w="80" w:type="dxa"/>
            </w:tcMar>
          </w:tcPr>
          <w:p w14:paraId="671008F5"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6D349803"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0.25</w:t>
            </w:r>
          </w:p>
        </w:tc>
        <w:tc>
          <w:tcPr>
            <w:tcW w:w="1400" w:type="dxa"/>
          </w:tcPr>
          <w:p w14:paraId="15B89258"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–1.72</w:t>
            </w:r>
          </w:p>
        </w:tc>
        <w:tc>
          <w:tcPr>
            <w:tcW w:w="1128" w:type="dxa"/>
          </w:tcPr>
          <w:p w14:paraId="64D2F922"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–0.26</w:t>
            </w:r>
          </w:p>
        </w:tc>
        <w:tc>
          <w:tcPr>
            <w:tcW w:w="1409" w:type="dxa"/>
          </w:tcPr>
          <w:p w14:paraId="0CAC6BEA"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[–4.65, 1.21]</w:t>
            </w:r>
          </w:p>
        </w:tc>
      </w:tr>
      <w:tr w:rsidR="00493FFD" w:rsidRPr="00A84165" w14:paraId="261AF807" w14:textId="77777777" w:rsidTr="00DB056D">
        <w:trPr>
          <w:trHeight w:val="305"/>
        </w:trPr>
        <w:tc>
          <w:tcPr>
            <w:tcW w:w="1028" w:type="dxa"/>
            <w:tcMar>
              <w:top w:w="100" w:type="dxa"/>
              <w:left w:w="100" w:type="dxa"/>
              <w:bottom w:w="100" w:type="dxa"/>
              <w:right w:w="100" w:type="dxa"/>
            </w:tcMar>
            <w:hideMark/>
          </w:tcPr>
          <w:p w14:paraId="2743CE76"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szCs w:val="22"/>
              </w:rPr>
              <w:t>FNP</w:t>
            </w:r>
          </w:p>
        </w:tc>
        <w:tc>
          <w:tcPr>
            <w:tcW w:w="1949" w:type="dxa"/>
            <w:tcMar>
              <w:top w:w="60" w:type="dxa"/>
              <w:left w:w="80" w:type="dxa"/>
              <w:bottom w:w="60" w:type="dxa"/>
              <w:right w:w="80" w:type="dxa"/>
            </w:tcMar>
            <w:vAlign w:val="center"/>
          </w:tcPr>
          <w:p w14:paraId="6F54445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Classroom/Others</w:t>
            </w:r>
          </w:p>
        </w:tc>
        <w:tc>
          <w:tcPr>
            <w:tcW w:w="851" w:type="dxa"/>
            <w:tcMar>
              <w:top w:w="60" w:type="dxa"/>
              <w:left w:w="80" w:type="dxa"/>
              <w:bottom w:w="60" w:type="dxa"/>
              <w:right w:w="80" w:type="dxa"/>
            </w:tcMar>
          </w:tcPr>
          <w:p w14:paraId="0ECE44F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–0.43</w:t>
            </w:r>
          </w:p>
        </w:tc>
        <w:tc>
          <w:tcPr>
            <w:tcW w:w="567" w:type="dxa"/>
            <w:tcMar>
              <w:top w:w="60" w:type="dxa"/>
              <w:left w:w="80" w:type="dxa"/>
              <w:bottom w:w="60" w:type="dxa"/>
              <w:right w:w="80" w:type="dxa"/>
            </w:tcMar>
          </w:tcPr>
          <w:p w14:paraId="1A37F0A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6F16F58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0.67</w:t>
            </w:r>
          </w:p>
        </w:tc>
        <w:tc>
          <w:tcPr>
            <w:tcW w:w="1400" w:type="dxa"/>
          </w:tcPr>
          <w:p w14:paraId="5ED5255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–0.63</w:t>
            </w:r>
          </w:p>
        </w:tc>
        <w:tc>
          <w:tcPr>
            <w:tcW w:w="1128" w:type="dxa"/>
          </w:tcPr>
          <w:p w14:paraId="32072FF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–0.10</w:t>
            </w:r>
          </w:p>
        </w:tc>
        <w:tc>
          <w:tcPr>
            <w:tcW w:w="1409" w:type="dxa"/>
          </w:tcPr>
          <w:p w14:paraId="58C8B029"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[–3.53, 2.27]</w:t>
            </w:r>
          </w:p>
        </w:tc>
      </w:tr>
      <w:tr w:rsidR="00493FFD" w:rsidRPr="00A84165" w14:paraId="2831255C" w14:textId="77777777" w:rsidTr="00DB056D">
        <w:trPr>
          <w:trHeight w:val="305"/>
        </w:trPr>
        <w:tc>
          <w:tcPr>
            <w:tcW w:w="1028" w:type="dxa"/>
            <w:tcMar>
              <w:top w:w="100" w:type="dxa"/>
              <w:left w:w="100" w:type="dxa"/>
              <w:bottom w:w="100" w:type="dxa"/>
              <w:right w:w="100" w:type="dxa"/>
            </w:tcMar>
          </w:tcPr>
          <w:p w14:paraId="73A9E3EE" w14:textId="77777777" w:rsidR="00CF6D94" w:rsidRPr="00CF6D94" w:rsidRDefault="00CF6D94" w:rsidP="0099150B">
            <w:pPr>
              <w:ind w:firstLine="0"/>
              <w:rPr>
                <w:rFonts w:ascii="Times New Roman" w:hAnsi="Times New Roman" w:cs="Times New Roman"/>
                <w:szCs w:val="22"/>
              </w:rPr>
            </w:pPr>
            <w:r w:rsidRPr="00CF6D94">
              <w:rPr>
                <w:rFonts w:ascii="Times New Roman" w:hAnsi="Times New Roman" w:cs="Times New Roman"/>
                <w:szCs w:val="22"/>
              </w:rPr>
              <w:t xml:space="preserve">FDP </w:t>
            </w:r>
            <w:r w:rsidRPr="00CF6D94">
              <w:rPr>
                <w:rFonts w:ascii="Times New Roman" w:hAnsi="Times New Roman" w:cs="Times New Roman"/>
                <w:szCs w:val="22"/>
                <w:vertAlign w:val="superscript"/>
              </w:rPr>
              <w:t>b</w:t>
            </w:r>
          </w:p>
        </w:tc>
        <w:tc>
          <w:tcPr>
            <w:tcW w:w="1949" w:type="dxa"/>
            <w:tcMar>
              <w:top w:w="60" w:type="dxa"/>
              <w:left w:w="80" w:type="dxa"/>
              <w:bottom w:w="60" w:type="dxa"/>
              <w:right w:w="80" w:type="dxa"/>
            </w:tcMar>
            <w:vAlign w:val="center"/>
          </w:tcPr>
          <w:p w14:paraId="579A14E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Students</w:t>
            </w:r>
          </w:p>
        </w:tc>
        <w:tc>
          <w:tcPr>
            <w:tcW w:w="851" w:type="dxa"/>
            <w:tcMar>
              <w:top w:w="60" w:type="dxa"/>
              <w:left w:w="80" w:type="dxa"/>
              <w:bottom w:w="60" w:type="dxa"/>
              <w:right w:w="80" w:type="dxa"/>
            </w:tcMar>
          </w:tcPr>
          <w:p w14:paraId="4D219E7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–0.43</w:t>
            </w:r>
          </w:p>
        </w:tc>
        <w:tc>
          <w:tcPr>
            <w:tcW w:w="567" w:type="dxa"/>
            <w:tcMar>
              <w:top w:w="60" w:type="dxa"/>
              <w:left w:w="80" w:type="dxa"/>
              <w:bottom w:w="60" w:type="dxa"/>
              <w:right w:w="80" w:type="dxa"/>
            </w:tcMar>
          </w:tcPr>
          <w:p w14:paraId="1DCA0BD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6B33DB57"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0.67</w:t>
            </w:r>
          </w:p>
        </w:tc>
        <w:tc>
          <w:tcPr>
            <w:tcW w:w="1400" w:type="dxa"/>
          </w:tcPr>
          <w:p w14:paraId="3F727BF6"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–1.26</w:t>
            </w:r>
          </w:p>
        </w:tc>
        <w:tc>
          <w:tcPr>
            <w:tcW w:w="1128" w:type="dxa"/>
          </w:tcPr>
          <w:p w14:paraId="260A60D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–0.10</w:t>
            </w:r>
          </w:p>
        </w:tc>
        <w:tc>
          <w:tcPr>
            <w:tcW w:w="1409" w:type="dxa"/>
          </w:tcPr>
          <w:p w14:paraId="7730DA3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[–7.1, 4.58]</w:t>
            </w:r>
          </w:p>
        </w:tc>
      </w:tr>
      <w:tr w:rsidR="00493FFD" w:rsidRPr="00A84165" w14:paraId="0C323BA7" w14:textId="77777777" w:rsidTr="00DB056D">
        <w:trPr>
          <w:trHeight w:val="305"/>
        </w:trPr>
        <w:tc>
          <w:tcPr>
            <w:tcW w:w="1028" w:type="dxa"/>
            <w:tcMar>
              <w:top w:w="100" w:type="dxa"/>
              <w:left w:w="100" w:type="dxa"/>
              <w:bottom w:w="100" w:type="dxa"/>
              <w:right w:w="100" w:type="dxa"/>
            </w:tcMar>
          </w:tcPr>
          <w:p w14:paraId="0073141E" w14:textId="77777777" w:rsidR="00CF6D94" w:rsidRPr="00CF6D94" w:rsidRDefault="00CF6D94" w:rsidP="0099150B">
            <w:pPr>
              <w:ind w:firstLine="0"/>
              <w:rPr>
                <w:rFonts w:ascii="Times New Roman" w:hAnsi="Times New Roman" w:cs="Times New Roman"/>
                <w:szCs w:val="22"/>
              </w:rPr>
            </w:pPr>
            <w:r w:rsidRPr="00CF6D94">
              <w:rPr>
                <w:rFonts w:ascii="Times New Roman" w:hAnsi="Times New Roman" w:cs="Times New Roman"/>
                <w:szCs w:val="22"/>
              </w:rPr>
              <w:t>FDP</w:t>
            </w:r>
          </w:p>
        </w:tc>
        <w:tc>
          <w:tcPr>
            <w:tcW w:w="1949" w:type="dxa"/>
            <w:tcMar>
              <w:top w:w="60" w:type="dxa"/>
              <w:left w:w="80" w:type="dxa"/>
              <w:bottom w:w="60" w:type="dxa"/>
              <w:right w:w="80" w:type="dxa"/>
            </w:tcMar>
            <w:vAlign w:val="center"/>
          </w:tcPr>
          <w:p w14:paraId="59D76045"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Disruptive Student</w:t>
            </w:r>
          </w:p>
        </w:tc>
        <w:tc>
          <w:tcPr>
            <w:tcW w:w="851" w:type="dxa"/>
            <w:tcMar>
              <w:top w:w="60" w:type="dxa"/>
              <w:left w:w="80" w:type="dxa"/>
              <w:bottom w:w="60" w:type="dxa"/>
              <w:right w:w="80" w:type="dxa"/>
            </w:tcMar>
          </w:tcPr>
          <w:p w14:paraId="369518B3"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–1.90</w:t>
            </w:r>
          </w:p>
        </w:tc>
        <w:tc>
          <w:tcPr>
            <w:tcW w:w="567" w:type="dxa"/>
            <w:tcMar>
              <w:top w:w="60" w:type="dxa"/>
              <w:left w:w="80" w:type="dxa"/>
              <w:bottom w:w="60" w:type="dxa"/>
              <w:right w:w="80" w:type="dxa"/>
            </w:tcMar>
          </w:tcPr>
          <w:p w14:paraId="10E163F8"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31C4EBE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0.06</w:t>
            </w:r>
          </w:p>
        </w:tc>
        <w:tc>
          <w:tcPr>
            <w:tcW w:w="1400" w:type="dxa"/>
          </w:tcPr>
          <w:p w14:paraId="6A99AE7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–0.48</w:t>
            </w:r>
          </w:p>
        </w:tc>
        <w:tc>
          <w:tcPr>
            <w:tcW w:w="1128" w:type="dxa"/>
          </w:tcPr>
          <w:p w14:paraId="24C7E181"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–0.42</w:t>
            </w:r>
          </w:p>
        </w:tc>
        <w:tc>
          <w:tcPr>
            <w:tcW w:w="1409" w:type="dxa"/>
          </w:tcPr>
          <w:p w14:paraId="2322E18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[–0.98, 0.02]</w:t>
            </w:r>
          </w:p>
        </w:tc>
      </w:tr>
      <w:tr w:rsidR="00493FFD" w:rsidRPr="00A84165" w14:paraId="28DD44ED" w14:textId="77777777" w:rsidTr="00DB056D">
        <w:trPr>
          <w:trHeight w:val="305"/>
        </w:trPr>
        <w:tc>
          <w:tcPr>
            <w:tcW w:w="1028" w:type="dxa"/>
            <w:tcMar>
              <w:top w:w="100" w:type="dxa"/>
              <w:left w:w="100" w:type="dxa"/>
              <w:bottom w:w="100" w:type="dxa"/>
              <w:right w:w="100" w:type="dxa"/>
            </w:tcMar>
          </w:tcPr>
          <w:p w14:paraId="7E274011" w14:textId="77777777" w:rsidR="00CF6D94" w:rsidRPr="00CF6D94" w:rsidRDefault="00CF6D94" w:rsidP="0099150B">
            <w:pPr>
              <w:ind w:firstLine="0"/>
              <w:rPr>
                <w:rFonts w:ascii="Times New Roman" w:hAnsi="Times New Roman" w:cs="Times New Roman"/>
                <w:szCs w:val="22"/>
              </w:rPr>
            </w:pPr>
            <w:r w:rsidRPr="00CF6D94">
              <w:rPr>
                <w:rFonts w:ascii="Times New Roman" w:hAnsi="Times New Roman" w:cs="Times New Roman"/>
                <w:szCs w:val="22"/>
              </w:rPr>
              <w:t>FDP</w:t>
            </w:r>
          </w:p>
        </w:tc>
        <w:tc>
          <w:tcPr>
            <w:tcW w:w="1949" w:type="dxa"/>
            <w:tcMar>
              <w:top w:w="60" w:type="dxa"/>
              <w:left w:w="80" w:type="dxa"/>
              <w:bottom w:w="60" w:type="dxa"/>
              <w:right w:w="80" w:type="dxa"/>
            </w:tcMar>
            <w:vAlign w:val="center"/>
          </w:tcPr>
          <w:p w14:paraId="42D1DA8A"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Teacher Material</w:t>
            </w:r>
          </w:p>
        </w:tc>
        <w:tc>
          <w:tcPr>
            <w:tcW w:w="851" w:type="dxa"/>
            <w:tcMar>
              <w:top w:w="60" w:type="dxa"/>
              <w:left w:w="80" w:type="dxa"/>
              <w:bottom w:w="60" w:type="dxa"/>
              <w:right w:w="80" w:type="dxa"/>
            </w:tcMar>
          </w:tcPr>
          <w:p w14:paraId="07B9BE79"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1.55</w:t>
            </w:r>
          </w:p>
        </w:tc>
        <w:tc>
          <w:tcPr>
            <w:tcW w:w="567" w:type="dxa"/>
            <w:tcMar>
              <w:top w:w="60" w:type="dxa"/>
              <w:left w:w="80" w:type="dxa"/>
              <w:bottom w:w="60" w:type="dxa"/>
              <w:right w:w="80" w:type="dxa"/>
            </w:tcMar>
          </w:tcPr>
          <w:p w14:paraId="7BCCCF5E"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7B3C37D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0.13</w:t>
            </w:r>
          </w:p>
        </w:tc>
        <w:tc>
          <w:tcPr>
            <w:tcW w:w="1400" w:type="dxa"/>
          </w:tcPr>
          <w:p w14:paraId="503631B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4.45</w:t>
            </w:r>
          </w:p>
        </w:tc>
        <w:tc>
          <w:tcPr>
            <w:tcW w:w="1128" w:type="dxa"/>
          </w:tcPr>
          <w:p w14:paraId="4A1DAC11"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0.34</w:t>
            </w:r>
          </w:p>
        </w:tc>
        <w:tc>
          <w:tcPr>
            <w:tcW w:w="1409" w:type="dxa"/>
          </w:tcPr>
          <w:p w14:paraId="6F5EF4AB"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[–1.28, 10.18]</w:t>
            </w:r>
          </w:p>
        </w:tc>
      </w:tr>
      <w:tr w:rsidR="00493FFD" w:rsidRPr="00A84165" w14:paraId="3F531696" w14:textId="77777777" w:rsidTr="00DB056D">
        <w:trPr>
          <w:trHeight w:val="305"/>
        </w:trPr>
        <w:tc>
          <w:tcPr>
            <w:tcW w:w="1028" w:type="dxa"/>
            <w:tcMar>
              <w:top w:w="100" w:type="dxa"/>
              <w:left w:w="100" w:type="dxa"/>
              <w:bottom w:w="100" w:type="dxa"/>
              <w:right w:w="100" w:type="dxa"/>
            </w:tcMar>
          </w:tcPr>
          <w:p w14:paraId="4BA9F4DD" w14:textId="77777777" w:rsidR="00CF6D94" w:rsidRPr="00CF6D94" w:rsidRDefault="00CF6D94" w:rsidP="0099150B">
            <w:pPr>
              <w:ind w:firstLine="0"/>
              <w:rPr>
                <w:rFonts w:ascii="Times New Roman" w:hAnsi="Times New Roman" w:cs="Times New Roman"/>
                <w:szCs w:val="22"/>
              </w:rPr>
            </w:pPr>
            <w:r w:rsidRPr="00CF6D94">
              <w:rPr>
                <w:rFonts w:ascii="Times New Roman" w:hAnsi="Times New Roman" w:cs="Times New Roman"/>
                <w:szCs w:val="22"/>
              </w:rPr>
              <w:t>FDP</w:t>
            </w:r>
          </w:p>
        </w:tc>
        <w:tc>
          <w:tcPr>
            <w:tcW w:w="1949" w:type="dxa"/>
            <w:tcMar>
              <w:top w:w="60" w:type="dxa"/>
              <w:left w:w="80" w:type="dxa"/>
              <w:bottom w:w="60" w:type="dxa"/>
              <w:right w:w="80" w:type="dxa"/>
            </w:tcMar>
            <w:vAlign w:val="center"/>
          </w:tcPr>
          <w:p w14:paraId="5223A809"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Student Desk</w:t>
            </w:r>
          </w:p>
        </w:tc>
        <w:tc>
          <w:tcPr>
            <w:tcW w:w="851" w:type="dxa"/>
            <w:tcMar>
              <w:top w:w="60" w:type="dxa"/>
              <w:left w:w="80" w:type="dxa"/>
              <w:bottom w:w="60" w:type="dxa"/>
              <w:right w:w="80" w:type="dxa"/>
            </w:tcMar>
          </w:tcPr>
          <w:p w14:paraId="3CF254B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–1.67</w:t>
            </w:r>
          </w:p>
        </w:tc>
        <w:tc>
          <w:tcPr>
            <w:tcW w:w="567" w:type="dxa"/>
            <w:tcMar>
              <w:top w:w="60" w:type="dxa"/>
              <w:left w:w="80" w:type="dxa"/>
              <w:bottom w:w="60" w:type="dxa"/>
              <w:right w:w="80" w:type="dxa"/>
            </w:tcMar>
          </w:tcPr>
          <w:p w14:paraId="37A9869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7D9E1876"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0.1</w:t>
            </w:r>
          </w:p>
        </w:tc>
        <w:tc>
          <w:tcPr>
            <w:tcW w:w="1400" w:type="dxa"/>
          </w:tcPr>
          <w:p w14:paraId="351D687E"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–2.89</w:t>
            </w:r>
          </w:p>
        </w:tc>
        <w:tc>
          <w:tcPr>
            <w:tcW w:w="1128" w:type="dxa"/>
          </w:tcPr>
          <w:p w14:paraId="443E8CE7"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–0.37</w:t>
            </w:r>
          </w:p>
        </w:tc>
        <w:tc>
          <w:tcPr>
            <w:tcW w:w="1409" w:type="dxa"/>
          </w:tcPr>
          <w:p w14:paraId="2EB05FA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[–6.35, 0.56]</w:t>
            </w:r>
          </w:p>
        </w:tc>
      </w:tr>
      <w:tr w:rsidR="00493FFD" w:rsidRPr="00A84165" w14:paraId="1F9FD38A" w14:textId="77777777" w:rsidTr="00DB056D">
        <w:trPr>
          <w:trHeight w:val="305"/>
        </w:trPr>
        <w:tc>
          <w:tcPr>
            <w:tcW w:w="1028" w:type="dxa"/>
            <w:tcBorders>
              <w:bottom w:val="single" w:sz="4" w:space="0" w:color="auto"/>
            </w:tcBorders>
            <w:tcMar>
              <w:top w:w="100" w:type="dxa"/>
              <w:left w:w="100" w:type="dxa"/>
              <w:bottom w:w="100" w:type="dxa"/>
              <w:right w:w="100" w:type="dxa"/>
            </w:tcMar>
            <w:hideMark/>
          </w:tcPr>
          <w:p w14:paraId="71964ECF"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szCs w:val="22"/>
              </w:rPr>
              <w:t>FDP</w:t>
            </w:r>
          </w:p>
        </w:tc>
        <w:tc>
          <w:tcPr>
            <w:tcW w:w="1949" w:type="dxa"/>
            <w:tcBorders>
              <w:bottom w:val="single" w:sz="4" w:space="0" w:color="auto"/>
            </w:tcBorders>
            <w:tcMar>
              <w:top w:w="60" w:type="dxa"/>
              <w:left w:w="80" w:type="dxa"/>
              <w:bottom w:w="60" w:type="dxa"/>
              <w:right w:w="80" w:type="dxa"/>
            </w:tcMar>
            <w:vAlign w:val="center"/>
          </w:tcPr>
          <w:p w14:paraId="2E5A3EA1"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Classroom/Others</w:t>
            </w:r>
          </w:p>
        </w:tc>
        <w:tc>
          <w:tcPr>
            <w:tcW w:w="851" w:type="dxa"/>
            <w:tcBorders>
              <w:bottom w:val="single" w:sz="4" w:space="0" w:color="auto"/>
            </w:tcBorders>
            <w:tcMar>
              <w:top w:w="60" w:type="dxa"/>
              <w:left w:w="80" w:type="dxa"/>
              <w:bottom w:w="60" w:type="dxa"/>
              <w:right w:w="80" w:type="dxa"/>
            </w:tcMar>
          </w:tcPr>
          <w:p w14:paraId="572181D3"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–0.28</w:t>
            </w:r>
          </w:p>
        </w:tc>
        <w:tc>
          <w:tcPr>
            <w:tcW w:w="567" w:type="dxa"/>
            <w:tcBorders>
              <w:bottom w:val="single" w:sz="4" w:space="0" w:color="auto"/>
            </w:tcBorders>
            <w:tcMar>
              <w:top w:w="60" w:type="dxa"/>
              <w:left w:w="80" w:type="dxa"/>
              <w:bottom w:w="60" w:type="dxa"/>
              <w:right w:w="80" w:type="dxa"/>
            </w:tcMar>
          </w:tcPr>
          <w:p w14:paraId="3B7E659A"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Borders>
              <w:bottom w:val="single" w:sz="4" w:space="0" w:color="auto"/>
            </w:tcBorders>
            <w:tcMar>
              <w:top w:w="60" w:type="dxa"/>
              <w:left w:w="80" w:type="dxa"/>
              <w:bottom w:w="60" w:type="dxa"/>
              <w:right w:w="80" w:type="dxa"/>
            </w:tcMar>
          </w:tcPr>
          <w:p w14:paraId="7B0C98A3"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0.78</w:t>
            </w:r>
          </w:p>
        </w:tc>
        <w:tc>
          <w:tcPr>
            <w:tcW w:w="1400" w:type="dxa"/>
            <w:tcBorders>
              <w:bottom w:val="single" w:sz="4" w:space="0" w:color="auto"/>
            </w:tcBorders>
          </w:tcPr>
          <w:p w14:paraId="2D48A14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–0.30</w:t>
            </w:r>
          </w:p>
        </w:tc>
        <w:tc>
          <w:tcPr>
            <w:tcW w:w="1128" w:type="dxa"/>
            <w:tcBorders>
              <w:bottom w:val="single" w:sz="4" w:space="0" w:color="auto"/>
            </w:tcBorders>
          </w:tcPr>
          <w:p w14:paraId="5660B2A8"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–0.06</w:t>
            </w:r>
          </w:p>
        </w:tc>
        <w:tc>
          <w:tcPr>
            <w:tcW w:w="1409" w:type="dxa"/>
            <w:tcBorders>
              <w:bottom w:val="single" w:sz="4" w:space="0" w:color="auto"/>
            </w:tcBorders>
          </w:tcPr>
          <w:p w14:paraId="56B2ACE6"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[–2.43, 1.84]</w:t>
            </w:r>
          </w:p>
        </w:tc>
      </w:tr>
      <w:tr w:rsidR="00CF6D94" w:rsidRPr="00A84165" w14:paraId="6F8AB5D6" w14:textId="77777777" w:rsidTr="00DB056D">
        <w:trPr>
          <w:trHeight w:val="693"/>
        </w:trPr>
        <w:tc>
          <w:tcPr>
            <w:tcW w:w="9360" w:type="dxa"/>
            <w:gridSpan w:val="8"/>
            <w:tcMar>
              <w:top w:w="100" w:type="dxa"/>
              <w:left w:w="100" w:type="dxa"/>
              <w:bottom w:w="100" w:type="dxa"/>
              <w:right w:w="100" w:type="dxa"/>
            </w:tcMar>
            <w:hideMark/>
          </w:tcPr>
          <w:p w14:paraId="518322C2" w14:textId="77777777" w:rsidR="00CF6D94" w:rsidRPr="00CF6D94" w:rsidRDefault="00CF6D94" w:rsidP="00FA478F">
            <w:pPr>
              <w:spacing w:line="240" w:lineRule="auto"/>
              <w:ind w:firstLine="0"/>
              <w:rPr>
                <w:rFonts w:ascii="Times New Roman" w:hAnsi="Times New Roman" w:cs="Times New Roman"/>
                <w:bCs/>
                <w:iCs/>
                <w:szCs w:val="22"/>
              </w:rPr>
            </w:pPr>
            <w:r w:rsidRPr="00CF6D94">
              <w:rPr>
                <w:rFonts w:ascii="Times New Roman" w:hAnsi="Times New Roman" w:cs="Times New Roman"/>
                <w:bCs/>
                <w:i/>
                <w:iCs/>
                <w:szCs w:val="22"/>
              </w:rPr>
              <w:t>Note</w:t>
            </w:r>
            <w:r w:rsidRPr="00CF6D94">
              <w:rPr>
                <w:rFonts w:ascii="Times New Roman" w:hAnsi="Times New Roman" w:cs="Times New Roman"/>
                <w:bCs/>
                <w:iCs/>
                <w:szCs w:val="22"/>
              </w:rPr>
              <w:t xml:space="preserve">. This figure displays the results of </w:t>
            </w:r>
            <w:r w:rsidRPr="00CF6D94">
              <w:rPr>
                <w:rFonts w:ascii="Times New Roman" w:hAnsi="Times New Roman" w:cs="Times New Roman"/>
                <w:bCs/>
                <w:i/>
                <w:szCs w:val="22"/>
              </w:rPr>
              <w:t>t</w:t>
            </w:r>
            <w:r w:rsidRPr="00CF6D94">
              <w:rPr>
                <w:rFonts w:ascii="Times New Roman" w:hAnsi="Times New Roman" w:cs="Times New Roman"/>
                <w:bCs/>
                <w:iCs/>
                <w:szCs w:val="22"/>
              </w:rPr>
              <w:t xml:space="preserve">-tests and effect sizes (Cohen’s </w:t>
            </w:r>
            <w:r w:rsidRPr="00CF6D94">
              <w:rPr>
                <w:rFonts w:ascii="Times New Roman" w:hAnsi="Times New Roman" w:cs="Times New Roman"/>
                <w:bCs/>
                <w:i/>
                <w:szCs w:val="22"/>
              </w:rPr>
              <w:t>d</w:t>
            </w:r>
            <w:r w:rsidRPr="00CF6D94">
              <w:rPr>
                <w:rFonts w:ascii="Times New Roman" w:hAnsi="Times New Roman" w:cs="Times New Roman"/>
                <w:bCs/>
                <w:iCs/>
                <w:szCs w:val="22"/>
              </w:rPr>
              <w:t>) for fixation number percentages (FNP) and fixation duration percentages (FDP) across Areas of Interest (AOIs) between experienced and inexperienced teachers. AOIs included Students, Disruptive Student, Teacher Material, Student Desk, and Classroom/Others. Positive mean differences (</w:t>
            </w:r>
            <w:r w:rsidRPr="00CF6D94">
              <w:rPr>
                <w:rFonts w:ascii="Times New Roman" w:hAnsi="Times New Roman" w:cs="Times New Roman"/>
                <w:bCs/>
                <w:i/>
                <w:szCs w:val="22"/>
              </w:rPr>
              <w:t>M</w:t>
            </w:r>
            <w:r w:rsidRPr="00CF6D94">
              <w:rPr>
                <w:rFonts w:ascii="Times New Roman" w:hAnsi="Times New Roman" w:cs="Times New Roman"/>
                <w:bCs/>
                <w:iCs/>
                <w:szCs w:val="22"/>
              </w:rPr>
              <w:t xml:space="preserve"> Difference) indicate higher percentages for experienced teachers. Confidence intervals (95%) for the mean differences are presented in brackets.</w:t>
            </w:r>
          </w:p>
          <w:p w14:paraId="2ED94D36" w14:textId="77777777" w:rsidR="00CF6D94" w:rsidRPr="00CF6D94" w:rsidRDefault="00CF6D94" w:rsidP="00FA478F">
            <w:pPr>
              <w:spacing w:line="240" w:lineRule="auto"/>
              <w:ind w:firstLine="0"/>
              <w:rPr>
                <w:rFonts w:ascii="Times New Roman" w:hAnsi="Times New Roman" w:cs="Times New Roman"/>
                <w:bCs/>
                <w:iCs/>
                <w:szCs w:val="22"/>
              </w:rPr>
            </w:pPr>
            <w:r w:rsidRPr="00CF6D94">
              <w:rPr>
                <w:rFonts w:ascii="Times New Roman" w:hAnsi="Times New Roman" w:cs="Times New Roman"/>
                <w:bCs/>
                <w:i/>
                <w:szCs w:val="22"/>
              </w:rPr>
              <w:t>p</w:t>
            </w:r>
            <w:r w:rsidRPr="00CF6D94">
              <w:rPr>
                <w:rFonts w:ascii="Times New Roman" w:hAnsi="Times New Roman" w:cs="Times New Roman"/>
                <w:bCs/>
                <w:iCs/>
                <w:szCs w:val="22"/>
              </w:rPr>
              <w:t xml:space="preserve">-value &lt; .05 is considered statistically significant. </w:t>
            </w:r>
          </w:p>
          <w:p w14:paraId="6173D733" w14:textId="77777777" w:rsidR="00CF6D94" w:rsidRPr="00CF6D94" w:rsidRDefault="00CF6D94" w:rsidP="00FA478F">
            <w:pPr>
              <w:spacing w:line="240" w:lineRule="auto"/>
              <w:ind w:firstLine="0"/>
              <w:rPr>
                <w:rFonts w:ascii="Times New Roman" w:hAnsi="Times New Roman" w:cs="Times New Roman"/>
                <w:bCs/>
                <w:iCs/>
                <w:szCs w:val="22"/>
              </w:rPr>
            </w:pPr>
            <w:proofErr w:type="gramStart"/>
            <w:r w:rsidRPr="00CF6D94">
              <w:rPr>
                <w:rFonts w:ascii="Times New Roman" w:hAnsi="Times New Roman" w:cs="Times New Roman"/>
                <w:bCs/>
                <w:iCs/>
                <w:szCs w:val="22"/>
                <w:vertAlign w:val="superscript"/>
              </w:rPr>
              <w:t xml:space="preserve">a  </w:t>
            </w:r>
            <w:r w:rsidRPr="00CF6D94">
              <w:rPr>
                <w:rFonts w:ascii="Times New Roman" w:hAnsi="Times New Roman" w:cs="Times New Roman"/>
                <w:bCs/>
                <w:iCs/>
                <w:szCs w:val="22"/>
              </w:rPr>
              <w:t>FNP</w:t>
            </w:r>
            <w:proofErr w:type="gramEnd"/>
            <w:r w:rsidRPr="00CF6D94">
              <w:rPr>
                <w:rFonts w:ascii="Times New Roman" w:hAnsi="Times New Roman" w:cs="Times New Roman"/>
                <w:bCs/>
                <w:iCs/>
                <w:szCs w:val="22"/>
              </w:rPr>
              <w:t xml:space="preserve"> = Fixation Number Percentages</w:t>
            </w:r>
          </w:p>
          <w:p w14:paraId="34139D6A" w14:textId="77777777" w:rsidR="00CF6D94" w:rsidRPr="00CF6D94" w:rsidRDefault="00CF6D94" w:rsidP="00FA478F">
            <w:pPr>
              <w:spacing w:line="240" w:lineRule="auto"/>
              <w:ind w:firstLine="0"/>
              <w:rPr>
                <w:rFonts w:ascii="Times New Roman" w:hAnsi="Times New Roman" w:cs="Times New Roman"/>
                <w:bCs/>
                <w:i/>
                <w:iCs/>
                <w:szCs w:val="22"/>
              </w:rPr>
            </w:pPr>
            <w:r w:rsidRPr="00CF6D94">
              <w:rPr>
                <w:rFonts w:ascii="Times New Roman" w:hAnsi="Times New Roman" w:cs="Times New Roman"/>
                <w:bCs/>
                <w:iCs/>
                <w:szCs w:val="22"/>
                <w:vertAlign w:val="superscript"/>
              </w:rPr>
              <w:t>b</w:t>
            </w:r>
            <w:r w:rsidRPr="00CF6D94">
              <w:rPr>
                <w:rFonts w:ascii="Times New Roman" w:hAnsi="Times New Roman" w:cs="Times New Roman"/>
                <w:bCs/>
                <w:iCs/>
                <w:szCs w:val="22"/>
              </w:rPr>
              <w:t xml:space="preserve"> FDP = Fixation Duration Percentages</w:t>
            </w:r>
          </w:p>
        </w:tc>
      </w:tr>
    </w:tbl>
    <w:p w14:paraId="5063BD83" w14:textId="77777777" w:rsidR="00980054" w:rsidRDefault="00980054" w:rsidP="007C555E">
      <w:pPr>
        <w:ind w:firstLine="0"/>
        <w:rPr>
          <w:rFonts w:ascii="Times New Roman" w:hAnsi="Times New Roman" w:cs="Times New Roman"/>
          <w:color w:val="DBDBDB" w:themeColor="accent3" w:themeTint="66"/>
          <w:sz w:val="24"/>
          <w:szCs w:val="24"/>
        </w:rPr>
      </w:pPr>
    </w:p>
    <w:p w14:paraId="2B23CF3D" w14:textId="77777777" w:rsidR="00FA478F" w:rsidRDefault="00FA478F" w:rsidP="007C555E">
      <w:pPr>
        <w:ind w:firstLine="0"/>
        <w:rPr>
          <w:rFonts w:ascii="Times New Roman" w:hAnsi="Times New Roman" w:cs="Times New Roman"/>
          <w:color w:val="DBDBDB" w:themeColor="accent3" w:themeTint="66"/>
          <w:sz w:val="24"/>
          <w:szCs w:val="24"/>
        </w:rPr>
      </w:pPr>
    </w:p>
    <w:p w14:paraId="4072615A" w14:textId="77777777" w:rsidR="00BA71EF" w:rsidRDefault="00BA71EF" w:rsidP="00FA478F">
      <w:pPr>
        <w:ind w:firstLine="0"/>
        <w:rPr>
          <w:rFonts w:ascii="Times New Roman" w:hAnsi="Times New Roman" w:cs="Times New Roman"/>
          <w:b/>
          <w:bCs/>
          <w:color w:val="000000" w:themeColor="text1"/>
          <w:sz w:val="24"/>
          <w:szCs w:val="24"/>
        </w:rPr>
      </w:pPr>
    </w:p>
    <w:p w14:paraId="46E7802F" w14:textId="77777777" w:rsidR="00BA71EF" w:rsidRDefault="00BA71EF" w:rsidP="00FA478F">
      <w:pPr>
        <w:ind w:firstLine="0"/>
        <w:rPr>
          <w:rFonts w:ascii="Times New Roman" w:hAnsi="Times New Roman" w:cs="Times New Roman"/>
          <w:b/>
          <w:bCs/>
          <w:color w:val="000000" w:themeColor="text1"/>
          <w:sz w:val="24"/>
          <w:szCs w:val="24"/>
        </w:rPr>
      </w:pPr>
    </w:p>
    <w:p w14:paraId="5990C82C" w14:textId="7F0D93AE" w:rsidR="00FA478F" w:rsidRPr="00FA478F" w:rsidRDefault="00FA478F" w:rsidP="00FA478F">
      <w:pPr>
        <w:ind w:firstLine="0"/>
        <w:rPr>
          <w:rFonts w:ascii="Times New Roman" w:hAnsi="Times New Roman" w:cs="Times New Roman"/>
          <w:b/>
          <w:bCs/>
          <w:color w:val="000000" w:themeColor="text1"/>
          <w:sz w:val="24"/>
          <w:szCs w:val="24"/>
        </w:rPr>
      </w:pPr>
      <w:r w:rsidRPr="00FA478F">
        <w:rPr>
          <w:rFonts w:ascii="Times New Roman" w:hAnsi="Times New Roman" w:cs="Times New Roman"/>
          <w:b/>
          <w:bCs/>
          <w:color w:val="000000" w:themeColor="text1"/>
          <w:sz w:val="24"/>
          <w:szCs w:val="24"/>
        </w:rPr>
        <w:t xml:space="preserve">Figure </w:t>
      </w:r>
      <w:r>
        <w:rPr>
          <w:rFonts w:ascii="Times New Roman" w:hAnsi="Times New Roman" w:cs="Times New Roman"/>
          <w:b/>
          <w:bCs/>
          <w:color w:val="000000" w:themeColor="text1"/>
          <w:sz w:val="24"/>
          <w:szCs w:val="24"/>
        </w:rPr>
        <w:t>X</w:t>
      </w:r>
    </w:p>
    <w:p w14:paraId="225C29A0" w14:textId="77777777" w:rsidR="00FA478F" w:rsidRPr="00FA478F" w:rsidRDefault="00FA478F" w:rsidP="00FA478F">
      <w:pPr>
        <w:ind w:firstLine="0"/>
        <w:rPr>
          <w:rFonts w:ascii="Times New Roman" w:hAnsi="Times New Roman" w:cs="Times New Roman"/>
          <w:color w:val="000000" w:themeColor="text1"/>
          <w:sz w:val="24"/>
          <w:szCs w:val="24"/>
        </w:rPr>
      </w:pPr>
      <w:r w:rsidRPr="00FA478F">
        <w:rPr>
          <w:rFonts w:ascii="Times New Roman" w:hAnsi="Times New Roman" w:cs="Times New Roman"/>
          <w:bCs/>
          <w:i/>
          <w:iCs/>
          <w:color w:val="000000" w:themeColor="text1"/>
          <w:sz w:val="24"/>
          <w:szCs w:val="24"/>
        </w:rPr>
        <w:t>Number of Fixations per Minute Directed at AOI Students by Experienced and Inexperienced Teachers</w:t>
      </w:r>
    </w:p>
    <w:p w14:paraId="44B5AE06" w14:textId="77777777" w:rsidR="00FA478F" w:rsidRPr="00FA478F" w:rsidRDefault="00FA478F" w:rsidP="00FA478F">
      <w:pPr>
        <w:ind w:firstLine="0"/>
        <w:rPr>
          <w:rFonts w:ascii="Times New Roman" w:hAnsi="Times New Roman" w:cs="Times New Roman"/>
          <w:color w:val="000000" w:themeColor="text1"/>
          <w:sz w:val="24"/>
          <w:szCs w:val="24"/>
        </w:rPr>
      </w:pPr>
      <w:r w:rsidRPr="00FA478F">
        <w:rPr>
          <w:rFonts w:ascii="Times New Roman" w:hAnsi="Times New Roman" w:cs="Times New Roman"/>
          <w:color w:val="000000" w:themeColor="text1"/>
          <w:sz w:val="24"/>
          <w:szCs w:val="24"/>
        </w:rPr>
        <w:drawing>
          <wp:inline distT="0" distB="0" distL="0" distR="0" wp14:anchorId="6131BDC5" wp14:editId="4C4A12D2">
            <wp:extent cx="5943600" cy="3569335"/>
            <wp:effectExtent l="0" t="0" r="0" b="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rafik 26"/>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5943600" cy="3569335"/>
                    </a:xfrm>
                    <a:prstGeom prst="rect">
                      <a:avLst/>
                    </a:prstGeom>
                  </pic:spPr>
                </pic:pic>
              </a:graphicData>
            </a:graphic>
          </wp:inline>
        </w:drawing>
      </w:r>
    </w:p>
    <w:p w14:paraId="08E2004A" w14:textId="77777777" w:rsidR="00FA478F" w:rsidRPr="00FA478F" w:rsidRDefault="00FA478F" w:rsidP="00FA478F">
      <w:pPr>
        <w:spacing w:line="240" w:lineRule="auto"/>
        <w:ind w:firstLine="0"/>
        <w:rPr>
          <w:rFonts w:ascii="Times New Roman" w:hAnsi="Times New Roman" w:cs="Times New Roman"/>
          <w:color w:val="000000" w:themeColor="text1"/>
          <w:sz w:val="24"/>
          <w:szCs w:val="24"/>
        </w:rPr>
      </w:pPr>
      <w:r w:rsidRPr="00FA478F">
        <w:rPr>
          <w:rFonts w:ascii="Times New Roman" w:hAnsi="Times New Roman" w:cs="Times New Roman"/>
          <w:i/>
          <w:iCs/>
          <w:color w:val="000000" w:themeColor="text1"/>
          <w:sz w:val="24"/>
          <w:szCs w:val="24"/>
        </w:rPr>
        <w:t>Note.</w:t>
      </w:r>
      <w:r w:rsidRPr="00FA478F">
        <w:rPr>
          <w:rFonts w:ascii="Times New Roman" w:hAnsi="Times New Roman" w:cs="Times New Roman"/>
          <w:color w:val="000000" w:themeColor="text1"/>
          <w:sz w:val="24"/>
          <w:szCs w:val="24"/>
        </w:rPr>
        <w:t xml:space="preserve"> The figure depicts the number of fixations per minute directed at AOI </w:t>
      </w:r>
      <w:r w:rsidRPr="00FA478F">
        <w:rPr>
          <w:rFonts w:ascii="Times New Roman" w:hAnsi="Times New Roman" w:cs="Times New Roman"/>
          <w:i/>
          <w:iCs/>
          <w:color w:val="000000" w:themeColor="text1"/>
          <w:sz w:val="24"/>
          <w:szCs w:val="24"/>
        </w:rPr>
        <w:t>Students</w:t>
      </w:r>
      <w:r w:rsidRPr="00FA478F">
        <w:rPr>
          <w:rFonts w:ascii="Times New Roman" w:hAnsi="Times New Roman" w:cs="Times New Roman"/>
          <w:color w:val="000000" w:themeColor="text1"/>
          <w:sz w:val="24"/>
          <w:szCs w:val="24"/>
        </w:rPr>
        <w:t xml:space="preserve"> by experienced and inexperienced teachers. The boxplots represent the interquartile range and the median (bold line), with whiskers extending to 1.5 times the interquartile range. Individual data points are displayed as dots and the blue “X” indicates the group mean. </w:t>
      </w:r>
    </w:p>
    <w:p w14:paraId="7230A6E4" w14:textId="77777777" w:rsidR="00FA478F" w:rsidRPr="00B76258" w:rsidRDefault="00FA478F" w:rsidP="007C555E">
      <w:pPr>
        <w:ind w:firstLine="0"/>
        <w:rPr>
          <w:rFonts w:ascii="Times New Roman" w:hAnsi="Times New Roman" w:cs="Times New Roman"/>
          <w:color w:val="DBDBDB" w:themeColor="accent3" w:themeTint="66"/>
          <w:sz w:val="24"/>
          <w:szCs w:val="24"/>
        </w:rPr>
      </w:pPr>
    </w:p>
    <w:sectPr w:rsidR="00FA478F" w:rsidRPr="00B76258" w:rsidSect="00E23B06">
      <w:headerReference w:type="default" r:id="rId20"/>
      <w:footerReference w:type="default" r:id="rId2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ndy Klatt" w:date="2025-01-16T07:19:00Z" w:initials="MK">
    <w:p w14:paraId="0FF6ED45" w14:textId="77777777" w:rsidR="00551144" w:rsidRDefault="00551144">
      <w:pPr>
        <w:pStyle w:val="Kommentartext"/>
        <w:rPr>
          <w:lang w:val="de-DE"/>
        </w:rPr>
      </w:pPr>
      <w:r>
        <w:rPr>
          <w:rStyle w:val="Kommentarzeichen"/>
        </w:rPr>
        <w:annotationRef/>
      </w:r>
      <w:r w:rsidRPr="00551144">
        <w:rPr>
          <w:lang w:val="de-DE"/>
        </w:rPr>
        <w:t>Das ist die vorläufige</w:t>
      </w:r>
      <w:r w:rsidR="003409D1">
        <w:rPr>
          <w:lang w:val="de-DE"/>
        </w:rPr>
        <w:t>, grobe</w:t>
      </w:r>
      <w:r w:rsidRPr="00551144">
        <w:rPr>
          <w:lang w:val="de-DE"/>
        </w:rPr>
        <w:t xml:space="preserve"> G</w:t>
      </w:r>
      <w:r>
        <w:rPr>
          <w:lang w:val="de-DE"/>
        </w:rPr>
        <w:t xml:space="preserve">liederung der Theorie. </w:t>
      </w:r>
    </w:p>
    <w:p w14:paraId="6E32FEF9" w14:textId="2D034A1B" w:rsidR="002A6E1F" w:rsidRPr="00551144" w:rsidRDefault="002A6E1F">
      <w:pPr>
        <w:pStyle w:val="Kommentartext"/>
        <w:rPr>
          <w:lang w:val="de-DE"/>
        </w:rPr>
      </w:pPr>
      <w:r>
        <w:rPr>
          <w:lang w:val="de-DE"/>
        </w:rPr>
        <w:t>Ich habe mich dabei an der Diss von Ann-Sophie Grub orientiert. Inwiefern ist so was in Ordnung?</w:t>
      </w:r>
    </w:p>
  </w:comment>
  <w:comment w:id="1" w:author="Mandy Klatt" w:date="2025-01-28T16:24:00Z" w:initials="MK">
    <w:p w14:paraId="0E7FDDCA" w14:textId="3B27BBDC" w:rsidR="00146C9B" w:rsidRPr="00146C9B" w:rsidRDefault="00146C9B">
      <w:pPr>
        <w:pStyle w:val="Kommentartext"/>
        <w:rPr>
          <w:lang w:val="de-DE"/>
        </w:rPr>
      </w:pPr>
      <w:r>
        <w:rPr>
          <w:rStyle w:val="Kommentarzeichen"/>
        </w:rPr>
        <w:annotationRef/>
      </w:r>
      <w:r w:rsidRPr="00146C9B">
        <w:rPr>
          <w:lang w:val="de-DE"/>
        </w:rPr>
        <w:t>Trifft auf alles zu</w:t>
      </w:r>
      <w:r>
        <w:rPr>
          <w:lang w:val="de-DE"/>
        </w:rPr>
        <w:t>, bis auf das Disruption Rating</w:t>
      </w:r>
      <w:r w:rsidR="006D0348">
        <w:rPr>
          <w:lang w:val="de-DE"/>
        </w:rPr>
        <w:t xml:space="preserve">, da dort niedrigere Werte ein „sich weniger gestört fühlen“ bedeuten. </w:t>
      </w:r>
    </w:p>
  </w:comment>
  <w:comment w:id="2" w:author="Lotz, Christin" w:date="2025-01-23T11:32:00Z" w:initials="LC">
    <w:p w14:paraId="27CA7473" w14:textId="647B948A" w:rsidR="00A44A61" w:rsidRPr="00A44A61" w:rsidRDefault="00A44A61">
      <w:pPr>
        <w:pStyle w:val="Kommentartext"/>
        <w:rPr>
          <w:lang w:val="de-DE"/>
        </w:rPr>
      </w:pPr>
      <w:r>
        <w:rPr>
          <w:rStyle w:val="Kommentarzeichen"/>
        </w:rPr>
        <w:annotationRef/>
      </w:r>
      <w:r w:rsidRPr="00A44A61">
        <w:rPr>
          <w:lang w:val="de-DE"/>
        </w:rPr>
        <w:t>Braucht man die Info s</w:t>
      </w:r>
      <w:r>
        <w:rPr>
          <w:lang w:val="de-DE"/>
        </w:rPr>
        <w:t>päter nochmal?</w:t>
      </w:r>
    </w:p>
  </w:comment>
  <w:comment w:id="3" w:author="Mandy Klatt" w:date="2025-01-27T18:06:00Z" w:initials="MK">
    <w:p w14:paraId="1873A9F3" w14:textId="72514B3C" w:rsidR="00FE475A" w:rsidRPr="00FE475A" w:rsidRDefault="00FE475A">
      <w:pPr>
        <w:pStyle w:val="Kommentartext"/>
        <w:rPr>
          <w:lang w:val="de-DE"/>
        </w:rPr>
      </w:pPr>
      <w:r>
        <w:rPr>
          <w:rStyle w:val="Kommentarzeichen"/>
        </w:rPr>
        <w:annotationRef/>
      </w:r>
      <w:r w:rsidRPr="00FE475A">
        <w:rPr>
          <w:lang w:val="de-DE"/>
        </w:rPr>
        <w:t>Kommt darauf an, ob wi</w:t>
      </w:r>
      <w:r>
        <w:rPr>
          <w:lang w:val="de-DE"/>
        </w:rPr>
        <w:t>r die Letter Search berichten wollen. Dann ja.</w:t>
      </w:r>
    </w:p>
  </w:comment>
  <w:comment w:id="4" w:author="Lotz, Christin" w:date="2025-01-23T11:43:00Z" w:initials="LC">
    <w:p w14:paraId="22F7903D" w14:textId="12ED938E" w:rsidR="00C336B9" w:rsidRPr="00C336B9" w:rsidRDefault="00C336B9">
      <w:pPr>
        <w:pStyle w:val="Kommentartext"/>
        <w:rPr>
          <w:lang w:val="de-DE"/>
        </w:rPr>
      </w:pPr>
      <w:r>
        <w:rPr>
          <w:rStyle w:val="Kommentarzeichen"/>
        </w:rPr>
        <w:annotationRef/>
      </w:r>
      <w:r w:rsidRPr="00C336B9">
        <w:rPr>
          <w:lang w:val="de-DE"/>
        </w:rPr>
        <w:t>Kann m</w:t>
      </w:r>
      <w:r>
        <w:rPr>
          <w:lang w:val="de-DE"/>
        </w:rPr>
        <w:t xml:space="preserve">an den Parameter dann nicht gleich </w:t>
      </w:r>
      <w:proofErr w:type="spellStart"/>
      <w:r>
        <w:rPr>
          <w:lang w:val="de-DE"/>
        </w:rPr>
        <w:t>fixations</w:t>
      </w:r>
      <w:proofErr w:type="spellEnd"/>
      <w:r>
        <w:rPr>
          <w:lang w:val="de-DE"/>
        </w:rPr>
        <w:t xml:space="preserve"> per Minute nennen?</w:t>
      </w:r>
    </w:p>
  </w:comment>
  <w:comment w:id="5" w:author="Mandy Klatt" w:date="2025-01-21T18:32:00Z" w:initials="MK">
    <w:p w14:paraId="0F4B8435" w14:textId="75CB5495" w:rsidR="00BC668C" w:rsidRPr="00785C13" w:rsidRDefault="002F4959">
      <w:pPr>
        <w:pStyle w:val="Kommentartext"/>
        <w:rPr>
          <w:lang w:val="de-DE"/>
        </w:rPr>
      </w:pPr>
      <w:r>
        <w:rPr>
          <w:rStyle w:val="Kommentarzeichen"/>
        </w:rPr>
        <w:annotationRef/>
      </w:r>
      <w:r w:rsidRPr="00785C13">
        <w:rPr>
          <w:lang w:val="de-DE"/>
        </w:rPr>
        <w:t xml:space="preserve">An welcher Stelle berichte </w:t>
      </w:r>
      <w:r w:rsidR="00785C13" w:rsidRPr="00785C13">
        <w:rPr>
          <w:lang w:val="de-DE"/>
        </w:rPr>
        <w:t>ich die</w:t>
      </w:r>
      <w:r w:rsidR="00785C13">
        <w:rPr>
          <w:lang w:val="de-DE"/>
        </w:rPr>
        <w:t xml:space="preserve"> Letter Search Variablen? </w:t>
      </w:r>
      <w:r w:rsidR="005B6569">
        <w:rPr>
          <w:lang w:val="de-DE"/>
        </w:rPr>
        <w:t>Wollen wir diese überhaupt mit aufnehmen?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E32FEF9" w15:done="0"/>
  <w15:commentEx w15:paraId="0E7FDDCA" w15:done="0"/>
  <w15:commentEx w15:paraId="27CA7473" w15:done="0"/>
  <w15:commentEx w15:paraId="1873A9F3" w15:paraIdParent="27CA7473" w15:done="0"/>
  <w15:commentEx w15:paraId="22F7903D" w15:done="1"/>
  <w15:commentEx w15:paraId="0F4B843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B333167" w16cex:dateUtc="2025-01-16T06:19:00Z"/>
  <w16cex:commentExtensible w16cex:durableId="2B438350" w16cex:dateUtc="2025-01-28T15:24:00Z"/>
  <w16cex:commentExtensible w16cex:durableId="2B3CA761" w16cex:dateUtc="2025-01-23T10:32:00Z"/>
  <w16cex:commentExtensible w16cex:durableId="2B4249C0" w16cex:dateUtc="2025-01-27T17:06:00Z"/>
  <w16cex:commentExtensible w16cex:durableId="2B3CA9DA" w16cex:dateUtc="2025-01-23T10:43:00Z"/>
  <w16cex:commentExtensible w16cex:durableId="2B3A66B2" w16cex:dateUtc="2025-01-21T17: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E32FEF9" w16cid:durableId="2B333167"/>
  <w16cid:commentId w16cid:paraId="0E7FDDCA" w16cid:durableId="2B438350"/>
  <w16cid:commentId w16cid:paraId="27CA7473" w16cid:durableId="2B3CA761"/>
  <w16cid:commentId w16cid:paraId="1873A9F3" w16cid:durableId="2B4249C0"/>
  <w16cid:commentId w16cid:paraId="22F7903D" w16cid:durableId="2B3CA9DA"/>
  <w16cid:commentId w16cid:paraId="0F4B8435" w16cid:durableId="2B3A66B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046323" w14:textId="77777777" w:rsidR="00165B1B" w:rsidRDefault="00165B1B" w:rsidP="00E102C3">
      <w:r>
        <w:separator/>
      </w:r>
    </w:p>
    <w:p w14:paraId="2E5C1C98" w14:textId="77777777" w:rsidR="00165B1B" w:rsidRDefault="00165B1B" w:rsidP="00E102C3"/>
  </w:endnote>
  <w:endnote w:type="continuationSeparator" w:id="0">
    <w:p w14:paraId="08669258" w14:textId="77777777" w:rsidR="00165B1B" w:rsidRDefault="00165B1B" w:rsidP="00E102C3">
      <w:r>
        <w:continuationSeparator/>
      </w:r>
    </w:p>
    <w:p w14:paraId="6208FCA7" w14:textId="77777777" w:rsidR="00165B1B" w:rsidRDefault="00165B1B" w:rsidP="00E102C3"/>
  </w:endnote>
  <w:endnote w:type="continuationNotice" w:id="1">
    <w:p w14:paraId="3A081D30" w14:textId="77777777" w:rsidR="00165B1B" w:rsidRDefault="00165B1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D41279A" w14:paraId="16C95B3E" w14:textId="77777777" w:rsidTr="7D41279A">
      <w:trPr>
        <w:trHeight w:val="300"/>
      </w:trPr>
      <w:tc>
        <w:tcPr>
          <w:tcW w:w="3120" w:type="dxa"/>
        </w:tcPr>
        <w:p w14:paraId="081EFFAA" w14:textId="5323AFB3" w:rsidR="7D41279A" w:rsidRDefault="7D41279A" w:rsidP="7D41279A">
          <w:pPr>
            <w:pStyle w:val="Kopfzeile"/>
            <w:ind w:left="-115"/>
          </w:pPr>
        </w:p>
      </w:tc>
      <w:tc>
        <w:tcPr>
          <w:tcW w:w="3120" w:type="dxa"/>
        </w:tcPr>
        <w:p w14:paraId="040F6534" w14:textId="4946AF57" w:rsidR="7D41279A" w:rsidRDefault="7D41279A" w:rsidP="7D41279A">
          <w:pPr>
            <w:pStyle w:val="Kopfzeile"/>
            <w:jc w:val="center"/>
          </w:pPr>
        </w:p>
      </w:tc>
      <w:tc>
        <w:tcPr>
          <w:tcW w:w="3120" w:type="dxa"/>
        </w:tcPr>
        <w:p w14:paraId="15A71D40" w14:textId="3286DCC4" w:rsidR="7D41279A" w:rsidRDefault="7D41279A" w:rsidP="7D41279A">
          <w:pPr>
            <w:pStyle w:val="Kopfzeile"/>
            <w:ind w:right="-115"/>
            <w:jc w:val="right"/>
          </w:pPr>
        </w:p>
      </w:tc>
    </w:tr>
  </w:tbl>
  <w:p w14:paraId="27573963" w14:textId="3C870CFC" w:rsidR="007F3347" w:rsidRDefault="007F334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24F3EE" w14:textId="77777777" w:rsidR="00165B1B" w:rsidRDefault="00165B1B" w:rsidP="00E102C3">
      <w:r>
        <w:separator/>
      </w:r>
    </w:p>
    <w:p w14:paraId="54AEDE42" w14:textId="77777777" w:rsidR="00165B1B" w:rsidRDefault="00165B1B" w:rsidP="00E102C3"/>
  </w:footnote>
  <w:footnote w:type="continuationSeparator" w:id="0">
    <w:p w14:paraId="0A33ABAC" w14:textId="77777777" w:rsidR="00165B1B" w:rsidRDefault="00165B1B" w:rsidP="00E102C3">
      <w:r>
        <w:continuationSeparator/>
      </w:r>
    </w:p>
    <w:p w14:paraId="7B4D9F67" w14:textId="77777777" w:rsidR="00165B1B" w:rsidRDefault="00165B1B" w:rsidP="00E102C3"/>
  </w:footnote>
  <w:footnote w:type="continuationNotice" w:id="1">
    <w:p w14:paraId="68E0D69E" w14:textId="77777777" w:rsidR="00165B1B" w:rsidRDefault="00165B1B">
      <w:pPr>
        <w:spacing w:line="240" w:lineRule="auto"/>
      </w:pPr>
    </w:p>
  </w:footnote>
  <w:footnote w:id="2">
    <w:p w14:paraId="6BA89F51" w14:textId="1BFAD777" w:rsidR="005433BC" w:rsidRPr="00C423D6" w:rsidRDefault="005433BC">
      <w:pPr>
        <w:pStyle w:val="Funotentext"/>
        <w:rPr>
          <w:rFonts w:ascii="Times New Roman" w:hAnsi="Times New Roman" w:cs="Times New Roman"/>
        </w:rPr>
      </w:pPr>
      <w:r w:rsidRPr="00C423D6">
        <w:rPr>
          <w:rStyle w:val="Funotenzeichen"/>
          <w:rFonts w:ascii="Times New Roman" w:hAnsi="Times New Roman" w:cs="Times New Roman"/>
        </w:rPr>
        <w:footnoteRef/>
      </w:r>
      <w:r w:rsidRPr="00C423D6">
        <w:rPr>
          <w:rFonts w:ascii="Times New Roman" w:hAnsi="Times New Roman" w:cs="Times New Roman"/>
        </w:rPr>
        <w:t xml:space="preserve"> </w:t>
      </w:r>
      <w:r w:rsidR="00BA4471" w:rsidRPr="00C423D6">
        <w:rPr>
          <w:rFonts w:ascii="Times New Roman" w:hAnsi="Times New Roman" w:cs="Times New Roman"/>
        </w:rPr>
        <w:t xml:space="preserve">As our focus was on gaze behavior directed toward the disruptive </w:t>
      </w:r>
      <w:r w:rsidR="00C26986">
        <w:rPr>
          <w:rFonts w:ascii="Times New Roman" w:hAnsi="Times New Roman" w:cs="Times New Roman"/>
        </w:rPr>
        <w:t>student</w:t>
      </w:r>
      <w:r w:rsidR="00BA4471" w:rsidRPr="00C423D6">
        <w:rPr>
          <w:rFonts w:ascii="Times New Roman" w:hAnsi="Times New Roman" w:cs="Times New Roman"/>
        </w:rPr>
        <w:t xml:space="preserve">, instances where the gaze was already fixated on the disruptive </w:t>
      </w:r>
      <w:r w:rsidR="008D638C">
        <w:rPr>
          <w:rFonts w:ascii="Times New Roman" w:hAnsi="Times New Roman" w:cs="Times New Roman"/>
        </w:rPr>
        <w:t>student</w:t>
      </w:r>
      <w:r w:rsidR="00C336B9">
        <w:rPr>
          <w:rFonts w:ascii="Times New Roman" w:hAnsi="Times New Roman" w:cs="Times New Roman"/>
        </w:rPr>
        <w:t>, when the event started,</w:t>
      </w:r>
      <w:r w:rsidR="00BA4471" w:rsidRPr="00C423D6">
        <w:rPr>
          <w:rFonts w:ascii="Times New Roman" w:hAnsi="Times New Roman" w:cs="Times New Roman"/>
        </w:rPr>
        <w:t xml:space="preserve"> were excluded from the analysis.</w:t>
      </w:r>
    </w:p>
  </w:footnote>
  <w:footnote w:id="3">
    <w:p w14:paraId="175901A9" w14:textId="6F410C24" w:rsidR="006D459A" w:rsidRPr="00C423D6" w:rsidRDefault="006D459A">
      <w:pPr>
        <w:pStyle w:val="Funotentext"/>
      </w:pPr>
      <w:r w:rsidRPr="00C423D6">
        <w:rPr>
          <w:rStyle w:val="Funotenzeichen"/>
          <w:rFonts w:ascii="Times New Roman" w:hAnsi="Times New Roman" w:cs="Times New Roman"/>
        </w:rPr>
        <w:footnoteRef/>
      </w:r>
      <w:r w:rsidRPr="00C423D6">
        <w:rPr>
          <w:rFonts w:ascii="Times New Roman" w:hAnsi="Times New Roman" w:cs="Times New Roman"/>
        </w:rPr>
        <w:t xml:space="preserve"> </w:t>
      </w:r>
      <w:r w:rsidR="00C423D6" w:rsidRPr="00C423D6">
        <w:rPr>
          <w:rFonts w:ascii="Times New Roman" w:hAnsi="Times New Roman" w:cs="Times New Roman"/>
        </w:rPr>
        <w:t>Fixation times beyond 30 seconds were excluded, as they exceeded the duration of the scripted disruptions.</w:t>
      </w:r>
    </w:p>
  </w:footnote>
  <w:footnote w:id="4">
    <w:p w14:paraId="26FA38D9" w14:textId="77777777" w:rsidR="00F30EEC" w:rsidRPr="00FA1ED8" w:rsidRDefault="00F30EEC" w:rsidP="00F30EEC">
      <w:pPr>
        <w:pStyle w:val="Funotentext"/>
      </w:pPr>
      <w:r>
        <w:rPr>
          <w:rStyle w:val="Funotenzeichen"/>
        </w:rPr>
        <w:footnoteRef/>
      </w:r>
      <w:r>
        <w:t xml:space="preserve"> </w:t>
      </w:r>
      <w:r w:rsidRPr="00FA1ED8">
        <w:rPr>
          <w:rFonts w:ascii="Times New Roman" w:hAnsi="Times New Roman" w:cs="Times New Roman"/>
        </w:rPr>
        <w:t>The percentage of fixation duration was used as the primary measure, as it offered a more intuitive visualization of attention distribution over time</w:t>
      </w:r>
      <w:r>
        <w:rPr>
          <w:rFonts w:ascii="Times New Roman" w:hAnsi="Times New Roman" w:cs="Times New Roman"/>
        </w:rPr>
        <w:t xml:space="preserve"> (</w:t>
      </w:r>
      <w:r w:rsidRPr="008F27F0">
        <w:rPr>
          <w:rFonts w:ascii="Times New Roman" w:hAnsi="Times New Roman" w:cs="Times New Roman"/>
          <w:highlight w:val="yellow"/>
        </w:rPr>
        <w:t>see Appendix C, Figure C1</w:t>
      </w:r>
      <w:r w:rsidRPr="008F27F0">
        <w:rPr>
          <w:rFonts w:ascii="Times New Roman" w:hAnsi="Times New Roman" w:cs="Times New Roman"/>
          <w:highlight w:val="yellow"/>
        </w:rPr>
        <w:annotationRef/>
      </w:r>
      <w:r>
        <w:rPr>
          <w:rFonts w:ascii="Times New Roman" w:hAnsi="Times New Roman" w:cs="Times New Roman"/>
        </w:rPr>
        <w:t xml:space="preserve">  for the </w:t>
      </w:r>
      <w:r w:rsidRPr="00E67061">
        <w:rPr>
          <w:rFonts w:ascii="Times New Roman" w:hAnsi="Times New Roman" w:cs="Times New Roman"/>
        </w:rPr>
        <w:t>percentage for fixation numbers</w:t>
      </w:r>
      <w:r>
        <w:rPr>
          <w:rFonts w:ascii="Times New Roman" w:hAnsi="Times New Roman" w:cs="Times New Roman"/>
        </w:rPr>
        <w:t>).</w:t>
      </w:r>
    </w:p>
  </w:footnote>
  <w:footnote w:id="5">
    <w:p w14:paraId="20C3C0EC" w14:textId="1247829C" w:rsidR="0051346D" w:rsidRPr="0051346D" w:rsidRDefault="0051346D">
      <w:pPr>
        <w:pStyle w:val="Funotentext"/>
      </w:pPr>
      <w:r>
        <w:rPr>
          <w:rStyle w:val="Funotenzeichen"/>
        </w:rPr>
        <w:footnoteRef/>
      </w:r>
      <w:r>
        <w:t xml:space="preserve"> </w:t>
      </w:r>
      <w:r w:rsidR="007B5C80" w:rsidRPr="007B5C80">
        <w:rPr>
          <w:rFonts w:ascii="Times New Roman" w:hAnsi="Times New Roman" w:cs="Times New Roman"/>
        </w:rPr>
        <w:t>Before conducting the analysis, 21.33% of data points were excluded because the participant either did not fixate on the disruption or had fixation times of zero or longer than 30 seconds, exceeding the defined threshold</w:t>
      </w:r>
      <w:r w:rsidR="007B5C80">
        <w:rPr>
          <w:rFonts w:ascii="Times New Roman" w:hAnsi="Times New Roman" w:cs="Times New Roman"/>
        </w:rPr>
        <w:t xml:space="preserve"> </w:t>
      </w:r>
      <w:r w:rsidR="005B6569">
        <w:rPr>
          <w:rFonts w:ascii="Times New Roman" w:hAnsi="Times New Roman" w:cs="Times New Roman"/>
        </w:rPr>
        <w:t>(see Data Analysis)</w:t>
      </w:r>
      <w:r w:rsidRPr="0051346D">
        <w:rPr>
          <w:rFonts w:ascii="Times New Roman" w:hAnsi="Times New Roman" w:cs="Times New Roman"/>
        </w:rPr>
        <w:t>.</w:t>
      </w:r>
      <w:r w:rsidR="00F15A57">
        <w:rPr>
          <w:rFonts w:ascii="Times New Roman" w:hAnsi="Times New Roman" w:cs="Times New Roman"/>
        </w:rPr>
        <w:t xml:space="preserve"> </w:t>
      </w:r>
      <w:r w:rsidR="00F15A57" w:rsidRPr="00F15A57">
        <w:rPr>
          <w:rFonts w:ascii="Times New Roman" w:hAnsi="Times New Roman" w:cs="Times New Roman"/>
        </w:rPr>
        <w:t>Removing them ensured a focus on meaningful and interpretable gaze detection times.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7286383"/>
      <w:docPartObj>
        <w:docPartGallery w:val="Page Numbers (Top of Page)"/>
        <w:docPartUnique/>
      </w:docPartObj>
    </w:sdtPr>
    <w:sdtEndPr>
      <w:rPr>
        <w:rFonts w:ascii="Times New Roman" w:hAnsi="Times New Roman" w:cs="Times New Roman"/>
      </w:rPr>
    </w:sdtEndPr>
    <w:sdtContent>
      <w:p w14:paraId="1CE7028B" w14:textId="2B8427CC" w:rsidR="007B42B7" w:rsidRPr="007B42B7" w:rsidRDefault="007B42B7" w:rsidP="007B42B7">
        <w:pPr>
          <w:pStyle w:val="Kopfzeile"/>
          <w:jc w:val="right"/>
          <w:rPr>
            <w:rFonts w:ascii="Times New Roman" w:hAnsi="Times New Roman" w:cs="Times New Roman"/>
          </w:rPr>
        </w:pPr>
        <w:r w:rsidRPr="007B42B7">
          <w:rPr>
            <w:rFonts w:ascii="Times New Roman" w:hAnsi="Times New Roman" w:cs="Times New Roman"/>
          </w:rPr>
          <w:fldChar w:fldCharType="begin"/>
        </w:r>
        <w:r w:rsidRPr="007B42B7">
          <w:rPr>
            <w:rFonts w:ascii="Times New Roman" w:hAnsi="Times New Roman" w:cs="Times New Roman"/>
          </w:rPr>
          <w:instrText>PAGE   \* MERGEFORMAT</w:instrText>
        </w:r>
        <w:r w:rsidRPr="007B42B7">
          <w:rPr>
            <w:rFonts w:ascii="Times New Roman" w:hAnsi="Times New Roman" w:cs="Times New Roman"/>
          </w:rPr>
          <w:fldChar w:fldCharType="separate"/>
        </w:r>
        <w:r w:rsidRPr="007B42B7">
          <w:rPr>
            <w:rFonts w:ascii="Times New Roman" w:hAnsi="Times New Roman" w:cs="Times New Roman"/>
            <w:lang w:val="de-DE"/>
          </w:rPr>
          <w:t>2</w:t>
        </w:r>
        <w:r w:rsidRPr="007B42B7">
          <w:rPr>
            <w:rFonts w:ascii="Times New Roman" w:hAnsi="Times New Roman" w:cs="Times New Roman"/>
          </w:rPr>
          <w:fldChar w:fldCharType="end"/>
        </w:r>
      </w:p>
    </w:sdtContent>
  </w:sdt>
  <w:p w14:paraId="4676793A" w14:textId="30BC7C2C" w:rsidR="00EC63D6" w:rsidRPr="007B42B7" w:rsidRDefault="007B42B7" w:rsidP="00E102C3">
    <w:pPr>
      <w:pStyle w:val="Kopfzeile"/>
      <w:rPr>
        <w:rFonts w:ascii="Times New Roman" w:hAnsi="Times New Roman" w:cs="Times New Roman"/>
        <w:szCs w:val="22"/>
      </w:rPr>
    </w:pPr>
    <w:r w:rsidRPr="007B42B7">
      <w:rPr>
        <w:rFonts w:ascii="Times New Roman" w:hAnsi="Times New Roman" w:cs="Times New Roman"/>
        <w:szCs w:val="22"/>
      </w:rPr>
      <w:t>EXPERTISE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E7DA5"/>
    <w:multiLevelType w:val="multilevel"/>
    <w:tmpl w:val="E89C69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82E6D49"/>
    <w:multiLevelType w:val="multilevel"/>
    <w:tmpl w:val="E89C69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9640294"/>
    <w:multiLevelType w:val="multilevel"/>
    <w:tmpl w:val="0FEAC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532AEF"/>
    <w:multiLevelType w:val="multilevel"/>
    <w:tmpl w:val="974E1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B719DB"/>
    <w:multiLevelType w:val="hybridMultilevel"/>
    <w:tmpl w:val="4AB80D6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6706EF3"/>
    <w:multiLevelType w:val="hybridMultilevel"/>
    <w:tmpl w:val="1EB69A4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A6C4DDE"/>
    <w:multiLevelType w:val="multilevel"/>
    <w:tmpl w:val="10CEF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19040C"/>
    <w:multiLevelType w:val="hybridMultilevel"/>
    <w:tmpl w:val="59FC8C64"/>
    <w:lvl w:ilvl="0" w:tplc="04070011">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8" w15:restartNumberingAfterBreak="0">
    <w:nsid w:val="24825641"/>
    <w:multiLevelType w:val="hybridMultilevel"/>
    <w:tmpl w:val="9078BB6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535261E"/>
    <w:multiLevelType w:val="hybridMultilevel"/>
    <w:tmpl w:val="22EC215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5387E3B"/>
    <w:multiLevelType w:val="hybridMultilevel"/>
    <w:tmpl w:val="3642D59E"/>
    <w:lvl w:ilvl="0" w:tplc="04070011">
      <w:start w:val="1"/>
      <w:numFmt w:val="decimal"/>
      <w:lvlText w:val="%1)"/>
      <w:lvlJc w:val="left"/>
      <w:pPr>
        <w:ind w:left="360" w:hanging="360"/>
      </w:pPr>
      <w:rPr>
        <w:rFonts w:hint="default"/>
        <w:color w:val="auto"/>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1" w15:restartNumberingAfterBreak="0">
    <w:nsid w:val="2853212D"/>
    <w:multiLevelType w:val="multilevel"/>
    <w:tmpl w:val="E89C69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2E2B7073"/>
    <w:multiLevelType w:val="hybridMultilevel"/>
    <w:tmpl w:val="ECECA1C0"/>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34C10890"/>
    <w:multiLevelType w:val="multilevel"/>
    <w:tmpl w:val="6EBC8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BA564A0"/>
    <w:multiLevelType w:val="multilevel"/>
    <w:tmpl w:val="244CF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592DAD"/>
    <w:multiLevelType w:val="hybridMultilevel"/>
    <w:tmpl w:val="C90EAE3C"/>
    <w:lvl w:ilvl="0" w:tplc="04070015">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6" w15:restartNumberingAfterBreak="0">
    <w:nsid w:val="46D77B0F"/>
    <w:multiLevelType w:val="hybridMultilevel"/>
    <w:tmpl w:val="9D7E58F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820480B"/>
    <w:multiLevelType w:val="hybridMultilevel"/>
    <w:tmpl w:val="47EC7B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604A463C"/>
    <w:multiLevelType w:val="multilevel"/>
    <w:tmpl w:val="4A4EFA38"/>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15:restartNumberingAfterBreak="0">
    <w:nsid w:val="638402E5"/>
    <w:multiLevelType w:val="multilevel"/>
    <w:tmpl w:val="7C50A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01197F"/>
    <w:multiLevelType w:val="multilevel"/>
    <w:tmpl w:val="AAB43A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18"/>
  </w:num>
  <w:num w:numId="3">
    <w:abstractNumId w:val="5"/>
  </w:num>
  <w:num w:numId="4">
    <w:abstractNumId w:val="12"/>
  </w:num>
  <w:num w:numId="5">
    <w:abstractNumId w:val="15"/>
  </w:num>
  <w:num w:numId="6">
    <w:abstractNumId w:val="4"/>
  </w:num>
  <w:num w:numId="7">
    <w:abstractNumId w:val="0"/>
  </w:num>
  <w:num w:numId="8">
    <w:abstractNumId w:val="1"/>
  </w:num>
  <w:num w:numId="9">
    <w:abstractNumId w:val="11"/>
  </w:num>
  <w:num w:numId="10">
    <w:abstractNumId w:val="16"/>
  </w:num>
  <w:num w:numId="11">
    <w:abstractNumId w:val="7"/>
  </w:num>
  <w:num w:numId="12">
    <w:abstractNumId w:val="10"/>
  </w:num>
  <w:num w:numId="13">
    <w:abstractNumId w:val="8"/>
  </w:num>
  <w:num w:numId="14">
    <w:abstractNumId w:val="9"/>
  </w:num>
  <w:num w:numId="15">
    <w:abstractNumId w:val="20"/>
  </w:num>
  <w:num w:numId="16">
    <w:abstractNumId w:val="17"/>
  </w:num>
  <w:num w:numId="17">
    <w:abstractNumId w:val="6"/>
  </w:num>
  <w:num w:numId="18">
    <w:abstractNumId w:val="2"/>
  </w:num>
  <w:num w:numId="19">
    <w:abstractNumId w:val="3"/>
  </w:num>
  <w:num w:numId="20">
    <w:abstractNumId w:val="19"/>
  </w:num>
  <w:num w:numId="21">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ndy Klatt">
    <w15:presenceInfo w15:providerId="Windows Live" w15:userId="505858402c07da9d"/>
  </w15:person>
  <w15:person w15:author="Lotz, Christin">
    <w15:presenceInfo w15:providerId="AD" w15:userId="S-1-5-21-2361800232-213331468-3115616407-3116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oNotTrackFormatting/>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02C3"/>
    <w:rsid w:val="000000FC"/>
    <w:rsid w:val="00005C49"/>
    <w:rsid w:val="000064B8"/>
    <w:rsid w:val="00006918"/>
    <w:rsid w:val="0001120A"/>
    <w:rsid w:val="000115EE"/>
    <w:rsid w:val="00011A5F"/>
    <w:rsid w:val="00015A52"/>
    <w:rsid w:val="00017709"/>
    <w:rsid w:val="00021863"/>
    <w:rsid w:val="000218D0"/>
    <w:rsid w:val="00023276"/>
    <w:rsid w:val="00023EB1"/>
    <w:rsid w:val="00023F33"/>
    <w:rsid w:val="000251D5"/>
    <w:rsid w:val="0002597B"/>
    <w:rsid w:val="00027743"/>
    <w:rsid w:val="00027D49"/>
    <w:rsid w:val="000315B3"/>
    <w:rsid w:val="000325AB"/>
    <w:rsid w:val="00033065"/>
    <w:rsid w:val="0003794B"/>
    <w:rsid w:val="000413E6"/>
    <w:rsid w:val="00043713"/>
    <w:rsid w:val="000442C9"/>
    <w:rsid w:val="00045FE6"/>
    <w:rsid w:val="000475ED"/>
    <w:rsid w:val="00051337"/>
    <w:rsid w:val="000533E9"/>
    <w:rsid w:val="00053FB8"/>
    <w:rsid w:val="00054D2E"/>
    <w:rsid w:val="00055B3A"/>
    <w:rsid w:val="00055EBE"/>
    <w:rsid w:val="0005674A"/>
    <w:rsid w:val="00056A71"/>
    <w:rsid w:val="00057D2C"/>
    <w:rsid w:val="00060CC4"/>
    <w:rsid w:val="00061062"/>
    <w:rsid w:val="00061D18"/>
    <w:rsid w:val="00063F67"/>
    <w:rsid w:val="000643EA"/>
    <w:rsid w:val="00066475"/>
    <w:rsid w:val="00070592"/>
    <w:rsid w:val="00073180"/>
    <w:rsid w:val="0007360B"/>
    <w:rsid w:val="00073832"/>
    <w:rsid w:val="00074DC1"/>
    <w:rsid w:val="00076281"/>
    <w:rsid w:val="00077C08"/>
    <w:rsid w:val="0008031E"/>
    <w:rsid w:val="00080587"/>
    <w:rsid w:val="00083FCC"/>
    <w:rsid w:val="00085298"/>
    <w:rsid w:val="00085748"/>
    <w:rsid w:val="00090CDD"/>
    <w:rsid w:val="00092297"/>
    <w:rsid w:val="000928A3"/>
    <w:rsid w:val="00094996"/>
    <w:rsid w:val="00095759"/>
    <w:rsid w:val="00095A74"/>
    <w:rsid w:val="0009623B"/>
    <w:rsid w:val="00096EC7"/>
    <w:rsid w:val="00097278"/>
    <w:rsid w:val="000A08B4"/>
    <w:rsid w:val="000A1209"/>
    <w:rsid w:val="000A5A29"/>
    <w:rsid w:val="000A67B0"/>
    <w:rsid w:val="000A7152"/>
    <w:rsid w:val="000A7AF5"/>
    <w:rsid w:val="000A7DA3"/>
    <w:rsid w:val="000B06C9"/>
    <w:rsid w:val="000B2A7A"/>
    <w:rsid w:val="000B3030"/>
    <w:rsid w:val="000B3FB2"/>
    <w:rsid w:val="000C0275"/>
    <w:rsid w:val="000C27B5"/>
    <w:rsid w:val="000C2A6B"/>
    <w:rsid w:val="000C2AA7"/>
    <w:rsid w:val="000C5CD2"/>
    <w:rsid w:val="000C6346"/>
    <w:rsid w:val="000C64B8"/>
    <w:rsid w:val="000D01B9"/>
    <w:rsid w:val="000D0C8D"/>
    <w:rsid w:val="000D5316"/>
    <w:rsid w:val="000D577D"/>
    <w:rsid w:val="000D654D"/>
    <w:rsid w:val="000D7686"/>
    <w:rsid w:val="000E0616"/>
    <w:rsid w:val="000E106D"/>
    <w:rsid w:val="000E3D6F"/>
    <w:rsid w:val="000E4F04"/>
    <w:rsid w:val="000E71EA"/>
    <w:rsid w:val="000E7667"/>
    <w:rsid w:val="000E7BD6"/>
    <w:rsid w:val="000F3599"/>
    <w:rsid w:val="000F4166"/>
    <w:rsid w:val="000F6AEF"/>
    <w:rsid w:val="000F6B3F"/>
    <w:rsid w:val="000F6BB7"/>
    <w:rsid w:val="000F7714"/>
    <w:rsid w:val="000F7749"/>
    <w:rsid w:val="001009E9"/>
    <w:rsid w:val="00102D21"/>
    <w:rsid w:val="00103A39"/>
    <w:rsid w:val="00104158"/>
    <w:rsid w:val="001043B9"/>
    <w:rsid w:val="00105880"/>
    <w:rsid w:val="00106B5D"/>
    <w:rsid w:val="00107902"/>
    <w:rsid w:val="00107944"/>
    <w:rsid w:val="00114554"/>
    <w:rsid w:val="001156AC"/>
    <w:rsid w:val="001201BF"/>
    <w:rsid w:val="00120442"/>
    <w:rsid w:val="00120A65"/>
    <w:rsid w:val="00122B25"/>
    <w:rsid w:val="0012374E"/>
    <w:rsid w:val="00123C09"/>
    <w:rsid w:val="001246F9"/>
    <w:rsid w:val="00124E6D"/>
    <w:rsid w:val="001263C3"/>
    <w:rsid w:val="0012687D"/>
    <w:rsid w:val="0012701A"/>
    <w:rsid w:val="00130A3E"/>
    <w:rsid w:val="00132939"/>
    <w:rsid w:val="0013325D"/>
    <w:rsid w:val="001333B9"/>
    <w:rsid w:val="00140CA6"/>
    <w:rsid w:val="00142AE8"/>
    <w:rsid w:val="001437B3"/>
    <w:rsid w:val="00146C9B"/>
    <w:rsid w:val="00147635"/>
    <w:rsid w:val="00153807"/>
    <w:rsid w:val="00153A3D"/>
    <w:rsid w:val="00157B3C"/>
    <w:rsid w:val="00160361"/>
    <w:rsid w:val="00161C27"/>
    <w:rsid w:val="00162C01"/>
    <w:rsid w:val="00162EE6"/>
    <w:rsid w:val="00165B1B"/>
    <w:rsid w:val="00166444"/>
    <w:rsid w:val="00167027"/>
    <w:rsid w:val="00167179"/>
    <w:rsid w:val="001678FA"/>
    <w:rsid w:val="00167CB7"/>
    <w:rsid w:val="00167F5B"/>
    <w:rsid w:val="00170C89"/>
    <w:rsid w:val="0017154C"/>
    <w:rsid w:val="00171FB6"/>
    <w:rsid w:val="00175E16"/>
    <w:rsid w:val="00177102"/>
    <w:rsid w:val="001806CC"/>
    <w:rsid w:val="001807C7"/>
    <w:rsid w:val="001824C1"/>
    <w:rsid w:val="00183262"/>
    <w:rsid w:val="0018538D"/>
    <w:rsid w:val="001854CC"/>
    <w:rsid w:val="00186984"/>
    <w:rsid w:val="00191480"/>
    <w:rsid w:val="0019381D"/>
    <w:rsid w:val="00193901"/>
    <w:rsid w:val="00193C8B"/>
    <w:rsid w:val="00195184"/>
    <w:rsid w:val="00197A3C"/>
    <w:rsid w:val="00197DFD"/>
    <w:rsid w:val="001A4121"/>
    <w:rsid w:val="001A436E"/>
    <w:rsid w:val="001A47C2"/>
    <w:rsid w:val="001A50B7"/>
    <w:rsid w:val="001A52DF"/>
    <w:rsid w:val="001A544E"/>
    <w:rsid w:val="001A6792"/>
    <w:rsid w:val="001B0834"/>
    <w:rsid w:val="001B12C1"/>
    <w:rsid w:val="001B1E56"/>
    <w:rsid w:val="001B29C1"/>
    <w:rsid w:val="001B3075"/>
    <w:rsid w:val="001B3150"/>
    <w:rsid w:val="001B3B2A"/>
    <w:rsid w:val="001B4EE9"/>
    <w:rsid w:val="001B5080"/>
    <w:rsid w:val="001C1C88"/>
    <w:rsid w:val="001C2344"/>
    <w:rsid w:val="001C29B0"/>
    <w:rsid w:val="001C4CDF"/>
    <w:rsid w:val="001C554E"/>
    <w:rsid w:val="001C5E35"/>
    <w:rsid w:val="001C7F49"/>
    <w:rsid w:val="001D00DC"/>
    <w:rsid w:val="001D4310"/>
    <w:rsid w:val="001D47E5"/>
    <w:rsid w:val="001D5623"/>
    <w:rsid w:val="001D6361"/>
    <w:rsid w:val="001D6A04"/>
    <w:rsid w:val="001D6E56"/>
    <w:rsid w:val="001D772A"/>
    <w:rsid w:val="001D7F11"/>
    <w:rsid w:val="001E060F"/>
    <w:rsid w:val="001E1952"/>
    <w:rsid w:val="001E4E30"/>
    <w:rsid w:val="001E4EFD"/>
    <w:rsid w:val="001E7569"/>
    <w:rsid w:val="001E7830"/>
    <w:rsid w:val="001F0012"/>
    <w:rsid w:val="001F0C2D"/>
    <w:rsid w:val="001F19CB"/>
    <w:rsid w:val="001F1EF2"/>
    <w:rsid w:val="001F29E3"/>
    <w:rsid w:val="001F3D80"/>
    <w:rsid w:val="001F464C"/>
    <w:rsid w:val="001F468D"/>
    <w:rsid w:val="001F4777"/>
    <w:rsid w:val="001F4788"/>
    <w:rsid w:val="001F5086"/>
    <w:rsid w:val="00201437"/>
    <w:rsid w:val="00202B49"/>
    <w:rsid w:val="002035AD"/>
    <w:rsid w:val="00203AA4"/>
    <w:rsid w:val="00204334"/>
    <w:rsid w:val="002050A6"/>
    <w:rsid w:val="002068FD"/>
    <w:rsid w:val="00206F8D"/>
    <w:rsid w:val="00207B37"/>
    <w:rsid w:val="00211B56"/>
    <w:rsid w:val="00211D07"/>
    <w:rsid w:val="00213717"/>
    <w:rsid w:val="00213D88"/>
    <w:rsid w:val="00215C69"/>
    <w:rsid w:val="002168CD"/>
    <w:rsid w:val="0021772D"/>
    <w:rsid w:val="00217D65"/>
    <w:rsid w:val="0022005D"/>
    <w:rsid w:val="00221181"/>
    <w:rsid w:val="00222052"/>
    <w:rsid w:val="00222A35"/>
    <w:rsid w:val="00223BFF"/>
    <w:rsid w:val="00223F0B"/>
    <w:rsid w:val="002240C9"/>
    <w:rsid w:val="00226F34"/>
    <w:rsid w:val="002272D2"/>
    <w:rsid w:val="00230AFF"/>
    <w:rsid w:val="00234569"/>
    <w:rsid w:val="00234A36"/>
    <w:rsid w:val="00234A84"/>
    <w:rsid w:val="002353AB"/>
    <w:rsid w:val="002357BD"/>
    <w:rsid w:val="00236E04"/>
    <w:rsid w:val="002409D6"/>
    <w:rsid w:val="00241CE3"/>
    <w:rsid w:val="00242431"/>
    <w:rsid w:val="002425E0"/>
    <w:rsid w:val="00243366"/>
    <w:rsid w:val="00243547"/>
    <w:rsid w:val="00243626"/>
    <w:rsid w:val="002443EB"/>
    <w:rsid w:val="00244A81"/>
    <w:rsid w:val="00244E4B"/>
    <w:rsid w:val="00246433"/>
    <w:rsid w:val="002478D1"/>
    <w:rsid w:val="00250E79"/>
    <w:rsid w:val="00251A05"/>
    <w:rsid w:val="00251F19"/>
    <w:rsid w:val="00252040"/>
    <w:rsid w:val="0025255F"/>
    <w:rsid w:val="002530C5"/>
    <w:rsid w:val="00255E78"/>
    <w:rsid w:val="00257476"/>
    <w:rsid w:val="0026096A"/>
    <w:rsid w:val="002663B8"/>
    <w:rsid w:val="00266BE7"/>
    <w:rsid w:val="002727C8"/>
    <w:rsid w:val="00273ADB"/>
    <w:rsid w:val="002749C2"/>
    <w:rsid w:val="0027612D"/>
    <w:rsid w:val="00276DB0"/>
    <w:rsid w:val="002777BF"/>
    <w:rsid w:val="002859F1"/>
    <w:rsid w:val="0028607B"/>
    <w:rsid w:val="00286455"/>
    <w:rsid w:val="00287B00"/>
    <w:rsid w:val="00290A3E"/>
    <w:rsid w:val="00290C63"/>
    <w:rsid w:val="0029125E"/>
    <w:rsid w:val="00291E36"/>
    <w:rsid w:val="0029237C"/>
    <w:rsid w:val="002923C6"/>
    <w:rsid w:val="0029513F"/>
    <w:rsid w:val="00296CF5"/>
    <w:rsid w:val="002975AD"/>
    <w:rsid w:val="002A02F9"/>
    <w:rsid w:val="002A0530"/>
    <w:rsid w:val="002A0996"/>
    <w:rsid w:val="002A18AB"/>
    <w:rsid w:val="002A3C6F"/>
    <w:rsid w:val="002A408D"/>
    <w:rsid w:val="002A4450"/>
    <w:rsid w:val="002A4F59"/>
    <w:rsid w:val="002A6E1F"/>
    <w:rsid w:val="002A6F75"/>
    <w:rsid w:val="002B0548"/>
    <w:rsid w:val="002B2117"/>
    <w:rsid w:val="002B56EF"/>
    <w:rsid w:val="002B6473"/>
    <w:rsid w:val="002B69AF"/>
    <w:rsid w:val="002C0E8D"/>
    <w:rsid w:val="002C1212"/>
    <w:rsid w:val="002C12EB"/>
    <w:rsid w:val="002C18D1"/>
    <w:rsid w:val="002C1F59"/>
    <w:rsid w:val="002C211E"/>
    <w:rsid w:val="002C2186"/>
    <w:rsid w:val="002C41B0"/>
    <w:rsid w:val="002C51FC"/>
    <w:rsid w:val="002C6546"/>
    <w:rsid w:val="002D1D14"/>
    <w:rsid w:val="002D3CD3"/>
    <w:rsid w:val="002D48DD"/>
    <w:rsid w:val="002D64F1"/>
    <w:rsid w:val="002D686C"/>
    <w:rsid w:val="002D6EA3"/>
    <w:rsid w:val="002D7E93"/>
    <w:rsid w:val="002E11F7"/>
    <w:rsid w:val="002E4344"/>
    <w:rsid w:val="002E4FFA"/>
    <w:rsid w:val="002E5BA2"/>
    <w:rsid w:val="002F04BB"/>
    <w:rsid w:val="002F4959"/>
    <w:rsid w:val="002F4C4B"/>
    <w:rsid w:val="002F5057"/>
    <w:rsid w:val="002F6198"/>
    <w:rsid w:val="002F6753"/>
    <w:rsid w:val="002F6A10"/>
    <w:rsid w:val="002F7501"/>
    <w:rsid w:val="002F7641"/>
    <w:rsid w:val="0030116C"/>
    <w:rsid w:val="00302E11"/>
    <w:rsid w:val="00303171"/>
    <w:rsid w:val="00303776"/>
    <w:rsid w:val="00303C06"/>
    <w:rsid w:val="00304AE7"/>
    <w:rsid w:val="00305899"/>
    <w:rsid w:val="0030771F"/>
    <w:rsid w:val="00311AE5"/>
    <w:rsid w:val="0031387D"/>
    <w:rsid w:val="00315709"/>
    <w:rsid w:val="003166C3"/>
    <w:rsid w:val="00322A54"/>
    <w:rsid w:val="00324402"/>
    <w:rsid w:val="0032546B"/>
    <w:rsid w:val="00326B49"/>
    <w:rsid w:val="00327270"/>
    <w:rsid w:val="003274EE"/>
    <w:rsid w:val="00327853"/>
    <w:rsid w:val="0033200C"/>
    <w:rsid w:val="003325A6"/>
    <w:rsid w:val="0033291A"/>
    <w:rsid w:val="003332D8"/>
    <w:rsid w:val="0033418B"/>
    <w:rsid w:val="0033651E"/>
    <w:rsid w:val="00340295"/>
    <w:rsid w:val="003409D1"/>
    <w:rsid w:val="00340AE8"/>
    <w:rsid w:val="0034141C"/>
    <w:rsid w:val="0034182B"/>
    <w:rsid w:val="00342C89"/>
    <w:rsid w:val="00343A48"/>
    <w:rsid w:val="00343FFD"/>
    <w:rsid w:val="00345DED"/>
    <w:rsid w:val="00346EDB"/>
    <w:rsid w:val="003507C6"/>
    <w:rsid w:val="00351A67"/>
    <w:rsid w:val="0035201C"/>
    <w:rsid w:val="00353863"/>
    <w:rsid w:val="003551AB"/>
    <w:rsid w:val="003562A1"/>
    <w:rsid w:val="00356876"/>
    <w:rsid w:val="00357698"/>
    <w:rsid w:val="003612AE"/>
    <w:rsid w:val="00361B8F"/>
    <w:rsid w:val="0036274E"/>
    <w:rsid w:val="00362D96"/>
    <w:rsid w:val="003640C6"/>
    <w:rsid w:val="003649CB"/>
    <w:rsid w:val="00364BB9"/>
    <w:rsid w:val="00365ACF"/>
    <w:rsid w:val="00365B15"/>
    <w:rsid w:val="00367564"/>
    <w:rsid w:val="003712F4"/>
    <w:rsid w:val="00371ADF"/>
    <w:rsid w:val="00374868"/>
    <w:rsid w:val="00374C0C"/>
    <w:rsid w:val="00376335"/>
    <w:rsid w:val="0038199D"/>
    <w:rsid w:val="00383E9D"/>
    <w:rsid w:val="00385036"/>
    <w:rsid w:val="0038704D"/>
    <w:rsid w:val="003876CA"/>
    <w:rsid w:val="0039003C"/>
    <w:rsid w:val="0039084A"/>
    <w:rsid w:val="00391141"/>
    <w:rsid w:val="00391DD8"/>
    <w:rsid w:val="0039268B"/>
    <w:rsid w:val="00395FD6"/>
    <w:rsid w:val="00396577"/>
    <w:rsid w:val="00396A34"/>
    <w:rsid w:val="0039772C"/>
    <w:rsid w:val="003A08C2"/>
    <w:rsid w:val="003A2F36"/>
    <w:rsid w:val="003A3821"/>
    <w:rsid w:val="003A71C8"/>
    <w:rsid w:val="003B0188"/>
    <w:rsid w:val="003B03BF"/>
    <w:rsid w:val="003B097A"/>
    <w:rsid w:val="003B20D6"/>
    <w:rsid w:val="003B25BF"/>
    <w:rsid w:val="003B47A4"/>
    <w:rsid w:val="003B48B3"/>
    <w:rsid w:val="003B61A9"/>
    <w:rsid w:val="003B6444"/>
    <w:rsid w:val="003B68AC"/>
    <w:rsid w:val="003C0037"/>
    <w:rsid w:val="003C1D00"/>
    <w:rsid w:val="003C22EA"/>
    <w:rsid w:val="003C2850"/>
    <w:rsid w:val="003C5C48"/>
    <w:rsid w:val="003C70D1"/>
    <w:rsid w:val="003C724B"/>
    <w:rsid w:val="003D2B62"/>
    <w:rsid w:val="003D58B6"/>
    <w:rsid w:val="003E05FD"/>
    <w:rsid w:val="003E0E1E"/>
    <w:rsid w:val="003E1BB9"/>
    <w:rsid w:val="003E22A3"/>
    <w:rsid w:val="003E29BD"/>
    <w:rsid w:val="003E374D"/>
    <w:rsid w:val="003E4E08"/>
    <w:rsid w:val="003E70CA"/>
    <w:rsid w:val="003F1DC5"/>
    <w:rsid w:val="003F2AC0"/>
    <w:rsid w:val="00401866"/>
    <w:rsid w:val="00401872"/>
    <w:rsid w:val="004019B3"/>
    <w:rsid w:val="00401A08"/>
    <w:rsid w:val="004023D1"/>
    <w:rsid w:val="00403390"/>
    <w:rsid w:val="00404D82"/>
    <w:rsid w:val="0040638D"/>
    <w:rsid w:val="00406FA2"/>
    <w:rsid w:val="004079A1"/>
    <w:rsid w:val="00410648"/>
    <w:rsid w:val="00412AD9"/>
    <w:rsid w:val="004131EE"/>
    <w:rsid w:val="00414A49"/>
    <w:rsid w:val="00416392"/>
    <w:rsid w:val="004172EC"/>
    <w:rsid w:val="00417BBB"/>
    <w:rsid w:val="004209A1"/>
    <w:rsid w:val="00421D4A"/>
    <w:rsid w:val="00422DC9"/>
    <w:rsid w:val="004232F5"/>
    <w:rsid w:val="00425BBF"/>
    <w:rsid w:val="00425C56"/>
    <w:rsid w:val="00427358"/>
    <w:rsid w:val="00430077"/>
    <w:rsid w:val="004309B4"/>
    <w:rsid w:val="00431D00"/>
    <w:rsid w:val="0043329E"/>
    <w:rsid w:val="004348FF"/>
    <w:rsid w:val="00442A26"/>
    <w:rsid w:val="00445135"/>
    <w:rsid w:val="00445751"/>
    <w:rsid w:val="00447B65"/>
    <w:rsid w:val="0045343E"/>
    <w:rsid w:val="00453CA7"/>
    <w:rsid w:val="00457EE9"/>
    <w:rsid w:val="0046015F"/>
    <w:rsid w:val="00460EAB"/>
    <w:rsid w:val="00462878"/>
    <w:rsid w:val="00465D2C"/>
    <w:rsid w:val="00467C1D"/>
    <w:rsid w:val="00470BC1"/>
    <w:rsid w:val="004718E7"/>
    <w:rsid w:val="00472492"/>
    <w:rsid w:val="00475FFE"/>
    <w:rsid w:val="00476A99"/>
    <w:rsid w:val="00476B52"/>
    <w:rsid w:val="00477945"/>
    <w:rsid w:val="00480102"/>
    <w:rsid w:val="004809A5"/>
    <w:rsid w:val="00484F4A"/>
    <w:rsid w:val="00486B99"/>
    <w:rsid w:val="0048783C"/>
    <w:rsid w:val="0049021E"/>
    <w:rsid w:val="00490A60"/>
    <w:rsid w:val="004924CA"/>
    <w:rsid w:val="004926CF"/>
    <w:rsid w:val="004934A8"/>
    <w:rsid w:val="00493FFD"/>
    <w:rsid w:val="00494677"/>
    <w:rsid w:val="00496083"/>
    <w:rsid w:val="0049758E"/>
    <w:rsid w:val="0049784B"/>
    <w:rsid w:val="004A123E"/>
    <w:rsid w:val="004A1D3D"/>
    <w:rsid w:val="004A25BE"/>
    <w:rsid w:val="004A3049"/>
    <w:rsid w:val="004A4B15"/>
    <w:rsid w:val="004A53CE"/>
    <w:rsid w:val="004A65F6"/>
    <w:rsid w:val="004A7F2C"/>
    <w:rsid w:val="004B0012"/>
    <w:rsid w:val="004B20CE"/>
    <w:rsid w:val="004B25A3"/>
    <w:rsid w:val="004B274A"/>
    <w:rsid w:val="004B3715"/>
    <w:rsid w:val="004B4367"/>
    <w:rsid w:val="004B46D1"/>
    <w:rsid w:val="004B4BE2"/>
    <w:rsid w:val="004B64D8"/>
    <w:rsid w:val="004B793F"/>
    <w:rsid w:val="004C4BC8"/>
    <w:rsid w:val="004C4C15"/>
    <w:rsid w:val="004C700C"/>
    <w:rsid w:val="004D01F1"/>
    <w:rsid w:val="004D1059"/>
    <w:rsid w:val="004D1C17"/>
    <w:rsid w:val="004D3AAC"/>
    <w:rsid w:val="004D3AEC"/>
    <w:rsid w:val="004E34EA"/>
    <w:rsid w:val="004E3984"/>
    <w:rsid w:val="004E3C65"/>
    <w:rsid w:val="004E4279"/>
    <w:rsid w:val="004E47AC"/>
    <w:rsid w:val="004E4CB2"/>
    <w:rsid w:val="004E5260"/>
    <w:rsid w:val="004E56A8"/>
    <w:rsid w:val="004E602A"/>
    <w:rsid w:val="004E6A96"/>
    <w:rsid w:val="004E6B89"/>
    <w:rsid w:val="004E6DEC"/>
    <w:rsid w:val="004E7395"/>
    <w:rsid w:val="004E7527"/>
    <w:rsid w:val="004F1668"/>
    <w:rsid w:val="004F25BB"/>
    <w:rsid w:val="004F52E5"/>
    <w:rsid w:val="004F58B0"/>
    <w:rsid w:val="004F63CE"/>
    <w:rsid w:val="004F6F80"/>
    <w:rsid w:val="004F7522"/>
    <w:rsid w:val="005003F1"/>
    <w:rsid w:val="00500AF2"/>
    <w:rsid w:val="00500EB3"/>
    <w:rsid w:val="00502697"/>
    <w:rsid w:val="005044FF"/>
    <w:rsid w:val="00504CFD"/>
    <w:rsid w:val="00505B4F"/>
    <w:rsid w:val="00506FE7"/>
    <w:rsid w:val="00511E4A"/>
    <w:rsid w:val="0051240B"/>
    <w:rsid w:val="0051346D"/>
    <w:rsid w:val="0051386A"/>
    <w:rsid w:val="00515ACD"/>
    <w:rsid w:val="00515ADE"/>
    <w:rsid w:val="0051642E"/>
    <w:rsid w:val="00517272"/>
    <w:rsid w:val="00520416"/>
    <w:rsid w:val="00520B4B"/>
    <w:rsid w:val="005224AC"/>
    <w:rsid w:val="00522656"/>
    <w:rsid w:val="00523B6B"/>
    <w:rsid w:val="00523ED4"/>
    <w:rsid w:val="00525330"/>
    <w:rsid w:val="00526287"/>
    <w:rsid w:val="0052673C"/>
    <w:rsid w:val="00527C29"/>
    <w:rsid w:val="0053428F"/>
    <w:rsid w:val="0053442A"/>
    <w:rsid w:val="005362D7"/>
    <w:rsid w:val="00536A0D"/>
    <w:rsid w:val="00540642"/>
    <w:rsid w:val="00540A1D"/>
    <w:rsid w:val="00540FC4"/>
    <w:rsid w:val="005433BC"/>
    <w:rsid w:val="0054478E"/>
    <w:rsid w:val="0054535A"/>
    <w:rsid w:val="005460B2"/>
    <w:rsid w:val="00551144"/>
    <w:rsid w:val="00555C0B"/>
    <w:rsid w:val="00557F10"/>
    <w:rsid w:val="005635E4"/>
    <w:rsid w:val="00563C85"/>
    <w:rsid w:val="00563D94"/>
    <w:rsid w:val="00563ED5"/>
    <w:rsid w:val="005649DC"/>
    <w:rsid w:val="005674C3"/>
    <w:rsid w:val="00570131"/>
    <w:rsid w:val="005708CF"/>
    <w:rsid w:val="0057203B"/>
    <w:rsid w:val="00572621"/>
    <w:rsid w:val="0057328B"/>
    <w:rsid w:val="00574E71"/>
    <w:rsid w:val="0057654C"/>
    <w:rsid w:val="005769D0"/>
    <w:rsid w:val="00577E1C"/>
    <w:rsid w:val="00580D8C"/>
    <w:rsid w:val="00582191"/>
    <w:rsid w:val="0058224E"/>
    <w:rsid w:val="00583BBC"/>
    <w:rsid w:val="00587A01"/>
    <w:rsid w:val="005919A7"/>
    <w:rsid w:val="00591D2D"/>
    <w:rsid w:val="0059226A"/>
    <w:rsid w:val="005922A9"/>
    <w:rsid w:val="0059587A"/>
    <w:rsid w:val="00597451"/>
    <w:rsid w:val="005A47F0"/>
    <w:rsid w:val="005B00BD"/>
    <w:rsid w:val="005B02C8"/>
    <w:rsid w:val="005B18FE"/>
    <w:rsid w:val="005B6569"/>
    <w:rsid w:val="005C0D94"/>
    <w:rsid w:val="005C10C6"/>
    <w:rsid w:val="005C32E2"/>
    <w:rsid w:val="005C4549"/>
    <w:rsid w:val="005C4840"/>
    <w:rsid w:val="005C50B5"/>
    <w:rsid w:val="005C528A"/>
    <w:rsid w:val="005C55B8"/>
    <w:rsid w:val="005C6854"/>
    <w:rsid w:val="005C737E"/>
    <w:rsid w:val="005D0BA6"/>
    <w:rsid w:val="005D44A0"/>
    <w:rsid w:val="005D4500"/>
    <w:rsid w:val="005D4F62"/>
    <w:rsid w:val="005D5B16"/>
    <w:rsid w:val="005D5F0F"/>
    <w:rsid w:val="005E0AE4"/>
    <w:rsid w:val="005E1B48"/>
    <w:rsid w:val="005E2C36"/>
    <w:rsid w:val="005E3944"/>
    <w:rsid w:val="005E4313"/>
    <w:rsid w:val="005E478E"/>
    <w:rsid w:val="005E484C"/>
    <w:rsid w:val="005E499D"/>
    <w:rsid w:val="005E7564"/>
    <w:rsid w:val="005F05D3"/>
    <w:rsid w:val="005F0ED6"/>
    <w:rsid w:val="005F2D67"/>
    <w:rsid w:val="005F2F3E"/>
    <w:rsid w:val="005F48F8"/>
    <w:rsid w:val="005F6271"/>
    <w:rsid w:val="005F6775"/>
    <w:rsid w:val="0060023D"/>
    <w:rsid w:val="006023F3"/>
    <w:rsid w:val="006028BB"/>
    <w:rsid w:val="00602E1C"/>
    <w:rsid w:val="0060384E"/>
    <w:rsid w:val="00603C2E"/>
    <w:rsid w:val="00603DB7"/>
    <w:rsid w:val="00605E2C"/>
    <w:rsid w:val="0060620A"/>
    <w:rsid w:val="00607CFD"/>
    <w:rsid w:val="006101D2"/>
    <w:rsid w:val="006102E6"/>
    <w:rsid w:val="00610C51"/>
    <w:rsid w:val="006110AB"/>
    <w:rsid w:val="00611607"/>
    <w:rsid w:val="006116A2"/>
    <w:rsid w:val="006117B0"/>
    <w:rsid w:val="006117EC"/>
    <w:rsid w:val="00611E10"/>
    <w:rsid w:val="006134AA"/>
    <w:rsid w:val="00616377"/>
    <w:rsid w:val="00621080"/>
    <w:rsid w:val="0062128F"/>
    <w:rsid w:val="00621921"/>
    <w:rsid w:val="006225CF"/>
    <w:rsid w:val="00622DC6"/>
    <w:rsid w:val="0062335D"/>
    <w:rsid w:val="006237EA"/>
    <w:rsid w:val="00624E49"/>
    <w:rsid w:val="0062577E"/>
    <w:rsid w:val="006274E0"/>
    <w:rsid w:val="00627586"/>
    <w:rsid w:val="00631225"/>
    <w:rsid w:val="00631F3A"/>
    <w:rsid w:val="00632987"/>
    <w:rsid w:val="00634C0A"/>
    <w:rsid w:val="00636B33"/>
    <w:rsid w:val="00640711"/>
    <w:rsid w:val="0064101C"/>
    <w:rsid w:val="0064172F"/>
    <w:rsid w:val="006423FF"/>
    <w:rsid w:val="00643113"/>
    <w:rsid w:val="006503B7"/>
    <w:rsid w:val="006548DC"/>
    <w:rsid w:val="00655787"/>
    <w:rsid w:val="00656901"/>
    <w:rsid w:val="00656C07"/>
    <w:rsid w:val="00656EA6"/>
    <w:rsid w:val="00660173"/>
    <w:rsid w:val="00660AEB"/>
    <w:rsid w:val="006616FC"/>
    <w:rsid w:val="0066263B"/>
    <w:rsid w:val="00662CE6"/>
    <w:rsid w:val="0066304D"/>
    <w:rsid w:val="006635AD"/>
    <w:rsid w:val="0066388E"/>
    <w:rsid w:val="00664F38"/>
    <w:rsid w:val="0066643F"/>
    <w:rsid w:val="00666591"/>
    <w:rsid w:val="00666C4D"/>
    <w:rsid w:val="00670E5C"/>
    <w:rsid w:val="00671016"/>
    <w:rsid w:val="00672324"/>
    <w:rsid w:val="00672C2A"/>
    <w:rsid w:val="0067309C"/>
    <w:rsid w:val="00674056"/>
    <w:rsid w:val="00674BAE"/>
    <w:rsid w:val="006750D0"/>
    <w:rsid w:val="006751D3"/>
    <w:rsid w:val="006772CF"/>
    <w:rsid w:val="00680E3D"/>
    <w:rsid w:val="006813D5"/>
    <w:rsid w:val="0068150F"/>
    <w:rsid w:val="00682554"/>
    <w:rsid w:val="00683E83"/>
    <w:rsid w:val="00683F39"/>
    <w:rsid w:val="006842ED"/>
    <w:rsid w:val="006845E2"/>
    <w:rsid w:val="006856CB"/>
    <w:rsid w:val="00686A6E"/>
    <w:rsid w:val="00686D0C"/>
    <w:rsid w:val="00691191"/>
    <w:rsid w:val="00692781"/>
    <w:rsid w:val="00692CE9"/>
    <w:rsid w:val="006933BA"/>
    <w:rsid w:val="00693A52"/>
    <w:rsid w:val="0069433D"/>
    <w:rsid w:val="00694FCD"/>
    <w:rsid w:val="00695FEE"/>
    <w:rsid w:val="006A0720"/>
    <w:rsid w:val="006A1190"/>
    <w:rsid w:val="006A2EA3"/>
    <w:rsid w:val="006A474F"/>
    <w:rsid w:val="006A4AA6"/>
    <w:rsid w:val="006A7935"/>
    <w:rsid w:val="006B043D"/>
    <w:rsid w:val="006B08B0"/>
    <w:rsid w:val="006B1D17"/>
    <w:rsid w:val="006B2894"/>
    <w:rsid w:val="006B657A"/>
    <w:rsid w:val="006B74E2"/>
    <w:rsid w:val="006C00FE"/>
    <w:rsid w:val="006C4574"/>
    <w:rsid w:val="006C5021"/>
    <w:rsid w:val="006C6083"/>
    <w:rsid w:val="006C7749"/>
    <w:rsid w:val="006C7E28"/>
    <w:rsid w:val="006D0348"/>
    <w:rsid w:val="006D1C40"/>
    <w:rsid w:val="006D1EE5"/>
    <w:rsid w:val="006D2592"/>
    <w:rsid w:val="006D36E4"/>
    <w:rsid w:val="006D459A"/>
    <w:rsid w:val="006D475F"/>
    <w:rsid w:val="006D6336"/>
    <w:rsid w:val="006D786F"/>
    <w:rsid w:val="006E0116"/>
    <w:rsid w:val="006E080A"/>
    <w:rsid w:val="006E1314"/>
    <w:rsid w:val="006E2714"/>
    <w:rsid w:val="006E2EC8"/>
    <w:rsid w:val="006E433D"/>
    <w:rsid w:val="006E496E"/>
    <w:rsid w:val="006E64CF"/>
    <w:rsid w:val="006E6B60"/>
    <w:rsid w:val="006E7541"/>
    <w:rsid w:val="006F0D88"/>
    <w:rsid w:val="006F33AD"/>
    <w:rsid w:val="006F3DD3"/>
    <w:rsid w:val="006F455C"/>
    <w:rsid w:val="006F5AF4"/>
    <w:rsid w:val="006F5D31"/>
    <w:rsid w:val="006F6B15"/>
    <w:rsid w:val="00700473"/>
    <w:rsid w:val="007006F3"/>
    <w:rsid w:val="007014C8"/>
    <w:rsid w:val="00702734"/>
    <w:rsid w:val="00703B36"/>
    <w:rsid w:val="007050DD"/>
    <w:rsid w:val="00705F80"/>
    <w:rsid w:val="00706082"/>
    <w:rsid w:val="00710294"/>
    <w:rsid w:val="0071068A"/>
    <w:rsid w:val="00710FD9"/>
    <w:rsid w:val="00714A71"/>
    <w:rsid w:val="007151EF"/>
    <w:rsid w:val="00716F35"/>
    <w:rsid w:val="00717E53"/>
    <w:rsid w:val="007201E5"/>
    <w:rsid w:val="0072391A"/>
    <w:rsid w:val="00724B51"/>
    <w:rsid w:val="00724C35"/>
    <w:rsid w:val="007258E8"/>
    <w:rsid w:val="0072626A"/>
    <w:rsid w:val="007274A6"/>
    <w:rsid w:val="00731CAC"/>
    <w:rsid w:val="0073246A"/>
    <w:rsid w:val="00736896"/>
    <w:rsid w:val="00736B4A"/>
    <w:rsid w:val="00742259"/>
    <w:rsid w:val="00743146"/>
    <w:rsid w:val="00745A49"/>
    <w:rsid w:val="00746236"/>
    <w:rsid w:val="00747E14"/>
    <w:rsid w:val="00750D4C"/>
    <w:rsid w:val="00750FCF"/>
    <w:rsid w:val="0075106E"/>
    <w:rsid w:val="007512E8"/>
    <w:rsid w:val="0075135C"/>
    <w:rsid w:val="00751E83"/>
    <w:rsid w:val="00753189"/>
    <w:rsid w:val="007533D1"/>
    <w:rsid w:val="007551B6"/>
    <w:rsid w:val="00755AAA"/>
    <w:rsid w:val="00755B69"/>
    <w:rsid w:val="00755E99"/>
    <w:rsid w:val="0075614C"/>
    <w:rsid w:val="00756C63"/>
    <w:rsid w:val="00757BBD"/>
    <w:rsid w:val="00760F0E"/>
    <w:rsid w:val="00761567"/>
    <w:rsid w:val="007617BF"/>
    <w:rsid w:val="00762B06"/>
    <w:rsid w:val="00763564"/>
    <w:rsid w:val="007640BF"/>
    <w:rsid w:val="00767944"/>
    <w:rsid w:val="00767BFD"/>
    <w:rsid w:val="007742E6"/>
    <w:rsid w:val="00776374"/>
    <w:rsid w:val="00776557"/>
    <w:rsid w:val="00776A73"/>
    <w:rsid w:val="00776FAB"/>
    <w:rsid w:val="007771BE"/>
    <w:rsid w:val="0078008F"/>
    <w:rsid w:val="00781004"/>
    <w:rsid w:val="007814B5"/>
    <w:rsid w:val="007816B1"/>
    <w:rsid w:val="007829EE"/>
    <w:rsid w:val="00785179"/>
    <w:rsid w:val="00785C13"/>
    <w:rsid w:val="00786157"/>
    <w:rsid w:val="00787694"/>
    <w:rsid w:val="007908EC"/>
    <w:rsid w:val="00790ABB"/>
    <w:rsid w:val="00792773"/>
    <w:rsid w:val="007930AD"/>
    <w:rsid w:val="007940EE"/>
    <w:rsid w:val="007944E7"/>
    <w:rsid w:val="0079486C"/>
    <w:rsid w:val="00795729"/>
    <w:rsid w:val="0079720B"/>
    <w:rsid w:val="007A14E6"/>
    <w:rsid w:val="007A2C3A"/>
    <w:rsid w:val="007A3ED2"/>
    <w:rsid w:val="007A417C"/>
    <w:rsid w:val="007A5442"/>
    <w:rsid w:val="007A64F2"/>
    <w:rsid w:val="007A66C6"/>
    <w:rsid w:val="007A6935"/>
    <w:rsid w:val="007A6B2E"/>
    <w:rsid w:val="007B0130"/>
    <w:rsid w:val="007B09C6"/>
    <w:rsid w:val="007B10EE"/>
    <w:rsid w:val="007B31FA"/>
    <w:rsid w:val="007B32C7"/>
    <w:rsid w:val="007B42B7"/>
    <w:rsid w:val="007B4C07"/>
    <w:rsid w:val="007B4F37"/>
    <w:rsid w:val="007B5C80"/>
    <w:rsid w:val="007B7C91"/>
    <w:rsid w:val="007C03E0"/>
    <w:rsid w:val="007C04C4"/>
    <w:rsid w:val="007C0644"/>
    <w:rsid w:val="007C0A3E"/>
    <w:rsid w:val="007C0BB5"/>
    <w:rsid w:val="007C1591"/>
    <w:rsid w:val="007C297C"/>
    <w:rsid w:val="007C3AF9"/>
    <w:rsid w:val="007C4DB8"/>
    <w:rsid w:val="007C555E"/>
    <w:rsid w:val="007C6BB3"/>
    <w:rsid w:val="007C7F9F"/>
    <w:rsid w:val="007D042B"/>
    <w:rsid w:val="007D08E4"/>
    <w:rsid w:val="007D10B3"/>
    <w:rsid w:val="007D1827"/>
    <w:rsid w:val="007D381B"/>
    <w:rsid w:val="007D3CFC"/>
    <w:rsid w:val="007D4052"/>
    <w:rsid w:val="007D439A"/>
    <w:rsid w:val="007D4D16"/>
    <w:rsid w:val="007D5CAE"/>
    <w:rsid w:val="007D6A42"/>
    <w:rsid w:val="007E0C1E"/>
    <w:rsid w:val="007E1674"/>
    <w:rsid w:val="007E1C78"/>
    <w:rsid w:val="007E1D1D"/>
    <w:rsid w:val="007E1FDF"/>
    <w:rsid w:val="007E30FB"/>
    <w:rsid w:val="007E3F4D"/>
    <w:rsid w:val="007E4C7C"/>
    <w:rsid w:val="007E5376"/>
    <w:rsid w:val="007E559F"/>
    <w:rsid w:val="007E5842"/>
    <w:rsid w:val="007E667E"/>
    <w:rsid w:val="007E73A2"/>
    <w:rsid w:val="007F0196"/>
    <w:rsid w:val="007F0607"/>
    <w:rsid w:val="007F1C8A"/>
    <w:rsid w:val="007F2410"/>
    <w:rsid w:val="007F2CD4"/>
    <w:rsid w:val="007F3347"/>
    <w:rsid w:val="007F3AE8"/>
    <w:rsid w:val="007F499A"/>
    <w:rsid w:val="007F5545"/>
    <w:rsid w:val="007F57DE"/>
    <w:rsid w:val="00800EC3"/>
    <w:rsid w:val="00801ACE"/>
    <w:rsid w:val="00801F7E"/>
    <w:rsid w:val="00803674"/>
    <w:rsid w:val="00803E19"/>
    <w:rsid w:val="00804186"/>
    <w:rsid w:val="00804502"/>
    <w:rsid w:val="00804734"/>
    <w:rsid w:val="008065AF"/>
    <w:rsid w:val="00806763"/>
    <w:rsid w:val="00810BD5"/>
    <w:rsid w:val="00812AFF"/>
    <w:rsid w:val="00814D53"/>
    <w:rsid w:val="00814E58"/>
    <w:rsid w:val="00815EF4"/>
    <w:rsid w:val="00816220"/>
    <w:rsid w:val="00820945"/>
    <w:rsid w:val="008215E0"/>
    <w:rsid w:val="00824043"/>
    <w:rsid w:val="00824284"/>
    <w:rsid w:val="00824619"/>
    <w:rsid w:val="00827100"/>
    <w:rsid w:val="00830ADD"/>
    <w:rsid w:val="00832E55"/>
    <w:rsid w:val="008339AC"/>
    <w:rsid w:val="00834488"/>
    <w:rsid w:val="00834BAD"/>
    <w:rsid w:val="00834D8D"/>
    <w:rsid w:val="00840219"/>
    <w:rsid w:val="00842B07"/>
    <w:rsid w:val="00843957"/>
    <w:rsid w:val="00843F44"/>
    <w:rsid w:val="008462DD"/>
    <w:rsid w:val="00846750"/>
    <w:rsid w:val="00846F7C"/>
    <w:rsid w:val="0084737D"/>
    <w:rsid w:val="0085508F"/>
    <w:rsid w:val="00855ECA"/>
    <w:rsid w:val="0085671A"/>
    <w:rsid w:val="00856ABA"/>
    <w:rsid w:val="00857D84"/>
    <w:rsid w:val="00860236"/>
    <w:rsid w:val="008605DF"/>
    <w:rsid w:val="00860780"/>
    <w:rsid w:val="00860ABD"/>
    <w:rsid w:val="00861582"/>
    <w:rsid w:val="00865EE2"/>
    <w:rsid w:val="00866805"/>
    <w:rsid w:val="00866FE2"/>
    <w:rsid w:val="00871938"/>
    <w:rsid w:val="00872F86"/>
    <w:rsid w:val="00873209"/>
    <w:rsid w:val="00873A2C"/>
    <w:rsid w:val="00874378"/>
    <w:rsid w:val="00874590"/>
    <w:rsid w:val="00874B19"/>
    <w:rsid w:val="008765AE"/>
    <w:rsid w:val="00881F9A"/>
    <w:rsid w:val="00882EA1"/>
    <w:rsid w:val="008831F4"/>
    <w:rsid w:val="00883501"/>
    <w:rsid w:val="00883E09"/>
    <w:rsid w:val="00884522"/>
    <w:rsid w:val="00886BB4"/>
    <w:rsid w:val="008916F5"/>
    <w:rsid w:val="00892681"/>
    <w:rsid w:val="00893B31"/>
    <w:rsid w:val="00893C22"/>
    <w:rsid w:val="008942F5"/>
    <w:rsid w:val="00895D90"/>
    <w:rsid w:val="008A02EA"/>
    <w:rsid w:val="008A2534"/>
    <w:rsid w:val="008A374B"/>
    <w:rsid w:val="008A49D2"/>
    <w:rsid w:val="008A610E"/>
    <w:rsid w:val="008A7981"/>
    <w:rsid w:val="008B13B5"/>
    <w:rsid w:val="008B21F8"/>
    <w:rsid w:val="008B2669"/>
    <w:rsid w:val="008B4C7F"/>
    <w:rsid w:val="008B549F"/>
    <w:rsid w:val="008B742A"/>
    <w:rsid w:val="008B7E40"/>
    <w:rsid w:val="008C28B4"/>
    <w:rsid w:val="008C2C51"/>
    <w:rsid w:val="008C3B72"/>
    <w:rsid w:val="008C60E0"/>
    <w:rsid w:val="008D193B"/>
    <w:rsid w:val="008D638C"/>
    <w:rsid w:val="008D699C"/>
    <w:rsid w:val="008E14ED"/>
    <w:rsid w:val="008E18D0"/>
    <w:rsid w:val="008E206C"/>
    <w:rsid w:val="008E2417"/>
    <w:rsid w:val="008E4541"/>
    <w:rsid w:val="008E47E3"/>
    <w:rsid w:val="008E7A3B"/>
    <w:rsid w:val="008F027F"/>
    <w:rsid w:val="008F0A96"/>
    <w:rsid w:val="008F119A"/>
    <w:rsid w:val="008F27F0"/>
    <w:rsid w:val="008F281F"/>
    <w:rsid w:val="008F3258"/>
    <w:rsid w:val="008F49AB"/>
    <w:rsid w:val="008F4EF8"/>
    <w:rsid w:val="008F509F"/>
    <w:rsid w:val="008F5224"/>
    <w:rsid w:val="008F5999"/>
    <w:rsid w:val="008F5F7C"/>
    <w:rsid w:val="008F61BD"/>
    <w:rsid w:val="008F6E42"/>
    <w:rsid w:val="00901150"/>
    <w:rsid w:val="00901DE8"/>
    <w:rsid w:val="009033AA"/>
    <w:rsid w:val="0090363E"/>
    <w:rsid w:val="009042AB"/>
    <w:rsid w:val="00905A97"/>
    <w:rsid w:val="0090671C"/>
    <w:rsid w:val="0090764B"/>
    <w:rsid w:val="00907E68"/>
    <w:rsid w:val="00910837"/>
    <w:rsid w:val="00911153"/>
    <w:rsid w:val="00912853"/>
    <w:rsid w:val="009131AF"/>
    <w:rsid w:val="0091470E"/>
    <w:rsid w:val="00914AEC"/>
    <w:rsid w:val="009151B8"/>
    <w:rsid w:val="00917939"/>
    <w:rsid w:val="009211AE"/>
    <w:rsid w:val="00922295"/>
    <w:rsid w:val="009302EE"/>
    <w:rsid w:val="00930574"/>
    <w:rsid w:val="00930F7D"/>
    <w:rsid w:val="009335E7"/>
    <w:rsid w:val="00933E60"/>
    <w:rsid w:val="009341F6"/>
    <w:rsid w:val="00935426"/>
    <w:rsid w:val="00935F8F"/>
    <w:rsid w:val="00936648"/>
    <w:rsid w:val="00942712"/>
    <w:rsid w:val="00944896"/>
    <w:rsid w:val="00944B00"/>
    <w:rsid w:val="00944F09"/>
    <w:rsid w:val="00945D15"/>
    <w:rsid w:val="009519DE"/>
    <w:rsid w:val="0095282D"/>
    <w:rsid w:val="00952F26"/>
    <w:rsid w:val="00953659"/>
    <w:rsid w:val="00955E6B"/>
    <w:rsid w:val="00955FD6"/>
    <w:rsid w:val="00962DA3"/>
    <w:rsid w:val="009651CB"/>
    <w:rsid w:val="009658CC"/>
    <w:rsid w:val="009658DD"/>
    <w:rsid w:val="00965B6C"/>
    <w:rsid w:val="00966505"/>
    <w:rsid w:val="0096656A"/>
    <w:rsid w:val="00966B33"/>
    <w:rsid w:val="00967AD6"/>
    <w:rsid w:val="00972136"/>
    <w:rsid w:val="009728C7"/>
    <w:rsid w:val="00973509"/>
    <w:rsid w:val="00974979"/>
    <w:rsid w:val="00974EC8"/>
    <w:rsid w:val="00980054"/>
    <w:rsid w:val="00980535"/>
    <w:rsid w:val="00981E3E"/>
    <w:rsid w:val="00981ECE"/>
    <w:rsid w:val="00984E61"/>
    <w:rsid w:val="0098563F"/>
    <w:rsid w:val="00985D93"/>
    <w:rsid w:val="00985F91"/>
    <w:rsid w:val="009860B3"/>
    <w:rsid w:val="009872DC"/>
    <w:rsid w:val="009877E4"/>
    <w:rsid w:val="00987EC5"/>
    <w:rsid w:val="0099150B"/>
    <w:rsid w:val="00992069"/>
    <w:rsid w:val="00993039"/>
    <w:rsid w:val="00993846"/>
    <w:rsid w:val="00996BA2"/>
    <w:rsid w:val="00997879"/>
    <w:rsid w:val="00997A8E"/>
    <w:rsid w:val="00997BEE"/>
    <w:rsid w:val="009A0C38"/>
    <w:rsid w:val="009A7A08"/>
    <w:rsid w:val="009B23A4"/>
    <w:rsid w:val="009B27B7"/>
    <w:rsid w:val="009B39B4"/>
    <w:rsid w:val="009B59C9"/>
    <w:rsid w:val="009B605C"/>
    <w:rsid w:val="009C04D8"/>
    <w:rsid w:val="009C1D0D"/>
    <w:rsid w:val="009C235D"/>
    <w:rsid w:val="009C3FFA"/>
    <w:rsid w:val="009C4E41"/>
    <w:rsid w:val="009C5AD8"/>
    <w:rsid w:val="009C62E6"/>
    <w:rsid w:val="009C7415"/>
    <w:rsid w:val="009C78ED"/>
    <w:rsid w:val="009D219B"/>
    <w:rsid w:val="009D4082"/>
    <w:rsid w:val="009D4431"/>
    <w:rsid w:val="009D4677"/>
    <w:rsid w:val="009D4694"/>
    <w:rsid w:val="009D4A51"/>
    <w:rsid w:val="009D619B"/>
    <w:rsid w:val="009D652B"/>
    <w:rsid w:val="009E1EA1"/>
    <w:rsid w:val="009E3530"/>
    <w:rsid w:val="009E6D26"/>
    <w:rsid w:val="009E6EBF"/>
    <w:rsid w:val="009E770D"/>
    <w:rsid w:val="009E7A57"/>
    <w:rsid w:val="009E7A98"/>
    <w:rsid w:val="009F0669"/>
    <w:rsid w:val="009F0CB5"/>
    <w:rsid w:val="009F2440"/>
    <w:rsid w:val="009F3ACF"/>
    <w:rsid w:val="009F3C78"/>
    <w:rsid w:val="009F4D98"/>
    <w:rsid w:val="009F556D"/>
    <w:rsid w:val="009F5B48"/>
    <w:rsid w:val="009F7567"/>
    <w:rsid w:val="009F7BEA"/>
    <w:rsid w:val="00A00BC6"/>
    <w:rsid w:val="00A03B43"/>
    <w:rsid w:val="00A03C4C"/>
    <w:rsid w:val="00A05809"/>
    <w:rsid w:val="00A05FA5"/>
    <w:rsid w:val="00A07244"/>
    <w:rsid w:val="00A07747"/>
    <w:rsid w:val="00A1227B"/>
    <w:rsid w:val="00A135E2"/>
    <w:rsid w:val="00A16CDA"/>
    <w:rsid w:val="00A20A54"/>
    <w:rsid w:val="00A20CD1"/>
    <w:rsid w:val="00A22C7D"/>
    <w:rsid w:val="00A23D5E"/>
    <w:rsid w:val="00A2496F"/>
    <w:rsid w:val="00A25CAE"/>
    <w:rsid w:val="00A30A68"/>
    <w:rsid w:val="00A30DE9"/>
    <w:rsid w:val="00A3340B"/>
    <w:rsid w:val="00A335BF"/>
    <w:rsid w:val="00A33D17"/>
    <w:rsid w:val="00A362CB"/>
    <w:rsid w:val="00A36D61"/>
    <w:rsid w:val="00A376D9"/>
    <w:rsid w:val="00A378A0"/>
    <w:rsid w:val="00A408F8"/>
    <w:rsid w:val="00A41141"/>
    <w:rsid w:val="00A41574"/>
    <w:rsid w:val="00A4362B"/>
    <w:rsid w:val="00A44989"/>
    <w:rsid w:val="00A44A61"/>
    <w:rsid w:val="00A45272"/>
    <w:rsid w:val="00A46CF1"/>
    <w:rsid w:val="00A47015"/>
    <w:rsid w:val="00A479AA"/>
    <w:rsid w:val="00A52F03"/>
    <w:rsid w:val="00A53FE3"/>
    <w:rsid w:val="00A54D43"/>
    <w:rsid w:val="00A55797"/>
    <w:rsid w:val="00A60DF6"/>
    <w:rsid w:val="00A616C4"/>
    <w:rsid w:val="00A6183D"/>
    <w:rsid w:val="00A66E09"/>
    <w:rsid w:val="00A6794A"/>
    <w:rsid w:val="00A71756"/>
    <w:rsid w:val="00A73042"/>
    <w:rsid w:val="00A73AC4"/>
    <w:rsid w:val="00A74EF2"/>
    <w:rsid w:val="00A74F0C"/>
    <w:rsid w:val="00A751D0"/>
    <w:rsid w:val="00A75C2D"/>
    <w:rsid w:val="00A7751B"/>
    <w:rsid w:val="00A77893"/>
    <w:rsid w:val="00A80130"/>
    <w:rsid w:val="00A80790"/>
    <w:rsid w:val="00A80B8F"/>
    <w:rsid w:val="00A8106F"/>
    <w:rsid w:val="00A84165"/>
    <w:rsid w:val="00A86D8F"/>
    <w:rsid w:val="00A8764F"/>
    <w:rsid w:val="00A8779C"/>
    <w:rsid w:val="00A906E9"/>
    <w:rsid w:val="00A91E3D"/>
    <w:rsid w:val="00A9201E"/>
    <w:rsid w:val="00A9210A"/>
    <w:rsid w:val="00A952C1"/>
    <w:rsid w:val="00AA0E0F"/>
    <w:rsid w:val="00AA2440"/>
    <w:rsid w:val="00AA2598"/>
    <w:rsid w:val="00AA2A2E"/>
    <w:rsid w:val="00AA4710"/>
    <w:rsid w:val="00AA4A24"/>
    <w:rsid w:val="00AA4A47"/>
    <w:rsid w:val="00AA5283"/>
    <w:rsid w:val="00AA5A8C"/>
    <w:rsid w:val="00AA5CD8"/>
    <w:rsid w:val="00AA5E60"/>
    <w:rsid w:val="00AB3657"/>
    <w:rsid w:val="00AB37B5"/>
    <w:rsid w:val="00AB3BC7"/>
    <w:rsid w:val="00AB3F29"/>
    <w:rsid w:val="00AB5199"/>
    <w:rsid w:val="00AB52CF"/>
    <w:rsid w:val="00AB6E20"/>
    <w:rsid w:val="00AC2C77"/>
    <w:rsid w:val="00AC3E20"/>
    <w:rsid w:val="00AC5351"/>
    <w:rsid w:val="00AC53C1"/>
    <w:rsid w:val="00AC6ADA"/>
    <w:rsid w:val="00AD112B"/>
    <w:rsid w:val="00AD2F47"/>
    <w:rsid w:val="00AD3115"/>
    <w:rsid w:val="00AD42E6"/>
    <w:rsid w:val="00AD4778"/>
    <w:rsid w:val="00AD4A77"/>
    <w:rsid w:val="00AD60F5"/>
    <w:rsid w:val="00AD6287"/>
    <w:rsid w:val="00AE1E73"/>
    <w:rsid w:val="00AE2151"/>
    <w:rsid w:val="00AE4CA5"/>
    <w:rsid w:val="00AE5AEE"/>
    <w:rsid w:val="00AE5EA8"/>
    <w:rsid w:val="00AE79DE"/>
    <w:rsid w:val="00AF08B0"/>
    <w:rsid w:val="00AF1B57"/>
    <w:rsid w:val="00AF1D45"/>
    <w:rsid w:val="00AF2153"/>
    <w:rsid w:val="00AF2A29"/>
    <w:rsid w:val="00AF3614"/>
    <w:rsid w:val="00AF43AF"/>
    <w:rsid w:val="00AF5375"/>
    <w:rsid w:val="00AF6841"/>
    <w:rsid w:val="00B03864"/>
    <w:rsid w:val="00B04A88"/>
    <w:rsid w:val="00B07AB1"/>
    <w:rsid w:val="00B07BDE"/>
    <w:rsid w:val="00B13488"/>
    <w:rsid w:val="00B13C79"/>
    <w:rsid w:val="00B1462F"/>
    <w:rsid w:val="00B151C0"/>
    <w:rsid w:val="00B15926"/>
    <w:rsid w:val="00B15BD1"/>
    <w:rsid w:val="00B16D06"/>
    <w:rsid w:val="00B26347"/>
    <w:rsid w:val="00B31011"/>
    <w:rsid w:val="00B310D6"/>
    <w:rsid w:val="00B330BC"/>
    <w:rsid w:val="00B331ED"/>
    <w:rsid w:val="00B33F8B"/>
    <w:rsid w:val="00B3428F"/>
    <w:rsid w:val="00B35371"/>
    <w:rsid w:val="00B353BE"/>
    <w:rsid w:val="00B35CF9"/>
    <w:rsid w:val="00B36394"/>
    <w:rsid w:val="00B364E1"/>
    <w:rsid w:val="00B36B48"/>
    <w:rsid w:val="00B36E14"/>
    <w:rsid w:val="00B371C6"/>
    <w:rsid w:val="00B3785C"/>
    <w:rsid w:val="00B40BBE"/>
    <w:rsid w:val="00B41F98"/>
    <w:rsid w:val="00B42005"/>
    <w:rsid w:val="00B51FFE"/>
    <w:rsid w:val="00B531FA"/>
    <w:rsid w:val="00B5444D"/>
    <w:rsid w:val="00B612B1"/>
    <w:rsid w:val="00B61400"/>
    <w:rsid w:val="00B619C5"/>
    <w:rsid w:val="00B7045D"/>
    <w:rsid w:val="00B708D8"/>
    <w:rsid w:val="00B719B9"/>
    <w:rsid w:val="00B7203F"/>
    <w:rsid w:val="00B7262D"/>
    <w:rsid w:val="00B75168"/>
    <w:rsid w:val="00B753D5"/>
    <w:rsid w:val="00B75583"/>
    <w:rsid w:val="00B75712"/>
    <w:rsid w:val="00B75A7C"/>
    <w:rsid w:val="00B75CE8"/>
    <w:rsid w:val="00B76258"/>
    <w:rsid w:val="00B80B25"/>
    <w:rsid w:val="00B81202"/>
    <w:rsid w:val="00B823AE"/>
    <w:rsid w:val="00B83E0B"/>
    <w:rsid w:val="00B83F85"/>
    <w:rsid w:val="00B8771A"/>
    <w:rsid w:val="00B90725"/>
    <w:rsid w:val="00B9137A"/>
    <w:rsid w:val="00B92BCD"/>
    <w:rsid w:val="00B933D0"/>
    <w:rsid w:val="00B93BB3"/>
    <w:rsid w:val="00B941B1"/>
    <w:rsid w:val="00B95776"/>
    <w:rsid w:val="00B95829"/>
    <w:rsid w:val="00B97476"/>
    <w:rsid w:val="00BA0A25"/>
    <w:rsid w:val="00BA23CC"/>
    <w:rsid w:val="00BA24BD"/>
    <w:rsid w:val="00BA25A3"/>
    <w:rsid w:val="00BA26CE"/>
    <w:rsid w:val="00BA2774"/>
    <w:rsid w:val="00BA314A"/>
    <w:rsid w:val="00BA3199"/>
    <w:rsid w:val="00BA4471"/>
    <w:rsid w:val="00BA6C2B"/>
    <w:rsid w:val="00BA71EF"/>
    <w:rsid w:val="00BB131F"/>
    <w:rsid w:val="00BB2B52"/>
    <w:rsid w:val="00BB2D3E"/>
    <w:rsid w:val="00BB41EE"/>
    <w:rsid w:val="00BB59EF"/>
    <w:rsid w:val="00BB7497"/>
    <w:rsid w:val="00BB76BE"/>
    <w:rsid w:val="00BB7F90"/>
    <w:rsid w:val="00BC1D76"/>
    <w:rsid w:val="00BC2EC8"/>
    <w:rsid w:val="00BC3109"/>
    <w:rsid w:val="00BC4FA5"/>
    <w:rsid w:val="00BC5977"/>
    <w:rsid w:val="00BC5EA9"/>
    <w:rsid w:val="00BC668C"/>
    <w:rsid w:val="00BC6A5C"/>
    <w:rsid w:val="00BD2017"/>
    <w:rsid w:val="00BD4359"/>
    <w:rsid w:val="00BD53EB"/>
    <w:rsid w:val="00BE3697"/>
    <w:rsid w:val="00BE3F16"/>
    <w:rsid w:val="00BE5152"/>
    <w:rsid w:val="00BE6A3D"/>
    <w:rsid w:val="00BE792C"/>
    <w:rsid w:val="00BF04B3"/>
    <w:rsid w:val="00BF066E"/>
    <w:rsid w:val="00BF3A03"/>
    <w:rsid w:val="00BF6337"/>
    <w:rsid w:val="00BF6762"/>
    <w:rsid w:val="00BF6D5E"/>
    <w:rsid w:val="00BF6E0A"/>
    <w:rsid w:val="00BF7EBC"/>
    <w:rsid w:val="00C00C4F"/>
    <w:rsid w:val="00C016F8"/>
    <w:rsid w:val="00C031C6"/>
    <w:rsid w:val="00C03BB8"/>
    <w:rsid w:val="00C0440E"/>
    <w:rsid w:val="00C044E2"/>
    <w:rsid w:val="00C048E0"/>
    <w:rsid w:val="00C0500E"/>
    <w:rsid w:val="00C07A44"/>
    <w:rsid w:val="00C11E78"/>
    <w:rsid w:val="00C12AD9"/>
    <w:rsid w:val="00C141A0"/>
    <w:rsid w:val="00C14E35"/>
    <w:rsid w:val="00C16297"/>
    <w:rsid w:val="00C20478"/>
    <w:rsid w:val="00C22BCB"/>
    <w:rsid w:val="00C23344"/>
    <w:rsid w:val="00C2396C"/>
    <w:rsid w:val="00C24F01"/>
    <w:rsid w:val="00C253B8"/>
    <w:rsid w:val="00C2564B"/>
    <w:rsid w:val="00C26986"/>
    <w:rsid w:val="00C27611"/>
    <w:rsid w:val="00C2764A"/>
    <w:rsid w:val="00C30684"/>
    <w:rsid w:val="00C3268F"/>
    <w:rsid w:val="00C336B9"/>
    <w:rsid w:val="00C40503"/>
    <w:rsid w:val="00C40C23"/>
    <w:rsid w:val="00C4148B"/>
    <w:rsid w:val="00C4188C"/>
    <w:rsid w:val="00C41B8F"/>
    <w:rsid w:val="00C423D6"/>
    <w:rsid w:val="00C42A2F"/>
    <w:rsid w:val="00C440F0"/>
    <w:rsid w:val="00C4510C"/>
    <w:rsid w:val="00C467FE"/>
    <w:rsid w:val="00C47B69"/>
    <w:rsid w:val="00C50034"/>
    <w:rsid w:val="00C50203"/>
    <w:rsid w:val="00C5028D"/>
    <w:rsid w:val="00C50B51"/>
    <w:rsid w:val="00C51811"/>
    <w:rsid w:val="00C52429"/>
    <w:rsid w:val="00C53873"/>
    <w:rsid w:val="00C53D2C"/>
    <w:rsid w:val="00C546AC"/>
    <w:rsid w:val="00C547BD"/>
    <w:rsid w:val="00C5645A"/>
    <w:rsid w:val="00C57DB9"/>
    <w:rsid w:val="00C61A70"/>
    <w:rsid w:val="00C65A7E"/>
    <w:rsid w:val="00C65CBF"/>
    <w:rsid w:val="00C66437"/>
    <w:rsid w:val="00C71C40"/>
    <w:rsid w:val="00C7272D"/>
    <w:rsid w:val="00C73377"/>
    <w:rsid w:val="00C73D49"/>
    <w:rsid w:val="00C757A5"/>
    <w:rsid w:val="00C767BB"/>
    <w:rsid w:val="00C76EAD"/>
    <w:rsid w:val="00C77B43"/>
    <w:rsid w:val="00C77BE8"/>
    <w:rsid w:val="00C81D35"/>
    <w:rsid w:val="00C828AB"/>
    <w:rsid w:val="00C83B8E"/>
    <w:rsid w:val="00C87E64"/>
    <w:rsid w:val="00C9019A"/>
    <w:rsid w:val="00C9622F"/>
    <w:rsid w:val="00CA0838"/>
    <w:rsid w:val="00CA1D68"/>
    <w:rsid w:val="00CA2515"/>
    <w:rsid w:val="00CA25BD"/>
    <w:rsid w:val="00CA2F5D"/>
    <w:rsid w:val="00CA4B60"/>
    <w:rsid w:val="00CA623E"/>
    <w:rsid w:val="00CB32C3"/>
    <w:rsid w:val="00CB37EB"/>
    <w:rsid w:val="00CB3E80"/>
    <w:rsid w:val="00CB5001"/>
    <w:rsid w:val="00CB7D51"/>
    <w:rsid w:val="00CC0CA2"/>
    <w:rsid w:val="00CC186E"/>
    <w:rsid w:val="00CC1F36"/>
    <w:rsid w:val="00CC2B8C"/>
    <w:rsid w:val="00CC4B99"/>
    <w:rsid w:val="00CC5C41"/>
    <w:rsid w:val="00CC70A6"/>
    <w:rsid w:val="00CC7D0E"/>
    <w:rsid w:val="00CD2C29"/>
    <w:rsid w:val="00CD337F"/>
    <w:rsid w:val="00CD5332"/>
    <w:rsid w:val="00CE065D"/>
    <w:rsid w:val="00CE12B2"/>
    <w:rsid w:val="00CE2F46"/>
    <w:rsid w:val="00CE40A4"/>
    <w:rsid w:val="00CE6503"/>
    <w:rsid w:val="00CE69F2"/>
    <w:rsid w:val="00CE6B57"/>
    <w:rsid w:val="00CE7883"/>
    <w:rsid w:val="00CF0AB4"/>
    <w:rsid w:val="00CF1336"/>
    <w:rsid w:val="00CF56DE"/>
    <w:rsid w:val="00CF5708"/>
    <w:rsid w:val="00CF6D94"/>
    <w:rsid w:val="00CF6EAD"/>
    <w:rsid w:val="00CF7D9F"/>
    <w:rsid w:val="00D0376F"/>
    <w:rsid w:val="00D03D1B"/>
    <w:rsid w:val="00D05142"/>
    <w:rsid w:val="00D052DE"/>
    <w:rsid w:val="00D07092"/>
    <w:rsid w:val="00D1075C"/>
    <w:rsid w:val="00D107CF"/>
    <w:rsid w:val="00D12B5B"/>
    <w:rsid w:val="00D12DB0"/>
    <w:rsid w:val="00D13863"/>
    <w:rsid w:val="00D138A4"/>
    <w:rsid w:val="00D148FD"/>
    <w:rsid w:val="00D150D3"/>
    <w:rsid w:val="00D1510C"/>
    <w:rsid w:val="00D216DD"/>
    <w:rsid w:val="00D21A84"/>
    <w:rsid w:val="00D23A8D"/>
    <w:rsid w:val="00D24B46"/>
    <w:rsid w:val="00D24C0D"/>
    <w:rsid w:val="00D333D7"/>
    <w:rsid w:val="00D33BE9"/>
    <w:rsid w:val="00D34579"/>
    <w:rsid w:val="00D40AD4"/>
    <w:rsid w:val="00D41042"/>
    <w:rsid w:val="00D42A9D"/>
    <w:rsid w:val="00D43B6D"/>
    <w:rsid w:val="00D43CAD"/>
    <w:rsid w:val="00D45430"/>
    <w:rsid w:val="00D45ABB"/>
    <w:rsid w:val="00D466C0"/>
    <w:rsid w:val="00D502E5"/>
    <w:rsid w:val="00D5199E"/>
    <w:rsid w:val="00D52FCE"/>
    <w:rsid w:val="00D538A2"/>
    <w:rsid w:val="00D54EEE"/>
    <w:rsid w:val="00D55AF0"/>
    <w:rsid w:val="00D56E8C"/>
    <w:rsid w:val="00D60A1F"/>
    <w:rsid w:val="00D6136C"/>
    <w:rsid w:val="00D617E0"/>
    <w:rsid w:val="00D6354D"/>
    <w:rsid w:val="00D637D2"/>
    <w:rsid w:val="00D654DD"/>
    <w:rsid w:val="00D65BB6"/>
    <w:rsid w:val="00D66325"/>
    <w:rsid w:val="00D667B3"/>
    <w:rsid w:val="00D66A46"/>
    <w:rsid w:val="00D67615"/>
    <w:rsid w:val="00D7121E"/>
    <w:rsid w:val="00D71702"/>
    <w:rsid w:val="00D72CB3"/>
    <w:rsid w:val="00D72DE6"/>
    <w:rsid w:val="00D74250"/>
    <w:rsid w:val="00D759D6"/>
    <w:rsid w:val="00D802DB"/>
    <w:rsid w:val="00D814F0"/>
    <w:rsid w:val="00D81B2E"/>
    <w:rsid w:val="00D86323"/>
    <w:rsid w:val="00D87BAD"/>
    <w:rsid w:val="00D91E8B"/>
    <w:rsid w:val="00D92091"/>
    <w:rsid w:val="00D92856"/>
    <w:rsid w:val="00D92B9C"/>
    <w:rsid w:val="00D93AC3"/>
    <w:rsid w:val="00D96DF7"/>
    <w:rsid w:val="00D976B7"/>
    <w:rsid w:val="00DA462A"/>
    <w:rsid w:val="00DA5B65"/>
    <w:rsid w:val="00DA6120"/>
    <w:rsid w:val="00DA6DA6"/>
    <w:rsid w:val="00DA6DB8"/>
    <w:rsid w:val="00DA7856"/>
    <w:rsid w:val="00DB056D"/>
    <w:rsid w:val="00DB1E11"/>
    <w:rsid w:val="00DB2A40"/>
    <w:rsid w:val="00DB69B7"/>
    <w:rsid w:val="00DB7098"/>
    <w:rsid w:val="00DC04B3"/>
    <w:rsid w:val="00DC0F42"/>
    <w:rsid w:val="00DC117A"/>
    <w:rsid w:val="00DC2C31"/>
    <w:rsid w:val="00DD07D3"/>
    <w:rsid w:val="00DD132E"/>
    <w:rsid w:val="00DD2436"/>
    <w:rsid w:val="00DD30A1"/>
    <w:rsid w:val="00DD469B"/>
    <w:rsid w:val="00DD46A5"/>
    <w:rsid w:val="00DD6423"/>
    <w:rsid w:val="00DE1469"/>
    <w:rsid w:val="00DE3614"/>
    <w:rsid w:val="00DE4376"/>
    <w:rsid w:val="00DF03CD"/>
    <w:rsid w:val="00DF1B72"/>
    <w:rsid w:val="00DF1EED"/>
    <w:rsid w:val="00DF22D2"/>
    <w:rsid w:val="00DF30CB"/>
    <w:rsid w:val="00DF5BF1"/>
    <w:rsid w:val="00DF64E8"/>
    <w:rsid w:val="00DF7926"/>
    <w:rsid w:val="00E003E4"/>
    <w:rsid w:val="00E00CA2"/>
    <w:rsid w:val="00E0119F"/>
    <w:rsid w:val="00E01445"/>
    <w:rsid w:val="00E02CE7"/>
    <w:rsid w:val="00E04075"/>
    <w:rsid w:val="00E04E95"/>
    <w:rsid w:val="00E06E13"/>
    <w:rsid w:val="00E070DC"/>
    <w:rsid w:val="00E102C3"/>
    <w:rsid w:val="00E104D5"/>
    <w:rsid w:val="00E10602"/>
    <w:rsid w:val="00E110BB"/>
    <w:rsid w:val="00E11AFF"/>
    <w:rsid w:val="00E11E92"/>
    <w:rsid w:val="00E13018"/>
    <w:rsid w:val="00E14699"/>
    <w:rsid w:val="00E14719"/>
    <w:rsid w:val="00E21430"/>
    <w:rsid w:val="00E22DD2"/>
    <w:rsid w:val="00E23B06"/>
    <w:rsid w:val="00E2437B"/>
    <w:rsid w:val="00E24D59"/>
    <w:rsid w:val="00E24F9F"/>
    <w:rsid w:val="00E258C3"/>
    <w:rsid w:val="00E26FAF"/>
    <w:rsid w:val="00E27588"/>
    <w:rsid w:val="00E30BF2"/>
    <w:rsid w:val="00E31B69"/>
    <w:rsid w:val="00E3378B"/>
    <w:rsid w:val="00E3518A"/>
    <w:rsid w:val="00E425E8"/>
    <w:rsid w:val="00E4496B"/>
    <w:rsid w:val="00E45286"/>
    <w:rsid w:val="00E46CA6"/>
    <w:rsid w:val="00E47EC9"/>
    <w:rsid w:val="00E51581"/>
    <w:rsid w:val="00E51BAE"/>
    <w:rsid w:val="00E51FCC"/>
    <w:rsid w:val="00E543D3"/>
    <w:rsid w:val="00E54C6B"/>
    <w:rsid w:val="00E550F0"/>
    <w:rsid w:val="00E565E7"/>
    <w:rsid w:val="00E62071"/>
    <w:rsid w:val="00E62A2A"/>
    <w:rsid w:val="00E64A41"/>
    <w:rsid w:val="00E64DD7"/>
    <w:rsid w:val="00E65A9D"/>
    <w:rsid w:val="00E66DF5"/>
    <w:rsid w:val="00E67061"/>
    <w:rsid w:val="00E67EFA"/>
    <w:rsid w:val="00E7024C"/>
    <w:rsid w:val="00E73089"/>
    <w:rsid w:val="00E7356C"/>
    <w:rsid w:val="00E7390E"/>
    <w:rsid w:val="00E73973"/>
    <w:rsid w:val="00E8157D"/>
    <w:rsid w:val="00E82101"/>
    <w:rsid w:val="00E83894"/>
    <w:rsid w:val="00E8421B"/>
    <w:rsid w:val="00E84490"/>
    <w:rsid w:val="00E85EE6"/>
    <w:rsid w:val="00E9033D"/>
    <w:rsid w:val="00E91D03"/>
    <w:rsid w:val="00E9248A"/>
    <w:rsid w:val="00E95D0B"/>
    <w:rsid w:val="00E95FB4"/>
    <w:rsid w:val="00E96D00"/>
    <w:rsid w:val="00E978CD"/>
    <w:rsid w:val="00EA0278"/>
    <w:rsid w:val="00EA0FAC"/>
    <w:rsid w:val="00EA38AA"/>
    <w:rsid w:val="00EA3F32"/>
    <w:rsid w:val="00EA404B"/>
    <w:rsid w:val="00EA6DF7"/>
    <w:rsid w:val="00EB16E6"/>
    <w:rsid w:val="00EB1CD9"/>
    <w:rsid w:val="00EB2EFC"/>
    <w:rsid w:val="00EB3307"/>
    <w:rsid w:val="00EB57AD"/>
    <w:rsid w:val="00EB58C7"/>
    <w:rsid w:val="00EB5907"/>
    <w:rsid w:val="00EB5C6A"/>
    <w:rsid w:val="00EB6B08"/>
    <w:rsid w:val="00EB785F"/>
    <w:rsid w:val="00EB78E9"/>
    <w:rsid w:val="00EC1C87"/>
    <w:rsid w:val="00EC26F6"/>
    <w:rsid w:val="00EC3465"/>
    <w:rsid w:val="00EC3EF6"/>
    <w:rsid w:val="00EC4873"/>
    <w:rsid w:val="00EC48F3"/>
    <w:rsid w:val="00EC63D6"/>
    <w:rsid w:val="00EC65BD"/>
    <w:rsid w:val="00EC6696"/>
    <w:rsid w:val="00EC6E49"/>
    <w:rsid w:val="00EC73BA"/>
    <w:rsid w:val="00ED21CB"/>
    <w:rsid w:val="00ED4011"/>
    <w:rsid w:val="00ED41F7"/>
    <w:rsid w:val="00ED4E5F"/>
    <w:rsid w:val="00ED55B2"/>
    <w:rsid w:val="00ED5FB2"/>
    <w:rsid w:val="00ED6105"/>
    <w:rsid w:val="00EE0D57"/>
    <w:rsid w:val="00EE2C0E"/>
    <w:rsid w:val="00EE5491"/>
    <w:rsid w:val="00EE6152"/>
    <w:rsid w:val="00EE6D9A"/>
    <w:rsid w:val="00EE7259"/>
    <w:rsid w:val="00EF0BFF"/>
    <w:rsid w:val="00EF4716"/>
    <w:rsid w:val="00EF6850"/>
    <w:rsid w:val="00F00C9A"/>
    <w:rsid w:val="00F017EA"/>
    <w:rsid w:val="00F01941"/>
    <w:rsid w:val="00F01FE2"/>
    <w:rsid w:val="00F02EA6"/>
    <w:rsid w:val="00F076AA"/>
    <w:rsid w:val="00F109F6"/>
    <w:rsid w:val="00F129E3"/>
    <w:rsid w:val="00F12DEB"/>
    <w:rsid w:val="00F13045"/>
    <w:rsid w:val="00F1324E"/>
    <w:rsid w:val="00F144BB"/>
    <w:rsid w:val="00F151F8"/>
    <w:rsid w:val="00F158F2"/>
    <w:rsid w:val="00F15A57"/>
    <w:rsid w:val="00F15DF5"/>
    <w:rsid w:val="00F174FD"/>
    <w:rsid w:val="00F20B1C"/>
    <w:rsid w:val="00F23868"/>
    <w:rsid w:val="00F25F05"/>
    <w:rsid w:val="00F26D3A"/>
    <w:rsid w:val="00F26FF8"/>
    <w:rsid w:val="00F30EEC"/>
    <w:rsid w:val="00F32FF3"/>
    <w:rsid w:val="00F33B84"/>
    <w:rsid w:val="00F41058"/>
    <w:rsid w:val="00F416DD"/>
    <w:rsid w:val="00F41861"/>
    <w:rsid w:val="00F42C7D"/>
    <w:rsid w:val="00F45115"/>
    <w:rsid w:val="00F45852"/>
    <w:rsid w:val="00F50BDC"/>
    <w:rsid w:val="00F546A8"/>
    <w:rsid w:val="00F55032"/>
    <w:rsid w:val="00F6064C"/>
    <w:rsid w:val="00F64D47"/>
    <w:rsid w:val="00F65191"/>
    <w:rsid w:val="00F67594"/>
    <w:rsid w:val="00F71867"/>
    <w:rsid w:val="00F74E4D"/>
    <w:rsid w:val="00F757F3"/>
    <w:rsid w:val="00F75B8B"/>
    <w:rsid w:val="00F800AA"/>
    <w:rsid w:val="00F804CF"/>
    <w:rsid w:val="00F80DE5"/>
    <w:rsid w:val="00F81C71"/>
    <w:rsid w:val="00F825B8"/>
    <w:rsid w:val="00F82FE6"/>
    <w:rsid w:val="00F831F2"/>
    <w:rsid w:val="00F84B01"/>
    <w:rsid w:val="00F84F3E"/>
    <w:rsid w:val="00F857EC"/>
    <w:rsid w:val="00F91590"/>
    <w:rsid w:val="00F91C40"/>
    <w:rsid w:val="00F923BA"/>
    <w:rsid w:val="00F93690"/>
    <w:rsid w:val="00F94A3D"/>
    <w:rsid w:val="00F96136"/>
    <w:rsid w:val="00FA042A"/>
    <w:rsid w:val="00FA16CC"/>
    <w:rsid w:val="00FA1E97"/>
    <w:rsid w:val="00FA1ED8"/>
    <w:rsid w:val="00FA3240"/>
    <w:rsid w:val="00FA35A7"/>
    <w:rsid w:val="00FA3A11"/>
    <w:rsid w:val="00FA478F"/>
    <w:rsid w:val="00FA491A"/>
    <w:rsid w:val="00FA50B2"/>
    <w:rsid w:val="00FA5BF7"/>
    <w:rsid w:val="00FA724C"/>
    <w:rsid w:val="00FA75AB"/>
    <w:rsid w:val="00FA793B"/>
    <w:rsid w:val="00FB158C"/>
    <w:rsid w:val="00FB1A61"/>
    <w:rsid w:val="00FB2456"/>
    <w:rsid w:val="00FB46DE"/>
    <w:rsid w:val="00FB5E42"/>
    <w:rsid w:val="00FB69C6"/>
    <w:rsid w:val="00FC3A9D"/>
    <w:rsid w:val="00FC5276"/>
    <w:rsid w:val="00FC6296"/>
    <w:rsid w:val="00FC66F7"/>
    <w:rsid w:val="00FD08E8"/>
    <w:rsid w:val="00FD1BB0"/>
    <w:rsid w:val="00FD2789"/>
    <w:rsid w:val="00FD2F36"/>
    <w:rsid w:val="00FE1506"/>
    <w:rsid w:val="00FE317B"/>
    <w:rsid w:val="00FE3342"/>
    <w:rsid w:val="00FE3E4A"/>
    <w:rsid w:val="00FE475A"/>
    <w:rsid w:val="00FE765C"/>
    <w:rsid w:val="00FF35B6"/>
    <w:rsid w:val="00FF4F12"/>
    <w:rsid w:val="00FF6629"/>
    <w:rsid w:val="00FF682E"/>
    <w:rsid w:val="0992A4BE"/>
    <w:rsid w:val="0E0E0638"/>
    <w:rsid w:val="10D7681E"/>
    <w:rsid w:val="24720781"/>
    <w:rsid w:val="24E0E4E0"/>
    <w:rsid w:val="3E090023"/>
    <w:rsid w:val="4EDE9E22"/>
    <w:rsid w:val="541BD320"/>
    <w:rsid w:val="54EB2DC6"/>
    <w:rsid w:val="5FECDCF5"/>
    <w:rsid w:val="60C227D7"/>
    <w:rsid w:val="6F199DCD"/>
    <w:rsid w:val="6FA282E5"/>
    <w:rsid w:val="724F4A7C"/>
    <w:rsid w:val="73145A1E"/>
    <w:rsid w:val="73D0CC9F"/>
    <w:rsid w:val="76E376A8"/>
    <w:rsid w:val="7D41279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E2AF130"/>
  <w15:chartTrackingRefBased/>
  <w15:docId w15:val="{A68C1073-005E-40A0-BA1F-7E5414CA7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57EE9"/>
    <w:pPr>
      <w:tabs>
        <w:tab w:val="left" w:pos="3068"/>
      </w:tabs>
      <w:spacing w:after="0" w:line="480" w:lineRule="auto"/>
      <w:ind w:firstLine="720"/>
    </w:pPr>
    <w:rPr>
      <w:rFonts w:ascii="Calibri" w:hAnsi="Calibri" w:cs="Arial"/>
      <w:szCs w:val="21"/>
      <w:shd w:val="clear" w:color="auto" w:fill="FFFFFF"/>
    </w:rPr>
  </w:style>
  <w:style w:type="paragraph" w:styleId="berschrift1">
    <w:name w:val="heading 1"/>
    <w:basedOn w:val="Standard"/>
    <w:next w:val="Standard"/>
    <w:link w:val="berschrift1Zchn"/>
    <w:uiPriority w:val="9"/>
    <w:qFormat/>
    <w:rsid w:val="00CC186E"/>
    <w:pPr>
      <w:tabs>
        <w:tab w:val="clear" w:pos="3068"/>
      </w:tabs>
      <w:ind w:firstLine="0"/>
      <w:jc w:val="center"/>
      <w:outlineLvl w:val="0"/>
    </w:pPr>
    <w:rPr>
      <w:rFonts w:asciiTheme="minorHAnsi" w:hAnsiTheme="minorHAnsi" w:cstheme="minorHAnsi"/>
      <w:b/>
      <w:szCs w:val="22"/>
    </w:rPr>
  </w:style>
  <w:style w:type="paragraph" w:styleId="berschrift2">
    <w:name w:val="heading 2"/>
    <w:basedOn w:val="Standard"/>
    <w:next w:val="Standard"/>
    <w:link w:val="berschrift2Zchn"/>
    <w:uiPriority w:val="9"/>
    <w:unhideWhenUsed/>
    <w:qFormat/>
    <w:rsid w:val="00CC186E"/>
    <w:pPr>
      <w:tabs>
        <w:tab w:val="clear" w:pos="3068"/>
      </w:tabs>
      <w:ind w:firstLine="0"/>
      <w:outlineLvl w:val="1"/>
    </w:pPr>
    <w:rPr>
      <w:rFonts w:asciiTheme="minorHAnsi" w:hAnsiTheme="minorHAnsi" w:cstheme="minorHAnsi"/>
      <w:b/>
      <w:szCs w:val="22"/>
    </w:rPr>
  </w:style>
  <w:style w:type="paragraph" w:styleId="berschrift3">
    <w:name w:val="heading 3"/>
    <w:basedOn w:val="Standard"/>
    <w:next w:val="Standard"/>
    <w:link w:val="berschrift3Zchn"/>
    <w:uiPriority w:val="9"/>
    <w:unhideWhenUsed/>
    <w:qFormat/>
    <w:rsid w:val="00CC186E"/>
    <w:pPr>
      <w:ind w:firstLine="0"/>
      <w:outlineLvl w:val="2"/>
    </w:pPr>
    <w:rPr>
      <w:rFonts w:asciiTheme="minorHAnsi" w:hAnsiTheme="minorHAnsi" w:cstheme="minorHAnsi"/>
      <w:b/>
      <w:i/>
      <w:szCs w:val="22"/>
    </w:rPr>
  </w:style>
  <w:style w:type="paragraph" w:styleId="berschrift4">
    <w:name w:val="heading 4"/>
    <w:basedOn w:val="Standard"/>
    <w:next w:val="Standard"/>
    <w:link w:val="berschrift4Zchn"/>
    <w:uiPriority w:val="9"/>
    <w:unhideWhenUsed/>
    <w:qFormat/>
    <w:rsid w:val="00CC186E"/>
    <w:pPr>
      <w:tabs>
        <w:tab w:val="clear" w:pos="3068"/>
      </w:tabs>
      <w:outlineLvl w:val="3"/>
    </w:pPr>
    <w:rPr>
      <w:rFonts w:cstheme="minorHAnsi"/>
      <w:b/>
      <w:bCs/>
      <w:szCs w:val="22"/>
    </w:rPr>
  </w:style>
  <w:style w:type="paragraph" w:styleId="berschrift5">
    <w:name w:val="heading 5"/>
    <w:basedOn w:val="Standard"/>
    <w:next w:val="Standard"/>
    <w:link w:val="berschrift5Zchn"/>
    <w:uiPriority w:val="9"/>
    <w:unhideWhenUsed/>
    <w:qFormat/>
    <w:rsid w:val="00CC186E"/>
    <w:pPr>
      <w:tabs>
        <w:tab w:val="clear" w:pos="3068"/>
      </w:tabs>
      <w:outlineLvl w:val="4"/>
    </w:pPr>
    <w:rPr>
      <w:rFonts w:cs="Calibri"/>
      <w:b/>
      <w:i/>
      <w:szCs w:val="2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102C3"/>
    <w:pPr>
      <w:tabs>
        <w:tab w:val="center" w:pos="4680"/>
        <w:tab w:val="right" w:pos="9360"/>
      </w:tabs>
      <w:spacing w:line="240" w:lineRule="auto"/>
    </w:pPr>
  </w:style>
  <w:style w:type="character" w:customStyle="1" w:styleId="KopfzeileZchn">
    <w:name w:val="Kopfzeile Zchn"/>
    <w:basedOn w:val="Absatz-Standardschriftart"/>
    <w:link w:val="Kopfzeile"/>
    <w:uiPriority w:val="99"/>
    <w:rsid w:val="00E102C3"/>
  </w:style>
  <w:style w:type="paragraph" w:styleId="Fuzeile">
    <w:name w:val="footer"/>
    <w:basedOn w:val="Standard"/>
    <w:link w:val="FuzeileZchn"/>
    <w:uiPriority w:val="99"/>
    <w:unhideWhenUsed/>
    <w:rsid w:val="00E102C3"/>
    <w:pPr>
      <w:tabs>
        <w:tab w:val="center" w:pos="4680"/>
        <w:tab w:val="right" w:pos="9360"/>
      </w:tabs>
      <w:spacing w:line="240" w:lineRule="auto"/>
    </w:pPr>
  </w:style>
  <w:style w:type="character" w:customStyle="1" w:styleId="FuzeileZchn">
    <w:name w:val="Fußzeile Zchn"/>
    <w:basedOn w:val="Absatz-Standardschriftart"/>
    <w:link w:val="Fuzeile"/>
    <w:uiPriority w:val="99"/>
    <w:rsid w:val="00E102C3"/>
  </w:style>
  <w:style w:type="character" w:customStyle="1" w:styleId="o00408">
    <w:name w:val="o00408"/>
    <w:basedOn w:val="Absatz-Standardschriftart"/>
    <w:rsid w:val="00E102C3"/>
  </w:style>
  <w:style w:type="character" w:customStyle="1" w:styleId="s01997">
    <w:name w:val="s01997"/>
    <w:basedOn w:val="Absatz-Standardschriftart"/>
    <w:rsid w:val="00E102C3"/>
  </w:style>
  <w:style w:type="character" w:customStyle="1" w:styleId="first-table-reference">
    <w:name w:val="first-table-reference"/>
    <w:basedOn w:val="Absatz-Standardschriftart"/>
    <w:rsid w:val="00E102C3"/>
  </w:style>
  <w:style w:type="character" w:styleId="Hyperlink">
    <w:name w:val="Hyperlink"/>
    <w:basedOn w:val="Absatz-Standardschriftart"/>
    <w:uiPriority w:val="99"/>
    <w:unhideWhenUsed/>
    <w:rsid w:val="00B40BBE"/>
    <w:rPr>
      <w:color w:val="0563C1" w:themeColor="hyperlink"/>
      <w:u w:val="single"/>
    </w:rPr>
  </w:style>
  <w:style w:type="character" w:customStyle="1" w:styleId="UnresolvedMention1">
    <w:name w:val="Unresolved Mention1"/>
    <w:basedOn w:val="Absatz-Standardschriftart"/>
    <w:uiPriority w:val="99"/>
    <w:semiHidden/>
    <w:unhideWhenUsed/>
    <w:rsid w:val="00B40BBE"/>
    <w:rPr>
      <w:color w:val="605E5C"/>
      <w:shd w:val="clear" w:color="auto" w:fill="E1DFDD"/>
    </w:rPr>
  </w:style>
  <w:style w:type="paragraph" w:styleId="Funotentext">
    <w:name w:val="footnote text"/>
    <w:basedOn w:val="Standard"/>
    <w:link w:val="FunotentextZchn"/>
    <w:uiPriority w:val="99"/>
    <w:semiHidden/>
    <w:unhideWhenUsed/>
    <w:rsid w:val="00B40BBE"/>
    <w:pPr>
      <w:spacing w:line="240" w:lineRule="auto"/>
    </w:pPr>
    <w:rPr>
      <w:sz w:val="20"/>
      <w:szCs w:val="20"/>
    </w:rPr>
  </w:style>
  <w:style w:type="character" w:customStyle="1" w:styleId="FunotentextZchn">
    <w:name w:val="Fußnotentext Zchn"/>
    <w:basedOn w:val="Absatz-Standardschriftart"/>
    <w:link w:val="Funotentext"/>
    <w:uiPriority w:val="99"/>
    <w:semiHidden/>
    <w:rsid w:val="00B40BBE"/>
    <w:rPr>
      <w:rFonts w:ascii="Arial" w:hAnsi="Arial" w:cs="Arial"/>
      <w:color w:val="333333"/>
      <w:sz w:val="20"/>
      <w:szCs w:val="20"/>
    </w:rPr>
  </w:style>
  <w:style w:type="character" w:styleId="Funotenzeichen">
    <w:name w:val="footnote reference"/>
    <w:basedOn w:val="Absatz-Standardschriftart"/>
    <w:uiPriority w:val="99"/>
    <w:semiHidden/>
    <w:unhideWhenUsed/>
    <w:rsid w:val="00B40BBE"/>
    <w:rPr>
      <w:vertAlign w:val="superscript"/>
    </w:rPr>
  </w:style>
  <w:style w:type="character" w:styleId="Kommentarzeichen">
    <w:name w:val="annotation reference"/>
    <w:basedOn w:val="Absatz-Standardschriftart"/>
    <w:uiPriority w:val="99"/>
    <w:semiHidden/>
    <w:unhideWhenUsed/>
    <w:rsid w:val="00955FD6"/>
    <w:rPr>
      <w:sz w:val="16"/>
      <w:szCs w:val="16"/>
    </w:rPr>
  </w:style>
  <w:style w:type="paragraph" w:styleId="Kommentartext">
    <w:name w:val="annotation text"/>
    <w:basedOn w:val="Standard"/>
    <w:link w:val="KommentartextZchn"/>
    <w:semiHidden/>
    <w:unhideWhenUsed/>
    <w:rsid w:val="006274E0"/>
    <w:pPr>
      <w:tabs>
        <w:tab w:val="clear" w:pos="3068"/>
      </w:tabs>
      <w:spacing w:line="240" w:lineRule="auto"/>
      <w:ind w:firstLine="0"/>
    </w:pPr>
    <w:rPr>
      <w:sz w:val="20"/>
      <w:szCs w:val="20"/>
    </w:rPr>
  </w:style>
  <w:style w:type="character" w:customStyle="1" w:styleId="KommentartextZchn">
    <w:name w:val="Kommentartext Zchn"/>
    <w:basedOn w:val="Absatz-Standardschriftart"/>
    <w:link w:val="Kommentartext"/>
    <w:semiHidden/>
    <w:rsid w:val="006274E0"/>
    <w:rPr>
      <w:rFonts w:ascii="Arial" w:hAnsi="Arial" w:cs="Arial"/>
      <w:color w:val="333333"/>
      <w:sz w:val="20"/>
      <w:szCs w:val="20"/>
    </w:rPr>
  </w:style>
  <w:style w:type="paragraph" w:styleId="Kommentarthema">
    <w:name w:val="annotation subject"/>
    <w:basedOn w:val="Kommentartext"/>
    <w:next w:val="Kommentartext"/>
    <w:link w:val="KommentarthemaZchn"/>
    <w:uiPriority w:val="99"/>
    <w:semiHidden/>
    <w:unhideWhenUsed/>
    <w:rsid w:val="00955FD6"/>
    <w:rPr>
      <w:b/>
      <w:bCs/>
    </w:rPr>
  </w:style>
  <w:style w:type="character" w:customStyle="1" w:styleId="KommentarthemaZchn">
    <w:name w:val="Kommentarthema Zchn"/>
    <w:basedOn w:val="KommentartextZchn"/>
    <w:link w:val="Kommentarthema"/>
    <w:uiPriority w:val="99"/>
    <w:semiHidden/>
    <w:rsid w:val="00955FD6"/>
    <w:rPr>
      <w:rFonts w:ascii="Arial" w:hAnsi="Arial" w:cs="Arial"/>
      <w:b/>
      <w:bCs/>
      <w:color w:val="333333"/>
      <w:sz w:val="20"/>
      <w:szCs w:val="20"/>
    </w:rPr>
  </w:style>
  <w:style w:type="paragraph" w:styleId="Sprechblasentext">
    <w:name w:val="Balloon Text"/>
    <w:basedOn w:val="Standard"/>
    <w:link w:val="SprechblasentextZchn"/>
    <w:uiPriority w:val="99"/>
    <w:semiHidden/>
    <w:unhideWhenUsed/>
    <w:rsid w:val="00955FD6"/>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55FD6"/>
    <w:rPr>
      <w:rFonts w:ascii="Segoe UI" w:hAnsi="Segoe UI" w:cs="Segoe UI"/>
      <w:color w:val="333333"/>
      <w:sz w:val="18"/>
      <w:szCs w:val="18"/>
    </w:rPr>
  </w:style>
  <w:style w:type="table" w:styleId="Tabellenraster">
    <w:name w:val="Table Grid"/>
    <w:basedOn w:val="NormaleTabelle"/>
    <w:uiPriority w:val="39"/>
    <w:rsid w:val="00A25C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esuchterLink">
    <w:name w:val="FollowedHyperlink"/>
    <w:basedOn w:val="Absatz-Standardschriftart"/>
    <w:uiPriority w:val="99"/>
    <w:semiHidden/>
    <w:unhideWhenUsed/>
    <w:rsid w:val="0021772D"/>
    <w:rPr>
      <w:color w:val="954F72" w:themeColor="followedHyperlink"/>
      <w:u w:val="single"/>
    </w:rPr>
  </w:style>
  <w:style w:type="paragraph" w:styleId="berarbeitung">
    <w:name w:val="Revision"/>
    <w:hidden/>
    <w:uiPriority w:val="99"/>
    <w:semiHidden/>
    <w:rsid w:val="006274E0"/>
    <w:pPr>
      <w:spacing w:after="0" w:line="240" w:lineRule="auto"/>
    </w:pPr>
    <w:rPr>
      <w:rFonts w:ascii="Arial" w:hAnsi="Arial" w:cs="Arial"/>
      <w:color w:val="333333"/>
      <w:sz w:val="21"/>
      <w:szCs w:val="21"/>
      <w:shd w:val="clear" w:color="auto" w:fill="FFFFFF"/>
    </w:rPr>
  </w:style>
  <w:style w:type="character" w:customStyle="1" w:styleId="berschrift2Zchn">
    <w:name w:val="Überschrift 2 Zchn"/>
    <w:basedOn w:val="Absatz-Standardschriftart"/>
    <w:link w:val="berschrift2"/>
    <w:uiPriority w:val="9"/>
    <w:rsid w:val="00CC186E"/>
    <w:rPr>
      <w:rFonts w:cstheme="minorHAnsi"/>
      <w:b/>
    </w:rPr>
  </w:style>
  <w:style w:type="character" w:customStyle="1" w:styleId="berschrift1Zchn">
    <w:name w:val="Überschrift 1 Zchn"/>
    <w:basedOn w:val="Absatz-Standardschriftart"/>
    <w:link w:val="berschrift1"/>
    <w:uiPriority w:val="9"/>
    <w:rsid w:val="00CC186E"/>
    <w:rPr>
      <w:rFonts w:cstheme="minorHAnsi"/>
      <w:b/>
    </w:rPr>
  </w:style>
  <w:style w:type="character" w:customStyle="1" w:styleId="berschrift3Zchn">
    <w:name w:val="Überschrift 3 Zchn"/>
    <w:basedOn w:val="Absatz-Standardschriftart"/>
    <w:link w:val="berschrift3"/>
    <w:uiPriority w:val="9"/>
    <w:rsid w:val="00CC186E"/>
    <w:rPr>
      <w:rFonts w:cstheme="minorHAnsi"/>
      <w:b/>
      <w:i/>
    </w:rPr>
  </w:style>
  <w:style w:type="character" w:customStyle="1" w:styleId="berschrift4Zchn">
    <w:name w:val="Überschrift 4 Zchn"/>
    <w:basedOn w:val="Absatz-Standardschriftart"/>
    <w:link w:val="berschrift4"/>
    <w:uiPriority w:val="9"/>
    <w:rsid w:val="00CC186E"/>
    <w:rPr>
      <w:rFonts w:ascii="Calibri" w:hAnsi="Calibri" w:cstheme="minorHAnsi"/>
      <w:b/>
      <w:bCs/>
    </w:rPr>
  </w:style>
  <w:style w:type="character" w:customStyle="1" w:styleId="berschrift5Zchn">
    <w:name w:val="Überschrift 5 Zchn"/>
    <w:basedOn w:val="Absatz-Standardschriftart"/>
    <w:link w:val="berschrift5"/>
    <w:uiPriority w:val="9"/>
    <w:rsid w:val="00CC186E"/>
    <w:rPr>
      <w:rFonts w:ascii="Calibri" w:hAnsi="Calibri" w:cs="Calibri"/>
      <w:b/>
      <w:i/>
      <w:color w:val="333333"/>
    </w:rPr>
  </w:style>
  <w:style w:type="paragraph" w:styleId="Titel">
    <w:name w:val="Title"/>
    <w:basedOn w:val="berschrift1"/>
    <w:next w:val="Standard"/>
    <w:link w:val="TitelZchn"/>
    <w:uiPriority w:val="10"/>
    <w:qFormat/>
    <w:rsid w:val="00CC186E"/>
  </w:style>
  <w:style w:type="character" w:customStyle="1" w:styleId="TitelZchn">
    <w:name w:val="Titel Zchn"/>
    <w:basedOn w:val="Absatz-Standardschriftart"/>
    <w:link w:val="Titel"/>
    <w:uiPriority w:val="10"/>
    <w:rsid w:val="00CC186E"/>
    <w:rPr>
      <w:rFonts w:cstheme="minorHAnsi"/>
      <w:b/>
    </w:rPr>
  </w:style>
  <w:style w:type="paragraph" w:styleId="Zitat">
    <w:name w:val="Quote"/>
    <w:basedOn w:val="Standard"/>
    <w:next w:val="Standard"/>
    <w:link w:val="ZitatZchn"/>
    <w:uiPriority w:val="29"/>
    <w:qFormat/>
    <w:rsid w:val="00236E04"/>
    <w:pPr>
      <w:ind w:left="720" w:firstLine="0"/>
    </w:pPr>
    <w:rPr>
      <w:iCs/>
      <w:color w:val="404040" w:themeColor="text1" w:themeTint="BF"/>
    </w:rPr>
  </w:style>
  <w:style w:type="character" w:customStyle="1" w:styleId="ZitatZchn">
    <w:name w:val="Zitat Zchn"/>
    <w:basedOn w:val="Absatz-Standardschriftart"/>
    <w:link w:val="Zitat"/>
    <w:uiPriority w:val="29"/>
    <w:rsid w:val="00236E04"/>
    <w:rPr>
      <w:rFonts w:ascii="Calibri" w:hAnsi="Calibri" w:cs="Arial"/>
      <w:iCs/>
      <w:color w:val="404040" w:themeColor="text1" w:themeTint="BF"/>
      <w:szCs w:val="21"/>
    </w:rPr>
  </w:style>
  <w:style w:type="character" w:styleId="NichtaufgelsteErwhnung">
    <w:name w:val="Unresolved Mention"/>
    <w:basedOn w:val="Absatz-Standardschriftart"/>
    <w:uiPriority w:val="99"/>
    <w:semiHidden/>
    <w:unhideWhenUsed/>
    <w:rsid w:val="00B151C0"/>
    <w:rPr>
      <w:color w:val="605E5C"/>
      <w:shd w:val="clear" w:color="auto" w:fill="E1DFDD"/>
    </w:rPr>
  </w:style>
  <w:style w:type="paragraph" w:styleId="Listenabsatz">
    <w:name w:val="List Paragraph"/>
    <w:basedOn w:val="Standard"/>
    <w:uiPriority w:val="34"/>
    <w:qFormat/>
    <w:rsid w:val="00FB46DE"/>
    <w:pPr>
      <w:ind w:left="720"/>
      <w:contextualSpacing/>
    </w:pPr>
  </w:style>
  <w:style w:type="table" w:styleId="EinfacheTabelle2">
    <w:name w:val="Plain Table 2"/>
    <w:basedOn w:val="NormaleTabelle"/>
    <w:uiPriority w:val="42"/>
    <w:rsid w:val="00C5387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teraturverzeichnis">
    <w:name w:val="Bibliography"/>
    <w:basedOn w:val="Standard"/>
    <w:next w:val="Standard"/>
    <w:uiPriority w:val="37"/>
    <w:unhideWhenUsed/>
    <w:rsid w:val="00211B56"/>
    <w:pPr>
      <w:tabs>
        <w:tab w:val="clear" w:pos="3068"/>
      </w:tabs>
      <w:ind w:left="720" w:hanging="720"/>
    </w:pPr>
  </w:style>
  <w:style w:type="character" w:styleId="Endnotenzeichen">
    <w:name w:val="endnote reference"/>
    <w:basedOn w:val="Absatz-Standardschriftart"/>
    <w:uiPriority w:val="99"/>
    <w:semiHidden/>
    <w:unhideWhenUsed/>
    <w:rsid w:val="00157B3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9148">
      <w:bodyDiv w:val="1"/>
      <w:marLeft w:val="0"/>
      <w:marRight w:val="0"/>
      <w:marTop w:val="0"/>
      <w:marBottom w:val="0"/>
      <w:divBdr>
        <w:top w:val="none" w:sz="0" w:space="0" w:color="auto"/>
        <w:left w:val="none" w:sz="0" w:space="0" w:color="auto"/>
        <w:bottom w:val="none" w:sz="0" w:space="0" w:color="auto"/>
        <w:right w:val="none" w:sz="0" w:space="0" w:color="auto"/>
      </w:divBdr>
    </w:div>
    <w:div w:id="13919627">
      <w:bodyDiv w:val="1"/>
      <w:marLeft w:val="0"/>
      <w:marRight w:val="0"/>
      <w:marTop w:val="0"/>
      <w:marBottom w:val="0"/>
      <w:divBdr>
        <w:top w:val="none" w:sz="0" w:space="0" w:color="auto"/>
        <w:left w:val="none" w:sz="0" w:space="0" w:color="auto"/>
        <w:bottom w:val="none" w:sz="0" w:space="0" w:color="auto"/>
        <w:right w:val="none" w:sz="0" w:space="0" w:color="auto"/>
      </w:divBdr>
    </w:div>
    <w:div w:id="20478535">
      <w:bodyDiv w:val="1"/>
      <w:marLeft w:val="0"/>
      <w:marRight w:val="0"/>
      <w:marTop w:val="0"/>
      <w:marBottom w:val="0"/>
      <w:divBdr>
        <w:top w:val="none" w:sz="0" w:space="0" w:color="auto"/>
        <w:left w:val="none" w:sz="0" w:space="0" w:color="auto"/>
        <w:bottom w:val="none" w:sz="0" w:space="0" w:color="auto"/>
        <w:right w:val="none" w:sz="0" w:space="0" w:color="auto"/>
      </w:divBdr>
    </w:div>
    <w:div w:id="20909953">
      <w:bodyDiv w:val="1"/>
      <w:marLeft w:val="0"/>
      <w:marRight w:val="0"/>
      <w:marTop w:val="0"/>
      <w:marBottom w:val="0"/>
      <w:divBdr>
        <w:top w:val="none" w:sz="0" w:space="0" w:color="auto"/>
        <w:left w:val="none" w:sz="0" w:space="0" w:color="auto"/>
        <w:bottom w:val="none" w:sz="0" w:space="0" w:color="auto"/>
        <w:right w:val="none" w:sz="0" w:space="0" w:color="auto"/>
      </w:divBdr>
    </w:div>
    <w:div w:id="38361483">
      <w:bodyDiv w:val="1"/>
      <w:marLeft w:val="0"/>
      <w:marRight w:val="0"/>
      <w:marTop w:val="0"/>
      <w:marBottom w:val="0"/>
      <w:divBdr>
        <w:top w:val="none" w:sz="0" w:space="0" w:color="auto"/>
        <w:left w:val="none" w:sz="0" w:space="0" w:color="auto"/>
        <w:bottom w:val="none" w:sz="0" w:space="0" w:color="auto"/>
        <w:right w:val="none" w:sz="0" w:space="0" w:color="auto"/>
      </w:divBdr>
    </w:div>
    <w:div w:id="47995631">
      <w:bodyDiv w:val="1"/>
      <w:marLeft w:val="0"/>
      <w:marRight w:val="0"/>
      <w:marTop w:val="0"/>
      <w:marBottom w:val="0"/>
      <w:divBdr>
        <w:top w:val="none" w:sz="0" w:space="0" w:color="auto"/>
        <w:left w:val="none" w:sz="0" w:space="0" w:color="auto"/>
        <w:bottom w:val="none" w:sz="0" w:space="0" w:color="auto"/>
        <w:right w:val="none" w:sz="0" w:space="0" w:color="auto"/>
      </w:divBdr>
    </w:div>
    <w:div w:id="66735368">
      <w:bodyDiv w:val="1"/>
      <w:marLeft w:val="0"/>
      <w:marRight w:val="0"/>
      <w:marTop w:val="0"/>
      <w:marBottom w:val="0"/>
      <w:divBdr>
        <w:top w:val="none" w:sz="0" w:space="0" w:color="auto"/>
        <w:left w:val="none" w:sz="0" w:space="0" w:color="auto"/>
        <w:bottom w:val="none" w:sz="0" w:space="0" w:color="auto"/>
        <w:right w:val="none" w:sz="0" w:space="0" w:color="auto"/>
      </w:divBdr>
    </w:div>
    <w:div w:id="96874146">
      <w:bodyDiv w:val="1"/>
      <w:marLeft w:val="0"/>
      <w:marRight w:val="0"/>
      <w:marTop w:val="0"/>
      <w:marBottom w:val="0"/>
      <w:divBdr>
        <w:top w:val="none" w:sz="0" w:space="0" w:color="auto"/>
        <w:left w:val="none" w:sz="0" w:space="0" w:color="auto"/>
        <w:bottom w:val="none" w:sz="0" w:space="0" w:color="auto"/>
        <w:right w:val="none" w:sz="0" w:space="0" w:color="auto"/>
      </w:divBdr>
      <w:divsChild>
        <w:div w:id="1704477439">
          <w:marLeft w:val="0"/>
          <w:marRight w:val="0"/>
          <w:marTop w:val="360"/>
          <w:marBottom w:val="0"/>
          <w:divBdr>
            <w:top w:val="none" w:sz="0" w:space="0" w:color="auto"/>
            <w:left w:val="none" w:sz="0" w:space="0" w:color="auto"/>
            <w:bottom w:val="none" w:sz="0" w:space="0" w:color="auto"/>
            <w:right w:val="none" w:sz="0" w:space="0" w:color="auto"/>
          </w:divBdr>
        </w:div>
        <w:div w:id="1133645130">
          <w:marLeft w:val="0"/>
          <w:marRight w:val="0"/>
          <w:marTop w:val="360"/>
          <w:marBottom w:val="0"/>
          <w:divBdr>
            <w:top w:val="none" w:sz="0" w:space="0" w:color="auto"/>
            <w:left w:val="none" w:sz="0" w:space="0" w:color="auto"/>
            <w:bottom w:val="none" w:sz="0" w:space="0" w:color="auto"/>
            <w:right w:val="none" w:sz="0" w:space="0" w:color="auto"/>
          </w:divBdr>
        </w:div>
        <w:div w:id="1786077246">
          <w:marLeft w:val="0"/>
          <w:marRight w:val="0"/>
          <w:marTop w:val="360"/>
          <w:marBottom w:val="0"/>
          <w:divBdr>
            <w:top w:val="none" w:sz="0" w:space="0" w:color="auto"/>
            <w:left w:val="none" w:sz="0" w:space="0" w:color="auto"/>
            <w:bottom w:val="none" w:sz="0" w:space="0" w:color="auto"/>
            <w:right w:val="none" w:sz="0" w:space="0" w:color="auto"/>
          </w:divBdr>
        </w:div>
        <w:div w:id="1597637402">
          <w:marLeft w:val="0"/>
          <w:marRight w:val="0"/>
          <w:marTop w:val="360"/>
          <w:marBottom w:val="0"/>
          <w:divBdr>
            <w:top w:val="none" w:sz="0" w:space="0" w:color="auto"/>
            <w:left w:val="none" w:sz="0" w:space="0" w:color="auto"/>
            <w:bottom w:val="none" w:sz="0" w:space="0" w:color="auto"/>
            <w:right w:val="none" w:sz="0" w:space="0" w:color="auto"/>
          </w:divBdr>
        </w:div>
      </w:divsChild>
    </w:div>
    <w:div w:id="99568709">
      <w:bodyDiv w:val="1"/>
      <w:marLeft w:val="0"/>
      <w:marRight w:val="0"/>
      <w:marTop w:val="0"/>
      <w:marBottom w:val="0"/>
      <w:divBdr>
        <w:top w:val="none" w:sz="0" w:space="0" w:color="auto"/>
        <w:left w:val="none" w:sz="0" w:space="0" w:color="auto"/>
        <w:bottom w:val="none" w:sz="0" w:space="0" w:color="auto"/>
        <w:right w:val="none" w:sz="0" w:space="0" w:color="auto"/>
      </w:divBdr>
    </w:div>
    <w:div w:id="103810660">
      <w:bodyDiv w:val="1"/>
      <w:marLeft w:val="0"/>
      <w:marRight w:val="0"/>
      <w:marTop w:val="0"/>
      <w:marBottom w:val="0"/>
      <w:divBdr>
        <w:top w:val="none" w:sz="0" w:space="0" w:color="auto"/>
        <w:left w:val="none" w:sz="0" w:space="0" w:color="auto"/>
        <w:bottom w:val="none" w:sz="0" w:space="0" w:color="auto"/>
        <w:right w:val="none" w:sz="0" w:space="0" w:color="auto"/>
      </w:divBdr>
    </w:div>
    <w:div w:id="127826384">
      <w:bodyDiv w:val="1"/>
      <w:marLeft w:val="0"/>
      <w:marRight w:val="0"/>
      <w:marTop w:val="0"/>
      <w:marBottom w:val="0"/>
      <w:divBdr>
        <w:top w:val="none" w:sz="0" w:space="0" w:color="auto"/>
        <w:left w:val="none" w:sz="0" w:space="0" w:color="auto"/>
        <w:bottom w:val="none" w:sz="0" w:space="0" w:color="auto"/>
        <w:right w:val="none" w:sz="0" w:space="0" w:color="auto"/>
      </w:divBdr>
      <w:divsChild>
        <w:div w:id="577374035">
          <w:marLeft w:val="0"/>
          <w:marRight w:val="0"/>
          <w:marTop w:val="360"/>
          <w:marBottom w:val="0"/>
          <w:divBdr>
            <w:top w:val="none" w:sz="0" w:space="0" w:color="auto"/>
            <w:left w:val="none" w:sz="0" w:space="0" w:color="auto"/>
            <w:bottom w:val="none" w:sz="0" w:space="0" w:color="auto"/>
            <w:right w:val="none" w:sz="0" w:space="0" w:color="auto"/>
          </w:divBdr>
        </w:div>
        <w:div w:id="21444358">
          <w:marLeft w:val="0"/>
          <w:marRight w:val="0"/>
          <w:marTop w:val="360"/>
          <w:marBottom w:val="0"/>
          <w:divBdr>
            <w:top w:val="none" w:sz="0" w:space="0" w:color="auto"/>
            <w:left w:val="none" w:sz="0" w:space="0" w:color="auto"/>
            <w:bottom w:val="none" w:sz="0" w:space="0" w:color="auto"/>
            <w:right w:val="none" w:sz="0" w:space="0" w:color="auto"/>
          </w:divBdr>
        </w:div>
      </w:divsChild>
    </w:div>
    <w:div w:id="142164784">
      <w:bodyDiv w:val="1"/>
      <w:marLeft w:val="0"/>
      <w:marRight w:val="0"/>
      <w:marTop w:val="0"/>
      <w:marBottom w:val="0"/>
      <w:divBdr>
        <w:top w:val="none" w:sz="0" w:space="0" w:color="auto"/>
        <w:left w:val="none" w:sz="0" w:space="0" w:color="auto"/>
        <w:bottom w:val="none" w:sz="0" w:space="0" w:color="auto"/>
        <w:right w:val="none" w:sz="0" w:space="0" w:color="auto"/>
      </w:divBdr>
    </w:div>
    <w:div w:id="142283541">
      <w:bodyDiv w:val="1"/>
      <w:marLeft w:val="0"/>
      <w:marRight w:val="0"/>
      <w:marTop w:val="0"/>
      <w:marBottom w:val="0"/>
      <w:divBdr>
        <w:top w:val="none" w:sz="0" w:space="0" w:color="auto"/>
        <w:left w:val="none" w:sz="0" w:space="0" w:color="auto"/>
        <w:bottom w:val="none" w:sz="0" w:space="0" w:color="auto"/>
        <w:right w:val="none" w:sz="0" w:space="0" w:color="auto"/>
      </w:divBdr>
      <w:divsChild>
        <w:div w:id="1953659187">
          <w:marLeft w:val="0"/>
          <w:marRight w:val="0"/>
          <w:marTop w:val="360"/>
          <w:marBottom w:val="0"/>
          <w:divBdr>
            <w:top w:val="none" w:sz="0" w:space="0" w:color="auto"/>
            <w:left w:val="none" w:sz="0" w:space="0" w:color="auto"/>
            <w:bottom w:val="none" w:sz="0" w:space="0" w:color="auto"/>
            <w:right w:val="none" w:sz="0" w:space="0" w:color="auto"/>
          </w:divBdr>
        </w:div>
        <w:div w:id="943270752">
          <w:marLeft w:val="0"/>
          <w:marRight w:val="0"/>
          <w:marTop w:val="360"/>
          <w:marBottom w:val="0"/>
          <w:divBdr>
            <w:top w:val="none" w:sz="0" w:space="0" w:color="auto"/>
            <w:left w:val="none" w:sz="0" w:space="0" w:color="auto"/>
            <w:bottom w:val="none" w:sz="0" w:space="0" w:color="auto"/>
            <w:right w:val="none" w:sz="0" w:space="0" w:color="auto"/>
          </w:divBdr>
        </w:div>
        <w:div w:id="296841881">
          <w:marLeft w:val="0"/>
          <w:marRight w:val="0"/>
          <w:marTop w:val="360"/>
          <w:marBottom w:val="0"/>
          <w:divBdr>
            <w:top w:val="none" w:sz="0" w:space="0" w:color="auto"/>
            <w:left w:val="none" w:sz="0" w:space="0" w:color="auto"/>
            <w:bottom w:val="none" w:sz="0" w:space="0" w:color="auto"/>
            <w:right w:val="none" w:sz="0" w:space="0" w:color="auto"/>
          </w:divBdr>
        </w:div>
      </w:divsChild>
    </w:div>
    <w:div w:id="153301537">
      <w:bodyDiv w:val="1"/>
      <w:marLeft w:val="0"/>
      <w:marRight w:val="0"/>
      <w:marTop w:val="0"/>
      <w:marBottom w:val="0"/>
      <w:divBdr>
        <w:top w:val="none" w:sz="0" w:space="0" w:color="auto"/>
        <w:left w:val="none" w:sz="0" w:space="0" w:color="auto"/>
        <w:bottom w:val="none" w:sz="0" w:space="0" w:color="auto"/>
        <w:right w:val="none" w:sz="0" w:space="0" w:color="auto"/>
      </w:divBdr>
    </w:div>
    <w:div w:id="156966567">
      <w:bodyDiv w:val="1"/>
      <w:marLeft w:val="0"/>
      <w:marRight w:val="0"/>
      <w:marTop w:val="0"/>
      <w:marBottom w:val="0"/>
      <w:divBdr>
        <w:top w:val="none" w:sz="0" w:space="0" w:color="auto"/>
        <w:left w:val="none" w:sz="0" w:space="0" w:color="auto"/>
        <w:bottom w:val="none" w:sz="0" w:space="0" w:color="auto"/>
        <w:right w:val="none" w:sz="0" w:space="0" w:color="auto"/>
      </w:divBdr>
    </w:div>
    <w:div w:id="159199702">
      <w:bodyDiv w:val="1"/>
      <w:marLeft w:val="0"/>
      <w:marRight w:val="0"/>
      <w:marTop w:val="0"/>
      <w:marBottom w:val="0"/>
      <w:divBdr>
        <w:top w:val="none" w:sz="0" w:space="0" w:color="auto"/>
        <w:left w:val="none" w:sz="0" w:space="0" w:color="auto"/>
        <w:bottom w:val="none" w:sz="0" w:space="0" w:color="auto"/>
        <w:right w:val="none" w:sz="0" w:space="0" w:color="auto"/>
      </w:divBdr>
    </w:div>
    <w:div w:id="198015296">
      <w:bodyDiv w:val="1"/>
      <w:marLeft w:val="0"/>
      <w:marRight w:val="0"/>
      <w:marTop w:val="0"/>
      <w:marBottom w:val="0"/>
      <w:divBdr>
        <w:top w:val="none" w:sz="0" w:space="0" w:color="auto"/>
        <w:left w:val="none" w:sz="0" w:space="0" w:color="auto"/>
        <w:bottom w:val="none" w:sz="0" w:space="0" w:color="auto"/>
        <w:right w:val="none" w:sz="0" w:space="0" w:color="auto"/>
      </w:divBdr>
    </w:div>
    <w:div w:id="207883343">
      <w:bodyDiv w:val="1"/>
      <w:marLeft w:val="0"/>
      <w:marRight w:val="0"/>
      <w:marTop w:val="0"/>
      <w:marBottom w:val="0"/>
      <w:divBdr>
        <w:top w:val="none" w:sz="0" w:space="0" w:color="auto"/>
        <w:left w:val="none" w:sz="0" w:space="0" w:color="auto"/>
        <w:bottom w:val="none" w:sz="0" w:space="0" w:color="auto"/>
        <w:right w:val="none" w:sz="0" w:space="0" w:color="auto"/>
      </w:divBdr>
    </w:div>
    <w:div w:id="235827219">
      <w:bodyDiv w:val="1"/>
      <w:marLeft w:val="0"/>
      <w:marRight w:val="0"/>
      <w:marTop w:val="0"/>
      <w:marBottom w:val="0"/>
      <w:divBdr>
        <w:top w:val="none" w:sz="0" w:space="0" w:color="auto"/>
        <w:left w:val="none" w:sz="0" w:space="0" w:color="auto"/>
        <w:bottom w:val="none" w:sz="0" w:space="0" w:color="auto"/>
        <w:right w:val="none" w:sz="0" w:space="0" w:color="auto"/>
      </w:divBdr>
    </w:div>
    <w:div w:id="249118016">
      <w:bodyDiv w:val="1"/>
      <w:marLeft w:val="0"/>
      <w:marRight w:val="0"/>
      <w:marTop w:val="0"/>
      <w:marBottom w:val="0"/>
      <w:divBdr>
        <w:top w:val="none" w:sz="0" w:space="0" w:color="auto"/>
        <w:left w:val="none" w:sz="0" w:space="0" w:color="auto"/>
        <w:bottom w:val="none" w:sz="0" w:space="0" w:color="auto"/>
        <w:right w:val="none" w:sz="0" w:space="0" w:color="auto"/>
      </w:divBdr>
      <w:divsChild>
        <w:div w:id="319312063">
          <w:marLeft w:val="0"/>
          <w:marRight w:val="0"/>
          <w:marTop w:val="360"/>
          <w:marBottom w:val="0"/>
          <w:divBdr>
            <w:top w:val="none" w:sz="0" w:space="0" w:color="auto"/>
            <w:left w:val="none" w:sz="0" w:space="0" w:color="auto"/>
            <w:bottom w:val="none" w:sz="0" w:space="0" w:color="auto"/>
            <w:right w:val="none" w:sz="0" w:space="0" w:color="auto"/>
          </w:divBdr>
        </w:div>
        <w:div w:id="1228960553">
          <w:marLeft w:val="0"/>
          <w:marRight w:val="0"/>
          <w:marTop w:val="360"/>
          <w:marBottom w:val="0"/>
          <w:divBdr>
            <w:top w:val="none" w:sz="0" w:space="0" w:color="auto"/>
            <w:left w:val="none" w:sz="0" w:space="0" w:color="auto"/>
            <w:bottom w:val="none" w:sz="0" w:space="0" w:color="auto"/>
            <w:right w:val="none" w:sz="0" w:space="0" w:color="auto"/>
          </w:divBdr>
        </w:div>
        <w:div w:id="356152455">
          <w:marLeft w:val="0"/>
          <w:marRight w:val="0"/>
          <w:marTop w:val="360"/>
          <w:marBottom w:val="0"/>
          <w:divBdr>
            <w:top w:val="none" w:sz="0" w:space="0" w:color="auto"/>
            <w:left w:val="none" w:sz="0" w:space="0" w:color="auto"/>
            <w:bottom w:val="none" w:sz="0" w:space="0" w:color="auto"/>
            <w:right w:val="none" w:sz="0" w:space="0" w:color="auto"/>
          </w:divBdr>
        </w:div>
      </w:divsChild>
    </w:div>
    <w:div w:id="282687126">
      <w:bodyDiv w:val="1"/>
      <w:marLeft w:val="0"/>
      <w:marRight w:val="0"/>
      <w:marTop w:val="0"/>
      <w:marBottom w:val="0"/>
      <w:divBdr>
        <w:top w:val="none" w:sz="0" w:space="0" w:color="auto"/>
        <w:left w:val="none" w:sz="0" w:space="0" w:color="auto"/>
        <w:bottom w:val="none" w:sz="0" w:space="0" w:color="auto"/>
        <w:right w:val="none" w:sz="0" w:space="0" w:color="auto"/>
      </w:divBdr>
    </w:div>
    <w:div w:id="308100496">
      <w:bodyDiv w:val="1"/>
      <w:marLeft w:val="0"/>
      <w:marRight w:val="0"/>
      <w:marTop w:val="0"/>
      <w:marBottom w:val="0"/>
      <w:divBdr>
        <w:top w:val="none" w:sz="0" w:space="0" w:color="auto"/>
        <w:left w:val="none" w:sz="0" w:space="0" w:color="auto"/>
        <w:bottom w:val="none" w:sz="0" w:space="0" w:color="auto"/>
        <w:right w:val="none" w:sz="0" w:space="0" w:color="auto"/>
      </w:divBdr>
      <w:divsChild>
        <w:div w:id="902182426">
          <w:marLeft w:val="0"/>
          <w:marRight w:val="0"/>
          <w:marTop w:val="360"/>
          <w:marBottom w:val="0"/>
          <w:divBdr>
            <w:top w:val="none" w:sz="0" w:space="0" w:color="auto"/>
            <w:left w:val="none" w:sz="0" w:space="0" w:color="auto"/>
            <w:bottom w:val="none" w:sz="0" w:space="0" w:color="auto"/>
            <w:right w:val="none" w:sz="0" w:space="0" w:color="auto"/>
          </w:divBdr>
        </w:div>
        <w:div w:id="361905220">
          <w:marLeft w:val="0"/>
          <w:marRight w:val="0"/>
          <w:marTop w:val="360"/>
          <w:marBottom w:val="0"/>
          <w:divBdr>
            <w:top w:val="none" w:sz="0" w:space="0" w:color="auto"/>
            <w:left w:val="none" w:sz="0" w:space="0" w:color="auto"/>
            <w:bottom w:val="none" w:sz="0" w:space="0" w:color="auto"/>
            <w:right w:val="none" w:sz="0" w:space="0" w:color="auto"/>
          </w:divBdr>
        </w:div>
      </w:divsChild>
    </w:div>
    <w:div w:id="310445846">
      <w:bodyDiv w:val="1"/>
      <w:marLeft w:val="0"/>
      <w:marRight w:val="0"/>
      <w:marTop w:val="0"/>
      <w:marBottom w:val="0"/>
      <w:divBdr>
        <w:top w:val="none" w:sz="0" w:space="0" w:color="auto"/>
        <w:left w:val="none" w:sz="0" w:space="0" w:color="auto"/>
        <w:bottom w:val="none" w:sz="0" w:space="0" w:color="auto"/>
        <w:right w:val="none" w:sz="0" w:space="0" w:color="auto"/>
      </w:divBdr>
    </w:div>
    <w:div w:id="327363462">
      <w:bodyDiv w:val="1"/>
      <w:marLeft w:val="0"/>
      <w:marRight w:val="0"/>
      <w:marTop w:val="0"/>
      <w:marBottom w:val="0"/>
      <w:divBdr>
        <w:top w:val="none" w:sz="0" w:space="0" w:color="auto"/>
        <w:left w:val="none" w:sz="0" w:space="0" w:color="auto"/>
        <w:bottom w:val="none" w:sz="0" w:space="0" w:color="auto"/>
        <w:right w:val="none" w:sz="0" w:space="0" w:color="auto"/>
      </w:divBdr>
    </w:div>
    <w:div w:id="337658217">
      <w:bodyDiv w:val="1"/>
      <w:marLeft w:val="0"/>
      <w:marRight w:val="0"/>
      <w:marTop w:val="0"/>
      <w:marBottom w:val="0"/>
      <w:divBdr>
        <w:top w:val="none" w:sz="0" w:space="0" w:color="auto"/>
        <w:left w:val="none" w:sz="0" w:space="0" w:color="auto"/>
        <w:bottom w:val="none" w:sz="0" w:space="0" w:color="auto"/>
        <w:right w:val="none" w:sz="0" w:space="0" w:color="auto"/>
      </w:divBdr>
    </w:div>
    <w:div w:id="342392094">
      <w:bodyDiv w:val="1"/>
      <w:marLeft w:val="0"/>
      <w:marRight w:val="0"/>
      <w:marTop w:val="0"/>
      <w:marBottom w:val="0"/>
      <w:divBdr>
        <w:top w:val="none" w:sz="0" w:space="0" w:color="auto"/>
        <w:left w:val="none" w:sz="0" w:space="0" w:color="auto"/>
        <w:bottom w:val="none" w:sz="0" w:space="0" w:color="auto"/>
        <w:right w:val="none" w:sz="0" w:space="0" w:color="auto"/>
      </w:divBdr>
    </w:div>
    <w:div w:id="353460429">
      <w:bodyDiv w:val="1"/>
      <w:marLeft w:val="0"/>
      <w:marRight w:val="0"/>
      <w:marTop w:val="0"/>
      <w:marBottom w:val="0"/>
      <w:divBdr>
        <w:top w:val="none" w:sz="0" w:space="0" w:color="auto"/>
        <w:left w:val="none" w:sz="0" w:space="0" w:color="auto"/>
        <w:bottom w:val="none" w:sz="0" w:space="0" w:color="auto"/>
        <w:right w:val="none" w:sz="0" w:space="0" w:color="auto"/>
      </w:divBdr>
    </w:div>
    <w:div w:id="394814568">
      <w:bodyDiv w:val="1"/>
      <w:marLeft w:val="0"/>
      <w:marRight w:val="0"/>
      <w:marTop w:val="0"/>
      <w:marBottom w:val="0"/>
      <w:divBdr>
        <w:top w:val="none" w:sz="0" w:space="0" w:color="auto"/>
        <w:left w:val="none" w:sz="0" w:space="0" w:color="auto"/>
        <w:bottom w:val="none" w:sz="0" w:space="0" w:color="auto"/>
        <w:right w:val="none" w:sz="0" w:space="0" w:color="auto"/>
      </w:divBdr>
    </w:div>
    <w:div w:id="406927398">
      <w:bodyDiv w:val="1"/>
      <w:marLeft w:val="0"/>
      <w:marRight w:val="0"/>
      <w:marTop w:val="0"/>
      <w:marBottom w:val="0"/>
      <w:divBdr>
        <w:top w:val="none" w:sz="0" w:space="0" w:color="auto"/>
        <w:left w:val="none" w:sz="0" w:space="0" w:color="auto"/>
        <w:bottom w:val="none" w:sz="0" w:space="0" w:color="auto"/>
        <w:right w:val="none" w:sz="0" w:space="0" w:color="auto"/>
      </w:divBdr>
    </w:div>
    <w:div w:id="431778561">
      <w:bodyDiv w:val="1"/>
      <w:marLeft w:val="0"/>
      <w:marRight w:val="0"/>
      <w:marTop w:val="0"/>
      <w:marBottom w:val="0"/>
      <w:divBdr>
        <w:top w:val="none" w:sz="0" w:space="0" w:color="auto"/>
        <w:left w:val="none" w:sz="0" w:space="0" w:color="auto"/>
        <w:bottom w:val="none" w:sz="0" w:space="0" w:color="auto"/>
        <w:right w:val="none" w:sz="0" w:space="0" w:color="auto"/>
      </w:divBdr>
      <w:divsChild>
        <w:div w:id="2083408065">
          <w:marLeft w:val="0"/>
          <w:marRight w:val="0"/>
          <w:marTop w:val="360"/>
          <w:marBottom w:val="0"/>
          <w:divBdr>
            <w:top w:val="none" w:sz="0" w:space="0" w:color="auto"/>
            <w:left w:val="none" w:sz="0" w:space="0" w:color="auto"/>
            <w:bottom w:val="none" w:sz="0" w:space="0" w:color="auto"/>
            <w:right w:val="none" w:sz="0" w:space="0" w:color="auto"/>
          </w:divBdr>
        </w:div>
        <w:div w:id="885986380">
          <w:marLeft w:val="0"/>
          <w:marRight w:val="0"/>
          <w:marTop w:val="360"/>
          <w:marBottom w:val="0"/>
          <w:divBdr>
            <w:top w:val="none" w:sz="0" w:space="0" w:color="auto"/>
            <w:left w:val="none" w:sz="0" w:space="0" w:color="auto"/>
            <w:bottom w:val="none" w:sz="0" w:space="0" w:color="auto"/>
            <w:right w:val="none" w:sz="0" w:space="0" w:color="auto"/>
          </w:divBdr>
        </w:div>
        <w:div w:id="1168326218">
          <w:marLeft w:val="0"/>
          <w:marRight w:val="0"/>
          <w:marTop w:val="360"/>
          <w:marBottom w:val="0"/>
          <w:divBdr>
            <w:top w:val="none" w:sz="0" w:space="0" w:color="auto"/>
            <w:left w:val="none" w:sz="0" w:space="0" w:color="auto"/>
            <w:bottom w:val="none" w:sz="0" w:space="0" w:color="auto"/>
            <w:right w:val="none" w:sz="0" w:space="0" w:color="auto"/>
          </w:divBdr>
        </w:div>
        <w:div w:id="770275775">
          <w:marLeft w:val="0"/>
          <w:marRight w:val="0"/>
          <w:marTop w:val="360"/>
          <w:marBottom w:val="0"/>
          <w:divBdr>
            <w:top w:val="none" w:sz="0" w:space="0" w:color="auto"/>
            <w:left w:val="none" w:sz="0" w:space="0" w:color="auto"/>
            <w:bottom w:val="none" w:sz="0" w:space="0" w:color="auto"/>
            <w:right w:val="none" w:sz="0" w:space="0" w:color="auto"/>
          </w:divBdr>
        </w:div>
        <w:div w:id="827870496">
          <w:marLeft w:val="0"/>
          <w:marRight w:val="0"/>
          <w:marTop w:val="360"/>
          <w:marBottom w:val="0"/>
          <w:divBdr>
            <w:top w:val="none" w:sz="0" w:space="0" w:color="auto"/>
            <w:left w:val="none" w:sz="0" w:space="0" w:color="auto"/>
            <w:bottom w:val="none" w:sz="0" w:space="0" w:color="auto"/>
            <w:right w:val="none" w:sz="0" w:space="0" w:color="auto"/>
          </w:divBdr>
        </w:div>
        <w:div w:id="1887133233">
          <w:marLeft w:val="0"/>
          <w:marRight w:val="0"/>
          <w:marTop w:val="360"/>
          <w:marBottom w:val="0"/>
          <w:divBdr>
            <w:top w:val="none" w:sz="0" w:space="0" w:color="auto"/>
            <w:left w:val="none" w:sz="0" w:space="0" w:color="auto"/>
            <w:bottom w:val="none" w:sz="0" w:space="0" w:color="auto"/>
            <w:right w:val="none" w:sz="0" w:space="0" w:color="auto"/>
          </w:divBdr>
        </w:div>
        <w:div w:id="652298196">
          <w:marLeft w:val="0"/>
          <w:marRight w:val="0"/>
          <w:marTop w:val="360"/>
          <w:marBottom w:val="0"/>
          <w:divBdr>
            <w:top w:val="none" w:sz="0" w:space="0" w:color="auto"/>
            <w:left w:val="none" w:sz="0" w:space="0" w:color="auto"/>
            <w:bottom w:val="none" w:sz="0" w:space="0" w:color="auto"/>
            <w:right w:val="none" w:sz="0" w:space="0" w:color="auto"/>
          </w:divBdr>
        </w:div>
        <w:div w:id="759372997">
          <w:marLeft w:val="0"/>
          <w:marRight w:val="0"/>
          <w:marTop w:val="360"/>
          <w:marBottom w:val="0"/>
          <w:divBdr>
            <w:top w:val="none" w:sz="0" w:space="0" w:color="auto"/>
            <w:left w:val="none" w:sz="0" w:space="0" w:color="auto"/>
            <w:bottom w:val="none" w:sz="0" w:space="0" w:color="auto"/>
            <w:right w:val="none" w:sz="0" w:space="0" w:color="auto"/>
          </w:divBdr>
        </w:div>
        <w:div w:id="794249839">
          <w:marLeft w:val="0"/>
          <w:marRight w:val="0"/>
          <w:marTop w:val="360"/>
          <w:marBottom w:val="0"/>
          <w:divBdr>
            <w:top w:val="none" w:sz="0" w:space="0" w:color="auto"/>
            <w:left w:val="none" w:sz="0" w:space="0" w:color="auto"/>
            <w:bottom w:val="none" w:sz="0" w:space="0" w:color="auto"/>
            <w:right w:val="none" w:sz="0" w:space="0" w:color="auto"/>
          </w:divBdr>
        </w:div>
      </w:divsChild>
    </w:div>
    <w:div w:id="444737554">
      <w:bodyDiv w:val="1"/>
      <w:marLeft w:val="0"/>
      <w:marRight w:val="0"/>
      <w:marTop w:val="0"/>
      <w:marBottom w:val="0"/>
      <w:divBdr>
        <w:top w:val="none" w:sz="0" w:space="0" w:color="auto"/>
        <w:left w:val="none" w:sz="0" w:space="0" w:color="auto"/>
        <w:bottom w:val="none" w:sz="0" w:space="0" w:color="auto"/>
        <w:right w:val="none" w:sz="0" w:space="0" w:color="auto"/>
      </w:divBdr>
    </w:div>
    <w:div w:id="503741122">
      <w:bodyDiv w:val="1"/>
      <w:marLeft w:val="0"/>
      <w:marRight w:val="0"/>
      <w:marTop w:val="0"/>
      <w:marBottom w:val="0"/>
      <w:divBdr>
        <w:top w:val="none" w:sz="0" w:space="0" w:color="auto"/>
        <w:left w:val="none" w:sz="0" w:space="0" w:color="auto"/>
        <w:bottom w:val="none" w:sz="0" w:space="0" w:color="auto"/>
        <w:right w:val="none" w:sz="0" w:space="0" w:color="auto"/>
      </w:divBdr>
    </w:div>
    <w:div w:id="548608007">
      <w:bodyDiv w:val="1"/>
      <w:marLeft w:val="0"/>
      <w:marRight w:val="0"/>
      <w:marTop w:val="0"/>
      <w:marBottom w:val="0"/>
      <w:divBdr>
        <w:top w:val="none" w:sz="0" w:space="0" w:color="auto"/>
        <w:left w:val="none" w:sz="0" w:space="0" w:color="auto"/>
        <w:bottom w:val="none" w:sz="0" w:space="0" w:color="auto"/>
        <w:right w:val="none" w:sz="0" w:space="0" w:color="auto"/>
      </w:divBdr>
    </w:div>
    <w:div w:id="549920501">
      <w:bodyDiv w:val="1"/>
      <w:marLeft w:val="0"/>
      <w:marRight w:val="0"/>
      <w:marTop w:val="0"/>
      <w:marBottom w:val="0"/>
      <w:divBdr>
        <w:top w:val="none" w:sz="0" w:space="0" w:color="auto"/>
        <w:left w:val="none" w:sz="0" w:space="0" w:color="auto"/>
        <w:bottom w:val="none" w:sz="0" w:space="0" w:color="auto"/>
        <w:right w:val="none" w:sz="0" w:space="0" w:color="auto"/>
      </w:divBdr>
    </w:div>
    <w:div w:id="550045126">
      <w:bodyDiv w:val="1"/>
      <w:marLeft w:val="0"/>
      <w:marRight w:val="0"/>
      <w:marTop w:val="0"/>
      <w:marBottom w:val="0"/>
      <w:divBdr>
        <w:top w:val="none" w:sz="0" w:space="0" w:color="auto"/>
        <w:left w:val="none" w:sz="0" w:space="0" w:color="auto"/>
        <w:bottom w:val="none" w:sz="0" w:space="0" w:color="auto"/>
        <w:right w:val="none" w:sz="0" w:space="0" w:color="auto"/>
      </w:divBdr>
      <w:divsChild>
        <w:div w:id="1456559178">
          <w:marLeft w:val="0"/>
          <w:marRight w:val="0"/>
          <w:marTop w:val="360"/>
          <w:marBottom w:val="0"/>
          <w:divBdr>
            <w:top w:val="none" w:sz="0" w:space="0" w:color="auto"/>
            <w:left w:val="none" w:sz="0" w:space="0" w:color="auto"/>
            <w:bottom w:val="none" w:sz="0" w:space="0" w:color="auto"/>
            <w:right w:val="none" w:sz="0" w:space="0" w:color="auto"/>
          </w:divBdr>
        </w:div>
        <w:div w:id="806166369">
          <w:marLeft w:val="0"/>
          <w:marRight w:val="0"/>
          <w:marTop w:val="360"/>
          <w:marBottom w:val="0"/>
          <w:divBdr>
            <w:top w:val="none" w:sz="0" w:space="0" w:color="auto"/>
            <w:left w:val="none" w:sz="0" w:space="0" w:color="auto"/>
            <w:bottom w:val="none" w:sz="0" w:space="0" w:color="auto"/>
            <w:right w:val="none" w:sz="0" w:space="0" w:color="auto"/>
          </w:divBdr>
        </w:div>
        <w:div w:id="1539704481">
          <w:marLeft w:val="0"/>
          <w:marRight w:val="0"/>
          <w:marTop w:val="360"/>
          <w:marBottom w:val="0"/>
          <w:divBdr>
            <w:top w:val="none" w:sz="0" w:space="0" w:color="auto"/>
            <w:left w:val="none" w:sz="0" w:space="0" w:color="auto"/>
            <w:bottom w:val="none" w:sz="0" w:space="0" w:color="auto"/>
            <w:right w:val="none" w:sz="0" w:space="0" w:color="auto"/>
          </w:divBdr>
        </w:div>
        <w:div w:id="1550726192">
          <w:marLeft w:val="0"/>
          <w:marRight w:val="0"/>
          <w:marTop w:val="360"/>
          <w:marBottom w:val="0"/>
          <w:divBdr>
            <w:top w:val="none" w:sz="0" w:space="0" w:color="auto"/>
            <w:left w:val="none" w:sz="0" w:space="0" w:color="auto"/>
            <w:bottom w:val="none" w:sz="0" w:space="0" w:color="auto"/>
            <w:right w:val="none" w:sz="0" w:space="0" w:color="auto"/>
          </w:divBdr>
        </w:div>
      </w:divsChild>
    </w:div>
    <w:div w:id="556474499">
      <w:bodyDiv w:val="1"/>
      <w:marLeft w:val="0"/>
      <w:marRight w:val="0"/>
      <w:marTop w:val="0"/>
      <w:marBottom w:val="0"/>
      <w:divBdr>
        <w:top w:val="none" w:sz="0" w:space="0" w:color="auto"/>
        <w:left w:val="none" w:sz="0" w:space="0" w:color="auto"/>
        <w:bottom w:val="none" w:sz="0" w:space="0" w:color="auto"/>
        <w:right w:val="none" w:sz="0" w:space="0" w:color="auto"/>
      </w:divBdr>
    </w:div>
    <w:div w:id="607935099">
      <w:bodyDiv w:val="1"/>
      <w:marLeft w:val="0"/>
      <w:marRight w:val="0"/>
      <w:marTop w:val="0"/>
      <w:marBottom w:val="0"/>
      <w:divBdr>
        <w:top w:val="none" w:sz="0" w:space="0" w:color="auto"/>
        <w:left w:val="none" w:sz="0" w:space="0" w:color="auto"/>
        <w:bottom w:val="none" w:sz="0" w:space="0" w:color="auto"/>
        <w:right w:val="none" w:sz="0" w:space="0" w:color="auto"/>
      </w:divBdr>
    </w:div>
    <w:div w:id="628826249">
      <w:bodyDiv w:val="1"/>
      <w:marLeft w:val="0"/>
      <w:marRight w:val="0"/>
      <w:marTop w:val="0"/>
      <w:marBottom w:val="0"/>
      <w:divBdr>
        <w:top w:val="none" w:sz="0" w:space="0" w:color="auto"/>
        <w:left w:val="none" w:sz="0" w:space="0" w:color="auto"/>
        <w:bottom w:val="none" w:sz="0" w:space="0" w:color="auto"/>
        <w:right w:val="none" w:sz="0" w:space="0" w:color="auto"/>
      </w:divBdr>
    </w:div>
    <w:div w:id="653140079">
      <w:bodyDiv w:val="1"/>
      <w:marLeft w:val="0"/>
      <w:marRight w:val="0"/>
      <w:marTop w:val="0"/>
      <w:marBottom w:val="0"/>
      <w:divBdr>
        <w:top w:val="none" w:sz="0" w:space="0" w:color="auto"/>
        <w:left w:val="none" w:sz="0" w:space="0" w:color="auto"/>
        <w:bottom w:val="none" w:sz="0" w:space="0" w:color="auto"/>
        <w:right w:val="none" w:sz="0" w:space="0" w:color="auto"/>
      </w:divBdr>
    </w:div>
    <w:div w:id="656227991">
      <w:bodyDiv w:val="1"/>
      <w:marLeft w:val="0"/>
      <w:marRight w:val="0"/>
      <w:marTop w:val="0"/>
      <w:marBottom w:val="0"/>
      <w:divBdr>
        <w:top w:val="none" w:sz="0" w:space="0" w:color="auto"/>
        <w:left w:val="none" w:sz="0" w:space="0" w:color="auto"/>
        <w:bottom w:val="none" w:sz="0" w:space="0" w:color="auto"/>
        <w:right w:val="none" w:sz="0" w:space="0" w:color="auto"/>
      </w:divBdr>
    </w:div>
    <w:div w:id="694115484">
      <w:bodyDiv w:val="1"/>
      <w:marLeft w:val="0"/>
      <w:marRight w:val="0"/>
      <w:marTop w:val="0"/>
      <w:marBottom w:val="0"/>
      <w:divBdr>
        <w:top w:val="none" w:sz="0" w:space="0" w:color="auto"/>
        <w:left w:val="none" w:sz="0" w:space="0" w:color="auto"/>
        <w:bottom w:val="none" w:sz="0" w:space="0" w:color="auto"/>
        <w:right w:val="none" w:sz="0" w:space="0" w:color="auto"/>
      </w:divBdr>
    </w:div>
    <w:div w:id="707611282">
      <w:bodyDiv w:val="1"/>
      <w:marLeft w:val="0"/>
      <w:marRight w:val="0"/>
      <w:marTop w:val="0"/>
      <w:marBottom w:val="0"/>
      <w:divBdr>
        <w:top w:val="none" w:sz="0" w:space="0" w:color="auto"/>
        <w:left w:val="none" w:sz="0" w:space="0" w:color="auto"/>
        <w:bottom w:val="none" w:sz="0" w:space="0" w:color="auto"/>
        <w:right w:val="none" w:sz="0" w:space="0" w:color="auto"/>
      </w:divBdr>
    </w:div>
    <w:div w:id="723256801">
      <w:bodyDiv w:val="1"/>
      <w:marLeft w:val="0"/>
      <w:marRight w:val="0"/>
      <w:marTop w:val="0"/>
      <w:marBottom w:val="0"/>
      <w:divBdr>
        <w:top w:val="none" w:sz="0" w:space="0" w:color="auto"/>
        <w:left w:val="none" w:sz="0" w:space="0" w:color="auto"/>
        <w:bottom w:val="none" w:sz="0" w:space="0" w:color="auto"/>
        <w:right w:val="none" w:sz="0" w:space="0" w:color="auto"/>
      </w:divBdr>
    </w:div>
    <w:div w:id="726689128">
      <w:bodyDiv w:val="1"/>
      <w:marLeft w:val="0"/>
      <w:marRight w:val="0"/>
      <w:marTop w:val="0"/>
      <w:marBottom w:val="0"/>
      <w:divBdr>
        <w:top w:val="none" w:sz="0" w:space="0" w:color="auto"/>
        <w:left w:val="none" w:sz="0" w:space="0" w:color="auto"/>
        <w:bottom w:val="none" w:sz="0" w:space="0" w:color="auto"/>
        <w:right w:val="none" w:sz="0" w:space="0" w:color="auto"/>
      </w:divBdr>
    </w:div>
    <w:div w:id="728382733">
      <w:bodyDiv w:val="1"/>
      <w:marLeft w:val="0"/>
      <w:marRight w:val="0"/>
      <w:marTop w:val="0"/>
      <w:marBottom w:val="0"/>
      <w:divBdr>
        <w:top w:val="none" w:sz="0" w:space="0" w:color="auto"/>
        <w:left w:val="none" w:sz="0" w:space="0" w:color="auto"/>
        <w:bottom w:val="none" w:sz="0" w:space="0" w:color="auto"/>
        <w:right w:val="none" w:sz="0" w:space="0" w:color="auto"/>
      </w:divBdr>
    </w:div>
    <w:div w:id="731585530">
      <w:bodyDiv w:val="1"/>
      <w:marLeft w:val="0"/>
      <w:marRight w:val="0"/>
      <w:marTop w:val="0"/>
      <w:marBottom w:val="0"/>
      <w:divBdr>
        <w:top w:val="none" w:sz="0" w:space="0" w:color="auto"/>
        <w:left w:val="none" w:sz="0" w:space="0" w:color="auto"/>
        <w:bottom w:val="none" w:sz="0" w:space="0" w:color="auto"/>
        <w:right w:val="none" w:sz="0" w:space="0" w:color="auto"/>
      </w:divBdr>
    </w:div>
    <w:div w:id="739251848">
      <w:bodyDiv w:val="1"/>
      <w:marLeft w:val="0"/>
      <w:marRight w:val="0"/>
      <w:marTop w:val="0"/>
      <w:marBottom w:val="0"/>
      <w:divBdr>
        <w:top w:val="none" w:sz="0" w:space="0" w:color="auto"/>
        <w:left w:val="none" w:sz="0" w:space="0" w:color="auto"/>
        <w:bottom w:val="none" w:sz="0" w:space="0" w:color="auto"/>
        <w:right w:val="none" w:sz="0" w:space="0" w:color="auto"/>
      </w:divBdr>
    </w:div>
    <w:div w:id="748774317">
      <w:bodyDiv w:val="1"/>
      <w:marLeft w:val="0"/>
      <w:marRight w:val="0"/>
      <w:marTop w:val="0"/>
      <w:marBottom w:val="0"/>
      <w:divBdr>
        <w:top w:val="none" w:sz="0" w:space="0" w:color="auto"/>
        <w:left w:val="none" w:sz="0" w:space="0" w:color="auto"/>
        <w:bottom w:val="none" w:sz="0" w:space="0" w:color="auto"/>
        <w:right w:val="none" w:sz="0" w:space="0" w:color="auto"/>
      </w:divBdr>
    </w:div>
    <w:div w:id="822813917">
      <w:bodyDiv w:val="1"/>
      <w:marLeft w:val="0"/>
      <w:marRight w:val="0"/>
      <w:marTop w:val="0"/>
      <w:marBottom w:val="0"/>
      <w:divBdr>
        <w:top w:val="none" w:sz="0" w:space="0" w:color="auto"/>
        <w:left w:val="none" w:sz="0" w:space="0" w:color="auto"/>
        <w:bottom w:val="none" w:sz="0" w:space="0" w:color="auto"/>
        <w:right w:val="none" w:sz="0" w:space="0" w:color="auto"/>
      </w:divBdr>
    </w:div>
    <w:div w:id="837235063">
      <w:bodyDiv w:val="1"/>
      <w:marLeft w:val="0"/>
      <w:marRight w:val="0"/>
      <w:marTop w:val="0"/>
      <w:marBottom w:val="0"/>
      <w:divBdr>
        <w:top w:val="none" w:sz="0" w:space="0" w:color="auto"/>
        <w:left w:val="none" w:sz="0" w:space="0" w:color="auto"/>
        <w:bottom w:val="none" w:sz="0" w:space="0" w:color="auto"/>
        <w:right w:val="none" w:sz="0" w:space="0" w:color="auto"/>
      </w:divBdr>
    </w:div>
    <w:div w:id="852651932">
      <w:bodyDiv w:val="1"/>
      <w:marLeft w:val="0"/>
      <w:marRight w:val="0"/>
      <w:marTop w:val="0"/>
      <w:marBottom w:val="0"/>
      <w:divBdr>
        <w:top w:val="none" w:sz="0" w:space="0" w:color="auto"/>
        <w:left w:val="none" w:sz="0" w:space="0" w:color="auto"/>
        <w:bottom w:val="none" w:sz="0" w:space="0" w:color="auto"/>
        <w:right w:val="none" w:sz="0" w:space="0" w:color="auto"/>
      </w:divBdr>
    </w:div>
    <w:div w:id="860433262">
      <w:bodyDiv w:val="1"/>
      <w:marLeft w:val="0"/>
      <w:marRight w:val="0"/>
      <w:marTop w:val="0"/>
      <w:marBottom w:val="0"/>
      <w:divBdr>
        <w:top w:val="none" w:sz="0" w:space="0" w:color="auto"/>
        <w:left w:val="none" w:sz="0" w:space="0" w:color="auto"/>
        <w:bottom w:val="none" w:sz="0" w:space="0" w:color="auto"/>
        <w:right w:val="none" w:sz="0" w:space="0" w:color="auto"/>
      </w:divBdr>
    </w:div>
    <w:div w:id="861936828">
      <w:bodyDiv w:val="1"/>
      <w:marLeft w:val="0"/>
      <w:marRight w:val="0"/>
      <w:marTop w:val="0"/>
      <w:marBottom w:val="0"/>
      <w:divBdr>
        <w:top w:val="none" w:sz="0" w:space="0" w:color="auto"/>
        <w:left w:val="none" w:sz="0" w:space="0" w:color="auto"/>
        <w:bottom w:val="none" w:sz="0" w:space="0" w:color="auto"/>
        <w:right w:val="none" w:sz="0" w:space="0" w:color="auto"/>
      </w:divBdr>
    </w:div>
    <w:div w:id="869491993">
      <w:bodyDiv w:val="1"/>
      <w:marLeft w:val="0"/>
      <w:marRight w:val="0"/>
      <w:marTop w:val="0"/>
      <w:marBottom w:val="0"/>
      <w:divBdr>
        <w:top w:val="none" w:sz="0" w:space="0" w:color="auto"/>
        <w:left w:val="none" w:sz="0" w:space="0" w:color="auto"/>
        <w:bottom w:val="none" w:sz="0" w:space="0" w:color="auto"/>
        <w:right w:val="none" w:sz="0" w:space="0" w:color="auto"/>
      </w:divBdr>
      <w:divsChild>
        <w:div w:id="1889412254">
          <w:marLeft w:val="0"/>
          <w:marRight w:val="0"/>
          <w:marTop w:val="360"/>
          <w:marBottom w:val="0"/>
          <w:divBdr>
            <w:top w:val="none" w:sz="0" w:space="0" w:color="auto"/>
            <w:left w:val="none" w:sz="0" w:space="0" w:color="auto"/>
            <w:bottom w:val="none" w:sz="0" w:space="0" w:color="auto"/>
            <w:right w:val="none" w:sz="0" w:space="0" w:color="auto"/>
          </w:divBdr>
        </w:div>
        <w:div w:id="1140228037">
          <w:marLeft w:val="-75"/>
          <w:marRight w:val="0"/>
          <w:marTop w:val="480"/>
          <w:marBottom w:val="360"/>
          <w:divBdr>
            <w:top w:val="none" w:sz="0" w:space="0" w:color="auto"/>
            <w:left w:val="none" w:sz="0" w:space="0" w:color="auto"/>
            <w:bottom w:val="none" w:sz="0" w:space="0" w:color="auto"/>
            <w:right w:val="none" w:sz="0" w:space="0" w:color="auto"/>
          </w:divBdr>
        </w:div>
        <w:div w:id="1264457547">
          <w:marLeft w:val="0"/>
          <w:marRight w:val="0"/>
          <w:marTop w:val="360"/>
          <w:marBottom w:val="0"/>
          <w:divBdr>
            <w:top w:val="none" w:sz="0" w:space="0" w:color="auto"/>
            <w:left w:val="none" w:sz="0" w:space="0" w:color="auto"/>
            <w:bottom w:val="none" w:sz="0" w:space="0" w:color="auto"/>
            <w:right w:val="none" w:sz="0" w:space="0" w:color="auto"/>
          </w:divBdr>
        </w:div>
        <w:div w:id="686565830">
          <w:marLeft w:val="0"/>
          <w:marRight w:val="0"/>
          <w:marTop w:val="360"/>
          <w:marBottom w:val="0"/>
          <w:divBdr>
            <w:top w:val="none" w:sz="0" w:space="0" w:color="auto"/>
            <w:left w:val="none" w:sz="0" w:space="0" w:color="auto"/>
            <w:bottom w:val="none" w:sz="0" w:space="0" w:color="auto"/>
            <w:right w:val="none" w:sz="0" w:space="0" w:color="auto"/>
          </w:divBdr>
        </w:div>
        <w:div w:id="343628107">
          <w:marLeft w:val="0"/>
          <w:marRight w:val="0"/>
          <w:marTop w:val="360"/>
          <w:marBottom w:val="0"/>
          <w:divBdr>
            <w:top w:val="none" w:sz="0" w:space="0" w:color="auto"/>
            <w:left w:val="none" w:sz="0" w:space="0" w:color="auto"/>
            <w:bottom w:val="none" w:sz="0" w:space="0" w:color="auto"/>
            <w:right w:val="none" w:sz="0" w:space="0" w:color="auto"/>
          </w:divBdr>
        </w:div>
        <w:div w:id="634874285">
          <w:marLeft w:val="0"/>
          <w:marRight w:val="0"/>
          <w:marTop w:val="360"/>
          <w:marBottom w:val="0"/>
          <w:divBdr>
            <w:top w:val="none" w:sz="0" w:space="0" w:color="auto"/>
            <w:left w:val="none" w:sz="0" w:space="0" w:color="auto"/>
            <w:bottom w:val="none" w:sz="0" w:space="0" w:color="auto"/>
            <w:right w:val="none" w:sz="0" w:space="0" w:color="auto"/>
          </w:divBdr>
        </w:div>
        <w:div w:id="1219707706">
          <w:marLeft w:val="-75"/>
          <w:marRight w:val="0"/>
          <w:marTop w:val="480"/>
          <w:marBottom w:val="360"/>
          <w:divBdr>
            <w:top w:val="none" w:sz="0" w:space="0" w:color="auto"/>
            <w:left w:val="none" w:sz="0" w:space="0" w:color="auto"/>
            <w:bottom w:val="none" w:sz="0" w:space="0" w:color="auto"/>
            <w:right w:val="none" w:sz="0" w:space="0" w:color="auto"/>
          </w:divBdr>
        </w:div>
        <w:div w:id="780954215">
          <w:marLeft w:val="0"/>
          <w:marRight w:val="0"/>
          <w:marTop w:val="360"/>
          <w:marBottom w:val="0"/>
          <w:divBdr>
            <w:top w:val="none" w:sz="0" w:space="0" w:color="auto"/>
            <w:left w:val="none" w:sz="0" w:space="0" w:color="auto"/>
            <w:bottom w:val="none" w:sz="0" w:space="0" w:color="auto"/>
            <w:right w:val="none" w:sz="0" w:space="0" w:color="auto"/>
          </w:divBdr>
        </w:div>
        <w:div w:id="260457361">
          <w:marLeft w:val="0"/>
          <w:marRight w:val="0"/>
          <w:marTop w:val="360"/>
          <w:marBottom w:val="0"/>
          <w:divBdr>
            <w:top w:val="none" w:sz="0" w:space="0" w:color="auto"/>
            <w:left w:val="none" w:sz="0" w:space="0" w:color="auto"/>
            <w:bottom w:val="none" w:sz="0" w:space="0" w:color="auto"/>
            <w:right w:val="none" w:sz="0" w:space="0" w:color="auto"/>
          </w:divBdr>
        </w:div>
        <w:div w:id="449325641">
          <w:marLeft w:val="0"/>
          <w:marRight w:val="0"/>
          <w:marTop w:val="360"/>
          <w:marBottom w:val="0"/>
          <w:divBdr>
            <w:top w:val="none" w:sz="0" w:space="0" w:color="auto"/>
            <w:left w:val="none" w:sz="0" w:space="0" w:color="auto"/>
            <w:bottom w:val="none" w:sz="0" w:space="0" w:color="auto"/>
            <w:right w:val="none" w:sz="0" w:space="0" w:color="auto"/>
          </w:divBdr>
        </w:div>
        <w:div w:id="1342974095">
          <w:marLeft w:val="0"/>
          <w:marRight w:val="0"/>
          <w:marTop w:val="360"/>
          <w:marBottom w:val="0"/>
          <w:divBdr>
            <w:top w:val="none" w:sz="0" w:space="0" w:color="auto"/>
            <w:left w:val="none" w:sz="0" w:space="0" w:color="auto"/>
            <w:bottom w:val="none" w:sz="0" w:space="0" w:color="auto"/>
            <w:right w:val="none" w:sz="0" w:space="0" w:color="auto"/>
          </w:divBdr>
        </w:div>
        <w:div w:id="121535791">
          <w:marLeft w:val="0"/>
          <w:marRight w:val="0"/>
          <w:marTop w:val="360"/>
          <w:marBottom w:val="0"/>
          <w:divBdr>
            <w:top w:val="none" w:sz="0" w:space="0" w:color="auto"/>
            <w:left w:val="none" w:sz="0" w:space="0" w:color="auto"/>
            <w:bottom w:val="none" w:sz="0" w:space="0" w:color="auto"/>
            <w:right w:val="none" w:sz="0" w:space="0" w:color="auto"/>
          </w:divBdr>
        </w:div>
      </w:divsChild>
    </w:div>
    <w:div w:id="880944481">
      <w:bodyDiv w:val="1"/>
      <w:marLeft w:val="0"/>
      <w:marRight w:val="0"/>
      <w:marTop w:val="0"/>
      <w:marBottom w:val="0"/>
      <w:divBdr>
        <w:top w:val="none" w:sz="0" w:space="0" w:color="auto"/>
        <w:left w:val="none" w:sz="0" w:space="0" w:color="auto"/>
        <w:bottom w:val="none" w:sz="0" w:space="0" w:color="auto"/>
        <w:right w:val="none" w:sz="0" w:space="0" w:color="auto"/>
      </w:divBdr>
    </w:div>
    <w:div w:id="885800055">
      <w:bodyDiv w:val="1"/>
      <w:marLeft w:val="0"/>
      <w:marRight w:val="0"/>
      <w:marTop w:val="0"/>
      <w:marBottom w:val="0"/>
      <w:divBdr>
        <w:top w:val="none" w:sz="0" w:space="0" w:color="auto"/>
        <w:left w:val="none" w:sz="0" w:space="0" w:color="auto"/>
        <w:bottom w:val="none" w:sz="0" w:space="0" w:color="auto"/>
        <w:right w:val="none" w:sz="0" w:space="0" w:color="auto"/>
      </w:divBdr>
    </w:div>
    <w:div w:id="932393181">
      <w:bodyDiv w:val="1"/>
      <w:marLeft w:val="0"/>
      <w:marRight w:val="0"/>
      <w:marTop w:val="0"/>
      <w:marBottom w:val="0"/>
      <w:divBdr>
        <w:top w:val="none" w:sz="0" w:space="0" w:color="auto"/>
        <w:left w:val="none" w:sz="0" w:space="0" w:color="auto"/>
        <w:bottom w:val="none" w:sz="0" w:space="0" w:color="auto"/>
        <w:right w:val="none" w:sz="0" w:space="0" w:color="auto"/>
      </w:divBdr>
    </w:div>
    <w:div w:id="948660844">
      <w:bodyDiv w:val="1"/>
      <w:marLeft w:val="0"/>
      <w:marRight w:val="0"/>
      <w:marTop w:val="0"/>
      <w:marBottom w:val="0"/>
      <w:divBdr>
        <w:top w:val="none" w:sz="0" w:space="0" w:color="auto"/>
        <w:left w:val="none" w:sz="0" w:space="0" w:color="auto"/>
        <w:bottom w:val="none" w:sz="0" w:space="0" w:color="auto"/>
        <w:right w:val="none" w:sz="0" w:space="0" w:color="auto"/>
      </w:divBdr>
    </w:div>
    <w:div w:id="952444949">
      <w:bodyDiv w:val="1"/>
      <w:marLeft w:val="0"/>
      <w:marRight w:val="0"/>
      <w:marTop w:val="0"/>
      <w:marBottom w:val="0"/>
      <w:divBdr>
        <w:top w:val="none" w:sz="0" w:space="0" w:color="auto"/>
        <w:left w:val="none" w:sz="0" w:space="0" w:color="auto"/>
        <w:bottom w:val="none" w:sz="0" w:space="0" w:color="auto"/>
        <w:right w:val="none" w:sz="0" w:space="0" w:color="auto"/>
      </w:divBdr>
    </w:div>
    <w:div w:id="984507887">
      <w:bodyDiv w:val="1"/>
      <w:marLeft w:val="0"/>
      <w:marRight w:val="0"/>
      <w:marTop w:val="0"/>
      <w:marBottom w:val="0"/>
      <w:divBdr>
        <w:top w:val="none" w:sz="0" w:space="0" w:color="auto"/>
        <w:left w:val="none" w:sz="0" w:space="0" w:color="auto"/>
        <w:bottom w:val="none" w:sz="0" w:space="0" w:color="auto"/>
        <w:right w:val="none" w:sz="0" w:space="0" w:color="auto"/>
      </w:divBdr>
    </w:div>
    <w:div w:id="1055546652">
      <w:bodyDiv w:val="1"/>
      <w:marLeft w:val="0"/>
      <w:marRight w:val="0"/>
      <w:marTop w:val="0"/>
      <w:marBottom w:val="0"/>
      <w:divBdr>
        <w:top w:val="none" w:sz="0" w:space="0" w:color="auto"/>
        <w:left w:val="none" w:sz="0" w:space="0" w:color="auto"/>
        <w:bottom w:val="none" w:sz="0" w:space="0" w:color="auto"/>
        <w:right w:val="none" w:sz="0" w:space="0" w:color="auto"/>
      </w:divBdr>
    </w:div>
    <w:div w:id="1105997380">
      <w:bodyDiv w:val="1"/>
      <w:marLeft w:val="0"/>
      <w:marRight w:val="0"/>
      <w:marTop w:val="0"/>
      <w:marBottom w:val="0"/>
      <w:divBdr>
        <w:top w:val="none" w:sz="0" w:space="0" w:color="auto"/>
        <w:left w:val="none" w:sz="0" w:space="0" w:color="auto"/>
        <w:bottom w:val="none" w:sz="0" w:space="0" w:color="auto"/>
        <w:right w:val="none" w:sz="0" w:space="0" w:color="auto"/>
      </w:divBdr>
    </w:div>
    <w:div w:id="1142964176">
      <w:bodyDiv w:val="1"/>
      <w:marLeft w:val="0"/>
      <w:marRight w:val="0"/>
      <w:marTop w:val="0"/>
      <w:marBottom w:val="0"/>
      <w:divBdr>
        <w:top w:val="none" w:sz="0" w:space="0" w:color="auto"/>
        <w:left w:val="none" w:sz="0" w:space="0" w:color="auto"/>
        <w:bottom w:val="none" w:sz="0" w:space="0" w:color="auto"/>
        <w:right w:val="none" w:sz="0" w:space="0" w:color="auto"/>
      </w:divBdr>
    </w:div>
    <w:div w:id="1152598153">
      <w:bodyDiv w:val="1"/>
      <w:marLeft w:val="0"/>
      <w:marRight w:val="0"/>
      <w:marTop w:val="0"/>
      <w:marBottom w:val="0"/>
      <w:divBdr>
        <w:top w:val="none" w:sz="0" w:space="0" w:color="auto"/>
        <w:left w:val="none" w:sz="0" w:space="0" w:color="auto"/>
        <w:bottom w:val="none" w:sz="0" w:space="0" w:color="auto"/>
        <w:right w:val="none" w:sz="0" w:space="0" w:color="auto"/>
      </w:divBdr>
    </w:div>
    <w:div w:id="1167478174">
      <w:bodyDiv w:val="1"/>
      <w:marLeft w:val="0"/>
      <w:marRight w:val="0"/>
      <w:marTop w:val="0"/>
      <w:marBottom w:val="0"/>
      <w:divBdr>
        <w:top w:val="none" w:sz="0" w:space="0" w:color="auto"/>
        <w:left w:val="none" w:sz="0" w:space="0" w:color="auto"/>
        <w:bottom w:val="none" w:sz="0" w:space="0" w:color="auto"/>
        <w:right w:val="none" w:sz="0" w:space="0" w:color="auto"/>
      </w:divBdr>
    </w:div>
    <w:div w:id="1169906346">
      <w:bodyDiv w:val="1"/>
      <w:marLeft w:val="0"/>
      <w:marRight w:val="0"/>
      <w:marTop w:val="0"/>
      <w:marBottom w:val="0"/>
      <w:divBdr>
        <w:top w:val="none" w:sz="0" w:space="0" w:color="auto"/>
        <w:left w:val="none" w:sz="0" w:space="0" w:color="auto"/>
        <w:bottom w:val="none" w:sz="0" w:space="0" w:color="auto"/>
        <w:right w:val="none" w:sz="0" w:space="0" w:color="auto"/>
      </w:divBdr>
    </w:div>
    <w:div w:id="1173910266">
      <w:bodyDiv w:val="1"/>
      <w:marLeft w:val="0"/>
      <w:marRight w:val="0"/>
      <w:marTop w:val="0"/>
      <w:marBottom w:val="0"/>
      <w:divBdr>
        <w:top w:val="none" w:sz="0" w:space="0" w:color="auto"/>
        <w:left w:val="none" w:sz="0" w:space="0" w:color="auto"/>
        <w:bottom w:val="none" w:sz="0" w:space="0" w:color="auto"/>
        <w:right w:val="none" w:sz="0" w:space="0" w:color="auto"/>
      </w:divBdr>
    </w:div>
    <w:div w:id="1177304755">
      <w:bodyDiv w:val="1"/>
      <w:marLeft w:val="0"/>
      <w:marRight w:val="0"/>
      <w:marTop w:val="0"/>
      <w:marBottom w:val="0"/>
      <w:divBdr>
        <w:top w:val="none" w:sz="0" w:space="0" w:color="auto"/>
        <w:left w:val="none" w:sz="0" w:space="0" w:color="auto"/>
        <w:bottom w:val="none" w:sz="0" w:space="0" w:color="auto"/>
        <w:right w:val="none" w:sz="0" w:space="0" w:color="auto"/>
      </w:divBdr>
      <w:divsChild>
        <w:div w:id="1877085664">
          <w:marLeft w:val="0"/>
          <w:marRight w:val="0"/>
          <w:marTop w:val="0"/>
          <w:marBottom w:val="0"/>
          <w:divBdr>
            <w:top w:val="none" w:sz="0" w:space="0" w:color="auto"/>
            <w:left w:val="none" w:sz="0" w:space="0" w:color="auto"/>
            <w:bottom w:val="none" w:sz="0" w:space="0" w:color="auto"/>
            <w:right w:val="none" w:sz="0" w:space="0" w:color="auto"/>
          </w:divBdr>
        </w:div>
      </w:divsChild>
    </w:div>
    <w:div w:id="1196887628">
      <w:bodyDiv w:val="1"/>
      <w:marLeft w:val="0"/>
      <w:marRight w:val="0"/>
      <w:marTop w:val="0"/>
      <w:marBottom w:val="0"/>
      <w:divBdr>
        <w:top w:val="none" w:sz="0" w:space="0" w:color="auto"/>
        <w:left w:val="none" w:sz="0" w:space="0" w:color="auto"/>
        <w:bottom w:val="none" w:sz="0" w:space="0" w:color="auto"/>
        <w:right w:val="none" w:sz="0" w:space="0" w:color="auto"/>
      </w:divBdr>
    </w:div>
    <w:div w:id="1205870898">
      <w:bodyDiv w:val="1"/>
      <w:marLeft w:val="0"/>
      <w:marRight w:val="0"/>
      <w:marTop w:val="0"/>
      <w:marBottom w:val="0"/>
      <w:divBdr>
        <w:top w:val="none" w:sz="0" w:space="0" w:color="auto"/>
        <w:left w:val="none" w:sz="0" w:space="0" w:color="auto"/>
        <w:bottom w:val="none" w:sz="0" w:space="0" w:color="auto"/>
        <w:right w:val="none" w:sz="0" w:space="0" w:color="auto"/>
      </w:divBdr>
    </w:div>
    <w:div w:id="1230994161">
      <w:bodyDiv w:val="1"/>
      <w:marLeft w:val="0"/>
      <w:marRight w:val="0"/>
      <w:marTop w:val="0"/>
      <w:marBottom w:val="0"/>
      <w:divBdr>
        <w:top w:val="none" w:sz="0" w:space="0" w:color="auto"/>
        <w:left w:val="none" w:sz="0" w:space="0" w:color="auto"/>
        <w:bottom w:val="none" w:sz="0" w:space="0" w:color="auto"/>
        <w:right w:val="none" w:sz="0" w:space="0" w:color="auto"/>
      </w:divBdr>
    </w:div>
    <w:div w:id="1242061746">
      <w:bodyDiv w:val="1"/>
      <w:marLeft w:val="0"/>
      <w:marRight w:val="0"/>
      <w:marTop w:val="0"/>
      <w:marBottom w:val="0"/>
      <w:divBdr>
        <w:top w:val="none" w:sz="0" w:space="0" w:color="auto"/>
        <w:left w:val="none" w:sz="0" w:space="0" w:color="auto"/>
        <w:bottom w:val="none" w:sz="0" w:space="0" w:color="auto"/>
        <w:right w:val="none" w:sz="0" w:space="0" w:color="auto"/>
      </w:divBdr>
    </w:div>
    <w:div w:id="1243828900">
      <w:bodyDiv w:val="1"/>
      <w:marLeft w:val="0"/>
      <w:marRight w:val="0"/>
      <w:marTop w:val="0"/>
      <w:marBottom w:val="0"/>
      <w:divBdr>
        <w:top w:val="none" w:sz="0" w:space="0" w:color="auto"/>
        <w:left w:val="none" w:sz="0" w:space="0" w:color="auto"/>
        <w:bottom w:val="none" w:sz="0" w:space="0" w:color="auto"/>
        <w:right w:val="none" w:sz="0" w:space="0" w:color="auto"/>
      </w:divBdr>
    </w:div>
    <w:div w:id="1263684091">
      <w:bodyDiv w:val="1"/>
      <w:marLeft w:val="0"/>
      <w:marRight w:val="0"/>
      <w:marTop w:val="0"/>
      <w:marBottom w:val="0"/>
      <w:divBdr>
        <w:top w:val="none" w:sz="0" w:space="0" w:color="auto"/>
        <w:left w:val="none" w:sz="0" w:space="0" w:color="auto"/>
        <w:bottom w:val="none" w:sz="0" w:space="0" w:color="auto"/>
        <w:right w:val="none" w:sz="0" w:space="0" w:color="auto"/>
      </w:divBdr>
      <w:divsChild>
        <w:div w:id="547227131">
          <w:marLeft w:val="0"/>
          <w:marRight w:val="0"/>
          <w:marTop w:val="360"/>
          <w:marBottom w:val="0"/>
          <w:divBdr>
            <w:top w:val="none" w:sz="0" w:space="0" w:color="auto"/>
            <w:left w:val="none" w:sz="0" w:space="0" w:color="auto"/>
            <w:bottom w:val="none" w:sz="0" w:space="0" w:color="auto"/>
            <w:right w:val="none" w:sz="0" w:space="0" w:color="auto"/>
          </w:divBdr>
        </w:div>
        <w:div w:id="156071650">
          <w:marLeft w:val="0"/>
          <w:marRight w:val="0"/>
          <w:marTop w:val="360"/>
          <w:marBottom w:val="0"/>
          <w:divBdr>
            <w:top w:val="none" w:sz="0" w:space="0" w:color="auto"/>
            <w:left w:val="none" w:sz="0" w:space="0" w:color="auto"/>
            <w:bottom w:val="none" w:sz="0" w:space="0" w:color="auto"/>
            <w:right w:val="none" w:sz="0" w:space="0" w:color="auto"/>
          </w:divBdr>
        </w:div>
        <w:div w:id="1827209541">
          <w:marLeft w:val="0"/>
          <w:marRight w:val="0"/>
          <w:marTop w:val="360"/>
          <w:marBottom w:val="0"/>
          <w:divBdr>
            <w:top w:val="none" w:sz="0" w:space="0" w:color="auto"/>
            <w:left w:val="none" w:sz="0" w:space="0" w:color="auto"/>
            <w:bottom w:val="none" w:sz="0" w:space="0" w:color="auto"/>
            <w:right w:val="none" w:sz="0" w:space="0" w:color="auto"/>
          </w:divBdr>
        </w:div>
        <w:div w:id="1059790819">
          <w:marLeft w:val="0"/>
          <w:marRight w:val="0"/>
          <w:marTop w:val="360"/>
          <w:marBottom w:val="0"/>
          <w:divBdr>
            <w:top w:val="none" w:sz="0" w:space="0" w:color="auto"/>
            <w:left w:val="none" w:sz="0" w:space="0" w:color="auto"/>
            <w:bottom w:val="none" w:sz="0" w:space="0" w:color="auto"/>
            <w:right w:val="none" w:sz="0" w:space="0" w:color="auto"/>
          </w:divBdr>
        </w:div>
        <w:div w:id="1448500654">
          <w:marLeft w:val="0"/>
          <w:marRight w:val="0"/>
          <w:marTop w:val="360"/>
          <w:marBottom w:val="0"/>
          <w:divBdr>
            <w:top w:val="none" w:sz="0" w:space="0" w:color="auto"/>
            <w:left w:val="none" w:sz="0" w:space="0" w:color="auto"/>
            <w:bottom w:val="none" w:sz="0" w:space="0" w:color="auto"/>
            <w:right w:val="none" w:sz="0" w:space="0" w:color="auto"/>
          </w:divBdr>
        </w:div>
        <w:div w:id="103813597">
          <w:marLeft w:val="0"/>
          <w:marRight w:val="0"/>
          <w:marTop w:val="360"/>
          <w:marBottom w:val="0"/>
          <w:divBdr>
            <w:top w:val="none" w:sz="0" w:space="0" w:color="auto"/>
            <w:left w:val="none" w:sz="0" w:space="0" w:color="auto"/>
            <w:bottom w:val="none" w:sz="0" w:space="0" w:color="auto"/>
            <w:right w:val="none" w:sz="0" w:space="0" w:color="auto"/>
          </w:divBdr>
        </w:div>
        <w:div w:id="1657757023">
          <w:marLeft w:val="0"/>
          <w:marRight w:val="0"/>
          <w:marTop w:val="360"/>
          <w:marBottom w:val="0"/>
          <w:divBdr>
            <w:top w:val="none" w:sz="0" w:space="0" w:color="auto"/>
            <w:left w:val="none" w:sz="0" w:space="0" w:color="auto"/>
            <w:bottom w:val="none" w:sz="0" w:space="0" w:color="auto"/>
            <w:right w:val="none" w:sz="0" w:space="0" w:color="auto"/>
          </w:divBdr>
        </w:div>
        <w:div w:id="373507585">
          <w:marLeft w:val="0"/>
          <w:marRight w:val="0"/>
          <w:marTop w:val="360"/>
          <w:marBottom w:val="0"/>
          <w:divBdr>
            <w:top w:val="none" w:sz="0" w:space="0" w:color="auto"/>
            <w:left w:val="none" w:sz="0" w:space="0" w:color="auto"/>
            <w:bottom w:val="none" w:sz="0" w:space="0" w:color="auto"/>
            <w:right w:val="none" w:sz="0" w:space="0" w:color="auto"/>
          </w:divBdr>
        </w:div>
        <w:div w:id="1040129455">
          <w:marLeft w:val="0"/>
          <w:marRight w:val="0"/>
          <w:marTop w:val="360"/>
          <w:marBottom w:val="0"/>
          <w:divBdr>
            <w:top w:val="none" w:sz="0" w:space="0" w:color="auto"/>
            <w:left w:val="none" w:sz="0" w:space="0" w:color="auto"/>
            <w:bottom w:val="none" w:sz="0" w:space="0" w:color="auto"/>
            <w:right w:val="none" w:sz="0" w:space="0" w:color="auto"/>
          </w:divBdr>
        </w:div>
      </w:divsChild>
    </w:div>
    <w:div w:id="1276867411">
      <w:bodyDiv w:val="1"/>
      <w:marLeft w:val="0"/>
      <w:marRight w:val="0"/>
      <w:marTop w:val="0"/>
      <w:marBottom w:val="0"/>
      <w:divBdr>
        <w:top w:val="none" w:sz="0" w:space="0" w:color="auto"/>
        <w:left w:val="none" w:sz="0" w:space="0" w:color="auto"/>
        <w:bottom w:val="none" w:sz="0" w:space="0" w:color="auto"/>
        <w:right w:val="none" w:sz="0" w:space="0" w:color="auto"/>
      </w:divBdr>
    </w:div>
    <w:div w:id="1311788613">
      <w:bodyDiv w:val="1"/>
      <w:marLeft w:val="0"/>
      <w:marRight w:val="0"/>
      <w:marTop w:val="0"/>
      <w:marBottom w:val="0"/>
      <w:divBdr>
        <w:top w:val="none" w:sz="0" w:space="0" w:color="auto"/>
        <w:left w:val="none" w:sz="0" w:space="0" w:color="auto"/>
        <w:bottom w:val="none" w:sz="0" w:space="0" w:color="auto"/>
        <w:right w:val="none" w:sz="0" w:space="0" w:color="auto"/>
      </w:divBdr>
    </w:div>
    <w:div w:id="1423254595">
      <w:bodyDiv w:val="1"/>
      <w:marLeft w:val="0"/>
      <w:marRight w:val="0"/>
      <w:marTop w:val="0"/>
      <w:marBottom w:val="0"/>
      <w:divBdr>
        <w:top w:val="none" w:sz="0" w:space="0" w:color="auto"/>
        <w:left w:val="none" w:sz="0" w:space="0" w:color="auto"/>
        <w:bottom w:val="none" w:sz="0" w:space="0" w:color="auto"/>
        <w:right w:val="none" w:sz="0" w:space="0" w:color="auto"/>
      </w:divBdr>
    </w:div>
    <w:div w:id="1461729433">
      <w:bodyDiv w:val="1"/>
      <w:marLeft w:val="0"/>
      <w:marRight w:val="0"/>
      <w:marTop w:val="0"/>
      <w:marBottom w:val="0"/>
      <w:divBdr>
        <w:top w:val="none" w:sz="0" w:space="0" w:color="auto"/>
        <w:left w:val="none" w:sz="0" w:space="0" w:color="auto"/>
        <w:bottom w:val="none" w:sz="0" w:space="0" w:color="auto"/>
        <w:right w:val="none" w:sz="0" w:space="0" w:color="auto"/>
      </w:divBdr>
    </w:div>
    <w:div w:id="1465735436">
      <w:bodyDiv w:val="1"/>
      <w:marLeft w:val="0"/>
      <w:marRight w:val="0"/>
      <w:marTop w:val="0"/>
      <w:marBottom w:val="0"/>
      <w:divBdr>
        <w:top w:val="none" w:sz="0" w:space="0" w:color="auto"/>
        <w:left w:val="none" w:sz="0" w:space="0" w:color="auto"/>
        <w:bottom w:val="none" w:sz="0" w:space="0" w:color="auto"/>
        <w:right w:val="none" w:sz="0" w:space="0" w:color="auto"/>
      </w:divBdr>
    </w:div>
    <w:div w:id="1484813514">
      <w:bodyDiv w:val="1"/>
      <w:marLeft w:val="0"/>
      <w:marRight w:val="0"/>
      <w:marTop w:val="0"/>
      <w:marBottom w:val="0"/>
      <w:divBdr>
        <w:top w:val="none" w:sz="0" w:space="0" w:color="auto"/>
        <w:left w:val="none" w:sz="0" w:space="0" w:color="auto"/>
        <w:bottom w:val="none" w:sz="0" w:space="0" w:color="auto"/>
        <w:right w:val="none" w:sz="0" w:space="0" w:color="auto"/>
      </w:divBdr>
    </w:div>
    <w:div w:id="1486047276">
      <w:bodyDiv w:val="1"/>
      <w:marLeft w:val="0"/>
      <w:marRight w:val="0"/>
      <w:marTop w:val="0"/>
      <w:marBottom w:val="0"/>
      <w:divBdr>
        <w:top w:val="none" w:sz="0" w:space="0" w:color="auto"/>
        <w:left w:val="none" w:sz="0" w:space="0" w:color="auto"/>
        <w:bottom w:val="none" w:sz="0" w:space="0" w:color="auto"/>
        <w:right w:val="none" w:sz="0" w:space="0" w:color="auto"/>
      </w:divBdr>
    </w:div>
    <w:div w:id="1492140928">
      <w:bodyDiv w:val="1"/>
      <w:marLeft w:val="0"/>
      <w:marRight w:val="0"/>
      <w:marTop w:val="0"/>
      <w:marBottom w:val="0"/>
      <w:divBdr>
        <w:top w:val="none" w:sz="0" w:space="0" w:color="auto"/>
        <w:left w:val="none" w:sz="0" w:space="0" w:color="auto"/>
        <w:bottom w:val="none" w:sz="0" w:space="0" w:color="auto"/>
        <w:right w:val="none" w:sz="0" w:space="0" w:color="auto"/>
      </w:divBdr>
      <w:divsChild>
        <w:div w:id="1104303501">
          <w:marLeft w:val="0"/>
          <w:marRight w:val="0"/>
          <w:marTop w:val="0"/>
          <w:marBottom w:val="0"/>
          <w:divBdr>
            <w:top w:val="none" w:sz="0" w:space="0" w:color="auto"/>
            <w:left w:val="none" w:sz="0" w:space="0" w:color="auto"/>
            <w:bottom w:val="none" w:sz="0" w:space="0" w:color="auto"/>
            <w:right w:val="none" w:sz="0" w:space="0" w:color="auto"/>
          </w:divBdr>
        </w:div>
        <w:div w:id="634602371">
          <w:marLeft w:val="0"/>
          <w:marRight w:val="0"/>
          <w:marTop w:val="0"/>
          <w:marBottom w:val="0"/>
          <w:divBdr>
            <w:top w:val="none" w:sz="0" w:space="0" w:color="auto"/>
            <w:left w:val="none" w:sz="0" w:space="0" w:color="auto"/>
            <w:bottom w:val="none" w:sz="0" w:space="0" w:color="auto"/>
            <w:right w:val="none" w:sz="0" w:space="0" w:color="auto"/>
          </w:divBdr>
        </w:div>
        <w:div w:id="437602019">
          <w:marLeft w:val="0"/>
          <w:marRight w:val="0"/>
          <w:marTop w:val="0"/>
          <w:marBottom w:val="0"/>
          <w:divBdr>
            <w:top w:val="none" w:sz="0" w:space="0" w:color="auto"/>
            <w:left w:val="none" w:sz="0" w:space="0" w:color="auto"/>
            <w:bottom w:val="none" w:sz="0" w:space="0" w:color="auto"/>
            <w:right w:val="none" w:sz="0" w:space="0" w:color="auto"/>
          </w:divBdr>
        </w:div>
        <w:div w:id="331298036">
          <w:marLeft w:val="0"/>
          <w:marRight w:val="0"/>
          <w:marTop w:val="0"/>
          <w:marBottom w:val="0"/>
          <w:divBdr>
            <w:top w:val="none" w:sz="0" w:space="0" w:color="auto"/>
            <w:left w:val="none" w:sz="0" w:space="0" w:color="auto"/>
            <w:bottom w:val="none" w:sz="0" w:space="0" w:color="auto"/>
            <w:right w:val="none" w:sz="0" w:space="0" w:color="auto"/>
          </w:divBdr>
        </w:div>
        <w:div w:id="358048719">
          <w:marLeft w:val="0"/>
          <w:marRight w:val="0"/>
          <w:marTop w:val="0"/>
          <w:marBottom w:val="0"/>
          <w:divBdr>
            <w:top w:val="none" w:sz="0" w:space="0" w:color="auto"/>
            <w:left w:val="none" w:sz="0" w:space="0" w:color="auto"/>
            <w:bottom w:val="none" w:sz="0" w:space="0" w:color="auto"/>
            <w:right w:val="none" w:sz="0" w:space="0" w:color="auto"/>
          </w:divBdr>
        </w:div>
        <w:div w:id="771050737">
          <w:marLeft w:val="0"/>
          <w:marRight w:val="0"/>
          <w:marTop w:val="0"/>
          <w:marBottom w:val="0"/>
          <w:divBdr>
            <w:top w:val="none" w:sz="0" w:space="0" w:color="auto"/>
            <w:left w:val="none" w:sz="0" w:space="0" w:color="auto"/>
            <w:bottom w:val="none" w:sz="0" w:space="0" w:color="auto"/>
            <w:right w:val="none" w:sz="0" w:space="0" w:color="auto"/>
          </w:divBdr>
        </w:div>
        <w:div w:id="1260064102">
          <w:marLeft w:val="0"/>
          <w:marRight w:val="0"/>
          <w:marTop w:val="0"/>
          <w:marBottom w:val="0"/>
          <w:divBdr>
            <w:top w:val="none" w:sz="0" w:space="0" w:color="auto"/>
            <w:left w:val="none" w:sz="0" w:space="0" w:color="auto"/>
            <w:bottom w:val="none" w:sz="0" w:space="0" w:color="auto"/>
            <w:right w:val="none" w:sz="0" w:space="0" w:color="auto"/>
          </w:divBdr>
        </w:div>
        <w:div w:id="72288855">
          <w:marLeft w:val="0"/>
          <w:marRight w:val="0"/>
          <w:marTop w:val="0"/>
          <w:marBottom w:val="0"/>
          <w:divBdr>
            <w:top w:val="none" w:sz="0" w:space="0" w:color="auto"/>
            <w:left w:val="none" w:sz="0" w:space="0" w:color="auto"/>
            <w:bottom w:val="none" w:sz="0" w:space="0" w:color="auto"/>
            <w:right w:val="none" w:sz="0" w:space="0" w:color="auto"/>
          </w:divBdr>
        </w:div>
        <w:div w:id="1159612677">
          <w:marLeft w:val="0"/>
          <w:marRight w:val="0"/>
          <w:marTop w:val="0"/>
          <w:marBottom w:val="0"/>
          <w:divBdr>
            <w:top w:val="none" w:sz="0" w:space="0" w:color="auto"/>
            <w:left w:val="none" w:sz="0" w:space="0" w:color="auto"/>
            <w:bottom w:val="none" w:sz="0" w:space="0" w:color="auto"/>
            <w:right w:val="none" w:sz="0" w:space="0" w:color="auto"/>
          </w:divBdr>
        </w:div>
        <w:div w:id="1883206189">
          <w:marLeft w:val="0"/>
          <w:marRight w:val="0"/>
          <w:marTop w:val="0"/>
          <w:marBottom w:val="0"/>
          <w:divBdr>
            <w:top w:val="none" w:sz="0" w:space="0" w:color="auto"/>
            <w:left w:val="none" w:sz="0" w:space="0" w:color="auto"/>
            <w:bottom w:val="none" w:sz="0" w:space="0" w:color="auto"/>
            <w:right w:val="none" w:sz="0" w:space="0" w:color="auto"/>
          </w:divBdr>
        </w:div>
        <w:div w:id="1098064896">
          <w:marLeft w:val="0"/>
          <w:marRight w:val="0"/>
          <w:marTop w:val="0"/>
          <w:marBottom w:val="0"/>
          <w:divBdr>
            <w:top w:val="none" w:sz="0" w:space="0" w:color="auto"/>
            <w:left w:val="none" w:sz="0" w:space="0" w:color="auto"/>
            <w:bottom w:val="none" w:sz="0" w:space="0" w:color="auto"/>
            <w:right w:val="none" w:sz="0" w:space="0" w:color="auto"/>
          </w:divBdr>
        </w:div>
        <w:div w:id="929317591">
          <w:marLeft w:val="0"/>
          <w:marRight w:val="0"/>
          <w:marTop w:val="0"/>
          <w:marBottom w:val="0"/>
          <w:divBdr>
            <w:top w:val="none" w:sz="0" w:space="0" w:color="auto"/>
            <w:left w:val="none" w:sz="0" w:space="0" w:color="auto"/>
            <w:bottom w:val="none" w:sz="0" w:space="0" w:color="auto"/>
            <w:right w:val="none" w:sz="0" w:space="0" w:color="auto"/>
          </w:divBdr>
        </w:div>
        <w:div w:id="1331450761">
          <w:marLeft w:val="0"/>
          <w:marRight w:val="0"/>
          <w:marTop w:val="0"/>
          <w:marBottom w:val="0"/>
          <w:divBdr>
            <w:top w:val="none" w:sz="0" w:space="0" w:color="auto"/>
            <w:left w:val="none" w:sz="0" w:space="0" w:color="auto"/>
            <w:bottom w:val="none" w:sz="0" w:space="0" w:color="auto"/>
            <w:right w:val="none" w:sz="0" w:space="0" w:color="auto"/>
          </w:divBdr>
        </w:div>
        <w:div w:id="1125319927">
          <w:marLeft w:val="0"/>
          <w:marRight w:val="0"/>
          <w:marTop w:val="0"/>
          <w:marBottom w:val="0"/>
          <w:divBdr>
            <w:top w:val="none" w:sz="0" w:space="0" w:color="auto"/>
            <w:left w:val="none" w:sz="0" w:space="0" w:color="auto"/>
            <w:bottom w:val="none" w:sz="0" w:space="0" w:color="auto"/>
            <w:right w:val="none" w:sz="0" w:space="0" w:color="auto"/>
          </w:divBdr>
        </w:div>
        <w:div w:id="264769528">
          <w:marLeft w:val="0"/>
          <w:marRight w:val="0"/>
          <w:marTop w:val="0"/>
          <w:marBottom w:val="0"/>
          <w:divBdr>
            <w:top w:val="none" w:sz="0" w:space="0" w:color="auto"/>
            <w:left w:val="none" w:sz="0" w:space="0" w:color="auto"/>
            <w:bottom w:val="none" w:sz="0" w:space="0" w:color="auto"/>
            <w:right w:val="none" w:sz="0" w:space="0" w:color="auto"/>
          </w:divBdr>
        </w:div>
        <w:div w:id="707414809">
          <w:marLeft w:val="0"/>
          <w:marRight w:val="0"/>
          <w:marTop w:val="0"/>
          <w:marBottom w:val="0"/>
          <w:divBdr>
            <w:top w:val="none" w:sz="0" w:space="0" w:color="auto"/>
            <w:left w:val="none" w:sz="0" w:space="0" w:color="auto"/>
            <w:bottom w:val="none" w:sz="0" w:space="0" w:color="auto"/>
            <w:right w:val="none" w:sz="0" w:space="0" w:color="auto"/>
          </w:divBdr>
        </w:div>
        <w:div w:id="428042717">
          <w:marLeft w:val="0"/>
          <w:marRight w:val="0"/>
          <w:marTop w:val="0"/>
          <w:marBottom w:val="0"/>
          <w:divBdr>
            <w:top w:val="none" w:sz="0" w:space="0" w:color="auto"/>
            <w:left w:val="none" w:sz="0" w:space="0" w:color="auto"/>
            <w:bottom w:val="none" w:sz="0" w:space="0" w:color="auto"/>
            <w:right w:val="none" w:sz="0" w:space="0" w:color="auto"/>
          </w:divBdr>
        </w:div>
        <w:div w:id="1889296687">
          <w:marLeft w:val="0"/>
          <w:marRight w:val="0"/>
          <w:marTop w:val="0"/>
          <w:marBottom w:val="0"/>
          <w:divBdr>
            <w:top w:val="none" w:sz="0" w:space="0" w:color="auto"/>
            <w:left w:val="none" w:sz="0" w:space="0" w:color="auto"/>
            <w:bottom w:val="none" w:sz="0" w:space="0" w:color="auto"/>
            <w:right w:val="none" w:sz="0" w:space="0" w:color="auto"/>
          </w:divBdr>
        </w:div>
        <w:div w:id="1744377520">
          <w:marLeft w:val="0"/>
          <w:marRight w:val="0"/>
          <w:marTop w:val="0"/>
          <w:marBottom w:val="0"/>
          <w:divBdr>
            <w:top w:val="none" w:sz="0" w:space="0" w:color="auto"/>
            <w:left w:val="none" w:sz="0" w:space="0" w:color="auto"/>
            <w:bottom w:val="none" w:sz="0" w:space="0" w:color="auto"/>
            <w:right w:val="none" w:sz="0" w:space="0" w:color="auto"/>
          </w:divBdr>
        </w:div>
        <w:div w:id="1717780750">
          <w:marLeft w:val="0"/>
          <w:marRight w:val="0"/>
          <w:marTop w:val="0"/>
          <w:marBottom w:val="0"/>
          <w:divBdr>
            <w:top w:val="none" w:sz="0" w:space="0" w:color="auto"/>
            <w:left w:val="none" w:sz="0" w:space="0" w:color="auto"/>
            <w:bottom w:val="none" w:sz="0" w:space="0" w:color="auto"/>
            <w:right w:val="none" w:sz="0" w:space="0" w:color="auto"/>
          </w:divBdr>
        </w:div>
        <w:div w:id="1574468517">
          <w:marLeft w:val="0"/>
          <w:marRight w:val="0"/>
          <w:marTop w:val="0"/>
          <w:marBottom w:val="0"/>
          <w:divBdr>
            <w:top w:val="none" w:sz="0" w:space="0" w:color="auto"/>
            <w:left w:val="none" w:sz="0" w:space="0" w:color="auto"/>
            <w:bottom w:val="none" w:sz="0" w:space="0" w:color="auto"/>
            <w:right w:val="none" w:sz="0" w:space="0" w:color="auto"/>
          </w:divBdr>
        </w:div>
        <w:div w:id="472405673">
          <w:marLeft w:val="0"/>
          <w:marRight w:val="0"/>
          <w:marTop w:val="0"/>
          <w:marBottom w:val="0"/>
          <w:divBdr>
            <w:top w:val="none" w:sz="0" w:space="0" w:color="auto"/>
            <w:left w:val="none" w:sz="0" w:space="0" w:color="auto"/>
            <w:bottom w:val="none" w:sz="0" w:space="0" w:color="auto"/>
            <w:right w:val="none" w:sz="0" w:space="0" w:color="auto"/>
          </w:divBdr>
        </w:div>
        <w:div w:id="641269978">
          <w:marLeft w:val="0"/>
          <w:marRight w:val="0"/>
          <w:marTop w:val="0"/>
          <w:marBottom w:val="0"/>
          <w:divBdr>
            <w:top w:val="none" w:sz="0" w:space="0" w:color="auto"/>
            <w:left w:val="none" w:sz="0" w:space="0" w:color="auto"/>
            <w:bottom w:val="none" w:sz="0" w:space="0" w:color="auto"/>
            <w:right w:val="none" w:sz="0" w:space="0" w:color="auto"/>
          </w:divBdr>
        </w:div>
        <w:div w:id="959263099">
          <w:marLeft w:val="0"/>
          <w:marRight w:val="0"/>
          <w:marTop w:val="0"/>
          <w:marBottom w:val="0"/>
          <w:divBdr>
            <w:top w:val="none" w:sz="0" w:space="0" w:color="auto"/>
            <w:left w:val="none" w:sz="0" w:space="0" w:color="auto"/>
            <w:bottom w:val="none" w:sz="0" w:space="0" w:color="auto"/>
            <w:right w:val="none" w:sz="0" w:space="0" w:color="auto"/>
          </w:divBdr>
        </w:div>
        <w:div w:id="1512914625">
          <w:marLeft w:val="0"/>
          <w:marRight w:val="0"/>
          <w:marTop w:val="0"/>
          <w:marBottom w:val="0"/>
          <w:divBdr>
            <w:top w:val="none" w:sz="0" w:space="0" w:color="auto"/>
            <w:left w:val="none" w:sz="0" w:space="0" w:color="auto"/>
            <w:bottom w:val="none" w:sz="0" w:space="0" w:color="auto"/>
            <w:right w:val="none" w:sz="0" w:space="0" w:color="auto"/>
          </w:divBdr>
        </w:div>
        <w:div w:id="349840975">
          <w:marLeft w:val="0"/>
          <w:marRight w:val="0"/>
          <w:marTop w:val="0"/>
          <w:marBottom w:val="0"/>
          <w:divBdr>
            <w:top w:val="none" w:sz="0" w:space="0" w:color="auto"/>
            <w:left w:val="none" w:sz="0" w:space="0" w:color="auto"/>
            <w:bottom w:val="none" w:sz="0" w:space="0" w:color="auto"/>
            <w:right w:val="none" w:sz="0" w:space="0" w:color="auto"/>
          </w:divBdr>
        </w:div>
        <w:div w:id="967515809">
          <w:marLeft w:val="0"/>
          <w:marRight w:val="0"/>
          <w:marTop w:val="0"/>
          <w:marBottom w:val="0"/>
          <w:divBdr>
            <w:top w:val="none" w:sz="0" w:space="0" w:color="auto"/>
            <w:left w:val="none" w:sz="0" w:space="0" w:color="auto"/>
            <w:bottom w:val="none" w:sz="0" w:space="0" w:color="auto"/>
            <w:right w:val="none" w:sz="0" w:space="0" w:color="auto"/>
          </w:divBdr>
        </w:div>
        <w:div w:id="496657462">
          <w:marLeft w:val="0"/>
          <w:marRight w:val="0"/>
          <w:marTop w:val="0"/>
          <w:marBottom w:val="0"/>
          <w:divBdr>
            <w:top w:val="none" w:sz="0" w:space="0" w:color="auto"/>
            <w:left w:val="none" w:sz="0" w:space="0" w:color="auto"/>
            <w:bottom w:val="none" w:sz="0" w:space="0" w:color="auto"/>
            <w:right w:val="none" w:sz="0" w:space="0" w:color="auto"/>
          </w:divBdr>
        </w:div>
        <w:div w:id="225721248">
          <w:marLeft w:val="0"/>
          <w:marRight w:val="0"/>
          <w:marTop w:val="0"/>
          <w:marBottom w:val="0"/>
          <w:divBdr>
            <w:top w:val="none" w:sz="0" w:space="0" w:color="auto"/>
            <w:left w:val="none" w:sz="0" w:space="0" w:color="auto"/>
            <w:bottom w:val="none" w:sz="0" w:space="0" w:color="auto"/>
            <w:right w:val="none" w:sz="0" w:space="0" w:color="auto"/>
          </w:divBdr>
        </w:div>
        <w:div w:id="2098164089">
          <w:marLeft w:val="0"/>
          <w:marRight w:val="0"/>
          <w:marTop w:val="0"/>
          <w:marBottom w:val="0"/>
          <w:divBdr>
            <w:top w:val="none" w:sz="0" w:space="0" w:color="auto"/>
            <w:left w:val="none" w:sz="0" w:space="0" w:color="auto"/>
            <w:bottom w:val="none" w:sz="0" w:space="0" w:color="auto"/>
            <w:right w:val="none" w:sz="0" w:space="0" w:color="auto"/>
          </w:divBdr>
        </w:div>
        <w:div w:id="1600677163">
          <w:marLeft w:val="0"/>
          <w:marRight w:val="0"/>
          <w:marTop w:val="0"/>
          <w:marBottom w:val="0"/>
          <w:divBdr>
            <w:top w:val="none" w:sz="0" w:space="0" w:color="auto"/>
            <w:left w:val="none" w:sz="0" w:space="0" w:color="auto"/>
            <w:bottom w:val="none" w:sz="0" w:space="0" w:color="auto"/>
            <w:right w:val="none" w:sz="0" w:space="0" w:color="auto"/>
          </w:divBdr>
        </w:div>
        <w:div w:id="1286350947">
          <w:marLeft w:val="0"/>
          <w:marRight w:val="0"/>
          <w:marTop w:val="0"/>
          <w:marBottom w:val="0"/>
          <w:divBdr>
            <w:top w:val="none" w:sz="0" w:space="0" w:color="auto"/>
            <w:left w:val="none" w:sz="0" w:space="0" w:color="auto"/>
            <w:bottom w:val="none" w:sz="0" w:space="0" w:color="auto"/>
            <w:right w:val="none" w:sz="0" w:space="0" w:color="auto"/>
          </w:divBdr>
        </w:div>
        <w:div w:id="2022469556">
          <w:marLeft w:val="0"/>
          <w:marRight w:val="0"/>
          <w:marTop w:val="0"/>
          <w:marBottom w:val="0"/>
          <w:divBdr>
            <w:top w:val="none" w:sz="0" w:space="0" w:color="auto"/>
            <w:left w:val="none" w:sz="0" w:space="0" w:color="auto"/>
            <w:bottom w:val="none" w:sz="0" w:space="0" w:color="auto"/>
            <w:right w:val="none" w:sz="0" w:space="0" w:color="auto"/>
          </w:divBdr>
        </w:div>
        <w:div w:id="4481312">
          <w:marLeft w:val="0"/>
          <w:marRight w:val="0"/>
          <w:marTop w:val="0"/>
          <w:marBottom w:val="0"/>
          <w:divBdr>
            <w:top w:val="none" w:sz="0" w:space="0" w:color="auto"/>
            <w:left w:val="none" w:sz="0" w:space="0" w:color="auto"/>
            <w:bottom w:val="none" w:sz="0" w:space="0" w:color="auto"/>
            <w:right w:val="none" w:sz="0" w:space="0" w:color="auto"/>
          </w:divBdr>
        </w:div>
        <w:div w:id="888998914">
          <w:marLeft w:val="0"/>
          <w:marRight w:val="0"/>
          <w:marTop w:val="0"/>
          <w:marBottom w:val="0"/>
          <w:divBdr>
            <w:top w:val="none" w:sz="0" w:space="0" w:color="auto"/>
            <w:left w:val="none" w:sz="0" w:space="0" w:color="auto"/>
            <w:bottom w:val="none" w:sz="0" w:space="0" w:color="auto"/>
            <w:right w:val="none" w:sz="0" w:space="0" w:color="auto"/>
          </w:divBdr>
        </w:div>
        <w:div w:id="561864200">
          <w:marLeft w:val="0"/>
          <w:marRight w:val="0"/>
          <w:marTop w:val="0"/>
          <w:marBottom w:val="0"/>
          <w:divBdr>
            <w:top w:val="none" w:sz="0" w:space="0" w:color="auto"/>
            <w:left w:val="none" w:sz="0" w:space="0" w:color="auto"/>
            <w:bottom w:val="none" w:sz="0" w:space="0" w:color="auto"/>
            <w:right w:val="none" w:sz="0" w:space="0" w:color="auto"/>
          </w:divBdr>
        </w:div>
        <w:div w:id="2137940586">
          <w:marLeft w:val="0"/>
          <w:marRight w:val="0"/>
          <w:marTop w:val="0"/>
          <w:marBottom w:val="0"/>
          <w:divBdr>
            <w:top w:val="none" w:sz="0" w:space="0" w:color="auto"/>
            <w:left w:val="none" w:sz="0" w:space="0" w:color="auto"/>
            <w:bottom w:val="none" w:sz="0" w:space="0" w:color="auto"/>
            <w:right w:val="none" w:sz="0" w:space="0" w:color="auto"/>
          </w:divBdr>
        </w:div>
        <w:div w:id="827595451">
          <w:marLeft w:val="0"/>
          <w:marRight w:val="0"/>
          <w:marTop w:val="0"/>
          <w:marBottom w:val="0"/>
          <w:divBdr>
            <w:top w:val="none" w:sz="0" w:space="0" w:color="auto"/>
            <w:left w:val="none" w:sz="0" w:space="0" w:color="auto"/>
            <w:bottom w:val="none" w:sz="0" w:space="0" w:color="auto"/>
            <w:right w:val="none" w:sz="0" w:space="0" w:color="auto"/>
          </w:divBdr>
        </w:div>
        <w:div w:id="128472529">
          <w:marLeft w:val="0"/>
          <w:marRight w:val="0"/>
          <w:marTop w:val="0"/>
          <w:marBottom w:val="0"/>
          <w:divBdr>
            <w:top w:val="none" w:sz="0" w:space="0" w:color="auto"/>
            <w:left w:val="none" w:sz="0" w:space="0" w:color="auto"/>
            <w:bottom w:val="none" w:sz="0" w:space="0" w:color="auto"/>
            <w:right w:val="none" w:sz="0" w:space="0" w:color="auto"/>
          </w:divBdr>
        </w:div>
        <w:div w:id="1550335756">
          <w:marLeft w:val="0"/>
          <w:marRight w:val="0"/>
          <w:marTop w:val="0"/>
          <w:marBottom w:val="0"/>
          <w:divBdr>
            <w:top w:val="none" w:sz="0" w:space="0" w:color="auto"/>
            <w:left w:val="none" w:sz="0" w:space="0" w:color="auto"/>
            <w:bottom w:val="none" w:sz="0" w:space="0" w:color="auto"/>
            <w:right w:val="none" w:sz="0" w:space="0" w:color="auto"/>
          </w:divBdr>
        </w:div>
        <w:div w:id="924538408">
          <w:marLeft w:val="0"/>
          <w:marRight w:val="0"/>
          <w:marTop w:val="0"/>
          <w:marBottom w:val="0"/>
          <w:divBdr>
            <w:top w:val="none" w:sz="0" w:space="0" w:color="auto"/>
            <w:left w:val="none" w:sz="0" w:space="0" w:color="auto"/>
            <w:bottom w:val="none" w:sz="0" w:space="0" w:color="auto"/>
            <w:right w:val="none" w:sz="0" w:space="0" w:color="auto"/>
          </w:divBdr>
        </w:div>
        <w:div w:id="1552231091">
          <w:marLeft w:val="0"/>
          <w:marRight w:val="0"/>
          <w:marTop w:val="0"/>
          <w:marBottom w:val="0"/>
          <w:divBdr>
            <w:top w:val="none" w:sz="0" w:space="0" w:color="auto"/>
            <w:left w:val="none" w:sz="0" w:space="0" w:color="auto"/>
            <w:bottom w:val="none" w:sz="0" w:space="0" w:color="auto"/>
            <w:right w:val="none" w:sz="0" w:space="0" w:color="auto"/>
          </w:divBdr>
        </w:div>
        <w:div w:id="1003053204">
          <w:marLeft w:val="0"/>
          <w:marRight w:val="0"/>
          <w:marTop w:val="0"/>
          <w:marBottom w:val="0"/>
          <w:divBdr>
            <w:top w:val="none" w:sz="0" w:space="0" w:color="auto"/>
            <w:left w:val="none" w:sz="0" w:space="0" w:color="auto"/>
            <w:bottom w:val="none" w:sz="0" w:space="0" w:color="auto"/>
            <w:right w:val="none" w:sz="0" w:space="0" w:color="auto"/>
          </w:divBdr>
        </w:div>
        <w:div w:id="560944212">
          <w:marLeft w:val="0"/>
          <w:marRight w:val="0"/>
          <w:marTop w:val="0"/>
          <w:marBottom w:val="0"/>
          <w:divBdr>
            <w:top w:val="none" w:sz="0" w:space="0" w:color="auto"/>
            <w:left w:val="none" w:sz="0" w:space="0" w:color="auto"/>
            <w:bottom w:val="none" w:sz="0" w:space="0" w:color="auto"/>
            <w:right w:val="none" w:sz="0" w:space="0" w:color="auto"/>
          </w:divBdr>
        </w:div>
        <w:div w:id="786898910">
          <w:marLeft w:val="0"/>
          <w:marRight w:val="0"/>
          <w:marTop w:val="0"/>
          <w:marBottom w:val="0"/>
          <w:divBdr>
            <w:top w:val="none" w:sz="0" w:space="0" w:color="auto"/>
            <w:left w:val="none" w:sz="0" w:space="0" w:color="auto"/>
            <w:bottom w:val="none" w:sz="0" w:space="0" w:color="auto"/>
            <w:right w:val="none" w:sz="0" w:space="0" w:color="auto"/>
          </w:divBdr>
        </w:div>
        <w:div w:id="557008879">
          <w:marLeft w:val="0"/>
          <w:marRight w:val="0"/>
          <w:marTop w:val="0"/>
          <w:marBottom w:val="0"/>
          <w:divBdr>
            <w:top w:val="none" w:sz="0" w:space="0" w:color="auto"/>
            <w:left w:val="none" w:sz="0" w:space="0" w:color="auto"/>
            <w:bottom w:val="none" w:sz="0" w:space="0" w:color="auto"/>
            <w:right w:val="none" w:sz="0" w:space="0" w:color="auto"/>
          </w:divBdr>
        </w:div>
        <w:div w:id="685180750">
          <w:marLeft w:val="0"/>
          <w:marRight w:val="0"/>
          <w:marTop w:val="0"/>
          <w:marBottom w:val="0"/>
          <w:divBdr>
            <w:top w:val="none" w:sz="0" w:space="0" w:color="auto"/>
            <w:left w:val="none" w:sz="0" w:space="0" w:color="auto"/>
            <w:bottom w:val="none" w:sz="0" w:space="0" w:color="auto"/>
            <w:right w:val="none" w:sz="0" w:space="0" w:color="auto"/>
          </w:divBdr>
        </w:div>
        <w:div w:id="1209760812">
          <w:marLeft w:val="0"/>
          <w:marRight w:val="0"/>
          <w:marTop w:val="0"/>
          <w:marBottom w:val="0"/>
          <w:divBdr>
            <w:top w:val="none" w:sz="0" w:space="0" w:color="auto"/>
            <w:left w:val="none" w:sz="0" w:space="0" w:color="auto"/>
            <w:bottom w:val="none" w:sz="0" w:space="0" w:color="auto"/>
            <w:right w:val="none" w:sz="0" w:space="0" w:color="auto"/>
          </w:divBdr>
        </w:div>
        <w:div w:id="1098136105">
          <w:marLeft w:val="0"/>
          <w:marRight w:val="0"/>
          <w:marTop w:val="0"/>
          <w:marBottom w:val="0"/>
          <w:divBdr>
            <w:top w:val="none" w:sz="0" w:space="0" w:color="auto"/>
            <w:left w:val="none" w:sz="0" w:space="0" w:color="auto"/>
            <w:bottom w:val="none" w:sz="0" w:space="0" w:color="auto"/>
            <w:right w:val="none" w:sz="0" w:space="0" w:color="auto"/>
          </w:divBdr>
        </w:div>
        <w:div w:id="1235625070">
          <w:marLeft w:val="0"/>
          <w:marRight w:val="0"/>
          <w:marTop w:val="0"/>
          <w:marBottom w:val="0"/>
          <w:divBdr>
            <w:top w:val="none" w:sz="0" w:space="0" w:color="auto"/>
            <w:left w:val="none" w:sz="0" w:space="0" w:color="auto"/>
            <w:bottom w:val="none" w:sz="0" w:space="0" w:color="auto"/>
            <w:right w:val="none" w:sz="0" w:space="0" w:color="auto"/>
          </w:divBdr>
        </w:div>
        <w:div w:id="804546529">
          <w:marLeft w:val="0"/>
          <w:marRight w:val="0"/>
          <w:marTop w:val="0"/>
          <w:marBottom w:val="0"/>
          <w:divBdr>
            <w:top w:val="none" w:sz="0" w:space="0" w:color="auto"/>
            <w:left w:val="none" w:sz="0" w:space="0" w:color="auto"/>
            <w:bottom w:val="none" w:sz="0" w:space="0" w:color="auto"/>
            <w:right w:val="none" w:sz="0" w:space="0" w:color="auto"/>
          </w:divBdr>
        </w:div>
        <w:div w:id="1197934282">
          <w:marLeft w:val="0"/>
          <w:marRight w:val="0"/>
          <w:marTop w:val="0"/>
          <w:marBottom w:val="0"/>
          <w:divBdr>
            <w:top w:val="none" w:sz="0" w:space="0" w:color="auto"/>
            <w:left w:val="none" w:sz="0" w:space="0" w:color="auto"/>
            <w:bottom w:val="none" w:sz="0" w:space="0" w:color="auto"/>
            <w:right w:val="none" w:sz="0" w:space="0" w:color="auto"/>
          </w:divBdr>
        </w:div>
        <w:div w:id="1967732198">
          <w:marLeft w:val="0"/>
          <w:marRight w:val="0"/>
          <w:marTop w:val="0"/>
          <w:marBottom w:val="0"/>
          <w:divBdr>
            <w:top w:val="none" w:sz="0" w:space="0" w:color="auto"/>
            <w:left w:val="none" w:sz="0" w:space="0" w:color="auto"/>
            <w:bottom w:val="none" w:sz="0" w:space="0" w:color="auto"/>
            <w:right w:val="none" w:sz="0" w:space="0" w:color="auto"/>
          </w:divBdr>
        </w:div>
        <w:div w:id="1458179553">
          <w:marLeft w:val="0"/>
          <w:marRight w:val="0"/>
          <w:marTop w:val="0"/>
          <w:marBottom w:val="0"/>
          <w:divBdr>
            <w:top w:val="none" w:sz="0" w:space="0" w:color="auto"/>
            <w:left w:val="none" w:sz="0" w:space="0" w:color="auto"/>
            <w:bottom w:val="none" w:sz="0" w:space="0" w:color="auto"/>
            <w:right w:val="none" w:sz="0" w:space="0" w:color="auto"/>
          </w:divBdr>
        </w:div>
        <w:div w:id="251357631">
          <w:marLeft w:val="0"/>
          <w:marRight w:val="0"/>
          <w:marTop w:val="0"/>
          <w:marBottom w:val="0"/>
          <w:divBdr>
            <w:top w:val="none" w:sz="0" w:space="0" w:color="auto"/>
            <w:left w:val="none" w:sz="0" w:space="0" w:color="auto"/>
            <w:bottom w:val="none" w:sz="0" w:space="0" w:color="auto"/>
            <w:right w:val="none" w:sz="0" w:space="0" w:color="auto"/>
          </w:divBdr>
        </w:div>
        <w:div w:id="1592734090">
          <w:marLeft w:val="0"/>
          <w:marRight w:val="0"/>
          <w:marTop w:val="0"/>
          <w:marBottom w:val="0"/>
          <w:divBdr>
            <w:top w:val="none" w:sz="0" w:space="0" w:color="auto"/>
            <w:left w:val="none" w:sz="0" w:space="0" w:color="auto"/>
            <w:bottom w:val="none" w:sz="0" w:space="0" w:color="auto"/>
            <w:right w:val="none" w:sz="0" w:space="0" w:color="auto"/>
          </w:divBdr>
        </w:div>
        <w:div w:id="592015811">
          <w:marLeft w:val="0"/>
          <w:marRight w:val="0"/>
          <w:marTop w:val="0"/>
          <w:marBottom w:val="0"/>
          <w:divBdr>
            <w:top w:val="none" w:sz="0" w:space="0" w:color="auto"/>
            <w:left w:val="none" w:sz="0" w:space="0" w:color="auto"/>
            <w:bottom w:val="none" w:sz="0" w:space="0" w:color="auto"/>
            <w:right w:val="none" w:sz="0" w:space="0" w:color="auto"/>
          </w:divBdr>
        </w:div>
        <w:div w:id="2109037341">
          <w:marLeft w:val="0"/>
          <w:marRight w:val="0"/>
          <w:marTop w:val="0"/>
          <w:marBottom w:val="0"/>
          <w:divBdr>
            <w:top w:val="none" w:sz="0" w:space="0" w:color="auto"/>
            <w:left w:val="none" w:sz="0" w:space="0" w:color="auto"/>
            <w:bottom w:val="none" w:sz="0" w:space="0" w:color="auto"/>
            <w:right w:val="none" w:sz="0" w:space="0" w:color="auto"/>
          </w:divBdr>
        </w:div>
        <w:div w:id="337661788">
          <w:marLeft w:val="0"/>
          <w:marRight w:val="0"/>
          <w:marTop w:val="0"/>
          <w:marBottom w:val="0"/>
          <w:divBdr>
            <w:top w:val="none" w:sz="0" w:space="0" w:color="auto"/>
            <w:left w:val="none" w:sz="0" w:space="0" w:color="auto"/>
            <w:bottom w:val="none" w:sz="0" w:space="0" w:color="auto"/>
            <w:right w:val="none" w:sz="0" w:space="0" w:color="auto"/>
          </w:divBdr>
        </w:div>
        <w:div w:id="550463090">
          <w:marLeft w:val="0"/>
          <w:marRight w:val="0"/>
          <w:marTop w:val="0"/>
          <w:marBottom w:val="0"/>
          <w:divBdr>
            <w:top w:val="none" w:sz="0" w:space="0" w:color="auto"/>
            <w:left w:val="none" w:sz="0" w:space="0" w:color="auto"/>
            <w:bottom w:val="none" w:sz="0" w:space="0" w:color="auto"/>
            <w:right w:val="none" w:sz="0" w:space="0" w:color="auto"/>
          </w:divBdr>
        </w:div>
        <w:div w:id="1379744689">
          <w:marLeft w:val="0"/>
          <w:marRight w:val="0"/>
          <w:marTop w:val="0"/>
          <w:marBottom w:val="0"/>
          <w:divBdr>
            <w:top w:val="none" w:sz="0" w:space="0" w:color="auto"/>
            <w:left w:val="none" w:sz="0" w:space="0" w:color="auto"/>
            <w:bottom w:val="none" w:sz="0" w:space="0" w:color="auto"/>
            <w:right w:val="none" w:sz="0" w:space="0" w:color="auto"/>
          </w:divBdr>
        </w:div>
        <w:div w:id="179978546">
          <w:marLeft w:val="0"/>
          <w:marRight w:val="0"/>
          <w:marTop w:val="0"/>
          <w:marBottom w:val="0"/>
          <w:divBdr>
            <w:top w:val="none" w:sz="0" w:space="0" w:color="auto"/>
            <w:left w:val="none" w:sz="0" w:space="0" w:color="auto"/>
            <w:bottom w:val="none" w:sz="0" w:space="0" w:color="auto"/>
            <w:right w:val="none" w:sz="0" w:space="0" w:color="auto"/>
          </w:divBdr>
        </w:div>
        <w:div w:id="684746112">
          <w:marLeft w:val="0"/>
          <w:marRight w:val="0"/>
          <w:marTop w:val="0"/>
          <w:marBottom w:val="0"/>
          <w:divBdr>
            <w:top w:val="none" w:sz="0" w:space="0" w:color="auto"/>
            <w:left w:val="none" w:sz="0" w:space="0" w:color="auto"/>
            <w:bottom w:val="none" w:sz="0" w:space="0" w:color="auto"/>
            <w:right w:val="none" w:sz="0" w:space="0" w:color="auto"/>
          </w:divBdr>
        </w:div>
        <w:div w:id="213009146">
          <w:marLeft w:val="0"/>
          <w:marRight w:val="0"/>
          <w:marTop w:val="0"/>
          <w:marBottom w:val="0"/>
          <w:divBdr>
            <w:top w:val="none" w:sz="0" w:space="0" w:color="auto"/>
            <w:left w:val="none" w:sz="0" w:space="0" w:color="auto"/>
            <w:bottom w:val="none" w:sz="0" w:space="0" w:color="auto"/>
            <w:right w:val="none" w:sz="0" w:space="0" w:color="auto"/>
          </w:divBdr>
        </w:div>
        <w:div w:id="11343198">
          <w:marLeft w:val="0"/>
          <w:marRight w:val="0"/>
          <w:marTop w:val="0"/>
          <w:marBottom w:val="0"/>
          <w:divBdr>
            <w:top w:val="none" w:sz="0" w:space="0" w:color="auto"/>
            <w:left w:val="none" w:sz="0" w:space="0" w:color="auto"/>
            <w:bottom w:val="none" w:sz="0" w:space="0" w:color="auto"/>
            <w:right w:val="none" w:sz="0" w:space="0" w:color="auto"/>
          </w:divBdr>
        </w:div>
        <w:div w:id="870339791">
          <w:marLeft w:val="0"/>
          <w:marRight w:val="0"/>
          <w:marTop w:val="0"/>
          <w:marBottom w:val="0"/>
          <w:divBdr>
            <w:top w:val="none" w:sz="0" w:space="0" w:color="auto"/>
            <w:left w:val="none" w:sz="0" w:space="0" w:color="auto"/>
            <w:bottom w:val="none" w:sz="0" w:space="0" w:color="auto"/>
            <w:right w:val="none" w:sz="0" w:space="0" w:color="auto"/>
          </w:divBdr>
        </w:div>
        <w:div w:id="806048793">
          <w:marLeft w:val="0"/>
          <w:marRight w:val="0"/>
          <w:marTop w:val="0"/>
          <w:marBottom w:val="0"/>
          <w:divBdr>
            <w:top w:val="none" w:sz="0" w:space="0" w:color="auto"/>
            <w:left w:val="none" w:sz="0" w:space="0" w:color="auto"/>
            <w:bottom w:val="none" w:sz="0" w:space="0" w:color="auto"/>
            <w:right w:val="none" w:sz="0" w:space="0" w:color="auto"/>
          </w:divBdr>
        </w:div>
        <w:div w:id="1784305263">
          <w:marLeft w:val="0"/>
          <w:marRight w:val="0"/>
          <w:marTop w:val="0"/>
          <w:marBottom w:val="0"/>
          <w:divBdr>
            <w:top w:val="none" w:sz="0" w:space="0" w:color="auto"/>
            <w:left w:val="none" w:sz="0" w:space="0" w:color="auto"/>
            <w:bottom w:val="none" w:sz="0" w:space="0" w:color="auto"/>
            <w:right w:val="none" w:sz="0" w:space="0" w:color="auto"/>
          </w:divBdr>
        </w:div>
        <w:div w:id="2049985944">
          <w:marLeft w:val="0"/>
          <w:marRight w:val="0"/>
          <w:marTop w:val="0"/>
          <w:marBottom w:val="0"/>
          <w:divBdr>
            <w:top w:val="none" w:sz="0" w:space="0" w:color="auto"/>
            <w:left w:val="none" w:sz="0" w:space="0" w:color="auto"/>
            <w:bottom w:val="none" w:sz="0" w:space="0" w:color="auto"/>
            <w:right w:val="none" w:sz="0" w:space="0" w:color="auto"/>
          </w:divBdr>
        </w:div>
        <w:div w:id="1496532628">
          <w:marLeft w:val="0"/>
          <w:marRight w:val="0"/>
          <w:marTop w:val="0"/>
          <w:marBottom w:val="0"/>
          <w:divBdr>
            <w:top w:val="none" w:sz="0" w:space="0" w:color="auto"/>
            <w:left w:val="none" w:sz="0" w:space="0" w:color="auto"/>
            <w:bottom w:val="none" w:sz="0" w:space="0" w:color="auto"/>
            <w:right w:val="none" w:sz="0" w:space="0" w:color="auto"/>
          </w:divBdr>
        </w:div>
        <w:div w:id="688527201">
          <w:marLeft w:val="0"/>
          <w:marRight w:val="0"/>
          <w:marTop w:val="0"/>
          <w:marBottom w:val="0"/>
          <w:divBdr>
            <w:top w:val="none" w:sz="0" w:space="0" w:color="auto"/>
            <w:left w:val="none" w:sz="0" w:space="0" w:color="auto"/>
            <w:bottom w:val="none" w:sz="0" w:space="0" w:color="auto"/>
            <w:right w:val="none" w:sz="0" w:space="0" w:color="auto"/>
          </w:divBdr>
        </w:div>
        <w:div w:id="1737975508">
          <w:marLeft w:val="0"/>
          <w:marRight w:val="0"/>
          <w:marTop w:val="0"/>
          <w:marBottom w:val="0"/>
          <w:divBdr>
            <w:top w:val="none" w:sz="0" w:space="0" w:color="auto"/>
            <w:left w:val="none" w:sz="0" w:space="0" w:color="auto"/>
            <w:bottom w:val="none" w:sz="0" w:space="0" w:color="auto"/>
            <w:right w:val="none" w:sz="0" w:space="0" w:color="auto"/>
          </w:divBdr>
        </w:div>
        <w:div w:id="2072149179">
          <w:marLeft w:val="0"/>
          <w:marRight w:val="0"/>
          <w:marTop w:val="0"/>
          <w:marBottom w:val="0"/>
          <w:divBdr>
            <w:top w:val="none" w:sz="0" w:space="0" w:color="auto"/>
            <w:left w:val="none" w:sz="0" w:space="0" w:color="auto"/>
            <w:bottom w:val="none" w:sz="0" w:space="0" w:color="auto"/>
            <w:right w:val="none" w:sz="0" w:space="0" w:color="auto"/>
          </w:divBdr>
        </w:div>
        <w:div w:id="1216745987">
          <w:marLeft w:val="0"/>
          <w:marRight w:val="0"/>
          <w:marTop w:val="0"/>
          <w:marBottom w:val="0"/>
          <w:divBdr>
            <w:top w:val="none" w:sz="0" w:space="0" w:color="auto"/>
            <w:left w:val="none" w:sz="0" w:space="0" w:color="auto"/>
            <w:bottom w:val="none" w:sz="0" w:space="0" w:color="auto"/>
            <w:right w:val="none" w:sz="0" w:space="0" w:color="auto"/>
          </w:divBdr>
        </w:div>
        <w:div w:id="2053143089">
          <w:marLeft w:val="0"/>
          <w:marRight w:val="0"/>
          <w:marTop w:val="0"/>
          <w:marBottom w:val="0"/>
          <w:divBdr>
            <w:top w:val="none" w:sz="0" w:space="0" w:color="auto"/>
            <w:left w:val="none" w:sz="0" w:space="0" w:color="auto"/>
            <w:bottom w:val="none" w:sz="0" w:space="0" w:color="auto"/>
            <w:right w:val="none" w:sz="0" w:space="0" w:color="auto"/>
          </w:divBdr>
        </w:div>
        <w:div w:id="1425764534">
          <w:marLeft w:val="0"/>
          <w:marRight w:val="0"/>
          <w:marTop w:val="0"/>
          <w:marBottom w:val="0"/>
          <w:divBdr>
            <w:top w:val="none" w:sz="0" w:space="0" w:color="auto"/>
            <w:left w:val="none" w:sz="0" w:space="0" w:color="auto"/>
            <w:bottom w:val="none" w:sz="0" w:space="0" w:color="auto"/>
            <w:right w:val="none" w:sz="0" w:space="0" w:color="auto"/>
          </w:divBdr>
        </w:div>
        <w:div w:id="846288001">
          <w:marLeft w:val="0"/>
          <w:marRight w:val="0"/>
          <w:marTop w:val="0"/>
          <w:marBottom w:val="0"/>
          <w:divBdr>
            <w:top w:val="none" w:sz="0" w:space="0" w:color="auto"/>
            <w:left w:val="none" w:sz="0" w:space="0" w:color="auto"/>
            <w:bottom w:val="none" w:sz="0" w:space="0" w:color="auto"/>
            <w:right w:val="none" w:sz="0" w:space="0" w:color="auto"/>
          </w:divBdr>
        </w:div>
        <w:div w:id="120265754">
          <w:marLeft w:val="0"/>
          <w:marRight w:val="0"/>
          <w:marTop w:val="0"/>
          <w:marBottom w:val="0"/>
          <w:divBdr>
            <w:top w:val="none" w:sz="0" w:space="0" w:color="auto"/>
            <w:left w:val="none" w:sz="0" w:space="0" w:color="auto"/>
            <w:bottom w:val="none" w:sz="0" w:space="0" w:color="auto"/>
            <w:right w:val="none" w:sz="0" w:space="0" w:color="auto"/>
          </w:divBdr>
        </w:div>
        <w:div w:id="815797366">
          <w:marLeft w:val="0"/>
          <w:marRight w:val="0"/>
          <w:marTop w:val="0"/>
          <w:marBottom w:val="0"/>
          <w:divBdr>
            <w:top w:val="none" w:sz="0" w:space="0" w:color="auto"/>
            <w:left w:val="none" w:sz="0" w:space="0" w:color="auto"/>
            <w:bottom w:val="none" w:sz="0" w:space="0" w:color="auto"/>
            <w:right w:val="none" w:sz="0" w:space="0" w:color="auto"/>
          </w:divBdr>
        </w:div>
        <w:div w:id="2009676209">
          <w:marLeft w:val="0"/>
          <w:marRight w:val="0"/>
          <w:marTop w:val="0"/>
          <w:marBottom w:val="0"/>
          <w:divBdr>
            <w:top w:val="none" w:sz="0" w:space="0" w:color="auto"/>
            <w:left w:val="none" w:sz="0" w:space="0" w:color="auto"/>
            <w:bottom w:val="none" w:sz="0" w:space="0" w:color="auto"/>
            <w:right w:val="none" w:sz="0" w:space="0" w:color="auto"/>
          </w:divBdr>
        </w:div>
        <w:div w:id="1217013719">
          <w:marLeft w:val="0"/>
          <w:marRight w:val="0"/>
          <w:marTop w:val="0"/>
          <w:marBottom w:val="0"/>
          <w:divBdr>
            <w:top w:val="none" w:sz="0" w:space="0" w:color="auto"/>
            <w:left w:val="none" w:sz="0" w:space="0" w:color="auto"/>
            <w:bottom w:val="none" w:sz="0" w:space="0" w:color="auto"/>
            <w:right w:val="none" w:sz="0" w:space="0" w:color="auto"/>
          </w:divBdr>
        </w:div>
        <w:div w:id="1809738783">
          <w:marLeft w:val="0"/>
          <w:marRight w:val="0"/>
          <w:marTop w:val="0"/>
          <w:marBottom w:val="0"/>
          <w:divBdr>
            <w:top w:val="none" w:sz="0" w:space="0" w:color="auto"/>
            <w:left w:val="none" w:sz="0" w:space="0" w:color="auto"/>
            <w:bottom w:val="none" w:sz="0" w:space="0" w:color="auto"/>
            <w:right w:val="none" w:sz="0" w:space="0" w:color="auto"/>
          </w:divBdr>
        </w:div>
        <w:div w:id="375348466">
          <w:marLeft w:val="0"/>
          <w:marRight w:val="0"/>
          <w:marTop w:val="0"/>
          <w:marBottom w:val="0"/>
          <w:divBdr>
            <w:top w:val="none" w:sz="0" w:space="0" w:color="auto"/>
            <w:left w:val="none" w:sz="0" w:space="0" w:color="auto"/>
            <w:bottom w:val="none" w:sz="0" w:space="0" w:color="auto"/>
            <w:right w:val="none" w:sz="0" w:space="0" w:color="auto"/>
          </w:divBdr>
        </w:div>
        <w:div w:id="1686399514">
          <w:marLeft w:val="0"/>
          <w:marRight w:val="0"/>
          <w:marTop w:val="0"/>
          <w:marBottom w:val="0"/>
          <w:divBdr>
            <w:top w:val="none" w:sz="0" w:space="0" w:color="auto"/>
            <w:left w:val="none" w:sz="0" w:space="0" w:color="auto"/>
            <w:bottom w:val="none" w:sz="0" w:space="0" w:color="auto"/>
            <w:right w:val="none" w:sz="0" w:space="0" w:color="auto"/>
          </w:divBdr>
        </w:div>
        <w:div w:id="172914591">
          <w:marLeft w:val="0"/>
          <w:marRight w:val="0"/>
          <w:marTop w:val="0"/>
          <w:marBottom w:val="0"/>
          <w:divBdr>
            <w:top w:val="none" w:sz="0" w:space="0" w:color="auto"/>
            <w:left w:val="none" w:sz="0" w:space="0" w:color="auto"/>
            <w:bottom w:val="none" w:sz="0" w:space="0" w:color="auto"/>
            <w:right w:val="none" w:sz="0" w:space="0" w:color="auto"/>
          </w:divBdr>
        </w:div>
        <w:div w:id="870605322">
          <w:marLeft w:val="0"/>
          <w:marRight w:val="0"/>
          <w:marTop w:val="0"/>
          <w:marBottom w:val="0"/>
          <w:divBdr>
            <w:top w:val="none" w:sz="0" w:space="0" w:color="auto"/>
            <w:left w:val="none" w:sz="0" w:space="0" w:color="auto"/>
            <w:bottom w:val="none" w:sz="0" w:space="0" w:color="auto"/>
            <w:right w:val="none" w:sz="0" w:space="0" w:color="auto"/>
          </w:divBdr>
        </w:div>
        <w:div w:id="1346244289">
          <w:marLeft w:val="0"/>
          <w:marRight w:val="0"/>
          <w:marTop w:val="0"/>
          <w:marBottom w:val="0"/>
          <w:divBdr>
            <w:top w:val="none" w:sz="0" w:space="0" w:color="auto"/>
            <w:left w:val="none" w:sz="0" w:space="0" w:color="auto"/>
            <w:bottom w:val="none" w:sz="0" w:space="0" w:color="auto"/>
            <w:right w:val="none" w:sz="0" w:space="0" w:color="auto"/>
          </w:divBdr>
        </w:div>
        <w:div w:id="2127045899">
          <w:marLeft w:val="0"/>
          <w:marRight w:val="0"/>
          <w:marTop w:val="0"/>
          <w:marBottom w:val="0"/>
          <w:divBdr>
            <w:top w:val="none" w:sz="0" w:space="0" w:color="auto"/>
            <w:left w:val="none" w:sz="0" w:space="0" w:color="auto"/>
            <w:bottom w:val="none" w:sz="0" w:space="0" w:color="auto"/>
            <w:right w:val="none" w:sz="0" w:space="0" w:color="auto"/>
          </w:divBdr>
        </w:div>
        <w:div w:id="447087910">
          <w:marLeft w:val="0"/>
          <w:marRight w:val="0"/>
          <w:marTop w:val="0"/>
          <w:marBottom w:val="0"/>
          <w:divBdr>
            <w:top w:val="none" w:sz="0" w:space="0" w:color="auto"/>
            <w:left w:val="none" w:sz="0" w:space="0" w:color="auto"/>
            <w:bottom w:val="none" w:sz="0" w:space="0" w:color="auto"/>
            <w:right w:val="none" w:sz="0" w:space="0" w:color="auto"/>
          </w:divBdr>
        </w:div>
        <w:div w:id="21055578">
          <w:marLeft w:val="0"/>
          <w:marRight w:val="0"/>
          <w:marTop w:val="0"/>
          <w:marBottom w:val="0"/>
          <w:divBdr>
            <w:top w:val="none" w:sz="0" w:space="0" w:color="auto"/>
            <w:left w:val="none" w:sz="0" w:space="0" w:color="auto"/>
            <w:bottom w:val="none" w:sz="0" w:space="0" w:color="auto"/>
            <w:right w:val="none" w:sz="0" w:space="0" w:color="auto"/>
          </w:divBdr>
        </w:div>
        <w:div w:id="1236628650">
          <w:marLeft w:val="0"/>
          <w:marRight w:val="0"/>
          <w:marTop w:val="0"/>
          <w:marBottom w:val="0"/>
          <w:divBdr>
            <w:top w:val="none" w:sz="0" w:space="0" w:color="auto"/>
            <w:left w:val="none" w:sz="0" w:space="0" w:color="auto"/>
            <w:bottom w:val="none" w:sz="0" w:space="0" w:color="auto"/>
            <w:right w:val="none" w:sz="0" w:space="0" w:color="auto"/>
          </w:divBdr>
        </w:div>
        <w:div w:id="1269308917">
          <w:marLeft w:val="0"/>
          <w:marRight w:val="0"/>
          <w:marTop w:val="0"/>
          <w:marBottom w:val="0"/>
          <w:divBdr>
            <w:top w:val="none" w:sz="0" w:space="0" w:color="auto"/>
            <w:left w:val="none" w:sz="0" w:space="0" w:color="auto"/>
            <w:bottom w:val="none" w:sz="0" w:space="0" w:color="auto"/>
            <w:right w:val="none" w:sz="0" w:space="0" w:color="auto"/>
          </w:divBdr>
        </w:div>
        <w:div w:id="1065491637">
          <w:marLeft w:val="0"/>
          <w:marRight w:val="0"/>
          <w:marTop w:val="0"/>
          <w:marBottom w:val="0"/>
          <w:divBdr>
            <w:top w:val="none" w:sz="0" w:space="0" w:color="auto"/>
            <w:left w:val="none" w:sz="0" w:space="0" w:color="auto"/>
            <w:bottom w:val="none" w:sz="0" w:space="0" w:color="auto"/>
            <w:right w:val="none" w:sz="0" w:space="0" w:color="auto"/>
          </w:divBdr>
        </w:div>
        <w:div w:id="1636448487">
          <w:marLeft w:val="0"/>
          <w:marRight w:val="0"/>
          <w:marTop w:val="0"/>
          <w:marBottom w:val="0"/>
          <w:divBdr>
            <w:top w:val="none" w:sz="0" w:space="0" w:color="auto"/>
            <w:left w:val="none" w:sz="0" w:space="0" w:color="auto"/>
            <w:bottom w:val="none" w:sz="0" w:space="0" w:color="auto"/>
            <w:right w:val="none" w:sz="0" w:space="0" w:color="auto"/>
          </w:divBdr>
        </w:div>
        <w:div w:id="186677983">
          <w:marLeft w:val="0"/>
          <w:marRight w:val="0"/>
          <w:marTop w:val="0"/>
          <w:marBottom w:val="0"/>
          <w:divBdr>
            <w:top w:val="none" w:sz="0" w:space="0" w:color="auto"/>
            <w:left w:val="none" w:sz="0" w:space="0" w:color="auto"/>
            <w:bottom w:val="none" w:sz="0" w:space="0" w:color="auto"/>
            <w:right w:val="none" w:sz="0" w:space="0" w:color="auto"/>
          </w:divBdr>
        </w:div>
        <w:div w:id="1717584959">
          <w:marLeft w:val="0"/>
          <w:marRight w:val="0"/>
          <w:marTop w:val="0"/>
          <w:marBottom w:val="0"/>
          <w:divBdr>
            <w:top w:val="none" w:sz="0" w:space="0" w:color="auto"/>
            <w:left w:val="none" w:sz="0" w:space="0" w:color="auto"/>
            <w:bottom w:val="none" w:sz="0" w:space="0" w:color="auto"/>
            <w:right w:val="none" w:sz="0" w:space="0" w:color="auto"/>
          </w:divBdr>
        </w:div>
        <w:div w:id="1334646276">
          <w:marLeft w:val="0"/>
          <w:marRight w:val="0"/>
          <w:marTop w:val="0"/>
          <w:marBottom w:val="0"/>
          <w:divBdr>
            <w:top w:val="none" w:sz="0" w:space="0" w:color="auto"/>
            <w:left w:val="none" w:sz="0" w:space="0" w:color="auto"/>
            <w:bottom w:val="none" w:sz="0" w:space="0" w:color="auto"/>
            <w:right w:val="none" w:sz="0" w:space="0" w:color="auto"/>
          </w:divBdr>
        </w:div>
        <w:div w:id="327025642">
          <w:marLeft w:val="0"/>
          <w:marRight w:val="0"/>
          <w:marTop w:val="0"/>
          <w:marBottom w:val="0"/>
          <w:divBdr>
            <w:top w:val="none" w:sz="0" w:space="0" w:color="auto"/>
            <w:left w:val="none" w:sz="0" w:space="0" w:color="auto"/>
            <w:bottom w:val="none" w:sz="0" w:space="0" w:color="auto"/>
            <w:right w:val="none" w:sz="0" w:space="0" w:color="auto"/>
          </w:divBdr>
        </w:div>
        <w:div w:id="945428418">
          <w:marLeft w:val="0"/>
          <w:marRight w:val="0"/>
          <w:marTop w:val="0"/>
          <w:marBottom w:val="0"/>
          <w:divBdr>
            <w:top w:val="none" w:sz="0" w:space="0" w:color="auto"/>
            <w:left w:val="none" w:sz="0" w:space="0" w:color="auto"/>
            <w:bottom w:val="none" w:sz="0" w:space="0" w:color="auto"/>
            <w:right w:val="none" w:sz="0" w:space="0" w:color="auto"/>
          </w:divBdr>
        </w:div>
        <w:div w:id="1898542335">
          <w:marLeft w:val="0"/>
          <w:marRight w:val="0"/>
          <w:marTop w:val="0"/>
          <w:marBottom w:val="0"/>
          <w:divBdr>
            <w:top w:val="none" w:sz="0" w:space="0" w:color="auto"/>
            <w:left w:val="none" w:sz="0" w:space="0" w:color="auto"/>
            <w:bottom w:val="none" w:sz="0" w:space="0" w:color="auto"/>
            <w:right w:val="none" w:sz="0" w:space="0" w:color="auto"/>
          </w:divBdr>
        </w:div>
        <w:div w:id="2032294745">
          <w:marLeft w:val="0"/>
          <w:marRight w:val="0"/>
          <w:marTop w:val="0"/>
          <w:marBottom w:val="0"/>
          <w:divBdr>
            <w:top w:val="none" w:sz="0" w:space="0" w:color="auto"/>
            <w:left w:val="none" w:sz="0" w:space="0" w:color="auto"/>
            <w:bottom w:val="none" w:sz="0" w:space="0" w:color="auto"/>
            <w:right w:val="none" w:sz="0" w:space="0" w:color="auto"/>
          </w:divBdr>
        </w:div>
        <w:div w:id="2054895">
          <w:marLeft w:val="0"/>
          <w:marRight w:val="0"/>
          <w:marTop w:val="0"/>
          <w:marBottom w:val="0"/>
          <w:divBdr>
            <w:top w:val="none" w:sz="0" w:space="0" w:color="auto"/>
            <w:left w:val="none" w:sz="0" w:space="0" w:color="auto"/>
            <w:bottom w:val="none" w:sz="0" w:space="0" w:color="auto"/>
            <w:right w:val="none" w:sz="0" w:space="0" w:color="auto"/>
          </w:divBdr>
        </w:div>
        <w:div w:id="537814685">
          <w:marLeft w:val="0"/>
          <w:marRight w:val="0"/>
          <w:marTop w:val="0"/>
          <w:marBottom w:val="0"/>
          <w:divBdr>
            <w:top w:val="none" w:sz="0" w:space="0" w:color="auto"/>
            <w:left w:val="none" w:sz="0" w:space="0" w:color="auto"/>
            <w:bottom w:val="none" w:sz="0" w:space="0" w:color="auto"/>
            <w:right w:val="none" w:sz="0" w:space="0" w:color="auto"/>
          </w:divBdr>
        </w:div>
        <w:div w:id="1117142396">
          <w:marLeft w:val="0"/>
          <w:marRight w:val="0"/>
          <w:marTop w:val="0"/>
          <w:marBottom w:val="0"/>
          <w:divBdr>
            <w:top w:val="none" w:sz="0" w:space="0" w:color="auto"/>
            <w:left w:val="none" w:sz="0" w:space="0" w:color="auto"/>
            <w:bottom w:val="none" w:sz="0" w:space="0" w:color="auto"/>
            <w:right w:val="none" w:sz="0" w:space="0" w:color="auto"/>
          </w:divBdr>
        </w:div>
        <w:div w:id="1322387162">
          <w:marLeft w:val="0"/>
          <w:marRight w:val="0"/>
          <w:marTop w:val="0"/>
          <w:marBottom w:val="0"/>
          <w:divBdr>
            <w:top w:val="none" w:sz="0" w:space="0" w:color="auto"/>
            <w:left w:val="none" w:sz="0" w:space="0" w:color="auto"/>
            <w:bottom w:val="none" w:sz="0" w:space="0" w:color="auto"/>
            <w:right w:val="none" w:sz="0" w:space="0" w:color="auto"/>
          </w:divBdr>
        </w:div>
        <w:div w:id="1711374015">
          <w:marLeft w:val="0"/>
          <w:marRight w:val="0"/>
          <w:marTop w:val="0"/>
          <w:marBottom w:val="0"/>
          <w:divBdr>
            <w:top w:val="none" w:sz="0" w:space="0" w:color="auto"/>
            <w:left w:val="none" w:sz="0" w:space="0" w:color="auto"/>
            <w:bottom w:val="none" w:sz="0" w:space="0" w:color="auto"/>
            <w:right w:val="none" w:sz="0" w:space="0" w:color="auto"/>
          </w:divBdr>
        </w:div>
        <w:div w:id="304819189">
          <w:marLeft w:val="0"/>
          <w:marRight w:val="0"/>
          <w:marTop w:val="0"/>
          <w:marBottom w:val="0"/>
          <w:divBdr>
            <w:top w:val="none" w:sz="0" w:space="0" w:color="auto"/>
            <w:left w:val="none" w:sz="0" w:space="0" w:color="auto"/>
            <w:bottom w:val="none" w:sz="0" w:space="0" w:color="auto"/>
            <w:right w:val="none" w:sz="0" w:space="0" w:color="auto"/>
          </w:divBdr>
        </w:div>
        <w:div w:id="1969242343">
          <w:marLeft w:val="0"/>
          <w:marRight w:val="0"/>
          <w:marTop w:val="0"/>
          <w:marBottom w:val="0"/>
          <w:divBdr>
            <w:top w:val="none" w:sz="0" w:space="0" w:color="auto"/>
            <w:left w:val="none" w:sz="0" w:space="0" w:color="auto"/>
            <w:bottom w:val="none" w:sz="0" w:space="0" w:color="auto"/>
            <w:right w:val="none" w:sz="0" w:space="0" w:color="auto"/>
          </w:divBdr>
        </w:div>
        <w:div w:id="1751925766">
          <w:marLeft w:val="0"/>
          <w:marRight w:val="0"/>
          <w:marTop w:val="0"/>
          <w:marBottom w:val="0"/>
          <w:divBdr>
            <w:top w:val="none" w:sz="0" w:space="0" w:color="auto"/>
            <w:left w:val="none" w:sz="0" w:space="0" w:color="auto"/>
            <w:bottom w:val="none" w:sz="0" w:space="0" w:color="auto"/>
            <w:right w:val="none" w:sz="0" w:space="0" w:color="auto"/>
          </w:divBdr>
        </w:div>
        <w:div w:id="1016081817">
          <w:marLeft w:val="0"/>
          <w:marRight w:val="0"/>
          <w:marTop w:val="0"/>
          <w:marBottom w:val="0"/>
          <w:divBdr>
            <w:top w:val="none" w:sz="0" w:space="0" w:color="auto"/>
            <w:left w:val="none" w:sz="0" w:space="0" w:color="auto"/>
            <w:bottom w:val="none" w:sz="0" w:space="0" w:color="auto"/>
            <w:right w:val="none" w:sz="0" w:space="0" w:color="auto"/>
          </w:divBdr>
        </w:div>
        <w:div w:id="1579751811">
          <w:marLeft w:val="0"/>
          <w:marRight w:val="0"/>
          <w:marTop w:val="0"/>
          <w:marBottom w:val="0"/>
          <w:divBdr>
            <w:top w:val="none" w:sz="0" w:space="0" w:color="auto"/>
            <w:left w:val="none" w:sz="0" w:space="0" w:color="auto"/>
            <w:bottom w:val="none" w:sz="0" w:space="0" w:color="auto"/>
            <w:right w:val="none" w:sz="0" w:space="0" w:color="auto"/>
          </w:divBdr>
        </w:div>
        <w:div w:id="1178347742">
          <w:marLeft w:val="0"/>
          <w:marRight w:val="0"/>
          <w:marTop w:val="0"/>
          <w:marBottom w:val="0"/>
          <w:divBdr>
            <w:top w:val="none" w:sz="0" w:space="0" w:color="auto"/>
            <w:left w:val="none" w:sz="0" w:space="0" w:color="auto"/>
            <w:bottom w:val="none" w:sz="0" w:space="0" w:color="auto"/>
            <w:right w:val="none" w:sz="0" w:space="0" w:color="auto"/>
          </w:divBdr>
        </w:div>
        <w:div w:id="1571571492">
          <w:marLeft w:val="0"/>
          <w:marRight w:val="0"/>
          <w:marTop w:val="0"/>
          <w:marBottom w:val="0"/>
          <w:divBdr>
            <w:top w:val="none" w:sz="0" w:space="0" w:color="auto"/>
            <w:left w:val="none" w:sz="0" w:space="0" w:color="auto"/>
            <w:bottom w:val="none" w:sz="0" w:space="0" w:color="auto"/>
            <w:right w:val="none" w:sz="0" w:space="0" w:color="auto"/>
          </w:divBdr>
        </w:div>
        <w:div w:id="1553735882">
          <w:marLeft w:val="0"/>
          <w:marRight w:val="0"/>
          <w:marTop w:val="0"/>
          <w:marBottom w:val="0"/>
          <w:divBdr>
            <w:top w:val="none" w:sz="0" w:space="0" w:color="auto"/>
            <w:left w:val="none" w:sz="0" w:space="0" w:color="auto"/>
            <w:bottom w:val="none" w:sz="0" w:space="0" w:color="auto"/>
            <w:right w:val="none" w:sz="0" w:space="0" w:color="auto"/>
          </w:divBdr>
        </w:div>
        <w:div w:id="1811286771">
          <w:marLeft w:val="0"/>
          <w:marRight w:val="0"/>
          <w:marTop w:val="0"/>
          <w:marBottom w:val="0"/>
          <w:divBdr>
            <w:top w:val="none" w:sz="0" w:space="0" w:color="auto"/>
            <w:left w:val="none" w:sz="0" w:space="0" w:color="auto"/>
            <w:bottom w:val="none" w:sz="0" w:space="0" w:color="auto"/>
            <w:right w:val="none" w:sz="0" w:space="0" w:color="auto"/>
          </w:divBdr>
        </w:div>
        <w:div w:id="168101266">
          <w:marLeft w:val="0"/>
          <w:marRight w:val="0"/>
          <w:marTop w:val="0"/>
          <w:marBottom w:val="0"/>
          <w:divBdr>
            <w:top w:val="none" w:sz="0" w:space="0" w:color="auto"/>
            <w:left w:val="none" w:sz="0" w:space="0" w:color="auto"/>
            <w:bottom w:val="none" w:sz="0" w:space="0" w:color="auto"/>
            <w:right w:val="none" w:sz="0" w:space="0" w:color="auto"/>
          </w:divBdr>
        </w:div>
        <w:div w:id="1205874492">
          <w:marLeft w:val="0"/>
          <w:marRight w:val="0"/>
          <w:marTop w:val="0"/>
          <w:marBottom w:val="0"/>
          <w:divBdr>
            <w:top w:val="none" w:sz="0" w:space="0" w:color="auto"/>
            <w:left w:val="none" w:sz="0" w:space="0" w:color="auto"/>
            <w:bottom w:val="none" w:sz="0" w:space="0" w:color="auto"/>
            <w:right w:val="none" w:sz="0" w:space="0" w:color="auto"/>
          </w:divBdr>
        </w:div>
        <w:div w:id="449712306">
          <w:marLeft w:val="0"/>
          <w:marRight w:val="0"/>
          <w:marTop w:val="0"/>
          <w:marBottom w:val="0"/>
          <w:divBdr>
            <w:top w:val="none" w:sz="0" w:space="0" w:color="auto"/>
            <w:left w:val="none" w:sz="0" w:space="0" w:color="auto"/>
            <w:bottom w:val="none" w:sz="0" w:space="0" w:color="auto"/>
            <w:right w:val="none" w:sz="0" w:space="0" w:color="auto"/>
          </w:divBdr>
        </w:div>
        <w:div w:id="59669793">
          <w:marLeft w:val="0"/>
          <w:marRight w:val="0"/>
          <w:marTop w:val="0"/>
          <w:marBottom w:val="0"/>
          <w:divBdr>
            <w:top w:val="none" w:sz="0" w:space="0" w:color="auto"/>
            <w:left w:val="none" w:sz="0" w:space="0" w:color="auto"/>
            <w:bottom w:val="none" w:sz="0" w:space="0" w:color="auto"/>
            <w:right w:val="none" w:sz="0" w:space="0" w:color="auto"/>
          </w:divBdr>
        </w:div>
        <w:div w:id="2023781231">
          <w:marLeft w:val="0"/>
          <w:marRight w:val="0"/>
          <w:marTop w:val="0"/>
          <w:marBottom w:val="0"/>
          <w:divBdr>
            <w:top w:val="none" w:sz="0" w:space="0" w:color="auto"/>
            <w:left w:val="none" w:sz="0" w:space="0" w:color="auto"/>
            <w:bottom w:val="none" w:sz="0" w:space="0" w:color="auto"/>
            <w:right w:val="none" w:sz="0" w:space="0" w:color="auto"/>
          </w:divBdr>
        </w:div>
        <w:div w:id="294332126">
          <w:marLeft w:val="0"/>
          <w:marRight w:val="0"/>
          <w:marTop w:val="0"/>
          <w:marBottom w:val="0"/>
          <w:divBdr>
            <w:top w:val="none" w:sz="0" w:space="0" w:color="auto"/>
            <w:left w:val="none" w:sz="0" w:space="0" w:color="auto"/>
            <w:bottom w:val="none" w:sz="0" w:space="0" w:color="auto"/>
            <w:right w:val="none" w:sz="0" w:space="0" w:color="auto"/>
          </w:divBdr>
        </w:div>
        <w:div w:id="328216977">
          <w:marLeft w:val="0"/>
          <w:marRight w:val="0"/>
          <w:marTop w:val="0"/>
          <w:marBottom w:val="0"/>
          <w:divBdr>
            <w:top w:val="none" w:sz="0" w:space="0" w:color="auto"/>
            <w:left w:val="none" w:sz="0" w:space="0" w:color="auto"/>
            <w:bottom w:val="none" w:sz="0" w:space="0" w:color="auto"/>
            <w:right w:val="none" w:sz="0" w:space="0" w:color="auto"/>
          </w:divBdr>
        </w:div>
        <w:div w:id="356472982">
          <w:marLeft w:val="0"/>
          <w:marRight w:val="0"/>
          <w:marTop w:val="0"/>
          <w:marBottom w:val="0"/>
          <w:divBdr>
            <w:top w:val="none" w:sz="0" w:space="0" w:color="auto"/>
            <w:left w:val="none" w:sz="0" w:space="0" w:color="auto"/>
            <w:bottom w:val="none" w:sz="0" w:space="0" w:color="auto"/>
            <w:right w:val="none" w:sz="0" w:space="0" w:color="auto"/>
          </w:divBdr>
        </w:div>
        <w:div w:id="506410504">
          <w:marLeft w:val="0"/>
          <w:marRight w:val="0"/>
          <w:marTop w:val="0"/>
          <w:marBottom w:val="0"/>
          <w:divBdr>
            <w:top w:val="none" w:sz="0" w:space="0" w:color="auto"/>
            <w:left w:val="none" w:sz="0" w:space="0" w:color="auto"/>
            <w:bottom w:val="none" w:sz="0" w:space="0" w:color="auto"/>
            <w:right w:val="none" w:sz="0" w:space="0" w:color="auto"/>
          </w:divBdr>
        </w:div>
        <w:div w:id="1883515251">
          <w:marLeft w:val="0"/>
          <w:marRight w:val="0"/>
          <w:marTop w:val="0"/>
          <w:marBottom w:val="0"/>
          <w:divBdr>
            <w:top w:val="none" w:sz="0" w:space="0" w:color="auto"/>
            <w:left w:val="none" w:sz="0" w:space="0" w:color="auto"/>
            <w:bottom w:val="none" w:sz="0" w:space="0" w:color="auto"/>
            <w:right w:val="none" w:sz="0" w:space="0" w:color="auto"/>
          </w:divBdr>
        </w:div>
        <w:div w:id="784421032">
          <w:marLeft w:val="0"/>
          <w:marRight w:val="0"/>
          <w:marTop w:val="0"/>
          <w:marBottom w:val="0"/>
          <w:divBdr>
            <w:top w:val="none" w:sz="0" w:space="0" w:color="auto"/>
            <w:left w:val="none" w:sz="0" w:space="0" w:color="auto"/>
            <w:bottom w:val="none" w:sz="0" w:space="0" w:color="auto"/>
            <w:right w:val="none" w:sz="0" w:space="0" w:color="auto"/>
          </w:divBdr>
        </w:div>
        <w:div w:id="1569261973">
          <w:marLeft w:val="0"/>
          <w:marRight w:val="0"/>
          <w:marTop w:val="0"/>
          <w:marBottom w:val="0"/>
          <w:divBdr>
            <w:top w:val="none" w:sz="0" w:space="0" w:color="auto"/>
            <w:left w:val="none" w:sz="0" w:space="0" w:color="auto"/>
            <w:bottom w:val="none" w:sz="0" w:space="0" w:color="auto"/>
            <w:right w:val="none" w:sz="0" w:space="0" w:color="auto"/>
          </w:divBdr>
        </w:div>
        <w:div w:id="897518911">
          <w:marLeft w:val="0"/>
          <w:marRight w:val="0"/>
          <w:marTop w:val="0"/>
          <w:marBottom w:val="0"/>
          <w:divBdr>
            <w:top w:val="none" w:sz="0" w:space="0" w:color="auto"/>
            <w:left w:val="none" w:sz="0" w:space="0" w:color="auto"/>
            <w:bottom w:val="none" w:sz="0" w:space="0" w:color="auto"/>
            <w:right w:val="none" w:sz="0" w:space="0" w:color="auto"/>
          </w:divBdr>
        </w:div>
        <w:div w:id="580721796">
          <w:marLeft w:val="0"/>
          <w:marRight w:val="0"/>
          <w:marTop w:val="0"/>
          <w:marBottom w:val="0"/>
          <w:divBdr>
            <w:top w:val="none" w:sz="0" w:space="0" w:color="auto"/>
            <w:left w:val="none" w:sz="0" w:space="0" w:color="auto"/>
            <w:bottom w:val="none" w:sz="0" w:space="0" w:color="auto"/>
            <w:right w:val="none" w:sz="0" w:space="0" w:color="auto"/>
          </w:divBdr>
        </w:div>
        <w:div w:id="1900240148">
          <w:marLeft w:val="0"/>
          <w:marRight w:val="0"/>
          <w:marTop w:val="0"/>
          <w:marBottom w:val="0"/>
          <w:divBdr>
            <w:top w:val="none" w:sz="0" w:space="0" w:color="auto"/>
            <w:left w:val="none" w:sz="0" w:space="0" w:color="auto"/>
            <w:bottom w:val="none" w:sz="0" w:space="0" w:color="auto"/>
            <w:right w:val="none" w:sz="0" w:space="0" w:color="auto"/>
          </w:divBdr>
        </w:div>
        <w:div w:id="1615134745">
          <w:marLeft w:val="0"/>
          <w:marRight w:val="0"/>
          <w:marTop w:val="0"/>
          <w:marBottom w:val="0"/>
          <w:divBdr>
            <w:top w:val="none" w:sz="0" w:space="0" w:color="auto"/>
            <w:left w:val="none" w:sz="0" w:space="0" w:color="auto"/>
            <w:bottom w:val="none" w:sz="0" w:space="0" w:color="auto"/>
            <w:right w:val="none" w:sz="0" w:space="0" w:color="auto"/>
          </w:divBdr>
        </w:div>
        <w:div w:id="1396659150">
          <w:marLeft w:val="0"/>
          <w:marRight w:val="0"/>
          <w:marTop w:val="0"/>
          <w:marBottom w:val="0"/>
          <w:divBdr>
            <w:top w:val="none" w:sz="0" w:space="0" w:color="auto"/>
            <w:left w:val="none" w:sz="0" w:space="0" w:color="auto"/>
            <w:bottom w:val="none" w:sz="0" w:space="0" w:color="auto"/>
            <w:right w:val="none" w:sz="0" w:space="0" w:color="auto"/>
          </w:divBdr>
        </w:div>
        <w:div w:id="431976339">
          <w:marLeft w:val="0"/>
          <w:marRight w:val="0"/>
          <w:marTop w:val="0"/>
          <w:marBottom w:val="0"/>
          <w:divBdr>
            <w:top w:val="none" w:sz="0" w:space="0" w:color="auto"/>
            <w:left w:val="none" w:sz="0" w:space="0" w:color="auto"/>
            <w:bottom w:val="none" w:sz="0" w:space="0" w:color="auto"/>
            <w:right w:val="none" w:sz="0" w:space="0" w:color="auto"/>
          </w:divBdr>
        </w:div>
        <w:div w:id="1993943665">
          <w:marLeft w:val="0"/>
          <w:marRight w:val="0"/>
          <w:marTop w:val="0"/>
          <w:marBottom w:val="0"/>
          <w:divBdr>
            <w:top w:val="none" w:sz="0" w:space="0" w:color="auto"/>
            <w:left w:val="none" w:sz="0" w:space="0" w:color="auto"/>
            <w:bottom w:val="none" w:sz="0" w:space="0" w:color="auto"/>
            <w:right w:val="none" w:sz="0" w:space="0" w:color="auto"/>
          </w:divBdr>
        </w:div>
        <w:div w:id="1230461916">
          <w:marLeft w:val="0"/>
          <w:marRight w:val="0"/>
          <w:marTop w:val="0"/>
          <w:marBottom w:val="0"/>
          <w:divBdr>
            <w:top w:val="none" w:sz="0" w:space="0" w:color="auto"/>
            <w:left w:val="none" w:sz="0" w:space="0" w:color="auto"/>
            <w:bottom w:val="none" w:sz="0" w:space="0" w:color="auto"/>
            <w:right w:val="none" w:sz="0" w:space="0" w:color="auto"/>
          </w:divBdr>
        </w:div>
        <w:div w:id="655456571">
          <w:marLeft w:val="0"/>
          <w:marRight w:val="0"/>
          <w:marTop w:val="0"/>
          <w:marBottom w:val="0"/>
          <w:divBdr>
            <w:top w:val="none" w:sz="0" w:space="0" w:color="auto"/>
            <w:left w:val="none" w:sz="0" w:space="0" w:color="auto"/>
            <w:bottom w:val="none" w:sz="0" w:space="0" w:color="auto"/>
            <w:right w:val="none" w:sz="0" w:space="0" w:color="auto"/>
          </w:divBdr>
        </w:div>
        <w:div w:id="2000039816">
          <w:marLeft w:val="0"/>
          <w:marRight w:val="0"/>
          <w:marTop w:val="0"/>
          <w:marBottom w:val="0"/>
          <w:divBdr>
            <w:top w:val="none" w:sz="0" w:space="0" w:color="auto"/>
            <w:left w:val="none" w:sz="0" w:space="0" w:color="auto"/>
            <w:bottom w:val="none" w:sz="0" w:space="0" w:color="auto"/>
            <w:right w:val="none" w:sz="0" w:space="0" w:color="auto"/>
          </w:divBdr>
        </w:div>
        <w:div w:id="125973265">
          <w:marLeft w:val="0"/>
          <w:marRight w:val="0"/>
          <w:marTop w:val="0"/>
          <w:marBottom w:val="0"/>
          <w:divBdr>
            <w:top w:val="none" w:sz="0" w:space="0" w:color="auto"/>
            <w:left w:val="none" w:sz="0" w:space="0" w:color="auto"/>
            <w:bottom w:val="none" w:sz="0" w:space="0" w:color="auto"/>
            <w:right w:val="none" w:sz="0" w:space="0" w:color="auto"/>
          </w:divBdr>
        </w:div>
        <w:div w:id="912619039">
          <w:marLeft w:val="0"/>
          <w:marRight w:val="0"/>
          <w:marTop w:val="0"/>
          <w:marBottom w:val="0"/>
          <w:divBdr>
            <w:top w:val="none" w:sz="0" w:space="0" w:color="auto"/>
            <w:left w:val="none" w:sz="0" w:space="0" w:color="auto"/>
            <w:bottom w:val="none" w:sz="0" w:space="0" w:color="auto"/>
            <w:right w:val="none" w:sz="0" w:space="0" w:color="auto"/>
          </w:divBdr>
        </w:div>
        <w:div w:id="585655516">
          <w:marLeft w:val="0"/>
          <w:marRight w:val="0"/>
          <w:marTop w:val="0"/>
          <w:marBottom w:val="0"/>
          <w:divBdr>
            <w:top w:val="none" w:sz="0" w:space="0" w:color="auto"/>
            <w:left w:val="none" w:sz="0" w:space="0" w:color="auto"/>
            <w:bottom w:val="none" w:sz="0" w:space="0" w:color="auto"/>
            <w:right w:val="none" w:sz="0" w:space="0" w:color="auto"/>
          </w:divBdr>
        </w:div>
        <w:div w:id="1974865813">
          <w:marLeft w:val="0"/>
          <w:marRight w:val="0"/>
          <w:marTop w:val="0"/>
          <w:marBottom w:val="0"/>
          <w:divBdr>
            <w:top w:val="none" w:sz="0" w:space="0" w:color="auto"/>
            <w:left w:val="none" w:sz="0" w:space="0" w:color="auto"/>
            <w:bottom w:val="none" w:sz="0" w:space="0" w:color="auto"/>
            <w:right w:val="none" w:sz="0" w:space="0" w:color="auto"/>
          </w:divBdr>
        </w:div>
        <w:div w:id="1656371148">
          <w:marLeft w:val="0"/>
          <w:marRight w:val="0"/>
          <w:marTop w:val="0"/>
          <w:marBottom w:val="0"/>
          <w:divBdr>
            <w:top w:val="none" w:sz="0" w:space="0" w:color="auto"/>
            <w:left w:val="none" w:sz="0" w:space="0" w:color="auto"/>
            <w:bottom w:val="none" w:sz="0" w:space="0" w:color="auto"/>
            <w:right w:val="none" w:sz="0" w:space="0" w:color="auto"/>
          </w:divBdr>
        </w:div>
        <w:div w:id="442726131">
          <w:marLeft w:val="0"/>
          <w:marRight w:val="0"/>
          <w:marTop w:val="0"/>
          <w:marBottom w:val="0"/>
          <w:divBdr>
            <w:top w:val="none" w:sz="0" w:space="0" w:color="auto"/>
            <w:left w:val="none" w:sz="0" w:space="0" w:color="auto"/>
            <w:bottom w:val="none" w:sz="0" w:space="0" w:color="auto"/>
            <w:right w:val="none" w:sz="0" w:space="0" w:color="auto"/>
          </w:divBdr>
        </w:div>
        <w:div w:id="2036732490">
          <w:marLeft w:val="0"/>
          <w:marRight w:val="0"/>
          <w:marTop w:val="0"/>
          <w:marBottom w:val="0"/>
          <w:divBdr>
            <w:top w:val="none" w:sz="0" w:space="0" w:color="auto"/>
            <w:left w:val="none" w:sz="0" w:space="0" w:color="auto"/>
            <w:bottom w:val="none" w:sz="0" w:space="0" w:color="auto"/>
            <w:right w:val="none" w:sz="0" w:space="0" w:color="auto"/>
          </w:divBdr>
        </w:div>
        <w:div w:id="951982239">
          <w:marLeft w:val="0"/>
          <w:marRight w:val="0"/>
          <w:marTop w:val="0"/>
          <w:marBottom w:val="0"/>
          <w:divBdr>
            <w:top w:val="none" w:sz="0" w:space="0" w:color="auto"/>
            <w:left w:val="none" w:sz="0" w:space="0" w:color="auto"/>
            <w:bottom w:val="none" w:sz="0" w:space="0" w:color="auto"/>
            <w:right w:val="none" w:sz="0" w:space="0" w:color="auto"/>
          </w:divBdr>
        </w:div>
        <w:div w:id="327367391">
          <w:marLeft w:val="0"/>
          <w:marRight w:val="0"/>
          <w:marTop w:val="0"/>
          <w:marBottom w:val="0"/>
          <w:divBdr>
            <w:top w:val="none" w:sz="0" w:space="0" w:color="auto"/>
            <w:left w:val="none" w:sz="0" w:space="0" w:color="auto"/>
            <w:bottom w:val="none" w:sz="0" w:space="0" w:color="auto"/>
            <w:right w:val="none" w:sz="0" w:space="0" w:color="auto"/>
          </w:divBdr>
        </w:div>
        <w:div w:id="539171722">
          <w:marLeft w:val="0"/>
          <w:marRight w:val="0"/>
          <w:marTop w:val="0"/>
          <w:marBottom w:val="0"/>
          <w:divBdr>
            <w:top w:val="none" w:sz="0" w:space="0" w:color="auto"/>
            <w:left w:val="none" w:sz="0" w:space="0" w:color="auto"/>
            <w:bottom w:val="none" w:sz="0" w:space="0" w:color="auto"/>
            <w:right w:val="none" w:sz="0" w:space="0" w:color="auto"/>
          </w:divBdr>
        </w:div>
        <w:div w:id="219757231">
          <w:marLeft w:val="0"/>
          <w:marRight w:val="0"/>
          <w:marTop w:val="0"/>
          <w:marBottom w:val="0"/>
          <w:divBdr>
            <w:top w:val="none" w:sz="0" w:space="0" w:color="auto"/>
            <w:left w:val="none" w:sz="0" w:space="0" w:color="auto"/>
            <w:bottom w:val="none" w:sz="0" w:space="0" w:color="auto"/>
            <w:right w:val="none" w:sz="0" w:space="0" w:color="auto"/>
          </w:divBdr>
        </w:div>
        <w:div w:id="1855682682">
          <w:marLeft w:val="0"/>
          <w:marRight w:val="0"/>
          <w:marTop w:val="0"/>
          <w:marBottom w:val="0"/>
          <w:divBdr>
            <w:top w:val="none" w:sz="0" w:space="0" w:color="auto"/>
            <w:left w:val="none" w:sz="0" w:space="0" w:color="auto"/>
            <w:bottom w:val="none" w:sz="0" w:space="0" w:color="auto"/>
            <w:right w:val="none" w:sz="0" w:space="0" w:color="auto"/>
          </w:divBdr>
        </w:div>
        <w:div w:id="2515218">
          <w:marLeft w:val="0"/>
          <w:marRight w:val="0"/>
          <w:marTop w:val="0"/>
          <w:marBottom w:val="0"/>
          <w:divBdr>
            <w:top w:val="none" w:sz="0" w:space="0" w:color="auto"/>
            <w:left w:val="none" w:sz="0" w:space="0" w:color="auto"/>
            <w:bottom w:val="none" w:sz="0" w:space="0" w:color="auto"/>
            <w:right w:val="none" w:sz="0" w:space="0" w:color="auto"/>
          </w:divBdr>
        </w:div>
        <w:div w:id="378020538">
          <w:marLeft w:val="0"/>
          <w:marRight w:val="0"/>
          <w:marTop w:val="0"/>
          <w:marBottom w:val="0"/>
          <w:divBdr>
            <w:top w:val="none" w:sz="0" w:space="0" w:color="auto"/>
            <w:left w:val="none" w:sz="0" w:space="0" w:color="auto"/>
            <w:bottom w:val="none" w:sz="0" w:space="0" w:color="auto"/>
            <w:right w:val="none" w:sz="0" w:space="0" w:color="auto"/>
          </w:divBdr>
        </w:div>
        <w:div w:id="1493445437">
          <w:marLeft w:val="0"/>
          <w:marRight w:val="0"/>
          <w:marTop w:val="0"/>
          <w:marBottom w:val="0"/>
          <w:divBdr>
            <w:top w:val="none" w:sz="0" w:space="0" w:color="auto"/>
            <w:left w:val="none" w:sz="0" w:space="0" w:color="auto"/>
            <w:bottom w:val="none" w:sz="0" w:space="0" w:color="auto"/>
            <w:right w:val="none" w:sz="0" w:space="0" w:color="auto"/>
          </w:divBdr>
        </w:div>
        <w:div w:id="1403867414">
          <w:marLeft w:val="0"/>
          <w:marRight w:val="0"/>
          <w:marTop w:val="0"/>
          <w:marBottom w:val="0"/>
          <w:divBdr>
            <w:top w:val="none" w:sz="0" w:space="0" w:color="auto"/>
            <w:left w:val="none" w:sz="0" w:space="0" w:color="auto"/>
            <w:bottom w:val="none" w:sz="0" w:space="0" w:color="auto"/>
            <w:right w:val="none" w:sz="0" w:space="0" w:color="auto"/>
          </w:divBdr>
        </w:div>
        <w:div w:id="1544487817">
          <w:marLeft w:val="0"/>
          <w:marRight w:val="0"/>
          <w:marTop w:val="0"/>
          <w:marBottom w:val="0"/>
          <w:divBdr>
            <w:top w:val="none" w:sz="0" w:space="0" w:color="auto"/>
            <w:left w:val="none" w:sz="0" w:space="0" w:color="auto"/>
            <w:bottom w:val="none" w:sz="0" w:space="0" w:color="auto"/>
            <w:right w:val="none" w:sz="0" w:space="0" w:color="auto"/>
          </w:divBdr>
        </w:div>
        <w:div w:id="969672219">
          <w:marLeft w:val="0"/>
          <w:marRight w:val="0"/>
          <w:marTop w:val="0"/>
          <w:marBottom w:val="0"/>
          <w:divBdr>
            <w:top w:val="none" w:sz="0" w:space="0" w:color="auto"/>
            <w:left w:val="none" w:sz="0" w:space="0" w:color="auto"/>
            <w:bottom w:val="none" w:sz="0" w:space="0" w:color="auto"/>
            <w:right w:val="none" w:sz="0" w:space="0" w:color="auto"/>
          </w:divBdr>
        </w:div>
        <w:div w:id="1408646628">
          <w:marLeft w:val="0"/>
          <w:marRight w:val="0"/>
          <w:marTop w:val="0"/>
          <w:marBottom w:val="0"/>
          <w:divBdr>
            <w:top w:val="none" w:sz="0" w:space="0" w:color="auto"/>
            <w:left w:val="none" w:sz="0" w:space="0" w:color="auto"/>
            <w:bottom w:val="none" w:sz="0" w:space="0" w:color="auto"/>
            <w:right w:val="none" w:sz="0" w:space="0" w:color="auto"/>
          </w:divBdr>
        </w:div>
        <w:div w:id="1600064829">
          <w:marLeft w:val="0"/>
          <w:marRight w:val="0"/>
          <w:marTop w:val="0"/>
          <w:marBottom w:val="0"/>
          <w:divBdr>
            <w:top w:val="none" w:sz="0" w:space="0" w:color="auto"/>
            <w:left w:val="none" w:sz="0" w:space="0" w:color="auto"/>
            <w:bottom w:val="none" w:sz="0" w:space="0" w:color="auto"/>
            <w:right w:val="none" w:sz="0" w:space="0" w:color="auto"/>
          </w:divBdr>
        </w:div>
        <w:div w:id="1797523929">
          <w:marLeft w:val="0"/>
          <w:marRight w:val="0"/>
          <w:marTop w:val="0"/>
          <w:marBottom w:val="0"/>
          <w:divBdr>
            <w:top w:val="none" w:sz="0" w:space="0" w:color="auto"/>
            <w:left w:val="none" w:sz="0" w:space="0" w:color="auto"/>
            <w:bottom w:val="none" w:sz="0" w:space="0" w:color="auto"/>
            <w:right w:val="none" w:sz="0" w:space="0" w:color="auto"/>
          </w:divBdr>
        </w:div>
        <w:div w:id="1529180564">
          <w:marLeft w:val="0"/>
          <w:marRight w:val="0"/>
          <w:marTop w:val="0"/>
          <w:marBottom w:val="0"/>
          <w:divBdr>
            <w:top w:val="none" w:sz="0" w:space="0" w:color="auto"/>
            <w:left w:val="none" w:sz="0" w:space="0" w:color="auto"/>
            <w:bottom w:val="none" w:sz="0" w:space="0" w:color="auto"/>
            <w:right w:val="none" w:sz="0" w:space="0" w:color="auto"/>
          </w:divBdr>
        </w:div>
        <w:div w:id="1642997324">
          <w:marLeft w:val="0"/>
          <w:marRight w:val="0"/>
          <w:marTop w:val="0"/>
          <w:marBottom w:val="0"/>
          <w:divBdr>
            <w:top w:val="none" w:sz="0" w:space="0" w:color="auto"/>
            <w:left w:val="none" w:sz="0" w:space="0" w:color="auto"/>
            <w:bottom w:val="none" w:sz="0" w:space="0" w:color="auto"/>
            <w:right w:val="none" w:sz="0" w:space="0" w:color="auto"/>
          </w:divBdr>
        </w:div>
        <w:div w:id="1248609302">
          <w:marLeft w:val="0"/>
          <w:marRight w:val="0"/>
          <w:marTop w:val="0"/>
          <w:marBottom w:val="0"/>
          <w:divBdr>
            <w:top w:val="none" w:sz="0" w:space="0" w:color="auto"/>
            <w:left w:val="none" w:sz="0" w:space="0" w:color="auto"/>
            <w:bottom w:val="none" w:sz="0" w:space="0" w:color="auto"/>
            <w:right w:val="none" w:sz="0" w:space="0" w:color="auto"/>
          </w:divBdr>
        </w:div>
        <w:div w:id="397289211">
          <w:marLeft w:val="0"/>
          <w:marRight w:val="0"/>
          <w:marTop w:val="0"/>
          <w:marBottom w:val="0"/>
          <w:divBdr>
            <w:top w:val="none" w:sz="0" w:space="0" w:color="auto"/>
            <w:left w:val="none" w:sz="0" w:space="0" w:color="auto"/>
            <w:bottom w:val="none" w:sz="0" w:space="0" w:color="auto"/>
            <w:right w:val="none" w:sz="0" w:space="0" w:color="auto"/>
          </w:divBdr>
        </w:div>
        <w:div w:id="1919170160">
          <w:marLeft w:val="0"/>
          <w:marRight w:val="0"/>
          <w:marTop w:val="0"/>
          <w:marBottom w:val="0"/>
          <w:divBdr>
            <w:top w:val="none" w:sz="0" w:space="0" w:color="auto"/>
            <w:left w:val="none" w:sz="0" w:space="0" w:color="auto"/>
            <w:bottom w:val="none" w:sz="0" w:space="0" w:color="auto"/>
            <w:right w:val="none" w:sz="0" w:space="0" w:color="auto"/>
          </w:divBdr>
        </w:div>
        <w:div w:id="130170420">
          <w:marLeft w:val="0"/>
          <w:marRight w:val="0"/>
          <w:marTop w:val="0"/>
          <w:marBottom w:val="0"/>
          <w:divBdr>
            <w:top w:val="none" w:sz="0" w:space="0" w:color="auto"/>
            <w:left w:val="none" w:sz="0" w:space="0" w:color="auto"/>
            <w:bottom w:val="none" w:sz="0" w:space="0" w:color="auto"/>
            <w:right w:val="none" w:sz="0" w:space="0" w:color="auto"/>
          </w:divBdr>
        </w:div>
        <w:div w:id="1874421845">
          <w:marLeft w:val="0"/>
          <w:marRight w:val="0"/>
          <w:marTop w:val="0"/>
          <w:marBottom w:val="0"/>
          <w:divBdr>
            <w:top w:val="none" w:sz="0" w:space="0" w:color="auto"/>
            <w:left w:val="none" w:sz="0" w:space="0" w:color="auto"/>
            <w:bottom w:val="none" w:sz="0" w:space="0" w:color="auto"/>
            <w:right w:val="none" w:sz="0" w:space="0" w:color="auto"/>
          </w:divBdr>
        </w:div>
        <w:div w:id="646130355">
          <w:marLeft w:val="0"/>
          <w:marRight w:val="0"/>
          <w:marTop w:val="0"/>
          <w:marBottom w:val="0"/>
          <w:divBdr>
            <w:top w:val="none" w:sz="0" w:space="0" w:color="auto"/>
            <w:left w:val="none" w:sz="0" w:space="0" w:color="auto"/>
            <w:bottom w:val="none" w:sz="0" w:space="0" w:color="auto"/>
            <w:right w:val="none" w:sz="0" w:space="0" w:color="auto"/>
          </w:divBdr>
        </w:div>
        <w:div w:id="721909107">
          <w:marLeft w:val="0"/>
          <w:marRight w:val="0"/>
          <w:marTop w:val="0"/>
          <w:marBottom w:val="0"/>
          <w:divBdr>
            <w:top w:val="none" w:sz="0" w:space="0" w:color="auto"/>
            <w:left w:val="none" w:sz="0" w:space="0" w:color="auto"/>
            <w:bottom w:val="none" w:sz="0" w:space="0" w:color="auto"/>
            <w:right w:val="none" w:sz="0" w:space="0" w:color="auto"/>
          </w:divBdr>
        </w:div>
        <w:div w:id="1452086870">
          <w:marLeft w:val="0"/>
          <w:marRight w:val="0"/>
          <w:marTop w:val="0"/>
          <w:marBottom w:val="0"/>
          <w:divBdr>
            <w:top w:val="none" w:sz="0" w:space="0" w:color="auto"/>
            <w:left w:val="none" w:sz="0" w:space="0" w:color="auto"/>
            <w:bottom w:val="none" w:sz="0" w:space="0" w:color="auto"/>
            <w:right w:val="none" w:sz="0" w:space="0" w:color="auto"/>
          </w:divBdr>
        </w:div>
        <w:div w:id="1603298903">
          <w:marLeft w:val="0"/>
          <w:marRight w:val="0"/>
          <w:marTop w:val="0"/>
          <w:marBottom w:val="0"/>
          <w:divBdr>
            <w:top w:val="none" w:sz="0" w:space="0" w:color="auto"/>
            <w:left w:val="none" w:sz="0" w:space="0" w:color="auto"/>
            <w:bottom w:val="none" w:sz="0" w:space="0" w:color="auto"/>
            <w:right w:val="none" w:sz="0" w:space="0" w:color="auto"/>
          </w:divBdr>
        </w:div>
        <w:div w:id="1232695724">
          <w:marLeft w:val="0"/>
          <w:marRight w:val="0"/>
          <w:marTop w:val="0"/>
          <w:marBottom w:val="0"/>
          <w:divBdr>
            <w:top w:val="none" w:sz="0" w:space="0" w:color="auto"/>
            <w:left w:val="none" w:sz="0" w:space="0" w:color="auto"/>
            <w:bottom w:val="none" w:sz="0" w:space="0" w:color="auto"/>
            <w:right w:val="none" w:sz="0" w:space="0" w:color="auto"/>
          </w:divBdr>
        </w:div>
        <w:div w:id="2050563537">
          <w:marLeft w:val="0"/>
          <w:marRight w:val="0"/>
          <w:marTop w:val="0"/>
          <w:marBottom w:val="0"/>
          <w:divBdr>
            <w:top w:val="none" w:sz="0" w:space="0" w:color="auto"/>
            <w:left w:val="none" w:sz="0" w:space="0" w:color="auto"/>
            <w:bottom w:val="none" w:sz="0" w:space="0" w:color="auto"/>
            <w:right w:val="none" w:sz="0" w:space="0" w:color="auto"/>
          </w:divBdr>
        </w:div>
        <w:div w:id="1881552514">
          <w:marLeft w:val="0"/>
          <w:marRight w:val="0"/>
          <w:marTop w:val="0"/>
          <w:marBottom w:val="0"/>
          <w:divBdr>
            <w:top w:val="none" w:sz="0" w:space="0" w:color="auto"/>
            <w:left w:val="none" w:sz="0" w:space="0" w:color="auto"/>
            <w:bottom w:val="none" w:sz="0" w:space="0" w:color="auto"/>
            <w:right w:val="none" w:sz="0" w:space="0" w:color="auto"/>
          </w:divBdr>
        </w:div>
        <w:div w:id="686567950">
          <w:marLeft w:val="0"/>
          <w:marRight w:val="0"/>
          <w:marTop w:val="0"/>
          <w:marBottom w:val="0"/>
          <w:divBdr>
            <w:top w:val="none" w:sz="0" w:space="0" w:color="auto"/>
            <w:left w:val="none" w:sz="0" w:space="0" w:color="auto"/>
            <w:bottom w:val="none" w:sz="0" w:space="0" w:color="auto"/>
            <w:right w:val="none" w:sz="0" w:space="0" w:color="auto"/>
          </w:divBdr>
        </w:div>
      </w:divsChild>
    </w:div>
    <w:div w:id="1509369043">
      <w:bodyDiv w:val="1"/>
      <w:marLeft w:val="0"/>
      <w:marRight w:val="0"/>
      <w:marTop w:val="0"/>
      <w:marBottom w:val="0"/>
      <w:divBdr>
        <w:top w:val="none" w:sz="0" w:space="0" w:color="auto"/>
        <w:left w:val="none" w:sz="0" w:space="0" w:color="auto"/>
        <w:bottom w:val="none" w:sz="0" w:space="0" w:color="auto"/>
        <w:right w:val="none" w:sz="0" w:space="0" w:color="auto"/>
      </w:divBdr>
    </w:div>
    <w:div w:id="1515651597">
      <w:bodyDiv w:val="1"/>
      <w:marLeft w:val="0"/>
      <w:marRight w:val="0"/>
      <w:marTop w:val="0"/>
      <w:marBottom w:val="0"/>
      <w:divBdr>
        <w:top w:val="none" w:sz="0" w:space="0" w:color="auto"/>
        <w:left w:val="none" w:sz="0" w:space="0" w:color="auto"/>
        <w:bottom w:val="none" w:sz="0" w:space="0" w:color="auto"/>
        <w:right w:val="none" w:sz="0" w:space="0" w:color="auto"/>
      </w:divBdr>
      <w:divsChild>
        <w:div w:id="1283926384">
          <w:marLeft w:val="0"/>
          <w:marRight w:val="0"/>
          <w:marTop w:val="360"/>
          <w:marBottom w:val="0"/>
          <w:divBdr>
            <w:top w:val="none" w:sz="0" w:space="0" w:color="auto"/>
            <w:left w:val="none" w:sz="0" w:space="0" w:color="auto"/>
            <w:bottom w:val="none" w:sz="0" w:space="0" w:color="auto"/>
            <w:right w:val="none" w:sz="0" w:space="0" w:color="auto"/>
          </w:divBdr>
        </w:div>
        <w:div w:id="1324242754">
          <w:marLeft w:val="0"/>
          <w:marRight w:val="0"/>
          <w:marTop w:val="360"/>
          <w:marBottom w:val="0"/>
          <w:divBdr>
            <w:top w:val="none" w:sz="0" w:space="0" w:color="auto"/>
            <w:left w:val="none" w:sz="0" w:space="0" w:color="auto"/>
            <w:bottom w:val="none" w:sz="0" w:space="0" w:color="auto"/>
            <w:right w:val="none" w:sz="0" w:space="0" w:color="auto"/>
          </w:divBdr>
        </w:div>
        <w:div w:id="740561452">
          <w:marLeft w:val="0"/>
          <w:marRight w:val="0"/>
          <w:marTop w:val="360"/>
          <w:marBottom w:val="0"/>
          <w:divBdr>
            <w:top w:val="none" w:sz="0" w:space="0" w:color="auto"/>
            <w:left w:val="none" w:sz="0" w:space="0" w:color="auto"/>
            <w:bottom w:val="none" w:sz="0" w:space="0" w:color="auto"/>
            <w:right w:val="none" w:sz="0" w:space="0" w:color="auto"/>
          </w:divBdr>
        </w:div>
        <w:div w:id="496847891">
          <w:marLeft w:val="0"/>
          <w:marRight w:val="0"/>
          <w:marTop w:val="360"/>
          <w:marBottom w:val="0"/>
          <w:divBdr>
            <w:top w:val="none" w:sz="0" w:space="0" w:color="auto"/>
            <w:left w:val="none" w:sz="0" w:space="0" w:color="auto"/>
            <w:bottom w:val="none" w:sz="0" w:space="0" w:color="auto"/>
            <w:right w:val="none" w:sz="0" w:space="0" w:color="auto"/>
          </w:divBdr>
        </w:div>
        <w:div w:id="129323623">
          <w:marLeft w:val="0"/>
          <w:marRight w:val="0"/>
          <w:marTop w:val="360"/>
          <w:marBottom w:val="0"/>
          <w:divBdr>
            <w:top w:val="none" w:sz="0" w:space="0" w:color="auto"/>
            <w:left w:val="none" w:sz="0" w:space="0" w:color="auto"/>
            <w:bottom w:val="none" w:sz="0" w:space="0" w:color="auto"/>
            <w:right w:val="none" w:sz="0" w:space="0" w:color="auto"/>
          </w:divBdr>
        </w:div>
        <w:div w:id="1495758323">
          <w:marLeft w:val="0"/>
          <w:marRight w:val="0"/>
          <w:marTop w:val="360"/>
          <w:marBottom w:val="0"/>
          <w:divBdr>
            <w:top w:val="none" w:sz="0" w:space="0" w:color="auto"/>
            <w:left w:val="none" w:sz="0" w:space="0" w:color="auto"/>
            <w:bottom w:val="none" w:sz="0" w:space="0" w:color="auto"/>
            <w:right w:val="none" w:sz="0" w:space="0" w:color="auto"/>
          </w:divBdr>
        </w:div>
        <w:div w:id="323049911">
          <w:marLeft w:val="0"/>
          <w:marRight w:val="0"/>
          <w:marTop w:val="360"/>
          <w:marBottom w:val="0"/>
          <w:divBdr>
            <w:top w:val="none" w:sz="0" w:space="0" w:color="auto"/>
            <w:left w:val="none" w:sz="0" w:space="0" w:color="auto"/>
            <w:bottom w:val="none" w:sz="0" w:space="0" w:color="auto"/>
            <w:right w:val="none" w:sz="0" w:space="0" w:color="auto"/>
          </w:divBdr>
        </w:div>
        <w:div w:id="1631280895">
          <w:marLeft w:val="0"/>
          <w:marRight w:val="0"/>
          <w:marTop w:val="360"/>
          <w:marBottom w:val="0"/>
          <w:divBdr>
            <w:top w:val="none" w:sz="0" w:space="0" w:color="auto"/>
            <w:left w:val="none" w:sz="0" w:space="0" w:color="auto"/>
            <w:bottom w:val="none" w:sz="0" w:space="0" w:color="auto"/>
            <w:right w:val="none" w:sz="0" w:space="0" w:color="auto"/>
          </w:divBdr>
        </w:div>
        <w:div w:id="7216703">
          <w:marLeft w:val="0"/>
          <w:marRight w:val="0"/>
          <w:marTop w:val="360"/>
          <w:marBottom w:val="0"/>
          <w:divBdr>
            <w:top w:val="none" w:sz="0" w:space="0" w:color="auto"/>
            <w:left w:val="none" w:sz="0" w:space="0" w:color="auto"/>
            <w:bottom w:val="none" w:sz="0" w:space="0" w:color="auto"/>
            <w:right w:val="none" w:sz="0" w:space="0" w:color="auto"/>
          </w:divBdr>
        </w:div>
      </w:divsChild>
    </w:div>
    <w:div w:id="1561288526">
      <w:bodyDiv w:val="1"/>
      <w:marLeft w:val="0"/>
      <w:marRight w:val="0"/>
      <w:marTop w:val="0"/>
      <w:marBottom w:val="0"/>
      <w:divBdr>
        <w:top w:val="none" w:sz="0" w:space="0" w:color="auto"/>
        <w:left w:val="none" w:sz="0" w:space="0" w:color="auto"/>
        <w:bottom w:val="none" w:sz="0" w:space="0" w:color="auto"/>
        <w:right w:val="none" w:sz="0" w:space="0" w:color="auto"/>
      </w:divBdr>
    </w:div>
    <w:div w:id="1583024765">
      <w:bodyDiv w:val="1"/>
      <w:marLeft w:val="0"/>
      <w:marRight w:val="0"/>
      <w:marTop w:val="0"/>
      <w:marBottom w:val="0"/>
      <w:divBdr>
        <w:top w:val="none" w:sz="0" w:space="0" w:color="auto"/>
        <w:left w:val="none" w:sz="0" w:space="0" w:color="auto"/>
        <w:bottom w:val="none" w:sz="0" w:space="0" w:color="auto"/>
        <w:right w:val="none" w:sz="0" w:space="0" w:color="auto"/>
      </w:divBdr>
    </w:div>
    <w:div w:id="1598370758">
      <w:bodyDiv w:val="1"/>
      <w:marLeft w:val="0"/>
      <w:marRight w:val="0"/>
      <w:marTop w:val="0"/>
      <w:marBottom w:val="0"/>
      <w:divBdr>
        <w:top w:val="none" w:sz="0" w:space="0" w:color="auto"/>
        <w:left w:val="none" w:sz="0" w:space="0" w:color="auto"/>
        <w:bottom w:val="none" w:sz="0" w:space="0" w:color="auto"/>
        <w:right w:val="none" w:sz="0" w:space="0" w:color="auto"/>
      </w:divBdr>
    </w:div>
    <w:div w:id="1600674787">
      <w:bodyDiv w:val="1"/>
      <w:marLeft w:val="0"/>
      <w:marRight w:val="0"/>
      <w:marTop w:val="0"/>
      <w:marBottom w:val="0"/>
      <w:divBdr>
        <w:top w:val="none" w:sz="0" w:space="0" w:color="auto"/>
        <w:left w:val="none" w:sz="0" w:space="0" w:color="auto"/>
        <w:bottom w:val="none" w:sz="0" w:space="0" w:color="auto"/>
        <w:right w:val="none" w:sz="0" w:space="0" w:color="auto"/>
      </w:divBdr>
    </w:div>
    <w:div w:id="1602228052">
      <w:bodyDiv w:val="1"/>
      <w:marLeft w:val="0"/>
      <w:marRight w:val="0"/>
      <w:marTop w:val="0"/>
      <w:marBottom w:val="0"/>
      <w:divBdr>
        <w:top w:val="none" w:sz="0" w:space="0" w:color="auto"/>
        <w:left w:val="none" w:sz="0" w:space="0" w:color="auto"/>
        <w:bottom w:val="none" w:sz="0" w:space="0" w:color="auto"/>
        <w:right w:val="none" w:sz="0" w:space="0" w:color="auto"/>
      </w:divBdr>
      <w:divsChild>
        <w:div w:id="817957604">
          <w:marLeft w:val="0"/>
          <w:marRight w:val="0"/>
          <w:marTop w:val="360"/>
          <w:marBottom w:val="0"/>
          <w:divBdr>
            <w:top w:val="none" w:sz="0" w:space="0" w:color="auto"/>
            <w:left w:val="none" w:sz="0" w:space="0" w:color="auto"/>
            <w:bottom w:val="none" w:sz="0" w:space="0" w:color="auto"/>
            <w:right w:val="none" w:sz="0" w:space="0" w:color="auto"/>
          </w:divBdr>
        </w:div>
        <w:div w:id="1307709857">
          <w:marLeft w:val="0"/>
          <w:marRight w:val="0"/>
          <w:marTop w:val="360"/>
          <w:marBottom w:val="0"/>
          <w:divBdr>
            <w:top w:val="none" w:sz="0" w:space="0" w:color="auto"/>
            <w:left w:val="none" w:sz="0" w:space="0" w:color="auto"/>
            <w:bottom w:val="none" w:sz="0" w:space="0" w:color="auto"/>
            <w:right w:val="none" w:sz="0" w:space="0" w:color="auto"/>
          </w:divBdr>
        </w:div>
        <w:div w:id="1449082203">
          <w:marLeft w:val="0"/>
          <w:marRight w:val="0"/>
          <w:marTop w:val="360"/>
          <w:marBottom w:val="0"/>
          <w:divBdr>
            <w:top w:val="none" w:sz="0" w:space="0" w:color="auto"/>
            <w:left w:val="none" w:sz="0" w:space="0" w:color="auto"/>
            <w:bottom w:val="none" w:sz="0" w:space="0" w:color="auto"/>
            <w:right w:val="none" w:sz="0" w:space="0" w:color="auto"/>
          </w:divBdr>
        </w:div>
      </w:divsChild>
    </w:div>
    <w:div w:id="1628657352">
      <w:bodyDiv w:val="1"/>
      <w:marLeft w:val="0"/>
      <w:marRight w:val="0"/>
      <w:marTop w:val="0"/>
      <w:marBottom w:val="0"/>
      <w:divBdr>
        <w:top w:val="none" w:sz="0" w:space="0" w:color="auto"/>
        <w:left w:val="none" w:sz="0" w:space="0" w:color="auto"/>
        <w:bottom w:val="none" w:sz="0" w:space="0" w:color="auto"/>
        <w:right w:val="none" w:sz="0" w:space="0" w:color="auto"/>
      </w:divBdr>
    </w:div>
    <w:div w:id="1636983065">
      <w:bodyDiv w:val="1"/>
      <w:marLeft w:val="0"/>
      <w:marRight w:val="0"/>
      <w:marTop w:val="0"/>
      <w:marBottom w:val="0"/>
      <w:divBdr>
        <w:top w:val="none" w:sz="0" w:space="0" w:color="auto"/>
        <w:left w:val="none" w:sz="0" w:space="0" w:color="auto"/>
        <w:bottom w:val="none" w:sz="0" w:space="0" w:color="auto"/>
        <w:right w:val="none" w:sz="0" w:space="0" w:color="auto"/>
      </w:divBdr>
    </w:div>
    <w:div w:id="1644579249">
      <w:bodyDiv w:val="1"/>
      <w:marLeft w:val="0"/>
      <w:marRight w:val="0"/>
      <w:marTop w:val="0"/>
      <w:marBottom w:val="0"/>
      <w:divBdr>
        <w:top w:val="none" w:sz="0" w:space="0" w:color="auto"/>
        <w:left w:val="none" w:sz="0" w:space="0" w:color="auto"/>
        <w:bottom w:val="none" w:sz="0" w:space="0" w:color="auto"/>
        <w:right w:val="none" w:sz="0" w:space="0" w:color="auto"/>
      </w:divBdr>
    </w:div>
    <w:div w:id="1652445790">
      <w:bodyDiv w:val="1"/>
      <w:marLeft w:val="0"/>
      <w:marRight w:val="0"/>
      <w:marTop w:val="0"/>
      <w:marBottom w:val="0"/>
      <w:divBdr>
        <w:top w:val="none" w:sz="0" w:space="0" w:color="auto"/>
        <w:left w:val="none" w:sz="0" w:space="0" w:color="auto"/>
        <w:bottom w:val="none" w:sz="0" w:space="0" w:color="auto"/>
        <w:right w:val="none" w:sz="0" w:space="0" w:color="auto"/>
      </w:divBdr>
    </w:div>
    <w:div w:id="1658412011">
      <w:bodyDiv w:val="1"/>
      <w:marLeft w:val="0"/>
      <w:marRight w:val="0"/>
      <w:marTop w:val="0"/>
      <w:marBottom w:val="0"/>
      <w:divBdr>
        <w:top w:val="none" w:sz="0" w:space="0" w:color="auto"/>
        <w:left w:val="none" w:sz="0" w:space="0" w:color="auto"/>
        <w:bottom w:val="none" w:sz="0" w:space="0" w:color="auto"/>
        <w:right w:val="none" w:sz="0" w:space="0" w:color="auto"/>
      </w:divBdr>
    </w:div>
    <w:div w:id="1669556051">
      <w:bodyDiv w:val="1"/>
      <w:marLeft w:val="0"/>
      <w:marRight w:val="0"/>
      <w:marTop w:val="0"/>
      <w:marBottom w:val="0"/>
      <w:divBdr>
        <w:top w:val="none" w:sz="0" w:space="0" w:color="auto"/>
        <w:left w:val="none" w:sz="0" w:space="0" w:color="auto"/>
        <w:bottom w:val="none" w:sz="0" w:space="0" w:color="auto"/>
        <w:right w:val="none" w:sz="0" w:space="0" w:color="auto"/>
      </w:divBdr>
    </w:div>
    <w:div w:id="1670789831">
      <w:bodyDiv w:val="1"/>
      <w:marLeft w:val="0"/>
      <w:marRight w:val="0"/>
      <w:marTop w:val="0"/>
      <w:marBottom w:val="0"/>
      <w:divBdr>
        <w:top w:val="none" w:sz="0" w:space="0" w:color="auto"/>
        <w:left w:val="none" w:sz="0" w:space="0" w:color="auto"/>
        <w:bottom w:val="none" w:sz="0" w:space="0" w:color="auto"/>
        <w:right w:val="none" w:sz="0" w:space="0" w:color="auto"/>
      </w:divBdr>
    </w:div>
    <w:div w:id="1717583079">
      <w:bodyDiv w:val="1"/>
      <w:marLeft w:val="0"/>
      <w:marRight w:val="0"/>
      <w:marTop w:val="0"/>
      <w:marBottom w:val="0"/>
      <w:divBdr>
        <w:top w:val="none" w:sz="0" w:space="0" w:color="auto"/>
        <w:left w:val="none" w:sz="0" w:space="0" w:color="auto"/>
        <w:bottom w:val="none" w:sz="0" w:space="0" w:color="auto"/>
        <w:right w:val="none" w:sz="0" w:space="0" w:color="auto"/>
      </w:divBdr>
    </w:div>
    <w:div w:id="1729374088">
      <w:bodyDiv w:val="1"/>
      <w:marLeft w:val="0"/>
      <w:marRight w:val="0"/>
      <w:marTop w:val="0"/>
      <w:marBottom w:val="0"/>
      <w:divBdr>
        <w:top w:val="none" w:sz="0" w:space="0" w:color="auto"/>
        <w:left w:val="none" w:sz="0" w:space="0" w:color="auto"/>
        <w:bottom w:val="none" w:sz="0" w:space="0" w:color="auto"/>
        <w:right w:val="none" w:sz="0" w:space="0" w:color="auto"/>
      </w:divBdr>
      <w:divsChild>
        <w:div w:id="2059088129">
          <w:marLeft w:val="0"/>
          <w:marRight w:val="0"/>
          <w:marTop w:val="360"/>
          <w:marBottom w:val="0"/>
          <w:divBdr>
            <w:top w:val="none" w:sz="0" w:space="0" w:color="auto"/>
            <w:left w:val="none" w:sz="0" w:space="0" w:color="auto"/>
            <w:bottom w:val="none" w:sz="0" w:space="0" w:color="auto"/>
            <w:right w:val="none" w:sz="0" w:space="0" w:color="auto"/>
          </w:divBdr>
        </w:div>
        <w:div w:id="322272680">
          <w:marLeft w:val="0"/>
          <w:marRight w:val="0"/>
          <w:marTop w:val="360"/>
          <w:marBottom w:val="0"/>
          <w:divBdr>
            <w:top w:val="none" w:sz="0" w:space="0" w:color="auto"/>
            <w:left w:val="none" w:sz="0" w:space="0" w:color="auto"/>
            <w:bottom w:val="none" w:sz="0" w:space="0" w:color="auto"/>
            <w:right w:val="none" w:sz="0" w:space="0" w:color="auto"/>
          </w:divBdr>
        </w:div>
        <w:div w:id="1049258945">
          <w:marLeft w:val="0"/>
          <w:marRight w:val="0"/>
          <w:marTop w:val="360"/>
          <w:marBottom w:val="0"/>
          <w:divBdr>
            <w:top w:val="none" w:sz="0" w:space="0" w:color="auto"/>
            <w:left w:val="none" w:sz="0" w:space="0" w:color="auto"/>
            <w:bottom w:val="none" w:sz="0" w:space="0" w:color="auto"/>
            <w:right w:val="none" w:sz="0" w:space="0" w:color="auto"/>
          </w:divBdr>
        </w:div>
      </w:divsChild>
    </w:div>
    <w:div w:id="1733656558">
      <w:bodyDiv w:val="1"/>
      <w:marLeft w:val="0"/>
      <w:marRight w:val="0"/>
      <w:marTop w:val="0"/>
      <w:marBottom w:val="0"/>
      <w:divBdr>
        <w:top w:val="none" w:sz="0" w:space="0" w:color="auto"/>
        <w:left w:val="none" w:sz="0" w:space="0" w:color="auto"/>
        <w:bottom w:val="none" w:sz="0" w:space="0" w:color="auto"/>
        <w:right w:val="none" w:sz="0" w:space="0" w:color="auto"/>
      </w:divBdr>
    </w:div>
    <w:div w:id="1753963538">
      <w:bodyDiv w:val="1"/>
      <w:marLeft w:val="0"/>
      <w:marRight w:val="0"/>
      <w:marTop w:val="0"/>
      <w:marBottom w:val="0"/>
      <w:divBdr>
        <w:top w:val="none" w:sz="0" w:space="0" w:color="auto"/>
        <w:left w:val="none" w:sz="0" w:space="0" w:color="auto"/>
        <w:bottom w:val="none" w:sz="0" w:space="0" w:color="auto"/>
        <w:right w:val="none" w:sz="0" w:space="0" w:color="auto"/>
      </w:divBdr>
    </w:div>
    <w:div w:id="1776248435">
      <w:bodyDiv w:val="1"/>
      <w:marLeft w:val="0"/>
      <w:marRight w:val="0"/>
      <w:marTop w:val="0"/>
      <w:marBottom w:val="0"/>
      <w:divBdr>
        <w:top w:val="none" w:sz="0" w:space="0" w:color="auto"/>
        <w:left w:val="none" w:sz="0" w:space="0" w:color="auto"/>
        <w:bottom w:val="none" w:sz="0" w:space="0" w:color="auto"/>
        <w:right w:val="none" w:sz="0" w:space="0" w:color="auto"/>
      </w:divBdr>
    </w:div>
    <w:div w:id="1793405105">
      <w:bodyDiv w:val="1"/>
      <w:marLeft w:val="0"/>
      <w:marRight w:val="0"/>
      <w:marTop w:val="0"/>
      <w:marBottom w:val="0"/>
      <w:divBdr>
        <w:top w:val="none" w:sz="0" w:space="0" w:color="auto"/>
        <w:left w:val="none" w:sz="0" w:space="0" w:color="auto"/>
        <w:bottom w:val="none" w:sz="0" w:space="0" w:color="auto"/>
        <w:right w:val="none" w:sz="0" w:space="0" w:color="auto"/>
      </w:divBdr>
    </w:div>
    <w:div w:id="1833525702">
      <w:bodyDiv w:val="1"/>
      <w:marLeft w:val="0"/>
      <w:marRight w:val="0"/>
      <w:marTop w:val="0"/>
      <w:marBottom w:val="0"/>
      <w:divBdr>
        <w:top w:val="none" w:sz="0" w:space="0" w:color="auto"/>
        <w:left w:val="none" w:sz="0" w:space="0" w:color="auto"/>
        <w:bottom w:val="none" w:sz="0" w:space="0" w:color="auto"/>
        <w:right w:val="none" w:sz="0" w:space="0" w:color="auto"/>
      </w:divBdr>
    </w:div>
    <w:div w:id="1833985847">
      <w:bodyDiv w:val="1"/>
      <w:marLeft w:val="0"/>
      <w:marRight w:val="0"/>
      <w:marTop w:val="0"/>
      <w:marBottom w:val="0"/>
      <w:divBdr>
        <w:top w:val="none" w:sz="0" w:space="0" w:color="auto"/>
        <w:left w:val="none" w:sz="0" w:space="0" w:color="auto"/>
        <w:bottom w:val="none" w:sz="0" w:space="0" w:color="auto"/>
        <w:right w:val="none" w:sz="0" w:space="0" w:color="auto"/>
      </w:divBdr>
    </w:div>
    <w:div w:id="1849707400">
      <w:bodyDiv w:val="1"/>
      <w:marLeft w:val="0"/>
      <w:marRight w:val="0"/>
      <w:marTop w:val="0"/>
      <w:marBottom w:val="0"/>
      <w:divBdr>
        <w:top w:val="none" w:sz="0" w:space="0" w:color="auto"/>
        <w:left w:val="none" w:sz="0" w:space="0" w:color="auto"/>
        <w:bottom w:val="none" w:sz="0" w:space="0" w:color="auto"/>
        <w:right w:val="none" w:sz="0" w:space="0" w:color="auto"/>
      </w:divBdr>
    </w:div>
    <w:div w:id="1879968217">
      <w:bodyDiv w:val="1"/>
      <w:marLeft w:val="0"/>
      <w:marRight w:val="0"/>
      <w:marTop w:val="0"/>
      <w:marBottom w:val="0"/>
      <w:divBdr>
        <w:top w:val="none" w:sz="0" w:space="0" w:color="auto"/>
        <w:left w:val="none" w:sz="0" w:space="0" w:color="auto"/>
        <w:bottom w:val="none" w:sz="0" w:space="0" w:color="auto"/>
        <w:right w:val="none" w:sz="0" w:space="0" w:color="auto"/>
      </w:divBdr>
    </w:div>
    <w:div w:id="1892304407">
      <w:bodyDiv w:val="1"/>
      <w:marLeft w:val="0"/>
      <w:marRight w:val="0"/>
      <w:marTop w:val="0"/>
      <w:marBottom w:val="0"/>
      <w:divBdr>
        <w:top w:val="none" w:sz="0" w:space="0" w:color="auto"/>
        <w:left w:val="none" w:sz="0" w:space="0" w:color="auto"/>
        <w:bottom w:val="none" w:sz="0" w:space="0" w:color="auto"/>
        <w:right w:val="none" w:sz="0" w:space="0" w:color="auto"/>
      </w:divBdr>
    </w:div>
    <w:div w:id="1903254572">
      <w:bodyDiv w:val="1"/>
      <w:marLeft w:val="0"/>
      <w:marRight w:val="0"/>
      <w:marTop w:val="0"/>
      <w:marBottom w:val="0"/>
      <w:divBdr>
        <w:top w:val="none" w:sz="0" w:space="0" w:color="auto"/>
        <w:left w:val="none" w:sz="0" w:space="0" w:color="auto"/>
        <w:bottom w:val="none" w:sz="0" w:space="0" w:color="auto"/>
        <w:right w:val="none" w:sz="0" w:space="0" w:color="auto"/>
      </w:divBdr>
    </w:div>
    <w:div w:id="1944337413">
      <w:bodyDiv w:val="1"/>
      <w:marLeft w:val="0"/>
      <w:marRight w:val="0"/>
      <w:marTop w:val="0"/>
      <w:marBottom w:val="0"/>
      <w:divBdr>
        <w:top w:val="none" w:sz="0" w:space="0" w:color="auto"/>
        <w:left w:val="none" w:sz="0" w:space="0" w:color="auto"/>
        <w:bottom w:val="none" w:sz="0" w:space="0" w:color="auto"/>
        <w:right w:val="none" w:sz="0" w:space="0" w:color="auto"/>
      </w:divBdr>
    </w:div>
    <w:div w:id="1990936186">
      <w:bodyDiv w:val="1"/>
      <w:marLeft w:val="0"/>
      <w:marRight w:val="0"/>
      <w:marTop w:val="0"/>
      <w:marBottom w:val="0"/>
      <w:divBdr>
        <w:top w:val="none" w:sz="0" w:space="0" w:color="auto"/>
        <w:left w:val="none" w:sz="0" w:space="0" w:color="auto"/>
        <w:bottom w:val="none" w:sz="0" w:space="0" w:color="auto"/>
        <w:right w:val="none" w:sz="0" w:space="0" w:color="auto"/>
      </w:divBdr>
    </w:div>
    <w:div w:id="2025862642">
      <w:bodyDiv w:val="1"/>
      <w:marLeft w:val="0"/>
      <w:marRight w:val="0"/>
      <w:marTop w:val="0"/>
      <w:marBottom w:val="0"/>
      <w:divBdr>
        <w:top w:val="none" w:sz="0" w:space="0" w:color="auto"/>
        <w:left w:val="none" w:sz="0" w:space="0" w:color="auto"/>
        <w:bottom w:val="none" w:sz="0" w:space="0" w:color="auto"/>
        <w:right w:val="none" w:sz="0" w:space="0" w:color="auto"/>
      </w:divBdr>
      <w:divsChild>
        <w:div w:id="399181156">
          <w:marLeft w:val="0"/>
          <w:marRight w:val="0"/>
          <w:marTop w:val="360"/>
          <w:marBottom w:val="0"/>
          <w:divBdr>
            <w:top w:val="none" w:sz="0" w:space="0" w:color="auto"/>
            <w:left w:val="none" w:sz="0" w:space="0" w:color="auto"/>
            <w:bottom w:val="none" w:sz="0" w:space="0" w:color="auto"/>
            <w:right w:val="none" w:sz="0" w:space="0" w:color="auto"/>
          </w:divBdr>
        </w:div>
        <w:div w:id="1656765656">
          <w:marLeft w:val="-75"/>
          <w:marRight w:val="0"/>
          <w:marTop w:val="480"/>
          <w:marBottom w:val="360"/>
          <w:divBdr>
            <w:top w:val="none" w:sz="0" w:space="0" w:color="auto"/>
            <w:left w:val="none" w:sz="0" w:space="0" w:color="auto"/>
            <w:bottom w:val="none" w:sz="0" w:space="0" w:color="auto"/>
            <w:right w:val="none" w:sz="0" w:space="0" w:color="auto"/>
          </w:divBdr>
        </w:div>
        <w:div w:id="1199006091">
          <w:marLeft w:val="0"/>
          <w:marRight w:val="0"/>
          <w:marTop w:val="360"/>
          <w:marBottom w:val="0"/>
          <w:divBdr>
            <w:top w:val="none" w:sz="0" w:space="0" w:color="auto"/>
            <w:left w:val="none" w:sz="0" w:space="0" w:color="auto"/>
            <w:bottom w:val="none" w:sz="0" w:space="0" w:color="auto"/>
            <w:right w:val="none" w:sz="0" w:space="0" w:color="auto"/>
          </w:divBdr>
        </w:div>
        <w:div w:id="969894165">
          <w:marLeft w:val="0"/>
          <w:marRight w:val="0"/>
          <w:marTop w:val="360"/>
          <w:marBottom w:val="0"/>
          <w:divBdr>
            <w:top w:val="none" w:sz="0" w:space="0" w:color="auto"/>
            <w:left w:val="none" w:sz="0" w:space="0" w:color="auto"/>
            <w:bottom w:val="none" w:sz="0" w:space="0" w:color="auto"/>
            <w:right w:val="none" w:sz="0" w:space="0" w:color="auto"/>
          </w:divBdr>
        </w:div>
        <w:div w:id="19480177">
          <w:marLeft w:val="0"/>
          <w:marRight w:val="0"/>
          <w:marTop w:val="360"/>
          <w:marBottom w:val="0"/>
          <w:divBdr>
            <w:top w:val="none" w:sz="0" w:space="0" w:color="auto"/>
            <w:left w:val="none" w:sz="0" w:space="0" w:color="auto"/>
            <w:bottom w:val="none" w:sz="0" w:space="0" w:color="auto"/>
            <w:right w:val="none" w:sz="0" w:space="0" w:color="auto"/>
          </w:divBdr>
        </w:div>
        <w:div w:id="417335354">
          <w:marLeft w:val="0"/>
          <w:marRight w:val="0"/>
          <w:marTop w:val="360"/>
          <w:marBottom w:val="0"/>
          <w:divBdr>
            <w:top w:val="none" w:sz="0" w:space="0" w:color="auto"/>
            <w:left w:val="none" w:sz="0" w:space="0" w:color="auto"/>
            <w:bottom w:val="none" w:sz="0" w:space="0" w:color="auto"/>
            <w:right w:val="none" w:sz="0" w:space="0" w:color="auto"/>
          </w:divBdr>
        </w:div>
        <w:div w:id="688725376">
          <w:marLeft w:val="-75"/>
          <w:marRight w:val="0"/>
          <w:marTop w:val="480"/>
          <w:marBottom w:val="360"/>
          <w:divBdr>
            <w:top w:val="none" w:sz="0" w:space="0" w:color="auto"/>
            <w:left w:val="none" w:sz="0" w:space="0" w:color="auto"/>
            <w:bottom w:val="none" w:sz="0" w:space="0" w:color="auto"/>
            <w:right w:val="none" w:sz="0" w:space="0" w:color="auto"/>
          </w:divBdr>
        </w:div>
        <w:div w:id="1086536024">
          <w:marLeft w:val="0"/>
          <w:marRight w:val="0"/>
          <w:marTop w:val="360"/>
          <w:marBottom w:val="0"/>
          <w:divBdr>
            <w:top w:val="none" w:sz="0" w:space="0" w:color="auto"/>
            <w:left w:val="none" w:sz="0" w:space="0" w:color="auto"/>
            <w:bottom w:val="none" w:sz="0" w:space="0" w:color="auto"/>
            <w:right w:val="none" w:sz="0" w:space="0" w:color="auto"/>
          </w:divBdr>
        </w:div>
        <w:div w:id="151874126">
          <w:marLeft w:val="0"/>
          <w:marRight w:val="0"/>
          <w:marTop w:val="360"/>
          <w:marBottom w:val="0"/>
          <w:divBdr>
            <w:top w:val="none" w:sz="0" w:space="0" w:color="auto"/>
            <w:left w:val="none" w:sz="0" w:space="0" w:color="auto"/>
            <w:bottom w:val="none" w:sz="0" w:space="0" w:color="auto"/>
            <w:right w:val="none" w:sz="0" w:space="0" w:color="auto"/>
          </w:divBdr>
        </w:div>
        <w:div w:id="1251935301">
          <w:marLeft w:val="0"/>
          <w:marRight w:val="0"/>
          <w:marTop w:val="360"/>
          <w:marBottom w:val="0"/>
          <w:divBdr>
            <w:top w:val="none" w:sz="0" w:space="0" w:color="auto"/>
            <w:left w:val="none" w:sz="0" w:space="0" w:color="auto"/>
            <w:bottom w:val="none" w:sz="0" w:space="0" w:color="auto"/>
            <w:right w:val="none" w:sz="0" w:space="0" w:color="auto"/>
          </w:divBdr>
        </w:div>
        <w:div w:id="1666544497">
          <w:marLeft w:val="0"/>
          <w:marRight w:val="0"/>
          <w:marTop w:val="360"/>
          <w:marBottom w:val="0"/>
          <w:divBdr>
            <w:top w:val="none" w:sz="0" w:space="0" w:color="auto"/>
            <w:left w:val="none" w:sz="0" w:space="0" w:color="auto"/>
            <w:bottom w:val="none" w:sz="0" w:space="0" w:color="auto"/>
            <w:right w:val="none" w:sz="0" w:space="0" w:color="auto"/>
          </w:divBdr>
        </w:div>
        <w:div w:id="1347636199">
          <w:marLeft w:val="0"/>
          <w:marRight w:val="0"/>
          <w:marTop w:val="360"/>
          <w:marBottom w:val="0"/>
          <w:divBdr>
            <w:top w:val="none" w:sz="0" w:space="0" w:color="auto"/>
            <w:left w:val="none" w:sz="0" w:space="0" w:color="auto"/>
            <w:bottom w:val="none" w:sz="0" w:space="0" w:color="auto"/>
            <w:right w:val="none" w:sz="0" w:space="0" w:color="auto"/>
          </w:divBdr>
        </w:div>
      </w:divsChild>
    </w:div>
    <w:div w:id="2083024704">
      <w:bodyDiv w:val="1"/>
      <w:marLeft w:val="0"/>
      <w:marRight w:val="0"/>
      <w:marTop w:val="0"/>
      <w:marBottom w:val="0"/>
      <w:divBdr>
        <w:top w:val="none" w:sz="0" w:space="0" w:color="auto"/>
        <w:left w:val="none" w:sz="0" w:space="0" w:color="auto"/>
        <w:bottom w:val="none" w:sz="0" w:space="0" w:color="auto"/>
        <w:right w:val="none" w:sz="0" w:space="0" w:color="auto"/>
      </w:divBdr>
    </w:div>
    <w:div w:id="2092576468">
      <w:bodyDiv w:val="1"/>
      <w:marLeft w:val="0"/>
      <w:marRight w:val="0"/>
      <w:marTop w:val="0"/>
      <w:marBottom w:val="0"/>
      <w:divBdr>
        <w:top w:val="none" w:sz="0" w:space="0" w:color="auto"/>
        <w:left w:val="none" w:sz="0" w:space="0" w:color="auto"/>
        <w:bottom w:val="none" w:sz="0" w:space="0" w:color="auto"/>
        <w:right w:val="none" w:sz="0" w:space="0" w:color="auto"/>
      </w:divBdr>
      <w:divsChild>
        <w:div w:id="361712390">
          <w:marLeft w:val="0"/>
          <w:marRight w:val="0"/>
          <w:marTop w:val="360"/>
          <w:marBottom w:val="0"/>
          <w:divBdr>
            <w:top w:val="none" w:sz="0" w:space="0" w:color="auto"/>
            <w:left w:val="none" w:sz="0" w:space="0" w:color="auto"/>
            <w:bottom w:val="none" w:sz="0" w:space="0" w:color="auto"/>
            <w:right w:val="none" w:sz="0" w:space="0" w:color="auto"/>
          </w:divBdr>
        </w:div>
        <w:div w:id="1148983335">
          <w:marLeft w:val="0"/>
          <w:marRight w:val="0"/>
          <w:marTop w:val="360"/>
          <w:marBottom w:val="0"/>
          <w:divBdr>
            <w:top w:val="none" w:sz="0" w:space="0" w:color="auto"/>
            <w:left w:val="none" w:sz="0" w:space="0" w:color="auto"/>
            <w:bottom w:val="none" w:sz="0" w:space="0" w:color="auto"/>
            <w:right w:val="none" w:sz="0" w:space="0" w:color="auto"/>
          </w:divBdr>
        </w:div>
        <w:div w:id="588002835">
          <w:marLeft w:val="0"/>
          <w:marRight w:val="0"/>
          <w:marTop w:val="360"/>
          <w:marBottom w:val="0"/>
          <w:divBdr>
            <w:top w:val="none" w:sz="0" w:space="0" w:color="auto"/>
            <w:left w:val="none" w:sz="0" w:space="0" w:color="auto"/>
            <w:bottom w:val="none" w:sz="0" w:space="0" w:color="auto"/>
            <w:right w:val="none" w:sz="0" w:space="0" w:color="auto"/>
          </w:divBdr>
        </w:div>
        <w:div w:id="433332810">
          <w:marLeft w:val="0"/>
          <w:marRight w:val="0"/>
          <w:marTop w:val="360"/>
          <w:marBottom w:val="0"/>
          <w:divBdr>
            <w:top w:val="none" w:sz="0" w:space="0" w:color="auto"/>
            <w:left w:val="none" w:sz="0" w:space="0" w:color="auto"/>
            <w:bottom w:val="none" w:sz="0" w:space="0" w:color="auto"/>
            <w:right w:val="none" w:sz="0" w:space="0" w:color="auto"/>
          </w:divBdr>
        </w:div>
        <w:div w:id="2088109153">
          <w:marLeft w:val="0"/>
          <w:marRight w:val="0"/>
          <w:marTop w:val="360"/>
          <w:marBottom w:val="0"/>
          <w:divBdr>
            <w:top w:val="none" w:sz="0" w:space="0" w:color="auto"/>
            <w:left w:val="none" w:sz="0" w:space="0" w:color="auto"/>
            <w:bottom w:val="none" w:sz="0" w:space="0" w:color="auto"/>
            <w:right w:val="none" w:sz="0" w:space="0" w:color="auto"/>
          </w:divBdr>
        </w:div>
        <w:div w:id="127556501">
          <w:marLeft w:val="0"/>
          <w:marRight w:val="0"/>
          <w:marTop w:val="360"/>
          <w:marBottom w:val="0"/>
          <w:divBdr>
            <w:top w:val="none" w:sz="0" w:space="0" w:color="auto"/>
            <w:left w:val="none" w:sz="0" w:space="0" w:color="auto"/>
            <w:bottom w:val="none" w:sz="0" w:space="0" w:color="auto"/>
            <w:right w:val="none" w:sz="0" w:space="0" w:color="auto"/>
          </w:divBdr>
        </w:div>
        <w:div w:id="325859322">
          <w:marLeft w:val="0"/>
          <w:marRight w:val="0"/>
          <w:marTop w:val="360"/>
          <w:marBottom w:val="0"/>
          <w:divBdr>
            <w:top w:val="none" w:sz="0" w:space="0" w:color="auto"/>
            <w:left w:val="none" w:sz="0" w:space="0" w:color="auto"/>
            <w:bottom w:val="none" w:sz="0" w:space="0" w:color="auto"/>
            <w:right w:val="none" w:sz="0" w:space="0" w:color="auto"/>
          </w:divBdr>
        </w:div>
        <w:div w:id="279840107">
          <w:marLeft w:val="0"/>
          <w:marRight w:val="0"/>
          <w:marTop w:val="360"/>
          <w:marBottom w:val="0"/>
          <w:divBdr>
            <w:top w:val="none" w:sz="0" w:space="0" w:color="auto"/>
            <w:left w:val="none" w:sz="0" w:space="0" w:color="auto"/>
            <w:bottom w:val="none" w:sz="0" w:space="0" w:color="auto"/>
            <w:right w:val="none" w:sz="0" w:space="0" w:color="auto"/>
          </w:divBdr>
        </w:div>
        <w:div w:id="1926457621">
          <w:marLeft w:val="0"/>
          <w:marRight w:val="0"/>
          <w:marTop w:val="360"/>
          <w:marBottom w:val="0"/>
          <w:divBdr>
            <w:top w:val="none" w:sz="0" w:space="0" w:color="auto"/>
            <w:left w:val="none" w:sz="0" w:space="0" w:color="auto"/>
            <w:bottom w:val="none" w:sz="0" w:space="0" w:color="auto"/>
            <w:right w:val="none" w:sz="0" w:space="0" w:color="auto"/>
          </w:divBdr>
        </w:div>
      </w:divsChild>
    </w:div>
    <w:div w:id="2096588551">
      <w:bodyDiv w:val="1"/>
      <w:marLeft w:val="0"/>
      <w:marRight w:val="0"/>
      <w:marTop w:val="0"/>
      <w:marBottom w:val="0"/>
      <w:divBdr>
        <w:top w:val="none" w:sz="0" w:space="0" w:color="auto"/>
        <w:left w:val="none" w:sz="0" w:space="0" w:color="auto"/>
        <w:bottom w:val="none" w:sz="0" w:space="0" w:color="auto"/>
        <w:right w:val="none" w:sz="0" w:space="0" w:color="auto"/>
      </w:divBdr>
    </w:div>
    <w:div w:id="2097438504">
      <w:bodyDiv w:val="1"/>
      <w:marLeft w:val="0"/>
      <w:marRight w:val="0"/>
      <w:marTop w:val="0"/>
      <w:marBottom w:val="0"/>
      <w:divBdr>
        <w:top w:val="none" w:sz="0" w:space="0" w:color="auto"/>
        <w:left w:val="none" w:sz="0" w:space="0" w:color="auto"/>
        <w:bottom w:val="none" w:sz="0" w:space="0" w:color="auto"/>
        <w:right w:val="none" w:sz="0" w:space="0" w:color="auto"/>
      </w:divBdr>
    </w:div>
    <w:div w:id="2111199364">
      <w:bodyDiv w:val="1"/>
      <w:marLeft w:val="0"/>
      <w:marRight w:val="0"/>
      <w:marTop w:val="0"/>
      <w:marBottom w:val="0"/>
      <w:divBdr>
        <w:top w:val="none" w:sz="0" w:space="0" w:color="auto"/>
        <w:left w:val="none" w:sz="0" w:space="0" w:color="auto"/>
        <w:bottom w:val="none" w:sz="0" w:space="0" w:color="auto"/>
        <w:right w:val="none" w:sz="0" w:space="0" w:color="auto"/>
      </w:divBdr>
    </w:div>
    <w:div w:id="2124305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sv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sv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microsoft.com/office/2011/relationships/people" Target="people.xml"/><Relationship Id="rId10" Type="http://schemas.microsoft.com/office/2016/09/relationships/commentsIds" Target="commentsIds.xml"/><Relationship Id="rId19" Type="http://schemas.openxmlformats.org/officeDocument/2006/relationships/image" Target="media/image8.sv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E0BA61-6FB0-4700-9E96-308F302D6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8568</Words>
  <Characters>52269</Characters>
  <Application>Microsoft Office Word</Application>
  <DocSecurity>0</DocSecurity>
  <Lines>1161</Lines>
  <Paragraphs>584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Professional sample paper with annotations</vt:lpstr>
      <vt:lpstr>Professional sample paper with annotations</vt:lpstr>
    </vt:vector>
  </TitlesOfParts>
  <Company/>
  <LinksUpToDate>false</LinksUpToDate>
  <CharactersWithSpaces>60253</CharactersWithSpaces>
  <SharedDoc>false</SharedDoc>
  <HLinks>
    <vt:vector size="150" baseType="variant">
      <vt:variant>
        <vt:i4>1900629</vt:i4>
      </vt:variant>
      <vt:variant>
        <vt:i4>72</vt:i4>
      </vt:variant>
      <vt:variant>
        <vt:i4>0</vt:i4>
      </vt:variant>
      <vt:variant>
        <vt:i4>5</vt:i4>
      </vt:variant>
      <vt:variant>
        <vt:lpwstr>https://doi.org/10.1080/02602930802618336</vt:lpwstr>
      </vt:variant>
      <vt:variant>
        <vt:lpwstr/>
      </vt:variant>
      <vt:variant>
        <vt:i4>6160402</vt:i4>
      </vt:variant>
      <vt:variant>
        <vt:i4>69</vt:i4>
      </vt:variant>
      <vt:variant>
        <vt:i4>0</vt:i4>
      </vt:variant>
      <vt:variant>
        <vt:i4>5</vt:i4>
      </vt:variant>
      <vt:variant>
        <vt:lpwstr>https://doi.org/10.1016/j.stueduc.2016.08.007</vt:lpwstr>
      </vt:variant>
      <vt:variant>
        <vt:lpwstr/>
      </vt:variant>
      <vt:variant>
        <vt:i4>1179654</vt:i4>
      </vt:variant>
      <vt:variant>
        <vt:i4>66</vt:i4>
      </vt:variant>
      <vt:variant>
        <vt:i4>0</vt:i4>
      </vt:variant>
      <vt:variant>
        <vt:i4>5</vt:i4>
      </vt:variant>
      <vt:variant>
        <vt:lpwstr>https://doi.org/10.1037/h0031322</vt:lpwstr>
      </vt:variant>
      <vt:variant>
        <vt:lpwstr/>
      </vt:variant>
      <vt:variant>
        <vt:i4>69</vt:i4>
      </vt:variant>
      <vt:variant>
        <vt:i4>63</vt:i4>
      </vt:variant>
      <vt:variant>
        <vt:i4>0</vt:i4>
      </vt:variant>
      <vt:variant>
        <vt:i4>5</vt:i4>
      </vt:variant>
      <vt:variant>
        <vt:lpwstr>https://doi.org/10.1080/02602938.2010.545869</vt:lpwstr>
      </vt:variant>
      <vt:variant>
        <vt:lpwstr/>
      </vt:variant>
      <vt:variant>
        <vt:i4>7667744</vt:i4>
      </vt:variant>
      <vt:variant>
        <vt:i4>60</vt:i4>
      </vt:variant>
      <vt:variant>
        <vt:i4>0</vt:i4>
      </vt:variant>
      <vt:variant>
        <vt:i4>5</vt:i4>
      </vt:variant>
      <vt:variant>
        <vt:lpwstr>https://doi.org/10.14293/S2199-1006.1.SOR-EDU.AOFRQA.v1</vt:lpwstr>
      </vt:variant>
      <vt:variant>
        <vt:lpwstr/>
      </vt:variant>
      <vt:variant>
        <vt:i4>131136</vt:i4>
      </vt:variant>
      <vt:variant>
        <vt:i4>57</vt:i4>
      </vt:variant>
      <vt:variant>
        <vt:i4>0</vt:i4>
      </vt:variant>
      <vt:variant>
        <vt:i4>5</vt:i4>
      </vt:variant>
      <vt:variant>
        <vt:lpwstr>https://doi.org/10.1080/02602938.2014.956684</vt:lpwstr>
      </vt:variant>
      <vt:variant>
        <vt:lpwstr/>
      </vt:variant>
      <vt:variant>
        <vt:i4>1114204</vt:i4>
      </vt:variant>
      <vt:variant>
        <vt:i4>54</vt:i4>
      </vt:variant>
      <vt:variant>
        <vt:i4>0</vt:i4>
      </vt:variant>
      <vt:variant>
        <vt:i4>5</vt:i4>
      </vt:variant>
      <vt:variant>
        <vt:lpwstr>https://doi.org/10.3102/0034654313496870</vt:lpwstr>
      </vt:variant>
      <vt:variant>
        <vt:lpwstr/>
      </vt:variant>
      <vt:variant>
        <vt:i4>983110</vt:i4>
      </vt:variant>
      <vt:variant>
        <vt:i4>51</vt:i4>
      </vt:variant>
      <vt:variant>
        <vt:i4>0</vt:i4>
      </vt:variant>
      <vt:variant>
        <vt:i4>5</vt:i4>
      </vt:variant>
      <vt:variant>
        <vt:lpwstr>https://doi.org/10.1080/02602938.2014.890695</vt:lpwstr>
      </vt:variant>
      <vt:variant>
        <vt:lpwstr/>
      </vt:variant>
      <vt:variant>
        <vt:i4>6684709</vt:i4>
      </vt:variant>
      <vt:variant>
        <vt:i4>48</vt:i4>
      </vt:variant>
      <vt:variant>
        <vt:i4>0</vt:i4>
      </vt:variant>
      <vt:variant>
        <vt:i4>5</vt:i4>
      </vt:variant>
      <vt:variant>
        <vt:lpwstr>https://doi.org/10.1002/au.222</vt:lpwstr>
      </vt:variant>
      <vt:variant>
        <vt:lpwstr/>
      </vt:variant>
      <vt:variant>
        <vt:i4>8257635</vt:i4>
      </vt:variant>
      <vt:variant>
        <vt:i4>45</vt:i4>
      </vt:variant>
      <vt:variant>
        <vt:i4>0</vt:i4>
      </vt:variant>
      <vt:variant>
        <vt:i4>5</vt:i4>
      </vt:variant>
      <vt:variant>
        <vt:lpwstr>https://doi.org/10.1002/tia2.20004</vt:lpwstr>
      </vt:variant>
      <vt:variant>
        <vt:lpwstr/>
      </vt:variant>
      <vt:variant>
        <vt:i4>1179728</vt:i4>
      </vt:variant>
      <vt:variant>
        <vt:i4>42</vt:i4>
      </vt:variant>
      <vt:variant>
        <vt:i4>0</vt:i4>
      </vt:variant>
      <vt:variant>
        <vt:i4>5</vt:i4>
      </vt:variant>
      <vt:variant>
        <vt:lpwstr>https://doi.org/10.1080/02602930701293231</vt:lpwstr>
      </vt:variant>
      <vt:variant>
        <vt:lpwstr/>
      </vt:variant>
      <vt:variant>
        <vt:i4>1900632</vt:i4>
      </vt:variant>
      <vt:variant>
        <vt:i4>39</vt:i4>
      </vt:variant>
      <vt:variant>
        <vt:i4>0</vt:i4>
      </vt:variant>
      <vt:variant>
        <vt:i4>5</vt:i4>
      </vt:variant>
      <vt:variant>
        <vt:lpwstr>https://doi.org/10.1080/02602930902862875</vt:lpwstr>
      </vt:variant>
      <vt:variant>
        <vt:lpwstr/>
      </vt:variant>
      <vt:variant>
        <vt:i4>1835102</vt:i4>
      </vt:variant>
      <vt:variant>
        <vt:i4>36</vt:i4>
      </vt:variant>
      <vt:variant>
        <vt:i4>0</vt:i4>
      </vt:variant>
      <vt:variant>
        <vt:i4>5</vt:i4>
      </vt:variant>
      <vt:variant>
        <vt:lpwstr>https://doi.org/10.1080/02602931003632399</vt:lpwstr>
      </vt:variant>
      <vt:variant>
        <vt:lpwstr/>
      </vt:variant>
      <vt:variant>
        <vt:i4>262161</vt:i4>
      </vt:variant>
      <vt:variant>
        <vt:i4>33</vt:i4>
      </vt:variant>
      <vt:variant>
        <vt:i4>0</vt:i4>
      </vt:variant>
      <vt:variant>
        <vt:i4>5</vt:i4>
      </vt:variant>
      <vt:variant>
        <vt:lpwstr>https://doi.org/10.1007/s10755-016-9368-5</vt:lpwstr>
      </vt:variant>
      <vt:variant>
        <vt:lpwstr/>
      </vt:variant>
      <vt:variant>
        <vt:i4>6684791</vt:i4>
      </vt:variant>
      <vt:variant>
        <vt:i4>30</vt:i4>
      </vt:variant>
      <vt:variant>
        <vt:i4>0</vt:i4>
      </vt:variant>
      <vt:variant>
        <vt:i4>5</vt:i4>
      </vt:variant>
      <vt:variant>
        <vt:lpwstr>https://doi.org/10.1037/stl0000052</vt:lpwstr>
      </vt:variant>
      <vt:variant>
        <vt:lpwstr/>
      </vt:variant>
      <vt:variant>
        <vt:i4>458825</vt:i4>
      </vt:variant>
      <vt:variant>
        <vt:i4>27</vt:i4>
      </vt:variant>
      <vt:variant>
        <vt:i4>0</vt:i4>
      </vt:variant>
      <vt:variant>
        <vt:i4>5</vt:i4>
      </vt:variant>
      <vt:variant>
        <vt:lpwstr>https://doi.org/10.1080/02602938.2013.831809</vt:lpwstr>
      </vt:variant>
      <vt:variant>
        <vt:lpwstr/>
      </vt:variant>
      <vt:variant>
        <vt:i4>5046366</vt:i4>
      </vt:variant>
      <vt:variant>
        <vt:i4>24</vt:i4>
      </vt:variant>
      <vt:variant>
        <vt:i4>0</vt:i4>
      </vt:variant>
      <vt:variant>
        <vt:i4>5</vt:i4>
      </vt:variant>
      <vt:variant>
        <vt:lpwstr>https://doi.org/10.1017/CBO9780511808098</vt:lpwstr>
      </vt:variant>
      <vt:variant>
        <vt:lpwstr/>
      </vt:variant>
      <vt:variant>
        <vt:i4>917570</vt:i4>
      </vt:variant>
      <vt:variant>
        <vt:i4>21</vt:i4>
      </vt:variant>
      <vt:variant>
        <vt:i4>0</vt:i4>
      </vt:variant>
      <vt:variant>
        <vt:i4>5</vt:i4>
      </vt:variant>
      <vt:variant>
        <vt:lpwstr>https://doi.org/10.1080/02602938.2016.1261083</vt:lpwstr>
      </vt:variant>
      <vt:variant>
        <vt:lpwstr/>
      </vt:variant>
      <vt:variant>
        <vt:i4>1572945</vt:i4>
      </vt:variant>
      <vt:variant>
        <vt:i4>18</vt:i4>
      </vt:variant>
      <vt:variant>
        <vt:i4>0</vt:i4>
      </vt:variant>
      <vt:variant>
        <vt:i4>5</vt:i4>
      </vt:variant>
      <vt:variant>
        <vt:lpwstr>https://doi.org/10.1080/02602930410001689171</vt:lpwstr>
      </vt:variant>
      <vt:variant>
        <vt:lpwstr/>
      </vt:variant>
      <vt:variant>
        <vt:i4>1441878</vt:i4>
      </vt:variant>
      <vt:variant>
        <vt:i4>15</vt:i4>
      </vt:variant>
      <vt:variant>
        <vt:i4>0</vt:i4>
      </vt:variant>
      <vt:variant>
        <vt:i4>5</vt:i4>
      </vt:variant>
      <vt:variant>
        <vt:lpwstr>https://doi.org/10.1080/08832320209599691</vt:lpwstr>
      </vt:variant>
      <vt:variant>
        <vt:lpwstr/>
      </vt:variant>
      <vt:variant>
        <vt:i4>655437</vt:i4>
      </vt:variant>
      <vt:variant>
        <vt:i4>12</vt:i4>
      </vt:variant>
      <vt:variant>
        <vt:i4>0</vt:i4>
      </vt:variant>
      <vt:variant>
        <vt:i4>5</vt:i4>
      </vt:variant>
      <vt:variant>
        <vt:lpwstr>https://doi.org/10.1080/02602938.2013.860950</vt:lpwstr>
      </vt:variant>
      <vt:variant>
        <vt:lpwstr/>
      </vt:variant>
      <vt:variant>
        <vt:i4>6488179</vt:i4>
      </vt:variant>
      <vt:variant>
        <vt:i4>9</vt:i4>
      </vt:variant>
      <vt:variant>
        <vt:i4>0</vt:i4>
      </vt:variant>
      <vt:variant>
        <vt:i4>5</vt:i4>
      </vt:variant>
      <vt:variant>
        <vt:lpwstr>https://doi.org/10.1037/stl0000017</vt:lpwstr>
      </vt:variant>
      <vt:variant>
        <vt:lpwstr/>
      </vt:variant>
      <vt:variant>
        <vt:i4>6684790</vt:i4>
      </vt:variant>
      <vt:variant>
        <vt:i4>6</vt:i4>
      </vt:variant>
      <vt:variant>
        <vt:i4>0</vt:i4>
      </vt:variant>
      <vt:variant>
        <vt:i4>5</vt:i4>
      </vt:variant>
      <vt:variant>
        <vt:lpwstr>https://doi.org/10.1037/stl0000042</vt:lpwstr>
      </vt:variant>
      <vt:variant>
        <vt:lpwstr/>
      </vt:variant>
      <vt:variant>
        <vt:i4>2097254</vt:i4>
      </vt:variant>
      <vt:variant>
        <vt:i4>3</vt:i4>
      </vt:variant>
      <vt:variant>
        <vt:i4>0</vt:i4>
      </vt:variant>
      <vt:variant>
        <vt:i4>5</vt:i4>
      </vt:variant>
      <vt:variant>
        <vt:lpwstr>https://doi.org/10.3200/JECE.37.1.21-37</vt:lpwstr>
      </vt:variant>
      <vt:variant>
        <vt:lpwstr/>
      </vt:variant>
      <vt:variant>
        <vt:i4>393256</vt:i4>
      </vt:variant>
      <vt:variant>
        <vt:i4>0</vt:i4>
      </vt:variant>
      <vt:variant>
        <vt:i4>0</vt:i4>
      </vt:variant>
      <vt:variant>
        <vt:i4>5</vt:i4>
      </vt:variant>
      <vt:variant>
        <vt:lpwstr>mailto:mandy.klatt@uni-leipzig.de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Professional sample paper with annotations</dc:title>
  <dc:subject/>
  <dc:creator>Lotz, Christin</dc:creator>
  <cp:keywords/>
  <dc:description/>
  <cp:lastModifiedBy>Mandy Klatt</cp:lastModifiedBy>
  <cp:revision>372</cp:revision>
  <dcterms:created xsi:type="dcterms:W3CDTF">2025-01-23T13:47:00Z</dcterms:created>
  <dcterms:modified xsi:type="dcterms:W3CDTF">2025-02-04T13:20:00Z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09caa86a456d411acc7c2b59a9eed341c1b52f7dbf97d7a1ccc7274c161dbdcb</vt:lpwstr>
  </property>
  <property fmtid="{D5CDD505-2E9C-101B-9397-08002B2CF9AE}" pid="3" name="ZOTERO_PREF_1">
    <vt:lpwstr>&lt;data data-version="3" zotero-version="7.0.11"&gt;&lt;session id="mG4qdJN0"/&gt;&lt;style id="http://www.zotero.org/styles/apa" locale="en-US" hasBibliography="1" bibliographyStyleHasBeenSet="1"/&gt;&lt;prefs&gt;&lt;pref name="fieldType" value="Field"/&gt;&lt;/prefs&gt;&lt;/data&gt;</vt:lpwstr>
  </property>
</Properties>
</file>